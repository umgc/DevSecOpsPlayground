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2F140A" w:rsidRDefault="002F140A">
      <w:pPr>
        <w:pBdr>
          <w:top w:val="single" w:sz="36" w:space="1" w:color="000000"/>
          <w:left w:val="nil"/>
          <w:bottom w:val="nil"/>
          <w:right w:val="nil"/>
          <w:between w:val="nil"/>
        </w:pBdr>
        <w:spacing w:before="240"/>
        <w:ind w:left="-180"/>
        <w:rPr>
          <w:rFonts w:ascii="Arial" w:eastAsia="Arial" w:hAnsi="Arial" w:cs="Arial"/>
          <w:b/>
          <w:color w:val="000000"/>
          <w:sz w:val="40"/>
          <w:szCs w:val="40"/>
        </w:rPr>
      </w:pPr>
    </w:p>
    <w:p w14:paraId="00000002" w14:textId="77777777" w:rsidR="002F140A" w:rsidRDefault="00D06464">
      <w:pPr>
        <w:pStyle w:val="Title"/>
        <w:spacing w:line="276" w:lineRule="auto"/>
        <w:rPr>
          <w:rFonts w:ascii="Calibri" w:eastAsia="Calibri" w:hAnsi="Calibri" w:cs="Calibri"/>
          <w:sz w:val="72"/>
          <w:szCs w:val="72"/>
        </w:rPr>
      </w:pPr>
      <w:r>
        <w:rPr>
          <w:rFonts w:ascii="Calibri" w:eastAsia="Calibri" w:hAnsi="Calibri" w:cs="Calibri"/>
          <w:sz w:val="72"/>
          <w:szCs w:val="72"/>
        </w:rPr>
        <w:t>Software Requirements Specification</w:t>
      </w:r>
    </w:p>
    <w:p w14:paraId="00000003" w14:textId="77777777" w:rsidR="002F140A" w:rsidRDefault="00D06464">
      <w:pPr>
        <w:pStyle w:val="Title"/>
        <w:spacing w:line="276" w:lineRule="auto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sz w:val="36"/>
          <w:szCs w:val="36"/>
        </w:rPr>
        <w:t>for</w:t>
      </w:r>
    </w:p>
    <w:p w14:paraId="00000004" w14:textId="77777777" w:rsidR="002F140A" w:rsidRDefault="00D06464">
      <w:pPr>
        <w:pStyle w:val="Title"/>
        <w:rPr>
          <w:rFonts w:ascii="Calibri" w:eastAsia="Calibri" w:hAnsi="Calibri" w:cs="Calibri"/>
          <w:sz w:val="72"/>
          <w:szCs w:val="72"/>
        </w:rPr>
      </w:pPr>
      <w:r>
        <w:rPr>
          <w:rFonts w:ascii="Calibri" w:eastAsia="Calibri" w:hAnsi="Calibri" w:cs="Calibri"/>
          <w:sz w:val="72"/>
          <w:szCs w:val="72"/>
        </w:rPr>
        <w:t xml:space="preserve">NASA Maestro Format Test </w:t>
      </w:r>
      <w:sdt>
        <w:sdtPr>
          <w:tag w:val="goog_rdk_0"/>
          <w:id w:val="1299344376"/>
        </w:sdtPr>
        <w:sdtEndPr/>
        <w:sdtContent/>
      </w:sdt>
      <w:r>
        <w:rPr>
          <w:rFonts w:ascii="Calibri" w:eastAsia="Calibri" w:hAnsi="Calibri" w:cs="Calibri"/>
          <w:sz w:val="72"/>
          <w:szCs w:val="72"/>
        </w:rPr>
        <w:t>Tool</w:t>
      </w:r>
      <w:bookmarkStart w:id="0" w:name="_GoBack"/>
      <w:bookmarkEnd w:id="0"/>
    </w:p>
    <w:p w14:paraId="00000005" w14:textId="77777777" w:rsidR="002F140A" w:rsidRDefault="00D06464">
      <w:pPr>
        <w:pBdr>
          <w:top w:val="nil"/>
          <w:left w:val="nil"/>
          <w:bottom w:val="nil"/>
          <w:right w:val="nil"/>
          <w:between w:val="nil"/>
        </w:pBdr>
        <w:spacing w:before="240"/>
        <w:jc w:val="right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Version 4.0 </w:t>
      </w:r>
    </w:p>
    <w:p w14:paraId="00000006" w14:textId="77777777" w:rsidR="002F140A" w:rsidRDefault="00D06464">
      <w:pPr>
        <w:pBdr>
          <w:top w:val="nil"/>
          <w:left w:val="nil"/>
          <w:bottom w:val="nil"/>
          <w:right w:val="nil"/>
          <w:between w:val="nil"/>
        </w:pBdr>
        <w:spacing w:before="240"/>
        <w:jc w:val="right"/>
        <w:rPr>
          <w:b/>
          <w:sz w:val="22"/>
          <w:szCs w:val="22"/>
        </w:rPr>
      </w:pPr>
      <w:r>
        <w:rPr>
          <w:b/>
          <w:color w:val="000000"/>
          <w:sz w:val="22"/>
          <w:szCs w:val="22"/>
        </w:rPr>
        <w:t>Prepared by</w:t>
      </w:r>
      <w:r>
        <w:rPr>
          <w:b/>
          <w:sz w:val="22"/>
          <w:szCs w:val="22"/>
        </w:rPr>
        <w:t>:</w:t>
      </w:r>
    </w:p>
    <w:p w14:paraId="00000007" w14:textId="77777777" w:rsidR="002F140A" w:rsidRDefault="00D06464">
      <w:pPr>
        <w:pBdr>
          <w:top w:val="nil"/>
          <w:left w:val="nil"/>
          <w:bottom w:val="nil"/>
          <w:right w:val="nil"/>
          <w:between w:val="nil"/>
        </w:pBdr>
        <w:jc w:val="right"/>
        <w:rPr>
          <w:b/>
          <w:sz w:val="22"/>
          <w:szCs w:val="22"/>
        </w:rPr>
      </w:pPr>
      <w:r>
        <w:rPr>
          <w:b/>
          <w:sz w:val="22"/>
          <w:szCs w:val="22"/>
        </w:rPr>
        <w:t>NASA TEAM 1</w:t>
      </w:r>
    </w:p>
    <w:p w14:paraId="00000008" w14:textId="77777777" w:rsidR="002F140A" w:rsidRDefault="00D06464">
      <w:pPr>
        <w:pBdr>
          <w:top w:val="nil"/>
          <w:left w:val="nil"/>
          <w:bottom w:val="nil"/>
          <w:right w:val="nil"/>
          <w:between w:val="nil"/>
        </w:pBdr>
        <w:jc w:val="right"/>
        <w:rPr>
          <w:b/>
          <w:color w:val="000000"/>
          <w:sz w:val="22"/>
          <w:szCs w:val="22"/>
        </w:rPr>
      </w:pPr>
      <w:r>
        <w:rPr>
          <w:b/>
          <w:sz w:val="22"/>
          <w:szCs w:val="22"/>
        </w:rPr>
        <w:t>University of Maryland Global Campus</w:t>
      </w:r>
    </w:p>
    <w:p w14:paraId="00000009" w14:textId="77777777" w:rsidR="002F140A" w:rsidRDefault="00D06464">
      <w:pPr>
        <w:pBdr>
          <w:top w:val="nil"/>
          <w:left w:val="nil"/>
          <w:bottom w:val="nil"/>
          <w:right w:val="nil"/>
          <w:between w:val="nil"/>
        </w:pBdr>
        <w:spacing w:before="240" w:after="720"/>
        <w:jc w:val="right"/>
        <w:rPr>
          <w:b/>
          <w:color w:val="000000"/>
          <w:sz w:val="22"/>
          <w:szCs w:val="22"/>
        </w:rPr>
      </w:pPr>
      <w:r>
        <w:rPr>
          <w:b/>
          <w:sz w:val="22"/>
          <w:szCs w:val="22"/>
        </w:rPr>
        <w:t>23 February 2020</w:t>
      </w:r>
    </w:p>
    <w:p w14:paraId="0000000A" w14:textId="77777777" w:rsidR="002F140A" w:rsidRDefault="00D0646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rPr>
          <w:rFonts w:ascii="Calibri" w:eastAsia="Calibri" w:hAnsi="Calibri" w:cs="Calibri"/>
          <w:color w:val="000000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</w:rPr>
        <w:lastRenderedPageBreak/>
        <w:t>Table of Contents</w:t>
      </w:r>
    </w:p>
    <w:sdt>
      <w:sdtPr>
        <w:id w:val="637771758"/>
        <w:docPartObj>
          <w:docPartGallery w:val="Table of Contents"/>
          <w:docPartUnique/>
        </w:docPartObj>
      </w:sdtPr>
      <w:sdtEndPr/>
      <w:sdtContent>
        <w:p w14:paraId="0000000B" w14:textId="77777777" w:rsidR="002F140A" w:rsidRDefault="00D0646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50"/>
            </w:tabs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3tbugp1">
            <w:r>
              <w:rPr>
                <w:color w:val="000000"/>
              </w:rPr>
              <w:t>1.</w:t>
            </w:r>
          </w:hyperlink>
          <w:hyperlink w:anchor="_heading=h.3tbugp1"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_heading=h.3tbugp1 \h </w:instrText>
          </w:r>
          <w:r>
            <w:fldChar w:fldCharType="separate"/>
          </w:r>
          <w:r>
            <w:rPr>
              <w:color w:val="000000"/>
            </w:rPr>
            <w:t>Introduction</w:t>
          </w:r>
          <w:r>
            <w:rPr>
              <w:color w:val="000000"/>
            </w:rPr>
            <w:tab/>
            <w:t>1</w:t>
          </w:r>
          <w:r>
            <w:fldChar w:fldCharType="end"/>
          </w:r>
        </w:p>
        <w:p w14:paraId="0000000C" w14:textId="77777777" w:rsidR="002F140A" w:rsidRDefault="00D0646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ind w:left="22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28h4qwu">
            <w:r>
              <w:rPr>
                <w:color w:val="000000"/>
              </w:rPr>
              <w:t>1.1</w:t>
            </w:r>
          </w:hyperlink>
          <w:hyperlink w:anchor="_heading=h.28h4qwu"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_heading=h.28h4qwu \h </w:instrText>
          </w:r>
          <w:r>
            <w:fldChar w:fldCharType="separate"/>
          </w:r>
          <w:r>
            <w:rPr>
              <w:color w:val="000000"/>
            </w:rPr>
            <w:t>Purpose</w:t>
          </w:r>
          <w:r>
            <w:rPr>
              <w:color w:val="000000"/>
            </w:rPr>
            <w:tab/>
            <w:t>1</w:t>
          </w:r>
          <w:r>
            <w:fldChar w:fldCharType="end"/>
          </w:r>
        </w:p>
        <w:p w14:paraId="0000000D" w14:textId="77777777" w:rsidR="002F140A" w:rsidRDefault="00D0646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ind w:left="22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nmf14n">
            <w:r>
              <w:rPr>
                <w:color w:val="000000"/>
              </w:rPr>
              <w:t>1.2</w:t>
            </w:r>
          </w:hyperlink>
          <w:hyperlink w:anchor="_heading=h.nmf14n"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_heading=h.nmf14n</w:instrText>
          </w:r>
          <w:r>
            <w:instrText xml:space="preserve"> \h </w:instrText>
          </w:r>
          <w:r>
            <w:fldChar w:fldCharType="separate"/>
          </w:r>
          <w:r>
            <w:rPr>
              <w:color w:val="000000"/>
            </w:rPr>
            <w:t>Intended Audience and Reading Suggestions</w:t>
          </w:r>
          <w:r>
            <w:rPr>
              <w:color w:val="000000"/>
            </w:rPr>
            <w:tab/>
            <w:t>1</w:t>
          </w:r>
          <w:r>
            <w:fldChar w:fldCharType="end"/>
          </w:r>
        </w:p>
        <w:p w14:paraId="0000000E" w14:textId="77777777" w:rsidR="002F140A" w:rsidRDefault="00D0646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ind w:left="22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37m2jsg">
            <w:r>
              <w:rPr>
                <w:color w:val="000000"/>
              </w:rPr>
              <w:t>1.3</w:t>
            </w:r>
          </w:hyperlink>
          <w:hyperlink w:anchor="_heading=h.37m2jsg"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_heading=h.37m2jsg \h </w:instrText>
          </w:r>
          <w:r>
            <w:fldChar w:fldCharType="separate"/>
          </w:r>
          <w:r>
            <w:rPr>
              <w:color w:val="000000"/>
            </w:rPr>
            <w:t>Product Scope</w:t>
          </w:r>
          <w:r>
            <w:rPr>
              <w:color w:val="000000"/>
            </w:rPr>
            <w:tab/>
            <w:t>1</w:t>
          </w:r>
          <w:r>
            <w:fldChar w:fldCharType="end"/>
          </w:r>
        </w:p>
        <w:p w14:paraId="0000000F" w14:textId="77777777" w:rsidR="002F140A" w:rsidRDefault="00D0646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ind w:left="22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1mrcu09">
            <w:r>
              <w:rPr>
                <w:color w:val="000000"/>
              </w:rPr>
              <w:t>1.4</w:t>
            </w:r>
          </w:hyperlink>
          <w:hyperlink w:anchor="_heading=h.1mrcu09"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_heading=h.1mrcu09 \h </w:instrText>
          </w:r>
          <w:r>
            <w:fldChar w:fldCharType="separate"/>
          </w:r>
          <w:r>
            <w:rPr>
              <w:color w:val="000000"/>
            </w:rPr>
            <w:t>Definitions and Abb</w:t>
          </w:r>
          <w:r>
            <w:rPr>
              <w:color w:val="000000"/>
            </w:rPr>
            <w:t>reviations</w:t>
          </w:r>
          <w:r>
            <w:rPr>
              <w:color w:val="000000"/>
            </w:rPr>
            <w:tab/>
            <w:t>2</w:t>
          </w:r>
          <w:r>
            <w:fldChar w:fldCharType="end"/>
          </w:r>
        </w:p>
        <w:p w14:paraId="00000010" w14:textId="77777777" w:rsidR="002F140A" w:rsidRDefault="00D0646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ind w:left="22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46r0co2">
            <w:r>
              <w:rPr>
                <w:color w:val="000000"/>
              </w:rPr>
              <w:t>1.5</w:t>
            </w:r>
          </w:hyperlink>
          <w:hyperlink w:anchor="_heading=h.46r0co2"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_heading=h.46r0co2 \h </w:instrText>
          </w:r>
          <w:r>
            <w:fldChar w:fldCharType="separate"/>
          </w:r>
          <w:r>
            <w:rPr>
              <w:color w:val="000000"/>
            </w:rPr>
            <w:t>References</w:t>
          </w:r>
          <w:r>
            <w:rPr>
              <w:color w:val="000000"/>
            </w:rPr>
            <w:tab/>
            <w:t>4</w:t>
          </w:r>
          <w:r>
            <w:fldChar w:fldCharType="end"/>
          </w:r>
        </w:p>
        <w:p w14:paraId="00000011" w14:textId="77777777" w:rsidR="002F140A" w:rsidRDefault="00D0646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50"/>
            </w:tabs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2lwamvv">
            <w:r>
              <w:rPr>
                <w:color w:val="000000"/>
              </w:rPr>
              <w:t>2.</w:t>
            </w:r>
          </w:hyperlink>
          <w:hyperlink w:anchor="_heading=h.2lwamvv"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_heading=h.2lwamvv \h </w:instrText>
          </w:r>
          <w:r>
            <w:fldChar w:fldCharType="separate"/>
          </w:r>
          <w:r>
            <w:rPr>
              <w:color w:val="000000"/>
            </w:rPr>
            <w:t>Overall Description</w:t>
          </w:r>
          <w:r>
            <w:rPr>
              <w:color w:val="000000"/>
            </w:rPr>
            <w:tab/>
            <w:t>4</w:t>
          </w:r>
          <w:r>
            <w:fldChar w:fldCharType="end"/>
          </w:r>
        </w:p>
        <w:p w14:paraId="00000012" w14:textId="77777777" w:rsidR="002F140A" w:rsidRDefault="00D0646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ind w:left="22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111kx3o">
            <w:r>
              <w:rPr>
                <w:color w:val="000000"/>
              </w:rPr>
              <w:t>2.1</w:t>
            </w:r>
          </w:hyperlink>
          <w:hyperlink w:anchor="_heading=h.111kx3o"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_heading=h.111kx3o \h </w:instrText>
          </w:r>
          <w:r>
            <w:fldChar w:fldCharType="separate"/>
          </w:r>
          <w:r>
            <w:rPr>
              <w:color w:val="000000"/>
            </w:rPr>
            <w:t>Product Perspective</w:t>
          </w:r>
          <w:r>
            <w:rPr>
              <w:color w:val="000000"/>
            </w:rPr>
            <w:tab/>
            <w:t>4</w:t>
          </w:r>
          <w:r>
            <w:fldChar w:fldCharType="end"/>
          </w:r>
        </w:p>
        <w:p w14:paraId="00000013" w14:textId="77777777" w:rsidR="002F140A" w:rsidRDefault="00D0646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ind w:left="22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3l18frh">
            <w:r>
              <w:rPr>
                <w:color w:val="000000"/>
              </w:rPr>
              <w:t>2.2</w:t>
            </w:r>
          </w:hyperlink>
          <w:hyperlink w:anchor="_heading=h.3l18frh"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_heading=h.3l18frh \h </w:instrText>
          </w:r>
          <w:r>
            <w:fldChar w:fldCharType="separate"/>
          </w:r>
          <w:r>
            <w:rPr>
              <w:color w:val="000000"/>
            </w:rPr>
            <w:t>Product Features</w:t>
          </w:r>
          <w:r>
            <w:rPr>
              <w:color w:val="000000"/>
            </w:rPr>
            <w:tab/>
            <w:t>5</w:t>
          </w:r>
          <w:r>
            <w:fldChar w:fldCharType="end"/>
          </w:r>
        </w:p>
        <w:p w14:paraId="00000014" w14:textId="77777777" w:rsidR="002F140A" w:rsidRDefault="00D0646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ind w:left="22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206ipza">
            <w:r>
              <w:rPr>
                <w:color w:val="000000"/>
              </w:rPr>
              <w:t>2.3</w:t>
            </w:r>
          </w:hyperlink>
          <w:hyperlink w:anchor="_heading=h.206ipza"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</w:instrText>
          </w:r>
          <w:r>
            <w:instrText xml:space="preserve"> _heading=h.206ipza \h </w:instrText>
          </w:r>
          <w:r>
            <w:fldChar w:fldCharType="separate"/>
          </w:r>
          <w:r>
            <w:rPr>
              <w:color w:val="000000"/>
            </w:rPr>
            <w:t>Operating Environment</w:t>
          </w:r>
          <w:r>
            <w:rPr>
              <w:color w:val="000000"/>
            </w:rPr>
            <w:tab/>
            <w:t>6</w:t>
          </w:r>
          <w:r>
            <w:fldChar w:fldCharType="end"/>
          </w:r>
        </w:p>
        <w:p w14:paraId="00000015" w14:textId="77777777" w:rsidR="002F140A" w:rsidRDefault="00D0646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ind w:left="22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4k668n3">
            <w:r>
              <w:rPr>
                <w:color w:val="000000"/>
              </w:rPr>
              <w:t>2.4</w:t>
            </w:r>
          </w:hyperlink>
          <w:hyperlink w:anchor="_heading=h.4k668n3"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_heading=h.4k668n3 \h </w:instrText>
          </w:r>
          <w:r>
            <w:fldChar w:fldCharType="separate"/>
          </w:r>
          <w:r>
            <w:rPr>
              <w:color w:val="000000"/>
            </w:rPr>
            <w:t>Design and Implemen</w:t>
          </w:r>
          <w:r>
            <w:rPr>
              <w:color w:val="000000"/>
            </w:rPr>
            <w:t>tation Constraints</w:t>
          </w:r>
          <w:r>
            <w:rPr>
              <w:color w:val="000000"/>
            </w:rPr>
            <w:tab/>
            <w:t>6</w:t>
          </w:r>
          <w:r>
            <w:fldChar w:fldCharType="end"/>
          </w:r>
        </w:p>
        <w:bookmarkStart w:id="1" w:name="_heading=h.41mghml" w:colFirst="0" w:colLast="0"/>
        <w:bookmarkEnd w:id="1"/>
        <w:p w14:paraId="00000016" w14:textId="77777777" w:rsidR="002F140A" w:rsidRDefault="00D0646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ind w:left="22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HYPERLINK \l "_heading=h.2zbgiuw" \h </w:instrText>
          </w:r>
          <w:r>
            <w:fldChar w:fldCharType="separate"/>
          </w:r>
          <w:r>
            <w:rPr>
              <w:color w:val="000000"/>
            </w:rPr>
            <w:t>2.5</w:t>
          </w:r>
          <w:r>
            <w:rPr>
              <w:color w:val="000000"/>
            </w:rPr>
            <w:fldChar w:fldCharType="end"/>
          </w:r>
          <w:hyperlink w:anchor="_heading=h.2zbgiuw"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_heading=h.2zbgiuw \h </w:instrText>
          </w:r>
          <w:r>
            <w:fldChar w:fldCharType="separate"/>
          </w:r>
          <w:r>
            <w:rPr>
              <w:color w:val="000000"/>
            </w:rPr>
            <w:t>User Documentation in each Sprint cycle</w:t>
          </w:r>
          <w:r>
            <w:rPr>
              <w:color w:val="000000"/>
            </w:rPr>
            <w:tab/>
            <w:t>7</w:t>
          </w:r>
          <w:r>
            <w:fldChar w:fldCharType="end"/>
          </w:r>
        </w:p>
        <w:p w14:paraId="00000017" w14:textId="77777777" w:rsidR="002F140A" w:rsidRDefault="00D0646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50"/>
            </w:tabs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1egqt2p">
            <w:r>
              <w:rPr>
                <w:color w:val="000000"/>
              </w:rPr>
              <w:t>3.</w:t>
            </w:r>
          </w:hyperlink>
          <w:hyperlink w:anchor="_heading=h.1egqt2p"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_heading=h.1egqt2p \h </w:instrText>
          </w:r>
          <w:r>
            <w:fldChar w:fldCharType="separate"/>
          </w:r>
          <w:r>
            <w:rPr>
              <w:color w:val="000000"/>
            </w:rPr>
            <w:t>System Features</w:t>
          </w:r>
          <w:r>
            <w:rPr>
              <w:color w:val="000000"/>
            </w:rPr>
            <w:tab/>
            <w:t>7</w:t>
          </w:r>
          <w:r>
            <w:fldChar w:fldCharType="end"/>
          </w:r>
        </w:p>
        <w:p w14:paraId="00000018" w14:textId="77777777" w:rsidR="002F140A" w:rsidRDefault="00D0646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ind w:left="22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3ygebqi">
            <w:r>
              <w:rPr>
                <w:color w:val="000000"/>
              </w:rPr>
              <w:t>3.1</w:t>
            </w:r>
          </w:hyperlink>
          <w:hyperlink w:anchor="_heading=h.3ygebqi"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_heading=h.3ygebqi \h </w:instrText>
          </w:r>
          <w:r>
            <w:fldChar w:fldCharType="separate"/>
          </w:r>
          <w:r>
            <w:rPr>
              <w:color w:val="000000"/>
            </w:rPr>
            <w:t>Check DOCX Validity</w:t>
          </w:r>
          <w:r>
            <w:rPr>
              <w:color w:val="000000"/>
            </w:rPr>
            <w:tab/>
            <w:t>7</w:t>
          </w:r>
          <w:r>
            <w:fldChar w:fldCharType="end"/>
          </w:r>
        </w:p>
        <w:p w14:paraId="00000019" w14:textId="77777777" w:rsidR="002F140A" w:rsidRDefault="00D0646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ind w:left="22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2dlolyb">
            <w:r>
              <w:rPr>
                <w:color w:val="000000"/>
              </w:rPr>
              <w:t>3.2</w:t>
            </w:r>
          </w:hyperlink>
          <w:hyperlink w:anchor="_heading=h.2dlolyb"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_heading=h.2dlolyb \h </w:instrText>
          </w:r>
          <w:r>
            <w:fldChar w:fldCharType="separate"/>
          </w:r>
          <w:r>
            <w:rPr>
              <w:color w:val="000000"/>
            </w:rPr>
            <w:t>Create Document Screenshot</w:t>
          </w:r>
          <w:r>
            <w:rPr>
              <w:color w:val="000000"/>
            </w:rPr>
            <w:tab/>
            <w:t>8</w:t>
          </w:r>
          <w:r>
            <w:fldChar w:fldCharType="end"/>
          </w:r>
        </w:p>
        <w:p w14:paraId="0000001A" w14:textId="77777777" w:rsidR="002F140A" w:rsidRDefault="00D0646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ind w:left="22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sqyw64">
            <w:r>
              <w:rPr>
                <w:color w:val="000000"/>
              </w:rPr>
              <w:t>3.3</w:t>
            </w:r>
          </w:hyperlink>
          <w:hyperlink w:anchor="_heading=h.sqyw64"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_heading=h.sqyw64 \h </w:instrText>
          </w:r>
          <w:r>
            <w:fldChar w:fldCharType="separate"/>
          </w:r>
          <w:r>
            <w:rPr>
              <w:color w:val="000000"/>
            </w:rPr>
            <w:t>Compare Image Files</w:t>
          </w:r>
          <w:r>
            <w:rPr>
              <w:color w:val="000000"/>
            </w:rPr>
            <w:tab/>
            <w:t>8</w:t>
          </w:r>
          <w:r>
            <w:fldChar w:fldCharType="end"/>
          </w:r>
        </w:p>
        <w:p w14:paraId="0000001B" w14:textId="77777777" w:rsidR="002F140A" w:rsidRDefault="00D0646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ind w:left="22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3cqmetx">
            <w:r>
              <w:rPr>
                <w:color w:val="000000"/>
              </w:rPr>
              <w:t>3.4</w:t>
            </w:r>
          </w:hyperlink>
          <w:hyperlink w:anchor="_heading=h.3cqmetx"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_heading=h.3cqmetx \h </w:instrText>
          </w:r>
          <w:r>
            <w:fldChar w:fldCharType="separate"/>
          </w:r>
          <w:r>
            <w:rPr>
              <w:color w:val="000000"/>
            </w:rPr>
            <w:t>Output Results</w:t>
          </w:r>
          <w:r>
            <w:rPr>
              <w:color w:val="000000"/>
            </w:rPr>
            <w:tab/>
            <w:t>8</w:t>
          </w:r>
          <w:r>
            <w:fldChar w:fldCharType="end"/>
          </w:r>
        </w:p>
        <w:p w14:paraId="0000001C" w14:textId="77777777" w:rsidR="002F140A" w:rsidRDefault="00D0646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ind w:left="22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1rvwp1q">
            <w:r>
              <w:rPr>
                <w:color w:val="000000"/>
              </w:rPr>
              <w:t>3.5</w:t>
            </w:r>
          </w:hyperlink>
          <w:hyperlink w:anchor="_heading=h.1rvwp1q"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_heading=h.1rvwp1q \h </w:instrText>
          </w:r>
          <w:r>
            <w:fldChar w:fldCharType="separate"/>
          </w:r>
          <w:r>
            <w:rPr>
              <w:color w:val="000000"/>
            </w:rPr>
            <w:t>Save New Format</w:t>
          </w:r>
          <w:r>
            <w:rPr>
              <w:color w:val="000000"/>
            </w:rPr>
            <w:tab/>
            <w:t>8</w:t>
          </w:r>
          <w:r>
            <w:fldChar w:fldCharType="end"/>
          </w:r>
        </w:p>
        <w:p w14:paraId="0000001D" w14:textId="77777777" w:rsidR="002F140A" w:rsidRDefault="00D0646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50"/>
            </w:tabs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4bvk7pj">
            <w:r>
              <w:rPr>
                <w:color w:val="000000"/>
              </w:rPr>
              <w:t>4.</w:t>
            </w:r>
          </w:hyperlink>
          <w:hyperlink w:anchor="_heading=h.4bvk7pj"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_heading=h.4bvk7pj \h </w:instrText>
          </w:r>
          <w:r>
            <w:fldChar w:fldCharType="separate"/>
          </w:r>
          <w:r>
            <w:rPr>
              <w:color w:val="000000"/>
            </w:rPr>
            <w:t>External Interface Requirements</w:t>
          </w:r>
          <w:r>
            <w:rPr>
              <w:color w:val="000000"/>
            </w:rPr>
            <w:tab/>
            <w:t>9</w:t>
          </w:r>
          <w:r>
            <w:fldChar w:fldCharType="end"/>
          </w:r>
        </w:p>
        <w:p w14:paraId="0000001E" w14:textId="77777777" w:rsidR="002F140A" w:rsidRDefault="00D0646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ind w:left="22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gjzse8nblguc">
            <w:r>
              <w:rPr>
                <w:color w:val="000000"/>
              </w:rPr>
              <w:t>4.1</w:t>
            </w:r>
          </w:hyperlink>
          <w:hyperlink w:anchor="_heading=h.gjzse8nblguc"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_heading=h.gjzse8nblguc \h </w:instrText>
          </w:r>
          <w:r>
            <w:fldChar w:fldCharType="separate"/>
          </w:r>
          <w:r>
            <w:rPr>
              <w:color w:val="000000"/>
            </w:rPr>
            <w:t>User Interfaces Overview</w:t>
          </w:r>
          <w:r>
            <w:rPr>
              <w:color w:val="000000"/>
            </w:rPr>
            <w:tab/>
            <w:t>9</w:t>
          </w:r>
          <w:r>
            <w:fldChar w:fldCharType="end"/>
          </w:r>
        </w:p>
        <w:p w14:paraId="0000001F" w14:textId="77777777" w:rsidR="002F140A" w:rsidRDefault="00D0646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ind w:left="22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gjdgxs">
            <w:r>
              <w:rPr>
                <w:color w:val="000000"/>
              </w:rPr>
              <w:t>The UI for the new program extends Maestro’s command-line interface.</w:t>
            </w:r>
            <w:r>
              <w:rPr>
                <w:color w:val="000000"/>
              </w:rPr>
              <w:tab/>
              <w:t>9</w:t>
            </w:r>
          </w:hyperlink>
        </w:p>
        <w:p w14:paraId="00000020" w14:textId="77777777" w:rsidR="002F140A" w:rsidRDefault="00D0646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ind w:left="22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o01hqa69eeqz">
            <w:r>
              <w:rPr>
                <w:color w:val="000000"/>
              </w:rPr>
              <w:t>4.2</w:t>
            </w:r>
          </w:hyperlink>
          <w:hyperlink w:anchor="_heading=h.o01hqa69eeqz"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_heading=h.o01hqa69eeqz \h </w:instrText>
          </w:r>
          <w:r>
            <w:fldChar w:fldCharType="separate"/>
          </w:r>
          <w:r>
            <w:rPr>
              <w:color w:val="000000"/>
            </w:rPr>
            <w:t>Use-Case Model survey</w:t>
          </w:r>
          <w:r>
            <w:rPr>
              <w:color w:val="000000"/>
            </w:rPr>
            <w:tab/>
            <w:t>9</w:t>
          </w:r>
          <w:r>
            <w:fldChar w:fldCharType="end"/>
          </w:r>
        </w:p>
        <w:p w14:paraId="00000021" w14:textId="77777777" w:rsidR="002F140A" w:rsidRDefault="00D0646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9350"/>
            </w:tabs>
            <w:ind w:left="480"/>
            <w:rPr>
              <w:color w:val="000000"/>
            </w:rPr>
          </w:pPr>
          <w:hyperlink w:anchor="_heading=h.n1kndgs8yyq3">
            <w:r>
              <w:rPr>
                <w:color w:val="000000"/>
              </w:rPr>
              <w:t>4.2.1</w:t>
            </w:r>
            <w:r>
              <w:rPr>
                <w:color w:val="000000"/>
              </w:rPr>
              <w:tab/>
              <w:t>Use-Case Reports</w:t>
            </w:r>
            <w:r>
              <w:rPr>
                <w:color w:val="000000"/>
              </w:rPr>
              <w:tab/>
              <w:t>9</w:t>
            </w:r>
          </w:hyperlink>
        </w:p>
        <w:p w14:paraId="00000022" w14:textId="77777777" w:rsidR="002F140A" w:rsidRDefault="00D0646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ind w:left="22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2r0uhxc">
            <w:r>
              <w:rPr>
                <w:color w:val="000000"/>
              </w:rPr>
              <w:t>4.2</w:t>
            </w:r>
          </w:hyperlink>
          <w:hyperlink w:anchor="_heading=h.2r0uhxc"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_heading=h.2r0uhxc \h </w:instrText>
          </w:r>
          <w:r>
            <w:fldChar w:fldCharType="separate"/>
          </w:r>
          <w:r>
            <w:rPr>
              <w:color w:val="000000"/>
            </w:rPr>
            <w:t>Hardware Interfaces</w:t>
          </w:r>
          <w:r>
            <w:rPr>
              <w:color w:val="000000"/>
            </w:rPr>
            <w:tab/>
            <w:t>12</w:t>
          </w:r>
          <w:r>
            <w:fldChar w:fldCharType="end"/>
          </w:r>
        </w:p>
        <w:p w14:paraId="00000023" w14:textId="77777777" w:rsidR="002F140A" w:rsidRDefault="00D0646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ind w:left="22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1664s55">
            <w:r>
              <w:rPr>
                <w:color w:val="000000"/>
              </w:rPr>
              <w:t>4.3</w:t>
            </w:r>
          </w:hyperlink>
          <w:hyperlink w:anchor="_heading=h.1664s55"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_heading=h.1664s55 \h </w:instrText>
          </w:r>
          <w:r>
            <w:fldChar w:fldCharType="separate"/>
          </w:r>
          <w:r>
            <w:rPr>
              <w:color w:val="000000"/>
            </w:rPr>
            <w:t>Software Interfaces</w:t>
          </w:r>
          <w:r>
            <w:rPr>
              <w:color w:val="000000"/>
            </w:rPr>
            <w:tab/>
            <w:t>12</w:t>
          </w:r>
          <w:r>
            <w:fldChar w:fldCharType="end"/>
          </w:r>
        </w:p>
        <w:p w14:paraId="00000024" w14:textId="77777777" w:rsidR="002F140A" w:rsidRDefault="00D06464">
          <w:r>
            <w:fldChar w:fldCharType="end"/>
          </w:r>
        </w:p>
      </w:sdtContent>
    </w:sdt>
    <w:p w14:paraId="00000025" w14:textId="77777777" w:rsidR="002F140A" w:rsidRDefault="002F140A"/>
    <w:p w14:paraId="00000026" w14:textId="77777777" w:rsidR="002F140A" w:rsidRDefault="002F140A"/>
    <w:p w14:paraId="00000027" w14:textId="77777777" w:rsidR="002F140A" w:rsidRDefault="002F140A"/>
    <w:p w14:paraId="00000028" w14:textId="77777777" w:rsidR="002F140A" w:rsidRDefault="002F140A"/>
    <w:p w14:paraId="00000029" w14:textId="77777777" w:rsidR="002F140A" w:rsidRDefault="002F140A"/>
    <w:p w14:paraId="0000002A" w14:textId="77777777" w:rsidR="002F140A" w:rsidRDefault="002F140A"/>
    <w:p w14:paraId="0000002B" w14:textId="77777777" w:rsidR="002F140A" w:rsidRDefault="00D06464">
      <w:pPr>
        <w:rPr>
          <w:b/>
          <w:color w:val="000000"/>
          <w:sz w:val="36"/>
          <w:szCs w:val="36"/>
        </w:rPr>
      </w:pPr>
      <w:r>
        <w:br w:type="page"/>
      </w:r>
    </w:p>
    <w:p w14:paraId="0000002C" w14:textId="77777777" w:rsidR="002F140A" w:rsidRDefault="00D0646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240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lastRenderedPageBreak/>
        <w:t>Revision History</w:t>
      </w:r>
    </w:p>
    <w:tbl>
      <w:tblPr>
        <w:tblStyle w:val="ad"/>
        <w:tblW w:w="908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1780"/>
        <w:gridCol w:w="5433"/>
        <w:gridCol w:w="1867"/>
      </w:tblGrid>
      <w:tr w:rsidR="002F140A" w14:paraId="6401B721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0" w:type="dxa"/>
          </w:tcPr>
          <w:p w14:paraId="0000002D" w14:textId="77777777" w:rsidR="002F140A" w:rsidRDefault="00D06464">
            <w:r>
              <w:t>Date</w:t>
            </w:r>
          </w:p>
        </w:tc>
        <w:tc>
          <w:tcPr>
            <w:tcW w:w="5433" w:type="dxa"/>
          </w:tcPr>
          <w:p w14:paraId="0000002E" w14:textId="77777777" w:rsidR="002F140A" w:rsidRDefault="00D064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Reason for Changes</w:t>
            </w:r>
          </w:p>
        </w:tc>
        <w:tc>
          <w:tcPr>
            <w:tcW w:w="1867" w:type="dxa"/>
          </w:tcPr>
          <w:p w14:paraId="0000002F" w14:textId="77777777" w:rsidR="002F140A" w:rsidRDefault="00D064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</w:tr>
      <w:tr w:rsidR="002F140A" w14:paraId="30DB5C2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0" w:type="dxa"/>
          </w:tcPr>
          <w:p w14:paraId="00000030" w14:textId="77777777" w:rsidR="002F140A" w:rsidRDefault="00D06464">
            <w:r>
              <w:t>02/23/2020</w:t>
            </w:r>
          </w:p>
        </w:tc>
        <w:tc>
          <w:tcPr>
            <w:tcW w:w="5433" w:type="dxa"/>
          </w:tcPr>
          <w:p w14:paraId="00000031" w14:textId="77777777" w:rsidR="002F140A" w:rsidRDefault="00D064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 Document</w:t>
            </w:r>
          </w:p>
        </w:tc>
        <w:tc>
          <w:tcPr>
            <w:tcW w:w="1867" w:type="dxa"/>
          </w:tcPr>
          <w:p w14:paraId="00000032" w14:textId="77777777" w:rsidR="002F140A" w:rsidRDefault="00D064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2F140A" w14:paraId="167C878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0" w:type="dxa"/>
          </w:tcPr>
          <w:p w14:paraId="00000033" w14:textId="77777777" w:rsidR="002F140A" w:rsidRDefault="00D06464">
            <w:r>
              <w:t>03/12/2020</w:t>
            </w:r>
          </w:p>
        </w:tc>
        <w:tc>
          <w:tcPr>
            <w:tcW w:w="5433" w:type="dxa"/>
          </w:tcPr>
          <w:p w14:paraId="00000034" w14:textId="77777777" w:rsidR="002F140A" w:rsidRDefault="00D06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 to instructor’s comments</w:t>
            </w:r>
          </w:p>
        </w:tc>
        <w:tc>
          <w:tcPr>
            <w:tcW w:w="1867" w:type="dxa"/>
          </w:tcPr>
          <w:p w14:paraId="00000035" w14:textId="77777777" w:rsidR="002F140A" w:rsidRDefault="00D06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sdt>
              <w:sdtPr>
                <w:tag w:val="goog_rdk_1"/>
                <w:id w:val="-724063310"/>
              </w:sdtPr>
              <w:sdtEndPr/>
              <w:sdtContent>
                <w:ins w:id="2" w:author="Assadullah, Mir M." w:date="2020-03-29T18:19:00Z">
                  <w:r>
                    <w:t>.0</w:t>
                  </w:r>
                </w:ins>
              </w:sdtContent>
            </w:sdt>
          </w:p>
        </w:tc>
      </w:tr>
      <w:tr w:rsidR="002F140A" w14:paraId="426831F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0" w:type="dxa"/>
          </w:tcPr>
          <w:p w14:paraId="00000036" w14:textId="77777777" w:rsidR="002F140A" w:rsidRDefault="00D06464">
            <w:r>
              <w:t>3/22/2020</w:t>
            </w:r>
          </w:p>
        </w:tc>
        <w:tc>
          <w:tcPr>
            <w:tcW w:w="5433" w:type="dxa"/>
          </w:tcPr>
          <w:p w14:paraId="00000037" w14:textId="77777777" w:rsidR="002F140A" w:rsidRDefault="00D064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Updated Version</w:t>
            </w:r>
          </w:p>
        </w:tc>
        <w:tc>
          <w:tcPr>
            <w:tcW w:w="1867" w:type="dxa"/>
          </w:tcPr>
          <w:p w14:paraId="00000038" w14:textId="77777777" w:rsidR="002F140A" w:rsidRDefault="00D064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3.0</w:t>
            </w:r>
          </w:p>
        </w:tc>
      </w:tr>
      <w:tr w:rsidR="002F140A" w14:paraId="3250B39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0" w:type="dxa"/>
          </w:tcPr>
          <w:p w14:paraId="00000039" w14:textId="77777777" w:rsidR="002F140A" w:rsidRDefault="00D06464">
            <w:r>
              <w:t>4/25/2020</w:t>
            </w:r>
          </w:p>
        </w:tc>
        <w:tc>
          <w:tcPr>
            <w:tcW w:w="5433" w:type="dxa"/>
          </w:tcPr>
          <w:p w14:paraId="0000003A" w14:textId="77777777" w:rsidR="002F140A" w:rsidRDefault="00D06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Added Use Cases</w:t>
            </w:r>
          </w:p>
        </w:tc>
        <w:tc>
          <w:tcPr>
            <w:tcW w:w="1867" w:type="dxa"/>
          </w:tcPr>
          <w:p w14:paraId="0000003B" w14:textId="77777777" w:rsidR="002F140A" w:rsidRDefault="00D06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4.0</w:t>
            </w:r>
          </w:p>
        </w:tc>
      </w:tr>
    </w:tbl>
    <w:p w14:paraId="0000003C" w14:textId="77777777" w:rsidR="002F140A" w:rsidRDefault="002F140A"/>
    <w:p w14:paraId="0000003D" w14:textId="77777777" w:rsidR="002F140A" w:rsidRDefault="002F140A">
      <w:pPr>
        <w:sectPr w:rsidR="002F140A">
          <w:headerReference w:type="default" r:id="rId8"/>
          <w:footerReference w:type="default" r:id="rId9"/>
          <w:pgSz w:w="12240" w:h="15840"/>
          <w:pgMar w:top="0" w:right="1440" w:bottom="1440" w:left="1710" w:header="720" w:footer="720" w:gutter="0"/>
          <w:pgNumType w:start="1"/>
          <w:cols w:space="720" w:equalWidth="0">
            <w:col w:w="9360"/>
          </w:cols>
        </w:sectPr>
      </w:pPr>
    </w:p>
    <w:p w14:paraId="0000003E" w14:textId="77777777" w:rsidR="002F140A" w:rsidRDefault="00D06464">
      <w:pPr>
        <w:pStyle w:val="Heading1"/>
        <w:numPr>
          <w:ilvl w:val="0"/>
          <w:numId w:val="4"/>
        </w:numPr>
      </w:pPr>
      <w:bookmarkStart w:id="3" w:name="_heading=h.3tbugp1" w:colFirst="0" w:colLast="0"/>
      <w:bookmarkEnd w:id="3"/>
      <w:r>
        <w:lastRenderedPageBreak/>
        <w:t>Introduction</w:t>
      </w:r>
    </w:p>
    <w:p w14:paraId="0000003F" w14:textId="77777777" w:rsidR="002F140A" w:rsidRDefault="00D06464">
      <w:pPr>
        <w:pStyle w:val="Heading2"/>
        <w:numPr>
          <w:ilvl w:val="1"/>
          <w:numId w:val="4"/>
        </w:numPr>
      </w:pPr>
      <w:bookmarkStart w:id="4" w:name="_heading=h.28h4qwu" w:colFirst="0" w:colLast="0"/>
      <w:bookmarkEnd w:id="4"/>
      <w:r>
        <w:t xml:space="preserve">Purpose </w:t>
      </w:r>
    </w:p>
    <w:p w14:paraId="00000040" w14:textId="77777777" w:rsidR="002F140A" w:rsidRDefault="00D06464">
      <w:pPr>
        <w:pBdr>
          <w:top w:val="nil"/>
          <w:left w:val="nil"/>
          <w:bottom w:val="nil"/>
          <w:right w:val="nil"/>
          <w:between w:val="nil"/>
        </w:pBdr>
        <w:jc w:val="both"/>
        <w:rPr>
          <w:i/>
          <w:color w:val="000000"/>
        </w:rPr>
      </w:pPr>
      <w:bookmarkStart w:id="5" w:name="_heading=h.3znysh7" w:colFirst="0" w:colLast="0"/>
      <w:bookmarkEnd w:id="5"/>
      <w:r>
        <w:t>This software will be designed to verify that the .docx files, created by Maestro, are valid and compare the expected formatting of the provided YAML (A</w:t>
      </w:r>
      <w:hyperlink r:id="rId10">
        <w:r>
          <w:t xml:space="preserve"> hu</w:t>
        </w:r>
        <w:r>
          <w:t>man-readable</w:t>
        </w:r>
      </w:hyperlink>
      <w:hyperlink r:id="rId11">
        <w:r>
          <w:t xml:space="preserve"> data-serialization language</w:t>
        </w:r>
      </w:hyperlink>
      <w:r>
        <w:t>) to a desired or expected output as a picture file. The software will maintain a record of the actual output and compare it to both the new expected and</w:t>
      </w:r>
      <w:r>
        <w:t xml:space="preserve"> actual outputs, to maintain a record of changes in YAML formatting.</w:t>
      </w:r>
    </w:p>
    <w:p w14:paraId="00000041" w14:textId="77777777" w:rsidR="002F140A" w:rsidRDefault="00D06464">
      <w:pPr>
        <w:pStyle w:val="Heading2"/>
        <w:numPr>
          <w:ilvl w:val="1"/>
          <w:numId w:val="4"/>
        </w:numPr>
      </w:pPr>
      <w:bookmarkStart w:id="6" w:name="_heading=h.nmf14n" w:colFirst="0" w:colLast="0"/>
      <w:bookmarkEnd w:id="6"/>
      <w:r>
        <w:t>Intended Audience and Reading Suggestions</w:t>
      </w:r>
    </w:p>
    <w:p w14:paraId="00000042" w14:textId="77777777" w:rsidR="002F140A" w:rsidRDefault="00D06464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bookmarkStart w:id="7" w:name="_heading=h.tyjcwt" w:colFirst="0" w:colLast="0"/>
      <w:bookmarkEnd w:id="7"/>
      <w:r>
        <w:t>This document is intended for members of the development team, to confirm requirements and basic architecture. Additionally, the document is mean</w:t>
      </w:r>
      <w:r>
        <w:t>t for the customer to confirm requirements and initial specifications before serious development.</w:t>
      </w:r>
    </w:p>
    <w:p w14:paraId="00000043" w14:textId="77777777" w:rsidR="002F140A" w:rsidRDefault="00D06464">
      <w:pPr>
        <w:pStyle w:val="Heading2"/>
        <w:numPr>
          <w:ilvl w:val="1"/>
          <w:numId w:val="4"/>
        </w:numPr>
      </w:pPr>
      <w:bookmarkStart w:id="8" w:name="_heading=h.37m2jsg" w:colFirst="0" w:colLast="0"/>
      <w:bookmarkEnd w:id="8"/>
      <w:r>
        <w:t>Product Scope</w:t>
      </w:r>
    </w:p>
    <w:p w14:paraId="00000044" w14:textId="77777777" w:rsidR="002F140A" w:rsidRDefault="00D06464">
      <w:pPr>
        <w:pBdr>
          <w:top w:val="nil"/>
          <w:left w:val="nil"/>
          <w:bottom w:val="nil"/>
          <w:right w:val="nil"/>
          <w:between w:val="nil"/>
        </w:pBdr>
        <w:jc w:val="both"/>
      </w:pPr>
      <w:bookmarkStart w:id="9" w:name="_heading=h.1t3h5sf" w:colFirst="0" w:colLast="0"/>
      <w:bookmarkEnd w:id="9"/>
      <w:r>
        <w:t>This product will be developed to test NASA’s Maestro software and provide additional capability following the completion of document conversion</w:t>
      </w:r>
      <w:r>
        <w:t>. This includes the ability of the program to discover and highlight changes in the formatting and to display those changes made by Maestro developers.</w:t>
      </w:r>
    </w:p>
    <w:p w14:paraId="00000045" w14:textId="77777777" w:rsidR="002F140A" w:rsidRDefault="00D06464">
      <w:pPr>
        <w:pStyle w:val="Heading2"/>
        <w:numPr>
          <w:ilvl w:val="1"/>
          <w:numId w:val="4"/>
        </w:numPr>
      </w:pPr>
      <w:bookmarkStart w:id="10" w:name="_heading=h.1mrcu09" w:colFirst="0" w:colLast="0"/>
      <w:bookmarkEnd w:id="10"/>
      <w:r>
        <w:lastRenderedPageBreak/>
        <w:t>Definitions and Abbreviations</w:t>
      </w:r>
    </w:p>
    <w:p w14:paraId="00000046" w14:textId="77777777" w:rsidR="002F140A" w:rsidRDefault="00D06464">
      <w:pPr>
        <w:jc w:val="both"/>
      </w:pPr>
      <w:r>
        <w:t>There are several terms used in this SRS relating to the software being de</w:t>
      </w:r>
      <w:r>
        <w:t>signed. The related terms are:</w:t>
      </w:r>
    </w:p>
    <w:p w14:paraId="00000047" w14:textId="77777777" w:rsidR="002F140A" w:rsidRDefault="002F140A">
      <w:pPr>
        <w:jc w:val="both"/>
      </w:pPr>
    </w:p>
    <w:p w14:paraId="00000048" w14:textId="77777777" w:rsidR="002F140A" w:rsidRDefault="00D06464">
      <w:pPr>
        <w:numPr>
          <w:ilvl w:val="0"/>
          <w:numId w:val="1"/>
        </w:numPr>
        <w:jc w:val="both"/>
      </w:pPr>
      <w:r>
        <w:rPr>
          <w:b/>
        </w:rPr>
        <w:t>.NET Core</w:t>
      </w:r>
      <w:r>
        <w:t>: .NET Core is an open-source, general-purpose development platform maintained by Microsoft and the .NET community on GitHub. The cross-platform can be used to build the device, cloud, and IT applications.</w:t>
      </w:r>
    </w:p>
    <w:p w14:paraId="00000049" w14:textId="77777777" w:rsidR="002F140A" w:rsidRDefault="00D06464">
      <w:pPr>
        <w:numPr>
          <w:ilvl w:val="0"/>
          <w:numId w:val="1"/>
        </w:numPr>
        <w:jc w:val="both"/>
      </w:pPr>
      <w:r>
        <w:rPr>
          <w:b/>
        </w:rPr>
        <w:t>API</w:t>
      </w:r>
      <w:r>
        <w:t>: A se</w:t>
      </w:r>
      <w:r>
        <w:t>t of functions and procedures allowing the creation of applications that access the features or data of an operating system, application, or another service.</w:t>
      </w:r>
    </w:p>
    <w:p w14:paraId="0000004A" w14:textId="77777777" w:rsidR="002F140A" w:rsidRDefault="00D06464">
      <w:pPr>
        <w:numPr>
          <w:ilvl w:val="0"/>
          <w:numId w:val="1"/>
        </w:numPr>
        <w:jc w:val="both"/>
      </w:pPr>
      <w:r>
        <w:rPr>
          <w:b/>
        </w:rPr>
        <w:t>CICD</w:t>
      </w:r>
      <w:r>
        <w:t>: Refers to the combined practices of continuous integration and either continuous delivery or</w:t>
      </w:r>
      <w:r>
        <w:t xml:space="preserve"> continuous deployment.</w:t>
      </w:r>
    </w:p>
    <w:p w14:paraId="0000004B" w14:textId="77777777" w:rsidR="002F140A" w:rsidRDefault="00D06464">
      <w:pPr>
        <w:numPr>
          <w:ilvl w:val="0"/>
          <w:numId w:val="1"/>
        </w:numPr>
        <w:jc w:val="both"/>
        <w:rPr>
          <w:highlight w:val="white"/>
        </w:rPr>
      </w:pPr>
      <w:r>
        <w:rPr>
          <w:b/>
        </w:rPr>
        <w:t>DOCX</w:t>
      </w:r>
      <w:r>
        <w:t>: A DOCX file is a document created by Microsoft Word or another</w:t>
      </w:r>
      <w:hyperlink r:id="rId12">
        <w:r>
          <w:t xml:space="preserve"> word processing</w:t>
        </w:r>
      </w:hyperlink>
      <w:r>
        <w:t xml:space="preserve"> program, such as OpenOffice Writer or Apple Pages. It contains formatted text but may also include images, drawn objects, and other document elements.</w:t>
      </w:r>
    </w:p>
    <w:p w14:paraId="0000004C" w14:textId="77777777" w:rsidR="002F140A" w:rsidRDefault="00D06464">
      <w:pPr>
        <w:numPr>
          <w:ilvl w:val="0"/>
          <w:numId w:val="1"/>
        </w:numPr>
        <w:jc w:val="both"/>
        <w:rPr>
          <w:highlight w:val="white"/>
        </w:rPr>
      </w:pPr>
      <w:r>
        <w:rPr>
          <w:b/>
        </w:rPr>
        <w:t>Express</w:t>
      </w:r>
      <w:r>
        <w:rPr>
          <w:b/>
          <w:highlight w:val="white"/>
        </w:rPr>
        <w:t>.js</w:t>
      </w:r>
      <w:r>
        <w:rPr>
          <w:highlight w:val="white"/>
        </w:rPr>
        <w:t>: is a minimal and flexible Node.</w:t>
      </w:r>
      <w:r>
        <w:rPr>
          <w:i/>
          <w:highlight w:val="white"/>
        </w:rPr>
        <w:t>js</w:t>
      </w:r>
      <w:r>
        <w:rPr>
          <w:highlight w:val="white"/>
        </w:rPr>
        <w:t xml:space="preserve"> web application framework that provides a robust set of features for web and mobile applications.</w:t>
      </w:r>
    </w:p>
    <w:p w14:paraId="0000004D" w14:textId="77777777" w:rsidR="002F140A" w:rsidRDefault="00D06464">
      <w:pPr>
        <w:numPr>
          <w:ilvl w:val="0"/>
          <w:numId w:val="1"/>
        </w:numPr>
        <w:jc w:val="both"/>
        <w:rPr>
          <w:highlight w:val="white"/>
        </w:rPr>
      </w:pPr>
      <w:bookmarkStart w:id="11" w:name="_heading=h.19c6y18" w:colFirst="0" w:colLast="0"/>
      <w:bookmarkEnd w:id="11"/>
      <w:r>
        <w:rPr>
          <w:b/>
        </w:rPr>
        <w:t>Gitlab</w:t>
      </w:r>
      <w:r>
        <w:rPr>
          <w:highlight w:val="white"/>
        </w:rPr>
        <w:t xml:space="preserve">: </w:t>
      </w:r>
      <w:r>
        <w:t>is a web-based DevOps lifecycle tool that provides a Git-repository manager providing wiki, issue-tracking</w:t>
      </w:r>
      <w:sdt>
        <w:sdtPr>
          <w:tag w:val="goog_rdk_2"/>
          <w:id w:val="-1472123623"/>
        </w:sdtPr>
        <w:sdtEndPr/>
        <w:sdtContent>
          <w:ins w:id="12" w:author="Rick Stuart" w:date="2020-04-04T17:16:00Z">
            <w:r>
              <w:t>,</w:t>
            </w:r>
          </w:ins>
        </w:sdtContent>
      </w:sdt>
      <w:r>
        <w:t xml:space="preserve"> and CI/CD pipeline features, using an o</w:t>
      </w:r>
      <w:r>
        <w:t>pen-source license, developed by GitLab Inc.</w:t>
      </w:r>
    </w:p>
    <w:p w14:paraId="0000004E" w14:textId="77777777" w:rsidR="002F140A" w:rsidRDefault="00D06464">
      <w:pPr>
        <w:numPr>
          <w:ilvl w:val="0"/>
          <w:numId w:val="1"/>
        </w:numPr>
        <w:jc w:val="both"/>
      </w:pPr>
      <w:r>
        <w:rPr>
          <w:b/>
        </w:rPr>
        <w:t>GNU</w:t>
      </w:r>
      <w:r>
        <w:t>: An operating system that is </w:t>
      </w:r>
      <w:hyperlink r:id="rId13">
        <w:r>
          <w:t>free software</w:t>
        </w:r>
      </w:hyperlink>
      <w:r>
        <w:t>. The GNU operating system consists of GNU packages (programs specifically released by the GNU Project</w:t>
      </w:r>
      <w:r>
        <w:t xml:space="preserve">) as well as free software released by third parties. </w:t>
      </w:r>
    </w:p>
    <w:p w14:paraId="0000004F" w14:textId="77777777" w:rsidR="002F140A" w:rsidRDefault="00D06464">
      <w:pPr>
        <w:numPr>
          <w:ilvl w:val="0"/>
          <w:numId w:val="1"/>
        </w:numPr>
        <w:jc w:val="both"/>
      </w:pPr>
      <w:r>
        <w:rPr>
          <w:b/>
        </w:rPr>
        <w:t>HTML</w:t>
      </w:r>
      <w:r>
        <w:t>: Hypertext Markup Language.</w:t>
      </w:r>
    </w:p>
    <w:p w14:paraId="00000050" w14:textId="77777777" w:rsidR="002F140A" w:rsidRDefault="00D06464">
      <w:pPr>
        <w:numPr>
          <w:ilvl w:val="0"/>
          <w:numId w:val="1"/>
        </w:numPr>
        <w:jc w:val="both"/>
      </w:pPr>
      <w:r>
        <w:rPr>
          <w:b/>
        </w:rPr>
        <w:lastRenderedPageBreak/>
        <w:t>MAESTRO Software</w:t>
      </w:r>
      <w:r>
        <w:t>: An open-source program released by</w:t>
      </w:r>
      <w:hyperlink r:id="rId14">
        <w:r>
          <w:t xml:space="preserve"> NASA</w:t>
        </w:r>
      </w:hyperlink>
      <w:r>
        <w:t xml:space="preserve"> to facilitate the creation of EVA and IVA procedures.</w:t>
      </w:r>
    </w:p>
    <w:p w14:paraId="00000051" w14:textId="77777777" w:rsidR="002F140A" w:rsidRDefault="00D06464">
      <w:pPr>
        <w:numPr>
          <w:ilvl w:val="0"/>
          <w:numId w:val="1"/>
        </w:numPr>
        <w:jc w:val="both"/>
      </w:pPr>
      <w:bookmarkStart w:id="13" w:name="_heading=h.2s8eyo1" w:colFirst="0" w:colLast="0"/>
      <w:bookmarkEnd w:id="13"/>
      <w:r>
        <w:rPr>
          <w:b/>
        </w:rPr>
        <w:t>NA</w:t>
      </w:r>
      <w:r>
        <w:rPr>
          <w:b/>
        </w:rPr>
        <w:t>SA</w:t>
      </w:r>
      <w:r>
        <w:t>: National Aeronautics and Space Administration.</w:t>
      </w:r>
    </w:p>
    <w:p w14:paraId="00000052" w14:textId="77777777" w:rsidR="002F140A" w:rsidRDefault="00D06464">
      <w:pPr>
        <w:numPr>
          <w:ilvl w:val="0"/>
          <w:numId w:val="1"/>
        </w:numPr>
        <w:jc w:val="both"/>
      </w:pPr>
      <w:r>
        <w:rPr>
          <w:b/>
        </w:rPr>
        <w:t>Node.js</w:t>
      </w:r>
      <w:r>
        <w:t>: Node.js is an open-source, cross-platform, JavaScript runtime environment that executes JavaScript code outside of a browser.</w:t>
      </w:r>
    </w:p>
    <w:p w14:paraId="00000053" w14:textId="77777777" w:rsidR="002F140A" w:rsidRDefault="00D06464">
      <w:pPr>
        <w:numPr>
          <w:ilvl w:val="0"/>
          <w:numId w:val="1"/>
        </w:numPr>
        <w:jc w:val="both"/>
      </w:pPr>
      <w:r>
        <w:rPr>
          <w:b/>
        </w:rPr>
        <w:t>PDF</w:t>
      </w:r>
      <w:r>
        <w:t>: The Portable Document Format (PDF) (redundantly: PDF format) is a</w:t>
      </w:r>
      <w:r>
        <w:t xml:space="preserve"> file format developed by Adobe in the 1990s to present documents, including text formatting and images, in a manner independent of application software, hardware, and operating systems.</w:t>
      </w:r>
    </w:p>
    <w:p w14:paraId="00000054" w14:textId="77777777" w:rsidR="002F140A" w:rsidRDefault="00D06464">
      <w:pPr>
        <w:numPr>
          <w:ilvl w:val="0"/>
          <w:numId w:val="1"/>
        </w:numPr>
        <w:jc w:val="both"/>
      </w:pPr>
      <w:r>
        <w:rPr>
          <w:b/>
        </w:rPr>
        <w:t>PNG</w:t>
      </w:r>
      <w:r>
        <w:t>:</w:t>
      </w:r>
      <w:r>
        <w:rPr>
          <w:rFonts w:ascii="Roboto" w:eastAsia="Roboto" w:hAnsi="Roboto" w:cs="Roboto"/>
          <w:sz w:val="21"/>
          <w:szCs w:val="21"/>
          <w:highlight w:val="white"/>
        </w:rPr>
        <w:t xml:space="preserve"> </w:t>
      </w:r>
      <w:r>
        <w:t>A raster-graphics file-format that supports lossless data compre</w:t>
      </w:r>
      <w:r>
        <w:t>ssion. PNG was developed as an improved, non-patented replacement for Graphics Interchange Format (GIF).</w:t>
      </w:r>
    </w:p>
    <w:p w14:paraId="00000055" w14:textId="77777777" w:rsidR="002F140A" w:rsidRDefault="00D06464">
      <w:pPr>
        <w:numPr>
          <w:ilvl w:val="0"/>
          <w:numId w:val="1"/>
        </w:numPr>
        <w:jc w:val="both"/>
      </w:pPr>
      <w:r>
        <w:rPr>
          <w:b/>
        </w:rPr>
        <w:t>REST</w:t>
      </w:r>
      <w:r>
        <w:t>: Representational State Transfer. It describes an architecture that is used for web APIs for data communication. It also supports some of the comm</w:t>
      </w:r>
      <w:r>
        <w:t>on HTTP methods to make the interaction between the machines or applications.</w:t>
      </w:r>
    </w:p>
    <w:p w14:paraId="00000056" w14:textId="4B81EDB4" w:rsidR="002F140A" w:rsidRDefault="00D06464">
      <w:pPr>
        <w:numPr>
          <w:ilvl w:val="0"/>
          <w:numId w:val="1"/>
        </w:numPr>
        <w:jc w:val="both"/>
      </w:pPr>
      <w:r>
        <w:rPr>
          <w:b/>
        </w:rPr>
        <w:t>Runkit</w:t>
      </w:r>
      <w:r>
        <w:t xml:space="preserve">: </w:t>
      </w:r>
      <w:r w:rsidR="00171C76">
        <w:t>Runkit</w:t>
      </w:r>
      <w:r>
        <w:t xml:space="preserve"> notebooks are interactive JavaScript playgrounds connected to a complete node environment right in your browser. Every npm module is pre-installed.</w:t>
      </w:r>
    </w:p>
    <w:p w14:paraId="00000057" w14:textId="77777777" w:rsidR="002F140A" w:rsidRDefault="00D06464">
      <w:pPr>
        <w:numPr>
          <w:ilvl w:val="0"/>
          <w:numId w:val="1"/>
        </w:numPr>
        <w:jc w:val="both"/>
      </w:pPr>
      <w:r>
        <w:rPr>
          <w:b/>
        </w:rPr>
        <w:t>UI</w:t>
      </w:r>
      <w:r>
        <w:t>: User Interf</w:t>
      </w:r>
      <w:r>
        <w:t>ace</w:t>
      </w:r>
    </w:p>
    <w:p w14:paraId="00000058" w14:textId="77777777" w:rsidR="002F140A" w:rsidRDefault="00D06464">
      <w:pPr>
        <w:numPr>
          <w:ilvl w:val="0"/>
          <w:numId w:val="1"/>
        </w:numPr>
        <w:jc w:val="both"/>
      </w:pPr>
      <w:r>
        <w:rPr>
          <w:b/>
        </w:rPr>
        <w:t>Vector</w:t>
      </w:r>
      <w:r>
        <w:t>: A point that has a definite position on the x- and y-axis of the work plane and determines the direction of the path; further, each path may have various properties including values for stroke color, shape, curve, thickness, and fill.</w:t>
      </w:r>
    </w:p>
    <w:p w14:paraId="00000059" w14:textId="77777777" w:rsidR="002F140A" w:rsidRDefault="00D06464">
      <w:pPr>
        <w:numPr>
          <w:ilvl w:val="0"/>
          <w:numId w:val="1"/>
        </w:numPr>
        <w:jc w:val="both"/>
        <w:rPr>
          <w:rFonts w:ascii="Arial" w:eastAsia="Arial" w:hAnsi="Arial" w:cs="Arial"/>
          <w:color w:val="222222"/>
          <w:sz w:val="21"/>
          <w:szCs w:val="21"/>
          <w:highlight w:val="white"/>
        </w:rPr>
      </w:pPr>
      <w:r>
        <w:rPr>
          <w:b/>
        </w:rPr>
        <w:t>XML</w:t>
      </w:r>
      <w:r>
        <w:t>: Exte</w:t>
      </w:r>
      <w:r>
        <w:t>nsible Markup Language (XML) is a</w:t>
      </w:r>
      <w:hyperlink r:id="rId15">
        <w:r>
          <w:t xml:space="preserve"> markup language</w:t>
        </w:r>
      </w:hyperlink>
      <w:r>
        <w:t xml:space="preserve"> that defines a set of rules for encoding</w:t>
      </w:r>
      <w:hyperlink r:id="rId16">
        <w:r>
          <w:t xml:space="preserve"> documents</w:t>
        </w:r>
      </w:hyperlink>
      <w:r>
        <w:t xml:space="preserve"> in a</w:t>
      </w:r>
      <w:hyperlink r:id="rId17">
        <w:r>
          <w:t xml:space="preserve"> format</w:t>
        </w:r>
      </w:hyperlink>
      <w:r>
        <w:t xml:space="preserve"> that is both</w:t>
      </w:r>
      <w:hyperlink r:id="rId18">
        <w:r>
          <w:t xml:space="preserve"> human-readable</w:t>
        </w:r>
      </w:hyperlink>
      <w:r>
        <w:t xml:space="preserve"> and</w:t>
      </w:r>
      <w:hyperlink r:id="rId19">
        <w:r>
          <w:t xml:space="preserve"> machine-readable</w:t>
        </w:r>
      </w:hyperlink>
      <w:r>
        <w:t>.</w:t>
      </w:r>
    </w:p>
    <w:p w14:paraId="0000005A" w14:textId="77777777" w:rsidR="002F140A" w:rsidRDefault="00D06464">
      <w:pPr>
        <w:numPr>
          <w:ilvl w:val="0"/>
          <w:numId w:val="1"/>
        </w:numPr>
        <w:jc w:val="both"/>
        <w:rPr>
          <w:rFonts w:ascii="Arial" w:eastAsia="Arial" w:hAnsi="Arial" w:cs="Arial"/>
          <w:color w:val="222222"/>
          <w:sz w:val="21"/>
          <w:szCs w:val="21"/>
          <w:highlight w:val="white"/>
        </w:rPr>
      </w:pPr>
      <w:r>
        <w:rPr>
          <w:b/>
        </w:rPr>
        <w:lastRenderedPageBreak/>
        <w:t>YAML</w:t>
      </w:r>
      <w:r>
        <w:t>: A</w:t>
      </w:r>
      <w:hyperlink r:id="rId20">
        <w:r>
          <w:t xml:space="preserve"> human-readable</w:t>
        </w:r>
      </w:hyperlink>
      <w:hyperlink r:id="rId21">
        <w:r>
          <w:t xml:space="preserve"> data-serialization</w:t>
        </w:r>
        <w:r>
          <w:t xml:space="preserve"> language</w:t>
        </w:r>
      </w:hyperlink>
      <w:r>
        <w:t>. It is commonly used for</w:t>
      </w:r>
      <w:hyperlink r:id="rId22">
        <w:r>
          <w:t xml:space="preserve"> configuration files</w:t>
        </w:r>
      </w:hyperlink>
      <w:r>
        <w:t xml:space="preserve"> and in applications where data is being stored or transmitted.</w:t>
      </w:r>
    </w:p>
    <w:p w14:paraId="0000005B" w14:textId="77777777" w:rsidR="002F140A" w:rsidRDefault="00D06464">
      <w:pPr>
        <w:pStyle w:val="Heading2"/>
        <w:numPr>
          <w:ilvl w:val="1"/>
          <w:numId w:val="4"/>
        </w:numPr>
      </w:pPr>
      <w:bookmarkStart w:id="14" w:name="_heading=h.46r0co2" w:colFirst="0" w:colLast="0"/>
      <w:bookmarkEnd w:id="14"/>
      <w:r>
        <w:t>References</w:t>
      </w:r>
    </w:p>
    <w:p w14:paraId="0000005C" w14:textId="77777777" w:rsidR="002F140A" w:rsidRDefault="00D0646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15" w:name="_heading=h.3rdcrjn" w:colFirst="0" w:colLast="0"/>
      <w:bookmarkEnd w:id="15"/>
      <w:r>
        <w:t xml:space="preserve">Sample EVA procedure available at </w:t>
      </w:r>
      <w:hyperlink r:id="rId23">
        <w:r>
          <w:rPr>
            <w:color w:val="1155CC"/>
            <w:u w:val="single"/>
          </w:rPr>
          <w:t>https://www.nasa.gov/centers/johnson/pdf/539922main_EVA_134_F_A.pdf</w:t>
        </w:r>
      </w:hyperlink>
      <w:r>
        <w:t>.</w:t>
      </w:r>
    </w:p>
    <w:p w14:paraId="0000005D" w14:textId="77777777" w:rsidR="002F140A" w:rsidRDefault="00D0646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16" w:name="_heading=h.26in1rg" w:colFirst="0" w:colLast="0"/>
      <w:bookmarkEnd w:id="16"/>
      <w:r>
        <w:t xml:space="preserve">The current NASA Maestro source code is available at </w:t>
      </w:r>
      <w:hyperlink r:id="rId24">
        <w:r>
          <w:rPr>
            <w:color w:val="1155CC"/>
            <w:u w:val="single"/>
          </w:rPr>
          <w:t>https://github</w:t>
        </w:r>
        <w:r>
          <w:rPr>
            <w:color w:val="1155CC"/>
            <w:u w:val="single"/>
          </w:rPr>
          <w:t>.com/xOPERATIONS/maestro</w:t>
        </w:r>
      </w:hyperlink>
      <w:r>
        <w:t xml:space="preserve">.  </w:t>
      </w:r>
    </w:p>
    <w:p w14:paraId="0000005E" w14:textId="77777777" w:rsidR="002F140A" w:rsidRDefault="00D0646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bookmarkStart w:id="17" w:name="_heading=h.lnxbz9" w:colFirst="0" w:colLast="0"/>
      <w:bookmarkEnd w:id="17"/>
      <w:r>
        <w:t xml:space="preserve">Kanban link at </w:t>
      </w:r>
      <w:hyperlink r:id="rId25">
        <w:r>
          <w:rPr>
            <w:color w:val="1155CC"/>
          </w:rPr>
          <w:t>https://github.com/xOPERATIONS/maestro/projects/2</w:t>
        </w:r>
      </w:hyperlink>
      <w:r>
        <w:rPr>
          <w:color w:val="1155CC"/>
        </w:rPr>
        <w:t>.</w:t>
      </w:r>
    </w:p>
    <w:p w14:paraId="0000005F" w14:textId="77777777" w:rsidR="002F140A" w:rsidRDefault="00D0646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bookmarkStart w:id="18" w:name="_heading=h.35nkun2" w:colFirst="0" w:colLast="0"/>
      <w:bookmarkEnd w:id="18"/>
      <w:r>
        <w:t xml:space="preserve">STS-134 EVA YAML example is available at </w:t>
      </w:r>
      <w:hyperlink r:id="rId26">
        <w:r>
          <w:rPr>
            <w:color w:val="1155CC"/>
            <w:u w:val="single"/>
          </w:rPr>
          <w:t>https://gitlab.com/xOPERATIONS/sts-134</w:t>
        </w:r>
      </w:hyperlink>
      <w:r>
        <w:rPr>
          <w:color w:val="1155CC"/>
          <w:u w:val="single"/>
        </w:rPr>
        <w:t>.</w:t>
      </w:r>
    </w:p>
    <w:p w14:paraId="00000060" w14:textId="77777777" w:rsidR="002F140A" w:rsidRDefault="00D0646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Gitlab, </w:t>
      </w:r>
      <w:hyperlink r:id="rId27">
        <w:r>
          <w:rPr>
            <w:u w:val="single"/>
          </w:rPr>
          <w:t>https://about.gitlab.com/</w:t>
        </w:r>
      </w:hyperlink>
      <w:r>
        <w:t>.</w:t>
      </w:r>
    </w:p>
    <w:p w14:paraId="00000061" w14:textId="77777777" w:rsidR="002F140A" w:rsidRDefault="00D0646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Runkit, </w:t>
      </w:r>
      <w:hyperlink r:id="rId28">
        <w:r>
          <w:rPr>
            <w:u w:val="single"/>
          </w:rPr>
          <w:t>https://github.com/runkitdev</w:t>
        </w:r>
      </w:hyperlink>
      <w:r>
        <w:t>.</w:t>
      </w:r>
    </w:p>
    <w:p w14:paraId="00000062" w14:textId="77777777" w:rsidR="002F140A" w:rsidRDefault="00D0646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Node.js, https://nodejs.org/en/</w:t>
      </w:r>
    </w:p>
    <w:p w14:paraId="00000063" w14:textId="77777777" w:rsidR="002F140A" w:rsidRDefault="00D0646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Express.js, </w:t>
      </w:r>
      <w:hyperlink r:id="rId29">
        <w:r>
          <w:rPr>
            <w:u w:val="single"/>
          </w:rPr>
          <w:t>https://expressjs.com/</w:t>
        </w:r>
      </w:hyperlink>
    </w:p>
    <w:p w14:paraId="00000064" w14:textId="77777777" w:rsidR="002F140A" w:rsidRDefault="00D0646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.NET Core, https://docs.microsoft.com/en-us/dotnet/core/</w:t>
      </w:r>
    </w:p>
    <w:p w14:paraId="00000065" w14:textId="77777777" w:rsidR="002F140A" w:rsidRDefault="00D06464">
      <w:pPr>
        <w:pStyle w:val="Heading1"/>
        <w:numPr>
          <w:ilvl w:val="0"/>
          <w:numId w:val="4"/>
        </w:numPr>
        <w:rPr>
          <w:b w:val="0"/>
        </w:rPr>
      </w:pPr>
      <w:bookmarkStart w:id="19" w:name="_heading=h.2lwamvv" w:colFirst="0" w:colLast="0"/>
      <w:bookmarkEnd w:id="19"/>
      <w:r>
        <w:t>Overall Description</w:t>
      </w:r>
    </w:p>
    <w:p w14:paraId="00000066" w14:textId="77777777" w:rsidR="002F140A" w:rsidRDefault="00D06464">
      <w:pPr>
        <w:pStyle w:val="Heading2"/>
        <w:numPr>
          <w:ilvl w:val="1"/>
          <w:numId w:val="4"/>
        </w:numPr>
      </w:pPr>
      <w:bookmarkStart w:id="20" w:name="_heading=h.111kx3o" w:colFirst="0" w:colLast="0"/>
      <w:bookmarkEnd w:id="20"/>
      <w:r>
        <w:t>Product Perspective</w:t>
      </w:r>
    </w:p>
    <w:p w14:paraId="00000067" w14:textId="77777777" w:rsidR="002F140A" w:rsidRDefault="00D06464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bookmarkStart w:id="21" w:name="_heading=h.2jxsxqh" w:colFirst="0" w:colLast="0"/>
      <w:bookmarkEnd w:id="21"/>
      <w:r>
        <w:t xml:space="preserve">This product is a tool for the existing NASA Maestro software. This product adds a way to test and demonstrate any changes in formatting between expected Maestro outputs and actual outputs over time. Additionally, NASA is requesting test XML production by </w:t>
      </w:r>
      <w:r>
        <w:t xml:space="preserve">Maestro, move the </w:t>
      </w:r>
      <w:r>
        <w:lastRenderedPageBreak/>
        <w:t xml:space="preserve">repository and new software to Gitlab, add testing of Maestro through Runkit, and add the ability to track API changes through different versions. </w:t>
      </w:r>
    </w:p>
    <w:p w14:paraId="00000068" w14:textId="77777777" w:rsidR="002F140A" w:rsidRDefault="00D06464">
      <w:pPr>
        <w:pStyle w:val="Heading2"/>
        <w:numPr>
          <w:ilvl w:val="1"/>
          <w:numId w:val="4"/>
        </w:numPr>
      </w:pPr>
      <w:bookmarkStart w:id="22" w:name="_heading=h.3l18frh" w:colFirst="0" w:colLast="0"/>
      <w:bookmarkEnd w:id="22"/>
      <w:r>
        <w:t>Product Features</w:t>
      </w:r>
    </w:p>
    <w:p w14:paraId="00000069" w14:textId="77777777" w:rsidR="002F140A" w:rsidRDefault="00D06464">
      <w:pPr>
        <w:pBdr>
          <w:top w:val="nil"/>
          <w:left w:val="nil"/>
          <w:bottom w:val="nil"/>
          <w:right w:val="nil"/>
          <w:between w:val="nil"/>
        </w:pBdr>
        <w:jc w:val="both"/>
      </w:pPr>
      <w:bookmarkStart w:id="23" w:name="_heading=h.3j2qqm3" w:colFirst="0" w:colLast="0"/>
      <w:bookmarkEnd w:id="23"/>
      <w:r>
        <w:t>This product will test Maestro’s ability to output the desired .docx form</w:t>
      </w:r>
      <w:r>
        <w:t xml:space="preserve">at. The program will test whether the created file is a valid Microsoft Word document and shall be able to run on a non-windows system and without the use of Microsoft Word. Additionally, it will make the document into a PDF and then an image file (PNG or </w:t>
      </w:r>
      <w:r>
        <w:t xml:space="preserve">SVG) to allow pixel comparison with a previously generated expected outcome. </w:t>
      </w:r>
    </w:p>
    <w:p w14:paraId="0000006A" w14:textId="77777777" w:rsidR="002F140A" w:rsidRDefault="00D06464">
      <w:pPr>
        <w:pBdr>
          <w:top w:val="nil"/>
          <w:left w:val="nil"/>
          <w:bottom w:val="nil"/>
          <w:right w:val="nil"/>
          <w:between w:val="nil"/>
        </w:pBdr>
        <w:jc w:val="both"/>
      </w:pPr>
      <w:bookmarkStart w:id="24" w:name="_heading=h.1y810tw" w:colFirst="0" w:colLast="0"/>
      <w:bookmarkEnd w:id="24"/>
      <w:r>
        <w:t>Additionally, XML creation will be tested in the Maestro software suite of outputs and the project will be ported to Gitlab. Furthermore, testing within Maestro will be automated</w:t>
      </w:r>
      <w:r>
        <w:t xml:space="preserve"> using Runkit, and a system to track API changes will be added.</w:t>
      </w:r>
    </w:p>
    <w:p w14:paraId="0000006B" w14:textId="77777777" w:rsidR="002F140A" w:rsidRDefault="00D06464">
      <w:pPr>
        <w:pBdr>
          <w:top w:val="nil"/>
          <w:left w:val="nil"/>
          <w:bottom w:val="nil"/>
          <w:right w:val="nil"/>
          <w:between w:val="nil"/>
        </w:pBdr>
      </w:pPr>
      <w:bookmarkStart w:id="25" w:name="_heading=h.4i7ojhp" w:colFirst="0" w:colLast="0"/>
      <w:bookmarkEnd w:id="25"/>
      <w:r>
        <w:rPr>
          <w:noProof/>
        </w:rPr>
        <w:drawing>
          <wp:inline distT="114300" distB="114300" distL="114300" distR="114300">
            <wp:extent cx="5987415" cy="3829050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30"/>
                    <a:srcRect r="2239" b="12418"/>
                    <a:stretch>
                      <a:fillRect/>
                    </a:stretch>
                  </pic:blipFill>
                  <pic:spPr>
                    <a:xfrm>
                      <a:off x="0" y="0"/>
                      <a:ext cx="5987415" cy="3829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6C" w14:textId="77777777" w:rsidR="002F140A" w:rsidRDefault="00D06464">
      <w:pPr>
        <w:pStyle w:val="Heading2"/>
        <w:numPr>
          <w:ilvl w:val="1"/>
          <w:numId w:val="4"/>
        </w:numPr>
      </w:pPr>
      <w:bookmarkStart w:id="26" w:name="_heading=h.206ipza" w:colFirst="0" w:colLast="0"/>
      <w:bookmarkEnd w:id="26"/>
      <w:r>
        <w:lastRenderedPageBreak/>
        <w:t>Operating Environment</w:t>
      </w:r>
    </w:p>
    <w:p w14:paraId="0000006D" w14:textId="77777777" w:rsidR="002F140A" w:rsidRDefault="00D06464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bookmarkStart w:id="27" w:name="_heading=h.1ci93xb" w:colFirst="0" w:colLast="0"/>
      <w:bookmarkEnd w:id="27"/>
      <w:r>
        <w:t>The front-end of the project is already built and consists of a console application written in JavaScript on Node.js. The output produced by the console app is displayed via HTTP in a browser using Angular. The HTTP server is written TypeScript using Angul</w:t>
      </w:r>
      <w:r>
        <w:t>ar. The word document testing and validating functionality shall be implemented in the form of RESTful</w:t>
      </w:r>
      <w:r>
        <w:rPr>
          <w:vertAlign w:val="superscript"/>
        </w:rPr>
        <w:footnoteReference w:id="1"/>
      </w:r>
      <w:r>
        <w:t xml:space="preserve"> web developed either in Node.js and Express.js or .Net Core according to customer preferences. LibreOffice will be used for the conversion of DOCX to PD</w:t>
      </w:r>
      <w:r>
        <w:t>F file format. Both will be contained in a Docker container running Linux as the operating system to ensure compatibility with different systems without changes in testing results.</w:t>
      </w:r>
    </w:p>
    <w:p w14:paraId="0000006E" w14:textId="77777777" w:rsidR="002F140A" w:rsidRDefault="00D06464">
      <w:pPr>
        <w:pStyle w:val="Heading2"/>
        <w:numPr>
          <w:ilvl w:val="1"/>
          <w:numId w:val="4"/>
        </w:numPr>
      </w:pPr>
      <w:bookmarkStart w:id="28" w:name="_heading=h.4k668n3" w:colFirst="0" w:colLast="0"/>
      <w:bookmarkEnd w:id="28"/>
      <w:r>
        <w:t>Design and Implementation Constraints</w:t>
      </w:r>
    </w:p>
    <w:p w14:paraId="0000006F" w14:textId="77777777" w:rsidR="002F140A" w:rsidRDefault="00D06464">
      <w:r>
        <w:t>In this section, the constraints of t</w:t>
      </w:r>
      <w:r>
        <w:t>his system are discussed below:</w:t>
      </w:r>
    </w:p>
    <w:p w14:paraId="00000070" w14:textId="77777777" w:rsidR="002F140A" w:rsidRDefault="00D0646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</w:pPr>
      <w:bookmarkStart w:id="29" w:name="_heading=h.2bn6wsx" w:colFirst="0" w:colLast="0"/>
      <w:bookmarkEnd w:id="29"/>
      <w:r>
        <w:rPr>
          <w:color w:val="000000"/>
        </w:rPr>
        <w:t>The software needs to be system independent specifically designed to run without the use of Microsoft Windows or Microsoft Word. The goal is to be platform agnostic.</w:t>
      </w:r>
    </w:p>
    <w:p w14:paraId="00000071" w14:textId="77777777" w:rsidR="002F140A" w:rsidRDefault="00D0646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</w:pPr>
      <w:bookmarkStart w:id="30" w:name="_heading=h.qsh70q" w:colFirst="0" w:colLast="0"/>
      <w:bookmarkEnd w:id="30"/>
      <w:r>
        <w:rPr>
          <w:color w:val="000000"/>
        </w:rPr>
        <w:t>One challenge created by the potential use of Linux is the</w:t>
      </w:r>
      <w:r>
        <w:rPr>
          <w:color w:val="000000"/>
        </w:rPr>
        <w:t xml:space="preserve"> requirement to support the Arial typeface which is not provided within GNU Linux. The use of created container images should alleviate this concern. </w:t>
      </w:r>
    </w:p>
    <w:p w14:paraId="00000072" w14:textId="77777777" w:rsidR="002F140A" w:rsidRDefault="00D0646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The software testing suite (currently Mocha) needs to instantiate the Docker container providing the plat</w:t>
      </w:r>
      <w:r>
        <w:rPr>
          <w:color w:val="000000"/>
        </w:rPr>
        <w:t xml:space="preserve">form-agnostic document testing and formatting (explained below). </w:t>
      </w:r>
      <w:r>
        <w:rPr>
          <w:color w:val="000000"/>
        </w:rPr>
        <w:lastRenderedPageBreak/>
        <w:t>Preliminary research indicates that this is possible with Node.js and commander.js but additional research is needed.</w:t>
      </w:r>
    </w:p>
    <w:p w14:paraId="00000073" w14:textId="77777777" w:rsidR="002F140A" w:rsidRDefault="00D06464">
      <w:pPr>
        <w:pStyle w:val="Heading2"/>
        <w:numPr>
          <w:ilvl w:val="1"/>
          <w:numId w:val="4"/>
        </w:numPr>
      </w:pPr>
      <w:bookmarkStart w:id="31" w:name="_heading=h.2zbgiuw" w:colFirst="0" w:colLast="0"/>
      <w:bookmarkEnd w:id="31"/>
      <w:r>
        <w:t>User Documentation in each Sprint cycle</w:t>
      </w:r>
    </w:p>
    <w:p w14:paraId="00000074" w14:textId="77777777" w:rsidR="002F140A" w:rsidRDefault="00D06464">
      <w:r>
        <w:t>In each Sprint cycle, documentati</w:t>
      </w:r>
      <w:r>
        <w:t>on required for adding into the NASA maestro software is discussed in this section.</w:t>
      </w:r>
    </w:p>
    <w:p w14:paraId="00000075" w14:textId="77777777" w:rsidR="002F140A" w:rsidRDefault="00D0646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</w:pPr>
      <w:bookmarkStart w:id="32" w:name="_heading=h.1pxezwc" w:colFirst="0" w:colLast="0"/>
      <w:bookmarkEnd w:id="32"/>
      <w:r>
        <w:t>Any improvement to the software shall be documented. The improvement shall facilitate the addition of XML and provide a tutorial software for merging within the existing co</w:t>
      </w:r>
      <w:r>
        <w:t>debase.</w:t>
      </w:r>
    </w:p>
    <w:p w14:paraId="00000076" w14:textId="77777777" w:rsidR="002F140A" w:rsidRDefault="00D0646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</w:pPr>
      <w:bookmarkStart w:id="33" w:name="_heading=h.49x2ik5" w:colFirst="0" w:colLast="0"/>
      <w:bookmarkEnd w:id="33"/>
      <w:r>
        <w:t>Developers shall document any changes to the current version software.</w:t>
      </w:r>
    </w:p>
    <w:p w14:paraId="00000077" w14:textId="77777777" w:rsidR="002F140A" w:rsidRDefault="00D0646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Developers shall create web API specifications adding to those existing APIs and software with links to further documentation.</w:t>
      </w:r>
    </w:p>
    <w:p w14:paraId="00000078" w14:textId="77777777" w:rsidR="002F140A" w:rsidRDefault="00D06464">
      <w:pPr>
        <w:pStyle w:val="Heading1"/>
        <w:numPr>
          <w:ilvl w:val="0"/>
          <w:numId w:val="4"/>
        </w:numPr>
        <w:rPr>
          <w:b w:val="0"/>
        </w:rPr>
      </w:pPr>
      <w:bookmarkStart w:id="34" w:name="_heading=h.1egqt2p" w:colFirst="0" w:colLast="0"/>
      <w:bookmarkEnd w:id="34"/>
      <w:r>
        <w:t>System Features</w:t>
      </w:r>
    </w:p>
    <w:p w14:paraId="00000079" w14:textId="77777777" w:rsidR="002F140A" w:rsidRDefault="00D06464">
      <w:r>
        <w:t>The system will have five features that will be integrated into the existing Maestro software to enable the comparison of changes in Maestro’s formatting output:</w:t>
      </w:r>
    </w:p>
    <w:p w14:paraId="0000007A" w14:textId="77777777" w:rsidR="002F140A" w:rsidRDefault="00D06464">
      <w:pPr>
        <w:pStyle w:val="Heading2"/>
        <w:numPr>
          <w:ilvl w:val="1"/>
          <w:numId w:val="4"/>
        </w:numPr>
      </w:pPr>
      <w:bookmarkStart w:id="35" w:name="_heading=h.3ygebqi" w:colFirst="0" w:colLast="0"/>
      <w:bookmarkEnd w:id="35"/>
      <w:r>
        <w:t>Check DOCX Validity</w:t>
      </w:r>
    </w:p>
    <w:p w14:paraId="0000007B" w14:textId="77777777" w:rsidR="002F140A" w:rsidRDefault="00D06464">
      <w:pPr>
        <w:jc w:val="both"/>
      </w:pPr>
      <w:r>
        <w:t>CD1: The system shall use LibreOffice to ensure that the Microsoft word do</w:t>
      </w:r>
      <w:r>
        <w:t xml:space="preserve">cument is valid. </w:t>
      </w:r>
    </w:p>
    <w:p w14:paraId="0000007C" w14:textId="77777777" w:rsidR="002F140A" w:rsidRDefault="00D06464">
      <w:pPr>
        <w:jc w:val="both"/>
        <w:rPr>
          <w:sz w:val="20"/>
          <w:szCs w:val="20"/>
        </w:rPr>
      </w:pPr>
      <w:r>
        <w:t>CD2: LibreOffice shall run in a Docker container launched by a Node.js script to handle the Maestro created document.</w:t>
      </w:r>
    </w:p>
    <w:p w14:paraId="0000007D" w14:textId="77777777" w:rsidR="002F140A" w:rsidRDefault="00D06464">
      <w:pPr>
        <w:pStyle w:val="Heading2"/>
        <w:numPr>
          <w:ilvl w:val="1"/>
          <w:numId w:val="4"/>
        </w:numPr>
      </w:pPr>
      <w:bookmarkStart w:id="36" w:name="_heading=h.2dlolyb" w:colFirst="0" w:colLast="0"/>
      <w:bookmarkEnd w:id="36"/>
      <w:r>
        <w:lastRenderedPageBreak/>
        <w:t>Create Document Screenshot</w:t>
      </w:r>
    </w:p>
    <w:p w14:paraId="0000007E" w14:textId="77777777" w:rsidR="002F140A" w:rsidRDefault="00D06464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CS1: The system shall convert the PDF document created by Maestro into a PNG picture file. </w:t>
      </w:r>
    </w:p>
    <w:p w14:paraId="0000007F" w14:textId="77777777" w:rsidR="002F140A" w:rsidRDefault="00D06464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  <w:r>
        <w:t>C</w:t>
      </w:r>
      <w:r>
        <w:t>S2: LibreOffice shall run in a Docker container launched by a Node.js script to convert the document to an image file.</w:t>
      </w:r>
    </w:p>
    <w:p w14:paraId="00000080" w14:textId="77777777" w:rsidR="002F140A" w:rsidRDefault="00D06464">
      <w:pPr>
        <w:pStyle w:val="Heading2"/>
        <w:numPr>
          <w:ilvl w:val="1"/>
          <w:numId w:val="4"/>
        </w:numPr>
      </w:pPr>
      <w:bookmarkStart w:id="37" w:name="_heading=h.sqyw64" w:colFirst="0" w:colLast="0"/>
      <w:bookmarkEnd w:id="37"/>
      <w:r>
        <w:t>Compare Image Files</w:t>
      </w:r>
    </w:p>
    <w:p w14:paraId="00000081" w14:textId="77777777" w:rsidR="002F140A" w:rsidRDefault="00D06464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>CF1: The system shall compare the created image file stemming from the original Maestro DOCX document to a user-suppl</w:t>
      </w:r>
      <w:r>
        <w:t xml:space="preserve">ied image that represents the user's expected output. </w:t>
      </w:r>
    </w:p>
    <w:p w14:paraId="00000082" w14:textId="77777777" w:rsidR="002F140A" w:rsidRDefault="00D06464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  <w:r>
        <w:t>CF2: The system shall compare the original image file to the last previous image file created by the program. This previous image is saved locally. If there is not a previous image, then this step is s</w:t>
      </w:r>
      <w:r>
        <w:t>kipped.</w:t>
      </w:r>
      <w:r>
        <w:rPr>
          <w:sz w:val="20"/>
          <w:szCs w:val="20"/>
        </w:rPr>
        <w:t xml:space="preserve"> </w:t>
      </w:r>
    </w:p>
    <w:p w14:paraId="00000083" w14:textId="77777777" w:rsidR="002F140A" w:rsidRDefault="00D06464">
      <w:pPr>
        <w:pStyle w:val="Heading2"/>
        <w:numPr>
          <w:ilvl w:val="1"/>
          <w:numId w:val="4"/>
        </w:numPr>
      </w:pPr>
      <w:bookmarkStart w:id="38" w:name="_heading=h.3cqmetx" w:colFirst="0" w:colLast="0"/>
      <w:bookmarkEnd w:id="38"/>
      <w:r>
        <w:t>Output Results</w:t>
      </w:r>
    </w:p>
    <w:p w14:paraId="00000084" w14:textId="77777777" w:rsidR="002F140A" w:rsidRDefault="00D06464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OR1: The system shall export the results in PDF or PNG file format based on the user’s selection. </w:t>
      </w:r>
    </w:p>
    <w:p w14:paraId="00000085" w14:textId="77777777" w:rsidR="002F140A" w:rsidRDefault="00D06464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>OR2: The system shall estimate the percentage change between the three images.</w:t>
      </w:r>
    </w:p>
    <w:p w14:paraId="00000086" w14:textId="77777777" w:rsidR="002F140A" w:rsidRDefault="00D06464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  <w:r>
        <w:t>OR3: The system shall export three HTML pages that hig</w:t>
      </w:r>
      <w:r>
        <w:t>hlight the changes between the three images.</w:t>
      </w:r>
    </w:p>
    <w:p w14:paraId="00000087" w14:textId="77777777" w:rsidR="002F140A" w:rsidRDefault="00D06464">
      <w:pPr>
        <w:pStyle w:val="Heading2"/>
        <w:numPr>
          <w:ilvl w:val="1"/>
          <w:numId w:val="4"/>
        </w:numPr>
      </w:pPr>
      <w:bookmarkStart w:id="39" w:name="_heading=h.1rvwp1q" w:colFirst="0" w:colLast="0"/>
      <w:bookmarkEnd w:id="39"/>
      <w:r>
        <w:t>Save New Format</w:t>
      </w:r>
    </w:p>
    <w:p w14:paraId="00000088" w14:textId="77777777" w:rsidR="002F140A" w:rsidRDefault="00D06464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SF1: The system shall use local memory to save the results of the test for comparison in future tests. </w:t>
      </w:r>
    </w:p>
    <w:p w14:paraId="00000089" w14:textId="77777777" w:rsidR="002F140A" w:rsidRDefault="00D06464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>SF2: The system shall save the most recent tests.</w:t>
      </w:r>
    </w:p>
    <w:p w14:paraId="0000008A" w14:textId="77777777" w:rsidR="002F140A" w:rsidRDefault="00D06464">
      <w:pPr>
        <w:pStyle w:val="Heading1"/>
        <w:numPr>
          <w:ilvl w:val="0"/>
          <w:numId w:val="4"/>
        </w:numPr>
      </w:pPr>
      <w:bookmarkStart w:id="40" w:name="_heading=h.4bvk7pj" w:colFirst="0" w:colLast="0"/>
      <w:bookmarkEnd w:id="40"/>
      <w:r>
        <w:lastRenderedPageBreak/>
        <w:t>External Interface Requirements</w:t>
      </w:r>
    </w:p>
    <w:p w14:paraId="0000008B" w14:textId="77777777" w:rsidR="002F140A" w:rsidRDefault="00D06464">
      <w:r>
        <w:t>This section details the requirements for the added user interface within the current Maestro software. The user interface, hardware interface, and software interface are detailed:</w:t>
      </w:r>
    </w:p>
    <w:p w14:paraId="0000008C" w14:textId="77777777" w:rsidR="002F140A" w:rsidRDefault="00D06464">
      <w:pPr>
        <w:pStyle w:val="Heading2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</w:pPr>
      <w:bookmarkStart w:id="41" w:name="_heading=h.gjzse8nblguc" w:colFirst="0" w:colLast="0"/>
      <w:bookmarkEnd w:id="41"/>
      <w:r>
        <w:t>User Interfaces Overview</w:t>
      </w:r>
      <w:r>
        <w:rPr>
          <w:sz w:val="20"/>
          <w:szCs w:val="20"/>
        </w:rPr>
        <w:t xml:space="preserve"> </w:t>
      </w:r>
    </w:p>
    <w:p w14:paraId="0000008D" w14:textId="77777777" w:rsidR="002F140A" w:rsidRDefault="00D06464">
      <w:pPr>
        <w:pStyle w:val="Heading2"/>
        <w:keepLines w:val="0"/>
        <w:widowControl w:val="0"/>
        <w:spacing w:before="0" w:after="0" w:line="523" w:lineRule="auto"/>
        <w:rPr>
          <w:b w:val="0"/>
          <w:sz w:val="24"/>
          <w:szCs w:val="24"/>
        </w:rPr>
      </w:pPr>
      <w:bookmarkStart w:id="42" w:name="_heading=h.gjdgxs" w:colFirst="0" w:colLast="0"/>
      <w:bookmarkEnd w:id="42"/>
      <w:r>
        <w:rPr>
          <w:b w:val="0"/>
          <w:sz w:val="24"/>
          <w:szCs w:val="24"/>
        </w:rPr>
        <w:t>The UI for the new program extends Maestro’s command-line interface.</w:t>
      </w:r>
    </w:p>
    <w:p w14:paraId="0000008E" w14:textId="77777777" w:rsidR="002F140A" w:rsidRDefault="00D06464">
      <w:pPr>
        <w:pStyle w:val="Heading2"/>
        <w:numPr>
          <w:ilvl w:val="1"/>
          <w:numId w:val="3"/>
        </w:numPr>
      </w:pPr>
      <w:bookmarkStart w:id="43" w:name="_heading=h.o01hqa69eeqz" w:colFirst="0" w:colLast="0"/>
      <w:bookmarkEnd w:id="43"/>
      <w:r>
        <w:t>Use-Case Model survey</w:t>
      </w:r>
    </w:p>
    <w:p w14:paraId="0000008F" w14:textId="77777777" w:rsidR="002F140A" w:rsidRDefault="00D06464">
      <w:pPr>
        <w:widowControl w:val="0"/>
        <w:spacing w:after="120"/>
      </w:pPr>
      <w:r>
        <w:t>Twelve Use Cases make up the requirements for this system. Below is a summary.</w:t>
      </w:r>
    </w:p>
    <w:tbl>
      <w:tblPr>
        <w:tblStyle w:val="ae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75"/>
        <w:gridCol w:w="4675"/>
      </w:tblGrid>
      <w:tr w:rsidR="002F140A" w14:paraId="2CCA92D4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0000090" w14:textId="77777777" w:rsidR="002F140A" w:rsidRDefault="00D06464">
            <w:pPr>
              <w:widowControl w:val="0"/>
              <w:spacing w:after="120"/>
            </w:pPr>
            <w:r>
              <w:t>Use Case</w:t>
            </w:r>
          </w:p>
        </w:tc>
        <w:tc>
          <w:tcPr>
            <w:tcW w:w="4675" w:type="dxa"/>
          </w:tcPr>
          <w:p w14:paraId="00000091" w14:textId="77777777" w:rsidR="002F140A" w:rsidRDefault="00D06464">
            <w:pPr>
              <w:widowControl w:val="0"/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Description </w:t>
            </w:r>
          </w:p>
        </w:tc>
      </w:tr>
      <w:tr w:rsidR="002F140A" w14:paraId="726F9CD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0000092" w14:textId="77777777" w:rsidR="002F140A" w:rsidRDefault="00D06464">
            <w:pPr>
              <w:widowControl w:val="0"/>
              <w:spacing w:after="120"/>
            </w:pPr>
            <w:r>
              <w:t xml:space="preserve">Select Document </w:t>
            </w:r>
          </w:p>
        </w:tc>
        <w:tc>
          <w:tcPr>
            <w:tcW w:w="4675" w:type="dxa"/>
          </w:tcPr>
          <w:p w14:paraId="00000093" w14:textId="77777777" w:rsidR="002F140A" w:rsidRDefault="00D06464">
            <w:pPr>
              <w:widowControl w:val="0"/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actor selects which document to run in Mae</w:t>
            </w:r>
            <w:r>
              <w:t>stro.</w:t>
            </w:r>
          </w:p>
        </w:tc>
      </w:tr>
      <w:tr w:rsidR="002F140A" w14:paraId="3EE1BFE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0000094" w14:textId="77777777" w:rsidR="002F140A" w:rsidRDefault="00D06464">
            <w:pPr>
              <w:widowControl w:val="0"/>
              <w:spacing w:after="120"/>
            </w:pPr>
            <w:r>
              <w:t>Select Which Actors Application Steps to Display.</w:t>
            </w:r>
          </w:p>
        </w:tc>
        <w:tc>
          <w:tcPr>
            <w:tcW w:w="4675" w:type="dxa"/>
          </w:tcPr>
          <w:p w14:paraId="00000095" w14:textId="77777777" w:rsidR="002F140A" w:rsidRDefault="00D06464">
            <w:pPr>
              <w:widowControl w:val="0"/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Since there may be several applications per Actors, The Actors select which application to display the document.</w:t>
            </w:r>
          </w:p>
        </w:tc>
      </w:tr>
      <w:tr w:rsidR="002F140A" w14:paraId="758CA17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0000096" w14:textId="77777777" w:rsidR="002F140A" w:rsidRDefault="00D06464">
            <w:pPr>
              <w:widowControl w:val="0"/>
              <w:spacing w:after="120"/>
            </w:pPr>
            <w:r>
              <w:t>Select Docx Application Step to Display</w:t>
            </w:r>
          </w:p>
        </w:tc>
        <w:tc>
          <w:tcPr>
            <w:tcW w:w="4675" w:type="dxa"/>
          </w:tcPr>
          <w:p w14:paraId="00000097" w14:textId="77777777" w:rsidR="002F140A" w:rsidRDefault="00D06464">
            <w:pPr>
              <w:widowControl w:val="0"/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actor selects the DOCX application to display the document.</w:t>
            </w:r>
          </w:p>
        </w:tc>
      </w:tr>
      <w:tr w:rsidR="002F140A" w14:paraId="2F1B3F2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0000098" w14:textId="77777777" w:rsidR="002F140A" w:rsidRDefault="00D06464">
            <w:pPr>
              <w:widowControl w:val="0"/>
              <w:spacing w:after="120"/>
            </w:pPr>
            <w:r>
              <w:t>Select PDF Application Step to Display</w:t>
            </w:r>
          </w:p>
        </w:tc>
        <w:tc>
          <w:tcPr>
            <w:tcW w:w="4675" w:type="dxa"/>
          </w:tcPr>
          <w:p w14:paraId="00000099" w14:textId="77777777" w:rsidR="002F140A" w:rsidRDefault="00D06464">
            <w:pPr>
              <w:widowControl w:val="0"/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actor selects the pdf application to display the document.</w:t>
            </w:r>
          </w:p>
        </w:tc>
      </w:tr>
      <w:tr w:rsidR="002F140A" w14:paraId="43537F6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000009A" w14:textId="77777777" w:rsidR="002F140A" w:rsidRDefault="00D06464">
            <w:pPr>
              <w:widowControl w:val="0"/>
              <w:spacing w:after="120"/>
            </w:pPr>
            <w:r>
              <w:t>Select XML Application Step to Display</w:t>
            </w:r>
          </w:p>
        </w:tc>
        <w:tc>
          <w:tcPr>
            <w:tcW w:w="4675" w:type="dxa"/>
          </w:tcPr>
          <w:p w14:paraId="0000009B" w14:textId="77777777" w:rsidR="002F140A" w:rsidRDefault="00D06464">
            <w:pPr>
              <w:widowControl w:val="0"/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actor selects the XML application to display </w:t>
            </w:r>
            <w:r>
              <w:t>the document.</w:t>
            </w:r>
          </w:p>
        </w:tc>
      </w:tr>
      <w:tr w:rsidR="002F140A" w14:paraId="754AAAD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000009C" w14:textId="77777777" w:rsidR="002F140A" w:rsidRDefault="00D06464">
            <w:pPr>
              <w:widowControl w:val="0"/>
              <w:spacing w:after="120"/>
            </w:pPr>
            <w:r>
              <w:t>Step has Instructions</w:t>
            </w:r>
          </w:p>
        </w:tc>
        <w:tc>
          <w:tcPr>
            <w:tcW w:w="4675" w:type="dxa"/>
          </w:tcPr>
          <w:p w14:paraId="0000009D" w14:textId="77777777" w:rsidR="002F140A" w:rsidRDefault="00D06464">
            <w:pPr>
              <w:widowControl w:val="0"/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step may contain instructions with Maestro Software.</w:t>
            </w:r>
          </w:p>
        </w:tc>
      </w:tr>
      <w:tr w:rsidR="002F140A" w14:paraId="4C89DF7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000009E" w14:textId="77777777" w:rsidR="002F140A" w:rsidRDefault="00D06464">
            <w:pPr>
              <w:widowControl w:val="0"/>
              <w:spacing w:after="120"/>
            </w:pPr>
            <w:r>
              <w:t>Instruction exists for entire document used in application</w:t>
            </w:r>
          </w:p>
        </w:tc>
        <w:tc>
          <w:tcPr>
            <w:tcW w:w="4675" w:type="dxa"/>
          </w:tcPr>
          <w:p w14:paraId="0000009F" w14:textId="77777777" w:rsidR="002F140A" w:rsidRDefault="00D06464">
            <w:pPr>
              <w:widowControl w:val="0"/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The entire document may have instructions associated with the application.</w:t>
            </w:r>
          </w:p>
        </w:tc>
      </w:tr>
      <w:tr w:rsidR="002F140A" w14:paraId="604DAEF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00000A0" w14:textId="77777777" w:rsidR="002F140A" w:rsidRDefault="00D06464">
            <w:pPr>
              <w:widowControl w:val="0"/>
              <w:spacing w:after="120"/>
            </w:pPr>
            <w:r>
              <w:t>Instructions exist for a se</w:t>
            </w:r>
            <w:r>
              <w:t>t of application steps</w:t>
            </w:r>
          </w:p>
        </w:tc>
        <w:tc>
          <w:tcPr>
            <w:tcW w:w="4675" w:type="dxa"/>
          </w:tcPr>
          <w:p w14:paraId="000000A1" w14:textId="77777777" w:rsidR="002F140A" w:rsidRDefault="00D06464">
            <w:pPr>
              <w:widowControl w:val="0"/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Instruction may exist for the set of applications within the document. </w:t>
            </w:r>
          </w:p>
        </w:tc>
      </w:tr>
    </w:tbl>
    <w:p w14:paraId="000000A2" w14:textId="77777777" w:rsidR="002F140A" w:rsidRDefault="002F140A">
      <w:pPr>
        <w:keepLines/>
        <w:widowControl w:val="0"/>
        <w:spacing w:after="120" w:line="240" w:lineRule="auto"/>
        <w:rPr>
          <w:sz w:val="20"/>
          <w:szCs w:val="20"/>
        </w:rPr>
      </w:pPr>
    </w:p>
    <w:p w14:paraId="000000A3" w14:textId="77777777" w:rsidR="002F140A" w:rsidRDefault="00D06464">
      <w:pPr>
        <w:pStyle w:val="Heading3"/>
        <w:numPr>
          <w:ilvl w:val="2"/>
          <w:numId w:val="3"/>
        </w:numPr>
      </w:pPr>
      <w:bookmarkStart w:id="44" w:name="_heading=h.n1kndgs8yyq3" w:colFirst="0" w:colLast="0"/>
      <w:bookmarkEnd w:id="44"/>
      <w:r>
        <w:t>Use-Case Reports</w:t>
      </w:r>
    </w:p>
    <w:p w14:paraId="000000A4" w14:textId="77777777" w:rsidR="002F140A" w:rsidRDefault="00D06464">
      <w:pPr>
        <w:pStyle w:val="Heading4"/>
        <w:numPr>
          <w:ilvl w:val="3"/>
          <w:numId w:val="3"/>
        </w:numPr>
      </w:pPr>
      <w:r>
        <w:lastRenderedPageBreak/>
        <w:t>Use Case Name: Select Document</w:t>
      </w:r>
    </w:p>
    <w:p w14:paraId="000000A5" w14:textId="77777777" w:rsidR="002F140A" w:rsidRDefault="002F140A">
      <w:pPr>
        <w:widowControl w:val="0"/>
        <w:tabs>
          <w:tab w:val="left" w:pos="5640"/>
        </w:tabs>
        <w:spacing w:line="240" w:lineRule="auto"/>
        <w:jc w:val="center"/>
        <w:rPr>
          <w:b/>
        </w:rPr>
      </w:pPr>
    </w:p>
    <w:p w14:paraId="000000A6" w14:textId="77777777" w:rsidR="002F140A" w:rsidRDefault="00D06464">
      <w:pPr>
        <w:widowControl w:val="0"/>
        <w:tabs>
          <w:tab w:val="left" w:pos="5640"/>
        </w:tabs>
        <w:spacing w:line="240" w:lineRule="auto"/>
        <w:rPr>
          <w:b/>
        </w:rPr>
      </w:pPr>
      <w:r>
        <w:rPr>
          <w:b/>
          <w:sz w:val="20"/>
          <w:szCs w:val="20"/>
        </w:rPr>
        <w:t>Basic course of events (Scenario):</w:t>
      </w:r>
    </w:p>
    <w:p w14:paraId="000000A7" w14:textId="77777777" w:rsidR="002F140A" w:rsidRDefault="002F140A">
      <w:pPr>
        <w:widowControl w:val="0"/>
        <w:spacing w:line="240" w:lineRule="auto"/>
        <w:rPr>
          <w:sz w:val="20"/>
          <w:szCs w:val="20"/>
        </w:rPr>
      </w:pPr>
    </w:p>
    <w:tbl>
      <w:tblPr>
        <w:tblStyle w:val="af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04"/>
        <w:gridCol w:w="5846"/>
      </w:tblGrid>
      <w:tr w:rsidR="002F140A" w14:paraId="1F3E2D6C" w14:textId="77777777">
        <w:tc>
          <w:tcPr>
            <w:tcW w:w="3504" w:type="dxa"/>
            <w:shd w:val="clear" w:color="auto" w:fill="000000"/>
          </w:tcPr>
          <w:p w14:paraId="000000A8" w14:textId="77777777" w:rsidR="002F140A" w:rsidRDefault="00D06464">
            <w:pPr>
              <w:widowControl w:val="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Actor</w:t>
            </w:r>
          </w:p>
        </w:tc>
        <w:tc>
          <w:tcPr>
            <w:tcW w:w="5846" w:type="dxa"/>
            <w:shd w:val="clear" w:color="auto" w:fill="000000"/>
          </w:tcPr>
          <w:p w14:paraId="000000A9" w14:textId="77777777" w:rsidR="002F140A" w:rsidRDefault="00D06464">
            <w:pPr>
              <w:widowControl w:val="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System</w:t>
            </w:r>
          </w:p>
        </w:tc>
      </w:tr>
      <w:tr w:rsidR="002F140A" w14:paraId="2F614D18" w14:textId="77777777">
        <w:tc>
          <w:tcPr>
            <w:tcW w:w="3504" w:type="dxa"/>
          </w:tcPr>
          <w:p w14:paraId="000000AA" w14:textId="77777777" w:rsidR="002F140A" w:rsidRDefault="00D06464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actor selects the YAML document.</w:t>
            </w:r>
          </w:p>
        </w:tc>
        <w:tc>
          <w:tcPr>
            <w:tcW w:w="5846" w:type="dxa"/>
          </w:tcPr>
          <w:p w14:paraId="000000AB" w14:textId="77777777" w:rsidR="002F140A" w:rsidRDefault="00D06464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selects the YAML and displays the Select document.</w:t>
            </w:r>
          </w:p>
        </w:tc>
      </w:tr>
    </w:tbl>
    <w:p w14:paraId="000000AC" w14:textId="77777777" w:rsidR="002F140A" w:rsidRDefault="002F140A">
      <w:pPr>
        <w:widowControl w:val="0"/>
        <w:spacing w:line="240" w:lineRule="auto"/>
        <w:rPr>
          <w:sz w:val="20"/>
          <w:szCs w:val="20"/>
        </w:rPr>
      </w:pPr>
    </w:p>
    <w:p w14:paraId="000000AD" w14:textId="77777777" w:rsidR="002F140A" w:rsidRDefault="002F140A">
      <w:pPr>
        <w:widowControl w:val="0"/>
        <w:spacing w:line="240" w:lineRule="auto"/>
        <w:rPr>
          <w:sz w:val="20"/>
          <w:szCs w:val="20"/>
        </w:rPr>
      </w:pPr>
    </w:p>
    <w:p w14:paraId="000000AE" w14:textId="77777777" w:rsidR="002F140A" w:rsidRDefault="00D06464">
      <w:pPr>
        <w:pStyle w:val="Heading4"/>
        <w:numPr>
          <w:ilvl w:val="3"/>
          <w:numId w:val="3"/>
        </w:numPr>
      </w:pPr>
      <w:r>
        <w:t>Use Case Name: Select Which Actors Application Steps to Display.</w:t>
      </w:r>
    </w:p>
    <w:p w14:paraId="000000AF" w14:textId="77777777" w:rsidR="002F140A" w:rsidRDefault="002F140A">
      <w:pPr>
        <w:widowControl w:val="0"/>
        <w:tabs>
          <w:tab w:val="left" w:pos="5640"/>
        </w:tabs>
        <w:spacing w:line="240" w:lineRule="auto"/>
        <w:jc w:val="center"/>
        <w:rPr>
          <w:b/>
        </w:rPr>
      </w:pPr>
    </w:p>
    <w:p w14:paraId="000000B0" w14:textId="77777777" w:rsidR="002F140A" w:rsidRDefault="00D06464">
      <w:pPr>
        <w:widowControl w:val="0"/>
        <w:tabs>
          <w:tab w:val="left" w:pos="5640"/>
        </w:tabs>
        <w:spacing w:line="240" w:lineRule="auto"/>
        <w:rPr>
          <w:b/>
        </w:rPr>
      </w:pPr>
      <w:r>
        <w:rPr>
          <w:b/>
          <w:sz w:val="20"/>
          <w:szCs w:val="20"/>
        </w:rPr>
        <w:t>Basic course of events (Scenario):</w:t>
      </w:r>
    </w:p>
    <w:p w14:paraId="000000B1" w14:textId="77777777" w:rsidR="002F140A" w:rsidRDefault="002F140A">
      <w:pPr>
        <w:widowControl w:val="0"/>
        <w:tabs>
          <w:tab w:val="left" w:pos="5640"/>
        </w:tabs>
        <w:spacing w:line="240" w:lineRule="auto"/>
        <w:rPr>
          <w:b/>
        </w:rPr>
      </w:pPr>
    </w:p>
    <w:p w14:paraId="000000B2" w14:textId="77777777" w:rsidR="002F140A" w:rsidRDefault="002F140A">
      <w:pPr>
        <w:widowControl w:val="0"/>
        <w:spacing w:line="240" w:lineRule="auto"/>
        <w:rPr>
          <w:sz w:val="20"/>
          <w:szCs w:val="20"/>
        </w:rPr>
      </w:pPr>
    </w:p>
    <w:tbl>
      <w:tblPr>
        <w:tblStyle w:val="af0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94"/>
        <w:gridCol w:w="5756"/>
      </w:tblGrid>
      <w:tr w:rsidR="002F140A" w14:paraId="42D768C9" w14:textId="77777777">
        <w:tc>
          <w:tcPr>
            <w:tcW w:w="3594" w:type="dxa"/>
            <w:shd w:val="clear" w:color="auto" w:fill="000000"/>
          </w:tcPr>
          <w:p w14:paraId="000000B3" w14:textId="77777777" w:rsidR="002F140A" w:rsidRDefault="00D06464">
            <w:pPr>
              <w:widowControl w:val="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Actor</w:t>
            </w:r>
          </w:p>
        </w:tc>
        <w:tc>
          <w:tcPr>
            <w:tcW w:w="5756" w:type="dxa"/>
            <w:shd w:val="clear" w:color="auto" w:fill="000000"/>
          </w:tcPr>
          <w:p w14:paraId="000000B4" w14:textId="77777777" w:rsidR="002F140A" w:rsidRDefault="00D06464">
            <w:pPr>
              <w:widowControl w:val="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System</w:t>
            </w:r>
          </w:p>
        </w:tc>
      </w:tr>
      <w:tr w:rsidR="002F140A" w14:paraId="5CDBC368" w14:textId="77777777">
        <w:tc>
          <w:tcPr>
            <w:tcW w:w="3594" w:type="dxa"/>
          </w:tcPr>
          <w:p w14:paraId="000000B5" w14:textId="77777777" w:rsidR="002F140A" w:rsidRDefault="00D06464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actor selects DOCX to display the YAML document</w:t>
            </w:r>
          </w:p>
        </w:tc>
        <w:tc>
          <w:tcPr>
            <w:tcW w:w="5756" w:type="dxa"/>
          </w:tcPr>
          <w:p w14:paraId="000000B6" w14:textId="77777777" w:rsidR="002F140A" w:rsidRDefault="00D06464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displays the YAML document as DOCX.</w:t>
            </w:r>
          </w:p>
        </w:tc>
      </w:tr>
    </w:tbl>
    <w:p w14:paraId="000000B7" w14:textId="77777777" w:rsidR="002F140A" w:rsidRDefault="002F140A">
      <w:pPr>
        <w:widowControl w:val="0"/>
        <w:spacing w:line="240" w:lineRule="auto"/>
        <w:rPr>
          <w:b/>
        </w:rPr>
      </w:pPr>
    </w:p>
    <w:p w14:paraId="000000B8" w14:textId="77777777" w:rsidR="002F140A" w:rsidRDefault="002F140A">
      <w:pPr>
        <w:widowControl w:val="0"/>
        <w:spacing w:line="240" w:lineRule="auto"/>
        <w:rPr>
          <w:sz w:val="20"/>
          <w:szCs w:val="20"/>
        </w:rPr>
      </w:pPr>
    </w:p>
    <w:p w14:paraId="000000B9" w14:textId="77777777" w:rsidR="002F140A" w:rsidRDefault="002F140A">
      <w:pPr>
        <w:widowControl w:val="0"/>
        <w:spacing w:line="240" w:lineRule="auto"/>
        <w:rPr>
          <w:sz w:val="20"/>
          <w:szCs w:val="20"/>
        </w:rPr>
      </w:pPr>
    </w:p>
    <w:p w14:paraId="000000BA" w14:textId="77777777" w:rsidR="002F140A" w:rsidRDefault="00D06464">
      <w:pPr>
        <w:pStyle w:val="Heading4"/>
        <w:numPr>
          <w:ilvl w:val="3"/>
          <w:numId w:val="3"/>
        </w:numPr>
      </w:pPr>
      <w:r>
        <w:t>Use Case Name: Select DOCX</w:t>
      </w:r>
    </w:p>
    <w:p w14:paraId="000000BB" w14:textId="77777777" w:rsidR="002F140A" w:rsidRDefault="002F140A">
      <w:pPr>
        <w:widowControl w:val="0"/>
        <w:tabs>
          <w:tab w:val="left" w:pos="5640"/>
        </w:tabs>
        <w:spacing w:line="240" w:lineRule="auto"/>
        <w:jc w:val="center"/>
        <w:rPr>
          <w:rFonts w:ascii="Arial" w:eastAsia="Arial" w:hAnsi="Arial" w:cs="Arial"/>
          <w:b/>
          <w:sz w:val="22"/>
          <w:szCs w:val="22"/>
        </w:rPr>
      </w:pPr>
    </w:p>
    <w:p w14:paraId="000000BC" w14:textId="77777777" w:rsidR="002F140A" w:rsidRDefault="00D06464">
      <w:pPr>
        <w:widowControl w:val="0"/>
        <w:tabs>
          <w:tab w:val="left" w:pos="5640"/>
        </w:tabs>
        <w:spacing w:line="240" w:lineRule="auto"/>
        <w:rPr>
          <w:sz w:val="20"/>
          <w:szCs w:val="20"/>
        </w:rPr>
      </w:pPr>
      <w:r>
        <w:rPr>
          <w:b/>
          <w:sz w:val="20"/>
          <w:szCs w:val="20"/>
        </w:rPr>
        <w:t>Basic course of events (Scenario):</w:t>
      </w:r>
    </w:p>
    <w:p w14:paraId="000000BD" w14:textId="77777777" w:rsidR="002F140A" w:rsidRDefault="002F140A">
      <w:pPr>
        <w:widowControl w:val="0"/>
        <w:spacing w:line="240" w:lineRule="auto"/>
        <w:rPr>
          <w:sz w:val="20"/>
          <w:szCs w:val="20"/>
        </w:rPr>
      </w:pPr>
    </w:p>
    <w:p w14:paraId="000000BE" w14:textId="77777777" w:rsidR="002F140A" w:rsidRDefault="002F140A">
      <w:pPr>
        <w:widowControl w:val="0"/>
        <w:spacing w:line="240" w:lineRule="auto"/>
        <w:rPr>
          <w:sz w:val="20"/>
          <w:szCs w:val="20"/>
        </w:rPr>
      </w:pPr>
    </w:p>
    <w:tbl>
      <w:tblPr>
        <w:tblStyle w:val="af1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04"/>
        <w:gridCol w:w="5846"/>
      </w:tblGrid>
      <w:tr w:rsidR="002F140A" w14:paraId="75E44532" w14:textId="77777777">
        <w:tc>
          <w:tcPr>
            <w:tcW w:w="3504" w:type="dxa"/>
            <w:shd w:val="clear" w:color="auto" w:fill="000000"/>
          </w:tcPr>
          <w:p w14:paraId="000000BF" w14:textId="77777777" w:rsidR="002F140A" w:rsidRDefault="00D06464">
            <w:pPr>
              <w:widowControl w:val="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Actor</w:t>
            </w:r>
          </w:p>
        </w:tc>
        <w:tc>
          <w:tcPr>
            <w:tcW w:w="5846" w:type="dxa"/>
            <w:shd w:val="clear" w:color="auto" w:fill="000000"/>
          </w:tcPr>
          <w:p w14:paraId="000000C0" w14:textId="77777777" w:rsidR="002F140A" w:rsidRDefault="00D06464">
            <w:pPr>
              <w:widowControl w:val="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System</w:t>
            </w:r>
          </w:p>
        </w:tc>
      </w:tr>
      <w:tr w:rsidR="002F140A" w14:paraId="513F75E4" w14:textId="77777777">
        <w:tc>
          <w:tcPr>
            <w:tcW w:w="3504" w:type="dxa"/>
          </w:tcPr>
          <w:p w14:paraId="000000C1" w14:textId="77777777" w:rsidR="002F140A" w:rsidRDefault="00D06464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actor selects DOCX to display the YAML document</w:t>
            </w:r>
          </w:p>
        </w:tc>
        <w:tc>
          <w:tcPr>
            <w:tcW w:w="5846" w:type="dxa"/>
          </w:tcPr>
          <w:p w14:paraId="000000C2" w14:textId="77777777" w:rsidR="002F140A" w:rsidRDefault="00D06464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displays the YAML document as DOCX.</w:t>
            </w:r>
          </w:p>
        </w:tc>
      </w:tr>
    </w:tbl>
    <w:p w14:paraId="000000C3" w14:textId="77777777" w:rsidR="002F140A" w:rsidRDefault="002F140A">
      <w:pPr>
        <w:widowControl w:val="0"/>
        <w:spacing w:line="240" w:lineRule="auto"/>
        <w:rPr>
          <w:sz w:val="20"/>
          <w:szCs w:val="20"/>
        </w:rPr>
      </w:pPr>
    </w:p>
    <w:p w14:paraId="000000C4" w14:textId="77777777" w:rsidR="002F140A" w:rsidRDefault="002F140A">
      <w:pPr>
        <w:widowControl w:val="0"/>
        <w:tabs>
          <w:tab w:val="left" w:pos="5640"/>
        </w:tabs>
        <w:spacing w:line="240" w:lineRule="auto"/>
      </w:pPr>
    </w:p>
    <w:p w14:paraId="000000C5" w14:textId="77777777" w:rsidR="002F140A" w:rsidRDefault="002F140A">
      <w:pPr>
        <w:widowControl w:val="0"/>
        <w:spacing w:line="240" w:lineRule="auto"/>
        <w:rPr>
          <w:sz w:val="20"/>
          <w:szCs w:val="20"/>
        </w:rPr>
      </w:pPr>
    </w:p>
    <w:p w14:paraId="000000C6" w14:textId="77777777" w:rsidR="002F140A" w:rsidRDefault="00D06464">
      <w:pPr>
        <w:pStyle w:val="Heading4"/>
        <w:numPr>
          <w:ilvl w:val="3"/>
          <w:numId w:val="3"/>
        </w:numPr>
      </w:pPr>
      <w:r>
        <w:t xml:space="preserve">Use Case Name: Select PDF </w:t>
      </w:r>
    </w:p>
    <w:p w14:paraId="000000C7" w14:textId="77777777" w:rsidR="002F140A" w:rsidRDefault="002F140A">
      <w:pPr>
        <w:widowControl w:val="0"/>
        <w:tabs>
          <w:tab w:val="left" w:pos="5640"/>
        </w:tabs>
        <w:spacing w:line="240" w:lineRule="auto"/>
        <w:jc w:val="center"/>
        <w:rPr>
          <w:b/>
        </w:rPr>
      </w:pPr>
    </w:p>
    <w:p w14:paraId="000000C8" w14:textId="77777777" w:rsidR="002F140A" w:rsidRDefault="00D06464">
      <w:pPr>
        <w:widowControl w:val="0"/>
        <w:tabs>
          <w:tab w:val="left" w:pos="5640"/>
        </w:tabs>
        <w:spacing w:line="240" w:lineRule="auto"/>
        <w:rPr>
          <w:b/>
        </w:rPr>
      </w:pPr>
      <w:r>
        <w:rPr>
          <w:b/>
          <w:sz w:val="20"/>
          <w:szCs w:val="20"/>
        </w:rPr>
        <w:t>Basic course of events (Scenario):</w:t>
      </w:r>
    </w:p>
    <w:p w14:paraId="000000C9" w14:textId="77777777" w:rsidR="002F140A" w:rsidRDefault="002F140A">
      <w:pPr>
        <w:widowControl w:val="0"/>
        <w:spacing w:line="240" w:lineRule="auto"/>
        <w:rPr>
          <w:sz w:val="20"/>
          <w:szCs w:val="20"/>
        </w:rPr>
      </w:pPr>
    </w:p>
    <w:tbl>
      <w:tblPr>
        <w:tblStyle w:val="af2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15"/>
        <w:gridCol w:w="5935"/>
      </w:tblGrid>
      <w:tr w:rsidR="002F140A" w14:paraId="0A9A86DF" w14:textId="77777777">
        <w:tc>
          <w:tcPr>
            <w:tcW w:w="3415" w:type="dxa"/>
            <w:shd w:val="clear" w:color="auto" w:fill="000000"/>
          </w:tcPr>
          <w:p w14:paraId="000000CA" w14:textId="77777777" w:rsidR="002F140A" w:rsidRDefault="00D06464">
            <w:pPr>
              <w:widowControl w:val="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Actor</w:t>
            </w:r>
          </w:p>
        </w:tc>
        <w:tc>
          <w:tcPr>
            <w:tcW w:w="5935" w:type="dxa"/>
            <w:shd w:val="clear" w:color="auto" w:fill="000000"/>
          </w:tcPr>
          <w:p w14:paraId="000000CB" w14:textId="77777777" w:rsidR="002F140A" w:rsidRDefault="00D06464">
            <w:pPr>
              <w:widowControl w:val="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System</w:t>
            </w:r>
          </w:p>
        </w:tc>
      </w:tr>
      <w:tr w:rsidR="002F140A" w14:paraId="6534C0B9" w14:textId="77777777">
        <w:tc>
          <w:tcPr>
            <w:tcW w:w="3415" w:type="dxa"/>
          </w:tcPr>
          <w:p w14:paraId="000000CC" w14:textId="77777777" w:rsidR="002F140A" w:rsidRDefault="00D06464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actor selects PDF to display the YAML document</w:t>
            </w:r>
          </w:p>
        </w:tc>
        <w:tc>
          <w:tcPr>
            <w:tcW w:w="5935" w:type="dxa"/>
          </w:tcPr>
          <w:p w14:paraId="000000CD" w14:textId="77777777" w:rsidR="002F140A" w:rsidRDefault="00D06464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displays the YAML document as pdf</w:t>
            </w:r>
          </w:p>
        </w:tc>
      </w:tr>
    </w:tbl>
    <w:p w14:paraId="000000CE" w14:textId="77777777" w:rsidR="002F140A" w:rsidRDefault="002F140A">
      <w:pPr>
        <w:widowControl w:val="0"/>
        <w:spacing w:line="240" w:lineRule="auto"/>
        <w:rPr>
          <w:sz w:val="20"/>
          <w:szCs w:val="20"/>
        </w:rPr>
      </w:pPr>
    </w:p>
    <w:p w14:paraId="000000CF" w14:textId="77777777" w:rsidR="002F140A" w:rsidRDefault="002F140A">
      <w:pPr>
        <w:widowControl w:val="0"/>
        <w:spacing w:line="240" w:lineRule="auto"/>
        <w:rPr>
          <w:sz w:val="20"/>
          <w:szCs w:val="20"/>
        </w:rPr>
      </w:pPr>
    </w:p>
    <w:p w14:paraId="000000D0" w14:textId="77777777" w:rsidR="002F140A" w:rsidRDefault="002F140A">
      <w:pPr>
        <w:widowControl w:val="0"/>
        <w:spacing w:line="240" w:lineRule="auto"/>
        <w:rPr>
          <w:sz w:val="20"/>
          <w:szCs w:val="20"/>
        </w:rPr>
      </w:pPr>
    </w:p>
    <w:p w14:paraId="000000D1" w14:textId="77777777" w:rsidR="002F140A" w:rsidRDefault="00D06464">
      <w:pPr>
        <w:pStyle w:val="Heading4"/>
        <w:numPr>
          <w:ilvl w:val="3"/>
          <w:numId w:val="3"/>
        </w:numPr>
      </w:pPr>
      <w:r>
        <w:lastRenderedPageBreak/>
        <w:t>Use Case Name: Select XML</w:t>
      </w:r>
    </w:p>
    <w:p w14:paraId="000000D2" w14:textId="77777777" w:rsidR="002F140A" w:rsidRDefault="002F140A">
      <w:pPr>
        <w:widowControl w:val="0"/>
        <w:tabs>
          <w:tab w:val="left" w:pos="5640"/>
        </w:tabs>
        <w:spacing w:line="240" w:lineRule="auto"/>
        <w:jc w:val="center"/>
        <w:rPr>
          <w:b/>
        </w:rPr>
      </w:pPr>
    </w:p>
    <w:p w14:paraId="000000D3" w14:textId="77777777" w:rsidR="002F140A" w:rsidRDefault="00D06464">
      <w:pPr>
        <w:widowControl w:val="0"/>
        <w:tabs>
          <w:tab w:val="left" w:pos="5640"/>
        </w:tabs>
        <w:spacing w:line="240" w:lineRule="auto"/>
        <w:rPr>
          <w:b/>
        </w:rPr>
      </w:pPr>
      <w:r>
        <w:rPr>
          <w:b/>
          <w:sz w:val="20"/>
          <w:szCs w:val="20"/>
        </w:rPr>
        <w:t>Basic course of events (Scenario):</w:t>
      </w:r>
    </w:p>
    <w:p w14:paraId="000000D4" w14:textId="77777777" w:rsidR="002F140A" w:rsidRDefault="002F140A">
      <w:pPr>
        <w:widowControl w:val="0"/>
        <w:spacing w:line="240" w:lineRule="auto"/>
        <w:rPr>
          <w:sz w:val="20"/>
          <w:szCs w:val="20"/>
        </w:rPr>
      </w:pPr>
    </w:p>
    <w:tbl>
      <w:tblPr>
        <w:tblStyle w:val="af3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94"/>
        <w:gridCol w:w="5756"/>
      </w:tblGrid>
      <w:tr w:rsidR="002F140A" w14:paraId="33D25D63" w14:textId="77777777">
        <w:tc>
          <w:tcPr>
            <w:tcW w:w="3594" w:type="dxa"/>
            <w:shd w:val="clear" w:color="auto" w:fill="000000"/>
          </w:tcPr>
          <w:p w14:paraId="000000D5" w14:textId="77777777" w:rsidR="002F140A" w:rsidRDefault="00D06464">
            <w:pPr>
              <w:widowControl w:val="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Actor</w:t>
            </w:r>
          </w:p>
        </w:tc>
        <w:tc>
          <w:tcPr>
            <w:tcW w:w="5756" w:type="dxa"/>
            <w:shd w:val="clear" w:color="auto" w:fill="000000"/>
          </w:tcPr>
          <w:p w14:paraId="000000D6" w14:textId="77777777" w:rsidR="002F140A" w:rsidRDefault="00D06464">
            <w:pPr>
              <w:widowControl w:val="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System</w:t>
            </w:r>
          </w:p>
        </w:tc>
      </w:tr>
      <w:tr w:rsidR="002F140A" w14:paraId="28557330" w14:textId="77777777">
        <w:tc>
          <w:tcPr>
            <w:tcW w:w="3594" w:type="dxa"/>
          </w:tcPr>
          <w:p w14:paraId="000000D7" w14:textId="6CF4C169" w:rsidR="002F140A" w:rsidRDefault="00D06464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actor selects </w:t>
            </w:r>
            <w:r w:rsidR="00171C76">
              <w:rPr>
                <w:sz w:val="24"/>
                <w:szCs w:val="24"/>
              </w:rPr>
              <w:t>XML to</w:t>
            </w:r>
            <w:r>
              <w:rPr>
                <w:sz w:val="24"/>
                <w:szCs w:val="24"/>
              </w:rPr>
              <w:t xml:space="preserve"> display the YAML document</w:t>
            </w:r>
          </w:p>
        </w:tc>
        <w:tc>
          <w:tcPr>
            <w:tcW w:w="5756" w:type="dxa"/>
          </w:tcPr>
          <w:p w14:paraId="000000D8" w14:textId="77777777" w:rsidR="002F140A" w:rsidRDefault="00D06464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displays the YAML document as XML</w:t>
            </w:r>
          </w:p>
        </w:tc>
      </w:tr>
    </w:tbl>
    <w:p w14:paraId="000000D9" w14:textId="77777777" w:rsidR="002F140A" w:rsidRDefault="002F140A">
      <w:pPr>
        <w:widowControl w:val="0"/>
        <w:spacing w:line="240" w:lineRule="auto"/>
        <w:rPr>
          <w:sz w:val="20"/>
          <w:szCs w:val="20"/>
        </w:rPr>
      </w:pPr>
    </w:p>
    <w:p w14:paraId="000000DA" w14:textId="77777777" w:rsidR="002F140A" w:rsidRDefault="002F140A">
      <w:pPr>
        <w:widowControl w:val="0"/>
        <w:spacing w:line="240" w:lineRule="auto"/>
        <w:rPr>
          <w:sz w:val="20"/>
          <w:szCs w:val="20"/>
        </w:rPr>
      </w:pPr>
    </w:p>
    <w:p w14:paraId="000000DB" w14:textId="77777777" w:rsidR="002F140A" w:rsidRDefault="002F140A">
      <w:pPr>
        <w:widowControl w:val="0"/>
        <w:spacing w:line="240" w:lineRule="auto"/>
        <w:rPr>
          <w:sz w:val="20"/>
          <w:szCs w:val="20"/>
        </w:rPr>
      </w:pPr>
    </w:p>
    <w:p w14:paraId="000000DC" w14:textId="77777777" w:rsidR="002F140A" w:rsidRDefault="002F140A">
      <w:pPr>
        <w:widowControl w:val="0"/>
        <w:tabs>
          <w:tab w:val="left" w:pos="5640"/>
        </w:tabs>
        <w:spacing w:line="240" w:lineRule="auto"/>
        <w:jc w:val="center"/>
        <w:rPr>
          <w:b/>
        </w:rPr>
      </w:pPr>
    </w:p>
    <w:p w14:paraId="000000DD" w14:textId="77777777" w:rsidR="002F140A" w:rsidRDefault="002F140A">
      <w:pPr>
        <w:widowControl w:val="0"/>
        <w:tabs>
          <w:tab w:val="left" w:pos="5640"/>
        </w:tabs>
        <w:spacing w:line="240" w:lineRule="auto"/>
        <w:jc w:val="center"/>
        <w:rPr>
          <w:b/>
        </w:rPr>
      </w:pPr>
    </w:p>
    <w:p w14:paraId="000000DE" w14:textId="77777777" w:rsidR="002F140A" w:rsidRDefault="00D06464">
      <w:pPr>
        <w:pStyle w:val="Heading4"/>
        <w:numPr>
          <w:ilvl w:val="3"/>
          <w:numId w:val="3"/>
        </w:numPr>
      </w:pPr>
      <w:r>
        <w:t>Use Case Name: Step has Instructions</w:t>
      </w:r>
    </w:p>
    <w:p w14:paraId="000000DF" w14:textId="77777777" w:rsidR="002F140A" w:rsidRDefault="002F140A">
      <w:pPr>
        <w:widowControl w:val="0"/>
        <w:tabs>
          <w:tab w:val="left" w:pos="5640"/>
        </w:tabs>
        <w:spacing w:line="240" w:lineRule="auto"/>
        <w:jc w:val="center"/>
        <w:rPr>
          <w:b/>
        </w:rPr>
      </w:pPr>
    </w:p>
    <w:p w14:paraId="000000E0" w14:textId="77777777" w:rsidR="002F140A" w:rsidRDefault="00D06464">
      <w:pPr>
        <w:widowControl w:val="0"/>
        <w:tabs>
          <w:tab w:val="left" w:pos="5640"/>
        </w:tabs>
        <w:spacing w:line="240" w:lineRule="auto"/>
        <w:rPr>
          <w:b/>
        </w:rPr>
      </w:pPr>
      <w:r>
        <w:rPr>
          <w:b/>
          <w:sz w:val="20"/>
          <w:szCs w:val="20"/>
        </w:rPr>
        <w:t>Basic course of events (Scenario)</w:t>
      </w:r>
      <w:r>
        <w:rPr>
          <w:b/>
        </w:rPr>
        <w:t>:</w:t>
      </w:r>
    </w:p>
    <w:p w14:paraId="000000E1" w14:textId="77777777" w:rsidR="002F140A" w:rsidRDefault="002F140A">
      <w:pPr>
        <w:widowControl w:val="0"/>
        <w:spacing w:line="240" w:lineRule="auto"/>
        <w:rPr>
          <w:sz w:val="20"/>
          <w:szCs w:val="20"/>
        </w:rPr>
      </w:pPr>
    </w:p>
    <w:tbl>
      <w:tblPr>
        <w:tblStyle w:val="af4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94"/>
        <w:gridCol w:w="5756"/>
      </w:tblGrid>
      <w:tr w:rsidR="002F140A" w14:paraId="7130B234" w14:textId="77777777">
        <w:tc>
          <w:tcPr>
            <w:tcW w:w="3594" w:type="dxa"/>
            <w:shd w:val="clear" w:color="auto" w:fill="000000"/>
          </w:tcPr>
          <w:p w14:paraId="000000E2" w14:textId="77777777" w:rsidR="002F140A" w:rsidRDefault="00D06464">
            <w:pPr>
              <w:widowControl w:val="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Actor</w:t>
            </w:r>
          </w:p>
        </w:tc>
        <w:tc>
          <w:tcPr>
            <w:tcW w:w="5756" w:type="dxa"/>
            <w:shd w:val="clear" w:color="auto" w:fill="000000"/>
          </w:tcPr>
          <w:p w14:paraId="000000E3" w14:textId="77777777" w:rsidR="002F140A" w:rsidRDefault="00D06464">
            <w:pPr>
              <w:widowControl w:val="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System</w:t>
            </w:r>
          </w:p>
        </w:tc>
      </w:tr>
      <w:tr w:rsidR="002F140A" w14:paraId="743176D0" w14:textId="77777777">
        <w:tc>
          <w:tcPr>
            <w:tcW w:w="3594" w:type="dxa"/>
          </w:tcPr>
          <w:p w14:paraId="000000E4" w14:textId="77777777" w:rsidR="002F140A" w:rsidRDefault="00D06464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actor selects a step within the application.</w:t>
            </w:r>
          </w:p>
        </w:tc>
        <w:tc>
          <w:tcPr>
            <w:tcW w:w="5756" w:type="dxa"/>
          </w:tcPr>
          <w:p w14:paraId="000000E5" w14:textId="77777777" w:rsidR="002F140A" w:rsidRDefault="00D06464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displays the steps to view the documents.</w:t>
            </w:r>
          </w:p>
        </w:tc>
      </w:tr>
    </w:tbl>
    <w:p w14:paraId="000000E6" w14:textId="77777777" w:rsidR="002F140A" w:rsidRDefault="002F140A">
      <w:pPr>
        <w:widowControl w:val="0"/>
        <w:spacing w:line="240" w:lineRule="auto"/>
        <w:rPr>
          <w:sz w:val="20"/>
          <w:szCs w:val="20"/>
        </w:rPr>
      </w:pPr>
    </w:p>
    <w:p w14:paraId="000000E7" w14:textId="77777777" w:rsidR="002F140A" w:rsidRDefault="002F140A">
      <w:pPr>
        <w:widowControl w:val="0"/>
        <w:spacing w:line="240" w:lineRule="auto"/>
        <w:rPr>
          <w:sz w:val="20"/>
          <w:szCs w:val="20"/>
        </w:rPr>
      </w:pPr>
    </w:p>
    <w:p w14:paraId="000000E8" w14:textId="77777777" w:rsidR="002F140A" w:rsidRDefault="002F140A">
      <w:pPr>
        <w:widowControl w:val="0"/>
        <w:spacing w:line="240" w:lineRule="auto"/>
        <w:rPr>
          <w:sz w:val="20"/>
          <w:szCs w:val="20"/>
        </w:rPr>
      </w:pPr>
    </w:p>
    <w:p w14:paraId="000000E9" w14:textId="77777777" w:rsidR="002F140A" w:rsidRDefault="00D06464">
      <w:pPr>
        <w:pStyle w:val="Heading4"/>
        <w:numPr>
          <w:ilvl w:val="3"/>
          <w:numId w:val="3"/>
        </w:numPr>
      </w:pPr>
      <w:r>
        <w:t>Use Case Name: Instructions exists for a set of application steps</w:t>
      </w:r>
    </w:p>
    <w:p w14:paraId="000000EA" w14:textId="77777777" w:rsidR="002F140A" w:rsidRDefault="002F140A">
      <w:pPr>
        <w:widowControl w:val="0"/>
        <w:tabs>
          <w:tab w:val="left" w:pos="5640"/>
        </w:tabs>
        <w:spacing w:line="240" w:lineRule="auto"/>
        <w:rPr>
          <w:b/>
        </w:rPr>
      </w:pPr>
    </w:p>
    <w:p w14:paraId="000000EB" w14:textId="77777777" w:rsidR="002F140A" w:rsidRDefault="00D06464">
      <w:pPr>
        <w:widowControl w:val="0"/>
        <w:tabs>
          <w:tab w:val="left" w:pos="5640"/>
        </w:tabs>
        <w:spacing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Basic course of events (Scenario):</w:t>
      </w:r>
    </w:p>
    <w:p w14:paraId="000000EC" w14:textId="77777777" w:rsidR="002F140A" w:rsidRDefault="002F140A">
      <w:pPr>
        <w:widowControl w:val="0"/>
        <w:spacing w:line="240" w:lineRule="auto"/>
        <w:rPr>
          <w:sz w:val="20"/>
          <w:szCs w:val="20"/>
        </w:rPr>
      </w:pPr>
    </w:p>
    <w:tbl>
      <w:tblPr>
        <w:tblStyle w:val="af5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94"/>
        <w:gridCol w:w="5756"/>
      </w:tblGrid>
      <w:tr w:rsidR="002F140A" w14:paraId="28A80891" w14:textId="77777777">
        <w:tc>
          <w:tcPr>
            <w:tcW w:w="3594" w:type="dxa"/>
            <w:shd w:val="clear" w:color="auto" w:fill="000000"/>
          </w:tcPr>
          <w:p w14:paraId="000000ED" w14:textId="77777777" w:rsidR="002F140A" w:rsidRDefault="00D06464">
            <w:pPr>
              <w:widowControl w:val="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Actor</w:t>
            </w:r>
          </w:p>
        </w:tc>
        <w:tc>
          <w:tcPr>
            <w:tcW w:w="5756" w:type="dxa"/>
            <w:shd w:val="clear" w:color="auto" w:fill="000000"/>
          </w:tcPr>
          <w:p w14:paraId="000000EE" w14:textId="77777777" w:rsidR="002F140A" w:rsidRDefault="00D06464">
            <w:pPr>
              <w:widowControl w:val="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System</w:t>
            </w:r>
          </w:p>
        </w:tc>
      </w:tr>
      <w:tr w:rsidR="002F140A" w14:paraId="515D7805" w14:textId="77777777">
        <w:tc>
          <w:tcPr>
            <w:tcW w:w="3594" w:type="dxa"/>
          </w:tcPr>
          <w:p w14:paraId="000000EF" w14:textId="77777777" w:rsidR="002F140A" w:rsidRDefault="00D06464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actor views a step of the application that has one or more documents.</w:t>
            </w:r>
          </w:p>
        </w:tc>
        <w:tc>
          <w:tcPr>
            <w:tcW w:w="5756" w:type="dxa"/>
          </w:tcPr>
          <w:p w14:paraId="000000F0" w14:textId="77777777" w:rsidR="002F140A" w:rsidRDefault="00D06464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displays the associated selected application. If there is more than one document for the step, the system allows the actor to see the document in all applications.</w:t>
            </w:r>
          </w:p>
        </w:tc>
      </w:tr>
    </w:tbl>
    <w:p w14:paraId="000000F1" w14:textId="77777777" w:rsidR="002F140A" w:rsidRDefault="002F140A">
      <w:pPr>
        <w:widowControl w:val="0"/>
        <w:spacing w:line="240" w:lineRule="auto"/>
        <w:rPr>
          <w:sz w:val="20"/>
          <w:szCs w:val="20"/>
        </w:rPr>
      </w:pPr>
    </w:p>
    <w:p w14:paraId="000000F2" w14:textId="77777777" w:rsidR="002F140A" w:rsidRDefault="002F140A">
      <w:pPr>
        <w:widowControl w:val="0"/>
        <w:spacing w:line="240" w:lineRule="auto"/>
        <w:rPr>
          <w:sz w:val="20"/>
          <w:szCs w:val="20"/>
        </w:rPr>
      </w:pPr>
    </w:p>
    <w:p w14:paraId="000000F3" w14:textId="77777777" w:rsidR="002F140A" w:rsidRDefault="002F140A">
      <w:pPr>
        <w:widowControl w:val="0"/>
        <w:spacing w:line="240" w:lineRule="auto"/>
        <w:rPr>
          <w:sz w:val="20"/>
          <w:szCs w:val="20"/>
        </w:rPr>
      </w:pPr>
    </w:p>
    <w:p w14:paraId="000000F4" w14:textId="77777777" w:rsidR="002F140A" w:rsidRDefault="002F140A">
      <w:pPr>
        <w:widowControl w:val="0"/>
        <w:spacing w:line="240" w:lineRule="auto"/>
        <w:rPr>
          <w:sz w:val="20"/>
          <w:szCs w:val="20"/>
        </w:rPr>
      </w:pPr>
    </w:p>
    <w:p w14:paraId="000000F5" w14:textId="77777777" w:rsidR="002F140A" w:rsidRDefault="00D06464">
      <w:pPr>
        <w:pStyle w:val="Heading4"/>
        <w:numPr>
          <w:ilvl w:val="3"/>
          <w:numId w:val="3"/>
        </w:numPr>
      </w:pPr>
      <w:r>
        <w:t>Use Case Name: Instruction exists for entire document used in application</w:t>
      </w:r>
    </w:p>
    <w:p w14:paraId="000000F6" w14:textId="77777777" w:rsidR="002F140A" w:rsidRDefault="002F140A">
      <w:pPr>
        <w:widowControl w:val="0"/>
        <w:tabs>
          <w:tab w:val="left" w:pos="5640"/>
        </w:tabs>
        <w:spacing w:line="240" w:lineRule="auto"/>
        <w:rPr>
          <w:b/>
        </w:rPr>
      </w:pPr>
    </w:p>
    <w:p w14:paraId="000000F7" w14:textId="77777777" w:rsidR="002F140A" w:rsidRDefault="00D06464">
      <w:pPr>
        <w:widowControl w:val="0"/>
        <w:tabs>
          <w:tab w:val="left" w:pos="5640"/>
        </w:tabs>
        <w:spacing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Basic course of events (Scenario):</w:t>
      </w:r>
    </w:p>
    <w:p w14:paraId="000000F8" w14:textId="77777777" w:rsidR="002F140A" w:rsidRDefault="002F140A">
      <w:pPr>
        <w:widowControl w:val="0"/>
        <w:spacing w:line="240" w:lineRule="auto"/>
        <w:rPr>
          <w:sz w:val="20"/>
          <w:szCs w:val="20"/>
        </w:rPr>
      </w:pPr>
    </w:p>
    <w:tbl>
      <w:tblPr>
        <w:tblStyle w:val="af6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86"/>
        <w:gridCol w:w="5664"/>
      </w:tblGrid>
      <w:tr w:rsidR="002F140A" w14:paraId="09D22D63" w14:textId="77777777">
        <w:tc>
          <w:tcPr>
            <w:tcW w:w="3686" w:type="dxa"/>
            <w:shd w:val="clear" w:color="auto" w:fill="000000"/>
          </w:tcPr>
          <w:p w14:paraId="000000F9" w14:textId="77777777" w:rsidR="002F140A" w:rsidRDefault="00D06464">
            <w:pPr>
              <w:widowControl w:val="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Actor</w:t>
            </w:r>
          </w:p>
        </w:tc>
        <w:tc>
          <w:tcPr>
            <w:tcW w:w="5664" w:type="dxa"/>
            <w:shd w:val="clear" w:color="auto" w:fill="000000"/>
          </w:tcPr>
          <w:p w14:paraId="000000FA" w14:textId="77777777" w:rsidR="002F140A" w:rsidRDefault="00D06464">
            <w:pPr>
              <w:widowControl w:val="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System</w:t>
            </w:r>
          </w:p>
        </w:tc>
      </w:tr>
      <w:tr w:rsidR="002F140A" w14:paraId="5F23F313" w14:textId="77777777">
        <w:tc>
          <w:tcPr>
            <w:tcW w:w="3686" w:type="dxa"/>
          </w:tcPr>
          <w:p w14:paraId="000000FB" w14:textId="77777777" w:rsidR="002F140A" w:rsidRDefault="00D06464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actor views the document in the application.</w:t>
            </w:r>
          </w:p>
        </w:tc>
        <w:tc>
          <w:tcPr>
            <w:tcW w:w="5664" w:type="dxa"/>
          </w:tcPr>
          <w:p w14:paraId="000000FC" w14:textId="77777777" w:rsidR="002F140A" w:rsidRDefault="00D06464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displays steps on viewing the document within the application.</w:t>
            </w:r>
          </w:p>
        </w:tc>
      </w:tr>
    </w:tbl>
    <w:p w14:paraId="000000FD" w14:textId="77777777" w:rsidR="002F140A" w:rsidRDefault="002F140A">
      <w:pPr>
        <w:widowControl w:val="0"/>
        <w:spacing w:line="240" w:lineRule="auto"/>
        <w:rPr>
          <w:sz w:val="20"/>
          <w:szCs w:val="20"/>
        </w:rPr>
      </w:pPr>
    </w:p>
    <w:p w14:paraId="000000FE" w14:textId="77777777" w:rsidR="002F140A" w:rsidRDefault="002F140A"/>
    <w:p w14:paraId="000000FF" w14:textId="77777777" w:rsidR="002F140A" w:rsidRDefault="00D06464">
      <w:pPr>
        <w:pStyle w:val="Heading2"/>
        <w:numPr>
          <w:ilvl w:val="1"/>
          <w:numId w:val="4"/>
        </w:numPr>
      </w:pPr>
      <w:bookmarkStart w:id="45" w:name="_heading=h.2r0uhxc" w:colFirst="0" w:colLast="0"/>
      <w:bookmarkEnd w:id="45"/>
      <w:r>
        <w:t>Hardware Interfaces</w:t>
      </w:r>
    </w:p>
    <w:p w14:paraId="00000100" w14:textId="77777777" w:rsidR="002F140A" w:rsidRDefault="00D06464">
      <w:pPr>
        <w:pBdr>
          <w:top w:val="nil"/>
          <w:left w:val="nil"/>
          <w:bottom w:val="nil"/>
          <w:right w:val="nil"/>
          <w:between w:val="nil"/>
        </w:pBdr>
        <w:jc w:val="both"/>
      </w:pPr>
      <w:bookmarkStart w:id="46" w:name="_heading=h.vx1227" w:colFirst="0" w:colLast="0"/>
      <w:bookmarkEnd w:id="46"/>
      <w:r>
        <w:t xml:space="preserve">HI1: This system shall be deployed in Windows, Linux, or Mac OS. </w:t>
      </w:r>
    </w:p>
    <w:p w14:paraId="00000101" w14:textId="77777777" w:rsidR="002F140A" w:rsidRDefault="00D06464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>HI2: The program shall run locally or through a hosted docker container.</w:t>
      </w:r>
    </w:p>
    <w:p w14:paraId="00000102" w14:textId="77777777" w:rsidR="002F140A" w:rsidRDefault="00D06464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>HI3: The system shall store all data locally.</w:t>
      </w:r>
    </w:p>
    <w:p w14:paraId="00000103" w14:textId="77777777" w:rsidR="002F140A" w:rsidRDefault="00D06464">
      <w:pPr>
        <w:pStyle w:val="Heading2"/>
        <w:numPr>
          <w:ilvl w:val="1"/>
          <w:numId w:val="4"/>
        </w:numPr>
      </w:pPr>
      <w:bookmarkStart w:id="47" w:name="_heading=h.1664s55" w:colFirst="0" w:colLast="0"/>
      <w:bookmarkEnd w:id="47"/>
      <w:r>
        <w:t>Software Interfaces</w:t>
      </w:r>
    </w:p>
    <w:p w14:paraId="00000104" w14:textId="77777777" w:rsidR="002F140A" w:rsidRDefault="00D06464">
      <w:pPr>
        <w:pBdr>
          <w:top w:val="nil"/>
          <w:left w:val="nil"/>
          <w:bottom w:val="nil"/>
          <w:right w:val="nil"/>
          <w:between w:val="nil"/>
        </w:pBdr>
        <w:jc w:val="both"/>
      </w:pPr>
      <w:bookmarkStart w:id="48" w:name="_heading=h.1v1yuxt" w:colFirst="0" w:colLast="0"/>
      <w:bookmarkEnd w:id="48"/>
      <w:r>
        <w:t xml:space="preserve">SI1: The system shall use Electron to display the program's UI and Docker Containers to manage most backend development. </w:t>
      </w:r>
    </w:p>
    <w:p w14:paraId="00000105" w14:textId="77777777" w:rsidR="002F140A" w:rsidRDefault="00D06464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>SI2</w:t>
      </w:r>
      <w:sdt>
        <w:sdtPr>
          <w:tag w:val="goog_rdk_3"/>
          <w:id w:val="39952154"/>
        </w:sdtPr>
        <w:sdtEndPr/>
        <w:sdtContent>
          <w:del w:id="49" w:author="Rick Stuart" w:date="2020-04-04T17:16:00Z">
            <w:r>
              <w:delText>l</w:delText>
            </w:r>
          </w:del>
        </w:sdtContent>
      </w:sdt>
      <w:sdt>
        <w:sdtPr>
          <w:tag w:val="goog_rdk_4"/>
          <w:id w:val="204617132"/>
        </w:sdtPr>
        <w:sdtEndPr/>
        <w:sdtContent>
          <w:ins w:id="50" w:author="Rick Stuart" w:date="2020-04-04T17:16:00Z">
            <w:r>
              <w:t>:</w:t>
            </w:r>
          </w:ins>
        </w:sdtContent>
      </w:sdt>
      <w:r>
        <w:t xml:space="preserve"> The system shall employ LibreOffice to facilitate the testing of DOCX files and conversion to PDF. </w:t>
      </w:r>
    </w:p>
    <w:p w14:paraId="00000106" w14:textId="77777777" w:rsidR="002F140A" w:rsidRDefault="00D06464">
      <w:pPr>
        <w:pBdr>
          <w:top w:val="nil"/>
          <w:left w:val="nil"/>
          <w:bottom w:val="nil"/>
          <w:right w:val="nil"/>
          <w:between w:val="nil"/>
        </w:pBdr>
        <w:jc w:val="both"/>
      </w:pPr>
      <w:bookmarkStart w:id="51" w:name="_heading=h.2u6wntf" w:colFirst="0" w:colLast="0"/>
      <w:bookmarkEnd w:id="51"/>
      <w:r>
        <w:t>SI3: The system shall em</w:t>
      </w:r>
      <w:r>
        <w:t xml:space="preserve">ploy OpenCV to convert the PDF to an image file and verify the image file. </w:t>
      </w:r>
    </w:p>
    <w:p w14:paraId="00000107" w14:textId="77777777" w:rsidR="002F140A" w:rsidRDefault="00D06464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>SI4: The system shall compare different versions of image files.</w:t>
      </w:r>
    </w:p>
    <w:p w14:paraId="00000108" w14:textId="77777777" w:rsidR="002F140A" w:rsidRDefault="00D06464">
      <w:pPr>
        <w:pBdr>
          <w:top w:val="nil"/>
          <w:left w:val="nil"/>
          <w:bottom w:val="nil"/>
          <w:right w:val="nil"/>
          <w:between w:val="nil"/>
        </w:pBdr>
        <w:jc w:val="both"/>
      </w:pPr>
      <w:bookmarkStart w:id="52" w:name="_heading=h.4f1mdlm" w:colFirst="0" w:colLast="0"/>
      <w:bookmarkEnd w:id="52"/>
      <w:r>
        <w:t>SI5: The system shall deploy JavaScript to handle the image comparison locally.</w:t>
      </w:r>
    </w:p>
    <w:sectPr w:rsidR="002F140A">
      <w:headerReference w:type="default" r:id="rId31"/>
      <w:pgSz w:w="12240" w:h="15840"/>
      <w:pgMar w:top="1440" w:right="1296" w:bottom="1440" w:left="1296" w:header="720" w:footer="720" w:gutter="0"/>
      <w:pgNumType w:start="1"/>
      <w:cols w:space="720" w:equalWidth="0">
        <w:col w:w="93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2AD0FB" w14:textId="77777777" w:rsidR="00D06464" w:rsidRDefault="00D06464">
      <w:pPr>
        <w:spacing w:line="240" w:lineRule="auto"/>
      </w:pPr>
      <w:r>
        <w:separator/>
      </w:r>
    </w:p>
  </w:endnote>
  <w:endnote w:type="continuationSeparator" w:id="0">
    <w:p w14:paraId="28BCA218" w14:textId="77777777" w:rsidR="00D06464" w:rsidRDefault="00D0646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10D" w14:textId="77777777" w:rsidR="002F140A" w:rsidRDefault="002F140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b/>
        <w:i/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A97DCF" w14:textId="77777777" w:rsidR="00D06464" w:rsidRDefault="00D06464">
      <w:pPr>
        <w:spacing w:line="240" w:lineRule="auto"/>
      </w:pPr>
      <w:r>
        <w:separator/>
      </w:r>
    </w:p>
  </w:footnote>
  <w:footnote w:type="continuationSeparator" w:id="0">
    <w:p w14:paraId="7016A2A1" w14:textId="77777777" w:rsidR="00D06464" w:rsidRDefault="00D06464">
      <w:pPr>
        <w:spacing w:line="240" w:lineRule="auto"/>
      </w:pPr>
      <w:r>
        <w:continuationSeparator/>
      </w:r>
    </w:p>
  </w:footnote>
  <w:footnote w:id="1">
    <w:p w14:paraId="00000109" w14:textId="724F68CA" w:rsidR="002F140A" w:rsidRDefault="00D06464">
      <w:pPr>
        <w:spacing w:line="240" w:lineRule="auto"/>
        <w:rPr>
          <w:sz w:val="18"/>
          <w:szCs w:val="18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</w:t>
      </w:r>
      <w:r w:rsidR="00171C76">
        <w:rPr>
          <w:rFonts w:ascii="Roboto" w:eastAsia="Roboto" w:hAnsi="Roboto" w:cs="Roboto"/>
          <w:sz w:val="18"/>
          <w:szCs w:val="18"/>
          <w:highlight w:val="white"/>
        </w:rPr>
        <w:t>Representational</w:t>
      </w:r>
      <w:r>
        <w:rPr>
          <w:rFonts w:ascii="Roboto" w:eastAsia="Roboto" w:hAnsi="Roboto" w:cs="Roboto"/>
          <w:sz w:val="18"/>
          <w:szCs w:val="18"/>
          <w:highlight w:val="white"/>
        </w:rPr>
        <w:t xml:space="preserve"> State Transfer: a software architectural style that defines a set of constraints to be used for creating Web services. Web services that conform to the REST architectural style, called RESTful Web services, provide interoperability between</w:t>
      </w:r>
      <w:r>
        <w:rPr>
          <w:rFonts w:ascii="Roboto" w:eastAsia="Roboto" w:hAnsi="Roboto" w:cs="Roboto"/>
          <w:sz w:val="18"/>
          <w:szCs w:val="18"/>
          <w:highlight w:val="white"/>
        </w:rPr>
        <w:t xml:space="preserve"> computer systems on the Internet. RESTful Web services allow the requesting systems to access and manipulate textual representations of Web resources by using a uniform and predefined set of stateless operations. Other kinds of Web services, such as SOAP </w:t>
      </w:r>
      <w:r>
        <w:rPr>
          <w:rFonts w:ascii="Roboto" w:eastAsia="Roboto" w:hAnsi="Roboto" w:cs="Roboto"/>
          <w:sz w:val="18"/>
          <w:szCs w:val="18"/>
          <w:highlight w:val="white"/>
        </w:rPr>
        <w:t>Web services, expose their own arbitrary sets of operations.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10A" w14:textId="77777777" w:rsidR="002F140A" w:rsidRDefault="002F140A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10B" w14:textId="076E2BF4" w:rsidR="002F140A" w:rsidRDefault="00D06464">
    <w:pPr>
      <w:pBdr>
        <w:top w:val="nil"/>
        <w:left w:val="nil"/>
        <w:bottom w:val="nil"/>
        <w:right w:val="nil"/>
        <w:between w:val="nil"/>
      </w:pBdr>
      <w:tabs>
        <w:tab w:val="right" w:pos="9630"/>
      </w:tabs>
      <w:rPr>
        <w:b/>
        <w:i/>
        <w:color w:val="000000"/>
        <w:sz w:val="20"/>
        <w:szCs w:val="20"/>
      </w:rPr>
    </w:pPr>
    <w:r>
      <w:rPr>
        <w:b/>
        <w:i/>
        <w:color w:val="000000"/>
        <w:sz w:val="20"/>
        <w:szCs w:val="20"/>
      </w:rPr>
      <w:t>Software</w:t>
    </w:r>
    <w:r>
      <w:rPr>
        <w:b/>
        <w:i/>
        <w:color w:val="000000"/>
      </w:rPr>
      <w:t xml:space="preserve"> </w:t>
    </w:r>
    <w:r>
      <w:rPr>
        <w:b/>
        <w:i/>
        <w:color w:val="000000"/>
        <w:sz w:val="20"/>
        <w:szCs w:val="20"/>
      </w:rPr>
      <w:t>Requirements and Design Sp</w:t>
    </w:r>
    <w:r>
      <w:rPr>
        <w:b/>
        <w:i/>
        <w:color w:val="000000"/>
        <w:sz w:val="20"/>
        <w:szCs w:val="20"/>
      </w:rPr>
      <w:t xml:space="preserve">ecification for </w:t>
    </w:r>
    <w:r>
      <w:rPr>
        <w:b/>
        <w:i/>
        <w:sz w:val="20"/>
        <w:szCs w:val="20"/>
      </w:rPr>
      <w:t>Format Test Tool</w:t>
    </w:r>
    <w:r>
      <w:rPr>
        <w:b/>
        <w:i/>
        <w:color w:val="000000"/>
        <w:sz w:val="20"/>
        <w:szCs w:val="20"/>
      </w:rPr>
      <w:tab/>
      <w:t xml:space="preserve">Page </w:t>
    </w:r>
    <w:r>
      <w:rPr>
        <w:b/>
        <w:i/>
        <w:color w:val="000000"/>
        <w:sz w:val="20"/>
        <w:szCs w:val="20"/>
      </w:rPr>
      <w:fldChar w:fldCharType="begin"/>
    </w:r>
    <w:r>
      <w:rPr>
        <w:b/>
        <w:i/>
        <w:color w:val="000000"/>
        <w:sz w:val="20"/>
        <w:szCs w:val="20"/>
      </w:rPr>
      <w:instrText>PAGE</w:instrText>
    </w:r>
    <w:r w:rsidR="00171C76">
      <w:rPr>
        <w:b/>
        <w:i/>
        <w:color w:val="000000"/>
        <w:sz w:val="20"/>
        <w:szCs w:val="20"/>
      </w:rPr>
      <w:fldChar w:fldCharType="separate"/>
    </w:r>
    <w:r w:rsidR="00171C76">
      <w:rPr>
        <w:b/>
        <w:i/>
        <w:noProof/>
        <w:color w:val="000000"/>
        <w:sz w:val="20"/>
        <w:szCs w:val="20"/>
      </w:rPr>
      <w:t>1</w:t>
    </w:r>
    <w:r>
      <w:rPr>
        <w:b/>
        <w:i/>
        <w:color w:val="000000"/>
        <w:sz w:val="20"/>
        <w:szCs w:val="20"/>
      </w:rPr>
      <w:fldChar w:fldCharType="end"/>
    </w:r>
  </w:p>
  <w:p w14:paraId="0000010C" w14:textId="77777777" w:rsidR="002F140A" w:rsidRDefault="002F140A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b/>
        <w:i/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7A2328"/>
    <w:multiLevelType w:val="multilevel"/>
    <w:tmpl w:val="CE0ADC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5630DAC"/>
    <w:multiLevelType w:val="multilevel"/>
    <w:tmpl w:val="3F5AE50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5B6662B"/>
    <w:multiLevelType w:val="multilevel"/>
    <w:tmpl w:val="898C427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80B73D7"/>
    <w:multiLevelType w:val="multilevel"/>
    <w:tmpl w:val="9692FE86"/>
    <w:lvl w:ilvl="0">
      <w:start w:val="4"/>
      <w:numFmt w:val="decimal"/>
      <w:lvlText w:val="%1"/>
      <w:lvlJc w:val="left"/>
      <w:pPr>
        <w:ind w:left="432" w:hanging="432"/>
      </w:pPr>
      <w:rPr>
        <w:b w:val="0"/>
        <w:i w:val="0"/>
        <w:smallCaps w:val="0"/>
        <w:strike w:val="0"/>
        <w:color w:val="000000"/>
        <w:sz w:val="2"/>
        <w:szCs w:val="2"/>
        <w:highlight w:val="black"/>
        <w:u w:val="none"/>
        <w:vertAlign w:val="baseline"/>
      </w:rPr>
    </w:lvl>
    <w:lvl w:ilvl="1">
      <w:start w:val="2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4" w15:restartNumberingAfterBreak="0">
    <w:nsid w:val="7050727C"/>
    <w:multiLevelType w:val="multilevel"/>
    <w:tmpl w:val="B5761F7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9422C29"/>
    <w:multiLevelType w:val="multilevel"/>
    <w:tmpl w:val="9F224570"/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IxNDSzNDSxMDUzNDVX0lEKTi0uzszPAykwrAUAKPkTDCwAAAA="/>
  </w:docVars>
  <w:rsids>
    <w:rsidRoot w:val="002F140A"/>
    <w:rsid w:val="00171C76"/>
    <w:rsid w:val="002F140A"/>
    <w:rsid w:val="00D06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88EFEC2-6D22-4D23-9802-4B9166217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5546B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240"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80" w:after="280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uiPriority w:val="9"/>
    <w:unhideWhenUsed/>
    <w:qFormat/>
    <w:pPr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spacing w:before="240" w:after="60"/>
      <w:jc w:val="both"/>
      <w:outlineLvl w:val="3"/>
    </w:pPr>
    <w:rPr>
      <w:b/>
      <w:i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40" w:after="60"/>
      <w:jc w:val="both"/>
      <w:outlineLvl w:val="4"/>
    </w:pPr>
    <w:rPr>
      <w:rFonts w:ascii="Arial" w:eastAsia="Arial" w:hAnsi="Arial" w:cs="Arial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40" w:after="60"/>
      <w:jc w:val="both"/>
      <w:outlineLvl w:val="5"/>
    </w:pPr>
    <w:rPr>
      <w:rFonts w:ascii="Arial" w:eastAsia="Arial" w:hAnsi="Arial" w:cs="Arial"/>
      <w:i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2782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2782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2782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240" w:after="720"/>
      <w:jc w:val="right"/>
    </w:pPr>
    <w:rPr>
      <w:rFonts w:ascii="Arial" w:eastAsia="Arial" w:hAnsi="Arial" w:cs="Arial"/>
      <w:b/>
      <w:sz w:val="64"/>
      <w:szCs w:val="6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168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68B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31168B"/>
    <w:rPr>
      <w:i/>
      <w:iCs/>
    </w:rPr>
  </w:style>
  <w:style w:type="character" w:styleId="Hyperlink">
    <w:name w:val="Hyperlink"/>
    <w:basedOn w:val="DefaultParagraphFont"/>
    <w:uiPriority w:val="99"/>
    <w:unhideWhenUsed/>
    <w:rsid w:val="0031168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75ACE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C401D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401D8"/>
    <w:pPr>
      <w:spacing w:after="100"/>
      <w:ind w:left="220"/>
    </w:pPr>
  </w:style>
  <w:style w:type="table" w:customStyle="1" w:styleId="a0">
    <w:basedOn w:val="TableNormal"/>
    <w:tblPr>
      <w:tblStyleRowBandSize w:val="1"/>
      <w:tblStyleColBandSize w:val="1"/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5F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5FD8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E33E44"/>
  </w:style>
  <w:style w:type="character" w:styleId="UnresolvedMention">
    <w:name w:val="Unresolved Mention"/>
    <w:basedOn w:val="DefaultParagraphFont"/>
    <w:uiPriority w:val="99"/>
    <w:semiHidden/>
    <w:unhideWhenUsed/>
    <w:rsid w:val="00C63BF9"/>
    <w:rPr>
      <w:color w:val="605E5C"/>
      <w:shd w:val="clear" w:color="auto" w:fill="E1DFDD"/>
    </w:rPr>
  </w:style>
  <w:style w:type="table" w:customStyle="1" w:styleId="a1">
    <w:basedOn w:val="TableNormal"/>
    <w:tblPr>
      <w:tblStyleRowBandSize w:val="1"/>
      <w:tblStyleColBandSize w:val="1"/>
    </w:tblPr>
  </w:style>
  <w:style w:type="table" w:styleId="GridTable4">
    <w:name w:val="Grid Table 4"/>
    <w:basedOn w:val="TableNormal"/>
    <w:uiPriority w:val="49"/>
    <w:rsid w:val="00A263F0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</w:rPr>
      <w:tblPr/>
      <w:tcPr>
        <w:tcBorders>
          <w:top w:val="singl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</w:rPr>
      <w:tblPr/>
      <w:tcPr>
        <w:tcBorders>
          <w:top w:val="singl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4">
    <w:basedOn w:val="TableNormal"/>
    <w:rPr>
      <w:sz w:val="20"/>
      <w:szCs w:val="20"/>
    </w:rPr>
    <w:tblPr>
      <w:tblStyleRowBandSize w:val="1"/>
      <w:tblStyleColBandSize w:val="1"/>
    </w:tblPr>
  </w:style>
  <w:style w:type="table" w:customStyle="1" w:styleId="a5">
    <w:basedOn w:val="TableNormal"/>
    <w:rPr>
      <w:sz w:val="20"/>
      <w:szCs w:val="20"/>
    </w:rPr>
    <w:tblPr>
      <w:tblStyleRowBandSize w:val="1"/>
      <w:tblStyleColBandSize w:val="1"/>
    </w:tblPr>
  </w:style>
  <w:style w:type="table" w:customStyle="1" w:styleId="a6">
    <w:basedOn w:val="TableNormal"/>
    <w:rPr>
      <w:sz w:val="20"/>
      <w:szCs w:val="20"/>
    </w:rPr>
    <w:tblPr>
      <w:tblStyleRowBandSize w:val="1"/>
      <w:tblStyleColBandSize w:val="1"/>
    </w:tblPr>
  </w:style>
  <w:style w:type="table" w:customStyle="1" w:styleId="a7">
    <w:basedOn w:val="TableNormal"/>
    <w:rPr>
      <w:sz w:val="20"/>
      <w:szCs w:val="20"/>
    </w:rPr>
    <w:tblPr>
      <w:tblStyleRowBandSize w:val="1"/>
      <w:tblStyleColBandSize w:val="1"/>
    </w:tblPr>
  </w:style>
  <w:style w:type="table" w:customStyle="1" w:styleId="a8">
    <w:basedOn w:val="TableNormal"/>
    <w:rPr>
      <w:sz w:val="20"/>
      <w:szCs w:val="20"/>
    </w:rPr>
    <w:tblPr>
      <w:tblStyleRowBandSize w:val="1"/>
      <w:tblStyleColBandSize w:val="1"/>
    </w:tblPr>
  </w:style>
  <w:style w:type="table" w:customStyle="1" w:styleId="a9">
    <w:basedOn w:val="TableNormal"/>
    <w:rPr>
      <w:sz w:val="20"/>
      <w:szCs w:val="20"/>
    </w:rPr>
    <w:tblPr>
      <w:tblStyleRowBandSize w:val="1"/>
      <w:tblStyleColBandSize w:val="1"/>
    </w:tblPr>
  </w:style>
  <w:style w:type="table" w:customStyle="1" w:styleId="aa">
    <w:basedOn w:val="TableNormal"/>
    <w:rPr>
      <w:sz w:val="20"/>
      <w:szCs w:val="20"/>
    </w:rPr>
    <w:tblPr>
      <w:tblStyleRowBandSize w:val="1"/>
      <w:tblStyleColBandSize w:val="1"/>
    </w:tblPr>
  </w:style>
  <w:style w:type="table" w:customStyle="1" w:styleId="ab">
    <w:basedOn w:val="TableNormal"/>
    <w:rPr>
      <w:sz w:val="20"/>
      <w:szCs w:val="20"/>
    </w:rPr>
    <w:tblPr>
      <w:tblStyleRowBandSize w:val="1"/>
      <w:tblStyleColBandSize w:val="1"/>
    </w:tblPr>
  </w:style>
  <w:style w:type="table" w:customStyle="1" w:styleId="ac">
    <w:basedOn w:val="TableNormal"/>
    <w:rPr>
      <w:sz w:val="20"/>
      <w:szCs w:val="20"/>
    </w:r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573CB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7Char">
    <w:name w:val="Heading 7 Char"/>
    <w:basedOn w:val="DefaultParagraphFont"/>
    <w:link w:val="Heading7"/>
    <w:uiPriority w:val="9"/>
    <w:semiHidden/>
    <w:rsid w:val="00D1278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278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278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A91D69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A91D69"/>
    <w:pPr>
      <w:spacing w:after="100"/>
      <w:ind w:left="480"/>
    </w:pPr>
  </w:style>
  <w:style w:type="table" w:customStyle="1" w:styleId="ad">
    <w:basedOn w:val="TableNormal"/>
    <w:pPr>
      <w:spacing w:line="240" w:lineRule="auto"/>
    </w:pPr>
    <w:rPr>
      <w:sz w:val="20"/>
      <w:szCs w:val="20"/>
    </w:rPr>
    <w:tblPr>
      <w:tblStyleRowBandSize w:val="1"/>
      <w:tblStyleColBandSize w:val="1"/>
    </w:tbl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</w:rPr>
      <w:tblPr/>
      <w:tcPr>
        <w:tcBorders>
          <w:top w:val="singl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e">
    <w:basedOn w:val="TableNormal"/>
    <w:pPr>
      <w:spacing w:line="240" w:lineRule="auto"/>
    </w:pPr>
    <w:rPr>
      <w:sz w:val="20"/>
      <w:szCs w:val="20"/>
    </w:rPr>
    <w:tblPr>
      <w:tblStyleRowBandSize w:val="1"/>
      <w:tblStyleColBandSize w:val="1"/>
    </w:tbl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</w:rPr>
      <w:tblPr/>
      <w:tcPr>
        <w:tcBorders>
          <w:top w:val="singl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f">
    <w:basedOn w:val="TableNormal"/>
    <w:pPr>
      <w:spacing w:line="240" w:lineRule="auto"/>
    </w:pPr>
    <w:rPr>
      <w:sz w:val="20"/>
      <w:szCs w:val="20"/>
    </w:rPr>
    <w:tblPr>
      <w:tblStyleRowBandSize w:val="1"/>
      <w:tblStyleColBandSize w:val="1"/>
    </w:tblPr>
  </w:style>
  <w:style w:type="table" w:customStyle="1" w:styleId="af0">
    <w:basedOn w:val="TableNormal"/>
    <w:pPr>
      <w:spacing w:line="240" w:lineRule="auto"/>
    </w:pPr>
    <w:rPr>
      <w:sz w:val="20"/>
      <w:szCs w:val="20"/>
    </w:rPr>
    <w:tblPr>
      <w:tblStyleRowBandSize w:val="1"/>
      <w:tblStyleColBandSize w:val="1"/>
    </w:tblPr>
  </w:style>
  <w:style w:type="table" w:customStyle="1" w:styleId="af1">
    <w:basedOn w:val="TableNormal"/>
    <w:pPr>
      <w:spacing w:line="240" w:lineRule="auto"/>
    </w:pPr>
    <w:rPr>
      <w:sz w:val="20"/>
      <w:szCs w:val="20"/>
    </w:rPr>
    <w:tblPr>
      <w:tblStyleRowBandSize w:val="1"/>
      <w:tblStyleColBandSize w:val="1"/>
    </w:tblPr>
  </w:style>
  <w:style w:type="table" w:customStyle="1" w:styleId="af2">
    <w:basedOn w:val="TableNormal"/>
    <w:pPr>
      <w:spacing w:line="240" w:lineRule="auto"/>
    </w:pPr>
    <w:rPr>
      <w:sz w:val="20"/>
      <w:szCs w:val="20"/>
    </w:rPr>
    <w:tblPr>
      <w:tblStyleRowBandSize w:val="1"/>
      <w:tblStyleColBandSize w:val="1"/>
    </w:tblPr>
  </w:style>
  <w:style w:type="table" w:customStyle="1" w:styleId="af3">
    <w:basedOn w:val="TableNormal"/>
    <w:pPr>
      <w:spacing w:line="240" w:lineRule="auto"/>
    </w:pPr>
    <w:rPr>
      <w:sz w:val="20"/>
      <w:szCs w:val="20"/>
    </w:rPr>
    <w:tblPr>
      <w:tblStyleRowBandSize w:val="1"/>
      <w:tblStyleColBandSize w:val="1"/>
    </w:tblPr>
  </w:style>
  <w:style w:type="table" w:customStyle="1" w:styleId="af4">
    <w:basedOn w:val="TableNormal"/>
    <w:pPr>
      <w:spacing w:line="240" w:lineRule="auto"/>
    </w:pPr>
    <w:rPr>
      <w:sz w:val="20"/>
      <w:szCs w:val="20"/>
    </w:rPr>
    <w:tblPr>
      <w:tblStyleRowBandSize w:val="1"/>
      <w:tblStyleColBandSize w:val="1"/>
    </w:tblPr>
  </w:style>
  <w:style w:type="table" w:customStyle="1" w:styleId="af5">
    <w:basedOn w:val="TableNormal"/>
    <w:pPr>
      <w:spacing w:line="240" w:lineRule="auto"/>
    </w:pPr>
    <w:rPr>
      <w:sz w:val="20"/>
      <w:szCs w:val="20"/>
    </w:rPr>
    <w:tblPr>
      <w:tblStyleRowBandSize w:val="1"/>
      <w:tblStyleColBandSize w:val="1"/>
    </w:tblPr>
  </w:style>
  <w:style w:type="table" w:customStyle="1" w:styleId="af6">
    <w:basedOn w:val="TableNormal"/>
    <w:pPr>
      <w:spacing w:line="240" w:lineRule="auto"/>
    </w:pPr>
    <w:rPr>
      <w:sz w:val="20"/>
      <w:szCs w:val="20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gnu.org/philosophy/free-sw.html" TargetMode="External"/><Relationship Id="rId18" Type="http://schemas.openxmlformats.org/officeDocument/2006/relationships/hyperlink" Target="https://en.wikipedia.org/wiki/Human-readable_medium" TargetMode="External"/><Relationship Id="rId26" Type="http://schemas.openxmlformats.org/officeDocument/2006/relationships/hyperlink" Target="https://gitlab.com/xOPERATIONS/sts-134" TargetMode="External"/><Relationship Id="rId3" Type="http://schemas.openxmlformats.org/officeDocument/2006/relationships/styles" Target="styles.xml"/><Relationship Id="rId21" Type="http://schemas.openxmlformats.org/officeDocument/2006/relationships/hyperlink" Target="https://en.wikipedia.org/wiki/Serialization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techterms.com/definition/wordprocessor" TargetMode="External"/><Relationship Id="rId17" Type="http://schemas.openxmlformats.org/officeDocument/2006/relationships/hyperlink" Target="https://en.wikipedia.org/wiki/File_format" TargetMode="External"/><Relationship Id="rId25" Type="http://schemas.openxmlformats.org/officeDocument/2006/relationships/hyperlink" Target="https://github.com/xOPERATIONS/maestro/projects/2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Electronic_document" TargetMode="External"/><Relationship Id="rId20" Type="http://schemas.openxmlformats.org/officeDocument/2006/relationships/hyperlink" Target="https://en.wikipedia.org/wiki/Human-readable" TargetMode="External"/><Relationship Id="rId29" Type="http://schemas.openxmlformats.org/officeDocument/2006/relationships/hyperlink" Target="https://expressjs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Serialization" TargetMode="External"/><Relationship Id="rId24" Type="http://schemas.openxmlformats.org/officeDocument/2006/relationships/hyperlink" Target="https://github.com/xOPERATIONS/maestro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Markup_language" TargetMode="External"/><Relationship Id="rId23" Type="http://schemas.openxmlformats.org/officeDocument/2006/relationships/hyperlink" Target="https://www.nasa.gov/centers/johnson/pdf/539922main_EVA_134_F_A.pdf" TargetMode="External"/><Relationship Id="rId28" Type="http://schemas.openxmlformats.org/officeDocument/2006/relationships/hyperlink" Target="https://github.com/runkitdev" TargetMode="External"/><Relationship Id="rId10" Type="http://schemas.openxmlformats.org/officeDocument/2006/relationships/hyperlink" Target="https://en.wikipedia.org/wiki/Human-readable" TargetMode="External"/><Relationship Id="rId19" Type="http://schemas.openxmlformats.org/officeDocument/2006/relationships/hyperlink" Target="https://en.wikipedia.org/wiki/Machine-readable_data" TargetMode="External"/><Relationship Id="rId31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en.wikipedia.org/wiki/NASA" TargetMode="External"/><Relationship Id="rId22" Type="http://schemas.openxmlformats.org/officeDocument/2006/relationships/hyperlink" Target="https://en.wikipedia.org/wiki/Configuration_file" TargetMode="External"/><Relationship Id="rId27" Type="http://schemas.openxmlformats.org/officeDocument/2006/relationships/hyperlink" Target="https://about.gitlab.com/" TargetMode="External"/><Relationship Id="rId30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8hUgdWz+KIjIUqfDG8co01FROkg==">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2749</Words>
  <Characters>15670</Characters>
  <Application>Microsoft Office Word</Application>
  <DocSecurity>0</DocSecurity>
  <Lines>130</Lines>
  <Paragraphs>36</Paragraphs>
  <ScaleCrop>false</ScaleCrop>
  <Company/>
  <LinksUpToDate>false</LinksUpToDate>
  <CharactersWithSpaces>18383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Rick Stuart</cp:lastModifiedBy>
  <cp:revision>3</cp:revision>
  <dcterms:created xsi:type="dcterms:W3CDTF">2020-03-08T20:52:00Z</dcterms:created>
  <dcterms:modified xsi:type="dcterms:W3CDTF">2020-04-26T21:55:00Z</dcterms:modified>
</cp:coreProperties>
</file>
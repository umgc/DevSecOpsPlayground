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716588"/>
    <w:p w14:paraId="52F47A15" w14:textId="77777777" w:rsidR="00BE31E1" w:rsidRDefault="00BC4CCB">
      <w:r>
        <w:rPr>
          <w:noProof/>
        </w:rPr>
        <mc:AlternateContent>
          <mc:Choice Requires="wps">
            <w:drawing>
              <wp:anchor distT="0" distB="0" distL="114300" distR="114300" simplePos="0" relativeHeight="251658240" behindDoc="0" locked="0" layoutInCell="1" hidden="0" allowOverlap="1" wp14:anchorId="4EF15E05" wp14:editId="2D670FD0">
                <wp:simplePos x="0" y="0"/>
                <wp:positionH relativeFrom="column">
                  <wp:posOffset>-12065</wp:posOffset>
                </wp:positionH>
                <wp:positionV relativeFrom="paragraph">
                  <wp:posOffset>19050</wp:posOffset>
                </wp:positionV>
                <wp:extent cx="6073140" cy="0"/>
                <wp:effectExtent l="0" t="19050" r="22860" b="19050"/>
                <wp:wrapTopAndBottom distT="0" distB="0"/>
                <wp:docPr id="234" name="Straight Arrow Connector 234" descr="text divider"/>
                <wp:cNvGraphicFramePr/>
                <a:graphic xmlns:a="http://schemas.openxmlformats.org/drawingml/2006/main">
                  <a:graphicData uri="http://schemas.microsoft.com/office/word/2010/wordprocessingShape">
                    <wps:wsp>
                      <wps:cNvCnPr/>
                      <wps:spPr>
                        <a:xfrm>
                          <a:off x="0" y="0"/>
                          <a:ext cx="6073140" cy="0"/>
                        </a:xfrm>
                        <a:prstGeom prst="straightConnector1">
                          <a:avLst/>
                        </a:prstGeom>
                        <a:noFill/>
                        <a:ln w="38100" cap="flat" cmpd="sng">
                          <a:solidFill>
                            <a:schemeClr val="dk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2B0828D" id="_x0000_t32" coordsize="21600,21600" o:spt="32" o:oned="t" path="m,l21600,21600e" filled="f">
                <v:path arrowok="t" fillok="f" o:connecttype="none"/>
                <o:lock v:ext="edit" shapetype="t"/>
              </v:shapetype>
              <v:shape id="Straight Arrow Connector 234" o:spid="_x0000_s1026" type="#_x0000_t32" alt="text divider" style="position:absolute;margin-left:-.95pt;margin-top:1.5pt;width:478.2pt;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" strokecolor="black [3200]" strokeweight="3pt">
                <v:stroke startarrowwidth="narrow" startarrowlength="short" endarrowwidth="narrow" endarrowlength="short"/>
                <w10:wrap type="topAndBottom"/>
              </v:shape>
            </w:pict>
          </mc:Fallback>
        </mc:AlternateContent>
      </w:r>
    </w:p>
    <w:p w14:paraId="07FC4B8D" w14:textId="77777777" w:rsidR="00BE31E1" w:rsidRDefault="00BC4CCB">
      <w:pPr>
        <w:pStyle w:val="Title"/>
        <w:jc w:val="right"/>
        <w:rPr>
          <w:rFonts w:ascii="Calibri" w:eastAsia="Calibri" w:hAnsi="Calibri" w:cs="Calibri"/>
        </w:rPr>
      </w:pPr>
      <w:bookmarkStart w:id="1" w:name="_Hlk38716483"/>
      <w:r>
        <w:rPr>
          <w:rFonts w:ascii="Calibri" w:eastAsia="Calibri" w:hAnsi="Calibri" w:cs="Calibri"/>
        </w:rPr>
        <w:t>Project Plan</w:t>
      </w:r>
    </w:p>
    <w:p w14:paraId="74EB247B" w14:textId="77777777" w:rsidR="00BE31E1" w:rsidRDefault="00BC4CCB">
      <w:pPr>
        <w:pStyle w:val="Title"/>
        <w:spacing w:after="400"/>
        <w:jc w:val="right"/>
        <w:rPr>
          <w:rFonts w:ascii="Calibri" w:eastAsia="Calibri" w:hAnsi="Calibri" w:cs="Calibri"/>
          <w:sz w:val="60"/>
          <w:szCs w:val="60"/>
        </w:rPr>
      </w:pPr>
      <w:r>
        <w:rPr>
          <w:rFonts w:ascii="Calibri" w:eastAsia="Calibri" w:hAnsi="Calibri" w:cs="Calibri"/>
          <w:sz w:val="60"/>
          <w:szCs w:val="60"/>
        </w:rPr>
        <w:t>for</w:t>
      </w:r>
    </w:p>
    <w:p w14:paraId="7BE36EBA" w14:textId="77777777" w:rsidR="00BE31E1" w:rsidRDefault="00BC4CCB">
      <w:pPr>
        <w:pStyle w:val="Title"/>
        <w:jc w:val="right"/>
        <w:rPr>
          <w:rFonts w:ascii="Calibri" w:eastAsia="Calibri" w:hAnsi="Calibri" w:cs="Calibri"/>
        </w:rPr>
      </w:pPr>
      <w:r>
        <w:rPr>
          <w:rFonts w:ascii="Calibri" w:eastAsia="Calibri" w:hAnsi="Calibri" w:cs="Calibri"/>
        </w:rPr>
        <w:t>NASA Maestro Format Test Tool</w:t>
      </w:r>
    </w:p>
    <w:bookmarkEnd w:id="0"/>
    <w:bookmarkEnd w:id="1"/>
    <w:p w14:paraId="5F1BD313" w14:textId="77777777" w:rsidR="00BE31E1" w:rsidRDefault="00BE31E1">
      <w:pPr>
        <w:pBdr>
          <w:top w:val="nil"/>
          <w:left w:val="nil"/>
          <w:bottom w:val="nil"/>
          <w:right w:val="nil"/>
          <w:between w:val="nil"/>
        </w:pBdr>
        <w:spacing w:before="240" w:after="720"/>
        <w:jc w:val="right"/>
        <w:rPr>
          <w:b/>
          <w:sz w:val="28"/>
          <w:szCs w:val="28"/>
        </w:rPr>
      </w:pPr>
    </w:p>
    <w:p w14:paraId="497D6355" w14:textId="77777777" w:rsidR="00BE31E1" w:rsidRDefault="00BE31E1">
      <w:pPr>
        <w:pBdr>
          <w:top w:val="nil"/>
          <w:left w:val="nil"/>
          <w:bottom w:val="nil"/>
          <w:right w:val="nil"/>
          <w:between w:val="nil"/>
        </w:pBdr>
        <w:spacing w:before="240" w:after="720"/>
        <w:jc w:val="right"/>
        <w:rPr>
          <w:b/>
          <w:sz w:val="28"/>
          <w:szCs w:val="28"/>
        </w:rPr>
      </w:pPr>
    </w:p>
    <w:p w14:paraId="6A588F24" w14:textId="70CC5640" w:rsidR="00BE31E1" w:rsidRDefault="00BE31E1">
      <w:pPr>
        <w:pBdr>
          <w:top w:val="nil"/>
          <w:left w:val="nil"/>
          <w:bottom w:val="nil"/>
          <w:right w:val="nil"/>
          <w:between w:val="nil"/>
        </w:pBdr>
        <w:spacing w:before="240" w:after="720"/>
        <w:jc w:val="right"/>
        <w:rPr>
          <w:ins w:id="2" w:author="Rick Stuart" w:date="2020-04-25T14:11:00Z"/>
          <w:b/>
          <w:sz w:val="28"/>
          <w:szCs w:val="28"/>
        </w:rPr>
      </w:pPr>
    </w:p>
    <w:p w14:paraId="3BC5FDBE" w14:textId="77777777" w:rsidR="00021A3F" w:rsidRDefault="00021A3F">
      <w:pPr>
        <w:pBdr>
          <w:top w:val="nil"/>
          <w:left w:val="nil"/>
          <w:bottom w:val="nil"/>
          <w:right w:val="nil"/>
          <w:between w:val="nil"/>
        </w:pBdr>
        <w:spacing w:before="240" w:after="720"/>
        <w:jc w:val="right"/>
        <w:rPr>
          <w:b/>
          <w:sz w:val="28"/>
          <w:szCs w:val="28"/>
        </w:rPr>
      </w:pPr>
    </w:p>
    <w:p w14:paraId="62783B0E" w14:textId="12BA4DF4" w:rsidR="00BE31E1" w:rsidDel="00416475" w:rsidRDefault="00BC4CCB">
      <w:pPr>
        <w:pBdr>
          <w:top w:val="nil"/>
          <w:left w:val="nil"/>
          <w:bottom w:val="nil"/>
          <w:right w:val="nil"/>
          <w:between w:val="nil"/>
        </w:pBdr>
        <w:spacing w:before="240"/>
        <w:jc w:val="right"/>
        <w:rPr>
          <w:del w:id="3" w:author="Rick Stuart" w:date="2020-04-05T12:21:00Z"/>
          <w:b/>
          <w:color w:val="000000"/>
          <w:sz w:val="28"/>
          <w:szCs w:val="28"/>
        </w:rPr>
      </w:pPr>
      <w:del w:id="4" w:author="Rick Stuart" w:date="2020-04-05T12:21:00Z">
        <w:r w:rsidDel="00416475">
          <w:rPr>
            <w:b/>
            <w:color w:val="000000"/>
            <w:sz w:val="28"/>
            <w:szCs w:val="28"/>
          </w:rPr>
          <w:delText>Version 1</w:delText>
        </w:r>
      </w:del>
      <w:ins w:id="5" w:author="Assadullah, Mir M." w:date="2020-03-29T18:07:00Z">
        <w:del w:id="6" w:author="Rick Stuart" w:date="2020-04-05T12:21:00Z">
          <w:r w:rsidR="008D2113" w:rsidDel="00416475">
            <w:rPr>
              <w:b/>
              <w:color w:val="000000"/>
              <w:sz w:val="28"/>
              <w:szCs w:val="28"/>
            </w:rPr>
            <w:delText>2</w:delText>
          </w:r>
        </w:del>
      </w:ins>
      <w:del w:id="7" w:author="Rick Stuart" w:date="2020-04-05T12:21:00Z">
        <w:r w:rsidDel="00416475">
          <w:rPr>
            <w:b/>
            <w:color w:val="000000"/>
            <w:sz w:val="28"/>
            <w:szCs w:val="28"/>
          </w:rPr>
          <w:delText xml:space="preserve">.0 </w:delText>
        </w:r>
      </w:del>
    </w:p>
    <w:p w14:paraId="6A08FFEF" w14:textId="1A665B75" w:rsidR="00F75C58" w:rsidRDefault="00F75C58">
      <w:pPr>
        <w:jc w:val="right"/>
        <w:rPr>
          <w:ins w:id="8" w:author="Rick Stuart" w:date="2020-04-25T14:11:00Z"/>
          <w:b/>
        </w:rPr>
        <w:pPrChange w:id="9" w:author="Rick Stuart" w:date="2020-04-25T14:11:00Z">
          <w:pPr/>
        </w:pPrChange>
      </w:pPr>
      <w:ins w:id="10" w:author="Rick Stuart" w:date="2020-04-25T14:11:00Z">
        <w:r>
          <w:rPr>
            <w:b/>
          </w:rPr>
          <w:t xml:space="preserve">Version 3.0 </w:t>
        </w:r>
      </w:ins>
    </w:p>
    <w:p w14:paraId="764F5980" w14:textId="77777777" w:rsidR="00F75C58" w:rsidRDefault="00F75C58" w:rsidP="00F75C58">
      <w:pPr>
        <w:jc w:val="right"/>
        <w:rPr>
          <w:ins w:id="11" w:author="Rick Stuart" w:date="2020-04-25T14:11:00Z"/>
          <w:b/>
        </w:rPr>
      </w:pPr>
      <w:ins w:id="12" w:author="Rick Stuart" w:date="2020-04-25T14:11:00Z">
        <w:r>
          <w:rPr>
            <w:b/>
          </w:rPr>
          <w:t>Prepared by:</w:t>
        </w:r>
      </w:ins>
    </w:p>
    <w:p w14:paraId="5D296FFF" w14:textId="77777777" w:rsidR="00F75C58" w:rsidRDefault="00F75C58" w:rsidP="00F75C58">
      <w:pPr>
        <w:jc w:val="right"/>
        <w:rPr>
          <w:ins w:id="13" w:author="Rick Stuart" w:date="2020-04-25T14:11:00Z"/>
          <w:b/>
        </w:rPr>
      </w:pPr>
      <w:ins w:id="14" w:author="Rick Stuart" w:date="2020-04-25T14:11:00Z">
        <w:r>
          <w:rPr>
            <w:b/>
          </w:rPr>
          <w:t>NASA TEAM 1</w:t>
        </w:r>
      </w:ins>
    </w:p>
    <w:p w14:paraId="19BA6414" w14:textId="77777777" w:rsidR="00F75C58" w:rsidRDefault="00F75C58" w:rsidP="00F75C58">
      <w:pPr>
        <w:jc w:val="right"/>
        <w:rPr>
          <w:ins w:id="15" w:author="Rick Stuart" w:date="2020-04-25T14:11:00Z"/>
          <w:b/>
        </w:rPr>
      </w:pPr>
      <w:ins w:id="16" w:author="Rick Stuart" w:date="2020-04-25T14:11:00Z">
        <w:r>
          <w:rPr>
            <w:b/>
          </w:rPr>
          <w:t>University of Maryland Global Campus</w:t>
        </w:r>
      </w:ins>
    </w:p>
    <w:p w14:paraId="397E8644" w14:textId="2A362F41" w:rsidR="00BE31E1" w:rsidRPr="00021A3F" w:rsidDel="00F75C58" w:rsidRDefault="00FF0877">
      <w:pPr>
        <w:jc w:val="right"/>
        <w:rPr>
          <w:del w:id="17" w:author="Rick Stuart" w:date="2020-04-25T14:11:00Z"/>
          <w:b/>
          <w:rPrChange w:id="18" w:author="Rick Stuart" w:date="2020-04-25T14:11:00Z">
            <w:rPr>
              <w:del w:id="19" w:author="Rick Stuart" w:date="2020-04-25T14:11:00Z"/>
              <w:b/>
              <w:sz w:val="28"/>
              <w:szCs w:val="28"/>
            </w:rPr>
          </w:rPrChange>
        </w:rPr>
        <w:pPrChange w:id="20" w:author="Rick Stuart" w:date="2020-04-25T14:11:00Z">
          <w:pPr>
            <w:pBdr>
              <w:top w:val="nil"/>
              <w:left w:val="nil"/>
              <w:bottom w:val="nil"/>
              <w:right w:val="nil"/>
              <w:between w:val="nil"/>
            </w:pBdr>
            <w:spacing w:before="240"/>
            <w:jc w:val="right"/>
          </w:pPr>
        </w:pPrChange>
      </w:pPr>
      <w:ins w:id="21" w:author="Rick Stuart" w:date="2020-04-25T14:20:00Z">
        <w:r>
          <w:rPr>
            <w:b/>
          </w:rPr>
          <w:t>4</w:t>
        </w:r>
      </w:ins>
      <w:ins w:id="22" w:author="Rick Stuart" w:date="2020-04-25T14:11:00Z">
        <w:r w:rsidR="00F75C58">
          <w:rPr>
            <w:b/>
          </w:rPr>
          <w:t xml:space="preserve"> April 2020</w:t>
        </w:r>
      </w:ins>
      <w:del w:id="23" w:author="Rick Stuart" w:date="2020-04-25T14:11:00Z">
        <w:r w:rsidR="00BC4CCB" w:rsidDel="00F75C58">
          <w:rPr>
            <w:b/>
            <w:color w:val="000000"/>
            <w:sz w:val="28"/>
            <w:szCs w:val="28"/>
          </w:rPr>
          <w:delText>Prepared by</w:delText>
        </w:r>
        <w:r w:rsidR="00BC4CCB" w:rsidDel="00F75C58">
          <w:rPr>
            <w:b/>
            <w:sz w:val="28"/>
            <w:szCs w:val="28"/>
          </w:rPr>
          <w:delText>:</w:delText>
        </w:r>
      </w:del>
    </w:p>
    <w:p w14:paraId="45F1B40C" w14:textId="702B435F" w:rsidR="00BE31E1" w:rsidDel="00F75C58" w:rsidRDefault="00BC4CCB">
      <w:pPr>
        <w:pBdr>
          <w:top w:val="nil"/>
          <w:left w:val="nil"/>
          <w:bottom w:val="nil"/>
          <w:right w:val="nil"/>
          <w:between w:val="nil"/>
        </w:pBdr>
        <w:spacing w:after="720"/>
        <w:jc w:val="right"/>
        <w:rPr>
          <w:del w:id="24" w:author="Rick Stuart" w:date="2020-04-25T14:11:00Z"/>
          <w:b/>
          <w:sz w:val="28"/>
          <w:szCs w:val="28"/>
        </w:rPr>
      </w:pPr>
      <w:commentRangeStart w:id="25"/>
      <w:del w:id="26" w:author="Rick Stuart" w:date="2020-04-25T14:11:00Z">
        <w:r w:rsidDel="00F75C58">
          <w:rPr>
            <w:b/>
            <w:sz w:val="28"/>
            <w:szCs w:val="28"/>
          </w:rPr>
          <w:delText>NASA TEAM 1</w:delText>
        </w:r>
        <w:commentRangeEnd w:id="25"/>
        <w:r w:rsidR="008D2113" w:rsidDel="00F75C58">
          <w:rPr>
            <w:rStyle w:val="CommentReference"/>
          </w:rPr>
          <w:commentReference w:id="25"/>
        </w:r>
      </w:del>
    </w:p>
    <w:p w14:paraId="649505ED" w14:textId="7C66DC31" w:rsidR="00BE31E1" w:rsidDel="00F75C58" w:rsidRDefault="00BC4CCB">
      <w:pPr>
        <w:pBdr>
          <w:top w:val="nil"/>
          <w:left w:val="nil"/>
          <w:bottom w:val="nil"/>
          <w:right w:val="nil"/>
          <w:between w:val="nil"/>
        </w:pBdr>
        <w:spacing w:before="240" w:after="720"/>
        <w:jc w:val="right"/>
        <w:rPr>
          <w:del w:id="27" w:author="Rick Stuart" w:date="2020-04-25T14:11:00Z"/>
          <w:b/>
          <w:color w:val="000000"/>
          <w:sz w:val="28"/>
          <w:szCs w:val="28"/>
        </w:rPr>
      </w:pPr>
      <w:del w:id="28" w:author="Rick Stuart" w:date="2020-04-25T14:11:00Z">
        <w:r w:rsidDel="00F75C58">
          <w:rPr>
            <w:b/>
            <w:sz w:val="28"/>
            <w:szCs w:val="28"/>
          </w:rPr>
          <w:delText>University of Maryland Global Campus</w:delText>
        </w:r>
      </w:del>
    </w:p>
    <w:p w14:paraId="44113F92" w14:textId="34097638" w:rsidR="00BE31E1" w:rsidRDefault="00BC4CCB">
      <w:pPr>
        <w:pBdr>
          <w:top w:val="nil"/>
          <w:left w:val="nil"/>
          <w:bottom w:val="nil"/>
          <w:right w:val="nil"/>
          <w:between w:val="nil"/>
        </w:pBdr>
        <w:spacing w:before="240" w:after="720"/>
        <w:jc w:val="right"/>
        <w:rPr>
          <w:b/>
          <w:color w:val="000000"/>
          <w:sz w:val="28"/>
          <w:szCs w:val="28"/>
        </w:rPr>
      </w:pPr>
      <w:del w:id="29" w:author="Rick Stuart" w:date="2020-04-05T12:21:00Z">
        <w:r w:rsidDel="003F4A92">
          <w:rPr>
            <w:b/>
            <w:sz w:val="28"/>
            <w:szCs w:val="28"/>
          </w:rPr>
          <w:delText>23 February</w:delText>
        </w:r>
      </w:del>
      <w:del w:id="30" w:author="Rick Stuart" w:date="2020-04-25T14:11:00Z">
        <w:r w:rsidDel="00F75C58">
          <w:rPr>
            <w:b/>
            <w:sz w:val="28"/>
            <w:szCs w:val="28"/>
          </w:rPr>
          <w:delText xml:space="preserve"> 2020</w:delText>
        </w:r>
      </w:del>
    </w:p>
    <w:p w14:paraId="64C0A226" w14:textId="77777777" w:rsidR="00BE31E1" w:rsidRDefault="00BC4CCB">
      <w:pPr>
        <w:keepLines/>
        <w:pBdr>
          <w:top w:val="nil"/>
          <w:left w:val="nil"/>
          <w:bottom w:val="nil"/>
          <w:right w:val="nil"/>
          <w:between w:val="nil"/>
        </w:pBdr>
        <w:spacing w:line="259" w:lineRule="auto"/>
        <w:rPr>
          <w:b/>
          <w:sz w:val="40"/>
          <w:szCs w:val="40"/>
        </w:rPr>
      </w:pPr>
      <w:r>
        <w:rPr>
          <w:b/>
          <w:sz w:val="40"/>
          <w:szCs w:val="40"/>
        </w:rPr>
        <w:lastRenderedPageBreak/>
        <w:t>Authors</w:t>
      </w:r>
    </w:p>
    <w:p w14:paraId="4D196B0A" w14:textId="77777777" w:rsidR="00BE31E1" w:rsidRDefault="00BC4CCB">
      <w:pPr>
        <w:numPr>
          <w:ilvl w:val="0"/>
          <w:numId w:val="15"/>
        </w:numPr>
        <w:pBdr>
          <w:top w:val="nil"/>
          <w:left w:val="nil"/>
          <w:bottom w:val="nil"/>
          <w:right w:val="nil"/>
          <w:between w:val="nil"/>
        </w:pBdr>
      </w:pPr>
      <w:r>
        <w:rPr>
          <w:color w:val="000000"/>
        </w:rPr>
        <w:t>Alberto Bonfiglio</w:t>
      </w:r>
    </w:p>
    <w:p w14:paraId="632C334D" w14:textId="77777777" w:rsidR="00BE31E1" w:rsidRDefault="00BC4CCB">
      <w:pPr>
        <w:numPr>
          <w:ilvl w:val="0"/>
          <w:numId w:val="15"/>
        </w:numPr>
        <w:pBdr>
          <w:top w:val="nil"/>
          <w:left w:val="nil"/>
          <w:bottom w:val="nil"/>
          <w:right w:val="nil"/>
          <w:between w:val="nil"/>
        </w:pBdr>
      </w:pPr>
      <w:r>
        <w:rPr>
          <w:color w:val="000000"/>
        </w:rPr>
        <w:t>Kenya Foster</w:t>
      </w:r>
    </w:p>
    <w:p w14:paraId="31B8F48E" w14:textId="77777777" w:rsidR="00BE31E1" w:rsidRDefault="00BC4CCB">
      <w:pPr>
        <w:numPr>
          <w:ilvl w:val="0"/>
          <w:numId w:val="15"/>
        </w:numPr>
        <w:pBdr>
          <w:top w:val="nil"/>
          <w:left w:val="nil"/>
          <w:bottom w:val="nil"/>
          <w:right w:val="nil"/>
          <w:between w:val="nil"/>
        </w:pBdr>
      </w:pPr>
      <w:r>
        <w:rPr>
          <w:color w:val="000000"/>
        </w:rPr>
        <w:t>Beatrice Oluwabuyi</w:t>
      </w:r>
    </w:p>
    <w:p w14:paraId="1F8AAE6D" w14:textId="77777777" w:rsidR="00BE31E1" w:rsidRDefault="00BC4CCB">
      <w:pPr>
        <w:numPr>
          <w:ilvl w:val="0"/>
          <w:numId w:val="15"/>
        </w:numPr>
        <w:pBdr>
          <w:top w:val="nil"/>
          <w:left w:val="nil"/>
          <w:bottom w:val="nil"/>
          <w:right w:val="nil"/>
          <w:between w:val="nil"/>
        </w:pBdr>
      </w:pPr>
      <w:r>
        <w:rPr>
          <w:color w:val="000000"/>
        </w:rPr>
        <w:t>Jacquetta Reid</w:t>
      </w:r>
    </w:p>
    <w:p w14:paraId="26523FF9" w14:textId="77777777" w:rsidR="00BE31E1" w:rsidRDefault="00BC4CCB">
      <w:pPr>
        <w:numPr>
          <w:ilvl w:val="0"/>
          <w:numId w:val="15"/>
        </w:numPr>
        <w:pBdr>
          <w:top w:val="nil"/>
          <w:left w:val="nil"/>
          <w:bottom w:val="nil"/>
          <w:right w:val="nil"/>
          <w:between w:val="nil"/>
        </w:pBdr>
      </w:pPr>
      <w:r>
        <w:rPr>
          <w:color w:val="000000"/>
        </w:rPr>
        <w:t>Rick Stuart</w:t>
      </w:r>
    </w:p>
    <w:p w14:paraId="3C6D0C06" w14:textId="77777777" w:rsidR="00BE31E1" w:rsidRDefault="00BC4CCB">
      <w:pPr>
        <w:numPr>
          <w:ilvl w:val="0"/>
          <w:numId w:val="15"/>
        </w:numPr>
        <w:pBdr>
          <w:top w:val="nil"/>
          <w:left w:val="nil"/>
          <w:bottom w:val="nil"/>
          <w:right w:val="nil"/>
          <w:between w:val="nil"/>
        </w:pBdr>
      </w:pPr>
      <w:r>
        <w:rPr>
          <w:color w:val="000000"/>
        </w:rPr>
        <w:t>Tiezheng Yuan</w:t>
      </w:r>
    </w:p>
    <w:p w14:paraId="3E73107B" w14:textId="77777777" w:rsidR="00BE31E1" w:rsidRDefault="00BE31E1">
      <w:pPr>
        <w:spacing w:before="120" w:after="240" w:line="240" w:lineRule="auto"/>
        <w:rPr>
          <w:color w:val="000000"/>
          <w:sz w:val="36"/>
          <w:szCs w:val="36"/>
        </w:rPr>
      </w:pPr>
    </w:p>
    <w:p w14:paraId="5F4C1167" w14:textId="77777777" w:rsidR="00BE31E1" w:rsidRDefault="00BE31E1">
      <w:pPr>
        <w:spacing w:before="120" w:after="240" w:line="240" w:lineRule="auto"/>
        <w:rPr>
          <w:color w:val="000000"/>
          <w:sz w:val="36"/>
          <w:szCs w:val="36"/>
        </w:rPr>
      </w:pPr>
    </w:p>
    <w:p w14:paraId="04448AA4" w14:textId="77777777" w:rsidR="00BE31E1" w:rsidRDefault="00BE31E1">
      <w:pPr>
        <w:spacing w:before="120" w:after="240" w:line="240" w:lineRule="auto"/>
        <w:rPr>
          <w:color w:val="000000"/>
          <w:sz w:val="36"/>
          <w:szCs w:val="36"/>
        </w:rPr>
      </w:pPr>
    </w:p>
    <w:p w14:paraId="54877079" w14:textId="77777777" w:rsidR="00BE31E1" w:rsidRDefault="00BC4CCB">
      <w:pPr>
        <w:keepLines/>
        <w:pBdr>
          <w:top w:val="nil"/>
          <w:left w:val="nil"/>
          <w:bottom w:val="nil"/>
          <w:right w:val="nil"/>
          <w:between w:val="nil"/>
        </w:pBdr>
        <w:spacing w:line="259" w:lineRule="auto"/>
        <w:rPr>
          <w:b/>
          <w:sz w:val="40"/>
          <w:szCs w:val="40"/>
        </w:rPr>
      </w:pPr>
      <w:r>
        <w:rPr>
          <w:b/>
          <w:sz w:val="40"/>
          <w:szCs w:val="40"/>
        </w:rPr>
        <w:t>Revision History</w:t>
      </w:r>
    </w:p>
    <w:p w14:paraId="6AF2A2F4" w14:textId="77777777" w:rsidR="00BE31E1" w:rsidRDefault="00BE31E1">
      <w:pPr>
        <w:keepLines/>
        <w:pBdr>
          <w:top w:val="nil"/>
          <w:left w:val="nil"/>
          <w:bottom w:val="nil"/>
          <w:right w:val="nil"/>
          <w:between w:val="nil"/>
        </w:pBdr>
        <w:spacing w:line="259" w:lineRule="auto"/>
        <w:rPr>
          <w:rFonts w:ascii="Times New Roman" w:eastAsia="Times New Roman" w:hAnsi="Times New Roman" w:cs="Times New Roman"/>
          <w:b/>
        </w:rPr>
      </w:pPr>
    </w:p>
    <w:tbl>
      <w:tblPr>
        <w:tblStyle w:val="GridTable4"/>
        <w:tblW w:w="5000" w:type="pct"/>
        <w:tblLook w:val="0420" w:firstRow="1" w:lastRow="0" w:firstColumn="0" w:lastColumn="0" w:noHBand="0" w:noVBand="1"/>
      </w:tblPr>
      <w:tblGrid>
        <w:gridCol w:w="2457"/>
        <w:gridCol w:w="4763"/>
        <w:gridCol w:w="2130"/>
      </w:tblGrid>
      <w:tr w:rsidR="00BE31E1" w14:paraId="04F13E94" w14:textId="77777777" w:rsidTr="00BE0766">
        <w:trPr>
          <w:cnfStyle w:val="100000000000" w:firstRow="1" w:lastRow="0" w:firstColumn="0" w:lastColumn="0" w:oddVBand="0" w:evenVBand="0" w:oddHBand="0" w:evenHBand="0" w:firstRowFirstColumn="0" w:firstRowLastColumn="0" w:lastRowFirstColumn="0" w:lastRowLastColumn="0"/>
          <w:trHeight w:val="422"/>
        </w:trPr>
        <w:tc>
          <w:tcPr>
            <w:tcW w:w="1314" w:type="pct"/>
          </w:tcPr>
          <w:p w14:paraId="7962520A" w14:textId="77777777" w:rsidR="00BE31E1" w:rsidRDefault="00BC4CCB" w:rsidP="00BE0766">
            <w:pPr>
              <w:jc w:val="center"/>
              <w:rPr>
                <w:rFonts w:ascii="Times New Roman" w:eastAsia="Times New Roman" w:hAnsi="Times New Roman" w:cs="Times New Roman"/>
                <w:sz w:val="28"/>
                <w:szCs w:val="28"/>
              </w:rPr>
            </w:pPr>
            <w:r>
              <w:rPr>
                <w:sz w:val="28"/>
                <w:szCs w:val="28"/>
              </w:rPr>
              <w:t>Date</w:t>
            </w:r>
          </w:p>
        </w:tc>
        <w:tc>
          <w:tcPr>
            <w:tcW w:w="2547" w:type="pct"/>
          </w:tcPr>
          <w:p w14:paraId="4BF23CF2" w14:textId="77777777" w:rsidR="00BE31E1" w:rsidRDefault="00BC4CCB" w:rsidP="00BE0766">
            <w:pPr>
              <w:jc w:val="center"/>
              <w:rPr>
                <w:rFonts w:ascii="Times New Roman" w:eastAsia="Times New Roman" w:hAnsi="Times New Roman" w:cs="Times New Roman"/>
                <w:sz w:val="28"/>
                <w:szCs w:val="28"/>
              </w:rPr>
            </w:pPr>
            <w:r>
              <w:rPr>
                <w:sz w:val="28"/>
                <w:szCs w:val="28"/>
              </w:rPr>
              <w:t>Reason for Update</w:t>
            </w:r>
          </w:p>
        </w:tc>
        <w:tc>
          <w:tcPr>
            <w:tcW w:w="1140" w:type="pct"/>
          </w:tcPr>
          <w:p w14:paraId="2718FEBC" w14:textId="77777777" w:rsidR="00BE31E1" w:rsidRDefault="00BC4CCB" w:rsidP="00BE0766">
            <w:pPr>
              <w:jc w:val="center"/>
              <w:rPr>
                <w:rFonts w:ascii="Times New Roman" w:eastAsia="Times New Roman" w:hAnsi="Times New Roman" w:cs="Times New Roman"/>
                <w:sz w:val="28"/>
                <w:szCs w:val="28"/>
              </w:rPr>
            </w:pPr>
            <w:r>
              <w:rPr>
                <w:sz w:val="28"/>
                <w:szCs w:val="28"/>
              </w:rPr>
              <w:t>Version</w:t>
            </w:r>
          </w:p>
        </w:tc>
      </w:tr>
      <w:tr w:rsidR="00BE31E1" w14:paraId="6D1D467B" w14:textId="77777777" w:rsidTr="00BE0766">
        <w:trPr>
          <w:cnfStyle w:val="000000100000" w:firstRow="0" w:lastRow="0" w:firstColumn="0" w:lastColumn="0" w:oddVBand="0" w:evenVBand="0" w:oddHBand="1" w:evenHBand="0" w:firstRowFirstColumn="0" w:firstRowLastColumn="0" w:lastRowFirstColumn="0" w:lastRowLastColumn="0"/>
          <w:trHeight w:val="386"/>
        </w:trPr>
        <w:tc>
          <w:tcPr>
            <w:tcW w:w="1314" w:type="pct"/>
          </w:tcPr>
          <w:p w14:paraId="35FA63CC" w14:textId="77777777" w:rsidR="00BE31E1" w:rsidRDefault="00BC4CCB" w:rsidP="00BE0766">
            <w:pPr>
              <w:jc w:val="center"/>
              <w:rPr>
                <w:rFonts w:ascii="Times New Roman" w:eastAsia="Times New Roman" w:hAnsi="Times New Roman" w:cs="Times New Roman"/>
              </w:rPr>
            </w:pPr>
            <w:r>
              <w:t>02/23/20</w:t>
            </w:r>
          </w:p>
        </w:tc>
        <w:tc>
          <w:tcPr>
            <w:tcW w:w="2547" w:type="pct"/>
          </w:tcPr>
          <w:p w14:paraId="61D34D24" w14:textId="77777777" w:rsidR="00BE31E1" w:rsidRDefault="00BC4CCB" w:rsidP="00BE0766">
            <w:pPr>
              <w:jc w:val="center"/>
              <w:rPr>
                <w:rFonts w:ascii="Times New Roman" w:eastAsia="Times New Roman" w:hAnsi="Times New Roman" w:cs="Times New Roman"/>
              </w:rPr>
            </w:pPr>
            <w:r>
              <w:rPr>
                <w:rFonts w:ascii="Times New Roman" w:eastAsia="Times New Roman" w:hAnsi="Times New Roman" w:cs="Times New Roman"/>
              </w:rPr>
              <w:t>Initial Document</w:t>
            </w:r>
          </w:p>
        </w:tc>
        <w:tc>
          <w:tcPr>
            <w:tcW w:w="1140" w:type="pct"/>
          </w:tcPr>
          <w:p w14:paraId="02435B96" w14:textId="77777777" w:rsidR="00BE31E1" w:rsidRDefault="00BC4CCB" w:rsidP="00BE0766">
            <w:pPr>
              <w:jc w:val="center"/>
              <w:rPr>
                <w:rFonts w:ascii="Times New Roman" w:eastAsia="Times New Roman" w:hAnsi="Times New Roman" w:cs="Times New Roman"/>
              </w:rPr>
            </w:pPr>
            <w:r>
              <w:t>1.0</w:t>
            </w:r>
          </w:p>
        </w:tc>
      </w:tr>
      <w:tr w:rsidR="00BE31E1" w14:paraId="5BF6B176" w14:textId="77777777" w:rsidTr="00BE0766">
        <w:trPr>
          <w:trHeight w:val="386"/>
        </w:trPr>
        <w:tc>
          <w:tcPr>
            <w:tcW w:w="1314" w:type="pct"/>
          </w:tcPr>
          <w:p w14:paraId="1725D759" w14:textId="77777777" w:rsidR="00BE31E1" w:rsidRDefault="00BC4CCB" w:rsidP="00BE0766">
            <w:pPr>
              <w:jc w:val="center"/>
            </w:pPr>
            <w:r>
              <w:t>03/15/20</w:t>
            </w:r>
          </w:p>
        </w:tc>
        <w:tc>
          <w:tcPr>
            <w:tcW w:w="2547" w:type="pct"/>
          </w:tcPr>
          <w:p w14:paraId="21C322B6" w14:textId="77777777" w:rsidR="00BE31E1" w:rsidRDefault="00BC4CCB" w:rsidP="00BE0766">
            <w:pPr>
              <w:jc w:val="center"/>
            </w:pPr>
            <w:r>
              <w:t>Updating based on suggestions</w:t>
            </w:r>
          </w:p>
        </w:tc>
        <w:tc>
          <w:tcPr>
            <w:tcW w:w="1140" w:type="pct"/>
          </w:tcPr>
          <w:p w14:paraId="56176E7E" w14:textId="77777777" w:rsidR="00BE31E1" w:rsidRDefault="00BC4CCB" w:rsidP="00BE0766">
            <w:pPr>
              <w:jc w:val="center"/>
            </w:pPr>
            <w:r>
              <w:t>2.0</w:t>
            </w:r>
          </w:p>
        </w:tc>
      </w:tr>
      <w:tr w:rsidR="00155560" w14:paraId="65FC5CDA" w14:textId="77777777" w:rsidTr="00BE0766">
        <w:trPr>
          <w:cnfStyle w:val="000000100000" w:firstRow="0" w:lastRow="0" w:firstColumn="0" w:lastColumn="0" w:oddVBand="0" w:evenVBand="0" w:oddHBand="1" w:evenHBand="0" w:firstRowFirstColumn="0" w:firstRowLastColumn="0" w:lastRowFirstColumn="0" w:lastRowLastColumn="0"/>
          <w:trHeight w:val="386"/>
          <w:ins w:id="31" w:author="Rick Stuart" w:date="2020-04-04T15:28:00Z"/>
        </w:trPr>
        <w:tc>
          <w:tcPr>
            <w:tcW w:w="1314" w:type="pct"/>
          </w:tcPr>
          <w:p w14:paraId="2C9E4DBC" w14:textId="4CFBE5F9" w:rsidR="00155560" w:rsidRDefault="00155560" w:rsidP="00BE0766">
            <w:pPr>
              <w:jc w:val="center"/>
              <w:rPr>
                <w:ins w:id="32" w:author="Rick Stuart" w:date="2020-04-04T15:28:00Z"/>
              </w:rPr>
            </w:pPr>
            <w:ins w:id="33" w:author="Rick Stuart" w:date="2020-04-04T15:28:00Z">
              <w:r>
                <w:t>04/04/</w:t>
              </w:r>
            </w:ins>
            <w:ins w:id="34" w:author="Rick Stuart" w:date="2020-04-04T15:29:00Z">
              <w:r>
                <w:t>20</w:t>
              </w:r>
            </w:ins>
          </w:p>
        </w:tc>
        <w:tc>
          <w:tcPr>
            <w:tcW w:w="2547" w:type="pct"/>
          </w:tcPr>
          <w:p w14:paraId="5018E0A4" w14:textId="72125351" w:rsidR="00155560" w:rsidRDefault="00155560" w:rsidP="00BE0766">
            <w:pPr>
              <w:jc w:val="center"/>
              <w:rPr>
                <w:ins w:id="35" w:author="Rick Stuart" w:date="2020-04-04T15:28:00Z"/>
              </w:rPr>
            </w:pPr>
            <w:ins w:id="36" w:author="Rick Stuart" w:date="2020-04-04T15:29:00Z">
              <w:r>
                <w:t>Updating based on suggestions</w:t>
              </w:r>
            </w:ins>
          </w:p>
        </w:tc>
        <w:tc>
          <w:tcPr>
            <w:tcW w:w="1140" w:type="pct"/>
          </w:tcPr>
          <w:p w14:paraId="656EC805" w14:textId="36A578B3" w:rsidR="00155560" w:rsidRDefault="00155560" w:rsidP="00BE0766">
            <w:pPr>
              <w:jc w:val="center"/>
              <w:rPr>
                <w:ins w:id="37" w:author="Rick Stuart" w:date="2020-04-04T15:28:00Z"/>
              </w:rPr>
            </w:pPr>
            <w:ins w:id="38" w:author="Rick Stuart" w:date="2020-04-04T15:29:00Z">
              <w:r>
                <w:t>3.0</w:t>
              </w:r>
            </w:ins>
          </w:p>
        </w:tc>
      </w:tr>
    </w:tbl>
    <w:p w14:paraId="2202E5F8" w14:textId="77777777" w:rsidR="00BE31E1" w:rsidRDefault="00BE31E1"/>
    <w:p w14:paraId="643D165C" w14:textId="77777777" w:rsidR="00BE31E1" w:rsidRDefault="00BC4CCB">
      <w:pPr>
        <w:spacing w:after="200"/>
      </w:pPr>
      <w:r>
        <w:br w:type="page"/>
      </w:r>
    </w:p>
    <w:p w14:paraId="168FBB44" w14:textId="77777777" w:rsidR="00BE31E1" w:rsidRDefault="00BC4CCB">
      <w:pPr>
        <w:keepNext/>
        <w:keepLines/>
        <w:pBdr>
          <w:top w:val="nil"/>
          <w:left w:val="nil"/>
          <w:bottom w:val="nil"/>
          <w:right w:val="nil"/>
          <w:between w:val="nil"/>
        </w:pBdr>
        <w:spacing w:before="240" w:line="259" w:lineRule="auto"/>
        <w:rPr>
          <w:b/>
          <w:sz w:val="48"/>
          <w:szCs w:val="48"/>
        </w:rPr>
      </w:pPr>
      <w:r>
        <w:rPr>
          <w:b/>
          <w:sz w:val="48"/>
          <w:szCs w:val="48"/>
        </w:rPr>
        <w:lastRenderedPageBreak/>
        <w:t>Table of Contents</w:t>
      </w:r>
    </w:p>
    <w:sdt>
      <w:sdtPr>
        <w:id w:val="866643736"/>
        <w:docPartObj>
          <w:docPartGallery w:val="Table of Contents"/>
          <w:docPartUnique/>
        </w:docPartObj>
      </w:sdtPr>
      <w:sdtEndPr/>
      <w:sdtContent>
        <w:p w14:paraId="230FCC23" w14:textId="77777777"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begin"/>
          </w:r>
          <w:r>
            <w:instrText xml:space="preserve"> TOC \h \u \z </w:instrText>
          </w:r>
          <w:r>
            <w:fldChar w:fldCharType="separate"/>
          </w:r>
          <w:hyperlink w:anchor="_heading=h.gjdgxs">
            <w:r>
              <w:rPr>
                <w:b/>
                <w:color w:val="000000"/>
              </w:rPr>
              <w:t>1.</w:t>
            </w:r>
          </w:hyperlink>
          <w:hyperlink w:anchor="_heading=h.gjdgxs">
            <w:r>
              <w:rPr>
                <w:rFonts w:ascii="Cambria" w:eastAsia="Cambria" w:hAnsi="Cambria" w:cs="Cambria"/>
                <w:color w:val="000000"/>
                <w:sz w:val="22"/>
                <w:szCs w:val="22"/>
              </w:rPr>
              <w:tab/>
            </w:r>
          </w:hyperlink>
          <w:r>
            <w:fldChar w:fldCharType="begin"/>
          </w:r>
          <w:r>
            <w:instrText xml:space="preserve"> PAGEREF _heading=h.gjdgxs \h </w:instrText>
          </w:r>
          <w:r>
            <w:fldChar w:fldCharType="separate"/>
          </w:r>
          <w:r>
            <w:rPr>
              <w:color w:val="000000"/>
            </w:rPr>
            <w:t>Introduction</w:t>
          </w:r>
          <w:r>
            <w:rPr>
              <w:color w:val="000000"/>
            </w:rPr>
            <w:tab/>
            <w:t>4</w:t>
          </w:r>
          <w:hyperlink w:anchor="_heading=h.gjdgxs" w:history="1"/>
        </w:p>
        <w:p w14:paraId="3017298A"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30j0zll">
            <w:r>
              <w:rPr>
                <w:color w:val="000000"/>
              </w:rPr>
              <w:t>1.1.</w:t>
            </w:r>
          </w:hyperlink>
          <w:hyperlink w:anchor="_heading=h.30j0zll">
            <w:r>
              <w:rPr>
                <w:rFonts w:ascii="Cambria" w:eastAsia="Cambria" w:hAnsi="Cambria" w:cs="Cambria"/>
                <w:color w:val="000000"/>
                <w:sz w:val="22"/>
                <w:szCs w:val="22"/>
              </w:rPr>
              <w:tab/>
            </w:r>
          </w:hyperlink>
          <w:r>
            <w:fldChar w:fldCharType="begin"/>
          </w:r>
          <w:r>
            <w:instrText xml:space="preserve"> PAGEREF _heading=h.30j0zll \h </w:instrText>
          </w:r>
          <w:r>
            <w:fldChar w:fldCharType="separate"/>
          </w:r>
          <w:r>
            <w:rPr>
              <w:color w:val="000000"/>
            </w:rPr>
            <w:t>Statement of Need</w:t>
          </w:r>
          <w:r>
            <w:rPr>
              <w:color w:val="000000"/>
            </w:rPr>
            <w:tab/>
            <w:t>4</w:t>
          </w:r>
          <w:hyperlink w:anchor="_heading=h.30j0zll" w:history="1"/>
        </w:p>
        <w:p w14:paraId="03A17046"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1fob9te">
            <w:r>
              <w:rPr>
                <w:color w:val="000000"/>
              </w:rPr>
              <w:t>1.2.</w:t>
            </w:r>
          </w:hyperlink>
          <w:hyperlink w:anchor="_heading=h.1fob9te">
            <w:r>
              <w:rPr>
                <w:rFonts w:ascii="Cambria" w:eastAsia="Cambria" w:hAnsi="Cambria" w:cs="Cambria"/>
                <w:color w:val="000000"/>
                <w:sz w:val="22"/>
                <w:szCs w:val="22"/>
              </w:rPr>
              <w:tab/>
            </w:r>
          </w:hyperlink>
          <w:r>
            <w:fldChar w:fldCharType="begin"/>
          </w:r>
          <w:r>
            <w:instrText xml:space="preserve"> PAGEREF _heading=h.1fob9te \h </w:instrText>
          </w:r>
          <w:r>
            <w:fldChar w:fldCharType="separate"/>
          </w:r>
          <w:r>
            <w:rPr>
              <w:color w:val="000000"/>
            </w:rPr>
            <w:t>Project Summary</w:t>
          </w:r>
          <w:r>
            <w:rPr>
              <w:color w:val="000000"/>
            </w:rPr>
            <w:tab/>
            <w:t>5</w:t>
          </w:r>
          <w:hyperlink w:anchor="_heading=h.1fob9te" w:history="1"/>
        </w:p>
        <w:p w14:paraId="635CD870"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3znysh7">
            <w:r>
              <w:rPr>
                <w:color w:val="000000"/>
              </w:rPr>
              <w:t>1.2.1.</w:t>
            </w:r>
          </w:hyperlink>
          <w:hyperlink w:anchor="_heading=h.3znysh7">
            <w:r>
              <w:rPr>
                <w:rFonts w:ascii="Cambria" w:eastAsia="Cambria" w:hAnsi="Cambria" w:cs="Cambria"/>
                <w:color w:val="000000"/>
                <w:sz w:val="22"/>
                <w:szCs w:val="22"/>
              </w:rPr>
              <w:tab/>
            </w:r>
          </w:hyperlink>
          <w:r>
            <w:fldChar w:fldCharType="begin"/>
          </w:r>
          <w:r>
            <w:instrText xml:space="preserve"> PAGEREF _heading=h.3znysh7 \h </w:instrText>
          </w:r>
          <w:r>
            <w:fldChar w:fldCharType="separate"/>
          </w:r>
          <w:r>
            <w:rPr>
              <w:color w:val="000000"/>
            </w:rPr>
            <w:t>Purpose</w:t>
          </w:r>
          <w:r>
            <w:rPr>
              <w:color w:val="000000"/>
            </w:rPr>
            <w:tab/>
            <w:t>5</w:t>
          </w:r>
          <w:hyperlink w:anchor="_heading=h.3znysh7" w:history="1"/>
        </w:p>
        <w:p w14:paraId="7BE82490"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2et92p0">
            <w:r>
              <w:rPr>
                <w:color w:val="000000"/>
              </w:rPr>
              <w:t>1.2.2.</w:t>
            </w:r>
          </w:hyperlink>
          <w:hyperlink w:anchor="_heading=h.2et92p0">
            <w:r>
              <w:rPr>
                <w:rFonts w:ascii="Cambria" w:eastAsia="Cambria" w:hAnsi="Cambria" w:cs="Cambria"/>
                <w:color w:val="000000"/>
                <w:sz w:val="22"/>
                <w:szCs w:val="22"/>
              </w:rPr>
              <w:tab/>
            </w:r>
          </w:hyperlink>
          <w:r>
            <w:fldChar w:fldCharType="begin"/>
          </w:r>
          <w:r>
            <w:instrText xml:space="preserve"> PAGEREF _heading=h.2et92p0 \h </w:instrText>
          </w:r>
          <w:r>
            <w:fldChar w:fldCharType="separate"/>
          </w:r>
          <w:r>
            <w:rPr>
              <w:color w:val="000000"/>
            </w:rPr>
            <w:t>Scope</w:t>
          </w:r>
          <w:r>
            <w:rPr>
              <w:color w:val="000000"/>
            </w:rPr>
            <w:tab/>
            <w:t>5</w:t>
          </w:r>
          <w:hyperlink w:anchor="_heading=h.2et92p0" w:history="1"/>
        </w:p>
        <w:p w14:paraId="13CFAD63"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tyjcwt">
            <w:r>
              <w:rPr>
                <w:color w:val="000000"/>
              </w:rPr>
              <w:t>1.2.3.</w:t>
            </w:r>
          </w:hyperlink>
          <w:hyperlink w:anchor="_heading=h.tyjcwt">
            <w:r>
              <w:rPr>
                <w:rFonts w:ascii="Cambria" w:eastAsia="Cambria" w:hAnsi="Cambria" w:cs="Cambria"/>
                <w:color w:val="000000"/>
                <w:sz w:val="22"/>
                <w:szCs w:val="22"/>
              </w:rPr>
              <w:tab/>
            </w:r>
          </w:hyperlink>
          <w:r>
            <w:fldChar w:fldCharType="begin"/>
          </w:r>
          <w:r>
            <w:instrText xml:space="preserve"> PAGEREF _heading=h.tyjcwt \h </w:instrText>
          </w:r>
          <w:r>
            <w:fldChar w:fldCharType="separate"/>
          </w:r>
          <w:r>
            <w:rPr>
              <w:color w:val="000000"/>
            </w:rPr>
            <w:t>Assumptions and Constraints</w:t>
          </w:r>
          <w:r>
            <w:rPr>
              <w:color w:val="000000"/>
            </w:rPr>
            <w:tab/>
            <w:t>5</w:t>
          </w:r>
          <w:hyperlink w:anchor="_heading=h.tyjcwt" w:history="1"/>
        </w:p>
        <w:p w14:paraId="213B7939"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1t3h5sf">
            <w:r>
              <w:rPr>
                <w:color w:val="000000"/>
              </w:rPr>
              <w:t>1.2.4.</w:t>
            </w:r>
          </w:hyperlink>
          <w:hyperlink w:anchor="_heading=h.1t3h5sf">
            <w:r>
              <w:rPr>
                <w:rFonts w:ascii="Cambria" w:eastAsia="Cambria" w:hAnsi="Cambria" w:cs="Cambria"/>
                <w:color w:val="000000"/>
                <w:sz w:val="22"/>
                <w:szCs w:val="22"/>
              </w:rPr>
              <w:tab/>
            </w:r>
          </w:hyperlink>
          <w:r>
            <w:fldChar w:fldCharType="begin"/>
          </w:r>
          <w:r>
            <w:instrText xml:space="preserve"> PAGEREF _heading=h.1t3h5sf \h </w:instrText>
          </w:r>
          <w:r>
            <w:fldChar w:fldCharType="separate"/>
          </w:r>
          <w:r>
            <w:rPr>
              <w:color w:val="000000"/>
            </w:rPr>
            <w:t>Project Deliverables</w:t>
          </w:r>
          <w:r>
            <w:rPr>
              <w:color w:val="000000"/>
            </w:rPr>
            <w:tab/>
            <w:t>6</w:t>
          </w:r>
          <w:hyperlink w:anchor="_heading=h.1t3h5sf" w:history="1"/>
        </w:p>
        <w:p w14:paraId="01A63369"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4d34og8">
            <w:r>
              <w:rPr>
                <w:color w:val="000000"/>
              </w:rPr>
              <w:t>1.3.</w:t>
            </w:r>
          </w:hyperlink>
          <w:hyperlink w:anchor="_heading=h.4d34og8">
            <w:r>
              <w:rPr>
                <w:rFonts w:ascii="Cambria" w:eastAsia="Cambria" w:hAnsi="Cambria" w:cs="Cambria"/>
                <w:color w:val="000000"/>
                <w:sz w:val="22"/>
                <w:szCs w:val="22"/>
              </w:rPr>
              <w:tab/>
            </w:r>
          </w:hyperlink>
          <w:r>
            <w:fldChar w:fldCharType="begin"/>
          </w:r>
          <w:r>
            <w:instrText xml:space="preserve"> PAGEREF _heading=h.4d34og8 \h </w:instrText>
          </w:r>
          <w:r>
            <w:fldChar w:fldCharType="separate"/>
          </w:r>
          <w:r>
            <w:rPr>
              <w:color w:val="000000"/>
            </w:rPr>
            <w:t>Definitions and Abbreviations</w:t>
          </w:r>
          <w:r>
            <w:rPr>
              <w:color w:val="000000"/>
            </w:rPr>
            <w:tab/>
            <w:t>6</w:t>
          </w:r>
          <w:hyperlink w:anchor="_heading=h.4d34og8" w:history="1"/>
        </w:p>
        <w:p w14:paraId="600F035B" w14:textId="77777777"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end"/>
          </w:r>
          <w:hyperlink w:anchor="_heading=h.17dp8vu">
            <w:r>
              <w:rPr>
                <w:b/>
                <w:color w:val="000000"/>
              </w:rPr>
              <w:t>2.</w:t>
            </w:r>
          </w:hyperlink>
          <w:hyperlink w:anchor="_heading=h.17dp8vu">
            <w:r>
              <w:rPr>
                <w:rFonts w:ascii="Cambria" w:eastAsia="Cambria" w:hAnsi="Cambria" w:cs="Cambria"/>
                <w:color w:val="000000"/>
                <w:sz w:val="22"/>
                <w:szCs w:val="22"/>
              </w:rPr>
              <w:tab/>
            </w:r>
          </w:hyperlink>
          <w:r>
            <w:fldChar w:fldCharType="begin"/>
          </w:r>
          <w:r>
            <w:instrText xml:space="preserve"> PAGEREF _heading=h.17dp8vu \h </w:instrText>
          </w:r>
          <w:r>
            <w:fldChar w:fldCharType="separate"/>
          </w:r>
          <w:r>
            <w:rPr>
              <w:color w:val="000000"/>
            </w:rPr>
            <w:t>References</w:t>
          </w:r>
          <w:r>
            <w:rPr>
              <w:color w:val="000000"/>
            </w:rPr>
            <w:tab/>
            <w:t>7</w:t>
          </w:r>
          <w:hyperlink w:anchor="_heading=h.17dp8vu" w:history="1"/>
        </w:p>
        <w:p w14:paraId="3B00AD73" w14:textId="77777777"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end"/>
          </w:r>
          <w:hyperlink w:anchor="_heading=h.3rdcrjn">
            <w:r>
              <w:rPr>
                <w:b/>
                <w:color w:val="000000"/>
              </w:rPr>
              <w:t>3.</w:t>
            </w:r>
          </w:hyperlink>
          <w:hyperlink w:anchor="_heading=h.3rdcrjn">
            <w:r>
              <w:rPr>
                <w:rFonts w:ascii="Cambria" w:eastAsia="Cambria" w:hAnsi="Cambria" w:cs="Cambria"/>
                <w:color w:val="000000"/>
                <w:sz w:val="22"/>
                <w:szCs w:val="22"/>
              </w:rPr>
              <w:tab/>
            </w:r>
          </w:hyperlink>
          <w:r>
            <w:fldChar w:fldCharType="begin"/>
          </w:r>
          <w:r>
            <w:instrText xml:space="preserve"> PAGEREF _heading=h.3rdcrjn \h </w:instrText>
          </w:r>
          <w:r>
            <w:fldChar w:fldCharType="separate"/>
          </w:r>
          <w:r>
            <w:rPr>
              <w:color w:val="000000"/>
            </w:rPr>
            <w:t>Project Organization</w:t>
          </w:r>
          <w:r>
            <w:rPr>
              <w:color w:val="000000"/>
            </w:rPr>
            <w:tab/>
            <w:t>8</w:t>
          </w:r>
          <w:hyperlink w:anchor="_heading=h.3rdcrjn" w:history="1"/>
        </w:p>
        <w:p w14:paraId="240AEF98"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26in1rg">
            <w:r>
              <w:rPr>
                <w:color w:val="000000"/>
              </w:rPr>
              <w:t>3.1.</w:t>
            </w:r>
          </w:hyperlink>
          <w:hyperlink w:anchor="_heading=h.26in1rg">
            <w:r>
              <w:rPr>
                <w:rFonts w:ascii="Cambria" w:eastAsia="Cambria" w:hAnsi="Cambria" w:cs="Cambria"/>
                <w:color w:val="000000"/>
                <w:sz w:val="22"/>
                <w:szCs w:val="22"/>
              </w:rPr>
              <w:tab/>
            </w:r>
          </w:hyperlink>
          <w:r>
            <w:fldChar w:fldCharType="begin"/>
          </w:r>
          <w:r>
            <w:instrText xml:space="preserve"> PAGEREF _heading=h.26in1rg \h </w:instrText>
          </w:r>
          <w:r>
            <w:fldChar w:fldCharType="separate"/>
          </w:r>
          <w:r>
            <w:rPr>
              <w:color w:val="000000"/>
            </w:rPr>
            <w:t>External Structure</w:t>
          </w:r>
          <w:r>
            <w:rPr>
              <w:color w:val="000000"/>
            </w:rPr>
            <w:tab/>
            <w:t>8</w:t>
          </w:r>
          <w:hyperlink w:anchor="_heading=h.26in1rg" w:history="1"/>
        </w:p>
        <w:p w14:paraId="52965363"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lnxbz9">
            <w:r>
              <w:rPr>
                <w:color w:val="000000"/>
              </w:rPr>
              <w:t>3.2.</w:t>
            </w:r>
          </w:hyperlink>
          <w:hyperlink w:anchor="_heading=h.lnxbz9">
            <w:r>
              <w:rPr>
                <w:rFonts w:ascii="Cambria" w:eastAsia="Cambria" w:hAnsi="Cambria" w:cs="Cambria"/>
                <w:color w:val="000000"/>
                <w:sz w:val="22"/>
                <w:szCs w:val="22"/>
              </w:rPr>
              <w:tab/>
            </w:r>
          </w:hyperlink>
          <w:r>
            <w:fldChar w:fldCharType="begin"/>
          </w:r>
          <w:r>
            <w:instrText xml:space="preserve"> PAGEREF _heading=h.lnxbz9 \h </w:instrText>
          </w:r>
          <w:r>
            <w:fldChar w:fldCharType="separate"/>
          </w:r>
          <w:r>
            <w:rPr>
              <w:color w:val="000000"/>
            </w:rPr>
            <w:t>Internal Structure</w:t>
          </w:r>
          <w:r>
            <w:rPr>
              <w:color w:val="000000"/>
            </w:rPr>
            <w:tab/>
            <w:t>9</w:t>
          </w:r>
          <w:hyperlink w:anchor="_heading=h.lnxbz9" w:history="1"/>
        </w:p>
        <w:p w14:paraId="6C09ED81"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35nkun2">
            <w:r>
              <w:rPr>
                <w:color w:val="000000"/>
              </w:rPr>
              <w:t>3.2.1.</w:t>
            </w:r>
          </w:hyperlink>
          <w:hyperlink w:anchor="_heading=h.35nkun2">
            <w:r>
              <w:rPr>
                <w:rFonts w:ascii="Cambria" w:eastAsia="Cambria" w:hAnsi="Cambria" w:cs="Cambria"/>
                <w:color w:val="000000"/>
                <w:sz w:val="22"/>
                <w:szCs w:val="22"/>
              </w:rPr>
              <w:tab/>
            </w:r>
          </w:hyperlink>
          <w:r>
            <w:fldChar w:fldCharType="begin"/>
          </w:r>
          <w:r>
            <w:instrText xml:space="preserve"> PAGEREF _heading=h.35nkun2 \h </w:instrText>
          </w:r>
          <w:r>
            <w:fldChar w:fldCharType="separate"/>
          </w:r>
          <w:r>
            <w:rPr>
              <w:color w:val="000000"/>
            </w:rPr>
            <w:t>Roles and Responsibilities</w:t>
          </w:r>
          <w:r>
            <w:rPr>
              <w:color w:val="000000"/>
            </w:rPr>
            <w:tab/>
            <w:t>9</w:t>
          </w:r>
          <w:hyperlink w:anchor="_heading=h.35nkun2" w:history="1"/>
        </w:p>
        <w:p w14:paraId="53E96752" w14:textId="77777777"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end"/>
          </w:r>
          <w:hyperlink w:anchor="_heading=h.1ksv4uv">
            <w:r>
              <w:rPr>
                <w:b/>
                <w:color w:val="000000"/>
              </w:rPr>
              <w:t>4.</w:t>
            </w:r>
          </w:hyperlink>
          <w:hyperlink w:anchor="_heading=h.1ksv4uv">
            <w:r>
              <w:rPr>
                <w:rFonts w:ascii="Cambria" w:eastAsia="Cambria" w:hAnsi="Cambria" w:cs="Cambria"/>
                <w:color w:val="000000"/>
                <w:sz w:val="22"/>
                <w:szCs w:val="22"/>
              </w:rPr>
              <w:tab/>
            </w:r>
          </w:hyperlink>
          <w:r>
            <w:fldChar w:fldCharType="begin"/>
          </w:r>
          <w:r>
            <w:instrText xml:space="preserve"> PAGEREF _heading=h.1ksv4uv \h </w:instrText>
          </w:r>
          <w:r>
            <w:fldChar w:fldCharType="separate"/>
          </w:r>
          <w:r>
            <w:rPr>
              <w:color w:val="000000"/>
            </w:rPr>
            <w:t>Managerial Process Plan</w:t>
          </w:r>
          <w:r>
            <w:rPr>
              <w:color w:val="000000"/>
            </w:rPr>
            <w:tab/>
            <w:t>10</w:t>
          </w:r>
          <w:hyperlink w:anchor="_heading=h.1ksv4uv" w:history="1"/>
        </w:p>
        <w:p w14:paraId="3C2D9F90"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44sinio">
            <w:r>
              <w:rPr>
                <w:color w:val="000000"/>
              </w:rPr>
              <w:t>4.1.</w:t>
            </w:r>
          </w:hyperlink>
          <w:hyperlink w:anchor="_heading=h.44sinio">
            <w:r>
              <w:rPr>
                <w:rFonts w:ascii="Cambria" w:eastAsia="Cambria" w:hAnsi="Cambria" w:cs="Cambria"/>
                <w:color w:val="000000"/>
                <w:sz w:val="22"/>
                <w:szCs w:val="22"/>
              </w:rPr>
              <w:tab/>
            </w:r>
          </w:hyperlink>
          <w:r>
            <w:fldChar w:fldCharType="begin"/>
          </w:r>
          <w:r>
            <w:instrText xml:space="preserve"> PAGEREF _heading=h.44sinio \h </w:instrText>
          </w:r>
          <w:r>
            <w:fldChar w:fldCharType="separate"/>
          </w:r>
          <w:r>
            <w:rPr>
              <w:color w:val="000000"/>
            </w:rPr>
            <w:t>Project Tasks and Activities</w:t>
          </w:r>
          <w:r>
            <w:rPr>
              <w:color w:val="000000"/>
            </w:rPr>
            <w:tab/>
            <w:t>11</w:t>
          </w:r>
          <w:hyperlink w:anchor="_heading=h.44sinio" w:history="1"/>
        </w:p>
        <w:p w14:paraId="3D4F2AEF"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2jxsxqh">
            <w:r>
              <w:rPr>
                <w:color w:val="000000"/>
              </w:rPr>
              <w:t>4.1.1.</w:t>
            </w:r>
          </w:hyperlink>
          <w:hyperlink w:anchor="_heading=h.2jxsxqh">
            <w:r>
              <w:rPr>
                <w:rFonts w:ascii="Cambria" w:eastAsia="Cambria" w:hAnsi="Cambria" w:cs="Cambria"/>
                <w:color w:val="000000"/>
                <w:sz w:val="22"/>
                <w:szCs w:val="22"/>
              </w:rPr>
              <w:tab/>
            </w:r>
          </w:hyperlink>
          <w:r>
            <w:fldChar w:fldCharType="begin"/>
          </w:r>
          <w:r>
            <w:instrText xml:space="preserve"> PAGEREF _heading=h.2jxsxqh \h </w:instrText>
          </w:r>
          <w:r>
            <w:fldChar w:fldCharType="separate"/>
          </w:r>
          <w:r>
            <w:rPr>
              <w:color w:val="000000"/>
            </w:rPr>
            <w:t>Major Tasks</w:t>
          </w:r>
          <w:r>
            <w:rPr>
              <w:color w:val="000000"/>
            </w:rPr>
            <w:tab/>
            <w:t>11</w:t>
          </w:r>
          <w:hyperlink w:anchor="_heading=h.2jxsxqh" w:history="1"/>
        </w:p>
        <w:p w14:paraId="212EE193"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z337ya">
            <w:r>
              <w:rPr>
                <w:color w:val="000000"/>
              </w:rPr>
              <w:t>4.1.2.</w:t>
            </w:r>
          </w:hyperlink>
          <w:hyperlink w:anchor="_heading=h.z337ya">
            <w:r>
              <w:rPr>
                <w:rFonts w:ascii="Cambria" w:eastAsia="Cambria" w:hAnsi="Cambria" w:cs="Cambria"/>
                <w:color w:val="000000"/>
                <w:sz w:val="22"/>
                <w:szCs w:val="22"/>
              </w:rPr>
              <w:tab/>
            </w:r>
          </w:hyperlink>
          <w:r>
            <w:fldChar w:fldCharType="begin"/>
          </w:r>
          <w:r>
            <w:instrText xml:space="preserve"> PAGEREF _heading=h.z337ya \h </w:instrText>
          </w:r>
          <w:r>
            <w:fldChar w:fldCharType="separate"/>
          </w:r>
          <w:r>
            <w:rPr>
              <w:color w:val="000000"/>
            </w:rPr>
            <w:t>Minor Tasks</w:t>
          </w:r>
          <w:r>
            <w:rPr>
              <w:color w:val="000000"/>
            </w:rPr>
            <w:tab/>
            <w:t>11</w:t>
          </w:r>
          <w:hyperlink w:anchor="_heading=h.z337ya" w:history="1"/>
        </w:p>
        <w:p w14:paraId="1E909A92"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3j2qqm3">
            <w:r>
              <w:rPr>
                <w:color w:val="000000"/>
              </w:rPr>
              <w:t>4.2.</w:t>
            </w:r>
          </w:hyperlink>
          <w:hyperlink w:anchor="_heading=h.3j2qqm3">
            <w:r>
              <w:rPr>
                <w:rFonts w:ascii="Cambria" w:eastAsia="Cambria" w:hAnsi="Cambria" w:cs="Cambria"/>
                <w:color w:val="000000"/>
                <w:sz w:val="22"/>
                <w:szCs w:val="22"/>
              </w:rPr>
              <w:tab/>
            </w:r>
          </w:hyperlink>
          <w:r>
            <w:fldChar w:fldCharType="begin"/>
          </w:r>
          <w:r>
            <w:instrText xml:space="preserve"> PAGEREF _heading=h.3j2qqm3 \h </w:instrText>
          </w:r>
          <w:r>
            <w:fldChar w:fldCharType="separate"/>
          </w:r>
          <w:r>
            <w:rPr>
              <w:color w:val="000000"/>
            </w:rPr>
            <w:t>Schedule</w:t>
          </w:r>
          <w:r>
            <w:rPr>
              <w:color w:val="000000"/>
            </w:rPr>
            <w:tab/>
            <w:t>11</w:t>
          </w:r>
          <w:hyperlink w:anchor="_heading=h.3j2qqm3" w:history="1"/>
        </w:p>
        <w:p w14:paraId="2C86A889"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1y810tw">
            <w:r>
              <w:rPr>
                <w:color w:val="000000"/>
              </w:rPr>
              <w:t>4.2.1.</w:t>
            </w:r>
          </w:hyperlink>
          <w:hyperlink w:anchor="_heading=h.1y810tw">
            <w:r>
              <w:rPr>
                <w:rFonts w:ascii="Cambria" w:eastAsia="Cambria" w:hAnsi="Cambria" w:cs="Cambria"/>
                <w:color w:val="000000"/>
                <w:sz w:val="22"/>
                <w:szCs w:val="22"/>
              </w:rPr>
              <w:tab/>
            </w:r>
          </w:hyperlink>
          <w:r>
            <w:fldChar w:fldCharType="begin"/>
          </w:r>
          <w:r>
            <w:instrText xml:space="preserve"> PAGEREF _heading=h.1y810tw \h </w:instrText>
          </w:r>
          <w:r>
            <w:fldChar w:fldCharType="separate"/>
          </w:r>
          <w:r>
            <w:rPr>
              <w:color w:val="000000"/>
            </w:rPr>
            <w:t>Deadlines</w:t>
          </w:r>
          <w:r>
            <w:rPr>
              <w:color w:val="000000"/>
            </w:rPr>
            <w:tab/>
            <w:t>11</w:t>
          </w:r>
          <w:hyperlink w:anchor="_heading=h.1y810tw" w:history="1"/>
        </w:p>
        <w:p w14:paraId="44FC4CE9"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4i7ojhp">
            <w:r>
              <w:rPr>
                <w:color w:val="000000"/>
              </w:rPr>
              <w:t>4.2.2.</w:t>
            </w:r>
          </w:hyperlink>
          <w:hyperlink w:anchor="_heading=h.4i7ojhp">
            <w:r>
              <w:rPr>
                <w:rFonts w:ascii="Cambria" w:eastAsia="Cambria" w:hAnsi="Cambria" w:cs="Cambria"/>
                <w:color w:val="000000"/>
                <w:sz w:val="22"/>
                <w:szCs w:val="22"/>
              </w:rPr>
              <w:tab/>
            </w:r>
          </w:hyperlink>
          <w:r>
            <w:fldChar w:fldCharType="begin"/>
          </w:r>
          <w:r>
            <w:instrText xml:space="preserve"> PAGEREF _heading=h.4i7ojhp \h </w:instrText>
          </w:r>
          <w:r>
            <w:fldChar w:fldCharType="separate"/>
          </w:r>
          <w:r>
            <w:rPr>
              <w:color w:val="000000"/>
            </w:rPr>
            <w:t>Schedule Allocation</w:t>
          </w:r>
          <w:r>
            <w:rPr>
              <w:color w:val="000000"/>
            </w:rPr>
            <w:tab/>
            <w:t>12</w:t>
          </w:r>
          <w:hyperlink w:anchor="_heading=h.4i7ojhp" w:history="1"/>
        </w:p>
        <w:p w14:paraId="1E1F68E1"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2xcytpi">
            <w:r>
              <w:rPr>
                <w:color w:val="000000"/>
              </w:rPr>
              <w:t>4.3.</w:t>
            </w:r>
          </w:hyperlink>
          <w:hyperlink w:anchor="_heading=h.2xcytpi">
            <w:r>
              <w:rPr>
                <w:rFonts w:ascii="Cambria" w:eastAsia="Cambria" w:hAnsi="Cambria" w:cs="Cambria"/>
                <w:color w:val="000000"/>
                <w:sz w:val="22"/>
                <w:szCs w:val="22"/>
              </w:rPr>
              <w:tab/>
            </w:r>
          </w:hyperlink>
          <w:r>
            <w:fldChar w:fldCharType="begin"/>
          </w:r>
          <w:r>
            <w:instrText xml:space="preserve"> PAGEREF _heading=h.2xcytpi \h </w:instrText>
          </w:r>
          <w:r>
            <w:fldChar w:fldCharType="separate"/>
          </w:r>
          <w:r>
            <w:rPr>
              <w:color w:val="000000"/>
            </w:rPr>
            <w:t>Resource Allocation</w:t>
          </w:r>
          <w:r>
            <w:rPr>
              <w:color w:val="000000"/>
            </w:rPr>
            <w:tab/>
            <w:t>13</w:t>
          </w:r>
          <w:hyperlink w:anchor="_heading=h.2xcytpi" w:history="1"/>
        </w:p>
        <w:p w14:paraId="3607383C"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1ci93xb">
            <w:r>
              <w:rPr>
                <w:color w:val="000000"/>
              </w:rPr>
              <w:t>4.4.</w:t>
            </w:r>
          </w:hyperlink>
          <w:hyperlink w:anchor="_heading=h.1ci93xb">
            <w:r>
              <w:rPr>
                <w:rFonts w:ascii="Cambria" w:eastAsia="Cambria" w:hAnsi="Cambria" w:cs="Cambria"/>
                <w:color w:val="000000"/>
                <w:sz w:val="22"/>
                <w:szCs w:val="22"/>
              </w:rPr>
              <w:tab/>
            </w:r>
          </w:hyperlink>
          <w:r>
            <w:fldChar w:fldCharType="begin"/>
          </w:r>
          <w:r>
            <w:instrText xml:space="preserve"> PAGEREF _heading=h.1ci93xb \h </w:instrText>
          </w:r>
          <w:r>
            <w:fldChar w:fldCharType="separate"/>
          </w:r>
          <w:r>
            <w:rPr>
              <w:color w:val="000000"/>
            </w:rPr>
            <w:t>Risk Management</w:t>
          </w:r>
          <w:r>
            <w:rPr>
              <w:color w:val="000000"/>
            </w:rPr>
            <w:tab/>
            <w:t>14</w:t>
          </w:r>
          <w:hyperlink w:anchor="_heading=h.1ci93xb" w:history="1"/>
        </w:p>
        <w:p w14:paraId="4E052DFD" w14:textId="77777777" w:rsidR="00BE31E1" w:rsidRDefault="00BC4CCB" w:rsidP="00BE0766">
          <w:pPr>
            <w:pBdr>
              <w:top w:val="nil"/>
              <w:left w:val="nil"/>
              <w:bottom w:val="nil"/>
              <w:right w:val="nil"/>
              <w:between w:val="nil"/>
            </w:pBdr>
            <w:tabs>
              <w:tab w:val="left" w:pos="480"/>
              <w:tab w:val="right" w:pos="9350"/>
            </w:tabs>
            <w:spacing w:after="100" w:line="240" w:lineRule="auto"/>
            <w:rPr>
              <w:rFonts w:ascii="Cambria" w:eastAsia="Cambria" w:hAnsi="Cambria" w:cs="Cambria"/>
              <w:color w:val="000000"/>
              <w:sz w:val="22"/>
              <w:szCs w:val="22"/>
            </w:rPr>
          </w:pPr>
          <w:r>
            <w:fldChar w:fldCharType="end"/>
          </w:r>
          <w:hyperlink w:anchor="_heading=h.3whwml4">
            <w:r>
              <w:rPr>
                <w:b/>
                <w:color w:val="000000"/>
              </w:rPr>
              <w:t>5.</w:t>
            </w:r>
          </w:hyperlink>
          <w:hyperlink w:anchor="_heading=h.3whwml4">
            <w:r>
              <w:rPr>
                <w:rFonts w:ascii="Cambria" w:eastAsia="Cambria" w:hAnsi="Cambria" w:cs="Cambria"/>
                <w:color w:val="000000"/>
                <w:sz w:val="22"/>
                <w:szCs w:val="22"/>
              </w:rPr>
              <w:tab/>
            </w:r>
          </w:hyperlink>
          <w:r>
            <w:fldChar w:fldCharType="begin"/>
          </w:r>
          <w:r>
            <w:instrText xml:space="preserve"> PAGEREF _heading=h.3whwml4 \h </w:instrText>
          </w:r>
          <w:r>
            <w:fldChar w:fldCharType="separate"/>
          </w:r>
          <w:r>
            <w:rPr>
              <w:color w:val="000000"/>
            </w:rPr>
            <w:t>Technical Process Plan</w:t>
          </w:r>
          <w:r>
            <w:rPr>
              <w:color w:val="000000"/>
            </w:rPr>
            <w:tab/>
            <w:t>15</w:t>
          </w:r>
          <w:hyperlink w:anchor="_heading=h.3whwml4" w:history="1"/>
        </w:p>
        <w:p w14:paraId="37C214BC"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2bn6wsx">
            <w:r>
              <w:rPr>
                <w:color w:val="000000"/>
              </w:rPr>
              <w:t>5.1.</w:t>
            </w:r>
          </w:hyperlink>
          <w:hyperlink w:anchor="_heading=h.2bn6wsx">
            <w:r>
              <w:rPr>
                <w:rFonts w:ascii="Cambria" w:eastAsia="Cambria" w:hAnsi="Cambria" w:cs="Cambria"/>
                <w:color w:val="000000"/>
                <w:sz w:val="22"/>
                <w:szCs w:val="22"/>
              </w:rPr>
              <w:tab/>
            </w:r>
          </w:hyperlink>
          <w:r>
            <w:fldChar w:fldCharType="begin"/>
          </w:r>
          <w:r>
            <w:instrText xml:space="preserve"> PAGEREF _heading=h.2bn6wsx \h </w:instrText>
          </w:r>
          <w:r>
            <w:fldChar w:fldCharType="separate"/>
          </w:r>
          <w:r>
            <w:rPr>
              <w:color w:val="000000"/>
            </w:rPr>
            <w:t>Process Model</w:t>
          </w:r>
          <w:r>
            <w:rPr>
              <w:color w:val="000000"/>
            </w:rPr>
            <w:tab/>
            <w:t>15</w:t>
          </w:r>
          <w:hyperlink w:anchor="_heading=h.2bn6wsx" w:history="1"/>
        </w:p>
        <w:p w14:paraId="2BA23143" w14:textId="77777777" w:rsidR="00BE31E1" w:rsidRDefault="00BC4CCB" w:rsidP="00BE0766">
          <w:pPr>
            <w:pBdr>
              <w:top w:val="nil"/>
              <w:left w:val="nil"/>
              <w:bottom w:val="nil"/>
              <w:right w:val="nil"/>
              <w:between w:val="nil"/>
            </w:pBdr>
            <w:tabs>
              <w:tab w:val="left" w:pos="880"/>
              <w:tab w:val="right" w:pos="9350"/>
            </w:tabs>
            <w:spacing w:after="100" w:line="240" w:lineRule="auto"/>
            <w:ind w:left="240" w:hanging="240"/>
            <w:rPr>
              <w:rFonts w:ascii="Cambria" w:eastAsia="Cambria" w:hAnsi="Cambria" w:cs="Cambria"/>
              <w:color w:val="000000"/>
              <w:sz w:val="22"/>
              <w:szCs w:val="22"/>
            </w:rPr>
          </w:pPr>
          <w:r>
            <w:fldChar w:fldCharType="end"/>
          </w:r>
          <w:hyperlink w:anchor="_heading=h.qsh70q">
            <w:r>
              <w:rPr>
                <w:color w:val="000000"/>
              </w:rPr>
              <w:t>5.2.</w:t>
            </w:r>
          </w:hyperlink>
          <w:hyperlink w:anchor="_heading=h.qsh70q">
            <w:r>
              <w:rPr>
                <w:rFonts w:ascii="Cambria" w:eastAsia="Cambria" w:hAnsi="Cambria" w:cs="Cambria"/>
                <w:color w:val="000000"/>
                <w:sz w:val="22"/>
                <w:szCs w:val="22"/>
              </w:rPr>
              <w:tab/>
            </w:r>
          </w:hyperlink>
          <w:r>
            <w:fldChar w:fldCharType="begin"/>
          </w:r>
          <w:r>
            <w:instrText xml:space="preserve"> PAGEREF _heading=h.qsh70q \h </w:instrText>
          </w:r>
          <w:r>
            <w:fldChar w:fldCharType="separate"/>
          </w:r>
          <w:r>
            <w:rPr>
              <w:color w:val="000000"/>
            </w:rPr>
            <w:t>Methods, Tools, and Techniques</w:t>
          </w:r>
          <w:r>
            <w:rPr>
              <w:color w:val="000000"/>
            </w:rPr>
            <w:tab/>
            <w:t>17</w:t>
          </w:r>
          <w:hyperlink w:anchor="_heading=h.qsh70q" w:history="1"/>
        </w:p>
        <w:p w14:paraId="08489D54"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3as4poj">
            <w:r>
              <w:rPr>
                <w:color w:val="000000"/>
              </w:rPr>
              <w:t>5.2.1.</w:t>
            </w:r>
          </w:hyperlink>
          <w:hyperlink w:anchor="_heading=h.3as4poj">
            <w:r>
              <w:rPr>
                <w:rFonts w:ascii="Cambria" w:eastAsia="Cambria" w:hAnsi="Cambria" w:cs="Cambria"/>
                <w:color w:val="000000"/>
                <w:sz w:val="22"/>
                <w:szCs w:val="22"/>
              </w:rPr>
              <w:tab/>
            </w:r>
          </w:hyperlink>
          <w:r>
            <w:fldChar w:fldCharType="begin"/>
          </w:r>
          <w:r>
            <w:instrText xml:space="preserve"> PAGEREF _heading=h.3as4poj \h </w:instrText>
          </w:r>
          <w:r>
            <w:fldChar w:fldCharType="separate"/>
          </w:r>
          <w:r>
            <w:rPr>
              <w:color w:val="000000"/>
            </w:rPr>
            <w:t>Development Collaboration</w:t>
          </w:r>
          <w:r>
            <w:rPr>
              <w:color w:val="000000"/>
            </w:rPr>
            <w:tab/>
            <w:t>17</w:t>
          </w:r>
          <w:hyperlink w:anchor="_heading=h.3as4poj" w:history="1"/>
        </w:p>
        <w:p w14:paraId="64C845A7" w14:textId="77777777" w:rsidR="00BE31E1" w:rsidRDefault="00BC4CCB" w:rsidP="00BE0766">
          <w:pPr>
            <w:pBdr>
              <w:top w:val="nil"/>
              <w:left w:val="nil"/>
              <w:bottom w:val="nil"/>
              <w:right w:val="nil"/>
              <w:between w:val="nil"/>
            </w:pBdr>
            <w:tabs>
              <w:tab w:val="left" w:pos="1320"/>
              <w:tab w:val="right" w:pos="9350"/>
            </w:tabs>
            <w:spacing w:after="100" w:line="240" w:lineRule="auto"/>
            <w:ind w:left="480" w:hanging="480"/>
            <w:rPr>
              <w:rFonts w:ascii="Cambria" w:eastAsia="Cambria" w:hAnsi="Cambria" w:cs="Cambria"/>
              <w:color w:val="000000"/>
              <w:sz w:val="22"/>
              <w:szCs w:val="22"/>
            </w:rPr>
          </w:pPr>
          <w:r>
            <w:fldChar w:fldCharType="end"/>
          </w:r>
          <w:hyperlink w:anchor="_heading=h.1pxezwc">
            <w:r>
              <w:rPr>
                <w:color w:val="000000"/>
              </w:rPr>
              <w:t>5.2.2.</w:t>
            </w:r>
          </w:hyperlink>
          <w:hyperlink w:anchor="_heading=h.1pxezwc">
            <w:r>
              <w:rPr>
                <w:rFonts w:ascii="Cambria" w:eastAsia="Cambria" w:hAnsi="Cambria" w:cs="Cambria"/>
                <w:color w:val="000000"/>
                <w:sz w:val="22"/>
                <w:szCs w:val="22"/>
              </w:rPr>
              <w:tab/>
            </w:r>
          </w:hyperlink>
          <w:r>
            <w:fldChar w:fldCharType="begin"/>
          </w:r>
          <w:r>
            <w:instrText xml:space="preserve"> PAGEREF _heading=h.1pxezwc \h </w:instrText>
          </w:r>
          <w:r>
            <w:fldChar w:fldCharType="separate"/>
          </w:r>
          <w:r>
            <w:rPr>
              <w:color w:val="000000"/>
            </w:rPr>
            <w:t>Software Architecture</w:t>
          </w:r>
          <w:r>
            <w:rPr>
              <w:color w:val="000000"/>
            </w:rPr>
            <w:tab/>
            <w:t>17</w:t>
          </w:r>
          <w:hyperlink w:anchor="_heading=h.1pxezwc" w:history="1"/>
        </w:p>
        <w:p w14:paraId="722502F6" w14:textId="77777777" w:rsidR="00BE31E1" w:rsidRDefault="00BC4CCB">
          <w:r>
            <w:fldChar w:fldCharType="end"/>
          </w:r>
          <w:r>
            <w:fldChar w:fldCharType="end"/>
          </w:r>
        </w:p>
      </w:sdtContent>
    </w:sdt>
    <w:p w14:paraId="10EF9BC5" w14:textId="77777777" w:rsidR="00BE31E1" w:rsidRDefault="00BC4CCB">
      <w:pPr>
        <w:rPr>
          <w:rFonts w:ascii="Arial" w:eastAsia="Arial" w:hAnsi="Arial" w:cs="Arial"/>
          <w:color w:val="061F57"/>
          <w:sz w:val="36"/>
          <w:szCs w:val="36"/>
        </w:rPr>
      </w:pPr>
      <w:r>
        <w:br w:type="page"/>
      </w:r>
    </w:p>
    <w:p w14:paraId="5337868B" w14:textId="77777777" w:rsidR="00BE31E1" w:rsidRDefault="00BC4CCB">
      <w:pPr>
        <w:pStyle w:val="Heading1"/>
        <w:numPr>
          <w:ilvl w:val="0"/>
          <w:numId w:val="3"/>
        </w:numPr>
      </w:pPr>
      <w:bookmarkStart w:id="39" w:name="_heading=h.gjdgxs" w:colFirst="0" w:colLast="0"/>
      <w:bookmarkEnd w:id="39"/>
      <w:r>
        <w:lastRenderedPageBreak/>
        <w:t>Introduction</w:t>
      </w:r>
    </w:p>
    <w:p w14:paraId="14316242" w14:textId="77777777" w:rsidR="00BE31E1" w:rsidRDefault="00BC4CCB">
      <w:pPr>
        <w:pStyle w:val="Heading2"/>
        <w:numPr>
          <w:ilvl w:val="1"/>
          <w:numId w:val="3"/>
        </w:numPr>
      </w:pPr>
      <w:bookmarkStart w:id="40" w:name="_heading=h.30j0zll" w:colFirst="0" w:colLast="0"/>
      <w:bookmarkEnd w:id="40"/>
      <w:r>
        <w:t>Background</w:t>
      </w:r>
    </w:p>
    <w:p w14:paraId="459336B3" w14:textId="77777777" w:rsidR="00BE31E1" w:rsidRDefault="00BC4CCB">
      <w:bookmarkStart w:id="41" w:name="_heading=h.2p2csry" w:colFirst="0" w:colLast="0"/>
      <w:bookmarkEnd w:id="41"/>
      <w:r>
        <w:t>National Aeronautics and Space Administration (NASA) is an independent agency of the United States Federal Government responsible for the civilian space program, as well as aeronautics and aerospace research. NASA was established in 1958, succeeding in the National Advisory Committee for Aeronautics. NASA responsibility, purpose and path are embedded in the agency’s mission and vision statements as shown below:</w:t>
      </w:r>
    </w:p>
    <w:p w14:paraId="3BA637C3" w14:textId="77777777" w:rsidR="00BE31E1" w:rsidRDefault="00BC4CCB">
      <w:r>
        <w:t>Vision: “We reach for new heights and reveal the unknown for the benefit of humankind.”</w:t>
      </w:r>
    </w:p>
    <w:p w14:paraId="72B5F94C" w14:textId="77777777" w:rsidR="00BE31E1" w:rsidRDefault="00BC4CCB">
      <w:r>
        <w:t>Mission: “Drive advances in science, technology, aeronautics, and space exploration to enhance knowledge, education, innovation, economic vitality, and stewardship of Earth.”</w:t>
      </w:r>
    </w:p>
    <w:p w14:paraId="4A29C10F" w14:textId="77777777" w:rsidR="00BE31E1" w:rsidRDefault="00BC4CCB">
      <w:r>
        <w:t xml:space="preserve">NASA’s Vision leads to a future with an American-made launch capability supporting cutting-edge science, technology, and human exploration with strong technology and aeronautics programs. Its mission statement outlines NASA’s fundamental purpose and role in bringing that Vision to life. In its continuous commitment to the fulfillment of its vision and to enhance the efficiency and effectiveness of its spacewalks, the agency decided to update its Maestro software suite, a tool used to create procedures for spacewalks (EVAs), through “NASA Maestro Format Test” project. This project plan is designed to guide the execution of the project by the project team. </w:t>
      </w:r>
    </w:p>
    <w:p w14:paraId="3EE03E62" w14:textId="77777777" w:rsidR="00BE31E1" w:rsidRDefault="00BC4CCB">
      <w:pPr>
        <w:pStyle w:val="Heading2"/>
        <w:numPr>
          <w:ilvl w:val="1"/>
          <w:numId w:val="3"/>
        </w:numPr>
      </w:pPr>
      <w:r>
        <w:t>Statement of Need</w:t>
      </w:r>
    </w:p>
    <w:p w14:paraId="3BC5F897" w14:textId="77777777" w:rsidR="00BE31E1" w:rsidRDefault="00BC4CCB">
      <w:bookmarkStart w:id="42" w:name="_heading=h.147n2zr" w:colFirst="0" w:colLast="0"/>
      <w:bookmarkEnd w:id="42"/>
      <w:r>
        <w:t xml:space="preserve">The customer, National Aeronautics and Space Administration (NASA), needs some updates to the Maestro software suite, which is a tool used at NASA to create procedures for spacewalks known as Extra-Vehicular Activities </w:t>
      </w:r>
      <w:r w:rsidR="00B22CBA">
        <w:t>(EVAs</w:t>
      </w:r>
      <w:r>
        <w:t xml:space="preserve">) or spacewalks undertaken outside of the host vehicle. In general, these procedures include two astronauts working outside the space station, a robotics operator inside, and other actions taken by Mission Control on the ground. Maestro currently takes the procedure data and can render it in many file types (HTML, DOCX, specific XML types) as well as different formats (EVA format, IVA format, etc.). The software facilitates </w:t>
      </w:r>
      <w:r>
        <w:lastRenderedPageBreak/>
        <w:t>basic uses, but NASA wants to extend the software’s use cases. Before that, NASA needs additional testing and format functionality.</w:t>
      </w:r>
    </w:p>
    <w:p w14:paraId="34DE7B2B" w14:textId="77777777" w:rsidR="00BE31E1" w:rsidRDefault="00BC4CCB">
      <w:r>
        <w:t>The customer would like for Team One to focus on extending existing testing and validation functionality and to lay the groundwork for moving the project to Gitlab.</w:t>
      </w:r>
    </w:p>
    <w:p w14:paraId="5627F0F1" w14:textId="77777777" w:rsidR="00BE31E1" w:rsidRDefault="00BC4CCB">
      <w:r>
        <w:t>This project will provide the following values for NASA Maestro software:</w:t>
      </w:r>
    </w:p>
    <w:p w14:paraId="555342F6" w14:textId="77777777" w:rsidR="00BE31E1" w:rsidRDefault="00BC4CCB">
      <w:pPr>
        <w:numPr>
          <w:ilvl w:val="0"/>
          <w:numId w:val="7"/>
        </w:numPr>
        <w:pBdr>
          <w:top w:val="nil"/>
          <w:left w:val="nil"/>
          <w:bottom w:val="nil"/>
          <w:right w:val="nil"/>
          <w:between w:val="nil"/>
        </w:pBdr>
        <w:jc w:val="both"/>
        <w:rPr>
          <w:rFonts w:ascii="Noto Sans Symbols" w:eastAsia="Noto Sans Symbols" w:hAnsi="Noto Sans Symbols" w:cs="Noto Sans Symbols"/>
          <w:color w:val="000000"/>
        </w:rPr>
      </w:pPr>
      <w:r>
        <w:rPr>
          <w:color w:val="000000"/>
        </w:rPr>
        <w:t>Create a mechanism to perform an "Is this valid Microsoft Word document" test. The mechanism must be able to be run on a non-Windows system without MS Word installed.</w:t>
      </w:r>
    </w:p>
    <w:p w14:paraId="763CC968" w14:textId="3E17EDAD" w:rsidR="00BE31E1" w:rsidRDefault="00BC4CCB">
      <w:pPr>
        <w:numPr>
          <w:ilvl w:val="0"/>
          <w:numId w:val="7"/>
        </w:numPr>
        <w:pBdr>
          <w:top w:val="nil"/>
          <w:left w:val="nil"/>
          <w:bottom w:val="nil"/>
          <w:right w:val="nil"/>
          <w:between w:val="nil"/>
        </w:pBdr>
        <w:jc w:val="both"/>
        <w:rPr>
          <w:rFonts w:ascii="Noto Sans Symbols" w:eastAsia="Noto Sans Symbols" w:hAnsi="Noto Sans Symbols" w:cs="Noto Sans Symbols"/>
          <w:color w:val="000000"/>
        </w:rPr>
      </w:pPr>
      <w:r>
        <w:rPr>
          <w:color w:val="000000"/>
        </w:rPr>
        <w:t xml:space="preserve">Create a way to generate a screenshot of an MS Word document to compare </w:t>
      </w:r>
      <w:r>
        <w:t xml:space="preserve">new outputs with </w:t>
      </w:r>
      <w:del w:id="43" w:author="Rick Stuart" w:date="2020-04-04T17:16:00Z">
        <w:r w:rsidR="005D6631" w:rsidDel="00586E5F">
          <w:delText>previously</w:delText>
        </w:r>
        <w:r w:rsidR="00B22CBA" w:rsidDel="00586E5F">
          <w:delText>-</w:delText>
        </w:r>
        <w:r w:rsidR="005D6631" w:rsidDel="00586E5F">
          <w:delText>stored</w:delText>
        </w:r>
      </w:del>
      <w:ins w:id="44" w:author="Rick Stuart" w:date="2020-04-04T17:18:00Z">
        <w:r w:rsidR="00872D24">
          <w:t>previously</w:t>
        </w:r>
      </w:ins>
      <w:ins w:id="45" w:author="Rick Stuart" w:date="2020-04-26T19:10:00Z">
        <w:r w:rsidR="00E33BA1">
          <w:t>-</w:t>
        </w:r>
      </w:ins>
      <w:ins w:id="46" w:author="Rick Stuart" w:date="2020-04-04T17:18:00Z">
        <w:r w:rsidR="00872D24">
          <w:t>stored</w:t>
        </w:r>
      </w:ins>
      <w:r>
        <w:t xml:space="preserve"> ones as additional validation</w:t>
      </w:r>
      <w:r>
        <w:rPr>
          <w:color w:val="000000"/>
        </w:rPr>
        <w:t>. This must be able to be run on a non-Windows system without MS Word installed.</w:t>
      </w:r>
    </w:p>
    <w:p w14:paraId="15078628" w14:textId="77777777" w:rsidR="00BE31E1" w:rsidRDefault="00BC4CCB">
      <w:pPr>
        <w:numPr>
          <w:ilvl w:val="0"/>
          <w:numId w:val="7"/>
        </w:numPr>
        <w:pBdr>
          <w:top w:val="nil"/>
          <w:left w:val="nil"/>
          <w:bottom w:val="nil"/>
          <w:right w:val="nil"/>
          <w:between w:val="nil"/>
        </w:pBdr>
        <w:jc w:val="both"/>
        <w:rPr>
          <w:rFonts w:ascii="Noto Sans Symbols" w:eastAsia="Noto Sans Symbols" w:hAnsi="Noto Sans Symbols" w:cs="Noto Sans Symbols"/>
          <w:color w:val="000000"/>
        </w:rPr>
      </w:pPr>
      <w:r>
        <w:rPr>
          <w:color w:val="000000"/>
        </w:rPr>
        <w:t xml:space="preserve">Create additional end-to-end test examples, runnable by the CI/CD framework, </w:t>
      </w:r>
      <w:r>
        <w:t xml:space="preserve">and </w:t>
      </w:r>
      <w:r>
        <w:rPr>
          <w:color w:val="000000"/>
        </w:rPr>
        <w:t xml:space="preserve">automatically included in the documentation with links allowing to run in online example environments </w:t>
      </w:r>
      <w:r>
        <w:t xml:space="preserve">such as </w:t>
      </w:r>
      <w:r>
        <w:rPr>
          <w:color w:val="000000"/>
        </w:rPr>
        <w:t>Runkit.</w:t>
      </w:r>
    </w:p>
    <w:p w14:paraId="5CB26B3F" w14:textId="77777777" w:rsidR="00BE31E1" w:rsidRDefault="00BC4CCB">
      <w:pPr>
        <w:numPr>
          <w:ilvl w:val="0"/>
          <w:numId w:val="7"/>
        </w:numPr>
        <w:pBdr>
          <w:top w:val="nil"/>
          <w:left w:val="nil"/>
          <w:bottom w:val="nil"/>
          <w:right w:val="nil"/>
          <w:between w:val="nil"/>
        </w:pBdr>
        <w:jc w:val="both"/>
        <w:rPr>
          <w:rFonts w:ascii="Noto Sans Symbols" w:eastAsia="Noto Sans Symbols" w:hAnsi="Noto Sans Symbols" w:cs="Noto Sans Symbols"/>
          <w:color w:val="000000"/>
        </w:rPr>
      </w:pPr>
      <w:r>
        <w:rPr>
          <w:color w:val="000000"/>
        </w:rPr>
        <w:t>Build an API documentation site (on each successful merge) that provides the ability to access doc</w:t>
      </w:r>
      <w:r>
        <w:t>umentation</w:t>
      </w:r>
      <w:r>
        <w:rPr>
          <w:color w:val="000000"/>
        </w:rPr>
        <w:t xml:space="preserve"> for each version</w:t>
      </w:r>
      <w:r>
        <w:t>.</w:t>
      </w:r>
    </w:p>
    <w:p w14:paraId="43C92B00" w14:textId="77777777" w:rsidR="00BE31E1" w:rsidRDefault="00BC4CCB">
      <w:pPr>
        <w:numPr>
          <w:ilvl w:val="0"/>
          <w:numId w:val="7"/>
        </w:numPr>
        <w:jc w:val="both"/>
      </w:pPr>
      <w:r>
        <w:t>Pending the customer publishing some additional functionality to the Maestro Repository, create a test that builds new XML, applies a customer-supplied style sheet to it, creates a screenshot, and compares the output to an original screenshot</w:t>
      </w:r>
    </w:p>
    <w:p w14:paraId="1783740C" w14:textId="77777777" w:rsidR="00BE31E1" w:rsidRDefault="00BE31E1"/>
    <w:p w14:paraId="2907AA0E" w14:textId="77777777" w:rsidR="00BE31E1" w:rsidRDefault="00BC4CCB">
      <w:pPr>
        <w:pStyle w:val="Heading2"/>
        <w:numPr>
          <w:ilvl w:val="1"/>
          <w:numId w:val="3"/>
        </w:numPr>
      </w:pPr>
      <w:bookmarkStart w:id="47" w:name="_heading=h.1fob9te" w:colFirst="0" w:colLast="0"/>
      <w:bookmarkEnd w:id="47"/>
      <w:r>
        <w:t>Project Summary</w:t>
      </w:r>
    </w:p>
    <w:p w14:paraId="2613AFAF" w14:textId="77777777" w:rsidR="00BE31E1" w:rsidRDefault="00BC4CCB">
      <w:pPr>
        <w:pStyle w:val="Heading3"/>
        <w:numPr>
          <w:ilvl w:val="2"/>
          <w:numId w:val="3"/>
        </w:numPr>
      </w:pPr>
      <w:bookmarkStart w:id="48" w:name="_heading=h.3znysh7" w:colFirst="0" w:colLast="0"/>
      <w:bookmarkEnd w:id="48"/>
      <w:r>
        <w:t>Purpose</w:t>
      </w:r>
    </w:p>
    <w:p w14:paraId="5C4782D2" w14:textId="77777777" w:rsidR="00BE31E1" w:rsidRDefault="00BC4CCB">
      <w:r>
        <w:t xml:space="preserve">This software shall be designed to ensure that .docx files created by Maestro are valid and then compare expected formatting of the provided Yet Another Makeup Language (YAML) to a desired or expected output as a picture file. YAML is the filetype currently used to store EVA templates (An example is available for download in the references section).  The software will maintain a record of the actual output and compare it to both the new expected output and the actual output to maintain a record of changes in Yet Another Makeup Language (YAML) </w:t>
      </w:r>
      <w:r>
        <w:lastRenderedPageBreak/>
        <w:t>formatting. An example of the YAML used by the NASA Maestro software is available in the references section.</w:t>
      </w:r>
    </w:p>
    <w:p w14:paraId="3E729F9C" w14:textId="77777777" w:rsidR="00BE31E1" w:rsidRDefault="00BC4CCB">
      <w:pPr>
        <w:pStyle w:val="Heading3"/>
        <w:numPr>
          <w:ilvl w:val="2"/>
          <w:numId w:val="3"/>
        </w:numPr>
      </w:pPr>
      <w:bookmarkStart w:id="49" w:name="_heading=h.2et92p0" w:colFirst="0" w:colLast="0"/>
      <w:bookmarkEnd w:id="49"/>
      <w:r>
        <w:t>Scope</w:t>
      </w:r>
    </w:p>
    <w:p w14:paraId="4E61FE09" w14:textId="77777777" w:rsidR="00BE31E1" w:rsidRDefault="00BC4CCB">
      <w:pPr>
        <w:rPr>
          <w:rFonts w:ascii="Times New Roman" w:eastAsia="Times New Roman" w:hAnsi="Times New Roman" w:cs="Times New Roman"/>
        </w:rPr>
      </w:pPr>
      <w:r>
        <w:t xml:space="preserve">This product shall be developed to test Maestro and to provide additional capability following the completion of document conversion. This shall include the ability of the program to discover and highlight changes in the document formatting, and to display those changes to Maestro developers. Additionally, the automation of testing, build, and potential deployment shall be incorporated by transferring the repository to a NASA hosted Gitlab from its current git location on NASA’s GitHub repository. </w:t>
      </w:r>
    </w:p>
    <w:p w14:paraId="205B7B5C" w14:textId="77777777" w:rsidR="00BE31E1" w:rsidRDefault="00BC4CCB">
      <w:pPr>
        <w:pStyle w:val="Heading3"/>
        <w:numPr>
          <w:ilvl w:val="2"/>
          <w:numId w:val="3"/>
        </w:numPr>
      </w:pPr>
      <w:bookmarkStart w:id="50" w:name="_heading=h.tyjcwt" w:colFirst="0" w:colLast="0"/>
      <w:bookmarkEnd w:id="50"/>
      <w:r>
        <w:t>Assumptions and Constraints</w:t>
      </w:r>
    </w:p>
    <w:p w14:paraId="709834F6" w14:textId="77777777" w:rsidR="00BE31E1" w:rsidRDefault="00BC4CCB">
      <w:pPr>
        <w:numPr>
          <w:ilvl w:val="0"/>
          <w:numId w:val="11"/>
        </w:numPr>
        <w:pBdr>
          <w:top w:val="nil"/>
          <w:left w:val="nil"/>
          <w:bottom w:val="nil"/>
          <w:right w:val="nil"/>
          <w:between w:val="nil"/>
        </w:pBdr>
        <w:jc w:val="both"/>
        <w:rPr>
          <w:rFonts w:ascii="Times New Roman" w:eastAsia="Times New Roman" w:hAnsi="Times New Roman" w:cs="Times New Roman"/>
          <w:color w:val="000000"/>
        </w:rPr>
      </w:pPr>
      <w:r>
        <w:rPr>
          <w:color w:val="000000"/>
        </w:rPr>
        <w:t xml:space="preserve">The software </w:t>
      </w:r>
      <w:r>
        <w:t>shall</w:t>
      </w:r>
      <w:r>
        <w:rPr>
          <w:color w:val="000000"/>
        </w:rPr>
        <w:t xml:space="preserve"> be system independent and specifically designed to run without the use of Microsoft Windows or Microsoft Word. </w:t>
      </w:r>
    </w:p>
    <w:p w14:paraId="1A34B895" w14:textId="77777777" w:rsidR="00BE31E1" w:rsidRDefault="00BC4CCB">
      <w:pPr>
        <w:numPr>
          <w:ilvl w:val="0"/>
          <w:numId w:val="11"/>
        </w:numPr>
        <w:pBdr>
          <w:top w:val="nil"/>
          <w:left w:val="nil"/>
          <w:bottom w:val="nil"/>
          <w:right w:val="nil"/>
          <w:between w:val="nil"/>
        </w:pBdr>
        <w:jc w:val="both"/>
        <w:rPr>
          <w:rFonts w:ascii="Times New Roman" w:eastAsia="Times New Roman" w:hAnsi="Times New Roman" w:cs="Times New Roman"/>
          <w:color w:val="000000"/>
        </w:rPr>
      </w:pPr>
      <w:r>
        <w:rPr>
          <w:color w:val="000000"/>
        </w:rPr>
        <w:t xml:space="preserve">One challenge created by the potential use of Linux is the requirement to support the Arial </w:t>
      </w:r>
      <w:r>
        <w:t>font</w:t>
      </w:r>
      <w:r>
        <w:rPr>
          <w:color w:val="000000"/>
        </w:rPr>
        <w:t xml:space="preserve"> which is not provided within GNU Linux. The use of created container images should alleviate this concern. </w:t>
      </w:r>
    </w:p>
    <w:p w14:paraId="7399DF4D" w14:textId="77777777" w:rsidR="00BE31E1" w:rsidRDefault="00BC4CCB">
      <w:pPr>
        <w:numPr>
          <w:ilvl w:val="0"/>
          <w:numId w:val="11"/>
        </w:numPr>
        <w:pBdr>
          <w:top w:val="nil"/>
          <w:left w:val="nil"/>
          <w:bottom w:val="nil"/>
          <w:right w:val="nil"/>
          <w:between w:val="nil"/>
        </w:pBdr>
        <w:jc w:val="both"/>
      </w:pPr>
      <w:bookmarkStart w:id="51" w:name="_heading=h.3dy6vkm" w:colFirst="0" w:colLast="0"/>
      <w:bookmarkEnd w:id="51"/>
      <w:r>
        <w:t>The software testing suite (currently Mocha) needs to instantiate the docker container providing the platform-agnostic document testing and formatting (explained below). Preliminary research indicates that this is possible with NodeJS and commander.js but additional research is needed.</w:t>
      </w:r>
    </w:p>
    <w:p w14:paraId="71188F7F" w14:textId="77777777" w:rsidR="00BE31E1" w:rsidRDefault="00BC4CCB">
      <w:pPr>
        <w:numPr>
          <w:ilvl w:val="2"/>
          <w:numId w:val="3"/>
        </w:numPr>
        <w:pBdr>
          <w:top w:val="nil"/>
          <w:left w:val="nil"/>
          <w:bottom w:val="nil"/>
          <w:right w:val="nil"/>
          <w:between w:val="nil"/>
        </w:pBdr>
        <w:jc w:val="both"/>
      </w:pPr>
      <w:bookmarkStart w:id="52" w:name="_heading=h.1t3h5sf" w:colFirst="0" w:colLast="0"/>
      <w:bookmarkEnd w:id="52"/>
      <w:r>
        <w:t>Project Deliverables</w:t>
      </w:r>
    </w:p>
    <w:p w14:paraId="5645E529" w14:textId="77777777" w:rsidR="00BE31E1" w:rsidRDefault="00BC4CCB">
      <w:r>
        <w:t>NASA currently has five priorities that were specified in the initial customer meeting. They want Team One to:</w:t>
      </w:r>
    </w:p>
    <w:p w14:paraId="527530A2" w14:textId="77777777" w:rsidR="00BE31E1" w:rsidRDefault="00BC4CCB">
      <w:pPr>
        <w:numPr>
          <w:ilvl w:val="0"/>
          <w:numId w:val="20"/>
        </w:numPr>
        <w:pBdr>
          <w:top w:val="nil"/>
          <w:left w:val="nil"/>
          <w:bottom w:val="nil"/>
          <w:right w:val="nil"/>
          <w:between w:val="nil"/>
        </w:pBdr>
        <w:jc w:val="both"/>
      </w:pPr>
      <w:r>
        <w:rPr>
          <w:color w:val="000000"/>
        </w:rPr>
        <w:t>Create a test that builds new XML, applies a customer-supplied style sheet to it, creates a screenshot, and compares the output to an original screenshot</w:t>
      </w:r>
    </w:p>
    <w:p w14:paraId="74D78F6A" w14:textId="77777777" w:rsidR="00BE31E1" w:rsidRDefault="00BC4CCB">
      <w:pPr>
        <w:numPr>
          <w:ilvl w:val="0"/>
          <w:numId w:val="20"/>
        </w:numPr>
        <w:pBdr>
          <w:top w:val="nil"/>
          <w:left w:val="nil"/>
          <w:bottom w:val="nil"/>
          <w:right w:val="nil"/>
          <w:between w:val="nil"/>
        </w:pBdr>
        <w:jc w:val="both"/>
      </w:pPr>
      <w:r>
        <w:rPr>
          <w:color w:val="000000"/>
        </w:rPr>
        <w:t xml:space="preserve"> Create a mechanism to perform an "Is this valid MS Word document" test. This must be able to be run on a non-Windows system without MS Word installed.</w:t>
      </w:r>
    </w:p>
    <w:p w14:paraId="0CA5CA2D" w14:textId="77777777" w:rsidR="00BE31E1" w:rsidRDefault="00BC4CCB">
      <w:pPr>
        <w:numPr>
          <w:ilvl w:val="0"/>
          <w:numId w:val="20"/>
        </w:numPr>
        <w:pBdr>
          <w:top w:val="nil"/>
          <w:left w:val="nil"/>
          <w:bottom w:val="nil"/>
          <w:right w:val="nil"/>
          <w:between w:val="nil"/>
        </w:pBdr>
        <w:jc w:val="both"/>
      </w:pPr>
      <w:r>
        <w:rPr>
          <w:color w:val="000000"/>
        </w:rPr>
        <w:lastRenderedPageBreak/>
        <w:t xml:space="preserve">  Create a way to generate a screenshot of an MS Word document (perhaps Word-to-PDF then use preexisting PDF-to-screenshot). This must be able to be run on a non-Windows system without MS Word installed.</w:t>
      </w:r>
    </w:p>
    <w:p w14:paraId="4F49CCC8" w14:textId="77777777" w:rsidR="00BE31E1" w:rsidRDefault="00BC4CCB">
      <w:pPr>
        <w:numPr>
          <w:ilvl w:val="0"/>
          <w:numId w:val="20"/>
        </w:numPr>
        <w:pBdr>
          <w:top w:val="nil"/>
          <w:left w:val="nil"/>
          <w:bottom w:val="nil"/>
          <w:right w:val="nil"/>
          <w:between w:val="nil"/>
        </w:pBdr>
        <w:jc w:val="both"/>
      </w:pPr>
      <w:r>
        <w:rPr>
          <w:color w:val="000000"/>
        </w:rPr>
        <w:t xml:space="preserve">  Create end-to-end test examples that are both run by CI but are also automatically included in the documentation with links to run in online example environment (e.g. Runkit)</w:t>
      </w:r>
    </w:p>
    <w:p w14:paraId="5D41E37B" w14:textId="77777777" w:rsidR="00BE31E1" w:rsidRDefault="00BC4CCB">
      <w:pPr>
        <w:numPr>
          <w:ilvl w:val="0"/>
          <w:numId w:val="20"/>
        </w:numPr>
        <w:pBdr>
          <w:top w:val="nil"/>
          <w:left w:val="nil"/>
          <w:bottom w:val="nil"/>
          <w:right w:val="nil"/>
          <w:between w:val="nil"/>
        </w:pBdr>
        <w:jc w:val="both"/>
      </w:pPr>
      <w:r>
        <w:rPr>
          <w:color w:val="000000"/>
        </w:rPr>
        <w:t xml:space="preserve">  Build API docs site (on each successful merge) that handles docs for each version (e.g. dropdown that allows showing docs for v1.0, 2.0, etc.)</w:t>
      </w:r>
    </w:p>
    <w:p w14:paraId="43C0C2D2" w14:textId="77777777" w:rsidR="00BE31E1" w:rsidRDefault="00BC4CCB">
      <w:pPr>
        <w:numPr>
          <w:ilvl w:val="0"/>
          <w:numId w:val="20"/>
        </w:numPr>
        <w:pBdr>
          <w:top w:val="nil"/>
          <w:left w:val="nil"/>
          <w:bottom w:val="nil"/>
          <w:right w:val="nil"/>
          <w:between w:val="nil"/>
        </w:pBdr>
        <w:jc w:val="both"/>
      </w:pPr>
      <w:r>
        <w:rPr>
          <w:color w:val="000000"/>
        </w:rPr>
        <w:t xml:space="preserve">  Mirror Maestro project on gitlab.com and make all testing/etc. work</w:t>
      </w:r>
    </w:p>
    <w:p w14:paraId="54FEC3A9" w14:textId="77777777" w:rsidR="00BE31E1" w:rsidRDefault="00BC4CCB">
      <w:r>
        <w:t>These NASA requirements have been broken down into eight deliverable products templated below:</w:t>
      </w:r>
    </w:p>
    <w:tbl>
      <w:tblPr>
        <w:tblStyle w:val="GridTable4"/>
        <w:tblW w:w="9350" w:type="dxa"/>
        <w:tblLayout w:type="fixed"/>
        <w:tblLook w:val="04A0" w:firstRow="1" w:lastRow="0" w:firstColumn="1" w:lastColumn="0" w:noHBand="0" w:noVBand="1"/>
      </w:tblPr>
      <w:tblGrid>
        <w:gridCol w:w="2515"/>
        <w:gridCol w:w="6835"/>
      </w:tblGrid>
      <w:tr w:rsidR="00BE31E1" w14:paraId="65249955" w14:textId="77777777" w:rsidTr="004D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A50E46" w14:textId="77777777" w:rsidR="00BE31E1" w:rsidRDefault="00BC4CCB">
            <w:pPr>
              <w:pBdr>
                <w:top w:val="nil"/>
                <w:left w:val="nil"/>
                <w:bottom w:val="nil"/>
                <w:right w:val="nil"/>
                <w:between w:val="nil"/>
              </w:pBdr>
              <w:spacing w:line="360" w:lineRule="auto"/>
              <w:jc w:val="center"/>
              <w:rPr>
                <w:sz w:val="28"/>
                <w:szCs w:val="28"/>
              </w:rPr>
            </w:pPr>
            <w:r>
              <w:rPr>
                <w:sz w:val="28"/>
                <w:szCs w:val="28"/>
              </w:rPr>
              <w:t>Deliverable</w:t>
            </w:r>
          </w:p>
        </w:tc>
        <w:tc>
          <w:tcPr>
            <w:tcW w:w="6835" w:type="dxa"/>
          </w:tcPr>
          <w:p w14:paraId="73217223"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Summary</w:t>
            </w:r>
          </w:p>
        </w:tc>
      </w:tr>
      <w:tr w:rsidR="00BE31E1" w14:paraId="71D25FE7" w14:textId="77777777"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81B2C04" w14:textId="77777777" w:rsidR="00BE31E1" w:rsidRDefault="00BC4CCB">
            <w:pPr>
              <w:jc w:val="center"/>
            </w:pPr>
            <w:r>
              <w:t>Maestro Integration Documentation</w:t>
            </w:r>
          </w:p>
        </w:tc>
        <w:tc>
          <w:tcPr>
            <w:tcW w:w="6835" w:type="dxa"/>
          </w:tcPr>
          <w:p w14:paraId="557482FF" w14:textId="77777777" w:rsidR="00BE31E1" w:rsidRDefault="00BC4CCB">
            <w:pPr>
              <w:cnfStyle w:val="000000100000" w:firstRow="0" w:lastRow="0" w:firstColumn="0" w:lastColumn="0" w:oddVBand="0" w:evenVBand="0" w:oddHBand="1" w:evenHBand="0" w:firstRowFirstColumn="0" w:firstRowLastColumn="0" w:lastRowFirstColumn="0" w:lastRowLastColumn="0"/>
            </w:pPr>
            <w:r>
              <w:t>Documentation tracking any changes made to the Maestro Software to integrate the testing and demonstration software.</w:t>
            </w:r>
          </w:p>
        </w:tc>
      </w:tr>
      <w:tr w:rsidR="00BE31E1" w14:paraId="234799FA" w14:textId="77777777"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14:paraId="2EB61702" w14:textId="77777777" w:rsidR="00BE31E1" w:rsidRDefault="00BC4CCB">
            <w:pPr>
              <w:jc w:val="center"/>
            </w:pPr>
            <w:r>
              <w:t>Software Documentation</w:t>
            </w:r>
          </w:p>
        </w:tc>
        <w:tc>
          <w:tcPr>
            <w:tcW w:w="6835" w:type="dxa"/>
          </w:tcPr>
          <w:p w14:paraId="1A9D6565" w14:textId="77777777" w:rsidR="00BE31E1" w:rsidRDefault="00BC4CCB">
            <w:pPr>
              <w:cnfStyle w:val="000000000000" w:firstRow="0" w:lastRow="0" w:firstColumn="0" w:lastColumn="0" w:oddVBand="0" w:evenVBand="0" w:oddHBand="0" w:evenHBand="0" w:firstRowFirstColumn="0" w:firstRowLastColumn="0" w:lastRowFirstColumn="0" w:lastRowLastColumn="0"/>
            </w:pPr>
            <w:r>
              <w:t>Development documentation detailing the codebase.</w:t>
            </w:r>
          </w:p>
        </w:tc>
      </w:tr>
      <w:tr w:rsidR="00BE31E1" w14:paraId="10701A56" w14:textId="77777777"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14:paraId="0CEACDD6" w14:textId="77777777" w:rsidR="00BE31E1" w:rsidRDefault="00BC4CCB">
            <w:pPr>
              <w:jc w:val="center"/>
            </w:pPr>
            <w:r>
              <w:t>Testing Software</w:t>
            </w:r>
          </w:p>
        </w:tc>
        <w:tc>
          <w:tcPr>
            <w:tcW w:w="6835" w:type="dxa"/>
          </w:tcPr>
          <w:p w14:paraId="26E73F32" w14:textId="77777777" w:rsidR="00BE31E1" w:rsidRDefault="00BC4CCB">
            <w:pPr>
              <w:cnfStyle w:val="000000100000" w:firstRow="0" w:lastRow="0" w:firstColumn="0" w:lastColumn="0" w:oddVBand="0" w:evenVBand="0" w:oddHBand="1" w:evenHBand="0" w:firstRowFirstColumn="0" w:firstRowLastColumn="0" w:lastRowFirstColumn="0" w:lastRowLastColumn="0"/>
            </w:pPr>
            <w:r>
              <w:t>Software that tracks changes in the formatting done by Maestro and ensures that the user desired formatting matches the final product created by Maestro.</w:t>
            </w:r>
          </w:p>
        </w:tc>
      </w:tr>
      <w:tr w:rsidR="00BE31E1" w14:paraId="66519236" w14:textId="77777777"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14:paraId="37AF1F6C" w14:textId="77777777" w:rsidR="00BE31E1" w:rsidRDefault="00BC4CCB">
            <w:pPr>
              <w:jc w:val="center"/>
            </w:pPr>
            <w:r>
              <w:t>Move to Gitlab</w:t>
            </w:r>
          </w:p>
        </w:tc>
        <w:tc>
          <w:tcPr>
            <w:tcW w:w="6835" w:type="dxa"/>
          </w:tcPr>
          <w:p w14:paraId="54554554" w14:textId="77777777" w:rsidR="00BE31E1" w:rsidRDefault="00BC4CCB">
            <w:pPr>
              <w:cnfStyle w:val="000000000000" w:firstRow="0" w:lastRow="0" w:firstColumn="0" w:lastColumn="0" w:oddVBand="0" w:evenVBand="0" w:oddHBand="0" w:evenHBand="0" w:firstRowFirstColumn="0" w:firstRowLastColumn="0" w:lastRowFirstColumn="0" w:lastRowLastColumn="0"/>
            </w:pPr>
            <w:r>
              <w:t>Move NASA Maestro and team developed software to Gitlab. The DevOps team is providing most of the work.</w:t>
            </w:r>
          </w:p>
        </w:tc>
      </w:tr>
      <w:tr w:rsidR="00BE31E1" w14:paraId="4AE75800" w14:textId="77777777"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14:paraId="626314A1" w14:textId="77777777" w:rsidR="00BE31E1" w:rsidRDefault="00BC4CCB">
            <w:pPr>
              <w:jc w:val="center"/>
            </w:pPr>
            <w:r>
              <w:t>Testing through Runkit</w:t>
            </w:r>
          </w:p>
        </w:tc>
        <w:tc>
          <w:tcPr>
            <w:tcW w:w="6835" w:type="dxa"/>
          </w:tcPr>
          <w:p w14:paraId="0E1B5DBA" w14:textId="77777777" w:rsidR="00BE31E1" w:rsidRDefault="00BC4CCB">
            <w:pPr>
              <w:cnfStyle w:val="000000100000" w:firstRow="0" w:lastRow="0" w:firstColumn="0" w:lastColumn="0" w:oddVBand="0" w:evenVBand="0" w:oddHBand="1" w:evenHBand="0" w:firstRowFirstColumn="0" w:firstRowLastColumn="0" w:lastRowFirstColumn="0" w:lastRowLastColumn="0"/>
            </w:pPr>
            <w:r>
              <w:t>Convert existing test cases to run automatically using Runkit.</w:t>
            </w:r>
          </w:p>
        </w:tc>
      </w:tr>
      <w:tr w:rsidR="00BE31E1" w14:paraId="48667CE3" w14:textId="77777777"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14:paraId="2827D104" w14:textId="77777777" w:rsidR="00BE31E1" w:rsidRDefault="00BC4CCB">
            <w:pPr>
              <w:jc w:val="center"/>
            </w:pPr>
            <w:r>
              <w:t>API Versioning</w:t>
            </w:r>
          </w:p>
        </w:tc>
        <w:tc>
          <w:tcPr>
            <w:tcW w:w="6835" w:type="dxa"/>
          </w:tcPr>
          <w:p w14:paraId="1A8A5834" w14:textId="77777777" w:rsidR="00BE31E1" w:rsidRDefault="00BC4CCB">
            <w:pPr>
              <w:cnfStyle w:val="000000000000" w:firstRow="0" w:lastRow="0" w:firstColumn="0" w:lastColumn="0" w:oddVBand="0" w:evenVBand="0" w:oddHBand="0" w:evenHBand="0" w:firstRowFirstColumn="0" w:firstRowLastColumn="0" w:lastRowFirstColumn="0" w:lastRowLastColumn="0"/>
            </w:pPr>
            <w:r>
              <w:t>Complete a system through Gitlab that tracks API changes.</w:t>
            </w:r>
          </w:p>
        </w:tc>
      </w:tr>
      <w:tr w:rsidR="00BE31E1" w14:paraId="63103D13" w14:textId="77777777"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14:paraId="1ED1DA92" w14:textId="77777777" w:rsidR="00BE31E1" w:rsidRDefault="00BC4CCB">
            <w:pPr>
              <w:jc w:val="center"/>
            </w:pPr>
            <w:r>
              <w:t>XML Maestro Testing</w:t>
            </w:r>
          </w:p>
        </w:tc>
        <w:tc>
          <w:tcPr>
            <w:tcW w:w="6835" w:type="dxa"/>
          </w:tcPr>
          <w:p w14:paraId="73BADF2A" w14:textId="77777777" w:rsidR="00BE31E1" w:rsidRDefault="00BC4CCB">
            <w:pPr>
              <w:cnfStyle w:val="000000100000" w:firstRow="0" w:lastRow="0" w:firstColumn="0" w:lastColumn="0" w:oddVBand="0" w:evenVBand="0" w:oddHBand="1" w:evenHBand="0" w:firstRowFirstColumn="0" w:firstRowLastColumn="0" w:lastRowFirstColumn="0" w:lastRowLastColumn="0"/>
            </w:pPr>
            <w:r>
              <w:t>Once XML output is finalized within Maestro, conduct testing to ensure accurate production.</w:t>
            </w:r>
          </w:p>
        </w:tc>
      </w:tr>
      <w:tr w:rsidR="00BE31E1" w14:paraId="272AAEC2" w14:textId="77777777"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14:paraId="0103F49F" w14:textId="77777777" w:rsidR="00BE31E1" w:rsidRDefault="00BC4CCB">
            <w:pPr>
              <w:jc w:val="center"/>
            </w:pPr>
            <w:r>
              <w:t>Maestro Integration Documentation</w:t>
            </w:r>
          </w:p>
        </w:tc>
        <w:tc>
          <w:tcPr>
            <w:tcW w:w="6835" w:type="dxa"/>
          </w:tcPr>
          <w:p w14:paraId="0FCC2EC3" w14:textId="77777777" w:rsidR="00BE31E1" w:rsidRDefault="00BC4CCB">
            <w:pPr>
              <w:cnfStyle w:val="000000000000" w:firstRow="0" w:lastRow="0" w:firstColumn="0" w:lastColumn="0" w:oddVBand="0" w:evenVBand="0" w:oddHBand="0" w:evenHBand="0" w:firstRowFirstColumn="0" w:firstRowLastColumn="0" w:lastRowFirstColumn="0" w:lastRowLastColumn="0"/>
            </w:pPr>
            <w:r>
              <w:t>Documentation tracking any changes made to the Maestro Software to integrate the testing and demonstration software.</w:t>
            </w:r>
          </w:p>
        </w:tc>
      </w:tr>
    </w:tbl>
    <w:p w14:paraId="2B7F0522" w14:textId="77777777" w:rsidR="00BE31E1" w:rsidRDefault="00BC4CCB">
      <w:pPr>
        <w:pStyle w:val="Heading2"/>
        <w:numPr>
          <w:ilvl w:val="1"/>
          <w:numId w:val="3"/>
        </w:numPr>
      </w:pPr>
      <w:bookmarkStart w:id="53" w:name="_heading=h.4d34og8" w:colFirst="0" w:colLast="0"/>
      <w:bookmarkEnd w:id="53"/>
      <w:r>
        <w:t>Definitions and Abbreviations</w:t>
      </w:r>
    </w:p>
    <w:tbl>
      <w:tblPr>
        <w:tblStyle w:val="GridTable4"/>
        <w:tblW w:w="9350" w:type="dxa"/>
        <w:tblLayout w:type="fixed"/>
        <w:tblLook w:val="04A0" w:firstRow="1" w:lastRow="0" w:firstColumn="1" w:lastColumn="0" w:noHBand="0" w:noVBand="1"/>
      </w:tblPr>
      <w:tblGrid>
        <w:gridCol w:w="2515"/>
        <w:gridCol w:w="6835"/>
      </w:tblGrid>
      <w:tr w:rsidR="00BE31E1" w14:paraId="529F282B" w14:textId="77777777" w:rsidTr="004D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2F4B178" w14:textId="77777777" w:rsidR="00BE31E1" w:rsidRDefault="00BC4CCB">
            <w:pPr>
              <w:pBdr>
                <w:top w:val="nil"/>
                <w:left w:val="nil"/>
                <w:bottom w:val="nil"/>
                <w:right w:val="nil"/>
                <w:between w:val="nil"/>
              </w:pBdr>
              <w:spacing w:line="360" w:lineRule="auto"/>
              <w:jc w:val="center"/>
              <w:rPr>
                <w:sz w:val="28"/>
                <w:szCs w:val="28"/>
              </w:rPr>
            </w:pPr>
            <w:r>
              <w:rPr>
                <w:sz w:val="28"/>
                <w:szCs w:val="28"/>
              </w:rPr>
              <w:t>Word</w:t>
            </w:r>
          </w:p>
        </w:tc>
        <w:tc>
          <w:tcPr>
            <w:tcW w:w="6835" w:type="dxa"/>
          </w:tcPr>
          <w:p w14:paraId="40492F0F"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Definition</w:t>
            </w:r>
          </w:p>
        </w:tc>
      </w:tr>
      <w:tr w:rsidR="00BE31E1" w14:paraId="117BADE5" w14:textId="77777777"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ED4CBAB" w14:textId="77777777" w:rsidR="00BE31E1" w:rsidRDefault="00BC4CCB">
            <w:r>
              <w:t>Extravehicular Activity</w:t>
            </w:r>
          </w:p>
        </w:tc>
        <w:tc>
          <w:tcPr>
            <w:tcW w:w="6835" w:type="dxa"/>
          </w:tcPr>
          <w:p w14:paraId="049634FE" w14:textId="77777777" w:rsidR="00BE31E1" w:rsidRDefault="00BC4CCB">
            <w:pPr>
              <w:cnfStyle w:val="000000100000" w:firstRow="0" w:lastRow="0" w:firstColumn="0" w:lastColumn="0" w:oddVBand="0" w:evenVBand="0" w:oddHBand="1" w:evenHBand="0" w:firstRowFirstColumn="0" w:firstRowLastColumn="0" w:lastRowFirstColumn="0" w:lastRowLastColumn="0"/>
            </w:pPr>
            <w:r>
              <w:t>Any activity that is done by an astronaut or cosmonaut outside a spacecraft beyond the Earth's appreciable atmosphere.</w:t>
            </w:r>
          </w:p>
        </w:tc>
      </w:tr>
      <w:tr w:rsidR="00BE31E1" w14:paraId="1A5732FB" w14:textId="77777777"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14:paraId="50CAF7D1" w14:textId="77777777" w:rsidR="00BE31E1" w:rsidRDefault="00BC4CCB">
            <w:r>
              <w:t>Intravehicular Activity</w:t>
            </w:r>
          </w:p>
        </w:tc>
        <w:tc>
          <w:tcPr>
            <w:tcW w:w="6835" w:type="dxa"/>
          </w:tcPr>
          <w:p w14:paraId="1591EDA9" w14:textId="77777777" w:rsidR="00BE31E1" w:rsidRDefault="00BC4CCB">
            <w:pPr>
              <w:cnfStyle w:val="000000000000" w:firstRow="0" w:lastRow="0" w:firstColumn="0" w:lastColumn="0" w:oddVBand="0" w:evenVBand="0" w:oddHBand="0" w:evenHBand="0" w:firstRowFirstColumn="0" w:firstRowLastColumn="0" w:lastRowFirstColumn="0" w:lastRowLastColumn="0"/>
            </w:pPr>
            <w:r>
              <w:rPr>
                <w:color w:val="222222"/>
              </w:rPr>
              <w:t>Any activity that is done by an astronaut or cosmonaut inside a spacecraft beyond the Earth's appreciable atmosphere.</w:t>
            </w:r>
          </w:p>
        </w:tc>
      </w:tr>
      <w:tr w:rsidR="00BE31E1" w14:paraId="6C97F6A9" w14:textId="77777777"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14:paraId="1E4B7EB5" w14:textId="77777777" w:rsidR="00BE31E1" w:rsidRDefault="00BC4CCB">
            <w:r>
              <w:lastRenderedPageBreak/>
              <w:t xml:space="preserve">NASA MAESTRO </w:t>
            </w:r>
          </w:p>
        </w:tc>
        <w:tc>
          <w:tcPr>
            <w:tcW w:w="6835" w:type="dxa"/>
          </w:tcPr>
          <w:p w14:paraId="5148B015" w14:textId="77777777" w:rsidR="00BE31E1" w:rsidRDefault="00BC4CCB">
            <w:pPr>
              <w:cnfStyle w:val="000000100000" w:firstRow="0" w:lastRow="0" w:firstColumn="0" w:lastColumn="0" w:oddVBand="0" w:evenVBand="0" w:oddHBand="1" w:evenHBand="0" w:firstRowFirstColumn="0" w:firstRowLastColumn="0" w:lastRowFirstColumn="0" w:lastRowLastColumn="0"/>
            </w:pPr>
            <w:bookmarkStart w:id="54" w:name="_heading=h.2s8eyo1" w:colFirst="0" w:colLast="0"/>
            <w:bookmarkEnd w:id="54"/>
            <w:r>
              <w:t>An open-source program released by</w:t>
            </w:r>
            <w:hyperlink r:id="rId12">
              <w:r>
                <w:t xml:space="preserve"> NASA</w:t>
              </w:r>
            </w:hyperlink>
            <w:r>
              <w:t xml:space="preserve"> to facilitate the creation of EVA and IVA procedures.</w:t>
            </w:r>
          </w:p>
        </w:tc>
      </w:tr>
      <w:tr w:rsidR="00BE31E1" w14:paraId="64C67C26" w14:textId="77777777"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14:paraId="1CDE93DA" w14:textId="77777777" w:rsidR="00BE31E1" w:rsidRDefault="00BC4CCB">
            <w:r>
              <w:t>YAML</w:t>
            </w:r>
          </w:p>
        </w:tc>
        <w:tc>
          <w:tcPr>
            <w:tcW w:w="6835" w:type="dxa"/>
          </w:tcPr>
          <w:p w14:paraId="21DADFC0" w14:textId="77777777" w:rsidR="00BE31E1" w:rsidRDefault="00BC4CCB">
            <w:pPr>
              <w:cnfStyle w:val="000000000000" w:firstRow="0" w:lastRow="0" w:firstColumn="0" w:lastColumn="0" w:oddVBand="0" w:evenVBand="0" w:oddHBand="0" w:evenHBand="0" w:firstRowFirstColumn="0" w:firstRowLastColumn="0" w:lastRowFirstColumn="0" w:lastRowLastColumn="0"/>
            </w:pPr>
            <w:r>
              <w:t>A</w:t>
            </w:r>
            <w:hyperlink r:id="rId13">
              <w:r>
                <w:t xml:space="preserve"> human-readable</w:t>
              </w:r>
            </w:hyperlink>
            <w:hyperlink r:id="rId14">
              <w:r>
                <w:t xml:space="preserve"> data-serialization language</w:t>
              </w:r>
            </w:hyperlink>
            <w:r>
              <w:t>. It is commonly used for</w:t>
            </w:r>
            <w:hyperlink r:id="rId15">
              <w:r>
                <w:t xml:space="preserve"> configuration files</w:t>
              </w:r>
            </w:hyperlink>
            <w:r>
              <w:t xml:space="preserve"> and in applications where data is being stored or transmitted.</w:t>
            </w:r>
          </w:p>
        </w:tc>
      </w:tr>
      <w:tr w:rsidR="00BE31E1" w14:paraId="779CA887" w14:textId="77777777"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14:paraId="2D95AEDF" w14:textId="77777777" w:rsidR="00BE31E1" w:rsidRDefault="00BC4CCB">
            <w:r>
              <w:t>.docx</w:t>
            </w:r>
          </w:p>
        </w:tc>
        <w:tc>
          <w:tcPr>
            <w:tcW w:w="6835" w:type="dxa"/>
          </w:tcPr>
          <w:p w14:paraId="62627E85" w14:textId="77777777" w:rsidR="00BE31E1" w:rsidRDefault="00BC4CCB">
            <w:pPr>
              <w:cnfStyle w:val="000000100000" w:firstRow="0" w:lastRow="0" w:firstColumn="0" w:lastColumn="0" w:oddVBand="0" w:evenVBand="0" w:oddHBand="1" w:evenHBand="0" w:firstRowFirstColumn="0" w:firstRowLastColumn="0" w:lastRowFirstColumn="0" w:lastRowLastColumn="0"/>
            </w:pPr>
            <w:r>
              <w:t>A DOCX file is a document created by Microsoft Word or another</w:t>
            </w:r>
            <w:hyperlink r:id="rId16">
              <w:r>
                <w:t xml:space="preserve"> word processing</w:t>
              </w:r>
            </w:hyperlink>
            <w:r>
              <w:t xml:space="preserve"> program, such as OpenOffice Writer or Apple Pages. It contains formatted text but may also include images, drawn objects, and other document elements.</w:t>
            </w:r>
          </w:p>
        </w:tc>
      </w:tr>
      <w:tr w:rsidR="00BE31E1" w14:paraId="0F374980" w14:textId="77777777"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14:paraId="4FFA38AE" w14:textId="77777777" w:rsidR="00BE31E1" w:rsidRDefault="00BC4CCB">
            <w:r>
              <w:t>Vector</w:t>
            </w:r>
          </w:p>
        </w:tc>
        <w:tc>
          <w:tcPr>
            <w:tcW w:w="6835" w:type="dxa"/>
          </w:tcPr>
          <w:p w14:paraId="4D5D4BF1" w14:textId="77777777" w:rsidR="00BE31E1" w:rsidRDefault="00BC4CCB">
            <w:pPr>
              <w:cnfStyle w:val="000000000000" w:firstRow="0" w:lastRow="0" w:firstColumn="0" w:lastColumn="0" w:oddVBand="0" w:evenVBand="0" w:oddHBand="0" w:evenHBand="0" w:firstRowFirstColumn="0" w:firstRowLastColumn="0" w:lastRowFirstColumn="0" w:lastRowLastColumn="0"/>
            </w:pPr>
            <w:r>
              <w:t>A point that has a definite position on the x- and y-axis of the work plane and determines the direction of the path; further, each path may have various properties including values for stroke color, shape, curve, thickness, and fill.</w:t>
            </w:r>
          </w:p>
        </w:tc>
      </w:tr>
      <w:tr w:rsidR="00BE31E1" w14:paraId="122F4F43" w14:textId="77777777"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14:paraId="570B6B05" w14:textId="77777777" w:rsidR="00BE31E1" w:rsidRDefault="00BC4CCB">
            <w:r>
              <w:t>GNU</w:t>
            </w:r>
          </w:p>
        </w:tc>
        <w:tc>
          <w:tcPr>
            <w:tcW w:w="6835" w:type="dxa"/>
          </w:tcPr>
          <w:p w14:paraId="6C158F82" w14:textId="77777777" w:rsidR="00BE31E1" w:rsidRDefault="00BC4CCB">
            <w:pPr>
              <w:cnfStyle w:val="000000100000" w:firstRow="0" w:lastRow="0" w:firstColumn="0" w:lastColumn="0" w:oddVBand="0" w:evenVBand="0" w:oddHBand="1" w:evenHBand="0" w:firstRowFirstColumn="0" w:firstRowLastColumn="0" w:lastRowFirstColumn="0" w:lastRowLastColumn="0"/>
            </w:pPr>
            <w:r>
              <w:t>An operating system that is </w:t>
            </w:r>
            <w:hyperlink r:id="rId17">
              <w:r>
                <w:t>free software</w:t>
              </w:r>
            </w:hyperlink>
            <w:r>
              <w:t>. The GNU operating system consists of GNU packages (programs specifically released by the GNU Project) as well as free software released by third parties.</w:t>
            </w:r>
          </w:p>
        </w:tc>
      </w:tr>
      <w:tr w:rsidR="00BE31E1" w14:paraId="7E4E6949" w14:textId="77777777" w:rsidTr="004D10D4">
        <w:trPr>
          <w:trHeight w:val="255"/>
        </w:trPr>
        <w:tc>
          <w:tcPr>
            <w:cnfStyle w:val="001000000000" w:firstRow="0" w:lastRow="0" w:firstColumn="1" w:lastColumn="0" w:oddVBand="0" w:evenVBand="0" w:oddHBand="0" w:evenHBand="0" w:firstRowFirstColumn="0" w:firstRowLastColumn="0" w:lastRowFirstColumn="0" w:lastRowLastColumn="0"/>
            <w:tcW w:w="2515" w:type="dxa"/>
          </w:tcPr>
          <w:p w14:paraId="3C007982" w14:textId="77777777" w:rsidR="00BE31E1" w:rsidRDefault="00BC4CCB">
            <w:r>
              <w:t>YAML</w:t>
            </w:r>
          </w:p>
        </w:tc>
        <w:tc>
          <w:tcPr>
            <w:tcW w:w="6835" w:type="dxa"/>
          </w:tcPr>
          <w:p w14:paraId="79424498" w14:textId="77777777" w:rsidR="00BE31E1" w:rsidRDefault="00BC4CCB">
            <w:pPr>
              <w:cnfStyle w:val="000000000000" w:firstRow="0" w:lastRow="0" w:firstColumn="0" w:lastColumn="0" w:oddVBand="0" w:evenVBand="0" w:oddHBand="0" w:evenHBand="0" w:firstRowFirstColumn="0" w:firstRowLastColumn="0" w:lastRowFirstColumn="0" w:lastRowLastColumn="0"/>
            </w:pPr>
            <w:r>
              <w:t>A</w:t>
            </w:r>
            <w:hyperlink r:id="rId18">
              <w:r>
                <w:t xml:space="preserve"> human-readable</w:t>
              </w:r>
            </w:hyperlink>
            <w:hyperlink r:id="rId19">
              <w:r>
                <w:t xml:space="preserve"> data-serialization language</w:t>
              </w:r>
            </w:hyperlink>
            <w:r>
              <w:t>. It is commonly used for</w:t>
            </w:r>
            <w:hyperlink r:id="rId20">
              <w:r>
                <w:t xml:space="preserve"> configuration files</w:t>
              </w:r>
            </w:hyperlink>
            <w:r>
              <w:t xml:space="preserve"> and in applications where data is being stored or transmitted.</w:t>
            </w:r>
          </w:p>
        </w:tc>
      </w:tr>
      <w:tr w:rsidR="00BE31E1" w14:paraId="384B7D67" w14:textId="77777777" w:rsidTr="004D10D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15" w:type="dxa"/>
          </w:tcPr>
          <w:p w14:paraId="212A0F48" w14:textId="77777777" w:rsidR="00BE31E1" w:rsidRDefault="00BC4CCB">
            <w:r>
              <w:t>SDLC</w:t>
            </w:r>
          </w:p>
        </w:tc>
        <w:tc>
          <w:tcPr>
            <w:tcW w:w="6835" w:type="dxa"/>
          </w:tcPr>
          <w:p w14:paraId="6598F713" w14:textId="15E75D17" w:rsidR="00BE31E1" w:rsidRDefault="00BC4CCB">
            <w:pPr>
              <w:cnfStyle w:val="000000100000" w:firstRow="0" w:lastRow="0" w:firstColumn="0" w:lastColumn="0" w:oddVBand="0" w:evenVBand="0" w:oddHBand="1" w:evenHBand="0" w:firstRowFirstColumn="0" w:firstRowLastColumn="0" w:lastRowFirstColumn="0" w:lastRowLastColumn="0"/>
            </w:pPr>
            <w:r>
              <w:t>The Software development lifecycle is a process used by the software industry to design, develop</w:t>
            </w:r>
            <w:ins w:id="55" w:author="Rick Stuart" w:date="2020-04-26T19:10:00Z">
              <w:r w:rsidR="00E33BA1">
                <w:t>,</w:t>
              </w:r>
            </w:ins>
            <w:r>
              <w:t xml:space="preserve"> and test high-quality software.</w:t>
            </w:r>
          </w:p>
        </w:tc>
      </w:tr>
    </w:tbl>
    <w:p w14:paraId="4316A8AB" w14:textId="77777777" w:rsidR="00BE31E1" w:rsidRDefault="00BE31E1">
      <w:pPr>
        <w:pStyle w:val="Heading2"/>
      </w:pPr>
    </w:p>
    <w:tbl>
      <w:tblPr>
        <w:tblStyle w:val="GridTable4"/>
        <w:tblW w:w="9350" w:type="dxa"/>
        <w:tblLayout w:type="fixed"/>
        <w:tblLook w:val="04A0" w:firstRow="1" w:lastRow="0" w:firstColumn="1" w:lastColumn="0" w:noHBand="0" w:noVBand="1"/>
      </w:tblPr>
      <w:tblGrid>
        <w:gridCol w:w="2515"/>
        <w:gridCol w:w="6835"/>
      </w:tblGrid>
      <w:tr w:rsidR="00BE31E1" w14:paraId="3F202CEF" w14:textId="77777777" w:rsidTr="004D1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517033" w14:textId="77777777" w:rsidR="00BE31E1" w:rsidRDefault="00BC4CCB">
            <w:pPr>
              <w:pBdr>
                <w:top w:val="nil"/>
                <w:left w:val="nil"/>
                <w:bottom w:val="nil"/>
                <w:right w:val="nil"/>
                <w:between w:val="nil"/>
              </w:pBdr>
              <w:spacing w:line="360" w:lineRule="auto"/>
              <w:jc w:val="center"/>
              <w:rPr>
                <w:sz w:val="28"/>
                <w:szCs w:val="28"/>
              </w:rPr>
            </w:pPr>
            <w:r>
              <w:rPr>
                <w:sz w:val="28"/>
                <w:szCs w:val="28"/>
              </w:rPr>
              <w:t>Abbreviation</w:t>
            </w:r>
          </w:p>
        </w:tc>
        <w:tc>
          <w:tcPr>
            <w:tcW w:w="6835" w:type="dxa"/>
          </w:tcPr>
          <w:p w14:paraId="6A4A4AB0"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Meaning</w:t>
            </w:r>
          </w:p>
        </w:tc>
      </w:tr>
      <w:tr w:rsidR="00BE31E1" w14:paraId="53C9FCEB" w14:textId="77777777"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068B559" w14:textId="77777777" w:rsidR="00BE31E1" w:rsidRDefault="00BC4CCB">
            <w:r>
              <w:t>NASA</w:t>
            </w:r>
          </w:p>
        </w:tc>
        <w:tc>
          <w:tcPr>
            <w:tcW w:w="6835" w:type="dxa"/>
          </w:tcPr>
          <w:p w14:paraId="5C020015" w14:textId="77777777" w:rsidR="00BE31E1" w:rsidRDefault="00BC4CCB">
            <w:pPr>
              <w:cnfStyle w:val="000000100000" w:firstRow="0" w:lastRow="0" w:firstColumn="0" w:lastColumn="0" w:oddVBand="0" w:evenVBand="0" w:oddHBand="1" w:evenHBand="0" w:firstRowFirstColumn="0" w:firstRowLastColumn="0" w:lastRowFirstColumn="0" w:lastRowLastColumn="0"/>
            </w:pPr>
            <w:r>
              <w:t>National Aeronautics and Space Administration</w:t>
            </w:r>
          </w:p>
        </w:tc>
      </w:tr>
      <w:tr w:rsidR="00BE31E1" w14:paraId="087A520E" w14:textId="77777777" w:rsidTr="004D10D4">
        <w:tc>
          <w:tcPr>
            <w:cnfStyle w:val="001000000000" w:firstRow="0" w:lastRow="0" w:firstColumn="1" w:lastColumn="0" w:oddVBand="0" w:evenVBand="0" w:oddHBand="0" w:evenHBand="0" w:firstRowFirstColumn="0" w:firstRowLastColumn="0" w:lastRowFirstColumn="0" w:lastRowLastColumn="0"/>
            <w:tcW w:w="2515" w:type="dxa"/>
          </w:tcPr>
          <w:p w14:paraId="06F8B4AB" w14:textId="77777777" w:rsidR="00BE31E1" w:rsidRDefault="00BC4CCB">
            <w:r>
              <w:t>HUD</w:t>
            </w:r>
            <w:r>
              <w:tab/>
            </w:r>
          </w:p>
        </w:tc>
        <w:tc>
          <w:tcPr>
            <w:tcW w:w="6835" w:type="dxa"/>
          </w:tcPr>
          <w:p w14:paraId="0E37A9D0" w14:textId="77777777" w:rsidR="00BE31E1" w:rsidRDefault="00BC4CCB">
            <w:pPr>
              <w:cnfStyle w:val="000000000000" w:firstRow="0" w:lastRow="0" w:firstColumn="0" w:lastColumn="0" w:oddVBand="0" w:evenVBand="0" w:oddHBand="0" w:evenHBand="0" w:firstRowFirstColumn="0" w:firstRowLastColumn="0" w:lastRowFirstColumn="0" w:lastRowLastColumn="0"/>
            </w:pPr>
            <w:r>
              <w:t>Heads-Up Display</w:t>
            </w:r>
          </w:p>
        </w:tc>
      </w:tr>
      <w:tr w:rsidR="00BE31E1" w14:paraId="7AB4F5B6" w14:textId="77777777"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AA8D1F" w14:textId="77777777" w:rsidR="00BE31E1" w:rsidRDefault="00BC4CCB">
            <w:r>
              <w:t>EVA</w:t>
            </w:r>
          </w:p>
        </w:tc>
        <w:tc>
          <w:tcPr>
            <w:tcW w:w="6835" w:type="dxa"/>
          </w:tcPr>
          <w:p w14:paraId="44F4B448" w14:textId="77777777" w:rsidR="00BE31E1" w:rsidRDefault="00BC4CCB">
            <w:pPr>
              <w:cnfStyle w:val="000000100000" w:firstRow="0" w:lastRow="0" w:firstColumn="0" w:lastColumn="0" w:oddVBand="0" w:evenVBand="0" w:oddHBand="1" w:evenHBand="0" w:firstRowFirstColumn="0" w:firstRowLastColumn="0" w:lastRowFirstColumn="0" w:lastRowLastColumn="0"/>
            </w:pPr>
            <w:r>
              <w:t>Extravehicular Activity</w:t>
            </w:r>
          </w:p>
        </w:tc>
      </w:tr>
      <w:tr w:rsidR="00BE31E1" w14:paraId="106BE9DA" w14:textId="77777777" w:rsidTr="004D10D4">
        <w:tc>
          <w:tcPr>
            <w:cnfStyle w:val="001000000000" w:firstRow="0" w:lastRow="0" w:firstColumn="1" w:lastColumn="0" w:oddVBand="0" w:evenVBand="0" w:oddHBand="0" w:evenHBand="0" w:firstRowFirstColumn="0" w:firstRowLastColumn="0" w:lastRowFirstColumn="0" w:lastRowLastColumn="0"/>
            <w:tcW w:w="2515" w:type="dxa"/>
          </w:tcPr>
          <w:p w14:paraId="0B4332DE" w14:textId="77777777" w:rsidR="00BE31E1" w:rsidRDefault="00BC4CCB">
            <w:r>
              <w:t>IVA</w:t>
            </w:r>
            <w:r>
              <w:tab/>
            </w:r>
          </w:p>
        </w:tc>
        <w:tc>
          <w:tcPr>
            <w:tcW w:w="6835" w:type="dxa"/>
          </w:tcPr>
          <w:p w14:paraId="2C0329EB" w14:textId="77777777" w:rsidR="00BE31E1" w:rsidRDefault="00BC4CCB">
            <w:pPr>
              <w:cnfStyle w:val="000000000000" w:firstRow="0" w:lastRow="0" w:firstColumn="0" w:lastColumn="0" w:oddVBand="0" w:evenVBand="0" w:oddHBand="0" w:evenHBand="0" w:firstRowFirstColumn="0" w:firstRowLastColumn="0" w:lastRowFirstColumn="0" w:lastRowLastColumn="0"/>
            </w:pPr>
            <w:r>
              <w:t>Intravehicular Activity</w:t>
            </w:r>
          </w:p>
        </w:tc>
      </w:tr>
      <w:tr w:rsidR="00BE31E1" w14:paraId="56F58933" w14:textId="77777777"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6F6FCA1" w14:textId="77777777" w:rsidR="00BE31E1" w:rsidRDefault="00BC4CCB">
            <w:r>
              <w:t>HTML</w:t>
            </w:r>
          </w:p>
        </w:tc>
        <w:tc>
          <w:tcPr>
            <w:tcW w:w="6835" w:type="dxa"/>
          </w:tcPr>
          <w:p w14:paraId="1C467B51" w14:textId="77777777" w:rsidR="00BE31E1" w:rsidRDefault="00BC4CCB">
            <w:pPr>
              <w:cnfStyle w:val="000000100000" w:firstRow="0" w:lastRow="0" w:firstColumn="0" w:lastColumn="0" w:oddVBand="0" w:evenVBand="0" w:oddHBand="1" w:evenHBand="0" w:firstRowFirstColumn="0" w:firstRowLastColumn="0" w:lastRowFirstColumn="0" w:lastRowLastColumn="0"/>
            </w:pPr>
            <w:r>
              <w:t>Hypertext Markup Language</w:t>
            </w:r>
          </w:p>
        </w:tc>
      </w:tr>
      <w:tr w:rsidR="00BE31E1" w14:paraId="1C181A09" w14:textId="77777777" w:rsidTr="004D10D4">
        <w:tc>
          <w:tcPr>
            <w:cnfStyle w:val="001000000000" w:firstRow="0" w:lastRow="0" w:firstColumn="1" w:lastColumn="0" w:oddVBand="0" w:evenVBand="0" w:oddHBand="0" w:evenHBand="0" w:firstRowFirstColumn="0" w:firstRowLastColumn="0" w:lastRowFirstColumn="0" w:lastRowLastColumn="0"/>
            <w:tcW w:w="2515" w:type="dxa"/>
          </w:tcPr>
          <w:p w14:paraId="249D3AE7" w14:textId="77777777" w:rsidR="00BE31E1" w:rsidRDefault="00BC4CCB">
            <w:r>
              <w:t>DOCX</w:t>
            </w:r>
          </w:p>
        </w:tc>
        <w:tc>
          <w:tcPr>
            <w:tcW w:w="6835" w:type="dxa"/>
          </w:tcPr>
          <w:p w14:paraId="3EE96D6F" w14:textId="77777777" w:rsidR="00BE31E1" w:rsidRDefault="00BC4CCB">
            <w:pPr>
              <w:cnfStyle w:val="000000000000" w:firstRow="0" w:lastRow="0" w:firstColumn="0" w:lastColumn="0" w:oddVBand="0" w:evenVBand="0" w:oddHBand="0" w:evenHBand="0" w:firstRowFirstColumn="0" w:firstRowLastColumn="0" w:lastRowFirstColumn="0" w:lastRowLastColumn="0"/>
            </w:pPr>
            <w:r>
              <w:t>Microsoft Word Document Format</w:t>
            </w:r>
          </w:p>
        </w:tc>
      </w:tr>
      <w:tr w:rsidR="00BE31E1" w14:paraId="732CD299" w14:textId="77777777"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AB9586" w14:textId="77777777" w:rsidR="00BE31E1" w:rsidRDefault="00BC4CCB">
            <w:r>
              <w:t>XML</w:t>
            </w:r>
          </w:p>
        </w:tc>
        <w:tc>
          <w:tcPr>
            <w:tcW w:w="6835" w:type="dxa"/>
          </w:tcPr>
          <w:p w14:paraId="48940FBE" w14:textId="77777777" w:rsidR="00BE31E1" w:rsidRDefault="00BC4CCB">
            <w:pPr>
              <w:cnfStyle w:val="000000100000" w:firstRow="0" w:lastRow="0" w:firstColumn="0" w:lastColumn="0" w:oddVBand="0" w:evenVBand="0" w:oddHBand="1" w:evenHBand="0" w:firstRowFirstColumn="0" w:firstRowLastColumn="0" w:lastRowFirstColumn="0" w:lastRowLastColumn="0"/>
            </w:pPr>
            <w:r>
              <w:t>Extensible Markup Language</w:t>
            </w:r>
          </w:p>
        </w:tc>
      </w:tr>
      <w:tr w:rsidR="00BE31E1" w14:paraId="32760363" w14:textId="77777777" w:rsidTr="004D10D4">
        <w:tc>
          <w:tcPr>
            <w:cnfStyle w:val="001000000000" w:firstRow="0" w:lastRow="0" w:firstColumn="1" w:lastColumn="0" w:oddVBand="0" w:evenVBand="0" w:oddHBand="0" w:evenHBand="0" w:firstRowFirstColumn="0" w:firstRowLastColumn="0" w:lastRowFirstColumn="0" w:lastRowLastColumn="0"/>
            <w:tcW w:w="2515" w:type="dxa"/>
          </w:tcPr>
          <w:p w14:paraId="19982AF9" w14:textId="77777777" w:rsidR="00BE31E1" w:rsidRDefault="00BC4CCB">
            <w:r>
              <w:t>API</w:t>
            </w:r>
          </w:p>
        </w:tc>
        <w:tc>
          <w:tcPr>
            <w:tcW w:w="6835" w:type="dxa"/>
          </w:tcPr>
          <w:p w14:paraId="7DB561CD" w14:textId="77777777" w:rsidR="00BE31E1" w:rsidRDefault="00BC4CCB">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BE31E1" w14:paraId="4C1B5904" w14:textId="77777777"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46CC800" w14:textId="77777777" w:rsidR="00BE31E1" w:rsidRDefault="00BC4CCB">
            <w:r>
              <w:t>CICD</w:t>
            </w:r>
          </w:p>
        </w:tc>
        <w:tc>
          <w:tcPr>
            <w:tcW w:w="6835" w:type="dxa"/>
          </w:tcPr>
          <w:p w14:paraId="0C419C71" w14:textId="77777777" w:rsidR="00BE31E1" w:rsidRDefault="00BC4CCB">
            <w:pPr>
              <w:cnfStyle w:val="000000100000" w:firstRow="0" w:lastRow="0" w:firstColumn="0" w:lastColumn="0" w:oddVBand="0" w:evenVBand="0" w:oddHBand="1" w:evenHBand="0" w:firstRowFirstColumn="0" w:firstRowLastColumn="0" w:lastRowFirstColumn="0" w:lastRowLastColumn="0"/>
            </w:pPr>
            <w:r>
              <w:t xml:space="preserve">Continuous Integration and Continuous Deployment </w:t>
            </w:r>
          </w:p>
        </w:tc>
      </w:tr>
      <w:tr w:rsidR="00BE31E1" w14:paraId="031018A1" w14:textId="77777777" w:rsidTr="004D10D4">
        <w:tc>
          <w:tcPr>
            <w:cnfStyle w:val="001000000000" w:firstRow="0" w:lastRow="0" w:firstColumn="1" w:lastColumn="0" w:oddVBand="0" w:evenVBand="0" w:oddHBand="0" w:evenHBand="0" w:firstRowFirstColumn="0" w:firstRowLastColumn="0" w:lastRowFirstColumn="0" w:lastRowLastColumn="0"/>
            <w:tcW w:w="2515" w:type="dxa"/>
          </w:tcPr>
          <w:p w14:paraId="5032D09C" w14:textId="77777777" w:rsidR="00BE31E1" w:rsidRDefault="00BC4CCB">
            <w:r>
              <w:t>PM</w:t>
            </w:r>
          </w:p>
        </w:tc>
        <w:tc>
          <w:tcPr>
            <w:tcW w:w="6835" w:type="dxa"/>
          </w:tcPr>
          <w:p w14:paraId="4879C890" w14:textId="77777777" w:rsidR="00BE31E1" w:rsidRDefault="00BC4CCB">
            <w:pPr>
              <w:cnfStyle w:val="000000000000" w:firstRow="0" w:lastRow="0" w:firstColumn="0" w:lastColumn="0" w:oddVBand="0" w:evenVBand="0" w:oddHBand="0" w:evenHBand="0" w:firstRowFirstColumn="0" w:firstRowLastColumn="0" w:lastRowFirstColumn="0" w:lastRowLastColumn="0"/>
            </w:pPr>
            <w:r>
              <w:t>Project Manager</w:t>
            </w:r>
          </w:p>
        </w:tc>
      </w:tr>
      <w:tr w:rsidR="00BE31E1" w14:paraId="79C7900E" w14:textId="77777777"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B8D8393" w14:textId="77777777" w:rsidR="00BE31E1" w:rsidRDefault="00BC4CCB">
            <w:r>
              <w:rPr>
                <w:color w:val="3C4043"/>
              </w:rPr>
              <w:t>CICD</w:t>
            </w:r>
          </w:p>
        </w:tc>
        <w:tc>
          <w:tcPr>
            <w:tcW w:w="6835" w:type="dxa"/>
          </w:tcPr>
          <w:p w14:paraId="1EFD62E4" w14:textId="77777777" w:rsidR="00BE31E1" w:rsidRDefault="00BC4CCB">
            <w:pPr>
              <w:cnfStyle w:val="000000100000" w:firstRow="0" w:lastRow="0" w:firstColumn="0" w:lastColumn="0" w:oddVBand="0" w:evenVBand="0" w:oddHBand="1" w:evenHBand="0" w:firstRowFirstColumn="0" w:firstRowLastColumn="0" w:lastRowFirstColumn="0" w:lastRowLastColumn="0"/>
            </w:pPr>
            <w:r>
              <w:rPr>
                <w:color w:val="222222"/>
              </w:rPr>
              <w:t>Continuous integration and continuous delivery</w:t>
            </w:r>
          </w:p>
        </w:tc>
      </w:tr>
      <w:tr w:rsidR="00BE31E1" w14:paraId="72DBB558" w14:textId="77777777" w:rsidTr="004D10D4">
        <w:tc>
          <w:tcPr>
            <w:cnfStyle w:val="001000000000" w:firstRow="0" w:lastRow="0" w:firstColumn="1" w:lastColumn="0" w:oddVBand="0" w:evenVBand="0" w:oddHBand="0" w:evenHBand="0" w:firstRowFirstColumn="0" w:firstRowLastColumn="0" w:lastRowFirstColumn="0" w:lastRowLastColumn="0"/>
            <w:tcW w:w="2515" w:type="dxa"/>
          </w:tcPr>
          <w:p w14:paraId="77EE5102" w14:textId="77777777" w:rsidR="00BE31E1" w:rsidRDefault="00BC4CCB">
            <w:pPr>
              <w:tabs>
                <w:tab w:val="center" w:pos="1149"/>
              </w:tabs>
              <w:rPr>
                <w:color w:val="3C4043"/>
              </w:rPr>
            </w:pPr>
            <w:r>
              <w:rPr>
                <w:color w:val="3C4043"/>
              </w:rPr>
              <w:t>PDF</w:t>
            </w:r>
          </w:p>
        </w:tc>
        <w:tc>
          <w:tcPr>
            <w:tcW w:w="6835" w:type="dxa"/>
          </w:tcPr>
          <w:p w14:paraId="0CA6B789" w14:textId="77777777" w:rsidR="00BE31E1" w:rsidRDefault="00BC4CCB">
            <w:pPr>
              <w:cnfStyle w:val="000000000000" w:firstRow="0" w:lastRow="0" w:firstColumn="0" w:lastColumn="0" w:oddVBand="0" w:evenVBand="0" w:oddHBand="0" w:evenHBand="0" w:firstRowFirstColumn="0" w:firstRowLastColumn="0" w:lastRowFirstColumn="0" w:lastRowLastColumn="0"/>
              <w:rPr>
                <w:color w:val="222222"/>
              </w:rPr>
            </w:pPr>
            <w:r>
              <w:t>Portable Document Format</w:t>
            </w:r>
          </w:p>
        </w:tc>
      </w:tr>
      <w:tr w:rsidR="00BE31E1" w14:paraId="3D380037" w14:textId="77777777" w:rsidTr="004D1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C8E21C" w14:textId="77777777" w:rsidR="00BE31E1" w:rsidRDefault="00BC4CCB">
            <w:pPr>
              <w:rPr>
                <w:color w:val="3C4043"/>
              </w:rPr>
            </w:pPr>
            <w:r>
              <w:rPr>
                <w:color w:val="3C4043"/>
              </w:rPr>
              <w:t>REST</w:t>
            </w:r>
          </w:p>
        </w:tc>
        <w:tc>
          <w:tcPr>
            <w:tcW w:w="6835" w:type="dxa"/>
          </w:tcPr>
          <w:p w14:paraId="429730CD" w14:textId="77777777" w:rsidR="00BE31E1" w:rsidRDefault="00BC4CCB">
            <w:pPr>
              <w:cnfStyle w:val="000000100000" w:firstRow="0" w:lastRow="0" w:firstColumn="0" w:lastColumn="0" w:oddVBand="0" w:evenVBand="0" w:oddHBand="1" w:evenHBand="0" w:firstRowFirstColumn="0" w:firstRowLastColumn="0" w:lastRowFirstColumn="0" w:lastRowLastColumn="0"/>
              <w:rPr>
                <w:color w:val="222222"/>
              </w:rPr>
            </w:pPr>
            <w:r>
              <w:t>Representational State Transfer</w:t>
            </w:r>
          </w:p>
        </w:tc>
      </w:tr>
      <w:tr w:rsidR="00BE31E1" w14:paraId="15AB017D" w14:textId="77777777" w:rsidTr="004D10D4">
        <w:tc>
          <w:tcPr>
            <w:cnfStyle w:val="001000000000" w:firstRow="0" w:lastRow="0" w:firstColumn="1" w:lastColumn="0" w:oddVBand="0" w:evenVBand="0" w:oddHBand="0" w:evenHBand="0" w:firstRowFirstColumn="0" w:firstRowLastColumn="0" w:lastRowFirstColumn="0" w:lastRowLastColumn="0"/>
            <w:tcW w:w="2515" w:type="dxa"/>
          </w:tcPr>
          <w:p w14:paraId="286D0C5B" w14:textId="77777777" w:rsidR="00BE31E1" w:rsidRDefault="00BC4CCB">
            <w:pPr>
              <w:rPr>
                <w:color w:val="3C4043"/>
              </w:rPr>
            </w:pPr>
            <w:r>
              <w:rPr>
                <w:color w:val="3C4043"/>
              </w:rPr>
              <w:t>UI</w:t>
            </w:r>
          </w:p>
        </w:tc>
        <w:tc>
          <w:tcPr>
            <w:tcW w:w="6835" w:type="dxa"/>
          </w:tcPr>
          <w:p w14:paraId="7A7FD8BF" w14:textId="77777777" w:rsidR="00BE31E1" w:rsidRDefault="00BC4CCB">
            <w:pPr>
              <w:cnfStyle w:val="000000000000" w:firstRow="0" w:lastRow="0" w:firstColumn="0" w:lastColumn="0" w:oddVBand="0" w:evenVBand="0" w:oddHBand="0" w:evenHBand="0" w:firstRowFirstColumn="0" w:firstRowLastColumn="0" w:lastRowFirstColumn="0" w:lastRowLastColumn="0"/>
            </w:pPr>
            <w:r>
              <w:t>User Interface</w:t>
            </w:r>
          </w:p>
        </w:tc>
      </w:tr>
    </w:tbl>
    <w:p w14:paraId="5C64D3AD" w14:textId="77777777" w:rsidR="00BE31E1" w:rsidRDefault="00BC4CCB">
      <w:pPr>
        <w:pStyle w:val="Heading1"/>
        <w:numPr>
          <w:ilvl w:val="0"/>
          <w:numId w:val="3"/>
        </w:numPr>
      </w:pPr>
      <w:bookmarkStart w:id="56" w:name="_heading=h.17dp8vu" w:colFirst="0" w:colLast="0"/>
      <w:bookmarkEnd w:id="56"/>
      <w:r>
        <w:lastRenderedPageBreak/>
        <w:t>References</w:t>
      </w:r>
    </w:p>
    <w:p w14:paraId="231987B0" w14:textId="77777777" w:rsidR="00BE31E1" w:rsidRDefault="00BC4CCB">
      <w:pPr>
        <w:numPr>
          <w:ilvl w:val="0"/>
          <w:numId w:val="5"/>
        </w:numPr>
        <w:pBdr>
          <w:top w:val="nil"/>
          <w:left w:val="nil"/>
          <w:bottom w:val="nil"/>
          <w:right w:val="nil"/>
          <w:between w:val="nil"/>
        </w:pBdr>
      </w:pPr>
      <w:r>
        <w:rPr>
          <w:color w:val="000000"/>
        </w:rPr>
        <w:t xml:space="preserve">Sample EVA procedure available at </w:t>
      </w:r>
      <w:hyperlink r:id="rId21">
        <w:r>
          <w:rPr>
            <w:color w:val="3592CF"/>
            <w:u w:val="single"/>
          </w:rPr>
          <w:t>https://www.nasa.gov/centers/johnson/pdf/539922main_EVA_134_F_A.pdf</w:t>
        </w:r>
      </w:hyperlink>
      <w:r>
        <w:rPr>
          <w:color w:val="000000"/>
        </w:rPr>
        <w:t>.</w:t>
      </w:r>
    </w:p>
    <w:p w14:paraId="25773DBC" w14:textId="77777777" w:rsidR="00BE31E1" w:rsidRDefault="00BC4CCB">
      <w:pPr>
        <w:numPr>
          <w:ilvl w:val="0"/>
          <w:numId w:val="5"/>
        </w:numPr>
        <w:pBdr>
          <w:top w:val="nil"/>
          <w:left w:val="nil"/>
          <w:bottom w:val="nil"/>
          <w:right w:val="nil"/>
          <w:between w:val="nil"/>
        </w:pBdr>
      </w:pPr>
      <w:r>
        <w:rPr>
          <w:color w:val="000000"/>
        </w:rPr>
        <w:t xml:space="preserve">The current NASA Maestro source code is available at </w:t>
      </w:r>
      <w:hyperlink r:id="rId22">
        <w:r>
          <w:rPr>
            <w:color w:val="3592CF"/>
            <w:u w:val="single"/>
          </w:rPr>
          <w:t>https://github.com/xOPERATIONS/maestro</w:t>
        </w:r>
      </w:hyperlink>
      <w:r>
        <w:rPr>
          <w:color w:val="000000"/>
        </w:rPr>
        <w:t xml:space="preserve">.  </w:t>
      </w:r>
    </w:p>
    <w:p w14:paraId="6A88241F" w14:textId="77777777" w:rsidR="00BE31E1" w:rsidRDefault="00BC4CCB">
      <w:pPr>
        <w:numPr>
          <w:ilvl w:val="0"/>
          <w:numId w:val="5"/>
        </w:numPr>
        <w:pBdr>
          <w:top w:val="nil"/>
          <w:left w:val="nil"/>
          <w:bottom w:val="nil"/>
          <w:right w:val="nil"/>
          <w:between w:val="nil"/>
        </w:pBdr>
      </w:pPr>
      <w:r>
        <w:rPr>
          <w:color w:val="000000"/>
        </w:rPr>
        <w:t xml:space="preserve">Kanban link at </w:t>
      </w:r>
      <w:hyperlink r:id="rId23">
        <w:r>
          <w:rPr>
            <w:color w:val="3592CF"/>
            <w:u w:val="single"/>
          </w:rPr>
          <w:t>https://github.com/xOPERATIONS/maestro/projects/2</w:t>
        </w:r>
      </w:hyperlink>
      <w:r>
        <w:rPr>
          <w:color w:val="000000"/>
        </w:rPr>
        <w:t>.</w:t>
      </w:r>
    </w:p>
    <w:p w14:paraId="03DE9667" w14:textId="77777777" w:rsidR="00BE31E1" w:rsidRDefault="00BC4CCB">
      <w:pPr>
        <w:numPr>
          <w:ilvl w:val="0"/>
          <w:numId w:val="5"/>
        </w:numPr>
        <w:pBdr>
          <w:top w:val="nil"/>
          <w:left w:val="nil"/>
          <w:bottom w:val="nil"/>
          <w:right w:val="nil"/>
          <w:between w:val="nil"/>
        </w:pBdr>
      </w:pPr>
      <w:r>
        <w:rPr>
          <w:color w:val="000000"/>
        </w:rPr>
        <w:t xml:space="preserve">STS-134 EVA YAML example is available at </w:t>
      </w:r>
      <w:hyperlink r:id="rId24">
        <w:r>
          <w:rPr>
            <w:color w:val="3592CF"/>
            <w:u w:val="single"/>
          </w:rPr>
          <w:t>https://gitlab.com/xOPERATIONS/sts-134</w:t>
        </w:r>
      </w:hyperlink>
      <w:r>
        <w:rPr>
          <w:color w:val="000000"/>
        </w:rPr>
        <w:t>.</w:t>
      </w:r>
    </w:p>
    <w:p w14:paraId="0D3C986E" w14:textId="77777777" w:rsidR="00BE31E1" w:rsidRDefault="00BE31E1">
      <w:pPr>
        <w:pBdr>
          <w:top w:val="nil"/>
          <w:left w:val="nil"/>
          <w:bottom w:val="nil"/>
          <w:right w:val="nil"/>
          <w:between w:val="nil"/>
        </w:pBdr>
      </w:pPr>
    </w:p>
    <w:p w14:paraId="68B0717A" w14:textId="77777777" w:rsidR="00BE31E1" w:rsidRDefault="00BC4CCB">
      <w:pPr>
        <w:pStyle w:val="Heading1"/>
        <w:numPr>
          <w:ilvl w:val="0"/>
          <w:numId w:val="3"/>
        </w:numPr>
      </w:pPr>
      <w:bookmarkStart w:id="57" w:name="_heading=h.3rdcrjn" w:colFirst="0" w:colLast="0"/>
      <w:bookmarkEnd w:id="57"/>
      <w:r>
        <w:t>Project Organization</w:t>
      </w:r>
    </w:p>
    <w:p w14:paraId="53FE3407" w14:textId="77777777" w:rsidR="00BE31E1" w:rsidRDefault="00BC4CCB">
      <w:r>
        <w:t>This is the organization chart of the company</w:t>
      </w:r>
    </w:p>
    <w:p w14:paraId="5A1EE129" w14:textId="77777777" w:rsidR="00BE31E1" w:rsidRDefault="00BC4CCB">
      <w:pPr>
        <w:pStyle w:val="Heading2"/>
        <w:numPr>
          <w:ilvl w:val="1"/>
          <w:numId w:val="3"/>
        </w:numPr>
      </w:pPr>
      <w:bookmarkStart w:id="58" w:name="_heading=h.26in1rg" w:colFirst="0" w:colLast="0"/>
      <w:bookmarkEnd w:id="58"/>
      <w:r>
        <w:t>External Structure</w:t>
      </w:r>
    </w:p>
    <w:p w14:paraId="6DB0BBF5" w14:textId="77777777" w:rsidR="00BE31E1" w:rsidRDefault="00BC4CCB">
      <w:r>
        <w:t>The external structure of the project consists of direct communication by the PM with the customers at NASA and with the DEV/ARCH team within the UMGC framework.</w:t>
      </w:r>
    </w:p>
    <w:p w14:paraId="30278C95" w14:textId="77777777" w:rsidR="00BE31E1" w:rsidRDefault="00BE31E1"/>
    <w:p w14:paraId="7848FD3A" w14:textId="77777777" w:rsidR="00BE31E1" w:rsidRDefault="00BE31E1"/>
    <w:p w14:paraId="232796C1" w14:textId="77777777" w:rsidR="00BE31E1" w:rsidRDefault="00BC4CCB">
      <w:r>
        <w:rPr>
          <w:noProof/>
        </w:rPr>
        <w:lastRenderedPageBreak/>
        <mc:AlternateContent>
          <mc:Choice Requires="wpg">
            <w:drawing>
              <wp:inline distT="0" distB="0" distL="0" distR="0" wp14:anchorId="4350C63B" wp14:editId="0CD1959C">
                <wp:extent cx="5858540" cy="3417482"/>
                <wp:effectExtent l="0" t="0" r="27940" b="12065"/>
                <wp:docPr id="233" name="Group 233"/>
                <wp:cNvGraphicFramePr/>
                <a:graphic xmlns:a="http://schemas.openxmlformats.org/drawingml/2006/main">
                  <a:graphicData uri="http://schemas.microsoft.com/office/word/2010/wordprocessingGroup">
                    <wpg:wgp>
                      <wpg:cNvGrpSpPr/>
                      <wpg:grpSpPr>
                        <a:xfrm>
                          <a:off x="0" y="0"/>
                          <a:ext cx="5858540" cy="3417482"/>
                          <a:chOff x="0" y="0"/>
                          <a:chExt cx="5486400" cy="3200400"/>
                        </a:xfrm>
                      </wpg:grpSpPr>
                      <wpg:grpSp>
                        <wpg:cNvPr id="1" name="Group 1"/>
                        <wpg:cNvGrpSpPr/>
                        <wpg:grpSpPr>
                          <a:xfrm>
                            <a:off x="0" y="0"/>
                            <a:ext cx="5486400" cy="3200400"/>
                            <a:chOff x="0" y="0"/>
                            <a:chExt cx="5486400" cy="3200400"/>
                          </a:xfrm>
                        </wpg:grpSpPr>
                        <wps:wsp>
                          <wps:cNvPr id="2" name="Rectangle 2"/>
                          <wps:cNvSpPr/>
                          <wps:spPr>
                            <a:xfrm>
                              <a:off x="0" y="0"/>
                              <a:ext cx="5486400" cy="3200400"/>
                            </a:xfrm>
                            <a:prstGeom prst="rect">
                              <a:avLst/>
                            </a:prstGeom>
                            <a:noFill/>
                            <a:ln>
                              <a:noFill/>
                            </a:ln>
                          </wps:spPr>
                          <wps:txbx>
                            <w:txbxContent>
                              <w:p w14:paraId="2ABF7B4D"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3" name="Rectangle: Rounded Corners 3"/>
                          <wps:cNvSpPr/>
                          <wps:spPr>
                            <a:xfrm>
                              <a:off x="513" y="1506"/>
                              <a:ext cx="4814211"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42C41F8C"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4" name="Text Box 4"/>
                          <wps:cNvSpPr txBox="1"/>
                          <wps:spPr>
                            <a:xfrm>
                              <a:off x="29851" y="30844"/>
                              <a:ext cx="4755535" cy="943011"/>
                            </a:xfrm>
                            <a:prstGeom prst="rect">
                              <a:avLst/>
                            </a:prstGeom>
                            <a:solidFill>
                              <a:schemeClr val="bg1">
                                <a:lumMod val="65000"/>
                              </a:schemeClr>
                            </a:solidFill>
                            <a:ln>
                              <a:solidFill>
                                <a:schemeClr val="tx1"/>
                              </a:solidFill>
                            </a:ln>
                          </wps:spPr>
                          <wps:txbx>
                            <w:txbxContent>
                              <w:p w14:paraId="54D7338B" w14:textId="77777777" w:rsidR="00B26612" w:rsidRDefault="00B26612">
                                <w:pPr>
                                  <w:spacing w:line="215" w:lineRule="auto"/>
                                  <w:jc w:val="center"/>
                                  <w:textDirection w:val="btLr"/>
                                </w:pPr>
                                <w:r>
                                  <w:rPr>
                                    <w:rFonts w:ascii="Cambria" w:eastAsia="Cambria" w:hAnsi="Cambria" w:cs="Cambria"/>
                                    <w:color w:val="000000"/>
                                    <w:sz w:val="18"/>
                                  </w:rPr>
                                  <w:t>Project Manager</w:t>
                                </w:r>
                              </w:p>
                              <w:p w14:paraId="5EE13123" w14:textId="77777777" w:rsidR="00B26612" w:rsidRDefault="00B26612">
                                <w:pPr>
                                  <w:spacing w:before="62" w:line="215" w:lineRule="auto"/>
                                  <w:jc w:val="center"/>
                                  <w:textDirection w:val="btLr"/>
                                </w:pPr>
                                <w:r>
                                  <w:rPr>
                                    <w:rFonts w:ascii="Cambria" w:eastAsia="Cambria" w:hAnsi="Cambria" w:cs="Cambria"/>
                                    <w:color w:val="000000"/>
                                    <w:sz w:val="18"/>
                                  </w:rPr>
                                  <w:t>Rick Stuart</w:t>
                                </w:r>
                              </w:p>
                            </w:txbxContent>
                          </wps:txbx>
                          <wps:bodyPr spcFirstLastPara="1" wrap="square" lIns="34275" tIns="34275" rIns="34275" bIns="34275" anchor="ctr" anchorCtr="0">
                            <a:noAutofit/>
                          </wps:bodyPr>
                        </wps:wsp>
                        <wps:wsp>
                          <wps:cNvPr id="5" name="Rectangle: Rounded Corners 5"/>
                          <wps:cNvSpPr/>
                          <wps:spPr>
                            <a:xfrm>
                              <a:off x="513" y="1099356"/>
                              <a:ext cx="117338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2CAC184"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6" name="Text Box 6"/>
                          <wps:cNvSpPr txBox="1"/>
                          <wps:spPr>
                            <a:xfrm>
                              <a:off x="29851" y="1128694"/>
                              <a:ext cx="1114709" cy="943011"/>
                            </a:xfrm>
                            <a:prstGeom prst="rect">
                              <a:avLst/>
                            </a:prstGeom>
                            <a:solidFill>
                              <a:schemeClr val="bg1">
                                <a:lumMod val="65000"/>
                              </a:schemeClr>
                            </a:solidFill>
                            <a:ln>
                              <a:solidFill>
                                <a:schemeClr val="tx1"/>
                              </a:solidFill>
                            </a:ln>
                          </wps:spPr>
                          <wps:txbx>
                            <w:txbxContent>
                              <w:p w14:paraId="253765A2" w14:textId="77777777" w:rsidR="00B26612" w:rsidRDefault="00B26612">
                                <w:pPr>
                                  <w:spacing w:line="215" w:lineRule="auto"/>
                                  <w:jc w:val="center"/>
                                  <w:textDirection w:val="btLr"/>
                                </w:pPr>
                                <w:r>
                                  <w:rPr>
                                    <w:rFonts w:ascii="Cambria" w:eastAsia="Cambria" w:hAnsi="Cambria" w:cs="Cambria"/>
                                    <w:color w:val="000000"/>
                                    <w:sz w:val="18"/>
                                  </w:rPr>
                                  <w:t>Development Team</w:t>
                                </w:r>
                              </w:p>
                            </w:txbxContent>
                          </wps:txbx>
                          <wps:bodyPr spcFirstLastPara="1" wrap="square" lIns="34275" tIns="34275" rIns="34275" bIns="34275" anchor="ctr" anchorCtr="0">
                            <a:noAutofit/>
                          </wps:bodyPr>
                        </wps:wsp>
                        <wps:wsp>
                          <wps:cNvPr id="7" name="Rectangle: Rounded Corners 7"/>
                          <wps:cNvSpPr/>
                          <wps:spPr>
                            <a:xfrm>
                              <a:off x="513"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11A8000"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8" name="Text Box 8"/>
                          <wps:cNvSpPr txBox="1"/>
                          <wps:spPr>
                            <a:xfrm>
                              <a:off x="17343" y="2214035"/>
                              <a:ext cx="540965" cy="968027"/>
                            </a:xfrm>
                            <a:prstGeom prst="rect">
                              <a:avLst/>
                            </a:prstGeom>
                            <a:solidFill>
                              <a:schemeClr val="bg1">
                                <a:lumMod val="65000"/>
                              </a:schemeClr>
                            </a:solidFill>
                            <a:ln>
                              <a:solidFill>
                                <a:schemeClr val="tx1"/>
                              </a:solidFill>
                            </a:ln>
                          </wps:spPr>
                          <wps:txbx>
                            <w:txbxContent>
                              <w:p w14:paraId="37E321AE" w14:textId="77777777" w:rsidR="00B26612" w:rsidRDefault="00B26612">
                                <w:pPr>
                                  <w:spacing w:line="215" w:lineRule="auto"/>
                                  <w:jc w:val="center"/>
                                  <w:textDirection w:val="btLr"/>
                                </w:pPr>
                                <w:r>
                                  <w:rPr>
                                    <w:rFonts w:ascii="Cambria" w:eastAsia="Cambria" w:hAnsi="Cambria" w:cs="Cambria"/>
                                    <w:color w:val="000000"/>
                                    <w:sz w:val="16"/>
                                  </w:rPr>
                                  <w:t>Alberto Bonfiglio</w:t>
                                </w:r>
                              </w:p>
                            </w:txbxContent>
                          </wps:txbx>
                          <wps:bodyPr spcFirstLastPara="1" wrap="square" lIns="30475" tIns="30475" rIns="30475" bIns="30475" anchor="ctr" anchorCtr="0">
                            <a:noAutofit/>
                          </wps:bodyPr>
                        </wps:wsp>
                        <wps:wsp>
                          <wps:cNvPr id="9" name="Rectangle: Rounded Corners 9"/>
                          <wps:cNvSpPr/>
                          <wps:spPr>
                            <a:xfrm>
                              <a:off x="599272"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6E07726B"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10" name="Text Box 10"/>
                          <wps:cNvSpPr txBox="1"/>
                          <wps:spPr>
                            <a:xfrm>
                              <a:off x="616102" y="2214035"/>
                              <a:ext cx="540965" cy="968027"/>
                            </a:xfrm>
                            <a:prstGeom prst="rect">
                              <a:avLst/>
                            </a:prstGeom>
                            <a:solidFill>
                              <a:schemeClr val="bg1">
                                <a:lumMod val="65000"/>
                              </a:schemeClr>
                            </a:solidFill>
                            <a:ln>
                              <a:solidFill>
                                <a:schemeClr val="tx1"/>
                              </a:solidFill>
                            </a:ln>
                          </wps:spPr>
                          <wps:txbx>
                            <w:txbxContent>
                              <w:p w14:paraId="34D4D2FF" w14:textId="77777777" w:rsidR="00B26612" w:rsidRDefault="00B26612">
                                <w:pPr>
                                  <w:spacing w:line="215" w:lineRule="auto"/>
                                  <w:jc w:val="center"/>
                                  <w:textDirection w:val="btLr"/>
                                </w:pPr>
                                <w:r>
                                  <w:rPr>
                                    <w:rFonts w:ascii="Cambria" w:eastAsia="Cambria" w:hAnsi="Cambria" w:cs="Cambria"/>
                                    <w:color w:val="000000"/>
                                    <w:sz w:val="16"/>
                                  </w:rPr>
                                  <w:t>Tiezheng Yuan</w:t>
                                </w:r>
                              </w:p>
                            </w:txbxContent>
                          </wps:txbx>
                          <wps:bodyPr spcFirstLastPara="1" wrap="square" lIns="30475" tIns="30475" rIns="30475" bIns="30475" anchor="ctr" anchorCtr="0">
                            <a:noAutofit/>
                          </wps:bodyPr>
                        </wps:wsp>
                        <wps:wsp>
                          <wps:cNvPr id="11" name="Rectangle: Rounded Corners 11"/>
                          <wps:cNvSpPr/>
                          <wps:spPr>
                            <a:xfrm>
                              <a:off x="1222166" y="1099356"/>
                              <a:ext cx="1772144"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5A28E0BD"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1251504" y="1128694"/>
                              <a:ext cx="1713468" cy="943011"/>
                            </a:xfrm>
                            <a:prstGeom prst="rect">
                              <a:avLst/>
                            </a:prstGeom>
                            <a:solidFill>
                              <a:schemeClr val="bg1">
                                <a:lumMod val="65000"/>
                              </a:schemeClr>
                            </a:solidFill>
                            <a:ln>
                              <a:solidFill>
                                <a:schemeClr val="tx1"/>
                              </a:solidFill>
                            </a:ln>
                          </wps:spPr>
                          <wps:txbx>
                            <w:txbxContent>
                              <w:p w14:paraId="30C691A0" w14:textId="77777777" w:rsidR="00B26612" w:rsidRDefault="00B26612">
                                <w:pPr>
                                  <w:spacing w:line="215" w:lineRule="auto"/>
                                  <w:jc w:val="center"/>
                                  <w:textDirection w:val="btLr"/>
                                </w:pPr>
                                <w:r>
                                  <w:rPr>
                                    <w:rFonts w:ascii="Cambria" w:eastAsia="Cambria" w:hAnsi="Cambria" w:cs="Cambria"/>
                                    <w:color w:val="000000"/>
                                    <w:sz w:val="18"/>
                                  </w:rPr>
                                  <w:t>Requirements Analyst Team</w:t>
                                </w:r>
                              </w:p>
                            </w:txbxContent>
                          </wps:txbx>
                          <wps:bodyPr spcFirstLastPara="1" wrap="square" lIns="34275" tIns="34275" rIns="34275" bIns="34275" anchor="ctr" anchorCtr="0">
                            <a:noAutofit/>
                          </wps:bodyPr>
                        </wps:wsp>
                        <wps:wsp>
                          <wps:cNvPr id="13" name="Rectangle: Rounded Corners 13"/>
                          <wps:cNvSpPr/>
                          <wps:spPr>
                            <a:xfrm>
                              <a:off x="1222166"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00D3ECAF"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14" name="Text Box 14"/>
                          <wps:cNvSpPr txBox="1"/>
                          <wps:spPr>
                            <a:xfrm>
                              <a:off x="1238996" y="2214035"/>
                              <a:ext cx="540965" cy="968027"/>
                            </a:xfrm>
                            <a:prstGeom prst="rect">
                              <a:avLst/>
                            </a:prstGeom>
                            <a:solidFill>
                              <a:schemeClr val="bg1">
                                <a:lumMod val="65000"/>
                              </a:schemeClr>
                            </a:solidFill>
                            <a:ln>
                              <a:solidFill>
                                <a:schemeClr val="tx1"/>
                              </a:solidFill>
                            </a:ln>
                          </wps:spPr>
                          <wps:txbx>
                            <w:txbxContent>
                              <w:p w14:paraId="70DE53ED" w14:textId="77777777" w:rsidR="00B26612" w:rsidRDefault="00B26612">
                                <w:pPr>
                                  <w:spacing w:line="215" w:lineRule="auto"/>
                                  <w:jc w:val="center"/>
                                  <w:textDirection w:val="btLr"/>
                                </w:pPr>
                                <w:r>
                                  <w:rPr>
                                    <w:rFonts w:ascii="Cambria" w:eastAsia="Cambria" w:hAnsi="Cambria" w:cs="Cambria"/>
                                    <w:color w:val="000000"/>
                                    <w:sz w:val="16"/>
                                  </w:rPr>
                                  <w:t>Jacquetta Reid</w:t>
                                </w:r>
                              </w:p>
                            </w:txbxContent>
                          </wps:txbx>
                          <wps:bodyPr spcFirstLastPara="1" wrap="square" lIns="30475" tIns="30475" rIns="30475" bIns="30475" anchor="ctr" anchorCtr="0">
                            <a:noAutofit/>
                          </wps:bodyPr>
                        </wps:wsp>
                        <wps:wsp>
                          <wps:cNvPr id="15" name="Rectangle: Rounded Corners 15"/>
                          <wps:cNvSpPr/>
                          <wps:spPr>
                            <a:xfrm>
                              <a:off x="1820926"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5B047EBA"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16" name="Text Box 16"/>
                          <wps:cNvSpPr txBox="1"/>
                          <wps:spPr>
                            <a:xfrm>
                              <a:off x="1837756" y="2214035"/>
                              <a:ext cx="540965" cy="968027"/>
                            </a:xfrm>
                            <a:prstGeom prst="rect">
                              <a:avLst/>
                            </a:prstGeom>
                            <a:solidFill>
                              <a:schemeClr val="bg1">
                                <a:lumMod val="65000"/>
                              </a:schemeClr>
                            </a:solidFill>
                            <a:ln>
                              <a:solidFill>
                                <a:schemeClr val="tx1"/>
                              </a:solidFill>
                            </a:ln>
                          </wps:spPr>
                          <wps:txbx>
                            <w:txbxContent>
                              <w:p w14:paraId="4DAE5388" w14:textId="77777777" w:rsidR="00B26612" w:rsidRDefault="00B26612">
                                <w:pPr>
                                  <w:spacing w:line="215" w:lineRule="auto"/>
                                  <w:jc w:val="center"/>
                                  <w:textDirection w:val="btLr"/>
                                </w:pPr>
                                <w:r>
                                  <w:rPr>
                                    <w:rFonts w:ascii="Cambria" w:eastAsia="Cambria" w:hAnsi="Cambria" w:cs="Cambria"/>
                                    <w:color w:val="000000"/>
                                    <w:sz w:val="16"/>
                                  </w:rPr>
                                  <w:t>Beatrice Oluwabuyi</w:t>
                                </w:r>
                              </w:p>
                            </w:txbxContent>
                          </wps:txbx>
                          <wps:bodyPr spcFirstLastPara="1" wrap="square" lIns="30475" tIns="30475" rIns="30475" bIns="30475" anchor="ctr" anchorCtr="0">
                            <a:noAutofit/>
                          </wps:bodyPr>
                        </wps:wsp>
                        <wps:wsp>
                          <wps:cNvPr id="17" name="Rectangle: Rounded Corners 17"/>
                          <wps:cNvSpPr/>
                          <wps:spPr>
                            <a:xfrm>
                              <a:off x="2419685"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04782C66"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18" name="Text Box 18"/>
                          <wps:cNvSpPr txBox="1"/>
                          <wps:spPr>
                            <a:xfrm>
                              <a:off x="2436515" y="2214035"/>
                              <a:ext cx="540965" cy="968027"/>
                            </a:xfrm>
                            <a:prstGeom prst="rect">
                              <a:avLst/>
                            </a:prstGeom>
                            <a:solidFill>
                              <a:schemeClr val="bg1">
                                <a:lumMod val="65000"/>
                              </a:schemeClr>
                            </a:solidFill>
                            <a:ln>
                              <a:solidFill>
                                <a:schemeClr val="tx1"/>
                              </a:solidFill>
                            </a:ln>
                          </wps:spPr>
                          <wps:txbx>
                            <w:txbxContent>
                              <w:p w14:paraId="2803882E" w14:textId="77777777" w:rsidR="00B26612" w:rsidRDefault="00B26612">
                                <w:pPr>
                                  <w:spacing w:line="215" w:lineRule="auto"/>
                                  <w:jc w:val="center"/>
                                  <w:textDirection w:val="btLr"/>
                                </w:pPr>
                                <w:r>
                                  <w:rPr>
                                    <w:rFonts w:ascii="Cambria" w:eastAsia="Cambria" w:hAnsi="Cambria" w:cs="Cambria"/>
                                    <w:color w:val="000000"/>
                                    <w:sz w:val="16"/>
                                  </w:rPr>
                                  <w:t>Kenya Foster</w:t>
                                </w:r>
                              </w:p>
                            </w:txbxContent>
                          </wps:txbx>
                          <wps:bodyPr spcFirstLastPara="1" wrap="square" lIns="30475" tIns="30475" rIns="30475" bIns="30475" anchor="ctr" anchorCtr="0">
                            <a:noAutofit/>
                          </wps:bodyPr>
                        </wps:wsp>
                        <wps:wsp>
                          <wps:cNvPr id="19" name="Rectangle: Rounded Corners 19"/>
                          <wps:cNvSpPr/>
                          <wps:spPr>
                            <a:xfrm>
                              <a:off x="3042579" y="1099356"/>
                              <a:ext cx="1772144"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58D8D8A2"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20" name="Text Box 20"/>
                          <wps:cNvSpPr txBox="1"/>
                          <wps:spPr>
                            <a:xfrm>
                              <a:off x="3071917" y="1128694"/>
                              <a:ext cx="1713468" cy="943011"/>
                            </a:xfrm>
                            <a:prstGeom prst="rect">
                              <a:avLst/>
                            </a:prstGeom>
                            <a:solidFill>
                              <a:schemeClr val="bg1">
                                <a:lumMod val="65000"/>
                              </a:schemeClr>
                            </a:solidFill>
                            <a:ln>
                              <a:solidFill>
                                <a:schemeClr val="tx1"/>
                              </a:solidFill>
                            </a:ln>
                          </wps:spPr>
                          <wps:txbx>
                            <w:txbxContent>
                              <w:p w14:paraId="7DC41CF5" w14:textId="77777777" w:rsidR="00B26612" w:rsidRDefault="00B26612">
                                <w:pPr>
                                  <w:spacing w:line="215" w:lineRule="auto"/>
                                  <w:jc w:val="center"/>
                                  <w:textDirection w:val="btLr"/>
                                </w:pPr>
                                <w:r>
                                  <w:rPr>
                                    <w:rFonts w:ascii="Cambria" w:eastAsia="Cambria" w:hAnsi="Cambria" w:cs="Cambria"/>
                                    <w:color w:val="000000"/>
                                    <w:sz w:val="18"/>
                                  </w:rPr>
                                  <w:t>Software Testing</w:t>
                                </w:r>
                              </w:p>
                            </w:txbxContent>
                          </wps:txbx>
                          <wps:bodyPr spcFirstLastPara="1" wrap="square" lIns="34275" tIns="34275" rIns="34275" bIns="34275" anchor="ctr" anchorCtr="0">
                            <a:noAutofit/>
                          </wps:bodyPr>
                        </wps:wsp>
                        <wps:wsp>
                          <wps:cNvPr id="21" name="Rectangle: Rounded Corners 21"/>
                          <wps:cNvSpPr/>
                          <wps:spPr>
                            <a:xfrm>
                              <a:off x="3042579"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4A168CDD"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3059409" y="2214035"/>
                              <a:ext cx="540965" cy="968027"/>
                            </a:xfrm>
                            <a:prstGeom prst="rect">
                              <a:avLst/>
                            </a:prstGeom>
                            <a:solidFill>
                              <a:schemeClr val="bg1">
                                <a:lumMod val="65000"/>
                              </a:schemeClr>
                            </a:solidFill>
                            <a:ln>
                              <a:solidFill>
                                <a:schemeClr val="tx1"/>
                              </a:solidFill>
                            </a:ln>
                          </wps:spPr>
                          <wps:txbx>
                            <w:txbxContent>
                              <w:p w14:paraId="1370B81E" w14:textId="77777777" w:rsidR="00B26612" w:rsidRDefault="00B26612">
                                <w:pPr>
                                  <w:spacing w:line="215" w:lineRule="auto"/>
                                  <w:jc w:val="center"/>
                                  <w:textDirection w:val="btLr"/>
                                </w:pPr>
                                <w:r>
                                  <w:rPr>
                                    <w:rFonts w:ascii="Cambria" w:eastAsia="Cambria" w:hAnsi="Cambria" w:cs="Cambria"/>
                                    <w:color w:val="000000"/>
                                    <w:sz w:val="16"/>
                                  </w:rPr>
                                  <w:t>Alberto Bonfiglio</w:t>
                                </w:r>
                              </w:p>
                            </w:txbxContent>
                          </wps:txbx>
                          <wps:bodyPr spcFirstLastPara="1" wrap="square" lIns="30475" tIns="30475" rIns="30475" bIns="30475" anchor="ctr" anchorCtr="0">
                            <a:noAutofit/>
                          </wps:bodyPr>
                        </wps:wsp>
                        <wps:wsp>
                          <wps:cNvPr id="23" name="Rectangle: Rounded Corners 23"/>
                          <wps:cNvSpPr/>
                          <wps:spPr>
                            <a:xfrm>
                              <a:off x="3641339"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43329E9F"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24" name="Text Box 24"/>
                          <wps:cNvSpPr txBox="1"/>
                          <wps:spPr>
                            <a:xfrm>
                              <a:off x="3658169" y="2214035"/>
                              <a:ext cx="540965" cy="968027"/>
                            </a:xfrm>
                            <a:prstGeom prst="rect">
                              <a:avLst/>
                            </a:prstGeom>
                            <a:solidFill>
                              <a:schemeClr val="bg1">
                                <a:lumMod val="65000"/>
                              </a:schemeClr>
                            </a:solidFill>
                            <a:ln>
                              <a:solidFill>
                                <a:schemeClr val="tx1"/>
                              </a:solidFill>
                            </a:ln>
                          </wps:spPr>
                          <wps:txbx>
                            <w:txbxContent>
                              <w:p w14:paraId="6D3264FC" w14:textId="77777777" w:rsidR="00B26612" w:rsidRDefault="00B26612">
                                <w:pPr>
                                  <w:spacing w:line="215" w:lineRule="auto"/>
                                  <w:jc w:val="center"/>
                                  <w:textDirection w:val="btLr"/>
                                </w:pPr>
                                <w:r>
                                  <w:rPr>
                                    <w:rFonts w:ascii="Cambria" w:eastAsia="Cambria" w:hAnsi="Cambria" w:cs="Cambria"/>
                                    <w:color w:val="000000"/>
                                    <w:sz w:val="16"/>
                                  </w:rPr>
                                  <w:t>Tiezheng Yuan</w:t>
                                </w:r>
                              </w:p>
                            </w:txbxContent>
                          </wps:txbx>
                          <wps:bodyPr spcFirstLastPara="1" wrap="square" lIns="30475" tIns="30475" rIns="30475" bIns="30475" anchor="ctr" anchorCtr="0">
                            <a:noAutofit/>
                          </wps:bodyPr>
                        </wps:wsp>
                        <wps:wsp>
                          <wps:cNvPr id="25" name="Rectangle: Rounded Corners 25"/>
                          <wps:cNvSpPr/>
                          <wps:spPr>
                            <a:xfrm>
                              <a:off x="4240099" y="2197205"/>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0FEE6993"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26" name="Text Box 26"/>
                          <wps:cNvSpPr txBox="1"/>
                          <wps:spPr>
                            <a:xfrm>
                              <a:off x="4256929" y="2214035"/>
                              <a:ext cx="540965" cy="968027"/>
                            </a:xfrm>
                            <a:prstGeom prst="rect">
                              <a:avLst/>
                            </a:prstGeom>
                            <a:solidFill>
                              <a:schemeClr val="bg1">
                                <a:lumMod val="65000"/>
                              </a:schemeClr>
                            </a:solidFill>
                            <a:ln>
                              <a:solidFill>
                                <a:schemeClr val="tx1"/>
                              </a:solidFill>
                            </a:ln>
                          </wps:spPr>
                          <wps:txbx>
                            <w:txbxContent>
                              <w:p w14:paraId="7C5C9E0D" w14:textId="77777777" w:rsidR="00B26612" w:rsidRDefault="00B26612">
                                <w:pPr>
                                  <w:spacing w:line="215" w:lineRule="auto"/>
                                  <w:jc w:val="center"/>
                                  <w:textDirection w:val="btLr"/>
                                </w:pPr>
                                <w:r>
                                  <w:rPr>
                                    <w:rFonts w:ascii="Cambria" w:eastAsia="Cambria" w:hAnsi="Cambria" w:cs="Cambria"/>
                                    <w:color w:val="000000"/>
                                    <w:sz w:val="16"/>
                                  </w:rPr>
                                  <w:t>Jacquetta Reid</w:t>
                                </w:r>
                              </w:p>
                            </w:txbxContent>
                          </wps:txbx>
                          <wps:bodyPr spcFirstLastPara="1" wrap="square" lIns="30475" tIns="30475" rIns="30475" bIns="30475" anchor="ctr" anchorCtr="0">
                            <a:noAutofit/>
                          </wps:bodyPr>
                        </wps:wsp>
                        <wps:wsp>
                          <wps:cNvPr id="27" name="Rectangle: Rounded Corners 27"/>
                          <wps:cNvSpPr/>
                          <wps:spPr>
                            <a:xfrm>
                              <a:off x="4911261" y="1506"/>
                              <a:ext cx="574625" cy="1001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0F472981" w14:textId="77777777" w:rsidR="00B26612" w:rsidRDefault="00B26612">
                                <w:pPr>
                                  <w:spacing w:line="240" w:lineRule="auto"/>
                                  <w:textDirection w:val="btLr"/>
                                </w:pPr>
                              </w:p>
                            </w:txbxContent>
                          </wps:txbx>
                          <wps:bodyPr spcFirstLastPara="1" wrap="square" lIns="91425" tIns="91425" rIns="91425" bIns="91425" anchor="ctr" anchorCtr="0">
                            <a:noAutofit/>
                          </wps:bodyPr>
                        </wps:wsp>
                        <wps:wsp>
                          <wps:cNvPr id="28" name="Text Box 28"/>
                          <wps:cNvSpPr txBox="1"/>
                          <wps:spPr>
                            <a:xfrm>
                              <a:off x="4928091" y="18336"/>
                              <a:ext cx="540965" cy="968027"/>
                            </a:xfrm>
                            <a:prstGeom prst="rect">
                              <a:avLst/>
                            </a:prstGeom>
                            <a:solidFill>
                              <a:schemeClr val="bg1">
                                <a:lumMod val="65000"/>
                              </a:schemeClr>
                            </a:solidFill>
                            <a:ln>
                              <a:solidFill>
                                <a:schemeClr val="tx1"/>
                              </a:solidFill>
                            </a:ln>
                          </wps:spPr>
                          <wps:txbx>
                            <w:txbxContent>
                              <w:p w14:paraId="589D76EB" w14:textId="77777777" w:rsidR="00B26612" w:rsidRDefault="00B26612">
                                <w:pPr>
                                  <w:spacing w:line="215" w:lineRule="auto"/>
                                  <w:jc w:val="center"/>
                                  <w:textDirection w:val="btLr"/>
                                </w:pPr>
                                <w:r>
                                  <w:rPr>
                                    <w:rFonts w:ascii="Cambria" w:eastAsia="Cambria" w:hAnsi="Cambria" w:cs="Cambria"/>
                                    <w:color w:val="000000"/>
                                    <w:sz w:val="18"/>
                                  </w:rPr>
                                  <w:t>DEVOPS</w:t>
                                </w:r>
                              </w:p>
                              <w:p w14:paraId="2BE8065D" w14:textId="77777777" w:rsidR="00B26612" w:rsidRDefault="00B26612">
                                <w:pPr>
                                  <w:spacing w:before="62" w:line="215" w:lineRule="auto"/>
                                  <w:jc w:val="center"/>
                                  <w:textDirection w:val="btLr"/>
                                </w:pPr>
                                <w:r>
                                  <w:rPr>
                                    <w:rFonts w:ascii="Cambria" w:eastAsia="Cambria" w:hAnsi="Cambria" w:cs="Cambria"/>
                                    <w:color w:val="000000"/>
                                    <w:sz w:val="18"/>
                                  </w:rPr>
                                  <w:t>Anthony Lockhart</w:t>
                                </w:r>
                              </w:p>
                            </w:txbxContent>
                          </wps:txbx>
                          <wps:bodyPr spcFirstLastPara="1" wrap="square" lIns="34275" tIns="34275" rIns="34275" bIns="34275" anchor="ctr" anchorCtr="0">
                            <a:noAutofit/>
                          </wps:bodyPr>
                        </wps:wsp>
                      </wpg:grpSp>
                    </wpg:wgp>
                  </a:graphicData>
                </a:graphic>
              </wp:inline>
            </w:drawing>
          </mc:Choice>
          <mc:Fallback>
            <w:pict>
              <v:group w14:anchorId="4350C63B" id="Group 233" o:spid="_x0000_s1026" style="width:461.3pt;height:269.1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">
                <v:group id="Group 1" o:spid="_x0000_s1027"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ABF7B4D" w14:textId="77777777" w:rsidR="00B26612" w:rsidRDefault="00B26612">
                          <w:pPr>
                            <w:spacing w:line="240" w:lineRule="auto"/>
                            <w:textDirection w:val="btLr"/>
                          </w:pPr>
                        </w:p>
                      </w:txbxContent>
                    </v:textbox>
                  </v:rect>
                  <v:roundrect id="Rectangle: Rounded Corners 3" o:spid="_x0000_s1029" style="position:absolute;left:5;top:15;width:48142;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42C41F8C" w14:textId="77777777" w:rsidR="00B26612" w:rsidRDefault="00B26612">
                          <w:pPr>
                            <w:spacing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98;top:308;width:4755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" fillcolor="#a5a5a5 [2092]" strokecolor="black [3213]">
                    <v:textbox inset=".95208mm,.95208mm,.95208mm,.95208mm">
                      <w:txbxContent>
                        <w:p w14:paraId="54D7338B" w14:textId="77777777" w:rsidR="00B26612" w:rsidRDefault="00B26612">
                          <w:pPr>
                            <w:spacing w:line="215" w:lineRule="auto"/>
                            <w:jc w:val="center"/>
                            <w:textDirection w:val="btLr"/>
                          </w:pPr>
                          <w:r>
                            <w:rPr>
                              <w:rFonts w:ascii="Cambria" w:eastAsia="Cambria" w:hAnsi="Cambria" w:cs="Cambria"/>
                              <w:color w:val="000000"/>
                              <w:sz w:val="18"/>
                            </w:rPr>
                            <w:t>Project Manager</w:t>
                          </w:r>
                        </w:p>
                        <w:p w14:paraId="5EE13123" w14:textId="77777777" w:rsidR="00B26612" w:rsidRDefault="00B26612">
                          <w:pPr>
                            <w:spacing w:before="62" w:line="215" w:lineRule="auto"/>
                            <w:jc w:val="center"/>
                            <w:textDirection w:val="btLr"/>
                          </w:pPr>
                          <w:r>
                            <w:rPr>
                              <w:rFonts w:ascii="Cambria" w:eastAsia="Cambria" w:hAnsi="Cambria" w:cs="Cambria"/>
                              <w:color w:val="000000"/>
                              <w:sz w:val="18"/>
                            </w:rPr>
                            <w:t>Rick Stuart</w:t>
                          </w:r>
                        </w:p>
                      </w:txbxContent>
                    </v:textbox>
                  </v:shape>
                  <v:roundrect id="Rectangle: Rounded Corners 5" o:spid="_x0000_s1031" style="position:absolute;left:5;top:10993;width:11733;height:10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72CAC184" w14:textId="77777777" w:rsidR="00B26612" w:rsidRDefault="00B26612">
                          <w:pPr>
                            <w:spacing w:line="240" w:lineRule="auto"/>
                            <w:textDirection w:val="btLr"/>
                          </w:pPr>
                        </w:p>
                      </w:txbxContent>
                    </v:textbox>
                  </v:roundrect>
                  <v:shape id="Text Box 6" o:spid="_x0000_s1032" type="#_x0000_t202" style="position:absolute;left:298;top:11286;width:11147;height: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" fillcolor="#a5a5a5 [2092]" strokecolor="black [3213]">
                    <v:textbox inset=".95208mm,.95208mm,.95208mm,.95208mm">
                      <w:txbxContent>
                        <w:p w14:paraId="253765A2" w14:textId="77777777" w:rsidR="00B26612" w:rsidRDefault="00B26612">
                          <w:pPr>
                            <w:spacing w:line="215" w:lineRule="auto"/>
                            <w:jc w:val="center"/>
                            <w:textDirection w:val="btLr"/>
                          </w:pPr>
                          <w:r>
                            <w:rPr>
                              <w:rFonts w:ascii="Cambria" w:eastAsia="Cambria" w:hAnsi="Cambria" w:cs="Cambria"/>
                              <w:color w:val="000000"/>
                              <w:sz w:val="18"/>
                            </w:rPr>
                            <w:t>Development Team</w:t>
                          </w:r>
                        </w:p>
                      </w:txbxContent>
                    </v:textbox>
                  </v:shape>
                  <v:roundrect id="Rectangle: Rounded Corners 7" o:spid="_x0000_s1033" style="position:absolute;left:5;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711A8000" w14:textId="77777777" w:rsidR="00B26612" w:rsidRDefault="00B26612">
                          <w:pPr>
                            <w:spacing w:line="240" w:lineRule="auto"/>
                            <w:textDirection w:val="btLr"/>
                          </w:pPr>
                        </w:p>
                      </w:txbxContent>
                    </v:textbox>
                  </v:roundrect>
                  <v:shape id="Text Box 8" o:spid="_x0000_s1034" type="#_x0000_t202" style="position:absolute;left:173;top:22140;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" fillcolor="#a5a5a5 [2092]" strokecolor="black [3213]">
                    <v:textbox inset=".84653mm,.84653mm,.84653mm,.84653mm">
                      <w:txbxContent>
                        <w:p w14:paraId="37E321AE" w14:textId="77777777" w:rsidR="00B26612" w:rsidRDefault="00B26612">
                          <w:pPr>
                            <w:spacing w:line="215" w:lineRule="auto"/>
                            <w:jc w:val="center"/>
                            <w:textDirection w:val="btLr"/>
                          </w:pPr>
                          <w:r>
                            <w:rPr>
                              <w:rFonts w:ascii="Cambria" w:eastAsia="Cambria" w:hAnsi="Cambria" w:cs="Cambria"/>
                              <w:color w:val="000000"/>
                              <w:sz w:val="16"/>
                            </w:rPr>
                            <w:t>Alberto Bonfiglio</w:t>
                          </w:r>
                        </w:p>
                      </w:txbxContent>
                    </v:textbox>
                  </v:shape>
                  <v:roundrect id="Rectangle: Rounded Corners 9" o:spid="_x0000_s1035" style="position:absolute;left:5992;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6E07726B" w14:textId="77777777" w:rsidR="00B26612" w:rsidRDefault="00B26612">
                          <w:pPr>
                            <w:spacing w:line="240" w:lineRule="auto"/>
                            <w:textDirection w:val="btLr"/>
                          </w:pPr>
                        </w:p>
                      </w:txbxContent>
                    </v:textbox>
                  </v:roundrect>
                  <v:shape id="Text Box 10" o:spid="_x0000_s1036" type="#_x0000_t202" style="position:absolute;left:6161;top:22140;width:5409;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" fillcolor="#a5a5a5 [2092]" strokecolor="black [3213]">
                    <v:textbox inset=".84653mm,.84653mm,.84653mm,.84653mm">
                      <w:txbxContent>
                        <w:p w14:paraId="34D4D2FF" w14:textId="77777777" w:rsidR="00B26612" w:rsidRDefault="00B26612">
                          <w:pPr>
                            <w:spacing w:line="215" w:lineRule="auto"/>
                            <w:jc w:val="center"/>
                            <w:textDirection w:val="btLr"/>
                          </w:pPr>
                          <w:r>
                            <w:rPr>
                              <w:rFonts w:ascii="Cambria" w:eastAsia="Cambria" w:hAnsi="Cambria" w:cs="Cambria"/>
                              <w:color w:val="000000"/>
                              <w:sz w:val="16"/>
                            </w:rPr>
                            <w:t>Tiezheng Yuan</w:t>
                          </w:r>
                        </w:p>
                      </w:txbxContent>
                    </v:textbox>
                  </v:shape>
                  <v:roundrect id="Rectangle: Rounded Corners 11" o:spid="_x0000_s1037" style="position:absolute;left:12221;top:10993;width:17722;height:10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5A28E0BD" w14:textId="77777777" w:rsidR="00B26612" w:rsidRDefault="00B26612">
                          <w:pPr>
                            <w:spacing w:line="240" w:lineRule="auto"/>
                            <w:textDirection w:val="btLr"/>
                          </w:pPr>
                        </w:p>
                      </w:txbxContent>
                    </v:textbox>
                  </v:roundrect>
                  <v:shape id="Text Box 12" o:spid="_x0000_s1038" type="#_x0000_t202" style="position:absolute;left:12515;top:11286;width:17134;height: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" fillcolor="#a5a5a5 [2092]" strokecolor="black [3213]">
                    <v:textbox inset=".95208mm,.95208mm,.95208mm,.95208mm">
                      <w:txbxContent>
                        <w:p w14:paraId="30C691A0" w14:textId="77777777" w:rsidR="00B26612" w:rsidRDefault="00B26612">
                          <w:pPr>
                            <w:spacing w:line="215" w:lineRule="auto"/>
                            <w:jc w:val="center"/>
                            <w:textDirection w:val="btLr"/>
                          </w:pPr>
                          <w:r>
                            <w:rPr>
                              <w:rFonts w:ascii="Cambria" w:eastAsia="Cambria" w:hAnsi="Cambria" w:cs="Cambria"/>
                              <w:color w:val="000000"/>
                              <w:sz w:val="18"/>
                            </w:rPr>
                            <w:t>Requirements Analyst Team</w:t>
                          </w:r>
                        </w:p>
                      </w:txbxContent>
                    </v:textbox>
                  </v:shape>
                  <v:roundrect id="Rectangle: Rounded Corners 13" o:spid="_x0000_s1039" style="position:absolute;left:12221;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14:paraId="00D3ECAF" w14:textId="77777777" w:rsidR="00B26612" w:rsidRDefault="00B26612">
                          <w:pPr>
                            <w:spacing w:line="240" w:lineRule="auto"/>
                            <w:textDirection w:val="btLr"/>
                          </w:pPr>
                        </w:p>
                      </w:txbxContent>
                    </v:textbox>
                  </v:roundrect>
                  <v:shape id="Text Box 14" o:spid="_x0000_s1040" type="#_x0000_t202" style="position:absolute;left:12389;top:22140;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" fillcolor="#a5a5a5 [2092]" strokecolor="black [3213]">
                    <v:textbox inset=".84653mm,.84653mm,.84653mm,.84653mm">
                      <w:txbxContent>
                        <w:p w14:paraId="70DE53ED" w14:textId="77777777" w:rsidR="00B26612" w:rsidRDefault="00B26612">
                          <w:pPr>
                            <w:spacing w:line="215" w:lineRule="auto"/>
                            <w:jc w:val="center"/>
                            <w:textDirection w:val="btLr"/>
                          </w:pPr>
                          <w:r>
                            <w:rPr>
                              <w:rFonts w:ascii="Cambria" w:eastAsia="Cambria" w:hAnsi="Cambria" w:cs="Cambria"/>
                              <w:color w:val="000000"/>
                              <w:sz w:val="16"/>
                            </w:rPr>
                            <w:t>Jacquetta Reid</w:t>
                          </w:r>
                        </w:p>
                      </w:txbxContent>
                    </v:textbox>
                  </v:shape>
                  <v:roundrect id="Rectangle: Rounded Corners 15" o:spid="_x0000_s1041" style="position:absolute;left:18209;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5B047EBA" w14:textId="77777777" w:rsidR="00B26612" w:rsidRDefault="00B26612">
                          <w:pPr>
                            <w:spacing w:line="240" w:lineRule="auto"/>
                            <w:textDirection w:val="btLr"/>
                          </w:pPr>
                        </w:p>
                      </w:txbxContent>
                    </v:textbox>
                  </v:roundrect>
                  <v:shape id="Text Box 16" o:spid="_x0000_s1042" type="#_x0000_t202" style="position:absolute;left:18377;top:22140;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" fillcolor="#a5a5a5 [2092]" strokecolor="black [3213]">
                    <v:textbox inset=".84653mm,.84653mm,.84653mm,.84653mm">
                      <w:txbxContent>
                        <w:p w14:paraId="4DAE5388" w14:textId="77777777" w:rsidR="00B26612" w:rsidRDefault="00B26612">
                          <w:pPr>
                            <w:spacing w:line="215" w:lineRule="auto"/>
                            <w:jc w:val="center"/>
                            <w:textDirection w:val="btLr"/>
                          </w:pPr>
                          <w:r>
                            <w:rPr>
                              <w:rFonts w:ascii="Cambria" w:eastAsia="Cambria" w:hAnsi="Cambria" w:cs="Cambria"/>
                              <w:color w:val="000000"/>
                              <w:sz w:val="16"/>
                            </w:rPr>
                            <w:t>Beatrice Oluwabuyi</w:t>
                          </w:r>
                        </w:p>
                      </w:txbxContent>
                    </v:textbox>
                  </v:shape>
                  <v:roundrect id="Rectangle: Rounded Corners 17" o:spid="_x0000_s1043" style="position:absolute;left:24196;top:21972;width:5747;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04782C66" w14:textId="77777777" w:rsidR="00B26612" w:rsidRDefault="00B26612">
                          <w:pPr>
                            <w:spacing w:line="240" w:lineRule="auto"/>
                            <w:textDirection w:val="btLr"/>
                          </w:pPr>
                        </w:p>
                      </w:txbxContent>
                    </v:textbox>
                  </v:roundrect>
                  <v:shape id="Text Box 18" o:spid="_x0000_s1044" type="#_x0000_t202" style="position:absolute;left:24365;top:22140;width:5409;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" fillcolor="#a5a5a5 [2092]" strokecolor="black [3213]">
                    <v:textbox inset=".84653mm,.84653mm,.84653mm,.84653mm">
                      <w:txbxContent>
                        <w:p w14:paraId="2803882E" w14:textId="77777777" w:rsidR="00B26612" w:rsidRDefault="00B26612">
                          <w:pPr>
                            <w:spacing w:line="215" w:lineRule="auto"/>
                            <w:jc w:val="center"/>
                            <w:textDirection w:val="btLr"/>
                          </w:pPr>
                          <w:r>
                            <w:rPr>
                              <w:rFonts w:ascii="Cambria" w:eastAsia="Cambria" w:hAnsi="Cambria" w:cs="Cambria"/>
                              <w:color w:val="000000"/>
                              <w:sz w:val="16"/>
                            </w:rPr>
                            <w:t>Kenya Foster</w:t>
                          </w:r>
                        </w:p>
                      </w:txbxContent>
                    </v:textbox>
                  </v:shape>
                  <v:roundrect id="Rectangle: Rounded Corners 19" o:spid="_x0000_s1045" style="position:absolute;left:30425;top:10993;width:17722;height:10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14:paraId="58D8D8A2" w14:textId="77777777" w:rsidR="00B26612" w:rsidRDefault="00B26612">
                          <w:pPr>
                            <w:spacing w:line="240" w:lineRule="auto"/>
                            <w:textDirection w:val="btLr"/>
                          </w:pPr>
                        </w:p>
                      </w:txbxContent>
                    </v:textbox>
                  </v:roundrect>
                  <v:shape id="Text Box 20" o:spid="_x0000_s1046" type="#_x0000_t202" style="position:absolute;left:30719;top:11286;width:17134;height: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" fillcolor="#a5a5a5 [2092]" strokecolor="black [3213]">
                    <v:textbox inset=".95208mm,.95208mm,.95208mm,.95208mm">
                      <w:txbxContent>
                        <w:p w14:paraId="7DC41CF5" w14:textId="77777777" w:rsidR="00B26612" w:rsidRDefault="00B26612">
                          <w:pPr>
                            <w:spacing w:line="215" w:lineRule="auto"/>
                            <w:jc w:val="center"/>
                            <w:textDirection w:val="btLr"/>
                          </w:pPr>
                          <w:r>
                            <w:rPr>
                              <w:rFonts w:ascii="Cambria" w:eastAsia="Cambria" w:hAnsi="Cambria" w:cs="Cambria"/>
                              <w:color w:val="000000"/>
                              <w:sz w:val="18"/>
                            </w:rPr>
                            <w:t>Software Testing</w:t>
                          </w:r>
                        </w:p>
                      </w:txbxContent>
                    </v:textbox>
                  </v:shape>
                  <v:roundrect id="Rectangle: Rounded Corners 21" o:spid="_x0000_s1047" style="position:absolute;left:30425;top:21972;width:5747;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4A168CDD" w14:textId="77777777" w:rsidR="00B26612" w:rsidRDefault="00B26612">
                          <w:pPr>
                            <w:spacing w:line="240" w:lineRule="auto"/>
                            <w:textDirection w:val="btLr"/>
                          </w:pPr>
                        </w:p>
                      </w:txbxContent>
                    </v:textbox>
                  </v:roundrect>
                  <v:shape id="Text Box 22" o:spid="_x0000_s1048" type="#_x0000_t202" style="position:absolute;left:30594;top:22140;width:5409;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" fillcolor="#a5a5a5 [2092]" strokecolor="black [3213]">
                    <v:textbox inset=".84653mm,.84653mm,.84653mm,.84653mm">
                      <w:txbxContent>
                        <w:p w14:paraId="1370B81E" w14:textId="77777777" w:rsidR="00B26612" w:rsidRDefault="00B26612">
                          <w:pPr>
                            <w:spacing w:line="215" w:lineRule="auto"/>
                            <w:jc w:val="center"/>
                            <w:textDirection w:val="btLr"/>
                          </w:pPr>
                          <w:r>
                            <w:rPr>
                              <w:rFonts w:ascii="Cambria" w:eastAsia="Cambria" w:hAnsi="Cambria" w:cs="Cambria"/>
                              <w:color w:val="000000"/>
                              <w:sz w:val="16"/>
                            </w:rPr>
                            <w:t>Alberto Bonfiglio</w:t>
                          </w:r>
                        </w:p>
                      </w:txbxContent>
                    </v:textbox>
                  </v:shape>
                  <v:roundrect id="Rectangle: Rounded Corners 23" o:spid="_x0000_s1049" style="position:absolute;left:36413;top:21972;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" fillcolor="#4f81bd [3204]" strokecolor="white [3201]" strokeweight="2pt">
                    <v:stroke startarrowwidth="narrow" startarrowlength="short" endarrowwidth="narrow" endarrowlength="short"/>
                    <v:textbox inset="2.53958mm,2.53958mm,2.53958mm,2.53958mm">
                      <w:txbxContent>
                        <w:p w14:paraId="43329E9F" w14:textId="77777777" w:rsidR="00B26612" w:rsidRDefault="00B26612">
                          <w:pPr>
                            <w:spacing w:line="240" w:lineRule="auto"/>
                            <w:textDirection w:val="btLr"/>
                          </w:pPr>
                        </w:p>
                      </w:txbxContent>
                    </v:textbox>
                  </v:roundrect>
                  <v:shape id="Text Box 24" o:spid="_x0000_s1050" type="#_x0000_t202" style="position:absolute;left:36581;top:22140;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" fillcolor="#a5a5a5 [2092]" strokecolor="black [3213]">
                    <v:textbox inset=".84653mm,.84653mm,.84653mm,.84653mm">
                      <w:txbxContent>
                        <w:p w14:paraId="6D3264FC" w14:textId="77777777" w:rsidR="00B26612" w:rsidRDefault="00B26612">
                          <w:pPr>
                            <w:spacing w:line="215" w:lineRule="auto"/>
                            <w:jc w:val="center"/>
                            <w:textDirection w:val="btLr"/>
                          </w:pPr>
                          <w:r>
                            <w:rPr>
                              <w:rFonts w:ascii="Cambria" w:eastAsia="Cambria" w:hAnsi="Cambria" w:cs="Cambria"/>
                              <w:color w:val="000000"/>
                              <w:sz w:val="16"/>
                            </w:rPr>
                            <w:t>Tiezheng Yuan</w:t>
                          </w:r>
                        </w:p>
                      </w:txbxContent>
                    </v:textbox>
                  </v:shape>
                  <v:roundrect id="Rectangle: Rounded Corners 25" o:spid="_x0000_s1051" style="position:absolute;left:42400;top:21972;width:5747;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" fillcolor="#4f81bd [3204]" strokecolor="white [3201]" strokeweight="2pt">
                    <v:stroke startarrowwidth="narrow" startarrowlength="short" endarrowwidth="narrow" endarrowlength="short"/>
                    <v:textbox inset="2.53958mm,2.53958mm,2.53958mm,2.53958mm">
                      <w:txbxContent>
                        <w:p w14:paraId="0FEE6993" w14:textId="77777777" w:rsidR="00B26612" w:rsidRDefault="00B26612">
                          <w:pPr>
                            <w:spacing w:line="240" w:lineRule="auto"/>
                            <w:textDirection w:val="btLr"/>
                          </w:pPr>
                        </w:p>
                      </w:txbxContent>
                    </v:textbox>
                  </v:roundrect>
                  <v:shape id="Text Box 26" o:spid="_x0000_s1052" type="#_x0000_t202" style="position:absolute;left:42569;top:22140;width:5409;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" fillcolor="#a5a5a5 [2092]" strokecolor="black [3213]">
                    <v:textbox inset=".84653mm,.84653mm,.84653mm,.84653mm">
                      <w:txbxContent>
                        <w:p w14:paraId="7C5C9E0D" w14:textId="77777777" w:rsidR="00B26612" w:rsidRDefault="00B26612">
                          <w:pPr>
                            <w:spacing w:line="215" w:lineRule="auto"/>
                            <w:jc w:val="center"/>
                            <w:textDirection w:val="btLr"/>
                          </w:pPr>
                          <w:r>
                            <w:rPr>
                              <w:rFonts w:ascii="Cambria" w:eastAsia="Cambria" w:hAnsi="Cambria" w:cs="Cambria"/>
                              <w:color w:val="000000"/>
                              <w:sz w:val="16"/>
                            </w:rPr>
                            <w:t>Jacquetta Reid</w:t>
                          </w:r>
                        </w:p>
                      </w:txbxContent>
                    </v:textbox>
                  </v:shape>
                  <v:roundrect id="Rectangle: Rounded Corners 27" o:spid="_x0000_s1053" style="position:absolute;left:49112;top:15;width:5746;height:10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" fillcolor="#4f81bd [3204]" strokecolor="white [3201]" strokeweight="2pt">
                    <v:stroke startarrowwidth="narrow" startarrowlength="short" endarrowwidth="narrow" endarrowlength="short"/>
                    <v:textbox inset="2.53958mm,2.53958mm,2.53958mm,2.53958mm">
                      <w:txbxContent>
                        <w:p w14:paraId="0F472981" w14:textId="77777777" w:rsidR="00B26612" w:rsidRDefault="00B26612">
                          <w:pPr>
                            <w:spacing w:line="240" w:lineRule="auto"/>
                            <w:textDirection w:val="btLr"/>
                          </w:pPr>
                        </w:p>
                      </w:txbxContent>
                    </v:textbox>
                  </v:roundrect>
                  <v:shape id="Text Box 28" o:spid="_x0000_s1054" type="#_x0000_t202" style="position:absolute;left:49280;top:183;width:5410;height:9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" fillcolor="#a5a5a5 [2092]" strokecolor="black [3213]">
                    <v:textbox inset=".95208mm,.95208mm,.95208mm,.95208mm">
                      <w:txbxContent>
                        <w:p w14:paraId="589D76EB" w14:textId="77777777" w:rsidR="00B26612" w:rsidRDefault="00B26612">
                          <w:pPr>
                            <w:spacing w:line="215" w:lineRule="auto"/>
                            <w:jc w:val="center"/>
                            <w:textDirection w:val="btLr"/>
                          </w:pPr>
                          <w:r>
                            <w:rPr>
                              <w:rFonts w:ascii="Cambria" w:eastAsia="Cambria" w:hAnsi="Cambria" w:cs="Cambria"/>
                              <w:color w:val="000000"/>
                              <w:sz w:val="18"/>
                            </w:rPr>
                            <w:t>DEVOPS</w:t>
                          </w:r>
                        </w:p>
                        <w:p w14:paraId="2BE8065D" w14:textId="77777777" w:rsidR="00B26612" w:rsidRDefault="00B26612">
                          <w:pPr>
                            <w:spacing w:before="62" w:line="215" w:lineRule="auto"/>
                            <w:jc w:val="center"/>
                            <w:textDirection w:val="btLr"/>
                          </w:pPr>
                          <w:r>
                            <w:rPr>
                              <w:rFonts w:ascii="Cambria" w:eastAsia="Cambria" w:hAnsi="Cambria" w:cs="Cambria"/>
                              <w:color w:val="000000"/>
                              <w:sz w:val="18"/>
                            </w:rPr>
                            <w:t>Anthony Lockhart</w:t>
                          </w:r>
                        </w:p>
                      </w:txbxContent>
                    </v:textbox>
                  </v:shape>
                </v:group>
                <w10:anchorlock/>
              </v:group>
            </w:pict>
          </mc:Fallback>
        </mc:AlternateContent>
      </w:r>
    </w:p>
    <w:p w14:paraId="40CF272E" w14:textId="77777777" w:rsidR="00BE31E1" w:rsidRDefault="00BC4CCB">
      <w:pPr>
        <w:pStyle w:val="Heading2"/>
        <w:numPr>
          <w:ilvl w:val="1"/>
          <w:numId w:val="3"/>
        </w:numPr>
      </w:pPr>
      <w:bookmarkStart w:id="59" w:name="_heading=h.lnxbz9" w:colFirst="0" w:colLast="0"/>
      <w:bookmarkEnd w:id="59"/>
      <w:r>
        <w:t>Internal Structure</w:t>
      </w:r>
    </w:p>
    <w:p w14:paraId="661EEAF9" w14:textId="77777777" w:rsidR="00BE31E1" w:rsidRDefault="00BC4CCB">
      <w:r>
        <w:t xml:space="preserve">The internal structure consists of members from NASA Team 1, representing the development team from NASA. </w:t>
      </w:r>
    </w:p>
    <w:p w14:paraId="4B293570" w14:textId="77777777" w:rsidR="00BE31E1" w:rsidRDefault="00BC4CCB">
      <w:r>
        <w:t>The roles of the internal personnel are defined below.</w:t>
      </w:r>
    </w:p>
    <w:p w14:paraId="06F3E182" w14:textId="77777777" w:rsidR="00BE31E1" w:rsidRDefault="00BC4CCB">
      <w:pPr>
        <w:pStyle w:val="Heading3"/>
        <w:numPr>
          <w:ilvl w:val="2"/>
          <w:numId w:val="3"/>
        </w:numPr>
      </w:pPr>
      <w:bookmarkStart w:id="60" w:name="_heading=h.35nkun2" w:colFirst="0" w:colLast="0"/>
      <w:bookmarkEnd w:id="60"/>
      <w:r>
        <w:t>Roles and Responsibilities</w:t>
      </w:r>
    </w:p>
    <w:p w14:paraId="551EE735" w14:textId="394FFD0E" w:rsidR="00BE31E1" w:rsidRDefault="00BC4CCB">
      <w:pPr>
        <w:rPr>
          <w:ins w:id="61" w:author="Rick Stuart" w:date="2020-04-26T19:11:00Z"/>
        </w:rPr>
      </w:pPr>
      <w:r>
        <w:t>The project team consists of the following roles and responsibilities. Those roles highlighted below are the members' primary role. Each member contributes to additional roles as required by the project.</w:t>
      </w:r>
    </w:p>
    <w:p w14:paraId="4CABDC73" w14:textId="783503DC" w:rsidR="00E33BA1" w:rsidRDefault="00E33BA1">
      <w:pPr>
        <w:rPr>
          <w:ins w:id="62" w:author="Rick Stuart" w:date="2020-04-26T19:11:00Z"/>
        </w:rPr>
      </w:pPr>
    </w:p>
    <w:p w14:paraId="24E21831" w14:textId="10C6E0A7" w:rsidR="00E33BA1" w:rsidRDefault="00E33BA1">
      <w:pPr>
        <w:rPr>
          <w:ins w:id="63" w:author="Rick Stuart" w:date="2020-04-26T19:11:00Z"/>
        </w:rPr>
      </w:pPr>
    </w:p>
    <w:p w14:paraId="38A519C5" w14:textId="30DA6FC3" w:rsidR="00E33BA1" w:rsidRDefault="00E33BA1">
      <w:pPr>
        <w:rPr>
          <w:ins w:id="64" w:author="Rick Stuart" w:date="2020-04-26T19:11:00Z"/>
        </w:rPr>
      </w:pPr>
    </w:p>
    <w:p w14:paraId="46FE5379" w14:textId="25D51550" w:rsidR="00E33BA1" w:rsidRDefault="00E33BA1">
      <w:pPr>
        <w:rPr>
          <w:ins w:id="65" w:author="Rick Stuart" w:date="2020-04-26T19:11:00Z"/>
        </w:rPr>
      </w:pPr>
    </w:p>
    <w:p w14:paraId="7A9F550E" w14:textId="77777777" w:rsidR="00E33BA1" w:rsidRDefault="00E33BA1"/>
    <w:p w14:paraId="1D98B1D3" w14:textId="77777777" w:rsidR="00BE31E1" w:rsidRDefault="00BE31E1">
      <w:pPr>
        <w:spacing w:line="240" w:lineRule="auto"/>
        <w:rPr>
          <w:rFonts w:ascii="Times New Roman" w:eastAsia="Times New Roman" w:hAnsi="Times New Roman" w:cs="Times New Roman"/>
        </w:rPr>
      </w:pPr>
    </w:p>
    <w:tbl>
      <w:tblPr>
        <w:tblStyle w:val="GridTable4"/>
        <w:tblW w:w="9350" w:type="dxa"/>
        <w:tblLayout w:type="fixed"/>
        <w:tblLook w:val="04A0" w:firstRow="1" w:lastRow="0" w:firstColumn="1" w:lastColumn="0" w:noHBand="0" w:noVBand="1"/>
      </w:tblPr>
      <w:tblGrid>
        <w:gridCol w:w="1585"/>
        <w:gridCol w:w="2905"/>
        <w:gridCol w:w="3335"/>
        <w:gridCol w:w="1525"/>
      </w:tblGrid>
      <w:tr w:rsidR="00BE31E1" w14:paraId="2701438F" w14:textId="77777777" w:rsidTr="00456F8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85" w:type="dxa"/>
          </w:tcPr>
          <w:p w14:paraId="05EAAFC4" w14:textId="77777777" w:rsidR="00BE31E1" w:rsidRDefault="00BC4CCB">
            <w:pPr>
              <w:pBdr>
                <w:top w:val="nil"/>
                <w:left w:val="nil"/>
                <w:bottom w:val="nil"/>
                <w:right w:val="nil"/>
                <w:between w:val="nil"/>
              </w:pBdr>
              <w:spacing w:line="360" w:lineRule="auto"/>
              <w:jc w:val="center"/>
              <w:rPr>
                <w:sz w:val="28"/>
                <w:szCs w:val="28"/>
              </w:rPr>
            </w:pPr>
            <w:r>
              <w:rPr>
                <w:sz w:val="28"/>
                <w:szCs w:val="28"/>
              </w:rPr>
              <w:lastRenderedPageBreak/>
              <w:t>Name</w:t>
            </w:r>
          </w:p>
        </w:tc>
        <w:tc>
          <w:tcPr>
            <w:tcW w:w="2905" w:type="dxa"/>
          </w:tcPr>
          <w:p w14:paraId="1765A9F4"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Role</w:t>
            </w:r>
          </w:p>
        </w:tc>
        <w:tc>
          <w:tcPr>
            <w:tcW w:w="3335" w:type="dxa"/>
          </w:tcPr>
          <w:p w14:paraId="3235AE83"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Responsibility</w:t>
            </w:r>
          </w:p>
        </w:tc>
        <w:tc>
          <w:tcPr>
            <w:tcW w:w="1525" w:type="dxa"/>
          </w:tcPr>
          <w:p w14:paraId="5074AC42"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Allocation</w:t>
            </w:r>
          </w:p>
        </w:tc>
      </w:tr>
      <w:tr w:rsidR="00BE31E1" w14:paraId="6F365B38" w14:textId="77777777" w:rsidTr="00456F8D">
        <w:trPr>
          <w:cnfStyle w:val="000000100000" w:firstRow="0" w:lastRow="0" w:firstColumn="0" w:lastColumn="0" w:oddVBand="0" w:evenVBand="0" w:oddHBand="1" w:evenHBand="0" w:firstRowFirstColumn="0" w:firstRowLastColumn="0" w:lastRowFirstColumn="0" w:lastRowLastColumn="0"/>
          <w:trHeight w:val="920"/>
        </w:trPr>
        <w:tc>
          <w:tcPr>
            <w:cnfStyle w:val="001000000000" w:firstRow="0" w:lastRow="0" w:firstColumn="1" w:lastColumn="0" w:oddVBand="0" w:evenVBand="0" w:oddHBand="0" w:evenHBand="0" w:firstRowFirstColumn="0" w:firstRowLastColumn="0" w:lastRowFirstColumn="0" w:lastRowLastColumn="0"/>
            <w:tcW w:w="1585" w:type="dxa"/>
          </w:tcPr>
          <w:p w14:paraId="768987C8" w14:textId="77777777" w:rsidR="00BE31E1" w:rsidRDefault="00BC4CCB">
            <w:pPr>
              <w:jc w:val="center"/>
            </w:pPr>
            <w:r>
              <w:t>Alberto Bonfiglio</w:t>
            </w:r>
          </w:p>
        </w:tc>
        <w:tc>
          <w:tcPr>
            <w:tcW w:w="2905" w:type="dxa"/>
          </w:tcPr>
          <w:p w14:paraId="152B04C3" w14:textId="77777777" w:rsidR="00BE31E1" w:rsidRDefault="00BC4CCB">
            <w:pPr>
              <w:jc w:val="center"/>
              <w:cnfStyle w:val="000000100000" w:firstRow="0" w:lastRow="0" w:firstColumn="0" w:lastColumn="0" w:oddVBand="0" w:evenVBand="0" w:oddHBand="1" w:evenHBand="0" w:firstRowFirstColumn="0" w:firstRowLastColumn="0" w:lastRowFirstColumn="0" w:lastRowLastColumn="0"/>
            </w:pPr>
            <w:r>
              <w:t>System Developer/Engineer</w:t>
            </w:r>
          </w:p>
        </w:tc>
        <w:tc>
          <w:tcPr>
            <w:tcW w:w="3335" w:type="dxa"/>
          </w:tcPr>
          <w:p w14:paraId="2E625F1E" w14:textId="77777777" w:rsidR="00BE31E1" w:rsidRDefault="00BC4CCB">
            <w:pPr>
              <w:cnfStyle w:val="000000100000" w:firstRow="0" w:lastRow="0" w:firstColumn="0" w:lastColumn="0" w:oddVBand="0" w:evenVBand="0" w:oddHBand="1" w:evenHBand="0" w:firstRowFirstColumn="0" w:firstRowLastColumn="0" w:lastRowFirstColumn="0" w:lastRowLastColumn="0"/>
            </w:pPr>
            <w:r>
              <w:t>Requirements gathering, System design, Development, and Integration</w:t>
            </w:r>
          </w:p>
        </w:tc>
        <w:tc>
          <w:tcPr>
            <w:tcW w:w="1525" w:type="dxa"/>
          </w:tcPr>
          <w:p w14:paraId="0EE7D72C" w14:textId="77777777" w:rsidR="00BE31E1" w:rsidRDefault="00BC4CCB">
            <w:pPr>
              <w:jc w:val="center"/>
              <w:cnfStyle w:val="000000100000" w:firstRow="0" w:lastRow="0" w:firstColumn="0" w:lastColumn="0" w:oddVBand="0" w:evenVBand="0" w:oddHBand="1" w:evenHBand="0" w:firstRowFirstColumn="0" w:firstRowLastColumn="0" w:lastRowFirstColumn="0" w:lastRowLastColumn="0"/>
            </w:pPr>
            <w:r>
              <w:t>200 hours</w:t>
            </w:r>
          </w:p>
        </w:tc>
      </w:tr>
      <w:tr w:rsidR="00BE31E1" w14:paraId="74460405" w14:textId="77777777" w:rsidTr="00456F8D">
        <w:tc>
          <w:tcPr>
            <w:cnfStyle w:val="001000000000" w:firstRow="0" w:lastRow="0" w:firstColumn="1" w:lastColumn="0" w:oddVBand="0" w:evenVBand="0" w:oddHBand="0" w:evenHBand="0" w:firstRowFirstColumn="0" w:firstRowLastColumn="0" w:lastRowFirstColumn="0" w:lastRowLastColumn="0"/>
            <w:tcW w:w="1585" w:type="dxa"/>
          </w:tcPr>
          <w:p w14:paraId="135661F1" w14:textId="77777777" w:rsidR="00BE31E1" w:rsidRDefault="00BC4CCB">
            <w:pPr>
              <w:jc w:val="center"/>
            </w:pPr>
            <w:r>
              <w:t>Beatrice Oluwabuyi</w:t>
            </w:r>
          </w:p>
        </w:tc>
        <w:tc>
          <w:tcPr>
            <w:tcW w:w="2905" w:type="dxa"/>
          </w:tcPr>
          <w:p w14:paraId="73F811EC" w14:textId="77777777" w:rsidR="00BE31E1" w:rsidRDefault="00BC4CCB">
            <w:pPr>
              <w:jc w:val="center"/>
              <w:cnfStyle w:val="000000000000" w:firstRow="0" w:lastRow="0" w:firstColumn="0" w:lastColumn="0" w:oddVBand="0" w:evenVBand="0" w:oddHBand="0" w:evenHBand="0" w:firstRowFirstColumn="0" w:firstRowLastColumn="0" w:lastRowFirstColumn="0" w:lastRowLastColumn="0"/>
            </w:pPr>
            <w:r>
              <w:t>System Developer/Tester</w:t>
            </w:r>
          </w:p>
        </w:tc>
        <w:tc>
          <w:tcPr>
            <w:tcW w:w="3335" w:type="dxa"/>
          </w:tcPr>
          <w:p w14:paraId="0ED46D7E" w14:textId="77777777" w:rsidR="00BE31E1" w:rsidRDefault="00BC4CCB">
            <w:pPr>
              <w:cnfStyle w:val="000000000000" w:firstRow="0" w:lastRow="0" w:firstColumn="0" w:lastColumn="0" w:oddVBand="0" w:evenVBand="0" w:oddHBand="0" w:evenHBand="0" w:firstRowFirstColumn="0" w:firstRowLastColumn="0" w:lastRowFirstColumn="0" w:lastRowLastColumn="0"/>
            </w:pPr>
            <w:r>
              <w:t>Development and Testing</w:t>
            </w:r>
          </w:p>
        </w:tc>
        <w:tc>
          <w:tcPr>
            <w:tcW w:w="1525" w:type="dxa"/>
          </w:tcPr>
          <w:p w14:paraId="06793DD7" w14:textId="77777777" w:rsidR="00BE31E1" w:rsidRDefault="00BC4CCB">
            <w:pPr>
              <w:jc w:val="center"/>
              <w:cnfStyle w:val="000000000000" w:firstRow="0" w:lastRow="0" w:firstColumn="0" w:lastColumn="0" w:oddVBand="0" w:evenVBand="0" w:oddHBand="0" w:evenHBand="0" w:firstRowFirstColumn="0" w:firstRowLastColumn="0" w:lastRowFirstColumn="0" w:lastRowLastColumn="0"/>
            </w:pPr>
            <w:r>
              <w:t>200 hours</w:t>
            </w:r>
          </w:p>
        </w:tc>
      </w:tr>
      <w:tr w:rsidR="00BE31E1" w14:paraId="4EA4FCE6" w14:textId="77777777" w:rsidTr="00456F8D">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585" w:type="dxa"/>
          </w:tcPr>
          <w:p w14:paraId="3D152662" w14:textId="77777777" w:rsidR="00BE31E1" w:rsidRDefault="00BC4CCB">
            <w:pPr>
              <w:jc w:val="center"/>
            </w:pPr>
            <w:r>
              <w:t>Jacquetta Reid</w:t>
            </w:r>
          </w:p>
        </w:tc>
        <w:tc>
          <w:tcPr>
            <w:tcW w:w="2905" w:type="dxa"/>
          </w:tcPr>
          <w:p w14:paraId="6F6E4D19" w14:textId="77777777" w:rsidR="00BE31E1" w:rsidRDefault="00BC4CCB">
            <w:pPr>
              <w:jc w:val="center"/>
              <w:cnfStyle w:val="000000100000" w:firstRow="0" w:lastRow="0" w:firstColumn="0" w:lastColumn="0" w:oddVBand="0" w:evenVBand="0" w:oddHBand="1" w:evenHBand="0" w:firstRowFirstColumn="0" w:firstRowLastColumn="0" w:lastRowFirstColumn="0" w:lastRowLastColumn="0"/>
            </w:pPr>
            <w:r>
              <w:t>System Developer/Tester</w:t>
            </w:r>
          </w:p>
        </w:tc>
        <w:tc>
          <w:tcPr>
            <w:tcW w:w="3335" w:type="dxa"/>
          </w:tcPr>
          <w:p w14:paraId="7590AD91" w14:textId="77777777" w:rsidR="00BE31E1" w:rsidRDefault="00BC4CCB">
            <w:pPr>
              <w:cnfStyle w:val="000000100000" w:firstRow="0" w:lastRow="0" w:firstColumn="0" w:lastColumn="0" w:oddVBand="0" w:evenVBand="0" w:oddHBand="1" w:evenHBand="0" w:firstRowFirstColumn="0" w:firstRowLastColumn="0" w:lastRowFirstColumn="0" w:lastRowLastColumn="0"/>
            </w:pPr>
            <w:r>
              <w:t>Development and Testing</w:t>
            </w:r>
          </w:p>
        </w:tc>
        <w:tc>
          <w:tcPr>
            <w:tcW w:w="1525" w:type="dxa"/>
          </w:tcPr>
          <w:p w14:paraId="4A5F8CAF" w14:textId="77777777" w:rsidR="00BE31E1" w:rsidRDefault="00BC4CCB">
            <w:pPr>
              <w:jc w:val="center"/>
              <w:cnfStyle w:val="000000100000" w:firstRow="0" w:lastRow="0" w:firstColumn="0" w:lastColumn="0" w:oddVBand="0" w:evenVBand="0" w:oddHBand="1" w:evenHBand="0" w:firstRowFirstColumn="0" w:firstRowLastColumn="0" w:lastRowFirstColumn="0" w:lastRowLastColumn="0"/>
            </w:pPr>
            <w:r>
              <w:t>200 hours</w:t>
            </w:r>
          </w:p>
        </w:tc>
      </w:tr>
      <w:tr w:rsidR="00BE31E1" w14:paraId="57D27D4C" w14:textId="77777777" w:rsidTr="00456F8D">
        <w:tc>
          <w:tcPr>
            <w:cnfStyle w:val="001000000000" w:firstRow="0" w:lastRow="0" w:firstColumn="1" w:lastColumn="0" w:oddVBand="0" w:evenVBand="0" w:oddHBand="0" w:evenHBand="0" w:firstRowFirstColumn="0" w:firstRowLastColumn="0" w:lastRowFirstColumn="0" w:lastRowLastColumn="0"/>
            <w:tcW w:w="1585" w:type="dxa"/>
          </w:tcPr>
          <w:p w14:paraId="2A86EFE7" w14:textId="77777777" w:rsidR="00BE31E1" w:rsidRDefault="00BC4CCB">
            <w:pPr>
              <w:jc w:val="center"/>
            </w:pPr>
            <w:r>
              <w:t xml:space="preserve">Kenya </w:t>
            </w:r>
            <w:r>
              <w:tab/>
              <w:t>Foster</w:t>
            </w:r>
          </w:p>
        </w:tc>
        <w:tc>
          <w:tcPr>
            <w:tcW w:w="2905" w:type="dxa"/>
          </w:tcPr>
          <w:p w14:paraId="15AE3D6C" w14:textId="77777777" w:rsidR="00BE31E1" w:rsidRDefault="00BC4CCB">
            <w:pPr>
              <w:jc w:val="center"/>
              <w:cnfStyle w:val="000000000000" w:firstRow="0" w:lastRow="0" w:firstColumn="0" w:lastColumn="0" w:oddVBand="0" w:evenVBand="0" w:oddHBand="0" w:evenHBand="0" w:firstRowFirstColumn="0" w:firstRowLastColumn="0" w:lastRowFirstColumn="0" w:lastRowLastColumn="0"/>
            </w:pPr>
            <w:r>
              <w:t>System Analyst/Tester</w:t>
            </w:r>
          </w:p>
        </w:tc>
        <w:tc>
          <w:tcPr>
            <w:tcW w:w="3335" w:type="dxa"/>
          </w:tcPr>
          <w:p w14:paraId="58771D2B" w14:textId="77777777" w:rsidR="00BE31E1" w:rsidRDefault="00BC4CCB">
            <w:pPr>
              <w:cnfStyle w:val="000000000000" w:firstRow="0" w:lastRow="0" w:firstColumn="0" w:lastColumn="0" w:oddVBand="0" w:evenVBand="0" w:oddHBand="0" w:evenHBand="0" w:firstRowFirstColumn="0" w:firstRowLastColumn="0" w:lastRowFirstColumn="0" w:lastRowLastColumn="0"/>
            </w:pPr>
            <w:r>
              <w:t>Definition, Testing, and Training</w:t>
            </w:r>
          </w:p>
        </w:tc>
        <w:tc>
          <w:tcPr>
            <w:tcW w:w="1525" w:type="dxa"/>
          </w:tcPr>
          <w:p w14:paraId="6CA6D8A7" w14:textId="77777777" w:rsidR="00BE31E1" w:rsidRDefault="00BC4CCB">
            <w:pPr>
              <w:jc w:val="center"/>
              <w:cnfStyle w:val="000000000000" w:firstRow="0" w:lastRow="0" w:firstColumn="0" w:lastColumn="0" w:oddVBand="0" w:evenVBand="0" w:oddHBand="0" w:evenHBand="0" w:firstRowFirstColumn="0" w:firstRowLastColumn="0" w:lastRowFirstColumn="0" w:lastRowLastColumn="0"/>
            </w:pPr>
            <w:r>
              <w:t>200 hours</w:t>
            </w:r>
          </w:p>
        </w:tc>
      </w:tr>
      <w:tr w:rsidR="00BE31E1" w14:paraId="37D75F28" w14:textId="77777777" w:rsidTr="0045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411DA58D" w14:textId="77777777" w:rsidR="00BE31E1" w:rsidRDefault="00BC4CCB">
            <w:pPr>
              <w:jc w:val="center"/>
            </w:pPr>
            <w:r>
              <w:t>Rick Stuart</w:t>
            </w:r>
          </w:p>
        </w:tc>
        <w:tc>
          <w:tcPr>
            <w:tcW w:w="2905" w:type="dxa"/>
          </w:tcPr>
          <w:p w14:paraId="2964DD01" w14:textId="77777777" w:rsidR="00BE31E1" w:rsidRDefault="00BC4CCB">
            <w:pPr>
              <w:jc w:val="center"/>
              <w:cnfStyle w:val="000000100000" w:firstRow="0" w:lastRow="0" w:firstColumn="0" w:lastColumn="0" w:oddVBand="0" w:evenVBand="0" w:oddHBand="1" w:evenHBand="0" w:firstRowFirstColumn="0" w:firstRowLastColumn="0" w:lastRowFirstColumn="0" w:lastRowLastColumn="0"/>
            </w:pPr>
            <w:r>
              <w:t>Project Manager/Scrum Master</w:t>
            </w:r>
          </w:p>
        </w:tc>
        <w:tc>
          <w:tcPr>
            <w:tcW w:w="3335" w:type="dxa"/>
          </w:tcPr>
          <w:p w14:paraId="1D7F2D7B" w14:textId="77777777" w:rsidR="00BE31E1" w:rsidRDefault="00BC4CCB">
            <w:pPr>
              <w:cnfStyle w:val="000000100000" w:firstRow="0" w:lastRow="0" w:firstColumn="0" w:lastColumn="0" w:oddVBand="0" w:evenVBand="0" w:oddHBand="1" w:evenHBand="0" w:firstRowFirstColumn="0" w:firstRowLastColumn="0" w:lastRowFirstColumn="0" w:lastRowLastColumn="0"/>
            </w:pPr>
            <w:r>
              <w:t>Requirements gathering, budget, and final approval authority</w:t>
            </w:r>
          </w:p>
        </w:tc>
        <w:tc>
          <w:tcPr>
            <w:tcW w:w="1525" w:type="dxa"/>
          </w:tcPr>
          <w:p w14:paraId="3300916A" w14:textId="77777777" w:rsidR="00BE31E1" w:rsidRDefault="00BC4CCB">
            <w:pPr>
              <w:jc w:val="center"/>
              <w:cnfStyle w:val="000000100000" w:firstRow="0" w:lastRow="0" w:firstColumn="0" w:lastColumn="0" w:oddVBand="0" w:evenVBand="0" w:oddHBand="1" w:evenHBand="0" w:firstRowFirstColumn="0" w:firstRowLastColumn="0" w:lastRowFirstColumn="0" w:lastRowLastColumn="0"/>
            </w:pPr>
            <w:r>
              <w:t>200 hours</w:t>
            </w:r>
          </w:p>
        </w:tc>
      </w:tr>
      <w:tr w:rsidR="00BE31E1" w14:paraId="7E504D32" w14:textId="77777777" w:rsidTr="00456F8D">
        <w:tc>
          <w:tcPr>
            <w:cnfStyle w:val="001000000000" w:firstRow="0" w:lastRow="0" w:firstColumn="1" w:lastColumn="0" w:oddVBand="0" w:evenVBand="0" w:oddHBand="0" w:evenHBand="0" w:firstRowFirstColumn="0" w:firstRowLastColumn="0" w:lastRowFirstColumn="0" w:lastRowLastColumn="0"/>
            <w:tcW w:w="1585" w:type="dxa"/>
          </w:tcPr>
          <w:p w14:paraId="5C6A5E97" w14:textId="77777777" w:rsidR="00BE31E1" w:rsidRDefault="00BC4CCB">
            <w:pPr>
              <w:jc w:val="center"/>
            </w:pPr>
            <w:r>
              <w:t>Tiezheng Yuan</w:t>
            </w:r>
          </w:p>
        </w:tc>
        <w:tc>
          <w:tcPr>
            <w:tcW w:w="2905" w:type="dxa"/>
          </w:tcPr>
          <w:p w14:paraId="77BBB79F" w14:textId="77777777" w:rsidR="00BE31E1" w:rsidRDefault="00BC4CCB">
            <w:pPr>
              <w:jc w:val="center"/>
              <w:cnfStyle w:val="000000000000" w:firstRow="0" w:lastRow="0" w:firstColumn="0" w:lastColumn="0" w:oddVBand="0" w:evenVBand="0" w:oddHBand="0" w:evenHBand="0" w:firstRowFirstColumn="0" w:firstRowLastColumn="0" w:lastRowFirstColumn="0" w:lastRowLastColumn="0"/>
            </w:pPr>
            <w:r>
              <w:t>System Developer/Engineer</w:t>
            </w:r>
          </w:p>
        </w:tc>
        <w:tc>
          <w:tcPr>
            <w:tcW w:w="3335" w:type="dxa"/>
          </w:tcPr>
          <w:p w14:paraId="778036C2" w14:textId="77777777" w:rsidR="00BE31E1" w:rsidRDefault="00BC4CCB">
            <w:pPr>
              <w:cnfStyle w:val="000000000000" w:firstRow="0" w:lastRow="0" w:firstColumn="0" w:lastColumn="0" w:oddVBand="0" w:evenVBand="0" w:oddHBand="0" w:evenHBand="0" w:firstRowFirstColumn="0" w:firstRowLastColumn="0" w:lastRowFirstColumn="0" w:lastRowLastColumn="0"/>
            </w:pPr>
            <w:r>
              <w:t>Requirements gathering, System design, Development and Integration</w:t>
            </w:r>
          </w:p>
        </w:tc>
        <w:tc>
          <w:tcPr>
            <w:tcW w:w="1525" w:type="dxa"/>
          </w:tcPr>
          <w:p w14:paraId="0CC1B52E" w14:textId="77777777" w:rsidR="00BE31E1" w:rsidRDefault="00BC4CCB">
            <w:pPr>
              <w:jc w:val="center"/>
              <w:cnfStyle w:val="000000000000" w:firstRow="0" w:lastRow="0" w:firstColumn="0" w:lastColumn="0" w:oddVBand="0" w:evenVBand="0" w:oddHBand="0" w:evenHBand="0" w:firstRowFirstColumn="0" w:firstRowLastColumn="0" w:lastRowFirstColumn="0" w:lastRowLastColumn="0"/>
            </w:pPr>
            <w:r>
              <w:t>200 hours</w:t>
            </w:r>
          </w:p>
        </w:tc>
      </w:tr>
    </w:tbl>
    <w:p w14:paraId="69AE6CCD" w14:textId="77777777" w:rsidR="00BE31E1" w:rsidRDefault="00BE31E1"/>
    <w:p w14:paraId="5881DDCF" w14:textId="0CE69F5E" w:rsidR="00EC6967" w:rsidRDefault="00BC4CCB" w:rsidP="00EC6967">
      <w:pPr>
        <w:pStyle w:val="Heading3"/>
        <w:numPr>
          <w:ilvl w:val="2"/>
          <w:numId w:val="3"/>
        </w:numPr>
        <w:rPr>
          <w:ins w:id="66" w:author="Rick Stuart" w:date="2020-04-04T15:30:00Z"/>
        </w:rPr>
      </w:pPr>
      <w:r>
        <w:t>Responsibilities Using</w:t>
      </w:r>
      <w:ins w:id="67" w:author="Rick Stuart" w:date="2020-04-04T15:29:00Z">
        <w:r w:rsidR="00EC6967">
          <w:t xml:space="preserve"> </w:t>
        </w:r>
      </w:ins>
      <w:del w:id="68" w:author="Rick Stuart" w:date="2020-04-04T15:31:00Z">
        <w:r w:rsidDel="00EC6967">
          <w:delText xml:space="preserve"> </w:delText>
        </w:r>
      </w:del>
      <w:r>
        <w:t>RACI Model</w:t>
      </w:r>
    </w:p>
    <w:p w14:paraId="372D8F63" w14:textId="3CF93F1A" w:rsidR="00EC6967" w:rsidRDefault="00EC6967">
      <w:pPr>
        <w:rPr>
          <w:ins w:id="69" w:author="Rick Stuart" w:date="2020-04-26T19:11:00Z"/>
        </w:rPr>
      </w:pPr>
      <w:ins w:id="70" w:author="Rick Stuart" w:date="2020-04-04T15:31:00Z">
        <w:r>
          <w:t xml:space="preserve">The Responsible, Accountable, Consulted, and Informed (RACI) model is a tool for identifying roles and </w:t>
        </w:r>
      </w:ins>
      <w:ins w:id="71" w:author="Rick Stuart" w:date="2020-04-04T17:17:00Z">
        <w:r w:rsidR="00586E5F">
          <w:t>responsibilities</w:t>
        </w:r>
      </w:ins>
      <w:ins w:id="72" w:author="Rick Stuart" w:date="2020-04-04T15:31:00Z">
        <w:r>
          <w:t xml:space="preserve"> during a project.</w:t>
        </w:r>
      </w:ins>
      <w:ins w:id="73" w:author="Rick Stuart" w:date="2020-04-04T15:32:00Z">
        <w:r w:rsidR="004A4F80">
          <w:t xml:space="preserve"> The table below </w:t>
        </w:r>
      </w:ins>
      <w:ins w:id="74" w:author="Rick Stuart" w:date="2020-04-04T15:34:00Z">
        <w:r w:rsidR="004A4F80">
          <w:t xml:space="preserve">highlights who is </w:t>
        </w:r>
      </w:ins>
      <w:ins w:id="75" w:author="Rick Stuart" w:date="2020-04-04T17:17:00Z">
        <w:r w:rsidR="00586E5F">
          <w:t>responsible</w:t>
        </w:r>
      </w:ins>
      <w:ins w:id="76" w:author="Rick Stuart" w:date="2020-04-04T15:35:00Z">
        <w:r w:rsidR="004A4F80">
          <w:t xml:space="preserve"> (R) for </w:t>
        </w:r>
      </w:ins>
      <w:ins w:id="77" w:author="Rick Stuart" w:date="2020-04-04T17:17:00Z">
        <w:r w:rsidR="00586E5F">
          <w:t xml:space="preserve">the </w:t>
        </w:r>
      </w:ins>
      <w:ins w:id="78" w:author="Rick Stuart" w:date="2020-04-04T15:35:00Z">
        <w:r w:rsidR="004A4F80">
          <w:t xml:space="preserve">development of the task, </w:t>
        </w:r>
      </w:ins>
      <w:ins w:id="79" w:author="Rick Stuart" w:date="2020-04-04T15:36:00Z">
        <w:r w:rsidR="004A4F80">
          <w:t xml:space="preserve">or is </w:t>
        </w:r>
      </w:ins>
      <w:ins w:id="80" w:author="Rick Stuart" w:date="2020-04-04T15:35:00Z">
        <w:r w:rsidR="004A4F80">
          <w:t>consulting (C)</w:t>
        </w:r>
      </w:ins>
      <w:ins w:id="81" w:author="Rick Stuart" w:date="2020-04-04T15:36:00Z">
        <w:r w:rsidR="004A4F80">
          <w:t xml:space="preserve"> on the task</w:t>
        </w:r>
      </w:ins>
      <w:ins w:id="82" w:author="Rick Stuart" w:date="2020-04-04T15:35:00Z">
        <w:r w:rsidR="004A4F80">
          <w:t xml:space="preserve">, </w:t>
        </w:r>
      </w:ins>
      <w:ins w:id="83" w:author="Rick Stuart" w:date="2020-04-04T15:36:00Z">
        <w:r w:rsidR="004A4F80">
          <w:t xml:space="preserve">who is </w:t>
        </w:r>
      </w:ins>
      <w:ins w:id="84" w:author="Rick Stuart" w:date="2020-04-04T15:35:00Z">
        <w:r w:rsidR="004A4F80">
          <w:t>accountable (A)</w:t>
        </w:r>
      </w:ins>
      <w:ins w:id="85" w:author="Rick Stuart" w:date="2020-04-04T15:36:00Z">
        <w:r w:rsidR="004A4F80">
          <w:t>for the completion of the task</w:t>
        </w:r>
      </w:ins>
      <w:ins w:id="86" w:author="Rick Stuart" w:date="2020-04-04T15:35:00Z">
        <w:r w:rsidR="004A4F80">
          <w:t xml:space="preserve">, </w:t>
        </w:r>
      </w:ins>
      <w:ins w:id="87" w:author="Rick Stuart" w:date="2020-04-04T15:36:00Z">
        <w:r w:rsidR="004A4F80">
          <w:t>or who needs to be</w:t>
        </w:r>
      </w:ins>
      <w:ins w:id="88" w:author="Rick Stuart" w:date="2020-04-04T15:35:00Z">
        <w:r w:rsidR="004A4F80">
          <w:t xml:space="preserve"> informed</w:t>
        </w:r>
      </w:ins>
      <w:ins w:id="89" w:author="Rick Stuart" w:date="2020-04-04T15:36:00Z">
        <w:r w:rsidR="004A4F80">
          <w:t xml:space="preserve"> (I) </w:t>
        </w:r>
      </w:ins>
      <w:ins w:id="90" w:author="Rick Stuart" w:date="2020-04-04T15:35:00Z">
        <w:r w:rsidR="004A4F80">
          <w:t xml:space="preserve">of progress and </w:t>
        </w:r>
      </w:ins>
      <w:ins w:id="91" w:author="Rick Stuart" w:date="2020-04-04T17:17:00Z">
        <w:r w:rsidR="00586E5F">
          <w:t>requirements</w:t>
        </w:r>
      </w:ins>
      <w:ins w:id="92" w:author="Rick Stuart" w:date="2020-04-04T15:36:00Z">
        <w:r w:rsidR="004A4F80">
          <w:t>.</w:t>
        </w:r>
      </w:ins>
    </w:p>
    <w:p w14:paraId="40F699BE" w14:textId="4F74EAEF" w:rsidR="00986C7D" w:rsidRDefault="00986C7D">
      <w:pPr>
        <w:rPr>
          <w:ins w:id="93" w:author="Rick Stuart" w:date="2020-04-26T19:11:00Z"/>
        </w:rPr>
      </w:pPr>
    </w:p>
    <w:p w14:paraId="5365B5A7" w14:textId="7FF6B7E8" w:rsidR="00986C7D" w:rsidRDefault="00986C7D">
      <w:pPr>
        <w:rPr>
          <w:ins w:id="94" w:author="Rick Stuart" w:date="2020-04-26T19:11:00Z"/>
        </w:rPr>
      </w:pPr>
    </w:p>
    <w:p w14:paraId="36FA433B" w14:textId="39F20354" w:rsidR="00986C7D" w:rsidRDefault="00986C7D">
      <w:pPr>
        <w:rPr>
          <w:ins w:id="95" w:author="Rick Stuart" w:date="2020-04-26T19:11:00Z"/>
        </w:rPr>
      </w:pPr>
    </w:p>
    <w:p w14:paraId="14767FA4" w14:textId="210B6D0E" w:rsidR="00986C7D" w:rsidRDefault="00986C7D">
      <w:pPr>
        <w:rPr>
          <w:ins w:id="96" w:author="Rick Stuart" w:date="2020-04-26T19:11:00Z"/>
        </w:rPr>
      </w:pPr>
    </w:p>
    <w:p w14:paraId="4E636796" w14:textId="5689B37E" w:rsidR="00986C7D" w:rsidRDefault="00986C7D">
      <w:pPr>
        <w:rPr>
          <w:ins w:id="97" w:author="Rick Stuart" w:date="2020-04-26T19:11:00Z"/>
        </w:rPr>
      </w:pPr>
    </w:p>
    <w:p w14:paraId="7BB7C5FB" w14:textId="54332CE3" w:rsidR="00986C7D" w:rsidRDefault="00986C7D">
      <w:pPr>
        <w:rPr>
          <w:ins w:id="98" w:author="Rick Stuart" w:date="2020-04-26T19:11:00Z"/>
        </w:rPr>
      </w:pPr>
    </w:p>
    <w:p w14:paraId="4A4DE04C" w14:textId="28A2A9AA" w:rsidR="00986C7D" w:rsidRDefault="00986C7D">
      <w:pPr>
        <w:rPr>
          <w:ins w:id="99" w:author="Rick Stuart" w:date="2020-04-26T19:11:00Z"/>
        </w:rPr>
      </w:pPr>
    </w:p>
    <w:p w14:paraId="0353A160" w14:textId="3A627F58" w:rsidR="00986C7D" w:rsidRDefault="00986C7D">
      <w:pPr>
        <w:rPr>
          <w:ins w:id="100" w:author="Rick Stuart" w:date="2020-04-26T19:11:00Z"/>
        </w:rPr>
      </w:pPr>
    </w:p>
    <w:p w14:paraId="6FBC37E6" w14:textId="22B956BC" w:rsidR="00986C7D" w:rsidRDefault="00986C7D">
      <w:pPr>
        <w:rPr>
          <w:ins w:id="101" w:author="Rick Stuart" w:date="2020-04-26T19:11:00Z"/>
        </w:rPr>
      </w:pPr>
    </w:p>
    <w:p w14:paraId="3B413E98" w14:textId="77777777" w:rsidR="00986C7D" w:rsidRPr="00EC6967" w:rsidRDefault="00986C7D"/>
    <w:p w14:paraId="465018D6" w14:textId="77777777" w:rsidR="00BE31E1" w:rsidRDefault="00BE31E1">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GridTable4"/>
        <w:tblW w:w="9350" w:type="dxa"/>
        <w:tblLayout w:type="fixed"/>
        <w:tblLook w:val="04A0" w:firstRow="1" w:lastRow="0" w:firstColumn="1" w:lastColumn="0" w:noHBand="0" w:noVBand="1"/>
      </w:tblPr>
      <w:tblGrid>
        <w:gridCol w:w="1050"/>
        <w:gridCol w:w="1776"/>
        <w:gridCol w:w="1144"/>
        <w:gridCol w:w="1144"/>
        <w:gridCol w:w="1523"/>
        <w:gridCol w:w="1568"/>
        <w:gridCol w:w="1145"/>
      </w:tblGrid>
      <w:tr w:rsidR="00BE31E1" w14:paraId="35D5E260" w14:textId="77777777" w:rsidTr="00456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09D5A7A2" w14:textId="77777777" w:rsidR="00BE31E1" w:rsidRDefault="00BC4CCB">
            <w:pPr>
              <w:spacing w:line="360" w:lineRule="auto"/>
              <w:jc w:val="center"/>
            </w:pPr>
            <w:r>
              <w:lastRenderedPageBreak/>
              <w:t>Code</w:t>
            </w:r>
          </w:p>
        </w:tc>
        <w:tc>
          <w:tcPr>
            <w:tcW w:w="1776" w:type="dxa"/>
          </w:tcPr>
          <w:p w14:paraId="648C95D1" w14:textId="77777777"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Name</w:t>
            </w:r>
          </w:p>
        </w:tc>
        <w:tc>
          <w:tcPr>
            <w:tcW w:w="1144" w:type="dxa"/>
          </w:tcPr>
          <w:p w14:paraId="005C53F6" w14:textId="77777777"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Project Sponsor</w:t>
            </w:r>
          </w:p>
        </w:tc>
        <w:tc>
          <w:tcPr>
            <w:tcW w:w="1144" w:type="dxa"/>
          </w:tcPr>
          <w:p w14:paraId="710DC075" w14:textId="77777777"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Project Manager</w:t>
            </w:r>
          </w:p>
        </w:tc>
        <w:tc>
          <w:tcPr>
            <w:tcW w:w="1523" w:type="dxa"/>
          </w:tcPr>
          <w:p w14:paraId="379D3C45" w14:textId="77777777"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Requirement Analyst</w:t>
            </w:r>
          </w:p>
        </w:tc>
        <w:tc>
          <w:tcPr>
            <w:tcW w:w="1568" w:type="dxa"/>
          </w:tcPr>
          <w:p w14:paraId="261DFD5B" w14:textId="77777777"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Application Development</w:t>
            </w:r>
          </w:p>
        </w:tc>
        <w:tc>
          <w:tcPr>
            <w:tcW w:w="1145" w:type="dxa"/>
          </w:tcPr>
          <w:p w14:paraId="678D612D" w14:textId="77777777" w:rsidR="00BE31E1" w:rsidRDefault="00BC4CCB">
            <w:pPr>
              <w:spacing w:line="360" w:lineRule="auto"/>
              <w:jc w:val="center"/>
              <w:cnfStyle w:val="100000000000" w:firstRow="1" w:lastRow="0" w:firstColumn="0" w:lastColumn="0" w:oddVBand="0" w:evenVBand="0" w:oddHBand="0" w:evenHBand="0" w:firstRowFirstColumn="0" w:firstRowLastColumn="0" w:lastRowFirstColumn="0" w:lastRowLastColumn="0"/>
            </w:pPr>
            <w:r>
              <w:t>Software Tester</w:t>
            </w:r>
          </w:p>
        </w:tc>
      </w:tr>
      <w:tr w:rsidR="00BE31E1" w14:paraId="62F45407" w14:textId="77777777" w:rsidTr="0045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695A4D59" w14:textId="77777777" w:rsidR="00BE31E1" w:rsidRDefault="00BC4CCB">
            <w:pPr>
              <w:spacing w:line="360" w:lineRule="auto"/>
              <w:jc w:val="center"/>
            </w:pPr>
            <w:r>
              <w:t>Stage A</w:t>
            </w:r>
          </w:p>
        </w:tc>
        <w:tc>
          <w:tcPr>
            <w:tcW w:w="1776" w:type="dxa"/>
          </w:tcPr>
          <w:p w14:paraId="48562C51"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Requirement Gathering</w:t>
            </w:r>
          </w:p>
        </w:tc>
        <w:tc>
          <w:tcPr>
            <w:tcW w:w="1144" w:type="dxa"/>
          </w:tcPr>
          <w:p w14:paraId="2CEF093A"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C</w:t>
            </w:r>
          </w:p>
        </w:tc>
        <w:tc>
          <w:tcPr>
            <w:tcW w:w="1144" w:type="dxa"/>
          </w:tcPr>
          <w:p w14:paraId="6941BBD4"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A</w:t>
            </w:r>
          </w:p>
        </w:tc>
        <w:tc>
          <w:tcPr>
            <w:tcW w:w="1523" w:type="dxa"/>
          </w:tcPr>
          <w:p w14:paraId="19CF91FA"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568" w:type="dxa"/>
          </w:tcPr>
          <w:p w14:paraId="4B1FF51E"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I</w:t>
            </w:r>
          </w:p>
        </w:tc>
        <w:tc>
          <w:tcPr>
            <w:tcW w:w="1145" w:type="dxa"/>
          </w:tcPr>
          <w:p w14:paraId="240B5CD0"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I</w:t>
            </w:r>
          </w:p>
        </w:tc>
      </w:tr>
      <w:tr w:rsidR="00BE31E1" w14:paraId="04506DBC" w14:textId="77777777" w:rsidTr="00456F8D">
        <w:tc>
          <w:tcPr>
            <w:cnfStyle w:val="001000000000" w:firstRow="0" w:lastRow="0" w:firstColumn="1" w:lastColumn="0" w:oddVBand="0" w:evenVBand="0" w:oddHBand="0" w:evenHBand="0" w:firstRowFirstColumn="0" w:firstRowLastColumn="0" w:lastRowFirstColumn="0" w:lastRowLastColumn="0"/>
            <w:tcW w:w="1050" w:type="dxa"/>
          </w:tcPr>
          <w:p w14:paraId="524880C9" w14:textId="77777777" w:rsidR="00BE31E1" w:rsidRDefault="00BC4CCB">
            <w:pPr>
              <w:spacing w:line="360" w:lineRule="auto"/>
              <w:jc w:val="center"/>
            </w:pPr>
            <w:r>
              <w:t>Stage B</w:t>
            </w:r>
          </w:p>
        </w:tc>
        <w:tc>
          <w:tcPr>
            <w:tcW w:w="1776" w:type="dxa"/>
          </w:tcPr>
          <w:p w14:paraId="42817C9B"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Project Documentation</w:t>
            </w:r>
          </w:p>
        </w:tc>
        <w:tc>
          <w:tcPr>
            <w:tcW w:w="1144" w:type="dxa"/>
          </w:tcPr>
          <w:p w14:paraId="7C961B20"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C</w:t>
            </w:r>
          </w:p>
        </w:tc>
        <w:tc>
          <w:tcPr>
            <w:tcW w:w="1144" w:type="dxa"/>
          </w:tcPr>
          <w:p w14:paraId="259B8C25"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A</w:t>
            </w:r>
          </w:p>
        </w:tc>
        <w:tc>
          <w:tcPr>
            <w:tcW w:w="1523" w:type="dxa"/>
          </w:tcPr>
          <w:p w14:paraId="5B5C221C"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568" w:type="dxa"/>
          </w:tcPr>
          <w:p w14:paraId="78956EA0"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145" w:type="dxa"/>
          </w:tcPr>
          <w:p w14:paraId="17C1E3E4"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I</w:t>
            </w:r>
          </w:p>
        </w:tc>
      </w:tr>
      <w:tr w:rsidR="00BE31E1" w14:paraId="0CF4DC93" w14:textId="77777777" w:rsidTr="0045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1C8E78DA" w14:textId="77777777" w:rsidR="00BE31E1" w:rsidRDefault="00BC4CCB">
            <w:pPr>
              <w:spacing w:line="360" w:lineRule="auto"/>
              <w:jc w:val="center"/>
            </w:pPr>
            <w:r>
              <w:t>Stage C</w:t>
            </w:r>
          </w:p>
        </w:tc>
        <w:tc>
          <w:tcPr>
            <w:tcW w:w="1776" w:type="dxa"/>
          </w:tcPr>
          <w:p w14:paraId="20BEF579"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Initiate Project</w:t>
            </w:r>
          </w:p>
        </w:tc>
        <w:tc>
          <w:tcPr>
            <w:tcW w:w="1144" w:type="dxa"/>
          </w:tcPr>
          <w:p w14:paraId="58DBF839"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C</w:t>
            </w:r>
          </w:p>
        </w:tc>
        <w:tc>
          <w:tcPr>
            <w:tcW w:w="1144" w:type="dxa"/>
          </w:tcPr>
          <w:p w14:paraId="09CE97AC"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A</w:t>
            </w:r>
          </w:p>
        </w:tc>
        <w:tc>
          <w:tcPr>
            <w:tcW w:w="1523" w:type="dxa"/>
          </w:tcPr>
          <w:p w14:paraId="559D69B7"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568" w:type="dxa"/>
          </w:tcPr>
          <w:p w14:paraId="12ED6F38"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145" w:type="dxa"/>
          </w:tcPr>
          <w:p w14:paraId="39D073BD"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r>
      <w:tr w:rsidR="00BE31E1" w14:paraId="4A0139CA" w14:textId="77777777" w:rsidTr="00456F8D">
        <w:tc>
          <w:tcPr>
            <w:cnfStyle w:val="001000000000" w:firstRow="0" w:lastRow="0" w:firstColumn="1" w:lastColumn="0" w:oddVBand="0" w:evenVBand="0" w:oddHBand="0" w:evenHBand="0" w:firstRowFirstColumn="0" w:firstRowLastColumn="0" w:lastRowFirstColumn="0" w:lastRowLastColumn="0"/>
            <w:tcW w:w="1050" w:type="dxa"/>
          </w:tcPr>
          <w:p w14:paraId="28BEAEBF" w14:textId="77777777" w:rsidR="00BE31E1" w:rsidRDefault="00BC4CCB">
            <w:pPr>
              <w:spacing w:line="360" w:lineRule="auto"/>
              <w:jc w:val="center"/>
            </w:pPr>
            <w:r>
              <w:t>- C01</w:t>
            </w:r>
          </w:p>
        </w:tc>
        <w:tc>
          <w:tcPr>
            <w:tcW w:w="1776" w:type="dxa"/>
          </w:tcPr>
          <w:p w14:paraId="3642A9D5"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Project Development</w:t>
            </w:r>
          </w:p>
        </w:tc>
        <w:tc>
          <w:tcPr>
            <w:tcW w:w="1144" w:type="dxa"/>
          </w:tcPr>
          <w:p w14:paraId="367A1F0E"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I</w:t>
            </w:r>
          </w:p>
        </w:tc>
        <w:tc>
          <w:tcPr>
            <w:tcW w:w="1144" w:type="dxa"/>
          </w:tcPr>
          <w:p w14:paraId="06062B4A"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523" w:type="dxa"/>
          </w:tcPr>
          <w:p w14:paraId="35B76922"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568" w:type="dxa"/>
          </w:tcPr>
          <w:p w14:paraId="5849207B"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A</w:t>
            </w:r>
          </w:p>
        </w:tc>
        <w:tc>
          <w:tcPr>
            <w:tcW w:w="1145" w:type="dxa"/>
          </w:tcPr>
          <w:p w14:paraId="086FF471"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r>
      <w:tr w:rsidR="00BE31E1" w14:paraId="3C9B4DA4" w14:textId="77777777" w:rsidTr="00456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2C12D0B4" w14:textId="77777777" w:rsidR="00BE31E1" w:rsidRDefault="00BC4CCB">
            <w:pPr>
              <w:spacing w:line="360" w:lineRule="auto"/>
              <w:jc w:val="center"/>
            </w:pPr>
            <w:r>
              <w:t>- C02</w:t>
            </w:r>
          </w:p>
        </w:tc>
        <w:tc>
          <w:tcPr>
            <w:tcW w:w="1776" w:type="dxa"/>
          </w:tcPr>
          <w:p w14:paraId="68DD4674"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Project Testing</w:t>
            </w:r>
          </w:p>
        </w:tc>
        <w:tc>
          <w:tcPr>
            <w:tcW w:w="1144" w:type="dxa"/>
          </w:tcPr>
          <w:p w14:paraId="0BE4D1C5"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I</w:t>
            </w:r>
          </w:p>
        </w:tc>
        <w:tc>
          <w:tcPr>
            <w:tcW w:w="1144" w:type="dxa"/>
          </w:tcPr>
          <w:p w14:paraId="64502F2E"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523" w:type="dxa"/>
          </w:tcPr>
          <w:p w14:paraId="732EF5E3"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R</w:t>
            </w:r>
          </w:p>
        </w:tc>
        <w:tc>
          <w:tcPr>
            <w:tcW w:w="1568" w:type="dxa"/>
          </w:tcPr>
          <w:p w14:paraId="6B9C012B"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C</w:t>
            </w:r>
          </w:p>
        </w:tc>
        <w:tc>
          <w:tcPr>
            <w:tcW w:w="1145" w:type="dxa"/>
          </w:tcPr>
          <w:p w14:paraId="5AE5CAA0" w14:textId="77777777" w:rsidR="00BE31E1" w:rsidRDefault="00BC4CCB">
            <w:pPr>
              <w:spacing w:line="360" w:lineRule="auto"/>
              <w:jc w:val="center"/>
              <w:cnfStyle w:val="000000100000" w:firstRow="0" w:lastRow="0" w:firstColumn="0" w:lastColumn="0" w:oddVBand="0" w:evenVBand="0" w:oddHBand="1" w:evenHBand="0" w:firstRowFirstColumn="0" w:firstRowLastColumn="0" w:lastRowFirstColumn="0" w:lastRowLastColumn="0"/>
            </w:pPr>
            <w:r>
              <w:t>A</w:t>
            </w:r>
          </w:p>
        </w:tc>
      </w:tr>
      <w:tr w:rsidR="00BE31E1" w14:paraId="3FBAC4E1" w14:textId="77777777" w:rsidTr="00456F8D">
        <w:tc>
          <w:tcPr>
            <w:cnfStyle w:val="001000000000" w:firstRow="0" w:lastRow="0" w:firstColumn="1" w:lastColumn="0" w:oddVBand="0" w:evenVBand="0" w:oddHBand="0" w:evenHBand="0" w:firstRowFirstColumn="0" w:firstRowLastColumn="0" w:lastRowFirstColumn="0" w:lastRowLastColumn="0"/>
            <w:tcW w:w="1050" w:type="dxa"/>
          </w:tcPr>
          <w:p w14:paraId="2CFE6D89" w14:textId="77777777" w:rsidR="00BE31E1" w:rsidRDefault="00BC4CCB">
            <w:pPr>
              <w:spacing w:line="360" w:lineRule="auto"/>
              <w:jc w:val="center"/>
            </w:pPr>
            <w:r>
              <w:t>Stage D</w:t>
            </w:r>
          </w:p>
        </w:tc>
        <w:tc>
          <w:tcPr>
            <w:tcW w:w="1776" w:type="dxa"/>
          </w:tcPr>
          <w:p w14:paraId="37BCFC42"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Design solution</w:t>
            </w:r>
          </w:p>
        </w:tc>
        <w:tc>
          <w:tcPr>
            <w:tcW w:w="1144" w:type="dxa"/>
          </w:tcPr>
          <w:p w14:paraId="6826417F"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I</w:t>
            </w:r>
          </w:p>
        </w:tc>
        <w:tc>
          <w:tcPr>
            <w:tcW w:w="1144" w:type="dxa"/>
          </w:tcPr>
          <w:p w14:paraId="1EAB96F5"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A</w:t>
            </w:r>
          </w:p>
        </w:tc>
        <w:tc>
          <w:tcPr>
            <w:tcW w:w="1523" w:type="dxa"/>
          </w:tcPr>
          <w:p w14:paraId="37CAE51C"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568" w:type="dxa"/>
          </w:tcPr>
          <w:p w14:paraId="7DC42E2C"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c>
          <w:tcPr>
            <w:tcW w:w="1145" w:type="dxa"/>
          </w:tcPr>
          <w:p w14:paraId="6A2C475E" w14:textId="77777777" w:rsidR="00BE31E1" w:rsidRDefault="00BC4CCB">
            <w:pPr>
              <w:spacing w:line="360" w:lineRule="auto"/>
              <w:jc w:val="center"/>
              <w:cnfStyle w:val="000000000000" w:firstRow="0" w:lastRow="0" w:firstColumn="0" w:lastColumn="0" w:oddVBand="0" w:evenVBand="0" w:oddHBand="0" w:evenHBand="0" w:firstRowFirstColumn="0" w:firstRowLastColumn="0" w:lastRowFirstColumn="0" w:lastRowLastColumn="0"/>
            </w:pPr>
            <w:r>
              <w:t>R</w:t>
            </w:r>
          </w:p>
        </w:tc>
      </w:tr>
    </w:tbl>
    <w:p w14:paraId="7B1FBC82" w14:textId="77777777" w:rsidR="00BE31E1" w:rsidRDefault="00BE31E1"/>
    <w:p w14:paraId="0B8FC017" w14:textId="77777777" w:rsidR="00BE31E1" w:rsidRDefault="00BC4CCB">
      <w:pPr>
        <w:pStyle w:val="Heading4"/>
        <w:numPr>
          <w:ilvl w:val="3"/>
          <w:numId w:val="3"/>
        </w:numPr>
      </w:pPr>
      <w:r>
        <w:t>Project Manager</w:t>
      </w:r>
    </w:p>
    <w:p w14:paraId="24C8E562" w14:textId="77777777" w:rsidR="00BE31E1" w:rsidRDefault="00BC4CCB">
      <w:pPr>
        <w:jc w:val="both"/>
      </w:pPr>
      <w:r>
        <w:t>Rick Stuart, the Project Manager (PM) for this project, acts as a liaison between the teams and all the stakeholders, the PM will communicate clearly and effectively any needs or concerns from the teams to affected stakeholders and vice versa. The PM coordinates with all team members to ensure the deliverables are completed on time and following all specifications. Furthermore, the PM organizes all group chat sessions, phase reports, and student-professor communications. As Scrum Master, Rick is responsible for improving interactions between the development team and the organization in other to maximize the productivity of the Scrum team. He arranges and facilitates the team’s meetings – daily Scrum, planning sessions, sprint retrospective, and other team activities, as the facilitator. He manages the process for how information is exchanged.</w:t>
      </w:r>
    </w:p>
    <w:p w14:paraId="4A14AED4" w14:textId="77777777" w:rsidR="00BE31E1" w:rsidRDefault="00BC4CCB">
      <w:pPr>
        <w:pStyle w:val="Heading4"/>
        <w:numPr>
          <w:ilvl w:val="3"/>
          <w:numId w:val="3"/>
        </w:numPr>
      </w:pPr>
      <w:r>
        <w:t>Systems Analyst</w:t>
      </w:r>
    </w:p>
    <w:p w14:paraId="1683C6C5" w14:textId="290091D5" w:rsidR="00BE31E1" w:rsidRDefault="00BC4CCB">
      <w:r>
        <w:t>The software requirements analysts, Beatrice Oluwabuyi, Kenya Foster</w:t>
      </w:r>
      <w:ins w:id="102" w:author="Rick Stuart" w:date="2020-04-26T19:10:00Z">
        <w:r w:rsidR="00E33BA1">
          <w:t>,</w:t>
        </w:r>
      </w:ins>
      <w:r>
        <w:t xml:space="preserve"> and Jacquetta Reid are responsible for evaluating the customer’s needs and converting them into specific software requirements. Furthermore, the analyst oversees coordinating all necessary technical documentation in the project, including the Software Requirements Specification (SRS). By working closely with all the stakeholders, the analyst can establish the baseline of the project </w:t>
      </w:r>
      <w:r>
        <w:lastRenderedPageBreak/>
        <w:t>requirements with enough data expertise for the project plan, software development, and testing.</w:t>
      </w:r>
    </w:p>
    <w:p w14:paraId="586D3F8B" w14:textId="77777777" w:rsidR="00BE31E1" w:rsidRDefault="00BC4CCB">
      <w:pPr>
        <w:pStyle w:val="Heading4"/>
        <w:numPr>
          <w:ilvl w:val="3"/>
          <w:numId w:val="3"/>
        </w:numPr>
      </w:pPr>
      <w:r>
        <w:t xml:space="preserve">System Developer/Engineer </w:t>
      </w:r>
    </w:p>
    <w:p w14:paraId="722B9860" w14:textId="0CFB8A98" w:rsidR="00BE31E1" w:rsidRDefault="00BC4CCB">
      <w:bookmarkStart w:id="103" w:name="_heading=h.3o7alnk" w:colFirst="0" w:colLast="0"/>
      <w:bookmarkEnd w:id="103"/>
      <w:r>
        <w:t xml:space="preserve">The software developers, Alberto Bonfiglio and </w:t>
      </w:r>
      <w:r w:rsidR="00B22CBA" w:rsidRPr="00B22CBA">
        <w:t>Tiezheng</w:t>
      </w:r>
      <w:r w:rsidR="00B22CBA">
        <w:rPr>
          <w:rFonts w:ascii="Cambria" w:eastAsia="Cambria" w:hAnsi="Cambria" w:cs="Cambria"/>
          <w:color w:val="000000"/>
          <w:sz w:val="16"/>
        </w:rPr>
        <w:t xml:space="preserve"> </w:t>
      </w:r>
      <w:r>
        <w:t>Yuan, responsibilities include the use of software development languages and tools to write, optimize, and maintain computer software for the project system. The developers shall exercise and follow the Agile Scrum framework to plan, design, build</w:t>
      </w:r>
      <w:ins w:id="104" w:author="Rick Stuart" w:date="2020-04-26T19:10:00Z">
        <w:r w:rsidR="00E33BA1">
          <w:t>,</w:t>
        </w:r>
      </w:ins>
      <w:r>
        <w:t xml:space="preserve"> and deploy a relevant map/web-based software application. The final deliverables shall meet or exceed the customer’s requirements and expectations.</w:t>
      </w:r>
    </w:p>
    <w:p w14:paraId="0D8195C3" w14:textId="77777777" w:rsidR="00BE31E1" w:rsidRDefault="00BC4CCB">
      <w:pPr>
        <w:pStyle w:val="Heading4"/>
        <w:numPr>
          <w:ilvl w:val="3"/>
          <w:numId w:val="3"/>
        </w:numPr>
      </w:pPr>
      <w:r>
        <w:t>System Tester</w:t>
      </w:r>
    </w:p>
    <w:p w14:paraId="3F5B091F" w14:textId="77777777" w:rsidR="00BE31E1" w:rsidRDefault="00BC4CCB">
      <w:r>
        <w:t xml:space="preserve">Alberto Bonfiglio, </w:t>
      </w:r>
      <w:r w:rsidR="00B22CBA" w:rsidRPr="00B22CBA">
        <w:t>Tiezheng</w:t>
      </w:r>
      <w:r w:rsidR="00B22CBA">
        <w:rPr>
          <w:rFonts w:ascii="Cambria" w:eastAsia="Cambria" w:hAnsi="Cambria" w:cs="Cambria"/>
          <w:color w:val="000000"/>
          <w:sz w:val="16"/>
        </w:rPr>
        <w:t xml:space="preserve"> </w:t>
      </w:r>
      <w:r>
        <w:t>Yuan, and Jacquetta Reid are responsible for reviewing software requirements and preparing appropriate test case scenarios. The test cases must be executed fully and iteratively to ensure software usability. By analyzing test results, proper reports are produced for the software development team to help eliminate errors, bugs, and other defects that can detract from the overall user experience of the software.</w:t>
      </w:r>
    </w:p>
    <w:p w14:paraId="2279B558" w14:textId="77777777" w:rsidR="00BE31E1" w:rsidRDefault="00BC4CCB">
      <w:pPr>
        <w:pStyle w:val="Heading1"/>
        <w:numPr>
          <w:ilvl w:val="0"/>
          <w:numId w:val="3"/>
        </w:numPr>
      </w:pPr>
      <w:bookmarkStart w:id="105" w:name="_heading=h.1ksv4uv" w:colFirst="0" w:colLast="0"/>
      <w:bookmarkEnd w:id="105"/>
      <w:r>
        <w:t>Managerial Process Plan</w:t>
      </w:r>
    </w:p>
    <w:p w14:paraId="322EA498" w14:textId="77777777" w:rsidR="00BE31E1" w:rsidRDefault="00BC4CCB">
      <w:bookmarkStart w:id="106" w:name="_heading=h.23ckvvd" w:colFirst="0" w:colLast="0"/>
      <w:bookmarkEnd w:id="106"/>
      <w:r>
        <w:t>The managerial process plan emphasizes the work schedule and task management needed to meet the agreed-upon project goals. This section defines the project's schedule, the focus of development, how resources are allocated, and the method of development.</w:t>
      </w:r>
    </w:p>
    <w:p w14:paraId="426D3AD4" w14:textId="77777777" w:rsidR="00BE31E1" w:rsidRDefault="00BC4CCB">
      <w:pPr>
        <w:pStyle w:val="Heading2"/>
        <w:numPr>
          <w:ilvl w:val="1"/>
          <w:numId w:val="3"/>
        </w:numPr>
      </w:pPr>
      <w:bookmarkStart w:id="107" w:name="_heading=h.44sinio" w:colFirst="0" w:colLast="0"/>
      <w:bookmarkEnd w:id="107"/>
      <w:r>
        <w:t xml:space="preserve">Project Tasks and Activities </w:t>
      </w:r>
    </w:p>
    <w:p w14:paraId="7376A829" w14:textId="77777777" w:rsidR="00BE31E1" w:rsidRDefault="00BC4CCB">
      <w:r>
        <w:t xml:space="preserve">Project tasks, which are a single piece of work, or units of related work, that must be completed to satisfy the Maestro project deliverable or the requirements of the deliverable, are broken down in this section. The breakdown of the work of the project into manageable components ensures that time, resources, and cost estimates are easily determined. Breaking down the deliverables into tasks makes the project manager's job easier because the work is subdivided </w:t>
      </w:r>
      <w:r>
        <w:lastRenderedPageBreak/>
        <w:t xml:space="preserve">into small units that are easily assigned to one team member or a group of team members. The rest of section four highlighted and described the project tasks breakdown. </w:t>
      </w:r>
    </w:p>
    <w:p w14:paraId="2A1E223C" w14:textId="77777777" w:rsidR="00BE31E1" w:rsidRDefault="00BC4CCB">
      <w:bookmarkStart w:id="108" w:name="_heading=h.32hioqz" w:colFirst="0" w:colLast="0"/>
      <w:bookmarkEnd w:id="108"/>
      <w:r>
        <w:t xml:space="preserve">This project has </w:t>
      </w:r>
    </w:p>
    <w:p w14:paraId="61141CA7" w14:textId="77777777" w:rsidR="00BE31E1" w:rsidRDefault="00BE31E1"/>
    <w:p w14:paraId="5B9C3019" w14:textId="77777777" w:rsidR="00BE31E1" w:rsidRDefault="00BC4CCB">
      <w:pPr>
        <w:pStyle w:val="Heading3"/>
        <w:numPr>
          <w:ilvl w:val="2"/>
          <w:numId w:val="3"/>
        </w:numPr>
      </w:pPr>
      <w:bookmarkStart w:id="109" w:name="_heading=h.2jxsxqh" w:colFirst="0" w:colLast="0"/>
      <w:bookmarkEnd w:id="109"/>
      <w:r>
        <w:t>Major Tasks</w:t>
      </w:r>
    </w:p>
    <w:p w14:paraId="11EE0B79" w14:textId="77777777" w:rsidR="00BE31E1" w:rsidRDefault="00BC4CCB">
      <w:pPr>
        <w:pBdr>
          <w:top w:val="nil"/>
          <w:left w:val="nil"/>
          <w:bottom w:val="nil"/>
          <w:right w:val="nil"/>
          <w:between w:val="nil"/>
        </w:pBdr>
      </w:pPr>
      <w:bookmarkStart w:id="110" w:name="_heading=h.ihv636" w:colFirst="0" w:colLast="0"/>
      <w:bookmarkEnd w:id="110"/>
      <w:r>
        <w:t>These are project tasks that must be undertaken to satisfy the overall project requirements. Each task is accomplished by a set deadline and contributes toward work-related objectives.</w:t>
      </w:r>
    </w:p>
    <w:p w14:paraId="743AD302" w14:textId="77777777" w:rsidR="00BE31E1" w:rsidRDefault="00BC4CCB">
      <w:pPr>
        <w:numPr>
          <w:ilvl w:val="0"/>
          <w:numId w:val="13"/>
        </w:numPr>
        <w:pBdr>
          <w:top w:val="nil"/>
          <w:left w:val="nil"/>
          <w:bottom w:val="nil"/>
          <w:right w:val="nil"/>
          <w:between w:val="nil"/>
        </w:pBdr>
      </w:pPr>
      <w:r>
        <w:rPr>
          <w:color w:val="000000"/>
        </w:rPr>
        <w:t>Documentation for project deliverables: project plan, requirements specification, use cases, and Scrum backlogs.</w:t>
      </w:r>
    </w:p>
    <w:p w14:paraId="0FBDDA75" w14:textId="77777777" w:rsidR="00BE31E1" w:rsidRDefault="00BC4CCB">
      <w:pPr>
        <w:numPr>
          <w:ilvl w:val="0"/>
          <w:numId w:val="13"/>
        </w:numPr>
        <w:pBdr>
          <w:top w:val="nil"/>
          <w:left w:val="nil"/>
          <w:bottom w:val="nil"/>
          <w:right w:val="nil"/>
          <w:between w:val="nil"/>
        </w:pBdr>
      </w:pPr>
      <w:r>
        <w:rPr>
          <w:color w:val="000000"/>
        </w:rPr>
        <w:t>Requirements elicitation and gathering</w:t>
      </w:r>
    </w:p>
    <w:p w14:paraId="01726F2F" w14:textId="77777777" w:rsidR="00BE31E1" w:rsidRDefault="00BC4CCB">
      <w:pPr>
        <w:numPr>
          <w:ilvl w:val="0"/>
          <w:numId w:val="13"/>
        </w:numPr>
        <w:pBdr>
          <w:top w:val="nil"/>
          <w:left w:val="nil"/>
          <w:bottom w:val="nil"/>
          <w:right w:val="nil"/>
          <w:between w:val="nil"/>
        </w:pBdr>
      </w:pPr>
      <w:r>
        <w:rPr>
          <w:color w:val="000000"/>
        </w:rPr>
        <w:t>Data and process modeling</w:t>
      </w:r>
    </w:p>
    <w:p w14:paraId="1E2005CA" w14:textId="77777777" w:rsidR="00BE31E1" w:rsidRDefault="00BC4CCB">
      <w:pPr>
        <w:numPr>
          <w:ilvl w:val="0"/>
          <w:numId w:val="13"/>
        </w:numPr>
        <w:pBdr>
          <w:top w:val="nil"/>
          <w:left w:val="nil"/>
          <w:bottom w:val="nil"/>
          <w:right w:val="nil"/>
          <w:between w:val="nil"/>
        </w:pBdr>
      </w:pPr>
      <w:r>
        <w:rPr>
          <w:color w:val="000000"/>
        </w:rPr>
        <w:t>User interface design</w:t>
      </w:r>
    </w:p>
    <w:p w14:paraId="4D8AD433" w14:textId="77777777" w:rsidR="00BE31E1" w:rsidRDefault="00BC4CCB">
      <w:pPr>
        <w:numPr>
          <w:ilvl w:val="0"/>
          <w:numId w:val="13"/>
        </w:numPr>
        <w:pBdr>
          <w:top w:val="nil"/>
          <w:left w:val="nil"/>
          <w:bottom w:val="nil"/>
          <w:right w:val="nil"/>
          <w:between w:val="nil"/>
        </w:pBdr>
      </w:pPr>
      <w:r>
        <w:rPr>
          <w:color w:val="000000"/>
        </w:rPr>
        <w:t>Software testing</w:t>
      </w:r>
    </w:p>
    <w:p w14:paraId="61FB883F" w14:textId="77777777" w:rsidR="00BE31E1" w:rsidRDefault="00BC4CCB">
      <w:pPr>
        <w:pStyle w:val="Heading3"/>
        <w:numPr>
          <w:ilvl w:val="2"/>
          <w:numId w:val="3"/>
        </w:numPr>
      </w:pPr>
      <w:bookmarkStart w:id="111" w:name="_heading=h.z337ya" w:colFirst="0" w:colLast="0"/>
      <w:bookmarkEnd w:id="111"/>
      <w:r>
        <w:t>Minor Tasks</w:t>
      </w:r>
    </w:p>
    <w:p w14:paraId="09A6C7A2" w14:textId="77777777" w:rsidR="00BE31E1" w:rsidRDefault="00BC4CCB">
      <w:r>
        <w:t xml:space="preserve">These are project tasks that help to aid in the overall project development and major tasks. All tasks are useful in keeping project organization, keeping each team member abreast of project details, and keeping the project on schedule. </w:t>
      </w:r>
    </w:p>
    <w:p w14:paraId="5E455729" w14:textId="77777777" w:rsidR="00BE31E1" w:rsidRDefault="00BC4CCB">
      <w:pPr>
        <w:numPr>
          <w:ilvl w:val="0"/>
          <w:numId w:val="12"/>
        </w:numPr>
        <w:pBdr>
          <w:top w:val="nil"/>
          <w:left w:val="nil"/>
          <w:bottom w:val="nil"/>
          <w:right w:val="nil"/>
          <w:between w:val="nil"/>
        </w:pBdr>
      </w:pPr>
      <w:r>
        <w:rPr>
          <w:color w:val="000000"/>
        </w:rPr>
        <w:t>Weekly recurring tasks include status reports, status discord meetings, project management schedule and updates</w:t>
      </w:r>
    </w:p>
    <w:p w14:paraId="252D9A69" w14:textId="77777777" w:rsidR="00BE31E1" w:rsidRDefault="00BC4CCB">
      <w:pPr>
        <w:numPr>
          <w:ilvl w:val="0"/>
          <w:numId w:val="12"/>
        </w:numPr>
        <w:pBdr>
          <w:top w:val="nil"/>
          <w:left w:val="nil"/>
          <w:bottom w:val="nil"/>
          <w:right w:val="nil"/>
          <w:between w:val="nil"/>
        </w:pBdr>
      </w:pPr>
      <w:r>
        <w:rPr>
          <w:color w:val="000000"/>
        </w:rPr>
        <w:t>Functional group stand-ups meetings</w:t>
      </w:r>
    </w:p>
    <w:p w14:paraId="618971CE" w14:textId="77777777" w:rsidR="00BE31E1" w:rsidRDefault="00BC4CCB">
      <w:pPr>
        <w:numPr>
          <w:ilvl w:val="0"/>
          <w:numId w:val="12"/>
        </w:numPr>
        <w:pBdr>
          <w:top w:val="nil"/>
          <w:left w:val="nil"/>
          <w:bottom w:val="nil"/>
          <w:right w:val="nil"/>
          <w:between w:val="nil"/>
        </w:pBdr>
      </w:pPr>
      <w:r>
        <w:rPr>
          <w:color w:val="000000"/>
        </w:rPr>
        <w:t>Source code management</w:t>
      </w:r>
    </w:p>
    <w:p w14:paraId="70DFC67F" w14:textId="77777777" w:rsidR="00BE31E1" w:rsidRDefault="00BC4CCB">
      <w:pPr>
        <w:pStyle w:val="Heading2"/>
        <w:numPr>
          <w:ilvl w:val="1"/>
          <w:numId w:val="3"/>
        </w:numPr>
      </w:pPr>
      <w:bookmarkStart w:id="112" w:name="_heading=h.3j2qqm3" w:colFirst="0" w:colLast="0"/>
      <w:bookmarkEnd w:id="112"/>
      <w:r>
        <w:t>Schedule</w:t>
      </w:r>
    </w:p>
    <w:p w14:paraId="53CEEE19" w14:textId="77777777" w:rsidR="00BE31E1" w:rsidRDefault="00BC4CCB">
      <w:r>
        <w:t>The following section details both the work breakdown and project schedule for NASA Team 1.</w:t>
      </w:r>
    </w:p>
    <w:p w14:paraId="44910794" w14:textId="77777777" w:rsidR="00BE31E1" w:rsidRDefault="00BC4CCB">
      <w:pPr>
        <w:pStyle w:val="Heading3"/>
        <w:numPr>
          <w:ilvl w:val="2"/>
          <w:numId w:val="3"/>
        </w:numPr>
      </w:pPr>
      <w:bookmarkStart w:id="113" w:name="_heading=h.1y810tw" w:colFirst="0" w:colLast="0"/>
      <w:bookmarkEnd w:id="113"/>
      <w:r>
        <w:lastRenderedPageBreak/>
        <w:t>Deadlines</w:t>
      </w:r>
    </w:p>
    <w:tbl>
      <w:tblPr>
        <w:tblStyle w:val="GridTable4"/>
        <w:tblW w:w="9645" w:type="dxa"/>
        <w:tblLayout w:type="fixed"/>
        <w:tblLook w:val="04A0" w:firstRow="1" w:lastRow="0" w:firstColumn="1" w:lastColumn="0" w:noHBand="0" w:noVBand="1"/>
      </w:tblPr>
      <w:tblGrid>
        <w:gridCol w:w="1875"/>
        <w:gridCol w:w="1890"/>
        <w:gridCol w:w="1360"/>
        <w:gridCol w:w="1440"/>
        <w:gridCol w:w="3080"/>
      </w:tblGrid>
      <w:tr w:rsidR="00BE31E1" w14:paraId="6CC7AE27" w14:textId="77777777" w:rsidTr="000034B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75" w:type="dxa"/>
          </w:tcPr>
          <w:p w14:paraId="0ADC9215" w14:textId="77777777" w:rsidR="00BE31E1" w:rsidRDefault="00BC4CCB">
            <w:pPr>
              <w:pBdr>
                <w:top w:val="nil"/>
                <w:left w:val="nil"/>
                <w:bottom w:val="nil"/>
                <w:right w:val="nil"/>
                <w:between w:val="nil"/>
              </w:pBdr>
              <w:spacing w:line="360" w:lineRule="auto"/>
              <w:jc w:val="center"/>
              <w:rPr>
                <w:sz w:val="28"/>
                <w:szCs w:val="28"/>
              </w:rPr>
            </w:pPr>
            <w:r>
              <w:rPr>
                <w:sz w:val="28"/>
                <w:szCs w:val="28"/>
              </w:rPr>
              <w:t>Task</w:t>
            </w:r>
          </w:p>
        </w:tc>
        <w:tc>
          <w:tcPr>
            <w:tcW w:w="1890" w:type="dxa"/>
          </w:tcPr>
          <w:p w14:paraId="4ADCF6E3"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Name</w:t>
            </w:r>
          </w:p>
        </w:tc>
        <w:tc>
          <w:tcPr>
            <w:tcW w:w="1360" w:type="dxa"/>
          </w:tcPr>
          <w:p w14:paraId="19F83257"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Duration</w:t>
            </w:r>
          </w:p>
        </w:tc>
        <w:tc>
          <w:tcPr>
            <w:tcW w:w="1440" w:type="dxa"/>
          </w:tcPr>
          <w:p w14:paraId="61AFFF35"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Due</w:t>
            </w:r>
          </w:p>
        </w:tc>
        <w:tc>
          <w:tcPr>
            <w:tcW w:w="3080" w:type="dxa"/>
          </w:tcPr>
          <w:p w14:paraId="37DE78A9"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Resource Names</w:t>
            </w:r>
          </w:p>
        </w:tc>
      </w:tr>
      <w:tr w:rsidR="00BE31E1" w14:paraId="5667C2B7" w14:textId="77777777" w:rsidTr="000034B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1875" w:type="dxa"/>
          </w:tcPr>
          <w:p w14:paraId="4371084D" w14:textId="77777777" w:rsidR="00BE31E1" w:rsidRDefault="00BC4CCB">
            <w:r>
              <w:t>Documentation</w:t>
            </w:r>
          </w:p>
          <w:p w14:paraId="62584ECF" w14:textId="77777777" w:rsidR="00BE31E1" w:rsidRDefault="00BC4CCB">
            <w:r>
              <w:t>(Milestone 1)</w:t>
            </w:r>
          </w:p>
        </w:tc>
        <w:tc>
          <w:tcPr>
            <w:tcW w:w="1890" w:type="dxa"/>
          </w:tcPr>
          <w:p w14:paraId="70D4370F" w14:textId="77777777" w:rsidR="00BE31E1" w:rsidRDefault="00BC4CCB">
            <w:pPr>
              <w:cnfStyle w:val="000000100000" w:firstRow="0" w:lastRow="0" w:firstColumn="0" w:lastColumn="0" w:oddVBand="0" w:evenVBand="0" w:oddHBand="1" w:evenHBand="0" w:firstRowFirstColumn="0" w:firstRowLastColumn="0" w:lastRowFirstColumn="0" w:lastRowLastColumn="0"/>
            </w:pPr>
            <w:r>
              <w:t>Project plan, Requirement Specifications</w:t>
            </w:r>
          </w:p>
        </w:tc>
        <w:tc>
          <w:tcPr>
            <w:tcW w:w="1360" w:type="dxa"/>
          </w:tcPr>
          <w:p w14:paraId="18512ED1" w14:textId="77777777" w:rsidR="00BE31E1" w:rsidRDefault="00BC4CCB">
            <w:pPr>
              <w:cnfStyle w:val="000000100000" w:firstRow="0" w:lastRow="0" w:firstColumn="0" w:lastColumn="0" w:oddVBand="0" w:evenVBand="0" w:oddHBand="1" w:evenHBand="0" w:firstRowFirstColumn="0" w:firstRowLastColumn="0" w:lastRowFirstColumn="0" w:lastRowLastColumn="0"/>
            </w:pPr>
            <w:r>
              <w:t>15</w:t>
            </w:r>
          </w:p>
        </w:tc>
        <w:tc>
          <w:tcPr>
            <w:tcW w:w="1440" w:type="dxa"/>
          </w:tcPr>
          <w:p w14:paraId="7D7DBED8" w14:textId="77777777" w:rsidR="00BE31E1" w:rsidRDefault="00BC4CCB">
            <w:pPr>
              <w:cnfStyle w:val="000000100000" w:firstRow="0" w:lastRow="0" w:firstColumn="0" w:lastColumn="0" w:oddVBand="0" w:evenVBand="0" w:oddHBand="1" w:evenHBand="0" w:firstRowFirstColumn="0" w:firstRowLastColumn="0" w:lastRowFirstColumn="0" w:lastRowLastColumn="0"/>
            </w:pPr>
            <w:r>
              <w:t>02/23/2020</w:t>
            </w:r>
          </w:p>
        </w:tc>
        <w:tc>
          <w:tcPr>
            <w:tcW w:w="3080" w:type="dxa"/>
          </w:tcPr>
          <w:p w14:paraId="5C0F6A24" w14:textId="77777777" w:rsidR="00BE31E1" w:rsidRDefault="00BC4CCB">
            <w:pPr>
              <w:cnfStyle w:val="000000100000" w:firstRow="0" w:lastRow="0" w:firstColumn="0" w:lastColumn="0" w:oddVBand="0" w:evenVBand="0" w:oddHBand="1" w:evenHBand="0" w:firstRowFirstColumn="0" w:firstRowLastColumn="0" w:lastRowFirstColumn="0" w:lastRowLastColumn="0"/>
            </w:pPr>
            <w:r>
              <w:t>Alberto Bonfiglio, Beatrice Oluwabuyi, Jacquetta Reid, Kenya Foster, Rick Stuart, Tiezheng Yuan</w:t>
            </w:r>
          </w:p>
        </w:tc>
      </w:tr>
      <w:tr w:rsidR="00BE31E1" w14:paraId="16F3BBD7" w14:textId="77777777" w:rsidTr="000034BB">
        <w:trPr>
          <w:trHeight w:val="2120"/>
        </w:trPr>
        <w:tc>
          <w:tcPr>
            <w:cnfStyle w:val="001000000000" w:firstRow="0" w:lastRow="0" w:firstColumn="1" w:lastColumn="0" w:oddVBand="0" w:evenVBand="0" w:oddHBand="0" w:evenHBand="0" w:firstRowFirstColumn="0" w:firstRowLastColumn="0" w:lastRowFirstColumn="0" w:lastRowLastColumn="0"/>
            <w:tcW w:w="1875" w:type="dxa"/>
          </w:tcPr>
          <w:p w14:paraId="65A5C5F0" w14:textId="77777777" w:rsidR="00BE31E1" w:rsidRDefault="00BC4CCB">
            <w:r>
              <w:t>Design and Analysis</w:t>
            </w:r>
          </w:p>
          <w:p w14:paraId="23A771C3" w14:textId="77777777" w:rsidR="00BE31E1" w:rsidRDefault="00BC4CCB">
            <w:r>
              <w:t>(Milestone 2)</w:t>
            </w:r>
          </w:p>
        </w:tc>
        <w:tc>
          <w:tcPr>
            <w:tcW w:w="1890" w:type="dxa"/>
          </w:tcPr>
          <w:p w14:paraId="69C41D0E" w14:textId="77777777" w:rsidR="00BE31E1" w:rsidRDefault="00BC4CCB">
            <w:pPr>
              <w:cnfStyle w:val="000000000000" w:firstRow="0" w:lastRow="0" w:firstColumn="0" w:lastColumn="0" w:oddVBand="0" w:evenVBand="0" w:oddHBand="0" w:evenHBand="0" w:firstRowFirstColumn="0" w:firstRowLastColumn="0" w:lastRowFirstColumn="0" w:lastRowLastColumn="0"/>
            </w:pPr>
            <w:r>
              <w:t>Use cases, software architecture, data modeling, process modeling</w:t>
            </w:r>
          </w:p>
        </w:tc>
        <w:tc>
          <w:tcPr>
            <w:tcW w:w="1360" w:type="dxa"/>
          </w:tcPr>
          <w:p w14:paraId="239B8C69" w14:textId="77777777" w:rsidR="00BE31E1" w:rsidRDefault="00BC4CCB">
            <w:pP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21666852" w14:textId="77777777" w:rsidR="00BE31E1" w:rsidRDefault="00BC4CCB">
            <w:pPr>
              <w:cnfStyle w:val="000000000000" w:firstRow="0" w:lastRow="0" w:firstColumn="0" w:lastColumn="0" w:oddVBand="0" w:evenVBand="0" w:oddHBand="0" w:evenHBand="0" w:firstRowFirstColumn="0" w:firstRowLastColumn="0" w:lastRowFirstColumn="0" w:lastRowLastColumn="0"/>
            </w:pPr>
            <w:r>
              <w:t>03/07/2020</w:t>
            </w:r>
          </w:p>
        </w:tc>
        <w:tc>
          <w:tcPr>
            <w:tcW w:w="3080" w:type="dxa"/>
          </w:tcPr>
          <w:p w14:paraId="70BCD2E6" w14:textId="77777777" w:rsidR="00BE31E1" w:rsidRDefault="00BC4CCB">
            <w:pPr>
              <w:cnfStyle w:val="000000000000" w:firstRow="0" w:lastRow="0" w:firstColumn="0" w:lastColumn="0" w:oddVBand="0" w:evenVBand="0" w:oddHBand="0" w:evenHBand="0" w:firstRowFirstColumn="0" w:firstRowLastColumn="0" w:lastRowFirstColumn="0" w:lastRowLastColumn="0"/>
            </w:pPr>
            <w:r>
              <w:t>Alberto Bonfiglio, Beatrice Oluwabuyi, Jacquetta Reid, Kenya Foster, Rick Stuart, Tiezheng Yuan</w:t>
            </w:r>
          </w:p>
        </w:tc>
      </w:tr>
      <w:tr w:rsidR="00BE31E1" w14:paraId="3DE39365" w14:textId="77777777" w:rsidTr="000034B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1875" w:type="dxa"/>
          </w:tcPr>
          <w:p w14:paraId="1F79EB5E" w14:textId="77777777" w:rsidR="00BE31E1" w:rsidRDefault="00BC4CCB">
            <w:r>
              <w:t>Development</w:t>
            </w:r>
          </w:p>
          <w:p w14:paraId="23473AD5" w14:textId="77777777" w:rsidR="00BE31E1" w:rsidRDefault="00BC4CCB">
            <w:r>
              <w:t>(Milestone 3)</w:t>
            </w:r>
          </w:p>
        </w:tc>
        <w:tc>
          <w:tcPr>
            <w:tcW w:w="1890" w:type="dxa"/>
          </w:tcPr>
          <w:p w14:paraId="7EA8D45E" w14:textId="77777777" w:rsidR="00BE31E1" w:rsidRDefault="00BC4CCB">
            <w:pPr>
              <w:cnfStyle w:val="000000100000" w:firstRow="0" w:lastRow="0" w:firstColumn="0" w:lastColumn="0" w:oddVBand="0" w:evenVBand="0" w:oddHBand="1" w:evenHBand="0" w:firstRowFirstColumn="0" w:firstRowLastColumn="0" w:lastRowFirstColumn="0" w:lastRowLastColumn="0"/>
            </w:pPr>
            <w:r>
              <w:t>The Scrum cycle including development, coding work, and testing</w:t>
            </w:r>
          </w:p>
        </w:tc>
        <w:tc>
          <w:tcPr>
            <w:tcW w:w="1360" w:type="dxa"/>
          </w:tcPr>
          <w:p w14:paraId="2DE815EE" w14:textId="77777777" w:rsidR="00BE31E1" w:rsidRDefault="00BC4CCB">
            <w:pPr>
              <w:cnfStyle w:val="000000100000" w:firstRow="0" w:lastRow="0" w:firstColumn="0" w:lastColumn="0" w:oddVBand="0" w:evenVBand="0" w:oddHBand="1" w:evenHBand="0" w:firstRowFirstColumn="0" w:firstRowLastColumn="0" w:lastRowFirstColumn="0" w:lastRowLastColumn="0"/>
            </w:pPr>
            <w:r>
              <w:t>20</w:t>
            </w:r>
          </w:p>
        </w:tc>
        <w:tc>
          <w:tcPr>
            <w:tcW w:w="1440" w:type="dxa"/>
          </w:tcPr>
          <w:p w14:paraId="3B9E27FF" w14:textId="77777777" w:rsidR="00BE31E1" w:rsidRDefault="00BC4CCB">
            <w:pPr>
              <w:cnfStyle w:val="000000100000" w:firstRow="0" w:lastRow="0" w:firstColumn="0" w:lastColumn="0" w:oddVBand="0" w:evenVBand="0" w:oddHBand="1" w:evenHBand="0" w:firstRowFirstColumn="0" w:firstRowLastColumn="0" w:lastRowFirstColumn="0" w:lastRowLastColumn="0"/>
            </w:pPr>
            <w:r>
              <w:t>04/05/2020</w:t>
            </w:r>
          </w:p>
        </w:tc>
        <w:tc>
          <w:tcPr>
            <w:tcW w:w="3080" w:type="dxa"/>
          </w:tcPr>
          <w:p w14:paraId="3D7147FD" w14:textId="77777777" w:rsidR="00BE31E1" w:rsidRDefault="00BC4CCB">
            <w:pPr>
              <w:cnfStyle w:val="000000100000" w:firstRow="0" w:lastRow="0" w:firstColumn="0" w:lastColumn="0" w:oddVBand="0" w:evenVBand="0" w:oddHBand="1" w:evenHBand="0" w:firstRowFirstColumn="0" w:firstRowLastColumn="0" w:lastRowFirstColumn="0" w:lastRowLastColumn="0"/>
            </w:pPr>
            <w:r>
              <w:t>Alberto Bonfiglio, Beatrice Oluwabuyi, Jacquetta Reid, Kenya Foster, Rick Stuart, Tiezheng Yuan</w:t>
            </w:r>
          </w:p>
        </w:tc>
      </w:tr>
      <w:tr w:rsidR="00BE31E1" w14:paraId="74740463" w14:textId="77777777" w:rsidTr="000034BB">
        <w:trPr>
          <w:trHeight w:val="2120"/>
        </w:trPr>
        <w:tc>
          <w:tcPr>
            <w:cnfStyle w:val="001000000000" w:firstRow="0" w:lastRow="0" w:firstColumn="1" w:lastColumn="0" w:oddVBand="0" w:evenVBand="0" w:oddHBand="0" w:evenHBand="0" w:firstRowFirstColumn="0" w:firstRowLastColumn="0" w:lastRowFirstColumn="0" w:lastRowLastColumn="0"/>
            <w:tcW w:w="1875" w:type="dxa"/>
          </w:tcPr>
          <w:p w14:paraId="5E9A6567" w14:textId="77777777" w:rsidR="00BE31E1" w:rsidRDefault="00BC4CCB">
            <w:r>
              <w:t>Final Phase</w:t>
            </w:r>
          </w:p>
          <w:p w14:paraId="643106D8" w14:textId="77777777" w:rsidR="00BE31E1" w:rsidRDefault="00BC4CCB">
            <w:r>
              <w:t>(Milestone 4)</w:t>
            </w:r>
          </w:p>
        </w:tc>
        <w:tc>
          <w:tcPr>
            <w:tcW w:w="1890" w:type="dxa"/>
          </w:tcPr>
          <w:p w14:paraId="47E071EC" w14:textId="77777777" w:rsidR="00BE31E1" w:rsidRDefault="00BC4CCB">
            <w:pPr>
              <w:cnfStyle w:val="000000000000" w:firstRow="0" w:lastRow="0" w:firstColumn="0" w:lastColumn="0" w:oddVBand="0" w:evenVBand="0" w:oddHBand="0" w:evenHBand="0" w:firstRowFirstColumn="0" w:firstRowLastColumn="0" w:lastRowFirstColumn="0" w:lastRowLastColumn="0"/>
            </w:pPr>
            <w:r>
              <w:t>Implementation and project delivery</w:t>
            </w:r>
          </w:p>
        </w:tc>
        <w:tc>
          <w:tcPr>
            <w:tcW w:w="1360" w:type="dxa"/>
          </w:tcPr>
          <w:p w14:paraId="087F4254" w14:textId="77777777" w:rsidR="00BE31E1" w:rsidRDefault="00BC4CCB">
            <w:pPr>
              <w:cnfStyle w:val="000000000000" w:firstRow="0" w:lastRow="0" w:firstColumn="0" w:lastColumn="0" w:oddVBand="0" w:evenVBand="0" w:oddHBand="0" w:evenHBand="0" w:firstRowFirstColumn="0" w:firstRowLastColumn="0" w:lastRowFirstColumn="0" w:lastRowLastColumn="0"/>
            </w:pPr>
            <w:r>
              <w:t>10</w:t>
            </w:r>
          </w:p>
        </w:tc>
        <w:tc>
          <w:tcPr>
            <w:tcW w:w="1440" w:type="dxa"/>
          </w:tcPr>
          <w:p w14:paraId="152050F5" w14:textId="77777777" w:rsidR="00BE31E1" w:rsidRDefault="00BC4CCB">
            <w:pPr>
              <w:cnfStyle w:val="000000000000" w:firstRow="0" w:lastRow="0" w:firstColumn="0" w:lastColumn="0" w:oddVBand="0" w:evenVBand="0" w:oddHBand="0" w:evenHBand="0" w:firstRowFirstColumn="0" w:firstRowLastColumn="0" w:lastRowFirstColumn="0" w:lastRowLastColumn="0"/>
            </w:pPr>
            <w:r>
              <w:t>04/26/2020</w:t>
            </w:r>
          </w:p>
        </w:tc>
        <w:tc>
          <w:tcPr>
            <w:tcW w:w="3080" w:type="dxa"/>
          </w:tcPr>
          <w:p w14:paraId="13CE8293" w14:textId="77777777" w:rsidR="00BE31E1" w:rsidRDefault="00BC4CCB">
            <w:pPr>
              <w:cnfStyle w:val="000000000000" w:firstRow="0" w:lastRow="0" w:firstColumn="0" w:lastColumn="0" w:oddVBand="0" w:evenVBand="0" w:oddHBand="0" w:evenHBand="0" w:firstRowFirstColumn="0" w:firstRowLastColumn="0" w:lastRowFirstColumn="0" w:lastRowLastColumn="0"/>
            </w:pPr>
            <w:r>
              <w:t>Alberto Bonfiglio, Beatrice Oluwabuyi, Jacquetta Reid, Kenya Foster, Rick Stuart, Tiezheng Yuan</w:t>
            </w:r>
          </w:p>
        </w:tc>
      </w:tr>
    </w:tbl>
    <w:p w14:paraId="21D932A4" w14:textId="77777777" w:rsidR="00BE31E1" w:rsidRDefault="00BE31E1"/>
    <w:p w14:paraId="24788DFA" w14:textId="77777777" w:rsidR="00BE31E1" w:rsidRDefault="00BC4CCB">
      <w:pPr>
        <w:pStyle w:val="Heading3"/>
        <w:numPr>
          <w:ilvl w:val="2"/>
          <w:numId w:val="3"/>
        </w:numPr>
      </w:pPr>
      <w:bookmarkStart w:id="114" w:name="_heading=h.4i7ojhp" w:colFirst="0" w:colLast="0"/>
      <w:bookmarkEnd w:id="114"/>
      <w:r>
        <w:t>Schedule Allocation</w:t>
      </w:r>
    </w:p>
    <w:p w14:paraId="3FEB85D7" w14:textId="263C1F1C" w:rsidR="00BE31E1" w:rsidRDefault="00BC4CCB">
      <w:pPr>
        <w:rPr>
          <w:ins w:id="115" w:author="Rick Stuart" w:date="2020-04-26T19:11:00Z"/>
        </w:rPr>
      </w:pPr>
      <w:r>
        <w:t>The table below illustrates the project schedule broken down by sprint.</w:t>
      </w:r>
    </w:p>
    <w:p w14:paraId="6B823708" w14:textId="7D862124" w:rsidR="00B0481C" w:rsidRDefault="00B0481C">
      <w:pPr>
        <w:rPr>
          <w:ins w:id="116" w:author="Rick Stuart" w:date="2020-04-26T19:11:00Z"/>
        </w:rPr>
      </w:pPr>
    </w:p>
    <w:p w14:paraId="1DB2705F" w14:textId="618D9D97" w:rsidR="00B0481C" w:rsidRDefault="00B0481C">
      <w:pPr>
        <w:rPr>
          <w:ins w:id="117" w:author="Rick Stuart" w:date="2020-04-26T19:11:00Z"/>
        </w:rPr>
      </w:pPr>
    </w:p>
    <w:p w14:paraId="10E382B9" w14:textId="77777777" w:rsidR="00B0481C" w:rsidRDefault="00B0481C"/>
    <w:tbl>
      <w:tblPr>
        <w:tblStyle w:val="GridTable4"/>
        <w:tblW w:w="9350" w:type="dxa"/>
        <w:tblLayout w:type="fixed"/>
        <w:tblLook w:val="04A0" w:firstRow="1" w:lastRow="0" w:firstColumn="1" w:lastColumn="0" w:noHBand="0" w:noVBand="1"/>
      </w:tblPr>
      <w:tblGrid>
        <w:gridCol w:w="915"/>
        <w:gridCol w:w="1756"/>
        <w:gridCol w:w="1756"/>
        <w:gridCol w:w="4923"/>
      </w:tblGrid>
      <w:tr w:rsidR="00BE31E1" w14:paraId="11040E1B" w14:textId="77777777" w:rsidTr="000034BB">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915" w:type="dxa"/>
          </w:tcPr>
          <w:p w14:paraId="497A50A9" w14:textId="77777777" w:rsidR="00BE31E1" w:rsidRDefault="00BC4CCB">
            <w:pPr>
              <w:pBdr>
                <w:top w:val="nil"/>
                <w:left w:val="nil"/>
                <w:bottom w:val="nil"/>
                <w:right w:val="nil"/>
                <w:between w:val="nil"/>
              </w:pBdr>
              <w:spacing w:line="360" w:lineRule="auto"/>
              <w:jc w:val="center"/>
              <w:rPr>
                <w:sz w:val="28"/>
                <w:szCs w:val="28"/>
              </w:rPr>
            </w:pPr>
            <w:r>
              <w:rPr>
                <w:sz w:val="28"/>
                <w:szCs w:val="28"/>
              </w:rPr>
              <w:lastRenderedPageBreak/>
              <w:t>Sprint</w:t>
            </w:r>
          </w:p>
        </w:tc>
        <w:tc>
          <w:tcPr>
            <w:tcW w:w="1756" w:type="dxa"/>
          </w:tcPr>
          <w:p w14:paraId="74754F23"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Start Date</w:t>
            </w:r>
          </w:p>
        </w:tc>
        <w:tc>
          <w:tcPr>
            <w:tcW w:w="1756" w:type="dxa"/>
          </w:tcPr>
          <w:p w14:paraId="5369F98F"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End Date</w:t>
            </w:r>
          </w:p>
        </w:tc>
        <w:tc>
          <w:tcPr>
            <w:tcW w:w="4923" w:type="dxa"/>
          </w:tcPr>
          <w:p w14:paraId="2397C8EE"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Deliverables</w:t>
            </w:r>
          </w:p>
        </w:tc>
      </w:tr>
      <w:tr w:rsidR="00BE31E1" w14:paraId="0692D854" w14:textId="77777777" w:rsidTr="000034BB">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915" w:type="dxa"/>
          </w:tcPr>
          <w:p w14:paraId="639DEBC3" w14:textId="77777777" w:rsidR="00BE31E1" w:rsidRDefault="00BC4CCB">
            <w:pPr>
              <w:widowControl w:val="0"/>
              <w:pBdr>
                <w:top w:val="nil"/>
                <w:left w:val="nil"/>
                <w:bottom w:val="nil"/>
                <w:right w:val="nil"/>
                <w:between w:val="nil"/>
              </w:pBdr>
            </w:pPr>
            <w:r>
              <w:t>1</w:t>
            </w:r>
          </w:p>
        </w:tc>
        <w:tc>
          <w:tcPr>
            <w:tcW w:w="1756" w:type="dxa"/>
          </w:tcPr>
          <w:p w14:paraId="3C6A7C65" w14:textId="77777777" w:rsidR="00BE31E1" w:rsidRDefault="00BC4CC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10 FEB 2020</w:t>
            </w:r>
          </w:p>
        </w:tc>
        <w:tc>
          <w:tcPr>
            <w:tcW w:w="1756" w:type="dxa"/>
          </w:tcPr>
          <w:p w14:paraId="5C32FF63" w14:textId="77777777" w:rsidR="00BE31E1" w:rsidRDefault="00BC4CC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23 FEB 2020</w:t>
            </w:r>
          </w:p>
        </w:tc>
        <w:tc>
          <w:tcPr>
            <w:tcW w:w="4923" w:type="dxa"/>
          </w:tcPr>
          <w:p w14:paraId="2B7C6ADC" w14:textId="77777777" w:rsidR="00BE31E1" w:rsidRDefault="00BC4CCB">
            <w:pPr>
              <w:widowControl w:val="0"/>
              <w:numPr>
                <w:ilvl w:val="0"/>
                <w:numId w:val="1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Project Plan</w:t>
            </w:r>
          </w:p>
          <w:p w14:paraId="5F1C30FE" w14:textId="77777777" w:rsidR="00BE31E1" w:rsidRDefault="00BC4CCB">
            <w:pPr>
              <w:widowControl w:val="0"/>
              <w:numPr>
                <w:ilvl w:val="0"/>
                <w:numId w:val="1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SRS - Completed by all members</w:t>
            </w:r>
          </w:p>
          <w:p w14:paraId="57906D85" w14:textId="77777777" w:rsidR="00BE31E1" w:rsidRDefault="00BC4CCB">
            <w:pPr>
              <w:widowControl w:val="0"/>
              <w:numPr>
                <w:ilvl w:val="0"/>
                <w:numId w:val="1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Create a testing framework</w:t>
            </w:r>
          </w:p>
          <w:p w14:paraId="5AC65AB6" w14:textId="77777777" w:rsidR="00BE31E1" w:rsidRDefault="00BC4CCB">
            <w:pPr>
              <w:widowControl w:val="0"/>
              <w:numPr>
                <w:ilvl w:val="0"/>
                <w:numId w:val="19"/>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Develop and prototype file comparison solutions </w:t>
            </w:r>
          </w:p>
        </w:tc>
      </w:tr>
      <w:tr w:rsidR="00BE31E1" w14:paraId="382DABB1" w14:textId="77777777" w:rsidTr="000034BB">
        <w:trPr>
          <w:trHeight w:val="809"/>
        </w:trPr>
        <w:tc>
          <w:tcPr>
            <w:cnfStyle w:val="001000000000" w:firstRow="0" w:lastRow="0" w:firstColumn="1" w:lastColumn="0" w:oddVBand="0" w:evenVBand="0" w:oddHBand="0" w:evenHBand="0" w:firstRowFirstColumn="0" w:firstRowLastColumn="0" w:lastRowFirstColumn="0" w:lastRowLastColumn="0"/>
            <w:tcW w:w="915" w:type="dxa"/>
          </w:tcPr>
          <w:p w14:paraId="4A81CAAF" w14:textId="77777777" w:rsidR="00BE31E1" w:rsidRDefault="00BC4CCB">
            <w:pPr>
              <w:widowControl w:val="0"/>
              <w:pBdr>
                <w:top w:val="nil"/>
                <w:left w:val="nil"/>
                <w:bottom w:val="nil"/>
                <w:right w:val="nil"/>
                <w:between w:val="nil"/>
              </w:pBdr>
            </w:pPr>
            <w:r>
              <w:t>2</w:t>
            </w:r>
          </w:p>
        </w:tc>
        <w:tc>
          <w:tcPr>
            <w:tcW w:w="1756" w:type="dxa"/>
          </w:tcPr>
          <w:p w14:paraId="70496FF1" w14:textId="77777777" w:rsidR="00BE31E1" w:rsidRDefault="00BC4CCB">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24 FEB 2020</w:t>
            </w:r>
          </w:p>
        </w:tc>
        <w:tc>
          <w:tcPr>
            <w:tcW w:w="1756" w:type="dxa"/>
          </w:tcPr>
          <w:p w14:paraId="4C585E9F" w14:textId="77777777" w:rsidR="00BE31E1" w:rsidRDefault="00BC4CCB">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08 MAR 2020</w:t>
            </w:r>
          </w:p>
        </w:tc>
        <w:tc>
          <w:tcPr>
            <w:tcW w:w="4923" w:type="dxa"/>
          </w:tcPr>
          <w:p w14:paraId="7532CD27" w14:textId="77777777" w:rsidR="00BE31E1" w:rsidRDefault="00BC4CCB">
            <w:pPr>
              <w:widowControl w:val="0"/>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 xml:space="preserve">Develop API specification </w:t>
            </w:r>
          </w:p>
          <w:p w14:paraId="38F557BD" w14:textId="77777777" w:rsidR="00BE31E1" w:rsidRDefault="00BC4CCB">
            <w:pPr>
              <w:widowControl w:val="0"/>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.docx file checking and conversion</w:t>
            </w:r>
          </w:p>
          <w:p w14:paraId="3733D031" w14:textId="77777777" w:rsidR="00BE31E1" w:rsidRDefault="00BC4CCB">
            <w:pPr>
              <w:widowControl w:val="0"/>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Project Plan and SRS refinement</w:t>
            </w:r>
          </w:p>
          <w:p w14:paraId="59C6BC2B" w14:textId="77777777" w:rsidR="00BE31E1" w:rsidRDefault="00BC4CCB">
            <w:pPr>
              <w:widowControl w:val="0"/>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Parallel test development with .docx. conversion</w:t>
            </w:r>
          </w:p>
        </w:tc>
      </w:tr>
      <w:tr w:rsidR="00BE31E1" w14:paraId="60B301A7" w14:textId="77777777" w:rsidTr="000034BB">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15" w:type="dxa"/>
          </w:tcPr>
          <w:p w14:paraId="4B20789F" w14:textId="77777777" w:rsidR="00BE31E1" w:rsidRDefault="00BC4CCB">
            <w:pPr>
              <w:widowControl w:val="0"/>
              <w:pBdr>
                <w:top w:val="nil"/>
                <w:left w:val="nil"/>
                <w:bottom w:val="nil"/>
                <w:right w:val="nil"/>
                <w:between w:val="nil"/>
              </w:pBdr>
            </w:pPr>
            <w:r>
              <w:t>3</w:t>
            </w:r>
          </w:p>
        </w:tc>
        <w:tc>
          <w:tcPr>
            <w:tcW w:w="1756" w:type="dxa"/>
          </w:tcPr>
          <w:p w14:paraId="37C04501" w14:textId="77777777" w:rsidR="00BE31E1" w:rsidRDefault="00BC4CC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09 MAR 2020</w:t>
            </w:r>
          </w:p>
        </w:tc>
        <w:tc>
          <w:tcPr>
            <w:tcW w:w="1756" w:type="dxa"/>
          </w:tcPr>
          <w:p w14:paraId="6623F7A6" w14:textId="77777777" w:rsidR="00BE31E1" w:rsidRDefault="00BC4CCB">
            <w:pPr>
              <w:widowControl w:val="0"/>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22 MAR 2020</w:t>
            </w:r>
          </w:p>
        </w:tc>
        <w:tc>
          <w:tcPr>
            <w:tcW w:w="4923" w:type="dxa"/>
          </w:tcPr>
          <w:p w14:paraId="0CE095AB" w14:textId="77777777"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Maestro integration </w:t>
            </w:r>
          </w:p>
          <w:p w14:paraId="1EDA65FD" w14:textId="77777777"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Image Comparison</w:t>
            </w:r>
          </w:p>
          <w:p w14:paraId="3B875C79" w14:textId="77777777"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API document finalization</w:t>
            </w:r>
          </w:p>
          <w:p w14:paraId="52F36553" w14:textId="77777777"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Demonstration creation</w:t>
            </w:r>
          </w:p>
          <w:p w14:paraId="5E82F30C" w14:textId="77777777" w:rsidR="00BE31E1" w:rsidRDefault="00BC4CCB">
            <w:pPr>
              <w:widowControl w:val="0"/>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Test .docx conversion</w:t>
            </w:r>
          </w:p>
        </w:tc>
      </w:tr>
      <w:tr w:rsidR="00BE31E1" w14:paraId="419A81B1" w14:textId="77777777" w:rsidTr="000034BB">
        <w:trPr>
          <w:trHeight w:val="710"/>
        </w:trPr>
        <w:tc>
          <w:tcPr>
            <w:cnfStyle w:val="001000000000" w:firstRow="0" w:lastRow="0" w:firstColumn="1" w:lastColumn="0" w:oddVBand="0" w:evenVBand="0" w:oddHBand="0" w:evenHBand="0" w:firstRowFirstColumn="0" w:firstRowLastColumn="0" w:lastRowFirstColumn="0" w:lastRowLastColumn="0"/>
            <w:tcW w:w="915" w:type="dxa"/>
          </w:tcPr>
          <w:p w14:paraId="4E534BE5" w14:textId="77777777" w:rsidR="00BE31E1" w:rsidRDefault="00BC4CCB">
            <w:pPr>
              <w:widowControl w:val="0"/>
              <w:pBdr>
                <w:top w:val="nil"/>
                <w:left w:val="nil"/>
                <w:bottom w:val="nil"/>
                <w:right w:val="nil"/>
                <w:between w:val="nil"/>
              </w:pBdr>
            </w:pPr>
            <w:r>
              <w:t>4</w:t>
            </w:r>
          </w:p>
        </w:tc>
        <w:tc>
          <w:tcPr>
            <w:tcW w:w="1756" w:type="dxa"/>
          </w:tcPr>
          <w:p w14:paraId="6C935D11" w14:textId="77777777" w:rsidR="00BE31E1" w:rsidRDefault="00BC4CCB">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23 MAR 2020</w:t>
            </w:r>
          </w:p>
        </w:tc>
        <w:tc>
          <w:tcPr>
            <w:tcW w:w="1756" w:type="dxa"/>
          </w:tcPr>
          <w:p w14:paraId="6C663CF3" w14:textId="77777777" w:rsidR="00BE31E1" w:rsidRDefault="00BC4CCB">
            <w:pPr>
              <w:widowControl w:val="0"/>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05 APR 2020</w:t>
            </w:r>
          </w:p>
        </w:tc>
        <w:tc>
          <w:tcPr>
            <w:tcW w:w="4923" w:type="dxa"/>
          </w:tcPr>
          <w:p w14:paraId="293D2626" w14:textId="77777777" w:rsidR="00BE31E1" w:rsidRDefault="00BC4CCB">
            <w:pPr>
              <w:widowControl w:val="0"/>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Testing Software integration</w:t>
            </w:r>
          </w:p>
          <w:p w14:paraId="29ED3AA0" w14:textId="77777777" w:rsidR="00BE31E1" w:rsidRDefault="00BC4CCB">
            <w:pPr>
              <w:widowControl w:val="0"/>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Gitlab integration</w:t>
            </w:r>
          </w:p>
          <w:p w14:paraId="0CEED628" w14:textId="77777777" w:rsidR="00BE31E1" w:rsidRDefault="00BC4CCB">
            <w:pPr>
              <w:widowControl w:val="0"/>
              <w:numPr>
                <w:ilvl w:val="0"/>
                <w:numId w:val="8"/>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Complete development documentation</w:t>
            </w:r>
          </w:p>
        </w:tc>
      </w:tr>
    </w:tbl>
    <w:p w14:paraId="5F6E2FE0" w14:textId="77777777" w:rsidR="00BE31E1" w:rsidRDefault="00BC4CCB">
      <w:pPr>
        <w:pStyle w:val="Heading2"/>
        <w:numPr>
          <w:ilvl w:val="1"/>
          <w:numId w:val="3"/>
        </w:numPr>
      </w:pPr>
      <w:bookmarkStart w:id="118" w:name="_heading=h.2xcytpi" w:colFirst="0" w:colLast="0"/>
      <w:bookmarkEnd w:id="118"/>
      <w:r>
        <w:t>Resource Allocation</w:t>
      </w:r>
    </w:p>
    <w:p w14:paraId="212F96A5" w14:textId="6BD5C0D2" w:rsidR="00BE31E1" w:rsidRDefault="00BC4CCB">
      <w:r>
        <w:t>Listed are all resources that will be used to complete the project. This project plan will allocate the resources described below to fulfill the project. All listed resources are considered based on their availability, project time</w:t>
      </w:r>
      <w:ins w:id="119" w:author="Rick Stuart" w:date="2020-04-26T19:10:00Z">
        <w:r w:rsidR="00E33BA1">
          <w:t>,</w:t>
        </w:r>
      </w:ins>
      <w:r>
        <w:t xml:space="preserve"> and budget.     </w:t>
      </w:r>
    </w:p>
    <w:p w14:paraId="39B2EB7E" w14:textId="031AB705" w:rsidR="00BE31E1" w:rsidRDefault="00BE31E1">
      <w:pPr>
        <w:rPr>
          <w:ins w:id="120" w:author="Rick Stuart" w:date="2020-04-26T19:11:00Z"/>
          <w:color w:val="000000"/>
        </w:rPr>
      </w:pPr>
    </w:p>
    <w:p w14:paraId="32EBFD0E" w14:textId="2257CB72" w:rsidR="00B0481C" w:rsidRDefault="00B0481C">
      <w:pPr>
        <w:rPr>
          <w:ins w:id="121" w:author="Rick Stuart" w:date="2020-04-26T19:11:00Z"/>
          <w:color w:val="000000"/>
        </w:rPr>
      </w:pPr>
    </w:p>
    <w:p w14:paraId="1D24983A" w14:textId="1FF0AB4F" w:rsidR="00B0481C" w:rsidRDefault="00B0481C">
      <w:pPr>
        <w:rPr>
          <w:ins w:id="122" w:author="Rick Stuart" w:date="2020-04-26T19:11:00Z"/>
          <w:color w:val="000000"/>
        </w:rPr>
      </w:pPr>
    </w:p>
    <w:p w14:paraId="6EE8BF0D" w14:textId="71F64F41" w:rsidR="00B0481C" w:rsidRDefault="00B0481C">
      <w:pPr>
        <w:rPr>
          <w:ins w:id="123" w:author="Rick Stuart" w:date="2020-04-26T19:11:00Z"/>
          <w:color w:val="000000"/>
        </w:rPr>
      </w:pPr>
    </w:p>
    <w:p w14:paraId="114B626F" w14:textId="140BEC82" w:rsidR="00B0481C" w:rsidRDefault="00B0481C">
      <w:pPr>
        <w:rPr>
          <w:ins w:id="124" w:author="Rick Stuart" w:date="2020-04-26T19:11:00Z"/>
          <w:color w:val="000000"/>
        </w:rPr>
      </w:pPr>
    </w:p>
    <w:p w14:paraId="287CE2D6" w14:textId="5A16FAA4" w:rsidR="00B0481C" w:rsidRDefault="00B0481C">
      <w:pPr>
        <w:rPr>
          <w:ins w:id="125" w:author="Rick Stuart" w:date="2020-04-26T19:11:00Z"/>
          <w:color w:val="000000"/>
        </w:rPr>
      </w:pPr>
    </w:p>
    <w:p w14:paraId="3E9A49AF" w14:textId="40098BD3" w:rsidR="00B0481C" w:rsidRDefault="00B0481C">
      <w:pPr>
        <w:rPr>
          <w:ins w:id="126" w:author="Rick Stuart" w:date="2020-04-26T19:11:00Z"/>
          <w:color w:val="000000"/>
        </w:rPr>
      </w:pPr>
    </w:p>
    <w:p w14:paraId="494601E8" w14:textId="1DC3FC79" w:rsidR="00B0481C" w:rsidRDefault="00B0481C">
      <w:pPr>
        <w:rPr>
          <w:ins w:id="127" w:author="Rick Stuart" w:date="2020-04-26T19:11:00Z"/>
          <w:color w:val="000000"/>
        </w:rPr>
      </w:pPr>
    </w:p>
    <w:p w14:paraId="02B9639C" w14:textId="1D2F0D40" w:rsidR="00B0481C" w:rsidRDefault="00B0481C">
      <w:pPr>
        <w:rPr>
          <w:ins w:id="128" w:author="Rick Stuart" w:date="2020-04-26T19:11:00Z"/>
          <w:color w:val="000000"/>
        </w:rPr>
      </w:pPr>
    </w:p>
    <w:p w14:paraId="311BFEDC" w14:textId="77777777" w:rsidR="00B0481C" w:rsidRDefault="00B0481C">
      <w:pPr>
        <w:rPr>
          <w:color w:val="000000"/>
        </w:rPr>
      </w:pPr>
    </w:p>
    <w:p w14:paraId="2001196A" w14:textId="77777777" w:rsidR="00BE31E1" w:rsidRDefault="00BE31E1">
      <w:pPr>
        <w:spacing w:line="240" w:lineRule="auto"/>
        <w:rPr>
          <w:rFonts w:ascii="Times New Roman" w:eastAsia="Times New Roman" w:hAnsi="Times New Roman" w:cs="Times New Roman"/>
        </w:rPr>
      </w:pPr>
    </w:p>
    <w:tbl>
      <w:tblPr>
        <w:tblStyle w:val="GridTable4"/>
        <w:tblW w:w="9350" w:type="dxa"/>
        <w:tblLayout w:type="fixed"/>
        <w:tblLook w:val="04A0" w:firstRow="1" w:lastRow="0" w:firstColumn="1" w:lastColumn="0" w:noHBand="0" w:noVBand="1"/>
      </w:tblPr>
      <w:tblGrid>
        <w:gridCol w:w="1714"/>
        <w:gridCol w:w="7636"/>
      </w:tblGrid>
      <w:tr w:rsidR="00BE31E1" w14:paraId="699F656C" w14:textId="77777777" w:rsidTr="0093193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14" w:type="dxa"/>
          </w:tcPr>
          <w:p w14:paraId="6538CCC6" w14:textId="77777777" w:rsidR="00BE31E1" w:rsidRDefault="00BC4CCB">
            <w:pPr>
              <w:pBdr>
                <w:top w:val="nil"/>
                <w:left w:val="nil"/>
                <w:bottom w:val="nil"/>
                <w:right w:val="nil"/>
                <w:between w:val="nil"/>
              </w:pBdr>
              <w:spacing w:line="360" w:lineRule="auto"/>
              <w:jc w:val="center"/>
              <w:rPr>
                <w:sz w:val="28"/>
                <w:szCs w:val="28"/>
              </w:rPr>
            </w:pPr>
            <w:r>
              <w:rPr>
                <w:sz w:val="28"/>
                <w:szCs w:val="28"/>
              </w:rPr>
              <w:lastRenderedPageBreak/>
              <w:t>Resources</w:t>
            </w:r>
          </w:p>
        </w:tc>
        <w:tc>
          <w:tcPr>
            <w:tcW w:w="7636" w:type="dxa"/>
          </w:tcPr>
          <w:p w14:paraId="4F14BCE4"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Allocation and Source</w:t>
            </w:r>
          </w:p>
        </w:tc>
      </w:tr>
      <w:tr w:rsidR="00BE31E1" w14:paraId="3AF79C66" w14:textId="77777777" w:rsidTr="00931935">
        <w:trPr>
          <w:cnfStyle w:val="000000100000" w:firstRow="0" w:lastRow="0" w:firstColumn="0" w:lastColumn="0" w:oddVBand="0" w:evenVBand="0" w:oddHBand="1" w:evenHBand="0" w:firstRowFirstColumn="0" w:firstRowLastColumn="0" w:lastRowFirstColumn="0" w:lastRowLastColumn="0"/>
          <w:trHeight w:val="1908"/>
        </w:trPr>
        <w:tc>
          <w:tcPr>
            <w:cnfStyle w:val="001000000000" w:firstRow="0" w:lastRow="0" w:firstColumn="1" w:lastColumn="0" w:oddVBand="0" w:evenVBand="0" w:oddHBand="0" w:evenHBand="0" w:firstRowFirstColumn="0" w:firstRowLastColumn="0" w:lastRowFirstColumn="0" w:lastRowLastColumn="0"/>
            <w:tcW w:w="1714" w:type="dxa"/>
          </w:tcPr>
          <w:p w14:paraId="2302BDF9" w14:textId="77777777" w:rsidR="00BE31E1" w:rsidRDefault="00BC4CCB">
            <w:pPr>
              <w:pBdr>
                <w:top w:val="nil"/>
                <w:left w:val="nil"/>
                <w:bottom w:val="nil"/>
                <w:right w:val="nil"/>
                <w:between w:val="nil"/>
              </w:pBdr>
              <w:spacing w:line="360" w:lineRule="auto"/>
              <w:jc w:val="center"/>
              <w:rPr>
                <w:color w:val="000000"/>
                <w:sz w:val="28"/>
                <w:szCs w:val="28"/>
              </w:rPr>
            </w:pPr>
            <w:r>
              <w:rPr>
                <w:color w:val="000000"/>
                <w:sz w:val="28"/>
                <w:szCs w:val="28"/>
              </w:rPr>
              <w:t>Project Team</w:t>
            </w:r>
          </w:p>
          <w:p w14:paraId="3B3EB5DA" w14:textId="77777777" w:rsidR="00BE31E1" w:rsidRDefault="00BE31E1">
            <w:pPr>
              <w:pBdr>
                <w:top w:val="nil"/>
                <w:left w:val="nil"/>
                <w:bottom w:val="nil"/>
                <w:right w:val="nil"/>
                <w:between w:val="nil"/>
              </w:pBdr>
              <w:spacing w:line="360" w:lineRule="auto"/>
              <w:jc w:val="center"/>
              <w:rPr>
                <w:color w:val="000000"/>
                <w:sz w:val="28"/>
                <w:szCs w:val="28"/>
              </w:rPr>
            </w:pPr>
          </w:p>
        </w:tc>
        <w:tc>
          <w:tcPr>
            <w:tcW w:w="7636" w:type="dxa"/>
          </w:tcPr>
          <w:p w14:paraId="6FD32F1B" w14:textId="77777777" w:rsidR="00BE31E1" w:rsidRDefault="00BC4CCB">
            <w:pPr>
              <w:numPr>
                <w:ilvl w:val="0"/>
                <w:numId w:val="9"/>
              </w:num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pPr>
            <w:r>
              <w:rPr>
                <w:color w:val="000000"/>
              </w:rPr>
              <w:t>Roles of Team Members: All team members make contributions throughout the project that matches existing skill sets.</w:t>
            </w:r>
          </w:p>
          <w:p w14:paraId="13C30085" w14:textId="77777777" w:rsidR="00BE31E1" w:rsidRDefault="00BC4CCB">
            <w:pPr>
              <w:numPr>
                <w:ilvl w:val="0"/>
                <w:numId w:val="9"/>
              </w:num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pPr>
            <w:r>
              <w:rPr>
                <w:color w:val="000000"/>
              </w:rPr>
              <w:t>Skills of Team Members: Skills of each member shall be activated and further polished. After the project is delivered, additional knowledge or skills shall be added to team members.</w:t>
            </w:r>
          </w:p>
        </w:tc>
      </w:tr>
      <w:tr w:rsidR="00BE31E1" w14:paraId="303B7FDD" w14:textId="77777777" w:rsidTr="00931935">
        <w:trPr>
          <w:trHeight w:val="1230"/>
        </w:trPr>
        <w:tc>
          <w:tcPr>
            <w:cnfStyle w:val="001000000000" w:firstRow="0" w:lastRow="0" w:firstColumn="1" w:lastColumn="0" w:oddVBand="0" w:evenVBand="0" w:oddHBand="0" w:evenHBand="0" w:firstRowFirstColumn="0" w:firstRowLastColumn="0" w:lastRowFirstColumn="0" w:lastRowLastColumn="0"/>
            <w:tcW w:w="1714" w:type="dxa"/>
          </w:tcPr>
          <w:p w14:paraId="4837C3BB" w14:textId="77777777" w:rsidR="00BE31E1" w:rsidRDefault="00BC4CCB">
            <w:pPr>
              <w:pBdr>
                <w:top w:val="nil"/>
                <w:left w:val="nil"/>
                <w:bottom w:val="nil"/>
                <w:right w:val="nil"/>
                <w:between w:val="nil"/>
              </w:pBdr>
              <w:spacing w:line="360" w:lineRule="auto"/>
              <w:jc w:val="center"/>
              <w:rPr>
                <w:color w:val="000000"/>
                <w:sz w:val="28"/>
                <w:szCs w:val="28"/>
              </w:rPr>
            </w:pPr>
            <w:r>
              <w:rPr>
                <w:color w:val="000000"/>
                <w:sz w:val="28"/>
                <w:szCs w:val="28"/>
              </w:rPr>
              <w:t>Customer Support</w:t>
            </w:r>
          </w:p>
        </w:tc>
        <w:tc>
          <w:tcPr>
            <w:tcW w:w="7636" w:type="dxa"/>
          </w:tcPr>
          <w:p w14:paraId="1E5CAC23" w14:textId="77777777" w:rsidR="00BE31E1" w:rsidRDefault="00BC4CCB">
            <w:pPr>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pPr>
            <w:r>
              <w:rPr>
                <w:color w:val="000000"/>
              </w:rPr>
              <w:t xml:space="preserve">Requirements gathering: Requirements </w:t>
            </w:r>
            <w:r>
              <w:t>are</w:t>
            </w:r>
            <w:r>
              <w:rPr>
                <w:color w:val="000000"/>
              </w:rPr>
              <w:t xml:space="preserve"> done through bi-weekly conference calls. Initial meetings focus on overall requirements and refining customer needs. Once prototypes are available, meetings focus on refining the exact product and ensuring the interface matches customer expectations.</w:t>
            </w:r>
          </w:p>
          <w:p w14:paraId="64446DF7" w14:textId="77777777" w:rsidR="00BE31E1" w:rsidRDefault="00BC4CCB">
            <w:pPr>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pPr>
            <w:r>
              <w:rPr>
                <w:color w:val="000000"/>
              </w:rPr>
              <w:t>Contextual Documents: Documents are open to all team members. Team members edit sections of the project documents that correspond to their role descriptions. Developers focus on program documentation. Testers focus on defining use cases and documenting written tests. Analysts focus on the project plan and ensuring software remains up to date throughout development.</w:t>
            </w:r>
          </w:p>
        </w:tc>
      </w:tr>
      <w:tr w:rsidR="00BE31E1" w14:paraId="674575AB" w14:textId="77777777" w:rsidTr="00931935">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714" w:type="dxa"/>
          </w:tcPr>
          <w:p w14:paraId="75A500AC" w14:textId="77777777" w:rsidR="00BE31E1" w:rsidRDefault="00BC4CCB">
            <w:pPr>
              <w:pBdr>
                <w:top w:val="nil"/>
                <w:left w:val="nil"/>
                <w:bottom w:val="nil"/>
                <w:right w:val="nil"/>
                <w:between w:val="nil"/>
              </w:pBdr>
              <w:spacing w:line="360" w:lineRule="auto"/>
              <w:jc w:val="center"/>
              <w:rPr>
                <w:color w:val="000000"/>
                <w:sz w:val="28"/>
                <w:szCs w:val="28"/>
              </w:rPr>
            </w:pPr>
            <w:r>
              <w:rPr>
                <w:color w:val="000000"/>
                <w:sz w:val="28"/>
                <w:szCs w:val="28"/>
              </w:rPr>
              <w:t>Software Tools</w:t>
            </w:r>
          </w:p>
        </w:tc>
        <w:tc>
          <w:tcPr>
            <w:tcW w:w="7636" w:type="dxa"/>
          </w:tcPr>
          <w:p w14:paraId="5617B9F3" w14:textId="77777777" w:rsidR="00BE31E1" w:rsidRDefault="00BC4CCB">
            <w:pPr>
              <w:numPr>
                <w:ilvl w:val="0"/>
                <w:numId w:val="16"/>
              </w:numPr>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pPr>
            <w:r>
              <w:rPr>
                <w:color w:val="000000"/>
              </w:rPr>
              <w:t>Professional Software: All software and code will be available to all team members. Any data files are accessible by all team members.</w:t>
            </w:r>
          </w:p>
        </w:tc>
      </w:tr>
    </w:tbl>
    <w:p w14:paraId="6EC00B84" w14:textId="77777777" w:rsidR="00BE31E1" w:rsidRDefault="00BC4CCB">
      <w:pPr>
        <w:pStyle w:val="Heading2"/>
        <w:numPr>
          <w:ilvl w:val="1"/>
          <w:numId w:val="3"/>
        </w:numPr>
      </w:pPr>
      <w:bookmarkStart w:id="129" w:name="_heading=h.1ci93xb" w:colFirst="0" w:colLast="0"/>
      <w:bookmarkEnd w:id="129"/>
      <w:r>
        <w:t>Risk Management</w:t>
      </w:r>
    </w:p>
    <w:p w14:paraId="5886C475" w14:textId="77777777" w:rsidR="00BE31E1" w:rsidRDefault="00BC4CCB">
      <w:r>
        <w:t>The purpose of the risk management plan is to identify, analyze, and prioritize risk factors. The plan will also include specific risk mitigation strategies. The probability of a risk occurring is graded on a Low - High scale with 1 being the lowest and 5 the highest probability of the risk occurring.</w:t>
      </w:r>
    </w:p>
    <w:p w14:paraId="452B9FEF" w14:textId="1A0D07A7" w:rsidR="00BE31E1" w:rsidRDefault="00BE31E1">
      <w:pPr>
        <w:rPr>
          <w:ins w:id="130" w:author="Rick Stuart" w:date="2020-04-26T19:11:00Z"/>
        </w:rPr>
      </w:pPr>
    </w:p>
    <w:p w14:paraId="00EB6152" w14:textId="77777777" w:rsidR="00B0481C" w:rsidRDefault="00B0481C"/>
    <w:p w14:paraId="35A36F16" w14:textId="77777777" w:rsidR="00BE31E1" w:rsidRDefault="00BE31E1"/>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BE31E1" w14:paraId="53A5C818" w14:textId="77777777" w:rsidTr="00065DDC">
        <w:tc>
          <w:tcPr>
            <w:tcW w:w="1560" w:type="dxa"/>
            <w:shd w:val="clear" w:color="auto" w:fill="000000" w:themeFill="text1"/>
            <w:tcMar>
              <w:top w:w="100" w:type="dxa"/>
              <w:left w:w="100" w:type="dxa"/>
              <w:bottom w:w="100" w:type="dxa"/>
              <w:right w:w="100" w:type="dxa"/>
            </w:tcMar>
            <w:vAlign w:val="center"/>
          </w:tcPr>
          <w:p w14:paraId="59E981F9" w14:textId="77777777" w:rsidR="00BE31E1" w:rsidRPr="00065DDC" w:rsidRDefault="00BE31E1" w:rsidP="00065DDC">
            <w:pPr>
              <w:widowControl w:val="0"/>
              <w:pBdr>
                <w:top w:val="nil"/>
                <w:left w:val="nil"/>
                <w:bottom w:val="nil"/>
                <w:right w:val="nil"/>
                <w:between w:val="nil"/>
              </w:pBdr>
              <w:spacing w:line="240" w:lineRule="auto"/>
              <w:jc w:val="center"/>
              <w:rPr>
                <w:b/>
                <w:bCs/>
              </w:rPr>
            </w:pPr>
          </w:p>
        </w:tc>
        <w:tc>
          <w:tcPr>
            <w:tcW w:w="1560" w:type="dxa"/>
            <w:shd w:val="clear" w:color="auto" w:fill="000000" w:themeFill="text1"/>
            <w:tcMar>
              <w:top w:w="100" w:type="dxa"/>
              <w:left w:w="100" w:type="dxa"/>
              <w:bottom w:w="100" w:type="dxa"/>
              <w:right w:w="100" w:type="dxa"/>
            </w:tcMar>
            <w:vAlign w:val="center"/>
          </w:tcPr>
          <w:p w14:paraId="6E2C0545"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Insignificant</w:t>
            </w:r>
          </w:p>
        </w:tc>
        <w:tc>
          <w:tcPr>
            <w:tcW w:w="1560" w:type="dxa"/>
            <w:shd w:val="clear" w:color="auto" w:fill="000000" w:themeFill="text1"/>
            <w:tcMar>
              <w:top w:w="100" w:type="dxa"/>
              <w:left w:w="100" w:type="dxa"/>
              <w:bottom w:w="100" w:type="dxa"/>
              <w:right w:w="100" w:type="dxa"/>
            </w:tcMar>
            <w:vAlign w:val="center"/>
          </w:tcPr>
          <w:p w14:paraId="29D323C6"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Negligible</w:t>
            </w:r>
          </w:p>
        </w:tc>
        <w:tc>
          <w:tcPr>
            <w:tcW w:w="1560" w:type="dxa"/>
            <w:shd w:val="clear" w:color="auto" w:fill="000000" w:themeFill="text1"/>
            <w:tcMar>
              <w:top w:w="100" w:type="dxa"/>
              <w:left w:w="100" w:type="dxa"/>
              <w:bottom w:w="100" w:type="dxa"/>
              <w:right w:w="100" w:type="dxa"/>
            </w:tcMar>
            <w:vAlign w:val="center"/>
          </w:tcPr>
          <w:p w14:paraId="24103893"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Moderate</w:t>
            </w:r>
          </w:p>
        </w:tc>
        <w:tc>
          <w:tcPr>
            <w:tcW w:w="1560" w:type="dxa"/>
            <w:shd w:val="clear" w:color="auto" w:fill="000000" w:themeFill="text1"/>
            <w:tcMar>
              <w:top w:w="100" w:type="dxa"/>
              <w:left w:w="100" w:type="dxa"/>
              <w:bottom w:w="100" w:type="dxa"/>
              <w:right w:w="100" w:type="dxa"/>
            </w:tcMar>
            <w:vAlign w:val="center"/>
          </w:tcPr>
          <w:p w14:paraId="1D572A7C"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Extensive</w:t>
            </w:r>
          </w:p>
        </w:tc>
        <w:tc>
          <w:tcPr>
            <w:tcW w:w="1560" w:type="dxa"/>
            <w:shd w:val="clear" w:color="auto" w:fill="000000" w:themeFill="text1"/>
            <w:tcMar>
              <w:top w:w="100" w:type="dxa"/>
              <w:left w:w="100" w:type="dxa"/>
              <w:bottom w:w="100" w:type="dxa"/>
              <w:right w:w="100" w:type="dxa"/>
            </w:tcMar>
            <w:vAlign w:val="center"/>
          </w:tcPr>
          <w:p w14:paraId="34058AAC"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Significant</w:t>
            </w:r>
          </w:p>
        </w:tc>
      </w:tr>
      <w:tr w:rsidR="00BE31E1" w14:paraId="65B7BE71" w14:textId="77777777" w:rsidTr="00065DDC">
        <w:tc>
          <w:tcPr>
            <w:tcW w:w="1560" w:type="dxa"/>
            <w:shd w:val="clear" w:color="auto" w:fill="000000" w:themeFill="text1"/>
            <w:tcMar>
              <w:top w:w="100" w:type="dxa"/>
              <w:left w:w="100" w:type="dxa"/>
              <w:bottom w:w="100" w:type="dxa"/>
              <w:right w:w="100" w:type="dxa"/>
            </w:tcMar>
            <w:vAlign w:val="center"/>
          </w:tcPr>
          <w:p w14:paraId="19FA11DE"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Delay</w:t>
            </w:r>
          </w:p>
        </w:tc>
        <w:tc>
          <w:tcPr>
            <w:tcW w:w="1560" w:type="dxa"/>
            <w:shd w:val="clear" w:color="auto" w:fill="auto"/>
            <w:tcMar>
              <w:top w:w="100" w:type="dxa"/>
              <w:left w:w="100" w:type="dxa"/>
              <w:bottom w:w="100" w:type="dxa"/>
              <w:right w:w="100" w:type="dxa"/>
            </w:tcMar>
            <w:vAlign w:val="center"/>
          </w:tcPr>
          <w:p w14:paraId="298C40A0" w14:textId="77777777" w:rsidR="00BE31E1" w:rsidRDefault="00B22CBA" w:rsidP="00065DDC">
            <w:pPr>
              <w:widowControl w:val="0"/>
              <w:pBdr>
                <w:top w:val="nil"/>
                <w:left w:val="nil"/>
                <w:bottom w:val="nil"/>
                <w:right w:val="nil"/>
                <w:between w:val="nil"/>
              </w:pBdr>
              <w:spacing w:line="240" w:lineRule="auto"/>
              <w:jc w:val="center"/>
            </w:pPr>
            <w:r>
              <w:t>The f</w:t>
            </w:r>
            <w:r w:rsidR="00BC4CCB">
              <w:t>eature requires additional focus within the sprint.</w:t>
            </w:r>
          </w:p>
        </w:tc>
        <w:tc>
          <w:tcPr>
            <w:tcW w:w="1560" w:type="dxa"/>
            <w:shd w:val="clear" w:color="auto" w:fill="auto"/>
            <w:tcMar>
              <w:top w:w="100" w:type="dxa"/>
              <w:left w:w="100" w:type="dxa"/>
              <w:bottom w:w="100" w:type="dxa"/>
              <w:right w:w="100" w:type="dxa"/>
            </w:tcMar>
            <w:vAlign w:val="center"/>
          </w:tcPr>
          <w:p w14:paraId="0497FED7" w14:textId="77777777" w:rsidR="00BE31E1" w:rsidRDefault="00BC4CCB" w:rsidP="00065DDC">
            <w:pPr>
              <w:widowControl w:val="0"/>
              <w:pBdr>
                <w:top w:val="nil"/>
                <w:left w:val="nil"/>
                <w:bottom w:val="nil"/>
                <w:right w:val="nil"/>
                <w:between w:val="nil"/>
              </w:pBdr>
              <w:spacing w:line="240" w:lineRule="auto"/>
              <w:jc w:val="center"/>
            </w:pPr>
            <w:r>
              <w:t xml:space="preserve">Feature testing not completed during </w:t>
            </w:r>
            <w:r w:rsidR="00B22CBA">
              <w:t xml:space="preserve">the </w:t>
            </w:r>
            <w:r>
              <w:t>sprint.</w:t>
            </w:r>
          </w:p>
        </w:tc>
        <w:tc>
          <w:tcPr>
            <w:tcW w:w="1560" w:type="dxa"/>
            <w:shd w:val="clear" w:color="auto" w:fill="auto"/>
            <w:tcMar>
              <w:top w:w="100" w:type="dxa"/>
              <w:left w:w="100" w:type="dxa"/>
              <w:bottom w:w="100" w:type="dxa"/>
              <w:right w:w="100" w:type="dxa"/>
            </w:tcMar>
            <w:vAlign w:val="center"/>
          </w:tcPr>
          <w:p w14:paraId="561820DF" w14:textId="77777777" w:rsidR="00BE31E1" w:rsidRDefault="00BC4CCB" w:rsidP="00065DDC">
            <w:pPr>
              <w:widowControl w:val="0"/>
              <w:spacing w:line="240" w:lineRule="auto"/>
              <w:jc w:val="center"/>
            </w:pPr>
            <w:r>
              <w:t xml:space="preserve">Feature not completed during </w:t>
            </w:r>
            <w:r w:rsidR="00B22CBA">
              <w:t xml:space="preserve">the </w:t>
            </w:r>
            <w:r>
              <w:t xml:space="preserve">sprint and pushed to </w:t>
            </w:r>
            <w:r w:rsidR="00B22CBA">
              <w:t xml:space="preserve">the </w:t>
            </w:r>
            <w:r>
              <w:t>next sprint.</w:t>
            </w:r>
          </w:p>
        </w:tc>
        <w:tc>
          <w:tcPr>
            <w:tcW w:w="1560" w:type="dxa"/>
            <w:shd w:val="clear" w:color="auto" w:fill="auto"/>
            <w:tcMar>
              <w:top w:w="100" w:type="dxa"/>
              <w:left w:w="100" w:type="dxa"/>
              <w:bottom w:w="100" w:type="dxa"/>
              <w:right w:w="100" w:type="dxa"/>
            </w:tcMar>
            <w:vAlign w:val="center"/>
          </w:tcPr>
          <w:p w14:paraId="76B1EFA3" w14:textId="77777777" w:rsidR="00BE31E1" w:rsidRDefault="00BC4CCB" w:rsidP="00065DDC">
            <w:pPr>
              <w:widowControl w:val="0"/>
              <w:spacing w:line="240" w:lineRule="auto"/>
              <w:jc w:val="center"/>
            </w:pPr>
            <w:r>
              <w:t>Multiple features not completed during the sprint and pushed to the next sprint.</w:t>
            </w:r>
          </w:p>
        </w:tc>
        <w:tc>
          <w:tcPr>
            <w:tcW w:w="1560" w:type="dxa"/>
            <w:shd w:val="clear" w:color="auto" w:fill="auto"/>
            <w:tcMar>
              <w:top w:w="100" w:type="dxa"/>
              <w:left w:w="100" w:type="dxa"/>
              <w:bottom w:w="100" w:type="dxa"/>
              <w:right w:w="100" w:type="dxa"/>
            </w:tcMar>
            <w:vAlign w:val="center"/>
          </w:tcPr>
          <w:p w14:paraId="23433E3F" w14:textId="77777777" w:rsidR="00BE31E1" w:rsidRDefault="00BC4CCB" w:rsidP="00065DDC">
            <w:pPr>
              <w:widowControl w:val="0"/>
              <w:pBdr>
                <w:top w:val="nil"/>
                <w:left w:val="nil"/>
                <w:bottom w:val="nil"/>
                <w:right w:val="nil"/>
                <w:between w:val="nil"/>
              </w:pBdr>
              <w:spacing w:line="240" w:lineRule="auto"/>
              <w:jc w:val="center"/>
            </w:pPr>
            <w:r>
              <w:t>Feature(s) not completed during project development.</w:t>
            </w:r>
          </w:p>
        </w:tc>
      </w:tr>
      <w:tr w:rsidR="00BE31E1" w14:paraId="077CE16E" w14:textId="77777777" w:rsidTr="00065DDC">
        <w:tc>
          <w:tcPr>
            <w:tcW w:w="1560" w:type="dxa"/>
            <w:shd w:val="clear" w:color="auto" w:fill="000000" w:themeFill="text1"/>
            <w:tcMar>
              <w:top w:w="100" w:type="dxa"/>
              <w:left w:w="100" w:type="dxa"/>
              <w:bottom w:w="100" w:type="dxa"/>
              <w:right w:w="100" w:type="dxa"/>
            </w:tcMar>
            <w:vAlign w:val="center"/>
          </w:tcPr>
          <w:p w14:paraId="5511E0CC"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Capabilities</w:t>
            </w:r>
          </w:p>
        </w:tc>
        <w:tc>
          <w:tcPr>
            <w:tcW w:w="1560" w:type="dxa"/>
            <w:shd w:val="clear" w:color="auto" w:fill="auto"/>
            <w:tcMar>
              <w:top w:w="100" w:type="dxa"/>
              <w:left w:w="100" w:type="dxa"/>
              <w:bottom w:w="100" w:type="dxa"/>
              <w:right w:w="100" w:type="dxa"/>
            </w:tcMar>
            <w:vAlign w:val="center"/>
          </w:tcPr>
          <w:p w14:paraId="29E9D398" w14:textId="77777777" w:rsidR="00BE31E1" w:rsidRDefault="00BC4CCB" w:rsidP="00065DDC">
            <w:pPr>
              <w:widowControl w:val="0"/>
              <w:spacing w:line="240" w:lineRule="auto"/>
              <w:jc w:val="center"/>
            </w:pPr>
            <w:r>
              <w:t>Backend performance targets are not reached.</w:t>
            </w:r>
          </w:p>
        </w:tc>
        <w:tc>
          <w:tcPr>
            <w:tcW w:w="1560" w:type="dxa"/>
            <w:shd w:val="clear" w:color="auto" w:fill="auto"/>
            <w:tcMar>
              <w:top w:w="100" w:type="dxa"/>
              <w:left w:w="100" w:type="dxa"/>
              <w:bottom w:w="100" w:type="dxa"/>
              <w:right w:w="100" w:type="dxa"/>
            </w:tcMar>
            <w:vAlign w:val="center"/>
          </w:tcPr>
          <w:p w14:paraId="0A672DC3" w14:textId="77777777" w:rsidR="00BE31E1" w:rsidRDefault="00BC4CCB" w:rsidP="00065DDC">
            <w:pPr>
              <w:widowControl w:val="0"/>
              <w:spacing w:line="240" w:lineRule="auto"/>
              <w:jc w:val="center"/>
            </w:pPr>
            <w:r>
              <w:t xml:space="preserve">Minor development requests are modified to reduce </w:t>
            </w:r>
            <w:r w:rsidR="00B22CBA">
              <w:t xml:space="preserve">the </w:t>
            </w:r>
            <w:r>
              <w:t>development burden.</w:t>
            </w:r>
          </w:p>
        </w:tc>
        <w:tc>
          <w:tcPr>
            <w:tcW w:w="1560" w:type="dxa"/>
            <w:shd w:val="clear" w:color="auto" w:fill="auto"/>
            <w:tcMar>
              <w:top w:w="100" w:type="dxa"/>
              <w:left w:w="100" w:type="dxa"/>
              <w:bottom w:w="100" w:type="dxa"/>
              <w:right w:w="100" w:type="dxa"/>
            </w:tcMar>
            <w:vAlign w:val="center"/>
          </w:tcPr>
          <w:p w14:paraId="33534684" w14:textId="77777777" w:rsidR="00BE31E1" w:rsidRDefault="00BC4CCB" w:rsidP="00065DDC">
            <w:pPr>
              <w:widowControl w:val="0"/>
              <w:spacing w:line="240" w:lineRule="auto"/>
              <w:jc w:val="center"/>
            </w:pPr>
            <w:r>
              <w:t>Feature ships with minor bugs due to incomplete testing.</w:t>
            </w:r>
          </w:p>
        </w:tc>
        <w:tc>
          <w:tcPr>
            <w:tcW w:w="1560" w:type="dxa"/>
            <w:shd w:val="clear" w:color="auto" w:fill="auto"/>
            <w:tcMar>
              <w:top w:w="100" w:type="dxa"/>
              <w:left w:w="100" w:type="dxa"/>
              <w:bottom w:w="100" w:type="dxa"/>
              <w:right w:w="100" w:type="dxa"/>
            </w:tcMar>
            <w:vAlign w:val="center"/>
          </w:tcPr>
          <w:p w14:paraId="1CC50408" w14:textId="77777777" w:rsidR="00BE31E1" w:rsidRDefault="00BC4CCB" w:rsidP="00065DDC">
            <w:pPr>
              <w:widowControl w:val="0"/>
              <w:pBdr>
                <w:top w:val="nil"/>
                <w:left w:val="nil"/>
                <w:bottom w:val="nil"/>
                <w:right w:val="nil"/>
                <w:between w:val="nil"/>
              </w:pBdr>
              <w:spacing w:line="240" w:lineRule="auto"/>
              <w:jc w:val="center"/>
            </w:pPr>
            <w:r>
              <w:t>Features are not complete enough for production software.</w:t>
            </w:r>
          </w:p>
        </w:tc>
        <w:tc>
          <w:tcPr>
            <w:tcW w:w="1560" w:type="dxa"/>
            <w:shd w:val="clear" w:color="auto" w:fill="auto"/>
            <w:tcMar>
              <w:top w:w="100" w:type="dxa"/>
              <w:left w:w="100" w:type="dxa"/>
              <w:bottom w:w="100" w:type="dxa"/>
              <w:right w:w="100" w:type="dxa"/>
            </w:tcMar>
            <w:vAlign w:val="center"/>
          </w:tcPr>
          <w:p w14:paraId="4D3864B9" w14:textId="77777777" w:rsidR="00BE31E1" w:rsidRDefault="00BC4CCB" w:rsidP="00065DDC">
            <w:pPr>
              <w:widowControl w:val="0"/>
              <w:spacing w:line="240" w:lineRule="auto"/>
              <w:jc w:val="center"/>
            </w:pPr>
            <w:r>
              <w:t>Feature not completed during project development.</w:t>
            </w:r>
          </w:p>
        </w:tc>
      </w:tr>
      <w:tr w:rsidR="00BE31E1" w14:paraId="76E42C28" w14:textId="77777777" w:rsidTr="00065DDC">
        <w:tc>
          <w:tcPr>
            <w:tcW w:w="1560" w:type="dxa"/>
            <w:shd w:val="clear" w:color="auto" w:fill="000000" w:themeFill="text1"/>
            <w:tcMar>
              <w:top w:w="100" w:type="dxa"/>
              <w:left w:w="100" w:type="dxa"/>
              <w:bottom w:w="100" w:type="dxa"/>
              <w:right w:w="100" w:type="dxa"/>
            </w:tcMar>
            <w:vAlign w:val="center"/>
          </w:tcPr>
          <w:p w14:paraId="5CE0F2BB"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Developer Time</w:t>
            </w:r>
          </w:p>
        </w:tc>
        <w:tc>
          <w:tcPr>
            <w:tcW w:w="1560" w:type="dxa"/>
            <w:shd w:val="clear" w:color="auto" w:fill="auto"/>
            <w:tcMar>
              <w:top w:w="100" w:type="dxa"/>
              <w:left w:w="100" w:type="dxa"/>
              <w:bottom w:w="100" w:type="dxa"/>
              <w:right w:w="100" w:type="dxa"/>
            </w:tcMar>
            <w:vAlign w:val="center"/>
          </w:tcPr>
          <w:p w14:paraId="3CCCCB7F" w14:textId="77777777" w:rsidR="00BE31E1" w:rsidRDefault="00B22CBA" w:rsidP="00065DDC">
            <w:pPr>
              <w:widowControl w:val="0"/>
              <w:pBdr>
                <w:top w:val="nil"/>
                <w:left w:val="nil"/>
                <w:bottom w:val="nil"/>
                <w:right w:val="nil"/>
                <w:between w:val="nil"/>
              </w:pBdr>
              <w:spacing w:line="240" w:lineRule="auto"/>
              <w:jc w:val="center"/>
            </w:pPr>
            <w:r>
              <w:t>A m</w:t>
            </w:r>
            <w:r w:rsidR="00BC4CCB">
              <w:t>inor increase in developer time required.</w:t>
            </w:r>
          </w:p>
        </w:tc>
        <w:tc>
          <w:tcPr>
            <w:tcW w:w="1560" w:type="dxa"/>
            <w:shd w:val="clear" w:color="auto" w:fill="auto"/>
            <w:tcMar>
              <w:top w:w="100" w:type="dxa"/>
              <w:left w:w="100" w:type="dxa"/>
              <w:bottom w:w="100" w:type="dxa"/>
              <w:right w:w="100" w:type="dxa"/>
            </w:tcMar>
            <w:vAlign w:val="center"/>
          </w:tcPr>
          <w:p w14:paraId="17A79FA1" w14:textId="77777777" w:rsidR="00BE31E1" w:rsidRDefault="00B22CBA" w:rsidP="00065DDC">
            <w:pPr>
              <w:widowControl w:val="0"/>
              <w:pBdr>
                <w:top w:val="nil"/>
                <w:left w:val="nil"/>
                <w:bottom w:val="nil"/>
                <w:right w:val="nil"/>
                <w:between w:val="nil"/>
              </w:pBdr>
              <w:spacing w:line="240" w:lineRule="auto"/>
              <w:jc w:val="center"/>
            </w:pPr>
            <w:r>
              <w:t>The d</w:t>
            </w:r>
            <w:r w:rsidR="00BC4CCB">
              <w:t>eveloper has more than one hour of additional work to do.</w:t>
            </w:r>
          </w:p>
        </w:tc>
        <w:tc>
          <w:tcPr>
            <w:tcW w:w="1560" w:type="dxa"/>
            <w:shd w:val="clear" w:color="auto" w:fill="auto"/>
            <w:tcMar>
              <w:top w:w="100" w:type="dxa"/>
              <w:left w:w="100" w:type="dxa"/>
              <w:bottom w:w="100" w:type="dxa"/>
              <w:right w:w="100" w:type="dxa"/>
            </w:tcMar>
            <w:vAlign w:val="center"/>
          </w:tcPr>
          <w:p w14:paraId="14A3AAD3" w14:textId="77777777" w:rsidR="00BE31E1" w:rsidRDefault="00B22CBA" w:rsidP="00065DDC">
            <w:pPr>
              <w:widowControl w:val="0"/>
              <w:spacing w:line="240" w:lineRule="auto"/>
              <w:jc w:val="center"/>
            </w:pPr>
            <w:r>
              <w:t>The d</w:t>
            </w:r>
            <w:r w:rsidR="00BC4CCB">
              <w:t xml:space="preserve">eveloper </w:t>
            </w:r>
            <w:r>
              <w:t>must</w:t>
            </w:r>
            <w:r w:rsidR="00BC4CCB">
              <w:t xml:space="preserve"> shift focus for a sprint to a single issue.</w:t>
            </w:r>
          </w:p>
        </w:tc>
        <w:tc>
          <w:tcPr>
            <w:tcW w:w="1560" w:type="dxa"/>
            <w:shd w:val="clear" w:color="auto" w:fill="auto"/>
            <w:tcMar>
              <w:top w:w="100" w:type="dxa"/>
              <w:left w:w="100" w:type="dxa"/>
              <w:bottom w:w="100" w:type="dxa"/>
              <w:right w:w="100" w:type="dxa"/>
            </w:tcMar>
            <w:vAlign w:val="center"/>
          </w:tcPr>
          <w:p w14:paraId="65DD1121" w14:textId="77777777" w:rsidR="00BE31E1" w:rsidRDefault="00BC4CCB" w:rsidP="00065DDC">
            <w:pPr>
              <w:widowControl w:val="0"/>
              <w:pBdr>
                <w:top w:val="nil"/>
                <w:left w:val="nil"/>
                <w:bottom w:val="nil"/>
                <w:right w:val="nil"/>
                <w:between w:val="nil"/>
              </w:pBdr>
              <w:spacing w:line="240" w:lineRule="auto"/>
              <w:jc w:val="center"/>
            </w:pPr>
            <w:r>
              <w:t>Developers are shifted to handle the issue.</w:t>
            </w:r>
          </w:p>
        </w:tc>
        <w:tc>
          <w:tcPr>
            <w:tcW w:w="1560" w:type="dxa"/>
            <w:shd w:val="clear" w:color="auto" w:fill="auto"/>
            <w:tcMar>
              <w:top w:w="100" w:type="dxa"/>
              <w:left w:w="100" w:type="dxa"/>
              <w:bottom w:w="100" w:type="dxa"/>
              <w:right w:w="100" w:type="dxa"/>
            </w:tcMar>
            <w:vAlign w:val="center"/>
          </w:tcPr>
          <w:p w14:paraId="6CE70CD5" w14:textId="77777777" w:rsidR="00BE31E1" w:rsidRDefault="00BC4CCB" w:rsidP="00065DDC">
            <w:pPr>
              <w:widowControl w:val="0"/>
              <w:pBdr>
                <w:top w:val="nil"/>
                <w:left w:val="nil"/>
                <w:bottom w:val="nil"/>
                <w:right w:val="nil"/>
                <w:between w:val="nil"/>
              </w:pBdr>
              <w:spacing w:line="240" w:lineRule="auto"/>
              <w:jc w:val="center"/>
            </w:pPr>
            <w:r>
              <w:t>Developers will not have enough time to complete work.</w:t>
            </w:r>
          </w:p>
        </w:tc>
      </w:tr>
    </w:tbl>
    <w:p w14:paraId="2A7EE036" w14:textId="77777777" w:rsidR="00BE31E1" w:rsidRDefault="00BE31E1"/>
    <w:p w14:paraId="606C3DD3" w14:textId="61013D7C" w:rsidR="00BE31E1" w:rsidRDefault="00BE31E1">
      <w:pPr>
        <w:rPr>
          <w:ins w:id="131" w:author="Rick Stuart" w:date="2020-04-26T19:11:00Z"/>
        </w:rPr>
      </w:pPr>
    </w:p>
    <w:p w14:paraId="07A0AED2" w14:textId="3A5F5507" w:rsidR="00B0481C" w:rsidRDefault="00B0481C">
      <w:pPr>
        <w:rPr>
          <w:ins w:id="132" w:author="Rick Stuart" w:date="2020-04-26T19:11:00Z"/>
        </w:rPr>
      </w:pPr>
    </w:p>
    <w:p w14:paraId="764DC3DB" w14:textId="205FB25B" w:rsidR="00B0481C" w:rsidRDefault="00B0481C">
      <w:pPr>
        <w:rPr>
          <w:ins w:id="133" w:author="Rick Stuart" w:date="2020-04-26T19:11:00Z"/>
        </w:rPr>
      </w:pPr>
    </w:p>
    <w:p w14:paraId="124A0209" w14:textId="3C3CD6DB" w:rsidR="00B0481C" w:rsidRDefault="00B0481C">
      <w:pPr>
        <w:rPr>
          <w:ins w:id="134" w:author="Rick Stuart" w:date="2020-04-26T19:11:00Z"/>
        </w:rPr>
      </w:pPr>
    </w:p>
    <w:p w14:paraId="050B6342" w14:textId="20EB8A55" w:rsidR="00B0481C" w:rsidRDefault="00B0481C">
      <w:pPr>
        <w:rPr>
          <w:ins w:id="135" w:author="Rick Stuart" w:date="2020-04-26T19:11:00Z"/>
        </w:rPr>
      </w:pPr>
    </w:p>
    <w:p w14:paraId="0726B0EE" w14:textId="725E49F6" w:rsidR="00B0481C" w:rsidRDefault="00B0481C">
      <w:pPr>
        <w:rPr>
          <w:ins w:id="136" w:author="Rick Stuart" w:date="2020-04-26T19:11:00Z"/>
        </w:rPr>
      </w:pPr>
    </w:p>
    <w:p w14:paraId="264868B7" w14:textId="42E6022E" w:rsidR="00B0481C" w:rsidRDefault="00B0481C">
      <w:pPr>
        <w:rPr>
          <w:ins w:id="137" w:author="Rick Stuart" w:date="2020-04-26T19:11:00Z"/>
        </w:rPr>
      </w:pPr>
    </w:p>
    <w:p w14:paraId="0CEE866A" w14:textId="35A752F8" w:rsidR="00B0481C" w:rsidRDefault="00B0481C">
      <w:pPr>
        <w:rPr>
          <w:ins w:id="138" w:author="Rick Stuart" w:date="2020-04-26T19:11:00Z"/>
        </w:rPr>
      </w:pPr>
    </w:p>
    <w:p w14:paraId="6F26D25A" w14:textId="3F60B3DE" w:rsidR="00B0481C" w:rsidRDefault="00B0481C">
      <w:pPr>
        <w:rPr>
          <w:ins w:id="139" w:author="Rick Stuart" w:date="2020-04-26T19:11:00Z"/>
        </w:rPr>
      </w:pPr>
    </w:p>
    <w:p w14:paraId="7BE11826" w14:textId="0568551B" w:rsidR="00B0481C" w:rsidRDefault="00B0481C">
      <w:pPr>
        <w:rPr>
          <w:ins w:id="140" w:author="Rick Stuart" w:date="2020-04-26T19:11:00Z"/>
        </w:rPr>
      </w:pPr>
    </w:p>
    <w:p w14:paraId="0E95A47C" w14:textId="77777777" w:rsidR="00B0481C" w:rsidRDefault="00B0481C"/>
    <w:tbl>
      <w:tblPr>
        <w:tblStyle w:val="a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E31E1" w14:paraId="2752D0D6" w14:textId="77777777" w:rsidTr="00065DDC">
        <w:trPr>
          <w:trHeight w:val="420"/>
        </w:trPr>
        <w:tc>
          <w:tcPr>
            <w:tcW w:w="2340" w:type="dxa"/>
            <w:shd w:val="clear" w:color="auto" w:fill="000000" w:themeFill="text1"/>
            <w:tcMar>
              <w:top w:w="100" w:type="dxa"/>
              <w:left w:w="100" w:type="dxa"/>
              <w:bottom w:w="100" w:type="dxa"/>
              <w:right w:w="100" w:type="dxa"/>
            </w:tcMar>
            <w:vAlign w:val="center"/>
          </w:tcPr>
          <w:p w14:paraId="338CA90F" w14:textId="77777777" w:rsidR="00BE31E1" w:rsidRPr="00065DDC" w:rsidRDefault="00BE31E1" w:rsidP="00065DDC">
            <w:pPr>
              <w:widowControl w:val="0"/>
              <w:pBdr>
                <w:top w:val="nil"/>
                <w:left w:val="nil"/>
                <w:bottom w:val="nil"/>
                <w:right w:val="nil"/>
                <w:between w:val="nil"/>
              </w:pBdr>
              <w:spacing w:line="240" w:lineRule="auto"/>
              <w:jc w:val="center"/>
              <w:rPr>
                <w:b/>
                <w:bCs/>
              </w:rPr>
            </w:pPr>
          </w:p>
        </w:tc>
        <w:tc>
          <w:tcPr>
            <w:tcW w:w="2340" w:type="dxa"/>
            <w:shd w:val="clear" w:color="auto" w:fill="000000" w:themeFill="text1"/>
            <w:tcMar>
              <w:top w:w="100" w:type="dxa"/>
              <w:left w:w="100" w:type="dxa"/>
              <w:bottom w:w="100" w:type="dxa"/>
              <w:right w:w="100" w:type="dxa"/>
            </w:tcMar>
            <w:vAlign w:val="center"/>
          </w:tcPr>
          <w:p w14:paraId="363E8362"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Chance</w:t>
            </w:r>
          </w:p>
        </w:tc>
        <w:tc>
          <w:tcPr>
            <w:tcW w:w="2340" w:type="dxa"/>
            <w:shd w:val="clear" w:color="auto" w:fill="000000" w:themeFill="text1"/>
            <w:tcMar>
              <w:top w:w="100" w:type="dxa"/>
              <w:left w:w="100" w:type="dxa"/>
              <w:bottom w:w="100" w:type="dxa"/>
              <w:right w:w="100" w:type="dxa"/>
            </w:tcMar>
            <w:vAlign w:val="center"/>
          </w:tcPr>
          <w:p w14:paraId="174325C3"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Frequency</w:t>
            </w:r>
          </w:p>
        </w:tc>
        <w:tc>
          <w:tcPr>
            <w:tcW w:w="2340" w:type="dxa"/>
            <w:shd w:val="clear" w:color="auto" w:fill="000000" w:themeFill="text1"/>
            <w:tcMar>
              <w:top w:w="100" w:type="dxa"/>
              <w:left w:w="100" w:type="dxa"/>
              <w:bottom w:w="100" w:type="dxa"/>
              <w:right w:w="100" w:type="dxa"/>
            </w:tcMar>
            <w:vAlign w:val="center"/>
          </w:tcPr>
          <w:p w14:paraId="060C778B"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Probability</w:t>
            </w:r>
          </w:p>
        </w:tc>
      </w:tr>
      <w:tr w:rsidR="00BE31E1" w14:paraId="1C4DAB38" w14:textId="77777777" w:rsidTr="00065DDC">
        <w:tc>
          <w:tcPr>
            <w:tcW w:w="2340" w:type="dxa"/>
            <w:shd w:val="clear" w:color="auto" w:fill="000000" w:themeFill="text1"/>
            <w:tcMar>
              <w:top w:w="100" w:type="dxa"/>
              <w:left w:w="100" w:type="dxa"/>
              <w:bottom w:w="100" w:type="dxa"/>
              <w:right w:w="100" w:type="dxa"/>
            </w:tcMar>
            <w:vAlign w:val="center"/>
          </w:tcPr>
          <w:p w14:paraId="2F226434"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Almost Certain</w:t>
            </w:r>
          </w:p>
        </w:tc>
        <w:tc>
          <w:tcPr>
            <w:tcW w:w="2340" w:type="dxa"/>
            <w:shd w:val="clear" w:color="auto" w:fill="auto"/>
            <w:tcMar>
              <w:top w:w="100" w:type="dxa"/>
              <w:left w:w="100" w:type="dxa"/>
              <w:bottom w:w="100" w:type="dxa"/>
              <w:right w:w="100" w:type="dxa"/>
            </w:tcMar>
            <w:vAlign w:val="center"/>
          </w:tcPr>
          <w:p w14:paraId="556AFD26" w14:textId="77777777" w:rsidR="00BE31E1" w:rsidRDefault="00BC4CCB" w:rsidP="00065DDC">
            <w:pPr>
              <w:widowControl w:val="0"/>
              <w:pBdr>
                <w:top w:val="nil"/>
                <w:left w:val="nil"/>
                <w:bottom w:val="nil"/>
                <w:right w:val="nil"/>
                <w:between w:val="nil"/>
              </w:pBdr>
              <w:spacing w:line="240" w:lineRule="auto"/>
              <w:jc w:val="center"/>
            </w:pPr>
            <w:r>
              <w:t>Is expected to occur</w:t>
            </w:r>
          </w:p>
        </w:tc>
        <w:tc>
          <w:tcPr>
            <w:tcW w:w="2340" w:type="dxa"/>
            <w:shd w:val="clear" w:color="auto" w:fill="auto"/>
            <w:tcMar>
              <w:top w:w="100" w:type="dxa"/>
              <w:left w:w="100" w:type="dxa"/>
              <w:bottom w:w="100" w:type="dxa"/>
              <w:right w:w="100" w:type="dxa"/>
            </w:tcMar>
            <w:vAlign w:val="center"/>
          </w:tcPr>
          <w:p w14:paraId="047E87FB" w14:textId="77777777" w:rsidR="00BE31E1" w:rsidRDefault="00B22CBA" w:rsidP="00065DDC">
            <w:pPr>
              <w:widowControl w:val="0"/>
              <w:pBdr>
                <w:top w:val="nil"/>
                <w:left w:val="nil"/>
                <w:bottom w:val="nil"/>
                <w:right w:val="nil"/>
                <w:between w:val="nil"/>
              </w:pBdr>
              <w:spacing w:line="240" w:lineRule="auto"/>
              <w:jc w:val="center"/>
            </w:pPr>
            <w:r>
              <w:t>This o</w:t>
            </w:r>
            <w:r w:rsidR="00BC4CCB">
              <w:t xml:space="preserve">ccurs in </w:t>
            </w:r>
            <w:r>
              <w:t>most of the</w:t>
            </w:r>
            <w:r w:rsidR="00BC4CCB">
              <w:t xml:space="preserve"> development.</w:t>
            </w:r>
          </w:p>
        </w:tc>
        <w:tc>
          <w:tcPr>
            <w:tcW w:w="2340" w:type="dxa"/>
            <w:shd w:val="clear" w:color="auto" w:fill="auto"/>
            <w:tcMar>
              <w:top w:w="100" w:type="dxa"/>
              <w:left w:w="100" w:type="dxa"/>
              <w:bottom w:w="100" w:type="dxa"/>
              <w:right w:w="100" w:type="dxa"/>
            </w:tcMar>
            <w:vAlign w:val="center"/>
          </w:tcPr>
          <w:p w14:paraId="05334E40" w14:textId="77777777" w:rsidR="00BE31E1" w:rsidRDefault="00BC4CCB" w:rsidP="00065DDC">
            <w:pPr>
              <w:widowControl w:val="0"/>
              <w:pBdr>
                <w:top w:val="nil"/>
                <w:left w:val="nil"/>
                <w:bottom w:val="nil"/>
                <w:right w:val="nil"/>
                <w:between w:val="nil"/>
              </w:pBdr>
              <w:spacing w:line="240" w:lineRule="auto"/>
              <w:jc w:val="center"/>
            </w:pPr>
            <w:r>
              <w:t>&gt; 95%</w:t>
            </w:r>
          </w:p>
        </w:tc>
      </w:tr>
      <w:tr w:rsidR="00BE31E1" w14:paraId="239AF01B" w14:textId="77777777" w:rsidTr="00065DDC">
        <w:tc>
          <w:tcPr>
            <w:tcW w:w="2340" w:type="dxa"/>
            <w:shd w:val="clear" w:color="auto" w:fill="000000" w:themeFill="text1"/>
            <w:tcMar>
              <w:top w:w="100" w:type="dxa"/>
              <w:left w:w="100" w:type="dxa"/>
              <w:bottom w:w="100" w:type="dxa"/>
              <w:right w:w="100" w:type="dxa"/>
            </w:tcMar>
            <w:vAlign w:val="center"/>
          </w:tcPr>
          <w:p w14:paraId="6AAE3F22"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Likely</w:t>
            </w:r>
          </w:p>
        </w:tc>
        <w:tc>
          <w:tcPr>
            <w:tcW w:w="2340" w:type="dxa"/>
            <w:shd w:val="clear" w:color="auto" w:fill="auto"/>
            <w:tcMar>
              <w:top w:w="100" w:type="dxa"/>
              <w:left w:w="100" w:type="dxa"/>
              <w:bottom w:w="100" w:type="dxa"/>
              <w:right w:w="100" w:type="dxa"/>
            </w:tcMar>
            <w:vAlign w:val="center"/>
          </w:tcPr>
          <w:p w14:paraId="39B8F99B" w14:textId="77777777" w:rsidR="00BE31E1" w:rsidRDefault="00BC4CCB" w:rsidP="00065DDC">
            <w:pPr>
              <w:widowControl w:val="0"/>
              <w:pBdr>
                <w:top w:val="nil"/>
                <w:left w:val="nil"/>
                <w:bottom w:val="nil"/>
                <w:right w:val="nil"/>
                <w:between w:val="nil"/>
              </w:pBdr>
              <w:spacing w:line="240" w:lineRule="auto"/>
              <w:jc w:val="center"/>
            </w:pPr>
            <w:r>
              <w:t>Will most likely occur.</w:t>
            </w:r>
          </w:p>
        </w:tc>
        <w:tc>
          <w:tcPr>
            <w:tcW w:w="2340" w:type="dxa"/>
            <w:shd w:val="clear" w:color="auto" w:fill="auto"/>
            <w:tcMar>
              <w:top w:w="100" w:type="dxa"/>
              <w:left w:w="100" w:type="dxa"/>
              <w:bottom w:w="100" w:type="dxa"/>
              <w:right w:w="100" w:type="dxa"/>
            </w:tcMar>
            <w:vAlign w:val="center"/>
          </w:tcPr>
          <w:p w14:paraId="084C8BA0" w14:textId="77777777" w:rsidR="00BE31E1" w:rsidRDefault="00BC4CCB" w:rsidP="00065DDC">
            <w:pPr>
              <w:widowControl w:val="0"/>
              <w:pBdr>
                <w:top w:val="nil"/>
                <w:left w:val="nil"/>
                <w:bottom w:val="nil"/>
                <w:right w:val="nil"/>
                <w:between w:val="nil"/>
              </w:pBdr>
              <w:spacing w:line="240" w:lineRule="auto"/>
              <w:jc w:val="center"/>
            </w:pPr>
            <w:r>
              <w:t xml:space="preserve">Occurs </w:t>
            </w:r>
            <w:r w:rsidR="00B22CBA">
              <w:t>in seven of</w:t>
            </w:r>
            <w:r>
              <w:t xml:space="preserve"> ten development projects experienced by the team.</w:t>
            </w:r>
          </w:p>
        </w:tc>
        <w:tc>
          <w:tcPr>
            <w:tcW w:w="2340" w:type="dxa"/>
            <w:shd w:val="clear" w:color="auto" w:fill="auto"/>
            <w:tcMar>
              <w:top w:w="100" w:type="dxa"/>
              <w:left w:w="100" w:type="dxa"/>
              <w:bottom w:w="100" w:type="dxa"/>
              <w:right w:w="100" w:type="dxa"/>
            </w:tcMar>
            <w:vAlign w:val="center"/>
          </w:tcPr>
          <w:p w14:paraId="7B952435" w14:textId="77777777" w:rsidR="00BE31E1" w:rsidRDefault="00BC4CCB" w:rsidP="00065DDC">
            <w:pPr>
              <w:widowControl w:val="0"/>
              <w:pBdr>
                <w:top w:val="nil"/>
                <w:left w:val="nil"/>
                <w:bottom w:val="nil"/>
                <w:right w:val="nil"/>
                <w:between w:val="nil"/>
              </w:pBdr>
              <w:spacing w:line="240" w:lineRule="auto"/>
              <w:jc w:val="center"/>
            </w:pPr>
            <w:r>
              <w:t>&gt; 65%</w:t>
            </w:r>
          </w:p>
        </w:tc>
      </w:tr>
      <w:tr w:rsidR="00BE31E1" w14:paraId="09D120BA" w14:textId="77777777" w:rsidTr="00065DDC">
        <w:tc>
          <w:tcPr>
            <w:tcW w:w="2340" w:type="dxa"/>
            <w:shd w:val="clear" w:color="auto" w:fill="000000" w:themeFill="text1"/>
            <w:tcMar>
              <w:top w:w="100" w:type="dxa"/>
              <w:left w:w="100" w:type="dxa"/>
              <w:bottom w:w="100" w:type="dxa"/>
              <w:right w:w="100" w:type="dxa"/>
            </w:tcMar>
            <w:vAlign w:val="center"/>
          </w:tcPr>
          <w:p w14:paraId="09F9F030"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Possible</w:t>
            </w:r>
          </w:p>
        </w:tc>
        <w:tc>
          <w:tcPr>
            <w:tcW w:w="2340" w:type="dxa"/>
            <w:shd w:val="clear" w:color="auto" w:fill="auto"/>
            <w:tcMar>
              <w:top w:w="100" w:type="dxa"/>
              <w:left w:w="100" w:type="dxa"/>
              <w:bottom w:w="100" w:type="dxa"/>
              <w:right w:w="100" w:type="dxa"/>
            </w:tcMar>
            <w:vAlign w:val="center"/>
          </w:tcPr>
          <w:p w14:paraId="548013A3" w14:textId="77777777" w:rsidR="00BE31E1" w:rsidRDefault="00BC4CCB" w:rsidP="00065DDC">
            <w:pPr>
              <w:widowControl w:val="0"/>
              <w:pBdr>
                <w:top w:val="nil"/>
                <w:left w:val="nil"/>
                <w:bottom w:val="nil"/>
                <w:right w:val="nil"/>
                <w:between w:val="nil"/>
              </w:pBdr>
              <w:spacing w:line="240" w:lineRule="auto"/>
              <w:jc w:val="center"/>
            </w:pPr>
            <w:r>
              <w:t>Might occur at some point.</w:t>
            </w:r>
          </w:p>
        </w:tc>
        <w:tc>
          <w:tcPr>
            <w:tcW w:w="2340" w:type="dxa"/>
            <w:shd w:val="clear" w:color="auto" w:fill="auto"/>
            <w:tcMar>
              <w:top w:w="100" w:type="dxa"/>
              <w:left w:w="100" w:type="dxa"/>
              <w:bottom w:w="100" w:type="dxa"/>
              <w:right w:w="100" w:type="dxa"/>
            </w:tcMar>
            <w:vAlign w:val="center"/>
          </w:tcPr>
          <w:p w14:paraId="507E48E1" w14:textId="77777777" w:rsidR="00BE31E1" w:rsidRDefault="00BC4CCB" w:rsidP="00065DDC">
            <w:pPr>
              <w:widowControl w:val="0"/>
              <w:pBdr>
                <w:top w:val="nil"/>
                <w:left w:val="nil"/>
                <w:bottom w:val="nil"/>
                <w:right w:val="nil"/>
                <w:between w:val="nil"/>
              </w:pBdr>
              <w:spacing w:line="240" w:lineRule="auto"/>
              <w:jc w:val="center"/>
            </w:pPr>
            <w:r>
              <w:t>Has occurred in development projects experienced by the team.</w:t>
            </w:r>
          </w:p>
        </w:tc>
        <w:tc>
          <w:tcPr>
            <w:tcW w:w="2340" w:type="dxa"/>
            <w:shd w:val="clear" w:color="auto" w:fill="auto"/>
            <w:tcMar>
              <w:top w:w="100" w:type="dxa"/>
              <w:left w:w="100" w:type="dxa"/>
              <w:bottom w:w="100" w:type="dxa"/>
              <w:right w:w="100" w:type="dxa"/>
            </w:tcMar>
            <w:vAlign w:val="center"/>
          </w:tcPr>
          <w:p w14:paraId="17BEB276" w14:textId="77777777" w:rsidR="00BE31E1" w:rsidRDefault="00BC4CCB" w:rsidP="00065DDC">
            <w:pPr>
              <w:widowControl w:val="0"/>
              <w:pBdr>
                <w:top w:val="nil"/>
                <w:left w:val="nil"/>
                <w:bottom w:val="nil"/>
                <w:right w:val="nil"/>
                <w:between w:val="nil"/>
              </w:pBdr>
              <w:spacing w:line="240" w:lineRule="auto"/>
              <w:jc w:val="center"/>
            </w:pPr>
            <w:r>
              <w:t>&gt; 35%</w:t>
            </w:r>
          </w:p>
        </w:tc>
      </w:tr>
      <w:tr w:rsidR="00BE31E1" w14:paraId="216C1907" w14:textId="77777777" w:rsidTr="00065DDC">
        <w:tc>
          <w:tcPr>
            <w:tcW w:w="2340" w:type="dxa"/>
            <w:shd w:val="clear" w:color="auto" w:fill="000000" w:themeFill="text1"/>
            <w:tcMar>
              <w:top w:w="100" w:type="dxa"/>
              <w:left w:w="100" w:type="dxa"/>
              <w:bottom w:w="100" w:type="dxa"/>
              <w:right w:w="100" w:type="dxa"/>
            </w:tcMar>
            <w:vAlign w:val="center"/>
          </w:tcPr>
          <w:p w14:paraId="36E13A77"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Unlikely</w:t>
            </w:r>
          </w:p>
        </w:tc>
        <w:tc>
          <w:tcPr>
            <w:tcW w:w="2340" w:type="dxa"/>
            <w:shd w:val="clear" w:color="auto" w:fill="auto"/>
            <w:tcMar>
              <w:top w:w="100" w:type="dxa"/>
              <w:left w:w="100" w:type="dxa"/>
              <w:bottom w:w="100" w:type="dxa"/>
              <w:right w:w="100" w:type="dxa"/>
            </w:tcMar>
            <w:vAlign w:val="center"/>
          </w:tcPr>
          <w:p w14:paraId="798CB83A" w14:textId="77777777" w:rsidR="00BE31E1" w:rsidRDefault="00BC4CCB" w:rsidP="00065DDC">
            <w:pPr>
              <w:widowControl w:val="0"/>
              <w:pBdr>
                <w:top w:val="nil"/>
                <w:left w:val="nil"/>
                <w:bottom w:val="nil"/>
                <w:right w:val="nil"/>
                <w:between w:val="nil"/>
              </w:pBdr>
              <w:spacing w:line="240" w:lineRule="auto"/>
              <w:jc w:val="center"/>
            </w:pPr>
            <w:r>
              <w:t>Could occur at some point.</w:t>
            </w:r>
          </w:p>
        </w:tc>
        <w:tc>
          <w:tcPr>
            <w:tcW w:w="2340" w:type="dxa"/>
            <w:shd w:val="clear" w:color="auto" w:fill="auto"/>
            <w:tcMar>
              <w:top w:w="100" w:type="dxa"/>
              <w:left w:w="100" w:type="dxa"/>
              <w:bottom w:w="100" w:type="dxa"/>
              <w:right w:w="100" w:type="dxa"/>
            </w:tcMar>
            <w:vAlign w:val="center"/>
          </w:tcPr>
          <w:p w14:paraId="26847079" w14:textId="77777777" w:rsidR="00BE31E1" w:rsidRDefault="00BC4CCB" w:rsidP="00065DDC">
            <w:pPr>
              <w:widowControl w:val="0"/>
              <w:pBdr>
                <w:top w:val="nil"/>
                <w:left w:val="nil"/>
                <w:bottom w:val="nil"/>
                <w:right w:val="nil"/>
                <w:between w:val="nil"/>
              </w:pBdr>
              <w:spacing w:line="240" w:lineRule="auto"/>
              <w:jc w:val="center"/>
            </w:pPr>
            <w:r>
              <w:t>Has been experienced by the development team but not often.</w:t>
            </w:r>
          </w:p>
        </w:tc>
        <w:tc>
          <w:tcPr>
            <w:tcW w:w="2340" w:type="dxa"/>
            <w:shd w:val="clear" w:color="auto" w:fill="auto"/>
            <w:tcMar>
              <w:top w:w="100" w:type="dxa"/>
              <w:left w:w="100" w:type="dxa"/>
              <w:bottom w:w="100" w:type="dxa"/>
              <w:right w:w="100" w:type="dxa"/>
            </w:tcMar>
            <w:vAlign w:val="center"/>
          </w:tcPr>
          <w:p w14:paraId="41DB9EE9" w14:textId="77777777" w:rsidR="00BE31E1" w:rsidRDefault="00BC4CCB" w:rsidP="00065DDC">
            <w:pPr>
              <w:widowControl w:val="0"/>
              <w:pBdr>
                <w:top w:val="nil"/>
                <w:left w:val="nil"/>
                <w:bottom w:val="nil"/>
                <w:right w:val="nil"/>
                <w:between w:val="nil"/>
              </w:pBdr>
              <w:spacing w:line="240" w:lineRule="auto"/>
              <w:jc w:val="center"/>
            </w:pPr>
            <w:r>
              <w:t>&lt; 35%</w:t>
            </w:r>
          </w:p>
        </w:tc>
      </w:tr>
      <w:tr w:rsidR="00BE31E1" w14:paraId="34E7749A" w14:textId="77777777" w:rsidTr="00065DDC">
        <w:tc>
          <w:tcPr>
            <w:tcW w:w="2340" w:type="dxa"/>
            <w:shd w:val="clear" w:color="auto" w:fill="000000" w:themeFill="text1"/>
            <w:tcMar>
              <w:top w:w="100" w:type="dxa"/>
              <w:left w:w="100" w:type="dxa"/>
              <w:bottom w:w="100" w:type="dxa"/>
              <w:right w:w="100" w:type="dxa"/>
            </w:tcMar>
            <w:vAlign w:val="center"/>
          </w:tcPr>
          <w:p w14:paraId="4B08E6DA" w14:textId="77777777" w:rsidR="00BE31E1" w:rsidRPr="00065DDC" w:rsidRDefault="00BC4CCB" w:rsidP="00065DDC">
            <w:pPr>
              <w:widowControl w:val="0"/>
              <w:pBdr>
                <w:top w:val="nil"/>
                <w:left w:val="nil"/>
                <w:bottom w:val="nil"/>
                <w:right w:val="nil"/>
                <w:between w:val="nil"/>
              </w:pBdr>
              <w:spacing w:line="240" w:lineRule="auto"/>
              <w:jc w:val="center"/>
              <w:rPr>
                <w:b/>
                <w:bCs/>
              </w:rPr>
            </w:pPr>
            <w:r w:rsidRPr="00065DDC">
              <w:rPr>
                <w:b/>
                <w:bCs/>
              </w:rPr>
              <w:t>Rare</w:t>
            </w:r>
          </w:p>
        </w:tc>
        <w:tc>
          <w:tcPr>
            <w:tcW w:w="2340" w:type="dxa"/>
            <w:shd w:val="clear" w:color="auto" w:fill="auto"/>
            <w:tcMar>
              <w:top w:w="100" w:type="dxa"/>
              <w:left w:w="100" w:type="dxa"/>
              <w:bottom w:w="100" w:type="dxa"/>
              <w:right w:w="100" w:type="dxa"/>
            </w:tcMar>
            <w:vAlign w:val="center"/>
          </w:tcPr>
          <w:p w14:paraId="2F8D13B6" w14:textId="77777777" w:rsidR="00BE31E1" w:rsidRDefault="00B22CBA" w:rsidP="00065DDC">
            <w:pPr>
              <w:widowControl w:val="0"/>
              <w:pBdr>
                <w:top w:val="nil"/>
                <w:left w:val="nil"/>
                <w:bottom w:val="nil"/>
                <w:right w:val="nil"/>
                <w:between w:val="nil"/>
              </w:pBdr>
              <w:spacing w:line="240" w:lineRule="auto"/>
              <w:jc w:val="center"/>
            </w:pPr>
            <w:r>
              <w:t>It o</w:t>
            </w:r>
            <w:r w:rsidR="00BC4CCB">
              <w:t>nly occurs in exceptional circumstances.</w:t>
            </w:r>
          </w:p>
        </w:tc>
        <w:tc>
          <w:tcPr>
            <w:tcW w:w="2340" w:type="dxa"/>
            <w:shd w:val="clear" w:color="auto" w:fill="auto"/>
            <w:tcMar>
              <w:top w:w="100" w:type="dxa"/>
              <w:left w:w="100" w:type="dxa"/>
              <w:bottom w:w="100" w:type="dxa"/>
              <w:right w:w="100" w:type="dxa"/>
            </w:tcMar>
            <w:vAlign w:val="center"/>
          </w:tcPr>
          <w:p w14:paraId="5239F0C7" w14:textId="77777777" w:rsidR="00BE31E1" w:rsidRDefault="00BC4CCB" w:rsidP="00065DDC">
            <w:pPr>
              <w:widowControl w:val="0"/>
              <w:pBdr>
                <w:top w:val="nil"/>
                <w:left w:val="nil"/>
                <w:bottom w:val="nil"/>
                <w:right w:val="nil"/>
                <w:between w:val="nil"/>
              </w:pBdr>
              <w:spacing w:line="240" w:lineRule="auto"/>
              <w:jc w:val="center"/>
            </w:pPr>
            <w:r>
              <w:t xml:space="preserve">Has </w:t>
            </w:r>
            <w:r w:rsidR="00B22CBA">
              <w:t>occurred</w:t>
            </w:r>
            <w:r>
              <w:t xml:space="preserve"> to a member of the development team or is an identified risk.</w:t>
            </w:r>
          </w:p>
        </w:tc>
        <w:tc>
          <w:tcPr>
            <w:tcW w:w="2340" w:type="dxa"/>
            <w:shd w:val="clear" w:color="auto" w:fill="auto"/>
            <w:tcMar>
              <w:top w:w="100" w:type="dxa"/>
              <w:left w:w="100" w:type="dxa"/>
              <w:bottom w:w="100" w:type="dxa"/>
              <w:right w:w="100" w:type="dxa"/>
            </w:tcMar>
            <w:vAlign w:val="center"/>
          </w:tcPr>
          <w:p w14:paraId="13D6DCF6" w14:textId="77777777" w:rsidR="00BE31E1" w:rsidRDefault="00BC4CCB" w:rsidP="00065DDC">
            <w:pPr>
              <w:widowControl w:val="0"/>
              <w:pBdr>
                <w:top w:val="nil"/>
                <w:left w:val="nil"/>
                <w:bottom w:val="nil"/>
                <w:right w:val="nil"/>
                <w:between w:val="nil"/>
              </w:pBdr>
              <w:spacing w:line="240" w:lineRule="auto"/>
              <w:jc w:val="center"/>
            </w:pPr>
            <w:r>
              <w:t>&lt; 10%</w:t>
            </w:r>
          </w:p>
        </w:tc>
      </w:tr>
    </w:tbl>
    <w:p w14:paraId="2E710A5E" w14:textId="77777777" w:rsidR="00BE31E1" w:rsidRDefault="00BE31E1"/>
    <w:p w14:paraId="41A78A7F" w14:textId="77777777" w:rsidR="00BE31E1" w:rsidRDefault="00BE31E1"/>
    <w:tbl>
      <w:tblPr>
        <w:tblStyle w:val="af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Change w:id="141">
          <w:tblGrid>
            <w:gridCol w:w="1560"/>
            <w:gridCol w:w="1560"/>
            <w:gridCol w:w="1560"/>
            <w:gridCol w:w="1560"/>
            <w:gridCol w:w="1560"/>
            <w:gridCol w:w="1560"/>
          </w:tblGrid>
        </w:tblGridChange>
      </w:tblGrid>
      <w:tr w:rsidR="00BE31E1" w14:paraId="126317BE" w14:textId="77777777" w:rsidTr="00065DDC">
        <w:tc>
          <w:tcPr>
            <w:tcW w:w="1560" w:type="dxa"/>
            <w:shd w:val="clear" w:color="auto" w:fill="000000" w:themeFill="text1"/>
            <w:tcMar>
              <w:top w:w="100" w:type="dxa"/>
              <w:left w:w="100" w:type="dxa"/>
              <w:bottom w:w="100" w:type="dxa"/>
              <w:right w:w="100" w:type="dxa"/>
            </w:tcMar>
            <w:vAlign w:val="center"/>
          </w:tcPr>
          <w:p w14:paraId="5378F584" w14:textId="77777777" w:rsidR="00BE31E1" w:rsidRPr="00065DDC" w:rsidRDefault="00BE31E1" w:rsidP="00065DDC">
            <w:pPr>
              <w:widowControl w:val="0"/>
              <w:pBdr>
                <w:top w:val="nil"/>
                <w:left w:val="nil"/>
                <w:bottom w:val="nil"/>
                <w:right w:val="nil"/>
                <w:between w:val="nil"/>
              </w:pBdr>
              <w:spacing w:line="240" w:lineRule="auto"/>
              <w:jc w:val="center"/>
              <w:rPr>
                <w:b/>
                <w:bCs/>
              </w:rPr>
            </w:pPr>
          </w:p>
        </w:tc>
        <w:tc>
          <w:tcPr>
            <w:tcW w:w="1560" w:type="dxa"/>
            <w:shd w:val="clear" w:color="auto" w:fill="000000" w:themeFill="text1"/>
            <w:tcMar>
              <w:top w:w="100" w:type="dxa"/>
              <w:left w:w="100" w:type="dxa"/>
              <w:bottom w:w="100" w:type="dxa"/>
              <w:right w:w="100" w:type="dxa"/>
            </w:tcMar>
            <w:vAlign w:val="center"/>
          </w:tcPr>
          <w:p w14:paraId="626F9873" w14:textId="77777777" w:rsidR="00BE31E1" w:rsidRPr="00065DDC" w:rsidRDefault="00BC4CCB" w:rsidP="00065DDC">
            <w:pPr>
              <w:widowControl w:val="0"/>
              <w:spacing w:line="240" w:lineRule="auto"/>
              <w:jc w:val="center"/>
              <w:rPr>
                <w:b/>
                <w:bCs/>
              </w:rPr>
            </w:pPr>
            <w:r w:rsidRPr="00065DDC">
              <w:rPr>
                <w:b/>
                <w:bCs/>
              </w:rPr>
              <w:t>Insignificant</w:t>
            </w:r>
          </w:p>
        </w:tc>
        <w:tc>
          <w:tcPr>
            <w:tcW w:w="1560" w:type="dxa"/>
            <w:shd w:val="clear" w:color="auto" w:fill="000000" w:themeFill="text1"/>
            <w:tcMar>
              <w:top w:w="100" w:type="dxa"/>
              <w:left w:w="100" w:type="dxa"/>
              <w:bottom w:w="100" w:type="dxa"/>
              <w:right w:w="100" w:type="dxa"/>
            </w:tcMar>
            <w:vAlign w:val="center"/>
          </w:tcPr>
          <w:p w14:paraId="6E386943" w14:textId="77777777" w:rsidR="00BE31E1" w:rsidRPr="00065DDC" w:rsidRDefault="00BC4CCB" w:rsidP="00065DDC">
            <w:pPr>
              <w:widowControl w:val="0"/>
              <w:spacing w:line="240" w:lineRule="auto"/>
              <w:jc w:val="center"/>
              <w:rPr>
                <w:b/>
                <w:bCs/>
              </w:rPr>
            </w:pPr>
            <w:r w:rsidRPr="00065DDC">
              <w:rPr>
                <w:b/>
                <w:bCs/>
              </w:rPr>
              <w:t>Negligible</w:t>
            </w:r>
          </w:p>
        </w:tc>
        <w:tc>
          <w:tcPr>
            <w:tcW w:w="1560" w:type="dxa"/>
            <w:shd w:val="clear" w:color="auto" w:fill="000000" w:themeFill="text1"/>
            <w:tcMar>
              <w:top w:w="100" w:type="dxa"/>
              <w:left w:w="100" w:type="dxa"/>
              <w:bottom w:w="100" w:type="dxa"/>
              <w:right w:w="100" w:type="dxa"/>
            </w:tcMar>
            <w:vAlign w:val="center"/>
          </w:tcPr>
          <w:p w14:paraId="052B285A" w14:textId="77777777" w:rsidR="00BE31E1" w:rsidRPr="00065DDC" w:rsidRDefault="00BC4CCB" w:rsidP="00065DDC">
            <w:pPr>
              <w:widowControl w:val="0"/>
              <w:spacing w:line="240" w:lineRule="auto"/>
              <w:jc w:val="center"/>
              <w:rPr>
                <w:b/>
                <w:bCs/>
              </w:rPr>
            </w:pPr>
            <w:r w:rsidRPr="00065DDC">
              <w:rPr>
                <w:b/>
                <w:bCs/>
              </w:rPr>
              <w:t>Moderate</w:t>
            </w:r>
          </w:p>
        </w:tc>
        <w:tc>
          <w:tcPr>
            <w:tcW w:w="1560" w:type="dxa"/>
            <w:shd w:val="clear" w:color="auto" w:fill="000000" w:themeFill="text1"/>
            <w:tcMar>
              <w:top w:w="100" w:type="dxa"/>
              <w:left w:w="100" w:type="dxa"/>
              <w:bottom w:w="100" w:type="dxa"/>
              <w:right w:w="100" w:type="dxa"/>
            </w:tcMar>
            <w:vAlign w:val="center"/>
          </w:tcPr>
          <w:p w14:paraId="63B7C5A8" w14:textId="77777777" w:rsidR="00BE31E1" w:rsidRPr="00065DDC" w:rsidRDefault="00BC4CCB" w:rsidP="00065DDC">
            <w:pPr>
              <w:widowControl w:val="0"/>
              <w:spacing w:line="240" w:lineRule="auto"/>
              <w:jc w:val="center"/>
              <w:rPr>
                <w:b/>
                <w:bCs/>
              </w:rPr>
            </w:pPr>
            <w:r w:rsidRPr="00065DDC">
              <w:rPr>
                <w:b/>
                <w:bCs/>
              </w:rPr>
              <w:t>Extensive</w:t>
            </w:r>
          </w:p>
        </w:tc>
        <w:tc>
          <w:tcPr>
            <w:tcW w:w="1560" w:type="dxa"/>
            <w:shd w:val="clear" w:color="auto" w:fill="000000" w:themeFill="text1"/>
            <w:tcMar>
              <w:top w:w="100" w:type="dxa"/>
              <w:left w:w="100" w:type="dxa"/>
              <w:bottom w:w="100" w:type="dxa"/>
              <w:right w:w="100" w:type="dxa"/>
            </w:tcMar>
            <w:vAlign w:val="center"/>
          </w:tcPr>
          <w:p w14:paraId="1C26AA61" w14:textId="77777777" w:rsidR="00BE31E1" w:rsidRPr="00065DDC" w:rsidRDefault="00BC4CCB" w:rsidP="00065DDC">
            <w:pPr>
              <w:widowControl w:val="0"/>
              <w:spacing w:line="240" w:lineRule="auto"/>
              <w:jc w:val="center"/>
              <w:rPr>
                <w:b/>
                <w:bCs/>
              </w:rPr>
            </w:pPr>
            <w:r w:rsidRPr="00065DDC">
              <w:rPr>
                <w:b/>
                <w:bCs/>
              </w:rPr>
              <w:t>Significant</w:t>
            </w:r>
          </w:p>
        </w:tc>
      </w:tr>
      <w:tr w:rsidR="00BE31E1" w14:paraId="0840DEFA" w14:textId="77777777" w:rsidTr="00CD513B">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142" w:author="Rick Stuart" w:date="2020-04-04T15:38: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c>
          <w:tcPr>
            <w:tcW w:w="1560" w:type="dxa"/>
            <w:shd w:val="clear" w:color="auto" w:fill="000000" w:themeFill="text1"/>
            <w:tcMar>
              <w:top w:w="100" w:type="dxa"/>
              <w:left w:w="100" w:type="dxa"/>
              <w:bottom w:w="100" w:type="dxa"/>
              <w:right w:w="100" w:type="dxa"/>
            </w:tcMar>
            <w:vAlign w:val="center"/>
            <w:tcPrChange w:id="143" w:author="Rick Stuart" w:date="2020-04-04T15:38:00Z">
              <w:tcPr>
                <w:tcW w:w="1560" w:type="dxa"/>
                <w:shd w:val="clear" w:color="auto" w:fill="000000" w:themeFill="text1"/>
                <w:tcMar>
                  <w:top w:w="100" w:type="dxa"/>
                  <w:left w:w="100" w:type="dxa"/>
                  <w:bottom w:w="100" w:type="dxa"/>
                  <w:right w:w="100" w:type="dxa"/>
                </w:tcMar>
                <w:vAlign w:val="center"/>
              </w:tcPr>
            </w:tcPrChange>
          </w:tcPr>
          <w:p w14:paraId="7E9298F4" w14:textId="77777777" w:rsidR="00BE31E1" w:rsidRPr="00065DDC" w:rsidRDefault="00BC4CCB" w:rsidP="00065DDC">
            <w:pPr>
              <w:widowControl w:val="0"/>
              <w:spacing w:line="240" w:lineRule="auto"/>
              <w:jc w:val="center"/>
              <w:rPr>
                <w:b/>
                <w:bCs/>
              </w:rPr>
            </w:pPr>
            <w:r w:rsidRPr="00065DDC">
              <w:rPr>
                <w:b/>
                <w:bCs/>
              </w:rPr>
              <w:t>Almost Certain</w:t>
            </w:r>
          </w:p>
        </w:tc>
        <w:tc>
          <w:tcPr>
            <w:tcW w:w="1560" w:type="dxa"/>
            <w:shd w:val="clear" w:color="auto" w:fill="FFFF00"/>
            <w:tcMar>
              <w:top w:w="100" w:type="dxa"/>
              <w:left w:w="100" w:type="dxa"/>
              <w:bottom w:w="100" w:type="dxa"/>
              <w:right w:w="100" w:type="dxa"/>
            </w:tcMar>
            <w:vAlign w:val="center"/>
            <w:tcPrChange w:id="144" w:author="Rick Stuart" w:date="2020-04-04T15:38:00Z">
              <w:tcPr>
                <w:tcW w:w="1560" w:type="dxa"/>
                <w:shd w:val="clear" w:color="auto" w:fill="auto"/>
                <w:tcMar>
                  <w:top w:w="100" w:type="dxa"/>
                  <w:left w:w="100" w:type="dxa"/>
                  <w:bottom w:w="100" w:type="dxa"/>
                  <w:right w:w="100" w:type="dxa"/>
                </w:tcMar>
                <w:vAlign w:val="center"/>
              </w:tcPr>
            </w:tcPrChange>
          </w:tcPr>
          <w:p w14:paraId="5902CD0A" w14:textId="77777777" w:rsidR="00BE31E1" w:rsidRDefault="00BC4CCB" w:rsidP="00065DDC">
            <w:pPr>
              <w:widowControl w:val="0"/>
              <w:pBdr>
                <w:top w:val="nil"/>
                <w:left w:val="nil"/>
                <w:bottom w:val="nil"/>
                <w:right w:val="nil"/>
                <w:between w:val="nil"/>
              </w:pBdr>
              <w:spacing w:line="240" w:lineRule="auto"/>
              <w:jc w:val="center"/>
            </w:pPr>
            <w:r>
              <w:t>6</w:t>
            </w:r>
          </w:p>
        </w:tc>
        <w:tc>
          <w:tcPr>
            <w:tcW w:w="1560" w:type="dxa"/>
            <w:shd w:val="clear" w:color="auto" w:fill="FFC000"/>
            <w:tcMar>
              <w:top w:w="100" w:type="dxa"/>
              <w:left w:w="100" w:type="dxa"/>
              <w:bottom w:w="100" w:type="dxa"/>
              <w:right w:w="100" w:type="dxa"/>
            </w:tcMar>
            <w:vAlign w:val="center"/>
            <w:tcPrChange w:id="145" w:author="Rick Stuart" w:date="2020-04-04T15:38:00Z">
              <w:tcPr>
                <w:tcW w:w="1560" w:type="dxa"/>
                <w:shd w:val="clear" w:color="auto" w:fill="auto"/>
                <w:tcMar>
                  <w:top w:w="100" w:type="dxa"/>
                  <w:left w:w="100" w:type="dxa"/>
                  <w:bottom w:w="100" w:type="dxa"/>
                  <w:right w:w="100" w:type="dxa"/>
                </w:tcMar>
                <w:vAlign w:val="center"/>
              </w:tcPr>
            </w:tcPrChange>
          </w:tcPr>
          <w:p w14:paraId="5B80D0F9" w14:textId="77777777" w:rsidR="00BE31E1" w:rsidRDefault="00BC4CCB" w:rsidP="00065DDC">
            <w:pPr>
              <w:widowControl w:val="0"/>
              <w:pBdr>
                <w:top w:val="nil"/>
                <w:left w:val="nil"/>
                <w:bottom w:val="nil"/>
                <w:right w:val="nil"/>
                <w:between w:val="nil"/>
              </w:pBdr>
              <w:spacing w:line="240" w:lineRule="auto"/>
              <w:jc w:val="center"/>
            </w:pPr>
            <w:r>
              <w:t>7</w:t>
            </w:r>
          </w:p>
        </w:tc>
        <w:tc>
          <w:tcPr>
            <w:tcW w:w="1560" w:type="dxa"/>
            <w:shd w:val="clear" w:color="auto" w:fill="FFC000"/>
            <w:tcMar>
              <w:top w:w="100" w:type="dxa"/>
              <w:left w:w="100" w:type="dxa"/>
              <w:bottom w:w="100" w:type="dxa"/>
              <w:right w:w="100" w:type="dxa"/>
            </w:tcMar>
            <w:vAlign w:val="center"/>
            <w:tcPrChange w:id="146" w:author="Rick Stuart" w:date="2020-04-04T15:38:00Z">
              <w:tcPr>
                <w:tcW w:w="1560" w:type="dxa"/>
                <w:shd w:val="clear" w:color="auto" w:fill="auto"/>
                <w:tcMar>
                  <w:top w:w="100" w:type="dxa"/>
                  <w:left w:w="100" w:type="dxa"/>
                  <w:bottom w:w="100" w:type="dxa"/>
                  <w:right w:w="100" w:type="dxa"/>
                </w:tcMar>
                <w:vAlign w:val="center"/>
              </w:tcPr>
            </w:tcPrChange>
          </w:tcPr>
          <w:p w14:paraId="77DDC036" w14:textId="77777777" w:rsidR="00BE31E1" w:rsidRDefault="00BC4CCB" w:rsidP="00065DDC">
            <w:pPr>
              <w:widowControl w:val="0"/>
              <w:pBdr>
                <w:top w:val="nil"/>
                <w:left w:val="nil"/>
                <w:bottom w:val="nil"/>
                <w:right w:val="nil"/>
                <w:between w:val="nil"/>
              </w:pBdr>
              <w:spacing w:line="240" w:lineRule="auto"/>
              <w:jc w:val="center"/>
            </w:pPr>
            <w:r>
              <w:t>8</w:t>
            </w:r>
          </w:p>
        </w:tc>
        <w:tc>
          <w:tcPr>
            <w:tcW w:w="1560" w:type="dxa"/>
            <w:shd w:val="clear" w:color="auto" w:fill="C00000"/>
            <w:tcMar>
              <w:top w:w="100" w:type="dxa"/>
              <w:left w:w="100" w:type="dxa"/>
              <w:bottom w:w="100" w:type="dxa"/>
              <w:right w:w="100" w:type="dxa"/>
            </w:tcMar>
            <w:vAlign w:val="center"/>
            <w:tcPrChange w:id="147" w:author="Rick Stuart" w:date="2020-04-04T15:38:00Z">
              <w:tcPr>
                <w:tcW w:w="1560" w:type="dxa"/>
                <w:shd w:val="clear" w:color="auto" w:fill="auto"/>
                <w:tcMar>
                  <w:top w:w="100" w:type="dxa"/>
                  <w:left w:w="100" w:type="dxa"/>
                  <w:bottom w:w="100" w:type="dxa"/>
                  <w:right w:w="100" w:type="dxa"/>
                </w:tcMar>
                <w:vAlign w:val="center"/>
              </w:tcPr>
            </w:tcPrChange>
          </w:tcPr>
          <w:p w14:paraId="1123DD11" w14:textId="77777777" w:rsidR="00BE31E1" w:rsidRDefault="00BC4CCB" w:rsidP="00065DDC">
            <w:pPr>
              <w:widowControl w:val="0"/>
              <w:pBdr>
                <w:top w:val="nil"/>
                <w:left w:val="nil"/>
                <w:bottom w:val="nil"/>
                <w:right w:val="nil"/>
                <w:between w:val="nil"/>
              </w:pBdr>
              <w:spacing w:line="240" w:lineRule="auto"/>
              <w:jc w:val="center"/>
            </w:pPr>
            <w:r>
              <w:t>9</w:t>
            </w:r>
          </w:p>
        </w:tc>
        <w:tc>
          <w:tcPr>
            <w:tcW w:w="1560" w:type="dxa"/>
            <w:shd w:val="clear" w:color="auto" w:fill="C00000"/>
            <w:tcMar>
              <w:top w:w="100" w:type="dxa"/>
              <w:left w:w="100" w:type="dxa"/>
              <w:bottom w:w="100" w:type="dxa"/>
              <w:right w:w="100" w:type="dxa"/>
            </w:tcMar>
            <w:vAlign w:val="center"/>
            <w:tcPrChange w:id="148" w:author="Rick Stuart" w:date="2020-04-04T15:38:00Z">
              <w:tcPr>
                <w:tcW w:w="1560" w:type="dxa"/>
                <w:shd w:val="clear" w:color="auto" w:fill="auto"/>
                <w:tcMar>
                  <w:top w:w="100" w:type="dxa"/>
                  <w:left w:w="100" w:type="dxa"/>
                  <w:bottom w:w="100" w:type="dxa"/>
                  <w:right w:w="100" w:type="dxa"/>
                </w:tcMar>
                <w:vAlign w:val="center"/>
              </w:tcPr>
            </w:tcPrChange>
          </w:tcPr>
          <w:p w14:paraId="27E49BFC" w14:textId="77777777" w:rsidR="00BE31E1" w:rsidRDefault="00BC4CCB" w:rsidP="00065DDC">
            <w:pPr>
              <w:widowControl w:val="0"/>
              <w:pBdr>
                <w:top w:val="nil"/>
                <w:left w:val="nil"/>
                <w:bottom w:val="nil"/>
                <w:right w:val="nil"/>
                <w:between w:val="nil"/>
              </w:pBdr>
              <w:spacing w:line="240" w:lineRule="auto"/>
              <w:jc w:val="center"/>
            </w:pPr>
            <w:r>
              <w:t>10</w:t>
            </w:r>
          </w:p>
        </w:tc>
      </w:tr>
      <w:tr w:rsidR="00BE31E1" w14:paraId="240C857F" w14:textId="77777777" w:rsidTr="00CD513B">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149" w:author="Rick Stuart" w:date="2020-04-04T15:38: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c>
          <w:tcPr>
            <w:tcW w:w="1560" w:type="dxa"/>
            <w:shd w:val="clear" w:color="auto" w:fill="000000" w:themeFill="text1"/>
            <w:tcMar>
              <w:top w:w="100" w:type="dxa"/>
              <w:left w:w="100" w:type="dxa"/>
              <w:bottom w:w="100" w:type="dxa"/>
              <w:right w:w="100" w:type="dxa"/>
            </w:tcMar>
            <w:vAlign w:val="center"/>
            <w:tcPrChange w:id="150" w:author="Rick Stuart" w:date="2020-04-04T15:38:00Z">
              <w:tcPr>
                <w:tcW w:w="1560" w:type="dxa"/>
                <w:shd w:val="clear" w:color="auto" w:fill="000000" w:themeFill="text1"/>
                <w:tcMar>
                  <w:top w:w="100" w:type="dxa"/>
                  <w:left w:w="100" w:type="dxa"/>
                  <w:bottom w:w="100" w:type="dxa"/>
                  <w:right w:w="100" w:type="dxa"/>
                </w:tcMar>
                <w:vAlign w:val="center"/>
              </w:tcPr>
            </w:tcPrChange>
          </w:tcPr>
          <w:p w14:paraId="3BB6DAC9" w14:textId="77777777" w:rsidR="00BE31E1" w:rsidRPr="00065DDC" w:rsidRDefault="00BC4CCB" w:rsidP="00065DDC">
            <w:pPr>
              <w:widowControl w:val="0"/>
              <w:spacing w:line="240" w:lineRule="auto"/>
              <w:jc w:val="center"/>
              <w:rPr>
                <w:b/>
                <w:bCs/>
              </w:rPr>
            </w:pPr>
            <w:r w:rsidRPr="00065DDC">
              <w:rPr>
                <w:b/>
                <w:bCs/>
              </w:rPr>
              <w:t>Likely</w:t>
            </w:r>
          </w:p>
        </w:tc>
        <w:tc>
          <w:tcPr>
            <w:tcW w:w="1560" w:type="dxa"/>
            <w:shd w:val="clear" w:color="auto" w:fill="FFFF00"/>
            <w:tcMar>
              <w:top w:w="100" w:type="dxa"/>
              <w:left w:w="100" w:type="dxa"/>
              <w:bottom w:w="100" w:type="dxa"/>
              <w:right w:w="100" w:type="dxa"/>
            </w:tcMar>
            <w:vAlign w:val="center"/>
            <w:tcPrChange w:id="151" w:author="Rick Stuart" w:date="2020-04-04T15:38:00Z">
              <w:tcPr>
                <w:tcW w:w="1560" w:type="dxa"/>
                <w:shd w:val="clear" w:color="auto" w:fill="auto"/>
                <w:tcMar>
                  <w:top w:w="100" w:type="dxa"/>
                  <w:left w:w="100" w:type="dxa"/>
                  <w:bottom w:w="100" w:type="dxa"/>
                  <w:right w:w="100" w:type="dxa"/>
                </w:tcMar>
                <w:vAlign w:val="center"/>
              </w:tcPr>
            </w:tcPrChange>
          </w:tcPr>
          <w:p w14:paraId="70F4332C" w14:textId="77777777" w:rsidR="00BE31E1" w:rsidRDefault="00BC4CCB" w:rsidP="00065DDC">
            <w:pPr>
              <w:widowControl w:val="0"/>
              <w:pBdr>
                <w:top w:val="nil"/>
                <w:left w:val="nil"/>
                <w:bottom w:val="nil"/>
                <w:right w:val="nil"/>
                <w:between w:val="nil"/>
              </w:pBdr>
              <w:spacing w:line="240" w:lineRule="auto"/>
              <w:jc w:val="center"/>
            </w:pPr>
            <w:r>
              <w:t>5</w:t>
            </w:r>
          </w:p>
        </w:tc>
        <w:tc>
          <w:tcPr>
            <w:tcW w:w="1560" w:type="dxa"/>
            <w:shd w:val="clear" w:color="auto" w:fill="FFFF00"/>
            <w:tcMar>
              <w:top w:w="100" w:type="dxa"/>
              <w:left w:w="100" w:type="dxa"/>
              <w:bottom w:w="100" w:type="dxa"/>
              <w:right w:w="100" w:type="dxa"/>
            </w:tcMar>
            <w:vAlign w:val="center"/>
            <w:tcPrChange w:id="152" w:author="Rick Stuart" w:date="2020-04-04T15:38:00Z">
              <w:tcPr>
                <w:tcW w:w="1560" w:type="dxa"/>
                <w:shd w:val="clear" w:color="auto" w:fill="auto"/>
                <w:tcMar>
                  <w:top w:w="100" w:type="dxa"/>
                  <w:left w:w="100" w:type="dxa"/>
                  <w:bottom w:w="100" w:type="dxa"/>
                  <w:right w:w="100" w:type="dxa"/>
                </w:tcMar>
                <w:vAlign w:val="center"/>
              </w:tcPr>
            </w:tcPrChange>
          </w:tcPr>
          <w:p w14:paraId="635C1D3D" w14:textId="77777777" w:rsidR="00BE31E1" w:rsidRDefault="00BC4CCB" w:rsidP="00065DDC">
            <w:pPr>
              <w:widowControl w:val="0"/>
              <w:pBdr>
                <w:top w:val="nil"/>
                <w:left w:val="nil"/>
                <w:bottom w:val="nil"/>
                <w:right w:val="nil"/>
                <w:between w:val="nil"/>
              </w:pBdr>
              <w:spacing w:line="240" w:lineRule="auto"/>
              <w:jc w:val="center"/>
            </w:pPr>
            <w:r>
              <w:t>6</w:t>
            </w:r>
          </w:p>
        </w:tc>
        <w:tc>
          <w:tcPr>
            <w:tcW w:w="1560" w:type="dxa"/>
            <w:shd w:val="clear" w:color="auto" w:fill="FFC000"/>
            <w:tcMar>
              <w:top w:w="100" w:type="dxa"/>
              <w:left w:w="100" w:type="dxa"/>
              <w:bottom w:w="100" w:type="dxa"/>
              <w:right w:w="100" w:type="dxa"/>
            </w:tcMar>
            <w:vAlign w:val="center"/>
            <w:tcPrChange w:id="153" w:author="Rick Stuart" w:date="2020-04-04T15:38:00Z">
              <w:tcPr>
                <w:tcW w:w="1560" w:type="dxa"/>
                <w:shd w:val="clear" w:color="auto" w:fill="auto"/>
                <w:tcMar>
                  <w:top w:w="100" w:type="dxa"/>
                  <w:left w:w="100" w:type="dxa"/>
                  <w:bottom w:w="100" w:type="dxa"/>
                  <w:right w:w="100" w:type="dxa"/>
                </w:tcMar>
                <w:vAlign w:val="center"/>
              </w:tcPr>
            </w:tcPrChange>
          </w:tcPr>
          <w:p w14:paraId="5FDA898C" w14:textId="77777777" w:rsidR="00BE31E1" w:rsidRDefault="00BC4CCB" w:rsidP="00065DDC">
            <w:pPr>
              <w:widowControl w:val="0"/>
              <w:pBdr>
                <w:top w:val="nil"/>
                <w:left w:val="nil"/>
                <w:bottom w:val="nil"/>
                <w:right w:val="nil"/>
                <w:between w:val="nil"/>
              </w:pBdr>
              <w:spacing w:line="240" w:lineRule="auto"/>
              <w:jc w:val="center"/>
            </w:pPr>
            <w:r>
              <w:t>7</w:t>
            </w:r>
          </w:p>
        </w:tc>
        <w:tc>
          <w:tcPr>
            <w:tcW w:w="1560" w:type="dxa"/>
            <w:shd w:val="clear" w:color="auto" w:fill="FFC000"/>
            <w:tcMar>
              <w:top w:w="100" w:type="dxa"/>
              <w:left w:w="100" w:type="dxa"/>
              <w:bottom w:w="100" w:type="dxa"/>
              <w:right w:w="100" w:type="dxa"/>
            </w:tcMar>
            <w:vAlign w:val="center"/>
            <w:tcPrChange w:id="154" w:author="Rick Stuart" w:date="2020-04-04T15:38:00Z">
              <w:tcPr>
                <w:tcW w:w="1560" w:type="dxa"/>
                <w:shd w:val="clear" w:color="auto" w:fill="auto"/>
                <w:tcMar>
                  <w:top w:w="100" w:type="dxa"/>
                  <w:left w:w="100" w:type="dxa"/>
                  <w:bottom w:w="100" w:type="dxa"/>
                  <w:right w:w="100" w:type="dxa"/>
                </w:tcMar>
                <w:vAlign w:val="center"/>
              </w:tcPr>
            </w:tcPrChange>
          </w:tcPr>
          <w:p w14:paraId="5DDB9846" w14:textId="77777777" w:rsidR="00BE31E1" w:rsidRDefault="00BC4CCB" w:rsidP="00065DDC">
            <w:pPr>
              <w:widowControl w:val="0"/>
              <w:pBdr>
                <w:top w:val="nil"/>
                <w:left w:val="nil"/>
                <w:bottom w:val="nil"/>
                <w:right w:val="nil"/>
                <w:between w:val="nil"/>
              </w:pBdr>
              <w:spacing w:line="240" w:lineRule="auto"/>
              <w:jc w:val="center"/>
            </w:pPr>
            <w:r>
              <w:t>8</w:t>
            </w:r>
          </w:p>
        </w:tc>
        <w:tc>
          <w:tcPr>
            <w:tcW w:w="1560" w:type="dxa"/>
            <w:shd w:val="clear" w:color="auto" w:fill="C00000"/>
            <w:tcMar>
              <w:top w:w="100" w:type="dxa"/>
              <w:left w:w="100" w:type="dxa"/>
              <w:bottom w:w="100" w:type="dxa"/>
              <w:right w:w="100" w:type="dxa"/>
            </w:tcMar>
            <w:vAlign w:val="center"/>
            <w:tcPrChange w:id="155" w:author="Rick Stuart" w:date="2020-04-04T15:38:00Z">
              <w:tcPr>
                <w:tcW w:w="1560" w:type="dxa"/>
                <w:shd w:val="clear" w:color="auto" w:fill="auto"/>
                <w:tcMar>
                  <w:top w:w="100" w:type="dxa"/>
                  <w:left w:w="100" w:type="dxa"/>
                  <w:bottom w:w="100" w:type="dxa"/>
                  <w:right w:w="100" w:type="dxa"/>
                </w:tcMar>
                <w:vAlign w:val="center"/>
              </w:tcPr>
            </w:tcPrChange>
          </w:tcPr>
          <w:p w14:paraId="4C6D9C28" w14:textId="77777777" w:rsidR="00BE31E1" w:rsidRDefault="00BC4CCB" w:rsidP="00065DDC">
            <w:pPr>
              <w:widowControl w:val="0"/>
              <w:pBdr>
                <w:top w:val="nil"/>
                <w:left w:val="nil"/>
                <w:bottom w:val="nil"/>
                <w:right w:val="nil"/>
                <w:between w:val="nil"/>
              </w:pBdr>
              <w:spacing w:line="240" w:lineRule="auto"/>
              <w:jc w:val="center"/>
            </w:pPr>
            <w:r>
              <w:t>9</w:t>
            </w:r>
          </w:p>
        </w:tc>
      </w:tr>
      <w:tr w:rsidR="00BE31E1" w14:paraId="7B87CC3F" w14:textId="77777777" w:rsidTr="00CD513B">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156" w:author="Rick Stuart" w:date="2020-04-04T15:39: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c>
          <w:tcPr>
            <w:tcW w:w="1560" w:type="dxa"/>
            <w:shd w:val="clear" w:color="auto" w:fill="000000" w:themeFill="text1"/>
            <w:tcMar>
              <w:top w:w="100" w:type="dxa"/>
              <w:left w:w="100" w:type="dxa"/>
              <w:bottom w:w="100" w:type="dxa"/>
              <w:right w:w="100" w:type="dxa"/>
            </w:tcMar>
            <w:vAlign w:val="center"/>
            <w:tcPrChange w:id="157" w:author="Rick Stuart" w:date="2020-04-04T15:39:00Z">
              <w:tcPr>
                <w:tcW w:w="1560" w:type="dxa"/>
                <w:shd w:val="clear" w:color="auto" w:fill="000000" w:themeFill="text1"/>
                <w:tcMar>
                  <w:top w:w="100" w:type="dxa"/>
                  <w:left w:w="100" w:type="dxa"/>
                  <w:bottom w:w="100" w:type="dxa"/>
                  <w:right w:w="100" w:type="dxa"/>
                </w:tcMar>
                <w:vAlign w:val="center"/>
              </w:tcPr>
            </w:tcPrChange>
          </w:tcPr>
          <w:p w14:paraId="0F6A203F" w14:textId="77777777" w:rsidR="00BE31E1" w:rsidRPr="00065DDC" w:rsidRDefault="00BC4CCB" w:rsidP="00065DDC">
            <w:pPr>
              <w:widowControl w:val="0"/>
              <w:spacing w:line="240" w:lineRule="auto"/>
              <w:jc w:val="center"/>
              <w:rPr>
                <w:b/>
                <w:bCs/>
              </w:rPr>
            </w:pPr>
            <w:r w:rsidRPr="00065DDC">
              <w:rPr>
                <w:b/>
                <w:bCs/>
              </w:rPr>
              <w:t>Possible</w:t>
            </w:r>
          </w:p>
        </w:tc>
        <w:tc>
          <w:tcPr>
            <w:tcW w:w="1560" w:type="dxa"/>
            <w:shd w:val="clear" w:color="auto" w:fill="FFFFFF" w:themeFill="background1"/>
            <w:tcMar>
              <w:top w:w="100" w:type="dxa"/>
              <w:left w:w="100" w:type="dxa"/>
              <w:bottom w:w="100" w:type="dxa"/>
              <w:right w:w="100" w:type="dxa"/>
            </w:tcMar>
            <w:vAlign w:val="center"/>
            <w:tcPrChange w:id="158" w:author="Rick Stuart" w:date="2020-04-04T15:39:00Z">
              <w:tcPr>
                <w:tcW w:w="1560" w:type="dxa"/>
                <w:shd w:val="clear" w:color="auto" w:fill="auto"/>
                <w:tcMar>
                  <w:top w:w="100" w:type="dxa"/>
                  <w:left w:w="100" w:type="dxa"/>
                  <w:bottom w:w="100" w:type="dxa"/>
                  <w:right w:w="100" w:type="dxa"/>
                </w:tcMar>
                <w:vAlign w:val="center"/>
              </w:tcPr>
            </w:tcPrChange>
          </w:tcPr>
          <w:p w14:paraId="7563D2D2" w14:textId="77777777" w:rsidR="00BE31E1" w:rsidRDefault="00BC4CCB" w:rsidP="00065DDC">
            <w:pPr>
              <w:widowControl w:val="0"/>
              <w:pBdr>
                <w:top w:val="nil"/>
                <w:left w:val="nil"/>
                <w:bottom w:val="nil"/>
                <w:right w:val="nil"/>
                <w:between w:val="nil"/>
              </w:pBdr>
              <w:spacing w:line="240" w:lineRule="auto"/>
              <w:jc w:val="center"/>
            </w:pPr>
            <w:r>
              <w:t>4</w:t>
            </w:r>
          </w:p>
        </w:tc>
        <w:tc>
          <w:tcPr>
            <w:tcW w:w="1560" w:type="dxa"/>
            <w:shd w:val="clear" w:color="auto" w:fill="FFFF00"/>
            <w:tcMar>
              <w:top w:w="100" w:type="dxa"/>
              <w:left w:w="100" w:type="dxa"/>
              <w:bottom w:w="100" w:type="dxa"/>
              <w:right w:w="100" w:type="dxa"/>
            </w:tcMar>
            <w:vAlign w:val="center"/>
            <w:tcPrChange w:id="159" w:author="Rick Stuart" w:date="2020-04-04T15:39:00Z">
              <w:tcPr>
                <w:tcW w:w="1560" w:type="dxa"/>
                <w:shd w:val="clear" w:color="auto" w:fill="auto"/>
                <w:tcMar>
                  <w:top w:w="100" w:type="dxa"/>
                  <w:left w:w="100" w:type="dxa"/>
                  <w:bottom w:w="100" w:type="dxa"/>
                  <w:right w:w="100" w:type="dxa"/>
                </w:tcMar>
                <w:vAlign w:val="center"/>
              </w:tcPr>
            </w:tcPrChange>
          </w:tcPr>
          <w:p w14:paraId="119BBC80" w14:textId="77777777" w:rsidR="00BE31E1" w:rsidRDefault="00BC4CCB" w:rsidP="00065DDC">
            <w:pPr>
              <w:widowControl w:val="0"/>
              <w:pBdr>
                <w:top w:val="nil"/>
                <w:left w:val="nil"/>
                <w:bottom w:val="nil"/>
                <w:right w:val="nil"/>
                <w:between w:val="nil"/>
              </w:pBdr>
              <w:spacing w:line="240" w:lineRule="auto"/>
              <w:jc w:val="center"/>
            </w:pPr>
            <w:r>
              <w:t>5</w:t>
            </w:r>
          </w:p>
        </w:tc>
        <w:tc>
          <w:tcPr>
            <w:tcW w:w="1560" w:type="dxa"/>
            <w:shd w:val="clear" w:color="auto" w:fill="FFFF00"/>
            <w:tcMar>
              <w:top w:w="100" w:type="dxa"/>
              <w:left w:w="100" w:type="dxa"/>
              <w:bottom w:w="100" w:type="dxa"/>
              <w:right w:w="100" w:type="dxa"/>
            </w:tcMar>
            <w:vAlign w:val="center"/>
            <w:tcPrChange w:id="160" w:author="Rick Stuart" w:date="2020-04-04T15:39:00Z">
              <w:tcPr>
                <w:tcW w:w="1560" w:type="dxa"/>
                <w:shd w:val="clear" w:color="auto" w:fill="auto"/>
                <w:tcMar>
                  <w:top w:w="100" w:type="dxa"/>
                  <w:left w:w="100" w:type="dxa"/>
                  <w:bottom w:w="100" w:type="dxa"/>
                  <w:right w:w="100" w:type="dxa"/>
                </w:tcMar>
                <w:vAlign w:val="center"/>
              </w:tcPr>
            </w:tcPrChange>
          </w:tcPr>
          <w:p w14:paraId="1E9B37DE" w14:textId="77777777" w:rsidR="00BE31E1" w:rsidRDefault="00BC4CCB" w:rsidP="00065DDC">
            <w:pPr>
              <w:widowControl w:val="0"/>
              <w:pBdr>
                <w:top w:val="nil"/>
                <w:left w:val="nil"/>
                <w:bottom w:val="nil"/>
                <w:right w:val="nil"/>
                <w:between w:val="nil"/>
              </w:pBdr>
              <w:spacing w:line="240" w:lineRule="auto"/>
              <w:jc w:val="center"/>
            </w:pPr>
            <w:r>
              <w:t>6</w:t>
            </w:r>
          </w:p>
        </w:tc>
        <w:tc>
          <w:tcPr>
            <w:tcW w:w="1560" w:type="dxa"/>
            <w:shd w:val="clear" w:color="auto" w:fill="FFFF00"/>
            <w:tcMar>
              <w:top w:w="100" w:type="dxa"/>
              <w:left w:w="100" w:type="dxa"/>
              <w:bottom w:w="100" w:type="dxa"/>
              <w:right w:w="100" w:type="dxa"/>
            </w:tcMar>
            <w:vAlign w:val="center"/>
            <w:tcPrChange w:id="161" w:author="Rick Stuart" w:date="2020-04-04T15:39:00Z">
              <w:tcPr>
                <w:tcW w:w="1560" w:type="dxa"/>
                <w:shd w:val="clear" w:color="auto" w:fill="auto"/>
                <w:tcMar>
                  <w:top w:w="100" w:type="dxa"/>
                  <w:left w:w="100" w:type="dxa"/>
                  <w:bottom w:w="100" w:type="dxa"/>
                  <w:right w:w="100" w:type="dxa"/>
                </w:tcMar>
                <w:vAlign w:val="center"/>
              </w:tcPr>
            </w:tcPrChange>
          </w:tcPr>
          <w:p w14:paraId="43BB106C" w14:textId="77777777" w:rsidR="00BE31E1" w:rsidRDefault="00BC4CCB" w:rsidP="00065DDC">
            <w:pPr>
              <w:widowControl w:val="0"/>
              <w:pBdr>
                <w:top w:val="nil"/>
                <w:left w:val="nil"/>
                <w:bottom w:val="nil"/>
                <w:right w:val="nil"/>
                <w:between w:val="nil"/>
              </w:pBdr>
              <w:spacing w:line="240" w:lineRule="auto"/>
              <w:jc w:val="center"/>
            </w:pPr>
            <w:r>
              <w:t>7</w:t>
            </w:r>
          </w:p>
        </w:tc>
        <w:tc>
          <w:tcPr>
            <w:tcW w:w="1560" w:type="dxa"/>
            <w:shd w:val="clear" w:color="auto" w:fill="FFC000"/>
            <w:tcMar>
              <w:top w:w="100" w:type="dxa"/>
              <w:left w:w="100" w:type="dxa"/>
              <w:bottom w:w="100" w:type="dxa"/>
              <w:right w:w="100" w:type="dxa"/>
            </w:tcMar>
            <w:vAlign w:val="center"/>
            <w:tcPrChange w:id="162" w:author="Rick Stuart" w:date="2020-04-04T15:39:00Z">
              <w:tcPr>
                <w:tcW w:w="1560" w:type="dxa"/>
                <w:shd w:val="clear" w:color="auto" w:fill="auto"/>
                <w:tcMar>
                  <w:top w:w="100" w:type="dxa"/>
                  <w:left w:w="100" w:type="dxa"/>
                  <w:bottom w:w="100" w:type="dxa"/>
                  <w:right w:w="100" w:type="dxa"/>
                </w:tcMar>
                <w:vAlign w:val="center"/>
              </w:tcPr>
            </w:tcPrChange>
          </w:tcPr>
          <w:p w14:paraId="7A71D1BA" w14:textId="77777777" w:rsidR="00BE31E1" w:rsidRDefault="00BC4CCB" w:rsidP="00065DDC">
            <w:pPr>
              <w:widowControl w:val="0"/>
              <w:pBdr>
                <w:top w:val="nil"/>
                <w:left w:val="nil"/>
                <w:bottom w:val="nil"/>
                <w:right w:val="nil"/>
                <w:between w:val="nil"/>
              </w:pBdr>
              <w:spacing w:line="240" w:lineRule="auto"/>
              <w:jc w:val="center"/>
            </w:pPr>
            <w:r>
              <w:t>8</w:t>
            </w:r>
          </w:p>
        </w:tc>
      </w:tr>
      <w:tr w:rsidR="00BE31E1" w14:paraId="383D9C2B" w14:textId="77777777" w:rsidTr="00CD513B">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Change w:id="163" w:author="Rick Stuart" w:date="2020-04-04T15:39:00Z">
            <w:tblPrEx>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Ex>
          </w:tblPrExChange>
        </w:tblPrEx>
        <w:tc>
          <w:tcPr>
            <w:tcW w:w="1560" w:type="dxa"/>
            <w:shd w:val="clear" w:color="auto" w:fill="000000" w:themeFill="text1"/>
            <w:tcMar>
              <w:top w:w="100" w:type="dxa"/>
              <w:left w:w="100" w:type="dxa"/>
              <w:bottom w:w="100" w:type="dxa"/>
              <w:right w:w="100" w:type="dxa"/>
            </w:tcMar>
            <w:vAlign w:val="center"/>
            <w:tcPrChange w:id="164" w:author="Rick Stuart" w:date="2020-04-04T15:39:00Z">
              <w:tcPr>
                <w:tcW w:w="1560" w:type="dxa"/>
                <w:shd w:val="clear" w:color="auto" w:fill="000000" w:themeFill="text1"/>
                <w:tcMar>
                  <w:top w:w="100" w:type="dxa"/>
                  <w:left w:w="100" w:type="dxa"/>
                  <w:bottom w:w="100" w:type="dxa"/>
                  <w:right w:w="100" w:type="dxa"/>
                </w:tcMar>
                <w:vAlign w:val="center"/>
              </w:tcPr>
            </w:tcPrChange>
          </w:tcPr>
          <w:p w14:paraId="23B37A82" w14:textId="77777777" w:rsidR="00BE31E1" w:rsidRPr="00065DDC" w:rsidRDefault="00BC4CCB" w:rsidP="00065DDC">
            <w:pPr>
              <w:widowControl w:val="0"/>
              <w:spacing w:line="240" w:lineRule="auto"/>
              <w:jc w:val="center"/>
              <w:rPr>
                <w:b/>
                <w:bCs/>
              </w:rPr>
            </w:pPr>
            <w:r w:rsidRPr="00065DDC">
              <w:rPr>
                <w:b/>
                <w:bCs/>
              </w:rPr>
              <w:t>Unlikely</w:t>
            </w:r>
          </w:p>
        </w:tc>
        <w:tc>
          <w:tcPr>
            <w:tcW w:w="1560" w:type="dxa"/>
            <w:shd w:val="clear" w:color="auto" w:fill="FFFFFF" w:themeFill="background1"/>
            <w:tcMar>
              <w:top w:w="100" w:type="dxa"/>
              <w:left w:w="100" w:type="dxa"/>
              <w:bottom w:w="100" w:type="dxa"/>
              <w:right w:w="100" w:type="dxa"/>
            </w:tcMar>
            <w:vAlign w:val="center"/>
            <w:tcPrChange w:id="165" w:author="Rick Stuart" w:date="2020-04-04T15:39:00Z">
              <w:tcPr>
                <w:tcW w:w="1560" w:type="dxa"/>
                <w:shd w:val="clear" w:color="auto" w:fill="auto"/>
                <w:tcMar>
                  <w:top w:w="100" w:type="dxa"/>
                  <w:left w:w="100" w:type="dxa"/>
                  <w:bottom w:w="100" w:type="dxa"/>
                  <w:right w:w="100" w:type="dxa"/>
                </w:tcMar>
                <w:vAlign w:val="center"/>
              </w:tcPr>
            </w:tcPrChange>
          </w:tcPr>
          <w:p w14:paraId="376F9D2D" w14:textId="77777777" w:rsidR="00BE31E1" w:rsidRDefault="00BC4CCB" w:rsidP="00065DDC">
            <w:pPr>
              <w:widowControl w:val="0"/>
              <w:pBdr>
                <w:top w:val="nil"/>
                <w:left w:val="nil"/>
                <w:bottom w:val="nil"/>
                <w:right w:val="nil"/>
                <w:between w:val="nil"/>
              </w:pBdr>
              <w:spacing w:line="240" w:lineRule="auto"/>
              <w:jc w:val="center"/>
            </w:pPr>
            <w:r>
              <w:t>3</w:t>
            </w:r>
          </w:p>
        </w:tc>
        <w:tc>
          <w:tcPr>
            <w:tcW w:w="1560" w:type="dxa"/>
            <w:shd w:val="clear" w:color="auto" w:fill="FFFFFF" w:themeFill="background1"/>
            <w:tcMar>
              <w:top w:w="100" w:type="dxa"/>
              <w:left w:w="100" w:type="dxa"/>
              <w:bottom w:w="100" w:type="dxa"/>
              <w:right w:w="100" w:type="dxa"/>
            </w:tcMar>
            <w:vAlign w:val="center"/>
            <w:tcPrChange w:id="166" w:author="Rick Stuart" w:date="2020-04-04T15:39:00Z">
              <w:tcPr>
                <w:tcW w:w="1560" w:type="dxa"/>
                <w:shd w:val="clear" w:color="auto" w:fill="auto"/>
                <w:tcMar>
                  <w:top w:w="100" w:type="dxa"/>
                  <w:left w:w="100" w:type="dxa"/>
                  <w:bottom w:w="100" w:type="dxa"/>
                  <w:right w:w="100" w:type="dxa"/>
                </w:tcMar>
                <w:vAlign w:val="center"/>
              </w:tcPr>
            </w:tcPrChange>
          </w:tcPr>
          <w:p w14:paraId="4FED99EB" w14:textId="77777777" w:rsidR="00BE31E1" w:rsidRDefault="00BC4CCB" w:rsidP="00065DDC">
            <w:pPr>
              <w:widowControl w:val="0"/>
              <w:pBdr>
                <w:top w:val="nil"/>
                <w:left w:val="nil"/>
                <w:bottom w:val="nil"/>
                <w:right w:val="nil"/>
                <w:between w:val="nil"/>
              </w:pBdr>
              <w:spacing w:line="240" w:lineRule="auto"/>
              <w:jc w:val="center"/>
            </w:pPr>
            <w:r>
              <w:t>4</w:t>
            </w:r>
          </w:p>
        </w:tc>
        <w:tc>
          <w:tcPr>
            <w:tcW w:w="1560" w:type="dxa"/>
            <w:shd w:val="clear" w:color="auto" w:fill="FFFF00"/>
            <w:tcMar>
              <w:top w:w="100" w:type="dxa"/>
              <w:left w:w="100" w:type="dxa"/>
              <w:bottom w:w="100" w:type="dxa"/>
              <w:right w:w="100" w:type="dxa"/>
            </w:tcMar>
            <w:vAlign w:val="center"/>
            <w:tcPrChange w:id="167" w:author="Rick Stuart" w:date="2020-04-04T15:39:00Z">
              <w:tcPr>
                <w:tcW w:w="1560" w:type="dxa"/>
                <w:shd w:val="clear" w:color="auto" w:fill="auto"/>
                <w:tcMar>
                  <w:top w:w="100" w:type="dxa"/>
                  <w:left w:w="100" w:type="dxa"/>
                  <w:bottom w:w="100" w:type="dxa"/>
                  <w:right w:w="100" w:type="dxa"/>
                </w:tcMar>
                <w:vAlign w:val="center"/>
              </w:tcPr>
            </w:tcPrChange>
          </w:tcPr>
          <w:p w14:paraId="6936ACA7" w14:textId="77777777" w:rsidR="00BE31E1" w:rsidRDefault="00BC4CCB" w:rsidP="00065DDC">
            <w:pPr>
              <w:widowControl w:val="0"/>
              <w:pBdr>
                <w:top w:val="nil"/>
                <w:left w:val="nil"/>
                <w:bottom w:val="nil"/>
                <w:right w:val="nil"/>
                <w:between w:val="nil"/>
              </w:pBdr>
              <w:spacing w:line="240" w:lineRule="auto"/>
              <w:jc w:val="center"/>
            </w:pPr>
            <w:r>
              <w:t>5</w:t>
            </w:r>
          </w:p>
        </w:tc>
        <w:tc>
          <w:tcPr>
            <w:tcW w:w="1560" w:type="dxa"/>
            <w:shd w:val="clear" w:color="auto" w:fill="FFFF00"/>
            <w:tcMar>
              <w:top w:w="100" w:type="dxa"/>
              <w:left w:w="100" w:type="dxa"/>
              <w:bottom w:w="100" w:type="dxa"/>
              <w:right w:w="100" w:type="dxa"/>
            </w:tcMar>
            <w:vAlign w:val="center"/>
            <w:tcPrChange w:id="168" w:author="Rick Stuart" w:date="2020-04-04T15:39:00Z">
              <w:tcPr>
                <w:tcW w:w="1560" w:type="dxa"/>
                <w:shd w:val="clear" w:color="auto" w:fill="auto"/>
                <w:tcMar>
                  <w:top w:w="100" w:type="dxa"/>
                  <w:left w:w="100" w:type="dxa"/>
                  <w:bottom w:w="100" w:type="dxa"/>
                  <w:right w:w="100" w:type="dxa"/>
                </w:tcMar>
                <w:vAlign w:val="center"/>
              </w:tcPr>
            </w:tcPrChange>
          </w:tcPr>
          <w:p w14:paraId="718A6C2A" w14:textId="77777777" w:rsidR="00BE31E1" w:rsidRDefault="00BC4CCB" w:rsidP="00065DDC">
            <w:pPr>
              <w:widowControl w:val="0"/>
              <w:pBdr>
                <w:top w:val="nil"/>
                <w:left w:val="nil"/>
                <w:bottom w:val="nil"/>
                <w:right w:val="nil"/>
                <w:between w:val="nil"/>
              </w:pBdr>
              <w:spacing w:line="240" w:lineRule="auto"/>
              <w:jc w:val="center"/>
            </w:pPr>
            <w:r>
              <w:t>6</w:t>
            </w:r>
          </w:p>
        </w:tc>
        <w:tc>
          <w:tcPr>
            <w:tcW w:w="1560" w:type="dxa"/>
            <w:shd w:val="clear" w:color="auto" w:fill="FFC000"/>
            <w:tcMar>
              <w:top w:w="100" w:type="dxa"/>
              <w:left w:w="100" w:type="dxa"/>
              <w:bottom w:w="100" w:type="dxa"/>
              <w:right w:w="100" w:type="dxa"/>
            </w:tcMar>
            <w:vAlign w:val="center"/>
            <w:tcPrChange w:id="169" w:author="Rick Stuart" w:date="2020-04-04T15:39:00Z">
              <w:tcPr>
                <w:tcW w:w="1560" w:type="dxa"/>
                <w:shd w:val="clear" w:color="auto" w:fill="auto"/>
                <w:tcMar>
                  <w:top w:w="100" w:type="dxa"/>
                  <w:left w:w="100" w:type="dxa"/>
                  <w:bottom w:w="100" w:type="dxa"/>
                  <w:right w:w="100" w:type="dxa"/>
                </w:tcMar>
                <w:vAlign w:val="center"/>
              </w:tcPr>
            </w:tcPrChange>
          </w:tcPr>
          <w:p w14:paraId="66647DDE" w14:textId="77777777" w:rsidR="00BE31E1" w:rsidRDefault="00BC4CCB" w:rsidP="00065DDC">
            <w:pPr>
              <w:widowControl w:val="0"/>
              <w:pBdr>
                <w:top w:val="nil"/>
                <w:left w:val="nil"/>
                <w:bottom w:val="nil"/>
                <w:right w:val="nil"/>
                <w:between w:val="nil"/>
              </w:pBdr>
              <w:spacing w:line="240" w:lineRule="auto"/>
              <w:jc w:val="center"/>
            </w:pPr>
            <w:r>
              <w:t>7</w:t>
            </w:r>
          </w:p>
        </w:tc>
      </w:tr>
      <w:tr w:rsidR="00CD513B" w14:paraId="24324C71" w14:textId="77777777" w:rsidTr="00CD513B">
        <w:tc>
          <w:tcPr>
            <w:tcW w:w="1560" w:type="dxa"/>
            <w:shd w:val="clear" w:color="auto" w:fill="000000" w:themeFill="text1"/>
            <w:tcMar>
              <w:top w:w="100" w:type="dxa"/>
              <w:left w:w="100" w:type="dxa"/>
              <w:bottom w:w="100" w:type="dxa"/>
              <w:right w:w="100" w:type="dxa"/>
            </w:tcMar>
            <w:vAlign w:val="center"/>
          </w:tcPr>
          <w:p w14:paraId="2E9CF464" w14:textId="77777777" w:rsidR="00BE31E1" w:rsidRPr="00065DDC" w:rsidRDefault="00BC4CCB" w:rsidP="00065DDC">
            <w:pPr>
              <w:widowControl w:val="0"/>
              <w:spacing w:line="240" w:lineRule="auto"/>
              <w:jc w:val="center"/>
              <w:rPr>
                <w:b/>
                <w:bCs/>
              </w:rPr>
            </w:pPr>
            <w:r w:rsidRPr="00065DDC">
              <w:rPr>
                <w:b/>
                <w:bCs/>
              </w:rPr>
              <w:t>Rare</w:t>
            </w:r>
          </w:p>
        </w:tc>
        <w:tc>
          <w:tcPr>
            <w:tcW w:w="1560" w:type="dxa"/>
            <w:shd w:val="clear" w:color="auto" w:fill="FFFFFF" w:themeFill="background1"/>
            <w:tcMar>
              <w:top w:w="100" w:type="dxa"/>
              <w:left w:w="100" w:type="dxa"/>
              <w:bottom w:w="100" w:type="dxa"/>
              <w:right w:w="100" w:type="dxa"/>
            </w:tcMar>
            <w:vAlign w:val="center"/>
          </w:tcPr>
          <w:p w14:paraId="565860D7" w14:textId="77777777" w:rsidR="00BE31E1" w:rsidRDefault="00BC4CCB" w:rsidP="00065DDC">
            <w:pPr>
              <w:widowControl w:val="0"/>
              <w:pBdr>
                <w:top w:val="nil"/>
                <w:left w:val="nil"/>
                <w:bottom w:val="nil"/>
                <w:right w:val="nil"/>
                <w:between w:val="nil"/>
              </w:pBdr>
              <w:spacing w:line="240" w:lineRule="auto"/>
              <w:jc w:val="center"/>
            </w:pPr>
            <w:r>
              <w:t>2</w:t>
            </w:r>
          </w:p>
        </w:tc>
        <w:tc>
          <w:tcPr>
            <w:tcW w:w="1560" w:type="dxa"/>
            <w:shd w:val="clear" w:color="auto" w:fill="FFFFFF" w:themeFill="background1"/>
            <w:tcMar>
              <w:top w:w="100" w:type="dxa"/>
              <w:left w:w="100" w:type="dxa"/>
              <w:bottom w:w="100" w:type="dxa"/>
              <w:right w:w="100" w:type="dxa"/>
            </w:tcMar>
            <w:vAlign w:val="center"/>
          </w:tcPr>
          <w:p w14:paraId="17880102" w14:textId="77777777" w:rsidR="00BE31E1" w:rsidRDefault="00BC4CCB" w:rsidP="00065DDC">
            <w:pPr>
              <w:widowControl w:val="0"/>
              <w:pBdr>
                <w:top w:val="nil"/>
                <w:left w:val="nil"/>
                <w:bottom w:val="nil"/>
                <w:right w:val="nil"/>
                <w:between w:val="nil"/>
              </w:pBdr>
              <w:spacing w:line="240" w:lineRule="auto"/>
              <w:jc w:val="center"/>
            </w:pPr>
            <w:r>
              <w:t>3</w:t>
            </w:r>
          </w:p>
        </w:tc>
        <w:tc>
          <w:tcPr>
            <w:tcW w:w="1560" w:type="dxa"/>
            <w:shd w:val="clear" w:color="auto" w:fill="FFFFFF" w:themeFill="background1"/>
            <w:tcMar>
              <w:top w:w="100" w:type="dxa"/>
              <w:left w:w="100" w:type="dxa"/>
              <w:bottom w:w="100" w:type="dxa"/>
              <w:right w:w="100" w:type="dxa"/>
            </w:tcMar>
            <w:vAlign w:val="center"/>
          </w:tcPr>
          <w:p w14:paraId="579B6897" w14:textId="77777777" w:rsidR="00BE31E1" w:rsidRDefault="00BC4CCB" w:rsidP="00065DDC">
            <w:pPr>
              <w:widowControl w:val="0"/>
              <w:pBdr>
                <w:top w:val="nil"/>
                <w:left w:val="nil"/>
                <w:bottom w:val="nil"/>
                <w:right w:val="nil"/>
                <w:between w:val="nil"/>
              </w:pBdr>
              <w:spacing w:line="240" w:lineRule="auto"/>
              <w:jc w:val="center"/>
            </w:pPr>
            <w:r>
              <w:t>4</w:t>
            </w:r>
          </w:p>
        </w:tc>
        <w:tc>
          <w:tcPr>
            <w:tcW w:w="1560" w:type="dxa"/>
            <w:shd w:val="clear" w:color="auto" w:fill="FFFF00"/>
            <w:tcMar>
              <w:top w:w="100" w:type="dxa"/>
              <w:left w:w="100" w:type="dxa"/>
              <w:bottom w:w="100" w:type="dxa"/>
              <w:right w:w="100" w:type="dxa"/>
            </w:tcMar>
            <w:vAlign w:val="center"/>
          </w:tcPr>
          <w:p w14:paraId="000851E9" w14:textId="77777777" w:rsidR="00BE31E1" w:rsidRDefault="00BC4CCB" w:rsidP="00065DDC">
            <w:pPr>
              <w:widowControl w:val="0"/>
              <w:pBdr>
                <w:top w:val="nil"/>
                <w:left w:val="nil"/>
                <w:bottom w:val="nil"/>
                <w:right w:val="nil"/>
                <w:between w:val="nil"/>
              </w:pBdr>
              <w:spacing w:line="240" w:lineRule="auto"/>
              <w:jc w:val="center"/>
            </w:pPr>
            <w:r>
              <w:t>5</w:t>
            </w:r>
          </w:p>
        </w:tc>
        <w:tc>
          <w:tcPr>
            <w:tcW w:w="1560" w:type="dxa"/>
            <w:shd w:val="clear" w:color="auto" w:fill="FFFF00"/>
            <w:tcMar>
              <w:top w:w="100" w:type="dxa"/>
              <w:left w:w="100" w:type="dxa"/>
              <w:bottom w:w="100" w:type="dxa"/>
              <w:right w:w="100" w:type="dxa"/>
            </w:tcMar>
            <w:vAlign w:val="center"/>
          </w:tcPr>
          <w:p w14:paraId="5A3AFE15" w14:textId="77777777" w:rsidR="00BE31E1" w:rsidRDefault="00BC4CCB">
            <w:pPr>
              <w:widowControl w:val="0"/>
              <w:pBdr>
                <w:top w:val="nil"/>
                <w:left w:val="nil"/>
                <w:bottom w:val="nil"/>
                <w:right w:val="nil"/>
                <w:between w:val="nil"/>
              </w:pBdr>
              <w:shd w:val="clear" w:color="auto" w:fill="FFFF00"/>
              <w:spacing w:line="240" w:lineRule="auto"/>
              <w:jc w:val="center"/>
              <w:pPrChange w:id="170" w:author="Rick Stuart" w:date="2020-04-04T15:38:00Z">
                <w:pPr>
                  <w:widowControl w:val="0"/>
                  <w:pBdr>
                    <w:top w:val="nil"/>
                    <w:left w:val="nil"/>
                    <w:bottom w:val="nil"/>
                    <w:right w:val="nil"/>
                    <w:between w:val="nil"/>
                  </w:pBdr>
                  <w:spacing w:line="240" w:lineRule="auto"/>
                  <w:jc w:val="center"/>
                </w:pPr>
              </w:pPrChange>
            </w:pPr>
            <w:r>
              <w:t>6</w:t>
            </w:r>
          </w:p>
        </w:tc>
      </w:tr>
    </w:tbl>
    <w:p w14:paraId="38AB3FE0" w14:textId="1DD3DAF4" w:rsidR="00BE31E1" w:rsidRDefault="00BE31E1">
      <w:pPr>
        <w:rPr>
          <w:ins w:id="171" w:author="Rick Stuart" w:date="2020-04-26T19:11:00Z"/>
        </w:rPr>
      </w:pPr>
    </w:p>
    <w:p w14:paraId="63837511" w14:textId="77777777" w:rsidR="00B0481C" w:rsidRDefault="00B0481C"/>
    <w:tbl>
      <w:tblPr>
        <w:tblStyle w:val="GridTable4"/>
        <w:tblW w:w="9355" w:type="dxa"/>
        <w:tblLayout w:type="fixed"/>
        <w:tblLook w:val="04A0" w:firstRow="1" w:lastRow="0" w:firstColumn="1" w:lastColumn="0" w:noHBand="0" w:noVBand="1"/>
      </w:tblPr>
      <w:tblGrid>
        <w:gridCol w:w="1500"/>
        <w:gridCol w:w="3090"/>
        <w:gridCol w:w="3240"/>
        <w:gridCol w:w="1525"/>
      </w:tblGrid>
      <w:tr w:rsidR="00BE31E1" w14:paraId="73C2B04C" w14:textId="77777777" w:rsidTr="00AF7E2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500" w:type="dxa"/>
          </w:tcPr>
          <w:p w14:paraId="1CBE5064" w14:textId="77777777" w:rsidR="00BE31E1" w:rsidRDefault="00BC4CCB">
            <w:pPr>
              <w:pBdr>
                <w:top w:val="nil"/>
                <w:left w:val="nil"/>
                <w:bottom w:val="nil"/>
                <w:right w:val="nil"/>
                <w:between w:val="nil"/>
              </w:pBdr>
              <w:spacing w:line="360" w:lineRule="auto"/>
              <w:jc w:val="center"/>
              <w:rPr>
                <w:sz w:val="28"/>
                <w:szCs w:val="28"/>
              </w:rPr>
            </w:pPr>
            <w:r>
              <w:rPr>
                <w:sz w:val="28"/>
                <w:szCs w:val="28"/>
              </w:rPr>
              <w:lastRenderedPageBreak/>
              <w:t>Name</w:t>
            </w:r>
          </w:p>
        </w:tc>
        <w:tc>
          <w:tcPr>
            <w:tcW w:w="3090" w:type="dxa"/>
          </w:tcPr>
          <w:p w14:paraId="4C1EC1E7"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3240" w:type="dxa"/>
          </w:tcPr>
          <w:p w14:paraId="53018FE3"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Mitigation</w:t>
            </w:r>
          </w:p>
        </w:tc>
        <w:tc>
          <w:tcPr>
            <w:tcW w:w="1525" w:type="dxa"/>
          </w:tcPr>
          <w:p w14:paraId="7DF9D08D" w14:textId="77777777" w:rsidR="00BE31E1" w:rsidRDefault="00BC4CCB">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Risk Level</w:t>
            </w:r>
          </w:p>
        </w:tc>
      </w:tr>
      <w:tr w:rsidR="00BE31E1" w14:paraId="3A157BD7" w14:textId="77777777" w:rsidTr="00AF7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0EF25636" w14:textId="77777777" w:rsidR="00BE31E1" w:rsidRDefault="00BC4CCB">
            <w:r>
              <w:rPr>
                <w:b w:val="0"/>
              </w:rPr>
              <w:t>Scope Creep</w:t>
            </w:r>
          </w:p>
        </w:tc>
        <w:tc>
          <w:tcPr>
            <w:tcW w:w="3090" w:type="dxa"/>
          </w:tcPr>
          <w:p w14:paraId="01E2202D" w14:textId="77777777" w:rsidR="00BE31E1" w:rsidRDefault="00BC4CCB">
            <w:pPr>
              <w:cnfStyle w:val="000000100000" w:firstRow="0" w:lastRow="0" w:firstColumn="0" w:lastColumn="0" w:oddVBand="0" w:evenVBand="0" w:oddHBand="1" w:evenHBand="0" w:firstRowFirstColumn="0" w:firstRowLastColumn="0" w:lastRowFirstColumn="0" w:lastRowLastColumn="0"/>
            </w:pPr>
            <w:r>
              <w:t>The scope for this project expands over its initial boundaries. New requirements are added.</w:t>
            </w:r>
          </w:p>
        </w:tc>
        <w:tc>
          <w:tcPr>
            <w:tcW w:w="3240" w:type="dxa"/>
          </w:tcPr>
          <w:p w14:paraId="5AF9078F" w14:textId="77777777" w:rsidR="00BE31E1" w:rsidRDefault="00BC4CCB">
            <w:pPr>
              <w:cnfStyle w:val="000000100000" w:firstRow="0" w:lastRow="0" w:firstColumn="0" w:lastColumn="0" w:oddVBand="0" w:evenVBand="0" w:oddHBand="1" w:evenHBand="0" w:firstRowFirstColumn="0" w:firstRowLastColumn="0" w:lastRowFirstColumn="0" w:lastRowLastColumn="0"/>
            </w:pPr>
            <w:r>
              <w:t>Productive initial customer meetings produced a solid list of requirements with a good understanding of both parties.</w:t>
            </w:r>
          </w:p>
        </w:tc>
        <w:tc>
          <w:tcPr>
            <w:tcW w:w="1525" w:type="dxa"/>
          </w:tcPr>
          <w:p w14:paraId="1EA3CF0C" w14:textId="77777777" w:rsidR="00BE31E1" w:rsidRDefault="00BC4CCB">
            <w:pPr>
              <w:cnfStyle w:val="000000100000" w:firstRow="0" w:lastRow="0" w:firstColumn="0" w:lastColumn="0" w:oddVBand="0" w:evenVBand="0" w:oddHBand="1" w:evenHBand="0" w:firstRowFirstColumn="0" w:firstRowLastColumn="0" w:lastRowFirstColumn="0" w:lastRowLastColumn="0"/>
            </w:pPr>
            <w:r>
              <w:t xml:space="preserve">7 </w:t>
            </w:r>
          </w:p>
          <w:p w14:paraId="0D4ABE87" w14:textId="77777777" w:rsidR="00BE31E1" w:rsidRDefault="00BC4CCB">
            <w:pPr>
              <w:cnfStyle w:val="000000100000" w:firstRow="0" w:lastRow="0" w:firstColumn="0" w:lastColumn="0" w:oddVBand="0" w:evenVBand="0" w:oddHBand="1" w:evenHBand="0" w:firstRowFirstColumn="0" w:firstRowLastColumn="0" w:lastRowFirstColumn="0" w:lastRowLastColumn="0"/>
            </w:pPr>
            <w:r>
              <w:t>(Likely/</w:t>
            </w:r>
          </w:p>
          <w:p w14:paraId="077BF93E" w14:textId="77777777" w:rsidR="00BE31E1" w:rsidRDefault="00B22CBA">
            <w:pPr>
              <w:cnfStyle w:val="000000100000" w:firstRow="0" w:lastRow="0" w:firstColumn="0" w:lastColumn="0" w:oddVBand="0" w:evenVBand="0" w:oddHBand="1" w:evenHBand="0" w:firstRowFirstColumn="0" w:firstRowLastColumn="0" w:lastRowFirstColumn="0" w:lastRowLastColumn="0"/>
            </w:pPr>
            <w:r>
              <w:t>Moderate</w:t>
            </w:r>
            <w:r w:rsidR="00BC4CCB">
              <w:t>)</w:t>
            </w:r>
          </w:p>
        </w:tc>
      </w:tr>
      <w:tr w:rsidR="00BE31E1" w14:paraId="4464E370" w14:textId="77777777" w:rsidTr="00AF7E25">
        <w:tc>
          <w:tcPr>
            <w:cnfStyle w:val="001000000000" w:firstRow="0" w:lastRow="0" w:firstColumn="1" w:lastColumn="0" w:oddVBand="0" w:evenVBand="0" w:oddHBand="0" w:evenHBand="0" w:firstRowFirstColumn="0" w:firstRowLastColumn="0" w:lastRowFirstColumn="0" w:lastRowLastColumn="0"/>
            <w:tcW w:w="1500" w:type="dxa"/>
          </w:tcPr>
          <w:p w14:paraId="653CC969" w14:textId="77777777" w:rsidR="00BE31E1" w:rsidRDefault="00BC4CCB">
            <w:r>
              <w:rPr>
                <w:b w:val="0"/>
              </w:rPr>
              <w:t>Testing/</w:t>
            </w:r>
          </w:p>
          <w:p w14:paraId="6807A6F8" w14:textId="77777777" w:rsidR="00BE31E1" w:rsidRDefault="00BC4CCB">
            <w:r>
              <w:rPr>
                <w:b w:val="0"/>
              </w:rPr>
              <w:t>Debugging</w:t>
            </w:r>
          </w:p>
        </w:tc>
        <w:tc>
          <w:tcPr>
            <w:tcW w:w="3090" w:type="dxa"/>
          </w:tcPr>
          <w:p w14:paraId="089D7288" w14:textId="77777777" w:rsidR="00BE31E1" w:rsidRDefault="00BC4CCB">
            <w:pPr>
              <w:cnfStyle w:val="000000000000" w:firstRow="0" w:lastRow="0" w:firstColumn="0" w:lastColumn="0" w:oddVBand="0" w:evenVBand="0" w:oddHBand="0" w:evenHBand="0" w:firstRowFirstColumn="0" w:firstRowLastColumn="0" w:lastRowFirstColumn="0" w:lastRowLastColumn="0"/>
            </w:pPr>
            <w:r>
              <w:t xml:space="preserve">Testing and debugging requirements extend features development time and complicate development. </w:t>
            </w:r>
          </w:p>
        </w:tc>
        <w:tc>
          <w:tcPr>
            <w:tcW w:w="3240" w:type="dxa"/>
          </w:tcPr>
          <w:p w14:paraId="1B3F773E" w14:textId="77777777" w:rsidR="00BE31E1" w:rsidRDefault="00BC4CCB">
            <w:pPr>
              <w:cnfStyle w:val="000000000000" w:firstRow="0" w:lastRow="0" w:firstColumn="0" w:lastColumn="0" w:oddVBand="0" w:evenVBand="0" w:oddHBand="0" w:evenHBand="0" w:firstRowFirstColumn="0" w:firstRowLastColumn="0" w:lastRowFirstColumn="0" w:lastRowLastColumn="0"/>
            </w:pPr>
            <w:r>
              <w:t>T</w:t>
            </w:r>
            <w:r w:rsidR="00B22CBA">
              <w:t>he t</w:t>
            </w:r>
            <w:r>
              <w:t xml:space="preserve">esting protocol is developed </w:t>
            </w:r>
            <w:r w:rsidR="00B22CBA">
              <w:t>before</w:t>
            </w:r>
            <w:r>
              <w:t xml:space="preserve"> development and testing </w:t>
            </w:r>
            <w:r w:rsidR="00B22CBA">
              <w:t>are</w:t>
            </w:r>
            <w:r>
              <w:t xml:space="preserve"> completed in parallel with development.</w:t>
            </w:r>
          </w:p>
        </w:tc>
        <w:tc>
          <w:tcPr>
            <w:tcW w:w="1525" w:type="dxa"/>
          </w:tcPr>
          <w:p w14:paraId="6CCE42F6" w14:textId="77777777" w:rsidR="00BE31E1" w:rsidRDefault="00BC4CCB">
            <w:pPr>
              <w:cnfStyle w:val="000000000000" w:firstRow="0" w:lastRow="0" w:firstColumn="0" w:lastColumn="0" w:oddVBand="0" w:evenVBand="0" w:oddHBand="0" w:evenHBand="0" w:firstRowFirstColumn="0" w:firstRowLastColumn="0" w:lastRowFirstColumn="0" w:lastRowLastColumn="0"/>
            </w:pPr>
            <w:r>
              <w:t xml:space="preserve">7 </w:t>
            </w:r>
          </w:p>
          <w:p w14:paraId="3FEBD579" w14:textId="77777777" w:rsidR="00BE31E1" w:rsidRDefault="00BC4CCB">
            <w:pPr>
              <w:cnfStyle w:val="000000000000" w:firstRow="0" w:lastRow="0" w:firstColumn="0" w:lastColumn="0" w:oddVBand="0" w:evenVBand="0" w:oddHBand="0" w:evenHBand="0" w:firstRowFirstColumn="0" w:firstRowLastColumn="0" w:lastRowFirstColumn="0" w:lastRowLastColumn="0"/>
            </w:pPr>
            <w:r>
              <w:t>(Likely/</w:t>
            </w:r>
          </w:p>
          <w:p w14:paraId="55695168" w14:textId="77777777" w:rsidR="00BE31E1" w:rsidRDefault="00BC4CCB">
            <w:pPr>
              <w:cnfStyle w:val="000000000000" w:firstRow="0" w:lastRow="0" w:firstColumn="0" w:lastColumn="0" w:oddVBand="0" w:evenVBand="0" w:oddHBand="0" w:evenHBand="0" w:firstRowFirstColumn="0" w:firstRowLastColumn="0" w:lastRowFirstColumn="0" w:lastRowLastColumn="0"/>
            </w:pPr>
            <w:r>
              <w:t>Moderate)</w:t>
            </w:r>
          </w:p>
        </w:tc>
      </w:tr>
      <w:tr w:rsidR="00BE31E1" w14:paraId="67EAA33B" w14:textId="77777777" w:rsidTr="00AF7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6D7625AA" w14:textId="77777777" w:rsidR="00BE31E1" w:rsidRDefault="00BC4CCB">
            <w:r>
              <w:rPr>
                <w:b w:val="0"/>
              </w:rPr>
              <w:t>Image Comparison</w:t>
            </w:r>
          </w:p>
        </w:tc>
        <w:tc>
          <w:tcPr>
            <w:tcW w:w="3090" w:type="dxa"/>
          </w:tcPr>
          <w:p w14:paraId="688FCCC3" w14:textId="77777777" w:rsidR="00BE31E1" w:rsidRDefault="00BC4CCB">
            <w:pPr>
              <w:cnfStyle w:val="000000100000" w:firstRow="0" w:lastRow="0" w:firstColumn="0" w:lastColumn="0" w:oddVBand="0" w:evenVBand="0" w:oddHBand="1" w:evenHBand="0" w:firstRowFirstColumn="0" w:firstRowLastColumn="0" w:lastRowFirstColumn="0" w:lastRowLastColumn="0"/>
            </w:pPr>
            <w:r>
              <w:t>Image comparison cannot be added with an open</w:t>
            </w:r>
            <w:r w:rsidR="00B22CBA">
              <w:t>-</w:t>
            </w:r>
            <w:r>
              <w:t xml:space="preserve">source library and </w:t>
            </w:r>
            <w:r w:rsidR="00B22CBA">
              <w:t>must</w:t>
            </w:r>
            <w:r>
              <w:t xml:space="preserve"> be developed in house.</w:t>
            </w:r>
          </w:p>
        </w:tc>
        <w:tc>
          <w:tcPr>
            <w:tcW w:w="3240" w:type="dxa"/>
          </w:tcPr>
          <w:p w14:paraId="6FAF4528" w14:textId="77777777" w:rsidR="00BE31E1" w:rsidRDefault="00BC4CCB">
            <w:pPr>
              <w:cnfStyle w:val="000000100000" w:firstRow="0" w:lastRow="0" w:firstColumn="0" w:lastColumn="0" w:oddVBand="0" w:evenVBand="0" w:oddHBand="1" w:evenHBand="0" w:firstRowFirstColumn="0" w:firstRowLastColumn="0" w:lastRowFirstColumn="0" w:lastRowLastColumn="0"/>
            </w:pPr>
            <w:r>
              <w:t>Open</w:t>
            </w:r>
            <w:r w:rsidR="00B22CBA">
              <w:t>-</w:t>
            </w:r>
            <w:r>
              <w:t xml:space="preserve">source libraries will be used as much as possible even if they </w:t>
            </w:r>
            <w:r w:rsidR="008E76B2">
              <w:t>must</w:t>
            </w:r>
            <w:r>
              <w:t xml:space="preserve"> be modified.</w:t>
            </w:r>
          </w:p>
        </w:tc>
        <w:tc>
          <w:tcPr>
            <w:tcW w:w="1525" w:type="dxa"/>
          </w:tcPr>
          <w:p w14:paraId="31FCF416" w14:textId="77777777" w:rsidR="00BE31E1" w:rsidRDefault="00BC4CCB">
            <w:pPr>
              <w:cnfStyle w:val="000000100000" w:firstRow="0" w:lastRow="0" w:firstColumn="0" w:lastColumn="0" w:oddVBand="0" w:evenVBand="0" w:oddHBand="1" w:evenHBand="0" w:firstRowFirstColumn="0" w:firstRowLastColumn="0" w:lastRowFirstColumn="0" w:lastRowLastColumn="0"/>
            </w:pPr>
            <w:r>
              <w:t xml:space="preserve">7 </w:t>
            </w:r>
          </w:p>
          <w:p w14:paraId="502CC0D7" w14:textId="77777777" w:rsidR="00BE31E1" w:rsidRDefault="00BC4CCB">
            <w:pPr>
              <w:cnfStyle w:val="000000100000" w:firstRow="0" w:lastRow="0" w:firstColumn="0" w:lastColumn="0" w:oddVBand="0" w:evenVBand="0" w:oddHBand="1" w:evenHBand="0" w:firstRowFirstColumn="0" w:firstRowLastColumn="0" w:lastRowFirstColumn="0" w:lastRowLastColumn="0"/>
            </w:pPr>
            <w:r>
              <w:t>(Unlikely/</w:t>
            </w:r>
          </w:p>
          <w:p w14:paraId="5FEED191" w14:textId="77777777" w:rsidR="00BE31E1" w:rsidRDefault="00BC4CCB">
            <w:pPr>
              <w:cnfStyle w:val="000000100000" w:firstRow="0" w:lastRow="0" w:firstColumn="0" w:lastColumn="0" w:oddVBand="0" w:evenVBand="0" w:oddHBand="1" w:evenHBand="0" w:firstRowFirstColumn="0" w:firstRowLastColumn="0" w:lastRowFirstColumn="0" w:lastRowLastColumn="0"/>
            </w:pPr>
            <w:r>
              <w:t>Significant)</w:t>
            </w:r>
          </w:p>
        </w:tc>
      </w:tr>
      <w:tr w:rsidR="00BE31E1" w14:paraId="15B280A2" w14:textId="77777777" w:rsidTr="00AF7E25">
        <w:tc>
          <w:tcPr>
            <w:cnfStyle w:val="001000000000" w:firstRow="0" w:lastRow="0" w:firstColumn="1" w:lastColumn="0" w:oddVBand="0" w:evenVBand="0" w:oddHBand="0" w:evenHBand="0" w:firstRowFirstColumn="0" w:firstRowLastColumn="0" w:lastRowFirstColumn="0" w:lastRowLastColumn="0"/>
            <w:tcW w:w="1500" w:type="dxa"/>
          </w:tcPr>
          <w:p w14:paraId="2F84FC6E" w14:textId="77777777" w:rsidR="00BE31E1" w:rsidRDefault="00BC4CCB">
            <w:r>
              <w:rPr>
                <w:b w:val="0"/>
              </w:rPr>
              <w:t>Image Comparison Performance</w:t>
            </w:r>
          </w:p>
        </w:tc>
        <w:tc>
          <w:tcPr>
            <w:tcW w:w="3090" w:type="dxa"/>
          </w:tcPr>
          <w:p w14:paraId="1BD4D451" w14:textId="77777777" w:rsidR="00BE31E1" w:rsidRDefault="00BC4CCB">
            <w:pPr>
              <w:cnfStyle w:val="000000000000" w:firstRow="0" w:lastRow="0" w:firstColumn="0" w:lastColumn="0" w:oddVBand="0" w:evenVBand="0" w:oddHBand="0" w:evenHBand="0" w:firstRowFirstColumn="0" w:firstRowLastColumn="0" w:lastRowFirstColumn="0" w:lastRowLastColumn="0"/>
            </w:pPr>
            <w:r>
              <w:t xml:space="preserve">The number of pixels that </w:t>
            </w:r>
            <w:r w:rsidR="008E76B2">
              <w:t>must</w:t>
            </w:r>
            <w:r>
              <w:t xml:space="preserve"> be compared is extensive and can require too much time with performance hardware.</w:t>
            </w:r>
          </w:p>
        </w:tc>
        <w:tc>
          <w:tcPr>
            <w:tcW w:w="3240" w:type="dxa"/>
          </w:tcPr>
          <w:p w14:paraId="4EE1DE6C" w14:textId="77777777" w:rsidR="00BE31E1" w:rsidRDefault="00BC4CCB">
            <w:pPr>
              <w:cnfStyle w:val="000000000000" w:firstRow="0" w:lastRow="0" w:firstColumn="0" w:lastColumn="0" w:oddVBand="0" w:evenVBand="0" w:oddHBand="0" w:evenHBand="0" w:firstRowFirstColumn="0" w:firstRowLastColumn="0" w:lastRowFirstColumn="0" w:lastRowLastColumn="0"/>
            </w:pPr>
            <w:r>
              <w:t xml:space="preserve">Balance comparison performance with accuracy to meet the </w:t>
            </w:r>
            <w:r w:rsidR="008E76B2">
              <w:t>users’</w:t>
            </w:r>
            <w:r>
              <w:t xml:space="preserve"> needs while minimizing run time.</w:t>
            </w:r>
          </w:p>
        </w:tc>
        <w:tc>
          <w:tcPr>
            <w:tcW w:w="1525" w:type="dxa"/>
          </w:tcPr>
          <w:p w14:paraId="4A1EBB83" w14:textId="77777777" w:rsidR="00BE31E1" w:rsidRDefault="00BC4CCB">
            <w:pPr>
              <w:cnfStyle w:val="000000000000" w:firstRow="0" w:lastRow="0" w:firstColumn="0" w:lastColumn="0" w:oddVBand="0" w:evenVBand="0" w:oddHBand="0" w:evenHBand="0" w:firstRowFirstColumn="0" w:firstRowLastColumn="0" w:lastRowFirstColumn="0" w:lastRowLastColumn="0"/>
            </w:pPr>
            <w:r>
              <w:t xml:space="preserve">5 </w:t>
            </w:r>
          </w:p>
          <w:p w14:paraId="180C681C" w14:textId="77777777" w:rsidR="00BE31E1" w:rsidRDefault="00BC4CCB">
            <w:pPr>
              <w:cnfStyle w:val="000000000000" w:firstRow="0" w:lastRow="0" w:firstColumn="0" w:lastColumn="0" w:oddVBand="0" w:evenVBand="0" w:oddHBand="0" w:evenHBand="0" w:firstRowFirstColumn="0" w:firstRowLastColumn="0" w:lastRowFirstColumn="0" w:lastRowLastColumn="0"/>
            </w:pPr>
            <w:r>
              <w:t>(Possible/</w:t>
            </w:r>
          </w:p>
          <w:p w14:paraId="2F02B3A5" w14:textId="77777777" w:rsidR="00BE31E1" w:rsidRDefault="00BC4CCB">
            <w:pPr>
              <w:cnfStyle w:val="000000000000" w:firstRow="0" w:lastRow="0" w:firstColumn="0" w:lastColumn="0" w:oddVBand="0" w:evenVBand="0" w:oddHBand="0" w:evenHBand="0" w:firstRowFirstColumn="0" w:firstRowLastColumn="0" w:lastRowFirstColumn="0" w:lastRowLastColumn="0"/>
            </w:pPr>
            <w:r>
              <w:t>Moderate)</w:t>
            </w:r>
          </w:p>
        </w:tc>
      </w:tr>
      <w:tr w:rsidR="00BE31E1" w14:paraId="56FBD9A6" w14:textId="77777777" w:rsidTr="00AF7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14:paraId="7BFD8976" w14:textId="77777777" w:rsidR="00BE31E1" w:rsidRDefault="00BC4CCB">
            <w:r>
              <w:rPr>
                <w:b w:val="0"/>
              </w:rPr>
              <w:t>Outside Time Concerns</w:t>
            </w:r>
          </w:p>
        </w:tc>
        <w:tc>
          <w:tcPr>
            <w:tcW w:w="3090" w:type="dxa"/>
          </w:tcPr>
          <w:p w14:paraId="488F6010" w14:textId="77777777" w:rsidR="00BE31E1" w:rsidRDefault="00BC4CCB">
            <w:pPr>
              <w:cnfStyle w:val="000000100000" w:firstRow="0" w:lastRow="0" w:firstColumn="0" w:lastColumn="0" w:oddVBand="0" w:evenVBand="0" w:oddHBand="1" w:evenHBand="0" w:firstRowFirstColumn="0" w:firstRowLastColumn="0" w:lastRowFirstColumn="0" w:lastRowLastColumn="0"/>
            </w:pPr>
            <w:r>
              <w:t>Students can have outside influences that require their time.</w:t>
            </w:r>
          </w:p>
        </w:tc>
        <w:tc>
          <w:tcPr>
            <w:tcW w:w="3240" w:type="dxa"/>
          </w:tcPr>
          <w:p w14:paraId="3F652ABE" w14:textId="77777777" w:rsidR="00BE31E1" w:rsidRDefault="00BC4CCB">
            <w:pPr>
              <w:cnfStyle w:val="000000100000" w:firstRow="0" w:lastRow="0" w:firstColumn="0" w:lastColumn="0" w:oddVBand="0" w:evenVBand="0" w:oddHBand="1" w:evenHBand="0" w:firstRowFirstColumn="0" w:firstRowLastColumn="0" w:lastRowFirstColumn="0" w:lastRowLastColumn="0"/>
            </w:pPr>
            <w:r>
              <w:t>All team members will participate in all phases of development and documentation to allow for changing individual schedules.</w:t>
            </w:r>
          </w:p>
        </w:tc>
        <w:tc>
          <w:tcPr>
            <w:tcW w:w="1525" w:type="dxa"/>
          </w:tcPr>
          <w:p w14:paraId="27258834" w14:textId="77777777" w:rsidR="00BE31E1" w:rsidRDefault="00BC4CCB">
            <w:pPr>
              <w:cnfStyle w:val="000000100000" w:firstRow="0" w:lastRow="0" w:firstColumn="0" w:lastColumn="0" w:oddVBand="0" w:evenVBand="0" w:oddHBand="1" w:evenHBand="0" w:firstRowFirstColumn="0" w:firstRowLastColumn="0" w:lastRowFirstColumn="0" w:lastRowLastColumn="0"/>
            </w:pPr>
            <w:r>
              <w:t xml:space="preserve">6 </w:t>
            </w:r>
          </w:p>
          <w:p w14:paraId="65E6E9D0" w14:textId="77777777" w:rsidR="00BE31E1" w:rsidRDefault="00BC4CCB">
            <w:pPr>
              <w:cnfStyle w:val="000000100000" w:firstRow="0" w:lastRow="0" w:firstColumn="0" w:lastColumn="0" w:oddVBand="0" w:evenVBand="0" w:oddHBand="1" w:evenHBand="0" w:firstRowFirstColumn="0" w:firstRowLastColumn="0" w:lastRowFirstColumn="0" w:lastRowLastColumn="0"/>
            </w:pPr>
            <w:r>
              <w:t>(Likely/</w:t>
            </w:r>
          </w:p>
          <w:p w14:paraId="66A4AFDF" w14:textId="77777777" w:rsidR="00BE31E1" w:rsidRDefault="00BC4CCB">
            <w:pPr>
              <w:cnfStyle w:val="000000100000" w:firstRow="0" w:lastRow="0" w:firstColumn="0" w:lastColumn="0" w:oddVBand="0" w:evenVBand="0" w:oddHBand="1" w:evenHBand="0" w:firstRowFirstColumn="0" w:firstRowLastColumn="0" w:lastRowFirstColumn="0" w:lastRowLastColumn="0"/>
            </w:pPr>
            <w:r>
              <w:t>Negligible)</w:t>
            </w:r>
          </w:p>
        </w:tc>
      </w:tr>
    </w:tbl>
    <w:p w14:paraId="16D994C4" w14:textId="77777777" w:rsidR="00BE31E1" w:rsidRDefault="00BC4CCB">
      <w:pPr>
        <w:pStyle w:val="Heading1"/>
        <w:numPr>
          <w:ilvl w:val="0"/>
          <w:numId w:val="3"/>
        </w:numPr>
      </w:pPr>
      <w:bookmarkStart w:id="172" w:name="_heading=h.3whwml4" w:colFirst="0" w:colLast="0"/>
      <w:bookmarkEnd w:id="172"/>
      <w:r>
        <w:t>Technical Process Plan</w:t>
      </w:r>
    </w:p>
    <w:p w14:paraId="342CE66A" w14:textId="77777777" w:rsidR="00BE31E1" w:rsidRDefault="00BC4CCB">
      <w:r>
        <w:t>The technical process plan will explain the process model being utilized as well as the tools, techniques, and methods to be used in the development of the software. The team utilizes Scrum as a development framework and VS Code as the primary development suite. Other developments and collaboration tools are highlighted in this section.</w:t>
      </w:r>
    </w:p>
    <w:p w14:paraId="399047BA" w14:textId="77777777" w:rsidR="00BE31E1" w:rsidRDefault="00BC4CCB">
      <w:pPr>
        <w:pStyle w:val="Heading2"/>
        <w:numPr>
          <w:ilvl w:val="1"/>
          <w:numId w:val="3"/>
        </w:numPr>
      </w:pPr>
      <w:bookmarkStart w:id="173" w:name="_heading=h.2bn6wsx" w:colFirst="0" w:colLast="0"/>
      <w:bookmarkEnd w:id="173"/>
      <w:r>
        <w:t>Process Model</w:t>
      </w:r>
    </w:p>
    <w:p w14:paraId="6F1C6E87" w14:textId="77777777" w:rsidR="00BE31E1" w:rsidRDefault="00BC4CCB">
      <w:r>
        <w:t xml:space="preserve">NASA Team I will employ the Scrum method. Scrum is an iterative and incremental software development method derived from Agile methodology. Agile development is “an umbrella term for a set of frameworks and practices based on the values and principles expressed in the </w:t>
      </w:r>
      <w:r>
        <w:lastRenderedPageBreak/>
        <w:t>Manifesto for Agile Software Development and the 12 Principles behind it”</w:t>
      </w:r>
      <w:r>
        <w:rPr>
          <w:vertAlign w:val="superscript"/>
        </w:rPr>
        <w:footnoteReference w:id="1"/>
      </w:r>
      <w:r>
        <w:rPr>
          <w:vertAlign w:val="superscript"/>
        </w:rPr>
        <w:footnoteReference w:id="2"/>
      </w:r>
      <w:r>
        <w:t xml:space="preserve">. Scrum is a specific framework within Agile development that was first defined as "a flexible, holistic product development strategy where a development team works as a unit to reach a common goal" as opposed to a "traditional, sequential approach" in 1986 by Hirotaka Takeuchi and Ikujiro Nonaka in the "New Product Development Game". </w:t>
      </w:r>
      <w:r>
        <w:rPr>
          <w:vertAlign w:val="superscript"/>
        </w:rPr>
        <w:footnoteReference w:id="3"/>
      </w:r>
      <w:r>
        <w:t xml:space="preserve"> </w:t>
      </w:r>
      <w:r>
        <w:rPr>
          <w:vertAlign w:val="superscript"/>
        </w:rPr>
        <w:footnoteReference w:id="4"/>
      </w:r>
    </w:p>
    <w:p w14:paraId="30C92795" w14:textId="77777777" w:rsidR="00BE31E1" w:rsidRDefault="00BC4CCB">
      <w:r>
        <w:t xml:space="preserve">The iterations in SCRUM are called Sprints. They are usually around 2-4 weeks in duration. The goal of each sprint is to be able to deliver to the customer a fully tested, production-ready, and shippable product. The emphasis is on the "shippable product" rather than the number of features. The product requirements are assembled in a "backlog" of user stories. Each sprint, a handful are selected to be included in the sprint.  </w:t>
      </w:r>
    </w:p>
    <w:p w14:paraId="30004065" w14:textId="77777777" w:rsidR="00BE31E1" w:rsidRDefault="00BC4CCB">
      <w:r>
        <w:t>Communication is vital to the SCRUM software development lifecycle (SDLC). To that effect, several meetings, and their maximum duration, are planned and coordinated throughout the sprint from the daily stand-up (to keep the entire team informed of work done, and potential hiccups) to the retrospective meeting at the end of the sprint (to evaluate the sprint and improve the team performance).</w:t>
      </w:r>
    </w:p>
    <w:p w14:paraId="14B31E30" w14:textId="77777777" w:rsidR="00BE31E1" w:rsidRDefault="00BC4CCB">
      <w:r>
        <w:t xml:space="preserve"> Another characteristic of SCRUM is the small self-organizing team. Usually, the team consists of six to nine people and three distinct roles: </w:t>
      </w:r>
    </w:p>
    <w:p w14:paraId="3699D375" w14:textId="77777777" w:rsidR="00BE31E1" w:rsidRDefault="00BC4CCB">
      <w:pPr>
        <w:numPr>
          <w:ilvl w:val="0"/>
          <w:numId w:val="4"/>
        </w:numPr>
        <w:pBdr>
          <w:top w:val="nil"/>
          <w:left w:val="nil"/>
          <w:bottom w:val="nil"/>
          <w:right w:val="nil"/>
          <w:between w:val="nil"/>
        </w:pBdr>
      </w:pPr>
      <w:r>
        <w:rPr>
          <w:color w:val="000000"/>
        </w:rPr>
        <w:t xml:space="preserve">The product owner is responsible for what is delivered and represents the stakeholder’s interests and requirements </w:t>
      </w:r>
    </w:p>
    <w:p w14:paraId="4651F5F0" w14:textId="77777777" w:rsidR="00BE31E1" w:rsidRDefault="00BC4CCB">
      <w:pPr>
        <w:numPr>
          <w:ilvl w:val="0"/>
          <w:numId w:val="4"/>
        </w:numPr>
        <w:pBdr>
          <w:top w:val="nil"/>
          <w:left w:val="nil"/>
          <w:bottom w:val="nil"/>
          <w:right w:val="nil"/>
          <w:between w:val="nil"/>
        </w:pBdr>
      </w:pPr>
      <w:r>
        <w:rPr>
          <w:color w:val="000000"/>
        </w:rPr>
        <w:t>The scrum master is a facilitator and addresses and removes impediments to the team.</w:t>
      </w:r>
    </w:p>
    <w:p w14:paraId="5154C823" w14:textId="77777777" w:rsidR="00BE31E1" w:rsidRDefault="00BC4CCB">
      <w:pPr>
        <w:numPr>
          <w:ilvl w:val="0"/>
          <w:numId w:val="4"/>
        </w:numPr>
        <w:pBdr>
          <w:top w:val="nil"/>
          <w:left w:val="nil"/>
          <w:bottom w:val="nil"/>
          <w:right w:val="nil"/>
          <w:between w:val="nil"/>
        </w:pBdr>
      </w:pPr>
      <w:r>
        <w:rPr>
          <w:color w:val="000000"/>
        </w:rPr>
        <w:t xml:space="preserve">The development team (sometimes called the delivery team) is responsible for the actual delivery of the shippable product (sprint target). </w:t>
      </w:r>
    </w:p>
    <w:p w14:paraId="3C8EB949" w14:textId="77777777" w:rsidR="00BE31E1" w:rsidRDefault="00BC4CCB">
      <w:pPr>
        <w:spacing w:after="160" w:line="240" w:lineRule="auto"/>
        <w:jc w:val="center"/>
      </w:pPr>
      <w:r>
        <w:rPr>
          <w:i/>
        </w:rPr>
        <w:lastRenderedPageBreak/>
        <w:t xml:space="preserve">Figure 1: Sprint process of the scrum method </w:t>
      </w:r>
      <w:r>
        <w:rPr>
          <w:i/>
          <w:vertAlign w:val="superscript"/>
        </w:rPr>
        <w:footnoteReference w:id="5"/>
      </w:r>
      <w:r>
        <w:rPr>
          <w:noProof/>
        </w:rPr>
        <w:drawing>
          <wp:anchor distT="0" distB="0" distL="114300" distR="114300" simplePos="0" relativeHeight="251659264" behindDoc="0" locked="0" layoutInCell="1" hidden="0" allowOverlap="1" wp14:anchorId="5F6542C8" wp14:editId="4ABFECF0">
            <wp:simplePos x="0" y="0"/>
            <wp:positionH relativeFrom="column">
              <wp:posOffset>5</wp:posOffset>
            </wp:positionH>
            <wp:positionV relativeFrom="paragraph">
              <wp:posOffset>635</wp:posOffset>
            </wp:positionV>
            <wp:extent cx="5943600" cy="2745105"/>
            <wp:effectExtent l="0" t="0" r="0" b="0"/>
            <wp:wrapTopAndBottom distT="0" distB="0"/>
            <wp:docPr id="2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943600" cy="2745105"/>
                    </a:xfrm>
                    <a:prstGeom prst="rect">
                      <a:avLst/>
                    </a:prstGeom>
                    <a:ln/>
                  </pic:spPr>
                </pic:pic>
              </a:graphicData>
            </a:graphic>
          </wp:anchor>
        </w:drawing>
      </w:r>
    </w:p>
    <w:p w14:paraId="4A6705CD" w14:textId="77777777" w:rsidR="00BE31E1" w:rsidRDefault="00BC4CCB">
      <w:r>
        <w:t>As illustrated in Fig. 1, A sprint in Scrum is restricted to limited work and duration. For NASA maestro software, each sprint shall include design, development, testing, and implementation. At the end of each sprint, the team will gather feedback from customers and managers and incorporate the feedback into the next iteration.</w:t>
      </w:r>
    </w:p>
    <w:p w14:paraId="6D5672F8" w14:textId="77777777" w:rsidR="00BE31E1" w:rsidRDefault="00BC4CCB">
      <w:pPr>
        <w:pStyle w:val="Heading2"/>
        <w:numPr>
          <w:ilvl w:val="1"/>
          <w:numId w:val="3"/>
        </w:numPr>
      </w:pPr>
      <w:bookmarkStart w:id="174" w:name="_heading=h.qsh70q" w:colFirst="0" w:colLast="0"/>
      <w:bookmarkEnd w:id="174"/>
      <w:r>
        <w:t>Methods, Tools, and Techniques</w:t>
      </w:r>
    </w:p>
    <w:p w14:paraId="28858AB5" w14:textId="77777777" w:rsidR="00BE31E1" w:rsidRDefault="00BC4CCB">
      <w:pPr>
        <w:jc w:val="both"/>
      </w:pPr>
      <w:r>
        <w:t>To establish a uniform standard within the project team, the following tools will be utilized during project development.</w:t>
      </w:r>
    </w:p>
    <w:p w14:paraId="262709E9" w14:textId="77777777" w:rsidR="00BE31E1" w:rsidRDefault="00BC4CCB">
      <w:pPr>
        <w:pStyle w:val="Heading3"/>
        <w:numPr>
          <w:ilvl w:val="2"/>
          <w:numId w:val="3"/>
        </w:numPr>
      </w:pPr>
      <w:bookmarkStart w:id="175" w:name="_heading=h.3as4poj" w:colFirst="0" w:colLast="0"/>
      <w:bookmarkEnd w:id="175"/>
      <w:r>
        <w:t>Development Collaboration</w:t>
      </w:r>
    </w:p>
    <w:p w14:paraId="42B40669" w14:textId="77777777" w:rsidR="00BE31E1" w:rsidRDefault="00BC4CCB">
      <w:pPr>
        <w:numPr>
          <w:ilvl w:val="0"/>
          <w:numId w:val="2"/>
        </w:numPr>
        <w:pBdr>
          <w:top w:val="nil"/>
          <w:left w:val="nil"/>
          <w:bottom w:val="nil"/>
          <w:right w:val="nil"/>
          <w:between w:val="nil"/>
        </w:pBdr>
        <w:jc w:val="both"/>
      </w:pPr>
      <w:r>
        <w:rPr>
          <w:color w:val="000000"/>
        </w:rPr>
        <w:t xml:space="preserve">Issue Tracking: </w:t>
      </w:r>
      <w:r>
        <w:t>Glow will be used initially for will be used to track project stories, issues, and tasks using a Kanban-style board</w:t>
      </w:r>
      <w:r>
        <w:rPr>
          <w:vertAlign w:val="superscript"/>
        </w:rPr>
        <w:footnoteReference w:id="6"/>
      </w:r>
      <w:r>
        <w:t xml:space="preserve"> of four lanes: Backlog, To Do, Doing, and Done. Glow integrates well with VS Code</w:t>
      </w:r>
      <w:r>
        <w:rPr>
          <w:vertAlign w:val="superscript"/>
        </w:rPr>
        <w:footnoteReference w:id="7"/>
      </w:r>
      <w:r>
        <w:t xml:space="preserve"> thus minimizing the need to switch back and forth </w:t>
      </w:r>
      <w:r>
        <w:lastRenderedPageBreak/>
        <w:t xml:space="preserve">between tools. Once the project is migrated to Gitlab the native Kanban boards will be used to keep all project assets in one basket. </w:t>
      </w:r>
    </w:p>
    <w:p w14:paraId="0F66D106" w14:textId="77777777" w:rsidR="00BE31E1" w:rsidRDefault="00BC4CCB">
      <w:pPr>
        <w:pBdr>
          <w:top w:val="nil"/>
          <w:left w:val="nil"/>
          <w:bottom w:val="nil"/>
          <w:right w:val="nil"/>
          <w:between w:val="nil"/>
        </w:pBdr>
        <w:ind w:left="720"/>
        <w:jc w:val="both"/>
      </w:pPr>
      <w:r>
        <w:rPr>
          <w:noProof/>
        </w:rPr>
        <w:drawing>
          <wp:inline distT="0" distB="0" distL="0" distR="0" wp14:anchorId="3FF19DD0" wp14:editId="333FFA3F">
            <wp:extent cx="5943600" cy="3062605"/>
            <wp:effectExtent l="0" t="0" r="0" b="0"/>
            <wp:docPr id="2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943600" cy="3062605"/>
                    </a:xfrm>
                    <a:prstGeom prst="rect">
                      <a:avLst/>
                    </a:prstGeom>
                    <a:ln/>
                  </pic:spPr>
                </pic:pic>
              </a:graphicData>
            </a:graphic>
          </wp:inline>
        </w:drawing>
      </w:r>
    </w:p>
    <w:p w14:paraId="766D95B7" w14:textId="77777777" w:rsidR="00BE31E1" w:rsidRDefault="00BC4CCB">
      <w:pPr>
        <w:jc w:val="center"/>
        <w:rPr>
          <w:i/>
          <w:color w:val="404040"/>
          <w:sz w:val="20"/>
          <w:szCs w:val="20"/>
        </w:rPr>
      </w:pPr>
      <w:r>
        <w:rPr>
          <w:i/>
          <w:color w:val="404040"/>
          <w:sz w:val="20"/>
          <w:szCs w:val="20"/>
        </w:rPr>
        <w:t>Figure B: Kanban example</w:t>
      </w:r>
      <w:r>
        <w:rPr>
          <w:i/>
          <w:color w:val="404040"/>
          <w:sz w:val="20"/>
          <w:szCs w:val="20"/>
          <w:vertAlign w:val="superscript"/>
        </w:rPr>
        <w:footnoteReference w:id="8"/>
      </w:r>
    </w:p>
    <w:p w14:paraId="651572B5" w14:textId="77777777" w:rsidR="00BE31E1" w:rsidRDefault="00BC4CCB">
      <w:pPr>
        <w:numPr>
          <w:ilvl w:val="0"/>
          <w:numId w:val="2"/>
        </w:numPr>
        <w:pBdr>
          <w:top w:val="nil"/>
          <w:left w:val="nil"/>
          <w:bottom w:val="nil"/>
          <w:right w:val="nil"/>
          <w:between w:val="nil"/>
        </w:pBdr>
        <w:jc w:val="both"/>
      </w:pPr>
      <w:r>
        <w:rPr>
          <w:color w:val="000000"/>
        </w:rPr>
        <w:t>Project Documentation: Google Docs is utilized to create project documents.</w:t>
      </w:r>
    </w:p>
    <w:p w14:paraId="02DE72E2" w14:textId="77777777" w:rsidR="00BE31E1" w:rsidRDefault="00BC4CCB">
      <w:pPr>
        <w:numPr>
          <w:ilvl w:val="0"/>
          <w:numId w:val="2"/>
        </w:numPr>
        <w:pBdr>
          <w:top w:val="nil"/>
          <w:left w:val="nil"/>
          <w:bottom w:val="nil"/>
          <w:right w:val="nil"/>
          <w:between w:val="nil"/>
        </w:pBdr>
        <w:jc w:val="both"/>
      </w:pPr>
      <w:r>
        <w:rPr>
          <w:color w:val="000000"/>
        </w:rPr>
        <w:t>Team Communication: Discord is used for messaging and voice conferencing and includes a voice channel for group conference calls and channels for general conversations, one for DevOps, UI Development, Testing, and Backend Development.</w:t>
      </w:r>
    </w:p>
    <w:p w14:paraId="2AE9F582" w14:textId="77777777" w:rsidR="00BE31E1" w:rsidRDefault="00BC4CCB">
      <w:pPr>
        <w:numPr>
          <w:ilvl w:val="0"/>
          <w:numId w:val="2"/>
        </w:numPr>
        <w:pBdr>
          <w:top w:val="nil"/>
          <w:left w:val="nil"/>
          <w:bottom w:val="nil"/>
          <w:right w:val="nil"/>
          <w:between w:val="nil"/>
        </w:pBdr>
        <w:jc w:val="both"/>
      </w:pPr>
      <w:r>
        <w:rPr>
          <w:color w:val="000000"/>
        </w:rPr>
        <w:t>Customer Communication: For typical communication, email is used. FreeConferences.com is used for voice conferencing.</w:t>
      </w:r>
    </w:p>
    <w:p w14:paraId="6C7C58EA" w14:textId="77777777" w:rsidR="00BE31E1" w:rsidRDefault="00BC4CCB">
      <w:pPr>
        <w:pStyle w:val="Heading3"/>
        <w:numPr>
          <w:ilvl w:val="2"/>
          <w:numId w:val="3"/>
        </w:numPr>
      </w:pPr>
      <w:bookmarkStart w:id="176" w:name="_heading=h.1pxezwc" w:colFirst="0" w:colLast="0"/>
      <w:bookmarkEnd w:id="176"/>
      <w:r>
        <w:t>Software Architecture</w:t>
      </w:r>
    </w:p>
    <w:p w14:paraId="796BEDEF" w14:textId="77777777" w:rsidR="00BE31E1" w:rsidRDefault="00BC4CCB">
      <w:r>
        <w:t>This section describes the tools used for design and development to include planning, coding, and testing software.</w:t>
      </w:r>
    </w:p>
    <w:p w14:paraId="3C93DD70" w14:textId="77777777" w:rsidR="00BE31E1" w:rsidRDefault="00BC4CCB">
      <w:pPr>
        <w:pStyle w:val="Heading4"/>
        <w:numPr>
          <w:ilvl w:val="3"/>
          <w:numId w:val="3"/>
        </w:numPr>
      </w:pPr>
      <w:r>
        <w:t>Design and Analysis</w:t>
      </w:r>
    </w:p>
    <w:p w14:paraId="0FA2F605" w14:textId="77777777" w:rsidR="00BE31E1" w:rsidRDefault="00BC4CCB">
      <w:r>
        <w:t>This section details the tools used, analyses business requirements and to design the software to be developed. These include basic prototyping and documentation:</w:t>
      </w:r>
    </w:p>
    <w:p w14:paraId="79C4D99B" w14:textId="77777777" w:rsidR="00BE31E1" w:rsidRDefault="00BC4CCB">
      <w:pPr>
        <w:numPr>
          <w:ilvl w:val="0"/>
          <w:numId w:val="17"/>
        </w:numPr>
        <w:pBdr>
          <w:top w:val="nil"/>
          <w:left w:val="nil"/>
          <w:bottom w:val="nil"/>
          <w:right w:val="nil"/>
          <w:between w:val="nil"/>
        </w:pBdr>
        <w:jc w:val="both"/>
        <w:rPr>
          <w:rFonts w:ascii="Noto Sans Symbols" w:eastAsia="Noto Sans Symbols" w:hAnsi="Noto Sans Symbols" w:cs="Noto Sans Symbols"/>
          <w:color w:val="000000"/>
        </w:rPr>
      </w:pPr>
      <w:r>
        <w:rPr>
          <w:color w:val="000000"/>
        </w:rPr>
        <w:lastRenderedPageBreak/>
        <w:t>Prototyping: Pencil will be used to create UIs of applications before actual coding work development starts.</w:t>
      </w:r>
    </w:p>
    <w:p w14:paraId="0FDD0D91" w14:textId="77777777" w:rsidR="00BE31E1" w:rsidRDefault="00BC4CCB">
      <w:pPr>
        <w:numPr>
          <w:ilvl w:val="0"/>
          <w:numId w:val="17"/>
        </w:numPr>
        <w:pBdr>
          <w:top w:val="nil"/>
          <w:left w:val="nil"/>
          <w:bottom w:val="nil"/>
          <w:right w:val="nil"/>
          <w:between w:val="nil"/>
        </w:pBdr>
        <w:jc w:val="both"/>
        <w:rPr>
          <w:rFonts w:ascii="Noto Sans Symbols" w:eastAsia="Noto Sans Symbols" w:hAnsi="Noto Sans Symbols" w:cs="Noto Sans Symbols"/>
          <w:color w:val="000000"/>
        </w:rPr>
      </w:pPr>
      <w:r>
        <w:rPr>
          <w:color w:val="000000"/>
        </w:rPr>
        <w:t>Technical documentation: Microsoft Word and Google Doc will be used to create and track technical documents, respectively. </w:t>
      </w:r>
    </w:p>
    <w:p w14:paraId="2E5E29B3" w14:textId="77777777" w:rsidR="00BE31E1" w:rsidRDefault="00BC4CCB">
      <w:pPr>
        <w:pStyle w:val="Heading4"/>
        <w:numPr>
          <w:ilvl w:val="3"/>
          <w:numId w:val="3"/>
        </w:numPr>
      </w:pPr>
      <w:r>
        <w:t>Development</w:t>
      </w:r>
    </w:p>
    <w:p w14:paraId="6D729071" w14:textId="02533832" w:rsidR="00BE31E1" w:rsidRDefault="00BC4CCB">
      <w:r>
        <w:t>This section details the tools used for development and include versioning control, front and backend development</w:t>
      </w:r>
      <w:ins w:id="177" w:author="Rick Stuart" w:date="2020-04-26T19:10:00Z">
        <w:r w:rsidR="00E33BA1">
          <w:t>,</w:t>
        </w:r>
      </w:ins>
      <w:r>
        <w:t xml:space="preserve"> and the overall development environment:</w:t>
      </w:r>
    </w:p>
    <w:p w14:paraId="5F1C25C7" w14:textId="77777777" w:rsidR="00BE31E1" w:rsidRDefault="00BC4CCB">
      <w:pPr>
        <w:numPr>
          <w:ilvl w:val="0"/>
          <w:numId w:val="18"/>
        </w:numPr>
        <w:pBdr>
          <w:top w:val="nil"/>
          <w:left w:val="nil"/>
          <w:bottom w:val="nil"/>
          <w:right w:val="nil"/>
          <w:between w:val="nil"/>
        </w:pBdr>
        <w:jc w:val="both"/>
      </w:pPr>
      <w:r>
        <w:rPr>
          <w:color w:val="000000"/>
        </w:rPr>
        <w:t xml:space="preserve">Version control: Git will be used to control versions. GitHub will be used to host and track source codes. Eventually, the project will be moved to Gitlab as per customer request. Gitlab allows </w:t>
      </w:r>
      <w:r>
        <w:t xml:space="preserve">version tracking in addition to providing the CICD framework. </w:t>
      </w:r>
      <w:r>
        <w:rPr>
          <w:color w:val="000000"/>
        </w:rPr>
        <w:t xml:space="preserve">  </w:t>
      </w:r>
    </w:p>
    <w:p w14:paraId="55E21E54" w14:textId="77777777" w:rsidR="00BE31E1" w:rsidRDefault="00BC4CCB">
      <w:pPr>
        <w:numPr>
          <w:ilvl w:val="0"/>
          <w:numId w:val="18"/>
        </w:numPr>
        <w:pBdr>
          <w:top w:val="nil"/>
          <w:left w:val="nil"/>
          <w:bottom w:val="nil"/>
          <w:right w:val="nil"/>
          <w:between w:val="nil"/>
        </w:pBdr>
        <w:jc w:val="both"/>
      </w:pPr>
      <w:r>
        <w:rPr>
          <w:color w:val="000000"/>
        </w:rPr>
        <w:t xml:space="preserve">Front-end development: </w:t>
      </w:r>
      <w:r>
        <w:t>Express.js</w:t>
      </w:r>
      <w:r>
        <w:rPr>
          <w:color w:val="000000"/>
        </w:rPr>
        <w:t xml:space="preserve"> is used to create a simple local web-based UI. The</w:t>
      </w:r>
      <w:r>
        <w:t xml:space="preserve"> project does not require additional modifications to the Front-end</w:t>
      </w:r>
    </w:p>
    <w:p w14:paraId="5EB270F4" w14:textId="77777777" w:rsidR="00BE31E1" w:rsidRDefault="00BC4CCB">
      <w:pPr>
        <w:numPr>
          <w:ilvl w:val="0"/>
          <w:numId w:val="18"/>
        </w:numPr>
        <w:pBdr>
          <w:top w:val="nil"/>
          <w:left w:val="nil"/>
          <w:bottom w:val="nil"/>
          <w:right w:val="nil"/>
          <w:between w:val="nil"/>
        </w:pBdr>
        <w:jc w:val="both"/>
        <w:rPr>
          <w:rFonts w:ascii="Noto Sans Symbols" w:eastAsia="Noto Sans Symbols" w:hAnsi="Noto Sans Symbols" w:cs="Noto Sans Symbols"/>
          <w:color w:val="000000"/>
        </w:rPr>
      </w:pPr>
      <w:r>
        <w:rPr>
          <w:color w:val="000000"/>
        </w:rPr>
        <w:t xml:space="preserve">Development environments: </w:t>
      </w:r>
      <w:r>
        <w:t>Visual Studio Code.</w:t>
      </w:r>
    </w:p>
    <w:p w14:paraId="7EA424D1" w14:textId="77777777" w:rsidR="00BE31E1" w:rsidRDefault="00BC4CCB">
      <w:pPr>
        <w:numPr>
          <w:ilvl w:val="0"/>
          <w:numId w:val="18"/>
        </w:numPr>
        <w:pBdr>
          <w:top w:val="nil"/>
          <w:left w:val="nil"/>
          <w:bottom w:val="nil"/>
          <w:right w:val="nil"/>
          <w:between w:val="nil"/>
        </w:pBdr>
        <w:jc w:val="both"/>
        <w:rPr>
          <w:rFonts w:ascii="Noto Sans Symbols" w:eastAsia="Noto Sans Symbols" w:hAnsi="Noto Sans Symbols" w:cs="Noto Sans Symbols"/>
          <w:color w:val="000000"/>
        </w:rPr>
      </w:pPr>
      <w:r>
        <w:rPr>
          <w:color w:val="000000"/>
        </w:rPr>
        <w:t xml:space="preserve">Programming: </w:t>
      </w:r>
      <w:r>
        <w:t>The application uses JavaScript, Electron, and Node.js as the standard framework. Visual Studio Code (VSCode) will be the team’s default code editor and IDE. The additional functionality shall be developed in JavaScript and Node.js and hosted in a Docker Linux Container.</w:t>
      </w:r>
    </w:p>
    <w:p w14:paraId="7A256081" w14:textId="77777777" w:rsidR="00BE31E1" w:rsidRDefault="00BC4CCB">
      <w:pPr>
        <w:pStyle w:val="Heading4"/>
        <w:numPr>
          <w:ilvl w:val="3"/>
          <w:numId w:val="3"/>
        </w:numPr>
      </w:pPr>
      <w:r>
        <w:t>Software Verification and Validation</w:t>
      </w:r>
    </w:p>
    <w:p w14:paraId="06F43B5D" w14:textId="77777777" w:rsidR="00BE31E1" w:rsidRDefault="00BC4CCB">
      <w:pPr>
        <w:jc w:val="both"/>
      </w:pPr>
      <w:r>
        <w:t>The whole process of software testing is categorized into 4 levels: unit testing, integration testing, system testing, and acceptance testing.</w:t>
      </w:r>
    </w:p>
    <w:p w14:paraId="6296140F" w14:textId="77777777"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t>Code Reviewing: Peer developers check source code to ensure the code is developed to published standards and follow established conventions.</w:t>
      </w:r>
    </w:p>
    <w:p w14:paraId="328C62E9" w14:textId="77777777"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t>Unit Testing: white-box testing is done by developers and testers. The framework used is Mocha. The development shall follow a test-driven development methodology with the unit test cases and methods written before the actual application code is developed. Ideally, the code coverage shall be at least 90%.</w:t>
      </w:r>
    </w:p>
    <w:p w14:paraId="4EBB47DB" w14:textId="77777777"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lastRenderedPageBreak/>
        <w:t>Functional Testing: This testing verifies that the applications developed to meet the requirements.</w:t>
      </w:r>
    </w:p>
    <w:p w14:paraId="01C073C7" w14:textId="77777777"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t>Automated Regression Testing: Selenium will be used for regression testing to ensure newly developed code does not break existing functionality.</w:t>
      </w:r>
    </w:p>
    <w:p w14:paraId="4F265D41" w14:textId="77777777" w:rsidR="00BE31E1" w:rsidRDefault="00BC4CCB">
      <w:pPr>
        <w:numPr>
          <w:ilvl w:val="0"/>
          <w:numId w:val="10"/>
        </w:numPr>
        <w:pBdr>
          <w:top w:val="nil"/>
          <w:left w:val="nil"/>
          <w:bottom w:val="nil"/>
          <w:right w:val="nil"/>
          <w:between w:val="nil"/>
        </w:pBdr>
        <w:jc w:val="both"/>
        <w:rPr>
          <w:rFonts w:ascii="Noto Sans Symbols" w:eastAsia="Noto Sans Symbols" w:hAnsi="Noto Sans Symbols" w:cs="Noto Sans Symbols"/>
          <w:color w:val="000000"/>
        </w:rPr>
      </w:pPr>
      <w:r>
        <w:t>Acceptance Testing: Acceptance testing will be performed by the customer representatives before final delivery</w:t>
      </w:r>
      <w:r>
        <w:rPr>
          <w:color w:val="000000"/>
        </w:rPr>
        <w:t> </w:t>
      </w:r>
    </w:p>
    <w:p w14:paraId="0DD456CB" w14:textId="77777777" w:rsidR="00BE31E1" w:rsidRDefault="00BC4CCB">
      <w:pPr>
        <w:pStyle w:val="Heading2"/>
        <w:numPr>
          <w:ilvl w:val="1"/>
          <w:numId w:val="3"/>
        </w:numPr>
      </w:pPr>
      <w:r>
        <w:t>Communication Model</w:t>
      </w:r>
    </w:p>
    <w:p w14:paraId="26125B80" w14:textId="77777777" w:rsidR="00BE31E1" w:rsidRDefault="00BC4CCB">
      <w:r>
        <w:t>This section details normal communication between customers, management, and the development team. Communication between all parties is handled using email and Zoom.</w:t>
      </w:r>
      <w:r>
        <w:rPr>
          <w:vertAlign w:val="superscript"/>
        </w:rPr>
        <w:footnoteReference w:id="9"/>
      </w:r>
      <w:r>
        <w:t xml:space="preserve"> </w:t>
      </w:r>
    </w:p>
    <w:p w14:paraId="294D085B" w14:textId="77777777" w:rsidR="00BE31E1" w:rsidRDefault="00BC4CCB">
      <w:r>
        <w:t xml:space="preserve">Weekly update emails highlighting progress within sprints and overall progress. Additionally, development teams are submitted in these emails. </w:t>
      </w:r>
    </w:p>
    <w:p w14:paraId="0B465025" w14:textId="4D9F8C09" w:rsidR="00BE31E1" w:rsidRDefault="00BC4CCB">
      <w:pPr>
        <w:rPr>
          <w:ins w:id="178" w:author="Rick Stuart" w:date="2020-04-04T15:51:00Z"/>
        </w:rPr>
      </w:pPr>
      <w:r>
        <w:t>Bi-</w:t>
      </w:r>
      <w:r w:rsidR="008E76B2">
        <w:t>weekly</w:t>
      </w:r>
      <w:r>
        <w:t>, at the end of a sprint, a meeting is held with the customer, management, and the development team. These meetings highlight prototypes and development during the sprint. Additionally, the development team supplies the customer with the focus for the next sprint</w:t>
      </w:r>
      <w:ins w:id="179" w:author="Rick Stuart" w:date="2020-04-26T19:10:00Z">
        <w:r w:rsidR="00E33BA1">
          <w:t>,</w:t>
        </w:r>
      </w:ins>
      <w:r>
        <w:t xml:space="preserve"> and change can be submitted, by the customer, for integration in the sprint backlog.</w:t>
      </w:r>
    </w:p>
    <w:p w14:paraId="5C900704" w14:textId="4CC50D53" w:rsidR="00107914" w:rsidRDefault="00107914">
      <w:pPr>
        <w:rPr>
          <w:ins w:id="180" w:author="Rick Stuart" w:date="2020-04-26T19:11:00Z"/>
        </w:rPr>
      </w:pPr>
      <w:ins w:id="181" w:author="Rick Stuart" w:date="2020-04-04T15:51:00Z">
        <w:r>
          <w:t>The communications model is highlighted below:</w:t>
        </w:r>
      </w:ins>
    </w:p>
    <w:p w14:paraId="3E9D08FC" w14:textId="296E919A" w:rsidR="00C45861" w:rsidRDefault="00C45861">
      <w:pPr>
        <w:rPr>
          <w:ins w:id="182" w:author="Rick Stuart" w:date="2020-04-26T19:11:00Z"/>
        </w:rPr>
      </w:pPr>
    </w:p>
    <w:p w14:paraId="11D4838F" w14:textId="20C7CAC9" w:rsidR="00C45861" w:rsidRDefault="00C45861">
      <w:pPr>
        <w:rPr>
          <w:ins w:id="183" w:author="Rick Stuart" w:date="2020-04-26T19:11:00Z"/>
        </w:rPr>
      </w:pPr>
    </w:p>
    <w:p w14:paraId="2BBB3F96" w14:textId="49832AAB" w:rsidR="00C45861" w:rsidRDefault="00C45861">
      <w:pPr>
        <w:rPr>
          <w:ins w:id="184" w:author="Rick Stuart" w:date="2020-04-26T19:11:00Z"/>
        </w:rPr>
      </w:pPr>
    </w:p>
    <w:p w14:paraId="4808BF68" w14:textId="12A3D818" w:rsidR="00C45861" w:rsidRDefault="00C45861">
      <w:pPr>
        <w:rPr>
          <w:ins w:id="185" w:author="Rick Stuart" w:date="2020-04-26T19:11:00Z"/>
        </w:rPr>
      </w:pPr>
    </w:p>
    <w:p w14:paraId="32A5C5FE" w14:textId="1CA980BC" w:rsidR="00C45861" w:rsidRDefault="00C45861">
      <w:pPr>
        <w:rPr>
          <w:ins w:id="186" w:author="Rick Stuart" w:date="2020-04-26T19:11:00Z"/>
        </w:rPr>
      </w:pPr>
    </w:p>
    <w:p w14:paraId="2DBC6F82" w14:textId="310EA572" w:rsidR="00C45861" w:rsidRDefault="00C45861">
      <w:pPr>
        <w:rPr>
          <w:ins w:id="187" w:author="Rick Stuart" w:date="2020-04-26T19:11:00Z"/>
        </w:rPr>
      </w:pPr>
    </w:p>
    <w:p w14:paraId="19EDCA60" w14:textId="5279950C" w:rsidR="00C45861" w:rsidRDefault="00C45861">
      <w:pPr>
        <w:rPr>
          <w:ins w:id="188" w:author="Rick Stuart" w:date="2020-04-26T19:11:00Z"/>
        </w:rPr>
      </w:pPr>
    </w:p>
    <w:p w14:paraId="1D57D4D6" w14:textId="4D8CE9A9" w:rsidR="00C45861" w:rsidRDefault="00C45861">
      <w:pPr>
        <w:rPr>
          <w:ins w:id="189" w:author="Rick Stuart" w:date="2020-04-26T19:11:00Z"/>
        </w:rPr>
      </w:pPr>
    </w:p>
    <w:p w14:paraId="31ECE305" w14:textId="67CDFC7F" w:rsidR="00C45861" w:rsidRDefault="00C45861">
      <w:pPr>
        <w:rPr>
          <w:ins w:id="190" w:author="Rick Stuart" w:date="2020-04-26T19:11:00Z"/>
        </w:rPr>
      </w:pPr>
    </w:p>
    <w:p w14:paraId="645C917D" w14:textId="77777777" w:rsidR="00C45861" w:rsidRDefault="00C45861">
      <w:pPr>
        <w:rPr>
          <w:ins w:id="191" w:author="Rick Stuart" w:date="2020-04-04T15:51:00Z"/>
        </w:rPr>
      </w:pPr>
    </w:p>
    <w:tbl>
      <w:tblPr>
        <w:tblStyle w:val="GridTable4"/>
        <w:tblW w:w="5000" w:type="pct"/>
        <w:tblLook w:val="04A0" w:firstRow="1" w:lastRow="0" w:firstColumn="1" w:lastColumn="0" w:noHBand="0" w:noVBand="1"/>
        <w:tblPrChange w:id="192" w:author="Rick Stuart" w:date="2020-04-04T16:12:00Z">
          <w:tblPr>
            <w:tblStyle w:val="GridTable4"/>
            <w:tblW w:w="0" w:type="auto"/>
            <w:tblLook w:val="04A0" w:firstRow="1" w:lastRow="0" w:firstColumn="1" w:lastColumn="0" w:noHBand="0" w:noVBand="1"/>
          </w:tblPr>
        </w:tblPrChange>
      </w:tblPr>
      <w:tblGrid>
        <w:gridCol w:w="1915"/>
        <w:gridCol w:w="1915"/>
        <w:gridCol w:w="1427"/>
        <w:gridCol w:w="1361"/>
        <w:gridCol w:w="1636"/>
        <w:gridCol w:w="1096"/>
        <w:tblGridChange w:id="193">
          <w:tblGrid>
            <w:gridCol w:w="1799"/>
            <w:gridCol w:w="116"/>
            <w:gridCol w:w="1682"/>
            <w:gridCol w:w="233"/>
            <w:gridCol w:w="1107"/>
            <w:gridCol w:w="320"/>
            <w:gridCol w:w="959"/>
            <w:gridCol w:w="402"/>
            <w:gridCol w:w="1135"/>
            <w:gridCol w:w="501"/>
            <w:gridCol w:w="529"/>
            <w:gridCol w:w="567"/>
          </w:tblGrid>
        </w:tblGridChange>
      </w:tblGrid>
      <w:tr w:rsidR="001D2400" w14:paraId="097E3B3F" w14:textId="77777777" w:rsidTr="001D2400">
        <w:trPr>
          <w:cnfStyle w:val="100000000000" w:firstRow="1" w:lastRow="0" w:firstColumn="0" w:lastColumn="0" w:oddVBand="0" w:evenVBand="0" w:oddHBand="0" w:evenHBand="0" w:firstRowFirstColumn="0" w:firstRowLastColumn="0" w:lastRowFirstColumn="0" w:lastRowLastColumn="0"/>
          <w:ins w:id="194" w:author="Rick Stuart" w:date="2020-04-04T15:52:00Z"/>
          <w:trPrChange w:id="195" w:author="Rick Stuart" w:date="2020-04-04T16:12:00Z">
            <w:trPr>
              <w:gridAfter w:val="0"/>
            </w:trPr>
          </w:trPrChange>
        </w:trPr>
        <w:tc>
          <w:tcPr>
            <w:cnfStyle w:val="001000000000" w:firstRow="0" w:lastRow="0" w:firstColumn="1" w:lastColumn="0" w:oddVBand="0" w:evenVBand="0" w:oddHBand="0" w:evenHBand="0" w:firstRowFirstColumn="0" w:firstRowLastColumn="0" w:lastRowFirstColumn="0" w:lastRowLastColumn="0"/>
            <w:tcW w:w="1024" w:type="pct"/>
            <w:vAlign w:val="center"/>
            <w:tcPrChange w:id="196" w:author="Rick Stuart" w:date="2020-04-04T16:12:00Z">
              <w:tcPr>
                <w:tcW w:w="1335" w:type="dxa"/>
                <w:vAlign w:val="center"/>
              </w:tcPr>
            </w:tcPrChange>
          </w:tcPr>
          <w:p w14:paraId="516DBEF6" w14:textId="66AD3AFF" w:rsidR="001D2400" w:rsidRDefault="001D2400">
            <w:pPr>
              <w:jc w:val="center"/>
              <w:cnfStyle w:val="101000000000" w:firstRow="1" w:lastRow="0" w:firstColumn="1" w:lastColumn="0" w:oddVBand="0" w:evenVBand="0" w:oddHBand="0" w:evenHBand="0" w:firstRowFirstColumn="0" w:firstRowLastColumn="0" w:lastRowFirstColumn="0" w:lastRowLastColumn="0"/>
              <w:rPr>
                <w:ins w:id="197" w:author="Rick Stuart" w:date="2020-04-04T15:52:00Z"/>
              </w:rPr>
              <w:pPrChange w:id="198" w:author="Rick Stuart" w:date="2020-04-04T15:55:00Z">
                <w:pPr>
                  <w:cnfStyle w:val="101000000000" w:firstRow="1" w:lastRow="0" w:firstColumn="1" w:lastColumn="0" w:oddVBand="0" w:evenVBand="0" w:oddHBand="0" w:evenHBand="0" w:firstRowFirstColumn="0" w:firstRowLastColumn="0" w:lastRowFirstColumn="0" w:lastRowLastColumn="0"/>
                </w:pPr>
              </w:pPrChange>
            </w:pPr>
            <w:ins w:id="199" w:author="Rick Stuart" w:date="2020-04-04T15:52:00Z">
              <w:r>
                <w:lastRenderedPageBreak/>
                <w:t>Communication Type</w:t>
              </w:r>
            </w:ins>
          </w:p>
        </w:tc>
        <w:tc>
          <w:tcPr>
            <w:tcW w:w="1024" w:type="pct"/>
            <w:vAlign w:val="center"/>
            <w:tcPrChange w:id="200" w:author="Rick Stuart" w:date="2020-04-04T16:12:00Z">
              <w:tcPr>
                <w:tcW w:w="1335" w:type="dxa"/>
                <w:gridSpan w:val="2"/>
                <w:vAlign w:val="center"/>
              </w:tcPr>
            </w:tcPrChange>
          </w:tcPr>
          <w:p w14:paraId="079D4B73" w14:textId="3EDF0625" w:rsidR="001D2400" w:rsidRDefault="00E33BA1">
            <w:pPr>
              <w:jc w:val="center"/>
              <w:cnfStyle w:val="100000000000" w:firstRow="1" w:lastRow="0" w:firstColumn="0" w:lastColumn="0" w:oddVBand="0" w:evenVBand="0" w:oddHBand="0" w:evenHBand="0" w:firstRowFirstColumn="0" w:firstRowLastColumn="0" w:lastRowFirstColumn="0" w:lastRowLastColumn="0"/>
              <w:rPr>
                <w:ins w:id="201" w:author="Rick Stuart" w:date="2020-04-04T15:52:00Z"/>
              </w:rPr>
              <w:pPrChange w:id="202" w:author="Rick Stuart" w:date="2020-04-04T15:55:00Z">
                <w:pPr>
                  <w:cnfStyle w:val="100000000000" w:firstRow="1" w:lastRow="0" w:firstColumn="0" w:lastColumn="0" w:oddVBand="0" w:evenVBand="0" w:oddHBand="0" w:evenHBand="0" w:firstRowFirstColumn="0" w:firstRowLastColumn="0" w:lastRowFirstColumn="0" w:lastRowLastColumn="0"/>
                </w:pPr>
              </w:pPrChange>
            </w:pPr>
            <w:ins w:id="203" w:author="Rick Stuart" w:date="2020-04-26T19:10:00Z">
              <w:r>
                <w:t>The o</w:t>
              </w:r>
            </w:ins>
            <w:ins w:id="204" w:author="Rick Stuart" w:date="2020-04-04T15:52:00Z">
              <w:r w:rsidR="001D2400">
                <w:t>bjective</w:t>
              </w:r>
            </w:ins>
          </w:p>
          <w:p w14:paraId="7A43C5AB" w14:textId="435AA5F4" w:rsidR="001D2400" w:rsidRDefault="001D2400">
            <w:pPr>
              <w:jc w:val="center"/>
              <w:cnfStyle w:val="100000000000" w:firstRow="1" w:lastRow="0" w:firstColumn="0" w:lastColumn="0" w:oddVBand="0" w:evenVBand="0" w:oddHBand="0" w:evenHBand="0" w:firstRowFirstColumn="0" w:firstRowLastColumn="0" w:lastRowFirstColumn="0" w:lastRowLastColumn="0"/>
              <w:rPr>
                <w:ins w:id="205" w:author="Rick Stuart" w:date="2020-04-04T15:52:00Z"/>
              </w:rPr>
              <w:pPrChange w:id="206" w:author="Rick Stuart" w:date="2020-04-04T15:55:00Z">
                <w:pPr>
                  <w:cnfStyle w:val="100000000000" w:firstRow="1" w:lastRow="0" w:firstColumn="0" w:lastColumn="0" w:oddVBand="0" w:evenVBand="0" w:oddHBand="0" w:evenHBand="0" w:firstRowFirstColumn="0" w:firstRowLastColumn="0" w:lastRowFirstColumn="0" w:lastRowLastColumn="0"/>
                </w:pPr>
              </w:pPrChange>
            </w:pPr>
            <w:ins w:id="207" w:author="Rick Stuart" w:date="2020-04-04T15:52:00Z">
              <w:r>
                <w:t>of the Communication</w:t>
              </w:r>
            </w:ins>
          </w:p>
        </w:tc>
        <w:tc>
          <w:tcPr>
            <w:tcW w:w="763" w:type="pct"/>
            <w:vAlign w:val="center"/>
            <w:tcPrChange w:id="208" w:author="Rick Stuart" w:date="2020-04-04T16:12:00Z">
              <w:tcPr>
                <w:tcW w:w="1336" w:type="dxa"/>
                <w:gridSpan w:val="2"/>
                <w:vAlign w:val="center"/>
              </w:tcPr>
            </w:tcPrChange>
          </w:tcPr>
          <w:p w14:paraId="15033D51" w14:textId="42986552" w:rsidR="001D2400" w:rsidRDefault="001D2400">
            <w:pPr>
              <w:jc w:val="center"/>
              <w:cnfStyle w:val="100000000000" w:firstRow="1" w:lastRow="0" w:firstColumn="0" w:lastColumn="0" w:oddVBand="0" w:evenVBand="0" w:oddHBand="0" w:evenHBand="0" w:firstRowFirstColumn="0" w:firstRowLastColumn="0" w:lastRowFirstColumn="0" w:lastRowLastColumn="0"/>
              <w:rPr>
                <w:ins w:id="209" w:author="Rick Stuart" w:date="2020-04-04T15:52:00Z"/>
              </w:rPr>
              <w:pPrChange w:id="210" w:author="Rick Stuart" w:date="2020-04-04T15:55:00Z">
                <w:pPr>
                  <w:cnfStyle w:val="100000000000" w:firstRow="1" w:lastRow="0" w:firstColumn="0" w:lastColumn="0" w:oddVBand="0" w:evenVBand="0" w:oddHBand="0" w:evenHBand="0" w:firstRowFirstColumn="0" w:firstRowLastColumn="0" w:lastRowFirstColumn="0" w:lastRowLastColumn="0"/>
                </w:pPr>
              </w:pPrChange>
            </w:pPr>
            <w:ins w:id="211" w:author="Rick Stuart" w:date="2020-04-04T15:52:00Z">
              <w:r>
                <w:t>Medium</w:t>
              </w:r>
            </w:ins>
          </w:p>
        </w:tc>
        <w:tc>
          <w:tcPr>
            <w:tcW w:w="728" w:type="pct"/>
            <w:vAlign w:val="center"/>
            <w:tcPrChange w:id="212" w:author="Rick Stuart" w:date="2020-04-04T16:12:00Z">
              <w:tcPr>
                <w:tcW w:w="1336" w:type="dxa"/>
                <w:gridSpan w:val="2"/>
                <w:vAlign w:val="center"/>
              </w:tcPr>
            </w:tcPrChange>
          </w:tcPr>
          <w:p w14:paraId="3853FA35" w14:textId="760C6ADE" w:rsidR="001D2400" w:rsidRDefault="001D2400">
            <w:pPr>
              <w:jc w:val="center"/>
              <w:cnfStyle w:val="100000000000" w:firstRow="1" w:lastRow="0" w:firstColumn="0" w:lastColumn="0" w:oddVBand="0" w:evenVBand="0" w:oddHBand="0" w:evenHBand="0" w:firstRowFirstColumn="0" w:firstRowLastColumn="0" w:lastRowFirstColumn="0" w:lastRowLastColumn="0"/>
              <w:rPr>
                <w:ins w:id="213" w:author="Rick Stuart" w:date="2020-04-04T15:52:00Z"/>
              </w:rPr>
              <w:pPrChange w:id="214" w:author="Rick Stuart" w:date="2020-04-04T15:55:00Z">
                <w:pPr>
                  <w:cnfStyle w:val="100000000000" w:firstRow="1" w:lastRow="0" w:firstColumn="0" w:lastColumn="0" w:oddVBand="0" w:evenVBand="0" w:oddHBand="0" w:evenHBand="0" w:firstRowFirstColumn="0" w:firstRowLastColumn="0" w:lastRowFirstColumn="0" w:lastRowLastColumn="0"/>
                </w:pPr>
              </w:pPrChange>
            </w:pPr>
            <w:ins w:id="215" w:author="Rick Stuart" w:date="2020-04-04T15:52:00Z">
              <w:r>
                <w:t>Frequency</w:t>
              </w:r>
            </w:ins>
          </w:p>
        </w:tc>
        <w:tc>
          <w:tcPr>
            <w:tcW w:w="875" w:type="pct"/>
            <w:vAlign w:val="center"/>
            <w:tcPrChange w:id="216" w:author="Rick Stuart" w:date="2020-04-04T16:12:00Z">
              <w:tcPr>
                <w:tcW w:w="1336" w:type="dxa"/>
                <w:gridSpan w:val="2"/>
                <w:vAlign w:val="center"/>
              </w:tcPr>
            </w:tcPrChange>
          </w:tcPr>
          <w:p w14:paraId="08B29C6C" w14:textId="58C5EFBD" w:rsidR="001D2400" w:rsidRDefault="001D2400">
            <w:pPr>
              <w:jc w:val="center"/>
              <w:cnfStyle w:val="100000000000" w:firstRow="1" w:lastRow="0" w:firstColumn="0" w:lastColumn="0" w:oddVBand="0" w:evenVBand="0" w:oddHBand="0" w:evenHBand="0" w:firstRowFirstColumn="0" w:firstRowLastColumn="0" w:lastRowFirstColumn="0" w:lastRowLastColumn="0"/>
              <w:rPr>
                <w:ins w:id="217" w:author="Rick Stuart" w:date="2020-04-04T15:52:00Z"/>
              </w:rPr>
              <w:pPrChange w:id="218" w:author="Rick Stuart" w:date="2020-04-04T15:55:00Z">
                <w:pPr>
                  <w:cnfStyle w:val="100000000000" w:firstRow="1" w:lastRow="0" w:firstColumn="0" w:lastColumn="0" w:oddVBand="0" w:evenVBand="0" w:oddHBand="0" w:evenHBand="0" w:firstRowFirstColumn="0" w:firstRowLastColumn="0" w:lastRowFirstColumn="0" w:lastRowLastColumn="0"/>
                </w:pPr>
              </w:pPrChange>
            </w:pPr>
            <w:ins w:id="219" w:author="Rick Stuart" w:date="2020-04-04T15:52:00Z">
              <w:r>
                <w:t>Audience</w:t>
              </w:r>
            </w:ins>
          </w:p>
        </w:tc>
        <w:tc>
          <w:tcPr>
            <w:tcW w:w="586" w:type="pct"/>
            <w:vAlign w:val="center"/>
            <w:tcPrChange w:id="220" w:author="Rick Stuart" w:date="2020-04-04T16:12:00Z">
              <w:tcPr>
                <w:tcW w:w="1336" w:type="dxa"/>
                <w:gridSpan w:val="2"/>
                <w:vAlign w:val="center"/>
              </w:tcPr>
            </w:tcPrChange>
          </w:tcPr>
          <w:p w14:paraId="4727948E" w14:textId="3F13F41F" w:rsidR="001D2400" w:rsidRDefault="001D2400">
            <w:pPr>
              <w:jc w:val="center"/>
              <w:cnfStyle w:val="100000000000" w:firstRow="1" w:lastRow="0" w:firstColumn="0" w:lastColumn="0" w:oddVBand="0" w:evenVBand="0" w:oddHBand="0" w:evenHBand="0" w:firstRowFirstColumn="0" w:firstRowLastColumn="0" w:lastRowFirstColumn="0" w:lastRowLastColumn="0"/>
              <w:rPr>
                <w:ins w:id="221" w:author="Rick Stuart" w:date="2020-04-04T15:52:00Z"/>
              </w:rPr>
              <w:pPrChange w:id="222" w:author="Rick Stuart" w:date="2020-04-04T15:55:00Z">
                <w:pPr>
                  <w:cnfStyle w:val="100000000000" w:firstRow="1" w:lastRow="0" w:firstColumn="0" w:lastColumn="0" w:oddVBand="0" w:evenVBand="0" w:oddHBand="0" w:evenHBand="0" w:firstRowFirstColumn="0" w:firstRowLastColumn="0" w:lastRowFirstColumn="0" w:lastRowLastColumn="0"/>
                </w:pPr>
              </w:pPrChange>
            </w:pPr>
            <w:ins w:id="223" w:author="Rick Stuart" w:date="2020-04-04T15:52:00Z">
              <w:r>
                <w:t>Owner</w:t>
              </w:r>
            </w:ins>
          </w:p>
        </w:tc>
      </w:tr>
      <w:tr w:rsidR="001D2400" w14:paraId="3C9587BF" w14:textId="77777777" w:rsidTr="001D2400">
        <w:trPr>
          <w:cnfStyle w:val="000000100000" w:firstRow="0" w:lastRow="0" w:firstColumn="0" w:lastColumn="0" w:oddVBand="0" w:evenVBand="0" w:oddHBand="1" w:evenHBand="0" w:firstRowFirstColumn="0" w:firstRowLastColumn="0" w:lastRowFirstColumn="0" w:lastRowLastColumn="0"/>
          <w:ins w:id="224" w:author="Rick Stuart" w:date="2020-04-04T15:52:00Z"/>
          <w:trPrChange w:id="225" w:author="Rick Stuart" w:date="2020-04-04T16:12:00Z">
            <w:trPr>
              <w:gridAfter w:val="0"/>
            </w:trPr>
          </w:trPrChange>
        </w:trPr>
        <w:tc>
          <w:tcPr>
            <w:cnfStyle w:val="001000000000" w:firstRow="0" w:lastRow="0" w:firstColumn="1" w:lastColumn="0" w:oddVBand="0" w:evenVBand="0" w:oddHBand="0" w:evenHBand="0" w:firstRowFirstColumn="0" w:firstRowLastColumn="0" w:lastRowFirstColumn="0" w:lastRowLastColumn="0"/>
            <w:tcW w:w="1024" w:type="pct"/>
            <w:vAlign w:val="center"/>
            <w:tcPrChange w:id="226" w:author="Rick Stuart" w:date="2020-04-04T16:12:00Z">
              <w:tcPr>
                <w:tcW w:w="1335" w:type="dxa"/>
                <w:vAlign w:val="center"/>
              </w:tcPr>
            </w:tcPrChange>
          </w:tcPr>
          <w:p w14:paraId="4AB3A4F8" w14:textId="49746957" w:rsidR="001D2400" w:rsidRDefault="00586E5F">
            <w:pPr>
              <w:jc w:val="center"/>
              <w:cnfStyle w:val="001000100000" w:firstRow="0" w:lastRow="0" w:firstColumn="1" w:lastColumn="0" w:oddVBand="0" w:evenVBand="0" w:oddHBand="1" w:evenHBand="0" w:firstRowFirstColumn="0" w:firstRowLastColumn="0" w:lastRowFirstColumn="0" w:lastRowLastColumn="0"/>
              <w:rPr>
                <w:ins w:id="227" w:author="Rick Stuart" w:date="2020-04-04T15:52:00Z"/>
              </w:rPr>
              <w:pPrChange w:id="228" w:author="Rick Stuart" w:date="2020-04-04T15:55:00Z">
                <w:pPr>
                  <w:cnfStyle w:val="001000100000" w:firstRow="0" w:lastRow="0" w:firstColumn="1" w:lastColumn="0" w:oddVBand="0" w:evenVBand="0" w:oddHBand="1" w:evenHBand="0" w:firstRowFirstColumn="0" w:firstRowLastColumn="0" w:lastRowFirstColumn="0" w:lastRowLastColumn="0"/>
                </w:pPr>
              </w:pPrChange>
            </w:pPr>
            <w:ins w:id="229" w:author="Rick Stuart" w:date="2020-04-04T17:17:00Z">
              <w:r>
                <w:t>Requirements</w:t>
              </w:r>
            </w:ins>
            <w:ins w:id="230" w:author="Rick Stuart" w:date="2020-04-04T15:53:00Z">
              <w:r w:rsidR="001D2400">
                <w:t xml:space="preserve"> Meeting</w:t>
              </w:r>
            </w:ins>
          </w:p>
        </w:tc>
        <w:tc>
          <w:tcPr>
            <w:tcW w:w="1024" w:type="pct"/>
            <w:vAlign w:val="center"/>
            <w:tcPrChange w:id="231" w:author="Rick Stuart" w:date="2020-04-04T16:12:00Z">
              <w:tcPr>
                <w:tcW w:w="1335" w:type="dxa"/>
                <w:gridSpan w:val="2"/>
                <w:vAlign w:val="center"/>
              </w:tcPr>
            </w:tcPrChange>
          </w:tcPr>
          <w:p w14:paraId="68CCAA10" w14:textId="10C6AE89" w:rsidR="001D2400" w:rsidRDefault="001D2400">
            <w:pPr>
              <w:jc w:val="center"/>
              <w:cnfStyle w:val="000000100000" w:firstRow="0" w:lastRow="0" w:firstColumn="0" w:lastColumn="0" w:oddVBand="0" w:evenVBand="0" w:oddHBand="1" w:evenHBand="0" w:firstRowFirstColumn="0" w:firstRowLastColumn="0" w:lastRowFirstColumn="0" w:lastRowLastColumn="0"/>
              <w:rPr>
                <w:ins w:id="232" w:author="Rick Stuart" w:date="2020-04-04T15:52:00Z"/>
              </w:rPr>
              <w:pPrChange w:id="233"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234" w:author="Rick Stuart" w:date="2020-04-04T15:53:00Z">
              <w:r>
                <w:t xml:space="preserve">Determine Initial </w:t>
              </w:r>
            </w:ins>
            <w:ins w:id="235" w:author="Rick Stuart" w:date="2020-04-04T17:17:00Z">
              <w:r w:rsidR="00586E5F">
                <w:t>Requirements</w:t>
              </w:r>
            </w:ins>
          </w:p>
        </w:tc>
        <w:tc>
          <w:tcPr>
            <w:tcW w:w="763" w:type="pct"/>
            <w:vAlign w:val="center"/>
            <w:tcPrChange w:id="236" w:author="Rick Stuart" w:date="2020-04-04T16:12:00Z">
              <w:tcPr>
                <w:tcW w:w="1336" w:type="dxa"/>
                <w:gridSpan w:val="2"/>
                <w:vAlign w:val="center"/>
              </w:tcPr>
            </w:tcPrChange>
          </w:tcPr>
          <w:p w14:paraId="0EA51E34" w14:textId="45E5D93D" w:rsidR="001D2400" w:rsidRDefault="001D2400">
            <w:pPr>
              <w:jc w:val="center"/>
              <w:cnfStyle w:val="000000100000" w:firstRow="0" w:lastRow="0" w:firstColumn="0" w:lastColumn="0" w:oddVBand="0" w:evenVBand="0" w:oddHBand="1" w:evenHBand="0" w:firstRowFirstColumn="0" w:firstRowLastColumn="0" w:lastRowFirstColumn="0" w:lastRowLastColumn="0"/>
              <w:rPr>
                <w:ins w:id="237" w:author="Rick Stuart" w:date="2020-04-04T15:52:00Z"/>
              </w:rPr>
              <w:pPrChange w:id="238"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239" w:author="Rick Stuart" w:date="2020-04-04T15:53:00Z">
              <w:r>
                <w:t>Conference Call</w:t>
              </w:r>
            </w:ins>
          </w:p>
        </w:tc>
        <w:tc>
          <w:tcPr>
            <w:tcW w:w="728" w:type="pct"/>
            <w:vAlign w:val="center"/>
            <w:tcPrChange w:id="240" w:author="Rick Stuart" w:date="2020-04-04T16:12:00Z">
              <w:tcPr>
                <w:tcW w:w="1336" w:type="dxa"/>
                <w:gridSpan w:val="2"/>
                <w:vAlign w:val="center"/>
              </w:tcPr>
            </w:tcPrChange>
          </w:tcPr>
          <w:p w14:paraId="6F846410" w14:textId="6FD9FFE8" w:rsidR="001D2400" w:rsidRDefault="001D2400">
            <w:pPr>
              <w:jc w:val="center"/>
              <w:cnfStyle w:val="000000100000" w:firstRow="0" w:lastRow="0" w:firstColumn="0" w:lastColumn="0" w:oddVBand="0" w:evenVBand="0" w:oddHBand="1" w:evenHBand="0" w:firstRowFirstColumn="0" w:firstRowLastColumn="0" w:lastRowFirstColumn="0" w:lastRowLastColumn="0"/>
              <w:rPr>
                <w:ins w:id="241" w:author="Rick Stuart" w:date="2020-04-04T15:52:00Z"/>
              </w:rPr>
              <w:pPrChange w:id="242"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243" w:author="Rick Stuart" w:date="2020-04-04T15:53:00Z">
              <w:r>
                <w:t>Once</w:t>
              </w:r>
            </w:ins>
          </w:p>
        </w:tc>
        <w:tc>
          <w:tcPr>
            <w:tcW w:w="875" w:type="pct"/>
            <w:vAlign w:val="center"/>
            <w:tcPrChange w:id="244" w:author="Rick Stuart" w:date="2020-04-04T16:12:00Z">
              <w:tcPr>
                <w:tcW w:w="1336" w:type="dxa"/>
                <w:gridSpan w:val="2"/>
                <w:vAlign w:val="center"/>
              </w:tcPr>
            </w:tcPrChange>
          </w:tcPr>
          <w:p w14:paraId="44FFBC56" w14:textId="5C286C22" w:rsidR="001D2400" w:rsidRDefault="001D2400">
            <w:pPr>
              <w:jc w:val="center"/>
              <w:cnfStyle w:val="000000100000" w:firstRow="0" w:lastRow="0" w:firstColumn="0" w:lastColumn="0" w:oddVBand="0" w:evenVBand="0" w:oddHBand="1" w:evenHBand="0" w:firstRowFirstColumn="0" w:firstRowLastColumn="0" w:lastRowFirstColumn="0" w:lastRowLastColumn="0"/>
              <w:rPr>
                <w:ins w:id="245" w:author="Rick Stuart" w:date="2020-04-04T15:52:00Z"/>
              </w:rPr>
              <w:pPrChange w:id="246"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247" w:author="Rick Stuart" w:date="2020-04-04T15:54:00Z">
              <w:r>
                <w:t>PM, Development Team, Clients</w:t>
              </w:r>
            </w:ins>
          </w:p>
        </w:tc>
        <w:tc>
          <w:tcPr>
            <w:tcW w:w="586" w:type="pct"/>
            <w:vAlign w:val="center"/>
            <w:tcPrChange w:id="248" w:author="Rick Stuart" w:date="2020-04-04T16:12:00Z">
              <w:tcPr>
                <w:tcW w:w="1336" w:type="dxa"/>
                <w:gridSpan w:val="2"/>
                <w:vAlign w:val="center"/>
              </w:tcPr>
            </w:tcPrChange>
          </w:tcPr>
          <w:p w14:paraId="21E91945" w14:textId="6425C6A4" w:rsidR="001D2400" w:rsidRDefault="001D2400">
            <w:pPr>
              <w:jc w:val="center"/>
              <w:cnfStyle w:val="000000100000" w:firstRow="0" w:lastRow="0" w:firstColumn="0" w:lastColumn="0" w:oddVBand="0" w:evenVBand="0" w:oddHBand="1" w:evenHBand="0" w:firstRowFirstColumn="0" w:firstRowLastColumn="0" w:lastRowFirstColumn="0" w:lastRowLastColumn="0"/>
              <w:rPr>
                <w:ins w:id="249" w:author="Rick Stuart" w:date="2020-04-04T15:52:00Z"/>
              </w:rPr>
              <w:pPrChange w:id="250"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251" w:author="Rick Stuart" w:date="2020-04-04T15:54:00Z">
              <w:r>
                <w:t>PM</w:t>
              </w:r>
            </w:ins>
          </w:p>
        </w:tc>
      </w:tr>
      <w:tr w:rsidR="001D2400" w14:paraId="76EE5CFA" w14:textId="77777777" w:rsidTr="001D2400">
        <w:trPr>
          <w:ins w:id="252" w:author="Rick Stuart" w:date="2020-04-04T15:52:00Z"/>
          <w:trPrChange w:id="253" w:author="Rick Stuart" w:date="2020-04-04T16:12:00Z">
            <w:trPr>
              <w:gridAfter w:val="0"/>
            </w:trPr>
          </w:trPrChange>
        </w:trPr>
        <w:tc>
          <w:tcPr>
            <w:cnfStyle w:val="001000000000" w:firstRow="0" w:lastRow="0" w:firstColumn="1" w:lastColumn="0" w:oddVBand="0" w:evenVBand="0" w:oddHBand="0" w:evenHBand="0" w:firstRowFirstColumn="0" w:firstRowLastColumn="0" w:lastRowFirstColumn="0" w:lastRowLastColumn="0"/>
            <w:tcW w:w="1024" w:type="pct"/>
            <w:vAlign w:val="center"/>
            <w:tcPrChange w:id="254" w:author="Rick Stuart" w:date="2020-04-04T16:12:00Z">
              <w:tcPr>
                <w:tcW w:w="1335" w:type="dxa"/>
                <w:vAlign w:val="center"/>
              </w:tcPr>
            </w:tcPrChange>
          </w:tcPr>
          <w:p w14:paraId="4F857CCF" w14:textId="3B50D82A" w:rsidR="001D2400" w:rsidRDefault="001D2400">
            <w:pPr>
              <w:jc w:val="center"/>
              <w:rPr>
                <w:ins w:id="255" w:author="Rick Stuart" w:date="2020-04-04T15:52:00Z"/>
              </w:rPr>
              <w:pPrChange w:id="256" w:author="Rick Stuart" w:date="2020-04-04T15:55:00Z">
                <w:pPr/>
              </w:pPrChange>
            </w:pPr>
            <w:ins w:id="257" w:author="Rick Stuart" w:date="2020-04-04T16:10:00Z">
              <w:r>
                <w:t>Weekly Update</w:t>
              </w:r>
            </w:ins>
          </w:p>
        </w:tc>
        <w:tc>
          <w:tcPr>
            <w:tcW w:w="1024" w:type="pct"/>
            <w:vAlign w:val="center"/>
            <w:tcPrChange w:id="258" w:author="Rick Stuart" w:date="2020-04-04T16:12:00Z">
              <w:tcPr>
                <w:tcW w:w="1335" w:type="dxa"/>
                <w:gridSpan w:val="2"/>
                <w:vAlign w:val="center"/>
              </w:tcPr>
            </w:tcPrChange>
          </w:tcPr>
          <w:p w14:paraId="4F11E38B" w14:textId="3B53B8CE" w:rsidR="001D2400" w:rsidRDefault="001D2400">
            <w:pPr>
              <w:jc w:val="center"/>
              <w:cnfStyle w:val="000000000000" w:firstRow="0" w:lastRow="0" w:firstColumn="0" w:lastColumn="0" w:oddVBand="0" w:evenVBand="0" w:oddHBand="0" w:evenHBand="0" w:firstRowFirstColumn="0" w:firstRowLastColumn="0" w:lastRowFirstColumn="0" w:lastRowLastColumn="0"/>
              <w:rPr>
                <w:ins w:id="259" w:author="Rick Stuart" w:date="2020-04-04T15:52:00Z"/>
              </w:rPr>
              <w:pPrChange w:id="260" w:author="Rick Stuart" w:date="2020-04-04T15:55:00Z">
                <w:pPr>
                  <w:cnfStyle w:val="000000000000" w:firstRow="0" w:lastRow="0" w:firstColumn="0" w:lastColumn="0" w:oddVBand="0" w:evenVBand="0" w:oddHBand="0" w:evenHBand="0" w:firstRowFirstColumn="0" w:firstRowLastColumn="0" w:lastRowFirstColumn="0" w:lastRowLastColumn="0"/>
                </w:pPr>
              </w:pPrChange>
            </w:pPr>
            <w:ins w:id="261" w:author="Rick Stuart" w:date="2020-04-04T16:11:00Z">
              <w:r>
                <w:t>Update on weekly completion</w:t>
              </w:r>
            </w:ins>
          </w:p>
        </w:tc>
        <w:tc>
          <w:tcPr>
            <w:tcW w:w="763" w:type="pct"/>
            <w:vAlign w:val="center"/>
            <w:tcPrChange w:id="262" w:author="Rick Stuart" w:date="2020-04-04T16:12:00Z">
              <w:tcPr>
                <w:tcW w:w="1336" w:type="dxa"/>
                <w:gridSpan w:val="2"/>
                <w:vAlign w:val="center"/>
              </w:tcPr>
            </w:tcPrChange>
          </w:tcPr>
          <w:p w14:paraId="7C533D3C" w14:textId="581C01B6" w:rsidR="001D2400" w:rsidRDefault="001D2400">
            <w:pPr>
              <w:jc w:val="center"/>
              <w:cnfStyle w:val="000000000000" w:firstRow="0" w:lastRow="0" w:firstColumn="0" w:lastColumn="0" w:oddVBand="0" w:evenVBand="0" w:oddHBand="0" w:evenHBand="0" w:firstRowFirstColumn="0" w:firstRowLastColumn="0" w:lastRowFirstColumn="0" w:lastRowLastColumn="0"/>
              <w:rPr>
                <w:ins w:id="263" w:author="Rick Stuart" w:date="2020-04-04T15:52:00Z"/>
              </w:rPr>
              <w:pPrChange w:id="264" w:author="Rick Stuart" w:date="2020-04-04T15:55:00Z">
                <w:pPr>
                  <w:cnfStyle w:val="000000000000" w:firstRow="0" w:lastRow="0" w:firstColumn="0" w:lastColumn="0" w:oddVBand="0" w:evenVBand="0" w:oddHBand="0" w:evenHBand="0" w:firstRowFirstColumn="0" w:firstRowLastColumn="0" w:lastRowFirstColumn="0" w:lastRowLastColumn="0"/>
                </w:pPr>
              </w:pPrChange>
            </w:pPr>
            <w:ins w:id="265" w:author="Rick Stuart" w:date="2020-04-04T16:11:00Z">
              <w:r>
                <w:t>Email</w:t>
              </w:r>
            </w:ins>
          </w:p>
        </w:tc>
        <w:tc>
          <w:tcPr>
            <w:tcW w:w="728" w:type="pct"/>
            <w:vAlign w:val="center"/>
            <w:tcPrChange w:id="266" w:author="Rick Stuart" w:date="2020-04-04T16:12:00Z">
              <w:tcPr>
                <w:tcW w:w="1336" w:type="dxa"/>
                <w:gridSpan w:val="2"/>
                <w:vAlign w:val="center"/>
              </w:tcPr>
            </w:tcPrChange>
          </w:tcPr>
          <w:p w14:paraId="20611CA9" w14:textId="3F018640" w:rsidR="001D2400" w:rsidRDefault="001D2400">
            <w:pPr>
              <w:jc w:val="center"/>
              <w:cnfStyle w:val="000000000000" w:firstRow="0" w:lastRow="0" w:firstColumn="0" w:lastColumn="0" w:oddVBand="0" w:evenVBand="0" w:oddHBand="0" w:evenHBand="0" w:firstRowFirstColumn="0" w:firstRowLastColumn="0" w:lastRowFirstColumn="0" w:lastRowLastColumn="0"/>
              <w:rPr>
                <w:ins w:id="267" w:author="Rick Stuart" w:date="2020-04-04T15:52:00Z"/>
              </w:rPr>
              <w:pPrChange w:id="268" w:author="Rick Stuart" w:date="2020-04-04T15:55:00Z">
                <w:pPr>
                  <w:cnfStyle w:val="000000000000" w:firstRow="0" w:lastRow="0" w:firstColumn="0" w:lastColumn="0" w:oddVBand="0" w:evenVBand="0" w:oddHBand="0" w:evenHBand="0" w:firstRowFirstColumn="0" w:firstRowLastColumn="0" w:lastRowFirstColumn="0" w:lastRowLastColumn="0"/>
                </w:pPr>
              </w:pPrChange>
            </w:pPr>
            <w:ins w:id="269" w:author="Rick Stuart" w:date="2020-04-04T16:11:00Z">
              <w:r>
                <w:t>Every Sunday</w:t>
              </w:r>
            </w:ins>
          </w:p>
        </w:tc>
        <w:tc>
          <w:tcPr>
            <w:tcW w:w="875" w:type="pct"/>
            <w:vAlign w:val="center"/>
            <w:tcPrChange w:id="270" w:author="Rick Stuart" w:date="2020-04-04T16:12:00Z">
              <w:tcPr>
                <w:tcW w:w="1336" w:type="dxa"/>
                <w:gridSpan w:val="2"/>
                <w:vAlign w:val="center"/>
              </w:tcPr>
            </w:tcPrChange>
          </w:tcPr>
          <w:p w14:paraId="48954E98" w14:textId="47D6BCEA" w:rsidR="001D2400" w:rsidRDefault="001D2400">
            <w:pPr>
              <w:jc w:val="center"/>
              <w:cnfStyle w:val="000000000000" w:firstRow="0" w:lastRow="0" w:firstColumn="0" w:lastColumn="0" w:oddVBand="0" w:evenVBand="0" w:oddHBand="0" w:evenHBand="0" w:firstRowFirstColumn="0" w:firstRowLastColumn="0" w:lastRowFirstColumn="0" w:lastRowLastColumn="0"/>
              <w:rPr>
                <w:ins w:id="271" w:author="Rick Stuart" w:date="2020-04-04T15:52:00Z"/>
              </w:rPr>
              <w:pPrChange w:id="272" w:author="Rick Stuart" w:date="2020-04-04T15:55:00Z">
                <w:pPr>
                  <w:cnfStyle w:val="000000000000" w:firstRow="0" w:lastRow="0" w:firstColumn="0" w:lastColumn="0" w:oddVBand="0" w:evenVBand="0" w:oddHBand="0" w:evenHBand="0" w:firstRowFirstColumn="0" w:firstRowLastColumn="0" w:lastRowFirstColumn="0" w:lastRowLastColumn="0"/>
                </w:pPr>
              </w:pPrChange>
            </w:pPr>
            <w:ins w:id="273" w:author="Rick Stuart" w:date="2020-04-04T16:11:00Z">
              <w:r>
                <w:t>Client, Management</w:t>
              </w:r>
            </w:ins>
          </w:p>
        </w:tc>
        <w:tc>
          <w:tcPr>
            <w:tcW w:w="586" w:type="pct"/>
            <w:vAlign w:val="center"/>
            <w:tcPrChange w:id="274" w:author="Rick Stuart" w:date="2020-04-04T16:12:00Z">
              <w:tcPr>
                <w:tcW w:w="1336" w:type="dxa"/>
                <w:gridSpan w:val="2"/>
                <w:vAlign w:val="center"/>
              </w:tcPr>
            </w:tcPrChange>
          </w:tcPr>
          <w:p w14:paraId="22F4F6D6" w14:textId="0CF56775" w:rsidR="001D2400" w:rsidRDefault="001D2400">
            <w:pPr>
              <w:jc w:val="center"/>
              <w:cnfStyle w:val="000000000000" w:firstRow="0" w:lastRow="0" w:firstColumn="0" w:lastColumn="0" w:oddVBand="0" w:evenVBand="0" w:oddHBand="0" w:evenHBand="0" w:firstRowFirstColumn="0" w:firstRowLastColumn="0" w:lastRowFirstColumn="0" w:lastRowLastColumn="0"/>
              <w:rPr>
                <w:ins w:id="275" w:author="Rick Stuart" w:date="2020-04-04T15:52:00Z"/>
              </w:rPr>
              <w:pPrChange w:id="276" w:author="Rick Stuart" w:date="2020-04-04T15:55:00Z">
                <w:pPr>
                  <w:cnfStyle w:val="000000000000" w:firstRow="0" w:lastRow="0" w:firstColumn="0" w:lastColumn="0" w:oddVBand="0" w:evenVBand="0" w:oddHBand="0" w:evenHBand="0" w:firstRowFirstColumn="0" w:firstRowLastColumn="0" w:lastRowFirstColumn="0" w:lastRowLastColumn="0"/>
                </w:pPr>
              </w:pPrChange>
            </w:pPr>
            <w:ins w:id="277" w:author="Rick Stuart" w:date="2020-04-04T16:11:00Z">
              <w:r>
                <w:t>PM</w:t>
              </w:r>
            </w:ins>
          </w:p>
        </w:tc>
      </w:tr>
      <w:tr w:rsidR="001D2400" w14:paraId="1117DB66" w14:textId="77777777" w:rsidTr="001D2400">
        <w:trPr>
          <w:cnfStyle w:val="000000100000" w:firstRow="0" w:lastRow="0" w:firstColumn="0" w:lastColumn="0" w:oddVBand="0" w:evenVBand="0" w:oddHBand="1" w:evenHBand="0" w:firstRowFirstColumn="0" w:firstRowLastColumn="0" w:lastRowFirstColumn="0" w:lastRowLastColumn="0"/>
          <w:ins w:id="278" w:author="Rick Stuart" w:date="2020-04-04T15:52:00Z"/>
          <w:trPrChange w:id="279" w:author="Rick Stuart" w:date="2020-04-04T16:12:00Z">
            <w:trPr>
              <w:gridAfter w:val="0"/>
            </w:trPr>
          </w:trPrChange>
        </w:trPr>
        <w:tc>
          <w:tcPr>
            <w:cnfStyle w:val="001000000000" w:firstRow="0" w:lastRow="0" w:firstColumn="1" w:lastColumn="0" w:oddVBand="0" w:evenVBand="0" w:oddHBand="0" w:evenHBand="0" w:firstRowFirstColumn="0" w:firstRowLastColumn="0" w:lastRowFirstColumn="0" w:lastRowLastColumn="0"/>
            <w:tcW w:w="1024" w:type="pct"/>
            <w:vAlign w:val="center"/>
            <w:tcPrChange w:id="280" w:author="Rick Stuart" w:date="2020-04-04T16:12:00Z">
              <w:tcPr>
                <w:tcW w:w="1335" w:type="dxa"/>
                <w:vAlign w:val="center"/>
              </w:tcPr>
            </w:tcPrChange>
          </w:tcPr>
          <w:p w14:paraId="3171D649" w14:textId="0679E729" w:rsidR="001D2400" w:rsidRDefault="001D2400">
            <w:pPr>
              <w:jc w:val="center"/>
              <w:cnfStyle w:val="001000100000" w:firstRow="0" w:lastRow="0" w:firstColumn="1" w:lastColumn="0" w:oddVBand="0" w:evenVBand="0" w:oddHBand="1" w:evenHBand="0" w:firstRowFirstColumn="0" w:firstRowLastColumn="0" w:lastRowFirstColumn="0" w:lastRowLastColumn="0"/>
              <w:rPr>
                <w:ins w:id="281" w:author="Rick Stuart" w:date="2020-04-04T15:52:00Z"/>
              </w:rPr>
              <w:pPrChange w:id="282" w:author="Rick Stuart" w:date="2020-04-04T15:55:00Z">
                <w:pPr>
                  <w:cnfStyle w:val="001000100000" w:firstRow="0" w:lastRow="0" w:firstColumn="1" w:lastColumn="0" w:oddVBand="0" w:evenVBand="0" w:oddHBand="1" w:evenHBand="0" w:firstRowFirstColumn="0" w:firstRowLastColumn="0" w:lastRowFirstColumn="0" w:lastRowLastColumn="0"/>
                </w:pPr>
              </w:pPrChange>
            </w:pPr>
            <w:ins w:id="283" w:author="Rick Stuart" w:date="2020-04-04T16:14:00Z">
              <w:r>
                <w:t>Sprint Completion</w:t>
              </w:r>
            </w:ins>
          </w:p>
        </w:tc>
        <w:tc>
          <w:tcPr>
            <w:tcW w:w="1024" w:type="pct"/>
            <w:vAlign w:val="center"/>
            <w:tcPrChange w:id="284" w:author="Rick Stuart" w:date="2020-04-04T16:12:00Z">
              <w:tcPr>
                <w:tcW w:w="1335" w:type="dxa"/>
                <w:gridSpan w:val="2"/>
                <w:vAlign w:val="center"/>
              </w:tcPr>
            </w:tcPrChange>
          </w:tcPr>
          <w:p w14:paraId="773684E9" w14:textId="0526145C" w:rsidR="001D2400" w:rsidRDefault="001D2400">
            <w:pPr>
              <w:jc w:val="center"/>
              <w:cnfStyle w:val="000000100000" w:firstRow="0" w:lastRow="0" w:firstColumn="0" w:lastColumn="0" w:oddVBand="0" w:evenVBand="0" w:oddHBand="1" w:evenHBand="0" w:firstRowFirstColumn="0" w:firstRowLastColumn="0" w:lastRowFirstColumn="0" w:lastRowLastColumn="0"/>
              <w:rPr>
                <w:ins w:id="285" w:author="Rick Stuart" w:date="2020-04-04T15:52:00Z"/>
              </w:rPr>
              <w:pPrChange w:id="286"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287" w:author="Rick Stuart" w:date="2020-04-04T16:14:00Z">
              <w:r>
                <w:t>Post</w:t>
              </w:r>
            </w:ins>
            <w:ins w:id="288" w:author="Rick Stuart" w:date="2020-04-04T17:17:00Z">
              <w:r w:rsidR="00586E5F">
                <w:t>-</w:t>
              </w:r>
            </w:ins>
            <w:ins w:id="289" w:author="Rick Stuart" w:date="2020-04-04T16:14:00Z">
              <w:r>
                <w:t>Sprint Analysis</w:t>
              </w:r>
            </w:ins>
          </w:p>
        </w:tc>
        <w:tc>
          <w:tcPr>
            <w:tcW w:w="763" w:type="pct"/>
            <w:vAlign w:val="center"/>
            <w:tcPrChange w:id="290" w:author="Rick Stuart" w:date="2020-04-04T16:12:00Z">
              <w:tcPr>
                <w:tcW w:w="1336" w:type="dxa"/>
                <w:gridSpan w:val="2"/>
                <w:vAlign w:val="center"/>
              </w:tcPr>
            </w:tcPrChange>
          </w:tcPr>
          <w:p w14:paraId="0195C90C" w14:textId="036BBF04" w:rsidR="001D2400" w:rsidRDefault="001D2400">
            <w:pPr>
              <w:jc w:val="center"/>
              <w:cnfStyle w:val="000000100000" w:firstRow="0" w:lastRow="0" w:firstColumn="0" w:lastColumn="0" w:oddVBand="0" w:evenVBand="0" w:oddHBand="1" w:evenHBand="0" w:firstRowFirstColumn="0" w:firstRowLastColumn="0" w:lastRowFirstColumn="0" w:lastRowLastColumn="0"/>
              <w:rPr>
                <w:ins w:id="291" w:author="Rick Stuart" w:date="2020-04-04T15:52:00Z"/>
              </w:rPr>
              <w:pPrChange w:id="292"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293" w:author="Rick Stuart" w:date="2020-04-04T16:20:00Z">
              <w:r>
                <w:t>Conference Call</w:t>
              </w:r>
            </w:ins>
          </w:p>
        </w:tc>
        <w:tc>
          <w:tcPr>
            <w:tcW w:w="728" w:type="pct"/>
            <w:vAlign w:val="center"/>
            <w:tcPrChange w:id="294" w:author="Rick Stuart" w:date="2020-04-04T16:12:00Z">
              <w:tcPr>
                <w:tcW w:w="1336" w:type="dxa"/>
                <w:gridSpan w:val="2"/>
                <w:vAlign w:val="center"/>
              </w:tcPr>
            </w:tcPrChange>
          </w:tcPr>
          <w:p w14:paraId="6A4E8223" w14:textId="62D892D6" w:rsidR="001D2400" w:rsidRDefault="001D2400">
            <w:pPr>
              <w:jc w:val="center"/>
              <w:cnfStyle w:val="000000100000" w:firstRow="0" w:lastRow="0" w:firstColumn="0" w:lastColumn="0" w:oddVBand="0" w:evenVBand="0" w:oddHBand="1" w:evenHBand="0" w:firstRowFirstColumn="0" w:firstRowLastColumn="0" w:lastRowFirstColumn="0" w:lastRowLastColumn="0"/>
              <w:rPr>
                <w:ins w:id="295" w:author="Rick Stuart" w:date="2020-04-04T15:52:00Z"/>
              </w:rPr>
              <w:pPrChange w:id="296"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297" w:author="Rick Stuart" w:date="2020-04-04T16:20:00Z">
              <w:r>
                <w:t>Every Two Weeks</w:t>
              </w:r>
            </w:ins>
          </w:p>
        </w:tc>
        <w:tc>
          <w:tcPr>
            <w:tcW w:w="875" w:type="pct"/>
            <w:vAlign w:val="center"/>
            <w:tcPrChange w:id="298" w:author="Rick Stuart" w:date="2020-04-04T16:12:00Z">
              <w:tcPr>
                <w:tcW w:w="1336" w:type="dxa"/>
                <w:gridSpan w:val="2"/>
                <w:vAlign w:val="center"/>
              </w:tcPr>
            </w:tcPrChange>
          </w:tcPr>
          <w:p w14:paraId="60E35C12" w14:textId="21262CFB" w:rsidR="001D2400" w:rsidRDefault="001D2400">
            <w:pPr>
              <w:jc w:val="center"/>
              <w:cnfStyle w:val="000000100000" w:firstRow="0" w:lastRow="0" w:firstColumn="0" w:lastColumn="0" w:oddVBand="0" w:evenVBand="0" w:oddHBand="1" w:evenHBand="0" w:firstRowFirstColumn="0" w:firstRowLastColumn="0" w:lastRowFirstColumn="0" w:lastRowLastColumn="0"/>
              <w:rPr>
                <w:ins w:id="299" w:author="Rick Stuart" w:date="2020-04-04T15:52:00Z"/>
              </w:rPr>
              <w:pPrChange w:id="300"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301" w:author="Rick Stuart" w:date="2020-04-04T16:20:00Z">
              <w:r>
                <w:t>Client, Development Team</w:t>
              </w:r>
            </w:ins>
          </w:p>
        </w:tc>
        <w:tc>
          <w:tcPr>
            <w:tcW w:w="586" w:type="pct"/>
            <w:vAlign w:val="center"/>
            <w:tcPrChange w:id="302" w:author="Rick Stuart" w:date="2020-04-04T16:12:00Z">
              <w:tcPr>
                <w:tcW w:w="1336" w:type="dxa"/>
                <w:gridSpan w:val="2"/>
                <w:vAlign w:val="center"/>
              </w:tcPr>
            </w:tcPrChange>
          </w:tcPr>
          <w:p w14:paraId="0D4FFE4D" w14:textId="2FC295A2" w:rsidR="001D2400" w:rsidRDefault="001D2400">
            <w:pPr>
              <w:jc w:val="center"/>
              <w:cnfStyle w:val="000000100000" w:firstRow="0" w:lastRow="0" w:firstColumn="0" w:lastColumn="0" w:oddVBand="0" w:evenVBand="0" w:oddHBand="1" w:evenHBand="0" w:firstRowFirstColumn="0" w:firstRowLastColumn="0" w:lastRowFirstColumn="0" w:lastRowLastColumn="0"/>
              <w:rPr>
                <w:ins w:id="303" w:author="Rick Stuart" w:date="2020-04-04T15:52:00Z"/>
              </w:rPr>
              <w:pPrChange w:id="304" w:author="Rick Stuart" w:date="2020-04-04T15:55:00Z">
                <w:pPr>
                  <w:cnfStyle w:val="000000100000" w:firstRow="0" w:lastRow="0" w:firstColumn="0" w:lastColumn="0" w:oddVBand="0" w:evenVBand="0" w:oddHBand="1" w:evenHBand="0" w:firstRowFirstColumn="0" w:firstRowLastColumn="0" w:lastRowFirstColumn="0" w:lastRowLastColumn="0"/>
                </w:pPr>
              </w:pPrChange>
            </w:pPr>
            <w:ins w:id="305" w:author="Rick Stuart" w:date="2020-04-04T16:20:00Z">
              <w:r>
                <w:t>PM</w:t>
              </w:r>
            </w:ins>
          </w:p>
        </w:tc>
      </w:tr>
      <w:tr w:rsidR="001D2400" w14:paraId="07804DA4" w14:textId="77777777" w:rsidTr="001D2400">
        <w:trPr>
          <w:ins w:id="306" w:author="Rick Stuart" w:date="2020-04-04T16:20:00Z"/>
        </w:trPr>
        <w:tc>
          <w:tcPr>
            <w:cnfStyle w:val="001000000000" w:firstRow="0" w:lastRow="0" w:firstColumn="1" w:lastColumn="0" w:oddVBand="0" w:evenVBand="0" w:oddHBand="0" w:evenHBand="0" w:firstRowFirstColumn="0" w:firstRowLastColumn="0" w:lastRowFirstColumn="0" w:lastRowLastColumn="0"/>
            <w:tcW w:w="1024" w:type="pct"/>
            <w:vAlign w:val="center"/>
          </w:tcPr>
          <w:p w14:paraId="30BAD0A4" w14:textId="2A08DEE8" w:rsidR="001D2400" w:rsidRDefault="00F42031" w:rsidP="00107914">
            <w:pPr>
              <w:jc w:val="center"/>
              <w:rPr>
                <w:ins w:id="307" w:author="Rick Stuart" w:date="2020-04-04T16:20:00Z"/>
              </w:rPr>
            </w:pPr>
            <w:ins w:id="308" w:author="Rick Stuart" w:date="2020-04-04T16:23:00Z">
              <w:r>
                <w:t>Prototype Demonstration</w:t>
              </w:r>
            </w:ins>
          </w:p>
        </w:tc>
        <w:tc>
          <w:tcPr>
            <w:tcW w:w="1024" w:type="pct"/>
            <w:vAlign w:val="center"/>
          </w:tcPr>
          <w:p w14:paraId="09E301C4" w14:textId="33E27D83" w:rsidR="001D2400" w:rsidRDefault="00F42031" w:rsidP="00107914">
            <w:pPr>
              <w:jc w:val="center"/>
              <w:cnfStyle w:val="000000000000" w:firstRow="0" w:lastRow="0" w:firstColumn="0" w:lastColumn="0" w:oddVBand="0" w:evenVBand="0" w:oddHBand="0" w:evenHBand="0" w:firstRowFirstColumn="0" w:firstRowLastColumn="0" w:lastRowFirstColumn="0" w:lastRowLastColumn="0"/>
              <w:rPr>
                <w:ins w:id="309" w:author="Rick Stuart" w:date="2020-04-04T16:20:00Z"/>
              </w:rPr>
            </w:pPr>
            <w:ins w:id="310" w:author="Rick Stuart" w:date="2020-04-04T16:27:00Z">
              <w:r>
                <w:t>Determine Customer Changes</w:t>
              </w:r>
            </w:ins>
          </w:p>
        </w:tc>
        <w:tc>
          <w:tcPr>
            <w:tcW w:w="763" w:type="pct"/>
            <w:vAlign w:val="center"/>
          </w:tcPr>
          <w:p w14:paraId="64C77C0A" w14:textId="3FC0B699" w:rsidR="001D2400" w:rsidRDefault="00F42031" w:rsidP="00107914">
            <w:pPr>
              <w:jc w:val="center"/>
              <w:cnfStyle w:val="000000000000" w:firstRow="0" w:lastRow="0" w:firstColumn="0" w:lastColumn="0" w:oddVBand="0" w:evenVBand="0" w:oddHBand="0" w:evenHBand="0" w:firstRowFirstColumn="0" w:firstRowLastColumn="0" w:lastRowFirstColumn="0" w:lastRowLastColumn="0"/>
              <w:rPr>
                <w:ins w:id="311" w:author="Rick Stuart" w:date="2020-04-04T16:20:00Z"/>
              </w:rPr>
            </w:pPr>
            <w:ins w:id="312" w:author="Rick Stuart" w:date="2020-04-04T16:27:00Z">
              <w:r>
                <w:t>Conference Call</w:t>
              </w:r>
            </w:ins>
          </w:p>
        </w:tc>
        <w:tc>
          <w:tcPr>
            <w:tcW w:w="728" w:type="pct"/>
            <w:vAlign w:val="center"/>
          </w:tcPr>
          <w:p w14:paraId="53EE828B" w14:textId="1BD7B71E" w:rsidR="001D2400" w:rsidRDefault="00F42031" w:rsidP="00107914">
            <w:pPr>
              <w:jc w:val="center"/>
              <w:cnfStyle w:val="000000000000" w:firstRow="0" w:lastRow="0" w:firstColumn="0" w:lastColumn="0" w:oddVBand="0" w:evenVBand="0" w:oddHBand="0" w:evenHBand="0" w:firstRowFirstColumn="0" w:firstRowLastColumn="0" w:lastRowFirstColumn="0" w:lastRowLastColumn="0"/>
              <w:rPr>
                <w:ins w:id="313" w:author="Rick Stuart" w:date="2020-04-04T16:20:00Z"/>
              </w:rPr>
            </w:pPr>
            <w:ins w:id="314" w:author="Rick Stuart" w:date="2020-04-04T16:27:00Z">
              <w:r>
                <w:t>Once</w:t>
              </w:r>
            </w:ins>
          </w:p>
        </w:tc>
        <w:tc>
          <w:tcPr>
            <w:tcW w:w="875" w:type="pct"/>
            <w:vAlign w:val="center"/>
          </w:tcPr>
          <w:p w14:paraId="0012F274" w14:textId="4627135C" w:rsidR="001D2400" w:rsidRDefault="00F42031" w:rsidP="00107914">
            <w:pPr>
              <w:jc w:val="center"/>
              <w:cnfStyle w:val="000000000000" w:firstRow="0" w:lastRow="0" w:firstColumn="0" w:lastColumn="0" w:oddVBand="0" w:evenVBand="0" w:oddHBand="0" w:evenHBand="0" w:firstRowFirstColumn="0" w:firstRowLastColumn="0" w:lastRowFirstColumn="0" w:lastRowLastColumn="0"/>
              <w:rPr>
                <w:ins w:id="315" w:author="Rick Stuart" w:date="2020-04-04T16:20:00Z"/>
              </w:rPr>
            </w:pPr>
            <w:ins w:id="316" w:author="Rick Stuart" w:date="2020-04-04T16:27:00Z">
              <w:r>
                <w:t>Client</w:t>
              </w:r>
            </w:ins>
          </w:p>
        </w:tc>
        <w:tc>
          <w:tcPr>
            <w:tcW w:w="586" w:type="pct"/>
            <w:vAlign w:val="center"/>
          </w:tcPr>
          <w:p w14:paraId="71EC0B74" w14:textId="6C649145" w:rsidR="001D2400" w:rsidRDefault="00F42031" w:rsidP="00107914">
            <w:pPr>
              <w:jc w:val="center"/>
              <w:cnfStyle w:val="000000000000" w:firstRow="0" w:lastRow="0" w:firstColumn="0" w:lastColumn="0" w:oddVBand="0" w:evenVBand="0" w:oddHBand="0" w:evenHBand="0" w:firstRowFirstColumn="0" w:firstRowLastColumn="0" w:lastRowFirstColumn="0" w:lastRowLastColumn="0"/>
              <w:rPr>
                <w:ins w:id="317" w:author="Rick Stuart" w:date="2020-04-04T16:20:00Z"/>
              </w:rPr>
            </w:pPr>
            <w:ins w:id="318" w:author="Rick Stuart" w:date="2020-04-04T16:27:00Z">
              <w:r>
                <w:t>PM</w:t>
              </w:r>
            </w:ins>
          </w:p>
        </w:tc>
      </w:tr>
      <w:tr w:rsidR="00F42031" w14:paraId="6F296372" w14:textId="77777777" w:rsidTr="001D2400">
        <w:trPr>
          <w:cnfStyle w:val="000000100000" w:firstRow="0" w:lastRow="0" w:firstColumn="0" w:lastColumn="0" w:oddVBand="0" w:evenVBand="0" w:oddHBand="1" w:evenHBand="0" w:firstRowFirstColumn="0" w:firstRowLastColumn="0" w:lastRowFirstColumn="0" w:lastRowLastColumn="0"/>
          <w:ins w:id="319" w:author="Rick Stuart" w:date="2020-04-04T16:27:00Z"/>
        </w:trPr>
        <w:tc>
          <w:tcPr>
            <w:cnfStyle w:val="001000000000" w:firstRow="0" w:lastRow="0" w:firstColumn="1" w:lastColumn="0" w:oddVBand="0" w:evenVBand="0" w:oddHBand="0" w:evenHBand="0" w:firstRowFirstColumn="0" w:firstRowLastColumn="0" w:lastRowFirstColumn="0" w:lastRowLastColumn="0"/>
            <w:tcW w:w="1024" w:type="pct"/>
            <w:vAlign w:val="center"/>
          </w:tcPr>
          <w:p w14:paraId="687ED2CE" w14:textId="60BCFD40" w:rsidR="00F42031" w:rsidRDefault="00F42031" w:rsidP="00107914">
            <w:pPr>
              <w:jc w:val="center"/>
              <w:rPr>
                <w:ins w:id="320" w:author="Rick Stuart" w:date="2020-04-04T16:27:00Z"/>
              </w:rPr>
            </w:pPr>
            <w:ins w:id="321" w:author="Rick Stuart" w:date="2020-04-04T16:27:00Z">
              <w:r>
                <w:t>Project Completion</w:t>
              </w:r>
            </w:ins>
          </w:p>
        </w:tc>
        <w:tc>
          <w:tcPr>
            <w:tcW w:w="1024" w:type="pct"/>
            <w:vAlign w:val="center"/>
          </w:tcPr>
          <w:p w14:paraId="646A0F43" w14:textId="67EC0F01" w:rsidR="00F42031" w:rsidRDefault="00F42031" w:rsidP="00107914">
            <w:pPr>
              <w:jc w:val="center"/>
              <w:cnfStyle w:val="000000100000" w:firstRow="0" w:lastRow="0" w:firstColumn="0" w:lastColumn="0" w:oddVBand="0" w:evenVBand="0" w:oddHBand="1" w:evenHBand="0" w:firstRowFirstColumn="0" w:firstRowLastColumn="0" w:lastRowFirstColumn="0" w:lastRowLastColumn="0"/>
              <w:rPr>
                <w:ins w:id="322" w:author="Rick Stuart" w:date="2020-04-04T16:27:00Z"/>
              </w:rPr>
            </w:pPr>
            <w:ins w:id="323" w:author="Rick Stuart" w:date="2020-04-04T16:27:00Z">
              <w:r>
                <w:t>Fi</w:t>
              </w:r>
            </w:ins>
            <w:ins w:id="324" w:author="Rick Stuart" w:date="2020-04-04T16:28:00Z">
              <w:r>
                <w:t>nal Project Handoff</w:t>
              </w:r>
            </w:ins>
          </w:p>
        </w:tc>
        <w:tc>
          <w:tcPr>
            <w:tcW w:w="763" w:type="pct"/>
            <w:vAlign w:val="center"/>
          </w:tcPr>
          <w:p w14:paraId="53D862CB" w14:textId="257BDB26" w:rsidR="00F42031" w:rsidRDefault="00F42031" w:rsidP="00107914">
            <w:pPr>
              <w:jc w:val="center"/>
              <w:cnfStyle w:val="000000100000" w:firstRow="0" w:lastRow="0" w:firstColumn="0" w:lastColumn="0" w:oddVBand="0" w:evenVBand="0" w:oddHBand="1" w:evenHBand="0" w:firstRowFirstColumn="0" w:firstRowLastColumn="0" w:lastRowFirstColumn="0" w:lastRowLastColumn="0"/>
              <w:rPr>
                <w:ins w:id="325" w:author="Rick Stuart" w:date="2020-04-04T16:27:00Z"/>
              </w:rPr>
            </w:pPr>
            <w:ins w:id="326" w:author="Rick Stuart" w:date="2020-04-04T16:28:00Z">
              <w:r>
                <w:t>Conference Call</w:t>
              </w:r>
            </w:ins>
          </w:p>
        </w:tc>
        <w:tc>
          <w:tcPr>
            <w:tcW w:w="728" w:type="pct"/>
            <w:vAlign w:val="center"/>
          </w:tcPr>
          <w:p w14:paraId="2F52DD57" w14:textId="25866CD8" w:rsidR="00F42031" w:rsidRDefault="00F42031" w:rsidP="00107914">
            <w:pPr>
              <w:jc w:val="center"/>
              <w:cnfStyle w:val="000000100000" w:firstRow="0" w:lastRow="0" w:firstColumn="0" w:lastColumn="0" w:oddVBand="0" w:evenVBand="0" w:oddHBand="1" w:evenHBand="0" w:firstRowFirstColumn="0" w:firstRowLastColumn="0" w:lastRowFirstColumn="0" w:lastRowLastColumn="0"/>
              <w:rPr>
                <w:ins w:id="327" w:author="Rick Stuart" w:date="2020-04-04T16:27:00Z"/>
              </w:rPr>
            </w:pPr>
            <w:ins w:id="328" w:author="Rick Stuart" w:date="2020-04-04T16:28:00Z">
              <w:r>
                <w:t>Once</w:t>
              </w:r>
            </w:ins>
          </w:p>
        </w:tc>
        <w:tc>
          <w:tcPr>
            <w:tcW w:w="875" w:type="pct"/>
            <w:vAlign w:val="center"/>
          </w:tcPr>
          <w:p w14:paraId="1902130C" w14:textId="5D361C13" w:rsidR="00F42031" w:rsidRDefault="00586E5F" w:rsidP="00107914">
            <w:pPr>
              <w:jc w:val="center"/>
              <w:cnfStyle w:val="000000100000" w:firstRow="0" w:lastRow="0" w:firstColumn="0" w:lastColumn="0" w:oddVBand="0" w:evenVBand="0" w:oddHBand="1" w:evenHBand="0" w:firstRowFirstColumn="0" w:firstRowLastColumn="0" w:lastRowFirstColumn="0" w:lastRowLastColumn="0"/>
              <w:rPr>
                <w:ins w:id="329" w:author="Rick Stuart" w:date="2020-04-04T16:27:00Z"/>
              </w:rPr>
            </w:pPr>
            <w:ins w:id="330" w:author="Rick Stuart" w:date="2020-04-04T17:17:00Z">
              <w:r>
                <w:t>Client</w:t>
              </w:r>
            </w:ins>
          </w:p>
        </w:tc>
        <w:tc>
          <w:tcPr>
            <w:tcW w:w="586" w:type="pct"/>
            <w:vAlign w:val="center"/>
          </w:tcPr>
          <w:p w14:paraId="7FA16EEC" w14:textId="71F6FDCA" w:rsidR="00F42031" w:rsidRDefault="00F42031" w:rsidP="00107914">
            <w:pPr>
              <w:jc w:val="center"/>
              <w:cnfStyle w:val="000000100000" w:firstRow="0" w:lastRow="0" w:firstColumn="0" w:lastColumn="0" w:oddVBand="0" w:evenVBand="0" w:oddHBand="1" w:evenHBand="0" w:firstRowFirstColumn="0" w:firstRowLastColumn="0" w:lastRowFirstColumn="0" w:lastRowLastColumn="0"/>
              <w:rPr>
                <w:ins w:id="331" w:author="Rick Stuart" w:date="2020-04-04T16:27:00Z"/>
              </w:rPr>
            </w:pPr>
            <w:ins w:id="332" w:author="Rick Stuart" w:date="2020-04-04T16:28:00Z">
              <w:r>
                <w:t>PM</w:t>
              </w:r>
            </w:ins>
          </w:p>
        </w:tc>
      </w:tr>
    </w:tbl>
    <w:p w14:paraId="3177C216" w14:textId="77777777" w:rsidR="00107914" w:rsidRDefault="00107914"/>
    <w:p w14:paraId="237D610D" w14:textId="77777777" w:rsidR="00BE31E1" w:rsidRDefault="00BC4CCB">
      <w:pPr>
        <w:pStyle w:val="Heading2"/>
        <w:numPr>
          <w:ilvl w:val="1"/>
          <w:numId w:val="3"/>
        </w:numPr>
      </w:pPr>
      <w:r>
        <w:t>Project Change Plan</w:t>
      </w:r>
    </w:p>
    <w:p w14:paraId="1C00FFC0" w14:textId="77777777" w:rsidR="00BE31E1" w:rsidRDefault="00BC4CCB">
      <w:r>
        <w:t>The customer suggests changes to the project plan during the bi-weekly post sprint meeting. The change is recorded initially as a verbal agreement. Following the completion of the meeting, the change is written into a change agreement that is confirmed by the customer through email.</w:t>
      </w:r>
    </w:p>
    <w:p w14:paraId="6D601BEC" w14:textId="639CE9F4" w:rsidR="00BE31E1" w:rsidRDefault="00BC4CCB">
      <w:pPr>
        <w:rPr>
          <w:ins w:id="333" w:author="Rick Stuart" w:date="2020-04-04T16:44:00Z"/>
        </w:rPr>
      </w:pPr>
      <w:r>
        <w:t>Changes are integrated into the sprint backlog and prioritized based on the customers</w:t>
      </w:r>
      <w:r w:rsidR="00B22CBA">
        <w:t>’</w:t>
      </w:r>
      <w:r>
        <w:t xml:space="preserve"> priority for the feature. Features changes are accepted and integrated as able and features that are not completed are fully documented for follow-on development.</w:t>
      </w:r>
    </w:p>
    <w:p w14:paraId="15C830C0" w14:textId="6D57B3C0" w:rsidR="00621A58" w:rsidRDefault="00621A58">
      <w:pPr>
        <w:pStyle w:val="Heading3"/>
        <w:numPr>
          <w:ilvl w:val="2"/>
          <w:numId w:val="3"/>
        </w:numPr>
        <w:rPr>
          <w:ins w:id="334" w:author="Rick Stuart" w:date="2020-04-04T16:32:00Z"/>
        </w:rPr>
        <w:pPrChange w:id="335" w:author="Rick Stuart" w:date="2020-04-04T16:45:00Z">
          <w:pPr/>
        </w:pPrChange>
      </w:pPr>
      <w:ins w:id="336" w:author="Rick Stuart" w:date="2020-04-04T16:45:00Z">
        <w:r>
          <w:lastRenderedPageBreak/>
          <w:t>Client Change Request</w:t>
        </w:r>
      </w:ins>
    </w:p>
    <w:p w14:paraId="13E2B399" w14:textId="5897CB3A" w:rsidR="00294E5B" w:rsidRDefault="00621A58">
      <w:pPr>
        <w:rPr>
          <w:ins w:id="337" w:author="Rick Stuart" w:date="2020-04-04T16:45:00Z"/>
        </w:rPr>
      </w:pPr>
      <w:ins w:id="338" w:author="Rick Stuart" w:date="2020-04-04T16:39:00Z">
        <w:r>
          <w:rPr>
            <w:noProof/>
          </w:rPr>
          <w:drawing>
            <wp:inline distT="0" distB="0" distL="0" distR="0" wp14:anchorId="046A1459" wp14:editId="2C531CCD">
              <wp:extent cx="5486400" cy="3200400"/>
              <wp:effectExtent l="0" t="0" r="0" b="1905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ins>
    </w:p>
    <w:p w14:paraId="525C6149" w14:textId="7BBB1207" w:rsidR="00621A58" w:rsidRDefault="00621A58" w:rsidP="00621A58">
      <w:pPr>
        <w:pStyle w:val="Heading3"/>
        <w:numPr>
          <w:ilvl w:val="2"/>
          <w:numId w:val="3"/>
        </w:numPr>
        <w:rPr>
          <w:ins w:id="339" w:author="Rick Stuart" w:date="2020-04-04T16:46:00Z"/>
        </w:rPr>
      </w:pPr>
      <w:ins w:id="340" w:author="Rick Stuart" w:date="2020-04-04T16:45:00Z">
        <w:r>
          <w:t>Development Cha</w:t>
        </w:r>
      </w:ins>
      <w:ins w:id="341" w:author="Rick Stuart" w:date="2020-04-04T16:46:00Z">
        <w:r>
          <w:t>nge Identification</w:t>
        </w:r>
      </w:ins>
    </w:p>
    <w:p w14:paraId="52AF96BF" w14:textId="3536EF22" w:rsidR="00621A58" w:rsidRPr="00621A58" w:rsidRDefault="00621A58">
      <w:ins w:id="342" w:author="Rick Stuart" w:date="2020-04-04T16:46:00Z">
        <w:r>
          <w:rPr>
            <w:noProof/>
          </w:rPr>
          <w:drawing>
            <wp:inline distT="0" distB="0" distL="0" distR="0" wp14:anchorId="1780CBB6" wp14:editId="18F57A68">
              <wp:extent cx="5486400" cy="3200400"/>
              <wp:effectExtent l="0" t="0" r="0" b="1905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ins>
    </w:p>
    <w:p w14:paraId="1B1C2F43" w14:textId="77777777" w:rsidR="00BE31E1" w:rsidRDefault="00BE31E1"/>
    <w:p w14:paraId="234DE101" w14:textId="77777777" w:rsidR="00BE31E1" w:rsidRDefault="00BE31E1"/>
    <w:p w14:paraId="7DBD97A9" w14:textId="73C040CB" w:rsidR="00BE31E1" w:rsidDel="00E40A87" w:rsidRDefault="00BE31E1">
      <w:pPr>
        <w:rPr>
          <w:del w:id="343" w:author="Rick Stuart" w:date="2020-04-04T16:47:00Z"/>
        </w:rPr>
      </w:pPr>
    </w:p>
    <w:p w14:paraId="6D70265A" w14:textId="31829C11" w:rsidR="00BE31E1" w:rsidRDefault="00BC4CCB">
      <w:pPr>
        <w:pStyle w:val="Heading1"/>
      </w:pPr>
      <w:bookmarkStart w:id="344" w:name="_GoBack"/>
      <w:bookmarkEnd w:id="344"/>
      <w:r>
        <w:t>References</w:t>
      </w:r>
    </w:p>
    <w:p w14:paraId="027C438F" w14:textId="77777777" w:rsidR="00BE31E1" w:rsidRDefault="00BC4CCB">
      <w:pPr>
        <w:pBdr>
          <w:top w:val="nil"/>
          <w:left w:val="nil"/>
          <w:bottom w:val="nil"/>
          <w:right w:val="nil"/>
          <w:between w:val="nil"/>
        </w:pBdr>
        <w:ind w:left="720" w:hanging="720"/>
        <w:rPr>
          <w:color w:val="000000"/>
        </w:rPr>
      </w:pPr>
      <w:r>
        <w:rPr>
          <w:i/>
          <w:color w:val="000000"/>
        </w:rPr>
        <w:t>Agile 101</w:t>
      </w:r>
      <w:r>
        <w:rPr>
          <w:color w:val="000000"/>
        </w:rPr>
        <w:t>. (2020). Retrieved from Agile Alliance: https://www.agilealliance.org/agile101/</w:t>
      </w:r>
    </w:p>
    <w:p w14:paraId="743877F9" w14:textId="77777777" w:rsidR="00BE31E1" w:rsidRDefault="00BC4CCB">
      <w:pPr>
        <w:pBdr>
          <w:top w:val="nil"/>
          <w:left w:val="nil"/>
          <w:bottom w:val="nil"/>
          <w:right w:val="nil"/>
          <w:between w:val="nil"/>
        </w:pBdr>
        <w:ind w:left="720" w:hanging="720"/>
        <w:rPr>
          <w:color w:val="000000"/>
        </w:rPr>
      </w:pPr>
      <w:r>
        <w:rPr>
          <w:i/>
          <w:color w:val="000000"/>
        </w:rPr>
        <w:t>DEFINING TASKS AND ACTIVITIES - PROJECT MANAGEMENT</w:t>
      </w:r>
      <w:r>
        <w:rPr>
          <w:color w:val="000000"/>
        </w:rPr>
        <w:t>. (n.d.). Retrieved from Wisdom Jobs: https://www.wisdomjobs.com/e-university/project-management-tutorial-6/defining-tasks-and-activities-11622.html</w:t>
      </w:r>
    </w:p>
    <w:p w14:paraId="355F800C" w14:textId="77777777" w:rsidR="00BE31E1" w:rsidRDefault="00BC4CCB">
      <w:pPr>
        <w:pBdr>
          <w:top w:val="nil"/>
          <w:left w:val="nil"/>
          <w:bottom w:val="nil"/>
          <w:right w:val="nil"/>
          <w:between w:val="nil"/>
        </w:pBdr>
        <w:ind w:left="720" w:hanging="720"/>
        <w:rPr>
          <w:color w:val="000000"/>
        </w:rPr>
      </w:pPr>
      <w:r>
        <w:rPr>
          <w:color w:val="000000"/>
        </w:rPr>
        <w:t xml:space="preserve">Dennis, A. (2012). </w:t>
      </w:r>
      <w:r>
        <w:rPr>
          <w:i/>
          <w:color w:val="000000"/>
        </w:rPr>
        <w:t>Systems Analysis and Design.</w:t>
      </w:r>
      <w:r>
        <w:rPr>
          <w:color w:val="000000"/>
        </w:rPr>
        <w:t xml:space="preserve"> Hoboken: John Wiley &amp; Sons Inc.</w:t>
      </w:r>
    </w:p>
    <w:p w14:paraId="2BC02F31" w14:textId="77777777" w:rsidR="00BE31E1" w:rsidRDefault="00BC4CCB">
      <w:pPr>
        <w:pBdr>
          <w:top w:val="nil"/>
          <w:left w:val="nil"/>
          <w:bottom w:val="nil"/>
          <w:right w:val="nil"/>
          <w:between w:val="nil"/>
        </w:pBdr>
        <w:ind w:left="720" w:hanging="720"/>
        <w:rPr>
          <w:color w:val="000000"/>
        </w:rPr>
      </w:pPr>
      <w:r>
        <w:rPr>
          <w:color w:val="000000"/>
        </w:rPr>
        <w:t xml:space="preserve">K. Schwader, J. S. (2017, November). </w:t>
      </w:r>
      <w:r>
        <w:rPr>
          <w:i/>
          <w:color w:val="000000"/>
        </w:rPr>
        <w:t>The Scrum Guide.</w:t>
      </w:r>
      <w:r>
        <w:rPr>
          <w:color w:val="000000"/>
        </w:rPr>
        <w:t xml:space="preserve"> Retrieved from Scrumguides.org: https://www.scrumguides.org/docs/scrumguide/v2017/2017-Scrum-Guide-US.pdf</w:t>
      </w:r>
    </w:p>
    <w:p w14:paraId="06DF34AF" w14:textId="77777777" w:rsidR="00BE31E1" w:rsidRDefault="00BC4CCB">
      <w:pPr>
        <w:pBdr>
          <w:top w:val="nil"/>
          <w:left w:val="nil"/>
          <w:bottom w:val="nil"/>
          <w:right w:val="nil"/>
          <w:between w:val="nil"/>
        </w:pBdr>
        <w:ind w:left="720" w:hanging="720"/>
        <w:rPr>
          <w:color w:val="000000"/>
        </w:rPr>
      </w:pPr>
      <w:r>
        <w:rPr>
          <w:i/>
          <w:color w:val="000000"/>
        </w:rPr>
        <w:t>Kanban Explained for Beginners</w:t>
      </w:r>
      <w:r>
        <w:rPr>
          <w:color w:val="000000"/>
        </w:rPr>
        <w:t>. (n.d.). Retrieved from Kanbanize: https://kanbanize.com/kanban-resources/getting-started/what-is-kanban/</w:t>
      </w:r>
    </w:p>
    <w:p w14:paraId="3BF4D4CC" w14:textId="77777777" w:rsidR="00BE31E1" w:rsidRDefault="00BC4CCB">
      <w:pPr>
        <w:pBdr>
          <w:top w:val="nil"/>
          <w:left w:val="nil"/>
          <w:bottom w:val="nil"/>
          <w:right w:val="nil"/>
          <w:between w:val="nil"/>
        </w:pBdr>
        <w:ind w:left="720" w:hanging="720"/>
        <w:rPr>
          <w:color w:val="000000"/>
        </w:rPr>
      </w:pPr>
      <w:r>
        <w:rPr>
          <w:i/>
          <w:color w:val="000000"/>
        </w:rPr>
        <w:t>Manifesto for Agile Software Development</w:t>
      </w:r>
      <w:r>
        <w:rPr>
          <w:color w:val="000000"/>
        </w:rPr>
        <w:t>. (2001). Retrieved from Agile Manifesto: http://agilemanifesto.org/</w:t>
      </w:r>
    </w:p>
    <w:p w14:paraId="3A946AEE" w14:textId="77777777" w:rsidR="00BE31E1" w:rsidRDefault="00BC4CCB">
      <w:pPr>
        <w:pBdr>
          <w:top w:val="nil"/>
          <w:left w:val="nil"/>
          <w:bottom w:val="nil"/>
          <w:right w:val="nil"/>
          <w:between w:val="nil"/>
        </w:pBdr>
        <w:ind w:left="720" w:hanging="720"/>
        <w:rPr>
          <w:color w:val="000000"/>
        </w:rPr>
      </w:pPr>
      <w:r>
        <w:rPr>
          <w:color w:val="000000"/>
        </w:rPr>
        <w:t xml:space="preserve">P. A. Permana, S. S. (2015). Scrum Method Implementation in a Software Development Project </w:t>
      </w:r>
      <w:r w:rsidR="008E76B2">
        <w:rPr>
          <w:color w:val="000000"/>
        </w:rPr>
        <w:t>Management</w:t>
      </w:r>
      <w:r>
        <w:rPr>
          <w:color w:val="000000"/>
        </w:rPr>
        <w:t xml:space="preserve">. </w:t>
      </w:r>
      <w:r>
        <w:rPr>
          <w:i/>
          <w:color w:val="000000"/>
        </w:rPr>
        <w:t>International Journal of Advanced Computer Science and Applications</w:t>
      </w:r>
      <w:r>
        <w:rPr>
          <w:color w:val="000000"/>
        </w:rPr>
        <w:t>, 6-9.</w:t>
      </w:r>
    </w:p>
    <w:p w14:paraId="6AD6F79D" w14:textId="77777777" w:rsidR="00BE31E1" w:rsidRDefault="00BC4CCB">
      <w:pPr>
        <w:pBdr>
          <w:top w:val="nil"/>
          <w:left w:val="nil"/>
          <w:bottom w:val="nil"/>
          <w:right w:val="nil"/>
          <w:between w:val="nil"/>
        </w:pBdr>
        <w:ind w:left="720" w:hanging="720"/>
        <w:rPr>
          <w:color w:val="000000"/>
        </w:rPr>
      </w:pPr>
      <w:r>
        <w:rPr>
          <w:i/>
          <w:color w:val="000000"/>
        </w:rPr>
        <w:t>What is a Scrum Master? The Role and Responsibilities</w:t>
      </w:r>
      <w:r>
        <w:rPr>
          <w:color w:val="000000"/>
        </w:rPr>
        <w:t>. (n.d.). Retrieved from Visual Paradigm: https://www.visual-paradigm.com/scrum/what-is-scrum-master/</w:t>
      </w:r>
    </w:p>
    <w:p w14:paraId="53E622FE" w14:textId="77777777" w:rsidR="00BE31E1" w:rsidRDefault="00BC4CCB">
      <w:pPr>
        <w:pBdr>
          <w:top w:val="nil"/>
          <w:left w:val="nil"/>
          <w:bottom w:val="nil"/>
          <w:right w:val="nil"/>
          <w:between w:val="nil"/>
        </w:pBdr>
        <w:ind w:left="720" w:hanging="720"/>
        <w:rPr>
          <w:color w:val="000000"/>
        </w:rPr>
      </w:pPr>
      <w:r>
        <w:rPr>
          <w:i/>
          <w:color w:val="000000"/>
        </w:rPr>
        <w:t>What is Scrum: An Introduction to the Scrum Framework.</w:t>
      </w:r>
      <w:r>
        <w:rPr>
          <w:color w:val="000000"/>
        </w:rPr>
        <w:t xml:space="preserve"> (2018, April 4). Retrieved from Scrum.org: https://www.scrum.org/resources/what-scrum-introduction-scrum-framework</w:t>
      </w:r>
    </w:p>
    <w:p w14:paraId="3ED945E9" w14:textId="77777777" w:rsidR="00BE31E1" w:rsidRDefault="00BE31E1"/>
    <w:p w14:paraId="305BDB1B" w14:textId="77777777" w:rsidR="00BE31E1" w:rsidRDefault="00BE31E1"/>
    <w:sectPr w:rsidR="00BE31E1">
      <w:footerReference w:type="default" r:id="rId37"/>
      <w:pgSz w:w="12240" w:h="15840"/>
      <w:pgMar w:top="1440" w:right="1440" w:bottom="1440" w:left="1440" w:header="0" w:footer="288"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Assadullah, Mir M." w:date="2020-03-29T18:06:00Z" w:initials="AMM">
    <w:p w14:paraId="44717F35" w14:textId="5456AF08" w:rsidR="00B26612" w:rsidRDefault="00B26612">
      <w:pPr>
        <w:pStyle w:val="CommentText"/>
      </w:pPr>
      <w:r>
        <w:rPr>
          <w:rStyle w:val="CommentReference"/>
        </w:rPr>
        <w:annotationRef/>
      </w:r>
      <w:r>
        <w:t>Thank you for making the requested changes. You did a good job.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17F3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17F35" w16cid:durableId="222B6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5012D" w14:textId="77777777" w:rsidR="00AA0F5E" w:rsidRDefault="00AA0F5E">
      <w:pPr>
        <w:spacing w:line="240" w:lineRule="auto"/>
      </w:pPr>
      <w:r>
        <w:separator/>
      </w:r>
    </w:p>
  </w:endnote>
  <w:endnote w:type="continuationSeparator" w:id="0">
    <w:p w14:paraId="779F6172" w14:textId="77777777" w:rsidR="00AA0F5E" w:rsidRDefault="00AA0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F949" w14:textId="77777777" w:rsidR="00B26612" w:rsidRDefault="00B26612">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36948CD" w14:textId="77777777" w:rsidR="00B26612" w:rsidRDefault="00B26612">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32B27" w14:textId="77777777" w:rsidR="00AA0F5E" w:rsidRDefault="00AA0F5E">
      <w:pPr>
        <w:spacing w:line="240" w:lineRule="auto"/>
      </w:pPr>
      <w:r>
        <w:separator/>
      </w:r>
    </w:p>
  </w:footnote>
  <w:footnote w:type="continuationSeparator" w:id="0">
    <w:p w14:paraId="129EB2C4" w14:textId="77777777" w:rsidR="00AA0F5E" w:rsidRDefault="00AA0F5E">
      <w:pPr>
        <w:spacing w:line="240" w:lineRule="auto"/>
      </w:pPr>
      <w:r>
        <w:continuationSeparator/>
      </w:r>
    </w:p>
  </w:footnote>
  <w:footnote w:id="1">
    <w:p w14:paraId="27653BD7" w14:textId="77777777" w:rsidR="00B26612" w:rsidRDefault="00B26612">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(Agile 101, 2020)</w:t>
      </w:r>
    </w:p>
  </w:footnote>
  <w:footnote w:id="2">
    <w:p w14:paraId="71B55D80" w14:textId="77777777" w:rsidR="00B26612" w:rsidRDefault="00B26612">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The Agile Manifesto and 12 Principles can be found at </w:t>
      </w:r>
      <w:hyperlink r:id="rId1">
        <w:r>
          <w:rPr>
            <w:color w:val="0000FF"/>
            <w:sz w:val="20"/>
            <w:szCs w:val="20"/>
            <w:u w:val="single"/>
          </w:rPr>
          <w:t>http://agilemanifesto.org/</w:t>
        </w:r>
      </w:hyperlink>
      <w:r>
        <w:rPr>
          <w:color w:val="000000"/>
          <w:sz w:val="20"/>
          <w:szCs w:val="20"/>
        </w:rPr>
        <w:t xml:space="preserve">. </w:t>
      </w:r>
    </w:p>
  </w:footnote>
  <w:footnote w:id="3">
    <w:p w14:paraId="55D0F2C2" w14:textId="77777777" w:rsidR="00B26612" w:rsidRDefault="00B26612">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(K. Schwader, 2017)</w:t>
      </w:r>
    </w:p>
  </w:footnote>
  <w:footnote w:id="4">
    <w:p w14:paraId="4BFDCEAC" w14:textId="77777777" w:rsidR="00B26612" w:rsidRDefault="00B26612">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(Dennis, 2012)</w:t>
      </w:r>
    </w:p>
  </w:footnote>
  <w:footnote w:id="5">
    <w:p w14:paraId="62EE8049" w14:textId="77777777" w:rsidR="00B26612" w:rsidRDefault="00B26612">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(What is Scrum: An Introduction to the Scrum Framework, 2018)</w:t>
      </w:r>
    </w:p>
  </w:footnote>
  <w:footnote w:id="6">
    <w:p w14:paraId="72BC6E9F" w14:textId="77777777" w:rsidR="00B26612" w:rsidRDefault="00B26612">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Kanban is a workflow management method designed to help you visualize your work, maximize efficiency and be agile. (Kanban Explained for Beginners, n.d.)</w:t>
      </w:r>
    </w:p>
  </w:footnote>
  <w:footnote w:id="7">
    <w:p w14:paraId="41ECBE80" w14:textId="77777777" w:rsidR="00B26612" w:rsidRDefault="00B26612">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Visual Studio Code is a text editor with some Integrated Development Environment features available from Microsoft. </w:t>
      </w:r>
      <w:hyperlink r:id="rId2">
        <w:r>
          <w:rPr>
            <w:color w:val="0000FF"/>
            <w:sz w:val="20"/>
            <w:szCs w:val="20"/>
            <w:u w:val="single"/>
          </w:rPr>
          <w:t>https://code.visualstudio.com/</w:t>
        </w:r>
      </w:hyperlink>
    </w:p>
  </w:footnote>
  <w:footnote w:id="8">
    <w:p w14:paraId="32550E57" w14:textId="77777777" w:rsidR="00B26612" w:rsidRDefault="00B26612">
      <w:pPr>
        <w:pBdr>
          <w:top w:val="nil"/>
          <w:left w:val="nil"/>
          <w:bottom w:val="nil"/>
          <w:right w:val="nil"/>
          <w:between w:val="nil"/>
        </w:pBdr>
        <w:spacing w:line="240" w:lineRule="auto"/>
        <w:rPr>
          <w:color w:val="000000"/>
          <w:sz w:val="20"/>
          <w:szCs w:val="20"/>
        </w:rPr>
      </w:pPr>
      <w:r>
        <w:rPr>
          <w:rStyle w:val="FootnoteReference"/>
        </w:rPr>
        <w:footnoteRef/>
      </w:r>
      <w:r>
        <w:rPr>
          <w:color w:val="000000"/>
          <w:sz w:val="20"/>
          <w:szCs w:val="20"/>
        </w:rPr>
        <w:t xml:space="preserve"> (Kanban Explained for Beginners, n.d.)</w:t>
      </w:r>
    </w:p>
  </w:footnote>
  <w:footnote w:id="9">
    <w:p w14:paraId="0413F148" w14:textId="77777777" w:rsidR="00B26612" w:rsidRDefault="00B26612">
      <w:pPr>
        <w:spacing w:line="240" w:lineRule="auto"/>
        <w:rPr>
          <w:sz w:val="20"/>
          <w:szCs w:val="20"/>
        </w:rPr>
      </w:pPr>
      <w:r>
        <w:rPr>
          <w:rStyle w:val="FootnoteReference"/>
        </w:rPr>
        <w:footnoteRef/>
      </w:r>
      <w:r>
        <w:rPr>
          <w:sz w:val="20"/>
          <w:szCs w:val="20"/>
        </w:rPr>
        <w:t xml:space="preserve"> </w:t>
      </w:r>
      <w:hyperlink r:id="rId3">
        <w:r>
          <w:rPr>
            <w:color w:val="1155CC"/>
            <w:sz w:val="20"/>
            <w:szCs w:val="20"/>
            <w:u w:val="single"/>
          </w:rPr>
          <w:t>https://zoom.us/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BF8"/>
    <w:multiLevelType w:val="multilevel"/>
    <w:tmpl w:val="57A857D6"/>
    <w:lvl w:ilvl="0">
      <w:start w:val="1"/>
      <w:numFmt w:val="decimal"/>
      <w:lvlText w:val="%1. "/>
      <w:lvlJc w:val="left"/>
      <w:pPr>
        <w:ind w:left="360" w:hanging="360"/>
      </w:pPr>
      <w:rPr>
        <w:b/>
      </w:rPr>
    </w:lvl>
    <w:lvl w:ilvl="1">
      <w:start w:val="1"/>
      <w:numFmt w:val="decimal"/>
      <w:lvlText w:val="%1.%2. "/>
      <w:lvlJc w:val="left"/>
      <w:pPr>
        <w:ind w:left="360" w:hanging="360"/>
      </w:pPr>
    </w:lvl>
    <w:lvl w:ilvl="2">
      <w:start w:val="1"/>
      <w:numFmt w:val="decimal"/>
      <w:lvlText w:val="%1.%2.%3. "/>
      <w:lvlJc w:val="left"/>
      <w:pPr>
        <w:ind w:left="360" w:hanging="360"/>
      </w:pPr>
    </w:lvl>
    <w:lvl w:ilvl="3">
      <w:start w:val="1"/>
      <w:numFmt w:val="decimal"/>
      <w:lvlText w:val="%1.%2.%3.%4. "/>
      <w:lvlJc w:val="left"/>
      <w:pPr>
        <w:ind w:left="0" w:firstLine="0"/>
      </w:pPr>
      <w:rPr>
        <w:rFonts w:ascii="Arial" w:eastAsia="Arial" w:hAnsi="Arial" w:cs="Arial"/>
        <w:b/>
        <w:i w:val="0"/>
        <w:smallCaps w:val="0"/>
        <w:strike w:val="0"/>
        <w:u w:val="none"/>
        <w:vertAlign w:val="baseline"/>
      </w:rPr>
    </w:lvl>
    <w:lvl w:ilvl="4">
      <w:start w:val="1"/>
      <w:numFmt w:val="decimal"/>
      <w:lvlText w:val="%1.%2.%3.%4.%5. "/>
      <w:lvlJc w:val="left"/>
      <w:pPr>
        <w:ind w:left="360" w:hanging="360"/>
      </w:pPr>
      <w:rPr>
        <w:b w:val="0"/>
        <w:i/>
      </w:rPr>
    </w:lvl>
    <w:lvl w:ilvl="5">
      <w:start w:val="1"/>
      <w:numFmt w:val="decimal"/>
      <w:lvlText w:val="%1.%2.%3.%4.%5.%6. "/>
      <w:lvlJc w:val="left"/>
      <w:pPr>
        <w:ind w:left="360" w:hanging="360"/>
      </w:pPr>
    </w:lvl>
    <w:lvl w:ilvl="6">
      <w:start w:val="1"/>
      <w:numFmt w:val="decimal"/>
      <w:lvlText w:val="%1.%2.%3.%4.%5.%6.%7. "/>
      <w:lvlJc w:val="left"/>
      <w:pPr>
        <w:ind w:left="360" w:hanging="360"/>
      </w:pPr>
    </w:lvl>
    <w:lvl w:ilvl="7">
      <w:start w:val="1"/>
      <w:numFmt w:val="decimal"/>
      <w:lvlText w:val="%1.%2.%3.%4.%5.%6.%7.%8. "/>
      <w:lvlJc w:val="left"/>
      <w:pPr>
        <w:ind w:left="360" w:hanging="360"/>
      </w:pPr>
    </w:lvl>
    <w:lvl w:ilvl="8">
      <w:start w:val="1"/>
      <w:numFmt w:val="decimal"/>
      <w:lvlText w:val="%1.%2.%3.%4.%5.%6.%7.%8.%9. "/>
      <w:lvlJc w:val="left"/>
      <w:pPr>
        <w:ind w:left="360" w:hanging="360"/>
      </w:pPr>
    </w:lvl>
  </w:abstractNum>
  <w:abstractNum w:abstractNumId="1" w15:restartNumberingAfterBreak="0">
    <w:nsid w:val="076E3E7D"/>
    <w:multiLevelType w:val="multilevel"/>
    <w:tmpl w:val="E2BAAF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7DE7C70"/>
    <w:multiLevelType w:val="multilevel"/>
    <w:tmpl w:val="457CF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26197E"/>
    <w:multiLevelType w:val="multilevel"/>
    <w:tmpl w:val="6E7283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EF92B03"/>
    <w:multiLevelType w:val="multilevel"/>
    <w:tmpl w:val="8ADE01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0B64067"/>
    <w:multiLevelType w:val="multilevel"/>
    <w:tmpl w:val="FDA09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646C82"/>
    <w:multiLevelType w:val="multilevel"/>
    <w:tmpl w:val="221E19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D858CC"/>
    <w:multiLevelType w:val="multilevel"/>
    <w:tmpl w:val="9D646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16235E"/>
    <w:multiLevelType w:val="multilevel"/>
    <w:tmpl w:val="29E0DF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6CA25FB"/>
    <w:multiLevelType w:val="multilevel"/>
    <w:tmpl w:val="AF5CE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6D01948"/>
    <w:multiLevelType w:val="multilevel"/>
    <w:tmpl w:val="3FCC0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5619C7"/>
    <w:multiLevelType w:val="multilevel"/>
    <w:tmpl w:val="593A78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06F7FAC"/>
    <w:multiLevelType w:val="multilevel"/>
    <w:tmpl w:val="5F1C2F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07306C1"/>
    <w:multiLevelType w:val="multilevel"/>
    <w:tmpl w:val="84C63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4D5797"/>
    <w:multiLevelType w:val="multilevel"/>
    <w:tmpl w:val="E898A1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5E553196"/>
    <w:multiLevelType w:val="multilevel"/>
    <w:tmpl w:val="08CE2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E80EFB"/>
    <w:multiLevelType w:val="multilevel"/>
    <w:tmpl w:val="B8981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7F0384"/>
    <w:multiLevelType w:val="multilevel"/>
    <w:tmpl w:val="19623C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1385329"/>
    <w:multiLevelType w:val="multilevel"/>
    <w:tmpl w:val="3FE0C0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7D1F6B1F"/>
    <w:multiLevelType w:val="multilevel"/>
    <w:tmpl w:val="BCAEF9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17"/>
  </w:num>
  <w:num w:numId="3">
    <w:abstractNumId w:val="0"/>
  </w:num>
  <w:num w:numId="4">
    <w:abstractNumId w:val="6"/>
  </w:num>
  <w:num w:numId="5">
    <w:abstractNumId w:val="2"/>
  </w:num>
  <w:num w:numId="6">
    <w:abstractNumId w:val="16"/>
  </w:num>
  <w:num w:numId="7">
    <w:abstractNumId w:val="9"/>
  </w:num>
  <w:num w:numId="8">
    <w:abstractNumId w:val="15"/>
  </w:num>
  <w:num w:numId="9">
    <w:abstractNumId w:val="1"/>
  </w:num>
  <w:num w:numId="10">
    <w:abstractNumId w:val="18"/>
  </w:num>
  <w:num w:numId="11">
    <w:abstractNumId w:val="10"/>
  </w:num>
  <w:num w:numId="12">
    <w:abstractNumId w:val="19"/>
  </w:num>
  <w:num w:numId="13">
    <w:abstractNumId w:val="4"/>
  </w:num>
  <w:num w:numId="14">
    <w:abstractNumId w:val="11"/>
  </w:num>
  <w:num w:numId="15">
    <w:abstractNumId w:val="5"/>
  </w:num>
  <w:num w:numId="16">
    <w:abstractNumId w:val="12"/>
  </w:num>
  <w:num w:numId="17">
    <w:abstractNumId w:val="14"/>
  </w:num>
  <w:num w:numId="18">
    <w:abstractNumId w:val="8"/>
  </w:num>
  <w:num w:numId="19">
    <w:abstractNumId w:val="13"/>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Stuart">
    <w15:presenceInfo w15:providerId="None" w15:userId="Rick Stuart"/>
  </w15:person>
  <w15:person w15:author="Assadullah, Mir M.">
    <w15:presenceInfo w15:providerId="AD" w15:userId="S::mir.m.assadullah@accenturefederal.com::ea2b8839-42e4-4f3b-a7b1-730124df39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zKxNDQ1NTQzNzJW0lEKTi0uzszPAymwrAUAoNhEkywAAAA="/>
  </w:docVars>
  <w:rsids>
    <w:rsidRoot w:val="00BE31E1"/>
    <w:rsid w:val="000034BB"/>
    <w:rsid w:val="00021A3F"/>
    <w:rsid w:val="00065DDC"/>
    <w:rsid w:val="00100568"/>
    <w:rsid w:val="00107914"/>
    <w:rsid w:val="00155560"/>
    <w:rsid w:val="001D2400"/>
    <w:rsid w:val="001E6ABB"/>
    <w:rsid w:val="00294E5B"/>
    <w:rsid w:val="00301E1D"/>
    <w:rsid w:val="003828CD"/>
    <w:rsid w:val="003A1946"/>
    <w:rsid w:val="003F4A92"/>
    <w:rsid w:val="00416475"/>
    <w:rsid w:val="00456F8D"/>
    <w:rsid w:val="004A4F80"/>
    <w:rsid w:val="004D10D4"/>
    <w:rsid w:val="0054574A"/>
    <w:rsid w:val="00586E5F"/>
    <w:rsid w:val="005D6631"/>
    <w:rsid w:val="00621A58"/>
    <w:rsid w:val="00710B6F"/>
    <w:rsid w:val="00872D24"/>
    <w:rsid w:val="008823DD"/>
    <w:rsid w:val="0089056A"/>
    <w:rsid w:val="008D2113"/>
    <w:rsid w:val="008E76B2"/>
    <w:rsid w:val="00925946"/>
    <w:rsid w:val="00931935"/>
    <w:rsid w:val="00986C7D"/>
    <w:rsid w:val="00AA0F5E"/>
    <w:rsid w:val="00AF7E25"/>
    <w:rsid w:val="00B0481C"/>
    <w:rsid w:val="00B22CBA"/>
    <w:rsid w:val="00B26612"/>
    <w:rsid w:val="00BC4695"/>
    <w:rsid w:val="00BC4CCB"/>
    <w:rsid w:val="00BE0766"/>
    <w:rsid w:val="00BE31E1"/>
    <w:rsid w:val="00C45861"/>
    <w:rsid w:val="00CA4193"/>
    <w:rsid w:val="00CD513B"/>
    <w:rsid w:val="00D553EF"/>
    <w:rsid w:val="00DB6791"/>
    <w:rsid w:val="00E03649"/>
    <w:rsid w:val="00E33BA1"/>
    <w:rsid w:val="00E40A87"/>
    <w:rsid w:val="00EC5AE1"/>
    <w:rsid w:val="00EC6967"/>
    <w:rsid w:val="00F16974"/>
    <w:rsid w:val="00F42031"/>
    <w:rsid w:val="00F75C58"/>
    <w:rsid w:val="00FF0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088B"/>
  <w15:docId w15:val="{CABCA552-9CDE-43DC-8E46-D0147B8B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48FA"/>
  </w:style>
  <w:style w:type="paragraph" w:styleId="Heading1">
    <w:name w:val="heading 1"/>
    <w:basedOn w:val="Normal"/>
    <w:next w:val="Normal"/>
    <w:link w:val="Heading1Char"/>
    <w:uiPriority w:val="9"/>
    <w:qFormat/>
    <w:rsid w:val="00EC4324"/>
    <w:pPr>
      <w:keepNext/>
      <w:spacing w:before="240" w:line="480" w:lineRule="auto"/>
      <w:ind w:left="360" w:hanging="360"/>
      <w:outlineLvl w:val="0"/>
    </w:pPr>
    <w:rPr>
      <w:rFonts w:ascii="Arial" w:eastAsia="Arial" w:hAnsi="Arial" w:cs="Arial"/>
      <w:sz w:val="36"/>
      <w:szCs w:val="36"/>
    </w:rPr>
  </w:style>
  <w:style w:type="paragraph" w:styleId="Heading2">
    <w:name w:val="heading 2"/>
    <w:basedOn w:val="Normal"/>
    <w:next w:val="Normal"/>
    <w:link w:val="Heading2Char"/>
    <w:uiPriority w:val="9"/>
    <w:unhideWhenUsed/>
    <w:qFormat/>
    <w:rsid w:val="00EC4324"/>
    <w:pPr>
      <w:keepNext/>
      <w:spacing w:before="240" w:line="480" w:lineRule="auto"/>
      <w:ind w:left="360" w:hanging="360"/>
      <w:outlineLvl w:val="1"/>
    </w:pPr>
    <w:rPr>
      <w:b/>
      <w:sz w:val="32"/>
      <w:szCs w:val="32"/>
    </w:rPr>
  </w:style>
  <w:style w:type="paragraph" w:styleId="Heading3">
    <w:name w:val="heading 3"/>
    <w:basedOn w:val="Normal"/>
    <w:next w:val="Normal"/>
    <w:uiPriority w:val="9"/>
    <w:unhideWhenUsed/>
    <w:qFormat/>
    <w:rsid w:val="00EC4324"/>
    <w:pPr>
      <w:keepNext/>
      <w:keepLines/>
      <w:spacing w:before="240" w:line="480" w:lineRule="auto"/>
      <w:ind w:left="360" w:hanging="360"/>
      <w:outlineLvl w:val="2"/>
    </w:pPr>
    <w:rPr>
      <w:rFonts w:ascii="Arial" w:eastAsia="Arial" w:hAnsi="Arial" w:cs="Arial"/>
      <w:sz w:val="28"/>
      <w:szCs w:val="28"/>
    </w:rPr>
  </w:style>
  <w:style w:type="paragraph" w:styleId="Heading4">
    <w:name w:val="heading 4"/>
    <w:basedOn w:val="Normal"/>
    <w:next w:val="Normal"/>
    <w:uiPriority w:val="9"/>
    <w:unhideWhenUsed/>
    <w:qFormat/>
    <w:rsid w:val="00EC4324"/>
    <w:pPr>
      <w:keepNext/>
      <w:keepLines/>
      <w:spacing w:before="240" w:line="480" w:lineRule="auto"/>
      <w:outlineLvl w:val="3"/>
    </w:pPr>
    <w:rPr>
      <w:rFonts w:ascii="Arial" w:eastAsia="Arial" w:hAnsi="Arial" w:cs="Arial"/>
    </w:rPr>
  </w:style>
  <w:style w:type="paragraph" w:styleId="Heading5">
    <w:name w:val="heading 5"/>
    <w:basedOn w:val="Normal"/>
    <w:next w:val="Normal"/>
    <w:uiPriority w:val="9"/>
    <w:semiHidden/>
    <w:unhideWhenUsed/>
    <w:qFormat/>
    <w:pPr>
      <w:keepNext/>
      <w:keepLines/>
      <w:spacing w:before="40"/>
      <w:ind w:left="360" w:hanging="360"/>
      <w:outlineLvl w:val="4"/>
    </w:pPr>
    <w:rPr>
      <w:rFonts w:ascii="Arial" w:eastAsia="Arial" w:hAnsi="Arial" w:cs="Arial"/>
      <w:color w:val="013B57"/>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3D"/>
    <w:pPr>
      <w:spacing w:after="200" w:line="240" w:lineRule="auto"/>
    </w:pPr>
    <w:rPr>
      <w:rFonts w:ascii="Arial" w:eastAsia="Arial" w:hAnsi="Arial" w:cs="Arial"/>
      <w:b/>
      <w:sz w:val="72"/>
      <w:szCs w:val="72"/>
    </w:rPr>
  </w:style>
  <w:style w:type="paragraph" w:styleId="Subtitle">
    <w:name w:val="Subtitle"/>
    <w:basedOn w:val="Normal"/>
    <w:next w:val="Normal"/>
    <w:uiPriority w:val="11"/>
    <w:qFormat/>
    <w:rPr>
      <w:b/>
      <w:smallCaps/>
      <w:sz w:val="32"/>
      <w:szCs w:val="32"/>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table" w:customStyle="1" w:styleId="a3">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table" w:customStyle="1" w:styleId="a4">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table" w:customStyle="1" w:styleId="a5">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3592CF"/>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3592CF"/>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3592CF"/>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3592CF"/>
      </w:tcPr>
    </w:tblStylePr>
    <w:tblStylePr w:type="band1Vert">
      <w:tblPr/>
      <w:tcPr>
        <w:shd w:val="clear" w:color="auto" w:fill="AED3EB"/>
      </w:tcPr>
    </w:tblStylePr>
    <w:tblStylePr w:type="band1Horz">
      <w:tblPr/>
      <w:tcPr>
        <w:shd w:val="clear" w:color="auto" w:fill="AED3EB"/>
      </w:tcPr>
    </w:tblStylePr>
  </w:style>
  <w:style w:type="table" w:customStyle="1" w:styleId="a8">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3592CF"/>
          <w:left w:val="single" w:sz="4" w:space="0" w:color="3592CF"/>
          <w:bottom w:val="single" w:sz="4" w:space="0" w:color="3592CF"/>
          <w:right w:val="single" w:sz="4" w:space="0" w:color="3592CF"/>
          <w:insideH w:val="nil"/>
          <w:insideV w:val="nil"/>
        </w:tcBorders>
        <w:shd w:val="clear" w:color="auto" w:fill="3592CF"/>
      </w:tcPr>
    </w:tblStylePr>
    <w:tblStylePr w:type="lastRow">
      <w:rPr>
        <w:b/>
      </w:rPr>
      <w:tblPr/>
      <w:tcPr>
        <w:tcBorders>
          <w:top w:val="single" w:sz="4" w:space="0" w:color="3592CF"/>
        </w:tcBorders>
      </w:tcPr>
    </w:tblStylePr>
    <w:tblStylePr w:type="firstCol">
      <w:rPr>
        <w:b/>
      </w:rPr>
    </w:tblStylePr>
    <w:tblStylePr w:type="lastCol">
      <w:rPr>
        <w:b/>
      </w:rPr>
    </w:tblStylePr>
    <w:tblStylePr w:type="band1Vert">
      <w:tblPr/>
      <w:tcPr>
        <w:shd w:val="clear" w:color="auto" w:fill="D6E9F5"/>
      </w:tcPr>
    </w:tblStylePr>
    <w:tblStylePr w:type="band1Horz">
      <w:tblPr/>
      <w:tcPr>
        <w:shd w:val="clear" w:color="auto" w:fill="D6E9F5"/>
      </w:tcPr>
    </w:tblStylePr>
  </w:style>
  <w:style w:type="paragraph" w:styleId="BalloonText">
    <w:name w:val="Balloon Text"/>
    <w:basedOn w:val="Normal"/>
    <w:link w:val="BalloonTextChar"/>
    <w:uiPriority w:val="99"/>
    <w:semiHidden/>
    <w:unhideWhenUsed/>
    <w:rsid w:val="00F647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7ED"/>
    <w:rPr>
      <w:rFonts w:ascii="Segoe UI" w:hAnsi="Segoe UI" w:cs="Segoe UI"/>
      <w:sz w:val="18"/>
      <w:szCs w:val="18"/>
    </w:rPr>
  </w:style>
  <w:style w:type="paragraph" w:styleId="NoSpacing">
    <w:name w:val="No Spacing"/>
    <w:link w:val="NoSpacingChar"/>
    <w:uiPriority w:val="1"/>
    <w:qFormat/>
    <w:rsid w:val="00F647ED"/>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647ED"/>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EE403D"/>
    <w:rPr>
      <w:rFonts w:ascii="Arial" w:eastAsia="Arial" w:hAnsi="Arial" w:cs="Arial"/>
      <w:b/>
      <w:sz w:val="72"/>
      <w:szCs w:val="72"/>
    </w:rPr>
  </w:style>
  <w:style w:type="paragraph" w:styleId="TOC1">
    <w:name w:val="toc 1"/>
    <w:basedOn w:val="Normal"/>
    <w:next w:val="Normal"/>
    <w:autoRedefine/>
    <w:uiPriority w:val="39"/>
    <w:unhideWhenUsed/>
    <w:rsid w:val="00EE403D"/>
    <w:pPr>
      <w:spacing w:after="100"/>
    </w:pPr>
  </w:style>
  <w:style w:type="paragraph" w:styleId="TOC2">
    <w:name w:val="toc 2"/>
    <w:basedOn w:val="Normal"/>
    <w:next w:val="Normal"/>
    <w:autoRedefine/>
    <w:uiPriority w:val="39"/>
    <w:unhideWhenUsed/>
    <w:rsid w:val="00EE403D"/>
    <w:pPr>
      <w:spacing w:after="100"/>
      <w:ind w:left="240"/>
    </w:pPr>
  </w:style>
  <w:style w:type="paragraph" w:styleId="TOC3">
    <w:name w:val="toc 3"/>
    <w:basedOn w:val="Normal"/>
    <w:next w:val="Normal"/>
    <w:autoRedefine/>
    <w:uiPriority w:val="39"/>
    <w:unhideWhenUsed/>
    <w:rsid w:val="00EE403D"/>
    <w:pPr>
      <w:spacing w:after="100"/>
      <w:ind w:left="480"/>
    </w:pPr>
  </w:style>
  <w:style w:type="paragraph" w:styleId="TOC4">
    <w:name w:val="toc 4"/>
    <w:basedOn w:val="Normal"/>
    <w:next w:val="Normal"/>
    <w:autoRedefine/>
    <w:uiPriority w:val="39"/>
    <w:unhideWhenUsed/>
    <w:rsid w:val="00EE403D"/>
    <w:pPr>
      <w:spacing w:after="100"/>
      <w:ind w:left="720"/>
    </w:pPr>
  </w:style>
  <w:style w:type="character" w:styleId="Hyperlink">
    <w:name w:val="Hyperlink"/>
    <w:basedOn w:val="DefaultParagraphFont"/>
    <w:uiPriority w:val="99"/>
    <w:unhideWhenUsed/>
    <w:rsid w:val="00EE403D"/>
    <w:rPr>
      <w:color w:val="0000FF" w:themeColor="hyperlink"/>
      <w:u w:val="single"/>
    </w:rPr>
  </w:style>
  <w:style w:type="paragraph" w:styleId="TOCHeading">
    <w:name w:val="TOC Heading"/>
    <w:basedOn w:val="Heading1"/>
    <w:next w:val="Normal"/>
    <w:uiPriority w:val="39"/>
    <w:unhideWhenUsed/>
    <w:qFormat/>
    <w:rsid w:val="00EE403D"/>
    <w:pPr>
      <w:keepLines/>
      <w:spacing w:line="259" w:lineRule="auto"/>
      <w:ind w:left="0" w:firstLine="0"/>
      <w:outlineLvl w:val="9"/>
    </w:pPr>
    <w:rPr>
      <w:rFonts w:asciiTheme="majorHAnsi" w:eastAsiaTheme="majorEastAsia" w:hAnsiTheme="majorHAnsi" w:cstheme="majorBidi"/>
      <w:color w:val="365F91" w:themeColor="accent1" w:themeShade="BF"/>
      <w:sz w:val="32"/>
      <w:szCs w:val="32"/>
    </w:rPr>
  </w:style>
  <w:style w:type="table" w:styleId="GridTable1Light-Accent6">
    <w:name w:val="Grid Table 1 Light Accent 6"/>
    <w:basedOn w:val="TableNormal"/>
    <w:uiPriority w:val="46"/>
    <w:rsid w:val="00564A5D"/>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564A5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931D8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9">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b">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c">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d">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e">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0">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1">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styleId="GridTable4">
    <w:name w:val="Grid Table 4"/>
    <w:basedOn w:val="TableNormal"/>
    <w:uiPriority w:val="49"/>
    <w:rsid w:val="00EC432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941CD3"/>
    <w:rPr>
      <w:sz w:val="16"/>
      <w:szCs w:val="16"/>
    </w:rPr>
  </w:style>
  <w:style w:type="paragraph" w:styleId="CommentText">
    <w:name w:val="annotation text"/>
    <w:basedOn w:val="Normal"/>
    <w:link w:val="CommentTextChar"/>
    <w:uiPriority w:val="99"/>
    <w:semiHidden/>
    <w:unhideWhenUsed/>
    <w:rsid w:val="00941CD3"/>
    <w:pPr>
      <w:spacing w:line="240" w:lineRule="auto"/>
    </w:pPr>
    <w:rPr>
      <w:sz w:val="20"/>
      <w:szCs w:val="20"/>
    </w:rPr>
  </w:style>
  <w:style w:type="character" w:customStyle="1" w:styleId="CommentTextChar">
    <w:name w:val="Comment Text Char"/>
    <w:basedOn w:val="DefaultParagraphFont"/>
    <w:link w:val="CommentText"/>
    <w:uiPriority w:val="99"/>
    <w:semiHidden/>
    <w:rsid w:val="00941CD3"/>
    <w:rPr>
      <w:sz w:val="20"/>
      <w:szCs w:val="20"/>
    </w:rPr>
  </w:style>
  <w:style w:type="paragraph" w:styleId="CommentSubject">
    <w:name w:val="annotation subject"/>
    <w:basedOn w:val="CommentText"/>
    <w:next w:val="CommentText"/>
    <w:link w:val="CommentSubjectChar"/>
    <w:uiPriority w:val="99"/>
    <w:semiHidden/>
    <w:unhideWhenUsed/>
    <w:rsid w:val="00941CD3"/>
    <w:rPr>
      <w:b/>
      <w:bCs/>
    </w:rPr>
  </w:style>
  <w:style w:type="character" w:customStyle="1" w:styleId="CommentSubjectChar">
    <w:name w:val="Comment Subject Char"/>
    <w:basedOn w:val="CommentTextChar"/>
    <w:link w:val="CommentSubject"/>
    <w:uiPriority w:val="99"/>
    <w:semiHidden/>
    <w:rsid w:val="00941CD3"/>
    <w:rPr>
      <w:b/>
      <w:bCs/>
      <w:sz w:val="20"/>
      <w:szCs w:val="20"/>
    </w:rPr>
  </w:style>
  <w:style w:type="character" w:styleId="UnresolvedMention">
    <w:name w:val="Unresolved Mention"/>
    <w:basedOn w:val="DefaultParagraphFont"/>
    <w:uiPriority w:val="99"/>
    <w:semiHidden/>
    <w:unhideWhenUsed/>
    <w:rsid w:val="005D6D37"/>
    <w:rPr>
      <w:color w:val="605E5C"/>
      <w:shd w:val="clear" w:color="auto" w:fill="E1DFDD"/>
    </w:rPr>
  </w:style>
  <w:style w:type="paragraph" w:styleId="Header">
    <w:name w:val="header"/>
    <w:basedOn w:val="Normal"/>
    <w:link w:val="HeaderChar"/>
    <w:uiPriority w:val="99"/>
    <w:unhideWhenUsed/>
    <w:rsid w:val="00133B1B"/>
    <w:pPr>
      <w:tabs>
        <w:tab w:val="center" w:pos="4680"/>
        <w:tab w:val="right" w:pos="9360"/>
      </w:tabs>
      <w:spacing w:line="240" w:lineRule="auto"/>
    </w:pPr>
  </w:style>
  <w:style w:type="character" w:customStyle="1" w:styleId="HeaderChar">
    <w:name w:val="Header Char"/>
    <w:basedOn w:val="DefaultParagraphFont"/>
    <w:link w:val="Header"/>
    <w:uiPriority w:val="99"/>
    <w:rsid w:val="00133B1B"/>
  </w:style>
  <w:style w:type="paragraph" w:styleId="Footer">
    <w:name w:val="footer"/>
    <w:basedOn w:val="Normal"/>
    <w:link w:val="FooterChar"/>
    <w:uiPriority w:val="99"/>
    <w:unhideWhenUsed/>
    <w:rsid w:val="00133B1B"/>
    <w:pPr>
      <w:tabs>
        <w:tab w:val="center" w:pos="4680"/>
        <w:tab w:val="right" w:pos="9360"/>
      </w:tabs>
      <w:spacing w:line="240" w:lineRule="auto"/>
    </w:pPr>
  </w:style>
  <w:style w:type="character" w:customStyle="1" w:styleId="FooterChar">
    <w:name w:val="Footer Char"/>
    <w:basedOn w:val="DefaultParagraphFont"/>
    <w:link w:val="Footer"/>
    <w:uiPriority w:val="99"/>
    <w:rsid w:val="00133B1B"/>
  </w:style>
  <w:style w:type="table" w:customStyle="1" w:styleId="af2">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3">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4">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
    <w:pPr>
      <w:spacing w:line="240" w:lineRule="auto"/>
    </w:pPr>
    <w:tblPr>
      <w:tblStyleRowBandSize w:val="1"/>
      <w:tblStyleColBandSize w:val="1"/>
      <w:tblCellMar>
        <w:top w:w="15" w:type="dxa"/>
        <w:left w:w="15" w:type="dxa"/>
        <w:bottom w:w="15" w:type="dxa"/>
        <w:right w:w="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8">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9">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a">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b">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c">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d">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B011AB"/>
    <w:pPr>
      <w:ind w:left="720"/>
      <w:contextualSpacing/>
    </w:pPr>
  </w:style>
  <w:style w:type="paragraph" w:styleId="FootnoteText">
    <w:name w:val="footnote text"/>
    <w:basedOn w:val="Normal"/>
    <w:link w:val="FootnoteTextChar"/>
    <w:uiPriority w:val="99"/>
    <w:semiHidden/>
    <w:unhideWhenUsed/>
    <w:rsid w:val="00733E01"/>
    <w:pPr>
      <w:spacing w:line="240" w:lineRule="auto"/>
    </w:pPr>
    <w:rPr>
      <w:sz w:val="20"/>
      <w:szCs w:val="20"/>
    </w:rPr>
  </w:style>
  <w:style w:type="character" w:customStyle="1" w:styleId="FootnoteTextChar">
    <w:name w:val="Footnote Text Char"/>
    <w:basedOn w:val="DefaultParagraphFont"/>
    <w:link w:val="FootnoteText"/>
    <w:uiPriority w:val="99"/>
    <w:semiHidden/>
    <w:rsid w:val="00733E01"/>
    <w:rPr>
      <w:sz w:val="20"/>
      <w:szCs w:val="20"/>
    </w:rPr>
  </w:style>
  <w:style w:type="character" w:styleId="FootnoteReference">
    <w:name w:val="footnote reference"/>
    <w:basedOn w:val="DefaultParagraphFont"/>
    <w:uiPriority w:val="99"/>
    <w:semiHidden/>
    <w:unhideWhenUsed/>
    <w:rsid w:val="00733E01"/>
    <w:rPr>
      <w:vertAlign w:val="superscript"/>
    </w:rPr>
  </w:style>
  <w:style w:type="character" w:customStyle="1" w:styleId="Heading1Char">
    <w:name w:val="Heading 1 Char"/>
    <w:basedOn w:val="DefaultParagraphFont"/>
    <w:link w:val="Heading1"/>
    <w:uiPriority w:val="9"/>
    <w:rsid w:val="00920752"/>
    <w:rPr>
      <w:rFonts w:ascii="Arial" w:eastAsia="Arial" w:hAnsi="Arial" w:cs="Arial"/>
      <w:sz w:val="36"/>
      <w:szCs w:val="36"/>
    </w:rPr>
  </w:style>
  <w:style w:type="paragraph" w:styleId="Bibliography">
    <w:name w:val="Bibliography"/>
    <w:basedOn w:val="Normal"/>
    <w:next w:val="Normal"/>
    <w:uiPriority w:val="37"/>
    <w:unhideWhenUsed/>
    <w:rsid w:val="00920752"/>
  </w:style>
  <w:style w:type="character" w:styleId="SubtleEmphasis">
    <w:name w:val="Subtle Emphasis"/>
    <w:basedOn w:val="DefaultParagraphFont"/>
    <w:uiPriority w:val="19"/>
    <w:qFormat/>
    <w:rsid w:val="00D73FBF"/>
    <w:rPr>
      <w:i/>
      <w:iCs/>
      <w:color w:val="404040" w:themeColor="text1" w:themeTint="BF"/>
    </w:rPr>
  </w:style>
  <w:style w:type="character" w:customStyle="1" w:styleId="Heading2Char">
    <w:name w:val="Heading 2 Char"/>
    <w:basedOn w:val="DefaultParagraphFont"/>
    <w:link w:val="Heading2"/>
    <w:uiPriority w:val="9"/>
    <w:rsid w:val="007F4D7A"/>
    <w:rPr>
      <w:b/>
      <w:sz w:val="32"/>
      <w:szCs w:val="32"/>
    </w:rPr>
  </w:style>
  <w:style w:type="table" w:customStyle="1" w:styleId="afe">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0">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1">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2">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3">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4">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5">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6">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7">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left w:w="115" w:type="dxa"/>
        <w:right w:w="115" w:type="dxa"/>
      </w:tblCellMar>
    </w:tblPr>
    <w:tcPr>
      <w:shd w:val="clear" w:color="auto" w:fill="D6E9F5"/>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styleId="GridTable5Dark-Accent6">
    <w:name w:val="Grid Table 5 Dark Accent 6"/>
    <w:basedOn w:val="TableNormal"/>
    <w:uiPriority w:val="50"/>
    <w:rsid w:val="004D10D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Grid">
    <w:name w:val="Table Grid"/>
    <w:basedOn w:val="TableNormal"/>
    <w:uiPriority w:val="39"/>
    <w:rsid w:val="001079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280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uman-readable" TargetMode="External"/><Relationship Id="rId18" Type="http://schemas.openxmlformats.org/officeDocument/2006/relationships/hyperlink" Target="https://en.wikipedia.org/wiki/Human-readable" TargetMode="External"/><Relationship Id="rId26" Type="http://schemas.openxmlformats.org/officeDocument/2006/relationships/image" Target="media/image2.png"/><Relationship Id="rId39" Type="http://schemas.microsoft.com/office/2011/relationships/people" Target="people.xml"/><Relationship Id="rId21" Type="http://schemas.openxmlformats.org/officeDocument/2006/relationships/hyperlink" Target="https://www.nasa.gov/centers/johnson/pdf/539922main_EVA_134_F_A.pdf" TargetMode="External"/><Relationship Id="rId34"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hyperlink" Target="https://en.wikipedia.org/wiki/NASA" TargetMode="External"/><Relationship Id="rId17" Type="http://schemas.openxmlformats.org/officeDocument/2006/relationships/hyperlink" Target="https://www.gnu.org/philosophy/free-sw.html" TargetMode="External"/><Relationship Id="rId25" Type="http://schemas.openxmlformats.org/officeDocument/2006/relationships/image" Target="media/image1.png"/><Relationship Id="rId33" Type="http://schemas.openxmlformats.org/officeDocument/2006/relationships/diagramLayout" Target="diagrams/layout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echterms.com/definition/wordprocessor" TargetMode="External"/><Relationship Id="rId20" Type="http://schemas.openxmlformats.org/officeDocument/2006/relationships/hyperlink" Target="https://en.wikipedia.org/wiki/Configuration_file"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gitlab.com/xOPERATIONS/sts-134" TargetMode="External"/><Relationship Id="rId32" Type="http://schemas.openxmlformats.org/officeDocument/2006/relationships/diagramData" Target="diagrams/data2.xm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Configuration_file" TargetMode="External"/><Relationship Id="rId23" Type="http://schemas.openxmlformats.org/officeDocument/2006/relationships/hyperlink" Target="https://github.com/xOPERATIONS/maestro/projects/2" TargetMode="External"/><Relationship Id="rId28" Type="http://schemas.openxmlformats.org/officeDocument/2006/relationships/diagramLayout" Target="diagrams/layout1.xml"/><Relationship Id="rId36" Type="http://schemas.microsoft.com/office/2007/relationships/diagramDrawing" Target="diagrams/drawing2.xml"/><Relationship Id="rId10" Type="http://schemas.microsoft.com/office/2011/relationships/commentsExtended" Target="commentsExtended.xml"/><Relationship Id="rId19" Type="http://schemas.openxmlformats.org/officeDocument/2006/relationships/hyperlink" Target="https://en.wikipedia.org/wiki/Serialization" TargetMode="External"/><Relationship Id="rId31" Type="http://schemas.microsoft.com/office/2007/relationships/diagramDrawing" Target="diagrams/drawing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en.wikipedia.org/wiki/Serialization" TargetMode="External"/><Relationship Id="rId22" Type="http://schemas.openxmlformats.org/officeDocument/2006/relationships/hyperlink" Target="https://github.com/xOPERATIONS/maestr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diagramColors" Target="diagrams/colors2.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zoom.us/" TargetMode="External"/><Relationship Id="rId2" Type="http://schemas.openxmlformats.org/officeDocument/2006/relationships/hyperlink" Target="https://code.visualstudio.com/" TargetMode="External"/><Relationship Id="rId1" Type="http://schemas.openxmlformats.org/officeDocument/2006/relationships/hyperlink" Target="http://agilemanifesto.org/"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16DBE8-2DB7-4F8A-80AB-0BE0E9CB159A}"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8614D432-E952-41F4-BFF4-D932B65D647C}">
      <dgm:prSet phldrT="[Text]"/>
      <dgm:spPr/>
      <dgm:t>
        <a:bodyPr/>
        <a:lstStyle/>
        <a:p>
          <a:r>
            <a:rPr lang="en-US"/>
            <a:t>Change Identified</a:t>
          </a:r>
        </a:p>
      </dgm:t>
    </dgm:pt>
    <dgm:pt modelId="{E47E154A-9E06-4739-941B-33796E407F5C}" type="parTrans" cxnId="{980F69FC-93AC-473A-B508-36834E6B6736}">
      <dgm:prSet/>
      <dgm:spPr/>
      <dgm:t>
        <a:bodyPr/>
        <a:lstStyle/>
        <a:p>
          <a:endParaRPr lang="en-US"/>
        </a:p>
      </dgm:t>
    </dgm:pt>
    <dgm:pt modelId="{F45031F9-8665-4803-AF03-74D47D52ED6D}" type="sibTrans" cxnId="{980F69FC-93AC-473A-B508-36834E6B6736}">
      <dgm:prSet/>
      <dgm:spPr/>
      <dgm:t>
        <a:bodyPr/>
        <a:lstStyle/>
        <a:p>
          <a:endParaRPr lang="en-US"/>
        </a:p>
      </dgm:t>
    </dgm:pt>
    <dgm:pt modelId="{208B79B2-F08C-4B47-BC4D-2F2B09AB0D56}">
      <dgm:prSet phldrT="[Text]"/>
      <dgm:spPr/>
      <dgm:t>
        <a:bodyPr/>
        <a:lstStyle/>
        <a:p>
          <a:r>
            <a:rPr lang="en-US"/>
            <a:t>Change Request Sent to PM</a:t>
          </a:r>
        </a:p>
      </dgm:t>
    </dgm:pt>
    <dgm:pt modelId="{AE08CD6C-D03A-46B0-8AF4-B1DB8EF5B619}" type="parTrans" cxnId="{3687046A-EFA1-4846-9FAB-575AE7CAE76E}">
      <dgm:prSet/>
      <dgm:spPr/>
      <dgm:t>
        <a:bodyPr/>
        <a:lstStyle/>
        <a:p>
          <a:endParaRPr lang="en-US"/>
        </a:p>
      </dgm:t>
    </dgm:pt>
    <dgm:pt modelId="{DA5C9FC9-FFF1-4369-B1B5-319DC4FCD1D5}" type="sibTrans" cxnId="{3687046A-EFA1-4846-9FAB-575AE7CAE76E}">
      <dgm:prSet/>
      <dgm:spPr/>
      <dgm:t>
        <a:bodyPr/>
        <a:lstStyle/>
        <a:p>
          <a:endParaRPr lang="en-US"/>
        </a:p>
      </dgm:t>
    </dgm:pt>
    <dgm:pt modelId="{A6FEBE40-EC35-4EA2-ADAF-CB51B7E0F944}">
      <dgm:prSet phldrT="[Text]"/>
      <dgm:spPr/>
      <dgm:t>
        <a:bodyPr/>
        <a:lstStyle/>
        <a:p>
          <a:r>
            <a:rPr lang="en-US"/>
            <a:t>Change Requirment Identified</a:t>
          </a:r>
        </a:p>
      </dgm:t>
    </dgm:pt>
    <dgm:pt modelId="{8F9D8A80-99AD-47C1-97BA-6679C793F415}" type="parTrans" cxnId="{925E51BC-2843-467A-BC56-EB8060E8862D}">
      <dgm:prSet/>
      <dgm:spPr/>
      <dgm:t>
        <a:bodyPr/>
        <a:lstStyle/>
        <a:p>
          <a:endParaRPr lang="en-US"/>
        </a:p>
      </dgm:t>
    </dgm:pt>
    <dgm:pt modelId="{3BCC188C-CEAA-414A-91E7-B374AB89DC37}" type="sibTrans" cxnId="{925E51BC-2843-467A-BC56-EB8060E8862D}">
      <dgm:prSet/>
      <dgm:spPr/>
      <dgm:t>
        <a:bodyPr/>
        <a:lstStyle/>
        <a:p>
          <a:endParaRPr lang="en-US"/>
        </a:p>
      </dgm:t>
    </dgm:pt>
    <dgm:pt modelId="{A429E11C-1557-48F4-A9BF-E1839E9FDAC3}">
      <dgm:prSet phldrT="[Text]"/>
      <dgm:spPr/>
      <dgm:t>
        <a:bodyPr/>
        <a:lstStyle/>
        <a:p>
          <a:r>
            <a:rPr lang="en-US"/>
            <a:t>Time Analysis</a:t>
          </a:r>
        </a:p>
      </dgm:t>
    </dgm:pt>
    <dgm:pt modelId="{7D1D3033-D236-43F5-8ABE-D8A4462CD854}" type="parTrans" cxnId="{61CF5D59-0EED-4D7B-841D-395716D3212C}">
      <dgm:prSet/>
      <dgm:spPr/>
      <dgm:t>
        <a:bodyPr/>
        <a:lstStyle/>
        <a:p>
          <a:endParaRPr lang="en-US"/>
        </a:p>
      </dgm:t>
    </dgm:pt>
    <dgm:pt modelId="{AF4E1F3D-EA65-41B6-A310-5514AE7C3F66}" type="sibTrans" cxnId="{61CF5D59-0EED-4D7B-841D-395716D3212C}">
      <dgm:prSet/>
      <dgm:spPr/>
      <dgm:t>
        <a:bodyPr/>
        <a:lstStyle/>
        <a:p>
          <a:endParaRPr lang="en-US"/>
        </a:p>
      </dgm:t>
    </dgm:pt>
    <dgm:pt modelId="{ADDEB08E-7FA0-47B3-9A1B-F94A2AD2D96F}">
      <dgm:prSet phldrT="[Text]"/>
      <dgm:spPr/>
      <dgm:t>
        <a:bodyPr/>
        <a:lstStyle/>
        <a:p>
          <a:r>
            <a:rPr lang="en-US"/>
            <a:t>Determine Feasibility</a:t>
          </a:r>
        </a:p>
      </dgm:t>
    </dgm:pt>
    <dgm:pt modelId="{8735FB00-E0E4-4CC8-BF93-135A486327E4}" type="parTrans" cxnId="{753824F2-EE28-4612-B2A1-D947E2FDE281}">
      <dgm:prSet/>
      <dgm:spPr/>
      <dgm:t>
        <a:bodyPr/>
        <a:lstStyle/>
        <a:p>
          <a:endParaRPr lang="en-US"/>
        </a:p>
      </dgm:t>
    </dgm:pt>
    <dgm:pt modelId="{79FB5E1B-42D1-4BAB-B466-429996D1AC13}" type="sibTrans" cxnId="{753824F2-EE28-4612-B2A1-D947E2FDE281}">
      <dgm:prSet/>
      <dgm:spPr/>
      <dgm:t>
        <a:bodyPr/>
        <a:lstStyle/>
        <a:p>
          <a:endParaRPr lang="en-US"/>
        </a:p>
      </dgm:t>
    </dgm:pt>
    <dgm:pt modelId="{8A037900-2817-49C6-B632-B9F46F85AE99}">
      <dgm:prSet phldrT="[Text]"/>
      <dgm:spPr/>
      <dgm:t>
        <a:bodyPr/>
        <a:lstStyle/>
        <a:p>
          <a:r>
            <a:rPr lang="en-US"/>
            <a:t>Conduct Client Meeting</a:t>
          </a:r>
        </a:p>
      </dgm:t>
    </dgm:pt>
    <dgm:pt modelId="{94541C82-429D-4A43-9B0B-F809A82C8BE9}" type="parTrans" cxnId="{11ECCEB9-701F-4EE5-8031-AC1F503F8BC5}">
      <dgm:prSet/>
      <dgm:spPr/>
      <dgm:t>
        <a:bodyPr/>
        <a:lstStyle/>
        <a:p>
          <a:endParaRPr lang="en-US"/>
        </a:p>
      </dgm:t>
    </dgm:pt>
    <dgm:pt modelId="{3DEFE136-BCC1-418C-B47E-791D10B69FB2}" type="sibTrans" cxnId="{11ECCEB9-701F-4EE5-8031-AC1F503F8BC5}">
      <dgm:prSet/>
      <dgm:spPr/>
      <dgm:t>
        <a:bodyPr/>
        <a:lstStyle/>
        <a:p>
          <a:endParaRPr lang="en-US"/>
        </a:p>
      </dgm:t>
    </dgm:pt>
    <dgm:pt modelId="{50A168C5-B9AB-44B8-965B-7FA8962FFB4D}">
      <dgm:prSet phldrT="[Text]"/>
      <dgm:spPr/>
      <dgm:t>
        <a:bodyPr/>
        <a:lstStyle/>
        <a:p>
          <a:r>
            <a:rPr lang="en-US"/>
            <a:t>Implement/Reject Change</a:t>
          </a:r>
        </a:p>
      </dgm:t>
    </dgm:pt>
    <dgm:pt modelId="{959E2F93-27C4-46B1-B1A0-12F4E8A6FF0F}" type="parTrans" cxnId="{C800EA00-2621-4EC6-9835-E3E05A040DBA}">
      <dgm:prSet/>
      <dgm:spPr/>
      <dgm:t>
        <a:bodyPr/>
        <a:lstStyle/>
        <a:p>
          <a:endParaRPr lang="en-US"/>
        </a:p>
      </dgm:t>
    </dgm:pt>
    <dgm:pt modelId="{5BD06722-CC42-4416-97A5-1E53D1965572}" type="sibTrans" cxnId="{C800EA00-2621-4EC6-9835-E3E05A040DBA}">
      <dgm:prSet/>
      <dgm:spPr/>
      <dgm:t>
        <a:bodyPr/>
        <a:lstStyle/>
        <a:p>
          <a:endParaRPr lang="en-US"/>
        </a:p>
      </dgm:t>
    </dgm:pt>
    <dgm:pt modelId="{999DB2DD-6BB4-47E1-8898-62701461A1C7}" type="pres">
      <dgm:prSet presAssocID="{1816DBE8-2DB7-4F8A-80AB-0BE0E9CB159A}" presName="diagram" presStyleCnt="0">
        <dgm:presLayoutVars>
          <dgm:dir/>
          <dgm:resizeHandles val="exact"/>
        </dgm:presLayoutVars>
      </dgm:prSet>
      <dgm:spPr/>
    </dgm:pt>
    <dgm:pt modelId="{797F67D7-A772-4414-A563-CFE142677546}" type="pres">
      <dgm:prSet presAssocID="{8614D432-E952-41F4-BFF4-D932B65D647C}" presName="node" presStyleLbl="node1" presStyleIdx="0" presStyleCnt="7">
        <dgm:presLayoutVars>
          <dgm:bulletEnabled val="1"/>
        </dgm:presLayoutVars>
      </dgm:prSet>
      <dgm:spPr/>
    </dgm:pt>
    <dgm:pt modelId="{8227D66E-CBF7-48BE-A108-ABB3AEB832FB}" type="pres">
      <dgm:prSet presAssocID="{F45031F9-8665-4803-AF03-74D47D52ED6D}" presName="sibTrans" presStyleLbl="sibTrans2D1" presStyleIdx="0" presStyleCnt="6"/>
      <dgm:spPr/>
    </dgm:pt>
    <dgm:pt modelId="{58A65146-967A-42F2-9120-D322825A2C64}" type="pres">
      <dgm:prSet presAssocID="{F45031F9-8665-4803-AF03-74D47D52ED6D}" presName="connectorText" presStyleLbl="sibTrans2D1" presStyleIdx="0" presStyleCnt="6"/>
      <dgm:spPr/>
    </dgm:pt>
    <dgm:pt modelId="{D3BF86AB-E661-4738-A01E-41FCD2F1B377}" type="pres">
      <dgm:prSet presAssocID="{208B79B2-F08C-4B47-BC4D-2F2B09AB0D56}" presName="node" presStyleLbl="node1" presStyleIdx="1" presStyleCnt="7">
        <dgm:presLayoutVars>
          <dgm:bulletEnabled val="1"/>
        </dgm:presLayoutVars>
      </dgm:prSet>
      <dgm:spPr/>
    </dgm:pt>
    <dgm:pt modelId="{25A4C0A6-739E-4193-9DA1-07D42FDBCE58}" type="pres">
      <dgm:prSet presAssocID="{DA5C9FC9-FFF1-4369-B1B5-319DC4FCD1D5}" presName="sibTrans" presStyleLbl="sibTrans2D1" presStyleIdx="1" presStyleCnt="6"/>
      <dgm:spPr/>
    </dgm:pt>
    <dgm:pt modelId="{F715F054-CE85-44EF-A774-60DF8D4D514E}" type="pres">
      <dgm:prSet presAssocID="{DA5C9FC9-FFF1-4369-B1B5-319DC4FCD1D5}" presName="connectorText" presStyleLbl="sibTrans2D1" presStyleIdx="1" presStyleCnt="6"/>
      <dgm:spPr/>
    </dgm:pt>
    <dgm:pt modelId="{98D941D3-78B9-4B01-A8FE-90BBB8C5407D}" type="pres">
      <dgm:prSet presAssocID="{A6FEBE40-EC35-4EA2-ADAF-CB51B7E0F944}" presName="node" presStyleLbl="node1" presStyleIdx="2" presStyleCnt="7">
        <dgm:presLayoutVars>
          <dgm:bulletEnabled val="1"/>
        </dgm:presLayoutVars>
      </dgm:prSet>
      <dgm:spPr/>
    </dgm:pt>
    <dgm:pt modelId="{2E84444A-09C3-4310-9DA2-081C626C1897}" type="pres">
      <dgm:prSet presAssocID="{3BCC188C-CEAA-414A-91E7-B374AB89DC37}" presName="sibTrans" presStyleLbl="sibTrans2D1" presStyleIdx="2" presStyleCnt="6"/>
      <dgm:spPr/>
    </dgm:pt>
    <dgm:pt modelId="{AF29B692-16C5-41AB-9035-F027BD4797BF}" type="pres">
      <dgm:prSet presAssocID="{3BCC188C-CEAA-414A-91E7-B374AB89DC37}" presName="connectorText" presStyleLbl="sibTrans2D1" presStyleIdx="2" presStyleCnt="6"/>
      <dgm:spPr/>
    </dgm:pt>
    <dgm:pt modelId="{E477BE6D-CF02-461D-AEFA-51E197604BDB}" type="pres">
      <dgm:prSet presAssocID="{A429E11C-1557-48F4-A9BF-E1839E9FDAC3}" presName="node" presStyleLbl="node1" presStyleIdx="3" presStyleCnt="7">
        <dgm:presLayoutVars>
          <dgm:bulletEnabled val="1"/>
        </dgm:presLayoutVars>
      </dgm:prSet>
      <dgm:spPr/>
    </dgm:pt>
    <dgm:pt modelId="{2B8A45A9-3E72-4189-BD89-93DE3D3AEB21}" type="pres">
      <dgm:prSet presAssocID="{AF4E1F3D-EA65-41B6-A310-5514AE7C3F66}" presName="sibTrans" presStyleLbl="sibTrans2D1" presStyleIdx="3" presStyleCnt="6"/>
      <dgm:spPr/>
    </dgm:pt>
    <dgm:pt modelId="{BCCF4D6B-2239-4568-B581-1E4FDEC49015}" type="pres">
      <dgm:prSet presAssocID="{AF4E1F3D-EA65-41B6-A310-5514AE7C3F66}" presName="connectorText" presStyleLbl="sibTrans2D1" presStyleIdx="3" presStyleCnt="6"/>
      <dgm:spPr/>
    </dgm:pt>
    <dgm:pt modelId="{9370DE48-E615-4DD6-9609-996B318205DE}" type="pres">
      <dgm:prSet presAssocID="{ADDEB08E-7FA0-47B3-9A1B-F94A2AD2D96F}" presName="node" presStyleLbl="node1" presStyleIdx="4" presStyleCnt="7">
        <dgm:presLayoutVars>
          <dgm:bulletEnabled val="1"/>
        </dgm:presLayoutVars>
      </dgm:prSet>
      <dgm:spPr/>
    </dgm:pt>
    <dgm:pt modelId="{EDB5FF3A-DB29-444E-8762-244143CA7E79}" type="pres">
      <dgm:prSet presAssocID="{79FB5E1B-42D1-4BAB-B466-429996D1AC13}" presName="sibTrans" presStyleLbl="sibTrans2D1" presStyleIdx="4" presStyleCnt="6"/>
      <dgm:spPr/>
    </dgm:pt>
    <dgm:pt modelId="{51015190-D84A-47FA-ADBF-4481D20AF381}" type="pres">
      <dgm:prSet presAssocID="{79FB5E1B-42D1-4BAB-B466-429996D1AC13}" presName="connectorText" presStyleLbl="sibTrans2D1" presStyleIdx="4" presStyleCnt="6"/>
      <dgm:spPr/>
    </dgm:pt>
    <dgm:pt modelId="{E7EC9172-A8D6-43A9-81D3-C72112DB7C48}" type="pres">
      <dgm:prSet presAssocID="{8A037900-2817-49C6-B632-B9F46F85AE99}" presName="node" presStyleLbl="node1" presStyleIdx="5" presStyleCnt="7">
        <dgm:presLayoutVars>
          <dgm:bulletEnabled val="1"/>
        </dgm:presLayoutVars>
      </dgm:prSet>
      <dgm:spPr/>
    </dgm:pt>
    <dgm:pt modelId="{6EC7BFF5-E744-47F3-9B46-0D39F4A250D6}" type="pres">
      <dgm:prSet presAssocID="{3DEFE136-BCC1-418C-B47E-791D10B69FB2}" presName="sibTrans" presStyleLbl="sibTrans2D1" presStyleIdx="5" presStyleCnt="6"/>
      <dgm:spPr/>
    </dgm:pt>
    <dgm:pt modelId="{1CCA619D-AF94-46FC-9D35-14403E08313C}" type="pres">
      <dgm:prSet presAssocID="{3DEFE136-BCC1-418C-B47E-791D10B69FB2}" presName="connectorText" presStyleLbl="sibTrans2D1" presStyleIdx="5" presStyleCnt="6"/>
      <dgm:spPr/>
    </dgm:pt>
    <dgm:pt modelId="{811E96EC-FECB-4908-A784-3F2E38C90ECA}" type="pres">
      <dgm:prSet presAssocID="{50A168C5-B9AB-44B8-965B-7FA8962FFB4D}" presName="node" presStyleLbl="node1" presStyleIdx="6" presStyleCnt="7">
        <dgm:presLayoutVars>
          <dgm:bulletEnabled val="1"/>
        </dgm:presLayoutVars>
      </dgm:prSet>
      <dgm:spPr/>
    </dgm:pt>
  </dgm:ptLst>
  <dgm:cxnLst>
    <dgm:cxn modelId="{C800EA00-2621-4EC6-9835-E3E05A040DBA}" srcId="{1816DBE8-2DB7-4F8A-80AB-0BE0E9CB159A}" destId="{50A168C5-B9AB-44B8-965B-7FA8962FFB4D}" srcOrd="6" destOrd="0" parTransId="{959E2F93-27C4-46B1-B1A0-12F4E8A6FF0F}" sibTransId="{5BD06722-CC42-4416-97A5-1E53D1965572}"/>
    <dgm:cxn modelId="{FDA8330C-A9C7-4560-9CCF-98A1B5B2DE91}" type="presOf" srcId="{3BCC188C-CEAA-414A-91E7-B374AB89DC37}" destId="{AF29B692-16C5-41AB-9035-F027BD4797BF}" srcOrd="1" destOrd="0" presId="urn:microsoft.com/office/officeart/2005/8/layout/process5"/>
    <dgm:cxn modelId="{265B0918-9B4A-4F01-898F-32DE63B09475}" type="presOf" srcId="{79FB5E1B-42D1-4BAB-B466-429996D1AC13}" destId="{51015190-D84A-47FA-ADBF-4481D20AF381}" srcOrd="1" destOrd="0" presId="urn:microsoft.com/office/officeart/2005/8/layout/process5"/>
    <dgm:cxn modelId="{11AAFA19-36B7-451A-A16C-7A3E5DAAA1F0}" type="presOf" srcId="{8A037900-2817-49C6-B632-B9F46F85AE99}" destId="{E7EC9172-A8D6-43A9-81D3-C72112DB7C48}" srcOrd="0" destOrd="0" presId="urn:microsoft.com/office/officeart/2005/8/layout/process5"/>
    <dgm:cxn modelId="{90A2C61D-9DE3-4481-AD04-B78B56D7ED5D}" type="presOf" srcId="{AF4E1F3D-EA65-41B6-A310-5514AE7C3F66}" destId="{2B8A45A9-3E72-4189-BD89-93DE3D3AEB21}" srcOrd="0" destOrd="0" presId="urn:microsoft.com/office/officeart/2005/8/layout/process5"/>
    <dgm:cxn modelId="{CFB6151E-51CB-43BA-A27A-4BB0862AAB88}" type="presOf" srcId="{3DEFE136-BCC1-418C-B47E-791D10B69FB2}" destId="{1CCA619D-AF94-46FC-9D35-14403E08313C}" srcOrd="1" destOrd="0" presId="urn:microsoft.com/office/officeart/2005/8/layout/process5"/>
    <dgm:cxn modelId="{15046223-B753-49DF-BBAE-B17194BE405C}" type="presOf" srcId="{ADDEB08E-7FA0-47B3-9A1B-F94A2AD2D96F}" destId="{9370DE48-E615-4DD6-9609-996B318205DE}" srcOrd="0" destOrd="0" presId="urn:microsoft.com/office/officeart/2005/8/layout/process5"/>
    <dgm:cxn modelId="{DEC50333-D213-40CD-AEC9-08C22E3FE7E6}" type="presOf" srcId="{AF4E1F3D-EA65-41B6-A310-5514AE7C3F66}" destId="{BCCF4D6B-2239-4568-B581-1E4FDEC49015}" srcOrd="1" destOrd="0" presId="urn:microsoft.com/office/officeart/2005/8/layout/process5"/>
    <dgm:cxn modelId="{3DFB1338-22FD-4281-B2ED-AA3053E4249E}" type="presOf" srcId="{1816DBE8-2DB7-4F8A-80AB-0BE0E9CB159A}" destId="{999DB2DD-6BB4-47E1-8898-62701461A1C7}" srcOrd="0" destOrd="0" presId="urn:microsoft.com/office/officeart/2005/8/layout/process5"/>
    <dgm:cxn modelId="{9EEBCF67-E5A1-4021-B873-FC72B56FC56D}" type="presOf" srcId="{DA5C9FC9-FFF1-4369-B1B5-319DC4FCD1D5}" destId="{25A4C0A6-739E-4193-9DA1-07D42FDBCE58}" srcOrd="0" destOrd="0" presId="urn:microsoft.com/office/officeart/2005/8/layout/process5"/>
    <dgm:cxn modelId="{3687046A-EFA1-4846-9FAB-575AE7CAE76E}" srcId="{1816DBE8-2DB7-4F8A-80AB-0BE0E9CB159A}" destId="{208B79B2-F08C-4B47-BC4D-2F2B09AB0D56}" srcOrd="1" destOrd="0" parTransId="{AE08CD6C-D03A-46B0-8AF4-B1DB8EF5B619}" sibTransId="{DA5C9FC9-FFF1-4369-B1B5-319DC4FCD1D5}"/>
    <dgm:cxn modelId="{61CF5D59-0EED-4D7B-841D-395716D3212C}" srcId="{1816DBE8-2DB7-4F8A-80AB-0BE0E9CB159A}" destId="{A429E11C-1557-48F4-A9BF-E1839E9FDAC3}" srcOrd="3" destOrd="0" parTransId="{7D1D3033-D236-43F5-8ABE-D8A4462CD854}" sibTransId="{AF4E1F3D-EA65-41B6-A310-5514AE7C3F66}"/>
    <dgm:cxn modelId="{841FEF7A-6B92-440E-9910-DE8D937CFCE3}" type="presOf" srcId="{208B79B2-F08C-4B47-BC4D-2F2B09AB0D56}" destId="{D3BF86AB-E661-4738-A01E-41FCD2F1B377}" srcOrd="0" destOrd="0" presId="urn:microsoft.com/office/officeart/2005/8/layout/process5"/>
    <dgm:cxn modelId="{856BFA96-D052-4930-A081-2113931404C0}" type="presOf" srcId="{F45031F9-8665-4803-AF03-74D47D52ED6D}" destId="{58A65146-967A-42F2-9120-D322825A2C64}" srcOrd="1" destOrd="0" presId="urn:microsoft.com/office/officeart/2005/8/layout/process5"/>
    <dgm:cxn modelId="{31F03D99-7C2A-4909-9BF7-120F54392766}" type="presOf" srcId="{A429E11C-1557-48F4-A9BF-E1839E9FDAC3}" destId="{E477BE6D-CF02-461D-AEFA-51E197604BDB}" srcOrd="0" destOrd="0" presId="urn:microsoft.com/office/officeart/2005/8/layout/process5"/>
    <dgm:cxn modelId="{11ECCEB9-701F-4EE5-8031-AC1F503F8BC5}" srcId="{1816DBE8-2DB7-4F8A-80AB-0BE0E9CB159A}" destId="{8A037900-2817-49C6-B632-B9F46F85AE99}" srcOrd="5" destOrd="0" parTransId="{94541C82-429D-4A43-9B0B-F809A82C8BE9}" sibTransId="{3DEFE136-BCC1-418C-B47E-791D10B69FB2}"/>
    <dgm:cxn modelId="{925E51BC-2843-467A-BC56-EB8060E8862D}" srcId="{1816DBE8-2DB7-4F8A-80AB-0BE0E9CB159A}" destId="{A6FEBE40-EC35-4EA2-ADAF-CB51B7E0F944}" srcOrd="2" destOrd="0" parTransId="{8F9D8A80-99AD-47C1-97BA-6679C793F415}" sibTransId="{3BCC188C-CEAA-414A-91E7-B374AB89DC37}"/>
    <dgm:cxn modelId="{E2F40DC3-1179-4D03-A094-6F6597B23A5A}" type="presOf" srcId="{3BCC188C-CEAA-414A-91E7-B374AB89DC37}" destId="{2E84444A-09C3-4310-9DA2-081C626C1897}" srcOrd="0" destOrd="0" presId="urn:microsoft.com/office/officeart/2005/8/layout/process5"/>
    <dgm:cxn modelId="{2208D4C6-E4F4-46EB-878C-8408746FC7F9}" type="presOf" srcId="{50A168C5-B9AB-44B8-965B-7FA8962FFB4D}" destId="{811E96EC-FECB-4908-A784-3F2E38C90ECA}" srcOrd="0" destOrd="0" presId="urn:microsoft.com/office/officeart/2005/8/layout/process5"/>
    <dgm:cxn modelId="{FED371CF-AAB4-472D-AB24-C7574B277818}" type="presOf" srcId="{DA5C9FC9-FFF1-4369-B1B5-319DC4FCD1D5}" destId="{F715F054-CE85-44EF-A774-60DF8D4D514E}" srcOrd="1" destOrd="0" presId="urn:microsoft.com/office/officeart/2005/8/layout/process5"/>
    <dgm:cxn modelId="{74E4DDDF-8E81-414C-89F3-6D6E00685EEA}" type="presOf" srcId="{3DEFE136-BCC1-418C-B47E-791D10B69FB2}" destId="{6EC7BFF5-E744-47F3-9B46-0D39F4A250D6}" srcOrd="0" destOrd="0" presId="urn:microsoft.com/office/officeart/2005/8/layout/process5"/>
    <dgm:cxn modelId="{3A7267E0-911F-42D9-AB5E-E10A72CF7BBA}" type="presOf" srcId="{F45031F9-8665-4803-AF03-74D47D52ED6D}" destId="{8227D66E-CBF7-48BE-A108-ABB3AEB832FB}" srcOrd="0" destOrd="0" presId="urn:microsoft.com/office/officeart/2005/8/layout/process5"/>
    <dgm:cxn modelId="{7B6825EA-C1BA-4FB4-A8B5-64FF21E4E21E}" type="presOf" srcId="{A6FEBE40-EC35-4EA2-ADAF-CB51B7E0F944}" destId="{98D941D3-78B9-4B01-A8FE-90BBB8C5407D}" srcOrd="0" destOrd="0" presId="urn:microsoft.com/office/officeart/2005/8/layout/process5"/>
    <dgm:cxn modelId="{DD1B74EB-4C1C-4F85-B822-0BF952183233}" type="presOf" srcId="{8614D432-E952-41F4-BFF4-D932B65D647C}" destId="{797F67D7-A772-4414-A563-CFE142677546}" srcOrd="0" destOrd="0" presId="urn:microsoft.com/office/officeart/2005/8/layout/process5"/>
    <dgm:cxn modelId="{753824F2-EE28-4612-B2A1-D947E2FDE281}" srcId="{1816DBE8-2DB7-4F8A-80AB-0BE0E9CB159A}" destId="{ADDEB08E-7FA0-47B3-9A1B-F94A2AD2D96F}" srcOrd="4" destOrd="0" parTransId="{8735FB00-E0E4-4CC8-BF93-135A486327E4}" sibTransId="{79FB5E1B-42D1-4BAB-B466-429996D1AC13}"/>
    <dgm:cxn modelId="{C0FA1BF8-2A5D-4C94-A834-5AC75F399650}" type="presOf" srcId="{79FB5E1B-42D1-4BAB-B466-429996D1AC13}" destId="{EDB5FF3A-DB29-444E-8762-244143CA7E79}" srcOrd="0" destOrd="0" presId="urn:microsoft.com/office/officeart/2005/8/layout/process5"/>
    <dgm:cxn modelId="{980F69FC-93AC-473A-B508-36834E6B6736}" srcId="{1816DBE8-2DB7-4F8A-80AB-0BE0E9CB159A}" destId="{8614D432-E952-41F4-BFF4-D932B65D647C}" srcOrd="0" destOrd="0" parTransId="{E47E154A-9E06-4739-941B-33796E407F5C}" sibTransId="{F45031F9-8665-4803-AF03-74D47D52ED6D}"/>
    <dgm:cxn modelId="{E8A0F144-8E41-42A1-B191-E3B62521A78E}" type="presParOf" srcId="{999DB2DD-6BB4-47E1-8898-62701461A1C7}" destId="{797F67D7-A772-4414-A563-CFE142677546}" srcOrd="0" destOrd="0" presId="urn:microsoft.com/office/officeart/2005/8/layout/process5"/>
    <dgm:cxn modelId="{5E1FDB56-8277-4DE9-90D8-91A9C8134A0E}" type="presParOf" srcId="{999DB2DD-6BB4-47E1-8898-62701461A1C7}" destId="{8227D66E-CBF7-48BE-A108-ABB3AEB832FB}" srcOrd="1" destOrd="0" presId="urn:microsoft.com/office/officeart/2005/8/layout/process5"/>
    <dgm:cxn modelId="{17ED9903-A47E-4805-9982-86A14800AC03}" type="presParOf" srcId="{8227D66E-CBF7-48BE-A108-ABB3AEB832FB}" destId="{58A65146-967A-42F2-9120-D322825A2C64}" srcOrd="0" destOrd="0" presId="urn:microsoft.com/office/officeart/2005/8/layout/process5"/>
    <dgm:cxn modelId="{A4D1EBD4-6BB0-41FF-98F0-00071817CD4B}" type="presParOf" srcId="{999DB2DD-6BB4-47E1-8898-62701461A1C7}" destId="{D3BF86AB-E661-4738-A01E-41FCD2F1B377}" srcOrd="2" destOrd="0" presId="urn:microsoft.com/office/officeart/2005/8/layout/process5"/>
    <dgm:cxn modelId="{47442400-B6E3-4047-9EB3-9DC19F255E77}" type="presParOf" srcId="{999DB2DD-6BB4-47E1-8898-62701461A1C7}" destId="{25A4C0A6-739E-4193-9DA1-07D42FDBCE58}" srcOrd="3" destOrd="0" presId="urn:microsoft.com/office/officeart/2005/8/layout/process5"/>
    <dgm:cxn modelId="{EE1D139E-387F-4B5A-BE3A-479B57BD48D4}" type="presParOf" srcId="{25A4C0A6-739E-4193-9DA1-07D42FDBCE58}" destId="{F715F054-CE85-44EF-A774-60DF8D4D514E}" srcOrd="0" destOrd="0" presId="urn:microsoft.com/office/officeart/2005/8/layout/process5"/>
    <dgm:cxn modelId="{25E71D40-6AD2-45FD-893D-54143FDC83D3}" type="presParOf" srcId="{999DB2DD-6BB4-47E1-8898-62701461A1C7}" destId="{98D941D3-78B9-4B01-A8FE-90BBB8C5407D}" srcOrd="4" destOrd="0" presId="urn:microsoft.com/office/officeart/2005/8/layout/process5"/>
    <dgm:cxn modelId="{1E5377CE-7B71-4FC2-A188-1EF551D9CBF7}" type="presParOf" srcId="{999DB2DD-6BB4-47E1-8898-62701461A1C7}" destId="{2E84444A-09C3-4310-9DA2-081C626C1897}" srcOrd="5" destOrd="0" presId="urn:microsoft.com/office/officeart/2005/8/layout/process5"/>
    <dgm:cxn modelId="{5E3769F2-9519-456F-B887-762B2062F27F}" type="presParOf" srcId="{2E84444A-09C3-4310-9DA2-081C626C1897}" destId="{AF29B692-16C5-41AB-9035-F027BD4797BF}" srcOrd="0" destOrd="0" presId="urn:microsoft.com/office/officeart/2005/8/layout/process5"/>
    <dgm:cxn modelId="{7B26F074-D2D9-433C-A581-05456291C870}" type="presParOf" srcId="{999DB2DD-6BB4-47E1-8898-62701461A1C7}" destId="{E477BE6D-CF02-461D-AEFA-51E197604BDB}" srcOrd="6" destOrd="0" presId="urn:microsoft.com/office/officeart/2005/8/layout/process5"/>
    <dgm:cxn modelId="{DF8CCD18-550B-4BAD-B57C-EFF41E08FDE8}" type="presParOf" srcId="{999DB2DD-6BB4-47E1-8898-62701461A1C7}" destId="{2B8A45A9-3E72-4189-BD89-93DE3D3AEB21}" srcOrd="7" destOrd="0" presId="urn:microsoft.com/office/officeart/2005/8/layout/process5"/>
    <dgm:cxn modelId="{6A7757B1-77AA-4487-A96D-078AD7D3E790}" type="presParOf" srcId="{2B8A45A9-3E72-4189-BD89-93DE3D3AEB21}" destId="{BCCF4D6B-2239-4568-B581-1E4FDEC49015}" srcOrd="0" destOrd="0" presId="urn:microsoft.com/office/officeart/2005/8/layout/process5"/>
    <dgm:cxn modelId="{A3FFE61E-BEDA-4B7B-B18B-9579EC0C741A}" type="presParOf" srcId="{999DB2DD-6BB4-47E1-8898-62701461A1C7}" destId="{9370DE48-E615-4DD6-9609-996B318205DE}" srcOrd="8" destOrd="0" presId="urn:microsoft.com/office/officeart/2005/8/layout/process5"/>
    <dgm:cxn modelId="{219AFF29-11A2-486E-B416-E479A82F3DDE}" type="presParOf" srcId="{999DB2DD-6BB4-47E1-8898-62701461A1C7}" destId="{EDB5FF3A-DB29-444E-8762-244143CA7E79}" srcOrd="9" destOrd="0" presId="urn:microsoft.com/office/officeart/2005/8/layout/process5"/>
    <dgm:cxn modelId="{3D865EE1-DDFA-4983-B68F-57BFD3B4CD42}" type="presParOf" srcId="{EDB5FF3A-DB29-444E-8762-244143CA7E79}" destId="{51015190-D84A-47FA-ADBF-4481D20AF381}" srcOrd="0" destOrd="0" presId="urn:microsoft.com/office/officeart/2005/8/layout/process5"/>
    <dgm:cxn modelId="{1F75979C-30C4-4F2C-A90C-66EF585F6232}" type="presParOf" srcId="{999DB2DD-6BB4-47E1-8898-62701461A1C7}" destId="{E7EC9172-A8D6-43A9-81D3-C72112DB7C48}" srcOrd="10" destOrd="0" presId="urn:microsoft.com/office/officeart/2005/8/layout/process5"/>
    <dgm:cxn modelId="{D617DE56-16C6-4ACC-A14A-274715476C92}" type="presParOf" srcId="{999DB2DD-6BB4-47E1-8898-62701461A1C7}" destId="{6EC7BFF5-E744-47F3-9B46-0D39F4A250D6}" srcOrd="11" destOrd="0" presId="urn:microsoft.com/office/officeart/2005/8/layout/process5"/>
    <dgm:cxn modelId="{ED9E3A38-E676-427A-9FE1-391925566653}" type="presParOf" srcId="{6EC7BFF5-E744-47F3-9B46-0D39F4A250D6}" destId="{1CCA619D-AF94-46FC-9D35-14403E08313C}" srcOrd="0" destOrd="0" presId="urn:microsoft.com/office/officeart/2005/8/layout/process5"/>
    <dgm:cxn modelId="{077A414D-D05A-4170-B9A2-BD60E95D5912}" type="presParOf" srcId="{999DB2DD-6BB4-47E1-8898-62701461A1C7}" destId="{811E96EC-FECB-4908-A784-3F2E38C90ECA}" srcOrd="12" destOrd="0" presId="urn:microsoft.com/office/officeart/2005/8/layout/process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16DBE8-2DB7-4F8A-80AB-0BE0E9CB159A}"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8614D432-E952-41F4-BFF4-D932B65D647C}">
      <dgm:prSet phldrT="[Text]"/>
      <dgm:spPr/>
      <dgm:t>
        <a:bodyPr/>
        <a:lstStyle/>
        <a:p>
          <a:r>
            <a:rPr lang="en-US"/>
            <a:t>Change Identified</a:t>
          </a:r>
        </a:p>
      </dgm:t>
    </dgm:pt>
    <dgm:pt modelId="{E47E154A-9E06-4739-941B-33796E407F5C}" type="parTrans" cxnId="{980F69FC-93AC-473A-B508-36834E6B6736}">
      <dgm:prSet/>
      <dgm:spPr/>
      <dgm:t>
        <a:bodyPr/>
        <a:lstStyle/>
        <a:p>
          <a:endParaRPr lang="en-US"/>
        </a:p>
      </dgm:t>
    </dgm:pt>
    <dgm:pt modelId="{F45031F9-8665-4803-AF03-74D47D52ED6D}" type="sibTrans" cxnId="{980F69FC-93AC-473A-B508-36834E6B6736}">
      <dgm:prSet/>
      <dgm:spPr/>
      <dgm:t>
        <a:bodyPr/>
        <a:lstStyle/>
        <a:p>
          <a:endParaRPr lang="en-US"/>
        </a:p>
      </dgm:t>
    </dgm:pt>
    <dgm:pt modelId="{A429E11C-1557-48F4-A9BF-E1839E9FDAC3}">
      <dgm:prSet phldrT="[Text]"/>
      <dgm:spPr/>
      <dgm:t>
        <a:bodyPr/>
        <a:lstStyle/>
        <a:p>
          <a:r>
            <a:rPr lang="en-US"/>
            <a:t>Time Analysis</a:t>
          </a:r>
        </a:p>
      </dgm:t>
    </dgm:pt>
    <dgm:pt modelId="{7D1D3033-D236-43F5-8ABE-D8A4462CD854}" type="parTrans" cxnId="{61CF5D59-0EED-4D7B-841D-395716D3212C}">
      <dgm:prSet/>
      <dgm:spPr/>
      <dgm:t>
        <a:bodyPr/>
        <a:lstStyle/>
        <a:p>
          <a:endParaRPr lang="en-US"/>
        </a:p>
      </dgm:t>
    </dgm:pt>
    <dgm:pt modelId="{AF4E1F3D-EA65-41B6-A310-5514AE7C3F66}" type="sibTrans" cxnId="{61CF5D59-0EED-4D7B-841D-395716D3212C}">
      <dgm:prSet/>
      <dgm:spPr/>
      <dgm:t>
        <a:bodyPr/>
        <a:lstStyle/>
        <a:p>
          <a:endParaRPr lang="en-US"/>
        </a:p>
      </dgm:t>
    </dgm:pt>
    <dgm:pt modelId="{ADDEB08E-7FA0-47B3-9A1B-F94A2AD2D96F}">
      <dgm:prSet phldrT="[Text]"/>
      <dgm:spPr/>
      <dgm:t>
        <a:bodyPr/>
        <a:lstStyle/>
        <a:p>
          <a:r>
            <a:rPr lang="en-US"/>
            <a:t>Determine Feasibility</a:t>
          </a:r>
        </a:p>
      </dgm:t>
    </dgm:pt>
    <dgm:pt modelId="{8735FB00-E0E4-4CC8-BF93-135A486327E4}" type="parTrans" cxnId="{753824F2-EE28-4612-B2A1-D947E2FDE281}">
      <dgm:prSet/>
      <dgm:spPr/>
      <dgm:t>
        <a:bodyPr/>
        <a:lstStyle/>
        <a:p>
          <a:endParaRPr lang="en-US"/>
        </a:p>
      </dgm:t>
    </dgm:pt>
    <dgm:pt modelId="{79FB5E1B-42D1-4BAB-B466-429996D1AC13}" type="sibTrans" cxnId="{753824F2-EE28-4612-B2A1-D947E2FDE281}">
      <dgm:prSet/>
      <dgm:spPr/>
      <dgm:t>
        <a:bodyPr/>
        <a:lstStyle/>
        <a:p>
          <a:endParaRPr lang="en-US"/>
        </a:p>
      </dgm:t>
    </dgm:pt>
    <dgm:pt modelId="{8A037900-2817-49C6-B632-B9F46F85AE99}">
      <dgm:prSet phldrT="[Text]"/>
      <dgm:spPr/>
      <dgm:t>
        <a:bodyPr/>
        <a:lstStyle/>
        <a:p>
          <a:r>
            <a:rPr lang="en-US"/>
            <a:t>Conduct Client Meeting</a:t>
          </a:r>
        </a:p>
      </dgm:t>
    </dgm:pt>
    <dgm:pt modelId="{94541C82-429D-4A43-9B0B-F809A82C8BE9}" type="parTrans" cxnId="{11ECCEB9-701F-4EE5-8031-AC1F503F8BC5}">
      <dgm:prSet/>
      <dgm:spPr/>
      <dgm:t>
        <a:bodyPr/>
        <a:lstStyle/>
        <a:p>
          <a:endParaRPr lang="en-US"/>
        </a:p>
      </dgm:t>
    </dgm:pt>
    <dgm:pt modelId="{3DEFE136-BCC1-418C-B47E-791D10B69FB2}" type="sibTrans" cxnId="{11ECCEB9-701F-4EE5-8031-AC1F503F8BC5}">
      <dgm:prSet/>
      <dgm:spPr/>
      <dgm:t>
        <a:bodyPr/>
        <a:lstStyle/>
        <a:p>
          <a:endParaRPr lang="en-US"/>
        </a:p>
      </dgm:t>
    </dgm:pt>
    <dgm:pt modelId="{50A168C5-B9AB-44B8-965B-7FA8962FFB4D}">
      <dgm:prSet phldrT="[Text]"/>
      <dgm:spPr/>
      <dgm:t>
        <a:bodyPr/>
        <a:lstStyle/>
        <a:p>
          <a:r>
            <a:rPr lang="en-US"/>
            <a:t>Implement/Reject Change</a:t>
          </a:r>
        </a:p>
      </dgm:t>
    </dgm:pt>
    <dgm:pt modelId="{959E2F93-27C4-46B1-B1A0-12F4E8A6FF0F}" type="parTrans" cxnId="{C800EA00-2621-4EC6-9835-E3E05A040DBA}">
      <dgm:prSet/>
      <dgm:spPr/>
      <dgm:t>
        <a:bodyPr/>
        <a:lstStyle/>
        <a:p>
          <a:endParaRPr lang="en-US"/>
        </a:p>
      </dgm:t>
    </dgm:pt>
    <dgm:pt modelId="{5BD06722-CC42-4416-97A5-1E53D1965572}" type="sibTrans" cxnId="{C800EA00-2621-4EC6-9835-E3E05A040DBA}">
      <dgm:prSet/>
      <dgm:spPr/>
      <dgm:t>
        <a:bodyPr/>
        <a:lstStyle/>
        <a:p>
          <a:endParaRPr lang="en-US"/>
        </a:p>
      </dgm:t>
    </dgm:pt>
    <dgm:pt modelId="{C9BD6715-8D82-4855-BE08-B50C5462ECEA}">
      <dgm:prSet phldrT="[Text]"/>
      <dgm:spPr/>
      <dgm:t>
        <a:bodyPr/>
        <a:lstStyle/>
        <a:p>
          <a:r>
            <a:rPr lang="en-US"/>
            <a:t>Formulate Change Requirment</a:t>
          </a:r>
        </a:p>
      </dgm:t>
    </dgm:pt>
    <dgm:pt modelId="{ECB7ECDE-7717-4BCC-906A-0B5C112AC00B}" type="parTrans" cxnId="{9E34B61B-680D-43B3-B782-8907DF64C4E6}">
      <dgm:prSet/>
      <dgm:spPr/>
      <dgm:t>
        <a:bodyPr/>
        <a:lstStyle/>
        <a:p>
          <a:endParaRPr lang="en-US"/>
        </a:p>
      </dgm:t>
    </dgm:pt>
    <dgm:pt modelId="{D197EF9B-D81E-4B4D-A9C1-DD006AAB6B4C}" type="sibTrans" cxnId="{9E34B61B-680D-43B3-B782-8907DF64C4E6}">
      <dgm:prSet/>
      <dgm:spPr/>
      <dgm:t>
        <a:bodyPr/>
        <a:lstStyle/>
        <a:p>
          <a:endParaRPr lang="en-US"/>
        </a:p>
      </dgm:t>
    </dgm:pt>
    <dgm:pt modelId="{4BA3F4A0-DC5E-442E-A9E1-8FD5AD9A8CA3}">
      <dgm:prSet phldrT="[Text]"/>
      <dgm:spPr/>
      <dgm:t>
        <a:bodyPr/>
        <a:lstStyle/>
        <a:p>
          <a:r>
            <a:rPr lang="en-US"/>
            <a:t>Reject/Continue Development</a:t>
          </a:r>
        </a:p>
      </dgm:t>
    </dgm:pt>
    <dgm:pt modelId="{EC6B9750-F795-4D3E-9D08-E80848CA852B}" type="parTrans" cxnId="{CA42B86E-E24C-4C5C-88D6-5028471C3D65}">
      <dgm:prSet/>
      <dgm:spPr/>
      <dgm:t>
        <a:bodyPr/>
        <a:lstStyle/>
        <a:p>
          <a:endParaRPr lang="en-US"/>
        </a:p>
      </dgm:t>
    </dgm:pt>
    <dgm:pt modelId="{FF7BBD54-715D-4596-8270-14470190B99E}" type="sibTrans" cxnId="{CA42B86E-E24C-4C5C-88D6-5028471C3D65}">
      <dgm:prSet/>
      <dgm:spPr/>
      <dgm:t>
        <a:bodyPr/>
        <a:lstStyle/>
        <a:p>
          <a:endParaRPr lang="en-US"/>
        </a:p>
      </dgm:t>
    </dgm:pt>
    <dgm:pt modelId="{999DB2DD-6BB4-47E1-8898-62701461A1C7}" type="pres">
      <dgm:prSet presAssocID="{1816DBE8-2DB7-4F8A-80AB-0BE0E9CB159A}" presName="diagram" presStyleCnt="0">
        <dgm:presLayoutVars>
          <dgm:dir/>
          <dgm:resizeHandles val="exact"/>
        </dgm:presLayoutVars>
      </dgm:prSet>
      <dgm:spPr/>
    </dgm:pt>
    <dgm:pt modelId="{797F67D7-A772-4414-A563-CFE142677546}" type="pres">
      <dgm:prSet presAssocID="{8614D432-E952-41F4-BFF4-D932B65D647C}" presName="node" presStyleLbl="node1" presStyleIdx="0" presStyleCnt="7">
        <dgm:presLayoutVars>
          <dgm:bulletEnabled val="1"/>
        </dgm:presLayoutVars>
      </dgm:prSet>
      <dgm:spPr/>
    </dgm:pt>
    <dgm:pt modelId="{8227D66E-CBF7-48BE-A108-ABB3AEB832FB}" type="pres">
      <dgm:prSet presAssocID="{F45031F9-8665-4803-AF03-74D47D52ED6D}" presName="sibTrans" presStyleLbl="sibTrans2D1" presStyleIdx="0" presStyleCnt="6"/>
      <dgm:spPr/>
    </dgm:pt>
    <dgm:pt modelId="{58A65146-967A-42F2-9120-D322825A2C64}" type="pres">
      <dgm:prSet presAssocID="{F45031F9-8665-4803-AF03-74D47D52ED6D}" presName="connectorText" presStyleLbl="sibTrans2D1" presStyleIdx="0" presStyleCnt="6"/>
      <dgm:spPr/>
    </dgm:pt>
    <dgm:pt modelId="{E477BE6D-CF02-461D-AEFA-51E197604BDB}" type="pres">
      <dgm:prSet presAssocID="{A429E11C-1557-48F4-A9BF-E1839E9FDAC3}" presName="node" presStyleLbl="node1" presStyleIdx="1" presStyleCnt="7">
        <dgm:presLayoutVars>
          <dgm:bulletEnabled val="1"/>
        </dgm:presLayoutVars>
      </dgm:prSet>
      <dgm:spPr/>
    </dgm:pt>
    <dgm:pt modelId="{2B8A45A9-3E72-4189-BD89-93DE3D3AEB21}" type="pres">
      <dgm:prSet presAssocID="{AF4E1F3D-EA65-41B6-A310-5514AE7C3F66}" presName="sibTrans" presStyleLbl="sibTrans2D1" presStyleIdx="1" presStyleCnt="6"/>
      <dgm:spPr/>
    </dgm:pt>
    <dgm:pt modelId="{BCCF4D6B-2239-4568-B581-1E4FDEC49015}" type="pres">
      <dgm:prSet presAssocID="{AF4E1F3D-EA65-41B6-A310-5514AE7C3F66}" presName="connectorText" presStyleLbl="sibTrans2D1" presStyleIdx="1" presStyleCnt="6"/>
      <dgm:spPr/>
    </dgm:pt>
    <dgm:pt modelId="{9370DE48-E615-4DD6-9609-996B318205DE}" type="pres">
      <dgm:prSet presAssocID="{ADDEB08E-7FA0-47B3-9A1B-F94A2AD2D96F}" presName="node" presStyleLbl="node1" presStyleIdx="2" presStyleCnt="7">
        <dgm:presLayoutVars>
          <dgm:bulletEnabled val="1"/>
        </dgm:presLayoutVars>
      </dgm:prSet>
      <dgm:spPr/>
    </dgm:pt>
    <dgm:pt modelId="{EDB5FF3A-DB29-444E-8762-244143CA7E79}" type="pres">
      <dgm:prSet presAssocID="{79FB5E1B-42D1-4BAB-B466-429996D1AC13}" presName="sibTrans" presStyleLbl="sibTrans2D1" presStyleIdx="2" presStyleCnt="6"/>
      <dgm:spPr/>
    </dgm:pt>
    <dgm:pt modelId="{51015190-D84A-47FA-ADBF-4481D20AF381}" type="pres">
      <dgm:prSet presAssocID="{79FB5E1B-42D1-4BAB-B466-429996D1AC13}" presName="connectorText" presStyleLbl="sibTrans2D1" presStyleIdx="2" presStyleCnt="6"/>
      <dgm:spPr/>
    </dgm:pt>
    <dgm:pt modelId="{A18567AF-70A8-4370-8A45-DF0DDE92B5CA}" type="pres">
      <dgm:prSet presAssocID="{4BA3F4A0-DC5E-442E-A9E1-8FD5AD9A8CA3}" presName="node" presStyleLbl="node1" presStyleIdx="3" presStyleCnt="7">
        <dgm:presLayoutVars>
          <dgm:bulletEnabled val="1"/>
        </dgm:presLayoutVars>
      </dgm:prSet>
      <dgm:spPr/>
    </dgm:pt>
    <dgm:pt modelId="{9326F3D0-C361-48BF-8929-78DAE6476470}" type="pres">
      <dgm:prSet presAssocID="{FF7BBD54-715D-4596-8270-14470190B99E}" presName="sibTrans" presStyleLbl="sibTrans2D1" presStyleIdx="3" presStyleCnt="6"/>
      <dgm:spPr/>
    </dgm:pt>
    <dgm:pt modelId="{B1347ECA-5054-43ED-9DD4-A594830F36F8}" type="pres">
      <dgm:prSet presAssocID="{FF7BBD54-715D-4596-8270-14470190B99E}" presName="connectorText" presStyleLbl="sibTrans2D1" presStyleIdx="3" presStyleCnt="6"/>
      <dgm:spPr/>
    </dgm:pt>
    <dgm:pt modelId="{CC51B4CF-9434-4DFA-88CD-E1AD06D4603F}" type="pres">
      <dgm:prSet presAssocID="{C9BD6715-8D82-4855-BE08-B50C5462ECEA}" presName="node" presStyleLbl="node1" presStyleIdx="4" presStyleCnt="7">
        <dgm:presLayoutVars>
          <dgm:bulletEnabled val="1"/>
        </dgm:presLayoutVars>
      </dgm:prSet>
      <dgm:spPr/>
    </dgm:pt>
    <dgm:pt modelId="{C1505538-3B63-433B-905D-D417E8F7B405}" type="pres">
      <dgm:prSet presAssocID="{D197EF9B-D81E-4B4D-A9C1-DD006AAB6B4C}" presName="sibTrans" presStyleLbl="sibTrans2D1" presStyleIdx="4" presStyleCnt="6"/>
      <dgm:spPr/>
    </dgm:pt>
    <dgm:pt modelId="{2FC98698-99FD-4B09-A338-086A0D6C767E}" type="pres">
      <dgm:prSet presAssocID="{D197EF9B-D81E-4B4D-A9C1-DD006AAB6B4C}" presName="connectorText" presStyleLbl="sibTrans2D1" presStyleIdx="4" presStyleCnt="6"/>
      <dgm:spPr/>
    </dgm:pt>
    <dgm:pt modelId="{E7EC9172-A8D6-43A9-81D3-C72112DB7C48}" type="pres">
      <dgm:prSet presAssocID="{8A037900-2817-49C6-B632-B9F46F85AE99}" presName="node" presStyleLbl="node1" presStyleIdx="5" presStyleCnt="7">
        <dgm:presLayoutVars>
          <dgm:bulletEnabled val="1"/>
        </dgm:presLayoutVars>
      </dgm:prSet>
      <dgm:spPr/>
    </dgm:pt>
    <dgm:pt modelId="{6EC7BFF5-E744-47F3-9B46-0D39F4A250D6}" type="pres">
      <dgm:prSet presAssocID="{3DEFE136-BCC1-418C-B47E-791D10B69FB2}" presName="sibTrans" presStyleLbl="sibTrans2D1" presStyleIdx="5" presStyleCnt="6"/>
      <dgm:spPr/>
    </dgm:pt>
    <dgm:pt modelId="{1CCA619D-AF94-46FC-9D35-14403E08313C}" type="pres">
      <dgm:prSet presAssocID="{3DEFE136-BCC1-418C-B47E-791D10B69FB2}" presName="connectorText" presStyleLbl="sibTrans2D1" presStyleIdx="5" presStyleCnt="6"/>
      <dgm:spPr/>
    </dgm:pt>
    <dgm:pt modelId="{811E96EC-FECB-4908-A784-3F2E38C90ECA}" type="pres">
      <dgm:prSet presAssocID="{50A168C5-B9AB-44B8-965B-7FA8962FFB4D}" presName="node" presStyleLbl="node1" presStyleIdx="6" presStyleCnt="7">
        <dgm:presLayoutVars>
          <dgm:bulletEnabled val="1"/>
        </dgm:presLayoutVars>
      </dgm:prSet>
      <dgm:spPr/>
    </dgm:pt>
  </dgm:ptLst>
  <dgm:cxnLst>
    <dgm:cxn modelId="{C800EA00-2621-4EC6-9835-E3E05A040DBA}" srcId="{1816DBE8-2DB7-4F8A-80AB-0BE0E9CB159A}" destId="{50A168C5-B9AB-44B8-965B-7FA8962FFB4D}" srcOrd="6" destOrd="0" parTransId="{959E2F93-27C4-46B1-B1A0-12F4E8A6FF0F}" sibTransId="{5BD06722-CC42-4416-97A5-1E53D1965572}"/>
    <dgm:cxn modelId="{265B0918-9B4A-4F01-898F-32DE63B09475}" type="presOf" srcId="{79FB5E1B-42D1-4BAB-B466-429996D1AC13}" destId="{51015190-D84A-47FA-ADBF-4481D20AF381}" srcOrd="1" destOrd="0" presId="urn:microsoft.com/office/officeart/2005/8/layout/process5"/>
    <dgm:cxn modelId="{11AAFA19-36B7-451A-A16C-7A3E5DAAA1F0}" type="presOf" srcId="{8A037900-2817-49C6-B632-B9F46F85AE99}" destId="{E7EC9172-A8D6-43A9-81D3-C72112DB7C48}" srcOrd="0" destOrd="0" presId="urn:microsoft.com/office/officeart/2005/8/layout/process5"/>
    <dgm:cxn modelId="{9E34B61B-680D-43B3-B782-8907DF64C4E6}" srcId="{1816DBE8-2DB7-4F8A-80AB-0BE0E9CB159A}" destId="{C9BD6715-8D82-4855-BE08-B50C5462ECEA}" srcOrd="4" destOrd="0" parTransId="{ECB7ECDE-7717-4BCC-906A-0B5C112AC00B}" sibTransId="{D197EF9B-D81E-4B4D-A9C1-DD006AAB6B4C}"/>
    <dgm:cxn modelId="{90A2C61D-9DE3-4481-AD04-B78B56D7ED5D}" type="presOf" srcId="{AF4E1F3D-EA65-41B6-A310-5514AE7C3F66}" destId="{2B8A45A9-3E72-4189-BD89-93DE3D3AEB21}" srcOrd="0" destOrd="0" presId="urn:microsoft.com/office/officeart/2005/8/layout/process5"/>
    <dgm:cxn modelId="{CFB6151E-51CB-43BA-A27A-4BB0862AAB88}" type="presOf" srcId="{3DEFE136-BCC1-418C-B47E-791D10B69FB2}" destId="{1CCA619D-AF94-46FC-9D35-14403E08313C}" srcOrd="1" destOrd="0" presId="urn:microsoft.com/office/officeart/2005/8/layout/process5"/>
    <dgm:cxn modelId="{15046223-B753-49DF-BBAE-B17194BE405C}" type="presOf" srcId="{ADDEB08E-7FA0-47B3-9A1B-F94A2AD2D96F}" destId="{9370DE48-E615-4DD6-9609-996B318205DE}" srcOrd="0" destOrd="0" presId="urn:microsoft.com/office/officeart/2005/8/layout/process5"/>
    <dgm:cxn modelId="{DEC50333-D213-40CD-AEC9-08C22E3FE7E6}" type="presOf" srcId="{AF4E1F3D-EA65-41B6-A310-5514AE7C3F66}" destId="{BCCF4D6B-2239-4568-B581-1E4FDEC49015}" srcOrd="1" destOrd="0" presId="urn:microsoft.com/office/officeart/2005/8/layout/process5"/>
    <dgm:cxn modelId="{EB683836-86F9-44CD-8F0A-FFFAF44251D5}" type="presOf" srcId="{D197EF9B-D81E-4B4D-A9C1-DD006AAB6B4C}" destId="{2FC98698-99FD-4B09-A338-086A0D6C767E}" srcOrd="1" destOrd="0" presId="urn:microsoft.com/office/officeart/2005/8/layout/process5"/>
    <dgm:cxn modelId="{3DFB1338-22FD-4281-B2ED-AA3053E4249E}" type="presOf" srcId="{1816DBE8-2DB7-4F8A-80AB-0BE0E9CB159A}" destId="{999DB2DD-6BB4-47E1-8898-62701461A1C7}" srcOrd="0" destOrd="0" presId="urn:microsoft.com/office/officeart/2005/8/layout/process5"/>
    <dgm:cxn modelId="{611FA03F-553D-49E3-9654-04379A32A058}" type="presOf" srcId="{4BA3F4A0-DC5E-442E-A9E1-8FD5AD9A8CA3}" destId="{A18567AF-70A8-4370-8A45-DF0DDE92B5CA}" srcOrd="0" destOrd="0" presId="urn:microsoft.com/office/officeart/2005/8/layout/process5"/>
    <dgm:cxn modelId="{AB471967-832F-40E6-BC12-304B901294AD}" type="presOf" srcId="{FF7BBD54-715D-4596-8270-14470190B99E}" destId="{B1347ECA-5054-43ED-9DD4-A594830F36F8}" srcOrd="1" destOrd="0" presId="urn:microsoft.com/office/officeart/2005/8/layout/process5"/>
    <dgm:cxn modelId="{CA42B86E-E24C-4C5C-88D6-5028471C3D65}" srcId="{1816DBE8-2DB7-4F8A-80AB-0BE0E9CB159A}" destId="{4BA3F4A0-DC5E-442E-A9E1-8FD5AD9A8CA3}" srcOrd="3" destOrd="0" parTransId="{EC6B9750-F795-4D3E-9D08-E80848CA852B}" sibTransId="{FF7BBD54-715D-4596-8270-14470190B99E}"/>
    <dgm:cxn modelId="{61CF5D59-0EED-4D7B-841D-395716D3212C}" srcId="{1816DBE8-2DB7-4F8A-80AB-0BE0E9CB159A}" destId="{A429E11C-1557-48F4-A9BF-E1839E9FDAC3}" srcOrd="1" destOrd="0" parTransId="{7D1D3033-D236-43F5-8ABE-D8A4462CD854}" sibTransId="{AF4E1F3D-EA65-41B6-A310-5514AE7C3F66}"/>
    <dgm:cxn modelId="{0F063D81-29BA-48F8-A307-A160B371443F}" type="presOf" srcId="{C9BD6715-8D82-4855-BE08-B50C5462ECEA}" destId="{CC51B4CF-9434-4DFA-88CD-E1AD06D4603F}" srcOrd="0" destOrd="0" presId="urn:microsoft.com/office/officeart/2005/8/layout/process5"/>
    <dgm:cxn modelId="{BEB27C94-C13A-4CC7-8C8A-5F0DF8148549}" type="presOf" srcId="{D197EF9B-D81E-4B4D-A9C1-DD006AAB6B4C}" destId="{C1505538-3B63-433B-905D-D417E8F7B405}" srcOrd="0" destOrd="0" presId="urn:microsoft.com/office/officeart/2005/8/layout/process5"/>
    <dgm:cxn modelId="{856BFA96-D052-4930-A081-2113931404C0}" type="presOf" srcId="{F45031F9-8665-4803-AF03-74D47D52ED6D}" destId="{58A65146-967A-42F2-9120-D322825A2C64}" srcOrd="1" destOrd="0" presId="urn:microsoft.com/office/officeart/2005/8/layout/process5"/>
    <dgm:cxn modelId="{31F03D99-7C2A-4909-9BF7-120F54392766}" type="presOf" srcId="{A429E11C-1557-48F4-A9BF-E1839E9FDAC3}" destId="{E477BE6D-CF02-461D-AEFA-51E197604BDB}" srcOrd="0" destOrd="0" presId="urn:microsoft.com/office/officeart/2005/8/layout/process5"/>
    <dgm:cxn modelId="{11ECCEB9-701F-4EE5-8031-AC1F503F8BC5}" srcId="{1816DBE8-2DB7-4F8A-80AB-0BE0E9CB159A}" destId="{8A037900-2817-49C6-B632-B9F46F85AE99}" srcOrd="5" destOrd="0" parTransId="{94541C82-429D-4A43-9B0B-F809A82C8BE9}" sibTransId="{3DEFE136-BCC1-418C-B47E-791D10B69FB2}"/>
    <dgm:cxn modelId="{07801BC6-656D-436E-A29A-7237138C8684}" type="presOf" srcId="{FF7BBD54-715D-4596-8270-14470190B99E}" destId="{9326F3D0-C361-48BF-8929-78DAE6476470}" srcOrd="0" destOrd="0" presId="urn:microsoft.com/office/officeart/2005/8/layout/process5"/>
    <dgm:cxn modelId="{2208D4C6-E4F4-46EB-878C-8408746FC7F9}" type="presOf" srcId="{50A168C5-B9AB-44B8-965B-7FA8962FFB4D}" destId="{811E96EC-FECB-4908-A784-3F2E38C90ECA}" srcOrd="0" destOrd="0" presId="urn:microsoft.com/office/officeart/2005/8/layout/process5"/>
    <dgm:cxn modelId="{74E4DDDF-8E81-414C-89F3-6D6E00685EEA}" type="presOf" srcId="{3DEFE136-BCC1-418C-B47E-791D10B69FB2}" destId="{6EC7BFF5-E744-47F3-9B46-0D39F4A250D6}" srcOrd="0" destOrd="0" presId="urn:microsoft.com/office/officeart/2005/8/layout/process5"/>
    <dgm:cxn modelId="{3A7267E0-911F-42D9-AB5E-E10A72CF7BBA}" type="presOf" srcId="{F45031F9-8665-4803-AF03-74D47D52ED6D}" destId="{8227D66E-CBF7-48BE-A108-ABB3AEB832FB}" srcOrd="0" destOrd="0" presId="urn:microsoft.com/office/officeart/2005/8/layout/process5"/>
    <dgm:cxn modelId="{DD1B74EB-4C1C-4F85-B822-0BF952183233}" type="presOf" srcId="{8614D432-E952-41F4-BFF4-D932B65D647C}" destId="{797F67D7-A772-4414-A563-CFE142677546}" srcOrd="0" destOrd="0" presId="urn:microsoft.com/office/officeart/2005/8/layout/process5"/>
    <dgm:cxn modelId="{753824F2-EE28-4612-B2A1-D947E2FDE281}" srcId="{1816DBE8-2DB7-4F8A-80AB-0BE0E9CB159A}" destId="{ADDEB08E-7FA0-47B3-9A1B-F94A2AD2D96F}" srcOrd="2" destOrd="0" parTransId="{8735FB00-E0E4-4CC8-BF93-135A486327E4}" sibTransId="{79FB5E1B-42D1-4BAB-B466-429996D1AC13}"/>
    <dgm:cxn modelId="{C0FA1BF8-2A5D-4C94-A834-5AC75F399650}" type="presOf" srcId="{79FB5E1B-42D1-4BAB-B466-429996D1AC13}" destId="{EDB5FF3A-DB29-444E-8762-244143CA7E79}" srcOrd="0" destOrd="0" presId="urn:microsoft.com/office/officeart/2005/8/layout/process5"/>
    <dgm:cxn modelId="{980F69FC-93AC-473A-B508-36834E6B6736}" srcId="{1816DBE8-2DB7-4F8A-80AB-0BE0E9CB159A}" destId="{8614D432-E952-41F4-BFF4-D932B65D647C}" srcOrd="0" destOrd="0" parTransId="{E47E154A-9E06-4739-941B-33796E407F5C}" sibTransId="{F45031F9-8665-4803-AF03-74D47D52ED6D}"/>
    <dgm:cxn modelId="{E8A0F144-8E41-42A1-B191-E3B62521A78E}" type="presParOf" srcId="{999DB2DD-6BB4-47E1-8898-62701461A1C7}" destId="{797F67D7-A772-4414-A563-CFE142677546}" srcOrd="0" destOrd="0" presId="urn:microsoft.com/office/officeart/2005/8/layout/process5"/>
    <dgm:cxn modelId="{5E1FDB56-8277-4DE9-90D8-91A9C8134A0E}" type="presParOf" srcId="{999DB2DD-6BB4-47E1-8898-62701461A1C7}" destId="{8227D66E-CBF7-48BE-A108-ABB3AEB832FB}" srcOrd="1" destOrd="0" presId="urn:microsoft.com/office/officeart/2005/8/layout/process5"/>
    <dgm:cxn modelId="{17ED9903-A47E-4805-9982-86A14800AC03}" type="presParOf" srcId="{8227D66E-CBF7-48BE-A108-ABB3AEB832FB}" destId="{58A65146-967A-42F2-9120-D322825A2C64}" srcOrd="0" destOrd="0" presId="urn:microsoft.com/office/officeart/2005/8/layout/process5"/>
    <dgm:cxn modelId="{7B26F074-D2D9-433C-A581-05456291C870}" type="presParOf" srcId="{999DB2DD-6BB4-47E1-8898-62701461A1C7}" destId="{E477BE6D-CF02-461D-AEFA-51E197604BDB}" srcOrd="2" destOrd="0" presId="urn:microsoft.com/office/officeart/2005/8/layout/process5"/>
    <dgm:cxn modelId="{DF8CCD18-550B-4BAD-B57C-EFF41E08FDE8}" type="presParOf" srcId="{999DB2DD-6BB4-47E1-8898-62701461A1C7}" destId="{2B8A45A9-3E72-4189-BD89-93DE3D3AEB21}" srcOrd="3" destOrd="0" presId="urn:microsoft.com/office/officeart/2005/8/layout/process5"/>
    <dgm:cxn modelId="{6A7757B1-77AA-4487-A96D-078AD7D3E790}" type="presParOf" srcId="{2B8A45A9-3E72-4189-BD89-93DE3D3AEB21}" destId="{BCCF4D6B-2239-4568-B581-1E4FDEC49015}" srcOrd="0" destOrd="0" presId="urn:microsoft.com/office/officeart/2005/8/layout/process5"/>
    <dgm:cxn modelId="{A3FFE61E-BEDA-4B7B-B18B-9579EC0C741A}" type="presParOf" srcId="{999DB2DD-6BB4-47E1-8898-62701461A1C7}" destId="{9370DE48-E615-4DD6-9609-996B318205DE}" srcOrd="4" destOrd="0" presId="urn:microsoft.com/office/officeart/2005/8/layout/process5"/>
    <dgm:cxn modelId="{219AFF29-11A2-486E-B416-E479A82F3DDE}" type="presParOf" srcId="{999DB2DD-6BB4-47E1-8898-62701461A1C7}" destId="{EDB5FF3A-DB29-444E-8762-244143CA7E79}" srcOrd="5" destOrd="0" presId="urn:microsoft.com/office/officeart/2005/8/layout/process5"/>
    <dgm:cxn modelId="{3D865EE1-DDFA-4983-B68F-57BFD3B4CD42}" type="presParOf" srcId="{EDB5FF3A-DB29-444E-8762-244143CA7E79}" destId="{51015190-D84A-47FA-ADBF-4481D20AF381}" srcOrd="0" destOrd="0" presId="urn:microsoft.com/office/officeart/2005/8/layout/process5"/>
    <dgm:cxn modelId="{A348D9AA-6F17-421C-868B-A90C921CA0AE}" type="presParOf" srcId="{999DB2DD-6BB4-47E1-8898-62701461A1C7}" destId="{A18567AF-70A8-4370-8A45-DF0DDE92B5CA}" srcOrd="6" destOrd="0" presId="urn:microsoft.com/office/officeart/2005/8/layout/process5"/>
    <dgm:cxn modelId="{6B5E1255-5600-455D-BF22-40DBC162A85C}" type="presParOf" srcId="{999DB2DD-6BB4-47E1-8898-62701461A1C7}" destId="{9326F3D0-C361-48BF-8929-78DAE6476470}" srcOrd="7" destOrd="0" presId="urn:microsoft.com/office/officeart/2005/8/layout/process5"/>
    <dgm:cxn modelId="{DC082A5D-5CD8-47BB-A556-A087B4222CB9}" type="presParOf" srcId="{9326F3D0-C361-48BF-8929-78DAE6476470}" destId="{B1347ECA-5054-43ED-9DD4-A594830F36F8}" srcOrd="0" destOrd="0" presId="urn:microsoft.com/office/officeart/2005/8/layout/process5"/>
    <dgm:cxn modelId="{6BA9CBCC-BC06-4CDB-BDE0-4A8EE58D7CCC}" type="presParOf" srcId="{999DB2DD-6BB4-47E1-8898-62701461A1C7}" destId="{CC51B4CF-9434-4DFA-88CD-E1AD06D4603F}" srcOrd="8" destOrd="0" presId="urn:microsoft.com/office/officeart/2005/8/layout/process5"/>
    <dgm:cxn modelId="{CC739222-7E84-42AA-ACE0-CA6302CC17A9}" type="presParOf" srcId="{999DB2DD-6BB4-47E1-8898-62701461A1C7}" destId="{C1505538-3B63-433B-905D-D417E8F7B405}" srcOrd="9" destOrd="0" presId="urn:microsoft.com/office/officeart/2005/8/layout/process5"/>
    <dgm:cxn modelId="{F276620E-A5AC-4744-9A60-AD96DB70D09C}" type="presParOf" srcId="{C1505538-3B63-433B-905D-D417E8F7B405}" destId="{2FC98698-99FD-4B09-A338-086A0D6C767E}" srcOrd="0" destOrd="0" presId="urn:microsoft.com/office/officeart/2005/8/layout/process5"/>
    <dgm:cxn modelId="{1F75979C-30C4-4F2C-A90C-66EF585F6232}" type="presParOf" srcId="{999DB2DD-6BB4-47E1-8898-62701461A1C7}" destId="{E7EC9172-A8D6-43A9-81D3-C72112DB7C48}" srcOrd="10" destOrd="0" presId="urn:microsoft.com/office/officeart/2005/8/layout/process5"/>
    <dgm:cxn modelId="{D617DE56-16C6-4ACC-A14A-274715476C92}" type="presParOf" srcId="{999DB2DD-6BB4-47E1-8898-62701461A1C7}" destId="{6EC7BFF5-E744-47F3-9B46-0D39F4A250D6}" srcOrd="11" destOrd="0" presId="urn:microsoft.com/office/officeart/2005/8/layout/process5"/>
    <dgm:cxn modelId="{ED9E3A38-E676-427A-9FE1-391925566653}" type="presParOf" srcId="{6EC7BFF5-E744-47F3-9B46-0D39F4A250D6}" destId="{1CCA619D-AF94-46FC-9D35-14403E08313C}" srcOrd="0" destOrd="0" presId="urn:microsoft.com/office/officeart/2005/8/layout/process5"/>
    <dgm:cxn modelId="{077A414D-D05A-4170-B9A2-BD60E95D5912}" type="presParOf" srcId="{999DB2DD-6BB4-47E1-8898-62701461A1C7}" destId="{811E96EC-FECB-4908-A784-3F2E38C90ECA}" srcOrd="12" destOrd="0" presId="urn:microsoft.com/office/officeart/2005/8/layout/process5"/>
  </dgm:cxnLst>
  <dgm:bg/>
  <dgm:whole/>
  <dgm:extLst>
    <a:ext uri="http://schemas.microsoft.com/office/drawing/2008/diagram">
      <dsp:dataModelExt xmlns:dsp="http://schemas.microsoft.com/office/drawing/2008/diagram" relId="rId3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7F67D7-A772-4414-A563-CFE142677546}">
      <dsp:nvSpPr>
        <dsp:cNvPr id="0" name=""/>
        <dsp:cNvSpPr/>
      </dsp:nvSpPr>
      <dsp:spPr>
        <a:xfrm>
          <a:off x="406925" y="1696"/>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Change Identified</a:t>
          </a:r>
        </a:p>
      </dsp:txBody>
      <dsp:txXfrm>
        <a:off x="428534" y="23305"/>
        <a:ext cx="1186399" cy="694552"/>
      </dsp:txXfrm>
    </dsp:sp>
    <dsp:sp modelId="{8227D66E-CBF7-48BE-A108-ABB3AEB832FB}">
      <dsp:nvSpPr>
        <dsp:cNvPr id="0" name=""/>
        <dsp:cNvSpPr/>
      </dsp:nvSpPr>
      <dsp:spPr>
        <a:xfrm>
          <a:off x="1744750" y="218109"/>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44750" y="279098"/>
        <a:ext cx="182475" cy="182967"/>
      </dsp:txXfrm>
    </dsp:sp>
    <dsp:sp modelId="{D3BF86AB-E661-4738-A01E-41FCD2F1B377}">
      <dsp:nvSpPr>
        <dsp:cNvPr id="0" name=""/>
        <dsp:cNvSpPr/>
      </dsp:nvSpPr>
      <dsp:spPr>
        <a:xfrm>
          <a:off x="2128391" y="1696"/>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Change Request Sent to PM</a:t>
          </a:r>
        </a:p>
      </dsp:txBody>
      <dsp:txXfrm>
        <a:off x="2150000" y="23305"/>
        <a:ext cx="1186399" cy="694552"/>
      </dsp:txXfrm>
    </dsp:sp>
    <dsp:sp modelId="{25A4C0A6-739E-4193-9DA1-07D42FDBCE58}">
      <dsp:nvSpPr>
        <dsp:cNvPr id="0" name=""/>
        <dsp:cNvSpPr/>
      </dsp:nvSpPr>
      <dsp:spPr>
        <a:xfrm>
          <a:off x="3466215" y="218109"/>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466215" y="279098"/>
        <a:ext cx="182475" cy="182967"/>
      </dsp:txXfrm>
    </dsp:sp>
    <dsp:sp modelId="{98D941D3-78B9-4B01-A8FE-90BBB8C5407D}">
      <dsp:nvSpPr>
        <dsp:cNvPr id="0" name=""/>
        <dsp:cNvSpPr/>
      </dsp:nvSpPr>
      <dsp:spPr>
        <a:xfrm>
          <a:off x="3849856" y="1696"/>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Change Requirment Identified</a:t>
          </a:r>
        </a:p>
      </dsp:txBody>
      <dsp:txXfrm>
        <a:off x="3871465" y="23305"/>
        <a:ext cx="1186399" cy="694552"/>
      </dsp:txXfrm>
    </dsp:sp>
    <dsp:sp modelId="{2E84444A-09C3-4310-9DA2-081C626C1897}">
      <dsp:nvSpPr>
        <dsp:cNvPr id="0" name=""/>
        <dsp:cNvSpPr/>
      </dsp:nvSpPr>
      <dsp:spPr>
        <a:xfrm rot="5400000">
          <a:off x="4334325" y="825540"/>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373181" y="847673"/>
        <a:ext cx="182967" cy="182475"/>
      </dsp:txXfrm>
    </dsp:sp>
    <dsp:sp modelId="{E477BE6D-CF02-461D-AEFA-51E197604BDB}">
      <dsp:nvSpPr>
        <dsp:cNvPr id="0" name=""/>
        <dsp:cNvSpPr/>
      </dsp:nvSpPr>
      <dsp:spPr>
        <a:xfrm>
          <a:off x="3849856" y="1231314"/>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Time Analysis</a:t>
          </a:r>
        </a:p>
      </dsp:txBody>
      <dsp:txXfrm>
        <a:off x="3871465" y="1252923"/>
        <a:ext cx="1186399" cy="694552"/>
      </dsp:txXfrm>
    </dsp:sp>
    <dsp:sp modelId="{2B8A45A9-3E72-4189-BD89-93DE3D3AEB21}">
      <dsp:nvSpPr>
        <dsp:cNvPr id="0" name=""/>
        <dsp:cNvSpPr/>
      </dsp:nvSpPr>
      <dsp:spPr>
        <a:xfrm rot="10800000">
          <a:off x="3480970" y="1447727"/>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559174" y="1508716"/>
        <a:ext cx="182475" cy="182967"/>
      </dsp:txXfrm>
    </dsp:sp>
    <dsp:sp modelId="{9370DE48-E615-4DD6-9609-996B318205DE}">
      <dsp:nvSpPr>
        <dsp:cNvPr id="0" name=""/>
        <dsp:cNvSpPr/>
      </dsp:nvSpPr>
      <dsp:spPr>
        <a:xfrm>
          <a:off x="2128391" y="1231314"/>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Determine Feasibility</a:t>
          </a:r>
        </a:p>
      </dsp:txBody>
      <dsp:txXfrm>
        <a:off x="2150000" y="1252923"/>
        <a:ext cx="1186399" cy="694552"/>
      </dsp:txXfrm>
    </dsp:sp>
    <dsp:sp modelId="{EDB5FF3A-DB29-444E-8762-244143CA7E79}">
      <dsp:nvSpPr>
        <dsp:cNvPr id="0" name=""/>
        <dsp:cNvSpPr/>
      </dsp:nvSpPr>
      <dsp:spPr>
        <a:xfrm rot="10800000">
          <a:off x="1759505" y="1447727"/>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837709" y="1508716"/>
        <a:ext cx="182475" cy="182967"/>
      </dsp:txXfrm>
    </dsp:sp>
    <dsp:sp modelId="{E7EC9172-A8D6-43A9-81D3-C72112DB7C48}">
      <dsp:nvSpPr>
        <dsp:cNvPr id="0" name=""/>
        <dsp:cNvSpPr/>
      </dsp:nvSpPr>
      <dsp:spPr>
        <a:xfrm>
          <a:off x="406925" y="1231314"/>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Conduct Client Meeting</a:t>
          </a:r>
        </a:p>
      </dsp:txBody>
      <dsp:txXfrm>
        <a:off x="428534" y="1252923"/>
        <a:ext cx="1186399" cy="694552"/>
      </dsp:txXfrm>
    </dsp:sp>
    <dsp:sp modelId="{6EC7BFF5-E744-47F3-9B46-0D39F4A250D6}">
      <dsp:nvSpPr>
        <dsp:cNvPr id="0" name=""/>
        <dsp:cNvSpPr/>
      </dsp:nvSpPr>
      <dsp:spPr>
        <a:xfrm rot="5400000">
          <a:off x="891395" y="2055158"/>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930251" y="2077291"/>
        <a:ext cx="182967" cy="182475"/>
      </dsp:txXfrm>
    </dsp:sp>
    <dsp:sp modelId="{811E96EC-FECB-4908-A784-3F2E38C90ECA}">
      <dsp:nvSpPr>
        <dsp:cNvPr id="0" name=""/>
        <dsp:cNvSpPr/>
      </dsp:nvSpPr>
      <dsp:spPr>
        <a:xfrm>
          <a:off x="406925" y="2460932"/>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Implement/Reject Change</a:t>
          </a:r>
        </a:p>
      </dsp:txBody>
      <dsp:txXfrm>
        <a:off x="428534" y="2482541"/>
        <a:ext cx="1186399" cy="6945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7F67D7-A772-4414-A563-CFE142677546}">
      <dsp:nvSpPr>
        <dsp:cNvPr id="0" name=""/>
        <dsp:cNvSpPr/>
      </dsp:nvSpPr>
      <dsp:spPr>
        <a:xfrm>
          <a:off x="406925" y="1696"/>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Change Identified</a:t>
          </a:r>
        </a:p>
      </dsp:txBody>
      <dsp:txXfrm>
        <a:off x="428534" y="23305"/>
        <a:ext cx="1186399" cy="694552"/>
      </dsp:txXfrm>
    </dsp:sp>
    <dsp:sp modelId="{8227D66E-CBF7-48BE-A108-ABB3AEB832FB}">
      <dsp:nvSpPr>
        <dsp:cNvPr id="0" name=""/>
        <dsp:cNvSpPr/>
      </dsp:nvSpPr>
      <dsp:spPr>
        <a:xfrm>
          <a:off x="1744750" y="218109"/>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44750" y="279098"/>
        <a:ext cx="182475" cy="182967"/>
      </dsp:txXfrm>
    </dsp:sp>
    <dsp:sp modelId="{E477BE6D-CF02-461D-AEFA-51E197604BDB}">
      <dsp:nvSpPr>
        <dsp:cNvPr id="0" name=""/>
        <dsp:cNvSpPr/>
      </dsp:nvSpPr>
      <dsp:spPr>
        <a:xfrm>
          <a:off x="2128391" y="1696"/>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Time Analysis</a:t>
          </a:r>
        </a:p>
      </dsp:txBody>
      <dsp:txXfrm>
        <a:off x="2150000" y="23305"/>
        <a:ext cx="1186399" cy="694552"/>
      </dsp:txXfrm>
    </dsp:sp>
    <dsp:sp modelId="{2B8A45A9-3E72-4189-BD89-93DE3D3AEB21}">
      <dsp:nvSpPr>
        <dsp:cNvPr id="0" name=""/>
        <dsp:cNvSpPr/>
      </dsp:nvSpPr>
      <dsp:spPr>
        <a:xfrm>
          <a:off x="3466215" y="218109"/>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466215" y="279098"/>
        <a:ext cx="182475" cy="182967"/>
      </dsp:txXfrm>
    </dsp:sp>
    <dsp:sp modelId="{9370DE48-E615-4DD6-9609-996B318205DE}">
      <dsp:nvSpPr>
        <dsp:cNvPr id="0" name=""/>
        <dsp:cNvSpPr/>
      </dsp:nvSpPr>
      <dsp:spPr>
        <a:xfrm>
          <a:off x="3849856" y="1696"/>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Determine Feasibility</a:t>
          </a:r>
        </a:p>
      </dsp:txBody>
      <dsp:txXfrm>
        <a:off x="3871465" y="23305"/>
        <a:ext cx="1186399" cy="694552"/>
      </dsp:txXfrm>
    </dsp:sp>
    <dsp:sp modelId="{EDB5FF3A-DB29-444E-8762-244143CA7E79}">
      <dsp:nvSpPr>
        <dsp:cNvPr id="0" name=""/>
        <dsp:cNvSpPr/>
      </dsp:nvSpPr>
      <dsp:spPr>
        <a:xfrm rot="5400000">
          <a:off x="4334325" y="825540"/>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373181" y="847673"/>
        <a:ext cx="182967" cy="182475"/>
      </dsp:txXfrm>
    </dsp:sp>
    <dsp:sp modelId="{A18567AF-70A8-4370-8A45-DF0DDE92B5CA}">
      <dsp:nvSpPr>
        <dsp:cNvPr id="0" name=""/>
        <dsp:cNvSpPr/>
      </dsp:nvSpPr>
      <dsp:spPr>
        <a:xfrm>
          <a:off x="3849856" y="1231314"/>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Reject/Continue Development</a:t>
          </a:r>
        </a:p>
      </dsp:txBody>
      <dsp:txXfrm>
        <a:off x="3871465" y="1252923"/>
        <a:ext cx="1186399" cy="694552"/>
      </dsp:txXfrm>
    </dsp:sp>
    <dsp:sp modelId="{9326F3D0-C361-48BF-8929-78DAE6476470}">
      <dsp:nvSpPr>
        <dsp:cNvPr id="0" name=""/>
        <dsp:cNvSpPr/>
      </dsp:nvSpPr>
      <dsp:spPr>
        <a:xfrm rot="10800000">
          <a:off x="3480970" y="1447727"/>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559174" y="1508716"/>
        <a:ext cx="182475" cy="182967"/>
      </dsp:txXfrm>
    </dsp:sp>
    <dsp:sp modelId="{CC51B4CF-9434-4DFA-88CD-E1AD06D4603F}">
      <dsp:nvSpPr>
        <dsp:cNvPr id="0" name=""/>
        <dsp:cNvSpPr/>
      </dsp:nvSpPr>
      <dsp:spPr>
        <a:xfrm>
          <a:off x="2128391" y="1231314"/>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Formulate Change Requirment</a:t>
          </a:r>
        </a:p>
      </dsp:txBody>
      <dsp:txXfrm>
        <a:off x="2150000" y="1252923"/>
        <a:ext cx="1186399" cy="694552"/>
      </dsp:txXfrm>
    </dsp:sp>
    <dsp:sp modelId="{C1505538-3B63-433B-905D-D417E8F7B405}">
      <dsp:nvSpPr>
        <dsp:cNvPr id="0" name=""/>
        <dsp:cNvSpPr/>
      </dsp:nvSpPr>
      <dsp:spPr>
        <a:xfrm rot="10800000">
          <a:off x="1759505" y="1447727"/>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837709" y="1508716"/>
        <a:ext cx="182475" cy="182967"/>
      </dsp:txXfrm>
    </dsp:sp>
    <dsp:sp modelId="{E7EC9172-A8D6-43A9-81D3-C72112DB7C48}">
      <dsp:nvSpPr>
        <dsp:cNvPr id="0" name=""/>
        <dsp:cNvSpPr/>
      </dsp:nvSpPr>
      <dsp:spPr>
        <a:xfrm>
          <a:off x="406925" y="1231314"/>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Conduct Client Meeting</a:t>
          </a:r>
        </a:p>
      </dsp:txBody>
      <dsp:txXfrm>
        <a:off x="428534" y="1252923"/>
        <a:ext cx="1186399" cy="694552"/>
      </dsp:txXfrm>
    </dsp:sp>
    <dsp:sp modelId="{6EC7BFF5-E744-47F3-9B46-0D39F4A250D6}">
      <dsp:nvSpPr>
        <dsp:cNvPr id="0" name=""/>
        <dsp:cNvSpPr/>
      </dsp:nvSpPr>
      <dsp:spPr>
        <a:xfrm rot="5400000">
          <a:off x="891395" y="2055158"/>
          <a:ext cx="260679" cy="304945"/>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930251" y="2077291"/>
        <a:ext cx="182967" cy="182475"/>
      </dsp:txXfrm>
    </dsp:sp>
    <dsp:sp modelId="{811E96EC-FECB-4908-A784-3F2E38C90ECA}">
      <dsp:nvSpPr>
        <dsp:cNvPr id="0" name=""/>
        <dsp:cNvSpPr/>
      </dsp:nvSpPr>
      <dsp:spPr>
        <a:xfrm>
          <a:off x="406925" y="2460932"/>
          <a:ext cx="1229617" cy="73777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Implement/Reject Change</a:t>
          </a:r>
        </a:p>
      </dsp:txBody>
      <dsp:txXfrm>
        <a:off x="428534"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H9m8wYNVAJyXwUsoRlFdTCz2g==">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42FDB1-B304-49E2-B956-247A82DEE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5676</Words>
  <Characters>32354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Assadullah, Mir M.</dc:creator>
  <cp:lastModifiedBy>Rick Stuart</cp:lastModifiedBy>
  <cp:revision>25</cp:revision>
  <dcterms:created xsi:type="dcterms:W3CDTF">2020-03-22T21:28:00Z</dcterms:created>
  <dcterms:modified xsi:type="dcterms:W3CDTF">2020-04-26T23:12:00Z</dcterms:modified>
</cp:coreProperties>
</file>
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2E1DEBF" w:rsidP="1C67ECDC" w:rsidRDefault="3E115E40" w14:textId="0A7B764D" w14:paraId="5981DF27">
      <w:pPr>
        <w:pStyle w:val="Normal"/>
        <w:jc w:val="center"/>
      </w:pPr>
      <w:r>
        <w:rPr>
          <w:noProof/>
        </w:rPr>
        <w:drawing>
          <wp:inline distT="0" distB="0" distL="0" distR="0" wp14:anchorId="05F7E6B4" wp14:editId="438E00DD">
            <wp:extent cx="2120900" cy="2418715"/>
            <wp:effectExtent l="0" t="0" r="0" b="0"/>
            <wp:docPr id="427300898" name="Picture 42730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300898"/>
                    <pic:cNvPicPr/>
                  </pic:nvPicPr>
                  <pic:blipFill rotWithShape="1">
                    <a:blip r:embed="rId11">
                      <a:extLst>
                        <a:ext uri="{28A0092B-C50C-407E-A947-70E740481C1C}">
                          <a14:useLocalDpi xmlns:a14="http://schemas.microsoft.com/office/drawing/2010/main" val="0"/>
                        </a:ext>
                      </a:extLst>
                    </a:blip>
                    <a:srcRect l="31398" r="32679"/>
                    <a:stretch/>
                  </pic:blipFill>
                  <pic:spPr bwMode="auto">
                    <a:xfrm>
                      <a:off x="0" y="0"/>
                      <a:ext cx="2121457" cy="2419350"/>
                    </a:xfrm>
                    <a:prstGeom prst="rect">
                      <a:avLst/>
                    </a:prstGeom>
                    <a:ln>
                      <a:noFill/>
                    </a:ln>
                    <a:extLst>
                      <a:ext uri="{53640926-AAD7-44D8-BBD7-CCE9431645EC}">
                        <a14:shadowObscured xmlns:a14="http://schemas.microsoft.com/office/drawing/2010/main"/>
                      </a:ext>
                    </a:extLst>
                  </pic:spPr>
                </pic:pic>
              </a:graphicData>
            </a:graphic>
          </wp:inline>
        </w:drawing>
      </w:r>
    </w:p>
    <w:p w:rsidR="02E1DEBF" w:rsidP="1C67ECDC" w:rsidRDefault="3E115E40" w14:paraId="38761CFE" w14:noSpellErr="1" w14:textId="0A7B764D">
      <w:pPr>
        <w:pStyle w:val="Normal"/>
        <w:jc w:val="center"/>
      </w:pPr>
      <w:ins w:author="Thomas Barton" w:date="2021-03-06T18:39:35Z" w:id="786040992">
        <w:r w:rsidR="27AA26BE">
          <w:drawing>
            <wp:inline wp14:editId="7E3AC1CE" wp14:anchorId="6EB57AD0">
              <wp:extent cx="4572000" cy="1876425"/>
              <wp:effectExtent l="0" t="0" r="0" b="0"/>
              <wp:docPr id="767908032" name="" title=""/>
              <wp:cNvGraphicFramePr>
                <a:graphicFrameLocks noChangeAspect="1"/>
              </wp:cNvGraphicFramePr>
              <a:graphic>
                <a:graphicData uri="http://schemas.openxmlformats.org/drawingml/2006/picture">
                  <pic:pic>
                    <pic:nvPicPr>
                      <pic:cNvPr id="0" name=""/>
                      <pic:cNvPicPr/>
                    </pic:nvPicPr>
                    <pic:blipFill>
                      <a:blip r:embed="R575373a0080c4a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ins>
    </w:p>
    <w:p w:rsidR="27AA26BE" w:rsidP="0303B323" w:rsidRDefault="27AA26BE" w14:paraId="081D3A9C" w14:textId="7B3BC563">
      <w:pPr>
        <w:pStyle w:val="Subtitle"/>
        <w:jc w:val="center"/>
        <w:rPr>
          <w:ins w:author="Thomas Barton" w:date="2021-03-06T18:39:32.53Z" w:id="836331333"/>
          <w:rFonts w:ascii="Calibri" w:hAnsi="Calibri" w:eastAsia="Calibri" w:cs="Calibri"/>
          <w:color w:val="5A5A5A"/>
        </w:rPr>
      </w:pPr>
    </w:p>
    <w:p w:rsidR="02E1DEBF" w:rsidP="178D5656" w:rsidRDefault="3E115E40" w14:paraId="3CBA9ECF" w14:textId="4FA744E7">
      <w:pPr>
        <w:pStyle w:val="Subtitle"/>
        <w:jc w:val="center"/>
      </w:pPr>
      <w:r w:rsidRPr="178D5656">
        <w:rPr>
          <w:rFonts w:ascii="Calibri" w:hAnsi="Calibri" w:eastAsia="Calibri" w:cs="Calibri"/>
          <w:color w:val="5A5A5A"/>
        </w:rPr>
        <w:t>Technical Design Document</w:t>
      </w:r>
    </w:p>
    <w:p w:rsidR="02E1DEBF" w:rsidP="6DE1FC9A" w:rsidRDefault="3E115E40" w14:paraId="3A939C82" w14:textId="50937145">
      <w:pPr>
        <w:pStyle w:val="Subtitle"/>
        <w:jc w:val="center"/>
        <w:rPr>
          <w:rFonts w:ascii="Calibri" w:hAnsi="Calibri" w:eastAsia="Calibri" w:cs="Calibri"/>
          <w:color w:val="5A5A5A"/>
        </w:rPr>
      </w:pPr>
      <w:r w:rsidRPr="1C67ECDC" w:rsidR="3E115E40">
        <w:rPr>
          <w:rFonts w:ascii="Calibri" w:hAnsi="Calibri" w:eastAsia="Calibri" w:cs="Calibri"/>
          <w:color w:val="5A5A5A"/>
        </w:rPr>
        <w:t>Version 1.</w:t>
      </w:r>
      <w:ins w:author="Thomas Barton" w:date="2021-03-06T02:06:12.99Z" w:id="850619877">
        <w:r w:rsidRPr="1C67ECDC" w:rsidR="5658CDDE">
          <w:rPr>
            <w:rFonts w:ascii="Calibri" w:hAnsi="Calibri" w:eastAsia="Calibri" w:cs="Calibri"/>
            <w:color w:val="5A5A5A"/>
          </w:rPr>
          <w:t>4</w:t>
        </w:r>
      </w:ins>
      <w:del w:author="Thomas Barton" w:date="2021-03-06T02:06:12.813Z" w:id="224836593">
        <w:r w:rsidRPr="1C67ECDC" w:rsidDel="00586D31">
          <w:rPr>
            <w:rFonts w:ascii="Calibri" w:hAnsi="Calibri" w:eastAsia="Calibri" w:cs="Calibri"/>
            <w:color w:val="5A5A5A"/>
          </w:rPr>
          <w:delText>3</w:delText>
        </w:r>
      </w:del>
    </w:p>
    <w:p w:rsidR="02E1DEBF" w:rsidP="6DE1FC9A" w:rsidRDefault="046B1E08" w14:paraId="3FF7F572" w14:textId="112EC2DD">
      <w:pPr>
        <w:jc w:val="center"/>
        <w:rPr>
          <w:rFonts w:ascii="Calibri" w:hAnsi="Calibri" w:eastAsia="Calibri" w:cs="Calibri"/>
          <w:color w:val="000000" w:themeColor="text1"/>
        </w:rPr>
      </w:pPr>
      <w:r w:rsidRPr="6DE1FC9A">
        <w:rPr>
          <w:rFonts w:ascii="Calibri" w:hAnsi="Calibri" w:eastAsia="Calibri" w:cs="Calibri"/>
          <w:color w:val="000000" w:themeColor="text1"/>
        </w:rPr>
        <w:t>Presented by</w:t>
      </w:r>
    </w:p>
    <w:p w:rsidR="02E1DEBF" w:rsidP="6DE1FC9A" w:rsidRDefault="046B1E08" w14:paraId="0072FA5D" w14:textId="24E9627B">
      <w:pPr>
        <w:jc w:val="center"/>
        <w:rPr>
          <w:rFonts w:ascii="Calibri" w:hAnsi="Calibri" w:eastAsia="Calibri" w:cs="Calibri"/>
          <w:color w:val="000000" w:themeColor="text1"/>
        </w:rPr>
      </w:pPr>
      <w:r w:rsidRPr="6DE1FC9A">
        <w:rPr>
          <w:rFonts w:ascii="Calibri" w:hAnsi="Calibri" w:eastAsia="Calibri" w:cs="Calibri"/>
          <w:color w:val="000000" w:themeColor="text1"/>
        </w:rPr>
        <w:t>Stefon Williams</w:t>
      </w:r>
    </w:p>
    <w:p w:rsidR="02E1DEBF" w:rsidP="6DE1FC9A" w:rsidRDefault="046B1E08" w14:paraId="4EB6B84D" w14:textId="3F3745AC">
      <w:pPr>
        <w:jc w:val="center"/>
        <w:rPr>
          <w:rFonts w:ascii="Calibri" w:hAnsi="Calibri" w:eastAsia="Calibri" w:cs="Calibri"/>
          <w:color w:val="000000" w:themeColor="text1"/>
        </w:rPr>
      </w:pPr>
      <w:r w:rsidRPr="6DE1FC9A">
        <w:rPr>
          <w:rFonts w:ascii="Calibri" w:hAnsi="Calibri" w:eastAsia="Calibri" w:cs="Calibri"/>
          <w:color w:val="000000" w:themeColor="text1"/>
        </w:rPr>
        <w:t>Caleb Crickette</w:t>
      </w:r>
    </w:p>
    <w:p w:rsidR="02E1DEBF" w:rsidP="6DE1FC9A" w:rsidRDefault="046B1E08" w14:paraId="7E1D00F2" w14:textId="44E612BA">
      <w:pPr>
        <w:jc w:val="center"/>
        <w:rPr>
          <w:rFonts w:ascii="Calibri" w:hAnsi="Calibri" w:eastAsia="Calibri" w:cs="Calibri"/>
          <w:color w:val="000000" w:themeColor="text1"/>
        </w:rPr>
      </w:pPr>
      <w:r w:rsidRPr="6DE1FC9A">
        <w:rPr>
          <w:rFonts w:ascii="Calibri" w:hAnsi="Calibri" w:eastAsia="Calibri" w:cs="Calibri"/>
          <w:color w:val="000000" w:themeColor="text1"/>
        </w:rPr>
        <w:t>Thomas Barton</w:t>
      </w:r>
    </w:p>
    <w:p w:rsidR="02E1DEBF" w:rsidP="6DE1FC9A" w:rsidRDefault="046B1E08" w14:paraId="1F789BB4" w14:textId="624D2CAE">
      <w:pPr>
        <w:jc w:val="center"/>
        <w:rPr>
          <w:rFonts w:ascii="Calibri" w:hAnsi="Calibri" w:eastAsia="Calibri" w:cs="Calibri"/>
          <w:color w:val="000000" w:themeColor="text1"/>
        </w:rPr>
      </w:pPr>
      <w:r w:rsidRPr="6DE1FC9A">
        <w:rPr>
          <w:rFonts w:ascii="Calibri" w:hAnsi="Calibri" w:eastAsia="Calibri" w:cs="Calibri"/>
          <w:color w:val="000000" w:themeColor="text1"/>
        </w:rPr>
        <w:t>Eugene Kim</w:t>
      </w:r>
    </w:p>
    <w:p w:rsidR="02E1DEBF" w:rsidP="6DE1FC9A" w:rsidRDefault="046B1E08" w14:paraId="66608BB8" w14:textId="164B323E">
      <w:pPr>
        <w:jc w:val="center"/>
        <w:rPr>
          <w:rFonts w:ascii="Calibri" w:hAnsi="Calibri" w:eastAsia="Calibri" w:cs="Calibri"/>
          <w:color w:val="000000" w:themeColor="text1"/>
        </w:rPr>
      </w:pPr>
      <w:r w:rsidRPr="6DE1FC9A">
        <w:rPr>
          <w:rFonts w:ascii="Calibri" w:hAnsi="Calibri" w:eastAsia="Calibri" w:cs="Calibri"/>
          <w:color w:val="000000" w:themeColor="text1"/>
        </w:rPr>
        <w:t>Nicholas Ballo</w:t>
      </w:r>
    </w:p>
    <w:p w:rsidR="02E1DEBF" w:rsidP="6DE1FC9A" w:rsidRDefault="046B1E08" w14:paraId="5E7944B2" w14:textId="55C50113">
      <w:pPr>
        <w:jc w:val="center"/>
        <w:rPr>
          <w:rFonts w:ascii="Calibri" w:hAnsi="Calibri" w:eastAsia="Calibri" w:cs="Calibri"/>
          <w:color w:val="000000" w:themeColor="text1"/>
        </w:rPr>
      </w:pPr>
      <w:r w:rsidRPr="6DE1FC9A">
        <w:rPr>
          <w:rFonts w:ascii="Calibri" w:hAnsi="Calibri" w:eastAsia="Calibri" w:cs="Calibri"/>
          <w:color w:val="000000" w:themeColor="text1"/>
        </w:rPr>
        <w:t>Abdul Kamara</w:t>
      </w:r>
    </w:p>
    <w:p w:rsidR="02E1DEBF" w:rsidP="6DE1FC9A" w:rsidRDefault="046B1E08" w14:paraId="3B107820" w14:textId="2516FF88">
      <w:pPr>
        <w:jc w:val="center"/>
        <w:rPr>
          <w:rFonts w:ascii="Calibri" w:hAnsi="Calibri" w:eastAsia="Calibri" w:cs="Calibri"/>
          <w:color w:val="000000" w:themeColor="text1"/>
        </w:rPr>
      </w:pPr>
      <w:r w:rsidRPr="6DE1FC9A">
        <w:rPr>
          <w:rFonts w:ascii="Calibri" w:hAnsi="Calibri" w:eastAsia="Calibri" w:cs="Calibri"/>
          <w:color w:val="000000" w:themeColor="text1"/>
        </w:rPr>
        <w:t>Sohail Sobhani</w:t>
      </w:r>
    </w:p>
    <w:p w:rsidR="02E1DEBF" w:rsidP="178D5656" w:rsidRDefault="3E115E40" w14:paraId="16B3DCC9" w14:textId="3DDA0607">
      <w:pPr>
        <w:pStyle w:val="Subtitle"/>
        <w:jc w:val="center"/>
        <w:rPr>
          <w:rFonts w:ascii="Calibri" w:hAnsi="Calibri" w:eastAsia="Calibri" w:cs="Calibri"/>
          <w:color w:val="5A5A5A"/>
        </w:rPr>
      </w:pPr>
      <w:r w:rsidRPr="178D5656">
        <w:rPr>
          <w:rFonts w:ascii="Calibri" w:hAnsi="Calibri" w:eastAsia="Calibri" w:cs="Calibri"/>
          <w:color w:val="5A5A5A"/>
        </w:rPr>
        <w:t>SWEN 670</w:t>
      </w:r>
    </w:p>
    <w:p w:rsidR="02E1DEBF" w:rsidP="178D5656" w:rsidRDefault="3E115E40" w14:paraId="2B524B6E" w14:textId="7115FBE1">
      <w:pPr>
        <w:pStyle w:val="Subtitle"/>
        <w:jc w:val="center"/>
        <w:rPr>
          <w:rFonts w:ascii="Calibri" w:hAnsi="Calibri" w:eastAsia="Calibri" w:cs="Calibri"/>
          <w:color w:val="5A5A5A"/>
        </w:rPr>
      </w:pPr>
      <w:r w:rsidRPr="178D5656">
        <w:rPr>
          <w:rFonts w:ascii="Calibri" w:hAnsi="Calibri" w:eastAsia="Calibri" w:cs="Calibri"/>
          <w:color w:val="5A5A5A"/>
        </w:rPr>
        <w:t>University of Maryland Global Campus</w:t>
      </w:r>
    </w:p>
    <w:p w:rsidR="02E1DEBF" w:rsidP="178D5656" w:rsidRDefault="02E1DEBF" w14:paraId="0A0C27DB" w14:textId="6455D9FE">
      <w:pPr>
        <w:jc w:val="center"/>
        <w:rPr>
          <w:rFonts w:ascii="Times New Roman" w:hAnsi="Times New Roman" w:cs="Times New Roman"/>
          <w:sz w:val="24"/>
          <w:szCs w:val="24"/>
        </w:rPr>
      </w:pPr>
    </w:p>
    <w:sdt>
      <w:sdtPr>
        <w:rPr>
          <w:rFonts w:ascii="Times New Roman" w:hAnsi="Times New Roman" w:cs="Times New Roman"/>
          <w:sz w:val="24"/>
          <w:szCs w:val="24"/>
        </w:rPr>
        <w:id w:val="-1380930101"/>
        <w:docPartObj>
          <w:docPartGallery w:val="Cover Pages"/>
          <w:docPartUnique/>
        </w:docPartObj>
      </w:sdtPr>
      <w:sdtEndPr/>
      <w:sdtContent>
        <w:p w:rsidRPr="00212E3E" w:rsidR="00C975FC" w:rsidRDefault="00C975FC" w14:paraId="301426B7" w14:textId="77777777">
          <w:pPr>
            <w:rPr>
              <w:rFonts w:ascii="Times New Roman" w:hAnsi="Times New Roman" w:cs="Times New Roman"/>
              <w:sz w:val="24"/>
              <w:szCs w:val="24"/>
            </w:rPr>
          </w:pPr>
          <w:r w:rsidRPr="00212E3E">
            <w:rPr>
              <w:rFonts w:ascii="Times New Roman" w:hAnsi="Times New Roman" w:cs="Times New Roman"/>
              <w:sz w:val="24"/>
              <w:szCs w:val="24"/>
            </w:rPr>
            <w:br w:type="page"/>
          </w:r>
        </w:p>
      </w:sdtContent>
    </w:sdt>
    <w:p w:rsidRPr="00212E3E" w:rsidR="00635DA4" w:rsidP="00635DA4" w:rsidRDefault="00635DA4" w14:paraId="6A05A809" w14:textId="77777777">
      <w:pPr>
        <w:pStyle w:val="PFBodyText"/>
        <w:rPr>
          <w:rFonts w:ascii="Times New Roman" w:hAnsi="Times New Roman"/>
          <w:sz w:val="24"/>
          <w:szCs w:val="24"/>
        </w:rPr>
        <w:sectPr w:rsidRPr="00212E3E" w:rsidR="00635DA4" w:rsidSect="00C975FC">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pgNumType w:fmt="lowerRoman" w:start="0"/>
          <w:cols w:space="720"/>
          <w:titlePg/>
          <w:docGrid w:linePitch="299"/>
        </w:sectPr>
      </w:pPr>
    </w:p>
    <w:p w:rsidRPr="00212E3E" w:rsidR="00635DA4" w:rsidP="458EB049" w:rsidRDefault="00635DA4" w14:paraId="5A39BBE3" w14:textId="77777777">
      <w:pPr>
        <w:pStyle w:val="PFBodyText"/>
        <w:rPr>
          <w:rFonts w:ascii="Times New Roman" w:hAnsi="Times New Roman"/>
          <w:sz w:val="24"/>
          <w:szCs w:val="24"/>
        </w:rPr>
      </w:pPr>
    </w:p>
    <w:p w:rsidRPr="00212E3E" w:rsidR="00635DA4" w:rsidP="458EB049" w:rsidRDefault="00AC12FF" w14:paraId="4BD7FC20" w14:textId="5D483AF6">
      <w:pPr>
        <w:pStyle w:val="PFTOCHead"/>
        <w:rPr>
          <w:rFonts w:ascii="Times New Roman" w:hAnsi="Times New Roman"/>
          <w:sz w:val="24"/>
          <w:szCs w:val="24"/>
        </w:rPr>
      </w:pPr>
      <w:r w:rsidRPr="458EB049">
        <w:rPr>
          <w:rFonts w:ascii="Times New Roman" w:hAnsi="Times New Roman"/>
          <w:sz w:val="24"/>
          <w:szCs w:val="24"/>
        </w:rPr>
        <w:t>Technical Design Document</w:t>
      </w:r>
      <w:r w:rsidRPr="458EB049" w:rsidR="00635DA4">
        <w:rPr>
          <w:rFonts w:ascii="Times New Roman" w:hAnsi="Times New Roman"/>
          <w:sz w:val="24"/>
          <w:szCs w:val="24"/>
        </w:rPr>
        <w:t xml:space="preserve"> Approvals</w:t>
      </w:r>
    </w:p>
    <w:tbl>
      <w:tblPr>
        <w:tblW w:w="5000"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40" w:type="dxa"/>
          <w:right w:w="40" w:type="dxa"/>
        </w:tblCellMar>
        <w:tblLook w:val="0000" w:firstRow="0" w:lastRow="0" w:firstColumn="0" w:lastColumn="0" w:noHBand="0" w:noVBand="0"/>
      </w:tblPr>
      <w:tblGrid>
        <w:gridCol w:w="2818"/>
        <w:gridCol w:w="3263"/>
        <w:gridCol w:w="3263"/>
      </w:tblGrid>
      <w:tr w:rsidRPr="00212E3E" w:rsidR="00635DA4" w:rsidTr="43234D91" w14:paraId="3749D9B6" w14:textId="77777777">
        <w:tc>
          <w:tcPr>
            <w:tcW w:w="1508" w:type="pct"/>
            <w:vAlign w:val="center"/>
          </w:tcPr>
          <w:p w:rsidRPr="00212E3E" w:rsidR="00635DA4" w:rsidP="458EB049" w:rsidRDefault="00635DA4" w14:paraId="0D909AED"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Name</w:t>
            </w:r>
          </w:p>
        </w:tc>
        <w:tc>
          <w:tcPr>
            <w:tcW w:w="1746" w:type="pct"/>
            <w:vAlign w:val="center"/>
          </w:tcPr>
          <w:p w:rsidRPr="00212E3E" w:rsidR="00635DA4" w:rsidP="458EB049" w:rsidRDefault="00635DA4" w14:paraId="404C06C1"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Signature </w:t>
            </w:r>
          </w:p>
        </w:tc>
        <w:tc>
          <w:tcPr>
            <w:tcW w:w="1746" w:type="pct"/>
          </w:tcPr>
          <w:p w:rsidRPr="00212E3E" w:rsidR="00635DA4" w:rsidP="458EB049" w:rsidRDefault="00635DA4" w14:paraId="491072FA"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Date</w:t>
            </w:r>
          </w:p>
        </w:tc>
      </w:tr>
      <w:tr w:rsidRPr="00212E3E" w:rsidR="00635DA4" w:rsidTr="43234D91" w14:paraId="278A46DC" w14:textId="77777777">
        <w:tc>
          <w:tcPr>
            <w:tcW w:w="1508" w:type="pct"/>
            <w:vAlign w:val="center"/>
          </w:tcPr>
          <w:p w:rsidRPr="00212E3E" w:rsidR="00635DA4" w:rsidP="458EB049" w:rsidRDefault="00635DA4" w14:paraId="19D35CC3"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5FD32A49"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Dr. Mir Assadullah </w:t>
            </w:r>
          </w:p>
        </w:tc>
        <w:tc>
          <w:tcPr>
            <w:tcW w:w="1746" w:type="pct"/>
            <w:vAlign w:val="center"/>
          </w:tcPr>
          <w:p w:rsidRPr="00212E3E" w:rsidR="00635DA4" w:rsidP="458EB049" w:rsidRDefault="00635DA4" w14:paraId="41C8F396" w14:textId="77777777">
            <w:pPr>
              <w:pStyle w:val="PFTableText"/>
              <w:rPr>
                <w:rFonts w:ascii="Times New Roman" w:hAnsi="Times New Roman" w:eastAsia="Times New Roman" w:cs="Times New Roman"/>
                <w:sz w:val="24"/>
                <w:szCs w:val="24"/>
              </w:rPr>
            </w:pPr>
          </w:p>
        </w:tc>
        <w:tc>
          <w:tcPr>
            <w:tcW w:w="1746" w:type="pct"/>
          </w:tcPr>
          <w:p w:rsidRPr="00212E3E" w:rsidR="00635DA4" w:rsidP="458EB049" w:rsidRDefault="00635DA4" w14:paraId="72A3D3EC" w14:textId="77777777">
            <w:pPr>
              <w:pStyle w:val="PFTableText"/>
              <w:rPr>
                <w:rFonts w:ascii="Times New Roman" w:hAnsi="Times New Roman" w:eastAsia="Times New Roman" w:cs="Times New Roman"/>
                <w:sz w:val="24"/>
                <w:szCs w:val="24"/>
              </w:rPr>
            </w:pPr>
          </w:p>
        </w:tc>
      </w:tr>
      <w:tr w:rsidRPr="00212E3E" w:rsidR="00635DA4" w:rsidTr="43234D91" w14:paraId="18E47693" w14:textId="77777777">
        <w:tc>
          <w:tcPr>
            <w:tcW w:w="1508" w:type="pct"/>
            <w:vAlign w:val="center"/>
          </w:tcPr>
          <w:p w:rsidRPr="00212E3E" w:rsidR="00635DA4" w:rsidP="458EB049" w:rsidRDefault="00635DA4" w14:paraId="332F334F"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3E4F8EA1"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"Stakeholder"</w:t>
            </w:r>
          </w:p>
        </w:tc>
        <w:tc>
          <w:tcPr>
            <w:tcW w:w="1746" w:type="pct"/>
            <w:vAlign w:val="center"/>
          </w:tcPr>
          <w:p w:rsidRPr="00212E3E" w:rsidR="00635DA4" w:rsidP="458EB049" w:rsidRDefault="00635DA4" w14:paraId="0D0B940D" w14:textId="77777777">
            <w:pPr>
              <w:pStyle w:val="PFTableText"/>
              <w:rPr>
                <w:rFonts w:ascii="Times New Roman" w:hAnsi="Times New Roman" w:eastAsia="Times New Roman" w:cs="Times New Roman"/>
                <w:sz w:val="24"/>
                <w:szCs w:val="24"/>
              </w:rPr>
            </w:pPr>
          </w:p>
        </w:tc>
        <w:tc>
          <w:tcPr>
            <w:tcW w:w="1746" w:type="pct"/>
          </w:tcPr>
          <w:p w:rsidRPr="00212E3E" w:rsidR="00635DA4" w:rsidP="458EB049" w:rsidRDefault="00635DA4" w14:paraId="0E27B00A" w14:textId="77777777">
            <w:pPr>
              <w:pStyle w:val="PFTableText"/>
              <w:rPr>
                <w:rFonts w:ascii="Times New Roman" w:hAnsi="Times New Roman" w:eastAsia="Times New Roman" w:cs="Times New Roman"/>
                <w:sz w:val="24"/>
                <w:szCs w:val="24"/>
              </w:rPr>
            </w:pPr>
          </w:p>
        </w:tc>
      </w:tr>
      <w:tr w:rsidRPr="00212E3E" w:rsidR="00635DA4" w:rsidTr="43234D91" w14:paraId="433EA8B1" w14:textId="77777777">
        <w:tc>
          <w:tcPr>
            <w:tcW w:w="1508" w:type="pct"/>
            <w:vAlign w:val="center"/>
          </w:tcPr>
          <w:p w:rsidRPr="00212E3E" w:rsidR="00635DA4" w:rsidP="458EB049" w:rsidRDefault="00635DA4" w14:paraId="200F73E3"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24388746"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"Project Manager"</w:t>
            </w:r>
          </w:p>
        </w:tc>
        <w:tc>
          <w:tcPr>
            <w:tcW w:w="1746" w:type="pct"/>
            <w:vAlign w:val="center"/>
          </w:tcPr>
          <w:p w:rsidRPr="00212E3E" w:rsidR="00635DA4" w:rsidP="43234D91" w:rsidRDefault="50990365" w14:paraId="60061E4C" w14:textId="3584C037">
            <w:pPr>
              <w:pStyle w:val="PFTableText"/>
              <w:rPr>
                <w:rFonts w:eastAsia="Calibri"/>
                <w:szCs w:val="20"/>
              </w:rPr>
            </w:pPr>
            <w:r w:rsidRPr="43234D91">
              <w:rPr>
                <w:rFonts w:eastAsia="Calibri"/>
                <w:szCs w:val="20"/>
              </w:rPr>
              <w:t xml:space="preserve">Stefon Williams </w:t>
            </w:r>
          </w:p>
        </w:tc>
        <w:tc>
          <w:tcPr>
            <w:tcW w:w="1746" w:type="pct"/>
          </w:tcPr>
          <w:p w:rsidR="00450A08" w:rsidP="458EB049" w:rsidRDefault="00450A08" w14:paraId="53A2CC0F" w14:textId="77777777">
            <w:pPr>
              <w:pStyle w:val="PFTableText"/>
              <w:rPr>
                <w:rFonts w:ascii="Times New Roman" w:hAnsi="Times New Roman" w:eastAsia="Times New Roman" w:cs="Times New Roman"/>
                <w:sz w:val="24"/>
                <w:szCs w:val="24"/>
              </w:rPr>
            </w:pPr>
          </w:p>
          <w:p w:rsidRPr="00212E3E" w:rsidR="00635DA4" w:rsidP="00450A08" w:rsidRDefault="50990365" w14:paraId="44EAFD9C" w14:textId="517A15CA">
            <w:pPr>
              <w:pStyle w:val="PFTableText"/>
              <w:rPr>
                <w:rFonts w:ascii="Times New Roman" w:hAnsi="Times New Roman" w:eastAsia="Times New Roman" w:cs="Times New Roman"/>
                <w:sz w:val="24"/>
                <w:szCs w:val="24"/>
              </w:rPr>
            </w:pPr>
            <w:r w:rsidRPr="43234D91">
              <w:rPr>
                <w:rFonts w:ascii="Times New Roman" w:hAnsi="Times New Roman" w:eastAsia="Times New Roman" w:cs="Times New Roman"/>
                <w:sz w:val="24"/>
                <w:szCs w:val="24"/>
              </w:rPr>
              <w:t>2/24/2021</w:t>
            </w:r>
          </w:p>
        </w:tc>
      </w:tr>
    </w:tbl>
    <w:p w:rsidRPr="00212E3E" w:rsidR="3E9AB611" w:rsidP="458EB049" w:rsidRDefault="3E9AB611" w14:paraId="50F9718B" w14:textId="439AC7AC">
      <w:pPr>
        <w:rPr>
          <w:rFonts w:ascii="Times New Roman" w:hAnsi="Times New Roman" w:eastAsia="Times New Roman" w:cs="Times New Roman"/>
          <w:sz w:val="24"/>
          <w:szCs w:val="24"/>
        </w:rPr>
      </w:pPr>
    </w:p>
    <w:p w:rsidRPr="00212E3E" w:rsidR="00635DA4" w:rsidP="458EB049" w:rsidRDefault="00635DA4" w14:paraId="4B94D5A5" w14:textId="77777777">
      <w:pPr>
        <w:pStyle w:val="PFBodyText"/>
        <w:rPr>
          <w:rFonts w:ascii="Times New Roman" w:hAnsi="Times New Roman"/>
          <w:sz w:val="24"/>
          <w:szCs w:val="24"/>
        </w:rPr>
      </w:pPr>
      <w:r w:rsidRPr="458EB049">
        <w:rPr>
          <w:rFonts w:ascii="Times New Roman" w:hAnsi="Times New Roman"/>
          <w:sz w:val="24"/>
          <w:szCs w:val="24"/>
        </w:rPr>
        <w:br w:type="page"/>
      </w:r>
    </w:p>
    <w:p w:rsidRPr="00212E3E" w:rsidR="00635DA4" w:rsidP="458EB049" w:rsidRDefault="00635DA4" w14:paraId="4B08E8BD" w14:textId="77777777">
      <w:pPr>
        <w:pStyle w:val="PFTOCHead"/>
        <w:rPr>
          <w:rFonts w:ascii="Times New Roman" w:hAnsi="Times New Roman"/>
          <w:sz w:val="24"/>
          <w:szCs w:val="24"/>
        </w:rPr>
      </w:pPr>
      <w:bookmarkStart w:name="_Hlk37795065" w:id="0"/>
      <w:r w:rsidRPr="458EB049">
        <w:rPr>
          <w:rFonts w:ascii="Times New Roman" w:hAnsi="Times New Roman"/>
          <w:sz w:val="24"/>
          <w:szCs w:val="24"/>
        </w:rPr>
        <w:lastRenderedPageBreak/>
        <w:t>Revision History</w:t>
      </w:r>
    </w:p>
    <w:tbl>
      <w:tblPr>
        <w:tblW w:w="934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1185"/>
        <w:gridCol w:w="1290"/>
        <w:gridCol w:w="1739"/>
        <w:gridCol w:w="5130"/>
      </w:tblGrid>
      <w:tr w:rsidRPr="00212E3E" w:rsidR="00635DA4" w:rsidTr="1C67ECDC" w14:paraId="489D491B" w14:textId="77777777">
        <w:trPr>
          <w:trHeight w:val="840"/>
        </w:trPr>
        <w:tc>
          <w:tcPr>
            <w:tcW w:w="1185" w:type="dxa"/>
            <w:shd w:val="clear" w:color="auto" w:fill="auto"/>
            <w:tcMar/>
            <w:vAlign w:val="center"/>
          </w:tcPr>
          <w:p w:rsidRPr="00212E3E" w:rsidR="00635DA4" w:rsidP="458EB049" w:rsidRDefault="00635DA4" w14:paraId="5AAE4A22"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Revision</w:t>
            </w:r>
          </w:p>
        </w:tc>
        <w:tc>
          <w:tcPr>
            <w:tcW w:w="1290" w:type="dxa"/>
            <w:shd w:val="clear" w:color="auto" w:fill="auto"/>
            <w:tcMar/>
            <w:vAlign w:val="center"/>
          </w:tcPr>
          <w:p w:rsidRPr="00212E3E" w:rsidR="00635DA4" w:rsidP="458EB049" w:rsidRDefault="00635DA4" w14:paraId="5F3F821A"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Date</w:t>
            </w:r>
          </w:p>
        </w:tc>
        <w:tc>
          <w:tcPr>
            <w:tcW w:w="1739" w:type="dxa"/>
            <w:tcMar/>
          </w:tcPr>
          <w:p w:rsidRPr="00212E3E" w:rsidR="00635DA4" w:rsidP="458EB049" w:rsidRDefault="00635DA4" w14:paraId="76CAFD79"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Name</w:t>
            </w:r>
          </w:p>
        </w:tc>
        <w:tc>
          <w:tcPr>
            <w:tcW w:w="5130" w:type="dxa"/>
            <w:shd w:val="clear" w:color="auto" w:fill="auto"/>
            <w:tcMar/>
            <w:vAlign w:val="center"/>
          </w:tcPr>
          <w:p w:rsidRPr="00212E3E" w:rsidR="00635DA4" w:rsidP="458EB049" w:rsidRDefault="00635DA4" w14:paraId="61363633"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Description of Change(s)</w:t>
            </w:r>
          </w:p>
        </w:tc>
      </w:tr>
      <w:tr w:rsidRPr="00212E3E" w:rsidR="00635DA4" w:rsidTr="1C67ECDC" w14:paraId="21FBCA88" w14:textId="77777777">
        <w:tc>
          <w:tcPr>
            <w:tcW w:w="1185" w:type="dxa"/>
            <w:tcMar/>
            <w:vAlign w:val="center"/>
          </w:tcPr>
          <w:p w:rsidRPr="00212E3E" w:rsidR="00635DA4" w:rsidP="458EB049" w:rsidRDefault="00635DA4" w14:paraId="4B3AA50C" w14:textId="77777777">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1.0</w:t>
            </w:r>
          </w:p>
        </w:tc>
        <w:tc>
          <w:tcPr>
            <w:tcW w:w="1290" w:type="dxa"/>
            <w:tcMar/>
            <w:vAlign w:val="center"/>
          </w:tcPr>
          <w:p w:rsidRPr="00212E3E" w:rsidR="00635DA4" w:rsidP="458EB049" w:rsidRDefault="15B66C48" w14:paraId="30BBFFFD" w14:textId="1B0A83D4">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2/1/2021</w:t>
            </w:r>
          </w:p>
        </w:tc>
        <w:tc>
          <w:tcPr>
            <w:tcW w:w="1739" w:type="dxa"/>
            <w:tcMar/>
          </w:tcPr>
          <w:p w:rsidRPr="00212E3E" w:rsidR="00635DA4" w:rsidP="458EB049" w:rsidRDefault="15B66C48" w14:paraId="3DEEC669" w14:textId="3E1DC761">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Thomas Barton</w:t>
            </w:r>
          </w:p>
        </w:tc>
        <w:tc>
          <w:tcPr>
            <w:tcW w:w="5130" w:type="dxa"/>
            <w:tcMar/>
            <w:vAlign w:val="center"/>
          </w:tcPr>
          <w:p w:rsidRPr="00212E3E" w:rsidR="00635DA4" w:rsidP="458EB049" w:rsidRDefault="00AB73A5" w14:paraId="145AA3ED"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Initial Release</w:t>
            </w:r>
          </w:p>
        </w:tc>
      </w:tr>
      <w:tr w:rsidRPr="00212E3E" w:rsidR="00635DA4" w:rsidTr="1C67ECDC" w14:paraId="3656B9AB" w14:textId="77777777">
        <w:tc>
          <w:tcPr>
            <w:tcW w:w="1185" w:type="dxa"/>
            <w:tcMar/>
            <w:vAlign w:val="center"/>
          </w:tcPr>
          <w:p w:rsidRPr="00212E3E" w:rsidR="00635DA4" w:rsidP="458EB049" w:rsidRDefault="00042558" w14:paraId="45FB0818" w14:textId="1233CBD8">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1.1</w:t>
            </w:r>
          </w:p>
        </w:tc>
        <w:tc>
          <w:tcPr>
            <w:tcW w:w="1290" w:type="dxa"/>
            <w:tcMar/>
            <w:vAlign w:val="center"/>
          </w:tcPr>
          <w:p w:rsidRPr="00212E3E" w:rsidR="00635DA4" w:rsidP="458EB049" w:rsidRDefault="00042558" w14:paraId="049F31CB" w14:textId="3136FB37">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2/13/2021</w:t>
            </w:r>
          </w:p>
        </w:tc>
        <w:tc>
          <w:tcPr>
            <w:tcW w:w="1739" w:type="dxa"/>
            <w:tcMar/>
          </w:tcPr>
          <w:p w:rsidRPr="00212E3E" w:rsidR="00635DA4" w:rsidP="458EB049" w:rsidRDefault="00042558" w14:paraId="53128261" w14:textId="1D3B3FF9">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Eugene Kim</w:t>
            </w:r>
          </w:p>
        </w:tc>
        <w:tc>
          <w:tcPr>
            <w:tcW w:w="5130" w:type="dxa"/>
            <w:tcMar/>
            <w:vAlign w:val="center"/>
          </w:tcPr>
          <w:p w:rsidRPr="00212E3E" w:rsidR="00635DA4" w:rsidP="458EB049" w:rsidRDefault="00042558" w14:paraId="62486C05" w14:textId="4DA8D150">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Formatting and adding Sec. 7</w:t>
            </w:r>
          </w:p>
        </w:tc>
      </w:tr>
      <w:tr w:rsidRPr="00212E3E" w:rsidR="00635DA4" w:rsidTr="1C67ECDC" w14:paraId="4101652C" w14:textId="77777777">
        <w:tc>
          <w:tcPr>
            <w:tcW w:w="1185" w:type="dxa"/>
            <w:tcMar/>
            <w:vAlign w:val="center"/>
          </w:tcPr>
          <w:p w:rsidRPr="00212E3E" w:rsidR="00635DA4" w:rsidP="458EB049" w:rsidRDefault="00F23934" w14:paraId="4B99056E" w14:textId="004675D8">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1.2</w:t>
            </w:r>
          </w:p>
        </w:tc>
        <w:tc>
          <w:tcPr>
            <w:tcW w:w="1290" w:type="dxa"/>
            <w:tcMar/>
            <w:vAlign w:val="center"/>
          </w:tcPr>
          <w:p w:rsidRPr="00212E3E" w:rsidR="00635DA4" w:rsidP="458EB049" w:rsidRDefault="00F23934" w14:paraId="1299C43A" w14:textId="2E406519">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2/21/2021</w:t>
            </w:r>
          </w:p>
        </w:tc>
        <w:tc>
          <w:tcPr>
            <w:tcW w:w="1739" w:type="dxa"/>
            <w:tcMar/>
          </w:tcPr>
          <w:p w:rsidRPr="00212E3E" w:rsidR="00635DA4" w:rsidP="458EB049" w:rsidRDefault="00F23934" w14:paraId="4DDBEF00" w14:textId="226FB584">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Eugene Kim</w:t>
            </w:r>
          </w:p>
        </w:tc>
        <w:tc>
          <w:tcPr>
            <w:tcW w:w="5130" w:type="dxa"/>
            <w:tcMar/>
            <w:vAlign w:val="center"/>
          </w:tcPr>
          <w:p w:rsidRPr="00212E3E" w:rsidR="00635DA4" w:rsidP="458EB049" w:rsidRDefault="00F23934" w14:paraId="3461D779" w14:textId="03D3422F">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Updating requirements matrix and name due to GCP policies.</w:t>
            </w:r>
          </w:p>
        </w:tc>
      </w:tr>
      <w:tr w:rsidRPr="00212E3E" w:rsidR="00635DA4" w:rsidTr="1C67ECDC" w14:paraId="3CF2D8B6" w14:textId="77777777">
        <w:tc>
          <w:tcPr>
            <w:tcW w:w="1185" w:type="dxa"/>
            <w:tcMar/>
            <w:vAlign w:val="center"/>
          </w:tcPr>
          <w:p w:rsidRPr="00212E3E" w:rsidR="00635DA4" w:rsidP="458EB049" w:rsidRDefault="00586D31" w14:paraId="0FB78278" w14:textId="4E93B55A">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1.3</w:t>
            </w:r>
          </w:p>
        </w:tc>
        <w:tc>
          <w:tcPr>
            <w:tcW w:w="1290" w:type="dxa"/>
            <w:tcMar/>
            <w:vAlign w:val="center"/>
          </w:tcPr>
          <w:p w:rsidRPr="00212E3E" w:rsidR="00635DA4" w:rsidP="458EB049" w:rsidRDefault="00586D31" w14:paraId="1FC39945" w14:textId="24287740">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2/22/2021</w:t>
            </w:r>
          </w:p>
        </w:tc>
        <w:tc>
          <w:tcPr>
            <w:tcW w:w="1739" w:type="dxa"/>
            <w:tcMar/>
          </w:tcPr>
          <w:p w:rsidRPr="00212E3E" w:rsidR="00635DA4" w:rsidP="458EB049" w:rsidRDefault="00586D31" w14:paraId="0562CB0E" w14:textId="51E8AFEB">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Stefon Williams</w:t>
            </w:r>
          </w:p>
        </w:tc>
        <w:tc>
          <w:tcPr>
            <w:tcW w:w="5130" w:type="dxa"/>
            <w:tcMar/>
            <w:vAlign w:val="center"/>
          </w:tcPr>
          <w:p w:rsidRPr="00212E3E" w:rsidR="00635DA4" w:rsidP="458EB049" w:rsidRDefault="00586D31" w14:paraId="34CE0A41" w14:textId="723AFD65">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Editing and corrections</w:t>
            </w:r>
          </w:p>
        </w:tc>
      </w:tr>
      <w:tr w:rsidR="1C67ECDC" w:rsidTr="1C67ECDC" w14:paraId="6A32E2F9">
        <w:trPr>
          <w:ins w:author="Thomas Barton" w:date="2021-03-06T02:06:23.056Z" w:id="1903772789"/>
        </w:trPr>
        <w:tc>
          <w:tcPr>
            <w:tcW w:w="1185" w:type="dxa"/>
            <w:tcMar/>
            <w:vAlign w:val="center"/>
          </w:tcPr>
          <w:p w:rsidR="5337424B" w:rsidP="1C67ECDC" w:rsidRDefault="5337424B" w14:paraId="67AB9B97" w14:textId="522C33E4">
            <w:pPr>
              <w:pStyle w:val="PFTableText"/>
              <w:rPr>
                <w:rFonts w:ascii="Tahoma" w:hAnsi="Tahoma" w:eastAsia="Calibri" w:cs="Arial"/>
                <w:sz w:val="20"/>
                <w:szCs w:val="20"/>
              </w:rPr>
              <w:pPrChange w:author="Thomas Barton" w:date="2021-03-06T02:06:23.047Z">
                <w:pPr/>
              </w:pPrChange>
            </w:pPr>
            <w:ins w:author="Thomas Barton" w:date="2021-03-06T02:06:27.454Z" w:id="1349766353">
              <w:r w:rsidRPr="1C67ECDC" w:rsidR="5337424B">
                <w:rPr>
                  <w:rFonts w:ascii="Tahoma" w:hAnsi="Tahoma" w:eastAsia="Calibri" w:cs="Arial"/>
                  <w:sz w:val="20"/>
                  <w:szCs w:val="20"/>
                </w:rPr>
                <w:t>1.4</w:t>
              </w:r>
            </w:ins>
          </w:p>
        </w:tc>
        <w:tc>
          <w:tcPr>
            <w:tcW w:w="1290" w:type="dxa"/>
            <w:tcMar/>
            <w:vAlign w:val="center"/>
          </w:tcPr>
          <w:p w:rsidR="5337424B" w:rsidP="1C67ECDC" w:rsidRDefault="5337424B" w14:paraId="68AD3991" w14:textId="5BFAF039">
            <w:pPr>
              <w:pStyle w:val="PFTableText"/>
              <w:rPr>
                <w:rFonts w:ascii="Tahoma" w:hAnsi="Tahoma" w:eastAsia="Calibri" w:cs="Arial"/>
                <w:sz w:val="20"/>
                <w:szCs w:val="20"/>
              </w:rPr>
              <w:pPrChange w:author="Thomas Barton" w:date="2021-03-06T02:06:23.05Z">
                <w:pPr/>
              </w:pPrChange>
            </w:pPr>
            <w:ins w:author="Thomas Barton" w:date="2021-03-06T02:06:35.348Z" w:id="412267804">
              <w:r w:rsidRPr="1C67ECDC" w:rsidR="5337424B">
                <w:rPr>
                  <w:rFonts w:ascii="Tahoma" w:hAnsi="Tahoma" w:eastAsia="Calibri" w:cs="Arial"/>
                  <w:sz w:val="20"/>
                  <w:szCs w:val="20"/>
                </w:rPr>
                <w:t>3/5/2021</w:t>
              </w:r>
            </w:ins>
          </w:p>
        </w:tc>
        <w:tc>
          <w:tcPr>
            <w:tcW w:w="1739" w:type="dxa"/>
            <w:tcMar/>
          </w:tcPr>
          <w:p w:rsidR="5337424B" w:rsidP="1C67ECDC" w:rsidRDefault="5337424B" w14:paraId="00E5B000" w14:textId="51E78ACF">
            <w:pPr>
              <w:pStyle w:val="PFTableText"/>
              <w:jc w:val="left"/>
              <w:rPr>
                <w:rFonts w:ascii="Tahoma" w:hAnsi="Tahoma" w:eastAsia="Calibri" w:cs="Arial"/>
                <w:sz w:val="20"/>
                <w:szCs w:val="20"/>
              </w:rPr>
              <w:pPrChange w:author="Thomas Barton" w:date="2021-03-06T02:06:23.051Z">
                <w:pPr/>
              </w:pPrChange>
            </w:pPr>
            <w:ins w:author="Thomas Barton" w:date="2021-03-06T02:06:58.099Z" w:id="1386052838">
              <w:r w:rsidRPr="1C67ECDC" w:rsidR="5337424B">
                <w:rPr>
                  <w:rFonts w:ascii="Tahoma" w:hAnsi="Tahoma" w:eastAsia="Calibri" w:cs="Arial"/>
                  <w:sz w:val="20"/>
                  <w:szCs w:val="20"/>
                </w:rPr>
                <w:t>Thomas Barton, Stefon Williams</w:t>
              </w:r>
            </w:ins>
          </w:p>
        </w:tc>
        <w:tc>
          <w:tcPr>
            <w:tcW w:w="5130" w:type="dxa"/>
            <w:tcMar/>
            <w:vAlign w:val="center"/>
          </w:tcPr>
          <w:p w:rsidR="5337424B" w:rsidP="1C67ECDC" w:rsidRDefault="5337424B" w14:paraId="0B634893" w14:textId="1ACC6BBD">
            <w:pPr>
              <w:pStyle w:val="PFTableText"/>
              <w:jc w:val="left"/>
              <w:rPr>
                <w:rFonts w:ascii="Tahoma" w:hAnsi="Tahoma" w:eastAsia="Calibri" w:cs="Arial"/>
                <w:sz w:val="20"/>
                <w:szCs w:val="20"/>
              </w:rPr>
              <w:pPrChange w:author="Thomas Barton" w:date="2021-03-06T02:06:23.054Z">
                <w:pPr/>
              </w:pPrChange>
            </w:pPr>
            <w:ins w:author="Thomas Barton" w:date="2021-03-06T02:07:10.748Z" w:id="1828827682">
              <w:r w:rsidRPr="1C67ECDC" w:rsidR="5337424B">
                <w:rPr>
                  <w:rFonts w:ascii="Tahoma" w:hAnsi="Tahoma" w:eastAsia="Calibri" w:cs="Arial"/>
                  <w:sz w:val="20"/>
                  <w:szCs w:val="20"/>
                </w:rPr>
                <w:t>Consistency changes and corrections.</w:t>
              </w:r>
            </w:ins>
          </w:p>
        </w:tc>
      </w:tr>
    </w:tbl>
    <w:p w:rsidR="43234D91" w:rsidRDefault="43234D91" w14:paraId="5FAE61BB" w14:textId="47CC4560"/>
    <w:p w:rsidRPr="00212E3E" w:rsidR="00635DA4" w:rsidP="458EB049" w:rsidRDefault="00635DA4" w14:paraId="6B699379" w14:textId="77777777">
      <w:pPr>
        <w:pStyle w:val="PFBodyText"/>
        <w:rPr>
          <w:rFonts w:ascii="Times New Roman" w:hAnsi="Times New Roman"/>
          <w:sz w:val="24"/>
          <w:szCs w:val="24"/>
        </w:rPr>
      </w:pPr>
    </w:p>
    <w:p w:rsidRPr="00212E3E" w:rsidR="00635DA4" w:rsidP="458EB049" w:rsidRDefault="00635DA4" w14:paraId="3FE9F23F" w14:textId="77777777">
      <w:pPr>
        <w:pStyle w:val="PFBodyText"/>
        <w:rPr>
          <w:rFonts w:ascii="Times New Roman" w:hAnsi="Times New Roman"/>
          <w:sz w:val="24"/>
          <w:szCs w:val="24"/>
        </w:rPr>
      </w:pPr>
    </w:p>
    <w:p w:rsidRPr="00212E3E" w:rsidR="00635DA4" w:rsidP="458EB049" w:rsidRDefault="00635DA4" w14:paraId="1F72F646" w14:textId="77777777">
      <w:pPr>
        <w:pStyle w:val="PFBodyText"/>
        <w:rPr>
          <w:rFonts w:ascii="Times New Roman" w:hAnsi="Times New Roman"/>
          <w:sz w:val="24"/>
          <w:szCs w:val="24"/>
        </w:rPr>
      </w:pPr>
      <w:r w:rsidRPr="458EB049">
        <w:rPr>
          <w:rFonts w:ascii="Times New Roman" w:hAnsi="Times New Roman"/>
          <w:sz w:val="24"/>
          <w:szCs w:val="24"/>
        </w:rPr>
        <w:br w:type="page"/>
      </w:r>
    </w:p>
    <w:p w:rsidRPr="00212E3E" w:rsidR="00635DA4" w:rsidP="458EB049" w:rsidRDefault="00635DA4" w14:paraId="22E0FC93" w14:textId="77777777">
      <w:pPr>
        <w:pStyle w:val="PFTOCHead"/>
        <w:rPr>
          <w:rFonts w:ascii="Times New Roman" w:hAnsi="Times New Roman"/>
          <w:webHidden/>
          <w:sz w:val="24"/>
          <w:szCs w:val="24"/>
        </w:rPr>
      </w:pPr>
      <w:r w:rsidRPr="458EB049">
        <w:rPr>
          <w:rFonts w:ascii="Times New Roman" w:hAnsi="Times New Roman"/>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EndPr/>
      <w:sdtContent>
        <w:p w:rsidR="005A2F63" w:rsidRDefault="00635DA4" w14:paraId="3347B722" w14:textId="75ACE6E1">
          <w:pPr>
            <w:pStyle w:val="TOC1"/>
            <w:rPr>
              <w:rFonts w:asciiTheme="minorHAnsi" w:hAnsiTheme="minorHAnsi" w:eastAsiaTheme="minorEastAsia" w:cstheme="minorBidi"/>
              <w:b w:val="0"/>
              <w:bCs w:val="0"/>
              <w:noProof/>
              <w:sz w:val="22"/>
              <w:szCs w:val="22"/>
              <w:lang w:val="es-ES" w:eastAsia="ja-JP"/>
            </w:rPr>
          </w:pPr>
          <w:r w:rsidRPr="458EB049">
            <w:rPr>
              <w:rFonts w:ascii="Times New Roman" w:hAnsi="Times New Roman"/>
              <w:sz w:val="24"/>
            </w:rPr>
            <w:fldChar w:fldCharType="begin"/>
          </w:r>
          <w:r w:rsidRPr="458EB049">
            <w:rPr>
              <w:rFonts w:ascii="Times New Roman" w:hAnsi="Times New Roman"/>
              <w:sz w:val="24"/>
            </w:rPr>
            <w:instrText xml:space="preserve"> TOC \o \h \z \u </w:instrText>
          </w:r>
          <w:r w:rsidRPr="458EB049">
            <w:rPr>
              <w:rFonts w:ascii="Times New Roman" w:hAnsi="Times New Roman"/>
              <w:sz w:val="24"/>
            </w:rPr>
            <w:fldChar w:fldCharType="separate"/>
          </w:r>
          <w:hyperlink w:history="1" w:anchor="_Toc65082104">
            <w:r w:rsidRPr="00202C98" w:rsidR="005A2F63">
              <w:rPr>
                <w:rStyle w:val="Hyperlink"/>
                <w:noProof/>
              </w:rPr>
              <w:t>1.</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Introduction</w:t>
            </w:r>
            <w:r w:rsidR="005A2F63">
              <w:rPr>
                <w:noProof/>
                <w:webHidden/>
              </w:rPr>
              <w:tab/>
            </w:r>
            <w:r w:rsidR="005A2F63">
              <w:rPr>
                <w:noProof/>
                <w:webHidden/>
              </w:rPr>
              <w:fldChar w:fldCharType="begin"/>
            </w:r>
            <w:r w:rsidR="005A2F63">
              <w:rPr>
                <w:noProof/>
                <w:webHidden/>
              </w:rPr>
              <w:instrText xml:space="preserve"> PAGEREF _Toc65082104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61496F96" w14:textId="7F1C1BC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5">
            <w:r w:rsidRPr="00202C98" w:rsidR="005A2F63">
              <w:rPr>
                <w:rStyle w:val="Hyperlink"/>
                <w:noProof/>
              </w:rPr>
              <w:t>1.1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Purpose</w:t>
            </w:r>
            <w:r w:rsidR="005A2F63">
              <w:rPr>
                <w:noProof/>
                <w:webHidden/>
              </w:rPr>
              <w:tab/>
            </w:r>
            <w:r w:rsidR="005A2F63">
              <w:rPr>
                <w:noProof/>
                <w:webHidden/>
              </w:rPr>
              <w:fldChar w:fldCharType="begin"/>
            </w:r>
            <w:r w:rsidR="005A2F63">
              <w:rPr>
                <w:noProof/>
                <w:webHidden/>
              </w:rPr>
              <w:instrText xml:space="preserve"> PAGEREF _Toc65082105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594ABE55" w14:textId="2997DDD0">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6">
            <w:r w:rsidRPr="00202C98" w:rsidR="005A2F63">
              <w:rPr>
                <w:rStyle w:val="Hyperlink"/>
                <w:noProof/>
              </w:rPr>
              <w:t>1.2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Scope</w:t>
            </w:r>
            <w:r w:rsidR="005A2F63">
              <w:rPr>
                <w:noProof/>
                <w:webHidden/>
              </w:rPr>
              <w:tab/>
            </w:r>
            <w:r w:rsidR="005A2F63">
              <w:rPr>
                <w:noProof/>
                <w:webHidden/>
              </w:rPr>
              <w:fldChar w:fldCharType="begin"/>
            </w:r>
            <w:r w:rsidR="005A2F63">
              <w:rPr>
                <w:noProof/>
                <w:webHidden/>
              </w:rPr>
              <w:instrText xml:space="preserve"> PAGEREF _Toc65082106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2374B1DA" w14:textId="7AD8472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7">
            <w:r w:rsidRPr="00202C98" w:rsidR="005A2F63">
              <w:rPr>
                <w:rStyle w:val="Hyperlink"/>
                <w:noProof/>
              </w:rPr>
              <w:t>1.3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Overview</w:t>
            </w:r>
            <w:r w:rsidR="005A2F63">
              <w:rPr>
                <w:noProof/>
                <w:webHidden/>
              </w:rPr>
              <w:tab/>
            </w:r>
            <w:r w:rsidR="005A2F63">
              <w:rPr>
                <w:noProof/>
                <w:webHidden/>
              </w:rPr>
              <w:fldChar w:fldCharType="begin"/>
            </w:r>
            <w:r w:rsidR="005A2F63">
              <w:rPr>
                <w:noProof/>
                <w:webHidden/>
              </w:rPr>
              <w:instrText xml:space="preserve"> PAGEREF _Toc65082107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4ED7AC0C" w14:textId="2DDD349E">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8">
            <w:r w:rsidRPr="00202C98" w:rsidR="005A2F63">
              <w:rPr>
                <w:rStyle w:val="Hyperlink"/>
                <w:noProof/>
              </w:rPr>
              <w:t>1.4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Reference Material</w:t>
            </w:r>
            <w:r w:rsidR="005A2F63">
              <w:rPr>
                <w:noProof/>
                <w:webHidden/>
              </w:rPr>
              <w:tab/>
            </w:r>
            <w:r w:rsidR="005A2F63">
              <w:rPr>
                <w:noProof/>
                <w:webHidden/>
              </w:rPr>
              <w:fldChar w:fldCharType="begin"/>
            </w:r>
            <w:r w:rsidR="005A2F63">
              <w:rPr>
                <w:noProof/>
                <w:webHidden/>
              </w:rPr>
              <w:instrText xml:space="preserve"> PAGEREF _Toc65082108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42F01682" w14:textId="04DB284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9">
            <w:r w:rsidRPr="00202C98" w:rsidR="005A2F63">
              <w:rPr>
                <w:rStyle w:val="Hyperlink"/>
                <w:noProof/>
              </w:rPr>
              <w:t>1.5</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Definitions and Acronyms</w:t>
            </w:r>
            <w:r w:rsidR="005A2F63">
              <w:rPr>
                <w:noProof/>
                <w:webHidden/>
              </w:rPr>
              <w:tab/>
            </w:r>
            <w:r w:rsidR="005A2F63">
              <w:rPr>
                <w:noProof/>
                <w:webHidden/>
              </w:rPr>
              <w:fldChar w:fldCharType="begin"/>
            </w:r>
            <w:r w:rsidR="005A2F63">
              <w:rPr>
                <w:noProof/>
                <w:webHidden/>
              </w:rPr>
              <w:instrText xml:space="preserve"> PAGEREF _Toc65082109 \h </w:instrText>
            </w:r>
            <w:r w:rsidR="005A2F63">
              <w:rPr>
                <w:noProof/>
                <w:webHidden/>
              </w:rPr>
            </w:r>
            <w:r w:rsidR="005A2F63">
              <w:rPr>
                <w:noProof/>
                <w:webHidden/>
              </w:rPr>
              <w:fldChar w:fldCharType="separate"/>
            </w:r>
            <w:r w:rsidR="005A2F63">
              <w:rPr>
                <w:noProof/>
                <w:webHidden/>
              </w:rPr>
              <w:t>5</w:t>
            </w:r>
            <w:r w:rsidR="005A2F63">
              <w:rPr>
                <w:noProof/>
                <w:webHidden/>
              </w:rPr>
              <w:fldChar w:fldCharType="end"/>
            </w:r>
          </w:hyperlink>
        </w:p>
        <w:p w:rsidR="005A2F63" w:rsidRDefault="00AA4A7D" w14:paraId="0F9C6461" w14:textId="6400C317">
          <w:pPr>
            <w:pStyle w:val="TOC1"/>
            <w:rPr>
              <w:rFonts w:asciiTheme="minorHAnsi" w:hAnsiTheme="minorHAnsi" w:eastAsiaTheme="minorEastAsia" w:cstheme="minorBidi"/>
              <w:b w:val="0"/>
              <w:bCs w:val="0"/>
              <w:noProof/>
              <w:sz w:val="22"/>
              <w:szCs w:val="22"/>
              <w:lang w:val="es-ES" w:eastAsia="ja-JP"/>
            </w:rPr>
          </w:pPr>
          <w:hyperlink w:history="1" w:anchor="_Toc65082110">
            <w:r w:rsidRPr="00202C98" w:rsidR="005A2F63">
              <w:rPr>
                <w:rStyle w:val="Hyperlink"/>
                <w:noProof/>
              </w:rPr>
              <w:t>2.</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System Overview</w:t>
            </w:r>
            <w:r w:rsidR="005A2F63">
              <w:rPr>
                <w:noProof/>
                <w:webHidden/>
              </w:rPr>
              <w:tab/>
            </w:r>
            <w:r w:rsidR="005A2F63">
              <w:rPr>
                <w:noProof/>
                <w:webHidden/>
              </w:rPr>
              <w:fldChar w:fldCharType="begin"/>
            </w:r>
            <w:r w:rsidR="005A2F63">
              <w:rPr>
                <w:noProof/>
                <w:webHidden/>
              </w:rPr>
              <w:instrText xml:space="preserve"> PAGEREF _Toc65082110 \h </w:instrText>
            </w:r>
            <w:r w:rsidR="005A2F63">
              <w:rPr>
                <w:noProof/>
                <w:webHidden/>
              </w:rPr>
            </w:r>
            <w:r w:rsidR="005A2F63">
              <w:rPr>
                <w:noProof/>
                <w:webHidden/>
              </w:rPr>
              <w:fldChar w:fldCharType="separate"/>
            </w:r>
            <w:r w:rsidR="005A2F63">
              <w:rPr>
                <w:noProof/>
                <w:webHidden/>
              </w:rPr>
              <w:t>6</w:t>
            </w:r>
            <w:r w:rsidR="005A2F63">
              <w:rPr>
                <w:noProof/>
                <w:webHidden/>
              </w:rPr>
              <w:fldChar w:fldCharType="end"/>
            </w:r>
          </w:hyperlink>
        </w:p>
        <w:p w:rsidR="005A2F63" w:rsidRDefault="00AA4A7D" w14:paraId="7DC386F8" w14:textId="4344BB55">
          <w:pPr>
            <w:pStyle w:val="TOC1"/>
            <w:rPr>
              <w:rFonts w:asciiTheme="minorHAnsi" w:hAnsiTheme="minorHAnsi" w:eastAsiaTheme="minorEastAsia" w:cstheme="minorBidi"/>
              <w:b w:val="0"/>
              <w:bCs w:val="0"/>
              <w:noProof/>
              <w:sz w:val="22"/>
              <w:szCs w:val="22"/>
              <w:lang w:val="es-ES" w:eastAsia="ja-JP"/>
            </w:rPr>
          </w:pPr>
          <w:hyperlink w:history="1" w:anchor="_Toc65082111">
            <w:r w:rsidRPr="00202C98" w:rsidR="005A2F63">
              <w:rPr>
                <w:rStyle w:val="Hyperlink"/>
                <w:noProof/>
              </w:rPr>
              <w:t>3.</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System Architecture</w:t>
            </w:r>
            <w:r w:rsidR="005A2F63">
              <w:rPr>
                <w:noProof/>
                <w:webHidden/>
              </w:rPr>
              <w:tab/>
            </w:r>
            <w:r w:rsidR="005A2F63">
              <w:rPr>
                <w:noProof/>
                <w:webHidden/>
              </w:rPr>
              <w:fldChar w:fldCharType="begin"/>
            </w:r>
            <w:r w:rsidR="005A2F63">
              <w:rPr>
                <w:noProof/>
                <w:webHidden/>
              </w:rPr>
              <w:instrText xml:space="preserve"> PAGEREF _Toc65082111 \h </w:instrText>
            </w:r>
            <w:r w:rsidR="005A2F63">
              <w:rPr>
                <w:noProof/>
                <w:webHidden/>
              </w:rPr>
            </w:r>
            <w:r w:rsidR="005A2F63">
              <w:rPr>
                <w:noProof/>
                <w:webHidden/>
              </w:rPr>
              <w:fldChar w:fldCharType="separate"/>
            </w:r>
            <w:r w:rsidR="005A2F63">
              <w:rPr>
                <w:noProof/>
                <w:webHidden/>
              </w:rPr>
              <w:t>7</w:t>
            </w:r>
            <w:r w:rsidR="005A2F63">
              <w:rPr>
                <w:noProof/>
                <w:webHidden/>
              </w:rPr>
              <w:fldChar w:fldCharType="end"/>
            </w:r>
          </w:hyperlink>
        </w:p>
        <w:p w:rsidR="005A2F63" w:rsidRDefault="00AA4A7D" w14:paraId="511DDEF7" w14:textId="0E490846">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2">
            <w:r w:rsidRPr="00202C98" w:rsidR="005A2F63">
              <w:rPr>
                <w:rStyle w:val="Hyperlink"/>
                <w:noProof/>
              </w:rPr>
              <w:t>3.1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Architectural Design</w:t>
            </w:r>
            <w:r w:rsidR="005A2F63">
              <w:rPr>
                <w:noProof/>
                <w:webHidden/>
              </w:rPr>
              <w:tab/>
            </w:r>
            <w:r w:rsidR="005A2F63">
              <w:rPr>
                <w:noProof/>
                <w:webHidden/>
              </w:rPr>
              <w:fldChar w:fldCharType="begin"/>
            </w:r>
            <w:r w:rsidR="005A2F63">
              <w:rPr>
                <w:noProof/>
                <w:webHidden/>
              </w:rPr>
              <w:instrText xml:space="preserve"> PAGEREF _Toc65082112 \h </w:instrText>
            </w:r>
            <w:r w:rsidR="005A2F63">
              <w:rPr>
                <w:noProof/>
                <w:webHidden/>
              </w:rPr>
            </w:r>
            <w:r w:rsidR="005A2F63">
              <w:rPr>
                <w:noProof/>
                <w:webHidden/>
              </w:rPr>
              <w:fldChar w:fldCharType="separate"/>
            </w:r>
            <w:r w:rsidR="005A2F63">
              <w:rPr>
                <w:noProof/>
                <w:webHidden/>
              </w:rPr>
              <w:t>7</w:t>
            </w:r>
            <w:r w:rsidR="005A2F63">
              <w:rPr>
                <w:noProof/>
                <w:webHidden/>
              </w:rPr>
              <w:fldChar w:fldCharType="end"/>
            </w:r>
          </w:hyperlink>
        </w:p>
        <w:p w:rsidR="005A2F63" w:rsidRDefault="00AA4A7D" w14:paraId="01FF81C6" w14:textId="6CA21E0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3">
            <w:r w:rsidRPr="00202C98" w:rsidR="005A2F63">
              <w:rPr>
                <w:rStyle w:val="Hyperlink"/>
                <w:noProof/>
              </w:rPr>
              <w:t>3.2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Decomposition Description</w:t>
            </w:r>
            <w:r w:rsidR="005A2F63">
              <w:rPr>
                <w:noProof/>
                <w:webHidden/>
              </w:rPr>
              <w:tab/>
            </w:r>
            <w:r w:rsidR="005A2F63">
              <w:rPr>
                <w:noProof/>
                <w:webHidden/>
              </w:rPr>
              <w:fldChar w:fldCharType="begin"/>
            </w:r>
            <w:r w:rsidR="005A2F63">
              <w:rPr>
                <w:noProof/>
                <w:webHidden/>
              </w:rPr>
              <w:instrText xml:space="preserve"> PAGEREF _Toc65082113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42224CD1" w14:textId="4A84C581">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4">
            <w:r w:rsidRPr="00202C98" w:rsidR="005A2F63">
              <w:rPr>
                <w:rStyle w:val="Hyperlink"/>
                <w:noProof/>
              </w:rPr>
              <w:t>3.2.1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Dialogflow Form Bot Agent</w:t>
            </w:r>
            <w:r w:rsidR="005A2F63">
              <w:rPr>
                <w:noProof/>
                <w:webHidden/>
              </w:rPr>
              <w:tab/>
            </w:r>
            <w:r w:rsidR="005A2F63">
              <w:rPr>
                <w:noProof/>
                <w:webHidden/>
              </w:rPr>
              <w:fldChar w:fldCharType="begin"/>
            </w:r>
            <w:r w:rsidR="005A2F63">
              <w:rPr>
                <w:noProof/>
                <w:webHidden/>
              </w:rPr>
              <w:instrText xml:space="preserve"> PAGEREF _Toc65082114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38E9B722" w14:textId="0E9578FC">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5">
            <w:r w:rsidRPr="00202C98" w:rsidR="005A2F63">
              <w:rPr>
                <w:rStyle w:val="Hyperlink"/>
                <w:noProof/>
              </w:rPr>
              <w:t>3.2.2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Application Layer</w:t>
            </w:r>
            <w:r w:rsidR="005A2F63">
              <w:rPr>
                <w:noProof/>
                <w:webHidden/>
              </w:rPr>
              <w:tab/>
            </w:r>
            <w:r w:rsidR="005A2F63">
              <w:rPr>
                <w:noProof/>
                <w:webHidden/>
              </w:rPr>
              <w:fldChar w:fldCharType="begin"/>
            </w:r>
            <w:r w:rsidR="005A2F63">
              <w:rPr>
                <w:noProof/>
                <w:webHidden/>
              </w:rPr>
              <w:instrText xml:space="preserve"> PAGEREF _Toc65082115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79236F96" w14:textId="6F3BCFF9">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6">
            <w:r w:rsidRPr="00202C98" w:rsidR="005A2F63">
              <w:rPr>
                <w:rStyle w:val="Hyperlink"/>
                <w:noProof/>
              </w:rPr>
              <w:t>3.2.3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Webhooks</w:t>
            </w:r>
            <w:r w:rsidR="005A2F63">
              <w:rPr>
                <w:noProof/>
                <w:webHidden/>
              </w:rPr>
              <w:tab/>
            </w:r>
            <w:r w:rsidR="005A2F63">
              <w:rPr>
                <w:noProof/>
                <w:webHidden/>
              </w:rPr>
              <w:fldChar w:fldCharType="begin"/>
            </w:r>
            <w:r w:rsidR="005A2F63">
              <w:rPr>
                <w:noProof/>
                <w:webHidden/>
              </w:rPr>
              <w:instrText xml:space="preserve"> PAGEREF _Toc65082116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5F7CBE55" w14:textId="177F5BC3">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7">
            <w:r w:rsidRPr="00202C98" w:rsidR="005A2F63">
              <w:rPr>
                <w:rStyle w:val="Hyperlink"/>
                <w:noProof/>
              </w:rPr>
              <w:t>3.2.4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Database</w:t>
            </w:r>
            <w:r w:rsidR="005A2F63">
              <w:rPr>
                <w:noProof/>
                <w:webHidden/>
              </w:rPr>
              <w:tab/>
            </w:r>
            <w:r w:rsidR="005A2F63">
              <w:rPr>
                <w:noProof/>
                <w:webHidden/>
              </w:rPr>
              <w:fldChar w:fldCharType="begin"/>
            </w:r>
            <w:r w:rsidR="005A2F63">
              <w:rPr>
                <w:noProof/>
                <w:webHidden/>
              </w:rPr>
              <w:instrText xml:space="preserve"> PAGEREF _Toc65082117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F9EB1FF" w14:textId="51B9962D">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8">
            <w:r w:rsidRPr="00202C98" w:rsidR="005A2F63">
              <w:rPr>
                <w:rStyle w:val="Hyperlink"/>
                <w:noProof/>
              </w:rPr>
              <w:t>3.3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Exception Handling</w:t>
            </w:r>
            <w:r w:rsidR="005A2F63">
              <w:rPr>
                <w:noProof/>
                <w:webHidden/>
              </w:rPr>
              <w:tab/>
            </w:r>
            <w:r w:rsidR="005A2F63">
              <w:rPr>
                <w:noProof/>
                <w:webHidden/>
              </w:rPr>
              <w:fldChar w:fldCharType="begin"/>
            </w:r>
            <w:r w:rsidR="005A2F63">
              <w:rPr>
                <w:noProof/>
                <w:webHidden/>
              </w:rPr>
              <w:instrText xml:space="preserve"> PAGEREF _Toc65082118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161F6BCA" w14:textId="061A2F50">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9">
            <w:r w:rsidRPr="00202C98" w:rsidR="005A2F63">
              <w:rPr>
                <w:rStyle w:val="Hyperlink"/>
                <w:noProof/>
              </w:rPr>
              <w:t>3.4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Design Rationale</w:t>
            </w:r>
            <w:r w:rsidR="005A2F63">
              <w:rPr>
                <w:noProof/>
                <w:webHidden/>
              </w:rPr>
              <w:tab/>
            </w:r>
            <w:r w:rsidR="005A2F63">
              <w:rPr>
                <w:noProof/>
                <w:webHidden/>
              </w:rPr>
              <w:fldChar w:fldCharType="begin"/>
            </w:r>
            <w:r w:rsidR="005A2F63">
              <w:rPr>
                <w:noProof/>
                <w:webHidden/>
              </w:rPr>
              <w:instrText xml:space="preserve"> PAGEREF _Toc65082119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E76EA4A" w14:textId="02E0344E">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0">
            <w:r w:rsidRPr="00202C98" w:rsidR="005A2F63">
              <w:rPr>
                <w:rStyle w:val="Hyperlink"/>
                <w:noProof/>
              </w:rPr>
              <w:t>3.4.1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Dialogflow Form Bot Agent</w:t>
            </w:r>
            <w:r w:rsidR="005A2F63">
              <w:rPr>
                <w:noProof/>
                <w:webHidden/>
              </w:rPr>
              <w:tab/>
            </w:r>
            <w:r w:rsidR="005A2F63">
              <w:rPr>
                <w:noProof/>
                <w:webHidden/>
              </w:rPr>
              <w:fldChar w:fldCharType="begin"/>
            </w:r>
            <w:r w:rsidR="005A2F63">
              <w:rPr>
                <w:noProof/>
                <w:webHidden/>
              </w:rPr>
              <w:instrText xml:space="preserve"> PAGEREF _Toc65082120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30704C8" w14:textId="3673671A">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1">
            <w:r w:rsidRPr="00202C98" w:rsidR="005A2F63">
              <w:rPr>
                <w:rStyle w:val="Hyperlink"/>
                <w:noProof/>
              </w:rPr>
              <w:t>3.4.2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Application Layer</w:t>
            </w:r>
            <w:r w:rsidR="005A2F63">
              <w:rPr>
                <w:noProof/>
                <w:webHidden/>
              </w:rPr>
              <w:tab/>
            </w:r>
            <w:r w:rsidR="005A2F63">
              <w:rPr>
                <w:noProof/>
                <w:webHidden/>
              </w:rPr>
              <w:fldChar w:fldCharType="begin"/>
            </w:r>
            <w:r w:rsidR="005A2F63">
              <w:rPr>
                <w:noProof/>
                <w:webHidden/>
              </w:rPr>
              <w:instrText xml:space="preserve"> PAGEREF _Toc65082121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7F4F35B5" w14:textId="10AE1DA0">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2">
            <w:r w:rsidRPr="00202C98" w:rsidR="005A2F63">
              <w:rPr>
                <w:rStyle w:val="Hyperlink"/>
                <w:noProof/>
              </w:rPr>
              <w:t>3.4.3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Webhooks</w:t>
            </w:r>
            <w:r w:rsidR="005A2F63">
              <w:rPr>
                <w:noProof/>
                <w:webHidden/>
              </w:rPr>
              <w:tab/>
            </w:r>
            <w:r w:rsidR="005A2F63">
              <w:rPr>
                <w:noProof/>
                <w:webHidden/>
              </w:rPr>
              <w:fldChar w:fldCharType="begin"/>
            </w:r>
            <w:r w:rsidR="005A2F63">
              <w:rPr>
                <w:noProof/>
                <w:webHidden/>
              </w:rPr>
              <w:instrText xml:space="preserve"> PAGEREF _Toc65082122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1CCC64C8" w14:textId="5B3C6E20">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3">
            <w:r w:rsidRPr="00202C98" w:rsidR="005A2F63">
              <w:rPr>
                <w:rStyle w:val="Hyperlink"/>
                <w:noProof/>
              </w:rPr>
              <w:t>3.4.4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Database</w:t>
            </w:r>
            <w:r w:rsidR="005A2F63">
              <w:rPr>
                <w:noProof/>
                <w:webHidden/>
              </w:rPr>
              <w:tab/>
            </w:r>
            <w:r w:rsidR="005A2F63">
              <w:rPr>
                <w:noProof/>
                <w:webHidden/>
              </w:rPr>
              <w:fldChar w:fldCharType="begin"/>
            </w:r>
            <w:r w:rsidR="005A2F63">
              <w:rPr>
                <w:noProof/>
                <w:webHidden/>
              </w:rPr>
              <w:instrText xml:space="preserve"> PAGEREF _Toc65082123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6843023A" w14:textId="69668DC3">
          <w:pPr>
            <w:pStyle w:val="TOC1"/>
            <w:rPr>
              <w:rFonts w:asciiTheme="minorHAnsi" w:hAnsiTheme="minorHAnsi" w:eastAsiaTheme="minorEastAsia" w:cstheme="minorBidi"/>
              <w:b w:val="0"/>
              <w:bCs w:val="0"/>
              <w:noProof/>
              <w:sz w:val="22"/>
              <w:szCs w:val="22"/>
              <w:lang w:val="es-ES" w:eastAsia="ja-JP"/>
            </w:rPr>
          </w:pPr>
          <w:hyperlink w:history="1" w:anchor="_Toc65082124">
            <w:r w:rsidRPr="00202C98" w:rsidR="005A2F63">
              <w:rPr>
                <w:rStyle w:val="Hyperlink"/>
                <w:noProof/>
              </w:rPr>
              <w:t>4.</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Data Design</w:t>
            </w:r>
            <w:r w:rsidR="005A2F63">
              <w:rPr>
                <w:noProof/>
                <w:webHidden/>
              </w:rPr>
              <w:tab/>
            </w:r>
            <w:r w:rsidR="005A2F63">
              <w:rPr>
                <w:noProof/>
                <w:webHidden/>
              </w:rPr>
              <w:fldChar w:fldCharType="begin"/>
            </w:r>
            <w:r w:rsidR="005A2F63">
              <w:rPr>
                <w:noProof/>
                <w:webHidden/>
              </w:rPr>
              <w:instrText xml:space="preserve"> PAGEREF _Toc65082124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6DB96666" w14:textId="1397DA6C">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5">
            <w:r w:rsidRPr="00202C98" w:rsidR="005A2F63">
              <w:rPr>
                <w:rStyle w:val="Hyperlink"/>
                <w:noProof/>
              </w:rPr>
              <w:t>4.1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 Description</w:t>
            </w:r>
            <w:r w:rsidR="005A2F63">
              <w:rPr>
                <w:noProof/>
                <w:webHidden/>
              </w:rPr>
              <w:tab/>
            </w:r>
            <w:r w:rsidR="005A2F63">
              <w:rPr>
                <w:noProof/>
                <w:webHidden/>
              </w:rPr>
              <w:fldChar w:fldCharType="begin"/>
            </w:r>
            <w:r w:rsidR="005A2F63">
              <w:rPr>
                <w:noProof/>
                <w:webHidden/>
              </w:rPr>
              <w:instrText xml:space="preserve"> PAGEREF _Toc65082125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7C9A5681" w14:textId="00D30D1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6">
            <w:r w:rsidRPr="00202C98" w:rsidR="005A2F63">
              <w:rPr>
                <w:rStyle w:val="Hyperlink"/>
                <w:noProof/>
              </w:rPr>
              <w:t>4.2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 Dictionary</w:t>
            </w:r>
            <w:r w:rsidR="005A2F63">
              <w:rPr>
                <w:noProof/>
                <w:webHidden/>
              </w:rPr>
              <w:tab/>
            </w:r>
            <w:r w:rsidR="005A2F63">
              <w:rPr>
                <w:noProof/>
                <w:webHidden/>
              </w:rPr>
              <w:fldChar w:fldCharType="begin"/>
            </w:r>
            <w:r w:rsidR="005A2F63">
              <w:rPr>
                <w:noProof/>
                <w:webHidden/>
              </w:rPr>
              <w:instrText xml:space="preserve"> PAGEREF _Toc65082126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47F59204" w14:textId="46188CBC">
          <w:pPr>
            <w:pStyle w:val="TOC1"/>
            <w:rPr>
              <w:rFonts w:asciiTheme="minorHAnsi" w:hAnsiTheme="minorHAnsi" w:eastAsiaTheme="minorEastAsia" w:cstheme="minorBidi"/>
              <w:b w:val="0"/>
              <w:bCs w:val="0"/>
              <w:noProof/>
              <w:sz w:val="22"/>
              <w:szCs w:val="22"/>
              <w:lang w:val="es-ES" w:eastAsia="ja-JP"/>
            </w:rPr>
          </w:pPr>
          <w:hyperlink w:history="1" w:anchor="_Toc65082127">
            <w:r w:rsidRPr="00202C98" w:rsidR="005A2F63">
              <w:rPr>
                <w:rStyle w:val="Hyperlink"/>
                <w:noProof/>
              </w:rPr>
              <w:t>5.</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Component Design</w:t>
            </w:r>
            <w:r w:rsidR="005A2F63">
              <w:rPr>
                <w:noProof/>
                <w:webHidden/>
              </w:rPr>
              <w:tab/>
            </w:r>
            <w:r w:rsidR="005A2F63">
              <w:rPr>
                <w:noProof/>
                <w:webHidden/>
              </w:rPr>
              <w:fldChar w:fldCharType="begin"/>
            </w:r>
            <w:r w:rsidR="005A2F63">
              <w:rPr>
                <w:noProof/>
                <w:webHidden/>
              </w:rPr>
              <w:instrText xml:space="preserve"> PAGEREF _Toc65082127 \h </w:instrText>
            </w:r>
            <w:r w:rsidR="005A2F63">
              <w:rPr>
                <w:noProof/>
                <w:webHidden/>
              </w:rPr>
            </w:r>
            <w:r w:rsidR="005A2F63">
              <w:rPr>
                <w:noProof/>
                <w:webHidden/>
              </w:rPr>
              <w:fldChar w:fldCharType="separate"/>
            </w:r>
            <w:r w:rsidR="005A2F63">
              <w:rPr>
                <w:noProof/>
                <w:webHidden/>
              </w:rPr>
              <w:t>13</w:t>
            </w:r>
            <w:r w:rsidR="005A2F63">
              <w:rPr>
                <w:noProof/>
                <w:webHidden/>
              </w:rPr>
              <w:fldChar w:fldCharType="end"/>
            </w:r>
          </w:hyperlink>
        </w:p>
        <w:p w:rsidR="005A2F63" w:rsidRDefault="00AA4A7D" w14:paraId="32EF86BC" w14:textId="4D7AED18">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8">
            <w:r w:rsidRPr="00202C98" w:rsidR="005A2F63">
              <w:rPr>
                <w:rStyle w:val="Hyperlink"/>
                <w:noProof/>
              </w:rPr>
              <w:t>5.1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Service Layer</w:t>
            </w:r>
            <w:r w:rsidR="005A2F63">
              <w:rPr>
                <w:noProof/>
                <w:webHidden/>
              </w:rPr>
              <w:tab/>
            </w:r>
            <w:r w:rsidR="005A2F63">
              <w:rPr>
                <w:noProof/>
                <w:webHidden/>
              </w:rPr>
              <w:fldChar w:fldCharType="begin"/>
            </w:r>
            <w:r w:rsidR="005A2F63">
              <w:rPr>
                <w:noProof/>
                <w:webHidden/>
              </w:rPr>
              <w:instrText xml:space="preserve"> PAGEREF _Toc65082128 \h </w:instrText>
            </w:r>
            <w:r w:rsidR="005A2F63">
              <w:rPr>
                <w:noProof/>
                <w:webHidden/>
              </w:rPr>
            </w:r>
            <w:r w:rsidR="005A2F63">
              <w:rPr>
                <w:noProof/>
                <w:webHidden/>
              </w:rPr>
              <w:fldChar w:fldCharType="separate"/>
            </w:r>
            <w:r w:rsidR="005A2F63">
              <w:rPr>
                <w:noProof/>
                <w:webHidden/>
              </w:rPr>
              <w:t>14</w:t>
            </w:r>
            <w:r w:rsidR="005A2F63">
              <w:rPr>
                <w:noProof/>
                <w:webHidden/>
              </w:rPr>
              <w:fldChar w:fldCharType="end"/>
            </w:r>
          </w:hyperlink>
        </w:p>
        <w:p w:rsidR="005A2F63" w:rsidRDefault="00AA4A7D" w14:paraId="2A10A7A0" w14:textId="3FE4391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9">
            <w:r w:rsidRPr="00202C98" w:rsidR="005A2F63">
              <w:rPr>
                <w:rStyle w:val="Hyperlink"/>
                <w:noProof/>
              </w:rPr>
              <w:t>5.2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REST Controller</w:t>
            </w:r>
            <w:r w:rsidR="005A2F63">
              <w:rPr>
                <w:noProof/>
                <w:webHidden/>
              </w:rPr>
              <w:tab/>
            </w:r>
            <w:r w:rsidR="005A2F63">
              <w:rPr>
                <w:noProof/>
                <w:webHidden/>
              </w:rPr>
              <w:fldChar w:fldCharType="begin"/>
            </w:r>
            <w:r w:rsidR="005A2F63">
              <w:rPr>
                <w:noProof/>
                <w:webHidden/>
              </w:rPr>
              <w:instrText xml:space="preserve"> PAGEREF _Toc65082129 \h </w:instrText>
            </w:r>
            <w:r w:rsidR="005A2F63">
              <w:rPr>
                <w:noProof/>
                <w:webHidden/>
              </w:rPr>
            </w:r>
            <w:r w:rsidR="005A2F63">
              <w:rPr>
                <w:noProof/>
                <w:webHidden/>
              </w:rPr>
              <w:fldChar w:fldCharType="separate"/>
            </w:r>
            <w:r w:rsidR="005A2F63">
              <w:rPr>
                <w:noProof/>
                <w:webHidden/>
              </w:rPr>
              <w:t>14</w:t>
            </w:r>
            <w:r w:rsidR="005A2F63">
              <w:rPr>
                <w:noProof/>
                <w:webHidden/>
              </w:rPr>
              <w:fldChar w:fldCharType="end"/>
            </w:r>
          </w:hyperlink>
        </w:p>
        <w:p w:rsidR="005A2F63" w:rsidRDefault="00AA4A7D" w14:paraId="5BFB69FC" w14:textId="2B4A6269">
          <w:pPr>
            <w:pStyle w:val="TOC2"/>
            <w:tabs>
              <w:tab w:val="right" w:leader="dot" w:pos="9350"/>
            </w:tabs>
            <w:rPr>
              <w:rFonts w:asciiTheme="minorHAnsi" w:hAnsiTheme="minorHAnsi" w:eastAsiaTheme="minorEastAsia" w:cstheme="minorBidi"/>
              <w:bCs w:val="0"/>
              <w:noProof/>
              <w:sz w:val="22"/>
              <w:szCs w:val="22"/>
              <w:lang w:val="es-ES" w:eastAsia="ja-JP"/>
            </w:rPr>
          </w:pPr>
          <w:hyperlink w:history="1" w:anchor="_Toc65082130">
            <w:r w:rsidRPr="00202C98" w:rsidR="005A2F63">
              <w:rPr>
                <w:rStyle w:val="Hyperlink"/>
                <w:noProof/>
              </w:rPr>
              <w:t>5.3 Formscriber AI Component</w:t>
            </w:r>
            <w:r w:rsidR="005A2F63">
              <w:rPr>
                <w:noProof/>
                <w:webHidden/>
              </w:rPr>
              <w:tab/>
            </w:r>
            <w:r w:rsidR="005A2F63">
              <w:rPr>
                <w:noProof/>
                <w:webHidden/>
              </w:rPr>
              <w:fldChar w:fldCharType="begin"/>
            </w:r>
            <w:r w:rsidR="005A2F63">
              <w:rPr>
                <w:noProof/>
                <w:webHidden/>
              </w:rPr>
              <w:instrText xml:space="preserve"> PAGEREF _Toc65082130 \h </w:instrText>
            </w:r>
            <w:r w:rsidR="005A2F63">
              <w:rPr>
                <w:noProof/>
                <w:webHidden/>
              </w:rPr>
            </w:r>
            <w:r w:rsidR="005A2F63">
              <w:rPr>
                <w:noProof/>
                <w:webHidden/>
              </w:rPr>
              <w:fldChar w:fldCharType="separate"/>
            </w:r>
            <w:r w:rsidR="005A2F63">
              <w:rPr>
                <w:noProof/>
                <w:webHidden/>
              </w:rPr>
              <w:t>15</w:t>
            </w:r>
            <w:r w:rsidR="005A2F63">
              <w:rPr>
                <w:noProof/>
                <w:webHidden/>
              </w:rPr>
              <w:fldChar w:fldCharType="end"/>
            </w:r>
          </w:hyperlink>
        </w:p>
        <w:p w:rsidR="005A2F63" w:rsidRDefault="00AA4A7D" w14:paraId="571DBF9D" w14:textId="14969096">
          <w:pPr>
            <w:pStyle w:val="TOC1"/>
            <w:rPr>
              <w:rFonts w:asciiTheme="minorHAnsi" w:hAnsiTheme="minorHAnsi" w:eastAsiaTheme="minorEastAsia" w:cstheme="minorBidi"/>
              <w:b w:val="0"/>
              <w:bCs w:val="0"/>
              <w:noProof/>
              <w:sz w:val="22"/>
              <w:szCs w:val="22"/>
              <w:lang w:val="es-ES" w:eastAsia="ja-JP"/>
            </w:rPr>
          </w:pPr>
          <w:hyperlink w:history="1" w:anchor="_Toc65082131">
            <w:r w:rsidRPr="00202C98" w:rsidR="005A2F63">
              <w:rPr>
                <w:rStyle w:val="Hyperlink"/>
                <w:noProof/>
              </w:rPr>
              <w:t>6.</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Human Interface Design</w:t>
            </w:r>
            <w:r w:rsidR="005A2F63">
              <w:rPr>
                <w:noProof/>
                <w:webHidden/>
              </w:rPr>
              <w:tab/>
            </w:r>
            <w:r w:rsidR="005A2F63">
              <w:rPr>
                <w:noProof/>
                <w:webHidden/>
              </w:rPr>
              <w:fldChar w:fldCharType="begin"/>
            </w:r>
            <w:r w:rsidR="005A2F63">
              <w:rPr>
                <w:noProof/>
                <w:webHidden/>
              </w:rPr>
              <w:instrText xml:space="preserve"> PAGEREF _Toc65082131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B4CC66C" w14:textId="5357608F">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2">
            <w:r w:rsidRPr="00202C98" w:rsidR="005A2F63">
              <w:rPr>
                <w:rStyle w:val="Hyperlink"/>
                <w:noProof/>
              </w:rPr>
              <w:t>6.1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Overview of User Interface</w:t>
            </w:r>
            <w:r w:rsidR="005A2F63">
              <w:rPr>
                <w:noProof/>
                <w:webHidden/>
              </w:rPr>
              <w:tab/>
            </w:r>
            <w:r w:rsidR="005A2F63">
              <w:rPr>
                <w:noProof/>
                <w:webHidden/>
              </w:rPr>
              <w:fldChar w:fldCharType="begin"/>
            </w:r>
            <w:r w:rsidR="005A2F63">
              <w:rPr>
                <w:noProof/>
                <w:webHidden/>
              </w:rPr>
              <w:instrText xml:space="preserve"> PAGEREF _Toc65082132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3B64F5A6" w14:textId="7BF8B75E">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3">
            <w:r w:rsidRPr="00202C98" w:rsidR="005A2F63">
              <w:rPr>
                <w:rStyle w:val="Hyperlink"/>
                <w:noProof/>
              </w:rPr>
              <w:t>6.2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Form Bot Log In.</w:t>
            </w:r>
            <w:r w:rsidR="005A2F63">
              <w:rPr>
                <w:noProof/>
                <w:webHidden/>
              </w:rPr>
              <w:tab/>
            </w:r>
            <w:r w:rsidR="005A2F63">
              <w:rPr>
                <w:noProof/>
                <w:webHidden/>
              </w:rPr>
              <w:fldChar w:fldCharType="begin"/>
            </w:r>
            <w:r w:rsidR="005A2F63">
              <w:rPr>
                <w:noProof/>
                <w:webHidden/>
              </w:rPr>
              <w:instrText xml:space="preserve"> PAGEREF _Toc65082133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B30C808" w14:textId="72EA8CA3">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4">
            <w:r w:rsidRPr="00202C98" w:rsidR="005A2F63">
              <w:rPr>
                <w:rStyle w:val="Hyperlink"/>
                <w:noProof/>
              </w:rPr>
              <w:t>6.3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Chatbot Introduction.</w:t>
            </w:r>
            <w:r w:rsidR="005A2F63">
              <w:rPr>
                <w:noProof/>
                <w:webHidden/>
              </w:rPr>
              <w:tab/>
            </w:r>
            <w:r w:rsidR="005A2F63">
              <w:rPr>
                <w:noProof/>
                <w:webHidden/>
              </w:rPr>
              <w:fldChar w:fldCharType="begin"/>
            </w:r>
            <w:r w:rsidR="005A2F63">
              <w:rPr>
                <w:noProof/>
                <w:webHidden/>
              </w:rPr>
              <w:instrText xml:space="preserve"> PAGEREF _Toc65082134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0976B5DF" w14:textId="20365A0A">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5">
            <w:r w:rsidRPr="00202C98" w:rsidR="005A2F63">
              <w:rPr>
                <w:rStyle w:val="Hyperlink"/>
                <w:noProof/>
              </w:rPr>
              <w:t>6.4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Basic Functionality</w:t>
            </w:r>
            <w:r w:rsidR="005A2F63">
              <w:rPr>
                <w:noProof/>
                <w:webHidden/>
              </w:rPr>
              <w:tab/>
            </w:r>
            <w:r w:rsidR="005A2F63">
              <w:rPr>
                <w:noProof/>
                <w:webHidden/>
              </w:rPr>
              <w:fldChar w:fldCharType="begin"/>
            </w:r>
            <w:r w:rsidR="005A2F63">
              <w:rPr>
                <w:noProof/>
                <w:webHidden/>
              </w:rPr>
              <w:instrText xml:space="preserve"> PAGEREF _Toc65082135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A2BF31F" w14:textId="5B297BA4">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6">
            <w:r w:rsidRPr="00202C98" w:rsidR="005A2F63">
              <w:rPr>
                <w:rStyle w:val="Hyperlink"/>
                <w:noProof/>
              </w:rPr>
              <w:t>6.5</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Based Form Management</w:t>
            </w:r>
            <w:r w:rsidR="005A2F63">
              <w:rPr>
                <w:noProof/>
                <w:webHidden/>
              </w:rPr>
              <w:tab/>
            </w:r>
            <w:r w:rsidR="005A2F63">
              <w:rPr>
                <w:noProof/>
                <w:webHidden/>
              </w:rPr>
              <w:fldChar w:fldCharType="begin"/>
            </w:r>
            <w:r w:rsidR="005A2F63">
              <w:rPr>
                <w:noProof/>
                <w:webHidden/>
              </w:rPr>
              <w:instrText xml:space="preserve"> PAGEREF _Toc65082136 \h </w:instrText>
            </w:r>
            <w:r w:rsidR="005A2F63">
              <w:rPr>
                <w:noProof/>
                <w:webHidden/>
              </w:rPr>
            </w:r>
            <w:r w:rsidR="005A2F63">
              <w:rPr>
                <w:noProof/>
                <w:webHidden/>
              </w:rPr>
              <w:fldChar w:fldCharType="separate"/>
            </w:r>
            <w:r w:rsidR="005A2F63">
              <w:rPr>
                <w:noProof/>
                <w:webHidden/>
              </w:rPr>
              <w:t>18</w:t>
            </w:r>
            <w:r w:rsidR="005A2F63">
              <w:rPr>
                <w:noProof/>
                <w:webHidden/>
              </w:rPr>
              <w:fldChar w:fldCharType="end"/>
            </w:r>
          </w:hyperlink>
        </w:p>
        <w:p w:rsidR="005A2F63" w:rsidRDefault="00AA4A7D" w14:paraId="731AAE32" w14:textId="1381BBFD">
          <w:pPr>
            <w:pStyle w:val="TOC1"/>
            <w:rPr>
              <w:rFonts w:asciiTheme="minorHAnsi" w:hAnsiTheme="minorHAnsi" w:eastAsiaTheme="minorEastAsia" w:cstheme="minorBidi"/>
              <w:b w:val="0"/>
              <w:bCs w:val="0"/>
              <w:noProof/>
              <w:sz w:val="22"/>
              <w:szCs w:val="22"/>
              <w:lang w:val="es-ES" w:eastAsia="ja-JP"/>
            </w:rPr>
          </w:pPr>
          <w:hyperlink w:history="1" w:anchor="_Toc65082137">
            <w:r w:rsidRPr="00202C98" w:rsidR="005A2F63">
              <w:rPr>
                <w:rStyle w:val="Hyperlink"/>
                <w:noProof/>
              </w:rPr>
              <w:t>7.</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Requirement Matrix</w:t>
            </w:r>
            <w:r w:rsidR="005A2F63">
              <w:rPr>
                <w:noProof/>
                <w:webHidden/>
              </w:rPr>
              <w:tab/>
            </w:r>
            <w:r w:rsidR="005A2F63">
              <w:rPr>
                <w:noProof/>
                <w:webHidden/>
              </w:rPr>
              <w:fldChar w:fldCharType="begin"/>
            </w:r>
            <w:r w:rsidR="005A2F63">
              <w:rPr>
                <w:noProof/>
                <w:webHidden/>
              </w:rPr>
              <w:instrText xml:space="preserve"> PAGEREF _Toc65082137 \h </w:instrText>
            </w:r>
            <w:r w:rsidR="005A2F63">
              <w:rPr>
                <w:noProof/>
                <w:webHidden/>
              </w:rPr>
            </w:r>
            <w:r w:rsidR="005A2F63">
              <w:rPr>
                <w:noProof/>
                <w:webHidden/>
              </w:rPr>
              <w:fldChar w:fldCharType="separate"/>
            </w:r>
            <w:r w:rsidR="005A2F63">
              <w:rPr>
                <w:noProof/>
                <w:webHidden/>
              </w:rPr>
              <w:t>19</w:t>
            </w:r>
            <w:r w:rsidR="005A2F63">
              <w:rPr>
                <w:noProof/>
                <w:webHidden/>
              </w:rPr>
              <w:fldChar w:fldCharType="end"/>
            </w:r>
          </w:hyperlink>
        </w:p>
        <w:p w:rsidR="00395E7F" w:rsidP="458EB049" w:rsidRDefault="00635DA4" w14:paraId="39C2B8BC" w14:textId="6199AE5F">
          <w:pPr>
            <w:pStyle w:val="PFBodyText"/>
            <w:rPr>
              <w:rFonts w:ascii="Times New Roman" w:hAnsi="Times New Roman"/>
              <w:sz w:val="24"/>
              <w:szCs w:val="24"/>
            </w:rPr>
          </w:pPr>
          <w:r w:rsidRPr="458EB049">
            <w:rPr>
              <w:rFonts w:ascii="Times New Roman" w:hAnsi="Times New Roman"/>
              <w:sz w:val="24"/>
              <w:szCs w:val="24"/>
            </w:rPr>
            <w:fldChar w:fldCharType="end"/>
          </w:r>
        </w:p>
      </w:sdtContent>
    </w:sdt>
    <w:bookmarkEnd w:displacedByCustomXml="prev" w:id="0"/>
    <w:p w:rsidRPr="00395E7F" w:rsidR="00D47396" w:rsidP="458EB049" w:rsidRDefault="00D47396" w14:paraId="5FE125FF" w14:textId="08F1A7E5">
      <w:pPr>
        <w:pStyle w:val="PFBodyText"/>
        <w:rPr>
          <w:rFonts w:ascii="Times New Roman" w:hAnsi="Times New Roman"/>
          <w:sz w:val="24"/>
          <w:szCs w:val="24"/>
        </w:rPr>
      </w:pPr>
      <w:r w:rsidRPr="458EB049">
        <w:rPr>
          <w:rFonts w:ascii="Times New Roman" w:hAnsi="Times New Roman"/>
        </w:rPr>
        <w:br w:type="page"/>
      </w:r>
    </w:p>
    <w:p w:rsidRPr="00212E3E" w:rsidR="00165F5E" w:rsidP="008F154A" w:rsidRDefault="00165F5E" w14:paraId="3E7A9F1C" w14:textId="0B28F585">
      <w:pPr>
        <w:pStyle w:val="ChatbotH1"/>
      </w:pPr>
      <w:bookmarkStart w:name="_Toc64826149" w:id="1"/>
      <w:bookmarkStart w:name="_Toc65082104" w:id="2"/>
      <w:r w:rsidRPr="458EB049">
        <w:lastRenderedPageBreak/>
        <w:t>Introduction</w:t>
      </w:r>
      <w:bookmarkEnd w:id="1"/>
      <w:bookmarkEnd w:id="2"/>
    </w:p>
    <w:p w:rsidRPr="00212E3E" w:rsidR="00F62F9B" w:rsidP="00311E33" w:rsidRDefault="00F62F9B" w14:paraId="7115292D" w14:textId="6FB0C1C2">
      <w:pPr>
        <w:pStyle w:val="ChatbotH2"/>
      </w:pPr>
      <w:bookmarkStart w:name="_Toc64826150" w:id="3"/>
      <w:bookmarkStart w:name="_Toc65082105" w:id="4"/>
      <w:r w:rsidRPr="458EB049">
        <w:t>Purpose</w:t>
      </w:r>
      <w:bookmarkEnd w:id="3"/>
      <w:bookmarkEnd w:id="4"/>
    </w:p>
    <w:p w:rsidRPr="00212E3E" w:rsidR="008724AF" w:rsidP="458EB049" w:rsidRDefault="386CEC8D" w14:paraId="6B06355F" w14:textId="4ABB6BB6">
      <w:pPr>
        <w:pStyle w:val="ChatbotNormal"/>
        <w:rPr>
          <w:rFonts w:eastAsia="Times New Roman"/>
          <w:sz w:val="24"/>
          <w:szCs w:val="24"/>
        </w:rPr>
      </w:pPr>
      <w:r w:rsidRPr="5AF0E6F5" w:rsidR="386CEC8D">
        <w:rPr>
          <w:rFonts w:eastAsia="Times New Roman"/>
          <w:sz w:val="24"/>
          <w:szCs w:val="24"/>
        </w:rPr>
        <w:t xml:space="preserve">This document details the design and architecture that shall be </w:t>
      </w:r>
      <w:r w:rsidRPr="5AF0E6F5" w:rsidR="24F8DFA7">
        <w:rPr>
          <w:rFonts w:eastAsia="Times New Roman"/>
          <w:sz w:val="24"/>
          <w:szCs w:val="24"/>
        </w:rPr>
        <w:t>implemented</w:t>
      </w:r>
      <w:r w:rsidRPr="5AF0E6F5" w:rsidR="386CEC8D">
        <w:rPr>
          <w:rFonts w:eastAsia="Times New Roman"/>
          <w:sz w:val="24"/>
          <w:szCs w:val="24"/>
        </w:rPr>
        <w:t xml:space="preserve"> for the </w:t>
      </w:r>
      <w:proofErr w:type="spellStart"/>
      <w:r w:rsidRPr="5AF0E6F5" w:rsidR="00B64172">
        <w:rPr>
          <w:rFonts w:eastAsia="Times New Roman"/>
          <w:sz w:val="24"/>
          <w:szCs w:val="24"/>
        </w:rPr>
        <w:t>Dialogflow</w:t>
      </w:r>
      <w:proofErr w:type="spellEnd"/>
      <w:r w:rsidRPr="5AF0E6F5" w:rsidR="00B64172">
        <w:rPr>
          <w:rFonts w:eastAsia="Times New Roman"/>
          <w:sz w:val="24"/>
          <w:szCs w:val="24"/>
        </w:rPr>
        <w:t xml:space="preserve"> </w:t>
      </w:r>
      <w:r w:rsidRPr="5AF0E6F5" w:rsidR="386CEC8D">
        <w:rPr>
          <w:rFonts w:eastAsia="Times New Roman"/>
          <w:sz w:val="24"/>
          <w:szCs w:val="24"/>
        </w:rPr>
        <w:t xml:space="preserve">portion of the </w:t>
      </w:r>
      <w:del w:author="Thomas Barton" w:date="2021-03-06T02:27:35.026Z" w:id="418727983">
        <w:r w:rsidRPr="5AF0E6F5" w:rsidDel="386CEC8D">
          <w:rPr>
            <w:rFonts w:eastAsia="Times New Roman"/>
            <w:sz w:val="24"/>
            <w:szCs w:val="24"/>
          </w:rPr>
          <w:delText>F</w:delText>
        </w:r>
        <w:r w:rsidRPr="5AF0E6F5" w:rsidDel="386CEC8D">
          <w:rPr>
            <w:rFonts w:eastAsia="Times New Roman"/>
            <w:sz w:val="24"/>
            <w:szCs w:val="24"/>
          </w:rPr>
          <w:delText>orm Bot</w:delText>
        </w:r>
      </w:del>
      <w:ins w:author="Thomas Barton" w:date="2021-03-06T21:59:14.834Z" w:id="1688819358">
        <w:r w:rsidRPr="5AF0E6F5" w:rsidR="3642B01D">
          <w:rPr>
            <w:rFonts w:eastAsia="Times New Roman"/>
            <w:sz w:val="24"/>
            <w:szCs w:val="24"/>
          </w:rPr>
          <w:t>Form Scriber</w:t>
        </w:r>
      </w:ins>
      <w:r w:rsidRPr="5AF0E6F5" w:rsidR="7ABB0227">
        <w:rPr>
          <w:rFonts w:eastAsia="Times New Roman"/>
          <w:sz w:val="24"/>
          <w:szCs w:val="24"/>
        </w:rPr>
        <w:t xml:space="preserve"> application.</w:t>
      </w:r>
      <w:r w:rsidRPr="5AF0E6F5" w:rsidR="1AEE83A9">
        <w:rPr>
          <w:rFonts w:eastAsia="Times New Roman"/>
          <w:sz w:val="24"/>
          <w:szCs w:val="24"/>
        </w:rPr>
        <w:t xml:space="preserve"> </w:t>
      </w:r>
      <w:r w:rsidRPr="5AF0E6F5" w:rsidR="19341723">
        <w:rPr>
          <w:rFonts w:eastAsia="Times New Roman"/>
          <w:sz w:val="24"/>
          <w:szCs w:val="24"/>
        </w:rPr>
        <w:t>The details in the document include interfacing in</w:t>
      </w:r>
      <w:r w:rsidRPr="5AF0E6F5" w:rsidR="5DBB6096">
        <w:rPr>
          <w:rFonts w:eastAsia="Times New Roman"/>
          <w:sz w:val="24"/>
          <w:szCs w:val="24"/>
        </w:rPr>
        <w:t xml:space="preserve">formation and specific design decisions for the implementation of the </w:t>
      </w:r>
      <w:proofErr w:type="spellStart"/>
      <w:r w:rsidRPr="5AF0E6F5" w:rsidR="00B64172">
        <w:rPr>
          <w:rFonts w:eastAsia="Times New Roman"/>
          <w:sz w:val="24"/>
          <w:szCs w:val="24"/>
        </w:rPr>
        <w:t>Dialogflow</w:t>
      </w:r>
      <w:proofErr w:type="spellEnd"/>
      <w:r w:rsidRPr="5AF0E6F5" w:rsidR="5DBB6096">
        <w:rPr>
          <w:rFonts w:eastAsia="Times New Roman"/>
          <w:sz w:val="24"/>
          <w:szCs w:val="24"/>
        </w:rPr>
        <w:t xml:space="preserve"> service</w:t>
      </w:r>
      <w:r w:rsidRPr="5AF0E6F5" w:rsidR="4BA0D75B">
        <w:rPr>
          <w:rFonts w:eastAsia="Times New Roman"/>
          <w:sz w:val="24"/>
          <w:szCs w:val="24"/>
        </w:rPr>
        <w:t xml:space="preserve">, and the interactions between the other services and the </w:t>
      </w:r>
      <w:proofErr w:type="spellStart"/>
      <w:r w:rsidRPr="5AF0E6F5" w:rsidR="00B64172">
        <w:rPr>
          <w:rFonts w:eastAsia="Times New Roman"/>
          <w:sz w:val="24"/>
          <w:szCs w:val="24"/>
        </w:rPr>
        <w:t>Dialogflow</w:t>
      </w:r>
      <w:proofErr w:type="spellEnd"/>
      <w:r w:rsidRPr="5AF0E6F5" w:rsidR="4BA0D75B">
        <w:rPr>
          <w:rFonts w:eastAsia="Times New Roman"/>
          <w:sz w:val="24"/>
          <w:szCs w:val="24"/>
        </w:rPr>
        <w:t xml:space="preserve"> service</w:t>
      </w:r>
      <w:r w:rsidRPr="5AF0E6F5" w:rsidR="00A418B3">
        <w:rPr>
          <w:rFonts w:eastAsia="Times New Roman"/>
          <w:sz w:val="24"/>
          <w:szCs w:val="24"/>
        </w:rPr>
        <w:t>.</w:t>
      </w:r>
    </w:p>
    <w:p w:rsidRPr="00212E3E" w:rsidR="00F62F9B" w:rsidP="00311E33" w:rsidRDefault="00F62F9B" w14:paraId="463F3F63" w14:textId="6B73BE28">
      <w:pPr>
        <w:pStyle w:val="ChatbotH2"/>
      </w:pPr>
      <w:bookmarkStart w:name="_Toc64826151" w:id="5"/>
      <w:bookmarkStart w:name="_Toc65082106" w:id="6"/>
      <w:r w:rsidRPr="458EB049">
        <w:t>Scope</w:t>
      </w:r>
      <w:bookmarkEnd w:id="5"/>
      <w:bookmarkEnd w:id="6"/>
    </w:p>
    <w:p w:rsidR="003F2ABF" w:rsidP="458EB049" w:rsidRDefault="53AA5BE7" w14:paraId="5467E530" w14:textId="77777777">
      <w:pPr>
        <w:pStyle w:val="ChatbotNormal"/>
        <w:rPr>
          <w:rFonts w:eastAsia="Times New Roman"/>
          <w:sz w:val="24"/>
          <w:szCs w:val="24"/>
        </w:rPr>
      </w:pPr>
      <w:r w:rsidRPr="458EB049">
        <w:rPr>
          <w:rFonts w:eastAsia="Times New Roman"/>
          <w:sz w:val="24"/>
          <w:szCs w:val="24"/>
        </w:rPr>
        <w:t>The</w:t>
      </w:r>
      <w:r w:rsidRPr="458EB049" w:rsidR="498B59BB">
        <w:rPr>
          <w:rFonts w:eastAsia="Times New Roman"/>
          <w:sz w:val="24"/>
          <w:szCs w:val="24"/>
        </w:rPr>
        <w:t xml:space="preserve"> overall</w:t>
      </w:r>
      <w:r w:rsidRPr="458EB049">
        <w:rPr>
          <w:rFonts w:eastAsia="Times New Roman"/>
          <w:sz w:val="24"/>
          <w:szCs w:val="24"/>
        </w:rPr>
        <w:t xml:space="preserve"> scope of </w:t>
      </w:r>
      <w:r w:rsidRPr="458EB049" w:rsidR="00A418B3">
        <w:rPr>
          <w:rFonts w:eastAsia="Times New Roman"/>
          <w:sz w:val="24"/>
          <w:szCs w:val="24"/>
        </w:rPr>
        <w:t>the</w:t>
      </w:r>
      <w:r w:rsidRPr="458EB049">
        <w:rPr>
          <w:rFonts w:eastAsia="Times New Roman"/>
          <w:sz w:val="24"/>
          <w:szCs w:val="24"/>
        </w:rPr>
        <w:t xml:space="preserve"> </w:t>
      </w:r>
      <w:r w:rsidRPr="458EB049" w:rsidR="517748FF">
        <w:rPr>
          <w:rFonts w:eastAsia="Times New Roman"/>
          <w:sz w:val="24"/>
          <w:szCs w:val="24"/>
        </w:rPr>
        <w:t xml:space="preserve">application is to allow a service </w:t>
      </w:r>
      <w:r w:rsidRPr="458EB049" w:rsidR="4BAE504C">
        <w:rPr>
          <w:rFonts w:eastAsia="Times New Roman"/>
          <w:sz w:val="24"/>
          <w:szCs w:val="24"/>
        </w:rPr>
        <w:t>professional</w:t>
      </w:r>
      <w:r w:rsidRPr="458EB049" w:rsidR="517748FF">
        <w:rPr>
          <w:rFonts w:eastAsia="Times New Roman"/>
          <w:sz w:val="24"/>
          <w:szCs w:val="24"/>
        </w:rPr>
        <w:t xml:space="preserve"> (the user) to record </w:t>
      </w:r>
      <w:r w:rsidRPr="458EB049" w:rsidR="00FC5043">
        <w:rPr>
          <w:rFonts w:eastAsia="Times New Roman"/>
          <w:sz w:val="24"/>
          <w:szCs w:val="24"/>
        </w:rPr>
        <w:t>specific audio</w:t>
      </w:r>
      <w:r w:rsidRPr="458EB049" w:rsidR="517748FF">
        <w:rPr>
          <w:rFonts w:eastAsia="Times New Roman"/>
          <w:sz w:val="24"/>
          <w:szCs w:val="24"/>
        </w:rPr>
        <w:t xml:space="preserve"> that gets </w:t>
      </w:r>
      <w:r w:rsidRPr="458EB049" w:rsidR="39821D73">
        <w:rPr>
          <w:rFonts w:eastAsia="Times New Roman"/>
          <w:sz w:val="24"/>
          <w:szCs w:val="24"/>
        </w:rPr>
        <w:t>identified</w:t>
      </w:r>
      <w:r w:rsidRPr="458EB049" w:rsidR="00826059">
        <w:rPr>
          <w:rFonts w:eastAsia="Times New Roman"/>
          <w:sz w:val="24"/>
          <w:szCs w:val="24"/>
        </w:rPr>
        <w:t>. The audio is th</w:t>
      </w:r>
      <w:r w:rsidRPr="458EB049" w:rsidR="003F2ABF">
        <w:rPr>
          <w:rFonts w:eastAsia="Times New Roman"/>
          <w:sz w:val="24"/>
          <w:szCs w:val="24"/>
        </w:rPr>
        <w:t xml:space="preserve">en </w:t>
      </w:r>
      <w:proofErr w:type="gramStart"/>
      <w:r w:rsidRPr="458EB049" w:rsidR="003F2ABF">
        <w:rPr>
          <w:rFonts w:eastAsia="Times New Roman"/>
          <w:sz w:val="24"/>
          <w:szCs w:val="24"/>
        </w:rPr>
        <w:t>processed</w:t>
      </w:r>
      <w:proofErr w:type="gramEnd"/>
      <w:r w:rsidRPr="458EB049" w:rsidR="003F2ABF">
        <w:rPr>
          <w:rFonts w:eastAsia="Times New Roman"/>
          <w:sz w:val="24"/>
          <w:szCs w:val="24"/>
        </w:rPr>
        <w:t xml:space="preserve"> and data is extracted from it using AI.</w:t>
      </w:r>
      <w:r w:rsidRPr="458EB049" w:rsidR="39821D73">
        <w:rPr>
          <w:rFonts w:eastAsia="Times New Roman"/>
          <w:sz w:val="24"/>
          <w:szCs w:val="24"/>
        </w:rPr>
        <w:t xml:space="preserve"> </w:t>
      </w:r>
      <w:r w:rsidRPr="458EB049" w:rsidR="003F2ABF">
        <w:rPr>
          <w:rFonts w:eastAsia="Times New Roman"/>
          <w:sz w:val="24"/>
          <w:szCs w:val="24"/>
        </w:rPr>
        <w:t xml:space="preserve">The processed data is then stored into a database to </w:t>
      </w:r>
      <w:r w:rsidRPr="458EB049" w:rsidR="39821D73">
        <w:rPr>
          <w:rFonts w:eastAsia="Times New Roman"/>
          <w:sz w:val="24"/>
          <w:szCs w:val="24"/>
        </w:rPr>
        <w:t>put into a report form</w:t>
      </w:r>
      <w:r w:rsidRPr="458EB049" w:rsidR="00FC5043">
        <w:rPr>
          <w:rFonts w:eastAsia="Times New Roman"/>
          <w:sz w:val="24"/>
          <w:szCs w:val="24"/>
        </w:rPr>
        <w:t xml:space="preserve">. The report </w:t>
      </w:r>
      <w:r w:rsidRPr="458EB049" w:rsidR="03E9D412">
        <w:rPr>
          <w:rFonts w:eastAsia="Times New Roman"/>
          <w:sz w:val="24"/>
          <w:szCs w:val="24"/>
        </w:rPr>
        <w:t xml:space="preserve">can then be printed or saved </w:t>
      </w:r>
      <w:r w:rsidRPr="458EB049" w:rsidR="00FC5043">
        <w:rPr>
          <w:rFonts w:eastAsia="Times New Roman"/>
          <w:sz w:val="24"/>
          <w:szCs w:val="24"/>
        </w:rPr>
        <w:t>as an</w:t>
      </w:r>
      <w:r w:rsidRPr="458EB049" w:rsidR="03E9D412">
        <w:rPr>
          <w:rFonts w:eastAsia="Times New Roman"/>
          <w:sz w:val="24"/>
          <w:szCs w:val="24"/>
        </w:rPr>
        <w:t xml:space="preserve"> official record</w:t>
      </w:r>
      <w:r w:rsidRPr="458EB049" w:rsidR="39821D73">
        <w:rPr>
          <w:rFonts w:eastAsia="Times New Roman"/>
          <w:sz w:val="24"/>
          <w:szCs w:val="24"/>
        </w:rPr>
        <w:t>.</w:t>
      </w:r>
      <w:r w:rsidRPr="458EB049" w:rsidR="0BE51FA8">
        <w:rPr>
          <w:rFonts w:eastAsia="Times New Roman"/>
          <w:sz w:val="24"/>
          <w:szCs w:val="24"/>
        </w:rPr>
        <w:t xml:space="preserve"> </w:t>
      </w:r>
    </w:p>
    <w:p w:rsidRPr="00212E3E" w:rsidR="008724AF" w:rsidP="458EB049" w:rsidRDefault="7442B4A0" w14:paraId="5252E26A" w14:textId="36244B04">
      <w:pPr>
        <w:pStyle w:val="ChatbotNormal"/>
        <w:rPr>
          <w:ins w:author="Thomas Barton" w:date="2021-03-17T02:17:11.853Z" w:id="48918417"/>
          <w:rFonts w:eastAsia="Times New Roman"/>
          <w:sz w:val="24"/>
          <w:szCs w:val="24"/>
        </w:rPr>
      </w:pPr>
      <w:r w:rsidRPr="6B239E1B" w:rsidR="7442B4A0">
        <w:rPr>
          <w:rFonts w:eastAsia="Times New Roman"/>
          <w:sz w:val="24"/>
          <w:szCs w:val="24"/>
        </w:rPr>
        <w:t xml:space="preserve">The </w:t>
      </w:r>
      <w:proofErr w:type="spellStart"/>
      <w:r w:rsidRPr="6B239E1B" w:rsidR="00B64172">
        <w:rPr>
          <w:rFonts w:eastAsia="Times New Roman"/>
          <w:sz w:val="24"/>
          <w:szCs w:val="24"/>
        </w:rPr>
        <w:t>Dialogflow</w:t>
      </w:r>
      <w:proofErr w:type="spellEnd"/>
      <w:r w:rsidRPr="6B239E1B" w:rsidR="7442B4A0">
        <w:rPr>
          <w:rFonts w:eastAsia="Times New Roman"/>
          <w:sz w:val="24"/>
          <w:szCs w:val="24"/>
        </w:rPr>
        <w:t xml:space="preserve"> portion of the application is responsible for setting up the analytical engine</w:t>
      </w:r>
      <w:r w:rsidRPr="6B239E1B" w:rsidR="0F38CB30">
        <w:rPr>
          <w:rFonts w:eastAsia="Times New Roman"/>
          <w:sz w:val="24"/>
          <w:szCs w:val="24"/>
        </w:rPr>
        <w:t xml:space="preserve"> </w:t>
      </w:r>
      <w:r w:rsidRPr="6B239E1B" w:rsidR="00FC5043">
        <w:rPr>
          <w:rFonts w:eastAsia="Times New Roman"/>
          <w:sz w:val="24"/>
          <w:szCs w:val="24"/>
        </w:rPr>
        <w:t>using</w:t>
      </w:r>
      <w:r w:rsidRPr="6B239E1B" w:rsidR="0F38CB30">
        <w:rPr>
          <w:rFonts w:eastAsia="Times New Roman"/>
          <w:sz w:val="24"/>
          <w:szCs w:val="24"/>
        </w:rPr>
        <w:t xml:space="preserve"> Google</w:t>
      </w:r>
      <w:r w:rsidRPr="6B239E1B" w:rsidR="00FC5043">
        <w:rPr>
          <w:rFonts w:eastAsia="Times New Roman"/>
          <w:sz w:val="24"/>
          <w:szCs w:val="24"/>
        </w:rPr>
        <w:t>’s</w:t>
      </w:r>
      <w:r w:rsidRPr="6B239E1B" w:rsidR="0F38CB30">
        <w:rPr>
          <w:rFonts w:eastAsia="Times New Roman"/>
          <w:sz w:val="24"/>
          <w:szCs w:val="24"/>
        </w:rPr>
        <w:t xml:space="preserve"> </w:t>
      </w:r>
      <w:proofErr w:type="spellStart"/>
      <w:r w:rsidRPr="6B239E1B" w:rsidR="00B64172">
        <w:rPr>
          <w:rFonts w:eastAsia="Times New Roman"/>
          <w:sz w:val="24"/>
          <w:szCs w:val="24"/>
        </w:rPr>
        <w:t>Dialogflow</w:t>
      </w:r>
      <w:proofErr w:type="spellEnd"/>
      <w:r w:rsidRPr="6B239E1B" w:rsidR="0F38CB30">
        <w:rPr>
          <w:rFonts w:eastAsia="Times New Roman"/>
          <w:sz w:val="24"/>
          <w:szCs w:val="24"/>
        </w:rPr>
        <w:t xml:space="preserve"> service, for the overall </w:t>
      </w:r>
      <w:del w:author="Thomas Barton" w:date="2021-03-06T02:27:35.034Z" w:id="997804513">
        <w:r w:rsidRPr="6B239E1B" w:rsidDel="7442B4A0">
          <w:rPr>
            <w:rFonts w:eastAsia="Times New Roman"/>
            <w:sz w:val="24"/>
            <w:szCs w:val="24"/>
          </w:rPr>
          <w:delText>Form Bot</w:delText>
        </w:r>
      </w:del>
      <w:ins w:author="Thomas Barton" w:date="2021-03-06T21:59:14.84Z" w:id="1374128428">
        <w:r w:rsidRPr="6B239E1B" w:rsidR="3642B01D">
          <w:rPr>
            <w:rFonts w:eastAsia="Times New Roman"/>
            <w:sz w:val="24"/>
            <w:szCs w:val="24"/>
          </w:rPr>
          <w:t>Form Scriber</w:t>
        </w:r>
      </w:ins>
      <w:r w:rsidRPr="6B239E1B" w:rsidR="0F38CB30">
        <w:rPr>
          <w:rFonts w:eastAsia="Times New Roman"/>
          <w:sz w:val="24"/>
          <w:szCs w:val="24"/>
        </w:rPr>
        <w:t xml:space="preserve"> application</w:t>
      </w:r>
      <w:r w:rsidRPr="6B239E1B" w:rsidR="2139275E">
        <w:rPr>
          <w:rFonts w:eastAsia="Times New Roman"/>
          <w:sz w:val="24"/>
          <w:szCs w:val="24"/>
        </w:rPr>
        <w:t xml:space="preserve"> as well as processing and storage of user voice data</w:t>
      </w:r>
      <w:r w:rsidRPr="6B239E1B" w:rsidR="0F38CB30">
        <w:rPr>
          <w:rFonts w:eastAsia="Times New Roman"/>
          <w:sz w:val="24"/>
          <w:szCs w:val="24"/>
        </w:rPr>
        <w:t xml:space="preserve">. </w:t>
      </w:r>
      <w:r w:rsidRPr="6B239E1B" w:rsidR="3216A077">
        <w:rPr>
          <w:rFonts w:eastAsia="Times New Roman"/>
          <w:sz w:val="24"/>
          <w:szCs w:val="24"/>
        </w:rPr>
        <w:t>This document details the internal architecture</w:t>
      </w:r>
      <w:r w:rsidRPr="6B239E1B" w:rsidR="003F2ABF">
        <w:rPr>
          <w:rFonts w:eastAsia="Times New Roman"/>
          <w:sz w:val="24"/>
          <w:szCs w:val="24"/>
        </w:rPr>
        <w:t xml:space="preserve"> </w:t>
      </w:r>
      <w:r w:rsidRPr="6B239E1B" w:rsidR="3216A077">
        <w:rPr>
          <w:rFonts w:eastAsia="Times New Roman"/>
          <w:sz w:val="24"/>
          <w:szCs w:val="24"/>
        </w:rPr>
        <w:t xml:space="preserve">for the </w:t>
      </w:r>
      <w:proofErr w:type="spellStart"/>
      <w:r w:rsidRPr="6B239E1B" w:rsidR="00B64172">
        <w:rPr>
          <w:rFonts w:eastAsia="Times New Roman"/>
          <w:sz w:val="24"/>
          <w:szCs w:val="24"/>
        </w:rPr>
        <w:t>Dialogflow</w:t>
      </w:r>
      <w:proofErr w:type="spellEnd"/>
      <w:r w:rsidRPr="6B239E1B" w:rsidR="3216A077">
        <w:rPr>
          <w:rFonts w:eastAsia="Times New Roman"/>
          <w:sz w:val="24"/>
          <w:szCs w:val="24"/>
        </w:rPr>
        <w:t xml:space="preserve"> ser</w:t>
      </w:r>
      <w:r w:rsidRPr="6B239E1B" w:rsidR="02E6E491">
        <w:rPr>
          <w:rFonts w:eastAsia="Times New Roman"/>
          <w:sz w:val="24"/>
          <w:szCs w:val="24"/>
        </w:rPr>
        <w:t>vice, the webhooks that</w:t>
      </w:r>
      <w:r w:rsidRPr="6B239E1B" w:rsidR="003F2ABF">
        <w:rPr>
          <w:rFonts w:eastAsia="Times New Roman"/>
          <w:sz w:val="24"/>
          <w:szCs w:val="24"/>
        </w:rPr>
        <w:t xml:space="preserve"> </w:t>
      </w:r>
      <w:r w:rsidRPr="6B239E1B" w:rsidR="02E6E491">
        <w:rPr>
          <w:rFonts w:eastAsia="Times New Roman"/>
          <w:sz w:val="24"/>
          <w:szCs w:val="24"/>
        </w:rPr>
        <w:t xml:space="preserve">connect the </w:t>
      </w:r>
      <w:proofErr w:type="spellStart"/>
      <w:r w:rsidRPr="6B239E1B" w:rsidR="00B64172">
        <w:rPr>
          <w:rFonts w:eastAsia="Times New Roman"/>
          <w:sz w:val="24"/>
          <w:szCs w:val="24"/>
        </w:rPr>
        <w:t>Dialogflow</w:t>
      </w:r>
      <w:proofErr w:type="spellEnd"/>
      <w:r w:rsidRPr="6B239E1B" w:rsidR="02E6E491">
        <w:rPr>
          <w:rFonts w:eastAsia="Times New Roman"/>
          <w:sz w:val="24"/>
          <w:szCs w:val="24"/>
        </w:rPr>
        <w:t xml:space="preserve"> servic</w:t>
      </w:r>
      <w:r w:rsidRPr="6B239E1B" w:rsidR="003F2ABF">
        <w:rPr>
          <w:rFonts w:eastAsia="Times New Roman"/>
          <w:sz w:val="24"/>
          <w:szCs w:val="24"/>
        </w:rPr>
        <w:t>e,</w:t>
      </w:r>
      <w:r w:rsidRPr="6B239E1B" w:rsidR="084C470F">
        <w:rPr>
          <w:rFonts w:eastAsia="Times New Roman"/>
          <w:sz w:val="24"/>
          <w:szCs w:val="24"/>
        </w:rPr>
        <w:t xml:space="preserve"> and the int</w:t>
      </w:r>
      <w:r w:rsidRPr="6B239E1B" w:rsidR="003F2ABF">
        <w:rPr>
          <w:rFonts w:eastAsia="Times New Roman"/>
          <w:sz w:val="24"/>
          <w:szCs w:val="24"/>
        </w:rPr>
        <w:t>egration</w:t>
      </w:r>
      <w:r w:rsidRPr="6B239E1B" w:rsidR="084C470F">
        <w:rPr>
          <w:rFonts w:eastAsia="Times New Roman"/>
          <w:sz w:val="24"/>
          <w:szCs w:val="24"/>
        </w:rPr>
        <w:t xml:space="preserve"> between the web and mobile </w:t>
      </w:r>
      <w:r w:rsidRPr="6B239E1B" w:rsidR="003F2ABF">
        <w:rPr>
          <w:rFonts w:eastAsia="Times New Roman"/>
          <w:sz w:val="24"/>
          <w:szCs w:val="24"/>
        </w:rPr>
        <w:t>services</w:t>
      </w:r>
      <w:r w:rsidRPr="6B239E1B" w:rsidR="084C470F">
        <w:rPr>
          <w:rFonts w:eastAsia="Times New Roman"/>
          <w:sz w:val="24"/>
          <w:szCs w:val="24"/>
        </w:rPr>
        <w:t xml:space="preserve"> of the </w:t>
      </w:r>
      <w:del w:author="Thomas Barton" w:date="2021-03-06T02:27:35.037Z" w:id="2038777361">
        <w:r w:rsidRPr="6B239E1B" w:rsidDel="7442B4A0">
          <w:rPr>
            <w:rFonts w:eastAsia="Times New Roman"/>
            <w:sz w:val="24"/>
            <w:szCs w:val="24"/>
          </w:rPr>
          <w:delText>F</w:delText>
        </w:r>
        <w:r w:rsidRPr="6B239E1B" w:rsidDel="7442B4A0">
          <w:rPr>
            <w:rFonts w:eastAsia="Times New Roman"/>
            <w:sz w:val="24"/>
            <w:szCs w:val="24"/>
          </w:rPr>
          <w:delText>orm</w:delText>
        </w:r>
        <w:r w:rsidRPr="6B239E1B" w:rsidDel="7442B4A0">
          <w:rPr>
            <w:rFonts w:eastAsia="Times New Roman"/>
            <w:sz w:val="24"/>
            <w:szCs w:val="24"/>
          </w:rPr>
          <w:delText xml:space="preserve"> B</w:delText>
        </w:r>
        <w:r w:rsidRPr="6B239E1B" w:rsidDel="7442B4A0">
          <w:rPr>
            <w:rFonts w:eastAsia="Times New Roman"/>
            <w:sz w:val="24"/>
            <w:szCs w:val="24"/>
          </w:rPr>
          <w:delText>ot</w:delText>
        </w:r>
      </w:del>
      <w:ins w:author="Thomas Barton" w:date="2021-03-06T21:59:14.843Z" w:id="1829074503">
        <w:r w:rsidRPr="6B239E1B" w:rsidR="3642B01D">
          <w:rPr>
            <w:rFonts w:eastAsia="Times New Roman"/>
            <w:sz w:val="24"/>
            <w:szCs w:val="24"/>
          </w:rPr>
          <w:t>Form Scriber</w:t>
        </w:r>
      </w:ins>
      <w:r w:rsidRPr="6B239E1B" w:rsidR="084C470F">
        <w:rPr>
          <w:rFonts w:eastAsia="Times New Roman"/>
          <w:sz w:val="24"/>
          <w:szCs w:val="24"/>
        </w:rPr>
        <w:t xml:space="preserve"> application</w:t>
      </w:r>
      <w:r w:rsidRPr="6B239E1B" w:rsidR="02E6E491">
        <w:rPr>
          <w:rFonts w:eastAsia="Times New Roman"/>
          <w:sz w:val="24"/>
          <w:szCs w:val="24"/>
        </w:rPr>
        <w:t xml:space="preserve">. </w:t>
      </w:r>
    </w:p>
    <w:p w:rsidR="6A37C677" w:rsidP="6B239E1B" w:rsidRDefault="6A37C677" w14:paraId="01C2AD91" w14:textId="2D2E1E1B">
      <w:pPr>
        <w:pStyle w:val="ChatbotNormal"/>
        <w:rPr>
          <w:rFonts w:ascii="Times New Roman" w:hAnsi="Times New Roman" w:eastAsia="Times New Roman" w:cs="Times New Roman"/>
          <w:sz w:val="24"/>
          <w:szCs w:val="24"/>
        </w:rPr>
      </w:pPr>
      <w:ins w:author="Thomas Barton" w:date="2021-03-17T02:17:56.465Z" w:id="1313731686">
        <w:r w:rsidRPr="6B239E1B" w:rsidR="6A37C677">
          <w:rPr>
            <w:rFonts w:ascii="Times New Roman" w:hAnsi="Times New Roman" w:eastAsia="Times New Roman" w:cs="Times New Roman"/>
            <w:sz w:val="24"/>
            <w:szCs w:val="24"/>
          </w:rPr>
          <w:t>Upon completion of the project, the</w:t>
        </w:r>
      </w:ins>
      <w:ins w:author="Thomas Barton" w:date="2021-03-17T02:18:31.095Z" w:id="33973567">
        <w:r w:rsidRPr="6B239E1B" w:rsidR="6A37C677">
          <w:rPr>
            <w:rFonts w:ascii="Times New Roman" w:hAnsi="Times New Roman" w:eastAsia="Times New Roman" w:cs="Times New Roman"/>
            <w:sz w:val="24"/>
            <w:szCs w:val="24"/>
          </w:rPr>
          <w:t xml:space="preserve"> application files will be hosted for free on </w:t>
        </w:r>
        <w:r w:rsidRPr="6B239E1B" w:rsidR="6A37C677">
          <w:rPr>
            <w:rFonts w:ascii="Times New Roman" w:hAnsi="Times New Roman" w:eastAsia="Times New Roman" w:cs="Times New Roman"/>
            <w:sz w:val="24"/>
            <w:szCs w:val="24"/>
          </w:rPr>
          <w:t>Github</w:t>
        </w:r>
        <w:r w:rsidRPr="6B239E1B" w:rsidR="6A37C677">
          <w:rPr>
            <w:rFonts w:ascii="Times New Roman" w:hAnsi="Times New Roman" w:eastAsia="Times New Roman" w:cs="Times New Roman"/>
            <w:sz w:val="24"/>
            <w:szCs w:val="24"/>
          </w:rPr>
          <w:t xml:space="preserve"> for others to download and modify </w:t>
        </w:r>
      </w:ins>
      <w:ins w:author="Thomas Barton" w:date="2021-03-17T02:22:59.967Z" w:id="1423365405">
        <w:r w:rsidRPr="6B239E1B" w:rsidR="4942D972">
          <w:rPr>
            <w:rFonts w:ascii="Times New Roman" w:hAnsi="Times New Roman" w:eastAsia="Times New Roman" w:cs="Times New Roman"/>
            <w:sz w:val="24"/>
            <w:szCs w:val="24"/>
          </w:rPr>
          <w:t>as they</w:t>
        </w:r>
      </w:ins>
      <w:ins w:author="Thomas Barton" w:date="2021-03-17T02:23:10.672Z" w:id="141556633">
        <w:r w:rsidRPr="6B239E1B" w:rsidR="4942D972">
          <w:rPr>
            <w:rFonts w:ascii="Times New Roman" w:hAnsi="Times New Roman" w:eastAsia="Times New Roman" w:cs="Times New Roman"/>
            <w:sz w:val="24"/>
            <w:szCs w:val="24"/>
          </w:rPr>
          <w:t xml:space="preserve"> wish as long as they give this team credit. </w:t>
        </w:r>
      </w:ins>
      <w:ins w:author="Thomas Barton" w:date="2021-03-17T02:28:59.608Z" w:id="1557720352">
        <w:r w:rsidRPr="6B239E1B" w:rsidR="7C1064D7">
          <w:rPr>
            <w:rFonts w:ascii="Times New Roman" w:hAnsi="Times New Roman" w:eastAsia="Times New Roman" w:cs="Times New Roman"/>
            <w:sz w:val="24"/>
            <w:szCs w:val="24"/>
          </w:rPr>
          <w:t>Those who download the application files are responsible for all improvement</w:t>
        </w:r>
      </w:ins>
      <w:ins w:author="Thomas Barton" w:date="2021-03-17T02:29:13.662Z" w:id="1398800742">
        <w:r w:rsidRPr="6B239E1B" w:rsidR="7C1064D7">
          <w:rPr>
            <w:rFonts w:ascii="Times New Roman" w:hAnsi="Times New Roman" w:eastAsia="Times New Roman" w:cs="Times New Roman"/>
            <w:sz w:val="24"/>
            <w:szCs w:val="24"/>
          </w:rPr>
          <w:t xml:space="preserve">, </w:t>
        </w:r>
        <w:r w:rsidRPr="6B239E1B" w:rsidR="7C1064D7">
          <w:rPr>
            <w:rFonts w:ascii="Times New Roman" w:hAnsi="Times New Roman" w:eastAsia="Times New Roman" w:cs="Times New Roman"/>
            <w:sz w:val="24"/>
            <w:szCs w:val="24"/>
          </w:rPr>
          <w:t>maintantance</w:t>
        </w:r>
        <w:r w:rsidRPr="6B239E1B" w:rsidR="7C1064D7">
          <w:rPr>
            <w:rFonts w:ascii="Times New Roman" w:hAnsi="Times New Roman" w:eastAsia="Times New Roman" w:cs="Times New Roman"/>
            <w:sz w:val="24"/>
            <w:szCs w:val="24"/>
          </w:rPr>
          <w:t xml:space="preserve">, and </w:t>
        </w:r>
      </w:ins>
      <w:ins w:author="Thomas Barton" w:date="2021-03-17T02:31:12.884Z" w:id="576722950">
        <w:r w:rsidRPr="6B239E1B" w:rsidR="3B230346">
          <w:rPr>
            <w:rFonts w:ascii="Times New Roman" w:hAnsi="Times New Roman" w:eastAsia="Times New Roman" w:cs="Times New Roman"/>
            <w:sz w:val="24"/>
            <w:szCs w:val="24"/>
          </w:rPr>
          <w:t>setup of the application.</w:t>
        </w:r>
      </w:ins>
    </w:p>
    <w:p w:rsidRPr="00212E3E" w:rsidR="00F62F9B" w:rsidP="00311E33" w:rsidRDefault="00F62F9B" w14:paraId="2E12361C" w14:textId="29E49EAD">
      <w:pPr>
        <w:pStyle w:val="ChatbotH2"/>
      </w:pPr>
      <w:bookmarkStart w:name="_Toc64826152" w:id="7"/>
      <w:bookmarkStart w:name="_Toc65082107" w:id="8"/>
      <w:r w:rsidRPr="458EB049">
        <w:t>Overview</w:t>
      </w:r>
      <w:bookmarkEnd w:id="7"/>
      <w:bookmarkEnd w:id="8"/>
    </w:p>
    <w:p w:rsidRPr="00212E3E" w:rsidR="002B2C9A" w:rsidP="458EB049" w:rsidRDefault="2744D2BF" w14:paraId="42A809C5" w14:textId="1B579637">
      <w:pPr>
        <w:pStyle w:val="ChatbotNormal"/>
        <w:rPr>
          <w:rFonts w:eastAsia="Times New Roman"/>
          <w:sz w:val="24"/>
          <w:szCs w:val="24"/>
        </w:rPr>
      </w:pPr>
      <w:r w:rsidRPr="458EB049">
        <w:rPr>
          <w:rFonts w:eastAsia="Times New Roman"/>
          <w:sz w:val="24"/>
          <w:szCs w:val="24"/>
        </w:rPr>
        <w:t xml:space="preserve">The TDD has </w:t>
      </w:r>
      <w:r w:rsidRPr="458EB049" w:rsidR="1845A3E8">
        <w:rPr>
          <w:rFonts w:eastAsia="Times New Roman"/>
          <w:sz w:val="24"/>
          <w:szCs w:val="24"/>
        </w:rPr>
        <w:t>four</w:t>
      </w:r>
      <w:r w:rsidRPr="458EB049">
        <w:rPr>
          <w:rFonts w:eastAsia="Times New Roman"/>
          <w:sz w:val="24"/>
          <w:szCs w:val="24"/>
        </w:rPr>
        <w:t xml:space="preserve"> sections tha</w:t>
      </w:r>
      <w:r w:rsidRPr="458EB049" w:rsidR="17C1705A">
        <w:rPr>
          <w:rFonts w:eastAsia="Times New Roman"/>
          <w:sz w:val="24"/>
          <w:szCs w:val="24"/>
        </w:rPr>
        <w:t xml:space="preserve">t describe the major dimensions of the </w:t>
      </w:r>
      <w:proofErr w:type="spellStart"/>
      <w:r w:rsidRPr="458EB049" w:rsidR="00B64172">
        <w:rPr>
          <w:rFonts w:eastAsia="Times New Roman"/>
          <w:sz w:val="24"/>
          <w:szCs w:val="24"/>
        </w:rPr>
        <w:t>Dialogflow</w:t>
      </w:r>
      <w:proofErr w:type="spellEnd"/>
      <w:r w:rsidRPr="458EB049" w:rsidR="17C1705A">
        <w:rPr>
          <w:rFonts w:eastAsia="Times New Roman"/>
          <w:sz w:val="24"/>
          <w:szCs w:val="24"/>
        </w:rPr>
        <w:t xml:space="preserve"> </w:t>
      </w:r>
      <w:r w:rsidRPr="458EB049" w:rsidR="003F2ABF">
        <w:rPr>
          <w:rFonts w:eastAsia="Times New Roman"/>
          <w:sz w:val="24"/>
          <w:szCs w:val="24"/>
        </w:rPr>
        <w:t>service architecture</w:t>
      </w:r>
      <w:r w:rsidRPr="458EB049" w:rsidR="17C1705A">
        <w:rPr>
          <w:rFonts w:eastAsia="Times New Roman"/>
          <w:sz w:val="24"/>
          <w:szCs w:val="24"/>
        </w:rPr>
        <w:t>.</w:t>
      </w:r>
      <w:r w:rsidRPr="458EB049" w:rsidR="32CDFFCE">
        <w:rPr>
          <w:rFonts w:eastAsia="Times New Roman"/>
          <w:sz w:val="24"/>
          <w:szCs w:val="24"/>
        </w:rPr>
        <w:t xml:space="preserve"> These sections are broken down as specified below:</w:t>
      </w:r>
    </w:p>
    <w:p w:rsidRPr="00212E3E" w:rsidR="002B2C9A" w:rsidP="001E2F27" w:rsidRDefault="002B2C9A" w14:paraId="32B2194D" w14:textId="255536F8">
      <w:pPr>
        <w:pStyle w:val="ChatbotList"/>
      </w:pPr>
      <w:r w:rsidRPr="458EB049">
        <w:rPr>
          <w:b/>
          <w:bCs/>
        </w:rPr>
        <w:t>System Overview</w:t>
      </w:r>
      <w:r w:rsidRPr="458EB049">
        <w:t>:</w:t>
      </w:r>
      <w:r w:rsidRPr="458EB049" w:rsidR="54C38B2F">
        <w:t xml:space="preserve"> This is the </w:t>
      </w:r>
      <w:r w:rsidRPr="458EB049" w:rsidR="6D283C70">
        <w:t>high-level</w:t>
      </w:r>
      <w:r w:rsidRPr="458EB049" w:rsidR="54C38B2F">
        <w:t xml:space="preserve"> description of the syste</w:t>
      </w:r>
      <w:r w:rsidRPr="458EB049" w:rsidR="003F2ABF">
        <w:t xml:space="preserve">m, </w:t>
      </w:r>
      <w:r w:rsidRPr="458EB049" w:rsidR="14C86EEA">
        <w:t>its functionality a</w:t>
      </w:r>
      <w:r w:rsidRPr="458EB049" w:rsidR="003F2ABF">
        <w:t>nd</w:t>
      </w:r>
      <w:r w:rsidRPr="458EB049" w:rsidR="14C86EEA">
        <w:t xml:space="preserve"> the</w:t>
      </w:r>
      <w:r w:rsidRPr="458EB049" w:rsidR="0CDEE923">
        <w:t xml:space="preserve"> decisions and contexts that the functionality is implemented within.</w:t>
      </w:r>
    </w:p>
    <w:p w:rsidR="002B2C9A" w:rsidP="458EB049" w:rsidRDefault="002B2C9A" w14:paraId="244B1631" w14:textId="3C9262EC">
      <w:pPr>
        <w:pStyle w:val="ChatbotList"/>
        <w:rPr/>
      </w:pPr>
      <w:r w:rsidRPr="5AF0E6F5" w:rsidR="002B2C9A">
        <w:rPr>
          <w:b w:val="1"/>
          <w:bCs w:val="1"/>
        </w:rPr>
        <w:t>System Architecture</w:t>
      </w:r>
      <w:r w:rsidR="002B2C9A">
        <w:rPr/>
        <w:t>:</w:t>
      </w:r>
      <w:r w:rsidR="738ED2D4">
        <w:rPr/>
        <w:t xml:space="preserve"> This section provides a breakdown of the different portions of the </w:t>
      </w:r>
      <w:proofErr w:type="spellStart"/>
      <w:r w:rsidR="005A51D5">
        <w:rPr/>
        <w:t>Dialogflow</w:t>
      </w:r>
      <w:proofErr w:type="spellEnd"/>
      <w:r w:rsidR="005A51D5">
        <w:rPr/>
        <w:t xml:space="preserve"> service</w:t>
      </w:r>
      <w:r w:rsidR="738ED2D4">
        <w:rPr/>
        <w:t xml:space="preserve"> that must be adapted for the </w:t>
      </w:r>
      <w:del w:author="Thomas Barton" w:date="2021-03-06T02:27:35.04Z" w:id="1620282512">
        <w:r w:rsidDel="002B2C9A">
          <w:delText>F</w:delText>
        </w:r>
        <w:r w:rsidDel="002B2C9A">
          <w:delText>orm</w:delText>
        </w:r>
        <w:r w:rsidDel="002B2C9A">
          <w:delText xml:space="preserve"> </w:delText>
        </w:r>
        <w:r w:rsidDel="002B2C9A">
          <w:delText>B</w:delText>
        </w:r>
        <w:r w:rsidDel="002B2C9A">
          <w:delText>ot</w:delText>
        </w:r>
      </w:del>
      <w:ins w:author="Thomas Barton" w:date="2021-03-06T21:59:14.847Z" w:id="2040529697">
        <w:r w:rsidR="3642B01D">
          <w:t>Form Scriber</w:t>
        </w:r>
      </w:ins>
      <w:r w:rsidR="738ED2D4">
        <w:rPr/>
        <w:t xml:space="preserve"> application a</w:t>
      </w:r>
      <w:r w:rsidR="003F2ABF">
        <w:rPr/>
        <w:t>nd</w:t>
      </w:r>
      <w:r w:rsidR="738ED2D4">
        <w:rPr/>
        <w:t xml:space="preserve"> </w:t>
      </w:r>
      <w:r w:rsidR="38161C48">
        <w:rPr/>
        <w:t xml:space="preserve">a breakdown of the webhooks and their various pass off points to the </w:t>
      </w:r>
      <w:r w:rsidR="003F2ABF">
        <w:rPr/>
        <w:t>web and mobile</w:t>
      </w:r>
      <w:r w:rsidR="38161C48">
        <w:rPr/>
        <w:t xml:space="preserve"> portions of the </w:t>
      </w:r>
      <w:del w:author="Thomas Barton" w:date="2021-03-06T02:27:35.043Z" w:id="886733532">
        <w:r w:rsidDel="002B2C9A">
          <w:delText>F</w:delText>
        </w:r>
        <w:r w:rsidDel="002B2C9A">
          <w:delText>orm</w:delText>
        </w:r>
        <w:r w:rsidDel="002B2C9A">
          <w:delText xml:space="preserve"> </w:delText>
        </w:r>
        <w:r w:rsidDel="002B2C9A">
          <w:delText>B</w:delText>
        </w:r>
        <w:r w:rsidDel="002B2C9A">
          <w:delText>ot</w:delText>
        </w:r>
      </w:del>
      <w:ins w:author="Thomas Barton" w:date="2021-03-06T21:59:14.85Z" w:id="1897810257">
        <w:r w:rsidR="3642B01D">
          <w:t>Form Scriber</w:t>
        </w:r>
      </w:ins>
      <w:r w:rsidR="38161C48">
        <w:rPr/>
        <w:t xml:space="preserve"> </w:t>
      </w:r>
      <w:r w:rsidR="003F2ABF">
        <w:rPr/>
        <w:t>application</w:t>
      </w:r>
      <w:r w:rsidR="005A51D5">
        <w:rPr/>
        <w:t>.</w:t>
      </w:r>
    </w:p>
    <w:p w:rsidRPr="00212E3E" w:rsidR="001E2F27" w:rsidP="001E2F27" w:rsidRDefault="001E2F27" w14:paraId="78F7CED3" w14:textId="52D9A359">
      <w:pPr>
        <w:pStyle w:val="ChatbotList"/>
        <w:tabs>
          <w:tab w:val="left" w:pos="3600"/>
        </w:tabs>
      </w:pPr>
      <w:r w:rsidRPr="458EB049">
        <w:rPr>
          <w:b/>
          <w:bCs/>
        </w:rPr>
        <w:t>Component Design</w:t>
      </w:r>
      <w:r w:rsidRPr="458EB049">
        <w:t>:</w:t>
      </w:r>
      <w:r w:rsidRPr="458EB049" w:rsidR="54F0C2EB">
        <w:t xml:space="preserve"> Th</w:t>
      </w:r>
      <w:r w:rsidRPr="458EB049" w:rsidR="5AC70CED">
        <w:t xml:space="preserve">is section will detail the specific components that the </w:t>
      </w:r>
      <w:proofErr w:type="spellStart"/>
      <w:r w:rsidRPr="458EB049" w:rsidR="0027400C">
        <w:t>D</w:t>
      </w:r>
      <w:r w:rsidRPr="458EB049" w:rsidR="5AC70CED">
        <w:t>ialog</w:t>
      </w:r>
      <w:r w:rsidRPr="458EB049" w:rsidR="0027400C">
        <w:t>flow</w:t>
      </w:r>
      <w:proofErr w:type="spellEnd"/>
      <w:r w:rsidRPr="458EB049" w:rsidR="5AC70CED">
        <w:t xml:space="preserve"> team are working on and their internal design decisions.</w:t>
      </w:r>
    </w:p>
    <w:p w:rsidRPr="00F039B5" w:rsidR="00EE707A" w:rsidP="00F039B5" w:rsidRDefault="001E2F27" w14:paraId="08B78142" w14:textId="417C4893">
      <w:pPr>
        <w:pStyle w:val="ChatbotList"/>
      </w:pPr>
      <w:r w:rsidRPr="458EB049">
        <w:rPr>
          <w:b/>
          <w:bCs/>
        </w:rPr>
        <w:t>Human Interface Design</w:t>
      </w:r>
      <w:r w:rsidRPr="458EB049">
        <w:t>:</w:t>
      </w:r>
      <w:r w:rsidRPr="458EB049" w:rsidR="005A51D5">
        <w:t xml:space="preserve"> </w:t>
      </w:r>
      <w:r w:rsidRPr="458EB049" w:rsidR="003F2ABF">
        <w:t>Because</w:t>
      </w:r>
      <w:r w:rsidRPr="458EB049" w:rsidR="005A51D5">
        <w:t xml:space="preserve"> the fin</w:t>
      </w:r>
      <w:r w:rsidRPr="458EB049" w:rsidR="00DC3CD2">
        <w:t>al product will have a front</w:t>
      </w:r>
      <w:r w:rsidRPr="458EB049" w:rsidR="5326493F">
        <w:t>-</w:t>
      </w:r>
      <w:r w:rsidRPr="458EB049" w:rsidR="00DC3CD2">
        <w:t xml:space="preserve">end design from the web and mobile teams, our team will not be focusing on any UI elements. However, we will be developing a minimal, introspective UI to demo and debug our services that will be described in this document. </w:t>
      </w:r>
    </w:p>
    <w:p w:rsidRPr="00212E3E" w:rsidR="001E2F27" w:rsidP="00311E33" w:rsidRDefault="001E2F27" w14:paraId="672AD77A" w14:textId="39A4F77E">
      <w:pPr>
        <w:pStyle w:val="ChatbotH2"/>
      </w:pPr>
      <w:bookmarkStart w:name="_Toc64826153" w:id="9"/>
      <w:bookmarkStart w:name="_Toc65082108" w:id="10"/>
      <w:r w:rsidRPr="458EB049">
        <w:t>Reference Material</w:t>
      </w:r>
      <w:bookmarkEnd w:id="9"/>
      <w:bookmarkEnd w:id="10"/>
    </w:p>
    <w:p w:rsidRPr="00212E3E" w:rsidR="00A522F1" w:rsidP="458EB049" w:rsidRDefault="00A522F1" w14:paraId="51312D68" w14:textId="121CD56E">
      <w:pPr>
        <w:pStyle w:val="Caption"/>
        <w:keepNext/>
        <w:rPr>
          <w:rFonts w:ascii="Times New Roman" w:hAnsi="Times New Roman"/>
          <w:sz w:val="24"/>
        </w:rPr>
      </w:pPr>
      <w:bookmarkStart w:name="_Toc64488769" w:id="11"/>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1</w:t>
      </w:r>
      <w:r w:rsidRPr="458EB049">
        <w:rPr>
          <w:rFonts w:ascii="Times New Roman" w:hAnsi="Times New Roman"/>
          <w:sz w:val="24"/>
        </w:rPr>
        <w:fldChar w:fldCharType="end"/>
      </w:r>
      <w:r w:rsidRPr="458EB049">
        <w:rPr>
          <w:rFonts w:ascii="Times New Roman" w:hAnsi="Times New Roman"/>
          <w:sz w:val="24"/>
        </w:rPr>
        <w:t xml:space="preserve"> References</w:t>
      </w:r>
      <w:bookmarkEnd w:id="11"/>
      <w:r w:rsidRPr="458EB049">
        <w:rPr>
          <w:rFonts w:ascii="Times New Roman" w:hAnsi="Times New Roman"/>
          <w:sz w:val="24"/>
        </w:rPr>
        <w:t xml:space="preserve"> </w:t>
      </w:r>
    </w:p>
    <w:tbl>
      <w:tblPr>
        <w:tblStyle w:val="GridTable4-Accent11"/>
        <w:tblW w:w="0" w:type="auto"/>
        <w:jc w:val="center"/>
        <w:tblLook w:val="04A0" w:firstRow="1" w:lastRow="0" w:firstColumn="1" w:lastColumn="0" w:noHBand="0" w:noVBand="1"/>
      </w:tblPr>
      <w:tblGrid>
        <w:gridCol w:w="1310"/>
        <w:gridCol w:w="4216"/>
      </w:tblGrid>
      <w:tr w:rsidRPr="00212E3E" w:rsidR="001E2F27" w:rsidTr="458EB049" w14:paraId="45EA656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Pr="00212E3E" w:rsidR="001E2F27" w:rsidP="458EB049" w:rsidRDefault="001E2F27" w14:paraId="1B3A7DCE" w14:textId="7777777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Title</w:t>
            </w:r>
          </w:p>
        </w:tc>
        <w:tc>
          <w:tcPr>
            <w:tcW w:w="4216" w:type="dxa"/>
          </w:tcPr>
          <w:p w:rsidRPr="00212E3E" w:rsidR="001E2F27" w:rsidP="458EB049" w:rsidRDefault="001E2F27" w14:paraId="2DF90966"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Reference Location</w:t>
            </w:r>
          </w:p>
        </w:tc>
      </w:tr>
      <w:tr w:rsidRPr="00212E3E" w:rsidR="00A522F1" w:rsidTr="458EB049" w14:paraId="45D4D46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rsidRPr="00212E3E" w:rsidR="00A522F1" w:rsidP="458EB049" w:rsidRDefault="00A522F1" w14:paraId="4C41B221" w14:textId="295A1D8E">
            <w:pPr>
              <w:rPr>
                <w:rFonts w:ascii="Times New Roman" w:hAnsi="Times New Roman" w:eastAsia="Times New Roman" w:cs="Times New Roman"/>
                <w:b w:val="0"/>
                <w:bCs w:val="0"/>
                <w:sz w:val="24"/>
                <w:szCs w:val="24"/>
                <w:vertAlign w:val="superscript"/>
              </w:rPr>
            </w:pPr>
            <w:r w:rsidRPr="458EB049">
              <w:rPr>
                <w:rFonts w:ascii="Times New Roman" w:hAnsi="Times New Roman" w:eastAsia="Times New Roman" w:cs="Times New Roman"/>
                <w:b w:val="0"/>
                <w:bCs w:val="0"/>
                <w:sz w:val="24"/>
                <w:szCs w:val="24"/>
              </w:rPr>
              <w:t>Course Material</w:t>
            </w:r>
          </w:p>
        </w:tc>
        <w:tc>
          <w:tcPr>
            <w:tcW w:w="4216" w:type="dxa"/>
            <w:vAlign w:val="center"/>
          </w:tcPr>
          <w:p w:rsidRPr="00212E3E" w:rsidR="00A522F1" w:rsidP="458EB049" w:rsidRDefault="00A522F1" w14:paraId="0F5B8A49" w14:textId="012CA88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UMGC SWEN 670 Course Material</w:t>
            </w:r>
          </w:p>
        </w:tc>
      </w:tr>
      <w:tr w:rsidRPr="00212E3E" w:rsidR="00A522F1" w:rsidTr="458EB049" w14:paraId="0C6D7884" w14:textId="77777777">
        <w:trPr>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rsidRPr="00D13037" w:rsidR="00A522F1" w:rsidP="458EB049" w:rsidRDefault="0027400C" w14:paraId="10E4807B" w14:textId="211CABFB">
            <w:pPr>
              <w:rPr>
                <w:rFonts w:ascii="Times New Roman" w:hAnsi="Times New Roman" w:eastAsia="Times New Roman" w:cs="Times New Roman"/>
                <w:b w:val="0"/>
                <w:bCs w:val="0"/>
                <w:sz w:val="24"/>
                <w:szCs w:val="24"/>
              </w:rPr>
            </w:pPr>
            <w:proofErr w:type="spellStart"/>
            <w:r w:rsidRPr="458EB049">
              <w:rPr>
                <w:rFonts w:ascii="Times New Roman" w:hAnsi="Times New Roman" w:eastAsia="Times New Roman" w:cs="Times New Roman"/>
                <w:b w:val="0"/>
                <w:bCs w:val="0"/>
                <w:sz w:val="24"/>
                <w:szCs w:val="24"/>
              </w:rPr>
              <w:t>Dialogflow</w:t>
            </w:r>
            <w:proofErr w:type="spellEnd"/>
            <w:r w:rsidRPr="458EB049">
              <w:rPr>
                <w:rFonts w:ascii="Times New Roman" w:hAnsi="Times New Roman" w:eastAsia="Times New Roman" w:cs="Times New Roman"/>
                <w:b w:val="0"/>
                <w:bCs w:val="0"/>
                <w:sz w:val="24"/>
                <w:szCs w:val="24"/>
              </w:rPr>
              <w:t xml:space="preserve"> Docs</w:t>
            </w:r>
          </w:p>
        </w:tc>
        <w:tc>
          <w:tcPr>
            <w:tcW w:w="4216" w:type="dxa"/>
            <w:vAlign w:val="center"/>
          </w:tcPr>
          <w:p w:rsidRPr="00212E3E" w:rsidR="00A522F1" w:rsidP="458EB049" w:rsidRDefault="00AA4A7D" w14:paraId="2921B019" w14:textId="461683F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hyperlink r:id="rId17">
              <w:r w:rsidRPr="458EB049" w:rsidR="0027400C">
                <w:rPr>
                  <w:rStyle w:val="Hyperlink"/>
                  <w:rFonts w:ascii="Times New Roman" w:hAnsi="Times New Roman" w:eastAsia="Times New Roman" w:cs="Times New Roman"/>
                  <w:sz w:val="24"/>
                  <w:szCs w:val="24"/>
                </w:rPr>
                <w:t>https://cloud.google.com/dialogflow/docs</w:t>
              </w:r>
            </w:hyperlink>
            <w:r w:rsidRPr="458EB049" w:rsidR="0027400C">
              <w:rPr>
                <w:rFonts w:ascii="Times New Roman" w:hAnsi="Times New Roman" w:eastAsia="Times New Roman" w:cs="Times New Roman"/>
                <w:sz w:val="24"/>
                <w:szCs w:val="24"/>
              </w:rPr>
              <w:t xml:space="preserve"> </w:t>
            </w:r>
          </w:p>
        </w:tc>
      </w:tr>
    </w:tbl>
    <w:p w:rsidRPr="00212E3E" w:rsidR="00A522F1" w:rsidP="458EB049" w:rsidRDefault="00A522F1" w14:paraId="3F2B7E31" w14:textId="77777777">
      <w:pPr>
        <w:pStyle w:val="ChatbotNormal"/>
        <w:rPr>
          <w:rFonts w:eastAsia="Times New Roman"/>
          <w:sz w:val="24"/>
          <w:szCs w:val="24"/>
        </w:rPr>
      </w:pPr>
    </w:p>
    <w:p w:rsidRPr="00212E3E" w:rsidR="00F62F9B" w:rsidP="00311E33" w:rsidRDefault="00F62F9B" w14:paraId="7FD7D039" w14:textId="4434F789">
      <w:pPr>
        <w:pStyle w:val="ChatbotH2"/>
      </w:pPr>
      <w:bookmarkStart w:name="_Toc64826154" w:id="12"/>
      <w:bookmarkStart w:name="_Toc65082109" w:id="13"/>
      <w:r w:rsidRPr="458EB049">
        <w:t>Definitions and Acronyms</w:t>
      </w:r>
      <w:bookmarkEnd w:id="12"/>
      <w:bookmarkEnd w:id="13"/>
    </w:p>
    <w:p w:rsidRPr="00212E3E" w:rsidR="5FA20766" w:rsidP="458EB049" w:rsidRDefault="00A522F1" w14:paraId="4DF90BCC" w14:textId="624767BD">
      <w:pPr>
        <w:pStyle w:val="Caption"/>
        <w:rPr>
          <w:rFonts w:ascii="Times New Roman" w:hAnsi="Times New Roman"/>
          <w:sz w:val="24"/>
        </w:rPr>
      </w:pPr>
      <w:bookmarkStart w:name="_Toc64488770" w:id="14"/>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2</w:t>
      </w:r>
      <w:r w:rsidRPr="458EB049">
        <w:rPr>
          <w:rFonts w:ascii="Times New Roman" w:hAnsi="Times New Roman"/>
          <w:sz w:val="24"/>
        </w:rPr>
        <w:fldChar w:fldCharType="end"/>
      </w:r>
      <w:r w:rsidRPr="458EB049">
        <w:rPr>
          <w:rFonts w:ascii="Times New Roman" w:hAnsi="Times New Roman"/>
          <w:sz w:val="24"/>
        </w:rPr>
        <w:t xml:space="preserve"> Definitions and Acronyms</w:t>
      </w:r>
      <w:bookmarkEnd w:id="14"/>
    </w:p>
    <w:tbl>
      <w:tblPr>
        <w:tblStyle w:val="GridTable4-Accent12"/>
        <w:tblW w:w="7436" w:type="dxa"/>
        <w:jc w:val="center"/>
        <w:tblLook w:val="04A0" w:firstRow="1" w:lastRow="0" w:firstColumn="1" w:lastColumn="0" w:noHBand="0" w:noVBand="1"/>
      </w:tblPr>
      <w:tblGrid>
        <w:gridCol w:w="3105"/>
        <w:gridCol w:w="4331"/>
      </w:tblGrid>
      <w:tr w:rsidRPr="00212E3E" w:rsidR="001E2F27" w:rsidTr="458EB049" w14:paraId="041D353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Pr="00212E3E" w:rsidR="001E2F27" w:rsidP="458EB049" w:rsidRDefault="00A522F1" w14:paraId="1DC0779A" w14:textId="2AB07E84">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Acronym</w:t>
            </w:r>
            <w:r w:rsidRPr="458EB049" w:rsidR="1D0158D9">
              <w:rPr>
                <w:rFonts w:ascii="Times New Roman" w:hAnsi="Times New Roman" w:eastAsia="Times New Roman" w:cs="Times New Roman"/>
                <w:sz w:val="24"/>
                <w:szCs w:val="24"/>
              </w:rPr>
              <w:t>/</w:t>
            </w:r>
            <w:r w:rsidRPr="458EB049" w:rsidR="6C128918">
              <w:rPr>
                <w:rFonts w:ascii="Times New Roman" w:hAnsi="Times New Roman" w:eastAsia="Times New Roman" w:cs="Times New Roman"/>
                <w:sz w:val="24"/>
                <w:szCs w:val="24"/>
              </w:rPr>
              <w:t>Abbreviation</w:t>
            </w:r>
          </w:p>
        </w:tc>
        <w:tc>
          <w:tcPr>
            <w:tcW w:w="4331" w:type="dxa"/>
          </w:tcPr>
          <w:p w:rsidRPr="00212E3E" w:rsidR="001E2F27" w:rsidP="458EB049" w:rsidRDefault="00A522F1" w14:paraId="7BB905B7" w14:textId="55E8D2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Definition</w:t>
            </w:r>
            <w:r w:rsidRPr="458EB049" w:rsidR="19DD5126">
              <w:rPr>
                <w:rFonts w:ascii="Times New Roman" w:hAnsi="Times New Roman" w:eastAsia="Times New Roman" w:cs="Times New Roman"/>
                <w:sz w:val="24"/>
                <w:szCs w:val="24"/>
              </w:rPr>
              <w:t>/Reference</w:t>
            </w:r>
          </w:p>
        </w:tc>
      </w:tr>
      <w:tr w:rsidRPr="00212E3E" w:rsidR="001E2F27" w:rsidTr="458EB049" w14:paraId="360A950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Pr="00212E3E" w:rsidR="3B53DCC5" w:rsidP="458EB049" w:rsidRDefault="0027400C" w14:paraId="588F7EE5" w14:textId="682B1114">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TDD</w:t>
            </w:r>
          </w:p>
        </w:tc>
        <w:tc>
          <w:tcPr>
            <w:tcW w:w="4331" w:type="dxa"/>
          </w:tcPr>
          <w:p w:rsidRPr="00212E3E" w:rsidR="3B53DCC5" w:rsidP="458EB049" w:rsidRDefault="0027400C" w14:paraId="3A934305" w14:textId="4B7254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Technical Design Document</w:t>
            </w:r>
          </w:p>
        </w:tc>
      </w:tr>
      <w:tr w:rsidRPr="00212E3E" w:rsidR="0027400C" w:rsidTr="458EB049" w14:paraId="464CB472" w14:textId="77777777">
        <w:trPr>
          <w:jc w:val="center"/>
        </w:trPr>
        <w:tc>
          <w:tcPr>
            <w:cnfStyle w:val="001000000000" w:firstRow="0" w:lastRow="0" w:firstColumn="1" w:lastColumn="0" w:oddVBand="0" w:evenVBand="0" w:oddHBand="0" w:evenHBand="0" w:firstRowFirstColumn="0" w:firstRowLastColumn="0" w:lastRowFirstColumn="0" w:lastRowLastColumn="0"/>
            <w:tcW w:w="3105" w:type="dxa"/>
          </w:tcPr>
          <w:p w:rsidR="0027400C" w:rsidP="458EB049" w:rsidRDefault="0027400C" w14:paraId="65A6DD9D" w14:textId="5FB11CBF">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GCP</w:t>
            </w:r>
          </w:p>
        </w:tc>
        <w:tc>
          <w:tcPr>
            <w:tcW w:w="4331" w:type="dxa"/>
          </w:tcPr>
          <w:p w:rsidR="0027400C" w:rsidP="458EB049" w:rsidRDefault="0027400C" w14:paraId="4D90C7C5" w14:textId="360E59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Google Cloud Platform</w:t>
            </w:r>
          </w:p>
        </w:tc>
      </w:tr>
      <w:tr w:rsidRPr="00212E3E" w:rsidR="0027400C" w:rsidTr="458EB049" w14:paraId="746B05F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27400C" w:rsidP="458EB049" w:rsidRDefault="0027400C" w14:paraId="14B609EA" w14:textId="42298760">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UI</w:t>
            </w:r>
          </w:p>
        </w:tc>
        <w:tc>
          <w:tcPr>
            <w:tcW w:w="4331" w:type="dxa"/>
          </w:tcPr>
          <w:p w:rsidR="0027400C" w:rsidP="458EB049" w:rsidRDefault="0027400C" w14:paraId="26A71F5D" w14:textId="072CE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User Interface</w:t>
            </w:r>
          </w:p>
        </w:tc>
      </w:tr>
      <w:tr w:rsidRPr="00212E3E" w:rsidR="00216215" w:rsidTr="458EB049" w14:paraId="571FD4BF" w14:textId="77777777">
        <w:trPr>
          <w:jc w:val="center"/>
        </w:trPr>
        <w:tc>
          <w:tcPr>
            <w:cnfStyle w:val="001000000000" w:firstRow="0" w:lastRow="0" w:firstColumn="1" w:lastColumn="0" w:oddVBand="0" w:evenVBand="0" w:oddHBand="0" w:evenHBand="0" w:firstRowFirstColumn="0" w:firstRowLastColumn="0" w:lastRowFirstColumn="0" w:lastRowLastColumn="0"/>
            <w:tcW w:w="3105" w:type="dxa"/>
          </w:tcPr>
          <w:p w:rsidR="00216215" w:rsidP="458EB049" w:rsidRDefault="00216215" w14:paraId="0E094308" w14:textId="3881B4E5">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ETL</w:t>
            </w:r>
          </w:p>
        </w:tc>
        <w:tc>
          <w:tcPr>
            <w:tcW w:w="4331" w:type="dxa"/>
          </w:tcPr>
          <w:p w:rsidR="00216215" w:rsidP="458EB049" w:rsidRDefault="00216215" w14:paraId="145D3751" w14:textId="25D943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 xml:space="preserve">Extract, Transform, Load </w:t>
            </w:r>
            <w:proofErr w:type="gramStart"/>
            <w:r w:rsidRPr="458EB049">
              <w:rPr>
                <w:rFonts w:ascii="Times New Roman" w:hAnsi="Times New Roman" w:eastAsia="Times New Roman" w:cs="Times New Roman"/>
                <w:color w:val="000000" w:themeColor="text1"/>
                <w:sz w:val="24"/>
                <w:szCs w:val="24"/>
              </w:rPr>
              <w:t>in regards to</w:t>
            </w:r>
            <w:proofErr w:type="gramEnd"/>
            <w:r w:rsidRPr="458EB049">
              <w:rPr>
                <w:rFonts w:ascii="Times New Roman" w:hAnsi="Times New Roman" w:eastAsia="Times New Roman" w:cs="Times New Roman"/>
                <w:color w:val="000000" w:themeColor="text1"/>
                <w:sz w:val="24"/>
                <w:szCs w:val="24"/>
              </w:rPr>
              <w:t xml:space="preserve"> data processing</w:t>
            </w:r>
          </w:p>
        </w:tc>
      </w:tr>
      <w:tr w:rsidRPr="00212E3E" w:rsidR="007E730D" w:rsidTr="458EB049" w14:paraId="6C8A2E8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Pr="45793AEE" w:rsidR="007E730D" w:rsidP="458EB049" w:rsidRDefault="24F0033D" w14:paraId="0E5EA6A0" w14:textId="6FF63217">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NoSQL</w:t>
            </w:r>
          </w:p>
        </w:tc>
        <w:tc>
          <w:tcPr>
            <w:tcW w:w="4331" w:type="dxa"/>
          </w:tcPr>
          <w:p w:rsidRPr="45793AEE" w:rsidR="007E730D" w:rsidP="458EB049" w:rsidRDefault="24F0033D" w14:paraId="602AFF1F" w14:textId="0C55D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Not only Structured Query Language</w:t>
            </w:r>
          </w:p>
        </w:tc>
      </w:tr>
      <w:tr w:rsidR="458EB049" w:rsidTr="458EB049" w14:paraId="5AC98D3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24F0033D" w:rsidP="458EB049" w:rsidRDefault="24F0033D" w14:paraId="48A20D3C" w14:textId="7068CBF8">
            <w:pPr>
              <w:jc w:val="center"/>
              <w:rPr>
                <w:rFonts w:ascii="Times New Roman" w:hAnsi="Times New Roman" w:eastAsia="Times New Roman" w:cs="Times New Roman"/>
                <w:b w:val="0"/>
                <w:bCs w:val="0"/>
                <w:color w:val="000000" w:themeColor="text1"/>
                <w:sz w:val="24"/>
                <w:szCs w:val="24"/>
              </w:rPr>
            </w:pPr>
            <w:proofErr w:type="spellStart"/>
            <w:r w:rsidRPr="458EB049">
              <w:rPr>
                <w:rFonts w:ascii="Times New Roman" w:hAnsi="Times New Roman" w:eastAsia="Times New Roman" w:cs="Times New Roman"/>
                <w:b w:val="0"/>
                <w:bCs w:val="0"/>
                <w:color w:val="000000" w:themeColor="text1"/>
                <w:sz w:val="24"/>
                <w:szCs w:val="24"/>
              </w:rPr>
              <w:t>ReST</w:t>
            </w:r>
            <w:proofErr w:type="spellEnd"/>
          </w:p>
        </w:tc>
        <w:tc>
          <w:tcPr>
            <w:tcW w:w="4331" w:type="dxa"/>
          </w:tcPr>
          <w:p w:rsidR="24F0033D" w:rsidP="458EB049" w:rsidRDefault="24F0033D" w14:paraId="5B4675B6" w14:textId="6956B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Representational State Transfer</w:t>
            </w:r>
          </w:p>
        </w:tc>
      </w:tr>
      <w:tr w:rsidR="458EB049" w:rsidTr="458EB049" w14:paraId="0BD290A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4DCD2CB3" w:rsidP="458EB049" w:rsidRDefault="4DCD2CB3" w14:paraId="0A8782EA" w14:textId="7A33DBBD">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HTTP</w:t>
            </w:r>
          </w:p>
        </w:tc>
        <w:tc>
          <w:tcPr>
            <w:tcW w:w="4331" w:type="dxa"/>
          </w:tcPr>
          <w:p w:rsidR="4DCD2CB3" w:rsidP="458EB049" w:rsidRDefault="4DCD2CB3" w14:paraId="7A9D4737" w14:textId="06072A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Hypertext Transfer Protocol</w:t>
            </w:r>
          </w:p>
        </w:tc>
      </w:tr>
      <w:tr w:rsidR="458EB049" w:rsidTr="458EB049" w14:paraId="2A25A42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4B0A5AAF" w14:textId="5AA952AA">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URL</w:t>
            </w:r>
          </w:p>
        </w:tc>
        <w:tc>
          <w:tcPr>
            <w:tcW w:w="4331" w:type="dxa"/>
          </w:tcPr>
          <w:p w:rsidR="69E4AFD6" w:rsidP="458EB049" w:rsidRDefault="69E4AFD6" w14:paraId="26F0AAAF" w14:textId="49E475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Uniform Resource Locator</w:t>
            </w:r>
          </w:p>
        </w:tc>
      </w:tr>
      <w:tr w:rsidR="458EB049" w:rsidTr="458EB049" w14:paraId="6A1A395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07ECE93B" w14:textId="4BEFF12F">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CA</w:t>
            </w:r>
          </w:p>
        </w:tc>
        <w:tc>
          <w:tcPr>
            <w:tcW w:w="4331" w:type="dxa"/>
          </w:tcPr>
          <w:p w:rsidR="69E4AFD6" w:rsidP="458EB049" w:rsidRDefault="69E4AFD6" w14:paraId="47F325CF" w14:textId="5382AB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Certificate Authority</w:t>
            </w:r>
          </w:p>
        </w:tc>
      </w:tr>
      <w:tr w:rsidR="458EB049" w:rsidTr="458EB049" w14:paraId="7727E7C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2047F91D" w14:textId="5AEC4049">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SSL</w:t>
            </w:r>
          </w:p>
        </w:tc>
        <w:tc>
          <w:tcPr>
            <w:tcW w:w="4331" w:type="dxa"/>
          </w:tcPr>
          <w:p w:rsidR="79C9B138" w:rsidP="458EB049" w:rsidRDefault="79C9B138" w14:paraId="0ACFD866" w14:textId="4847F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Secure Sockets Layer</w:t>
            </w:r>
          </w:p>
        </w:tc>
      </w:tr>
      <w:tr w:rsidR="458EB049" w:rsidTr="458EB049" w14:paraId="0E6A09C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32374CF0" w14:textId="40BF1BE1">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API</w:t>
            </w:r>
          </w:p>
        </w:tc>
        <w:tc>
          <w:tcPr>
            <w:tcW w:w="4331" w:type="dxa"/>
          </w:tcPr>
          <w:p w:rsidR="79C9B138" w:rsidP="458EB049" w:rsidRDefault="79C9B138" w14:paraId="21BCA305" w14:textId="26CD68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Application Programming Interface</w:t>
            </w:r>
          </w:p>
        </w:tc>
      </w:tr>
      <w:tr w:rsidR="458EB049" w:rsidTr="458EB049" w14:paraId="69DCCE1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478A22D2" w14:textId="2D2BC62C">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AI</w:t>
            </w:r>
          </w:p>
        </w:tc>
        <w:tc>
          <w:tcPr>
            <w:tcW w:w="4331" w:type="dxa"/>
          </w:tcPr>
          <w:p w:rsidR="79C9B138" w:rsidP="458EB049" w:rsidRDefault="79C9B138" w14:paraId="5A6F0BF3" w14:textId="41C91C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Artificial Intelligence</w:t>
            </w:r>
          </w:p>
        </w:tc>
      </w:tr>
      <w:tr w:rsidR="458EB049" w:rsidTr="458EB049" w14:paraId="45F016FB" w14:textId="7777777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59D9AECD" w14:textId="45F030C0">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RDBMS</w:t>
            </w:r>
          </w:p>
        </w:tc>
        <w:tc>
          <w:tcPr>
            <w:tcW w:w="4331" w:type="dxa"/>
          </w:tcPr>
          <w:p w:rsidR="79C9B138" w:rsidP="458EB049" w:rsidRDefault="79C9B138" w14:paraId="4E6F60AE" w14:textId="7CBAAB86">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Rational Database Management System</w:t>
            </w:r>
          </w:p>
        </w:tc>
      </w:tr>
    </w:tbl>
    <w:p w:rsidRPr="00212E3E" w:rsidR="001E2F27" w:rsidP="458EB049" w:rsidRDefault="001E2F27" w14:paraId="60606AA8" w14:textId="77777777">
      <w:pPr>
        <w:pStyle w:val="ListParagraph"/>
        <w:rPr>
          <w:rFonts w:ascii="Times New Roman" w:hAnsi="Times New Roman"/>
        </w:rPr>
      </w:pPr>
    </w:p>
    <w:p w:rsidRPr="00212E3E" w:rsidR="001E2F27" w:rsidP="458EB049" w:rsidRDefault="001E2F27" w14:paraId="3F090AB3" w14:textId="77777777">
      <w:pPr>
        <w:pStyle w:val="ChatbotNormal"/>
        <w:rPr>
          <w:rFonts w:eastAsia="Times New Roman"/>
          <w:sz w:val="24"/>
          <w:szCs w:val="24"/>
        </w:rPr>
      </w:pPr>
    </w:p>
    <w:p w:rsidR="009C60D4" w:rsidRDefault="009C60D4" w14:paraId="1B77F39E"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165F5E" w:rsidP="00165F5E" w:rsidRDefault="00F62F9B" w14:paraId="59BA78A1" w14:textId="4DB7B3C2">
      <w:pPr>
        <w:pStyle w:val="ChatbotH1"/>
      </w:pPr>
      <w:bookmarkStart w:name="_Toc64826155" w:id="15"/>
      <w:bookmarkStart w:name="_Toc65082110" w:id="16"/>
      <w:r w:rsidRPr="458EB049">
        <w:lastRenderedPageBreak/>
        <w:t>System Overview</w:t>
      </w:r>
      <w:bookmarkEnd w:id="15"/>
      <w:bookmarkEnd w:id="16"/>
    </w:p>
    <w:p w:rsidR="00E847D2" w:rsidP="458EB049" w:rsidRDefault="00B64172" w14:paraId="33AFD54D" w14:textId="555E9BAF">
      <w:pPr>
        <w:pStyle w:val="ChatbotNormal"/>
        <w:rPr>
          <w:rFonts w:eastAsia="Times New Roman"/>
          <w:color w:val="000000" w:themeColor="text1"/>
          <w:sz w:val="24"/>
          <w:szCs w:val="24"/>
        </w:rPr>
      </w:pPr>
      <w:proofErr w:type="spellStart"/>
      <w:r w:rsidRPr="458EB049">
        <w:rPr>
          <w:rFonts w:eastAsia="Times New Roman"/>
          <w:color w:val="000000" w:themeColor="text1"/>
          <w:sz w:val="24"/>
          <w:szCs w:val="24"/>
        </w:rPr>
        <w:t>Dialogflow</w:t>
      </w:r>
      <w:proofErr w:type="spellEnd"/>
      <w:r w:rsidRPr="458EB049" w:rsidR="4E48ABDA">
        <w:rPr>
          <w:rFonts w:eastAsia="Times New Roman"/>
          <w:color w:val="000000" w:themeColor="text1"/>
          <w:sz w:val="24"/>
          <w:szCs w:val="24"/>
        </w:rPr>
        <w:t xml:space="preserve"> is an application that interfaces between the end</w:t>
      </w:r>
      <w:r w:rsidRPr="458EB049" w:rsidR="002C160F">
        <w:rPr>
          <w:rFonts w:eastAsia="Times New Roman"/>
          <w:color w:val="000000" w:themeColor="text1"/>
          <w:sz w:val="24"/>
          <w:szCs w:val="24"/>
        </w:rPr>
        <w:t xml:space="preserve"> </w:t>
      </w:r>
      <w:r w:rsidRPr="458EB049" w:rsidR="4E48ABDA">
        <w:rPr>
          <w:rFonts w:eastAsia="Times New Roman"/>
          <w:color w:val="000000" w:themeColor="text1"/>
          <w:sz w:val="24"/>
          <w:szCs w:val="24"/>
        </w:rPr>
        <w:t>user (professional) and records their voice</w:t>
      </w:r>
      <w:r w:rsidRPr="458EB049" w:rsidR="002C160F">
        <w:rPr>
          <w:rFonts w:eastAsia="Times New Roman"/>
          <w:color w:val="000000" w:themeColor="text1"/>
          <w:sz w:val="24"/>
          <w:szCs w:val="24"/>
        </w:rPr>
        <w:t xml:space="preserve">. The service </w:t>
      </w:r>
      <w:r w:rsidRPr="458EB049" w:rsidR="4E48ABDA">
        <w:rPr>
          <w:rFonts w:eastAsia="Times New Roman"/>
          <w:color w:val="000000" w:themeColor="text1"/>
          <w:sz w:val="24"/>
          <w:szCs w:val="24"/>
        </w:rPr>
        <w:t>does additional processing to help the end</w:t>
      </w:r>
      <w:r w:rsidRPr="458EB049" w:rsidR="002C160F">
        <w:rPr>
          <w:rFonts w:eastAsia="Times New Roman"/>
          <w:color w:val="000000" w:themeColor="text1"/>
          <w:sz w:val="24"/>
          <w:szCs w:val="24"/>
        </w:rPr>
        <w:t xml:space="preserve"> </w:t>
      </w:r>
      <w:r w:rsidRPr="458EB049" w:rsidR="4E48ABDA">
        <w:rPr>
          <w:rFonts w:eastAsia="Times New Roman"/>
          <w:color w:val="000000" w:themeColor="text1"/>
          <w:sz w:val="24"/>
          <w:szCs w:val="24"/>
        </w:rPr>
        <w:t>user fill out their report.</w:t>
      </w:r>
      <w:r w:rsidRPr="458EB049" w:rsidR="1B37A874">
        <w:rPr>
          <w:rFonts w:eastAsia="Times New Roman"/>
          <w:color w:val="000000" w:themeColor="text1"/>
          <w:sz w:val="24"/>
          <w:szCs w:val="24"/>
        </w:rPr>
        <w:t xml:space="preserve"> The use of a mobile UI</w:t>
      </w:r>
      <w:r w:rsidRPr="458EB049" w:rsidR="002C160F">
        <w:rPr>
          <w:rFonts w:eastAsia="Times New Roman"/>
          <w:color w:val="000000" w:themeColor="text1"/>
          <w:sz w:val="24"/>
          <w:szCs w:val="24"/>
        </w:rPr>
        <w:t xml:space="preserve"> for recording</w:t>
      </w:r>
      <w:r w:rsidRPr="458EB049" w:rsidR="1B37A874">
        <w:rPr>
          <w:rFonts w:eastAsia="Times New Roman"/>
          <w:color w:val="000000" w:themeColor="text1"/>
          <w:sz w:val="24"/>
          <w:szCs w:val="24"/>
        </w:rPr>
        <w:t xml:space="preserve">, webserver for form </w:t>
      </w:r>
      <w:r w:rsidRPr="458EB049" w:rsidR="74A7B6CA">
        <w:rPr>
          <w:rFonts w:eastAsia="Times New Roman"/>
          <w:color w:val="000000" w:themeColor="text1"/>
          <w:sz w:val="24"/>
          <w:szCs w:val="24"/>
        </w:rPr>
        <w:t>management</w:t>
      </w:r>
      <w:r w:rsidRPr="458EB049" w:rsidR="1B37A874">
        <w:rPr>
          <w:rFonts w:eastAsia="Times New Roman"/>
          <w:color w:val="000000" w:themeColor="text1"/>
          <w:sz w:val="24"/>
          <w:szCs w:val="24"/>
        </w:rPr>
        <w:t xml:space="preserve"> and creation, and</w:t>
      </w:r>
      <w:r w:rsidRPr="458EB049" w:rsidR="002C160F">
        <w:rPr>
          <w:rFonts w:eastAsia="Times New Roman"/>
          <w:color w:val="000000" w:themeColor="text1"/>
          <w:sz w:val="24"/>
          <w:szCs w:val="24"/>
        </w:rPr>
        <w:t xml:space="preserve"> Google’s</w:t>
      </w:r>
      <w:r w:rsidRPr="458EB049" w:rsidR="1B37A874">
        <w:rPr>
          <w:rFonts w:eastAsia="Times New Roman"/>
          <w:color w:val="000000" w:themeColor="text1"/>
          <w:sz w:val="24"/>
          <w:szCs w:val="24"/>
        </w:rPr>
        <w:t xml:space="preserve"> </w:t>
      </w:r>
      <w:proofErr w:type="spellStart"/>
      <w:r w:rsidRPr="458EB049">
        <w:rPr>
          <w:rFonts w:eastAsia="Times New Roman"/>
          <w:color w:val="000000" w:themeColor="text1"/>
          <w:sz w:val="24"/>
          <w:szCs w:val="24"/>
        </w:rPr>
        <w:t>Dialogflow</w:t>
      </w:r>
      <w:proofErr w:type="spellEnd"/>
      <w:r w:rsidRPr="458EB049" w:rsidR="1B37A874">
        <w:rPr>
          <w:rFonts w:eastAsia="Times New Roman"/>
          <w:color w:val="000000" w:themeColor="text1"/>
          <w:sz w:val="24"/>
          <w:szCs w:val="24"/>
        </w:rPr>
        <w:t xml:space="preserve"> </w:t>
      </w:r>
      <w:r w:rsidRPr="458EB049" w:rsidR="002C160F">
        <w:rPr>
          <w:rFonts w:eastAsia="Times New Roman"/>
          <w:color w:val="000000" w:themeColor="text1"/>
          <w:sz w:val="24"/>
          <w:szCs w:val="24"/>
        </w:rPr>
        <w:t xml:space="preserve">service </w:t>
      </w:r>
      <w:r w:rsidRPr="458EB049" w:rsidR="0027400C">
        <w:rPr>
          <w:rFonts w:eastAsia="Times New Roman"/>
          <w:color w:val="000000" w:themeColor="text1"/>
          <w:sz w:val="24"/>
          <w:szCs w:val="24"/>
        </w:rPr>
        <w:t>AI</w:t>
      </w:r>
      <w:r w:rsidRPr="458EB049" w:rsidR="1B37A874">
        <w:rPr>
          <w:rFonts w:eastAsia="Times New Roman"/>
          <w:color w:val="000000" w:themeColor="text1"/>
          <w:sz w:val="24"/>
          <w:szCs w:val="24"/>
        </w:rPr>
        <w:t xml:space="preserve"> that </w:t>
      </w:r>
      <w:r w:rsidRPr="458EB049" w:rsidR="06D315B3">
        <w:rPr>
          <w:rFonts w:eastAsia="Times New Roman"/>
          <w:color w:val="000000" w:themeColor="text1"/>
          <w:sz w:val="24"/>
          <w:szCs w:val="24"/>
        </w:rPr>
        <w:t xml:space="preserve">interprets </w:t>
      </w:r>
      <w:r w:rsidRPr="458EB049" w:rsidR="002C160F">
        <w:rPr>
          <w:rFonts w:eastAsia="Times New Roman"/>
          <w:color w:val="000000" w:themeColor="text1"/>
          <w:sz w:val="24"/>
          <w:szCs w:val="24"/>
        </w:rPr>
        <w:t>the audio</w:t>
      </w:r>
      <w:r w:rsidRPr="458EB049" w:rsidR="06D315B3">
        <w:rPr>
          <w:rFonts w:eastAsia="Times New Roman"/>
          <w:color w:val="000000" w:themeColor="text1"/>
          <w:sz w:val="24"/>
          <w:szCs w:val="24"/>
        </w:rPr>
        <w:t xml:space="preserve"> shall form the final product.</w:t>
      </w:r>
    </w:p>
    <w:p w:rsidR="002C160F" w:rsidP="458EB049" w:rsidRDefault="002C160F" w14:paraId="298772AD" w14:textId="79DF856E">
      <w:pPr>
        <w:pStyle w:val="ChatbotNormal"/>
        <w:rPr>
          <w:rFonts w:eastAsia="Times New Roman"/>
          <w:snapToGrid w:val="0"/>
          <w:color w:val="000000" w:themeColor="text1"/>
          <w:sz w:val="24"/>
          <w:szCs w:val="24"/>
        </w:rPr>
      </w:pPr>
      <w:r w:rsidRPr="458EB049">
        <w:rPr>
          <w:rFonts w:eastAsia="Times New Roman"/>
          <w:color w:val="000000" w:themeColor="text1"/>
          <w:sz w:val="24"/>
          <w:szCs w:val="24"/>
        </w:rPr>
        <w:t xml:space="preserve">At a high level, the mobile team is focusing on building out a UI that can identify the user and allow them to record their voice using an API that our team will provide. The web team is focusing on building a form creation and management platform where users can create and update forms that they have defined. The </w:t>
      </w:r>
      <w:proofErr w:type="spellStart"/>
      <w:r w:rsidRPr="458EB049">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team will focus on building out the middleware between these two components by receiving the processing the recorded audio in real time and storing the data in a database for use on the web UI. </w:t>
      </w:r>
      <w:proofErr w:type="spellStart"/>
      <w:r w:rsidRPr="458EB049">
        <w:rPr>
          <w:rFonts w:eastAsia="Times New Roman"/>
          <w:color w:val="000000" w:themeColor="text1"/>
          <w:sz w:val="24"/>
          <w:szCs w:val="24"/>
        </w:rPr>
        <w:t>DevSecOps</w:t>
      </w:r>
      <w:proofErr w:type="spellEnd"/>
      <w:r w:rsidRPr="458EB049">
        <w:rPr>
          <w:rFonts w:eastAsia="Times New Roman"/>
          <w:color w:val="000000" w:themeColor="text1"/>
          <w:sz w:val="24"/>
          <w:szCs w:val="24"/>
        </w:rPr>
        <w:t xml:space="preserve"> will need to provide a database for all teams to use for the storage of processed data and audio records as well as create the appropriate logging tools to debug and audit system applications.</w:t>
      </w:r>
    </w:p>
    <w:p w:rsidR="00F35BF3" w:rsidP="458EB049" w:rsidRDefault="00F35BF3" w14:paraId="3E659676" w14:textId="725E6056">
      <w:pPr>
        <w:pStyle w:val="ChatbotNormal"/>
        <w:rPr>
          <w:rFonts w:eastAsia="Times New Roman"/>
          <w:snapToGrid w:val="0"/>
          <w:color w:val="000000" w:themeColor="text1"/>
          <w:sz w:val="24"/>
          <w:szCs w:val="24"/>
        </w:rPr>
      </w:pPr>
      <w:r w:rsidRPr="458EB049">
        <w:rPr>
          <w:rFonts w:eastAsia="Times New Roman"/>
          <w:color w:val="000000" w:themeColor="text1"/>
          <w:sz w:val="24"/>
          <w:szCs w:val="24"/>
        </w:rPr>
        <w:t xml:space="preserve">The </w:t>
      </w:r>
      <w:proofErr w:type="spellStart"/>
      <w:r w:rsidRPr="458EB049">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service </w:t>
      </w:r>
      <w:r w:rsidRPr="458EB049" w:rsidR="00575D96">
        <w:rPr>
          <w:rFonts w:eastAsia="Times New Roman"/>
          <w:color w:val="000000" w:themeColor="text1"/>
          <w:sz w:val="24"/>
          <w:szCs w:val="24"/>
        </w:rPr>
        <w:t>architecture will consist of four different components that are explained in further detail in the next section:</w:t>
      </w:r>
    </w:p>
    <w:p w:rsidRPr="00575D96" w:rsidR="00575D96" w:rsidP="458EB049" w:rsidRDefault="00575D96" w14:paraId="6352552F" w14:textId="1D9CCFB0">
      <w:pPr>
        <w:pStyle w:val="ChatbotNormal"/>
        <w:numPr>
          <w:ilvl w:val="0"/>
          <w:numId w:val="35"/>
        </w:numPr>
        <w:rPr>
          <w:rFonts w:eastAsia="Times New Roman"/>
          <w:snapToGrid w:val="0"/>
          <w:color w:val="000000" w:themeColor="text1"/>
          <w:sz w:val="24"/>
          <w:szCs w:val="24"/>
        </w:rPr>
      </w:pPr>
      <w:proofErr w:type="spellStart"/>
      <w:r w:rsidRPr="5AF0E6F5" w:rsidR="00575D96">
        <w:rPr>
          <w:rFonts w:eastAsia="Times New Roman"/>
          <w:color w:val="000000" w:themeColor="text1" w:themeTint="FF" w:themeShade="FF"/>
          <w:sz w:val="24"/>
          <w:szCs w:val="24"/>
        </w:rPr>
        <w:t>Dialogflow</w:t>
      </w:r>
      <w:proofErr w:type="spellEnd"/>
      <w:r w:rsidRPr="5AF0E6F5" w:rsidR="00575D96">
        <w:rPr>
          <w:rFonts w:eastAsia="Times New Roman"/>
          <w:color w:val="000000" w:themeColor="text1" w:themeTint="FF" w:themeShade="FF"/>
          <w:sz w:val="24"/>
          <w:szCs w:val="24"/>
        </w:rPr>
        <w:t xml:space="preserve"> </w:t>
      </w:r>
      <w:del w:author="Thomas Barton" w:date="2021-03-06T02:27:35.045Z" w:id="1589105446">
        <w:r w:rsidRPr="5AF0E6F5" w:rsidDel="00575D96">
          <w:rPr>
            <w:rFonts w:eastAsia="Times New Roman"/>
            <w:color w:val="000000" w:themeColor="text1" w:themeTint="FF" w:themeShade="FF"/>
            <w:sz w:val="24"/>
            <w:szCs w:val="24"/>
          </w:rPr>
          <w:delText>Form Bot</w:delText>
        </w:r>
      </w:del>
      <w:ins w:author="Thomas Barton" w:date="2021-03-06T21:59:14.853Z" w:id="1394897262">
        <w:r w:rsidRPr="5AF0E6F5" w:rsidR="3642B01D">
          <w:rPr>
            <w:rFonts w:eastAsia="Times New Roman"/>
            <w:color w:val="000000" w:themeColor="text1" w:themeTint="FF" w:themeShade="FF"/>
            <w:sz w:val="24"/>
            <w:szCs w:val="24"/>
          </w:rPr>
          <w:t>Form Scriber</w:t>
        </w:r>
      </w:ins>
      <w:r w:rsidRPr="5AF0E6F5" w:rsidR="00575D96">
        <w:rPr>
          <w:rFonts w:eastAsia="Times New Roman"/>
          <w:color w:val="000000" w:themeColor="text1" w:themeTint="FF" w:themeShade="FF"/>
          <w:sz w:val="24"/>
          <w:szCs w:val="24"/>
        </w:rPr>
        <w:t xml:space="preserve"> Agent</w:t>
      </w:r>
    </w:p>
    <w:p w:rsidRPr="00575D96" w:rsidR="00575D96" w:rsidP="458EB049" w:rsidRDefault="00575D96" w14:paraId="257972FE" w14:textId="0E6D9A68">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Web Application layer</w:t>
      </w:r>
    </w:p>
    <w:p w:rsidRPr="00575D96" w:rsidR="00575D96" w:rsidP="458EB049" w:rsidRDefault="00575D96" w14:paraId="62DECABB" w14:textId="4E2585F7">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Webhooks</w:t>
      </w:r>
    </w:p>
    <w:p w:rsidR="00575D96" w:rsidP="458EB049" w:rsidRDefault="00575D96" w14:paraId="3C2C2559" w14:textId="4B85D964">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Database</w:t>
      </w:r>
    </w:p>
    <w:p w:rsidR="00EE707A" w:rsidRDefault="00EE707A" w14:paraId="55A1BFF1"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F62F9B" w:rsidRDefault="00F62F9B" w14:paraId="596B730B" w14:textId="5231A55D">
      <w:pPr>
        <w:pStyle w:val="ChatbotH1"/>
      </w:pPr>
      <w:bookmarkStart w:name="_Toc64826156" w:id="17"/>
      <w:bookmarkStart w:name="_Toc65082111" w:id="18"/>
      <w:r w:rsidRPr="458EB049">
        <w:lastRenderedPageBreak/>
        <w:t>System Architecture</w:t>
      </w:r>
      <w:bookmarkEnd w:id="17"/>
      <w:bookmarkEnd w:id="18"/>
    </w:p>
    <w:p w:rsidRPr="00212E3E" w:rsidR="00507ED4" w:rsidP="458EB049" w:rsidRDefault="4C26CD4E" w14:paraId="35EBCCF0" w14:textId="489FB0E2">
      <w:pPr>
        <w:pStyle w:val="ChatbotNormal"/>
        <w:rPr>
          <w:rFonts w:eastAsia="Times New Roman"/>
          <w:sz w:val="24"/>
          <w:szCs w:val="24"/>
        </w:rPr>
      </w:pPr>
      <w:r w:rsidRPr="458EB049">
        <w:rPr>
          <w:rFonts w:eastAsia="Times New Roman"/>
          <w:sz w:val="24"/>
          <w:szCs w:val="24"/>
        </w:rPr>
        <w:t xml:space="preserve">This section details the different aspects of the system in a high-level context. </w:t>
      </w:r>
    </w:p>
    <w:p w:rsidRPr="00212E3E" w:rsidR="00507ED4" w:rsidP="00311E33" w:rsidRDefault="00F62F9B" w14:paraId="547B8A14" w14:textId="0CFAE9CE">
      <w:pPr>
        <w:pStyle w:val="ChatbotH2"/>
      </w:pPr>
      <w:bookmarkStart w:name="_Toc64826157" w:id="19"/>
      <w:bookmarkStart w:name="_Toc65082112" w:id="20"/>
      <w:r w:rsidRPr="458EB049">
        <w:t>Architectural Design</w:t>
      </w:r>
      <w:bookmarkEnd w:id="19"/>
      <w:bookmarkEnd w:id="20"/>
    </w:p>
    <w:p w:rsidR="73FAEDB9" w:rsidP="458EB049" w:rsidRDefault="42D52729" w14:paraId="57F8A238" w14:textId="130A6494">
      <w:pPr>
        <w:pStyle w:val="ChatbotNormal"/>
        <w:rPr>
          <w:rFonts w:eastAsia="Times New Roman"/>
          <w:color w:val="000000" w:themeColor="text1"/>
          <w:sz w:val="24"/>
          <w:szCs w:val="24"/>
        </w:rPr>
      </w:pPr>
      <w:r w:rsidRPr="5AF0E6F5" w:rsidR="42D52729">
        <w:rPr>
          <w:rFonts w:eastAsia="Times New Roman"/>
          <w:color w:val="000000" w:themeColor="text1" w:themeTint="FF" w:themeShade="FF"/>
          <w:sz w:val="24"/>
          <w:szCs w:val="24"/>
        </w:rPr>
        <w:t xml:space="preserve">The system is hosted on a cloud server environment. It </w:t>
      </w:r>
      <w:r w:rsidRPr="5AF0E6F5" w:rsidR="598CDFA3">
        <w:rPr>
          <w:rFonts w:eastAsia="Times New Roman"/>
          <w:color w:val="000000" w:themeColor="text1" w:themeTint="FF" w:themeShade="FF"/>
          <w:sz w:val="24"/>
          <w:szCs w:val="24"/>
        </w:rPr>
        <w:t xml:space="preserve">is </w:t>
      </w:r>
      <w:r w:rsidRPr="5AF0E6F5" w:rsidR="42D52729">
        <w:rPr>
          <w:rFonts w:eastAsia="Times New Roman"/>
          <w:color w:val="000000" w:themeColor="text1" w:themeTint="FF" w:themeShade="FF"/>
          <w:sz w:val="24"/>
          <w:szCs w:val="24"/>
        </w:rPr>
        <w:t>comprise</w:t>
      </w:r>
      <w:r w:rsidRPr="5AF0E6F5" w:rsidR="11CB2E71">
        <w:rPr>
          <w:rFonts w:eastAsia="Times New Roman"/>
          <w:color w:val="000000" w:themeColor="text1" w:themeTint="FF" w:themeShade="FF"/>
          <w:sz w:val="24"/>
          <w:szCs w:val="24"/>
        </w:rPr>
        <w:t>d</w:t>
      </w:r>
      <w:r w:rsidRPr="5AF0E6F5" w:rsidR="42D52729">
        <w:rPr>
          <w:rFonts w:eastAsia="Times New Roman"/>
          <w:color w:val="000000" w:themeColor="text1" w:themeTint="FF" w:themeShade="FF"/>
          <w:sz w:val="24"/>
          <w:szCs w:val="24"/>
        </w:rPr>
        <w:t xml:space="preserve"> of 4 main components</w:t>
      </w:r>
      <w:r w:rsidRPr="5AF0E6F5" w:rsidR="00311E33">
        <w:rPr>
          <w:rFonts w:eastAsia="Times New Roman"/>
          <w:color w:val="000000" w:themeColor="text1" w:themeTint="FF" w:themeShade="FF"/>
          <w:sz w:val="24"/>
          <w:szCs w:val="24"/>
        </w:rPr>
        <w:t>:</w:t>
      </w:r>
      <w:r w:rsidRPr="5AF0E6F5" w:rsidR="42D52729">
        <w:rPr>
          <w:rFonts w:eastAsia="Times New Roman"/>
          <w:color w:val="000000" w:themeColor="text1" w:themeTint="FF" w:themeShade="FF"/>
          <w:sz w:val="24"/>
          <w:szCs w:val="24"/>
        </w:rPr>
        <w:t xml:space="preserve"> </w:t>
      </w:r>
      <w:r w:rsidRPr="5AF0E6F5" w:rsidR="00311E33">
        <w:rPr>
          <w:rFonts w:eastAsia="Times New Roman"/>
          <w:color w:val="000000" w:themeColor="text1" w:themeTint="FF" w:themeShade="FF"/>
          <w:sz w:val="24"/>
          <w:szCs w:val="24"/>
        </w:rPr>
        <w:t>t</w:t>
      </w:r>
      <w:r w:rsidRPr="5AF0E6F5" w:rsidR="42D52729">
        <w:rPr>
          <w:rFonts w:eastAsia="Times New Roman"/>
          <w:color w:val="000000" w:themeColor="text1" w:themeTint="FF" w:themeShade="FF"/>
          <w:sz w:val="24"/>
          <w:szCs w:val="24"/>
        </w:rPr>
        <w:t xml:space="preserve">he front-end </w:t>
      </w:r>
      <w:del w:author="Thomas Barton" w:date="2021-03-06T02:27:35.047Z" w:id="644584990">
        <w:r w:rsidRPr="5AF0E6F5" w:rsidDel="42D52729">
          <w:rPr>
            <w:rFonts w:eastAsia="Times New Roman"/>
            <w:color w:val="000000" w:themeColor="text1" w:themeTint="FF" w:themeShade="FF"/>
            <w:sz w:val="24"/>
            <w:szCs w:val="24"/>
          </w:rPr>
          <w:delText>Form Bot</w:delText>
        </w:r>
      </w:del>
      <w:ins w:author="Thomas Barton" w:date="2021-03-06T21:59:14.857Z" w:id="1761862390">
        <w:r w:rsidRPr="5AF0E6F5" w:rsidR="3642B01D">
          <w:rPr>
            <w:rFonts w:eastAsia="Times New Roman"/>
            <w:color w:val="000000" w:themeColor="text1" w:themeTint="FF" w:themeShade="FF"/>
            <w:sz w:val="24"/>
            <w:szCs w:val="24"/>
          </w:rPr>
          <w:t>Form Scriber</w:t>
        </w:r>
      </w:ins>
      <w:r w:rsidRPr="5AF0E6F5" w:rsidR="00F101AD">
        <w:rPr>
          <w:rFonts w:eastAsia="Times New Roman"/>
          <w:color w:val="000000" w:themeColor="text1" w:themeTint="FF" w:themeShade="FF"/>
          <w:sz w:val="24"/>
          <w:szCs w:val="24"/>
        </w:rPr>
        <w:t xml:space="preserve"> agent</w:t>
      </w:r>
      <w:r w:rsidRPr="5AF0E6F5" w:rsidR="201B667C">
        <w:rPr>
          <w:rFonts w:eastAsia="Times New Roman"/>
          <w:color w:val="000000" w:themeColor="text1" w:themeTint="FF" w:themeShade="FF"/>
          <w:sz w:val="24"/>
          <w:szCs w:val="24"/>
        </w:rPr>
        <w:t xml:space="preserve"> UI</w:t>
      </w:r>
      <w:r w:rsidRPr="5AF0E6F5" w:rsidR="42D52729">
        <w:rPr>
          <w:rFonts w:eastAsia="Times New Roman"/>
          <w:color w:val="000000" w:themeColor="text1" w:themeTint="FF" w:themeShade="FF"/>
          <w:sz w:val="24"/>
          <w:szCs w:val="24"/>
        </w:rPr>
        <w:t>, application layer</w:t>
      </w:r>
      <w:r w:rsidRPr="5AF0E6F5" w:rsidR="5F8C764E">
        <w:rPr>
          <w:rFonts w:eastAsia="Times New Roman"/>
          <w:color w:val="000000" w:themeColor="text1" w:themeTint="FF" w:themeShade="FF"/>
          <w:sz w:val="24"/>
          <w:szCs w:val="24"/>
        </w:rPr>
        <w:t xml:space="preserve"> Google </w:t>
      </w:r>
      <w:proofErr w:type="spellStart"/>
      <w:r w:rsidRPr="5AF0E6F5" w:rsidR="5F8C764E">
        <w:rPr>
          <w:rFonts w:eastAsia="Times New Roman"/>
          <w:color w:val="000000" w:themeColor="text1" w:themeTint="FF" w:themeShade="FF"/>
          <w:sz w:val="24"/>
          <w:szCs w:val="24"/>
        </w:rPr>
        <w:t>Dialogflow</w:t>
      </w:r>
      <w:proofErr w:type="spellEnd"/>
      <w:r w:rsidRPr="5AF0E6F5" w:rsidR="5F8C764E">
        <w:rPr>
          <w:rFonts w:eastAsia="Times New Roman"/>
          <w:color w:val="000000" w:themeColor="text1" w:themeTint="FF" w:themeShade="FF"/>
          <w:sz w:val="24"/>
          <w:szCs w:val="24"/>
        </w:rPr>
        <w:t xml:space="preserve"> service</w:t>
      </w:r>
      <w:r w:rsidRPr="5AF0E6F5" w:rsidR="42D52729">
        <w:rPr>
          <w:rFonts w:eastAsia="Times New Roman"/>
          <w:color w:val="000000" w:themeColor="text1" w:themeTint="FF" w:themeShade="FF"/>
          <w:sz w:val="24"/>
          <w:szCs w:val="24"/>
        </w:rPr>
        <w:t xml:space="preserve">, webhook services, and the database. The </w:t>
      </w:r>
      <w:proofErr w:type="spellStart"/>
      <w:r w:rsidRPr="5AF0E6F5" w:rsidR="00B64172">
        <w:rPr>
          <w:rFonts w:eastAsia="Times New Roman"/>
          <w:color w:val="000000" w:themeColor="text1" w:themeTint="FF" w:themeShade="FF"/>
          <w:sz w:val="24"/>
          <w:szCs w:val="24"/>
        </w:rPr>
        <w:t>Dialogflow</w:t>
      </w:r>
      <w:proofErr w:type="spellEnd"/>
      <w:r w:rsidRPr="5AF0E6F5" w:rsidR="42D52729">
        <w:rPr>
          <w:rFonts w:eastAsia="Times New Roman"/>
          <w:color w:val="000000" w:themeColor="text1" w:themeTint="FF" w:themeShade="FF"/>
          <w:sz w:val="24"/>
          <w:szCs w:val="24"/>
        </w:rPr>
        <w:t xml:space="preserve"> agent is a virtual agent that processes natural language in text and audio format. The agent converts natural language to structured data for processing. The application layer resides within Google Cloud Services and integrates with the agent, database, and webhooks. The webhook service handles calls from the </w:t>
      </w:r>
      <w:proofErr w:type="spellStart"/>
      <w:r w:rsidRPr="5AF0E6F5" w:rsidR="00B64172">
        <w:rPr>
          <w:rFonts w:eastAsia="Times New Roman"/>
          <w:color w:val="000000" w:themeColor="text1" w:themeTint="FF" w:themeShade="FF"/>
          <w:sz w:val="24"/>
          <w:szCs w:val="24"/>
        </w:rPr>
        <w:t>Dialogflow</w:t>
      </w:r>
      <w:proofErr w:type="spellEnd"/>
      <w:r w:rsidRPr="5AF0E6F5" w:rsidR="42D52729">
        <w:rPr>
          <w:rFonts w:eastAsia="Times New Roman"/>
          <w:color w:val="000000" w:themeColor="text1" w:themeTint="FF" w:themeShade="FF"/>
          <w:sz w:val="24"/>
          <w:szCs w:val="24"/>
        </w:rPr>
        <w:t xml:space="preserve"> API Engine. The system utilizes</w:t>
      </w:r>
      <w:del w:author="Thomas Barton" w:date="2021-03-06T03:03:04.924Z" w:id="1848371555">
        <w:r w:rsidRPr="5AF0E6F5" w:rsidDel="42D52729">
          <w:rPr>
            <w:rFonts w:eastAsia="Times New Roman"/>
            <w:color w:val="000000" w:themeColor="text1" w:themeTint="FF" w:themeShade="FF"/>
            <w:sz w:val="24"/>
            <w:szCs w:val="24"/>
          </w:rPr>
          <w:delText xml:space="preserve"> a MySQL database engine for data storage</w:delText>
        </w:r>
      </w:del>
      <w:ins w:author="Thomas Barton" w:date="2021-03-06T03:03:13.936Z" w:id="1256642349">
        <w:r w:rsidRPr="5AF0E6F5" w:rsidR="2D9D241C">
          <w:rPr>
            <w:rFonts w:eastAsia="Times New Roman"/>
            <w:color w:val="000000" w:themeColor="text1" w:themeTint="FF" w:themeShade="FF"/>
            <w:sz w:val="24"/>
            <w:szCs w:val="24"/>
          </w:rPr>
          <w:t>the google docs platform for storage</w:t>
        </w:r>
      </w:ins>
      <w:r w:rsidRPr="5AF0E6F5" w:rsidR="42D52729">
        <w:rPr>
          <w:rFonts w:eastAsia="Times New Roman"/>
          <w:color w:val="000000" w:themeColor="text1" w:themeTint="FF" w:themeShade="FF"/>
          <w:sz w:val="24"/>
          <w:szCs w:val="24"/>
        </w:rPr>
        <w:t>.</w:t>
      </w:r>
      <w:r w:rsidRPr="5AF0E6F5" w:rsidR="5877802F">
        <w:rPr>
          <w:rFonts w:eastAsia="Times New Roman"/>
          <w:color w:val="000000" w:themeColor="text1" w:themeTint="FF" w:themeShade="FF"/>
          <w:sz w:val="24"/>
          <w:szCs w:val="24"/>
        </w:rPr>
        <w:t xml:space="preserve"> The webhook is a simple HTTP server with </w:t>
      </w:r>
      <w:r w:rsidRPr="5AF0E6F5" w:rsidR="461A48A8">
        <w:rPr>
          <w:rFonts w:eastAsia="Times New Roman"/>
          <w:color w:val="000000" w:themeColor="text1" w:themeTint="FF" w:themeShade="FF"/>
          <w:sz w:val="24"/>
          <w:szCs w:val="24"/>
        </w:rPr>
        <w:t>R</w:t>
      </w:r>
      <w:r w:rsidRPr="5AF0E6F5" w:rsidR="5877802F">
        <w:rPr>
          <w:rFonts w:eastAsia="Times New Roman"/>
          <w:color w:val="000000" w:themeColor="text1" w:themeTint="FF" w:themeShade="FF"/>
          <w:sz w:val="24"/>
          <w:szCs w:val="24"/>
        </w:rPr>
        <w:t>ESTful services programmed in Go.</w:t>
      </w:r>
    </w:p>
    <w:tbl>
      <w:tblPr>
        <w:tblStyle w:val="TableGrid"/>
        <w:tblW w:w="0" w:type="auto"/>
        <w:tblLayout w:type="fixed"/>
        <w:tblLook w:val="06A0" w:firstRow="1" w:lastRow="0" w:firstColumn="1" w:lastColumn="0" w:noHBand="1" w:noVBand="1"/>
      </w:tblPr>
      <w:tblGrid>
        <w:gridCol w:w="742"/>
        <w:gridCol w:w="6217"/>
        <w:gridCol w:w="2401"/>
      </w:tblGrid>
      <w:tr w:rsidR="3CD402EE" w:rsidTr="5AF0E6F5" w14:paraId="24C1DA9A" w14:textId="77777777">
        <w:trPr>
          <w:trHeight w:val="300"/>
        </w:trPr>
        <w:tc>
          <w:tcPr>
            <w:tcW w:w="742"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6928EA64" w14:textId="1F85E6EF">
            <w:pPr>
              <w:rPr>
                <w:rFonts w:ascii="Times New Roman" w:hAnsi="Times New Roman" w:cs="Times New Roman"/>
                <w:color w:val="000000" w:themeColor="text1"/>
              </w:rPr>
            </w:pPr>
            <w:r w:rsidRPr="458EB049">
              <w:rPr>
                <w:rFonts w:ascii="Times New Roman" w:hAnsi="Times New Roman" w:cs="Times New Roman"/>
                <w:color w:val="000000" w:themeColor="text1"/>
              </w:rPr>
              <w:t>Step</w:t>
            </w:r>
          </w:p>
        </w:tc>
        <w:tc>
          <w:tcPr>
            <w:tcW w:w="6217"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1F062FFE" w14:textId="0CD30C2D">
            <w:pPr>
              <w:rPr>
                <w:rFonts w:ascii="Times New Roman" w:hAnsi="Times New Roman" w:cs="Times New Roman"/>
                <w:color w:val="000000" w:themeColor="text1"/>
              </w:rPr>
            </w:pPr>
            <w:r w:rsidRPr="458EB049">
              <w:rPr>
                <w:rFonts w:ascii="Times New Roman" w:hAnsi="Times New Roman" w:cs="Times New Roman"/>
                <w:color w:val="000000" w:themeColor="text1"/>
              </w:rPr>
              <w:t>Process</w:t>
            </w:r>
          </w:p>
        </w:tc>
        <w:tc>
          <w:tcPr>
            <w:tcW w:w="2401"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561E529F" w14:textId="44B1B79B">
            <w:pPr>
              <w:rPr>
                <w:rFonts w:ascii="Times New Roman" w:hAnsi="Times New Roman" w:cs="Times New Roman"/>
                <w:color w:val="000000" w:themeColor="text1"/>
              </w:rPr>
            </w:pPr>
            <w:r w:rsidRPr="458EB049">
              <w:rPr>
                <w:rFonts w:ascii="Times New Roman" w:hAnsi="Times New Roman" w:cs="Times New Roman"/>
                <w:color w:val="000000" w:themeColor="text1"/>
              </w:rPr>
              <w:t>Error Handling</w:t>
            </w:r>
          </w:p>
        </w:tc>
      </w:tr>
      <w:tr w:rsidR="3CD402EE" w:rsidTr="5AF0E6F5" w14:paraId="0FC8F81B" w14:textId="77777777">
        <w:trPr>
          <w:trHeight w:val="300"/>
        </w:trPr>
        <w:tc>
          <w:tcPr>
            <w:tcW w:w="742"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1AC618A8" w14:textId="7B9020B6">
            <w:pPr>
              <w:rPr>
                <w:rFonts w:ascii="Times New Roman" w:hAnsi="Times New Roman" w:cs="Times New Roman"/>
                <w:color w:val="000000" w:themeColor="text1"/>
              </w:rPr>
            </w:pPr>
            <w:r w:rsidRPr="458EB049">
              <w:rPr>
                <w:rFonts w:ascii="Times New Roman" w:hAnsi="Times New Roman" w:cs="Times New Roman"/>
                <w:color w:val="000000" w:themeColor="text1"/>
              </w:rPr>
              <w:t>1</w:t>
            </w:r>
          </w:p>
        </w:tc>
        <w:tc>
          <w:tcPr>
            <w:tcW w:w="6217"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27CE903F" w14:textId="1D2ED08C">
            <w:pPr>
              <w:rPr>
                <w:rFonts w:ascii="Times New Roman" w:hAnsi="Times New Roman" w:cs="Times New Roman"/>
                <w:color w:val="000000" w:themeColor="text1"/>
              </w:rPr>
            </w:pPr>
            <w:r w:rsidRPr="5AF0E6F5" w:rsidR="1065FE16">
              <w:rPr>
                <w:rFonts w:ascii="Times New Roman" w:hAnsi="Times New Roman" w:cs="Times New Roman"/>
                <w:color w:val="000000" w:themeColor="text1" w:themeTint="FF" w:themeShade="FF"/>
              </w:rPr>
              <w:t xml:space="preserve">Users gives URL of template to </w:t>
            </w:r>
            <w:del w:author="Thomas Barton" w:date="2021-03-06T02:27:35.05Z" w:id="245021075">
              <w:r w:rsidRPr="5AF0E6F5" w:rsidDel="149F8F06">
                <w:rPr>
                  <w:rFonts w:ascii="Times New Roman" w:hAnsi="Times New Roman" w:cs="Times New Roman"/>
                  <w:color w:val="000000" w:themeColor="text1" w:themeTint="FF" w:themeShade="FF"/>
                </w:rPr>
                <w:delText>Form Bot</w:delText>
              </w:r>
            </w:del>
            <w:ins w:author="Thomas Barton" w:date="2021-03-06T21:59:14.86Z" w:id="1241148758">
              <w:r w:rsidRPr="5AF0E6F5" w:rsidR="3642B01D">
                <w:rPr>
                  <w:rFonts w:ascii="Times New Roman" w:hAnsi="Times New Roman" w:cs="Times New Roman"/>
                  <w:color w:val="000000" w:themeColor="text1" w:themeTint="FF" w:themeShade="FF"/>
                </w:rPr>
                <w:t>Form Scriber</w:t>
              </w:r>
            </w:ins>
          </w:p>
        </w:tc>
        <w:tc>
          <w:tcPr>
            <w:tcW w:w="2401"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711C3CC2" w14:textId="1401DA78">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 </w:t>
            </w:r>
          </w:p>
        </w:tc>
      </w:tr>
      <w:tr w:rsidR="3CD402EE" w:rsidTr="5AF0E6F5" w14:paraId="3B37EA21" w14:textId="77777777">
        <w:trPr>
          <w:trHeight w:val="300"/>
        </w:trPr>
        <w:tc>
          <w:tcPr>
            <w:tcW w:w="742"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167F5C3E" w14:textId="3DB95F59">
            <w:pPr>
              <w:rPr>
                <w:rFonts w:ascii="Times New Roman" w:hAnsi="Times New Roman" w:cs="Times New Roman"/>
                <w:color w:val="000000" w:themeColor="text1"/>
              </w:rPr>
            </w:pPr>
            <w:r w:rsidRPr="458EB049">
              <w:rPr>
                <w:rFonts w:ascii="Times New Roman" w:hAnsi="Times New Roman" w:cs="Times New Roman"/>
                <w:color w:val="000000" w:themeColor="text1"/>
              </w:rPr>
              <w:t>2</w:t>
            </w:r>
          </w:p>
        </w:tc>
        <w:tc>
          <w:tcPr>
            <w:tcW w:w="6217"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1209836F" w14:textId="03F2C5A0">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Parses URL and fetches all available fields from </w:t>
            </w:r>
            <w:r w:rsidRPr="458EB049" w:rsidR="5C869D2A">
              <w:rPr>
                <w:rFonts w:ascii="Times New Roman" w:hAnsi="Times New Roman" w:cs="Times New Roman"/>
                <w:color w:val="000000" w:themeColor="text1"/>
              </w:rPr>
              <w:t>form</w:t>
            </w:r>
          </w:p>
        </w:tc>
        <w:tc>
          <w:tcPr>
            <w:tcW w:w="2401"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37294B89" w14:textId="46BD684F">
            <w:pPr>
              <w:rPr>
                <w:rFonts w:ascii="Times New Roman" w:hAnsi="Times New Roman" w:cs="Times New Roman"/>
                <w:color w:val="000000" w:themeColor="text1"/>
              </w:rPr>
            </w:pPr>
            <w:r w:rsidRPr="458EB049">
              <w:rPr>
                <w:rFonts w:ascii="Times New Roman" w:hAnsi="Times New Roman" w:cs="Times New Roman"/>
                <w:color w:val="000000" w:themeColor="text1"/>
              </w:rPr>
              <w:t>If error, then let end-user know</w:t>
            </w:r>
          </w:p>
        </w:tc>
      </w:tr>
      <w:tr w:rsidR="3CD402EE" w:rsidTr="5AF0E6F5" w14:paraId="506855C9" w14:textId="77777777">
        <w:trPr>
          <w:trHeight w:val="300"/>
        </w:trPr>
        <w:tc>
          <w:tcPr>
            <w:tcW w:w="742"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2F6AC46E" w14:textId="1546DC0F">
            <w:pPr>
              <w:rPr>
                <w:rFonts w:ascii="Times New Roman" w:hAnsi="Times New Roman" w:cs="Times New Roman"/>
                <w:color w:val="000000" w:themeColor="text1"/>
              </w:rPr>
            </w:pPr>
            <w:r w:rsidRPr="458EB049">
              <w:rPr>
                <w:rFonts w:ascii="Times New Roman" w:hAnsi="Times New Roman" w:cs="Times New Roman"/>
                <w:color w:val="000000" w:themeColor="text1"/>
              </w:rPr>
              <w:t>3</w:t>
            </w:r>
          </w:p>
        </w:tc>
        <w:tc>
          <w:tcPr>
            <w:tcW w:w="6217"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30F3F7B9" w14:textId="665832BD">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Backend does a </w:t>
            </w:r>
            <w:proofErr w:type="spellStart"/>
            <w:r w:rsidRPr="458EB049">
              <w:rPr>
                <w:rFonts w:ascii="Times New Roman" w:hAnsi="Times New Roman" w:cs="Times New Roman"/>
                <w:color w:val="000000" w:themeColor="text1"/>
              </w:rPr>
              <w:t>BatchUpdate</w:t>
            </w:r>
            <w:proofErr w:type="spellEnd"/>
            <w:r w:rsidRPr="458EB049">
              <w:rPr>
                <w:rFonts w:ascii="Times New Roman" w:hAnsi="Times New Roman" w:cs="Times New Roman"/>
                <w:color w:val="000000" w:themeColor="text1"/>
              </w:rPr>
              <w:t xml:space="preserve"> routine to </w:t>
            </w:r>
            <w:proofErr w:type="spellStart"/>
            <w:r w:rsidRPr="458EB049">
              <w:rPr>
                <w:rFonts w:ascii="Times New Roman" w:hAnsi="Times New Roman" w:cs="Times New Roman"/>
                <w:color w:val="000000" w:themeColor="text1"/>
              </w:rPr>
              <w:t>Dialogflow</w:t>
            </w:r>
            <w:proofErr w:type="spellEnd"/>
            <w:r w:rsidRPr="458EB049">
              <w:rPr>
                <w:rFonts w:ascii="Times New Roman" w:hAnsi="Times New Roman" w:cs="Times New Roman"/>
                <w:color w:val="000000" w:themeColor="text1"/>
              </w:rPr>
              <w:t xml:space="preserve"> create generic intents</w:t>
            </w:r>
          </w:p>
        </w:tc>
        <w:tc>
          <w:tcPr>
            <w:tcW w:w="2401"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67D51BF8" w14:textId="5219AC07">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 </w:t>
            </w:r>
          </w:p>
        </w:tc>
      </w:tr>
      <w:tr w:rsidR="3CD402EE" w:rsidTr="5AF0E6F5" w14:paraId="1C25F4EF" w14:textId="77777777">
        <w:trPr>
          <w:trHeight w:val="600"/>
        </w:trPr>
        <w:tc>
          <w:tcPr>
            <w:tcW w:w="742"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3641E0AD" w14:textId="70F8D26A">
            <w:pPr>
              <w:rPr>
                <w:rFonts w:ascii="Times New Roman" w:hAnsi="Times New Roman" w:cs="Times New Roman"/>
                <w:color w:val="000000" w:themeColor="text1"/>
              </w:rPr>
            </w:pPr>
            <w:r w:rsidRPr="458EB049">
              <w:rPr>
                <w:rFonts w:ascii="Times New Roman" w:hAnsi="Times New Roman" w:cs="Times New Roman"/>
                <w:color w:val="000000" w:themeColor="text1"/>
              </w:rPr>
              <w:t>4</w:t>
            </w:r>
          </w:p>
        </w:tc>
        <w:tc>
          <w:tcPr>
            <w:tcW w:w="6217" w:type="dxa"/>
            <w:tcBorders>
              <w:top w:val="single" w:color="auto" w:sz="4" w:space="0"/>
              <w:left w:val="single" w:color="auto" w:sz="4" w:space="0"/>
              <w:bottom w:val="single" w:color="auto" w:sz="4" w:space="0"/>
              <w:right w:val="single" w:color="auto" w:sz="4" w:space="0"/>
            </w:tcBorders>
            <w:tcMar/>
            <w:vAlign w:val="bottom"/>
          </w:tcPr>
          <w:p w:rsidR="74175E90" w:rsidP="458EB049" w:rsidRDefault="74175E90" w14:paraId="2D44D6D2" w14:textId="45E44FDF">
            <w:pPr>
              <w:rPr>
                <w:rFonts w:ascii="Times New Roman" w:hAnsi="Times New Roman" w:cs="Times New Roman"/>
                <w:color w:val="000000" w:themeColor="text1"/>
              </w:rPr>
            </w:pPr>
            <w:r w:rsidRPr="458EB049">
              <w:rPr>
                <w:rFonts w:ascii="Times New Roman" w:hAnsi="Times New Roman" w:cs="Times New Roman"/>
                <w:color w:val="000000" w:themeColor="text1"/>
              </w:rPr>
              <w:t>End user starts filling out the form with commands like "Title Hello World"</w:t>
            </w:r>
          </w:p>
          <w:p w:rsidR="3CD402EE" w:rsidP="458EB049" w:rsidRDefault="3CD402EE" w14:paraId="573849A6" w14:textId="4C28E345">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w:t>
            </w:r>
            <w:r w:rsidRPr="458EB049" w:rsidR="546B050F">
              <w:rPr>
                <w:rFonts w:ascii="Times New Roman" w:hAnsi="Times New Roman" w:cs="Times New Roman"/>
                <w:color w:val="000000" w:themeColor="text1"/>
              </w:rPr>
              <w:t xml:space="preserve">parses all requests of user and make a </w:t>
            </w:r>
            <w:proofErr w:type="spellStart"/>
            <w:r w:rsidRPr="458EB049" w:rsidR="546B050F">
              <w:rPr>
                <w:rFonts w:ascii="Times New Roman" w:hAnsi="Times New Roman" w:cs="Times New Roman"/>
                <w:color w:val="000000" w:themeColor="text1"/>
              </w:rPr>
              <w:t>batchUpdate</w:t>
            </w:r>
            <w:proofErr w:type="spellEnd"/>
            <w:r w:rsidRPr="458EB049" w:rsidR="546B050F">
              <w:rPr>
                <w:rFonts w:ascii="Times New Roman" w:hAnsi="Times New Roman" w:cs="Times New Roman"/>
                <w:color w:val="000000" w:themeColor="text1"/>
              </w:rPr>
              <w:t xml:space="preserve"> to the document</w:t>
            </w:r>
            <w:r w:rsidRPr="458EB049" w:rsidR="6D85C4A5">
              <w:rPr>
                <w:rFonts w:ascii="Times New Roman" w:hAnsi="Times New Roman" w:cs="Times New Roman"/>
                <w:color w:val="000000" w:themeColor="text1"/>
              </w:rPr>
              <w:t>.</w:t>
            </w:r>
          </w:p>
        </w:tc>
        <w:tc>
          <w:tcPr>
            <w:tcW w:w="2401" w:type="dxa"/>
            <w:tcBorders>
              <w:top w:val="single" w:color="auto" w:sz="4" w:space="0"/>
              <w:left w:val="single" w:color="auto" w:sz="4" w:space="0"/>
              <w:bottom w:val="single" w:color="auto" w:sz="4" w:space="0"/>
              <w:right w:val="single" w:color="auto" w:sz="4" w:space="0"/>
            </w:tcBorders>
            <w:tcMar/>
            <w:vAlign w:val="bottom"/>
          </w:tcPr>
          <w:p w:rsidR="3CD402EE" w:rsidP="458EB049" w:rsidRDefault="3CD402EE" w14:paraId="6A36C730" w14:textId="41015309">
            <w:pPr>
              <w:keepNext/>
              <w:rPr>
                <w:rFonts w:ascii="Times New Roman" w:hAnsi="Times New Roman" w:cs="Times New Roman"/>
                <w:color w:val="000000" w:themeColor="text1"/>
              </w:rPr>
            </w:pPr>
            <w:r w:rsidRPr="458EB049">
              <w:rPr>
                <w:rFonts w:ascii="Times New Roman" w:hAnsi="Times New Roman" w:cs="Times New Roman"/>
                <w:color w:val="000000" w:themeColor="text1"/>
              </w:rPr>
              <w:t>If error, then let end-user know</w:t>
            </w:r>
          </w:p>
        </w:tc>
      </w:tr>
    </w:tbl>
    <w:p w:rsidR="6FF4079A" w:rsidP="458EB049" w:rsidRDefault="00311E33" w14:paraId="0C764557" w14:textId="3305D5A3">
      <w:pPr>
        <w:pStyle w:val="Caption"/>
        <w:rPr>
          <w:rFonts w:ascii="Times New Roman" w:hAnsi="Times New Roman"/>
          <w:color w:val="000000" w:themeColor="text1"/>
          <w:sz w:val="24"/>
        </w:rPr>
      </w:pPr>
      <w:r w:rsidRPr="458EB049">
        <w:rPr>
          <w:rFonts w:ascii="Times New Roman" w:hAnsi="Times New Roman"/>
        </w:rPr>
        <w:t xml:space="preserve">Figure </w:t>
      </w:r>
      <w:r>
        <w:fldChar w:fldCharType="begin"/>
      </w:r>
      <w:r>
        <w:instrText>SEQ Figure \* ARABIC</w:instrText>
      </w:r>
      <w:r>
        <w:fldChar w:fldCharType="separate"/>
      </w:r>
      <w:r w:rsidRPr="458EB049">
        <w:rPr>
          <w:noProof/>
        </w:rPr>
        <w:t>1</w:t>
      </w:r>
      <w:r>
        <w:fldChar w:fldCharType="end"/>
      </w:r>
      <w:r w:rsidRPr="458EB049">
        <w:rPr>
          <w:rFonts w:ascii="Times New Roman" w:hAnsi="Times New Roman"/>
        </w:rPr>
        <w:t xml:space="preserve"> - Process Sequence</w:t>
      </w:r>
    </w:p>
    <w:p w:rsidR="00F039B5" w:rsidP="458EB049" w:rsidRDefault="5EE39D17" w14:paraId="2DC93491" w14:textId="77777777">
      <w:pPr>
        <w:pStyle w:val="ChatbotNormal"/>
        <w:keepNext/>
        <w:jc w:val="center"/>
        <w:rPr>
          <w:rFonts w:eastAsia="Times New Roman"/>
        </w:rPr>
      </w:pPr>
      <w:r w:rsidR="5EE39D17">
        <w:drawing>
          <wp:inline wp14:editId="265EB0E6" wp14:anchorId="7527929F">
            <wp:extent cx="3289300" cy="2679409"/>
            <wp:effectExtent l="0" t="0" r="0" b="635"/>
            <wp:docPr id="1283385862" name="Picture 1283385862" title=""/>
            <wp:cNvGraphicFramePr>
              <a:graphicFrameLocks noChangeAspect="1"/>
            </wp:cNvGraphicFramePr>
            <a:graphic>
              <a:graphicData uri="http://schemas.openxmlformats.org/drawingml/2006/picture">
                <pic:pic>
                  <pic:nvPicPr>
                    <pic:cNvPr id="0" name="Picture 1283385862"/>
                    <pic:cNvPicPr/>
                  </pic:nvPicPr>
                  <pic:blipFill>
                    <a:blip r:embed="R4748f0394a734b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89300" cy="2679409"/>
                    </a:xfrm>
                    <a:prstGeom prst="rect">
                      <a:avLst/>
                    </a:prstGeom>
                  </pic:spPr>
                </pic:pic>
              </a:graphicData>
            </a:graphic>
          </wp:inline>
        </w:drawing>
      </w:r>
    </w:p>
    <w:p w:rsidRPr="00311E33" w:rsidR="3CD402EE" w:rsidP="458EB049" w:rsidRDefault="00F039B5" w14:paraId="509F62BB" w14:textId="4B33857D">
      <w:pPr>
        <w:pStyle w:val="Caption"/>
        <w:rPr>
          <w:rFonts w:ascii="Times New Roman" w:hAnsi="Times New Roman"/>
        </w:rPr>
      </w:pPr>
      <w:r w:rsidRPr="458EB049">
        <w:rPr>
          <w:rFonts w:ascii="Times New Roman" w:hAnsi="Times New Roman"/>
        </w:rPr>
        <w:t xml:space="preserve">Figure </w:t>
      </w:r>
      <w:r>
        <w:fldChar w:fldCharType="begin"/>
      </w:r>
      <w:r>
        <w:instrText>SEQ Figure \* ARABIC</w:instrText>
      </w:r>
      <w:r>
        <w:fldChar w:fldCharType="separate"/>
      </w:r>
      <w:r w:rsidRPr="458EB049" w:rsidR="00311E33">
        <w:rPr>
          <w:noProof/>
        </w:rPr>
        <w:t>2</w:t>
      </w:r>
      <w:r>
        <w:fldChar w:fldCharType="end"/>
      </w:r>
      <w:r w:rsidRPr="458EB049">
        <w:rPr>
          <w:rFonts w:ascii="Times New Roman" w:hAnsi="Times New Roman"/>
        </w:rPr>
        <w:t xml:space="preserve"> - Data Diagram</w:t>
      </w:r>
    </w:p>
    <w:p w:rsidR="00311E33" w:rsidP="458EB049" w:rsidRDefault="2F00E730" w14:paraId="28687317" w14:textId="77777777">
      <w:pPr>
        <w:pStyle w:val="ChatbotNormal"/>
        <w:keepNext/>
        <w:jc w:val="center"/>
        <w:rPr>
          <w:rFonts w:eastAsia="Times New Roman"/>
        </w:rPr>
      </w:pPr>
      <w:r w:rsidR="2F00E730">
        <w:drawing>
          <wp:inline wp14:editId="505103D1" wp14:anchorId="4A4D33FF">
            <wp:extent cx="4572000" cy="1809750"/>
            <wp:effectExtent l="0" t="0" r="0" b="0"/>
            <wp:docPr id="1288515393" name="Picture 1288515393" title=""/>
            <wp:cNvGraphicFramePr>
              <a:graphicFrameLocks noChangeAspect="1"/>
            </wp:cNvGraphicFramePr>
            <a:graphic>
              <a:graphicData uri="http://schemas.openxmlformats.org/drawingml/2006/picture">
                <pic:pic>
                  <pic:nvPicPr>
                    <pic:cNvPr id="0" name="Picture 1288515393"/>
                    <pic:cNvPicPr/>
                  </pic:nvPicPr>
                  <pic:blipFill>
                    <a:blip r:embed="Re113b1829c414c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09750"/>
                    </a:xfrm>
                    <a:prstGeom prst="rect">
                      <a:avLst/>
                    </a:prstGeom>
                  </pic:spPr>
                </pic:pic>
              </a:graphicData>
            </a:graphic>
          </wp:inline>
        </w:drawing>
      </w:r>
    </w:p>
    <w:p w:rsidR="3CD402EE" w:rsidP="458EB049" w:rsidRDefault="00311E33" w14:paraId="1E381D60" w14:textId="194C77A6">
      <w:pPr>
        <w:pStyle w:val="Caption"/>
        <w:rPr>
          <w:rFonts w:ascii="Times New Roman" w:hAnsi="Times New Roman"/>
        </w:rPr>
      </w:pPr>
      <w:r w:rsidRPr="458EB049">
        <w:rPr>
          <w:rFonts w:ascii="Times New Roman" w:hAnsi="Times New Roman"/>
        </w:rPr>
        <w:t xml:space="preserve">Figure </w:t>
      </w:r>
      <w:r>
        <w:fldChar w:fldCharType="begin"/>
      </w:r>
      <w:r>
        <w:instrText>SEQ Figure \* ARABIC</w:instrText>
      </w:r>
      <w:r>
        <w:fldChar w:fldCharType="separate"/>
      </w:r>
      <w:r w:rsidRPr="458EB049">
        <w:rPr>
          <w:noProof/>
        </w:rPr>
        <w:t>3</w:t>
      </w:r>
      <w:r>
        <w:fldChar w:fldCharType="end"/>
      </w:r>
      <w:r w:rsidRPr="458EB049">
        <w:rPr>
          <w:rFonts w:ascii="Times New Roman" w:hAnsi="Times New Roman"/>
        </w:rPr>
        <w:t xml:space="preserve"> - Example of the process between template and finished document</w:t>
      </w:r>
    </w:p>
    <w:p w:rsidRPr="00212E3E" w:rsidR="00F62F9B" w:rsidP="00311E33" w:rsidRDefault="00F62F9B" w14:paraId="1B6F24B1" w14:textId="22BD618B">
      <w:pPr>
        <w:pStyle w:val="ChatbotH2"/>
      </w:pPr>
      <w:bookmarkStart w:name="_Toc64826158" w:id="21"/>
      <w:bookmarkStart w:name="_Toc65082113" w:id="22"/>
      <w:r w:rsidRPr="458EB049">
        <w:t>Decomposition Description</w:t>
      </w:r>
      <w:bookmarkEnd w:id="21"/>
      <w:bookmarkEnd w:id="22"/>
    </w:p>
    <w:p w:rsidR="001A370F" w:rsidP="458EB049" w:rsidRDefault="094D80FA" w14:paraId="6F9B6C56" w14:textId="159CAACB">
      <w:pPr>
        <w:pStyle w:val="ChatbotList"/>
        <w:numPr>
          <w:ilvl w:val="0"/>
          <w:numId w:val="0"/>
        </w:numPr>
        <w:rPr>
          <w:color w:val="000000" w:themeColor="text1"/>
        </w:rPr>
      </w:pPr>
      <w:r w:rsidRPr="458EB049">
        <w:rPr>
          <w:color w:val="000000" w:themeColor="text1"/>
        </w:rPr>
        <w:t xml:space="preserve">Each system component fulfills a processing requirement. The basic processing requirements </w:t>
      </w:r>
      <w:r w:rsidRPr="458EB049" w:rsidR="003735F6">
        <w:rPr>
          <w:color w:val="000000" w:themeColor="text1"/>
        </w:rPr>
        <w:t xml:space="preserve">are </w:t>
      </w:r>
      <w:r w:rsidRPr="458EB049">
        <w:rPr>
          <w:color w:val="000000" w:themeColor="text1"/>
        </w:rPr>
        <w:t>to gather user input</w:t>
      </w:r>
      <w:r w:rsidRPr="458EB049" w:rsidR="003735F6">
        <w:rPr>
          <w:color w:val="000000" w:themeColor="text1"/>
        </w:rPr>
        <w:t>,</w:t>
      </w:r>
      <w:r w:rsidRPr="458EB049">
        <w:rPr>
          <w:color w:val="000000" w:themeColor="text1"/>
        </w:rPr>
        <w:t xml:space="preserve"> process user input; ETL </w:t>
      </w:r>
      <w:r w:rsidRPr="458EB049" w:rsidR="003735F6">
        <w:rPr>
          <w:color w:val="000000" w:themeColor="text1"/>
        </w:rPr>
        <w:t>processed data,</w:t>
      </w:r>
      <w:r w:rsidRPr="458EB049">
        <w:rPr>
          <w:color w:val="000000" w:themeColor="text1"/>
        </w:rPr>
        <w:t xml:space="preserve"> and stor</w:t>
      </w:r>
      <w:r w:rsidRPr="458EB049" w:rsidR="003735F6">
        <w:rPr>
          <w:color w:val="000000" w:themeColor="text1"/>
        </w:rPr>
        <w:t>e data</w:t>
      </w:r>
      <w:r w:rsidRPr="458EB049">
        <w:rPr>
          <w:color w:val="000000" w:themeColor="text1"/>
        </w:rPr>
        <w:t xml:space="preserve">. The following is a more detailed description of each component. </w:t>
      </w:r>
    </w:p>
    <w:p w:rsidR="001A370F" w:rsidP="458EB049" w:rsidRDefault="00B64172" w14:paraId="3BE1CDDB" w14:textId="62EFBA06">
      <w:pPr>
        <w:pStyle w:val="ChatbotH3"/>
        <w:rPr/>
      </w:pPr>
      <w:bookmarkStart w:name="_Toc64113994" w:id="23"/>
      <w:bookmarkStart w:name="_Toc64114030" w:id="24"/>
      <w:bookmarkStart w:name="_Toc64114254" w:id="25"/>
      <w:bookmarkStart w:name="_Toc64826159" w:id="26"/>
      <w:bookmarkStart w:name="_Toc65082114" w:id="27"/>
      <w:bookmarkEnd w:id="23"/>
      <w:bookmarkEnd w:id="24"/>
      <w:bookmarkEnd w:id="25"/>
      <w:proofErr w:type="spellStart"/>
      <w:r w:rsidR="00B64172">
        <w:rPr/>
        <w:t>Dialogflow</w:t>
      </w:r>
      <w:proofErr w:type="spellEnd"/>
      <w:r w:rsidR="003735F6">
        <w:rPr/>
        <w:t xml:space="preserve"> </w:t>
      </w:r>
      <w:del w:author="Thomas Barton" w:date="2021-03-06T02:27:35.055Z" w:id="1023636283">
        <w:r w:rsidDel="00B64172">
          <w:delText>Form B</w:delText>
        </w:r>
        <w:r w:rsidDel="00B64172">
          <w:delText>ot</w:delText>
        </w:r>
      </w:del>
      <w:ins w:author="Thomas Barton" w:date="2021-03-06T21:59:14.864Z" w:id="43122516">
        <w:r w:rsidR="3642B01D">
          <w:t>Form Scriber</w:t>
        </w:r>
      </w:ins>
      <w:r w:rsidR="094D80FA">
        <w:rPr/>
        <w:t xml:space="preserve"> Agent</w:t>
      </w:r>
      <w:bookmarkEnd w:id="26"/>
      <w:bookmarkEnd w:id="27"/>
    </w:p>
    <w:p w:rsidR="001A370F" w:rsidP="458EB049" w:rsidRDefault="094D80FA" w14:paraId="6FC28962" w14:textId="45DC8E08">
      <w:pPr>
        <w:pStyle w:val="ChatbotList"/>
        <w:numPr>
          <w:ilvl w:val="0"/>
          <w:numId w:val="0"/>
        </w:numPr>
        <w:rPr>
          <w:color w:val="000000" w:themeColor="text1"/>
        </w:rPr>
      </w:pPr>
      <w:r w:rsidRPr="458EB049">
        <w:rPr>
          <w:color w:val="000000" w:themeColor="text1"/>
        </w:rPr>
        <w:t xml:space="preserve">The agent categorizes text and audio input as intents. An intent is the end-user’s goal. It is a categorical concept allows development to translate and organize intents into entities. Each intent parameter has an entity type. Entity types dictates how data from the end user’s expression is extracted. Synonym use allows possible variations in user expressions to be categorized as a specific entity. The default agent responses are static. Fulfillment is the response provided to the end user from the agent. This application will require custom fulfillment responses calling webhook services from the database.  </w:t>
      </w:r>
    </w:p>
    <w:p w:rsidR="001A370F" w:rsidP="00311E33" w:rsidRDefault="00575D96" w14:paraId="21E6A4E6" w14:textId="53FB03D9">
      <w:pPr>
        <w:pStyle w:val="ChatbotH3"/>
      </w:pPr>
      <w:bookmarkStart w:name="_Toc64826160" w:id="28"/>
      <w:bookmarkStart w:name="_Toc65082115" w:id="29"/>
      <w:r w:rsidRPr="458EB049">
        <w:t xml:space="preserve">Web </w:t>
      </w:r>
      <w:r w:rsidRPr="458EB049" w:rsidR="094D80FA">
        <w:t>Application Layer</w:t>
      </w:r>
      <w:bookmarkEnd w:id="28"/>
      <w:bookmarkEnd w:id="29"/>
      <w:r w:rsidRPr="458EB049" w:rsidR="094D80FA">
        <w:t xml:space="preserve"> </w:t>
      </w:r>
    </w:p>
    <w:p w:rsidR="001A370F" w:rsidP="458EB049" w:rsidRDefault="094D80FA" w14:paraId="29B8E04C" w14:textId="4F6D6B72">
      <w:pPr>
        <w:pStyle w:val="ChatbotList"/>
        <w:numPr>
          <w:ilvl w:val="0"/>
          <w:numId w:val="0"/>
        </w:numPr>
        <w:rPr>
          <w:color w:val="000000" w:themeColor="text1"/>
        </w:rPr>
      </w:pPr>
      <w:r w:rsidRPr="458EB049">
        <w:rPr>
          <w:color w:val="000000" w:themeColor="text1"/>
        </w:rPr>
        <w:t>The application layer is built on Go and does the data handling between the webhook, web, and mobile applications. Within the application layer are logics designed to act on various types of report data and write this data to a database.</w:t>
      </w:r>
    </w:p>
    <w:p w:rsidR="001A370F" w:rsidP="00311E33" w:rsidRDefault="094D80FA" w14:paraId="2FE915CC" w14:textId="0C241604">
      <w:pPr>
        <w:pStyle w:val="ChatbotH3"/>
      </w:pPr>
      <w:bookmarkStart w:name="_Toc64826161" w:id="30"/>
      <w:bookmarkStart w:name="_Toc65082116" w:id="31"/>
      <w:r w:rsidRPr="458EB049">
        <w:t>Webhook</w:t>
      </w:r>
      <w:r w:rsidRPr="458EB049" w:rsidR="00575D96">
        <w:t>s</w:t>
      </w:r>
      <w:bookmarkEnd w:id="30"/>
      <w:bookmarkEnd w:id="31"/>
      <w:r w:rsidRPr="458EB049">
        <w:t xml:space="preserve"> </w:t>
      </w:r>
    </w:p>
    <w:p w:rsidR="094D80FA" w:rsidP="458EB049" w:rsidRDefault="094D80FA" w14:paraId="61CD2CF5" w14:textId="2DF8AE4C">
      <w:pPr>
        <w:pStyle w:val="ChatbotList"/>
        <w:numPr>
          <w:ilvl w:val="0"/>
          <w:numId w:val="0"/>
        </w:numPr>
        <w:rPr>
          <w:color w:val="000000" w:themeColor="text1"/>
        </w:rPr>
      </w:pPr>
      <w:r w:rsidRPr="458EB049">
        <w:rPr>
          <w:color w:val="000000" w:themeColor="text1"/>
        </w:rPr>
        <w:t xml:space="preserve">Webhook services are handlers allowing the application layer to receive real-time information. Webhook services handles calls from Google </w:t>
      </w:r>
      <w:proofErr w:type="spellStart"/>
      <w:r w:rsidRPr="458EB049" w:rsidR="00B64172">
        <w:rPr>
          <w:color w:val="000000" w:themeColor="text1"/>
        </w:rPr>
        <w:t>Dialogflow</w:t>
      </w:r>
      <w:proofErr w:type="spellEnd"/>
      <w:r w:rsidRPr="458EB049">
        <w:rPr>
          <w:color w:val="000000" w:themeColor="text1"/>
        </w:rPr>
        <w:t xml:space="preserve"> engine.</w:t>
      </w:r>
      <w:r w:rsidRPr="458EB049" w:rsidR="47A2E70A">
        <w:rPr>
          <w:color w:val="000000" w:themeColor="text1"/>
        </w:rPr>
        <w:t xml:space="preserve"> The webhook HTTP server utilizes a mandatory CA SSL certificate in order to receive communication from Google. In addition, this service must respond to Google’s API request within 10 seconds, otherwise the </w:t>
      </w:r>
      <w:proofErr w:type="spellStart"/>
      <w:r w:rsidRPr="458EB049" w:rsidR="47A2E70A">
        <w:rPr>
          <w:color w:val="000000" w:themeColor="text1"/>
        </w:rPr>
        <w:t>Dialogflow</w:t>
      </w:r>
      <w:proofErr w:type="spellEnd"/>
      <w:r w:rsidRPr="458EB049" w:rsidR="47A2E70A">
        <w:rPr>
          <w:color w:val="000000" w:themeColor="text1"/>
        </w:rPr>
        <w:t xml:space="preserve"> agent will default</w:t>
      </w:r>
      <w:r w:rsidRPr="458EB049" w:rsidR="35778822">
        <w:rPr>
          <w:color w:val="000000" w:themeColor="text1"/>
        </w:rPr>
        <w:t xml:space="preserve"> to a standard response. The Webhook essentially will listen for the call from Google services</w:t>
      </w:r>
      <w:r w:rsidRPr="458EB049" w:rsidR="23BAF1E4">
        <w:rPr>
          <w:color w:val="000000" w:themeColor="text1"/>
        </w:rPr>
        <w:t xml:space="preserve"> which are controlled and created from the </w:t>
      </w:r>
      <w:proofErr w:type="spellStart"/>
      <w:r w:rsidRPr="458EB049" w:rsidR="23BAF1E4">
        <w:rPr>
          <w:color w:val="000000" w:themeColor="text1"/>
        </w:rPr>
        <w:t>Dialogflow</w:t>
      </w:r>
      <w:proofErr w:type="spellEnd"/>
      <w:r w:rsidRPr="458EB049" w:rsidR="23BAF1E4">
        <w:rPr>
          <w:color w:val="000000" w:themeColor="text1"/>
        </w:rPr>
        <w:t xml:space="preserve"> console fulfillment process. This means that the webhook should be designed in a generic way to handle intent</w:t>
      </w:r>
      <w:r w:rsidRPr="458EB049" w:rsidR="38A3B6C7">
        <w:rPr>
          <w:color w:val="000000" w:themeColor="text1"/>
        </w:rPr>
        <w:t xml:space="preserve"> entities which will be used for the forms later on</w:t>
      </w:r>
      <w:r w:rsidRPr="458EB049" w:rsidR="5987F5C1">
        <w:rPr>
          <w:color w:val="000000" w:themeColor="text1"/>
        </w:rPr>
        <w:t xml:space="preserve">. Due to the nature of </w:t>
      </w:r>
      <w:proofErr w:type="spellStart"/>
      <w:r w:rsidRPr="458EB049" w:rsidR="5987F5C1">
        <w:rPr>
          <w:color w:val="000000" w:themeColor="text1"/>
        </w:rPr>
        <w:t>Dialogflow</w:t>
      </w:r>
      <w:proofErr w:type="spellEnd"/>
      <w:r w:rsidRPr="458EB049" w:rsidR="5987F5C1">
        <w:rPr>
          <w:color w:val="000000" w:themeColor="text1"/>
        </w:rPr>
        <w:t xml:space="preserve"> being very complicated to create intents and understand which data to capture, it is necessary that all intents for the forms need to be designed in advanced in order that the webh</w:t>
      </w:r>
      <w:r w:rsidRPr="458EB049" w:rsidR="74C1E790">
        <w:rPr>
          <w:color w:val="000000" w:themeColor="text1"/>
        </w:rPr>
        <w:t>ook knows where to properly insert those values in the database.</w:t>
      </w:r>
    </w:p>
    <w:p w:rsidR="00F101AD" w:rsidP="00311E33" w:rsidRDefault="00F101AD" w14:paraId="18AE1252" w14:textId="7394787A">
      <w:pPr>
        <w:pStyle w:val="ChatbotH3"/>
        <w:rPr/>
      </w:pPr>
      <w:ins w:author="Thomas Barton" w:date="2021-03-06T03:07:05.216Z" w:id="1115000734">
        <w:r/>
        <w:bookmarkStart w:name="_Toc64826162" w:id="32"/>
        <w:r/>
        <w:bookmarkStart w:name="_Toc65082117" w:id="33"/>
        <w:r w:rsidR="0CD62B26">
          <w:t>Google Docs</w:t>
        </w:r>
      </w:ins>
      <w:del w:author="Thomas Barton" w:date="2021-03-06T03:06:58.273Z" w:id="2010118509">
        <w:r w:rsidDel="00F101AD">
          <w:delText>Database</w:delText>
        </w:r>
      </w:del>
      <w:bookmarkEnd w:id="32"/>
      <w:bookmarkEnd w:id="33"/>
    </w:p>
    <w:p w:rsidR="00F101AD" w:rsidP="1C67ECDC" w:rsidRDefault="00F101AD" w14:paraId="3D419997" w14:textId="2F0E1308">
      <w:pPr>
        <w:pStyle w:val="ChatbotList"/>
        <w:numPr>
          <w:numId w:val="0"/>
        </w:numPr>
        <w:bidi w:val="0"/>
        <w:spacing w:before="0" w:beforeAutospacing="off" w:after="0" w:afterAutospacing="off" w:line="240" w:lineRule="auto"/>
        <w:ind w:left="0" w:right="0"/>
        <w:jc w:val="both"/>
        <w:rPr>
          <w:color w:val="000000" w:themeColor="text1" w:themeTint="FF" w:themeShade="FF"/>
        </w:rPr>
        <w:pPrChange w:author="Thomas Barton" w:date="2021-03-06T03:07:09.281Z">
          <w:pPr>
            <w:pStyle w:val="ChatbotList"/>
          </w:pPr>
        </w:pPrChange>
      </w:pPr>
      <w:del w:author="Thomas Barton" w:date="2021-03-06T03:07:09.163Z" w:id="1145197761">
        <w:r w:rsidRPr="1C67ECDC" w:rsidDel="00F101AD">
          <w:rPr>
            <w:color w:val="000000" w:themeColor="text1" w:themeTint="FF" w:themeShade="FF"/>
          </w:rPr>
          <w:delText>The data resides within a relational MySQL database. MySQL is a standard relational database management system</w:delText>
        </w:r>
        <w:r w:rsidRPr="1C67ECDC" w:rsidDel="0E26B975">
          <w:rPr>
            <w:color w:val="000000" w:themeColor="text1" w:themeTint="FF" w:themeShade="FF"/>
          </w:rPr>
          <w:delText xml:space="preserve">, which was chosen for several reasons. One primary reason is that it is free to use and that it is has fairly decent performance as a </w:delText>
        </w:r>
        <w:r w:rsidRPr="1C67ECDC" w:rsidDel="19F28EC5">
          <w:rPr>
            <w:color w:val="000000" w:themeColor="text1" w:themeTint="FF" w:themeShade="FF"/>
          </w:rPr>
          <w:delText>standard</w:delText>
        </w:r>
        <w:r w:rsidRPr="1C67ECDC" w:rsidDel="0E26B975">
          <w:rPr>
            <w:color w:val="000000" w:themeColor="text1" w:themeTint="FF" w:themeShade="FF"/>
          </w:rPr>
          <w:delText xml:space="preserve"> RDBMS</w:delText>
        </w:r>
        <w:r w:rsidRPr="1C67ECDC" w:rsidDel="00F101AD">
          <w:rPr>
            <w:color w:val="000000" w:themeColor="text1" w:themeTint="FF" w:themeShade="FF"/>
          </w:rPr>
          <w:delText xml:space="preserve">. </w:delText>
        </w:r>
        <w:r w:rsidRPr="1C67ECDC" w:rsidDel="3A317714">
          <w:rPr>
            <w:color w:val="000000" w:themeColor="text1" w:themeTint="FF" w:themeShade="FF"/>
          </w:rPr>
          <w:delText>NoSQL was also viewed as an option, but the team had more experience with SQL databases and the advantages</w:delText>
        </w:r>
        <w:r w:rsidRPr="1C67ECDC" w:rsidDel="5E0B3320">
          <w:rPr>
            <w:color w:val="000000" w:themeColor="text1" w:themeTint="FF" w:themeShade="FF"/>
          </w:rPr>
          <w:delText xml:space="preserve"> </w:delText>
        </w:r>
        <w:r w:rsidRPr="1C67ECDC" w:rsidDel="3A317714">
          <w:rPr>
            <w:color w:val="000000" w:themeColor="text1" w:themeTint="FF" w:themeShade="FF"/>
          </w:rPr>
          <w:delText xml:space="preserve">of NoSQL were not enough to </w:delText>
        </w:r>
        <w:r w:rsidRPr="1C67ECDC" w:rsidDel="31B44864">
          <w:rPr>
            <w:color w:val="000000" w:themeColor="text1" w:themeTint="FF" w:themeShade="FF"/>
          </w:rPr>
          <w:delText>make the move to NoSQ</w:delText>
        </w:r>
        <w:r w:rsidRPr="1C67ECDC" w:rsidDel="2C2643C9">
          <w:rPr>
            <w:color w:val="000000" w:themeColor="text1" w:themeTint="FF" w:themeShade="FF"/>
          </w:rPr>
          <w:delText>L</w:delText>
        </w:r>
        <w:r w:rsidRPr="1C67ECDC" w:rsidDel="31B44864">
          <w:rPr>
            <w:color w:val="000000" w:themeColor="text1" w:themeTint="FF" w:themeShade="FF"/>
          </w:rPr>
          <w:delText xml:space="preserve">. </w:delText>
        </w:r>
        <w:r w:rsidRPr="1C67ECDC" w:rsidDel="06AD1840">
          <w:rPr>
            <w:color w:val="000000" w:themeColor="text1" w:themeTint="FF" w:themeShade="FF"/>
          </w:rPr>
          <w:delText>Another point was that that data for the reports is fairly structured which makes sense for a typical SQL RDBMS. The database will be shared between the teams, as the web team wi</w:delText>
        </w:r>
        <w:r w:rsidRPr="1C67ECDC" w:rsidDel="58979788">
          <w:rPr>
            <w:color w:val="000000" w:themeColor="text1" w:themeTint="FF" w:themeShade="FF"/>
          </w:rPr>
          <w:delText xml:space="preserve">ll be writing data there for the form, </w:delText>
        </w:r>
        <w:r w:rsidRPr="1C67ECDC" w:rsidDel="58979788">
          <w:rPr>
            <w:color w:val="000000" w:themeColor="text1" w:themeTint="FF" w:themeShade="FF"/>
          </w:rPr>
          <w:delText>Dialogflow</w:delText>
        </w:r>
        <w:r w:rsidRPr="1C67ECDC" w:rsidDel="58979788">
          <w:rPr>
            <w:color w:val="000000" w:themeColor="text1" w:themeTint="FF" w:themeShade="FF"/>
          </w:rPr>
          <w:delText xml:space="preserve"> will be writing data that the end-user speaks, and lastly the mobile app will be </w:delText>
        </w:r>
        <w:r w:rsidRPr="1C67ECDC" w:rsidDel="40B9B188">
          <w:rPr>
            <w:color w:val="000000" w:themeColor="text1" w:themeTint="FF" w:themeShade="FF"/>
          </w:rPr>
          <w:delText>reading</w:delText>
        </w:r>
        <w:r w:rsidRPr="1C67ECDC" w:rsidDel="58979788">
          <w:rPr>
            <w:color w:val="000000" w:themeColor="text1" w:themeTint="FF" w:themeShade="FF"/>
          </w:rPr>
          <w:delText xml:space="preserve"> and generating the report based on this data. </w:delText>
        </w:r>
        <w:r w:rsidRPr="1C67ECDC" w:rsidDel="00F101AD">
          <w:rPr>
            <w:color w:val="000000" w:themeColor="text1" w:themeTint="FF" w:themeShade="FF"/>
          </w:rPr>
          <w:delText>The database integrates with the application layer receiving calls to progress the application to fulfilling the end user’s request.</w:delText>
        </w:r>
      </w:del>
      <w:ins w:author="Thomas Barton" w:date="2021-03-06T03:07:25.922Z" w:id="601383636">
        <w:r w:rsidRPr="1C67ECDC" w:rsidR="56B166B3">
          <w:rPr>
            <w:color w:val="000000" w:themeColor="text1" w:themeTint="FF" w:themeShade="FF"/>
          </w:rPr>
          <w:t xml:space="preserve">Documents that the end user will want filled in </w:t>
        </w:r>
      </w:ins>
      <w:ins w:author="Thomas Barton" w:date="2021-03-06T03:10:59.753Z" w:id="1391934524">
        <w:r w:rsidRPr="1C67ECDC" w:rsidR="6206DA95">
          <w:rPr>
            <w:color w:val="000000" w:themeColor="text1" w:themeTint="FF" w:themeShade="FF"/>
          </w:rPr>
          <w:t>w</w:t>
        </w:r>
      </w:ins>
      <w:ins w:author="Thomas Barton" w:date="2021-03-06T03:11:34.881Z" w:id="1635690700">
        <w:r w:rsidRPr="1C67ECDC" w:rsidR="6206DA95">
          <w:rPr>
            <w:color w:val="000000" w:themeColor="text1" w:themeTint="FF" w:themeShade="FF"/>
          </w:rPr>
          <w:t xml:space="preserve">hile they supply input to </w:t>
        </w:r>
        <w:r w:rsidRPr="1C67ECDC" w:rsidR="6206DA95">
          <w:rPr>
            <w:color w:val="000000" w:themeColor="text1" w:themeTint="FF" w:themeShade="FF"/>
          </w:rPr>
          <w:t>Dialgoflow</w:t>
        </w:r>
        <w:r w:rsidRPr="1C67ECDC" w:rsidR="6206DA95">
          <w:rPr>
            <w:color w:val="000000" w:themeColor="text1" w:themeTint="FF" w:themeShade="FF"/>
          </w:rPr>
          <w:t xml:space="preserve"> will be within Google docs </w:t>
        </w:r>
      </w:ins>
      <w:ins w:author="Thomas Barton" w:date="2021-03-06T03:17:59.935Z" w:id="1412776682">
        <w:r w:rsidRPr="1C67ECDC" w:rsidR="18A664F4">
          <w:rPr>
            <w:color w:val="000000" w:themeColor="text1" w:themeTint="FF" w:themeShade="FF"/>
          </w:rPr>
          <w:t>a</w:t>
        </w:r>
      </w:ins>
      <w:ins w:author="Thomas Barton" w:date="2021-03-06T03:18:18.387Z" w:id="728940121">
        <w:r w:rsidRPr="1C67ECDC" w:rsidR="18A664F4">
          <w:rPr>
            <w:color w:val="000000" w:themeColor="text1" w:themeTint="FF" w:themeShade="FF"/>
          </w:rPr>
          <w:t>n</w:t>
        </w:r>
      </w:ins>
      <w:ins w:author="Thomas Barton" w:date="2021-03-06T03:17:59.935Z" w:id="1521551098">
        <w:r w:rsidRPr="1C67ECDC" w:rsidR="18A664F4">
          <w:rPr>
            <w:color w:val="000000" w:themeColor="text1" w:themeTint="FF" w:themeShade="FF"/>
          </w:rPr>
          <w:t xml:space="preserve">d will </w:t>
        </w:r>
      </w:ins>
      <w:ins w:author="Thomas Barton" w:date="2021-03-06T03:18:12.441Z" w:id="2112676261">
        <w:r w:rsidRPr="1C67ECDC" w:rsidR="18A664F4">
          <w:rPr>
            <w:color w:val="000000" w:themeColor="text1" w:themeTint="FF" w:themeShade="FF"/>
          </w:rPr>
          <w:t>actively</w:t>
        </w:r>
      </w:ins>
      <w:ins w:author="Thomas Barton" w:date="2021-03-06T03:17:59.935Z" w:id="587287098">
        <w:r w:rsidRPr="1C67ECDC" w:rsidR="18A664F4">
          <w:rPr>
            <w:color w:val="000000" w:themeColor="text1" w:themeTint="FF" w:themeShade="FF"/>
          </w:rPr>
          <w:t xml:space="preserve"> replace marked fie</w:t>
        </w:r>
      </w:ins>
      <w:ins w:author="Thomas Barton" w:date="2021-03-06T03:18:06.567Z" w:id="912338694">
        <w:r w:rsidRPr="1C67ECDC" w:rsidR="18A664F4">
          <w:rPr>
            <w:color w:val="000000" w:themeColor="text1" w:themeTint="FF" w:themeShade="FF"/>
          </w:rPr>
          <w:t>lds with the desired input.</w:t>
        </w:r>
      </w:ins>
    </w:p>
    <w:p w:rsidRPr="00212E3E" w:rsidR="00F62F9B" w:rsidP="00311E33" w:rsidRDefault="00F62F9B" w14:paraId="1347F825" w14:textId="7A72BB69">
      <w:pPr>
        <w:pStyle w:val="ChatbotH2"/>
      </w:pPr>
      <w:bookmarkStart w:name="_Toc64826163" w:id="34"/>
      <w:bookmarkStart w:name="_Toc65082118" w:id="35"/>
      <w:r w:rsidRPr="458EB049">
        <w:t>Exception Handling</w:t>
      </w:r>
      <w:bookmarkEnd w:id="34"/>
      <w:bookmarkEnd w:id="35"/>
    </w:p>
    <w:p w:rsidR="00216215" w:rsidP="458EB049" w:rsidRDefault="00216215" w14:paraId="7C931A36" w14:textId="4F4602AF">
      <w:pPr>
        <w:pStyle w:val="ChatbotNormal"/>
        <w:rPr>
          <w:rFonts w:eastAsia="Times New Roman"/>
          <w:sz w:val="24"/>
          <w:szCs w:val="24"/>
        </w:rPr>
      </w:pPr>
      <w:proofErr w:type="spellStart"/>
      <w:r w:rsidRPr="458EB049">
        <w:rPr>
          <w:rFonts w:eastAsia="Times New Roman"/>
          <w:sz w:val="24"/>
          <w:szCs w:val="24"/>
        </w:rPr>
        <w:t>Dialogflow</w:t>
      </w:r>
      <w:proofErr w:type="spellEnd"/>
      <w:r w:rsidRPr="458EB049">
        <w:rPr>
          <w:rFonts w:eastAsia="Times New Roman"/>
          <w:sz w:val="24"/>
          <w:szCs w:val="24"/>
        </w:rPr>
        <w:t xml:space="preserve"> engine handles input error handling by either going to the fallback intent or configuring a response to try to receive the input data again. Errors that occur within the ETL steps will be logged and notified to the user through the webhook to notify users to try to recapture the data point. </w:t>
      </w:r>
    </w:p>
    <w:p w:rsidRPr="00212E3E" w:rsidR="00F62F9B" w:rsidP="00311E33" w:rsidRDefault="00F62F9B" w14:paraId="7EEF68C8" w14:textId="3B45B73B">
      <w:pPr>
        <w:pStyle w:val="ChatbotH2"/>
      </w:pPr>
      <w:bookmarkStart w:name="_Toc64826164" w:id="36"/>
      <w:bookmarkStart w:name="_Toc65082119" w:id="37"/>
      <w:r w:rsidRPr="458EB049">
        <w:t>Design Rationale</w:t>
      </w:r>
      <w:bookmarkEnd w:id="36"/>
      <w:bookmarkEnd w:id="37"/>
    </w:p>
    <w:p w:rsidRPr="00212E3E" w:rsidR="00912D01" w:rsidP="458EB049" w:rsidRDefault="6248426D" w14:paraId="49820D9F" w14:textId="14DB1247">
      <w:pPr>
        <w:pStyle w:val="ChatbotNormal"/>
        <w:rPr>
          <w:rFonts w:eastAsia="Times New Roman"/>
          <w:color w:val="000000" w:themeColor="text1"/>
          <w:sz w:val="24"/>
          <w:szCs w:val="24"/>
        </w:rPr>
      </w:pPr>
      <w:bookmarkStart w:name="_Hlk55318786" w:id="38"/>
      <w:bookmarkEnd w:id="38"/>
      <w:r w:rsidRPr="458EB049">
        <w:rPr>
          <w:rFonts w:eastAsia="Times New Roman"/>
          <w:color w:val="000000" w:themeColor="text1"/>
          <w:sz w:val="24"/>
          <w:szCs w:val="24"/>
        </w:rPr>
        <w:t xml:space="preserve">The design rational is formed through utilizing solutions configured within the boundaries of project, technical, and functional requirements. </w:t>
      </w:r>
    </w:p>
    <w:p w:rsidR="00912D01" w:rsidP="458EB049" w:rsidRDefault="00B64172" w14:paraId="56F0F295" w14:textId="299E6D59">
      <w:pPr>
        <w:pStyle w:val="ChatbotH3"/>
        <w:rPr/>
      </w:pPr>
      <w:bookmarkStart w:name="_Toc64114001" w:id="39"/>
      <w:bookmarkStart w:name="_Toc64114037" w:id="40"/>
      <w:bookmarkStart w:name="_Toc64114261" w:id="41"/>
      <w:bookmarkStart w:name="_Toc64826165" w:id="42"/>
      <w:bookmarkStart w:name="_Toc65082120" w:id="43"/>
      <w:bookmarkEnd w:id="39"/>
      <w:bookmarkEnd w:id="40"/>
      <w:bookmarkEnd w:id="41"/>
      <w:proofErr w:type="spellStart"/>
      <w:r w:rsidR="00B64172">
        <w:rPr/>
        <w:t>Dialogflow</w:t>
      </w:r>
      <w:proofErr w:type="spellEnd"/>
      <w:r w:rsidR="6248426D">
        <w:rPr/>
        <w:t xml:space="preserve"> </w:t>
      </w:r>
      <w:del w:author="Thomas Barton" w:date="2021-03-06T02:27:35.057Z" w:id="337264007">
        <w:r w:rsidDel="00B64172">
          <w:delText>Form Bot</w:delText>
        </w:r>
      </w:del>
      <w:ins w:author="Thomas Barton" w:date="2021-03-06T21:59:14.868Z" w:id="810077258">
        <w:r w:rsidR="3642B01D">
          <w:t>Form Scriber</w:t>
        </w:r>
      </w:ins>
      <w:r w:rsidR="6248426D">
        <w:rPr/>
        <w:t xml:space="preserve"> Agent</w:t>
      </w:r>
      <w:bookmarkEnd w:id="42"/>
      <w:bookmarkEnd w:id="43"/>
      <w:r w:rsidR="00912D01">
        <w:rPr/>
        <w:t xml:space="preserve"> </w:t>
      </w:r>
    </w:p>
    <w:p w:rsidRPr="00212E3E" w:rsidR="00912D01" w:rsidP="458EB049" w:rsidRDefault="00912D01" w14:paraId="643D0E3A" w14:textId="4C8857D6">
      <w:pPr>
        <w:pStyle w:val="ChatbotNormal"/>
        <w:rPr>
          <w:rFonts w:eastAsia="Times New Roman"/>
          <w:sz w:val="24"/>
          <w:szCs w:val="24"/>
        </w:rPr>
      </w:pPr>
      <w:r w:rsidRPr="5AF0E6F5" w:rsidR="00912D01">
        <w:rPr>
          <w:rFonts w:eastAsia="Times New Roman"/>
          <w:sz w:val="24"/>
          <w:szCs w:val="24"/>
        </w:rPr>
        <w:t xml:space="preserve">The </w:t>
      </w:r>
      <w:del w:author="Thomas Barton" w:date="2021-03-06T02:27:35.06Z" w:id="1453299419">
        <w:r w:rsidRPr="5AF0E6F5" w:rsidDel="00912D01">
          <w:rPr>
            <w:rFonts w:eastAsia="Times New Roman"/>
            <w:sz w:val="24"/>
            <w:szCs w:val="24"/>
          </w:rPr>
          <w:delText>Form Bot</w:delText>
        </w:r>
      </w:del>
      <w:ins w:author="Thomas Barton" w:date="2021-03-06T21:59:14.871Z" w:id="212296824">
        <w:r w:rsidRPr="5AF0E6F5" w:rsidR="3642B01D">
          <w:rPr>
            <w:rFonts w:eastAsia="Times New Roman"/>
            <w:sz w:val="24"/>
            <w:szCs w:val="24"/>
          </w:rPr>
          <w:t>Form Scriber</w:t>
        </w:r>
      </w:ins>
      <w:r w:rsidRPr="5AF0E6F5" w:rsidR="00912D01">
        <w:rPr>
          <w:rFonts w:eastAsia="Times New Roman"/>
          <w:sz w:val="24"/>
          <w:szCs w:val="24"/>
        </w:rPr>
        <w:t xml:space="preserve"> </w:t>
      </w:r>
      <w:proofErr w:type="spellStart"/>
      <w:r w:rsidRPr="5AF0E6F5" w:rsidR="00912D01">
        <w:rPr>
          <w:rFonts w:eastAsia="Times New Roman"/>
        </w:rPr>
        <w:t>Dialogflow</w:t>
      </w:r>
      <w:proofErr w:type="spellEnd"/>
      <w:r w:rsidRPr="5AF0E6F5" w:rsidR="00912D01">
        <w:rPr>
          <w:rFonts w:eastAsia="Times New Roman"/>
          <w:sz w:val="24"/>
          <w:szCs w:val="24"/>
        </w:rPr>
        <w:t xml:space="preserve"> service will receive data from the mobile f</w:t>
      </w:r>
      <w:r w:rsidRPr="5AF0E6F5" w:rsidR="00912D01">
        <w:rPr>
          <w:rFonts w:eastAsia="Times New Roman"/>
        </w:rPr>
        <w:t>r</w:t>
      </w:r>
      <w:r w:rsidRPr="5AF0E6F5" w:rsidR="00912D01">
        <w:rPr>
          <w:rFonts w:eastAsia="Times New Roman"/>
          <w:sz w:val="24"/>
          <w:szCs w:val="24"/>
        </w:rPr>
        <w:t xml:space="preserve">ont end that </w:t>
      </w:r>
      <w:r w:rsidRPr="5AF0E6F5" w:rsidR="00912D01">
        <w:rPr>
          <w:rFonts w:eastAsia="Times New Roman"/>
        </w:rPr>
        <w:t xml:space="preserve">will embed our chatbot agent into their app. Any input errors from the users, such as not being able to understand the user’s audio, will be relayed back to the user on the screen to try again. </w:t>
      </w:r>
      <w:r w:rsidRPr="5AF0E6F5" w:rsidR="6248426D">
        <w:rPr>
          <w:rFonts w:eastAsia="Times New Roman"/>
          <w:sz w:val="24"/>
          <w:szCs w:val="24"/>
        </w:rPr>
        <w:t xml:space="preserve">Due to the nature of the application’s development process the AI chatbot agent must be free, and accessible by future development teams. The agent is not open source. This allows the application to integrate the Google agent at no </w:t>
      </w:r>
      <w:r w:rsidRPr="5AF0E6F5" w:rsidR="6248426D">
        <w:rPr>
          <w:rFonts w:eastAsia="Times New Roman"/>
          <w:sz w:val="24"/>
          <w:szCs w:val="24"/>
        </w:rPr>
        <w:t>cost, and</w:t>
      </w:r>
      <w:r w:rsidRPr="5AF0E6F5" w:rsidR="6248426D">
        <w:rPr>
          <w:rFonts w:eastAsia="Times New Roman"/>
          <w:sz w:val="24"/>
          <w:szCs w:val="24"/>
        </w:rPr>
        <w:t xml:space="preserve"> expands future operability and extensibility</w:t>
      </w:r>
      <w:ins w:author="Thomas Barton" w:date="2021-03-06T03:18:59.894Z" w:id="1615927084">
        <w:r w:rsidRPr="5AF0E6F5" w:rsidR="067B060C">
          <w:rPr>
            <w:rFonts w:eastAsia="Times New Roman"/>
            <w:sz w:val="24"/>
            <w:szCs w:val="24"/>
          </w:rPr>
          <w:t>, or at the very least must</w:t>
        </w:r>
      </w:ins>
      <w:ins w:author="Thomas Barton" w:date="2021-03-06T03:19:48.037Z" w:id="1320008584">
        <w:r w:rsidRPr="5AF0E6F5" w:rsidR="067B060C">
          <w:rPr>
            <w:rFonts w:eastAsia="Times New Roman"/>
            <w:sz w:val="24"/>
            <w:szCs w:val="24"/>
          </w:rPr>
          <w:t xml:space="preserve"> allow for adequate sampling for what is </w:t>
        </w:r>
        <w:r w:rsidRPr="5AF0E6F5" w:rsidR="5168E5E3">
          <w:rPr>
            <w:rFonts w:eastAsia="Times New Roman"/>
            <w:sz w:val="24"/>
            <w:szCs w:val="24"/>
          </w:rPr>
          <w:t>available</w:t>
        </w:r>
        <w:r w:rsidRPr="5AF0E6F5" w:rsidR="067B060C">
          <w:rPr>
            <w:rFonts w:eastAsia="Times New Roman"/>
            <w:sz w:val="24"/>
            <w:szCs w:val="24"/>
          </w:rPr>
          <w:t xml:space="preserve"> on the free trial per user as per Googles service trial </w:t>
        </w:r>
      </w:ins>
      <w:ins w:author="Thomas Barton" w:date="2021-03-06T03:30:24.168Z" w:id="1440921571">
        <w:r w:rsidRPr="5AF0E6F5" w:rsidR="6807E38C">
          <w:rPr>
            <w:rFonts w:eastAsia="Times New Roman"/>
            <w:sz w:val="24"/>
            <w:szCs w:val="24"/>
          </w:rPr>
          <w:t>allotment</w:t>
        </w:r>
      </w:ins>
      <w:r w:rsidRPr="5AF0E6F5" w:rsidR="6248426D">
        <w:rPr>
          <w:rFonts w:eastAsia="Times New Roman"/>
          <w:sz w:val="24"/>
          <w:szCs w:val="24"/>
        </w:rPr>
        <w:t xml:space="preserve">. </w:t>
      </w:r>
    </w:p>
    <w:p w:rsidR="00F35BF3" w:rsidP="00311E33" w:rsidRDefault="00575D96" w14:paraId="62EF20D3" w14:textId="054BFBDD">
      <w:pPr>
        <w:pStyle w:val="ChatbotH3"/>
      </w:pPr>
      <w:bookmarkStart w:name="_Toc64826166" w:id="44"/>
      <w:bookmarkStart w:name="_Toc65082121" w:id="45"/>
      <w:r w:rsidRPr="458EB049">
        <w:t xml:space="preserve">Web </w:t>
      </w:r>
      <w:r w:rsidRPr="458EB049" w:rsidR="6248426D">
        <w:t>Application Layer</w:t>
      </w:r>
      <w:bookmarkEnd w:id="44"/>
      <w:bookmarkEnd w:id="45"/>
      <w:r w:rsidRPr="458EB049" w:rsidR="6248426D">
        <w:t xml:space="preserve"> </w:t>
      </w:r>
    </w:p>
    <w:p w:rsidR="00F35BF3" w:rsidP="458EB049" w:rsidRDefault="6248426D" w14:paraId="06A9B291" w14:textId="79DF856E">
      <w:pPr>
        <w:rPr>
          <w:rFonts w:ascii="Times New Roman" w:hAnsi="Times New Roman" w:eastAsia="Times New Roman" w:cs="Times New Roman"/>
        </w:rPr>
      </w:pPr>
      <w:r w:rsidRPr="458EB049">
        <w:rPr>
          <w:rFonts w:ascii="Times New Roman" w:hAnsi="Times New Roman" w:eastAsia="Times New Roman" w:cs="Times New Roman"/>
        </w:rPr>
        <w:t>The application layer utilizes Go for operability and extensibility. Go or Go lang is a statically type</w:t>
      </w:r>
      <w:r w:rsidRPr="458EB049" w:rsidR="008B4B70">
        <w:rPr>
          <w:rFonts w:ascii="Times New Roman" w:hAnsi="Times New Roman" w:eastAsia="Times New Roman" w:cs="Times New Roman"/>
        </w:rPr>
        <w:t>d</w:t>
      </w:r>
      <w:r w:rsidRPr="458EB049">
        <w:rPr>
          <w:rFonts w:ascii="Times New Roman" w:hAnsi="Times New Roman" w:eastAsia="Times New Roman" w:cs="Times New Roman"/>
        </w:rPr>
        <w:t xml:space="preserve">, compiled programming language designed at Google from the inventors of Unix OS and C language. Go was chosen for its ability to run anywhere and be compiled directly to machine code in a fast and flexible manner. Go is fully open source and has a vast library for integrating with </w:t>
      </w:r>
      <w:proofErr w:type="spellStart"/>
      <w:r w:rsidRPr="458EB049" w:rsidR="00B64172">
        <w:rPr>
          <w:rFonts w:ascii="Times New Roman" w:hAnsi="Times New Roman" w:eastAsia="Times New Roman" w:cs="Times New Roman"/>
        </w:rPr>
        <w:t>Dialogflow</w:t>
      </w:r>
      <w:proofErr w:type="spellEnd"/>
      <w:r w:rsidRPr="458EB049">
        <w:rPr>
          <w:rFonts w:ascii="Times New Roman" w:hAnsi="Times New Roman" w:eastAsia="Times New Roman" w:cs="Times New Roman"/>
        </w:rPr>
        <w:t>. Since this project utilizes heavy back-end services Go is the clear winner for its built-in concurrency and fast performance.</w:t>
      </w:r>
      <w:bookmarkStart w:name="_Toc64114004" w:id="46"/>
      <w:bookmarkStart w:name="_Toc64114040" w:id="47"/>
      <w:bookmarkStart w:name="_Toc64114264" w:id="48"/>
      <w:bookmarkEnd w:id="46"/>
      <w:bookmarkEnd w:id="47"/>
      <w:bookmarkEnd w:id="48"/>
    </w:p>
    <w:p w:rsidR="00912D01" w:rsidP="00311E33" w:rsidRDefault="00575D96" w14:paraId="18C541AD" w14:textId="28A85DCE">
      <w:pPr>
        <w:pStyle w:val="ChatbotH3"/>
      </w:pPr>
      <w:bookmarkStart w:name="_Toc64826167" w:id="49"/>
      <w:bookmarkStart w:name="_Toc65082122" w:id="50"/>
      <w:r w:rsidRPr="458EB049">
        <w:t>Webhooks</w:t>
      </w:r>
      <w:bookmarkEnd w:id="49"/>
      <w:bookmarkEnd w:id="50"/>
    </w:p>
    <w:p w:rsidR="00912D01" w:rsidP="458EB049" w:rsidRDefault="6248426D" w14:paraId="33F82853" w14:textId="779EB0EF">
      <w:pPr>
        <w:pStyle w:val="ChatbotNormal"/>
        <w:rPr>
          <w:rFonts w:eastAsia="Times New Roman"/>
        </w:rPr>
      </w:pPr>
      <w:r w:rsidRPr="458EB049">
        <w:rPr>
          <w:rFonts w:eastAsia="Times New Roman"/>
        </w:rPr>
        <w:t xml:space="preserve">Webhook services employs multiple APIs to handle call backs between the application layer and </w:t>
      </w:r>
      <w:proofErr w:type="spellStart"/>
      <w:r w:rsidRPr="458EB049" w:rsidR="00B64172">
        <w:rPr>
          <w:rFonts w:eastAsia="Times New Roman"/>
        </w:rPr>
        <w:t>Dialogflow</w:t>
      </w:r>
      <w:proofErr w:type="spellEnd"/>
      <w:r w:rsidRPr="458EB049">
        <w:rPr>
          <w:rFonts w:eastAsia="Times New Roman"/>
        </w:rPr>
        <w:t xml:space="preserve"> agent.</w:t>
      </w:r>
    </w:p>
    <w:p w:rsidRPr="00F35BF3" w:rsidR="00912D01" w:rsidP="00311E33" w:rsidRDefault="00912D01" w14:paraId="0C1F96E9" w14:textId="4AB44AFE">
      <w:pPr>
        <w:pStyle w:val="ChatbotH3"/>
        <w:rPr>
          <w:sz w:val="24"/>
          <w:szCs w:val="24"/>
        </w:rPr>
      </w:pPr>
      <w:del w:author="Thomas Barton" w:date="2021-03-06T03:31:02.894Z" w:id="1366438346">
        <w:r/>
        <w:bookmarkStart w:name="_Toc64826168" w:id="51"/>
        <w:r/>
        <w:bookmarkStart w:name="_Toc65082123" w:id="52"/>
        <w:r w:rsidDel="00912D01">
          <w:delText>Database</w:delText>
        </w:r>
      </w:del>
      <w:ins w:author="Thomas Barton" w:date="2021-03-06T03:31:05.954Z" w:id="2060997004">
        <w:r w:rsidR="7CF0A86F">
          <w:t>Google Docs</w:t>
        </w:r>
      </w:ins>
      <w:bookmarkEnd w:id="51"/>
      <w:bookmarkEnd w:id="52"/>
      <w:r w:rsidRPr="1C67ECDC" w:rsidR="00912D01">
        <w:rPr>
          <w:sz w:val="24"/>
          <w:szCs w:val="24"/>
        </w:rPr>
        <w:t xml:space="preserve"> </w:t>
      </w:r>
    </w:p>
    <w:p w:rsidRPr="00912D01" w:rsidR="00912D01" w:rsidP="458EB049" w:rsidRDefault="00912D01" w14:paraId="57FCC2E9" w14:textId="7C9122CE">
      <w:pPr>
        <w:pStyle w:val="ChatbotNormal"/>
        <w:rPr>
          <w:rFonts w:eastAsia="Times New Roman"/>
        </w:rPr>
      </w:pPr>
      <w:ins w:author="Thomas Barton" w:date="2021-03-06T03:31:32.084Z" w:id="992890911">
        <w:r w:rsidRPr="1C67ECDC" w:rsidR="31CC24E0">
          <w:rPr>
            <w:rFonts w:eastAsia="Times New Roman"/>
            <w:color w:val="000000" w:themeColor="text1" w:themeTint="FF" w:themeShade="FF"/>
            <w:sz w:val="24"/>
            <w:szCs w:val="24"/>
          </w:rPr>
          <w:t xml:space="preserve">Google docs is an open application that can be </w:t>
        </w:r>
      </w:ins>
      <w:ins w:author="Thomas Barton" w:date="2021-03-06T03:32:59.319Z" w:id="981149544">
        <w:r w:rsidRPr="1C67ECDC" w:rsidR="3D16B5F5">
          <w:rPr>
            <w:rFonts w:eastAsia="Times New Roman"/>
            <w:color w:val="000000" w:themeColor="text1" w:themeTint="FF" w:themeShade="FF"/>
            <w:sz w:val="24"/>
            <w:szCs w:val="24"/>
          </w:rPr>
          <w:t>used with anyone whom has a google account, able to restrict document</w:t>
        </w:r>
      </w:ins>
      <w:ins w:author="Thomas Barton" w:date="2021-03-06T03:33:27.106Z" w:id="2086253941">
        <w:r w:rsidRPr="1C67ECDC" w:rsidR="3D16B5F5">
          <w:rPr>
            <w:rFonts w:eastAsia="Times New Roman"/>
            <w:color w:val="000000" w:themeColor="text1" w:themeTint="FF" w:themeShade="FF"/>
            <w:sz w:val="24"/>
            <w:szCs w:val="24"/>
          </w:rPr>
          <w:t xml:space="preserve"> access to any other users or even setting up enterprise </w:t>
        </w:r>
        <w:r w:rsidRPr="1C67ECDC" w:rsidR="3D16B5F5">
          <w:rPr>
            <w:rFonts w:eastAsia="Times New Roman"/>
            <w:color w:val="000000" w:themeColor="text1" w:themeTint="FF" w:themeShade="FF"/>
            <w:sz w:val="24"/>
            <w:szCs w:val="24"/>
          </w:rPr>
          <w:t>solutons</w:t>
        </w:r>
        <w:r w:rsidRPr="1C67ECDC" w:rsidR="3D16B5F5">
          <w:rPr>
            <w:rFonts w:eastAsia="Times New Roman"/>
            <w:color w:val="000000" w:themeColor="text1" w:themeTint="FF" w:themeShade="FF"/>
            <w:sz w:val="24"/>
            <w:szCs w:val="24"/>
          </w:rPr>
          <w:t xml:space="preserve"> for storing and editing applications.</w:t>
        </w:r>
      </w:ins>
      <w:del w:author="Thomas Barton" w:date="2021-03-06T03:31:16.639Z" w:id="1693979730">
        <w:r w:rsidRPr="1C67ECDC" w:rsidDel="00912D01">
          <w:rPr>
            <w:rFonts w:eastAsia="Times New Roman"/>
            <w:color w:val="000000" w:themeColor="text1" w:themeTint="FF" w:themeShade="FF"/>
            <w:sz w:val="24"/>
            <w:szCs w:val="24"/>
          </w:rPr>
          <w:delText xml:space="preserve">MySQL is a common, open source, and widely used relational database engine. The MySQL database engine provides data security, on-demand scalability, round the clock uptime, and other </w:delText>
        </w:r>
        <w:r w:rsidRPr="1C67ECDC" w:rsidDel="00912D01">
          <w:rPr>
            <w:rFonts w:eastAsia="Times New Roman"/>
            <w:color w:val="000000" w:themeColor="text1" w:themeTint="FF" w:themeShade="FF"/>
            <w:sz w:val="24"/>
            <w:szCs w:val="24"/>
          </w:rPr>
          <w:delText>features. It’s wide use and extensive features will avoid future conflicts within compatibility and extensibility</w:delText>
        </w:r>
      </w:del>
      <w:r w:rsidRPr="1C67ECDC" w:rsidR="00912D01">
        <w:rPr>
          <w:rFonts w:eastAsia="Times New Roman"/>
          <w:color w:val="000000" w:themeColor="text1" w:themeTint="FF" w:themeShade="FF"/>
          <w:sz w:val="24"/>
          <w:szCs w:val="24"/>
        </w:rPr>
        <w:t xml:space="preserve">. </w:t>
      </w:r>
    </w:p>
    <w:p w:rsidRPr="00212E3E" w:rsidR="00912D01" w:rsidP="458EB049" w:rsidRDefault="00912D01" w14:paraId="62AE68F1" w14:textId="77777777">
      <w:pPr>
        <w:pStyle w:val="ChatbotList"/>
        <w:numPr>
          <w:ilvl w:val="0"/>
          <w:numId w:val="0"/>
        </w:numPr>
        <w:ind w:left="720"/>
        <w:rPr>
          <w:color w:val="000000" w:themeColor="text1"/>
        </w:rPr>
      </w:pPr>
    </w:p>
    <w:p w:rsidR="00E847D2" w:rsidRDefault="00E847D2" w14:paraId="24435B4F"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F62F9B" w:rsidRDefault="00F62F9B" w14:paraId="16C36480" w14:textId="65D4801A">
      <w:pPr>
        <w:pStyle w:val="ChatbotH1"/>
      </w:pPr>
      <w:bookmarkStart w:name="_Toc64826169" w:id="53"/>
      <w:bookmarkStart w:name="_Toc65082124" w:id="54"/>
      <w:commentRangeStart w:id="55"/>
      <w:r w:rsidRPr="458EB049">
        <w:lastRenderedPageBreak/>
        <w:t>Data Design</w:t>
      </w:r>
      <w:bookmarkEnd w:id="53"/>
      <w:bookmarkEnd w:id="54"/>
      <w:commentRangeEnd w:id="55"/>
      <w:r w:rsidR="002E473A">
        <w:rPr>
          <w:rStyle w:val="CommentReference"/>
          <w:rFonts w:ascii="Tahoma" w:hAnsi="Tahoma"/>
          <w:b w:val="0"/>
          <w:bCs w:val="0"/>
          <w:snapToGrid/>
          <w:szCs w:val="24"/>
        </w:rPr>
        <w:commentReference w:id="55"/>
      </w:r>
    </w:p>
    <w:p w:rsidRPr="00212E3E" w:rsidR="00247D1D" w:rsidP="45793AEE" w:rsidRDefault="00247D1D" w14:paraId="391EE23A" w14:textId="77777777">
      <w:pPr>
        <w:pStyle w:val="Heading3"/>
      </w:pPr>
      <w:bookmarkStart w:name="_Toc64826170" w:id="56"/>
      <w:bookmarkStart w:name="_Toc65082125" w:id="57"/>
      <w:r w:rsidRPr="458EB049">
        <w:t>Data Description</w:t>
      </w:r>
      <w:bookmarkEnd w:id="56"/>
      <w:bookmarkEnd w:id="57"/>
    </w:p>
    <w:p w:rsidRPr="00F23934" w:rsidR="00452B3D" w:rsidP="458EB049" w:rsidRDefault="4AEEC7FA" w14:paraId="1441E684" w14:textId="48240315">
      <w:pPr>
        <w:pStyle w:val="ChatbotNormal"/>
        <w:rPr>
          <w:rFonts w:eastAsia="Times New Roman"/>
          <w:sz w:val="24"/>
          <w:szCs w:val="24"/>
        </w:rPr>
      </w:pPr>
      <w:r w:rsidRPr="458EB049">
        <w:rPr>
          <w:rFonts w:eastAsia="Times New Roman"/>
          <w:sz w:val="24"/>
          <w:szCs w:val="24"/>
        </w:rPr>
        <w:t>These are t</w:t>
      </w:r>
      <w:r w:rsidRPr="458EB049" w:rsidR="00AE4BCA">
        <w:rPr>
          <w:rFonts w:eastAsia="Times New Roman"/>
          <w:sz w:val="24"/>
          <w:szCs w:val="24"/>
        </w:rPr>
        <w:t>he data entities</w:t>
      </w:r>
      <w:r w:rsidRPr="458EB049">
        <w:rPr>
          <w:rFonts w:eastAsia="Times New Roman"/>
          <w:sz w:val="24"/>
          <w:szCs w:val="24"/>
        </w:rPr>
        <w:t xml:space="preserve"> that get stored in the database, which will be pulled to create the</w:t>
      </w:r>
      <w:r w:rsidRPr="458EB049" w:rsidR="00AE4BCA">
        <w:rPr>
          <w:rFonts w:eastAsia="Times New Roman"/>
          <w:sz w:val="24"/>
          <w:szCs w:val="24"/>
        </w:rPr>
        <w:t xml:space="preserve"> final report designed by the user.</w:t>
      </w:r>
    </w:p>
    <w:p w:rsidRPr="00212E3E" w:rsidR="00697F9C" w:rsidP="458EB049" w:rsidRDefault="009976D4" w14:paraId="3B9122D8" w14:textId="6F09C726">
      <w:pPr>
        <w:keepNext/>
        <w:rPr>
          <w:rFonts w:ascii="Times New Roman" w:hAnsi="Times New Roman" w:eastAsia="Times New Roman" w:cs="Times New Roman"/>
          <w:sz w:val="24"/>
          <w:szCs w:val="24"/>
        </w:rPr>
      </w:pPr>
      <w:r w:rsidR="009976D4">
        <w:drawing>
          <wp:inline wp14:editId="2098DFD1" wp14:anchorId="09D62002">
            <wp:extent cx="5943600" cy="4289425"/>
            <wp:effectExtent l="0" t="0" r="0" b="3175"/>
            <wp:docPr id="1" name="Picture 1" title=""/>
            <wp:cNvGraphicFramePr>
              <a:graphicFrameLocks noChangeAspect="1"/>
            </wp:cNvGraphicFramePr>
            <a:graphic>
              <a:graphicData uri="http://schemas.openxmlformats.org/drawingml/2006/picture">
                <pic:pic>
                  <pic:nvPicPr>
                    <pic:cNvPr id="0" name="Picture 1"/>
                    <pic:cNvPicPr/>
                  </pic:nvPicPr>
                  <pic:blipFill>
                    <a:blip r:embed="R65531409d2424a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89425"/>
                    </a:xfrm>
                    <a:prstGeom prst="rect">
                      <a:avLst/>
                    </a:prstGeom>
                  </pic:spPr>
                </pic:pic>
              </a:graphicData>
            </a:graphic>
          </wp:inline>
        </w:drawing>
      </w:r>
    </w:p>
    <w:p w:rsidRPr="00212E3E" w:rsidR="00E60558" w:rsidP="5AF0E6F5" w:rsidRDefault="00697F9C" w14:paraId="4D450980" w14:textId="2403769A">
      <w:pPr>
        <w:pStyle w:val="Caption"/>
        <w:rPr>
          <w:del w:author="Thomas Barton" w:date="2021-03-06T21:56:00.755Z" w:id="272972786"/>
          <w:rFonts w:ascii="Times New Roman" w:hAnsi="Times New Roman"/>
          <w:sz w:val="24"/>
          <w:szCs w:val="24"/>
        </w:rPr>
      </w:pPr>
      <w:del w:author="Thomas Barton" w:date="2021-03-06T21:56:00.755Z" w:id="33569340">
        <w:r/>
        <w:bookmarkStart w:name="_Toc64488775" w:id="58"/>
        <w:r w:rsidRPr="5AF0E6F5" w:rsidDel="00697F9C">
          <w:rPr>
            <w:rFonts w:ascii="Times New Roman" w:hAnsi="Times New Roman"/>
            <w:sz w:val="24"/>
            <w:szCs w:val="24"/>
          </w:rPr>
          <w:delText xml:space="preserve">Figure </w:delText>
        </w:r>
      </w:del>
      <w:r w:rsidRPr="5AF0E6F5">
        <w:rPr>
          <w:rFonts w:ascii="Times New Roman" w:hAnsi="Times New Roman"/>
          <w:sz w:val="24"/>
          <w:szCs w:val="24"/>
        </w:rPr>
        <w:fldChar w:fldCharType="begin"/>
      </w:r>
      <w:r w:rsidRPr="5AF0E6F5">
        <w:rPr>
          <w:rFonts w:ascii="Times New Roman" w:hAnsi="Times New Roman"/>
          <w:sz w:val="24"/>
          <w:szCs w:val="24"/>
        </w:rPr>
        <w:instrText xml:space="preserve">SEQ Figure \* ARABIC</w:instrText>
      </w:r>
      <w:r w:rsidRPr="5AF0E6F5">
        <w:rPr>
          <w:rFonts w:ascii="Times New Roman" w:hAnsi="Times New Roman"/>
          <w:sz w:val="24"/>
          <w:szCs w:val="24"/>
        </w:rPr>
        <w:fldChar w:fldCharType="separate"/>
      </w:r>
      <w:del w:author="Thomas Barton" w:date="2021-03-06T21:56:00.755Z" w:id="843510505">
        <w:r w:rsidRPr="5AF0E6F5" w:rsidDel="00A66ACC">
          <w:rPr>
            <w:rFonts w:ascii="Times New Roman" w:hAnsi="Times New Roman"/>
            <w:noProof/>
            <w:sz w:val="24"/>
            <w:szCs w:val="24"/>
          </w:rPr>
          <w:delText>4</w:delText>
        </w:r>
      </w:del>
      <w:r w:rsidRPr="5AF0E6F5">
        <w:rPr>
          <w:rFonts w:ascii="Times New Roman" w:hAnsi="Times New Roman"/>
          <w:sz w:val="24"/>
          <w:szCs w:val="24"/>
        </w:rPr>
        <w:fldChar w:fldCharType="end"/>
      </w:r>
      <w:del w:author="Thomas Barton" w:date="2021-03-06T21:56:00.755Z" w:id="958890398">
        <w:r w:rsidRPr="5AF0E6F5" w:rsidDel="00697F9C">
          <w:rPr>
            <w:rFonts w:ascii="Times New Roman" w:hAnsi="Times New Roman"/>
            <w:sz w:val="24"/>
            <w:szCs w:val="24"/>
          </w:rPr>
          <w:delText xml:space="preserve"> Database Structure Diagram</w:delText>
        </w:r>
      </w:del>
      <w:bookmarkEnd w:id="58"/>
    </w:p>
    <w:p w:rsidRPr="00F23934" w:rsidR="004B6E1C" w:rsidP="004B6E1C" w:rsidRDefault="00247D1D" w14:paraId="7FDC93FD" w14:textId="17F13E35">
      <w:pPr>
        <w:pStyle w:val="ChatbotH2"/>
        <w:rPr>
          <w:del w:author="Thomas Barton" w:date="2021-03-06T21:56:00.741Z" w:id="420913143"/>
        </w:rPr>
      </w:pPr>
      <w:del w:author="Thomas Barton" w:date="2021-03-06T21:56:00.754Z" w:id="399624880">
        <w:r/>
        <w:bookmarkStart w:name="_Toc64826171" w:id="59"/>
        <w:r/>
        <w:bookmarkStart w:name="_Toc65082126" w:id="60"/>
        <w:r w:rsidDel="00247D1D">
          <w:delText>Data Dictionary</w:delText>
        </w:r>
      </w:del>
      <w:bookmarkEnd w:id="59"/>
      <w:bookmarkEnd w:id="60"/>
    </w:p>
    <w:tbl>
      <w:tblPr>
        <w:tblStyle w:val="GridTable4-Accent1"/>
        <w:tblW w:w="9540" w:type="dxa"/>
        <w:tblLayout w:type="fixed"/>
        <w:tblLook w:val="04A0" w:firstRow="1" w:lastRow="0" w:firstColumn="1" w:lastColumn="0" w:noHBand="0" w:noVBand="1"/>
      </w:tblPr>
      <w:tblGrid>
        <w:gridCol w:w="2695"/>
        <w:gridCol w:w="3063"/>
        <w:gridCol w:w="1891"/>
        <w:gridCol w:w="900"/>
        <w:gridCol w:w="991"/>
      </w:tblGrid>
      <w:tr w:rsidRPr="00212E3E" w:rsidR="0091797D" w:rsidTr="5AF0E6F5" w14:paraId="0355BB7C" w14:textId="77777777">
        <w:trPr>
          <w:cnfStyle w:val="100000000000" w:firstRow="1" w:lastRow="0" w:firstColumn="0" w:lastColumn="0" w:oddVBand="0" w:evenVBand="0" w:oddHBand="0" w:evenHBand="0" w:firstRowFirstColumn="0" w:firstRowLastColumn="0" w:lastRowFirstColumn="0" w:lastRowLastColumn="0"/>
          <w:trHeight w:val="432"/>
          <w:tblHeader/>
          <w:del w:author="Thomas Barton" w:date="2021-03-06T21:55:55.757Z" w:id="147357208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Pr="00212E3E" w:rsidR="0091797D" w:rsidP="458EB049" w:rsidRDefault="0091797D" w14:paraId="6C38472C" w14:textId="77777777">
            <w:pPr>
              <w:rPr>
                <w:rFonts w:ascii="Times New Roman" w:hAnsi="Times New Roman" w:eastAsia="Times New Roman" w:cs="Times New Roman"/>
              </w:rPr>
            </w:pPr>
            <w:r w:rsidRPr="458EB049">
              <w:rPr>
                <w:rFonts w:ascii="Times New Roman" w:hAnsi="Times New Roman" w:eastAsia="Times New Roman" w:cs="Times New Roman"/>
              </w:rPr>
              <w:t>Entity</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Pr="00212E3E" w:rsidR="0091797D" w:rsidP="458EB049" w:rsidRDefault="0091797D" w14:paraId="460F51CE"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Field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Pr="00212E3E" w:rsidR="0091797D" w:rsidP="458EB049" w:rsidRDefault="0091797D" w14:paraId="54C21830"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Type</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Pr="00212E3E" w:rsidR="0091797D" w:rsidP="458EB049" w:rsidRDefault="0091797D" w14:paraId="3526C6C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NULL</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Pr="00212E3E" w:rsidR="0091797D" w:rsidP="458EB049" w:rsidRDefault="0091797D" w14:paraId="2BA56663"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Default</w:t>
            </w:r>
          </w:p>
        </w:tc>
      </w:tr>
      <w:tr w:rsidRPr="00212E3E" w:rsidR="0091797D" w:rsidTr="5AF0E6F5" w14:paraId="05ECACA7"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59Z" w:id="1958883986"/>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Pr="00212E3E" w:rsidR="0091797D" w:rsidP="458EB049" w:rsidRDefault="2619D571" w14:paraId="0B063D85" w14:textId="0319EAD2">
            <w:pPr>
              <w:rPr>
                <w:rFonts w:ascii="Times New Roman" w:hAnsi="Times New Roman" w:eastAsia="Times New Roman" w:cs="Times New Roman"/>
              </w:rPr>
            </w:pPr>
            <w:r w:rsidRPr="458EB049">
              <w:rPr>
                <w:rFonts w:ascii="Times New Roman" w:hAnsi="Times New Roman" w:eastAsia="Times New Roman" w:cs="Times New Roman"/>
              </w:rPr>
              <w:t>Forms</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Pr="00212E3E" w:rsidR="0091797D" w:rsidP="458EB049" w:rsidRDefault="020A48CA" w14:paraId="0972D702" w14:textId="494C90F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Pr="00212E3E" w:rsidR="0091797D" w:rsidP="458EB049" w:rsidRDefault="0E9DF318" w14:paraId="15AF2A57" w14:textId="707ED0E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Pr="00212E3E" w:rsidR="0091797D" w:rsidP="458EB049" w:rsidRDefault="2E5FB611" w14:paraId="7BF8116F" w14:textId="536D0B7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Pr="00212E3E" w:rsidR="0091797D" w:rsidP="458EB049" w:rsidRDefault="0091797D" w14:paraId="76C1DA9D" w14:textId="1DEAB6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3F007763" w14:textId="77777777">
        <w:trPr>
          <w:trHeight w:val="432"/>
          <w:del w:author="Thomas Barton" w:date="2021-03-06T21:55:55.759Z" w:id="108913303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52C3FBE" w14:textId="1C8BB6C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020A48CA" w:rsidP="458EB049" w:rsidRDefault="020A48CA" w14:paraId="7EE7046B" w14:textId="01D17BD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name</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6D049B42" w:rsidP="458EB049" w:rsidRDefault="6D049B42" w14:paraId="2841AB09" w14:textId="6196440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7F2FFA2A" w:rsidP="458EB049" w:rsidRDefault="7F2FFA2A" w14:paraId="7BFAC721" w14:textId="2FD297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5622A80B" w14:textId="641B66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04AF4B26"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Z" w:id="100321991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1389A9B1" w14:textId="249DA068">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581821D8" w14:textId="61803A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description</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01C674D3" w:rsidP="458EB049" w:rsidRDefault="01C674D3" w14:paraId="073D23B3" w14:textId="4C1F283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7F2FFA2A" w:rsidP="458EB049" w:rsidRDefault="7F2FFA2A" w14:paraId="4B418215" w14:textId="1B3945C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3C52EBD" w14:textId="02E35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8235EEE" w14:textId="77777777">
        <w:trPr>
          <w:trHeight w:val="432"/>
          <w:del w:author="Thomas Barton" w:date="2021-03-06T21:55:55.76Z" w:id="203023697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2E69220B" w14:textId="17C032DB">
            <w:pPr>
              <w:rPr>
                <w:rFonts w:ascii="Times New Roman" w:hAnsi="Times New Roman" w:eastAsia="Times New Roman" w:cs="Times New Roman"/>
              </w:rPr>
            </w:pPr>
            <w:r w:rsidRPr="458EB049">
              <w:rPr>
                <w:rFonts w:ascii="Times New Roman" w:hAnsi="Times New Roman" w:eastAsia="Times New Roman" w:cs="Times New Roman"/>
              </w:rPr>
              <w:t>Form Field Map</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22E4FDEF" w14:textId="22F33B5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408991D7" w:rsidP="458EB049" w:rsidRDefault="408991D7" w14:paraId="5DB0009A" w14:textId="26EB1B0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8749689" w:rsidP="458EB049" w:rsidRDefault="28749689" w14:paraId="6535988D" w14:textId="2340398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2A560B01" w14:textId="629F13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05CFE0E"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1Z" w:id="1542317388"/>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A47460F" w14:textId="0AA7E8C2">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A489797" w:rsidP="458EB049" w:rsidRDefault="3A489797" w14:paraId="4610C836" w14:textId="0A4851C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4CD40F9F" w:rsidP="458EB049" w:rsidRDefault="4CD40F9F" w14:paraId="1DB01040" w14:textId="6360A37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8749689" w:rsidP="458EB049" w:rsidRDefault="28749689" w14:paraId="5F47A5BE" w14:textId="1A153CF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1396EDC5" w14:textId="34827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E7AD06A" w14:textId="77777777">
        <w:trPr>
          <w:trHeight w:val="432"/>
          <w:del w:author="Thomas Barton" w:date="2021-03-06T21:55:55.761Z" w:id="39450693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6C34E918" w14:textId="6D6076F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6CC9298A" w14:textId="1476A76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formFieldID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79046C50" w:rsidP="458EB049" w:rsidRDefault="79046C50" w14:paraId="55DA8C37" w14:textId="0FB108A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17D5B2B" w:rsidP="458EB049" w:rsidRDefault="017D5B2B" w14:paraId="3401009C" w14:textId="1F728C4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6A2449E2" w14:textId="6F1DA6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0464EFC8"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2Z" w:id="1553340760"/>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3856F850" w14:textId="417F40AA">
            <w:pPr>
              <w:rPr>
                <w:rFonts w:ascii="Times New Roman" w:hAnsi="Times New Roman" w:eastAsia="Times New Roman" w:cs="Times New Roman"/>
              </w:rPr>
            </w:pPr>
            <w:r w:rsidRPr="458EB049">
              <w:rPr>
                <w:rFonts w:ascii="Times New Roman" w:hAnsi="Times New Roman" w:eastAsia="Times New Roman" w:cs="Times New Roman"/>
              </w:rPr>
              <w:lastRenderedPageBreak/>
              <w:t>Form Fields</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04AC4655" w:rsidP="458EB049" w:rsidRDefault="04AC4655" w14:paraId="3FB08E7B" w14:textId="638CAA0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18D2704B" w:rsidP="458EB049" w:rsidRDefault="18D2704B" w14:paraId="0E7FB250" w14:textId="0906202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C9A39E2" w:rsidP="458EB049" w:rsidRDefault="2C9A39E2" w14:paraId="5DBAF746" w14:textId="22B0A6D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68485360" w14:textId="59631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2A68AC7" w14:textId="77777777">
        <w:trPr>
          <w:trHeight w:val="432"/>
          <w:del w:author="Thomas Barton" w:date="2021-03-06T21:55:55.762Z" w:id="283742253"/>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15D3D28B" w14:textId="582B457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04AC4655" w:rsidP="458EB049" w:rsidRDefault="04AC4655" w14:paraId="6D7E3817" w14:textId="45F6172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name</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28454418" w:rsidP="458EB049" w:rsidRDefault="28454418" w14:paraId="6F31B63E" w14:textId="64D99A0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34AC7570" w:rsidP="458EB049" w:rsidRDefault="34AC7570" w14:paraId="14C84B57" w14:textId="3147CD9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72177900" w14:textId="5C9915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62387F92"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2Z" w:id="402452651"/>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76EB54A3" w14:textId="32DF224C">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090747D1" w14:textId="0B72FA8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description</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144CE42F" w:rsidP="458EB049" w:rsidRDefault="144CE42F" w14:paraId="13B6BB16" w14:textId="236729C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5BE1C683" w:rsidP="458EB049" w:rsidRDefault="5BE1C683" w14:paraId="73E236D6" w14:textId="67D6DB9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7257DFB5" w14:textId="285E5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42141719" w14:textId="77777777">
        <w:trPr>
          <w:trHeight w:val="432"/>
          <w:del w:author="Thomas Barton" w:date="2021-03-06T21:55:55.763Z" w:id="1540868887"/>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2E9CD45C" w14:textId="34F1F41D">
            <w:pPr>
              <w:rPr>
                <w:rFonts w:ascii="Times New Roman" w:hAnsi="Times New Roman" w:eastAsia="Times New Roman" w:cs="Times New Roman"/>
              </w:rPr>
            </w:pPr>
            <w:r w:rsidRPr="458EB049">
              <w:rPr>
                <w:rFonts w:ascii="Times New Roman" w:hAnsi="Times New Roman" w:eastAsia="Times New Roman" w:cs="Times New Roman"/>
              </w:rPr>
              <w:t>Form Entry</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7C96AD31" w:rsidP="458EB049" w:rsidRDefault="7C96AD31" w14:paraId="10E99DD4" w14:textId="7D0BFB0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3E1F66D6" w:rsidP="458EB049" w:rsidRDefault="3E1F66D6" w14:paraId="5274FDFD" w14:textId="658A6F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37D6B711" w:rsidP="458EB049" w:rsidRDefault="37D6B711" w14:paraId="7C53FA9E" w14:textId="313D54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04713EB" w14:textId="3B44CE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7E96161"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3Z" w:id="1385720106"/>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5880804" w14:textId="2E10EF99">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7C96AD31" w:rsidP="458EB049" w:rsidRDefault="7C96AD31" w14:paraId="357554FA" w14:textId="3B82DCC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6C27DF2" w:rsidP="458EB049" w:rsidRDefault="56C27DF2" w14:paraId="66F2CB52" w14:textId="5A9A363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37D6B711" w:rsidP="458EB049" w:rsidRDefault="37D6B711" w14:paraId="6E88C972" w14:textId="550CDDC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199EF4CB" w14:textId="5AF189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11A0DCC3" w14:textId="77777777">
        <w:trPr>
          <w:trHeight w:val="432"/>
          <w:del w:author="Thomas Barton" w:date="2021-03-06T21:55:55.764Z" w:id="1595075460"/>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7530AF3" w14:textId="434F8C2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6B8B5723" w14:textId="39291E9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author</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093006EE" w:rsidP="458EB049" w:rsidRDefault="093006EE" w14:paraId="13773AF7" w14:textId="58A390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1A4E96D3" w:rsidP="458EB049" w:rsidRDefault="1A4E96D3" w14:paraId="45C0452D" w14:textId="6642A2D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6DA4D4C9" w14:textId="68F293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5271CF44"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4Z" w:id="54946952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0AFAE231" w14:textId="4168A534">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0E06CD7D" w14:textId="25226A5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7601AC4E" w:rsidP="458EB049" w:rsidRDefault="7601AC4E" w14:paraId="2358DC07" w14:textId="3544673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1A4E96D3" w:rsidP="458EB049" w:rsidRDefault="1A4E96D3" w14:paraId="5D0B2B3C" w14:textId="075F85F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2FA06747" w14:textId="230A60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57D9356" w14:textId="77777777">
        <w:trPr>
          <w:trHeight w:val="432"/>
          <w:del w:author="Thomas Barton" w:date="2021-03-06T21:55:55.765Z" w:id="83170679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20428FE0" w14:textId="1F43429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58DB08C5" w14:textId="765DBA7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3A88F5C2" w:rsidP="458EB049" w:rsidRDefault="3A88F5C2" w14:paraId="16DB97CC" w14:textId="4A5AE4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42CFB6DF" w:rsidP="458EB049" w:rsidRDefault="42CFB6DF" w14:paraId="42382EE5" w14:textId="37BDA9C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Yes</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5F22EDA3" w14:textId="1B0B65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47A824E7"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5Z" w:id="204560242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73E3FF01" w14:textId="7E5F50A8">
            <w:pPr>
              <w:rPr>
                <w:rFonts w:ascii="Times New Roman" w:hAnsi="Times New Roman" w:eastAsia="Times New Roman" w:cs="Times New Roman"/>
              </w:rPr>
            </w:pPr>
            <w:r w:rsidRPr="458EB049">
              <w:rPr>
                <w:rFonts w:ascii="Times New Roman" w:hAnsi="Times New Roman" w:eastAsia="Times New Roman" w:cs="Times New Roman"/>
              </w:rPr>
              <w:t>Form Entry Field Map</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4C938E1D" w:rsidP="458EB049" w:rsidRDefault="4C938E1D" w14:paraId="7ACA0CF2" w14:textId="4643F25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233F8229" w:rsidP="458EB049" w:rsidRDefault="233F8229" w14:paraId="267BB940" w14:textId="2337097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533023A" w:rsidP="458EB049" w:rsidRDefault="0533023A" w14:paraId="5D21376A" w14:textId="37AD6F8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32C2ADEF" w14:textId="375FB6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4831EC9C" w14:textId="77777777">
        <w:trPr>
          <w:trHeight w:val="432"/>
          <w:del w:author="Thomas Barton" w:date="2021-03-06T21:55:55.766Z" w:id="835201060"/>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15DFD9CD" w14:textId="61260279">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4C938E1D" w:rsidP="458EB049" w:rsidRDefault="4C938E1D" w14:paraId="57DB93E0" w14:textId="10903AA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session</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7B4D7E0F" w:rsidP="458EB049" w:rsidRDefault="7B4D7E0F" w14:paraId="7A8C2F67" w14:textId="10125B6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AF4AEF5" w:rsidP="458EB049" w:rsidRDefault="2AF4AEF5" w14:paraId="21FD925E" w14:textId="1B23C90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96C8A27" w14:textId="45383F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237B429"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6Z" w:id="36854908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2AC3B486" w14:textId="1D64CA8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1E62F6C9" w14:textId="401712C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formEntryID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2ABBD36" w:rsidP="458EB049" w:rsidRDefault="52ABBD36" w14:paraId="444864FF" w14:textId="3424E75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6E31151B" w:rsidP="458EB049" w:rsidRDefault="6E31151B" w14:paraId="4F0AF101" w14:textId="6A129A8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520E6C91" w14:textId="0EED8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360E93B8" w14:textId="77777777">
        <w:trPr>
          <w:trHeight w:val="432"/>
          <w:del w:author="Thomas Barton" w:date="2021-03-06T21:55:55.766Z" w:id="163984653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26BA073B" w14:textId="7DA2D1DA">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2619D571" w:rsidP="458EB049" w:rsidRDefault="2619D571" w14:paraId="64067914" w14:textId="74CAD19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formEntryFieldID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2ABBD36" w:rsidP="458EB049" w:rsidRDefault="52ABBD36" w14:paraId="7CE57018" w14:textId="52023B8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749591AC" w:rsidP="458EB049" w:rsidRDefault="749591AC" w14:paraId="59676470" w14:textId="70366D0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761C15A9" w14:textId="73574A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4F3CDF97"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7Z" w:id="14818387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0D6CBE53" w14:textId="75778A1F">
            <w:pPr>
              <w:rPr>
                <w:rFonts w:ascii="Times New Roman" w:hAnsi="Times New Roman" w:eastAsia="Times New Roman" w:cs="Times New Roman"/>
              </w:rPr>
            </w:pPr>
            <w:r w:rsidRPr="458EB049">
              <w:rPr>
                <w:rFonts w:ascii="Times New Roman" w:hAnsi="Times New Roman" w:eastAsia="Times New Roman" w:cs="Times New Roman"/>
              </w:rPr>
              <w:t>Form Entry Field</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E1DC4D7" w:rsidP="458EB049" w:rsidRDefault="3E1DC4D7" w14:paraId="0B5498E7" w14:textId="3439D71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9FB3149" w:rsidP="458EB049" w:rsidRDefault="59FB3149" w14:paraId="602046E6" w14:textId="4896430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75F34AA" w:rsidP="458EB049" w:rsidRDefault="275F34AA" w14:paraId="4E758BFC" w14:textId="501656A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501EB35" w14:textId="47B9B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F9C2B82" w14:textId="77777777">
        <w:trPr>
          <w:trHeight w:val="432"/>
          <w:del w:author="Thomas Barton" w:date="2021-03-06T21:55:55.767Z" w:id="308562971"/>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5E1D7FE6" w14:textId="01FFD44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E1DC4D7" w:rsidP="458EB049" w:rsidRDefault="3E1DC4D7" w14:paraId="235017B4" w14:textId="36ED606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entryFormFieldID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9FB3149" w:rsidP="458EB049" w:rsidRDefault="59FB3149" w14:paraId="22449C96" w14:textId="6A513CE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75F34AA" w:rsidP="458EB049" w:rsidRDefault="275F34AA" w14:paraId="1765AEE8" w14:textId="712A00D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18799944" w14:textId="69DD07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035C611A"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7Z" w:id="1403722780"/>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5F6E1E7" w14:textId="71FD056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DB8FC92" w:rsidP="458EB049" w:rsidRDefault="1DB8FC92" w14:paraId="515FEEE7" w14:textId="54D646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entryFormID</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2AE86252" w:rsidP="458EB049" w:rsidRDefault="2AE86252" w14:paraId="646E8ED2" w14:textId="0628A93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1D13F181" w:rsidP="458EB049" w:rsidRDefault="1D13F181" w14:paraId="6F512F73" w14:textId="5DAC256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FBDE056" w14:textId="4EAD37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38282716" w14:textId="77777777">
        <w:trPr>
          <w:trHeight w:val="432"/>
          <w:del w:author="Thomas Barton" w:date="2021-03-06T21:55:55.768Z" w:id="941378671"/>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0E5A89A7" w14:textId="699EB9C0">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DB8FC92" w:rsidP="458EB049" w:rsidRDefault="1DB8FC92" w14:paraId="3A683209" w14:textId="434A877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entry</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5C2128BF" w:rsidP="458EB049" w:rsidRDefault="5C2128BF" w14:paraId="674D9379" w14:textId="340DC70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1D13F181" w:rsidP="458EB049" w:rsidRDefault="1D13F181" w14:paraId="6CB0E36B" w14:textId="3D2CF5B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7955DE13" w14:textId="00971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784E0677"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8Z" w:id="664687419"/>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6218EBB2" w14:textId="6E707CE8">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DB8FC92" w:rsidP="458EB049" w:rsidRDefault="1DB8FC92" w14:paraId="3803FE02" w14:textId="432F38A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6EB8EB63" w:rsidP="458EB049" w:rsidRDefault="6EB8EB63" w14:paraId="61F696B0" w14:textId="4AFE94D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E30D393" w:rsidP="458EB049" w:rsidRDefault="0E30D393" w14:paraId="6B89FA0F" w14:textId="2A84CD1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24B2C07B" w14:textId="658933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BC3DFAE" w14:textId="77777777">
        <w:trPr>
          <w:trHeight w:val="432"/>
          <w:del w:author="Thomas Barton" w:date="2021-03-06T21:55:55.769Z" w:id="1207579418"/>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9BAE47E" w14:textId="25A48190">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DB8FC92" w:rsidP="458EB049" w:rsidRDefault="1DB8FC92" w14:paraId="28414440" w14:textId="44F0EAF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0AA4D1D6" w:rsidP="458EB049" w:rsidRDefault="0AA4D1D6" w14:paraId="5698CEB9" w14:textId="2D3F587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E30D393" w:rsidP="458EB049" w:rsidRDefault="0E30D393" w14:paraId="45D6930D" w14:textId="294AE7D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397D2630" w14:textId="1B5C2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2E54AE1"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69Z" w:id="181329244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2619D571" w:rsidP="458EB049" w:rsidRDefault="2619D571" w14:paraId="7A4C8F5B" w14:textId="4F10D83B">
            <w:pPr>
              <w:rPr>
                <w:rFonts w:ascii="Times New Roman" w:hAnsi="Times New Roman" w:eastAsia="Times New Roman" w:cs="Times New Roman"/>
              </w:rPr>
            </w:pPr>
            <w:r w:rsidRPr="458EB049">
              <w:rPr>
                <w:rFonts w:ascii="Times New Roman" w:hAnsi="Times New Roman" w:eastAsia="Times New Roman" w:cs="Times New Roman"/>
              </w:rPr>
              <w:t>User</w:t>
            </w: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C3FE9A1" w:rsidP="458EB049" w:rsidRDefault="1C3FE9A1" w14:paraId="29D2E838" w14:textId="1349D97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403134EC" w:rsidP="458EB049" w:rsidRDefault="403134EC" w14:paraId="0AD4262D" w14:textId="4BB63C1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2AAB7EFD" w:rsidP="458EB049" w:rsidRDefault="2AAB7EFD" w14:paraId="1B5FBA97" w14:textId="3645C5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20EF3C18" w14:textId="39E6C3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57866F8E" w14:textId="77777777">
        <w:trPr>
          <w:trHeight w:val="432"/>
          <w:del w:author="Thomas Barton" w:date="2021-03-06T21:55:55.769Z" w:id="1565455987"/>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A945373" w14:textId="1041341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1C3FE9A1" w:rsidP="458EB049" w:rsidRDefault="1C3FE9A1" w14:paraId="5FDC4CBD" w14:textId="5737661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nameFirst</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0C604448" w:rsidP="458EB049" w:rsidRDefault="0C604448" w14:paraId="3B141CCA" w14:textId="55CB44C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A47B16A" w:rsidP="458EB049" w:rsidRDefault="0A47B16A" w14:paraId="48B3AF1F" w14:textId="46DDDC3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4A700CF5" w14:textId="13BA83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44A62394"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7Z" w:id="687132360"/>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7C742703" w14:textId="7874C28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32A1C175" w14:paraId="500AB1B7" w14:textId="7951A11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nameLast</w:t>
            </w:r>
            <w:proofErr w:type="spellEnd"/>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0C604448" w:rsidP="458EB049" w:rsidRDefault="0C604448" w14:paraId="1997745C" w14:textId="75DAE81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A47B16A" w:rsidP="458EB049" w:rsidRDefault="0A47B16A" w14:paraId="7BDDFC58" w14:textId="4B77FC1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75D9303B" w14:textId="41B5F0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36F3C806" w14:textId="77777777">
        <w:trPr>
          <w:trHeight w:val="465"/>
          <w:del w:author="Thomas Barton" w:date="2021-03-06T21:55:55.77Z" w:id="71496711"/>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4430C094" w14:textId="510DDE47">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32A1C175" w14:paraId="3B948F21" w14:textId="5BF0105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roll</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403134EC" w:rsidP="458EB049" w:rsidRDefault="403134EC" w14:paraId="69DCD9B0" w14:textId="6BF6EB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47F4D7E0" w:rsidP="458EB049" w:rsidRDefault="47F4D7E0" w14:paraId="72C2C1DD" w14:textId="5E1E998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579AD942" w14:textId="49CE30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0D3F36FA"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7Z" w:id="105038385"/>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701479AD" w14:textId="0A5B6BE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4D56ADD0" w14:paraId="4F7DB231" w14:textId="699163F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world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64F440DF" w:rsidP="458EB049" w:rsidRDefault="64F440DF" w14:paraId="2FB87553" w14:textId="175B764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47F4D7E0" w:rsidP="458EB049" w:rsidRDefault="47F4D7E0" w14:paraId="41D9C5A3" w14:textId="63FC561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1F7267E5" w14:textId="432BE4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2DC21792" w14:textId="77777777">
        <w:trPr>
          <w:trHeight w:val="432"/>
          <w:del w:author="Thomas Barton" w:date="2021-03-06T21:55:55.771Z" w:id="1790981283"/>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78683A2F" w14:textId="389BDDDA">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32A1C175" w14:paraId="2BE001E2" w14:textId="50A862D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password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2B829521" w:rsidP="458EB049" w:rsidRDefault="2B829521" w14:paraId="5F514EB8" w14:textId="066249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HASH</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1472BBEA" w:rsidP="458EB049" w:rsidRDefault="1472BBEA" w14:paraId="7EE11164" w14:textId="20E7D3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07516F9A" w14:textId="780AE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5C20583B" w14:textId="77777777">
        <w:trPr>
          <w:cnfStyle w:val="000000100000" w:firstRow="0" w:lastRow="0" w:firstColumn="0" w:lastColumn="0" w:oddVBand="0" w:evenVBand="0" w:oddHBand="1" w:evenHBand="0" w:firstRowFirstColumn="0" w:firstRowLastColumn="0" w:lastRowFirstColumn="0" w:lastRowLastColumn="0"/>
          <w:trHeight w:val="432"/>
          <w:del w:author="Thomas Barton" w:date="2021-03-06T21:55:55.771Z" w:id="1999805562"/>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599D3232" w14:textId="61D534C9">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32A1C175" w14:paraId="032ED605" w14:textId="6F9E3F3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61514673" w:rsidP="458EB049" w:rsidRDefault="61514673" w14:paraId="6048C313" w14:textId="698DF4B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04C68871" w:rsidP="458EB049" w:rsidRDefault="04C68871" w14:paraId="64E02DFD" w14:textId="1BDED3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1243F6D7" w14:textId="10F5AF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5AF0E6F5" w14:paraId="0FBD7F4A" w14:textId="77777777">
        <w:trPr>
          <w:trHeight w:val="432"/>
          <w:del w:author="Thomas Barton" w:date="2021-03-06T21:55:55.772Z" w:id="1252562026"/>
        </w:trPr>
        <w:tc>
          <w:tcPr>
            <w:cnfStyle w:val="001000000000" w:firstRow="0" w:lastRow="0" w:firstColumn="1" w:lastColumn="0" w:oddVBand="0" w:evenVBand="0" w:oddHBand="0" w:evenHBand="0" w:firstRowFirstColumn="0" w:firstRowLastColumn="0" w:lastRowFirstColumn="0" w:lastRowLastColumn="0"/>
            <w:tcW w:w="2695" w:type="dxa"/>
            <w:tcMar/>
            <w:vAlign w:val="center"/>
            <w:hideMark/>
          </w:tcPr>
          <w:p w:rsidR="1C382FA4" w:rsidP="458EB049" w:rsidRDefault="1C382FA4" w14:paraId="52901A65" w14:textId="4DE78D2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063" w:type="dxa"/>
            <w:tcMar/>
            <w:vAlign w:val="center"/>
            <w:hideMark/>
          </w:tcPr>
          <w:p w:rsidR="32A1C175" w:rsidP="458EB049" w:rsidRDefault="32A1C175" w14:paraId="15EBBF5A" w14:textId="298378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cnfStyle w:val="000000000000" w:firstRow="0" w:lastRow="0" w:firstColumn="0" w:lastColumn="0" w:oddVBand="0" w:evenVBand="0" w:oddHBand="0" w:evenHBand="0" w:firstRowFirstColumn="0" w:firstRowLastColumn="0" w:lastRowFirstColumn="0" w:lastRowLastColumn="0"/>
            <w:tcW w:w="1891" w:type="dxa"/>
            <w:tcMar/>
            <w:vAlign w:val="center"/>
            <w:hideMark/>
          </w:tcPr>
          <w:p w:rsidR="61514673" w:rsidP="458EB049" w:rsidRDefault="61514673" w14:paraId="0CA34AA0" w14:textId="5E73FDC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cnfStyle w:val="000000000000" w:firstRow="0" w:lastRow="0" w:firstColumn="0" w:lastColumn="0" w:oddVBand="0" w:evenVBand="0" w:oddHBand="0" w:evenHBand="0" w:firstRowFirstColumn="0" w:firstRowLastColumn="0" w:lastRowFirstColumn="0" w:lastRowLastColumn="0"/>
            <w:tcW w:w="900" w:type="dxa"/>
            <w:tcMar/>
            <w:vAlign w:val="center"/>
            <w:hideMark/>
          </w:tcPr>
          <w:p w:rsidR="572A0033" w:rsidP="458EB049" w:rsidRDefault="572A0033" w14:paraId="5E30261D" w14:textId="0416DEA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991" w:type="dxa"/>
            <w:tcMar/>
            <w:vAlign w:val="center"/>
            <w:hideMark/>
          </w:tcPr>
          <w:p w:rsidR="1C382FA4" w:rsidP="458EB049" w:rsidRDefault="1C382FA4" w14:paraId="650F34F2" w14:textId="125DD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bl>
    <w:p w:rsidRPr="00AE4BCA" w:rsidR="00AE4BCA" w:rsidP="458EB049" w:rsidRDefault="00F62F9B" w14:paraId="649D8D05" w14:textId="77777777">
      <w:pPr>
        <w:pStyle w:val="ChatbotH1"/>
        <w:rPr>
          <w:sz w:val="22"/>
          <w:szCs w:val="22"/>
        </w:rPr>
      </w:pPr>
      <w:bookmarkStart w:name="_Toc64826172" w:id="61"/>
      <w:bookmarkStart w:name="_Toc65082127" w:id="62"/>
      <w:commentRangeStart w:id="63"/>
      <w:r w:rsidRPr="458EB049">
        <w:lastRenderedPageBreak/>
        <w:t>Component Desig</w:t>
      </w:r>
      <w:r w:rsidRPr="458EB049" w:rsidR="00452B3D">
        <w:t>n</w:t>
      </w:r>
      <w:bookmarkEnd w:id="61"/>
      <w:bookmarkEnd w:id="62"/>
      <w:r w:rsidRPr="458EB049" w:rsidR="1BBD05CD">
        <w:rPr>
          <w:color w:val="000000" w:themeColor="text1"/>
        </w:rPr>
        <w:t xml:space="preserve"> </w:t>
      </w:r>
      <w:commentRangeEnd w:id="63"/>
      <w:r w:rsidR="002E473A">
        <w:rPr>
          <w:rStyle w:val="CommentReference"/>
          <w:rFonts w:ascii="Tahoma" w:hAnsi="Tahoma"/>
          <w:b w:val="0"/>
          <w:bCs w:val="0"/>
          <w:snapToGrid/>
          <w:szCs w:val="24"/>
        </w:rPr>
        <w:commentReference w:id="63"/>
      </w:r>
    </w:p>
    <w:p w:rsidR="00F62F9B" w:rsidP="458EB049" w:rsidRDefault="1BBD05CD" w14:paraId="39E21116" w14:textId="42B63F0C">
      <w:pPr>
        <w:jc w:val="center"/>
        <w:rPr>
          <w:rFonts w:ascii="Times New Roman" w:hAnsi="Times New Roman" w:eastAsia="Times New Roman" w:cs="Times New Roman"/>
        </w:rPr>
      </w:pPr>
      <w:r w:rsidR="1BBD05CD">
        <w:drawing>
          <wp:inline wp14:editId="4093C5AA" wp14:anchorId="45DDE71A">
            <wp:extent cx="5776892" cy="3682767"/>
            <wp:effectExtent l="0" t="0" r="1905" b="635"/>
            <wp:docPr id="204017973" name="Picture 204017973" title=""/>
            <wp:cNvGraphicFramePr>
              <a:graphicFrameLocks noChangeAspect="1"/>
            </wp:cNvGraphicFramePr>
            <a:graphic>
              <a:graphicData uri="http://schemas.openxmlformats.org/drawingml/2006/picture">
                <pic:pic>
                  <pic:nvPicPr>
                    <pic:cNvPr id="0" name="Picture 204017973"/>
                    <pic:cNvPicPr/>
                  </pic:nvPicPr>
                  <pic:blipFill>
                    <a:blip r:embed="Re58ea0322ae847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6892" cy="3682767"/>
                    </a:xfrm>
                    <a:prstGeom prst="rect">
                      <a:avLst/>
                    </a:prstGeom>
                  </pic:spPr>
                </pic:pic>
              </a:graphicData>
            </a:graphic>
          </wp:inline>
        </w:drawing>
      </w:r>
    </w:p>
    <w:p w:rsidR="28BDEA3C" w:rsidP="458EB049" w:rsidRDefault="28BDEA3C" w14:paraId="6D3B8B28" w14:textId="5FDFEB8D">
      <w:pPr>
        <w:jc w:val="center"/>
        <w:rPr>
          <w:rFonts w:ascii="Times New Roman" w:hAnsi="Times New Roman" w:eastAsia="Times New Roman" w:cs="Times New Roman"/>
        </w:rPr>
      </w:pPr>
      <w:commentRangeStart w:id="64"/>
      <w:r w:rsidR="28BDEA3C">
        <w:drawing>
          <wp:inline wp14:editId="7F7AFB65" wp14:anchorId="2530B24B">
            <wp:extent cx="4572000" cy="3657600"/>
            <wp:effectExtent l="0" t="0" r="0" b="0"/>
            <wp:docPr id="774571066" name="Picture 774571066" title=""/>
            <wp:cNvGraphicFramePr>
              <a:graphicFrameLocks noChangeAspect="1"/>
            </wp:cNvGraphicFramePr>
            <a:graphic>
              <a:graphicData uri="http://schemas.openxmlformats.org/drawingml/2006/picture">
                <pic:pic>
                  <pic:nvPicPr>
                    <pic:cNvPr id="0" name="Picture 774571066"/>
                    <pic:cNvPicPr/>
                  </pic:nvPicPr>
                  <pic:blipFill>
                    <a:blip r:embed="Ra46ccfad8b6641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commentRangeEnd w:id="64"/>
      <w:r>
        <w:rPr>
          <w:rStyle w:val="CommentReference"/>
        </w:rPr>
        <w:commentReference w:id="64"/>
      </w:r>
    </w:p>
    <w:p w:rsidRPr="00212E3E" w:rsidR="1D66F7A2" w:rsidP="00311E33" w:rsidRDefault="1D66F7A2" w14:paraId="45BBECFD" w14:textId="2A25A17B">
      <w:pPr>
        <w:pStyle w:val="ChatbotH2"/>
      </w:pPr>
      <w:bookmarkStart w:name="_Toc64826173" w:id="65"/>
      <w:bookmarkStart w:name="_Toc65082128" w:id="66"/>
      <w:r w:rsidRPr="458EB049">
        <w:lastRenderedPageBreak/>
        <w:t>Service Layer</w:t>
      </w:r>
      <w:bookmarkEnd w:id="65"/>
      <w:bookmarkEnd w:id="66"/>
    </w:p>
    <w:p w:rsidRPr="00212E3E" w:rsidR="1D66F7A2" w:rsidP="458EB049" w:rsidRDefault="160904B8" w14:paraId="07D79788" w14:textId="1F2549E9">
      <w:pPr>
        <w:pStyle w:val="ChatbotNormal"/>
        <w:rPr>
          <w:rFonts w:eastAsia="Times New Roman"/>
          <w:sz w:val="24"/>
          <w:szCs w:val="24"/>
        </w:rPr>
      </w:pPr>
      <w:r w:rsidRPr="5AF0E6F5" w:rsidR="160904B8">
        <w:rPr>
          <w:rFonts w:eastAsia="Times New Roman"/>
          <w:sz w:val="24"/>
          <w:szCs w:val="24"/>
        </w:rPr>
        <w:t xml:space="preserve">The </w:t>
      </w:r>
      <w:r w:rsidRPr="5AF0E6F5" w:rsidR="00876883">
        <w:rPr>
          <w:rFonts w:eastAsia="Times New Roman"/>
          <w:sz w:val="24"/>
          <w:szCs w:val="24"/>
        </w:rPr>
        <w:t>s</w:t>
      </w:r>
      <w:r w:rsidRPr="5AF0E6F5" w:rsidR="160904B8">
        <w:rPr>
          <w:rFonts w:eastAsia="Times New Roman"/>
          <w:sz w:val="24"/>
          <w:szCs w:val="24"/>
        </w:rPr>
        <w:t xml:space="preserve">ervice layer resides within the application in the form of a </w:t>
      </w:r>
      <w:r w:rsidRPr="5AF0E6F5" w:rsidR="750B81D0">
        <w:rPr>
          <w:rFonts w:eastAsia="Times New Roman"/>
          <w:sz w:val="24"/>
          <w:szCs w:val="24"/>
        </w:rPr>
        <w:t>REST</w:t>
      </w:r>
      <w:r w:rsidRPr="5AF0E6F5" w:rsidR="160904B8">
        <w:rPr>
          <w:rFonts w:eastAsia="Times New Roman"/>
          <w:sz w:val="24"/>
          <w:szCs w:val="24"/>
        </w:rPr>
        <w:t xml:space="preserve"> controller that allows interaction between the </w:t>
      </w:r>
      <w:proofErr w:type="spellStart"/>
      <w:r w:rsidRPr="5AF0E6F5" w:rsidR="160904B8">
        <w:rPr>
          <w:rFonts w:eastAsia="Times New Roman"/>
          <w:sz w:val="24"/>
          <w:szCs w:val="24"/>
        </w:rPr>
        <w:t>Dialogflow</w:t>
      </w:r>
      <w:proofErr w:type="spellEnd"/>
      <w:r w:rsidRPr="5AF0E6F5" w:rsidR="160904B8">
        <w:rPr>
          <w:rFonts w:eastAsia="Times New Roman"/>
          <w:sz w:val="24"/>
          <w:szCs w:val="24"/>
        </w:rPr>
        <w:t xml:space="preserve"> service </w:t>
      </w:r>
      <w:r w:rsidRPr="5AF0E6F5" w:rsidR="03C65D12">
        <w:rPr>
          <w:rFonts w:eastAsia="Times New Roman"/>
          <w:sz w:val="24"/>
          <w:szCs w:val="24"/>
        </w:rPr>
        <w:t xml:space="preserve">and the other portions of the </w:t>
      </w:r>
      <w:del w:author="Thomas Barton" w:date="2021-03-06T02:27:35.063Z" w:id="1037892061">
        <w:r w:rsidRPr="5AF0E6F5" w:rsidDel="160904B8">
          <w:rPr>
            <w:rFonts w:eastAsia="Times New Roman"/>
            <w:sz w:val="24"/>
            <w:szCs w:val="24"/>
          </w:rPr>
          <w:delText>Form Bot</w:delText>
        </w:r>
      </w:del>
      <w:ins w:author="Thomas Barton" w:date="2021-03-06T21:59:14.875Z" w:id="316788669">
        <w:r w:rsidRPr="5AF0E6F5" w:rsidR="3642B01D">
          <w:rPr>
            <w:rFonts w:eastAsia="Times New Roman"/>
            <w:sz w:val="24"/>
            <w:szCs w:val="24"/>
          </w:rPr>
          <w:t>Form Scriber</w:t>
        </w:r>
      </w:ins>
      <w:r w:rsidRPr="5AF0E6F5" w:rsidR="03C65D12">
        <w:rPr>
          <w:rFonts w:eastAsia="Times New Roman"/>
          <w:sz w:val="24"/>
          <w:szCs w:val="24"/>
        </w:rPr>
        <w:t xml:space="preserve"> application.</w:t>
      </w:r>
      <w:r w:rsidRPr="5AF0E6F5" w:rsidR="17F4AA1E">
        <w:rPr>
          <w:rFonts w:eastAsia="Times New Roman"/>
          <w:sz w:val="24"/>
          <w:szCs w:val="24"/>
        </w:rPr>
        <w:t xml:space="preserve"> This allows for a layer of abstraction to occur between the different portions of the application.</w:t>
      </w:r>
    </w:p>
    <w:p w:rsidRPr="00212E3E" w:rsidR="1D66F7A2" w:rsidP="00311E33" w:rsidRDefault="1D66F7A2" w14:paraId="233BC395" w14:textId="14D66316">
      <w:pPr>
        <w:pStyle w:val="ChatbotH2"/>
      </w:pPr>
      <w:bookmarkStart w:name="_Toc64826174" w:id="67"/>
      <w:bookmarkStart w:name="_Toc65082129" w:id="68"/>
      <w:r w:rsidRPr="458EB049">
        <w:t>REST Controller</w:t>
      </w:r>
      <w:bookmarkEnd w:id="67"/>
      <w:bookmarkEnd w:id="68"/>
    </w:p>
    <w:p w:rsidRPr="00212E3E" w:rsidR="00452B3D" w:rsidP="458EB049" w:rsidRDefault="39C9E948" w14:paraId="25086D14" w14:textId="490C1D43">
      <w:pPr>
        <w:pStyle w:val="ChatbotNormal"/>
        <w:rPr>
          <w:rFonts w:eastAsia="Times New Roman"/>
          <w:sz w:val="24"/>
          <w:szCs w:val="24"/>
        </w:rPr>
      </w:pPr>
      <w:r w:rsidRPr="458EB049">
        <w:rPr>
          <w:rFonts w:eastAsia="Times New Roman"/>
          <w:sz w:val="24"/>
          <w:szCs w:val="24"/>
        </w:rPr>
        <w:t xml:space="preserve">The REST controller will use a variety of HTTP address requests that will facilitate appropriate responses </w:t>
      </w:r>
      <w:r w:rsidRPr="458EB049" w:rsidR="71883D36">
        <w:rPr>
          <w:rFonts w:eastAsia="Times New Roman"/>
          <w:sz w:val="24"/>
          <w:szCs w:val="24"/>
        </w:rPr>
        <w:t xml:space="preserve">and information exchange. Many of the REST controller endpoints are facilitated by the webhook portion of the </w:t>
      </w:r>
      <w:r w:rsidRPr="458EB049" w:rsidR="278D582B">
        <w:rPr>
          <w:rFonts w:eastAsia="Times New Roman"/>
          <w:sz w:val="24"/>
          <w:szCs w:val="24"/>
        </w:rPr>
        <w:t>application.</w:t>
      </w:r>
    </w:p>
    <w:p w:rsidRPr="00212E3E" w:rsidR="00452B3D" w:rsidP="458EB049" w:rsidRDefault="00452B3D" w14:paraId="76514A31" w14:textId="60307298">
      <w:pPr>
        <w:pStyle w:val="Caption"/>
        <w:keepNext/>
        <w:rPr>
          <w:rFonts w:ascii="Times New Roman" w:hAnsi="Times New Roman"/>
          <w:sz w:val="24"/>
        </w:rPr>
      </w:pPr>
      <w:bookmarkStart w:name="_Toc64488772" w:id="69"/>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4</w:t>
      </w:r>
      <w:r w:rsidRPr="458EB049">
        <w:rPr>
          <w:rFonts w:ascii="Times New Roman" w:hAnsi="Times New Roman"/>
          <w:sz w:val="24"/>
        </w:rPr>
        <w:fldChar w:fldCharType="end"/>
      </w:r>
      <w:r w:rsidRPr="458EB049">
        <w:rPr>
          <w:rFonts w:ascii="Times New Roman" w:hAnsi="Times New Roman"/>
          <w:sz w:val="24"/>
        </w:rPr>
        <w:t xml:space="preserve"> REST Controller</w:t>
      </w:r>
      <w:bookmarkEnd w:id="69"/>
    </w:p>
    <w:tbl>
      <w:tblPr>
        <w:tblStyle w:val="GridTable4-Accent1"/>
        <w:tblW w:w="8373" w:type="dxa"/>
        <w:jc w:val="center"/>
        <w:tblLayout w:type="fixed"/>
        <w:tblLook w:val="04A0" w:firstRow="1" w:lastRow="0" w:firstColumn="1" w:lastColumn="0" w:noHBand="0" w:noVBand="1"/>
      </w:tblPr>
      <w:tblGrid>
        <w:gridCol w:w="3955"/>
        <w:gridCol w:w="1011"/>
        <w:gridCol w:w="3407"/>
      </w:tblGrid>
      <w:tr w:rsidRPr="00212E3E" w:rsidR="00876883" w:rsidTr="5AF0E6F5" w14:paraId="3D17CC49"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Pr="00212E3E" w:rsidR="00876883" w:rsidP="458EB049" w:rsidRDefault="00876883" w14:paraId="411BE5A9" w14:textId="764A8CF9">
            <w:pPr>
              <w:spacing w:line="480" w:lineRule="auto"/>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GET Method and Endpoint</w:t>
            </w:r>
          </w:p>
        </w:tc>
        <w:tc>
          <w:tcPr>
            <w:cnfStyle w:val="000000000000" w:firstRow="0" w:lastRow="0" w:firstColumn="0" w:lastColumn="0" w:oddVBand="0" w:evenVBand="0" w:oddHBand="0" w:evenHBand="0" w:firstRowFirstColumn="0" w:firstRowLastColumn="0" w:lastRowFirstColumn="0" w:lastRowLastColumn="0"/>
            <w:tcW w:w="1011" w:type="dxa"/>
            <w:tcMar/>
          </w:tcPr>
          <w:p w:rsidRPr="00212E3E" w:rsidR="00876883" w:rsidP="128895BE" w:rsidRDefault="00876883" w14:paraId="4436EA48" w14:textId="4EBA1C8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Type</w:t>
            </w:r>
          </w:p>
        </w:tc>
        <w:tc>
          <w:tcPr>
            <w:cnfStyle w:val="000000000000" w:firstRow="0" w:lastRow="0" w:firstColumn="0" w:lastColumn="0" w:oddVBand="0" w:evenVBand="0" w:oddHBand="0" w:evenHBand="0" w:firstRowFirstColumn="0" w:firstRowLastColumn="0" w:lastRowFirstColumn="0" w:lastRowLastColumn="0"/>
            <w:tcW w:w="3407" w:type="dxa"/>
            <w:tcMar/>
          </w:tcPr>
          <w:p w:rsidRPr="00212E3E" w:rsidR="00876883" w:rsidP="458EB049" w:rsidRDefault="00876883" w14:paraId="6547AEC3" w14:textId="3AC5756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Definition</w:t>
            </w:r>
          </w:p>
        </w:tc>
      </w:tr>
      <w:tr w:rsidR="00876883" w:rsidTr="5AF0E6F5" w14:paraId="403FB64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00876883" w:rsidP="458EB049" w:rsidRDefault="00876883" w14:paraId="29525449" w14:textId="1B466071">
            <w:pPr>
              <w:rPr>
                <w:rFonts w:ascii="Times New Roman" w:hAnsi="Times New Roman" w:eastAsia="Times New Roman" w:cs="Times New Roman"/>
              </w:rPr>
            </w:pPr>
            <w:proofErr w:type="spellStart"/>
            <w:r w:rsidRPr="458EB049">
              <w:rPr>
                <w:rFonts w:ascii="Times New Roman" w:hAnsi="Times New Roman" w:eastAsia="Times New Roman" w:cs="Times New Roman"/>
              </w:rPr>
              <w:t>Newform.post</w:t>
            </w:r>
            <w:proofErr w:type="spellEnd"/>
            <w:r w:rsidRPr="458EB049">
              <w:rPr>
                <w:rFonts w:ascii="Times New Roman" w:hAnsi="Times New Roman" w:eastAsia="Times New Roman" w:cs="Times New Roman"/>
              </w:rPr>
              <w:t>(</w:t>
            </w:r>
            <w:proofErr w:type="spellStart"/>
            <w:r w:rsidRPr="458EB049">
              <w:rPr>
                <w:rFonts w:ascii="Times New Roman" w:hAnsi="Times New Roman" w:eastAsia="Times New Roman" w:cs="Times New Roman"/>
              </w:rPr>
              <w:t>documentid</w:t>
            </w:r>
            <w:proofErr w:type="spellEnd"/>
            <w:r w:rsidRPr="458EB049">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1011" w:type="dxa"/>
            <w:tcMar/>
          </w:tcPr>
          <w:p w:rsidRPr="6FF4079A" w:rsidR="00876883" w:rsidP="458EB049" w:rsidRDefault="00876883" w14:paraId="1500E301" w14:textId="7B02B0B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cnfStyle w:val="000000000000" w:firstRow="0" w:lastRow="0" w:firstColumn="0" w:lastColumn="0" w:oddVBand="0" w:evenVBand="0" w:oddHBand="0" w:evenHBand="0" w:firstRowFirstColumn="0" w:firstRowLastColumn="0" w:lastRowFirstColumn="0" w:lastRowLastColumn="0"/>
            <w:tcW w:w="3407" w:type="dxa"/>
            <w:tcMar/>
          </w:tcPr>
          <w:p w:rsidR="00876883" w:rsidP="458EB049" w:rsidRDefault="00876883" w14:paraId="4E84A394" w14:textId="6B96BE3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 xml:space="preserve">Integrates with the webhook using the </w:t>
            </w:r>
            <w:proofErr w:type="spellStart"/>
            <w:r w:rsidRPr="458EB049">
              <w:rPr>
                <w:rFonts w:ascii="Times New Roman" w:hAnsi="Times New Roman" w:eastAsia="Times New Roman" w:cs="Times New Roman"/>
              </w:rPr>
              <w:t>document</w:t>
            </w:r>
            <w:r w:rsidRPr="458EB049" w:rsidR="11CB7CB6">
              <w:rPr>
                <w:rFonts w:ascii="Times New Roman" w:hAnsi="Times New Roman" w:eastAsia="Times New Roman" w:cs="Times New Roman"/>
              </w:rPr>
              <w:t>I</w:t>
            </w:r>
            <w:r w:rsidRPr="458EB049">
              <w:rPr>
                <w:rFonts w:ascii="Times New Roman" w:hAnsi="Times New Roman" w:eastAsia="Times New Roman" w:cs="Times New Roman"/>
              </w:rPr>
              <w:t>d</w:t>
            </w:r>
            <w:proofErr w:type="spellEnd"/>
            <w:r w:rsidRPr="458EB049">
              <w:rPr>
                <w:rFonts w:ascii="Times New Roman" w:hAnsi="Times New Roman" w:eastAsia="Times New Roman" w:cs="Times New Roman"/>
              </w:rPr>
              <w:t xml:space="preserve"> which we need to parse and populate.</w:t>
            </w:r>
          </w:p>
        </w:tc>
      </w:tr>
      <w:tr w:rsidRPr="00212E3E" w:rsidR="00876883" w:rsidTr="5AF0E6F5" w14:paraId="37BEC861" w14:textId="77777777">
        <w:trPr>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Pr="00212E3E" w:rsidR="00876883" w:rsidP="458EB049" w:rsidRDefault="00876883" w14:paraId="3AD52980" w14:textId="588D4578">
            <w:pPr>
              <w:rPr>
                <w:rFonts w:ascii="Times New Roman" w:hAnsi="Times New Roman" w:eastAsia="Times New Roman" w:cs="Times New Roman"/>
              </w:rPr>
            </w:pPr>
            <w:proofErr w:type="spellStart"/>
            <w:proofErr w:type="gramStart"/>
            <w:r w:rsidRPr="458EB049">
              <w:rPr>
                <w:rFonts w:ascii="Times New Roman" w:hAnsi="Times New Roman" w:eastAsia="Times New Roman" w:cs="Times New Roman"/>
              </w:rPr>
              <w:t>Documents.get</w:t>
            </w:r>
            <w:proofErr w:type="spellEnd"/>
            <w:r w:rsidRPr="458EB049">
              <w:rPr>
                <w:rFonts w:ascii="Times New Roman" w:hAnsi="Times New Roman" w:eastAsia="Times New Roman" w:cs="Times New Roman"/>
              </w:rPr>
              <w:t>(</w:t>
            </w:r>
            <w:proofErr w:type="gramEnd"/>
            <w:r w:rsidRPr="458EB049">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1011" w:type="dxa"/>
            <w:tcMar/>
          </w:tcPr>
          <w:p w:rsidRPr="6FF4079A" w:rsidR="00876883" w:rsidP="458EB049" w:rsidRDefault="00876883" w14:paraId="586336C9" w14:textId="34F921B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GET</w:t>
            </w:r>
          </w:p>
        </w:tc>
        <w:tc>
          <w:tcPr>
            <w:cnfStyle w:val="000000000000" w:firstRow="0" w:lastRow="0" w:firstColumn="0" w:lastColumn="0" w:oddVBand="0" w:evenVBand="0" w:oddHBand="0" w:evenHBand="0" w:firstRowFirstColumn="0" w:firstRowLastColumn="0" w:lastRowFirstColumn="0" w:lastRowLastColumn="0"/>
            <w:tcW w:w="3407" w:type="dxa"/>
            <w:tcMar/>
          </w:tcPr>
          <w:p w:rsidRPr="00212E3E" w:rsidR="00876883" w:rsidP="458EB049" w:rsidRDefault="00876883" w14:paraId="36033F13" w14:textId="413514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Obtain a list of fields from the template</w:t>
            </w:r>
          </w:p>
        </w:tc>
      </w:tr>
      <w:tr w:rsidR="00876883" w:rsidTr="5AF0E6F5" w14:paraId="769552C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00876883" w:rsidP="458EB049" w:rsidRDefault="00876883" w14:paraId="46CF8A7D" w14:textId="0F8F7D59">
            <w:pPr>
              <w:rPr>
                <w:rFonts w:ascii="Times New Roman" w:hAnsi="Times New Roman" w:eastAsia="Times New Roman" w:cs="Times New Roman"/>
              </w:rPr>
            </w:pPr>
            <w:proofErr w:type="spellStart"/>
            <w:proofErr w:type="gramStart"/>
            <w:r w:rsidRPr="458EB049">
              <w:rPr>
                <w:rFonts w:ascii="Times New Roman" w:hAnsi="Times New Roman" w:eastAsia="Times New Roman" w:cs="Times New Roman"/>
              </w:rPr>
              <w:t>Agent.intents.batchUpdate</w:t>
            </w:r>
            <w:proofErr w:type="spellEnd"/>
            <w:proofErr w:type="gramEnd"/>
            <w:r w:rsidRPr="458EB049">
              <w:rPr>
                <w:rFonts w:ascii="Times New Roman" w:hAnsi="Times New Roman" w:eastAsia="Times New Roman" w:cs="Times New Roman"/>
              </w:rPr>
              <w:t>(updates)</w:t>
            </w:r>
          </w:p>
        </w:tc>
        <w:tc>
          <w:tcPr>
            <w:cnfStyle w:val="000000000000" w:firstRow="0" w:lastRow="0" w:firstColumn="0" w:lastColumn="0" w:oddVBand="0" w:evenVBand="0" w:oddHBand="0" w:evenHBand="0" w:firstRowFirstColumn="0" w:firstRowLastColumn="0" w:lastRowFirstColumn="0" w:lastRowLastColumn="0"/>
            <w:tcW w:w="1011" w:type="dxa"/>
            <w:tcMar/>
          </w:tcPr>
          <w:p w:rsidRPr="6FF4079A" w:rsidR="00876883" w:rsidP="458EB049" w:rsidRDefault="00876883" w14:paraId="4C82A74C" w14:textId="1FB425A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cnfStyle w:val="000000000000" w:firstRow="0" w:lastRow="0" w:firstColumn="0" w:lastColumn="0" w:oddVBand="0" w:evenVBand="0" w:oddHBand="0" w:evenHBand="0" w:firstRowFirstColumn="0" w:firstRowLastColumn="0" w:lastRowFirstColumn="0" w:lastRowLastColumn="0"/>
            <w:tcW w:w="3407" w:type="dxa"/>
            <w:tcMar/>
          </w:tcPr>
          <w:p w:rsidR="00876883" w:rsidP="458EB049" w:rsidRDefault="00876883" w14:paraId="1D8EF8B0" w14:textId="7A39F88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Dialogflow’s</w:t>
            </w:r>
            <w:proofErr w:type="spellEnd"/>
            <w:r w:rsidRPr="458EB049">
              <w:rPr>
                <w:rFonts w:ascii="Times New Roman" w:hAnsi="Times New Roman" w:eastAsia="Times New Roman" w:cs="Times New Roman"/>
              </w:rPr>
              <w:t xml:space="preserve"> API for updating intents.</w:t>
            </w:r>
          </w:p>
        </w:tc>
      </w:tr>
      <w:tr w:rsidR="00876883" w:rsidTr="5AF0E6F5" w14:paraId="5BAC56EA" w14:textId="77777777">
        <w:trPr>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00876883" w:rsidP="458EB049" w:rsidRDefault="00876883" w14:paraId="69F61E9A" w14:textId="214FEFF4">
            <w:pPr>
              <w:rPr>
                <w:rFonts w:ascii="Times New Roman" w:hAnsi="Times New Roman" w:eastAsia="Times New Roman" w:cs="Times New Roman"/>
              </w:rPr>
            </w:pPr>
            <w:proofErr w:type="spellStart"/>
            <w:r w:rsidRPr="458EB049">
              <w:rPr>
                <w:rFonts w:ascii="Times New Roman" w:hAnsi="Times New Roman" w:eastAsia="Times New Roman" w:cs="Times New Roman"/>
              </w:rPr>
              <w:t>Intent.post</w:t>
            </w:r>
            <w:proofErr w:type="spellEnd"/>
            <w:r w:rsidRPr="458EB049">
              <w:rPr>
                <w:rFonts w:ascii="Times New Roman" w:hAnsi="Times New Roman" w:eastAsia="Times New Roman" w:cs="Times New Roman"/>
              </w:rPr>
              <w:t>(field)</w:t>
            </w:r>
          </w:p>
        </w:tc>
        <w:tc>
          <w:tcPr>
            <w:cnfStyle w:val="000000000000" w:firstRow="0" w:lastRow="0" w:firstColumn="0" w:lastColumn="0" w:oddVBand="0" w:evenVBand="0" w:oddHBand="0" w:evenHBand="0" w:firstRowFirstColumn="0" w:firstRowLastColumn="0" w:lastRowFirstColumn="0" w:lastRowLastColumn="0"/>
            <w:tcW w:w="1011" w:type="dxa"/>
            <w:tcMar/>
          </w:tcPr>
          <w:p w:rsidRPr="6FF4079A" w:rsidR="00876883" w:rsidP="458EB049" w:rsidRDefault="00876883" w14:paraId="237E73BF" w14:textId="305252C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cnfStyle w:val="000000000000" w:firstRow="0" w:lastRow="0" w:firstColumn="0" w:lastColumn="0" w:oddVBand="0" w:evenVBand="0" w:oddHBand="0" w:evenHBand="0" w:firstRowFirstColumn="0" w:firstRowLastColumn="0" w:lastRowFirstColumn="0" w:lastRowLastColumn="0"/>
            <w:tcW w:w="3407" w:type="dxa"/>
            <w:tcMar/>
          </w:tcPr>
          <w:p w:rsidR="00876883" w:rsidP="458EB049" w:rsidRDefault="00876883" w14:paraId="3136437B" w14:textId="60EF836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AF0E6F5" w:rsidR="00876883">
              <w:rPr>
                <w:rFonts w:ascii="Times New Roman" w:hAnsi="Times New Roman" w:eastAsia="Times New Roman" w:cs="Times New Roman"/>
              </w:rPr>
              <w:t xml:space="preserve">Webhook integration between </w:t>
            </w:r>
            <w:proofErr w:type="spellStart"/>
            <w:r w:rsidRPr="5AF0E6F5" w:rsidR="00876883">
              <w:rPr>
                <w:rFonts w:ascii="Times New Roman" w:hAnsi="Times New Roman" w:eastAsia="Times New Roman" w:cs="Times New Roman"/>
              </w:rPr>
              <w:t>Dialogflow</w:t>
            </w:r>
            <w:proofErr w:type="spellEnd"/>
            <w:r w:rsidRPr="5AF0E6F5" w:rsidR="00876883">
              <w:rPr>
                <w:rFonts w:ascii="Times New Roman" w:hAnsi="Times New Roman" w:eastAsia="Times New Roman" w:cs="Times New Roman"/>
              </w:rPr>
              <w:t xml:space="preserve"> to </w:t>
            </w:r>
            <w:del w:author="Thomas Barton" w:date="2021-03-06T02:27:35.065Z" w:id="1046414632">
              <w:r w:rsidRPr="5AF0E6F5" w:rsidDel="00876883">
                <w:rPr>
                  <w:rFonts w:ascii="Times New Roman" w:hAnsi="Times New Roman" w:eastAsia="Times New Roman" w:cs="Times New Roman"/>
                </w:rPr>
                <w:delText>Form Bot</w:delText>
              </w:r>
            </w:del>
            <w:ins w:author="Thomas Barton" w:date="2021-03-06T21:59:14.878Z" w:id="360216982">
              <w:r w:rsidRPr="5AF0E6F5" w:rsidR="3642B01D">
                <w:rPr>
                  <w:rFonts w:ascii="Times New Roman" w:hAnsi="Times New Roman" w:eastAsia="Times New Roman" w:cs="Times New Roman"/>
                </w:rPr>
                <w:t>Form Scriber</w:t>
              </w:r>
            </w:ins>
            <w:r w:rsidRPr="5AF0E6F5" w:rsidR="00876883">
              <w:rPr>
                <w:rFonts w:ascii="Times New Roman" w:hAnsi="Times New Roman" w:eastAsia="Times New Roman" w:cs="Times New Roman"/>
              </w:rPr>
              <w:t xml:space="preserve"> with intent and field that needs to be updated in the form.</w:t>
            </w:r>
          </w:p>
        </w:tc>
      </w:tr>
      <w:tr w:rsidR="00876883" w:rsidTr="5AF0E6F5" w14:paraId="20708C7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Mar/>
          </w:tcPr>
          <w:p w:rsidR="00876883" w:rsidP="458EB049" w:rsidRDefault="00876883" w14:paraId="5C45713B" w14:textId="125B18F9">
            <w:pPr>
              <w:rPr>
                <w:rFonts w:ascii="Times New Roman" w:hAnsi="Times New Roman" w:eastAsia="Times New Roman" w:cs="Times New Roman"/>
              </w:rPr>
            </w:pPr>
            <w:proofErr w:type="spellStart"/>
            <w:r w:rsidRPr="458EB049">
              <w:rPr>
                <w:rFonts w:ascii="Times New Roman" w:hAnsi="Times New Roman" w:eastAsia="Times New Roman" w:cs="Times New Roman"/>
              </w:rPr>
              <w:t>Documents.batchUpdate</w:t>
            </w:r>
            <w:proofErr w:type="spellEnd"/>
            <w:r w:rsidRPr="458EB049">
              <w:rPr>
                <w:rFonts w:ascii="Times New Roman" w:hAnsi="Times New Roman" w:eastAsia="Times New Roman" w:cs="Times New Roman"/>
              </w:rPr>
              <w:t>(updates)</w:t>
            </w:r>
          </w:p>
        </w:tc>
        <w:tc>
          <w:tcPr>
            <w:cnfStyle w:val="000000000000" w:firstRow="0" w:lastRow="0" w:firstColumn="0" w:lastColumn="0" w:oddVBand="0" w:evenVBand="0" w:oddHBand="0" w:evenHBand="0" w:firstRowFirstColumn="0" w:firstRowLastColumn="0" w:lastRowFirstColumn="0" w:lastRowLastColumn="0"/>
            <w:tcW w:w="1011" w:type="dxa"/>
            <w:tcMar/>
          </w:tcPr>
          <w:p w:rsidRPr="6FF4079A" w:rsidR="00876883" w:rsidP="458EB049" w:rsidRDefault="00876883" w14:paraId="4713AF89" w14:textId="6F01D49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cnfStyle w:val="000000000000" w:firstRow="0" w:lastRow="0" w:firstColumn="0" w:lastColumn="0" w:oddVBand="0" w:evenVBand="0" w:oddHBand="0" w:evenHBand="0" w:firstRowFirstColumn="0" w:firstRowLastColumn="0" w:lastRowFirstColumn="0" w:lastRowLastColumn="0"/>
            <w:tcW w:w="3407" w:type="dxa"/>
            <w:tcMar/>
          </w:tcPr>
          <w:p w:rsidR="00876883" w:rsidP="458EB049" w:rsidRDefault="00876883" w14:paraId="28805CDF" w14:textId="78806B5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 xml:space="preserve">Updates form with values parsed from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w:t>
            </w:r>
          </w:p>
        </w:tc>
      </w:tr>
    </w:tbl>
    <w:p w:rsidR="00104EF0" w:rsidP="458EB049" w:rsidRDefault="00104EF0" w14:paraId="204DDB45" w14:textId="65E1A0A9">
      <w:pPr>
        <w:rPr>
          <w:rFonts w:ascii="Times New Roman" w:hAnsi="Times New Roman" w:eastAsia="Times New Roman" w:cs="Times New Roman"/>
          <w:b/>
          <w:bCs/>
          <w:snapToGrid w:val="0"/>
        </w:rPr>
      </w:pPr>
    </w:p>
    <w:p w:rsidR="00104EF0" w:rsidP="458EB049" w:rsidRDefault="00104EF0" w14:paraId="06D9823D" w14:textId="77777777">
      <w:pPr>
        <w:rPr>
          <w:rFonts w:ascii="Times New Roman" w:hAnsi="Times New Roman" w:eastAsia="Times New Roman" w:cs="Times New Roman"/>
          <w:b/>
          <w:bCs/>
          <w:snapToGrid w:val="0"/>
        </w:rPr>
      </w:pPr>
      <w:r w:rsidRPr="458EB049">
        <w:rPr>
          <w:rFonts w:ascii="Times New Roman" w:hAnsi="Times New Roman" w:eastAsia="Times New Roman" w:cs="Times New Roman"/>
        </w:rPr>
        <w:br w:type="page"/>
      </w:r>
    </w:p>
    <w:p w:rsidRPr="00212E3E" w:rsidR="1D66F7A2" w:rsidP="458EB049" w:rsidRDefault="3F770007" w14:paraId="1B6A19AC" w14:textId="6E833577">
      <w:pPr>
        <w:pStyle w:val="Heading2"/>
      </w:pPr>
      <w:bookmarkStart w:name="_Toc64826175" w:id="70"/>
      <w:bookmarkStart w:name="_Toc65082130" w:id="71"/>
      <w:r w:rsidR="3F770007">
        <w:rPr/>
        <w:t xml:space="preserve">5.3 </w:t>
      </w:r>
      <w:del w:author="Thomas Barton" w:date="2021-03-06T21:59:14.88Z" w:id="1716660963">
        <w:r w:rsidDel="00F23934">
          <w:delText>Formscriber</w:delText>
        </w:r>
      </w:del>
      <w:ins w:author="Thomas Barton" w:date="2021-03-06T21:59:14.88Z" w:id="2047442306">
        <w:r w:rsidR="3642B01D">
          <w:t>Form Scriber</w:t>
        </w:r>
      </w:ins>
      <w:r w:rsidR="00F23934">
        <w:rPr/>
        <w:t xml:space="preserve"> AI</w:t>
      </w:r>
      <w:r w:rsidR="1D66F7A2">
        <w:rPr/>
        <w:t xml:space="preserve"> </w:t>
      </w:r>
      <w:r w:rsidR="707013A0">
        <w:rPr/>
        <w:t>C</w:t>
      </w:r>
      <w:r w:rsidR="1D66F7A2">
        <w:rPr/>
        <w:t>omponent</w:t>
      </w:r>
      <w:bookmarkEnd w:id="70"/>
      <w:bookmarkEnd w:id="71"/>
    </w:p>
    <w:p w:rsidR="00104EF0" w:rsidP="00104EF0" w:rsidRDefault="224B8444" w14:paraId="74DF30F7" w14:textId="77777777">
      <w:pPr>
        <w:spacing w:line="240" w:lineRule="auto"/>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The below flowchart represents the </w:t>
      </w:r>
      <w:r w:rsidRPr="458EB049" w:rsidR="630AF1C6">
        <w:rPr>
          <w:rFonts w:ascii="Times New Roman" w:hAnsi="Times New Roman" w:eastAsia="Times New Roman" w:cs="Times New Roman"/>
          <w:sz w:val="24"/>
          <w:szCs w:val="24"/>
        </w:rPr>
        <w:t>high-level</w:t>
      </w:r>
      <w:r w:rsidRPr="458EB049">
        <w:rPr>
          <w:rFonts w:ascii="Times New Roman" w:hAnsi="Times New Roman" w:eastAsia="Times New Roman" w:cs="Times New Roman"/>
          <w:sz w:val="24"/>
          <w:szCs w:val="24"/>
        </w:rPr>
        <w:t xml:space="preserve"> processing of data input from mobile interface to the </w:t>
      </w:r>
      <w:r w:rsidRPr="458EB049" w:rsidR="5E486CF2">
        <w:rPr>
          <w:rFonts w:ascii="Times New Roman" w:hAnsi="Times New Roman" w:eastAsia="Times New Roman" w:cs="Times New Roman"/>
          <w:sz w:val="24"/>
          <w:szCs w:val="24"/>
        </w:rPr>
        <w:t>resultant</w:t>
      </w:r>
      <w:r w:rsidRPr="458EB049">
        <w:rPr>
          <w:rFonts w:ascii="Times New Roman" w:hAnsi="Times New Roman" w:eastAsia="Times New Roman" w:cs="Times New Roman"/>
          <w:sz w:val="24"/>
          <w:szCs w:val="24"/>
        </w:rPr>
        <w:t xml:space="preserve"> generated form. </w:t>
      </w:r>
      <w:r w:rsidRPr="458EB049" w:rsidR="7FCDAF2A">
        <w:rPr>
          <w:rFonts w:ascii="Times New Roman" w:hAnsi="Times New Roman" w:eastAsia="Times New Roman" w:cs="Times New Roman"/>
          <w:sz w:val="24"/>
          <w:szCs w:val="24"/>
        </w:rPr>
        <w:t xml:space="preserve">The </w:t>
      </w:r>
      <w:r w:rsidRPr="458EB049" w:rsidR="38FD21B5">
        <w:rPr>
          <w:rFonts w:ascii="Times New Roman" w:hAnsi="Times New Roman" w:eastAsia="Times New Roman" w:cs="Times New Roman"/>
          <w:sz w:val="24"/>
          <w:szCs w:val="24"/>
        </w:rPr>
        <w:t>front-end</w:t>
      </w:r>
      <w:r w:rsidRPr="458EB049" w:rsidR="7FCDAF2A">
        <w:rPr>
          <w:rFonts w:ascii="Times New Roman" w:hAnsi="Times New Roman" w:eastAsia="Times New Roman" w:cs="Times New Roman"/>
          <w:sz w:val="24"/>
          <w:szCs w:val="24"/>
        </w:rPr>
        <w:t xml:space="preserve"> mobile application will be presented to the user in which they input a variety of data, via voice recogni</w:t>
      </w:r>
      <w:r w:rsidRPr="458EB049" w:rsidR="1CED5224">
        <w:rPr>
          <w:rFonts w:ascii="Times New Roman" w:hAnsi="Times New Roman" w:eastAsia="Times New Roman" w:cs="Times New Roman"/>
          <w:sz w:val="24"/>
          <w:szCs w:val="24"/>
        </w:rPr>
        <w:t>tion</w:t>
      </w:r>
      <w:r w:rsidRPr="458EB049" w:rsidR="04D3711A">
        <w:rPr>
          <w:rFonts w:ascii="Times New Roman" w:hAnsi="Times New Roman" w:eastAsia="Times New Roman" w:cs="Times New Roman"/>
          <w:sz w:val="24"/>
          <w:szCs w:val="24"/>
        </w:rPr>
        <w:t>,</w:t>
      </w:r>
      <w:r w:rsidRPr="458EB049" w:rsidR="7FCDAF2A">
        <w:rPr>
          <w:rFonts w:ascii="Times New Roman" w:hAnsi="Times New Roman" w:eastAsia="Times New Roman" w:cs="Times New Roman"/>
          <w:sz w:val="24"/>
          <w:szCs w:val="24"/>
        </w:rPr>
        <w:t xml:space="preserve"> that </w:t>
      </w:r>
      <w:r w:rsidRPr="458EB049" w:rsidR="5ECAAF67">
        <w:rPr>
          <w:rFonts w:ascii="Times New Roman" w:hAnsi="Times New Roman" w:eastAsia="Times New Roman" w:cs="Times New Roman"/>
          <w:sz w:val="24"/>
          <w:szCs w:val="24"/>
        </w:rPr>
        <w:t xml:space="preserve">then gets processed by the </w:t>
      </w:r>
      <w:proofErr w:type="spellStart"/>
      <w:r w:rsidRPr="458EB049" w:rsidR="00876883">
        <w:rPr>
          <w:rFonts w:ascii="Times New Roman" w:hAnsi="Times New Roman" w:eastAsia="Times New Roman" w:cs="Times New Roman"/>
          <w:sz w:val="24"/>
          <w:szCs w:val="24"/>
        </w:rPr>
        <w:t>D</w:t>
      </w:r>
      <w:r w:rsidRPr="458EB049" w:rsidR="5ECAAF67">
        <w:rPr>
          <w:rFonts w:ascii="Times New Roman" w:hAnsi="Times New Roman" w:eastAsia="Times New Roman" w:cs="Times New Roman"/>
          <w:sz w:val="24"/>
          <w:szCs w:val="24"/>
        </w:rPr>
        <w:t>ialogflow</w:t>
      </w:r>
      <w:proofErr w:type="spellEnd"/>
      <w:r w:rsidRPr="458EB049" w:rsidR="5ECAAF67">
        <w:rPr>
          <w:rFonts w:ascii="Times New Roman" w:hAnsi="Times New Roman" w:eastAsia="Times New Roman" w:cs="Times New Roman"/>
          <w:sz w:val="24"/>
          <w:szCs w:val="24"/>
        </w:rPr>
        <w:t xml:space="preserve"> service. After the </w:t>
      </w:r>
      <w:proofErr w:type="spellStart"/>
      <w:r w:rsidRPr="458EB049" w:rsidR="00876883">
        <w:rPr>
          <w:rFonts w:ascii="Times New Roman" w:hAnsi="Times New Roman" w:eastAsia="Times New Roman" w:cs="Times New Roman"/>
          <w:sz w:val="24"/>
          <w:szCs w:val="24"/>
        </w:rPr>
        <w:t>D</w:t>
      </w:r>
      <w:r w:rsidRPr="458EB049" w:rsidR="5ECAAF67">
        <w:rPr>
          <w:rFonts w:ascii="Times New Roman" w:hAnsi="Times New Roman" w:eastAsia="Times New Roman" w:cs="Times New Roman"/>
          <w:sz w:val="24"/>
          <w:szCs w:val="24"/>
        </w:rPr>
        <w:t>ialogflow</w:t>
      </w:r>
      <w:proofErr w:type="spellEnd"/>
      <w:r w:rsidRPr="458EB049" w:rsidR="5ECAAF67">
        <w:rPr>
          <w:rFonts w:ascii="Times New Roman" w:hAnsi="Times New Roman" w:eastAsia="Times New Roman" w:cs="Times New Roman"/>
          <w:sz w:val="24"/>
          <w:szCs w:val="24"/>
        </w:rPr>
        <w:t xml:space="preserve"> service processes the data</w:t>
      </w:r>
      <w:r w:rsidRPr="458EB049" w:rsidR="467FB191">
        <w:rPr>
          <w:rFonts w:ascii="Times New Roman" w:hAnsi="Times New Roman" w:eastAsia="Times New Roman" w:cs="Times New Roman"/>
          <w:sz w:val="24"/>
          <w:szCs w:val="24"/>
        </w:rPr>
        <w:t xml:space="preserve">, it is tagged appropriately and </w:t>
      </w:r>
      <w:r w:rsidRPr="458EB049" w:rsidR="198197C2">
        <w:rPr>
          <w:rFonts w:ascii="Times New Roman" w:hAnsi="Times New Roman" w:eastAsia="Times New Roman" w:cs="Times New Roman"/>
          <w:sz w:val="24"/>
          <w:szCs w:val="24"/>
        </w:rPr>
        <w:t>sent to the database, where the web application will take the tagged data and put it within the appropriate sections of a form.</w:t>
      </w:r>
    </w:p>
    <w:p w:rsidRPr="00104EF0" w:rsidR="0DFE0642" w:rsidP="458EB049" w:rsidRDefault="00104EF0" w14:paraId="5E419483" w14:textId="5DE9FEC2">
      <w:pPr>
        <w:spacing w:line="240" w:lineRule="auto"/>
        <w:jc w:val="center"/>
        <w:rPr>
          <w:rFonts w:ascii="Times New Roman" w:hAnsi="Times New Roman" w:eastAsia="Times New Roman" w:cs="Times New Roman"/>
        </w:rPr>
      </w:pPr>
      <w:r w:rsidR="00104EF0">
        <w:drawing>
          <wp:inline wp14:editId="4D347306" wp14:anchorId="197FD16D">
            <wp:extent cx="5943600" cy="5111752"/>
            <wp:effectExtent l="0" t="0" r="0" b="6350"/>
            <wp:docPr id="3" name="Picture 3" title=""/>
            <wp:cNvGraphicFramePr>
              <a:graphicFrameLocks noChangeAspect="1"/>
            </wp:cNvGraphicFramePr>
            <a:graphic>
              <a:graphicData uri="http://schemas.openxmlformats.org/drawingml/2006/picture">
                <pic:pic>
                  <pic:nvPicPr>
                    <pic:cNvPr id="0" name="Picture 3"/>
                    <pic:cNvPicPr/>
                  </pic:nvPicPr>
                  <pic:blipFill>
                    <a:blip r:embed="R835c6872f75b4b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111752"/>
                    </a:xfrm>
                    <a:prstGeom prst="rect">
                      <a:avLst/>
                    </a:prstGeom>
                  </pic:spPr>
                </pic:pic>
              </a:graphicData>
            </a:graphic>
          </wp:inline>
        </w:drawing>
      </w:r>
    </w:p>
    <w:p w:rsidR="211DFCFB" w:rsidP="5AF0E6F5" w:rsidRDefault="211DFCFB" w14:paraId="027089D7" w14:textId="69E0EAE0">
      <w:pPr>
        <w:pStyle w:val="Caption"/>
        <w:rPr>
          <w:rFonts w:ascii="Times New Roman" w:hAnsi="Times New Roman"/>
          <w:sz w:val="24"/>
          <w:szCs w:val="24"/>
        </w:rPr>
      </w:pPr>
      <w:r w:rsidRPr="5AF0E6F5" w:rsidR="211DFCFB">
        <w:rPr>
          <w:rFonts w:ascii="Times New Roman" w:hAnsi="Times New Roman"/>
          <w:sz w:val="24"/>
          <w:szCs w:val="24"/>
        </w:rPr>
        <w:t xml:space="preserve">Figure </w:t>
      </w:r>
      <w:r w:rsidRPr="5AF0E6F5">
        <w:rPr>
          <w:rFonts w:ascii="Times New Roman" w:hAnsi="Times New Roman"/>
          <w:b w:val="0"/>
          <w:bCs w:val="0"/>
          <w:sz w:val="24"/>
          <w:szCs w:val="24"/>
        </w:rPr>
        <w:fldChar w:fldCharType="begin"/>
      </w:r>
      <w:r w:rsidRPr="5AF0E6F5">
        <w:rPr>
          <w:rFonts w:ascii="Times New Roman" w:hAnsi="Times New Roman"/>
          <w:sz w:val="24"/>
          <w:szCs w:val="24"/>
        </w:rPr>
        <w:instrText xml:space="preserve">SEQ Figure \* ARABIC</w:instrText>
      </w:r>
      <w:r w:rsidRPr="5AF0E6F5">
        <w:rPr>
          <w:rFonts w:ascii="Times New Roman" w:hAnsi="Times New Roman"/>
          <w:b w:val="0"/>
          <w:bCs w:val="0"/>
          <w:sz w:val="24"/>
          <w:szCs w:val="24"/>
        </w:rPr>
        <w:fldChar w:fldCharType="separate"/>
      </w:r>
      <w:r w:rsidRPr="5AF0E6F5" w:rsidR="211DFCFB">
        <w:rPr>
          <w:rFonts w:ascii="Times New Roman" w:hAnsi="Times New Roman"/>
          <w:noProof/>
          <w:sz w:val="24"/>
          <w:szCs w:val="24"/>
        </w:rPr>
        <w:t>5</w:t>
      </w:r>
      <w:r w:rsidRPr="5AF0E6F5">
        <w:rPr>
          <w:rFonts w:ascii="Times New Roman" w:hAnsi="Times New Roman"/>
          <w:b w:val="0"/>
          <w:bCs w:val="0"/>
          <w:sz w:val="24"/>
          <w:szCs w:val="24"/>
        </w:rPr>
        <w:fldChar w:fldCharType="end"/>
      </w:r>
      <w:r w:rsidRPr="5AF0E6F5" w:rsidR="211DFCFB">
        <w:rPr>
          <w:rFonts w:ascii="Times New Roman" w:hAnsi="Times New Roman"/>
          <w:sz w:val="24"/>
          <w:szCs w:val="24"/>
        </w:rPr>
        <w:t xml:space="preserve"> </w:t>
      </w:r>
      <w:del w:author="Thomas Barton" w:date="2021-03-06T21:59:14.882Z" w:id="1131620464">
        <w:r w:rsidRPr="5AF0E6F5" w:rsidDel="00F23934">
          <w:rPr>
            <w:rFonts w:ascii="Times New Roman" w:hAnsi="Times New Roman"/>
            <w:sz w:val="24"/>
            <w:szCs w:val="24"/>
          </w:rPr>
          <w:delText>Formscriber</w:delText>
        </w:r>
      </w:del>
      <w:ins w:author="Thomas Barton" w:date="2021-03-06T21:59:14.883Z" w:id="795332881">
        <w:r w:rsidRPr="5AF0E6F5" w:rsidR="3642B01D">
          <w:rPr>
            <w:rFonts w:ascii="Times New Roman" w:hAnsi="Times New Roman"/>
            <w:sz w:val="24"/>
            <w:szCs w:val="24"/>
          </w:rPr>
          <w:t>Form Scriber</w:t>
        </w:r>
      </w:ins>
      <w:r w:rsidRPr="5AF0E6F5" w:rsidR="00F23934">
        <w:rPr>
          <w:rFonts w:ascii="Times New Roman" w:hAnsi="Times New Roman"/>
          <w:sz w:val="24"/>
          <w:szCs w:val="24"/>
        </w:rPr>
        <w:t xml:space="preserve"> AI</w:t>
      </w:r>
      <w:r w:rsidRPr="5AF0E6F5" w:rsidR="211DFCFB">
        <w:rPr>
          <w:rFonts w:ascii="Times New Roman" w:hAnsi="Times New Roman"/>
          <w:sz w:val="24"/>
          <w:szCs w:val="24"/>
        </w:rPr>
        <w:t xml:space="preserve"> Dialog Flow</w:t>
      </w:r>
    </w:p>
    <w:p w:rsidR="541ED670" w:rsidP="458EB049" w:rsidRDefault="541ED670" w14:paraId="06382275" w14:textId="32AC194B">
      <w:pPr>
        <w:spacing w:line="240" w:lineRule="auto"/>
        <w:jc w:val="center"/>
        <w:rPr>
          <w:rFonts w:ascii="Times New Roman" w:hAnsi="Times New Roman" w:eastAsia="Times New Roman" w:cs="Times New Roman"/>
        </w:rPr>
      </w:pPr>
    </w:p>
    <w:p w:rsidR="541ED670" w:rsidP="458EB049" w:rsidRDefault="541ED670" w14:paraId="53C75708" w14:textId="31B4E873">
      <w:pPr>
        <w:spacing w:line="240" w:lineRule="auto"/>
        <w:jc w:val="center"/>
        <w:rPr>
          <w:rFonts w:ascii="Times New Roman" w:hAnsi="Times New Roman" w:eastAsia="Times New Roman" w:cs="Times New Roman"/>
        </w:rPr>
      </w:pPr>
    </w:p>
    <w:p w:rsidR="211DFCFB" w:rsidP="458EB049" w:rsidRDefault="77E9F77A" w14:paraId="25CF2580" w14:textId="6479763C">
      <w:pPr>
        <w:spacing w:line="240" w:lineRule="auto"/>
        <w:jc w:val="center"/>
        <w:rPr>
          <w:rFonts w:ascii="Times New Roman" w:hAnsi="Times New Roman" w:eastAsia="Times New Roman" w:cs="Times New Roman"/>
        </w:rPr>
      </w:pPr>
      <w:r w:rsidR="77E9F77A">
        <w:drawing>
          <wp:inline wp14:editId="2C06FEA1" wp14:anchorId="2453DF16">
            <wp:extent cx="5892718" cy="7124698"/>
            <wp:effectExtent l="0" t="0" r="0" b="0"/>
            <wp:docPr id="2011710520" name="Picture 2011710520" title=""/>
            <wp:cNvGraphicFramePr>
              <a:graphicFrameLocks noChangeAspect="1"/>
            </wp:cNvGraphicFramePr>
            <a:graphic>
              <a:graphicData uri="http://schemas.openxmlformats.org/drawingml/2006/picture">
                <pic:pic>
                  <pic:nvPicPr>
                    <pic:cNvPr id="0" name="Picture 2011710520"/>
                    <pic:cNvPicPr/>
                  </pic:nvPicPr>
                  <pic:blipFill>
                    <a:blip r:embed="Rd1987f6c47c043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2718" cy="7124698"/>
                    </a:xfrm>
                    <a:prstGeom prst="rect">
                      <a:avLst/>
                    </a:prstGeom>
                  </pic:spPr>
                </pic:pic>
              </a:graphicData>
            </a:graphic>
          </wp:inline>
        </w:drawing>
      </w:r>
    </w:p>
    <w:p w:rsidRPr="00212E3E" w:rsidR="3E9AB611" w:rsidP="5AF0E6F5" w:rsidRDefault="00AF7E75" w14:paraId="6815CA83" w14:textId="52FB92A3">
      <w:pPr>
        <w:pStyle w:val="Caption"/>
        <w:rPr>
          <w:rFonts w:ascii="Times New Roman" w:hAnsi="Times New Roman"/>
          <w:sz w:val="24"/>
          <w:szCs w:val="24"/>
        </w:rPr>
      </w:pPr>
      <w:bookmarkStart w:name="_Toc64488776" w:id="72"/>
      <w:r w:rsidRPr="5AF0E6F5" w:rsidR="00AF7E75">
        <w:rPr>
          <w:rFonts w:ascii="Times New Roman" w:hAnsi="Times New Roman"/>
          <w:sz w:val="24"/>
          <w:szCs w:val="24"/>
        </w:rPr>
        <w:t xml:space="preserve">Figure </w:t>
      </w:r>
      <w:r w:rsidRPr="5AF0E6F5">
        <w:rPr>
          <w:rFonts w:ascii="Times New Roman" w:hAnsi="Times New Roman"/>
          <w:b w:val="0"/>
          <w:bCs w:val="0"/>
          <w:sz w:val="24"/>
          <w:szCs w:val="24"/>
        </w:rPr>
        <w:fldChar w:fldCharType="begin"/>
      </w:r>
      <w:r w:rsidRPr="5AF0E6F5">
        <w:rPr>
          <w:rFonts w:ascii="Times New Roman" w:hAnsi="Times New Roman"/>
          <w:sz w:val="24"/>
          <w:szCs w:val="24"/>
        </w:rPr>
        <w:instrText xml:space="preserve">SEQ Figure \* ARABIC</w:instrText>
      </w:r>
      <w:r w:rsidRPr="5AF0E6F5">
        <w:rPr>
          <w:rFonts w:ascii="Times New Roman" w:hAnsi="Times New Roman"/>
          <w:b w:val="0"/>
          <w:bCs w:val="0"/>
          <w:sz w:val="24"/>
          <w:szCs w:val="24"/>
        </w:rPr>
        <w:fldChar w:fldCharType="separate"/>
      </w:r>
      <w:r w:rsidRPr="5AF0E6F5" w:rsidR="00A66ACC">
        <w:rPr>
          <w:rFonts w:ascii="Times New Roman" w:hAnsi="Times New Roman"/>
          <w:noProof/>
          <w:sz w:val="24"/>
          <w:szCs w:val="24"/>
        </w:rPr>
        <w:t>5</w:t>
      </w:r>
      <w:r w:rsidRPr="5AF0E6F5">
        <w:rPr>
          <w:rFonts w:ascii="Times New Roman" w:hAnsi="Times New Roman"/>
          <w:b w:val="0"/>
          <w:bCs w:val="0"/>
          <w:sz w:val="24"/>
          <w:szCs w:val="24"/>
        </w:rPr>
        <w:fldChar w:fldCharType="end"/>
      </w:r>
      <w:r w:rsidRPr="5AF0E6F5" w:rsidR="00AF7E75">
        <w:rPr>
          <w:rFonts w:ascii="Times New Roman" w:hAnsi="Times New Roman"/>
          <w:sz w:val="24"/>
          <w:szCs w:val="24"/>
        </w:rPr>
        <w:t xml:space="preserve"> </w:t>
      </w:r>
      <w:del w:author="Thomas Barton" w:date="2021-03-06T21:59:14.885Z" w:id="396300814">
        <w:r w:rsidRPr="5AF0E6F5" w:rsidDel="00F23934">
          <w:rPr>
            <w:rFonts w:ascii="Times New Roman" w:hAnsi="Times New Roman"/>
            <w:sz w:val="24"/>
            <w:szCs w:val="24"/>
          </w:rPr>
          <w:delText>Formscriber</w:delText>
        </w:r>
      </w:del>
      <w:ins w:author="Thomas Barton" w:date="2021-03-06T21:59:14.885Z" w:id="374854004">
        <w:r w:rsidRPr="5AF0E6F5" w:rsidR="3642B01D">
          <w:rPr>
            <w:rFonts w:ascii="Times New Roman" w:hAnsi="Times New Roman"/>
            <w:sz w:val="24"/>
            <w:szCs w:val="24"/>
          </w:rPr>
          <w:t>Form Scriber</w:t>
        </w:r>
      </w:ins>
      <w:r w:rsidRPr="5AF0E6F5" w:rsidR="00F23934">
        <w:rPr>
          <w:rFonts w:ascii="Times New Roman" w:hAnsi="Times New Roman"/>
          <w:sz w:val="24"/>
          <w:szCs w:val="24"/>
        </w:rPr>
        <w:t xml:space="preserve"> AI</w:t>
      </w:r>
      <w:r w:rsidRPr="5AF0E6F5" w:rsidR="00AF7E75">
        <w:rPr>
          <w:rFonts w:ascii="Times New Roman" w:hAnsi="Times New Roman"/>
          <w:sz w:val="24"/>
          <w:szCs w:val="24"/>
        </w:rPr>
        <w:t xml:space="preserve"> D</w:t>
      </w:r>
      <w:r w:rsidRPr="5AF0E6F5" w:rsidR="3BF0AC95">
        <w:rPr>
          <w:rFonts w:ascii="Times New Roman" w:hAnsi="Times New Roman"/>
          <w:sz w:val="24"/>
          <w:szCs w:val="24"/>
        </w:rPr>
        <w:t>ataflow Diagram</w:t>
      </w:r>
      <w:bookmarkEnd w:id="72"/>
    </w:p>
    <w:p w:rsidR="009C60D4" w:rsidRDefault="009C60D4" w14:paraId="77D88FC2"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6D06E6C0" w:rsidRDefault="00F62F9B" w14:paraId="26A1C706" w14:textId="3A916B92">
      <w:pPr>
        <w:pStyle w:val="ChatbotH1"/>
      </w:pPr>
      <w:bookmarkStart w:name="_Toc64826176" w:id="73"/>
      <w:bookmarkStart w:name="_Toc65082131" w:id="74"/>
      <w:commentRangeStart w:id="75"/>
      <w:r w:rsidRPr="458EB049">
        <w:lastRenderedPageBreak/>
        <w:t>Human Interface Design</w:t>
      </w:r>
      <w:bookmarkEnd w:id="73"/>
      <w:bookmarkEnd w:id="74"/>
      <w:r w:rsidRPr="458EB049" w:rsidR="1AADFD63">
        <w:t xml:space="preserve"> </w:t>
      </w:r>
      <w:commentRangeEnd w:id="75"/>
      <w:r w:rsidR="002E473A">
        <w:rPr>
          <w:rStyle w:val="CommentReference"/>
          <w:rFonts w:ascii="Tahoma" w:hAnsi="Tahoma"/>
          <w:b w:val="0"/>
          <w:bCs w:val="0"/>
          <w:snapToGrid/>
          <w:szCs w:val="24"/>
        </w:rPr>
        <w:commentReference w:id="75"/>
      </w:r>
    </w:p>
    <w:p w:rsidRPr="00212E3E" w:rsidR="00F62F9B" w:rsidP="45793AEE" w:rsidRDefault="00F62F9B" w14:paraId="4693C33E" w14:textId="241164A5">
      <w:pPr>
        <w:pStyle w:val="Heading3"/>
      </w:pPr>
      <w:bookmarkStart w:name="_Toc64826177" w:id="76"/>
      <w:bookmarkStart w:name="_Toc65082132" w:id="77"/>
      <w:r w:rsidRPr="458EB049">
        <w:t>Overview of User Interface</w:t>
      </w:r>
      <w:bookmarkEnd w:id="76"/>
      <w:bookmarkEnd w:id="77"/>
    </w:p>
    <w:p w:rsidRPr="00212E3E" w:rsidR="00FC31CC" w:rsidP="458EB049" w:rsidRDefault="21A27FBA" w14:paraId="6EA4FCC5" w14:textId="7D3A8464">
      <w:pPr>
        <w:pStyle w:val="ChatbotNormal"/>
        <w:rPr>
          <w:rFonts w:eastAsia="Times New Roman"/>
        </w:rPr>
      </w:pPr>
      <w:r w:rsidRPr="458EB049">
        <w:rPr>
          <w:rFonts w:eastAsia="Times New Roman"/>
        </w:rPr>
        <w:t xml:space="preserve">This section will detail a series of user interface prototypes. </w:t>
      </w:r>
      <w:r w:rsidRPr="458EB049" w:rsidR="36B6B449">
        <w:rPr>
          <w:rFonts w:eastAsia="Times New Roman"/>
        </w:rPr>
        <w:t xml:space="preserve">These prototypes are not </w:t>
      </w:r>
      <w:r w:rsidRPr="458EB049" w:rsidR="013183B6">
        <w:rPr>
          <w:rFonts w:eastAsia="Times New Roman"/>
        </w:rPr>
        <w:t>final;</w:t>
      </w:r>
      <w:r w:rsidRPr="458EB049" w:rsidR="36B6B449">
        <w:rPr>
          <w:rFonts w:eastAsia="Times New Roman"/>
        </w:rPr>
        <w:t xml:space="preserve"> </w:t>
      </w:r>
      <w:r w:rsidRPr="458EB049" w:rsidR="540F2CA0">
        <w:rPr>
          <w:rFonts w:eastAsia="Times New Roman"/>
        </w:rPr>
        <w:t>however,</w:t>
      </w:r>
      <w:r w:rsidRPr="458EB049" w:rsidR="36B6B449">
        <w:rPr>
          <w:rFonts w:eastAsia="Times New Roman"/>
        </w:rPr>
        <w:t xml:space="preserve"> they will give a general idea of what sort of experience the user will have.</w:t>
      </w:r>
    </w:p>
    <w:p w:rsidR="40AE625D" w:rsidP="036DD6D0" w:rsidRDefault="40AE625D" w14:paraId="5909180E" w14:textId="7F0D3D04">
      <w:pPr>
        <w:pStyle w:val="Heading3"/>
        <w:rPr/>
      </w:pPr>
      <w:del w:author="Thomas Barton" w:date="2021-03-06T02:27:35.067Z" w:id="903522092">
        <w:r/>
        <w:bookmarkStart w:name="_Toc64826178" w:id="78"/>
        <w:r/>
        <w:bookmarkStart w:name="_Toc65082133" w:id="79"/>
        <w:r w:rsidDel="40AE625D">
          <w:delText>Form Bot</w:delText>
        </w:r>
      </w:del>
      <w:ins w:author="Thomas Barton" w:date="2021-03-06T21:59:14.889Z" w:id="31075791">
        <w:r w:rsidR="3642B01D">
          <w:t>Form Scriber</w:t>
        </w:r>
      </w:ins>
      <w:r w:rsidR="40AE625D">
        <w:rPr/>
        <w:t xml:space="preserve"> </w:t>
      </w:r>
      <w:r w:rsidR="19382179">
        <w:rPr/>
        <w:t>Log In</w:t>
      </w:r>
      <w:r w:rsidR="40AE625D">
        <w:rPr/>
        <w:t>.</w:t>
      </w:r>
      <w:bookmarkEnd w:id="78"/>
      <w:bookmarkEnd w:id="79"/>
    </w:p>
    <w:p w:rsidR="35CF3E06" w:rsidP="458EB049" w:rsidRDefault="35CF3E06" w14:paraId="35C51BEE" w14:textId="576EDAF9">
      <w:pPr>
        <w:pStyle w:val="ChatbotNormal"/>
        <w:rPr>
          <w:rFonts w:eastAsia="Times New Roman"/>
        </w:rPr>
      </w:pPr>
      <w:r w:rsidRPr="5AF0E6F5" w:rsidR="35CF3E06">
        <w:rPr>
          <w:rFonts w:eastAsia="Times New Roman"/>
        </w:rPr>
        <w:t xml:space="preserve">The </w:t>
      </w:r>
      <w:del w:author="Thomas Barton" w:date="2021-03-06T02:27:35.07Z" w:id="1017505315">
        <w:r w:rsidRPr="5AF0E6F5" w:rsidDel="35CF3E06">
          <w:rPr>
            <w:rFonts w:eastAsia="Times New Roman"/>
          </w:rPr>
          <w:delText>Form Bot</w:delText>
        </w:r>
      </w:del>
      <w:ins w:author="Thomas Barton" w:date="2021-03-06T21:59:14.891Z" w:id="69849309">
        <w:r w:rsidRPr="5AF0E6F5" w:rsidR="3642B01D">
          <w:rPr>
            <w:rFonts w:eastAsia="Times New Roman"/>
          </w:rPr>
          <w:t>Form Scriber</w:t>
        </w:r>
      </w:ins>
      <w:r w:rsidRPr="5AF0E6F5" w:rsidR="35CF3E06">
        <w:rPr>
          <w:rFonts w:eastAsia="Times New Roman"/>
        </w:rPr>
        <w:t xml:space="preserve"> mobile application will </w:t>
      </w:r>
      <w:r w:rsidRPr="5AF0E6F5" w:rsidR="43630A71">
        <w:rPr>
          <w:rFonts w:eastAsia="Times New Roman"/>
        </w:rPr>
        <w:t>initially present a log in screen.</w:t>
      </w:r>
    </w:p>
    <w:p w:rsidR="792021F5" w:rsidP="45201AEA" w:rsidRDefault="00FC31CC" w14:paraId="38A85014" w14:textId="7BA31AA5">
      <w:pPr>
        <w:pStyle w:val="Heading3"/>
      </w:pPr>
      <w:bookmarkStart w:name="_Toc51487140" w:id="80"/>
      <w:bookmarkStart w:name="_Toc64826179" w:id="81"/>
      <w:bookmarkStart w:name="_Toc65082134" w:id="82"/>
      <w:r w:rsidRPr="458EB049">
        <w:t xml:space="preserve">Chatbot </w:t>
      </w:r>
      <w:bookmarkEnd w:id="80"/>
      <w:r w:rsidRPr="458EB049" w:rsidR="61619299">
        <w:t>Introduction.</w:t>
      </w:r>
      <w:bookmarkEnd w:id="81"/>
      <w:bookmarkEnd w:id="82"/>
    </w:p>
    <w:p w:rsidR="06BFDA92" w:rsidP="45201AEA" w:rsidRDefault="06BFDA92" w14:paraId="4D2A2BC9" w14:textId="696EBA93">
      <w:pPr>
        <w:rPr>
          <w:rFonts w:ascii="Times New Roman" w:hAnsi="Times New Roman" w:eastAsia="Times New Roman" w:cs="Times New Roman"/>
        </w:rPr>
      </w:pPr>
      <w:r w:rsidRPr="5AF0E6F5" w:rsidR="06BFDA92">
        <w:rPr>
          <w:rFonts w:ascii="Times New Roman" w:hAnsi="Times New Roman" w:eastAsia="Times New Roman" w:cs="Times New Roman"/>
        </w:rPr>
        <w:t xml:space="preserve">This part of the application is show after logging in and displays important information about </w:t>
      </w:r>
      <w:del w:author="Thomas Barton" w:date="2021-03-06T02:27:35.071Z" w:id="1943124144">
        <w:r w:rsidRPr="5AF0E6F5" w:rsidDel="06BFDA92">
          <w:rPr>
            <w:rFonts w:ascii="Times New Roman" w:hAnsi="Times New Roman" w:eastAsia="Times New Roman" w:cs="Times New Roman"/>
          </w:rPr>
          <w:delText>form bot</w:delText>
        </w:r>
      </w:del>
      <w:ins w:author="Thomas Barton" w:date="2021-03-06T21:59:14.893Z" w:id="424445616">
        <w:r w:rsidRPr="5AF0E6F5" w:rsidR="3642B01D">
          <w:rPr>
            <w:rFonts w:ascii="Times New Roman" w:hAnsi="Times New Roman" w:eastAsia="Times New Roman" w:cs="Times New Roman"/>
          </w:rPr>
          <w:t>Form Scriber</w:t>
        </w:r>
      </w:ins>
      <w:r w:rsidRPr="5AF0E6F5" w:rsidR="4DEF2088">
        <w:rPr>
          <w:rFonts w:ascii="Times New Roman" w:hAnsi="Times New Roman" w:eastAsia="Times New Roman" w:cs="Times New Roman"/>
        </w:rPr>
        <w:t>, such as the basics for how to use it, as well as privacy policy and terms of use.</w:t>
      </w:r>
    </w:p>
    <w:p w:rsidRPr="00212E3E" w:rsidR="00FC31CC" w:rsidP="458EB049" w:rsidRDefault="26C37597" w14:paraId="7931DA47" w14:textId="34AE981E">
      <w:pPr>
        <w:pStyle w:val="ChatbotNormal"/>
        <w:keepNext/>
        <w:keepLines/>
        <w:jc w:val="center"/>
        <w:rPr>
          <w:rFonts w:eastAsia="Times New Roman"/>
        </w:rPr>
      </w:pPr>
      <w:r w:rsidR="26C37597">
        <w:drawing>
          <wp:inline wp14:editId="66DAD79D" wp14:anchorId="7491EBCE">
            <wp:extent cx="2095500" cy="4219575"/>
            <wp:effectExtent l="0" t="0" r="0" b="0"/>
            <wp:docPr id="1754853503" name="Picture 1091481013" title=""/>
            <wp:cNvGraphicFramePr>
              <a:graphicFrameLocks noChangeAspect="1"/>
            </wp:cNvGraphicFramePr>
            <a:graphic>
              <a:graphicData uri="http://schemas.openxmlformats.org/drawingml/2006/picture">
                <pic:pic>
                  <pic:nvPicPr>
                    <pic:cNvPr id="0" name="Picture 1091481013"/>
                    <pic:cNvPicPr/>
                  </pic:nvPicPr>
                  <pic:blipFill>
                    <a:blip r:embed="R2a0566f1fc0049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500" cy="4219575"/>
                    </a:xfrm>
                    <a:prstGeom prst="rect">
                      <a:avLst/>
                    </a:prstGeom>
                  </pic:spPr>
                </pic:pic>
              </a:graphicData>
            </a:graphic>
          </wp:inline>
        </w:drawing>
      </w:r>
      <w:r w:rsidR="26C37597">
        <w:drawing>
          <wp:inline wp14:editId="4C40DA52" wp14:anchorId="596AB77A">
            <wp:extent cx="2028825" cy="4219575"/>
            <wp:effectExtent l="0" t="0" r="0" b="0"/>
            <wp:docPr id="1685740349" name="Picture 906588663" title=""/>
            <wp:cNvGraphicFramePr>
              <a:graphicFrameLocks noChangeAspect="1"/>
            </wp:cNvGraphicFramePr>
            <a:graphic>
              <a:graphicData uri="http://schemas.openxmlformats.org/drawingml/2006/picture">
                <pic:pic>
                  <pic:nvPicPr>
                    <pic:cNvPr id="0" name="Picture 906588663"/>
                    <pic:cNvPicPr/>
                  </pic:nvPicPr>
                  <pic:blipFill>
                    <a:blip r:embed="Rf5623412a7e545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4219575"/>
                    </a:xfrm>
                    <a:prstGeom prst="rect">
                      <a:avLst/>
                    </a:prstGeom>
                  </pic:spPr>
                </pic:pic>
              </a:graphicData>
            </a:graphic>
          </wp:inline>
        </w:drawing>
      </w:r>
    </w:p>
    <w:p w:rsidRPr="00395E7F" w:rsidR="00452B3D" w:rsidP="458EB049" w:rsidRDefault="00FC31CC" w14:paraId="2013DFFF" w14:textId="0DE9C114">
      <w:pPr>
        <w:pStyle w:val="Caption"/>
        <w:rPr>
          <w:rFonts w:ascii="Times New Roman" w:hAnsi="Times New Roman"/>
        </w:rPr>
      </w:pPr>
      <w:bookmarkStart w:name="_Toc51488022" w:id="83"/>
      <w:r w:rsidRPr="458EB049">
        <w:rPr>
          <w:rFonts w:ascii="Times New Roman" w:hAnsi="Times New Roman"/>
        </w:rPr>
        <w:t xml:space="preserve">Figure </w:t>
      </w:r>
      <w:r w:rsidRPr="458EB049" w:rsidR="007E730D">
        <w:rPr>
          <w:rFonts w:ascii="Times New Roman" w:hAnsi="Times New Roman"/>
        </w:rPr>
        <w:t>3</w:t>
      </w:r>
      <w:r w:rsidRPr="458EB049">
        <w:rPr>
          <w:rFonts w:ascii="Times New Roman" w:hAnsi="Times New Roman"/>
        </w:rPr>
        <w:t xml:space="preserve"> Initial Dialog Window</w:t>
      </w:r>
      <w:bookmarkStart w:name="_Toc51487141" w:id="84"/>
      <w:bookmarkEnd w:id="83"/>
    </w:p>
    <w:p w:rsidRPr="00212E3E" w:rsidR="004B6E1C" w:rsidP="458EB049" w:rsidRDefault="004B6E1C" w14:paraId="0C05C5D3" w14:textId="77777777">
      <w:pPr>
        <w:rPr>
          <w:rFonts w:ascii="Times New Roman" w:hAnsi="Times New Roman" w:eastAsia="Times New Roman" w:cs="Times New Roman"/>
          <w:sz w:val="24"/>
          <w:szCs w:val="24"/>
        </w:rPr>
      </w:pPr>
    </w:p>
    <w:p w:rsidRPr="007E730D" w:rsidR="008B0A9C" w:rsidP="007E730D" w:rsidRDefault="008B0A9C" w14:paraId="31D2E734" w14:textId="11CFAEC6">
      <w:pPr>
        <w:pStyle w:val="Heading3"/>
      </w:pPr>
      <w:bookmarkStart w:name="_Toc64826180" w:id="85"/>
      <w:bookmarkStart w:name="_Toc65082135" w:id="86"/>
      <w:bookmarkEnd w:id="84"/>
      <w:r w:rsidRPr="458EB049">
        <w:t>Basic Functionality</w:t>
      </w:r>
      <w:bookmarkEnd w:id="85"/>
      <w:bookmarkEnd w:id="86"/>
    </w:p>
    <w:p w:rsidR="58C4BBBE" w:rsidP="792021F5" w:rsidRDefault="58C4BBBE" w14:paraId="2BC43331" w14:textId="36470D86">
      <w:pPr>
        <w:rPr>
          <w:rFonts w:ascii="Times New Roman" w:hAnsi="Times New Roman" w:eastAsia="Times New Roman" w:cs="Times New Roman"/>
        </w:rPr>
      </w:pPr>
      <w:r w:rsidRPr="5AF0E6F5" w:rsidR="58C4BBBE">
        <w:rPr>
          <w:rFonts w:ascii="Times New Roman" w:hAnsi="Times New Roman" w:eastAsia="Times New Roman" w:cs="Times New Roman"/>
        </w:rPr>
        <w:t xml:space="preserve">When the </w:t>
      </w:r>
      <w:del w:author="Thomas Barton" w:date="2021-03-06T02:27:35.073Z" w:id="758955015">
        <w:r w:rsidRPr="5AF0E6F5" w:rsidDel="58C4BBBE">
          <w:rPr>
            <w:rFonts w:ascii="Times New Roman" w:hAnsi="Times New Roman" w:eastAsia="Times New Roman" w:cs="Times New Roman"/>
          </w:rPr>
          <w:delText>Form Bot</w:delText>
        </w:r>
      </w:del>
      <w:ins w:author="Thomas Barton" w:date="2021-03-06T21:59:14.896Z" w:id="178703868">
        <w:r w:rsidRPr="5AF0E6F5" w:rsidR="3642B01D">
          <w:rPr>
            <w:rFonts w:ascii="Times New Roman" w:hAnsi="Times New Roman" w:eastAsia="Times New Roman" w:cs="Times New Roman"/>
          </w:rPr>
          <w:t>Form Scriber</w:t>
        </w:r>
      </w:ins>
      <w:r w:rsidRPr="5AF0E6F5" w:rsidR="58C4BBBE">
        <w:rPr>
          <w:rFonts w:ascii="Times New Roman" w:hAnsi="Times New Roman" w:eastAsia="Times New Roman" w:cs="Times New Roman"/>
        </w:rPr>
        <w:t xml:space="preserve"> application is activated, this screen will show the voice activated input that user </w:t>
      </w:r>
      <w:r w:rsidRPr="5AF0E6F5" w:rsidR="2E6B8C74">
        <w:rPr>
          <w:rFonts w:ascii="Times New Roman" w:hAnsi="Times New Roman" w:eastAsia="Times New Roman" w:cs="Times New Roman"/>
        </w:rPr>
        <w:t>evokes</w:t>
      </w:r>
      <w:r w:rsidRPr="5AF0E6F5" w:rsidR="58C4BBBE">
        <w:rPr>
          <w:rFonts w:ascii="Times New Roman" w:hAnsi="Times New Roman" w:eastAsia="Times New Roman" w:cs="Times New Roman"/>
        </w:rPr>
        <w:t>.</w:t>
      </w:r>
    </w:p>
    <w:p w:rsidR="007E730D" w:rsidP="458EB049" w:rsidRDefault="00104EF0" w14:paraId="2A976A5B" w14:textId="6B46EE2E">
      <w:pPr>
        <w:pStyle w:val="Caption"/>
        <w:keepNext/>
        <w:keepLines/>
        <w:ind w:firstLine="324"/>
        <w:rPr>
          <w:rFonts w:ascii="Times New Roman" w:hAnsi="Times New Roman"/>
          <w:sz w:val="24"/>
        </w:rPr>
      </w:pPr>
      <w:bookmarkStart w:name="_Toc51488023" w:id="87"/>
      <w:r w:rsidR="00104EF0">
        <w:drawing>
          <wp:inline wp14:editId="1C8146DC" wp14:anchorId="1B2C579E">
            <wp:extent cx="2634897" cy="5334002"/>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7a5a7a95b4b64f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34897" cy="5334002"/>
                    </a:xfrm>
                    <a:prstGeom prst="rect">
                      <a:avLst/>
                    </a:prstGeom>
                  </pic:spPr>
                </pic:pic>
              </a:graphicData>
            </a:graphic>
          </wp:inline>
        </w:drawing>
      </w:r>
    </w:p>
    <w:p w:rsidRPr="00395E7F" w:rsidR="00FC31CC" w:rsidP="458EB049" w:rsidRDefault="00FC31CC" w14:paraId="1AB709C0" w14:textId="58518714">
      <w:pPr>
        <w:pStyle w:val="Caption"/>
        <w:rPr>
          <w:rFonts w:ascii="Times New Roman" w:hAnsi="Times New Roman"/>
        </w:rPr>
      </w:pPr>
      <w:r w:rsidRPr="5AF0E6F5" w:rsidR="00FC31CC">
        <w:rPr>
          <w:rFonts w:ascii="Times New Roman" w:hAnsi="Times New Roman"/>
        </w:rPr>
        <w:t xml:space="preserve">Figure </w:t>
      </w:r>
      <w:r w:rsidRPr="5AF0E6F5" w:rsidR="007E730D">
        <w:rPr>
          <w:rFonts w:ascii="Times New Roman" w:hAnsi="Times New Roman"/>
        </w:rPr>
        <w:t>4</w:t>
      </w:r>
      <w:r w:rsidRPr="5AF0E6F5" w:rsidR="00FC31CC">
        <w:rPr>
          <w:rFonts w:ascii="Times New Roman" w:hAnsi="Times New Roman"/>
        </w:rPr>
        <w:t xml:space="preserve"> </w:t>
      </w:r>
      <w:del w:author="Thomas Barton" w:date="2021-03-06T21:59:14.897Z" w:id="1685777607">
        <w:r w:rsidRPr="5AF0E6F5" w:rsidDel="00F23934">
          <w:rPr>
            <w:rFonts w:ascii="Times New Roman" w:hAnsi="Times New Roman"/>
          </w:rPr>
          <w:delText>Formscriber</w:delText>
        </w:r>
      </w:del>
      <w:ins w:author="Thomas Barton" w:date="2021-03-06T21:59:14.897Z" w:id="1205911345">
        <w:r w:rsidRPr="5AF0E6F5" w:rsidR="3642B01D">
          <w:rPr>
            <w:rFonts w:ascii="Times New Roman" w:hAnsi="Times New Roman"/>
          </w:rPr>
          <w:t>Form Scriber</w:t>
        </w:r>
      </w:ins>
      <w:r w:rsidRPr="5AF0E6F5" w:rsidR="00F23934">
        <w:rPr>
          <w:rFonts w:ascii="Times New Roman" w:hAnsi="Times New Roman"/>
        </w:rPr>
        <w:t xml:space="preserve"> AI</w:t>
      </w:r>
      <w:r w:rsidRPr="5AF0E6F5" w:rsidR="00F87209">
        <w:rPr>
          <w:rFonts w:ascii="Times New Roman" w:hAnsi="Times New Roman"/>
        </w:rPr>
        <w:t xml:space="preserve"> Functionality</w:t>
      </w:r>
      <w:bookmarkEnd w:id="87"/>
    </w:p>
    <w:p w:rsidR="01D9CF85" w:rsidP="121F81D6" w:rsidRDefault="4AA8369F" w14:paraId="71965336" w14:textId="555B276F">
      <w:pPr>
        <w:pStyle w:val="Heading3"/>
      </w:pPr>
      <w:bookmarkStart w:name="_Toc64826181" w:id="88"/>
      <w:bookmarkStart w:name="_Toc65082136" w:id="89"/>
      <w:r w:rsidRPr="458EB049">
        <w:t>Web Based Form Management</w:t>
      </w:r>
      <w:bookmarkEnd w:id="88"/>
      <w:bookmarkEnd w:id="89"/>
    </w:p>
    <w:p w:rsidR="01D9CF85" w:rsidP="458EB049" w:rsidRDefault="4AA8369F" w14:paraId="6ECC76E1" w14:textId="4A62AA20">
      <w:pPr>
        <w:rPr>
          <w:rFonts w:ascii="Times New Roman" w:hAnsi="Times New Roman" w:eastAsia="Times New Roman" w:cs="Times New Roman"/>
        </w:rPr>
      </w:pPr>
      <w:r w:rsidRPr="458EB049">
        <w:rPr>
          <w:rFonts w:ascii="Times New Roman" w:hAnsi="Times New Roman" w:eastAsia="Times New Roman" w:cs="Times New Roman"/>
        </w:rPr>
        <w:t>There shall be a web UI where the user will request the creation</w:t>
      </w:r>
      <w:r w:rsidRPr="458EB049" w:rsidR="094D1BD1">
        <w:rPr>
          <w:rFonts w:ascii="Times New Roman" w:hAnsi="Times New Roman" w:eastAsia="Times New Roman" w:cs="Times New Roman"/>
        </w:rPr>
        <w:t xml:space="preserve"> of forms, as well as editing and deleting of these forms.</w:t>
      </w:r>
    </w:p>
    <w:p w:rsidR="094D1BD1" w:rsidP="121F81D6" w:rsidRDefault="094D1BD1" w14:paraId="7C8BBCDA" w14:textId="6511B676">
      <w:pPr>
        <w:jc w:val="center"/>
        <w:rPr>
          <w:rFonts w:ascii="Times New Roman" w:hAnsi="Times New Roman" w:eastAsia="Times New Roman" w:cs="Times New Roman"/>
        </w:rPr>
      </w:pPr>
      <w:r w:rsidRPr="458EB049">
        <w:rPr>
          <w:rFonts w:ascii="Times New Roman" w:hAnsi="Times New Roman" w:eastAsia="Times New Roman" w:cs="Times New Roman"/>
        </w:rPr>
        <w:t>[PROTOTYPE PENDING]</w:t>
      </w:r>
    </w:p>
    <w:p w:rsidR="009C60D4" w:rsidRDefault="009C60D4" w14:paraId="3FC66EB2"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165F5E" w:rsidRDefault="00F62F9B" w14:paraId="696C9D03" w14:textId="7B42766F">
      <w:pPr>
        <w:pStyle w:val="ChatbotH1"/>
      </w:pPr>
      <w:bookmarkStart w:name="_Toc64826182" w:id="90"/>
      <w:bookmarkStart w:name="_Toc65082137" w:id="91"/>
      <w:r w:rsidRPr="458EB049">
        <w:lastRenderedPageBreak/>
        <w:t>Requirement Matrix</w:t>
      </w:r>
      <w:bookmarkEnd w:id="90"/>
      <w:bookmarkEnd w:id="91"/>
    </w:p>
    <w:p w:rsidRPr="00212E3E" w:rsidR="00247D1D" w:rsidP="458EB049" w:rsidRDefault="28C194E5" w14:paraId="53DB6595" w14:textId="6570A54D">
      <w:pPr>
        <w:pStyle w:val="ChatbotNormal"/>
        <w:rPr>
          <w:rFonts w:eastAsia="Times New Roman"/>
          <w:sz w:val="24"/>
          <w:szCs w:val="24"/>
        </w:rPr>
      </w:pPr>
      <w:r w:rsidRPr="5AF0E6F5" w:rsidR="28C194E5">
        <w:rPr>
          <w:rFonts w:eastAsia="Times New Roman"/>
          <w:sz w:val="24"/>
          <w:szCs w:val="24"/>
        </w:rPr>
        <w:t xml:space="preserve">This requirements matrix lists all the functional requirements needed for the </w:t>
      </w:r>
      <w:del w:author="Thomas Barton" w:date="2021-03-06T02:27:35.074Z" w:id="518412391">
        <w:r w:rsidRPr="5AF0E6F5" w:rsidDel="28C194E5">
          <w:rPr>
            <w:rFonts w:eastAsia="Times New Roman"/>
            <w:sz w:val="24"/>
            <w:szCs w:val="24"/>
          </w:rPr>
          <w:delText>Form</w:delText>
        </w:r>
        <w:r w:rsidRPr="5AF0E6F5" w:rsidDel="28C194E5">
          <w:rPr>
            <w:rFonts w:eastAsia="Times New Roman"/>
            <w:sz w:val="24"/>
            <w:szCs w:val="24"/>
          </w:rPr>
          <w:delText xml:space="preserve"> </w:delText>
        </w:r>
        <w:r w:rsidRPr="5AF0E6F5" w:rsidDel="28C194E5">
          <w:rPr>
            <w:rFonts w:eastAsia="Times New Roman"/>
            <w:sz w:val="24"/>
            <w:szCs w:val="24"/>
          </w:rPr>
          <w:delText>Bot</w:delText>
        </w:r>
      </w:del>
      <w:ins w:author="Thomas Barton" w:date="2021-03-06T21:59:14.901Z" w:id="430810314">
        <w:r w:rsidRPr="5AF0E6F5" w:rsidR="3642B01D">
          <w:rPr>
            <w:rFonts w:eastAsia="Times New Roman"/>
            <w:sz w:val="24"/>
            <w:szCs w:val="24"/>
          </w:rPr>
          <w:t>Form Scriber</w:t>
        </w:r>
      </w:ins>
      <w:r w:rsidRPr="5AF0E6F5" w:rsidR="28C194E5">
        <w:rPr>
          <w:rFonts w:eastAsia="Times New Roman"/>
          <w:sz w:val="24"/>
          <w:szCs w:val="24"/>
        </w:rPr>
        <w:t xml:space="preserve"> </w:t>
      </w:r>
      <w:proofErr w:type="spellStart"/>
      <w:r w:rsidRPr="5AF0E6F5" w:rsidR="00B64172">
        <w:rPr>
          <w:rFonts w:eastAsia="Times New Roman"/>
          <w:sz w:val="24"/>
          <w:szCs w:val="24"/>
        </w:rPr>
        <w:t>Dialogflow</w:t>
      </w:r>
      <w:proofErr w:type="spellEnd"/>
      <w:r w:rsidRPr="5AF0E6F5" w:rsidR="28C194E5">
        <w:rPr>
          <w:rFonts w:eastAsia="Times New Roman"/>
          <w:sz w:val="24"/>
          <w:szCs w:val="24"/>
        </w:rPr>
        <w:t xml:space="preserve"> Portion of the </w:t>
      </w:r>
      <w:del w:author="Thomas Barton" w:date="2021-03-06T02:27:35.076Z" w:id="1249252890">
        <w:r w:rsidRPr="5AF0E6F5" w:rsidDel="28C194E5">
          <w:rPr>
            <w:rFonts w:eastAsia="Times New Roman"/>
            <w:sz w:val="24"/>
            <w:szCs w:val="24"/>
          </w:rPr>
          <w:delText>Form</w:delText>
        </w:r>
        <w:r w:rsidRPr="5AF0E6F5" w:rsidDel="28C194E5">
          <w:rPr>
            <w:rFonts w:eastAsia="Times New Roman"/>
            <w:sz w:val="24"/>
            <w:szCs w:val="24"/>
          </w:rPr>
          <w:delText xml:space="preserve"> </w:delText>
        </w:r>
        <w:r w:rsidRPr="5AF0E6F5" w:rsidDel="28C194E5">
          <w:rPr>
            <w:rFonts w:eastAsia="Times New Roman"/>
            <w:sz w:val="24"/>
            <w:szCs w:val="24"/>
          </w:rPr>
          <w:delText>Bot</w:delText>
        </w:r>
      </w:del>
      <w:ins w:author="Thomas Barton" w:date="2021-03-06T21:59:14.903Z" w:id="1518808380">
        <w:r w:rsidRPr="5AF0E6F5" w:rsidR="3642B01D">
          <w:rPr>
            <w:rFonts w:eastAsia="Times New Roman"/>
            <w:sz w:val="24"/>
            <w:szCs w:val="24"/>
          </w:rPr>
          <w:t>Form Scriber</w:t>
        </w:r>
      </w:ins>
      <w:r w:rsidRPr="5AF0E6F5" w:rsidR="28C194E5">
        <w:rPr>
          <w:rFonts w:eastAsia="Times New Roman"/>
          <w:sz w:val="24"/>
          <w:szCs w:val="24"/>
        </w:rPr>
        <w:t xml:space="preserve"> application. </w:t>
      </w:r>
    </w:p>
    <w:p w:rsidRPr="00212E3E" w:rsidR="004B6E1C" w:rsidP="458EB049" w:rsidRDefault="004B6E1C" w14:paraId="41806DE2" w14:textId="608A59E5">
      <w:pPr>
        <w:pStyle w:val="Caption"/>
        <w:keepNext/>
        <w:rPr>
          <w:rFonts w:ascii="Times New Roman" w:hAnsi="Times New Roman"/>
          <w:sz w:val="24"/>
        </w:rPr>
      </w:pPr>
      <w:bookmarkStart w:name="_Toc64488773" w:id="92"/>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Pr>
          <w:rFonts w:ascii="Times New Roman" w:hAnsi="Times New Roman"/>
          <w:noProof/>
          <w:sz w:val="24"/>
        </w:rPr>
        <w:t>5</w:t>
      </w:r>
      <w:r w:rsidRPr="458EB049">
        <w:rPr>
          <w:rFonts w:ascii="Times New Roman" w:hAnsi="Times New Roman"/>
          <w:sz w:val="24"/>
        </w:rPr>
        <w:fldChar w:fldCharType="end"/>
      </w:r>
      <w:r w:rsidRPr="458EB049">
        <w:rPr>
          <w:rFonts w:ascii="Times New Roman" w:hAnsi="Times New Roman"/>
          <w:sz w:val="24"/>
        </w:rPr>
        <w:t xml:space="preserve"> Requirement Matrix</w:t>
      </w:r>
      <w:bookmarkEnd w:id="92"/>
    </w:p>
    <w:tbl>
      <w:tblPr>
        <w:tblStyle w:val="GridTable4-Accent1"/>
        <w:tblW w:w="0" w:type="auto"/>
        <w:tblLook w:val="04A0" w:firstRow="1" w:lastRow="0" w:firstColumn="1" w:lastColumn="0" w:noHBand="0" w:noVBand="1"/>
      </w:tblPr>
      <w:tblGrid>
        <w:gridCol w:w="1337"/>
        <w:gridCol w:w="2168"/>
        <w:gridCol w:w="2700"/>
        <w:gridCol w:w="2867"/>
      </w:tblGrid>
      <w:tr w:rsidRPr="00212E3E" w:rsidR="00787E44" w:rsidTr="5AF0E6F5" w14:paraId="7B2074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Pr="00212E3E" w:rsidR="00787E44" w:rsidP="458EB049" w:rsidRDefault="00787E44" w14:paraId="0B83179C" w14:textId="77777777">
            <w:pPr>
              <w:jc w:val="center"/>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ID</w:t>
            </w:r>
          </w:p>
        </w:tc>
        <w:tc>
          <w:tcPr>
            <w:cnfStyle w:val="000000000000" w:firstRow="0" w:lastRow="0" w:firstColumn="0" w:lastColumn="0" w:oddVBand="0" w:evenVBand="0" w:oddHBand="0" w:evenHBand="0" w:firstRowFirstColumn="0" w:firstRowLastColumn="0" w:lastRowFirstColumn="0" w:lastRowLastColumn="0"/>
            <w:tcW w:w="2168" w:type="dxa"/>
            <w:tcMar/>
          </w:tcPr>
          <w:p w:rsidRPr="00212E3E" w:rsidR="00787E44" w:rsidP="458EB049" w:rsidRDefault="00787E44" w14:paraId="3F2D81BB"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Name</w:t>
            </w:r>
          </w:p>
        </w:tc>
        <w:tc>
          <w:tcPr>
            <w:cnfStyle w:val="000000000000" w:firstRow="0" w:lastRow="0" w:firstColumn="0" w:lastColumn="0" w:oddVBand="0" w:evenVBand="0" w:oddHBand="0" w:evenHBand="0" w:firstRowFirstColumn="0" w:firstRowLastColumn="0" w:lastRowFirstColumn="0" w:lastRowLastColumn="0"/>
            <w:tcW w:w="2700" w:type="dxa"/>
            <w:tcMar/>
          </w:tcPr>
          <w:p w:rsidRPr="00212E3E" w:rsidR="00787E44" w:rsidDel="00787E44" w:rsidP="458EB049" w:rsidRDefault="00787E44" w14:paraId="53A6EB11" w14:textId="2E21E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Description</w:t>
            </w:r>
          </w:p>
        </w:tc>
        <w:tc>
          <w:tcPr>
            <w:cnfStyle w:val="000000000000" w:firstRow="0" w:lastRow="0" w:firstColumn="0" w:lastColumn="0" w:oddVBand="0" w:evenVBand="0" w:oddHBand="0" w:evenHBand="0" w:firstRowFirstColumn="0" w:firstRowLastColumn="0" w:lastRowFirstColumn="0" w:lastRowLastColumn="0"/>
            <w:tcW w:w="2867" w:type="dxa"/>
            <w:tcMar/>
          </w:tcPr>
          <w:p w:rsidRPr="00212E3E" w:rsidR="00787E44" w:rsidP="458EB049" w:rsidRDefault="00787E44" w14:paraId="4FD6B667" w14:textId="6362005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System Design Component</w:t>
            </w:r>
          </w:p>
        </w:tc>
      </w:tr>
      <w:tr w:rsidRPr="00212E3E" w:rsidR="00AF634C" w:rsidTr="5AF0E6F5" w14:paraId="0469E9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Pr="00212E3E" w:rsidR="00AF634C" w:rsidP="458EB049" w:rsidRDefault="00AF634C" w14:paraId="2725C9A1" w14:textId="78442EE5">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1.1</w:t>
            </w:r>
          </w:p>
        </w:tc>
        <w:tc>
          <w:tcPr>
            <w:cnfStyle w:val="000000000000" w:firstRow="0" w:lastRow="0" w:firstColumn="0" w:lastColumn="0" w:oddVBand="0" w:evenVBand="0" w:oddHBand="0" w:evenHBand="0" w:firstRowFirstColumn="0" w:firstRowLastColumn="0" w:lastRowFirstColumn="0" w:lastRowLastColumn="0"/>
            <w:tcW w:w="2168" w:type="dxa"/>
            <w:tcMar/>
          </w:tcPr>
          <w:p w:rsidRPr="00212E3E" w:rsidR="00AF634C" w:rsidP="458EB049" w:rsidRDefault="00AF634C" w14:paraId="6FB4FA3B" w14:textId="5B18DCC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Isolate primary user’s voice for use within the service.</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79BF74CE" w14:textId="3977347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Discern primary user’s voice as the input to the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w:t>
            </w:r>
          </w:p>
        </w:tc>
        <w:tc>
          <w:tcPr>
            <w:cnfStyle w:val="000000000000" w:firstRow="0" w:lastRow="0" w:firstColumn="0" w:lastColumn="0" w:oddVBand="0" w:evenVBand="0" w:oddHBand="0" w:evenHBand="0" w:firstRowFirstColumn="0" w:firstRowLastColumn="0" w:lastRowFirstColumn="0" w:lastRowLastColumn="0"/>
            <w:tcW w:w="2867" w:type="dxa"/>
            <w:tcMar/>
          </w:tcPr>
          <w:p w:rsidRPr="00212E3E" w:rsidR="00AF634C" w:rsidP="458EB049" w:rsidRDefault="00AF634C" w14:paraId="0CF093FC" w14:textId="4C546D7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r w:rsidRPr="00212E3E" w:rsidR="00AF634C" w:rsidTr="5AF0E6F5" w14:paraId="5F499ED1" w14:textId="77777777">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1E5310EC" w14:textId="31E2DC6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1.2</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458EB049" w:rsidRDefault="00AF634C" w14:paraId="73BD0326" w14:textId="366193D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 is integrated with the mobile application</w:t>
            </w:r>
            <w:r w:rsidRPr="458EB049">
              <w:rPr>
                <w:rFonts w:ascii="Times New Roman" w:hAnsi="Times New Roman" w:eastAsia="Times New Roman" w:cs="Times New Roman"/>
                <w:b/>
                <w:bCs/>
              </w:rPr>
              <w:t>.</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5DE8B87A" w14:textId="64FC56A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engine can be used and accessed by the mobile application.</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352ECBB5" w14:textId="4FABB0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r w:rsidRPr="00212E3E" w:rsidR="00AF634C" w:rsidTr="5AF0E6F5" w14:paraId="5616B8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1886E048" w14:textId="02268BB1">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2.1</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458EB049" w:rsidRDefault="00AF634C" w14:paraId="0956ECC5" w14:textId="78EB88B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Receive report identifier (id or name) from user.</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7023CBB5" w14:textId="21FE2AC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Identify report identifier from user to receive report metadata. This could be an id or unique name.</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66C60766" w14:textId="1A48C97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5AF0E6F5" w14:paraId="6FCC0282" w14:textId="77777777">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275B382D" w14:textId="40A578AC">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2.2</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458EB049" w:rsidRDefault="00AF634C" w14:paraId="7186D4E9" w14:textId="4C6FDDD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Get report fields from database.</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18AF0D83" w14:textId="2EC9842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Retrieve report fields from database using report identifier.</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5CA2E22F" w14:textId="04B7C28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5AF0E6F5" w14:paraId="4653E5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5664D2BB" w14:textId="0BC172C2">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2.3</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458EB049" w:rsidRDefault="00AF634C" w14:paraId="74F533B3" w14:textId="77212E9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Process report contents and fields.</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4161A8CF" w14:textId="0F1C1D0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Process report fields and content into internal data structure.</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7DCD416D" w14:textId="3807E57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5AF0E6F5" w14:paraId="4ECCEC9A" w14:textId="77777777">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58E99FCC" w14:textId="1327F915">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2.4</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458EB049" w:rsidRDefault="00AF634C" w14:paraId="15A42C41" w14:textId="50039FB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Generate dynamic intents to capture report fields.</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1C3856E4" w14:textId="41A3C34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Use retrieved form fields to generate dynamic intents in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5642769B" w14:textId="6C5C57A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5AF0E6F5" w14:paraId="05F1C8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6855086A" w14:textId="0CF7519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2.5</w:t>
            </w:r>
          </w:p>
        </w:tc>
        <w:tc>
          <w:tcPr>
            <w:cnfStyle w:val="000000000000" w:firstRow="0" w:lastRow="0" w:firstColumn="0" w:lastColumn="0" w:oddVBand="0" w:evenVBand="0" w:oddHBand="0" w:evenHBand="0" w:firstRowFirstColumn="0" w:firstRowLastColumn="0" w:lastRowFirstColumn="0" w:lastRowLastColumn="0"/>
            <w:tcW w:w="2168" w:type="dxa"/>
            <w:tcMar/>
          </w:tcPr>
          <w:p w:rsidRPr="00AF634C" w:rsidR="00AF634C" w:rsidP="458EB049" w:rsidRDefault="00AF634C" w14:paraId="2130B31C" w14:textId="65CFFAD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Identify report contents extracted by the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458EB049" w:rsidRDefault="00AF634C" w14:paraId="3A24DF3A" w14:textId="0C0ED53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Identify report contents that are recognized from the user’s voice and dynamic intents using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458EB049" w:rsidRDefault="00AF634C" w14:paraId="64540286" w14:textId="125F584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5AF0E6F5" w14:paraId="037CD5BD" w14:textId="77777777">
        <w:tc>
          <w:tcPr>
            <w:cnfStyle w:val="001000000000" w:firstRow="0" w:lastRow="0" w:firstColumn="1" w:lastColumn="0" w:oddVBand="0" w:evenVBand="0" w:oddHBand="0" w:evenHBand="0" w:firstRowFirstColumn="0" w:firstRowLastColumn="0" w:lastRowFirstColumn="0" w:lastRowLastColumn="0"/>
            <w:tcW w:w="1337" w:type="dxa"/>
            <w:tcMar/>
          </w:tcPr>
          <w:p w:rsidR="00AF634C" w:rsidP="5AF0E6F5" w:rsidRDefault="00AF634C" w14:paraId="74504370" w14:textId="3CACCD17">
            <w:pPr>
              <w:jc w:val="center"/>
              <w:rPr>
                <w:rFonts w:ascii="Times New Roman" w:hAnsi="Times New Roman" w:eastAsia="Times New Roman" w:cs="Times New Roman"/>
                <w:strike w:val="1"/>
                <w:sz w:val="24"/>
                <w:szCs w:val="24"/>
                <w:rPrChange w:author="Thomas Barton" w:date="2021-03-06T21:59:42.165Z" w:id="412246537">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sz w:val="24"/>
                <w:szCs w:val="24"/>
                <w:rPrChange w:author="Thomas Barton" w:date="2021-03-06T21:59:42.157Z" w:id="1021872170">
                  <w:rPr>
                    <w:rFonts w:ascii="Times New Roman" w:hAnsi="Times New Roman" w:eastAsia="Times New Roman" w:cs="Times New Roman"/>
                    <w:sz w:val="24"/>
                    <w:szCs w:val="24"/>
                  </w:rPr>
                </w:rPrChange>
              </w:rPr>
              <w:t>REQ 3.1</w:t>
            </w:r>
          </w:p>
        </w:tc>
        <w:tc>
          <w:tcPr>
            <w:cnfStyle w:val="000000000000" w:firstRow="0" w:lastRow="0" w:firstColumn="0" w:lastColumn="0" w:oddVBand="0" w:evenVBand="0" w:oddHBand="0" w:evenHBand="0" w:firstRowFirstColumn="0" w:firstRowLastColumn="0" w:lastRowFirstColumn="0" w:lastRowLastColumn="0"/>
            <w:tcW w:w="2168" w:type="dxa"/>
            <w:tcMar/>
          </w:tcPr>
          <w:p w:rsidRPr="00AF634C" w:rsidR="00AF634C" w:rsidP="5AF0E6F5" w:rsidRDefault="00AF634C" w14:paraId="4638116E" w14:textId="7B56860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69Z" w:id="559948761">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rPrChange w:author="Thomas Barton" w:date="2021-03-06T21:59:42.169Z" w:id="1271415007">
                  <w:rPr>
                    <w:rFonts w:ascii="Times New Roman" w:hAnsi="Times New Roman" w:eastAsia="Times New Roman" w:cs="Times New Roman"/>
                  </w:rPr>
                </w:rPrChange>
              </w:rPr>
              <w:t>Store extracted report contents into a database.</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5AF0E6F5" w:rsidRDefault="00AF634C" w14:paraId="540D326C" w14:textId="2224D2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7Z" w:id="320854086">
                  <w:rPr>
                    <w:rFonts w:ascii="Times New Roman" w:hAnsi="Times New Roman" w:eastAsia="Times New Roman" w:cs="Times New Roman"/>
                    <w:sz w:val="24"/>
                    <w:szCs w:val="24"/>
                  </w:rPr>
                </w:rPrChange>
              </w:rPr>
            </w:pPr>
            <w:proofErr w:type="spellStart"/>
            <w:r w:rsidRPr="5AF0E6F5" w:rsidR="7798180A">
              <w:rPr>
                <w:rFonts w:ascii="Times New Roman" w:hAnsi="Times New Roman" w:eastAsia="Times New Roman" w:cs="Times New Roman"/>
                <w:strike w:val="1"/>
                <w:rPrChange w:author="Thomas Barton" w:date="2021-03-06T21:59:42.17Z" w:id="1856221218">
                  <w:rPr>
                    <w:rFonts w:ascii="Times New Roman" w:hAnsi="Times New Roman" w:eastAsia="Times New Roman" w:cs="Times New Roman"/>
                  </w:rPr>
                </w:rPrChange>
              </w:rPr>
              <w:t>DialogFlow</w:t>
            </w:r>
            <w:proofErr w:type="spellEnd"/>
            <w:r w:rsidRPr="5AF0E6F5" w:rsidR="7798180A">
              <w:rPr>
                <w:rFonts w:ascii="Times New Roman" w:hAnsi="Times New Roman" w:eastAsia="Times New Roman" w:cs="Times New Roman"/>
                <w:strike w:val="1"/>
                <w:rPrChange w:author="Thomas Barton" w:date="2021-03-06T21:59:42.17Z" w:id="1759905492">
                  <w:rPr>
                    <w:rFonts w:ascii="Times New Roman" w:hAnsi="Times New Roman" w:eastAsia="Times New Roman" w:cs="Times New Roman"/>
                  </w:rPr>
                </w:rPrChange>
              </w:rPr>
              <w:t xml:space="preserve"> engine can be used and accessed by the mobile application.</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5AF0E6F5" w:rsidRDefault="00AF634C" w14:paraId="7001789B" w14:textId="269B61A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71Z" w:id="941326256">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sz w:val="24"/>
                <w:szCs w:val="24"/>
                <w:rPrChange w:author="Thomas Barton" w:date="2021-03-06T21:59:42.171Z" w:id="276813943">
                  <w:rPr>
                    <w:rFonts w:ascii="Times New Roman" w:hAnsi="Times New Roman" w:eastAsia="Times New Roman" w:cs="Times New Roman"/>
                    <w:sz w:val="24"/>
                    <w:szCs w:val="24"/>
                  </w:rPr>
                </w:rPrChange>
              </w:rPr>
              <w:t>Database</w:t>
            </w:r>
          </w:p>
        </w:tc>
      </w:tr>
      <w:tr w:rsidRPr="00212E3E" w:rsidR="00AF634C" w:rsidTr="5AF0E6F5" w14:paraId="766F6B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Mar/>
          </w:tcPr>
          <w:p w:rsidR="00AF634C" w:rsidP="5AF0E6F5" w:rsidRDefault="00AF634C" w14:paraId="2F6BADEC" w14:textId="6A91F3E1">
            <w:pPr>
              <w:jc w:val="center"/>
              <w:rPr>
                <w:rFonts w:ascii="Times New Roman" w:hAnsi="Times New Roman" w:eastAsia="Times New Roman" w:cs="Times New Roman"/>
                <w:strike w:val="1"/>
                <w:sz w:val="24"/>
                <w:szCs w:val="24"/>
                <w:rPrChange w:author="Thomas Barton" w:date="2021-03-06T21:59:42.172Z" w:id="521148172">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sz w:val="24"/>
                <w:szCs w:val="24"/>
                <w:rPrChange w:author="Thomas Barton" w:date="2021-03-06T21:59:42.172Z" w:id="102348433">
                  <w:rPr>
                    <w:rFonts w:ascii="Times New Roman" w:hAnsi="Times New Roman" w:eastAsia="Times New Roman" w:cs="Times New Roman"/>
                    <w:sz w:val="24"/>
                    <w:szCs w:val="24"/>
                  </w:rPr>
                </w:rPrChange>
              </w:rPr>
              <w:t>REQ 3.2</w:t>
            </w:r>
          </w:p>
        </w:tc>
        <w:tc>
          <w:tcPr>
            <w:cnfStyle w:val="000000000000" w:firstRow="0" w:lastRow="0" w:firstColumn="0" w:lastColumn="0" w:oddVBand="0" w:evenVBand="0" w:oddHBand="0" w:evenHBand="0" w:firstRowFirstColumn="0" w:firstRowLastColumn="0" w:lastRowFirstColumn="0" w:lastRowLastColumn="0"/>
            <w:tcW w:w="2168" w:type="dxa"/>
            <w:tcMar/>
          </w:tcPr>
          <w:p w:rsidR="00AF634C" w:rsidP="5AF0E6F5" w:rsidRDefault="00AF634C" w14:paraId="50FBF7FF" w14:textId="2262790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72Z" w:id="1339040053">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rPrChange w:author="Thomas Barton" w:date="2021-03-06T21:59:42.172Z" w:id="383355581">
                  <w:rPr>
                    <w:rFonts w:ascii="Times New Roman" w:hAnsi="Times New Roman" w:eastAsia="Times New Roman" w:cs="Times New Roman"/>
                  </w:rPr>
                </w:rPrChange>
              </w:rPr>
              <w:t>Initiate connection with database</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P="5AF0E6F5" w:rsidRDefault="00AF634C" w14:paraId="31B8B435" w14:textId="253D622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74Z" w:id="662174801">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rPrChange w:author="Thomas Barton" w:date="2021-03-06T21:59:42.173Z" w:id="1537957095">
                  <w:rPr>
                    <w:rFonts w:ascii="Times New Roman" w:hAnsi="Times New Roman" w:eastAsia="Times New Roman" w:cs="Times New Roman"/>
                  </w:rPr>
                </w:rPrChange>
              </w:rPr>
              <w:t xml:space="preserve">Database connection is </w:t>
            </w:r>
            <w:r w:rsidRPr="5AF0E6F5" w:rsidR="7798180A">
              <w:rPr>
                <w:rFonts w:ascii="Times New Roman" w:hAnsi="Times New Roman" w:eastAsia="Times New Roman" w:cs="Times New Roman"/>
                <w:strike w:val="1"/>
                <w:rPrChange w:author="Thomas Barton" w:date="2021-03-06T21:59:42.173Z" w:id="689282300">
                  <w:rPr>
                    <w:rFonts w:ascii="Times New Roman" w:hAnsi="Times New Roman" w:eastAsia="Times New Roman" w:cs="Times New Roman"/>
                  </w:rPr>
                </w:rPrChange>
              </w:rPr>
              <w:t>initialized</w:t>
            </w:r>
            <w:r w:rsidRPr="5AF0E6F5" w:rsidR="7798180A">
              <w:rPr>
                <w:rFonts w:ascii="Times New Roman" w:hAnsi="Times New Roman" w:eastAsia="Times New Roman" w:cs="Times New Roman"/>
                <w:strike w:val="1"/>
                <w:rPrChange w:author="Thomas Barton" w:date="2021-03-06T21:59:42.173Z" w:id="101751924">
                  <w:rPr>
                    <w:rFonts w:ascii="Times New Roman" w:hAnsi="Times New Roman" w:eastAsia="Times New Roman" w:cs="Times New Roman"/>
                  </w:rPr>
                </w:rPrChange>
              </w:rPr>
              <w:t xml:space="preserve"> and any exceptions are handled and presented to the user.</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P="5AF0E6F5" w:rsidRDefault="00AF634C" w14:paraId="6D65D37E" w14:textId="41621E0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trike w:val="1"/>
                <w:sz w:val="24"/>
                <w:szCs w:val="24"/>
                <w:rPrChange w:author="Thomas Barton" w:date="2021-03-06T21:59:42.174Z" w:id="1843856932">
                  <w:rPr>
                    <w:rFonts w:ascii="Times New Roman" w:hAnsi="Times New Roman" w:eastAsia="Times New Roman" w:cs="Times New Roman"/>
                    <w:sz w:val="24"/>
                    <w:szCs w:val="24"/>
                  </w:rPr>
                </w:rPrChange>
              </w:rPr>
            </w:pPr>
            <w:r w:rsidRPr="5AF0E6F5" w:rsidR="7798180A">
              <w:rPr>
                <w:rFonts w:ascii="Times New Roman" w:hAnsi="Times New Roman" w:eastAsia="Times New Roman" w:cs="Times New Roman"/>
                <w:strike w:val="1"/>
                <w:sz w:val="24"/>
                <w:szCs w:val="24"/>
                <w:rPrChange w:author="Thomas Barton" w:date="2021-03-06T21:59:42.174Z" w:id="755747020">
                  <w:rPr>
                    <w:rFonts w:ascii="Times New Roman" w:hAnsi="Times New Roman" w:eastAsia="Times New Roman" w:cs="Times New Roman"/>
                    <w:sz w:val="24"/>
                    <w:szCs w:val="24"/>
                  </w:rPr>
                </w:rPrChange>
              </w:rPr>
              <w:t>Database</w:t>
            </w:r>
          </w:p>
        </w:tc>
      </w:tr>
      <w:tr w:rsidRPr="00212E3E" w:rsidR="00AF634C" w:rsidTr="5AF0E6F5" w14:paraId="4D932132" w14:textId="77777777">
        <w:tc>
          <w:tcPr>
            <w:cnfStyle w:val="001000000000" w:firstRow="0" w:lastRow="0" w:firstColumn="1" w:lastColumn="0" w:oddVBand="0" w:evenVBand="0" w:oddHBand="0" w:evenHBand="0" w:firstRowFirstColumn="0" w:firstRowLastColumn="0" w:lastRowFirstColumn="0" w:lastRowLastColumn="0"/>
            <w:tcW w:w="1337" w:type="dxa"/>
            <w:tcMar/>
          </w:tcPr>
          <w:p w:rsidR="00AF634C" w:rsidP="458EB049" w:rsidRDefault="00AF634C" w14:paraId="1CDB8C58" w14:textId="26AC3D0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4.1</w:t>
            </w:r>
          </w:p>
        </w:tc>
        <w:tc>
          <w:tcPr>
            <w:cnfStyle w:val="000000000000" w:firstRow="0" w:lastRow="0" w:firstColumn="0" w:lastColumn="0" w:oddVBand="0" w:evenVBand="0" w:oddHBand="0" w:evenHBand="0" w:firstRowFirstColumn="0" w:firstRowLastColumn="0" w:lastRowFirstColumn="0" w:lastRowLastColumn="0"/>
            <w:tcW w:w="2168" w:type="dxa"/>
            <w:tcMar/>
          </w:tcPr>
          <w:p w:rsidRPr="00AF634C" w:rsidR="00AF634C" w:rsidDel="00A3531E" w:rsidP="458EB049" w:rsidRDefault="00AF634C" w14:paraId="2DA3BC99" w14:textId="570FF5E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Create documentation for more customized chat agents.</w:t>
            </w:r>
          </w:p>
        </w:tc>
        <w:tc>
          <w:tcPr>
            <w:cnfStyle w:val="000000000000" w:firstRow="0" w:lastRow="0" w:firstColumn="0" w:lastColumn="0" w:oddVBand="0" w:evenVBand="0" w:oddHBand="0" w:evenHBand="0" w:firstRowFirstColumn="0" w:firstRowLastColumn="0" w:lastRowFirstColumn="0" w:lastRowLastColumn="0"/>
            <w:tcW w:w="2700" w:type="dxa"/>
            <w:tcMar/>
          </w:tcPr>
          <w:p w:rsidR="00AF634C" w:rsidDel="00A3531E" w:rsidP="458EB049" w:rsidRDefault="00AF634C" w14:paraId="7D870EFF" w14:textId="49674F4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Create programmer guide to develop and customize intents for different service professionals.</w:t>
            </w:r>
          </w:p>
        </w:tc>
        <w:tc>
          <w:tcPr>
            <w:cnfStyle w:val="000000000000" w:firstRow="0" w:lastRow="0" w:firstColumn="0" w:lastColumn="0" w:oddVBand="0" w:evenVBand="0" w:oddHBand="0" w:evenHBand="0" w:firstRowFirstColumn="0" w:firstRowLastColumn="0" w:lastRowFirstColumn="0" w:lastRowLastColumn="0"/>
            <w:tcW w:w="2867" w:type="dxa"/>
            <w:tcMar/>
          </w:tcPr>
          <w:p w:rsidR="00AF634C" w:rsidDel="00A3531E" w:rsidP="458EB049" w:rsidRDefault="00AF634C" w14:paraId="41574F89" w14:textId="72D7770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bl>
    <w:p w:rsidRPr="00212E3E" w:rsidR="0084417C" w:rsidP="458EB049" w:rsidRDefault="0084417C" w14:paraId="5C71F136" w14:textId="77777777">
      <w:pPr>
        <w:rPr>
          <w:rFonts w:ascii="Times New Roman" w:hAnsi="Times New Roman" w:eastAsia="Times New Roman" w:cs="Times New Roman"/>
          <w:sz w:val="24"/>
          <w:szCs w:val="24"/>
        </w:rPr>
      </w:pPr>
    </w:p>
    <w:sectPr w:rsidRPr="00212E3E" w:rsidR="0084417C" w:rsidSect="00B301A5">
      <w:footerReference w:type="default" r:id="rId32"/>
      <w:pgSz w:w="12240" w:h="15840" w:orient="portrait"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A" w:author="Mir Assadullah" w:date="2021-03-04T09:06:00Z" w:id="55">
    <w:p w:rsidR="002E473A" w:rsidRDefault="002E473A" w14:paraId="6268C28A" w14:textId="5EFDA98C">
      <w:pPr>
        <w:pStyle w:val="CommentText"/>
      </w:pPr>
      <w:r>
        <w:rPr>
          <w:rStyle w:val="CommentReference"/>
        </w:rPr>
        <w:annotationRef/>
      </w:r>
      <w:r>
        <w:t>Good</w:t>
      </w:r>
    </w:p>
  </w:comment>
  <w:comment w:initials="MA" w:author="Mir Assadullah" w:date="2021-03-04T09:06:00Z" w:id="63">
    <w:p w:rsidR="002E473A" w:rsidRDefault="002E473A" w14:paraId="445E4995" w14:textId="64ABD56F">
      <w:pPr>
        <w:pStyle w:val="CommentText"/>
      </w:pPr>
      <w:r>
        <w:rPr>
          <w:rStyle w:val="CommentReference"/>
        </w:rPr>
        <w:annotationRef/>
      </w:r>
      <w:r>
        <w:t>Good!</w:t>
      </w:r>
    </w:p>
  </w:comment>
  <w:comment w:initials="MA" w:author="Mir Assadullah" w:date="2021-03-04T09:07:00Z" w:id="64">
    <w:p w:rsidR="002E473A" w:rsidRDefault="002E473A" w14:paraId="2F27EB40" w14:textId="7C95D462">
      <w:pPr>
        <w:pStyle w:val="CommentText"/>
      </w:pPr>
      <w:r>
        <w:rPr>
          <w:rStyle w:val="CommentReference"/>
        </w:rPr>
        <w:annotationRef/>
      </w:r>
      <w:r>
        <w:t>Always put table and figure captions according to APA.</w:t>
      </w:r>
    </w:p>
  </w:comment>
  <w:comment w:initials="MA" w:author="Mir Assadullah" w:date="2021-03-04T09:08:00Z" w:id="75">
    <w:p w:rsidR="002E473A" w:rsidRDefault="002E473A" w14:paraId="1B01AC3D" w14:textId="5560473F">
      <w:pPr>
        <w:pStyle w:val="CommentText"/>
      </w:pPr>
      <w:r>
        <w:rPr>
          <w:rStyle w:val="CommentReference"/>
        </w:rPr>
        <w:annotationRef/>
      </w:r>
      <w:r>
        <w:t>Any sequence diagrams for this? No UML showing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8C28A" w15:done="0"/>
  <w15:commentEx w15:paraId="445E4995" w15:done="0"/>
  <w15:commentEx w15:paraId="2F27EB40" w15:done="0"/>
  <w15:commentEx w15:paraId="1B01A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21A7" w16cex:dateUtc="2021-03-04T14:06:00Z"/>
  <w16cex:commentExtensible w16cex:durableId="23EB21B2" w16cex:dateUtc="2021-03-04T14:06:00Z"/>
  <w16cex:commentExtensible w16cex:durableId="23EB21BC" w16cex:dateUtc="2021-03-04T14:07:00Z"/>
  <w16cex:commentExtensible w16cex:durableId="23EB2203" w16cex:dateUtc="2021-03-0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8C28A" w16cid:durableId="23EB21A7"/>
  <w16cid:commentId w16cid:paraId="445E4995" w16cid:durableId="23EB21B2"/>
  <w16cid:commentId w16cid:paraId="2F27EB40" w16cid:durableId="23EB21BC"/>
  <w16cid:commentId w16cid:paraId="1B01AC3D" w16cid:durableId="23EB2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4A7D" w:rsidP="007D3D27" w:rsidRDefault="00AA4A7D" w14:paraId="45DC90F2" w14:textId="77777777">
      <w:pPr>
        <w:spacing w:after="0" w:line="240" w:lineRule="auto"/>
      </w:pPr>
      <w:r>
        <w:separator/>
      </w:r>
    </w:p>
    <w:p w:rsidR="00AA4A7D" w:rsidRDefault="00AA4A7D" w14:paraId="39B164EA" w14:textId="77777777"/>
  </w:endnote>
  <w:endnote w:type="continuationSeparator" w:id="0">
    <w:p w:rsidR="00AA4A7D" w:rsidP="007D3D27" w:rsidRDefault="00AA4A7D" w14:paraId="73B5674F" w14:textId="77777777">
      <w:pPr>
        <w:spacing w:after="0" w:line="240" w:lineRule="auto"/>
      </w:pPr>
      <w:r>
        <w:continuationSeparator/>
      </w:r>
    </w:p>
    <w:p w:rsidR="00AA4A7D" w:rsidRDefault="00AA4A7D" w14:paraId="11493072" w14:textId="77777777"/>
  </w:endnote>
  <w:endnote w:type="continuationNotice" w:id="1">
    <w:p w:rsidR="00AA4A7D" w:rsidRDefault="00AA4A7D" w14:paraId="4E4935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0016754"/>
      <w:docPartObj>
        <w:docPartGallery w:val="Page Numbers (Bottom of Page)"/>
        <w:docPartUnique/>
      </w:docPartObj>
    </w:sdtPr>
    <w:sdtEndPr>
      <w:rPr>
        <w:rStyle w:val="PageNumber"/>
      </w:rPr>
    </w:sdtEndPr>
    <w:sdtContent>
      <w:p w:rsidR="00311E33" w:rsidP="00B301A5" w:rsidRDefault="00311E33" w14:paraId="04C1CC8C" w14:textId="7B0BAA1C">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end"/>
        </w:r>
      </w:p>
    </w:sdtContent>
  </w:sdt>
  <w:p w:rsidR="00311E33" w:rsidP="00B301A5" w:rsidRDefault="00311E33" w14:paraId="002E93F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906A1" w:rsidR="00311E33" w:rsidP="00635DA4" w:rsidRDefault="00311E33" w14:paraId="797E50C6" w14:textId="77777777">
    <w:pPr>
      <w:pStyle w:val="PFBodyText"/>
      <w:jc w:val="center"/>
      <w:rPr>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2981726"/>
      <w:docPartObj>
        <w:docPartGallery w:val="Page Numbers (Bottom of Page)"/>
        <w:docPartUnique/>
      </w:docPartObj>
    </w:sdtPr>
    <w:sdtEndPr>
      <w:rPr>
        <w:rStyle w:val="PageNumber"/>
      </w:rPr>
    </w:sdtEndPr>
    <w:sdtContent>
      <w:p w:rsidR="00311E33" w:rsidP="00B301A5" w:rsidRDefault="00311E33" w14:paraId="29B706C6" w14:textId="4F821BAE">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311E33" w:rsidP="00B301A5" w:rsidRDefault="00311E33" w14:paraId="58BC4445"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3071306"/>
      <w:docPartObj>
        <w:docPartGallery w:val="Page Numbers (Bottom of Page)"/>
        <w:docPartUnique/>
      </w:docPartObj>
    </w:sdtPr>
    <w:sdtEndPr>
      <w:rPr>
        <w:rStyle w:val="PageNumber"/>
      </w:rPr>
    </w:sdtEndPr>
    <w:sdtContent>
      <w:p w:rsidR="00311E33" w:rsidP="00B301A5" w:rsidRDefault="00311E33" w14:paraId="694155B8" w14:textId="0FAC7DA7">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sdt>
    <w:sdtPr>
      <w:rPr>
        <w:rFonts w:ascii="Tahoma" w:hAnsi="Tahoma" w:cs="Tahoma"/>
        <w:sz w:val="20"/>
      </w:rPr>
      <w:id w:val="261386021"/>
      <w:docPartObj>
        <w:docPartGallery w:val="Page Numbers (Bottom of Page)"/>
        <w:docPartUnique/>
      </w:docPartObj>
    </w:sdtPr>
    <w:sdtEndPr/>
    <w:sdtContent>
      <w:p w:rsidR="00311E33" w:rsidP="00B301A5" w:rsidRDefault="00311E33" w14:paraId="724335A9" w14:textId="32E98333">
        <w:pPr>
          <w:pStyle w:val="Footer"/>
          <w:spacing w:before="240"/>
          <w:ind w:right="360"/>
          <w:jc w:val="center"/>
          <w:rPr>
            <w:rFonts w:ascii="Tahoma" w:hAnsi="Tahoma" w:cs="Tahoma"/>
            <w:sz w:val="20"/>
          </w:rPr>
        </w:pPr>
      </w:p>
      <w:p w:rsidR="00311E33" w:rsidP="00635DA4" w:rsidRDefault="00AA4A7D" w14:paraId="29EEE4A7" w14:textId="4B256270">
        <w:pPr>
          <w:pStyle w:val="Footer"/>
          <w:jc w:val="center"/>
          <w:rPr>
            <w:rFonts w:ascii="Tahoma" w:hAnsi="Tahoma" w:cs="Tahoma"/>
            <w:sz w:val="20"/>
          </w:rPr>
        </w:pPr>
      </w:p>
    </w:sdtContent>
  </w:sdt>
  <w:p w:rsidR="00311E33" w:rsidRDefault="00311E33" w14:paraId="38C1F859"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4A7D" w:rsidP="007D3D27" w:rsidRDefault="00AA4A7D" w14:paraId="74C6615B" w14:textId="77777777">
      <w:pPr>
        <w:spacing w:after="0" w:line="240" w:lineRule="auto"/>
      </w:pPr>
      <w:r>
        <w:separator/>
      </w:r>
    </w:p>
    <w:p w:rsidR="00AA4A7D" w:rsidRDefault="00AA4A7D" w14:paraId="7991D6BE" w14:textId="77777777"/>
  </w:footnote>
  <w:footnote w:type="continuationSeparator" w:id="0">
    <w:p w:rsidR="00AA4A7D" w:rsidP="007D3D27" w:rsidRDefault="00AA4A7D" w14:paraId="67FD9070" w14:textId="77777777">
      <w:pPr>
        <w:spacing w:after="0" w:line="240" w:lineRule="auto"/>
      </w:pPr>
      <w:r>
        <w:continuationSeparator/>
      </w:r>
    </w:p>
    <w:p w:rsidR="00AA4A7D" w:rsidRDefault="00AA4A7D" w14:paraId="059B0B1B" w14:textId="77777777"/>
  </w:footnote>
  <w:footnote w:type="continuationNotice" w:id="1">
    <w:p w:rsidR="00AA4A7D" w:rsidRDefault="00AA4A7D" w14:paraId="017B50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1E33" w:rsidP="00635DA4" w:rsidRDefault="00F23934" w14:paraId="064933FF" w14:textId="6217F997">
    <w:pPr>
      <w:pStyle w:val="PFBodyText"/>
      <w:spacing w:after="0"/>
      <w:jc w:val="right"/>
    </w:pPr>
    <w:del w:author="Thomas Barton" w:date="2021-03-06T21:59:14.904Z" w:id="2002894021">
      <w:r w:rsidDel="5AF0E6F5">
        <w:delText>Formscriber</w:delText>
      </w:r>
    </w:del>
    <w:ins w:author="Thomas Barton" w:date="2021-03-06T21:59:14.905Z" w:id="1730244037">
      <w:r w:rsidR="5AF0E6F5">
        <w:t>Form Scriber</w:t>
      </w:r>
    </w:ins>
    <w:r w:rsidR="5AF0E6F5">
      <w:rPr/>
      <w:t xml:space="preserve"> AI</w:t>
    </w:r>
  </w:p>
  <w:p w:rsidR="00311E33" w:rsidP="00635DA4" w:rsidRDefault="00311E33" w14:paraId="6CD344DD" w14:textId="4E79833F">
    <w:pPr>
      <w:pStyle w:val="PFBodyText"/>
      <w:spacing w:after="0"/>
      <w:jc w:val="right"/>
    </w:pPr>
    <w:r>
      <w:t>Revision 1.0</w:t>
    </w:r>
  </w:p>
  <w:p w:rsidRPr="001E18C6" w:rsidR="00311E33" w:rsidRDefault="00311E33" w14:paraId="43274A50" w14:textId="5440B955">
    <w:pPr>
      <w:pStyle w:val="PFBodyText"/>
      <w:jc w:val="right"/>
    </w:pPr>
    <w:r>
      <w:fldChar w:fldCharType="begin"/>
    </w:r>
    <w:r>
      <w:instrText xml:space="preserve"> DATE \@ "d MMMM yyyy" </w:instrText>
    </w:r>
    <w:r>
      <w:fldChar w:fldCharType="separate"/>
    </w:r>
    <w:r w:rsidR="002E473A">
      <w:rPr>
        <w:noProof/>
      </w:rPr>
      <w:t>4 March 2021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1E33" w:rsidP="00D47396" w:rsidRDefault="00F23934" w14:paraId="704B308C" w14:textId="7245EDF0">
    <w:pPr>
      <w:pStyle w:val="PFBodyText"/>
      <w:spacing w:after="0"/>
      <w:jc w:val="right"/>
    </w:pPr>
    <w:del w:author="Thomas Barton" w:date="2021-03-06T21:59:14.906Z" w:id="1239227871">
      <w:r w:rsidDel="5AF0E6F5">
        <w:delText>Formscriber</w:delText>
      </w:r>
    </w:del>
    <w:ins w:author="Thomas Barton" w:date="2021-03-06T21:59:14.906Z" w:id="1787018652">
      <w:r w:rsidR="5AF0E6F5">
        <w:t>Form Scriber</w:t>
      </w:r>
    </w:ins>
    <w:r w:rsidR="5AF0E6F5">
      <w:rPr/>
      <w:t xml:space="preserve"> AI</w:t>
    </w:r>
  </w:p>
  <w:p w:rsidR="00311E33" w:rsidP="00D47396" w:rsidRDefault="00311E33" w14:paraId="0F924FCB" w14:textId="77777777">
    <w:pPr>
      <w:pStyle w:val="PFBodyText"/>
      <w:spacing w:after="0"/>
      <w:jc w:val="right"/>
    </w:pPr>
    <w:r>
      <w:t>Revision 1.0</w:t>
    </w:r>
  </w:p>
  <w:p w:rsidR="00311E33" w:rsidP="45793AEE" w:rsidRDefault="00311E33" w14:paraId="02EA8FC3" w14:textId="4FC5626E">
    <w:pPr>
      <w:pStyle w:val="PFBodyText"/>
      <w:jc w:val="right"/>
    </w:pPr>
    <w:r>
      <w:fldChar w:fldCharType="begin"/>
    </w:r>
    <w:r>
      <w:instrText xml:space="preserve"> DATE \@ "d MMMM yyyy" </w:instrText>
    </w:r>
    <w:r>
      <w:fldChar w:fldCharType="separate"/>
    </w:r>
    <w:r w:rsidR="002E473A">
      <w:rPr>
        <w:noProof/>
      </w:rPr>
      <w:t>4 March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hint="default" w:ascii="Tahoma" w:hAnsi="Tahoma"/>
        <w:b/>
        <w:i w:val="0"/>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234"/>
    <w:multiLevelType w:val="hybridMultilevel"/>
    <w:tmpl w:val="96D88438"/>
    <w:lvl w:ilvl="0" w:tplc="080ABB60">
      <w:start w:val="1"/>
      <w:numFmt w:val="bullet"/>
      <w:lvlText w:val=""/>
      <w:lvlJc w:val="left"/>
      <w:pPr>
        <w:tabs>
          <w:tab w:val="num" w:pos="720"/>
        </w:tabs>
        <w:ind w:left="720" w:hanging="360"/>
      </w:pPr>
      <w:rPr>
        <w:rFonts w:hint="default" w:ascii="Symbol" w:hAnsi="Symbol"/>
        <w:sz w:val="20"/>
      </w:rPr>
    </w:lvl>
    <w:lvl w:ilvl="1" w:tplc="CD0AB598" w:tentative="1">
      <w:start w:val="1"/>
      <w:numFmt w:val="bullet"/>
      <w:lvlText w:val=""/>
      <w:lvlJc w:val="left"/>
      <w:pPr>
        <w:tabs>
          <w:tab w:val="num" w:pos="1440"/>
        </w:tabs>
        <w:ind w:left="1440" w:hanging="360"/>
      </w:pPr>
      <w:rPr>
        <w:rFonts w:hint="default" w:ascii="Symbol" w:hAnsi="Symbol"/>
        <w:sz w:val="20"/>
      </w:rPr>
    </w:lvl>
    <w:lvl w:ilvl="2" w:tplc="0D607E56" w:tentative="1">
      <w:start w:val="1"/>
      <w:numFmt w:val="bullet"/>
      <w:lvlText w:val=""/>
      <w:lvlJc w:val="left"/>
      <w:pPr>
        <w:tabs>
          <w:tab w:val="num" w:pos="2160"/>
        </w:tabs>
        <w:ind w:left="2160" w:hanging="360"/>
      </w:pPr>
      <w:rPr>
        <w:rFonts w:hint="default" w:ascii="Symbol" w:hAnsi="Symbol"/>
        <w:sz w:val="20"/>
      </w:rPr>
    </w:lvl>
    <w:lvl w:ilvl="3" w:tplc="40A44AB6" w:tentative="1">
      <w:start w:val="1"/>
      <w:numFmt w:val="bullet"/>
      <w:lvlText w:val=""/>
      <w:lvlJc w:val="left"/>
      <w:pPr>
        <w:tabs>
          <w:tab w:val="num" w:pos="2880"/>
        </w:tabs>
        <w:ind w:left="2880" w:hanging="360"/>
      </w:pPr>
      <w:rPr>
        <w:rFonts w:hint="default" w:ascii="Symbol" w:hAnsi="Symbol"/>
        <w:sz w:val="20"/>
      </w:rPr>
    </w:lvl>
    <w:lvl w:ilvl="4" w:tplc="796482D6" w:tentative="1">
      <w:start w:val="1"/>
      <w:numFmt w:val="bullet"/>
      <w:lvlText w:val=""/>
      <w:lvlJc w:val="left"/>
      <w:pPr>
        <w:tabs>
          <w:tab w:val="num" w:pos="3600"/>
        </w:tabs>
        <w:ind w:left="3600" w:hanging="360"/>
      </w:pPr>
      <w:rPr>
        <w:rFonts w:hint="default" w:ascii="Symbol" w:hAnsi="Symbol"/>
        <w:sz w:val="20"/>
      </w:rPr>
    </w:lvl>
    <w:lvl w:ilvl="5" w:tplc="D1FEBCAA" w:tentative="1">
      <w:start w:val="1"/>
      <w:numFmt w:val="bullet"/>
      <w:lvlText w:val=""/>
      <w:lvlJc w:val="left"/>
      <w:pPr>
        <w:tabs>
          <w:tab w:val="num" w:pos="4320"/>
        </w:tabs>
        <w:ind w:left="4320" w:hanging="360"/>
      </w:pPr>
      <w:rPr>
        <w:rFonts w:hint="default" w:ascii="Symbol" w:hAnsi="Symbol"/>
        <w:sz w:val="20"/>
      </w:rPr>
    </w:lvl>
    <w:lvl w:ilvl="6" w:tplc="38581B02" w:tentative="1">
      <w:start w:val="1"/>
      <w:numFmt w:val="bullet"/>
      <w:lvlText w:val=""/>
      <w:lvlJc w:val="left"/>
      <w:pPr>
        <w:tabs>
          <w:tab w:val="num" w:pos="5040"/>
        </w:tabs>
        <w:ind w:left="5040" w:hanging="360"/>
      </w:pPr>
      <w:rPr>
        <w:rFonts w:hint="default" w:ascii="Symbol" w:hAnsi="Symbol"/>
        <w:sz w:val="20"/>
      </w:rPr>
    </w:lvl>
    <w:lvl w:ilvl="7" w:tplc="944A74E6" w:tentative="1">
      <w:start w:val="1"/>
      <w:numFmt w:val="bullet"/>
      <w:lvlText w:val=""/>
      <w:lvlJc w:val="left"/>
      <w:pPr>
        <w:tabs>
          <w:tab w:val="num" w:pos="5760"/>
        </w:tabs>
        <w:ind w:left="5760" w:hanging="360"/>
      </w:pPr>
      <w:rPr>
        <w:rFonts w:hint="default" w:ascii="Symbol" w:hAnsi="Symbol"/>
        <w:sz w:val="20"/>
      </w:rPr>
    </w:lvl>
    <w:lvl w:ilvl="8" w:tplc="23FA813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9B3428"/>
    <w:multiLevelType w:val="hybridMultilevel"/>
    <w:tmpl w:val="E3525266"/>
    <w:lvl w:ilvl="0" w:tplc="A55AD8BA">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370B5"/>
    <w:multiLevelType w:val="hybridMultilevel"/>
    <w:tmpl w:val="3D94CFF0"/>
    <w:lvl w:ilvl="0" w:tplc="2BBA0D1C">
      <w:start w:val="3"/>
      <w:numFmt w:val="decimal"/>
      <w:lvlText w:val="%1"/>
      <w:lvlJc w:val="left"/>
      <w:pPr>
        <w:ind w:left="660" w:hanging="660"/>
      </w:pPr>
      <w:rPr>
        <w:rFonts w:hint="default"/>
      </w:rPr>
    </w:lvl>
    <w:lvl w:ilvl="1" w:tplc="3438950C">
      <w:start w:val="8"/>
      <w:numFmt w:val="decimal"/>
      <w:lvlText w:val="%1.%2"/>
      <w:lvlJc w:val="left"/>
      <w:pPr>
        <w:ind w:left="660" w:hanging="660"/>
      </w:pPr>
      <w:rPr>
        <w:rFonts w:hint="default"/>
        <w:i w:val="0"/>
      </w:rPr>
    </w:lvl>
    <w:lvl w:ilvl="2" w:tplc="75384908">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BE6004">
      <w:start w:val="1"/>
      <w:numFmt w:val="decimal"/>
      <w:lvlText w:val="%1.%2.%3.%4"/>
      <w:lvlJc w:val="left"/>
      <w:pPr>
        <w:ind w:left="1530" w:hanging="720"/>
      </w:pPr>
      <w:rPr>
        <w:rFonts w:hint="default"/>
        <w:b/>
        <w:i w:val="0"/>
      </w:rPr>
    </w:lvl>
    <w:lvl w:ilvl="4" w:tplc="DD52530A">
      <w:start w:val="1"/>
      <w:numFmt w:val="decimal"/>
      <w:lvlText w:val="%1.%2.%3.%4.%5"/>
      <w:lvlJc w:val="left"/>
      <w:pPr>
        <w:ind w:left="1080" w:hanging="1080"/>
      </w:pPr>
      <w:rPr>
        <w:rFonts w:hint="default"/>
      </w:rPr>
    </w:lvl>
    <w:lvl w:ilvl="5" w:tplc="005E4F0A">
      <w:start w:val="1"/>
      <w:numFmt w:val="decimal"/>
      <w:lvlText w:val="%1.%2.%3.%4.%5.%6"/>
      <w:lvlJc w:val="left"/>
      <w:pPr>
        <w:ind w:left="1080" w:hanging="1080"/>
      </w:pPr>
      <w:rPr>
        <w:rFonts w:hint="default"/>
      </w:rPr>
    </w:lvl>
    <w:lvl w:ilvl="6" w:tplc="A4FCE9DE">
      <w:start w:val="1"/>
      <w:numFmt w:val="decimal"/>
      <w:lvlText w:val="%1.%2.%3.%4.%5.%6.%7"/>
      <w:lvlJc w:val="left"/>
      <w:pPr>
        <w:ind w:left="1440" w:hanging="1440"/>
      </w:pPr>
      <w:rPr>
        <w:rFonts w:hint="default"/>
      </w:rPr>
    </w:lvl>
    <w:lvl w:ilvl="7" w:tplc="6A0E2AC2">
      <w:start w:val="1"/>
      <w:numFmt w:val="decimal"/>
      <w:lvlText w:val="%1.%2.%3.%4.%5.%6.%7.%8"/>
      <w:lvlJc w:val="left"/>
      <w:pPr>
        <w:ind w:left="1440" w:hanging="1440"/>
      </w:pPr>
      <w:rPr>
        <w:rFonts w:hint="default"/>
      </w:rPr>
    </w:lvl>
    <w:lvl w:ilvl="8" w:tplc="BCF48176">
      <w:start w:val="1"/>
      <w:numFmt w:val="decimal"/>
      <w:lvlText w:val="%1.%2.%3.%4.%5.%6.%7.%8.%9"/>
      <w:lvlJc w:val="left"/>
      <w:pPr>
        <w:ind w:left="1440" w:hanging="1440"/>
      </w:pPr>
      <w:rPr>
        <w:rFonts w:hint="default"/>
      </w:rPr>
    </w:lvl>
  </w:abstractNum>
  <w:abstractNum w:abstractNumId="8" w15:restartNumberingAfterBreak="0">
    <w:nsid w:val="1BA8446D"/>
    <w:multiLevelType w:val="hybridMultilevel"/>
    <w:tmpl w:val="6016C858"/>
    <w:lvl w:ilvl="0" w:tplc="FFFFFFFF">
      <w:start w:val="1"/>
      <w:numFmt w:val="bullet"/>
      <w:pStyle w:val="Chatbot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E1A0952"/>
    <w:multiLevelType w:val="hybridMultilevel"/>
    <w:tmpl w:val="A094C7BC"/>
    <w:lvl w:ilvl="0" w:tplc="F948D01E">
      <w:numFmt w:val="none"/>
      <w:lvlText w:val=""/>
      <w:lvlJc w:val="left"/>
      <w:pPr>
        <w:tabs>
          <w:tab w:val="num" w:pos="360"/>
        </w:tabs>
      </w:pPr>
    </w:lvl>
    <w:lvl w:ilvl="1" w:tplc="BFD85950">
      <w:start w:val="1"/>
      <w:numFmt w:val="lowerLetter"/>
      <w:lvlText w:val="%2."/>
      <w:lvlJc w:val="left"/>
      <w:pPr>
        <w:ind w:left="1440" w:hanging="360"/>
      </w:pPr>
    </w:lvl>
    <w:lvl w:ilvl="2" w:tplc="DD98C406">
      <w:start w:val="1"/>
      <w:numFmt w:val="lowerRoman"/>
      <w:lvlText w:val="%3."/>
      <w:lvlJc w:val="right"/>
      <w:pPr>
        <w:ind w:left="2160" w:hanging="180"/>
      </w:pPr>
    </w:lvl>
    <w:lvl w:ilvl="3" w:tplc="9F02A218">
      <w:start w:val="1"/>
      <w:numFmt w:val="decimal"/>
      <w:lvlText w:val="%4."/>
      <w:lvlJc w:val="left"/>
      <w:pPr>
        <w:ind w:left="2880" w:hanging="360"/>
      </w:pPr>
    </w:lvl>
    <w:lvl w:ilvl="4" w:tplc="0388E3A2">
      <w:start w:val="1"/>
      <w:numFmt w:val="lowerLetter"/>
      <w:lvlText w:val="%5."/>
      <w:lvlJc w:val="left"/>
      <w:pPr>
        <w:ind w:left="3600" w:hanging="360"/>
      </w:pPr>
    </w:lvl>
    <w:lvl w:ilvl="5" w:tplc="4B1CE180">
      <w:start w:val="1"/>
      <w:numFmt w:val="lowerRoman"/>
      <w:lvlText w:val="%6."/>
      <w:lvlJc w:val="right"/>
      <w:pPr>
        <w:ind w:left="4320" w:hanging="180"/>
      </w:pPr>
    </w:lvl>
    <w:lvl w:ilvl="6" w:tplc="7CD204A2">
      <w:start w:val="1"/>
      <w:numFmt w:val="decimal"/>
      <w:lvlText w:val="%7."/>
      <w:lvlJc w:val="left"/>
      <w:pPr>
        <w:ind w:left="5040" w:hanging="360"/>
      </w:pPr>
    </w:lvl>
    <w:lvl w:ilvl="7" w:tplc="F858E2CC">
      <w:start w:val="1"/>
      <w:numFmt w:val="lowerLetter"/>
      <w:lvlText w:val="%8."/>
      <w:lvlJc w:val="left"/>
      <w:pPr>
        <w:ind w:left="5760" w:hanging="360"/>
      </w:pPr>
    </w:lvl>
    <w:lvl w:ilvl="8" w:tplc="3CC26D6C">
      <w:start w:val="1"/>
      <w:numFmt w:val="lowerRoman"/>
      <w:lvlText w:val="%9."/>
      <w:lvlJc w:val="right"/>
      <w:pPr>
        <w:ind w:left="6480" w:hanging="180"/>
      </w:pPr>
    </w:lvl>
  </w:abstractNum>
  <w:abstractNum w:abstractNumId="10"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A5D7E"/>
    <w:multiLevelType w:val="hybridMultilevel"/>
    <w:tmpl w:val="10EC79E4"/>
    <w:lvl w:ilvl="0" w:tplc="6C94F3E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8B30BB"/>
    <w:multiLevelType w:val="hybridMultilevel"/>
    <w:tmpl w:val="5162B0F2"/>
    <w:lvl w:ilvl="0" w:tplc="EAAC9146">
      <w:start w:val="1"/>
      <w:numFmt w:val="decimal"/>
      <w:lvlText w:val="%1."/>
      <w:lvlJc w:val="left"/>
      <w:pPr>
        <w:ind w:left="720" w:hanging="360"/>
      </w:pPr>
    </w:lvl>
    <w:lvl w:ilvl="1" w:tplc="9042AD54">
      <w:start w:val="1"/>
      <w:numFmt w:val="lowerLetter"/>
      <w:lvlText w:val="%2."/>
      <w:lvlJc w:val="left"/>
      <w:pPr>
        <w:ind w:left="1440" w:hanging="360"/>
      </w:pPr>
    </w:lvl>
    <w:lvl w:ilvl="2" w:tplc="1846A834">
      <w:start w:val="1"/>
      <w:numFmt w:val="lowerRoman"/>
      <w:lvlText w:val="%3."/>
      <w:lvlJc w:val="right"/>
      <w:pPr>
        <w:ind w:left="2160" w:hanging="180"/>
      </w:pPr>
    </w:lvl>
    <w:lvl w:ilvl="3" w:tplc="45A67778">
      <w:start w:val="1"/>
      <w:numFmt w:val="decimal"/>
      <w:lvlText w:val="%4."/>
      <w:lvlJc w:val="left"/>
      <w:pPr>
        <w:ind w:left="2880" w:hanging="360"/>
      </w:pPr>
    </w:lvl>
    <w:lvl w:ilvl="4" w:tplc="C7883E22">
      <w:start w:val="1"/>
      <w:numFmt w:val="lowerLetter"/>
      <w:lvlText w:val="%5."/>
      <w:lvlJc w:val="left"/>
      <w:pPr>
        <w:ind w:left="3600" w:hanging="360"/>
      </w:pPr>
    </w:lvl>
    <w:lvl w:ilvl="5" w:tplc="2CFE6A80">
      <w:start w:val="1"/>
      <w:numFmt w:val="lowerRoman"/>
      <w:lvlText w:val="%6."/>
      <w:lvlJc w:val="right"/>
      <w:pPr>
        <w:ind w:left="4320" w:hanging="180"/>
      </w:pPr>
    </w:lvl>
    <w:lvl w:ilvl="6" w:tplc="0D5E110E">
      <w:start w:val="1"/>
      <w:numFmt w:val="decimal"/>
      <w:lvlText w:val="%7."/>
      <w:lvlJc w:val="left"/>
      <w:pPr>
        <w:ind w:left="5040" w:hanging="360"/>
      </w:pPr>
    </w:lvl>
    <w:lvl w:ilvl="7" w:tplc="8C2E4EF8">
      <w:start w:val="1"/>
      <w:numFmt w:val="lowerLetter"/>
      <w:lvlText w:val="%8."/>
      <w:lvlJc w:val="left"/>
      <w:pPr>
        <w:ind w:left="5760" w:hanging="360"/>
      </w:pPr>
    </w:lvl>
    <w:lvl w:ilvl="8" w:tplc="DDE06D9C">
      <w:start w:val="1"/>
      <w:numFmt w:val="lowerRoman"/>
      <w:lvlText w:val="%9."/>
      <w:lvlJc w:val="right"/>
      <w:pPr>
        <w:ind w:left="6480" w:hanging="180"/>
      </w:pPr>
    </w:lvl>
  </w:abstractNum>
  <w:abstractNum w:abstractNumId="13"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55712"/>
    <w:multiLevelType w:val="hybridMultilevel"/>
    <w:tmpl w:val="2F486BFA"/>
    <w:lvl w:ilvl="0" w:tplc="A3CEB9D2">
      <w:start w:val="29"/>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BD92CCA"/>
    <w:multiLevelType w:val="hybridMultilevel"/>
    <w:tmpl w:val="191A4B9E"/>
    <w:lvl w:ilvl="0" w:tplc="448656E6">
      <w:start w:val="1"/>
      <w:numFmt w:val="decimal"/>
      <w:lvlText w:val="%1."/>
      <w:lvlJc w:val="left"/>
      <w:pPr>
        <w:ind w:left="720" w:hanging="360"/>
      </w:pPr>
    </w:lvl>
    <w:lvl w:ilvl="1" w:tplc="324E6874">
      <w:start w:val="1"/>
      <w:numFmt w:val="lowerLetter"/>
      <w:lvlText w:val="%2."/>
      <w:lvlJc w:val="left"/>
      <w:pPr>
        <w:ind w:left="1440" w:hanging="360"/>
      </w:pPr>
    </w:lvl>
    <w:lvl w:ilvl="2" w:tplc="BCDA6DD6">
      <w:start w:val="1"/>
      <w:numFmt w:val="lowerRoman"/>
      <w:lvlText w:val="%3."/>
      <w:lvlJc w:val="right"/>
      <w:pPr>
        <w:ind w:left="2160" w:hanging="180"/>
      </w:pPr>
    </w:lvl>
    <w:lvl w:ilvl="3" w:tplc="178010FE">
      <w:start w:val="1"/>
      <w:numFmt w:val="decimal"/>
      <w:lvlText w:val="%4."/>
      <w:lvlJc w:val="left"/>
      <w:pPr>
        <w:ind w:left="2880" w:hanging="360"/>
      </w:pPr>
    </w:lvl>
    <w:lvl w:ilvl="4" w:tplc="60B0947C">
      <w:start w:val="1"/>
      <w:numFmt w:val="lowerLetter"/>
      <w:lvlText w:val="%5."/>
      <w:lvlJc w:val="left"/>
      <w:pPr>
        <w:ind w:left="3600" w:hanging="360"/>
      </w:pPr>
    </w:lvl>
    <w:lvl w:ilvl="5" w:tplc="EFD6A974">
      <w:start w:val="1"/>
      <w:numFmt w:val="lowerRoman"/>
      <w:lvlText w:val="%6."/>
      <w:lvlJc w:val="right"/>
      <w:pPr>
        <w:ind w:left="4320" w:hanging="180"/>
      </w:pPr>
    </w:lvl>
    <w:lvl w:ilvl="6" w:tplc="5C1E4A0C">
      <w:start w:val="1"/>
      <w:numFmt w:val="decimal"/>
      <w:lvlText w:val="%7."/>
      <w:lvlJc w:val="left"/>
      <w:pPr>
        <w:ind w:left="5040" w:hanging="360"/>
      </w:pPr>
    </w:lvl>
    <w:lvl w:ilvl="7" w:tplc="1A58E34A">
      <w:start w:val="1"/>
      <w:numFmt w:val="lowerLetter"/>
      <w:lvlText w:val="%8."/>
      <w:lvlJc w:val="left"/>
      <w:pPr>
        <w:ind w:left="5760" w:hanging="360"/>
      </w:pPr>
    </w:lvl>
    <w:lvl w:ilvl="8" w:tplc="30FA43CC">
      <w:start w:val="1"/>
      <w:numFmt w:val="lowerRoman"/>
      <w:lvlText w:val="%9."/>
      <w:lvlJc w:val="right"/>
      <w:pPr>
        <w:ind w:left="6480" w:hanging="180"/>
      </w:pPr>
    </w:lvl>
  </w:abstractNum>
  <w:abstractNum w:abstractNumId="16" w15:restartNumberingAfterBreak="0">
    <w:nsid w:val="3FBE3012"/>
    <w:multiLevelType w:val="hybridMultilevel"/>
    <w:tmpl w:val="9EAE293E"/>
    <w:lvl w:ilvl="0" w:tplc="6ADE4642">
      <w:start w:val="29"/>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FC4FA3"/>
    <w:multiLevelType w:val="hybridMultilevel"/>
    <w:tmpl w:val="C082F4CE"/>
    <w:lvl w:ilvl="0" w:tplc="0BD444C2">
      <w:start w:val="1"/>
      <w:numFmt w:val="bullet"/>
      <w:lvlText w:val=""/>
      <w:lvlJc w:val="left"/>
      <w:pPr>
        <w:ind w:left="720" w:hanging="360"/>
      </w:pPr>
      <w:rPr>
        <w:rFonts w:hint="default" w:ascii="Symbol" w:hAnsi="Symbol"/>
      </w:rPr>
    </w:lvl>
    <w:lvl w:ilvl="1" w:tplc="360A8670">
      <w:start w:val="1"/>
      <w:numFmt w:val="bullet"/>
      <w:lvlText w:val="o"/>
      <w:lvlJc w:val="left"/>
      <w:pPr>
        <w:ind w:left="1440" w:hanging="360"/>
      </w:pPr>
      <w:rPr>
        <w:rFonts w:hint="default" w:ascii="Courier New" w:hAnsi="Courier New"/>
      </w:rPr>
    </w:lvl>
    <w:lvl w:ilvl="2" w:tplc="F1F4CE46">
      <w:start w:val="1"/>
      <w:numFmt w:val="bullet"/>
      <w:lvlText w:val=""/>
      <w:lvlJc w:val="left"/>
      <w:pPr>
        <w:ind w:left="2160" w:hanging="360"/>
      </w:pPr>
      <w:rPr>
        <w:rFonts w:hint="default" w:ascii="Wingdings" w:hAnsi="Wingdings"/>
      </w:rPr>
    </w:lvl>
    <w:lvl w:ilvl="3" w:tplc="FC3401D4">
      <w:start w:val="1"/>
      <w:numFmt w:val="bullet"/>
      <w:lvlText w:val=""/>
      <w:lvlJc w:val="left"/>
      <w:pPr>
        <w:ind w:left="2880" w:hanging="360"/>
      </w:pPr>
      <w:rPr>
        <w:rFonts w:hint="default" w:ascii="Symbol" w:hAnsi="Symbol"/>
      </w:rPr>
    </w:lvl>
    <w:lvl w:ilvl="4" w:tplc="71123BFE">
      <w:start w:val="1"/>
      <w:numFmt w:val="bullet"/>
      <w:lvlText w:val="o"/>
      <w:lvlJc w:val="left"/>
      <w:pPr>
        <w:ind w:left="3600" w:hanging="360"/>
      </w:pPr>
      <w:rPr>
        <w:rFonts w:hint="default" w:ascii="Courier New" w:hAnsi="Courier New"/>
      </w:rPr>
    </w:lvl>
    <w:lvl w:ilvl="5" w:tplc="1186A77C">
      <w:start w:val="1"/>
      <w:numFmt w:val="bullet"/>
      <w:lvlText w:val=""/>
      <w:lvlJc w:val="left"/>
      <w:pPr>
        <w:ind w:left="4320" w:hanging="360"/>
      </w:pPr>
      <w:rPr>
        <w:rFonts w:hint="default" w:ascii="Wingdings" w:hAnsi="Wingdings"/>
      </w:rPr>
    </w:lvl>
    <w:lvl w:ilvl="6" w:tplc="C6B00098">
      <w:start w:val="1"/>
      <w:numFmt w:val="bullet"/>
      <w:lvlText w:val=""/>
      <w:lvlJc w:val="left"/>
      <w:pPr>
        <w:ind w:left="5040" w:hanging="360"/>
      </w:pPr>
      <w:rPr>
        <w:rFonts w:hint="default" w:ascii="Symbol" w:hAnsi="Symbol"/>
      </w:rPr>
    </w:lvl>
    <w:lvl w:ilvl="7" w:tplc="4260E0EC">
      <w:start w:val="1"/>
      <w:numFmt w:val="bullet"/>
      <w:lvlText w:val="o"/>
      <w:lvlJc w:val="left"/>
      <w:pPr>
        <w:ind w:left="5760" w:hanging="360"/>
      </w:pPr>
      <w:rPr>
        <w:rFonts w:hint="default" w:ascii="Courier New" w:hAnsi="Courier New"/>
      </w:rPr>
    </w:lvl>
    <w:lvl w:ilvl="8" w:tplc="39C83766">
      <w:start w:val="1"/>
      <w:numFmt w:val="bullet"/>
      <w:lvlText w:val=""/>
      <w:lvlJc w:val="left"/>
      <w:pPr>
        <w:ind w:left="6480" w:hanging="360"/>
      </w:pPr>
      <w:rPr>
        <w:rFonts w:hint="default" w:ascii="Wingdings" w:hAnsi="Wingdings"/>
      </w:rPr>
    </w:lvl>
  </w:abstractNum>
  <w:abstractNum w:abstractNumId="18"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D7503D"/>
    <w:multiLevelType w:val="hybridMultilevel"/>
    <w:tmpl w:val="F1445966"/>
    <w:lvl w:ilvl="0" w:tplc="14CAFE32">
      <w:start w:val="1"/>
      <w:numFmt w:val="decimal"/>
      <w:pStyle w:val="ChatbotH1"/>
      <w:lvlText w:val="%1."/>
      <w:lvlJc w:val="left"/>
      <w:pPr>
        <w:ind w:left="360" w:hanging="360"/>
      </w:pPr>
    </w:lvl>
    <w:lvl w:ilvl="1" w:tplc="05607678">
      <w:start w:val="1"/>
      <w:numFmt w:val="decimal"/>
      <w:pStyle w:val="Heading3"/>
      <w:lvlText w:val="%1.%2"/>
      <w:lvlJc w:val="left"/>
      <w:pPr>
        <w:ind w:left="576" w:hanging="576"/>
      </w:pPr>
    </w:lvl>
    <w:lvl w:ilvl="2" w:tplc="81A2B27A">
      <w:start w:val="1"/>
      <w:numFmt w:val="decimal"/>
      <w:pStyle w:val="ChatbotH3"/>
      <w:lvlText w:val="%1.%2.%3"/>
      <w:lvlJc w:val="left"/>
      <w:pPr>
        <w:ind w:left="720" w:hanging="720"/>
      </w:pPr>
    </w:lvl>
    <w:lvl w:ilvl="3" w:tplc="8E6A1388">
      <w:start w:val="1"/>
      <w:numFmt w:val="decimal"/>
      <w:pStyle w:val="Heading4"/>
      <w:lvlText w:val="%1.%2.%3.%4"/>
      <w:lvlJc w:val="left"/>
      <w:pPr>
        <w:ind w:left="864" w:hanging="864"/>
      </w:pPr>
    </w:lvl>
    <w:lvl w:ilvl="4" w:tplc="9942DD60">
      <w:start w:val="1"/>
      <w:numFmt w:val="decimal"/>
      <w:pStyle w:val="Heading5"/>
      <w:lvlText w:val="%1.%2.%3.%4.%5"/>
      <w:lvlJc w:val="left"/>
      <w:pPr>
        <w:ind w:left="1008" w:hanging="1008"/>
      </w:pPr>
    </w:lvl>
    <w:lvl w:ilvl="5" w:tplc="4C7C9E46">
      <w:start w:val="1"/>
      <w:numFmt w:val="decimal"/>
      <w:pStyle w:val="Heading6"/>
      <w:lvlText w:val="%1.%2.%3.%4.%5.%6"/>
      <w:lvlJc w:val="left"/>
      <w:pPr>
        <w:ind w:left="1152" w:hanging="1152"/>
      </w:pPr>
    </w:lvl>
    <w:lvl w:ilvl="6" w:tplc="79B23D88">
      <w:start w:val="1"/>
      <w:numFmt w:val="decimal"/>
      <w:pStyle w:val="Heading7"/>
      <w:lvlText w:val="%1.%2.%3.%4.%5.%6.%7"/>
      <w:lvlJc w:val="left"/>
      <w:pPr>
        <w:ind w:left="1296" w:hanging="1296"/>
      </w:pPr>
    </w:lvl>
    <w:lvl w:ilvl="7" w:tplc="1A6E72B2">
      <w:start w:val="1"/>
      <w:numFmt w:val="decimal"/>
      <w:pStyle w:val="Heading8"/>
      <w:lvlText w:val="%1.%2.%3.%4.%5.%6.%7.%8"/>
      <w:lvlJc w:val="left"/>
      <w:pPr>
        <w:ind w:left="1440" w:hanging="1440"/>
      </w:pPr>
    </w:lvl>
    <w:lvl w:ilvl="8" w:tplc="741CB924">
      <w:start w:val="1"/>
      <w:numFmt w:val="decimal"/>
      <w:pStyle w:val="Heading9"/>
      <w:lvlText w:val="%1.%2.%3.%4.%5.%6.%7.%8.%9"/>
      <w:lvlJc w:val="left"/>
      <w:pPr>
        <w:ind w:left="1584" w:hanging="1584"/>
      </w:pPr>
    </w:lvl>
  </w:abstractNum>
  <w:abstractNum w:abstractNumId="20" w15:restartNumberingAfterBreak="0">
    <w:nsid w:val="5A9F3EA5"/>
    <w:multiLevelType w:val="hybridMultilevel"/>
    <w:tmpl w:val="118221AA"/>
    <w:lvl w:ilvl="0" w:tplc="CE74BB38">
      <w:start w:val="1"/>
      <w:numFmt w:val="bullet"/>
      <w:lvlText w:val=""/>
      <w:lvlJc w:val="left"/>
      <w:pPr>
        <w:ind w:left="720" w:hanging="360"/>
      </w:pPr>
      <w:rPr>
        <w:rFonts w:hint="default" w:ascii="Symbol" w:hAnsi="Symbol"/>
      </w:rPr>
    </w:lvl>
    <w:lvl w:ilvl="1" w:tplc="E7845D42">
      <w:start w:val="1"/>
      <w:numFmt w:val="bullet"/>
      <w:lvlText w:val="o"/>
      <w:lvlJc w:val="left"/>
      <w:pPr>
        <w:ind w:left="1440" w:hanging="360"/>
      </w:pPr>
      <w:rPr>
        <w:rFonts w:hint="default" w:ascii="Courier New" w:hAnsi="Courier New"/>
      </w:rPr>
    </w:lvl>
    <w:lvl w:ilvl="2" w:tplc="3C6209EA">
      <w:start w:val="1"/>
      <w:numFmt w:val="bullet"/>
      <w:lvlText w:val=""/>
      <w:lvlJc w:val="left"/>
      <w:pPr>
        <w:ind w:left="2160" w:hanging="360"/>
      </w:pPr>
      <w:rPr>
        <w:rFonts w:hint="default" w:ascii="Wingdings" w:hAnsi="Wingdings"/>
      </w:rPr>
    </w:lvl>
    <w:lvl w:ilvl="3" w:tplc="A148CDAE">
      <w:start w:val="1"/>
      <w:numFmt w:val="bullet"/>
      <w:lvlText w:val=""/>
      <w:lvlJc w:val="left"/>
      <w:pPr>
        <w:ind w:left="2880" w:hanging="360"/>
      </w:pPr>
      <w:rPr>
        <w:rFonts w:hint="default" w:ascii="Symbol" w:hAnsi="Symbol"/>
      </w:rPr>
    </w:lvl>
    <w:lvl w:ilvl="4" w:tplc="3D8C727E">
      <w:start w:val="1"/>
      <w:numFmt w:val="bullet"/>
      <w:lvlText w:val="o"/>
      <w:lvlJc w:val="left"/>
      <w:pPr>
        <w:ind w:left="3600" w:hanging="360"/>
      </w:pPr>
      <w:rPr>
        <w:rFonts w:hint="default" w:ascii="Courier New" w:hAnsi="Courier New"/>
      </w:rPr>
    </w:lvl>
    <w:lvl w:ilvl="5" w:tplc="DEC2636A">
      <w:start w:val="1"/>
      <w:numFmt w:val="bullet"/>
      <w:lvlText w:val=""/>
      <w:lvlJc w:val="left"/>
      <w:pPr>
        <w:ind w:left="4320" w:hanging="360"/>
      </w:pPr>
      <w:rPr>
        <w:rFonts w:hint="default" w:ascii="Wingdings" w:hAnsi="Wingdings"/>
      </w:rPr>
    </w:lvl>
    <w:lvl w:ilvl="6" w:tplc="792E779A">
      <w:start w:val="1"/>
      <w:numFmt w:val="bullet"/>
      <w:lvlText w:val=""/>
      <w:lvlJc w:val="left"/>
      <w:pPr>
        <w:ind w:left="5040" w:hanging="360"/>
      </w:pPr>
      <w:rPr>
        <w:rFonts w:hint="default" w:ascii="Symbol" w:hAnsi="Symbol"/>
      </w:rPr>
    </w:lvl>
    <w:lvl w:ilvl="7" w:tplc="F0B2836A">
      <w:start w:val="1"/>
      <w:numFmt w:val="bullet"/>
      <w:lvlText w:val="o"/>
      <w:lvlJc w:val="left"/>
      <w:pPr>
        <w:ind w:left="5760" w:hanging="360"/>
      </w:pPr>
      <w:rPr>
        <w:rFonts w:hint="default" w:ascii="Courier New" w:hAnsi="Courier New"/>
      </w:rPr>
    </w:lvl>
    <w:lvl w:ilvl="8" w:tplc="EFFC5F6A">
      <w:start w:val="1"/>
      <w:numFmt w:val="bullet"/>
      <w:lvlText w:val=""/>
      <w:lvlJc w:val="left"/>
      <w:pPr>
        <w:ind w:left="6480" w:hanging="360"/>
      </w:pPr>
      <w:rPr>
        <w:rFonts w:hint="default" w:ascii="Wingdings" w:hAnsi="Wingdings"/>
      </w:rPr>
    </w:lvl>
  </w:abstractNum>
  <w:abstractNum w:abstractNumId="21" w15:restartNumberingAfterBreak="0">
    <w:nsid w:val="61F008B4"/>
    <w:multiLevelType w:val="hybridMultilevel"/>
    <w:tmpl w:val="2AE4BF5E"/>
    <w:lvl w:ilvl="0" w:tplc="A9A00F80">
      <w:start w:val="1"/>
      <w:numFmt w:val="bullet"/>
      <w:lvlText w:val=""/>
      <w:lvlJc w:val="left"/>
      <w:pPr>
        <w:tabs>
          <w:tab w:val="num" w:pos="720"/>
        </w:tabs>
        <w:ind w:left="720" w:hanging="360"/>
      </w:pPr>
      <w:rPr>
        <w:rFonts w:hint="default" w:ascii="Symbol" w:hAnsi="Symbol"/>
        <w:sz w:val="20"/>
      </w:rPr>
    </w:lvl>
    <w:lvl w:ilvl="1" w:tplc="E64A5FAE" w:tentative="1">
      <w:start w:val="1"/>
      <w:numFmt w:val="bullet"/>
      <w:lvlText w:val=""/>
      <w:lvlJc w:val="left"/>
      <w:pPr>
        <w:tabs>
          <w:tab w:val="num" w:pos="1440"/>
        </w:tabs>
        <w:ind w:left="1440" w:hanging="360"/>
      </w:pPr>
      <w:rPr>
        <w:rFonts w:hint="default" w:ascii="Symbol" w:hAnsi="Symbol"/>
        <w:sz w:val="20"/>
      </w:rPr>
    </w:lvl>
    <w:lvl w:ilvl="2" w:tplc="E994894E" w:tentative="1">
      <w:start w:val="1"/>
      <w:numFmt w:val="bullet"/>
      <w:lvlText w:val=""/>
      <w:lvlJc w:val="left"/>
      <w:pPr>
        <w:tabs>
          <w:tab w:val="num" w:pos="2160"/>
        </w:tabs>
        <w:ind w:left="2160" w:hanging="360"/>
      </w:pPr>
      <w:rPr>
        <w:rFonts w:hint="default" w:ascii="Symbol" w:hAnsi="Symbol"/>
        <w:sz w:val="20"/>
      </w:rPr>
    </w:lvl>
    <w:lvl w:ilvl="3" w:tplc="167619FE" w:tentative="1">
      <w:start w:val="1"/>
      <w:numFmt w:val="bullet"/>
      <w:lvlText w:val=""/>
      <w:lvlJc w:val="left"/>
      <w:pPr>
        <w:tabs>
          <w:tab w:val="num" w:pos="2880"/>
        </w:tabs>
        <w:ind w:left="2880" w:hanging="360"/>
      </w:pPr>
      <w:rPr>
        <w:rFonts w:hint="default" w:ascii="Symbol" w:hAnsi="Symbol"/>
        <w:sz w:val="20"/>
      </w:rPr>
    </w:lvl>
    <w:lvl w:ilvl="4" w:tplc="A56A7408" w:tentative="1">
      <w:start w:val="1"/>
      <w:numFmt w:val="bullet"/>
      <w:lvlText w:val=""/>
      <w:lvlJc w:val="left"/>
      <w:pPr>
        <w:tabs>
          <w:tab w:val="num" w:pos="3600"/>
        </w:tabs>
        <w:ind w:left="3600" w:hanging="360"/>
      </w:pPr>
      <w:rPr>
        <w:rFonts w:hint="default" w:ascii="Symbol" w:hAnsi="Symbol"/>
        <w:sz w:val="20"/>
      </w:rPr>
    </w:lvl>
    <w:lvl w:ilvl="5" w:tplc="C390017E" w:tentative="1">
      <w:start w:val="1"/>
      <w:numFmt w:val="bullet"/>
      <w:lvlText w:val=""/>
      <w:lvlJc w:val="left"/>
      <w:pPr>
        <w:tabs>
          <w:tab w:val="num" w:pos="4320"/>
        </w:tabs>
        <w:ind w:left="4320" w:hanging="360"/>
      </w:pPr>
      <w:rPr>
        <w:rFonts w:hint="default" w:ascii="Symbol" w:hAnsi="Symbol"/>
        <w:sz w:val="20"/>
      </w:rPr>
    </w:lvl>
    <w:lvl w:ilvl="6" w:tplc="8DE62A82" w:tentative="1">
      <w:start w:val="1"/>
      <w:numFmt w:val="bullet"/>
      <w:lvlText w:val=""/>
      <w:lvlJc w:val="left"/>
      <w:pPr>
        <w:tabs>
          <w:tab w:val="num" w:pos="5040"/>
        </w:tabs>
        <w:ind w:left="5040" w:hanging="360"/>
      </w:pPr>
      <w:rPr>
        <w:rFonts w:hint="default" w:ascii="Symbol" w:hAnsi="Symbol"/>
        <w:sz w:val="20"/>
      </w:rPr>
    </w:lvl>
    <w:lvl w:ilvl="7" w:tplc="3E023594" w:tentative="1">
      <w:start w:val="1"/>
      <w:numFmt w:val="bullet"/>
      <w:lvlText w:val=""/>
      <w:lvlJc w:val="left"/>
      <w:pPr>
        <w:tabs>
          <w:tab w:val="num" w:pos="5760"/>
        </w:tabs>
        <w:ind w:left="5760" w:hanging="360"/>
      </w:pPr>
      <w:rPr>
        <w:rFonts w:hint="default" w:ascii="Symbol" w:hAnsi="Symbol"/>
        <w:sz w:val="20"/>
      </w:rPr>
    </w:lvl>
    <w:lvl w:ilvl="8" w:tplc="D9F2956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hint="default" w:ascii="Tahoma" w:hAnsi="Tahoma"/>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hint="default" w:ascii="Symbol" w:hAnsi="Symbol"/>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4" w15:restartNumberingAfterBreak="0">
    <w:nsid w:val="68A9716F"/>
    <w:multiLevelType w:val="hybridMultilevel"/>
    <w:tmpl w:val="238629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57E48"/>
    <w:multiLevelType w:val="hybridMultilevel"/>
    <w:tmpl w:val="5536726A"/>
    <w:lvl w:ilvl="0" w:tplc="69AEC14A">
      <w:start w:val="1"/>
      <w:numFmt w:val="decimal"/>
      <w:pStyle w:val="PFHeading1"/>
      <w:lvlText w:val="%1.0"/>
      <w:lvlJc w:val="left"/>
      <w:pPr>
        <w:ind w:left="432" w:hanging="432"/>
      </w:pPr>
      <w:rPr>
        <w:rFonts w:hint="default"/>
      </w:rPr>
    </w:lvl>
    <w:lvl w:ilvl="1" w:tplc="E8B0282C">
      <w:start w:val="1"/>
      <w:numFmt w:val="decimal"/>
      <w:lvlText w:val="%1.%2"/>
      <w:lvlJc w:val="left"/>
      <w:pPr>
        <w:ind w:left="576" w:hanging="576"/>
      </w:pPr>
      <w:rPr>
        <w:rFonts w:hint="default"/>
      </w:rPr>
    </w:lvl>
    <w:lvl w:ilvl="2" w:tplc="7318CEAA">
      <w:start w:val="1"/>
      <w:numFmt w:val="decimal"/>
      <w:lvlText w:val="%1.%2.%3"/>
      <w:lvlJc w:val="left"/>
      <w:pPr>
        <w:ind w:left="1440" w:hanging="864"/>
      </w:pPr>
      <w:rPr>
        <w:rFonts w:hint="default"/>
      </w:rPr>
    </w:lvl>
    <w:lvl w:ilvl="3" w:tplc="CFC43A18">
      <w:start w:val="1"/>
      <w:numFmt w:val="decimal"/>
      <w:lvlText w:val="%1.%2.%3.%4"/>
      <w:lvlJc w:val="left"/>
      <w:pPr>
        <w:ind w:left="1728" w:hanging="864"/>
      </w:pPr>
      <w:rPr>
        <w:rFonts w:hint="default"/>
      </w:rPr>
    </w:lvl>
    <w:lvl w:ilvl="4" w:tplc="3812991C">
      <w:start w:val="1"/>
      <w:numFmt w:val="decimal"/>
      <w:lvlText w:val="%1.%2.%3.%4.%5"/>
      <w:lvlJc w:val="left"/>
      <w:pPr>
        <w:ind w:left="1008" w:hanging="1008"/>
      </w:pPr>
      <w:rPr>
        <w:rFonts w:hint="default"/>
      </w:rPr>
    </w:lvl>
    <w:lvl w:ilvl="5" w:tplc="6D0AB2AA">
      <w:start w:val="1"/>
      <w:numFmt w:val="decimal"/>
      <w:lvlText w:val="%1.%2.%3.%4.%5.%6"/>
      <w:lvlJc w:val="left"/>
      <w:pPr>
        <w:ind w:left="1152" w:hanging="1152"/>
      </w:pPr>
      <w:rPr>
        <w:rFonts w:hint="default"/>
      </w:rPr>
    </w:lvl>
    <w:lvl w:ilvl="6" w:tplc="9560157E">
      <w:start w:val="1"/>
      <w:numFmt w:val="decimal"/>
      <w:lvlText w:val="%1.%2.%3.%4.%5.%6.%7"/>
      <w:lvlJc w:val="left"/>
      <w:pPr>
        <w:ind w:left="1296" w:hanging="1296"/>
      </w:pPr>
      <w:rPr>
        <w:rFonts w:hint="default"/>
      </w:rPr>
    </w:lvl>
    <w:lvl w:ilvl="7" w:tplc="C60E80DC">
      <w:start w:val="1"/>
      <w:numFmt w:val="decimal"/>
      <w:lvlText w:val="%1.%2.%3.%4.%5.%6.%7.%8"/>
      <w:lvlJc w:val="left"/>
      <w:pPr>
        <w:ind w:left="1440" w:hanging="1440"/>
      </w:pPr>
      <w:rPr>
        <w:rFonts w:hint="default"/>
      </w:rPr>
    </w:lvl>
    <w:lvl w:ilvl="8" w:tplc="148C9094">
      <w:start w:val="1"/>
      <w:numFmt w:val="decimal"/>
      <w:lvlText w:val="%1.%2.%3.%4.%5.%6.%7.%8.%9"/>
      <w:lvlJc w:val="left"/>
      <w:pPr>
        <w:ind w:left="1584" w:hanging="1584"/>
      </w:pPr>
      <w:rPr>
        <w:rFonts w:hint="default"/>
      </w:rPr>
    </w:lvl>
  </w:abstractNum>
  <w:abstractNum w:abstractNumId="27" w15:restartNumberingAfterBreak="0">
    <w:nsid w:val="6C124DA1"/>
    <w:multiLevelType w:val="hybridMultilevel"/>
    <w:tmpl w:val="C41AD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D147738"/>
    <w:multiLevelType w:val="hybridMultilevel"/>
    <w:tmpl w:val="5D9A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A35CB"/>
    <w:multiLevelType w:val="hybridMultilevel"/>
    <w:tmpl w:val="D9BA2D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ED1AC6"/>
    <w:multiLevelType w:val="hybridMultilevel"/>
    <w:tmpl w:val="83A61A70"/>
    <w:lvl w:ilvl="0" w:tplc="3DF8A972">
      <w:start w:val="1"/>
      <w:numFmt w:val="bullet"/>
      <w:lvlText w:val=""/>
      <w:lvlJc w:val="left"/>
      <w:pPr>
        <w:tabs>
          <w:tab w:val="num" w:pos="720"/>
        </w:tabs>
        <w:ind w:left="720" w:hanging="360"/>
      </w:pPr>
      <w:rPr>
        <w:rFonts w:hint="default" w:ascii="Symbol" w:hAnsi="Symbol"/>
        <w:sz w:val="20"/>
      </w:rPr>
    </w:lvl>
    <w:lvl w:ilvl="1" w:tplc="F0D4B1EE" w:tentative="1">
      <w:start w:val="1"/>
      <w:numFmt w:val="bullet"/>
      <w:lvlText w:val=""/>
      <w:lvlJc w:val="left"/>
      <w:pPr>
        <w:tabs>
          <w:tab w:val="num" w:pos="1440"/>
        </w:tabs>
        <w:ind w:left="1440" w:hanging="360"/>
      </w:pPr>
      <w:rPr>
        <w:rFonts w:hint="default" w:ascii="Symbol" w:hAnsi="Symbol"/>
        <w:sz w:val="20"/>
      </w:rPr>
    </w:lvl>
    <w:lvl w:ilvl="2" w:tplc="9230B0C6" w:tentative="1">
      <w:start w:val="1"/>
      <w:numFmt w:val="bullet"/>
      <w:lvlText w:val=""/>
      <w:lvlJc w:val="left"/>
      <w:pPr>
        <w:tabs>
          <w:tab w:val="num" w:pos="2160"/>
        </w:tabs>
        <w:ind w:left="2160" w:hanging="360"/>
      </w:pPr>
      <w:rPr>
        <w:rFonts w:hint="default" w:ascii="Symbol" w:hAnsi="Symbol"/>
        <w:sz w:val="20"/>
      </w:rPr>
    </w:lvl>
    <w:lvl w:ilvl="3" w:tplc="2800FF22" w:tentative="1">
      <w:start w:val="1"/>
      <w:numFmt w:val="bullet"/>
      <w:lvlText w:val=""/>
      <w:lvlJc w:val="left"/>
      <w:pPr>
        <w:tabs>
          <w:tab w:val="num" w:pos="2880"/>
        </w:tabs>
        <w:ind w:left="2880" w:hanging="360"/>
      </w:pPr>
      <w:rPr>
        <w:rFonts w:hint="default" w:ascii="Symbol" w:hAnsi="Symbol"/>
        <w:sz w:val="20"/>
      </w:rPr>
    </w:lvl>
    <w:lvl w:ilvl="4" w:tplc="7B5637AA" w:tentative="1">
      <w:start w:val="1"/>
      <w:numFmt w:val="bullet"/>
      <w:lvlText w:val=""/>
      <w:lvlJc w:val="left"/>
      <w:pPr>
        <w:tabs>
          <w:tab w:val="num" w:pos="3600"/>
        </w:tabs>
        <w:ind w:left="3600" w:hanging="360"/>
      </w:pPr>
      <w:rPr>
        <w:rFonts w:hint="default" w:ascii="Symbol" w:hAnsi="Symbol"/>
        <w:sz w:val="20"/>
      </w:rPr>
    </w:lvl>
    <w:lvl w:ilvl="5" w:tplc="BF62A44A" w:tentative="1">
      <w:start w:val="1"/>
      <w:numFmt w:val="bullet"/>
      <w:lvlText w:val=""/>
      <w:lvlJc w:val="left"/>
      <w:pPr>
        <w:tabs>
          <w:tab w:val="num" w:pos="4320"/>
        </w:tabs>
        <w:ind w:left="4320" w:hanging="360"/>
      </w:pPr>
      <w:rPr>
        <w:rFonts w:hint="default" w:ascii="Symbol" w:hAnsi="Symbol"/>
        <w:sz w:val="20"/>
      </w:rPr>
    </w:lvl>
    <w:lvl w:ilvl="6" w:tplc="1996120A" w:tentative="1">
      <w:start w:val="1"/>
      <w:numFmt w:val="bullet"/>
      <w:lvlText w:val=""/>
      <w:lvlJc w:val="left"/>
      <w:pPr>
        <w:tabs>
          <w:tab w:val="num" w:pos="5040"/>
        </w:tabs>
        <w:ind w:left="5040" w:hanging="360"/>
      </w:pPr>
      <w:rPr>
        <w:rFonts w:hint="default" w:ascii="Symbol" w:hAnsi="Symbol"/>
        <w:sz w:val="20"/>
      </w:rPr>
    </w:lvl>
    <w:lvl w:ilvl="7" w:tplc="4DB45CFE" w:tentative="1">
      <w:start w:val="1"/>
      <w:numFmt w:val="bullet"/>
      <w:lvlText w:val=""/>
      <w:lvlJc w:val="left"/>
      <w:pPr>
        <w:tabs>
          <w:tab w:val="num" w:pos="5760"/>
        </w:tabs>
        <w:ind w:left="5760" w:hanging="360"/>
      </w:pPr>
      <w:rPr>
        <w:rFonts w:hint="default" w:ascii="Symbol" w:hAnsi="Symbol"/>
        <w:sz w:val="20"/>
      </w:rPr>
    </w:lvl>
    <w:lvl w:ilvl="8" w:tplc="10840BEE" w:tentative="1">
      <w:start w:val="1"/>
      <w:numFmt w:val="bullet"/>
      <w:lvlText w:val=""/>
      <w:lvlJc w:val="left"/>
      <w:pPr>
        <w:tabs>
          <w:tab w:val="num" w:pos="6480"/>
        </w:tabs>
        <w:ind w:left="6480" w:hanging="360"/>
      </w:pPr>
      <w:rPr>
        <w:rFonts w:hint="default" w:ascii="Symbol" w:hAnsi="Symbol"/>
        <w:sz w:val="20"/>
      </w:rPr>
    </w:lvl>
  </w:abstractNum>
  <w:num w:numId="1">
    <w:abstractNumId w:val="12"/>
  </w:num>
  <w:num w:numId="2">
    <w:abstractNumId w:val="15"/>
  </w:num>
  <w:num w:numId="3">
    <w:abstractNumId w:val="9"/>
  </w:num>
  <w:num w:numId="4">
    <w:abstractNumId w:val="17"/>
  </w:num>
  <w:num w:numId="5">
    <w:abstractNumId w:val="20"/>
  </w:num>
  <w:num w:numId="6">
    <w:abstractNumId w:val="23"/>
  </w:num>
  <w:num w:numId="7">
    <w:abstractNumId w:val="7"/>
  </w:num>
  <w:num w:numId="8">
    <w:abstractNumId w:val="0"/>
  </w:num>
  <w:num w:numId="9">
    <w:abstractNumId w:val="3"/>
  </w:num>
  <w:num w:numId="10">
    <w:abstractNumId w:val="18"/>
  </w:num>
  <w:num w:numId="11">
    <w:abstractNumId w:val="5"/>
  </w:num>
  <w:num w:numId="12">
    <w:abstractNumId w:val="22"/>
  </w:num>
  <w:num w:numId="13">
    <w:abstractNumId w:val="13"/>
  </w:num>
  <w:num w:numId="14">
    <w:abstractNumId w:val="2"/>
  </w:num>
  <w:num w:numId="15">
    <w:abstractNumId w:val="10"/>
  </w:num>
  <w:num w:numId="16">
    <w:abstractNumId w:val="25"/>
  </w:num>
  <w:num w:numId="17">
    <w:abstractNumId w:val="6"/>
  </w:num>
  <w:num w:numId="18">
    <w:abstractNumId w:val="26"/>
  </w:num>
  <w:num w:numId="19">
    <w:abstractNumId w:val="19"/>
  </w:num>
  <w:num w:numId="20">
    <w:abstractNumId w:val="19"/>
    <w:lvlOverride w:ilvl="0">
      <w:lvl w:ilvl="0" w:tplc="14CAFE32">
        <w:start w:val="1"/>
        <w:numFmt w:val="decimal"/>
        <w:pStyle w:val="ChatbotH1"/>
        <w:lvlText w:val="%1."/>
        <w:lvlJc w:val="left"/>
        <w:pPr>
          <w:ind w:left="360" w:hanging="360"/>
        </w:pPr>
      </w:lvl>
    </w:lvlOverride>
    <w:lvlOverride w:ilvl="1">
      <w:lvl w:ilvl="1" w:tplc="05607678">
        <w:start w:val="1"/>
        <w:numFmt w:val="decimal"/>
        <w:pStyle w:val="Heading3"/>
        <w:lvlText w:val="%1.%2."/>
        <w:lvlJc w:val="left"/>
        <w:pPr>
          <w:ind w:left="792" w:hanging="432"/>
        </w:pPr>
      </w:lvl>
    </w:lvlOverride>
    <w:lvlOverride w:ilvl="2">
      <w:lvl w:ilvl="2" w:tplc="81A2B27A">
        <w:start w:val="1"/>
        <w:numFmt w:val="decimal"/>
        <w:pStyle w:val="ChatbotH3"/>
        <w:lvlText w:val="%1.%2.%3."/>
        <w:lvlJc w:val="left"/>
        <w:pPr>
          <w:ind w:left="1224" w:hanging="504"/>
        </w:pPr>
      </w:lvl>
    </w:lvlOverride>
    <w:lvlOverride w:ilvl="3">
      <w:lvl w:ilvl="3" w:tplc="8E6A1388">
        <w:numFmt w:val="decimal"/>
        <w:pStyle w:val="Heading4"/>
        <w:lvlText w:val="%1.%2.%3.%4."/>
        <w:lvlJc w:val="left"/>
        <w:pPr>
          <w:ind w:left="1728" w:hanging="648"/>
        </w:pPr>
      </w:lvl>
    </w:lvlOverride>
    <w:lvlOverride w:ilvl="4">
      <w:lvl w:ilvl="4" w:tplc="9942DD60">
        <w:start w:val="1"/>
        <w:numFmt w:val="decimal"/>
        <w:pStyle w:val="Heading5"/>
        <w:lvlText w:val="%1.%2.%3.%4.%5."/>
        <w:lvlJc w:val="left"/>
        <w:pPr>
          <w:ind w:left="2232" w:hanging="792"/>
        </w:pPr>
      </w:lvl>
    </w:lvlOverride>
    <w:lvlOverride w:ilvl="5">
      <w:lvl w:ilvl="5" w:tplc="4C7C9E46">
        <w:start w:val="1"/>
        <w:numFmt w:val="decimal"/>
        <w:pStyle w:val="Heading6"/>
        <w:lvlText w:val="%1.%2.%3.%4.%5.%6."/>
        <w:lvlJc w:val="left"/>
        <w:pPr>
          <w:ind w:left="2736" w:hanging="936"/>
        </w:pPr>
      </w:lvl>
    </w:lvlOverride>
    <w:lvlOverride w:ilvl="6">
      <w:lvl w:ilvl="6" w:tplc="79B23D88">
        <w:start w:val="1"/>
        <w:numFmt w:val="decimal"/>
        <w:pStyle w:val="Heading7"/>
        <w:lvlText w:val="%1.%2.%3.%4.%5.%6.%7."/>
        <w:lvlJc w:val="left"/>
        <w:pPr>
          <w:ind w:left="3240" w:hanging="1080"/>
        </w:pPr>
      </w:lvl>
    </w:lvlOverride>
    <w:lvlOverride w:ilvl="7">
      <w:lvl w:ilvl="7" w:tplc="1A6E72B2">
        <w:start w:val="1"/>
        <w:numFmt w:val="decimal"/>
        <w:pStyle w:val="Heading8"/>
        <w:lvlText w:val="%1.%2.%3.%4.%5.%6.%7.%8."/>
        <w:lvlJc w:val="left"/>
        <w:pPr>
          <w:ind w:left="3744" w:hanging="1224"/>
        </w:pPr>
      </w:lvl>
    </w:lvlOverride>
    <w:lvlOverride w:ilvl="8">
      <w:lvl w:ilvl="8" w:tplc="741CB924">
        <w:start w:val="1"/>
        <w:numFmt w:val="decimal"/>
        <w:pStyle w:val="Heading9"/>
        <w:lvlText w:val="%1.%2.%3.%4.%5.%6.%7.%8.%9."/>
        <w:lvlJc w:val="left"/>
        <w:pPr>
          <w:ind w:left="4320" w:hanging="1440"/>
        </w:pPr>
      </w:lvl>
    </w:lvlOverride>
  </w:num>
  <w:num w:numId="21">
    <w:abstractNumId w:val="24"/>
  </w:num>
  <w:num w:numId="22">
    <w:abstractNumId w:val="8"/>
  </w:num>
  <w:num w:numId="23">
    <w:abstractNumId w:val="30"/>
  </w:num>
  <w:num w:numId="24">
    <w:abstractNumId w:val="21"/>
  </w:num>
  <w:num w:numId="25">
    <w:abstractNumId w:val="1"/>
  </w:num>
  <w:num w:numId="26">
    <w:abstractNumId w:val="19"/>
    <w:lvlOverride w:ilvl="0">
      <w:startOverride w:val="1"/>
      <w:lvl w:ilvl="0" w:tplc="14CAFE32">
        <w:start w:val="1"/>
        <w:numFmt w:val="decimal"/>
        <w:pStyle w:val="ChatbotH1"/>
        <w:lvlText w:val="%1.0"/>
        <w:lvlJc w:val="left"/>
        <w:pPr>
          <w:ind w:left="360" w:hanging="360"/>
        </w:pPr>
        <w:rPr>
          <w:rFonts w:hint="default"/>
        </w:rPr>
      </w:lvl>
    </w:lvlOverride>
    <w:lvlOverride w:ilvl="1">
      <w:startOverride w:val="1"/>
      <w:lvl w:ilvl="1" w:tplc="05607678">
        <w:start w:val="1"/>
        <w:numFmt w:val="decimal"/>
        <w:pStyle w:val="Heading3"/>
        <w:lvlText w:val="%1.%2"/>
        <w:lvlJc w:val="left"/>
        <w:pPr>
          <w:ind w:left="576" w:hanging="576"/>
        </w:pPr>
        <w:rPr>
          <w:rFonts w:hint="default"/>
        </w:rPr>
      </w:lvl>
    </w:lvlOverride>
    <w:lvlOverride w:ilvl="2">
      <w:startOverride w:val="1"/>
      <w:lvl w:ilvl="2" w:tplc="81A2B27A">
        <w:start w:val="1"/>
        <w:numFmt w:val="decimal"/>
        <w:pStyle w:val="ChatbotH3"/>
        <w:lvlText w:val="%1.%2.%3"/>
        <w:lvlJc w:val="left"/>
        <w:pPr>
          <w:ind w:left="720" w:hanging="720"/>
        </w:pPr>
        <w:rPr>
          <w:rFonts w:hint="default"/>
        </w:rPr>
      </w:lvl>
    </w:lvlOverride>
    <w:lvlOverride w:ilvl="3">
      <w:lvl w:ilvl="3" w:tplc="8E6A1388">
        <w:numFmt w:val="decimal"/>
        <w:pStyle w:val="Heading4"/>
        <w:lvlText w:val="%1.%2.%3.%4"/>
        <w:lvlJc w:val="left"/>
        <w:pPr>
          <w:ind w:left="864" w:hanging="864"/>
        </w:pPr>
        <w:rPr>
          <w:rFonts w:hint="default"/>
        </w:rPr>
      </w:lvl>
    </w:lvlOverride>
    <w:lvlOverride w:ilvl="4">
      <w:startOverride w:val="1"/>
      <w:lvl w:ilvl="4" w:tplc="9942DD60">
        <w:start w:val="1"/>
        <w:numFmt w:val="decimal"/>
        <w:pStyle w:val="Heading5"/>
        <w:lvlText w:val="%1.%2.%3.%4.%5"/>
        <w:lvlJc w:val="left"/>
        <w:pPr>
          <w:ind w:left="1008" w:hanging="1008"/>
        </w:pPr>
        <w:rPr>
          <w:rFonts w:hint="default"/>
        </w:rPr>
      </w:lvl>
    </w:lvlOverride>
    <w:lvlOverride w:ilvl="5">
      <w:startOverride w:val="1"/>
      <w:lvl w:ilvl="5" w:tplc="4C7C9E46">
        <w:start w:val="1"/>
        <w:numFmt w:val="decimal"/>
        <w:pStyle w:val="Heading6"/>
        <w:lvlText w:val="%1.%2.%3.%4.%5.%6"/>
        <w:lvlJc w:val="left"/>
        <w:pPr>
          <w:ind w:left="1152" w:hanging="1152"/>
        </w:pPr>
        <w:rPr>
          <w:rFonts w:hint="default"/>
        </w:rPr>
      </w:lvl>
    </w:lvlOverride>
    <w:lvlOverride w:ilvl="6">
      <w:startOverride w:val="1"/>
      <w:lvl w:ilvl="6" w:tplc="79B23D88">
        <w:start w:val="1"/>
        <w:numFmt w:val="decimal"/>
        <w:pStyle w:val="Heading7"/>
        <w:lvlText w:val="%1.%2.%3.%4.%5.%6.%7"/>
        <w:lvlJc w:val="left"/>
        <w:pPr>
          <w:ind w:left="1296" w:hanging="1296"/>
        </w:pPr>
        <w:rPr>
          <w:rFonts w:hint="default"/>
        </w:rPr>
      </w:lvl>
    </w:lvlOverride>
    <w:lvlOverride w:ilvl="7">
      <w:startOverride w:val="1"/>
      <w:lvl w:ilvl="7" w:tplc="1A6E72B2">
        <w:start w:val="1"/>
        <w:numFmt w:val="decimal"/>
        <w:pStyle w:val="Heading8"/>
        <w:lvlText w:val="%1.%2.%3.%4.%5.%6.%7.%8"/>
        <w:lvlJc w:val="left"/>
        <w:pPr>
          <w:ind w:left="1440" w:hanging="1440"/>
        </w:pPr>
        <w:rPr>
          <w:rFonts w:hint="default"/>
        </w:rPr>
      </w:lvl>
    </w:lvlOverride>
    <w:lvlOverride w:ilvl="8">
      <w:startOverride w:val="1"/>
      <w:lvl w:ilvl="8" w:tplc="741CB924">
        <w:start w:val="1"/>
        <w:numFmt w:val="decimal"/>
        <w:pStyle w:val="Heading9"/>
        <w:lvlText w:val="%1.%2.%3.%4.%5.%6.%7.%8.%9"/>
        <w:lvlJc w:val="left"/>
        <w:pPr>
          <w:ind w:left="1584" w:hanging="1584"/>
        </w:pPr>
        <w:rPr>
          <w:rFonts w:hint="default"/>
        </w:rPr>
      </w:lvl>
    </w:lvlOverride>
  </w:num>
  <w:num w:numId="27">
    <w:abstractNumId w:val="19"/>
    <w:lvlOverride w:ilvl="0">
      <w:startOverride w:val="1"/>
      <w:lvl w:ilvl="0" w:tplc="14CAFE32">
        <w:start w:val="1"/>
        <w:numFmt w:val="decimal"/>
        <w:pStyle w:val="ChatbotH1"/>
        <w:lvlText w:val="%1."/>
        <w:lvlJc w:val="left"/>
        <w:pPr>
          <w:ind w:left="576" w:hanging="576"/>
        </w:pPr>
        <w:rPr>
          <w:rFonts w:hint="default"/>
        </w:rPr>
      </w:lvl>
    </w:lvlOverride>
  </w:num>
  <w:num w:numId="28">
    <w:abstractNumId w:val="4"/>
  </w:num>
  <w:num w:numId="29">
    <w:abstractNumId w:val="29"/>
  </w:num>
  <w:num w:numId="30">
    <w:abstractNumId w:val="16"/>
  </w:num>
  <w:num w:numId="31">
    <w:abstractNumId w:val="14"/>
  </w:num>
  <w:num w:numId="32">
    <w:abstractNumId w:val="11"/>
  </w:num>
  <w:num w:numId="33">
    <w:abstractNumId w:val="27"/>
  </w:num>
  <w:num w:numId="34">
    <w:abstractNumId w:val="1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9"/>
    <w:lvlOverride w:ilvl="0">
      <w:lvl w:ilvl="0" w:tplc="14CAFE32">
        <w:numFmt w:val="decimal"/>
        <w:pStyle w:val="ChatbotH1"/>
        <w:lvlText w:val="%1.0"/>
        <w:lvlJc w:val="left"/>
        <w:pPr>
          <w:ind w:left="360" w:hanging="360"/>
        </w:pPr>
        <w:rPr>
          <w:rFonts w:hint="default"/>
        </w:rPr>
      </w:lvl>
    </w:lvlOverride>
    <w:lvlOverride w:ilvl="1">
      <w:lvl w:ilvl="1" w:tplc="05607678">
        <w:numFmt w:val="decimal"/>
        <w:pStyle w:val="Heading3"/>
        <w:lvlText w:val="%1.%2"/>
        <w:lvlJc w:val="left"/>
        <w:pPr>
          <w:ind w:left="576" w:hanging="576"/>
        </w:pPr>
        <w:rPr>
          <w:rFonts w:hint="default"/>
        </w:rPr>
      </w:lvl>
    </w:lvlOverride>
    <w:lvlOverride w:ilvl="2">
      <w:lvl w:ilvl="2" w:tplc="81A2B27A">
        <w:numFmt w:val="decimal"/>
        <w:pStyle w:val="ChatbotH3"/>
        <w:lvlText w:val="%1.%2.%3"/>
        <w:lvlJc w:val="left"/>
        <w:pPr>
          <w:ind w:left="720" w:hanging="720"/>
        </w:pPr>
        <w:rPr>
          <w:rFonts w:hint="default"/>
        </w:rPr>
      </w:lvl>
    </w:lvlOverride>
    <w:lvlOverride w:ilvl="3">
      <w:lvl w:ilvl="3" w:tplc="8E6A1388">
        <w:numFmt w:val="decimal"/>
        <w:pStyle w:val="Heading4"/>
        <w:lvlText w:val="%1.%2.%3.%4"/>
        <w:lvlJc w:val="left"/>
        <w:pPr>
          <w:ind w:left="864" w:hanging="864"/>
        </w:pPr>
        <w:rPr>
          <w:rFonts w:hint="default"/>
        </w:rPr>
      </w:lvl>
    </w:lvlOverride>
    <w:lvlOverride w:ilvl="4">
      <w:lvl w:ilvl="4" w:tplc="9942DD60">
        <w:numFmt w:val="decimal"/>
        <w:pStyle w:val="Heading5"/>
        <w:lvlText w:val="%1.%2.%3.%4.%5"/>
        <w:lvlJc w:val="left"/>
        <w:pPr>
          <w:ind w:left="1008" w:hanging="1008"/>
        </w:pPr>
        <w:rPr>
          <w:rFonts w:hint="default"/>
        </w:rPr>
      </w:lvl>
    </w:lvlOverride>
    <w:lvlOverride w:ilvl="5">
      <w:lvl w:ilvl="5" w:tplc="4C7C9E46">
        <w:numFmt w:val="decimal"/>
        <w:pStyle w:val="Heading6"/>
        <w:lvlText w:val="%1.%2.%3.%4.%5.%6"/>
        <w:lvlJc w:val="left"/>
        <w:pPr>
          <w:ind w:left="1152" w:hanging="1152"/>
        </w:pPr>
        <w:rPr>
          <w:rFonts w:hint="default"/>
        </w:rPr>
      </w:lvl>
    </w:lvlOverride>
    <w:lvlOverride w:ilvl="6">
      <w:lvl w:ilvl="6" w:tplc="79B23D88">
        <w:numFmt w:val="decimal"/>
        <w:pStyle w:val="Heading7"/>
        <w:lvlText w:val="%1.%2.%3.%4.%5.%6.%7"/>
        <w:lvlJc w:val="left"/>
        <w:pPr>
          <w:ind w:left="1296" w:hanging="1296"/>
        </w:pPr>
        <w:rPr>
          <w:rFonts w:hint="default"/>
        </w:rPr>
      </w:lvl>
    </w:lvlOverride>
    <w:lvlOverride w:ilvl="7">
      <w:lvl w:ilvl="7" w:tplc="1A6E72B2">
        <w:numFmt w:val="decimal"/>
        <w:pStyle w:val="Heading8"/>
        <w:lvlText w:val="%1.%2.%3.%4.%5.%6.%7.%8"/>
        <w:lvlJc w:val="left"/>
        <w:pPr>
          <w:ind w:left="1440" w:hanging="1440"/>
        </w:pPr>
        <w:rPr>
          <w:rFonts w:hint="default"/>
        </w:rPr>
      </w:lvl>
    </w:lvlOverride>
    <w:lvlOverride w:ilvl="8">
      <w:lvl w:ilvl="8" w:tplc="741CB924">
        <w:numFmt w:val="decimal"/>
        <w:pStyle w:val="Heading9"/>
        <w:lvlText w:val="%1.%2.%3.%4.%5.%6.%7.%8.%9"/>
        <w:lvlJc w:val="left"/>
        <w:pPr>
          <w:ind w:left="1584" w:hanging="1584"/>
        </w:pPr>
        <w:rPr>
          <w:rFonts w:hint="default"/>
        </w:rPr>
      </w:lvl>
    </w:lvlOverride>
  </w:num>
  <w:num w:numId="37">
    <w:abstractNumId w:val="19"/>
    <w:lvlOverride w:ilvl="0">
      <w:lvl w:ilvl="0" w:tplc="14CAFE32">
        <w:numFmt w:val="decimal"/>
        <w:pStyle w:val="ChatbotH1"/>
        <w:lvlText w:val="%1."/>
        <w:lvlJc w:val="left"/>
        <w:pPr>
          <w:ind w:left="576" w:hanging="576"/>
        </w:pPr>
        <w:rPr>
          <w:rFonts w:hint="default"/>
        </w:rPr>
      </w:lvl>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 Assadullah">
    <w15:presenceInfo w15:providerId="None" w15:userId="Mir Assadu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trackRevisions w:val="tru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071EC"/>
    <w:rsid w:val="00042558"/>
    <w:rsid w:val="000738F4"/>
    <w:rsid w:val="00074D53"/>
    <w:rsid w:val="00086864"/>
    <w:rsid w:val="000C32EA"/>
    <w:rsid w:val="000C5C36"/>
    <w:rsid w:val="00104EF0"/>
    <w:rsid w:val="00113850"/>
    <w:rsid w:val="001223A1"/>
    <w:rsid w:val="00126F70"/>
    <w:rsid w:val="00130627"/>
    <w:rsid w:val="00165F5E"/>
    <w:rsid w:val="001741DA"/>
    <w:rsid w:val="00176F12"/>
    <w:rsid w:val="0018396D"/>
    <w:rsid w:val="001A370F"/>
    <w:rsid w:val="001A4263"/>
    <w:rsid w:val="001E2F27"/>
    <w:rsid w:val="001E7C3E"/>
    <w:rsid w:val="00212E3E"/>
    <w:rsid w:val="00216215"/>
    <w:rsid w:val="00221324"/>
    <w:rsid w:val="00240300"/>
    <w:rsid w:val="00241B45"/>
    <w:rsid w:val="00244FE8"/>
    <w:rsid w:val="00247D1D"/>
    <w:rsid w:val="00250350"/>
    <w:rsid w:val="0025BF19"/>
    <w:rsid w:val="00263843"/>
    <w:rsid w:val="00271DF6"/>
    <w:rsid w:val="00272692"/>
    <w:rsid w:val="0027400C"/>
    <w:rsid w:val="002B2C9A"/>
    <w:rsid w:val="002C160F"/>
    <w:rsid w:val="002C1C1A"/>
    <w:rsid w:val="002C771B"/>
    <w:rsid w:val="002E473A"/>
    <w:rsid w:val="002F626E"/>
    <w:rsid w:val="002F7DB2"/>
    <w:rsid w:val="00311E33"/>
    <w:rsid w:val="00341F81"/>
    <w:rsid w:val="00362AC8"/>
    <w:rsid w:val="003735F6"/>
    <w:rsid w:val="00395E7F"/>
    <w:rsid w:val="003F2ABF"/>
    <w:rsid w:val="00430F9A"/>
    <w:rsid w:val="00450A08"/>
    <w:rsid w:val="00452B3D"/>
    <w:rsid w:val="00464F23"/>
    <w:rsid w:val="00482567"/>
    <w:rsid w:val="00496258"/>
    <w:rsid w:val="004A0FBF"/>
    <w:rsid w:val="004B6E1C"/>
    <w:rsid w:val="004F4540"/>
    <w:rsid w:val="00507ED4"/>
    <w:rsid w:val="005113E7"/>
    <w:rsid w:val="00544BF5"/>
    <w:rsid w:val="00554267"/>
    <w:rsid w:val="005559EE"/>
    <w:rsid w:val="005629FE"/>
    <w:rsid w:val="00575D96"/>
    <w:rsid w:val="00586D31"/>
    <w:rsid w:val="005930CC"/>
    <w:rsid w:val="005A2F63"/>
    <w:rsid w:val="005A49B3"/>
    <w:rsid w:val="005A51D5"/>
    <w:rsid w:val="005B7C61"/>
    <w:rsid w:val="005F0740"/>
    <w:rsid w:val="005F6EC4"/>
    <w:rsid w:val="0060015B"/>
    <w:rsid w:val="00610530"/>
    <w:rsid w:val="00635DA4"/>
    <w:rsid w:val="006519EB"/>
    <w:rsid w:val="0069506B"/>
    <w:rsid w:val="00697F9C"/>
    <w:rsid w:val="006D243F"/>
    <w:rsid w:val="006E2CB6"/>
    <w:rsid w:val="006F1AF0"/>
    <w:rsid w:val="00702A17"/>
    <w:rsid w:val="00724BE2"/>
    <w:rsid w:val="00724D3C"/>
    <w:rsid w:val="0072680E"/>
    <w:rsid w:val="00753EAF"/>
    <w:rsid w:val="00754A2A"/>
    <w:rsid w:val="00756BD8"/>
    <w:rsid w:val="007749B1"/>
    <w:rsid w:val="00787E44"/>
    <w:rsid w:val="00793B28"/>
    <w:rsid w:val="007B5B50"/>
    <w:rsid w:val="007B7507"/>
    <w:rsid w:val="007D2E2E"/>
    <w:rsid w:val="007D3D27"/>
    <w:rsid w:val="007D4DC0"/>
    <w:rsid w:val="007E530A"/>
    <w:rsid w:val="007E730D"/>
    <w:rsid w:val="00826059"/>
    <w:rsid w:val="0084417C"/>
    <w:rsid w:val="008724AF"/>
    <w:rsid w:val="00876883"/>
    <w:rsid w:val="008B0A9C"/>
    <w:rsid w:val="008B4B70"/>
    <w:rsid w:val="008E1023"/>
    <w:rsid w:val="008E5B21"/>
    <w:rsid w:val="008E697A"/>
    <w:rsid w:val="008F154A"/>
    <w:rsid w:val="008F21E0"/>
    <w:rsid w:val="008F2A4B"/>
    <w:rsid w:val="00901792"/>
    <w:rsid w:val="00903AB4"/>
    <w:rsid w:val="00912D01"/>
    <w:rsid w:val="0091797D"/>
    <w:rsid w:val="00927874"/>
    <w:rsid w:val="00946E7C"/>
    <w:rsid w:val="009634D1"/>
    <w:rsid w:val="00965F02"/>
    <w:rsid w:val="009976D4"/>
    <w:rsid w:val="009A2473"/>
    <w:rsid w:val="009A4997"/>
    <w:rsid w:val="009B6EB6"/>
    <w:rsid w:val="009C36F4"/>
    <w:rsid w:val="009C60D4"/>
    <w:rsid w:val="009D03D4"/>
    <w:rsid w:val="009F4154"/>
    <w:rsid w:val="009F56ED"/>
    <w:rsid w:val="00A21DCA"/>
    <w:rsid w:val="00A256CC"/>
    <w:rsid w:val="00A2611E"/>
    <w:rsid w:val="00A3531E"/>
    <w:rsid w:val="00A418B3"/>
    <w:rsid w:val="00A522F1"/>
    <w:rsid w:val="00A66ACC"/>
    <w:rsid w:val="00A74618"/>
    <w:rsid w:val="00A74D8E"/>
    <w:rsid w:val="00A85CA8"/>
    <w:rsid w:val="00AA4A7D"/>
    <w:rsid w:val="00AB142E"/>
    <w:rsid w:val="00AB73A5"/>
    <w:rsid w:val="00AC12FF"/>
    <w:rsid w:val="00AD010F"/>
    <w:rsid w:val="00AD7082"/>
    <w:rsid w:val="00AD75D3"/>
    <w:rsid w:val="00AE4BCA"/>
    <w:rsid w:val="00AF0570"/>
    <w:rsid w:val="00AF634C"/>
    <w:rsid w:val="00AF7E75"/>
    <w:rsid w:val="00B02D5C"/>
    <w:rsid w:val="00B1186D"/>
    <w:rsid w:val="00B12E7B"/>
    <w:rsid w:val="00B27152"/>
    <w:rsid w:val="00B301A5"/>
    <w:rsid w:val="00B34622"/>
    <w:rsid w:val="00B64172"/>
    <w:rsid w:val="00B73B37"/>
    <w:rsid w:val="00B82EE0"/>
    <w:rsid w:val="00B8419F"/>
    <w:rsid w:val="00B948F1"/>
    <w:rsid w:val="00BB2D46"/>
    <w:rsid w:val="00BD2B56"/>
    <w:rsid w:val="00BD7762"/>
    <w:rsid w:val="00C11435"/>
    <w:rsid w:val="00C11BAA"/>
    <w:rsid w:val="00C156DC"/>
    <w:rsid w:val="00C42B0D"/>
    <w:rsid w:val="00C62913"/>
    <w:rsid w:val="00C7047E"/>
    <w:rsid w:val="00C803F4"/>
    <w:rsid w:val="00C94AC6"/>
    <w:rsid w:val="00C975FC"/>
    <w:rsid w:val="00CE7D83"/>
    <w:rsid w:val="00D072C4"/>
    <w:rsid w:val="00D13037"/>
    <w:rsid w:val="00D17255"/>
    <w:rsid w:val="00D2448C"/>
    <w:rsid w:val="00D42F9C"/>
    <w:rsid w:val="00D47055"/>
    <w:rsid w:val="00D47396"/>
    <w:rsid w:val="00D57366"/>
    <w:rsid w:val="00D60C63"/>
    <w:rsid w:val="00D63743"/>
    <w:rsid w:val="00D763E3"/>
    <w:rsid w:val="00D9436A"/>
    <w:rsid w:val="00DC3CD2"/>
    <w:rsid w:val="00DC53A0"/>
    <w:rsid w:val="00DD47BD"/>
    <w:rsid w:val="00E00012"/>
    <w:rsid w:val="00E0303C"/>
    <w:rsid w:val="00E11248"/>
    <w:rsid w:val="00E25841"/>
    <w:rsid w:val="00E60558"/>
    <w:rsid w:val="00E67E2D"/>
    <w:rsid w:val="00E847D2"/>
    <w:rsid w:val="00EA3505"/>
    <w:rsid w:val="00EE707A"/>
    <w:rsid w:val="00F039B5"/>
    <w:rsid w:val="00F101AD"/>
    <w:rsid w:val="00F23934"/>
    <w:rsid w:val="00F35BF3"/>
    <w:rsid w:val="00F52587"/>
    <w:rsid w:val="00F62F9B"/>
    <w:rsid w:val="00F75524"/>
    <w:rsid w:val="00F77C43"/>
    <w:rsid w:val="00F85245"/>
    <w:rsid w:val="00F87209"/>
    <w:rsid w:val="00F94FF6"/>
    <w:rsid w:val="00FC31CC"/>
    <w:rsid w:val="00FC5043"/>
    <w:rsid w:val="013183B6"/>
    <w:rsid w:val="017D5B2B"/>
    <w:rsid w:val="0192FF35"/>
    <w:rsid w:val="01C674D3"/>
    <w:rsid w:val="01D9CF85"/>
    <w:rsid w:val="020A48CA"/>
    <w:rsid w:val="021E4594"/>
    <w:rsid w:val="02341AF3"/>
    <w:rsid w:val="0278B115"/>
    <w:rsid w:val="027E4DF1"/>
    <w:rsid w:val="02E1DEBF"/>
    <w:rsid w:val="02E6E491"/>
    <w:rsid w:val="02ED2DF8"/>
    <w:rsid w:val="0303B323"/>
    <w:rsid w:val="036DD6D0"/>
    <w:rsid w:val="037C2934"/>
    <w:rsid w:val="03A81245"/>
    <w:rsid w:val="03C65D12"/>
    <w:rsid w:val="03E9D412"/>
    <w:rsid w:val="046B00AC"/>
    <w:rsid w:val="046B1E08"/>
    <w:rsid w:val="04AC4655"/>
    <w:rsid w:val="04C68871"/>
    <w:rsid w:val="04D3711A"/>
    <w:rsid w:val="04F9A734"/>
    <w:rsid w:val="0533023A"/>
    <w:rsid w:val="055E2781"/>
    <w:rsid w:val="05ABA167"/>
    <w:rsid w:val="0620ED2C"/>
    <w:rsid w:val="065DAD22"/>
    <w:rsid w:val="067B060C"/>
    <w:rsid w:val="067CA289"/>
    <w:rsid w:val="06AD1840"/>
    <w:rsid w:val="06BFDA92"/>
    <w:rsid w:val="06D315B3"/>
    <w:rsid w:val="07021632"/>
    <w:rsid w:val="07925A37"/>
    <w:rsid w:val="07C0F38C"/>
    <w:rsid w:val="07F04113"/>
    <w:rsid w:val="081540B4"/>
    <w:rsid w:val="084C470F"/>
    <w:rsid w:val="08A15605"/>
    <w:rsid w:val="093006EE"/>
    <w:rsid w:val="094D1BD1"/>
    <w:rsid w:val="094D80FA"/>
    <w:rsid w:val="0996BF23"/>
    <w:rsid w:val="09A59317"/>
    <w:rsid w:val="0A05ED66"/>
    <w:rsid w:val="0A401CCD"/>
    <w:rsid w:val="0A47B16A"/>
    <w:rsid w:val="0A4C3BD4"/>
    <w:rsid w:val="0A9EAADE"/>
    <w:rsid w:val="0AA4D1D6"/>
    <w:rsid w:val="0AD98CAF"/>
    <w:rsid w:val="0BAED93B"/>
    <w:rsid w:val="0BB04052"/>
    <w:rsid w:val="0BE51FA8"/>
    <w:rsid w:val="0C0F25FE"/>
    <w:rsid w:val="0C5AA3BD"/>
    <w:rsid w:val="0C604448"/>
    <w:rsid w:val="0CB08A15"/>
    <w:rsid w:val="0CD62B26"/>
    <w:rsid w:val="0CDEE923"/>
    <w:rsid w:val="0D260D85"/>
    <w:rsid w:val="0D316E9A"/>
    <w:rsid w:val="0DCE14EE"/>
    <w:rsid w:val="0DFE0642"/>
    <w:rsid w:val="0E26B975"/>
    <w:rsid w:val="0E30D393"/>
    <w:rsid w:val="0E66AE40"/>
    <w:rsid w:val="0E6D1A6F"/>
    <w:rsid w:val="0E9DF318"/>
    <w:rsid w:val="0EB4C38B"/>
    <w:rsid w:val="0EE7E114"/>
    <w:rsid w:val="0F38CB30"/>
    <w:rsid w:val="10102BF8"/>
    <w:rsid w:val="10161769"/>
    <w:rsid w:val="105DAE47"/>
    <w:rsid w:val="1065FE16"/>
    <w:rsid w:val="10B646D7"/>
    <w:rsid w:val="10C7EC63"/>
    <w:rsid w:val="10F7D138"/>
    <w:rsid w:val="119CBB6B"/>
    <w:rsid w:val="11CB2E71"/>
    <w:rsid w:val="11CB7CB6"/>
    <w:rsid w:val="11CCA1A6"/>
    <w:rsid w:val="11D4D7B3"/>
    <w:rsid w:val="11E9FA00"/>
    <w:rsid w:val="121F81D6"/>
    <w:rsid w:val="122D4D22"/>
    <w:rsid w:val="128895BE"/>
    <w:rsid w:val="12B2C4D2"/>
    <w:rsid w:val="12DF06C0"/>
    <w:rsid w:val="13750AE5"/>
    <w:rsid w:val="138787C1"/>
    <w:rsid w:val="13B9EB20"/>
    <w:rsid w:val="13C1AF61"/>
    <w:rsid w:val="13EB1449"/>
    <w:rsid w:val="144CE42F"/>
    <w:rsid w:val="1472BBEA"/>
    <w:rsid w:val="1472F523"/>
    <w:rsid w:val="14843833"/>
    <w:rsid w:val="149F8F06"/>
    <w:rsid w:val="14B3C444"/>
    <w:rsid w:val="14C86EEA"/>
    <w:rsid w:val="15B66C48"/>
    <w:rsid w:val="160904B8"/>
    <w:rsid w:val="160C4B99"/>
    <w:rsid w:val="163A8FC6"/>
    <w:rsid w:val="1652217B"/>
    <w:rsid w:val="1655575B"/>
    <w:rsid w:val="166E5444"/>
    <w:rsid w:val="16B6A480"/>
    <w:rsid w:val="17184BF1"/>
    <w:rsid w:val="17871961"/>
    <w:rsid w:val="178D5656"/>
    <w:rsid w:val="17A111CA"/>
    <w:rsid w:val="17BBD8F5"/>
    <w:rsid w:val="17C1705A"/>
    <w:rsid w:val="17DA3A21"/>
    <w:rsid w:val="17F4AA1E"/>
    <w:rsid w:val="1845A3E8"/>
    <w:rsid w:val="18A664F4"/>
    <w:rsid w:val="18AF5592"/>
    <w:rsid w:val="18BDC764"/>
    <w:rsid w:val="18D2704B"/>
    <w:rsid w:val="19341723"/>
    <w:rsid w:val="19382179"/>
    <w:rsid w:val="194F1A1C"/>
    <w:rsid w:val="198197C2"/>
    <w:rsid w:val="198DEBA9"/>
    <w:rsid w:val="19A2A35D"/>
    <w:rsid w:val="19DD5126"/>
    <w:rsid w:val="19EAB2AF"/>
    <w:rsid w:val="19F28EC5"/>
    <w:rsid w:val="19FD8FE8"/>
    <w:rsid w:val="1A4E96D3"/>
    <w:rsid w:val="1A701609"/>
    <w:rsid w:val="1AADFD63"/>
    <w:rsid w:val="1ABDD6B7"/>
    <w:rsid w:val="1AC96624"/>
    <w:rsid w:val="1AEE83A9"/>
    <w:rsid w:val="1B37A874"/>
    <w:rsid w:val="1B4AF876"/>
    <w:rsid w:val="1B4E3A2F"/>
    <w:rsid w:val="1B739327"/>
    <w:rsid w:val="1B88244E"/>
    <w:rsid w:val="1BBD05CD"/>
    <w:rsid w:val="1BCAC207"/>
    <w:rsid w:val="1C382FA4"/>
    <w:rsid w:val="1C3FE9A1"/>
    <w:rsid w:val="1C67ECDC"/>
    <w:rsid w:val="1C837049"/>
    <w:rsid w:val="1CED5224"/>
    <w:rsid w:val="1D0158D9"/>
    <w:rsid w:val="1D13F181"/>
    <w:rsid w:val="1D66F7A2"/>
    <w:rsid w:val="1DB8FC92"/>
    <w:rsid w:val="1DC97C64"/>
    <w:rsid w:val="1DDE64FB"/>
    <w:rsid w:val="1E126689"/>
    <w:rsid w:val="1E621616"/>
    <w:rsid w:val="1EDC4A63"/>
    <w:rsid w:val="1F28A480"/>
    <w:rsid w:val="1F365421"/>
    <w:rsid w:val="1F52F3A4"/>
    <w:rsid w:val="1F8053CB"/>
    <w:rsid w:val="1F8E1614"/>
    <w:rsid w:val="1FA0AE12"/>
    <w:rsid w:val="1FA1B17D"/>
    <w:rsid w:val="1FD9EAA2"/>
    <w:rsid w:val="201B667C"/>
    <w:rsid w:val="2029DE4E"/>
    <w:rsid w:val="20657351"/>
    <w:rsid w:val="20CF12E0"/>
    <w:rsid w:val="20F71FBE"/>
    <w:rsid w:val="211DFCFB"/>
    <w:rsid w:val="2139275E"/>
    <w:rsid w:val="213AB802"/>
    <w:rsid w:val="217308BE"/>
    <w:rsid w:val="21A27FBA"/>
    <w:rsid w:val="21D65CA6"/>
    <w:rsid w:val="224B8444"/>
    <w:rsid w:val="22DD1AA3"/>
    <w:rsid w:val="22EECA57"/>
    <w:rsid w:val="233F8229"/>
    <w:rsid w:val="23BAF1E4"/>
    <w:rsid w:val="23D479F2"/>
    <w:rsid w:val="23FBAB4D"/>
    <w:rsid w:val="24F0033D"/>
    <w:rsid w:val="24F5E141"/>
    <w:rsid w:val="24F8DFA7"/>
    <w:rsid w:val="251BA0DE"/>
    <w:rsid w:val="25712D55"/>
    <w:rsid w:val="25E59DAF"/>
    <w:rsid w:val="25F5A6C5"/>
    <w:rsid w:val="25F89593"/>
    <w:rsid w:val="2619D571"/>
    <w:rsid w:val="267633F6"/>
    <w:rsid w:val="26B2DEAC"/>
    <w:rsid w:val="26C37597"/>
    <w:rsid w:val="26F24463"/>
    <w:rsid w:val="26F8907A"/>
    <w:rsid w:val="26FCFB9B"/>
    <w:rsid w:val="2744D2BF"/>
    <w:rsid w:val="275F34AA"/>
    <w:rsid w:val="27639AE1"/>
    <w:rsid w:val="27672A20"/>
    <w:rsid w:val="278D582B"/>
    <w:rsid w:val="27AA26BE"/>
    <w:rsid w:val="27AAF6F4"/>
    <w:rsid w:val="2800E9E7"/>
    <w:rsid w:val="28304900"/>
    <w:rsid w:val="28454418"/>
    <w:rsid w:val="28749689"/>
    <w:rsid w:val="289EE853"/>
    <w:rsid w:val="28BDEA3C"/>
    <w:rsid w:val="28C194E5"/>
    <w:rsid w:val="28EF6BCB"/>
    <w:rsid w:val="2A8E6328"/>
    <w:rsid w:val="2A9E0194"/>
    <w:rsid w:val="2A9ECAE2"/>
    <w:rsid w:val="2AAB7EFD"/>
    <w:rsid w:val="2AE86252"/>
    <w:rsid w:val="2AF4AEF5"/>
    <w:rsid w:val="2B15DB2B"/>
    <w:rsid w:val="2B20E703"/>
    <w:rsid w:val="2B829521"/>
    <w:rsid w:val="2BF186A5"/>
    <w:rsid w:val="2BFAA898"/>
    <w:rsid w:val="2C2643C9"/>
    <w:rsid w:val="2C5820EC"/>
    <w:rsid w:val="2C819AA6"/>
    <w:rsid w:val="2C9A39E2"/>
    <w:rsid w:val="2CA7C1B8"/>
    <w:rsid w:val="2CBD5541"/>
    <w:rsid w:val="2CDBD4E8"/>
    <w:rsid w:val="2D9BF6CB"/>
    <w:rsid w:val="2D9D241C"/>
    <w:rsid w:val="2E16096E"/>
    <w:rsid w:val="2E550811"/>
    <w:rsid w:val="2E5FB611"/>
    <w:rsid w:val="2E6B8C74"/>
    <w:rsid w:val="2E8DBD29"/>
    <w:rsid w:val="2E95AC78"/>
    <w:rsid w:val="2EBA2320"/>
    <w:rsid w:val="2EC94539"/>
    <w:rsid w:val="2F00E730"/>
    <w:rsid w:val="2F3EC29B"/>
    <w:rsid w:val="2FB15869"/>
    <w:rsid w:val="2FC8FC58"/>
    <w:rsid w:val="307A6FA1"/>
    <w:rsid w:val="30A46321"/>
    <w:rsid w:val="31B44864"/>
    <w:rsid w:val="31CC24E0"/>
    <w:rsid w:val="3216A077"/>
    <w:rsid w:val="322F4645"/>
    <w:rsid w:val="32432FAC"/>
    <w:rsid w:val="32A1C175"/>
    <w:rsid w:val="32CD1D8A"/>
    <w:rsid w:val="32CDFFCE"/>
    <w:rsid w:val="33054C4D"/>
    <w:rsid w:val="33DA5F4A"/>
    <w:rsid w:val="33DDB4D3"/>
    <w:rsid w:val="33E42A40"/>
    <w:rsid w:val="346B3F69"/>
    <w:rsid w:val="34AC7570"/>
    <w:rsid w:val="3514608C"/>
    <w:rsid w:val="3542CF1C"/>
    <w:rsid w:val="3553B40B"/>
    <w:rsid w:val="35778822"/>
    <w:rsid w:val="35CF3E06"/>
    <w:rsid w:val="3642B01D"/>
    <w:rsid w:val="368DAEB9"/>
    <w:rsid w:val="36A981C7"/>
    <w:rsid w:val="36B6B449"/>
    <w:rsid w:val="370CA394"/>
    <w:rsid w:val="372A7031"/>
    <w:rsid w:val="376F8C86"/>
    <w:rsid w:val="37B5153B"/>
    <w:rsid w:val="37D2A999"/>
    <w:rsid w:val="37D6B711"/>
    <w:rsid w:val="37E4B8F5"/>
    <w:rsid w:val="38161C48"/>
    <w:rsid w:val="386CEC8D"/>
    <w:rsid w:val="387A1299"/>
    <w:rsid w:val="38A3B6C7"/>
    <w:rsid w:val="38FD21B5"/>
    <w:rsid w:val="3963EE33"/>
    <w:rsid w:val="39821D73"/>
    <w:rsid w:val="39C9E948"/>
    <w:rsid w:val="39FD3563"/>
    <w:rsid w:val="3A317714"/>
    <w:rsid w:val="3A489797"/>
    <w:rsid w:val="3A88F5C2"/>
    <w:rsid w:val="3B0E6770"/>
    <w:rsid w:val="3B230346"/>
    <w:rsid w:val="3B53DCC5"/>
    <w:rsid w:val="3BC63748"/>
    <w:rsid w:val="3BF0AC95"/>
    <w:rsid w:val="3CD402EE"/>
    <w:rsid w:val="3D16B5F5"/>
    <w:rsid w:val="3D280C28"/>
    <w:rsid w:val="3D4CDB60"/>
    <w:rsid w:val="3DFF9027"/>
    <w:rsid w:val="3E0FB9A0"/>
    <w:rsid w:val="3E115E40"/>
    <w:rsid w:val="3E1DC4D7"/>
    <w:rsid w:val="3E1F66D6"/>
    <w:rsid w:val="3E928920"/>
    <w:rsid w:val="3E9AB611"/>
    <w:rsid w:val="3ED45AE7"/>
    <w:rsid w:val="3F1CF88E"/>
    <w:rsid w:val="3F1D2BE1"/>
    <w:rsid w:val="3F4E32AF"/>
    <w:rsid w:val="3F671981"/>
    <w:rsid w:val="3F770007"/>
    <w:rsid w:val="3F945A8D"/>
    <w:rsid w:val="3FF2451A"/>
    <w:rsid w:val="403134EC"/>
    <w:rsid w:val="408991D7"/>
    <w:rsid w:val="40AE625D"/>
    <w:rsid w:val="40B9B188"/>
    <w:rsid w:val="40DF1748"/>
    <w:rsid w:val="41B6572C"/>
    <w:rsid w:val="41ECDFDD"/>
    <w:rsid w:val="424CC51C"/>
    <w:rsid w:val="427B51FF"/>
    <w:rsid w:val="428CEC27"/>
    <w:rsid w:val="429D8C78"/>
    <w:rsid w:val="42AC2AE6"/>
    <w:rsid w:val="42CFB6DF"/>
    <w:rsid w:val="42D52729"/>
    <w:rsid w:val="431EF961"/>
    <w:rsid w:val="43234D91"/>
    <w:rsid w:val="4329E5DC"/>
    <w:rsid w:val="432B4CF3"/>
    <w:rsid w:val="43630A71"/>
    <w:rsid w:val="4388B03E"/>
    <w:rsid w:val="439444A7"/>
    <w:rsid w:val="44C1A598"/>
    <w:rsid w:val="44FF01FB"/>
    <w:rsid w:val="450060D3"/>
    <w:rsid w:val="4504F81D"/>
    <w:rsid w:val="45201AEA"/>
    <w:rsid w:val="4524809F"/>
    <w:rsid w:val="4552906B"/>
    <w:rsid w:val="457388AD"/>
    <w:rsid w:val="45793AEE"/>
    <w:rsid w:val="458EB049"/>
    <w:rsid w:val="461A48A8"/>
    <w:rsid w:val="467FB191"/>
    <w:rsid w:val="46F84690"/>
    <w:rsid w:val="477BB1EF"/>
    <w:rsid w:val="47A2E70A"/>
    <w:rsid w:val="47F20102"/>
    <w:rsid w:val="47F4D7E0"/>
    <w:rsid w:val="482A45C9"/>
    <w:rsid w:val="4897B353"/>
    <w:rsid w:val="48A92181"/>
    <w:rsid w:val="48FBC4E4"/>
    <w:rsid w:val="49313BCC"/>
    <w:rsid w:val="493F60EC"/>
    <w:rsid w:val="4942D972"/>
    <w:rsid w:val="496506A1"/>
    <w:rsid w:val="49827B4C"/>
    <w:rsid w:val="498B59BB"/>
    <w:rsid w:val="499EC694"/>
    <w:rsid w:val="49DBD51F"/>
    <w:rsid w:val="4A44F1E2"/>
    <w:rsid w:val="4A67B21E"/>
    <w:rsid w:val="4A99E88B"/>
    <w:rsid w:val="4A9FC5E4"/>
    <w:rsid w:val="4AA8369F"/>
    <w:rsid w:val="4AEEC7FA"/>
    <w:rsid w:val="4AF7D830"/>
    <w:rsid w:val="4BA0D75B"/>
    <w:rsid w:val="4BA4128A"/>
    <w:rsid w:val="4BAE504C"/>
    <w:rsid w:val="4BB867E3"/>
    <w:rsid w:val="4BE1FD5D"/>
    <w:rsid w:val="4BF3065E"/>
    <w:rsid w:val="4C26CD4E"/>
    <w:rsid w:val="4C32EA38"/>
    <w:rsid w:val="4C938E1D"/>
    <w:rsid w:val="4CD40F9F"/>
    <w:rsid w:val="4D56ADD0"/>
    <w:rsid w:val="4DCD2CB3"/>
    <w:rsid w:val="4DEF2088"/>
    <w:rsid w:val="4E3A3524"/>
    <w:rsid w:val="4E48ABDA"/>
    <w:rsid w:val="4E8F5E67"/>
    <w:rsid w:val="4E92B206"/>
    <w:rsid w:val="4EB4FFF5"/>
    <w:rsid w:val="4F7BC567"/>
    <w:rsid w:val="4FB54D90"/>
    <w:rsid w:val="4FC9EEEF"/>
    <w:rsid w:val="4FD110C1"/>
    <w:rsid w:val="50990365"/>
    <w:rsid w:val="5168E5E3"/>
    <w:rsid w:val="517250B8"/>
    <w:rsid w:val="517748FF"/>
    <w:rsid w:val="5177FD04"/>
    <w:rsid w:val="518A66CB"/>
    <w:rsid w:val="51D45BF2"/>
    <w:rsid w:val="523936A9"/>
    <w:rsid w:val="525072F2"/>
    <w:rsid w:val="52ABBD36"/>
    <w:rsid w:val="52D56830"/>
    <w:rsid w:val="5307E835"/>
    <w:rsid w:val="530DA647"/>
    <w:rsid w:val="5326493F"/>
    <w:rsid w:val="5337424B"/>
    <w:rsid w:val="5369D129"/>
    <w:rsid w:val="53AA5BE7"/>
    <w:rsid w:val="53FA2963"/>
    <w:rsid w:val="540787A9"/>
    <w:rsid w:val="540F2CA0"/>
    <w:rsid w:val="541ED670"/>
    <w:rsid w:val="546B050F"/>
    <w:rsid w:val="5483DEEB"/>
    <w:rsid w:val="54C38B2F"/>
    <w:rsid w:val="54F0C2EB"/>
    <w:rsid w:val="55BBCD2B"/>
    <w:rsid w:val="56414872"/>
    <w:rsid w:val="5658CDDE"/>
    <w:rsid w:val="56B166B3"/>
    <w:rsid w:val="56C27DF2"/>
    <w:rsid w:val="56C336A8"/>
    <w:rsid w:val="56C71965"/>
    <w:rsid w:val="572A0033"/>
    <w:rsid w:val="575FDE0B"/>
    <w:rsid w:val="578316C8"/>
    <w:rsid w:val="585D07CA"/>
    <w:rsid w:val="5877802F"/>
    <w:rsid w:val="58979788"/>
    <w:rsid w:val="58C4BBBE"/>
    <w:rsid w:val="58CB39FE"/>
    <w:rsid w:val="59073DBC"/>
    <w:rsid w:val="5987F5C1"/>
    <w:rsid w:val="598CDFA3"/>
    <w:rsid w:val="59FB3149"/>
    <w:rsid w:val="5A0C6C93"/>
    <w:rsid w:val="5A3BDCFD"/>
    <w:rsid w:val="5AC70CED"/>
    <w:rsid w:val="5AF0E6F5"/>
    <w:rsid w:val="5B82DCB8"/>
    <w:rsid w:val="5BDFC59E"/>
    <w:rsid w:val="5BE1C683"/>
    <w:rsid w:val="5BE9B263"/>
    <w:rsid w:val="5C2128BF"/>
    <w:rsid w:val="5C869D2A"/>
    <w:rsid w:val="5C91BFD1"/>
    <w:rsid w:val="5DA0C8C5"/>
    <w:rsid w:val="5DBB6096"/>
    <w:rsid w:val="5DD75877"/>
    <w:rsid w:val="5E0B3320"/>
    <w:rsid w:val="5E486CF2"/>
    <w:rsid w:val="5E5C8A9D"/>
    <w:rsid w:val="5E6FAC43"/>
    <w:rsid w:val="5ECAAF67"/>
    <w:rsid w:val="5EE39D17"/>
    <w:rsid w:val="5F8C764E"/>
    <w:rsid w:val="5FA20766"/>
    <w:rsid w:val="5FE36C5C"/>
    <w:rsid w:val="60665347"/>
    <w:rsid w:val="60849452"/>
    <w:rsid w:val="60B51508"/>
    <w:rsid w:val="60C0D688"/>
    <w:rsid w:val="60D1247B"/>
    <w:rsid w:val="60D64BE3"/>
    <w:rsid w:val="61179DAB"/>
    <w:rsid w:val="61514673"/>
    <w:rsid w:val="61619299"/>
    <w:rsid w:val="618AF272"/>
    <w:rsid w:val="619605A5"/>
    <w:rsid w:val="619753F0"/>
    <w:rsid w:val="6206DA95"/>
    <w:rsid w:val="622C923D"/>
    <w:rsid w:val="6244CE3C"/>
    <w:rsid w:val="6248426D"/>
    <w:rsid w:val="625130DF"/>
    <w:rsid w:val="625CA6E9"/>
    <w:rsid w:val="6265C198"/>
    <w:rsid w:val="626FA60D"/>
    <w:rsid w:val="62881F43"/>
    <w:rsid w:val="62EC318E"/>
    <w:rsid w:val="630AF1C6"/>
    <w:rsid w:val="63CFEBD4"/>
    <w:rsid w:val="63D4147C"/>
    <w:rsid w:val="63D7530E"/>
    <w:rsid w:val="6454813D"/>
    <w:rsid w:val="64A26E41"/>
    <w:rsid w:val="64A4BF3C"/>
    <w:rsid w:val="64C5C56A"/>
    <w:rsid w:val="64DE374B"/>
    <w:rsid w:val="64F440DF"/>
    <w:rsid w:val="654CE5B9"/>
    <w:rsid w:val="6586DDDC"/>
    <w:rsid w:val="65D3F801"/>
    <w:rsid w:val="661BE634"/>
    <w:rsid w:val="663821EF"/>
    <w:rsid w:val="66F7790C"/>
    <w:rsid w:val="6740ED70"/>
    <w:rsid w:val="6773D48E"/>
    <w:rsid w:val="67DE70C5"/>
    <w:rsid w:val="6807E38C"/>
    <w:rsid w:val="68130972"/>
    <w:rsid w:val="6832B5DB"/>
    <w:rsid w:val="686A4BD1"/>
    <w:rsid w:val="68F654AE"/>
    <w:rsid w:val="69651D58"/>
    <w:rsid w:val="69E4AFD6"/>
    <w:rsid w:val="6A37C677"/>
    <w:rsid w:val="6A94DA7D"/>
    <w:rsid w:val="6ABE93BE"/>
    <w:rsid w:val="6AC6230D"/>
    <w:rsid w:val="6AE00649"/>
    <w:rsid w:val="6B239E1B"/>
    <w:rsid w:val="6B556BEB"/>
    <w:rsid w:val="6B5EA924"/>
    <w:rsid w:val="6B6A569D"/>
    <w:rsid w:val="6C128918"/>
    <w:rsid w:val="6C5E3243"/>
    <w:rsid w:val="6C6CEAF9"/>
    <w:rsid w:val="6C869DE9"/>
    <w:rsid w:val="6C91C91F"/>
    <w:rsid w:val="6CB8E988"/>
    <w:rsid w:val="6CD621B2"/>
    <w:rsid w:val="6CFA4D2F"/>
    <w:rsid w:val="6D049B42"/>
    <w:rsid w:val="6D06E6C0"/>
    <w:rsid w:val="6D283C70"/>
    <w:rsid w:val="6D6CD8BF"/>
    <w:rsid w:val="6D85C4A5"/>
    <w:rsid w:val="6DD71EF7"/>
    <w:rsid w:val="6DE1FC9A"/>
    <w:rsid w:val="6E31151B"/>
    <w:rsid w:val="6E3E6234"/>
    <w:rsid w:val="6EA6D128"/>
    <w:rsid w:val="6EB8EB63"/>
    <w:rsid w:val="6FF4079A"/>
    <w:rsid w:val="707013A0"/>
    <w:rsid w:val="7114AB84"/>
    <w:rsid w:val="71470C3B"/>
    <w:rsid w:val="71883D36"/>
    <w:rsid w:val="718EEEC4"/>
    <w:rsid w:val="72E2DC9C"/>
    <w:rsid w:val="7365A73D"/>
    <w:rsid w:val="7370F9C7"/>
    <w:rsid w:val="738ED2D4"/>
    <w:rsid w:val="738FDB90"/>
    <w:rsid w:val="73FAEDB9"/>
    <w:rsid w:val="74175E90"/>
    <w:rsid w:val="74352931"/>
    <w:rsid w:val="7442B4A0"/>
    <w:rsid w:val="744ED956"/>
    <w:rsid w:val="74728833"/>
    <w:rsid w:val="74791F6F"/>
    <w:rsid w:val="749591AC"/>
    <w:rsid w:val="74A7B6CA"/>
    <w:rsid w:val="74ADA3B8"/>
    <w:rsid w:val="74C1E790"/>
    <w:rsid w:val="74E2C92C"/>
    <w:rsid w:val="74E935AA"/>
    <w:rsid w:val="750B81D0"/>
    <w:rsid w:val="759C758F"/>
    <w:rsid w:val="75B688F8"/>
    <w:rsid w:val="75F01124"/>
    <w:rsid w:val="7601AC4E"/>
    <w:rsid w:val="761A7D5E"/>
    <w:rsid w:val="767783E5"/>
    <w:rsid w:val="7678E4AB"/>
    <w:rsid w:val="76DFAE8E"/>
    <w:rsid w:val="775A3528"/>
    <w:rsid w:val="7798180A"/>
    <w:rsid w:val="77E9F77A"/>
    <w:rsid w:val="78135446"/>
    <w:rsid w:val="7820D66C"/>
    <w:rsid w:val="78E60156"/>
    <w:rsid w:val="78F60589"/>
    <w:rsid w:val="79046C50"/>
    <w:rsid w:val="792021F5"/>
    <w:rsid w:val="79746344"/>
    <w:rsid w:val="79C9B138"/>
    <w:rsid w:val="79CE14FB"/>
    <w:rsid w:val="79D52F03"/>
    <w:rsid w:val="79F4F789"/>
    <w:rsid w:val="7ABB0227"/>
    <w:rsid w:val="7B0F6896"/>
    <w:rsid w:val="7B1AAA50"/>
    <w:rsid w:val="7B3F4ED1"/>
    <w:rsid w:val="7B4D7E0F"/>
    <w:rsid w:val="7B6BED4A"/>
    <w:rsid w:val="7C1064D7"/>
    <w:rsid w:val="7C96AD31"/>
    <w:rsid w:val="7CECD70C"/>
    <w:rsid w:val="7CEEE89F"/>
    <w:rsid w:val="7CF0A86F"/>
    <w:rsid w:val="7CF4478F"/>
    <w:rsid w:val="7D07BDAB"/>
    <w:rsid w:val="7D7D81D5"/>
    <w:rsid w:val="7DB3390F"/>
    <w:rsid w:val="7E6A2F07"/>
    <w:rsid w:val="7F2FFA2A"/>
    <w:rsid w:val="7F520854"/>
    <w:rsid w:val="7F7AAFB9"/>
    <w:rsid w:val="7FCDAF2A"/>
    <w:rsid w:val="7FE54F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1C1A"/>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hAnsi="Times New Roman" w:eastAsia="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hAnsi="Times New Roman" w:eastAsia="Times New Roman" w:cs="Times New Roman"/>
      <w:b/>
      <w:bCs/>
      <w:snapToGrid w:val="0"/>
      <w:szCs w:val="28"/>
    </w:rPr>
  </w:style>
  <w:style w:type="paragraph" w:styleId="Heading3">
    <w:name w:val="heading 3"/>
    <w:basedOn w:val="Normal"/>
    <w:next w:val="Normal"/>
    <w:link w:val="Heading3Char"/>
    <w:autoRedefine/>
    <w:uiPriority w:val="99"/>
    <w:qFormat/>
    <w:rsid w:val="009A4997"/>
    <w:pPr>
      <w:keepNext/>
      <w:numPr>
        <w:ilvl w:val="1"/>
        <w:numId w:val="19"/>
      </w:numPr>
      <w:spacing w:before="120" w:after="120" w:line="240" w:lineRule="auto"/>
      <w:outlineLvl w:val="2"/>
    </w:pPr>
    <w:rPr>
      <w:rFonts w:ascii="Times New Roman" w:hAnsi="Times New Roman" w:eastAsia="Times New Roman" w:cs="Times New Roman"/>
      <w:b/>
      <w:szCs w:val="32"/>
    </w:rPr>
  </w:style>
  <w:style w:type="paragraph" w:styleId="Heading4">
    <w:name w:val="heading 4"/>
    <w:basedOn w:val="Normal"/>
    <w:next w:val="Normal"/>
    <w:link w:val="Heading4Char"/>
    <w:autoRedefine/>
    <w:uiPriority w:val="99"/>
    <w:qFormat/>
    <w:rsid w:val="00575D96"/>
    <w:pPr>
      <w:keepNext/>
      <w:numPr>
        <w:ilvl w:val="3"/>
        <w:numId w:val="19"/>
      </w:numPr>
      <w:spacing w:before="120" w:after="120" w:line="240" w:lineRule="auto"/>
      <w:outlineLvl w:val="3"/>
    </w:pPr>
    <w:rPr>
      <w:rFonts w:ascii="Times New Roman" w:hAnsi="Times New Roman" w:eastAsia="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9"/>
      </w:numPr>
      <w:spacing w:before="120" w:after="120" w:line="240" w:lineRule="auto"/>
      <w:outlineLvl w:val="4"/>
    </w:pPr>
    <w:rPr>
      <w:rFonts w:ascii="Tahoma" w:hAnsi="Tahoma" w:eastAsia="Times New Roman"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9"/>
      </w:numPr>
      <w:spacing w:before="120" w:after="120" w:line="240" w:lineRule="auto"/>
      <w:outlineLvl w:val="5"/>
    </w:pPr>
    <w:rPr>
      <w:rFonts w:ascii="Tahoma" w:hAnsi="Tahoma" w:eastAsia="Times New Roman" w:cs="Times New Roman"/>
      <w:b/>
      <w:bCs/>
      <w:sz w:val="20"/>
    </w:rPr>
  </w:style>
  <w:style w:type="paragraph" w:styleId="Heading7">
    <w:name w:val="heading 7"/>
    <w:basedOn w:val="Normal"/>
    <w:next w:val="Normal"/>
    <w:link w:val="Heading7Char"/>
    <w:autoRedefine/>
    <w:uiPriority w:val="99"/>
    <w:qFormat/>
    <w:rsid w:val="00635DA4"/>
    <w:pPr>
      <w:numPr>
        <w:ilvl w:val="6"/>
        <w:numId w:val="19"/>
      </w:numPr>
      <w:spacing w:before="120" w:after="120" w:line="240" w:lineRule="auto"/>
      <w:outlineLvl w:val="6"/>
    </w:pPr>
    <w:rPr>
      <w:rFonts w:ascii="Tahoma" w:hAnsi="Tahoma" w:eastAsia="Times New Roman" w:cs="Times New Roman"/>
      <w:b/>
      <w:sz w:val="20"/>
      <w:szCs w:val="24"/>
    </w:rPr>
  </w:style>
  <w:style w:type="paragraph" w:styleId="Heading8">
    <w:name w:val="heading 8"/>
    <w:basedOn w:val="Normal"/>
    <w:next w:val="Normal"/>
    <w:link w:val="Heading8Char"/>
    <w:autoRedefine/>
    <w:uiPriority w:val="99"/>
    <w:qFormat/>
    <w:rsid w:val="00635DA4"/>
    <w:pPr>
      <w:numPr>
        <w:ilvl w:val="7"/>
        <w:numId w:val="19"/>
      </w:numPr>
      <w:spacing w:before="120" w:after="120" w:line="240" w:lineRule="auto"/>
      <w:outlineLvl w:val="7"/>
    </w:pPr>
    <w:rPr>
      <w:rFonts w:ascii="Tahoma" w:hAnsi="Tahoma" w:eastAsia="Times New Roman"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9"/>
      </w:numPr>
      <w:spacing w:before="120" w:after="120" w:line="240" w:lineRule="auto"/>
      <w:outlineLvl w:val="8"/>
    </w:pPr>
    <w:rPr>
      <w:rFonts w:ascii="Tahoma" w:hAnsi="Tahoma" w:eastAsia="Times New Roman" w:cs="Arial"/>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5DA4"/>
    <w:rPr>
      <w:rFonts w:ascii="Segoe UI" w:hAnsi="Segoe UI" w:cs="Segoe UI"/>
      <w:sz w:val="18"/>
      <w:szCs w:val="18"/>
    </w:rPr>
  </w:style>
  <w:style w:type="character" w:styleId="Heading1Char" w:customStyle="1">
    <w:name w:val="Heading 1 Char"/>
    <w:basedOn w:val="DefaultParagraphFont"/>
    <w:link w:val="Heading1"/>
    <w:uiPriority w:val="99"/>
    <w:rsid w:val="00165F5E"/>
    <w:rPr>
      <w:rFonts w:ascii="Times New Roman" w:hAnsi="Times New Roman" w:eastAsia="Times New Roman" w:cs="Times New Roman"/>
      <w:b/>
      <w:bCs/>
      <w:snapToGrid w:val="0"/>
      <w:sz w:val="24"/>
      <w:szCs w:val="28"/>
    </w:rPr>
  </w:style>
  <w:style w:type="character" w:styleId="Heading2Char" w:customStyle="1">
    <w:name w:val="Heading 2 Char"/>
    <w:basedOn w:val="DefaultParagraphFont"/>
    <w:link w:val="Heading2"/>
    <w:uiPriority w:val="99"/>
    <w:rsid w:val="00635DA4"/>
    <w:rPr>
      <w:rFonts w:ascii="Times New Roman" w:hAnsi="Times New Roman" w:eastAsia="Times New Roman" w:cs="Times New Roman"/>
      <w:b/>
      <w:bCs/>
      <w:snapToGrid w:val="0"/>
      <w:szCs w:val="28"/>
    </w:rPr>
  </w:style>
  <w:style w:type="character" w:styleId="Heading3Char" w:customStyle="1">
    <w:name w:val="Heading 3 Char"/>
    <w:basedOn w:val="DefaultParagraphFont"/>
    <w:link w:val="Heading3"/>
    <w:uiPriority w:val="99"/>
    <w:rsid w:val="009A4997"/>
    <w:rPr>
      <w:rFonts w:ascii="Times New Roman" w:hAnsi="Times New Roman" w:eastAsia="Times New Roman" w:cs="Times New Roman"/>
      <w:b/>
      <w:szCs w:val="32"/>
    </w:rPr>
  </w:style>
  <w:style w:type="character" w:styleId="Heading4Char" w:customStyle="1">
    <w:name w:val="Heading 4 Char"/>
    <w:basedOn w:val="DefaultParagraphFont"/>
    <w:link w:val="Heading4"/>
    <w:uiPriority w:val="99"/>
    <w:rsid w:val="00575D96"/>
    <w:rPr>
      <w:rFonts w:ascii="Times New Roman" w:hAnsi="Times New Roman" w:eastAsia="Times New Roman" w:cs="Times New Roman"/>
      <w:b/>
      <w:iCs/>
      <w:snapToGrid w:val="0"/>
      <w:sz w:val="20"/>
      <w:szCs w:val="28"/>
    </w:rPr>
  </w:style>
  <w:style w:type="character" w:styleId="Heading5Char" w:customStyle="1">
    <w:name w:val="Heading 5 Char"/>
    <w:basedOn w:val="DefaultParagraphFont"/>
    <w:link w:val="Heading5"/>
    <w:uiPriority w:val="99"/>
    <w:rsid w:val="00635DA4"/>
    <w:rPr>
      <w:rFonts w:ascii="Tahoma" w:hAnsi="Tahoma" w:eastAsia="Times New Roman" w:cs="Times New Roman"/>
      <w:b/>
      <w:sz w:val="20"/>
      <w:szCs w:val="28"/>
    </w:rPr>
  </w:style>
  <w:style w:type="character" w:styleId="Heading6Char" w:customStyle="1">
    <w:name w:val="Heading 6 Char"/>
    <w:basedOn w:val="DefaultParagraphFont"/>
    <w:link w:val="Heading6"/>
    <w:uiPriority w:val="99"/>
    <w:rsid w:val="00635DA4"/>
    <w:rPr>
      <w:rFonts w:ascii="Tahoma" w:hAnsi="Tahoma" w:eastAsia="Times New Roman" w:cs="Times New Roman"/>
      <w:b/>
      <w:bCs/>
      <w:sz w:val="20"/>
    </w:rPr>
  </w:style>
  <w:style w:type="character" w:styleId="Heading7Char" w:customStyle="1">
    <w:name w:val="Heading 7 Char"/>
    <w:basedOn w:val="DefaultParagraphFont"/>
    <w:link w:val="Heading7"/>
    <w:uiPriority w:val="99"/>
    <w:rsid w:val="00635DA4"/>
    <w:rPr>
      <w:rFonts w:ascii="Tahoma" w:hAnsi="Tahoma" w:eastAsia="Times New Roman" w:cs="Times New Roman"/>
      <w:b/>
      <w:sz w:val="20"/>
      <w:szCs w:val="24"/>
    </w:rPr>
  </w:style>
  <w:style w:type="character" w:styleId="Heading8Char" w:customStyle="1">
    <w:name w:val="Heading 8 Char"/>
    <w:basedOn w:val="DefaultParagraphFont"/>
    <w:link w:val="Heading8"/>
    <w:uiPriority w:val="99"/>
    <w:rsid w:val="00635DA4"/>
    <w:rPr>
      <w:rFonts w:ascii="Tahoma" w:hAnsi="Tahoma" w:eastAsia="Times New Roman" w:cs="Times New Roman"/>
      <w:b/>
      <w:iCs/>
      <w:sz w:val="20"/>
      <w:szCs w:val="24"/>
    </w:rPr>
  </w:style>
  <w:style w:type="character" w:styleId="Heading9Char" w:customStyle="1">
    <w:name w:val="Heading 9 Char"/>
    <w:basedOn w:val="DefaultParagraphFont"/>
    <w:link w:val="Heading9"/>
    <w:uiPriority w:val="99"/>
    <w:rsid w:val="00635DA4"/>
    <w:rPr>
      <w:rFonts w:ascii="Tahoma" w:hAnsi="Tahoma" w:eastAsia="Times New Roman"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hAnsi="Tahoma" w:eastAsia="Times New Roman"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hAnsi="Tahoma" w:eastAsia="Times New Roman"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hAnsi="Tahoma" w:eastAsia="Times New Roman"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hAnsi="Tahoma" w:eastAsia="Times New Roman" w:cs="Times New Roman"/>
      <w:sz w:val="20"/>
      <w:szCs w:val="24"/>
    </w:rPr>
  </w:style>
  <w:style w:type="paragraph" w:styleId="TableHead" w:customStyle="1">
    <w:name w:val="TableHead"/>
    <w:basedOn w:val="TableTitle"/>
    <w:rsid w:val="00635DA4"/>
  </w:style>
  <w:style w:type="paragraph" w:styleId="TableTitle" w:customStyle="1">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hAnsi="Tahoma" w:eastAsia="Times New Roman" w:cs="Times New Roman"/>
      <w:b/>
      <w:sz w:val="20"/>
      <w:szCs w:val="24"/>
    </w:rPr>
  </w:style>
  <w:style w:type="paragraph" w:styleId="regular" w:customStyle="1">
    <w:name w:val="regular"/>
    <w:rsid w:val="00635DA4"/>
    <w:pPr>
      <w:spacing w:after="0" w:line="240" w:lineRule="auto"/>
    </w:pPr>
    <w:rPr>
      <w:rFonts w:ascii="Times New Roman" w:hAnsi="Times New Roman" w:eastAsia="Times New Roman" w:cs="Times New Roman"/>
      <w:noProof/>
      <w:color w:val="000000"/>
      <w:sz w:val="18"/>
      <w:szCs w:val="20"/>
      <w:u w:val="single"/>
    </w:rPr>
  </w:style>
  <w:style w:type="paragraph" w:styleId="approval2" w:customStyle="1">
    <w:name w:val="approval2"/>
    <w:autoRedefine/>
    <w:rsid w:val="00635DA4"/>
    <w:pPr>
      <w:tabs>
        <w:tab w:val="left" w:pos="360"/>
        <w:tab w:val="left" w:pos="3690"/>
        <w:tab w:val="left" w:pos="5040"/>
        <w:tab w:val="left" w:pos="8460"/>
      </w:tabs>
      <w:spacing w:after="0" w:line="240" w:lineRule="auto"/>
    </w:pPr>
    <w:rPr>
      <w:rFonts w:ascii="Times New Roman" w:hAnsi="Times New Roman" w:eastAsia="Times New Roman" w:cs="Times New Roman"/>
      <w:sz w:val="18"/>
      <w:szCs w:val="20"/>
    </w:rPr>
  </w:style>
  <w:style w:type="paragraph" w:styleId="AppHead" w:customStyle="1">
    <w:name w:val="AppHead"/>
    <w:basedOn w:val="Heading1"/>
    <w:next w:val="Normal"/>
    <w:link w:val="AppHeadChar"/>
    <w:autoRedefine/>
    <w:uiPriority w:val="99"/>
    <w:rsid w:val="00635DA4"/>
    <w:pPr>
      <w:numPr>
        <w:numId w:val="12"/>
      </w:numPr>
    </w:pPr>
    <w:rPr>
      <w:rFonts w:cs="Tahoma"/>
      <w:snapToGrid/>
      <w:szCs w:val="24"/>
    </w:rPr>
  </w:style>
  <w:style w:type="character" w:styleId="AppHeadChar" w:customStyle="1">
    <w:name w:val="AppHead Char"/>
    <w:basedOn w:val="Heading1Char"/>
    <w:link w:val="AppHead"/>
    <w:uiPriority w:val="99"/>
    <w:rsid w:val="00635DA4"/>
    <w:rPr>
      <w:rFonts w:ascii="Times New Roman" w:hAnsi="Times New Roman" w:eastAsia="Times New Roman" w:cs="Tahoma"/>
      <w:b/>
      <w:bCs/>
      <w:snapToGrid/>
      <w:sz w:val="24"/>
      <w:szCs w:val="24"/>
    </w:rPr>
  </w:style>
  <w:style w:type="paragraph" w:styleId="figtitle" w:customStyle="1">
    <w:name w:val="fig title"/>
    <w:next w:val="Normal"/>
    <w:rsid w:val="00635DA4"/>
    <w:pPr>
      <w:spacing w:before="360" w:after="80" w:line="280" w:lineRule="atLeast"/>
      <w:jc w:val="center"/>
    </w:pPr>
    <w:rPr>
      <w:rFonts w:ascii="Times New Roman" w:hAnsi="Times New Roman" w:eastAsia="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hAnsi="Tahoma" w:eastAsia="Times New Roman" w:cs="Times New Roman"/>
      <w:sz w:val="20"/>
      <w:szCs w:val="20"/>
    </w:rPr>
  </w:style>
  <w:style w:type="character" w:styleId="BodyTextChar" w:customStyle="1">
    <w:name w:val="Body Text Char"/>
    <w:basedOn w:val="DefaultParagraphFont"/>
    <w:link w:val="BodyText"/>
    <w:uiPriority w:val="99"/>
    <w:rsid w:val="00635DA4"/>
    <w:rPr>
      <w:rFonts w:ascii="Tahoma" w:hAnsi="Tahoma" w:eastAsia="Times New Roman" w:cs="Times New Roman"/>
      <w:sz w:val="20"/>
      <w:szCs w:val="20"/>
    </w:rPr>
  </w:style>
  <w:style w:type="paragraph" w:styleId="Bullet" w:customStyle="1">
    <w:name w:val="Bullet"/>
    <w:rsid w:val="00635DA4"/>
    <w:pPr>
      <w:tabs>
        <w:tab w:val="num" w:pos="360"/>
      </w:tabs>
      <w:spacing w:after="0" w:line="240" w:lineRule="auto"/>
      <w:ind w:left="360" w:hanging="360"/>
    </w:pPr>
    <w:rPr>
      <w:rFonts w:ascii="Times New Roman" w:hAnsi="Times New Roman" w:eastAsia="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hAnsi="Tahoma" w:eastAsia="Times New Roman" w:cs="Times New Roman"/>
      <w:sz w:val="20"/>
      <w:szCs w:val="24"/>
    </w:rPr>
  </w:style>
  <w:style w:type="character" w:styleId="DocumentMapChar" w:customStyle="1">
    <w:name w:val="Document Map Char"/>
    <w:basedOn w:val="DefaultParagraphFont"/>
    <w:link w:val="DocumentMap"/>
    <w:semiHidden/>
    <w:rsid w:val="00635DA4"/>
    <w:rPr>
      <w:rFonts w:ascii="Tahoma" w:hAnsi="Tahoma" w:eastAsia="Times New Roman"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hAnsi="Times New Roman" w:eastAsia="Times New Roman" w:cs="Times New Roman"/>
      <w:noProof/>
      <w:sz w:val="18"/>
      <w:szCs w:val="20"/>
    </w:rPr>
  </w:style>
  <w:style w:type="character" w:styleId="FooterChar" w:customStyle="1">
    <w:name w:val="Footer Char"/>
    <w:basedOn w:val="DefaultParagraphFont"/>
    <w:link w:val="Footer"/>
    <w:uiPriority w:val="99"/>
    <w:rsid w:val="00635DA4"/>
    <w:rPr>
      <w:rFonts w:ascii="Times New Roman" w:hAnsi="Times New Roman" w:eastAsia="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hAnsi="Times New Roman" w:eastAsia="Times New Roman" w:cs="Times New Roman"/>
      <w:noProof/>
      <w:sz w:val="18"/>
      <w:szCs w:val="20"/>
    </w:rPr>
  </w:style>
  <w:style w:type="character" w:styleId="HeaderChar" w:customStyle="1">
    <w:name w:val="Header Char"/>
    <w:basedOn w:val="DefaultParagraphFont"/>
    <w:link w:val="Header"/>
    <w:uiPriority w:val="99"/>
    <w:rsid w:val="00635DA4"/>
    <w:rPr>
      <w:rFonts w:ascii="Times New Roman" w:hAnsi="Times New Roman" w:eastAsia="Times New Roman" w:cs="Times New Roman"/>
      <w:noProof/>
      <w:sz w:val="18"/>
      <w:szCs w:val="20"/>
    </w:rPr>
  </w:style>
  <w:style w:type="paragraph" w:styleId="NormalBold" w:customStyle="1">
    <w:name w:val="NormalBold"/>
    <w:basedOn w:val="Normal"/>
    <w:rsid w:val="00635DA4"/>
    <w:pPr>
      <w:spacing w:after="120" w:line="240" w:lineRule="auto"/>
      <w:jc w:val="both"/>
    </w:pPr>
    <w:rPr>
      <w:rFonts w:ascii="Tahoma" w:hAnsi="Tahoma" w:eastAsia="Times New Roman" w:cs="Times New Roman"/>
      <w:b/>
      <w:sz w:val="20"/>
      <w:szCs w:val="24"/>
    </w:rPr>
  </w:style>
  <w:style w:type="paragraph" w:styleId="table" w:customStyle="1">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hAnsi="Tahoma" w:eastAsia="Times New Roman"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hAnsi="Tahoma" w:eastAsia="Times New Roman"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hAnsi="Tahoma" w:eastAsia="Times New Roman"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hAnsi="Tahoma" w:eastAsia="Times New Roman"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hAnsi="Tahoma" w:eastAsia="Times New Roman"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hAnsi="Tahoma" w:eastAsia="Times New Roman"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hAnsi="Tahoma" w:eastAsia="Times New Roman"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hAnsi="Tahoma" w:eastAsia="Times New Roman"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hAnsi="Tahoma" w:eastAsia="Times New Roman" w:cs="Times New Roman"/>
      <w:sz w:val="20"/>
      <w:szCs w:val="24"/>
    </w:rPr>
  </w:style>
  <w:style w:type="character" w:styleId="CommentTextChar" w:customStyle="1">
    <w:name w:val="Comment Text Char"/>
    <w:basedOn w:val="DefaultParagraphFont"/>
    <w:link w:val="CommentText"/>
    <w:uiPriority w:val="99"/>
    <w:rsid w:val="00635DA4"/>
    <w:rPr>
      <w:rFonts w:ascii="Tahoma" w:hAnsi="Tahoma" w:eastAsia="Times New Roman"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styleId="body" w:customStyle="1">
    <w:name w:val="body"/>
    <w:basedOn w:val="Normal"/>
    <w:rsid w:val="00635DA4"/>
    <w:pPr>
      <w:keepLines/>
      <w:suppressAutoHyphens/>
      <w:spacing w:before="120" w:after="120" w:line="260" w:lineRule="exact"/>
      <w:ind w:left="2304"/>
      <w:jc w:val="both"/>
    </w:pPr>
    <w:rPr>
      <w:rFonts w:ascii="Arial" w:hAnsi="Arial" w:eastAsia="Times New Roman"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hAnsi="Verdana" w:eastAsia="Arial Unicode MS" w:cs="Arial Unicode MS"/>
      <w:color w:val="000000"/>
      <w:sz w:val="20"/>
      <w:szCs w:val="24"/>
    </w:rPr>
  </w:style>
  <w:style w:type="character" w:styleId="heading31" w:customStyle="1">
    <w:name w:val="heading31"/>
    <w:basedOn w:val="DefaultParagraphFont"/>
    <w:rsid w:val="00635DA4"/>
    <w:rPr>
      <w:rFonts w:hint="default" w:ascii="Verdana" w:hAnsi="Verdana"/>
      <w:b/>
      <w:bCs/>
      <w:color w:val="CC0000"/>
      <w:sz w:val="20"/>
      <w:szCs w:val="20"/>
    </w:rPr>
  </w:style>
  <w:style w:type="paragraph" w:styleId="BodyText2">
    <w:name w:val="Body Text 2"/>
    <w:basedOn w:val="Normal"/>
    <w:link w:val="BodyText2Char"/>
    <w:rsid w:val="00635DA4"/>
    <w:pPr>
      <w:spacing w:after="120" w:line="240" w:lineRule="auto"/>
      <w:jc w:val="both"/>
    </w:pPr>
    <w:rPr>
      <w:rFonts w:ascii="Arial" w:hAnsi="Arial" w:eastAsia="Times New Roman" w:cs="Arial"/>
      <w:sz w:val="20"/>
      <w:szCs w:val="24"/>
    </w:rPr>
  </w:style>
  <w:style w:type="character" w:styleId="BodyText2Char" w:customStyle="1">
    <w:name w:val="Body Text 2 Char"/>
    <w:basedOn w:val="DefaultParagraphFont"/>
    <w:link w:val="BodyText2"/>
    <w:rsid w:val="00635DA4"/>
    <w:rPr>
      <w:rFonts w:ascii="Arial" w:hAnsi="Arial" w:eastAsia="Times New Roman" w:cs="Arial"/>
      <w:sz w:val="20"/>
      <w:szCs w:val="24"/>
    </w:rPr>
  </w:style>
  <w:style w:type="paragraph" w:styleId="BodyText3">
    <w:name w:val="Body Text 3"/>
    <w:basedOn w:val="Normal"/>
    <w:link w:val="BodyText3Char"/>
    <w:rsid w:val="00635DA4"/>
    <w:pPr>
      <w:spacing w:after="120" w:line="240" w:lineRule="auto"/>
      <w:jc w:val="both"/>
    </w:pPr>
    <w:rPr>
      <w:rFonts w:ascii="Tahoma" w:hAnsi="Tahoma" w:eastAsia="Times New Roman" w:cs="Times New Roman"/>
      <w:bCs/>
      <w:color w:val="000000"/>
      <w:sz w:val="24"/>
      <w:szCs w:val="24"/>
    </w:rPr>
  </w:style>
  <w:style w:type="character" w:styleId="BodyText3Char" w:customStyle="1">
    <w:name w:val="Body Text 3 Char"/>
    <w:basedOn w:val="DefaultParagraphFont"/>
    <w:link w:val="BodyText3"/>
    <w:rsid w:val="00635DA4"/>
    <w:rPr>
      <w:rFonts w:ascii="Tahoma" w:hAnsi="Tahoma" w:eastAsia="Times New Roman" w:cs="Times New Roman"/>
      <w:bCs/>
      <w:color w:val="000000"/>
      <w:sz w:val="24"/>
      <w:szCs w:val="24"/>
    </w:rPr>
  </w:style>
  <w:style w:type="paragraph" w:styleId="list-bullet" w:customStyle="1">
    <w:name w:val="list-bullet"/>
    <w:rsid w:val="00635DA4"/>
    <w:pPr>
      <w:numPr>
        <w:numId w:val="6"/>
      </w:numPr>
      <w:suppressAutoHyphens/>
      <w:spacing w:before="60" w:after="60" w:line="260" w:lineRule="exact"/>
      <w:ind w:left="2736" w:hanging="432"/>
    </w:pPr>
    <w:rPr>
      <w:rFonts w:ascii="Arial" w:hAnsi="Arial" w:eastAsia="Times New Roman"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hAnsi="Tahoma" w:eastAsia="Times New Roman" w:cs="Times New Roman"/>
      <w:sz w:val="20"/>
      <w:szCs w:val="24"/>
    </w:rPr>
  </w:style>
  <w:style w:type="character" w:styleId="FootnoteTextChar" w:customStyle="1">
    <w:name w:val="Footnote Text Char"/>
    <w:basedOn w:val="DefaultParagraphFont"/>
    <w:link w:val="FootnoteText"/>
    <w:semiHidden/>
    <w:rsid w:val="00635DA4"/>
    <w:rPr>
      <w:rFonts w:ascii="Tahoma" w:hAnsi="Tahoma" w:eastAsia="Times New Roman"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hAnsi="Tahoma" w:eastAsia="Times New Roman"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hAnsi="Tahoma" w:eastAsia="Times New Roman" w:cs="Times New Roman"/>
      <w:sz w:val="20"/>
      <w:szCs w:val="24"/>
    </w:rPr>
  </w:style>
  <w:style w:type="character" w:styleId="BodyTextIndentChar" w:customStyle="1">
    <w:name w:val="Body Text Indent Char"/>
    <w:basedOn w:val="DefaultParagraphFont"/>
    <w:link w:val="BodyTextIndent"/>
    <w:rsid w:val="00635DA4"/>
    <w:rPr>
      <w:rFonts w:ascii="Tahoma" w:hAnsi="Tahoma" w:eastAsia="Times New Roman" w:cs="Times New Roman"/>
      <w:sz w:val="20"/>
      <w:szCs w:val="24"/>
    </w:rPr>
  </w:style>
  <w:style w:type="paragraph" w:styleId="Style1" w:customStyle="1">
    <w:name w:val="Style1"/>
    <w:basedOn w:val="Heading3"/>
    <w:rsid w:val="00635DA4"/>
    <w:rPr>
      <w:rFonts w:cs="Tahoma"/>
    </w:rPr>
  </w:style>
  <w:style w:type="paragraph" w:styleId="Style2" w:customStyle="1">
    <w:name w:val="Style2"/>
    <w:basedOn w:val="Heading3"/>
    <w:rsid w:val="00635DA4"/>
    <w:rPr>
      <w:rFonts w:cs="Tahoma"/>
    </w:rPr>
  </w:style>
  <w:style w:type="character" w:styleId="PageNumber">
    <w:name w:val="page number"/>
    <w:basedOn w:val="DefaultParagraphFont"/>
    <w:rsid w:val="00635DA4"/>
  </w:style>
  <w:style w:type="paragraph" w:styleId="Style3" w:customStyle="1">
    <w:name w:val="Style3"/>
    <w:basedOn w:val="Footer"/>
    <w:rsid w:val="00635DA4"/>
    <w:pPr>
      <w:jc w:val="center"/>
    </w:pPr>
    <w:rPr>
      <w:rFonts w:ascii="Tahoma" w:hAnsi="Tahoma"/>
    </w:rPr>
  </w:style>
  <w:style w:type="paragraph" w:styleId="Style4" w:customStyle="1">
    <w:name w:val="Style4"/>
    <w:basedOn w:val="Footer"/>
    <w:rsid w:val="00635DA4"/>
    <w:pPr>
      <w:jc w:val="center"/>
    </w:pPr>
    <w:rPr>
      <w:rFonts w:ascii="Tahoma" w:hAnsi="Tahoma"/>
    </w:rPr>
  </w:style>
  <w:style w:type="paragraph" w:styleId="StyleHeading2Tahoma10pt" w:customStyle="1">
    <w:name w:val="Style Heading 2 + Tahoma 10 pt"/>
    <w:basedOn w:val="Heading2"/>
    <w:autoRedefine/>
    <w:rsid w:val="00635DA4"/>
    <w:pPr>
      <w:tabs>
        <w:tab w:val="left" w:pos="720"/>
      </w:tabs>
      <w:ind w:left="0" w:firstLine="0"/>
    </w:pPr>
    <w:rPr>
      <w:rFonts w:cs="Tahoma"/>
      <w:bCs w:val="0"/>
      <w:szCs w:val="22"/>
    </w:rPr>
  </w:style>
  <w:style w:type="character" w:styleId="normal-h" w:customStyle="1">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styleId="CommentSubjectChar" w:customStyle="1">
    <w:name w:val="Comment Subject Char"/>
    <w:basedOn w:val="CommentTextChar"/>
    <w:link w:val="CommentSubject"/>
    <w:uiPriority w:val="99"/>
    <w:rsid w:val="00635DA4"/>
    <w:rPr>
      <w:rFonts w:ascii="Tahoma" w:hAnsi="Tahoma" w:eastAsia="Times New Roman" w:cs="Times New Roman"/>
      <w:b/>
      <w:bCs/>
      <w:sz w:val="20"/>
      <w:szCs w:val="24"/>
    </w:rPr>
  </w:style>
  <w:style w:type="paragraph" w:styleId="Style5" w:customStyle="1">
    <w:name w:val="Style5"/>
    <w:basedOn w:val="Normal"/>
    <w:rsid w:val="00635DA4"/>
    <w:pPr>
      <w:spacing w:after="120" w:line="240" w:lineRule="auto"/>
      <w:jc w:val="both"/>
    </w:pPr>
    <w:rPr>
      <w:rFonts w:ascii="Tahoma" w:hAnsi="Tahoma" w:eastAsia="Times New Roman" w:cs="Tahoma"/>
      <w:i/>
      <w:sz w:val="20"/>
      <w:szCs w:val="24"/>
    </w:rPr>
  </w:style>
  <w:style w:type="character" w:styleId="DefaultChar" w:customStyle="1">
    <w:name w:val="Default Char"/>
    <w:basedOn w:val="DefaultParagraphFont"/>
    <w:link w:val="Default"/>
    <w:uiPriority w:val="99"/>
    <w:locked/>
    <w:rsid w:val="00635DA4"/>
    <w:rPr>
      <w:rFonts w:ascii="Tahoma" w:hAnsi="Tahoma" w:cs="Tahoma"/>
      <w:color w:val="000000"/>
      <w:szCs w:val="24"/>
    </w:rPr>
  </w:style>
  <w:style w:type="paragraph" w:styleId="Default" w:customStyle="1">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styleId="LightGrid-Accent11" w:customStyle="1">
    <w:name w:val="Light Grid - Accent 11"/>
    <w:basedOn w:val="TableNormal"/>
    <w:uiPriority w:val="62"/>
    <w:rsid w:val="00635DA4"/>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Lines="0" w:beforeAutospacing="0" w:afterLines="0" w:afterAutospacing="0" w:line="240" w:lineRule="auto"/>
      </w:pPr>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Lines="0" w:beforeAutospacing="0" w:afterLines="0" w:afterAutospacing="0" w:line="240" w:lineRule="auto"/>
      </w:pPr>
      <w:rPr>
        <w:rFonts w:hint="default"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hint="default" w:asciiTheme="majorHAnsi" w:hAnsiTheme="majorHAnsi" w:eastAsiaTheme="majorEastAsia" w:cstheme="majorBidi"/>
        <w:b/>
        <w:bCs/>
      </w:rPr>
    </w:tblStylePr>
    <w:tblStylePr w:type="lastCol">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paragraph" w:styleId="normal-p" w:customStyle="1">
    <w:name w:val="normal-p"/>
    <w:basedOn w:val="Normal"/>
    <w:rsid w:val="00635DA4"/>
    <w:pPr>
      <w:spacing w:before="100" w:beforeAutospacing="1" w:after="100" w:afterAutospacing="1" w:line="240" w:lineRule="auto"/>
      <w:jc w:val="both"/>
    </w:pPr>
    <w:rPr>
      <w:rFonts w:ascii="Tahoma" w:hAnsi="Tahoma" w:eastAsia="Times New Roman"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hAnsi="Tahoma" w:eastAsia="Times New Roman"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insideV w:val="single" w:color="7295D2" w:themeColor="accent1" w:themeTint="BF" w:sz="8" w:space="0"/>
      </w:tblBorders>
    </w:tblPr>
    <w:tcPr>
      <w:shd w:val="clear" w:color="auto" w:fill="D0DBF0" w:themeFill="accent1" w:themeFillTint="3F"/>
    </w:tcPr>
    <w:tblStylePr w:type="firstRow">
      <w:rPr>
        <w:b/>
        <w:bCs/>
      </w:rPr>
    </w:tblStylePr>
    <w:tblStylePr w:type="lastRow">
      <w:rPr>
        <w:b/>
        <w:bCs/>
      </w:rPr>
      <w:tblPr/>
      <w:tcPr>
        <w:tcBorders>
          <w:top w:val="single" w:color="7295D2" w:themeColor="accent1" w:themeTint="BF" w:sz="18" w:space="0"/>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styleId="Style6" w:customStyle="1">
    <w:name w:val="Style6"/>
    <w:basedOn w:val="DefaultParagraphFont"/>
    <w:uiPriority w:val="1"/>
    <w:rsid w:val="00635DA4"/>
    <w:rPr>
      <w:b/>
      <w:sz w:val="24"/>
    </w:rPr>
  </w:style>
  <w:style w:type="table" w:styleId="MediumShading2-Accent11" w:customStyle="1">
    <w:name w:val="Medium Shading 2 - Accent 11"/>
    <w:basedOn w:val="TableNormal"/>
    <w:uiPriority w:val="64"/>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1" w:customStyle="1">
    <w:name w:val="Medium Shading 1 - Accent 11"/>
    <w:basedOn w:val="TableNormal"/>
    <w:uiPriority w:val="63"/>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hAnsiTheme="majorHAnsi" w:eastAsiaTheme="majorEastAsia"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hAnsi="Times New Roman" w:eastAsia="Times New Roman" w:cs="Times New Roman"/>
      <w:szCs w:val="20"/>
    </w:rPr>
  </w:style>
  <w:style w:type="paragraph" w:styleId="Style7" w:customStyle="1">
    <w:name w:val="Style7"/>
    <w:basedOn w:val="Heading5"/>
    <w:link w:val="Style7Char"/>
    <w:rsid w:val="00635DA4"/>
    <w:pPr>
      <w:numPr>
        <w:ilvl w:val="2"/>
        <w:numId w:val="7"/>
      </w:numPr>
      <w:tabs>
        <w:tab w:val="left" w:pos="1080"/>
      </w:tabs>
      <w:ind w:left="0" w:firstLine="0"/>
    </w:pPr>
    <w:rPr>
      <w:rFonts w:cs="Tahoma"/>
      <w:sz w:val="24"/>
      <w:szCs w:val="24"/>
    </w:rPr>
  </w:style>
  <w:style w:type="character" w:styleId="Style7Char" w:customStyle="1">
    <w:name w:val="Style7 Char"/>
    <w:basedOn w:val="Heading5Char"/>
    <w:link w:val="Style7"/>
    <w:rsid w:val="00635DA4"/>
    <w:rPr>
      <w:rFonts w:ascii="Tahoma" w:hAnsi="Tahoma" w:eastAsia="Times New Roman"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styleId="PlainTextChar" w:customStyle="1">
    <w:name w:val="Plain Text Char"/>
    <w:basedOn w:val="DefaultParagraphFont"/>
    <w:link w:val="PlainText"/>
    <w:uiPriority w:val="99"/>
    <w:rsid w:val="00635DA4"/>
    <w:rPr>
      <w:rFonts w:ascii="Consolas" w:hAnsi="Consolas"/>
      <w:sz w:val="21"/>
      <w:szCs w:val="21"/>
    </w:rPr>
  </w:style>
  <w:style w:type="paragraph" w:styleId="PFAppendixASubsections" w:customStyle="1">
    <w:name w:val="PF Appendix A Subsections"/>
    <w:basedOn w:val="Normal"/>
    <w:link w:val="PFAppendixASubsectionsChar"/>
    <w:qFormat/>
    <w:rsid w:val="00635DA4"/>
    <w:pPr>
      <w:keepNext/>
      <w:numPr>
        <w:numId w:val="13"/>
      </w:numPr>
      <w:spacing w:before="120" w:after="120" w:line="240" w:lineRule="auto"/>
      <w:outlineLvl w:val="1"/>
    </w:pPr>
    <w:rPr>
      <w:rFonts w:ascii="Tahoma" w:hAnsi="Tahoma" w:eastAsia="Times New Roman" w:cs="Tahoma"/>
      <w:b/>
      <w:bCs/>
      <w:szCs w:val="24"/>
    </w:rPr>
  </w:style>
  <w:style w:type="character" w:styleId="PFAppendixASubsectionsChar" w:customStyle="1">
    <w:name w:val="PF Appendix A Subsections Char"/>
    <w:basedOn w:val="DefaultParagraphFont"/>
    <w:link w:val="PFAppendixASubsections"/>
    <w:rsid w:val="00635DA4"/>
    <w:rPr>
      <w:rFonts w:ascii="Tahoma" w:hAnsi="Tahoma" w:eastAsia="Times New Roman" w:cs="Tahoma"/>
      <w:b/>
      <w:bCs/>
      <w:szCs w:val="24"/>
    </w:rPr>
  </w:style>
  <w:style w:type="paragraph" w:styleId="PFAppendixBSubsections" w:customStyle="1">
    <w:name w:val="PF Appendix B Subsections"/>
    <w:basedOn w:val="PFAppendixASubsections"/>
    <w:next w:val="Normal"/>
    <w:link w:val="PFAppendixBSubsectionsChar"/>
    <w:qFormat/>
    <w:rsid w:val="00635DA4"/>
    <w:pPr>
      <w:numPr>
        <w:numId w:val="14"/>
      </w:numPr>
    </w:pPr>
  </w:style>
  <w:style w:type="character" w:styleId="PFAppendixBSubsectionsChar" w:customStyle="1">
    <w:name w:val="PF Appendix B Subsections Char"/>
    <w:basedOn w:val="PFAppendixASubsectionsChar"/>
    <w:link w:val="PFAppendixBSubsections"/>
    <w:rsid w:val="00635DA4"/>
    <w:rPr>
      <w:rFonts w:ascii="Tahoma" w:hAnsi="Tahoma" w:eastAsia="Times New Roman" w:cs="Tahoma"/>
      <w:b/>
      <w:bCs/>
      <w:szCs w:val="24"/>
    </w:rPr>
  </w:style>
  <w:style w:type="paragraph" w:styleId="PFAppendixCSubsections" w:customStyle="1">
    <w:name w:val="PF Appendix C Subsections"/>
    <w:basedOn w:val="PFAppendixBSubsections"/>
    <w:next w:val="Normal"/>
    <w:link w:val="PFAppendixCSubsectionsChar"/>
    <w:qFormat/>
    <w:rsid w:val="00635DA4"/>
    <w:pPr>
      <w:numPr>
        <w:numId w:val="15"/>
      </w:numPr>
    </w:pPr>
  </w:style>
  <w:style w:type="character" w:styleId="PFAppendixCSubsectionsChar" w:customStyle="1">
    <w:name w:val="PF Appendix C Subsections Char"/>
    <w:basedOn w:val="PFAppendixBSubsectionsChar"/>
    <w:link w:val="PFAppendixCSubsections"/>
    <w:rsid w:val="00635DA4"/>
    <w:rPr>
      <w:rFonts w:ascii="Tahoma" w:hAnsi="Tahoma" w:eastAsia="Times New Roman" w:cs="Tahoma"/>
      <w:b/>
      <w:bCs/>
      <w:szCs w:val="24"/>
    </w:rPr>
  </w:style>
  <w:style w:type="paragraph" w:styleId="PFAppendixDSubsections" w:customStyle="1">
    <w:name w:val="PF Appendix D Subsections"/>
    <w:basedOn w:val="PFAppendixCSubsections"/>
    <w:next w:val="Normal"/>
    <w:link w:val="PFAppendixDSubsectionsChar"/>
    <w:qFormat/>
    <w:rsid w:val="00635DA4"/>
    <w:pPr>
      <w:numPr>
        <w:numId w:val="16"/>
      </w:numPr>
    </w:pPr>
    <w:rPr>
      <w:szCs w:val="18"/>
    </w:rPr>
  </w:style>
  <w:style w:type="character" w:styleId="PFAppendixDSubsectionsChar" w:customStyle="1">
    <w:name w:val="PF Appendix D Subsections Char"/>
    <w:basedOn w:val="DefaultParagraphFont"/>
    <w:link w:val="PFAppendixDSubsections"/>
    <w:rsid w:val="00635DA4"/>
    <w:rPr>
      <w:rFonts w:ascii="Tahoma" w:hAnsi="Tahoma" w:eastAsia="Times New Roman" w:cs="Tahoma"/>
      <w:b/>
      <w:bCs/>
      <w:szCs w:val="18"/>
    </w:rPr>
  </w:style>
  <w:style w:type="paragraph" w:styleId="PFAppendixESubsections" w:customStyle="1">
    <w:name w:val="PF Appendix E Subsections"/>
    <w:basedOn w:val="PFAppendixDSubsections"/>
    <w:next w:val="Normal"/>
    <w:qFormat/>
    <w:rsid w:val="00635DA4"/>
    <w:pPr>
      <w:numPr>
        <w:numId w:val="17"/>
      </w:numPr>
    </w:pPr>
  </w:style>
  <w:style w:type="paragraph" w:styleId="PFHeading1" w:customStyle="1">
    <w:name w:val="PF Heading 1"/>
    <w:basedOn w:val="Heading1"/>
    <w:next w:val="Normal"/>
    <w:link w:val="PFHeading1Char"/>
    <w:autoRedefine/>
    <w:qFormat/>
    <w:rsid w:val="00165F5E"/>
    <w:pPr>
      <w:numPr>
        <w:numId w:val="18"/>
      </w:numPr>
      <w:jc w:val="left"/>
    </w:pPr>
  </w:style>
  <w:style w:type="character" w:styleId="PFHeading1Char" w:customStyle="1">
    <w:name w:val="PF Heading 1 Char"/>
    <w:basedOn w:val="Heading1Char"/>
    <w:link w:val="PFHeading1"/>
    <w:rsid w:val="00165F5E"/>
    <w:rPr>
      <w:rFonts w:ascii="Times New Roman" w:hAnsi="Times New Roman" w:eastAsia="Times New Roman" w:cs="Times New Roman"/>
      <w:b/>
      <w:bCs/>
      <w:snapToGrid w:val="0"/>
      <w:sz w:val="24"/>
      <w:szCs w:val="28"/>
    </w:rPr>
  </w:style>
  <w:style w:type="paragraph" w:styleId="PFAppendixHeading" w:customStyle="1">
    <w:name w:val="PF Appendix Heading"/>
    <w:basedOn w:val="PFHeading1"/>
    <w:next w:val="Normal"/>
    <w:link w:val="PFAppendixHeadingChar"/>
    <w:qFormat/>
    <w:rsid w:val="00635DA4"/>
    <w:pPr>
      <w:numPr>
        <w:numId w:val="8"/>
      </w:numPr>
    </w:pPr>
  </w:style>
  <w:style w:type="character" w:styleId="PFAppendixHeadingChar" w:customStyle="1">
    <w:name w:val="PF Appendix Heading Char"/>
    <w:basedOn w:val="DefaultParagraphFont"/>
    <w:link w:val="PFAppendixHeading"/>
    <w:rsid w:val="00635DA4"/>
    <w:rPr>
      <w:rFonts w:ascii="Times New Roman" w:hAnsi="Times New Roman" w:eastAsia="Times New Roman" w:cs="Times New Roman"/>
      <w:b/>
      <w:bCs/>
      <w:snapToGrid w:val="0"/>
      <w:sz w:val="24"/>
      <w:szCs w:val="28"/>
    </w:rPr>
  </w:style>
  <w:style w:type="paragraph" w:styleId="PFBodyText" w:customStyle="1">
    <w:name w:val="PF Body Text"/>
    <w:basedOn w:val="Normal"/>
    <w:link w:val="PFBodyTextChar"/>
    <w:qFormat/>
    <w:rsid w:val="00635DA4"/>
    <w:pPr>
      <w:spacing w:after="120" w:line="240" w:lineRule="auto"/>
      <w:jc w:val="both"/>
    </w:pPr>
    <w:rPr>
      <w:rFonts w:ascii="Tahoma" w:hAnsi="Tahoma" w:eastAsia="Times New Roman" w:cs="Times New Roman"/>
      <w:sz w:val="20"/>
      <w:szCs w:val="18"/>
    </w:rPr>
  </w:style>
  <w:style w:type="character" w:styleId="PFBodyTextChar" w:customStyle="1">
    <w:name w:val="PF Body Text Char"/>
    <w:basedOn w:val="DefaultParagraphFont"/>
    <w:link w:val="PFBodyText"/>
    <w:rsid w:val="00635DA4"/>
    <w:rPr>
      <w:rFonts w:ascii="Tahoma" w:hAnsi="Tahoma" w:eastAsia="Times New Roman" w:cs="Times New Roman"/>
      <w:sz w:val="20"/>
      <w:szCs w:val="18"/>
    </w:rPr>
  </w:style>
  <w:style w:type="paragraph" w:styleId="PFBulletedList" w:customStyle="1">
    <w:name w:val="PF Bulleted List"/>
    <w:basedOn w:val="Normal"/>
    <w:link w:val="PFBulletedListChar"/>
    <w:uiPriority w:val="99"/>
    <w:qFormat/>
    <w:rsid w:val="00635DA4"/>
    <w:pPr>
      <w:numPr>
        <w:numId w:val="9"/>
      </w:numPr>
      <w:spacing w:before="60" w:after="60" w:line="240" w:lineRule="auto"/>
      <w:jc w:val="both"/>
    </w:pPr>
    <w:rPr>
      <w:rFonts w:ascii="Tahoma" w:hAnsi="Tahoma" w:eastAsia="Times New Roman" w:cs="Times New Roman"/>
      <w:sz w:val="20"/>
      <w:szCs w:val="20"/>
    </w:rPr>
  </w:style>
  <w:style w:type="character" w:styleId="PFBulletedListChar" w:customStyle="1">
    <w:name w:val="PF Bulleted List Char"/>
    <w:basedOn w:val="DefaultParagraphFont"/>
    <w:link w:val="PFBulletedList"/>
    <w:uiPriority w:val="99"/>
    <w:rsid w:val="00635DA4"/>
    <w:rPr>
      <w:rFonts w:ascii="Tahoma" w:hAnsi="Tahoma" w:eastAsia="Times New Roman" w:cs="Times New Roman"/>
      <w:sz w:val="20"/>
      <w:szCs w:val="20"/>
    </w:rPr>
  </w:style>
  <w:style w:type="paragraph" w:styleId="PFHeading2" w:customStyle="1">
    <w:name w:val="PF Heading 2"/>
    <w:basedOn w:val="Heading2"/>
    <w:next w:val="PFBodyText"/>
    <w:link w:val="PFHeading2Char"/>
    <w:uiPriority w:val="99"/>
    <w:qFormat/>
    <w:rsid w:val="00635DA4"/>
  </w:style>
  <w:style w:type="character" w:styleId="PFHeading2Char" w:customStyle="1">
    <w:name w:val="PF Heading 2 Char"/>
    <w:basedOn w:val="Heading2Char"/>
    <w:link w:val="PFHeading2"/>
    <w:uiPriority w:val="99"/>
    <w:rsid w:val="00635DA4"/>
    <w:rPr>
      <w:rFonts w:ascii="Times New Roman" w:hAnsi="Times New Roman" w:eastAsia="Times New Roman" w:cs="Times New Roman"/>
      <w:b/>
      <w:bCs/>
      <w:snapToGrid w:val="0"/>
      <w:szCs w:val="28"/>
    </w:rPr>
  </w:style>
  <w:style w:type="paragraph" w:styleId="PFHeading3" w:customStyle="1">
    <w:name w:val="PF Heading 3"/>
    <w:basedOn w:val="Heading3"/>
    <w:next w:val="PFBodyText"/>
    <w:link w:val="PFHeading3Char"/>
    <w:qFormat/>
    <w:rsid w:val="00635DA4"/>
  </w:style>
  <w:style w:type="character" w:styleId="PFHeading3Char" w:customStyle="1">
    <w:name w:val="PF Heading 3 Char"/>
    <w:basedOn w:val="Heading3Char"/>
    <w:link w:val="PFHeading3"/>
    <w:rsid w:val="00635DA4"/>
    <w:rPr>
      <w:rFonts w:ascii="Times New Roman" w:hAnsi="Times New Roman" w:eastAsia="Times New Roman" w:cs="Times New Roman"/>
      <w:b/>
      <w:szCs w:val="32"/>
    </w:rPr>
  </w:style>
  <w:style w:type="paragraph" w:styleId="PFHeading4" w:customStyle="1">
    <w:name w:val="PF Heading 4"/>
    <w:basedOn w:val="Heading4"/>
    <w:next w:val="PFBodyText"/>
    <w:link w:val="PFHeading4Char"/>
    <w:uiPriority w:val="99"/>
    <w:qFormat/>
    <w:rsid w:val="00635DA4"/>
  </w:style>
  <w:style w:type="character" w:styleId="PFHeading4Char" w:customStyle="1">
    <w:name w:val="PF Heading 4 Char"/>
    <w:basedOn w:val="Heading4Char"/>
    <w:link w:val="PFHeading4"/>
    <w:uiPriority w:val="99"/>
    <w:rsid w:val="00635DA4"/>
    <w:rPr>
      <w:rFonts w:ascii="Times New Roman" w:hAnsi="Times New Roman" w:eastAsia="Times New Roman" w:cs="Times New Roman"/>
      <w:b/>
      <w:iCs/>
      <w:snapToGrid w:val="0"/>
      <w:sz w:val="20"/>
      <w:szCs w:val="28"/>
    </w:rPr>
  </w:style>
  <w:style w:type="paragraph" w:styleId="PFHeading5" w:customStyle="1">
    <w:name w:val="PF Heading 5"/>
    <w:basedOn w:val="Heading5"/>
    <w:next w:val="PFBodyText"/>
    <w:link w:val="PFHeading5Char"/>
    <w:uiPriority w:val="99"/>
    <w:qFormat/>
    <w:rsid w:val="00635DA4"/>
  </w:style>
  <w:style w:type="character" w:styleId="PFHeading5Char" w:customStyle="1">
    <w:name w:val="PF Heading 5 Char"/>
    <w:basedOn w:val="Heading5Char"/>
    <w:link w:val="PFHeading5"/>
    <w:uiPriority w:val="99"/>
    <w:rsid w:val="00635DA4"/>
    <w:rPr>
      <w:rFonts w:ascii="Tahoma" w:hAnsi="Tahoma" w:eastAsia="Times New Roman" w:cs="Times New Roman"/>
      <w:b/>
      <w:sz w:val="20"/>
      <w:szCs w:val="28"/>
    </w:rPr>
  </w:style>
  <w:style w:type="paragraph" w:styleId="PFHeading6" w:customStyle="1">
    <w:name w:val="PF Heading 6"/>
    <w:basedOn w:val="Heading6"/>
    <w:next w:val="PFBodyText"/>
    <w:link w:val="PFHeading6Char"/>
    <w:uiPriority w:val="99"/>
    <w:qFormat/>
    <w:rsid w:val="00635DA4"/>
    <w:pPr>
      <w:ind w:left="1368" w:hanging="1368"/>
    </w:pPr>
  </w:style>
  <w:style w:type="character" w:styleId="PFHeading6Char" w:customStyle="1">
    <w:name w:val="PF Heading 6 Char"/>
    <w:basedOn w:val="Heading6Char"/>
    <w:link w:val="PFHeading6"/>
    <w:uiPriority w:val="99"/>
    <w:rsid w:val="00635DA4"/>
    <w:rPr>
      <w:rFonts w:ascii="Tahoma" w:hAnsi="Tahoma" w:eastAsia="Times New Roman" w:cs="Times New Roman"/>
      <w:b/>
      <w:bCs/>
      <w:sz w:val="20"/>
    </w:rPr>
  </w:style>
  <w:style w:type="paragraph" w:styleId="PFHeading7" w:customStyle="1">
    <w:name w:val="PF Heading 7"/>
    <w:basedOn w:val="Heading7"/>
    <w:next w:val="PFBodyText"/>
    <w:link w:val="PFHeading7Char"/>
    <w:qFormat/>
    <w:rsid w:val="00635DA4"/>
    <w:pPr>
      <w:keepNext/>
      <w:ind w:left="1584" w:hanging="1584"/>
    </w:pPr>
  </w:style>
  <w:style w:type="character" w:styleId="PFHeading7Char" w:customStyle="1">
    <w:name w:val="PF Heading 7 Char"/>
    <w:basedOn w:val="Heading7Char"/>
    <w:link w:val="PFHeading7"/>
    <w:rsid w:val="00635DA4"/>
    <w:rPr>
      <w:rFonts w:ascii="Tahoma" w:hAnsi="Tahoma" w:eastAsia="Times New Roman" w:cs="Times New Roman"/>
      <w:b/>
      <w:sz w:val="20"/>
      <w:szCs w:val="24"/>
    </w:rPr>
  </w:style>
  <w:style w:type="paragraph" w:styleId="PFHeading8" w:customStyle="1">
    <w:name w:val="PF Heading 8"/>
    <w:basedOn w:val="Heading8"/>
    <w:next w:val="PFBodyText"/>
    <w:link w:val="PFHeading8Char"/>
    <w:qFormat/>
    <w:rsid w:val="00635DA4"/>
    <w:pPr>
      <w:keepNext/>
      <w:ind w:left="1728" w:hanging="1728"/>
    </w:pPr>
  </w:style>
  <w:style w:type="character" w:styleId="PFHeading8Char" w:customStyle="1">
    <w:name w:val="PF Heading 8 Char"/>
    <w:basedOn w:val="Heading8Char"/>
    <w:link w:val="PFHeading8"/>
    <w:rsid w:val="00635DA4"/>
    <w:rPr>
      <w:rFonts w:ascii="Tahoma" w:hAnsi="Tahoma" w:eastAsia="Times New Roman" w:cs="Times New Roman"/>
      <w:b/>
      <w:iCs/>
      <w:sz w:val="20"/>
      <w:szCs w:val="24"/>
    </w:rPr>
  </w:style>
  <w:style w:type="paragraph" w:styleId="PFHeading9" w:customStyle="1">
    <w:name w:val="PF Heading 9"/>
    <w:basedOn w:val="Heading9"/>
    <w:next w:val="PFBodyText"/>
    <w:link w:val="PFHeading9Char"/>
    <w:qFormat/>
    <w:rsid w:val="00635DA4"/>
    <w:pPr>
      <w:keepNext/>
      <w:ind w:left="1944" w:hanging="1944"/>
    </w:pPr>
  </w:style>
  <w:style w:type="character" w:styleId="PFHeading9Char" w:customStyle="1">
    <w:name w:val="PF Heading 9 Char"/>
    <w:basedOn w:val="Heading9Char"/>
    <w:link w:val="PFHeading9"/>
    <w:rsid w:val="00635DA4"/>
    <w:rPr>
      <w:rFonts w:ascii="Tahoma" w:hAnsi="Tahoma" w:eastAsia="Times New Roman" w:cs="Arial"/>
      <w:b/>
      <w:sz w:val="20"/>
    </w:rPr>
  </w:style>
  <w:style w:type="paragraph" w:styleId="PFLetteredList" w:customStyle="1">
    <w:name w:val="PF Lettered List"/>
    <w:basedOn w:val="Normal"/>
    <w:link w:val="PFLetteredListChar"/>
    <w:uiPriority w:val="99"/>
    <w:qFormat/>
    <w:rsid w:val="00635DA4"/>
    <w:pPr>
      <w:numPr>
        <w:numId w:val="10"/>
      </w:numPr>
      <w:spacing w:before="60" w:after="60" w:line="240" w:lineRule="auto"/>
      <w:jc w:val="both"/>
    </w:pPr>
    <w:rPr>
      <w:rFonts w:ascii="Tahoma" w:hAnsi="Tahoma"/>
      <w:iCs/>
      <w:sz w:val="20"/>
    </w:rPr>
  </w:style>
  <w:style w:type="character" w:styleId="PFLetteredListChar" w:customStyle="1">
    <w:name w:val="PF Lettered List Char"/>
    <w:basedOn w:val="DefaultParagraphFont"/>
    <w:link w:val="PFLetteredList"/>
    <w:uiPriority w:val="99"/>
    <w:rsid w:val="00635DA4"/>
    <w:rPr>
      <w:rFonts w:ascii="Tahoma" w:hAnsi="Tahoma"/>
      <w:iCs/>
      <w:sz w:val="20"/>
    </w:rPr>
  </w:style>
  <w:style w:type="paragraph" w:styleId="PFMinutes" w:customStyle="1">
    <w:name w:val="PF Minutes"/>
    <w:basedOn w:val="Normal"/>
    <w:qFormat/>
    <w:rsid w:val="00635DA4"/>
    <w:pPr>
      <w:spacing w:after="30" w:line="240" w:lineRule="auto"/>
      <w:jc w:val="both"/>
    </w:pPr>
    <w:rPr>
      <w:rFonts w:ascii="Tahoma" w:hAnsi="Tahoma" w:eastAsia="Times New Roman" w:cs="Tahoma"/>
      <w:sz w:val="20"/>
      <w:szCs w:val="20"/>
    </w:rPr>
  </w:style>
  <w:style w:type="paragraph" w:styleId="PFNumberedList" w:customStyle="1">
    <w:name w:val="PF Numbered List"/>
    <w:basedOn w:val="Normal"/>
    <w:link w:val="PFNumberedListChar"/>
    <w:qFormat/>
    <w:rsid w:val="00635DA4"/>
    <w:pPr>
      <w:numPr>
        <w:numId w:val="11"/>
      </w:numPr>
      <w:spacing w:before="60" w:after="60" w:line="240" w:lineRule="auto"/>
      <w:jc w:val="both"/>
    </w:pPr>
    <w:rPr>
      <w:rFonts w:ascii="Tahoma" w:hAnsi="Tahoma"/>
      <w:sz w:val="20"/>
    </w:rPr>
  </w:style>
  <w:style w:type="character" w:styleId="PFNumberedListChar" w:customStyle="1">
    <w:name w:val="PF Numbered List Char"/>
    <w:basedOn w:val="DefaultParagraphFont"/>
    <w:link w:val="PFNumberedList"/>
    <w:rsid w:val="00635DA4"/>
    <w:rPr>
      <w:rFonts w:ascii="Tahoma" w:hAnsi="Tahoma"/>
      <w:sz w:val="20"/>
    </w:rPr>
  </w:style>
  <w:style w:type="paragraph" w:styleId="PFTableHead" w:customStyle="1">
    <w:name w:val="PF Table Head"/>
    <w:basedOn w:val="Normal"/>
    <w:link w:val="PFTableHeadChar"/>
    <w:qFormat/>
    <w:rsid w:val="00635DA4"/>
    <w:pPr>
      <w:spacing w:before="60" w:after="60" w:line="240" w:lineRule="auto"/>
      <w:jc w:val="center"/>
    </w:pPr>
    <w:rPr>
      <w:rFonts w:ascii="Tahoma" w:hAnsi="Tahoma"/>
      <w:b/>
      <w:sz w:val="20"/>
    </w:rPr>
  </w:style>
  <w:style w:type="character" w:styleId="PFTableHeadChar" w:customStyle="1">
    <w:name w:val="PF Table Head Char"/>
    <w:basedOn w:val="DefaultParagraphFont"/>
    <w:link w:val="PFTableHead"/>
    <w:rsid w:val="00635DA4"/>
    <w:rPr>
      <w:rFonts w:ascii="Tahoma" w:hAnsi="Tahoma"/>
      <w:b/>
      <w:sz w:val="20"/>
    </w:rPr>
  </w:style>
  <w:style w:type="paragraph" w:styleId="PFTableText" w:customStyle="1">
    <w:name w:val="PF Table Text"/>
    <w:basedOn w:val="Normal"/>
    <w:link w:val="PFTableTextChar"/>
    <w:qFormat/>
    <w:rsid w:val="00635DA4"/>
    <w:pPr>
      <w:spacing w:before="60" w:after="60" w:line="240" w:lineRule="auto"/>
      <w:jc w:val="center"/>
    </w:pPr>
    <w:rPr>
      <w:rFonts w:ascii="Tahoma" w:hAnsi="Tahoma"/>
      <w:sz w:val="20"/>
    </w:rPr>
  </w:style>
  <w:style w:type="character" w:styleId="PFTableTextChar" w:customStyle="1">
    <w:name w:val="PF Table Text Char"/>
    <w:basedOn w:val="DefaultParagraphFont"/>
    <w:link w:val="PFTableText"/>
    <w:rsid w:val="00635DA4"/>
    <w:rPr>
      <w:rFonts w:ascii="Tahoma" w:hAnsi="Tahoma"/>
      <w:sz w:val="20"/>
    </w:rPr>
  </w:style>
  <w:style w:type="paragraph" w:styleId="PFTOCHead" w:customStyle="1">
    <w:name w:val="PF TOC Head"/>
    <w:basedOn w:val="Normal"/>
    <w:next w:val="PFBodyText"/>
    <w:link w:val="PFTOCHeadChar"/>
    <w:qFormat/>
    <w:rsid w:val="00635DA4"/>
    <w:pPr>
      <w:spacing w:before="120" w:after="120" w:line="240" w:lineRule="auto"/>
      <w:jc w:val="center"/>
    </w:pPr>
    <w:rPr>
      <w:rFonts w:ascii="Tahoma" w:hAnsi="Tahoma" w:eastAsia="Times New Roman" w:cs="Times New Roman"/>
      <w:b/>
      <w:sz w:val="28"/>
      <w:szCs w:val="36"/>
    </w:rPr>
  </w:style>
  <w:style w:type="character" w:styleId="PFTOCHeadChar" w:customStyle="1">
    <w:name w:val="PF TOC Head Char"/>
    <w:basedOn w:val="DefaultParagraphFont"/>
    <w:link w:val="PFTOCHead"/>
    <w:rsid w:val="00635DA4"/>
    <w:rPr>
      <w:rFonts w:ascii="Tahoma" w:hAnsi="Tahoma" w:eastAsia="Times New Roman" w:cs="Times New Roman"/>
      <w:b/>
      <w:sz w:val="28"/>
      <w:szCs w:val="36"/>
    </w:rPr>
  </w:style>
  <w:style w:type="table" w:styleId="TableGrid1" w:customStyle="1">
    <w:name w:val="Table Grid1"/>
    <w:basedOn w:val="TableNormal"/>
    <w:next w:val="TableGrid"/>
    <w:rsid w:val="00635DA4"/>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Professional">
    <w:name w:val="Table Professional"/>
    <w:basedOn w:val="TableNormal"/>
    <w:rsid w:val="00635DA4"/>
    <w:pPr>
      <w:spacing w:after="0" w:line="240" w:lineRule="auto"/>
    </w:pPr>
    <w:rPr>
      <w:rFonts w:ascii="Times New Roman" w:hAnsi="Times New Roman" w:eastAsia="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3" w:customStyle="1">
    <w:name w:val="Table Grid3"/>
    <w:basedOn w:val="TableNormal"/>
    <w:next w:val="TableGrid"/>
    <w:locked/>
    <w:rsid w:val="00635D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hAnsi="Arial" w:eastAsia="Times New Roman" w:cs="Arial"/>
      <w:b/>
      <w:bCs/>
      <w:sz w:val="24"/>
      <w:szCs w:val="20"/>
    </w:rPr>
  </w:style>
  <w:style w:type="character" w:styleId="TitleChar" w:customStyle="1">
    <w:name w:val="Title Char"/>
    <w:basedOn w:val="DefaultParagraphFont"/>
    <w:link w:val="Title"/>
    <w:rsid w:val="00635DA4"/>
    <w:rPr>
      <w:rFonts w:ascii="Arial" w:hAnsi="Arial" w:eastAsia="Times New Roman" w:cs="Arial"/>
      <w:b/>
      <w:bCs/>
      <w:sz w:val="24"/>
      <w:szCs w:val="20"/>
    </w:rPr>
  </w:style>
  <w:style w:type="paragraph" w:styleId="NoSpacing">
    <w:name w:val="No Spacing"/>
    <w:link w:val="NoSpacingChar"/>
    <w:uiPriority w:val="1"/>
    <w:qFormat/>
    <w:rsid w:val="00635DA4"/>
    <w:pPr>
      <w:spacing w:after="0" w:line="240" w:lineRule="auto"/>
    </w:pPr>
    <w:rPr>
      <w:rFonts w:ascii="Times New Roman" w:hAnsi="Times New Roman" w:eastAsia="Times New Roman" w:cs="Times New Roman"/>
      <w:sz w:val="20"/>
      <w:szCs w:val="20"/>
    </w:rPr>
  </w:style>
  <w:style w:type="character" w:styleId="Strong">
    <w:name w:val="Strong"/>
    <w:basedOn w:val="DefaultParagraphFont"/>
    <w:uiPriority w:val="22"/>
    <w:qFormat/>
    <w:rsid w:val="00635DA4"/>
    <w:rPr>
      <w:b/>
      <w:bCs/>
    </w:rPr>
  </w:style>
  <w:style w:type="character" w:styleId="srch-url2" w:customStyle="1">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styleId="TableGrid4" w:customStyle="1">
    <w:name w:val="Table Grid4"/>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FCaption" w:customStyle="1">
    <w:name w:val="PF Caption"/>
    <w:basedOn w:val="Caption"/>
    <w:uiPriority w:val="99"/>
    <w:qFormat/>
    <w:rsid w:val="00635DA4"/>
  </w:style>
  <w:style w:type="character" w:styleId="ms-rtefontsize-51" w:customStyle="1">
    <w:name w:val="ms-rtefontsize-51"/>
    <w:basedOn w:val="DefaultParagraphFont"/>
    <w:rsid w:val="00635DA4"/>
    <w:rPr>
      <w:sz w:val="48"/>
      <w:szCs w:val="48"/>
    </w:rPr>
  </w:style>
  <w:style w:type="table" w:styleId="TableGrid2" w:customStyle="1">
    <w:name w:val="Table Grid2"/>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qFormat/>
    <w:rsid w:val="00635DA4"/>
    <w:pPr>
      <w:spacing w:after="120" w:line="240" w:lineRule="auto"/>
      <w:jc w:val="both"/>
    </w:pPr>
    <w:rPr>
      <w:rFonts w:ascii="Tahoma" w:hAnsi="Tahoma" w:eastAsia="Times New Roman"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uthor" w:customStyle="1">
    <w:name w:val="author"/>
    <w:basedOn w:val="DefaultParagraphFont"/>
    <w:rsid w:val="00635DA4"/>
  </w:style>
  <w:style w:type="paragraph" w:styleId="ChatbotH1" w:customStyle="1">
    <w:name w:val="Chatbot H1"/>
    <w:basedOn w:val="PFHeading1"/>
    <w:link w:val="ChatbotH1Char"/>
    <w:qFormat/>
    <w:rsid w:val="009A4997"/>
    <w:pPr>
      <w:numPr>
        <w:numId w:val="19"/>
      </w:numPr>
      <w:spacing w:before="240" w:after="240"/>
    </w:pPr>
  </w:style>
  <w:style w:type="paragraph" w:styleId="ChatbotH2" w:customStyle="1">
    <w:name w:val="Chatbot H2"/>
    <w:basedOn w:val="Heading3"/>
    <w:link w:val="ChatbotH2Char"/>
    <w:autoRedefine/>
    <w:qFormat/>
    <w:rsid w:val="00311E33"/>
  </w:style>
  <w:style w:type="character" w:styleId="ChatbotH1Char" w:customStyle="1">
    <w:name w:val="Chatbot H1 Char"/>
    <w:basedOn w:val="PFHeading1Char"/>
    <w:link w:val="ChatbotH1"/>
    <w:rsid w:val="009A4997"/>
    <w:rPr>
      <w:rFonts w:ascii="Times New Roman" w:hAnsi="Times New Roman" w:eastAsia="Times New Roman" w:cs="Times New Roman"/>
      <w:b/>
      <w:bCs/>
      <w:snapToGrid w:val="0"/>
      <w:sz w:val="24"/>
      <w:szCs w:val="28"/>
    </w:rPr>
  </w:style>
  <w:style w:type="paragraph" w:styleId="ChatbotH3" w:customStyle="1">
    <w:name w:val="Chatbot H3"/>
    <w:basedOn w:val="Heading4"/>
    <w:link w:val="ChatbotH3Char"/>
    <w:qFormat/>
    <w:rsid w:val="00F94FF6"/>
    <w:pPr>
      <w:numPr>
        <w:ilvl w:val="2"/>
      </w:numPr>
    </w:pPr>
  </w:style>
  <w:style w:type="character" w:styleId="ChatbotH2Char" w:customStyle="1">
    <w:name w:val="Chatbot H2 Char"/>
    <w:basedOn w:val="PFHeading1Char"/>
    <w:link w:val="ChatbotH2"/>
    <w:rsid w:val="00311E33"/>
    <w:rPr>
      <w:rFonts w:ascii="Times New Roman" w:hAnsi="Times New Roman" w:eastAsia="Times New Roman" w:cs="Times New Roman"/>
      <w:b/>
      <w:bCs w:val="0"/>
      <w:snapToGrid/>
      <w:sz w:val="24"/>
      <w:szCs w:val="32"/>
    </w:rPr>
  </w:style>
  <w:style w:type="paragraph" w:styleId="ChatbotH4" w:customStyle="1">
    <w:name w:val="Chatbot H4"/>
    <w:basedOn w:val="Heading4"/>
    <w:link w:val="ChatbotH4Char"/>
    <w:qFormat/>
    <w:rsid w:val="00F94FF6"/>
  </w:style>
  <w:style w:type="character" w:styleId="ChatbotH3Char" w:customStyle="1">
    <w:name w:val="Chatbot H3 Char"/>
    <w:basedOn w:val="Heading3Char"/>
    <w:link w:val="ChatbotH3"/>
    <w:rsid w:val="00311E33"/>
    <w:rPr>
      <w:rFonts w:ascii="Times New Roman" w:hAnsi="Times New Roman" w:eastAsia="Times New Roman" w:cs="Times New Roman"/>
      <w:b/>
      <w:iCs/>
      <w:snapToGrid w:val="0"/>
      <w:sz w:val="20"/>
      <w:szCs w:val="28"/>
    </w:rPr>
  </w:style>
  <w:style w:type="character" w:styleId="NoSpacingChar" w:customStyle="1">
    <w:name w:val="No Spacing Char"/>
    <w:basedOn w:val="DefaultParagraphFont"/>
    <w:link w:val="NoSpacing"/>
    <w:uiPriority w:val="1"/>
    <w:rsid w:val="00C975FC"/>
    <w:rPr>
      <w:rFonts w:ascii="Times New Roman" w:hAnsi="Times New Roman" w:eastAsia="Times New Roman" w:cs="Times New Roman"/>
      <w:sz w:val="20"/>
      <w:szCs w:val="20"/>
    </w:rPr>
  </w:style>
  <w:style w:type="character" w:styleId="ChatbotH4Char" w:customStyle="1">
    <w:name w:val="Chatbot H4 Char"/>
    <w:basedOn w:val="Heading4Char"/>
    <w:link w:val="ChatbotH4"/>
    <w:rsid w:val="00F94FF6"/>
    <w:rPr>
      <w:rFonts w:ascii="Times New Roman" w:hAnsi="Times New Roman" w:eastAsia="Times New Roman" w:cs="Times New Roman"/>
      <w:b/>
      <w:iCs/>
      <w:snapToGrid w:val="0"/>
      <w:sz w:val="20"/>
      <w:szCs w:val="28"/>
    </w:rPr>
  </w:style>
  <w:style w:type="paragraph" w:styleId="ChatbotNormal" w:customStyle="1">
    <w:name w:val="Chatbot Normal"/>
    <w:basedOn w:val="Normal"/>
    <w:link w:val="ChatbotNormalChar"/>
    <w:qFormat/>
    <w:rsid w:val="006F1AF0"/>
    <w:rPr>
      <w:rFonts w:ascii="Times New Roman" w:hAnsi="Times New Roman" w:cs="Times New Roman"/>
    </w:rPr>
  </w:style>
  <w:style w:type="paragraph" w:styleId="ChatbotList" w:customStyle="1">
    <w:name w:val="Chatbot List"/>
    <w:basedOn w:val="ListParagraph"/>
    <w:link w:val="ChatbotListChar"/>
    <w:qFormat/>
    <w:rsid w:val="006F1AF0"/>
    <w:pPr>
      <w:numPr>
        <w:numId w:val="22"/>
      </w:numPr>
    </w:pPr>
    <w:rPr>
      <w:rFonts w:ascii="Times New Roman" w:hAnsi="Times New Roman"/>
    </w:rPr>
  </w:style>
  <w:style w:type="character" w:styleId="ChatbotNormalChar" w:customStyle="1">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stParagraphChar" w:customStyle="1">
    <w:name w:val="List Paragraph Char"/>
    <w:basedOn w:val="DefaultParagraphFont"/>
    <w:link w:val="ListParagraph"/>
    <w:uiPriority w:val="34"/>
    <w:rsid w:val="006F1AF0"/>
    <w:rPr>
      <w:rFonts w:ascii="Tahoma" w:hAnsi="Tahoma" w:eastAsia="Times New Roman" w:cs="Times New Roman"/>
      <w:sz w:val="24"/>
      <w:szCs w:val="24"/>
    </w:rPr>
  </w:style>
  <w:style w:type="character" w:styleId="ChatbotListChar" w:customStyle="1">
    <w:name w:val="Chatbot List Char"/>
    <w:basedOn w:val="ListParagraphChar"/>
    <w:link w:val="ChatbotList"/>
    <w:rsid w:val="006F1AF0"/>
    <w:rPr>
      <w:rFonts w:ascii="Times New Roman" w:hAnsi="Times New Roman" w:eastAsia="Times New Roman" w:cs="Times New Roman"/>
      <w:sz w:val="24"/>
      <w:szCs w:val="24"/>
    </w:rPr>
  </w:style>
  <w:style w:type="numbering" w:styleId="NoList1" w:customStyle="1">
    <w:name w:val="No List1"/>
    <w:next w:val="NoList"/>
    <w:uiPriority w:val="99"/>
    <w:semiHidden/>
    <w:unhideWhenUsed/>
    <w:rsid w:val="0084417C"/>
  </w:style>
  <w:style w:type="paragraph" w:styleId="msonormal0" w:customStyle="1">
    <w:name w:val="msonormal"/>
    <w:basedOn w:val="Normal"/>
    <w:rsid w:val="0084417C"/>
    <w:pPr>
      <w:spacing w:before="100" w:beforeAutospacing="1" w:after="100" w:afterAutospacing="1" w:line="240" w:lineRule="auto"/>
    </w:pPr>
    <w:rPr>
      <w:rFonts w:ascii="Times New Roman" w:hAnsi="Times New Roman" w:eastAsia="Times New Roman" w:cs="Times New Roman"/>
      <w:sz w:val="24"/>
      <w:szCs w:val="24"/>
    </w:rPr>
  </w:style>
  <w:style w:type="paragraph" w:styleId="prj0" w:customStyle="1">
    <w:name w:val="prj0"/>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Segoe UI" w:hAnsi="Segoe UI" w:eastAsia="Times New Roman" w:cs="Segoe UI"/>
      <w:sz w:val="18"/>
      <w:szCs w:val="18"/>
    </w:rPr>
  </w:style>
  <w:style w:type="paragraph" w:styleId="prj1" w:customStyle="1">
    <w:name w:val="prj1"/>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Calibri" w:hAnsi="Calibri" w:eastAsia="Times New Roman" w:cs="Calibri"/>
    </w:rPr>
  </w:style>
  <w:style w:type="character" w:styleId="normaltextrun" w:customStyle="1">
    <w:name w:val="normaltextrun"/>
    <w:basedOn w:val="DefaultParagraphFont"/>
    <w:rsid w:val="000C32EA"/>
  </w:style>
  <w:style w:type="character" w:styleId="eop" w:customStyle="1">
    <w:name w:val="eop"/>
    <w:basedOn w:val="DefaultParagraphFont"/>
    <w:rsid w:val="000C32EA"/>
  </w:style>
  <w:style w:type="paragraph" w:styleId="paragraph" w:customStyle="1">
    <w:name w:val="paragraph"/>
    <w:basedOn w:val="Normal"/>
    <w:rsid w:val="000C32EA"/>
    <w:pPr>
      <w:spacing w:before="100" w:beforeAutospacing="1" w:after="100" w:afterAutospacing="1" w:line="240" w:lineRule="auto"/>
    </w:pPr>
    <w:rPr>
      <w:rFonts w:ascii="Times New Roman" w:hAnsi="Times New Roman" w:eastAsia="Times New Roman" w:cs="Times New Roman"/>
      <w:sz w:val="24"/>
      <w:szCs w:val="24"/>
    </w:rPr>
  </w:style>
  <w:style w:type="table" w:styleId="GridTable4-Accent11" w:customStyle="1">
    <w:name w:val="Grid Table 4 - Accent 11"/>
    <w:basedOn w:val="TableNormal"/>
    <w:next w:val="GridTable4-Accent1"/>
    <w:uiPriority w:val="49"/>
    <w:rsid w:val="001E2F2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2" w:customStyle="1">
    <w:name w:val="Grid Table 4 - Accent 12"/>
    <w:basedOn w:val="TableNormal"/>
    <w:next w:val="GridTable4-Accent1"/>
    <w:uiPriority w:val="49"/>
    <w:rsid w:val="001E2F2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006">
      <w:bodyDiv w:val="1"/>
      <w:marLeft w:val="0"/>
      <w:marRight w:val="0"/>
      <w:marTop w:val="0"/>
      <w:marBottom w:val="0"/>
      <w:divBdr>
        <w:top w:val="none" w:sz="0" w:space="0" w:color="auto"/>
        <w:left w:val="none" w:sz="0" w:space="0" w:color="auto"/>
        <w:bottom w:val="none" w:sz="0" w:space="0" w:color="auto"/>
        <w:right w:val="none" w:sz="0" w:space="0" w:color="auto"/>
      </w:divBdr>
    </w:div>
    <w:div w:id="100272484">
      <w:bodyDiv w:val="1"/>
      <w:marLeft w:val="0"/>
      <w:marRight w:val="0"/>
      <w:marTop w:val="0"/>
      <w:marBottom w:val="0"/>
      <w:divBdr>
        <w:top w:val="none" w:sz="0" w:space="0" w:color="auto"/>
        <w:left w:val="none" w:sz="0" w:space="0" w:color="auto"/>
        <w:bottom w:val="none" w:sz="0" w:space="0" w:color="auto"/>
        <w:right w:val="none" w:sz="0" w:space="0" w:color="auto"/>
      </w:divBdr>
      <w:divsChild>
        <w:div w:id="1903634028">
          <w:marLeft w:val="0"/>
          <w:marRight w:val="0"/>
          <w:marTop w:val="0"/>
          <w:marBottom w:val="0"/>
          <w:divBdr>
            <w:top w:val="none" w:sz="0" w:space="0" w:color="auto"/>
            <w:left w:val="none" w:sz="0" w:space="0" w:color="auto"/>
            <w:bottom w:val="none" w:sz="0" w:space="0" w:color="auto"/>
            <w:right w:val="none" w:sz="0" w:space="0" w:color="auto"/>
          </w:divBdr>
        </w:div>
      </w:divsChild>
    </w:div>
    <w:div w:id="111021478">
      <w:bodyDiv w:val="1"/>
      <w:marLeft w:val="0"/>
      <w:marRight w:val="0"/>
      <w:marTop w:val="0"/>
      <w:marBottom w:val="0"/>
      <w:divBdr>
        <w:top w:val="none" w:sz="0" w:space="0" w:color="auto"/>
        <w:left w:val="none" w:sz="0" w:space="0" w:color="auto"/>
        <w:bottom w:val="none" w:sz="0" w:space="0" w:color="auto"/>
        <w:right w:val="none" w:sz="0" w:space="0" w:color="auto"/>
      </w:divBdr>
    </w:div>
    <w:div w:id="115414980">
      <w:bodyDiv w:val="1"/>
      <w:marLeft w:val="0"/>
      <w:marRight w:val="0"/>
      <w:marTop w:val="0"/>
      <w:marBottom w:val="0"/>
      <w:divBdr>
        <w:top w:val="none" w:sz="0" w:space="0" w:color="auto"/>
        <w:left w:val="none" w:sz="0" w:space="0" w:color="auto"/>
        <w:bottom w:val="none" w:sz="0" w:space="0" w:color="auto"/>
        <w:right w:val="none" w:sz="0" w:space="0" w:color="auto"/>
      </w:divBdr>
    </w:div>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262887545">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054500319">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customXml" Target="../customXml/item3.xml" Id="rId3" /><Relationship Type="http://schemas.microsoft.com/office/2011/relationships/commentsExtended" Target="commentsExtended.xml"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cloud.google.com/dialogflow/docs" TargetMode="External" Id="rId1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omments" Target="comments.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4.xml" Id="rId32" /><Relationship Type="http://schemas.openxmlformats.org/officeDocument/2006/relationships/numbering" Target="numbering.xml" Id="rId5" /><Relationship Type="http://schemas.openxmlformats.org/officeDocument/2006/relationships/header" Target="header2.xml" Id="rId15" /><Relationship Type="http://schemas.microsoft.com/office/2018/08/relationships/commentsExtensible" Target="commentsExtensib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16/09/relationships/commentsIds" Target="commentsIds.xml" Id="rId22"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glossaryDocument" Target="/word/glossary/document.xml" Id="Ra3fab95c1abd49ca" /><Relationship Type="http://schemas.openxmlformats.org/officeDocument/2006/relationships/image" Target="/media/image17.png" Id="R575373a0080c4a56" /><Relationship Type="http://schemas.openxmlformats.org/officeDocument/2006/relationships/image" Target="/media/image18.png" Id="R4748f0394a734ba3" /><Relationship Type="http://schemas.openxmlformats.org/officeDocument/2006/relationships/image" Target="/media/image19.png" Id="Re113b1829c414c9e" /><Relationship Type="http://schemas.openxmlformats.org/officeDocument/2006/relationships/image" Target="/media/image1a.png" Id="R65531409d2424a7c" /><Relationship Type="http://schemas.openxmlformats.org/officeDocument/2006/relationships/image" Target="/media/image1b.png" Id="Re58ea0322ae84764" /><Relationship Type="http://schemas.openxmlformats.org/officeDocument/2006/relationships/image" Target="/media/image1c.png" Id="Ra46ccfad8b6641af" /><Relationship Type="http://schemas.openxmlformats.org/officeDocument/2006/relationships/image" Target="/media/image1d.png" Id="R835c6872f75b4b22" /><Relationship Type="http://schemas.openxmlformats.org/officeDocument/2006/relationships/image" Target="/media/image1e.png" Id="Rd1987f6c47c04371" /><Relationship Type="http://schemas.openxmlformats.org/officeDocument/2006/relationships/image" Target="/media/image1f.png" Id="R2a0566f1fc0049c9" /><Relationship Type="http://schemas.openxmlformats.org/officeDocument/2006/relationships/image" Target="/media/image20.png" Id="Rf5623412a7e5450b" /><Relationship Type="http://schemas.openxmlformats.org/officeDocument/2006/relationships/image" Target="/media/image21.png" Id="R7a5a7a95b4b64f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9b9943-63bb-4455-80aa-c7f8cf8eb13e}"/>
      </w:docPartPr>
      <w:docPartBody>
        <w:p w14:paraId="7B8AE7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2.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1EF611-0249-45E9-B81C-B78A13CAE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BC3D47-BB5D-4EE4-BDC9-F849F42E92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UMGC Fall 2020</dc:subject>
  <dc:creator>Benjamin Fetterman, Benjamin Murray, Hanim Danur, James Cornelius, Robert Lee</dc:creator>
  <cp:keywords/>
  <dc:description/>
  <cp:lastModifiedBy>Thomas Barton</cp:lastModifiedBy>
  <cp:revision>7</cp:revision>
  <dcterms:created xsi:type="dcterms:W3CDTF">2021-02-25T02:40:00Z</dcterms:created>
  <dcterms:modified xsi:type="dcterms:W3CDTF">2021-03-17T02:31:17Z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
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DA3FD" w14:textId="77777777" w:rsidR="00D22B1D" w:rsidRDefault="00394AF7">
      <w:r>
        <w:rPr>
          <w:noProof/>
        </w:rPr>
        <mc:AlternateContent>
          <mc:Choice Requires="wps">
            <w:drawing>
              <wp:anchor distT="0" distB="0" distL="114300" distR="114300" simplePos="0" relativeHeight="251658240" behindDoc="0" locked="0" layoutInCell="1" hidden="0" allowOverlap="1" wp14:anchorId="6CCDDE0D" wp14:editId="09EBA9B2">
                <wp:simplePos x="0" y="0"/>
                <wp:positionH relativeFrom="column">
                  <wp:posOffset>-12065</wp:posOffset>
                </wp:positionH>
                <wp:positionV relativeFrom="paragraph">
                  <wp:posOffset>19050</wp:posOffset>
                </wp:positionV>
                <wp:extent cx="6073140" cy="0"/>
                <wp:effectExtent l="0" t="19050" r="22860" b="19050"/>
                <wp:wrapTopAndBottom distT="0" distB="0"/>
                <wp:docPr id="1" name="Straight Arrow Connector 1" descr="text divider"/>
                <wp:cNvGraphicFramePr/>
                <a:graphic xmlns:a="http://schemas.openxmlformats.org/drawingml/2006/main">
                  <a:graphicData uri="http://schemas.microsoft.com/office/word/2010/wordprocessingShape">
                    <wps:wsp>
                      <wps:cNvCnPr/>
                      <wps:spPr>
                        <a:xfrm>
                          <a:off x="0" y="0"/>
                          <a:ext cx="6073140" cy="0"/>
                        </a:xfrm>
                        <a:prstGeom prst="straightConnector1">
                          <a:avLst/>
                        </a:prstGeom>
                        <a:noFill/>
                        <a:ln w="38100" cap="flat" cmpd="sng">
                          <a:solidFill>
                            <a:schemeClr val="dk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6094405F" id="_x0000_t32" coordsize="21600,21600" o:spt="32" o:oned="t" path="m,l21600,21600e" filled="f">
                <v:path arrowok="t" fillok="f" o:connecttype="none"/>
                <o:lock v:ext="edit" shapetype="t"/>
              </v:shapetype>
              <v:shape id="Straight Arrow Connector 1" o:spid="_x0000_s1026" type="#_x0000_t32" alt="text divider" style="position:absolute;margin-left:-.95pt;margin-top:1.5pt;width:478.2pt;height: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" strokecolor="black [3200]" strokeweight="3pt">
                <v:stroke startarrowwidth="narrow" startarrowlength="short" endarrowwidth="narrow" endarrowlength="short"/>
                <w10:wrap type="topAndBottom"/>
              </v:shape>
            </w:pict>
          </mc:Fallback>
        </mc:AlternateContent>
      </w:r>
    </w:p>
    <w:p w14:paraId="58B8E086" w14:textId="77777777" w:rsidR="00D22B1D" w:rsidRDefault="00394AF7">
      <w:pPr>
        <w:pStyle w:val="Title"/>
        <w:jc w:val="right"/>
        <w:rPr>
          <w:rFonts w:ascii="Calibri" w:eastAsia="Calibri" w:hAnsi="Calibri" w:cs="Calibri"/>
        </w:rPr>
      </w:pPr>
      <w:r>
        <w:rPr>
          <w:rFonts w:ascii="Calibri" w:eastAsia="Calibri" w:hAnsi="Calibri" w:cs="Calibri"/>
        </w:rPr>
        <w:t>REST API Specification</w:t>
      </w:r>
    </w:p>
    <w:p w14:paraId="478A56B0" w14:textId="77777777" w:rsidR="00D22B1D" w:rsidRDefault="00394AF7">
      <w:pPr>
        <w:pStyle w:val="Title"/>
        <w:spacing w:after="400"/>
        <w:jc w:val="right"/>
        <w:rPr>
          <w:rFonts w:ascii="Calibri" w:eastAsia="Calibri" w:hAnsi="Calibri" w:cs="Calibri"/>
          <w:sz w:val="60"/>
          <w:szCs w:val="60"/>
        </w:rPr>
      </w:pPr>
      <w:r>
        <w:rPr>
          <w:rFonts w:ascii="Calibri" w:eastAsia="Calibri" w:hAnsi="Calibri" w:cs="Calibri"/>
          <w:sz w:val="60"/>
          <w:szCs w:val="60"/>
        </w:rPr>
        <w:t>for</w:t>
      </w:r>
    </w:p>
    <w:p w14:paraId="212C67E5" w14:textId="77777777" w:rsidR="00D22B1D" w:rsidRDefault="00394AF7">
      <w:pPr>
        <w:pStyle w:val="Title"/>
        <w:jc w:val="right"/>
        <w:rPr>
          <w:rFonts w:ascii="Calibri" w:eastAsia="Calibri" w:hAnsi="Calibri" w:cs="Calibri"/>
        </w:rPr>
      </w:pPr>
      <w:r>
        <w:rPr>
          <w:rFonts w:ascii="Calibri" w:eastAsia="Calibri" w:hAnsi="Calibri" w:cs="Calibri"/>
        </w:rPr>
        <w:t xml:space="preserve">NASA Maestro Format Test </w:t>
      </w:r>
      <w:bookmarkStart w:id="0" w:name="_GoBack"/>
      <w:r>
        <w:rPr>
          <w:rFonts w:ascii="Calibri" w:eastAsia="Calibri" w:hAnsi="Calibri" w:cs="Calibri"/>
        </w:rPr>
        <w:t>Tool</w:t>
      </w:r>
      <w:bookmarkEnd w:id="0"/>
    </w:p>
    <w:p w14:paraId="3F9A7A62" w14:textId="77777777" w:rsidR="00D22B1D" w:rsidRDefault="00D22B1D">
      <w:pPr>
        <w:pBdr>
          <w:top w:val="nil"/>
          <w:left w:val="nil"/>
          <w:bottom w:val="nil"/>
          <w:right w:val="nil"/>
          <w:between w:val="nil"/>
        </w:pBdr>
        <w:spacing w:before="240" w:after="720"/>
        <w:jc w:val="right"/>
        <w:rPr>
          <w:b/>
          <w:sz w:val="28"/>
          <w:szCs w:val="28"/>
        </w:rPr>
      </w:pPr>
    </w:p>
    <w:p w14:paraId="2455D24D" w14:textId="77777777" w:rsidR="00D22B1D" w:rsidRDefault="00D22B1D">
      <w:pPr>
        <w:pBdr>
          <w:top w:val="nil"/>
          <w:left w:val="nil"/>
          <w:bottom w:val="nil"/>
          <w:right w:val="nil"/>
          <w:between w:val="nil"/>
        </w:pBdr>
        <w:spacing w:before="240" w:after="720"/>
        <w:jc w:val="right"/>
        <w:rPr>
          <w:b/>
          <w:sz w:val="28"/>
          <w:szCs w:val="28"/>
        </w:rPr>
      </w:pPr>
    </w:p>
    <w:p w14:paraId="0B719F81" w14:textId="77777777" w:rsidR="00D22B1D" w:rsidRDefault="00D22B1D">
      <w:pPr>
        <w:pBdr>
          <w:top w:val="nil"/>
          <w:left w:val="nil"/>
          <w:bottom w:val="nil"/>
          <w:right w:val="nil"/>
          <w:between w:val="nil"/>
        </w:pBdr>
        <w:spacing w:before="240" w:after="720"/>
        <w:jc w:val="right"/>
        <w:rPr>
          <w:b/>
          <w:sz w:val="28"/>
          <w:szCs w:val="28"/>
        </w:rPr>
      </w:pPr>
    </w:p>
    <w:p w14:paraId="2100CEF0" w14:textId="13BF7FA7" w:rsidR="00D22B1D" w:rsidRDefault="00ED02BB">
      <w:pPr>
        <w:pBdr>
          <w:top w:val="nil"/>
          <w:left w:val="nil"/>
          <w:bottom w:val="nil"/>
          <w:right w:val="nil"/>
          <w:between w:val="nil"/>
        </w:pBdr>
        <w:spacing w:before="240"/>
        <w:jc w:val="right"/>
        <w:rPr>
          <w:del w:id="1" w:author="Rick Stuart" w:date="2020-04-05T12:21:00Z"/>
          <w:b/>
          <w:color w:val="000000"/>
          <w:sz w:val="28"/>
          <w:szCs w:val="28"/>
        </w:rPr>
      </w:pPr>
      <w:r>
        <w:rPr>
          <w:b/>
          <w:color w:val="000000"/>
          <w:sz w:val="28"/>
          <w:szCs w:val="28"/>
        </w:rPr>
        <w:t>Version 5.0</w:t>
      </w:r>
      <w:del w:id="2" w:author="Rick Stuart" w:date="2020-04-05T12:21:00Z">
        <w:r w:rsidR="00394AF7">
          <w:rPr>
            <w:b/>
            <w:color w:val="000000"/>
            <w:sz w:val="28"/>
            <w:szCs w:val="28"/>
          </w:rPr>
          <w:delText xml:space="preserve">Version 1.0 </w:delText>
        </w:r>
      </w:del>
    </w:p>
    <w:p w14:paraId="370F9412" w14:textId="77777777" w:rsidR="00D22B1D" w:rsidRDefault="00D22B1D">
      <w:pPr>
        <w:pBdr>
          <w:top w:val="nil"/>
          <w:left w:val="nil"/>
          <w:bottom w:val="nil"/>
          <w:right w:val="nil"/>
          <w:between w:val="nil"/>
        </w:pBdr>
        <w:spacing w:before="240" w:after="720"/>
        <w:jc w:val="right"/>
        <w:rPr>
          <w:ins w:id="3" w:author="Rick Stuart" w:date="2020-04-05T12:21:00Z"/>
          <w:b/>
          <w:color w:val="000000"/>
          <w:sz w:val="28"/>
          <w:szCs w:val="28"/>
        </w:rPr>
      </w:pPr>
    </w:p>
    <w:p w14:paraId="6BB049EF" w14:textId="77777777" w:rsidR="00D22B1D" w:rsidRDefault="00394AF7">
      <w:pPr>
        <w:pBdr>
          <w:top w:val="nil"/>
          <w:left w:val="nil"/>
          <w:bottom w:val="nil"/>
          <w:right w:val="nil"/>
          <w:between w:val="nil"/>
        </w:pBdr>
        <w:spacing w:before="240"/>
        <w:jc w:val="right"/>
        <w:rPr>
          <w:b/>
          <w:sz w:val="28"/>
          <w:szCs w:val="28"/>
        </w:rPr>
      </w:pPr>
      <w:r>
        <w:rPr>
          <w:b/>
          <w:color w:val="000000"/>
          <w:sz w:val="28"/>
          <w:szCs w:val="28"/>
        </w:rPr>
        <w:t>Prepared by</w:t>
      </w:r>
      <w:r>
        <w:rPr>
          <w:b/>
          <w:sz w:val="28"/>
          <w:szCs w:val="28"/>
        </w:rPr>
        <w:t>:</w:t>
      </w:r>
    </w:p>
    <w:p w14:paraId="65113608" w14:textId="77777777" w:rsidR="00D22B1D" w:rsidRDefault="00394AF7">
      <w:pPr>
        <w:pBdr>
          <w:top w:val="nil"/>
          <w:left w:val="nil"/>
          <w:bottom w:val="nil"/>
          <w:right w:val="nil"/>
          <w:between w:val="nil"/>
        </w:pBdr>
        <w:spacing w:after="720"/>
        <w:jc w:val="right"/>
        <w:rPr>
          <w:b/>
          <w:sz w:val="28"/>
          <w:szCs w:val="28"/>
        </w:rPr>
      </w:pPr>
      <w:r>
        <w:rPr>
          <w:b/>
          <w:sz w:val="28"/>
          <w:szCs w:val="28"/>
        </w:rPr>
        <w:t>NASA TEAM 1</w:t>
      </w:r>
    </w:p>
    <w:p w14:paraId="6052B36F" w14:textId="77777777" w:rsidR="00D22B1D" w:rsidRDefault="00394AF7">
      <w:pPr>
        <w:pBdr>
          <w:top w:val="nil"/>
          <w:left w:val="nil"/>
          <w:bottom w:val="nil"/>
          <w:right w:val="nil"/>
          <w:between w:val="nil"/>
        </w:pBdr>
        <w:spacing w:before="240" w:after="720"/>
        <w:jc w:val="right"/>
        <w:rPr>
          <w:b/>
          <w:color w:val="000000"/>
          <w:sz w:val="28"/>
          <w:szCs w:val="28"/>
        </w:rPr>
      </w:pPr>
      <w:r>
        <w:rPr>
          <w:b/>
          <w:sz w:val="28"/>
          <w:szCs w:val="28"/>
        </w:rPr>
        <w:t>University of Maryland Global Campus</w:t>
      </w:r>
    </w:p>
    <w:p w14:paraId="5FBAA40E" w14:textId="77777777" w:rsidR="00D22B1D" w:rsidRDefault="00394AF7">
      <w:pPr>
        <w:pBdr>
          <w:top w:val="nil"/>
          <w:left w:val="nil"/>
          <w:bottom w:val="nil"/>
          <w:right w:val="nil"/>
          <w:between w:val="nil"/>
        </w:pBdr>
        <w:spacing w:before="240" w:after="720"/>
        <w:jc w:val="right"/>
        <w:rPr>
          <w:b/>
          <w:color w:val="000000"/>
          <w:sz w:val="28"/>
          <w:szCs w:val="28"/>
        </w:rPr>
      </w:pPr>
      <w:del w:id="4" w:author="Rick Stuart" w:date="2020-04-05T12:21:00Z">
        <w:r>
          <w:rPr>
            <w:b/>
            <w:sz w:val="28"/>
            <w:szCs w:val="28"/>
          </w:rPr>
          <w:delText>15 March</w:delText>
        </w:r>
      </w:del>
      <w:ins w:id="5" w:author="Rick Stuart" w:date="2020-04-05T12:21:00Z">
        <w:r>
          <w:rPr>
            <w:b/>
            <w:sz w:val="28"/>
            <w:szCs w:val="28"/>
          </w:rPr>
          <w:t>04 April</w:t>
        </w:r>
      </w:ins>
      <w:r>
        <w:rPr>
          <w:b/>
          <w:sz w:val="28"/>
          <w:szCs w:val="28"/>
        </w:rPr>
        <w:t xml:space="preserve"> 2020</w:t>
      </w:r>
    </w:p>
    <w:p w14:paraId="16349B29" w14:textId="77777777" w:rsidR="00D22B1D" w:rsidRDefault="00394AF7">
      <w:pPr>
        <w:keepLines/>
        <w:pBdr>
          <w:top w:val="nil"/>
          <w:left w:val="nil"/>
          <w:bottom w:val="nil"/>
          <w:right w:val="nil"/>
          <w:between w:val="nil"/>
        </w:pBdr>
        <w:spacing w:line="259" w:lineRule="auto"/>
        <w:rPr>
          <w:b/>
          <w:sz w:val="40"/>
          <w:szCs w:val="40"/>
        </w:rPr>
      </w:pPr>
      <w:r>
        <w:rPr>
          <w:b/>
          <w:sz w:val="40"/>
          <w:szCs w:val="40"/>
        </w:rPr>
        <w:lastRenderedPageBreak/>
        <w:t>Authors</w:t>
      </w:r>
    </w:p>
    <w:p w14:paraId="7B3120D9" w14:textId="77777777" w:rsidR="00D22B1D" w:rsidRDefault="00394AF7">
      <w:pPr>
        <w:numPr>
          <w:ilvl w:val="0"/>
          <w:numId w:val="5"/>
        </w:numPr>
        <w:pBdr>
          <w:top w:val="nil"/>
          <w:left w:val="nil"/>
          <w:bottom w:val="nil"/>
          <w:right w:val="nil"/>
          <w:between w:val="nil"/>
        </w:pBdr>
      </w:pPr>
      <w:r>
        <w:rPr>
          <w:color w:val="000000"/>
        </w:rPr>
        <w:t>Alberto Bonfiglio</w:t>
      </w:r>
    </w:p>
    <w:p w14:paraId="26C62470" w14:textId="77777777" w:rsidR="00D22B1D" w:rsidRDefault="00394AF7">
      <w:pPr>
        <w:numPr>
          <w:ilvl w:val="0"/>
          <w:numId w:val="5"/>
        </w:numPr>
        <w:pBdr>
          <w:top w:val="nil"/>
          <w:left w:val="nil"/>
          <w:bottom w:val="nil"/>
          <w:right w:val="nil"/>
          <w:between w:val="nil"/>
        </w:pBdr>
      </w:pPr>
      <w:r>
        <w:rPr>
          <w:color w:val="000000"/>
        </w:rPr>
        <w:t>Beatrice Oluwabuyi</w:t>
      </w:r>
    </w:p>
    <w:p w14:paraId="1A709D0E" w14:textId="77777777" w:rsidR="00D22B1D" w:rsidRDefault="00394AF7">
      <w:pPr>
        <w:numPr>
          <w:ilvl w:val="0"/>
          <w:numId w:val="5"/>
        </w:numPr>
        <w:pBdr>
          <w:top w:val="nil"/>
          <w:left w:val="nil"/>
          <w:bottom w:val="nil"/>
          <w:right w:val="nil"/>
          <w:between w:val="nil"/>
        </w:pBdr>
      </w:pPr>
      <w:r>
        <w:rPr>
          <w:color w:val="000000"/>
        </w:rPr>
        <w:t>Jacquetta Reid</w:t>
      </w:r>
    </w:p>
    <w:p w14:paraId="6D45D6AF" w14:textId="77777777" w:rsidR="00D22B1D" w:rsidRDefault="00394AF7">
      <w:pPr>
        <w:numPr>
          <w:ilvl w:val="0"/>
          <w:numId w:val="5"/>
        </w:numPr>
        <w:pBdr>
          <w:top w:val="nil"/>
          <w:left w:val="nil"/>
          <w:bottom w:val="nil"/>
          <w:right w:val="nil"/>
          <w:between w:val="nil"/>
        </w:pBdr>
      </w:pPr>
      <w:r>
        <w:rPr>
          <w:color w:val="000000"/>
        </w:rPr>
        <w:t>Kenya Foster</w:t>
      </w:r>
    </w:p>
    <w:p w14:paraId="2B49E50C" w14:textId="77777777" w:rsidR="00D22B1D" w:rsidRDefault="00394AF7">
      <w:pPr>
        <w:numPr>
          <w:ilvl w:val="0"/>
          <w:numId w:val="5"/>
        </w:numPr>
        <w:pBdr>
          <w:top w:val="nil"/>
          <w:left w:val="nil"/>
          <w:bottom w:val="nil"/>
          <w:right w:val="nil"/>
          <w:between w:val="nil"/>
        </w:pBdr>
      </w:pPr>
      <w:r>
        <w:rPr>
          <w:color w:val="000000"/>
        </w:rPr>
        <w:t>Rick Stuart</w:t>
      </w:r>
    </w:p>
    <w:p w14:paraId="4CE4BF5F" w14:textId="77777777" w:rsidR="00D22B1D" w:rsidRDefault="00394AF7">
      <w:pPr>
        <w:numPr>
          <w:ilvl w:val="0"/>
          <w:numId w:val="5"/>
        </w:numPr>
        <w:pBdr>
          <w:top w:val="nil"/>
          <w:left w:val="nil"/>
          <w:bottom w:val="nil"/>
          <w:right w:val="nil"/>
          <w:between w:val="nil"/>
        </w:pBdr>
      </w:pPr>
      <w:r>
        <w:rPr>
          <w:color w:val="000000"/>
        </w:rPr>
        <w:t>Tiezheng Yuan</w:t>
      </w:r>
    </w:p>
    <w:p w14:paraId="7E8E7A52" w14:textId="77777777" w:rsidR="00D22B1D" w:rsidRDefault="00D22B1D">
      <w:pPr>
        <w:spacing w:before="120" w:after="240" w:line="240" w:lineRule="auto"/>
        <w:rPr>
          <w:color w:val="000000"/>
          <w:sz w:val="36"/>
          <w:szCs w:val="36"/>
        </w:rPr>
      </w:pPr>
    </w:p>
    <w:p w14:paraId="3AF7A1B0" w14:textId="77777777" w:rsidR="00D22B1D" w:rsidRDefault="00D22B1D">
      <w:pPr>
        <w:spacing w:before="120" w:after="240" w:line="240" w:lineRule="auto"/>
        <w:rPr>
          <w:color w:val="000000"/>
          <w:sz w:val="36"/>
          <w:szCs w:val="36"/>
        </w:rPr>
      </w:pPr>
    </w:p>
    <w:p w14:paraId="4902A731" w14:textId="77777777" w:rsidR="00D22B1D" w:rsidRDefault="00D22B1D">
      <w:pPr>
        <w:spacing w:before="120" w:after="240" w:line="240" w:lineRule="auto"/>
        <w:rPr>
          <w:color w:val="000000"/>
          <w:sz w:val="36"/>
          <w:szCs w:val="36"/>
        </w:rPr>
      </w:pPr>
    </w:p>
    <w:p w14:paraId="05D4DCDE" w14:textId="77777777" w:rsidR="00D22B1D" w:rsidRDefault="00394AF7">
      <w:pPr>
        <w:keepLines/>
        <w:pBdr>
          <w:top w:val="nil"/>
          <w:left w:val="nil"/>
          <w:bottom w:val="nil"/>
          <w:right w:val="nil"/>
          <w:between w:val="nil"/>
        </w:pBdr>
        <w:spacing w:after="240" w:line="259" w:lineRule="auto"/>
        <w:rPr>
          <w:b/>
        </w:rPr>
      </w:pPr>
      <w:r>
        <w:rPr>
          <w:b/>
          <w:sz w:val="40"/>
          <w:szCs w:val="40"/>
        </w:rPr>
        <w:t>Revision History</w:t>
      </w:r>
    </w:p>
    <w:tbl>
      <w:tblPr>
        <w:tblStyle w:val="GridTable4"/>
        <w:tblW w:w="9350" w:type="dxa"/>
        <w:tblLayout w:type="fixed"/>
        <w:tblLook w:val="0420" w:firstRow="1" w:lastRow="0" w:firstColumn="0" w:lastColumn="0" w:noHBand="0" w:noVBand="1"/>
      </w:tblPr>
      <w:tblGrid>
        <w:gridCol w:w="2455"/>
        <w:gridCol w:w="4765"/>
        <w:gridCol w:w="2130"/>
      </w:tblGrid>
      <w:tr w:rsidR="00D22B1D" w14:paraId="6244F2B2" w14:textId="77777777" w:rsidTr="000C0C93">
        <w:trPr>
          <w:cnfStyle w:val="100000000000" w:firstRow="1" w:lastRow="0" w:firstColumn="0" w:lastColumn="0" w:oddVBand="0" w:evenVBand="0" w:oddHBand="0" w:evenHBand="0" w:firstRowFirstColumn="0" w:firstRowLastColumn="0" w:lastRowFirstColumn="0" w:lastRowLastColumn="0"/>
          <w:trHeight w:val="422"/>
        </w:trPr>
        <w:tc>
          <w:tcPr>
            <w:tcW w:w="2455" w:type="dxa"/>
          </w:tcPr>
          <w:p w14:paraId="5229F0DC" w14:textId="77777777" w:rsidR="00D22B1D" w:rsidRDefault="00394AF7">
            <w:pPr>
              <w:jc w:val="center"/>
              <w:rPr>
                <w:sz w:val="28"/>
                <w:szCs w:val="28"/>
              </w:rPr>
            </w:pPr>
            <w:r>
              <w:rPr>
                <w:sz w:val="28"/>
                <w:szCs w:val="28"/>
              </w:rPr>
              <w:t>Date</w:t>
            </w:r>
          </w:p>
        </w:tc>
        <w:tc>
          <w:tcPr>
            <w:tcW w:w="4765" w:type="dxa"/>
          </w:tcPr>
          <w:p w14:paraId="2E0A1B50" w14:textId="77777777" w:rsidR="00D22B1D" w:rsidRDefault="00394AF7">
            <w:pPr>
              <w:jc w:val="center"/>
              <w:rPr>
                <w:sz w:val="28"/>
                <w:szCs w:val="28"/>
              </w:rPr>
            </w:pPr>
            <w:r>
              <w:rPr>
                <w:sz w:val="28"/>
                <w:szCs w:val="28"/>
              </w:rPr>
              <w:t>Reason for Update</w:t>
            </w:r>
          </w:p>
        </w:tc>
        <w:tc>
          <w:tcPr>
            <w:tcW w:w="2130" w:type="dxa"/>
          </w:tcPr>
          <w:p w14:paraId="54C69B69" w14:textId="77777777" w:rsidR="00D22B1D" w:rsidRDefault="00394AF7">
            <w:pPr>
              <w:jc w:val="center"/>
              <w:rPr>
                <w:sz w:val="28"/>
                <w:szCs w:val="28"/>
              </w:rPr>
            </w:pPr>
            <w:r>
              <w:rPr>
                <w:sz w:val="28"/>
                <w:szCs w:val="28"/>
              </w:rPr>
              <w:t>Version</w:t>
            </w:r>
          </w:p>
        </w:tc>
      </w:tr>
      <w:tr w:rsidR="00D22B1D" w14:paraId="0D2E9909" w14:textId="77777777" w:rsidTr="000C0C93">
        <w:trPr>
          <w:cnfStyle w:val="000000100000" w:firstRow="0" w:lastRow="0" w:firstColumn="0" w:lastColumn="0" w:oddVBand="0" w:evenVBand="0" w:oddHBand="1" w:evenHBand="0" w:firstRowFirstColumn="0" w:firstRowLastColumn="0" w:lastRowFirstColumn="0" w:lastRowLastColumn="0"/>
          <w:trHeight w:val="386"/>
        </w:trPr>
        <w:tc>
          <w:tcPr>
            <w:tcW w:w="2455" w:type="dxa"/>
          </w:tcPr>
          <w:p w14:paraId="0A1F718E" w14:textId="77777777" w:rsidR="00D22B1D" w:rsidRDefault="00394AF7">
            <w:pPr>
              <w:jc w:val="center"/>
            </w:pPr>
            <w:r>
              <w:t>03/08/2020</w:t>
            </w:r>
          </w:p>
        </w:tc>
        <w:tc>
          <w:tcPr>
            <w:tcW w:w="4765" w:type="dxa"/>
          </w:tcPr>
          <w:p w14:paraId="735414B9" w14:textId="77777777" w:rsidR="00D22B1D" w:rsidRDefault="00394AF7">
            <w:pPr>
              <w:jc w:val="center"/>
            </w:pPr>
            <w:r>
              <w:t xml:space="preserve">Initial Document </w:t>
            </w:r>
          </w:p>
        </w:tc>
        <w:tc>
          <w:tcPr>
            <w:tcW w:w="2130" w:type="dxa"/>
          </w:tcPr>
          <w:p w14:paraId="7BABE9A0" w14:textId="77777777" w:rsidR="00D22B1D" w:rsidRDefault="00394AF7">
            <w:pPr>
              <w:jc w:val="center"/>
            </w:pPr>
            <w:r>
              <w:t>1.0</w:t>
            </w:r>
          </w:p>
        </w:tc>
      </w:tr>
      <w:tr w:rsidR="00D22B1D" w14:paraId="7084D38E" w14:textId="77777777" w:rsidTr="000C0C93">
        <w:trPr>
          <w:trHeight w:val="386"/>
        </w:trPr>
        <w:tc>
          <w:tcPr>
            <w:tcW w:w="2455" w:type="dxa"/>
          </w:tcPr>
          <w:p w14:paraId="4FB1B620" w14:textId="77777777" w:rsidR="00D22B1D" w:rsidRDefault="00394AF7">
            <w:pPr>
              <w:jc w:val="center"/>
            </w:pPr>
            <w:r>
              <w:t>03/15/2020</w:t>
            </w:r>
          </w:p>
        </w:tc>
        <w:tc>
          <w:tcPr>
            <w:tcW w:w="4765" w:type="dxa"/>
          </w:tcPr>
          <w:p w14:paraId="6FA4CAE1" w14:textId="77777777" w:rsidR="00D22B1D" w:rsidRDefault="00394AF7">
            <w:pPr>
              <w:jc w:val="center"/>
            </w:pPr>
            <w:r>
              <w:t>Added Image Comparison</w:t>
            </w:r>
          </w:p>
        </w:tc>
        <w:tc>
          <w:tcPr>
            <w:tcW w:w="2130" w:type="dxa"/>
          </w:tcPr>
          <w:p w14:paraId="2008111A" w14:textId="77777777" w:rsidR="00D22B1D" w:rsidRDefault="00394AF7">
            <w:pPr>
              <w:jc w:val="center"/>
            </w:pPr>
            <w:r>
              <w:t>2.0</w:t>
            </w:r>
          </w:p>
        </w:tc>
      </w:tr>
      <w:tr w:rsidR="00D22B1D" w14:paraId="7234F586" w14:textId="77777777" w:rsidTr="000C0C93">
        <w:trPr>
          <w:cnfStyle w:val="000000100000" w:firstRow="0" w:lastRow="0" w:firstColumn="0" w:lastColumn="0" w:oddVBand="0" w:evenVBand="0" w:oddHBand="1" w:evenHBand="0" w:firstRowFirstColumn="0" w:firstRowLastColumn="0" w:lastRowFirstColumn="0" w:lastRowLastColumn="0"/>
          <w:trHeight w:val="386"/>
        </w:trPr>
        <w:tc>
          <w:tcPr>
            <w:tcW w:w="2455" w:type="dxa"/>
          </w:tcPr>
          <w:p w14:paraId="32B4E8DF" w14:textId="77777777" w:rsidR="00D22B1D" w:rsidRDefault="00394AF7">
            <w:pPr>
              <w:jc w:val="center"/>
            </w:pPr>
            <w:r>
              <w:t>03/22/2020</w:t>
            </w:r>
          </w:p>
        </w:tc>
        <w:tc>
          <w:tcPr>
            <w:tcW w:w="4765" w:type="dxa"/>
          </w:tcPr>
          <w:p w14:paraId="61567745" w14:textId="77777777" w:rsidR="00D22B1D" w:rsidRDefault="00394AF7">
            <w:pPr>
              <w:jc w:val="center"/>
            </w:pPr>
            <w:r>
              <w:t>Update API to Node</w:t>
            </w:r>
          </w:p>
        </w:tc>
        <w:tc>
          <w:tcPr>
            <w:tcW w:w="2130" w:type="dxa"/>
          </w:tcPr>
          <w:p w14:paraId="4D2A7E1D" w14:textId="77777777" w:rsidR="00D22B1D" w:rsidRDefault="00394AF7">
            <w:pPr>
              <w:jc w:val="center"/>
            </w:pPr>
            <w:r>
              <w:t>3.0</w:t>
            </w:r>
          </w:p>
        </w:tc>
      </w:tr>
      <w:tr w:rsidR="00D22B1D" w14:paraId="6DA49CFE" w14:textId="77777777" w:rsidTr="000C0C93">
        <w:trPr>
          <w:trHeight w:val="386"/>
          <w:ins w:id="6" w:author="Rick Stuart" w:date="2020-04-04T17:20:00Z"/>
        </w:trPr>
        <w:tc>
          <w:tcPr>
            <w:tcW w:w="2455" w:type="dxa"/>
          </w:tcPr>
          <w:p w14:paraId="74BC1175" w14:textId="77777777" w:rsidR="00D22B1D" w:rsidRDefault="00394AF7">
            <w:pPr>
              <w:jc w:val="center"/>
              <w:rPr>
                <w:ins w:id="7" w:author="Rick Stuart" w:date="2020-04-04T17:20:00Z"/>
              </w:rPr>
            </w:pPr>
            <w:ins w:id="8" w:author="Rick Stuart" w:date="2020-04-04T17:20:00Z">
              <w:r>
                <w:t>04/04/2020</w:t>
              </w:r>
            </w:ins>
          </w:p>
        </w:tc>
        <w:tc>
          <w:tcPr>
            <w:tcW w:w="4765" w:type="dxa"/>
          </w:tcPr>
          <w:p w14:paraId="6DF6B867" w14:textId="77777777" w:rsidR="00D22B1D" w:rsidRDefault="00394AF7">
            <w:pPr>
              <w:jc w:val="center"/>
              <w:rPr>
                <w:ins w:id="9" w:author="Rick Stuart" w:date="2020-04-04T17:20:00Z"/>
              </w:rPr>
            </w:pPr>
            <w:ins w:id="10" w:author="Rick Stuart" w:date="2020-04-04T17:20:00Z">
              <w:r>
                <w:t>Update for Suggestions</w:t>
              </w:r>
            </w:ins>
          </w:p>
        </w:tc>
        <w:tc>
          <w:tcPr>
            <w:tcW w:w="2130" w:type="dxa"/>
          </w:tcPr>
          <w:p w14:paraId="2D0D2DD9" w14:textId="77777777" w:rsidR="00D22B1D" w:rsidRDefault="00394AF7">
            <w:pPr>
              <w:jc w:val="center"/>
              <w:rPr>
                <w:ins w:id="11" w:author="Rick Stuart" w:date="2020-04-04T17:20:00Z"/>
              </w:rPr>
            </w:pPr>
            <w:ins w:id="12" w:author="Rick Stuart" w:date="2020-04-04T17:20:00Z">
              <w:r>
                <w:t>4.0</w:t>
              </w:r>
            </w:ins>
          </w:p>
        </w:tc>
      </w:tr>
      <w:tr w:rsidR="003056F4" w14:paraId="3601756A" w14:textId="77777777" w:rsidTr="000C0C93">
        <w:trPr>
          <w:cnfStyle w:val="000000100000" w:firstRow="0" w:lastRow="0" w:firstColumn="0" w:lastColumn="0" w:oddVBand="0" w:evenVBand="0" w:oddHBand="1" w:evenHBand="0" w:firstRowFirstColumn="0" w:firstRowLastColumn="0" w:lastRowFirstColumn="0" w:lastRowLastColumn="0"/>
          <w:trHeight w:val="386"/>
        </w:trPr>
        <w:tc>
          <w:tcPr>
            <w:tcW w:w="2455" w:type="dxa"/>
          </w:tcPr>
          <w:p w14:paraId="3EE51C19" w14:textId="67B2958D" w:rsidR="003056F4" w:rsidRDefault="003056F4">
            <w:pPr>
              <w:jc w:val="center"/>
            </w:pPr>
            <w:r>
              <w:t>0425/2020</w:t>
            </w:r>
          </w:p>
        </w:tc>
        <w:tc>
          <w:tcPr>
            <w:tcW w:w="4765" w:type="dxa"/>
          </w:tcPr>
          <w:p w14:paraId="7673B928" w14:textId="41BBBF82" w:rsidR="003056F4" w:rsidRDefault="003056F4">
            <w:pPr>
              <w:jc w:val="center"/>
            </w:pPr>
            <w:r>
              <w:t>Provided additional guidance on inputs and outputs.</w:t>
            </w:r>
          </w:p>
        </w:tc>
        <w:tc>
          <w:tcPr>
            <w:tcW w:w="2130" w:type="dxa"/>
          </w:tcPr>
          <w:p w14:paraId="509317B6" w14:textId="585407FF" w:rsidR="003056F4" w:rsidRDefault="003056F4">
            <w:pPr>
              <w:jc w:val="center"/>
            </w:pPr>
            <w:r>
              <w:t>5.0</w:t>
            </w:r>
          </w:p>
        </w:tc>
      </w:tr>
    </w:tbl>
    <w:p w14:paraId="5F27C132" w14:textId="77777777" w:rsidR="00D22B1D" w:rsidRDefault="00D22B1D"/>
    <w:p w14:paraId="132B7DFF" w14:textId="77777777" w:rsidR="00D22B1D" w:rsidRDefault="00394AF7">
      <w:pPr>
        <w:spacing w:after="200"/>
      </w:pPr>
      <w:r>
        <w:br w:type="page"/>
      </w:r>
    </w:p>
    <w:p w14:paraId="068D6985" w14:textId="77777777" w:rsidR="00D22B1D" w:rsidRDefault="00394AF7">
      <w:pPr>
        <w:keepNext/>
        <w:keepLines/>
        <w:pBdr>
          <w:top w:val="nil"/>
          <w:left w:val="nil"/>
          <w:bottom w:val="nil"/>
          <w:right w:val="nil"/>
          <w:between w:val="nil"/>
        </w:pBdr>
        <w:spacing w:before="240" w:line="259" w:lineRule="auto"/>
        <w:rPr>
          <w:b/>
          <w:sz w:val="48"/>
          <w:szCs w:val="48"/>
        </w:rPr>
      </w:pPr>
      <w:r>
        <w:rPr>
          <w:b/>
          <w:sz w:val="48"/>
          <w:szCs w:val="48"/>
        </w:rPr>
        <w:lastRenderedPageBreak/>
        <w:t>Table of Contents</w:t>
      </w:r>
    </w:p>
    <w:sdt>
      <w:sdtPr>
        <w:id w:val="-632250470"/>
        <w:docPartObj>
          <w:docPartGallery w:val="Table of Contents"/>
          <w:docPartUnique/>
        </w:docPartObj>
      </w:sdtPr>
      <w:sdtEndPr/>
      <w:sdtContent>
        <w:p w14:paraId="7A15CA89" w14:textId="77777777" w:rsidR="000C0C93" w:rsidRDefault="00394AF7" w:rsidP="000C0C93">
          <w:pPr>
            <w:pStyle w:val="TOC1"/>
            <w:spacing w:line="240" w:lineRule="auto"/>
            <w:rPr>
              <w:noProof/>
            </w:rPr>
          </w:pPr>
          <w:r>
            <w:fldChar w:fldCharType="begin"/>
          </w:r>
          <w:r>
            <w:instrText xml:space="preserve"> TOC \h \u \z </w:instrText>
          </w:r>
          <w:r>
            <w:fldChar w:fldCharType="separate"/>
          </w:r>
          <w:hyperlink w:anchor="_Toc36994491" w:history="1">
            <w:r w:rsidR="000C0C93" w:rsidRPr="00E607BC">
              <w:rPr>
                <w:rStyle w:val="Hyperlink"/>
                <w:noProof/>
              </w:rPr>
              <w:t>24.</w:t>
            </w:r>
            <w:r w:rsidR="000C0C93">
              <w:rPr>
                <w:noProof/>
              </w:rPr>
              <w:tab/>
            </w:r>
            <w:r w:rsidR="000C0C93" w:rsidRPr="00E607BC">
              <w:rPr>
                <w:rStyle w:val="Hyperlink"/>
                <w:noProof/>
              </w:rPr>
              <w:t>Introduction</w:t>
            </w:r>
            <w:r w:rsidR="000C0C93">
              <w:rPr>
                <w:noProof/>
                <w:webHidden/>
              </w:rPr>
              <w:tab/>
            </w:r>
            <w:r w:rsidR="000C0C93">
              <w:rPr>
                <w:noProof/>
                <w:webHidden/>
              </w:rPr>
              <w:fldChar w:fldCharType="begin"/>
            </w:r>
            <w:r w:rsidR="000C0C93">
              <w:rPr>
                <w:noProof/>
                <w:webHidden/>
              </w:rPr>
              <w:instrText xml:space="preserve"> PAGEREF _Toc36994491 \h </w:instrText>
            </w:r>
            <w:r w:rsidR="000C0C93">
              <w:rPr>
                <w:noProof/>
                <w:webHidden/>
              </w:rPr>
            </w:r>
            <w:r w:rsidR="000C0C93">
              <w:rPr>
                <w:noProof/>
                <w:webHidden/>
              </w:rPr>
              <w:fldChar w:fldCharType="separate"/>
            </w:r>
            <w:r w:rsidR="000C0C93">
              <w:rPr>
                <w:noProof/>
                <w:webHidden/>
              </w:rPr>
              <w:t>4</w:t>
            </w:r>
            <w:r w:rsidR="000C0C93">
              <w:rPr>
                <w:noProof/>
                <w:webHidden/>
              </w:rPr>
              <w:fldChar w:fldCharType="end"/>
            </w:r>
          </w:hyperlink>
        </w:p>
        <w:p w14:paraId="3107E4F4" w14:textId="77777777" w:rsidR="000C0C93" w:rsidRDefault="006110FF" w:rsidP="000C0C93">
          <w:pPr>
            <w:pStyle w:val="TOC2"/>
            <w:tabs>
              <w:tab w:val="left" w:pos="880"/>
              <w:tab w:val="right" w:pos="9350"/>
            </w:tabs>
            <w:spacing w:line="240" w:lineRule="auto"/>
            <w:rPr>
              <w:noProof/>
            </w:rPr>
          </w:pPr>
          <w:hyperlink w:anchor="_Toc36994492" w:history="1">
            <w:r w:rsidR="000C0C93" w:rsidRPr="00E607BC">
              <w:rPr>
                <w:rStyle w:val="Hyperlink"/>
                <w:noProof/>
              </w:rPr>
              <w:t>1.1</w:t>
            </w:r>
            <w:r w:rsidR="000C0C93">
              <w:rPr>
                <w:noProof/>
              </w:rPr>
              <w:tab/>
            </w:r>
            <w:r w:rsidR="000C0C93" w:rsidRPr="00E607BC">
              <w:rPr>
                <w:rStyle w:val="Hyperlink"/>
                <w:noProof/>
              </w:rPr>
              <w:t>Purpose</w:t>
            </w:r>
            <w:r w:rsidR="000C0C93">
              <w:rPr>
                <w:noProof/>
                <w:webHidden/>
              </w:rPr>
              <w:tab/>
            </w:r>
            <w:r w:rsidR="000C0C93">
              <w:rPr>
                <w:noProof/>
                <w:webHidden/>
              </w:rPr>
              <w:fldChar w:fldCharType="begin"/>
            </w:r>
            <w:r w:rsidR="000C0C93">
              <w:rPr>
                <w:noProof/>
                <w:webHidden/>
              </w:rPr>
              <w:instrText xml:space="preserve"> PAGEREF _Toc36994492 \h </w:instrText>
            </w:r>
            <w:r w:rsidR="000C0C93">
              <w:rPr>
                <w:noProof/>
                <w:webHidden/>
              </w:rPr>
            </w:r>
            <w:r w:rsidR="000C0C93">
              <w:rPr>
                <w:noProof/>
                <w:webHidden/>
              </w:rPr>
              <w:fldChar w:fldCharType="separate"/>
            </w:r>
            <w:r w:rsidR="000C0C93">
              <w:rPr>
                <w:noProof/>
                <w:webHidden/>
              </w:rPr>
              <w:t>4</w:t>
            </w:r>
            <w:r w:rsidR="000C0C93">
              <w:rPr>
                <w:noProof/>
                <w:webHidden/>
              </w:rPr>
              <w:fldChar w:fldCharType="end"/>
            </w:r>
          </w:hyperlink>
        </w:p>
        <w:p w14:paraId="16E72FCC" w14:textId="77777777" w:rsidR="000C0C93" w:rsidRDefault="006110FF" w:rsidP="000C0C93">
          <w:pPr>
            <w:pStyle w:val="TOC3"/>
            <w:tabs>
              <w:tab w:val="left" w:pos="1320"/>
              <w:tab w:val="right" w:pos="9350"/>
            </w:tabs>
            <w:spacing w:line="240" w:lineRule="auto"/>
            <w:rPr>
              <w:noProof/>
            </w:rPr>
          </w:pPr>
          <w:hyperlink w:anchor="_Toc36994493" w:history="1">
            <w:r w:rsidR="000C0C93" w:rsidRPr="00E607BC">
              <w:rPr>
                <w:rStyle w:val="Hyperlink"/>
                <w:noProof/>
              </w:rPr>
              <w:t>1.1.1</w:t>
            </w:r>
            <w:r w:rsidR="000C0C93">
              <w:rPr>
                <w:noProof/>
              </w:rPr>
              <w:tab/>
            </w:r>
            <w:r w:rsidR="000C0C93" w:rsidRPr="00E607BC">
              <w:rPr>
                <w:rStyle w:val="Hyperlink"/>
                <w:noProof/>
              </w:rPr>
              <w:t>Docker Container</w:t>
            </w:r>
            <w:r w:rsidR="000C0C93">
              <w:rPr>
                <w:noProof/>
                <w:webHidden/>
              </w:rPr>
              <w:tab/>
            </w:r>
            <w:r w:rsidR="000C0C93">
              <w:rPr>
                <w:noProof/>
                <w:webHidden/>
              </w:rPr>
              <w:fldChar w:fldCharType="begin"/>
            </w:r>
            <w:r w:rsidR="000C0C93">
              <w:rPr>
                <w:noProof/>
                <w:webHidden/>
              </w:rPr>
              <w:instrText xml:space="preserve"> PAGEREF _Toc36994493 \h </w:instrText>
            </w:r>
            <w:r w:rsidR="000C0C93">
              <w:rPr>
                <w:noProof/>
                <w:webHidden/>
              </w:rPr>
            </w:r>
            <w:r w:rsidR="000C0C93">
              <w:rPr>
                <w:noProof/>
                <w:webHidden/>
              </w:rPr>
              <w:fldChar w:fldCharType="separate"/>
            </w:r>
            <w:r w:rsidR="000C0C93">
              <w:rPr>
                <w:noProof/>
                <w:webHidden/>
              </w:rPr>
              <w:t>4</w:t>
            </w:r>
            <w:r w:rsidR="000C0C93">
              <w:rPr>
                <w:noProof/>
                <w:webHidden/>
              </w:rPr>
              <w:fldChar w:fldCharType="end"/>
            </w:r>
          </w:hyperlink>
        </w:p>
        <w:p w14:paraId="3E215FB4" w14:textId="77777777" w:rsidR="000C0C93" w:rsidRDefault="006110FF" w:rsidP="000C0C93">
          <w:pPr>
            <w:pStyle w:val="TOC3"/>
            <w:tabs>
              <w:tab w:val="left" w:pos="1320"/>
              <w:tab w:val="right" w:pos="9350"/>
            </w:tabs>
            <w:spacing w:line="240" w:lineRule="auto"/>
            <w:rPr>
              <w:noProof/>
            </w:rPr>
          </w:pPr>
          <w:hyperlink w:anchor="_Toc36994494" w:history="1">
            <w:r w:rsidR="000C0C93" w:rsidRPr="00E607BC">
              <w:rPr>
                <w:rStyle w:val="Hyperlink"/>
                <w:noProof/>
              </w:rPr>
              <w:t>1.1.2</w:t>
            </w:r>
            <w:r w:rsidR="000C0C93">
              <w:rPr>
                <w:noProof/>
              </w:rPr>
              <w:tab/>
            </w:r>
            <w:r w:rsidR="000C0C93" w:rsidRPr="00E607BC">
              <w:rPr>
                <w:rStyle w:val="Hyperlink"/>
                <w:noProof/>
              </w:rPr>
              <w:t>GUI Interface</w:t>
            </w:r>
            <w:r w:rsidR="000C0C93">
              <w:rPr>
                <w:noProof/>
                <w:webHidden/>
              </w:rPr>
              <w:tab/>
            </w:r>
            <w:r w:rsidR="000C0C93">
              <w:rPr>
                <w:noProof/>
                <w:webHidden/>
              </w:rPr>
              <w:fldChar w:fldCharType="begin"/>
            </w:r>
            <w:r w:rsidR="000C0C93">
              <w:rPr>
                <w:noProof/>
                <w:webHidden/>
              </w:rPr>
              <w:instrText xml:space="preserve"> PAGEREF _Toc36994494 \h </w:instrText>
            </w:r>
            <w:r w:rsidR="000C0C93">
              <w:rPr>
                <w:noProof/>
                <w:webHidden/>
              </w:rPr>
            </w:r>
            <w:r w:rsidR="000C0C93">
              <w:rPr>
                <w:noProof/>
                <w:webHidden/>
              </w:rPr>
              <w:fldChar w:fldCharType="separate"/>
            </w:r>
            <w:r w:rsidR="000C0C93">
              <w:rPr>
                <w:noProof/>
                <w:webHidden/>
              </w:rPr>
              <w:t>4</w:t>
            </w:r>
            <w:r w:rsidR="000C0C93">
              <w:rPr>
                <w:noProof/>
                <w:webHidden/>
              </w:rPr>
              <w:fldChar w:fldCharType="end"/>
            </w:r>
          </w:hyperlink>
        </w:p>
        <w:p w14:paraId="216157E1" w14:textId="77777777" w:rsidR="000C0C93" w:rsidRDefault="006110FF" w:rsidP="000C0C93">
          <w:pPr>
            <w:pStyle w:val="TOC2"/>
            <w:tabs>
              <w:tab w:val="left" w:pos="880"/>
              <w:tab w:val="right" w:pos="9350"/>
            </w:tabs>
            <w:spacing w:line="240" w:lineRule="auto"/>
            <w:rPr>
              <w:noProof/>
            </w:rPr>
          </w:pPr>
          <w:hyperlink w:anchor="_Toc36994495" w:history="1">
            <w:r w:rsidR="000C0C93" w:rsidRPr="00E607BC">
              <w:rPr>
                <w:rStyle w:val="Hyperlink"/>
                <w:noProof/>
              </w:rPr>
              <w:t>1.2</w:t>
            </w:r>
            <w:r w:rsidR="000C0C93">
              <w:rPr>
                <w:noProof/>
              </w:rPr>
              <w:tab/>
            </w:r>
            <w:r w:rsidR="000C0C93" w:rsidRPr="00E607BC">
              <w:rPr>
                <w:rStyle w:val="Hyperlink"/>
                <w:noProof/>
              </w:rPr>
              <w:t>Scope</w:t>
            </w:r>
            <w:r w:rsidR="000C0C93">
              <w:rPr>
                <w:noProof/>
                <w:webHidden/>
              </w:rPr>
              <w:tab/>
            </w:r>
            <w:r w:rsidR="000C0C93">
              <w:rPr>
                <w:noProof/>
                <w:webHidden/>
              </w:rPr>
              <w:fldChar w:fldCharType="begin"/>
            </w:r>
            <w:r w:rsidR="000C0C93">
              <w:rPr>
                <w:noProof/>
                <w:webHidden/>
              </w:rPr>
              <w:instrText xml:space="preserve"> PAGEREF _Toc36994495 \h </w:instrText>
            </w:r>
            <w:r w:rsidR="000C0C93">
              <w:rPr>
                <w:noProof/>
                <w:webHidden/>
              </w:rPr>
            </w:r>
            <w:r w:rsidR="000C0C93">
              <w:rPr>
                <w:noProof/>
                <w:webHidden/>
              </w:rPr>
              <w:fldChar w:fldCharType="separate"/>
            </w:r>
            <w:r w:rsidR="000C0C93">
              <w:rPr>
                <w:noProof/>
                <w:webHidden/>
              </w:rPr>
              <w:t>4</w:t>
            </w:r>
            <w:r w:rsidR="000C0C93">
              <w:rPr>
                <w:noProof/>
                <w:webHidden/>
              </w:rPr>
              <w:fldChar w:fldCharType="end"/>
            </w:r>
          </w:hyperlink>
        </w:p>
        <w:p w14:paraId="2E752443" w14:textId="77777777" w:rsidR="000C0C93" w:rsidRDefault="006110FF" w:rsidP="000C0C93">
          <w:pPr>
            <w:pStyle w:val="TOC2"/>
            <w:tabs>
              <w:tab w:val="left" w:pos="880"/>
              <w:tab w:val="right" w:pos="9350"/>
            </w:tabs>
            <w:spacing w:line="240" w:lineRule="auto"/>
            <w:rPr>
              <w:noProof/>
            </w:rPr>
          </w:pPr>
          <w:hyperlink w:anchor="_Toc36994496" w:history="1">
            <w:r w:rsidR="000C0C93" w:rsidRPr="00E607BC">
              <w:rPr>
                <w:rStyle w:val="Hyperlink"/>
                <w:noProof/>
              </w:rPr>
              <w:t>1.3</w:t>
            </w:r>
            <w:r w:rsidR="000C0C93">
              <w:rPr>
                <w:noProof/>
              </w:rPr>
              <w:tab/>
            </w:r>
            <w:r w:rsidR="000C0C93" w:rsidRPr="00E607BC">
              <w:rPr>
                <w:rStyle w:val="Hyperlink"/>
                <w:noProof/>
              </w:rPr>
              <w:t>Assumptions and Constraints</w:t>
            </w:r>
            <w:r w:rsidR="000C0C93">
              <w:rPr>
                <w:noProof/>
                <w:webHidden/>
              </w:rPr>
              <w:tab/>
            </w:r>
            <w:r w:rsidR="000C0C93">
              <w:rPr>
                <w:noProof/>
                <w:webHidden/>
              </w:rPr>
              <w:fldChar w:fldCharType="begin"/>
            </w:r>
            <w:r w:rsidR="000C0C93">
              <w:rPr>
                <w:noProof/>
                <w:webHidden/>
              </w:rPr>
              <w:instrText xml:space="preserve"> PAGEREF _Toc36994496 \h </w:instrText>
            </w:r>
            <w:r w:rsidR="000C0C93">
              <w:rPr>
                <w:noProof/>
                <w:webHidden/>
              </w:rPr>
            </w:r>
            <w:r w:rsidR="000C0C93">
              <w:rPr>
                <w:noProof/>
                <w:webHidden/>
              </w:rPr>
              <w:fldChar w:fldCharType="separate"/>
            </w:r>
            <w:r w:rsidR="000C0C93">
              <w:rPr>
                <w:noProof/>
                <w:webHidden/>
              </w:rPr>
              <w:t>4</w:t>
            </w:r>
            <w:r w:rsidR="000C0C93">
              <w:rPr>
                <w:noProof/>
                <w:webHidden/>
              </w:rPr>
              <w:fldChar w:fldCharType="end"/>
            </w:r>
          </w:hyperlink>
        </w:p>
        <w:p w14:paraId="5EFCE9CB" w14:textId="77777777" w:rsidR="000C0C93" w:rsidRDefault="006110FF" w:rsidP="000C0C93">
          <w:pPr>
            <w:pStyle w:val="TOC1"/>
            <w:spacing w:line="240" w:lineRule="auto"/>
            <w:rPr>
              <w:noProof/>
            </w:rPr>
          </w:pPr>
          <w:hyperlink w:anchor="_Toc36994497" w:history="1">
            <w:r w:rsidR="000C0C93" w:rsidRPr="00E607BC">
              <w:rPr>
                <w:rStyle w:val="Hyperlink"/>
                <w:noProof/>
              </w:rPr>
              <w:t>25.</w:t>
            </w:r>
            <w:r w:rsidR="000C0C93">
              <w:rPr>
                <w:noProof/>
              </w:rPr>
              <w:tab/>
            </w:r>
            <w:r w:rsidR="000C0C93" w:rsidRPr="00E607BC">
              <w:rPr>
                <w:rStyle w:val="Hyperlink"/>
                <w:noProof/>
              </w:rPr>
              <w:t>GET</w:t>
            </w:r>
            <w:r w:rsidR="000C0C93">
              <w:rPr>
                <w:noProof/>
                <w:webHidden/>
              </w:rPr>
              <w:tab/>
            </w:r>
            <w:r w:rsidR="000C0C93">
              <w:rPr>
                <w:noProof/>
                <w:webHidden/>
              </w:rPr>
              <w:fldChar w:fldCharType="begin"/>
            </w:r>
            <w:r w:rsidR="000C0C93">
              <w:rPr>
                <w:noProof/>
                <w:webHidden/>
              </w:rPr>
              <w:instrText xml:space="preserve"> PAGEREF _Toc36994497 \h </w:instrText>
            </w:r>
            <w:r w:rsidR="000C0C93">
              <w:rPr>
                <w:noProof/>
                <w:webHidden/>
              </w:rPr>
            </w:r>
            <w:r w:rsidR="000C0C93">
              <w:rPr>
                <w:noProof/>
                <w:webHidden/>
              </w:rPr>
              <w:fldChar w:fldCharType="separate"/>
            </w:r>
            <w:r w:rsidR="000C0C93">
              <w:rPr>
                <w:noProof/>
                <w:webHidden/>
              </w:rPr>
              <w:t>6</w:t>
            </w:r>
            <w:r w:rsidR="000C0C93">
              <w:rPr>
                <w:noProof/>
                <w:webHidden/>
              </w:rPr>
              <w:fldChar w:fldCharType="end"/>
            </w:r>
          </w:hyperlink>
        </w:p>
        <w:p w14:paraId="27A1E737" w14:textId="77777777" w:rsidR="000C0C93" w:rsidRDefault="006110FF" w:rsidP="000C0C93">
          <w:pPr>
            <w:pStyle w:val="TOC2"/>
            <w:tabs>
              <w:tab w:val="left" w:pos="880"/>
              <w:tab w:val="right" w:pos="9350"/>
            </w:tabs>
            <w:spacing w:line="240" w:lineRule="auto"/>
            <w:rPr>
              <w:noProof/>
            </w:rPr>
          </w:pPr>
          <w:hyperlink w:anchor="_Toc36994498" w:history="1">
            <w:r w:rsidR="000C0C93" w:rsidRPr="00E607BC">
              <w:rPr>
                <w:rStyle w:val="Hyperlink"/>
                <w:noProof/>
              </w:rPr>
              <w:t>25.1</w:t>
            </w:r>
            <w:r w:rsidR="000C0C93">
              <w:rPr>
                <w:noProof/>
              </w:rPr>
              <w:tab/>
            </w:r>
            <w:r w:rsidR="000C0C93" w:rsidRPr="00E607BC">
              <w:rPr>
                <w:rStyle w:val="Hyperlink"/>
                <w:noProof/>
              </w:rPr>
              <w:t>Get Comparison Image</w:t>
            </w:r>
            <w:r w:rsidR="000C0C93">
              <w:rPr>
                <w:noProof/>
                <w:webHidden/>
              </w:rPr>
              <w:tab/>
            </w:r>
            <w:r w:rsidR="000C0C93">
              <w:rPr>
                <w:noProof/>
                <w:webHidden/>
              </w:rPr>
              <w:fldChar w:fldCharType="begin"/>
            </w:r>
            <w:r w:rsidR="000C0C93">
              <w:rPr>
                <w:noProof/>
                <w:webHidden/>
              </w:rPr>
              <w:instrText xml:space="preserve"> PAGEREF _Toc36994498 \h </w:instrText>
            </w:r>
            <w:r w:rsidR="000C0C93">
              <w:rPr>
                <w:noProof/>
                <w:webHidden/>
              </w:rPr>
            </w:r>
            <w:r w:rsidR="000C0C93">
              <w:rPr>
                <w:noProof/>
                <w:webHidden/>
              </w:rPr>
              <w:fldChar w:fldCharType="separate"/>
            </w:r>
            <w:r w:rsidR="000C0C93">
              <w:rPr>
                <w:noProof/>
                <w:webHidden/>
              </w:rPr>
              <w:t>6</w:t>
            </w:r>
            <w:r w:rsidR="000C0C93">
              <w:rPr>
                <w:noProof/>
                <w:webHidden/>
              </w:rPr>
              <w:fldChar w:fldCharType="end"/>
            </w:r>
          </w:hyperlink>
        </w:p>
        <w:p w14:paraId="092FF3FD" w14:textId="77777777" w:rsidR="000C0C93" w:rsidRDefault="006110FF" w:rsidP="000C0C93">
          <w:pPr>
            <w:pStyle w:val="TOC3"/>
            <w:tabs>
              <w:tab w:val="left" w:pos="1320"/>
              <w:tab w:val="right" w:pos="9350"/>
            </w:tabs>
            <w:spacing w:line="240" w:lineRule="auto"/>
            <w:rPr>
              <w:noProof/>
            </w:rPr>
          </w:pPr>
          <w:hyperlink w:anchor="_Toc36994499" w:history="1">
            <w:r w:rsidR="000C0C93" w:rsidRPr="00E607BC">
              <w:rPr>
                <w:rStyle w:val="Hyperlink"/>
                <w:noProof/>
              </w:rPr>
              <w:t>25.1.1</w:t>
            </w:r>
            <w:r w:rsidR="000C0C93">
              <w:rPr>
                <w:noProof/>
              </w:rPr>
              <w:tab/>
            </w:r>
            <w:r w:rsidR="000C0C93" w:rsidRPr="00E607BC">
              <w:rPr>
                <w:rStyle w:val="Hyperlink"/>
                <w:noProof/>
              </w:rPr>
              <w:t>Request</w:t>
            </w:r>
            <w:r w:rsidR="000C0C93">
              <w:rPr>
                <w:noProof/>
                <w:webHidden/>
              </w:rPr>
              <w:tab/>
            </w:r>
            <w:r w:rsidR="000C0C93">
              <w:rPr>
                <w:noProof/>
                <w:webHidden/>
              </w:rPr>
              <w:fldChar w:fldCharType="begin"/>
            </w:r>
            <w:r w:rsidR="000C0C93">
              <w:rPr>
                <w:noProof/>
                <w:webHidden/>
              </w:rPr>
              <w:instrText xml:space="preserve"> PAGEREF _Toc36994499 \h </w:instrText>
            </w:r>
            <w:r w:rsidR="000C0C93">
              <w:rPr>
                <w:noProof/>
                <w:webHidden/>
              </w:rPr>
            </w:r>
            <w:r w:rsidR="000C0C93">
              <w:rPr>
                <w:noProof/>
                <w:webHidden/>
              </w:rPr>
              <w:fldChar w:fldCharType="separate"/>
            </w:r>
            <w:r w:rsidR="000C0C93">
              <w:rPr>
                <w:noProof/>
                <w:webHidden/>
              </w:rPr>
              <w:t>6</w:t>
            </w:r>
            <w:r w:rsidR="000C0C93">
              <w:rPr>
                <w:noProof/>
                <w:webHidden/>
              </w:rPr>
              <w:fldChar w:fldCharType="end"/>
            </w:r>
          </w:hyperlink>
        </w:p>
        <w:p w14:paraId="0FAFDD92" w14:textId="77777777" w:rsidR="000C0C93" w:rsidRDefault="006110FF" w:rsidP="000C0C93">
          <w:pPr>
            <w:pStyle w:val="TOC3"/>
            <w:tabs>
              <w:tab w:val="left" w:pos="1320"/>
              <w:tab w:val="right" w:pos="9350"/>
            </w:tabs>
            <w:spacing w:line="240" w:lineRule="auto"/>
            <w:rPr>
              <w:noProof/>
            </w:rPr>
          </w:pPr>
          <w:hyperlink w:anchor="_Toc36994500" w:history="1">
            <w:r w:rsidR="000C0C93" w:rsidRPr="00E607BC">
              <w:rPr>
                <w:rStyle w:val="Hyperlink"/>
                <w:noProof/>
              </w:rPr>
              <w:t>25.1.2</w:t>
            </w:r>
            <w:r w:rsidR="000C0C93">
              <w:rPr>
                <w:noProof/>
              </w:rPr>
              <w:tab/>
            </w:r>
            <w:r w:rsidR="000C0C93" w:rsidRPr="00E607BC">
              <w:rPr>
                <w:rStyle w:val="Hyperlink"/>
                <w:noProof/>
              </w:rPr>
              <w:t>Response</w:t>
            </w:r>
            <w:r w:rsidR="000C0C93">
              <w:rPr>
                <w:noProof/>
                <w:webHidden/>
              </w:rPr>
              <w:tab/>
            </w:r>
            <w:r w:rsidR="000C0C93">
              <w:rPr>
                <w:noProof/>
                <w:webHidden/>
              </w:rPr>
              <w:fldChar w:fldCharType="begin"/>
            </w:r>
            <w:r w:rsidR="000C0C93">
              <w:rPr>
                <w:noProof/>
                <w:webHidden/>
              </w:rPr>
              <w:instrText xml:space="preserve"> PAGEREF _Toc36994500 \h </w:instrText>
            </w:r>
            <w:r w:rsidR="000C0C93">
              <w:rPr>
                <w:noProof/>
                <w:webHidden/>
              </w:rPr>
            </w:r>
            <w:r w:rsidR="000C0C93">
              <w:rPr>
                <w:noProof/>
                <w:webHidden/>
              </w:rPr>
              <w:fldChar w:fldCharType="separate"/>
            </w:r>
            <w:r w:rsidR="000C0C93">
              <w:rPr>
                <w:noProof/>
                <w:webHidden/>
              </w:rPr>
              <w:t>6</w:t>
            </w:r>
            <w:r w:rsidR="000C0C93">
              <w:rPr>
                <w:noProof/>
                <w:webHidden/>
              </w:rPr>
              <w:fldChar w:fldCharType="end"/>
            </w:r>
          </w:hyperlink>
        </w:p>
        <w:p w14:paraId="68D3E767" w14:textId="77777777" w:rsidR="000C0C93" w:rsidRDefault="006110FF" w:rsidP="000C0C93">
          <w:pPr>
            <w:pStyle w:val="TOC2"/>
            <w:tabs>
              <w:tab w:val="left" w:pos="880"/>
              <w:tab w:val="right" w:pos="9350"/>
            </w:tabs>
            <w:spacing w:line="240" w:lineRule="auto"/>
            <w:rPr>
              <w:noProof/>
            </w:rPr>
          </w:pPr>
          <w:hyperlink w:anchor="_Toc36994501" w:history="1">
            <w:r w:rsidR="000C0C93" w:rsidRPr="00E607BC">
              <w:rPr>
                <w:rStyle w:val="Hyperlink"/>
                <w:noProof/>
              </w:rPr>
              <w:t>25.2</w:t>
            </w:r>
            <w:r w:rsidR="000C0C93">
              <w:rPr>
                <w:noProof/>
              </w:rPr>
              <w:tab/>
            </w:r>
            <w:r w:rsidR="000C0C93" w:rsidRPr="00E607BC">
              <w:rPr>
                <w:rStyle w:val="Hyperlink"/>
                <w:noProof/>
              </w:rPr>
              <w:t>Get Posted Image</w:t>
            </w:r>
            <w:r w:rsidR="000C0C93">
              <w:rPr>
                <w:noProof/>
                <w:webHidden/>
              </w:rPr>
              <w:tab/>
            </w:r>
            <w:r w:rsidR="000C0C93">
              <w:rPr>
                <w:noProof/>
                <w:webHidden/>
              </w:rPr>
              <w:fldChar w:fldCharType="begin"/>
            </w:r>
            <w:r w:rsidR="000C0C93">
              <w:rPr>
                <w:noProof/>
                <w:webHidden/>
              </w:rPr>
              <w:instrText xml:space="preserve"> PAGEREF _Toc36994501 \h </w:instrText>
            </w:r>
            <w:r w:rsidR="000C0C93">
              <w:rPr>
                <w:noProof/>
                <w:webHidden/>
              </w:rPr>
            </w:r>
            <w:r w:rsidR="000C0C93">
              <w:rPr>
                <w:noProof/>
                <w:webHidden/>
              </w:rPr>
              <w:fldChar w:fldCharType="separate"/>
            </w:r>
            <w:r w:rsidR="000C0C93">
              <w:rPr>
                <w:noProof/>
                <w:webHidden/>
              </w:rPr>
              <w:t>6</w:t>
            </w:r>
            <w:r w:rsidR="000C0C93">
              <w:rPr>
                <w:noProof/>
                <w:webHidden/>
              </w:rPr>
              <w:fldChar w:fldCharType="end"/>
            </w:r>
          </w:hyperlink>
        </w:p>
        <w:p w14:paraId="2461518E" w14:textId="77777777" w:rsidR="000C0C93" w:rsidRDefault="006110FF" w:rsidP="000C0C93">
          <w:pPr>
            <w:pStyle w:val="TOC3"/>
            <w:tabs>
              <w:tab w:val="left" w:pos="1320"/>
              <w:tab w:val="right" w:pos="9350"/>
            </w:tabs>
            <w:spacing w:line="240" w:lineRule="auto"/>
            <w:rPr>
              <w:noProof/>
            </w:rPr>
          </w:pPr>
          <w:hyperlink w:anchor="_Toc36994502" w:history="1">
            <w:r w:rsidR="000C0C93" w:rsidRPr="00E607BC">
              <w:rPr>
                <w:rStyle w:val="Hyperlink"/>
                <w:noProof/>
              </w:rPr>
              <w:t>25.2.1</w:t>
            </w:r>
            <w:r w:rsidR="000C0C93">
              <w:rPr>
                <w:noProof/>
              </w:rPr>
              <w:tab/>
            </w:r>
            <w:r w:rsidR="000C0C93" w:rsidRPr="00E607BC">
              <w:rPr>
                <w:rStyle w:val="Hyperlink"/>
                <w:noProof/>
              </w:rPr>
              <w:t>Request</w:t>
            </w:r>
            <w:r w:rsidR="000C0C93">
              <w:rPr>
                <w:noProof/>
                <w:webHidden/>
              </w:rPr>
              <w:tab/>
            </w:r>
            <w:r w:rsidR="000C0C93">
              <w:rPr>
                <w:noProof/>
                <w:webHidden/>
              </w:rPr>
              <w:fldChar w:fldCharType="begin"/>
            </w:r>
            <w:r w:rsidR="000C0C93">
              <w:rPr>
                <w:noProof/>
                <w:webHidden/>
              </w:rPr>
              <w:instrText xml:space="preserve"> PAGEREF _Toc36994502 \h </w:instrText>
            </w:r>
            <w:r w:rsidR="000C0C93">
              <w:rPr>
                <w:noProof/>
                <w:webHidden/>
              </w:rPr>
            </w:r>
            <w:r w:rsidR="000C0C93">
              <w:rPr>
                <w:noProof/>
                <w:webHidden/>
              </w:rPr>
              <w:fldChar w:fldCharType="separate"/>
            </w:r>
            <w:r w:rsidR="000C0C93">
              <w:rPr>
                <w:noProof/>
                <w:webHidden/>
              </w:rPr>
              <w:t>7</w:t>
            </w:r>
            <w:r w:rsidR="000C0C93">
              <w:rPr>
                <w:noProof/>
                <w:webHidden/>
              </w:rPr>
              <w:fldChar w:fldCharType="end"/>
            </w:r>
          </w:hyperlink>
        </w:p>
        <w:p w14:paraId="44828715" w14:textId="77777777" w:rsidR="000C0C93" w:rsidRDefault="006110FF" w:rsidP="000C0C93">
          <w:pPr>
            <w:pStyle w:val="TOC3"/>
            <w:tabs>
              <w:tab w:val="left" w:pos="1320"/>
              <w:tab w:val="right" w:pos="9350"/>
            </w:tabs>
            <w:spacing w:line="240" w:lineRule="auto"/>
            <w:rPr>
              <w:noProof/>
            </w:rPr>
          </w:pPr>
          <w:hyperlink w:anchor="_Toc36994503" w:history="1">
            <w:r w:rsidR="000C0C93" w:rsidRPr="00E607BC">
              <w:rPr>
                <w:rStyle w:val="Hyperlink"/>
                <w:noProof/>
              </w:rPr>
              <w:t>25.2.2</w:t>
            </w:r>
            <w:r w:rsidR="000C0C93">
              <w:rPr>
                <w:noProof/>
              </w:rPr>
              <w:tab/>
            </w:r>
            <w:r w:rsidR="000C0C93" w:rsidRPr="00E607BC">
              <w:rPr>
                <w:rStyle w:val="Hyperlink"/>
                <w:noProof/>
              </w:rPr>
              <w:t>Response</w:t>
            </w:r>
            <w:r w:rsidR="000C0C93">
              <w:rPr>
                <w:noProof/>
                <w:webHidden/>
              </w:rPr>
              <w:tab/>
            </w:r>
            <w:r w:rsidR="000C0C93">
              <w:rPr>
                <w:noProof/>
                <w:webHidden/>
              </w:rPr>
              <w:fldChar w:fldCharType="begin"/>
            </w:r>
            <w:r w:rsidR="000C0C93">
              <w:rPr>
                <w:noProof/>
                <w:webHidden/>
              </w:rPr>
              <w:instrText xml:space="preserve"> PAGEREF _Toc36994503 \h </w:instrText>
            </w:r>
            <w:r w:rsidR="000C0C93">
              <w:rPr>
                <w:noProof/>
                <w:webHidden/>
              </w:rPr>
            </w:r>
            <w:r w:rsidR="000C0C93">
              <w:rPr>
                <w:noProof/>
                <w:webHidden/>
              </w:rPr>
              <w:fldChar w:fldCharType="separate"/>
            </w:r>
            <w:r w:rsidR="000C0C93">
              <w:rPr>
                <w:noProof/>
                <w:webHidden/>
              </w:rPr>
              <w:t>7</w:t>
            </w:r>
            <w:r w:rsidR="000C0C93">
              <w:rPr>
                <w:noProof/>
                <w:webHidden/>
              </w:rPr>
              <w:fldChar w:fldCharType="end"/>
            </w:r>
          </w:hyperlink>
        </w:p>
        <w:p w14:paraId="5E8509F1" w14:textId="77777777" w:rsidR="000C0C93" w:rsidRDefault="006110FF" w:rsidP="000C0C93">
          <w:pPr>
            <w:pStyle w:val="TOC2"/>
            <w:tabs>
              <w:tab w:val="left" w:pos="880"/>
              <w:tab w:val="right" w:pos="9350"/>
            </w:tabs>
            <w:spacing w:line="240" w:lineRule="auto"/>
            <w:rPr>
              <w:noProof/>
            </w:rPr>
          </w:pPr>
          <w:hyperlink w:anchor="_Toc36994504" w:history="1">
            <w:r w:rsidR="000C0C93" w:rsidRPr="00E607BC">
              <w:rPr>
                <w:rStyle w:val="Hyperlink"/>
                <w:noProof/>
              </w:rPr>
              <w:t>25.3</w:t>
            </w:r>
            <w:r w:rsidR="000C0C93">
              <w:rPr>
                <w:noProof/>
              </w:rPr>
              <w:tab/>
            </w:r>
            <w:r w:rsidR="000C0C93" w:rsidRPr="00E607BC">
              <w:rPr>
                <w:rStyle w:val="Hyperlink"/>
                <w:noProof/>
              </w:rPr>
              <w:t>Get Comparison Image as a Byte Stream</w:t>
            </w:r>
            <w:r w:rsidR="000C0C93">
              <w:rPr>
                <w:noProof/>
                <w:webHidden/>
              </w:rPr>
              <w:tab/>
            </w:r>
            <w:r w:rsidR="000C0C93">
              <w:rPr>
                <w:noProof/>
                <w:webHidden/>
              </w:rPr>
              <w:fldChar w:fldCharType="begin"/>
            </w:r>
            <w:r w:rsidR="000C0C93">
              <w:rPr>
                <w:noProof/>
                <w:webHidden/>
              </w:rPr>
              <w:instrText xml:space="preserve"> PAGEREF _Toc36994504 \h </w:instrText>
            </w:r>
            <w:r w:rsidR="000C0C93">
              <w:rPr>
                <w:noProof/>
                <w:webHidden/>
              </w:rPr>
            </w:r>
            <w:r w:rsidR="000C0C93">
              <w:rPr>
                <w:noProof/>
                <w:webHidden/>
              </w:rPr>
              <w:fldChar w:fldCharType="separate"/>
            </w:r>
            <w:r w:rsidR="000C0C93">
              <w:rPr>
                <w:noProof/>
                <w:webHidden/>
              </w:rPr>
              <w:t>8</w:t>
            </w:r>
            <w:r w:rsidR="000C0C93">
              <w:rPr>
                <w:noProof/>
                <w:webHidden/>
              </w:rPr>
              <w:fldChar w:fldCharType="end"/>
            </w:r>
          </w:hyperlink>
        </w:p>
        <w:p w14:paraId="30DB502C" w14:textId="77777777" w:rsidR="000C0C93" w:rsidRDefault="006110FF" w:rsidP="000C0C93">
          <w:pPr>
            <w:pStyle w:val="TOC3"/>
            <w:tabs>
              <w:tab w:val="left" w:pos="1320"/>
              <w:tab w:val="right" w:pos="9350"/>
            </w:tabs>
            <w:spacing w:line="240" w:lineRule="auto"/>
            <w:rPr>
              <w:noProof/>
            </w:rPr>
          </w:pPr>
          <w:hyperlink w:anchor="_Toc36994505" w:history="1">
            <w:r w:rsidR="000C0C93" w:rsidRPr="00E607BC">
              <w:rPr>
                <w:rStyle w:val="Hyperlink"/>
                <w:noProof/>
              </w:rPr>
              <w:t>25.3.1</w:t>
            </w:r>
            <w:r w:rsidR="000C0C93">
              <w:rPr>
                <w:noProof/>
              </w:rPr>
              <w:tab/>
            </w:r>
            <w:r w:rsidR="000C0C93" w:rsidRPr="00E607BC">
              <w:rPr>
                <w:rStyle w:val="Hyperlink"/>
                <w:noProof/>
              </w:rPr>
              <w:t>Request</w:t>
            </w:r>
            <w:r w:rsidR="000C0C93">
              <w:rPr>
                <w:noProof/>
                <w:webHidden/>
              </w:rPr>
              <w:tab/>
            </w:r>
            <w:r w:rsidR="000C0C93">
              <w:rPr>
                <w:noProof/>
                <w:webHidden/>
              </w:rPr>
              <w:fldChar w:fldCharType="begin"/>
            </w:r>
            <w:r w:rsidR="000C0C93">
              <w:rPr>
                <w:noProof/>
                <w:webHidden/>
              </w:rPr>
              <w:instrText xml:space="preserve"> PAGEREF _Toc36994505 \h </w:instrText>
            </w:r>
            <w:r w:rsidR="000C0C93">
              <w:rPr>
                <w:noProof/>
                <w:webHidden/>
              </w:rPr>
            </w:r>
            <w:r w:rsidR="000C0C93">
              <w:rPr>
                <w:noProof/>
                <w:webHidden/>
              </w:rPr>
              <w:fldChar w:fldCharType="separate"/>
            </w:r>
            <w:r w:rsidR="000C0C93">
              <w:rPr>
                <w:noProof/>
                <w:webHidden/>
              </w:rPr>
              <w:t>8</w:t>
            </w:r>
            <w:r w:rsidR="000C0C93">
              <w:rPr>
                <w:noProof/>
                <w:webHidden/>
              </w:rPr>
              <w:fldChar w:fldCharType="end"/>
            </w:r>
          </w:hyperlink>
        </w:p>
        <w:p w14:paraId="689F77DB" w14:textId="77777777" w:rsidR="000C0C93" w:rsidRDefault="006110FF" w:rsidP="000C0C93">
          <w:pPr>
            <w:pStyle w:val="TOC3"/>
            <w:tabs>
              <w:tab w:val="left" w:pos="1320"/>
              <w:tab w:val="right" w:pos="9350"/>
            </w:tabs>
            <w:spacing w:line="240" w:lineRule="auto"/>
            <w:rPr>
              <w:noProof/>
            </w:rPr>
          </w:pPr>
          <w:hyperlink w:anchor="_Toc36994506" w:history="1">
            <w:r w:rsidR="000C0C93" w:rsidRPr="00E607BC">
              <w:rPr>
                <w:rStyle w:val="Hyperlink"/>
                <w:noProof/>
              </w:rPr>
              <w:t>25.3.2</w:t>
            </w:r>
            <w:r w:rsidR="000C0C93">
              <w:rPr>
                <w:noProof/>
              </w:rPr>
              <w:tab/>
            </w:r>
            <w:r w:rsidR="000C0C93" w:rsidRPr="00E607BC">
              <w:rPr>
                <w:rStyle w:val="Hyperlink"/>
                <w:noProof/>
              </w:rPr>
              <w:t>Response</w:t>
            </w:r>
            <w:r w:rsidR="000C0C93">
              <w:rPr>
                <w:noProof/>
                <w:webHidden/>
              </w:rPr>
              <w:tab/>
            </w:r>
            <w:r w:rsidR="000C0C93">
              <w:rPr>
                <w:noProof/>
                <w:webHidden/>
              </w:rPr>
              <w:fldChar w:fldCharType="begin"/>
            </w:r>
            <w:r w:rsidR="000C0C93">
              <w:rPr>
                <w:noProof/>
                <w:webHidden/>
              </w:rPr>
              <w:instrText xml:space="preserve"> PAGEREF _Toc36994506 \h </w:instrText>
            </w:r>
            <w:r w:rsidR="000C0C93">
              <w:rPr>
                <w:noProof/>
                <w:webHidden/>
              </w:rPr>
            </w:r>
            <w:r w:rsidR="000C0C93">
              <w:rPr>
                <w:noProof/>
                <w:webHidden/>
              </w:rPr>
              <w:fldChar w:fldCharType="separate"/>
            </w:r>
            <w:r w:rsidR="000C0C93">
              <w:rPr>
                <w:noProof/>
                <w:webHidden/>
              </w:rPr>
              <w:t>8</w:t>
            </w:r>
            <w:r w:rsidR="000C0C93">
              <w:rPr>
                <w:noProof/>
                <w:webHidden/>
              </w:rPr>
              <w:fldChar w:fldCharType="end"/>
            </w:r>
          </w:hyperlink>
        </w:p>
        <w:p w14:paraId="48C5FE86" w14:textId="77777777" w:rsidR="000C0C93" w:rsidRDefault="006110FF" w:rsidP="000C0C93">
          <w:pPr>
            <w:pStyle w:val="TOC2"/>
            <w:tabs>
              <w:tab w:val="left" w:pos="880"/>
              <w:tab w:val="right" w:pos="9350"/>
            </w:tabs>
            <w:spacing w:line="240" w:lineRule="auto"/>
            <w:rPr>
              <w:noProof/>
            </w:rPr>
          </w:pPr>
          <w:hyperlink w:anchor="_Toc36994507" w:history="1">
            <w:r w:rsidR="000C0C93" w:rsidRPr="00E607BC">
              <w:rPr>
                <w:rStyle w:val="Hyperlink"/>
                <w:noProof/>
              </w:rPr>
              <w:t>25.4</w:t>
            </w:r>
            <w:r w:rsidR="000C0C93">
              <w:rPr>
                <w:noProof/>
              </w:rPr>
              <w:tab/>
            </w:r>
            <w:r w:rsidR="000C0C93" w:rsidRPr="00E607BC">
              <w:rPr>
                <w:rStyle w:val="Hyperlink"/>
                <w:noProof/>
              </w:rPr>
              <w:t>Get API Main Page</w:t>
            </w:r>
            <w:r w:rsidR="000C0C93">
              <w:rPr>
                <w:noProof/>
                <w:webHidden/>
              </w:rPr>
              <w:tab/>
            </w:r>
            <w:r w:rsidR="000C0C93">
              <w:rPr>
                <w:noProof/>
                <w:webHidden/>
              </w:rPr>
              <w:fldChar w:fldCharType="begin"/>
            </w:r>
            <w:r w:rsidR="000C0C93">
              <w:rPr>
                <w:noProof/>
                <w:webHidden/>
              </w:rPr>
              <w:instrText xml:space="preserve"> PAGEREF _Toc36994507 \h </w:instrText>
            </w:r>
            <w:r w:rsidR="000C0C93">
              <w:rPr>
                <w:noProof/>
                <w:webHidden/>
              </w:rPr>
            </w:r>
            <w:r w:rsidR="000C0C93">
              <w:rPr>
                <w:noProof/>
                <w:webHidden/>
              </w:rPr>
              <w:fldChar w:fldCharType="separate"/>
            </w:r>
            <w:r w:rsidR="000C0C93">
              <w:rPr>
                <w:noProof/>
                <w:webHidden/>
              </w:rPr>
              <w:t>9</w:t>
            </w:r>
            <w:r w:rsidR="000C0C93">
              <w:rPr>
                <w:noProof/>
                <w:webHidden/>
              </w:rPr>
              <w:fldChar w:fldCharType="end"/>
            </w:r>
          </w:hyperlink>
        </w:p>
        <w:p w14:paraId="6EC23F15" w14:textId="77777777" w:rsidR="000C0C93" w:rsidRDefault="006110FF" w:rsidP="000C0C93">
          <w:pPr>
            <w:pStyle w:val="TOC3"/>
            <w:tabs>
              <w:tab w:val="left" w:pos="1320"/>
              <w:tab w:val="right" w:pos="9350"/>
            </w:tabs>
            <w:spacing w:line="240" w:lineRule="auto"/>
            <w:rPr>
              <w:noProof/>
            </w:rPr>
          </w:pPr>
          <w:hyperlink w:anchor="_Toc36994508" w:history="1">
            <w:r w:rsidR="000C0C93" w:rsidRPr="00E607BC">
              <w:rPr>
                <w:rStyle w:val="Hyperlink"/>
                <w:noProof/>
              </w:rPr>
              <w:t>25.4.1</w:t>
            </w:r>
            <w:r w:rsidR="000C0C93">
              <w:rPr>
                <w:noProof/>
              </w:rPr>
              <w:tab/>
            </w:r>
            <w:r w:rsidR="000C0C93" w:rsidRPr="00E607BC">
              <w:rPr>
                <w:rStyle w:val="Hyperlink"/>
                <w:noProof/>
              </w:rPr>
              <w:t>Request</w:t>
            </w:r>
            <w:r w:rsidR="000C0C93">
              <w:rPr>
                <w:noProof/>
                <w:webHidden/>
              </w:rPr>
              <w:tab/>
            </w:r>
            <w:r w:rsidR="000C0C93">
              <w:rPr>
                <w:noProof/>
                <w:webHidden/>
              </w:rPr>
              <w:fldChar w:fldCharType="begin"/>
            </w:r>
            <w:r w:rsidR="000C0C93">
              <w:rPr>
                <w:noProof/>
                <w:webHidden/>
              </w:rPr>
              <w:instrText xml:space="preserve"> PAGEREF _Toc36994508 \h </w:instrText>
            </w:r>
            <w:r w:rsidR="000C0C93">
              <w:rPr>
                <w:noProof/>
                <w:webHidden/>
              </w:rPr>
            </w:r>
            <w:r w:rsidR="000C0C93">
              <w:rPr>
                <w:noProof/>
                <w:webHidden/>
              </w:rPr>
              <w:fldChar w:fldCharType="separate"/>
            </w:r>
            <w:r w:rsidR="000C0C93">
              <w:rPr>
                <w:noProof/>
                <w:webHidden/>
              </w:rPr>
              <w:t>9</w:t>
            </w:r>
            <w:r w:rsidR="000C0C93">
              <w:rPr>
                <w:noProof/>
                <w:webHidden/>
              </w:rPr>
              <w:fldChar w:fldCharType="end"/>
            </w:r>
          </w:hyperlink>
        </w:p>
        <w:p w14:paraId="2CFAF1C1" w14:textId="77777777" w:rsidR="000C0C93" w:rsidRDefault="006110FF" w:rsidP="000C0C93">
          <w:pPr>
            <w:pStyle w:val="TOC3"/>
            <w:tabs>
              <w:tab w:val="left" w:pos="1320"/>
              <w:tab w:val="right" w:pos="9350"/>
            </w:tabs>
            <w:spacing w:line="240" w:lineRule="auto"/>
            <w:rPr>
              <w:noProof/>
            </w:rPr>
          </w:pPr>
          <w:hyperlink w:anchor="_Toc36994509" w:history="1">
            <w:r w:rsidR="000C0C93" w:rsidRPr="00E607BC">
              <w:rPr>
                <w:rStyle w:val="Hyperlink"/>
                <w:noProof/>
              </w:rPr>
              <w:t>25.4.2</w:t>
            </w:r>
            <w:r w:rsidR="000C0C93">
              <w:rPr>
                <w:noProof/>
              </w:rPr>
              <w:tab/>
            </w:r>
            <w:r w:rsidR="000C0C93" w:rsidRPr="00E607BC">
              <w:rPr>
                <w:rStyle w:val="Hyperlink"/>
                <w:noProof/>
              </w:rPr>
              <w:t>Response</w:t>
            </w:r>
            <w:r w:rsidR="000C0C93">
              <w:rPr>
                <w:noProof/>
                <w:webHidden/>
              </w:rPr>
              <w:tab/>
            </w:r>
            <w:r w:rsidR="000C0C93">
              <w:rPr>
                <w:noProof/>
                <w:webHidden/>
              </w:rPr>
              <w:fldChar w:fldCharType="begin"/>
            </w:r>
            <w:r w:rsidR="000C0C93">
              <w:rPr>
                <w:noProof/>
                <w:webHidden/>
              </w:rPr>
              <w:instrText xml:space="preserve"> PAGEREF _Toc36994509 \h </w:instrText>
            </w:r>
            <w:r w:rsidR="000C0C93">
              <w:rPr>
                <w:noProof/>
                <w:webHidden/>
              </w:rPr>
            </w:r>
            <w:r w:rsidR="000C0C93">
              <w:rPr>
                <w:noProof/>
                <w:webHidden/>
              </w:rPr>
              <w:fldChar w:fldCharType="separate"/>
            </w:r>
            <w:r w:rsidR="000C0C93">
              <w:rPr>
                <w:noProof/>
                <w:webHidden/>
              </w:rPr>
              <w:t>9</w:t>
            </w:r>
            <w:r w:rsidR="000C0C93">
              <w:rPr>
                <w:noProof/>
                <w:webHidden/>
              </w:rPr>
              <w:fldChar w:fldCharType="end"/>
            </w:r>
          </w:hyperlink>
        </w:p>
        <w:p w14:paraId="32194CF6" w14:textId="77777777" w:rsidR="000C0C93" w:rsidRDefault="006110FF" w:rsidP="000C0C93">
          <w:pPr>
            <w:pStyle w:val="TOC2"/>
            <w:tabs>
              <w:tab w:val="left" w:pos="880"/>
              <w:tab w:val="right" w:pos="9350"/>
            </w:tabs>
            <w:spacing w:line="240" w:lineRule="auto"/>
            <w:rPr>
              <w:noProof/>
            </w:rPr>
          </w:pPr>
          <w:hyperlink w:anchor="_Toc36994510" w:history="1">
            <w:r w:rsidR="000C0C93" w:rsidRPr="00E607BC">
              <w:rPr>
                <w:rStyle w:val="Hyperlink"/>
                <w:noProof/>
              </w:rPr>
              <w:t>25.5</w:t>
            </w:r>
            <w:r w:rsidR="000C0C93">
              <w:rPr>
                <w:noProof/>
              </w:rPr>
              <w:tab/>
            </w:r>
            <w:r w:rsidR="000C0C93" w:rsidRPr="00E607BC">
              <w:rPr>
                <w:rStyle w:val="Hyperlink"/>
                <w:noProof/>
              </w:rPr>
              <w:t>Get the Help Page of API (To Be Developed)</w:t>
            </w:r>
            <w:r w:rsidR="000C0C93">
              <w:rPr>
                <w:noProof/>
                <w:webHidden/>
              </w:rPr>
              <w:tab/>
            </w:r>
            <w:r w:rsidR="000C0C93">
              <w:rPr>
                <w:noProof/>
                <w:webHidden/>
              </w:rPr>
              <w:fldChar w:fldCharType="begin"/>
            </w:r>
            <w:r w:rsidR="000C0C93">
              <w:rPr>
                <w:noProof/>
                <w:webHidden/>
              </w:rPr>
              <w:instrText xml:space="preserve"> PAGEREF _Toc36994510 \h </w:instrText>
            </w:r>
            <w:r w:rsidR="000C0C93">
              <w:rPr>
                <w:noProof/>
                <w:webHidden/>
              </w:rPr>
            </w:r>
            <w:r w:rsidR="000C0C93">
              <w:rPr>
                <w:noProof/>
                <w:webHidden/>
              </w:rPr>
              <w:fldChar w:fldCharType="separate"/>
            </w:r>
            <w:r w:rsidR="000C0C93">
              <w:rPr>
                <w:noProof/>
                <w:webHidden/>
              </w:rPr>
              <w:t>10</w:t>
            </w:r>
            <w:r w:rsidR="000C0C93">
              <w:rPr>
                <w:noProof/>
                <w:webHidden/>
              </w:rPr>
              <w:fldChar w:fldCharType="end"/>
            </w:r>
          </w:hyperlink>
        </w:p>
        <w:p w14:paraId="0FAA36A9" w14:textId="77777777" w:rsidR="000C0C93" w:rsidRDefault="006110FF" w:rsidP="000C0C93">
          <w:pPr>
            <w:pStyle w:val="TOC3"/>
            <w:tabs>
              <w:tab w:val="left" w:pos="1320"/>
              <w:tab w:val="right" w:pos="9350"/>
            </w:tabs>
            <w:spacing w:line="240" w:lineRule="auto"/>
            <w:rPr>
              <w:noProof/>
            </w:rPr>
          </w:pPr>
          <w:hyperlink w:anchor="_Toc36994511" w:history="1">
            <w:r w:rsidR="000C0C93" w:rsidRPr="00E607BC">
              <w:rPr>
                <w:rStyle w:val="Hyperlink"/>
                <w:noProof/>
              </w:rPr>
              <w:t>25.5.1</w:t>
            </w:r>
            <w:r w:rsidR="000C0C93">
              <w:rPr>
                <w:noProof/>
              </w:rPr>
              <w:tab/>
            </w:r>
            <w:r w:rsidR="000C0C93" w:rsidRPr="00E607BC">
              <w:rPr>
                <w:rStyle w:val="Hyperlink"/>
                <w:noProof/>
              </w:rPr>
              <w:t>Request</w:t>
            </w:r>
            <w:r w:rsidR="000C0C93">
              <w:rPr>
                <w:noProof/>
                <w:webHidden/>
              </w:rPr>
              <w:tab/>
            </w:r>
            <w:r w:rsidR="000C0C93">
              <w:rPr>
                <w:noProof/>
                <w:webHidden/>
              </w:rPr>
              <w:fldChar w:fldCharType="begin"/>
            </w:r>
            <w:r w:rsidR="000C0C93">
              <w:rPr>
                <w:noProof/>
                <w:webHidden/>
              </w:rPr>
              <w:instrText xml:space="preserve"> PAGEREF _Toc36994511 \h </w:instrText>
            </w:r>
            <w:r w:rsidR="000C0C93">
              <w:rPr>
                <w:noProof/>
                <w:webHidden/>
              </w:rPr>
            </w:r>
            <w:r w:rsidR="000C0C93">
              <w:rPr>
                <w:noProof/>
                <w:webHidden/>
              </w:rPr>
              <w:fldChar w:fldCharType="separate"/>
            </w:r>
            <w:r w:rsidR="000C0C93">
              <w:rPr>
                <w:noProof/>
                <w:webHidden/>
              </w:rPr>
              <w:t>10</w:t>
            </w:r>
            <w:r w:rsidR="000C0C93">
              <w:rPr>
                <w:noProof/>
                <w:webHidden/>
              </w:rPr>
              <w:fldChar w:fldCharType="end"/>
            </w:r>
          </w:hyperlink>
        </w:p>
        <w:p w14:paraId="0FFFBB34" w14:textId="77777777" w:rsidR="000C0C93" w:rsidRDefault="006110FF" w:rsidP="000C0C93">
          <w:pPr>
            <w:pStyle w:val="TOC3"/>
            <w:tabs>
              <w:tab w:val="left" w:pos="1320"/>
              <w:tab w:val="right" w:pos="9350"/>
            </w:tabs>
            <w:spacing w:line="240" w:lineRule="auto"/>
            <w:rPr>
              <w:noProof/>
            </w:rPr>
          </w:pPr>
          <w:hyperlink w:anchor="_Toc36994512" w:history="1">
            <w:r w:rsidR="000C0C93" w:rsidRPr="00E607BC">
              <w:rPr>
                <w:rStyle w:val="Hyperlink"/>
                <w:noProof/>
              </w:rPr>
              <w:t>25.5.2</w:t>
            </w:r>
            <w:r w:rsidR="000C0C93">
              <w:rPr>
                <w:noProof/>
              </w:rPr>
              <w:tab/>
            </w:r>
            <w:r w:rsidR="000C0C93" w:rsidRPr="00E607BC">
              <w:rPr>
                <w:rStyle w:val="Hyperlink"/>
                <w:noProof/>
              </w:rPr>
              <w:t>Response</w:t>
            </w:r>
            <w:r w:rsidR="000C0C93">
              <w:rPr>
                <w:noProof/>
                <w:webHidden/>
              </w:rPr>
              <w:tab/>
            </w:r>
            <w:r w:rsidR="000C0C93">
              <w:rPr>
                <w:noProof/>
                <w:webHidden/>
              </w:rPr>
              <w:fldChar w:fldCharType="begin"/>
            </w:r>
            <w:r w:rsidR="000C0C93">
              <w:rPr>
                <w:noProof/>
                <w:webHidden/>
              </w:rPr>
              <w:instrText xml:space="preserve"> PAGEREF _Toc36994512 \h </w:instrText>
            </w:r>
            <w:r w:rsidR="000C0C93">
              <w:rPr>
                <w:noProof/>
                <w:webHidden/>
              </w:rPr>
            </w:r>
            <w:r w:rsidR="000C0C93">
              <w:rPr>
                <w:noProof/>
                <w:webHidden/>
              </w:rPr>
              <w:fldChar w:fldCharType="separate"/>
            </w:r>
            <w:r w:rsidR="000C0C93">
              <w:rPr>
                <w:noProof/>
                <w:webHidden/>
              </w:rPr>
              <w:t>10</w:t>
            </w:r>
            <w:r w:rsidR="000C0C93">
              <w:rPr>
                <w:noProof/>
                <w:webHidden/>
              </w:rPr>
              <w:fldChar w:fldCharType="end"/>
            </w:r>
          </w:hyperlink>
        </w:p>
        <w:p w14:paraId="60BD6A25" w14:textId="77777777" w:rsidR="000C0C93" w:rsidRDefault="006110FF" w:rsidP="000C0C93">
          <w:pPr>
            <w:pStyle w:val="TOC1"/>
            <w:spacing w:line="240" w:lineRule="auto"/>
            <w:rPr>
              <w:noProof/>
            </w:rPr>
          </w:pPr>
          <w:hyperlink w:anchor="_Toc36994513" w:history="1">
            <w:r w:rsidR="000C0C93" w:rsidRPr="00E607BC">
              <w:rPr>
                <w:rStyle w:val="Hyperlink"/>
                <w:noProof/>
              </w:rPr>
              <w:t>26.</w:t>
            </w:r>
            <w:r w:rsidR="000C0C93">
              <w:rPr>
                <w:noProof/>
              </w:rPr>
              <w:tab/>
            </w:r>
            <w:r w:rsidR="000C0C93" w:rsidRPr="00E607BC">
              <w:rPr>
                <w:rStyle w:val="Hyperlink"/>
                <w:noProof/>
              </w:rPr>
              <w:t>POST</w:t>
            </w:r>
            <w:r w:rsidR="000C0C93">
              <w:rPr>
                <w:noProof/>
                <w:webHidden/>
              </w:rPr>
              <w:tab/>
            </w:r>
            <w:r w:rsidR="000C0C93">
              <w:rPr>
                <w:noProof/>
                <w:webHidden/>
              </w:rPr>
              <w:fldChar w:fldCharType="begin"/>
            </w:r>
            <w:r w:rsidR="000C0C93">
              <w:rPr>
                <w:noProof/>
                <w:webHidden/>
              </w:rPr>
              <w:instrText xml:space="preserve"> PAGEREF _Toc36994513 \h </w:instrText>
            </w:r>
            <w:r w:rsidR="000C0C93">
              <w:rPr>
                <w:noProof/>
                <w:webHidden/>
              </w:rPr>
            </w:r>
            <w:r w:rsidR="000C0C93">
              <w:rPr>
                <w:noProof/>
                <w:webHidden/>
              </w:rPr>
              <w:fldChar w:fldCharType="separate"/>
            </w:r>
            <w:r w:rsidR="000C0C93">
              <w:rPr>
                <w:noProof/>
                <w:webHidden/>
              </w:rPr>
              <w:t>11</w:t>
            </w:r>
            <w:r w:rsidR="000C0C93">
              <w:rPr>
                <w:noProof/>
                <w:webHidden/>
              </w:rPr>
              <w:fldChar w:fldCharType="end"/>
            </w:r>
          </w:hyperlink>
        </w:p>
        <w:p w14:paraId="5D9DE661" w14:textId="77777777" w:rsidR="000C0C93" w:rsidRDefault="006110FF" w:rsidP="000C0C93">
          <w:pPr>
            <w:pStyle w:val="TOC2"/>
            <w:tabs>
              <w:tab w:val="left" w:pos="880"/>
              <w:tab w:val="right" w:pos="9350"/>
            </w:tabs>
            <w:spacing w:line="240" w:lineRule="auto"/>
            <w:rPr>
              <w:noProof/>
            </w:rPr>
          </w:pPr>
          <w:hyperlink w:anchor="_Toc36994514" w:history="1">
            <w:r w:rsidR="000C0C93" w:rsidRPr="00E607BC">
              <w:rPr>
                <w:rStyle w:val="Hyperlink"/>
                <w:noProof/>
              </w:rPr>
              <w:t>26.1</w:t>
            </w:r>
            <w:r w:rsidR="000C0C93">
              <w:rPr>
                <w:noProof/>
              </w:rPr>
              <w:tab/>
            </w:r>
            <w:r w:rsidR="000C0C93" w:rsidRPr="00E607BC">
              <w:rPr>
                <w:rStyle w:val="Hyperlink"/>
                <w:noProof/>
              </w:rPr>
              <w:t>Validate one or more a .docx File</w:t>
            </w:r>
            <w:r w:rsidR="000C0C93">
              <w:rPr>
                <w:noProof/>
                <w:webHidden/>
              </w:rPr>
              <w:tab/>
            </w:r>
            <w:r w:rsidR="000C0C93">
              <w:rPr>
                <w:noProof/>
                <w:webHidden/>
              </w:rPr>
              <w:fldChar w:fldCharType="begin"/>
            </w:r>
            <w:r w:rsidR="000C0C93">
              <w:rPr>
                <w:noProof/>
                <w:webHidden/>
              </w:rPr>
              <w:instrText xml:space="preserve"> PAGEREF _Toc36994514 \h </w:instrText>
            </w:r>
            <w:r w:rsidR="000C0C93">
              <w:rPr>
                <w:noProof/>
                <w:webHidden/>
              </w:rPr>
            </w:r>
            <w:r w:rsidR="000C0C93">
              <w:rPr>
                <w:noProof/>
                <w:webHidden/>
              </w:rPr>
              <w:fldChar w:fldCharType="separate"/>
            </w:r>
            <w:r w:rsidR="000C0C93">
              <w:rPr>
                <w:noProof/>
                <w:webHidden/>
              </w:rPr>
              <w:t>11</w:t>
            </w:r>
            <w:r w:rsidR="000C0C93">
              <w:rPr>
                <w:noProof/>
                <w:webHidden/>
              </w:rPr>
              <w:fldChar w:fldCharType="end"/>
            </w:r>
          </w:hyperlink>
        </w:p>
        <w:p w14:paraId="0D9C0862" w14:textId="77777777" w:rsidR="000C0C93" w:rsidRDefault="006110FF" w:rsidP="000C0C93">
          <w:pPr>
            <w:pStyle w:val="TOC3"/>
            <w:tabs>
              <w:tab w:val="left" w:pos="1320"/>
              <w:tab w:val="right" w:pos="9350"/>
            </w:tabs>
            <w:spacing w:line="240" w:lineRule="auto"/>
            <w:rPr>
              <w:noProof/>
            </w:rPr>
          </w:pPr>
          <w:hyperlink w:anchor="_Toc36994515" w:history="1">
            <w:r w:rsidR="000C0C93" w:rsidRPr="00E607BC">
              <w:rPr>
                <w:rStyle w:val="Hyperlink"/>
                <w:noProof/>
              </w:rPr>
              <w:t>26.1.1</w:t>
            </w:r>
            <w:r w:rsidR="000C0C93">
              <w:rPr>
                <w:noProof/>
              </w:rPr>
              <w:tab/>
            </w:r>
            <w:r w:rsidR="000C0C93" w:rsidRPr="00E607BC">
              <w:rPr>
                <w:rStyle w:val="Hyperlink"/>
                <w:noProof/>
              </w:rPr>
              <w:t>Request</w:t>
            </w:r>
            <w:r w:rsidR="000C0C93">
              <w:rPr>
                <w:noProof/>
                <w:webHidden/>
              </w:rPr>
              <w:tab/>
            </w:r>
            <w:r w:rsidR="000C0C93">
              <w:rPr>
                <w:noProof/>
                <w:webHidden/>
              </w:rPr>
              <w:fldChar w:fldCharType="begin"/>
            </w:r>
            <w:r w:rsidR="000C0C93">
              <w:rPr>
                <w:noProof/>
                <w:webHidden/>
              </w:rPr>
              <w:instrText xml:space="preserve"> PAGEREF _Toc36994515 \h </w:instrText>
            </w:r>
            <w:r w:rsidR="000C0C93">
              <w:rPr>
                <w:noProof/>
                <w:webHidden/>
              </w:rPr>
            </w:r>
            <w:r w:rsidR="000C0C93">
              <w:rPr>
                <w:noProof/>
                <w:webHidden/>
              </w:rPr>
              <w:fldChar w:fldCharType="separate"/>
            </w:r>
            <w:r w:rsidR="000C0C93">
              <w:rPr>
                <w:noProof/>
                <w:webHidden/>
              </w:rPr>
              <w:t>11</w:t>
            </w:r>
            <w:r w:rsidR="000C0C93">
              <w:rPr>
                <w:noProof/>
                <w:webHidden/>
              </w:rPr>
              <w:fldChar w:fldCharType="end"/>
            </w:r>
          </w:hyperlink>
        </w:p>
        <w:p w14:paraId="35FA55B8" w14:textId="77777777" w:rsidR="000C0C93" w:rsidRDefault="006110FF" w:rsidP="000C0C93">
          <w:pPr>
            <w:pStyle w:val="TOC3"/>
            <w:tabs>
              <w:tab w:val="left" w:pos="1320"/>
              <w:tab w:val="right" w:pos="9350"/>
            </w:tabs>
            <w:spacing w:line="240" w:lineRule="auto"/>
            <w:rPr>
              <w:noProof/>
            </w:rPr>
          </w:pPr>
          <w:hyperlink w:anchor="_Toc36994516" w:history="1">
            <w:r w:rsidR="000C0C93" w:rsidRPr="00E607BC">
              <w:rPr>
                <w:rStyle w:val="Hyperlink"/>
                <w:noProof/>
              </w:rPr>
              <w:t>26.1.2</w:t>
            </w:r>
            <w:r w:rsidR="000C0C93">
              <w:rPr>
                <w:noProof/>
              </w:rPr>
              <w:tab/>
            </w:r>
            <w:r w:rsidR="000C0C93" w:rsidRPr="00E607BC">
              <w:rPr>
                <w:rStyle w:val="Hyperlink"/>
                <w:noProof/>
              </w:rPr>
              <w:t>Response</w:t>
            </w:r>
            <w:r w:rsidR="000C0C93">
              <w:rPr>
                <w:noProof/>
                <w:webHidden/>
              </w:rPr>
              <w:tab/>
            </w:r>
            <w:r w:rsidR="000C0C93">
              <w:rPr>
                <w:noProof/>
                <w:webHidden/>
              </w:rPr>
              <w:fldChar w:fldCharType="begin"/>
            </w:r>
            <w:r w:rsidR="000C0C93">
              <w:rPr>
                <w:noProof/>
                <w:webHidden/>
              </w:rPr>
              <w:instrText xml:space="preserve"> PAGEREF _Toc36994516 \h </w:instrText>
            </w:r>
            <w:r w:rsidR="000C0C93">
              <w:rPr>
                <w:noProof/>
                <w:webHidden/>
              </w:rPr>
            </w:r>
            <w:r w:rsidR="000C0C93">
              <w:rPr>
                <w:noProof/>
                <w:webHidden/>
              </w:rPr>
              <w:fldChar w:fldCharType="separate"/>
            </w:r>
            <w:r w:rsidR="000C0C93">
              <w:rPr>
                <w:noProof/>
                <w:webHidden/>
              </w:rPr>
              <w:t>11</w:t>
            </w:r>
            <w:r w:rsidR="000C0C93">
              <w:rPr>
                <w:noProof/>
                <w:webHidden/>
              </w:rPr>
              <w:fldChar w:fldCharType="end"/>
            </w:r>
          </w:hyperlink>
        </w:p>
        <w:p w14:paraId="5FB73D92" w14:textId="77777777" w:rsidR="000C0C93" w:rsidRDefault="006110FF" w:rsidP="000C0C93">
          <w:pPr>
            <w:pStyle w:val="TOC2"/>
            <w:tabs>
              <w:tab w:val="left" w:pos="880"/>
              <w:tab w:val="right" w:pos="9350"/>
            </w:tabs>
            <w:spacing w:line="240" w:lineRule="auto"/>
            <w:rPr>
              <w:noProof/>
            </w:rPr>
          </w:pPr>
          <w:hyperlink w:anchor="_Toc36994517" w:history="1">
            <w:r w:rsidR="000C0C93" w:rsidRPr="00E607BC">
              <w:rPr>
                <w:rStyle w:val="Hyperlink"/>
                <w:noProof/>
              </w:rPr>
              <w:t>26.2</w:t>
            </w:r>
            <w:r w:rsidR="000C0C93">
              <w:rPr>
                <w:noProof/>
              </w:rPr>
              <w:tab/>
            </w:r>
            <w:r w:rsidR="000C0C93" w:rsidRPr="00E607BC">
              <w:rPr>
                <w:rStyle w:val="Hyperlink"/>
                <w:noProof/>
              </w:rPr>
              <w:t>Compare two DOCX files</w:t>
            </w:r>
            <w:r w:rsidR="000C0C93">
              <w:rPr>
                <w:noProof/>
                <w:webHidden/>
              </w:rPr>
              <w:tab/>
            </w:r>
            <w:r w:rsidR="000C0C93">
              <w:rPr>
                <w:noProof/>
                <w:webHidden/>
              </w:rPr>
              <w:fldChar w:fldCharType="begin"/>
            </w:r>
            <w:r w:rsidR="000C0C93">
              <w:rPr>
                <w:noProof/>
                <w:webHidden/>
              </w:rPr>
              <w:instrText xml:space="preserve"> PAGEREF _Toc36994517 \h </w:instrText>
            </w:r>
            <w:r w:rsidR="000C0C93">
              <w:rPr>
                <w:noProof/>
                <w:webHidden/>
              </w:rPr>
            </w:r>
            <w:r w:rsidR="000C0C93">
              <w:rPr>
                <w:noProof/>
                <w:webHidden/>
              </w:rPr>
              <w:fldChar w:fldCharType="separate"/>
            </w:r>
            <w:r w:rsidR="000C0C93">
              <w:rPr>
                <w:noProof/>
                <w:webHidden/>
              </w:rPr>
              <w:t>12</w:t>
            </w:r>
            <w:r w:rsidR="000C0C93">
              <w:rPr>
                <w:noProof/>
                <w:webHidden/>
              </w:rPr>
              <w:fldChar w:fldCharType="end"/>
            </w:r>
          </w:hyperlink>
        </w:p>
        <w:p w14:paraId="13C2000E" w14:textId="77777777" w:rsidR="000C0C93" w:rsidRDefault="006110FF" w:rsidP="000C0C93">
          <w:pPr>
            <w:pStyle w:val="TOC3"/>
            <w:tabs>
              <w:tab w:val="left" w:pos="1320"/>
              <w:tab w:val="right" w:pos="9350"/>
            </w:tabs>
            <w:spacing w:line="240" w:lineRule="auto"/>
            <w:rPr>
              <w:noProof/>
            </w:rPr>
          </w:pPr>
          <w:hyperlink w:anchor="_Toc36994518" w:history="1">
            <w:r w:rsidR="000C0C93" w:rsidRPr="00E607BC">
              <w:rPr>
                <w:rStyle w:val="Hyperlink"/>
                <w:noProof/>
              </w:rPr>
              <w:t>26.2.1</w:t>
            </w:r>
            <w:r w:rsidR="000C0C93">
              <w:rPr>
                <w:noProof/>
              </w:rPr>
              <w:tab/>
            </w:r>
            <w:r w:rsidR="000C0C93" w:rsidRPr="00E607BC">
              <w:rPr>
                <w:rStyle w:val="Hyperlink"/>
                <w:noProof/>
              </w:rPr>
              <w:t>Request</w:t>
            </w:r>
            <w:r w:rsidR="000C0C93">
              <w:rPr>
                <w:noProof/>
                <w:webHidden/>
              </w:rPr>
              <w:tab/>
            </w:r>
            <w:r w:rsidR="000C0C93">
              <w:rPr>
                <w:noProof/>
                <w:webHidden/>
              </w:rPr>
              <w:fldChar w:fldCharType="begin"/>
            </w:r>
            <w:r w:rsidR="000C0C93">
              <w:rPr>
                <w:noProof/>
                <w:webHidden/>
              </w:rPr>
              <w:instrText xml:space="preserve"> PAGEREF _Toc36994518 \h </w:instrText>
            </w:r>
            <w:r w:rsidR="000C0C93">
              <w:rPr>
                <w:noProof/>
                <w:webHidden/>
              </w:rPr>
            </w:r>
            <w:r w:rsidR="000C0C93">
              <w:rPr>
                <w:noProof/>
                <w:webHidden/>
              </w:rPr>
              <w:fldChar w:fldCharType="separate"/>
            </w:r>
            <w:r w:rsidR="000C0C93">
              <w:rPr>
                <w:noProof/>
                <w:webHidden/>
              </w:rPr>
              <w:t>12</w:t>
            </w:r>
            <w:r w:rsidR="000C0C93">
              <w:rPr>
                <w:noProof/>
                <w:webHidden/>
              </w:rPr>
              <w:fldChar w:fldCharType="end"/>
            </w:r>
          </w:hyperlink>
        </w:p>
        <w:p w14:paraId="1488CFC9" w14:textId="77777777" w:rsidR="000C0C93" w:rsidRDefault="006110FF" w:rsidP="000C0C93">
          <w:pPr>
            <w:pStyle w:val="TOC3"/>
            <w:tabs>
              <w:tab w:val="left" w:pos="1320"/>
              <w:tab w:val="right" w:pos="9350"/>
            </w:tabs>
            <w:spacing w:line="240" w:lineRule="auto"/>
            <w:rPr>
              <w:noProof/>
            </w:rPr>
          </w:pPr>
          <w:hyperlink w:anchor="_Toc36994519" w:history="1">
            <w:r w:rsidR="000C0C93" w:rsidRPr="00E607BC">
              <w:rPr>
                <w:rStyle w:val="Hyperlink"/>
                <w:noProof/>
              </w:rPr>
              <w:t>26.2.2</w:t>
            </w:r>
            <w:r w:rsidR="000C0C93">
              <w:rPr>
                <w:noProof/>
              </w:rPr>
              <w:tab/>
            </w:r>
            <w:r w:rsidR="000C0C93" w:rsidRPr="00E607BC">
              <w:rPr>
                <w:rStyle w:val="Hyperlink"/>
                <w:noProof/>
              </w:rPr>
              <w:t>Response</w:t>
            </w:r>
            <w:r w:rsidR="000C0C93">
              <w:rPr>
                <w:noProof/>
                <w:webHidden/>
              </w:rPr>
              <w:tab/>
            </w:r>
            <w:r w:rsidR="000C0C93">
              <w:rPr>
                <w:noProof/>
                <w:webHidden/>
              </w:rPr>
              <w:fldChar w:fldCharType="begin"/>
            </w:r>
            <w:r w:rsidR="000C0C93">
              <w:rPr>
                <w:noProof/>
                <w:webHidden/>
              </w:rPr>
              <w:instrText xml:space="preserve"> PAGEREF _Toc36994519 \h </w:instrText>
            </w:r>
            <w:r w:rsidR="000C0C93">
              <w:rPr>
                <w:noProof/>
                <w:webHidden/>
              </w:rPr>
            </w:r>
            <w:r w:rsidR="000C0C93">
              <w:rPr>
                <w:noProof/>
                <w:webHidden/>
              </w:rPr>
              <w:fldChar w:fldCharType="separate"/>
            </w:r>
            <w:r w:rsidR="000C0C93">
              <w:rPr>
                <w:noProof/>
                <w:webHidden/>
              </w:rPr>
              <w:t>12</w:t>
            </w:r>
            <w:r w:rsidR="000C0C93">
              <w:rPr>
                <w:noProof/>
                <w:webHidden/>
              </w:rPr>
              <w:fldChar w:fldCharType="end"/>
            </w:r>
          </w:hyperlink>
        </w:p>
        <w:p w14:paraId="5F981C6C" w14:textId="77777777" w:rsidR="000C0C93" w:rsidRDefault="006110FF" w:rsidP="000C0C93">
          <w:pPr>
            <w:pStyle w:val="TOC3"/>
            <w:tabs>
              <w:tab w:val="left" w:pos="1320"/>
              <w:tab w:val="right" w:pos="9350"/>
            </w:tabs>
            <w:spacing w:line="240" w:lineRule="auto"/>
            <w:rPr>
              <w:noProof/>
            </w:rPr>
          </w:pPr>
          <w:hyperlink w:anchor="_Toc36994520" w:history="1">
            <w:r w:rsidR="000C0C93" w:rsidRPr="00E607BC">
              <w:rPr>
                <w:rStyle w:val="Hyperlink"/>
                <w:noProof/>
              </w:rPr>
              <w:t>26.2.3</w:t>
            </w:r>
            <w:r w:rsidR="000C0C93">
              <w:rPr>
                <w:noProof/>
              </w:rPr>
              <w:tab/>
            </w:r>
            <w:r w:rsidR="000C0C93" w:rsidRPr="00E607BC">
              <w:rPr>
                <w:rStyle w:val="Hyperlink"/>
                <w:noProof/>
              </w:rPr>
              <w:t>Request</w:t>
            </w:r>
            <w:r w:rsidR="000C0C93">
              <w:rPr>
                <w:noProof/>
                <w:webHidden/>
              </w:rPr>
              <w:tab/>
            </w:r>
            <w:r w:rsidR="000C0C93">
              <w:rPr>
                <w:noProof/>
                <w:webHidden/>
              </w:rPr>
              <w:fldChar w:fldCharType="begin"/>
            </w:r>
            <w:r w:rsidR="000C0C93">
              <w:rPr>
                <w:noProof/>
                <w:webHidden/>
              </w:rPr>
              <w:instrText xml:space="preserve"> PAGEREF _Toc36994520 \h </w:instrText>
            </w:r>
            <w:r w:rsidR="000C0C93">
              <w:rPr>
                <w:noProof/>
                <w:webHidden/>
              </w:rPr>
            </w:r>
            <w:r w:rsidR="000C0C93">
              <w:rPr>
                <w:noProof/>
                <w:webHidden/>
              </w:rPr>
              <w:fldChar w:fldCharType="separate"/>
            </w:r>
            <w:r w:rsidR="000C0C93">
              <w:rPr>
                <w:noProof/>
                <w:webHidden/>
              </w:rPr>
              <w:t>13</w:t>
            </w:r>
            <w:r w:rsidR="000C0C93">
              <w:rPr>
                <w:noProof/>
                <w:webHidden/>
              </w:rPr>
              <w:fldChar w:fldCharType="end"/>
            </w:r>
          </w:hyperlink>
        </w:p>
        <w:p w14:paraId="6987433C" w14:textId="77777777" w:rsidR="000C0C93" w:rsidRDefault="006110FF" w:rsidP="000C0C93">
          <w:pPr>
            <w:pStyle w:val="TOC3"/>
            <w:tabs>
              <w:tab w:val="left" w:pos="1320"/>
              <w:tab w:val="right" w:pos="9350"/>
            </w:tabs>
            <w:spacing w:line="240" w:lineRule="auto"/>
            <w:rPr>
              <w:noProof/>
            </w:rPr>
          </w:pPr>
          <w:hyperlink w:anchor="_Toc36994521" w:history="1">
            <w:r w:rsidR="000C0C93" w:rsidRPr="00E607BC">
              <w:rPr>
                <w:rStyle w:val="Hyperlink"/>
                <w:noProof/>
              </w:rPr>
              <w:t>26.2.4</w:t>
            </w:r>
            <w:r w:rsidR="000C0C93">
              <w:rPr>
                <w:noProof/>
              </w:rPr>
              <w:tab/>
            </w:r>
            <w:r w:rsidR="000C0C93" w:rsidRPr="00E607BC">
              <w:rPr>
                <w:rStyle w:val="Hyperlink"/>
                <w:noProof/>
              </w:rPr>
              <w:t>Response</w:t>
            </w:r>
            <w:r w:rsidR="000C0C93">
              <w:rPr>
                <w:noProof/>
                <w:webHidden/>
              </w:rPr>
              <w:tab/>
            </w:r>
            <w:r w:rsidR="000C0C93">
              <w:rPr>
                <w:noProof/>
                <w:webHidden/>
              </w:rPr>
              <w:fldChar w:fldCharType="begin"/>
            </w:r>
            <w:r w:rsidR="000C0C93">
              <w:rPr>
                <w:noProof/>
                <w:webHidden/>
              </w:rPr>
              <w:instrText xml:space="preserve"> PAGEREF _Toc36994521 \h </w:instrText>
            </w:r>
            <w:r w:rsidR="000C0C93">
              <w:rPr>
                <w:noProof/>
                <w:webHidden/>
              </w:rPr>
            </w:r>
            <w:r w:rsidR="000C0C93">
              <w:rPr>
                <w:noProof/>
                <w:webHidden/>
              </w:rPr>
              <w:fldChar w:fldCharType="separate"/>
            </w:r>
            <w:r w:rsidR="000C0C93">
              <w:rPr>
                <w:noProof/>
                <w:webHidden/>
              </w:rPr>
              <w:t>13</w:t>
            </w:r>
            <w:r w:rsidR="000C0C93">
              <w:rPr>
                <w:noProof/>
                <w:webHidden/>
              </w:rPr>
              <w:fldChar w:fldCharType="end"/>
            </w:r>
          </w:hyperlink>
        </w:p>
        <w:p w14:paraId="052B3323" w14:textId="77777777" w:rsidR="000C0C93" w:rsidRDefault="006110FF" w:rsidP="000C0C93">
          <w:pPr>
            <w:pStyle w:val="TOC1"/>
            <w:spacing w:line="240" w:lineRule="auto"/>
            <w:rPr>
              <w:noProof/>
            </w:rPr>
          </w:pPr>
          <w:hyperlink w:anchor="_Toc36994522" w:history="1">
            <w:r w:rsidR="000C0C93" w:rsidRPr="00E607BC">
              <w:rPr>
                <w:rStyle w:val="Hyperlink"/>
                <w:noProof/>
              </w:rPr>
              <w:t>References</w:t>
            </w:r>
            <w:r w:rsidR="000C0C93">
              <w:rPr>
                <w:noProof/>
                <w:webHidden/>
              </w:rPr>
              <w:tab/>
            </w:r>
            <w:r w:rsidR="000C0C93">
              <w:rPr>
                <w:noProof/>
                <w:webHidden/>
              </w:rPr>
              <w:fldChar w:fldCharType="begin"/>
            </w:r>
            <w:r w:rsidR="000C0C93">
              <w:rPr>
                <w:noProof/>
                <w:webHidden/>
              </w:rPr>
              <w:instrText xml:space="preserve"> PAGEREF _Toc36994522 \h </w:instrText>
            </w:r>
            <w:r w:rsidR="000C0C93">
              <w:rPr>
                <w:noProof/>
                <w:webHidden/>
              </w:rPr>
            </w:r>
            <w:r w:rsidR="000C0C93">
              <w:rPr>
                <w:noProof/>
                <w:webHidden/>
              </w:rPr>
              <w:fldChar w:fldCharType="separate"/>
            </w:r>
            <w:r w:rsidR="000C0C93">
              <w:rPr>
                <w:noProof/>
                <w:webHidden/>
              </w:rPr>
              <w:t>13</w:t>
            </w:r>
            <w:r w:rsidR="000C0C93">
              <w:rPr>
                <w:noProof/>
                <w:webHidden/>
              </w:rPr>
              <w:fldChar w:fldCharType="end"/>
            </w:r>
          </w:hyperlink>
        </w:p>
        <w:p w14:paraId="65556D20" w14:textId="77777777" w:rsidR="00D22B1D" w:rsidRDefault="00394AF7" w:rsidP="00405814">
          <w:pPr>
            <w:tabs>
              <w:tab w:val="right" w:pos="9360"/>
            </w:tabs>
            <w:spacing w:before="60" w:after="80" w:line="240" w:lineRule="auto"/>
          </w:pPr>
          <w:r>
            <w:fldChar w:fldCharType="end"/>
          </w:r>
        </w:p>
      </w:sdtContent>
    </w:sdt>
    <w:p w14:paraId="1948534C" w14:textId="77777777" w:rsidR="00D22B1D" w:rsidRDefault="00394AF7">
      <w:pPr>
        <w:pStyle w:val="Heading1"/>
        <w:numPr>
          <w:ilvl w:val="0"/>
          <w:numId w:val="4"/>
        </w:numPr>
        <w:rPr>
          <w:ins w:id="13" w:author="Rick Stuart" w:date="2020-04-05T12:12:00Z"/>
        </w:rPr>
        <w:pPrChange w:id="14" w:author="Rick Stuart" w:date="2020-04-05T12:16:00Z">
          <w:pPr>
            <w:pStyle w:val="Heading1"/>
            <w:numPr>
              <w:numId w:val="1"/>
            </w:numPr>
          </w:pPr>
        </w:pPrChange>
      </w:pPr>
      <w:r>
        <w:br w:type="page"/>
      </w:r>
      <w:bookmarkStart w:id="15" w:name="_wk5ccoegeznq" w:colFirst="0" w:colLast="0"/>
      <w:bookmarkStart w:id="16" w:name="_Toc36994491"/>
      <w:bookmarkEnd w:id="15"/>
      <w:ins w:id="17" w:author="Rick Stuart" w:date="2020-04-05T12:12:00Z">
        <w:r>
          <w:lastRenderedPageBreak/>
          <w:t>Introduction</w:t>
        </w:r>
        <w:bookmarkEnd w:id="16"/>
      </w:ins>
    </w:p>
    <w:p w14:paraId="06B048F4" w14:textId="77777777" w:rsidR="00D22B1D" w:rsidRDefault="00394AF7">
      <w:pPr>
        <w:pStyle w:val="Heading2"/>
        <w:numPr>
          <w:ilvl w:val="1"/>
          <w:numId w:val="2"/>
        </w:numPr>
        <w:rPr>
          <w:ins w:id="18" w:author="Rick Stuart" w:date="2020-04-05T12:12:00Z"/>
        </w:rPr>
      </w:pPr>
      <w:bookmarkStart w:id="19" w:name="_30j0zll" w:colFirst="0" w:colLast="0"/>
      <w:bookmarkStart w:id="20" w:name="_Toc36994492"/>
      <w:bookmarkEnd w:id="19"/>
      <w:ins w:id="21" w:author="Rick Stuart" w:date="2020-04-05T12:12:00Z">
        <w:r>
          <w:t>Purpose</w:t>
        </w:r>
        <w:bookmarkEnd w:id="20"/>
      </w:ins>
    </w:p>
    <w:p w14:paraId="33EB70EA" w14:textId="77777777" w:rsidR="00D22B1D" w:rsidRDefault="00394AF7">
      <w:pPr>
        <w:rPr>
          <w:ins w:id="22" w:author="Rick Stuart" w:date="2020-04-05T12:12:00Z"/>
        </w:rPr>
      </w:pPr>
      <w:ins w:id="23" w:author="Rick Stuart" w:date="2020-04-05T12:12:00Z">
        <w:r>
          <w:t>The Application Programming Interface (API) links a docker container that handles most file operations with the rest of the software managing the GUI.</w:t>
        </w:r>
      </w:ins>
    </w:p>
    <w:p w14:paraId="6A57844B" w14:textId="77777777" w:rsidR="00D22B1D" w:rsidRDefault="00394AF7">
      <w:pPr>
        <w:pStyle w:val="Heading3"/>
        <w:numPr>
          <w:ilvl w:val="2"/>
          <w:numId w:val="2"/>
        </w:numPr>
        <w:rPr>
          <w:ins w:id="24" w:author="Rick Stuart" w:date="2020-04-05T12:12:00Z"/>
        </w:rPr>
      </w:pPr>
      <w:bookmarkStart w:id="25" w:name="_Toc36994493"/>
      <w:ins w:id="26" w:author="Rick Stuart" w:date="2020-04-05T12:12:00Z">
        <w:r>
          <w:t>Docker Container</w:t>
        </w:r>
        <w:bookmarkEnd w:id="25"/>
      </w:ins>
    </w:p>
    <w:p w14:paraId="3A7B0F6E" w14:textId="2BE0EEDA" w:rsidR="00D22B1D" w:rsidRDefault="00394AF7">
      <w:pPr>
        <w:rPr>
          <w:ins w:id="27" w:author="Rick Stuart" w:date="2020-04-05T12:12:00Z"/>
        </w:rPr>
      </w:pPr>
      <w:ins w:id="28" w:author="Rick Stuart" w:date="2020-04-05T12:12:00Z">
        <w:r>
          <w:t xml:space="preserve">The docker container is a Linux based image and integrates the </w:t>
        </w:r>
      </w:ins>
      <w:r w:rsidR="00B56A1B">
        <w:t>NodeJS</w:t>
      </w:r>
      <w:ins w:id="29" w:author="Rick Stuart" w:date="2020-04-05T12:12:00Z">
        <w:r>
          <w:t xml:space="preserve"> API, Open Office</w:t>
        </w:r>
        <w:r>
          <w:rPr>
            <w:vertAlign w:val="superscript"/>
          </w:rPr>
          <w:footnoteReference w:id="1"/>
        </w:r>
        <w:r>
          <w:t xml:space="preserve"> , and ImageMagick</w:t>
        </w:r>
        <w:r>
          <w:rPr>
            <w:vertAlign w:val="superscript"/>
          </w:rPr>
          <w:footnoteReference w:id="2"/>
        </w:r>
        <w:r>
          <w:t xml:space="preserve">. Calls to the headless Open Office runtime control DOCX validation, and conversion to </w:t>
        </w:r>
        <w:r>
          <w:rPr>
            <w:color w:val="222222"/>
            <w:highlight w:val="white"/>
          </w:rPr>
          <w:t>Portable Document Format documents (</w:t>
        </w:r>
        <w:r>
          <w:t>pdf). Image</w:t>
        </w:r>
      </w:ins>
      <w:r w:rsidR="00B56A1B">
        <w:t>M</w:t>
      </w:r>
      <w:ins w:id="34" w:author="Rick Stuart" w:date="2020-04-05T12:12:00Z">
        <w:r>
          <w:t xml:space="preserve">agick handles image comparison. The API is developed as a RESTful service in </w:t>
        </w:r>
      </w:ins>
      <w:r w:rsidR="00B56A1B">
        <w:t>NodeJS</w:t>
      </w:r>
      <w:ins w:id="35" w:author="Rick Stuart" w:date="2020-04-05T12:12:00Z">
        <w:r>
          <w:t xml:space="preserve"> using Express.js as the REST framework. The Docker container runs as a server to receive and service requests on a user</w:t>
        </w:r>
      </w:ins>
      <w:r w:rsidR="00424F12">
        <w:t>-</w:t>
      </w:r>
      <w:ins w:id="36" w:author="Rick Stuart" w:date="2020-04-05T12:12:00Z">
        <w:r>
          <w:t xml:space="preserve">configurable TCP port. The processed data can also be persisted by mapping a volume to the </w:t>
        </w:r>
      </w:ins>
      <w:r w:rsidR="000C0C93">
        <w:t>“</w:t>
      </w:r>
      <w:ins w:id="37" w:author="Rick Stuart" w:date="2020-04-05T12:12:00Z">
        <w:r>
          <w:t>./app.uploads</w:t>
        </w:r>
      </w:ins>
      <w:r w:rsidR="000C0C93">
        <w:t>”</w:t>
      </w:r>
      <w:ins w:id="38" w:author="Rick Stuart" w:date="2020-04-05T12:12:00Z">
        <w:r>
          <w:t xml:space="preserve"> internal folder.</w:t>
        </w:r>
      </w:ins>
    </w:p>
    <w:p w14:paraId="1E0BD52A" w14:textId="77777777" w:rsidR="00D22B1D" w:rsidRDefault="00394AF7">
      <w:pPr>
        <w:pStyle w:val="Heading3"/>
        <w:numPr>
          <w:ilvl w:val="2"/>
          <w:numId w:val="2"/>
        </w:numPr>
        <w:rPr>
          <w:ins w:id="39" w:author="Rick Stuart" w:date="2020-04-05T12:12:00Z"/>
        </w:rPr>
      </w:pPr>
      <w:bookmarkStart w:id="40" w:name="_Toc36994494"/>
      <w:ins w:id="41" w:author="Rick Stuart" w:date="2020-04-05T12:12:00Z">
        <w:r>
          <w:t>GUI Interface</w:t>
        </w:r>
        <w:bookmarkEnd w:id="40"/>
      </w:ins>
    </w:p>
    <w:p w14:paraId="46FD7CCE" w14:textId="77777777" w:rsidR="00D22B1D" w:rsidRDefault="00394AF7">
      <w:pPr>
        <w:rPr>
          <w:ins w:id="42" w:author="Rick Stuart" w:date="2020-04-05T12:12:00Z"/>
        </w:rPr>
      </w:pPr>
      <w:ins w:id="43" w:author="Rick Stuart" w:date="2020-04-05T12:12:00Z">
        <w:r>
          <w:t>The interface is covered in the User Interface Design (GUI) document. The GUI manages user interaction with the Docker container using GET and POST HyperText Transfer Protocol (HTTP) requests.</w:t>
        </w:r>
      </w:ins>
    </w:p>
    <w:p w14:paraId="05A9CECB" w14:textId="77777777" w:rsidR="00D22B1D" w:rsidRDefault="00394AF7">
      <w:pPr>
        <w:pStyle w:val="Heading2"/>
        <w:numPr>
          <w:ilvl w:val="1"/>
          <w:numId w:val="2"/>
        </w:numPr>
        <w:rPr>
          <w:ins w:id="44" w:author="Rick Stuart" w:date="2020-04-05T12:12:00Z"/>
        </w:rPr>
      </w:pPr>
      <w:bookmarkStart w:id="45" w:name="_Toc36994495"/>
      <w:ins w:id="46" w:author="Rick Stuart" w:date="2020-04-05T12:12:00Z">
        <w:r>
          <w:t>Scope</w:t>
        </w:r>
        <w:bookmarkEnd w:id="45"/>
      </w:ins>
    </w:p>
    <w:p w14:paraId="5E6F010F" w14:textId="77777777" w:rsidR="00D22B1D" w:rsidRDefault="00394AF7">
      <w:pPr>
        <w:rPr>
          <w:ins w:id="47" w:author="Rick Stuart" w:date="2020-04-05T12:12:00Z"/>
        </w:rPr>
      </w:pPr>
      <w:ins w:id="48" w:author="Rick Stuart" w:date="2020-04-05T12:12:00Z">
        <w:r>
          <w:t>This document covers the API used by the Docker container to pass files to and from and complete tasks within the Docker.</w:t>
        </w:r>
      </w:ins>
    </w:p>
    <w:p w14:paraId="638888F2" w14:textId="77777777" w:rsidR="00D22B1D" w:rsidRDefault="00394AF7">
      <w:pPr>
        <w:pStyle w:val="Heading2"/>
        <w:numPr>
          <w:ilvl w:val="1"/>
          <w:numId w:val="2"/>
        </w:numPr>
        <w:rPr>
          <w:ins w:id="49" w:author="Rick Stuart" w:date="2020-04-05T12:12:00Z"/>
        </w:rPr>
      </w:pPr>
      <w:bookmarkStart w:id="50" w:name="_Toc36994496"/>
      <w:ins w:id="51" w:author="Rick Stuart" w:date="2020-04-05T12:12:00Z">
        <w:r>
          <w:t>Assumptions and Constraints</w:t>
        </w:r>
        <w:bookmarkEnd w:id="50"/>
      </w:ins>
    </w:p>
    <w:p w14:paraId="07FA865B" w14:textId="77777777" w:rsidR="00D22B1D" w:rsidRDefault="00394AF7">
      <w:pPr>
        <w:numPr>
          <w:ilvl w:val="0"/>
          <w:numId w:val="3"/>
        </w:numPr>
        <w:pBdr>
          <w:top w:val="nil"/>
          <w:left w:val="nil"/>
          <w:bottom w:val="nil"/>
          <w:right w:val="nil"/>
          <w:between w:val="nil"/>
        </w:pBdr>
        <w:rPr>
          <w:ins w:id="52" w:author="Rick Stuart" w:date="2020-04-05T12:12:00Z"/>
          <w:color w:val="000000"/>
        </w:rPr>
      </w:pPr>
      <w:ins w:id="53" w:author="Rick Stuart" w:date="2020-04-05T12:12:00Z">
        <w:r>
          <w:rPr>
            <w:color w:val="000000"/>
          </w:rPr>
          <w:t>This API is utilized by the Maestro Format Test Tool only</w:t>
        </w:r>
      </w:ins>
    </w:p>
    <w:p w14:paraId="31010DC0" w14:textId="77777777" w:rsidR="00D22B1D" w:rsidRPr="00D22B1D" w:rsidRDefault="00394AF7">
      <w:pPr>
        <w:numPr>
          <w:ilvl w:val="0"/>
          <w:numId w:val="3"/>
        </w:numPr>
        <w:rPr>
          <w:ins w:id="54" w:author="Rick Stuart" w:date="2020-04-05T12:12:00Z"/>
          <w:color w:val="000000"/>
          <w:rPrChange w:id="55" w:author="Rick Stuart" w:date="2020-04-05T12:41:00Z">
            <w:rPr>
              <w:ins w:id="56" w:author="Rick Stuart" w:date="2020-04-05T12:12:00Z"/>
            </w:rPr>
          </w:rPrChange>
        </w:rPr>
        <w:pPrChange w:id="57" w:author="Rick Stuart" w:date="2020-04-05T12:41:00Z">
          <w:pPr/>
        </w:pPrChange>
      </w:pPr>
      <w:ins w:id="58" w:author="Rick Stuart" w:date="2020-04-05T12:12:00Z">
        <w:r>
          <w:lastRenderedPageBreak/>
          <w:t>The Docker Container is run locally (Hosting the container on a server is possible with a software update)</w:t>
        </w:r>
      </w:ins>
    </w:p>
    <w:p w14:paraId="10795D8A" w14:textId="77777777" w:rsidR="00D22B1D" w:rsidRDefault="00394AF7">
      <w:pPr>
        <w:rPr>
          <w:ins w:id="59" w:author="Rick Stuart" w:date="2020-04-05T12:12:00Z"/>
          <w:rFonts w:ascii="Arial" w:eastAsia="Arial" w:hAnsi="Arial" w:cs="Arial"/>
          <w:sz w:val="36"/>
          <w:szCs w:val="36"/>
        </w:rPr>
      </w:pPr>
      <w:bookmarkStart w:id="60" w:name="_1fob9te" w:colFirst="0" w:colLast="0"/>
      <w:bookmarkEnd w:id="60"/>
      <w:ins w:id="61" w:author="Rick Stuart" w:date="2020-04-05T12:12:00Z">
        <w:r>
          <w:br w:type="page"/>
        </w:r>
      </w:ins>
    </w:p>
    <w:p w14:paraId="1B0621FF" w14:textId="77777777" w:rsidR="00D22B1D" w:rsidRDefault="00394AF7">
      <w:pPr>
        <w:pStyle w:val="Heading1"/>
        <w:numPr>
          <w:ilvl w:val="0"/>
          <w:numId w:val="4"/>
        </w:numPr>
        <w:rPr>
          <w:ins w:id="62" w:author="Rick Stuart" w:date="2020-04-05T12:41:00Z"/>
        </w:rPr>
      </w:pPr>
      <w:bookmarkStart w:id="63" w:name="_Toc36994497"/>
      <w:r>
        <w:lastRenderedPageBreak/>
        <w:t>GET</w:t>
      </w:r>
      <w:bookmarkEnd w:id="63"/>
    </w:p>
    <w:p w14:paraId="5552E337" w14:textId="77777777" w:rsidR="00D22B1D" w:rsidRPr="00D22B1D" w:rsidRDefault="00394AF7">
      <w:pPr>
        <w:rPr>
          <w:rPrChange w:id="64" w:author="Rick Stuart" w:date="2020-04-05T12:41:00Z">
            <w:rPr/>
          </w:rPrChange>
        </w:rPr>
        <w:pPrChange w:id="65" w:author="Rick Stuart" w:date="2020-04-05T12:41:00Z">
          <w:pPr>
            <w:pStyle w:val="Heading1"/>
            <w:numPr>
              <w:numId w:val="1"/>
            </w:numPr>
          </w:pPr>
        </w:pPrChange>
      </w:pPr>
      <w:ins w:id="66" w:author="Rick Stuart" w:date="2020-04-05T12:41:00Z">
        <w:r>
          <w:t>GET requests are used to request resources from the server. The GET requests in this API allow the user to get the compared image, get the converted images, and get images as a byte stream.</w:t>
        </w:r>
      </w:ins>
    </w:p>
    <w:p w14:paraId="67E39BEE" w14:textId="77777777" w:rsidR="00D22B1D" w:rsidRDefault="00394AF7">
      <w:pPr>
        <w:pStyle w:val="Heading2"/>
        <w:numPr>
          <w:ilvl w:val="1"/>
          <w:numId w:val="4"/>
        </w:numPr>
        <w:pPrChange w:id="67" w:author="Rick Stuart" w:date="2020-04-05T12:16:00Z">
          <w:pPr>
            <w:pStyle w:val="Heading2"/>
            <w:numPr>
              <w:ilvl w:val="1"/>
              <w:numId w:val="6"/>
            </w:numPr>
            <w:ind w:left="576" w:hanging="576"/>
          </w:pPr>
        </w:pPrChange>
      </w:pPr>
      <w:bookmarkStart w:id="68" w:name="_Toc36994498"/>
      <w:r>
        <w:t>Get Comparison Image</w:t>
      </w:r>
      <w:bookmarkEnd w:id="68"/>
    </w:p>
    <w:p w14:paraId="21E1E955" w14:textId="77777777" w:rsidR="00D22B1D" w:rsidRDefault="00394AF7">
      <w:pPr>
        <w:widowControl w:val="0"/>
        <w:ind w:right="-260"/>
      </w:pPr>
      <w:ins w:id="69" w:author="Rick Stuart" w:date="2020-04-05T12:45:00Z">
        <w:r>
          <w:t xml:space="preserve">This method </w:t>
        </w:r>
      </w:ins>
      <w:del w:id="70" w:author="Rick Stuart" w:date="2020-04-05T12:45:00Z">
        <w:r>
          <w:delText>R</w:delText>
        </w:r>
      </w:del>
      <w:ins w:id="71" w:author="Rick Stuart" w:date="2020-04-05T12:45:00Z">
        <w:r>
          <w:t>r</w:t>
        </w:r>
      </w:ins>
      <w:r>
        <w:t>eturns a PNG that highlights the differences between the two previously provided images.</w:t>
      </w:r>
      <w:ins w:id="72" w:author="Rick Stuart" w:date="2020-04-05T12:45:00Z">
        <w:r>
          <w:t xml:space="preserve"> Images are generated from the two provided DOCX files and then compared.</w:t>
        </w:r>
      </w:ins>
    </w:p>
    <w:p w14:paraId="72C11C9F" w14:textId="77777777" w:rsidR="00D22B1D" w:rsidRDefault="00394AF7">
      <w:pPr>
        <w:pStyle w:val="Heading3"/>
        <w:numPr>
          <w:ilvl w:val="2"/>
          <w:numId w:val="4"/>
        </w:numPr>
        <w:pPrChange w:id="73" w:author="Rick Stuart" w:date="2020-04-05T12:16:00Z">
          <w:pPr>
            <w:pStyle w:val="Heading3"/>
            <w:numPr>
              <w:ilvl w:val="2"/>
              <w:numId w:val="6"/>
            </w:numPr>
            <w:ind w:left="720" w:hanging="720"/>
          </w:pPr>
        </w:pPrChange>
      </w:pPr>
      <w:bookmarkStart w:id="74" w:name="_Toc36994499"/>
      <w:r>
        <w:t>Request</w:t>
      </w:r>
      <w:bookmarkEnd w:id="74"/>
    </w:p>
    <w:tbl>
      <w:tblPr>
        <w:tblStyle w:val="a0"/>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371"/>
      </w:tblGrid>
      <w:tr w:rsidR="00D22B1D" w14:paraId="0A9001FF" w14:textId="77777777">
        <w:tc>
          <w:tcPr>
            <w:tcW w:w="183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7573E92F" w14:textId="77777777" w:rsidR="00D22B1D" w:rsidRDefault="00394AF7">
            <w:pPr>
              <w:widowControl w:val="0"/>
              <w:ind w:right="-260"/>
              <w:rPr>
                <w:b/>
                <w:shd w:val="clear" w:color="auto" w:fill="CFE2F3"/>
              </w:rPr>
            </w:pPr>
            <w:r>
              <w:rPr>
                <w:b/>
                <w:shd w:val="clear" w:color="auto" w:fill="CFE2F3"/>
              </w:rPr>
              <w:t>Method</w:t>
            </w:r>
          </w:p>
        </w:tc>
        <w:tc>
          <w:tcPr>
            <w:tcW w:w="737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7AC59FCA" w14:textId="77777777" w:rsidR="00D22B1D" w:rsidRDefault="00394AF7">
            <w:pPr>
              <w:widowControl w:val="0"/>
              <w:ind w:right="-260"/>
              <w:rPr>
                <w:b/>
                <w:shd w:val="clear" w:color="auto" w:fill="CFE2F3"/>
              </w:rPr>
            </w:pPr>
            <w:r>
              <w:rPr>
                <w:b/>
                <w:shd w:val="clear" w:color="auto" w:fill="CFE2F3"/>
              </w:rPr>
              <w:t>URL</w:t>
            </w:r>
          </w:p>
        </w:tc>
      </w:tr>
      <w:tr w:rsidR="00D22B1D" w14:paraId="795F6E93" w14:textId="77777777" w:rsidTr="007565E5">
        <w:tc>
          <w:tcPr>
            <w:tcW w:w="183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1A93F9E" w14:textId="77777777" w:rsidR="00D22B1D" w:rsidRDefault="00394AF7">
            <w:pPr>
              <w:widowControl w:val="0"/>
              <w:ind w:right="-260"/>
              <w:rPr>
                <w:rFonts w:ascii="Consolas" w:eastAsia="Consolas" w:hAnsi="Consolas" w:cs="Consolas"/>
                <w:b/>
                <w:color w:val="741B47"/>
              </w:rPr>
            </w:pPr>
            <w:r>
              <w:rPr>
                <w:rFonts w:ascii="Consolas" w:eastAsia="Consolas" w:hAnsi="Consolas" w:cs="Consolas"/>
                <w:b/>
                <w:color w:val="741B47"/>
              </w:rPr>
              <w:t>GET</w:t>
            </w:r>
          </w:p>
        </w:tc>
        <w:tc>
          <w:tcPr>
            <w:tcW w:w="737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4FA8223" w14:textId="77777777" w:rsidR="00D22B1D" w:rsidRDefault="00394AF7">
            <w:pPr>
              <w:widowControl w:val="0"/>
              <w:ind w:right="-260"/>
              <w:rPr>
                <w:rFonts w:ascii="Consolas" w:eastAsia="Consolas" w:hAnsi="Consolas" w:cs="Consolas"/>
                <w:color w:val="38761D"/>
              </w:rPr>
            </w:pPr>
            <w:ins w:id="75" w:author="Rick Stuart" w:date="2020-04-04T17:19:00Z">
              <w:r>
                <w:rPr>
                  <w:rFonts w:ascii="Consolas" w:eastAsia="Consolas" w:hAnsi="Consolas" w:cs="Consolas"/>
                  <w:color w:val="38761D"/>
                </w:rPr>
                <w:t>http://localhost:8080</w:t>
              </w:r>
            </w:ins>
            <w:ins w:id="76" w:author="Assadullah, Mir M." w:date="2020-03-29T18:15:00Z">
              <w:del w:id="77" w:author="Rick Stuart" w:date="2020-04-04T17:19:00Z">
                <w:r>
                  <w:rPr>
                    <w:rFonts w:ascii="Consolas" w:eastAsia="Consolas" w:hAnsi="Consolas" w:cs="Consolas"/>
                    <w:color w:val="38761D"/>
                  </w:rPr>
                  <w:delText>http://</w:delText>
                </w:r>
              </w:del>
            </w:ins>
            <w:del w:id="78" w:author="Rick Stuart" w:date="2020-04-04T17:19:00Z">
              <w:r>
                <w:rPr>
                  <w:rFonts w:ascii="Consolas" w:eastAsia="Consolas" w:hAnsi="Consolas" w:cs="Consolas"/>
                  <w:color w:val="38761D"/>
                </w:rPr>
                <w:delText>&lt;hostname&gt;</w:delText>
              </w:r>
            </w:del>
            <w:ins w:id="79" w:author="Assadullah, Mir M." w:date="2020-03-29T18:15:00Z">
              <w:del w:id="80" w:author="Rick Stuart" w:date="2020-04-04T17:19:00Z">
                <w:r>
                  <w:rPr>
                    <w:rFonts w:ascii="Consolas" w:eastAsia="Consolas" w:hAnsi="Consolas" w:cs="Consolas"/>
                    <w:color w:val="38761D"/>
                  </w:rPr>
                  <w:delText>:</w:delText>
                </w:r>
              </w:del>
            </w:ins>
            <w:del w:id="81" w:author="Rick Stuart" w:date="2020-04-04T17:19:00Z">
              <w:r>
                <w:rPr>
                  <w:rFonts w:ascii="Consolas" w:eastAsia="Consolas" w:hAnsi="Consolas" w:cs="Consolas"/>
                  <w:color w:val="38761D"/>
                </w:rPr>
                <w:delText>&lt;port&gt;</w:delText>
              </w:r>
            </w:del>
            <w:r>
              <w:rPr>
                <w:rFonts w:ascii="Consolas" w:eastAsia="Consolas" w:hAnsi="Consolas" w:cs="Consolas"/>
                <w:color w:val="38761D"/>
              </w:rPr>
              <w:t>/api/docx/getDiffImage</w:t>
            </w:r>
          </w:p>
        </w:tc>
      </w:tr>
    </w:tbl>
    <w:p w14:paraId="5D21F2E3" w14:textId="77777777" w:rsidR="00D22B1D" w:rsidRDefault="00D22B1D">
      <w:pPr>
        <w:widowControl w:val="0"/>
      </w:pPr>
    </w:p>
    <w:tbl>
      <w:tblPr>
        <w:tblStyle w:val="a1"/>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371"/>
      </w:tblGrid>
      <w:tr w:rsidR="00D22B1D" w14:paraId="29187AC9" w14:textId="77777777">
        <w:tc>
          <w:tcPr>
            <w:tcW w:w="183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7A6FE779" w14:textId="77777777" w:rsidR="00D22B1D" w:rsidRDefault="00394AF7">
            <w:pPr>
              <w:widowControl w:val="0"/>
              <w:ind w:right="-260"/>
              <w:rPr>
                <w:b/>
                <w:shd w:val="clear" w:color="auto" w:fill="CFE2F3"/>
              </w:rPr>
            </w:pPr>
            <w:r>
              <w:rPr>
                <w:b/>
                <w:shd w:val="clear" w:color="auto" w:fill="CFE2F3"/>
              </w:rPr>
              <w:t>Parameters</w:t>
            </w:r>
          </w:p>
        </w:tc>
        <w:tc>
          <w:tcPr>
            <w:tcW w:w="737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320FF436" w14:textId="77777777" w:rsidR="00D22B1D" w:rsidRDefault="00394AF7">
            <w:pPr>
              <w:widowControl w:val="0"/>
              <w:ind w:right="-260"/>
              <w:rPr>
                <w:b/>
                <w:shd w:val="clear" w:color="auto" w:fill="CFE2F3"/>
              </w:rPr>
            </w:pPr>
            <w:r>
              <w:rPr>
                <w:b/>
                <w:shd w:val="clear" w:color="auto" w:fill="CFE2F3"/>
              </w:rPr>
              <w:t>Values</w:t>
            </w:r>
          </w:p>
        </w:tc>
      </w:tr>
      <w:tr w:rsidR="00D22B1D" w14:paraId="6DBB06B3" w14:textId="77777777" w:rsidTr="007565E5">
        <w:tc>
          <w:tcPr>
            <w:tcW w:w="183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B2B2938" w14:textId="77777777" w:rsidR="00D22B1D" w:rsidRDefault="00394AF7">
            <w:pPr>
              <w:widowControl w:val="0"/>
              <w:ind w:right="-260"/>
              <w:rPr>
                <w:rFonts w:ascii="Consolas" w:eastAsia="Consolas" w:hAnsi="Consolas" w:cs="Consolas"/>
              </w:rPr>
            </w:pPr>
            <w:r>
              <w:rPr>
                <w:rFonts w:ascii="Consolas" w:eastAsia="Consolas" w:hAnsi="Consolas" w:cs="Consolas"/>
              </w:rPr>
              <w:t>string</w:t>
            </w:r>
          </w:p>
        </w:tc>
        <w:tc>
          <w:tcPr>
            <w:tcW w:w="737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1D905AA" w14:textId="77777777" w:rsidR="00D22B1D" w:rsidRDefault="00394AF7">
            <w:pPr>
              <w:widowControl w:val="0"/>
              <w:rPr>
                <w:rFonts w:ascii="Consolas" w:eastAsia="Consolas" w:hAnsi="Consolas" w:cs="Consolas"/>
              </w:rPr>
            </w:pPr>
            <w:r>
              <w:rPr>
                <w:rFonts w:ascii="Consolas" w:eastAsia="Consolas" w:hAnsi="Consolas" w:cs="Consolas"/>
                <w:color w:val="7F6000"/>
              </w:rPr>
              <w:t>SessionID</w:t>
            </w:r>
          </w:p>
        </w:tc>
      </w:tr>
    </w:tbl>
    <w:p w14:paraId="3AFCE6DB" w14:textId="77777777" w:rsidR="00D22B1D" w:rsidRDefault="00D22B1D">
      <w:pPr>
        <w:widowControl w:val="0"/>
      </w:pPr>
    </w:p>
    <w:p w14:paraId="133133B5" w14:textId="77777777" w:rsidR="00D22B1D" w:rsidRDefault="00394AF7">
      <w:pPr>
        <w:pStyle w:val="Heading3"/>
        <w:numPr>
          <w:ilvl w:val="2"/>
          <w:numId w:val="4"/>
        </w:numPr>
        <w:pPrChange w:id="82" w:author="Rick Stuart" w:date="2020-04-05T12:16:00Z">
          <w:pPr>
            <w:pStyle w:val="Heading3"/>
            <w:numPr>
              <w:ilvl w:val="2"/>
              <w:numId w:val="6"/>
            </w:numPr>
            <w:ind w:left="720" w:hanging="720"/>
          </w:pPr>
        </w:pPrChange>
      </w:pPr>
      <w:bookmarkStart w:id="83" w:name="_Toc36994500"/>
      <w:r>
        <w:t>Response</w:t>
      </w:r>
      <w:bookmarkEnd w:id="83"/>
    </w:p>
    <w:tbl>
      <w:tblPr>
        <w:tblStyle w:val="a2"/>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8080"/>
      </w:tblGrid>
      <w:tr w:rsidR="00D22B1D" w14:paraId="47653B2F" w14:textId="77777777">
        <w:tc>
          <w:tcPr>
            <w:tcW w:w="112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6199598E" w14:textId="77777777" w:rsidR="00D22B1D" w:rsidRDefault="00394AF7">
            <w:pPr>
              <w:widowControl w:val="0"/>
              <w:ind w:right="-260"/>
              <w:rPr>
                <w:b/>
                <w:shd w:val="clear" w:color="auto" w:fill="CFE2F3"/>
              </w:rPr>
            </w:pPr>
            <w:r>
              <w:rPr>
                <w:b/>
                <w:shd w:val="clear" w:color="auto" w:fill="CFE2F3"/>
              </w:rPr>
              <w:t>Status</w:t>
            </w:r>
          </w:p>
        </w:tc>
        <w:tc>
          <w:tcPr>
            <w:tcW w:w="808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30D7C45" w14:textId="77777777" w:rsidR="00D22B1D" w:rsidRDefault="00394AF7">
            <w:pPr>
              <w:widowControl w:val="0"/>
              <w:ind w:right="-260"/>
              <w:rPr>
                <w:b/>
                <w:shd w:val="clear" w:color="auto" w:fill="CFE2F3"/>
              </w:rPr>
            </w:pPr>
            <w:r>
              <w:rPr>
                <w:b/>
                <w:shd w:val="clear" w:color="auto" w:fill="CFE2F3"/>
              </w:rPr>
              <w:t>Response</w:t>
            </w:r>
          </w:p>
        </w:tc>
      </w:tr>
      <w:tr w:rsidR="00D22B1D" w14:paraId="1A197778" w14:textId="77777777" w:rsidTr="007565E5">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19C44EE" w14:textId="77777777" w:rsidR="00D22B1D" w:rsidRDefault="00394AF7">
            <w:r>
              <w:t>200</w:t>
            </w:r>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30D238C" w14:textId="373B5F7B" w:rsidR="00D22B1D" w:rsidRDefault="00424F12">
            <w:r>
              <w:t>The r</w:t>
            </w:r>
            <w:r w:rsidR="00394AF7">
              <w:t>esponse will be an object containing the PNG file that highlights the differences between the two provided images.</w:t>
            </w:r>
          </w:p>
        </w:tc>
      </w:tr>
      <w:tr w:rsidR="00D22B1D" w14:paraId="5BDD3759" w14:textId="77777777" w:rsidTr="007565E5">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E09069E" w14:textId="77777777" w:rsidR="00D22B1D" w:rsidRDefault="00394AF7">
            <w:r>
              <w:rPr>
                <w:color w:val="990000"/>
              </w:rPr>
              <w:t>404</w:t>
            </w:r>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B4FB4F1" w14:textId="77777777" w:rsidR="00D22B1D" w:rsidRDefault="00394AF7">
            <w:r>
              <w:t>Session not found successfully.</w:t>
            </w:r>
          </w:p>
        </w:tc>
      </w:tr>
      <w:tr w:rsidR="00D22B1D" w14:paraId="61EF7305" w14:textId="77777777" w:rsidTr="007565E5">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0A13B34" w14:textId="77777777" w:rsidR="00D22B1D" w:rsidRDefault="00394AF7">
            <w:pPr>
              <w:rPr>
                <w:color w:val="990000"/>
              </w:rPr>
            </w:pPr>
            <w:r>
              <w:rPr>
                <w:color w:val="990000"/>
              </w:rPr>
              <w:t>500</w:t>
            </w:r>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4692CFB" w14:textId="77777777" w:rsidR="00D22B1D" w:rsidRDefault="00394AF7">
            <w:pPr>
              <w:rPr>
                <w:rFonts w:ascii="Arial" w:eastAsia="Arial" w:hAnsi="Arial" w:cs="Arial"/>
              </w:rPr>
            </w:pPr>
            <w:r>
              <w:t>Internal server error</w:t>
            </w:r>
          </w:p>
        </w:tc>
      </w:tr>
    </w:tbl>
    <w:p w14:paraId="3A1C7EDA" w14:textId="2702AC4F" w:rsidR="00D22B1D" w:rsidRDefault="00D22B1D"/>
    <w:p w14:paraId="212224FD" w14:textId="77777777" w:rsidR="00554A3A" w:rsidRDefault="00554A3A">
      <w:r>
        <w:t xml:space="preserve">An example output would be: </w:t>
      </w:r>
    </w:p>
    <w:p w14:paraId="646C18CE" w14:textId="59021162" w:rsidR="00554A3A" w:rsidRDefault="00554A3A">
      <w:r>
        <w:t xml:space="preserve"> </w:t>
      </w:r>
      <w:r>
        <w:object w:dxaOrig="1535" w:dyaOrig="993" w14:anchorId="3F61BC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5pt;height:49.65pt" o:ole="">
            <v:imagedata r:id="rId8" o:title=""/>
          </v:shape>
          <o:OLEObject Type="Embed" ProgID="Package" ShapeID="_x0000_i1025" DrawAspect="Icon" ObjectID="_1649433659" r:id="rId9"/>
        </w:object>
      </w:r>
    </w:p>
    <w:p w14:paraId="723B4A95" w14:textId="77777777" w:rsidR="00D22B1D" w:rsidRDefault="00394AF7">
      <w:pPr>
        <w:pStyle w:val="Heading2"/>
        <w:numPr>
          <w:ilvl w:val="1"/>
          <w:numId w:val="4"/>
        </w:numPr>
        <w:pPrChange w:id="84" w:author="Rick Stuart" w:date="2020-04-05T12:17:00Z">
          <w:pPr>
            <w:pStyle w:val="Heading2"/>
            <w:numPr>
              <w:ilvl w:val="1"/>
              <w:numId w:val="6"/>
            </w:numPr>
            <w:ind w:left="576" w:hanging="576"/>
          </w:pPr>
        </w:pPrChange>
      </w:pPr>
      <w:bookmarkStart w:id="85" w:name="_Toc36994501"/>
      <w:r>
        <w:lastRenderedPageBreak/>
        <w:t>Get Posted Image</w:t>
      </w:r>
      <w:bookmarkEnd w:id="85"/>
    </w:p>
    <w:p w14:paraId="67A92AB7" w14:textId="7BCABB56" w:rsidR="00D22B1D" w:rsidRDefault="00394AF7">
      <w:pPr>
        <w:widowControl w:val="0"/>
        <w:ind w:right="-260"/>
      </w:pPr>
      <w:r>
        <w:t>Returns one of the converted files provided when the users</w:t>
      </w:r>
      <w:r w:rsidR="00424F12">
        <w:t>'</w:t>
      </w:r>
      <w:r>
        <w:t xml:space="preserve"> session is started. The file has been converted to an image.</w:t>
      </w:r>
    </w:p>
    <w:p w14:paraId="5FD8A098" w14:textId="77777777" w:rsidR="00D22B1D" w:rsidRDefault="00394AF7">
      <w:pPr>
        <w:pStyle w:val="Heading3"/>
        <w:numPr>
          <w:ilvl w:val="2"/>
          <w:numId w:val="4"/>
        </w:numPr>
        <w:pPrChange w:id="86" w:author="Rick Stuart" w:date="2020-04-05T12:17:00Z">
          <w:pPr>
            <w:pStyle w:val="Heading3"/>
            <w:numPr>
              <w:ilvl w:val="2"/>
              <w:numId w:val="6"/>
            </w:numPr>
            <w:ind w:left="720" w:hanging="720"/>
          </w:pPr>
        </w:pPrChange>
      </w:pPr>
      <w:bookmarkStart w:id="87" w:name="_Toc36994502"/>
      <w:r>
        <w:t>Request</w:t>
      </w:r>
      <w:bookmarkEnd w:id="87"/>
    </w:p>
    <w:tbl>
      <w:tblPr>
        <w:tblStyle w:val="a3"/>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371"/>
      </w:tblGrid>
      <w:tr w:rsidR="00D22B1D" w14:paraId="401376E6" w14:textId="77777777">
        <w:tc>
          <w:tcPr>
            <w:tcW w:w="183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1495D990" w14:textId="77777777" w:rsidR="00D22B1D" w:rsidRDefault="00394AF7">
            <w:pPr>
              <w:widowControl w:val="0"/>
              <w:ind w:right="-260"/>
              <w:rPr>
                <w:b/>
                <w:shd w:val="clear" w:color="auto" w:fill="CFE2F3"/>
              </w:rPr>
            </w:pPr>
            <w:r>
              <w:rPr>
                <w:b/>
                <w:shd w:val="clear" w:color="auto" w:fill="CFE2F3"/>
              </w:rPr>
              <w:t>Method</w:t>
            </w:r>
          </w:p>
        </w:tc>
        <w:tc>
          <w:tcPr>
            <w:tcW w:w="737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3C823D5" w14:textId="77777777" w:rsidR="00D22B1D" w:rsidRDefault="00394AF7">
            <w:pPr>
              <w:widowControl w:val="0"/>
              <w:ind w:right="-260"/>
              <w:rPr>
                <w:b/>
                <w:shd w:val="clear" w:color="auto" w:fill="CFE2F3"/>
              </w:rPr>
            </w:pPr>
            <w:r>
              <w:rPr>
                <w:b/>
                <w:shd w:val="clear" w:color="auto" w:fill="CFE2F3"/>
              </w:rPr>
              <w:t>URL</w:t>
            </w:r>
          </w:p>
        </w:tc>
      </w:tr>
      <w:tr w:rsidR="00D22B1D" w14:paraId="67982A4C" w14:textId="77777777" w:rsidTr="007565E5">
        <w:tc>
          <w:tcPr>
            <w:tcW w:w="183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5C52B33" w14:textId="77777777" w:rsidR="00D22B1D" w:rsidRDefault="00394AF7">
            <w:pPr>
              <w:widowControl w:val="0"/>
              <w:ind w:right="-260"/>
              <w:rPr>
                <w:rFonts w:ascii="Consolas" w:eastAsia="Consolas" w:hAnsi="Consolas" w:cs="Consolas"/>
                <w:b/>
                <w:color w:val="741B47"/>
              </w:rPr>
            </w:pPr>
            <w:r>
              <w:rPr>
                <w:rFonts w:ascii="Consolas" w:eastAsia="Consolas" w:hAnsi="Consolas" w:cs="Consolas"/>
                <w:b/>
                <w:color w:val="741B47"/>
              </w:rPr>
              <w:t>GET</w:t>
            </w:r>
          </w:p>
        </w:tc>
        <w:tc>
          <w:tcPr>
            <w:tcW w:w="737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8170E9B" w14:textId="77777777" w:rsidR="00D22B1D" w:rsidRDefault="00394AF7">
            <w:pPr>
              <w:widowControl w:val="0"/>
              <w:ind w:right="-260"/>
              <w:rPr>
                <w:rFonts w:ascii="Consolas" w:eastAsia="Consolas" w:hAnsi="Consolas" w:cs="Consolas"/>
                <w:color w:val="38761D"/>
              </w:rPr>
            </w:pPr>
            <w:ins w:id="88" w:author="Rick Stuart" w:date="2020-04-04T17:18:00Z">
              <w:r>
                <w:rPr>
                  <w:rFonts w:ascii="Consolas" w:eastAsia="Consolas" w:hAnsi="Consolas" w:cs="Consolas"/>
                  <w:color w:val="38761D"/>
                </w:rPr>
                <w:t>http://</w:t>
              </w:r>
            </w:ins>
            <w:del w:id="89" w:author="Rick Stuart" w:date="2020-04-04T17:18:00Z">
              <w:r>
                <w:rPr>
                  <w:rFonts w:ascii="Consolas" w:eastAsia="Consolas" w:hAnsi="Consolas" w:cs="Consolas"/>
                  <w:color w:val="38761D"/>
                </w:rPr>
                <w:delText>&lt;hostname&gt;</w:delText>
              </w:r>
            </w:del>
            <w:ins w:id="90" w:author="Rick Stuart" w:date="2020-04-04T17:19:00Z">
              <w:r>
                <w:rPr>
                  <w:rFonts w:ascii="Consolas" w:eastAsia="Consolas" w:hAnsi="Consolas" w:cs="Consolas"/>
                  <w:color w:val="38761D"/>
                </w:rPr>
                <w:t>localhost:</w:t>
              </w:r>
            </w:ins>
            <w:del w:id="91" w:author="Rick Stuart" w:date="2020-04-04T17:19:00Z">
              <w:r>
                <w:rPr>
                  <w:rFonts w:ascii="Consolas" w:eastAsia="Consolas" w:hAnsi="Consolas" w:cs="Consolas"/>
                  <w:color w:val="38761D"/>
                </w:rPr>
                <w:delText>&lt;port&gt;</w:delText>
              </w:r>
            </w:del>
            <w:ins w:id="92" w:author="Rick Stuart" w:date="2020-04-04T17:19:00Z">
              <w:r>
                <w:rPr>
                  <w:rFonts w:ascii="Consolas" w:eastAsia="Consolas" w:hAnsi="Consolas" w:cs="Consolas"/>
                  <w:color w:val="38761D"/>
                </w:rPr>
                <w:t>8080</w:t>
              </w:r>
            </w:ins>
            <w:r>
              <w:rPr>
                <w:rFonts w:ascii="Consolas" w:eastAsia="Consolas" w:hAnsi="Consolas" w:cs="Consolas"/>
                <w:color w:val="38761D"/>
              </w:rPr>
              <w:t>/api/docx/getImage</w:t>
            </w:r>
          </w:p>
        </w:tc>
      </w:tr>
    </w:tbl>
    <w:p w14:paraId="539B8538" w14:textId="77777777" w:rsidR="00D22B1D" w:rsidRDefault="00D22B1D">
      <w:pPr>
        <w:widowControl w:val="0"/>
      </w:pPr>
    </w:p>
    <w:tbl>
      <w:tblPr>
        <w:tblStyle w:val="a4"/>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371"/>
      </w:tblGrid>
      <w:tr w:rsidR="00D22B1D" w14:paraId="6185B075" w14:textId="77777777">
        <w:tc>
          <w:tcPr>
            <w:tcW w:w="183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1052867F" w14:textId="77777777" w:rsidR="00D22B1D" w:rsidRDefault="00394AF7">
            <w:pPr>
              <w:widowControl w:val="0"/>
              <w:ind w:right="-260"/>
              <w:rPr>
                <w:b/>
                <w:shd w:val="clear" w:color="auto" w:fill="CFE2F3"/>
              </w:rPr>
            </w:pPr>
            <w:r>
              <w:rPr>
                <w:b/>
                <w:shd w:val="clear" w:color="auto" w:fill="CFE2F3"/>
              </w:rPr>
              <w:t>Parameters</w:t>
            </w:r>
          </w:p>
        </w:tc>
        <w:tc>
          <w:tcPr>
            <w:tcW w:w="737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48FE5EBF" w14:textId="77777777" w:rsidR="00D22B1D" w:rsidRDefault="00394AF7">
            <w:pPr>
              <w:widowControl w:val="0"/>
              <w:ind w:right="-260"/>
              <w:rPr>
                <w:b/>
                <w:shd w:val="clear" w:color="auto" w:fill="CFE2F3"/>
              </w:rPr>
            </w:pPr>
            <w:r>
              <w:rPr>
                <w:b/>
                <w:shd w:val="clear" w:color="auto" w:fill="CFE2F3"/>
              </w:rPr>
              <w:t>Values</w:t>
            </w:r>
          </w:p>
        </w:tc>
      </w:tr>
      <w:tr w:rsidR="00D22B1D" w14:paraId="0D8CB65F" w14:textId="77777777" w:rsidTr="007565E5">
        <w:tc>
          <w:tcPr>
            <w:tcW w:w="183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0CF67FF" w14:textId="77777777" w:rsidR="00D22B1D" w:rsidRDefault="00394AF7">
            <w:pPr>
              <w:widowControl w:val="0"/>
              <w:ind w:right="-260"/>
              <w:rPr>
                <w:rFonts w:ascii="Consolas" w:eastAsia="Consolas" w:hAnsi="Consolas" w:cs="Consolas"/>
              </w:rPr>
            </w:pPr>
            <w:r>
              <w:rPr>
                <w:rFonts w:ascii="Consolas" w:eastAsia="Consolas" w:hAnsi="Consolas" w:cs="Consolas"/>
              </w:rPr>
              <w:t>string</w:t>
            </w:r>
          </w:p>
        </w:tc>
        <w:tc>
          <w:tcPr>
            <w:tcW w:w="737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FD58645" w14:textId="77777777" w:rsidR="00D22B1D" w:rsidRDefault="00394AF7">
            <w:pPr>
              <w:widowControl w:val="0"/>
              <w:rPr>
                <w:rFonts w:ascii="Consolas" w:eastAsia="Consolas" w:hAnsi="Consolas" w:cs="Consolas"/>
              </w:rPr>
            </w:pPr>
            <w:r>
              <w:rPr>
                <w:rFonts w:ascii="Consolas" w:eastAsia="Consolas" w:hAnsi="Consolas" w:cs="Consolas"/>
                <w:color w:val="7F6000"/>
              </w:rPr>
              <w:t>SessionID</w:t>
            </w:r>
          </w:p>
        </w:tc>
      </w:tr>
      <w:tr w:rsidR="00D22B1D" w14:paraId="4905586F" w14:textId="77777777" w:rsidTr="007565E5">
        <w:tc>
          <w:tcPr>
            <w:tcW w:w="183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A3D21EB" w14:textId="77777777" w:rsidR="00D22B1D" w:rsidRDefault="00394AF7">
            <w:pPr>
              <w:widowControl w:val="0"/>
              <w:ind w:right="-260"/>
              <w:rPr>
                <w:rFonts w:ascii="Consolas" w:eastAsia="Consolas" w:hAnsi="Consolas" w:cs="Consolas"/>
              </w:rPr>
            </w:pPr>
            <w:r>
              <w:rPr>
                <w:rFonts w:ascii="Consolas" w:eastAsia="Consolas" w:hAnsi="Consolas" w:cs="Consolas"/>
              </w:rPr>
              <w:t>Integer</w:t>
            </w:r>
          </w:p>
        </w:tc>
        <w:tc>
          <w:tcPr>
            <w:tcW w:w="737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64B122E" w14:textId="77777777" w:rsidR="00D22B1D" w:rsidRDefault="00394AF7">
            <w:pPr>
              <w:widowControl w:val="0"/>
              <w:rPr>
                <w:rFonts w:ascii="Consolas" w:eastAsia="Consolas" w:hAnsi="Consolas" w:cs="Consolas"/>
                <w:color w:val="7F6000"/>
              </w:rPr>
            </w:pPr>
            <w:r>
              <w:rPr>
                <w:rFonts w:ascii="Consolas" w:eastAsia="Consolas" w:hAnsi="Consolas" w:cs="Consolas"/>
                <w:color w:val="7F6000"/>
              </w:rPr>
              <w:t>Index</w:t>
            </w:r>
          </w:p>
        </w:tc>
      </w:tr>
    </w:tbl>
    <w:p w14:paraId="6D1E7F7A" w14:textId="77777777" w:rsidR="00D22B1D" w:rsidRDefault="00D22B1D">
      <w:pPr>
        <w:widowControl w:val="0"/>
      </w:pPr>
    </w:p>
    <w:p w14:paraId="460D4D67" w14:textId="77777777" w:rsidR="00D22B1D" w:rsidRDefault="00394AF7">
      <w:pPr>
        <w:pStyle w:val="Heading3"/>
        <w:numPr>
          <w:ilvl w:val="2"/>
          <w:numId w:val="4"/>
        </w:numPr>
        <w:pPrChange w:id="93" w:author="Rick Stuart" w:date="2020-04-05T12:17:00Z">
          <w:pPr>
            <w:pStyle w:val="Heading3"/>
            <w:numPr>
              <w:ilvl w:val="2"/>
              <w:numId w:val="6"/>
            </w:numPr>
            <w:ind w:left="720" w:hanging="720"/>
          </w:pPr>
        </w:pPrChange>
      </w:pPr>
      <w:bookmarkStart w:id="94" w:name="_Toc36994503"/>
      <w:r>
        <w:t>Response</w:t>
      </w:r>
      <w:bookmarkEnd w:id="94"/>
    </w:p>
    <w:tbl>
      <w:tblPr>
        <w:tblStyle w:val="a5"/>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8080"/>
      </w:tblGrid>
      <w:tr w:rsidR="00D22B1D" w14:paraId="58537D98" w14:textId="77777777">
        <w:tc>
          <w:tcPr>
            <w:tcW w:w="112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75F396B" w14:textId="77777777" w:rsidR="00D22B1D" w:rsidRDefault="00394AF7">
            <w:pPr>
              <w:widowControl w:val="0"/>
              <w:ind w:right="-260"/>
              <w:rPr>
                <w:b/>
                <w:shd w:val="clear" w:color="auto" w:fill="CFE2F3"/>
              </w:rPr>
            </w:pPr>
            <w:r>
              <w:rPr>
                <w:b/>
                <w:shd w:val="clear" w:color="auto" w:fill="CFE2F3"/>
              </w:rPr>
              <w:t>Status</w:t>
            </w:r>
          </w:p>
        </w:tc>
        <w:tc>
          <w:tcPr>
            <w:tcW w:w="808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6B2A7EE8" w14:textId="77777777" w:rsidR="00D22B1D" w:rsidRDefault="00394AF7">
            <w:pPr>
              <w:widowControl w:val="0"/>
              <w:ind w:right="-260"/>
              <w:rPr>
                <w:b/>
                <w:shd w:val="clear" w:color="auto" w:fill="CFE2F3"/>
              </w:rPr>
            </w:pPr>
            <w:r>
              <w:rPr>
                <w:b/>
                <w:shd w:val="clear" w:color="auto" w:fill="CFE2F3"/>
              </w:rPr>
              <w:t>Response</w:t>
            </w:r>
          </w:p>
        </w:tc>
      </w:tr>
      <w:tr w:rsidR="00D22B1D" w14:paraId="7F345709" w14:textId="77777777" w:rsidTr="007565E5">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6061F0A" w14:textId="77777777" w:rsidR="00D22B1D" w:rsidRDefault="00394AF7">
            <w:r>
              <w:t>200</w:t>
            </w:r>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3E18EEA" w14:textId="64C5BA16" w:rsidR="00D22B1D" w:rsidRDefault="00424F12">
            <w:r>
              <w:t>The r</w:t>
            </w:r>
            <w:r w:rsidR="00394AF7">
              <w:t>esponse will be an object containing the PNG of the item at the provided index.</w:t>
            </w:r>
          </w:p>
        </w:tc>
      </w:tr>
      <w:tr w:rsidR="00D22B1D" w14:paraId="056176B3" w14:textId="77777777" w:rsidTr="007565E5">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5FBDEAC" w14:textId="77777777" w:rsidR="00D22B1D" w:rsidRDefault="00394AF7">
            <w:r>
              <w:rPr>
                <w:color w:val="990000"/>
              </w:rPr>
              <w:t>404</w:t>
            </w:r>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A9A1D42" w14:textId="77777777" w:rsidR="00D22B1D" w:rsidRDefault="00394AF7">
            <w:r>
              <w:t>File not found.</w:t>
            </w:r>
          </w:p>
        </w:tc>
      </w:tr>
      <w:tr w:rsidR="00D22B1D" w14:paraId="32B2EB08" w14:textId="77777777" w:rsidTr="007565E5">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7135F1D" w14:textId="77777777" w:rsidR="00D22B1D" w:rsidRDefault="00394AF7">
            <w:pPr>
              <w:rPr>
                <w:color w:val="990000"/>
              </w:rPr>
            </w:pPr>
            <w:r>
              <w:rPr>
                <w:color w:val="990000"/>
              </w:rPr>
              <w:t>500</w:t>
            </w:r>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D3483DA" w14:textId="77777777" w:rsidR="00D22B1D" w:rsidRDefault="00394AF7">
            <w:pPr>
              <w:rPr>
                <w:rFonts w:ascii="Arial" w:eastAsia="Arial" w:hAnsi="Arial" w:cs="Arial"/>
              </w:rPr>
            </w:pPr>
            <w:r>
              <w:t>Internal server error.</w:t>
            </w:r>
          </w:p>
        </w:tc>
      </w:tr>
    </w:tbl>
    <w:p w14:paraId="14EF6B86" w14:textId="2386D461" w:rsidR="00D22B1D" w:rsidRDefault="00D22B1D"/>
    <w:p w14:paraId="068E4FDA" w14:textId="3857CADD" w:rsidR="00554A3A" w:rsidRDefault="00554A3A">
      <w:r>
        <w:t>An example output would be:</w:t>
      </w:r>
    </w:p>
    <w:p w14:paraId="1B0E4CDD" w14:textId="6523F6E4" w:rsidR="00554A3A" w:rsidRDefault="00764E1D">
      <w:r>
        <w:object w:dxaOrig="1535" w:dyaOrig="993" w14:anchorId="2FC386EF">
          <v:shape id="_x0000_i1026" type="#_x0000_t75" style="width:76.95pt;height:49.65pt" o:ole="">
            <v:imagedata r:id="rId10" o:title=""/>
          </v:shape>
          <o:OLEObject Type="Embed" ProgID="Package" ShapeID="_x0000_i1026" DrawAspect="Icon" ObjectID="_1649433660" r:id="rId11"/>
        </w:object>
      </w:r>
    </w:p>
    <w:p w14:paraId="3FFCB072" w14:textId="77777777" w:rsidR="00D22B1D" w:rsidRDefault="00394AF7">
      <w:pPr>
        <w:rPr>
          <w:ins w:id="95" w:author="Rick Stuart" w:date="2020-04-05T12:47:00Z"/>
          <w:b/>
          <w:sz w:val="32"/>
          <w:szCs w:val="32"/>
        </w:rPr>
      </w:pPr>
      <w:bookmarkStart w:id="96" w:name="_2s8eyo1" w:colFirst="0" w:colLast="0"/>
      <w:bookmarkEnd w:id="96"/>
      <w:ins w:id="97" w:author="Rick Stuart" w:date="2020-04-05T12:47:00Z">
        <w:r>
          <w:br w:type="page"/>
        </w:r>
      </w:ins>
    </w:p>
    <w:p w14:paraId="5C09EB2A" w14:textId="77777777" w:rsidR="00D22B1D" w:rsidRDefault="00394AF7">
      <w:pPr>
        <w:pStyle w:val="Heading2"/>
        <w:numPr>
          <w:ilvl w:val="1"/>
          <w:numId w:val="4"/>
        </w:numPr>
        <w:pPrChange w:id="98" w:author="Rick Stuart" w:date="2020-04-05T12:17:00Z">
          <w:pPr>
            <w:pStyle w:val="Heading2"/>
            <w:numPr>
              <w:ilvl w:val="1"/>
              <w:numId w:val="6"/>
            </w:numPr>
            <w:ind w:left="576" w:hanging="576"/>
          </w:pPr>
        </w:pPrChange>
      </w:pPr>
      <w:bookmarkStart w:id="99" w:name="_Toc36994504"/>
      <w:r>
        <w:lastRenderedPageBreak/>
        <w:t>Get Comparison Image as a Byte Stream</w:t>
      </w:r>
      <w:bookmarkEnd w:id="99"/>
    </w:p>
    <w:p w14:paraId="038F9DBA" w14:textId="77777777" w:rsidR="00D22B1D" w:rsidRDefault="00394AF7">
      <w:pPr>
        <w:widowControl w:val="0"/>
        <w:ind w:right="-260"/>
      </w:pPr>
      <w:r>
        <w:t>Returns a PNG that highlights the differences between the two previously provided images as a byte stream.</w:t>
      </w:r>
    </w:p>
    <w:p w14:paraId="37A29886" w14:textId="77777777" w:rsidR="00D22B1D" w:rsidRDefault="00394AF7">
      <w:pPr>
        <w:pStyle w:val="Heading3"/>
        <w:numPr>
          <w:ilvl w:val="2"/>
          <w:numId w:val="4"/>
        </w:numPr>
        <w:pPrChange w:id="100" w:author="Rick Stuart" w:date="2020-04-05T12:17:00Z">
          <w:pPr>
            <w:pStyle w:val="Heading3"/>
            <w:numPr>
              <w:ilvl w:val="2"/>
              <w:numId w:val="6"/>
            </w:numPr>
            <w:ind w:left="720" w:hanging="720"/>
          </w:pPr>
        </w:pPrChange>
      </w:pPr>
      <w:bookmarkStart w:id="101" w:name="_Toc36994505"/>
      <w:r>
        <w:t>Request</w:t>
      </w:r>
      <w:bookmarkEnd w:id="101"/>
    </w:p>
    <w:tbl>
      <w:tblPr>
        <w:tblStyle w:val="a6"/>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371"/>
      </w:tblGrid>
      <w:tr w:rsidR="00D22B1D" w14:paraId="0924EE75" w14:textId="77777777">
        <w:tc>
          <w:tcPr>
            <w:tcW w:w="183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73C2301B" w14:textId="77777777" w:rsidR="00D22B1D" w:rsidRDefault="00394AF7">
            <w:pPr>
              <w:widowControl w:val="0"/>
              <w:ind w:right="-260"/>
              <w:rPr>
                <w:b/>
                <w:shd w:val="clear" w:color="auto" w:fill="CFE2F3"/>
              </w:rPr>
            </w:pPr>
            <w:r>
              <w:rPr>
                <w:b/>
                <w:shd w:val="clear" w:color="auto" w:fill="CFE2F3"/>
              </w:rPr>
              <w:t>Method</w:t>
            </w:r>
          </w:p>
        </w:tc>
        <w:tc>
          <w:tcPr>
            <w:tcW w:w="737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7BBC7D6E" w14:textId="77777777" w:rsidR="00D22B1D" w:rsidRDefault="00394AF7">
            <w:pPr>
              <w:widowControl w:val="0"/>
              <w:ind w:right="-260"/>
              <w:rPr>
                <w:b/>
                <w:shd w:val="clear" w:color="auto" w:fill="CFE2F3"/>
              </w:rPr>
            </w:pPr>
            <w:r>
              <w:rPr>
                <w:b/>
                <w:shd w:val="clear" w:color="auto" w:fill="CFE2F3"/>
              </w:rPr>
              <w:t>URL</w:t>
            </w:r>
          </w:p>
        </w:tc>
      </w:tr>
      <w:tr w:rsidR="00D22B1D" w14:paraId="37C9C874" w14:textId="77777777" w:rsidTr="007565E5">
        <w:tc>
          <w:tcPr>
            <w:tcW w:w="183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8DCBDF7" w14:textId="77777777" w:rsidR="00D22B1D" w:rsidRDefault="00394AF7">
            <w:pPr>
              <w:widowControl w:val="0"/>
              <w:ind w:right="-260"/>
              <w:rPr>
                <w:rFonts w:ascii="Consolas" w:eastAsia="Consolas" w:hAnsi="Consolas" w:cs="Consolas"/>
                <w:b/>
                <w:color w:val="741B47"/>
              </w:rPr>
            </w:pPr>
            <w:r>
              <w:rPr>
                <w:rFonts w:ascii="Consolas" w:eastAsia="Consolas" w:hAnsi="Consolas" w:cs="Consolas"/>
                <w:b/>
                <w:color w:val="741B47"/>
              </w:rPr>
              <w:t>GET</w:t>
            </w:r>
          </w:p>
        </w:tc>
        <w:tc>
          <w:tcPr>
            <w:tcW w:w="737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770A729" w14:textId="77777777" w:rsidR="00D22B1D" w:rsidRDefault="00394AF7">
            <w:pPr>
              <w:widowControl w:val="0"/>
              <w:ind w:right="-260"/>
              <w:rPr>
                <w:rFonts w:ascii="Consolas" w:eastAsia="Consolas" w:hAnsi="Consolas" w:cs="Consolas"/>
                <w:color w:val="38761D"/>
              </w:rPr>
            </w:pPr>
            <w:r>
              <w:rPr>
                <w:rFonts w:ascii="Consolas" w:eastAsia="Consolas" w:hAnsi="Consolas" w:cs="Consolas"/>
                <w:color w:val="38761D"/>
              </w:rPr>
              <w:t>&lt;hostname&gt;&lt;port&gt;/api/docx/getDiffImageStream</w:t>
            </w:r>
          </w:p>
        </w:tc>
      </w:tr>
    </w:tbl>
    <w:p w14:paraId="531BEE05" w14:textId="77777777" w:rsidR="00D22B1D" w:rsidRDefault="00D22B1D">
      <w:pPr>
        <w:widowControl w:val="0"/>
      </w:pPr>
    </w:p>
    <w:tbl>
      <w:tblPr>
        <w:tblStyle w:val="a7"/>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371"/>
      </w:tblGrid>
      <w:tr w:rsidR="00D22B1D" w14:paraId="25A7C2C0" w14:textId="77777777">
        <w:tc>
          <w:tcPr>
            <w:tcW w:w="183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71871486" w14:textId="77777777" w:rsidR="00D22B1D" w:rsidRDefault="00394AF7">
            <w:pPr>
              <w:widowControl w:val="0"/>
              <w:ind w:right="-260"/>
              <w:rPr>
                <w:b/>
                <w:shd w:val="clear" w:color="auto" w:fill="CFE2F3"/>
              </w:rPr>
            </w:pPr>
            <w:r>
              <w:rPr>
                <w:b/>
                <w:shd w:val="clear" w:color="auto" w:fill="CFE2F3"/>
              </w:rPr>
              <w:t>Parameters</w:t>
            </w:r>
          </w:p>
        </w:tc>
        <w:tc>
          <w:tcPr>
            <w:tcW w:w="737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662B494B" w14:textId="77777777" w:rsidR="00D22B1D" w:rsidRDefault="00394AF7">
            <w:pPr>
              <w:widowControl w:val="0"/>
              <w:ind w:right="-260"/>
              <w:rPr>
                <w:b/>
                <w:shd w:val="clear" w:color="auto" w:fill="CFE2F3"/>
              </w:rPr>
            </w:pPr>
            <w:r>
              <w:rPr>
                <w:b/>
                <w:shd w:val="clear" w:color="auto" w:fill="CFE2F3"/>
              </w:rPr>
              <w:t>Values</w:t>
            </w:r>
          </w:p>
        </w:tc>
      </w:tr>
      <w:tr w:rsidR="00D22B1D" w14:paraId="585820A8" w14:textId="77777777" w:rsidTr="007565E5">
        <w:tc>
          <w:tcPr>
            <w:tcW w:w="183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FE706EF" w14:textId="77777777" w:rsidR="00D22B1D" w:rsidRDefault="00394AF7">
            <w:pPr>
              <w:widowControl w:val="0"/>
              <w:ind w:right="-260"/>
              <w:rPr>
                <w:rFonts w:ascii="Consolas" w:eastAsia="Consolas" w:hAnsi="Consolas" w:cs="Consolas"/>
              </w:rPr>
            </w:pPr>
            <w:r>
              <w:rPr>
                <w:rFonts w:ascii="Consolas" w:eastAsia="Consolas" w:hAnsi="Consolas" w:cs="Consolas"/>
              </w:rPr>
              <w:t>String</w:t>
            </w:r>
          </w:p>
        </w:tc>
        <w:tc>
          <w:tcPr>
            <w:tcW w:w="737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D01C7BB" w14:textId="77777777" w:rsidR="00D22B1D" w:rsidRDefault="00394AF7">
            <w:pPr>
              <w:widowControl w:val="0"/>
              <w:rPr>
                <w:rFonts w:ascii="Consolas" w:eastAsia="Consolas" w:hAnsi="Consolas" w:cs="Consolas"/>
              </w:rPr>
            </w:pPr>
            <w:r>
              <w:rPr>
                <w:rFonts w:ascii="Consolas" w:eastAsia="Consolas" w:hAnsi="Consolas" w:cs="Consolas"/>
                <w:color w:val="7F6000"/>
              </w:rPr>
              <w:t>SessionID</w:t>
            </w:r>
          </w:p>
        </w:tc>
      </w:tr>
    </w:tbl>
    <w:p w14:paraId="47E9B10F" w14:textId="77777777" w:rsidR="00D22B1D" w:rsidRDefault="00D22B1D">
      <w:pPr>
        <w:widowControl w:val="0"/>
      </w:pPr>
    </w:p>
    <w:p w14:paraId="6B3A7918" w14:textId="77777777" w:rsidR="00D22B1D" w:rsidRDefault="00394AF7">
      <w:pPr>
        <w:pStyle w:val="Heading3"/>
        <w:numPr>
          <w:ilvl w:val="2"/>
          <w:numId w:val="4"/>
        </w:numPr>
        <w:pPrChange w:id="102" w:author="Rick Stuart" w:date="2020-04-05T12:17:00Z">
          <w:pPr>
            <w:pStyle w:val="Heading3"/>
            <w:numPr>
              <w:ilvl w:val="2"/>
              <w:numId w:val="6"/>
            </w:numPr>
            <w:ind w:left="720" w:hanging="720"/>
          </w:pPr>
        </w:pPrChange>
      </w:pPr>
      <w:bookmarkStart w:id="103" w:name="_Toc36994506"/>
      <w:r>
        <w:t>Response</w:t>
      </w:r>
      <w:bookmarkEnd w:id="103"/>
    </w:p>
    <w:tbl>
      <w:tblPr>
        <w:tblStyle w:val="a8"/>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8080"/>
      </w:tblGrid>
      <w:tr w:rsidR="00D22B1D" w14:paraId="110E8DD0" w14:textId="77777777">
        <w:tc>
          <w:tcPr>
            <w:tcW w:w="112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3D447618" w14:textId="77777777" w:rsidR="00D22B1D" w:rsidRDefault="00394AF7">
            <w:pPr>
              <w:widowControl w:val="0"/>
              <w:ind w:right="-260"/>
              <w:rPr>
                <w:b/>
                <w:shd w:val="clear" w:color="auto" w:fill="CFE2F3"/>
              </w:rPr>
            </w:pPr>
            <w:r>
              <w:rPr>
                <w:b/>
                <w:shd w:val="clear" w:color="auto" w:fill="CFE2F3"/>
              </w:rPr>
              <w:t>Status</w:t>
            </w:r>
          </w:p>
        </w:tc>
        <w:tc>
          <w:tcPr>
            <w:tcW w:w="808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673519C" w14:textId="77777777" w:rsidR="00D22B1D" w:rsidRDefault="00394AF7">
            <w:pPr>
              <w:widowControl w:val="0"/>
              <w:ind w:right="-260"/>
              <w:rPr>
                <w:b/>
                <w:shd w:val="clear" w:color="auto" w:fill="CFE2F3"/>
              </w:rPr>
            </w:pPr>
            <w:r>
              <w:rPr>
                <w:b/>
                <w:shd w:val="clear" w:color="auto" w:fill="CFE2F3"/>
              </w:rPr>
              <w:t>Response</w:t>
            </w:r>
          </w:p>
        </w:tc>
      </w:tr>
      <w:tr w:rsidR="00D22B1D" w14:paraId="680E63C2" w14:textId="77777777" w:rsidTr="007565E5">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6632A9E" w14:textId="77777777" w:rsidR="00D22B1D" w:rsidRDefault="00394AF7">
            <w:r>
              <w:t>200</w:t>
            </w:r>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566E93B" w14:textId="5551CADD" w:rsidR="00D22B1D" w:rsidRDefault="00424F12">
            <w:r>
              <w:t>The r</w:t>
            </w:r>
            <w:r w:rsidR="00394AF7">
              <w:t>esponse will be a byte stream containing the PNG file that highlights the differences between the two provided images as a byte stream.</w:t>
            </w:r>
          </w:p>
        </w:tc>
      </w:tr>
      <w:tr w:rsidR="00D22B1D" w14:paraId="4735FF77" w14:textId="77777777" w:rsidTr="007565E5">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B15F5D4" w14:textId="77777777" w:rsidR="00D22B1D" w:rsidRDefault="00394AF7">
            <w:r>
              <w:rPr>
                <w:color w:val="990000"/>
              </w:rPr>
              <w:t>404</w:t>
            </w:r>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4846C27" w14:textId="77777777" w:rsidR="00D22B1D" w:rsidRDefault="00394AF7">
            <w:r>
              <w:t>File or session not found</w:t>
            </w:r>
          </w:p>
        </w:tc>
      </w:tr>
      <w:tr w:rsidR="00D22B1D" w14:paraId="20477109" w14:textId="77777777" w:rsidTr="007565E5">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D965643" w14:textId="77777777" w:rsidR="00D22B1D" w:rsidRDefault="00394AF7">
            <w:pPr>
              <w:rPr>
                <w:color w:val="990000"/>
              </w:rPr>
            </w:pPr>
            <w:r>
              <w:rPr>
                <w:color w:val="990000"/>
              </w:rPr>
              <w:t>500</w:t>
            </w:r>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B7846F9" w14:textId="77777777" w:rsidR="00D22B1D" w:rsidRDefault="00394AF7">
            <w:pPr>
              <w:rPr>
                <w:rFonts w:ascii="Arial" w:eastAsia="Arial" w:hAnsi="Arial" w:cs="Arial"/>
              </w:rPr>
            </w:pPr>
            <w:r>
              <w:t>Internal server error</w:t>
            </w:r>
          </w:p>
        </w:tc>
      </w:tr>
    </w:tbl>
    <w:p w14:paraId="6FC8310C" w14:textId="77777777" w:rsidR="00D22B1D" w:rsidRDefault="00D22B1D"/>
    <w:p w14:paraId="6E0E7DD6" w14:textId="36696775" w:rsidR="00D22B1D" w:rsidRDefault="00554A3A">
      <w:pPr>
        <w:rPr>
          <w:ins w:id="104" w:author="Rick Stuart" w:date="2020-04-05T12:47:00Z"/>
          <w:b/>
          <w:sz w:val="32"/>
          <w:szCs w:val="32"/>
        </w:rPr>
      </w:pPr>
      <w:bookmarkStart w:id="105" w:name="_26in1rg" w:colFirst="0" w:colLast="0"/>
      <w:bookmarkEnd w:id="105"/>
      <w:r>
        <w:t>An example out is not available for this GET request.</w:t>
      </w:r>
      <w:ins w:id="106" w:author="Rick Stuart" w:date="2020-04-05T12:47:00Z">
        <w:r w:rsidR="00394AF7">
          <w:br w:type="page"/>
        </w:r>
      </w:ins>
    </w:p>
    <w:p w14:paraId="3CFE6AE9" w14:textId="77777777" w:rsidR="00D22B1D" w:rsidRDefault="00394AF7">
      <w:pPr>
        <w:pStyle w:val="Heading2"/>
        <w:numPr>
          <w:ilvl w:val="1"/>
          <w:numId w:val="4"/>
        </w:numPr>
        <w:pPrChange w:id="107" w:author="Rick Stuart" w:date="2020-04-05T12:17:00Z">
          <w:pPr>
            <w:pStyle w:val="Heading2"/>
            <w:numPr>
              <w:ilvl w:val="1"/>
              <w:numId w:val="6"/>
            </w:numPr>
            <w:ind w:left="576" w:hanging="576"/>
          </w:pPr>
        </w:pPrChange>
      </w:pPr>
      <w:bookmarkStart w:id="108" w:name="_Toc36994507"/>
      <w:r>
        <w:lastRenderedPageBreak/>
        <w:t>Get API Main Page</w:t>
      </w:r>
      <w:bookmarkEnd w:id="108"/>
    </w:p>
    <w:p w14:paraId="07584357" w14:textId="5759436B" w:rsidR="00D22B1D" w:rsidRDefault="00394AF7">
      <w:pPr>
        <w:widowControl w:val="0"/>
        <w:ind w:right="-260"/>
      </w:pPr>
      <w:r>
        <w:t xml:space="preserve">Returns the main HTML page of the API with a basic description of the </w:t>
      </w:r>
      <w:r w:rsidR="00424F12">
        <w:t>API</w:t>
      </w:r>
      <w:r>
        <w:t xml:space="preserve"> functionality, configuration, and dependencies. </w:t>
      </w:r>
    </w:p>
    <w:p w14:paraId="601C1A26" w14:textId="77777777" w:rsidR="00D22B1D" w:rsidRDefault="00394AF7">
      <w:pPr>
        <w:pStyle w:val="Heading3"/>
        <w:numPr>
          <w:ilvl w:val="2"/>
          <w:numId w:val="4"/>
        </w:numPr>
        <w:pPrChange w:id="109" w:author="Rick Stuart" w:date="2020-04-05T12:17:00Z">
          <w:pPr>
            <w:pStyle w:val="Heading3"/>
            <w:numPr>
              <w:ilvl w:val="2"/>
              <w:numId w:val="6"/>
            </w:numPr>
            <w:ind w:left="720" w:hanging="720"/>
          </w:pPr>
        </w:pPrChange>
      </w:pPr>
      <w:bookmarkStart w:id="110" w:name="_Toc36994508"/>
      <w:r>
        <w:t>Request</w:t>
      </w:r>
      <w:bookmarkEnd w:id="110"/>
    </w:p>
    <w:tbl>
      <w:tblPr>
        <w:tblStyle w:val="a9"/>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371"/>
      </w:tblGrid>
      <w:tr w:rsidR="00D22B1D" w14:paraId="3ADE686F" w14:textId="77777777">
        <w:tc>
          <w:tcPr>
            <w:tcW w:w="183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312410D4" w14:textId="77777777" w:rsidR="00D22B1D" w:rsidRDefault="00394AF7">
            <w:pPr>
              <w:widowControl w:val="0"/>
              <w:ind w:right="-260"/>
              <w:rPr>
                <w:b/>
                <w:shd w:val="clear" w:color="auto" w:fill="CFE2F3"/>
              </w:rPr>
            </w:pPr>
            <w:r>
              <w:rPr>
                <w:b/>
                <w:shd w:val="clear" w:color="auto" w:fill="CFE2F3"/>
              </w:rPr>
              <w:t>Method</w:t>
            </w:r>
          </w:p>
        </w:tc>
        <w:tc>
          <w:tcPr>
            <w:tcW w:w="737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4FA65381" w14:textId="77777777" w:rsidR="00D22B1D" w:rsidRDefault="00394AF7">
            <w:pPr>
              <w:widowControl w:val="0"/>
              <w:ind w:right="-260"/>
              <w:rPr>
                <w:b/>
                <w:shd w:val="clear" w:color="auto" w:fill="CFE2F3"/>
              </w:rPr>
            </w:pPr>
            <w:r>
              <w:rPr>
                <w:b/>
                <w:shd w:val="clear" w:color="auto" w:fill="CFE2F3"/>
              </w:rPr>
              <w:t>URL</w:t>
            </w:r>
          </w:p>
        </w:tc>
      </w:tr>
      <w:tr w:rsidR="00D22B1D" w14:paraId="7B5BDACE" w14:textId="77777777">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94BBC" w14:textId="77777777" w:rsidR="00D22B1D" w:rsidRDefault="00394AF7">
            <w:pPr>
              <w:widowControl w:val="0"/>
              <w:ind w:right="-260"/>
              <w:rPr>
                <w:rFonts w:ascii="Consolas" w:eastAsia="Consolas" w:hAnsi="Consolas" w:cs="Consolas"/>
                <w:b/>
                <w:color w:val="741B47"/>
              </w:rPr>
            </w:pPr>
            <w:r>
              <w:rPr>
                <w:rFonts w:ascii="Consolas" w:eastAsia="Consolas" w:hAnsi="Consolas" w:cs="Consolas"/>
                <w:b/>
                <w:color w:val="741B47"/>
              </w:rPr>
              <w:t>GET</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B23DE" w14:textId="77777777" w:rsidR="00D22B1D" w:rsidRDefault="00394AF7">
            <w:pPr>
              <w:widowControl w:val="0"/>
              <w:ind w:right="-260"/>
              <w:rPr>
                <w:rFonts w:ascii="Consolas" w:eastAsia="Consolas" w:hAnsi="Consolas" w:cs="Consolas"/>
                <w:color w:val="38761D"/>
              </w:rPr>
            </w:pPr>
            <w:ins w:id="111" w:author="Rick Stuart" w:date="2020-04-04T17:19:00Z">
              <w:r>
                <w:rPr>
                  <w:rFonts w:ascii="Consolas" w:eastAsia="Consolas" w:hAnsi="Consolas" w:cs="Consolas"/>
                  <w:color w:val="38761D"/>
                </w:rPr>
                <w:t>http://localhost:8080</w:t>
              </w:r>
            </w:ins>
            <w:del w:id="112" w:author="Rick Stuart" w:date="2020-04-04T17:19:00Z">
              <w:r>
                <w:rPr>
                  <w:rFonts w:ascii="Consolas" w:eastAsia="Consolas" w:hAnsi="Consolas" w:cs="Consolas"/>
                  <w:color w:val="38761D"/>
                </w:rPr>
                <w:delText>&lt;hostname&gt;&lt;port&gt;</w:delText>
              </w:r>
            </w:del>
          </w:p>
        </w:tc>
      </w:tr>
    </w:tbl>
    <w:p w14:paraId="0DE6105E" w14:textId="77777777" w:rsidR="00D22B1D" w:rsidRDefault="00D22B1D">
      <w:pPr>
        <w:widowControl w:val="0"/>
      </w:pPr>
    </w:p>
    <w:tbl>
      <w:tblPr>
        <w:tblStyle w:val="aa"/>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371"/>
      </w:tblGrid>
      <w:tr w:rsidR="00D22B1D" w14:paraId="1B1762C1" w14:textId="77777777">
        <w:tc>
          <w:tcPr>
            <w:tcW w:w="183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4E0E9F9E" w14:textId="77777777" w:rsidR="00D22B1D" w:rsidRDefault="00394AF7">
            <w:pPr>
              <w:widowControl w:val="0"/>
              <w:ind w:right="-260"/>
              <w:rPr>
                <w:b/>
                <w:shd w:val="clear" w:color="auto" w:fill="CFE2F3"/>
              </w:rPr>
            </w:pPr>
            <w:r>
              <w:rPr>
                <w:b/>
                <w:shd w:val="clear" w:color="auto" w:fill="CFE2F3"/>
              </w:rPr>
              <w:t>Parameters</w:t>
            </w:r>
          </w:p>
        </w:tc>
        <w:tc>
          <w:tcPr>
            <w:tcW w:w="737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20E5674" w14:textId="77777777" w:rsidR="00D22B1D" w:rsidRDefault="00394AF7">
            <w:pPr>
              <w:widowControl w:val="0"/>
              <w:ind w:right="-260"/>
              <w:rPr>
                <w:b/>
                <w:shd w:val="clear" w:color="auto" w:fill="CFE2F3"/>
              </w:rPr>
            </w:pPr>
            <w:r>
              <w:rPr>
                <w:b/>
                <w:shd w:val="clear" w:color="auto" w:fill="CFE2F3"/>
              </w:rPr>
              <w:t>Values</w:t>
            </w:r>
          </w:p>
        </w:tc>
      </w:tr>
      <w:tr w:rsidR="00D22B1D" w14:paraId="046696B9" w14:textId="77777777">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44BF2" w14:textId="77777777" w:rsidR="00D22B1D" w:rsidRDefault="00394AF7">
            <w:pPr>
              <w:widowControl w:val="0"/>
              <w:ind w:right="-260"/>
              <w:rPr>
                <w:rFonts w:ascii="Consolas" w:eastAsia="Consolas" w:hAnsi="Consolas" w:cs="Consolas"/>
              </w:rPr>
            </w:pPr>
            <w:ins w:id="113" w:author="Assadullah, Mir M." w:date="2020-03-29T18:16:00Z">
              <w:r>
                <w:rPr>
                  <w:rFonts w:ascii="Consolas" w:eastAsia="Consolas" w:hAnsi="Consolas" w:cs="Consolas"/>
                </w:rPr>
                <w:t>&lt;None&gt;</w:t>
              </w:r>
            </w:ins>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267D8" w14:textId="77777777" w:rsidR="00D22B1D" w:rsidRDefault="00394AF7">
            <w:pPr>
              <w:widowControl w:val="0"/>
              <w:rPr>
                <w:rFonts w:ascii="Consolas" w:eastAsia="Consolas" w:hAnsi="Consolas" w:cs="Consolas"/>
              </w:rPr>
            </w:pPr>
            <w:ins w:id="114" w:author="Assadullah, Mir M." w:date="2020-03-29T18:16:00Z">
              <w:r>
                <w:rPr>
                  <w:rFonts w:ascii="Consolas" w:eastAsia="Consolas" w:hAnsi="Consolas" w:cs="Consolas"/>
                </w:rPr>
                <w:t>N/A</w:t>
              </w:r>
            </w:ins>
          </w:p>
        </w:tc>
      </w:tr>
    </w:tbl>
    <w:p w14:paraId="6EB0F518" w14:textId="77777777" w:rsidR="00D22B1D" w:rsidRDefault="00D22B1D">
      <w:pPr>
        <w:widowControl w:val="0"/>
      </w:pPr>
    </w:p>
    <w:p w14:paraId="15B79B46" w14:textId="77777777" w:rsidR="00D22B1D" w:rsidRDefault="00394AF7">
      <w:pPr>
        <w:pStyle w:val="Heading3"/>
        <w:numPr>
          <w:ilvl w:val="2"/>
          <w:numId w:val="4"/>
        </w:numPr>
        <w:pPrChange w:id="115" w:author="Rick Stuart" w:date="2020-04-05T12:17:00Z">
          <w:pPr>
            <w:pStyle w:val="Heading3"/>
            <w:numPr>
              <w:ilvl w:val="2"/>
              <w:numId w:val="6"/>
            </w:numPr>
            <w:ind w:left="720" w:hanging="720"/>
          </w:pPr>
        </w:pPrChange>
      </w:pPr>
      <w:bookmarkStart w:id="116" w:name="_Toc36994509"/>
      <w:r>
        <w:t>Response</w:t>
      </w:r>
      <w:bookmarkEnd w:id="116"/>
    </w:p>
    <w:tbl>
      <w:tblPr>
        <w:tblStyle w:val="ab"/>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8080"/>
      </w:tblGrid>
      <w:tr w:rsidR="00D22B1D" w14:paraId="4A2BAAC0" w14:textId="77777777">
        <w:tc>
          <w:tcPr>
            <w:tcW w:w="112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3FCC8227" w14:textId="77777777" w:rsidR="00D22B1D" w:rsidRDefault="00394AF7">
            <w:pPr>
              <w:widowControl w:val="0"/>
              <w:ind w:right="-260"/>
              <w:rPr>
                <w:b/>
                <w:shd w:val="clear" w:color="auto" w:fill="CFE2F3"/>
              </w:rPr>
            </w:pPr>
            <w:r>
              <w:rPr>
                <w:b/>
                <w:shd w:val="clear" w:color="auto" w:fill="CFE2F3"/>
              </w:rPr>
              <w:t>Status</w:t>
            </w:r>
          </w:p>
        </w:tc>
        <w:tc>
          <w:tcPr>
            <w:tcW w:w="808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3A9F513" w14:textId="77777777" w:rsidR="00D22B1D" w:rsidRDefault="00394AF7">
            <w:pPr>
              <w:widowControl w:val="0"/>
              <w:ind w:right="-260"/>
              <w:rPr>
                <w:b/>
                <w:shd w:val="clear" w:color="auto" w:fill="CFE2F3"/>
              </w:rPr>
            </w:pPr>
            <w:r>
              <w:rPr>
                <w:b/>
                <w:shd w:val="clear" w:color="auto" w:fill="CFE2F3"/>
              </w:rPr>
              <w:t>Response</w:t>
            </w:r>
          </w:p>
        </w:tc>
      </w:tr>
      <w:tr w:rsidR="00D22B1D" w14:paraId="6F4895FA" w14:textId="77777777">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26138" w14:textId="77777777" w:rsidR="00D22B1D" w:rsidRDefault="00394AF7">
            <w:r>
              <w:t>200</w:t>
            </w:r>
          </w:p>
        </w:tc>
        <w:tc>
          <w:tcPr>
            <w:tcW w:w="8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8502C" w14:textId="77777777" w:rsidR="00D22B1D" w:rsidRDefault="00394AF7">
            <w:r>
              <w:t>Main HTML Page of the API</w:t>
            </w:r>
          </w:p>
        </w:tc>
      </w:tr>
      <w:tr w:rsidR="00D22B1D" w14:paraId="0420C324" w14:textId="77777777">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E8A89" w14:textId="77777777" w:rsidR="00D22B1D" w:rsidRDefault="00394AF7">
            <w:pPr>
              <w:rPr>
                <w:color w:val="FF0000"/>
              </w:rPr>
            </w:pPr>
            <w:r>
              <w:rPr>
                <w:color w:val="C00000"/>
              </w:rPr>
              <w:t>404</w:t>
            </w:r>
          </w:p>
        </w:tc>
        <w:tc>
          <w:tcPr>
            <w:tcW w:w="8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58735" w14:textId="77777777" w:rsidR="00D22B1D" w:rsidRDefault="00394AF7">
            <w:r>
              <w:t>Page not found.</w:t>
            </w:r>
          </w:p>
        </w:tc>
      </w:tr>
    </w:tbl>
    <w:p w14:paraId="77EAE91B" w14:textId="77777777" w:rsidR="00D22B1D" w:rsidRDefault="00D22B1D"/>
    <w:p w14:paraId="5B15739E" w14:textId="79FFC575" w:rsidR="00D22B1D" w:rsidRPr="00764E1D" w:rsidRDefault="00764E1D">
      <w:pPr>
        <w:rPr>
          <w:b/>
          <w:sz w:val="32"/>
          <w:szCs w:val="32"/>
        </w:rPr>
      </w:pPr>
      <w:bookmarkStart w:id="117" w:name="_1ksv4uv" w:colFirst="0" w:colLast="0"/>
      <w:bookmarkEnd w:id="117"/>
      <w:r>
        <w:t>This request returns the main page of the application.</w:t>
      </w:r>
    </w:p>
    <w:p w14:paraId="6101695C" w14:textId="77777777" w:rsidR="00D22B1D" w:rsidRDefault="00D22B1D"/>
    <w:p w14:paraId="0E33DD05" w14:textId="77777777" w:rsidR="00D22B1D" w:rsidRDefault="00394AF7">
      <w:pPr>
        <w:rPr>
          <w:ins w:id="118" w:author="Rick Stuart" w:date="2020-04-05T12:47:00Z"/>
          <w:rFonts w:ascii="Arial" w:eastAsia="Arial" w:hAnsi="Arial" w:cs="Arial"/>
          <w:sz w:val="36"/>
          <w:szCs w:val="36"/>
        </w:rPr>
      </w:pPr>
      <w:bookmarkStart w:id="119" w:name="_z337ya" w:colFirst="0" w:colLast="0"/>
      <w:bookmarkEnd w:id="119"/>
      <w:ins w:id="120" w:author="Rick Stuart" w:date="2020-04-05T12:47:00Z">
        <w:r>
          <w:br w:type="page"/>
        </w:r>
      </w:ins>
    </w:p>
    <w:p w14:paraId="76B2C02F" w14:textId="77777777" w:rsidR="00D22B1D" w:rsidRDefault="00394AF7">
      <w:pPr>
        <w:pStyle w:val="Heading1"/>
        <w:numPr>
          <w:ilvl w:val="0"/>
          <w:numId w:val="4"/>
        </w:numPr>
        <w:pPrChange w:id="121" w:author="Rick Stuart" w:date="2020-04-05T12:17:00Z">
          <w:pPr>
            <w:pStyle w:val="Heading1"/>
            <w:numPr>
              <w:numId w:val="1"/>
            </w:numPr>
          </w:pPr>
        </w:pPrChange>
      </w:pPr>
      <w:bookmarkStart w:id="122" w:name="_Toc36994513"/>
      <w:r>
        <w:lastRenderedPageBreak/>
        <w:t>POST</w:t>
      </w:r>
      <w:bookmarkEnd w:id="122"/>
    </w:p>
    <w:p w14:paraId="4283D431" w14:textId="77777777" w:rsidR="00D22B1D" w:rsidRDefault="00394AF7">
      <w:pPr>
        <w:pStyle w:val="Heading2"/>
        <w:numPr>
          <w:ilvl w:val="1"/>
          <w:numId w:val="4"/>
        </w:numPr>
        <w:pPrChange w:id="123" w:author="Rick Stuart" w:date="2020-04-05T12:17:00Z">
          <w:pPr>
            <w:pStyle w:val="Heading2"/>
            <w:numPr>
              <w:ilvl w:val="1"/>
              <w:numId w:val="6"/>
            </w:numPr>
            <w:ind w:left="576" w:hanging="576"/>
          </w:pPr>
        </w:pPrChange>
      </w:pPr>
      <w:bookmarkStart w:id="124" w:name="_Toc36994514"/>
      <w:r>
        <w:t>Validate one or more a .docx File</w:t>
      </w:r>
      <w:bookmarkEnd w:id="124"/>
    </w:p>
    <w:p w14:paraId="56704539" w14:textId="37B869FC" w:rsidR="00D22B1D" w:rsidRDefault="00394AF7">
      <w:pPr>
        <w:widowControl w:val="0"/>
        <w:ind w:right="-260"/>
      </w:pPr>
      <w:r>
        <w:t xml:space="preserve">Returns an array of JSON objects with the file(s) name and a </w:t>
      </w:r>
      <w:r w:rsidR="00B64F28">
        <w:t>Boolean</w:t>
      </w:r>
      <w:r>
        <w:t xml:space="preserve"> value indicating if the uploaded .docx file is valid.</w:t>
      </w:r>
    </w:p>
    <w:p w14:paraId="2C1C8B5A" w14:textId="77777777" w:rsidR="00D22B1D" w:rsidRDefault="00394AF7">
      <w:pPr>
        <w:pStyle w:val="Heading3"/>
        <w:numPr>
          <w:ilvl w:val="2"/>
          <w:numId w:val="4"/>
        </w:numPr>
        <w:pPrChange w:id="125" w:author="Rick Stuart" w:date="2020-04-05T12:18:00Z">
          <w:pPr>
            <w:pStyle w:val="Heading3"/>
            <w:numPr>
              <w:ilvl w:val="2"/>
              <w:numId w:val="6"/>
            </w:numPr>
            <w:ind w:left="720" w:hanging="720"/>
          </w:pPr>
        </w:pPrChange>
      </w:pPr>
      <w:bookmarkStart w:id="126" w:name="_Toc36994515"/>
      <w:r>
        <w:t>Request</w:t>
      </w:r>
      <w:bookmarkEnd w:id="126"/>
    </w:p>
    <w:tbl>
      <w:tblPr>
        <w:tblStyle w:val="af"/>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371"/>
      </w:tblGrid>
      <w:tr w:rsidR="00D22B1D" w14:paraId="20B41257" w14:textId="77777777">
        <w:tc>
          <w:tcPr>
            <w:tcW w:w="183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E1AC7E5" w14:textId="77777777" w:rsidR="00D22B1D" w:rsidRDefault="00394AF7">
            <w:pPr>
              <w:widowControl w:val="0"/>
              <w:ind w:right="-260"/>
              <w:rPr>
                <w:b/>
                <w:shd w:val="clear" w:color="auto" w:fill="CFE2F3"/>
              </w:rPr>
            </w:pPr>
            <w:r>
              <w:rPr>
                <w:b/>
                <w:shd w:val="clear" w:color="auto" w:fill="CFE2F3"/>
              </w:rPr>
              <w:t>Method</w:t>
            </w:r>
          </w:p>
        </w:tc>
        <w:tc>
          <w:tcPr>
            <w:tcW w:w="737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447391FB" w14:textId="77777777" w:rsidR="00D22B1D" w:rsidRDefault="00394AF7">
            <w:pPr>
              <w:widowControl w:val="0"/>
              <w:ind w:right="-260"/>
              <w:rPr>
                <w:b/>
                <w:shd w:val="clear" w:color="auto" w:fill="CFE2F3"/>
              </w:rPr>
            </w:pPr>
            <w:r>
              <w:rPr>
                <w:b/>
                <w:shd w:val="clear" w:color="auto" w:fill="CFE2F3"/>
              </w:rPr>
              <w:t>URL</w:t>
            </w:r>
          </w:p>
        </w:tc>
      </w:tr>
      <w:tr w:rsidR="00D22B1D" w14:paraId="246EAFDE" w14:textId="77777777" w:rsidTr="007565E5">
        <w:tc>
          <w:tcPr>
            <w:tcW w:w="183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7306A60" w14:textId="77777777" w:rsidR="00D22B1D" w:rsidRDefault="00394AF7">
            <w:pPr>
              <w:widowControl w:val="0"/>
              <w:ind w:right="-260"/>
              <w:rPr>
                <w:rFonts w:ascii="Consolas" w:eastAsia="Consolas" w:hAnsi="Consolas" w:cs="Consolas"/>
                <w:b/>
                <w:color w:val="741B47"/>
              </w:rPr>
            </w:pPr>
            <w:r>
              <w:rPr>
                <w:rFonts w:ascii="Consolas" w:eastAsia="Consolas" w:hAnsi="Consolas" w:cs="Consolas"/>
                <w:b/>
                <w:color w:val="741B47"/>
              </w:rPr>
              <w:t>POST</w:t>
            </w:r>
          </w:p>
        </w:tc>
        <w:tc>
          <w:tcPr>
            <w:tcW w:w="737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76DA563" w14:textId="77777777" w:rsidR="00D22B1D" w:rsidRDefault="00394AF7">
            <w:pPr>
              <w:widowControl w:val="0"/>
              <w:ind w:right="-260"/>
              <w:rPr>
                <w:rFonts w:ascii="Consolas" w:eastAsia="Consolas" w:hAnsi="Consolas" w:cs="Consolas"/>
                <w:color w:val="38761D"/>
              </w:rPr>
            </w:pPr>
            <w:del w:id="127" w:author="Rick Stuart" w:date="2020-04-04T17:20:00Z">
              <w:r>
                <w:rPr>
                  <w:rFonts w:ascii="Consolas" w:eastAsia="Consolas" w:hAnsi="Consolas" w:cs="Consolas"/>
                  <w:color w:val="38761D"/>
                </w:rPr>
                <w:delText>&lt;hostname&gt;&lt;port&gt;</w:delText>
              </w:r>
            </w:del>
            <w:ins w:id="128" w:author="Rick Stuart" w:date="2020-04-04T17:20:00Z">
              <w:r>
                <w:rPr>
                  <w:rFonts w:ascii="Consolas" w:eastAsia="Consolas" w:hAnsi="Consolas" w:cs="Consolas"/>
                  <w:color w:val="38761D"/>
                </w:rPr>
                <w:t>http://localhost:8080</w:t>
              </w:r>
            </w:ins>
            <w:r>
              <w:rPr>
                <w:rFonts w:ascii="Consolas" w:eastAsia="Consolas" w:hAnsi="Consolas" w:cs="Consolas"/>
                <w:color w:val="38761D"/>
              </w:rPr>
              <w:t>/api/docx/validate</w:t>
            </w:r>
          </w:p>
        </w:tc>
      </w:tr>
    </w:tbl>
    <w:p w14:paraId="455D9683" w14:textId="77777777" w:rsidR="00D22B1D" w:rsidRDefault="00D22B1D">
      <w:pPr>
        <w:widowControl w:val="0"/>
      </w:pPr>
    </w:p>
    <w:tbl>
      <w:tblPr>
        <w:tblStyle w:val="af0"/>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371"/>
      </w:tblGrid>
      <w:tr w:rsidR="00D22B1D" w14:paraId="6661920B" w14:textId="77777777">
        <w:tc>
          <w:tcPr>
            <w:tcW w:w="183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326408A4" w14:textId="77777777" w:rsidR="00D22B1D" w:rsidRDefault="00394AF7">
            <w:pPr>
              <w:widowControl w:val="0"/>
              <w:ind w:right="-260"/>
              <w:rPr>
                <w:b/>
                <w:shd w:val="clear" w:color="auto" w:fill="CFE2F3"/>
              </w:rPr>
            </w:pPr>
            <w:r>
              <w:rPr>
                <w:b/>
                <w:shd w:val="clear" w:color="auto" w:fill="CFE2F3"/>
              </w:rPr>
              <w:t>Parameters</w:t>
            </w:r>
          </w:p>
        </w:tc>
        <w:tc>
          <w:tcPr>
            <w:tcW w:w="737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42AC4861" w14:textId="77777777" w:rsidR="00D22B1D" w:rsidRDefault="00394AF7">
            <w:pPr>
              <w:widowControl w:val="0"/>
              <w:ind w:right="-260"/>
              <w:rPr>
                <w:b/>
                <w:shd w:val="clear" w:color="auto" w:fill="CFE2F3"/>
              </w:rPr>
            </w:pPr>
            <w:r>
              <w:rPr>
                <w:b/>
                <w:shd w:val="clear" w:color="auto" w:fill="CFE2F3"/>
              </w:rPr>
              <w:t>Values</w:t>
            </w:r>
          </w:p>
        </w:tc>
      </w:tr>
      <w:tr w:rsidR="00D22B1D" w14:paraId="4EF1B5D9" w14:textId="77777777" w:rsidTr="007565E5">
        <w:tc>
          <w:tcPr>
            <w:tcW w:w="183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82CA3E9" w14:textId="77777777" w:rsidR="00D22B1D" w:rsidRDefault="00394AF7">
            <w:pPr>
              <w:widowControl w:val="0"/>
              <w:ind w:right="-260"/>
              <w:rPr>
                <w:rFonts w:ascii="Consolas" w:eastAsia="Consolas" w:hAnsi="Consolas" w:cs="Consolas"/>
              </w:rPr>
            </w:pPr>
            <w:r>
              <w:rPr>
                <w:rFonts w:ascii="Consolas" w:eastAsia="Consolas" w:hAnsi="Consolas" w:cs="Consolas"/>
              </w:rPr>
              <w:t>docs</w:t>
            </w:r>
          </w:p>
        </w:tc>
        <w:tc>
          <w:tcPr>
            <w:tcW w:w="737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398FB68" w14:textId="3B414BBE" w:rsidR="00D22B1D" w:rsidRDefault="00424F12">
            <w:pPr>
              <w:widowControl w:val="0"/>
              <w:rPr>
                <w:rFonts w:ascii="Consolas" w:eastAsia="Consolas" w:hAnsi="Consolas" w:cs="Consolas"/>
                <w:color w:val="7F6000"/>
              </w:rPr>
            </w:pPr>
            <w:r>
              <w:rPr>
                <w:rFonts w:ascii="Consolas" w:eastAsia="Consolas" w:hAnsi="Consolas" w:cs="Consolas"/>
                <w:color w:val="7F6000"/>
              </w:rPr>
              <w:t xml:space="preserve">an </w:t>
            </w:r>
            <w:r w:rsidR="00394AF7">
              <w:rPr>
                <w:rFonts w:ascii="Consolas" w:eastAsia="Consolas" w:hAnsi="Consolas" w:cs="Consolas"/>
                <w:color w:val="7F6000"/>
              </w:rPr>
              <w:t>array of DOCX files to validate</w:t>
            </w:r>
          </w:p>
        </w:tc>
      </w:tr>
    </w:tbl>
    <w:p w14:paraId="29DA236B" w14:textId="77777777" w:rsidR="00D22B1D" w:rsidRDefault="00D22B1D">
      <w:pPr>
        <w:widowControl w:val="0"/>
      </w:pPr>
    </w:p>
    <w:p w14:paraId="308D94B1" w14:textId="77777777" w:rsidR="00D22B1D" w:rsidRDefault="00394AF7">
      <w:pPr>
        <w:pStyle w:val="Heading3"/>
        <w:numPr>
          <w:ilvl w:val="2"/>
          <w:numId w:val="4"/>
        </w:numPr>
        <w:pPrChange w:id="129" w:author="Rick Stuart" w:date="2020-04-05T12:18:00Z">
          <w:pPr>
            <w:pStyle w:val="Heading3"/>
            <w:numPr>
              <w:ilvl w:val="2"/>
              <w:numId w:val="6"/>
            </w:numPr>
            <w:ind w:left="720" w:hanging="720"/>
          </w:pPr>
        </w:pPrChange>
      </w:pPr>
      <w:bookmarkStart w:id="130" w:name="_Toc36994516"/>
      <w:r>
        <w:t>Response</w:t>
      </w:r>
      <w:bookmarkEnd w:id="130"/>
    </w:p>
    <w:tbl>
      <w:tblPr>
        <w:tblStyle w:val="af1"/>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8080"/>
      </w:tblGrid>
      <w:tr w:rsidR="00D22B1D" w14:paraId="45106E92" w14:textId="77777777">
        <w:tc>
          <w:tcPr>
            <w:tcW w:w="112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428E1574" w14:textId="77777777" w:rsidR="00D22B1D" w:rsidRDefault="00394AF7">
            <w:pPr>
              <w:widowControl w:val="0"/>
              <w:ind w:right="-260"/>
              <w:rPr>
                <w:b/>
                <w:shd w:val="clear" w:color="auto" w:fill="CFE2F3"/>
              </w:rPr>
            </w:pPr>
            <w:r>
              <w:rPr>
                <w:b/>
                <w:shd w:val="clear" w:color="auto" w:fill="CFE2F3"/>
              </w:rPr>
              <w:t>Status</w:t>
            </w:r>
          </w:p>
        </w:tc>
        <w:tc>
          <w:tcPr>
            <w:tcW w:w="808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FD9E419" w14:textId="77777777" w:rsidR="00D22B1D" w:rsidRDefault="00394AF7">
            <w:pPr>
              <w:widowControl w:val="0"/>
              <w:ind w:right="-260"/>
              <w:rPr>
                <w:b/>
                <w:shd w:val="clear" w:color="auto" w:fill="CFE2F3"/>
              </w:rPr>
            </w:pPr>
            <w:r>
              <w:rPr>
                <w:b/>
                <w:shd w:val="clear" w:color="auto" w:fill="CFE2F3"/>
              </w:rPr>
              <w:t>Response</w:t>
            </w:r>
          </w:p>
        </w:tc>
      </w:tr>
      <w:tr w:rsidR="00D22B1D" w14:paraId="23AAA0AC" w14:textId="77777777" w:rsidTr="007565E5">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26EA890" w14:textId="77777777" w:rsidR="00D22B1D" w:rsidRDefault="00394AF7">
            <w:r>
              <w:t>200</w:t>
            </w:r>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A4567C5" w14:textId="38958A3F" w:rsidR="00D22B1D" w:rsidRDefault="00394AF7">
            <w:pPr>
              <w:widowControl w:val="0"/>
              <w:spacing w:line="360" w:lineRule="auto"/>
              <w:ind w:right="-260"/>
            </w:pPr>
            <w:r>
              <w:t xml:space="preserve">Returns an array of JSON objects with the file(s) name and a </w:t>
            </w:r>
            <w:r w:rsidR="00B64F28">
              <w:t>Boolean</w:t>
            </w:r>
            <w:r>
              <w:t xml:space="preserve"> value indicating if the uploaded .docx file is valid.</w:t>
            </w:r>
          </w:p>
        </w:tc>
      </w:tr>
      <w:tr w:rsidR="00D22B1D" w14:paraId="7D51EEB0" w14:textId="77777777" w:rsidTr="007565E5">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3E2B17C" w14:textId="77777777" w:rsidR="00D22B1D" w:rsidRDefault="00394AF7">
            <w:r>
              <w:rPr>
                <w:color w:val="990000"/>
              </w:rPr>
              <w:t>400</w:t>
            </w:r>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ABFDB6F" w14:textId="77777777" w:rsidR="00D22B1D" w:rsidRDefault="00394AF7">
            <w:r>
              <w:t>Bad request if less or more than 2 files are uploaded</w:t>
            </w:r>
          </w:p>
        </w:tc>
      </w:tr>
      <w:tr w:rsidR="00D22B1D" w14:paraId="27DCF61D" w14:textId="77777777" w:rsidTr="007565E5">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B3ECD13" w14:textId="77777777" w:rsidR="00D22B1D" w:rsidRDefault="00394AF7">
            <w:pPr>
              <w:rPr>
                <w:color w:val="990000"/>
              </w:rPr>
            </w:pPr>
            <w:r>
              <w:rPr>
                <w:color w:val="990000"/>
              </w:rPr>
              <w:t>500</w:t>
            </w:r>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34E248C" w14:textId="77777777" w:rsidR="00D22B1D" w:rsidRDefault="00394AF7">
            <w:r>
              <w:t>Internal server error</w:t>
            </w:r>
          </w:p>
        </w:tc>
      </w:tr>
    </w:tbl>
    <w:p w14:paraId="62DA758C" w14:textId="77777777" w:rsidR="00D22B1D" w:rsidRDefault="00D22B1D"/>
    <w:p w14:paraId="71DC72D8" w14:textId="5859FF49" w:rsidR="00D22B1D" w:rsidRDefault="00764E1D">
      <w:pPr>
        <w:rPr>
          <w:ins w:id="131" w:author="Rick Stuart" w:date="2020-04-05T12:47:00Z"/>
          <w:b/>
          <w:sz w:val="32"/>
          <w:szCs w:val="32"/>
        </w:rPr>
      </w:pPr>
      <w:bookmarkStart w:id="132" w:name="_2xcytpi" w:colFirst="0" w:colLast="0"/>
      <w:bookmarkEnd w:id="132"/>
      <w:r>
        <w:t>This request returns true or false depending if the docx is valid or invalid.</w:t>
      </w:r>
      <w:ins w:id="133" w:author="Rick Stuart" w:date="2020-04-05T12:47:00Z">
        <w:r w:rsidR="00394AF7">
          <w:br w:type="page"/>
        </w:r>
      </w:ins>
    </w:p>
    <w:p w14:paraId="312EB365" w14:textId="77777777" w:rsidR="00D22B1D" w:rsidRDefault="00394AF7">
      <w:pPr>
        <w:pStyle w:val="Heading2"/>
        <w:numPr>
          <w:ilvl w:val="1"/>
          <w:numId w:val="4"/>
        </w:numPr>
        <w:pPrChange w:id="134" w:author="Rick Stuart" w:date="2020-04-05T12:18:00Z">
          <w:pPr>
            <w:pStyle w:val="Heading2"/>
            <w:numPr>
              <w:ilvl w:val="1"/>
              <w:numId w:val="6"/>
            </w:numPr>
            <w:ind w:left="576" w:hanging="576"/>
          </w:pPr>
        </w:pPrChange>
      </w:pPr>
      <w:bookmarkStart w:id="135" w:name="_Toc36994517"/>
      <w:r>
        <w:lastRenderedPageBreak/>
        <w:t>Compare two DOCX files</w:t>
      </w:r>
      <w:bookmarkEnd w:id="135"/>
    </w:p>
    <w:p w14:paraId="67A4E4F5" w14:textId="530384D3" w:rsidR="00D22B1D" w:rsidRDefault="00394AF7">
      <w:pPr>
        <w:widowControl w:val="0"/>
        <w:ind w:right="-260"/>
      </w:pPr>
      <w:r>
        <w:t xml:space="preserve">Compares two DOCX files and returns the success status and as </w:t>
      </w:r>
      <w:r w:rsidR="00424F12">
        <w:t xml:space="preserve">a </w:t>
      </w:r>
      <w:r>
        <w:t>JSO</w:t>
      </w:r>
      <w:r w:rsidR="00B64F28">
        <w:t>N</w:t>
      </w:r>
      <w:r>
        <w:t xml:space="preserve"> object containing matching statistics, converted image sizes, pixel differences, and links to the produced images.</w:t>
      </w:r>
    </w:p>
    <w:p w14:paraId="3BF07ED8" w14:textId="77777777" w:rsidR="00D22B1D" w:rsidRDefault="00394AF7">
      <w:pPr>
        <w:pStyle w:val="Heading3"/>
        <w:numPr>
          <w:ilvl w:val="2"/>
          <w:numId w:val="4"/>
        </w:numPr>
        <w:pPrChange w:id="136" w:author="Rick Stuart" w:date="2020-04-05T12:18:00Z">
          <w:pPr>
            <w:pStyle w:val="Heading3"/>
            <w:numPr>
              <w:ilvl w:val="2"/>
              <w:numId w:val="6"/>
            </w:numPr>
            <w:ind w:left="720" w:hanging="720"/>
          </w:pPr>
        </w:pPrChange>
      </w:pPr>
      <w:bookmarkStart w:id="137" w:name="_Toc36994518"/>
      <w:r>
        <w:t>Request</w:t>
      </w:r>
      <w:bookmarkEnd w:id="137"/>
    </w:p>
    <w:tbl>
      <w:tblPr>
        <w:tblStyle w:val="af2"/>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371"/>
      </w:tblGrid>
      <w:tr w:rsidR="00D22B1D" w14:paraId="0720AA2F" w14:textId="77777777">
        <w:tc>
          <w:tcPr>
            <w:tcW w:w="183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143EF744" w14:textId="77777777" w:rsidR="00D22B1D" w:rsidRDefault="00394AF7">
            <w:pPr>
              <w:widowControl w:val="0"/>
              <w:ind w:right="-260"/>
              <w:rPr>
                <w:b/>
                <w:shd w:val="clear" w:color="auto" w:fill="CFE2F3"/>
              </w:rPr>
            </w:pPr>
            <w:r>
              <w:rPr>
                <w:b/>
                <w:shd w:val="clear" w:color="auto" w:fill="CFE2F3"/>
              </w:rPr>
              <w:t>Method</w:t>
            </w:r>
          </w:p>
        </w:tc>
        <w:tc>
          <w:tcPr>
            <w:tcW w:w="737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4EA0BA87" w14:textId="77777777" w:rsidR="00D22B1D" w:rsidRDefault="00394AF7">
            <w:pPr>
              <w:widowControl w:val="0"/>
              <w:ind w:right="-260"/>
              <w:rPr>
                <w:b/>
                <w:shd w:val="clear" w:color="auto" w:fill="CFE2F3"/>
              </w:rPr>
            </w:pPr>
            <w:r>
              <w:rPr>
                <w:b/>
                <w:shd w:val="clear" w:color="auto" w:fill="CFE2F3"/>
              </w:rPr>
              <w:t>URL</w:t>
            </w:r>
          </w:p>
        </w:tc>
      </w:tr>
      <w:tr w:rsidR="00D22B1D" w14:paraId="3194D6F0" w14:textId="77777777" w:rsidTr="007565E5">
        <w:tc>
          <w:tcPr>
            <w:tcW w:w="183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B2D7816" w14:textId="77777777" w:rsidR="00D22B1D" w:rsidRDefault="00394AF7">
            <w:pPr>
              <w:widowControl w:val="0"/>
              <w:ind w:right="-260"/>
              <w:rPr>
                <w:rFonts w:ascii="Consolas" w:eastAsia="Consolas" w:hAnsi="Consolas" w:cs="Consolas"/>
                <w:b/>
                <w:color w:val="741B47"/>
              </w:rPr>
            </w:pPr>
            <w:r>
              <w:rPr>
                <w:rFonts w:ascii="Consolas" w:eastAsia="Consolas" w:hAnsi="Consolas" w:cs="Consolas"/>
                <w:b/>
                <w:color w:val="741B47"/>
              </w:rPr>
              <w:t>POST</w:t>
            </w:r>
          </w:p>
        </w:tc>
        <w:tc>
          <w:tcPr>
            <w:tcW w:w="737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A64A182" w14:textId="77777777" w:rsidR="00D22B1D" w:rsidRDefault="00394AF7">
            <w:pPr>
              <w:widowControl w:val="0"/>
              <w:ind w:right="-260"/>
              <w:rPr>
                <w:rFonts w:ascii="Consolas" w:eastAsia="Consolas" w:hAnsi="Consolas" w:cs="Consolas"/>
                <w:color w:val="38761D"/>
              </w:rPr>
            </w:pPr>
            <w:del w:id="138" w:author="Rick Stuart" w:date="2020-04-04T17:20:00Z">
              <w:r>
                <w:rPr>
                  <w:rFonts w:ascii="Consolas" w:eastAsia="Consolas" w:hAnsi="Consolas" w:cs="Consolas"/>
                  <w:color w:val="38761D"/>
                </w:rPr>
                <w:delText>&lt;hostname&gt;&lt;port&gt;</w:delText>
              </w:r>
            </w:del>
            <w:ins w:id="139" w:author="Rick Stuart" w:date="2020-04-04T17:20:00Z">
              <w:r>
                <w:rPr>
                  <w:rFonts w:ascii="Consolas" w:eastAsia="Consolas" w:hAnsi="Consolas" w:cs="Consolas"/>
                  <w:color w:val="38761D"/>
                </w:rPr>
                <w:t xml:space="preserve"> http://localhost:8080</w:t>
              </w:r>
            </w:ins>
            <w:r>
              <w:rPr>
                <w:rFonts w:ascii="Consolas" w:eastAsia="Consolas" w:hAnsi="Consolas" w:cs="Consolas"/>
                <w:color w:val="38761D"/>
              </w:rPr>
              <w:t>/api/docx/checkDifference</w:t>
            </w:r>
          </w:p>
        </w:tc>
      </w:tr>
    </w:tbl>
    <w:p w14:paraId="36067F71" w14:textId="77777777" w:rsidR="00D22B1D" w:rsidRDefault="00D22B1D">
      <w:pPr>
        <w:widowControl w:val="0"/>
      </w:pPr>
    </w:p>
    <w:tbl>
      <w:tblPr>
        <w:tblStyle w:val="af3"/>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371"/>
      </w:tblGrid>
      <w:tr w:rsidR="00D22B1D" w14:paraId="0CCF5491" w14:textId="77777777">
        <w:tc>
          <w:tcPr>
            <w:tcW w:w="183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3253EC1E" w14:textId="77777777" w:rsidR="00D22B1D" w:rsidRDefault="00394AF7">
            <w:pPr>
              <w:widowControl w:val="0"/>
              <w:ind w:right="-260"/>
              <w:rPr>
                <w:b/>
                <w:shd w:val="clear" w:color="auto" w:fill="CFE2F3"/>
              </w:rPr>
            </w:pPr>
            <w:r>
              <w:rPr>
                <w:b/>
                <w:shd w:val="clear" w:color="auto" w:fill="CFE2F3"/>
              </w:rPr>
              <w:t>Parameters</w:t>
            </w:r>
          </w:p>
        </w:tc>
        <w:tc>
          <w:tcPr>
            <w:tcW w:w="737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895FB1C" w14:textId="77777777" w:rsidR="00D22B1D" w:rsidRDefault="00394AF7">
            <w:pPr>
              <w:widowControl w:val="0"/>
              <w:ind w:right="-260"/>
              <w:rPr>
                <w:b/>
                <w:shd w:val="clear" w:color="auto" w:fill="CFE2F3"/>
              </w:rPr>
            </w:pPr>
            <w:r>
              <w:rPr>
                <w:b/>
                <w:shd w:val="clear" w:color="auto" w:fill="CFE2F3"/>
              </w:rPr>
              <w:t>Values</w:t>
            </w:r>
          </w:p>
        </w:tc>
      </w:tr>
      <w:tr w:rsidR="00D22B1D" w14:paraId="28738FCE" w14:textId="77777777" w:rsidTr="007565E5">
        <w:tc>
          <w:tcPr>
            <w:tcW w:w="183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8EBE7AA" w14:textId="77777777" w:rsidR="00D22B1D" w:rsidRDefault="00394AF7">
            <w:pPr>
              <w:widowControl w:val="0"/>
              <w:ind w:right="-260"/>
              <w:rPr>
                <w:rFonts w:ascii="Consolas" w:eastAsia="Consolas" w:hAnsi="Consolas" w:cs="Consolas"/>
              </w:rPr>
            </w:pPr>
            <w:r>
              <w:rPr>
                <w:rFonts w:ascii="Consolas" w:eastAsia="Consolas" w:hAnsi="Consolas" w:cs="Consolas"/>
              </w:rPr>
              <w:t>docs</w:t>
            </w:r>
          </w:p>
        </w:tc>
        <w:tc>
          <w:tcPr>
            <w:tcW w:w="737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D2325F2" w14:textId="167C39A3" w:rsidR="00D22B1D" w:rsidRDefault="00424F12">
            <w:pPr>
              <w:widowControl w:val="0"/>
              <w:rPr>
                <w:rFonts w:ascii="Consolas" w:eastAsia="Consolas" w:hAnsi="Consolas" w:cs="Consolas"/>
              </w:rPr>
            </w:pPr>
            <w:r>
              <w:rPr>
                <w:rFonts w:ascii="Consolas" w:eastAsia="Consolas" w:hAnsi="Consolas" w:cs="Consolas"/>
                <w:color w:val="7F6000"/>
              </w:rPr>
              <w:t xml:space="preserve">an </w:t>
            </w:r>
            <w:r w:rsidR="00394AF7">
              <w:rPr>
                <w:rFonts w:ascii="Consolas" w:eastAsia="Consolas" w:hAnsi="Consolas" w:cs="Consolas"/>
                <w:color w:val="7F6000"/>
              </w:rPr>
              <w:t>array of files to compare</w:t>
            </w:r>
          </w:p>
        </w:tc>
      </w:tr>
    </w:tbl>
    <w:p w14:paraId="746091F9" w14:textId="77777777" w:rsidR="00D22B1D" w:rsidRDefault="00D22B1D">
      <w:pPr>
        <w:widowControl w:val="0"/>
      </w:pPr>
    </w:p>
    <w:p w14:paraId="37CCE9E1" w14:textId="77777777" w:rsidR="00D22B1D" w:rsidRDefault="00394AF7">
      <w:pPr>
        <w:pStyle w:val="Heading3"/>
        <w:numPr>
          <w:ilvl w:val="2"/>
          <w:numId w:val="4"/>
        </w:numPr>
        <w:pPrChange w:id="140" w:author="Rick Stuart" w:date="2020-04-05T12:18:00Z">
          <w:pPr>
            <w:pStyle w:val="Heading3"/>
            <w:numPr>
              <w:ilvl w:val="2"/>
              <w:numId w:val="6"/>
            </w:numPr>
            <w:ind w:left="720" w:hanging="720"/>
          </w:pPr>
        </w:pPrChange>
      </w:pPr>
      <w:bookmarkStart w:id="141" w:name="_Toc36994519"/>
      <w:r>
        <w:t>Response</w:t>
      </w:r>
      <w:bookmarkEnd w:id="141"/>
    </w:p>
    <w:tbl>
      <w:tblPr>
        <w:tblStyle w:val="af4"/>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8080"/>
      </w:tblGrid>
      <w:tr w:rsidR="00D22B1D" w14:paraId="1938EC44" w14:textId="77777777">
        <w:tc>
          <w:tcPr>
            <w:tcW w:w="112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4B353048" w14:textId="77777777" w:rsidR="00D22B1D" w:rsidRDefault="00394AF7">
            <w:pPr>
              <w:widowControl w:val="0"/>
              <w:ind w:right="-260"/>
              <w:rPr>
                <w:b/>
                <w:shd w:val="clear" w:color="auto" w:fill="CFE2F3"/>
              </w:rPr>
            </w:pPr>
            <w:r>
              <w:rPr>
                <w:b/>
                <w:shd w:val="clear" w:color="auto" w:fill="CFE2F3"/>
              </w:rPr>
              <w:t>Status</w:t>
            </w:r>
          </w:p>
        </w:tc>
        <w:tc>
          <w:tcPr>
            <w:tcW w:w="808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28A284D" w14:textId="77777777" w:rsidR="00D22B1D" w:rsidRDefault="00394AF7">
            <w:pPr>
              <w:widowControl w:val="0"/>
              <w:ind w:right="-260"/>
              <w:rPr>
                <w:b/>
                <w:shd w:val="clear" w:color="auto" w:fill="CFE2F3"/>
              </w:rPr>
            </w:pPr>
            <w:r>
              <w:rPr>
                <w:b/>
                <w:shd w:val="clear" w:color="auto" w:fill="CFE2F3"/>
              </w:rPr>
              <w:t>Response</w:t>
            </w:r>
          </w:p>
        </w:tc>
      </w:tr>
      <w:tr w:rsidR="00D22B1D" w14:paraId="7CBE37E0" w14:textId="77777777" w:rsidTr="007565E5">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7CC9B76" w14:textId="77777777" w:rsidR="00D22B1D" w:rsidRDefault="00394AF7">
            <w:r>
              <w:t>200</w:t>
            </w:r>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F74BE88" w14:textId="77777777" w:rsidR="00D22B1D" w:rsidRDefault="00394AF7">
            <w:r>
              <w:t>Returns a JSON object with success status, identical status, converted Image sizes, pixel difference, percent difference, and links to produced image links</w:t>
            </w:r>
          </w:p>
        </w:tc>
      </w:tr>
      <w:tr w:rsidR="00D22B1D" w14:paraId="078A705C" w14:textId="77777777" w:rsidTr="007565E5">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8728FBA" w14:textId="77777777" w:rsidR="00D22B1D" w:rsidRDefault="00394AF7">
            <w:r>
              <w:rPr>
                <w:color w:val="990000"/>
              </w:rPr>
              <w:t>400</w:t>
            </w:r>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E009615" w14:textId="1766ACA9" w:rsidR="00D22B1D" w:rsidRDefault="00394AF7">
            <w:r>
              <w:t>Either less than one or more than 2 files uploaded</w:t>
            </w:r>
          </w:p>
        </w:tc>
      </w:tr>
      <w:tr w:rsidR="00D22B1D" w14:paraId="76A49B75" w14:textId="77777777" w:rsidTr="007565E5">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5052CE5" w14:textId="77777777" w:rsidR="00D22B1D" w:rsidRDefault="00394AF7">
            <w:pPr>
              <w:rPr>
                <w:color w:val="990000"/>
              </w:rPr>
            </w:pPr>
            <w:r>
              <w:rPr>
                <w:color w:val="990000"/>
              </w:rPr>
              <w:t>500</w:t>
            </w:r>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298453B" w14:textId="77777777" w:rsidR="00D22B1D" w:rsidRDefault="00394AF7">
            <w:r>
              <w:t>Internal server error</w:t>
            </w:r>
          </w:p>
        </w:tc>
      </w:tr>
    </w:tbl>
    <w:p w14:paraId="23ECCC18" w14:textId="7D7C2D64" w:rsidR="00D22B1D" w:rsidRDefault="00D22B1D"/>
    <w:p w14:paraId="1FE63EAE" w14:textId="2B80E9A6" w:rsidR="00625D5D" w:rsidRDefault="00625D5D">
      <w:r>
        <w:t xml:space="preserve">The input for this request is two docx files. The </w:t>
      </w:r>
      <w:proofErr w:type="spellStart"/>
      <w:r>
        <w:t>ouput</w:t>
      </w:r>
      <w:proofErr w:type="spellEnd"/>
      <w:r>
        <w:t xml:space="preserve"> would look like the image below with red highlighting the difference.</w:t>
      </w:r>
    </w:p>
    <w:p w14:paraId="0B905FD2" w14:textId="6E3EE6DF" w:rsidR="00625D5D" w:rsidRDefault="00625D5D">
      <w:pPr>
        <w:rPr>
          <w:ins w:id="142" w:author="Rick Stuart" w:date="2020-04-05T12:47:00Z"/>
        </w:rPr>
      </w:pPr>
      <w:r>
        <w:object w:dxaOrig="1535" w:dyaOrig="993" w14:anchorId="7E2BF204">
          <v:shape id="_x0000_i1027" type="#_x0000_t75" style="width:76.95pt;height:49.65pt" o:ole="">
            <v:imagedata r:id="rId12" o:title=""/>
          </v:shape>
          <o:OLEObject Type="Embed" ProgID="Package" ShapeID="_x0000_i1027" DrawAspect="Icon" ObjectID="_1649433661" r:id="rId13"/>
        </w:object>
      </w:r>
    </w:p>
    <w:p w14:paraId="4E5E8079" w14:textId="77777777" w:rsidR="00D22B1D" w:rsidRDefault="00394AF7">
      <w:pPr>
        <w:rPr>
          <w:ins w:id="143" w:author="Rick Stuart" w:date="2020-04-05T12:47:00Z"/>
          <w:b/>
          <w:sz w:val="32"/>
          <w:szCs w:val="32"/>
        </w:rPr>
      </w:pPr>
      <w:ins w:id="144" w:author="Rick Stuart" w:date="2020-04-05T12:47:00Z">
        <w:r>
          <w:br w:type="page"/>
        </w:r>
        <w:r>
          <w:rPr>
            <w:b/>
            <w:sz w:val="32"/>
            <w:szCs w:val="32"/>
          </w:rPr>
          <w:lastRenderedPageBreak/>
          <w:t xml:space="preserve">Convert Docx file to image </w:t>
        </w:r>
      </w:ins>
    </w:p>
    <w:p w14:paraId="1A736DF0" w14:textId="69663BF3" w:rsidR="00D22B1D" w:rsidRDefault="00394AF7">
      <w:pPr>
        <w:widowControl w:val="0"/>
        <w:ind w:right="-260"/>
        <w:rPr>
          <w:ins w:id="145" w:author="Rick Stuart" w:date="2020-04-05T12:47:00Z"/>
        </w:rPr>
      </w:pPr>
      <w:ins w:id="146" w:author="Rick Stuart" w:date="2020-04-05T12:47:00Z">
        <w:r>
          <w:t xml:space="preserve">Converts an array of </w:t>
        </w:r>
      </w:ins>
      <w:r w:rsidR="00424F12">
        <w:t>D</w:t>
      </w:r>
      <w:ins w:id="147" w:author="Rick Stuart" w:date="2020-04-05T12:47:00Z">
        <w:r>
          <w:t>ocx files to image (</w:t>
        </w:r>
      </w:ins>
      <w:r w:rsidR="00B64F28">
        <w:t>PNG</w:t>
      </w:r>
      <w:ins w:id="148" w:author="Rick Stuart" w:date="2020-04-05T12:47:00Z">
        <w:r>
          <w:t xml:space="preserve">) and returns a </w:t>
        </w:r>
      </w:ins>
      <w:r w:rsidR="00B64F28">
        <w:t>JSON</w:t>
      </w:r>
      <w:ins w:id="149" w:author="Rick Stuart" w:date="2020-04-05T12:47:00Z">
        <w:r>
          <w:t xml:space="preserve"> object containing the name and link to retrieve the base image for later use.</w:t>
        </w:r>
      </w:ins>
    </w:p>
    <w:p w14:paraId="594D4AB5" w14:textId="77777777" w:rsidR="00D22B1D" w:rsidRDefault="00394AF7">
      <w:pPr>
        <w:pStyle w:val="Heading3"/>
        <w:numPr>
          <w:ilvl w:val="2"/>
          <w:numId w:val="4"/>
        </w:numPr>
        <w:rPr>
          <w:ins w:id="150" w:author="Rick Stuart" w:date="2020-04-05T12:47:00Z"/>
        </w:rPr>
      </w:pPr>
      <w:bookmarkStart w:id="151" w:name="_6w1wzyy02qw" w:colFirst="0" w:colLast="0"/>
      <w:bookmarkStart w:id="152" w:name="_Toc36994520"/>
      <w:bookmarkEnd w:id="151"/>
      <w:ins w:id="153" w:author="Rick Stuart" w:date="2020-04-05T12:47:00Z">
        <w:r>
          <w:t>Request</w:t>
        </w:r>
        <w:bookmarkEnd w:id="152"/>
      </w:ins>
    </w:p>
    <w:tbl>
      <w:tblPr>
        <w:tblStyle w:val="af5"/>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371"/>
      </w:tblGrid>
      <w:tr w:rsidR="00D22B1D" w14:paraId="64AFD0FB" w14:textId="77777777">
        <w:trPr>
          <w:ins w:id="154" w:author="Rick Stuart" w:date="2020-04-05T12:47:00Z"/>
        </w:trPr>
        <w:tc>
          <w:tcPr>
            <w:tcW w:w="183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537D647" w14:textId="77777777" w:rsidR="00D22B1D" w:rsidRDefault="00394AF7">
            <w:pPr>
              <w:widowControl w:val="0"/>
              <w:ind w:right="-260"/>
              <w:rPr>
                <w:ins w:id="155" w:author="Rick Stuart" w:date="2020-04-05T12:47:00Z"/>
                <w:b/>
                <w:shd w:val="clear" w:color="auto" w:fill="CFE2F3"/>
              </w:rPr>
            </w:pPr>
            <w:ins w:id="156" w:author="Rick Stuart" w:date="2020-04-05T12:47:00Z">
              <w:r>
                <w:rPr>
                  <w:b/>
                  <w:shd w:val="clear" w:color="auto" w:fill="CFE2F3"/>
                </w:rPr>
                <w:t>Method</w:t>
              </w:r>
            </w:ins>
          </w:p>
        </w:tc>
        <w:tc>
          <w:tcPr>
            <w:tcW w:w="737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4A241113" w14:textId="77777777" w:rsidR="00D22B1D" w:rsidRDefault="00394AF7">
            <w:pPr>
              <w:widowControl w:val="0"/>
              <w:ind w:right="-260"/>
              <w:rPr>
                <w:ins w:id="157" w:author="Rick Stuart" w:date="2020-04-05T12:47:00Z"/>
                <w:b/>
                <w:shd w:val="clear" w:color="auto" w:fill="CFE2F3"/>
              </w:rPr>
            </w:pPr>
            <w:ins w:id="158" w:author="Rick Stuart" w:date="2020-04-05T12:47:00Z">
              <w:r>
                <w:rPr>
                  <w:b/>
                  <w:shd w:val="clear" w:color="auto" w:fill="CFE2F3"/>
                </w:rPr>
                <w:t>URL</w:t>
              </w:r>
            </w:ins>
          </w:p>
        </w:tc>
      </w:tr>
      <w:tr w:rsidR="00D22B1D" w14:paraId="23E9AF20" w14:textId="77777777" w:rsidTr="007565E5">
        <w:trPr>
          <w:trHeight w:val="366"/>
          <w:ins w:id="159" w:author="Rick Stuart" w:date="2020-04-05T12:47:00Z"/>
        </w:trPr>
        <w:tc>
          <w:tcPr>
            <w:tcW w:w="183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7F1072C" w14:textId="77777777" w:rsidR="00D22B1D" w:rsidRDefault="00394AF7">
            <w:pPr>
              <w:widowControl w:val="0"/>
              <w:ind w:right="-260"/>
              <w:rPr>
                <w:ins w:id="160" w:author="Rick Stuart" w:date="2020-04-05T12:47:00Z"/>
                <w:rFonts w:ascii="Consolas" w:eastAsia="Consolas" w:hAnsi="Consolas" w:cs="Consolas"/>
                <w:b/>
                <w:color w:val="741B47"/>
              </w:rPr>
            </w:pPr>
            <w:ins w:id="161" w:author="Rick Stuart" w:date="2020-04-05T12:47:00Z">
              <w:r>
                <w:rPr>
                  <w:rFonts w:ascii="Consolas" w:eastAsia="Consolas" w:hAnsi="Consolas" w:cs="Consolas"/>
                  <w:b/>
                  <w:color w:val="741B47"/>
                </w:rPr>
                <w:t>POST</w:t>
              </w:r>
            </w:ins>
          </w:p>
        </w:tc>
        <w:tc>
          <w:tcPr>
            <w:tcW w:w="737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C49525D" w14:textId="09DDE63B" w:rsidR="00D22B1D" w:rsidRPr="007565E5" w:rsidRDefault="00394AF7" w:rsidP="007565E5">
            <w:pPr>
              <w:rPr>
                <w:ins w:id="162" w:author="Rick Stuart" w:date="2020-04-05T12:47:00Z"/>
              </w:rPr>
            </w:pPr>
            <w:ins w:id="163" w:author="Rick Stuart" w:date="2020-04-05T12:47:00Z">
              <w:r>
                <w:t>&lt;hostname&gt;&lt;port&gt; http://localhost:8080/api/docx/convertDocX</w:t>
              </w:r>
            </w:ins>
          </w:p>
        </w:tc>
      </w:tr>
    </w:tbl>
    <w:p w14:paraId="56F0237C" w14:textId="77777777" w:rsidR="00D22B1D" w:rsidRDefault="00D22B1D">
      <w:pPr>
        <w:widowControl w:val="0"/>
        <w:rPr>
          <w:ins w:id="164" w:author="Rick Stuart" w:date="2020-04-05T12:47:00Z"/>
        </w:rPr>
      </w:pPr>
    </w:p>
    <w:tbl>
      <w:tblPr>
        <w:tblStyle w:val="af6"/>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371"/>
      </w:tblGrid>
      <w:tr w:rsidR="00D22B1D" w14:paraId="37989527" w14:textId="77777777">
        <w:trPr>
          <w:ins w:id="165" w:author="Rick Stuart" w:date="2020-04-05T12:47:00Z"/>
        </w:trPr>
        <w:tc>
          <w:tcPr>
            <w:tcW w:w="183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58E231D" w14:textId="77777777" w:rsidR="00D22B1D" w:rsidRDefault="00394AF7">
            <w:pPr>
              <w:widowControl w:val="0"/>
              <w:ind w:right="-260"/>
              <w:rPr>
                <w:ins w:id="166" w:author="Rick Stuart" w:date="2020-04-05T12:47:00Z"/>
                <w:b/>
                <w:shd w:val="clear" w:color="auto" w:fill="CFE2F3"/>
              </w:rPr>
            </w:pPr>
            <w:ins w:id="167" w:author="Rick Stuart" w:date="2020-04-05T12:47:00Z">
              <w:r>
                <w:rPr>
                  <w:b/>
                  <w:shd w:val="clear" w:color="auto" w:fill="CFE2F3"/>
                </w:rPr>
                <w:t>Parameters</w:t>
              </w:r>
            </w:ins>
          </w:p>
        </w:tc>
        <w:tc>
          <w:tcPr>
            <w:tcW w:w="737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48E5EBEC" w14:textId="77777777" w:rsidR="00D22B1D" w:rsidRDefault="00394AF7">
            <w:pPr>
              <w:widowControl w:val="0"/>
              <w:ind w:right="-260"/>
              <w:rPr>
                <w:ins w:id="168" w:author="Rick Stuart" w:date="2020-04-05T12:47:00Z"/>
                <w:b/>
                <w:shd w:val="clear" w:color="auto" w:fill="CFE2F3"/>
              </w:rPr>
            </w:pPr>
            <w:ins w:id="169" w:author="Rick Stuart" w:date="2020-04-05T12:47:00Z">
              <w:r>
                <w:rPr>
                  <w:b/>
                  <w:shd w:val="clear" w:color="auto" w:fill="CFE2F3"/>
                </w:rPr>
                <w:t>Values</w:t>
              </w:r>
            </w:ins>
          </w:p>
        </w:tc>
      </w:tr>
      <w:tr w:rsidR="00D22B1D" w14:paraId="624A10C4" w14:textId="77777777" w:rsidTr="007565E5">
        <w:trPr>
          <w:ins w:id="170" w:author="Rick Stuart" w:date="2020-04-05T12:47:00Z"/>
        </w:trPr>
        <w:tc>
          <w:tcPr>
            <w:tcW w:w="183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39EB987" w14:textId="77777777" w:rsidR="00D22B1D" w:rsidRDefault="00394AF7">
            <w:pPr>
              <w:widowControl w:val="0"/>
              <w:ind w:right="-260"/>
              <w:rPr>
                <w:ins w:id="171" w:author="Rick Stuart" w:date="2020-04-05T12:47:00Z"/>
                <w:rFonts w:ascii="Consolas" w:eastAsia="Consolas" w:hAnsi="Consolas" w:cs="Consolas"/>
              </w:rPr>
            </w:pPr>
            <w:ins w:id="172" w:author="Rick Stuart" w:date="2020-04-05T12:47:00Z">
              <w:r>
                <w:rPr>
                  <w:rFonts w:ascii="Consolas" w:eastAsia="Consolas" w:hAnsi="Consolas" w:cs="Consolas"/>
                </w:rPr>
                <w:t>docs</w:t>
              </w:r>
            </w:ins>
          </w:p>
        </w:tc>
        <w:tc>
          <w:tcPr>
            <w:tcW w:w="737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B40715F" w14:textId="1216CEEB" w:rsidR="00D22B1D" w:rsidRDefault="00424F12">
            <w:pPr>
              <w:widowControl w:val="0"/>
              <w:rPr>
                <w:ins w:id="173" w:author="Rick Stuart" w:date="2020-04-05T12:47:00Z"/>
                <w:rFonts w:ascii="Consolas" w:eastAsia="Consolas" w:hAnsi="Consolas" w:cs="Consolas"/>
              </w:rPr>
            </w:pPr>
            <w:r>
              <w:rPr>
                <w:rFonts w:ascii="Consolas" w:eastAsia="Consolas" w:hAnsi="Consolas" w:cs="Consolas"/>
                <w:color w:val="7F6000"/>
              </w:rPr>
              <w:t xml:space="preserve">an </w:t>
            </w:r>
            <w:ins w:id="174" w:author="Rick Stuart" w:date="2020-04-05T12:47:00Z">
              <w:r w:rsidR="00394AF7">
                <w:rPr>
                  <w:rFonts w:ascii="Consolas" w:eastAsia="Consolas" w:hAnsi="Consolas" w:cs="Consolas"/>
                  <w:color w:val="7F6000"/>
                </w:rPr>
                <w:t>array of files to compare</w:t>
              </w:r>
            </w:ins>
          </w:p>
        </w:tc>
      </w:tr>
    </w:tbl>
    <w:p w14:paraId="4E722570" w14:textId="77777777" w:rsidR="00D22B1D" w:rsidRDefault="00D22B1D">
      <w:pPr>
        <w:widowControl w:val="0"/>
        <w:rPr>
          <w:ins w:id="175" w:author="Rick Stuart" w:date="2020-04-05T12:47:00Z"/>
        </w:rPr>
      </w:pPr>
    </w:p>
    <w:p w14:paraId="0C132BA8" w14:textId="77777777" w:rsidR="00D22B1D" w:rsidRDefault="00394AF7">
      <w:pPr>
        <w:pStyle w:val="Heading3"/>
        <w:numPr>
          <w:ilvl w:val="2"/>
          <w:numId w:val="4"/>
        </w:numPr>
        <w:rPr>
          <w:ins w:id="176" w:author="Rick Stuart" w:date="2020-04-05T12:47:00Z"/>
        </w:rPr>
      </w:pPr>
      <w:bookmarkStart w:id="177" w:name="_y8dd92nf91rr" w:colFirst="0" w:colLast="0"/>
      <w:bookmarkStart w:id="178" w:name="_Toc36994521"/>
      <w:bookmarkEnd w:id="177"/>
      <w:ins w:id="179" w:author="Rick Stuart" w:date="2020-04-05T12:47:00Z">
        <w:r>
          <w:t>Response</w:t>
        </w:r>
        <w:bookmarkEnd w:id="178"/>
      </w:ins>
    </w:p>
    <w:tbl>
      <w:tblPr>
        <w:tblStyle w:val="af7"/>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8080"/>
      </w:tblGrid>
      <w:tr w:rsidR="00D22B1D" w14:paraId="0C0FF688" w14:textId="77777777">
        <w:trPr>
          <w:ins w:id="180" w:author="Rick Stuart" w:date="2020-04-05T12:47:00Z"/>
        </w:trPr>
        <w:tc>
          <w:tcPr>
            <w:tcW w:w="112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7E8A12" w14:textId="77777777" w:rsidR="00D22B1D" w:rsidRDefault="00394AF7">
            <w:pPr>
              <w:widowControl w:val="0"/>
              <w:ind w:right="-260"/>
              <w:rPr>
                <w:ins w:id="181" w:author="Rick Stuart" w:date="2020-04-05T12:47:00Z"/>
                <w:b/>
                <w:shd w:val="clear" w:color="auto" w:fill="CFE2F3"/>
              </w:rPr>
            </w:pPr>
            <w:ins w:id="182" w:author="Rick Stuart" w:date="2020-04-05T12:47:00Z">
              <w:r>
                <w:rPr>
                  <w:b/>
                  <w:shd w:val="clear" w:color="auto" w:fill="CFE2F3"/>
                </w:rPr>
                <w:t>Status</w:t>
              </w:r>
            </w:ins>
          </w:p>
        </w:tc>
        <w:tc>
          <w:tcPr>
            <w:tcW w:w="808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4F83BDAA" w14:textId="77777777" w:rsidR="00D22B1D" w:rsidRDefault="00394AF7">
            <w:pPr>
              <w:widowControl w:val="0"/>
              <w:ind w:right="-260"/>
              <w:rPr>
                <w:ins w:id="183" w:author="Rick Stuart" w:date="2020-04-05T12:47:00Z"/>
                <w:b/>
                <w:shd w:val="clear" w:color="auto" w:fill="CFE2F3"/>
              </w:rPr>
            </w:pPr>
            <w:ins w:id="184" w:author="Rick Stuart" w:date="2020-04-05T12:47:00Z">
              <w:r>
                <w:rPr>
                  <w:b/>
                  <w:shd w:val="clear" w:color="auto" w:fill="CFE2F3"/>
                </w:rPr>
                <w:t>Response</w:t>
              </w:r>
            </w:ins>
          </w:p>
        </w:tc>
      </w:tr>
      <w:tr w:rsidR="00D22B1D" w14:paraId="62CA522A" w14:textId="77777777" w:rsidTr="007565E5">
        <w:trPr>
          <w:ins w:id="185" w:author="Rick Stuart" w:date="2020-04-05T12:47:00Z"/>
        </w:trPr>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B7175BA" w14:textId="77777777" w:rsidR="00D22B1D" w:rsidRDefault="00394AF7">
            <w:pPr>
              <w:rPr>
                <w:ins w:id="186" w:author="Rick Stuart" w:date="2020-04-05T12:47:00Z"/>
              </w:rPr>
            </w:pPr>
            <w:ins w:id="187" w:author="Rick Stuart" w:date="2020-04-05T12:47:00Z">
              <w:r>
                <w:t>200</w:t>
              </w:r>
            </w:ins>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ABE54DC" w14:textId="77777777" w:rsidR="00D22B1D" w:rsidRDefault="00394AF7">
            <w:pPr>
              <w:rPr>
                <w:ins w:id="188" w:author="Rick Stuart" w:date="2020-04-05T12:47:00Z"/>
              </w:rPr>
            </w:pPr>
            <w:ins w:id="189" w:author="Rick Stuart" w:date="2020-04-05T12:47:00Z">
              <w:r>
                <w:t>Returns a JSON object with success status, and links to produced images</w:t>
              </w:r>
            </w:ins>
          </w:p>
        </w:tc>
      </w:tr>
      <w:tr w:rsidR="00D22B1D" w14:paraId="0C8B36AE" w14:textId="77777777" w:rsidTr="007565E5">
        <w:trPr>
          <w:ins w:id="190" w:author="Rick Stuart" w:date="2020-04-05T12:47:00Z"/>
        </w:trPr>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6BEF1B9" w14:textId="77777777" w:rsidR="00D22B1D" w:rsidRDefault="00394AF7">
            <w:pPr>
              <w:rPr>
                <w:ins w:id="191" w:author="Rick Stuart" w:date="2020-04-05T12:47:00Z"/>
              </w:rPr>
            </w:pPr>
            <w:ins w:id="192" w:author="Rick Stuart" w:date="2020-04-05T12:47:00Z">
              <w:r>
                <w:rPr>
                  <w:color w:val="990000"/>
                </w:rPr>
                <w:t>400</w:t>
              </w:r>
            </w:ins>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64BFF3A" w14:textId="77777777" w:rsidR="00D22B1D" w:rsidRDefault="00394AF7">
            <w:pPr>
              <w:rPr>
                <w:ins w:id="193" w:author="Rick Stuart" w:date="2020-04-05T12:47:00Z"/>
              </w:rPr>
            </w:pPr>
            <w:ins w:id="194" w:author="Rick Stuart" w:date="2020-04-05T12:47:00Z">
              <w:r>
                <w:t>No files uploaded</w:t>
              </w:r>
            </w:ins>
          </w:p>
        </w:tc>
      </w:tr>
      <w:tr w:rsidR="00D22B1D" w14:paraId="15AED0E1" w14:textId="77777777" w:rsidTr="007565E5">
        <w:trPr>
          <w:ins w:id="195" w:author="Rick Stuart" w:date="2020-04-05T12:47:00Z"/>
        </w:trPr>
        <w:tc>
          <w:tcPr>
            <w:tcW w:w="112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3BD662F" w14:textId="77777777" w:rsidR="00D22B1D" w:rsidRDefault="00394AF7">
            <w:pPr>
              <w:rPr>
                <w:ins w:id="196" w:author="Rick Stuart" w:date="2020-04-05T12:47:00Z"/>
                <w:color w:val="990000"/>
              </w:rPr>
            </w:pPr>
            <w:ins w:id="197" w:author="Rick Stuart" w:date="2020-04-05T12:47:00Z">
              <w:r>
                <w:rPr>
                  <w:color w:val="990000"/>
                </w:rPr>
                <w:t>500</w:t>
              </w:r>
            </w:ins>
          </w:p>
        </w:tc>
        <w:tc>
          <w:tcPr>
            <w:tcW w:w="80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4060306" w14:textId="77777777" w:rsidR="00D22B1D" w:rsidRDefault="00394AF7">
            <w:pPr>
              <w:rPr>
                <w:ins w:id="198" w:author="Rick Stuart" w:date="2020-04-05T12:47:00Z"/>
              </w:rPr>
            </w:pPr>
            <w:ins w:id="199" w:author="Rick Stuart" w:date="2020-04-05T12:47:00Z">
              <w:r>
                <w:t>Internal server error</w:t>
              </w:r>
            </w:ins>
          </w:p>
        </w:tc>
      </w:tr>
    </w:tbl>
    <w:p w14:paraId="6E8FF717" w14:textId="77777777" w:rsidR="00D22B1D" w:rsidRDefault="00D22B1D">
      <w:pPr>
        <w:rPr>
          <w:ins w:id="200" w:author="Rick Stuart" w:date="2020-04-05T12:47:00Z"/>
        </w:rPr>
      </w:pPr>
    </w:p>
    <w:p w14:paraId="548814FF" w14:textId="77777777" w:rsidR="00625D5D" w:rsidRDefault="00625D5D">
      <w:bookmarkStart w:id="201" w:name="_Toc36994522"/>
      <w:r>
        <w:t>The input is a docx file. The output would look like this:</w:t>
      </w:r>
    </w:p>
    <w:p w14:paraId="78B871A2" w14:textId="64A8AC8B" w:rsidR="004860D9" w:rsidRDefault="00625D5D">
      <w:pPr>
        <w:rPr>
          <w:rFonts w:ascii="Arial" w:eastAsia="Arial" w:hAnsi="Arial" w:cs="Arial"/>
          <w:sz w:val="36"/>
          <w:szCs w:val="36"/>
        </w:rPr>
      </w:pPr>
      <w:r>
        <w:object w:dxaOrig="1726" w:dyaOrig="811" w14:anchorId="35F03041">
          <v:shape id="_x0000_i1028" type="#_x0000_t75" style="width:85.65pt;height:39.7pt" o:ole="">
            <v:imagedata r:id="rId14" o:title=""/>
          </v:shape>
          <o:OLEObject Type="Embed" ProgID="Package" ShapeID="_x0000_i1028" DrawAspect="Content" ObjectID="_1649433662" r:id="rId15"/>
        </w:object>
      </w:r>
      <w:r w:rsidR="004860D9">
        <w:br w:type="page"/>
      </w:r>
    </w:p>
    <w:p w14:paraId="4140A625" w14:textId="29CEAC65" w:rsidR="00D22B1D" w:rsidRDefault="00394AF7">
      <w:pPr>
        <w:pStyle w:val="Heading1"/>
        <w:rPr>
          <w:ins w:id="202" w:author="Rick Stuart" w:date="2020-04-05T12:47:00Z"/>
        </w:rPr>
      </w:pPr>
      <w:ins w:id="203" w:author="Rick Stuart" w:date="2020-04-05T12:47:00Z">
        <w:r>
          <w:lastRenderedPageBreak/>
          <w:t>References</w:t>
        </w:r>
        <w:bookmarkEnd w:id="201"/>
      </w:ins>
    </w:p>
    <w:p w14:paraId="6832C064" w14:textId="77777777" w:rsidR="00D22B1D" w:rsidRDefault="00394AF7">
      <w:pPr>
        <w:pBdr>
          <w:top w:val="nil"/>
          <w:left w:val="nil"/>
          <w:bottom w:val="nil"/>
          <w:right w:val="nil"/>
          <w:between w:val="nil"/>
        </w:pBdr>
        <w:ind w:left="720" w:hanging="720"/>
        <w:rPr>
          <w:color w:val="000000"/>
        </w:rPr>
      </w:pPr>
      <w:r>
        <w:rPr>
          <w:color w:val="000000"/>
        </w:rPr>
        <w:t>(2020). Retrieved from Image Magic: https://imagemagick.org/</w:t>
      </w:r>
    </w:p>
    <w:p w14:paraId="7E0BAC31" w14:textId="77777777" w:rsidR="00D22B1D" w:rsidRDefault="00394AF7">
      <w:pPr>
        <w:pBdr>
          <w:top w:val="nil"/>
          <w:left w:val="nil"/>
          <w:bottom w:val="nil"/>
          <w:right w:val="nil"/>
          <w:between w:val="nil"/>
        </w:pBdr>
        <w:ind w:left="720" w:hanging="720"/>
        <w:rPr>
          <w:color w:val="000000"/>
        </w:rPr>
      </w:pPr>
      <w:r>
        <w:rPr>
          <w:color w:val="000000"/>
        </w:rPr>
        <w:t>(2020). Retrieved from Apache Open Office: https://www.openoffice.org/</w:t>
      </w:r>
    </w:p>
    <w:p w14:paraId="20D9DB46" w14:textId="77777777" w:rsidR="00D22B1D" w:rsidRDefault="00D22B1D">
      <w:pPr>
        <w:rPr>
          <w:ins w:id="204" w:author="Rick Stuart" w:date="2020-04-05T12:47:00Z"/>
        </w:rPr>
      </w:pPr>
    </w:p>
    <w:p w14:paraId="60BDCF7D" w14:textId="77777777" w:rsidR="00D22B1D" w:rsidRDefault="00D22B1D">
      <w:bookmarkStart w:id="205" w:name="_2bn6wsx" w:colFirst="0" w:colLast="0"/>
      <w:bookmarkEnd w:id="205"/>
    </w:p>
    <w:sectPr w:rsidR="00D22B1D">
      <w:footerReference w:type="default" r:id="rId16"/>
      <w:pgSz w:w="12240" w:h="15840"/>
      <w:pgMar w:top="1440" w:right="1440" w:bottom="1440" w:left="1440" w:header="0" w:footer="28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637ED" w14:textId="77777777" w:rsidR="006110FF" w:rsidRDefault="006110FF">
      <w:pPr>
        <w:spacing w:line="240" w:lineRule="auto"/>
      </w:pPr>
      <w:r>
        <w:separator/>
      </w:r>
    </w:p>
  </w:endnote>
  <w:endnote w:type="continuationSeparator" w:id="0">
    <w:p w14:paraId="1D0C69D7" w14:textId="77777777" w:rsidR="006110FF" w:rsidRDefault="006110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705" w14:textId="77777777" w:rsidR="00D22B1D" w:rsidRDefault="00394AF7">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0C0C93">
      <w:rPr>
        <w:noProof/>
        <w:color w:val="000000"/>
      </w:rPr>
      <w:t>1</w:t>
    </w:r>
    <w:r>
      <w:rPr>
        <w:color w:val="000000"/>
      </w:rPr>
      <w:fldChar w:fldCharType="end"/>
    </w:r>
  </w:p>
  <w:p w14:paraId="589BAB5D" w14:textId="77777777" w:rsidR="00D22B1D" w:rsidRDefault="00D22B1D">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ED82A" w14:textId="77777777" w:rsidR="006110FF" w:rsidRDefault="006110FF">
      <w:pPr>
        <w:spacing w:line="240" w:lineRule="auto"/>
      </w:pPr>
      <w:r>
        <w:separator/>
      </w:r>
    </w:p>
  </w:footnote>
  <w:footnote w:type="continuationSeparator" w:id="0">
    <w:p w14:paraId="2BFAD7F2" w14:textId="77777777" w:rsidR="006110FF" w:rsidRDefault="006110FF">
      <w:pPr>
        <w:spacing w:line="240" w:lineRule="auto"/>
      </w:pPr>
      <w:r>
        <w:continuationSeparator/>
      </w:r>
    </w:p>
  </w:footnote>
  <w:footnote w:id="1">
    <w:p w14:paraId="63DC29BD" w14:textId="77777777" w:rsidR="00D22B1D" w:rsidRDefault="00394AF7">
      <w:pPr>
        <w:pBdr>
          <w:top w:val="nil"/>
          <w:left w:val="nil"/>
          <w:bottom w:val="nil"/>
          <w:right w:val="nil"/>
          <w:between w:val="nil"/>
        </w:pBdr>
        <w:spacing w:line="240" w:lineRule="auto"/>
        <w:rPr>
          <w:ins w:id="30" w:author="Rick Stuart" w:date="2020-04-05T12:12:00Z"/>
          <w:color w:val="000000"/>
          <w:sz w:val="20"/>
          <w:szCs w:val="20"/>
        </w:rPr>
      </w:pPr>
      <w:r>
        <w:rPr>
          <w:vertAlign w:val="superscript"/>
        </w:rPr>
        <w:footnoteRef/>
      </w:r>
      <w:ins w:id="31" w:author="Rick Stuart" w:date="2020-04-05T12:12:00Z">
        <w:r>
          <w:rPr>
            <w:color w:val="000000"/>
            <w:sz w:val="20"/>
            <w:szCs w:val="20"/>
          </w:rPr>
          <w:t xml:space="preserve"> (Apache Open Office, 2020)</w:t>
        </w:r>
      </w:ins>
    </w:p>
  </w:footnote>
  <w:footnote w:id="2">
    <w:p w14:paraId="103A121A" w14:textId="77777777" w:rsidR="00D22B1D" w:rsidRDefault="00394AF7">
      <w:pPr>
        <w:pBdr>
          <w:top w:val="nil"/>
          <w:left w:val="nil"/>
          <w:bottom w:val="nil"/>
          <w:right w:val="nil"/>
          <w:between w:val="nil"/>
        </w:pBdr>
        <w:spacing w:line="240" w:lineRule="auto"/>
        <w:rPr>
          <w:ins w:id="32" w:author="Rick Stuart" w:date="2020-04-05T12:12:00Z"/>
          <w:color w:val="000000"/>
          <w:sz w:val="20"/>
          <w:szCs w:val="20"/>
        </w:rPr>
      </w:pPr>
      <w:r>
        <w:rPr>
          <w:vertAlign w:val="superscript"/>
        </w:rPr>
        <w:footnoteRef/>
      </w:r>
      <w:ins w:id="33" w:author="Rick Stuart" w:date="2020-04-05T12:12:00Z">
        <w:r>
          <w:rPr>
            <w:color w:val="000000"/>
            <w:sz w:val="20"/>
            <w:szCs w:val="20"/>
          </w:rPr>
          <w:t xml:space="preserve"> (Image Magic, 2020)</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87A3C"/>
    <w:multiLevelType w:val="multilevel"/>
    <w:tmpl w:val="32A42B8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2E617524"/>
    <w:multiLevelType w:val="multilevel"/>
    <w:tmpl w:val="8EE6705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33FE4818"/>
    <w:multiLevelType w:val="multilevel"/>
    <w:tmpl w:val="FDA8D742"/>
    <w:lvl w:ilvl="0">
      <w:start w:val="1"/>
      <w:numFmt w:val="decimal"/>
      <w:lvlText w:val="%1"/>
      <w:lvlJc w:val="left"/>
      <w:pPr>
        <w:ind w:left="432" w:hanging="432"/>
      </w:pPr>
      <w:rPr>
        <w:b w:val="0"/>
        <w:i w:val="0"/>
        <w:smallCaps w:val="0"/>
        <w:strike w:val="0"/>
        <w:color w:val="000000"/>
        <w:sz w:val="2"/>
        <w:szCs w:val="2"/>
        <w:highlight w:val="black"/>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A8B1734"/>
    <w:multiLevelType w:val="multilevel"/>
    <w:tmpl w:val="AB625246"/>
    <w:lvl w:ilvl="0">
      <w:start w:val="1"/>
      <w:numFmt w:val="decimal"/>
      <w:lvlText w:val="%1"/>
      <w:lvlJc w:val="left"/>
      <w:pPr>
        <w:ind w:left="432" w:hanging="432"/>
      </w:pPr>
      <w:rPr>
        <w:b w:val="0"/>
        <w:i w:val="0"/>
        <w:smallCaps w:val="0"/>
        <w:strike w:val="0"/>
        <w:color w:val="000000"/>
        <w:sz w:val="2"/>
        <w:szCs w:val="2"/>
        <w:highlight w:val="black"/>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DF2206F"/>
    <w:multiLevelType w:val="multilevel"/>
    <w:tmpl w:val="0024B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EEE6357"/>
    <w:multiLevelType w:val="multilevel"/>
    <w:tmpl w:val="7E2CBC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k Stuart">
    <w15:presenceInfo w15:providerId="None" w15:userId="Rick Stu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1NDAwMzIwMDC0NDVR0lEKTi0uzszPAykwrgUAlYwYTCwAAAA="/>
  </w:docVars>
  <w:rsids>
    <w:rsidRoot w:val="00D22B1D"/>
    <w:rsid w:val="000C0C93"/>
    <w:rsid w:val="000E4349"/>
    <w:rsid w:val="002E0824"/>
    <w:rsid w:val="003056F4"/>
    <w:rsid w:val="00394AF7"/>
    <w:rsid w:val="00405814"/>
    <w:rsid w:val="00424F12"/>
    <w:rsid w:val="004860D9"/>
    <w:rsid w:val="00554A3A"/>
    <w:rsid w:val="006110FF"/>
    <w:rsid w:val="00625D5D"/>
    <w:rsid w:val="007565E5"/>
    <w:rsid w:val="00764E1D"/>
    <w:rsid w:val="008C456E"/>
    <w:rsid w:val="00902197"/>
    <w:rsid w:val="00B56A1B"/>
    <w:rsid w:val="00B64F28"/>
    <w:rsid w:val="00D22B1D"/>
    <w:rsid w:val="00D56379"/>
    <w:rsid w:val="00ED02BB"/>
    <w:rsid w:val="00F4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57BD"/>
  <w15:docId w15:val="{76F3A1BB-FF0E-4A56-958C-2F3190AB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line="480" w:lineRule="auto"/>
      <w:outlineLvl w:val="0"/>
    </w:pPr>
    <w:rPr>
      <w:rFonts w:ascii="Arial" w:eastAsia="Arial" w:hAnsi="Arial" w:cs="Arial"/>
      <w:sz w:val="36"/>
      <w:szCs w:val="36"/>
    </w:rPr>
  </w:style>
  <w:style w:type="paragraph" w:styleId="Heading2">
    <w:name w:val="heading 2"/>
    <w:basedOn w:val="Normal"/>
    <w:next w:val="Normal"/>
    <w:uiPriority w:val="9"/>
    <w:unhideWhenUsed/>
    <w:qFormat/>
    <w:pPr>
      <w:keepNext/>
      <w:spacing w:before="120" w:line="480" w:lineRule="auto"/>
      <w:outlineLvl w:val="1"/>
    </w:pPr>
    <w:rPr>
      <w:b/>
      <w:sz w:val="32"/>
      <w:szCs w:val="32"/>
    </w:rPr>
  </w:style>
  <w:style w:type="paragraph" w:styleId="Heading3">
    <w:name w:val="heading 3"/>
    <w:basedOn w:val="Normal"/>
    <w:next w:val="Normal"/>
    <w:uiPriority w:val="9"/>
    <w:unhideWhenUsed/>
    <w:qFormat/>
    <w:pPr>
      <w:keepNext/>
      <w:keepLines/>
      <w:spacing w:before="240" w:line="480" w:lineRule="auto"/>
      <w:outlineLvl w:val="2"/>
    </w:pPr>
    <w:rPr>
      <w:rFonts w:ascii="Arial" w:eastAsia="Arial" w:hAnsi="Arial" w:cs="Arial"/>
      <w:sz w:val="28"/>
      <w:szCs w:val="28"/>
    </w:rPr>
  </w:style>
  <w:style w:type="paragraph" w:styleId="Heading4">
    <w:name w:val="heading 4"/>
    <w:basedOn w:val="Normal"/>
    <w:next w:val="Normal"/>
    <w:uiPriority w:val="9"/>
    <w:semiHidden/>
    <w:unhideWhenUsed/>
    <w:qFormat/>
    <w:pPr>
      <w:keepNext/>
      <w:keepLines/>
      <w:spacing w:before="240" w:line="480" w:lineRule="auto"/>
      <w:ind w:left="2880" w:hanging="720"/>
      <w:outlineLvl w:val="3"/>
    </w:pPr>
    <w:rPr>
      <w:rFonts w:ascii="Arial" w:eastAsia="Arial" w:hAnsi="Arial" w:cs="Arial"/>
    </w:rPr>
  </w:style>
  <w:style w:type="paragraph" w:styleId="Heading5">
    <w:name w:val="heading 5"/>
    <w:basedOn w:val="Normal"/>
    <w:next w:val="Normal"/>
    <w:uiPriority w:val="9"/>
    <w:semiHidden/>
    <w:unhideWhenUsed/>
    <w:qFormat/>
    <w:pPr>
      <w:keepNext/>
      <w:keepLines/>
      <w:spacing w:before="40"/>
      <w:ind w:left="3600" w:hanging="720"/>
      <w:outlineLvl w:val="4"/>
    </w:pPr>
    <w:rPr>
      <w:rFonts w:ascii="Arial" w:eastAsia="Arial" w:hAnsi="Arial" w:cs="Arial"/>
      <w:color w:val="013B57"/>
    </w:rPr>
  </w:style>
  <w:style w:type="paragraph" w:styleId="Heading6">
    <w:name w:val="heading 6"/>
    <w:basedOn w:val="Normal"/>
    <w:next w:val="Normal"/>
    <w:uiPriority w:val="9"/>
    <w:semiHidden/>
    <w:unhideWhenUsed/>
    <w:qFormat/>
    <w:pPr>
      <w:keepNext/>
      <w:keepLines/>
      <w:spacing w:before="200" w:after="40"/>
      <w:ind w:left="4320" w:hanging="72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200" w:line="240" w:lineRule="auto"/>
    </w:pPr>
    <w:rPr>
      <w:rFonts w:ascii="Arial" w:eastAsia="Arial" w:hAnsi="Arial" w:cs="Arial"/>
      <w:b/>
      <w:sz w:val="72"/>
      <w:szCs w:val="72"/>
    </w:rPr>
  </w:style>
  <w:style w:type="paragraph" w:styleId="Subtitle">
    <w:name w:val="Subtitle"/>
    <w:basedOn w:val="Normal"/>
    <w:next w:val="Normal"/>
    <w:uiPriority w:val="11"/>
    <w:qFormat/>
    <w:rPr>
      <w:b/>
      <w:smallCaps/>
      <w:sz w:val="32"/>
      <w:szCs w:val="32"/>
    </w:rPr>
  </w:style>
  <w:style w:type="table" w:customStyle="1" w:styleId="a">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tblPr>
      <w:tblStyleRowBandSize w:val="1"/>
      <w:tblStyleColBandSize w:val="1"/>
      <w:tblCellMar>
        <w:left w:w="115" w:type="dxa"/>
        <w:right w:w="115" w:type="dxa"/>
      </w:tblCellMar>
    </w:tblPr>
    <w:tcPr>
      <w:shd w:val="clear" w:color="auto" w:fill="D6E9F5"/>
    </w:tcPr>
  </w:style>
  <w:style w:type="table" w:customStyle="1" w:styleId="a1">
    <w:basedOn w:val="TableNormal"/>
    <w:pPr>
      <w:spacing w:line="240" w:lineRule="auto"/>
    </w:pPr>
    <w:tblPr>
      <w:tblStyleRowBandSize w:val="1"/>
      <w:tblStyleColBandSize w:val="1"/>
      <w:tblCellMar>
        <w:left w:w="115" w:type="dxa"/>
        <w:right w:w="115" w:type="dxa"/>
      </w:tblCellMar>
    </w:tblPr>
    <w:tcPr>
      <w:shd w:val="clear" w:color="auto" w:fill="D6E9F5"/>
    </w:tcPr>
  </w:style>
  <w:style w:type="table" w:customStyle="1" w:styleId="a2">
    <w:basedOn w:val="TableNormal"/>
    <w:pPr>
      <w:spacing w:line="240" w:lineRule="auto"/>
    </w:pPr>
    <w:tblPr>
      <w:tblStyleRowBandSize w:val="1"/>
      <w:tblStyleColBandSize w:val="1"/>
      <w:tblCellMar>
        <w:left w:w="115" w:type="dxa"/>
        <w:right w:w="115" w:type="dxa"/>
      </w:tblCellMar>
    </w:tblPr>
    <w:tcPr>
      <w:shd w:val="clear" w:color="auto" w:fill="D6E9F5"/>
    </w:tcPr>
  </w:style>
  <w:style w:type="table" w:customStyle="1" w:styleId="a3">
    <w:basedOn w:val="TableNormal"/>
    <w:pPr>
      <w:spacing w:line="240" w:lineRule="auto"/>
    </w:pPr>
    <w:tblPr>
      <w:tblStyleRowBandSize w:val="1"/>
      <w:tblStyleColBandSize w:val="1"/>
      <w:tblCellMar>
        <w:left w:w="115" w:type="dxa"/>
        <w:right w:w="115" w:type="dxa"/>
      </w:tblCellMar>
    </w:tblPr>
    <w:tcPr>
      <w:shd w:val="clear" w:color="auto" w:fill="D6E9F5"/>
    </w:tcPr>
  </w:style>
  <w:style w:type="table" w:customStyle="1" w:styleId="a4">
    <w:basedOn w:val="TableNormal"/>
    <w:pPr>
      <w:spacing w:line="240" w:lineRule="auto"/>
    </w:pPr>
    <w:tblPr>
      <w:tblStyleRowBandSize w:val="1"/>
      <w:tblStyleColBandSize w:val="1"/>
      <w:tblCellMar>
        <w:left w:w="115" w:type="dxa"/>
        <w:right w:w="115" w:type="dxa"/>
      </w:tblCellMar>
    </w:tblPr>
    <w:tcPr>
      <w:shd w:val="clear" w:color="auto" w:fill="D6E9F5"/>
    </w:tcPr>
  </w:style>
  <w:style w:type="table" w:customStyle="1" w:styleId="a5">
    <w:basedOn w:val="TableNormal"/>
    <w:pPr>
      <w:spacing w:line="240" w:lineRule="auto"/>
    </w:pPr>
    <w:tblPr>
      <w:tblStyleRowBandSize w:val="1"/>
      <w:tblStyleColBandSize w:val="1"/>
      <w:tblCellMar>
        <w:left w:w="115" w:type="dxa"/>
        <w:right w:w="115" w:type="dxa"/>
      </w:tblCellMar>
    </w:tblPr>
    <w:tcPr>
      <w:shd w:val="clear" w:color="auto" w:fill="D6E9F5"/>
    </w:tcPr>
  </w:style>
  <w:style w:type="table" w:customStyle="1" w:styleId="a6">
    <w:basedOn w:val="TableNormal"/>
    <w:pPr>
      <w:spacing w:line="240" w:lineRule="auto"/>
    </w:pPr>
    <w:tblPr>
      <w:tblStyleRowBandSize w:val="1"/>
      <w:tblStyleColBandSize w:val="1"/>
      <w:tblCellMar>
        <w:left w:w="115" w:type="dxa"/>
        <w:right w:w="115" w:type="dxa"/>
      </w:tblCellMar>
    </w:tblPr>
    <w:tcPr>
      <w:shd w:val="clear" w:color="auto" w:fill="D6E9F5"/>
    </w:tcPr>
  </w:style>
  <w:style w:type="table" w:customStyle="1" w:styleId="a7">
    <w:basedOn w:val="TableNormal"/>
    <w:pPr>
      <w:spacing w:line="240" w:lineRule="auto"/>
    </w:pPr>
    <w:tblPr>
      <w:tblStyleRowBandSize w:val="1"/>
      <w:tblStyleColBandSize w:val="1"/>
      <w:tblCellMar>
        <w:left w:w="115" w:type="dxa"/>
        <w:right w:w="115" w:type="dxa"/>
      </w:tblCellMar>
    </w:tblPr>
    <w:tcPr>
      <w:shd w:val="clear" w:color="auto" w:fill="D6E9F5"/>
    </w:tcPr>
  </w:style>
  <w:style w:type="table" w:customStyle="1" w:styleId="a8">
    <w:basedOn w:val="TableNormal"/>
    <w:pPr>
      <w:spacing w:line="240" w:lineRule="auto"/>
    </w:pPr>
    <w:tblPr>
      <w:tblStyleRowBandSize w:val="1"/>
      <w:tblStyleColBandSize w:val="1"/>
      <w:tblCellMar>
        <w:left w:w="115" w:type="dxa"/>
        <w:right w:w="115" w:type="dxa"/>
      </w:tblCellMar>
    </w:tblPr>
    <w:tcPr>
      <w:shd w:val="clear" w:color="auto" w:fill="D6E9F5"/>
    </w:tc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tcPr>
      <w:shd w:val="clear" w:color="auto" w:fill="D6E9F5"/>
    </w:tcPr>
  </w:style>
  <w:style w:type="table" w:customStyle="1" w:styleId="af0">
    <w:basedOn w:val="TableNormal"/>
    <w:pPr>
      <w:spacing w:line="240" w:lineRule="auto"/>
    </w:pPr>
    <w:tblPr>
      <w:tblStyleRowBandSize w:val="1"/>
      <w:tblStyleColBandSize w:val="1"/>
      <w:tblCellMar>
        <w:left w:w="115" w:type="dxa"/>
        <w:right w:w="115" w:type="dxa"/>
      </w:tblCellMar>
    </w:tblPr>
    <w:tcPr>
      <w:shd w:val="clear" w:color="auto" w:fill="D6E9F5"/>
    </w:tcPr>
  </w:style>
  <w:style w:type="table" w:customStyle="1" w:styleId="af1">
    <w:basedOn w:val="TableNormal"/>
    <w:pPr>
      <w:spacing w:line="240" w:lineRule="auto"/>
    </w:pPr>
    <w:tblPr>
      <w:tblStyleRowBandSize w:val="1"/>
      <w:tblStyleColBandSize w:val="1"/>
      <w:tblCellMar>
        <w:left w:w="115" w:type="dxa"/>
        <w:right w:w="115" w:type="dxa"/>
      </w:tblCellMar>
    </w:tblPr>
    <w:tcPr>
      <w:shd w:val="clear" w:color="auto" w:fill="D6E9F5"/>
    </w:tcPr>
  </w:style>
  <w:style w:type="table" w:customStyle="1" w:styleId="af2">
    <w:basedOn w:val="TableNormal"/>
    <w:pPr>
      <w:spacing w:line="240" w:lineRule="auto"/>
    </w:pPr>
    <w:tblPr>
      <w:tblStyleRowBandSize w:val="1"/>
      <w:tblStyleColBandSize w:val="1"/>
      <w:tblCellMar>
        <w:left w:w="115" w:type="dxa"/>
        <w:right w:w="115" w:type="dxa"/>
      </w:tblCellMar>
    </w:tblPr>
    <w:tcPr>
      <w:shd w:val="clear" w:color="auto" w:fill="D6E9F5"/>
    </w:tcPr>
  </w:style>
  <w:style w:type="table" w:customStyle="1" w:styleId="af3">
    <w:basedOn w:val="TableNormal"/>
    <w:pPr>
      <w:spacing w:line="240" w:lineRule="auto"/>
    </w:pPr>
    <w:tblPr>
      <w:tblStyleRowBandSize w:val="1"/>
      <w:tblStyleColBandSize w:val="1"/>
      <w:tblCellMar>
        <w:left w:w="115" w:type="dxa"/>
        <w:right w:w="115" w:type="dxa"/>
      </w:tblCellMar>
    </w:tblPr>
    <w:tcPr>
      <w:shd w:val="clear" w:color="auto" w:fill="D6E9F5"/>
    </w:tcPr>
  </w:style>
  <w:style w:type="table" w:customStyle="1" w:styleId="af4">
    <w:basedOn w:val="TableNormal"/>
    <w:pPr>
      <w:spacing w:line="240" w:lineRule="auto"/>
    </w:pPr>
    <w:tblPr>
      <w:tblStyleRowBandSize w:val="1"/>
      <w:tblStyleColBandSize w:val="1"/>
      <w:tblCellMar>
        <w:left w:w="115" w:type="dxa"/>
        <w:right w:w="115" w:type="dxa"/>
      </w:tblCellMar>
    </w:tblPr>
    <w:tcPr>
      <w:shd w:val="clear" w:color="auto" w:fill="D6E9F5"/>
    </w:tcPr>
  </w:style>
  <w:style w:type="table" w:customStyle="1" w:styleId="af5">
    <w:basedOn w:val="TableNormal"/>
    <w:pPr>
      <w:spacing w:line="240" w:lineRule="auto"/>
    </w:pPr>
    <w:tblPr>
      <w:tblStyleRowBandSize w:val="1"/>
      <w:tblStyleColBandSize w:val="1"/>
      <w:tblCellMar>
        <w:left w:w="115" w:type="dxa"/>
        <w:right w:w="115" w:type="dxa"/>
      </w:tblCellMar>
    </w:tblPr>
    <w:tcPr>
      <w:shd w:val="clear" w:color="auto" w:fill="D6E9F5"/>
    </w:tcPr>
  </w:style>
  <w:style w:type="table" w:customStyle="1" w:styleId="af6">
    <w:basedOn w:val="TableNormal"/>
    <w:pPr>
      <w:spacing w:line="240" w:lineRule="auto"/>
    </w:pPr>
    <w:tblPr>
      <w:tblStyleRowBandSize w:val="1"/>
      <w:tblStyleColBandSize w:val="1"/>
      <w:tblCellMar>
        <w:left w:w="115" w:type="dxa"/>
        <w:right w:w="115" w:type="dxa"/>
      </w:tblCellMar>
    </w:tblPr>
    <w:tcPr>
      <w:shd w:val="clear" w:color="auto" w:fill="D6E9F5"/>
    </w:tcPr>
  </w:style>
  <w:style w:type="table" w:customStyle="1" w:styleId="af7">
    <w:basedOn w:val="TableNormal"/>
    <w:pPr>
      <w:spacing w:line="240" w:lineRule="auto"/>
    </w:pPr>
    <w:tblPr>
      <w:tblStyleRowBandSize w:val="1"/>
      <w:tblStyleColBandSize w:val="1"/>
      <w:tblCellMar>
        <w:left w:w="115" w:type="dxa"/>
        <w:right w:w="115" w:type="dxa"/>
      </w:tblCellMar>
    </w:tblPr>
    <w:tcPr>
      <w:shd w:val="clear" w:color="auto" w:fill="D6E9F5"/>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C0C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C93"/>
    <w:rPr>
      <w:rFonts w:ascii="Segoe UI" w:hAnsi="Segoe UI" w:cs="Segoe UI"/>
      <w:sz w:val="18"/>
      <w:szCs w:val="18"/>
    </w:rPr>
  </w:style>
  <w:style w:type="table" w:styleId="GridTable4">
    <w:name w:val="Grid Table 4"/>
    <w:basedOn w:val="TableNormal"/>
    <w:uiPriority w:val="49"/>
    <w:rsid w:val="000C0C9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0C0C93"/>
    <w:pPr>
      <w:tabs>
        <w:tab w:val="left" w:pos="660"/>
        <w:tab w:val="right" w:pos="9350"/>
      </w:tabs>
    </w:pPr>
  </w:style>
  <w:style w:type="paragraph" w:styleId="TOC2">
    <w:name w:val="toc 2"/>
    <w:basedOn w:val="Normal"/>
    <w:next w:val="Normal"/>
    <w:autoRedefine/>
    <w:uiPriority w:val="39"/>
    <w:unhideWhenUsed/>
    <w:rsid w:val="000C0C93"/>
    <w:pPr>
      <w:spacing w:after="100"/>
      <w:ind w:left="240"/>
    </w:pPr>
  </w:style>
  <w:style w:type="paragraph" w:styleId="TOC3">
    <w:name w:val="toc 3"/>
    <w:basedOn w:val="Normal"/>
    <w:next w:val="Normal"/>
    <w:autoRedefine/>
    <w:uiPriority w:val="39"/>
    <w:unhideWhenUsed/>
    <w:rsid w:val="000C0C93"/>
    <w:pPr>
      <w:spacing w:after="100"/>
      <w:ind w:left="480"/>
    </w:pPr>
  </w:style>
  <w:style w:type="character" w:styleId="Hyperlink">
    <w:name w:val="Hyperlink"/>
    <w:basedOn w:val="DefaultParagraphFont"/>
    <w:uiPriority w:val="99"/>
    <w:unhideWhenUsed/>
    <w:rsid w:val="000C0C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4E994-CCD1-4781-A619-3779309B8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1312</Words>
  <Characters>7484</Characters>
  <Application>Microsoft Office Word</Application>
  <DocSecurity>0</DocSecurity>
  <Lines>62</Lines>
  <Paragraphs>17</Paragraphs>
  <ScaleCrop>false</ScaleCrop>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Stuart</cp:lastModifiedBy>
  <cp:revision>17</cp:revision>
  <dcterms:created xsi:type="dcterms:W3CDTF">2020-04-05T19:54:00Z</dcterms:created>
  <dcterms:modified xsi:type="dcterms:W3CDTF">2020-04-26T23:14:00Z</dcterms:modified>
</cp:coreProperties>
</file>
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9F3F4D" w:rsidP="13AE81BB" w:rsidRDefault="009F3F4D" w14:paraId="5CCA48BD" w14:textId="77777777">
      <w:pPr>
        <w:rPr>
          <w:rFonts w:ascii="Times New Roman" w:hAnsi="Times New Roman" w:eastAsia="Times New Roman" w:cs="Times New Roman"/>
        </w:rPr>
      </w:pPr>
    </w:p>
    <w:p w:rsidRPr="00F56F17" w:rsidR="00F56F17" w:rsidP="13AE81BB" w:rsidRDefault="00F56F17" w14:paraId="0351D93D" w14:textId="77777777">
      <w:pPr>
        <w:jc w:val="right"/>
        <w:rPr>
          <w:rFonts w:ascii="Times New Roman" w:hAnsi="Times New Roman" w:eastAsia="Times New Roman" w:cs="Times New Roman"/>
          <w:b/>
          <w:bCs/>
          <w:sz w:val="52"/>
          <w:szCs w:val="52"/>
        </w:rPr>
      </w:pPr>
      <w:r w:rsidRPr="13AE81BB">
        <w:rPr>
          <w:rFonts w:ascii="Times New Roman" w:hAnsi="Times New Roman" w:eastAsia="Times New Roman" w:cs="Times New Roman"/>
          <w:b/>
          <w:bCs/>
          <w:sz w:val="52"/>
          <w:szCs w:val="52"/>
        </w:rPr>
        <w:t xml:space="preserve"> </w:t>
      </w:r>
    </w:p>
    <w:p w:rsidR="00F56F17" w:rsidP="13AE81BB" w:rsidRDefault="00F56F17" w14:paraId="7607B912" w14:textId="77777777">
      <w:pPr>
        <w:jc w:val="right"/>
        <w:rPr>
          <w:rFonts w:ascii="Times New Roman" w:hAnsi="Times New Roman" w:eastAsia="Times New Roman" w:cs="Times New Roman"/>
          <w:b/>
          <w:bCs/>
          <w:sz w:val="32"/>
          <w:szCs w:val="32"/>
        </w:rPr>
      </w:pPr>
    </w:p>
    <w:p w:rsidR="00F56F17" w:rsidP="13AE81BB" w:rsidRDefault="00F56F17" w14:paraId="387D4C9D" w14:textId="0F5B396D">
      <w:pPr>
        <w:jc w:val="right"/>
        <w:rPr>
          <w:rFonts w:ascii="Times New Roman" w:hAnsi="Times New Roman" w:eastAsia="Times New Roman" w:cs="Times New Roman"/>
          <w:b/>
          <w:bCs/>
          <w:sz w:val="32"/>
          <w:szCs w:val="32"/>
        </w:rPr>
      </w:pPr>
    </w:p>
    <w:p w:rsidR="00B941C9" w:rsidP="13AE81BB" w:rsidRDefault="249B88F4" w14:paraId="263A4A89" w14:textId="6FA3F50B">
      <w:pPr>
        <w:spacing w:after="0" w:line="240" w:lineRule="auto"/>
        <w:jc w:val="center"/>
        <w:rPr>
          <w:rFonts w:ascii="Times New Roman" w:hAnsi="Times New Roman" w:eastAsia="Times New Roman" w:cs="Times New Roman"/>
          <w:b/>
          <w:bCs/>
          <w:sz w:val="52"/>
          <w:szCs w:val="52"/>
        </w:rPr>
      </w:pPr>
      <w:r w:rsidRPr="13AE81BB">
        <w:rPr>
          <w:rFonts w:ascii="Times New Roman" w:hAnsi="Times New Roman" w:eastAsia="Times New Roman" w:cs="Times New Roman"/>
          <w:b/>
          <w:bCs/>
          <w:sz w:val="52"/>
          <w:szCs w:val="52"/>
        </w:rPr>
        <w:t>UMGC Capstone</w:t>
      </w:r>
      <w:r w:rsidRPr="13AE81BB" w:rsidR="0B677A33">
        <w:rPr>
          <w:rFonts w:ascii="Times New Roman" w:hAnsi="Times New Roman" w:eastAsia="Times New Roman" w:cs="Times New Roman"/>
          <w:b/>
          <w:bCs/>
          <w:sz w:val="52"/>
          <w:szCs w:val="52"/>
        </w:rPr>
        <w:t xml:space="preserve"> Project</w:t>
      </w:r>
    </w:p>
    <w:p w:rsidR="00B941C9" w:rsidP="13AE81BB" w:rsidRDefault="009E7360" w14:paraId="374FE798" w14:textId="776A7084">
      <w:pPr>
        <w:spacing w:after="0" w:line="240" w:lineRule="auto"/>
        <w:jc w:val="center"/>
        <w:rPr>
          <w:rFonts w:ascii="Times New Roman" w:hAnsi="Times New Roman" w:eastAsia="Times New Roman" w:cs="Times New Roman"/>
          <w:b/>
          <w:bCs/>
          <w:sz w:val="52"/>
          <w:szCs w:val="52"/>
        </w:rPr>
      </w:pPr>
      <w:r>
        <w:rPr>
          <w:rFonts w:ascii="Times New Roman" w:hAnsi="Times New Roman" w:eastAsia="Times New Roman" w:cs="Times New Roman"/>
          <w:b/>
          <w:bCs/>
          <w:sz w:val="52"/>
          <w:szCs w:val="52"/>
        </w:rPr>
        <w:t>Form Scriber</w:t>
      </w:r>
    </w:p>
    <w:p w:rsidR="00F56F17" w:rsidP="13AE81BB" w:rsidRDefault="00F56F17" w14:paraId="39F0E25A" w14:textId="5AF79F3E">
      <w:pPr>
        <w:spacing w:after="0" w:line="240" w:lineRule="auto"/>
        <w:jc w:val="center"/>
        <w:rPr>
          <w:rFonts w:ascii="Times New Roman" w:hAnsi="Times New Roman" w:eastAsia="Times New Roman" w:cs="Times New Roman"/>
          <w:b/>
          <w:bCs/>
          <w:sz w:val="52"/>
          <w:szCs w:val="52"/>
        </w:rPr>
      </w:pPr>
    </w:p>
    <w:p w:rsidR="00B941C9" w:rsidP="13AE81BB" w:rsidRDefault="2B293D2C" w14:paraId="01E6E30F" w14:textId="3A7CEEB3">
      <w:pPr>
        <w:spacing w:after="0" w:line="240" w:lineRule="auto"/>
        <w:jc w:val="center"/>
        <w:rPr>
          <w:rFonts w:ascii="Times New Roman" w:hAnsi="Times New Roman" w:eastAsia="Times New Roman" w:cs="Times New Roman"/>
          <w:b/>
          <w:bCs/>
          <w:sz w:val="52"/>
          <w:szCs w:val="52"/>
        </w:rPr>
      </w:pPr>
      <w:r w:rsidRPr="13AE81BB">
        <w:rPr>
          <w:rFonts w:ascii="Times New Roman" w:hAnsi="Times New Roman" w:eastAsia="Times New Roman" w:cs="Times New Roman"/>
          <w:b/>
          <w:bCs/>
          <w:sz w:val="52"/>
          <w:szCs w:val="52"/>
        </w:rPr>
        <w:t>DevSecOp</w:t>
      </w:r>
      <w:r w:rsidRPr="13AE81BB" w:rsidR="41E598A2">
        <w:rPr>
          <w:rFonts w:ascii="Times New Roman" w:hAnsi="Times New Roman" w:eastAsia="Times New Roman" w:cs="Times New Roman"/>
          <w:b/>
          <w:bCs/>
          <w:sz w:val="52"/>
          <w:szCs w:val="52"/>
        </w:rPr>
        <w:t xml:space="preserve">s </w:t>
      </w:r>
      <w:r w:rsidRPr="13AE81BB" w:rsidR="249B88F4">
        <w:rPr>
          <w:rFonts w:ascii="Times New Roman" w:hAnsi="Times New Roman" w:eastAsia="Times New Roman" w:cs="Times New Roman"/>
          <w:b/>
          <w:bCs/>
          <w:sz w:val="52"/>
          <w:szCs w:val="52"/>
        </w:rPr>
        <w:t>Project Plan</w:t>
      </w:r>
    </w:p>
    <w:p w:rsidR="00F56F17" w:rsidP="13AE81BB" w:rsidRDefault="00F56F17" w14:paraId="4C7E0B74" w14:textId="77777777">
      <w:pPr>
        <w:jc w:val="center"/>
        <w:rPr>
          <w:rFonts w:ascii="Times New Roman" w:hAnsi="Times New Roman" w:eastAsia="Times New Roman" w:cs="Times New Roman"/>
          <w:b/>
          <w:bCs/>
          <w:sz w:val="52"/>
          <w:szCs w:val="52"/>
        </w:rPr>
      </w:pPr>
    </w:p>
    <w:p w:rsidRPr="00F56F17" w:rsidR="00F56F17" w:rsidP="13AE81BB" w:rsidRDefault="57BACC0E" w14:paraId="1A8A4433" w14:textId="3513C288">
      <w:pPr>
        <w:jc w:val="center"/>
        <w:rPr>
          <w:rFonts w:ascii="Times New Roman" w:hAnsi="Times New Roman" w:eastAsia="Times New Roman" w:cs="Times New Roman"/>
          <w:b/>
          <w:bCs/>
          <w:sz w:val="40"/>
          <w:szCs w:val="40"/>
        </w:rPr>
      </w:pPr>
      <w:r w:rsidRPr="7FB9086A">
        <w:rPr>
          <w:rFonts w:ascii="Times New Roman" w:hAnsi="Times New Roman" w:eastAsia="Times New Roman" w:cs="Times New Roman"/>
          <w:b/>
          <w:bCs/>
          <w:sz w:val="40"/>
          <w:szCs w:val="40"/>
        </w:rPr>
        <w:t xml:space="preserve">Version </w:t>
      </w:r>
      <w:r w:rsidRPr="7FB9086A" w:rsidR="6CF8C9B5">
        <w:rPr>
          <w:rFonts w:ascii="Times New Roman" w:hAnsi="Times New Roman" w:eastAsia="Times New Roman" w:cs="Times New Roman"/>
          <w:b/>
          <w:bCs/>
          <w:sz w:val="40"/>
          <w:szCs w:val="40"/>
        </w:rPr>
        <w:t>4.0</w:t>
      </w:r>
    </w:p>
    <w:p w:rsidR="002F3A25" w:rsidP="13AE81BB" w:rsidRDefault="002F3A25" w14:paraId="2121A63A" w14:textId="0C994C31">
      <w:pPr>
        <w:jc w:val="center"/>
        <w:rPr>
          <w:rFonts w:ascii="Times New Roman" w:hAnsi="Times New Roman" w:eastAsia="Times New Roman" w:cs="Times New Roman"/>
          <w:b/>
          <w:bCs/>
          <w:sz w:val="40"/>
          <w:szCs w:val="40"/>
        </w:rPr>
      </w:pPr>
    </w:p>
    <w:p w:rsidR="6AB9ECCB" w:rsidP="13AE81BB" w:rsidRDefault="60C8881F" w14:paraId="146FFE28" w14:textId="1A5BAC3A">
      <w:pPr>
        <w:jc w:val="center"/>
        <w:rPr>
          <w:rFonts w:ascii="Times New Roman" w:hAnsi="Times New Roman" w:eastAsia="Times New Roman" w:cs="Times New Roman"/>
          <w:b/>
          <w:bCs/>
          <w:sz w:val="24"/>
          <w:szCs w:val="24"/>
        </w:rPr>
      </w:pPr>
      <w:r w:rsidRPr="13AE81BB">
        <w:rPr>
          <w:rFonts w:ascii="Times New Roman" w:hAnsi="Times New Roman" w:eastAsia="Times New Roman" w:cs="Times New Roman"/>
          <w:b/>
          <w:bCs/>
          <w:sz w:val="24"/>
          <w:szCs w:val="24"/>
        </w:rPr>
        <w:t>Prepared by:</w:t>
      </w:r>
    </w:p>
    <w:p w:rsidR="6AB9ECCB" w:rsidP="13AE81BB" w:rsidRDefault="6AB9ECCB" w14:paraId="35D09F93" w14:textId="5F327AF2">
      <w:pPr>
        <w:jc w:val="center"/>
        <w:rPr>
          <w:rFonts w:ascii="Times New Roman" w:hAnsi="Times New Roman" w:eastAsia="Times New Roman" w:cs="Times New Roman"/>
          <w:b/>
          <w:bCs/>
          <w:sz w:val="24"/>
          <w:szCs w:val="24"/>
        </w:rPr>
      </w:pPr>
      <w:r w:rsidRPr="13AE81BB">
        <w:rPr>
          <w:rFonts w:ascii="Times New Roman" w:hAnsi="Times New Roman" w:eastAsia="Times New Roman" w:cs="Times New Roman"/>
          <w:b/>
          <w:bCs/>
          <w:sz w:val="24"/>
          <w:szCs w:val="24"/>
        </w:rPr>
        <w:t>Ivy Pham</w:t>
      </w:r>
    </w:p>
    <w:p w:rsidR="6AB9ECCB" w:rsidP="13AE81BB" w:rsidRDefault="6AB9ECCB" w14:paraId="0D945566" w14:textId="13C0AE5E">
      <w:pPr>
        <w:jc w:val="center"/>
        <w:rPr>
          <w:rFonts w:ascii="Times New Roman" w:hAnsi="Times New Roman" w:eastAsia="Times New Roman" w:cs="Times New Roman"/>
          <w:b/>
          <w:bCs/>
          <w:sz w:val="24"/>
          <w:szCs w:val="24"/>
        </w:rPr>
      </w:pPr>
      <w:r w:rsidRPr="13AE81BB">
        <w:rPr>
          <w:rFonts w:ascii="Times New Roman" w:hAnsi="Times New Roman" w:eastAsia="Times New Roman" w:cs="Times New Roman"/>
          <w:b/>
          <w:bCs/>
          <w:sz w:val="24"/>
          <w:szCs w:val="24"/>
        </w:rPr>
        <w:t>Vincent Leung</w:t>
      </w:r>
    </w:p>
    <w:p w:rsidR="003B327D" w:rsidP="13AE81BB" w:rsidRDefault="003B327D" w14:paraId="4DCDC973" w14:textId="67063F60">
      <w:pPr>
        <w:jc w:val="center"/>
        <w:rPr>
          <w:rFonts w:ascii="Times New Roman" w:hAnsi="Times New Roman" w:eastAsia="Times New Roman" w:cs="Times New Roman"/>
          <w:b/>
          <w:bCs/>
          <w:sz w:val="24"/>
          <w:szCs w:val="24"/>
        </w:rPr>
      </w:pPr>
      <w:r w:rsidRPr="13AE81BB">
        <w:rPr>
          <w:rFonts w:ascii="Times New Roman" w:hAnsi="Times New Roman" w:eastAsia="Times New Roman" w:cs="Times New Roman"/>
          <w:b/>
          <w:bCs/>
          <w:sz w:val="24"/>
          <w:szCs w:val="24"/>
        </w:rPr>
        <w:t>SWEN</w:t>
      </w:r>
      <w:r w:rsidRPr="13AE81BB" w:rsidR="00B941C9">
        <w:rPr>
          <w:rFonts w:ascii="Times New Roman" w:hAnsi="Times New Roman" w:eastAsia="Times New Roman" w:cs="Times New Roman"/>
          <w:b/>
          <w:bCs/>
          <w:sz w:val="24"/>
          <w:szCs w:val="24"/>
        </w:rPr>
        <w:t>670 – Spring 2021</w:t>
      </w:r>
    </w:p>
    <w:p w:rsidR="002F3A25" w:rsidP="13AE81BB" w:rsidRDefault="002F3A25" w14:paraId="65A021B8" w14:textId="41DFE55B">
      <w:pPr>
        <w:jc w:val="center"/>
        <w:rPr>
          <w:rFonts w:ascii="Times New Roman" w:hAnsi="Times New Roman" w:eastAsia="Times New Roman" w:cs="Times New Roman"/>
          <w:b/>
          <w:bCs/>
          <w:sz w:val="24"/>
          <w:szCs w:val="24"/>
        </w:rPr>
      </w:pPr>
    </w:p>
    <w:p w:rsidR="002F3A25" w:rsidP="13AE81BB" w:rsidRDefault="002F3A25" w14:paraId="7E706F2E" w14:textId="6D1CFC25">
      <w:pPr>
        <w:jc w:val="center"/>
        <w:rPr>
          <w:rFonts w:ascii="Times New Roman" w:hAnsi="Times New Roman" w:eastAsia="Times New Roman" w:cs="Times New Roman"/>
          <w:b/>
          <w:bCs/>
          <w:sz w:val="24"/>
          <w:szCs w:val="24"/>
        </w:rPr>
      </w:pPr>
    </w:p>
    <w:p w:rsidR="002F3A25" w:rsidP="13AE81BB" w:rsidRDefault="002F3A25" w14:paraId="7F6887C2" w14:textId="67EA6F75">
      <w:pPr>
        <w:rPr>
          <w:rFonts w:ascii="Times New Roman" w:hAnsi="Times New Roman" w:eastAsia="Times New Roman" w:cs="Times New Roman"/>
        </w:rPr>
      </w:pPr>
      <w:r w:rsidRPr="13AE81BB">
        <w:rPr>
          <w:rFonts w:ascii="Times New Roman" w:hAnsi="Times New Roman" w:eastAsia="Times New Roman" w:cs="Times New Roman"/>
        </w:rPr>
        <w:br w:type="page"/>
      </w:r>
    </w:p>
    <w:p w:rsidR="002F3A25" w:rsidP="13AE81BB" w:rsidRDefault="002F3A25" w14:paraId="746BFD64" w14:textId="2572C519">
      <w:pPr>
        <w:jc w:val="center"/>
        <w:rPr>
          <w:rFonts w:ascii="Times New Roman" w:hAnsi="Times New Roman" w:eastAsia="Times New Roman" w:cs="Times New Roman"/>
          <w:b/>
          <w:bCs/>
          <w:sz w:val="32"/>
          <w:szCs w:val="32"/>
        </w:rPr>
      </w:pPr>
    </w:p>
    <w:p w:rsidR="003B327D" w:rsidP="51EDA987" w:rsidRDefault="003B327D" w14:paraId="6AB619CA" w14:textId="77777777">
      <w:pPr>
        <w:jc w:val="center"/>
        <w:rPr>
          <w:rFonts w:ascii="Times New Roman" w:hAnsi="Times New Roman" w:eastAsia="Times New Roman" w:cs="Times New Roman"/>
          <w:b/>
          <w:bCs/>
          <w:sz w:val="40"/>
          <w:szCs w:val="40"/>
        </w:rPr>
      </w:pPr>
      <w:r w:rsidRPr="51EDA987">
        <w:rPr>
          <w:rFonts w:ascii="Times New Roman" w:hAnsi="Times New Roman" w:eastAsia="Times New Roman" w:cs="Times New Roman"/>
          <w:b/>
          <w:bCs/>
          <w:sz w:val="40"/>
          <w:szCs w:val="40"/>
        </w:rPr>
        <w:t>Revision History</w:t>
      </w:r>
    </w:p>
    <w:tbl>
      <w:tblPr>
        <w:tblStyle w:val="TableGrid"/>
        <w:tblW w:w="9350" w:type="dxa"/>
        <w:tblLook w:val="04A0" w:firstRow="1" w:lastRow="0" w:firstColumn="1" w:lastColumn="0" w:noHBand="0" w:noVBand="1"/>
      </w:tblPr>
      <w:tblGrid>
        <w:gridCol w:w="1495"/>
        <w:gridCol w:w="1214"/>
        <w:gridCol w:w="4752"/>
        <w:gridCol w:w="1889"/>
      </w:tblGrid>
      <w:tr w:rsidR="003B327D" w:rsidTr="00FA0987" w14:paraId="7C7DC14E" w14:textId="77777777">
        <w:trPr>
          <w:trHeight w:val="467"/>
        </w:trPr>
        <w:tc>
          <w:tcPr>
            <w:tcW w:w="1470" w:type="dxa"/>
          </w:tcPr>
          <w:p w:rsidRPr="003B327D" w:rsidR="003B327D" w:rsidP="13AE81BB" w:rsidRDefault="003B327D" w14:paraId="6708527E" w14:textId="77777777">
            <w:pPr>
              <w:jc w:val="center"/>
              <w:rPr>
                <w:rFonts w:ascii="Times New Roman" w:hAnsi="Times New Roman" w:eastAsia="Times New Roman" w:cs="Times New Roman"/>
                <w:b/>
                <w:bCs/>
                <w:sz w:val="24"/>
                <w:szCs w:val="24"/>
              </w:rPr>
            </w:pPr>
            <w:r w:rsidRPr="13AE81BB">
              <w:rPr>
                <w:rFonts w:ascii="Times New Roman" w:hAnsi="Times New Roman" w:eastAsia="Times New Roman" w:cs="Times New Roman"/>
                <w:b/>
                <w:bCs/>
                <w:sz w:val="24"/>
                <w:szCs w:val="24"/>
              </w:rPr>
              <w:t>Date</w:t>
            </w:r>
          </w:p>
        </w:tc>
        <w:tc>
          <w:tcPr>
            <w:tcW w:w="1215" w:type="dxa"/>
          </w:tcPr>
          <w:p w:rsidR="003B327D" w:rsidP="13AE81BB" w:rsidRDefault="003B327D" w14:paraId="45518C22" w14:textId="77777777">
            <w:pPr>
              <w:jc w:val="center"/>
              <w:rPr>
                <w:rFonts w:ascii="Times New Roman" w:hAnsi="Times New Roman" w:eastAsia="Times New Roman" w:cs="Times New Roman"/>
                <w:b/>
                <w:bCs/>
                <w:sz w:val="24"/>
                <w:szCs w:val="24"/>
              </w:rPr>
            </w:pPr>
            <w:r w:rsidRPr="13AE81BB">
              <w:rPr>
                <w:rFonts w:ascii="Times New Roman" w:hAnsi="Times New Roman" w:eastAsia="Times New Roman" w:cs="Times New Roman"/>
                <w:b/>
                <w:bCs/>
                <w:sz w:val="24"/>
                <w:szCs w:val="24"/>
              </w:rPr>
              <w:t>Version</w:t>
            </w:r>
          </w:p>
        </w:tc>
        <w:tc>
          <w:tcPr>
            <w:tcW w:w="4770" w:type="dxa"/>
          </w:tcPr>
          <w:p w:rsidR="003B327D" w:rsidP="13AE81BB" w:rsidRDefault="003B327D" w14:paraId="6479BE74" w14:textId="77777777">
            <w:pPr>
              <w:jc w:val="center"/>
              <w:rPr>
                <w:rFonts w:ascii="Times New Roman" w:hAnsi="Times New Roman" w:eastAsia="Times New Roman" w:cs="Times New Roman"/>
                <w:b/>
                <w:bCs/>
                <w:sz w:val="24"/>
                <w:szCs w:val="24"/>
              </w:rPr>
            </w:pPr>
            <w:r w:rsidRPr="13AE81BB">
              <w:rPr>
                <w:rFonts w:ascii="Times New Roman" w:hAnsi="Times New Roman" w:eastAsia="Times New Roman" w:cs="Times New Roman"/>
                <w:b/>
                <w:bCs/>
                <w:sz w:val="24"/>
                <w:szCs w:val="24"/>
              </w:rPr>
              <w:t>Description</w:t>
            </w:r>
          </w:p>
        </w:tc>
        <w:tc>
          <w:tcPr>
            <w:tcW w:w="1895" w:type="dxa"/>
          </w:tcPr>
          <w:p w:rsidR="003B327D" w:rsidP="13AE81BB" w:rsidRDefault="003B327D" w14:paraId="2D8C5AA2" w14:textId="77777777">
            <w:pPr>
              <w:jc w:val="center"/>
              <w:rPr>
                <w:rFonts w:ascii="Times New Roman" w:hAnsi="Times New Roman" w:eastAsia="Times New Roman" w:cs="Times New Roman"/>
                <w:b/>
                <w:bCs/>
                <w:sz w:val="24"/>
                <w:szCs w:val="24"/>
              </w:rPr>
            </w:pPr>
            <w:r w:rsidRPr="13AE81BB">
              <w:rPr>
                <w:rFonts w:ascii="Times New Roman" w:hAnsi="Times New Roman" w:eastAsia="Times New Roman" w:cs="Times New Roman"/>
                <w:b/>
                <w:bCs/>
                <w:sz w:val="24"/>
                <w:szCs w:val="24"/>
              </w:rPr>
              <w:t>Author</w:t>
            </w:r>
          </w:p>
        </w:tc>
      </w:tr>
      <w:tr w:rsidR="003B327D" w:rsidTr="00FA0987" w14:paraId="021266E0" w14:textId="77777777">
        <w:tc>
          <w:tcPr>
            <w:tcW w:w="1470" w:type="dxa"/>
          </w:tcPr>
          <w:p w:rsidRPr="003B327D" w:rsidR="003B327D" w:rsidP="13AE81BB" w:rsidRDefault="49196498" w14:paraId="7F6DBFF9" w14:textId="17A2D3F2">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w:t>
            </w:r>
            <w:r w:rsidRPr="13AE81BB" w:rsidR="79FE50DF">
              <w:rPr>
                <w:rFonts w:ascii="Times New Roman" w:hAnsi="Times New Roman" w:eastAsia="Times New Roman" w:cs="Times New Roman"/>
                <w:sz w:val="24"/>
                <w:szCs w:val="24"/>
              </w:rPr>
              <w:t>/</w:t>
            </w:r>
            <w:r w:rsidRPr="13AE81BB">
              <w:rPr>
                <w:rFonts w:ascii="Times New Roman" w:hAnsi="Times New Roman" w:eastAsia="Times New Roman" w:cs="Times New Roman"/>
                <w:sz w:val="24"/>
                <w:szCs w:val="24"/>
              </w:rPr>
              <w:t>20</w:t>
            </w:r>
            <w:r w:rsidRPr="13AE81BB" w:rsidR="79FE50DF">
              <w:rPr>
                <w:rFonts w:ascii="Times New Roman" w:hAnsi="Times New Roman" w:eastAsia="Times New Roman" w:cs="Times New Roman"/>
                <w:sz w:val="24"/>
                <w:szCs w:val="24"/>
              </w:rPr>
              <w:t>/202</w:t>
            </w:r>
            <w:r w:rsidRPr="13AE81BB" w:rsidR="76D2D835">
              <w:rPr>
                <w:rFonts w:ascii="Times New Roman" w:hAnsi="Times New Roman" w:eastAsia="Times New Roman" w:cs="Times New Roman"/>
                <w:sz w:val="24"/>
                <w:szCs w:val="24"/>
              </w:rPr>
              <w:t>1</w:t>
            </w:r>
          </w:p>
        </w:tc>
        <w:tc>
          <w:tcPr>
            <w:tcW w:w="1215" w:type="dxa"/>
          </w:tcPr>
          <w:p w:rsidRPr="003B327D" w:rsidR="003B327D" w:rsidP="13AE81BB" w:rsidRDefault="003B327D" w14:paraId="306AB05D" w14:textId="1CFC8669">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1.0</w:t>
            </w:r>
          </w:p>
        </w:tc>
        <w:tc>
          <w:tcPr>
            <w:tcW w:w="4770" w:type="dxa"/>
          </w:tcPr>
          <w:p w:rsidRPr="003B327D" w:rsidR="003B327D" w:rsidP="13AE81BB" w:rsidRDefault="003B327D" w14:paraId="07FCB1D6" w14:textId="77777777">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Initial document</w:t>
            </w:r>
          </w:p>
        </w:tc>
        <w:tc>
          <w:tcPr>
            <w:tcW w:w="1895" w:type="dxa"/>
          </w:tcPr>
          <w:p w:rsidRPr="003B327D" w:rsidR="003B327D" w:rsidP="13AE81BB" w:rsidRDefault="003B327D" w14:paraId="043F0E40" w14:textId="77777777">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Ivy Pham</w:t>
            </w:r>
          </w:p>
        </w:tc>
      </w:tr>
      <w:tr w:rsidR="003B327D" w:rsidTr="00FA0987" w14:paraId="2F0683F7" w14:textId="77777777">
        <w:tc>
          <w:tcPr>
            <w:tcW w:w="1470" w:type="dxa"/>
          </w:tcPr>
          <w:p w:rsidRPr="003B327D" w:rsidR="003B327D" w:rsidP="13AE81BB" w:rsidRDefault="632F2B51" w14:paraId="170146A4" w14:textId="6AAA1475">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1/21/2021</w:t>
            </w:r>
          </w:p>
        </w:tc>
        <w:tc>
          <w:tcPr>
            <w:tcW w:w="1215" w:type="dxa"/>
          </w:tcPr>
          <w:p w:rsidRPr="00966A52" w:rsidR="003B327D" w:rsidP="13AE81BB" w:rsidRDefault="54AA4B05" w14:paraId="26FFBBF4" w14:textId="54FA6BCE">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w:t>
            </w:r>
            <w:r w:rsidRPr="13AE81BB" w:rsidR="145A05EE">
              <w:rPr>
                <w:rFonts w:ascii="Times New Roman" w:hAnsi="Times New Roman" w:eastAsia="Times New Roman" w:cs="Times New Roman"/>
                <w:sz w:val="24"/>
                <w:szCs w:val="24"/>
              </w:rPr>
              <w:t>1</w:t>
            </w:r>
          </w:p>
        </w:tc>
        <w:tc>
          <w:tcPr>
            <w:tcW w:w="4770" w:type="dxa"/>
          </w:tcPr>
          <w:p w:rsidRPr="00966A52" w:rsidR="003B327D" w:rsidP="13AE81BB" w:rsidRDefault="04ED1F08" w14:paraId="3BDA36DD" w14:textId="46BCBF07">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 xml:space="preserve">Added </w:t>
            </w:r>
            <w:r w:rsidRPr="13AE81BB" w:rsidR="2E8849C2">
              <w:rPr>
                <w:rFonts w:ascii="Times New Roman" w:hAnsi="Times New Roman" w:eastAsia="Times New Roman" w:cs="Times New Roman"/>
                <w:sz w:val="24"/>
                <w:szCs w:val="24"/>
              </w:rPr>
              <w:t>overview, definitions, roles, communication management, deliverables and milestones</w:t>
            </w:r>
          </w:p>
        </w:tc>
        <w:tc>
          <w:tcPr>
            <w:tcW w:w="1895" w:type="dxa"/>
          </w:tcPr>
          <w:p w:rsidRPr="00966A52" w:rsidR="003B327D" w:rsidP="13AE81BB" w:rsidRDefault="2E8849C2" w14:paraId="3D77911B" w14:textId="74DABF47">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Vincent Leung</w:t>
            </w:r>
          </w:p>
        </w:tc>
      </w:tr>
      <w:tr w:rsidR="00771B26" w:rsidTr="00FA0987" w14:paraId="1EAC6706" w14:textId="77777777">
        <w:tc>
          <w:tcPr>
            <w:tcW w:w="1470" w:type="dxa"/>
          </w:tcPr>
          <w:p w:rsidR="00771B26" w:rsidP="13AE81BB" w:rsidRDefault="04E5B552" w14:paraId="28015554" w14:textId="3E4DF8B0">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1/23/2021</w:t>
            </w:r>
          </w:p>
        </w:tc>
        <w:tc>
          <w:tcPr>
            <w:tcW w:w="1215" w:type="dxa"/>
          </w:tcPr>
          <w:p w:rsidR="00771B26" w:rsidP="13AE81BB" w:rsidRDefault="02005324" w14:paraId="56332CA4" w14:textId="1D1D111F">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w:t>
            </w:r>
            <w:r w:rsidRPr="13AE81BB" w:rsidR="042971CA">
              <w:rPr>
                <w:rFonts w:ascii="Times New Roman" w:hAnsi="Times New Roman" w:eastAsia="Times New Roman" w:cs="Times New Roman"/>
                <w:sz w:val="24"/>
                <w:szCs w:val="24"/>
              </w:rPr>
              <w:t>2</w:t>
            </w:r>
          </w:p>
        </w:tc>
        <w:tc>
          <w:tcPr>
            <w:tcW w:w="4770" w:type="dxa"/>
          </w:tcPr>
          <w:p w:rsidR="00771B26" w:rsidP="13AE81BB" w:rsidRDefault="04E5B552" w14:paraId="0444611B" w14:textId="2B4CE9CC">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Added project summary and purpose</w:t>
            </w:r>
          </w:p>
        </w:tc>
        <w:tc>
          <w:tcPr>
            <w:tcW w:w="1895" w:type="dxa"/>
          </w:tcPr>
          <w:p w:rsidR="00771B26" w:rsidP="13AE81BB" w:rsidRDefault="04E5B552" w14:paraId="4E4DEDE6" w14:textId="6FF074D1">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Vincent Leung</w:t>
            </w:r>
          </w:p>
        </w:tc>
      </w:tr>
      <w:tr w:rsidR="098588F2" w:rsidTr="00FA0987" w14:paraId="0D9932C6" w14:textId="77777777">
        <w:tc>
          <w:tcPr>
            <w:tcW w:w="1470" w:type="dxa"/>
          </w:tcPr>
          <w:p w:rsidR="36FCDA14" w:rsidP="13AE81BB" w:rsidRDefault="36FCDA14" w14:paraId="3A6923D9" w14:textId="3EDFA8D0">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1/24/2021</w:t>
            </w:r>
          </w:p>
        </w:tc>
        <w:tc>
          <w:tcPr>
            <w:tcW w:w="1215" w:type="dxa"/>
          </w:tcPr>
          <w:p w:rsidR="36FCDA14" w:rsidP="13AE81BB" w:rsidRDefault="7BD2B1BE" w14:paraId="37FAB18C" w14:textId="4E3E7EBE">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w:t>
            </w:r>
            <w:r w:rsidRPr="13AE81BB" w:rsidR="45E80143">
              <w:rPr>
                <w:rFonts w:ascii="Times New Roman" w:hAnsi="Times New Roman" w:eastAsia="Times New Roman" w:cs="Times New Roman"/>
                <w:sz w:val="24"/>
                <w:szCs w:val="24"/>
              </w:rPr>
              <w:t>3</w:t>
            </w:r>
          </w:p>
        </w:tc>
        <w:tc>
          <w:tcPr>
            <w:tcW w:w="4770" w:type="dxa"/>
          </w:tcPr>
          <w:p w:rsidR="389739EB" w:rsidP="13AE81BB" w:rsidRDefault="389739EB" w14:paraId="4033ECD1" w14:textId="0CC2F1DB">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Added assumptions and constraints</w:t>
            </w:r>
          </w:p>
        </w:tc>
        <w:tc>
          <w:tcPr>
            <w:tcW w:w="1895" w:type="dxa"/>
          </w:tcPr>
          <w:p w:rsidR="389739EB" w:rsidP="13AE81BB" w:rsidRDefault="389739EB" w14:paraId="01393BD8" w14:textId="1A601811">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Vincent Leung</w:t>
            </w:r>
          </w:p>
        </w:tc>
      </w:tr>
      <w:tr w:rsidR="25938DFA" w:rsidTr="00FA0987" w14:paraId="28DF950C" w14:textId="77777777">
        <w:tc>
          <w:tcPr>
            <w:tcW w:w="1470" w:type="dxa"/>
          </w:tcPr>
          <w:p w:rsidR="04CFFC96" w:rsidP="13AE81BB" w:rsidRDefault="04CFFC96" w14:paraId="5FB08998" w14:textId="5F05B693">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1/26/2021</w:t>
            </w:r>
          </w:p>
        </w:tc>
        <w:tc>
          <w:tcPr>
            <w:tcW w:w="1215" w:type="dxa"/>
          </w:tcPr>
          <w:p w:rsidR="04CFFC96" w:rsidP="13AE81BB" w:rsidRDefault="17BB183C" w14:paraId="5E67B232" w14:textId="3CA59106">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w:t>
            </w:r>
            <w:r w:rsidRPr="13AE81BB" w:rsidR="7127B880">
              <w:rPr>
                <w:rFonts w:ascii="Times New Roman" w:hAnsi="Times New Roman" w:eastAsia="Times New Roman" w:cs="Times New Roman"/>
                <w:sz w:val="24"/>
                <w:szCs w:val="24"/>
              </w:rPr>
              <w:t>4</w:t>
            </w:r>
          </w:p>
        </w:tc>
        <w:tc>
          <w:tcPr>
            <w:tcW w:w="4770" w:type="dxa"/>
          </w:tcPr>
          <w:p w:rsidR="25938DFA" w:rsidP="13AE81BB" w:rsidRDefault="2A93176B" w14:paraId="7DCC7505" w14:textId="1420C39E">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 xml:space="preserve">Modified </w:t>
            </w:r>
            <w:r w:rsidRPr="13AE81BB" w:rsidR="5CED4518">
              <w:rPr>
                <w:rFonts w:ascii="Times New Roman" w:hAnsi="Times New Roman" w:eastAsia="Times New Roman" w:cs="Times New Roman"/>
                <w:sz w:val="24"/>
                <w:szCs w:val="24"/>
              </w:rPr>
              <w:t>Overview</w:t>
            </w:r>
            <w:r w:rsidRPr="13AE81BB" w:rsidR="5C3720BD">
              <w:rPr>
                <w:rFonts w:ascii="Times New Roman" w:hAnsi="Times New Roman" w:eastAsia="Times New Roman" w:cs="Times New Roman"/>
                <w:sz w:val="24"/>
                <w:szCs w:val="24"/>
              </w:rPr>
              <w:t xml:space="preserve"> and Organization Overview</w:t>
            </w:r>
          </w:p>
        </w:tc>
        <w:tc>
          <w:tcPr>
            <w:tcW w:w="1895" w:type="dxa"/>
          </w:tcPr>
          <w:p w:rsidR="04CFFC96" w:rsidP="13AE81BB" w:rsidRDefault="04CFFC96" w14:paraId="7C1879EC" w14:textId="5E8DBA92">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Ivy Pham</w:t>
            </w:r>
          </w:p>
        </w:tc>
      </w:tr>
      <w:tr w:rsidR="22596B2E" w:rsidTr="00FA0987" w14:paraId="464FF95D" w14:textId="77777777">
        <w:trPr>
          <w:trHeight w:val="300"/>
        </w:trPr>
        <w:tc>
          <w:tcPr>
            <w:tcW w:w="1470" w:type="dxa"/>
          </w:tcPr>
          <w:p w:rsidR="11DD411E" w:rsidP="13AE81BB" w:rsidRDefault="11DD411E" w14:paraId="359FE0F3" w14:textId="6BD8F1CA">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1/27/2021</w:t>
            </w:r>
          </w:p>
        </w:tc>
        <w:tc>
          <w:tcPr>
            <w:tcW w:w="1215" w:type="dxa"/>
          </w:tcPr>
          <w:p w:rsidR="11DD411E" w:rsidP="13AE81BB" w:rsidRDefault="22296DC1" w14:paraId="290C393C" w14:textId="7A41C717">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w:t>
            </w:r>
            <w:r w:rsidRPr="13AE81BB" w:rsidR="5303BEF8">
              <w:rPr>
                <w:rFonts w:ascii="Times New Roman" w:hAnsi="Times New Roman" w:eastAsia="Times New Roman" w:cs="Times New Roman"/>
                <w:sz w:val="24"/>
                <w:szCs w:val="24"/>
              </w:rPr>
              <w:t>5</w:t>
            </w:r>
          </w:p>
        </w:tc>
        <w:tc>
          <w:tcPr>
            <w:tcW w:w="4770" w:type="dxa"/>
          </w:tcPr>
          <w:p w:rsidR="22596B2E" w:rsidP="13AE81BB" w:rsidRDefault="46591E3C" w14:paraId="0CA63778" w14:textId="52E088CF">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Various edits</w:t>
            </w:r>
            <w:r w:rsidRPr="13AE81BB" w:rsidR="28F4DF41">
              <w:rPr>
                <w:rFonts w:ascii="Times New Roman" w:hAnsi="Times New Roman" w:eastAsia="Times New Roman" w:cs="Times New Roman"/>
                <w:sz w:val="24"/>
                <w:szCs w:val="24"/>
              </w:rPr>
              <w:t xml:space="preserve"> and additions</w:t>
            </w:r>
          </w:p>
        </w:tc>
        <w:tc>
          <w:tcPr>
            <w:tcW w:w="1895" w:type="dxa"/>
          </w:tcPr>
          <w:p w:rsidR="22596B2E" w:rsidP="13AE81BB" w:rsidRDefault="644DB24F" w14:paraId="1DDECAFC" w14:textId="00E94D68">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Ivy Pham</w:t>
            </w:r>
          </w:p>
        </w:tc>
      </w:tr>
      <w:tr w:rsidR="77F5C09B" w:rsidTr="00FA0987" w14:paraId="1A02CBF7" w14:textId="77777777">
        <w:tc>
          <w:tcPr>
            <w:tcW w:w="1470" w:type="dxa"/>
          </w:tcPr>
          <w:p w:rsidR="644DB24F" w:rsidP="13AE81BB" w:rsidRDefault="644DB24F" w14:paraId="67DA3038" w14:textId="04561974">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1/27/2021</w:t>
            </w:r>
          </w:p>
        </w:tc>
        <w:tc>
          <w:tcPr>
            <w:tcW w:w="1215" w:type="dxa"/>
          </w:tcPr>
          <w:p w:rsidR="644DB24F" w:rsidP="13AE81BB" w:rsidRDefault="644DB24F" w14:paraId="1CE8E76D" w14:textId="0137C134">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w:t>
            </w:r>
            <w:r w:rsidRPr="13AE81BB" w:rsidR="128E7C47">
              <w:rPr>
                <w:rFonts w:ascii="Times New Roman" w:hAnsi="Times New Roman" w:eastAsia="Times New Roman" w:cs="Times New Roman"/>
                <w:sz w:val="24"/>
                <w:szCs w:val="24"/>
              </w:rPr>
              <w:t>6</w:t>
            </w:r>
          </w:p>
        </w:tc>
        <w:tc>
          <w:tcPr>
            <w:tcW w:w="4770" w:type="dxa"/>
          </w:tcPr>
          <w:p w:rsidR="644DB24F" w:rsidP="13AE81BB" w:rsidRDefault="644DB24F" w14:paraId="2F5D9E2E" w14:textId="75754119">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Added risk analysis</w:t>
            </w:r>
          </w:p>
        </w:tc>
        <w:tc>
          <w:tcPr>
            <w:tcW w:w="1895" w:type="dxa"/>
          </w:tcPr>
          <w:p w:rsidR="644DB24F" w:rsidP="13AE81BB" w:rsidRDefault="644DB24F" w14:paraId="65922198" w14:textId="458BDEF5">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Vincent Leung</w:t>
            </w:r>
          </w:p>
        </w:tc>
      </w:tr>
      <w:tr w:rsidR="76E79D9B" w:rsidTr="00FA0987" w14:paraId="4DFFA1A4" w14:textId="77777777">
        <w:tc>
          <w:tcPr>
            <w:tcW w:w="1470" w:type="dxa"/>
          </w:tcPr>
          <w:p w:rsidR="7F9B4C92" w:rsidP="13AE81BB" w:rsidRDefault="7F9B4C92" w14:paraId="28E8DF2E" w14:textId="1B5D39EB">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1/31/2021</w:t>
            </w:r>
          </w:p>
        </w:tc>
        <w:tc>
          <w:tcPr>
            <w:tcW w:w="1215" w:type="dxa"/>
          </w:tcPr>
          <w:p w:rsidR="7F9B4C92" w:rsidP="13AE81BB" w:rsidRDefault="7F9B4C92" w14:paraId="370FF90A" w14:textId="1BA241E4">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w:t>
            </w:r>
            <w:r w:rsidRPr="13AE81BB" w:rsidR="1F482F30">
              <w:rPr>
                <w:rFonts w:ascii="Times New Roman" w:hAnsi="Times New Roman" w:eastAsia="Times New Roman" w:cs="Times New Roman"/>
                <w:sz w:val="24"/>
                <w:szCs w:val="24"/>
              </w:rPr>
              <w:t>7</w:t>
            </w:r>
          </w:p>
        </w:tc>
        <w:tc>
          <w:tcPr>
            <w:tcW w:w="4770" w:type="dxa"/>
          </w:tcPr>
          <w:p w:rsidR="7F9B4C92" w:rsidP="13AE81BB" w:rsidRDefault="7F9B4C92" w14:paraId="65960CFD" w14:textId="402BB72E">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Various edits and additions</w:t>
            </w:r>
          </w:p>
        </w:tc>
        <w:tc>
          <w:tcPr>
            <w:tcW w:w="1895" w:type="dxa"/>
          </w:tcPr>
          <w:p w:rsidR="7F9B4C92" w:rsidP="13AE81BB" w:rsidRDefault="7F9B4C92" w14:paraId="5877A327" w14:textId="46C79E9C">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Ivy Pham</w:t>
            </w:r>
          </w:p>
        </w:tc>
      </w:tr>
      <w:tr w:rsidR="00047C86" w:rsidTr="00FA0987" w14:paraId="0FC4D99B" w14:textId="77777777">
        <w:tc>
          <w:tcPr>
            <w:tcW w:w="1470" w:type="dxa"/>
          </w:tcPr>
          <w:p w:rsidRPr="76E79D9B" w:rsidR="00047C86" w:rsidP="13AE81BB" w:rsidRDefault="00047C86" w14:paraId="0D9E3075" w14:textId="58C54E9A">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2/1/2021</w:t>
            </w:r>
          </w:p>
        </w:tc>
        <w:tc>
          <w:tcPr>
            <w:tcW w:w="1215" w:type="dxa"/>
          </w:tcPr>
          <w:p w:rsidRPr="21360A5D" w:rsidR="00047C86" w:rsidP="13AE81BB" w:rsidRDefault="00047C86" w14:paraId="08B5A3E4" w14:textId="6A355EF4">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1.8</w:t>
            </w:r>
          </w:p>
        </w:tc>
        <w:tc>
          <w:tcPr>
            <w:tcW w:w="4770" w:type="dxa"/>
          </w:tcPr>
          <w:p w:rsidRPr="76E79D9B" w:rsidR="00047C86" w:rsidP="13AE81BB" w:rsidRDefault="00047C86" w14:paraId="3B5D1BD3" w14:textId="0700B6FD">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Incorporated Johnny’s comment</w:t>
            </w:r>
          </w:p>
        </w:tc>
        <w:tc>
          <w:tcPr>
            <w:tcW w:w="1895" w:type="dxa"/>
          </w:tcPr>
          <w:p w:rsidRPr="76E79D9B" w:rsidR="00047C86" w:rsidP="13AE81BB" w:rsidRDefault="00047C86" w14:paraId="7E0137C1" w14:textId="34A3B554">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Vincent Leung</w:t>
            </w:r>
          </w:p>
        </w:tc>
      </w:tr>
      <w:tr w:rsidR="00047C86" w:rsidTr="00FA0987" w14:paraId="3F8724B2" w14:textId="77777777">
        <w:tc>
          <w:tcPr>
            <w:tcW w:w="1470" w:type="dxa"/>
          </w:tcPr>
          <w:p w:rsidR="00047C86" w:rsidP="13AE81BB" w:rsidRDefault="00047C86" w14:paraId="6F7F7795" w14:textId="771737B2">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2/2/2021</w:t>
            </w:r>
          </w:p>
        </w:tc>
        <w:tc>
          <w:tcPr>
            <w:tcW w:w="1215" w:type="dxa"/>
          </w:tcPr>
          <w:p w:rsidR="00047C86" w:rsidP="13AE81BB" w:rsidRDefault="00047C86" w14:paraId="081B933B" w14:textId="2B4E62D7">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1.9</w:t>
            </w:r>
          </w:p>
        </w:tc>
        <w:tc>
          <w:tcPr>
            <w:tcW w:w="4770" w:type="dxa"/>
          </w:tcPr>
          <w:p w:rsidR="00047C86" w:rsidP="13AE81BB" w:rsidRDefault="00047C86" w14:paraId="24EBFAE7" w14:textId="58FD3B1E">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Incorporated Johnny’s comment</w:t>
            </w:r>
          </w:p>
        </w:tc>
        <w:tc>
          <w:tcPr>
            <w:tcW w:w="1895" w:type="dxa"/>
          </w:tcPr>
          <w:p w:rsidR="00047C86" w:rsidP="13AE81BB" w:rsidRDefault="00047C86" w14:paraId="0C0539CD" w14:textId="46AAA63F">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Ivy Pham</w:t>
            </w:r>
          </w:p>
        </w:tc>
      </w:tr>
      <w:tr w:rsidR="4CFB349F" w:rsidTr="553039D7" w14:paraId="55AB853B" w14:textId="77777777">
        <w:tc>
          <w:tcPr>
            <w:tcW w:w="1470" w:type="dxa"/>
          </w:tcPr>
          <w:p w:rsidR="1518A4B2" w:rsidP="4CFB349F" w:rsidRDefault="1518A4B2" w14:paraId="270320FD" w14:textId="6C39B893">
            <w:pPr>
              <w:rPr>
                <w:rFonts w:ascii="Times New Roman" w:hAnsi="Times New Roman" w:eastAsia="Times New Roman" w:cs="Times New Roman"/>
                <w:sz w:val="24"/>
                <w:szCs w:val="24"/>
              </w:rPr>
            </w:pPr>
            <w:r w:rsidRPr="4CFB349F">
              <w:rPr>
                <w:rFonts w:ascii="Times New Roman" w:hAnsi="Times New Roman" w:eastAsia="Times New Roman" w:cs="Times New Roman"/>
                <w:sz w:val="24"/>
                <w:szCs w:val="24"/>
              </w:rPr>
              <w:t>2/21/2021</w:t>
            </w:r>
          </w:p>
        </w:tc>
        <w:tc>
          <w:tcPr>
            <w:tcW w:w="1215" w:type="dxa"/>
          </w:tcPr>
          <w:p w:rsidR="1518A4B2" w:rsidP="4CFB349F" w:rsidRDefault="1518A4B2" w14:paraId="1523F7D5" w14:textId="1E017D0D">
            <w:pPr>
              <w:rPr>
                <w:rFonts w:ascii="Times New Roman" w:hAnsi="Times New Roman" w:eastAsia="Times New Roman" w:cs="Times New Roman"/>
                <w:sz w:val="24"/>
                <w:szCs w:val="24"/>
              </w:rPr>
            </w:pPr>
            <w:r w:rsidRPr="4CFB349F">
              <w:rPr>
                <w:rFonts w:ascii="Times New Roman" w:hAnsi="Times New Roman" w:eastAsia="Times New Roman" w:cs="Times New Roman"/>
                <w:sz w:val="24"/>
                <w:szCs w:val="24"/>
              </w:rPr>
              <w:t>1.10</w:t>
            </w:r>
          </w:p>
        </w:tc>
        <w:tc>
          <w:tcPr>
            <w:tcW w:w="4770" w:type="dxa"/>
          </w:tcPr>
          <w:p w:rsidR="1518A4B2" w:rsidP="4CFB349F" w:rsidRDefault="1518A4B2" w14:paraId="0BF7221F" w14:textId="519E59DB">
            <w:pPr>
              <w:rPr>
                <w:rFonts w:ascii="Times New Roman" w:hAnsi="Times New Roman" w:eastAsia="Times New Roman" w:cs="Times New Roman"/>
                <w:sz w:val="24"/>
                <w:szCs w:val="24"/>
              </w:rPr>
            </w:pPr>
            <w:r w:rsidRPr="4CFB349F">
              <w:rPr>
                <w:rFonts w:ascii="Times New Roman" w:hAnsi="Times New Roman" w:eastAsia="Times New Roman" w:cs="Times New Roman"/>
                <w:sz w:val="24"/>
                <w:szCs w:val="24"/>
              </w:rPr>
              <w:t>Incorporated changes from post Milestone 1</w:t>
            </w:r>
          </w:p>
        </w:tc>
        <w:tc>
          <w:tcPr>
            <w:tcW w:w="1895" w:type="dxa"/>
          </w:tcPr>
          <w:p w:rsidR="1518A4B2" w:rsidP="4CFB349F" w:rsidRDefault="1518A4B2" w14:paraId="65659366" w14:textId="047D5D72">
            <w:pPr>
              <w:rPr>
                <w:rFonts w:ascii="Times New Roman" w:hAnsi="Times New Roman" w:eastAsia="Times New Roman" w:cs="Times New Roman"/>
                <w:sz w:val="24"/>
                <w:szCs w:val="24"/>
              </w:rPr>
            </w:pPr>
            <w:r w:rsidRPr="4CFB349F">
              <w:rPr>
                <w:rFonts w:ascii="Times New Roman" w:hAnsi="Times New Roman" w:eastAsia="Times New Roman" w:cs="Times New Roman"/>
                <w:sz w:val="24"/>
                <w:szCs w:val="24"/>
              </w:rPr>
              <w:t>Vincent Leung</w:t>
            </w:r>
          </w:p>
        </w:tc>
      </w:tr>
      <w:tr w:rsidR="008C2C74" w:rsidTr="553039D7" w14:paraId="45B8EAB6" w14:textId="77777777">
        <w:tc>
          <w:tcPr>
            <w:tcW w:w="1470" w:type="dxa"/>
          </w:tcPr>
          <w:p w:rsidRPr="4CFB349F" w:rsidR="008C2C74" w:rsidP="4CFB349F" w:rsidRDefault="008C2C74" w14:paraId="695E24A9" w14:textId="521AAC41">
            <w:pPr>
              <w:rPr>
                <w:rFonts w:ascii="Times New Roman" w:hAnsi="Times New Roman" w:eastAsia="Times New Roman" w:cs="Times New Roman"/>
                <w:sz w:val="24"/>
                <w:szCs w:val="24"/>
              </w:rPr>
            </w:pPr>
            <w:r>
              <w:rPr>
                <w:rFonts w:ascii="Times New Roman" w:hAnsi="Times New Roman" w:eastAsia="Times New Roman" w:cs="Times New Roman"/>
                <w:sz w:val="24"/>
                <w:szCs w:val="24"/>
              </w:rPr>
              <w:t>2/25/2021</w:t>
            </w:r>
          </w:p>
        </w:tc>
        <w:tc>
          <w:tcPr>
            <w:tcW w:w="1215" w:type="dxa"/>
          </w:tcPr>
          <w:p w:rsidRPr="4CFB349F" w:rsidR="008C2C74" w:rsidP="4CFB349F" w:rsidRDefault="008C2C74" w14:paraId="5BB14A73" w14:textId="0FF61638">
            <w:pPr>
              <w:rPr>
                <w:rFonts w:ascii="Times New Roman" w:hAnsi="Times New Roman" w:eastAsia="Times New Roman" w:cs="Times New Roman"/>
                <w:sz w:val="24"/>
                <w:szCs w:val="24"/>
              </w:rPr>
            </w:pPr>
            <w:r>
              <w:rPr>
                <w:rFonts w:ascii="Times New Roman" w:hAnsi="Times New Roman" w:eastAsia="Times New Roman" w:cs="Times New Roman"/>
                <w:sz w:val="24"/>
                <w:szCs w:val="24"/>
              </w:rPr>
              <w:t>2.0</w:t>
            </w:r>
          </w:p>
        </w:tc>
        <w:tc>
          <w:tcPr>
            <w:tcW w:w="4770" w:type="dxa"/>
          </w:tcPr>
          <w:p w:rsidRPr="4CFB349F" w:rsidR="008C2C74" w:rsidP="4CFB349F" w:rsidRDefault="008C2C74" w14:paraId="3B81FC90" w14:textId="76F197FA">
            <w:pPr>
              <w:rPr>
                <w:rFonts w:ascii="Times New Roman" w:hAnsi="Times New Roman" w:eastAsia="Times New Roman" w:cs="Times New Roman"/>
                <w:sz w:val="24"/>
                <w:szCs w:val="24"/>
              </w:rPr>
            </w:pPr>
            <w:r>
              <w:rPr>
                <w:rFonts w:ascii="Times New Roman" w:hAnsi="Times New Roman" w:eastAsia="Times New Roman" w:cs="Times New Roman"/>
                <w:sz w:val="24"/>
                <w:szCs w:val="24"/>
              </w:rPr>
              <w:t>Review and submit for 2</w:t>
            </w:r>
            <w:r w:rsidRPr="00FA0987">
              <w:rPr>
                <w:rFonts w:ascii="Times New Roman" w:hAnsi="Times New Roman" w:eastAsia="Times New Roman" w:cs="Times New Roman"/>
                <w:sz w:val="24"/>
                <w:szCs w:val="24"/>
                <w:vertAlign w:val="superscript"/>
              </w:rPr>
              <w:t>nd</w:t>
            </w:r>
            <w:r>
              <w:rPr>
                <w:rFonts w:ascii="Times New Roman" w:hAnsi="Times New Roman" w:eastAsia="Times New Roman" w:cs="Times New Roman"/>
                <w:sz w:val="24"/>
                <w:szCs w:val="24"/>
              </w:rPr>
              <w:t xml:space="preserve"> milestone</w:t>
            </w:r>
          </w:p>
        </w:tc>
        <w:tc>
          <w:tcPr>
            <w:tcW w:w="1895" w:type="dxa"/>
          </w:tcPr>
          <w:p w:rsidRPr="4CFB349F" w:rsidR="008C2C74" w:rsidP="4CFB349F" w:rsidRDefault="008C2C74" w14:paraId="04C2F18A" w14:textId="67E73F94">
            <w:pPr>
              <w:rPr>
                <w:rFonts w:ascii="Times New Roman" w:hAnsi="Times New Roman" w:eastAsia="Times New Roman" w:cs="Times New Roman"/>
                <w:sz w:val="24"/>
                <w:szCs w:val="24"/>
              </w:rPr>
            </w:pPr>
            <w:r>
              <w:rPr>
                <w:rFonts w:ascii="Times New Roman" w:hAnsi="Times New Roman" w:eastAsia="Times New Roman" w:cs="Times New Roman"/>
                <w:sz w:val="24"/>
                <w:szCs w:val="24"/>
              </w:rPr>
              <w:t>Ivy Pham</w:t>
            </w:r>
          </w:p>
        </w:tc>
      </w:tr>
      <w:tr w:rsidR="00C8714F" w:rsidTr="553039D7" w14:paraId="6C1CFC4F" w14:textId="77777777">
        <w:tc>
          <w:tcPr>
            <w:tcW w:w="1470" w:type="dxa"/>
          </w:tcPr>
          <w:p w:rsidR="00C8714F" w:rsidP="4CFB349F" w:rsidRDefault="00C8714F" w14:paraId="6FB8FE54" w14:textId="72EED326">
            <w:pPr>
              <w:rPr>
                <w:rFonts w:ascii="Times New Roman" w:hAnsi="Times New Roman" w:eastAsia="Times New Roman" w:cs="Times New Roman"/>
                <w:sz w:val="24"/>
                <w:szCs w:val="24"/>
              </w:rPr>
            </w:pPr>
            <w:r>
              <w:rPr>
                <w:rFonts w:ascii="Times New Roman" w:hAnsi="Times New Roman" w:eastAsia="Times New Roman" w:cs="Times New Roman"/>
                <w:sz w:val="24"/>
                <w:szCs w:val="24"/>
              </w:rPr>
              <w:t>3/15/2021</w:t>
            </w:r>
          </w:p>
        </w:tc>
        <w:tc>
          <w:tcPr>
            <w:tcW w:w="1215" w:type="dxa"/>
          </w:tcPr>
          <w:p w:rsidR="00C8714F" w:rsidP="4CFB349F" w:rsidRDefault="00C8714F" w14:paraId="2701C7BD" w14:textId="261BC307">
            <w:pPr>
              <w:rPr>
                <w:rFonts w:ascii="Times New Roman" w:hAnsi="Times New Roman" w:eastAsia="Times New Roman" w:cs="Times New Roman"/>
                <w:sz w:val="24"/>
                <w:szCs w:val="24"/>
              </w:rPr>
            </w:pPr>
            <w:r>
              <w:rPr>
                <w:rFonts w:ascii="Times New Roman" w:hAnsi="Times New Roman" w:eastAsia="Times New Roman" w:cs="Times New Roman"/>
                <w:sz w:val="24"/>
                <w:szCs w:val="24"/>
              </w:rPr>
              <w:t>3.0</w:t>
            </w:r>
          </w:p>
        </w:tc>
        <w:tc>
          <w:tcPr>
            <w:tcW w:w="4770" w:type="dxa"/>
          </w:tcPr>
          <w:p w:rsidR="00C8714F" w:rsidP="4CFB349F" w:rsidRDefault="00C8714F" w14:paraId="0A5874CE" w14:textId="165B503A">
            <w:pPr>
              <w:rPr>
                <w:rFonts w:ascii="Times New Roman" w:hAnsi="Times New Roman" w:eastAsia="Times New Roman" w:cs="Times New Roman"/>
                <w:sz w:val="24"/>
                <w:szCs w:val="24"/>
              </w:rPr>
            </w:pPr>
            <w:r>
              <w:rPr>
                <w:rFonts w:ascii="Times New Roman" w:hAnsi="Times New Roman" w:eastAsia="Times New Roman" w:cs="Times New Roman"/>
                <w:sz w:val="24"/>
                <w:szCs w:val="24"/>
              </w:rPr>
              <w:t>Added test plan</w:t>
            </w:r>
          </w:p>
        </w:tc>
        <w:tc>
          <w:tcPr>
            <w:tcW w:w="1895" w:type="dxa"/>
          </w:tcPr>
          <w:p w:rsidR="00C8714F" w:rsidP="4CFB349F" w:rsidRDefault="00C8714F" w14:paraId="7E85BFD3" w14:textId="4593F296">
            <w:pPr>
              <w:rPr>
                <w:rFonts w:ascii="Times New Roman" w:hAnsi="Times New Roman" w:eastAsia="Times New Roman" w:cs="Times New Roman"/>
                <w:sz w:val="24"/>
                <w:szCs w:val="24"/>
              </w:rPr>
            </w:pPr>
            <w:r>
              <w:rPr>
                <w:rFonts w:ascii="Times New Roman" w:hAnsi="Times New Roman" w:eastAsia="Times New Roman" w:cs="Times New Roman"/>
                <w:sz w:val="24"/>
                <w:szCs w:val="24"/>
              </w:rPr>
              <w:t>Vincent Leung</w:t>
            </w:r>
          </w:p>
        </w:tc>
      </w:tr>
      <w:tr w:rsidR="003A2C63" w:rsidTr="553039D7" w14:paraId="4CD603FF" w14:textId="77777777">
        <w:tc>
          <w:tcPr>
            <w:tcW w:w="1470" w:type="dxa"/>
          </w:tcPr>
          <w:p w:rsidR="003A2C63" w:rsidP="4CFB349F" w:rsidRDefault="003A2C63" w14:paraId="02D18197" w14:textId="621E1F04">
            <w:pPr>
              <w:rPr>
                <w:rFonts w:ascii="Times New Roman" w:hAnsi="Times New Roman" w:eastAsia="Times New Roman" w:cs="Times New Roman"/>
                <w:sz w:val="24"/>
                <w:szCs w:val="24"/>
              </w:rPr>
            </w:pPr>
            <w:r>
              <w:rPr>
                <w:rFonts w:ascii="Times New Roman" w:hAnsi="Times New Roman" w:eastAsia="Times New Roman" w:cs="Times New Roman"/>
                <w:sz w:val="24"/>
                <w:szCs w:val="24"/>
              </w:rPr>
              <w:t>3/16/2021</w:t>
            </w:r>
          </w:p>
        </w:tc>
        <w:tc>
          <w:tcPr>
            <w:tcW w:w="1215" w:type="dxa"/>
          </w:tcPr>
          <w:p w:rsidR="003A2C63" w:rsidP="4CFB349F" w:rsidRDefault="003A2C63" w14:paraId="3A6537C7" w14:textId="37CA23F6">
            <w:pPr>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p>
        </w:tc>
        <w:tc>
          <w:tcPr>
            <w:tcW w:w="4770" w:type="dxa"/>
          </w:tcPr>
          <w:p w:rsidR="003A2C63" w:rsidP="4CFB349F" w:rsidRDefault="003A2C63" w14:paraId="5819906E" w14:textId="5828DFF7">
            <w:pPr>
              <w:rPr>
                <w:rFonts w:ascii="Times New Roman" w:hAnsi="Times New Roman" w:eastAsia="Times New Roman" w:cs="Times New Roman"/>
                <w:sz w:val="24"/>
                <w:szCs w:val="24"/>
              </w:rPr>
            </w:pPr>
            <w:r>
              <w:rPr>
                <w:rFonts w:ascii="Times New Roman" w:hAnsi="Times New Roman" w:eastAsia="Times New Roman" w:cs="Times New Roman"/>
                <w:sz w:val="24"/>
                <w:szCs w:val="24"/>
              </w:rPr>
              <w:t>Review and submit for 3</w:t>
            </w:r>
            <w:r w:rsidRPr="00FA0987">
              <w:rPr>
                <w:rFonts w:ascii="Times New Roman" w:hAnsi="Times New Roman" w:eastAsia="Times New Roman" w:cs="Times New Roman"/>
                <w:sz w:val="24"/>
                <w:szCs w:val="24"/>
                <w:vertAlign w:val="superscript"/>
              </w:rPr>
              <w:t>rd</w:t>
            </w:r>
            <w:r>
              <w:rPr>
                <w:rFonts w:ascii="Times New Roman" w:hAnsi="Times New Roman" w:eastAsia="Times New Roman" w:cs="Times New Roman"/>
                <w:sz w:val="24"/>
                <w:szCs w:val="24"/>
              </w:rPr>
              <w:t xml:space="preserve"> milestone</w:t>
            </w:r>
          </w:p>
        </w:tc>
        <w:tc>
          <w:tcPr>
            <w:tcW w:w="1895" w:type="dxa"/>
          </w:tcPr>
          <w:p w:rsidR="003A2C63" w:rsidP="4CFB349F" w:rsidRDefault="003A2C63" w14:paraId="67C6B336" w14:textId="68C173B1">
            <w:pPr>
              <w:rPr>
                <w:rFonts w:ascii="Times New Roman" w:hAnsi="Times New Roman" w:eastAsia="Times New Roman" w:cs="Times New Roman"/>
                <w:sz w:val="24"/>
                <w:szCs w:val="24"/>
              </w:rPr>
            </w:pPr>
            <w:r>
              <w:rPr>
                <w:rFonts w:ascii="Times New Roman" w:hAnsi="Times New Roman" w:eastAsia="Times New Roman" w:cs="Times New Roman"/>
                <w:sz w:val="24"/>
                <w:szCs w:val="24"/>
              </w:rPr>
              <w:t>Ivy Pham</w:t>
            </w:r>
          </w:p>
        </w:tc>
      </w:tr>
      <w:tr w:rsidR="553039D7" w:rsidTr="553039D7" w14:paraId="0E7733FF" w14:textId="77777777">
        <w:tc>
          <w:tcPr>
            <w:tcW w:w="1497" w:type="dxa"/>
          </w:tcPr>
          <w:p w:rsidR="18BB6304" w:rsidP="553039D7" w:rsidRDefault="18BB6304" w14:paraId="1130D5B9" w14:textId="2E525526">
            <w:pPr>
              <w:rPr>
                <w:rFonts w:ascii="Times New Roman" w:hAnsi="Times New Roman" w:eastAsia="Times New Roman" w:cs="Times New Roman"/>
                <w:sz w:val="24"/>
                <w:szCs w:val="24"/>
              </w:rPr>
            </w:pPr>
            <w:r w:rsidRPr="553039D7">
              <w:rPr>
                <w:rFonts w:ascii="Times New Roman" w:hAnsi="Times New Roman" w:eastAsia="Times New Roman" w:cs="Times New Roman"/>
                <w:sz w:val="24"/>
                <w:szCs w:val="24"/>
              </w:rPr>
              <w:t>3/28/2021</w:t>
            </w:r>
          </w:p>
        </w:tc>
        <w:tc>
          <w:tcPr>
            <w:tcW w:w="1214" w:type="dxa"/>
          </w:tcPr>
          <w:p w:rsidR="18BB6304" w:rsidP="553039D7" w:rsidRDefault="18BB6304" w14:paraId="2ACA2A6D" w14:textId="76E7EB6E">
            <w:pPr>
              <w:rPr>
                <w:rFonts w:ascii="Times New Roman" w:hAnsi="Times New Roman" w:eastAsia="Times New Roman" w:cs="Times New Roman"/>
                <w:sz w:val="24"/>
                <w:szCs w:val="24"/>
              </w:rPr>
            </w:pPr>
            <w:r w:rsidRPr="553039D7">
              <w:rPr>
                <w:rFonts w:ascii="Times New Roman" w:hAnsi="Times New Roman" w:eastAsia="Times New Roman" w:cs="Times New Roman"/>
                <w:sz w:val="24"/>
                <w:szCs w:val="24"/>
              </w:rPr>
              <w:t>4.0</w:t>
            </w:r>
          </w:p>
        </w:tc>
        <w:tc>
          <w:tcPr>
            <w:tcW w:w="4750" w:type="dxa"/>
          </w:tcPr>
          <w:p w:rsidR="18BB6304" w:rsidP="553039D7" w:rsidRDefault="18BB6304" w14:paraId="0C84EE08" w14:textId="4506EDF2">
            <w:pPr>
              <w:rPr>
                <w:rFonts w:ascii="Times New Roman" w:hAnsi="Times New Roman" w:eastAsia="Times New Roman" w:cs="Times New Roman"/>
                <w:sz w:val="24"/>
                <w:szCs w:val="24"/>
              </w:rPr>
            </w:pPr>
            <w:r w:rsidRPr="553039D7">
              <w:rPr>
                <w:rFonts w:ascii="Times New Roman" w:hAnsi="Times New Roman" w:eastAsia="Times New Roman" w:cs="Times New Roman"/>
                <w:sz w:val="24"/>
                <w:szCs w:val="24"/>
              </w:rPr>
              <w:t>Prepare final version</w:t>
            </w:r>
          </w:p>
        </w:tc>
        <w:tc>
          <w:tcPr>
            <w:tcW w:w="1889" w:type="dxa"/>
          </w:tcPr>
          <w:p w:rsidR="18BB6304" w:rsidP="553039D7" w:rsidRDefault="18BB6304" w14:paraId="71415376" w14:textId="739FF22E">
            <w:pPr>
              <w:rPr>
                <w:rFonts w:ascii="Times New Roman" w:hAnsi="Times New Roman" w:eastAsia="Times New Roman" w:cs="Times New Roman"/>
                <w:sz w:val="24"/>
                <w:szCs w:val="24"/>
              </w:rPr>
            </w:pPr>
            <w:r w:rsidRPr="553039D7">
              <w:rPr>
                <w:rFonts w:ascii="Times New Roman" w:hAnsi="Times New Roman" w:eastAsia="Times New Roman" w:cs="Times New Roman"/>
                <w:sz w:val="24"/>
                <w:szCs w:val="24"/>
              </w:rPr>
              <w:t>Vincent Leung</w:t>
            </w:r>
          </w:p>
        </w:tc>
      </w:tr>
    </w:tbl>
    <w:p w:rsidR="003B327D" w:rsidP="13AE81BB" w:rsidRDefault="003B327D" w14:paraId="56F91C2F" w14:textId="77777777">
      <w:pPr>
        <w:jc w:val="center"/>
        <w:rPr>
          <w:rFonts w:ascii="Times New Roman" w:hAnsi="Times New Roman" w:eastAsia="Times New Roman" w:cs="Times New Roman"/>
          <w:b/>
          <w:bCs/>
          <w:sz w:val="24"/>
          <w:szCs w:val="24"/>
        </w:rPr>
      </w:pPr>
    </w:p>
    <w:p w:rsidR="00974B6A" w:rsidP="13AE81BB" w:rsidRDefault="00974B6A" w14:paraId="2DBB0A19" w14:textId="77777777">
      <w:pPr>
        <w:rPr>
          <w:rFonts w:ascii="Times New Roman" w:hAnsi="Times New Roman" w:eastAsia="Times New Roman" w:cs="Times New Roman"/>
          <w:b/>
          <w:bCs/>
          <w:sz w:val="24"/>
          <w:szCs w:val="24"/>
        </w:rPr>
      </w:pPr>
      <w:r w:rsidRPr="13AE81BB">
        <w:rPr>
          <w:rFonts w:ascii="Times New Roman" w:hAnsi="Times New Roman" w:eastAsia="Times New Roman" w:cs="Times New Roman"/>
          <w:b/>
          <w:bCs/>
          <w:sz w:val="24"/>
          <w:szCs w:val="24"/>
        </w:rPr>
        <w:br w:type="page"/>
      </w:r>
    </w:p>
    <w:p w:rsidR="00974B6A" w:rsidP="13AE81BB" w:rsidRDefault="00974B6A" w14:paraId="7B7F1E72" w14:textId="77777777">
      <w:pPr>
        <w:rPr>
          <w:rFonts w:ascii="Times New Roman" w:hAnsi="Times New Roman" w:eastAsia="Times New Roman" w:cs="Times New Roman"/>
          <w:b/>
          <w:bCs/>
          <w:sz w:val="24"/>
          <w:szCs w:val="24"/>
        </w:rPr>
      </w:pPr>
    </w:p>
    <w:sdt>
      <w:sdtPr>
        <w:rPr>
          <w:rFonts w:eastAsiaTheme="minorHAnsi" w:cstheme="minorBidi"/>
          <w:color w:val="auto"/>
          <w:sz w:val="22"/>
          <w:szCs w:val="22"/>
        </w:rPr>
        <w:id w:val="1190492822"/>
        <w:docPartObj>
          <w:docPartGallery w:val="Table of Contents"/>
          <w:docPartUnique/>
        </w:docPartObj>
      </w:sdtPr>
      <w:sdtEndPr>
        <w:rPr>
          <w:b/>
          <w:bCs/>
          <w:noProof/>
        </w:rPr>
      </w:sdtEndPr>
      <w:sdtContent>
        <w:p w:rsidR="00082920" w:rsidP="00FA0987" w:rsidRDefault="00082920" w14:paraId="56BFF28D" w14:textId="77777777">
          <w:pPr>
            <w:pStyle w:val="TOCHeading"/>
            <w:spacing w:before="0" w:line="240" w:lineRule="auto"/>
            <w:jc w:val="center"/>
            <w:rPr>
              <w:rFonts w:ascii="Times New Roman" w:hAnsi="Times New Roman" w:eastAsia="Times New Roman" w:cs="Times New Roman"/>
              <w:b/>
              <w:bCs/>
              <w:color w:val="000000" w:themeColor="text1"/>
              <w:sz w:val="52"/>
              <w:szCs w:val="52"/>
            </w:rPr>
          </w:pPr>
          <w:r w:rsidRPr="13AE81BB">
            <w:rPr>
              <w:b/>
              <w:bCs/>
              <w:color w:val="000000" w:themeColor="text1"/>
              <w:sz w:val="52"/>
              <w:szCs w:val="52"/>
            </w:rPr>
            <w:t>Table of Contents</w:t>
          </w:r>
        </w:p>
        <w:p w:rsidRPr="00E169F5" w:rsidR="00E169F5" w:rsidP="00FA0987" w:rsidRDefault="00E169F5" w14:paraId="1CC8DDDF" w14:textId="77777777">
          <w:pPr>
            <w:spacing w:after="0" w:line="240" w:lineRule="auto"/>
            <w:rPr>
              <w:rFonts w:ascii="Times New Roman" w:hAnsi="Times New Roman" w:eastAsia="Times New Roman" w:cs="Times New Roman"/>
            </w:rPr>
          </w:pPr>
        </w:p>
        <w:p w:rsidR="002D69C1" w:rsidP="00FA0987" w:rsidRDefault="00824DCA" w14:paraId="6DBD77A4" w14:textId="4C52AE33">
          <w:pPr>
            <w:pStyle w:val="TOC1"/>
            <w:tabs>
              <w:tab w:val="left" w:pos="440"/>
              <w:tab w:val="right" w:pos="9350"/>
            </w:tabs>
            <w:spacing w:after="0" w:line="240" w:lineRule="auto"/>
            <w:rPr>
              <w:rFonts w:eastAsiaTheme="minorEastAsia"/>
              <w:noProof/>
            </w:rPr>
          </w:pPr>
          <w:r>
            <w:fldChar w:fldCharType="begin"/>
          </w:r>
          <w:r w:rsidR="00E169F5">
            <w:instrText xml:space="preserve"> TOC \o "1-3" \h \z \u </w:instrText>
          </w:r>
          <w:r>
            <w:fldChar w:fldCharType="separate"/>
          </w:r>
          <w:hyperlink w:history="1" w:anchor="_Toc66798830">
            <w:r w:rsidRPr="00A253D3" w:rsidR="002D69C1">
              <w:rPr>
                <w:rStyle w:val="Hyperlink"/>
                <w:rFonts w:ascii="Times New Roman" w:hAnsi="Times New Roman" w:eastAsia="Times New Roman" w:cs="Times New Roman"/>
                <w:noProof/>
              </w:rPr>
              <w:t>1.</w:t>
            </w:r>
            <w:r w:rsidR="002D69C1">
              <w:rPr>
                <w:rFonts w:eastAsiaTheme="minorEastAsia"/>
                <w:noProof/>
              </w:rPr>
              <w:tab/>
            </w:r>
            <w:r w:rsidRPr="00A253D3" w:rsidR="002D69C1">
              <w:rPr>
                <w:rStyle w:val="Hyperlink"/>
                <w:rFonts w:ascii="Times New Roman" w:hAnsi="Times New Roman" w:eastAsia="Times New Roman" w:cs="Times New Roman"/>
                <w:noProof/>
              </w:rPr>
              <w:t>Executive Summary</w:t>
            </w:r>
            <w:r w:rsidR="002D69C1">
              <w:rPr>
                <w:noProof/>
                <w:webHidden/>
              </w:rPr>
              <w:tab/>
            </w:r>
            <w:r w:rsidR="002D69C1">
              <w:rPr>
                <w:noProof/>
                <w:webHidden/>
              </w:rPr>
              <w:fldChar w:fldCharType="begin"/>
            </w:r>
            <w:r w:rsidR="002D69C1">
              <w:rPr>
                <w:noProof/>
                <w:webHidden/>
              </w:rPr>
              <w:instrText xml:space="preserve"> PAGEREF _Toc66798830 \h </w:instrText>
            </w:r>
            <w:r w:rsidR="002D69C1">
              <w:rPr>
                <w:noProof/>
                <w:webHidden/>
              </w:rPr>
            </w:r>
            <w:r w:rsidR="002D69C1">
              <w:rPr>
                <w:noProof/>
                <w:webHidden/>
              </w:rPr>
              <w:fldChar w:fldCharType="separate"/>
            </w:r>
            <w:r w:rsidR="002D69C1">
              <w:rPr>
                <w:noProof/>
                <w:webHidden/>
              </w:rPr>
              <w:t>5</w:t>
            </w:r>
            <w:r w:rsidR="002D69C1">
              <w:rPr>
                <w:noProof/>
                <w:webHidden/>
              </w:rPr>
              <w:fldChar w:fldCharType="end"/>
            </w:r>
          </w:hyperlink>
        </w:p>
        <w:p w:rsidR="002D69C1" w:rsidP="00FA0987" w:rsidRDefault="00586360" w14:paraId="18A3C5A4" w14:textId="14B10873">
          <w:pPr>
            <w:pStyle w:val="TOC2"/>
            <w:tabs>
              <w:tab w:val="left" w:pos="880"/>
              <w:tab w:val="right" w:pos="9350"/>
            </w:tabs>
            <w:spacing w:after="0" w:line="240" w:lineRule="auto"/>
            <w:rPr>
              <w:rFonts w:eastAsiaTheme="minorEastAsia"/>
              <w:noProof/>
            </w:rPr>
          </w:pPr>
          <w:hyperlink w:history="1" w:anchor="_Toc66798831">
            <w:r w:rsidRPr="00A253D3" w:rsidR="002D69C1">
              <w:rPr>
                <w:rStyle w:val="Hyperlink"/>
                <w:rFonts w:ascii="Times New Roman" w:hAnsi="Times New Roman" w:eastAsia="Times New Roman" w:cs="Times New Roman"/>
                <w:noProof/>
              </w:rPr>
              <w:t xml:space="preserve">1.1 </w:t>
            </w:r>
            <w:r w:rsidR="002D69C1">
              <w:rPr>
                <w:rFonts w:eastAsiaTheme="minorEastAsia"/>
                <w:noProof/>
              </w:rPr>
              <w:tab/>
            </w:r>
            <w:r w:rsidRPr="00A253D3" w:rsidR="002D69C1">
              <w:rPr>
                <w:rStyle w:val="Hyperlink"/>
                <w:rFonts w:ascii="Times New Roman" w:hAnsi="Times New Roman" w:eastAsia="Times New Roman" w:cs="Times New Roman"/>
                <w:noProof/>
              </w:rPr>
              <w:t>Business Need/Opportunity</w:t>
            </w:r>
            <w:r w:rsidR="002D69C1">
              <w:rPr>
                <w:noProof/>
                <w:webHidden/>
              </w:rPr>
              <w:tab/>
            </w:r>
            <w:r w:rsidR="002D69C1">
              <w:rPr>
                <w:noProof/>
                <w:webHidden/>
              </w:rPr>
              <w:fldChar w:fldCharType="begin"/>
            </w:r>
            <w:r w:rsidR="002D69C1">
              <w:rPr>
                <w:noProof/>
                <w:webHidden/>
              </w:rPr>
              <w:instrText xml:space="preserve"> PAGEREF _Toc66798831 \h </w:instrText>
            </w:r>
            <w:r w:rsidR="002D69C1">
              <w:rPr>
                <w:noProof/>
                <w:webHidden/>
              </w:rPr>
            </w:r>
            <w:r w:rsidR="002D69C1">
              <w:rPr>
                <w:noProof/>
                <w:webHidden/>
              </w:rPr>
              <w:fldChar w:fldCharType="separate"/>
            </w:r>
            <w:r w:rsidR="002D69C1">
              <w:rPr>
                <w:noProof/>
                <w:webHidden/>
              </w:rPr>
              <w:t>5</w:t>
            </w:r>
            <w:r w:rsidR="002D69C1">
              <w:rPr>
                <w:noProof/>
                <w:webHidden/>
              </w:rPr>
              <w:fldChar w:fldCharType="end"/>
            </w:r>
          </w:hyperlink>
        </w:p>
        <w:p w:rsidR="002D69C1" w:rsidP="00FA0987" w:rsidRDefault="00586360" w14:paraId="5DE1F02E" w14:textId="3B347B8B">
          <w:pPr>
            <w:pStyle w:val="TOC2"/>
            <w:tabs>
              <w:tab w:val="left" w:pos="880"/>
              <w:tab w:val="right" w:pos="9350"/>
            </w:tabs>
            <w:spacing w:after="0" w:line="240" w:lineRule="auto"/>
            <w:rPr>
              <w:rFonts w:eastAsiaTheme="minorEastAsia"/>
              <w:noProof/>
            </w:rPr>
          </w:pPr>
          <w:hyperlink w:history="1" w:anchor="_Toc66798832">
            <w:r w:rsidRPr="00A253D3" w:rsidR="002D69C1">
              <w:rPr>
                <w:rStyle w:val="Hyperlink"/>
                <w:rFonts w:ascii="Times New Roman" w:hAnsi="Times New Roman" w:eastAsia="Times New Roman" w:cs="Times New Roman"/>
                <w:noProof/>
              </w:rPr>
              <w:t xml:space="preserve">1.2 </w:t>
            </w:r>
            <w:r w:rsidR="002D69C1">
              <w:rPr>
                <w:rFonts w:eastAsiaTheme="minorEastAsia"/>
                <w:noProof/>
              </w:rPr>
              <w:tab/>
            </w:r>
            <w:r w:rsidRPr="00A253D3" w:rsidR="002D69C1">
              <w:rPr>
                <w:rStyle w:val="Hyperlink"/>
                <w:rFonts w:ascii="Times New Roman" w:hAnsi="Times New Roman" w:eastAsia="Times New Roman" w:cs="Times New Roman"/>
                <w:noProof/>
              </w:rPr>
              <w:t>Purpose</w:t>
            </w:r>
            <w:r w:rsidR="002D69C1">
              <w:rPr>
                <w:noProof/>
                <w:webHidden/>
              </w:rPr>
              <w:tab/>
            </w:r>
            <w:r w:rsidR="002D69C1">
              <w:rPr>
                <w:noProof/>
                <w:webHidden/>
              </w:rPr>
              <w:fldChar w:fldCharType="begin"/>
            </w:r>
            <w:r w:rsidR="002D69C1">
              <w:rPr>
                <w:noProof/>
                <w:webHidden/>
              </w:rPr>
              <w:instrText xml:space="preserve"> PAGEREF _Toc66798832 \h </w:instrText>
            </w:r>
            <w:r w:rsidR="002D69C1">
              <w:rPr>
                <w:noProof/>
                <w:webHidden/>
              </w:rPr>
            </w:r>
            <w:r w:rsidR="002D69C1">
              <w:rPr>
                <w:noProof/>
                <w:webHidden/>
              </w:rPr>
              <w:fldChar w:fldCharType="separate"/>
            </w:r>
            <w:r w:rsidR="002D69C1">
              <w:rPr>
                <w:noProof/>
                <w:webHidden/>
              </w:rPr>
              <w:t>5</w:t>
            </w:r>
            <w:r w:rsidR="002D69C1">
              <w:rPr>
                <w:noProof/>
                <w:webHidden/>
              </w:rPr>
              <w:fldChar w:fldCharType="end"/>
            </w:r>
          </w:hyperlink>
        </w:p>
        <w:p w:rsidR="002D69C1" w:rsidP="00FA0987" w:rsidRDefault="00586360" w14:paraId="3FC7F91D" w14:textId="5BA72C2C">
          <w:pPr>
            <w:pStyle w:val="TOC2"/>
            <w:tabs>
              <w:tab w:val="left" w:pos="880"/>
              <w:tab w:val="right" w:pos="9350"/>
            </w:tabs>
            <w:spacing w:after="0" w:line="240" w:lineRule="auto"/>
            <w:rPr>
              <w:rFonts w:eastAsiaTheme="minorEastAsia"/>
              <w:noProof/>
            </w:rPr>
          </w:pPr>
          <w:hyperlink w:history="1" w:anchor="_Toc66798833">
            <w:r w:rsidRPr="00A253D3" w:rsidR="002D69C1">
              <w:rPr>
                <w:rStyle w:val="Hyperlink"/>
                <w:rFonts w:ascii="Times New Roman" w:hAnsi="Times New Roman" w:eastAsia="Times New Roman" w:cs="Times New Roman"/>
                <w:noProof/>
              </w:rPr>
              <w:t>1.3</w:t>
            </w:r>
            <w:r w:rsidR="002D69C1">
              <w:rPr>
                <w:rFonts w:eastAsiaTheme="minorEastAsia"/>
                <w:noProof/>
              </w:rPr>
              <w:tab/>
            </w:r>
            <w:r w:rsidRPr="00A253D3" w:rsidR="002D69C1">
              <w:rPr>
                <w:rStyle w:val="Hyperlink"/>
                <w:rFonts w:ascii="Times New Roman" w:hAnsi="Times New Roman" w:eastAsia="Times New Roman" w:cs="Times New Roman"/>
                <w:noProof/>
              </w:rPr>
              <w:t>Objectives</w:t>
            </w:r>
            <w:r w:rsidR="002D69C1">
              <w:rPr>
                <w:noProof/>
                <w:webHidden/>
              </w:rPr>
              <w:tab/>
            </w:r>
            <w:r w:rsidR="002D69C1">
              <w:rPr>
                <w:noProof/>
                <w:webHidden/>
              </w:rPr>
              <w:fldChar w:fldCharType="begin"/>
            </w:r>
            <w:r w:rsidR="002D69C1">
              <w:rPr>
                <w:noProof/>
                <w:webHidden/>
              </w:rPr>
              <w:instrText xml:space="preserve"> PAGEREF _Toc66798833 \h </w:instrText>
            </w:r>
            <w:r w:rsidR="002D69C1">
              <w:rPr>
                <w:noProof/>
                <w:webHidden/>
              </w:rPr>
            </w:r>
            <w:r w:rsidR="002D69C1">
              <w:rPr>
                <w:noProof/>
                <w:webHidden/>
              </w:rPr>
              <w:fldChar w:fldCharType="separate"/>
            </w:r>
            <w:r w:rsidR="002D69C1">
              <w:rPr>
                <w:noProof/>
                <w:webHidden/>
              </w:rPr>
              <w:t>5</w:t>
            </w:r>
            <w:r w:rsidR="002D69C1">
              <w:rPr>
                <w:noProof/>
                <w:webHidden/>
              </w:rPr>
              <w:fldChar w:fldCharType="end"/>
            </w:r>
          </w:hyperlink>
        </w:p>
        <w:p w:rsidR="002D69C1" w:rsidP="00FA0987" w:rsidRDefault="00586360" w14:paraId="75ACB6A8" w14:textId="27B8E92D">
          <w:pPr>
            <w:pStyle w:val="TOC2"/>
            <w:tabs>
              <w:tab w:val="left" w:pos="880"/>
              <w:tab w:val="right" w:pos="9350"/>
            </w:tabs>
            <w:spacing w:after="0" w:line="240" w:lineRule="auto"/>
            <w:rPr>
              <w:rFonts w:eastAsiaTheme="minorEastAsia"/>
              <w:noProof/>
            </w:rPr>
          </w:pPr>
          <w:hyperlink w:history="1" w:anchor="_Toc66798834">
            <w:r w:rsidRPr="00A253D3" w:rsidR="002D69C1">
              <w:rPr>
                <w:rStyle w:val="Hyperlink"/>
                <w:rFonts w:ascii="Times New Roman" w:hAnsi="Times New Roman" w:eastAsia="Times New Roman" w:cs="Times New Roman"/>
                <w:noProof/>
              </w:rPr>
              <w:t xml:space="preserve">1.4 </w:t>
            </w:r>
            <w:r w:rsidR="002D69C1">
              <w:rPr>
                <w:rFonts w:eastAsiaTheme="minorEastAsia"/>
                <w:noProof/>
              </w:rPr>
              <w:tab/>
            </w:r>
            <w:r w:rsidRPr="00A253D3" w:rsidR="002D69C1">
              <w:rPr>
                <w:rStyle w:val="Hyperlink"/>
                <w:rFonts w:ascii="Times New Roman" w:hAnsi="Times New Roman" w:eastAsia="Times New Roman" w:cs="Times New Roman"/>
                <w:noProof/>
              </w:rPr>
              <w:t>Scope</w:t>
            </w:r>
            <w:r w:rsidR="002D69C1">
              <w:rPr>
                <w:noProof/>
                <w:webHidden/>
              </w:rPr>
              <w:tab/>
            </w:r>
            <w:r w:rsidR="002D69C1">
              <w:rPr>
                <w:noProof/>
                <w:webHidden/>
              </w:rPr>
              <w:fldChar w:fldCharType="begin"/>
            </w:r>
            <w:r w:rsidR="002D69C1">
              <w:rPr>
                <w:noProof/>
                <w:webHidden/>
              </w:rPr>
              <w:instrText xml:space="preserve"> PAGEREF _Toc66798834 \h </w:instrText>
            </w:r>
            <w:r w:rsidR="002D69C1">
              <w:rPr>
                <w:noProof/>
                <w:webHidden/>
              </w:rPr>
            </w:r>
            <w:r w:rsidR="002D69C1">
              <w:rPr>
                <w:noProof/>
                <w:webHidden/>
              </w:rPr>
              <w:fldChar w:fldCharType="separate"/>
            </w:r>
            <w:r w:rsidR="002D69C1">
              <w:rPr>
                <w:noProof/>
                <w:webHidden/>
              </w:rPr>
              <w:t>6</w:t>
            </w:r>
            <w:r w:rsidR="002D69C1">
              <w:rPr>
                <w:noProof/>
                <w:webHidden/>
              </w:rPr>
              <w:fldChar w:fldCharType="end"/>
            </w:r>
          </w:hyperlink>
        </w:p>
        <w:p w:rsidR="002D69C1" w:rsidP="00FA0987" w:rsidRDefault="00586360" w14:paraId="7DE84529" w14:textId="739FDF12">
          <w:pPr>
            <w:pStyle w:val="TOC2"/>
            <w:tabs>
              <w:tab w:val="left" w:pos="880"/>
              <w:tab w:val="right" w:pos="9350"/>
            </w:tabs>
            <w:spacing w:after="0" w:line="240" w:lineRule="auto"/>
            <w:rPr>
              <w:rFonts w:eastAsiaTheme="minorEastAsia"/>
              <w:noProof/>
            </w:rPr>
          </w:pPr>
          <w:hyperlink w:history="1" w:anchor="_Toc66798835">
            <w:r w:rsidRPr="00A253D3" w:rsidR="002D69C1">
              <w:rPr>
                <w:rStyle w:val="Hyperlink"/>
                <w:rFonts w:ascii="Times New Roman" w:hAnsi="Times New Roman" w:eastAsia="Times New Roman" w:cs="Times New Roman"/>
                <w:noProof/>
              </w:rPr>
              <w:t>1.5</w:t>
            </w:r>
            <w:r w:rsidR="002D69C1">
              <w:rPr>
                <w:rFonts w:eastAsiaTheme="minorEastAsia"/>
                <w:noProof/>
              </w:rPr>
              <w:tab/>
            </w:r>
            <w:r w:rsidRPr="00A253D3" w:rsidR="002D69C1">
              <w:rPr>
                <w:rStyle w:val="Hyperlink"/>
                <w:rFonts w:ascii="Times New Roman" w:hAnsi="Times New Roman" w:eastAsia="Times New Roman" w:cs="Times New Roman"/>
                <w:noProof/>
              </w:rPr>
              <w:t>Definitions, Acronyms, and Abbreviations</w:t>
            </w:r>
            <w:r w:rsidR="002D69C1">
              <w:rPr>
                <w:noProof/>
                <w:webHidden/>
              </w:rPr>
              <w:tab/>
            </w:r>
            <w:r w:rsidR="002D69C1">
              <w:rPr>
                <w:noProof/>
                <w:webHidden/>
              </w:rPr>
              <w:fldChar w:fldCharType="begin"/>
            </w:r>
            <w:r w:rsidR="002D69C1">
              <w:rPr>
                <w:noProof/>
                <w:webHidden/>
              </w:rPr>
              <w:instrText xml:space="preserve"> PAGEREF _Toc66798835 \h </w:instrText>
            </w:r>
            <w:r w:rsidR="002D69C1">
              <w:rPr>
                <w:noProof/>
                <w:webHidden/>
              </w:rPr>
            </w:r>
            <w:r w:rsidR="002D69C1">
              <w:rPr>
                <w:noProof/>
                <w:webHidden/>
              </w:rPr>
              <w:fldChar w:fldCharType="separate"/>
            </w:r>
            <w:r w:rsidR="002D69C1">
              <w:rPr>
                <w:noProof/>
                <w:webHidden/>
              </w:rPr>
              <w:t>6</w:t>
            </w:r>
            <w:r w:rsidR="002D69C1">
              <w:rPr>
                <w:noProof/>
                <w:webHidden/>
              </w:rPr>
              <w:fldChar w:fldCharType="end"/>
            </w:r>
          </w:hyperlink>
        </w:p>
        <w:p w:rsidR="002D69C1" w:rsidP="00FA0987" w:rsidRDefault="00586360" w14:paraId="52B23918" w14:textId="6C021CA4">
          <w:pPr>
            <w:pStyle w:val="TOC1"/>
            <w:tabs>
              <w:tab w:val="left" w:pos="440"/>
              <w:tab w:val="right" w:pos="9350"/>
            </w:tabs>
            <w:spacing w:after="0" w:line="240" w:lineRule="auto"/>
            <w:rPr>
              <w:rFonts w:eastAsiaTheme="minorEastAsia"/>
              <w:noProof/>
            </w:rPr>
          </w:pPr>
          <w:hyperlink w:history="1" w:anchor="_Toc66798836">
            <w:r w:rsidRPr="00A253D3" w:rsidR="002D69C1">
              <w:rPr>
                <w:rStyle w:val="Hyperlink"/>
                <w:rFonts w:ascii="Times New Roman" w:hAnsi="Times New Roman" w:eastAsia="Times New Roman" w:cs="Times New Roman"/>
                <w:noProof/>
              </w:rPr>
              <w:t>2.</w:t>
            </w:r>
            <w:r w:rsidR="002D69C1">
              <w:rPr>
                <w:rFonts w:eastAsiaTheme="minorEastAsia"/>
                <w:noProof/>
              </w:rPr>
              <w:tab/>
            </w:r>
            <w:r w:rsidRPr="00A253D3" w:rsidR="002D69C1">
              <w:rPr>
                <w:rStyle w:val="Hyperlink"/>
                <w:rFonts w:ascii="Times New Roman" w:hAnsi="Times New Roman" w:eastAsia="Times New Roman" w:cs="Times New Roman"/>
                <w:bCs/>
                <w:noProof/>
              </w:rPr>
              <w:t>Organization</w:t>
            </w:r>
            <w:r w:rsidR="002D69C1">
              <w:rPr>
                <w:noProof/>
                <w:webHidden/>
              </w:rPr>
              <w:tab/>
            </w:r>
            <w:r w:rsidR="002D69C1">
              <w:rPr>
                <w:noProof/>
                <w:webHidden/>
              </w:rPr>
              <w:fldChar w:fldCharType="begin"/>
            </w:r>
            <w:r w:rsidR="002D69C1">
              <w:rPr>
                <w:noProof/>
                <w:webHidden/>
              </w:rPr>
              <w:instrText xml:space="preserve"> PAGEREF _Toc66798836 \h </w:instrText>
            </w:r>
            <w:r w:rsidR="002D69C1">
              <w:rPr>
                <w:noProof/>
                <w:webHidden/>
              </w:rPr>
            </w:r>
            <w:r w:rsidR="002D69C1">
              <w:rPr>
                <w:noProof/>
                <w:webHidden/>
              </w:rPr>
              <w:fldChar w:fldCharType="separate"/>
            </w:r>
            <w:r w:rsidR="002D69C1">
              <w:rPr>
                <w:noProof/>
                <w:webHidden/>
              </w:rPr>
              <w:t>7</w:t>
            </w:r>
            <w:r w:rsidR="002D69C1">
              <w:rPr>
                <w:noProof/>
                <w:webHidden/>
              </w:rPr>
              <w:fldChar w:fldCharType="end"/>
            </w:r>
          </w:hyperlink>
        </w:p>
        <w:p w:rsidR="002D69C1" w:rsidP="00FA0987" w:rsidRDefault="00586360" w14:paraId="1A4529A9" w14:textId="2FD1BB15">
          <w:pPr>
            <w:pStyle w:val="TOC2"/>
            <w:tabs>
              <w:tab w:val="left" w:pos="880"/>
              <w:tab w:val="right" w:pos="9350"/>
            </w:tabs>
            <w:spacing w:after="0" w:line="240" w:lineRule="auto"/>
            <w:rPr>
              <w:rFonts w:eastAsiaTheme="minorEastAsia"/>
              <w:noProof/>
            </w:rPr>
          </w:pPr>
          <w:hyperlink w:history="1" w:anchor="_Toc66798837">
            <w:r w:rsidRPr="00A253D3" w:rsidR="002D69C1">
              <w:rPr>
                <w:rStyle w:val="Hyperlink"/>
                <w:rFonts w:ascii="Times New Roman" w:hAnsi="Times New Roman" w:eastAsia="Times New Roman" w:cs="Times New Roman"/>
                <w:noProof/>
              </w:rPr>
              <w:t>2.1</w:t>
            </w:r>
            <w:r w:rsidR="002D69C1">
              <w:rPr>
                <w:rFonts w:eastAsiaTheme="minorEastAsia"/>
                <w:noProof/>
              </w:rPr>
              <w:tab/>
            </w:r>
            <w:r w:rsidRPr="00A253D3" w:rsidR="002D69C1">
              <w:rPr>
                <w:rStyle w:val="Hyperlink"/>
                <w:rFonts w:ascii="Times New Roman" w:hAnsi="Times New Roman" w:eastAsia="Times New Roman" w:cs="Times New Roman"/>
                <w:noProof/>
              </w:rPr>
              <w:t>Internal Structure</w:t>
            </w:r>
            <w:r w:rsidR="002D69C1">
              <w:rPr>
                <w:noProof/>
                <w:webHidden/>
              </w:rPr>
              <w:tab/>
            </w:r>
            <w:r w:rsidR="002D69C1">
              <w:rPr>
                <w:noProof/>
                <w:webHidden/>
              </w:rPr>
              <w:fldChar w:fldCharType="begin"/>
            </w:r>
            <w:r w:rsidR="002D69C1">
              <w:rPr>
                <w:noProof/>
                <w:webHidden/>
              </w:rPr>
              <w:instrText xml:space="preserve"> PAGEREF _Toc66798837 \h </w:instrText>
            </w:r>
            <w:r w:rsidR="002D69C1">
              <w:rPr>
                <w:noProof/>
                <w:webHidden/>
              </w:rPr>
            </w:r>
            <w:r w:rsidR="002D69C1">
              <w:rPr>
                <w:noProof/>
                <w:webHidden/>
              </w:rPr>
              <w:fldChar w:fldCharType="separate"/>
            </w:r>
            <w:r w:rsidR="002D69C1">
              <w:rPr>
                <w:noProof/>
                <w:webHidden/>
              </w:rPr>
              <w:t>7</w:t>
            </w:r>
            <w:r w:rsidR="002D69C1">
              <w:rPr>
                <w:noProof/>
                <w:webHidden/>
              </w:rPr>
              <w:fldChar w:fldCharType="end"/>
            </w:r>
          </w:hyperlink>
        </w:p>
        <w:p w:rsidR="002D69C1" w:rsidP="00FA0987" w:rsidRDefault="00586360" w14:paraId="6A5BE6FF" w14:textId="41C2F4E9">
          <w:pPr>
            <w:pStyle w:val="TOC2"/>
            <w:tabs>
              <w:tab w:val="left" w:pos="880"/>
              <w:tab w:val="right" w:pos="9350"/>
            </w:tabs>
            <w:spacing w:after="0" w:line="240" w:lineRule="auto"/>
            <w:rPr>
              <w:rFonts w:eastAsiaTheme="minorEastAsia"/>
              <w:noProof/>
            </w:rPr>
          </w:pPr>
          <w:hyperlink w:history="1" w:anchor="_Toc66798838">
            <w:r w:rsidRPr="00A253D3" w:rsidR="002D69C1">
              <w:rPr>
                <w:rStyle w:val="Hyperlink"/>
                <w:rFonts w:ascii="Times New Roman" w:hAnsi="Times New Roman" w:eastAsia="Times New Roman" w:cs="Times New Roman"/>
                <w:noProof/>
              </w:rPr>
              <w:t xml:space="preserve">2.2 </w:t>
            </w:r>
            <w:r w:rsidR="002D69C1">
              <w:rPr>
                <w:rFonts w:eastAsiaTheme="minorEastAsia"/>
                <w:noProof/>
              </w:rPr>
              <w:tab/>
            </w:r>
            <w:r w:rsidRPr="00A253D3" w:rsidR="002D69C1">
              <w:rPr>
                <w:rStyle w:val="Hyperlink"/>
                <w:rFonts w:ascii="Times New Roman" w:hAnsi="Times New Roman" w:eastAsia="Times New Roman" w:cs="Times New Roman"/>
                <w:noProof/>
              </w:rPr>
              <w:t>External Structure</w:t>
            </w:r>
            <w:r w:rsidR="002D69C1">
              <w:rPr>
                <w:noProof/>
                <w:webHidden/>
              </w:rPr>
              <w:tab/>
            </w:r>
            <w:r w:rsidR="002D69C1">
              <w:rPr>
                <w:noProof/>
                <w:webHidden/>
              </w:rPr>
              <w:fldChar w:fldCharType="begin"/>
            </w:r>
            <w:r w:rsidR="002D69C1">
              <w:rPr>
                <w:noProof/>
                <w:webHidden/>
              </w:rPr>
              <w:instrText xml:space="preserve"> PAGEREF _Toc66798838 \h </w:instrText>
            </w:r>
            <w:r w:rsidR="002D69C1">
              <w:rPr>
                <w:noProof/>
                <w:webHidden/>
              </w:rPr>
            </w:r>
            <w:r w:rsidR="002D69C1">
              <w:rPr>
                <w:noProof/>
                <w:webHidden/>
              </w:rPr>
              <w:fldChar w:fldCharType="separate"/>
            </w:r>
            <w:r w:rsidR="002D69C1">
              <w:rPr>
                <w:noProof/>
                <w:webHidden/>
              </w:rPr>
              <w:t>7</w:t>
            </w:r>
            <w:r w:rsidR="002D69C1">
              <w:rPr>
                <w:noProof/>
                <w:webHidden/>
              </w:rPr>
              <w:fldChar w:fldCharType="end"/>
            </w:r>
          </w:hyperlink>
        </w:p>
        <w:p w:rsidR="002D69C1" w:rsidP="00FA0987" w:rsidRDefault="00586360" w14:paraId="62B9C417" w14:textId="7A1B6435">
          <w:pPr>
            <w:pStyle w:val="TOC2"/>
            <w:tabs>
              <w:tab w:val="left" w:pos="880"/>
              <w:tab w:val="right" w:pos="9350"/>
            </w:tabs>
            <w:spacing w:after="0" w:line="240" w:lineRule="auto"/>
            <w:rPr>
              <w:rFonts w:eastAsiaTheme="minorEastAsia"/>
              <w:noProof/>
            </w:rPr>
          </w:pPr>
          <w:hyperlink w:history="1" w:anchor="_Toc66798839">
            <w:r w:rsidRPr="00A253D3" w:rsidR="002D69C1">
              <w:rPr>
                <w:rStyle w:val="Hyperlink"/>
                <w:rFonts w:ascii="Times New Roman" w:hAnsi="Times New Roman" w:eastAsia="Times New Roman" w:cs="Times New Roman"/>
                <w:noProof/>
              </w:rPr>
              <w:t>2.3</w:t>
            </w:r>
            <w:r w:rsidR="002D69C1">
              <w:rPr>
                <w:rFonts w:eastAsiaTheme="minorEastAsia"/>
                <w:noProof/>
              </w:rPr>
              <w:tab/>
            </w:r>
            <w:r w:rsidRPr="00A253D3" w:rsidR="002D69C1">
              <w:rPr>
                <w:rStyle w:val="Hyperlink"/>
                <w:rFonts w:ascii="Times New Roman" w:hAnsi="Times New Roman" w:eastAsia="Times New Roman" w:cs="Times New Roman"/>
                <w:noProof/>
              </w:rPr>
              <w:t>Roles and Responsibilities</w:t>
            </w:r>
            <w:r w:rsidR="002D69C1">
              <w:rPr>
                <w:noProof/>
                <w:webHidden/>
              </w:rPr>
              <w:tab/>
            </w:r>
            <w:r w:rsidR="002D69C1">
              <w:rPr>
                <w:noProof/>
                <w:webHidden/>
              </w:rPr>
              <w:fldChar w:fldCharType="begin"/>
            </w:r>
            <w:r w:rsidR="002D69C1">
              <w:rPr>
                <w:noProof/>
                <w:webHidden/>
              </w:rPr>
              <w:instrText xml:space="preserve"> PAGEREF _Toc66798839 \h </w:instrText>
            </w:r>
            <w:r w:rsidR="002D69C1">
              <w:rPr>
                <w:noProof/>
                <w:webHidden/>
              </w:rPr>
            </w:r>
            <w:r w:rsidR="002D69C1">
              <w:rPr>
                <w:noProof/>
                <w:webHidden/>
              </w:rPr>
              <w:fldChar w:fldCharType="separate"/>
            </w:r>
            <w:r w:rsidR="002D69C1">
              <w:rPr>
                <w:noProof/>
                <w:webHidden/>
              </w:rPr>
              <w:t>8</w:t>
            </w:r>
            <w:r w:rsidR="002D69C1">
              <w:rPr>
                <w:noProof/>
                <w:webHidden/>
              </w:rPr>
              <w:fldChar w:fldCharType="end"/>
            </w:r>
          </w:hyperlink>
        </w:p>
        <w:p w:rsidR="002D69C1" w:rsidP="00FA0987" w:rsidRDefault="00586360" w14:paraId="0BA47F13" w14:textId="2E44851A">
          <w:pPr>
            <w:pStyle w:val="TOC2"/>
            <w:tabs>
              <w:tab w:val="left" w:pos="880"/>
              <w:tab w:val="right" w:pos="9350"/>
            </w:tabs>
            <w:spacing w:after="0" w:line="240" w:lineRule="auto"/>
            <w:rPr>
              <w:rFonts w:eastAsiaTheme="minorEastAsia"/>
              <w:noProof/>
            </w:rPr>
          </w:pPr>
          <w:hyperlink w:history="1" w:anchor="_Toc66798840">
            <w:r w:rsidRPr="00A253D3" w:rsidR="002D69C1">
              <w:rPr>
                <w:rStyle w:val="Hyperlink"/>
                <w:rFonts w:ascii="Times New Roman" w:hAnsi="Times New Roman" w:eastAsia="Times New Roman" w:cs="Times New Roman"/>
                <w:noProof/>
              </w:rPr>
              <w:t>2.4</w:t>
            </w:r>
            <w:r w:rsidR="002D69C1">
              <w:rPr>
                <w:rFonts w:eastAsiaTheme="minorEastAsia"/>
                <w:noProof/>
              </w:rPr>
              <w:tab/>
            </w:r>
            <w:r w:rsidRPr="00A253D3" w:rsidR="002D69C1">
              <w:rPr>
                <w:rStyle w:val="Hyperlink"/>
                <w:rFonts w:ascii="Times New Roman" w:hAnsi="Times New Roman" w:eastAsia="Times New Roman" w:cs="Times New Roman"/>
                <w:noProof/>
              </w:rPr>
              <w:t>Communication Management Plan</w:t>
            </w:r>
            <w:r w:rsidR="002D69C1">
              <w:rPr>
                <w:noProof/>
                <w:webHidden/>
              </w:rPr>
              <w:tab/>
            </w:r>
            <w:r w:rsidR="002D69C1">
              <w:rPr>
                <w:noProof/>
                <w:webHidden/>
              </w:rPr>
              <w:fldChar w:fldCharType="begin"/>
            </w:r>
            <w:r w:rsidR="002D69C1">
              <w:rPr>
                <w:noProof/>
                <w:webHidden/>
              </w:rPr>
              <w:instrText xml:space="preserve"> PAGEREF _Toc66798840 \h </w:instrText>
            </w:r>
            <w:r w:rsidR="002D69C1">
              <w:rPr>
                <w:noProof/>
                <w:webHidden/>
              </w:rPr>
            </w:r>
            <w:r w:rsidR="002D69C1">
              <w:rPr>
                <w:noProof/>
                <w:webHidden/>
              </w:rPr>
              <w:fldChar w:fldCharType="separate"/>
            </w:r>
            <w:r w:rsidR="002D69C1">
              <w:rPr>
                <w:noProof/>
                <w:webHidden/>
              </w:rPr>
              <w:t>9</w:t>
            </w:r>
            <w:r w:rsidR="002D69C1">
              <w:rPr>
                <w:noProof/>
                <w:webHidden/>
              </w:rPr>
              <w:fldChar w:fldCharType="end"/>
            </w:r>
          </w:hyperlink>
        </w:p>
        <w:p w:rsidR="002D69C1" w:rsidP="00FA0987" w:rsidRDefault="00586360" w14:paraId="40ABB1C7" w14:textId="73E3A40B">
          <w:pPr>
            <w:pStyle w:val="TOC2"/>
            <w:tabs>
              <w:tab w:val="left" w:pos="880"/>
              <w:tab w:val="right" w:pos="9350"/>
            </w:tabs>
            <w:spacing w:after="0" w:line="240" w:lineRule="auto"/>
            <w:rPr>
              <w:rFonts w:eastAsiaTheme="minorEastAsia"/>
              <w:noProof/>
            </w:rPr>
          </w:pPr>
          <w:hyperlink w:history="1" w:anchor="_Toc66798841">
            <w:r w:rsidRPr="00A253D3" w:rsidR="002D69C1">
              <w:rPr>
                <w:rStyle w:val="Hyperlink"/>
                <w:rFonts w:ascii="Times New Roman" w:hAnsi="Times New Roman" w:eastAsia="Times New Roman" w:cs="Times New Roman"/>
                <w:noProof/>
              </w:rPr>
              <w:t>2.5</w:t>
            </w:r>
            <w:r w:rsidR="002D69C1">
              <w:rPr>
                <w:rFonts w:eastAsiaTheme="minorEastAsia"/>
                <w:noProof/>
              </w:rPr>
              <w:tab/>
            </w:r>
            <w:r w:rsidRPr="00A253D3" w:rsidR="002D69C1">
              <w:rPr>
                <w:rStyle w:val="Hyperlink"/>
                <w:rFonts w:ascii="Times New Roman" w:hAnsi="Times New Roman" w:eastAsia="Times New Roman" w:cs="Times New Roman"/>
                <w:noProof/>
              </w:rPr>
              <w:t>Cost Analysis</w:t>
            </w:r>
            <w:r w:rsidR="002D69C1">
              <w:rPr>
                <w:noProof/>
                <w:webHidden/>
              </w:rPr>
              <w:tab/>
            </w:r>
            <w:r w:rsidR="002D69C1">
              <w:rPr>
                <w:noProof/>
                <w:webHidden/>
              </w:rPr>
              <w:fldChar w:fldCharType="begin"/>
            </w:r>
            <w:r w:rsidR="002D69C1">
              <w:rPr>
                <w:noProof/>
                <w:webHidden/>
              </w:rPr>
              <w:instrText xml:space="preserve"> PAGEREF _Toc66798841 \h </w:instrText>
            </w:r>
            <w:r w:rsidR="002D69C1">
              <w:rPr>
                <w:noProof/>
                <w:webHidden/>
              </w:rPr>
            </w:r>
            <w:r w:rsidR="002D69C1">
              <w:rPr>
                <w:noProof/>
                <w:webHidden/>
              </w:rPr>
              <w:fldChar w:fldCharType="separate"/>
            </w:r>
            <w:r w:rsidR="002D69C1">
              <w:rPr>
                <w:noProof/>
                <w:webHidden/>
              </w:rPr>
              <w:t>11</w:t>
            </w:r>
            <w:r w:rsidR="002D69C1">
              <w:rPr>
                <w:noProof/>
                <w:webHidden/>
              </w:rPr>
              <w:fldChar w:fldCharType="end"/>
            </w:r>
          </w:hyperlink>
        </w:p>
        <w:p w:rsidR="002D69C1" w:rsidP="00FA0987" w:rsidRDefault="00586360" w14:paraId="15CFE9C6" w14:textId="25B63767">
          <w:pPr>
            <w:pStyle w:val="TOC1"/>
            <w:tabs>
              <w:tab w:val="left" w:pos="440"/>
              <w:tab w:val="right" w:pos="9350"/>
            </w:tabs>
            <w:spacing w:after="0" w:line="240" w:lineRule="auto"/>
            <w:rPr>
              <w:rFonts w:eastAsiaTheme="minorEastAsia"/>
              <w:noProof/>
            </w:rPr>
          </w:pPr>
          <w:hyperlink w:history="1" w:anchor="_Toc66798842">
            <w:r w:rsidRPr="00A253D3" w:rsidR="002D69C1">
              <w:rPr>
                <w:rStyle w:val="Hyperlink"/>
                <w:rFonts w:ascii="Times New Roman" w:hAnsi="Times New Roman" w:eastAsia="Times New Roman" w:cs="Times New Roman"/>
                <w:noProof/>
              </w:rPr>
              <w:t>3.</w:t>
            </w:r>
            <w:r w:rsidR="002D69C1">
              <w:rPr>
                <w:rFonts w:eastAsiaTheme="minorEastAsia"/>
                <w:noProof/>
              </w:rPr>
              <w:tab/>
            </w:r>
            <w:r w:rsidRPr="00A253D3" w:rsidR="002D69C1">
              <w:rPr>
                <w:rStyle w:val="Hyperlink"/>
                <w:rFonts w:ascii="Times New Roman" w:hAnsi="Times New Roman" w:eastAsia="Times New Roman" w:cs="Times New Roman"/>
                <w:noProof/>
              </w:rPr>
              <w:t>Execution</w:t>
            </w:r>
            <w:r w:rsidR="002D69C1">
              <w:rPr>
                <w:noProof/>
                <w:webHidden/>
              </w:rPr>
              <w:tab/>
            </w:r>
            <w:r w:rsidR="002D69C1">
              <w:rPr>
                <w:noProof/>
                <w:webHidden/>
              </w:rPr>
              <w:fldChar w:fldCharType="begin"/>
            </w:r>
            <w:r w:rsidR="002D69C1">
              <w:rPr>
                <w:noProof/>
                <w:webHidden/>
              </w:rPr>
              <w:instrText xml:space="preserve"> PAGEREF _Toc66798842 \h </w:instrText>
            </w:r>
            <w:r w:rsidR="002D69C1">
              <w:rPr>
                <w:noProof/>
                <w:webHidden/>
              </w:rPr>
            </w:r>
            <w:r w:rsidR="002D69C1">
              <w:rPr>
                <w:noProof/>
                <w:webHidden/>
              </w:rPr>
              <w:fldChar w:fldCharType="separate"/>
            </w:r>
            <w:r w:rsidR="002D69C1">
              <w:rPr>
                <w:noProof/>
                <w:webHidden/>
              </w:rPr>
              <w:t>11</w:t>
            </w:r>
            <w:r w:rsidR="002D69C1">
              <w:rPr>
                <w:noProof/>
                <w:webHidden/>
              </w:rPr>
              <w:fldChar w:fldCharType="end"/>
            </w:r>
          </w:hyperlink>
        </w:p>
        <w:p w:rsidR="002D69C1" w:rsidP="00FA0987" w:rsidRDefault="00586360" w14:paraId="64481989" w14:textId="7DDFDAA3">
          <w:pPr>
            <w:pStyle w:val="TOC2"/>
            <w:tabs>
              <w:tab w:val="left" w:pos="880"/>
              <w:tab w:val="right" w:pos="9350"/>
            </w:tabs>
            <w:spacing w:after="0" w:line="240" w:lineRule="auto"/>
            <w:rPr>
              <w:rFonts w:eastAsiaTheme="minorEastAsia"/>
              <w:noProof/>
            </w:rPr>
          </w:pPr>
          <w:hyperlink w:history="1" w:anchor="_Toc66798843">
            <w:r w:rsidRPr="00A253D3" w:rsidR="002D69C1">
              <w:rPr>
                <w:rStyle w:val="Hyperlink"/>
                <w:rFonts w:ascii="Times New Roman" w:hAnsi="Times New Roman" w:eastAsia="Times New Roman" w:cs="Times New Roman"/>
                <w:noProof/>
              </w:rPr>
              <w:t xml:space="preserve">3.1 </w:t>
            </w:r>
            <w:r w:rsidR="002D69C1">
              <w:rPr>
                <w:rFonts w:eastAsiaTheme="minorEastAsia"/>
                <w:noProof/>
              </w:rPr>
              <w:tab/>
            </w:r>
            <w:r w:rsidRPr="00A253D3" w:rsidR="002D69C1">
              <w:rPr>
                <w:rStyle w:val="Hyperlink"/>
                <w:rFonts w:ascii="Times New Roman" w:hAnsi="Times New Roman" w:eastAsia="Times New Roman" w:cs="Times New Roman"/>
                <w:noProof/>
              </w:rPr>
              <w:t>Methodology</w:t>
            </w:r>
            <w:r w:rsidR="002D69C1">
              <w:rPr>
                <w:noProof/>
                <w:webHidden/>
              </w:rPr>
              <w:tab/>
            </w:r>
            <w:r w:rsidR="002D69C1">
              <w:rPr>
                <w:noProof/>
                <w:webHidden/>
              </w:rPr>
              <w:fldChar w:fldCharType="begin"/>
            </w:r>
            <w:r w:rsidR="002D69C1">
              <w:rPr>
                <w:noProof/>
                <w:webHidden/>
              </w:rPr>
              <w:instrText xml:space="preserve"> PAGEREF _Toc66798843 \h </w:instrText>
            </w:r>
            <w:r w:rsidR="002D69C1">
              <w:rPr>
                <w:noProof/>
                <w:webHidden/>
              </w:rPr>
            </w:r>
            <w:r w:rsidR="002D69C1">
              <w:rPr>
                <w:noProof/>
                <w:webHidden/>
              </w:rPr>
              <w:fldChar w:fldCharType="separate"/>
            </w:r>
            <w:r w:rsidR="002D69C1">
              <w:rPr>
                <w:noProof/>
                <w:webHidden/>
              </w:rPr>
              <w:t>12</w:t>
            </w:r>
            <w:r w:rsidR="002D69C1">
              <w:rPr>
                <w:noProof/>
                <w:webHidden/>
              </w:rPr>
              <w:fldChar w:fldCharType="end"/>
            </w:r>
          </w:hyperlink>
        </w:p>
        <w:p w:rsidR="002D69C1" w:rsidP="00FA0987" w:rsidRDefault="00586360" w14:paraId="3D0876FC" w14:textId="3111CDB4">
          <w:pPr>
            <w:pStyle w:val="TOC2"/>
            <w:tabs>
              <w:tab w:val="left" w:pos="880"/>
              <w:tab w:val="right" w:pos="9350"/>
            </w:tabs>
            <w:spacing w:after="0" w:line="240" w:lineRule="auto"/>
            <w:rPr>
              <w:rFonts w:eastAsiaTheme="minorEastAsia"/>
              <w:noProof/>
            </w:rPr>
          </w:pPr>
          <w:hyperlink w:history="1" w:anchor="_Toc66798844">
            <w:r w:rsidRPr="00A253D3" w:rsidR="002D69C1">
              <w:rPr>
                <w:rStyle w:val="Hyperlink"/>
                <w:rFonts w:ascii="Times New Roman" w:hAnsi="Times New Roman" w:eastAsia="Times New Roman" w:cs="Times New Roman"/>
                <w:noProof/>
              </w:rPr>
              <w:t xml:space="preserve">3.2 </w:t>
            </w:r>
            <w:r w:rsidR="002D69C1">
              <w:rPr>
                <w:rFonts w:eastAsiaTheme="minorEastAsia"/>
                <w:noProof/>
              </w:rPr>
              <w:tab/>
            </w:r>
            <w:r w:rsidRPr="00A253D3" w:rsidR="002D69C1">
              <w:rPr>
                <w:rStyle w:val="Hyperlink"/>
                <w:rFonts w:ascii="Times New Roman" w:hAnsi="Times New Roman" w:eastAsia="Times New Roman" w:cs="Times New Roman"/>
                <w:noProof/>
              </w:rPr>
              <w:t>Key Deliverables and Milestones</w:t>
            </w:r>
            <w:r w:rsidR="002D69C1">
              <w:rPr>
                <w:noProof/>
                <w:webHidden/>
              </w:rPr>
              <w:tab/>
            </w:r>
            <w:r w:rsidR="002D69C1">
              <w:rPr>
                <w:noProof/>
                <w:webHidden/>
              </w:rPr>
              <w:fldChar w:fldCharType="begin"/>
            </w:r>
            <w:r w:rsidR="002D69C1">
              <w:rPr>
                <w:noProof/>
                <w:webHidden/>
              </w:rPr>
              <w:instrText xml:space="preserve"> PAGEREF _Toc66798844 \h </w:instrText>
            </w:r>
            <w:r w:rsidR="002D69C1">
              <w:rPr>
                <w:noProof/>
                <w:webHidden/>
              </w:rPr>
            </w:r>
            <w:r w:rsidR="002D69C1">
              <w:rPr>
                <w:noProof/>
                <w:webHidden/>
              </w:rPr>
              <w:fldChar w:fldCharType="separate"/>
            </w:r>
            <w:r w:rsidR="002D69C1">
              <w:rPr>
                <w:noProof/>
                <w:webHidden/>
              </w:rPr>
              <w:t>12</w:t>
            </w:r>
            <w:r w:rsidR="002D69C1">
              <w:rPr>
                <w:noProof/>
                <w:webHidden/>
              </w:rPr>
              <w:fldChar w:fldCharType="end"/>
            </w:r>
          </w:hyperlink>
        </w:p>
        <w:p w:rsidR="002D69C1" w:rsidP="00FA0987" w:rsidRDefault="00586360" w14:paraId="08C96FB3" w14:textId="13E6C947">
          <w:pPr>
            <w:pStyle w:val="TOC2"/>
            <w:tabs>
              <w:tab w:val="left" w:pos="880"/>
              <w:tab w:val="right" w:pos="9350"/>
            </w:tabs>
            <w:spacing w:after="0" w:line="240" w:lineRule="auto"/>
            <w:rPr>
              <w:rFonts w:eastAsiaTheme="minorEastAsia"/>
              <w:noProof/>
            </w:rPr>
          </w:pPr>
          <w:hyperlink w:history="1" w:anchor="_Toc66798845">
            <w:r w:rsidRPr="00A253D3" w:rsidR="002D69C1">
              <w:rPr>
                <w:rStyle w:val="Hyperlink"/>
                <w:rFonts w:ascii="Times New Roman" w:hAnsi="Times New Roman" w:eastAsia="Times New Roman" w:cs="Times New Roman"/>
                <w:noProof/>
              </w:rPr>
              <w:t>3.3</w:t>
            </w:r>
            <w:r w:rsidR="002D69C1">
              <w:rPr>
                <w:rFonts w:eastAsiaTheme="minorEastAsia"/>
                <w:noProof/>
              </w:rPr>
              <w:tab/>
            </w:r>
            <w:r w:rsidRPr="00A253D3" w:rsidR="002D69C1">
              <w:rPr>
                <w:rStyle w:val="Hyperlink"/>
                <w:rFonts w:ascii="Times New Roman" w:hAnsi="Times New Roman" w:eastAsia="Times New Roman" w:cs="Times New Roman"/>
                <w:noProof/>
              </w:rPr>
              <w:t>Change Management</w:t>
            </w:r>
            <w:r w:rsidR="002D69C1">
              <w:rPr>
                <w:noProof/>
                <w:webHidden/>
              </w:rPr>
              <w:tab/>
            </w:r>
            <w:r w:rsidR="002D69C1">
              <w:rPr>
                <w:noProof/>
                <w:webHidden/>
              </w:rPr>
              <w:fldChar w:fldCharType="begin"/>
            </w:r>
            <w:r w:rsidR="002D69C1">
              <w:rPr>
                <w:noProof/>
                <w:webHidden/>
              </w:rPr>
              <w:instrText xml:space="preserve"> PAGEREF _Toc66798845 \h </w:instrText>
            </w:r>
            <w:r w:rsidR="002D69C1">
              <w:rPr>
                <w:noProof/>
                <w:webHidden/>
              </w:rPr>
            </w:r>
            <w:r w:rsidR="002D69C1">
              <w:rPr>
                <w:noProof/>
                <w:webHidden/>
              </w:rPr>
              <w:fldChar w:fldCharType="separate"/>
            </w:r>
            <w:r w:rsidR="002D69C1">
              <w:rPr>
                <w:noProof/>
                <w:webHidden/>
              </w:rPr>
              <w:t>13</w:t>
            </w:r>
            <w:r w:rsidR="002D69C1">
              <w:rPr>
                <w:noProof/>
                <w:webHidden/>
              </w:rPr>
              <w:fldChar w:fldCharType="end"/>
            </w:r>
          </w:hyperlink>
        </w:p>
        <w:p w:rsidR="002D69C1" w:rsidP="00FA0987" w:rsidRDefault="00586360" w14:paraId="32CEEAD0" w14:textId="15F0DBF0">
          <w:pPr>
            <w:pStyle w:val="TOC2"/>
            <w:tabs>
              <w:tab w:val="left" w:pos="880"/>
              <w:tab w:val="right" w:pos="9350"/>
            </w:tabs>
            <w:spacing w:after="0" w:line="240" w:lineRule="auto"/>
            <w:rPr>
              <w:rFonts w:eastAsiaTheme="minorEastAsia"/>
              <w:noProof/>
            </w:rPr>
          </w:pPr>
          <w:hyperlink w:history="1" w:anchor="_Toc66798846">
            <w:r w:rsidRPr="00A253D3" w:rsidR="002D69C1">
              <w:rPr>
                <w:rStyle w:val="Hyperlink"/>
                <w:rFonts w:ascii="Times New Roman" w:hAnsi="Times New Roman" w:eastAsia="Times New Roman" w:cs="Times New Roman"/>
                <w:noProof/>
              </w:rPr>
              <w:t>3.4</w:t>
            </w:r>
            <w:r w:rsidR="002D69C1">
              <w:rPr>
                <w:rFonts w:eastAsiaTheme="minorEastAsia"/>
                <w:noProof/>
              </w:rPr>
              <w:tab/>
            </w:r>
            <w:r w:rsidRPr="00A253D3" w:rsidR="002D69C1">
              <w:rPr>
                <w:rStyle w:val="Hyperlink"/>
                <w:rFonts w:ascii="Times New Roman" w:hAnsi="Times New Roman" w:eastAsia="Times New Roman" w:cs="Times New Roman"/>
                <w:noProof/>
              </w:rPr>
              <w:t>Assumptions and Constraints</w:t>
            </w:r>
            <w:r w:rsidR="002D69C1">
              <w:rPr>
                <w:noProof/>
                <w:webHidden/>
              </w:rPr>
              <w:tab/>
            </w:r>
            <w:r w:rsidR="002D69C1">
              <w:rPr>
                <w:noProof/>
                <w:webHidden/>
              </w:rPr>
              <w:fldChar w:fldCharType="begin"/>
            </w:r>
            <w:r w:rsidR="002D69C1">
              <w:rPr>
                <w:noProof/>
                <w:webHidden/>
              </w:rPr>
              <w:instrText xml:space="preserve"> PAGEREF _Toc66798846 \h </w:instrText>
            </w:r>
            <w:r w:rsidR="002D69C1">
              <w:rPr>
                <w:noProof/>
                <w:webHidden/>
              </w:rPr>
            </w:r>
            <w:r w:rsidR="002D69C1">
              <w:rPr>
                <w:noProof/>
                <w:webHidden/>
              </w:rPr>
              <w:fldChar w:fldCharType="separate"/>
            </w:r>
            <w:r w:rsidR="002D69C1">
              <w:rPr>
                <w:noProof/>
                <w:webHidden/>
              </w:rPr>
              <w:t>14</w:t>
            </w:r>
            <w:r w:rsidR="002D69C1">
              <w:rPr>
                <w:noProof/>
                <w:webHidden/>
              </w:rPr>
              <w:fldChar w:fldCharType="end"/>
            </w:r>
          </w:hyperlink>
        </w:p>
        <w:p w:rsidR="002D69C1" w:rsidP="00FA0987" w:rsidRDefault="00586360" w14:paraId="4712FDA9" w14:textId="253C21FA">
          <w:pPr>
            <w:pStyle w:val="TOC2"/>
            <w:tabs>
              <w:tab w:val="left" w:pos="880"/>
              <w:tab w:val="right" w:pos="9350"/>
            </w:tabs>
            <w:spacing w:after="0" w:line="240" w:lineRule="auto"/>
            <w:rPr>
              <w:rFonts w:eastAsiaTheme="minorEastAsia"/>
              <w:noProof/>
            </w:rPr>
          </w:pPr>
          <w:hyperlink w:history="1" w:anchor="_Toc66798847">
            <w:r w:rsidRPr="00A253D3" w:rsidR="002D69C1">
              <w:rPr>
                <w:rStyle w:val="Hyperlink"/>
                <w:rFonts w:ascii="Times New Roman" w:hAnsi="Times New Roman" w:eastAsia="Times New Roman" w:cs="Times New Roman"/>
                <w:noProof/>
              </w:rPr>
              <w:t xml:space="preserve">3.5 </w:t>
            </w:r>
            <w:r w:rsidR="002D69C1">
              <w:rPr>
                <w:rFonts w:eastAsiaTheme="minorEastAsia"/>
                <w:noProof/>
              </w:rPr>
              <w:tab/>
            </w:r>
            <w:r w:rsidRPr="00A253D3" w:rsidR="002D69C1">
              <w:rPr>
                <w:rStyle w:val="Hyperlink"/>
                <w:rFonts w:ascii="Times New Roman" w:hAnsi="Times New Roman" w:eastAsia="Times New Roman" w:cs="Times New Roman"/>
                <w:noProof/>
              </w:rPr>
              <w:t>Risk Analysis</w:t>
            </w:r>
            <w:r w:rsidR="002D69C1">
              <w:rPr>
                <w:noProof/>
                <w:webHidden/>
              </w:rPr>
              <w:tab/>
            </w:r>
            <w:r w:rsidR="002D69C1">
              <w:rPr>
                <w:noProof/>
                <w:webHidden/>
              </w:rPr>
              <w:fldChar w:fldCharType="begin"/>
            </w:r>
            <w:r w:rsidR="002D69C1">
              <w:rPr>
                <w:noProof/>
                <w:webHidden/>
              </w:rPr>
              <w:instrText xml:space="preserve"> PAGEREF _Toc66798847 \h </w:instrText>
            </w:r>
            <w:r w:rsidR="002D69C1">
              <w:rPr>
                <w:noProof/>
                <w:webHidden/>
              </w:rPr>
            </w:r>
            <w:r w:rsidR="002D69C1">
              <w:rPr>
                <w:noProof/>
                <w:webHidden/>
              </w:rPr>
              <w:fldChar w:fldCharType="separate"/>
            </w:r>
            <w:r w:rsidR="002D69C1">
              <w:rPr>
                <w:noProof/>
                <w:webHidden/>
              </w:rPr>
              <w:t>15</w:t>
            </w:r>
            <w:r w:rsidR="002D69C1">
              <w:rPr>
                <w:noProof/>
                <w:webHidden/>
              </w:rPr>
              <w:fldChar w:fldCharType="end"/>
            </w:r>
          </w:hyperlink>
        </w:p>
        <w:p w:rsidR="002D69C1" w:rsidP="00FA0987" w:rsidRDefault="00586360" w14:paraId="3E9A1CE7" w14:textId="5DF2F9DE">
          <w:pPr>
            <w:pStyle w:val="TOC1"/>
            <w:tabs>
              <w:tab w:val="left" w:pos="660"/>
              <w:tab w:val="right" w:pos="9350"/>
            </w:tabs>
            <w:spacing w:after="0" w:line="240" w:lineRule="auto"/>
            <w:rPr>
              <w:rFonts w:eastAsiaTheme="minorEastAsia"/>
              <w:noProof/>
            </w:rPr>
          </w:pPr>
          <w:hyperlink w:history="1" w:anchor="_Toc66798848">
            <w:r w:rsidRPr="00A253D3" w:rsidR="002D69C1">
              <w:rPr>
                <w:rStyle w:val="Hyperlink"/>
                <w:rFonts w:ascii="Times New Roman" w:hAnsi="Times New Roman" w:eastAsia="Times New Roman" w:cs="Times New Roman"/>
                <w:noProof/>
              </w:rPr>
              <w:t xml:space="preserve">4. </w:t>
            </w:r>
            <w:r w:rsidR="002D69C1">
              <w:rPr>
                <w:rFonts w:eastAsiaTheme="minorEastAsia"/>
                <w:noProof/>
              </w:rPr>
              <w:tab/>
            </w:r>
            <w:r w:rsidRPr="00A253D3" w:rsidR="002D69C1">
              <w:rPr>
                <w:rStyle w:val="Hyperlink"/>
                <w:rFonts w:ascii="Times New Roman" w:hAnsi="Times New Roman" w:eastAsia="Times New Roman" w:cs="Times New Roman"/>
                <w:noProof/>
              </w:rPr>
              <w:t>Test Plan</w:t>
            </w:r>
            <w:r w:rsidR="002D69C1">
              <w:rPr>
                <w:noProof/>
                <w:webHidden/>
              </w:rPr>
              <w:tab/>
            </w:r>
            <w:r w:rsidR="002D69C1">
              <w:rPr>
                <w:noProof/>
                <w:webHidden/>
              </w:rPr>
              <w:fldChar w:fldCharType="begin"/>
            </w:r>
            <w:r w:rsidR="002D69C1">
              <w:rPr>
                <w:noProof/>
                <w:webHidden/>
              </w:rPr>
              <w:instrText xml:space="preserve"> PAGEREF _Toc66798848 \h </w:instrText>
            </w:r>
            <w:r w:rsidR="002D69C1">
              <w:rPr>
                <w:noProof/>
                <w:webHidden/>
              </w:rPr>
            </w:r>
            <w:r w:rsidR="002D69C1">
              <w:rPr>
                <w:noProof/>
                <w:webHidden/>
              </w:rPr>
              <w:fldChar w:fldCharType="separate"/>
            </w:r>
            <w:r w:rsidR="002D69C1">
              <w:rPr>
                <w:noProof/>
                <w:webHidden/>
              </w:rPr>
              <w:t>16</w:t>
            </w:r>
            <w:r w:rsidR="002D69C1">
              <w:rPr>
                <w:noProof/>
                <w:webHidden/>
              </w:rPr>
              <w:fldChar w:fldCharType="end"/>
            </w:r>
          </w:hyperlink>
        </w:p>
        <w:p w:rsidR="002D69C1" w:rsidP="00FA0987" w:rsidRDefault="00586360" w14:paraId="3953A1F6" w14:textId="50BCD621">
          <w:pPr>
            <w:pStyle w:val="TOC2"/>
            <w:tabs>
              <w:tab w:val="left" w:pos="880"/>
              <w:tab w:val="right" w:pos="9350"/>
            </w:tabs>
            <w:spacing w:after="0" w:line="240" w:lineRule="auto"/>
            <w:rPr>
              <w:rFonts w:eastAsiaTheme="minorEastAsia"/>
              <w:noProof/>
            </w:rPr>
          </w:pPr>
          <w:hyperlink w:history="1" w:anchor="_Toc66798849">
            <w:r w:rsidRPr="00A253D3" w:rsidR="002D69C1">
              <w:rPr>
                <w:rStyle w:val="Hyperlink"/>
                <w:rFonts w:ascii="Times New Roman" w:hAnsi="Times New Roman" w:eastAsia="Times New Roman" w:cs="Times New Roman"/>
                <w:noProof/>
              </w:rPr>
              <w:t xml:space="preserve">4.1 </w:t>
            </w:r>
            <w:r w:rsidR="002D69C1">
              <w:rPr>
                <w:rFonts w:eastAsiaTheme="minorEastAsia"/>
                <w:noProof/>
              </w:rPr>
              <w:tab/>
            </w:r>
            <w:r w:rsidRPr="00A253D3" w:rsidR="002D69C1">
              <w:rPr>
                <w:rStyle w:val="Hyperlink"/>
                <w:rFonts w:ascii="Times New Roman" w:hAnsi="Times New Roman" w:eastAsia="Times New Roman" w:cs="Times New Roman"/>
                <w:noProof/>
              </w:rPr>
              <w:t>Introduction</w:t>
            </w:r>
            <w:r w:rsidR="002D69C1">
              <w:rPr>
                <w:noProof/>
                <w:webHidden/>
              </w:rPr>
              <w:tab/>
            </w:r>
            <w:r w:rsidR="002D69C1">
              <w:rPr>
                <w:noProof/>
                <w:webHidden/>
              </w:rPr>
              <w:fldChar w:fldCharType="begin"/>
            </w:r>
            <w:r w:rsidR="002D69C1">
              <w:rPr>
                <w:noProof/>
                <w:webHidden/>
              </w:rPr>
              <w:instrText xml:space="preserve"> PAGEREF _Toc66798849 \h </w:instrText>
            </w:r>
            <w:r w:rsidR="002D69C1">
              <w:rPr>
                <w:noProof/>
                <w:webHidden/>
              </w:rPr>
            </w:r>
            <w:r w:rsidR="002D69C1">
              <w:rPr>
                <w:noProof/>
                <w:webHidden/>
              </w:rPr>
              <w:fldChar w:fldCharType="separate"/>
            </w:r>
            <w:r w:rsidR="002D69C1">
              <w:rPr>
                <w:noProof/>
                <w:webHidden/>
              </w:rPr>
              <w:t>16</w:t>
            </w:r>
            <w:r w:rsidR="002D69C1">
              <w:rPr>
                <w:noProof/>
                <w:webHidden/>
              </w:rPr>
              <w:fldChar w:fldCharType="end"/>
            </w:r>
          </w:hyperlink>
        </w:p>
        <w:p w:rsidR="002D69C1" w:rsidP="00FA0987" w:rsidRDefault="00586360" w14:paraId="58791E40" w14:textId="1651F41D">
          <w:pPr>
            <w:pStyle w:val="TOC3"/>
            <w:tabs>
              <w:tab w:val="left" w:pos="1320"/>
              <w:tab w:val="right" w:pos="9350"/>
            </w:tabs>
            <w:spacing w:after="0" w:line="240" w:lineRule="auto"/>
            <w:rPr>
              <w:rFonts w:cstheme="minorBidi"/>
              <w:noProof/>
            </w:rPr>
          </w:pPr>
          <w:hyperlink w:history="1" w:anchor="_Toc66798850">
            <w:r w:rsidRPr="00A253D3" w:rsidR="002D69C1">
              <w:rPr>
                <w:rStyle w:val="Hyperlink"/>
                <w:rFonts w:ascii="Times New Roman" w:hAnsi="Times New Roman"/>
                <w:bCs/>
                <w:noProof/>
              </w:rPr>
              <w:t xml:space="preserve">4.1.1 </w:t>
            </w:r>
            <w:r w:rsidR="002D69C1">
              <w:rPr>
                <w:rFonts w:cstheme="minorBidi"/>
                <w:noProof/>
              </w:rPr>
              <w:tab/>
            </w:r>
            <w:r w:rsidRPr="00A253D3" w:rsidR="002D69C1">
              <w:rPr>
                <w:rStyle w:val="Hyperlink"/>
                <w:rFonts w:ascii="Times New Roman" w:hAnsi="Times New Roman"/>
                <w:bCs/>
                <w:noProof/>
              </w:rPr>
              <w:t>Purpose</w:t>
            </w:r>
            <w:r w:rsidR="002D69C1">
              <w:rPr>
                <w:noProof/>
                <w:webHidden/>
              </w:rPr>
              <w:tab/>
            </w:r>
            <w:r w:rsidR="002D69C1">
              <w:rPr>
                <w:noProof/>
                <w:webHidden/>
              </w:rPr>
              <w:fldChar w:fldCharType="begin"/>
            </w:r>
            <w:r w:rsidR="002D69C1">
              <w:rPr>
                <w:noProof/>
                <w:webHidden/>
              </w:rPr>
              <w:instrText xml:space="preserve"> PAGEREF _Toc66798850 \h </w:instrText>
            </w:r>
            <w:r w:rsidR="002D69C1">
              <w:rPr>
                <w:noProof/>
                <w:webHidden/>
              </w:rPr>
            </w:r>
            <w:r w:rsidR="002D69C1">
              <w:rPr>
                <w:noProof/>
                <w:webHidden/>
              </w:rPr>
              <w:fldChar w:fldCharType="separate"/>
            </w:r>
            <w:r w:rsidR="002D69C1">
              <w:rPr>
                <w:noProof/>
                <w:webHidden/>
              </w:rPr>
              <w:t>16</w:t>
            </w:r>
            <w:r w:rsidR="002D69C1">
              <w:rPr>
                <w:noProof/>
                <w:webHidden/>
              </w:rPr>
              <w:fldChar w:fldCharType="end"/>
            </w:r>
          </w:hyperlink>
        </w:p>
        <w:p w:rsidR="002D69C1" w:rsidP="00FA0987" w:rsidRDefault="00586360" w14:paraId="398A6CD2" w14:textId="1714D8EC">
          <w:pPr>
            <w:pStyle w:val="TOC3"/>
            <w:tabs>
              <w:tab w:val="left" w:pos="1320"/>
              <w:tab w:val="right" w:pos="9350"/>
            </w:tabs>
            <w:spacing w:after="0" w:line="240" w:lineRule="auto"/>
            <w:rPr>
              <w:rFonts w:cstheme="minorBidi"/>
              <w:noProof/>
            </w:rPr>
          </w:pPr>
          <w:hyperlink w:history="1" w:anchor="_Toc66798851">
            <w:r w:rsidRPr="00A253D3" w:rsidR="002D69C1">
              <w:rPr>
                <w:rStyle w:val="Hyperlink"/>
                <w:rFonts w:ascii="Times New Roman" w:hAnsi="Times New Roman"/>
                <w:bCs/>
                <w:noProof/>
              </w:rPr>
              <w:t xml:space="preserve">4.1.2 </w:t>
            </w:r>
            <w:r w:rsidR="002D69C1">
              <w:rPr>
                <w:rFonts w:cstheme="minorBidi"/>
                <w:noProof/>
              </w:rPr>
              <w:tab/>
            </w:r>
            <w:r w:rsidRPr="00A253D3" w:rsidR="002D69C1">
              <w:rPr>
                <w:rStyle w:val="Hyperlink"/>
                <w:rFonts w:ascii="Times New Roman" w:hAnsi="Times New Roman"/>
                <w:bCs/>
                <w:noProof/>
              </w:rPr>
              <w:t>Coverage</w:t>
            </w:r>
            <w:r w:rsidR="002D69C1">
              <w:rPr>
                <w:noProof/>
                <w:webHidden/>
              </w:rPr>
              <w:tab/>
            </w:r>
            <w:r w:rsidR="002D69C1">
              <w:rPr>
                <w:noProof/>
                <w:webHidden/>
              </w:rPr>
              <w:fldChar w:fldCharType="begin"/>
            </w:r>
            <w:r w:rsidR="002D69C1">
              <w:rPr>
                <w:noProof/>
                <w:webHidden/>
              </w:rPr>
              <w:instrText xml:space="preserve"> PAGEREF _Toc66798851 \h </w:instrText>
            </w:r>
            <w:r w:rsidR="002D69C1">
              <w:rPr>
                <w:noProof/>
                <w:webHidden/>
              </w:rPr>
            </w:r>
            <w:r w:rsidR="002D69C1">
              <w:rPr>
                <w:noProof/>
                <w:webHidden/>
              </w:rPr>
              <w:fldChar w:fldCharType="separate"/>
            </w:r>
            <w:r w:rsidR="002D69C1">
              <w:rPr>
                <w:noProof/>
                <w:webHidden/>
              </w:rPr>
              <w:t>16</w:t>
            </w:r>
            <w:r w:rsidR="002D69C1">
              <w:rPr>
                <w:noProof/>
                <w:webHidden/>
              </w:rPr>
              <w:fldChar w:fldCharType="end"/>
            </w:r>
          </w:hyperlink>
        </w:p>
        <w:p w:rsidR="002D69C1" w:rsidP="00FA0987" w:rsidRDefault="00586360" w14:paraId="0E7D7987" w14:textId="4BD52E31">
          <w:pPr>
            <w:pStyle w:val="TOC2"/>
            <w:tabs>
              <w:tab w:val="left" w:pos="880"/>
              <w:tab w:val="right" w:pos="9350"/>
            </w:tabs>
            <w:spacing w:after="0" w:line="240" w:lineRule="auto"/>
            <w:rPr>
              <w:rFonts w:eastAsiaTheme="minorEastAsia"/>
              <w:noProof/>
            </w:rPr>
          </w:pPr>
          <w:hyperlink w:history="1" w:anchor="_Toc66798852">
            <w:r w:rsidRPr="00A253D3" w:rsidR="002D69C1">
              <w:rPr>
                <w:rStyle w:val="Hyperlink"/>
                <w:rFonts w:ascii="Times New Roman" w:hAnsi="Times New Roman" w:eastAsia="Times New Roman" w:cs="Times New Roman"/>
                <w:noProof/>
              </w:rPr>
              <w:t xml:space="preserve">4.2 </w:t>
            </w:r>
            <w:r w:rsidR="002D69C1">
              <w:rPr>
                <w:rFonts w:eastAsiaTheme="minorEastAsia"/>
                <w:noProof/>
              </w:rPr>
              <w:tab/>
            </w:r>
            <w:r w:rsidRPr="00A253D3" w:rsidR="002D69C1">
              <w:rPr>
                <w:rStyle w:val="Hyperlink"/>
                <w:rFonts w:ascii="Times New Roman" w:hAnsi="Times New Roman" w:eastAsia="Times New Roman" w:cs="Times New Roman"/>
                <w:noProof/>
              </w:rPr>
              <w:t>Requirements</w:t>
            </w:r>
            <w:r w:rsidR="002D69C1">
              <w:rPr>
                <w:noProof/>
                <w:webHidden/>
              </w:rPr>
              <w:tab/>
            </w:r>
            <w:r w:rsidR="002D69C1">
              <w:rPr>
                <w:noProof/>
                <w:webHidden/>
              </w:rPr>
              <w:fldChar w:fldCharType="begin"/>
            </w:r>
            <w:r w:rsidR="002D69C1">
              <w:rPr>
                <w:noProof/>
                <w:webHidden/>
              </w:rPr>
              <w:instrText xml:space="preserve"> PAGEREF _Toc66798852 \h </w:instrText>
            </w:r>
            <w:r w:rsidR="002D69C1">
              <w:rPr>
                <w:noProof/>
                <w:webHidden/>
              </w:rPr>
            </w:r>
            <w:r w:rsidR="002D69C1">
              <w:rPr>
                <w:noProof/>
                <w:webHidden/>
              </w:rPr>
              <w:fldChar w:fldCharType="separate"/>
            </w:r>
            <w:r w:rsidR="002D69C1">
              <w:rPr>
                <w:noProof/>
                <w:webHidden/>
              </w:rPr>
              <w:t>16</w:t>
            </w:r>
            <w:r w:rsidR="002D69C1">
              <w:rPr>
                <w:noProof/>
                <w:webHidden/>
              </w:rPr>
              <w:fldChar w:fldCharType="end"/>
            </w:r>
          </w:hyperlink>
        </w:p>
        <w:p w:rsidR="002D69C1" w:rsidP="00FA0987" w:rsidRDefault="00586360" w14:paraId="7EABDD39" w14:textId="06E29FB0">
          <w:pPr>
            <w:pStyle w:val="TOC3"/>
            <w:tabs>
              <w:tab w:val="left" w:pos="1320"/>
              <w:tab w:val="right" w:pos="9350"/>
            </w:tabs>
            <w:spacing w:after="0" w:line="240" w:lineRule="auto"/>
            <w:rPr>
              <w:rFonts w:cstheme="minorBidi"/>
              <w:noProof/>
            </w:rPr>
          </w:pPr>
          <w:hyperlink w:history="1" w:anchor="_Toc66798853">
            <w:r w:rsidRPr="00A253D3" w:rsidR="002D69C1">
              <w:rPr>
                <w:rStyle w:val="Hyperlink"/>
                <w:rFonts w:ascii="Times New Roman" w:hAnsi="Times New Roman"/>
                <w:bCs/>
                <w:noProof/>
              </w:rPr>
              <w:t xml:space="preserve">4.2.1 </w:t>
            </w:r>
            <w:r w:rsidR="002D69C1">
              <w:rPr>
                <w:rFonts w:cstheme="minorBidi"/>
                <w:noProof/>
              </w:rPr>
              <w:tab/>
            </w:r>
            <w:r w:rsidRPr="00A253D3" w:rsidR="002D69C1">
              <w:rPr>
                <w:rStyle w:val="Hyperlink"/>
                <w:rFonts w:ascii="Times New Roman" w:hAnsi="Times New Roman"/>
                <w:bCs/>
                <w:noProof/>
              </w:rPr>
              <w:t>Software Requirements</w:t>
            </w:r>
            <w:r w:rsidR="002D69C1">
              <w:rPr>
                <w:noProof/>
                <w:webHidden/>
              </w:rPr>
              <w:tab/>
            </w:r>
            <w:r w:rsidR="002D69C1">
              <w:rPr>
                <w:noProof/>
                <w:webHidden/>
              </w:rPr>
              <w:fldChar w:fldCharType="begin"/>
            </w:r>
            <w:r w:rsidR="002D69C1">
              <w:rPr>
                <w:noProof/>
                <w:webHidden/>
              </w:rPr>
              <w:instrText xml:space="preserve"> PAGEREF _Toc66798853 \h </w:instrText>
            </w:r>
            <w:r w:rsidR="002D69C1">
              <w:rPr>
                <w:noProof/>
                <w:webHidden/>
              </w:rPr>
            </w:r>
            <w:r w:rsidR="002D69C1">
              <w:rPr>
                <w:noProof/>
                <w:webHidden/>
              </w:rPr>
              <w:fldChar w:fldCharType="separate"/>
            </w:r>
            <w:r w:rsidR="002D69C1">
              <w:rPr>
                <w:noProof/>
                <w:webHidden/>
              </w:rPr>
              <w:t>17</w:t>
            </w:r>
            <w:r w:rsidR="002D69C1">
              <w:rPr>
                <w:noProof/>
                <w:webHidden/>
              </w:rPr>
              <w:fldChar w:fldCharType="end"/>
            </w:r>
          </w:hyperlink>
        </w:p>
        <w:p w:rsidR="002D69C1" w:rsidP="00FA0987" w:rsidRDefault="00586360" w14:paraId="2252C1DB" w14:textId="1B4EAB40">
          <w:pPr>
            <w:pStyle w:val="TOC3"/>
            <w:tabs>
              <w:tab w:val="left" w:pos="1320"/>
              <w:tab w:val="right" w:pos="9350"/>
            </w:tabs>
            <w:spacing w:after="0" w:line="240" w:lineRule="auto"/>
            <w:rPr>
              <w:rFonts w:cstheme="minorBidi"/>
              <w:noProof/>
            </w:rPr>
          </w:pPr>
          <w:hyperlink w:history="1" w:anchor="_Toc66798854">
            <w:r w:rsidRPr="00A253D3" w:rsidR="002D69C1">
              <w:rPr>
                <w:rStyle w:val="Hyperlink"/>
                <w:rFonts w:ascii="Times New Roman" w:hAnsi="Times New Roman"/>
                <w:bCs/>
                <w:noProof/>
              </w:rPr>
              <w:t xml:space="preserve">4.2.2 </w:t>
            </w:r>
            <w:r w:rsidR="002D69C1">
              <w:rPr>
                <w:rFonts w:cstheme="minorBidi"/>
                <w:noProof/>
              </w:rPr>
              <w:tab/>
            </w:r>
            <w:r w:rsidRPr="00A253D3" w:rsidR="002D69C1">
              <w:rPr>
                <w:rStyle w:val="Hyperlink"/>
                <w:rFonts w:ascii="Times New Roman" w:hAnsi="Times New Roman"/>
                <w:bCs/>
                <w:noProof/>
              </w:rPr>
              <w:t>Hardware Requirements</w:t>
            </w:r>
            <w:r w:rsidR="002D69C1">
              <w:rPr>
                <w:noProof/>
                <w:webHidden/>
              </w:rPr>
              <w:tab/>
            </w:r>
            <w:r w:rsidR="002D69C1">
              <w:rPr>
                <w:noProof/>
                <w:webHidden/>
              </w:rPr>
              <w:fldChar w:fldCharType="begin"/>
            </w:r>
            <w:r w:rsidR="002D69C1">
              <w:rPr>
                <w:noProof/>
                <w:webHidden/>
              </w:rPr>
              <w:instrText xml:space="preserve"> PAGEREF _Toc66798854 \h </w:instrText>
            </w:r>
            <w:r w:rsidR="002D69C1">
              <w:rPr>
                <w:noProof/>
                <w:webHidden/>
              </w:rPr>
            </w:r>
            <w:r w:rsidR="002D69C1">
              <w:rPr>
                <w:noProof/>
                <w:webHidden/>
              </w:rPr>
              <w:fldChar w:fldCharType="separate"/>
            </w:r>
            <w:r w:rsidR="002D69C1">
              <w:rPr>
                <w:noProof/>
                <w:webHidden/>
              </w:rPr>
              <w:t>17</w:t>
            </w:r>
            <w:r w:rsidR="002D69C1">
              <w:rPr>
                <w:noProof/>
                <w:webHidden/>
              </w:rPr>
              <w:fldChar w:fldCharType="end"/>
            </w:r>
          </w:hyperlink>
        </w:p>
        <w:p w:rsidR="002D69C1" w:rsidP="00FA0987" w:rsidRDefault="00586360" w14:paraId="5BE3A2A2" w14:textId="7269C690">
          <w:pPr>
            <w:pStyle w:val="TOC2"/>
            <w:tabs>
              <w:tab w:val="left" w:pos="880"/>
              <w:tab w:val="right" w:pos="9350"/>
            </w:tabs>
            <w:spacing w:after="0" w:line="240" w:lineRule="auto"/>
            <w:rPr>
              <w:rFonts w:eastAsiaTheme="minorEastAsia"/>
              <w:noProof/>
            </w:rPr>
          </w:pPr>
          <w:hyperlink w:history="1" w:anchor="_Toc66798855">
            <w:r w:rsidRPr="00A253D3" w:rsidR="002D69C1">
              <w:rPr>
                <w:rStyle w:val="Hyperlink"/>
                <w:rFonts w:ascii="Times New Roman" w:hAnsi="Times New Roman" w:eastAsia="Times New Roman" w:cs="Times New Roman"/>
                <w:noProof/>
              </w:rPr>
              <w:t xml:space="preserve">4.3 </w:t>
            </w:r>
            <w:r w:rsidR="002D69C1">
              <w:rPr>
                <w:rFonts w:eastAsiaTheme="minorEastAsia"/>
                <w:noProof/>
              </w:rPr>
              <w:tab/>
            </w:r>
            <w:r w:rsidRPr="00A253D3" w:rsidR="002D69C1">
              <w:rPr>
                <w:rStyle w:val="Hyperlink"/>
                <w:rFonts w:ascii="Times New Roman" w:hAnsi="Times New Roman" w:eastAsia="Times New Roman" w:cs="Times New Roman"/>
                <w:noProof/>
              </w:rPr>
              <w:t>Testing</w:t>
            </w:r>
            <w:r w:rsidR="002D69C1">
              <w:rPr>
                <w:noProof/>
                <w:webHidden/>
              </w:rPr>
              <w:tab/>
            </w:r>
            <w:r w:rsidR="002D69C1">
              <w:rPr>
                <w:noProof/>
                <w:webHidden/>
              </w:rPr>
              <w:fldChar w:fldCharType="begin"/>
            </w:r>
            <w:r w:rsidR="002D69C1">
              <w:rPr>
                <w:noProof/>
                <w:webHidden/>
              </w:rPr>
              <w:instrText xml:space="preserve"> PAGEREF _Toc66798855 \h </w:instrText>
            </w:r>
            <w:r w:rsidR="002D69C1">
              <w:rPr>
                <w:noProof/>
                <w:webHidden/>
              </w:rPr>
            </w:r>
            <w:r w:rsidR="002D69C1">
              <w:rPr>
                <w:noProof/>
                <w:webHidden/>
              </w:rPr>
              <w:fldChar w:fldCharType="separate"/>
            </w:r>
            <w:r w:rsidR="002D69C1">
              <w:rPr>
                <w:noProof/>
                <w:webHidden/>
              </w:rPr>
              <w:t>17</w:t>
            </w:r>
            <w:r w:rsidR="002D69C1">
              <w:rPr>
                <w:noProof/>
                <w:webHidden/>
              </w:rPr>
              <w:fldChar w:fldCharType="end"/>
            </w:r>
          </w:hyperlink>
        </w:p>
        <w:p w:rsidR="002D69C1" w:rsidP="00FA0987" w:rsidRDefault="00586360" w14:paraId="46E303E8" w14:textId="1FEFC9CD">
          <w:pPr>
            <w:pStyle w:val="TOC3"/>
            <w:tabs>
              <w:tab w:val="left" w:pos="1320"/>
              <w:tab w:val="right" w:pos="9350"/>
            </w:tabs>
            <w:spacing w:after="0" w:line="240" w:lineRule="auto"/>
            <w:rPr>
              <w:rFonts w:cstheme="minorBidi"/>
              <w:noProof/>
            </w:rPr>
          </w:pPr>
          <w:hyperlink w:history="1" w:anchor="_Toc66798856">
            <w:r w:rsidRPr="00A253D3" w:rsidR="002D69C1">
              <w:rPr>
                <w:rStyle w:val="Hyperlink"/>
                <w:rFonts w:ascii="Times New Roman" w:hAnsi="Times New Roman"/>
                <w:bCs/>
                <w:noProof/>
              </w:rPr>
              <w:t xml:space="preserve">4.3.1 </w:t>
            </w:r>
            <w:r w:rsidR="002D69C1">
              <w:rPr>
                <w:rFonts w:cstheme="minorBidi"/>
                <w:noProof/>
              </w:rPr>
              <w:tab/>
            </w:r>
            <w:r w:rsidRPr="00A253D3" w:rsidR="002D69C1">
              <w:rPr>
                <w:rStyle w:val="Hyperlink"/>
                <w:rFonts w:ascii="Times New Roman" w:hAnsi="Times New Roman"/>
                <w:bCs/>
                <w:noProof/>
              </w:rPr>
              <w:t>Test Strategy</w:t>
            </w:r>
            <w:r w:rsidR="002D69C1">
              <w:rPr>
                <w:noProof/>
                <w:webHidden/>
              </w:rPr>
              <w:tab/>
            </w:r>
            <w:r w:rsidR="002D69C1">
              <w:rPr>
                <w:noProof/>
                <w:webHidden/>
              </w:rPr>
              <w:fldChar w:fldCharType="begin"/>
            </w:r>
            <w:r w:rsidR="002D69C1">
              <w:rPr>
                <w:noProof/>
                <w:webHidden/>
              </w:rPr>
              <w:instrText xml:space="preserve"> PAGEREF _Toc66798856 \h </w:instrText>
            </w:r>
            <w:r w:rsidR="002D69C1">
              <w:rPr>
                <w:noProof/>
                <w:webHidden/>
              </w:rPr>
            </w:r>
            <w:r w:rsidR="002D69C1">
              <w:rPr>
                <w:noProof/>
                <w:webHidden/>
              </w:rPr>
              <w:fldChar w:fldCharType="separate"/>
            </w:r>
            <w:r w:rsidR="002D69C1">
              <w:rPr>
                <w:noProof/>
                <w:webHidden/>
              </w:rPr>
              <w:t>17</w:t>
            </w:r>
            <w:r w:rsidR="002D69C1">
              <w:rPr>
                <w:noProof/>
                <w:webHidden/>
              </w:rPr>
              <w:fldChar w:fldCharType="end"/>
            </w:r>
          </w:hyperlink>
        </w:p>
        <w:p w:rsidR="002D69C1" w:rsidP="00FA0987" w:rsidRDefault="00586360" w14:paraId="0E19BA12" w14:textId="64157F73">
          <w:pPr>
            <w:pStyle w:val="TOC3"/>
            <w:tabs>
              <w:tab w:val="left" w:pos="1320"/>
              <w:tab w:val="right" w:pos="9350"/>
            </w:tabs>
            <w:spacing w:after="0" w:line="240" w:lineRule="auto"/>
            <w:rPr>
              <w:rFonts w:cstheme="minorBidi"/>
              <w:noProof/>
            </w:rPr>
          </w:pPr>
          <w:hyperlink w:history="1" w:anchor="_Toc66798857">
            <w:r w:rsidRPr="00A253D3" w:rsidR="002D69C1">
              <w:rPr>
                <w:rStyle w:val="Hyperlink"/>
                <w:rFonts w:ascii="Times New Roman" w:hAnsi="Times New Roman"/>
                <w:bCs/>
                <w:noProof/>
              </w:rPr>
              <w:t xml:space="preserve">4.3.2 </w:t>
            </w:r>
            <w:r w:rsidR="002D69C1">
              <w:rPr>
                <w:rFonts w:cstheme="minorBidi"/>
                <w:noProof/>
              </w:rPr>
              <w:tab/>
            </w:r>
            <w:r w:rsidRPr="00A253D3" w:rsidR="002D69C1">
              <w:rPr>
                <w:rStyle w:val="Hyperlink"/>
                <w:rFonts w:ascii="Times New Roman" w:hAnsi="Times New Roman"/>
                <w:bCs/>
                <w:noProof/>
              </w:rPr>
              <w:t>Proposed Test Cases</w:t>
            </w:r>
            <w:r w:rsidR="002D69C1">
              <w:rPr>
                <w:noProof/>
                <w:webHidden/>
              </w:rPr>
              <w:tab/>
            </w:r>
            <w:r w:rsidR="002D69C1">
              <w:rPr>
                <w:noProof/>
                <w:webHidden/>
              </w:rPr>
              <w:fldChar w:fldCharType="begin"/>
            </w:r>
            <w:r w:rsidR="002D69C1">
              <w:rPr>
                <w:noProof/>
                <w:webHidden/>
              </w:rPr>
              <w:instrText xml:space="preserve"> PAGEREF _Toc66798857 \h </w:instrText>
            </w:r>
            <w:r w:rsidR="002D69C1">
              <w:rPr>
                <w:noProof/>
                <w:webHidden/>
              </w:rPr>
            </w:r>
            <w:r w:rsidR="002D69C1">
              <w:rPr>
                <w:noProof/>
                <w:webHidden/>
              </w:rPr>
              <w:fldChar w:fldCharType="separate"/>
            </w:r>
            <w:r w:rsidR="002D69C1">
              <w:rPr>
                <w:noProof/>
                <w:webHidden/>
              </w:rPr>
              <w:t>17</w:t>
            </w:r>
            <w:r w:rsidR="002D69C1">
              <w:rPr>
                <w:noProof/>
                <w:webHidden/>
              </w:rPr>
              <w:fldChar w:fldCharType="end"/>
            </w:r>
          </w:hyperlink>
        </w:p>
        <w:p w:rsidR="002D69C1" w:rsidP="00FA0987" w:rsidRDefault="00586360" w14:paraId="0C03EF67" w14:textId="59640F99">
          <w:pPr>
            <w:pStyle w:val="TOC2"/>
            <w:tabs>
              <w:tab w:val="left" w:pos="880"/>
              <w:tab w:val="right" w:pos="9350"/>
            </w:tabs>
            <w:spacing w:after="0" w:line="240" w:lineRule="auto"/>
            <w:rPr>
              <w:rFonts w:eastAsiaTheme="minorEastAsia"/>
              <w:noProof/>
            </w:rPr>
          </w:pPr>
          <w:hyperlink w:history="1" w:anchor="_Toc66798858">
            <w:r w:rsidRPr="00A253D3" w:rsidR="002D69C1">
              <w:rPr>
                <w:rStyle w:val="Hyperlink"/>
                <w:rFonts w:ascii="Times New Roman" w:hAnsi="Times New Roman" w:eastAsia="Times New Roman" w:cs="Times New Roman"/>
                <w:noProof/>
              </w:rPr>
              <w:t xml:space="preserve">4.4 </w:t>
            </w:r>
            <w:r w:rsidR="002D69C1">
              <w:rPr>
                <w:rFonts w:eastAsiaTheme="minorEastAsia"/>
                <w:noProof/>
              </w:rPr>
              <w:tab/>
            </w:r>
            <w:r w:rsidRPr="00A253D3" w:rsidR="002D69C1">
              <w:rPr>
                <w:rStyle w:val="Hyperlink"/>
                <w:rFonts w:ascii="Times New Roman" w:hAnsi="Times New Roman" w:eastAsia="Times New Roman" w:cs="Times New Roman"/>
                <w:noProof/>
              </w:rPr>
              <w:t>Assumptions and Constraints</w:t>
            </w:r>
            <w:r w:rsidR="002D69C1">
              <w:rPr>
                <w:noProof/>
                <w:webHidden/>
              </w:rPr>
              <w:tab/>
            </w:r>
            <w:r w:rsidR="002D69C1">
              <w:rPr>
                <w:noProof/>
                <w:webHidden/>
              </w:rPr>
              <w:fldChar w:fldCharType="begin"/>
            </w:r>
            <w:r w:rsidR="002D69C1">
              <w:rPr>
                <w:noProof/>
                <w:webHidden/>
              </w:rPr>
              <w:instrText xml:space="preserve"> PAGEREF _Toc66798858 \h </w:instrText>
            </w:r>
            <w:r w:rsidR="002D69C1">
              <w:rPr>
                <w:noProof/>
                <w:webHidden/>
              </w:rPr>
            </w:r>
            <w:r w:rsidR="002D69C1">
              <w:rPr>
                <w:noProof/>
                <w:webHidden/>
              </w:rPr>
              <w:fldChar w:fldCharType="separate"/>
            </w:r>
            <w:r w:rsidR="002D69C1">
              <w:rPr>
                <w:noProof/>
                <w:webHidden/>
              </w:rPr>
              <w:t>22</w:t>
            </w:r>
            <w:r w:rsidR="002D69C1">
              <w:rPr>
                <w:noProof/>
                <w:webHidden/>
              </w:rPr>
              <w:fldChar w:fldCharType="end"/>
            </w:r>
          </w:hyperlink>
        </w:p>
        <w:p w:rsidR="002D69C1" w:rsidP="00FA0987" w:rsidRDefault="00586360" w14:paraId="0E03F200" w14:textId="37F37E48">
          <w:pPr>
            <w:pStyle w:val="TOC3"/>
            <w:tabs>
              <w:tab w:val="left" w:pos="1320"/>
              <w:tab w:val="right" w:pos="9350"/>
            </w:tabs>
            <w:spacing w:after="0" w:line="240" w:lineRule="auto"/>
            <w:rPr>
              <w:rFonts w:cstheme="minorBidi"/>
              <w:noProof/>
            </w:rPr>
          </w:pPr>
          <w:hyperlink w:history="1" w:anchor="_Toc66798859">
            <w:r w:rsidRPr="00A253D3" w:rsidR="002D69C1">
              <w:rPr>
                <w:rStyle w:val="Hyperlink"/>
                <w:rFonts w:ascii="Times New Roman" w:hAnsi="Times New Roman"/>
                <w:bCs/>
                <w:noProof/>
              </w:rPr>
              <w:t xml:space="preserve">4.4.1 </w:t>
            </w:r>
            <w:r w:rsidR="002D69C1">
              <w:rPr>
                <w:rFonts w:cstheme="minorBidi"/>
                <w:noProof/>
              </w:rPr>
              <w:tab/>
            </w:r>
            <w:r w:rsidRPr="00A253D3" w:rsidR="002D69C1">
              <w:rPr>
                <w:rStyle w:val="Hyperlink"/>
                <w:rFonts w:ascii="Times New Roman" w:hAnsi="Times New Roman"/>
                <w:bCs/>
                <w:noProof/>
              </w:rPr>
              <w:t>Assumptions</w:t>
            </w:r>
            <w:r w:rsidR="002D69C1">
              <w:rPr>
                <w:noProof/>
                <w:webHidden/>
              </w:rPr>
              <w:tab/>
            </w:r>
            <w:r w:rsidR="002D69C1">
              <w:rPr>
                <w:noProof/>
                <w:webHidden/>
              </w:rPr>
              <w:fldChar w:fldCharType="begin"/>
            </w:r>
            <w:r w:rsidR="002D69C1">
              <w:rPr>
                <w:noProof/>
                <w:webHidden/>
              </w:rPr>
              <w:instrText xml:space="preserve"> PAGEREF _Toc66798859 \h </w:instrText>
            </w:r>
            <w:r w:rsidR="002D69C1">
              <w:rPr>
                <w:noProof/>
                <w:webHidden/>
              </w:rPr>
            </w:r>
            <w:r w:rsidR="002D69C1">
              <w:rPr>
                <w:noProof/>
                <w:webHidden/>
              </w:rPr>
              <w:fldChar w:fldCharType="separate"/>
            </w:r>
            <w:r w:rsidR="002D69C1">
              <w:rPr>
                <w:noProof/>
                <w:webHidden/>
              </w:rPr>
              <w:t>22</w:t>
            </w:r>
            <w:r w:rsidR="002D69C1">
              <w:rPr>
                <w:noProof/>
                <w:webHidden/>
              </w:rPr>
              <w:fldChar w:fldCharType="end"/>
            </w:r>
          </w:hyperlink>
        </w:p>
        <w:p w:rsidR="002D69C1" w:rsidP="00FA0987" w:rsidRDefault="00586360" w14:paraId="4867AA97" w14:textId="1937EB45">
          <w:pPr>
            <w:pStyle w:val="TOC1"/>
            <w:tabs>
              <w:tab w:val="left" w:pos="660"/>
              <w:tab w:val="right" w:pos="9350"/>
            </w:tabs>
            <w:spacing w:after="0" w:line="240" w:lineRule="auto"/>
            <w:rPr>
              <w:rFonts w:eastAsiaTheme="minorEastAsia"/>
              <w:noProof/>
            </w:rPr>
          </w:pPr>
          <w:hyperlink w:history="1" w:anchor="_Toc66798860">
            <w:r w:rsidRPr="00A253D3" w:rsidR="002D69C1">
              <w:rPr>
                <w:rStyle w:val="Hyperlink"/>
                <w:rFonts w:ascii="Times New Roman" w:hAnsi="Times New Roman" w:eastAsia="Times New Roman" w:cs="Times New Roman"/>
                <w:noProof/>
              </w:rPr>
              <w:t xml:space="preserve">5. </w:t>
            </w:r>
            <w:r w:rsidR="002D69C1">
              <w:rPr>
                <w:rFonts w:eastAsiaTheme="minorEastAsia"/>
                <w:noProof/>
              </w:rPr>
              <w:tab/>
            </w:r>
            <w:r w:rsidRPr="00A253D3" w:rsidR="002D69C1">
              <w:rPr>
                <w:rStyle w:val="Hyperlink"/>
                <w:rFonts w:ascii="Times New Roman" w:hAnsi="Times New Roman" w:eastAsia="Times New Roman" w:cs="Times New Roman"/>
                <w:noProof/>
              </w:rPr>
              <w:t>Future Work</w:t>
            </w:r>
            <w:r w:rsidR="002D69C1">
              <w:rPr>
                <w:noProof/>
                <w:webHidden/>
              </w:rPr>
              <w:tab/>
            </w:r>
            <w:r w:rsidR="002D69C1">
              <w:rPr>
                <w:noProof/>
                <w:webHidden/>
              </w:rPr>
              <w:fldChar w:fldCharType="begin"/>
            </w:r>
            <w:r w:rsidR="002D69C1">
              <w:rPr>
                <w:noProof/>
                <w:webHidden/>
              </w:rPr>
              <w:instrText xml:space="preserve"> PAGEREF _Toc66798860 \h </w:instrText>
            </w:r>
            <w:r w:rsidR="002D69C1">
              <w:rPr>
                <w:noProof/>
                <w:webHidden/>
              </w:rPr>
            </w:r>
            <w:r w:rsidR="002D69C1">
              <w:rPr>
                <w:noProof/>
                <w:webHidden/>
              </w:rPr>
              <w:fldChar w:fldCharType="separate"/>
            </w:r>
            <w:r w:rsidR="002D69C1">
              <w:rPr>
                <w:noProof/>
                <w:webHidden/>
              </w:rPr>
              <w:t>22</w:t>
            </w:r>
            <w:r w:rsidR="002D69C1">
              <w:rPr>
                <w:noProof/>
                <w:webHidden/>
              </w:rPr>
              <w:fldChar w:fldCharType="end"/>
            </w:r>
          </w:hyperlink>
        </w:p>
        <w:p w:rsidR="002D69C1" w:rsidP="00FA0987" w:rsidRDefault="00586360" w14:paraId="4C082C5C" w14:textId="6F936B66">
          <w:pPr>
            <w:pStyle w:val="TOC1"/>
            <w:tabs>
              <w:tab w:val="left" w:pos="440"/>
              <w:tab w:val="right" w:pos="9350"/>
            </w:tabs>
            <w:spacing w:after="0" w:line="240" w:lineRule="auto"/>
            <w:rPr>
              <w:rFonts w:eastAsiaTheme="minorEastAsia"/>
              <w:noProof/>
            </w:rPr>
          </w:pPr>
          <w:hyperlink w:history="1" w:anchor="_Toc66798861">
            <w:r w:rsidRPr="00A253D3" w:rsidR="002D69C1">
              <w:rPr>
                <w:rStyle w:val="Hyperlink"/>
                <w:rFonts w:ascii="Times New Roman" w:hAnsi="Times New Roman" w:eastAsia="Times New Roman" w:cs="Times New Roman"/>
                <w:noProof/>
              </w:rPr>
              <w:t>6.</w:t>
            </w:r>
            <w:r w:rsidR="002D69C1">
              <w:rPr>
                <w:rFonts w:eastAsiaTheme="minorEastAsia"/>
                <w:noProof/>
              </w:rPr>
              <w:tab/>
            </w:r>
            <w:r w:rsidRPr="00A253D3" w:rsidR="002D69C1">
              <w:rPr>
                <w:rStyle w:val="Hyperlink"/>
                <w:rFonts w:ascii="Times New Roman" w:hAnsi="Times New Roman" w:eastAsia="Times New Roman" w:cs="Times New Roman"/>
                <w:noProof/>
              </w:rPr>
              <w:t>Project Schedule</w:t>
            </w:r>
            <w:r w:rsidR="002D69C1">
              <w:rPr>
                <w:noProof/>
                <w:webHidden/>
              </w:rPr>
              <w:tab/>
            </w:r>
            <w:r w:rsidR="002D69C1">
              <w:rPr>
                <w:noProof/>
                <w:webHidden/>
              </w:rPr>
              <w:fldChar w:fldCharType="begin"/>
            </w:r>
            <w:r w:rsidR="002D69C1">
              <w:rPr>
                <w:noProof/>
                <w:webHidden/>
              </w:rPr>
              <w:instrText xml:space="preserve"> PAGEREF _Toc66798861 \h </w:instrText>
            </w:r>
            <w:r w:rsidR="002D69C1">
              <w:rPr>
                <w:noProof/>
                <w:webHidden/>
              </w:rPr>
            </w:r>
            <w:r w:rsidR="002D69C1">
              <w:rPr>
                <w:noProof/>
                <w:webHidden/>
              </w:rPr>
              <w:fldChar w:fldCharType="separate"/>
            </w:r>
            <w:r w:rsidR="002D69C1">
              <w:rPr>
                <w:noProof/>
                <w:webHidden/>
              </w:rPr>
              <w:t>23</w:t>
            </w:r>
            <w:r w:rsidR="002D69C1">
              <w:rPr>
                <w:noProof/>
                <w:webHidden/>
              </w:rPr>
              <w:fldChar w:fldCharType="end"/>
            </w:r>
          </w:hyperlink>
        </w:p>
        <w:p w:rsidR="00082920" w:rsidP="00FA0987" w:rsidRDefault="00824DCA" w14:paraId="07762F97" w14:textId="06FA38AF">
          <w:pPr>
            <w:spacing w:after="0" w:line="240" w:lineRule="auto"/>
            <w:rPr>
              <w:rFonts w:ascii="Times New Roman" w:hAnsi="Times New Roman" w:eastAsia="Times New Roman" w:cs="Times New Roman"/>
            </w:rPr>
          </w:pPr>
          <w:r>
            <w:fldChar w:fldCharType="end"/>
          </w:r>
        </w:p>
      </w:sdtContent>
    </w:sdt>
    <w:p w:rsidR="00082920" w:rsidP="13AE81BB" w:rsidRDefault="00082920" w14:paraId="5C0C72B8" w14:textId="77777777">
      <w:pPr>
        <w:rPr>
          <w:rFonts w:ascii="Times New Roman" w:hAnsi="Times New Roman" w:eastAsia="Times New Roman" w:cs="Times New Roman"/>
          <w:b/>
          <w:bCs/>
          <w:sz w:val="24"/>
          <w:szCs w:val="24"/>
        </w:rPr>
      </w:pPr>
    </w:p>
    <w:p w:rsidRPr="000750F3" w:rsidR="009B6829" w:rsidP="13AE81BB" w:rsidRDefault="009B6829" w14:paraId="6F844714" w14:textId="24B0CA41">
      <w:pPr>
        <w:rPr>
          <w:rFonts w:ascii="Times New Roman" w:hAnsi="Times New Roman" w:eastAsia="Times New Roman" w:cs="Times New Roman"/>
          <w:b/>
          <w:bCs/>
          <w:sz w:val="24"/>
          <w:szCs w:val="24"/>
        </w:rPr>
      </w:pPr>
      <w:r w:rsidRPr="13AE81BB">
        <w:rPr>
          <w:rFonts w:ascii="Times New Roman" w:hAnsi="Times New Roman" w:eastAsia="Times New Roman" w:cs="Times New Roman"/>
          <w:b/>
          <w:bCs/>
          <w:sz w:val="24"/>
          <w:szCs w:val="24"/>
        </w:rPr>
        <w:br w:type="page"/>
      </w:r>
    </w:p>
    <w:p w:rsidRPr="00434875" w:rsidR="009B6829" w:rsidP="13AE81BB" w:rsidRDefault="48624A3E" w14:paraId="40A7BE2E" w14:textId="2704CBFF">
      <w:pPr>
        <w:pStyle w:val="Heading1"/>
        <w:rPr>
          <w:rFonts w:ascii="Times New Roman" w:hAnsi="Times New Roman" w:eastAsia="Times New Roman" w:cs="Times New Roman"/>
        </w:rPr>
      </w:pPr>
      <w:bookmarkStart w:name="_Toc63151817" w:id="0"/>
      <w:bookmarkStart w:name="_Toc66798830" w:id="1"/>
      <w:r w:rsidRPr="13AE81BB">
        <w:rPr>
          <w:rFonts w:ascii="Times New Roman" w:hAnsi="Times New Roman" w:eastAsia="Times New Roman" w:cs="Times New Roman"/>
        </w:rPr>
        <w:lastRenderedPageBreak/>
        <w:t>1.</w:t>
      </w:r>
      <w:r>
        <w:tab/>
      </w:r>
      <w:r w:rsidRPr="13AE81BB" w:rsidR="7E8D5C3F">
        <w:rPr>
          <w:rFonts w:ascii="Times New Roman" w:hAnsi="Times New Roman" w:eastAsia="Times New Roman" w:cs="Times New Roman"/>
        </w:rPr>
        <w:t>Executive Summary</w:t>
      </w:r>
      <w:bookmarkEnd w:id="0"/>
      <w:bookmarkEnd w:id="1"/>
    </w:p>
    <w:p w:rsidR="57B92817" w:rsidP="13AE81BB" w:rsidRDefault="57B92817" w14:paraId="536654F2" w14:textId="0349431C">
      <w:pPr>
        <w:rPr>
          <w:rFonts w:ascii="Times New Roman" w:hAnsi="Times New Roman" w:eastAsia="Times New Roman" w:cs="Times New Roman"/>
        </w:rPr>
      </w:pPr>
    </w:p>
    <w:p w:rsidR="588F9A35" w:rsidP="13AE81BB" w:rsidRDefault="588F9A35" w14:paraId="24D28833" w14:textId="42F86C6F">
      <w:pPr>
        <w:pStyle w:val="Heading2"/>
        <w:rPr>
          <w:rFonts w:ascii="Times New Roman" w:hAnsi="Times New Roman" w:eastAsia="Times New Roman" w:cs="Times New Roman"/>
          <w:b w:val="0"/>
        </w:rPr>
      </w:pPr>
      <w:bookmarkStart w:name="_Toc63151818" w:id="2"/>
      <w:bookmarkStart w:name="_Toc66798831" w:id="3"/>
      <w:r w:rsidRPr="13AE81BB">
        <w:rPr>
          <w:rFonts w:ascii="Times New Roman" w:hAnsi="Times New Roman" w:eastAsia="Times New Roman" w:cs="Times New Roman"/>
          <w:b w:val="0"/>
        </w:rPr>
        <w:t xml:space="preserve">1.1 </w:t>
      </w:r>
      <w:r>
        <w:tab/>
      </w:r>
      <w:r w:rsidRPr="13AE81BB" w:rsidR="3E2BEC7B">
        <w:rPr>
          <w:rFonts w:ascii="Times New Roman" w:hAnsi="Times New Roman" w:eastAsia="Times New Roman" w:cs="Times New Roman"/>
          <w:b w:val="0"/>
        </w:rPr>
        <w:t>Business Need/Opportunity</w:t>
      </w:r>
      <w:bookmarkEnd w:id="2"/>
      <w:bookmarkEnd w:id="3"/>
    </w:p>
    <w:p w:rsidR="4F7302D3" w:rsidP="13AE81BB" w:rsidRDefault="4F7302D3" w14:paraId="57BFFF56" w14:textId="3BE6B6EC">
      <w:pPr>
        <w:rPr>
          <w:rFonts w:ascii="Times New Roman" w:hAnsi="Times New Roman" w:eastAsia="Times New Roman" w:cs="Times New Roman"/>
        </w:rPr>
      </w:pPr>
    </w:p>
    <w:p w:rsidR="5DAEE81F" w:rsidP="13AE81BB" w:rsidRDefault="5DAEE81F" w14:paraId="40419D7A" w14:textId="4A621949">
      <w:pPr>
        <w:ind w:left="720"/>
        <w:rPr>
          <w:rFonts w:ascii="Times New Roman" w:hAnsi="Times New Roman" w:eastAsia="Times New Roman" w:cs="Times New Roman"/>
          <w:sz w:val="24"/>
          <w:szCs w:val="24"/>
        </w:rPr>
      </w:pPr>
      <w:r w:rsidRPr="4CFB349F">
        <w:rPr>
          <w:rFonts w:ascii="Times New Roman" w:hAnsi="Times New Roman" w:eastAsia="Times New Roman" w:cs="Times New Roman"/>
          <w:sz w:val="24"/>
          <w:szCs w:val="24"/>
        </w:rPr>
        <w:t>The Software Engineering Capstone project requires t</w:t>
      </w:r>
      <w:r w:rsidRPr="4CFB349F" w:rsidR="20FC5085">
        <w:rPr>
          <w:rFonts w:ascii="Times New Roman" w:hAnsi="Times New Roman" w:eastAsia="Times New Roman" w:cs="Times New Roman"/>
          <w:sz w:val="24"/>
          <w:szCs w:val="24"/>
        </w:rPr>
        <w:t xml:space="preserve">he </w:t>
      </w:r>
      <w:r w:rsidRPr="4CFB349F">
        <w:rPr>
          <w:rFonts w:ascii="Times New Roman" w:hAnsi="Times New Roman" w:eastAsia="Times New Roman" w:cs="Times New Roman"/>
          <w:sz w:val="24"/>
          <w:szCs w:val="24"/>
        </w:rPr>
        <w:t>creat</w:t>
      </w:r>
      <w:r w:rsidRPr="4CFB349F" w:rsidR="133E5E4B">
        <w:rPr>
          <w:rFonts w:ascii="Times New Roman" w:hAnsi="Times New Roman" w:eastAsia="Times New Roman" w:cs="Times New Roman"/>
          <w:sz w:val="24"/>
          <w:szCs w:val="24"/>
        </w:rPr>
        <w:t>ion of</w:t>
      </w:r>
      <w:r w:rsidRPr="4CFB349F">
        <w:rPr>
          <w:rFonts w:ascii="Times New Roman" w:hAnsi="Times New Roman" w:eastAsia="Times New Roman" w:cs="Times New Roman"/>
          <w:sz w:val="24"/>
          <w:szCs w:val="24"/>
        </w:rPr>
        <w:t xml:space="preserve"> a prototype application called </w:t>
      </w:r>
      <w:r w:rsidR="009E7360">
        <w:rPr>
          <w:rFonts w:ascii="Times New Roman" w:hAnsi="Times New Roman" w:eastAsia="Times New Roman" w:cs="Times New Roman"/>
          <w:sz w:val="24"/>
          <w:szCs w:val="24"/>
        </w:rPr>
        <w:t>Form Scriber</w:t>
      </w:r>
      <w:r w:rsidRPr="4CFB349F" w:rsidR="3B93F12B">
        <w:rPr>
          <w:rFonts w:ascii="Times New Roman" w:hAnsi="Times New Roman" w:eastAsia="Times New Roman" w:cs="Times New Roman"/>
          <w:sz w:val="24"/>
          <w:szCs w:val="24"/>
        </w:rPr>
        <w:t>,</w:t>
      </w:r>
      <w:r w:rsidRPr="4CFB349F" w:rsidR="3F3A8E91">
        <w:rPr>
          <w:rFonts w:ascii="Times New Roman" w:hAnsi="Times New Roman" w:eastAsia="Times New Roman" w:cs="Times New Roman"/>
          <w:sz w:val="24"/>
          <w:szCs w:val="24"/>
        </w:rPr>
        <w:t xml:space="preserve"> which</w:t>
      </w:r>
      <w:r w:rsidRPr="4CFB349F" w:rsidR="3E2BEC7B">
        <w:rPr>
          <w:rFonts w:ascii="Times New Roman" w:hAnsi="Times New Roman" w:eastAsia="Times New Roman" w:cs="Times New Roman"/>
          <w:sz w:val="24"/>
          <w:szCs w:val="24"/>
        </w:rPr>
        <w:t xml:space="preserve"> </w:t>
      </w:r>
      <w:r w:rsidRPr="4CFB349F" w:rsidR="7ED9CB89">
        <w:rPr>
          <w:rFonts w:ascii="Times New Roman" w:hAnsi="Times New Roman" w:eastAsia="Times New Roman" w:cs="Times New Roman"/>
          <w:sz w:val="24"/>
          <w:szCs w:val="24"/>
        </w:rPr>
        <w:t>is the</w:t>
      </w:r>
      <w:r w:rsidRPr="4CFB349F" w:rsidR="3E2BEC7B">
        <w:rPr>
          <w:rFonts w:ascii="Times New Roman" w:hAnsi="Times New Roman" w:eastAsia="Times New Roman" w:cs="Times New Roman"/>
          <w:sz w:val="24"/>
          <w:szCs w:val="24"/>
        </w:rPr>
        <w:t xml:space="preserve"> development of an artificial intelligence (AI) </w:t>
      </w:r>
      <w:r w:rsidRPr="4CFB349F" w:rsidR="0F426ED4">
        <w:rPr>
          <w:rFonts w:ascii="Times New Roman" w:hAnsi="Times New Roman" w:eastAsia="Times New Roman" w:cs="Times New Roman"/>
          <w:sz w:val="24"/>
          <w:szCs w:val="24"/>
        </w:rPr>
        <w:t>software</w:t>
      </w:r>
      <w:r w:rsidRPr="4CFB349F" w:rsidR="3E2BEC7B">
        <w:rPr>
          <w:rFonts w:ascii="Times New Roman" w:hAnsi="Times New Roman" w:eastAsia="Times New Roman" w:cs="Times New Roman"/>
          <w:sz w:val="24"/>
          <w:szCs w:val="24"/>
        </w:rPr>
        <w:t xml:space="preserve"> to support doctors, medical technicians, police officers and others. The application primarily assists professionals in public service to capture and prepare text reports </w:t>
      </w:r>
      <w:r w:rsidRPr="4CFB349F" w:rsidR="054061EE">
        <w:rPr>
          <w:rFonts w:ascii="Times New Roman" w:hAnsi="Times New Roman" w:eastAsia="Times New Roman" w:cs="Times New Roman"/>
          <w:sz w:val="24"/>
          <w:szCs w:val="24"/>
        </w:rPr>
        <w:t xml:space="preserve">during </w:t>
      </w:r>
      <w:r w:rsidRPr="4CFB349F" w:rsidR="3ECB91ED">
        <w:rPr>
          <w:rFonts w:ascii="Times New Roman" w:hAnsi="Times New Roman" w:eastAsia="Times New Roman" w:cs="Times New Roman"/>
          <w:sz w:val="24"/>
          <w:szCs w:val="24"/>
        </w:rPr>
        <w:t>c</w:t>
      </w:r>
      <w:r w:rsidRPr="4CFB349F" w:rsidR="3E2BEC7B">
        <w:rPr>
          <w:rFonts w:ascii="Times New Roman" w:hAnsi="Times New Roman" w:eastAsia="Times New Roman" w:cs="Times New Roman"/>
          <w:sz w:val="24"/>
          <w:szCs w:val="24"/>
        </w:rPr>
        <w:t>onversati</w:t>
      </w:r>
      <w:r w:rsidRPr="4CFB349F" w:rsidR="3D7EB0BB">
        <w:rPr>
          <w:rFonts w:ascii="Times New Roman" w:hAnsi="Times New Roman" w:eastAsia="Times New Roman" w:cs="Times New Roman"/>
          <w:sz w:val="24"/>
          <w:szCs w:val="24"/>
        </w:rPr>
        <w:t>ons</w:t>
      </w:r>
      <w:r w:rsidRPr="4CFB349F" w:rsidR="3E2BEC7B">
        <w:rPr>
          <w:rFonts w:ascii="Times New Roman" w:hAnsi="Times New Roman" w:eastAsia="Times New Roman" w:cs="Times New Roman"/>
          <w:sz w:val="24"/>
          <w:szCs w:val="24"/>
        </w:rPr>
        <w:t xml:space="preserve"> with their clients. For example, the conversation between </w:t>
      </w:r>
      <w:r w:rsidRPr="4CFB349F" w:rsidR="65270FB8">
        <w:rPr>
          <w:rFonts w:ascii="Times New Roman" w:hAnsi="Times New Roman" w:eastAsia="Times New Roman" w:cs="Times New Roman"/>
          <w:sz w:val="24"/>
          <w:szCs w:val="24"/>
        </w:rPr>
        <w:t xml:space="preserve">a </w:t>
      </w:r>
      <w:r w:rsidRPr="4CFB349F" w:rsidR="3E2BEC7B">
        <w:rPr>
          <w:rFonts w:ascii="Times New Roman" w:hAnsi="Times New Roman" w:eastAsia="Times New Roman" w:cs="Times New Roman"/>
          <w:sz w:val="24"/>
          <w:szCs w:val="24"/>
        </w:rPr>
        <w:t xml:space="preserve">physician and patient can be recorded to automatically prepare reports </w:t>
      </w:r>
      <w:r w:rsidRPr="4CFB349F" w:rsidR="0F5EE977">
        <w:rPr>
          <w:rFonts w:ascii="Times New Roman" w:hAnsi="Times New Roman" w:eastAsia="Times New Roman" w:cs="Times New Roman"/>
          <w:sz w:val="24"/>
          <w:szCs w:val="24"/>
        </w:rPr>
        <w:t xml:space="preserve">that </w:t>
      </w:r>
      <w:r w:rsidRPr="4CFB349F" w:rsidR="3E2BEC7B">
        <w:rPr>
          <w:rFonts w:ascii="Times New Roman" w:hAnsi="Times New Roman" w:eastAsia="Times New Roman" w:cs="Times New Roman"/>
          <w:sz w:val="24"/>
          <w:szCs w:val="24"/>
        </w:rPr>
        <w:t xml:space="preserve">can be edited and saved to </w:t>
      </w:r>
      <w:r w:rsidRPr="4CFB349F" w:rsidR="11135AE8">
        <w:rPr>
          <w:rFonts w:ascii="Times New Roman" w:hAnsi="Times New Roman" w:eastAsia="Times New Roman" w:cs="Times New Roman"/>
          <w:sz w:val="24"/>
          <w:szCs w:val="24"/>
        </w:rPr>
        <w:t xml:space="preserve">an </w:t>
      </w:r>
      <w:r w:rsidRPr="4CFB349F" w:rsidR="3E2BEC7B">
        <w:rPr>
          <w:rFonts w:ascii="Times New Roman" w:hAnsi="Times New Roman" w:eastAsia="Times New Roman" w:cs="Times New Roman"/>
          <w:sz w:val="24"/>
          <w:szCs w:val="24"/>
        </w:rPr>
        <w:t xml:space="preserve">Electronic Medical Record (EMR).  To support the development of The </w:t>
      </w:r>
      <w:r w:rsidR="009E7360">
        <w:rPr>
          <w:rFonts w:ascii="Times New Roman" w:hAnsi="Times New Roman" w:eastAsia="Times New Roman" w:cs="Times New Roman"/>
          <w:sz w:val="24"/>
          <w:szCs w:val="24"/>
        </w:rPr>
        <w:t>Form Scriber</w:t>
      </w:r>
      <w:r w:rsidRPr="4CFB349F" w:rsidR="3E2BEC7B">
        <w:rPr>
          <w:rFonts w:ascii="Times New Roman" w:hAnsi="Times New Roman" w:eastAsia="Times New Roman" w:cs="Times New Roman"/>
          <w:sz w:val="24"/>
          <w:szCs w:val="24"/>
        </w:rPr>
        <w:t xml:space="preserve"> application, the DevSecOps (DSO) team was formed. The DevSecOps Project Plan is the initial document to outline the schedule, techniques</w:t>
      </w:r>
      <w:r w:rsidRPr="4CFB349F" w:rsidR="5243F61B">
        <w:rPr>
          <w:rFonts w:ascii="Times New Roman" w:hAnsi="Times New Roman" w:eastAsia="Times New Roman" w:cs="Times New Roman"/>
          <w:sz w:val="24"/>
          <w:szCs w:val="24"/>
        </w:rPr>
        <w:t>,</w:t>
      </w:r>
      <w:r w:rsidRPr="4CFB349F" w:rsidR="3E2BEC7B">
        <w:rPr>
          <w:rFonts w:ascii="Times New Roman" w:hAnsi="Times New Roman" w:eastAsia="Times New Roman" w:cs="Times New Roman"/>
          <w:sz w:val="24"/>
          <w:szCs w:val="24"/>
        </w:rPr>
        <w:t xml:space="preserve"> and tools to support the fast</w:t>
      </w:r>
      <w:r w:rsidRPr="4CFB349F" w:rsidR="26E0EA21">
        <w:rPr>
          <w:rFonts w:ascii="Times New Roman" w:hAnsi="Times New Roman" w:eastAsia="Times New Roman" w:cs="Times New Roman"/>
          <w:sz w:val="24"/>
          <w:szCs w:val="24"/>
        </w:rPr>
        <w:t>-</w:t>
      </w:r>
      <w:r w:rsidRPr="4CFB349F" w:rsidR="3E2BEC7B">
        <w:rPr>
          <w:rFonts w:ascii="Times New Roman" w:hAnsi="Times New Roman" w:eastAsia="Times New Roman" w:cs="Times New Roman"/>
          <w:sz w:val="24"/>
          <w:szCs w:val="24"/>
        </w:rPr>
        <w:t>pace</w:t>
      </w:r>
      <w:r w:rsidRPr="4CFB349F" w:rsidR="26E0EA21">
        <w:rPr>
          <w:rFonts w:ascii="Times New Roman" w:hAnsi="Times New Roman" w:eastAsia="Times New Roman" w:cs="Times New Roman"/>
          <w:sz w:val="24"/>
          <w:szCs w:val="24"/>
        </w:rPr>
        <w:t>d</w:t>
      </w:r>
      <w:r w:rsidRPr="4CFB349F" w:rsidR="3E2BEC7B">
        <w:rPr>
          <w:rFonts w:ascii="Times New Roman" w:hAnsi="Times New Roman" w:eastAsia="Times New Roman" w:cs="Times New Roman"/>
          <w:sz w:val="24"/>
          <w:szCs w:val="24"/>
        </w:rPr>
        <w:t xml:space="preserve"> software development project with efficiency.</w:t>
      </w:r>
    </w:p>
    <w:p w:rsidR="38E289F9" w:rsidP="13AE81BB" w:rsidRDefault="38E289F9" w14:paraId="6C17115E" w14:textId="14EDEBDA">
      <w:pPr>
        <w:spacing w:after="0" w:line="240" w:lineRule="auto"/>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 xml:space="preserve">The </w:t>
      </w:r>
      <w:r w:rsidR="009E7360">
        <w:rPr>
          <w:rFonts w:ascii="Times New Roman" w:hAnsi="Times New Roman" w:eastAsia="Times New Roman" w:cs="Times New Roman"/>
          <w:sz w:val="24"/>
          <w:szCs w:val="24"/>
        </w:rPr>
        <w:t>Form Scriber</w:t>
      </w:r>
      <w:r w:rsidRPr="13AE81BB">
        <w:rPr>
          <w:rFonts w:ascii="Times New Roman" w:hAnsi="Times New Roman" w:eastAsia="Times New Roman" w:cs="Times New Roman"/>
          <w:sz w:val="24"/>
          <w:szCs w:val="24"/>
        </w:rPr>
        <w:t xml:space="preserve"> DevSecOps project </w:t>
      </w:r>
      <w:r w:rsidRPr="13AE81BB" w:rsidR="59312E7C">
        <w:rPr>
          <w:rFonts w:ascii="Times New Roman" w:hAnsi="Times New Roman" w:eastAsia="Times New Roman" w:cs="Times New Roman"/>
          <w:sz w:val="24"/>
          <w:szCs w:val="24"/>
        </w:rPr>
        <w:t xml:space="preserve">will </w:t>
      </w:r>
      <w:r w:rsidRPr="13AE81BB">
        <w:rPr>
          <w:rFonts w:ascii="Times New Roman" w:hAnsi="Times New Roman" w:eastAsia="Times New Roman" w:cs="Times New Roman"/>
          <w:sz w:val="24"/>
          <w:szCs w:val="24"/>
        </w:rPr>
        <w:t xml:space="preserve">enable the development teams to utilize a set of best practices and automation tools to build, test, secure, </w:t>
      </w:r>
      <w:r w:rsidRPr="13AE81BB" w:rsidR="40CA33C2">
        <w:rPr>
          <w:rFonts w:ascii="Times New Roman" w:hAnsi="Times New Roman" w:eastAsia="Times New Roman" w:cs="Times New Roman"/>
          <w:sz w:val="24"/>
          <w:szCs w:val="24"/>
        </w:rPr>
        <w:t xml:space="preserve">publish </w:t>
      </w:r>
      <w:r w:rsidRPr="13AE81BB">
        <w:rPr>
          <w:rFonts w:ascii="Times New Roman" w:hAnsi="Times New Roman" w:eastAsia="Times New Roman" w:cs="Times New Roman"/>
          <w:sz w:val="24"/>
          <w:szCs w:val="24"/>
        </w:rPr>
        <w:t xml:space="preserve">and deploy their services and applications. </w:t>
      </w:r>
      <w:r w:rsidRPr="13AE81BB" w:rsidR="30242DBA">
        <w:rPr>
          <w:rFonts w:ascii="Times New Roman" w:hAnsi="Times New Roman" w:eastAsia="Times New Roman" w:cs="Times New Roman"/>
          <w:sz w:val="24"/>
          <w:szCs w:val="24"/>
        </w:rPr>
        <w:t>A</w:t>
      </w:r>
      <w:r w:rsidRPr="13AE81BB">
        <w:rPr>
          <w:rFonts w:ascii="Times New Roman" w:hAnsi="Times New Roman" w:eastAsia="Times New Roman" w:cs="Times New Roman"/>
          <w:sz w:val="24"/>
          <w:szCs w:val="24"/>
        </w:rPr>
        <w:t xml:space="preserve"> continuous integration</w:t>
      </w:r>
      <w:r w:rsidRPr="13AE81BB" w:rsidR="6E19F35F">
        <w:rPr>
          <w:rFonts w:ascii="Times New Roman" w:hAnsi="Times New Roman" w:eastAsia="Times New Roman" w:cs="Times New Roman"/>
          <w:sz w:val="24"/>
          <w:szCs w:val="24"/>
        </w:rPr>
        <w:t xml:space="preserve"> (CI)</w:t>
      </w:r>
      <w:r w:rsidRPr="13AE81BB">
        <w:rPr>
          <w:rFonts w:ascii="Times New Roman" w:hAnsi="Times New Roman" w:eastAsia="Times New Roman" w:cs="Times New Roman"/>
          <w:sz w:val="24"/>
          <w:szCs w:val="24"/>
        </w:rPr>
        <w:t xml:space="preserve"> pipeline</w:t>
      </w:r>
      <w:r w:rsidRPr="13AE81BB" w:rsidR="023C73A4">
        <w:rPr>
          <w:rFonts w:ascii="Times New Roman" w:hAnsi="Times New Roman" w:eastAsia="Times New Roman" w:cs="Times New Roman"/>
          <w:sz w:val="24"/>
          <w:szCs w:val="24"/>
        </w:rPr>
        <w:t xml:space="preserve"> with a centralized </w:t>
      </w:r>
      <w:r w:rsidRPr="13AE81BB" w:rsidR="4ABE7026">
        <w:rPr>
          <w:rFonts w:ascii="Times New Roman" w:hAnsi="Times New Roman" w:eastAsia="Times New Roman" w:cs="Times New Roman"/>
          <w:sz w:val="24"/>
          <w:szCs w:val="24"/>
        </w:rPr>
        <w:t xml:space="preserve">code </w:t>
      </w:r>
      <w:r w:rsidRPr="13AE81BB" w:rsidR="023C73A4">
        <w:rPr>
          <w:rFonts w:ascii="Times New Roman" w:hAnsi="Times New Roman" w:eastAsia="Times New Roman" w:cs="Times New Roman"/>
          <w:sz w:val="24"/>
          <w:szCs w:val="24"/>
        </w:rPr>
        <w:t>repository</w:t>
      </w:r>
      <w:r w:rsidRPr="13AE81BB">
        <w:rPr>
          <w:rFonts w:ascii="Times New Roman" w:hAnsi="Times New Roman" w:eastAsia="Times New Roman" w:cs="Times New Roman"/>
          <w:sz w:val="24"/>
          <w:szCs w:val="24"/>
        </w:rPr>
        <w:t xml:space="preserve"> </w:t>
      </w:r>
      <w:r w:rsidRPr="13AE81BB" w:rsidR="4625082A">
        <w:rPr>
          <w:rFonts w:ascii="Times New Roman" w:hAnsi="Times New Roman" w:eastAsia="Times New Roman" w:cs="Times New Roman"/>
          <w:sz w:val="24"/>
          <w:szCs w:val="24"/>
        </w:rPr>
        <w:t>will</w:t>
      </w:r>
      <w:r w:rsidRPr="13AE81BB">
        <w:rPr>
          <w:rFonts w:ascii="Times New Roman" w:hAnsi="Times New Roman" w:eastAsia="Times New Roman" w:cs="Times New Roman"/>
          <w:sz w:val="24"/>
          <w:szCs w:val="24"/>
        </w:rPr>
        <w:t xml:space="preserve"> be </w:t>
      </w:r>
      <w:r w:rsidRPr="13AE81BB" w:rsidR="24E88E07">
        <w:rPr>
          <w:rFonts w:ascii="Times New Roman" w:hAnsi="Times New Roman" w:eastAsia="Times New Roman" w:cs="Times New Roman"/>
          <w:sz w:val="24"/>
          <w:szCs w:val="24"/>
        </w:rPr>
        <w:t xml:space="preserve">provided </w:t>
      </w:r>
      <w:r w:rsidRPr="13AE81BB" w:rsidR="2808959F">
        <w:rPr>
          <w:rFonts w:ascii="Times New Roman" w:hAnsi="Times New Roman" w:eastAsia="Times New Roman" w:cs="Times New Roman"/>
          <w:sz w:val="24"/>
          <w:szCs w:val="24"/>
        </w:rPr>
        <w:t xml:space="preserve">to </w:t>
      </w:r>
      <w:r w:rsidRPr="13AE81BB">
        <w:rPr>
          <w:rFonts w:ascii="Times New Roman" w:hAnsi="Times New Roman" w:eastAsia="Times New Roman" w:cs="Times New Roman"/>
          <w:sz w:val="24"/>
          <w:szCs w:val="24"/>
        </w:rPr>
        <w:t>the three development teams</w:t>
      </w:r>
      <w:r w:rsidRPr="13AE81BB" w:rsidR="6A2EB079">
        <w:rPr>
          <w:rFonts w:ascii="Times New Roman" w:hAnsi="Times New Roman" w:eastAsia="Times New Roman" w:cs="Times New Roman"/>
          <w:sz w:val="24"/>
          <w:szCs w:val="24"/>
        </w:rPr>
        <w:t xml:space="preserve"> with the </w:t>
      </w:r>
      <w:r w:rsidRPr="13AE81BB">
        <w:rPr>
          <w:rFonts w:ascii="Times New Roman" w:hAnsi="Times New Roman" w:eastAsia="Times New Roman" w:cs="Times New Roman"/>
          <w:sz w:val="24"/>
          <w:szCs w:val="24"/>
        </w:rPr>
        <w:t>test automation and static code analysis tools to verify functionalit</w:t>
      </w:r>
      <w:r w:rsidRPr="13AE81BB" w:rsidR="5A339971">
        <w:rPr>
          <w:rFonts w:ascii="Times New Roman" w:hAnsi="Times New Roman" w:eastAsia="Times New Roman" w:cs="Times New Roman"/>
          <w:sz w:val="24"/>
          <w:szCs w:val="24"/>
        </w:rPr>
        <w:t>ies</w:t>
      </w:r>
      <w:r w:rsidRPr="13AE81BB">
        <w:rPr>
          <w:rFonts w:ascii="Times New Roman" w:hAnsi="Times New Roman" w:eastAsia="Times New Roman" w:cs="Times New Roman"/>
          <w:sz w:val="24"/>
          <w:szCs w:val="24"/>
        </w:rPr>
        <w:t xml:space="preserve"> and ensure </w:t>
      </w:r>
      <w:r w:rsidRPr="13AE81BB" w:rsidR="21549E87">
        <w:rPr>
          <w:rFonts w:ascii="Times New Roman" w:hAnsi="Times New Roman" w:eastAsia="Times New Roman" w:cs="Times New Roman"/>
          <w:sz w:val="24"/>
          <w:szCs w:val="24"/>
        </w:rPr>
        <w:t xml:space="preserve">industry </w:t>
      </w:r>
      <w:r w:rsidRPr="13AE81BB">
        <w:rPr>
          <w:rFonts w:ascii="Times New Roman" w:hAnsi="Times New Roman" w:eastAsia="Times New Roman" w:cs="Times New Roman"/>
          <w:sz w:val="24"/>
          <w:szCs w:val="24"/>
        </w:rPr>
        <w:t>standards</w:t>
      </w:r>
      <w:r w:rsidRPr="13AE81BB" w:rsidR="117EED73">
        <w:rPr>
          <w:rFonts w:ascii="Times New Roman" w:hAnsi="Times New Roman" w:eastAsia="Times New Roman" w:cs="Times New Roman"/>
          <w:sz w:val="24"/>
          <w:szCs w:val="24"/>
        </w:rPr>
        <w:t xml:space="preserve"> </w:t>
      </w:r>
      <w:r w:rsidRPr="13AE81BB" w:rsidR="026C5869">
        <w:rPr>
          <w:rFonts w:ascii="Times New Roman" w:hAnsi="Times New Roman" w:eastAsia="Times New Roman" w:cs="Times New Roman"/>
          <w:sz w:val="24"/>
          <w:szCs w:val="24"/>
        </w:rPr>
        <w:t>are followed</w:t>
      </w:r>
      <w:r w:rsidRPr="13AE81BB" w:rsidR="2F80B45E">
        <w:rPr>
          <w:rFonts w:ascii="Times New Roman" w:hAnsi="Times New Roman" w:eastAsia="Times New Roman" w:cs="Times New Roman"/>
          <w:sz w:val="24"/>
          <w:szCs w:val="24"/>
        </w:rPr>
        <w:t>, i</w:t>
      </w:r>
      <w:r w:rsidRPr="13AE81BB" w:rsidR="026C5869">
        <w:rPr>
          <w:rFonts w:ascii="Times New Roman" w:hAnsi="Times New Roman" w:eastAsia="Times New Roman" w:cs="Times New Roman"/>
          <w:sz w:val="24"/>
          <w:szCs w:val="24"/>
        </w:rPr>
        <w:t>ncluding security.</w:t>
      </w:r>
      <w:r w:rsidRPr="13AE81BB" w:rsidR="0C8F83FD">
        <w:rPr>
          <w:rFonts w:ascii="Times New Roman" w:hAnsi="Times New Roman" w:eastAsia="Times New Roman" w:cs="Times New Roman"/>
          <w:sz w:val="24"/>
          <w:szCs w:val="24"/>
        </w:rPr>
        <w:t xml:space="preserve"> A continuous del</w:t>
      </w:r>
      <w:r w:rsidRPr="13AE81BB" w:rsidR="5F98FBEF">
        <w:rPr>
          <w:rFonts w:ascii="Times New Roman" w:hAnsi="Times New Roman" w:eastAsia="Times New Roman" w:cs="Times New Roman"/>
          <w:sz w:val="24"/>
          <w:szCs w:val="24"/>
        </w:rPr>
        <w:t>ivery (CD) pipeline</w:t>
      </w:r>
      <w:r w:rsidRPr="13AE81BB" w:rsidR="0C8F83FD">
        <w:rPr>
          <w:rFonts w:ascii="Times New Roman" w:hAnsi="Times New Roman" w:eastAsia="Times New Roman" w:cs="Times New Roman"/>
          <w:sz w:val="24"/>
          <w:szCs w:val="24"/>
        </w:rPr>
        <w:t xml:space="preserve"> </w:t>
      </w:r>
      <w:r w:rsidRPr="13AE81BB" w:rsidR="0FBBB2A2">
        <w:rPr>
          <w:rFonts w:ascii="Times New Roman" w:hAnsi="Times New Roman" w:eastAsia="Times New Roman" w:cs="Times New Roman"/>
          <w:sz w:val="24"/>
          <w:szCs w:val="24"/>
        </w:rPr>
        <w:t>will also be provided to</w:t>
      </w:r>
      <w:r w:rsidRPr="13AE81BB">
        <w:rPr>
          <w:rFonts w:ascii="Times New Roman" w:hAnsi="Times New Roman" w:eastAsia="Times New Roman" w:cs="Times New Roman"/>
          <w:sz w:val="24"/>
          <w:szCs w:val="24"/>
        </w:rPr>
        <w:t xml:space="preserve"> </w:t>
      </w:r>
      <w:r w:rsidRPr="13AE81BB" w:rsidR="588EE37A">
        <w:rPr>
          <w:rFonts w:ascii="Times New Roman" w:hAnsi="Times New Roman" w:eastAsia="Times New Roman" w:cs="Times New Roman"/>
          <w:sz w:val="24"/>
          <w:szCs w:val="24"/>
        </w:rPr>
        <w:t xml:space="preserve">have </w:t>
      </w:r>
      <w:r w:rsidRPr="13AE81BB">
        <w:rPr>
          <w:rFonts w:ascii="Times New Roman" w:hAnsi="Times New Roman" w:eastAsia="Times New Roman" w:cs="Times New Roman"/>
          <w:sz w:val="24"/>
          <w:szCs w:val="24"/>
        </w:rPr>
        <w:t>the code built and deployed to</w:t>
      </w:r>
      <w:r w:rsidRPr="13AE81BB" w:rsidR="16224906">
        <w:rPr>
          <w:rFonts w:ascii="Times New Roman" w:hAnsi="Times New Roman" w:eastAsia="Times New Roman" w:cs="Times New Roman"/>
          <w:sz w:val="24"/>
          <w:szCs w:val="24"/>
        </w:rPr>
        <w:t xml:space="preserve"> the assigned environment</w:t>
      </w:r>
      <w:r w:rsidRPr="13AE81BB">
        <w:rPr>
          <w:rFonts w:ascii="Times New Roman" w:hAnsi="Times New Roman" w:eastAsia="Times New Roman" w:cs="Times New Roman"/>
          <w:sz w:val="24"/>
          <w:szCs w:val="24"/>
        </w:rPr>
        <w:t>.</w:t>
      </w:r>
    </w:p>
    <w:p w:rsidR="2EA1D5A0" w:rsidP="13AE81BB" w:rsidRDefault="2EA1D5A0" w14:paraId="2AF194C9" w14:textId="003B034A">
      <w:pPr>
        <w:spacing w:after="0" w:line="240" w:lineRule="auto"/>
        <w:rPr>
          <w:rFonts w:ascii="Times New Roman" w:hAnsi="Times New Roman" w:eastAsia="Times New Roman" w:cs="Times New Roman"/>
          <w:sz w:val="26"/>
          <w:szCs w:val="26"/>
        </w:rPr>
      </w:pPr>
    </w:p>
    <w:p w:rsidRPr="00A755E9" w:rsidR="004F14E1" w:rsidP="13AE81BB" w:rsidRDefault="161F8DE9" w14:paraId="2927382C" w14:textId="2AF2B21B">
      <w:pPr>
        <w:pStyle w:val="Heading2"/>
        <w:rPr>
          <w:rFonts w:ascii="Times New Roman" w:hAnsi="Times New Roman" w:eastAsia="Times New Roman" w:cs="Times New Roman"/>
          <w:b w:val="0"/>
        </w:rPr>
      </w:pPr>
      <w:bookmarkStart w:name="_Toc63151819" w:id="4"/>
      <w:bookmarkStart w:name="_Toc66798832" w:id="5"/>
      <w:r w:rsidRPr="13AE81BB">
        <w:rPr>
          <w:rFonts w:ascii="Times New Roman" w:hAnsi="Times New Roman" w:eastAsia="Times New Roman" w:cs="Times New Roman"/>
          <w:b w:val="0"/>
        </w:rPr>
        <w:t xml:space="preserve">1.2 </w:t>
      </w:r>
      <w:r>
        <w:tab/>
      </w:r>
      <w:r w:rsidRPr="13AE81BB" w:rsidR="000750F3">
        <w:rPr>
          <w:rFonts w:ascii="Times New Roman" w:hAnsi="Times New Roman" w:eastAsia="Times New Roman" w:cs="Times New Roman"/>
          <w:b w:val="0"/>
        </w:rPr>
        <w:t>Purpose</w:t>
      </w:r>
      <w:bookmarkEnd w:id="4"/>
      <w:bookmarkEnd w:id="5"/>
    </w:p>
    <w:p w:rsidR="2EA1D5A0" w:rsidP="13AE81BB" w:rsidRDefault="2EA1D5A0" w14:paraId="7036CF24" w14:textId="68FCAD45">
      <w:pPr>
        <w:rPr>
          <w:rFonts w:ascii="Times New Roman" w:hAnsi="Times New Roman" w:eastAsia="Times New Roman" w:cs="Times New Roman"/>
        </w:rPr>
      </w:pPr>
    </w:p>
    <w:p w:rsidRPr="00A755E9" w:rsidR="00360883" w:rsidP="13AE81BB" w:rsidRDefault="74302F55" w14:paraId="60A2C3C1" w14:textId="68CB70C5">
      <w:pPr>
        <w:keepLines/>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 xml:space="preserve">The project aims to streamline software </w:t>
      </w:r>
      <w:r w:rsidRPr="13AE81BB" w:rsidR="1E1B62EB">
        <w:rPr>
          <w:rFonts w:ascii="Times New Roman" w:hAnsi="Times New Roman" w:eastAsia="Times New Roman" w:cs="Times New Roman"/>
          <w:sz w:val="24"/>
          <w:szCs w:val="24"/>
        </w:rPr>
        <w:t xml:space="preserve">development and </w:t>
      </w:r>
      <w:r w:rsidRPr="13AE81BB">
        <w:rPr>
          <w:rFonts w:ascii="Times New Roman" w:hAnsi="Times New Roman" w:eastAsia="Times New Roman" w:cs="Times New Roman"/>
          <w:sz w:val="24"/>
          <w:szCs w:val="24"/>
        </w:rPr>
        <w:t xml:space="preserve">deployment via automated processes that may otherwise </w:t>
      </w:r>
      <w:r w:rsidRPr="13AE81BB" w:rsidR="0B7E4B75">
        <w:rPr>
          <w:rFonts w:ascii="Times New Roman" w:hAnsi="Times New Roman" w:eastAsia="Times New Roman" w:cs="Times New Roman"/>
          <w:sz w:val="24"/>
          <w:szCs w:val="24"/>
        </w:rPr>
        <w:t>require</w:t>
      </w:r>
      <w:r w:rsidRPr="13AE81BB" w:rsidR="76893EAA">
        <w:rPr>
          <w:rFonts w:ascii="Times New Roman" w:hAnsi="Times New Roman" w:eastAsia="Times New Roman" w:cs="Times New Roman"/>
          <w:sz w:val="24"/>
          <w:szCs w:val="24"/>
        </w:rPr>
        <w:t xml:space="preserve"> manual intervention</w:t>
      </w:r>
      <w:r w:rsidRPr="13AE81BB" w:rsidR="2AD65482">
        <w:rPr>
          <w:rFonts w:ascii="Times New Roman" w:hAnsi="Times New Roman" w:eastAsia="Times New Roman" w:cs="Times New Roman"/>
          <w:sz w:val="24"/>
          <w:szCs w:val="24"/>
        </w:rPr>
        <w:t xml:space="preserve"> that </w:t>
      </w:r>
      <w:r w:rsidRPr="13AE81BB" w:rsidR="194DFAE6">
        <w:rPr>
          <w:rFonts w:ascii="Times New Roman" w:hAnsi="Times New Roman" w:eastAsia="Times New Roman" w:cs="Times New Roman"/>
          <w:sz w:val="24"/>
          <w:szCs w:val="24"/>
        </w:rPr>
        <w:t xml:space="preserve">can be </w:t>
      </w:r>
      <w:r w:rsidRPr="13AE81BB" w:rsidR="2AD65482">
        <w:rPr>
          <w:rFonts w:ascii="Times New Roman" w:hAnsi="Times New Roman" w:eastAsia="Times New Roman" w:cs="Times New Roman"/>
          <w:sz w:val="24"/>
          <w:szCs w:val="24"/>
        </w:rPr>
        <w:t xml:space="preserve">time-consuming and/or error-prone. </w:t>
      </w:r>
      <w:r w:rsidRPr="13AE81BB" w:rsidR="6DD59393">
        <w:rPr>
          <w:rFonts w:ascii="Times New Roman" w:hAnsi="Times New Roman" w:eastAsia="Times New Roman" w:cs="Times New Roman"/>
          <w:sz w:val="24"/>
          <w:szCs w:val="24"/>
        </w:rPr>
        <w:t>The process</w:t>
      </w:r>
      <w:r w:rsidRPr="13AE81BB" w:rsidR="03F66D59">
        <w:rPr>
          <w:rFonts w:ascii="Times New Roman" w:hAnsi="Times New Roman" w:eastAsia="Times New Roman" w:cs="Times New Roman"/>
          <w:sz w:val="24"/>
          <w:szCs w:val="24"/>
        </w:rPr>
        <w:t xml:space="preserve"> ensure</w:t>
      </w:r>
      <w:r w:rsidRPr="13AE81BB" w:rsidR="1BF1F662">
        <w:rPr>
          <w:rFonts w:ascii="Times New Roman" w:hAnsi="Times New Roman" w:eastAsia="Times New Roman" w:cs="Times New Roman"/>
          <w:sz w:val="24"/>
          <w:szCs w:val="24"/>
        </w:rPr>
        <w:t>s</w:t>
      </w:r>
      <w:r w:rsidRPr="13AE81BB" w:rsidR="03F66D59">
        <w:rPr>
          <w:rFonts w:ascii="Times New Roman" w:hAnsi="Times New Roman" w:eastAsia="Times New Roman" w:cs="Times New Roman"/>
          <w:sz w:val="24"/>
          <w:szCs w:val="24"/>
        </w:rPr>
        <w:t xml:space="preserve"> a high-quality end product that can be deployed in a fast and reliable manner</w:t>
      </w:r>
      <w:r w:rsidRPr="13AE81BB" w:rsidR="799604DD">
        <w:rPr>
          <w:rFonts w:ascii="Times New Roman" w:hAnsi="Times New Roman" w:eastAsia="Times New Roman" w:cs="Times New Roman"/>
          <w:sz w:val="24"/>
          <w:szCs w:val="24"/>
        </w:rPr>
        <w:t xml:space="preserve"> and on a consistent and frequent</w:t>
      </w:r>
      <w:r w:rsidRPr="13AE81BB" w:rsidR="4AB6EAA5">
        <w:rPr>
          <w:rFonts w:ascii="Times New Roman" w:hAnsi="Times New Roman" w:eastAsia="Times New Roman" w:cs="Times New Roman"/>
          <w:sz w:val="24"/>
          <w:szCs w:val="24"/>
        </w:rPr>
        <w:t xml:space="preserve"> basis. </w:t>
      </w:r>
      <w:r w:rsidRPr="13AE81BB" w:rsidR="35BCA3E7">
        <w:rPr>
          <w:rFonts w:ascii="Times New Roman" w:hAnsi="Times New Roman" w:eastAsia="Times New Roman" w:cs="Times New Roman"/>
          <w:sz w:val="24"/>
          <w:szCs w:val="24"/>
        </w:rPr>
        <w:t xml:space="preserve">In addition to development and deployment operations, security </w:t>
      </w:r>
      <w:r w:rsidRPr="13AE81BB" w:rsidR="02BE5877">
        <w:rPr>
          <w:rFonts w:ascii="Times New Roman" w:hAnsi="Times New Roman" w:eastAsia="Times New Roman" w:cs="Times New Roman"/>
          <w:sz w:val="24"/>
          <w:szCs w:val="24"/>
        </w:rPr>
        <w:t>will</w:t>
      </w:r>
      <w:r w:rsidRPr="13AE81BB" w:rsidR="35BCA3E7">
        <w:rPr>
          <w:rFonts w:ascii="Times New Roman" w:hAnsi="Times New Roman" w:eastAsia="Times New Roman" w:cs="Times New Roman"/>
          <w:sz w:val="24"/>
          <w:szCs w:val="24"/>
        </w:rPr>
        <w:t xml:space="preserve"> also </w:t>
      </w:r>
      <w:r w:rsidRPr="13AE81BB" w:rsidR="2FDA3FA5">
        <w:rPr>
          <w:rFonts w:ascii="Times New Roman" w:hAnsi="Times New Roman" w:eastAsia="Times New Roman" w:cs="Times New Roman"/>
          <w:sz w:val="24"/>
          <w:szCs w:val="24"/>
        </w:rPr>
        <w:t xml:space="preserve">be emphasized as </w:t>
      </w:r>
      <w:r w:rsidRPr="13AE81BB" w:rsidR="294DCD5B">
        <w:rPr>
          <w:rFonts w:ascii="Times New Roman" w:hAnsi="Times New Roman" w:eastAsia="Times New Roman" w:cs="Times New Roman"/>
          <w:sz w:val="24"/>
          <w:szCs w:val="24"/>
        </w:rPr>
        <w:t>a requirement in code quality</w:t>
      </w:r>
      <w:r w:rsidRPr="13AE81BB" w:rsidR="236B6919">
        <w:rPr>
          <w:rFonts w:ascii="Times New Roman" w:hAnsi="Times New Roman" w:eastAsia="Times New Roman" w:cs="Times New Roman"/>
          <w:sz w:val="24"/>
          <w:szCs w:val="24"/>
        </w:rPr>
        <w:t xml:space="preserve"> by </w:t>
      </w:r>
      <w:r w:rsidRPr="13AE81BB" w:rsidR="4A7153CA">
        <w:rPr>
          <w:rFonts w:ascii="Times New Roman" w:hAnsi="Times New Roman" w:eastAsia="Times New Roman" w:cs="Times New Roman"/>
          <w:sz w:val="24"/>
          <w:szCs w:val="24"/>
        </w:rPr>
        <w:t xml:space="preserve">utilizing </w:t>
      </w:r>
      <w:r w:rsidRPr="13AE81BB" w:rsidR="236B6919">
        <w:rPr>
          <w:rFonts w:ascii="Times New Roman" w:hAnsi="Times New Roman" w:eastAsia="Times New Roman" w:cs="Times New Roman"/>
          <w:sz w:val="24"/>
          <w:szCs w:val="24"/>
        </w:rPr>
        <w:t>security practices</w:t>
      </w:r>
      <w:r w:rsidRPr="13AE81BB" w:rsidR="269797BE">
        <w:rPr>
          <w:rFonts w:ascii="Times New Roman" w:hAnsi="Times New Roman" w:eastAsia="Times New Roman" w:cs="Times New Roman"/>
          <w:sz w:val="24"/>
          <w:szCs w:val="24"/>
        </w:rPr>
        <w:t xml:space="preserve"> to identify vulnerabilities earlier in the feedback cycle.</w:t>
      </w:r>
      <w:r w:rsidRPr="13AE81BB" w:rsidR="09A3A5DE">
        <w:rPr>
          <w:rFonts w:ascii="Times New Roman" w:hAnsi="Times New Roman" w:eastAsia="Times New Roman" w:cs="Times New Roman"/>
          <w:sz w:val="24"/>
          <w:szCs w:val="24"/>
        </w:rPr>
        <w:t xml:space="preserve"> The </w:t>
      </w:r>
      <w:r w:rsidRPr="13AE81BB" w:rsidR="4D96CED6">
        <w:rPr>
          <w:rFonts w:ascii="Times New Roman" w:hAnsi="Times New Roman" w:eastAsia="Times New Roman" w:cs="Times New Roman"/>
          <w:sz w:val="24"/>
          <w:szCs w:val="24"/>
        </w:rPr>
        <w:t>CI/CD</w:t>
      </w:r>
      <w:r w:rsidRPr="13AE81BB" w:rsidR="09A3A5DE">
        <w:rPr>
          <w:rFonts w:ascii="Times New Roman" w:hAnsi="Times New Roman" w:eastAsia="Times New Roman" w:cs="Times New Roman"/>
          <w:sz w:val="24"/>
          <w:szCs w:val="24"/>
        </w:rPr>
        <w:t xml:space="preserve"> pipeline </w:t>
      </w:r>
      <w:r w:rsidRPr="13AE81BB" w:rsidR="53C4699D">
        <w:rPr>
          <w:rFonts w:ascii="Times New Roman" w:hAnsi="Times New Roman" w:eastAsia="Times New Roman" w:cs="Times New Roman"/>
          <w:sz w:val="24"/>
          <w:szCs w:val="24"/>
        </w:rPr>
        <w:t xml:space="preserve">aims to </w:t>
      </w:r>
      <w:r w:rsidRPr="13AE81BB" w:rsidR="09A3A5DE">
        <w:rPr>
          <w:rFonts w:ascii="Times New Roman" w:hAnsi="Times New Roman" w:eastAsia="Times New Roman" w:cs="Times New Roman"/>
          <w:sz w:val="24"/>
          <w:szCs w:val="24"/>
        </w:rPr>
        <w:t xml:space="preserve">ensure environment stability, </w:t>
      </w:r>
      <w:r w:rsidRPr="13AE81BB" w:rsidR="0B3F763F">
        <w:rPr>
          <w:rFonts w:ascii="Times New Roman" w:hAnsi="Times New Roman" w:eastAsia="Times New Roman" w:cs="Times New Roman"/>
          <w:sz w:val="24"/>
          <w:szCs w:val="24"/>
        </w:rPr>
        <w:t xml:space="preserve">enable high release velocity, </w:t>
      </w:r>
      <w:r w:rsidRPr="13AE81BB" w:rsidR="478DF403">
        <w:rPr>
          <w:rFonts w:ascii="Times New Roman" w:hAnsi="Times New Roman" w:eastAsia="Times New Roman" w:cs="Times New Roman"/>
          <w:sz w:val="24"/>
          <w:szCs w:val="24"/>
        </w:rPr>
        <w:t>reduce defects with automated testing, monitor processes, and provide metrics for tracking.</w:t>
      </w:r>
    </w:p>
    <w:p w:rsidR="57B92817" w:rsidP="13AE81BB" w:rsidRDefault="57B92817" w14:paraId="6FA63883" w14:textId="27EACC53">
      <w:pPr>
        <w:ind w:left="720"/>
        <w:rPr>
          <w:rFonts w:ascii="Times New Roman" w:hAnsi="Times New Roman" w:eastAsia="Times New Roman" w:cs="Times New Roman"/>
          <w:sz w:val="24"/>
          <w:szCs w:val="24"/>
        </w:rPr>
      </w:pPr>
    </w:p>
    <w:p w:rsidR="161F8DE9" w:rsidP="13AE81BB" w:rsidRDefault="164A2C44" w14:paraId="1FAFAC21" w14:textId="657BC1DC">
      <w:pPr>
        <w:pStyle w:val="Heading2"/>
        <w:rPr>
          <w:rFonts w:ascii="Times New Roman" w:hAnsi="Times New Roman" w:eastAsia="Times New Roman" w:cs="Times New Roman"/>
          <w:b w:val="0"/>
        </w:rPr>
      </w:pPr>
      <w:bookmarkStart w:name="_Toc63151820" w:id="6"/>
      <w:bookmarkStart w:name="_Toc66798833" w:id="7"/>
      <w:r w:rsidRPr="13AE81BB">
        <w:rPr>
          <w:rFonts w:ascii="Times New Roman" w:hAnsi="Times New Roman" w:eastAsia="Times New Roman" w:cs="Times New Roman"/>
          <w:b w:val="0"/>
        </w:rPr>
        <w:t>1.3</w:t>
      </w:r>
      <w:r>
        <w:tab/>
      </w:r>
      <w:r w:rsidRPr="13AE81BB" w:rsidR="6C4C6C3D">
        <w:rPr>
          <w:rFonts w:ascii="Times New Roman" w:hAnsi="Times New Roman" w:eastAsia="Times New Roman" w:cs="Times New Roman"/>
          <w:b w:val="0"/>
        </w:rPr>
        <w:t>Objectives</w:t>
      </w:r>
      <w:bookmarkEnd w:id="6"/>
      <w:bookmarkEnd w:id="7"/>
      <w:r>
        <w:br/>
      </w:r>
    </w:p>
    <w:p w:rsidR="2C4D76BB" w:rsidP="13AE81BB" w:rsidRDefault="2C4D76BB" w14:paraId="5303A02A" w14:textId="0A50AF54">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Within the course context, the Dev</w:t>
      </w:r>
      <w:r w:rsidRPr="13AE81BB" w:rsidR="50C7391E">
        <w:rPr>
          <w:rFonts w:ascii="Times New Roman" w:hAnsi="Times New Roman" w:eastAsia="Times New Roman" w:cs="Times New Roman"/>
          <w:sz w:val="24"/>
          <w:szCs w:val="24"/>
        </w:rPr>
        <w:t>Sec</w:t>
      </w:r>
      <w:r w:rsidRPr="13AE81BB">
        <w:rPr>
          <w:rFonts w:ascii="Times New Roman" w:hAnsi="Times New Roman" w:eastAsia="Times New Roman" w:cs="Times New Roman"/>
          <w:sz w:val="24"/>
          <w:szCs w:val="24"/>
        </w:rPr>
        <w:t>Ops team exists to provide cohesion between the individual project teams and to serve as a unifying agent for the selection of industry-</w:t>
      </w:r>
      <w:r w:rsidRPr="13AE81BB">
        <w:rPr>
          <w:rFonts w:ascii="Times New Roman" w:hAnsi="Times New Roman" w:eastAsia="Times New Roman" w:cs="Times New Roman"/>
          <w:sz w:val="24"/>
          <w:szCs w:val="24"/>
        </w:rPr>
        <w:lastRenderedPageBreak/>
        <w:t>standard Tools, Techniques, and Practices (TTP). Guided by the Project Coordinator</w:t>
      </w:r>
      <w:r w:rsidR="00C14560">
        <w:rPr>
          <w:rFonts w:ascii="Times New Roman" w:hAnsi="Times New Roman" w:eastAsia="Times New Roman" w:cs="Times New Roman"/>
          <w:sz w:val="24"/>
          <w:szCs w:val="24"/>
        </w:rPr>
        <w:t xml:space="preserve"> and Project Mentors</w:t>
      </w:r>
      <w:r w:rsidRPr="13AE81BB">
        <w:rPr>
          <w:rFonts w:ascii="Times New Roman" w:hAnsi="Times New Roman" w:eastAsia="Times New Roman" w:cs="Times New Roman"/>
          <w:sz w:val="24"/>
          <w:szCs w:val="24"/>
        </w:rPr>
        <w:t>, the Dev</w:t>
      </w:r>
      <w:r w:rsidRPr="13AE81BB" w:rsidR="4B43CD07">
        <w:rPr>
          <w:rFonts w:ascii="Times New Roman" w:hAnsi="Times New Roman" w:eastAsia="Times New Roman" w:cs="Times New Roman"/>
          <w:sz w:val="24"/>
          <w:szCs w:val="24"/>
        </w:rPr>
        <w:t>Sec</w:t>
      </w:r>
      <w:r w:rsidRPr="13AE81BB">
        <w:rPr>
          <w:rFonts w:ascii="Times New Roman" w:hAnsi="Times New Roman" w:eastAsia="Times New Roman" w:cs="Times New Roman"/>
          <w:sz w:val="24"/>
          <w:szCs w:val="24"/>
        </w:rPr>
        <w:t>Ops team primary objectives are to</w:t>
      </w:r>
    </w:p>
    <w:p w:rsidR="4A6648F7" w:rsidP="13AE81BB" w:rsidRDefault="1584BDA9" w14:paraId="1A01AFE7" w14:textId="222A68E2">
      <w:pPr>
        <w:pStyle w:val="ListParagraph"/>
        <w:numPr>
          <w:ilvl w:val="0"/>
          <w:numId w:val="5"/>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D</w:t>
      </w:r>
      <w:r w:rsidRPr="13AE81BB" w:rsidR="364E81A7">
        <w:rPr>
          <w:rFonts w:ascii="Times New Roman" w:hAnsi="Times New Roman" w:eastAsia="Times New Roman" w:cs="Times New Roman"/>
          <w:sz w:val="24"/>
          <w:szCs w:val="24"/>
        </w:rPr>
        <w:t>evelop an internal structure for software development across the segregated project teams</w:t>
      </w:r>
    </w:p>
    <w:p w:rsidR="0E9B540D" w:rsidP="13AE81BB" w:rsidRDefault="0E9B540D" w14:paraId="59A256D2" w14:textId="5F63E01C">
      <w:pPr>
        <w:pStyle w:val="ListParagraph"/>
        <w:numPr>
          <w:ilvl w:val="0"/>
          <w:numId w:val="5"/>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A</w:t>
      </w:r>
      <w:r w:rsidRPr="13AE81BB" w:rsidR="364E81A7">
        <w:rPr>
          <w:rFonts w:ascii="Times New Roman" w:hAnsi="Times New Roman" w:eastAsia="Times New Roman" w:cs="Times New Roman"/>
          <w:sz w:val="24"/>
          <w:szCs w:val="24"/>
        </w:rPr>
        <w:t>dvise project teams through the respective Project Manager of best practices discovered through both external research and intra-team experiences</w:t>
      </w:r>
    </w:p>
    <w:p w:rsidR="1FEE711D" w:rsidP="13AE81BB" w:rsidRDefault="1FEE711D" w14:paraId="1412DC27" w14:textId="1E2A6154">
      <w:pPr>
        <w:pStyle w:val="ListParagraph"/>
        <w:numPr>
          <w:ilvl w:val="0"/>
          <w:numId w:val="5"/>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C</w:t>
      </w:r>
      <w:r w:rsidRPr="13AE81BB" w:rsidR="364E81A7">
        <w:rPr>
          <w:rFonts w:ascii="Times New Roman" w:hAnsi="Times New Roman" w:eastAsia="Times New Roman" w:cs="Times New Roman"/>
          <w:sz w:val="24"/>
          <w:szCs w:val="24"/>
        </w:rPr>
        <w:t>reate standardized instructional documentation of each team’s project startup</w:t>
      </w:r>
    </w:p>
    <w:p w:rsidR="3F40DDF7" w:rsidP="13AE81BB" w:rsidRDefault="3F40DDF7" w14:paraId="02B85C70" w14:textId="3BCAB7A3">
      <w:pPr>
        <w:pStyle w:val="ListParagraph"/>
        <w:numPr>
          <w:ilvl w:val="0"/>
          <w:numId w:val="5"/>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P</w:t>
      </w:r>
      <w:r w:rsidRPr="13AE81BB" w:rsidR="364E81A7">
        <w:rPr>
          <w:rFonts w:ascii="Times New Roman" w:hAnsi="Times New Roman" w:eastAsia="Times New Roman" w:cs="Times New Roman"/>
          <w:sz w:val="24"/>
          <w:szCs w:val="24"/>
        </w:rPr>
        <w:t>rovide technical design documents to aid in continuity across</w:t>
      </w:r>
      <w:r w:rsidRPr="13AE81BB" w:rsidR="2B576C68">
        <w:rPr>
          <w:rFonts w:ascii="Times New Roman" w:hAnsi="Times New Roman" w:eastAsia="Times New Roman" w:cs="Times New Roman"/>
          <w:sz w:val="24"/>
          <w:szCs w:val="24"/>
        </w:rPr>
        <w:t xml:space="preserve"> the business</w:t>
      </w:r>
    </w:p>
    <w:p w:rsidR="45BC9DFE" w:rsidP="13AE81BB" w:rsidRDefault="14D8B33D" w14:paraId="36EABD74" w14:textId="07A54CFE">
      <w:pPr>
        <w:pStyle w:val="ListParagraph"/>
        <w:numPr>
          <w:ilvl w:val="0"/>
          <w:numId w:val="5"/>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Lessons learned from this project w</w:t>
      </w:r>
      <w:r w:rsidRPr="13AE81BB" w:rsidR="1804E1E2">
        <w:rPr>
          <w:rFonts w:ascii="Times New Roman" w:hAnsi="Times New Roman" w:eastAsia="Times New Roman" w:cs="Times New Roman"/>
          <w:sz w:val="24"/>
          <w:szCs w:val="24"/>
        </w:rPr>
        <w:t>ill benefit future projects.</w:t>
      </w:r>
    </w:p>
    <w:p w:rsidRPr="00B77F8C" w:rsidR="00B77F8C" w:rsidP="13AE81BB" w:rsidRDefault="00B77F8C" w14:paraId="6CC26156" w14:textId="77777777">
      <w:pPr>
        <w:spacing w:after="0" w:line="240" w:lineRule="auto"/>
        <w:ind w:left="720"/>
        <w:rPr>
          <w:rFonts w:ascii="Times New Roman" w:hAnsi="Times New Roman" w:eastAsia="Times New Roman" w:cs="Times New Roman"/>
          <w:sz w:val="26"/>
          <w:szCs w:val="26"/>
        </w:rPr>
      </w:pPr>
    </w:p>
    <w:p w:rsidRPr="00A755E9" w:rsidR="004F14E1" w:rsidP="13AE81BB" w:rsidRDefault="004F14E1" w14:paraId="781D21F1" w14:textId="40DB1A9C">
      <w:pPr>
        <w:pStyle w:val="Heading2"/>
        <w:rPr>
          <w:rFonts w:ascii="Times New Roman" w:hAnsi="Times New Roman" w:eastAsia="Times New Roman" w:cs="Times New Roman"/>
          <w:b w:val="0"/>
        </w:rPr>
      </w:pPr>
      <w:bookmarkStart w:name="_Toc63151821" w:id="8"/>
      <w:bookmarkStart w:name="_Toc66798834" w:id="9"/>
      <w:r w:rsidRPr="13AE81BB">
        <w:rPr>
          <w:rFonts w:ascii="Times New Roman" w:hAnsi="Times New Roman" w:eastAsia="Times New Roman" w:cs="Times New Roman"/>
          <w:b w:val="0"/>
        </w:rPr>
        <w:t xml:space="preserve">1.4 </w:t>
      </w:r>
      <w:r>
        <w:tab/>
      </w:r>
      <w:r w:rsidRPr="13AE81BB" w:rsidR="000750F3">
        <w:rPr>
          <w:rFonts w:ascii="Times New Roman" w:hAnsi="Times New Roman" w:eastAsia="Times New Roman" w:cs="Times New Roman"/>
          <w:b w:val="0"/>
        </w:rPr>
        <w:t>Scope</w:t>
      </w:r>
      <w:bookmarkEnd w:id="8"/>
      <w:bookmarkEnd w:id="9"/>
    </w:p>
    <w:p w:rsidR="57B92817" w:rsidP="13AE81BB" w:rsidRDefault="57B92817" w14:paraId="7FB783E1" w14:textId="3F2270FA">
      <w:pPr>
        <w:rPr>
          <w:rFonts w:ascii="Times New Roman" w:hAnsi="Times New Roman" w:eastAsia="Times New Roman" w:cs="Times New Roman"/>
        </w:rPr>
      </w:pPr>
    </w:p>
    <w:p w:rsidR="0313F65B" w:rsidP="13AE81BB" w:rsidRDefault="429AF71F" w14:paraId="3694D273" w14:textId="5A851A38">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T</w:t>
      </w:r>
      <w:r w:rsidRPr="13AE81BB" w:rsidR="0313F65B">
        <w:rPr>
          <w:rFonts w:ascii="Times New Roman" w:hAnsi="Times New Roman" w:eastAsia="Times New Roman" w:cs="Times New Roman"/>
          <w:sz w:val="24"/>
          <w:szCs w:val="24"/>
        </w:rPr>
        <w:t>he guidelines of the Project Coordinator and, to the extent possible, the guidance of the Dev</w:t>
      </w:r>
      <w:r w:rsidRPr="13AE81BB" w:rsidR="2016E26E">
        <w:rPr>
          <w:rFonts w:ascii="Times New Roman" w:hAnsi="Times New Roman" w:eastAsia="Times New Roman" w:cs="Times New Roman"/>
          <w:sz w:val="24"/>
          <w:szCs w:val="24"/>
        </w:rPr>
        <w:t>Sec</w:t>
      </w:r>
      <w:r w:rsidRPr="13AE81BB" w:rsidR="0313F65B">
        <w:rPr>
          <w:rFonts w:ascii="Times New Roman" w:hAnsi="Times New Roman" w:eastAsia="Times New Roman" w:cs="Times New Roman"/>
          <w:sz w:val="24"/>
          <w:szCs w:val="24"/>
        </w:rPr>
        <w:t>Ops team</w:t>
      </w:r>
      <w:r w:rsidRPr="13AE81BB" w:rsidR="7B2272A1">
        <w:rPr>
          <w:rFonts w:ascii="Times New Roman" w:hAnsi="Times New Roman" w:eastAsia="Times New Roman" w:cs="Times New Roman"/>
          <w:sz w:val="24"/>
          <w:szCs w:val="24"/>
        </w:rPr>
        <w:t xml:space="preserve">, are </w:t>
      </w:r>
      <w:r w:rsidRPr="13AE81BB" w:rsidR="0313F65B">
        <w:rPr>
          <w:rFonts w:ascii="Times New Roman" w:hAnsi="Times New Roman" w:eastAsia="Times New Roman" w:cs="Times New Roman"/>
          <w:sz w:val="24"/>
          <w:szCs w:val="24"/>
        </w:rPr>
        <w:t>recommendation</w:t>
      </w:r>
      <w:r w:rsidRPr="13AE81BB" w:rsidR="5F308B73">
        <w:rPr>
          <w:rFonts w:ascii="Times New Roman" w:hAnsi="Times New Roman" w:eastAsia="Times New Roman" w:cs="Times New Roman"/>
          <w:sz w:val="24"/>
          <w:szCs w:val="24"/>
        </w:rPr>
        <w:t>s</w:t>
      </w:r>
      <w:r w:rsidRPr="13AE81BB" w:rsidR="0313F65B">
        <w:rPr>
          <w:rFonts w:ascii="Times New Roman" w:hAnsi="Times New Roman" w:eastAsia="Times New Roman" w:cs="Times New Roman"/>
          <w:sz w:val="24"/>
          <w:szCs w:val="24"/>
        </w:rPr>
        <w:t xml:space="preserve"> provided to the </w:t>
      </w:r>
      <w:r w:rsidRPr="13AE81BB" w:rsidR="2933245B">
        <w:rPr>
          <w:rFonts w:ascii="Times New Roman" w:hAnsi="Times New Roman" w:eastAsia="Times New Roman" w:cs="Times New Roman"/>
          <w:sz w:val="24"/>
          <w:szCs w:val="24"/>
        </w:rPr>
        <w:t xml:space="preserve">development </w:t>
      </w:r>
      <w:r w:rsidRPr="13AE81BB" w:rsidR="0313F65B">
        <w:rPr>
          <w:rFonts w:ascii="Times New Roman" w:hAnsi="Times New Roman" w:eastAsia="Times New Roman" w:cs="Times New Roman"/>
          <w:sz w:val="24"/>
          <w:szCs w:val="24"/>
        </w:rPr>
        <w:t>teams represent</w:t>
      </w:r>
      <w:r w:rsidRPr="13AE81BB" w:rsidR="5E645CD4">
        <w:rPr>
          <w:rFonts w:ascii="Times New Roman" w:hAnsi="Times New Roman" w:eastAsia="Times New Roman" w:cs="Times New Roman"/>
          <w:sz w:val="24"/>
          <w:szCs w:val="24"/>
        </w:rPr>
        <w:t xml:space="preserve">ing </w:t>
      </w:r>
      <w:r w:rsidRPr="13AE81BB" w:rsidR="0313F65B">
        <w:rPr>
          <w:rFonts w:ascii="Times New Roman" w:hAnsi="Times New Roman" w:eastAsia="Times New Roman" w:cs="Times New Roman"/>
          <w:sz w:val="24"/>
          <w:szCs w:val="24"/>
        </w:rPr>
        <w:t xml:space="preserve">an opinionated architecture structure for the development, testing, </w:t>
      </w:r>
      <w:r w:rsidRPr="13AE81BB" w:rsidR="3CA2AC8D">
        <w:rPr>
          <w:rFonts w:ascii="Times New Roman" w:hAnsi="Times New Roman" w:eastAsia="Times New Roman" w:cs="Times New Roman"/>
          <w:sz w:val="24"/>
          <w:szCs w:val="24"/>
        </w:rPr>
        <w:t xml:space="preserve">and </w:t>
      </w:r>
      <w:r w:rsidRPr="13AE81BB" w:rsidR="0313F65B">
        <w:rPr>
          <w:rFonts w:ascii="Times New Roman" w:hAnsi="Times New Roman" w:eastAsia="Times New Roman" w:cs="Times New Roman"/>
          <w:sz w:val="24"/>
          <w:szCs w:val="24"/>
        </w:rPr>
        <w:t>delivery of each of the client’s requirement. Within the Dev</w:t>
      </w:r>
      <w:r w:rsidRPr="13AE81BB" w:rsidR="12DB8D0F">
        <w:rPr>
          <w:rFonts w:ascii="Times New Roman" w:hAnsi="Times New Roman" w:eastAsia="Times New Roman" w:cs="Times New Roman"/>
          <w:sz w:val="24"/>
          <w:szCs w:val="24"/>
        </w:rPr>
        <w:t>Sec</w:t>
      </w:r>
      <w:r w:rsidRPr="13AE81BB" w:rsidR="0313F65B">
        <w:rPr>
          <w:rFonts w:ascii="Times New Roman" w:hAnsi="Times New Roman" w:eastAsia="Times New Roman" w:cs="Times New Roman"/>
          <w:sz w:val="24"/>
          <w:szCs w:val="24"/>
        </w:rPr>
        <w:t>Ops scope of operations, the team contributes to the term’s project execution by supporting the following tasks:</w:t>
      </w:r>
    </w:p>
    <w:p w:rsidR="7AE9FFD0" w:rsidP="13AE81BB" w:rsidRDefault="32C10349" w14:paraId="37E7D57A" w14:textId="36BCDAAF">
      <w:pPr>
        <w:pStyle w:val="ListParagraph"/>
        <w:numPr>
          <w:ilvl w:val="1"/>
          <w:numId w:val="4"/>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Create and manage the c</w:t>
      </w:r>
      <w:r w:rsidRPr="13AE81BB" w:rsidR="0CD4758D">
        <w:rPr>
          <w:rFonts w:ascii="Times New Roman" w:hAnsi="Times New Roman" w:eastAsia="Times New Roman" w:cs="Times New Roman"/>
          <w:sz w:val="24"/>
          <w:szCs w:val="24"/>
        </w:rPr>
        <w:t>entralized code repository for each development team</w:t>
      </w:r>
    </w:p>
    <w:p w:rsidR="57020AAA" w:rsidP="13AE81BB" w:rsidRDefault="603BBD78" w14:paraId="4C88D462" w14:textId="4271CB98">
      <w:pPr>
        <w:pStyle w:val="ListParagraph"/>
        <w:numPr>
          <w:ilvl w:val="1"/>
          <w:numId w:val="4"/>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Provide g</w:t>
      </w:r>
      <w:r w:rsidRPr="13AE81BB" w:rsidR="20494E8E">
        <w:rPr>
          <w:rFonts w:ascii="Times New Roman" w:hAnsi="Times New Roman" w:eastAsia="Times New Roman" w:cs="Times New Roman"/>
          <w:sz w:val="24"/>
          <w:szCs w:val="24"/>
        </w:rPr>
        <w:t xml:space="preserve">uidelines </w:t>
      </w:r>
      <w:r w:rsidRPr="13AE81BB" w:rsidR="5BE902EA">
        <w:rPr>
          <w:rFonts w:ascii="Times New Roman" w:hAnsi="Times New Roman" w:eastAsia="Times New Roman" w:cs="Times New Roman"/>
          <w:sz w:val="24"/>
          <w:szCs w:val="24"/>
        </w:rPr>
        <w:t xml:space="preserve">for industry standards and best </w:t>
      </w:r>
      <w:r w:rsidRPr="13AE81BB" w:rsidR="196067DC">
        <w:rPr>
          <w:rFonts w:ascii="Times New Roman" w:hAnsi="Times New Roman" w:eastAsia="Times New Roman" w:cs="Times New Roman"/>
          <w:sz w:val="24"/>
          <w:szCs w:val="24"/>
        </w:rPr>
        <w:t>practices</w:t>
      </w:r>
      <w:r w:rsidRPr="13AE81BB" w:rsidR="5BE902EA">
        <w:rPr>
          <w:rFonts w:ascii="Times New Roman" w:hAnsi="Times New Roman" w:eastAsia="Times New Roman" w:cs="Times New Roman"/>
          <w:sz w:val="24"/>
          <w:szCs w:val="24"/>
        </w:rPr>
        <w:t xml:space="preserve"> for tech stacks</w:t>
      </w:r>
    </w:p>
    <w:p w:rsidR="5D5A67F4" w:rsidP="13AE81BB" w:rsidRDefault="79DEC710" w14:paraId="6EC554E3" w14:textId="2C853181">
      <w:pPr>
        <w:pStyle w:val="ListParagraph"/>
        <w:numPr>
          <w:ilvl w:val="1"/>
          <w:numId w:val="4"/>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S</w:t>
      </w:r>
      <w:r w:rsidRPr="13AE81BB" w:rsidR="01CE0C92">
        <w:rPr>
          <w:rFonts w:ascii="Times New Roman" w:hAnsi="Times New Roman" w:eastAsia="Times New Roman" w:cs="Times New Roman"/>
          <w:sz w:val="24"/>
          <w:szCs w:val="24"/>
        </w:rPr>
        <w:t>upport project development teams through setup and utilization of recommended development stacks</w:t>
      </w:r>
    </w:p>
    <w:p w:rsidR="0FC48B9A" w:rsidP="13AE81BB" w:rsidRDefault="3F8E3011" w14:paraId="0AE87021" w14:textId="6F5DF2C7">
      <w:pPr>
        <w:pStyle w:val="ListParagraph"/>
        <w:numPr>
          <w:ilvl w:val="1"/>
          <w:numId w:val="4"/>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 xml:space="preserve">Provide </w:t>
      </w:r>
      <w:r w:rsidRPr="13AE81BB" w:rsidR="62CC2F85">
        <w:rPr>
          <w:rFonts w:ascii="Times New Roman" w:hAnsi="Times New Roman" w:eastAsia="Times New Roman" w:cs="Times New Roman"/>
          <w:sz w:val="24"/>
          <w:szCs w:val="24"/>
        </w:rPr>
        <w:t>CI/CD pipeline for each development to bu</w:t>
      </w:r>
      <w:r w:rsidRPr="13AE81BB" w:rsidR="37B6FD04">
        <w:rPr>
          <w:rFonts w:ascii="Times New Roman" w:hAnsi="Times New Roman" w:eastAsia="Times New Roman" w:cs="Times New Roman"/>
          <w:sz w:val="24"/>
          <w:szCs w:val="24"/>
        </w:rPr>
        <w:t xml:space="preserve">ild, test, </w:t>
      </w:r>
      <w:r w:rsidR="00C14560">
        <w:rPr>
          <w:rFonts w:ascii="Times New Roman" w:hAnsi="Times New Roman" w:eastAsia="Times New Roman" w:cs="Times New Roman"/>
          <w:sz w:val="24"/>
          <w:szCs w:val="24"/>
        </w:rPr>
        <w:t>analyze</w:t>
      </w:r>
      <w:r w:rsidRPr="13AE81BB" w:rsidR="37B6FD04">
        <w:rPr>
          <w:rFonts w:ascii="Times New Roman" w:hAnsi="Times New Roman" w:eastAsia="Times New Roman" w:cs="Times New Roman"/>
          <w:sz w:val="24"/>
          <w:szCs w:val="24"/>
        </w:rPr>
        <w:t xml:space="preserve"> and deploy</w:t>
      </w:r>
      <w:r w:rsidR="00C14560">
        <w:rPr>
          <w:rFonts w:ascii="Times New Roman" w:hAnsi="Times New Roman" w:eastAsia="Times New Roman" w:cs="Times New Roman"/>
          <w:sz w:val="24"/>
          <w:szCs w:val="24"/>
        </w:rPr>
        <w:t>.</w:t>
      </w:r>
    </w:p>
    <w:p w:rsidR="4C9F2D3E" w:rsidP="13AE81BB" w:rsidRDefault="1BA63AEB" w14:paraId="6D2A1612" w14:textId="66A1D522">
      <w:pPr>
        <w:pStyle w:val="ListParagraph"/>
        <w:numPr>
          <w:ilvl w:val="1"/>
          <w:numId w:val="4"/>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Provide overall code reviews to establish and enforce an intra-team, agreed-upon code standards</w:t>
      </w:r>
    </w:p>
    <w:p w:rsidR="4C9F2D3E" w:rsidP="13AE81BB" w:rsidRDefault="1BA63AEB" w14:paraId="4A8DC523" w14:textId="739AF8EC">
      <w:pPr>
        <w:pStyle w:val="ListParagraph"/>
        <w:numPr>
          <w:ilvl w:val="1"/>
          <w:numId w:val="4"/>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Provide</w:t>
      </w:r>
      <w:r w:rsidRPr="13AE81BB" w:rsidR="07D2CC78">
        <w:rPr>
          <w:rFonts w:ascii="Times New Roman" w:hAnsi="Times New Roman" w:eastAsia="Times New Roman" w:cs="Times New Roman"/>
          <w:sz w:val="24"/>
          <w:szCs w:val="24"/>
        </w:rPr>
        <w:t xml:space="preserve"> </w:t>
      </w:r>
      <w:r w:rsidRPr="13AE81BB" w:rsidR="602D845E">
        <w:rPr>
          <w:rFonts w:ascii="Times New Roman" w:hAnsi="Times New Roman" w:eastAsia="Times New Roman" w:cs="Times New Roman"/>
          <w:sz w:val="24"/>
          <w:szCs w:val="24"/>
        </w:rPr>
        <w:t>s</w:t>
      </w:r>
      <w:r w:rsidRPr="13AE81BB" w:rsidR="1CD59ACF">
        <w:rPr>
          <w:rFonts w:ascii="Times New Roman" w:hAnsi="Times New Roman" w:eastAsia="Times New Roman" w:cs="Times New Roman"/>
          <w:sz w:val="24"/>
          <w:szCs w:val="24"/>
        </w:rPr>
        <w:t xml:space="preserve">trategies to support </w:t>
      </w:r>
      <w:r w:rsidRPr="13AE81BB" w:rsidR="6C967D45">
        <w:rPr>
          <w:rFonts w:ascii="Times New Roman" w:hAnsi="Times New Roman" w:eastAsia="Times New Roman" w:cs="Times New Roman"/>
          <w:sz w:val="24"/>
          <w:szCs w:val="24"/>
        </w:rPr>
        <w:t xml:space="preserve">CI/CD pipeline with limited resources </w:t>
      </w:r>
      <w:r w:rsidRPr="13AE81BB" w:rsidR="5E97EEC2">
        <w:rPr>
          <w:rFonts w:ascii="Times New Roman" w:hAnsi="Times New Roman" w:eastAsia="Times New Roman" w:cs="Times New Roman"/>
          <w:sz w:val="24"/>
          <w:szCs w:val="24"/>
        </w:rPr>
        <w:t>with no cost solution</w:t>
      </w:r>
    </w:p>
    <w:p w:rsidR="57B92817" w:rsidP="13AE81BB" w:rsidRDefault="57B92817" w14:paraId="60AD51EA" w14:textId="26379D23">
      <w:pPr>
        <w:rPr>
          <w:rFonts w:ascii="Times New Roman" w:hAnsi="Times New Roman" w:eastAsia="Times New Roman" w:cs="Times New Roman"/>
          <w:sz w:val="24"/>
          <w:szCs w:val="24"/>
        </w:rPr>
      </w:pPr>
    </w:p>
    <w:p w:rsidRPr="00A755E9" w:rsidR="004F14E1" w:rsidP="13AE81BB" w:rsidRDefault="20514B68" w14:paraId="32385624" w14:textId="474E963D">
      <w:pPr>
        <w:pStyle w:val="Heading2"/>
        <w:rPr>
          <w:rFonts w:ascii="Times New Roman" w:hAnsi="Times New Roman" w:eastAsia="Times New Roman" w:cs="Times New Roman"/>
          <w:b w:val="0"/>
        </w:rPr>
      </w:pPr>
      <w:bookmarkStart w:name="_Toc63151822" w:id="10"/>
      <w:bookmarkStart w:name="_Toc66798835" w:id="11"/>
      <w:r w:rsidRPr="13AE81BB">
        <w:rPr>
          <w:rFonts w:ascii="Times New Roman" w:hAnsi="Times New Roman" w:eastAsia="Times New Roman" w:cs="Times New Roman"/>
          <w:b w:val="0"/>
        </w:rPr>
        <w:t>1.5</w:t>
      </w:r>
      <w:r>
        <w:tab/>
      </w:r>
      <w:r w:rsidRPr="13AE81BB" w:rsidR="6C4C6C3D">
        <w:rPr>
          <w:rFonts w:ascii="Times New Roman" w:hAnsi="Times New Roman" w:eastAsia="Times New Roman" w:cs="Times New Roman"/>
          <w:b w:val="0"/>
        </w:rPr>
        <w:t>Definitions</w:t>
      </w:r>
      <w:r w:rsidRPr="13AE81BB" w:rsidR="64220788">
        <w:rPr>
          <w:rFonts w:ascii="Times New Roman" w:hAnsi="Times New Roman" w:eastAsia="Times New Roman" w:cs="Times New Roman"/>
          <w:b w:val="0"/>
        </w:rPr>
        <w:t>, Acronyms, and Abbreviations</w:t>
      </w:r>
      <w:bookmarkEnd w:id="10"/>
      <w:bookmarkEnd w:id="11"/>
    </w:p>
    <w:p w:rsidR="2F003357" w:rsidP="13AE81BB" w:rsidRDefault="2F003357" w14:paraId="3E231AEA" w14:textId="0AB59856">
      <w:pPr>
        <w:rPr>
          <w:rFonts w:ascii="Times New Roman" w:hAnsi="Times New Roman" w:eastAsia="Times New Roman" w:cs="Times New Roman"/>
          <w:sz w:val="24"/>
          <w:szCs w:val="24"/>
        </w:rPr>
      </w:pPr>
    </w:p>
    <w:p w:rsidR="343ED8CF" w:rsidP="13AE81BB" w:rsidRDefault="12C89158" w14:paraId="239C5182" w14:textId="4D75E2A6">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The below list defines popular project terms and acronyms.</w:t>
      </w:r>
    </w:p>
    <w:p w:rsidR="21188C3F" w:rsidP="13AE81BB" w:rsidRDefault="78C6ACD7" w14:paraId="6367E514" w14:textId="6F875654">
      <w:pPr>
        <w:pStyle w:val="ListParagraph"/>
        <w:numPr>
          <w:ilvl w:val="0"/>
          <w:numId w:val="6"/>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 xml:space="preserve">CI/CD - Continuous integration and continuous deployment, or CI/CD pipeline, a set of operating principles, practices, and tools used to deliver code often and reliably. </w:t>
      </w:r>
    </w:p>
    <w:p w:rsidR="21188C3F" w:rsidP="13AE81BB" w:rsidRDefault="78C6ACD7" w14:paraId="2B285F92" w14:textId="53CBA7CF">
      <w:pPr>
        <w:pStyle w:val="ListParagraph"/>
        <w:numPr>
          <w:ilvl w:val="0"/>
          <w:numId w:val="6"/>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DialogFlow Team – The project development team creating the back-end services and REST APIs utilizing Google’s Dialogflow that understands natural language to process conversations.</w:t>
      </w:r>
    </w:p>
    <w:p w:rsidR="21188C3F" w:rsidP="13AE81BB" w:rsidRDefault="5891A6F2" w14:paraId="1BC5A7C7" w14:textId="1C098A77">
      <w:pPr>
        <w:pStyle w:val="ListParagraph"/>
        <w:numPr>
          <w:ilvl w:val="0"/>
          <w:numId w:val="6"/>
        </w:numPr>
        <w:rPr>
          <w:rFonts w:ascii="Times New Roman" w:hAnsi="Times New Roman" w:eastAsia="Times New Roman" w:cs="Times New Roman"/>
          <w:sz w:val="24"/>
          <w:szCs w:val="24"/>
        </w:rPr>
      </w:pPr>
      <w:r w:rsidRPr="4EC385CB">
        <w:rPr>
          <w:rFonts w:ascii="Times New Roman" w:hAnsi="Times New Roman" w:eastAsia="Times New Roman" w:cs="Times New Roman"/>
          <w:sz w:val="24"/>
          <w:szCs w:val="24"/>
        </w:rPr>
        <w:t xml:space="preserve">DSO - DevSecOps, Development Security </w:t>
      </w:r>
      <w:r w:rsidRPr="4EC385CB" w:rsidR="460B0DC8">
        <w:rPr>
          <w:rFonts w:ascii="Times New Roman" w:hAnsi="Times New Roman" w:eastAsia="Times New Roman" w:cs="Times New Roman"/>
          <w:sz w:val="24"/>
          <w:szCs w:val="24"/>
        </w:rPr>
        <w:t xml:space="preserve">&amp; </w:t>
      </w:r>
      <w:r w:rsidRPr="4EC385CB">
        <w:rPr>
          <w:rFonts w:ascii="Times New Roman" w:hAnsi="Times New Roman" w:eastAsia="Times New Roman" w:cs="Times New Roman"/>
          <w:sz w:val="24"/>
          <w:szCs w:val="24"/>
        </w:rPr>
        <w:t>Operations, or the set of practices that combines software development, IT security, and IT operations in the integration and deployment of software applications.</w:t>
      </w:r>
    </w:p>
    <w:p w:rsidR="122EA576" w:rsidP="13AE81BB" w:rsidRDefault="122EA576" w14:paraId="7EEDEB7B" w14:textId="405F47F0">
      <w:pPr>
        <w:pStyle w:val="ListParagraph"/>
        <w:numPr>
          <w:ilvl w:val="0"/>
          <w:numId w:val="6"/>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lastRenderedPageBreak/>
        <w:t>DSO POC – DevSecOps point of contact from each team.</w:t>
      </w:r>
    </w:p>
    <w:p w:rsidR="21188C3F" w:rsidP="13AE81BB" w:rsidRDefault="009E7360" w14:paraId="088F560F" w14:textId="41A8F206">
      <w:pPr>
        <w:pStyle w:val="ListParagraph"/>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Form Scriber</w:t>
      </w:r>
      <w:r w:rsidRPr="13AE81BB" w:rsidR="1E318C1D">
        <w:rPr>
          <w:rFonts w:ascii="Times New Roman" w:hAnsi="Times New Roman" w:eastAsia="Times New Roman" w:cs="Times New Roman"/>
          <w:sz w:val="24"/>
          <w:szCs w:val="24"/>
        </w:rPr>
        <w:t xml:space="preserve"> </w:t>
      </w:r>
      <w:r w:rsidRPr="13AE81BB" w:rsidR="1ADD6A68">
        <w:rPr>
          <w:rFonts w:ascii="Times New Roman" w:hAnsi="Times New Roman" w:eastAsia="Times New Roman" w:cs="Times New Roman"/>
          <w:sz w:val="24"/>
          <w:szCs w:val="24"/>
        </w:rPr>
        <w:t xml:space="preserve">- </w:t>
      </w:r>
      <w:r w:rsidRPr="13AE81BB" w:rsidR="7C9DA955">
        <w:rPr>
          <w:rFonts w:ascii="Times New Roman" w:hAnsi="Times New Roman" w:eastAsia="Times New Roman" w:cs="Times New Roman"/>
          <w:sz w:val="24"/>
          <w:szCs w:val="24"/>
        </w:rPr>
        <w:t xml:space="preserve">The </w:t>
      </w:r>
      <w:r w:rsidRPr="13AE81BB" w:rsidR="1ADD6A68">
        <w:rPr>
          <w:rFonts w:ascii="Times New Roman" w:hAnsi="Times New Roman" w:eastAsia="Times New Roman" w:cs="Times New Roman"/>
          <w:sz w:val="24"/>
          <w:szCs w:val="24"/>
        </w:rPr>
        <w:t xml:space="preserve">application under development, an AI-based voice recognition software for mobile devices </w:t>
      </w:r>
      <w:r w:rsidRPr="13AE81BB" w:rsidR="4A8FF022">
        <w:rPr>
          <w:rFonts w:ascii="Times New Roman" w:hAnsi="Times New Roman" w:eastAsia="Times New Roman" w:cs="Times New Roman"/>
          <w:sz w:val="24"/>
          <w:szCs w:val="24"/>
        </w:rPr>
        <w:t>that analyzes conversations and tran</w:t>
      </w:r>
      <w:r w:rsidRPr="13AE81BB" w:rsidR="382DCC85">
        <w:rPr>
          <w:rFonts w:ascii="Times New Roman" w:hAnsi="Times New Roman" w:eastAsia="Times New Roman" w:cs="Times New Roman"/>
          <w:sz w:val="24"/>
          <w:szCs w:val="24"/>
        </w:rPr>
        <w:t>scribes key information into user predefined forms.</w:t>
      </w:r>
    </w:p>
    <w:p w:rsidR="7841F020" w:rsidP="13AE81BB" w:rsidRDefault="1E83F307" w14:paraId="467EB2ED" w14:textId="59A66DD4">
      <w:pPr>
        <w:pStyle w:val="ListParagraph"/>
        <w:numPr>
          <w:ilvl w:val="0"/>
          <w:numId w:val="6"/>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Git – The project’s chosen version control system for source code.</w:t>
      </w:r>
    </w:p>
    <w:p w:rsidR="21188C3F" w:rsidP="13AE81BB" w:rsidRDefault="1E318C1D" w14:paraId="75712606" w14:textId="4F3DA9EE">
      <w:pPr>
        <w:pStyle w:val="ListParagraph"/>
        <w:numPr>
          <w:ilvl w:val="0"/>
          <w:numId w:val="6"/>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Mobile</w:t>
      </w:r>
      <w:r w:rsidRPr="13AE81BB" w:rsidR="258D5F93">
        <w:rPr>
          <w:rFonts w:ascii="Times New Roman" w:hAnsi="Times New Roman" w:eastAsia="Times New Roman" w:cs="Times New Roman"/>
          <w:sz w:val="24"/>
          <w:szCs w:val="24"/>
        </w:rPr>
        <w:t xml:space="preserve"> Team</w:t>
      </w:r>
      <w:r w:rsidRPr="13AE81BB" w:rsidR="74C6DBEB">
        <w:rPr>
          <w:rFonts w:ascii="Times New Roman" w:hAnsi="Times New Roman" w:eastAsia="Times New Roman" w:cs="Times New Roman"/>
          <w:sz w:val="24"/>
          <w:szCs w:val="24"/>
        </w:rPr>
        <w:t xml:space="preserve"> – The project development team creating the mobile interface </w:t>
      </w:r>
      <w:r w:rsidRPr="13AE81BB" w:rsidR="0B0CB3AD">
        <w:rPr>
          <w:rFonts w:ascii="Times New Roman" w:hAnsi="Times New Roman" w:eastAsia="Times New Roman" w:cs="Times New Roman"/>
          <w:sz w:val="24"/>
          <w:szCs w:val="24"/>
        </w:rPr>
        <w:t>that the user would use to initiate recordings and analyses of spoken conversations, and to interface with the Dialogflow implementation and web interface.</w:t>
      </w:r>
    </w:p>
    <w:p w:rsidR="67855051" w:rsidP="13AE81BB" w:rsidRDefault="66460B77" w14:paraId="70186935" w14:textId="4370311B">
      <w:pPr>
        <w:pStyle w:val="ListParagraph"/>
        <w:numPr>
          <w:ilvl w:val="0"/>
          <w:numId w:val="6"/>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P</w:t>
      </w:r>
      <w:r w:rsidRPr="13AE81BB" w:rsidR="1D64CA98">
        <w:rPr>
          <w:rFonts w:ascii="Times New Roman" w:hAnsi="Times New Roman" w:eastAsia="Times New Roman" w:cs="Times New Roman"/>
          <w:sz w:val="24"/>
          <w:szCs w:val="24"/>
        </w:rPr>
        <w:t>M – Project manager</w:t>
      </w:r>
    </w:p>
    <w:p w:rsidR="02A36179" w:rsidP="13AE81BB" w:rsidRDefault="3424B9BF" w14:paraId="327D5F67" w14:textId="5FF4927D">
      <w:pPr>
        <w:pStyle w:val="ListParagraph"/>
        <w:numPr>
          <w:ilvl w:val="0"/>
          <w:numId w:val="6"/>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Repo - Source code repository to store code and documentation for software hosted on the web, such as GitHub.</w:t>
      </w:r>
    </w:p>
    <w:p w:rsidR="554E79CF" w:rsidDel="00DF73CA" w:rsidP="13AE81BB" w:rsidRDefault="554E79CF" w14:paraId="6CEBEE49" w14:textId="696B7188">
      <w:pPr>
        <w:pStyle w:val="ListParagraph"/>
        <w:numPr>
          <w:ilvl w:val="0"/>
          <w:numId w:val="6"/>
        </w:numPr>
        <w:rPr>
          <w:del w:author="Ivy Pham" w:date="2021-03-30T09:14:00Z" w:id="12"/>
          <w:rFonts w:ascii="Times New Roman" w:hAnsi="Times New Roman" w:eastAsia="Times New Roman" w:cs="Times New Roman"/>
          <w:sz w:val="24"/>
          <w:szCs w:val="24"/>
        </w:rPr>
      </w:pPr>
      <w:del w:author="Ivy Pham" w:date="2021-03-30T09:14:00Z" w:id="13">
        <w:r w:rsidRPr="13AE81BB" w:rsidDel="00DF73CA">
          <w:rPr>
            <w:rFonts w:ascii="Times New Roman" w:hAnsi="Times New Roman" w:eastAsia="Times New Roman" w:cs="Times New Roman"/>
            <w:sz w:val="24"/>
            <w:szCs w:val="24"/>
          </w:rPr>
          <w:delText>Web Team – The project development team creating the web interface to create/manipulate templates for forms that end users would customize and to host the software’s documentation.</w:delText>
        </w:r>
      </w:del>
    </w:p>
    <w:p w:rsidR="2224556A" w:rsidP="13AE81BB" w:rsidRDefault="164A2C44" w14:paraId="0E76B222" w14:textId="51490386">
      <w:pPr>
        <w:pStyle w:val="Heading1"/>
        <w:rPr>
          <w:rStyle w:val="Heading1Char"/>
          <w:rFonts w:ascii="Times New Roman" w:hAnsi="Times New Roman" w:eastAsia="Times New Roman" w:cs="Times New Roman"/>
          <w:b/>
          <w:bCs/>
        </w:rPr>
      </w:pPr>
      <w:bookmarkStart w:name="_Toc63151823" w:id="14"/>
      <w:bookmarkStart w:name="_Toc66798836" w:id="15"/>
      <w:r w:rsidRPr="13AE81BB">
        <w:rPr>
          <w:rFonts w:ascii="Times New Roman" w:hAnsi="Times New Roman" w:eastAsia="Times New Roman" w:cs="Times New Roman"/>
        </w:rPr>
        <w:t>2.</w:t>
      </w:r>
      <w:r>
        <w:tab/>
      </w:r>
      <w:r w:rsidRPr="13AE81BB" w:rsidR="69021782">
        <w:rPr>
          <w:rStyle w:val="Heading1Char"/>
          <w:rFonts w:ascii="Times New Roman" w:hAnsi="Times New Roman" w:eastAsia="Times New Roman" w:cs="Times New Roman"/>
          <w:b/>
          <w:bCs/>
        </w:rPr>
        <w:t>Organization</w:t>
      </w:r>
      <w:bookmarkEnd w:id="14"/>
      <w:bookmarkEnd w:id="15"/>
    </w:p>
    <w:p w:rsidR="4F7302D3" w:rsidP="13AE81BB" w:rsidRDefault="4F7302D3" w14:paraId="673CFB4C" w14:textId="064E9488">
      <w:pPr>
        <w:rPr>
          <w:rFonts w:ascii="Times New Roman" w:hAnsi="Times New Roman" w:eastAsia="Times New Roman" w:cs="Times New Roman"/>
        </w:rPr>
      </w:pPr>
    </w:p>
    <w:p w:rsidR="2464681C" w:rsidP="13AE81BB" w:rsidRDefault="71907FCD" w14:paraId="5A7A4E5D" w14:textId="33E4F8FD">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 xml:space="preserve">The </w:t>
      </w:r>
      <w:r w:rsidR="009E7360">
        <w:rPr>
          <w:rFonts w:ascii="Times New Roman" w:hAnsi="Times New Roman" w:eastAsia="Times New Roman" w:cs="Times New Roman"/>
          <w:sz w:val="24"/>
          <w:szCs w:val="24"/>
        </w:rPr>
        <w:t>Form Scriber</w:t>
      </w:r>
      <w:r w:rsidRPr="13AE81BB">
        <w:rPr>
          <w:rFonts w:ascii="Times New Roman" w:hAnsi="Times New Roman" w:eastAsia="Times New Roman" w:cs="Times New Roman"/>
          <w:sz w:val="24"/>
          <w:szCs w:val="24"/>
        </w:rPr>
        <w:t xml:space="preserve"> project consists of an </w:t>
      </w:r>
      <w:r w:rsidRPr="13AE81BB" w:rsidR="587C5994">
        <w:rPr>
          <w:rFonts w:ascii="Times New Roman" w:hAnsi="Times New Roman" w:eastAsia="Times New Roman" w:cs="Times New Roman"/>
          <w:sz w:val="24"/>
          <w:szCs w:val="24"/>
        </w:rPr>
        <w:t>overall</w:t>
      </w:r>
      <w:r w:rsidRPr="13AE81BB">
        <w:rPr>
          <w:rFonts w:ascii="Times New Roman" w:hAnsi="Times New Roman" w:eastAsia="Times New Roman" w:cs="Times New Roman"/>
          <w:sz w:val="24"/>
          <w:szCs w:val="24"/>
        </w:rPr>
        <w:t xml:space="preserve"> </w:t>
      </w:r>
      <w:r w:rsidRPr="13AE81BB" w:rsidR="3A43F1BC">
        <w:rPr>
          <w:rFonts w:ascii="Times New Roman" w:hAnsi="Times New Roman" w:eastAsia="Times New Roman" w:cs="Times New Roman"/>
          <w:sz w:val="24"/>
          <w:szCs w:val="24"/>
        </w:rPr>
        <w:t xml:space="preserve">project </w:t>
      </w:r>
      <w:r w:rsidRPr="13AE81BB" w:rsidR="5923C804">
        <w:rPr>
          <w:rFonts w:ascii="Times New Roman" w:hAnsi="Times New Roman" w:eastAsia="Times New Roman" w:cs="Times New Roman"/>
          <w:sz w:val="24"/>
          <w:szCs w:val="24"/>
        </w:rPr>
        <w:t>manager, D</w:t>
      </w:r>
      <w:r w:rsidRPr="13AE81BB" w:rsidR="38E8DEFE">
        <w:rPr>
          <w:rFonts w:ascii="Times New Roman" w:hAnsi="Times New Roman" w:eastAsia="Times New Roman" w:cs="Times New Roman"/>
          <w:sz w:val="24"/>
          <w:szCs w:val="24"/>
        </w:rPr>
        <w:t>SO</w:t>
      </w:r>
      <w:r w:rsidRPr="13AE81BB" w:rsidR="5923C804">
        <w:rPr>
          <w:rFonts w:ascii="Times New Roman" w:hAnsi="Times New Roman" w:eastAsia="Times New Roman" w:cs="Times New Roman"/>
          <w:sz w:val="24"/>
          <w:szCs w:val="24"/>
        </w:rPr>
        <w:t xml:space="preserve"> team, DialogFlow team</w:t>
      </w:r>
      <w:r w:rsidR="00E5606A">
        <w:rPr>
          <w:rFonts w:ascii="Times New Roman" w:hAnsi="Times New Roman" w:eastAsia="Times New Roman" w:cs="Times New Roman"/>
          <w:sz w:val="24"/>
          <w:szCs w:val="24"/>
        </w:rPr>
        <w:t xml:space="preserve"> </w:t>
      </w:r>
      <w:r w:rsidRPr="13AE81BB" w:rsidR="5923C804">
        <w:rPr>
          <w:rFonts w:ascii="Times New Roman" w:hAnsi="Times New Roman" w:eastAsia="Times New Roman" w:cs="Times New Roman"/>
          <w:sz w:val="24"/>
          <w:szCs w:val="24"/>
        </w:rPr>
        <w:t>and Mobile team</w:t>
      </w:r>
      <w:r w:rsidRPr="13AE81BB" w:rsidR="13CF91E3">
        <w:rPr>
          <w:rFonts w:ascii="Times New Roman" w:hAnsi="Times New Roman" w:eastAsia="Times New Roman" w:cs="Times New Roman"/>
          <w:sz w:val="24"/>
          <w:szCs w:val="24"/>
        </w:rPr>
        <w:t xml:space="preserve">. Each </w:t>
      </w:r>
      <w:r w:rsidRPr="13AE81BB" w:rsidR="4908C84F">
        <w:rPr>
          <w:rFonts w:ascii="Times New Roman" w:hAnsi="Times New Roman" w:eastAsia="Times New Roman" w:cs="Times New Roman"/>
          <w:sz w:val="24"/>
          <w:szCs w:val="24"/>
        </w:rPr>
        <w:t xml:space="preserve">application </w:t>
      </w:r>
      <w:r w:rsidRPr="13AE81BB" w:rsidR="13CF91E3">
        <w:rPr>
          <w:rFonts w:ascii="Times New Roman" w:hAnsi="Times New Roman" w:eastAsia="Times New Roman" w:cs="Times New Roman"/>
          <w:sz w:val="24"/>
          <w:szCs w:val="24"/>
        </w:rPr>
        <w:t>team has a project manage</w:t>
      </w:r>
      <w:r w:rsidRPr="13AE81BB" w:rsidR="6375C193">
        <w:rPr>
          <w:rFonts w:ascii="Times New Roman" w:hAnsi="Times New Roman" w:eastAsia="Times New Roman" w:cs="Times New Roman"/>
          <w:sz w:val="24"/>
          <w:szCs w:val="24"/>
        </w:rPr>
        <w:t>r,</w:t>
      </w:r>
      <w:r w:rsidRPr="13AE81BB" w:rsidR="13CF91E3">
        <w:rPr>
          <w:rFonts w:ascii="Times New Roman" w:hAnsi="Times New Roman" w:eastAsia="Times New Roman" w:cs="Times New Roman"/>
          <w:sz w:val="24"/>
          <w:szCs w:val="24"/>
        </w:rPr>
        <w:t xml:space="preserve"> developer</w:t>
      </w:r>
      <w:r w:rsidRPr="13AE81BB" w:rsidR="2D583A5A">
        <w:rPr>
          <w:rFonts w:ascii="Times New Roman" w:hAnsi="Times New Roman" w:eastAsia="Times New Roman" w:cs="Times New Roman"/>
          <w:sz w:val="24"/>
          <w:szCs w:val="24"/>
        </w:rPr>
        <w:t>s</w:t>
      </w:r>
      <w:r w:rsidRPr="13AE81BB" w:rsidR="7023764C">
        <w:rPr>
          <w:rFonts w:ascii="Times New Roman" w:hAnsi="Times New Roman" w:eastAsia="Times New Roman" w:cs="Times New Roman"/>
          <w:sz w:val="24"/>
          <w:szCs w:val="24"/>
        </w:rPr>
        <w:t xml:space="preserve"> and</w:t>
      </w:r>
      <w:r w:rsidR="00722AD7">
        <w:rPr>
          <w:rFonts w:ascii="Times New Roman" w:hAnsi="Times New Roman" w:eastAsia="Times New Roman" w:cs="Times New Roman"/>
          <w:sz w:val="24"/>
          <w:szCs w:val="24"/>
        </w:rPr>
        <w:t xml:space="preserve"> </w:t>
      </w:r>
      <w:r w:rsidRPr="13AE81BB" w:rsidR="7023764C">
        <w:rPr>
          <w:rFonts w:ascii="Times New Roman" w:hAnsi="Times New Roman" w:eastAsia="Times New Roman" w:cs="Times New Roman"/>
          <w:sz w:val="24"/>
          <w:szCs w:val="24"/>
        </w:rPr>
        <w:t>tester</w:t>
      </w:r>
      <w:r w:rsidR="00722AD7">
        <w:rPr>
          <w:rFonts w:ascii="Times New Roman" w:hAnsi="Times New Roman" w:eastAsia="Times New Roman" w:cs="Times New Roman"/>
          <w:sz w:val="24"/>
          <w:szCs w:val="24"/>
        </w:rPr>
        <w:t>s</w:t>
      </w:r>
      <w:r w:rsidRPr="13AE81BB" w:rsidR="2D583A5A">
        <w:rPr>
          <w:rFonts w:ascii="Times New Roman" w:hAnsi="Times New Roman" w:eastAsia="Times New Roman" w:cs="Times New Roman"/>
          <w:sz w:val="24"/>
          <w:szCs w:val="24"/>
        </w:rPr>
        <w:t xml:space="preserve">. </w:t>
      </w:r>
      <w:r w:rsidRPr="13AE81BB" w:rsidR="3BC09641">
        <w:rPr>
          <w:rFonts w:ascii="Times New Roman" w:hAnsi="Times New Roman" w:eastAsia="Times New Roman" w:cs="Times New Roman"/>
          <w:sz w:val="24"/>
          <w:szCs w:val="24"/>
        </w:rPr>
        <w:t xml:space="preserve">All teams </w:t>
      </w:r>
      <w:r w:rsidRPr="13AE81BB" w:rsidR="24F43857">
        <w:rPr>
          <w:rFonts w:ascii="Times New Roman" w:hAnsi="Times New Roman" w:eastAsia="Times New Roman" w:cs="Times New Roman"/>
          <w:sz w:val="24"/>
          <w:szCs w:val="24"/>
        </w:rPr>
        <w:t xml:space="preserve">are led by the project coordinator and project sponsors. </w:t>
      </w:r>
    </w:p>
    <w:p w:rsidRPr="00A755E9" w:rsidR="00612E37" w:rsidP="13AE81BB" w:rsidRDefault="004F14E1" w14:paraId="30E7F0BF" w14:textId="10C28821">
      <w:pPr>
        <w:pStyle w:val="Heading2"/>
        <w:rPr>
          <w:rFonts w:ascii="Times New Roman" w:hAnsi="Times New Roman" w:eastAsia="Times New Roman" w:cs="Times New Roman"/>
          <w:b w:val="0"/>
        </w:rPr>
      </w:pPr>
      <w:bookmarkStart w:name="_Toc63151824" w:id="16"/>
      <w:bookmarkStart w:name="_Toc66798837" w:id="17"/>
      <w:r w:rsidRPr="13AE81BB">
        <w:rPr>
          <w:rFonts w:ascii="Times New Roman" w:hAnsi="Times New Roman" w:eastAsia="Times New Roman" w:cs="Times New Roman"/>
          <w:b w:val="0"/>
        </w:rPr>
        <w:t>2.1</w:t>
      </w:r>
      <w:r>
        <w:tab/>
      </w:r>
      <w:r w:rsidRPr="13AE81BB" w:rsidR="000750F3">
        <w:rPr>
          <w:rFonts w:ascii="Times New Roman" w:hAnsi="Times New Roman" w:eastAsia="Times New Roman" w:cs="Times New Roman"/>
          <w:b w:val="0"/>
        </w:rPr>
        <w:t>Internal Structure</w:t>
      </w:r>
      <w:bookmarkEnd w:id="16"/>
      <w:bookmarkEnd w:id="17"/>
    </w:p>
    <w:p w:rsidR="2224556A" w:rsidP="13AE81BB" w:rsidRDefault="2224556A" w14:paraId="5937450E" w14:textId="616EAEE8">
      <w:pPr>
        <w:rPr>
          <w:rFonts w:ascii="Times New Roman" w:hAnsi="Times New Roman" w:eastAsia="Times New Roman" w:cs="Times New Roman"/>
        </w:rPr>
      </w:pPr>
    </w:p>
    <w:p w:rsidRPr="00A755E9" w:rsidR="00360883" w:rsidP="13AE81BB" w:rsidRDefault="2DFC3126" w14:paraId="7218213F" w14:textId="7230C019">
      <w:pPr>
        <w:keepNext/>
        <w:keepLines/>
        <w:spacing w:after="0" w:line="240" w:lineRule="auto"/>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6"/>
          <w:szCs w:val="26"/>
        </w:rPr>
        <w:t>As t</w:t>
      </w:r>
      <w:r w:rsidRPr="13AE81BB" w:rsidR="75C9E6A2">
        <w:rPr>
          <w:rFonts w:ascii="Times New Roman" w:hAnsi="Times New Roman" w:eastAsia="Times New Roman" w:cs="Times New Roman"/>
          <w:sz w:val="24"/>
          <w:szCs w:val="24"/>
        </w:rPr>
        <w:t>he D</w:t>
      </w:r>
      <w:r w:rsidRPr="13AE81BB" w:rsidR="13D4931E">
        <w:rPr>
          <w:rFonts w:ascii="Times New Roman" w:hAnsi="Times New Roman" w:eastAsia="Times New Roman" w:cs="Times New Roman"/>
          <w:sz w:val="24"/>
          <w:szCs w:val="24"/>
        </w:rPr>
        <w:t>SO</w:t>
      </w:r>
      <w:r w:rsidRPr="13AE81BB" w:rsidR="75C9E6A2">
        <w:rPr>
          <w:rFonts w:ascii="Times New Roman" w:hAnsi="Times New Roman" w:eastAsia="Times New Roman" w:cs="Times New Roman"/>
          <w:sz w:val="24"/>
          <w:szCs w:val="24"/>
        </w:rPr>
        <w:t xml:space="preserve"> team </w:t>
      </w:r>
      <w:r w:rsidR="005857B0">
        <w:rPr>
          <w:rFonts w:ascii="Times New Roman" w:hAnsi="Times New Roman" w:eastAsia="Times New Roman" w:cs="Times New Roman"/>
          <w:sz w:val="24"/>
          <w:szCs w:val="24"/>
        </w:rPr>
        <w:t>is</w:t>
      </w:r>
      <w:r w:rsidRPr="13AE81BB" w:rsidR="75C9E6A2">
        <w:rPr>
          <w:rFonts w:ascii="Times New Roman" w:hAnsi="Times New Roman" w:eastAsia="Times New Roman" w:cs="Times New Roman"/>
          <w:sz w:val="24"/>
          <w:szCs w:val="24"/>
        </w:rPr>
        <w:t xml:space="preserve"> two members</w:t>
      </w:r>
      <w:r w:rsidR="005857B0">
        <w:rPr>
          <w:rFonts w:ascii="Times New Roman" w:hAnsi="Times New Roman" w:eastAsia="Times New Roman" w:cs="Times New Roman"/>
          <w:sz w:val="24"/>
          <w:szCs w:val="24"/>
        </w:rPr>
        <w:t xml:space="preserve"> strong</w:t>
      </w:r>
      <w:r w:rsidRPr="13AE81BB" w:rsidR="43128102">
        <w:rPr>
          <w:rFonts w:ascii="Times New Roman" w:hAnsi="Times New Roman" w:eastAsia="Times New Roman" w:cs="Times New Roman"/>
          <w:sz w:val="24"/>
          <w:szCs w:val="24"/>
        </w:rPr>
        <w:t xml:space="preserve">, each </w:t>
      </w:r>
      <w:r w:rsidRPr="13AE81BB" w:rsidR="43AE612B">
        <w:rPr>
          <w:rFonts w:ascii="Times New Roman" w:hAnsi="Times New Roman" w:eastAsia="Times New Roman" w:cs="Times New Roman"/>
          <w:sz w:val="24"/>
          <w:szCs w:val="24"/>
        </w:rPr>
        <w:t xml:space="preserve">member shares </w:t>
      </w:r>
      <w:r w:rsidRPr="13AE81BB" w:rsidR="00D1E63C">
        <w:rPr>
          <w:rFonts w:ascii="Times New Roman" w:hAnsi="Times New Roman" w:eastAsia="Times New Roman" w:cs="Times New Roman"/>
          <w:sz w:val="24"/>
          <w:szCs w:val="24"/>
        </w:rPr>
        <w:t>all roles</w:t>
      </w:r>
      <w:r w:rsidRPr="13AE81BB" w:rsidR="43AE612B">
        <w:rPr>
          <w:rFonts w:ascii="Times New Roman" w:hAnsi="Times New Roman" w:eastAsia="Times New Roman" w:cs="Times New Roman"/>
          <w:sz w:val="24"/>
          <w:szCs w:val="24"/>
        </w:rPr>
        <w:t xml:space="preserve"> </w:t>
      </w:r>
      <w:r w:rsidRPr="13AE81BB" w:rsidR="4C915025">
        <w:rPr>
          <w:rFonts w:ascii="Times New Roman" w:hAnsi="Times New Roman" w:eastAsia="Times New Roman" w:cs="Times New Roman"/>
          <w:sz w:val="24"/>
          <w:szCs w:val="24"/>
        </w:rPr>
        <w:t xml:space="preserve">and </w:t>
      </w:r>
      <w:r w:rsidRPr="13AE81BB" w:rsidR="51665A06">
        <w:rPr>
          <w:rFonts w:ascii="Times New Roman" w:hAnsi="Times New Roman" w:eastAsia="Times New Roman" w:cs="Times New Roman"/>
          <w:sz w:val="24"/>
          <w:szCs w:val="24"/>
        </w:rPr>
        <w:t xml:space="preserve">responsibilities to ensure the continuity of the project. </w:t>
      </w:r>
      <w:r w:rsidRPr="13AE81BB" w:rsidR="4F9BE57C">
        <w:rPr>
          <w:rFonts w:ascii="Times New Roman" w:hAnsi="Times New Roman" w:eastAsia="Times New Roman" w:cs="Times New Roman"/>
          <w:sz w:val="24"/>
          <w:szCs w:val="24"/>
        </w:rPr>
        <w:t>DSO team c</w:t>
      </w:r>
      <w:r w:rsidRPr="13AE81BB" w:rsidR="5C32E93F">
        <w:rPr>
          <w:rFonts w:ascii="Times New Roman" w:hAnsi="Times New Roman" w:eastAsia="Times New Roman" w:cs="Times New Roman"/>
          <w:sz w:val="24"/>
          <w:szCs w:val="24"/>
        </w:rPr>
        <w:t>ollaborates within itself throughout the life of the project to pr</w:t>
      </w:r>
      <w:r w:rsidRPr="13AE81BB" w:rsidR="271D22ED">
        <w:rPr>
          <w:rFonts w:ascii="Times New Roman" w:hAnsi="Times New Roman" w:eastAsia="Times New Roman" w:cs="Times New Roman"/>
          <w:sz w:val="24"/>
          <w:szCs w:val="24"/>
        </w:rPr>
        <w:t>ovide consistent recommendations and best practices to all application teams.</w:t>
      </w:r>
    </w:p>
    <w:p w:rsidR="2224556A" w:rsidP="13AE81BB" w:rsidRDefault="2224556A" w14:paraId="76F33F9A" w14:textId="15E43C31">
      <w:pPr>
        <w:spacing w:after="0" w:line="240" w:lineRule="auto"/>
        <w:ind w:firstLine="720"/>
        <w:rPr>
          <w:rFonts w:ascii="Times New Roman" w:hAnsi="Times New Roman" w:eastAsia="Times New Roman" w:cs="Times New Roman"/>
          <w:sz w:val="24"/>
          <w:szCs w:val="24"/>
        </w:rPr>
      </w:pPr>
    </w:p>
    <w:p w:rsidRPr="00A755E9" w:rsidR="004F14E1" w:rsidP="13AE81BB" w:rsidRDefault="004F14E1" w14:paraId="22C05A4F" w14:textId="14917E80">
      <w:pPr>
        <w:pStyle w:val="Heading2"/>
        <w:rPr>
          <w:rStyle w:val="Heading2Char"/>
          <w:rFonts w:ascii="Times New Roman" w:hAnsi="Times New Roman" w:eastAsia="Times New Roman" w:cs="Times New Roman"/>
        </w:rPr>
      </w:pPr>
      <w:bookmarkStart w:name="_Toc63151825" w:id="18"/>
      <w:bookmarkStart w:name="_Toc66798838" w:id="19"/>
      <w:r w:rsidRPr="13AE81BB">
        <w:rPr>
          <w:rFonts w:ascii="Times New Roman" w:hAnsi="Times New Roman" w:eastAsia="Times New Roman" w:cs="Times New Roman"/>
          <w:b w:val="0"/>
        </w:rPr>
        <w:t xml:space="preserve">2.2 </w:t>
      </w:r>
      <w:r>
        <w:tab/>
      </w:r>
      <w:r w:rsidRPr="13AE81BB" w:rsidR="000750F3">
        <w:rPr>
          <w:rStyle w:val="Heading2Char"/>
          <w:rFonts w:ascii="Times New Roman" w:hAnsi="Times New Roman" w:eastAsia="Times New Roman" w:cs="Times New Roman"/>
        </w:rPr>
        <w:t>External Structure</w:t>
      </w:r>
      <w:bookmarkEnd w:id="18"/>
      <w:bookmarkEnd w:id="19"/>
    </w:p>
    <w:p w:rsidR="2224556A" w:rsidP="13AE81BB" w:rsidRDefault="2224556A" w14:paraId="17723A5C" w14:textId="450BB26D">
      <w:pPr>
        <w:ind w:left="720"/>
        <w:rPr>
          <w:rFonts w:ascii="Times New Roman" w:hAnsi="Times New Roman" w:eastAsia="Times New Roman" w:cs="Times New Roman"/>
          <w:sz w:val="26"/>
          <w:szCs w:val="26"/>
        </w:rPr>
      </w:pPr>
    </w:p>
    <w:p w:rsidR="2224556A" w:rsidP="13AE81BB" w:rsidRDefault="66566073" w14:paraId="6FFD69B0" w14:textId="6FE677D5">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The D</w:t>
      </w:r>
      <w:r w:rsidRPr="13AE81BB" w:rsidR="005564A3">
        <w:rPr>
          <w:rFonts w:ascii="Times New Roman" w:hAnsi="Times New Roman" w:eastAsia="Times New Roman" w:cs="Times New Roman"/>
          <w:sz w:val="24"/>
          <w:szCs w:val="24"/>
        </w:rPr>
        <w:t>SO team main responsibility is to serve all teams</w:t>
      </w:r>
      <w:r w:rsidRPr="13AE81BB" w:rsidR="4D2E4740">
        <w:rPr>
          <w:rFonts w:ascii="Times New Roman" w:hAnsi="Times New Roman" w:eastAsia="Times New Roman" w:cs="Times New Roman"/>
          <w:sz w:val="24"/>
          <w:szCs w:val="24"/>
        </w:rPr>
        <w:t xml:space="preserve"> where it is </w:t>
      </w:r>
      <w:r w:rsidRPr="13AE81BB" w:rsidR="24EA9613">
        <w:rPr>
          <w:rFonts w:ascii="Times New Roman" w:hAnsi="Times New Roman" w:eastAsia="Times New Roman" w:cs="Times New Roman"/>
          <w:sz w:val="24"/>
          <w:szCs w:val="24"/>
        </w:rPr>
        <w:t xml:space="preserve">deemed </w:t>
      </w:r>
      <w:r w:rsidRPr="13AE81BB" w:rsidR="4D2E4740">
        <w:rPr>
          <w:rFonts w:ascii="Times New Roman" w:hAnsi="Times New Roman" w:eastAsia="Times New Roman" w:cs="Times New Roman"/>
          <w:sz w:val="24"/>
          <w:szCs w:val="24"/>
        </w:rPr>
        <w:t>necessary</w:t>
      </w:r>
      <w:r w:rsidRPr="13AE81BB" w:rsidR="3726A48D">
        <w:rPr>
          <w:rFonts w:ascii="Times New Roman" w:hAnsi="Times New Roman" w:eastAsia="Times New Roman" w:cs="Times New Roman"/>
          <w:sz w:val="24"/>
          <w:szCs w:val="24"/>
        </w:rPr>
        <w:t>.</w:t>
      </w:r>
      <w:r w:rsidRPr="13AE81BB" w:rsidR="005564A3">
        <w:rPr>
          <w:rFonts w:ascii="Times New Roman" w:hAnsi="Times New Roman" w:eastAsia="Times New Roman" w:cs="Times New Roman"/>
          <w:sz w:val="24"/>
          <w:szCs w:val="24"/>
        </w:rPr>
        <w:t xml:space="preserve"> Therefore, </w:t>
      </w:r>
      <w:r w:rsidRPr="13AE81BB" w:rsidR="448CED02">
        <w:rPr>
          <w:rFonts w:ascii="Times New Roman" w:hAnsi="Times New Roman" w:eastAsia="Times New Roman" w:cs="Times New Roman"/>
          <w:sz w:val="24"/>
          <w:szCs w:val="24"/>
        </w:rPr>
        <w:t>DSO team can be reached via Teams and email from any</w:t>
      </w:r>
      <w:r w:rsidRPr="13AE81BB" w:rsidR="50E80F26">
        <w:rPr>
          <w:rFonts w:ascii="Times New Roman" w:hAnsi="Times New Roman" w:eastAsia="Times New Roman" w:cs="Times New Roman"/>
          <w:sz w:val="24"/>
          <w:szCs w:val="24"/>
        </w:rPr>
        <w:t xml:space="preserve"> stakeholders</w:t>
      </w:r>
      <w:r w:rsidRPr="13AE81BB" w:rsidR="26602C2B">
        <w:rPr>
          <w:rFonts w:ascii="Times New Roman" w:hAnsi="Times New Roman" w:eastAsia="Times New Roman" w:cs="Times New Roman"/>
          <w:sz w:val="24"/>
          <w:szCs w:val="24"/>
        </w:rPr>
        <w:t xml:space="preserve"> </w:t>
      </w:r>
      <w:r w:rsidRPr="13AE81BB" w:rsidR="28CEA931">
        <w:rPr>
          <w:rFonts w:ascii="Times New Roman" w:hAnsi="Times New Roman" w:eastAsia="Times New Roman" w:cs="Times New Roman"/>
          <w:sz w:val="24"/>
          <w:szCs w:val="24"/>
        </w:rPr>
        <w:t>to</w:t>
      </w:r>
      <w:r w:rsidRPr="13AE81BB" w:rsidR="610CD96A">
        <w:rPr>
          <w:rFonts w:ascii="Times New Roman" w:hAnsi="Times New Roman" w:eastAsia="Times New Roman" w:cs="Times New Roman"/>
          <w:sz w:val="24"/>
          <w:szCs w:val="24"/>
        </w:rPr>
        <w:t xml:space="preserve"> provide technical assistance</w:t>
      </w:r>
      <w:r w:rsidRPr="13AE81BB" w:rsidR="6904A7C1">
        <w:rPr>
          <w:rFonts w:ascii="Times New Roman" w:hAnsi="Times New Roman" w:eastAsia="Times New Roman" w:cs="Times New Roman"/>
          <w:sz w:val="24"/>
          <w:szCs w:val="24"/>
        </w:rPr>
        <w:t xml:space="preserve"> and</w:t>
      </w:r>
      <w:r w:rsidRPr="13AE81BB" w:rsidR="73CDAFF1">
        <w:rPr>
          <w:rFonts w:ascii="Times New Roman" w:hAnsi="Times New Roman" w:eastAsia="Times New Roman" w:cs="Times New Roman"/>
          <w:sz w:val="24"/>
          <w:szCs w:val="24"/>
        </w:rPr>
        <w:t xml:space="preserve"> </w:t>
      </w:r>
      <w:r w:rsidRPr="13AE81BB" w:rsidR="627309CA">
        <w:rPr>
          <w:rFonts w:ascii="Times New Roman" w:hAnsi="Times New Roman" w:eastAsia="Times New Roman" w:cs="Times New Roman"/>
          <w:sz w:val="24"/>
          <w:szCs w:val="24"/>
        </w:rPr>
        <w:t xml:space="preserve">DSO </w:t>
      </w:r>
      <w:r w:rsidRPr="13AE81BB" w:rsidR="610CD96A">
        <w:rPr>
          <w:rFonts w:ascii="Times New Roman" w:hAnsi="Times New Roman" w:eastAsia="Times New Roman" w:cs="Times New Roman"/>
          <w:sz w:val="24"/>
          <w:szCs w:val="24"/>
        </w:rPr>
        <w:t>guidelines.</w:t>
      </w:r>
      <w:r w:rsidRPr="13AE81BB" w:rsidR="0BC875A4">
        <w:rPr>
          <w:rFonts w:ascii="Times New Roman" w:hAnsi="Times New Roman" w:eastAsia="Times New Roman" w:cs="Times New Roman"/>
          <w:sz w:val="24"/>
          <w:szCs w:val="24"/>
        </w:rPr>
        <w:t xml:space="preserve"> </w:t>
      </w:r>
      <w:r w:rsidRPr="13AE81BB" w:rsidR="31D525B4">
        <w:rPr>
          <w:rFonts w:ascii="Times New Roman" w:hAnsi="Times New Roman" w:eastAsia="Times New Roman" w:cs="Times New Roman"/>
          <w:sz w:val="24"/>
          <w:szCs w:val="24"/>
        </w:rPr>
        <w:t>DSO team also reaches out to any stakeholders as needed</w:t>
      </w:r>
      <w:r w:rsidRPr="13AE81BB" w:rsidR="058A7903">
        <w:rPr>
          <w:rFonts w:ascii="Times New Roman" w:hAnsi="Times New Roman" w:eastAsia="Times New Roman" w:cs="Times New Roman"/>
          <w:sz w:val="24"/>
          <w:szCs w:val="24"/>
        </w:rPr>
        <w:t xml:space="preserve"> per the communication plan</w:t>
      </w:r>
      <w:r w:rsidRPr="13AE81BB" w:rsidR="31D525B4">
        <w:rPr>
          <w:rFonts w:ascii="Times New Roman" w:hAnsi="Times New Roman" w:eastAsia="Times New Roman" w:cs="Times New Roman"/>
          <w:sz w:val="24"/>
          <w:szCs w:val="24"/>
        </w:rPr>
        <w:t xml:space="preserve">. </w:t>
      </w:r>
      <w:r w:rsidRPr="13AE81BB" w:rsidR="5852C0DE">
        <w:rPr>
          <w:rFonts w:ascii="Times New Roman" w:hAnsi="Times New Roman" w:eastAsia="Times New Roman" w:cs="Times New Roman"/>
          <w:sz w:val="24"/>
          <w:szCs w:val="24"/>
        </w:rPr>
        <w:t>While the Dev</w:t>
      </w:r>
      <w:r w:rsidRPr="13AE81BB" w:rsidR="7B931D78">
        <w:rPr>
          <w:rFonts w:ascii="Times New Roman" w:hAnsi="Times New Roman" w:eastAsia="Times New Roman" w:cs="Times New Roman"/>
          <w:sz w:val="24"/>
          <w:szCs w:val="24"/>
        </w:rPr>
        <w:t>Sec</w:t>
      </w:r>
      <w:r w:rsidRPr="13AE81BB" w:rsidR="5852C0DE">
        <w:rPr>
          <w:rFonts w:ascii="Times New Roman" w:hAnsi="Times New Roman" w:eastAsia="Times New Roman" w:cs="Times New Roman"/>
          <w:sz w:val="24"/>
          <w:szCs w:val="24"/>
        </w:rPr>
        <w:t>Ops team aims to provide technical assistance to all project team members, the primary external interface between each of the development teams is through or in coordination with the respective Project Manager and Lead Developer/DSO POC for any given team. This ensures that any DevSecOps requests or decisions have the vetting of all team members, and between project PMs when appropriate.</w:t>
      </w:r>
    </w:p>
    <w:p w:rsidRPr="00FA0987" w:rsidR="0030787D" w:rsidP="008C2C74" w:rsidRDefault="00C54217" w14:paraId="604F2432" w14:textId="0EF192EE">
      <w:pPr>
        <w:ind w:left="720"/>
        <w:rPr>
          <w:rFonts w:ascii="Times New Roman" w:hAnsi="Times New Roman" w:eastAsia="Times New Roman" w:cs="Times New Roman"/>
          <w:i/>
          <w:iCs/>
          <w:sz w:val="24"/>
          <w:szCs w:val="24"/>
        </w:rPr>
      </w:pPr>
      <w:r>
        <w:rPr>
          <w:sz w:val="24"/>
          <w:szCs w:val="24"/>
        </w:rPr>
        <w:tab/>
      </w:r>
    </w:p>
    <w:p w:rsidR="005308ED" w:rsidRDefault="00D02D54" w14:paraId="50F0AEAC" w14:textId="1A2FE525">
      <w:pPr>
        <w:ind w:left="720"/>
        <w:jc w:val="center"/>
        <w:rPr>
          <w:rFonts w:ascii="Times New Roman" w:hAnsi="Times New Roman" w:eastAsia="Times New Roman" w:cs="Times New Roman"/>
          <w:noProof/>
          <w:sz w:val="24"/>
          <w:szCs w:val="24"/>
        </w:rPr>
      </w:pPr>
      <w:r w:rsidR="00D02D54">
        <w:drawing>
          <wp:inline wp14:editId="69B2A242" wp14:anchorId="3CFDB904">
            <wp:extent cx="5416229" cy="3375316"/>
            <wp:effectExtent l="0" t="0" r="0" b="0"/>
            <wp:docPr id="40" name="Picture 40" title=""/>
            <wp:cNvGraphicFramePr>
              <a:graphicFrameLocks noChangeAspect="1"/>
            </wp:cNvGraphicFramePr>
            <a:graphic>
              <a:graphicData uri="http://schemas.openxmlformats.org/drawingml/2006/picture">
                <pic:pic>
                  <pic:nvPicPr>
                    <pic:cNvPr id="0" name="Picture 40"/>
                    <pic:cNvPicPr/>
                  </pic:nvPicPr>
                  <pic:blipFill>
                    <a:blip r:embed="R30197e23e7df43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16229" cy="3375316"/>
                    </a:xfrm>
                    <a:prstGeom prst="rect">
                      <a:avLst/>
                    </a:prstGeom>
                  </pic:spPr>
                </pic:pic>
              </a:graphicData>
            </a:graphic>
          </wp:inline>
        </w:drawing>
      </w:r>
    </w:p>
    <w:p w:rsidRPr="00FA0987" w:rsidR="00722AD7" w:rsidP="00FA0987" w:rsidRDefault="00722AD7" w14:paraId="0CCF11FF" w14:textId="675A89A2">
      <w:pPr>
        <w:ind w:left="1440"/>
        <w:jc w:val="center"/>
        <w:rPr>
          <w:rFonts w:ascii="Times New Roman" w:hAnsi="Times New Roman" w:eastAsia="Times New Roman" w:cs="Times New Roman"/>
          <w:sz w:val="24"/>
          <w:szCs w:val="24"/>
        </w:rPr>
      </w:pPr>
      <w:r w:rsidRPr="13AE81BB">
        <w:rPr>
          <w:rFonts w:ascii="Times New Roman" w:hAnsi="Times New Roman" w:eastAsia="Times New Roman" w:cs="Times New Roman"/>
          <w:b/>
          <w:bCs/>
          <w:sz w:val="24"/>
          <w:szCs w:val="24"/>
        </w:rPr>
        <w:t>Figure 1</w:t>
      </w:r>
      <w:r>
        <w:rPr>
          <w:rFonts w:ascii="Times New Roman" w:hAnsi="Times New Roman" w:eastAsia="Times New Roman" w:cs="Times New Roman"/>
          <w:b/>
          <w:bCs/>
          <w:sz w:val="24"/>
          <w:szCs w:val="24"/>
        </w:rPr>
        <w:t xml:space="preserve">. </w:t>
      </w:r>
      <w:r w:rsidRPr="00BE1161">
        <w:rPr>
          <w:rFonts w:ascii="Times New Roman" w:hAnsi="Times New Roman" w:eastAsia="Times New Roman" w:cs="Times New Roman"/>
          <w:sz w:val="24"/>
          <w:szCs w:val="24"/>
        </w:rPr>
        <w:t>Project Organization</w:t>
      </w:r>
    </w:p>
    <w:p w:rsidR="0030787D" w:rsidP="00FA0987" w:rsidRDefault="1636DC1A" w14:paraId="5F044ADA" w14:textId="3DC8AD4D">
      <w:pPr>
        <w:ind w:left="1440"/>
        <w:rPr>
          <w:rFonts w:ascii="Times New Roman" w:hAnsi="Times New Roman" w:eastAsia="Times New Roman" w:cs="Times New Roman"/>
          <w:sz w:val="24"/>
          <w:szCs w:val="24"/>
        </w:rPr>
      </w:pPr>
      <w:r w:rsidRPr="00FA0987">
        <w:rPr>
          <w:rFonts w:ascii="Times New Roman" w:hAnsi="Times New Roman" w:eastAsia="Times New Roman" w:cs="Times New Roman"/>
          <w:i/>
          <w:iCs/>
          <w:sz w:val="24"/>
          <w:szCs w:val="24"/>
        </w:rPr>
        <w:t>Note</w:t>
      </w:r>
      <w:r w:rsidRPr="4CFB349F" w:rsidR="27E5393E">
        <w:rPr>
          <w:rFonts w:ascii="Times New Roman" w:hAnsi="Times New Roman" w:eastAsia="Times New Roman" w:cs="Times New Roman"/>
          <w:i/>
          <w:iCs/>
          <w:sz w:val="24"/>
          <w:szCs w:val="24"/>
        </w:rPr>
        <w:t>s</w:t>
      </w:r>
      <w:r w:rsidRPr="4CFB349F">
        <w:rPr>
          <w:rFonts w:ascii="Times New Roman" w:hAnsi="Times New Roman" w:eastAsia="Times New Roman" w:cs="Times New Roman"/>
          <w:sz w:val="24"/>
          <w:szCs w:val="24"/>
        </w:rPr>
        <w:t xml:space="preserve">. This </w:t>
      </w:r>
      <w:r w:rsidRPr="4CFB349F" w:rsidR="63E221EC">
        <w:rPr>
          <w:rFonts w:ascii="Times New Roman" w:hAnsi="Times New Roman" w:eastAsia="Times New Roman" w:cs="Times New Roman"/>
          <w:sz w:val="24"/>
          <w:szCs w:val="24"/>
        </w:rPr>
        <w:t xml:space="preserve">visualizes the overall </w:t>
      </w:r>
      <w:r w:rsidRPr="4CFB349F">
        <w:rPr>
          <w:rFonts w:ascii="Times New Roman" w:hAnsi="Times New Roman" w:eastAsia="Times New Roman" w:cs="Times New Roman"/>
          <w:sz w:val="24"/>
          <w:szCs w:val="24"/>
        </w:rPr>
        <w:t xml:space="preserve">structure </w:t>
      </w:r>
      <w:r w:rsidRPr="4CFB349F" w:rsidR="0B650E62">
        <w:rPr>
          <w:rFonts w:ascii="Times New Roman" w:hAnsi="Times New Roman" w:eastAsia="Times New Roman" w:cs="Times New Roman"/>
          <w:sz w:val="24"/>
          <w:szCs w:val="24"/>
        </w:rPr>
        <w:t xml:space="preserve">and communications flow </w:t>
      </w:r>
      <w:r w:rsidRPr="4CFB349F">
        <w:rPr>
          <w:rFonts w:ascii="Times New Roman" w:hAnsi="Times New Roman" w:eastAsia="Times New Roman" w:cs="Times New Roman"/>
          <w:sz w:val="24"/>
          <w:szCs w:val="24"/>
        </w:rPr>
        <w:t xml:space="preserve">of the internal and external teams and stakeholders </w:t>
      </w:r>
      <w:r w:rsidRPr="4CFB349F" w:rsidR="34DDD034">
        <w:rPr>
          <w:rFonts w:ascii="Times New Roman" w:hAnsi="Times New Roman" w:eastAsia="Times New Roman" w:cs="Times New Roman"/>
          <w:sz w:val="24"/>
          <w:szCs w:val="24"/>
        </w:rPr>
        <w:t>involved with</w:t>
      </w:r>
      <w:r w:rsidRPr="4CFB349F">
        <w:rPr>
          <w:rFonts w:ascii="Times New Roman" w:hAnsi="Times New Roman" w:eastAsia="Times New Roman" w:cs="Times New Roman"/>
          <w:sz w:val="24"/>
          <w:szCs w:val="24"/>
        </w:rPr>
        <w:t xml:space="preserve"> the </w:t>
      </w:r>
      <w:r w:rsidR="009E7360">
        <w:rPr>
          <w:rFonts w:ascii="Times New Roman" w:hAnsi="Times New Roman" w:eastAsia="Times New Roman" w:cs="Times New Roman"/>
          <w:sz w:val="24"/>
          <w:szCs w:val="24"/>
        </w:rPr>
        <w:t>Form Scriber</w:t>
      </w:r>
      <w:r w:rsidRPr="4CFB349F" w:rsidR="400865E0">
        <w:rPr>
          <w:rFonts w:ascii="Times New Roman" w:hAnsi="Times New Roman" w:eastAsia="Times New Roman" w:cs="Times New Roman"/>
          <w:sz w:val="24"/>
          <w:szCs w:val="24"/>
        </w:rPr>
        <w:t xml:space="preserve"> project.</w:t>
      </w:r>
    </w:p>
    <w:p w:rsidR="2F003357" w:rsidP="13AE81BB" w:rsidRDefault="00D564F0" w14:paraId="71EB8C75" w14:textId="7B6ADA9A">
      <w:pPr>
        <w:pStyle w:val="Heading2"/>
        <w:rPr>
          <w:rFonts w:ascii="Times New Roman" w:hAnsi="Times New Roman" w:eastAsia="Times New Roman" w:cs="Times New Roman"/>
          <w:b w:val="0"/>
        </w:rPr>
      </w:pPr>
      <w:bookmarkStart w:name="_Toc63151826" w:id="20"/>
      <w:bookmarkStart w:name="_Toc66798839" w:id="21"/>
      <w:r w:rsidRPr="13AE81BB">
        <w:rPr>
          <w:rFonts w:ascii="Times New Roman" w:hAnsi="Times New Roman" w:eastAsia="Times New Roman" w:cs="Times New Roman"/>
          <w:b w:val="0"/>
        </w:rPr>
        <w:t>2.3</w:t>
      </w:r>
      <w:r>
        <w:tab/>
      </w:r>
      <w:r w:rsidRPr="13AE81BB">
        <w:rPr>
          <w:rFonts w:ascii="Times New Roman" w:hAnsi="Times New Roman" w:eastAsia="Times New Roman" w:cs="Times New Roman"/>
          <w:b w:val="0"/>
        </w:rPr>
        <w:t>Roles and Responsibilities</w:t>
      </w:r>
      <w:bookmarkEnd w:id="20"/>
      <w:bookmarkEnd w:id="21"/>
    </w:p>
    <w:p w:rsidR="2F003357" w:rsidP="13AE81BB" w:rsidRDefault="2F003357" w14:paraId="5D0B9BCE" w14:textId="5AF4A141">
      <w:pPr>
        <w:ind w:left="1440"/>
        <w:rPr>
          <w:rFonts w:ascii="Times New Roman" w:hAnsi="Times New Roman" w:eastAsia="Times New Roman" w:cs="Times New Roman"/>
          <w:sz w:val="24"/>
          <w:szCs w:val="24"/>
        </w:rPr>
      </w:pPr>
    </w:p>
    <w:p w:rsidR="53029452" w:rsidP="13AE81BB" w:rsidRDefault="105B176F" w14:paraId="4A8CD510" w14:textId="723D8788">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 xml:space="preserve">The responsibilities of the </w:t>
      </w:r>
      <w:r w:rsidRPr="13AE81BB" w:rsidR="62D5D7B6">
        <w:rPr>
          <w:rFonts w:ascii="Times New Roman" w:hAnsi="Times New Roman" w:eastAsia="Times New Roman" w:cs="Times New Roman"/>
          <w:sz w:val="24"/>
          <w:szCs w:val="24"/>
        </w:rPr>
        <w:t xml:space="preserve">DSO </w:t>
      </w:r>
      <w:r w:rsidRPr="13AE81BB">
        <w:rPr>
          <w:rFonts w:ascii="Times New Roman" w:hAnsi="Times New Roman" w:eastAsia="Times New Roman" w:cs="Times New Roman"/>
          <w:sz w:val="24"/>
          <w:szCs w:val="24"/>
        </w:rPr>
        <w:t>team include, but are not limited to, the planning, designing</w:t>
      </w:r>
      <w:r w:rsidRPr="13AE81BB" w:rsidR="70272157">
        <w:rPr>
          <w:rFonts w:ascii="Times New Roman" w:hAnsi="Times New Roman" w:eastAsia="Times New Roman" w:cs="Times New Roman"/>
          <w:sz w:val="24"/>
          <w:szCs w:val="24"/>
        </w:rPr>
        <w:t>,</w:t>
      </w:r>
      <w:r w:rsidRPr="13AE81BB">
        <w:rPr>
          <w:rFonts w:ascii="Times New Roman" w:hAnsi="Times New Roman" w:eastAsia="Times New Roman" w:cs="Times New Roman"/>
          <w:sz w:val="24"/>
          <w:szCs w:val="24"/>
        </w:rPr>
        <w:t xml:space="preserve"> and implementation of a continuous integration/continuous deployment pipeline to support the development and deployment of the </w:t>
      </w:r>
      <w:r w:rsidR="009E7360">
        <w:rPr>
          <w:rFonts w:ascii="Times New Roman" w:hAnsi="Times New Roman" w:eastAsia="Times New Roman" w:cs="Times New Roman"/>
          <w:sz w:val="24"/>
          <w:szCs w:val="24"/>
        </w:rPr>
        <w:t>Form Scriber</w:t>
      </w:r>
      <w:r w:rsidRPr="13AE81BB">
        <w:rPr>
          <w:rFonts w:ascii="Times New Roman" w:hAnsi="Times New Roman" w:eastAsia="Times New Roman" w:cs="Times New Roman"/>
          <w:sz w:val="24"/>
          <w:szCs w:val="24"/>
        </w:rPr>
        <w:t xml:space="preserve"> application for the Capstone Project. The team </w:t>
      </w:r>
      <w:r w:rsidRPr="13AE81BB" w:rsidR="65CF626E">
        <w:rPr>
          <w:rFonts w:ascii="Times New Roman" w:hAnsi="Times New Roman" w:eastAsia="Times New Roman" w:cs="Times New Roman"/>
          <w:sz w:val="24"/>
          <w:szCs w:val="24"/>
        </w:rPr>
        <w:t xml:space="preserve">members </w:t>
      </w:r>
      <w:r w:rsidRPr="13AE81BB" w:rsidR="4A4E3A71">
        <w:rPr>
          <w:rFonts w:ascii="Times New Roman" w:hAnsi="Times New Roman" w:eastAsia="Times New Roman" w:cs="Times New Roman"/>
          <w:sz w:val="24"/>
          <w:szCs w:val="24"/>
        </w:rPr>
        <w:t xml:space="preserve">will </w:t>
      </w:r>
      <w:r w:rsidRPr="13AE81BB">
        <w:rPr>
          <w:rFonts w:ascii="Times New Roman" w:hAnsi="Times New Roman" w:eastAsia="Times New Roman" w:cs="Times New Roman"/>
          <w:sz w:val="24"/>
          <w:szCs w:val="24"/>
        </w:rPr>
        <w:t>work together to document and implement a working CI/CD pipeline for</w:t>
      </w:r>
      <w:r w:rsidRPr="13AE81BB" w:rsidR="5E00CC8B">
        <w:rPr>
          <w:rFonts w:ascii="Times New Roman" w:hAnsi="Times New Roman" w:eastAsia="Times New Roman" w:cs="Times New Roman"/>
          <w:sz w:val="24"/>
          <w:szCs w:val="24"/>
        </w:rPr>
        <w:t xml:space="preserve"> eventual deployment of</w:t>
      </w:r>
      <w:r w:rsidRPr="13AE81BB">
        <w:rPr>
          <w:rFonts w:ascii="Times New Roman" w:hAnsi="Times New Roman" w:eastAsia="Times New Roman" w:cs="Times New Roman"/>
          <w:sz w:val="24"/>
          <w:szCs w:val="24"/>
        </w:rPr>
        <w:t xml:space="preserve"> said application</w:t>
      </w:r>
      <w:r w:rsidRPr="13AE81BB" w:rsidR="2F9DDE5E">
        <w:rPr>
          <w:rFonts w:ascii="Times New Roman" w:hAnsi="Times New Roman" w:eastAsia="Times New Roman" w:cs="Times New Roman"/>
          <w:sz w:val="24"/>
          <w:szCs w:val="24"/>
        </w:rPr>
        <w:t xml:space="preserve"> under development</w:t>
      </w:r>
      <w:r w:rsidRPr="13AE81BB">
        <w:rPr>
          <w:rFonts w:ascii="Times New Roman" w:hAnsi="Times New Roman" w:eastAsia="Times New Roman" w:cs="Times New Roman"/>
          <w:sz w:val="24"/>
          <w:szCs w:val="24"/>
        </w:rPr>
        <w:t>, a</w:t>
      </w:r>
      <w:r w:rsidRPr="13AE81BB" w:rsidR="55CD613D">
        <w:rPr>
          <w:rFonts w:ascii="Times New Roman" w:hAnsi="Times New Roman" w:eastAsia="Times New Roman" w:cs="Times New Roman"/>
          <w:sz w:val="24"/>
          <w:szCs w:val="24"/>
        </w:rPr>
        <w:t>s well as</w:t>
      </w:r>
      <w:r w:rsidRPr="13AE81BB">
        <w:rPr>
          <w:rFonts w:ascii="Times New Roman" w:hAnsi="Times New Roman" w:eastAsia="Times New Roman" w:cs="Times New Roman"/>
          <w:sz w:val="24"/>
          <w:szCs w:val="24"/>
        </w:rPr>
        <w:t xml:space="preserve"> be liaison and support for development team members, its customers. </w:t>
      </w:r>
      <w:r w:rsidRPr="13AE81BB" w:rsidR="64400F1A">
        <w:rPr>
          <w:rFonts w:ascii="Times New Roman" w:hAnsi="Times New Roman" w:eastAsia="Times New Roman" w:cs="Times New Roman"/>
          <w:sz w:val="24"/>
          <w:szCs w:val="24"/>
        </w:rPr>
        <w:t xml:space="preserve">The DSO team </w:t>
      </w:r>
      <w:r w:rsidRPr="13AE81BB" w:rsidR="67C53607">
        <w:rPr>
          <w:rFonts w:ascii="Times New Roman" w:hAnsi="Times New Roman" w:eastAsia="Times New Roman" w:cs="Times New Roman"/>
          <w:sz w:val="24"/>
          <w:szCs w:val="24"/>
        </w:rPr>
        <w:t>will</w:t>
      </w:r>
      <w:r w:rsidRPr="13AE81BB" w:rsidR="64400F1A">
        <w:rPr>
          <w:rFonts w:ascii="Times New Roman" w:hAnsi="Times New Roman" w:eastAsia="Times New Roman" w:cs="Times New Roman"/>
          <w:sz w:val="24"/>
          <w:szCs w:val="24"/>
        </w:rPr>
        <w:t xml:space="preserve"> set and uphold such things as best practices, coding standards, </w:t>
      </w:r>
      <w:r w:rsidRPr="13AE81BB" w:rsidR="2BA50215">
        <w:rPr>
          <w:rFonts w:ascii="Times New Roman" w:hAnsi="Times New Roman" w:eastAsia="Times New Roman" w:cs="Times New Roman"/>
          <w:sz w:val="24"/>
          <w:szCs w:val="24"/>
        </w:rPr>
        <w:t>and offer technical expertise and assistance to development teams</w:t>
      </w:r>
      <w:r w:rsidRPr="13AE81BB" w:rsidR="6DB818D6">
        <w:rPr>
          <w:rFonts w:ascii="Times New Roman" w:hAnsi="Times New Roman" w:eastAsia="Times New Roman" w:cs="Times New Roman"/>
          <w:sz w:val="24"/>
          <w:szCs w:val="24"/>
        </w:rPr>
        <w:t xml:space="preserve"> using its framework</w:t>
      </w:r>
      <w:r w:rsidRPr="13AE81BB" w:rsidR="2BA50215">
        <w:rPr>
          <w:rFonts w:ascii="Times New Roman" w:hAnsi="Times New Roman" w:eastAsia="Times New Roman" w:cs="Times New Roman"/>
          <w:sz w:val="24"/>
          <w:szCs w:val="24"/>
        </w:rPr>
        <w:t xml:space="preserve">, </w:t>
      </w:r>
      <w:r w:rsidRPr="13AE81BB" w:rsidR="2BFFCD75">
        <w:rPr>
          <w:rFonts w:ascii="Times New Roman" w:hAnsi="Times New Roman" w:eastAsia="Times New Roman" w:cs="Times New Roman"/>
          <w:sz w:val="24"/>
          <w:szCs w:val="24"/>
        </w:rPr>
        <w:t>in addition to</w:t>
      </w:r>
      <w:r w:rsidRPr="13AE81BB" w:rsidR="2BA50215">
        <w:rPr>
          <w:rFonts w:ascii="Times New Roman" w:hAnsi="Times New Roman" w:eastAsia="Times New Roman" w:cs="Times New Roman"/>
          <w:sz w:val="24"/>
          <w:szCs w:val="24"/>
        </w:rPr>
        <w:t xml:space="preserve"> solicit</w:t>
      </w:r>
      <w:r w:rsidRPr="13AE81BB" w:rsidR="5D4324D5">
        <w:rPr>
          <w:rFonts w:ascii="Times New Roman" w:hAnsi="Times New Roman" w:eastAsia="Times New Roman" w:cs="Times New Roman"/>
          <w:sz w:val="24"/>
          <w:szCs w:val="24"/>
        </w:rPr>
        <w:t>ing</w:t>
      </w:r>
      <w:r w:rsidRPr="13AE81BB" w:rsidR="2BA50215">
        <w:rPr>
          <w:rFonts w:ascii="Times New Roman" w:hAnsi="Times New Roman" w:eastAsia="Times New Roman" w:cs="Times New Roman"/>
          <w:sz w:val="24"/>
          <w:szCs w:val="24"/>
        </w:rPr>
        <w:t xml:space="preserve"> feedback </w:t>
      </w:r>
      <w:r w:rsidRPr="13AE81BB" w:rsidR="0AB85907">
        <w:rPr>
          <w:rFonts w:ascii="Times New Roman" w:hAnsi="Times New Roman" w:eastAsia="Times New Roman" w:cs="Times New Roman"/>
          <w:sz w:val="24"/>
          <w:szCs w:val="24"/>
        </w:rPr>
        <w:t>and suggestions for improvement.</w:t>
      </w:r>
      <w:r w:rsidRPr="13AE81BB" w:rsidR="2BA50215">
        <w:rPr>
          <w:rFonts w:ascii="Times New Roman" w:hAnsi="Times New Roman" w:eastAsia="Times New Roman" w:cs="Times New Roman"/>
          <w:sz w:val="24"/>
          <w:szCs w:val="24"/>
        </w:rPr>
        <w:t xml:space="preserve"> </w:t>
      </w:r>
    </w:p>
    <w:p w:rsidR="44206BCA" w:rsidP="13AE81BB" w:rsidRDefault="2543DC52" w14:paraId="576D1B12" w14:textId="0CDE87B7">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At the time of this document inception, from a Dev</w:t>
      </w:r>
      <w:r w:rsidRPr="13AE81BB" w:rsidR="49018D83">
        <w:rPr>
          <w:rFonts w:ascii="Times New Roman" w:hAnsi="Times New Roman" w:eastAsia="Times New Roman" w:cs="Times New Roman"/>
          <w:sz w:val="24"/>
          <w:szCs w:val="24"/>
        </w:rPr>
        <w:t>Sec</w:t>
      </w:r>
      <w:r w:rsidRPr="13AE81BB">
        <w:rPr>
          <w:rFonts w:ascii="Times New Roman" w:hAnsi="Times New Roman" w:eastAsia="Times New Roman" w:cs="Times New Roman"/>
          <w:sz w:val="24"/>
          <w:szCs w:val="24"/>
        </w:rPr>
        <w:t>Ops perspective</w:t>
      </w:r>
      <w:r w:rsidRPr="13AE81BB" w:rsidR="261E4F9E">
        <w:rPr>
          <w:rFonts w:ascii="Times New Roman" w:hAnsi="Times New Roman" w:eastAsia="Times New Roman" w:cs="Times New Roman"/>
          <w:sz w:val="24"/>
          <w:szCs w:val="24"/>
        </w:rPr>
        <w:t>,</w:t>
      </w:r>
      <w:r w:rsidRPr="13AE81BB">
        <w:rPr>
          <w:rFonts w:ascii="Times New Roman" w:hAnsi="Times New Roman" w:eastAsia="Times New Roman" w:cs="Times New Roman"/>
          <w:sz w:val="24"/>
          <w:szCs w:val="24"/>
        </w:rPr>
        <w:t xml:space="preserve"> the</w:t>
      </w:r>
      <w:r w:rsidRPr="13AE81BB" w:rsidR="7D27E33D">
        <w:rPr>
          <w:rFonts w:ascii="Times New Roman" w:hAnsi="Times New Roman" w:eastAsia="Times New Roman" w:cs="Times New Roman"/>
          <w:sz w:val="24"/>
          <w:szCs w:val="24"/>
        </w:rPr>
        <w:t>re are</w:t>
      </w:r>
      <w:r w:rsidRPr="13AE81BB">
        <w:rPr>
          <w:rFonts w:ascii="Times New Roman" w:hAnsi="Times New Roman" w:eastAsia="Times New Roman" w:cs="Times New Roman"/>
          <w:sz w:val="24"/>
          <w:szCs w:val="24"/>
        </w:rPr>
        <w:t xml:space="preserve"> several key roles that are recognized and assigned to key Capstone participants</w:t>
      </w:r>
      <w:r w:rsidRPr="13AE81BB" w:rsidR="70BBC747">
        <w:rPr>
          <w:rFonts w:ascii="Times New Roman" w:hAnsi="Times New Roman" w:eastAsia="Times New Roman" w:cs="Times New Roman"/>
          <w:sz w:val="24"/>
          <w:szCs w:val="24"/>
        </w:rPr>
        <w:t>:</w:t>
      </w:r>
    </w:p>
    <w:p w:rsidR="7614206B" w:rsidP="13AE81BB" w:rsidRDefault="7614206B" w14:paraId="66F1537F" w14:textId="53A91DF6">
      <w:pPr>
        <w:pStyle w:val="ListParagraph"/>
        <w:numPr>
          <w:ilvl w:val="1"/>
          <w:numId w:val="3"/>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 xml:space="preserve">Project </w:t>
      </w:r>
      <w:r w:rsidRPr="13AE81BB" w:rsidR="2B923CDE">
        <w:rPr>
          <w:rFonts w:ascii="Times New Roman" w:hAnsi="Times New Roman" w:eastAsia="Times New Roman" w:cs="Times New Roman"/>
          <w:sz w:val="24"/>
          <w:szCs w:val="24"/>
        </w:rPr>
        <w:t>Sponsor</w:t>
      </w:r>
      <w:r w:rsidRPr="13AE81BB" w:rsidR="505495AA">
        <w:rPr>
          <w:rFonts w:ascii="Times New Roman" w:hAnsi="Times New Roman" w:eastAsia="Times New Roman" w:cs="Times New Roman"/>
          <w:sz w:val="24"/>
          <w:szCs w:val="24"/>
        </w:rPr>
        <w:t>:</w:t>
      </w:r>
      <w:r w:rsidRPr="13AE81BB" w:rsidR="72A18457">
        <w:rPr>
          <w:rFonts w:ascii="Times New Roman" w:hAnsi="Times New Roman" w:eastAsia="Times New Roman" w:cs="Times New Roman"/>
          <w:sz w:val="24"/>
          <w:szCs w:val="24"/>
        </w:rPr>
        <w:t xml:space="preserve"> </w:t>
      </w:r>
      <w:r w:rsidRPr="13AE81BB" w:rsidR="37247ACE">
        <w:rPr>
          <w:rFonts w:ascii="Times New Roman" w:hAnsi="Times New Roman" w:eastAsia="Times New Roman" w:cs="Times New Roman"/>
          <w:sz w:val="24"/>
          <w:szCs w:val="24"/>
        </w:rPr>
        <w:t xml:space="preserve">Dr. Mir Assadullah is currently the sole proprietary of this role and serves as chief advisor of all projects. As such, </w:t>
      </w:r>
      <w:r w:rsidRPr="13AE81BB" w:rsidR="3E41CDE8">
        <w:rPr>
          <w:rFonts w:ascii="Times New Roman" w:hAnsi="Times New Roman" w:eastAsia="Times New Roman" w:cs="Times New Roman"/>
          <w:sz w:val="24"/>
          <w:szCs w:val="24"/>
        </w:rPr>
        <w:t>Dr. Assadullah</w:t>
      </w:r>
      <w:r w:rsidRPr="13AE81BB" w:rsidR="37247ACE">
        <w:rPr>
          <w:rFonts w:ascii="Times New Roman" w:hAnsi="Times New Roman" w:eastAsia="Times New Roman" w:cs="Times New Roman"/>
          <w:sz w:val="24"/>
          <w:szCs w:val="24"/>
        </w:rPr>
        <w:t xml:space="preserve"> may exercise authority to alter, limit, or expand any of the perimeters of the project(s) to meet Capstone requirements. </w:t>
      </w:r>
    </w:p>
    <w:p w:rsidR="48563293" w:rsidP="13AE81BB" w:rsidRDefault="7614206B" w14:paraId="1ADA8A40" w14:textId="69BEBD56">
      <w:pPr>
        <w:pStyle w:val="ListParagraph"/>
        <w:numPr>
          <w:ilvl w:val="1"/>
          <w:numId w:val="3"/>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lastRenderedPageBreak/>
        <w:t xml:space="preserve">Project </w:t>
      </w:r>
      <w:r w:rsidRPr="13AE81BB" w:rsidR="0827497C">
        <w:rPr>
          <w:rFonts w:ascii="Times New Roman" w:hAnsi="Times New Roman" w:eastAsia="Times New Roman" w:cs="Times New Roman"/>
          <w:sz w:val="24"/>
          <w:szCs w:val="24"/>
        </w:rPr>
        <w:t>Mentor</w:t>
      </w:r>
      <w:r w:rsidRPr="13AE81BB" w:rsidR="6AA5EAB9">
        <w:rPr>
          <w:rFonts w:ascii="Times New Roman" w:hAnsi="Times New Roman" w:eastAsia="Times New Roman" w:cs="Times New Roman"/>
          <w:sz w:val="24"/>
          <w:szCs w:val="24"/>
        </w:rPr>
        <w:t>s</w:t>
      </w:r>
      <w:r w:rsidRPr="13AE81BB" w:rsidR="361A71EB">
        <w:rPr>
          <w:rFonts w:ascii="Times New Roman" w:hAnsi="Times New Roman" w:eastAsia="Times New Roman" w:cs="Times New Roman"/>
          <w:sz w:val="24"/>
          <w:szCs w:val="24"/>
        </w:rPr>
        <w:t xml:space="preserve">: </w:t>
      </w:r>
      <w:r w:rsidRPr="13AE81BB" w:rsidR="0CF76019">
        <w:rPr>
          <w:rFonts w:ascii="Times New Roman" w:hAnsi="Times New Roman" w:eastAsia="Times New Roman" w:cs="Times New Roman"/>
          <w:sz w:val="24"/>
          <w:szCs w:val="24"/>
        </w:rPr>
        <w:t xml:space="preserve"> </w:t>
      </w:r>
      <w:r w:rsidRPr="13AE81BB" w:rsidR="5E685E25">
        <w:rPr>
          <w:rFonts w:ascii="Times New Roman" w:hAnsi="Times New Roman" w:eastAsia="Times New Roman" w:cs="Times New Roman"/>
          <w:sz w:val="24"/>
          <w:szCs w:val="24"/>
        </w:rPr>
        <w:t>are the experts in the information technology</w:t>
      </w:r>
      <w:r w:rsidRPr="13AE81BB" w:rsidR="33AB09F1">
        <w:rPr>
          <w:rFonts w:ascii="Times New Roman" w:hAnsi="Times New Roman" w:eastAsia="Times New Roman" w:cs="Times New Roman"/>
          <w:sz w:val="24"/>
          <w:szCs w:val="24"/>
        </w:rPr>
        <w:t xml:space="preserve"> who provide guidance and advisory </w:t>
      </w:r>
      <w:r w:rsidRPr="13AE81BB" w:rsidR="008AF8B5">
        <w:rPr>
          <w:rFonts w:ascii="Times New Roman" w:hAnsi="Times New Roman" w:eastAsia="Times New Roman" w:cs="Times New Roman"/>
          <w:sz w:val="24"/>
          <w:szCs w:val="24"/>
        </w:rPr>
        <w:t>for any impediments, issues and improvement</w:t>
      </w:r>
      <w:r w:rsidRPr="13AE81BB" w:rsidR="00047C86">
        <w:rPr>
          <w:rFonts w:ascii="Times New Roman" w:hAnsi="Times New Roman" w:eastAsia="Times New Roman" w:cs="Times New Roman"/>
          <w:sz w:val="24"/>
          <w:szCs w:val="24"/>
        </w:rPr>
        <w:t>s</w:t>
      </w:r>
      <w:r w:rsidRPr="13AE81BB" w:rsidR="008AF8B5">
        <w:rPr>
          <w:rFonts w:ascii="Times New Roman" w:hAnsi="Times New Roman" w:eastAsia="Times New Roman" w:cs="Times New Roman"/>
          <w:sz w:val="24"/>
          <w:szCs w:val="24"/>
        </w:rPr>
        <w:t>.</w:t>
      </w:r>
    </w:p>
    <w:p w:rsidR="48563293" w:rsidP="13AE81BB" w:rsidRDefault="7614206B" w14:paraId="4B630056" w14:textId="0255ADC7">
      <w:pPr>
        <w:pStyle w:val="ListParagraph"/>
        <w:numPr>
          <w:ilvl w:val="1"/>
          <w:numId w:val="3"/>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Project Managers</w:t>
      </w:r>
      <w:r w:rsidRPr="13AE81BB" w:rsidR="6690BE06">
        <w:rPr>
          <w:rFonts w:ascii="Times New Roman" w:hAnsi="Times New Roman" w:eastAsia="Times New Roman" w:cs="Times New Roman"/>
          <w:sz w:val="24"/>
          <w:szCs w:val="24"/>
        </w:rPr>
        <w:t xml:space="preserve">: </w:t>
      </w:r>
      <w:r w:rsidRPr="13AE81BB" w:rsidR="04685F90">
        <w:rPr>
          <w:rFonts w:ascii="Times New Roman" w:hAnsi="Times New Roman" w:eastAsia="Times New Roman" w:cs="Times New Roman"/>
          <w:sz w:val="24"/>
          <w:szCs w:val="24"/>
        </w:rPr>
        <w:t xml:space="preserve">There is an </w:t>
      </w:r>
      <w:r w:rsidRPr="13AE81BB" w:rsidR="6690BE06">
        <w:rPr>
          <w:rFonts w:ascii="Times New Roman" w:hAnsi="Times New Roman" w:eastAsia="Times New Roman" w:cs="Times New Roman"/>
          <w:sz w:val="24"/>
          <w:szCs w:val="24"/>
        </w:rPr>
        <w:t>overall</w:t>
      </w:r>
      <w:r w:rsidRPr="13AE81BB" w:rsidR="14809AF2">
        <w:rPr>
          <w:rFonts w:ascii="Times New Roman" w:hAnsi="Times New Roman" w:eastAsia="Times New Roman" w:cs="Times New Roman"/>
          <w:sz w:val="24"/>
          <w:szCs w:val="24"/>
        </w:rPr>
        <w:t xml:space="preserve"> project </w:t>
      </w:r>
      <w:r w:rsidRPr="13AE81BB" w:rsidR="5E673DD3">
        <w:rPr>
          <w:rFonts w:ascii="Times New Roman" w:hAnsi="Times New Roman" w:eastAsia="Times New Roman" w:cs="Times New Roman"/>
          <w:sz w:val="24"/>
          <w:szCs w:val="24"/>
        </w:rPr>
        <w:t>manager</w:t>
      </w:r>
      <w:r w:rsidRPr="13AE81BB" w:rsidR="1B210FBF">
        <w:rPr>
          <w:rFonts w:ascii="Times New Roman" w:hAnsi="Times New Roman" w:eastAsia="Times New Roman" w:cs="Times New Roman"/>
          <w:sz w:val="24"/>
          <w:szCs w:val="24"/>
        </w:rPr>
        <w:t xml:space="preserve"> </w:t>
      </w:r>
      <w:r w:rsidRPr="13AE81BB" w:rsidR="7CCA338B">
        <w:rPr>
          <w:rFonts w:ascii="Times New Roman" w:hAnsi="Times New Roman" w:eastAsia="Times New Roman" w:cs="Times New Roman"/>
          <w:sz w:val="24"/>
          <w:szCs w:val="24"/>
        </w:rPr>
        <w:t xml:space="preserve">who </w:t>
      </w:r>
      <w:r w:rsidRPr="13AE81BB" w:rsidR="1B210FBF">
        <w:rPr>
          <w:rFonts w:ascii="Times New Roman" w:hAnsi="Times New Roman" w:eastAsia="Times New Roman" w:cs="Times New Roman"/>
          <w:sz w:val="24"/>
          <w:szCs w:val="24"/>
        </w:rPr>
        <w:t xml:space="preserve">works closely with team </w:t>
      </w:r>
      <w:r w:rsidRPr="13AE81BB" w:rsidR="73A2CFA3">
        <w:rPr>
          <w:rFonts w:ascii="Times New Roman" w:hAnsi="Times New Roman" w:eastAsia="Times New Roman" w:cs="Times New Roman"/>
          <w:sz w:val="24"/>
          <w:szCs w:val="24"/>
        </w:rPr>
        <w:t>project manager</w:t>
      </w:r>
      <w:r w:rsidRPr="13AE81BB" w:rsidR="668DF7F9">
        <w:rPr>
          <w:rFonts w:ascii="Times New Roman" w:hAnsi="Times New Roman" w:eastAsia="Times New Roman" w:cs="Times New Roman"/>
          <w:sz w:val="24"/>
          <w:szCs w:val="24"/>
        </w:rPr>
        <w:t xml:space="preserve">s </w:t>
      </w:r>
      <w:r w:rsidRPr="13AE81BB" w:rsidR="1B210FBF">
        <w:rPr>
          <w:rFonts w:ascii="Times New Roman" w:hAnsi="Times New Roman" w:eastAsia="Times New Roman" w:cs="Times New Roman"/>
          <w:sz w:val="24"/>
          <w:szCs w:val="24"/>
        </w:rPr>
        <w:t>to track</w:t>
      </w:r>
      <w:r w:rsidRPr="13AE81BB" w:rsidR="2932D402">
        <w:rPr>
          <w:rFonts w:ascii="Times New Roman" w:hAnsi="Times New Roman" w:eastAsia="Times New Roman" w:cs="Times New Roman"/>
          <w:sz w:val="24"/>
          <w:szCs w:val="24"/>
        </w:rPr>
        <w:t xml:space="preserve"> the</w:t>
      </w:r>
      <w:r w:rsidRPr="13AE81BB" w:rsidR="6DEEA418">
        <w:rPr>
          <w:rFonts w:ascii="Times New Roman" w:hAnsi="Times New Roman" w:eastAsia="Times New Roman" w:cs="Times New Roman"/>
          <w:sz w:val="24"/>
          <w:szCs w:val="24"/>
        </w:rPr>
        <w:t xml:space="preserve"> </w:t>
      </w:r>
      <w:r w:rsidRPr="13AE81BB" w:rsidR="1B210FBF">
        <w:rPr>
          <w:rFonts w:ascii="Times New Roman" w:hAnsi="Times New Roman" w:eastAsia="Times New Roman" w:cs="Times New Roman"/>
          <w:sz w:val="24"/>
          <w:szCs w:val="24"/>
        </w:rPr>
        <w:t>timeline and deliverables</w:t>
      </w:r>
      <w:r w:rsidRPr="13AE81BB" w:rsidR="3DCE8518">
        <w:rPr>
          <w:rFonts w:ascii="Times New Roman" w:hAnsi="Times New Roman" w:eastAsia="Times New Roman" w:cs="Times New Roman"/>
          <w:sz w:val="24"/>
          <w:szCs w:val="24"/>
        </w:rPr>
        <w:t>.</w:t>
      </w:r>
      <w:r w:rsidRPr="13AE81BB" w:rsidR="07C27D90">
        <w:rPr>
          <w:rFonts w:ascii="Times New Roman" w:hAnsi="Times New Roman" w:eastAsia="Times New Roman" w:cs="Times New Roman"/>
          <w:sz w:val="24"/>
          <w:szCs w:val="24"/>
        </w:rPr>
        <w:t xml:space="preserve"> Team PMs are liaisons between their assigned team and all stakeholders. The PM communicates any needs or concerns from the teams to affected stakeholders and vice versa. Each team has identified a primary Project Manager; however, to allow for flexibility in team roles, teams may collectively decide to reassign the role during any particular phases of the project. Such a change must adhere to the communication plan to notify the core steering committee members.</w:t>
      </w:r>
    </w:p>
    <w:p w:rsidR="48563293" w:rsidP="13AE81BB" w:rsidRDefault="7614206B" w14:paraId="611AE164" w14:textId="63601129">
      <w:pPr>
        <w:pStyle w:val="ListParagraph"/>
        <w:numPr>
          <w:ilvl w:val="1"/>
          <w:numId w:val="3"/>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Software Developers</w:t>
      </w:r>
      <w:r w:rsidRPr="13AE81BB" w:rsidR="3DC79884">
        <w:rPr>
          <w:rFonts w:ascii="Times New Roman" w:hAnsi="Times New Roman" w:eastAsia="Times New Roman" w:cs="Times New Roman"/>
          <w:sz w:val="24"/>
          <w:szCs w:val="24"/>
        </w:rPr>
        <w:t xml:space="preserve">: </w:t>
      </w:r>
      <w:r w:rsidRPr="13AE81BB" w:rsidR="349950EC">
        <w:rPr>
          <w:rFonts w:ascii="Times New Roman" w:hAnsi="Times New Roman" w:eastAsia="Times New Roman" w:cs="Times New Roman"/>
          <w:sz w:val="24"/>
          <w:szCs w:val="24"/>
        </w:rPr>
        <w:t>Identified developers are responsible for utilizing Capstone-specified programming languages, tools, and infrastructure to write, test, and implement client specified applications. At times during the production effort, it may be necessary for DSO team members to interface directly with a given project's assigned developers outside of the specified communication plan to establish processes, clarify requirements, or perform similar related items to meet the overall Capstone goals</w:t>
      </w:r>
      <w:r w:rsidRPr="13AE81BB" w:rsidR="69FEA1CC">
        <w:rPr>
          <w:rFonts w:ascii="Times New Roman" w:hAnsi="Times New Roman" w:eastAsia="Times New Roman" w:cs="Times New Roman"/>
          <w:sz w:val="24"/>
          <w:szCs w:val="24"/>
        </w:rPr>
        <w:t xml:space="preserve">. </w:t>
      </w:r>
    </w:p>
    <w:p w:rsidR="48563293" w:rsidP="13AE81BB" w:rsidRDefault="2380A181" w14:paraId="7CDD8020" w14:textId="61A7EE41">
      <w:pPr>
        <w:pStyle w:val="ListParagraph"/>
        <w:numPr>
          <w:ilvl w:val="1"/>
          <w:numId w:val="3"/>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Steering Committee: Refers to those critical roles needed to make the majority of critical decisions that result in an impact on multiple team's internal processes or deliverables. As of this writing, those roles are:</w:t>
      </w:r>
    </w:p>
    <w:p w:rsidR="2380A181" w:rsidP="13AE81BB" w:rsidRDefault="2380A181" w14:paraId="573F8911" w14:textId="557289E5">
      <w:pPr>
        <w:pStyle w:val="ListParagraph"/>
        <w:numPr>
          <w:ilvl w:val="2"/>
          <w:numId w:val="3"/>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Project Coordinator</w:t>
      </w:r>
    </w:p>
    <w:p w:rsidR="00047C86" w:rsidP="13AE81BB" w:rsidRDefault="00047C86" w14:paraId="2621077C" w14:textId="53A98F7B">
      <w:pPr>
        <w:pStyle w:val="ListParagraph"/>
        <w:numPr>
          <w:ilvl w:val="2"/>
          <w:numId w:val="3"/>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Project Mentor</w:t>
      </w:r>
    </w:p>
    <w:p w:rsidR="2380A181" w:rsidP="13AE81BB" w:rsidRDefault="0AE07DFF" w14:paraId="129FEE69" w14:textId="3FB53A77">
      <w:pPr>
        <w:pStyle w:val="ListParagraph"/>
        <w:numPr>
          <w:ilvl w:val="2"/>
          <w:numId w:val="3"/>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Overal</w:t>
      </w:r>
      <w:r w:rsidRPr="13AE81BB" w:rsidR="15B97C15">
        <w:rPr>
          <w:rFonts w:ascii="Times New Roman" w:hAnsi="Times New Roman" w:eastAsia="Times New Roman" w:cs="Times New Roman"/>
          <w:sz w:val="24"/>
          <w:szCs w:val="24"/>
        </w:rPr>
        <w:t>l</w:t>
      </w:r>
      <w:r w:rsidRPr="13AE81BB">
        <w:rPr>
          <w:rFonts w:ascii="Times New Roman" w:hAnsi="Times New Roman" w:eastAsia="Times New Roman" w:cs="Times New Roman"/>
          <w:sz w:val="24"/>
          <w:szCs w:val="24"/>
        </w:rPr>
        <w:t xml:space="preserve"> </w:t>
      </w:r>
      <w:r w:rsidRPr="13AE81BB" w:rsidR="2380A181">
        <w:rPr>
          <w:rFonts w:ascii="Times New Roman" w:hAnsi="Times New Roman" w:eastAsia="Times New Roman" w:cs="Times New Roman"/>
          <w:sz w:val="24"/>
          <w:szCs w:val="24"/>
        </w:rPr>
        <w:t>Project Manager</w:t>
      </w:r>
    </w:p>
    <w:p w:rsidR="3FC64691" w:rsidP="13AE81BB" w:rsidRDefault="3FC64691" w14:paraId="022849D7" w14:textId="69D959B5">
      <w:pPr>
        <w:pStyle w:val="ListParagraph"/>
        <w:numPr>
          <w:ilvl w:val="2"/>
          <w:numId w:val="3"/>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Team Project Manager</w:t>
      </w:r>
    </w:p>
    <w:p w:rsidR="2380A181" w:rsidP="13AE81BB" w:rsidRDefault="217E4499" w14:paraId="0D528EB8" w14:textId="4375F798">
      <w:pPr>
        <w:pStyle w:val="ListParagraph"/>
        <w:numPr>
          <w:ilvl w:val="2"/>
          <w:numId w:val="3"/>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 xml:space="preserve">DevSecOps </w:t>
      </w:r>
    </w:p>
    <w:p w:rsidR="00853854" w:rsidP="13AE81BB" w:rsidRDefault="038233A6" w14:paraId="7D239BC8" w14:textId="3B5B2F02">
      <w:pPr>
        <w:pStyle w:val="Heading2"/>
        <w:rPr>
          <w:rFonts w:ascii="Times New Roman" w:hAnsi="Times New Roman" w:eastAsia="Times New Roman" w:cs="Times New Roman"/>
          <w:b w:val="0"/>
        </w:rPr>
      </w:pPr>
      <w:bookmarkStart w:name="_Toc63151827" w:id="22"/>
      <w:bookmarkStart w:name="_Toc66798840" w:id="23"/>
      <w:r w:rsidRPr="13AE81BB">
        <w:rPr>
          <w:rFonts w:ascii="Times New Roman" w:hAnsi="Times New Roman" w:eastAsia="Times New Roman" w:cs="Times New Roman"/>
          <w:b w:val="0"/>
        </w:rPr>
        <w:t>2.4</w:t>
      </w:r>
      <w:r>
        <w:tab/>
      </w:r>
      <w:r w:rsidRPr="13AE81BB">
        <w:rPr>
          <w:rFonts w:ascii="Times New Roman" w:hAnsi="Times New Roman" w:eastAsia="Times New Roman" w:cs="Times New Roman"/>
          <w:b w:val="0"/>
        </w:rPr>
        <w:t>Communication Management</w:t>
      </w:r>
      <w:r w:rsidRPr="13AE81BB" w:rsidR="5D74073B">
        <w:rPr>
          <w:rFonts w:ascii="Times New Roman" w:hAnsi="Times New Roman" w:eastAsia="Times New Roman" w:cs="Times New Roman"/>
          <w:b w:val="0"/>
        </w:rPr>
        <w:t xml:space="preserve"> Plan</w:t>
      </w:r>
      <w:bookmarkEnd w:id="22"/>
      <w:bookmarkEnd w:id="23"/>
    </w:p>
    <w:p w:rsidR="00853854" w:rsidP="13AE81BB" w:rsidRDefault="00853854" w14:paraId="6C7700A5" w14:textId="55AB50C2">
      <w:pPr>
        <w:pStyle w:val="Heading2"/>
        <w:rPr>
          <w:rFonts w:ascii="Times New Roman" w:hAnsi="Times New Roman" w:eastAsia="Times New Roman" w:cs="Times New Roman"/>
        </w:rPr>
      </w:pPr>
    </w:p>
    <w:p w:rsidR="072C53F8" w:rsidP="13AE81BB" w:rsidRDefault="5D55467D" w14:paraId="3F9206B7" w14:textId="2CE632EC">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 xml:space="preserve">The DevSecOps team </w:t>
      </w:r>
      <w:r w:rsidRPr="13AE81BB" w:rsidR="00AC27BF">
        <w:rPr>
          <w:rFonts w:ascii="Times New Roman" w:hAnsi="Times New Roman" w:eastAsia="Times New Roman" w:cs="Times New Roman"/>
          <w:sz w:val="24"/>
          <w:szCs w:val="24"/>
        </w:rPr>
        <w:t>will</w:t>
      </w:r>
      <w:r w:rsidRPr="13AE81BB">
        <w:rPr>
          <w:rFonts w:ascii="Times New Roman" w:hAnsi="Times New Roman" w:eastAsia="Times New Roman" w:cs="Times New Roman"/>
          <w:sz w:val="24"/>
          <w:szCs w:val="24"/>
        </w:rPr>
        <w:t xml:space="preserve"> strive to communicate frequently </w:t>
      </w:r>
      <w:r w:rsidRPr="13AE81BB" w:rsidR="053CFDA3">
        <w:rPr>
          <w:rFonts w:ascii="Times New Roman" w:hAnsi="Times New Roman" w:eastAsia="Times New Roman" w:cs="Times New Roman"/>
          <w:sz w:val="24"/>
          <w:szCs w:val="24"/>
        </w:rPr>
        <w:t xml:space="preserve">to all project stakeholders and respond </w:t>
      </w:r>
      <w:r w:rsidRPr="13AE81BB">
        <w:rPr>
          <w:rFonts w:ascii="Times New Roman" w:hAnsi="Times New Roman" w:eastAsia="Times New Roman" w:cs="Times New Roman"/>
          <w:sz w:val="24"/>
          <w:szCs w:val="24"/>
        </w:rPr>
        <w:t>in a timely manner to requests</w:t>
      </w:r>
      <w:r w:rsidRPr="13AE81BB" w:rsidR="350905F8">
        <w:rPr>
          <w:rFonts w:ascii="Times New Roman" w:hAnsi="Times New Roman" w:eastAsia="Times New Roman" w:cs="Times New Roman"/>
          <w:sz w:val="24"/>
          <w:szCs w:val="24"/>
        </w:rPr>
        <w:t xml:space="preserve"> and incidents. </w:t>
      </w:r>
      <w:r w:rsidRPr="13AE81BB" w:rsidR="1C4EDD86">
        <w:rPr>
          <w:rFonts w:ascii="Times New Roman" w:hAnsi="Times New Roman" w:eastAsia="Times New Roman" w:cs="Times New Roman"/>
          <w:sz w:val="24"/>
          <w:szCs w:val="24"/>
        </w:rPr>
        <w:t>DSO project status</w:t>
      </w:r>
      <w:r w:rsidRPr="13AE81BB" w:rsidR="6CA7DB96">
        <w:rPr>
          <w:rFonts w:ascii="Times New Roman" w:hAnsi="Times New Roman" w:eastAsia="Times New Roman" w:cs="Times New Roman"/>
          <w:sz w:val="24"/>
          <w:szCs w:val="24"/>
        </w:rPr>
        <w:t xml:space="preserve"> will</w:t>
      </w:r>
      <w:r w:rsidRPr="13AE81BB" w:rsidR="1C4EDD86">
        <w:rPr>
          <w:rFonts w:ascii="Times New Roman" w:hAnsi="Times New Roman" w:eastAsia="Times New Roman" w:cs="Times New Roman"/>
          <w:sz w:val="24"/>
          <w:szCs w:val="24"/>
        </w:rPr>
        <w:t xml:space="preserve"> be tracked and updated on a daily basis to ensure progress towards milestone goals and fulfillment of deliverables.</w:t>
      </w:r>
      <w:r w:rsidRPr="13AE81BB" w:rsidR="3FBC7F57">
        <w:rPr>
          <w:rFonts w:ascii="Times New Roman" w:hAnsi="Times New Roman" w:eastAsia="Times New Roman" w:cs="Times New Roman"/>
          <w:sz w:val="24"/>
          <w:szCs w:val="24"/>
        </w:rPr>
        <w:t xml:space="preserve"> </w:t>
      </w:r>
      <w:r w:rsidRPr="13AE81BB" w:rsidR="45B8E257">
        <w:rPr>
          <w:rFonts w:ascii="Times New Roman" w:hAnsi="Times New Roman" w:eastAsia="Times New Roman" w:cs="Times New Roman"/>
          <w:sz w:val="24"/>
          <w:szCs w:val="24"/>
        </w:rPr>
        <w:t>It is preferable that d</w:t>
      </w:r>
      <w:r w:rsidRPr="13AE81BB" w:rsidR="3FBC7F57">
        <w:rPr>
          <w:rFonts w:ascii="Times New Roman" w:hAnsi="Times New Roman" w:eastAsia="Times New Roman" w:cs="Times New Roman"/>
          <w:sz w:val="24"/>
          <w:szCs w:val="24"/>
        </w:rPr>
        <w:t xml:space="preserve">evelopment and project management team members message DSO members through </w:t>
      </w:r>
      <w:r w:rsidRPr="13AE81BB" w:rsidR="0F012EE8">
        <w:rPr>
          <w:rFonts w:ascii="Times New Roman" w:hAnsi="Times New Roman" w:eastAsia="Times New Roman" w:cs="Times New Roman"/>
          <w:sz w:val="24"/>
          <w:szCs w:val="24"/>
        </w:rPr>
        <w:t xml:space="preserve">the project’s </w:t>
      </w:r>
      <w:r w:rsidRPr="13AE81BB" w:rsidR="3FBC7F57">
        <w:rPr>
          <w:rFonts w:ascii="Times New Roman" w:hAnsi="Times New Roman" w:eastAsia="Times New Roman" w:cs="Times New Roman"/>
          <w:sz w:val="24"/>
          <w:szCs w:val="24"/>
        </w:rPr>
        <w:t>Microsoft Teams channels and chat sessions</w:t>
      </w:r>
      <w:r w:rsidRPr="13AE81BB" w:rsidR="507811AC">
        <w:rPr>
          <w:rFonts w:ascii="Times New Roman" w:hAnsi="Times New Roman" w:eastAsia="Times New Roman" w:cs="Times New Roman"/>
          <w:sz w:val="24"/>
          <w:szCs w:val="24"/>
        </w:rPr>
        <w:t xml:space="preserve">. However, </w:t>
      </w:r>
      <w:r w:rsidRPr="13AE81BB" w:rsidR="70FDC54E">
        <w:rPr>
          <w:rFonts w:ascii="Times New Roman" w:hAnsi="Times New Roman" w:eastAsia="Times New Roman" w:cs="Times New Roman"/>
          <w:sz w:val="24"/>
          <w:szCs w:val="24"/>
        </w:rPr>
        <w:t>other options are</w:t>
      </w:r>
      <w:r w:rsidRPr="13AE81BB" w:rsidR="13892515">
        <w:rPr>
          <w:rFonts w:ascii="Times New Roman" w:hAnsi="Times New Roman" w:eastAsia="Times New Roman" w:cs="Times New Roman"/>
          <w:sz w:val="24"/>
          <w:szCs w:val="24"/>
        </w:rPr>
        <w:t xml:space="preserve"> also</w:t>
      </w:r>
      <w:r w:rsidRPr="13AE81BB" w:rsidR="70FDC54E">
        <w:rPr>
          <w:rFonts w:ascii="Times New Roman" w:hAnsi="Times New Roman" w:eastAsia="Times New Roman" w:cs="Times New Roman"/>
          <w:sz w:val="24"/>
          <w:szCs w:val="24"/>
        </w:rPr>
        <w:t xml:space="preserve"> available such as email</w:t>
      </w:r>
      <w:r w:rsidRPr="13AE81BB" w:rsidR="00FAFBAC">
        <w:rPr>
          <w:rFonts w:ascii="Times New Roman" w:hAnsi="Times New Roman" w:eastAsia="Times New Roman" w:cs="Times New Roman"/>
          <w:sz w:val="24"/>
          <w:szCs w:val="24"/>
        </w:rPr>
        <w:t xml:space="preserve"> or phone</w:t>
      </w:r>
      <w:r w:rsidRPr="13AE81BB" w:rsidR="70FDC54E">
        <w:rPr>
          <w:rFonts w:ascii="Times New Roman" w:hAnsi="Times New Roman" w:eastAsia="Times New Roman" w:cs="Times New Roman"/>
          <w:sz w:val="24"/>
          <w:szCs w:val="24"/>
        </w:rPr>
        <w:t xml:space="preserve">. </w:t>
      </w:r>
      <w:r w:rsidRPr="13AE81BB" w:rsidR="0C2E4DF7">
        <w:rPr>
          <w:rFonts w:ascii="Times New Roman" w:hAnsi="Times New Roman" w:eastAsia="Times New Roman" w:cs="Times New Roman"/>
          <w:sz w:val="24"/>
          <w:szCs w:val="24"/>
        </w:rPr>
        <w:t xml:space="preserve">The DSO </w:t>
      </w:r>
      <w:r w:rsidRPr="13AE81BB" w:rsidR="40A82DD6">
        <w:rPr>
          <w:rFonts w:ascii="Times New Roman" w:hAnsi="Times New Roman" w:eastAsia="Times New Roman" w:cs="Times New Roman"/>
          <w:sz w:val="24"/>
          <w:szCs w:val="24"/>
        </w:rPr>
        <w:t xml:space="preserve">team </w:t>
      </w:r>
      <w:r w:rsidRPr="13AE81BB" w:rsidR="5A3E2E62">
        <w:rPr>
          <w:rFonts w:ascii="Times New Roman" w:hAnsi="Times New Roman" w:eastAsia="Times New Roman" w:cs="Times New Roman"/>
          <w:sz w:val="24"/>
          <w:szCs w:val="24"/>
        </w:rPr>
        <w:t>will</w:t>
      </w:r>
      <w:r w:rsidRPr="13AE81BB" w:rsidR="0C2E4DF7">
        <w:rPr>
          <w:rFonts w:ascii="Times New Roman" w:hAnsi="Times New Roman" w:eastAsia="Times New Roman" w:cs="Times New Roman"/>
          <w:sz w:val="24"/>
          <w:szCs w:val="24"/>
        </w:rPr>
        <w:t xml:space="preserve"> liaison with individual development teams via points of contact of respective teams</w:t>
      </w:r>
      <w:r w:rsidRPr="13AE81BB" w:rsidR="74D3BBDA">
        <w:rPr>
          <w:rFonts w:ascii="Times New Roman" w:hAnsi="Times New Roman" w:eastAsia="Times New Roman" w:cs="Times New Roman"/>
          <w:sz w:val="24"/>
          <w:szCs w:val="24"/>
        </w:rPr>
        <w:t xml:space="preserve"> as noted as </w:t>
      </w:r>
      <w:r w:rsidRPr="13AE81BB" w:rsidR="0C63FEBD">
        <w:rPr>
          <w:rFonts w:ascii="Times New Roman" w:hAnsi="Times New Roman" w:eastAsia="Times New Roman" w:cs="Times New Roman"/>
          <w:sz w:val="24"/>
          <w:szCs w:val="24"/>
        </w:rPr>
        <w:t>Lead d</w:t>
      </w:r>
      <w:r w:rsidRPr="13AE81BB" w:rsidR="74D3BBDA">
        <w:rPr>
          <w:rFonts w:ascii="Times New Roman" w:hAnsi="Times New Roman" w:eastAsia="Times New Roman" w:cs="Times New Roman"/>
          <w:sz w:val="24"/>
          <w:szCs w:val="24"/>
        </w:rPr>
        <w:t>eveloper/DSO POC.</w:t>
      </w:r>
      <w:r w:rsidRPr="13AE81BB" w:rsidR="5B70F5B0">
        <w:rPr>
          <w:rFonts w:ascii="Times New Roman" w:hAnsi="Times New Roman" w:eastAsia="Times New Roman" w:cs="Times New Roman"/>
          <w:sz w:val="24"/>
          <w:szCs w:val="24"/>
        </w:rPr>
        <w:t xml:space="preserve"> The DSO team will escalate issues to </w:t>
      </w:r>
      <w:r w:rsidRPr="13AE81BB" w:rsidR="61CD0D0D">
        <w:rPr>
          <w:rFonts w:ascii="Times New Roman" w:hAnsi="Times New Roman" w:eastAsia="Times New Roman" w:cs="Times New Roman"/>
          <w:sz w:val="24"/>
          <w:szCs w:val="24"/>
        </w:rPr>
        <w:t>team</w:t>
      </w:r>
      <w:r w:rsidRPr="13AE81BB" w:rsidR="4CADAD2A">
        <w:rPr>
          <w:rFonts w:ascii="Times New Roman" w:hAnsi="Times New Roman" w:eastAsia="Times New Roman" w:cs="Times New Roman"/>
          <w:sz w:val="24"/>
          <w:szCs w:val="24"/>
        </w:rPr>
        <w:t xml:space="preserve"> project managers and business management</w:t>
      </w:r>
      <w:r w:rsidRPr="13AE81BB" w:rsidR="61CD0D0D">
        <w:rPr>
          <w:rFonts w:ascii="Times New Roman" w:hAnsi="Times New Roman" w:eastAsia="Times New Roman" w:cs="Times New Roman"/>
          <w:sz w:val="24"/>
          <w:szCs w:val="24"/>
        </w:rPr>
        <w:t xml:space="preserve"> as needed. </w:t>
      </w:r>
    </w:p>
    <w:p w:rsidR="51907DF9" w:rsidP="13AE81BB" w:rsidRDefault="51907DF9" w14:paraId="43503C29" w14:textId="48323858">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Approach</w:t>
      </w:r>
    </w:p>
    <w:p w:rsidR="33307E76" w:rsidP="13AE81BB" w:rsidRDefault="33307E76" w14:paraId="048685BC" w14:textId="003C9FA3">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 xml:space="preserve">With interface requirements for each of the project teams, </w:t>
      </w:r>
      <w:r w:rsidRPr="13AE81BB" w:rsidR="69FC9C5A">
        <w:rPr>
          <w:rFonts w:ascii="Times New Roman" w:hAnsi="Times New Roman" w:eastAsia="Times New Roman" w:cs="Times New Roman"/>
          <w:sz w:val="24"/>
          <w:szCs w:val="24"/>
        </w:rPr>
        <w:t xml:space="preserve">each DSO team member </w:t>
      </w:r>
      <w:r w:rsidRPr="13AE81BB">
        <w:rPr>
          <w:rFonts w:ascii="Times New Roman" w:hAnsi="Times New Roman" w:eastAsia="Times New Roman" w:cs="Times New Roman"/>
          <w:sz w:val="24"/>
          <w:szCs w:val="24"/>
        </w:rPr>
        <w:t xml:space="preserve">leads the effort of ensuring effective communication within the Capstone construct. They communicate with the steering committee members to determine their preferred frequency and method of communication. At the current time, the steering committee is </w:t>
      </w:r>
      <w:r w:rsidRPr="13AE81BB">
        <w:rPr>
          <w:rFonts w:ascii="Times New Roman" w:hAnsi="Times New Roman" w:eastAsia="Times New Roman" w:cs="Times New Roman"/>
          <w:sz w:val="24"/>
          <w:szCs w:val="24"/>
        </w:rPr>
        <w:lastRenderedPageBreak/>
        <w:t xml:space="preserve">notified by weekly update emails to ensure projects on individual schedules. In addition to identifying communication frequency and method, the project's communication channels also identify and confirm that stakeholders have access to respective channels. After changes get approved, the plan is updated, and supporting documentation </w:t>
      </w:r>
      <w:r w:rsidRPr="13AE81BB" w:rsidR="0618B349">
        <w:rPr>
          <w:rFonts w:ascii="Times New Roman" w:hAnsi="Times New Roman" w:eastAsia="Times New Roman" w:cs="Times New Roman"/>
          <w:sz w:val="24"/>
          <w:szCs w:val="24"/>
        </w:rPr>
        <w:t xml:space="preserve">is </w:t>
      </w:r>
      <w:r w:rsidRPr="13AE81BB">
        <w:rPr>
          <w:rFonts w:ascii="Times New Roman" w:hAnsi="Times New Roman" w:eastAsia="Times New Roman" w:cs="Times New Roman"/>
          <w:sz w:val="24"/>
          <w:szCs w:val="24"/>
        </w:rPr>
        <w:t>distributed to update the project team and all stakeholders.</w:t>
      </w:r>
    </w:p>
    <w:p w:rsidRPr="00FA0987" w:rsidR="543F17BE" w:rsidRDefault="33307E76" w14:paraId="52E52C70" w14:textId="2BF11B55">
      <w:pPr>
        <w:ind w:left="720"/>
        <w:rPr>
          <w:rFonts w:ascii="Times New Roman" w:hAnsi="Times New Roman" w:eastAsia="Times New Roman" w:cs="Times New Roman"/>
          <w:i/>
          <w:iCs/>
          <w:sz w:val="24"/>
          <w:szCs w:val="24"/>
        </w:rPr>
      </w:pPr>
      <w:r w:rsidRPr="4CFB349F">
        <w:rPr>
          <w:rFonts w:ascii="Times New Roman" w:hAnsi="Times New Roman" w:eastAsia="Times New Roman" w:cs="Times New Roman"/>
          <w:sz w:val="24"/>
          <w:szCs w:val="24"/>
        </w:rPr>
        <w:t>Project Team Directory</w:t>
      </w:r>
    </w:p>
    <w:tbl>
      <w:tblPr>
        <w:tblStyle w:val="TableGrid"/>
        <w:tblW w:w="0" w:type="auto"/>
        <w:tblInd w:w="720" w:type="dxa"/>
        <w:tblLook w:val="06A0" w:firstRow="1" w:lastRow="0" w:firstColumn="1" w:lastColumn="0" w:noHBand="1" w:noVBand="1"/>
      </w:tblPr>
      <w:tblGrid>
        <w:gridCol w:w="2605"/>
        <w:gridCol w:w="2186"/>
        <w:gridCol w:w="3839"/>
      </w:tblGrid>
      <w:tr w:rsidR="22596B2E" w:rsidTr="00EC5250" w14:paraId="4EBDAE63" w14:textId="77777777">
        <w:tc>
          <w:tcPr>
            <w:tcW w:w="2605" w:type="dxa"/>
          </w:tcPr>
          <w:p w:rsidR="22596B2E" w:rsidP="13AE81BB" w:rsidRDefault="22596B2E" w14:paraId="1ECDD5E4" w14:textId="4E1B2EBA">
            <w:pPr>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Role</w:t>
            </w:r>
          </w:p>
        </w:tc>
        <w:tc>
          <w:tcPr>
            <w:tcW w:w="2186" w:type="dxa"/>
          </w:tcPr>
          <w:p w:rsidR="22596B2E" w:rsidP="13AE81BB" w:rsidRDefault="22596B2E" w14:paraId="2853D1CE" w14:textId="24B39276">
            <w:pPr>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Team Member</w:t>
            </w:r>
          </w:p>
        </w:tc>
        <w:tc>
          <w:tcPr>
            <w:tcW w:w="3839" w:type="dxa"/>
          </w:tcPr>
          <w:p w:rsidR="22596B2E" w:rsidP="13AE81BB" w:rsidRDefault="22596B2E" w14:paraId="1DC9EE1C" w14:textId="78C81448">
            <w:pPr>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Contact</w:t>
            </w:r>
          </w:p>
        </w:tc>
      </w:tr>
      <w:tr w:rsidR="22596B2E" w:rsidTr="00EC5250" w14:paraId="2FA736BE" w14:textId="77777777">
        <w:tc>
          <w:tcPr>
            <w:tcW w:w="2605" w:type="dxa"/>
          </w:tcPr>
          <w:p w:rsidR="656942C0" w:rsidP="13AE81BB" w:rsidRDefault="4BBE9709" w14:paraId="556D17B7" w14:textId="654D379D">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 xml:space="preserve">Project </w:t>
            </w:r>
            <w:r w:rsidRPr="13AE81BB" w:rsidR="4EEAC5AE">
              <w:rPr>
                <w:rFonts w:ascii="Times New Roman" w:hAnsi="Times New Roman" w:eastAsia="Times New Roman" w:cs="Times New Roman"/>
                <w:color w:val="000000" w:themeColor="text1"/>
                <w:sz w:val="24"/>
                <w:szCs w:val="24"/>
              </w:rPr>
              <w:t>Advisor</w:t>
            </w:r>
          </w:p>
        </w:tc>
        <w:tc>
          <w:tcPr>
            <w:tcW w:w="2186" w:type="dxa"/>
          </w:tcPr>
          <w:p w:rsidR="656942C0" w:rsidP="13AE81BB" w:rsidRDefault="656942C0" w14:paraId="52DF8F78" w14:textId="4D495482">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Dr. Mir Assadullah</w:t>
            </w:r>
          </w:p>
        </w:tc>
        <w:tc>
          <w:tcPr>
            <w:tcW w:w="3839" w:type="dxa"/>
          </w:tcPr>
          <w:p w:rsidR="656942C0" w:rsidP="13AE81BB" w:rsidRDefault="656942C0" w14:paraId="73FED582" w14:textId="1F8CDB0D">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mir.assadullah@faculty.umgc.edu</w:t>
            </w:r>
          </w:p>
        </w:tc>
      </w:tr>
      <w:tr w:rsidR="22596B2E" w:rsidTr="00EC5250" w14:paraId="2BBE45A5" w14:textId="77777777">
        <w:tc>
          <w:tcPr>
            <w:tcW w:w="2605" w:type="dxa"/>
          </w:tcPr>
          <w:p w:rsidR="656942C0" w:rsidP="13AE81BB" w:rsidRDefault="4BBE9709" w14:paraId="06728568" w14:textId="202790AB">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 xml:space="preserve">Project </w:t>
            </w:r>
            <w:r w:rsidRPr="13AE81BB" w:rsidR="3217F69D">
              <w:rPr>
                <w:rFonts w:ascii="Times New Roman" w:hAnsi="Times New Roman" w:eastAsia="Times New Roman" w:cs="Times New Roman"/>
                <w:color w:val="000000" w:themeColor="text1"/>
                <w:sz w:val="24"/>
                <w:szCs w:val="24"/>
              </w:rPr>
              <w:t>Mentor</w:t>
            </w:r>
          </w:p>
        </w:tc>
        <w:tc>
          <w:tcPr>
            <w:tcW w:w="2186" w:type="dxa"/>
          </w:tcPr>
          <w:p w:rsidR="656942C0" w:rsidP="13AE81BB" w:rsidRDefault="656942C0" w14:paraId="54EA7448" w14:textId="6246B4BE">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Jo</w:t>
            </w:r>
            <w:r w:rsidRPr="13AE81BB" w:rsidR="4C2F082F">
              <w:rPr>
                <w:rFonts w:ascii="Times New Roman" w:hAnsi="Times New Roman" w:eastAsia="Times New Roman" w:cs="Times New Roman"/>
                <w:color w:val="000000" w:themeColor="text1"/>
                <w:sz w:val="24"/>
                <w:szCs w:val="24"/>
              </w:rPr>
              <w:t>hn</w:t>
            </w:r>
            <w:r w:rsidRPr="13AE81BB">
              <w:rPr>
                <w:rFonts w:ascii="Times New Roman" w:hAnsi="Times New Roman" w:eastAsia="Times New Roman" w:cs="Times New Roman"/>
                <w:color w:val="000000" w:themeColor="text1"/>
                <w:sz w:val="24"/>
                <w:szCs w:val="24"/>
              </w:rPr>
              <w:t>ny Lockhart</w:t>
            </w:r>
          </w:p>
        </w:tc>
        <w:tc>
          <w:tcPr>
            <w:tcW w:w="3839" w:type="dxa"/>
          </w:tcPr>
          <w:p w:rsidR="40C7239A" w:rsidP="13AE81BB" w:rsidRDefault="09F4B391" w14:paraId="0C4C43F2" w14:textId="26DD912C">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janthony@umgc.dev</w:t>
            </w:r>
          </w:p>
        </w:tc>
      </w:tr>
      <w:tr w:rsidR="22596B2E" w:rsidTr="00EC5250" w14:paraId="1269CD6A" w14:textId="77777777">
        <w:tc>
          <w:tcPr>
            <w:tcW w:w="2605" w:type="dxa"/>
          </w:tcPr>
          <w:p w:rsidR="22596B2E" w:rsidP="13AE81BB" w:rsidRDefault="360E3B8E" w14:paraId="4D151689" w14:textId="7257A770">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Project</w:t>
            </w:r>
            <w:r w:rsidRPr="13AE81BB" w:rsidR="2F8DD7E6">
              <w:rPr>
                <w:rFonts w:ascii="Times New Roman" w:hAnsi="Times New Roman" w:eastAsia="Times New Roman" w:cs="Times New Roman"/>
                <w:color w:val="000000" w:themeColor="text1"/>
                <w:sz w:val="24"/>
                <w:szCs w:val="24"/>
              </w:rPr>
              <w:t xml:space="preserve"> </w:t>
            </w:r>
            <w:r w:rsidRPr="13AE81BB" w:rsidR="47624736">
              <w:rPr>
                <w:rFonts w:ascii="Times New Roman" w:hAnsi="Times New Roman" w:eastAsia="Times New Roman" w:cs="Times New Roman"/>
                <w:color w:val="000000" w:themeColor="text1"/>
                <w:sz w:val="24"/>
                <w:szCs w:val="24"/>
              </w:rPr>
              <w:t>Mentor</w:t>
            </w:r>
          </w:p>
        </w:tc>
        <w:tc>
          <w:tcPr>
            <w:tcW w:w="2186" w:type="dxa"/>
          </w:tcPr>
          <w:p w:rsidR="74DF1ADC" w:rsidP="13AE81BB" w:rsidRDefault="74DF1ADC" w14:paraId="27B9CB45" w14:textId="5B48407E">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Roy Gordon</w:t>
            </w:r>
          </w:p>
        </w:tc>
        <w:tc>
          <w:tcPr>
            <w:tcW w:w="3839" w:type="dxa"/>
          </w:tcPr>
          <w:p w:rsidR="74DF1ADC" w:rsidP="13AE81BB" w:rsidRDefault="74DF1ADC" w14:paraId="02BB34F9" w14:textId="4765D628">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uspsrgordon@aol.com</w:t>
            </w:r>
          </w:p>
        </w:tc>
      </w:tr>
    </w:tbl>
    <w:p w:rsidRPr="00FA0987" w:rsidR="22596B2E" w:rsidP="00FA0987" w:rsidRDefault="001A16DF" w14:paraId="54D0BBF5" w14:textId="506FD8CF">
      <w:pPr>
        <w:jc w:val="cente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Table 1. </w:t>
      </w:r>
      <w:r>
        <w:rPr>
          <w:rFonts w:ascii="Times New Roman" w:hAnsi="Times New Roman" w:eastAsia="Times New Roman" w:cs="Times New Roman"/>
          <w:sz w:val="24"/>
          <w:szCs w:val="24"/>
        </w:rPr>
        <w:t>Project Advisor/Mentor</w:t>
      </w:r>
    </w:p>
    <w:p w:rsidRPr="00FA0987" w:rsidR="405F34D8" w:rsidP="4CFB349F" w:rsidRDefault="405F34D8" w14:paraId="48EEC730" w14:textId="549DF83A">
      <w:pPr>
        <w:ind w:left="720"/>
        <w:rPr>
          <w:rFonts w:ascii="Times New Roman" w:hAnsi="Times New Roman" w:eastAsia="Times New Roman" w:cs="Times New Roman"/>
          <w:i/>
          <w:iCs/>
          <w:sz w:val="24"/>
          <w:szCs w:val="24"/>
        </w:rPr>
      </w:pPr>
    </w:p>
    <w:tbl>
      <w:tblPr>
        <w:tblStyle w:val="TableGrid"/>
        <w:tblW w:w="0" w:type="auto"/>
        <w:tblInd w:w="720" w:type="dxa"/>
        <w:tblLook w:val="06A0" w:firstRow="1" w:lastRow="0" w:firstColumn="1" w:lastColumn="0" w:noHBand="1" w:noVBand="1"/>
      </w:tblPr>
      <w:tblGrid>
        <w:gridCol w:w="2785"/>
        <w:gridCol w:w="1948"/>
        <w:gridCol w:w="3897"/>
      </w:tblGrid>
      <w:tr w:rsidR="22596B2E" w:rsidTr="13AE81BB" w14:paraId="5F5FC667" w14:textId="77777777">
        <w:tc>
          <w:tcPr>
            <w:tcW w:w="2790" w:type="dxa"/>
          </w:tcPr>
          <w:p w:rsidR="22596B2E" w:rsidP="13AE81BB" w:rsidRDefault="22596B2E" w14:paraId="711CC319" w14:textId="4E1B2EBA">
            <w:pPr>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Role</w:t>
            </w:r>
          </w:p>
        </w:tc>
        <w:tc>
          <w:tcPr>
            <w:tcW w:w="1950" w:type="dxa"/>
          </w:tcPr>
          <w:p w:rsidR="22596B2E" w:rsidP="13AE81BB" w:rsidRDefault="22596B2E" w14:paraId="1945BC12" w14:textId="24B39276">
            <w:pPr>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Team Member</w:t>
            </w:r>
          </w:p>
        </w:tc>
        <w:tc>
          <w:tcPr>
            <w:tcW w:w="3900" w:type="dxa"/>
          </w:tcPr>
          <w:p w:rsidR="22596B2E" w:rsidP="13AE81BB" w:rsidRDefault="22596B2E" w14:paraId="7E61593E" w14:textId="78C81448">
            <w:pPr>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Contact</w:t>
            </w:r>
          </w:p>
        </w:tc>
      </w:tr>
      <w:tr w:rsidR="22596B2E" w:rsidTr="13AE81BB" w14:paraId="46DB7ED7" w14:textId="77777777">
        <w:tc>
          <w:tcPr>
            <w:tcW w:w="2790" w:type="dxa"/>
          </w:tcPr>
          <w:p w:rsidR="01AC168D" w:rsidP="13AE81BB" w:rsidRDefault="01AC168D" w14:paraId="360D548E" w14:textId="063B4C8D">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Project Manager</w:t>
            </w:r>
          </w:p>
        </w:tc>
        <w:tc>
          <w:tcPr>
            <w:tcW w:w="1950" w:type="dxa"/>
          </w:tcPr>
          <w:p w:rsidR="01AC168D" w:rsidP="13AE81BB" w:rsidRDefault="01AC168D" w14:paraId="12B76F62" w14:textId="297D4AEC">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Menen Fantay</w:t>
            </w:r>
          </w:p>
        </w:tc>
        <w:tc>
          <w:tcPr>
            <w:tcW w:w="3900" w:type="dxa"/>
          </w:tcPr>
          <w:p w:rsidR="40D52DE0" w:rsidP="13AE81BB" w:rsidRDefault="40D52DE0" w14:paraId="2A0946D4" w14:textId="11FEC38A">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mfantay@student.umgc.edu</w:t>
            </w:r>
          </w:p>
        </w:tc>
      </w:tr>
    </w:tbl>
    <w:p w:rsidRPr="00FA0987" w:rsidR="22596B2E" w:rsidP="00FA0987" w:rsidRDefault="00E7586D" w14:paraId="0DDDF335" w14:textId="0B6D4782">
      <w:pPr>
        <w:jc w:val="center"/>
        <w:rPr>
          <w:rFonts w:ascii="Times New Roman" w:hAnsi="Times New Roman" w:eastAsia="Times New Roman" w:cs="Times New Roman"/>
          <w:sz w:val="24"/>
          <w:szCs w:val="24"/>
        </w:rPr>
      </w:pPr>
      <w:r w:rsidRPr="00FA0987">
        <w:rPr>
          <w:rFonts w:ascii="Times New Roman" w:hAnsi="Times New Roman" w:eastAsia="Times New Roman" w:cs="Times New Roman"/>
          <w:b/>
          <w:bCs/>
          <w:sz w:val="24"/>
          <w:szCs w:val="24"/>
        </w:rPr>
        <w:t xml:space="preserve">Table 2. </w:t>
      </w:r>
      <w:r w:rsidRPr="00E7586D">
        <w:rPr>
          <w:rFonts w:ascii="Times New Roman" w:hAnsi="Times New Roman" w:eastAsia="Times New Roman" w:cs="Times New Roman"/>
          <w:sz w:val="24"/>
          <w:szCs w:val="24"/>
        </w:rPr>
        <w:t>Overall</w:t>
      </w:r>
      <w:r w:rsidRPr="00FA0987">
        <w:rPr>
          <w:rFonts w:ascii="Times New Roman" w:hAnsi="Times New Roman" w:eastAsia="Times New Roman" w:cs="Times New Roman"/>
          <w:sz w:val="24"/>
          <w:szCs w:val="24"/>
        </w:rPr>
        <w:t xml:space="preserve"> Project Management</w:t>
      </w:r>
    </w:p>
    <w:p w:rsidRPr="00FA0987" w:rsidR="76CA8967" w:rsidP="4CFB349F" w:rsidRDefault="76CA8967" w14:paraId="5586C8DA" w14:textId="5067032A">
      <w:pPr>
        <w:ind w:left="720"/>
        <w:rPr>
          <w:rFonts w:ascii="Times New Roman" w:hAnsi="Times New Roman" w:eastAsia="Times New Roman" w:cs="Times New Roman"/>
          <w:i/>
          <w:iCs/>
          <w:sz w:val="24"/>
          <w:szCs w:val="24"/>
        </w:rPr>
      </w:pPr>
    </w:p>
    <w:tbl>
      <w:tblPr>
        <w:tblStyle w:val="TableGrid"/>
        <w:tblW w:w="8640" w:type="dxa"/>
        <w:tblInd w:w="720" w:type="dxa"/>
        <w:tblLook w:val="06A0" w:firstRow="1" w:lastRow="0" w:firstColumn="1" w:lastColumn="0" w:noHBand="1" w:noVBand="1"/>
      </w:tblPr>
      <w:tblGrid>
        <w:gridCol w:w="2775"/>
        <w:gridCol w:w="2085"/>
        <w:gridCol w:w="3780"/>
      </w:tblGrid>
      <w:tr w:rsidR="2224556A" w:rsidTr="13AE81BB" w14:paraId="3BC4AE32" w14:textId="77777777">
        <w:tc>
          <w:tcPr>
            <w:tcW w:w="2775" w:type="dxa"/>
          </w:tcPr>
          <w:p w:rsidR="2224556A" w:rsidP="13AE81BB" w:rsidRDefault="2224556A" w14:paraId="68941323" w14:textId="4E1B2EBA">
            <w:pPr>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Role</w:t>
            </w:r>
          </w:p>
        </w:tc>
        <w:tc>
          <w:tcPr>
            <w:tcW w:w="2085" w:type="dxa"/>
          </w:tcPr>
          <w:p w:rsidR="2224556A" w:rsidP="13AE81BB" w:rsidRDefault="2224556A" w14:paraId="0B183D0F" w14:textId="24B39276">
            <w:pPr>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Team Member</w:t>
            </w:r>
          </w:p>
        </w:tc>
        <w:tc>
          <w:tcPr>
            <w:tcW w:w="3780" w:type="dxa"/>
          </w:tcPr>
          <w:p w:rsidR="2DE79343" w:rsidP="13AE81BB" w:rsidRDefault="2DE79343" w14:paraId="4BF8933C" w14:textId="78C81448">
            <w:pPr>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Contact</w:t>
            </w:r>
          </w:p>
        </w:tc>
      </w:tr>
      <w:tr w:rsidR="2224556A" w:rsidTr="13AE81BB" w14:paraId="13A0BAF7" w14:textId="77777777">
        <w:tc>
          <w:tcPr>
            <w:tcW w:w="2775" w:type="dxa"/>
          </w:tcPr>
          <w:p w:rsidR="2224556A" w:rsidP="13AE81BB" w:rsidRDefault="2224556A" w14:paraId="2287D67A" w14:textId="4ABBA360">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DevSecOps Engineer</w:t>
            </w:r>
          </w:p>
        </w:tc>
        <w:tc>
          <w:tcPr>
            <w:tcW w:w="2085" w:type="dxa"/>
          </w:tcPr>
          <w:p w:rsidR="2224556A" w:rsidP="13AE81BB" w:rsidRDefault="2224556A" w14:paraId="21FF51ED" w14:textId="57CEDD82">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Ivy Pham</w:t>
            </w:r>
          </w:p>
        </w:tc>
        <w:tc>
          <w:tcPr>
            <w:tcW w:w="3780" w:type="dxa"/>
          </w:tcPr>
          <w:p w:rsidR="39F89E74" w:rsidP="13AE81BB" w:rsidRDefault="39F89E74" w14:paraId="2442A2C5" w14:textId="335F0607">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ipham@student.umgc.edu</w:t>
            </w:r>
          </w:p>
        </w:tc>
      </w:tr>
      <w:tr w:rsidR="2224556A" w:rsidTr="13AE81BB" w14:paraId="3A51DD5C" w14:textId="77777777">
        <w:tc>
          <w:tcPr>
            <w:tcW w:w="2775" w:type="dxa"/>
          </w:tcPr>
          <w:p w:rsidR="2224556A" w:rsidP="13AE81BB" w:rsidRDefault="2224556A" w14:paraId="299C5290" w14:textId="6D6B73FC">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DevSecOps Engineer</w:t>
            </w:r>
          </w:p>
        </w:tc>
        <w:tc>
          <w:tcPr>
            <w:tcW w:w="2085" w:type="dxa"/>
          </w:tcPr>
          <w:p w:rsidR="2224556A" w:rsidP="13AE81BB" w:rsidRDefault="2224556A" w14:paraId="576A04FC" w14:textId="7ACB095B">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Vincent Leung</w:t>
            </w:r>
          </w:p>
        </w:tc>
        <w:tc>
          <w:tcPr>
            <w:tcW w:w="3780" w:type="dxa"/>
          </w:tcPr>
          <w:p w:rsidR="74D760B9" w:rsidP="13AE81BB" w:rsidRDefault="74D760B9" w14:paraId="6AD42547" w14:textId="40576414">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vleung1@student.umgc.edu</w:t>
            </w:r>
          </w:p>
        </w:tc>
      </w:tr>
    </w:tbl>
    <w:p w:rsidRPr="00FA0987" w:rsidR="3AF2C99E" w:rsidP="00FA0987" w:rsidRDefault="00E7586D" w14:paraId="374AEECF" w14:textId="3E2DDD1E">
      <w:pPr>
        <w:jc w:val="center"/>
        <w:rPr>
          <w:rFonts w:ascii="Times New Roman" w:hAnsi="Times New Roman" w:eastAsia="Times New Roman" w:cs="Times New Roman"/>
          <w:sz w:val="24"/>
          <w:szCs w:val="24"/>
        </w:rPr>
      </w:pPr>
      <w:r w:rsidRPr="00FA0987">
        <w:rPr>
          <w:rFonts w:ascii="Times New Roman" w:hAnsi="Times New Roman" w:eastAsia="Times New Roman" w:cs="Times New Roman"/>
          <w:b/>
          <w:bCs/>
          <w:sz w:val="24"/>
          <w:szCs w:val="24"/>
        </w:rPr>
        <w:t xml:space="preserve">Table 3. </w:t>
      </w:r>
      <w:r w:rsidRPr="00FA0987">
        <w:rPr>
          <w:rFonts w:ascii="Times New Roman" w:hAnsi="Times New Roman" w:eastAsia="Times New Roman" w:cs="Times New Roman"/>
          <w:sz w:val="24"/>
          <w:szCs w:val="24"/>
        </w:rPr>
        <w:t>DSO Team</w:t>
      </w:r>
    </w:p>
    <w:p w:rsidRPr="00FA0987" w:rsidR="3AF2C99E" w:rsidP="4CFB349F" w:rsidRDefault="3AF2C99E" w14:paraId="7FFE255E" w14:textId="63FF4DF2">
      <w:pPr>
        <w:ind w:left="720"/>
        <w:rPr>
          <w:rFonts w:ascii="Times New Roman" w:hAnsi="Times New Roman" w:eastAsia="Times New Roman" w:cs="Times New Roman"/>
          <w:i/>
          <w:iCs/>
          <w:sz w:val="24"/>
          <w:szCs w:val="24"/>
        </w:rPr>
      </w:pPr>
    </w:p>
    <w:tbl>
      <w:tblPr>
        <w:tblStyle w:val="TableGrid"/>
        <w:tblW w:w="0" w:type="auto"/>
        <w:tblInd w:w="720" w:type="dxa"/>
        <w:tblLook w:val="06A0" w:firstRow="1" w:lastRow="0" w:firstColumn="1" w:lastColumn="0" w:noHBand="1" w:noVBand="1"/>
      </w:tblPr>
      <w:tblGrid>
        <w:gridCol w:w="2875"/>
        <w:gridCol w:w="2021"/>
        <w:gridCol w:w="3734"/>
      </w:tblGrid>
      <w:tr w:rsidR="22596B2E" w:rsidTr="00FA0987" w14:paraId="57791724" w14:textId="77777777">
        <w:tc>
          <w:tcPr>
            <w:tcW w:w="2875" w:type="dxa"/>
          </w:tcPr>
          <w:p w:rsidR="22596B2E" w:rsidP="13AE81BB" w:rsidRDefault="22596B2E" w14:paraId="6C5128BB" w14:textId="4E1B2EBA">
            <w:pPr>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Role</w:t>
            </w:r>
          </w:p>
        </w:tc>
        <w:tc>
          <w:tcPr>
            <w:tcW w:w="2021" w:type="dxa"/>
          </w:tcPr>
          <w:p w:rsidR="22596B2E" w:rsidP="13AE81BB" w:rsidRDefault="22596B2E" w14:paraId="7F5AF2DF" w14:textId="24B39276">
            <w:pPr>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Team Member</w:t>
            </w:r>
          </w:p>
        </w:tc>
        <w:tc>
          <w:tcPr>
            <w:tcW w:w="3734" w:type="dxa"/>
          </w:tcPr>
          <w:p w:rsidR="22596B2E" w:rsidP="13AE81BB" w:rsidRDefault="22596B2E" w14:paraId="71A19C58" w14:textId="78C81448">
            <w:pPr>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Contact</w:t>
            </w:r>
          </w:p>
        </w:tc>
      </w:tr>
      <w:tr w:rsidR="22596B2E" w:rsidTr="00FA0987" w14:paraId="66ACFA67" w14:textId="77777777">
        <w:tc>
          <w:tcPr>
            <w:tcW w:w="2875" w:type="dxa"/>
          </w:tcPr>
          <w:p w:rsidR="7366BA91" w:rsidP="13AE81BB" w:rsidRDefault="7366BA91" w14:paraId="798FCB57" w14:textId="36F7FB35">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Project Manager</w:t>
            </w:r>
          </w:p>
        </w:tc>
        <w:tc>
          <w:tcPr>
            <w:tcW w:w="2021" w:type="dxa"/>
          </w:tcPr>
          <w:p w:rsidR="2056BCED" w:rsidP="13AE81BB" w:rsidRDefault="2056BCED" w14:paraId="01DEF14E" w14:textId="2EEA37EB">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Stefon Williams</w:t>
            </w:r>
          </w:p>
        </w:tc>
        <w:tc>
          <w:tcPr>
            <w:tcW w:w="3734" w:type="dxa"/>
          </w:tcPr>
          <w:p w:rsidR="2056BCED" w:rsidP="13AE81BB" w:rsidRDefault="2056BCED" w14:paraId="519F06F5" w14:textId="7578F17F">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swilliams538@student.umgc.edu</w:t>
            </w:r>
          </w:p>
        </w:tc>
      </w:tr>
      <w:tr w:rsidR="22596B2E" w:rsidTr="00FA0987" w14:paraId="6BB0FF82" w14:textId="77777777">
        <w:tc>
          <w:tcPr>
            <w:tcW w:w="2875" w:type="dxa"/>
          </w:tcPr>
          <w:p w:rsidR="2056BCED" w:rsidP="13AE81BB" w:rsidRDefault="2056BCED" w14:paraId="2794C20A" w14:textId="47DD7886">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Lead Developer/DSO POC</w:t>
            </w:r>
          </w:p>
        </w:tc>
        <w:tc>
          <w:tcPr>
            <w:tcW w:w="2021" w:type="dxa"/>
          </w:tcPr>
          <w:p w:rsidR="61BF8DCB" w:rsidP="13AE81BB" w:rsidRDefault="61BF8DCB" w14:paraId="38CA3942" w14:textId="023ED0BD">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Caleb Crickette</w:t>
            </w:r>
          </w:p>
        </w:tc>
        <w:tc>
          <w:tcPr>
            <w:tcW w:w="3734" w:type="dxa"/>
          </w:tcPr>
          <w:p w:rsidR="61BF8DCB" w:rsidP="13AE81BB" w:rsidRDefault="61BF8DCB" w14:paraId="0897C17E" w14:textId="787015AE">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ccrickette@student.umgc.edu</w:t>
            </w:r>
          </w:p>
        </w:tc>
      </w:tr>
      <w:tr w:rsidR="00567662" w:rsidTr="004436F9" w14:paraId="7E6AA131" w14:textId="77777777">
        <w:tc>
          <w:tcPr>
            <w:tcW w:w="2875" w:type="dxa"/>
          </w:tcPr>
          <w:p w:rsidRPr="13AE81BB" w:rsidR="00567662" w:rsidP="13AE81BB" w:rsidRDefault="008E38DD" w14:paraId="42DCDC00" w14:textId="682CED47">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Lead Developer</w:t>
            </w:r>
          </w:p>
        </w:tc>
        <w:tc>
          <w:tcPr>
            <w:tcW w:w="2021" w:type="dxa"/>
          </w:tcPr>
          <w:p w:rsidRPr="13AE81BB" w:rsidR="00567662" w:rsidP="13AE81BB" w:rsidRDefault="008E38DD" w14:paraId="2DF0BF52" w14:textId="53852287">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Jean-nae’ Ddrick</w:t>
            </w:r>
          </w:p>
        </w:tc>
        <w:tc>
          <w:tcPr>
            <w:tcW w:w="3734" w:type="dxa"/>
          </w:tcPr>
          <w:p w:rsidRPr="13AE81BB" w:rsidR="00567662" w:rsidP="13AE81BB" w:rsidRDefault="00352199" w14:paraId="07E88608" w14:textId="69CDF3F0">
            <w:pPr>
              <w:rPr>
                <w:rFonts w:ascii="Times New Roman" w:hAnsi="Times New Roman" w:eastAsia="Times New Roman" w:cs="Times New Roman"/>
                <w:sz w:val="24"/>
                <w:szCs w:val="24"/>
              </w:rPr>
            </w:pPr>
            <w:r>
              <w:rPr>
                <w:rFonts w:ascii="Times New Roman" w:hAnsi="Times New Roman" w:eastAsia="Times New Roman" w:cs="Times New Roman"/>
                <w:sz w:val="24"/>
                <w:szCs w:val="24"/>
              </w:rPr>
              <w:t>jdedrick@student.umgc.edu</w:t>
            </w:r>
          </w:p>
        </w:tc>
      </w:tr>
      <w:tr w:rsidR="00567662" w:rsidTr="004436F9" w14:paraId="4EF10B47" w14:textId="77777777">
        <w:tc>
          <w:tcPr>
            <w:tcW w:w="2875" w:type="dxa"/>
          </w:tcPr>
          <w:p w:rsidRPr="13AE81BB" w:rsidR="00567662" w:rsidP="13AE81BB" w:rsidRDefault="00352199" w14:paraId="51ABD2F8" w14:textId="2A544BD7">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Developer</w:t>
            </w:r>
          </w:p>
        </w:tc>
        <w:tc>
          <w:tcPr>
            <w:tcW w:w="2021" w:type="dxa"/>
          </w:tcPr>
          <w:p w:rsidRPr="13AE81BB" w:rsidR="00567662" w:rsidP="13AE81BB" w:rsidRDefault="00475620" w14:paraId="47C95187" w14:textId="69788C9D">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Brian Malott</w:t>
            </w:r>
          </w:p>
        </w:tc>
        <w:tc>
          <w:tcPr>
            <w:tcW w:w="3734" w:type="dxa"/>
          </w:tcPr>
          <w:p w:rsidRPr="13AE81BB" w:rsidR="00567662" w:rsidP="13AE81BB" w:rsidRDefault="00475620" w14:paraId="1149954B" w14:textId="38F41F32">
            <w:pPr>
              <w:rPr>
                <w:rFonts w:ascii="Times New Roman" w:hAnsi="Times New Roman" w:eastAsia="Times New Roman" w:cs="Times New Roman"/>
                <w:sz w:val="24"/>
                <w:szCs w:val="24"/>
              </w:rPr>
            </w:pPr>
            <w:r>
              <w:rPr>
                <w:rFonts w:ascii="Times New Roman" w:hAnsi="Times New Roman" w:eastAsia="Times New Roman" w:cs="Times New Roman"/>
                <w:sz w:val="24"/>
                <w:szCs w:val="24"/>
              </w:rPr>
              <w:t>jmalott@student.umgc.edu</w:t>
            </w:r>
          </w:p>
        </w:tc>
      </w:tr>
      <w:tr w:rsidR="22596B2E" w:rsidTr="00FA0987" w14:paraId="2A3B9AFF" w14:textId="77777777">
        <w:tc>
          <w:tcPr>
            <w:tcW w:w="2875" w:type="dxa"/>
          </w:tcPr>
          <w:p w:rsidR="61BF8DCB" w:rsidP="13AE81BB" w:rsidRDefault="61BF8DCB" w14:paraId="027A20E9" w14:textId="3A35DBEA">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 xml:space="preserve">Developer </w:t>
            </w:r>
          </w:p>
        </w:tc>
        <w:tc>
          <w:tcPr>
            <w:tcW w:w="2021" w:type="dxa"/>
          </w:tcPr>
          <w:p w:rsidR="61BF8DCB" w:rsidP="13AE81BB" w:rsidRDefault="61BF8DCB" w14:paraId="554BB915" w14:textId="760E9713">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Thomas Barton</w:t>
            </w:r>
          </w:p>
        </w:tc>
        <w:tc>
          <w:tcPr>
            <w:tcW w:w="3734" w:type="dxa"/>
          </w:tcPr>
          <w:p w:rsidR="61BF8DCB" w:rsidP="13AE81BB" w:rsidRDefault="61BF8DCB" w14:paraId="311A6178" w14:textId="7FF8284A">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tbarton7@student.umgc.edu</w:t>
            </w:r>
          </w:p>
        </w:tc>
      </w:tr>
      <w:tr w:rsidR="22596B2E" w:rsidTr="00FA0987" w14:paraId="7FEACD7D" w14:textId="77777777">
        <w:tc>
          <w:tcPr>
            <w:tcW w:w="2875" w:type="dxa"/>
          </w:tcPr>
          <w:p w:rsidR="61BF8DCB" w:rsidP="13AE81BB" w:rsidRDefault="61BF8DCB" w14:paraId="63C84A85" w14:textId="19820AAA">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Developer</w:t>
            </w:r>
          </w:p>
        </w:tc>
        <w:tc>
          <w:tcPr>
            <w:tcW w:w="2021" w:type="dxa"/>
          </w:tcPr>
          <w:p w:rsidR="61BF8DCB" w:rsidP="13AE81BB" w:rsidRDefault="61BF8DCB" w14:paraId="7B106E1C" w14:textId="32D874D7">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Sohai Sobhani</w:t>
            </w:r>
          </w:p>
        </w:tc>
        <w:tc>
          <w:tcPr>
            <w:tcW w:w="3734" w:type="dxa"/>
          </w:tcPr>
          <w:p w:rsidR="61BF8DCB" w:rsidP="13AE81BB" w:rsidRDefault="61BF8DCB" w14:paraId="130183D5" w14:textId="11382E9A">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ssobhani@student.umgc.edu</w:t>
            </w:r>
          </w:p>
        </w:tc>
      </w:tr>
      <w:tr w:rsidR="00567662" w:rsidTr="004436F9" w14:paraId="355F28A8" w14:textId="77777777">
        <w:tc>
          <w:tcPr>
            <w:tcW w:w="2875" w:type="dxa"/>
          </w:tcPr>
          <w:p w:rsidRPr="13AE81BB" w:rsidR="00567662" w:rsidP="13AE81BB" w:rsidRDefault="6A64A6E3" w14:paraId="5EB476FC" w14:textId="545E36D2">
            <w:pPr>
              <w:rPr>
                <w:rFonts w:ascii="Times New Roman" w:hAnsi="Times New Roman" w:eastAsia="Times New Roman" w:cs="Times New Roman"/>
                <w:color w:val="000000" w:themeColor="text1"/>
                <w:sz w:val="24"/>
                <w:szCs w:val="24"/>
              </w:rPr>
            </w:pPr>
            <w:r w:rsidRPr="33DF5451">
              <w:rPr>
                <w:rFonts w:ascii="Times New Roman" w:hAnsi="Times New Roman" w:eastAsia="Times New Roman" w:cs="Times New Roman"/>
                <w:color w:val="000000" w:themeColor="text1"/>
                <w:sz w:val="24"/>
                <w:szCs w:val="24"/>
              </w:rPr>
              <w:t>Developer</w:t>
            </w:r>
          </w:p>
        </w:tc>
        <w:tc>
          <w:tcPr>
            <w:tcW w:w="2021" w:type="dxa"/>
          </w:tcPr>
          <w:p w:rsidRPr="13AE81BB" w:rsidR="00567662" w:rsidP="13AE81BB" w:rsidRDefault="00B80847" w14:paraId="4C458234" w14:textId="3B9C17C6">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sz w:val="24"/>
                <w:szCs w:val="24"/>
              </w:rPr>
              <w:t>Jean-nae' Dedrick</w:t>
            </w:r>
          </w:p>
        </w:tc>
        <w:tc>
          <w:tcPr>
            <w:tcW w:w="3734" w:type="dxa"/>
          </w:tcPr>
          <w:p w:rsidRPr="13AE81BB" w:rsidR="00567662" w:rsidP="13AE81BB" w:rsidRDefault="00B80847" w14:paraId="21A0EADF" w14:textId="7E899371">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jdedrick@student.umgc.edu</w:t>
            </w:r>
          </w:p>
        </w:tc>
      </w:tr>
      <w:tr w:rsidR="22596B2E" w:rsidTr="00FA0987" w14:paraId="458DD429" w14:textId="77777777">
        <w:tc>
          <w:tcPr>
            <w:tcW w:w="2875" w:type="dxa"/>
          </w:tcPr>
          <w:p w:rsidR="61BF8DCB" w:rsidP="13AE81BB" w:rsidRDefault="61BF8DCB" w14:paraId="24EB9111" w14:textId="09E5C815">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Business Analyst</w:t>
            </w:r>
          </w:p>
        </w:tc>
        <w:tc>
          <w:tcPr>
            <w:tcW w:w="2021" w:type="dxa"/>
          </w:tcPr>
          <w:p w:rsidR="61BF8DCB" w:rsidP="13AE81BB" w:rsidRDefault="61BF8DCB" w14:paraId="024D7C1A" w14:textId="3908A1D7">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Eugene Kim</w:t>
            </w:r>
          </w:p>
        </w:tc>
        <w:tc>
          <w:tcPr>
            <w:tcW w:w="3734" w:type="dxa"/>
          </w:tcPr>
          <w:p w:rsidR="61BF8DCB" w:rsidP="13AE81BB" w:rsidRDefault="61BF8DCB" w14:paraId="4A2F41EF" w14:textId="08BB1DEB">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ekim55@student.umgc.edu</w:t>
            </w:r>
          </w:p>
        </w:tc>
      </w:tr>
      <w:tr w:rsidR="22596B2E" w:rsidTr="00FA0987" w14:paraId="715A0DFC" w14:textId="77777777">
        <w:tc>
          <w:tcPr>
            <w:tcW w:w="2875" w:type="dxa"/>
          </w:tcPr>
          <w:p w:rsidR="61BF8DCB" w:rsidP="13AE81BB" w:rsidRDefault="61BF8DCB" w14:paraId="6CB5FB73" w14:textId="0E20A523">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Test Engineer</w:t>
            </w:r>
          </w:p>
        </w:tc>
        <w:tc>
          <w:tcPr>
            <w:tcW w:w="2021" w:type="dxa"/>
          </w:tcPr>
          <w:p w:rsidR="61BF8DCB" w:rsidP="13AE81BB" w:rsidRDefault="61BF8DCB" w14:paraId="680835A0" w14:textId="4BDB37B9">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Nicholas Ballo</w:t>
            </w:r>
          </w:p>
        </w:tc>
        <w:tc>
          <w:tcPr>
            <w:tcW w:w="3734" w:type="dxa"/>
          </w:tcPr>
          <w:p w:rsidR="61BF8DCB" w:rsidP="13AE81BB" w:rsidRDefault="61BF8DCB" w14:paraId="2FCDD90C" w14:textId="562EA10B">
            <w:p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nballo@umgc.edu</w:t>
            </w:r>
          </w:p>
        </w:tc>
      </w:tr>
    </w:tbl>
    <w:p w:rsidRPr="00FA0987" w:rsidR="22596B2E" w:rsidP="00FA0987" w:rsidRDefault="00F01C3B" w14:paraId="62F2416C" w14:textId="2C7BABD1">
      <w:pPr>
        <w:jc w:val="cente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Table 4. </w:t>
      </w:r>
      <w:r>
        <w:rPr>
          <w:rFonts w:ascii="Times New Roman" w:hAnsi="Times New Roman" w:eastAsia="Times New Roman" w:cs="Times New Roman"/>
          <w:sz w:val="24"/>
          <w:szCs w:val="24"/>
        </w:rPr>
        <w:t>Dialogflow Team</w:t>
      </w:r>
    </w:p>
    <w:p w:rsidRPr="00FA0987" w:rsidR="61BF8DCB" w:rsidP="00FA0987" w:rsidRDefault="61BF8DCB" w14:paraId="5600E899" w14:textId="41D49B32">
      <w:pPr>
        <w:keepNext/>
        <w:keepLines/>
        <w:ind w:left="720"/>
        <w:rPr>
          <w:rFonts w:ascii="Times New Roman" w:hAnsi="Times New Roman" w:eastAsia="Times New Roman" w:cs="Times New Roman"/>
          <w:i/>
          <w:iCs/>
          <w:sz w:val="24"/>
          <w:szCs w:val="24"/>
        </w:rPr>
      </w:pPr>
    </w:p>
    <w:tbl>
      <w:tblPr>
        <w:tblStyle w:val="TableGrid"/>
        <w:tblW w:w="0" w:type="auto"/>
        <w:tblInd w:w="720" w:type="dxa"/>
        <w:tblLook w:val="06A0" w:firstRow="1" w:lastRow="0" w:firstColumn="1" w:lastColumn="0" w:noHBand="1" w:noVBand="1"/>
      </w:tblPr>
      <w:tblGrid>
        <w:gridCol w:w="2801"/>
        <w:gridCol w:w="2096"/>
        <w:gridCol w:w="3733"/>
      </w:tblGrid>
      <w:tr w:rsidR="22596B2E" w:rsidTr="13AE81BB" w14:paraId="505E458E" w14:textId="77777777">
        <w:tc>
          <w:tcPr>
            <w:tcW w:w="2805" w:type="dxa"/>
          </w:tcPr>
          <w:p w:rsidR="22596B2E" w:rsidP="00FA0987" w:rsidRDefault="22596B2E" w14:paraId="3969C0F3" w14:textId="4E1B2EBA">
            <w:pPr>
              <w:keepNext/>
              <w:keepLines/>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Role</w:t>
            </w:r>
          </w:p>
        </w:tc>
        <w:tc>
          <w:tcPr>
            <w:tcW w:w="2100" w:type="dxa"/>
          </w:tcPr>
          <w:p w:rsidR="22596B2E" w:rsidP="00FA0987" w:rsidRDefault="22596B2E" w14:paraId="289A6371" w14:textId="24B39276">
            <w:pPr>
              <w:keepNext/>
              <w:keepLines/>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Team Member</w:t>
            </w:r>
          </w:p>
        </w:tc>
        <w:tc>
          <w:tcPr>
            <w:tcW w:w="3735" w:type="dxa"/>
          </w:tcPr>
          <w:p w:rsidR="22596B2E" w:rsidP="00FA0987" w:rsidRDefault="22596B2E" w14:paraId="50FD40A1" w14:textId="78C81448">
            <w:pPr>
              <w:keepNext/>
              <w:keepLines/>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Contact</w:t>
            </w:r>
          </w:p>
        </w:tc>
      </w:tr>
      <w:tr w:rsidR="22596B2E" w:rsidTr="13AE81BB" w14:paraId="75268B88" w14:textId="77777777">
        <w:tc>
          <w:tcPr>
            <w:tcW w:w="2805" w:type="dxa"/>
          </w:tcPr>
          <w:p w:rsidR="22596B2E" w:rsidP="00FA0987" w:rsidRDefault="22596B2E" w14:paraId="2957B81A" w14:textId="36F7FB35">
            <w:pPr>
              <w:keepNext/>
              <w:keepLines/>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Project Manager</w:t>
            </w:r>
          </w:p>
        </w:tc>
        <w:tc>
          <w:tcPr>
            <w:tcW w:w="2100" w:type="dxa"/>
          </w:tcPr>
          <w:p w:rsidR="21FBD899" w:rsidP="00FA0987" w:rsidRDefault="21FBD899" w14:paraId="470135A9" w14:textId="452AD8C8">
            <w:pPr>
              <w:keepNext/>
              <w:keepLines/>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Sylvia Lopez-Willis</w:t>
            </w:r>
          </w:p>
        </w:tc>
        <w:tc>
          <w:tcPr>
            <w:tcW w:w="3735" w:type="dxa"/>
          </w:tcPr>
          <w:p w:rsidR="21FBD899" w:rsidP="00FA0987" w:rsidRDefault="21FBD899" w14:paraId="4FE96051" w14:textId="61D0BE13">
            <w:pPr>
              <w:keepNext/>
              <w:keepLines/>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slopezwillis@student.umgc.edu</w:t>
            </w:r>
          </w:p>
        </w:tc>
      </w:tr>
      <w:tr w:rsidR="22596B2E" w:rsidTr="13AE81BB" w14:paraId="1083BF1E" w14:textId="77777777">
        <w:tc>
          <w:tcPr>
            <w:tcW w:w="2805" w:type="dxa"/>
          </w:tcPr>
          <w:p w:rsidR="22596B2E" w:rsidP="00FA0987" w:rsidRDefault="22596B2E" w14:paraId="45D01F4D" w14:textId="47DD7886">
            <w:pPr>
              <w:keepNext/>
              <w:keepLines/>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Lead Developer/DSO POC</w:t>
            </w:r>
          </w:p>
        </w:tc>
        <w:tc>
          <w:tcPr>
            <w:tcW w:w="2100" w:type="dxa"/>
          </w:tcPr>
          <w:p w:rsidR="6683220C" w:rsidP="00FA0987" w:rsidRDefault="6683220C" w14:paraId="20F8AE87" w14:textId="4E593D13">
            <w:pPr>
              <w:keepNext/>
              <w:keepLines/>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Karim Mansour</w:t>
            </w:r>
          </w:p>
        </w:tc>
        <w:tc>
          <w:tcPr>
            <w:tcW w:w="3735" w:type="dxa"/>
          </w:tcPr>
          <w:p w:rsidR="6683220C" w:rsidP="00FA0987" w:rsidRDefault="6683220C" w14:paraId="51060947" w14:textId="42A7CD4D">
            <w:pPr>
              <w:keepNext/>
              <w:keepLines/>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kmansour@student.umgc.edu</w:t>
            </w:r>
          </w:p>
        </w:tc>
      </w:tr>
      <w:tr w:rsidR="22596B2E" w:rsidTr="13AE81BB" w14:paraId="60DFAE3E" w14:textId="77777777">
        <w:tc>
          <w:tcPr>
            <w:tcW w:w="2805" w:type="dxa"/>
          </w:tcPr>
          <w:p w:rsidR="22596B2E" w:rsidP="00FA0987" w:rsidRDefault="22596B2E" w14:paraId="7B49314D" w14:textId="3A35DBEA">
            <w:pPr>
              <w:keepNext/>
              <w:keepLines/>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 xml:space="preserve">Developer </w:t>
            </w:r>
          </w:p>
        </w:tc>
        <w:tc>
          <w:tcPr>
            <w:tcW w:w="2100" w:type="dxa"/>
          </w:tcPr>
          <w:p w:rsidR="33AA35BD" w:rsidP="00FA0987" w:rsidRDefault="33AA35BD" w14:paraId="507D81E5" w14:textId="0FB0AA79">
            <w:pPr>
              <w:keepNext/>
              <w:keepLines/>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Bertina Lee</w:t>
            </w:r>
          </w:p>
        </w:tc>
        <w:tc>
          <w:tcPr>
            <w:tcW w:w="3735" w:type="dxa"/>
          </w:tcPr>
          <w:p w:rsidR="7E981594" w:rsidP="00FA0987" w:rsidRDefault="7E981594" w14:paraId="7B24A73A" w14:textId="5E7F41EC">
            <w:pPr>
              <w:keepNext/>
              <w:keepLines/>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blee99@student.umgc.edu</w:t>
            </w:r>
          </w:p>
        </w:tc>
      </w:tr>
      <w:tr w:rsidR="22596B2E" w:rsidTr="13AE81BB" w14:paraId="3BF0D721" w14:textId="77777777">
        <w:tc>
          <w:tcPr>
            <w:tcW w:w="2805" w:type="dxa"/>
          </w:tcPr>
          <w:p w:rsidR="22596B2E" w:rsidP="00FA0987" w:rsidRDefault="22596B2E" w14:paraId="530E425F" w14:textId="19820AAA">
            <w:pPr>
              <w:keepNext/>
              <w:keepLines/>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Developer</w:t>
            </w:r>
          </w:p>
        </w:tc>
        <w:tc>
          <w:tcPr>
            <w:tcW w:w="2100" w:type="dxa"/>
          </w:tcPr>
          <w:p w:rsidR="435CDD92" w:rsidP="00FA0987" w:rsidRDefault="435CDD92" w14:paraId="449B6CF7" w14:textId="33773DDE">
            <w:pPr>
              <w:keepNext/>
              <w:keepLines/>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Brian Malott</w:t>
            </w:r>
          </w:p>
        </w:tc>
        <w:tc>
          <w:tcPr>
            <w:tcW w:w="3735" w:type="dxa"/>
          </w:tcPr>
          <w:p w:rsidR="1DF83738" w:rsidP="00FA0987" w:rsidRDefault="1DF83738" w14:paraId="6FA675B4" w14:textId="0EE90634">
            <w:pPr>
              <w:keepNext/>
              <w:keepLines/>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jmalott@student.umgc.edu</w:t>
            </w:r>
          </w:p>
        </w:tc>
      </w:tr>
      <w:tr w:rsidR="22596B2E" w:rsidTr="13AE81BB" w14:paraId="6026E2CC" w14:textId="77777777">
        <w:tc>
          <w:tcPr>
            <w:tcW w:w="2805" w:type="dxa"/>
          </w:tcPr>
          <w:p w:rsidR="69AF50B1" w:rsidP="00FA0987" w:rsidRDefault="69AF50B1" w14:paraId="2E21E0E1" w14:textId="1980664F">
            <w:pPr>
              <w:keepNext/>
              <w:keepLines/>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Developer</w:t>
            </w:r>
          </w:p>
        </w:tc>
        <w:tc>
          <w:tcPr>
            <w:tcW w:w="2100" w:type="dxa"/>
          </w:tcPr>
          <w:p w:rsidR="35AE8DA4" w:rsidP="00FA0987" w:rsidRDefault="35AE8DA4" w14:paraId="5534EA18" w14:textId="6DE322E6">
            <w:pPr>
              <w:keepNext/>
              <w:keepLines/>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Komi Noukafou</w:t>
            </w:r>
          </w:p>
        </w:tc>
        <w:tc>
          <w:tcPr>
            <w:tcW w:w="3735" w:type="dxa"/>
          </w:tcPr>
          <w:p w:rsidR="1147A69F" w:rsidP="00FA0987" w:rsidRDefault="1147A69F" w14:paraId="59AF6806" w14:textId="2F9E5704">
            <w:pPr>
              <w:keepNext/>
              <w:keepLines/>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knoukafou@student.umgc.edu</w:t>
            </w:r>
          </w:p>
        </w:tc>
      </w:tr>
      <w:tr w:rsidR="005B4A7C" w:rsidTr="13AE81BB" w14:paraId="654C96FC" w14:textId="77777777">
        <w:tc>
          <w:tcPr>
            <w:tcW w:w="2805" w:type="dxa"/>
          </w:tcPr>
          <w:p w:rsidRPr="13AE81BB" w:rsidR="005B4A7C" w:rsidP="00FA0987" w:rsidRDefault="005B4A7C" w14:paraId="52EE0FE6" w14:textId="479055C7">
            <w:pPr>
              <w:keepNext/>
              <w:keepLines/>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Developer</w:t>
            </w:r>
          </w:p>
        </w:tc>
        <w:tc>
          <w:tcPr>
            <w:tcW w:w="2100" w:type="dxa"/>
          </w:tcPr>
          <w:p w:rsidRPr="13AE81BB" w:rsidR="005B4A7C" w:rsidP="00FA0987" w:rsidRDefault="00B915E7" w14:paraId="11E4C5E5" w14:textId="4B66B5EF">
            <w:pPr>
              <w:keepNext/>
              <w:keepLines/>
              <w:rPr>
                <w:rFonts w:ascii="Times New Roman" w:hAnsi="Times New Roman" w:eastAsia="Times New Roman" w:cs="Times New Roman"/>
                <w:sz w:val="24"/>
                <w:szCs w:val="24"/>
              </w:rPr>
            </w:pPr>
            <w:r>
              <w:rPr>
                <w:rFonts w:ascii="Times New Roman" w:hAnsi="Times New Roman" w:eastAsia="Times New Roman" w:cs="Times New Roman"/>
                <w:sz w:val="24"/>
                <w:szCs w:val="24"/>
              </w:rPr>
              <w:t>Joselito Ocampo</w:t>
            </w:r>
          </w:p>
        </w:tc>
        <w:tc>
          <w:tcPr>
            <w:tcW w:w="3735" w:type="dxa"/>
          </w:tcPr>
          <w:p w:rsidRPr="13AE81BB" w:rsidR="005B4A7C" w:rsidP="00FA0987" w:rsidRDefault="006678C0" w14:paraId="1088A5C8" w14:textId="55F91409">
            <w:pPr>
              <w:keepNext/>
              <w:keepLines/>
              <w:rPr>
                <w:rFonts w:ascii="Times New Roman" w:hAnsi="Times New Roman" w:eastAsia="Times New Roman" w:cs="Times New Roman"/>
                <w:sz w:val="24"/>
                <w:szCs w:val="24"/>
              </w:rPr>
            </w:pPr>
            <w:r>
              <w:rPr>
                <w:rFonts w:ascii="Times New Roman" w:hAnsi="Times New Roman" w:eastAsia="Times New Roman" w:cs="Times New Roman"/>
                <w:sz w:val="24"/>
                <w:szCs w:val="24"/>
              </w:rPr>
              <w:t>j</w:t>
            </w:r>
            <w:r w:rsidR="00B915E7">
              <w:rPr>
                <w:rFonts w:ascii="Times New Roman" w:hAnsi="Times New Roman" w:eastAsia="Times New Roman" w:cs="Times New Roman"/>
                <w:sz w:val="24"/>
                <w:szCs w:val="24"/>
              </w:rPr>
              <w:t>ocamo42</w:t>
            </w:r>
            <w:r>
              <w:rPr>
                <w:rFonts w:ascii="Times New Roman" w:hAnsi="Times New Roman" w:eastAsia="Times New Roman" w:cs="Times New Roman"/>
                <w:sz w:val="24"/>
                <w:szCs w:val="24"/>
              </w:rPr>
              <w:t>6@gmail.com</w:t>
            </w:r>
          </w:p>
        </w:tc>
      </w:tr>
      <w:tr w:rsidR="005B4A7C" w:rsidTr="13AE81BB" w14:paraId="40A4EA3C" w14:textId="77777777">
        <w:tc>
          <w:tcPr>
            <w:tcW w:w="2805" w:type="dxa"/>
          </w:tcPr>
          <w:p w:rsidRPr="13AE81BB" w:rsidR="005B4A7C" w:rsidP="00FA0987" w:rsidRDefault="006678C0" w14:paraId="08215154" w14:textId="6A87E845">
            <w:pPr>
              <w:keepNext/>
              <w:keepLines/>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Business Analyst</w:t>
            </w:r>
          </w:p>
        </w:tc>
        <w:tc>
          <w:tcPr>
            <w:tcW w:w="2100" w:type="dxa"/>
          </w:tcPr>
          <w:p w:rsidRPr="13AE81BB" w:rsidR="005B4A7C" w:rsidP="00FA0987" w:rsidRDefault="004F7E88" w14:paraId="0139AAB5" w14:textId="65CF1FEB">
            <w:pPr>
              <w:keepNext/>
              <w:keepLines/>
              <w:rPr>
                <w:rFonts w:ascii="Times New Roman" w:hAnsi="Times New Roman" w:eastAsia="Times New Roman" w:cs="Times New Roman"/>
                <w:sz w:val="24"/>
                <w:szCs w:val="24"/>
              </w:rPr>
            </w:pPr>
            <w:r>
              <w:rPr>
                <w:rFonts w:ascii="Times New Roman" w:hAnsi="Times New Roman" w:eastAsia="Times New Roman" w:cs="Times New Roman"/>
                <w:sz w:val="24"/>
                <w:szCs w:val="24"/>
              </w:rPr>
              <w:t>Ermias Seyo</w:t>
            </w:r>
            <w:r w:rsidR="0094760F">
              <w:rPr>
                <w:rFonts w:ascii="Times New Roman" w:hAnsi="Times New Roman" w:eastAsia="Times New Roman" w:cs="Times New Roman"/>
                <w:sz w:val="24"/>
                <w:szCs w:val="24"/>
              </w:rPr>
              <w:t>um</w:t>
            </w:r>
          </w:p>
        </w:tc>
        <w:tc>
          <w:tcPr>
            <w:tcW w:w="3735" w:type="dxa"/>
          </w:tcPr>
          <w:p w:rsidRPr="13AE81BB" w:rsidR="005B4A7C" w:rsidP="00FA0987" w:rsidRDefault="0094760F" w14:paraId="1C569528" w14:textId="2BE35110">
            <w:pPr>
              <w:keepNext/>
              <w:keepLines/>
              <w:rPr>
                <w:rFonts w:ascii="Times New Roman" w:hAnsi="Times New Roman" w:eastAsia="Times New Roman" w:cs="Times New Roman"/>
                <w:sz w:val="24"/>
                <w:szCs w:val="24"/>
              </w:rPr>
            </w:pPr>
            <w:r>
              <w:rPr>
                <w:rFonts w:ascii="Times New Roman" w:hAnsi="Times New Roman" w:eastAsia="Times New Roman" w:cs="Times New Roman"/>
                <w:sz w:val="24"/>
                <w:szCs w:val="24"/>
              </w:rPr>
              <w:t>eseyoum@student.umgc.edu</w:t>
            </w:r>
          </w:p>
        </w:tc>
      </w:tr>
      <w:tr w:rsidR="22596B2E" w:rsidTr="13AE81BB" w14:paraId="10F89C35" w14:textId="77777777">
        <w:tc>
          <w:tcPr>
            <w:tcW w:w="2805" w:type="dxa"/>
          </w:tcPr>
          <w:p w:rsidR="22596B2E" w:rsidP="00FA0987" w:rsidRDefault="22596B2E" w14:paraId="74CC98B9" w14:textId="0E20A523">
            <w:pPr>
              <w:keepNext/>
              <w:keepLines/>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Test Engineer</w:t>
            </w:r>
          </w:p>
        </w:tc>
        <w:tc>
          <w:tcPr>
            <w:tcW w:w="2100" w:type="dxa"/>
          </w:tcPr>
          <w:p w:rsidR="29277E3C" w:rsidP="00FA0987" w:rsidRDefault="29277E3C" w14:paraId="2797F84A" w14:textId="2872F1D8">
            <w:pPr>
              <w:keepNext/>
              <w:keepLines/>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Sompon Boontho</w:t>
            </w:r>
          </w:p>
        </w:tc>
        <w:tc>
          <w:tcPr>
            <w:tcW w:w="3735" w:type="dxa"/>
          </w:tcPr>
          <w:p w:rsidR="1E89ABEB" w:rsidP="00FA0987" w:rsidRDefault="1E89ABEB" w14:paraId="76BE3F12" w14:textId="7E06ACE6">
            <w:pPr>
              <w:keepNext/>
              <w:keepLines/>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sboontho@hotmail.com</w:t>
            </w:r>
          </w:p>
        </w:tc>
      </w:tr>
    </w:tbl>
    <w:p w:rsidRPr="00FA0987" w:rsidR="22596B2E" w:rsidP="00FA0987" w:rsidRDefault="0094760F" w14:paraId="3F018A8A" w14:textId="554CE977">
      <w:pPr>
        <w:keepNext/>
        <w:keepLines/>
        <w:jc w:val="cente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Table 5. </w:t>
      </w:r>
      <w:r>
        <w:rPr>
          <w:rFonts w:ascii="Times New Roman" w:hAnsi="Times New Roman" w:eastAsia="Times New Roman" w:cs="Times New Roman"/>
          <w:sz w:val="24"/>
          <w:szCs w:val="24"/>
        </w:rPr>
        <w:t>Mobile Team</w:t>
      </w:r>
    </w:p>
    <w:p w:rsidR="72650540" w:rsidP="13AE81BB" w:rsidRDefault="72650540" w14:paraId="5619E090" w14:textId="4DC1AB42">
      <w:pPr>
        <w:rPr>
          <w:rFonts w:ascii="Times New Roman" w:hAnsi="Times New Roman" w:eastAsia="Times New Roman" w:cs="Times New Roman"/>
          <w:b/>
          <w:bCs/>
          <w:sz w:val="24"/>
          <w:szCs w:val="24"/>
        </w:rPr>
      </w:pPr>
    </w:p>
    <w:p w:rsidR="00853854" w:rsidP="13AE81BB" w:rsidRDefault="038233A6" w14:paraId="7FCE888B" w14:textId="47D58090">
      <w:pPr>
        <w:pStyle w:val="Heading2"/>
        <w:rPr>
          <w:rFonts w:ascii="Times New Roman" w:hAnsi="Times New Roman" w:eastAsia="Times New Roman" w:cs="Times New Roman"/>
          <w:b w:val="0"/>
        </w:rPr>
      </w:pPr>
      <w:bookmarkStart w:name="_Toc63151828" w:id="24"/>
      <w:bookmarkStart w:name="_Toc66798841" w:id="25"/>
      <w:r w:rsidRPr="13AE81BB">
        <w:rPr>
          <w:rFonts w:ascii="Times New Roman" w:hAnsi="Times New Roman" w:eastAsia="Times New Roman" w:cs="Times New Roman"/>
          <w:b w:val="0"/>
        </w:rPr>
        <w:t>2.5</w:t>
      </w:r>
      <w:r>
        <w:tab/>
      </w:r>
      <w:r w:rsidRPr="13AE81BB">
        <w:rPr>
          <w:rFonts w:ascii="Times New Roman" w:hAnsi="Times New Roman" w:eastAsia="Times New Roman" w:cs="Times New Roman"/>
          <w:b w:val="0"/>
        </w:rPr>
        <w:t>Cost Analysis</w:t>
      </w:r>
      <w:bookmarkEnd w:id="24"/>
      <w:bookmarkEnd w:id="25"/>
    </w:p>
    <w:p w:rsidR="4F7302D3" w:rsidP="13AE81BB" w:rsidRDefault="4F7302D3" w14:paraId="7734EC3F" w14:textId="79F24B43">
      <w:pPr>
        <w:rPr>
          <w:rFonts w:ascii="Times New Roman" w:hAnsi="Times New Roman" w:eastAsia="Times New Roman" w:cs="Times New Roman"/>
        </w:rPr>
      </w:pPr>
    </w:p>
    <w:p w:rsidR="1BAC5509" w:rsidP="13AE81BB" w:rsidRDefault="1BAC5509" w14:paraId="570219B6" w14:textId="711E8FEB">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It is the mission of the Dev</w:t>
      </w:r>
      <w:r w:rsidRPr="13AE81BB" w:rsidR="10BD95E3">
        <w:rPr>
          <w:rFonts w:ascii="Times New Roman" w:hAnsi="Times New Roman" w:eastAsia="Times New Roman" w:cs="Times New Roman"/>
          <w:sz w:val="24"/>
          <w:szCs w:val="24"/>
        </w:rPr>
        <w:t>Sec</w:t>
      </w:r>
      <w:r w:rsidRPr="13AE81BB">
        <w:rPr>
          <w:rFonts w:ascii="Times New Roman" w:hAnsi="Times New Roman" w:eastAsia="Times New Roman" w:cs="Times New Roman"/>
          <w:sz w:val="24"/>
          <w:szCs w:val="24"/>
        </w:rPr>
        <w:t>Ops team to provide all project teams and the Project-Sponsors a little to no cost solutions to on which to develop, deliver, and prototype software deliverables. Within these boundaries, the expected cost of all project-related expenditures is non-existence to n</w:t>
      </w:r>
      <w:r w:rsidRPr="13AE81BB" w:rsidR="57918258">
        <w:rPr>
          <w:rFonts w:ascii="Times New Roman" w:hAnsi="Times New Roman" w:eastAsia="Times New Roman" w:cs="Times New Roman"/>
          <w:sz w:val="24"/>
          <w:szCs w:val="24"/>
        </w:rPr>
        <w:t>egligible</w:t>
      </w:r>
      <w:r w:rsidRPr="13AE81BB">
        <w:rPr>
          <w:rFonts w:ascii="Times New Roman" w:hAnsi="Times New Roman" w:eastAsia="Times New Roman" w:cs="Times New Roman"/>
          <w:sz w:val="24"/>
          <w:szCs w:val="24"/>
        </w:rPr>
        <w:t>. Providing a no-cost solution limits the capability of the deliverable products to operate in the realm of open-source, freely available platforms. If accepted, the Project Sponsor may expand the capabilities of the specified deliverables at their discretion; however, they accept all cost increase from the expansions of said products.</w:t>
      </w:r>
    </w:p>
    <w:p w:rsidR="1BAC5509" w:rsidP="13AE81BB" w:rsidRDefault="1BAC5509" w14:paraId="4AB59221" w14:textId="275D5024">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While the project teams may exercise their independence and utilize</w:t>
      </w:r>
      <w:r w:rsidRPr="13AE81BB" w:rsidR="223AEB28">
        <w:rPr>
          <w:rFonts w:ascii="Times New Roman" w:hAnsi="Times New Roman" w:eastAsia="Times New Roman" w:cs="Times New Roman"/>
          <w:sz w:val="24"/>
          <w:szCs w:val="24"/>
        </w:rPr>
        <w:t xml:space="preserve"> </w:t>
      </w:r>
      <w:r w:rsidRPr="13AE81BB">
        <w:rPr>
          <w:rFonts w:ascii="Times New Roman" w:hAnsi="Times New Roman" w:eastAsia="Times New Roman" w:cs="Times New Roman"/>
          <w:sz w:val="24"/>
          <w:szCs w:val="24"/>
        </w:rPr>
        <w:t>any for-cost products in their internal development operations</w:t>
      </w:r>
      <w:r w:rsidRPr="13AE81BB" w:rsidR="03E2F98B">
        <w:rPr>
          <w:rFonts w:ascii="Times New Roman" w:hAnsi="Times New Roman" w:eastAsia="Times New Roman" w:cs="Times New Roman"/>
          <w:sz w:val="24"/>
          <w:szCs w:val="24"/>
        </w:rPr>
        <w:t xml:space="preserve">, </w:t>
      </w:r>
      <w:r w:rsidRPr="13AE81BB">
        <w:rPr>
          <w:rFonts w:ascii="Times New Roman" w:hAnsi="Times New Roman" w:eastAsia="Times New Roman" w:cs="Times New Roman"/>
          <w:sz w:val="24"/>
          <w:szCs w:val="24"/>
        </w:rPr>
        <w:t>the team cannot pass such expenses on to the client. Lastly, after the Capstone specified timeline, the teams must offer their deliverables in a non-expenditure acquired deployment solution.</w:t>
      </w:r>
    </w:p>
    <w:p w:rsidR="004F14E1" w:rsidP="13AE81BB" w:rsidRDefault="004F14E1" w14:paraId="0DC0A4AC" w14:textId="18E943AA">
      <w:pPr>
        <w:pStyle w:val="Heading1"/>
        <w:rPr>
          <w:rFonts w:ascii="Times New Roman" w:hAnsi="Times New Roman" w:eastAsia="Times New Roman" w:cs="Times New Roman"/>
        </w:rPr>
      </w:pPr>
      <w:bookmarkStart w:name="_Toc63151829" w:id="26"/>
      <w:bookmarkStart w:name="_Toc66798842" w:id="27"/>
      <w:r w:rsidRPr="13AE81BB">
        <w:rPr>
          <w:rFonts w:ascii="Times New Roman" w:hAnsi="Times New Roman" w:eastAsia="Times New Roman" w:cs="Times New Roman"/>
        </w:rPr>
        <w:t>3.</w:t>
      </w:r>
      <w:r>
        <w:tab/>
      </w:r>
      <w:r w:rsidRPr="13AE81BB" w:rsidR="00853854">
        <w:rPr>
          <w:rFonts w:ascii="Times New Roman" w:hAnsi="Times New Roman" w:eastAsia="Times New Roman" w:cs="Times New Roman"/>
        </w:rPr>
        <w:t>Execution</w:t>
      </w:r>
      <w:bookmarkEnd w:id="26"/>
      <w:bookmarkEnd w:id="27"/>
    </w:p>
    <w:p w:rsidR="78A93BD1" w:rsidP="13AE81BB" w:rsidRDefault="78A93BD1" w14:paraId="19825E9C" w14:textId="381E5857">
      <w:pPr>
        <w:rPr>
          <w:rFonts w:ascii="Times New Roman" w:hAnsi="Times New Roman" w:eastAsia="Times New Roman" w:cs="Times New Roman"/>
        </w:rPr>
      </w:pPr>
    </w:p>
    <w:p w:rsidRPr="0075093D" w:rsidR="00082920" w:rsidP="13AE81BB" w:rsidRDefault="16D6AD39" w14:paraId="327A0E69" w14:textId="32D6DDA4">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Given the support nature of the Dev</w:t>
      </w:r>
      <w:r w:rsidRPr="13AE81BB" w:rsidR="423BFEE1">
        <w:rPr>
          <w:rFonts w:ascii="Times New Roman" w:hAnsi="Times New Roman" w:eastAsia="Times New Roman" w:cs="Times New Roman"/>
          <w:sz w:val="24"/>
          <w:szCs w:val="24"/>
        </w:rPr>
        <w:t>Sec</w:t>
      </w:r>
      <w:r w:rsidRPr="13AE81BB">
        <w:rPr>
          <w:rFonts w:ascii="Times New Roman" w:hAnsi="Times New Roman" w:eastAsia="Times New Roman" w:cs="Times New Roman"/>
          <w:sz w:val="24"/>
          <w:szCs w:val="24"/>
        </w:rPr>
        <w:t>Ops team, it is logical that any p</w:t>
      </w:r>
      <w:r w:rsidRPr="13AE81BB" w:rsidR="09DBAA5E">
        <w:rPr>
          <w:rFonts w:ascii="Times New Roman" w:hAnsi="Times New Roman" w:eastAsia="Times New Roman" w:cs="Times New Roman"/>
          <w:sz w:val="24"/>
          <w:szCs w:val="24"/>
        </w:rPr>
        <w:t xml:space="preserve">roposed </w:t>
      </w:r>
      <w:r w:rsidRPr="13AE81BB">
        <w:rPr>
          <w:rFonts w:ascii="Times New Roman" w:hAnsi="Times New Roman" w:eastAsia="Times New Roman" w:cs="Times New Roman"/>
          <w:sz w:val="24"/>
          <w:szCs w:val="24"/>
        </w:rPr>
        <w:t>internal project schedule put forth is significantly influenced by given project teams' ability to meet and deliver artifacts on schedule. As such, the Dev</w:t>
      </w:r>
      <w:r w:rsidRPr="13AE81BB" w:rsidR="22BF1D4A">
        <w:rPr>
          <w:rFonts w:ascii="Times New Roman" w:hAnsi="Times New Roman" w:eastAsia="Times New Roman" w:cs="Times New Roman"/>
          <w:sz w:val="24"/>
          <w:szCs w:val="24"/>
        </w:rPr>
        <w:t>Sec</w:t>
      </w:r>
      <w:r w:rsidRPr="13AE81BB">
        <w:rPr>
          <w:rFonts w:ascii="Times New Roman" w:hAnsi="Times New Roman" w:eastAsia="Times New Roman" w:cs="Times New Roman"/>
          <w:sz w:val="24"/>
          <w:szCs w:val="24"/>
        </w:rPr>
        <w:t xml:space="preserve">Ops team reserves the right to make changes to the deliverable timeline within </w:t>
      </w:r>
      <w:r w:rsidRPr="13AE81BB" w:rsidR="04451BC7">
        <w:rPr>
          <w:rFonts w:ascii="Times New Roman" w:hAnsi="Times New Roman" w:eastAsia="Times New Roman" w:cs="Times New Roman"/>
          <w:sz w:val="24"/>
          <w:szCs w:val="24"/>
        </w:rPr>
        <w:t xml:space="preserve">five </w:t>
      </w:r>
      <w:r w:rsidRPr="13AE81BB" w:rsidR="33E9484C">
        <w:rPr>
          <w:rFonts w:ascii="Times New Roman" w:hAnsi="Times New Roman" w:eastAsia="Times New Roman" w:cs="Times New Roman"/>
          <w:sz w:val="24"/>
          <w:szCs w:val="24"/>
        </w:rPr>
        <w:t>(</w:t>
      </w:r>
      <w:r w:rsidRPr="13AE81BB">
        <w:rPr>
          <w:rFonts w:ascii="Times New Roman" w:hAnsi="Times New Roman" w:eastAsia="Times New Roman" w:cs="Times New Roman"/>
          <w:sz w:val="24"/>
          <w:szCs w:val="24"/>
        </w:rPr>
        <w:t>5</w:t>
      </w:r>
      <w:r w:rsidRPr="13AE81BB" w:rsidR="7B629766">
        <w:rPr>
          <w:rFonts w:ascii="Times New Roman" w:hAnsi="Times New Roman" w:eastAsia="Times New Roman" w:cs="Times New Roman"/>
          <w:sz w:val="24"/>
          <w:szCs w:val="24"/>
        </w:rPr>
        <w:t>)</w:t>
      </w:r>
      <w:r w:rsidRPr="13AE81BB">
        <w:rPr>
          <w:rFonts w:ascii="Times New Roman" w:hAnsi="Times New Roman" w:eastAsia="Times New Roman" w:cs="Times New Roman"/>
          <w:sz w:val="24"/>
          <w:szCs w:val="24"/>
        </w:rPr>
        <w:t xml:space="preserve"> days of a set milestone, utilizing the </w:t>
      </w:r>
      <w:r w:rsidRPr="13AE81BB" w:rsidR="610AE45E">
        <w:rPr>
          <w:rFonts w:ascii="Times New Roman" w:hAnsi="Times New Roman" w:eastAsia="Times New Roman" w:cs="Times New Roman"/>
          <w:sz w:val="24"/>
          <w:szCs w:val="24"/>
        </w:rPr>
        <w:t>above</w:t>
      </w:r>
      <w:r w:rsidRPr="13AE81BB">
        <w:rPr>
          <w:rFonts w:ascii="Times New Roman" w:hAnsi="Times New Roman" w:eastAsia="Times New Roman" w:cs="Times New Roman"/>
          <w:sz w:val="24"/>
          <w:szCs w:val="24"/>
        </w:rPr>
        <w:t xml:space="preserve"> communication plan.</w:t>
      </w:r>
    </w:p>
    <w:p w:rsidR="4ACE912B" w:rsidP="13AE81BB" w:rsidRDefault="4ACE912B" w14:paraId="2B247423" w14:textId="1AFB5CCF">
      <w:pPr>
        <w:pStyle w:val="Heading2"/>
        <w:rPr>
          <w:rFonts w:ascii="Times New Roman" w:hAnsi="Times New Roman" w:eastAsia="Times New Roman" w:cs="Times New Roman"/>
          <w:b w:val="0"/>
        </w:rPr>
      </w:pPr>
      <w:bookmarkStart w:name="_Toc63151830" w:id="28"/>
      <w:bookmarkStart w:name="_Toc66798843" w:id="29"/>
      <w:r w:rsidRPr="13AE81BB">
        <w:rPr>
          <w:rFonts w:ascii="Times New Roman" w:hAnsi="Times New Roman" w:eastAsia="Times New Roman" w:cs="Times New Roman"/>
          <w:b w:val="0"/>
        </w:rPr>
        <w:lastRenderedPageBreak/>
        <w:t xml:space="preserve">3.1 </w:t>
      </w:r>
      <w:r>
        <w:tab/>
      </w:r>
      <w:r w:rsidRPr="13AE81BB" w:rsidR="038233A6">
        <w:rPr>
          <w:rFonts w:ascii="Times New Roman" w:hAnsi="Times New Roman" w:eastAsia="Times New Roman" w:cs="Times New Roman"/>
          <w:b w:val="0"/>
        </w:rPr>
        <w:t>Methodology</w:t>
      </w:r>
      <w:bookmarkEnd w:id="28"/>
      <w:bookmarkEnd w:id="29"/>
      <w:r>
        <w:br/>
      </w:r>
    </w:p>
    <w:p w:rsidR="3BC2DF48" w:rsidP="13AE81BB" w:rsidRDefault="42E50A81" w14:paraId="47DAFCE1" w14:textId="378A29A2">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 xml:space="preserve">The Capstone project is </w:t>
      </w:r>
      <w:r w:rsidRPr="13AE81BB" w:rsidR="75D604B4">
        <w:rPr>
          <w:rFonts w:ascii="Times New Roman" w:hAnsi="Times New Roman" w:eastAsia="Times New Roman" w:cs="Times New Roman"/>
          <w:sz w:val="24"/>
          <w:szCs w:val="24"/>
        </w:rPr>
        <w:t>o</w:t>
      </w:r>
      <w:r w:rsidRPr="13AE81BB">
        <w:rPr>
          <w:rFonts w:ascii="Times New Roman" w:hAnsi="Times New Roman" w:eastAsia="Times New Roman" w:cs="Times New Roman"/>
          <w:sz w:val="24"/>
          <w:szCs w:val="24"/>
        </w:rPr>
        <w:t>rganized in a 12-week</w:t>
      </w:r>
      <w:r w:rsidRPr="13AE81BB" w:rsidR="1529FF0C">
        <w:rPr>
          <w:rFonts w:ascii="Times New Roman" w:hAnsi="Times New Roman" w:eastAsia="Times New Roman" w:cs="Times New Roman"/>
          <w:sz w:val="24"/>
          <w:szCs w:val="24"/>
        </w:rPr>
        <w:t xml:space="preserve"> </w:t>
      </w:r>
      <w:r w:rsidRPr="13AE81BB" w:rsidR="4173B3E7">
        <w:rPr>
          <w:rFonts w:ascii="Times New Roman" w:hAnsi="Times New Roman" w:eastAsia="Times New Roman" w:cs="Times New Roman"/>
          <w:sz w:val="24"/>
          <w:szCs w:val="24"/>
        </w:rPr>
        <w:t xml:space="preserve">session </w:t>
      </w:r>
      <w:r w:rsidRPr="13AE81BB" w:rsidR="1529FF0C">
        <w:rPr>
          <w:rFonts w:ascii="Times New Roman" w:hAnsi="Times New Roman" w:eastAsia="Times New Roman" w:cs="Times New Roman"/>
          <w:sz w:val="24"/>
          <w:szCs w:val="24"/>
        </w:rPr>
        <w:t>starting January 13, 2021 with</w:t>
      </w:r>
      <w:r w:rsidRPr="13AE81BB" w:rsidR="0D961F72">
        <w:rPr>
          <w:rFonts w:ascii="Times New Roman" w:hAnsi="Times New Roman" w:eastAsia="Times New Roman" w:cs="Times New Roman"/>
          <w:sz w:val="24"/>
          <w:szCs w:val="24"/>
        </w:rPr>
        <w:t xml:space="preserve"> a</w:t>
      </w:r>
      <w:r w:rsidRPr="13AE81BB">
        <w:rPr>
          <w:rFonts w:ascii="Times New Roman" w:hAnsi="Times New Roman" w:eastAsia="Times New Roman" w:cs="Times New Roman"/>
          <w:sz w:val="24"/>
          <w:szCs w:val="24"/>
        </w:rPr>
        <w:t xml:space="preserve"> four-phase approach identified by Milestones 1 thr</w:t>
      </w:r>
      <w:r w:rsidRPr="13AE81BB" w:rsidR="028D30BD">
        <w:rPr>
          <w:rFonts w:ascii="Times New Roman" w:hAnsi="Times New Roman" w:eastAsia="Times New Roman" w:cs="Times New Roman"/>
          <w:sz w:val="24"/>
          <w:szCs w:val="24"/>
        </w:rPr>
        <w:t xml:space="preserve">ough </w:t>
      </w:r>
      <w:r w:rsidRPr="13AE81BB">
        <w:rPr>
          <w:rFonts w:ascii="Times New Roman" w:hAnsi="Times New Roman" w:eastAsia="Times New Roman" w:cs="Times New Roman"/>
          <w:sz w:val="24"/>
          <w:szCs w:val="24"/>
        </w:rPr>
        <w:t>4.  With this specification, each phase has a definitive start/stop marker, with measurable criteria for success (identified by team-specified deliverable</w:t>
      </w:r>
      <w:r w:rsidRPr="13AE81BB" w:rsidR="3A4FDEB0">
        <w:rPr>
          <w:rFonts w:ascii="Times New Roman" w:hAnsi="Times New Roman" w:eastAsia="Times New Roman" w:cs="Times New Roman"/>
          <w:sz w:val="24"/>
          <w:szCs w:val="24"/>
        </w:rPr>
        <w:t>s</w:t>
      </w:r>
      <w:r w:rsidRPr="13AE81BB">
        <w:rPr>
          <w:rFonts w:ascii="Times New Roman" w:hAnsi="Times New Roman" w:eastAsia="Times New Roman" w:cs="Times New Roman"/>
          <w:sz w:val="24"/>
          <w:szCs w:val="24"/>
        </w:rPr>
        <w:t>) that closes before the next phase. However, acknowledging the dynamic nature and scope of each software development initiative, changes or decisions from earlier phases may be revisited</w:t>
      </w:r>
      <w:r w:rsidRPr="13AE81BB" w:rsidR="20D1E1B7">
        <w:rPr>
          <w:rFonts w:ascii="Times New Roman" w:hAnsi="Times New Roman" w:eastAsia="Times New Roman" w:cs="Times New Roman"/>
          <w:sz w:val="24"/>
          <w:szCs w:val="24"/>
        </w:rPr>
        <w:t>. N</w:t>
      </w:r>
      <w:r w:rsidRPr="13AE81BB" w:rsidR="0DA44449">
        <w:rPr>
          <w:rFonts w:ascii="Times New Roman" w:hAnsi="Times New Roman" w:eastAsia="Times New Roman" w:cs="Times New Roman"/>
          <w:sz w:val="24"/>
          <w:szCs w:val="24"/>
        </w:rPr>
        <w:t>evertheless, this is done within firm adherence to the specified</w:t>
      </w:r>
      <w:r w:rsidRPr="13AE81BB" w:rsidR="1073FA71">
        <w:rPr>
          <w:rFonts w:ascii="Times New Roman" w:hAnsi="Times New Roman" w:eastAsia="Times New Roman" w:cs="Times New Roman"/>
          <w:sz w:val="24"/>
          <w:szCs w:val="24"/>
        </w:rPr>
        <w:t xml:space="preserve"> Change Management Plan (CGMP)</w:t>
      </w:r>
      <w:r w:rsidRPr="13AE81BB" w:rsidR="0DA44449">
        <w:rPr>
          <w:rFonts w:ascii="Times New Roman" w:hAnsi="Times New Roman" w:eastAsia="Times New Roman" w:cs="Times New Roman"/>
          <w:sz w:val="24"/>
          <w:szCs w:val="24"/>
        </w:rPr>
        <w:t>. The included project schedule provides an outline of each of the major phases, with expected milestones.</w:t>
      </w:r>
    </w:p>
    <w:p w:rsidR="00A755E9" w:rsidP="13AE81BB" w:rsidRDefault="00A755E9" w14:paraId="5BD7FD99" w14:textId="67C6ED30">
      <w:pPr>
        <w:pStyle w:val="Heading2"/>
        <w:rPr>
          <w:rFonts w:ascii="Times New Roman" w:hAnsi="Times New Roman" w:eastAsia="Times New Roman" w:cs="Times New Roman"/>
          <w:b w:val="0"/>
        </w:rPr>
      </w:pPr>
      <w:bookmarkStart w:name="_Toc63151831" w:id="30"/>
      <w:bookmarkStart w:name="_Toc66798844" w:id="31"/>
      <w:r w:rsidRPr="13AE81BB">
        <w:rPr>
          <w:rFonts w:ascii="Times New Roman" w:hAnsi="Times New Roman" w:eastAsia="Times New Roman" w:cs="Times New Roman"/>
          <w:b w:val="0"/>
        </w:rPr>
        <w:t xml:space="preserve">3.2 </w:t>
      </w:r>
      <w:r>
        <w:tab/>
      </w:r>
      <w:r w:rsidRPr="13AE81BB" w:rsidR="00853854">
        <w:rPr>
          <w:rFonts w:ascii="Times New Roman" w:hAnsi="Times New Roman" w:eastAsia="Times New Roman" w:cs="Times New Roman"/>
          <w:b w:val="0"/>
        </w:rPr>
        <w:t>Key Deliverables and Milestone</w:t>
      </w:r>
      <w:r w:rsidRPr="13AE81BB" w:rsidR="676C10F5">
        <w:rPr>
          <w:rFonts w:ascii="Times New Roman" w:hAnsi="Times New Roman" w:eastAsia="Times New Roman" w:cs="Times New Roman"/>
          <w:b w:val="0"/>
        </w:rPr>
        <w:t>s</w:t>
      </w:r>
      <w:bookmarkEnd w:id="30"/>
      <w:bookmarkEnd w:id="31"/>
    </w:p>
    <w:p w:rsidR="2F003357" w:rsidP="13AE81BB" w:rsidRDefault="2F003357" w14:paraId="7231ED09" w14:textId="4AB496FD">
      <w:pPr>
        <w:rPr>
          <w:rFonts w:ascii="Times New Roman" w:hAnsi="Times New Roman" w:eastAsia="Times New Roman" w:cs="Times New Roman"/>
          <w:sz w:val="26"/>
          <w:szCs w:val="26"/>
        </w:rPr>
      </w:pPr>
    </w:p>
    <w:p w:rsidRPr="00FA0987" w:rsidR="00853854" w:rsidP="00FA0987" w:rsidRDefault="746375F4" w14:paraId="48F264FE" w14:textId="49B66D33">
      <w:pPr>
        <w:ind w:left="720"/>
        <w:rPr>
          <w:rFonts w:ascii="Times New Roman" w:hAnsi="Times New Roman" w:eastAsia="Times New Roman" w:cs="Times New Roman"/>
          <w:i/>
          <w:iCs/>
          <w:sz w:val="24"/>
          <w:szCs w:val="24"/>
        </w:rPr>
      </w:pPr>
      <w:r w:rsidRPr="4CFB349F">
        <w:rPr>
          <w:rFonts w:ascii="Times New Roman" w:hAnsi="Times New Roman" w:eastAsia="Times New Roman" w:cs="Times New Roman"/>
          <w:sz w:val="24"/>
          <w:szCs w:val="24"/>
        </w:rPr>
        <w:t xml:space="preserve">The </w:t>
      </w:r>
      <w:r w:rsidR="009E7360">
        <w:rPr>
          <w:rFonts w:ascii="Times New Roman" w:hAnsi="Times New Roman" w:eastAsia="Times New Roman" w:cs="Times New Roman"/>
          <w:sz w:val="24"/>
          <w:szCs w:val="24"/>
        </w:rPr>
        <w:t>Form Scriber</w:t>
      </w:r>
      <w:r w:rsidRPr="4CFB349F">
        <w:rPr>
          <w:rFonts w:ascii="Times New Roman" w:hAnsi="Times New Roman" w:eastAsia="Times New Roman" w:cs="Times New Roman"/>
          <w:sz w:val="24"/>
          <w:szCs w:val="24"/>
        </w:rPr>
        <w:t xml:space="preserve"> DevSecOps </w:t>
      </w:r>
      <w:r w:rsidRPr="4CFB349F" w:rsidR="65BD96FB">
        <w:rPr>
          <w:rFonts w:ascii="Times New Roman" w:hAnsi="Times New Roman" w:eastAsia="Times New Roman" w:cs="Times New Roman"/>
          <w:sz w:val="24"/>
          <w:szCs w:val="24"/>
        </w:rPr>
        <w:t>P</w:t>
      </w:r>
      <w:r w:rsidRPr="4CFB349F">
        <w:rPr>
          <w:rFonts w:ascii="Times New Roman" w:hAnsi="Times New Roman" w:eastAsia="Times New Roman" w:cs="Times New Roman"/>
          <w:sz w:val="24"/>
          <w:szCs w:val="24"/>
        </w:rPr>
        <w:t xml:space="preserve">roject </w:t>
      </w:r>
      <w:r w:rsidRPr="4CFB349F" w:rsidR="3EC74E4E">
        <w:rPr>
          <w:rFonts w:ascii="Times New Roman" w:hAnsi="Times New Roman" w:eastAsia="Times New Roman" w:cs="Times New Roman"/>
          <w:sz w:val="24"/>
          <w:szCs w:val="24"/>
        </w:rPr>
        <w:t xml:space="preserve">schedule </w:t>
      </w:r>
      <w:r w:rsidRPr="4CFB349F">
        <w:rPr>
          <w:rFonts w:ascii="Times New Roman" w:hAnsi="Times New Roman" w:eastAsia="Times New Roman" w:cs="Times New Roman"/>
          <w:sz w:val="24"/>
          <w:szCs w:val="24"/>
        </w:rPr>
        <w:t xml:space="preserve">shall </w:t>
      </w:r>
      <w:r w:rsidRPr="4CFB349F" w:rsidR="625B29A7">
        <w:rPr>
          <w:rFonts w:ascii="Times New Roman" w:hAnsi="Times New Roman" w:eastAsia="Times New Roman" w:cs="Times New Roman"/>
          <w:sz w:val="24"/>
          <w:szCs w:val="24"/>
        </w:rPr>
        <w:t xml:space="preserve">take place over the course of eleven weeks and </w:t>
      </w:r>
      <w:r w:rsidRPr="4CFB349F">
        <w:rPr>
          <w:rFonts w:ascii="Times New Roman" w:hAnsi="Times New Roman" w:eastAsia="Times New Roman" w:cs="Times New Roman"/>
          <w:sz w:val="24"/>
          <w:szCs w:val="24"/>
        </w:rPr>
        <w:t xml:space="preserve">be delineated </w:t>
      </w:r>
      <w:r w:rsidRPr="4CFB349F" w:rsidR="70D5A6C8">
        <w:rPr>
          <w:rFonts w:ascii="Times New Roman" w:hAnsi="Times New Roman" w:eastAsia="Times New Roman" w:cs="Times New Roman"/>
          <w:sz w:val="24"/>
          <w:szCs w:val="24"/>
        </w:rPr>
        <w:t>by</w:t>
      </w:r>
      <w:r w:rsidRPr="4CFB349F" w:rsidR="4AED6642">
        <w:rPr>
          <w:rFonts w:ascii="Times New Roman" w:hAnsi="Times New Roman" w:eastAsia="Times New Roman" w:cs="Times New Roman"/>
          <w:sz w:val="24"/>
          <w:szCs w:val="24"/>
        </w:rPr>
        <w:t xml:space="preserve"> four milestones</w:t>
      </w:r>
      <w:r w:rsidRPr="4CFB349F" w:rsidR="5E15AD6B">
        <w:rPr>
          <w:rFonts w:ascii="Times New Roman" w:hAnsi="Times New Roman" w:eastAsia="Times New Roman" w:cs="Times New Roman"/>
          <w:sz w:val="24"/>
          <w:szCs w:val="24"/>
        </w:rPr>
        <w:t xml:space="preserve"> to coincide with th</w:t>
      </w:r>
      <w:r w:rsidRPr="4CFB349F" w:rsidR="0B9392C7">
        <w:rPr>
          <w:rFonts w:ascii="Times New Roman" w:hAnsi="Times New Roman" w:eastAsia="Times New Roman" w:cs="Times New Roman"/>
          <w:sz w:val="24"/>
          <w:szCs w:val="24"/>
        </w:rPr>
        <w:t>ose</w:t>
      </w:r>
      <w:r w:rsidRPr="4CFB349F" w:rsidR="5E15AD6B">
        <w:rPr>
          <w:rFonts w:ascii="Times New Roman" w:hAnsi="Times New Roman" w:eastAsia="Times New Roman" w:cs="Times New Roman"/>
          <w:sz w:val="24"/>
          <w:szCs w:val="24"/>
        </w:rPr>
        <w:t xml:space="preserve"> of the development teams and overall project timeline</w:t>
      </w:r>
      <w:r w:rsidRPr="4CFB349F" w:rsidR="4AED6642">
        <w:rPr>
          <w:rFonts w:ascii="Times New Roman" w:hAnsi="Times New Roman" w:eastAsia="Times New Roman" w:cs="Times New Roman"/>
          <w:sz w:val="24"/>
          <w:szCs w:val="24"/>
        </w:rPr>
        <w:t xml:space="preserve">. </w:t>
      </w:r>
      <w:r w:rsidRPr="4CFB349F" w:rsidR="128BC9CA">
        <w:rPr>
          <w:rFonts w:ascii="Times New Roman" w:hAnsi="Times New Roman" w:eastAsia="Times New Roman" w:cs="Times New Roman"/>
          <w:sz w:val="24"/>
          <w:szCs w:val="24"/>
        </w:rPr>
        <w:t>The milestone name, due date, and deliverable</w:t>
      </w:r>
      <w:r w:rsidRPr="4CFB349F" w:rsidR="54B8F677">
        <w:rPr>
          <w:rFonts w:ascii="Times New Roman" w:hAnsi="Times New Roman" w:eastAsia="Times New Roman" w:cs="Times New Roman"/>
          <w:sz w:val="24"/>
          <w:szCs w:val="24"/>
        </w:rPr>
        <w:t>s</w:t>
      </w:r>
      <w:r w:rsidRPr="4CFB349F" w:rsidR="128BC9CA">
        <w:rPr>
          <w:rFonts w:ascii="Times New Roman" w:hAnsi="Times New Roman" w:eastAsia="Times New Roman" w:cs="Times New Roman"/>
          <w:sz w:val="24"/>
          <w:szCs w:val="24"/>
        </w:rPr>
        <w:t xml:space="preserve"> are detailed in the </w:t>
      </w:r>
      <w:r w:rsidRPr="4CFB349F" w:rsidR="4566A3CA">
        <w:rPr>
          <w:rFonts w:ascii="Times New Roman" w:hAnsi="Times New Roman" w:eastAsia="Times New Roman" w:cs="Times New Roman"/>
          <w:sz w:val="24"/>
          <w:szCs w:val="24"/>
        </w:rPr>
        <w:t xml:space="preserve">DevSecOps </w:t>
      </w:r>
      <w:r w:rsidRPr="4CFB349F" w:rsidR="128BC9CA">
        <w:rPr>
          <w:rFonts w:ascii="Times New Roman" w:hAnsi="Times New Roman" w:eastAsia="Times New Roman" w:cs="Times New Roman"/>
          <w:sz w:val="24"/>
          <w:szCs w:val="24"/>
        </w:rPr>
        <w:t>Milestone</w:t>
      </w:r>
      <w:r w:rsidRPr="4CFB349F" w:rsidR="3163E790">
        <w:rPr>
          <w:rFonts w:ascii="Times New Roman" w:hAnsi="Times New Roman" w:eastAsia="Times New Roman" w:cs="Times New Roman"/>
          <w:sz w:val="24"/>
          <w:szCs w:val="24"/>
        </w:rPr>
        <w:t>s</w:t>
      </w:r>
      <w:r w:rsidRPr="4CFB349F" w:rsidR="128BC9CA">
        <w:rPr>
          <w:rFonts w:ascii="Times New Roman" w:hAnsi="Times New Roman" w:eastAsia="Times New Roman" w:cs="Times New Roman"/>
          <w:sz w:val="24"/>
          <w:szCs w:val="24"/>
        </w:rPr>
        <w:t xml:space="preserve"> and Deliverables table below.</w:t>
      </w:r>
      <w:r w:rsidRPr="4CFB349F" w:rsidR="0C4DE888">
        <w:rPr>
          <w:rFonts w:ascii="Times New Roman" w:hAnsi="Times New Roman" w:eastAsia="Times New Roman" w:cs="Times New Roman"/>
          <w:sz w:val="24"/>
          <w:szCs w:val="24"/>
        </w:rPr>
        <w:t xml:space="preserve"> Refer to </w:t>
      </w:r>
      <w:r w:rsidRPr="4CFB349F" w:rsidR="5E6F52A7">
        <w:rPr>
          <w:rFonts w:ascii="Times New Roman" w:hAnsi="Times New Roman" w:eastAsia="Times New Roman" w:cs="Times New Roman"/>
          <w:sz w:val="24"/>
          <w:szCs w:val="24"/>
        </w:rPr>
        <w:t>descriptions below for details on contents of said deliverables.</w:t>
      </w:r>
      <w:r w:rsidRPr="4CFB349F" w:rsidR="0C4DE888">
        <w:rPr>
          <w:rFonts w:ascii="Times New Roman" w:hAnsi="Times New Roman" w:eastAsia="Times New Roman" w:cs="Times New Roman"/>
          <w:sz w:val="24"/>
          <w:szCs w:val="24"/>
        </w:rPr>
        <w:t xml:space="preserve"> </w:t>
      </w:r>
    </w:p>
    <w:tbl>
      <w:tblPr>
        <w:tblStyle w:val="TableGrid"/>
        <w:tblW w:w="7725" w:type="dxa"/>
        <w:tblInd w:w="720" w:type="dxa"/>
        <w:tblLayout w:type="fixed"/>
        <w:tblLook w:val="06A0" w:firstRow="1" w:lastRow="0" w:firstColumn="1" w:lastColumn="0" w:noHBand="1" w:noVBand="1"/>
      </w:tblPr>
      <w:tblGrid>
        <w:gridCol w:w="1335"/>
        <w:gridCol w:w="1560"/>
        <w:gridCol w:w="4830"/>
      </w:tblGrid>
      <w:tr w:rsidR="2F003357" w:rsidTr="13AE81BB" w14:paraId="7860A8F2" w14:textId="77777777">
        <w:tc>
          <w:tcPr>
            <w:tcW w:w="1335" w:type="dxa"/>
          </w:tcPr>
          <w:p w:rsidR="2F003357" w:rsidP="13AE81BB" w:rsidRDefault="2F003357" w14:paraId="343061BD" w14:textId="66B85D10">
            <w:pPr>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Milestone</w:t>
            </w:r>
          </w:p>
        </w:tc>
        <w:tc>
          <w:tcPr>
            <w:tcW w:w="1560" w:type="dxa"/>
          </w:tcPr>
          <w:p w:rsidR="2F003357" w:rsidP="13AE81BB" w:rsidRDefault="2F003357" w14:paraId="70095484" w14:textId="2AFF0AC2">
            <w:pPr>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Due Date</w:t>
            </w:r>
          </w:p>
        </w:tc>
        <w:tc>
          <w:tcPr>
            <w:tcW w:w="4830" w:type="dxa"/>
          </w:tcPr>
          <w:p w:rsidR="2F003357" w:rsidP="13AE81BB" w:rsidRDefault="2F003357" w14:paraId="64C49A60" w14:textId="2C5B5C38">
            <w:pPr>
              <w:rPr>
                <w:rFonts w:ascii="Times New Roman" w:hAnsi="Times New Roman" w:eastAsia="Times New Roman" w:cs="Times New Roman"/>
                <w:b/>
                <w:bCs/>
                <w:color w:val="000000" w:themeColor="text1"/>
                <w:sz w:val="24"/>
                <w:szCs w:val="24"/>
              </w:rPr>
            </w:pPr>
            <w:r w:rsidRPr="13AE81BB">
              <w:rPr>
                <w:rFonts w:ascii="Times New Roman" w:hAnsi="Times New Roman" w:eastAsia="Times New Roman" w:cs="Times New Roman"/>
                <w:b/>
                <w:bCs/>
                <w:color w:val="000000" w:themeColor="text1"/>
                <w:sz w:val="24"/>
                <w:szCs w:val="24"/>
              </w:rPr>
              <w:t>Deliverable</w:t>
            </w:r>
            <w:r w:rsidRPr="13AE81BB" w:rsidR="24C94228">
              <w:rPr>
                <w:rFonts w:ascii="Times New Roman" w:hAnsi="Times New Roman" w:eastAsia="Times New Roman" w:cs="Times New Roman"/>
                <w:b/>
                <w:bCs/>
                <w:color w:val="000000" w:themeColor="text1"/>
                <w:sz w:val="24"/>
                <w:szCs w:val="24"/>
              </w:rPr>
              <w:t>s</w:t>
            </w:r>
          </w:p>
        </w:tc>
      </w:tr>
      <w:tr w:rsidR="2F003357" w:rsidTr="13AE81BB" w14:paraId="5998A8B2" w14:textId="77777777">
        <w:tc>
          <w:tcPr>
            <w:tcW w:w="1335" w:type="dxa"/>
          </w:tcPr>
          <w:p w:rsidR="2F003357" w:rsidP="13AE81BB" w:rsidRDefault="79BB5974" w14:paraId="03280A35" w14:textId="081F221A">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One</w:t>
            </w:r>
            <w:r w:rsidRPr="13AE81BB" w:rsidR="64EC01A2">
              <w:rPr>
                <w:rFonts w:ascii="Times New Roman" w:hAnsi="Times New Roman" w:eastAsia="Times New Roman" w:cs="Times New Roman"/>
                <w:color w:val="000000" w:themeColor="text1"/>
                <w:sz w:val="24"/>
                <w:szCs w:val="24"/>
              </w:rPr>
              <w:t xml:space="preserve"> (1)</w:t>
            </w:r>
          </w:p>
        </w:tc>
        <w:tc>
          <w:tcPr>
            <w:tcW w:w="1560" w:type="dxa"/>
          </w:tcPr>
          <w:p w:rsidR="25D2A9A6" w:rsidP="13AE81BB" w:rsidRDefault="25D2A9A6" w14:paraId="035E04A1" w14:textId="61657DF7">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02/02/2021</w:t>
            </w:r>
          </w:p>
        </w:tc>
        <w:tc>
          <w:tcPr>
            <w:tcW w:w="4830" w:type="dxa"/>
          </w:tcPr>
          <w:p w:rsidR="2F003357" w:rsidP="13AE81BB" w:rsidRDefault="4A038D06" w14:paraId="0FF2D81B" w14:textId="5026A26D">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Project Plan, SRS</w:t>
            </w:r>
          </w:p>
        </w:tc>
      </w:tr>
      <w:tr w:rsidR="2F003357" w:rsidTr="13AE81BB" w14:paraId="15ADD369" w14:textId="77777777">
        <w:tc>
          <w:tcPr>
            <w:tcW w:w="1335" w:type="dxa"/>
          </w:tcPr>
          <w:p w:rsidR="2F003357" w:rsidP="13AE81BB" w:rsidRDefault="79BB5974" w14:paraId="3CAC9B3D" w14:textId="70354EBC">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Two</w:t>
            </w:r>
            <w:r w:rsidRPr="13AE81BB" w:rsidR="64A83B32">
              <w:rPr>
                <w:rFonts w:ascii="Times New Roman" w:hAnsi="Times New Roman" w:eastAsia="Times New Roman" w:cs="Times New Roman"/>
                <w:color w:val="000000" w:themeColor="text1"/>
                <w:sz w:val="24"/>
                <w:szCs w:val="24"/>
              </w:rPr>
              <w:t xml:space="preserve"> (2)</w:t>
            </w:r>
          </w:p>
        </w:tc>
        <w:tc>
          <w:tcPr>
            <w:tcW w:w="1560" w:type="dxa"/>
          </w:tcPr>
          <w:p w:rsidR="338BA0DC" w:rsidP="13AE81BB" w:rsidRDefault="338BA0DC" w14:paraId="1FF12710" w14:textId="0AD2D5EB">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02/23/2021</w:t>
            </w:r>
          </w:p>
        </w:tc>
        <w:tc>
          <w:tcPr>
            <w:tcW w:w="4830" w:type="dxa"/>
          </w:tcPr>
          <w:p w:rsidR="2F003357" w:rsidP="13AE81BB" w:rsidRDefault="2F003357" w14:paraId="72DDA4E9" w14:textId="2931CBD0">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TDD, DSO Runbook</w:t>
            </w:r>
          </w:p>
        </w:tc>
      </w:tr>
      <w:tr w:rsidR="2F003357" w:rsidTr="13AE81BB" w14:paraId="0D928E84" w14:textId="77777777">
        <w:tc>
          <w:tcPr>
            <w:tcW w:w="1335" w:type="dxa"/>
          </w:tcPr>
          <w:p w:rsidR="2F003357" w:rsidP="13AE81BB" w:rsidRDefault="79BB5974" w14:paraId="36B943D7" w14:textId="7515ACF1">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Three</w:t>
            </w:r>
            <w:r w:rsidRPr="13AE81BB" w:rsidR="481F9E29">
              <w:rPr>
                <w:rFonts w:ascii="Times New Roman" w:hAnsi="Times New Roman" w:eastAsia="Times New Roman" w:cs="Times New Roman"/>
                <w:color w:val="000000" w:themeColor="text1"/>
                <w:sz w:val="24"/>
                <w:szCs w:val="24"/>
              </w:rPr>
              <w:t xml:space="preserve"> (3)</w:t>
            </w:r>
          </w:p>
        </w:tc>
        <w:tc>
          <w:tcPr>
            <w:tcW w:w="1560" w:type="dxa"/>
          </w:tcPr>
          <w:p w:rsidR="2F5E3E51" w:rsidP="13AE81BB" w:rsidRDefault="2F5E3E51" w14:paraId="0C5B55FE" w14:textId="4F7627C8">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03/16/2021</w:t>
            </w:r>
          </w:p>
        </w:tc>
        <w:tc>
          <w:tcPr>
            <w:tcW w:w="4830" w:type="dxa"/>
          </w:tcPr>
          <w:p w:rsidR="2F003357" w:rsidP="13AE81BB" w:rsidRDefault="2F003357" w14:paraId="351BE9E2" w14:textId="7B60830B">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Test Plan, User Guide</w:t>
            </w:r>
          </w:p>
        </w:tc>
      </w:tr>
      <w:tr w:rsidR="2F003357" w:rsidTr="13AE81BB" w14:paraId="2C95CD69" w14:textId="77777777">
        <w:tc>
          <w:tcPr>
            <w:tcW w:w="1335" w:type="dxa"/>
          </w:tcPr>
          <w:p w:rsidR="2F003357" w:rsidP="13AE81BB" w:rsidRDefault="79BB5974" w14:paraId="02CE02AE" w14:textId="71650F66">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Four</w:t>
            </w:r>
            <w:r w:rsidRPr="13AE81BB" w:rsidR="52E57F58">
              <w:rPr>
                <w:rFonts w:ascii="Times New Roman" w:hAnsi="Times New Roman" w:eastAsia="Times New Roman" w:cs="Times New Roman"/>
                <w:color w:val="000000" w:themeColor="text1"/>
                <w:sz w:val="24"/>
                <w:szCs w:val="24"/>
              </w:rPr>
              <w:t xml:space="preserve"> (4)</w:t>
            </w:r>
          </w:p>
        </w:tc>
        <w:tc>
          <w:tcPr>
            <w:tcW w:w="1560" w:type="dxa"/>
          </w:tcPr>
          <w:p w:rsidR="1F84B30F" w:rsidP="13AE81BB" w:rsidRDefault="1F84B30F" w14:paraId="52BA8224" w14:textId="7C22DCE6">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03/30/2021</w:t>
            </w:r>
          </w:p>
        </w:tc>
        <w:tc>
          <w:tcPr>
            <w:tcW w:w="4830" w:type="dxa"/>
          </w:tcPr>
          <w:p w:rsidR="2F003357" w:rsidP="13AE81BB" w:rsidRDefault="2F003357" w14:paraId="1D076D3A" w14:textId="0B7CE7E1">
            <w:pPr>
              <w:rPr>
                <w:rFonts w:ascii="Times New Roman" w:hAnsi="Times New Roman" w:eastAsia="Times New Roman" w:cs="Times New Roman"/>
                <w:color w:val="000000" w:themeColor="text1"/>
                <w:sz w:val="24"/>
                <w:szCs w:val="24"/>
              </w:rPr>
            </w:pPr>
            <w:r w:rsidRPr="13AE81BB">
              <w:rPr>
                <w:rFonts w:ascii="Times New Roman" w:hAnsi="Times New Roman" w:eastAsia="Times New Roman" w:cs="Times New Roman"/>
                <w:color w:val="000000" w:themeColor="text1"/>
                <w:sz w:val="24"/>
                <w:szCs w:val="24"/>
              </w:rPr>
              <w:t>Test Report, Programmers Guide</w:t>
            </w:r>
          </w:p>
        </w:tc>
      </w:tr>
    </w:tbl>
    <w:p w:rsidR="00853854" w:rsidP="00C30830" w:rsidRDefault="00C30830" w14:paraId="5AF4C007" w14:textId="5A125DCA">
      <w:pPr>
        <w:jc w:val="cente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Table 7. </w:t>
      </w:r>
      <w:r>
        <w:rPr>
          <w:rFonts w:ascii="Times New Roman" w:hAnsi="Times New Roman" w:eastAsia="Times New Roman" w:cs="Times New Roman"/>
          <w:sz w:val="24"/>
          <w:szCs w:val="24"/>
        </w:rPr>
        <w:t>DevSecOps Milestones and Devliverables</w:t>
      </w:r>
    </w:p>
    <w:p w:rsidRPr="00C30830" w:rsidR="00C30830" w:rsidP="00FA0987" w:rsidRDefault="00C30830" w14:paraId="0DA4F424" w14:textId="77777777">
      <w:pPr>
        <w:jc w:val="center"/>
        <w:rPr>
          <w:rFonts w:ascii="Times New Roman" w:hAnsi="Times New Roman" w:eastAsia="Times New Roman" w:cs="Times New Roman"/>
          <w:sz w:val="24"/>
          <w:szCs w:val="24"/>
        </w:rPr>
      </w:pPr>
    </w:p>
    <w:p w:rsidR="00853854" w:rsidP="13AE81BB" w:rsidRDefault="4C102E7F" w14:paraId="76B18AEF" w14:textId="488740F0">
      <w:pPr>
        <w:pStyle w:val="ListParagraph"/>
        <w:numPr>
          <w:ilvl w:val="0"/>
          <w:numId w:val="7"/>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Project Plan</w:t>
      </w:r>
      <w:r w:rsidRPr="13AE81BB" w:rsidR="7CDB6564">
        <w:rPr>
          <w:rFonts w:ascii="Times New Roman" w:hAnsi="Times New Roman" w:eastAsia="Times New Roman" w:cs="Times New Roman"/>
          <w:sz w:val="24"/>
          <w:szCs w:val="24"/>
        </w:rPr>
        <w:t xml:space="preserve"> – This document, detailing the overall plan</w:t>
      </w:r>
      <w:r w:rsidRPr="13AE81BB" w:rsidR="0B9EC1A2">
        <w:rPr>
          <w:rFonts w:ascii="Times New Roman" w:hAnsi="Times New Roman" w:eastAsia="Times New Roman" w:cs="Times New Roman"/>
          <w:sz w:val="24"/>
          <w:szCs w:val="24"/>
        </w:rPr>
        <w:t xml:space="preserve">, schedule, and deliverables </w:t>
      </w:r>
      <w:r w:rsidRPr="13AE81BB" w:rsidR="7CDB6564">
        <w:rPr>
          <w:rFonts w:ascii="Times New Roman" w:hAnsi="Times New Roman" w:eastAsia="Times New Roman" w:cs="Times New Roman"/>
          <w:sz w:val="24"/>
          <w:szCs w:val="24"/>
        </w:rPr>
        <w:t xml:space="preserve">of the </w:t>
      </w:r>
      <w:r w:rsidR="009E7360">
        <w:rPr>
          <w:rFonts w:ascii="Times New Roman" w:hAnsi="Times New Roman" w:eastAsia="Times New Roman" w:cs="Times New Roman"/>
          <w:sz w:val="24"/>
          <w:szCs w:val="24"/>
        </w:rPr>
        <w:t>Form Scriber</w:t>
      </w:r>
      <w:r w:rsidRPr="13AE81BB" w:rsidR="7CDB6564">
        <w:rPr>
          <w:rFonts w:ascii="Times New Roman" w:hAnsi="Times New Roman" w:eastAsia="Times New Roman" w:cs="Times New Roman"/>
          <w:sz w:val="24"/>
          <w:szCs w:val="24"/>
        </w:rPr>
        <w:t xml:space="preserve"> DevSecOps Project</w:t>
      </w:r>
      <w:r w:rsidRPr="13AE81BB" w:rsidR="1C92AAD5">
        <w:rPr>
          <w:rFonts w:ascii="Times New Roman" w:hAnsi="Times New Roman" w:eastAsia="Times New Roman" w:cs="Times New Roman"/>
          <w:sz w:val="24"/>
          <w:szCs w:val="24"/>
        </w:rPr>
        <w:t>.</w:t>
      </w:r>
      <w:r w:rsidRPr="13AE81BB" w:rsidR="078AD355">
        <w:rPr>
          <w:rFonts w:ascii="Times New Roman" w:hAnsi="Times New Roman" w:eastAsia="Times New Roman" w:cs="Times New Roman"/>
          <w:sz w:val="24"/>
          <w:szCs w:val="24"/>
        </w:rPr>
        <w:t xml:space="preserve"> The document </w:t>
      </w:r>
      <w:r w:rsidRPr="13AE81BB" w:rsidR="7C3C59EF">
        <w:rPr>
          <w:rFonts w:ascii="Times New Roman" w:hAnsi="Times New Roman" w:eastAsia="Times New Roman" w:cs="Times New Roman"/>
          <w:sz w:val="24"/>
          <w:szCs w:val="24"/>
        </w:rPr>
        <w:t xml:space="preserve">will be updated as required during the life of the project. However, </w:t>
      </w:r>
      <w:r w:rsidRPr="13AE81BB" w:rsidR="5F9DD9A2">
        <w:rPr>
          <w:rFonts w:ascii="Times New Roman" w:hAnsi="Times New Roman" w:eastAsia="Times New Roman" w:cs="Times New Roman"/>
          <w:sz w:val="24"/>
          <w:szCs w:val="24"/>
        </w:rPr>
        <w:t xml:space="preserve">it will be updated with a major version </w:t>
      </w:r>
      <w:r w:rsidRPr="13AE81BB" w:rsidR="03BF7306">
        <w:rPr>
          <w:rFonts w:ascii="Times New Roman" w:hAnsi="Times New Roman" w:eastAsia="Times New Roman" w:cs="Times New Roman"/>
          <w:sz w:val="24"/>
          <w:szCs w:val="24"/>
        </w:rPr>
        <w:t>for</w:t>
      </w:r>
      <w:r w:rsidRPr="13AE81BB" w:rsidR="5F9DD9A2">
        <w:rPr>
          <w:rFonts w:ascii="Times New Roman" w:hAnsi="Times New Roman" w:eastAsia="Times New Roman" w:cs="Times New Roman"/>
          <w:sz w:val="24"/>
          <w:szCs w:val="24"/>
        </w:rPr>
        <w:t xml:space="preserve"> each milestone.</w:t>
      </w:r>
    </w:p>
    <w:p w:rsidR="00853854" w:rsidP="13AE81BB" w:rsidRDefault="4C102E7F" w14:paraId="54F6312F" w14:textId="4E60D1AC">
      <w:pPr>
        <w:pStyle w:val="ListParagraph"/>
        <w:numPr>
          <w:ilvl w:val="0"/>
          <w:numId w:val="7"/>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SRS</w:t>
      </w:r>
      <w:r w:rsidRPr="13AE81BB" w:rsidR="4574FA04">
        <w:rPr>
          <w:rFonts w:ascii="Times New Roman" w:hAnsi="Times New Roman" w:eastAsia="Times New Roman" w:cs="Times New Roman"/>
          <w:sz w:val="24"/>
          <w:szCs w:val="24"/>
        </w:rPr>
        <w:t xml:space="preserve"> - Software Requirements Specification</w:t>
      </w:r>
      <w:r w:rsidRPr="13AE81BB" w:rsidR="68C4BC5E">
        <w:rPr>
          <w:rFonts w:ascii="Times New Roman" w:hAnsi="Times New Roman" w:eastAsia="Times New Roman" w:cs="Times New Roman"/>
          <w:sz w:val="24"/>
          <w:szCs w:val="24"/>
        </w:rPr>
        <w:t xml:space="preserve"> document, describing the requirements for the </w:t>
      </w:r>
      <w:r w:rsidRPr="13AE81BB" w:rsidR="5AF039A6">
        <w:rPr>
          <w:rFonts w:ascii="Times New Roman" w:hAnsi="Times New Roman" w:eastAsia="Times New Roman" w:cs="Times New Roman"/>
          <w:sz w:val="24"/>
          <w:szCs w:val="24"/>
        </w:rPr>
        <w:t>CI/CD</w:t>
      </w:r>
      <w:r w:rsidRPr="13AE81BB" w:rsidR="68C4BC5E">
        <w:rPr>
          <w:rFonts w:ascii="Times New Roman" w:hAnsi="Times New Roman" w:eastAsia="Times New Roman" w:cs="Times New Roman"/>
          <w:sz w:val="24"/>
          <w:szCs w:val="24"/>
        </w:rPr>
        <w:t xml:space="preserve"> pipeline supporting </w:t>
      </w:r>
      <w:r w:rsidRPr="13AE81BB" w:rsidR="44F39690">
        <w:rPr>
          <w:rFonts w:ascii="Times New Roman" w:hAnsi="Times New Roman" w:eastAsia="Times New Roman" w:cs="Times New Roman"/>
          <w:sz w:val="24"/>
          <w:szCs w:val="24"/>
        </w:rPr>
        <w:t xml:space="preserve">the development and deployment of the </w:t>
      </w:r>
      <w:r w:rsidR="009E7360">
        <w:rPr>
          <w:rFonts w:ascii="Times New Roman" w:hAnsi="Times New Roman" w:eastAsia="Times New Roman" w:cs="Times New Roman"/>
          <w:sz w:val="24"/>
          <w:szCs w:val="24"/>
        </w:rPr>
        <w:t>Form Scriber</w:t>
      </w:r>
      <w:r w:rsidRPr="13AE81BB" w:rsidR="44F39690">
        <w:rPr>
          <w:rFonts w:ascii="Times New Roman" w:hAnsi="Times New Roman" w:eastAsia="Times New Roman" w:cs="Times New Roman"/>
          <w:sz w:val="24"/>
          <w:szCs w:val="24"/>
        </w:rPr>
        <w:t xml:space="preserve"> application.</w:t>
      </w:r>
    </w:p>
    <w:p w:rsidR="00853854" w:rsidP="13AE81BB" w:rsidRDefault="4C102E7F" w14:paraId="55BCB864" w14:textId="0B9E2772">
      <w:pPr>
        <w:pStyle w:val="ListParagraph"/>
        <w:numPr>
          <w:ilvl w:val="0"/>
          <w:numId w:val="7"/>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TDD</w:t>
      </w:r>
      <w:r w:rsidRPr="13AE81BB" w:rsidR="22A219D8">
        <w:rPr>
          <w:rFonts w:ascii="Times New Roman" w:hAnsi="Times New Roman" w:eastAsia="Times New Roman" w:cs="Times New Roman"/>
          <w:sz w:val="24"/>
          <w:szCs w:val="24"/>
        </w:rPr>
        <w:t xml:space="preserve"> - Technical Design Document, </w:t>
      </w:r>
      <w:r w:rsidRPr="13AE81BB" w:rsidR="742D4F7A">
        <w:rPr>
          <w:rFonts w:ascii="Times New Roman" w:hAnsi="Times New Roman" w:eastAsia="Times New Roman" w:cs="Times New Roman"/>
          <w:sz w:val="24"/>
          <w:szCs w:val="24"/>
        </w:rPr>
        <w:t xml:space="preserve">describing the design of the </w:t>
      </w:r>
      <w:r w:rsidRPr="13AE81BB" w:rsidR="4FC1CB88">
        <w:rPr>
          <w:rFonts w:ascii="Times New Roman" w:hAnsi="Times New Roman" w:eastAsia="Times New Roman" w:cs="Times New Roman"/>
          <w:sz w:val="24"/>
          <w:szCs w:val="24"/>
        </w:rPr>
        <w:t xml:space="preserve">entire </w:t>
      </w:r>
      <w:r w:rsidRPr="13AE81BB" w:rsidR="742D4F7A">
        <w:rPr>
          <w:rFonts w:ascii="Times New Roman" w:hAnsi="Times New Roman" w:eastAsia="Times New Roman" w:cs="Times New Roman"/>
          <w:sz w:val="24"/>
          <w:szCs w:val="24"/>
        </w:rPr>
        <w:t>CI/CD pipeline</w:t>
      </w:r>
      <w:r w:rsidRPr="13AE81BB" w:rsidR="414FFE43">
        <w:rPr>
          <w:rFonts w:ascii="Times New Roman" w:hAnsi="Times New Roman" w:eastAsia="Times New Roman" w:cs="Times New Roman"/>
          <w:sz w:val="24"/>
          <w:szCs w:val="24"/>
        </w:rPr>
        <w:t xml:space="preserve"> and its individual components.</w:t>
      </w:r>
      <w:r w:rsidRPr="13AE81BB" w:rsidR="742D4F7A">
        <w:rPr>
          <w:rFonts w:ascii="Times New Roman" w:hAnsi="Times New Roman" w:eastAsia="Times New Roman" w:cs="Times New Roman"/>
          <w:sz w:val="24"/>
          <w:szCs w:val="24"/>
        </w:rPr>
        <w:t xml:space="preserve">  </w:t>
      </w:r>
    </w:p>
    <w:p w:rsidR="00853854" w:rsidP="13AE81BB" w:rsidRDefault="752AC41B" w14:paraId="661ED5DD" w14:textId="01844E25">
      <w:pPr>
        <w:pStyle w:val="ListParagraph"/>
        <w:numPr>
          <w:ilvl w:val="0"/>
          <w:numId w:val="7"/>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DSO Runbook</w:t>
      </w:r>
      <w:r w:rsidRPr="13AE81BB" w:rsidR="0962B2F3">
        <w:rPr>
          <w:rFonts w:ascii="Times New Roman" w:hAnsi="Times New Roman" w:eastAsia="Times New Roman" w:cs="Times New Roman"/>
          <w:sz w:val="24"/>
          <w:szCs w:val="24"/>
        </w:rPr>
        <w:t xml:space="preserve"> - </w:t>
      </w:r>
      <w:r w:rsidRPr="13AE81BB" w:rsidR="4272621A">
        <w:rPr>
          <w:rFonts w:ascii="Times New Roman" w:hAnsi="Times New Roman" w:eastAsia="Times New Roman" w:cs="Times New Roman"/>
          <w:sz w:val="24"/>
          <w:szCs w:val="24"/>
        </w:rPr>
        <w:t xml:space="preserve">Deployment and Operations Guide (Runbook) document, </w:t>
      </w:r>
      <w:r w:rsidRPr="13AE81BB" w:rsidR="0BCD697A">
        <w:rPr>
          <w:rFonts w:ascii="Times New Roman" w:hAnsi="Times New Roman" w:eastAsia="Times New Roman" w:cs="Times New Roman"/>
          <w:sz w:val="24"/>
          <w:szCs w:val="24"/>
        </w:rPr>
        <w:t xml:space="preserve">an operation manual with </w:t>
      </w:r>
      <w:r w:rsidRPr="13AE81BB" w:rsidR="3B96108C">
        <w:rPr>
          <w:rFonts w:ascii="Times New Roman" w:hAnsi="Times New Roman" w:eastAsia="Times New Roman" w:cs="Times New Roman"/>
          <w:sz w:val="24"/>
          <w:szCs w:val="24"/>
        </w:rPr>
        <w:t xml:space="preserve">steps on executing processes related to set up and </w:t>
      </w:r>
      <w:r w:rsidRPr="13AE81BB" w:rsidR="019B0F9C">
        <w:rPr>
          <w:rFonts w:ascii="Times New Roman" w:hAnsi="Times New Roman" w:eastAsia="Times New Roman" w:cs="Times New Roman"/>
          <w:sz w:val="24"/>
          <w:szCs w:val="24"/>
        </w:rPr>
        <w:t xml:space="preserve">configuration </w:t>
      </w:r>
      <w:r w:rsidRPr="13AE81BB" w:rsidR="3B96108C">
        <w:rPr>
          <w:rFonts w:ascii="Times New Roman" w:hAnsi="Times New Roman" w:eastAsia="Times New Roman" w:cs="Times New Roman"/>
          <w:sz w:val="24"/>
          <w:szCs w:val="24"/>
        </w:rPr>
        <w:t>of the DSO pipeline</w:t>
      </w:r>
      <w:r w:rsidRPr="13AE81BB" w:rsidR="7E5C2DF8">
        <w:rPr>
          <w:rFonts w:ascii="Times New Roman" w:hAnsi="Times New Roman" w:eastAsia="Times New Roman" w:cs="Times New Roman"/>
          <w:sz w:val="24"/>
          <w:szCs w:val="24"/>
        </w:rPr>
        <w:t>.</w:t>
      </w:r>
    </w:p>
    <w:p w:rsidR="00853854" w:rsidP="13AE81BB" w:rsidRDefault="4C102E7F" w14:paraId="20AA3FF2" w14:textId="49B35CC7">
      <w:pPr>
        <w:pStyle w:val="ListParagraph"/>
        <w:numPr>
          <w:ilvl w:val="0"/>
          <w:numId w:val="7"/>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Test Plan</w:t>
      </w:r>
      <w:r w:rsidRPr="13AE81BB" w:rsidR="3E6ADD19">
        <w:rPr>
          <w:rFonts w:ascii="Times New Roman" w:hAnsi="Times New Roman" w:eastAsia="Times New Roman" w:cs="Times New Roman"/>
          <w:sz w:val="24"/>
          <w:szCs w:val="24"/>
        </w:rPr>
        <w:t xml:space="preserve"> - </w:t>
      </w:r>
      <w:r w:rsidRPr="13AE81BB" w:rsidR="29385BB0">
        <w:rPr>
          <w:rFonts w:ascii="Times New Roman" w:hAnsi="Times New Roman" w:eastAsia="Times New Roman" w:cs="Times New Roman"/>
          <w:sz w:val="24"/>
          <w:szCs w:val="24"/>
        </w:rPr>
        <w:t>D</w:t>
      </w:r>
      <w:r w:rsidRPr="13AE81BB" w:rsidR="3E6ADD19">
        <w:rPr>
          <w:rFonts w:ascii="Times New Roman" w:hAnsi="Times New Roman" w:eastAsia="Times New Roman" w:cs="Times New Roman"/>
          <w:sz w:val="24"/>
          <w:szCs w:val="24"/>
        </w:rPr>
        <w:t xml:space="preserve">ocument detailing </w:t>
      </w:r>
      <w:r w:rsidRPr="13AE81BB" w:rsidR="4400C1A2">
        <w:rPr>
          <w:rFonts w:ascii="Times New Roman" w:hAnsi="Times New Roman" w:eastAsia="Times New Roman" w:cs="Times New Roman"/>
          <w:sz w:val="24"/>
          <w:szCs w:val="24"/>
        </w:rPr>
        <w:t>the scope and strategy for testing the implementation of the DSO pipelin</w:t>
      </w:r>
      <w:r w:rsidRPr="13AE81BB" w:rsidR="4FA57EEC">
        <w:rPr>
          <w:rFonts w:ascii="Times New Roman" w:hAnsi="Times New Roman" w:eastAsia="Times New Roman" w:cs="Times New Roman"/>
          <w:sz w:val="24"/>
          <w:szCs w:val="24"/>
        </w:rPr>
        <w:t>e which will be added to the Project Plan at milestone three.</w:t>
      </w:r>
    </w:p>
    <w:p w:rsidR="00853854" w:rsidP="13AE81BB" w:rsidRDefault="4C102E7F" w14:paraId="719B421B" w14:textId="39B55A94">
      <w:pPr>
        <w:pStyle w:val="ListParagraph"/>
        <w:numPr>
          <w:ilvl w:val="0"/>
          <w:numId w:val="7"/>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lastRenderedPageBreak/>
        <w:t>User Guide</w:t>
      </w:r>
      <w:r w:rsidRPr="13AE81BB" w:rsidR="4AC5F8B0">
        <w:rPr>
          <w:rFonts w:ascii="Times New Roman" w:hAnsi="Times New Roman" w:eastAsia="Times New Roman" w:cs="Times New Roman"/>
          <w:sz w:val="24"/>
          <w:szCs w:val="24"/>
        </w:rPr>
        <w:t xml:space="preserve"> - </w:t>
      </w:r>
      <w:r w:rsidRPr="13AE81BB" w:rsidR="7772D562">
        <w:rPr>
          <w:rFonts w:ascii="Times New Roman" w:hAnsi="Times New Roman" w:eastAsia="Times New Roman" w:cs="Times New Roman"/>
          <w:sz w:val="24"/>
          <w:szCs w:val="24"/>
        </w:rPr>
        <w:t xml:space="preserve">Document detailing the best practices, expectations, and required tools and environments </w:t>
      </w:r>
      <w:r w:rsidRPr="13AE81BB" w:rsidR="45FFA150">
        <w:rPr>
          <w:rFonts w:ascii="Times New Roman" w:hAnsi="Times New Roman" w:eastAsia="Times New Roman" w:cs="Times New Roman"/>
          <w:sz w:val="24"/>
          <w:szCs w:val="24"/>
        </w:rPr>
        <w:t xml:space="preserve">to get started on integration, testing, and deployment </w:t>
      </w:r>
      <w:r w:rsidRPr="13AE81BB" w:rsidR="352E3D6D">
        <w:rPr>
          <w:rFonts w:ascii="Times New Roman" w:hAnsi="Times New Roman" w:eastAsia="Times New Roman" w:cs="Times New Roman"/>
          <w:sz w:val="24"/>
          <w:szCs w:val="24"/>
        </w:rPr>
        <w:t xml:space="preserve">of </w:t>
      </w:r>
      <w:r w:rsidRPr="13AE81BB" w:rsidR="45FFA150">
        <w:rPr>
          <w:rFonts w:ascii="Times New Roman" w:hAnsi="Times New Roman" w:eastAsia="Times New Roman" w:cs="Times New Roman"/>
          <w:sz w:val="24"/>
          <w:szCs w:val="24"/>
        </w:rPr>
        <w:t>the project application.</w:t>
      </w:r>
    </w:p>
    <w:p w:rsidR="00853854" w:rsidP="13AE81BB" w:rsidRDefault="4C102E7F" w14:paraId="0DEE45E9" w14:textId="5EC95DA8">
      <w:pPr>
        <w:pStyle w:val="ListParagraph"/>
        <w:numPr>
          <w:ilvl w:val="0"/>
          <w:numId w:val="7"/>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Test Report</w:t>
      </w:r>
      <w:r w:rsidRPr="13AE81BB" w:rsidR="45D29D41">
        <w:rPr>
          <w:rFonts w:ascii="Times New Roman" w:hAnsi="Times New Roman" w:eastAsia="Times New Roman" w:cs="Times New Roman"/>
          <w:sz w:val="24"/>
          <w:szCs w:val="24"/>
        </w:rPr>
        <w:t xml:space="preserve"> - </w:t>
      </w:r>
      <w:r w:rsidRPr="13AE81BB" w:rsidR="3AEF3658">
        <w:rPr>
          <w:rFonts w:ascii="Times New Roman" w:hAnsi="Times New Roman" w:eastAsia="Times New Roman" w:cs="Times New Roman"/>
          <w:sz w:val="24"/>
          <w:szCs w:val="24"/>
        </w:rPr>
        <w:t>D</w:t>
      </w:r>
      <w:r w:rsidRPr="13AE81BB" w:rsidR="45D29D41">
        <w:rPr>
          <w:rFonts w:ascii="Times New Roman" w:hAnsi="Times New Roman" w:eastAsia="Times New Roman" w:cs="Times New Roman"/>
          <w:sz w:val="24"/>
          <w:szCs w:val="24"/>
        </w:rPr>
        <w:t xml:space="preserve">ocument </w:t>
      </w:r>
      <w:r w:rsidRPr="13AE81BB" w:rsidR="7D94006D">
        <w:rPr>
          <w:rFonts w:ascii="Times New Roman" w:hAnsi="Times New Roman" w:eastAsia="Times New Roman" w:cs="Times New Roman"/>
          <w:sz w:val="24"/>
          <w:szCs w:val="24"/>
        </w:rPr>
        <w:t xml:space="preserve">detailing the test execution findings for testing session(s) </w:t>
      </w:r>
      <w:r w:rsidRPr="13AE81BB" w:rsidR="44E867AD">
        <w:rPr>
          <w:rFonts w:ascii="Times New Roman" w:hAnsi="Times New Roman" w:eastAsia="Times New Roman" w:cs="Times New Roman"/>
          <w:sz w:val="24"/>
          <w:szCs w:val="24"/>
        </w:rPr>
        <w:t xml:space="preserve">on </w:t>
      </w:r>
      <w:r w:rsidRPr="13AE81BB" w:rsidR="7D94006D">
        <w:rPr>
          <w:rFonts w:ascii="Times New Roman" w:hAnsi="Times New Roman" w:eastAsia="Times New Roman" w:cs="Times New Roman"/>
          <w:sz w:val="24"/>
          <w:szCs w:val="24"/>
        </w:rPr>
        <w:t>the DSO pipeline.</w:t>
      </w:r>
    </w:p>
    <w:p w:rsidRPr="00A623E1" w:rsidR="00853854" w:rsidP="13AE81BB" w:rsidRDefault="4C102E7F" w14:paraId="5A430753" w14:textId="41AD497B">
      <w:pPr>
        <w:pStyle w:val="ListParagraph"/>
        <w:numPr>
          <w:ilvl w:val="0"/>
          <w:numId w:val="7"/>
        </w:numPr>
        <w:rPr>
          <w:rFonts w:ascii="Times New Roman" w:hAnsi="Times New Roman" w:eastAsia="Times New Roman" w:cs="Times New Roman"/>
          <w:sz w:val="24"/>
          <w:szCs w:val="24"/>
        </w:rPr>
      </w:pPr>
      <w:r w:rsidRPr="51EDA987">
        <w:rPr>
          <w:rFonts w:ascii="Times New Roman" w:hAnsi="Times New Roman" w:eastAsia="Times New Roman" w:cs="Times New Roman"/>
          <w:sz w:val="24"/>
          <w:szCs w:val="24"/>
        </w:rPr>
        <w:t>Programmers Guide</w:t>
      </w:r>
      <w:r w:rsidRPr="51EDA987" w:rsidR="13EEB397">
        <w:rPr>
          <w:rFonts w:ascii="Times New Roman" w:hAnsi="Times New Roman" w:eastAsia="Times New Roman" w:cs="Times New Roman"/>
          <w:sz w:val="24"/>
          <w:szCs w:val="24"/>
        </w:rPr>
        <w:t xml:space="preserve"> </w:t>
      </w:r>
      <w:r w:rsidRPr="51EDA987" w:rsidR="2D48B929">
        <w:rPr>
          <w:rFonts w:ascii="Times New Roman" w:hAnsi="Times New Roman" w:eastAsia="Times New Roman" w:cs="Times New Roman"/>
          <w:sz w:val="24"/>
          <w:szCs w:val="24"/>
        </w:rPr>
        <w:t xml:space="preserve">- </w:t>
      </w:r>
      <w:r w:rsidRPr="51EDA987" w:rsidR="65A0D847">
        <w:rPr>
          <w:rFonts w:ascii="Times New Roman" w:hAnsi="Times New Roman" w:eastAsia="Times New Roman" w:cs="Times New Roman"/>
          <w:sz w:val="24"/>
          <w:szCs w:val="24"/>
        </w:rPr>
        <w:t xml:space="preserve">Document detailing the implementation </w:t>
      </w:r>
      <w:r w:rsidRPr="51EDA987" w:rsidR="0C0A1989">
        <w:rPr>
          <w:rFonts w:ascii="Times New Roman" w:hAnsi="Times New Roman" w:eastAsia="Times New Roman" w:cs="Times New Roman"/>
          <w:sz w:val="24"/>
          <w:szCs w:val="24"/>
        </w:rPr>
        <w:t>o</w:t>
      </w:r>
      <w:r w:rsidRPr="51EDA987" w:rsidR="65A0D847">
        <w:rPr>
          <w:rFonts w:ascii="Times New Roman" w:hAnsi="Times New Roman" w:eastAsia="Times New Roman" w:cs="Times New Roman"/>
          <w:sz w:val="24"/>
          <w:szCs w:val="24"/>
        </w:rPr>
        <w:t>f the pipeline</w:t>
      </w:r>
      <w:r w:rsidRPr="51EDA987" w:rsidR="7CE14ECD">
        <w:rPr>
          <w:rFonts w:ascii="Times New Roman" w:hAnsi="Times New Roman" w:eastAsia="Times New Roman" w:cs="Times New Roman"/>
          <w:sz w:val="24"/>
          <w:szCs w:val="24"/>
        </w:rPr>
        <w:t xml:space="preserve"> </w:t>
      </w:r>
      <w:r w:rsidRPr="51EDA987" w:rsidR="5D93B00F">
        <w:rPr>
          <w:rFonts w:ascii="Times New Roman" w:hAnsi="Times New Roman" w:eastAsia="Times New Roman" w:cs="Times New Roman"/>
          <w:sz w:val="24"/>
          <w:szCs w:val="24"/>
        </w:rPr>
        <w:t xml:space="preserve">as reference for future DevSecOps teams </w:t>
      </w:r>
      <w:r w:rsidRPr="51EDA987" w:rsidR="7E735F60">
        <w:rPr>
          <w:rFonts w:ascii="Times New Roman" w:hAnsi="Times New Roman" w:eastAsia="Times New Roman" w:cs="Times New Roman"/>
          <w:sz w:val="24"/>
          <w:szCs w:val="24"/>
        </w:rPr>
        <w:t>for usage or maintenance</w:t>
      </w:r>
      <w:r w:rsidRPr="51EDA987" w:rsidR="7CE14ECD">
        <w:rPr>
          <w:rFonts w:ascii="Times New Roman" w:hAnsi="Times New Roman" w:eastAsia="Times New Roman" w:cs="Times New Roman"/>
          <w:sz w:val="24"/>
          <w:szCs w:val="24"/>
        </w:rPr>
        <w:t>.</w:t>
      </w:r>
    </w:p>
    <w:p w:rsidR="00EE2516" w:rsidP="4CFB349F" w:rsidRDefault="00EE2516" w14:paraId="595D1725" w14:textId="77777777">
      <w:pPr>
        <w:ind w:left="720"/>
        <w:rPr>
          <w:rFonts w:ascii="Times New Roman" w:hAnsi="Times New Roman" w:eastAsia="Times New Roman" w:cs="Times New Roman"/>
          <w:sz w:val="24"/>
          <w:szCs w:val="24"/>
        </w:rPr>
      </w:pPr>
    </w:p>
    <w:p w:rsidRPr="00A966D3" w:rsidR="00A623E1" w:rsidP="00FA0987" w:rsidRDefault="00EE2516" w14:paraId="106342D4" w14:textId="1EF28EDB">
      <w:pPr>
        <w:ind w:left="720"/>
        <w:jc w:val="center"/>
        <w:rPr>
          <w:rFonts w:ascii="Times New Roman" w:hAnsi="Times New Roman" w:eastAsia="Times New Roman" w:cs="Times New Roman"/>
          <w:noProof/>
        </w:rPr>
      </w:pPr>
      <w:r w:rsidR="00EE2516">
        <w:drawing>
          <wp:inline wp14:editId="39246E39" wp14:anchorId="34778570">
            <wp:extent cx="6346156" cy="3502025"/>
            <wp:effectExtent l="0" t="0" r="0" b="3175"/>
            <wp:docPr id="6" name="Picture 6" title=""/>
            <wp:cNvGraphicFramePr>
              <a:graphicFrameLocks noChangeAspect="1"/>
            </wp:cNvGraphicFramePr>
            <a:graphic>
              <a:graphicData uri="http://schemas.openxmlformats.org/drawingml/2006/picture">
                <pic:pic>
                  <pic:nvPicPr>
                    <pic:cNvPr id="0" name="Picture 6"/>
                    <pic:cNvPicPr/>
                  </pic:nvPicPr>
                  <pic:blipFill>
                    <a:blip r:embed="R3223b41ffe7243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46156" cy="3502025"/>
                    </a:xfrm>
                    <a:prstGeom prst="rect">
                      <a:avLst/>
                    </a:prstGeom>
                  </pic:spPr>
                </pic:pic>
              </a:graphicData>
            </a:graphic>
          </wp:inline>
        </w:drawing>
      </w:r>
    </w:p>
    <w:p w:rsidRPr="00FA0987" w:rsidR="00C30830" w:rsidP="00FA0987" w:rsidRDefault="00C30830" w14:paraId="2903BB3F" w14:textId="786D3836">
      <w:pPr>
        <w:ind w:left="720"/>
        <w:jc w:val="center"/>
        <w:rPr>
          <w:rFonts w:ascii="Times New Roman" w:hAnsi="Times New Roman" w:eastAsia="Times New Roman" w:cs="Times New Roman"/>
          <w:sz w:val="24"/>
          <w:szCs w:val="24"/>
        </w:rPr>
      </w:pPr>
      <w:r w:rsidRPr="4CFB349F">
        <w:rPr>
          <w:rFonts w:ascii="Times New Roman" w:hAnsi="Times New Roman" w:eastAsia="Times New Roman" w:cs="Times New Roman"/>
          <w:b/>
          <w:bCs/>
          <w:sz w:val="24"/>
          <w:szCs w:val="24"/>
        </w:rPr>
        <w:t>Figure 2</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Work Breakdown</w:t>
      </w:r>
    </w:p>
    <w:p w:rsidR="2F003357" w:rsidP="00FA0987" w:rsidRDefault="0BDB076A" w14:paraId="76557988" w14:textId="0C36AFD2">
      <w:pPr>
        <w:ind w:left="720"/>
        <w:rPr>
          <w:rFonts w:ascii="Times New Roman" w:hAnsi="Times New Roman" w:eastAsia="Times New Roman" w:cs="Times New Roman"/>
          <w:sz w:val="26"/>
          <w:szCs w:val="26"/>
        </w:rPr>
      </w:pPr>
      <w:r w:rsidRPr="4CFB349F">
        <w:rPr>
          <w:rFonts w:ascii="Times New Roman" w:hAnsi="Times New Roman" w:eastAsia="Times New Roman" w:cs="Times New Roman"/>
          <w:i/>
          <w:iCs/>
          <w:sz w:val="26"/>
          <w:szCs w:val="26"/>
        </w:rPr>
        <w:t>Note.</w:t>
      </w:r>
      <w:r w:rsidRPr="4CFB349F">
        <w:rPr>
          <w:rFonts w:ascii="Times New Roman" w:hAnsi="Times New Roman" w:eastAsia="Times New Roman" w:cs="Times New Roman"/>
          <w:sz w:val="26"/>
          <w:szCs w:val="26"/>
        </w:rPr>
        <w:t xml:space="preserve"> The documentation deliverables shall inform the implementation components for each milestone.</w:t>
      </w:r>
    </w:p>
    <w:p w:rsidR="4CFB349F" w:rsidP="4CFB349F" w:rsidRDefault="4CFB349F" w14:paraId="09FD082F" w14:textId="0FD189DE">
      <w:pPr>
        <w:ind w:left="720"/>
        <w:rPr>
          <w:rFonts w:ascii="Times New Roman" w:hAnsi="Times New Roman" w:eastAsia="Times New Roman" w:cs="Times New Roman"/>
          <w:sz w:val="26"/>
          <w:szCs w:val="26"/>
        </w:rPr>
      </w:pPr>
    </w:p>
    <w:p w:rsidR="00853854" w:rsidP="13AE81BB" w:rsidRDefault="05BCB9D9" w14:paraId="49BD3C76" w14:textId="0B3F9D6C">
      <w:pPr>
        <w:pStyle w:val="Heading2"/>
        <w:rPr>
          <w:rFonts w:ascii="Times New Roman" w:hAnsi="Times New Roman" w:eastAsia="Times New Roman" w:cs="Times New Roman"/>
          <w:b w:val="0"/>
        </w:rPr>
      </w:pPr>
      <w:bookmarkStart w:name="_Toc63151832" w:id="32"/>
      <w:bookmarkStart w:name="_Toc66798845" w:id="33"/>
      <w:r w:rsidRPr="13AE81BB">
        <w:rPr>
          <w:rFonts w:ascii="Times New Roman" w:hAnsi="Times New Roman" w:eastAsia="Times New Roman" w:cs="Times New Roman"/>
          <w:b w:val="0"/>
        </w:rPr>
        <w:t>3.3</w:t>
      </w:r>
      <w:r>
        <w:tab/>
      </w:r>
      <w:r w:rsidRPr="13AE81BB">
        <w:rPr>
          <w:rFonts w:ascii="Times New Roman" w:hAnsi="Times New Roman" w:eastAsia="Times New Roman" w:cs="Times New Roman"/>
          <w:b w:val="0"/>
        </w:rPr>
        <w:t>Change Management</w:t>
      </w:r>
      <w:bookmarkEnd w:id="32"/>
      <w:bookmarkEnd w:id="33"/>
    </w:p>
    <w:p w:rsidR="01798851" w:rsidP="13AE81BB" w:rsidRDefault="01798851" w14:paraId="7ED7DB91" w14:textId="5C2A43B0">
      <w:pPr>
        <w:rPr>
          <w:rFonts w:ascii="Times New Roman" w:hAnsi="Times New Roman" w:eastAsia="Times New Roman" w:cs="Times New Roman"/>
        </w:rPr>
      </w:pPr>
    </w:p>
    <w:p w:rsidR="00853854" w:rsidP="13AE81BB" w:rsidRDefault="32CD778E" w14:paraId="640CD8A3" w14:textId="0240CF8F">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Change Management, in this context, refers to the changes that deviate from the outline in this document. Whether changes are trivial or complicated, the project team must manage changes to prevent scope creep. The CGMP includes submitting, reviewing, and approving changes at all echelons of the development process.  All requests and submissions follow the change control process described below to ensure changes are approved, tracked, and managed per this CGMP.</w:t>
      </w:r>
    </w:p>
    <w:p w:rsidR="406CE54A" w:rsidP="13AE81BB" w:rsidRDefault="406CE54A" w14:paraId="067A8B0A" w14:textId="6D325FFD">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lastRenderedPageBreak/>
        <w:t>The proposed CGMP approach confirms that changes throughout the project lifetime are defined, reviewed, and agreed on and adequately implemented and communicated to all involved parties. Also, it ensures that only changes within the scope of the project are considered. By following these processes, it is the goal of the Dev</w:t>
      </w:r>
      <w:r w:rsidRPr="13AE81BB" w:rsidR="03F9461C">
        <w:rPr>
          <w:rFonts w:ascii="Times New Roman" w:hAnsi="Times New Roman" w:eastAsia="Times New Roman" w:cs="Times New Roman"/>
          <w:sz w:val="24"/>
          <w:szCs w:val="24"/>
        </w:rPr>
        <w:t>Sec</w:t>
      </w:r>
      <w:r w:rsidRPr="13AE81BB">
        <w:rPr>
          <w:rFonts w:ascii="Times New Roman" w:hAnsi="Times New Roman" w:eastAsia="Times New Roman" w:cs="Times New Roman"/>
          <w:sz w:val="24"/>
          <w:szCs w:val="24"/>
        </w:rPr>
        <w:t xml:space="preserve">Ops team to prevent unnecessary changes from occurring and help the team members to focus only on beneficial changes within the project scope. </w:t>
      </w:r>
    </w:p>
    <w:p w:rsidR="4EE8E35B" w:rsidP="13AE81BB" w:rsidRDefault="4EE8E35B" w14:paraId="23C8F4D4" w14:textId="6B9A9CED">
      <w:pPr>
        <w:pStyle w:val="ListParagraph"/>
        <w:numPr>
          <w:ilvl w:val="1"/>
          <w:numId w:val="2"/>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Internal c</w:t>
      </w:r>
      <w:r w:rsidRPr="13AE81BB" w:rsidR="4C2B7D60">
        <w:rPr>
          <w:rFonts w:ascii="Times New Roman" w:hAnsi="Times New Roman" w:eastAsia="Times New Roman" w:cs="Times New Roman"/>
          <w:sz w:val="24"/>
          <w:szCs w:val="24"/>
        </w:rPr>
        <w:t>hange</w:t>
      </w:r>
      <w:r w:rsidRPr="13AE81BB" w:rsidR="54D277FB">
        <w:rPr>
          <w:rFonts w:ascii="Times New Roman" w:hAnsi="Times New Roman" w:eastAsia="Times New Roman" w:cs="Times New Roman"/>
          <w:sz w:val="24"/>
          <w:szCs w:val="24"/>
        </w:rPr>
        <w:t>(</w:t>
      </w:r>
      <w:r w:rsidRPr="13AE81BB" w:rsidR="4C2B7D60">
        <w:rPr>
          <w:rFonts w:ascii="Times New Roman" w:hAnsi="Times New Roman" w:eastAsia="Times New Roman" w:cs="Times New Roman"/>
          <w:sz w:val="24"/>
          <w:szCs w:val="24"/>
        </w:rPr>
        <w:t>s</w:t>
      </w:r>
      <w:r w:rsidRPr="13AE81BB" w:rsidR="5A9111E3">
        <w:rPr>
          <w:rFonts w:ascii="Times New Roman" w:hAnsi="Times New Roman" w:eastAsia="Times New Roman" w:cs="Times New Roman"/>
          <w:sz w:val="24"/>
          <w:szCs w:val="24"/>
        </w:rPr>
        <w:t>)</w:t>
      </w:r>
      <w:r w:rsidRPr="13AE81BB" w:rsidR="4C2B7D60">
        <w:rPr>
          <w:rFonts w:ascii="Times New Roman" w:hAnsi="Times New Roman" w:eastAsia="Times New Roman" w:cs="Times New Roman"/>
          <w:sz w:val="24"/>
          <w:szCs w:val="24"/>
        </w:rPr>
        <w:t xml:space="preserve"> to the DevSecOps project shall be communicated from one DSO member to the other</w:t>
      </w:r>
      <w:r w:rsidRPr="13AE81BB" w:rsidR="27D30228">
        <w:rPr>
          <w:rFonts w:ascii="Times New Roman" w:hAnsi="Times New Roman" w:eastAsia="Times New Roman" w:cs="Times New Roman"/>
          <w:sz w:val="24"/>
          <w:szCs w:val="24"/>
        </w:rPr>
        <w:t xml:space="preserve"> via Teams chat, email, or phone</w:t>
      </w:r>
      <w:r w:rsidRPr="13AE81BB" w:rsidR="4C2B7D60">
        <w:rPr>
          <w:rFonts w:ascii="Times New Roman" w:hAnsi="Times New Roman" w:eastAsia="Times New Roman" w:cs="Times New Roman"/>
          <w:sz w:val="24"/>
          <w:szCs w:val="24"/>
        </w:rPr>
        <w:t>. If the change</w:t>
      </w:r>
      <w:r w:rsidRPr="13AE81BB" w:rsidR="7346D189">
        <w:rPr>
          <w:rFonts w:ascii="Times New Roman" w:hAnsi="Times New Roman" w:eastAsia="Times New Roman" w:cs="Times New Roman"/>
          <w:sz w:val="24"/>
          <w:szCs w:val="24"/>
        </w:rPr>
        <w:t>(</w:t>
      </w:r>
      <w:r w:rsidRPr="13AE81BB" w:rsidR="4C2B7D60">
        <w:rPr>
          <w:rFonts w:ascii="Times New Roman" w:hAnsi="Times New Roman" w:eastAsia="Times New Roman" w:cs="Times New Roman"/>
          <w:sz w:val="24"/>
          <w:szCs w:val="24"/>
        </w:rPr>
        <w:t>s</w:t>
      </w:r>
      <w:r w:rsidRPr="13AE81BB" w:rsidR="3055FC11">
        <w:rPr>
          <w:rFonts w:ascii="Times New Roman" w:hAnsi="Times New Roman" w:eastAsia="Times New Roman" w:cs="Times New Roman"/>
          <w:sz w:val="24"/>
          <w:szCs w:val="24"/>
        </w:rPr>
        <w:t>)</w:t>
      </w:r>
      <w:r w:rsidRPr="13AE81BB" w:rsidR="4C2B7D60">
        <w:rPr>
          <w:rFonts w:ascii="Times New Roman" w:hAnsi="Times New Roman" w:eastAsia="Times New Roman" w:cs="Times New Roman"/>
          <w:sz w:val="24"/>
          <w:szCs w:val="24"/>
        </w:rPr>
        <w:t xml:space="preserve"> affect the development teams, the information shall be passed on to </w:t>
      </w:r>
      <w:r w:rsidRPr="13AE81BB" w:rsidR="4649191E">
        <w:rPr>
          <w:rFonts w:ascii="Times New Roman" w:hAnsi="Times New Roman" w:eastAsia="Times New Roman" w:cs="Times New Roman"/>
          <w:sz w:val="24"/>
          <w:szCs w:val="24"/>
        </w:rPr>
        <w:t xml:space="preserve">development team DSO POCs and </w:t>
      </w:r>
      <w:r w:rsidRPr="13AE81BB" w:rsidR="64BD9A4E">
        <w:rPr>
          <w:rFonts w:ascii="Times New Roman" w:hAnsi="Times New Roman" w:eastAsia="Times New Roman" w:cs="Times New Roman"/>
          <w:sz w:val="24"/>
          <w:szCs w:val="24"/>
        </w:rPr>
        <w:t xml:space="preserve">development team </w:t>
      </w:r>
      <w:r w:rsidRPr="13AE81BB" w:rsidR="4649191E">
        <w:rPr>
          <w:rFonts w:ascii="Times New Roman" w:hAnsi="Times New Roman" w:eastAsia="Times New Roman" w:cs="Times New Roman"/>
          <w:sz w:val="24"/>
          <w:szCs w:val="24"/>
        </w:rPr>
        <w:t>PM</w:t>
      </w:r>
      <w:r w:rsidRPr="13AE81BB" w:rsidR="5CA20233">
        <w:rPr>
          <w:rFonts w:ascii="Times New Roman" w:hAnsi="Times New Roman" w:eastAsia="Times New Roman" w:cs="Times New Roman"/>
          <w:sz w:val="24"/>
          <w:szCs w:val="24"/>
        </w:rPr>
        <w:t>s</w:t>
      </w:r>
      <w:r w:rsidRPr="13AE81BB" w:rsidR="4BACBE34">
        <w:rPr>
          <w:rFonts w:ascii="Times New Roman" w:hAnsi="Times New Roman" w:eastAsia="Times New Roman" w:cs="Times New Roman"/>
          <w:sz w:val="24"/>
          <w:szCs w:val="24"/>
        </w:rPr>
        <w:t xml:space="preserve"> via a link to </w:t>
      </w:r>
      <w:r w:rsidRPr="13AE81BB" w:rsidR="428FF233">
        <w:rPr>
          <w:rFonts w:ascii="Times New Roman" w:hAnsi="Times New Roman" w:eastAsia="Times New Roman" w:cs="Times New Roman"/>
          <w:sz w:val="24"/>
          <w:szCs w:val="24"/>
        </w:rPr>
        <w:t>the</w:t>
      </w:r>
      <w:r w:rsidRPr="13AE81BB" w:rsidR="4BACBE34">
        <w:rPr>
          <w:rFonts w:ascii="Times New Roman" w:hAnsi="Times New Roman" w:eastAsia="Times New Roman" w:cs="Times New Roman"/>
          <w:sz w:val="24"/>
          <w:szCs w:val="24"/>
        </w:rPr>
        <w:t xml:space="preserve"> </w:t>
      </w:r>
      <w:r w:rsidRPr="13AE81BB" w:rsidR="79C58BC7">
        <w:rPr>
          <w:rFonts w:ascii="Times New Roman" w:hAnsi="Times New Roman" w:eastAsia="Times New Roman" w:cs="Times New Roman"/>
          <w:sz w:val="24"/>
          <w:szCs w:val="24"/>
        </w:rPr>
        <w:t xml:space="preserve">DSO </w:t>
      </w:r>
      <w:r w:rsidRPr="13AE81BB" w:rsidR="4BACBE34">
        <w:rPr>
          <w:rFonts w:ascii="Times New Roman" w:hAnsi="Times New Roman" w:eastAsia="Times New Roman" w:cs="Times New Roman"/>
          <w:sz w:val="24"/>
          <w:szCs w:val="24"/>
        </w:rPr>
        <w:t xml:space="preserve">Teams wiki </w:t>
      </w:r>
      <w:r w:rsidRPr="13AE81BB" w:rsidR="4F457884">
        <w:rPr>
          <w:rFonts w:ascii="Times New Roman" w:hAnsi="Times New Roman" w:eastAsia="Times New Roman" w:cs="Times New Roman"/>
          <w:sz w:val="24"/>
          <w:szCs w:val="24"/>
        </w:rPr>
        <w:t xml:space="preserve">page </w:t>
      </w:r>
      <w:r w:rsidRPr="13AE81BB" w:rsidR="4BACBE34">
        <w:rPr>
          <w:rFonts w:ascii="Times New Roman" w:hAnsi="Times New Roman" w:eastAsia="Times New Roman" w:cs="Times New Roman"/>
          <w:sz w:val="24"/>
          <w:szCs w:val="24"/>
        </w:rPr>
        <w:t xml:space="preserve">or a </w:t>
      </w:r>
      <w:r w:rsidRPr="13AE81BB" w:rsidR="52821D42">
        <w:rPr>
          <w:rFonts w:ascii="Times New Roman" w:hAnsi="Times New Roman" w:eastAsia="Times New Roman" w:cs="Times New Roman"/>
          <w:sz w:val="24"/>
          <w:szCs w:val="24"/>
        </w:rPr>
        <w:t xml:space="preserve">document </w:t>
      </w:r>
      <w:r w:rsidRPr="13AE81BB" w:rsidR="4BACBE34">
        <w:rPr>
          <w:rFonts w:ascii="Times New Roman" w:hAnsi="Times New Roman" w:eastAsia="Times New Roman" w:cs="Times New Roman"/>
          <w:sz w:val="24"/>
          <w:szCs w:val="24"/>
        </w:rPr>
        <w:t>w</w:t>
      </w:r>
      <w:r w:rsidRPr="13AE81BB" w:rsidR="123CA958">
        <w:rPr>
          <w:rFonts w:ascii="Times New Roman" w:hAnsi="Times New Roman" w:eastAsia="Times New Roman" w:cs="Times New Roman"/>
          <w:sz w:val="24"/>
          <w:szCs w:val="24"/>
        </w:rPr>
        <w:t>ithin the DSO Teams file repository</w:t>
      </w:r>
      <w:r w:rsidRPr="13AE81BB" w:rsidR="4649191E">
        <w:rPr>
          <w:rFonts w:ascii="Times New Roman" w:hAnsi="Times New Roman" w:eastAsia="Times New Roman" w:cs="Times New Roman"/>
          <w:sz w:val="24"/>
          <w:szCs w:val="24"/>
        </w:rPr>
        <w:t>.</w:t>
      </w:r>
    </w:p>
    <w:p w:rsidR="3DD17C28" w:rsidP="13AE81BB" w:rsidRDefault="3DD17C28" w14:paraId="193E2B90" w14:textId="4A8B47D8">
      <w:pPr>
        <w:pStyle w:val="ListParagraph"/>
        <w:numPr>
          <w:ilvl w:val="1"/>
          <w:numId w:val="2"/>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External change</w:t>
      </w:r>
      <w:r w:rsidRPr="13AE81BB" w:rsidR="3E4C1925">
        <w:rPr>
          <w:rFonts w:ascii="Times New Roman" w:hAnsi="Times New Roman" w:eastAsia="Times New Roman" w:cs="Times New Roman"/>
          <w:sz w:val="24"/>
          <w:szCs w:val="24"/>
        </w:rPr>
        <w:t>(</w:t>
      </w:r>
      <w:r w:rsidRPr="13AE81BB">
        <w:rPr>
          <w:rFonts w:ascii="Times New Roman" w:hAnsi="Times New Roman" w:eastAsia="Times New Roman" w:cs="Times New Roman"/>
          <w:sz w:val="24"/>
          <w:szCs w:val="24"/>
        </w:rPr>
        <w:t>s</w:t>
      </w:r>
      <w:r w:rsidRPr="13AE81BB" w:rsidR="06CDBA6F">
        <w:rPr>
          <w:rFonts w:ascii="Times New Roman" w:hAnsi="Times New Roman" w:eastAsia="Times New Roman" w:cs="Times New Roman"/>
          <w:sz w:val="24"/>
          <w:szCs w:val="24"/>
        </w:rPr>
        <w:t>)</w:t>
      </w:r>
      <w:r w:rsidRPr="13AE81BB">
        <w:rPr>
          <w:rFonts w:ascii="Times New Roman" w:hAnsi="Times New Roman" w:eastAsia="Times New Roman" w:cs="Times New Roman"/>
          <w:sz w:val="24"/>
          <w:szCs w:val="24"/>
        </w:rPr>
        <w:t xml:space="preserve"> to the </w:t>
      </w:r>
      <w:r w:rsidR="009E7360">
        <w:rPr>
          <w:rFonts w:ascii="Times New Roman" w:hAnsi="Times New Roman" w:eastAsia="Times New Roman" w:cs="Times New Roman"/>
          <w:sz w:val="24"/>
          <w:szCs w:val="24"/>
        </w:rPr>
        <w:t>Form Scriber</w:t>
      </w:r>
      <w:r w:rsidRPr="13AE81BB">
        <w:rPr>
          <w:rFonts w:ascii="Times New Roman" w:hAnsi="Times New Roman" w:eastAsia="Times New Roman" w:cs="Times New Roman"/>
          <w:sz w:val="24"/>
          <w:szCs w:val="24"/>
        </w:rPr>
        <w:t xml:space="preserve"> project that require</w:t>
      </w:r>
      <w:r w:rsidRPr="13AE81BB" w:rsidR="5708F9A9">
        <w:rPr>
          <w:rFonts w:ascii="Times New Roman" w:hAnsi="Times New Roman" w:eastAsia="Times New Roman" w:cs="Times New Roman"/>
          <w:sz w:val="24"/>
          <w:szCs w:val="24"/>
        </w:rPr>
        <w:t xml:space="preserve"> </w:t>
      </w:r>
      <w:r w:rsidRPr="13AE81BB">
        <w:rPr>
          <w:rFonts w:ascii="Times New Roman" w:hAnsi="Times New Roman" w:eastAsia="Times New Roman" w:cs="Times New Roman"/>
          <w:sz w:val="24"/>
          <w:szCs w:val="24"/>
        </w:rPr>
        <w:t xml:space="preserve">a new design or implementation of DSO shall require consultation with </w:t>
      </w:r>
      <w:r w:rsidRPr="13AE81BB" w:rsidR="69CE877C">
        <w:rPr>
          <w:rFonts w:ascii="Times New Roman" w:hAnsi="Times New Roman" w:eastAsia="Times New Roman" w:cs="Times New Roman"/>
          <w:sz w:val="24"/>
          <w:szCs w:val="24"/>
        </w:rPr>
        <w:t xml:space="preserve">both </w:t>
      </w:r>
      <w:r w:rsidRPr="13AE81BB">
        <w:rPr>
          <w:rFonts w:ascii="Times New Roman" w:hAnsi="Times New Roman" w:eastAsia="Times New Roman" w:cs="Times New Roman"/>
          <w:sz w:val="24"/>
          <w:szCs w:val="24"/>
        </w:rPr>
        <w:t>DSO membe</w:t>
      </w:r>
      <w:r w:rsidRPr="13AE81BB" w:rsidR="0D8DC88D">
        <w:rPr>
          <w:rFonts w:ascii="Times New Roman" w:hAnsi="Times New Roman" w:eastAsia="Times New Roman" w:cs="Times New Roman"/>
          <w:sz w:val="24"/>
          <w:szCs w:val="24"/>
        </w:rPr>
        <w:t>r</w:t>
      </w:r>
      <w:r w:rsidRPr="13AE81BB" w:rsidR="281156B7">
        <w:rPr>
          <w:rFonts w:ascii="Times New Roman" w:hAnsi="Times New Roman" w:eastAsia="Times New Roman" w:cs="Times New Roman"/>
          <w:sz w:val="24"/>
          <w:szCs w:val="24"/>
        </w:rPr>
        <w:t>s</w:t>
      </w:r>
      <w:r w:rsidRPr="13AE81BB" w:rsidR="7F049151">
        <w:rPr>
          <w:rFonts w:ascii="Times New Roman" w:hAnsi="Times New Roman" w:eastAsia="Times New Roman" w:cs="Times New Roman"/>
          <w:sz w:val="24"/>
          <w:szCs w:val="24"/>
        </w:rPr>
        <w:t xml:space="preserve">, </w:t>
      </w:r>
      <w:r w:rsidRPr="13AE81BB" w:rsidR="4D9361C7">
        <w:rPr>
          <w:rFonts w:ascii="Times New Roman" w:hAnsi="Times New Roman" w:eastAsia="Times New Roman" w:cs="Times New Roman"/>
          <w:sz w:val="24"/>
          <w:szCs w:val="24"/>
        </w:rPr>
        <w:t xml:space="preserve">development team </w:t>
      </w:r>
      <w:r w:rsidRPr="13AE81BB" w:rsidR="0D8DC88D">
        <w:rPr>
          <w:rFonts w:ascii="Times New Roman" w:hAnsi="Times New Roman" w:eastAsia="Times New Roman" w:cs="Times New Roman"/>
          <w:sz w:val="24"/>
          <w:szCs w:val="24"/>
        </w:rPr>
        <w:t>PM</w:t>
      </w:r>
      <w:r w:rsidRPr="13AE81BB" w:rsidR="3A04A170">
        <w:rPr>
          <w:rFonts w:ascii="Times New Roman" w:hAnsi="Times New Roman" w:eastAsia="Times New Roman" w:cs="Times New Roman"/>
          <w:sz w:val="24"/>
          <w:szCs w:val="24"/>
        </w:rPr>
        <w:t>s</w:t>
      </w:r>
      <w:r w:rsidRPr="13AE81BB" w:rsidR="35FDECBB">
        <w:rPr>
          <w:rFonts w:ascii="Times New Roman" w:hAnsi="Times New Roman" w:eastAsia="Times New Roman" w:cs="Times New Roman"/>
          <w:sz w:val="24"/>
          <w:szCs w:val="24"/>
        </w:rPr>
        <w:t xml:space="preserve">, </w:t>
      </w:r>
      <w:r w:rsidRPr="13AE81BB" w:rsidR="112ABB0E">
        <w:rPr>
          <w:rFonts w:ascii="Times New Roman" w:hAnsi="Times New Roman" w:eastAsia="Times New Roman" w:cs="Times New Roman"/>
          <w:sz w:val="24"/>
          <w:szCs w:val="24"/>
        </w:rPr>
        <w:t xml:space="preserve">overall PM, </w:t>
      </w:r>
      <w:r w:rsidRPr="13AE81BB" w:rsidR="35FDECBB">
        <w:rPr>
          <w:rFonts w:ascii="Times New Roman" w:hAnsi="Times New Roman" w:eastAsia="Times New Roman" w:cs="Times New Roman"/>
          <w:sz w:val="24"/>
          <w:szCs w:val="24"/>
        </w:rPr>
        <w:t>and optionally, development team DSO POCs.</w:t>
      </w:r>
    </w:p>
    <w:p w:rsidR="5BA0CE4D" w:rsidP="13AE81BB" w:rsidRDefault="5BA0CE4D" w14:paraId="6CE7EB31" w14:textId="72FA22D7">
      <w:pPr>
        <w:pStyle w:val="ListParagraph"/>
        <w:numPr>
          <w:ilvl w:val="1"/>
          <w:numId w:val="2"/>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 xml:space="preserve">For communications outreach, </w:t>
      </w:r>
      <w:r w:rsidRPr="13AE81BB" w:rsidR="1890B1C8">
        <w:rPr>
          <w:rFonts w:ascii="Times New Roman" w:hAnsi="Times New Roman" w:eastAsia="Times New Roman" w:cs="Times New Roman"/>
          <w:sz w:val="24"/>
          <w:szCs w:val="24"/>
        </w:rPr>
        <w:t xml:space="preserve">the </w:t>
      </w:r>
      <w:r w:rsidRPr="13AE81BB">
        <w:rPr>
          <w:rFonts w:ascii="Times New Roman" w:hAnsi="Times New Roman" w:eastAsia="Times New Roman" w:cs="Times New Roman"/>
          <w:sz w:val="24"/>
          <w:szCs w:val="24"/>
        </w:rPr>
        <w:t>DSO team shall cont</w:t>
      </w:r>
      <w:r w:rsidRPr="13AE81BB" w:rsidR="473C3B8C">
        <w:rPr>
          <w:rFonts w:ascii="Times New Roman" w:hAnsi="Times New Roman" w:eastAsia="Times New Roman" w:cs="Times New Roman"/>
          <w:sz w:val="24"/>
          <w:szCs w:val="24"/>
        </w:rPr>
        <w:t xml:space="preserve">act </w:t>
      </w:r>
      <w:r w:rsidRPr="13AE81BB" w:rsidR="203C00DB">
        <w:rPr>
          <w:rFonts w:ascii="Times New Roman" w:hAnsi="Times New Roman" w:eastAsia="Times New Roman" w:cs="Times New Roman"/>
          <w:sz w:val="24"/>
          <w:szCs w:val="24"/>
        </w:rPr>
        <w:t xml:space="preserve">project </w:t>
      </w:r>
      <w:r w:rsidRPr="13AE81BB">
        <w:rPr>
          <w:rFonts w:ascii="Times New Roman" w:hAnsi="Times New Roman" w:eastAsia="Times New Roman" w:cs="Times New Roman"/>
          <w:sz w:val="24"/>
          <w:szCs w:val="24"/>
        </w:rPr>
        <w:t>team members in the order below</w:t>
      </w:r>
      <w:r w:rsidRPr="13AE81BB" w:rsidR="4BF205E3">
        <w:rPr>
          <w:rFonts w:ascii="Times New Roman" w:hAnsi="Times New Roman" w:eastAsia="Times New Roman" w:cs="Times New Roman"/>
          <w:sz w:val="24"/>
          <w:szCs w:val="24"/>
        </w:rPr>
        <w:t>, with each line following representing a</w:t>
      </w:r>
      <w:r w:rsidRPr="13AE81BB" w:rsidR="5D17FB3B">
        <w:rPr>
          <w:rFonts w:ascii="Times New Roman" w:hAnsi="Times New Roman" w:eastAsia="Times New Roman" w:cs="Times New Roman"/>
          <w:sz w:val="24"/>
          <w:szCs w:val="24"/>
        </w:rPr>
        <w:t>n additional</w:t>
      </w:r>
      <w:r w:rsidRPr="13AE81BB" w:rsidR="4BF205E3">
        <w:rPr>
          <w:rFonts w:ascii="Times New Roman" w:hAnsi="Times New Roman" w:eastAsia="Times New Roman" w:cs="Times New Roman"/>
          <w:sz w:val="24"/>
          <w:szCs w:val="24"/>
        </w:rPr>
        <w:t xml:space="preserve"> level of escalation</w:t>
      </w:r>
      <w:r w:rsidRPr="13AE81BB">
        <w:rPr>
          <w:rFonts w:ascii="Times New Roman" w:hAnsi="Times New Roman" w:eastAsia="Times New Roman" w:cs="Times New Roman"/>
          <w:sz w:val="24"/>
          <w:szCs w:val="24"/>
        </w:rPr>
        <w:t>:</w:t>
      </w:r>
    </w:p>
    <w:p w:rsidR="1AA4CA39" w:rsidP="13AE81BB" w:rsidRDefault="1AA4CA39" w14:paraId="3C8ACB59" w14:textId="22B1D0C6">
      <w:pPr>
        <w:pStyle w:val="ListParagraph"/>
        <w:numPr>
          <w:ilvl w:val="2"/>
          <w:numId w:val="2"/>
        </w:numPr>
        <w:rPr>
          <w:rFonts w:ascii="Times New Roman" w:hAnsi="Times New Roman" w:eastAsia="Times New Roman" w:cs="Times New Roman"/>
          <w:sz w:val="24"/>
          <w:szCs w:val="24"/>
        </w:rPr>
      </w:pPr>
      <w:r w:rsidRPr="51EDA987">
        <w:rPr>
          <w:rFonts w:ascii="Times New Roman" w:hAnsi="Times New Roman" w:eastAsia="Times New Roman" w:cs="Times New Roman"/>
          <w:sz w:val="24"/>
          <w:szCs w:val="24"/>
        </w:rPr>
        <w:t>Development team</w:t>
      </w:r>
      <w:r w:rsidRPr="51EDA987" w:rsidR="242B55C6">
        <w:rPr>
          <w:rFonts w:ascii="Times New Roman" w:hAnsi="Times New Roman" w:eastAsia="Times New Roman" w:cs="Times New Roman"/>
          <w:sz w:val="24"/>
          <w:szCs w:val="24"/>
        </w:rPr>
        <w:t>(</w:t>
      </w:r>
      <w:r w:rsidRPr="51EDA987">
        <w:rPr>
          <w:rFonts w:ascii="Times New Roman" w:hAnsi="Times New Roman" w:eastAsia="Times New Roman" w:cs="Times New Roman"/>
          <w:sz w:val="24"/>
          <w:szCs w:val="24"/>
        </w:rPr>
        <w:t>s</w:t>
      </w:r>
      <w:r w:rsidRPr="51EDA987" w:rsidR="7CCDD547">
        <w:rPr>
          <w:rFonts w:ascii="Times New Roman" w:hAnsi="Times New Roman" w:eastAsia="Times New Roman" w:cs="Times New Roman"/>
          <w:sz w:val="24"/>
          <w:szCs w:val="24"/>
        </w:rPr>
        <w:t>)</w:t>
      </w:r>
      <w:r w:rsidRPr="51EDA987">
        <w:rPr>
          <w:rFonts w:ascii="Times New Roman" w:hAnsi="Times New Roman" w:eastAsia="Times New Roman" w:cs="Times New Roman"/>
          <w:sz w:val="24"/>
          <w:szCs w:val="24"/>
        </w:rPr>
        <w:t xml:space="preserve"> as a whole</w:t>
      </w:r>
    </w:p>
    <w:p w:rsidR="1AA4CA39" w:rsidP="13AE81BB" w:rsidRDefault="1AA4CA39" w14:paraId="10DE1EFB" w14:textId="3F0927FA">
      <w:pPr>
        <w:pStyle w:val="ListParagraph"/>
        <w:numPr>
          <w:ilvl w:val="2"/>
          <w:numId w:val="2"/>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Development team DSO POCs</w:t>
      </w:r>
    </w:p>
    <w:p w:rsidR="1AA4CA39" w:rsidP="13AE81BB" w:rsidRDefault="1AA4CA39" w14:paraId="10168413" w14:textId="19A7D5E4">
      <w:pPr>
        <w:pStyle w:val="ListParagraph"/>
        <w:numPr>
          <w:ilvl w:val="2"/>
          <w:numId w:val="2"/>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Development team PMs</w:t>
      </w:r>
    </w:p>
    <w:p w:rsidR="1AA4CA39" w:rsidP="13AE81BB" w:rsidRDefault="1AA4CA39" w14:paraId="6D171C03" w14:textId="356A15F1">
      <w:pPr>
        <w:pStyle w:val="ListParagraph"/>
        <w:numPr>
          <w:ilvl w:val="2"/>
          <w:numId w:val="2"/>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Overall PM</w:t>
      </w:r>
    </w:p>
    <w:p w:rsidR="1AA4CA39" w:rsidP="13AE81BB" w:rsidRDefault="1AA4CA39" w14:paraId="067D2F25" w14:textId="36D5176D">
      <w:pPr>
        <w:pStyle w:val="ListParagraph"/>
        <w:numPr>
          <w:ilvl w:val="2"/>
          <w:numId w:val="2"/>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Project advisors</w:t>
      </w:r>
    </w:p>
    <w:p w:rsidR="1AA4CA39" w:rsidP="13AE81BB" w:rsidRDefault="1AA4CA39" w14:paraId="1349C667" w14:textId="36DFE039">
      <w:pPr>
        <w:pStyle w:val="ListParagraph"/>
        <w:numPr>
          <w:ilvl w:val="2"/>
          <w:numId w:val="2"/>
        </w:numPr>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Project coordinator</w:t>
      </w:r>
    </w:p>
    <w:p w:rsidR="00853854" w:rsidP="13AE81BB" w:rsidRDefault="00853854" w14:paraId="0B861218" w14:textId="44D423C5">
      <w:pPr>
        <w:pStyle w:val="Heading2"/>
        <w:rPr>
          <w:rFonts w:ascii="Times New Roman" w:hAnsi="Times New Roman" w:eastAsia="Times New Roman" w:cs="Times New Roman"/>
          <w:b w:val="0"/>
        </w:rPr>
      </w:pPr>
      <w:bookmarkStart w:name="_Toc63151833" w:id="34"/>
      <w:bookmarkStart w:name="_Toc66798846" w:id="35"/>
      <w:r w:rsidRPr="13AE81BB">
        <w:rPr>
          <w:rFonts w:ascii="Times New Roman" w:hAnsi="Times New Roman" w:eastAsia="Times New Roman" w:cs="Times New Roman"/>
          <w:b w:val="0"/>
        </w:rPr>
        <w:t>3.4</w:t>
      </w:r>
      <w:r>
        <w:tab/>
      </w:r>
      <w:r w:rsidRPr="13AE81BB">
        <w:rPr>
          <w:rFonts w:ascii="Times New Roman" w:hAnsi="Times New Roman" w:eastAsia="Times New Roman" w:cs="Times New Roman"/>
          <w:b w:val="0"/>
        </w:rPr>
        <w:t>Assumptions and Constraints</w:t>
      </w:r>
      <w:bookmarkEnd w:id="34"/>
      <w:bookmarkEnd w:id="35"/>
    </w:p>
    <w:p w:rsidR="098588F2" w:rsidP="13AE81BB" w:rsidRDefault="098588F2" w14:paraId="231C2D61" w14:textId="7ED20EA4">
      <w:pPr>
        <w:rPr>
          <w:rFonts w:ascii="Times New Roman" w:hAnsi="Times New Roman" w:eastAsia="Times New Roman" w:cs="Times New Roman"/>
        </w:rPr>
      </w:pPr>
    </w:p>
    <w:p w:rsidR="78A93BD1" w:rsidP="13AE81BB" w:rsidRDefault="27555F2B" w14:paraId="3C1851BF" w14:textId="30340919">
      <w:pPr>
        <w:ind w:left="72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To enable each project team the freedom to operate as independent entities while also meeting the expectations levied by the Project Organizer, Dev</w:t>
      </w:r>
      <w:r w:rsidRPr="13AE81BB" w:rsidR="367129A4">
        <w:rPr>
          <w:rFonts w:ascii="Times New Roman" w:hAnsi="Times New Roman" w:eastAsia="Times New Roman" w:cs="Times New Roman"/>
          <w:sz w:val="24"/>
          <w:szCs w:val="24"/>
        </w:rPr>
        <w:t>Sec</w:t>
      </w:r>
      <w:r w:rsidRPr="13AE81BB">
        <w:rPr>
          <w:rFonts w:ascii="Times New Roman" w:hAnsi="Times New Roman" w:eastAsia="Times New Roman" w:cs="Times New Roman"/>
          <w:sz w:val="24"/>
          <w:szCs w:val="24"/>
        </w:rPr>
        <w:t>Ops operates under the following assumptions and constraints:</w:t>
      </w:r>
    </w:p>
    <w:p w:rsidR="78A93BD1" w:rsidP="13AE81BB" w:rsidRDefault="27555F2B" w14:paraId="7C2DD273" w14:textId="6DD713E1">
      <w:pPr>
        <w:ind w:left="144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•[Assumption] Timetables: As mentioned earlier, any provided timetable and schedules are heavily influenced by the ability of individual teams to formulate and deliver software.</w:t>
      </w:r>
    </w:p>
    <w:p w:rsidR="78A93BD1" w:rsidP="13AE81BB" w:rsidRDefault="27555F2B" w14:paraId="6CB696C9" w14:textId="646A5193">
      <w:pPr>
        <w:ind w:left="144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•[Assumption] Production Value: All software architectures and implementation are design</w:t>
      </w:r>
      <w:r w:rsidRPr="13AE81BB" w:rsidR="6AD2DC81">
        <w:rPr>
          <w:rFonts w:ascii="Times New Roman" w:hAnsi="Times New Roman" w:eastAsia="Times New Roman" w:cs="Times New Roman"/>
          <w:sz w:val="24"/>
          <w:szCs w:val="24"/>
        </w:rPr>
        <w:t>ed</w:t>
      </w:r>
      <w:r w:rsidRPr="13AE81BB">
        <w:rPr>
          <w:rFonts w:ascii="Times New Roman" w:hAnsi="Times New Roman" w:eastAsia="Times New Roman" w:cs="Times New Roman"/>
          <w:sz w:val="24"/>
          <w:szCs w:val="24"/>
        </w:rPr>
        <w:t xml:space="preserve"> based on providing proof-of-concept and product prototyping. </w:t>
      </w:r>
    </w:p>
    <w:p w:rsidR="78A93BD1" w:rsidP="13AE81BB" w:rsidRDefault="27555F2B" w14:paraId="0BA6BCA5" w14:textId="4CDC6944">
      <w:pPr>
        <w:ind w:left="144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•[Constraint] Architecture Requirements: Unless prior coordinate</w:t>
      </w:r>
      <w:r w:rsidRPr="13AE81BB" w:rsidR="1ACED8E3">
        <w:rPr>
          <w:rFonts w:ascii="Times New Roman" w:hAnsi="Times New Roman" w:eastAsia="Times New Roman" w:cs="Times New Roman"/>
          <w:sz w:val="24"/>
          <w:szCs w:val="24"/>
        </w:rPr>
        <w:t>d</w:t>
      </w:r>
      <w:r w:rsidRPr="13AE81BB">
        <w:rPr>
          <w:rFonts w:ascii="Times New Roman" w:hAnsi="Times New Roman" w:eastAsia="Times New Roman" w:cs="Times New Roman"/>
          <w:sz w:val="24"/>
          <w:szCs w:val="24"/>
        </w:rPr>
        <w:t xml:space="preserve"> with the Project Coordinator, the selection of specific technologies is limited to this expressed in earlier requirements documents.</w:t>
      </w:r>
    </w:p>
    <w:p w:rsidR="78A93BD1" w:rsidP="13AE81BB" w:rsidRDefault="27555F2B" w14:paraId="79B62B49" w14:textId="11ABAFF9">
      <w:pPr>
        <w:ind w:left="1440"/>
        <w:rPr>
          <w:rFonts w:ascii="Times New Roman" w:hAnsi="Times New Roman" w:eastAsia="Times New Roman" w:cs="Times New Roman"/>
          <w:sz w:val="24"/>
          <w:szCs w:val="24"/>
        </w:rPr>
      </w:pPr>
      <w:r w:rsidRPr="13AE81BB">
        <w:rPr>
          <w:rFonts w:ascii="Times New Roman" w:hAnsi="Times New Roman" w:eastAsia="Times New Roman" w:cs="Times New Roman"/>
          <w:sz w:val="24"/>
          <w:szCs w:val="24"/>
        </w:rPr>
        <w:t>•[Constraint] Capstone Resources: Unless otherwise offered by the Project Sponsors, the Capstone provides no financial support for development efforts.</w:t>
      </w:r>
    </w:p>
    <w:p w:rsidR="78A93BD1" w:rsidP="13AE81BB" w:rsidRDefault="78A93BD1" w14:paraId="016CF8C1" w14:textId="1B2D5C35">
      <w:pPr>
        <w:ind w:left="1440"/>
        <w:rPr>
          <w:rFonts w:ascii="Times New Roman" w:hAnsi="Times New Roman" w:eastAsia="Times New Roman" w:cs="Times New Roman"/>
          <w:sz w:val="24"/>
          <w:szCs w:val="24"/>
        </w:rPr>
      </w:pPr>
    </w:p>
    <w:p w:rsidR="00853854" w:rsidP="13AE81BB" w:rsidRDefault="00853854" w14:paraId="71019772" w14:textId="55542F04">
      <w:pPr>
        <w:pStyle w:val="Heading2"/>
        <w:rPr>
          <w:rFonts w:ascii="Times New Roman" w:hAnsi="Times New Roman" w:eastAsia="Times New Roman" w:cs="Times New Roman"/>
          <w:b w:val="0"/>
        </w:rPr>
      </w:pPr>
      <w:bookmarkStart w:name="_Toc63151834" w:id="36"/>
      <w:bookmarkStart w:name="_Toc66798847" w:id="37"/>
      <w:r w:rsidRPr="13AE81BB">
        <w:rPr>
          <w:rFonts w:ascii="Times New Roman" w:hAnsi="Times New Roman" w:eastAsia="Times New Roman" w:cs="Times New Roman"/>
          <w:b w:val="0"/>
        </w:rPr>
        <w:t xml:space="preserve">3.5 </w:t>
      </w:r>
      <w:r>
        <w:tab/>
      </w:r>
      <w:r w:rsidRPr="13AE81BB">
        <w:rPr>
          <w:rFonts w:ascii="Times New Roman" w:hAnsi="Times New Roman" w:eastAsia="Times New Roman" w:cs="Times New Roman"/>
          <w:b w:val="0"/>
        </w:rPr>
        <w:t>Risk Analysis</w:t>
      </w:r>
      <w:bookmarkEnd w:id="36"/>
      <w:bookmarkEnd w:id="37"/>
    </w:p>
    <w:p w:rsidR="00853854" w:rsidP="13AE81BB" w:rsidRDefault="00853854" w14:paraId="6387BC87" w14:textId="69838945">
      <w:pPr>
        <w:rPr>
          <w:rFonts w:ascii="Times New Roman" w:hAnsi="Times New Roman" w:eastAsia="Times New Roman" w:cs="Times New Roman"/>
          <w:sz w:val="26"/>
          <w:szCs w:val="26"/>
        </w:rPr>
      </w:pPr>
    </w:p>
    <w:p w:rsidR="00853854" w:rsidP="13AE81BB" w:rsidRDefault="0CF6F53B" w14:paraId="14C6A189" w14:textId="0B5C406D">
      <w:pPr>
        <w:ind w:left="720"/>
        <w:rPr>
          <w:rFonts w:ascii="Times New Roman" w:hAnsi="Times New Roman" w:eastAsia="Times New Roman" w:cs="Times New Roman"/>
          <w:sz w:val="24"/>
          <w:szCs w:val="24"/>
        </w:rPr>
      </w:pPr>
      <w:r w:rsidRPr="4CFB349F">
        <w:rPr>
          <w:rFonts w:ascii="Times New Roman" w:hAnsi="Times New Roman" w:eastAsia="Times New Roman" w:cs="Times New Roman"/>
          <w:sz w:val="24"/>
          <w:szCs w:val="24"/>
        </w:rPr>
        <w:t xml:space="preserve">Identified risks run the gamut from internal, external, to project management related risks. Some of the major risks </w:t>
      </w:r>
      <w:r w:rsidR="009E7360">
        <w:rPr>
          <w:rFonts w:ascii="Times New Roman" w:hAnsi="Times New Roman" w:eastAsia="Times New Roman" w:cs="Times New Roman"/>
          <w:sz w:val="24"/>
          <w:szCs w:val="24"/>
        </w:rPr>
        <w:t>Form Scriber</w:t>
      </w:r>
      <w:r w:rsidRPr="4CFB349F">
        <w:rPr>
          <w:rFonts w:ascii="Times New Roman" w:hAnsi="Times New Roman" w:eastAsia="Times New Roman" w:cs="Times New Roman"/>
          <w:sz w:val="24"/>
          <w:szCs w:val="24"/>
        </w:rPr>
        <w:t xml:space="preserve"> DevSecOps identified relate to potential shortcomings in inter- and intra-team communications</w:t>
      </w:r>
      <w:r w:rsidRPr="4CFB349F" w:rsidR="4962A693">
        <w:rPr>
          <w:rFonts w:ascii="Times New Roman" w:hAnsi="Times New Roman" w:eastAsia="Times New Roman" w:cs="Times New Roman"/>
          <w:sz w:val="24"/>
          <w:szCs w:val="24"/>
        </w:rPr>
        <w:t xml:space="preserve"> because of the nature of the development environment, assumptions of familiarity</w:t>
      </w:r>
      <w:r w:rsidRPr="4CFB349F" w:rsidR="23C51E02">
        <w:rPr>
          <w:rFonts w:ascii="Times New Roman" w:hAnsi="Times New Roman" w:eastAsia="Times New Roman" w:cs="Times New Roman"/>
          <w:sz w:val="24"/>
          <w:szCs w:val="24"/>
        </w:rPr>
        <w:t xml:space="preserve"> with</w:t>
      </w:r>
      <w:r w:rsidRPr="4CFB349F" w:rsidR="4962A693">
        <w:rPr>
          <w:rFonts w:ascii="Times New Roman" w:hAnsi="Times New Roman" w:eastAsia="Times New Roman" w:cs="Times New Roman"/>
          <w:sz w:val="24"/>
          <w:szCs w:val="24"/>
        </w:rPr>
        <w:t xml:space="preserve"> and reliance on tools</w:t>
      </w:r>
      <w:r w:rsidRPr="4CFB349F" w:rsidR="39FE6110">
        <w:rPr>
          <w:rFonts w:ascii="Times New Roman" w:hAnsi="Times New Roman" w:eastAsia="Times New Roman" w:cs="Times New Roman"/>
          <w:sz w:val="24"/>
          <w:szCs w:val="24"/>
        </w:rPr>
        <w:t xml:space="preserve"> and documentation</w:t>
      </w:r>
      <w:r w:rsidRPr="4CFB349F" w:rsidR="4962A693">
        <w:rPr>
          <w:rFonts w:ascii="Times New Roman" w:hAnsi="Times New Roman" w:eastAsia="Times New Roman" w:cs="Times New Roman"/>
          <w:sz w:val="24"/>
          <w:szCs w:val="24"/>
        </w:rPr>
        <w:t xml:space="preserve">, and </w:t>
      </w:r>
      <w:r w:rsidRPr="4CFB349F" w:rsidR="7BBE911E">
        <w:rPr>
          <w:rFonts w:ascii="Times New Roman" w:hAnsi="Times New Roman" w:eastAsia="Times New Roman" w:cs="Times New Roman"/>
          <w:sz w:val="24"/>
          <w:szCs w:val="24"/>
        </w:rPr>
        <w:t xml:space="preserve">possible difficulties during components integration. The below  </w:t>
      </w:r>
      <w:r w:rsidRPr="4CFB349F" w:rsidR="38548DB3">
        <w:rPr>
          <w:rFonts w:ascii="Times New Roman" w:hAnsi="Times New Roman" w:eastAsia="Times New Roman" w:cs="Times New Roman"/>
          <w:sz w:val="24"/>
          <w:szCs w:val="24"/>
        </w:rPr>
        <w:t xml:space="preserve">Figure 3 </w:t>
      </w:r>
      <w:r w:rsidRPr="4CFB349F" w:rsidR="7BBE911E">
        <w:rPr>
          <w:rFonts w:ascii="Times New Roman" w:hAnsi="Times New Roman" w:eastAsia="Times New Roman" w:cs="Times New Roman"/>
          <w:sz w:val="24"/>
          <w:szCs w:val="24"/>
        </w:rPr>
        <w:t xml:space="preserve">summarizes these and other risks, </w:t>
      </w:r>
      <w:r w:rsidRPr="4CFB349F" w:rsidR="3C423B8A">
        <w:rPr>
          <w:rFonts w:ascii="Times New Roman" w:hAnsi="Times New Roman" w:eastAsia="Times New Roman" w:cs="Times New Roman"/>
          <w:sz w:val="24"/>
          <w:szCs w:val="24"/>
        </w:rPr>
        <w:t xml:space="preserve">ranked </w:t>
      </w:r>
      <w:r w:rsidRPr="4CFB349F" w:rsidR="7BBE911E">
        <w:rPr>
          <w:rFonts w:ascii="Times New Roman" w:hAnsi="Times New Roman" w:eastAsia="Times New Roman" w:cs="Times New Roman"/>
          <w:sz w:val="24"/>
          <w:szCs w:val="24"/>
        </w:rPr>
        <w:t>by</w:t>
      </w:r>
      <w:r w:rsidRPr="4CFB349F" w:rsidR="0ED21541">
        <w:rPr>
          <w:rFonts w:ascii="Times New Roman" w:hAnsi="Times New Roman" w:eastAsia="Times New Roman" w:cs="Times New Roman"/>
          <w:sz w:val="24"/>
          <w:szCs w:val="24"/>
        </w:rPr>
        <w:t xml:space="preserve"> probability and impact.</w:t>
      </w:r>
    </w:p>
    <w:p w:rsidR="00853854" w:rsidP="13AE81BB" w:rsidRDefault="00853854" w14:paraId="555CC516" w14:textId="5CB63841">
      <w:pPr>
        <w:ind w:left="720"/>
        <w:rPr>
          <w:rFonts w:ascii="Times New Roman" w:hAnsi="Times New Roman" w:eastAsia="Times New Roman" w:cs="Times New Roman"/>
          <w:sz w:val="24"/>
          <w:szCs w:val="24"/>
        </w:rPr>
      </w:pPr>
    </w:p>
    <w:p w:rsidR="6794EABB" w:rsidP="4CFB349F" w:rsidRDefault="6794EABB" w14:paraId="070465F9" w14:textId="6D204A7F">
      <w:pPr>
        <w:ind w:left="720"/>
        <w:rPr>
          <w:rFonts w:ascii="Times New Roman" w:hAnsi="Times New Roman" w:eastAsia="Times New Roman" w:cs="Times New Roman"/>
          <w:sz w:val="24"/>
          <w:szCs w:val="24"/>
        </w:rPr>
      </w:pPr>
      <w:r w:rsidRPr="4CFB349F">
        <w:rPr>
          <w:rFonts w:ascii="Times New Roman" w:hAnsi="Times New Roman" w:eastAsia="Times New Roman" w:cs="Times New Roman"/>
          <w:b/>
          <w:bCs/>
          <w:sz w:val="24"/>
          <w:szCs w:val="24"/>
        </w:rPr>
        <w:t xml:space="preserve">Figure 3 </w:t>
      </w:r>
      <w:r w:rsidRPr="4CFB349F">
        <w:rPr>
          <w:rFonts w:ascii="Times New Roman" w:hAnsi="Times New Roman" w:eastAsia="Times New Roman" w:cs="Times New Roman"/>
          <w:sz w:val="24"/>
          <w:szCs w:val="24"/>
        </w:rPr>
        <w:t xml:space="preserve"> </w:t>
      </w:r>
    </w:p>
    <w:p w:rsidRPr="00FA0987" w:rsidR="6794EABB" w:rsidP="4CFB349F" w:rsidRDefault="6794EABB" w14:paraId="1AB4166E" w14:textId="0A4863E9">
      <w:pPr>
        <w:ind w:left="720"/>
        <w:rPr>
          <w:rFonts w:ascii="Times New Roman" w:hAnsi="Times New Roman" w:eastAsia="Times New Roman" w:cs="Times New Roman"/>
          <w:i/>
          <w:iCs/>
          <w:sz w:val="24"/>
          <w:szCs w:val="24"/>
        </w:rPr>
      </w:pPr>
      <w:r w:rsidRPr="00FA0987">
        <w:rPr>
          <w:rFonts w:ascii="Times New Roman" w:hAnsi="Times New Roman" w:eastAsia="Times New Roman" w:cs="Times New Roman"/>
          <w:i/>
          <w:iCs/>
          <w:sz w:val="24"/>
          <w:szCs w:val="24"/>
        </w:rPr>
        <w:t>DevSecOps Risk Probability and Impact Matrix</w:t>
      </w:r>
    </w:p>
    <w:p w:rsidR="00853854" w:rsidP="13AE81BB" w:rsidRDefault="6BD64C40" w14:paraId="6A4EC5A1" w14:textId="4719D122">
      <w:pPr>
        <w:ind w:left="720"/>
      </w:pPr>
      <w:r w:rsidR="6BD64C40">
        <w:drawing>
          <wp:inline wp14:editId="7312D041" wp14:anchorId="43AF1693">
            <wp:extent cx="5572125" cy="2600325"/>
            <wp:effectExtent l="0" t="0" r="0" b="0"/>
            <wp:docPr id="464058379" name="Picture 464058379" title=""/>
            <wp:cNvGraphicFramePr>
              <a:graphicFrameLocks noChangeAspect="1"/>
            </wp:cNvGraphicFramePr>
            <a:graphic>
              <a:graphicData uri="http://schemas.openxmlformats.org/drawingml/2006/picture">
                <pic:pic>
                  <pic:nvPicPr>
                    <pic:cNvPr id="0" name="Picture 464058379"/>
                    <pic:cNvPicPr/>
                  </pic:nvPicPr>
                  <pic:blipFill>
                    <a:blip r:embed="R9e2e4ba0e6964f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72125" cy="2600325"/>
                    </a:xfrm>
                    <a:prstGeom prst="rect">
                      <a:avLst/>
                    </a:prstGeom>
                  </pic:spPr>
                </pic:pic>
              </a:graphicData>
            </a:graphic>
          </wp:inline>
        </w:drawing>
      </w:r>
    </w:p>
    <w:p w:rsidRPr="00FA0987" w:rsidR="004F3A93" w:rsidP="00FA0987" w:rsidRDefault="004F3A93" w14:paraId="31EE2761" w14:textId="2F3D62FB">
      <w:pPr>
        <w:ind w:left="720"/>
        <w:jc w:val="cente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Figure 3. </w:t>
      </w:r>
      <w:r>
        <w:rPr>
          <w:rFonts w:ascii="Times New Roman" w:hAnsi="Times New Roman" w:eastAsia="Times New Roman" w:cs="Times New Roman"/>
          <w:sz w:val="24"/>
          <w:szCs w:val="24"/>
        </w:rPr>
        <w:t>DevSecOps Risk Probability and Impact Matrix</w:t>
      </w:r>
    </w:p>
    <w:p w:rsidR="6F9FE1B4" w:rsidP="4CFB349F" w:rsidRDefault="6F9FE1B4" w14:paraId="26FC429F" w14:textId="610AFDD7">
      <w:pPr>
        <w:ind w:left="720"/>
        <w:rPr>
          <w:rFonts w:ascii="Times New Roman" w:hAnsi="Times New Roman" w:eastAsia="Times New Roman" w:cs="Times New Roman"/>
          <w:sz w:val="24"/>
          <w:szCs w:val="24"/>
        </w:rPr>
      </w:pPr>
      <w:r w:rsidRPr="00FA0987">
        <w:rPr>
          <w:rFonts w:ascii="Times New Roman" w:hAnsi="Times New Roman" w:eastAsia="Times New Roman" w:cs="Times New Roman"/>
          <w:i/>
          <w:iCs/>
          <w:sz w:val="24"/>
          <w:szCs w:val="24"/>
        </w:rPr>
        <w:t>Note.</w:t>
      </w:r>
      <w:r w:rsidRPr="00FA0987">
        <w:rPr>
          <w:rFonts w:ascii="Times New Roman" w:hAnsi="Times New Roman" w:eastAsia="Times New Roman" w:cs="Times New Roman"/>
          <w:sz w:val="24"/>
          <w:szCs w:val="24"/>
        </w:rPr>
        <w:t xml:space="preserve"> The DSO team </w:t>
      </w:r>
      <w:r w:rsidRPr="4CFB349F" w:rsidR="78650228">
        <w:rPr>
          <w:rFonts w:ascii="Times New Roman" w:hAnsi="Times New Roman" w:eastAsia="Times New Roman" w:cs="Times New Roman"/>
          <w:sz w:val="24"/>
          <w:szCs w:val="24"/>
        </w:rPr>
        <w:t xml:space="preserve">shall need to ensure that development team members are informed about DevSecOps best practices and ensure </w:t>
      </w:r>
      <w:r w:rsidRPr="4CFB349F" w:rsidR="6CE9AC17">
        <w:rPr>
          <w:rFonts w:ascii="Times New Roman" w:hAnsi="Times New Roman" w:eastAsia="Times New Roman" w:cs="Times New Roman"/>
          <w:sz w:val="24"/>
          <w:szCs w:val="24"/>
        </w:rPr>
        <w:t>lines of communication are</w:t>
      </w:r>
      <w:r w:rsidRPr="4CFB349F" w:rsidR="0C4FF105">
        <w:rPr>
          <w:rFonts w:ascii="Times New Roman" w:hAnsi="Times New Roman" w:eastAsia="Times New Roman" w:cs="Times New Roman"/>
          <w:sz w:val="24"/>
          <w:szCs w:val="24"/>
        </w:rPr>
        <w:t xml:space="preserve"> highly</w:t>
      </w:r>
      <w:r w:rsidRPr="4CFB349F" w:rsidR="6CE9AC17">
        <w:rPr>
          <w:rFonts w:ascii="Times New Roman" w:hAnsi="Times New Roman" w:eastAsia="Times New Roman" w:cs="Times New Roman"/>
          <w:sz w:val="24"/>
          <w:szCs w:val="24"/>
        </w:rPr>
        <w:t xml:space="preserve"> </w:t>
      </w:r>
      <w:r w:rsidRPr="4CFB349F" w:rsidR="4C3C1EB0">
        <w:rPr>
          <w:rFonts w:ascii="Times New Roman" w:hAnsi="Times New Roman" w:eastAsia="Times New Roman" w:cs="Times New Roman"/>
          <w:sz w:val="24"/>
          <w:szCs w:val="24"/>
        </w:rPr>
        <w:t xml:space="preserve">accessible </w:t>
      </w:r>
      <w:r w:rsidRPr="4CFB349F" w:rsidR="29C4261A">
        <w:rPr>
          <w:rFonts w:ascii="Times New Roman" w:hAnsi="Times New Roman" w:eastAsia="Times New Roman" w:cs="Times New Roman"/>
          <w:sz w:val="24"/>
          <w:szCs w:val="24"/>
        </w:rPr>
        <w:t xml:space="preserve">when needed, </w:t>
      </w:r>
      <w:r w:rsidRPr="4CFB349F" w:rsidR="4C3C1EB0">
        <w:rPr>
          <w:rFonts w:ascii="Times New Roman" w:hAnsi="Times New Roman" w:eastAsia="Times New Roman" w:cs="Times New Roman"/>
          <w:sz w:val="24"/>
          <w:szCs w:val="24"/>
        </w:rPr>
        <w:t xml:space="preserve">given the </w:t>
      </w:r>
      <w:r w:rsidRPr="4CFB349F" w:rsidR="7965D5CB">
        <w:rPr>
          <w:rFonts w:ascii="Times New Roman" w:hAnsi="Times New Roman" w:eastAsia="Times New Roman" w:cs="Times New Roman"/>
          <w:sz w:val="24"/>
          <w:szCs w:val="24"/>
        </w:rPr>
        <w:t xml:space="preserve">challenges of </w:t>
      </w:r>
      <w:r w:rsidRPr="4CFB349F" w:rsidR="4C3C1EB0">
        <w:rPr>
          <w:rFonts w:ascii="Times New Roman" w:hAnsi="Times New Roman" w:eastAsia="Times New Roman" w:cs="Times New Roman"/>
          <w:sz w:val="24"/>
          <w:szCs w:val="24"/>
        </w:rPr>
        <w:t xml:space="preserve">varied development </w:t>
      </w:r>
      <w:r w:rsidRPr="4CFB349F" w:rsidR="0028FDC7">
        <w:rPr>
          <w:rFonts w:ascii="Times New Roman" w:hAnsi="Times New Roman" w:eastAsia="Times New Roman" w:cs="Times New Roman"/>
          <w:sz w:val="24"/>
          <w:szCs w:val="24"/>
        </w:rPr>
        <w:t xml:space="preserve">schedules </w:t>
      </w:r>
      <w:r w:rsidRPr="4CFB349F" w:rsidR="4C3C1EB0">
        <w:rPr>
          <w:rFonts w:ascii="Times New Roman" w:hAnsi="Times New Roman" w:eastAsia="Times New Roman" w:cs="Times New Roman"/>
          <w:sz w:val="24"/>
          <w:szCs w:val="24"/>
        </w:rPr>
        <w:t>of team</w:t>
      </w:r>
      <w:r w:rsidRPr="4CFB349F" w:rsidR="02C56BC7">
        <w:rPr>
          <w:rFonts w:ascii="Times New Roman" w:hAnsi="Times New Roman" w:eastAsia="Times New Roman" w:cs="Times New Roman"/>
          <w:sz w:val="24"/>
          <w:szCs w:val="24"/>
        </w:rPr>
        <w:t>s</w:t>
      </w:r>
      <w:r w:rsidRPr="4CFB349F" w:rsidR="4C3C1EB0">
        <w:rPr>
          <w:rFonts w:ascii="Times New Roman" w:hAnsi="Times New Roman" w:eastAsia="Times New Roman" w:cs="Times New Roman"/>
          <w:sz w:val="24"/>
          <w:szCs w:val="24"/>
        </w:rPr>
        <w:t>.</w:t>
      </w:r>
      <w:r w:rsidRPr="4CFB349F" w:rsidR="6CE9AC17">
        <w:rPr>
          <w:rFonts w:ascii="Times New Roman" w:hAnsi="Times New Roman" w:eastAsia="Times New Roman" w:cs="Times New Roman"/>
          <w:sz w:val="24"/>
          <w:szCs w:val="24"/>
        </w:rPr>
        <w:t xml:space="preserve"> </w:t>
      </w:r>
    </w:p>
    <w:p w:rsidRPr="00FA0987" w:rsidR="004F3A93" w:rsidP="4CFB349F" w:rsidRDefault="004F3A93" w14:paraId="7DB905F5" w14:textId="77777777">
      <w:pPr>
        <w:ind w:left="720"/>
        <w:rPr>
          <w:rFonts w:ascii="Times New Roman" w:hAnsi="Times New Roman" w:eastAsia="Times New Roman" w:cs="Times New Roman"/>
          <w:sz w:val="24"/>
          <w:szCs w:val="24"/>
        </w:rPr>
      </w:pPr>
    </w:p>
    <w:p w:rsidR="00853854" w:rsidRDefault="00853854" w14:paraId="76361B11" w14:textId="7C2329D9">
      <w:pPr>
        <w:pStyle w:val="Heading1"/>
        <w:rPr>
          <w:rFonts w:ascii="Times New Roman" w:hAnsi="Times New Roman" w:eastAsia="Times New Roman" w:cs="Times New Roman"/>
        </w:rPr>
      </w:pPr>
      <w:bookmarkStart w:name="_Toc63151835" w:id="38"/>
      <w:bookmarkStart w:name="_Toc66798848" w:id="39"/>
      <w:r w:rsidRPr="13AE81BB">
        <w:rPr>
          <w:rFonts w:ascii="Times New Roman" w:hAnsi="Times New Roman" w:eastAsia="Times New Roman" w:cs="Times New Roman"/>
        </w:rPr>
        <w:lastRenderedPageBreak/>
        <w:t xml:space="preserve">4. </w:t>
      </w:r>
      <w:r>
        <w:tab/>
      </w:r>
      <w:r w:rsidRPr="13AE81BB">
        <w:rPr>
          <w:rFonts w:ascii="Times New Roman" w:hAnsi="Times New Roman" w:eastAsia="Times New Roman" w:cs="Times New Roman"/>
        </w:rPr>
        <w:t>Test Plan</w:t>
      </w:r>
      <w:bookmarkEnd w:id="38"/>
      <w:bookmarkEnd w:id="39"/>
    </w:p>
    <w:p w:rsidR="00C8714F" w:rsidP="00FA0987" w:rsidRDefault="00C8714F" w14:paraId="6C0953A1" w14:textId="5D6614F0">
      <w:pPr>
        <w:keepNext/>
        <w:keepLines/>
      </w:pPr>
    </w:p>
    <w:p w:rsidR="00C8714F" w:rsidRDefault="00C8714F" w14:paraId="5B03E4D5" w14:textId="57C0708F">
      <w:pPr>
        <w:pStyle w:val="Heading2"/>
        <w:rPr>
          <w:rFonts w:ascii="Times New Roman" w:hAnsi="Times New Roman" w:eastAsia="Times New Roman" w:cs="Times New Roman"/>
          <w:b w:val="0"/>
        </w:rPr>
      </w:pPr>
      <w:bookmarkStart w:name="_Toc66798849" w:id="40"/>
      <w:r>
        <w:rPr>
          <w:rFonts w:ascii="Times New Roman" w:hAnsi="Times New Roman" w:eastAsia="Times New Roman" w:cs="Times New Roman"/>
          <w:b w:val="0"/>
        </w:rPr>
        <w:t>4</w:t>
      </w:r>
      <w:r w:rsidRPr="13AE81BB">
        <w:rPr>
          <w:rFonts w:ascii="Times New Roman" w:hAnsi="Times New Roman" w:eastAsia="Times New Roman" w:cs="Times New Roman"/>
          <w:b w:val="0"/>
        </w:rPr>
        <w:t>.</w:t>
      </w:r>
      <w:r>
        <w:rPr>
          <w:rFonts w:ascii="Times New Roman" w:hAnsi="Times New Roman" w:eastAsia="Times New Roman" w:cs="Times New Roman"/>
          <w:b w:val="0"/>
        </w:rPr>
        <w:t>1</w:t>
      </w:r>
      <w:r w:rsidRPr="13AE81BB">
        <w:rPr>
          <w:rFonts w:ascii="Times New Roman" w:hAnsi="Times New Roman" w:eastAsia="Times New Roman" w:cs="Times New Roman"/>
          <w:b w:val="0"/>
        </w:rPr>
        <w:t xml:space="preserve"> </w:t>
      </w:r>
      <w:r>
        <w:tab/>
      </w:r>
      <w:r>
        <w:rPr>
          <w:rFonts w:ascii="Times New Roman" w:hAnsi="Times New Roman" w:eastAsia="Times New Roman" w:cs="Times New Roman"/>
          <w:b w:val="0"/>
        </w:rPr>
        <w:t>Introduction</w:t>
      </w:r>
      <w:bookmarkEnd w:id="40"/>
    </w:p>
    <w:p w:rsidR="00C8714F" w:rsidP="00FA0987" w:rsidRDefault="00C8714F" w14:paraId="303E2450" w14:textId="77777777">
      <w:pPr>
        <w:keepNext/>
        <w:keepLines/>
      </w:pPr>
    </w:p>
    <w:p w:rsidRPr="00FA0987" w:rsidR="00C8714F" w:rsidP="00FA0987" w:rsidRDefault="00C8714F" w14:paraId="447F8905" w14:textId="777BED3D">
      <w:pPr>
        <w:pStyle w:val="Heading3"/>
        <w:jc w:val="left"/>
        <w:rPr>
          <w:rFonts w:ascii="Times New Roman" w:hAnsi="Times New Roman" w:cs="Times New Roman"/>
          <w:b w:val="0"/>
          <w:bCs/>
          <w:sz w:val="24"/>
        </w:rPr>
      </w:pPr>
      <w:bookmarkStart w:name="_Toc66798850" w:id="41"/>
      <w:r w:rsidRPr="00FA0987">
        <w:rPr>
          <w:rFonts w:ascii="Times New Roman" w:hAnsi="Times New Roman" w:cs="Times New Roman"/>
          <w:b w:val="0"/>
          <w:bCs/>
          <w:sz w:val="24"/>
        </w:rPr>
        <w:t xml:space="preserve">4.1.1 </w:t>
      </w:r>
      <w:r w:rsidRPr="00FA0987">
        <w:rPr>
          <w:rFonts w:ascii="Times New Roman" w:hAnsi="Times New Roman" w:cs="Times New Roman"/>
          <w:b w:val="0"/>
          <w:bCs/>
          <w:sz w:val="24"/>
        </w:rPr>
        <w:tab/>
      </w:r>
      <w:r w:rsidRPr="00FA0987">
        <w:rPr>
          <w:rFonts w:ascii="Times New Roman" w:hAnsi="Times New Roman" w:cs="Times New Roman"/>
          <w:b w:val="0"/>
          <w:bCs/>
          <w:sz w:val="24"/>
        </w:rPr>
        <w:t>Purpose</w:t>
      </w:r>
      <w:bookmarkEnd w:id="41"/>
    </w:p>
    <w:p w:rsidRPr="00FA0987" w:rsidR="00C8714F" w:rsidP="00FA0987" w:rsidRDefault="00C8714F" w14:paraId="19FAC5B6" w14:textId="77777777"/>
    <w:p w:rsidRPr="00C8714F" w:rsidR="00C8714F" w:rsidP="00FA0987" w:rsidRDefault="00C8714F" w14:paraId="7CF70209" w14:textId="3CA12248">
      <w:pPr>
        <w:spacing w:after="0" w:line="240" w:lineRule="auto"/>
        <w:ind w:left="720"/>
        <w:rPr>
          <w:rFonts w:ascii="Times New Roman" w:hAnsi="Times New Roman" w:eastAsia="Times New Roman" w:cs="Times New Roman"/>
          <w:sz w:val="24"/>
          <w:szCs w:val="24"/>
        </w:rPr>
      </w:pPr>
      <w:r w:rsidRPr="00C8714F">
        <w:rPr>
          <w:rFonts w:ascii="Times New Roman" w:hAnsi="Times New Roman" w:eastAsia="Times New Roman" w:cs="Times New Roman"/>
          <w:sz w:val="24"/>
          <w:szCs w:val="24"/>
        </w:rPr>
        <w:t xml:space="preserve">The purpose of this section is to define the strategy and parameters to apply to testing of the </w:t>
      </w:r>
      <w:r w:rsidR="009E7360">
        <w:rPr>
          <w:rFonts w:ascii="Times New Roman" w:hAnsi="Times New Roman" w:eastAsia="Times New Roman" w:cs="Times New Roman"/>
          <w:sz w:val="24"/>
          <w:szCs w:val="24"/>
        </w:rPr>
        <w:t>Form Scriber</w:t>
      </w:r>
      <w:r w:rsidRPr="00C8714F">
        <w:rPr>
          <w:rFonts w:ascii="Times New Roman" w:hAnsi="Times New Roman" w:eastAsia="Times New Roman" w:cs="Times New Roman"/>
          <w:sz w:val="24"/>
          <w:szCs w:val="24"/>
        </w:rPr>
        <w:t xml:space="preserve"> CI/CD pipeline. The test plan will define the following:</w:t>
      </w:r>
    </w:p>
    <w:p w:rsidRPr="00FA0987" w:rsidR="00C8714F" w:rsidP="00FA0987" w:rsidRDefault="00C8714F" w14:paraId="2B161F76" w14:textId="0CACEDD0">
      <w:pPr>
        <w:pStyle w:val="ListParagraph"/>
        <w:numPr>
          <w:ilvl w:val="0"/>
          <w:numId w:val="27"/>
        </w:numPr>
        <w:spacing w:after="0" w:line="240" w:lineRule="auto"/>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Coverage– Focus areas of the test plan to include definitions of system verification</w:t>
      </w:r>
    </w:p>
    <w:p w:rsidRPr="00FA0987" w:rsidR="00C8714F" w:rsidP="00FA0987" w:rsidRDefault="00C8714F" w14:paraId="0AC1C604" w14:textId="612C0D3E">
      <w:pPr>
        <w:pStyle w:val="ListParagraph"/>
        <w:numPr>
          <w:ilvl w:val="0"/>
          <w:numId w:val="27"/>
        </w:numPr>
        <w:spacing w:after="0" w:line="240" w:lineRule="auto"/>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Software and hardware requirements – Detail the test environments and dependencies required to conduct the testing</w:t>
      </w:r>
    </w:p>
    <w:p w:rsidRPr="00FA0987" w:rsidR="00C8714F" w:rsidP="00FA0987" w:rsidRDefault="00C8714F" w14:paraId="46D63A41" w14:textId="7204E4B4">
      <w:pPr>
        <w:pStyle w:val="ListParagraph"/>
        <w:numPr>
          <w:ilvl w:val="0"/>
          <w:numId w:val="27"/>
        </w:numPr>
        <w:spacing w:after="0" w:line="240" w:lineRule="auto"/>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Test strategy - Testing approach and test case design criteria</w:t>
      </w:r>
    </w:p>
    <w:p w:rsidRPr="00FA0987" w:rsidR="00C8714F" w:rsidP="00FA0987" w:rsidRDefault="00C8714F" w14:paraId="2385AF4C" w14:textId="40C6BDC9">
      <w:pPr>
        <w:pStyle w:val="ListParagraph"/>
        <w:numPr>
          <w:ilvl w:val="0"/>
          <w:numId w:val="27"/>
        </w:numPr>
        <w:spacing w:after="0" w:line="240" w:lineRule="auto"/>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Test cases – The individual test cases that comprise the test plan</w:t>
      </w:r>
    </w:p>
    <w:p w:rsidRPr="00FA0987" w:rsidR="77F5C09B" w:rsidP="00FA0987" w:rsidRDefault="00C8714F" w14:paraId="16328F6B" w14:textId="236B8D2E">
      <w:pPr>
        <w:pStyle w:val="ListParagraph"/>
        <w:numPr>
          <w:ilvl w:val="0"/>
          <w:numId w:val="27"/>
        </w:numPr>
        <w:spacing w:after="0" w:line="240" w:lineRule="auto"/>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Assumptions and constraints – The assumptions and limitations regarding the testing</w:t>
      </w:r>
    </w:p>
    <w:p w:rsidR="00C8714F" w:rsidP="00C8714F" w:rsidRDefault="00C8714F" w14:paraId="08F2F3DF" w14:textId="6B8255AD">
      <w:pPr>
        <w:ind w:left="720"/>
        <w:rPr>
          <w:rFonts w:ascii="Times New Roman" w:hAnsi="Times New Roman" w:eastAsia="Times New Roman" w:cs="Times New Roman"/>
          <w:sz w:val="24"/>
          <w:szCs w:val="24"/>
        </w:rPr>
      </w:pPr>
    </w:p>
    <w:p w:rsidRPr="00FA0987" w:rsidR="00C8714F" w:rsidP="00C8714F" w:rsidRDefault="00C8714F" w14:paraId="613E2905" w14:textId="2B1A18D9">
      <w:pPr>
        <w:pStyle w:val="Heading3"/>
        <w:jc w:val="left"/>
        <w:rPr>
          <w:rFonts w:ascii="Times New Roman" w:hAnsi="Times New Roman" w:cs="Times New Roman"/>
          <w:b w:val="0"/>
          <w:bCs/>
          <w:sz w:val="24"/>
        </w:rPr>
      </w:pPr>
      <w:bookmarkStart w:name="_Toc66798851" w:id="42"/>
      <w:r w:rsidRPr="00FA0987">
        <w:rPr>
          <w:rFonts w:ascii="Times New Roman" w:hAnsi="Times New Roman" w:cs="Times New Roman"/>
          <w:b w:val="0"/>
          <w:bCs/>
          <w:sz w:val="24"/>
        </w:rPr>
        <w:t xml:space="preserve">4.1.2 </w:t>
      </w:r>
      <w:r w:rsidRPr="00FA0987">
        <w:rPr>
          <w:rFonts w:ascii="Times New Roman" w:hAnsi="Times New Roman" w:cs="Times New Roman"/>
          <w:b w:val="0"/>
          <w:bCs/>
          <w:sz w:val="24"/>
        </w:rPr>
        <w:tab/>
      </w:r>
      <w:r w:rsidRPr="00FA0987">
        <w:rPr>
          <w:rFonts w:ascii="Times New Roman" w:hAnsi="Times New Roman" w:cs="Times New Roman"/>
          <w:b w:val="0"/>
          <w:bCs/>
          <w:sz w:val="24"/>
        </w:rPr>
        <w:t>Coverage</w:t>
      </w:r>
      <w:bookmarkEnd w:id="42"/>
    </w:p>
    <w:p w:rsidR="00C8714F" w:rsidP="00C8714F" w:rsidRDefault="00C8714F" w14:paraId="54052A48" w14:textId="65340158"/>
    <w:p w:rsidRPr="00FA0987" w:rsidR="00C8714F" w:rsidP="00201588" w:rsidRDefault="00C8714F" w14:paraId="3BEFBEA4" w14:textId="4D11BC61">
      <w:pPr>
        <w:spacing w:after="0" w:line="240" w:lineRule="auto"/>
        <w:ind w:left="720"/>
        <w:rPr>
          <w:rFonts w:ascii="Times New Roman" w:hAnsi="Times New Roman"/>
          <w:sz w:val="24"/>
          <w:szCs w:val="24"/>
        </w:rPr>
      </w:pPr>
      <w:r w:rsidRPr="00FA0987">
        <w:rPr>
          <w:rFonts w:ascii="Times New Roman" w:hAnsi="Times New Roman"/>
          <w:sz w:val="24"/>
          <w:szCs w:val="24"/>
        </w:rPr>
        <w:t xml:space="preserve">Functional testing of the CI/CD pipeline features shall be included. Due to the pre-defined nature of a DevSecOps pipeline, test coverage is limited to the core functionalities. Development operations processes run by the pipeline falls under the testing scope. The tester does not have access to nor needs knowledge of the internal code logic of the git implementation of GitHub, the build and deploy pipelines of Azure, and those of the container and container orchestration implementations as it is not these that are under test. Verification of the pipeline functionality is to ensure output matches expected results. In-scope components include actions such as building, testing, scanning, and deployment of the </w:t>
      </w:r>
      <w:r w:rsidR="009E7360">
        <w:rPr>
          <w:rFonts w:ascii="Times New Roman" w:hAnsi="Times New Roman"/>
          <w:sz w:val="24"/>
          <w:szCs w:val="24"/>
        </w:rPr>
        <w:t>Form Scriber</w:t>
      </w:r>
      <w:r w:rsidRPr="00FA0987">
        <w:rPr>
          <w:rFonts w:ascii="Times New Roman" w:hAnsi="Times New Roman"/>
          <w:sz w:val="24"/>
          <w:szCs w:val="24"/>
        </w:rPr>
        <w:t xml:space="preserve"> components. Out-of-scope components include, and are not limited to, testing activities such as security or penetration testing, localization testing, or usability testing.</w:t>
      </w:r>
    </w:p>
    <w:p w:rsidRPr="00FA0987" w:rsidR="00201588" w:rsidP="00201588" w:rsidRDefault="00201588" w14:paraId="2D8F06EA" w14:textId="63090118">
      <w:pPr>
        <w:spacing w:after="0" w:line="240" w:lineRule="auto"/>
        <w:ind w:left="720"/>
        <w:rPr>
          <w:rFonts w:ascii="Times New Roman" w:hAnsi="Times New Roman"/>
          <w:sz w:val="24"/>
          <w:szCs w:val="24"/>
        </w:rPr>
      </w:pPr>
    </w:p>
    <w:p w:rsidRPr="00FA0987" w:rsidR="00201588" w:rsidP="00FA0987" w:rsidRDefault="004C4DC4" w14:paraId="6B7BD77F" w14:textId="7EAD60DE">
      <w:pPr>
        <w:spacing w:after="0" w:line="240" w:lineRule="auto"/>
        <w:ind w:left="720"/>
        <w:rPr>
          <w:rFonts w:ascii="Times New Roman" w:hAnsi="Times New Roman"/>
          <w:sz w:val="24"/>
          <w:szCs w:val="24"/>
        </w:rPr>
      </w:pPr>
      <w:r w:rsidRPr="00FA0987">
        <w:rPr>
          <w:rFonts w:ascii="Times New Roman" w:hAnsi="Times New Roman"/>
          <w:sz w:val="24"/>
          <w:szCs w:val="24"/>
        </w:rPr>
        <w:t xml:space="preserve">Dialogflow and Mobile teams have developed the test plan in their Project Plan </w:t>
      </w:r>
      <w:r w:rsidRPr="00FA0987" w:rsidR="00644319">
        <w:rPr>
          <w:rFonts w:ascii="Times New Roman" w:hAnsi="Times New Roman"/>
          <w:sz w:val="24"/>
          <w:szCs w:val="24"/>
        </w:rPr>
        <w:t>documentation which focu</w:t>
      </w:r>
      <w:r w:rsidRPr="33DF5451" w:rsidR="3B524775">
        <w:rPr>
          <w:rFonts w:ascii="Times New Roman" w:hAnsi="Times New Roman"/>
          <w:sz w:val="24"/>
          <w:szCs w:val="24"/>
        </w:rPr>
        <w:t>s</w:t>
      </w:r>
      <w:r w:rsidRPr="00FA0987" w:rsidR="00644319">
        <w:rPr>
          <w:rFonts w:ascii="Times New Roman" w:hAnsi="Times New Roman"/>
          <w:sz w:val="24"/>
          <w:szCs w:val="24"/>
        </w:rPr>
        <w:t>es on UI (User Interface</w:t>
      </w:r>
      <w:r w:rsidR="009E7360">
        <w:rPr>
          <w:rFonts w:ascii="Times New Roman" w:hAnsi="Times New Roman"/>
          <w:sz w:val="24"/>
          <w:szCs w:val="24"/>
        </w:rPr>
        <w:t>) and end to end testing</w:t>
      </w:r>
      <w:r w:rsidRPr="00FA0987" w:rsidR="00644319">
        <w:rPr>
          <w:rFonts w:ascii="Times New Roman" w:hAnsi="Times New Roman"/>
          <w:sz w:val="24"/>
          <w:szCs w:val="24"/>
        </w:rPr>
        <w:t xml:space="preserve"> for the application. </w:t>
      </w:r>
      <w:r w:rsidR="009E7360">
        <w:rPr>
          <w:rFonts w:ascii="Times New Roman" w:hAnsi="Times New Roman"/>
          <w:sz w:val="24"/>
          <w:szCs w:val="24"/>
        </w:rPr>
        <w:t xml:space="preserve">Most test cases are being done manually. </w:t>
      </w:r>
      <w:r w:rsidRPr="33DF5451" w:rsidR="1F6FFEC3">
        <w:rPr>
          <w:rFonts w:ascii="Times New Roman" w:hAnsi="Times New Roman"/>
          <w:sz w:val="24"/>
          <w:szCs w:val="24"/>
        </w:rPr>
        <w:t>The d</w:t>
      </w:r>
      <w:r w:rsidRPr="00FA0987" w:rsidR="00644319">
        <w:rPr>
          <w:rFonts w:ascii="Times New Roman" w:hAnsi="Times New Roman"/>
          <w:sz w:val="24"/>
          <w:szCs w:val="24"/>
        </w:rPr>
        <w:t>evelopment team</w:t>
      </w:r>
      <w:r w:rsidRPr="33DF5451" w:rsidR="503B0C58">
        <w:rPr>
          <w:rFonts w:ascii="Times New Roman" w:hAnsi="Times New Roman"/>
          <w:sz w:val="24"/>
          <w:szCs w:val="24"/>
        </w:rPr>
        <w:t>s</w:t>
      </w:r>
      <w:r w:rsidRPr="00FA0987" w:rsidR="00644319">
        <w:rPr>
          <w:rFonts w:ascii="Times New Roman" w:hAnsi="Times New Roman"/>
          <w:sz w:val="24"/>
          <w:szCs w:val="24"/>
        </w:rPr>
        <w:t xml:space="preserve"> h</w:t>
      </w:r>
      <w:r w:rsidRPr="33DF5451" w:rsidR="07B9A857">
        <w:rPr>
          <w:rFonts w:ascii="Times New Roman" w:hAnsi="Times New Roman"/>
          <w:sz w:val="24"/>
          <w:szCs w:val="24"/>
        </w:rPr>
        <w:t>ave</w:t>
      </w:r>
      <w:r w:rsidRPr="00FA0987" w:rsidR="00644319">
        <w:rPr>
          <w:rFonts w:ascii="Times New Roman" w:hAnsi="Times New Roman"/>
          <w:sz w:val="24"/>
          <w:szCs w:val="24"/>
        </w:rPr>
        <w:t xml:space="preserve"> planned to write some unit testing into their solutions. </w:t>
      </w:r>
      <w:r w:rsidRPr="00FA0987" w:rsidR="00534F2C">
        <w:rPr>
          <w:rFonts w:ascii="Times New Roman" w:hAnsi="Times New Roman"/>
          <w:sz w:val="24"/>
          <w:szCs w:val="24"/>
        </w:rPr>
        <w:t>DSO will work with development team</w:t>
      </w:r>
      <w:r w:rsidRPr="33DF5451" w:rsidR="2E72DFFE">
        <w:rPr>
          <w:rFonts w:ascii="Times New Roman" w:hAnsi="Times New Roman"/>
          <w:sz w:val="24"/>
          <w:szCs w:val="24"/>
        </w:rPr>
        <w:t>s</w:t>
      </w:r>
      <w:r w:rsidRPr="00FA0987" w:rsidR="00534F2C">
        <w:rPr>
          <w:rFonts w:ascii="Times New Roman" w:hAnsi="Times New Roman"/>
          <w:sz w:val="24"/>
          <w:szCs w:val="24"/>
        </w:rPr>
        <w:t xml:space="preserve"> to ensure the pipeline run</w:t>
      </w:r>
      <w:r w:rsidRPr="33DF5451" w:rsidR="5B323C0F">
        <w:rPr>
          <w:rFonts w:ascii="Times New Roman" w:hAnsi="Times New Roman"/>
          <w:sz w:val="24"/>
          <w:szCs w:val="24"/>
        </w:rPr>
        <w:t>s</w:t>
      </w:r>
      <w:r w:rsidRPr="00FA0987" w:rsidR="00534F2C">
        <w:rPr>
          <w:rFonts w:ascii="Times New Roman" w:hAnsi="Times New Roman"/>
          <w:sz w:val="24"/>
          <w:szCs w:val="24"/>
        </w:rPr>
        <w:t xml:space="preserve"> and check</w:t>
      </w:r>
      <w:r w:rsidRPr="33DF5451" w:rsidR="4520E9FD">
        <w:rPr>
          <w:rFonts w:ascii="Times New Roman" w:hAnsi="Times New Roman"/>
          <w:sz w:val="24"/>
          <w:szCs w:val="24"/>
        </w:rPr>
        <w:t>s</w:t>
      </w:r>
      <w:r w:rsidRPr="00FA0987" w:rsidR="00534F2C">
        <w:rPr>
          <w:rFonts w:ascii="Times New Roman" w:hAnsi="Times New Roman"/>
          <w:sz w:val="24"/>
          <w:szCs w:val="24"/>
        </w:rPr>
        <w:t xml:space="preserve"> for unit test</w:t>
      </w:r>
      <w:r w:rsidRPr="33DF5451" w:rsidR="210B5072">
        <w:rPr>
          <w:rFonts w:ascii="Times New Roman" w:hAnsi="Times New Roman"/>
          <w:sz w:val="24"/>
          <w:szCs w:val="24"/>
        </w:rPr>
        <w:t>s</w:t>
      </w:r>
      <w:r w:rsidRPr="00FA0987" w:rsidR="004D65DD">
        <w:rPr>
          <w:rFonts w:ascii="Times New Roman" w:hAnsi="Times New Roman"/>
          <w:sz w:val="24"/>
          <w:szCs w:val="24"/>
        </w:rPr>
        <w:t xml:space="preserve"> with code coverage. However, DSO is not responsible to create unit test cases in the solution. DSO will rely on the test team from D</w:t>
      </w:r>
      <w:r w:rsidRPr="00FA0987" w:rsidR="00FC2329">
        <w:rPr>
          <w:rFonts w:ascii="Times New Roman" w:hAnsi="Times New Roman"/>
          <w:sz w:val="24"/>
          <w:szCs w:val="24"/>
        </w:rPr>
        <w:t>ialogflow and Mobile to write</w:t>
      </w:r>
      <w:r w:rsidR="009E7360">
        <w:rPr>
          <w:rFonts w:ascii="Times New Roman" w:hAnsi="Times New Roman"/>
          <w:sz w:val="24"/>
          <w:szCs w:val="24"/>
        </w:rPr>
        <w:t xml:space="preserve"> the unit testing in the solution so that the pipeline can run directly from the solution.</w:t>
      </w:r>
    </w:p>
    <w:p w:rsidRPr="00FA0987" w:rsidR="00C8714F" w:rsidP="00FA0987" w:rsidRDefault="00C8714F" w14:paraId="17246A1C" w14:textId="77777777">
      <w:pPr>
        <w:rPr>
          <w:b/>
        </w:rPr>
      </w:pPr>
    </w:p>
    <w:p w:rsidRPr="00C8714F" w:rsidR="00C8714F" w:rsidP="00C8714F" w:rsidRDefault="00C8714F" w14:paraId="679F7866" w14:textId="12A5A81C">
      <w:pPr>
        <w:pStyle w:val="Heading2"/>
        <w:rPr>
          <w:rFonts w:ascii="Times New Roman" w:hAnsi="Times New Roman" w:eastAsia="Times New Roman" w:cs="Times New Roman"/>
          <w:b w:val="0"/>
        </w:rPr>
      </w:pPr>
      <w:bookmarkStart w:name="_Toc66798852" w:id="43"/>
      <w:r>
        <w:rPr>
          <w:rFonts w:ascii="Times New Roman" w:hAnsi="Times New Roman" w:eastAsia="Times New Roman" w:cs="Times New Roman"/>
          <w:b w:val="0"/>
        </w:rPr>
        <w:lastRenderedPageBreak/>
        <w:t>4</w:t>
      </w:r>
      <w:r w:rsidRPr="00C8714F">
        <w:rPr>
          <w:rFonts w:ascii="Times New Roman" w:hAnsi="Times New Roman" w:eastAsia="Times New Roman" w:cs="Times New Roman"/>
          <w:b w:val="0"/>
        </w:rPr>
        <w:t xml:space="preserve">.2 </w:t>
      </w:r>
      <w:r w:rsidRPr="00FA0987">
        <w:rPr>
          <w:rFonts w:ascii="Times New Roman" w:hAnsi="Times New Roman" w:cs="Times New Roman"/>
        </w:rPr>
        <w:tab/>
      </w:r>
      <w:r w:rsidRPr="00C8714F">
        <w:rPr>
          <w:rFonts w:ascii="Times New Roman" w:hAnsi="Times New Roman" w:eastAsia="Times New Roman" w:cs="Times New Roman"/>
          <w:b w:val="0"/>
        </w:rPr>
        <w:t>Requirements</w:t>
      </w:r>
      <w:bookmarkEnd w:id="43"/>
    </w:p>
    <w:p w:rsidRPr="00FA0987" w:rsidR="00C8714F" w:rsidP="00C8714F" w:rsidRDefault="00C8714F" w14:paraId="782EEB8C" w14:textId="3B0F4E99">
      <w:pPr>
        <w:rPr>
          <w:rFonts w:ascii="Times New Roman" w:hAnsi="Times New Roman" w:cs="Times New Roman"/>
        </w:rPr>
      </w:pPr>
    </w:p>
    <w:p w:rsidRPr="00FA0987" w:rsidR="00C8714F" w:rsidP="00C8714F" w:rsidRDefault="00C8714F" w14:paraId="244089E9" w14:textId="01F731CD">
      <w:pPr>
        <w:pStyle w:val="Heading3"/>
        <w:jc w:val="left"/>
        <w:rPr>
          <w:rFonts w:ascii="Times New Roman" w:hAnsi="Times New Roman" w:cs="Times New Roman"/>
          <w:b w:val="0"/>
          <w:bCs/>
          <w:sz w:val="24"/>
        </w:rPr>
      </w:pPr>
      <w:bookmarkStart w:name="_Toc66798853" w:id="44"/>
      <w:r w:rsidRPr="00FA0987">
        <w:rPr>
          <w:rFonts w:ascii="Times New Roman" w:hAnsi="Times New Roman" w:cs="Times New Roman"/>
          <w:b w:val="0"/>
          <w:bCs/>
          <w:sz w:val="24"/>
        </w:rPr>
        <w:t xml:space="preserve">4.2.1 </w:t>
      </w:r>
      <w:r w:rsidRPr="00FA0987">
        <w:rPr>
          <w:rFonts w:ascii="Times New Roman" w:hAnsi="Times New Roman" w:cs="Times New Roman"/>
          <w:b w:val="0"/>
          <w:bCs/>
          <w:sz w:val="24"/>
        </w:rPr>
        <w:tab/>
      </w:r>
      <w:r w:rsidRPr="00FA0987">
        <w:rPr>
          <w:rFonts w:ascii="Times New Roman" w:hAnsi="Times New Roman" w:cs="Times New Roman"/>
          <w:b w:val="0"/>
          <w:bCs/>
          <w:sz w:val="24"/>
        </w:rPr>
        <w:t>Software Requirements</w:t>
      </w:r>
      <w:bookmarkEnd w:id="44"/>
    </w:p>
    <w:p w:rsidRPr="00FA0987" w:rsidR="00C8714F" w:rsidP="00C8714F" w:rsidRDefault="00C8714F" w14:paraId="033E4265" w14:textId="0685C3A9">
      <w:pPr>
        <w:rPr>
          <w:rFonts w:ascii="Times New Roman" w:hAnsi="Times New Roman" w:cs="Times New Roman"/>
        </w:rPr>
      </w:pPr>
    </w:p>
    <w:p w:rsidRPr="00C8714F" w:rsidR="00C8714F" w:rsidP="00FA0987" w:rsidRDefault="00C8714F" w14:paraId="2696378D" w14:textId="5204CD3D">
      <w:pPr>
        <w:pStyle w:val="NormalWeb"/>
        <w:spacing w:before="0" w:beforeAutospacing="0" w:after="0" w:afterAutospacing="0"/>
        <w:ind w:left="720"/>
      </w:pPr>
      <w:r w:rsidRPr="00C8714F">
        <w:t xml:space="preserve">The test environment shall consist of a desktop operating system with a modern web browser. The CI/CD pipeline components shall be accessed via aforementioned browser. Testing shall be done on macOS 10.15.7 and Chrome browser Version 88.0.4324.150. </w:t>
      </w:r>
    </w:p>
    <w:p w:rsidRPr="00C8714F" w:rsidR="00C8714F" w:rsidP="00C8714F" w:rsidRDefault="00C8714F" w14:paraId="1D426DC9" w14:textId="187A7C95">
      <w:pPr>
        <w:pStyle w:val="NormalWeb"/>
        <w:spacing w:before="0" w:beforeAutospacing="0" w:after="0" w:afterAutospacing="0" w:line="480" w:lineRule="auto"/>
      </w:pPr>
    </w:p>
    <w:p w:rsidRPr="009E7360" w:rsidR="00C8714F" w:rsidP="00FA0987" w:rsidRDefault="00C8714F" w14:paraId="2E0A1B53" w14:textId="5B5F5FBF">
      <w:pPr>
        <w:pStyle w:val="Heading3"/>
        <w:jc w:val="left"/>
      </w:pPr>
      <w:bookmarkStart w:name="_Toc66798854" w:id="45"/>
      <w:r w:rsidRPr="00FA0987">
        <w:rPr>
          <w:rFonts w:ascii="Times New Roman" w:hAnsi="Times New Roman" w:cs="Times New Roman"/>
          <w:b w:val="0"/>
          <w:bCs/>
          <w:sz w:val="24"/>
        </w:rPr>
        <w:t xml:space="preserve">4.2.2 </w:t>
      </w:r>
      <w:r w:rsidRPr="00FA0987">
        <w:rPr>
          <w:rFonts w:ascii="Times New Roman" w:hAnsi="Times New Roman" w:cs="Times New Roman"/>
          <w:b w:val="0"/>
          <w:bCs/>
          <w:sz w:val="24"/>
        </w:rPr>
        <w:tab/>
      </w:r>
      <w:r w:rsidRPr="00FA0987">
        <w:rPr>
          <w:rFonts w:ascii="Times New Roman" w:hAnsi="Times New Roman" w:cs="Times New Roman"/>
          <w:b w:val="0"/>
          <w:bCs/>
          <w:sz w:val="24"/>
        </w:rPr>
        <w:t>Hardware Requirements</w:t>
      </w:r>
      <w:bookmarkEnd w:id="45"/>
    </w:p>
    <w:p w:rsidRPr="00FA0987" w:rsidR="00B35663" w:rsidP="00F13B64" w:rsidRDefault="00B35663" w14:paraId="78B33A46" w14:textId="77777777">
      <w:pPr>
        <w:spacing w:after="0" w:line="240" w:lineRule="auto"/>
        <w:ind w:left="720"/>
        <w:rPr>
          <w:rFonts w:ascii="Times New Roman" w:hAnsi="Times New Roman" w:eastAsia="Times New Roman" w:cs="Times New Roman"/>
          <w:sz w:val="24"/>
          <w:szCs w:val="24"/>
        </w:rPr>
      </w:pPr>
    </w:p>
    <w:p w:rsidRPr="00FA0987" w:rsidR="00B35663" w:rsidP="00FA0987" w:rsidRDefault="00C8714F" w14:paraId="497DBE8D" w14:textId="5848AF6B">
      <w:pPr>
        <w:spacing w:after="0" w:line="240" w:lineRule="auto"/>
        <w:ind w:left="720"/>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 xml:space="preserve">Testing shall be conducted on a MacBook Pro laptop computer, model A1707. Keyboard input shall be done with the built-in keyboard and other inputs shall be done with the built-in trackpad. </w:t>
      </w:r>
    </w:p>
    <w:p w:rsidRPr="00FA0987" w:rsidR="00C8714F" w:rsidP="00FA0987" w:rsidRDefault="00C8714F" w14:paraId="13B920B9" w14:textId="402910F4">
      <w:pPr>
        <w:spacing w:after="0" w:line="240" w:lineRule="auto"/>
        <w:ind w:left="720"/>
        <w:rPr>
          <w:rFonts w:ascii="Times New Roman" w:hAnsi="Times New Roman" w:eastAsia="Times New Roman" w:cs="Times New Roman"/>
        </w:rPr>
      </w:pPr>
    </w:p>
    <w:p w:rsidRPr="00C8714F" w:rsidR="00C8714F" w:rsidP="00C8714F" w:rsidRDefault="00C8714F" w14:paraId="18D694FC" w14:textId="4D3474E7">
      <w:pPr>
        <w:pStyle w:val="Heading2"/>
        <w:rPr>
          <w:rFonts w:ascii="Times New Roman" w:hAnsi="Times New Roman" w:eastAsia="Times New Roman" w:cs="Times New Roman"/>
          <w:b w:val="0"/>
        </w:rPr>
      </w:pPr>
      <w:bookmarkStart w:name="_Toc66798855" w:id="46"/>
      <w:r w:rsidRPr="00C8714F">
        <w:rPr>
          <w:rFonts w:ascii="Times New Roman" w:hAnsi="Times New Roman" w:eastAsia="Times New Roman" w:cs="Times New Roman"/>
          <w:b w:val="0"/>
        </w:rPr>
        <w:t xml:space="preserve">4.3 </w:t>
      </w:r>
      <w:r>
        <w:tab/>
      </w:r>
      <w:r w:rsidRPr="00C8714F">
        <w:rPr>
          <w:rFonts w:ascii="Times New Roman" w:hAnsi="Times New Roman" w:eastAsia="Times New Roman" w:cs="Times New Roman"/>
          <w:b w:val="0"/>
        </w:rPr>
        <w:t>Testing</w:t>
      </w:r>
      <w:bookmarkEnd w:id="46"/>
    </w:p>
    <w:p w:rsidRPr="00FA0987" w:rsidR="00C8714F" w:rsidP="00C8714F" w:rsidRDefault="00C8714F" w14:paraId="7B1E3A92" w14:textId="77777777">
      <w:pPr>
        <w:rPr>
          <w:rFonts w:ascii="Times New Roman" w:hAnsi="Times New Roman" w:eastAsia="Times New Roman" w:cs="Times New Roman"/>
        </w:rPr>
      </w:pPr>
    </w:p>
    <w:p w:rsidRPr="00FA0987" w:rsidR="00C8714F" w:rsidP="00C8714F" w:rsidRDefault="00C8714F" w14:paraId="027C3FE1" w14:textId="66C5188E">
      <w:pPr>
        <w:pStyle w:val="Heading3"/>
        <w:jc w:val="left"/>
        <w:rPr>
          <w:rFonts w:ascii="Times New Roman" w:hAnsi="Times New Roman" w:eastAsia="Times New Roman" w:cs="Times New Roman"/>
          <w:b w:val="0"/>
          <w:sz w:val="24"/>
        </w:rPr>
      </w:pPr>
      <w:bookmarkStart w:name="_Toc66798856" w:id="47"/>
      <w:r w:rsidRPr="00FA0987">
        <w:rPr>
          <w:rFonts w:ascii="Times New Roman" w:hAnsi="Times New Roman" w:eastAsia="Times New Roman" w:cs="Times New Roman"/>
          <w:b w:val="0"/>
          <w:sz w:val="24"/>
        </w:rPr>
        <w:t xml:space="preserve">4.3.1 </w:t>
      </w:r>
      <w:r>
        <w:tab/>
      </w:r>
      <w:r w:rsidRPr="00FA0987">
        <w:rPr>
          <w:rFonts w:ascii="Times New Roman" w:hAnsi="Times New Roman" w:eastAsia="Times New Roman" w:cs="Times New Roman"/>
          <w:b w:val="0"/>
          <w:sz w:val="24"/>
        </w:rPr>
        <w:t>Test Strategy</w:t>
      </w:r>
      <w:bookmarkEnd w:id="47"/>
    </w:p>
    <w:p w:rsidRPr="00FA0987" w:rsidR="00C8714F" w:rsidP="00FA0987" w:rsidRDefault="00C8714F" w14:paraId="324BDD66" w14:textId="77777777">
      <w:pPr>
        <w:rPr>
          <w:rFonts w:ascii="Times New Roman" w:hAnsi="Times New Roman" w:eastAsia="Times New Roman" w:cs="Times New Roman"/>
        </w:rPr>
      </w:pPr>
    </w:p>
    <w:p w:rsidRPr="00FA0987" w:rsidR="00C8714F" w:rsidP="00F13B64" w:rsidRDefault="00C8714F" w14:paraId="77E3266B" w14:textId="0D0DB59F">
      <w:pPr>
        <w:spacing w:after="0" w:line="240" w:lineRule="auto"/>
        <w:ind w:left="720"/>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 xml:space="preserve">Functional testing will be the main form of testing for this cycle. Due to the nature of the pipeline, which is dependent on development team inputs in the form of source code, and by which the source code is also dependent on said pipeline to build, test, and deploy it, testing is conducted when pipeline run(s) are initiated, either manually or automatically. Test cases will be designed to represent use-case scenarios as by DevSecOps personnel and other development project stakeholders. The test suite shall be validated to ensure that coverage is satisfactory for features and possible scenarios including positive and negative cases when possible, and permutations of selectable options. The actual results shall be compared to expected results to determine test case outcome in a later Test Report. </w:t>
      </w:r>
      <w:ins w:author="Ivy Pham" w:date="2021-03-30T09:17:00Z" w:id="48">
        <w:r w:rsidR="00B71916">
          <w:rPr>
            <w:rFonts w:ascii="Times New Roman" w:hAnsi="Times New Roman" w:eastAsia="Times New Roman" w:cs="Times New Roman"/>
            <w:sz w:val="24"/>
            <w:szCs w:val="24"/>
          </w:rPr>
          <w:t>At the time of this writing, development team is in the process of automating their testing requirements</w:t>
        </w:r>
      </w:ins>
      <w:ins w:author="Ivy Pham" w:date="2021-03-30T09:18:00Z" w:id="49">
        <w:r w:rsidR="001202FB">
          <w:rPr>
            <w:rFonts w:ascii="Times New Roman" w:hAnsi="Times New Roman" w:eastAsia="Times New Roman" w:cs="Times New Roman"/>
            <w:sz w:val="24"/>
            <w:szCs w:val="24"/>
          </w:rPr>
          <w:t xml:space="preserve"> including unit and end-to-end tests</w:t>
        </w:r>
      </w:ins>
      <w:ins w:author="Ivy Pham" w:date="2021-03-30T09:17:00Z" w:id="50">
        <w:r w:rsidR="00B71916">
          <w:rPr>
            <w:rFonts w:ascii="Times New Roman" w:hAnsi="Times New Roman" w:eastAsia="Times New Roman" w:cs="Times New Roman"/>
            <w:sz w:val="24"/>
            <w:szCs w:val="24"/>
          </w:rPr>
          <w:t xml:space="preserve">. </w:t>
        </w:r>
        <w:r w:rsidR="001202FB">
          <w:rPr>
            <w:rFonts w:ascii="Times New Roman" w:hAnsi="Times New Roman" w:eastAsia="Times New Roman" w:cs="Times New Roman"/>
            <w:sz w:val="24"/>
            <w:szCs w:val="24"/>
          </w:rPr>
          <w:t>The automated testing may not be com</w:t>
        </w:r>
      </w:ins>
      <w:ins w:author="Ivy Pham" w:date="2021-03-30T09:18:00Z" w:id="51">
        <w:r w:rsidR="001202FB">
          <w:rPr>
            <w:rFonts w:ascii="Times New Roman" w:hAnsi="Times New Roman" w:eastAsia="Times New Roman" w:cs="Times New Roman"/>
            <w:sz w:val="24"/>
            <w:szCs w:val="24"/>
          </w:rPr>
          <w:t xml:space="preserve">pleted during this project which will be considered </w:t>
        </w:r>
      </w:ins>
      <w:ins w:author="Ivy Pham" w:date="2021-03-30T09:19:00Z" w:id="52">
        <w:r w:rsidR="00BA2206">
          <w:rPr>
            <w:rFonts w:ascii="Times New Roman" w:hAnsi="Times New Roman" w:eastAsia="Times New Roman" w:cs="Times New Roman"/>
            <w:sz w:val="24"/>
            <w:szCs w:val="24"/>
          </w:rPr>
          <w:t>for the future works.</w:t>
        </w:r>
      </w:ins>
      <w:ins w:author="Ivy Pham" w:date="2021-03-30T09:18:00Z" w:id="53">
        <w:r w:rsidR="001202FB">
          <w:rPr>
            <w:rFonts w:ascii="Times New Roman" w:hAnsi="Times New Roman" w:eastAsia="Times New Roman" w:cs="Times New Roman"/>
            <w:sz w:val="24"/>
            <w:szCs w:val="24"/>
          </w:rPr>
          <w:t xml:space="preserve"> </w:t>
        </w:r>
      </w:ins>
    </w:p>
    <w:p w:rsidRPr="00FA0987" w:rsidR="0039127D" w:rsidP="00FA0987" w:rsidRDefault="0039127D" w14:paraId="4F12C5ED" w14:textId="77777777">
      <w:pPr>
        <w:spacing w:after="0" w:line="240" w:lineRule="auto"/>
        <w:ind w:left="720"/>
        <w:rPr>
          <w:rFonts w:ascii="Times New Roman" w:hAnsi="Times New Roman" w:eastAsia="Times New Roman" w:cs="Times New Roman"/>
        </w:rPr>
      </w:pPr>
    </w:p>
    <w:p w:rsidRPr="00FA0987" w:rsidR="00C8714F" w:rsidRDefault="00C8714F" w14:paraId="13293D7B" w14:textId="3D478AFE">
      <w:pPr>
        <w:pStyle w:val="Heading3"/>
        <w:jc w:val="left"/>
        <w:rPr>
          <w:rFonts w:ascii="Times New Roman" w:hAnsi="Times New Roman" w:eastAsia="Times New Roman" w:cs="Times New Roman"/>
          <w:b w:val="0"/>
          <w:sz w:val="24"/>
        </w:rPr>
      </w:pPr>
      <w:bookmarkStart w:name="_Toc66798857" w:id="54"/>
      <w:r w:rsidRPr="00FA0987">
        <w:rPr>
          <w:rFonts w:ascii="Times New Roman" w:hAnsi="Times New Roman" w:eastAsia="Times New Roman" w:cs="Times New Roman"/>
          <w:b w:val="0"/>
          <w:sz w:val="24"/>
        </w:rPr>
        <w:lastRenderedPageBreak/>
        <w:t xml:space="preserve">4.3.2 </w:t>
      </w:r>
      <w:r>
        <w:tab/>
      </w:r>
      <w:r w:rsidRPr="00FA0987">
        <w:rPr>
          <w:rFonts w:ascii="Times New Roman" w:hAnsi="Times New Roman" w:eastAsia="Times New Roman" w:cs="Times New Roman"/>
          <w:b w:val="0"/>
          <w:sz w:val="24"/>
        </w:rPr>
        <w:t>Proposed Test Cases</w:t>
      </w:r>
      <w:bookmarkEnd w:id="54"/>
    </w:p>
    <w:p w:rsidRPr="00FA0987" w:rsidR="00C8714F" w:rsidP="00FA0987" w:rsidRDefault="00C8714F" w14:paraId="6C6E4777" w14:textId="70759A68">
      <w:pPr>
        <w:pStyle w:val="Heading4"/>
        <w:rPr>
          <w:rFonts w:ascii="Times New Roman" w:hAnsi="Times New Roman" w:eastAsia="Times New Roman" w:cs="Times New Roman"/>
        </w:rPr>
      </w:pPr>
      <w:bookmarkStart w:name="_Toc65172829" w:id="55"/>
      <w:r>
        <w:br/>
      </w:r>
      <w:r w:rsidRPr="00FA0987">
        <w:rPr>
          <w:rFonts w:ascii="Times New Roman" w:hAnsi="Times New Roman" w:eastAsia="Times New Roman" w:cs="Times New Roman"/>
        </w:rPr>
        <w:t>4.3.2.1 Test Case 01:</w:t>
      </w:r>
      <w:bookmarkEnd w:id="55"/>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0D0175F8" w14:textId="77777777">
        <w:tc>
          <w:tcPr>
            <w:tcW w:w="1975" w:type="dxa"/>
            <w:shd w:val="clear" w:color="auto" w:fill="D9D9D9" w:themeFill="background1" w:themeFillShade="D9"/>
          </w:tcPr>
          <w:p w:rsidRPr="00FA0987" w:rsidR="00C8714F" w:rsidP="00FA0987" w:rsidRDefault="00C8714F" w14:paraId="5DB881A3" w14:textId="77777777">
            <w:pPr>
              <w:keepNext/>
              <w:keepLines/>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FA0987" w:rsidRDefault="00C8714F" w14:paraId="0A522927" w14:textId="77777777">
            <w:pPr>
              <w:keepNext/>
              <w:keepLines/>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VersionControl-Merge_develop_branch-Developer</w:t>
            </w:r>
          </w:p>
        </w:tc>
      </w:tr>
      <w:tr w:rsidRPr="00D80631" w:rsidR="00C8714F" w:rsidTr="00FA0987" w14:paraId="355E9538" w14:textId="77777777">
        <w:tc>
          <w:tcPr>
            <w:tcW w:w="1975" w:type="dxa"/>
            <w:shd w:val="clear" w:color="auto" w:fill="D9D9D9" w:themeFill="background1" w:themeFillShade="D9"/>
          </w:tcPr>
          <w:p w:rsidRPr="00FA0987" w:rsidR="00C8714F" w:rsidP="00FA0987" w:rsidRDefault="00C8714F" w14:paraId="0C17526F"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Description</w:t>
            </w:r>
          </w:p>
        </w:tc>
        <w:tc>
          <w:tcPr>
            <w:tcW w:w="7375" w:type="dxa"/>
          </w:tcPr>
          <w:p w:rsidRPr="00FA0987" w:rsidR="00C8714F" w:rsidP="00FA0987" w:rsidRDefault="00C8714F" w14:paraId="75C22DA9" w14:textId="77777777">
            <w:pPr>
              <w:keepNext/>
              <w:keepLines/>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merging to develop branch by a non-lead developer requires a pull request and code review/approval by lead developer.</w:t>
            </w:r>
          </w:p>
        </w:tc>
      </w:tr>
      <w:tr w:rsidRPr="00D80631" w:rsidR="00C8714F" w:rsidTr="00FA0987" w14:paraId="2F3DCD38" w14:textId="77777777">
        <w:tc>
          <w:tcPr>
            <w:tcW w:w="1975" w:type="dxa"/>
            <w:shd w:val="clear" w:color="auto" w:fill="D9D9D9" w:themeFill="background1" w:themeFillShade="D9"/>
          </w:tcPr>
          <w:p w:rsidRPr="00FA0987" w:rsidR="00C8714F" w:rsidP="00FA0987" w:rsidRDefault="00C8714F" w14:paraId="088F63AF"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FA0987" w:rsidRDefault="00C8714F" w14:paraId="7FEFD7FC"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REQ-1.1</w:t>
            </w:r>
          </w:p>
        </w:tc>
      </w:tr>
      <w:tr w:rsidRPr="00D80631" w:rsidR="00C8714F" w:rsidTr="00FA0987" w14:paraId="1B2DAFCC" w14:textId="77777777">
        <w:tc>
          <w:tcPr>
            <w:tcW w:w="1975" w:type="dxa"/>
            <w:shd w:val="clear" w:color="auto" w:fill="D9D9D9" w:themeFill="background1" w:themeFillShade="D9"/>
          </w:tcPr>
          <w:p w:rsidRPr="00FA0987" w:rsidR="00C8714F" w:rsidP="00FA0987" w:rsidRDefault="00C8714F" w14:paraId="70F69BC2"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FA0987" w:rsidRDefault="00C8714F" w14:paraId="3FC24714"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The development team’s repository is set up with the required branch protection rules and the developer has invited account to the organization and team.</w:t>
            </w:r>
          </w:p>
        </w:tc>
      </w:tr>
      <w:tr w:rsidRPr="00D80631" w:rsidR="00C8714F" w:rsidTr="00FA0987" w14:paraId="0ECB7B69" w14:textId="77777777">
        <w:tc>
          <w:tcPr>
            <w:tcW w:w="1975" w:type="dxa"/>
            <w:shd w:val="clear" w:color="auto" w:fill="D9D9D9" w:themeFill="background1" w:themeFillShade="D9"/>
          </w:tcPr>
          <w:p w:rsidRPr="00FA0987" w:rsidR="00C8714F" w:rsidP="00FA0987" w:rsidRDefault="00C8714F" w14:paraId="42BDDD4E"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AF00D4" w:rsidR="00C8714F" w:rsidP="00FA0987" w:rsidRDefault="00C8714F" w14:paraId="08DFDC05" w14:textId="77777777">
            <w:pPr>
              <w:keepNext/>
              <w:keepLines/>
              <w:numPr>
                <w:ilvl w:val="0"/>
                <w:numId w:val="20"/>
              </w:numPr>
              <w:tabs>
                <w:tab w:val="left" w:pos="180"/>
                <w:tab w:val="left" w:pos="360"/>
                <w:tab w:val="left" w:pos="720"/>
              </w:tab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 xml:space="preserve"> As developer, create code change and make an integration/feature branch.</w:t>
            </w:r>
          </w:p>
          <w:p w:rsidRPr="00AF00D4" w:rsidR="00C8714F" w:rsidP="00FA0987" w:rsidRDefault="00C8714F" w14:paraId="0F0867C3" w14:textId="77777777">
            <w:pPr>
              <w:keepNext/>
              <w:keepLines/>
              <w:numPr>
                <w:ilvl w:val="0"/>
                <w:numId w:val="20"/>
              </w:numPr>
              <w:tabs>
                <w:tab w:val="left" w:pos="180"/>
                <w:tab w:val="left" w:pos="360"/>
                <w:tab w:val="left" w:pos="720"/>
              </w:tab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 xml:space="preserve"> Push the code to the remote repository.</w:t>
            </w:r>
          </w:p>
          <w:p w:rsidRPr="00D80631" w:rsidR="00C8714F" w:rsidP="00FA0987" w:rsidRDefault="00C8714F" w14:paraId="5081634E" w14:textId="77777777">
            <w:pPr>
              <w:keepNext/>
              <w:keepLines/>
              <w:numPr>
                <w:ilvl w:val="0"/>
                <w:numId w:val="20"/>
              </w:numPr>
              <w:tabs>
                <w:tab w:val="left" w:pos="180"/>
                <w:tab w:val="left" w:pos="360"/>
                <w:tab w:val="left" w:pos="720"/>
              </w:tab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 xml:space="preserve"> Attempt merge to develop branch</w:t>
            </w:r>
          </w:p>
        </w:tc>
      </w:tr>
      <w:tr w:rsidRPr="00D80631" w:rsidR="00C8714F" w:rsidTr="00FA0987" w14:paraId="3334C9DE" w14:textId="77777777">
        <w:tc>
          <w:tcPr>
            <w:tcW w:w="1975" w:type="dxa"/>
            <w:tcBorders>
              <w:bottom w:val="single" w:color="auto" w:sz="4" w:space="0"/>
            </w:tcBorders>
            <w:shd w:val="clear" w:color="auto" w:fill="D9D9D9" w:themeFill="background1" w:themeFillShade="D9"/>
          </w:tcPr>
          <w:p w:rsidRPr="00FA0987" w:rsidR="00C8714F" w:rsidP="00FA0987" w:rsidRDefault="00C8714F" w14:paraId="2F4A16FB"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FA0987" w:rsidRDefault="00C8714F" w14:paraId="486058A0"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Merging to develop branch by non-lead developer is not possible. Developer must create a pull request for review, which notifies the developer lead.</w:t>
            </w:r>
          </w:p>
        </w:tc>
      </w:tr>
    </w:tbl>
    <w:p w:rsidRPr="00FA0987" w:rsidR="00C8714F" w:rsidP="00FA0987" w:rsidRDefault="00C8714F" w14:paraId="0B311807" w14:textId="77777777">
      <w:pPr>
        <w:keepNext/>
        <w:keepLines/>
        <w:rPr>
          <w:rFonts w:ascii="Times New Roman" w:hAnsi="Times New Roman" w:eastAsia="Times New Roman" w:cs="Times New Roman"/>
        </w:rPr>
      </w:pPr>
    </w:p>
    <w:p w:rsidRPr="00FA0987" w:rsidR="00C8714F" w:rsidP="00C8714F" w:rsidRDefault="00C8714F" w14:paraId="757377DE" w14:textId="77777777">
      <w:pPr>
        <w:rPr>
          <w:rFonts w:ascii="Times New Roman" w:hAnsi="Times New Roman" w:eastAsia="Times New Roman" w:cs="Times New Roman"/>
        </w:rPr>
      </w:pPr>
    </w:p>
    <w:p w:rsidRPr="00AF00D4" w:rsidR="00C8714F" w:rsidP="00FA0987" w:rsidRDefault="00C8714F" w14:paraId="69CA69BF" w14:textId="28793DE6">
      <w:pPr>
        <w:pStyle w:val="Heading4"/>
        <w:rPr>
          <w:rFonts w:ascii="Times New Roman" w:hAnsi="Times New Roman" w:eastAsia="Times New Roman" w:cs="Times New Roman"/>
        </w:rPr>
      </w:pPr>
      <w:bookmarkStart w:name="_Toc65172830" w:id="56"/>
      <w:r w:rsidRPr="00FA0987">
        <w:rPr>
          <w:rFonts w:ascii="Times New Roman" w:hAnsi="Times New Roman" w:eastAsia="Times New Roman" w:cs="Times New Roman"/>
        </w:rPr>
        <w:t>4.3.2.2 Test Case 02:</w:t>
      </w:r>
      <w:bookmarkEnd w:id="56"/>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66C19F0A" w14:textId="77777777">
        <w:tc>
          <w:tcPr>
            <w:tcW w:w="1975" w:type="dxa"/>
            <w:shd w:val="clear" w:color="auto" w:fill="D9D9D9" w:themeFill="background1" w:themeFillShade="D9"/>
          </w:tcPr>
          <w:p w:rsidRPr="00FA0987" w:rsidR="00C8714F" w:rsidP="006A43FB" w:rsidRDefault="00C8714F" w14:paraId="1547A605"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6A43FB" w:rsidRDefault="00C8714F" w14:paraId="78B8DB4A"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VersionControl-Merge_develop_branch-DeveloperLead</w:t>
            </w:r>
          </w:p>
        </w:tc>
      </w:tr>
      <w:tr w:rsidRPr="00D80631" w:rsidR="00C8714F" w:rsidTr="00FA0987" w14:paraId="4619A0DC" w14:textId="77777777">
        <w:tc>
          <w:tcPr>
            <w:tcW w:w="1975" w:type="dxa"/>
            <w:shd w:val="clear" w:color="auto" w:fill="D9D9D9" w:themeFill="background1" w:themeFillShade="D9"/>
          </w:tcPr>
          <w:p w:rsidRPr="00FA0987" w:rsidR="00C8714F" w:rsidP="006A43FB" w:rsidRDefault="00C8714F" w14:paraId="2CFF37E6"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Description</w:t>
            </w:r>
          </w:p>
        </w:tc>
        <w:tc>
          <w:tcPr>
            <w:tcW w:w="7375" w:type="dxa"/>
          </w:tcPr>
          <w:p w:rsidRPr="00FA0987" w:rsidR="00C8714F" w:rsidP="006A43FB" w:rsidRDefault="00C8714F" w14:paraId="5610304B" w14:textId="77777777">
            <w:pPr>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merging to develop branch by a lead developer can be done without additional pull request or code review.</w:t>
            </w:r>
          </w:p>
        </w:tc>
      </w:tr>
      <w:tr w:rsidRPr="00D80631" w:rsidR="00C8714F" w:rsidTr="00FA0987" w14:paraId="73E3D4C7" w14:textId="77777777">
        <w:tc>
          <w:tcPr>
            <w:tcW w:w="1975" w:type="dxa"/>
            <w:shd w:val="clear" w:color="auto" w:fill="D9D9D9" w:themeFill="background1" w:themeFillShade="D9"/>
          </w:tcPr>
          <w:p w:rsidRPr="00FA0987" w:rsidR="00C8714F" w:rsidP="006A43FB" w:rsidRDefault="00C8714F" w14:paraId="603CFC2D"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6A43FB" w:rsidRDefault="00C8714F" w14:paraId="1EA3258A"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REQ-1.2</w:t>
            </w:r>
          </w:p>
        </w:tc>
      </w:tr>
      <w:tr w:rsidRPr="00D80631" w:rsidR="00C8714F" w:rsidTr="00FA0987" w14:paraId="5C662E66" w14:textId="77777777">
        <w:tc>
          <w:tcPr>
            <w:tcW w:w="1975" w:type="dxa"/>
            <w:shd w:val="clear" w:color="auto" w:fill="D9D9D9" w:themeFill="background1" w:themeFillShade="D9"/>
          </w:tcPr>
          <w:p w:rsidRPr="00FA0987" w:rsidR="00C8714F" w:rsidP="006A43FB" w:rsidRDefault="00C8714F" w14:paraId="0666D899"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6A43FB" w:rsidRDefault="00C8714F" w14:paraId="32901443"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The development team’s repository is set up with the required branch protection rules and the developer lead has invited account to the organization and team and elevated permissions as set by the DSO team.</w:t>
            </w:r>
          </w:p>
        </w:tc>
      </w:tr>
      <w:tr w:rsidRPr="00D80631" w:rsidR="00C8714F" w:rsidTr="00FA0987" w14:paraId="63DF80B2" w14:textId="77777777">
        <w:tc>
          <w:tcPr>
            <w:tcW w:w="1975" w:type="dxa"/>
            <w:shd w:val="clear" w:color="auto" w:fill="D9D9D9" w:themeFill="background1" w:themeFillShade="D9"/>
          </w:tcPr>
          <w:p w:rsidRPr="00FA0987" w:rsidR="00C8714F" w:rsidP="006A43FB" w:rsidRDefault="00C8714F" w14:paraId="570ED3A6"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D80631" w:rsidR="00C8714F" w:rsidP="00C8714F" w:rsidRDefault="00C8714F" w14:paraId="6EDA63EA" w14:textId="77777777">
            <w:pPr>
              <w:pStyle w:val="ListParagraph"/>
              <w:numPr>
                <w:ilvl w:val="0"/>
                <w:numId w:val="20"/>
              </w:num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As developer lead, create code change and make an integration/feature branch.</w:t>
            </w:r>
          </w:p>
          <w:p w:rsidRPr="00D80631" w:rsidR="00C8714F" w:rsidP="00C8714F" w:rsidRDefault="00C8714F" w14:paraId="4B37F554" w14:textId="77777777">
            <w:pPr>
              <w:numPr>
                <w:ilvl w:val="0"/>
                <w:numId w:val="20"/>
              </w:numPr>
              <w:tabs>
                <w:tab w:val="left" w:pos="180"/>
                <w:tab w:val="left" w:pos="360"/>
                <w:tab w:val="left" w:pos="720"/>
              </w:tab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 xml:space="preserve"> Push the code to the remote repository.</w:t>
            </w:r>
          </w:p>
          <w:p w:rsidRPr="00D80631" w:rsidR="00C8714F" w:rsidP="00C8714F" w:rsidRDefault="00C8714F" w14:paraId="3CCB71F4" w14:textId="77777777">
            <w:pPr>
              <w:numPr>
                <w:ilvl w:val="0"/>
                <w:numId w:val="20"/>
              </w:numPr>
              <w:tabs>
                <w:tab w:val="left" w:pos="180"/>
                <w:tab w:val="left" w:pos="360"/>
                <w:tab w:val="left" w:pos="720"/>
              </w:tab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 xml:space="preserve"> Attempt merge to develop branch.</w:t>
            </w:r>
          </w:p>
        </w:tc>
      </w:tr>
      <w:tr w:rsidRPr="00D80631" w:rsidR="00C8714F" w:rsidTr="00FA0987" w14:paraId="32EE31F2" w14:textId="77777777">
        <w:tc>
          <w:tcPr>
            <w:tcW w:w="1975" w:type="dxa"/>
            <w:tcBorders>
              <w:bottom w:val="single" w:color="auto" w:sz="4" w:space="0"/>
            </w:tcBorders>
            <w:shd w:val="clear" w:color="auto" w:fill="D9D9D9" w:themeFill="background1" w:themeFillShade="D9"/>
          </w:tcPr>
          <w:p w:rsidRPr="00FA0987" w:rsidR="00C8714F" w:rsidP="006A43FB" w:rsidRDefault="00C8714F" w14:paraId="10590B74"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6A43FB" w:rsidRDefault="00C8714F" w14:paraId="43190C00"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Merging to develop branch by lead developer is successful.</w:t>
            </w:r>
          </w:p>
        </w:tc>
      </w:tr>
    </w:tbl>
    <w:p w:rsidRPr="00FA0987" w:rsidR="00C8714F" w:rsidRDefault="00C8714F" w14:paraId="76FED180" w14:textId="77777777">
      <w:pPr>
        <w:pStyle w:val="Heading3"/>
        <w:rPr>
          <w:rFonts w:ascii="Times New Roman" w:hAnsi="Times New Roman" w:eastAsia="Times New Roman" w:cs="Times New Roman"/>
        </w:rPr>
      </w:pPr>
    </w:p>
    <w:p w:rsidR="00C8714F" w:rsidP="00FA0987" w:rsidRDefault="00C8714F" w14:paraId="28B80B5F" w14:textId="4C86B222">
      <w:pPr>
        <w:pStyle w:val="Heading4"/>
        <w:rPr>
          <w:rFonts w:ascii="Times New Roman" w:hAnsi="Times New Roman" w:eastAsia="Times New Roman" w:cs="Times New Roman"/>
        </w:rPr>
      </w:pPr>
      <w:bookmarkStart w:name="_Toc65172831" w:id="57"/>
      <w:r w:rsidRPr="00FA0987">
        <w:rPr>
          <w:rFonts w:ascii="Times New Roman" w:hAnsi="Times New Roman" w:eastAsia="Times New Roman" w:cs="Times New Roman"/>
        </w:rPr>
        <w:t>4.3.2.3 Test Case 03:</w:t>
      </w:r>
      <w:bookmarkEnd w:id="57"/>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5C1083CD" w14:textId="77777777">
        <w:tc>
          <w:tcPr>
            <w:tcW w:w="1975" w:type="dxa"/>
            <w:shd w:val="clear" w:color="auto" w:fill="D9D9D9" w:themeFill="background1" w:themeFillShade="D9"/>
          </w:tcPr>
          <w:p w:rsidRPr="00FA0987" w:rsidR="00C8714F" w:rsidP="00FA0987" w:rsidRDefault="00C8714F" w14:paraId="3798F655" w14:textId="77777777">
            <w:pPr>
              <w:keepNext/>
              <w:keepLines/>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FA0987" w:rsidRDefault="00C8714F" w14:paraId="022EE4EA" w14:textId="77777777">
            <w:pPr>
              <w:keepNext/>
              <w:keepLines/>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VersionControl-Merge_master_branch-DevTeam</w:t>
            </w:r>
          </w:p>
        </w:tc>
      </w:tr>
      <w:tr w:rsidRPr="00D80631" w:rsidR="00C8714F" w:rsidTr="00FA0987" w14:paraId="0D01165C" w14:textId="77777777">
        <w:tc>
          <w:tcPr>
            <w:tcW w:w="1975" w:type="dxa"/>
            <w:shd w:val="clear" w:color="auto" w:fill="D9D9D9" w:themeFill="background1" w:themeFillShade="D9"/>
          </w:tcPr>
          <w:p w:rsidRPr="00FA0987" w:rsidR="00C8714F" w:rsidP="00FA0987" w:rsidRDefault="00C8714F" w14:paraId="009D426B"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Description</w:t>
            </w:r>
          </w:p>
        </w:tc>
        <w:tc>
          <w:tcPr>
            <w:tcW w:w="7375" w:type="dxa"/>
          </w:tcPr>
          <w:p w:rsidRPr="00FA0987" w:rsidR="00C8714F" w:rsidP="00FA0987" w:rsidRDefault="00C8714F" w14:paraId="2C09BF6A" w14:textId="77777777">
            <w:pPr>
              <w:keepNext/>
              <w:keepLines/>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merging to master branch by the development team requires a pull request and code review/approval by the DSO team.</w:t>
            </w:r>
          </w:p>
        </w:tc>
      </w:tr>
      <w:tr w:rsidRPr="00D80631" w:rsidR="00C8714F" w:rsidTr="00FA0987" w14:paraId="0D7E4657" w14:textId="77777777">
        <w:tc>
          <w:tcPr>
            <w:tcW w:w="1975" w:type="dxa"/>
            <w:shd w:val="clear" w:color="auto" w:fill="D9D9D9" w:themeFill="background1" w:themeFillShade="D9"/>
          </w:tcPr>
          <w:p w:rsidRPr="00FA0987" w:rsidR="00C8714F" w:rsidP="00FA0987" w:rsidRDefault="00C8714F" w14:paraId="7DC38605"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FA0987" w:rsidRDefault="00C8714F" w14:paraId="50F97805"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REQ-1.1</w:t>
            </w:r>
          </w:p>
        </w:tc>
      </w:tr>
      <w:tr w:rsidRPr="00D80631" w:rsidR="00C8714F" w:rsidTr="00FA0987" w14:paraId="0C2DEBD9" w14:textId="77777777">
        <w:tc>
          <w:tcPr>
            <w:tcW w:w="1975" w:type="dxa"/>
            <w:shd w:val="clear" w:color="auto" w:fill="D9D9D9" w:themeFill="background1" w:themeFillShade="D9"/>
          </w:tcPr>
          <w:p w:rsidRPr="00FA0987" w:rsidR="00C8714F" w:rsidP="00FA0987" w:rsidRDefault="00C8714F" w14:paraId="405D2802"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FA0987" w:rsidRDefault="00C8714F" w14:paraId="50D4BB9A"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The development team’s repository is set up with the required branch protection rules and the developer has invited account to the organization and team.</w:t>
            </w:r>
          </w:p>
        </w:tc>
      </w:tr>
      <w:tr w:rsidRPr="00D80631" w:rsidR="00C8714F" w:rsidTr="00FA0987" w14:paraId="64258C48" w14:textId="77777777">
        <w:tc>
          <w:tcPr>
            <w:tcW w:w="1975" w:type="dxa"/>
            <w:shd w:val="clear" w:color="auto" w:fill="D9D9D9" w:themeFill="background1" w:themeFillShade="D9"/>
          </w:tcPr>
          <w:p w:rsidRPr="00FA0987" w:rsidR="00C8714F" w:rsidP="00FA0987" w:rsidRDefault="00C8714F" w14:paraId="58BDA2B2"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D80631" w:rsidR="00C8714F" w:rsidP="00FA0987" w:rsidRDefault="00C8714F" w14:paraId="7E176FB6" w14:textId="77777777">
            <w:pPr>
              <w:pStyle w:val="ListParagraph"/>
              <w:keepNext/>
              <w:keepLines/>
              <w:numPr>
                <w:ilvl w:val="0"/>
                <w:numId w:val="22"/>
              </w:num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As developer, attempt merge to master branch.</w:t>
            </w:r>
          </w:p>
        </w:tc>
      </w:tr>
      <w:tr w:rsidRPr="00D80631" w:rsidR="00C8714F" w:rsidTr="00FA0987" w14:paraId="11AF30D0" w14:textId="77777777">
        <w:tc>
          <w:tcPr>
            <w:tcW w:w="1975" w:type="dxa"/>
            <w:tcBorders>
              <w:bottom w:val="single" w:color="auto" w:sz="4" w:space="0"/>
            </w:tcBorders>
            <w:shd w:val="clear" w:color="auto" w:fill="D9D9D9" w:themeFill="background1" w:themeFillShade="D9"/>
          </w:tcPr>
          <w:p w:rsidRPr="00FA0987" w:rsidR="00C8714F" w:rsidP="00FA0987" w:rsidRDefault="00C8714F" w14:paraId="0F83870B"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FA0987" w:rsidRDefault="00C8714F" w14:paraId="43E05F27"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Merging to master branch directly by development team is not possible. Developer must create a pull request for review, which notifies the DSO team.</w:t>
            </w:r>
          </w:p>
        </w:tc>
      </w:tr>
    </w:tbl>
    <w:p w:rsidRPr="00FA0987" w:rsidR="00C8714F" w:rsidP="00C8714F" w:rsidRDefault="00C8714F" w14:paraId="08F066A5" w14:textId="77777777">
      <w:pPr>
        <w:rPr>
          <w:rFonts w:ascii="Times New Roman" w:hAnsi="Times New Roman" w:eastAsia="Times New Roman" w:cs="Times New Roman"/>
        </w:rPr>
      </w:pPr>
      <w:r>
        <w:br/>
      </w:r>
    </w:p>
    <w:p w:rsidRPr="002E10A0" w:rsidR="00C8714F" w:rsidP="00FA0987" w:rsidRDefault="00C8714F" w14:paraId="099E7B92" w14:textId="6E55051E">
      <w:pPr>
        <w:pStyle w:val="Heading4"/>
        <w:rPr>
          <w:rFonts w:ascii="Times New Roman" w:hAnsi="Times New Roman" w:eastAsia="Times New Roman" w:cs="Times New Roman"/>
        </w:rPr>
      </w:pPr>
      <w:bookmarkStart w:name="_Toc65172832" w:id="58"/>
      <w:r w:rsidRPr="00FA0987">
        <w:rPr>
          <w:rFonts w:ascii="Times New Roman" w:hAnsi="Times New Roman" w:eastAsia="Times New Roman" w:cs="Times New Roman"/>
        </w:rPr>
        <w:t>4.3.2.4 Test Case 04:</w:t>
      </w:r>
      <w:bookmarkEnd w:id="58"/>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1A7ADD19" w14:textId="77777777">
        <w:tc>
          <w:tcPr>
            <w:tcW w:w="1975" w:type="dxa"/>
            <w:shd w:val="clear" w:color="auto" w:fill="D9D9D9" w:themeFill="background1" w:themeFillShade="D9"/>
          </w:tcPr>
          <w:p w:rsidRPr="00FA0987" w:rsidR="00C8714F" w:rsidP="006A43FB" w:rsidRDefault="00C8714F" w14:paraId="1FF74949"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6A43FB" w:rsidRDefault="00C8714F" w14:paraId="6CC346AA"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VersionControl-Merge_master_branch-DsoTeam</w:t>
            </w:r>
          </w:p>
        </w:tc>
      </w:tr>
      <w:tr w:rsidRPr="00D80631" w:rsidR="00C8714F" w:rsidTr="00FA0987" w14:paraId="15E159F0" w14:textId="77777777">
        <w:tc>
          <w:tcPr>
            <w:tcW w:w="1975" w:type="dxa"/>
            <w:shd w:val="clear" w:color="auto" w:fill="D9D9D9" w:themeFill="background1" w:themeFillShade="D9"/>
          </w:tcPr>
          <w:p w:rsidRPr="00FA0987" w:rsidR="00C8714F" w:rsidP="006A43FB" w:rsidRDefault="00C8714F" w14:paraId="7680CCF0"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Description</w:t>
            </w:r>
          </w:p>
        </w:tc>
        <w:tc>
          <w:tcPr>
            <w:tcW w:w="7375" w:type="dxa"/>
          </w:tcPr>
          <w:p w:rsidRPr="00FA0987" w:rsidR="00C8714F" w:rsidP="006A43FB" w:rsidRDefault="00C8714F" w14:paraId="4643109E" w14:textId="77777777">
            <w:pPr>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merging to master branch by DSO team can be done without additional pull request or code review.</w:t>
            </w:r>
          </w:p>
        </w:tc>
      </w:tr>
      <w:tr w:rsidRPr="00D80631" w:rsidR="00C8714F" w:rsidTr="00FA0987" w14:paraId="09BDDF19" w14:textId="77777777">
        <w:tc>
          <w:tcPr>
            <w:tcW w:w="1975" w:type="dxa"/>
            <w:shd w:val="clear" w:color="auto" w:fill="D9D9D9" w:themeFill="background1" w:themeFillShade="D9"/>
          </w:tcPr>
          <w:p w:rsidRPr="00FA0987" w:rsidR="00C8714F" w:rsidP="006A43FB" w:rsidRDefault="00C8714F" w14:paraId="01440C2E"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6A43FB" w:rsidRDefault="00C8714F" w14:paraId="2A93F8D5"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REQ-1.2</w:t>
            </w:r>
          </w:p>
        </w:tc>
      </w:tr>
      <w:tr w:rsidRPr="00D80631" w:rsidR="00C8714F" w:rsidTr="00FA0987" w14:paraId="428AA0F1" w14:textId="77777777">
        <w:tc>
          <w:tcPr>
            <w:tcW w:w="1975" w:type="dxa"/>
            <w:shd w:val="clear" w:color="auto" w:fill="D9D9D9" w:themeFill="background1" w:themeFillShade="D9"/>
          </w:tcPr>
          <w:p w:rsidRPr="00FA0987" w:rsidR="00C8714F" w:rsidP="006A43FB" w:rsidRDefault="00C8714F" w14:paraId="54246748"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6A43FB" w:rsidRDefault="00C8714F" w14:paraId="139B2943"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The development team’s repository is set up with the required branch protection rules and the DSO team member has elevated permissions as set by the DSO team.</w:t>
            </w:r>
          </w:p>
        </w:tc>
      </w:tr>
      <w:tr w:rsidRPr="00D80631" w:rsidR="00C8714F" w:rsidTr="00FA0987" w14:paraId="1DE4DC9E" w14:textId="77777777">
        <w:tc>
          <w:tcPr>
            <w:tcW w:w="1975" w:type="dxa"/>
            <w:shd w:val="clear" w:color="auto" w:fill="D9D9D9" w:themeFill="background1" w:themeFillShade="D9"/>
          </w:tcPr>
          <w:p w:rsidRPr="00FA0987" w:rsidR="00C8714F" w:rsidP="006A43FB" w:rsidRDefault="00C8714F" w14:paraId="5B4D20D4"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D80631" w:rsidR="00C8714F" w:rsidP="00C8714F" w:rsidRDefault="00C8714F" w14:paraId="38F158B5" w14:textId="77777777">
            <w:pPr>
              <w:numPr>
                <w:ilvl w:val="0"/>
                <w:numId w:val="21"/>
              </w:numPr>
              <w:tabs>
                <w:tab w:val="left" w:pos="180"/>
                <w:tab w:val="left" w:pos="360"/>
                <w:tab w:val="left" w:pos="720"/>
              </w:tab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 xml:space="preserve"> As DSO team member, attempt merge to master branch.</w:t>
            </w:r>
          </w:p>
        </w:tc>
      </w:tr>
      <w:tr w:rsidRPr="00D80631" w:rsidR="00C8714F" w:rsidTr="00FA0987" w14:paraId="6D34FADE" w14:textId="77777777">
        <w:tc>
          <w:tcPr>
            <w:tcW w:w="1975" w:type="dxa"/>
            <w:tcBorders>
              <w:bottom w:val="single" w:color="auto" w:sz="4" w:space="0"/>
            </w:tcBorders>
            <w:shd w:val="clear" w:color="auto" w:fill="D9D9D9" w:themeFill="background1" w:themeFillShade="D9"/>
          </w:tcPr>
          <w:p w:rsidRPr="00FA0987" w:rsidR="00C8714F" w:rsidP="006A43FB" w:rsidRDefault="00C8714F" w14:paraId="6FF04A19"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6A43FB" w:rsidRDefault="00C8714F" w14:paraId="7057A3D4"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Merging to master branch by DSO team is successful.</w:t>
            </w:r>
          </w:p>
        </w:tc>
      </w:tr>
    </w:tbl>
    <w:p w:rsidRPr="00FA0987" w:rsidR="00C8714F" w:rsidP="00FA0987" w:rsidRDefault="00C8714F" w14:paraId="2489046C" w14:textId="77777777">
      <w:pPr>
        <w:keepNext/>
        <w:keepLines/>
        <w:rPr>
          <w:rFonts w:ascii="Times New Roman" w:hAnsi="Times New Roman" w:eastAsia="Times New Roman" w:cs="Times New Roman"/>
        </w:rPr>
      </w:pPr>
    </w:p>
    <w:p w:rsidRPr="003C1DEE" w:rsidR="00C8714F" w:rsidP="00FA0987" w:rsidRDefault="00C8714F" w14:paraId="377B5AC2" w14:textId="29A3A806">
      <w:pPr>
        <w:pStyle w:val="Heading4"/>
        <w:rPr>
          <w:rFonts w:ascii="Times New Roman" w:hAnsi="Times New Roman" w:eastAsia="Times New Roman" w:cs="Times New Roman"/>
        </w:rPr>
      </w:pPr>
      <w:bookmarkStart w:name="_Toc65172833" w:id="59"/>
      <w:r w:rsidRPr="00FA0987">
        <w:rPr>
          <w:rFonts w:ascii="Times New Roman" w:hAnsi="Times New Roman" w:eastAsia="Times New Roman" w:cs="Times New Roman"/>
        </w:rPr>
        <w:t>4.3.2.5 Test Case 05:</w:t>
      </w:r>
      <w:bookmarkEnd w:id="59"/>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796F081A" w14:textId="77777777">
        <w:tc>
          <w:tcPr>
            <w:tcW w:w="1975" w:type="dxa"/>
            <w:shd w:val="clear" w:color="auto" w:fill="D9D9D9" w:themeFill="background1" w:themeFillShade="D9"/>
          </w:tcPr>
          <w:p w:rsidRPr="00FA0987" w:rsidR="00C8714F" w:rsidP="00FA0987" w:rsidRDefault="00C8714F" w14:paraId="12558ECF" w14:textId="77777777">
            <w:pPr>
              <w:keepNext/>
              <w:keepLines/>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FA0987" w:rsidRDefault="00C8714F" w14:paraId="775455DD" w14:textId="77777777">
            <w:pPr>
              <w:keepNext/>
              <w:keepLines/>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ApplicationBuild-Manual_execution</w:t>
            </w:r>
          </w:p>
        </w:tc>
      </w:tr>
      <w:tr w:rsidRPr="00D80631" w:rsidR="00C8714F" w:rsidTr="00FA0987" w14:paraId="34D09C03" w14:textId="77777777">
        <w:tc>
          <w:tcPr>
            <w:tcW w:w="1975" w:type="dxa"/>
            <w:shd w:val="clear" w:color="auto" w:fill="D9D9D9" w:themeFill="background1" w:themeFillShade="D9"/>
          </w:tcPr>
          <w:p w:rsidRPr="00FA0987" w:rsidR="00C8714F" w:rsidP="00FA0987" w:rsidRDefault="00C8714F" w14:paraId="3396C15C"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Description</w:t>
            </w:r>
          </w:p>
        </w:tc>
        <w:tc>
          <w:tcPr>
            <w:tcW w:w="7375" w:type="dxa"/>
          </w:tcPr>
          <w:p w:rsidRPr="00FA0987" w:rsidR="00C8714F" w:rsidP="00FA0987" w:rsidRDefault="00C8714F" w14:paraId="3984C043" w14:textId="77777777">
            <w:pPr>
              <w:keepNext/>
              <w:keepLines/>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the CI/CD pipeline application build tasks run when the build feature is manually executed.</w:t>
            </w:r>
          </w:p>
        </w:tc>
      </w:tr>
      <w:tr w:rsidRPr="00D80631" w:rsidR="00C8714F" w:rsidTr="00FA0987" w14:paraId="70F03A65" w14:textId="77777777">
        <w:tc>
          <w:tcPr>
            <w:tcW w:w="1975" w:type="dxa"/>
            <w:shd w:val="clear" w:color="auto" w:fill="D9D9D9" w:themeFill="background1" w:themeFillShade="D9"/>
          </w:tcPr>
          <w:p w:rsidRPr="00FA0987" w:rsidR="00C8714F" w:rsidP="00FA0987" w:rsidRDefault="00C8714F" w14:paraId="41FDF87B"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FA0987" w:rsidRDefault="00C8714F" w14:paraId="473254E9"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REQ-2.1</w:t>
            </w:r>
          </w:p>
        </w:tc>
      </w:tr>
      <w:tr w:rsidRPr="00D80631" w:rsidR="00C8714F" w:rsidTr="00FA0987" w14:paraId="65AE5FA4" w14:textId="77777777">
        <w:tc>
          <w:tcPr>
            <w:tcW w:w="1975" w:type="dxa"/>
            <w:shd w:val="clear" w:color="auto" w:fill="D9D9D9" w:themeFill="background1" w:themeFillShade="D9"/>
          </w:tcPr>
          <w:p w:rsidRPr="00FA0987" w:rsidR="00C8714F" w:rsidP="00FA0987" w:rsidRDefault="00C8714F" w14:paraId="4AFD2708"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FA0987" w:rsidRDefault="00C8714F" w14:paraId="6CCF3EF0"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The CI pipeline is integrated with the remote code repository.</w:t>
            </w:r>
          </w:p>
        </w:tc>
      </w:tr>
      <w:tr w:rsidRPr="00D80631" w:rsidR="00C8714F" w:rsidTr="00FA0987" w14:paraId="6D2C41FC" w14:textId="77777777">
        <w:tc>
          <w:tcPr>
            <w:tcW w:w="1975" w:type="dxa"/>
            <w:shd w:val="clear" w:color="auto" w:fill="D9D9D9" w:themeFill="background1" w:themeFillShade="D9"/>
          </w:tcPr>
          <w:p w:rsidRPr="00FA0987" w:rsidR="00C8714F" w:rsidP="00FA0987" w:rsidRDefault="00C8714F" w14:paraId="6D980A7D"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FA0987" w:rsidR="00C8714F" w:rsidP="00FA0987" w:rsidRDefault="00C8714F" w14:paraId="7CD75D89"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1.  As DSO team member, manually kick off the application build tasks.</w:t>
            </w:r>
          </w:p>
        </w:tc>
      </w:tr>
      <w:tr w:rsidRPr="00D80631" w:rsidR="00C8714F" w:rsidTr="00FA0987" w14:paraId="5B32F9AC" w14:textId="77777777">
        <w:tc>
          <w:tcPr>
            <w:tcW w:w="1975" w:type="dxa"/>
            <w:tcBorders>
              <w:bottom w:val="single" w:color="auto" w:sz="4" w:space="0"/>
            </w:tcBorders>
            <w:shd w:val="clear" w:color="auto" w:fill="D9D9D9" w:themeFill="background1" w:themeFillShade="D9"/>
          </w:tcPr>
          <w:p w:rsidRPr="00FA0987" w:rsidR="00C8714F" w:rsidP="00FA0987" w:rsidRDefault="00C8714F" w14:paraId="55EC4C11"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FA0987" w:rsidRDefault="00C8714F" w14:paraId="652F1B30"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Application build tasks run successfully and notifications are sent.</w:t>
            </w:r>
          </w:p>
        </w:tc>
      </w:tr>
    </w:tbl>
    <w:p w:rsidRPr="00FA0987" w:rsidR="00C8714F" w:rsidP="00C8714F" w:rsidRDefault="00C8714F" w14:paraId="4DA11147" w14:textId="77777777">
      <w:pPr>
        <w:rPr>
          <w:rFonts w:ascii="Times New Roman" w:hAnsi="Times New Roman" w:eastAsia="Times New Roman" w:cs="Times New Roman"/>
        </w:rPr>
      </w:pPr>
    </w:p>
    <w:p w:rsidRPr="00FA0987" w:rsidR="00C8714F" w:rsidP="00C8714F" w:rsidRDefault="00C8714F" w14:paraId="3720A9CF" w14:textId="77777777">
      <w:pPr>
        <w:rPr>
          <w:rFonts w:ascii="Times New Roman" w:hAnsi="Times New Roman" w:eastAsia="Times New Roman" w:cs="Times New Roman"/>
        </w:rPr>
      </w:pPr>
    </w:p>
    <w:p w:rsidRPr="003C1DEE" w:rsidR="00C8714F" w:rsidP="00FA0987" w:rsidRDefault="00C8714F" w14:paraId="7B1F3BF1" w14:textId="5494EAB0">
      <w:pPr>
        <w:pStyle w:val="Heading4"/>
        <w:rPr>
          <w:rFonts w:ascii="Times New Roman" w:hAnsi="Times New Roman" w:eastAsia="Times New Roman" w:cs="Times New Roman"/>
        </w:rPr>
      </w:pPr>
      <w:bookmarkStart w:name="_Toc65172834" w:id="60"/>
      <w:r w:rsidRPr="00FA0987">
        <w:rPr>
          <w:rFonts w:ascii="Times New Roman" w:hAnsi="Times New Roman" w:eastAsia="Times New Roman" w:cs="Times New Roman"/>
        </w:rPr>
        <w:lastRenderedPageBreak/>
        <w:t>4.3.2.6 Test Case 06:</w:t>
      </w:r>
      <w:bookmarkEnd w:id="60"/>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530349B6" w14:textId="77777777">
        <w:tc>
          <w:tcPr>
            <w:tcW w:w="1975" w:type="dxa"/>
            <w:shd w:val="clear" w:color="auto" w:fill="D9D9D9" w:themeFill="background1" w:themeFillShade="D9"/>
          </w:tcPr>
          <w:p w:rsidRPr="00FA0987" w:rsidR="00C8714F" w:rsidP="00FA0987" w:rsidRDefault="00C8714F" w14:paraId="784B9345" w14:textId="77777777">
            <w:pPr>
              <w:keepNext/>
              <w:keepLines/>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FA0987" w:rsidRDefault="00C8714F" w14:paraId="065DAEB0" w14:textId="77777777">
            <w:pPr>
              <w:keepNext/>
              <w:keepLines/>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ApplicationBuild-Automated_execution</w:t>
            </w:r>
          </w:p>
        </w:tc>
      </w:tr>
      <w:tr w:rsidRPr="00D80631" w:rsidR="00C8714F" w:rsidTr="00FA0987" w14:paraId="0E27BB7C" w14:textId="77777777">
        <w:tc>
          <w:tcPr>
            <w:tcW w:w="1975" w:type="dxa"/>
            <w:shd w:val="clear" w:color="auto" w:fill="D9D9D9" w:themeFill="background1" w:themeFillShade="D9"/>
          </w:tcPr>
          <w:p w:rsidRPr="00FA0987" w:rsidR="00C8714F" w:rsidP="00FA0987" w:rsidRDefault="00C8714F" w14:paraId="402FB8AA"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Description</w:t>
            </w:r>
          </w:p>
        </w:tc>
        <w:tc>
          <w:tcPr>
            <w:tcW w:w="7375" w:type="dxa"/>
          </w:tcPr>
          <w:p w:rsidRPr="00FA0987" w:rsidR="00C8714F" w:rsidP="00FA0987" w:rsidRDefault="00C8714F" w14:paraId="01CC1AAB" w14:textId="77777777">
            <w:pPr>
              <w:keepNext/>
              <w:keepLines/>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the CI/CD pipeline application build tasks run when changes are made to the repository’s master branch.</w:t>
            </w:r>
          </w:p>
        </w:tc>
      </w:tr>
      <w:tr w:rsidRPr="00D80631" w:rsidR="00C8714F" w:rsidTr="00FA0987" w14:paraId="7EA2CC82" w14:textId="77777777">
        <w:tc>
          <w:tcPr>
            <w:tcW w:w="1975" w:type="dxa"/>
            <w:shd w:val="clear" w:color="auto" w:fill="D9D9D9" w:themeFill="background1" w:themeFillShade="D9"/>
          </w:tcPr>
          <w:p w:rsidRPr="00FA0987" w:rsidR="00C8714F" w:rsidP="00FA0987" w:rsidRDefault="00C8714F" w14:paraId="255041B8"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FA0987" w:rsidRDefault="00C8714F" w14:paraId="12F5E6C5"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REQ-2.1</w:t>
            </w:r>
          </w:p>
        </w:tc>
      </w:tr>
      <w:tr w:rsidRPr="00D80631" w:rsidR="00C8714F" w:rsidTr="00FA0987" w14:paraId="7DB2757C" w14:textId="77777777">
        <w:tc>
          <w:tcPr>
            <w:tcW w:w="1975" w:type="dxa"/>
            <w:shd w:val="clear" w:color="auto" w:fill="D9D9D9" w:themeFill="background1" w:themeFillShade="D9"/>
          </w:tcPr>
          <w:p w:rsidRPr="00FA0987" w:rsidR="00C8714F" w:rsidP="00FA0987" w:rsidRDefault="00C8714F" w14:paraId="468C993A"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FA0987" w:rsidRDefault="00C8714F" w14:paraId="1ADF259B"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The CI pipeline is integrated with the remote code repository.</w:t>
            </w:r>
          </w:p>
        </w:tc>
      </w:tr>
      <w:tr w:rsidRPr="00D80631" w:rsidR="00C8714F" w:rsidTr="00FA0987" w14:paraId="17B6EAD6" w14:textId="77777777">
        <w:tc>
          <w:tcPr>
            <w:tcW w:w="1975" w:type="dxa"/>
            <w:shd w:val="clear" w:color="auto" w:fill="D9D9D9" w:themeFill="background1" w:themeFillShade="D9"/>
          </w:tcPr>
          <w:p w:rsidRPr="00FA0987" w:rsidR="00C8714F" w:rsidP="00FA0987" w:rsidRDefault="00C8714F" w14:paraId="42520F81"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FA0987" w:rsidR="00C8714F" w:rsidP="00FA0987" w:rsidRDefault="00C8714F" w14:paraId="6129B2A2"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1.  As DSO team member, merge integration branch into master branch.</w:t>
            </w:r>
          </w:p>
        </w:tc>
      </w:tr>
      <w:tr w:rsidRPr="00D80631" w:rsidR="00C8714F" w:rsidTr="00FA0987" w14:paraId="7DDEE00A" w14:textId="77777777">
        <w:tc>
          <w:tcPr>
            <w:tcW w:w="1975" w:type="dxa"/>
            <w:tcBorders>
              <w:bottom w:val="single" w:color="auto" w:sz="4" w:space="0"/>
            </w:tcBorders>
            <w:shd w:val="clear" w:color="auto" w:fill="D9D9D9" w:themeFill="background1" w:themeFillShade="D9"/>
          </w:tcPr>
          <w:p w:rsidRPr="00FA0987" w:rsidR="00C8714F" w:rsidP="00FA0987" w:rsidRDefault="00C8714F" w14:paraId="5F5BE27E"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FA0987" w:rsidRDefault="00C8714F" w14:paraId="630CD1F0" w14:textId="77777777">
            <w:pPr>
              <w:keepNext/>
              <w:keepLines/>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Application build tasks run successfully and notifications are sent.</w:t>
            </w:r>
          </w:p>
        </w:tc>
      </w:tr>
    </w:tbl>
    <w:p w:rsidRPr="00FA0987" w:rsidR="00C8714F" w:rsidP="00FA0987" w:rsidRDefault="00C8714F" w14:paraId="6A45E980" w14:textId="77777777">
      <w:pPr>
        <w:keepNext/>
        <w:keepLines/>
        <w:rPr>
          <w:rFonts w:ascii="Times New Roman" w:hAnsi="Times New Roman" w:eastAsia="Times New Roman" w:cs="Times New Roman"/>
        </w:rPr>
      </w:pPr>
    </w:p>
    <w:p w:rsidRPr="00FA0987" w:rsidR="00C8714F" w:rsidP="00C8714F" w:rsidRDefault="00C8714F" w14:paraId="171BB5BC" w14:textId="77777777">
      <w:pPr>
        <w:rPr>
          <w:rFonts w:ascii="Times New Roman" w:hAnsi="Times New Roman" w:eastAsia="Times New Roman" w:cs="Times New Roman"/>
        </w:rPr>
      </w:pPr>
    </w:p>
    <w:p w:rsidRPr="003C1DEE" w:rsidR="00C8714F" w:rsidP="00FA0987" w:rsidRDefault="00C8714F" w14:paraId="1D17A5CC" w14:textId="3C2360BB">
      <w:pPr>
        <w:pStyle w:val="Heading4"/>
        <w:rPr>
          <w:rFonts w:ascii="Times New Roman" w:hAnsi="Times New Roman" w:eastAsia="Times New Roman" w:cs="Times New Roman"/>
        </w:rPr>
      </w:pPr>
      <w:bookmarkStart w:name="_Toc65172835" w:id="61"/>
      <w:r w:rsidRPr="00FA0987">
        <w:rPr>
          <w:rFonts w:ascii="Times New Roman" w:hAnsi="Times New Roman" w:eastAsia="Times New Roman" w:cs="Times New Roman"/>
        </w:rPr>
        <w:t>4.3.2.7 Test Case 07:</w:t>
      </w:r>
      <w:bookmarkEnd w:id="61"/>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05690D0E" w14:textId="77777777">
        <w:tc>
          <w:tcPr>
            <w:tcW w:w="1975" w:type="dxa"/>
            <w:shd w:val="clear" w:color="auto" w:fill="D9D9D9" w:themeFill="background1" w:themeFillShade="D9"/>
          </w:tcPr>
          <w:p w:rsidRPr="00FA0987" w:rsidR="00C8714F" w:rsidP="006A43FB" w:rsidRDefault="00C8714F" w14:paraId="2F4034F0"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6A43FB" w:rsidRDefault="00C8714F" w14:paraId="4D3BAD02"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ApplicationTest-Manual_execution</w:t>
            </w:r>
          </w:p>
        </w:tc>
      </w:tr>
      <w:tr w:rsidRPr="00D80631" w:rsidR="00C8714F" w:rsidTr="00FA0987" w14:paraId="3B0EE5EE" w14:textId="77777777">
        <w:tc>
          <w:tcPr>
            <w:tcW w:w="1975" w:type="dxa"/>
            <w:shd w:val="clear" w:color="auto" w:fill="D9D9D9" w:themeFill="background1" w:themeFillShade="D9"/>
          </w:tcPr>
          <w:p w:rsidRPr="00FA0987" w:rsidR="00C8714F" w:rsidP="006A43FB" w:rsidRDefault="00C8714F" w14:paraId="2A269812"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Description</w:t>
            </w:r>
          </w:p>
        </w:tc>
        <w:tc>
          <w:tcPr>
            <w:tcW w:w="7375" w:type="dxa"/>
          </w:tcPr>
          <w:p w:rsidRPr="00FA0987" w:rsidR="00C8714F" w:rsidP="006A43FB" w:rsidRDefault="00C8714F" w14:paraId="25A4B70B" w14:textId="77777777">
            <w:pPr>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the CI/CD pipeline application test tasks run when the application testing feature is manually executed.</w:t>
            </w:r>
          </w:p>
        </w:tc>
      </w:tr>
      <w:tr w:rsidRPr="00D80631" w:rsidR="00C8714F" w:rsidTr="00FA0987" w14:paraId="5FA5E935" w14:textId="77777777">
        <w:tc>
          <w:tcPr>
            <w:tcW w:w="1975" w:type="dxa"/>
            <w:shd w:val="clear" w:color="auto" w:fill="D9D9D9" w:themeFill="background1" w:themeFillShade="D9"/>
          </w:tcPr>
          <w:p w:rsidRPr="00FA0987" w:rsidR="00C8714F" w:rsidP="006A43FB" w:rsidRDefault="00C8714F" w14:paraId="4597B97F"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6A43FB" w:rsidRDefault="00C8714F" w14:paraId="68B41566"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REQ-3.1</w:t>
            </w:r>
          </w:p>
        </w:tc>
      </w:tr>
      <w:tr w:rsidRPr="00D80631" w:rsidR="00C8714F" w:rsidTr="00FA0987" w14:paraId="51A7FC20" w14:textId="77777777">
        <w:tc>
          <w:tcPr>
            <w:tcW w:w="1975" w:type="dxa"/>
            <w:shd w:val="clear" w:color="auto" w:fill="D9D9D9" w:themeFill="background1" w:themeFillShade="D9"/>
          </w:tcPr>
          <w:p w:rsidRPr="00FA0987" w:rsidR="00C8714F" w:rsidP="006A43FB" w:rsidRDefault="00C8714F" w14:paraId="7AF07975"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6A43FB" w:rsidRDefault="00C8714F" w14:paraId="76706A39"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 xml:space="preserve">Test code is integrated with the CI pipeline. </w:t>
            </w:r>
          </w:p>
        </w:tc>
      </w:tr>
      <w:tr w:rsidRPr="00D80631" w:rsidR="00C8714F" w:rsidTr="00FA0987" w14:paraId="5416C09F" w14:textId="77777777">
        <w:tc>
          <w:tcPr>
            <w:tcW w:w="1975" w:type="dxa"/>
            <w:shd w:val="clear" w:color="auto" w:fill="D9D9D9" w:themeFill="background1" w:themeFillShade="D9"/>
          </w:tcPr>
          <w:p w:rsidRPr="00FA0987" w:rsidR="00C8714F" w:rsidP="006A43FB" w:rsidRDefault="00C8714F" w14:paraId="3480355C"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FA0987" w:rsidR="00C8714F" w:rsidP="006A43FB" w:rsidRDefault="00C8714F" w14:paraId="358BED2E"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1.  As DSO team member, manually kick off the application test tasks.</w:t>
            </w:r>
          </w:p>
        </w:tc>
      </w:tr>
      <w:tr w:rsidRPr="00D80631" w:rsidR="00C8714F" w:rsidTr="00FA0987" w14:paraId="2704BB4F" w14:textId="77777777">
        <w:tc>
          <w:tcPr>
            <w:tcW w:w="1975" w:type="dxa"/>
            <w:tcBorders>
              <w:bottom w:val="single" w:color="auto" w:sz="4" w:space="0"/>
            </w:tcBorders>
            <w:shd w:val="clear" w:color="auto" w:fill="D9D9D9" w:themeFill="background1" w:themeFillShade="D9"/>
          </w:tcPr>
          <w:p w:rsidRPr="00FA0987" w:rsidR="00C8714F" w:rsidP="006A43FB" w:rsidRDefault="00C8714F" w14:paraId="07E87579"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6A43FB" w:rsidRDefault="00C8714F" w14:paraId="7BEF5109"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Application testing tasks run successfully and notifications are sent.</w:t>
            </w:r>
          </w:p>
        </w:tc>
      </w:tr>
    </w:tbl>
    <w:p w:rsidRPr="00FA0987" w:rsidR="00C8714F" w:rsidP="00C8714F" w:rsidRDefault="00C8714F" w14:paraId="7B92950C" w14:textId="77777777">
      <w:pPr>
        <w:rPr>
          <w:rFonts w:ascii="Times New Roman" w:hAnsi="Times New Roman" w:eastAsia="Times New Roman" w:cs="Times New Roman"/>
        </w:rPr>
      </w:pPr>
    </w:p>
    <w:p w:rsidRPr="00FA0987" w:rsidR="00C8714F" w:rsidP="00C8714F" w:rsidRDefault="00C8714F" w14:paraId="416CD4E9" w14:textId="77777777">
      <w:pPr>
        <w:rPr>
          <w:rFonts w:ascii="Times New Roman" w:hAnsi="Times New Roman" w:eastAsia="Times New Roman" w:cs="Times New Roman"/>
        </w:rPr>
      </w:pPr>
    </w:p>
    <w:p w:rsidRPr="003C1DEE" w:rsidR="00C8714F" w:rsidP="00FA0987" w:rsidRDefault="00C8714F" w14:paraId="0730C9B0" w14:textId="51A69A52">
      <w:pPr>
        <w:pStyle w:val="Heading4"/>
        <w:rPr>
          <w:rFonts w:ascii="Times New Roman" w:hAnsi="Times New Roman" w:eastAsia="Times New Roman" w:cs="Times New Roman"/>
        </w:rPr>
      </w:pPr>
      <w:bookmarkStart w:name="_Toc65172836" w:id="62"/>
      <w:r w:rsidRPr="00FA0987">
        <w:rPr>
          <w:rFonts w:ascii="Times New Roman" w:hAnsi="Times New Roman" w:eastAsia="Times New Roman" w:cs="Times New Roman"/>
        </w:rPr>
        <w:t>4.3.2.8 Test Case 08:</w:t>
      </w:r>
      <w:bookmarkEnd w:id="62"/>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59BB0957" w14:textId="77777777">
        <w:tc>
          <w:tcPr>
            <w:tcW w:w="1975" w:type="dxa"/>
            <w:shd w:val="clear" w:color="auto" w:fill="D9D9D9" w:themeFill="background1" w:themeFillShade="D9"/>
          </w:tcPr>
          <w:p w:rsidRPr="00FA0987" w:rsidR="00C8714F" w:rsidP="006A43FB" w:rsidRDefault="00C8714F" w14:paraId="75B60CA6"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6A43FB" w:rsidRDefault="00C8714F" w14:paraId="6410207B"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ApplicationTest-Automated_execution</w:t>
            </w:r>
          </w:p>
        </w:tc>
      </w:tr>
      <w:tr w:rsidRPr="00D80631" w:rsidR="00C8714F" w:rsidTr="00FA0987" w14:paraId="2F7FAF1B" w14:textId="77777777">
        <w:tc>
          <w:tcPr>
            <w:tcW w:w="1975" w:type="dxa"/>
            <w:shd w:val="clear" w:color="auto" w:fill="D9D9D9" w:themeFill="background1" w:themeFillShade="D9"/>
          </w:tcPr>
          <w:p w:rsidRPr="00FA0987" w:rsidR="00C8714F" w:rsidP="006A43FB" w:rsidRDefault="00C8714F" w14:paraId="776235B4"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Description</w:t>
            </w:r>
          </w:p>
        </w:tc>
        <w:tc>
          <w:tcPr>
            <w:tcW w:w="7375" w:type="dxa"/>
          </w:tcPr>
          <w:p w:rsidRPr="00FA0987" w:rsidR="00C8714F" w:rsidP="006A43FB" w:rsidRDefault="00C8714F" w14:paraId="0DB33833" w14:textId="77777777">
            <w:pPr>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the CI/CD pipeline application test tasks run after build tasks are complete.</w:t>
            </w:r>
          </w:p>
        </w:tc>
      </w:tr>
      <w:tr w:rsidRPr="00D80631" w:rsidR="00C8714F" w:rsidTr="00FA0987" w14:paraId="7A6BB12F" w14:textId="77777777">
        <w:tc>
          <w:tcPr>
            <w:tcW w:w="1975" w:type="dxa"/>
            <w:shd w:val="clear" w:color="auto" w:fill="D9D9D9" w:themeFill="background1" w:themeFillShade="D9"/>
          </w:tcPr>
          <w:p w:rsidRPr="00FA0987" w:rsidR="00C8714F" w:rsidP="006A43FB" w:rsidRDefault="00C8714F" w14:paraId="506D6996"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6A43FB" w:rsidRDefault="00C8714F" w14:paraId="107883F9"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REQ-3.1</w:t>
            </w:r>
          </w:p>
        </w:tc>
      </w:tr>
      <w:tr w:rsidRPr="00D80631" w:rsidR="00C8714F" w:rsidTr="00FA0987" w14:paraId="05DAE65D" w14:textId="77777777">
        <w:tc>
          <w:tcPr>
            <w:tcW w:w="1975" w:type="dxa"/>
            <w:shd w:val="clear" w:color="auto" w:fill="D9D9D9" w:themeFill="background1" w:themeFillShade="D9"/>
          </w:tcPr>
          <w:p w:rsidRPr="00FA0987" w:rsidR="00C8714F" w:rsidP="006A43FB" w:rsidRDefault="00C8714F" w14:paraId="10794E17"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6A43FB" w:rsidRDefault="00C8714F" w14:paraId="18B57F21"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Test code is integrated with the CI pipeline.</w:t>
            </w:r>
          </w:p>
        </w:tc>
      </w:tr>
      <w:tr w:rsidRPr="00D80631" w:rsidR="00C8714F" w:rsidTr="00FA0987" w14:paraId="52161ED4" w14:textId="77777777">
        <w:tc>
          <w:tcPr>
            <w:tcW w:w="1975" w:type="dxa"/>
            <w:shd w:val="clear" w:color="auto" w:fill="D9D9D9" w:themeFill="background1" w:themeFillShade="D9"/>
          </w:tcPr>
          <w:p w:rsidRPr="00FA0987" w:rsidR="00C8714F" w:rsidP="006A43FB" w:rsidRDefault="00C8714F" w14:paraId="39C43B4D"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FA0987" w:rsidR="00C8714F" w:rsidP="006A43FB" w:rsidRDefault="00C8714F" w14:paraId="3823D7AF"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1.  Automated testing is triggered upon build tasks completing.</w:t>
            </w:r>
          </w:p>
        </w:tc>
      </w:tr>
      <w:tr w:rsidRPr="00D80631" w:rsidR="00C8714F" w:rsidTr="00FA0987" w14:paraId="503BC97F" w14:textId="77777777">
        <w:tc>
          <w:tcPr>
            <w:tcW w:w="1975" w:type="dxa"/>
            <w:tcBorders>
              <w:bottom w:val="single" w:color="auto" w:sz="4" w:space="0"/>
            </w:tcBorders>
            <w:shd w:val="clear" w:color="auto" w:fill="D9D9D9" w:themeFill="background1" w:themeFillShade="D9"/>
          </w:tcPr>
          <w:p w:rsidRPr="00FA0987" w:rsidR="00C8714F" w:rsidP="006A43FB" w:rsidRDefault="00C8714F" w14:paraId="35A98515"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6A43FB" w:rsidRDefault="00C8714F" w14:paraId="436336D8"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Application testing tasks run successfully and notifications are sent.</w:t>
            </w:r>
          </w:p>
        </w:tc>
      </w:tr>
    </w:tbl>
    <w:p w:rsidRPr="00FA0987" w:rsidR="00C8714F" w:rsidP="00C8714F" w:rsidRDefault="00C8714F" w14:paraId="20ADDC7D" w14:textId="77777777">
      <w:pPr>
        <w:rPr>
          <w:rFonts w:ascii="Times New Roman" w:hAnsi="Times New Roman" w:eastAsia="Times New Roman" w:cs="Times New Roman"/>
        </w:rPr>
      </w:pPr>
    </w:p>
    <w:p w:rsidRPr="00FA0987" w:rsidR="00C8714F" w:rsidP="00C8714F" w:rsidRDefault="00C8714F" w14:paraId="48F06899" w14:textId="77777777">
      <w:pPr>
        <w:rPr>
          <w:rFonts w:ascii="Times New Roman" w:hAnsi="Times New Roman" w:eastAsia="Times New Roman" w:cs="Times New Roman"/>
        </w:rPr>
      </w:pPr>
    </w:p>
    <w:p w:rsidRPr="003C1DEE" w:rsidR="00C8714F" w:rsidP="00FA0987" w:rsidRDefault="00C8714F" w14:paraId="49E99078" w14:textId="30E268B0">
      <w:pPr>
        <w:pStyle w:val="Heading4"/>
        <w:rPr>
          <w:rFonts w:ascii="Times New Roman" w:hAnsi="Times New Roman" w:eastAsia="Times New Roman" w:cs="Times New Roman"/>
        </w:rPr>
      </w:pPr>
      <w:bookmarkStart w:name="_Toc65172837" w:id="63"/>
      <w:r w:rsidRPr="00FA0987">
        <w:rPr>
          <w:rFonts w:ascii="Times New Roman" w:hAnsi="Times New Roman" w:eastAsia="Times New Roman" w:cs="Times New Roman"/>
        </w:rPr>
        <w:t>4.3.2.9 Test Case 09:</w:t>
      </w:r>
      <w:bookmarkEnd w:id="63"/>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33F9CB8D" w14:textId="77777777">
        <w:tc>
          <w:tcPr>
            <w:tcW w:w="1975" w:type="dxa"/>
            <w:shd w:val="clear" w:color="auto" w:fill="D9D9D9" w:themeFill="background1" w:themeFillShade="D9"/>
          </w:tcPr>
          <w:p w:rsidRPr="00FA0987" w:rsidR="00C8714F" w:rsidP="006A43FB" w:rsidRDefault="00C8714F" w14:paraId="20583219"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6A43FB" w:rsidRDefault="00C8714F" w14:paraId="7286AF23"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ApplicationAnalysis-Manual_execution</w:t>
            </w:r>
          </w:p>
        </w:tc>
      </w:tr>
      <w:tr w:rsidRPr="00D80631" w:rsidR="00C8714F" w:rsidTr="00FA0987" w14:paraId="52F51FBC" w14:textId="77777777">
        <w:tc>
          <w:tcPr>
            <w:tcW w:w="1975" w:type="dxa"/>
            <w:shd w:val="clear" w:color="auto" w:fill="D9D9D9" w:themeFill="background1" w:themeFillShade="D9"/>
          </w:tcPr>
          <w:p w:rsidRPr="00FA0987" w:rsidR="00C8714F" w:rsidP="006A43FB" w:rsidRDefault="00C8714F" w14:paraId="1102A130"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Description</w:t>
            </w:r>
          </w:p>
        </w:tc>
        <w:tc>
          <w:tcPr>
            <w:tcW w:w="7375" w:type="dxa"/>
          </w:tcPr>
          <w:p w:rsidRPr="00FA0987" w:rsidR="00C8714F" w:rsidP="006A43FB" w:rsidRDefault="00C8714F" w14:paraId="2CEE746C" w14:textId="77777777">
            <w:pPr>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the CI/CD pipeline application code analysis tasks run when the application code analysis feature is manually executed.</w:t>
            </w:r>
          </w:p>
        </w:tc>
      </w:tr>
      <w:tr w:rsidRPr="00D80631" w:rsidR="00C8714F" w:rsidTr="00FA0987" w14:paraId="3FC730E1" w14:textId="77777777">
        <w:tc>
          <w:tcPr>
            <w:tcW w:w="1975" w:type="dxa"/>
            <w:shd w:val="clear" w:color="auto" w:fill="D9D9D9" w:themeFill="background1" w:themeFillShade="D9"/>
          </w:tcPr>
          <w:p w:rsidRPr="00FA0987" w:rsidR="00C8714F" w:rsidP="006A43FB" w:rsidRDefault="00C8714F" w14:paraId="20CF5A99"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6A43FB" w:rsidRDefault="00C8714F" w14:paraId="4DD35741"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REQ-4.1</w:t>
            </w:r>
          </w:p>
        </w:tc>
      </w:tr>
      <w:tr w:rsidRPr="00D80631" w:rsidR="00C8714F" w:rsidTr="00FA0987" w14:paraId="74D5439B" w14:textId="77777777">
        <w:tc>
          <w:tcPr>
            <w:tcW w:w="1975" w:type="dxa"/>
            <w:shd w:val="clear" w:color="auto" w:fill="D9D9D9" w:themeFill="background1" w:themeFillShade="D9"/>
          </w:tcPr>
          <w:p w:rsidRPr="00FA0987" w:rsidR="00C8714F" w:rsidP="006A43FB" w:rsidRDefault="00C8714F" w14:paraId="57AB0087"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6A43FB" w:rsidRDefault="00C8714F" w14:paraId="56401E3F"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 xml:space="preserve">Code analysis tools are integrated with the CI pipeline. </w:t>
            </w:r>
          </w:p>
        </w:tc>
      </w:tr>
      <w:tr w:rsidRPr="00D80631" w:rsidR="00C8714F" w:rsidTr="00FA0987" w14:paraId="4CDB3212" w14:textId="77777777">
        <w:tc>
          <w:tcPr>
            <w:tcW w:w="1975" w:type="dxa"/>
            <w:shd w:val="clear" w:color="auto" w:fill="D9D9D9" w:themeFill="background1" w:themeFillShade="D9"/>
          </w:tcPr>
          <w:p w:rsidRPr="00FA0987" w:rsidR="00C8714F" w:rsidP="006A43FB" w:rsidRDefault="00C8714F" w14:paraId="348F80A7"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FA0987" w:rsidR="00C8714F" w:rsidP="006A43FB" w:rsidRDefault="00C8714F" w14:paraId="00475D84"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1.  As DSO team member, manually kick off the application code analysis tasks.</w:t>
            </w:r>
          </w:p>
        </w:tc>
      </w:tr>
      <w:tr w:rsidRPr="00D80631" w:rsidR="00C8714F" w:rsidTr="00FA0987" w14:paraId="0CB4A73E" w14:textId="77777777">
        <w:tc>
          <w:tcPr>
            <w:tcW w:w="1975" w:type="dxa"/>
            <w:tcBorders>
              <w:bottom w:val="single" w:color="auto" w:sz="4" w:space="0"/>
            </w:tcBorders>
            <w:shd w:val="clear" w:color="auto" w:fill="D9D9D9" w:themeFill="background1" w:themeFillShade="D9"/>
          </w:tcPr>
          <w:p w:rsidRPr="00FA0987" w:rsidR="00C8714F" w:rsidP="006A43FB" w:rsidRDefault="00C8714F" w14:paraId="101CC153"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6A43FB" w:rsidRDefault="00C8714F" w14:paraId="3A31346A"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Application code analysis tasks run successfully and notifications are sent.</w:t>
            </w:r>
          </w:p>
        </w:tc>
      </w:tr>
    </w:tbl>
    <w:p w:rsidRPr="00FA0987" w:rsidR="00C8714F" w:rsidP="00C8714F" w:rsidRDefault="00C8714F" w14:paraId="2ABD35B2" w14:textId="77777777">
      <w:pPr>
        <w:rPr>
          <w:rFonts w:ascii="Times New Roman" w:hAnsi="Times New Roman" w:eastAsia="Times New Roman" w:cs="Times New Roman"/>
        </w:rPr>
      </w:pPr>
    </w:p>
    <w:p w:rsidRPr="003C1DEE" w:rsidR="00C8714F" w:rsidP="00FA0987" w:rsidRDefault="00C8714F" w14:paraId="37C1B7FE" w14:textId="6755B00A">
      <w:pPr>
        <w:pStyle w:val="Heading4"/>
        <w:rPr>
          <w:rFonts w:ascii="Times New Roman" w:hAnsi="Times New Roman" w:eastAsia="Times New Roman" w:cs="Times New Roman"/>
        </w:rPr>
      </w:pPr>
      <w:bookmarkStart w:name="_Toc65172838" w:id="64"/>
      <w:r w:rsidRPr="00FA0987">
        <w:rPr>
          <w:rFonts w:ascii="Times New Roman" w:hAnsi="Times New Roman" w:eastAsia="Times New Roman" w:cs="Times New Roman"/>
        </w:rPr>
        <w:lastRenderedPageBreak/>
        <w:t>4.3.2.10 Test Case 10:</w:t>
      </w:r>
      <w:bookmarkEnd w:id="64"/>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21710F26" w14:textId="77777777">
        <w:tc>
          <w:tcPr>
            <w:tcW w:w="1975" w:type="dxa"/>
            <w:shd w:val="clear" w:color="auto" w:fill="D9D9D9" w:themeFill="background1" w:themeFillShade="D9"/>
          </w:tcPr>
          <w:p w:rsidRPr="00FA0987" w:rsidR="00C8714F" w:rsidP="006A43FB" w:rsidRDefault="00C8714F" w14:paraId="1DBC6C4F"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6A43FB" w:rsidRDefault="00C8714F" w14:paraId="6093CECA"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ApplicationAnalysis-Automated_execution</w:t>
            </w:r>
          </w:p>
        </w:tc>
      </w:tr>
      <w:tr w:rsidRPr="00D80631" w:rsidR="00C8714F" w:rsidTr="00FA0987" w14:paraId="7C15F3DE" w14:textId="77777777">
        <w:tc>
          <w:tcPr>
            <w:tcW w:w="1975" w:type="dxa"/>
            <w:shd w:val="clear" w:color="auto" w:fill="D9D9D9" w:themeFill="background1" w:themeFillShade="D9"/>
          </w:tcPr>
          <w:p w:rsidRPr="00FA0987" w:rsidR="00C8714F" w:rsidP="006A43FB" w:rsidRDefault="00C8714F" w14:paraId="095EF0A3"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Description</w:t>
            </w:r>
          </w:p>
        </w:tc>
        <w:tc>
          <w:tcPr>
            <w:tcW w:w="7375" w:type="dxa"/>
          </w:tcPr>
          <w:p w:rsidRPr="00FA0987" w:rsidR="00C8714F" w:rsidP="006A43FB" w:rsidRDefault="00C8714F" w14:paraId="1A4249CD" w14:textId="77777777">
            <w:pPr>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the CI/CD pipeline application code analysis tasks run after testing tasks are complete.</w:t>
            </w:r>
          </w:p>
        </w:tc>
      </w:tr>
      <w:tr w:rsidRPr="00D80631" w:rsidR="00C8714F" w:rsidTr="00FA0987" w14:paraId="63C4E033" w14:textId="77777777">
        <w:tc>
          <w:tcPr>
            <w:tcW w:w="1975" w:type="dxa"/>
            <w:shd w:val="clear" w:color="auto" w:fill="D9D9D9" w:themeFill="background1" w:themeFillShade="D9"/>
          </w:tcPr>
          <w:p w:rsidRPr="00FA0987" w:rsidR="00C8714F" w:rsidP="006A43FB" w:rsidRDefault="00C8714F" w14:paraId="713986E7"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6A43FB" w:rsidRDefault="00C8714F" w14:paraId="46F9447A"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REQ-4.1</w:t>
            </w:r>
          </w:p>
        </w:tc>
      </w:tr>
      <w:tr w:rsidRPr="00D80631" w:rsidR="00C8714F" w:rsidTr="00FA0987" w14:paraId="3A126D93" w14:textId="77777777">
        <w:tc>
          <w:tcPr>
            <w:tcW w:w="1975" w:type="dxa"/>
            <w:shd w:val="clear" w:color="auto" w:fill="D9D9D9" w:themeFill="background1" w:themeFillShade="D9"/>
          </w:tcPr>
          <w:p w:rsidRPr="00FA0987" w:rsidR="00C8714F" w:rsidP="006A43FB" w:rsidRDefault="00C8714F" w14:paraId="12D9E33D"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6A43FB" w:rsidRDefault="00C8714F" w14:paraId="4BEF656A"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Code analysis tools are integrated with the CI pipeline.</w:t>
            </w:r>
          </w:p>
        </w:tc>
      </w:tr>
      <w:tr w:rsidRPr="00D80631" w:rsidR="00C8714F" w:rsidTr="00FA0987" w14:paraId="3436D6F3" w14:textId="77777777">
        <w:tc>
          <w:tcPr>
            <w:tcW w:w="1975" w:type="dxa"/>
            <w:shd w:val="clear" w:color="auto" w:fill="D9D9D9" w:themeFill="background1" w:themeFillShade="D9"/>
          </w:tcPr>
          <w:p w:rsidRPr="00FA0987" w:rsidR="00C8714F" w:rsidP="006A43FB" w:rsidRDefault="00C8714F" w14:paraId="7002609D"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FA0987" w:rsidR="00C8714F" w:rsidP="006A43FB" w:rsidRDefault="00C8714F" w14:paraId="26415A6D"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1.  Automated code analysis is triggered upon testing tasks completing.</w:t>
            </w:r>
          </w:p>
        </w:tc>
      </w:tr>
      <w:tr w:rsidRPr="00D80631" w:rsidR="00C8714F" w:rsidTr="00FA0987" w14:paraId="7CF34666" w14:textId="77777777">
        <w:tc>
          <w:tcPr>
            <w:tcW w:w="1975" w:type="dxa"/>
            <w:tcBorders>
              <w:bottom w:val="single" w:color="auto" w:sz="4" w:space="0"/>
            </w:tcBorders>
            <w:shd w:val="clear" w:color="auto" w:fill="D9D9D9" w:themeFill="background1" w:themeFillShade="D9"/>
          </w:tcPr>
          <w:p w:rsidRPr="00FA0987" w:rsidR="00C8714F" w:rsidP="006A43FB" w:rsidRDefault="00C8714F" w14:paraId="36E0E977"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6A43FB" w:rsidRDefault="00C8714F" w14:paraId="6D69551E"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Application code analysis tasks run successfully and notifications are sent.</w:t>
            </w:r>
          </w:p>
        </w:tc>
      </w:tr>
    </w:tbl>
    <w:p w:rsidRPr="00FA0987" w:rsidR="00C8714F" w:rsidP="00C8714F" w:rsidRDefault="00C8714F" w14:paraId="1BE0A37A" w14:textId="77777777">
      <w:pPr>
        <w:pStyle w:val="Heading3"/>
        <w:rPr>
          <w:rFonts w:ascii="Times New Roman" w:hAnsi="Times New Roman" w:eastAsia="Times New Roman" w:cs="Times New Roman"/>
        </w:rPr>
      </w:pPr>
    </w:p>
    <w:p w:rsidRPr="003C1DEE" w:rsidR="00C8714F" w:rsidP="00FA0987" w:rsidRDefault="00C8714F" w14:paraId="13EC52DE" w14:textId="464C726C">
      <w:pPr>
        <w:pStyle w:val="Heading4"/>
        <w:rPr>
          <w:rFonts w:ascii="Times New Roman" w:hAnsi="Times New Roman" w:eastAsia="Times New Roman" w:cs="Times New Roman"/>
        </w:rPr>
      </w:pPr>
      <w:bookmarkStart w:name="_Toc65172839" w:id="65"/>
      <w:r w:rsidRPr="00FA0987">
        <w:rPr>
          <w:rFonts w:ascii="Times New Roman" w:hAnsi="Times New Roman" w:eastAsia="Times New Roman" w:cs="Times New Roman"/>
        </w:rPr>
        <w:t>4.3.2.11 Test Case 11:</w:t>
      </w:r>
      <w:bookmarkEnd w:id="65"/>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3333B072" w14:textId="77777777">
        <w:tc>
          <w:tcPr>
            <w:tcW w:w="1975" w:type="dxa"/>
            <w:shd w:val="clear" w:color="auto" w:fill="D9D9D9" w:themeFill="background1" w:themeFillShade="D9"/>
          </w:tcPr>
          <w:p w:rsidRPr="00FA0987" w:rsidR="00C8714F" w:rsidP="006A43FB" w:rsidRDefault="00C8714F" w14:paraId="6C33D66D"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6A43FB" w:rsidRDefault="00C8714F" w14:paraId="1BB61441"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Triggers-Enable_continuous_integration</w:t>
            </w:r>
          </w:p>
        </w:tc>
      </w:tr>
      <w:tr w:rsidRPr="00D80631" w:rsidR="00C8714F" w:rsidTr="00FA0987" w14:paraId="4523507A" w14:textId="77777777">
        <w:tc>
          <w:tcPr>
            <w:tcW w:w="1975" w:type="dxa"/>
            <w:shd w:val="clear" w:color="auto" w:fill="D9D9D9" w:themeFill="background1" w:themeFillShade="D9"/>
          </w:tcPr>
          <w:p w:rsidRPr="00FA0987" w:rsidR="00C8714F" w:rsidP="006A43FB" w:rsidRDefault="00C8714F" w14:paraId="6104CD0B"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Description</w:t>
            </w:r>
          </w:p>
        </w:tc>
        <w:tc>
          <w:tcPr>
            <w:tcW w:w="7375" w:type="dxa"/>
          </w:tcPr>
          <w:p w:rsidRPr="00FA0987" w:rsidR="00C8714F" w:rsidP="006A43FB" w:rsidRDefault="00C8714F" w14:paraId="103B11B7" w14:textId="77777777">
            <w:pPr>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when enabling continuous integration, the CI pipeline tasks run automatically when code changes are made to repository master branch.</w:t>
            </w:r>
          </w:p>
        </w:tc>
      </w:tr>
      <w:tr w:rsidRPr="00D80631" w:rsidR="00C8714F" w:rsidTr="00FA0987" w14:paraId="48EEDDEA" w14:textId="77777777">
        <w:tc>
          <w:tcPr>
            <w:tcW w:w="1975" w:type="dxa"/>
            <w:shd w:val="clear" w:color="auto" w:fill="D9D9D9" w:themeFill="background1" w:themeFillShade="D9"/>
          </w:tcPr>
          <w:p w:rsidRPr="00FA0987" w:rsidR="00C8714F" w:rsidP="006A43FB" w:rsidRDefault="00C8714F" w14:paraId="76D33E98"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6A43FB" w:rsidRDefault="00C8714F" w14:paraId="21154B1A"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REQ-2.1, REQ-3.1, REQ-4.1</w:t>
            </w:r>
          </w:p>
        </w:tc>
      </w:tr>
      <w:tr w:rsidRPr="00D80631" w:rsidR="00C8714F" w:rsidTr="00FA0987" w14:paraId="6AE4E36E" w14:textId="77777777">
        <w:tc>
          <w:tcPr>
            <w:tcW w:w="1975" w:type="dxa"/>
            <w:shd w:val="clear" w:color="auto" w:fill="D9D9D9" w:themeFill="background1" w:themeFillShade="D9"/>
          </w:tcPr>
          <w:p w:rsidRPr="00FA0987" w:rsidR="00C8714F" w:rsidP="006A43FB" w:rsidRDefault="00C8714F" w14:paraId="0EC44010"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6A43FB" w:rsidRDefault="00C8714F" w14:paraId="19DA686D"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The CI pipeline is integrated with the remote code repository.</w:t>
            </w:r>
          </w:p>
        </w:tc>
      </w:tr>
      <w:tr w:rsidRPr="00D80631" w:rsidR="00C8714F" w:rsidTr="00FA0987" w14:paraId="2F562B81" w14:textId="77777777">
        <w:tc>
          <w:tcPr>
            <w:tcW w:w="1975" w:type="dxa"/>
            <w:shd w:val="clear" w:color="auto" w:fill="D9D9D9" w:themeFill="background1" w:themeFillShade="D9"/>
          </w:tcPr>
          <w:p w:rsidRPr="00FA0987" w:rsidR="00C8714F" w:rsidP="006A43FB" w:rsidRDefault="00C8714F" w14:paraId="69F5D7E3"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794FB9" w:rsidR="00C8714F" w:rsidP="00C8714F" w:rsidRDefault="00C8714F" w14:paraId="17681315" w14:textId="77777777">
            <w:pPr>
              <w:pStyle w:val="ListParagraph"/>
              <w:numPr>
                <w:ilvl w:val="0"/>
                <w:numId w:val="23"/>
              </w:num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As DSO team member, turn on the continuous integration flag.</w:t>
            </w:r>
          </w:p>
          <w:p w:rsidRPr="00BB574C" w:rsidR="00C8714F" w:rsidP="00C8714F" w:rsidRDefault="00C8714F" w14:paraId="0EB0CA86" w14:textId="77777777">
            <w:pPr>
              <w:pStyle w:val="ListParagraph"/>
              <w:numPr>
                <w:ilvl w:val="0"/>
                <w:numId w:val="23"/>
              </w:numPr>
              <w:rPr>
                <w:rFonts w:ascii="Times New Roman" w:hAnsi="Times New Roman" w:eastAsia="Times New Roman" w:cs="Times New Roman"/>
              </w:rPr>
            </w:pPr>
            <w:r w:rsidRPr="00FA0987">
              <w:rPr>
                <w:rFonts w:ascii="Times New Roman" w:hAnsi="Times New Roman" w:eastAsia="Times New Roman" w:cs="Times New Roman"/>
                <w:sz w:val="24"/>
                <w:szCs w:val="24"/>
              </w:rPr>
              <w:t>Merge integration branch into master branch.</w:t>
            </w:r>
          </w:p>
        </w:tc>
      </w:tr>
      <w:tr w:rsidRPr="00D80631" w:rsidR="00C8714F" w:rsidTr="00FA0987" w14:paraId="6E20F207" w14:textId="77777777">
        <w:tc>
          <w:tcPr>
            <w:tcW w:w="1975" w:type="dxa"/>
            <w:tcBorders>
              <w:bottom w:val="single" w:color="auto" w:sz="4" w:space="0"/>
            </w:tcBorders>
            <w:shd w:val="clear" w:color="auto" w:fill="D9D9D9" w:themeFill="background1" w:themeFillShade="D9"/>
          </w:tcPr>
          <w:p w:rsidRPr="00FA0987" w:rsidR="00C8714F" w:rsidP="006A43FB" w:rsidRDefault="00C8714F" w14:paraId="17CFCFE1"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6A43FB" w:rsidRDefault="00C8714F" w14:paraId="1A66A051"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Application build, test, and code analysis tasks run in sequence successfully and notifications are sent.</w:t>
            </w:r>
          </w:p>
        </w:tc>
      </w:tr>
    </w:tbl>
    <w:p w:rsidRPr="00FA0987" w:rsidR="00C8714F" w:rsidP="00C8714F" w:rsidRDefault="00C8714F" w14:paraId="00F1F600" w14:textId="77777777">
      <w:pPr>
        <w:rPr>
          <w:rFonts w:ascii="Times New Roman" w:hAnsi="Times New Roman" w:eastAsia="Times New Roman" w:cs="Times New Roman"/>
        </w:rPr>
      </w:pPr>
    </w:p>
    <w:p w:rsidRPr="003C1DEE" w:rsidR="00C8714F" w:rsidP="00FA0987" w:rsidRDefault="00C8714F" w14:paraId="5D77106D" w14:textId="732A3CB2">
      <w:pPr>
        <w:pStyle w:val="Heading4"/>
        <w:rPr>
          <w:rFonts w:ascii="Times New Roman" w:hAnsi="Times New Roman" w:eastAsia="Times New Roman" w:cs="Times New Roman"/>
        </w:rPr>
      </w:pPr>
      <w:bookmarkStart w:name="_Toc65172840" w:id="66"/>
      <w:r w:rsidRPr="00FA0987">
        <w:rPr>
          <w:rFonts w:ascii="Times New Roman" w:hAnsi="Times New Roman" w:eastAsia="Times New Roman" w:cs="Times New Roman"/>
        </w:rPr>
        <w:t>4.3.2.12 Test Case 12:</w:t>
      </w:r>
      <w:bookmarkEnd w:id="66"/>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22414C5C" w14:textId="77777777">
        <w:tc>
          <w:tcPr>
            <w:tcW w:w="1975" w:type="dxa"/>
            <w:shd w:val="clear" w:color="auto" w:fill="D9D9D9" w:themeFill="background1" w:themeFillShade="D9"/>
          </w:tcPr>
          <w:p w:rsidRPr="00FA0987" w:rsidR="00C8714F" w:rsidP="006A43FB" w:rsidRDefault="00C8714F" w14:paraId="3BBE08CE"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6A43FB" w:rsidRDefault="00C8714F" w14:paraId="046498A9"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Triggers-Disable_continuous_integration</w:t>
            </w:r>
          </w:p>
        </w:tc>
      </w:tr>
      <w:tr w:rsidRPr="00D80631" w:rsidR="00C8714F" w:rsidTr="00FA0987" w14:paraId="12071275" w14:textId="77777777">
        <w:tc>
          <w:tcPr>
            <w:tcW w:w="1975" w:type="dxa"/>
            <w:shd w:val="clear" w:color="auto" w:fill="D9D9D9" w:themeFill="background1" w:themeFillShade="D9"/>
          </w:tcPr>
          <w:p w:rsidRPr="00FA0987" w:rsidR="00C8714F" w:rsidP="006A43FB" w:rsidRDefault="00C8714F" w14:paraId="3E1B2B68"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Description</w:t>
            </w:r>
          </w:p>
        </w:tc>
        <w:tc>
          <w:tcPr>
            <w:tcW w:w="7375" w:type="dxa"/>
          </w:tcPr>
          <w:p w:rsidRPr="00FA0987" w:rsidR="00C8714F" w:rsidP="006A43FB" w:rsidRDefault="00C8714F" w14:paraId="335D0149" w14:textId="77777777">
            <w:pPr>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when disabling continuous integration, the CI pipeline tasks do not run automatically when code changes are made to repository master branch.</w:t>
            </w:r>
          </w:p>
        </w:tc>
      </w:tr>
      <w:tr w:rsidRPr="00D80631" w:rsidR="00C8714F" w:rsidTr="00FA0987" w14:paraId="6FB977D3" w14:textId="77777777">
        <w:tc>
          <w:tcPr>
            <w:tcW w:w="1975" w:type="dxa"/>
            <w:shd w:val="clear" w:color="auto" w:fill="D9D9D9" w:themeFill="background1" w:themeFillShade="D9"/>
          </w:tcPr>
          <w:p w:rsidRPr="00FA0987" w:rsidR="00C8714F" w:rsidP="006A43FB" w:rsidRDefault="00C8714F" w14:paraId="345BCA2D"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6A43FB" w:rsidRDefault="00C8714F" w14:paraId="4067F89D"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REQ-2.1, REQ-3.1, REQ-4.1</w:t>
            </w:r>
          </w:p>
        </w:tc>
      </w:tr>
      <w:tr w:rsidRPr="00D80631" w:rsidR="00C8714F" w:rsidTr="00FA0987" w14:paraId="5DAF3523" w14:textId="77777777">
        <w:tc>
          <w:tcPr>
            <w:tcW w:w="1975" w:type="dxa"/>
            <w:shd w:val="clear" w:color="auto" w:fill="D9D9D9" w:themeFill="background1" w:themeFillShade="D9"/>
          </w:tcPr>
          <w:p w:rsidRPr="00FA0987" w:rsidR="00C8714F" w:rsidP="006A43FB" w:rsidRDefault="00C8714F" w14:paraId="3936BCDC"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6A43FB" w:rsidRDefault="00C8714F" w14:paraId="03F80A49"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The CI pipeline is integrated with the remote code repository.</w:t>
            </w:r>
          </w:p>
        </w:tc>
      </w:tr>
      <w:tr w:rsidRPr="00D80631" w:rsidR="00C8714F" w:rsidTr="00FA0987" w14:paraId="7598C2DB" w14:textId="77777777">
        <w:tc>
          <w:tcPr>
            <w:tcW w:w="1975" w:type="dxa"/>
            <w:shd w:val="clear" w:color="auto" w:fill="D9D9D9" w:themeFill="background1" w:themeFillShade="D9"/>
          </w:tcPr>
          <w:p w:rsidRPr="00FA0987" w:rsidR="00C8714F" w:rsidP="006A43FB" w:rsidRDefault="00C8714F" w14:paraId="25965669"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794FB9" w:rsidR="00C8714F" w:rsidP="00C8714F" w:rsidRDefault="00C8714F" w14:paraId="137DB3B1" w14:textId="77777777">
            <w:pPr>
              <w:pStyle w:val="ListParagraph"/>
              <w:numPr>
                <w:ilvl w:val="0"/>
                <w:numId w:val="24"/>
              </w:num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As DSO team member, turn off the continuous integration flag.</w:t>
            </w:r>
          </w:p>
          <w:p w:rsidRPr="00794FB9" w:rsidR="00C8714F" w:rsidP="00C8714F" w:rsidRDefault="00C8714F" w14:paraId="586353F5" w14:textId="77777777">
            <w:pPr>
              <w:pStyle w:val="ListParagraph"/>
              <w:numPr>
                <w:ilvl w:val="0"/>
                <w:numId w:val="24"/>
              </w:numPr>
              <w:rPr>
                <w:rFonts w:ascii="Times New Roman" w:hAnsi="Times New Roman" w:eastAsia="Times New Roman" w:cs="Times New Roman"/>
              </w:rPr>
            </w:pPr>
            <w:r w:rsidRPr="00FA0987">
              <w:rPr>
                <w:rFonts w:ascii="Times New Roman" w:hAnsi="Times New Roman" w:eastAsia="Times New Roman" w:cs="Times New Roman"/>
                <w:sz w:val="24"/>
                <w:szCs w:val="24"/>
              </w:rPr>
              <w:t>Merge integration branch into master branch.</w:t>
            </w:r>
          </w:p>
        </w:tc>
      </w:tr>
      <w:tr w:rsidRPr="00D80631" w:rsidR="00C8714F" w:rsidTr="00FA0987" w14:paraId="7DA6807E" w14:textId="77777777">
        <w:tc>
          <w:tcPr>
            <w:tcW w:w="1975" w:type="dxa"/>
            <w:tcBorders>
              <w:bottom w:val="single" w:color="auto" w:sz="4" w:space="0"/>
            </w:tcBorders>
            <w:shd w:val="clear" w:color="auto" w:fill="D9D9D9" w:themeFill="background1" w:themeFillShade="D9"/>
          </w:tcPr>
          <w:p w:rsidRPr="00FA0987" w:rsidR="00C8714F" w:rsidP="006A43FB" w:rsidRDefault="00C8714F" w14:paraId="00783822"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6A43FB" w:rsidRDefault="00C8714F" w14:paraId="1F0E2B79"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Application build, test, and code analysis tasks do not run automatically.</w:t>
            </w:r>
          </w:p>
        </w:tc>
      </w:tr>
    </w:tbl>
    <w:p w:rsidRPr="00FA0987" w:rsidR="00C8714F" w:rsidP="00C8714F" w:rsidRDefault="00C8714F" w14:paraId="779C6EAC" w14:textId="77777777">
      <w:pPr>
        <w:rPr>
          <w:rFonts w:ascii="Times New Roman" w:hAnsi="Times New Roman" w:eastAsia="Times New Roman" w:cs="Times New Roman"/>
        </w:rPr>
      </w:pPr>
    </w:p>
    <w:p w:rsidRPr="003C1DEE" w:rsidR="00C8714F" w:rsidP="00FA0987" w:rsidRDefault="00C8714F" w14:paraId="474EBFAF" w14:textId="3622619C">
      <w:pPr>
        <w:pStyle w:val="Heading4"/>
        <w:rPr>
          <w:rFonts w:ascii="Times New Roman" w:hAnsi="Times New Roman" w:eastAsia="Times New Roman" w:cs="Times New Roman"/>
        </w:rPr>
      </w:pPr>
      <w:bookmarkStart w:name="_Toc65172841" w:id="67"/>
      <w:r w:rsidRPr="00FA0987">
        <w:rPr>
          <w:rFonts w:ascii="Times New Roman" w:hAnsi="Times New Roman" w:eastAsia="Times New Roman" w:cs="Times New Roman"/>
        </w:rPr>
        <w:t>4.3.2.13 Test Case 13:</w:t>
      </w:r>
      <w:bookmarkEnd w:id="67"/>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75635D09" w14:textId="77777777">
        <w:tc>
          <w:tcPr>
            <w:tcW w:w="1975" w:type="dxa"/>
            <w:shd w:val="clear" w:color="auto" w:fill="D9D9D9" w:themeFill="background1" w:themeFillShade="D9"/>
          </w:tcPr>
          <w:p w:rsidRPr="00FA0987" w:rsidR="00C8714F" w:rsidP="006A43FB" w:rsidRDefault="00C8714F" w14:paraId="331C7883"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6A43FB" w:rsidRDefault="00C8714F" w14:paraId="66480E8E"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ApplicationDeployment-Manual_execution</w:t>
            </w:r>
          </w:p>
        </w:tc>
      </w:tr>
      <w:tr w:rsidRPr="00D80631" w:rsidR="00C8714F" w:rsidTr="00FA0987" w14:paraId="66E6BE97" w14:textId="77777777">
        <w:tc>
          <w:tcPr>
            <w:tcW w:w="1975" w:type="dxa"/>
            <w:shd w:val="clear" w:color="auto" w:fill="D9D9D9" w:themeFill="background1" w:themeFillShade="D9"/>
          </w:tcPr>
          <w:p w:rsidRPr="00FA0987" w:rsidR="00C8714F" w:rsidP="006A43FB" w:rsidRDefault="00C8714F" w14:paraId="7FF52158"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Description</w:t>
            </w:r>
          </w:p>
        </w:tc>
        <w:tc>
          <w:tcPr>
            <w:tcW w:w="7375" w:type="dxa"/>
          </w:tcPr>
          <w:p w:rsidRPr="00FA0987" w:rsidR="00C8714F" w:rsidP="006A43FB" w:rsidRDefault="00C8714F" w14:paraId="7A0D2F91" w14:textId="77777777">
            <w:pPr>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the CI/CD pipeline application deployment tasks run when the application deployment feature is manually executed.</w:t>
            </w:r>
          </w:p>
        </w:tc>
      </w:tr>
      <w:tr w:rsidRPr="00D80631" w:rsidR="00C8714F" w:rsidTr="00FA0987" w14:paraId="33708986" w14:textId="77777777">
        <w:tc>
          <w:tcPr>
            <w:tcW w:w="1975" w:type="dxa"/>
            <w:shd w:val="clear" w:color="auto" w:fill="D9D9D9" w:themeFill="background1" w:themeFillShade="D9"/>
          </w:tcPr>
          <w:p w:rsidRPr="00FA0987" w:rsidR="00C8714F" w:rsidP="006A43FB" w:rsidRDefault="00C8714F" w14:paraId="3D2A9CDE"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6A43FB" w:rsidRDefault="00C8714F" w14:paraId="26D0CDB6"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REQ-5.1</w:t>
            </w:r>
          </w:p>
        </w:tc>
      </w:tr>
      <w:tr w:rsidRPr="00D80631" w:rsidR="00C8714F" w:rsidTr="00FA0987" w14:paraId="356616B1" w14:textId="77777777">
        <w:tc>
          <w:tcPr>
            <w:tcW w:w="1975" w:type="dxa"/>
            <w:shd w:val="clear" w:color="auto" w:fill="D9D9D9" w:themeFill="background1" w:themeFillShade="D9"/>
          </w:tcPr>
          <w:p w:rsidRPr="00FA0987" w:rsidR="00C8714F" w:rsidP="006A43FB" w:rsidRDefault="00C8714F" w14:paraId="7F589B50"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6A43FB" w:rsidRDefault="00C8714F" w14:paraId="054B50C4"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 xml:space="preserve">Deployment environments are integrated with the CD pipeline. </w:t>
            </w:r>
          </w:p>
        </w:tc>
      </w:tr>
      <w:tr w:rsidRPr="00D80631" w:rsidR="00C8714F" w:rsidTr="00FA0987" w14:paraId="59FBB88E" w14:textId="77777777">
        <w:tc>
          <w:tcPr>
            <w:tcW w:w="1975" w:type="dxa"/>
            <w:shd w:val="clear" w:color="auto" w:fill="D9D9D9" w:themeFill="background1" w:themeFillShade="D9"/>
          </w:tcPr>
          <w:p w:rsidRPr="00FA0987" w:rsidR="00C8714F" w:rsidP="006A43FB" w:rsidRDefault="00C8714F" w14:paraId="28815394"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FA0987" w:rsidR="00C8714F" w:rsidP="006A43FB" w:rsidRDefault="00C8714F" w14:paraId="04700EFD"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1.  As DSO team member, manually kick off the application deployment tasks.</w:t>
            </w:r>
          </w:p>
        </w:tc>
      </w:tr>
      <w:tr w:rsidRPr="00D80631" w:rsidR="00C8714F" w:rsidTr="00FA0987" w14:paraId="1E67B287" w14:textId="77777777">
        <w:tc>
          <w:tcPr>
            <w:tcW w:w="1975" w:type="dxa"/>
            <w:tcBorders>
              <w:bottom w:val="single" w:color="auto" w:sz="4" w:space="0"/>
            </w:tcBorders>
            <w:shd w:val="clear" w:color="auto" w:fill="D9D9D9" w:themeFill="background1" w:themeFillShade="D9"/>
          </w:tcPr>
          <w:p w:rsidRPr="00FA0987" w:rsidR="00C8714F" w:rsidP="006A43FB" w:rsidRDefault="00C8714F" w14:paraId="28E405B7"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6A43FB" w:rsidRDefault="00C8714F" w14:paraId="4EBC070F"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Application deployment tasks run successfully and notifications are sent.</w:t>
            </w:r>
          </w:p>
        </w:tc>
      </w:tr>
    </w:tbl>
    <w:p w:rsidRPr="00FA0987" w:rsidR="00C8714F" w:rsidP="00C8714F" w:rsidRDefault="00C8714F" w14:paraId="16F7C434" w14:textId="77777777">
      <w:pPr>
        <w:rPr>
          <w:rFonts w:ascii="Times New Roman" w:hAnsi="Times New Roman" w:eastAsia="Times New Roman" w:cs="Times New Roman"/>
        </w:rPr>
      </w:pPr>
    </w:p>
    <w:p w:rsidRPr="003C1DEE" w:rsidR="00C8714F" w:rsidP="00FA0987" w:rsidRDefault="00C8714F" w14:paraId="3A2EC792" w14:textId="17D46189">
      <w:pPr>
        <w:pStyle w:val="Heading4"/>
        <w:rPr>
          <w:rFonts w:ascii="Times New Roman" w:hAnsi="Times New Roman" w:eastAsia="Times New Roman" w:cs="Times New Roman"/>
        </w:rPr>
      </w:pPr>
      <w:bookmarkStart w:name="_Toc65172842" w:id="68"/>
      <w:r w:rsidRPr="00FA0987">
        <w:rPr>
          <w:rFonts w:ascii="Times New Roman" w:hAnsi="Times New Roman" w:eastAsia="Times New Roman" w:cs="Times New Roman"/>
        </w:rPr>
        <w:t>4.3.2.14 Test Case 14:</w:t>
      </w:r>
      <w:bookmarkEnd w:id="68"/>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0546D0D3" w14:textId="77777777">
        <w:tc>
          <w:tcPr>
            <w:tcW w:w="1975" w:type="dxa"/>
            <w:shd w:val="clear" w:color="auto" w:fill="D9D9D9" w:themeFill="background1" w:themeFillShade="D9"/>
          </w:tcPr>
          <w:p w:rsidRPr="00FA0987" w:rsidR="00C8714F" w:rsidP="006A43FB" w:rsidRDefault="00C8714F" w14:paraId="2FAB0D39"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6A43FB" w:rsidRDefault="00C8714F" w14:paraId="50270DBC"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ApplicationDeployment-Automated_execution</w:t>
            </w:r>
          </w:p>
        </w:tc>
      </w:tr>
      <w:tr w:rsidRPr="00D80631" w:rsidR="00C8714F" w:rsidTr="00FA0987" w14:paraId="6E153F22" w14:textId="77777777">
        <w:tc>
          <w:tcPr>
            <w:tcW w:w="1975" w:type="dxa"/>
            <w:shd w:val="clear" w:color="auto" w:fill="D9D9D9" w:themeFill="background1" w:themeFillShade="D9"/>
          </w:tcPr>
          <w:p w:rsidRPr="00FA0987" w:rsidR="00C8714F" w:rsidP="006A43FB" w:rsidRDefault="00C8714F" w14:paraId="08C5D4DF"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lastRenderedPageBreak/>
              <w:t>Description</w:t>
            </w:r>
          </w:p>
        </w:tc>
        <w:tc>
          <w:tcPr>
            <w:tcW w:w="7375" w:type="dxa"/>
          </w:tcPr>
          <w:p w:rsidRPr="00FA0987" w:rsidR="00C8714F" w:rsidP="006A43FB" w:rsidRDefault="00C8714F" w14:paraId="2884148D" w14:textId="77777777">
            <w:pPr>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the CI/CD pipeline application deployment tasks run after code analysis tasks are complete.</w:t>
            </w:r>
          </w:p>
        </w:tc>
      </w:tr>
      <w:tr w:rsidRPr="00D80631" w:rsidR="00C8714F" w:rsidTr="00FA0987" w14:paraId="535B26FC" w14:textId="77777777">
        <w:tc>
          <w:tcPr>
            <w:tcW w:w="1975" w:type="dxa"/>
            <w:shd w:val="clear" w:color="auto" w:fill="D9D9D9" w:themeFill="background1" w:themeFillShade="D9"/>
          </w:tcPr>
          <w:p w:rsidRPr="00FA0987" w:rsidR="00C8714F" w:rsidP="006A43FB" w:rsidRDefault="00C8714F" w14:paraId="4023FA5B"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6A43FB" w:rsidRDefault="00C8714F" w14:paraId="3F484A67"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REQ-5.1</w:t>
            </w:r>
          </w:p>
        </w:tc>
      </w:tr>
      <w:tr w:rsidRPr="00D80631" w:rsidR="00C8714F" w:rsidTr="00FA0987" w14:paraId="3428C855" w14:textId="77777777">
        <w:tc>
          <w:tcPr>
            <w:tcW w:w="1975" w:type="dxa"/>
            <w:shd w:val="clear" w:color="auto" w:fill="D9D9D9" w:themeFill="background1" w:themeFillShade="D9"/>
          </w:tcPr>
          <w:p w:rsidRPr="00FA0987" w:rsidR="00C8714F" w:rsidP="006A43FB" w:rsidRDefault="00C8714F" w14:paraId="6AF37C05"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6A43FB" w:rsidRDefault="00C8714F" w14:paraId="19E9A9EE"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Deployment environments are integrated with the CD pipeline.</w:t>
            </w:r>
          </w:p>
        </w:tc>
      </w:tr>
      <w:tr w:rsidRPr="00D80631" w:rsidR="00C8714F" w:rsidTr="00FA0987" w14:paraId="0C8B18E4" w14:textId="77777777">
        <w:tc>
          <w:tcPr>
            <w:tcW w:w="1975" w:type="dxa"/>
            <w:shd w:val="clear" w:color="auto" w:fill="D9D9D9" w:themeFill="background1" w:themeFillShade="D9"/>
          </w:tcPr>
          <w:p w:rsidRPr="00FA0987" w:rsidR="00C8714F" w:rsidP="006A43FB" w:rsidRDefault="00C8714F" w14:paraId="1B9A398D"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FA0987" w:rsidR="00C8714F" w:rsidP="006A43FB" w:rsidRDefault="00C8714F" w14:paraId="069E9371"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1.  Automated application deployment is triggered upon code analysis tasks completing.</w:t>
            </w:r>
          </w:p>
        </w:tc>
      </w:tr>
      <w:tr w:rsidRPr="00D80631" w:rsidR="00C8714F" w:rsidTr="00FA0987" w14:paraId="06B71CCF" w14:textId="77777777">
        <w:tc>
          <w:tcPr>
            <w:tcW w:w="1975" w:type="dxa"/>
            <w:tcBorders>
              <w:bottom w:val="single" w:color="auto" w:sz="4" w:space="0"/>
            </w:tcBorders>
            <w:shd w:val="clear" w:color="auto" w:fill="D9D9D9" w:themeFill="background1" w:themeFillShade="D9"/>
          </w:tcPr>
          <w:p w:rsidRPr="00FA0987" w:rsidR="00C8714F" w:rsidP="006A43FB" w:rsidRDefault="00C8714F" w14:paraId="4F469734"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6A43FB" w:rsidRDefault="00C8714F" w14:paraId="62237E74"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Application deployment tasks run successfully and notifications are sent.</w:t>
            </w:r>
          </w:p>
        </w:tc>
      </w:tr>
    </w:tbl>
    <w:p w:rsidRPr="00FA0987" w:rsidR="00C8714F" w:rsidP="00C8714F" w:rsidRDefault="00C8714F" w14:paraId="39D8DD8F" w14:textId="77777777">
      <w:pPr>
        <w:pStyle w:val="Heading3"/>
        <w:rPr>
          <w:rFonts w:ascii="Times New Roman" w:hAnsi="Times New Roman" w:eastAsia="Times New Roman" w:cs="Times New Roman"/>
        </w:rPr>
      </w:pPr>
    </w:p>
    <w:p w:rsidRPr="003C1DEE" w:rsidR="00C8714F" w:rsidP="00FA0987" w:rsidRDefault="00C8714F" w14:paraId="4FB87ECE" w14:textId="453F3AF2">
      <w:pPr>
        <w:pStyle w:val="Heading4"/>
        <w:rPr>
          <w:rFonts w:ascii="Times New Roman" w:hAnsi="Times New Roman" w:eastAsia="Times New Roman" w:cs="Times New Roman"/>
        </w:rPr>
      </w:pPr>
      <w:bookmarkStart w:name="_Toc65172843" w:id="69"/>
      <w:r w:rsidRPr="00FA0987">
        <w:rPr>
          <w:rFonts w:ascii="Times New Roman" w:hAnsi="Times New Roman" w:eastAsia="Times New Roman" w:cs="Times New Roman"/>
        </w:rPr>
        <w:t>4.3.2.15 Test Case 15:</w:t>
      </w:r>
      <w:bookmarkEnd w:id="69"/>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4CD8AEF5" w14:textId="77777777">
        <w:tc>
          <w:tcPr>
            <w:tcW w:w="1975" w:type="dxa"/>
            <w:shd w:val="clear" w:color="auto" w:fill="D9D9D9" w:themeFill="background1" w:themeFillShade="D9"/>
          </w:tcPr>
          <w:p w:rsidRPr="00FA0987" w:rsidR="00C8714F" w:rsidP="006A43FB" w:rsidRDefault="00C8714F" w14:paraId="73E58617"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6A43FB" w:rsidRDefault="00C8714F" w14:paraId="475617B7"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Triggers-Enable_continuous_deployment</w:t>
            </w:r>
          </w:p>
        </w:tc>
      </w:tr>
      <w:tr w:rsidRPr="00D80631" w:rsidR="00C8714F" w:rsidTr="00FA0987" w14:paraId="3B47771B" w14:textId="77777777">
        <w:tc>
          <w:tcPr>
            <w:tcW w:w="1975" w:type="dxa"/>
            <w:shd w:val="clear" w:color="auto" w:fill="D9D9D9" w:themeFill="background1" w:themeFillShade="D9"/>
          </w:tcPr>
          <w:p w:rsidRPr="00FA0987" w:rsidR="00C8714F" w:rsidP="006A43FB" w:rsidRDefault="00C8714F" w14:paraId="2FBCC0ED"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Description</w:t>
            </w:r>
          </w:p>
        </w:tc>
        <w:tc>
          <w:tcPr>
            <w:tcW w:w="7375" w:type="dxa"/>
          </w:tcPr>
          <w:p w:rsidRPr="00FA0987" w:rsidR="00C8714F" w:rsidP="006A43FB" w:rsidRDefault="00C8714F" w14:paraId="7742085B" w14:textId="77777777">
            <w:pPr>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when enabling continuous deployment, the CD pipeline tasks run automatically after CI tasks are completed.</w:t>
            </w:r>
          </w:p>
        </w:tc>
      </w:tr>
      <w:tr w:rsidRPr="00D80631" w:rsidR="00C8714F" w:rsidTr="00FA0987" w14:paraId="34F4D926" w14:textId="77777777">
        <w:tc>
          <w:tcPr>
            <w:tcW w:w="1975" w:type="dxa"/>
            <w:shd w:val="clear" w:color="auto" w:fill="D9D9D9" w:themeFill="background1" w:themeFillShade="D9"/>
          </w:tcPr>
          <w:p w:rsidRPr="00FA0987" w:rsidR="00C8714F" w:rsidP="006A43FB" w:rsidRDefault="00C8714F" w14:paraId="3FB11DF3"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6A43FB" w:rsidRDefault="00C8714F" w14:paraId="08D6D6A3"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REQ-5.1</w:t>
            </w:r>
          </w:p>
        </w:tc>
      </w:tr>
      <w:tr w:rsidRPr="00D80631" w:rsidR="00C8714F" w:rsidTr="00FA0987" w14:paraId="10C3AE0E" w14:textId="77777777">
        <w:tc>
          <w:tcPr>
            <w:tcW w:w="1975" w:type="dxa"/>
            <w:shd w:val="clear" w:color="auto" w:fill="D9D9D9" w:themeFill="background1" w:themeFillShade="D9"/>
          </w:tcPr>
          <w:p w:rsidRPr="00FA0987" w:rsidR="00C8714F" w:rsidP="006A43FB" w:rsidRDefault="00C8714F" w14:paraId="303B478B"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6A43FB" w:rsidRDefault="00C8714F" w14:paraId="6D3476EF"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Deployment environments are integrated with the CD pipeline.</w:t>
            </w:r>
          </w:p>
        </w:tc>
      </w:tr>
      <w:tr w:rsidRPr="00D80631" w:rsidR="00C8714F" w:rsidTr="00FA0987" w14:paraId="484FB505" w14:textId="77777777">
        <w:tc>
          <w:tcPr>
            <w:tcW w:w="1975" w:type="dxa"/>
            <w:shd w:val="clear" w:color="auto" w:fill="D9D9D9" w:themeFill="background1" w:themeFillShade="D9"/>
          </w:tcPr>
          <w:p w:rsidRPr="00FA0987" w:rsidR="00C8714F" w:rsidP="006A43FB" w:rsidRDefault="00C8714F" w14:paraId="3DF9130C"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794FB9" w:rsidR="00C8714F" w:rsidP="00C8714F" w:rsidRDefault="00C8714F" w14:paraId="175C8389" w14:textId="77777777">
            <w:pPr>
              <w:pStyle w:val="ListParagraph"/>
              <w:numPr>
                <w:ilvl w:val="0"/>
                <w:numId w:val="25"/>
              </w:num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As DSO team member, turn on the continuous deployment flag.</w:t>
            </w:r>
          </w:p>
          <w:p w:rsidRPr="00BB574C" w:rsidR="00C8714F" w:rsidP="00C8714F" w:rsidRDefault="00C8714F" w14:paraId="532EDFE2" w14:textId="77777777">
            <w:pPr>
              <w:pStyle w:val="ListParagraph"/>
              <w:numPr>
                <w:ilvl w:val="0"/>
                <w:numId w:val="25"/>
              </w:numPr>
              <w:rPr>
                <w:rFonts w:ascii="Times New Roman" w:hAnsi="Times New Roman" w:eastAsia="Times New Roman" w:cs="Times New Roman"/>
              </w:rPr>
            </w:pPr>
            <w:r w:rsidRPr="00FA0987">
              <w:rPr>
                <w:rFonts w:ascii="Times New Roman" w:hAnsi="Times New Roman" w:eastAsia="Times New Roman" w:cs="Times New Roman"/>
                <w:sz w:val="24"/>
                <w:szCs w:val="24"/>
              </w:rPr>
              <w:t>Merge integration branch into master branch.</w:t>
            </w:r>
          </w:p>
        </w:tc>
      </w:tr>
      <w:tr w:rsidRPr="00D80631" w:rsidR="00C8714F" w:rsidTr="00FA0987" w14:paraId="65DE6A49" w14:textId="77777777">
        <w:tc>
          <w:tcPr>
            <w:tcW w:w="1975" w:type="dxa"/>
            <w:tcBorders>
              <w:bottom w:val="single" w:color="auto" w:sz="4" w:space="0"/>
            </w:tcBorders>
            <w:shd w:val="clear" w:color="auto" w:fill="D9D9D9" w:themeFill="background1" w:themeFillShade="D9"/>
          </w:tcPr>
          <w:p w:rsidRPr="00FA0987" w:rsidR="00C8714F" w:rsidP="006A43FB" w:rsidRDefault="00C8714F" w14:paraId="34E06B71"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6A43FB" w:rsidRDefault="00C8714F" w14:paraId="208693BD"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Application deployment tasks run successfully after CI tasks and notifications are sent.</w:t>
            </w:r>
          </w:p>
        </w:tc>
      </w:tr>
    </w:tbl>
    <w:p w:rsidRPr="00FA0987" w:rsidR="00C8714F" w:rsidP="00C8714F" w:rsidRDefault="00C8714F" w14:paraId="20A06E4E" w14:textId="77777777">
      <w:pPr>
        <w:rPr>
          <w:rFonts w:ascii="Times New Roman" w:hAnsi="Times New Roman" w:eastAsia="Times New Roman" w:cs="Times New Roman"/>
        </w:rPr>
      </w:pPr>
    </w:p>
    <w:p w:rsidRPr="003C1DEE" w:rsidR="00C8714F" w:rsidP="00FA0987" w:rsidRDefault="00C8714F" w14:paraId="45B45C82" w14:textId="1A8EDC3A">
      <w:pPr>
        <w:pStyle w:val="Heading4"/>
        <w:rPr>
          <w:rFonts w:ascii="Times New Roman" w:hAnsi="Times New Roman" w:eastAsia="Times New Roman" w:cs="Times New Roman"/>
        </w:rPr>
      </w:pPr>
      <w:bookmarkStart w:name="_Toc65172844" w:id="70"/>
      <w:r w:rsidRPr="00FA0987">
        <w:rPr>
          <w:rFonts w:ascii="Times New Roman" w:hAnsi="Times New Roman" w:eastAsia="Times New Roman" w:cs="Times New Roman"/>
        </w:rPr>
        <w:t>4.3.2.16 Test Case 16:</w:t>
      </w:r>
      <w:bookmarkEnd w:id="70"/>
      <w:r w:rsidRPr="00FA0987">
        <w:rPr>
          <w:rFonts w:ascii="Times New Roman" w:hAnsi="Times New Roman" w:eastAsia="Times New Roman" w:cs="Times New Roman"/>
        </w:rPr>
        <w:t xml:space="preserve"> </w:t>
      </w:r>
    </w:p>
    <w:tbl>
      <w:tblPr>
        <w:tblStyle w:val="TableGrid"/>
        <w:tblW w:w="9350" w:type="dxa"/>
        <w:tblInd w:w="607" w:type="dxa"/>
        <w:tblLook w:val="04A0" w:firstRow="1" w:lastRow="0" w:firstColumn="1" w:lastColumn="0" w:noHBand="0" w:noVBand="1"/>
      </w:tblPr>
      <w:tblGrid>
        <w:gridCol w:w="1975"/>
        <w:gridCol w:w="7375"/>
      </w:tblGrid>
      <w:tr w:rsidRPr="00D80631" w:rsidR="00C8714F" w:rsidTr="00FA0987" w14:paraId="5608C3F6" w14:textId="77777777">
        <w:tc>
          <w:tcPr>
            <w:tcW w:w="1975" w:type="dxa"/>
            <w:shd w:val="clear" w:color="auto" w:fill="D9D9D9" w:themeFill="background1" w:themeFillShade="D9"/>
          </w:tcPr>
          <w:p w:rsidRPr="00FA0987" w:rsidR="00C8714F" w:rsidP="006A43FB" w:rsidRDefault="00C8714F" w14:paraId="334DCD94"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Test Case Name</w:t>
            </w:r>
          </w:p>
        </w:tc>
        <w:tc>
          <w:tcPr>
            <w:tcW w:w="7375" w:type="dxa"/>
          </w:tcPr>
          <w:p w:rsidRPr="00FA0987" w:rsidR="00C8714F" w:rsidP="006A43FB" w:rsidRDefault="00C8714F" w14:paraId="4AD48540" w14:textId="77777777">
            <w:pPr>
              <w:rPr>
                <w:rFonts w:ascii="Times New Roman" w:hAnsi="Times New Roman" w:eastAsia="Times New Roman" w:cs="Times New Roman"/>
                <w:b/>
                <w:sz w:val="24"/>
                <w:szCs w:val="24"/>
              </w:rPr>
            </w:pPr>
            <w:r w:rsidRPr="00FA0987">
              <w:rPr>
                <w:rFonts w:ascii="Times New Roman" w:hAnsi="Times New Roman" w:eastAsia="Times New Roman" w:cs="Times New Roman"/>
                <w:b/>
                <w:sz w:val="24"/>
                <w:szCs w:val="24"/>
              </w:rPr>
              <w:t>Triggers-Disable_continuous_deployment</w:t>
            </w:r>
          </w:p>
        </w:tc>
      </w:tr>
      <w:tr w:rsidRPr="00D80631" w:rsidR="00C8714F" w:rsidTr="00FA0987" w14:paraId="3B63D31E" w14:textId="77777777">
        <w:tc>
          <w:tcPr>
            <w:tcW w:w="1975" w:type="dxa"/>
            <w:shd w:val="clear" w:color="auto" w:fill="D9D9D9" w:themeFill="background1" w:themeFillShade="D9"/>
          </w:tcPr>
          <w:p w:rsidRPr="00FA0987" w:rsidR="00C8714F" w:rsidP="006A43FB" w:rsidRDefault="00C8714F" w14:paraId="29529ACC"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Description</w:t>
            </w:r>
          </w:p>
        </w:tc>
        <w:tc>
          <w:tcPr>
            <w:tcW w:w="7375" w:type="dxa"/>
          </w:tcPr>
          <w:p w:rsidRPr="00FA0987" w:rsidR="00C8714F" w:rsidP="006A43FB" w:rsidRDefault="00C8714F" w14:paraId="61094333" w14:textId="77777777">
            <w:pPr>
              <w:rPr>
                <w:rFonts w:ascii="Times New Roman" w:hAnsi="Times New Roman" w:eastAsia="Times New Roman" w:cs="Times New Roman"/>
                <w:i/>
                <w:sz w:val="24"/>
                <w:szCs w:val="24"/>
              </w:rPr>
            </w:pPr>
            <w:r w:rsidRPr="00FA0987">
              <w:rPr>
                <w:rFonts w:ascii="Times New Roman" w:hAnsi="Times New Roman" w:eastAsia="Times New Roman" w:cs="Times New Roman"/>
                <w:sz w:val="24"/>
                <w:szCs w:val="24"/>
              </w:rPr>
              <w:t>Verify when disabling continuous deployment, the CD pipeline tasks do not run automatically after CI tasks are completed.</w:t>
            </w:r>
          </w:p>
        </w:tc>
      </w:tr>
      <w:tr w:rsidRPr="00D80631" w:rsidR="00C8714F" w:rsidTr="00FA0987" w14:paraId="5F5A706D" w14:textId="77777777">
        <w:tc>
          <w:tcPr>
            <w:tcW w:w="1975" w:type="dxa"/>
            <w:shd w:val="clear" w:color="auto" w:fill="D9D9D9" w:themeFill="background1" w:themeFillShade="D9"/>
          </w:tcPr>
          <w:p w:rsidRPr="00FA0987" w:rsidR="00C8714F" w:rsidP="006A43FB" w:rsidRDefault="00C8714F" w14:paraId="7FA70CB2"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Requirements</w:t>
            </w:r>
          </w:p>
        </w:tc>
        <w:tc>
          <w:tcPr>
            <w:tcW w:w="7375" w:type="dxa"/>
          </w:tcPr>
          <w:p w:rsidRPr="00FA0987" w:rsidR="00C8714F" w:rsidP="006A43FB" w:rsidRDefault="00C8714F" w14:paraId="469F10F5"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REQ-5.1</w:t>
            </w:r>
          </w:p>
        </w:tc>
      </w:tr>
      <w:tr w:rsidRPr="00D80631" w:rsidR="00C8714F" w:rsidTr="00FA0987" w14:paraId="6EA309FE" w14:textId="77777777">
        <w:tc>
          <w:tcPr>
            <w:tcW w:w="1975" w:type="dxa"/>
            <w:shd w:val="clear" w:color="auto" w:fill="D9D9D9" w:themeFill="background1" w:themeFillShade="D9"/>
          </w:tcPr>
          <w:p w:rsidRPr="00FA0987" w:rsidR="00C8714F" w:rsidP="006A43FB" w:rsidRDefault="00C8714F" w14:paraId="2B97F53E"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Prerequisites</w:t>
            </w:r>
          </w:p>
        </w:tc>
        <w:tc>
          <w:tcPr>
            <w:tcW w:w="7375" w:type="dxa"/>
          </w:tcPr>
          <w:p w:rsidRPr="00FA0987" w:rsidR="00C8714F" w:rsidP="006A43FB" w:rsidRDefault="00C8714F" w14:paraId="7FA817B9"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Deployment environments are integrated with the CD pipeline.</w:t>
            </w:r>
          </w:p>
        </w:tc>
      </w:tr>
      <w:tr w:rsidRPr="00D80631" w:rsidR="00C8714F" w:rsidTr="00FA0987" w14:paraId="7F4290E4" w14:textId="77777777">
        <w:tc>
          <w:tcPr>
            <w:tcW w:w="1975" w:type="dxa"/>
            <w:shd w:val="clear" w:color="auto" w:fill="D9D9D9" w:themeFill="background1" w:themeFillShade="D9"/>
          </w:tcPr>
          <w:p w:rsidRPr="00FA0987" w:rsidR="00C8714F" w:rsidP="006A43FB" w:rsidRDefault="00C8714F" w14:paraId="7FC343CA"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Steps</w:t>
            </w:r>
          </w:p>
        </w:tc>
        <w:tc>
          <w:tcPr>
            <w:tcW w:w="7375" w:type="dxa"/>
          </w:tcPr>
          <w:p w:rsidRPr="00794FB9" w:rsidR="00C8714F" w:rsidP="00C8714F" w:rsidRDefault="00C8714F" w14:paraId="010C9998" w14:textId="77777777">
            <w:pPr>
              <w:pStyle w:val="ListParagraph"/>
              <w:numPr>
                <w:ilvl w:val="0"/>
                <w:numId w:val="26"/>
              </w:num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As DSO team member, turn off the continuous deployment flag.</w:t>
            </w:r>
          </w:p>
          <w:p w:rsidRPr="00794FB9" w:rsidR="00C8714F" w:rsidP="00C8714F" w:rsidRDefault="00C8714F" w14:paraId="5B6CFD69" w14:textId="77777777">
            <w:pPr>
              <w:pStyle w:val="ListParagraph"/>
              <w:numPr>
                <w:ilvl w:val="0"/>
                <w:numId w:val="26"/>
              </w:numPr>
              <w:rPr>
                <w:rFonts w:ascii="Times New Roman" w:hAnsi="Times New Roman" w:eastAsia="Times New Roman" w:cs="Times New Roman"/>
              </w:rPr>
            </w:pPr>
            <w:r w:rsidRPr="00FA0987">
              <w:rPr>
                <w:rFonts w:ascii="Times New Roman" w:hAnsi="Times New Roman" w:eastAsia="Times New Roman" w:cs="Times New Roman"/>
                <w:sz w:val="24"/>
                <w:szCs w:val="24"/>
              </w:rPr>
              <w:t>Merge integration branch into master branch.</w:t>
            </w:r>
          </w:p>
        </w:tc>
      </w:tr>
      <w:tr w:rsidRPr="00D80631" w:rsidR="00C8714F" w:rsidTr="00FA0987" w14:paraId="3BBC7FFF" w14:textId="77777777">
        <w:tc>
          <w:tcPr>
            <w:tcW w:w="1975" w:type="dxa"/>
            <w:tcBorders>
              <w:bottom w:val="single" w:color="auto" w:sz="4" w:space="0"/>
            </w:tcBorders>
            <w:shd w:val="clear" w:color="auto" w:fill="D9D9D9" w:themeFill="background1" w:themeFillShade="D9"/>
          </w:tcPr>
          <w:p w:rsidRPr="00FA0987" w:rsidR="00C8714F" w:rsidP="006A43FB" w:rsidRDefault="00C8714F" w14:paraId="37BD67C6"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b/>
                <w:sz w:val="24"/>
                <w:szCs w:val="24"/>
              </w:rPr>
              <w:t>Expected output</w:t>
            </w:r>
          </w:p>
        </w:tc>
        <w:tc>
          <w:tcPr>
            <w:tcW w:w="7375" w:type="dxa"/>
          </w:tcPr>
          <w:p w:rsidRPr="00FA0987" w:rsidR="00C8714F" w:rsidP="006A43FB" w:rsidRDefault="00C8714F" w14:paraId="7842F4F6" w14:textId="77777777">
            <w:pPr>
              <w:rPr>
                <w:rFonts w:ascii="Times New Roman" w:hAnsi="Times New Roman" w:eastAsia="Times New Roman" w:cs="Times New Roman"/>
                <w:sz w:val="24"/>
                <w:szCs w:val="24"/>
              </w:rPr>
            </w:pPr>
            <w:r w:rsidRPr="00FA0987">
              <w:rPr>
                <w:rFonts w:ascii="Times New Roman" w:hAnsi="Times New Roman" w:eastAsia="Times New Roman" w:cs="Times New Roman"/>
                <w:sz w:val="24"/>
                <w:szCs w:val="24"/>
              </w:rPr>
              <w:t>Application deployment tasks do not run automatically after CI tasks.</w:t>
            </w:r>
          </w:p>
        </w:tc>
      </w:tr>
    </w:tbl>
    <w:p w:rsidR="00C8714F" w:rsidP="00C8714F" w:rsidRDefault="00C8714F" w14:paraId="05055D50" w14:textId="2C691C21">
      <w:pPr>
        <w:spacing w:line="480" w:lineRule="auto"/>
        <w:rPr>
          <w:rFonts w:ascii="Times New Roman" w:hAnsi="Times New Roman"/>
        </w:rPr>
      </w:pPr>
    </w:p>
    <w:p w:rsidR="00C8714F" w:rsidP="00C8714F" w:rsidRDefault="00C8714F" w14:paraId="6F23C6C4" w14:textId="40A73E03">
      <w:pPr>
        <w:pStyle w:val="Heading2"/>
        <w:rPr>
          <w:rFonts w:ascii="Times New Roman" w:hAnsi="Times New Roman" w:eastAsia="Times New Roman" w:cs="Times New Roman"/>
          <w:b w:val="0"/>
        </w:rPr>
      </w:pPr>
      <w:bookmarkStart w:name="_Toc66798858" w:id="71"/>
      <w:r>
        <w:rPr>
          <w:rFonts w:ascii="Times New Roman" w:hAnsi="Times New Roman" w:eastAsia="Times New Roman" w:cs="Times New Roman"/>
          <w:b w:val="0"/>
        </w:rPr>
        <w:t>4</w:t>
      </w:r>
      <w:r w:rsidRPr="13AE81BB">
        <w:rPr>
          <w:rFonts w:ascii="Times New Roman" w:hAnsi="Times New Roman" w:eastAsia="Times New Roman" w:cs="Times New Roman"/>
          <w:b w:val="0"/>
        </w:rPr>
        <w:t>.</w:t>
      </w:r>
      <w:r>
        <w:rPr>
          <w:rFonts w:ascii="Times New Roman" w:hAnsi="Times New Roman" w:eastAsia="Times New Roman" w:cs="Times New Roman"/>
          <w:b w:val="0"/>
        </w:rPr>
        <w:t>4</w:t>
      </w:r>
      <w:r w:rsidRPr="13AE81BB">
        <w:rPr>
          <w:rFonts w:ascii="Times New Roman" w:hAnsi="Times New Roman" w:eastAsia="Times New Roman" w:cs="Times New Roman"/>
          <w:b w:val="0"/>
        </w:rPr>
        <w:t xml:space="preserve"> </w:t>
      </w:r>
      <w:r>
        <w:tab/>
      </w:r>
      <w:r>
        <w:rPr>
          <w:rFonts w:ascii="Times New Roman" w:hAnsi="Times New Roman" w:eastAsia="Times New Roman" w:cs="Times New Roman"/>
          <w:b w:val="0"/>
        </w:rPr>
        <w:t>Assumptions and Constraints</w:t>
      </w:r>
      <w:bookmarkEnd w:id="71"/>
    </w:p>
    <w:p w:rsidR="00C8714F" w:rsidP="00C8714F" w:rsidRDefault="00C8714F" w14:paraId="4A8D3A26" w14:textId="77777777"/>
    <w:p w:rsidRPr="00FA0987" w:rsidR="00C8714F" w:rsidP="00C8714F" w:rsidRDefault="00C8714F" w14:paraId="26FCA1D7" w14:textId="454F0B36">
      <w:pPr>
        <w:pStyle w:val="Heading3"/>
        <w:jc w:val="left"/>
        <w:rPr>
          <w:rFonts w:ascii="Times New Roman" w:hAnsi="Times New Roman" w:cs="Times New Roman"/>
          <w:b w:val="0"/>
          <w:bCs/>
          <w:sz w:val="24"/>
        </w:rPr>
      </w:pPr>
      <w:bookmarkStart w:name="_Toc66798859" w:id="72"/>
      <w:r w:rsidRPr="00FA0987">
        <w:rPr>
          <w:rFonts w:ascii="Times New Roman" w:hAnsi="Times New Roman" w:cs="Times New Roman"/>
          <w:b w:val="0"/>
          <w:bCs/>
          <w:sz w:val="24"/>
        </w:rPr>
        <w:t xml:space="preserve">4.4.1 </w:t>
      </w:r>
      <w:r w:rsidRPr="00FA0987">
        <w:rPr>
          <w:rFonts w:ascii="Times New Roman" w:hAnsi="Times New Roman" w:cs="Times New Roman"/>
          <w:b w:val="0"/>
          <w:bCs/>
          <w:sz w:val="24"/>
        </w:rPr>
        <w:tab/>
      </w:r>
      <w:r w:rsidRPr="00FA0987">
        <w:rPr>
          <w:rFonts w:ascii="Times New Roman" w:hAnsi="Times New Roman" w:cs="Times New Roman"/>
          <w:b w:val="0"/>
          <w:bCs/>
          <w:sz w:val="24"/>
        </w:rPr>
        <w:t>Assumptions</w:t>
      </w:r>
      <w:bookmarkEnd w:id="72"/>
      <w:r w:rsidRPr="00FA0987">
        <w:rPr>
          <w:rFonts w:ascii="Times New Roman" w:hAnsi="Times New Roman" w:cs="Times New Roman"/>
          <w:b w:val="0"/>
          <w:bCs/>
          <w:sz w:val="24"/>
        </w:rPr>
        <w:br/>
      </w:r>
    </w:p>
    <w:p w:rsidR="00C8714F" w:rsidP="0039127D" w:rsidRDefault="00C8714F" w14:paraId="7036D152" w14:textId="2C5FEA2F">
      <w:pPr>
        <w:spacing w:after="0" w:line="240" w:lineRule="auto"/>
        <w:ind w:left="720"/>
        <w:rPr>
          <w:rFonts w:ascii="Times New Roman" w:hAnsi="Times New Roman"/>
        </w:rPr>
      </w:pPr>
      <w:r w:rsidRPr="2AD8295E">
        <w:rPr>
          <w:rFonts w:ascii="Times New Roman" w:hAnsi="Times New Roman"/>
        </w:rPr>
        <w:t xml:space="preserve">Testing assumes that the test environment is available at the time of execution. It is assumed that all the development teams will provide functioning source code for which the CI/CD pipeline is dependent upon. It is assumed that the providers of the chosen DevSecOps tools shall not change usage allowances to free and student tier accounts during the duration of the project. The requirements stipulated in the </w:t>
      </w:r>
      <w:r w:rsidR="009E7360">
        <w:rPr>
          <w:rFonts w:ascii="Times New Roman" w:hAnsi="Times New Roman"/>
        </w:rPr>
        <w:t>Form Scriber</w:t>
      </w:r>
      <w:r w:rsidRPr="2AD8295E">
        <w:rPr>
          <w:rFonts w:ascii="Times New Roman" w:hAnsi="Times New Roman"/>
        </w:rPr>
        <w:t xml:space="preserve"> DevSecOps Software Requirements Specification document shall represent the requirements under which the pipeline shall be tested and not change for the duration of the test cycle. </w:t>
      </w:r>
    </w:p>
    <w:p w:rsidR="0039127D" w:rsidP="00FA0987" w:rsidRDefault="0039127D" w14:paraId="758D61A7" w14:textId="77777777">
      <w:pPr>
        <w:spacing w:after="0" w:line="240" w:lineRule="auto"/>
        <w:ind w:left="720"/>
        <w:rPr>
          <w:rFonts w:ascii="Times New Roman" w:hAnsi="Times New Roman"/>
        </w:rPr>
      </w:pPr>
    </w:p>
    <w:p w:rsidRPr="00C8714F" w:rsidR="00C8714F" w:rsidP="00C8714F" w:rsidRDefault="00C8714F" w14:paraId="14820736" w14:textId="1635DD09">
      <w:pPr>
        <w:spacing w:line="480" w:lineRule="auto"/>
        <w:rPr>
          <w:rFonts w:ascii="Times New Roman" w:hAnsi="Times New Roman" w:cs="Times New Roman"/>
          <w:bCs/>
        </w:rPr>
      </w:pPr>
      <w:r w:rsidRPr="00FA0987">
        <w:rPr>
          <w:rFonts w:ascii="Times New Roman" w:hAnsi="Times New Roman" w:cs="Times New Roman"/>
          <w:bCs/>
          <w:sz w:val="24"/>
          <w:szCs w:val="24"/>
        </w:rPr>
        <w:t>4.</w:t>
      </w:r>
      <w:r w:rsidRPr="00FA0987">
        <w:rPr>
          <w:rFonts w:ascii="Times New Roman" w:hAnsi="Times New Roman" w:cs="Times New Roman"/>
          <w:bCs/>
          <w:sz w:val="24"/>
        </w:rPr>
        <w:t>4</w:t>
      </w:r>
      <w:r w:rsidRPr="00FA0987">
        <w:rPr>
          <w:rFonts w:ascii="Times New Roman" w:hAnsi="Times New Roman" w:cs="Times New Roman"/>
          <w:bCs/>
          <w:sz w:val="24"/>
          <w:szCs w:val="24"/>
        </w:rPr>
        <w:t xml:space="preserve">.2 </w:t>
      </w:r>
      <w:r w:rsidRPr="00FA0987">
        <w:rPr>
          <w:rFonts w:ascii="Times New Roman" w:hAnsi="Times New Roman" w:cs="Times New Roman"/>
          <w:bCs/>
          <w:sz w:val="24"/>
          <w:szCs w:val="24"/>
        </w:rPr>
        <w:tab/>
      </w:r>
      <w:r w:rsidRPr="00FA0987">
        <w:rPr>
          <w:rFonts w:ascii="Times New Roman" w:hAnsi="Times New Roman" w:cs="Times New Roman"/>
          <w:bCs/>
          <w:sz w:val="24"/>
        </w:rPr>
        <w:t>Constraints</w:t>
      </w:r>
    </w:p>
    <w:p w:rsidRPr="00FA0987" w:rsidR="00C8714F" w:rsidP="00FA0987" w:rsidRDefault="00C8714F" w14:paraId="55471D6C" w14:textId="4E361971">
      <w:pPr>
        <w:spacing w:after="0" w:line="240" w:lineRule="auto"/>
        <w:ind w:left="720"/>
        <w:rPr>
          <w:rFonts w:ascii="Times New Roman" w:hAnsi="Times New Roman"/>
          <w:b/>
        </w:rPr>
      </w:pPr>
      <w:r w:rsidRPr="1AA7B035">
        <w:rPr>
          <w:rFonts w:ascii="Times New Roman" w:hAnsi="Times New Roman"/>
        </w:rPr>
        <w:lastRenderedPageBreak/>
        <w:t>The test lifecycle shall take place within the latter half to quarter of the UMGC Capstone, coinciding with other development team activities, encompassing just a few weeks/sessions with uncontrolled variables and compatibility. There shall be no traditional software testing lifecycle or bug tracking/fixing processes because of the nature of DevSecOps projects as infrastructure services.</w:t>
      </w:r>
    </w:p>
    <w:p w:rsidR="00C8714F" w:rsidP="00C8714F" w:rsidRDefault="00C8714F" w14:paraId="021DB960" w14:textId="77777777">
      <w:pPr>
        <w:rPr>
          <w:rFonts w:ascii="Times New Roman" w:hAnsi="Times New Roman" w:eastAsia="Times New Roman" w:cs="Times New Roman"/>
          <w:sz w:val="24"/>
          <w:szCs w:val="24"/>
        </w:rPr>
      </w:pPr>
    </w:p>
    <w:p w:rsidRPr="00853854" w:rsidR="00853854" w:rsidP="13AE81BB" w:rsidRDefault="00853854" w14:paraId="60ED1C9D" w14:textId="2F0086EF">
      <w:pPr>
        <w:pStyle w:val="Heading1"/>
        <w:rPr>
          <w:rFonts w:ascii="Times New Roman" w:hAnsi="Times New Roman" w:eastAsia="Times New Roman" w:cs="Times New Roman"/>
        </w:rPr>
      </w:pPr>
      <w:bookmarkStart w:name="_Toc63151836" w:id="73"/>
      <w:bookmarkStart w:name="_Toc66798860" w:id="74"/>
      <w:r w:rsidRPr="13AE81BB">
        <w:rPr>
          <w:rFonts w:ascii="Times New Roman" w:hAnsi="Times New Roman" w:eastAsia="Times New Roman" w:cs="Times New Roman"/>
        </w:rPr>
        <w:t xml:space="preserve">5. </w:t>
      </w:r>
      <w:r>
        <w:tab/>
      </w:r>
      <w:r w:rsidRPr="13AE81BB" w:rsidR="2FE14E0E">
        <w:rPr>
          <w:rFonts w:ascii="Times New Roman" w:hAnsi="Times New Roman" w:eastAsia="Times New Roman" w:cs="Times New Roman"/>
        </w:rPr>
        <w:t>Future Work</w:t>
      </w:r>
      <w:bookmarkEnd w:id="73"/>
      <w:bookmarkEnd w:id="74"/>
    </w:p>
    <w:p w:rsidR="553039D7" w:rsidP="553039D7" w:rsidRDefault="553039D7" w14:paraId="51F77CB1" w14:textId="7361E8E8">
      <w:pPr>
        <w:ind w:left="720" w:firstLine="720"/>
        <w:rPr>
          <w:rFonts w:ascii="Times New Roman" w:hAnsi="Times New Roman" w:eastAsia="Times New Roman" w:cs="Times New Roman"/>
          <w:sz w:val="24"/>
          <w:szCs w:val="24"/>
        </w:rPr>
      </w:pPr>
      <w:r>
        <w:br/>
      </w:r>
      <w:r w:rsidRPr="553039D7" w:rsidR="00983662">
        <w:rPr>
          <w:rFonts w:ascii="Times New Roman" w:hAnsi="Times New Roman" w:eastAsia="Times New Roman" w:cs="Times New Roman"/>
          <w:sz w:val="24"/>
          <w:szCs w:val="24"/>
        </w:rPr>
        <w:t xml:space="preserve">The below items have been identified </w:t>
      </w:r>
      <w:r w:rsidRPr="553039D7" w:rsidR="24F62490">
        <w:rPr>
          <w:rFonts w:ascii="Times New Roman" w:hAnsi="Times New Roman" w:eastAsia="Times New Roman" w:cs="Times New Roman"/>
          <w:sz w:val="24"/>
          <w:szCs w:val="24"/>
        </w:rPr>
        <w:t>as possible</w:t>
      </w:r>
      <w:r w:rsidRPr="553039D7" w:rsidR="697D6E03">
        <w:rPr>
          <w:rFonts w:ascii="Times New Roman" w:hAnsi="Times New Roman" w:eastAsia="Times New Roman" w:cs="Times New Roman"/>
          <w:sz w:val="24"/>
          <w:szCs w:val="24"/>
        </w:rPr>
        <w:t xml:space="preserve"> additions or</w:t>
      </w:r>
      <w:r w:rsidRPr="553039D7" w:rsidR="00983662">
        <w:rPr>
          <w:rFonts w:ascii="Times New Roman" w:hAnsi="Times New Roman" w:eastAsia="Times New Roman" w:cs="Times New Roman"/>
          <w:sz w:val="24"/>
          <w:szCs w:val="24"/>
        </w:rPr>
        <w:t xml:space="preserve"> </w:t>
      </w:r>
      <w:r w:rsidRPr="553039D7" w:rsidR="2B1E04CC">
        <w:rPr>
          <w:rFonts w:ascii="Times New Roman" w:hAnsi="Times New Roman" w:eastAsia="Times New Roman" w:cs="Times New Roman"/>
          <w:sz w:val="24"/>
          <w:szCs w:val="24"/>
        </w:rPr>
        <w:t xml:space="preserve">improvements </w:t>
      </w:r>
      <w:r w:rsidRPr="553039D7" w:rsidR="5ABD816F">
        <w:rPr>
          <w:rFonts w:ascii="Times New Roman" w:hAnsi="Times New Roman" w:eastAsia="Times New Roman" w:cs="Times New Roman"/>
          <w:sz w:val="24"/>
          <w:szCs w:val="24"/>
        </w:rPr>
        <w:t xml:space="preserve">to guide </w:t>
      </w:r>
      <w:r w:rsidRPr="553039D7" w:rsidR="00983662">
        <w:rPr>
          <w:rFonts w:ascii="Times New Roman" w:hAnsi="Times New Roman" w:eastAsia="Times New Roman" w:cs="Times New Roman"/>
          <w:sz w:val="24"/>
          <w:szCs w:val="24"/>
        </w:rPr>
        <w:t>future development phases for the FormScriber DevSecOps project.</w:t>
      </w:r>
    </w:p>
    <w:p w:rsidRPr="000B5DE7" w:rsidR="00F90EBE" w:rsidP="553039D7" w:rsidRDefault="00983662" w14:paraId="5D525C07" w14:textId="5414A4A3">
      <w:pPr>
        <w:pStyle w:val="ListParagraph"/>
        <w:numPr>
          <w:ilvl w:val="1"/>
          <w:numId w:val="1"/>
        </w:numPr>
        <w:rPr>
          <w:rFonts w:eastAsiaTheme="minorEastAsia"/>
          <w:sz w:val="24"/>
          <w:szCs w:val="24"/>
        </w:rPr>
      </w:pPr>
      <w:r w:rsidRPr="553039D7">
        <w:rPr>
          <w:rFonts w:ascii="Times New Roman" w:hAnsi="Times New Roman" w:eastAsia="Times New Roman" w:cs="Times New Roman"/>
          <w:sz w:val="24"/>
          <w:szCs w:val="24"/>
        </w:rPr>
        <w:t>Advance Development Factory version for Dart/Flutter for the Mobile project</w:t>
      </w:r>
    </w:p>
    <w:p w:rsidR="00983662" w:rsidP="553039D7" w:rsidRDefault="00983662" w14:paraId="373F6D04" w14:textId="6688AB0E">
      <w:pPr>
        <w:pStyle w:val="ListParagraph"/>
        <w:numPr>
          <w:ilvl w:val="1"/>
          <w:numId w:val="1"/>
        </w:numPr>
        <w:rPr>
          <w:sz w:val="24"/>
          <w:szCs w:val="24"/>
        </w:rPr>
      </w:pPr>
      <w:ins w:author="Ivy Pham" w:date="2021-03-29T14:27:00Z" w:id="75">
        <w:del w:author="Vincent Leung" w:date="2021-03-29T16:31:00Z" w:id="76">
          <w:r w:rsidRPr="3D5D8D2E" w:rsidDel="4383C79A">
            <w:rPr>
              <w:rFonts w:ascii="Times New Roman" w:hAnsi="Times New Roman" w:eastAsia="Times New Roman" w:cs="Times New Roman"/>
              <w:sz w:val="24"/>
              <w:szCs w:val="24"/>
            </w:rPr>
            <w:delText>In dept</w:delText>
          </w:r>
        </w:del>
      </w:ins>
      <w:ins w:author="Ivy Pham" w:date="2021-03-29T14:28:00Z" w:id="77">
        <w:del w:author="Vincent Leung" w:date="2021-03-29T16:31:00Z" w:id="78">
          <w:r w:rsidRPr="3D5D8D2E" w:rsidDel="4383C79A">
            <w:rPr>
              <w:rFonts w:ascii="Times New Roman" w:hAnsi="Times New Roman" w:eastAsia="Times New Roman" w:cs="Times New Roman"/>
              <w:sz w:val="24"/>
              <w:szCs w:val="24"/>
            </w:rPr>
            <w:delText>h</w:delText>
          </w:r>
        </w:del>
      </w:ins>
      <w:ins w:author="Vincent Leung" w:date="2021-03-29T16:31:00Z" w:id="79">
        <w:r w:rsidRPr="3D5D8D2E" w:rsidR="0C8B6AB4">
          <w:rPr>
            <w:rFonts w:ascii="Times New Roman" w:hAnsi="Times New Roman" w:eastAsia="Times New Roman" w:cs="Times New Roman"/>
            <w:sz w:val="24"/>
            <w:szCs w:val="24"/>
          </w:rPr>
          <w:t>Further</w:t>
        </w:r>
      </w:ins>
      <w:del w:author="Ivy Pham" w:date="2021-03-29T14:26:00Z" w:id="80">
        <w:r w:rsidRPr="553039D7">
          <w:rPr>
            <w:rFonts w:ascii="Times New Roman" w:hAnsi="Times New Roman" w:eastAsia="Times New Roman" w:cs="Times New Roman"/>
            <w:sz w:val="24"/>
            <w:szCs w:val="24"/>
          </w:rPr>
          <w:delText>Deeper</w:delText>
        </w:r>
      </w:del>
      <w:r w:rsidRPr="553039D7">
        <w:rPr>
          <w:rFonts w:ascii="Times New Roman" w:hAnsi="Times New Roman" w:eastAsia="Times New Roman" w:cs="Times New Roman"/>
          <w:sz w:val="24"/>
          <w:szCs w:val="24"/>
        </w:rPr>
        <w:t xml:space="preserve"> </w:t>
      </w:r>
      <w:r w:rsidRPr="553039D7" w:rsidR="0A8E22D7">
        <w:rPr>
          <w:rFonts w:ascii="Times New Roman" w:hAnsi="Times New Roman" w:eastAsia="Times New Roman" w:cs="Times New Roman"/>
          <w:sz w:val="24"/>
          <w:szCs w:val="24"/>
        </w:rPr>
        <w:t xml:space="preserve">ADF </w:t>
      </w:r>
      <w:r w:rsidRPr="553039D7">
        <w:rPr>
          <w:rFonts w:ascii="Times New Roman" w:hAnsi="Times New Roman" w:eastAsia="Times New Roman" w:cs="Times New Roman"/>
          <w:sz w:val="24"/>
          <w:szCs w:val="24"/>
        </w:rPr>
        <w:t>integration into development projects</w:t>
      </w:r>
    </w:p>
    <w:p w:rsidR="1C565A53" w:rsidP="553039D7" w:rsidRDefault="1C565A53" w14:paraId="60ABDA79" w14:textId="59FB6D7E">
      <w:pPr>
        <w:pStyle w:val="ListParagraph"/>
        <w:numPr>
          <w:ilvl w:val="1"/>
          <w:numId w:val="1"/>
        </w:numPr>
        <w:rPr>
          <w:sz w:val="24"/>
          <w:szCs w:val="24"/>
        </w:rPr>
      </w:pPr>
      <w:r w:rsidRPr="553039D7">
        <w:rPr>
          <w:rFonts w:ascii="Times New Roman" w:hAnsi="Times New Roman" w:eastAsia="Times New Roman" w:cs="Times New Roman"/>
          <w:sz w:val="24"/>
          <w:szCs w:val="24"/>
        </w:rPr>
        <w:t>Code quality/compliance metrics and analytics</w:t>
      </w:r>
    </w:p>
    <w:p w:rsidR="6A6EB777" w:rsidP="553039D7" w:rsidRDefault="6A6EB777" w14:paraId="79B13D11" w14:textId="4FB2C10D">
      <w:pPr>
        <w:pStyle w:val="ListParagraph"/>
        <w:numPr>
          <w:ilvl w:val="1"/>
          <w:numId w:val="1"/>
        </w:numPr>
        <w:rPr>
          <w:sz w:val="24"/>
          <w:szCs w:val="24"/>
        </w:rPr>
      </w:pPr>
      <w:r w:rsidRPr="553039D7">
        <w:rPr>
          <w:rFonts w:ascii="Times New Roman" w:hAnsi="Times New Roman" w:eastAsia="Times New Roman" w:cs="Times New Roman"/>
          <w:sz w:val="24"/>
          <w:szCs w:val="24"/>
        </w:rPr>
        <w:t>Switch over to Azure Container Registry from Docker Hub</w:t>
      </w:r>
    </w:p>
    <w:p w:rsidR="6781AED3" w:rsidP="553039D7" w:rsidRDefault="6781AED3" w14:paraId="0ACBA0B0" w14:textId="77777777">
      <w:pPr>
        <w:pStyle w:val="ListParagraph"/>
        <w:numPr>
          <w:ilvl w:val="1"/>
          <w:numId w:val="1"/>
        </w:numPr>
        <w:rPr>
          <w:ins w:author="Ivy Pham" w:date="2021-03-29T14:28:00Z" w:id="81"/>
          <w:sz w:val="24"/>
          <w:szCs w:val="24"/>
        </w:rPr>
      </w:pPr>
      <w:r w:rsidRPr="553039D7">
        <w:rPr>
          <w:rFonts w:ascii="Times New Roman" w:hAnsi="Times New Roman" w:eastAsia="Times New Roman" w:cs="Times New Roman"/>
          <w:sz w:val="24"/>
          <w:szCs w:val="24"/>
        </w:rPr>
        <w:t>SonarQube integration for Mobile component</w:t>
      </w:r>
    </w:p>
    <w:p w:rsidR="675B64CC" w:rsidP="121854F7" w:rsidRDefault="675B64CC" w14:paraId="5FA56ED1" w14:textId="655A7C19">
      <w:pPr>
        <w:pStyle w:val="ListParagraph"/>
        <w:numPr>
          <w:ilvl w:val="1"/>
          <w:numId w:val="1"/>
        </w:numPr>
        <w:rPr>
          <w:ins w:author="Ivy Pham" w:date="2021-03-29T14:29:00Z" w:id="82"/>
          <w:sz w:val="24"/>
          <w:szCs w:val="24"/>
        </w:rPr>
      </w:pPr>
      <w:ins w:author="Ivy Pham" w:date="2021-03-29T14:28:00Z" w:id="83">
        <w:r w:rsidRPr="121854F7">
          <w:rPr>
            <w:rFonts w:ascii="Times New Roman" w:hAnsi="Times New Roman" w:eastAsia="Times New Roman" w:cs="Times New Roman"/>
            <w:sz w:val="24"/>
            <w:szCs w:val="24"/>
          </w:rPr>
          <w:t>Add</w:t>
        </w:r>
      </w:ins>
      <w:ins w:author="Ivy Pham" w:date="2021-03-30T09:19:00Z" w:id="84">
        <w:r w:rsidR="00CC7546">
          <w:rPr>
            <w:rFonts w:ascii="Times New Roman" w:hAnsi="Times New Roman" w:eastAsia="Times New Roman" w:cs="Times New Roman"/>
            <w:sz w:val="24"/>
            <w:szCs w:val="24"/>
          </w:rPr>
          <w:t xml:space="preserve"> the auto</w:t>
        </w:r>
      </w:ins>
      <w:ins w:author="Ivy Pham" w:date="2021-03-30T09:20:00Z" w:id="85">
        <w:r w:rsidR="00CC7546">
          <w:rPr>
            <w:rFonts w:ascii="Times New Roman" w:hAnsi="Times New Roman" w:eastAsia="Times New Roman" w:cs="Times New Roman"/>
            <w:sz w:val="24"/>
            <w:szCs w:val="24"/>
          </w:rPr>
          <w:t>mated</w:t>
        </w:r>
      </w:ins>
      <w:ins w:author="Ivy Pham" w:date="2021-03-29T14:28:00Z" w:id="86">
        <w:r w:rsidRPr="121854F7">
          <w:rPr>
            <w:rFonts w:ascii="Times New Roman" w:hAnsi="Times New Roman" w:eastAsia="Times New Roman" w:cs="Times New Roman"/>
            <w:sz w:val="24"/>
            <w:szCs w:val="24"/>
          </w:rPr>
          <w:t xml:space="preserve"> test </w:t>
        </w:r>
      </w:ins>
      <w:ins w:author="Ivy Pham" w:date="2021-03-29T14:29:00Z" w:id="87">
        <w:r w:rsidRPr="121854F7">
          <w:rPr>
            <w:rFonts w:ascii="Times New Roman" w:hAnsi="Times New Roman" w:eastAsia="Times New Roman" w:cs="Times New Roman"/>
            <w:sz w:val="24"/>
            <w:szCs w:val="24"/>
          </w:rPr>
          <w:t>task</w:t>
        </w:r>
      </w:ins>
      <w:ins w:author="Ivy Pham" w:date="2021-03-30T09:20:00Z" w:id="88">
        <w:r w:rsidR="00CC7546">
          <w:rPr>
            <w:rFonts w:ascii="Times New Roman" w:hAnsi="Times New Roman" w:eastAsia="Times New Roman" w:cs="Times New Roman"/>
            <w:sz w:val="24"/>
            <w:szCs w:val="24"/>
          </w:rPr>
          <w:t>s</w:t>
        </w:r>
      </w:ins>
      <w:ins w:author="Ivy Pham" w:date="2021-03-29T14:29:00Z" w:id="89">
        <w:r w:rsidRPr="121854F7">
          <w:rPr>
            <w:rFonts w:ascii="Times New Roman" w:hAnsi="Times New Roman" w:eastAsia="Times New Roman" w:cs="Times New Roman"/>
            <w:sz w:val="24"/>
            <w:szCs w:val="24"/>
          </w:rPr>
          <w:t xml:space="preserve"> to the Azure DevOps pipeline</w:t>
        </w:r>
      </w:ins>
      <w:ins w:author="Ivy Pham" w:date="2021-03-29T14:28:00Z" w:id="90">
        <w:r w:rsidRPr="121854F7">
          <w:rPr>
            <w:rFonts w:ascii="Times New Roman" w:hAnsi="Times New Roman" w:eastAsia="Times New Roman" w:cs="Times New Roman"/>
            <w:sz w:val="24"/>
            <w:szCs w:val="24"/>
          </w:rPr>
          <w:t xml:space="preserve"> when development has </w:t>
        </w:r>
      </w:ins>
      <w:ins w:author="Ivy Pham" w:date="2021-03-29T14:29:00Z" w:id="91">
        <w:r w:rsidRPr="121854F7">
          <w:rPr>
            <w:rFonts w:ascii="Times New Roman" w:hAnsi="Times New Roman" w:eastAsia="Times New Roman" w:cs="Times New Roman"/>
            <w:sz w:val="24"/>
            <w:szCs w:val="24"/>
          </w:rPr>
          <w:t>developed the automated testing.</w:t>
        </w:r>
      </w:ins>
    </w:p>
    <w:p w:rsidR="617B1F64" w:rsidP="121854F7" w:rsidRDefault="617B1F64" w14:paraId="3EDECA02" w14:textId="5F5E96B6">
      <w:pPr>
        <w:pStyle w:val="ListParagraph"/>
        <w:numPr>
          <w:ilvl w:val="1"/>
          <w:numId w:val="1"/>
        </w:numPr>
        <w:rPr>
          <w:ins w:author="Ivy Pham" w:date="2021-03-29T14:30:00Z" w:id="92"/>
          <w:sz w:val="24"/>
          <w:szCs w:val="24"/>
        </w:rPr>
      </w:pPr>
      <w:ins w:author="Ivy Pham" w:date="2021-03-29T14:29:00Z" w:id="93">
        <w:r w:rsidRPr="3D5D8D2E">
          <w:rPr>
            <w:rFonts w:ascii="Times New Roman" w:hAnsi="Times New Roman" w:eastAsia="Times New Roman" w:cs="Times New Roman"/>
            <w:sz w:val="24"/>
            <w:szCs w:val="24"/>
          </w:rPr>
          <w:t xml:space="preserve">AKS deployment </w:t>
        </w:r>
      </w:ins>
      <w:ins w:author="Ivy Pham" w:date="2021-03-29T14:30:00Z" w:id="94">
        <w:r w:rsidRPr="3D5D8D2E">
          <w:rPr>
            <w:rFonts w:ascii="Times New Roman" w:hAnsi="Times New Roman" w:eastAsia="Times New Roman" w:cs="Times New Roman"/>
            <w:sz w:val="24"/>
            <w:szCs w:val="24"/>
          </w:rPr>
          <w:t>directly from the release pipeline for Form</w:t>
        </w:r>
        <w:del w:author="Vincent Leung" w:date="2021-03-29T16:32:00Z" w:id="95">
          <w:r w:rsidRPr="3D5D8D2E" w:rsidDel="617B1F64">
            <w:rPr>
              <w:rFonts w:ascii="Times New Roman" w:hAnsi="Times New Roman" w:eastAsia="Times New Roman" w:cs="Times New Roman"/>
              <w:sz w:val="24"/>
              <w:szCs w:val="24"/>
            </w:rPr>
            <w:delText xml:space="preserve"> </w:delText>
          </w:r>
        </w:del>
        <w:r w:rsidRPr="3D5D8D2E">
          <w:rPr>
            <w:rFonts w:ascii="Times New Roman" w:hAnsi="Times New Roman" w:eastAsia="Times New Roman" w:cs="Times New Roman"/>
            <w:sz w:val="24"/>
            <w:szCs w:val="24"/>
          </w:rPr>
          <w:t>Scriber components</w:t>
        </w:r>
      </w:ins>
    </w:p>
    <w:p w:rsidR="6781AED3" w:rsidP="553039D7" w:rsidRDefault="617B1F64" w14:paraId="023B0994" w14:textId="540F9C4B">
      <w:pPr>
        <w:pStyle w:val="ListParagraph"/>
        <w:numPr>
          <w:ilvl w:val="1"/>
          <w:numId w:val="1"/>
        </w:numPr>
        <w:rPr>
          <w:ins w:author="Ivy Pham" w:date="2021-04-04T17:11:06.558Z" w:id="71370287"/>
          <w:sz w:val="24"/>
          <w:szCs w:val="24"/>
        </w:rPr>
      </w:pPr>
      <w:ins w:author="Ivy Pham" w:date="2021-03-29T14:30:00Z" w:id="833096290">
        <w:r w:rsidRPr="7EA424B5" w:rsidR="617B1F64">
          <w:rPr>
            <w:rFonts w:ascii="Times New Roman" w:hAnsi="Times New Roman" w:eastAsia="Times New Roman" w:cs="Times New Roman"/>
            <w:sz w:val="24"/>
            <w:szCs w:val="24"/>
          </w:rPr>
          <w:t xml:space="preserve">Add </w:t>
        </w:r>
      </w:ins>
      <w:ins w:author="Ivy Pham" w:date="2021-03-29T14:31:00Z" w:id="1125344501">
        <w:r w:rsidRPr="7EA424B5" w:rsidR="617B1F64">
          <w:rPr>
            <w:rFonts w:ascii="Times New Roman" w:hAnsi="Times New Roman" w:eastAsia="Times New Roman" w:cs="Times New Roman"/>
            <w:sz w:val="24"/>
            <w:szCs w:val="24"/>
          </w:rPr>
          <w:t>Android APK signing and Google Play release to the Azure pipeline</w:t>
        </w:r>
      </w:ins>
    </w:p>
    <w:p w:rsidR="7DD192DA" w:rsidP="7EA424B5" w:rsidRDefault="7DD192DA" w14:paraId="42E78112" w14:textId="4D09169E">
      <w:pPr>
        <w:pStyle w:val="ListParagraph"/>
        <w:numPr>
          <w:ilvl w:val="1"/>
          <w:numId w:val="1"/>
        </w:numPr>
        <w:rPr>
          <w:sz w:val="24"/>
          <w:szCs w:val="24"/>
        </w:rPr>
        <w:sectPr w:rsidR="6781AED3" w:rsidSect="00FE7B66">
          <w:headerReference w:type="default" r:id="rId14"/>
          <w:footerReference w:type="default" r:id="rId15"/>
          <w:pgSz w:w="12240" w:h="15840" w:orient="portrait"/>
          <w:pgMar w:top="1440" w:right="1440" w:bottom="1440" w:left="1440" w:header="720" w:footer="720" w:gutter="0"/>
          <w:cols w:space="720"/>
          <w:titlePg/>
          <w:docGrid w:linePitch="360"/>
        </w:sectPr>
      </w:pPr>
      <w:ins w:author="Ivy Pham" w:date="2021-04-04T17:11:27.079Z" w:id="1979993895">
        <w:r w:rsidRPr="7EA424B5" w:rsidR="7DD192DA">
          <w:rPr>
            <w:rFonts w:ascii="Times New Roman" w:hAnsi="Times New Roman" w:eastAsia="Times New Roman" w:cs="Times New Roman"/>
            <w:sz w:val="24"/>
            <w:szCs w:val="24"/>
          </w:rPr>
          <w:t>Add Security scanning for Docker containers</w:t>
        </w:r>
      </w:ins>
    </w:p>
    <w:p w:rsidR="00853854" w:rsidP="4CFB349F" w:rsidRDefault="00F90EBE" w14:paraId="492B7A32" w14:textId="7BB3962F">
      <w:pPr>
        <w:pStyle w:val="Heading1"/>
        <w:rPr>
          <w:rFonts w:ascii="Times New Roman" w:hAnsi="Times New Roman" w:eastAsia="Times New Roman" w:cs="Times New Roman"/>
        </w:rPr>
      </w:pPr>
      <w:bookmarkStart w:name="_Toc63151837" w:id="98"/>
      <w:bookmarkStart w:name="_Toc66798861" w:id="99"/>
      <w:r w:rsidRPr="00FA0987">
        <w:rPr>
          <w:rFonts w:ascii="Times New Roman" w:hAnsi="Times New Roman" w:eastAsia="Times New Roman" w:cs="Times New Roman"/>
        </w:rPr>
        <w:lastRenderedPageBreak/>
        <w:t>6.</w:t>
      </w:r>
      <w:r>
        <w:tab/>
      </w:r>
      <w:r w:rsidRPr="00FA0987">
        <w:rPr>
          <w:rFonts w:ascii="Times New Roman" w:hAnsi="Times New Roman" w:eastAsia="Times New Roman" w:cs="Times New Roman"/>
        </w:rPr>
        <w:t>Project Schedule</w:t>
      </w:r>
      <w:bookmarkEnd w:id="98"/>
      <w:bookmarkEnd w:id="99"/>
    </w:p>
    <w:p w:rsidR="00360883" w:rsidP="0070115D" w:rsidRDefault="252D8C80" w14:paraId="62289C5D" w14:textId="0DBFF1F6">
      <w:pPr>
        <w:jc w:val="center"/>
      </w:pPr>
      <w:r w:rsidR="252D8C80">
        <w:drawing>
          <wp:inline wp14:editId="7E4E3BC8" wp14:anchorId="149A3D2F">
            <wp:extent cx="7596478" cy="5607050"/>
            <wp:effectExtent l="0" t="0" r="5080" b="0"/>
            <wp:docPr id="2" name="Picture 2" title=""/>
            <wp:cNvGraphicFramePr>
              <a:graphicFrameLocks noChangeAspect="1"/>
            </wp:cNvGraphicFramePr>
            <a:graphic>
              <a:graphicData uri="http://schemas.openxmlformats.org/drawingml/2006/picture">
                <pic:pic>
                  <pic:nvPicPr>
                    <pic:cNvPr id="0" name="Picture 2"/>
                    <pic:cNvPicPr/>
                  </pic:nvPicPr>
                  <pic:blipFill>
                    <a:blip r:embed="R1c1ca693195142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596478" cy="5607050"/>
                    </a:xfrm>
                    <a:prstGeom prst="rect">
                      <a:avLst/>
                    </a:prstGeom>
                  </pic:spPr>
                </pic:pic>
              </a:graphicData>
            </a:graphic>
          </wp:inline>
        </w:drawing>
      </w:r>
    </w:p>
    <w:sectPr w:rsidR="00360883" w:rsidSect="0070115D">
      <w:pgSz w:w="15840" w:h="12240" w:orient="landscape"/>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86360" w:rsidP="00974B6A" w:rsidRDefault="00586360" w14:paraId="681688C3" w14:textId="77777777">
      <w:pPr>
        <w:spacing w:after="0" w:line="240" w:lineRule="auto"/>
      </w:pPr>
      <w:r>
        <w:separator/>
      </w:r>
    </w:p>
  </w:endnote>
  <w:endnote w:type="continuationSeparator" w:id="0">
    <w:p w:rsidR="00586360" w:rsidP="00974B6A" w:rsidRDefault="00586360" w14:paraId="11307D77" w14:textId="77777777">
      <w:pPr>
        <w:spacing w:after="0" w:line="240" w:lineRule="auto"/>
      </w:pPr>
      <w:r>
        <w:continuationSeparator/>
      </w:r>
    </w:p>
  </w:endnote>
  <w:endnote w:type="continuationNotice" w:id="1">
    <w:p w:rsidR="00586360" w:rsidRDefault="00586360" w14:paraId="0D79AB0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Lucida Grande">
    <w:altName w:val="Segoe U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14560" w:rsidP="00FE7B66" w:rsidRDefault="00C14560" w14:paraId="070B9CB2" w14:textId="458B4DB1">
    <w:pPr>
      <w:pStyle w:val="Footer"/>
    </w:pPr>
    <w:r>
      <w:t xml:space="preserve">                                                                                                                                                                             </w:t>
    </w:r>
    <w:sdt>
      <w:sdtPr>
        <w:id w:val="-1535487907"/>
        <w:docPartObj>
          <w:docPartGallery w:val="Page Numbers (Bottom of Page)"/>
          <w:docPartUnique/>
        </w:docPartObj>
      </w:sdtPr>
      <w:sdtEndPr/>
      <w:sdtContent>
        <w:r>
          <w:t xml:space="preserve">Page </w:t>
        </w:r>
        <w:r>
          <w:fldChar w:fldCharType="begin"/>
        </w:r>
        <w:r>
          <w:instrText xml:space="preserve"> PAGE   \* MERGEFORMAT </w:instrText>
        </w:r>
        <w:r>
          <w:fldChar w:fldCharType="separate"/>
        </w:r>
        <w:r>
          <w:rPr>
            <w:noProof/>
          </w:rPr>
          <w:t>12</w:t>
        </w:r>
        <w:r>
          <w:rPr>
            <w:noProof/>
          </w:rPr>
          <w:fldChar w:fldCharType="end"/>
        </w:r>
        <w:r>
          <w:t xml:space="preserve"> </w:t>
        </w:r>
      </w:sdtContent>
    </w:sdt>
  </w:p>
  <w:p w:rsidR="00C14560" w:rsidRDefault="00C14560" w14:paraId="63871E3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86360" w:rsidP="00974B6A" w:rsidRDefault="00586360" w14:paraId="30D1EDE2" w14:textId="77777777">
      <w:pPr>
        <w:spacing w:after="0" w:line="240" w:lineRule="auto"/>
      </w:pPr>
      <w:r>
        <w:separator/>
      </w:r>
    </w:p>
  </w:footnote>
  <w:footnote w:type="continuationSeparator" w:id="0">
    <w:p w:rsidR="00586360" w:rsidP="00974B6A" w:rsidRDefault="00586360" w14:paraId="0C3F74D3" w14:textId="77777777">
      <w:pPr>
        <w:spacing w:after="0" w:line="240" w:lineRule="auto"/>
      </w:pPr>
      <w:r>
        <w:continuationSeparator/>
      </w:r>
    </w:p>
  </w:footnote>
  <w:footnote w:type="continuationNotice" w:id="1">
    <w:p w:rsidR="00586360" w:rsidRDefault="00586360" w14:paraId="106351F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14560" w:rsidRDefault="00C14560" w14:paraId="51D3F8AE" w14:textId="249D121E">
    <w:pPr>
      <w:pStyle w:val="Header"/>
    </w:pPr>
    <w:r>
      <w:t xml:space="preserve">UMGC Capstone – </w:t>
    </w:r>
    <w:r w:rsidR="009E7360">
      <w:t>Form Scriber</w:t>
    </w:r>
    <w:r>
      <w:t xml:space="preserve">                                                                                    Project Plan - DevSecOps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35F"/>
    <w:multiLevelType w:val="hybridMultilevel"/>
    <w:tmpl w:val="FFFFFFFF"/>
    <w:lvl w:ilvl="0" w:tplc="B90A6528">
      <w:start w:val="1"/>
      <w:numFmt w:val="bullet"/>
      <w:lvlText w:val=""/>
      <w:lvlJc w:val="left"/>
      <w:pPr>
        <w:ind w:left="1080" w:hanging="360"/>
      </w:pPr>
      <w:rPr>
        <w:rFonts w:hint="default" w:ascii="Symbol" w:hAnsi="Symbol"/>
      </w:rPr>
    </w:lvl>
    <w:lvl w:ilvl="1" w:tplc="FFFFFFFF">
      <w:start w:val="1"/>
      <w:numFmt w:val="bullet"/>
      <w:lvlText w:val="o"/>
      <w:lvlJc w:val="left"/>
      <w:pPr>
        <w:ind w:left="1800" w:hanging="360"/>
      </w:pPr>
      <w:rPr>
        <w:rFonts w:hint="default" w:ascii="Courier New" w:hAnsi="Courier New"/>
      </w:rPr>
    </w:lvl>
    <w:lvl w:ilvl="2" w:tplc="883CF064">
      <w:start w:val="1"/>
      <w:numFmt w:val="bullet"/>
      <w:lvlText w:val=""/>
      <w:lvlJc w:val="left"/>
      <w:pPr>
        <w:ind w:left="2520" w:hanging="360"/>
      </w:pPr>
      <w:rPr>
        <w:rFonts w:hint="default" w:ascii="Wingdings" w:hAnsi="Wingdings"/>
      </w:rPr>
    </w:lvl>
    <w:lvl w:ilvl="3" w:tplc="B0B47C84">
      <w:start w:val="1"/>
      <w:numFmt w:val="bullet"/>
      <w:lvlText w:val=""/>
      <w:lvlJc w:val="left"/>
      <w:pPr>
        <w:ind w:left="3240" w:hanging="360"/>
      </w:pPr>
      <w:rPr>
        <w:rFonts w:hint="default" w:ascii="Symbol" w:hAnsi="Symbol"/>
      </w:rPr>
    </w:lvl>
    <w:lvl w:ilvl="4" w:tplc="755A9572">
      <w:start w:val="1"/>
      <w:numFmt w:val="bullet"/>
      <w:lvlText w:val="o"/>
      <w:lvlJc w:val="left"/>
      <w:pPr>
        <w:ind w:left="3960" w:hanging="360"/>
      </w:pPr>
      <w:rPr>
        <w:rFonts w:hint="default" w:ascii="Courier New" w:hAnsi="Courier New"/>
      </w:rPr>
    </w:lvl>
    <w:lvl w:ilvl="5" w:tplc="A3DCD09A">
      <w:start w:val="1"/>
      <w:numFmt w:val="bullet"/>
      <w:lvlText w:val=""/>
      <w:lvlJc w:val="left"/>
      <w:pPr>
        <w:ind w:left="4680" w:hanging="360"/>
      </w:pPr>
      <w:rPr>
        <w:rFonts w:hint="default" w:ascii="Wingdings" w:hAnsi="Wingdings"/>
      </w:rPr>
    </w:lvl>
    <w:lvl w:ilvl="6" w:tplc="2FBCAD60">
      <w:start w:val="1"/>
      <w:numFmt w:val="bullet"/>
      <w:lvlText w:val=""/>
      <w:lvlJc w:val="left"/>
      <w:pPr>
        <w:ind w:left="5400" w:hanging="360"/>
      </w:pPr>
      <w:rPr>
        <w:rFonts w:hint="default" w:ascii="Symbol" w:hAnsi="Symbol"/>
      </w:rPr>
    </w:lvl>
    <w:lvl w:ilvl="7" w:tplc="D2C8E65A">
      <w:start w:val="1"/>
      <w:numFmt w:val="bullet"/>
      <w:lvlText w:val="o"/>
      <w:lvlJc w:val="left"/>
      <w:pPr>
        <w:ind w:left="6120" w:hanging="360"/>
      </w:pPr>
      <w:rPr>
        <w:rFonts w:hint="default" w:ascii="Courier New" w:hAnsi="Courier New"/>
      </w:rPr>
    </w:lvl>
    <w:lvl w:ilvl="8" w:tplc="C452F84E">
      <w:start w:val="1"/>
      <w:numFmt w:val="bullet"/>
      <w:lvlText w:val=""/>
      <w:lvlJc w:val="left"/>
      <w:pPr>
        <w:ind w:left="6840" w:hanging="360"/>
      </w:pPr>
      <w:rPr>
        <w:rFonts w:hint="default" w:ascii="Wingdings" w:hAnsi="Wingdings"/>
      </w:rPr>
    </w:lvl>
  </w:abstractNum>
  <w:abstractNum w:abstractNumId="1" w15:restartNumberingAfterBreak="0">
    <w:nsid w:val="075A441E"/>
    <w:multiLevelType w:val="hybridMultilevel"/>
    <w:tmpl w:val="FFFFFFFF"/>
    <w:lvl w:ilvl="0" w:tplc="D338AFF0">
      <w:start w:val="1"/>
      <w:numFmt w:val="bullet"/>
      <w:lvlText w:val=""/>
      <w:lvlJc w:val="left"/>
      <w:pPr>
        <w:ind w:left="1080" w:hanging="360"/>
      </w:pPr>
      <w:rPr>
        <w:rFonts w:hint="default" w:ascii="Symbol" w:hAnsi="Symbol"/>
      </w:rPr>
    </w:lvl>
    <w:lvl w:ilvl="1" w:tplc="1E9A68C6">
      <w:start w:val="1"/>
      <w:numFmt w:val="bullet"/>
      <w:lvlText w:val="o"/>
      <w:lvlJc w:val="left"/>
      <w:pPr>
        <w:ind w:left="1800" w:hanging="360"/>
      </w:pPr>
      <w:rPr>
        <w:rFonts w:hint="default" w:ascii="Courier New" w:hAnsi="Courier New"/>
      </w:rPr>
    </w:lvl>
    <w:lvl w:ilvl="2" w:tplc="E346A70C">
      <w:start w:val="1"/>
      <w:numFmt w:val="bullet"/>
      <w:lvlText w:val=""/>
      <w:lvlJc w:val="left"/>
      <w:pPr>
        <w:ind w:left="2520" w:hanging="360"/>
      </w:pPr>
      <w:rPr>
        <w:rFonts w:hint="default" w:ascii="Wingdings" w:hAnsi="Wingdings"/>
      </w:rPr>
    </w:lvl>
    <w:lvl w:ilvl="3" w:tplc="EC4A9206">
      <w:start w:val="1"/>
      <w:numFmt w:val="bullet"/>
      <w:lvlText w:val=""/>
      <w:lvlJc w:val="left"/>
      <w:pPr>
        <w:ind w:left="3240" w:hanging="360"/>
      </w:pPr>
      <w:rPr>
        <w:rFonts w:hint="default" w:ascii="Symbol" w:hAnsi="Symbol"/>
      </w:rPr>
    </w:lvl>
    <w:lvl w:ilvl="4" w:tplc="78CEE27E">
      <w:start w:val="1"/>
      <w:numFmt w:val="bullet"/>
      <w:lvlText w:val="o"/>
      <w:lvlJc w:val="left"/>
      <w:pPr>
        <w:ind w:left="3960" w:hanging="360"/>
      </w:pPr>
      <w:rPr>
        <w:rFonts w:hint="default" w:ascii="Courier New" w:hAnsi="Courier New"/>
      </w:rPr>
    </w:lvl>
    <w:lvl w:ilvl="5" w:tplc="8F6EECD0">
      <w:start w:val="1"/>
      <w:numFmt w:val="bullet"/>
      <w:lvlText w:val=""/>
      <w:lvlJc w:val="left"/>
      <w:pPr>
        <w:ind w:left="4680" w:hanging="360"/>
      </w:pPr>
      <w:rPr>
        <w:rFonts w:hint="default" w:ascii="Wingdings" w:hAnsi="Wingdings"/>
      </w:rPr>
    </w:lvl>
    <w:lvl w:ilvl="6" w:tplc="8D4AEA88">
      <w:start w:val="1"/>
      <w:numFmt w:val="bullet"/>
      <w:lvlText w:val=""/>
      <w:lvlJc w:val="left"/>
      <w:pPr>
        <w:ind w:left="5400" w:hanging="360"/>
      </w:pPr>
      <w:rPr>
        <w:rFonts w:hint="default" w:ascii="Symbol" w:hAnsi="Symbol"/>
      </w:rPr>
    </w:lvl>
    <w:lvl w:ilvl="7" w:tplc="1C4CF492">
      <w:start w:val="1"/>
      <w:numFmt w:val="bullet"/>
      <w:lvlText w:val="o"/>
      <w:lvlJc w:val="left"/>
      <w:pPr>
        <w:ind w:left="6120" w:hanging="360"/>
      </w:pPr>
      <w:rPr>
        <w:rFonts w:hint="default" w:ascii="Courier New" w:hAnsi="Courier New"/>
      </w:rPr>
    </w:lvl>
    <w:lvl w:ilvl="8" w:tplc="44F86054">
      <w:start w:val="1"/>
      <w:numFmt w:val="bullet"/>
      <w:lvlText w:val=""/>
      <w:lvlJc w:val="left"/>
      <w:pPr>
        <w:ind w:left="6840" w:hanging="360"/>
      </w:pPr>
      <w:rPr>
        <w:rFonts w:hint="default" w:ascii="Wingdings" w:hAnsi="Wingdings"/>
      </w:rPr>
    </w:lvl>
  </w:abstractNum>
  <w:abstractNum w:abstractNumId="2" w15:restartNumberingAfterBreak="0">
    <w:nsid w:val="07F2041D"/>
    <w:multiLevelType w:val="hybridMultilevel"/>
    <w:tmpl w:val="067AE0AA"/>
    <w:lvl w:ilvl="0" w:tplc="78B432CA">
      <w:start w:val="1"/>
      <w:numFmt w:val="bullet"/>
      <w:lvlText w:val=""/>
      <w:lvlJc w:val="left"/>
      <w:pPr>
        <w:ind w:left="720" w:hanging="360"/>
      </w:pPr>
      <w:rPr>
        <w:rFonts w:hint="default" w:ascii="Symbol" w:hAnsi="Symbol"/>
      </w:rPr>
    </w:lvl>
    <w:lvl w:ilvl="1" w:tplc="C69CE858">
      <w:start w:val="1"/>
      <w:numFmt w:val="bullet"/>
      <w:lvlText w:val=""/>
      <w:lvlJc w:val="left"/>
      <w:pPr>
        <w:ind w:left="1440" w:hanging="360"/>
      </w:pPr>
      <w:rPr>
        <w:rFonts w:hint="default" w:ascii="Symbol" w:hAnsi="Symbol"/>
      </w:rPr>
    </w:lvl>
    <w:lvl w:ilvl="2" w:tplc="FCEA220A">
      <w:start w:val="1"/>
      <w:numFmt w:val="bullet"/>
      <w:lvlText w:val="o"/>
      <w:lvlJc w:val="left"/>
      <w:pPr>
        <w:ind w:left="2160" w:hanging="360"/>
      </w:pPr>
      <w:rPr>
        <w:rFonts w:hint="default" w:ascii="Courier New" w:hAnsi="Courier New"/>
      </w:rPr>
    </w:lvl>
    <w:lvl w:ilvl="3" w:tplc="46D27418">
      <w:start w:val="1"/>
      <w:numFmt w:val="bullet"/>
      <w:lvlText w:val=""/>
      <w:lvlJc w:val="left"/>
      <w:pPr>
        <w:ind w:left="2880" w:hanging="360"/>
      </w:pPr>
      <w:rPr>
        <w:rFonts w:hint="default" w:ascii="Symbol" w:hAnsi="Symbol"/>
      </w:rPr>
    </w:lvl>
    <w:lvl w:ilvl="4" w:tplc="2472B3C0">
      <w:start w:val="1"/>
      <w:numFmt w:val="bullet"/>
      <w:lvlText w:val="o"/>
      <w:lvlJc w:val="left"/>
      <w:pPr>
        <w:ind w:left="3600" w:hanging="360"/>
      </w:pPr>
      <w:rPr>
        <w:rFonts w:hint="default" w:ascii="Courier New" w:hAnsi="Courier New"/>
      </w:rPr>
    </w:lvl>
    <w:lvl w:ilvl="5" w:tplc="4B66F1E2">
      <w:start w:val="1"/>
      <w:numFmt w:val="bullet"/>
      <w:lvlText w:val=""/>
      <w:lvlJc w:val="left"/>
      <w:pPr>
        <w:ind w:left="4320" w:hanging="360"/>
      </w:pPr>
      <w:rPr>
        <w:rFonts w:hint="default" w:ascii="Wingdings" w:hAnsi="Wingdings"/>
      </w:rPr>
    </w:lvl>
    <w:lvl w:ilvl="6" w:tplc="094871DE">
      <w:start w:val="1"/>
      <w:numFmt w:val="bullet"/>
      <w:lvlText w:val=""/>
      <w:lvlJc w:val="left"/>
      <w:pPr>
        <w:ind w:left="5040" w:hanging="360"/>
      </w:pPr>
      <w:rPr>
        <w:rFonts w:hint="default" w:ascii="Symbol" w:hAnsi="Symbol"/>
      </w:rPr>
    </w:lvl>
    <w:lvl w:ilvl="7" w:tplc="DFF8ABB0">
      <w:start w:val="1"/>
      <w:numFmt w:val="bullet"/>
      <w:lvlText w:val="o"/>
      <w:lvlJc w:val="left"/>
      <w:pPr>
        <w:ind w:left="5760" w:hanging="360"/>
      </w:pPr>
      <w:rPr>
        <w:rFonts w:hint="default" w:ascii="Courier New" w:hAnsi="Courier New"/>
      </w:rPr>
    </w:lvl>
    <w:lvl w:ilvl="8" w:tplc="21D2B750">
      <w:start w:val="1"/>
      <w:numFmt w:val="bullet"/>
      <w:lvlText w:val=""/>
      <w:lvlJc w:val="left"/>
      <w:pPr>
        <w:ind w:left="6480" w:hanging="360"/>
      </w:pPr>
      <w:rPr>
        <w:rFonts w:hint="default" w:ascii="Wingdings" w:hAnsi="Wingdings"/>
      </w:rPr>
    </w:lvl>
  </w:abstractNum>
  <w:abstractNum w:abstractNumId="3" w15:restartNumberingAfterBreak="0">
    <w:nsid w:val="095C365A"/>
    <w:multiLevelType w:val="hybridMultilevel"/>
    <w:tmpl w:val="E836F5D2"/>
    <w:lvl w:ilvl="0" w:tplc="CF84AD90">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E4AE3"/>
    <w:multiLevelType w:val="hybridMultilevel"/>
    <w:tmpl w:val="F0024304"/>
    <w:lvl w:ilvl="0" w:tplc="8E68CADC">
      <w:start w:val="1"/>
      <w:numFmt w:val="decimal"/>
      <w:lvlText w:val="%1."/>
      <w:lvlJc w:val="left"/>
      <w:pPr>
        <w:ind w:left="720" w:hanging="72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E904F3"/>
    <w:multiLevelType w:val="hybridMultilevel"/>
    <w:tmpl w:val="F8380B44"/>
    <w:lvl w:ilvl="0" w:tplc="759E8E12">
      <w:start w:val="1"/>
      <w:numFmt w:val="bullet"/>
      <w:lvlText w:val=""/>
      <w:lvlJc w:val="left"/>
      <w:pPr>
        <w:ind w:left="720" w:hanging="360"/>
      </w:pPr>
      <w:rPr>
        <w:rFonts w:hint="default" w:ascii="Symbol" w:hAnsi="Symbol"/>
      </w:rPr>
    </w:lvl>
    <w:lvl w:ilvl="1" w:tplc="DF8A36C8">
      <w:start w:val="1"/>
      <w:numFmt w:val="bullet"/>
      <w:lvlText w:val=""/>
      <w:lvlJc w:val="left"/>
      <w:pPr>
        <w:ind w:left="1440" w:hanging="360"/>
      </w:pPr>
      <w:rPr>
        <w:rFonts w:hint="default" w:ascii="Symbol" w:hAnsi="Symbol"/>
      </w:rPr>
    </w:lvl>
    <w:lvl w:ilvl="2" w:tplc="1D92F36A">
      <w:start w:val="1"/>
      <w:numFmt w:val="bullet"/>
      <w:lvlText w:val=""/>
      <w:lvlJc w:val="left"/>
      <w:pPr>
        <w:ind w:left="2160" w:hanging="360"/>
      </w:pPr>
      <w:rPr>
        <w:rFonts w:hint="default" w:ascii="Wingdings" w:hAnsi="Wingdings"/>
      </w:rPr>
    </w:lvl>
    <w:lvl w:ilvl="3" w:tplc="D60C4210">
      <w:start w:val="1"/>
      <w:numFmt w:val="bullet"/>
      <w:lvlText w:val=""/>
      <w:lvlJc w:val="left"/>
      <w:pPr>
        <w:ind w:left="2880" w:hanging="360"/>
      </w:pPr>
      <w:rPr>
        <w:rFonts w:hint="default" w:ascii="Symbol" w:hAnsi="Symbol"/>
      </w:rPr>
    </w:lvl>
    <w:lvl w:ilvl="4" w:tplc="D7C8B0F0">
      <w:start w:val="1"/>
      <w:numFmt w:val="bullet"/>
      <w:lvlText w:val="o"/>
      <w:lvlJc w:val="left"/>
      <w:pPr>
        <w:ind w:left="3600" w:hanging="360"/>
      </w:pPr>
      <w:rPr>
        <w:rFonts w:hint="default" w:ascii="Courier New" w:hAnsi="Courier New"/>
      </w:rPr>
    </w:lvl>
    <w:lvl w:ilvl="5" w:tplc="9DCC3AD6">
      <w:start w:val="1"/>
      <w:numFmt w:val="bullet"/>
      <w:lvlText w:val=""/>
      <w:lvlJc w:val="left"/>
      <w:pPr>
        <w:ind w:left="4320" w:hanging="360"/>
      </w:pPr>
      <w:rPr>
        <w:rFonts w:hint="default" w:ascii="Wingdings" w:hAnsi="Wingdings"/>
      </w:rPr>
    </w:lvl>
    <w:lvl w:ilvl="6" w:tplc="73E81D0C">
      <w:start w:val="1"/>
      <w:numFmt w:val="bullet"/>
      <w:lvlText w:val=""/>
      <w:lvlJc w:val="left"/>
      <w:pPr>
        <w:ind w:left="5040" w:hanging="360"/>
      </w:pPr>
      <w:rPr>
        <w:rFonts w:hint="default" w:ascii="Symbol" w:hAnsi="Symbol"/>
      </w:rPr>
    </w:lvl>
    <w:lvl w:ilvl="7" w:tplc="A8A42FEA">
      <w:start w:val="1"/>
      <w:numFmt w:val="bullet"/>
      <w:lvlText w:val="o"/>
      <w:lvlJc w:val="left"/>
      <w:pPr>
        <w:ind w:left="5760" w:hanging="360"/>
      </w:pPr>
      <w:rPr>
        <w:rFonts w:hint="default" w:ascii="Courier New" w:hAnsi="Courier New"/>
      </w:rPr>
    </w:lvl>
    <w:lvl w:ilvl="8" w:tplc="78D4E6D4">
      <w:start w:val="1"/>
      <w:numFmt w:val="bullet"/>
      <w:lvlText w:val=""/>
      <w:lvlJc w:val="left"/>
      <w:pPr>
        <w:ind w:left="6480" w:hanging="360"/>
      </w:pPr>
      <w:rPr>
        <w:rFonts w:hint="default" w:ascii="Wingdings" w:hAnsi="Wingdings"/>
      </w:rPr>
    </w:lvl>
  </w:abstractNum>
  <w:abstractNum w:abstractNumId="6" w15:restartNumberingAfterBreak="0">
    <w:nsid w:val="18CF795F"/>
    <w:multiLevelType w:val="hybridMultilevel"/>
    <w:tmpl w:val="62C8F3AA"/>
    <w:lvl w:ilvl="0" w:tplc="BE787D4C">
      <w:start w:val="1"/>
      <w:numFmt w:val="decimal"/>
      <w:lvlText w:val="%1."/>
      <w:lvlJc w:val="left"/>
      <w:pPr>
        <w:ind w:left="360" w:hanging="360"/>
      </w:pPr>
      <w:rPr>
        <w:rFonts w:hint="default" w:ascii="Times" w:hAnsi="Time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C34818"/>
    <w:multiLevelType w:val="hybridMultilevel"/>
    <w:tmpl w:val="245AF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D2C65"/>
    <w:multiLevelType w:val="hybridMultilevel"/>
    <w:tmpl w:val="BE40516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2A6652FC"/>
    <w:multiLevelType w:val="hybridMultilevel"/>
    <w:tmpl w:val="5D32A69A"/>
    <w:lvl w:ilvl="0" w:tplc="B61AA09E">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A787A"/>
    <w:multiLevelType w:val="hybridMultilevel"/>
    <w:tmpl w:val="7BCA6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311297"/>
    <w:multiLevelType w:val="hybridMultilevel"/>
    <w:tmpl w:val="D8D4BF2E"/>
    <w:lvl w:ilvl="0" w:tplc="D72C60F4">
      <w:start w:val="1"/>
      <w:numFmt w:val="bullet"/>
      <w:lvlText w:val=""/>
      <w:lvlJc w:val="left"/>
      <w:pPr>
        <w:ind w:left="720" w:hanging="360"/>
      </w:pPr>
      <w:rPr>
        <w:rFonts w:hint="default" w:ascii="Symbol" w:hAnsi="Symbol"/>
      </w:rPr>
    </w:lvl>
    <w:lvl w:ilvl="1" w:tplc="DEE242A8">
      <w:start w:val="1"/>
      <w:numFmt w:val="bullet"/>
      <w:lvlText w:val=""/>
      <w:lvlJc w:val="left"/>
      <w:pPr>
        <w:ind w:left="1440" w:hanging="360"/>
      </w:pPr>
      <w:rPr>
        <w:rFonts w:hint="default" w:ascii="Symbol" w:hAnsi="Symbol"/>
      </w:rPr>
    </w:lvl>
    <w:lvl w:ilvl="2" w:tplc="ACFCABF4">
      <w:start w:val="1"/>
      <w:numFmt w:val="bullet"/>
      <w:lvlText w:val=""/>
      <w:lvlJc w:val="left"/>
      <w:pPr>
        <w:ind w:left="2160" w:hanging="360"/>
      </w:pPr>
      <w:rPr>
        <w:rFonts w:hint="default" w:ascii="Wingdings" w:hAnsi="Wingdings"/>
      </w:rPr>
    </w:lvl>
    <w:lvl w:ilvl="3" w:tplc="31ECB792">
      <w:start w:val="1"/>
      <w:numFmt w:val="bullet"/>
      <w:lvlText w:val=""/>
      <w:lvlJc w:val="left"/>
      <w:pPr>
        <w:ind w:left="2880" w:hanging="360"/>
      </w:pPr>
      <w:rPr>
        <w:rFonts w:hint="default" w:ascii="Symbol" w:hAnsi="Symbol"/>
      </w:rPr>
    </w:lvl>
    <w:lvl w:ilvl="4" w:tplc="F098BC3C">
      <w:start w:val="1"/>
      <w:numFmt w:val="bullet"/>
      <w:lvlText w:val="o"/>
      <w:lvlJc w:val="left"/>
      <w:pPr>
        <w:ind w:left="3600" w:hanging="360"/>
      </w:pPr>
      <w:rPr>
        <w:rFonts w:hint="default" w:ascii="Courier New" w:hAnsi="Courier New"/>
      </w:rPr>
    </w:lvl>
    <w:lvl w:ilvl="5" w:tplc="FBC0901C">
      <w:start w:val="1"/>
      <w:numFmt w:val="bullet"/>
      <w:lvlText w:val=""/>
      <w:lvlJc w:val="left"/>
      <w:pPr>
        <w:ind w:left="4320" w:hanging="360"/>
      </w:pPr>
      <w:rPr>
        <w:rFonts w:hint="default" w:ascii="Wingdings" w:hAnsi="Wingdings"/>
      </w:rPr>
    </w:lvl>
    <w:lvl w:ilvl="6" w:tplc="0F0EF4E2">
      <w:start w:val="1"/>
      <w:numFmt w:val="bullet"/>
      <w:lvlText w:val=""/>
      <w:lvlJc w:val="left"/>
      <w:pPr>
        <w:ind w:left="5040" w:hanging="360"/>
      </w:pPr>
      <w:rPr>
        <w:rFonts w:hint="default" w:ascii="Symbol" w:hAnsi="Symbol"/>
      </w:rPr>
    </w:lvl>
    <w:lvl w:ilvl="7" w:tplc="34342F02">
      <w:start w:val="1"/>
      <w:numFmt w:val="bullet"/>
      <w:lvlText w:val="o"/>
      <w:lvlJc w:val="left"/>
      <w:pPr>
        <w:ind w:left="5760" w:hanging="360"/>
      </w:pPr>
      <w:rPr>
        <w:rFonts w:hint="default" w:ascii="Courier New" w:hAnsi="Courier New"/>
      </w:rPr>
    </w:lvl>
    <w:lvl w:ilvl="8" w:tplc="A53439E6">
      <w:start w:val="1"/>
      <w:numFmt w:val="bullet"/>
      <w:lvlText w:val=""/>
      <w:lvlJc w:val="left"/>
      <w:pPr>
        <w:ind w:left="6480" w:hanging="360"/>
      </w:pPr>
      <w:rPr>
        <w:rFonts w:hint="default" w:ascii="Wingdings" w:hAnsi="Wingdings"/>
      </w:rPr>
    </w:lvl>
  </w:abstractNum>
  <w:abstractNum w:abstractNumId="12" w15:restartNumberingAfterBreak="0">
    <w:nsid w:val="3365749F"/>
    <w:multiLevelType w:val="hybridMultilevel"/>
    <w:tmpl w:val="644A0130"/>
    <w:lvl w:ilvl="0" w:tplc="F7B692AC">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11103F"/>
    <w:multiLevelType w:val="hybridMultilevel"/>
    <w:tmpl w:val="F66C2DC8"/>
    <w:lvl w:ilvl="0" w:tplc="BE4868A4">
      <w:start w:val="1"/>
      <w:numFmt w:val="decimal"/>
      <w:lvlText w:val="%1."/>
      <w:lvlJc w:val="left"/>
      <w:pPr>
        <w:ind w:left="720" w:hanging="72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362402"/>
    <w:multiLevelType w:val="hybridMultilevel"/>
    <w:tmpl w:val="100E5170"/>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5" w15:restartNumberingAfterBreak="0">
    <w:nsid w:val="424927D8"/>
    <w:multiLevelType w:val="hybridMultilevel"/>
    <w:tmpl w:val="BA9A5B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4469F2"/>
    <w:multiLevelType w:val="hybridMultilevel"/>
    <w:tmpl w:val="58EE1E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C126780"/>
    <w:multiLevelType w:val="hybridMultilevel"/>
    <w:tmpl w:val="036478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EE256CA"/>
    <w:multiLevelType w:val="hybridMultilevel"/>
    <w:tmpl w:val="843A20B2"/>
    <w:lvl w:ilvl="0" w:tplc="B7220704">
      <w:start w:val="1"/>
      <w:numFmt w:val="bullet"/>
      <w:lvlText w:val=""/>
      <w:lvlJc w:val="left"/>
      <w:pPr>
        <w:ind w:left="720" w:hanging="360"/>
      </w:pPr>
      <w:rPr>
        <w:rFonts w:hint="default" w:ascii="Symbol" w:hAnsi="Symbol"/>
      </w:rPr>
    </w:lvl>
    <w:lvl w:ilvl="1" w:tplc="81668DB4">
      <w:start w:val="1"/>
      <w:numFmt w:val="bullet"/>
      <w:lvlText w:val=""/>
      <w:lvlJc w:val="left"/>
      <w:pPr>
        <w:ind w:left="1440" w:hanging="360"/>
      </w:pPr>
      <w:rPr>
        <w:rFonts w:hint="default" w:ascii="Symbol" w:hAnsi="Symbol"/>
      </w:rPr>
    </w:lvl>
    <w:lvl w:ilvl="2" w:tplc="C66CD8A0">
      <w:start w:val="1"/>
      <w:numFmt w:val="bullet"/>
      <w:lvlText w:val=""/>
      <w:lvlJc w:val="left"/>
      <w:pPr>
        <w:ind w:left="2160" w:hanging="360"/>
      </w:pPr>
      <w:rPr>
        <w:rFonts w:hint="default" w:ascii="Wingdings" w:hAnsi="Wingdings"/>
      </w:rPr>
    </w:lvl>
    <w:lvl w:ilvl="3" w:tplc="FC6EC544">
      <w:start w:val="1"/>
      <w:numFmt w:val="bullet"/>
      <w:lvlText w:val=""/>
      <w:lvlJc w:val="left"/>
      <w:pPr>
        <w:ind w:left="2880" w:hanging="360"/>
      </w:pPr>
      <w:rPr>
        <w:rFonts w:hint="default" w:ascii="Symbol" w:hAnsi="Symbol"/>
      </w:rPr>
    </w:lvl>
    <w:lvl w:ilvl="4" w:tplc="77D4689C">
      <w:start w:val="1"/>
      <w:numFmt w:val="bullet"/>
      <w:lvlText w:val="o"/>
      <w:lvlJc w:val="left"/>
      <w:pPr>
        <w:ind w:left="3600" w:hanging="360"/>
      </w:pPr>
      <w:rPr>
        <w:rFonts w:hint="default" w:ascii="Courier New" w:hAnsi="Courier New"/>
      </w:rPr>
    </w:lvl>
    <w:lvl w:ilvl="5" w:tplc="B2862E04">
      <w:start w:val="1"/>
      <w:numFmt w:val="bullet"/>
      <w:lvlText w:val=""/>
      <w:lvlJc w:val="left"/>
      <w:pPr>
        <w:ind w:left="4320" w:hanging="360"/>
      </w:pPr>
      <w:rPr>
        <w:rFonts w:hint="default" w:ascii="Wingdings" w:hAnsi="Wingdings"/>
      </w:rPr>
    </w:lvl>
    <w:lvl w:ilvl="6" w:tplc="CB04F104">
      <w:start w:val="1"/>
      <w:numFmt w:val="bullet"/>
      <w:lvlText w:val=""/>
      <w:lvlJc w:val="left"/>
      <w:pPr>
        <w:ind w:left="5040" w:hanging="360"/>
      </w:pPr>
      <w:rPr>
        <w:rFonts w:hint="default" w:ascii="Symbol" w:hAnsi="Symbol"/>
      </w:rPr>
    </w:lvl>
    <w:lvl w:ilvl="7" w:tplc="D5420570">
      <w:start w:val="1"/>
      <w:numFmt w:val="bullet"/>
      <w:lvlText w:val="o"/>
      <w:lvlJc w:val="left"/>
      <w:pPr>
        <w:ind w:left="5760" w:hanging="360"/>
      </w:pPr>
      <w:rPr>
        <w:rFonts w:hint="default" w:ascii="Courier New" w:hAnsi="Courier New"/>
      </w:rPr>
    </w:lvl>
    <w:lvl w:ilvl="8" w:tplc="FF947316">
      <w:start w:val="1"/>
      <w:numFmt w:val="bullet"/>
      <w:lvlText w:val=""/>
      <w:lvlJc w:val="left"/>
      <w:pPr>
        <w:ind w:left="6480" w:hanging="360"/>
      </w:pPr>
      <w:rPr>
        <w:rFonts w:hint="default" w:ascii="Wingdings" w:hAnsi="Wingdings"/>
      </w:rPr>
    </w:lvl>
  </w:abstractNum>
  <w:abstractNum w:abstractNumId="19" w15:restartNumberingAfterBreak="0">
    <w:nsid w:val="603B104F"/>
    <w:multiLevelType w:val="hybridMultilevel"/>
    <w:tmpl w:val="87FE9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7B32DF"/>
    <w:multiLevelType w:val="multilevel"/>
    <w:tmpl w:val="0409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937A55"/>
    <w:multiLevelType w:val="hybridMultilevel"/>
    <w:tmpl w:val="C4B864D4"/>
    <w:lvl w:ilvl="0" w:tplc="A8F43AB2">
      <w:start w:val="1"/>
      <w:numFmt w:val="decimal"/>
      <w:lvlText w:val="%1."/>
      <w:lvlJc w:val="left"/>
      <w:pPr>
        <w:ind w:left="360" w:hanging="360"/>
      </w:pPr>
      <w:rPr>
        <w:rFonts w:ascii="Times New Roman" w:hAnsi="Times New Roman" w:eastAsia="Times"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A1D2B30"/>
    <w:multiLevelType w:val="hybridMultilevel"/>
    <w:tmpl w:val="FFFFFFFF"/>
    <w:lvl w:ilvl="0" w:tplc="FFA0606E">
      <w:start w:val="1"/>
      <w:numFmt w:val="bullet"/>
      <w:lvlText w:val=""/>
      <w:lvlJc w:val="left"/>
      <w:pPr>
        <w:ind w:left="1080" w:hanging="360"/>
      </w:pPr>
      <w:rPr>
        <w:rFonts w:hint="default" w:ascii="Symbol" w:hAnsi="Symbol"/>
      </w:rPr>
    </w:lvl>
    <w:lvl w:ilvl="1" w:tplc="DB888BDA">
      <w:start w:val="1"/>
      <w:numFmt w:val="bullet"/>
      <w:lvlText w:val=""/>
      <w:lvlJc w:val="left"/>
      <w:pPr>
        <w:ind w:left="1800" w:hanging="360"/>
      </w:pPr>
      <w:rPr>
        <w:rFonts w:hint="default" w:ascii="Symbol" w:hAnsi="Symbol"/>
      </w:rPr>
    </w:lvl>
    <w:lvl w:ilvl="2" w:tplc="8C424D66">
      <w:start w:val="1"/>
      <w:numFmt w:val="bullet"/>
      <w:lvlText w:val=""/>
      <w:lvlJc w:val="left"/>
      <w:pPr>
        <w:ind w:left="2520" w:hanging="360"/>
      </w:pPr>
      <w:rPr>
        <w:rFonts w:hint="default" w:ascii="Wingdings" w:hAnsi="Wingdings"/>
      </w:rPr>
    </w:lvl>
    <w:lvl w:ilvl="3" w:tplc="9C6EA8A4">
      <w:start w:val="1"/>
      <w:numFmt w:val="bullet"/>
      <w:lvlText w:val=""/>
      <w:lvlJc w:val="left"/>
      <w:pPr>
        <w:ind w:left="3240" w:hanging="360"/>
      </w:pPr>
      <w:rPr>
        <w:rFonts w:hint="default" w:ascii="Symbol" w:hAnsi="Symbol"/>
      </w:rPr>
    </w:lvl>
    <w:lvl w:ilvl="4" w:tplc="15E07056">
      <w:start w:val="1"/>
      <w:numFmt w:val="bullet"/>
      <w:lvlText w:val="o"/>
      <w:lvlJc w:val="left"/>
      <w:pPr>
        <w:ind w:left="3960" w:hanging="360"/>
      </w:pPr>
      <w:rPr>
        <w:rFonts w:hint="default" w:ascii="Courier New" w:hAnsi="Courier New"/>
      </w:rPr>
    </w:lvl>
    <w:lvl w:ilvl="5" w:tplc="00CE1F98">
      <w:start w:val="1"/>
      <w:numFmt w:val="bullet"/>
      <w:lvlText w:val=""/>
      <w:lvlJc w:val="left"/>
      <w:pPr>
        <w:ind w:left="4680" w:hanging="360"/>
      </w:pPr>
      <w:rPr>
        <w:rFonts w:hint="default" w:ascii="Wingdings" w:hAnsi="Wingdings"/>
      </w:rPr>
    </w:lvl>
    <w:lvl w:ilvl="6" w:tplc="7C5668DC">
      <w:start w:val="1"/>
      <w:numFmt w:val="bullet"/>
      <w:lvlText w:val=""/>
      <w:lvlJc w:val="left"/>
      <w:pPr>
        <w:ind w:left="5400" w:hanging="360"/>
      </w:pPr>
      <w:rPr>
        <w:rFonts w:hint="default" w:ascii="Symbol" w:hAnsi="Symbol"/>
      </w:rPr>
    </w:lvl>
    <w:lvl w:ilvl="7" w:tplc="46E400AE">
      <w:start w:val="1"/>
      <w:numFmt w:val="bullet"/>
      <w:lvlText w:val="o"/>
      <w:lvlJc w:val="left"/>
      <w:pPr>
        <w:ind w:left="6120" w:hanging="360"/>
      </w:pPr>
      <w:rPr>
        <w:rFonts w:hint="default" w:ascii="Courier New" w:hAnsi="Courier New"/>
      </w:rPr>
    </w:lvl>
    <w:lvl w:ilvl="8" w:tplc="637CF2EC">
      <w:start w:val="1"/>
      <w:numFmt w:val="bullet"/>
      <w:lvlText w:val=""/>
      <w:lvlJc w:val="left"/>
      <w:pPr>
        <w:ind w:left="6840" w:hanging="360"/>
      </w:pPr>
      <w:rPr>
        <w:rFonts w:hint="default" w:ascii="Wingdings" w:hAnsi="Wingdings"/>
      </w:rPr>
    </w:lvl>
  </w:abstractNum>
  <w:abstractNum w:abstractNumId="23" w15:restartNumberingAfterBreak="0">
    <w:nsid w:val="6EC9624C"/>
    <w:multiLevelType w:val="hybridMultilevel"/>
    <w:tmpl w:val="EF5A06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8F0ED0"/>
    <w:multiLevelType w:val="hybridMultilevel"/>
    <w:tmpl w:val="33B615B0"/>
    <w:lvl w:ilvl="0" w:tplc="60B8F9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AAE4898"/>
    <w:multiLevelType w:val="hybridMultilevel"/>
    <w:tmpl w:val="600C0B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2325A0"/>
    <w:multiLevelType w:val="hybridMultilevel"/>
    <w:tmpl w:val="3794A8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1"/>
  </w:num>
  <w:num w:numId="3">
    <w:abstractNumId w:val="2"/>
  </w:num>
  <w:num w:numId="4">
    <w:abstractNumId w:val="5"/>
  </w:num>
  <w:num w:numId="5">
    <w:abstractNumId w:val="1"/>
  </w:num>
  <w:num w:numId="6">
    <w:abstractNumId w:val="22"/>
  </w:num>
  <w:num w:numId="7">
    <w:abstractNumId w:val="0"/>
  </w:num>
  <w:num w:numId="8">
    <w:abstractNumId w:val="9"/>
  </w:num>
  <w:num w:numId="9">
    <w:abstractNumId w:val="13"/>
  </w:num>
  <w:num w:numId="10">
    <w:abstractNumId w:val="4"/>
  </w:num>
  <w:num w:numId="11">
    <w:abstractNumId w:val="12"/>
  </w:num>
  <w:num w:numId="12">
    <w:abstractNumId w:val="3"/>
  </w:num>
  <w:num w:numId="13">
    <w:abstractNumId w:val="16"/>
  </w:num>
  <w:num w:numId="14">
    <w:abstractNumId w:val="20"/>
  </w:num>
  <w:num w:numId="15">
    <w:abstractNumId w:val="19"/>
  </w:num>
  <w:num w:numId="16">
    <w:abstractNumId w:val="25"/>
  </w:num>
  <w:num w:numId="17">
    <w:abstractNumId w:val="14"/>
  </w:num>
  <w:num w:numId="18">
    <w:abstractNumId w:val="7"/>
  </w:num>
  <w:num w:numId="19">
    <w:abstractNumId w:val="15"/>
  </w:num>
  <w:num w:numId="20">
    <w:abstractNumId w:val="21"/>
  </w:num>
  <w:num w:numId="21">
    <w:abstractNumId w:val="24"/>
  </w:num>
  <w:num w:numId="22">
    <w:abstractNumId w:val="6"/>
  </w:num>
  <w:num w:numId="23">
    <w:abstractNumId w:val="17"/>
  </w:num>
  <w:num w:numId="24">
    <w:abstractNumId w:val="10"/>
  </w:num>
  <w:num w:numId="25">
    <w:abstractNumId w:val="23"/>
  </w:num>
  <w:num w:numId="26">
    <w:abstractNumId w:val="26"/>
  </w:num>
  <w:num w:numId="2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vy Pham">
    <w15:presenceInfo w15:providerId="AD" w15:userId="S::ipham@student.umgc.edu::c18dae43-d152-4051-a9d6-5b03b503a2c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tru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F17"/>
    <w:rsid w:val="00010000"/>
    <w:rsid w:val="00012AD1"/>
    <w:rsid w:val="00016282"/>
    <w:rsid w:val="00034B88"/>
    <w:rsid w:val="00042E1E"/>
    <w:rsid w:val="00047C86"/>
    <w:rsid w:val="00050143"/>
    <w:rsid w:val="00057045"/>
    <w:rsid w:val="00060A10"/>
    <w:rsid w:val="00061ED3"/>
    <w:rsid w:val="00063628"/>
    <w:rsid w:val="00065EEB"/>
    <w:rsid w:val="000750F3"/>
    <w:rsid w:val="00081CB8"/>
    <w:rsid w:val="00082455"/>
    <w:rsid w:val="00082920"/>
    <w:rsid w:val="00097D17"/>
    <w:rsid w:val="000A0B47"/>
    <w:rsid w:val="000A4EAD"/>
    <w:rsid w:val="000A682E"/>
    <w:rsid w:val="000B5349"/>
    <w:rsid w:val="000B5DE7"/>
    <w:rsid w:val="000C75FC"/>
    <w:rsid w:val="000D1F4C"/>
    <w:rsid w:val="000D7BEC"/>
    <w:rsid w:val="000E6A2F"/>
    <w:rsid w:val="000E710D"/>
    <w:rsid w:val="000F0A93"/>
    <w:rsid w:val="000F27ED"/>
    <w:rsid w:val="000F2825"/>
    <w:rsid w:val="001118B6"/>
    <w:rsid w:val="001202FB"/>
    <w:rsid w:val="001232ED"/>
    <w:rsid w:val="00125FD5"/>
    <w:rsid w:val="001309EA"/>
    <w:rsid w:val="00136BA4"/>
    <w:rsid w:val="00176730"/>
    <w:rsid w:val="0017742F"/>
    <w:rsid w:val="001864EA"/>
    <w:rsid w:val="00195EF4"/>
    <w:rsid w:val="0019AF28"/>
    <w:rsid w:val="001A16DF"/>
    <w:rsid w:val="001B7D63"/>
    <w:rsid w:val="001C793A"/>
    <w:rsid w:val="001D3E7B"/>
    <w:rsid w:val="001D5479"/>
    <w:rsid w:val="001E35A2"/>
    <w:rsid w:val="001E7C5A"/>
    <w:rsid w:val="00201588"/>
    <w:rsid w:val="00203704"/>
    <w:rsid w:val="002069A5"/>
    <w:rsid w:val="00207CA5"/>
    <w:rsid w:val="0021732E"/>
    <w:rsid w:val="0024557B"/>
    <w:rsid w:val="00245707"/>
    <w:rsid w:val="002502BF"/>
    <w:rsid w:val="00253179"/>
    <w:rsid w:val="00285088"/>
    <w:rsid w:val="00286DA7"/>
    <w:rsid w:val="00287CE9"/>
    <w:rsid w:val="0028FDC7"/>
    <w:rsid w:val="002902DD"/>
    <w:rsid w:val="00292421"/>
    <w:rsid w:val="00294C5D"/>
    <w:rsid w:val="002A4B47"/>
    <w:rsid w:val="002A6C81"/>
    <w:rsid w:val="002C40C7"/>
    <w:rsid w:val="002C5B17"/>
    <w:rsid w:val="002D50AE"/>
    <w:rsid w:val="002D69C1"/>
    <w:rsid w:val="002D6CED"/>
    <w:rsid w:val="002E3CA2"/>
    <w:rsid w:val="002F36DF"/>
    <w:rsid w:val="002F3A25"/>
    <w:rsid w:val="003058D7"/>
    <w:rsid w:val="0030787D"/>
    <w:rsid w:val="00314507"/>
    <w:rsid w:val="00314E44"/>
    <w:rsid w:val="00333303"/>
    <w:rsid w:val="00342883"/>
    <w:rsid w:val="003516F4"/>
    <w:rsid w:val="00352199"/>
    <w:rsid w:val="00360883"/>
    <w:rsid w:val="00365E75"/>
    <w:rsid w:val="00377DEF"/>
    <w:rsid w:val="0039127D"/>
    <w:rsid w:val="003A2C63"/>
    <w:rsid w:val="003B327D"/>
    <w:rsid w:val="003C3FAF"/>
    <w:rsid w:val="003D5F2C"/>
    <w:rsid w:val="003D7051"/>
    <w:rsid w:val="003F040B"/>
    <w:rsid w:val="004016CA"/>
    <w:rsid w:val="00407BDD"/>
    <w:rsid w:val="004223D3"/>
    <w:rsid w:val="00427270"/>
    <w:rsid w:val="00434875"/>
    <w:rsid w:val="00442467"/>
    <w:rsid w:val="004436F9"/>
    <w:rsid w:val="0045718E"/>
    <w:rsid w:val="00461D3E"/>
    <w:rsid w:val="00475620"/>
    <w:rsid w:val="00487C2D"/>
    <w:rsid w:val="004940C0"/>
    <w:rsid w:val="004A1DD0"/>
    <w:rsid w:val="004B5B16"/>
    <w:rsid w:val="004B5E4A"/>
    <w:rsid w:val="004B792B"/>
    <w:rsid w:val="004BCD14"/>
    <w:rsid w:val="004C4DC4"/>
    <w:rsid w:val="004D4296"/>
    <w:rsid w:val="004D65DD"/>
    <w:rsid w:val="004E7256"/>
    <w:rsid w:val="004F14E1"/>
    <w:rsid w:val="004F3A93"/>
    <w:rsid w:val="004F5603"/>
    <w:rsid w:val="004F7E88"/>
    <w:rsid w:val="0050238D"/>
    <w:rsid w:val="005026CE"/>
    <w:rsid w:val="005122C9"/>
    <w:rsid w:val="00521EA0"/>
    <w:rsid w:val="005308ED"/>
    <w:rsid w:val="00534F2C"/>
    <w:rsid w:val="00540F80"/>
    <w:rsid w:val="00541D97"/>
    <w:rsid w:val="00544C1B"/>
    <w:rsid w:val="00547759"/>
    <w:rsid w:val="005534A2"/>
    <w:rsid w:val="005564A3"/>
    <w:rsid w:val="0056368D"/>
    <w:rsid w:val="00566ABC"/>
    <w:rsid w:val="00567662"/>
    <w:rsid w:val="0058104E"/>
    <w:rsid w:val="005857B0"/>
    <w:rsid w:val="00586360"/>
    <w:rsid w:val="0058758C"/>
    <w:rsid w:val="00597C88"/>
    <w:rsid w:val="005A6298"/>
    <w:rsid w:val="005B4A7C"/>
    <w:rsid w:val="005B5714"/>
    <w:rsid w:val="005B6AD4"/>
    <w:rsid w:val="005C3AC1"/>
    <w:rsid w:val="005D5FC8"/>
    <w:rsid w:val="005E620C"/>
    <w:rsid w:val="005F72F2"/>
    <w:rsid w:val="005F7928"/>
    <w:rsid w:val="006055B9"/>
    <w:rsid w:val="00612E37"/>
    <w:rsid w:val="00623005"/>
    <w:rsid w:val="00641940"/>
    <w:rsid w:val="00644319"/>
    <w:rsid w:val="006444A4"/>
    <w:rsid w:val="006678C0"/>
    <w:rsid w:val="00676379"/>
    <w:rsid w:val="00686A9F"/>
    <w:rsid w:val="00695AD2"/>
    <w:rsid w:val="006A0AD1"/>
    <w:rsid w:val="006A75AA"/>
    <w:rsid w:val="006D58D3"/>
    <w:rsid w:val="006D7832"/>
    <w:rsid w:val="006E1894"/>
    <w:rsid w:val="006E5268"/>
    <w:rsid w:val="0070115D"/>
    <w:rsid w:val="007053CE"/>
    <w:rsid w:val="00712573"/>
    <w:rsid w:val="00714518"/>
    <w:rsid w:val="007147A9"/>
    <w:rsid w:val="0072234A"/>
    <w:rsid w:val="00722AD7"/>
    <w:rsid w:val="007318BB"/>
    <w:rsid w:val="007338A4"/>
    <w:rsid w:val="007365D0"/>
    <w:rsid w:val="0075093D"/>
    <w:rsid w:val="007545F0"/>
    <w:rsid w:val="00771B26"/>
    <w:rsid w:val="00772FB8"/>
    <w:rsid w:val="00780C3A"/>
    <w:rsid w:val="00790264"/>
    <w:rsid w:val="007B66C1"/>
    <w:rsid w:val="007C3998"/>
    <w:rsid w:val="007E193F"/>
    <w:rsid w:val="007F1363"/>
    <w:rsid w:val="007F258A"/>
    <w:rsid w:val="007F4A18"/>
    <w:rsid w:val="00816868"/>
    <w:rsid w:val="00817343"/>
    <w:rsid w:val="00824DCA"/>
    <w:rsid w:val="008260A6"/>
    <w:rsid w:val="00834159"/>
    <w:rsid w:val="00851032"/>
    <w:rsid w:val="008518B5"/>
    <w:rsid w:val="00853854"/>
    <w:rsid w:val="00855417"/>
    <w:rsid w:val="00857450"/>
    <w:rsid w:val="00857BE9"/>
    <w:rsid w:val="00867B5B"/>
    <w:rsid w:val="008815EA"/>
    <w:rsid w:val="00881FBD"/>
    <w:rsid w:val="00885EA4"/>
    <w:rsid w:val="00886A7D"/>
    <w:rsid w:val="008A30F8"/>
    <w:rsid w:val="008AF8B5"/>
    <w:rsid w:val="008B187B"/>
    <w:rsid w:val="008C0523"/>
    <w:rsid w:val="008C2C74"/>
    <w:rsid w:val="008D26C7"/>
    <w:rsid w:val="008D77EF"/>
    <w:rsid w:val="008E38DD"/>
    <w:rsid w:val="008F1516"/>
    <w:rsid w:val="008F61C9"/>
    <w:rsid w:val="008F7284"/>
    <w:rsid w:val="009028E2"/>
    <w:rsid w:val="00907B0F"/>
    <w:rsid w:val="00910B0B"/>
    <w:rsid w:val="00914E3C"/>
    <w:rsid w:val="00923A70"/>
    <w:rsid w:val="009256A4"/>
    <w:rsid w:val="009263F1"/>
    <w:rsid w:val="00927051"/>
    <w:rsid w:val="009450E2"/>
    <w:rsid w:val="0094760F"/>
    <w:rsid w:val="0095565B"/>
    <w:rsid w:val="00963597"/>
    <w:rsid w:val="00966A52"/>
    <w:rsid w:val="0097369A"/>
    <w:rsid w:val="00974B6A"/>
    <w:rsid w:val="009800E6"/>
    <w:rsid w:val="00982FF1"/>
    <w:rsid w:val="00983662"/>
    <w:rsid w:val="00985340"/>
    <w:rsid w:val="009858CA"/>
    <w:rsid w:val="00993C55"/>
    <w:rsid w:val="009A1516"/>
    <w:rsid w:val="009B32DC"/>
    <w:rsid w:val="009B6829"/>
    <w:rsid w:val="009B6927"/>
    <w:rsid w:val="009D0A7D"/>
    <w:rsid w:val="009E49A9"/>
    <w:rsid w:val="009E7360"/>
    <w:rsid w:val="009F0474"/>
    <w:rsid w:val="009F2D07"/>
    <w:rsid w:val="009F3F4D"/>
    <w:rsid w:val="00A11B9F"/>
    <w:rsid w:val="00A16BD4"/>
    <w:rsid w:val="00A229D1"/>
    <w:rsid w:val="00A26401"/>
    <w:rsid w:val="00A444F5"/>
    <w:rsid w:val="00A623E1"/>
    <w:rsid w:val="00A64DB5"/>
    <w:rsid w:val="00A65932"/>
    <w:rsid w:val="00A708A4"/>
    <w:rsid w:val="00A755E9"/>
    <w:rsid w:val="00A7DC30"/>
    <w:rsid w:val="00A829E2"/>
    <w:rsid w:val="00A966D3"/>
    <w:rsid w:val="00AB1893"/>
    <w:rsid w:val="00AC27BF"/>
    <w:rsid w:val="00AF383B"/>
    <w:rsid w:val="00B02D9E"/>
    <w:rsid w:val="00B164B0"/>
    <w:rsid w:val="00B232C7"/>
    <w:rsid w:val="00B2541C"/>
    <w:rsid w:val="00B27A74"/>
    <w:rsid w:val="00B35663"/>
    <w:rsid w:val="00B419F2"/>
    <w:rsid w:val="00B60E20"/>
    <w:rsid w:val="00B62769"/>
    <w:rsid w:val="00B6625E"/>
    <w:rsid w:val="00B6643A"/>
    <w:rsid w:val="00B71916"/>
    <w:rsid w:val="00B77F8C"/>
    <w:rsid w:val="00B80847"/>
    <w:rsid w:val="00B915E7"/>
    <w:rsid w:val="00B941C9"/>
    <w:rsid w:val="00BA2206"/>
    <w:rsid w:val="00BA39AF"/>
    <w:rsid w:val="00BB3872"/>
    <w:rsid w:val="00BB7369"/>
    <w:rsid w:val="00BB7714"/>
    <w:rsid w:val="00BC5167"/>
    <w:rsid w:val="00BD0FC9"/>
    <w:rsid w:val="00BE3CDF"/>
    <w:rsid w:val="00BE5C50"/>
    <w:rsid w:val="00BF6088"/>
    <w:rsid w:val="00C009EF"/>
    <w:rsid w:val="00C07541"/>
    <w:rsid w:val="00C12D87"/>
    <w:rsid w:val="00C14560"/>
    <w:rsid w:val="00C175DA"/>
    <w:rsid w:val="00C2544B"/>
    <w:rsid w:val="00C30830"/>
    <w:rsid w:val="00C3FF18"/>
    <w:rsid w:val="00C54217"/>
    <w:rsid w:val="00C54EA1"/>
    <w:rsid w:val="00C6610C"/>
    <w:rsid w:val="00C67978"/>
    <w:rsid w:val="00C8448C"/>
    <w:rsid w:val="00C8714F"/>
    <w:rsid w:val="00C922B7"/>
    <w:rsid w:val="00CB39AD"/>
    <w:rsid w:val="00CC7546"/>
    <w:rsid w:val="00CE2C8C"/>
    <w:rsid w:val="00D02D54"/>
    <w:rsid w:val="00D14E2F"/>
    <w:rsid w:val="00D1E63C"/>
    <w:rsid w:val="00D25745"/>
    <w:rsid w:val="00D259BA"/>
    <w:rsid w:val="00D403B8"/>
    <w:rsid w:val="00D564F0"/>
    <w:rsid w:val="00D75A45"/>
    <w:rsid w:val="00D83AE4"/>
    <w:rsid w:val="00D8642E"/>
    <w:rsid w:val="00D8702B"/>
    <w:rsid w:val="00D966B0"/>
    <w:rsid w:val="00D97110"/>
    <w:rsid w:val="00D9724A"/>
    <w:rsid w:val="00DA10C1"/>
    <w:rsid w:val="00DA6C54"/>
    <w:rsid w:val="00DB5D49"/>
    <w:rsid w:val="00DB767C"/>
    <w:rsid w:val="00DC0C93"/>
    <w:rsid w:val="00DC3A8F"/>
    <w:rsid w:val="00DC79A0"/>
    <w:rsid w:val="00DD68C9"/>
    <w:rsid w:val="00DE06DA"/>
    <w:rsid w:val="00DE68AA"/>
    <w:rsid w:val="00DE729F"/>
    <w:rsid w:val="00DF35A2"/>
    <w:rsid w:val="00DF73CA"/>
    <w:rsid w:val="00DFFD1B"/>
    <w:rsid w:val="00E11180"/>
    <w:rsid w:val="00E169F5"/>
    <w:rsid w:val="00E2BA4E"/>
    <w:rsid w:val="00E42850"/>
    <w:rsid w:val="00E43956"/>
    <w:rsid w:val="00E455F4"/>
    <w:rsid w:val="00E5606A"/>
    <w:rsid w:val="00E63E35"/>
    <w:rsid w:val="00E7586D"/>
    <w:rsid w:val="00E766D7"/>
    <w:rsid w:val="00E8610F"/>
    <w:rsid w:val="00EA7251"/>
    <w:rsid w:val="00EC5250"/>
    <w:rsid w:val="00ED785F"/>
    <w:rsid w:val="00EE0E3A"/>
    <w:rsid w:val="00EE2516"/>
    <w:rsid w:val="00EE3492"/>
    <w:rsid w:val="00EF38A9"/>
    <w:rsid w:val="00EF5420"/>
    <w:rsid w:val="00F01C3B"/>
    <w:rsid w:val="00F07BE5"/>
    <w:rsid w:val="00F13B64"/>
    <w:rsid w:val="00F32427"/>
    <w:rsid w:val="00F36ADA"/>
    <w:rsid w:val="00F3755F"/>
    <w:rsid w:val="00F41655"/>
    <w:rsid w:val="00F43915"/>
    <w:rsid w:val="00F55A93"/>
    <w:rsid w:val="00F56C8B"/>
    <w:rsid w:val="00F56F17"/>
    <w:rsid w:val="00F57048"/>
    <w:rsid w:val="00F73501"/>
    <w:rsid w:val="00F84DE0"/>
    <w:rsid w:val="00F90832"/>
    <w:rsid w:val="00F90EBE"/>
    <w:rsid w:val="00FA0987"/>
    <w:rsid w:val="00FA194B"/>
    <w:rsid w:val="00FAFBAC"/>
    <w:rsid w:val="00FB254E"/>
    <w:rsid w:val="00FB2F50"/>
    <w:rsid w:val="00FB73A8"/>
    <w:rsid w:val="00FB7AB4"/>
    <w:rsid w:val="00FC2329"/>
    <w:rsid w:val="00FC64D4"/>
    <w:rsid w:val="00FD3C61"/>
    <w:rsid w:val="00FD4372"/>
    <w:rsid w:val="00FE3AC9"/>
    <w:rsid w:val="00FE7B66"/>
    <w:rsid w:val="00FF085B"/>
    <w:rsid w:val="00FF170E"/>
    <w:rsid w:val="010C5212"/>
    <w:rsid w:val="0114B83D"/>
    <w:rsid w:val="011A1C36"/>
    <w:rsid w:val="0128B7D9"/>
    <w:rsid w:val="01327755"/>
    <w:rsid w:val="01429F26"/>
    <w:rsid w:val="01510005"/>
    <w:rsid w:val="01798851"/>
    <w:rsid w:val="0193B19D"/>
    <w:rsid w:val="019B0F9C"/>
    <w:rsid w:val="01AC168D"/>
    <w:rsid w:val="01B307F9"/>
    <w:rsid w:val="01CE0C92"/>
    <w:rsid w:val="01D979B7"/>
    <w:rsid w:val="01F6F068"/>
    <w:rsid w:val="01FD187C"/>
    <w:rsid w:val="02005324"/>
    <w:rsid w:val="020763E0"/>
    <w:rsid w:val="021338F0"/>
    <w:rsid w:val="022B1FDB"/>
    <w:rsid w:val="023435C4"/>
    <w:rsid w:val="023C73A4"/>
    <w:rsid w:val="02418B2D"/>
    <w:rsid w:val="025C65BD"/>
    <w:rsid w:val="026C5869"/>
    <w:rsid w:val="027DF8EB"/>
    <w:rsid w:val="027FE8CF"/>
    <w:rsid w:val="0281A3A4"/>
    <w:rsid w:val="028D30BD"/>
    <w:rsid w:val="0298A271"/>
    <w:rsid w:val="02A06FE1"/>
    <w:rsid w:val="02A36179"/>
    <w:rsid w:val="02BE5877"/>
    <w:rsid w:val="02C56BC7"/>
    <w:rsid w:val="02D0F62A"/>
    <w:rsid w:val="02FAF9F5"/>
    <w:rsid w:val="02FBA9DF"/>
    <w:rsid w:val="030829F1"/>
    <w:rsid w:val="0313F65B"/>
    <w:rsid w:val="0327F63D"/>
    <w:rsid w:val="0333CE8D"/>
    <w:rsid w:val="033771BD"/>
    <w:rsid w:val="033A97E5"/>
    <w:rsid w:val="03470EAA"/>
    <w:rsid w:val="0353BD1E"/>
    <w:rsid w:val="036C583F"/>
    <w:rsid w:val="038233A6"/>
    <w:rsid w:val="03A1D8FD"/>
    <w:rsid w:val="03BF7306"/>
    <w:rsid w:val="03C8276B"/>
    <w:rsid w:val="03E2F98B"/>
    <w:rsid w:val="03E3C981"/>
    <w:rsid w:val="03F66D59"/>
    <w:rsid w:val="03F9461C"/>
    <w:rsid w:val="042971CA"/>
    <w:rsid w:val="0437672F"/>
    <w:rsid w:val="04451BC7"/>
    <w:rsid w:val="0452C205"/>
    <w:rsid w:val="04685F90"/>
    <w:rsid w:val="046D08DD"/>
    <w:rsid w:val="047FFE9F"/>
    <w:rsid w:val="04AD09CB"/>
    <w:rsid w:val="04BF612F"/>
    <w:rsid w:val="04C7AEFC"/>
    <w:rsid w:val="04CFFC96"/>
    <w:rsid w:val="04E5B552"/>
    <w:rsid w:val="04ED1F08"/>
    <w:rsid w:val="04ED204B"/>
    <w:rsid w:val="053B97B1"/>
    <w:rsid w:val="053CFDA3"/>
    <w:rsid w:val="053D2652"/>
    <w:rsid w:val="054061EE"/>
    <w:rsid w:val="0554F850"/>
    <w:rsid w:val="0560897E"/>
    <w:rsid w:val="0568B6EA"/>
    <w:rsid w:val="058A7903"/>
    <w:rsid w:val="0590F011"/>
    <w:rsid w:val="059475B0"/>
    <w:rsid w:val="05A03C9B"/>
    <w:rsid w:val="05BCB9D9"/>
    <w:rsid w:val="05BD919E"/>
    <w:rsid w:val="05F8ABAF"/>
    <w:rsid w:val="06087F40"/>
    <w:rsid w:val="0612B629"/>
    <w:rsid w:val="0618B349"/>
    <w:rsid w:val="0642A62B"/>
    <w:rsid w:val="0655C1B7"/>
    <w:rsid w:val="06657404"/>
    <w:rsid w:val="066722C0"/>
    <w:rsid w:val="06842B91"/>
    <w:rsid w:val="06B12954"/>
    <w:rsid w:val="06CDBA6F"/>
    <w:rsid w:val="06D979BF"/>
    <w:rsid w:val="06E42081"/>
    <w:rsid w:val="07004C8F"/>
    <w:rsid w:val="072C53F8"/>
    <w:rsid w:val="07564996"/>
    <w:rsid w:val="075E0FD1"/>
    <w:rsid w:val="076098BA"/>
    <w:rsid w:val="0788907C"/>
    <w:rsid w:val="078AD355"/>
    <w:rsid w:val="0795D3BD"/>
    <w:rsid w:val="07B6CD91"/>
    <w:rsid w:val="07B9A857"/>
    <w:rsid w:val="07C27D90"/>
    <w:rsid w:val="07D2CC78"/>
    <w:rsid w:val="07FAFD07"/>
    <w:rsid w:val="07FD52A1"/>
    <w:rsid w:val="07FF4FBE"/>
    <w:rsid w:val="080322CC"/>
    <w:rsid w:val="081B5339"/>
    <w:rsid w:val="08240DD1"/>
    <w:rsid w:val="0827497C"/>
    <w:rsid w:val="082948D7"/>
    <w:rsid w:val="08300053"/>
    <w:rsid w:val="0834DF42"/>
    <w:rsid w:val="08431658"/>
    <w:rsid w:val="08B52004"/>
    <w:rsid w:val="08DA8890"/>
    <w:rsid w:val="09104D53"/>
    <w:rsid w:val="0914AD37"/>
    <w:rsid w:val="09279335"/>
    <w:rsid w:val="092F3756"/>
    <w:rsid w:val="0931AC5D"/>
    <w:rsid w:val="094F22AB"/>
    <w:rsid w:val="0952A81D"/>
    <w:rsid w:val="0962B2F3"/>
    <w:rsid w:val="096BD07A"/>
    <w:rsid w:val="098588F2"/>
    <w:rsid w:val="0989E7B4"/>
    <w:rsid w:val="0998F6A2"/>
    <w:rsid w:val="099BFF17"/>
    <w:rsid w:val="09A3A5DE"/>
    <w:rsid w:val="09A95835"/>
    <w:rsid w:val="09ACDCF0"/>
    <w:rsid w:val="09CFEEAB"/>
    <w:rsid w:val="09DBAA5E"/>
    <w:rsid w:val="09E39834"/>
    <w:rsid w:val="09E4E703"/>
    <w:rsid w:val="09F2B2AB"/>
    <w:rsid w:val="09F4B391"/>
    <w:rsid w:val="09F622FF"/>
    <w:rsid w:val="0A301C80"/>
    <w:rsid w:val="0A3D28E3"/>
    <w:rsid w:val="0A3E4438"/>
    <w:rsid w:val="0A439E34"/>
    <w:rsid w:val="0A4EBE76"/>
    <w:rsid w:val="0A67E6D3"/>
    <w:rsid w:val="0A785132"/>
    <w:rsid w:val="0A8E22D7"/>
    <w:rsid w:val="0A8E2876"/>
    <w:rsid w:val="0AA647F9"/>
    <w:rsid w:val="0AAB8385"/>
    <w:rsid w:val="0AB85907"/>
    <w:rsid w:val="0ACD747F"/>
    <w:rsid w:val="0AD414F3"/>
    <w:rsid w:val="0ADF6159"/>
    <w:rsid w:val="0AE07DFF"/>
    <w:rsid w:val="0B0B1C5B"/>
    <w:rsid w:val="0B0CB3AD"/>
    <w:rsid w:val="0B19CDDF"/>
    <w:rsid w:val="0B1D2ACC"/>
    <w:rsid w:val="0B29590C"/>
    <w:rsid w:val="0B3DF852"/>
    <w:rsid w:val="0B3F763F"/>
    <w:rsid w:val="0B570943"/>
    <w:rsid w:val="0B5AA31D"/>
    <w:rsid w:val="0B650E62"/>
    <w:rsid w:val="0B677A33"/>
    <w:rsid w:val="0B7E4B75"/>
    <w:rsid w:val="0B9392C7"/>
    <w:rsid w:val="0B9EC1A2"/>
    <w:rsid w:val="0BC74DA7"/>
    <w:rsid w:val="0BC875A4"/>
    <w:rsid w:val="0BC9EB35"/>
    <w:rsid w:val="0BCD697A"/>
    <w:rsid w:val="0BCFCB02"/>
    <w:rsid w:val="0BDB076A"/>
    <w:rsid w:val="0BDB3B65"/>
    <w:rsid w:val="0C0A1989"/>
    <w:rsid w:val="0C26CB15"/>
    <w:rsid w:val="0C2E4DF7"/>
    <w:rsid w:val="0C38A581"/>
    <w:rsid w:val="0C427AA6"/>
    <w:rsid w:val="0C42C670"/>
    <w:rsid w:val="0C4DE888"/>
    <w:rsid w:val="0C4FF105"/>
    <w:rsid w:val="0C510E58"/>
    <w:rsid w:val="0C63FEBD"/>
    <w:rsid w:val="0C6F15A4"/>
    <w:rsid w:val="0C8B6AB4"/>
    <w:rsid w:val="0C8E0B92"/>
    <w:rsid w:val="0C8F83FD"/>
    <w:rsid w:val="0C994D69"/>
    <w:rsid w:val="0C9CB014"/>
    <w:rsid w:val="0CD015E8"/>
    <w:rsid w:val="0CD2C0E1"/>
    <w:rsid w:val="0CD4758D"/>
    <w:rsid w:val="0CE0A2C5"/>
    <w:rsid w:val="0CF6F53B"/>
    <w:rsid w:val="0CF76019"/>
    <w:rsid w:val="0CFCA5E7"/>
    <w:rsid w:val="0D075DD5"/>
    <w:rsid w:val="0D0CCBD2"/>
    <w:rsid w:val="0D1D7DAC"/>
    <w:rsid w:val="0D1F1E0E"/>
    <w:rsid w:val="0D5BB026"/>
    <w:rsid w:val="0D5DBA97"/>
    <w:rsid w:val="0D6E63C6"/>
    <w:rsid w:val="0D6F8E13"/>
    <w:rsid w:val="0D8DC88D"/>
    <w:rsid w:val="0D94D0E0"/>
    <w:rsid w:val="0D961F72"/>
    <w:rsid w:val="0DA44449"/>
    <w:rsid w:val="0DC2311D"/>
    <w:rsid w:val="0DD3B6DC"/>
    <w:rsid w:val="0DD65867"/>
    <w:rsid w:val="0DE0C264"/>
    <w:rsid w:val="0DE6297C"/>
    <w:rsid w:val="0DEE6257"/>
    <w:rsid w:val="0DF91A1D"/>
    <w:rsid w:val="0DFA480D"/>
    <w:rsid w:val="0E228134"/>
    <w:rsid w:val="0E24512F"/>
    <w:rsid w:val="0E2989F0"/>
    <w:rsid w:val="0E2A0058"/>
    <w:rsid w:val="0E3515F3"/>
    <w:rsid w:val="0E49C971"/>
    <w:rsid w:val="0E607B1F"/>
    <w:rsid w:val="0E6C3FEF"/>
    <w:rsid w:val="0E7A9280"/>
    <w:rsid w:val="0E813853"/>
    <w:rsid w:val="0E9B540D"/>
    <w:rsid w:val="0E9D04FF"/>
    <w:rsid w:val="0EC3FB04"/>
    <w:rsid w:val="0ED21541"/>
    <w:rsid w:val="0EEF3266"/>
    <w:rsid w:val="0EF37B32"/>
    <w:rsid w:val="0F012EE8"/>
    <w:rsid w:val="0F0B5E74"/>
    <w:rsid w:val="0F1021A7"/>
    <w:rsid w:val="0F20661D"/>
    <w:rsid w:val="0F20C21B"/>
    <w:rsid w:val="0F3E9F8B"/>
    <w:rsid w:val="0F426ED4"/>
    <w:rsid w:val="0F49FE9B"/>
    <w:rsid w:val="0F4F2BE2"/>
    <w:rsid w:val="0F511BCA"/>
    <w:rsid w:val="0F5CDB8F"/>
    <w:rsid w:val="0F5E017E"/>
    <w:rsid w:val="0F5EE977"/>
    <w:rsid w:val="0F8AA0D4"/>
    <w:rsid w:val="0FA36979"/>
    <w:rsid w:val="0FA77B7B"/>
    <w:rsid w:val="0FBBB2A2"/>
    <w:rsid w:val="0FC1DF76"/>
    <w:rsid w:val="0FC48B9A"/>
    <w:rsid w:val="0FC5FC76"/>
    <w:rsid w:val="105B176F"/>
    <w:rsid w:val="1073FA71"/>
    <w:rsid w:val="10BB33E4"/>
    <w:rsid w:val="10BD95E3"/>
    <w:rsid w:val="10C2E9B3"/>
    <w:rsid w:val="10D18673"/>
    <w:rsid w:val="11135AE8"/>
    <w:rsid w:val="111E37EB"/>
    <w:rsid w:val="112ABB0E"/>
    <w:rsid w:val="1132C18A"/>
    <w:rsid w:val="1139A500"/>
    <w:rsid w:val="11440401"/>
    <w:rsid w:val="1147A69F"/>
    <w:rsid w:val="115DAFD7"/>
    <w:rsid w:val="117CA679"/>
    <w:rsid w:val="117EED73"/>
    <w:rsid w:val="11A77984"/>
    <w:rsid w:val="11B01790"/>
    <w:rsid w:val="11B593CB"/>
    <w:rsid w:val="11DD411E"/>
    <w:rsid w:val="11EB18A9"/>
    <w:rsid w:val="1215F8EC"/>
    <w:rsid w:val="121854F7"/>
    <w:rsid w:val="121C952A"/>
    <w:rsid w:val="122EA576"/>
    <w:rsid w:val="123CA958"/>
    <w:rsid w:val="124BDB53"/>
    <w:rsid w:val="12629114"/>
    <w:rsid w:val="12687B7C"/>
    <w:rsid w:val="126A951C"/>
    <w:rsid w:val="127C79E3"/>
    <w:rsid w:val="1288BC8C"/>
    <w:rsid w:val="128BC9CA"/>
    <w:rsid w:val="128E7C47"/>
    <w:rsid w:val="12AF6BB2"/>
    <w:rsid w:val="12C89158"/>
    <w:rsid w:val="12D24ED1"/>
    <w:rsid w:val="12D96586"/>
    <w:rsid w:val="12DB8D0F"/>
    <w:rsid w:val="12DF1C3D"/>
    <w:rsid w:val="12E80F7F"/>
    <w:rsid w:val="12ED2504"/>
    <w:rsid w:val="130587F9"/>
    <w:rsid w:val="1306FF39"/>
    <w:rsid w:val="1318F366"/>
    <w:rsid w:val="132C3FC4"/>
    <w:rsid w:val="133E5E4B"/>
    <w:rsid w:val="136161CB"/>
    <w:rsid w:val="13892515"/>
    <w:rsid w:val="13AE81BB"/>
    <w:rsid w:val="13C2A389"/>
    <w:rsid w:val="13CF91E3"/>
    <w:rsid w:val="13D4931E"/>
    <w:rsid w:val="13DB1F39"/>
    <w:rsid w:val="13DE0819"/>
    <w:rsid w:val="13EEB397"/>
    <w:rsid w:val="1401A058"/>
    <w:rsid w:val="1413190D"/>
    <w:rsid w:val="145A05EE"/>
    <w:rsid w:val="1479651E"/>
    <w:rsid w:val="14809AF2"/>
    <w:rsid w:val="1483DFE0"/>
    <w:rsid w:val="1490C838"/>
    <w:rsid w:val="14A2CF9A"/>
    <w:rsid w:val="14A68172"/>
    <w:rsid w:val="14D8B33D"/>
    <w:rsid w:val="14F0E935"/>
    <w:rsid w:val="14F3A68D"/>
    <w:rsid w:val="1513FF0B"/>
    <w:rsid w:val="1518A4B2"/>
    <w:rsid w:val="1524C2D7"/>
    <w:rsid w:val="1529FF0C"/>
    <w:rsid w:val="153CCF11"/>
    <w:rsid w:val="1584BDA9"/>
    <w:rsid w:val="15875386"/>
    <w:rsid w:val="15A0D5C5"/>
    <w:rsid w:val="15B97C15"/>
    <w:rsid w:val="15CCAB8A"/>
    <w:rsid w:val="15D88A85"/>
    <w:rsid w:val="160AA3E4"/>
    <w:rsid w:val="1615357F"/>
    <w:rsid w:val="161F8DE9"/>
    <w:rsid w:val="16224906"/>
    <w:rsid w:val="16267056"/>
    <w:rsid w:val="1636DC1A"/>
    <w:rsid w:val="1642FBCB"/>
    <w:rsid w:val="16459873"/>
    <w:rsid w:val="164A2C44"/>
    <w:rsid w:val="1650D0B9"/>
    <w:rsid w:val="168D3F8D"/>
    <w:rsid w:val="169049F7"/>
    <w:rsid w:val="16A2AAB9"/>
    <w:rsid w:val="16B393BD"/>
    <w:rsid w:val="16B94C39"/>
    <w:rsid w:val="16D6AD39"/>
    <w:rsid w:val="16DDF695"/>
    <w:rsid w:val="1704BFD8"/>
    <w:rsid w:val="172248DC"/>
    <w:rsid w:val="1731141B"/>
    <w:rsid w:val="17338165"/>
    <w:rsid w:val="173A989B"/>
    <w:rsid w:val="17463E8E"/>
    <w:rsid w:val="1747F65F"/>
    <w:rsid w:val="1756766A"/>
    <w:rsid w:val="175C7F22"/>
    <w:rsid w:val="177816CF"/>
    <w:rsid w:val="1786C5F4"/>
    <w:rsid w:val="17ADDFBE"/>
    <w:rsid w:val="17B20B18"/>
    <w:rsid w:val="17BB183C"/>
    <w:rsid w:val="17CCFB86"/>
    <w:rsid w:val="1804E1E2"/>
    <w:rsid w:val="18086108"/>
    <w:rsid w:val="183BC073"/>
    <w:rsid w:val="1878F040"/>
    <w:rsid w:val="1890B1C8"/>
    <w:rsid w:val="18BB6304"/>
    <w:rsid w:val="1904E3C4"/>
    <w:rsid w:val="191DAC31"/>
    <w:rsid w:val="192D1886"/>
    <w:rsid w:val="193BB000"/>
    <w:rsid w:val="193CA346"/>
    <w:rsid w:val="194DFAE6"/>
    <w:rsid w:val="196067DC"/>
    <w:rsid w:val="1960FADD"/>
    <w:rsid w:val="1968C1BC"/>
    <w:rsid w:val="19829654"/>
    <w:rsid w:val="19A8B450"/>
    <w:rsid w:val="19A8CE0F"/>
    <w:rsid w:val="19B4DA56"/>
    <w:rsid w:val="19B4E74C"/>
    <w:rsid w:val="19BDE81D"/>
    <w:rsid w:val="19C01C67"/>
    <w:rsid w:val="19CF432F"/>
    <w:rsid w:val="19D7ABF9"/>
    <w:rsid w:val="19EBAAF4"/>
    <w:rsid w:val="19ED2E0F"/>
    <w:rsid w:val="19EFAE18"/>
    <w:rsid w:val="1A22FAF1"/>
    <w:rsid w:val="1A27A70F"/>
    <w:rsid w:val="1A313860"/>
    <w:rsid w:val="1A752678"/>
    <w:rsid w:val="1A76D96F"/>
    <w:rsid w:val="1A96F0B9"/>
    <w:rsid w:val="1AA4CA39"/>
    <w:rsid w:val="1AB64ACC"/>
    <w:rsid w:val="1ACED8E3"/>
    <w:rsid w:val="1ADD6A68"/>
    <w:rsid w:val="1AE174E2"/>
    <w:rsid w:val="1AF4B6C7"/>
    <w:rsid w:val="1AF76BE7"/>
    <w:rsid w:val="1B210FBF"/>
    <w:rsid w:val="1B28ABB1"/>
    <w:rsid w:val="1B2D9C58"/>
    <w:rsid w:val="1B30F922"/>
    <w:rsid w:val="1B4C0625"/>
    <w:rsid w:val="1B8C870A"/>
    <w:rsid w:val="1BA63AEB"/>
    <w:rsid w:val="1BAC5509"/>
    <w:rsid w:val="1BB9DF9C"/>
    <w:rsid w:val="1BC147F0"/>
    <w:rsid w:val="1BCD08C1"/>
    <w:rsid w:val="1BCFB239"/>
    <w:rsid w:val="1BE2BBF1"/>
    <w:rsid w:val="1BEDAE4E"/>
    <w:rsid w:val="1BF08E77"/>
    <w:rsid w:val="1BF1F662"/>
    <w:rsid w:val="1BFDE68B"/>
    <w:rsid w:val="1C128915"/>
    <w:rsid w:val="1C12A9D0"/>
    <w:rsid w:val="1C14811E"/>
    <w:rsid w:val="1C18A7D8"/>
    <w:rsid w:val="1C19E37B"/>
    <w:rsid w:val="1C26F444"/>
    <w:rsid w:val="1C4EDD86"/>
    <w:rsid w:val="1C54EE87"/>
    <w:rsid w:val="1C565A53"/>
    <w:rsid w:val="1C6887CB"/>
    <w:rsid w:val="1C7D7F74"/>
    <w:rsid w:val="1C80AC46"/>
    <w:rsid w:val="1C8F27A7"/>
    <w:rsid w:val="1C92AAD5"/>
    <w:rsid w:val="1C95BBBC"/>
    <w:rsid w:val="1C9A15F7"/>
    <w:rsid w:val="1CAB53B5"/>
    <w:rsid w:val="1CD04780"/>
    <w:rsid w:val="1CD59ACF"/>
    <w:rsid w:val="1CE069AB"/>
    <w:rsid w:val="1D008DEB"/>
    <w:rsid w:val="1D00C317"/>
    <w:rsid w:val="1D2A2AF3"/>
    <w:rsid w:val="1D3FC319"/>
    <w:rsid w:val="1D4DFD80"/>
    <w:rsid w:val="1D64CA98"/>
    <w:rsid w:val="1D7E4155"/>
    <w:rsid w:val="1D942F9C"/>
    <w:rsid w:val="1DB056EE"/>
    <w:rsid w:val="1DF83738"/>
    <w:rsid w:val="1E0927BA"/>
    <w:rsid w:val="1E112938"/>
    <w:rsid w:val="1E18D416"/>
    <w:rsid w:val="1E1B62EB"/>
    <w:rsid w:val="1E318C1D"/>
    <w:rsid w:val="1E343A2A"/>
    <w:rsid w:val="1E442065"/>
    <w:rsid w:val="1E72BF99"/>
    <w:rsid w:val="1E771D98"/>
    <w:rsid w:val="1E7B4A44"/>
    <w:rsid w:val="1E83F307"/>
    <w:rsid w:val="1E89ABEB"/>
    <w:rsid w:val="1E89F7FA"/>
    <w:rsid w:val="1EADBC9E"/>
    <w:rsid w:val="1ECD46C8"/>
    <w:rsid w:val="1ED29F4D"/>
    <w:rsid w:val="1F205619"/>
    <w:rsid w:val="1F482F30"/>
    <w:rsid w:val="1F523547"/>
    <w:rsid w:val="1F6FFEC3"/>
    <w:rsid w:val="1F840DB5"/>
    <w:rsid w:val="1F84B30F"/>
    <w:rsid w:val="1FA078DA"/>
    <w:rsid w:val="1FD54022"/>
    <w:rsid w:val="1FEE711D"/>
    <w:rsid w:val="1FFFE9A6"/>
    <w:rsid w:val="2016E26E"/>
    <w:rsid w:val="202C1656"/>
    <w:rsid w:val="202D0E82"/>
    <w:rsid w:val="203C00DB"/>
    <w:rsid w:val="2047D141"/>
    <w:rsid w:val="20494E8E"/>
    <w:rsid w:val="20514B68"/>
    <w:rsid w:val="2056BCED"/>
    <w:rsid w:val="207D5772"/>
    <w:rsid w:val="208CF837"/>
    <w:rsid w:val="209BD048"/>
    <w:rsid w:val="20A9743B"/>
    <w:rsid w:val="20AA56CF"/>
    <w:rsid w:val="20B2CF15"/>
    <w:rsid w:val="20BB9D20"/>
    <w:rsid w:val="20BE467E"/>
    <w:rsid w:val="20D1E1B7"/>
    <w:rsid w:val="20DBA219"/>
    <w:rsid w:val="20F90692"/>
    <w:rsid w:val="20F987F3"/>
    <w:rsid w:val="20FC5085"/>
    <w:rsid w:val="210B5072"/>
    <w:rsid w:val="21188C3F"/>
    <w:rsid w:val="211E7891"/>
    <w:rsid w:val="21360A5D"/>
    <w:rsid w:val="21549E87"/>
    <w:rsid w:val="215F052B"/>
    <w:rsid w:val="2166C685"/>
    <w:rsid w:val="21711083"/>
    <w:rsid w:val="217E11E2"/>
    <w:rsid w:val="217E4499"/>
    <w:rsid w:val="217EC4D8"/>
    <w:rsid w:val="21988A03"/>
    <w:rsid w:val="21C1D9E1"/>
    <w:rsid w:val="21CAA1E2"/>
    <w:rsid w:val="21CB2E4C"/>
    <w:rsid w:val="21F83960"/>
    <w:rsid w:val="21FBD899"/>
    <w:rsid w:val="2204B50C"/>
    <w:rsid w:val="2219AD16"/>
    <w:rsid w:val="2224556A"/>
    <w:rsid w:val="22296DC1"/>
    <w:rsid w:val="222CC424"/>
    <w:rsid w:val="22376C28"/>
    <w:rsid w:val="223AEB28"/>
    <w:rsid w:val="224CB051"/>
    <w:rsid w:val="22596B2E"/>
    <w:rsid w:val="228E1938"/>
    <w:rsid w:val="22A219D8"/>
    <w:rsid w:val="22A91CC2"/>
    <w:rsid w:val="22B5E1B3"/>
    <w:rsid w:val="22BBAE77"/>
    <w:rsid w:val="22BF1D4A"/>
    <w:rsid w:val="22C3E34E"/>
    <w:rsid w:val="22F08F02"/>
    <w:rsid w:val="2300B9E6"/>
    <w:rsid w:val="2308848E"/>
    <w:rsid w:val="231EF958"/>
    <w:rsid w:val="2321A735"/>
    <w:rsid w:val="23426269"/>
    <w:rsid w:val="236B6919"/>
    <w:rsid w:val="2371D086"/>
    <w:rsid w:val="2380A181"/>
    <w:rsid w:val="2390D7FB"/>
    <w:rsid w:val="23BC41E6"/>
    <w:rsid w:val="23C51E02"/>
    <w:rsid w:val="23DD5283"/>
    <w:rsid w:val="23E1F791"/>
    <w:rsid w:val="23EDCC8A"/>
    <w:rsid w:val="23FE40E3"/>
    <w:rsid w:val="2406612D"/>
    <w:rsid w:val="242B55C6"/>
    <w:rsid w:val="2436C5ED"/>
    <w:rsid w:val="243A8384"/>
    <w:rsid w:val="244CC06F"/>
    <w:rsid w:val="2464681C"/>
    <w:rsid w:val="2470771B"/>
    <w:rsid w:val="248F92CA"/>
    <w:rsid w:val="249B88F4"/>
    <w:rsid w:val="24C94228"/>
    <w:rsid w:val="24CFBB1C"/>
    <w:rsid w:val="24DCB5E1"/>
    <w:rsid w:val="24E88E07"/>
    <w:rsid w:val="24EA9613"/>
    <w:rsid w:val="24F41EB5"/>
    <w:rsid w:val="24F43857"/>
    <w:rsid w:val="24F62490"/>
    <w:rsid w:val="24F64EFC"/>
    <w:rsid w:val="24FA2D99"/>
    <w:rsid w:val="24FF8779"/>
    <w:rsid w:val="250CA8FE"/>
    <w:rsid w:val="2511C7A4"/>
    <w:rsid w:val="251CDB26"/>
    <w:rsid w:val="252D8C80"/>
    <w:rsid w:val="2543DC52"/>
    <w:rsid w:val="254A3480"/>
    <w:rsid w:val="25649F95"/>
    <w:rsid w:val="2586DC6E"/>
    <w:rsid w:val="2586E343"/>
    <w:rsid w:val="258D5F93"/>
    <w:rsid w:val="25938DFA"/>
    <w:rsid w:val="25A76706"/>
    <w:rsid w:val="25D2964E"/>
    <w:rsid w:val="25D2A9A6"/>
    <w:rsid w:val="25F7D86B"/>
    <w:rsid w:val="260C0C45"/>
    <w:rsid w:val="26133CA3"/>
    <w:rsid w:val="26151019"/>
    <w:rsid w:val="261E4F9E"/>
    <w:rsid w:val="26298095"/>
    <w:rsid w:val="264B94D7"/>
    <w:rsid w:val="26584B79"/>
    <w:rsid w:val="26596117"/>
    <w:rsid w:val="26602C2B"/>
    <w:rsid w:val="2661F441"/>
    <w:rsid w:val="266212E2"/>
    <w:rsid w:val="2675E19E"/>
    <w:rsid w:val="267AA3BC"/>
    <w:rsid w:val="269797BE"/>
    <w:rsid w:val="269E9F6F"/>
    <w:rsid w:val="269F0D08"/>
    <w:rsid w:val="26A5FB88"/>
    <w:rsid w:val="26E0EA21"/>
    <w:rsid w:val="26E6D704"/>
    <w:rsid w:val="26E7184A"/>
    <w:rsid w:val="27006FF6"/>
    <w:rsid w:val="271D22ED"/>
    <w:rsid w:val="2733BA2B"/>
    <w:rsid w:val="2736571D"/>
    <w:rsid w:val="27555F2B"/>
    <w:rsid w:val="277D1526"/>
    <w:rsid w:val="277D77F6"/>
    <w:rsid w:val="278F1ACD"/>
    <w:rsid w:val="279691EF"/>
    <w:rsid w:val="27B639DD"/>
    <w:rsid w:val="27C332F6"/>
    <w:rsid w:val="27C56467"/>
    <w:rsid w:val="27CE5970"/>
    <w:rsid w:val="27CF1730"/>
    <w:rsid w:val="27D1E479"/>
    <w:rsid w:val="27D30228"/>
    <w:rsid w:val="27D9E15F"/>
    <w:rsid w:val="27E5393E"/>
    <w:rsid w:val="27E57A69"/>
    <w:rsid w:val="27EE065C"/>
    <w:rsid w:val="27F560B4"/>
    <w:rsid w:val="28033C09"/>
    <w:rsid w:val="2808959F"/>
    <w:rsid w:val="280AFB8B"/>
    <w:rsid w:val="281156B7"/>
    <w:rsid w:val="28277D1E"/>
    <w:rsid w:val="2837283B"/>
    <w:rsid w:val="283D3808"/>
    <w:rsid w:val="28777EAD"/>
    <w:rsid w:val="287B1E33"/>
    <w:rsid w:val="2884CC44"/>
    <w:rsid w:val="28AAB9A2"/>
    <w:rsid w:val="28B336FD"/>
    <w:rsid w:val="28CEA931"/>
    <w:rsid w:val="28F4DF41"/>
    <w:rsid w:val="28F687D7"/>
    <w:rsid w:val="28F6BA28"/>
    <w:rsid w:val="2901E787"/>
    <w:rsid w:val="29277E3C"/>
    <w:rsid w:val="2932D402"/>
    <w:rsid w:val="2933245B"/>
    <w:rsid w:val="29385BB0"/>
    <w:rsid w:val="294DCD5B"/>
    <w:rsid w:val="295BE4BF"/>
    <w:rsid w:val="295F2794"/>
    <w:rsid w:val="296134C8"/>
    <w:rsid w:val="297C2C4A"/>
    <w:rsid w:val="2986D30C"/>
    <w:rsid w:val="29A6CBEC"/>
    <w:rsid w:val="29BA05FF"/>
    <w:rsid w:val="29BC6D0C"/>
    <w:rsid w:val="29C4261A"/>
    <w:rsid w:val="29F18300"/>
    <w:rsid w:val="2A0E9605"/>
    <w:rsid w:val="2A1C6237"/>
    <w:rsid w:val="2A2317B2"/>
    <w:rsid w:val="2A795530"/>
    <w:rsid w:val="2A81F2DF"/>
    <w:rsid w:val="2A93176B"/>
    <w:rsid w:val="2AAD98A5"/>
    <w:rsid w:val="2AB7E4C6"/>
    <w:rsid w:val="2AC17807"/>
    <w:rsid w:val="2AD65482"/>
    <w:rsid w:val="2AEB3319"/>
    <w:rsid w:val="2AFAD3B8"/>
    <w:rsid w:val="2AFE88CD"/>
    <w:rsid w:val="2B0F6AFA"/>
    <w:rsid w:val="2B1E04CC"/>
    <w:rsid w:val="2B293D2C"/>
    <w:rsid w:val="2B2AF18E"/>
    <w:rsid w:val="2B3B1348"/>
    <w:rsid w:val="2B576C68"/>
    <w:rsid w:val="2B5F1DE0"/>
    <w:rsid w:val="2B650548"/>
    <w:rsid w:val="2B71BC8E"/>
    <w:rsid w:val="2B8497C5"/>
    <w:rsid w:val="2B923CDE"/>
    <w:rsid w:val="2B9862F1"/>
    <w:rsid w:val="2B9CBA08"/>
    <w:rsid w:val="2BA50215"/>
    <w:rsid w:val="2BBDA3BF"/>
    <w:rsid w:val="2BD63EE0"/>
    <w:rsid w:val="2BE02A48"/>
    <w:rsid w:val="2BFB195F"/>
    <w:rsid w:val="2BFFCD75"/>
    <w:rsid w:val="2C28AF75"/>
    <w:rsid w:val="2C30D175"/>
    <w:rsid w:val="2C3404B5"/>
    <w:rsid w:val="2C43C8B5"/>
    <w:rsid w:val="2C4D76BB"/>
    <w:rsid w:val="2C9FD9BD"/>
    <w:rsid w:val="2CA54B71"/>
    <w:rsid w:val="2CC21A77"/>
    <w:rsid w:val="2CC9170D"/>
    <w:rsid w:val="2CE9833D"/>
    <w:rsid w:val="2D11B03C"/>
    <w:rsid w:val="2D48B929"/>
    <w:rsid w:val="2D4EE813"/>
    <w:rsid w:val="2D583A5A"/>
    <w:rsid w:val="2D5BB533"/>
    <w:rsid w:val="2D6F57C4"/>
    <w:rsid w:val="2D957AC5"/>
    <w:rsid w:val="2DB75709"/>
    <w:rsid w:val="2DC76783"/>
    <w:rsid w:val="2DCE683E"/>
    <w:rsid w:val="2DE79343"/>
    <w:rsid w:val="2DFC3126"/>
    <w:rsid w:val="2E03734D"/>
    <w:rsid w:val="2E169E77"/>
    <w:rsid w:val="2E4B5A13"/>
    <w:rsid w:val="2E56ECFE"/>
    <w:rsid w:val="2E7179C2"/>
    <w:rsid w:val="2E72DFFE"/>
    <w:rsid w:val="2E7AAA37"/>
    <w:rsid w:val="2E8849C2"/>
    <w:rsid w:val="2E8CD157"/>
    <w:rsid w:val="2E9AB43D"/>
    <w:rsid w:val="2EA1D5A0"/>
    <w:rsid w:val="2EAEDE30"/>
    <w:rsid w:val="2EB860EE"/>
    <w:rsid w:val="2EBA6DDD"/>
    <w:rsid w:val="2EC7DFB7"/>
    <w:rsid w:val="2ECC597B"/>
    <w:rsid w:val="2ECE90DC"/>
    <w:rsid w:val="2F003357"/>
    <w:rsid w:val="2F09B11E"/>
    <w:rsid w:val="2F128D44"/>
    <w:rsid w:val="2F174721"/>
    <w:rsid w:val="2F192645"/>
    <w:rsid w:val="2F19B186"/>
    <w:rsid w:val="2F1FAA40"/>
    <w:rsid w:val="2F491F9A"/>
    <w:rsid w:val="2F51E18C"/>
    <w:rsid w:val="2F5E3E51"/>
    <w:rsid w:val="2F5E3FB6"/>
    <w:rsid w:val="2F72E916"/>
    <w:rsid w:val="2F80B45E"/>
    <w:rsid w:val="2F8DD7E6"/>
    <w:rsid w:val="2F8FD964"/>
    <w:rsid w:val="2F9DDE5E"/>
    <w:rsid w:val="2FB69CA4"/>
    <w:rsid w:val="2FC9EDEE"/>
    <w:rsid w:val="2FCBE73C"/>
    <w:rsid w:val="2FCD05F8"/>
    <w:rsid w:val="2FD0EF16"/>
    <w:rsid w:val="2FDA2915"/>
    <w:rsid w:val="2FDA3FA5"/>
    <w:rsid w:val="2FDBB698"/>
    <w:rsid w:val="2FDF3CEE"/>
    <w:rsid w:val="2FE030CA"/>
    <w:rsid w:val="2FE14E0E"/>
    <w:rsid w:val="300ACDAC"/>
    <w:rsid w:val="3016038E"/>
    <w:rsid w:val="30236D73"/>
    <w:rsid w:val="3023B111"/>
    <w:rsid w:val="30242DBA"/>
    <w:rsid w:val="3042A7BE"/>
    <w:rsid w:val="3055FC11"/>
    <w:rsid w:val="307EE2D3"/>
    <w:rsid w:val="30886B27"/>
    <w:rsid w:val="30A1F79B"/>
    <w:rsid w:val="30A76E2F"/>
    <w:rsid w:val="30C06444"/>
    <w:rsid w:val="30ECDB34"/>
    <w:rsid w:val="30FDAE7D"/>
    <w:rsid w:val="31153892"/>
    <w:rsid w:val="313DEF66"/>
    <w:rsid w:val="3163E790"/>
    <w:rsid w:val="316B7FA1"/>
    <w:rsid w:val="3187A6F3"/>
    <w:rsid w:val="318E8DC0"/>
    <w:rsid w:val="31D525B4"/>
    <w:rsid w:val="31EDF74F"/>
    <w:rsid w:val="31F49E3A"/>
    <w:rsid w:val="320ED826"/>
    <w:rsid w:val="3217F69D"/>
    <w:rsid w:val="323CC24C"/>
    <w:rsid w:val="324B85B3"/>
    <w:rsid w:val="3266CAA2"/>
    <w:rsid w:val="32721102"/>
    <w:rsid w:val="327B0122"/>
    <w:rsid w:val="32C10349"/>
    <w:rsid w:val="32C6FB6B"/>
    <w:rsid w:val="32CD778E"/>
    <w:rsid w:val="32E99EA8"/>
    <w:rsid w:val="32EFD0CE"/>
    <w:rsid w:val="32FC400A"/>
    <w:rsid w:val="3325EE73"/>
    <w:rsid w:val="33307E76"/>
    <w:rsid w:val="3336226E"/>
    <w:rsid w:val="33382C6A"/>
    <w:rsid w:val="334E0778"/>
    <w:rsid w:val="338BA0DC"/>
    <w:rsid w:val="33AA35BD"/>
    <w:rsid w:val="33AA6E33"/>
    <w:rsid w:val="33AB09F1"/>
    <w:rsid w:val="33DF5451"/>
    <w:rsid w:val="33E9484C"/>
    <w:rsid w:val="33FE3408"/>
    <w:rsid w:val="34085A13"/>
    <w:rsid w:val="341006BD"/>
    <w:rsid w:val="3424B9BF"/>
    <w:rsid w:val="342A9807"/>
    <w:rsid w:val="343ED8CF"/>
    <w:rsid w:val="347CA915"/>
    <w:rsid w:val="349950EC"/>
    <w:rsid w:val="349EA3B3"/>
    <w:rsid w:val="34A5ACB2"/>
    <w:rsid w:val="34D476EA"/>
    <w:rsid w:val="34DDD034"/>
    <w:rsid w:val="34EA80F7"/>
    <w:rsid w:val="34EA9638"/>
    <w:rsid w:val="34F6DE96"/>
    <w:rsid w:val="350905F8"/>
    <w:rsid w:val="350B3C88"/>
    <w:rsid w:val="350BE78E"/>
    <w:rsid w:val="352E3D6D"/>
    <w:rsid w:val="353B0F72"/>
    <w:rsid w:val="3545BDFB"/>
    <w:rsid w:val="3589D39C"/>
    <w:rsid w:val="358A8EE2"/>
    <w:rsid w:val="359F5ECE"/>
    <w:rsid w:val="35A67104"/>
    <w:rsid w:val="35AE8DA4"/>
    <w:rsid w:val="35BCA3E7"/>
    <w:rsid w:val="35E04877"/>
    <w:rsid w:val="35E69C9E"/>
    <w:rsid w:val="35F55F65"/>
    <w:rsid w:val="35FDECBB"/>
    <w:rsid w:val="36036D8A"/>
    <w:rsid w:val="360E3B8E"/>
    <w:rsid w:val="361213C5"/>
    <w:rsid w:val="361480F9"/>
    <w:rsid w:val="361A71EB"/>
    <w:rsid w:val="361B09C7"/>
    <w:rsid w:val="3626E019"/>
    <w:rsid w:val="362F8A60"/>
    <w:rsid w:val="36456BE0"/>
    <w:rsid w:val="36496A99"/>
    <w:rsid w:val="364E81A7"/>
    <w:rsid w:val="36566BF8"/>
    <w:rsid w:val="367129A4"/>
    <w:rsid w:val="369E530A"/>
    <w:rsid w:val="36A38862"/>
    <w:rsid w:val="36A3BFAC"/>
    <w:rsid w:val="36B9C93F"/>
    <w:rsid w:val="36CCA1E8"/>
    <w:rsid w:val="36DB0FB5"/>
    <w:rsid w:val="36DCD5C8"/>
    <w:rsid w:val="36DF6CAF"/>
    <w:rsid w:val="36E7D9AA"/>
    <w:rsid w:val="36F7D875"/>
    <w:rsid w:val="36FCDA14"/>
    <w:rsid w:val="371BE5D3"/>
    <w:rsid w:val="37247ACE"/>
    <w:rsid w:val="37265F43"/>
    <w:rsid w:val="3726A48D"/>
    <w:rsid w:val="373549E8"/>
    <w:rsid w:val="374EA86D"/>
    <w:rsid w:val="377D4EF9"/>
    <w:rsid w:val="37807CB3"/>
    <w:rsid w:val="37923062"/>
    <w:rsid w:val="37A17214"/>
    <w:rsid w:val="37A98E8B"/>
    <w:rsid w:val="37B6FD04"/>
    <w:rsid w:val="37BD7117"/>
    <w:rsid w:val="37CE363C"/>
    <w:rsid w:val="37DD4D74"/>
    <w:rsid w:val="380C9262"/>
    <w:rsid w:val="3824788B"/>
    <w:rsid w:val="382DCC85"/>
    <w:rsid w:val="382F27E3"/>
    <w:rsid w:val="383A9A7D"/>
    <w:rsid w:val="383AB4E6"/>
    <w:rsid w:val="38438850"/>
    <w:rsid w:val="38548DB3"/>
    <w:rsid w:val="385E57D7"/>
    <w:rsid w:val="385E85A3"/>
    <w:rsid w:val="3882EB83"/>
    <w:rsid w:val="38871EA0"/>
    <w:rsid w:val="389739EB"/>
    <w:rsid w:val="38DA0325"/>
    <w:rsid w:val="38E289F9"/>
    <w:rsid w:val="38E8DEFE"/>
    <w:rsid w:val="38EDBB17"/>
    <w:rsid w:val="3918943B"/>
    <w:rsid w:val="3942ABE0"/>
    <w:rsid w:val="3944568D"/>
    <w:rsid w:val="394E3C51"/>
    <w:rsid w:val="39588992"/>
    <w:rsid w:val="3967EDD6"/>
    <w:rsid w:val="3976C481"/>
    <w:rsid w:val="39855DAD"/>
    <w:rsid w:val="39BCEFB6"/>
    <w:rsid w:val="39BD6D8E"/>
    <w:rsid w:val="39BFCF99"/>
    <w:rsid w:val="39C048EC"/>
    <w:rsid w:val="39C82D8E"/>
    <w:rsid w:val="39D97149"/>
    <w:rsid w:val="39F89E74"/>
    <w:rsid w:val="39FA936D"/>
    <w:rsid w:val="39FE6110"/>
    <w:rsid w:val="3A04A170"/>
    <w:rsid w:val="3A43F1BC"/>
    <w:rsid w:val="3A4FDEB0"/>
    <w:rsid w:val="3A51F328"/>
    <w:rsid w:val="3A688472"/>
    <w:rsid w:val="3A7B6231"/>
    <w:rsid w:val="3A93B5AD"/>
    <w:rsid w:val="3AC7629D"/>
    <w:rsid w:val="3ACA9DD9"/>
    <w:rsid w:val="3AD55632"/>
    <w:rsid w:val="3AEF3658"/>
    <w:rsid w:val="3AF2C99E"/>
    <w:rsid w:val="3B0E6403"/>
    <w:rsid w:val="3B17A625"/>
    <w:rsid w:val="3B17D7FB"/>
    <w:rsid w:val="3B1F7225"/>
    <w:rsid w:val="3B3D70E9"/>
    <w:rsid w:val="3B524775"/>
    <w:rsid w:val="3B60A3BB"/>
    <w:rsid w:val="3B81CB5E"/>
    <w:rsid w:val="3B8D3A62"/>
    <w:rsid w:val="3B912899"/>
    <w:rsid w:val="3B93F12B"/>
    <w:rsid w:val="3B96108C"/>
    <w:rsid w:val="3BB390A9"/>
    <w:rsid w:val="3BC09641"/>
    <w:rsid w:val="3BC2DF48"/>
    <w:rsid w:val="3BD7C3A7"/>
    <w:rsid w:val="3BEBFDD7"/>
    <w:rsid w:val="3C331EF5"/>
    <w:rsid w:val="3C423B8A"/>
    <w:rsid w:val="3C4E4C86"/>
    <w:rsid w:val="3C552720"/>
    <w:rsid w:val="3C58ACC0"/>
    <w:rsid w:val="3C71C788"/>
    <w:rsid w:val="3C784B21"/>
    <w:rsid w:val="3C87E2E3"/>
    <w:rsid w:val="3C94A17D"/>
    <w:rsid w:val="3C9F83C0"/>
    <w:rsid w:val="3CA2AC8D"/>
    <w:rsid w:val="3CAC99B5"/>
    <w:rsid w:val="3CBF5F20"/>
    <w:rsid w:val="3CDB2C63"/>
    <w:rsid w:val="3CE0259D"/>
    <w:rsid w:val="3CFEC4EA"/>
    <w:rsid w:val="3D1C9055"/>
    <w:rsid w:val="3D1D9BBF"/>
    <w:rsid w:val="3D34AFD5"/>
    <w:rsid w:val="3D3B8AE1"/>
    <w:rsid w:val="3D3FD4FA"/>
    <w:rsid w:val="3D5D8D2E"/>
    <w:rsid w:val="3D676E20"/>
    <w:rsid w:val="3D7EB0BB"/>
    <w:rsid w:val="3D816A66"/>
    <w:rsid w:val="3D821D0F"/>
    <w:rsid w:val="3D95A0C7"/>
    <w:rsid w:val="3DA1F53B"/>
    <w:rsid w:val="3DC79884"/>
    <w:rsid w:val="3DCE8518"/>
    <w:rsid w:val="3DD17C28"/>
    <w:rsid w:val="3DEA1CE7"/>
    <w:rsid w:val="3DEAD019"/>
    <w:rsid w:val="3E023E9B"/>
    <w:rsid w:val="3E09712C"/>
    <w:rsid w:val="3E19CF6F"/>
    <w:rsid w:val="3E246B69"/>
    <w:rsid w:val="3E2BEC7B"/>
    <w:rsid w:val="3E30D0E9"/>
    <w:rsid w:val="3E3BAE30"/>
    <w:rsid w:val="3E41CDE8"/>
    <w:rsid w:val="3E4C1925"/>
    <w:rsid w:val="3E680D7A"/>
    <w:rsid w:val="3E6ADD19"/>
    <w:rsid w:val="3E7EB0B5"/>
    <w:rsid w:val="3EC74E4E"/>
    <w:rsid w:val="3ECB91ED"/>
    <w:rsid w:val="3ED08036"/>
    <w:rsid w:val="3EF733BB"/>
    <w:rsid w:val="3F012857"/>
    <w:rsid w:val="3F05271A"/>
    <w:rsid w:val="3F27298E"/>
    <w:rsid w:val="3F3A8E91"/>
    <w:rsid w:val="3F3DD0F5"/>
    <w:rsid w:val="3F40DDF7"/>
    <w:rsid w:val="3F4A0F76"/>
    <w:rsid w:val="3F555A15"/>
    <w:rsid w:val="3F633BED"/>
    <w:rsid w:val="3F6BFE53"/>
    <w:rsid w:val="3F6E55B6"/>
    <w:rsid w:val="3F714944"/>
    <w:rsid w:val="3F77A1C9"/>
    <w:rsid w:val="3F8E3011"/>
    <w:rsid w:val="3FB0252F"/>
    <w:rsid w:val="3FBC7F57"/>
    <w:rsid w:val="3FC41EF9"/>
    <w:rsid w:val="3FC64691"/>
    <w:rsid w:val="3FE249BB"/>
    <w:rsid w:val="3FE7424C"/>
    <w:rsid w:val="400865E0"/>
    <w:rsid w:val="400F7B73"/>
    <w:rsid w:val="401E83E9"/>
    <w:rsid w:val="405D44A9"/>
    <w:rsid w:val="405F34D8"/>
    <w:rsid w:val="406CE54A"/>
    <w:rsid w:val="40701516"/>
    <w:rsid w:val="40A82DD6"/>
    <w:rsid w:val="40BCD733"/>
    <w:rsid w:val="40C7239A"/>
    <w:rsid w:val="40CA33C2"/>
    <w:rsid w:val="40D52DE0"/>
    <w:rsid w:val="40D8A78A"/>
    <w:rsid w:val="40DF6C33"/>
    <w:rsid w:val="40FCDD99"/>
    <w:rsid w:val="410A0AC7"/>
    <w:rsid w:val="4122B5C0"/>
    <w:rsid w:val="4139DF5D"/>
    <w:rsid w:val="414BF590"/>
    <w:rsid w:val="414ECADB"/>
    <w:rsid w:val="414FFE43"/>
    <w:rsid w:val="415EEF95"/>
    <w:rsid w:val="4163D6B7"/>
    <w:rsid w:val="4173B3E7"/>
    <w:rsid w:val="417650A1"/>
    <w:rsid w:val="41E598A2"/>
    <w:rsid w:val="41F10CE2"/>
    <w:rsid w:val="41FC4DFE"/>
    <w:rsid w:val="420BEDF3"/>
    <w:rsid w:val="4219D356"/>
    <w:rsid w:val="4227E11E"/>
    <w:rsid w:val="423BFEE1"/>
    <w:rsid w:val="424553AF"/>
    <w:rsid w:val="4272621A"/>
    <w:rsid w:val="428CE192"/>
    <w:rsid w:val="428FF233"/>
    <w:rsid w:val="42902BED"/>
    <w:rsid w:val="429AF71F"/>
    <w:rsid w:val="42A465AD"/>
    <w:rsid w:val="42AE14C3"/>
    <w:rsid w:val="42CAC43C"/>
    <w:rsid w:val="42CEC8E1"/>
    <w:rsid w:val="42E50A81"/>
    <w:rsid w:val="42ECDC83"/>
    <w:rsid w:val="42EFB377"/>
    <w:rsid w:val="430CF3F7"/>
    <w:rsid w:val="43128102"/>
    <w:rsid w:val="43436F17"/>
    <w:rsid w:val="434CD80A"/>
    <w:rsid w:val="435CDD92"/>
    <w:rsid w:val="437E4447"/>
    <w:rsid w:val="4383C79A"/>
    <w:rsid w:val="43A96377"/>
    <w:rsid w:val="43AE612B"/>
    <w:rsid w:val="43AE8511"/>
    <w:rsid w:val="43CCDCDD"/>
    <w:rsid w:val="43E800CA"/>
    <w:rsid w:val="43E885CC"/>
    <w:rsid w:val="4400C1A2"/>
    <w:rsid w:val="440D38DB"/>
    <w:rsid w:val="44206BCA"/>
    <w:rsid w:val="442E2EE8"/>
    <w:rsid w:val="4436AD10"/>
    <w:rsid w:val="44829C0E"/>
    <w:rsid w:val="448CED02"/>
    <w:rsid w:val="44B003E2"/>
    <w:rsid w:val="44C404F8"/>
    <w:rsid w:val="44C93824"/>
    <w:rsid w:val="44E0B7BB"/>
    <w:rsid w:val="44E867AD"/>
    <w:rsid w:val="44F2A9DA"/>
    <w:rsid w:val="44F39690"/>
    <w:rsid w:val="450329AB"/>
    <w:rsid w:val="4520E9FD"/>
    <w:rsid w:val="4530580A"/>
    <w:rsid w:val="453D3DBE"/>
    <w:rsid w:val="4541DF31"/>
    <w:rsid w:val="4559FFCD"/>
    <w:rsid w:val="4566A3CA"/>
    <w:rsid w:val="456903D1"/>
    <w:rsid w:val="4574FA04"/>
    <w:rsid w:val="45806046"/>
    <w:rsid w:val="45A9093C"/>
    <w:rsid w:val="45B8E257"/>
    <w:rsid w:val="45BC9DFE"/>
    <w:rsid w:val="45C4ADFD"/>
    <w:rsid w:val="45D27D71"/>
    <w:rsid w:val="45D29D41"/>
    <w:rsid w:val="45D67021"/>
    <w:rsid w:val="45DC2927"/>
    <w:rsid w:val="45E80143"/>
    <w:rsid w:val="45FFA150"/>
    <w:rsid w:val="460B0DC8"/>
    <w:rsid w:val="4615DCAF"/>
    <w:rsid w:val="4625082A"/>
    <w:rsid w:val="46275439"/>
    <w:rsid w:val="4649191E"/>
    <w:rsid w:val="46591E3C"/>
    <w:rsid w:val="465F9845"/>
    <w:rsid w:val="46740BC4"/>
    <w:rsid w:val="4677B7A3"/>
    <w:rsid w:val="468A37E7"/>
    <w:rsid w:val="469E52A1"/>
    <w:rsid w:val="46ACA0E2"/>
    <w:rsid w:val="46B1E170"/>
    <w:rsid w:val="46CFBFCF"/>
    <w:rsid w:val="46D11AED"/>
    <w:rsid w:val="46D7C2EA"/>
    <w:rsid w:val="46E550C8"/>
    <w:rsid w:val="473A28F9"/>
    <w:rsid w:val="473C3B8C"/>
    <w:rsid w:val="4744332A"/>
    <w:rsid w:val="47443A0B"/>
    <w:rsid w:val="4744D99D"/>
    <w:rsid w:val="47624736"/>
    <w:rsid w:val="47628FA0"/>
    <w:rsid w:val="4778CC80"/>
    <w:rsid w:val="478DF403"/>
    <w:rsid w:val="47F80F5D"/>
    <w:rsid w:val="47F90570"/>
    <w:rsid w:val="4808D521"/>
    <w:rsid w:val="48163B03"/>
    <w:rsid w:val="481F9E29"/>
    <w:rsid w:val="4825CC90"/>
    <w:rsid w:val="483F30A5"/>
    <w:rsid w:val="48563293"/>
    <w:rsid w:val="485D6A13"/>
    <w:rsid w:val="48624A3E"/>
    <w:rsid w:val="48660375"/>
    <w:rsid w:val="48B9AADB"/>
    <w:rsid w:val="48C6DB2E"/>
    <w:rsid w:val="48CEA4DE"/>
    <w:rsid w:val="48D943FE"/>
    <w:rsid w:val="48DA0B78"/>
    <w:rsid w:val="48E73431"/>
    <w:rsid w:val="48FA32F6"/>
    <w:rsid w:val="48FD0591"/>
    <w:rsid w:val="49018D83"/>
    <w:rsid w:val="4908C84F"/>
    <w:rsid w:val="490BB96D"/>
    <w:rsid w:val="490CB467"/>
    <w:rsid w:val="490E8E83"/>
    <w:rsid w:val="49196498"/>
    <w:rsid w:val="491D985E"/>
    <w:rsid w:val="492CCF8E"/>
    <w:rsid w:val="492E5F48"/>
    <w:rsid w:val="494581B5"/>
    <w:rsid w:val="495DCFBC"/>
    <w:rsid w:val="4962A693"/>
    <w:rsid w:val="49764A94"/>
    <w:rsid w:val="4984B9CB"/>
    <w:rsid w:val="4996665C"/>
    <w:rsid w:val="49D5A511"/>
    <w:rsid w:val="49DA2A0A"/>
    <w:rsid w:val="49DAEE48"/>
    <w:rsid w:val="49E9120A"/>
    <w:rsid w:val="4A038D06"/>
    <w:rsid w:val="4A0EFBC0"/>
    <w:rsid w:val="4A255477"/>
    <w:rsid w:val="4A27860E"/>
    <w:rsid w:val="4A4AA997"/>
    <w:rsid w:val="4A4CBD24"/>
    <w:rsid w:val="4A4E3A71"/>
    <w:rsid w:val="4A6648F7"/>
    <w:rsid w:val="4A6EA399"/>
    <w:rsid w:val="4A7153CA"/>
    <w:rsid w:val="4A73FBE5"/>
    <w:rsid w:val="4A8067CA"/>
    <w:rsid w:val="4A8FF022"/>
    <w:rsid w:val="4A92AF39"/>
    <w:rsid w:val="4A982C4E"/>
    <w:rsid w:val="4A9B3AFC"/>
    <w:rsid w:val="4AAF7792"/>
    <w:rsid w:val="4AB3AE12"/>
    <w:rsid w:val="4AB6EAA5"/>
    <w:rsid w:val="4ABE7026"/>
    <w:rsid w:val="4AC5F8B0"/>
    <w:rsid w:val="4ACE912B"/>
    <w:rsid w:val="4ADEA03F"/>
    <w:rsid w:val="4AED6642"/>
    <w:rsid w:val="4AF2C0E2"/>
    <w:rsid w:val="4B085137"/>
    <w:rsid w:val="4B0A2530"/>
    <w:rsid w:val="4B0E5C42"/>
    <w:rsid w:val="4B25DE36"/>
    <w:rsid w:val="4B3946E1"/>
    <w:rsid w:val="4B3CC12B"/>
    <w:rsid w:val="4B43CD07"/>
    <w:rsid w:val="4B4444F5"/>
    <w:rsid w:val="4B51823E"/>
    <w:rsid w:val="4B54851D"/>
    <w:rsid w:val="4B8E25AE"/>
    <w:rsid w:val="4BA06973"/>
    <w:rsid w:val="4BAC490A"/>
    <w:rsid w:val="4BACBE34"/>
    <w:rsid w:val="4BBE9709"/>
    <w:rsid w:val="4BC3B7F5"/>
    <w:rsid w:val="4BC790E3"/>
    <w:rsid w:val="4BDB7455"/>
    <w:rsid w:val="4BEBCE45"/>
    <w:rsid w:val="4BF205E3"/>
    <w:rsid w:val="4C102E7F"/>
    <w:rsid w:val="4C2B7D60"/>
    <w:rsid w:val="4C2F082F"/>
    <w:rsid w:val="4C3C1EB0"/>
    <w:rsid w:val="4C3FEF25"/>
    <w:rsid w:val="4C4051E9"/>
    <w:rsid w:val="4C58DF67"/>
    <w:rsid w:val="4C5AC715"/>
    <w:rsid w:val="4C77CCDB"/>
    <w:rsid w:val="4C7D6D60"/>
    <w:rsid w:val="4C915025"/>
    <w:rsid w:val="4C9F2D3E"/>
    <w:rsid w:val="4CA3943B"/>
    <w:rsid w:val="4CADAD2A"/>
    <w:rsid w:val="4CDF9D13"/>
    <w:rsid w:val="4CFB349F"/>
    <w:rsid w:val="4D00CB32"/>
    <w:rsid w:val="4D044493"/>
    <w:rsid w:val="4D1581AB"/>
    <w:rsid w:val="4D236512"/>
    <w:rsid w:val="4D2E4740"/>
    <w:rsid w:val="4D38E3A0"/>
    <w:rsid w:val="4D5AC947"/>
    <w:rsid w:val="4D757341"/>
    <w:rsid w:val="4D8D1BFE"/>
    <w:rsid w:val="4D9361C7"/>
    <w:rsid w:val="4D96CED6"/>
    <w:rsid w:val="4DB870FF"/>
    <w:rsid w:val="4DC250F8"/>
    <w:rsid w:val="4DCBEAC3"/>
    <w:rsid w:val="4DEDE83A"/>
    <w:rsid w:val="4E0D77D0"/>
    <w:rsid w:val="4E4C4254"/>
    <w:rsid w:val="4E4DA710"/>
    <w:rsid w:val="4E539670"/>
    <w:rsid w:val="4E582C80"/>
    <w:rsid w:val="4E6AA048"/>
    <w:rsid w:val="4EB57B78"/>
    <w:rsid w:val="4EC385CB"/>
    <w:rsid w:val="4EE8E35B"/>
    <w:rsid w:val="4EEAC5AE"/>
    <w:rsid w:val="4F457884"/>
    <w:rsid w:val="4F52338B"/>
    <w:rsid w:val="4F61F2F8"/>
    <w:rsid w:val="4F67BB24"/>
    <w:rsid w:val="4F7302D3"/>
    <w:rsid w:val="4F9B2D7E"/>
    <w:rsid w:val="4F9BE57C"/>
    <w:rsid w:val="4FA57EEC"/>
    <w:rsid w:val="4FC1CB88"/>
    <w:rsid w:val="4FD369FB"/>
    <w:rsid w:val="4FDE52B6"/>
    <w:rsid w:val="4FE25A52"/>
    <w:rsid w:val="4FE4F585"/>
    <w:rsid w:val="5006E34F"/>
    <w:rsid w:val="5029EE33"/>
    <w:rsid w:val="503B0C58"/>
    <w:rsid w:val="505495AA"/>
    <w:rsid w:val="50593218"/>
    <w:rsid w:val="505D3B27"/>
    <w:rsid w:val="506C8BA2"/>
    <w:rsid w:val="506CAB85"/>
    <w:rsid w:val="507811AC"/>
    <w:rsid w:val="508E63CF"/>
    <w:rsid w:val="5098AB40"/>
    <w:rsid w:val="50BD7ECE"/>
    <w:rsid w:val="50C7391E"/>
    <w:rsid w:val="50E80F26"/>
    <w:rsid w:val="510CE481"/>
    <w:rsid w:val="510F998B"/>
    <w:rsid w:val="5124E5EA"/>
    <w:rsid w:val="515169E5"/>
    <w:rsid w:val="51665A06"/>
    <w:rsid w:val="5174766E"/>
    <w:rsid w:val="51907DF9"/>
    <w:rsid w:val="5194D1CF"/>
    <w:rsid w:val="51959F70"/>
    <w:rsid w:val="51AC4501"/>
    <w:rsid w:val="51B53A34"/>
    <w:rsid w:val="51B65B23"/>
    <w:rsid w:val="51CB30B8"/>
    <w:rsid w:val="51E5040A"/>
    <w:rsid w:val="51EDA987"/>
    <w:rsid w:val="51F366FF"/>
    <w:rsid w:val="52077B82"/>
    <w:rsid w:val="5237E378"/>
    <w:rsid w:val="523CDF3D"/>
    <w:rsid w:val="5243F61B"/>
    <w:rsid w:val="527A6122"/>
    <w:rsid w:val="527B7762"/>
    <w:rsid w:val="52819180"/>
    <w:rsid w:val="52821D42"/>
    <w:rsid w:val="528A8FF5"/>
    <w:rsid w:val="52A2DF59"/>
    <w:rsid w:val="52BE5A55"/>
    <w:rsid w:val="52BF5974"/>
    <w:rsid w:val="52C062E2"/>
    <w:rsid w:val="52E57F58"/>
    <w:rsid w:val="52EB0F04"/>
    <w:rsid w:val="53019CD4"/>
    <w:rsid w:val="53029452"/>
    <w:rsid w:val="5303BEF8"/>
    <w:rsid w:val="5304ECEB"/>
    <w:rsid w:val="532DFCC9"/>
    <w:rsid w:val="53445DE7"/>
    <w:rsid w:val="53511030"/>
    <w:rsid w:val="53660711"/>
    <w:rsid w:val="538BC35B"/>
    <w:rsid w:val="53AE4C6A"/>
    <w:rsid w:val="53B4589B"/>
    <w:rsid w:val="53B9ECD6"/>
    <w:rsid w:val="53C15FAB"/>
    <w:rsid w:val="53C4699D"/>
    <w:rsid w:val="53C774C7"/>
    <w:rsid w:val="53E3E4B9"/>
    <w:rsid w:val="53F2A8D5"/>
    <w:rsid w:val="53FE13CD"/>
    <w:rsid w:val="54238DE4"/>
    <w:rsid w:val="5428CE55"/>
    <w:rsid w:val="543F17BE"/>
    <w:rsid w:val="544CC581"/>
    <w:rsid w:val="5466BB9A"/>
    <w:rsid w:val="5477A058"/>
    <w:rsid w:val="5482A8C4"/>
    <w:rsid w:val="549C8F67"/>
    <w:rsid w:val="54AA4B05"/>
    <w:rsid w:val="54AB61A6"/>
    <w:rsid w:val="54AC9175"/>
    <w:rsid w:val="54B34A34"/>
    <w:rsid w:val="54B8F677"/>
    <w:rsid w:val="54BBCE41"/>
    <w:rsid w:val="54C063BA"/>
    <w:rsid w:val="54C4E17D"/>
    <w:rsid w:val="54D1780B"/>
    <w:rsid w:val="54D277FB"/>
    <w:rsid w:val="54FD50C8"/>
    <w:rsid w:val="5522C4BE"/>
    <w:rsid w:val="553039D7"/>
    <w:rsid w:val="5531C749"/>
    <w:rsid w:val="554E79CF"/>
    <w:rsid w:val="5554D53C"/>
    <w:rsid w:val="55573280"/>
    <w:rsid w:val="55600044"/>
    <w:rsid w:val="55750B18"/>
    <w:rsid w:val="557575B6"/>
    <w:rsid w:val="559B9AEE"/>
    <w:rsid w:val="55CD613D"/>
    <w:rsid w:val="55FAC6AE"/>
    <w:rsid w:val="5611DC58"/>
    <w:rsid w:val="562BD829"/>
    <w:rsid w:val="563A49BB"/>
    <w:rsid w:val="563DB8BC"/>
    <w:rsid w:val="56920B55"/>
    <w:rsid w:val="56CF1C07"/>
    <w:rsid w:val="56ED73A0"/>
    <w:rsid w:val="56FD6830"/>
    <w:rsid w:val="57020AAA"/>
    <w:rsid w:val="5708F9A9"/>
    <w:rsid w:val="573A0393"/>
    <w:rsid w:val="5748EE62"/>
    <w:rsid w:val="57742066"/>
    <w:rsid w:val="57743177"/>
    <w:rsid w:val="577661EB"/>
    <w:rsid w:val="57787684"/>
    <w:rsid w:val="57863CCC"/>
    <w:rsid w:val="57918258"/>
    <w:rsid w:val="57A03CD9"/>
    <w:rsid w:val="57AFC886"/>
    <w:rsid w:val="57B92817"/>
    <w:rsid w:val="57BACC0E"/>
    <w:rsid w:val="57C9CC7F"/>
    <w:rsid w:val="57D3053D"/>
    <w:rsid w:val="57D43029"/>
    <w:rsid w:val="57D5F919"/>
    <w:rsid w:val="57DF2764"/>
    <w:rsid w:val="57F86413"/>
    <w:rsid w:val="57FCBE4E"/>
    <w:rsid w:val="583C2230"/>
    <w:rsid w:val="5852C0DE"/>
    <w:rsid w:val="58566521"/>
    <w:rsid w:val="5864E420"/>
    <w:rsid w:val="587C5994"/>
    <w:rsid w:val="588EE37A"/>
    <w:rsid w:val="588F9A35"/>
    <w:rsid w:val="5891A6F2"/>
    <w:rsid w:val="58D51E9D"/>
    <w:rsid w:val="58ED96A0"/>
    <w:rsid w:val="58F0D906"/>
    <w:rsid w:val="58F91E83"/>
    <w:rsid w:val="5923C804"/>
    <w:rsid w:val="59312E7C"/>
    <w:rsid w:val="593E51EB"/>
    <w:rsid w:val="595719BB"/>
    <w:rsid w:val="595CDDE6"/>
    <w:rsid w:val="5970008A"/>
    <w:rsid w:val="59943FC2"/>
    <w:rsid w:val="599B8CCA"/>
    <w:rsid w:val="59DA1308"/>
    <w:rsid w:val="59DFE9F9"/>
    <w:rsid w:val="59E6F348"/>
    <w:rsid w:val="5A063EDD"/>
    <w:rsid w:val="5A13F1AC"/>
    <w:rsid w:val="5A2940BE"/>
    <w:rsid w:val="5A314CB7"/>
    <w:rsid w:val="5A339971"/>
    <w:rsid w:val="5A35DE3E"/>
    <w:rsid w:val="5A3A8729"/>
    <w:rsid w:val="5A3E2E62"/>
    <w:rsid w:val="5A4B201C"/>
    <w:rsid w:val="5A87206B"/>
    <w:rsid w:val="5A87A122"/>
    <w:rsid w:val="5A9111E3"/>
    <w:rsid w:val="5A990CA5"/>
    <w:rsid w:val="5AA31B0E"/>
    <w:rsid w:val="5AB6248F"/>
    <w:rsid w:val="5ABD816F"/>
    <w:rsid w:val="5AD24616"/>
    <w:rsid w:val="5AF039A6"/>
    <w:rsid w:val="5AF6E911"/>
    <w:rsid w:val="5B234302"/>
    <w:rsid w:val="5B31FEC4"/>
    <w:rsid w:val="5B323C0F"/>
    <w:rsid w:val="5B4532FE"/>
    <w:rsid w:val="5B6C1D72"/>
    <w:rsid w:val="5B6E4A83"/>
    <w:rsid w:val="5B70F5B0"/>
    <w:rsid w:val="5B759650"/>
    <w:rsid w:val="5B7E7B1D"/>
    <w:rsid w:val="5B8D7A74"/>
    <w:rsid w:val="5BA0CE4D"/>
    <w:rsid w:val="5BADCD66"/>
    <w:rsid w:val="5BB075A5"/>
    <w:rsid w:val="5BBD540D"/>
    <w:rsid w:val="5BE902EA"/>
    <w:rsid w:val="5BEB30E0"/>
    <w:rsid w:val="5C0A4ED1"/>
    <w:rsid w:val="5C129A12"/>
    <w:rsid w:val="5C14DD23"/>
    <w:rsid w:val="5C2E6E8A"/>
    <w:rsid w:val="5C32E93F"/>
    <w:rsid w:val="5C3720BD"/>
    <w:rsid w:val="5C4EAF16"/>
    <w:rsid w:val="5C6063CD"/>
    <w:rsid w:val="5C93912A"/>
    <w:rsid w:val="5CA20233"/>
    <w:rsid w:val="5CED4518"/>
    <w:rsid w:val="5D009821"/>
    <w:rsid w:val="5D17FB3B"/>
    <w:rsid w:val="5D27C2F8"/>
    <w:rsid w:val="5D406029"/>
    <w:rsid w:val="5D4324D5"/>
    <w:rsid w:val="5D4805B7"/>
    <w:rsid w:val="5D4D1020"/>
    <w:rsid w:val="5D552EB0"/>
    <w:rsid w:val="5D55467D"/>
    <w:rsid w:val="5D5A67F4"/>
    <w:rsid w:val="5D5B6BE0"/>
    <w:rsid w:val="5D74073B"/>
    <w:rsid w:val="5D93B00F"/>
    <w:rsid w:val="5DA0432E"/>
    <w:rsid w:val="5DA13053"/>
    <w:rsid w:val="5DAEE81F"/>
    <w:rsid w:val="5DB0160C"/>
    <w:rsid w:val="5DB61B20"/>
    <w:rsid w:val="5DBF8E47"/>
    <w:rsid w:val="5DD7ABC3"/>
    <w:rsid w:val="5DF89A23"/>
    <w:rsid w:val="5E00CC8B"/>
    <w:rsid w:val="5E15AD6B"/>
    <w:rsid w:val="5E4DAB4E"/>
    <w:rsid w:val="5E581BB3"/>
    <w:rsid w:val="5E5BDDE5"/>
    <w:rsid w:val="5E645CD4"/>
    <w:rsid w:val="5E673DD3"/>
    <w:rsid w:val="5E685E25"/>
    <w:rsid w:val="5E6F52A7"/>
    <w:rsid w:val="5E8DAD2B"/>
    <w:rsid w:val="5E8E44A3"/>
    <w:rsid w:val="5E97EEC2"/>
    <w:rsid w:val="5EA9C177"/>
    <w:rsid w:val="5EAA5C21"/>
    <w:rsid w:val="5EAE4D79"/>
    <w:rsid w:val="5EB3513A"/>
    <w:rsid w:val="5ECE8D34"/>
    <w:rsid w:val="5ED5E68B"/>
    <w:rsid w:val="5ED81F01"/>
    <w:rsid w:val="5F0239E8"/>
    <w:rsid w:val="5F308B73"/>
    <w:rsid w:val="5F407760"/>
    <w:rsid w:val="5F62008E"/>
    <w:rsid w:val="5F72EF03"/>
    <w:rsid w:val="5F7761FD"/>
    <w:rsid w:val="5F8E2EB9"/>
    <w:rsid w:val="5F98FBEF"/>
    <w:rsid w:val="5F9DD9A2"/>
    <w:rsid w:val="5F9FE6EF"/>
    <w:rsid w:val="60214DC9"/>
    <w:rsid w:val="602D845E"/>
    <w:rsid w:val="6039E6E9"/>
    <w:rsid w:val="603BBD78"/>
    <w:rsid w:val="604F219B"/>
    <w:rsid w:val="60AF6483"/>
    <w:rsid w:val="60C8881F"/>
    <w:rsid w:val="610AE45E"/>
    <w:rsid w:val="610CD96A"/>
    <w:rsid w:val="6133784A"/>
    <w:rsid w:val="615D69E5"/>
    <w:rsid w:val="6175746F"/>
    <w:rsid w:val="617B1F64"/>
    <w:rsid w:val="61B49A1F"/>
    <w:rsid w:val="61B822F2"/>
    <w:rsid w:val="61BF8DCB"/>
    <w:rsid w:val="61CD0D0D"/>
    <w:rsid w:val="61DACCC0"/>
    <w:rsid w:val="61E30E58"/>
    <w:rsid w:val="61EDB51A"/>
    <w:rsid w:val="62104E4A"/>
    <w:rsid w:val="622CEC62"/>
    <w:rsid w:val="623E7773"/>
    <w:rsid w:val="624ABE88"/>
    <w:rsid w:val="625AC540"/>
    <w:rsid w:val="625B29A7"/>
    <w:rsid w:val="627309CA"/>
    <w:rsid w:val="62805BA9"/>
    <w:rsid w:val="62A5FE2F"/>
    <w:rsid w:val="62A8D135"/>
    <w:rsid w:val="62CC2F85"/>
    <w:rsid w:val="62CEFE85"/>
    <w:rsid w:val="62D23CFB"/>
    <w:rsid w:val="62D5D7B6"/>
    <w:rsid w:val="632F2B51"/>
    <w:rsid w:val="633DB954"/>
    <w:rsid w:val="635C0522"/>
    <w:rsid w:val="6375C193"/>
    <w:rsid w:val="6381557C"/>
    <w:rsid w:val="63A35A13"/>
    <w:rsid w:val="63AE4488"/>
    <w:rsid w:val="63BC7A1A"/>
    <w:rsid w:val="63C234E5"/>
    <w:rsid w:val="63DD2960"/>
    <w:rsid w:val="63E221EC"/>
    <w:rsid w:val="641071D7"/>
    <w:rsid w:val="641E518D"/>
    <w:rsid w:val="64213384"/>
    <w:rsid w:val="64220788"/>
    <w:rsid w:val="6425E98D"/>
    <w:rsid w:val="6427B0EE"/>
    <w:rsid w:val="64400F1A"/>
    <w:rsid w:val="6440AECF"/>
    <w:rsid w:val="644DB24F"/>
    <w:rsid w:val="645BD90A"/>
    <w:rsid w:val="6468DA3F"/>
    <w:rsid w:val="647D5783"/>
    <w:rsid w:val="64859909"/>
    <w:rsid w:val="64950AA7"/>
    <w:rsid w:val="64A83B32"/>
    <w:rsid w:val="64ABE7A2"/>
    <w:rsid w:val="64AEE9EC"/>
    <w:rsid w:val="64BD9A4E"/>
    <w:rsid w:val="64C591CF"/>
    <w:rsid w:val="64CF1AB4"/>
    <w:rsid w:val="64DE3207"/>
    <w:rsid w:val="64EC01A2"/>
    <w:rsid w:val="65270FB8"/>
    <w:rsid w:val="652BEC85"/>
    <w:rsid w:val="6568A83B"/>
    <w:rsid w:val="656942C0"/>
    <w:rsid w:val="6576C58B"/>
    <w:rsid w:val="65849B66"/>
    <w:rsid w:val="659518C3"/>
    <w:rsid w:val="65A0D847"/>
    <w:rsid w:val="65BD96FB"/>
    <w:rsid w:val="65CF626E"/>
    <w:rsid w:val="65E922E4"/>
    <w:rsid w:val="660B19FE"/>
    <w:rsid w:val="662AF78B"/>
    <w:rsid w:val="66460B77"/>
    <w:rsid w:val="6646C5CC"/>
    <w:rsid w:val="66566073"/>
    <w:rsid w:val="6656872B"/>
    <w:rsid w:val="66739EBA"/>
    <w:rsid w:val="6683220C"/>
    <w:rsid w:val="66899490"/>
    <w:rsid w:val="668A94A4"/>
    <w:rsid w:val="668BA4C0"/>
    <w:rsid w:val="668DF7F9"/>
    <w:rsid w:val="668FA33B"/>
    <w:rsid w:val="6690BE06"/>
    <w:rsid w:val="66A594D1"/>
    <w:rsid w:val="66B67F7B"/>
    <w:rsid w:val="66C838D7"/>
    <w:rsid w:val="66F4DDF2"/>
    <w:rsid w:val="66F7B2F7"/>
    <w:rsid w:val="670C602D"/>
    <w:rsid w:val="671880E8"/>
    <w:rsid w:val="673A9D82"/>
    <w:rsid w:val="673E8BDB"/>
    <w:rsid w:val="67559564"/>
    <w:rsid w:val="675B64CC"/>
    <w:rsid w:val="676C10F5"/>
    <w:rsid w:val="67715F1F"/>
    <w:rsid w:val="6779E0F4"/>
    <w:rsid w:val="6781AED3"/>
    <w:rsid w:val="67855051"/>
    <w:rsid w:val="6794EABB"/>
    <w:rsid w:val="67B99E80"/>
    <w:rsid w:val="67C53607"/>
    <w:rsid w:val="67D8D872"/>
    <w:rsid w:val="67F7596F"/>
    <w:rsid w:val="680063D2"/>
    <w:rsid w:val="6818C866"/>
    <w:rsid w:val="682672EF"/>
    <w:rsid w:val="6854FDE9"/>
    <w:rsid w:val="6864EE4F"/>
    <w:rsid w:val="686A759F"/>
    <w:rsid w:val="6876810F"/>
    <w:rsid w:val="68905596"/>
    <w:rsid w:val="689F489E"/>
    <w:rsid w:val="68A7AA0E"/>
    <w:rsid w:val="68B68A9D"/>
    <w:rsid w:val="68B9AF43"/>
    <w:rsid w:val="68C4BC5E"/>
    <w:rsid w:val="68E000D9"/>
    <w:rsid w:val="68E8ADCE"/>
    <w:rsid w:val="69021782"/>
    <w:rsid w:val="6904A7C1"/>
    <w:rsid w:val="690A971B"/>
    <w:rsid w:val="691C3BF8"/>
    <w:rsid w:val="69201D96"/>
    <w:rsid w:val="692CAEBA"/>
    <w:rsid w:val="692F4A2D"/>
    <w:rsid w:val="6936C58D"/>
    <w:rsid w:val="693D22AF"/>
    <w:rsid w:val="693DBB4C"/>
    <w:rsid w:val="693F7EBA"/>
    <w:rsid w:val="697D6E03"/>
    <w:rsid w:val="6986D165"/>
    <w:rsid w:val="698BA44A"/>
    <w:rsid w:val="69AF50B1"/>
    <w:rsid w:val="69B3568B"/>
    <w:rsid w:val="69B8F077"/>
    <w:rsid w:val="69CC1229"/>
    <w:rsid w:val="69CDBD58"/>
    <w:rsid w:val="69CE877C"/>
    <w:rsid w:val="69E15D5D"/>
    <w:rsid w:val="69FC9C5A"/>
    <w:rsid w:val="69FEA1CC"/>
    <w:rsid w:val="6A030540"/>
    <w:rsid w:val="6A2EB079"/>
    <w:rsid w:val="6A39CBE0"/>
    <w:rsid w:val="6A42F451"/>
    <w:rsid w:val="6A60BEEA"/>
    <w:rsid w:val="6A62FA68"/>
    <w:rsid w:val="6A64A6E3"/>
    <w:rsid w:val="6A6EB777"/>
    <w:rsid w:val="6A7FB35B"/>
    <w:rsid w:val="6A99D7D7"/>
    <w:rsid w:val="6AA5EAB9"/>
    <w:rsid w:val="6AB9ECCB"/>
    <w:rsid w:val="6AC2FBE2"/>
    <w:rsid w:val="6AD2DC81"/>
    <w:rsid w:val="6AD81BC3"/>
    <w:rsid w:val="6ADC2809"/>
    <w:rsid w:val="6AE53C66"/>
    <w:rsid w:val="6AEC89F2"/>
    <w:rsid w:val="6AF77B29"/>
    <w:rsid w:val="6B4ABCDC"/>
    <w:rsid w:val="6B4E1625"/>
    <w:rsid w:val="6B551F74"/>
    <w:rsid w:val="6B5C8D64"/>
    <w:rsid w:val="6B6A388E"/>
    <w:rsid w:val="6B8BEA8D"/>
    <w:rsid w:val="6BA6E2EF"/>
    <w:rsid w:val="6BAAC8D3"/>
    <w:rsid w:val="6BBB7B88"/>
    <w:rsid w:val="6BC923A1"/>
    <w:rsid w:val="6BD64C40"/>
    <w:rsid w:val="6BEBF20B"/>
    <w:rsid w:val="6BF09CC9"/>
    <w:rsid w:val="6BFC8F4B"/>
    <w:rsid w:val="6C025DEC"/>
    <w:rsid w:val="6C0EB489"/>
    <w:rsid w:val="6C1BB50E"/>
    <w:rsid w:val="6C4C6C3D"/>
    <w:rsid w:val="6C810CC7"/>
    <w:rsid w:val="6C967D45"/>
    <w:rsid w:val="6CA7DB96"/>
    <w:rsid w:val="6CAB1C35"/>
    <w:rsid w:val="6CAC0526"/>
    <w:rsid w:val="6CCACA92"/>
    <w:rsid w:val="6CE9AC17"/>
    <w:rsid w:val="6CEBDF7A"/>
    <w:rsid w:val="6CF8C9B5"/>
    <w:rsid w:val="6CFBADF8"/>
    <w:rsid w:val="6D27AC8A"/>
    <w:rsid w:val="6D2808D5"/>
    <w:rsid w:val="6D2DCA62"/>
    <w:rsid w:val="6D39CAA6"/>
    <w:rsid w:val="6D469934"/>
    <w:rsid w:val="6D61A93F"/>
    <w:rsid w:val="6D702268"/>
    <w:rsid w:val="6D847AD7"/>
    <w:rsid w:val="6D9A289C"/>
    <w:rsid w:val="6D9D3E9B"/>
    <w:rsid w:val="6DAD8E82"/>
    <w:rsid w:val="6DB818D6"/>
    <w:rsid w:val="6DBAF4E4"/>
    <w:rsid w:val="6DD59393"/>
    <w:rsid w:val="6DDFE42F"/>
    <w:rsid w:val="6DE67107"/>
    <w:rsid w:val="6DEEA418"/>
    <w:rsid w:val="6E03B4CB"/>
    <w:rsid w:val="6E051917"/>
    <w:rsid w:val="6E0D71DD"/>
    <w:rsid w:val="6E19F35F"/>
    <w:rsid w:val="6E831D1A"/>
    <w:rsid w:val="6EAC5537"/>
    <w:rsid w:val="6EC97504"/>
    <w:rsid w:val="6EE2C27A"/>
    <w:rsid w:val="6F29E8AC"/>
    <w:rsid w:val="6F6394A9"/>
    <w:rsid w:val="6F65435A"/>
    <w:rsid w:val="6F8D26E2"/>
    <w:rsid w:val="6F9D439B"/>
    <w:rsid w:val="6F9FE1B4"/>
    <w:rsid w:val="6FA09FAB"/>
    <w:rsid w:val="6FC58F77"/>
    <w:rsid w:val="6FECB9E3"/>
    <w:rsid w:val="6FEE9D0A"/>
    <w:rsid w:val="6FFFC0F2"/>
    <w:rsid w:val="70012006"/>
    <w:rsid w:val="7002F042"/>
    <w:rsid w:val="700B7210"/>
    <w:rsid w:val="7023764C"/>
    <w:rsid w:val="70272157"/>
    <w:rsid w:val="7031280D"/>
    <w:rsid w:val="7035065C"/>
    <w:rsid w:val="70514F32"/>
    <w:rsid w:val="70BBC747"/>
    <w:rsid w:val="70C30276"/>
    <w:rsid w:val="70CC7D91"/>
    <w:rsid w:val="70D1EA61"/>
    <w:rsid w:val="70D3ECCD"/>
    <w:rsid w:val="70D4DF5D"/>
    <w:rsid w:val="70D5A6C8"/>
    <w:rsid w:val="70DEC521"/>
    <w:rsid w:val="70E17FC8"/>
    <w:rsid w:val="70E59D4C"/>
    <w:rsid w:val="70FDC54E"/>
    <w:rsid w:val="71202141"/>
    <w:rsid w:val="7127B880"/>
    <w:rsid w:val="712FAD00"/>
    <w:rsid w:val="713A12EC"/>
    <w:rsid w:val="7142AD44"/>
    <w:rsid w:val="71547DEA"/>
    <w:rsid w:val="715D5AAA"/>
    <w:rsid w:val="7164CE21"/>
    <w:rsid w:val="71907FCD"/>
    <w:rsid w:val="719F96A5"/>
    <w:rsid w:val="71A202EC"/>
    <w:rsid w:val="71A4CB27"/>
    <w:rsid w:val="71D4C66A"/>
    <w:rsid w:val="71D5DA1A"/>
    <w:rsid w:val="71F2A838"/>
    <w:rsid w:val="721D58A5"/>
    <w:rsid w:val="721F5FD4"/>
    <w:rsid w:val="7226EB92"/>
    <w:rsid w:val="724EB37D"/>
    <w:rsid w:val="72561751"/>
    <w:rsid w:val="72650540"/>
    <w:rsid w:val="7295F67E"/>
    <w:rsid w:val="7296231A"/>
    <w:rsid w:val="72A18457"/>
    <w:rsid w:val="72AF5CF3"/>
    <w:rsid w:val="72B823EB"/>
    <w:rsid w:val="72BA68A3"/>
    <w:rsid w:val="72D13687"/>
    <w:rsid w:val="72DCAE82"/>
    <w:rsid w:val="72DE7DA5"/>
    <w:rsid w:val="72EAAADD"/>
    <w:rsid w:val="7300C612"/>
    <w:rsid w:val="7307BBA1"/>
    <w:rsid w:val="730AC953"/>
    <w:rsid w:val="730F61BF"/>
    <w:rsid w:val="732B538C"/>
    <w:rsid w:val="7337A82A"/>
    <w:rsid w:val="733A28B1"/>
    <w:rsid w:val="7346D189"/>
    <w:rsid w:val="7365CB97"/>
    <w:rsid w:val="7366BA91"/>
    <w:rsid w:val="7366D138"/>
    <w:rsid w:val="736D749A"/>
    <w:rsid w:val="73A2CFA3"/>
    <w:rsid w:val="73A8CD42"/>
    <w:rsid w:val="73AE2B96"/>
    <w:rsid w:val="73B7C266"/>
    <w:rsid w:val="73BA9BD0"/>
    <w:rsid w:val="73C5B830"/>
    <w:rsid w:val="73CDAFF1"/>
    <w:rsid w:val="741DFCBD"/>
    <w:rsid w:val="742D4F7A"/>
    <w:rsid w:val="74302F55"/>
    <w:rsid w:val="746375F4"/>
    <w:rsid w:val="7469B9E6"/>
    <w:rsid w:val="74A54AF4"/>
    <w:rsid w:val="74B41CA1"/>
    <w:rsid w:val="74B97B23"/>
    <w:rsid w:val="74C5A126"/>
    <w:rsid w:val="74C6DBEB"/>
    <w:rsid w:val="74D3BBDA"/>
    <w:rsid w:val="74D760B9"/>
    <w:rsid w:val="74DF1ADC"/>
    <w:rsid w:val="74ECA525"/>
    <w:rsid w:val="74EFAFE7"/>
    <w:rsid w:val="74FCBC93"/>
    <w:rsid w:val="752A48FA"/>
    <w:rsid w:val="752AC41B"/>
    <w:rsid w:val="7539292E"/>
    <w:rsid w:val="7542782D"/>
    <w:rsid w:val="757D4B3C"/>
    <w:rsid w:val="758BBA83"/>
    <w:rsid w:val="759BC88E"/>
    <w:rsid w:val="75B6BAD1"/>
    <w:rsid w:val="75C9E6A2"/>
    <w:rsid w:val="75D604B4"/>
    <w:rsid w:val="75E90280"/>
    <w:rsid w:val="75EB25EF"/>
    <w:rsid w:val="75EBC77F"/>
    <w:rsid w:val="7606F5D3"/>
    <w:rsid w:val="7614206B"/>
    <w:rsid w:val="7641B537"/>
    <w:rsid w:val="7643320A"/>
    <w:rsid w:val="764B0119"/>
    <w:rsid w:val="76791137"/>
    <w:rsid w:val="767969EB"/>
    <w:rsid w:val="76893EAA"/>
    <w:rsid w:val="7694B72D"/>
    <w:rsid w:val="769B20E3"/>
    <w:rsid w:val="76A5F47E"/>
    <w:rsid w:val="76CA8967"/>
    <w:rsid w:val="76D04D71"/>
    <w:rsid w:val="76D1EA21"/>
    <w:rsid w:val="76D2D835"/>
    <w:rsid w:val="76DBE05C"/>
    <w:rsid w:val="76E62FC6"/>
    <w:rsid w:val="76E79D9B"/>
    <w:rsid w:val="76FFFB6C"/>
    <w:rsid w:val="7726033D"/>
    <w:rsid w:val="774D674D"/>
    <w:rsid w:val="775EBCF2"/>
    <w:rsid w:val="7772D562"/>
    <w:rsid w:val="777A37DF"/>
    <w:rsid w:val="779AFDEF"/>
    <w:rsid w:val="77D6D4EA"/>
    <w:rsid w:val="77EF2BFD"/>
    <w:rsid w:val="77F1F0F0"/>
    <w:rsid w:val="77F5C09B"/>
    <w:rsid w:val="780F41AF"/>
    <w:rsid w:val="781008A0"/>
    <w:rsid w:val="78325D4A"/>
    <w:rsid w:val="783B9002"/>
    <w:rsid w:val="7841C4DF"/>
    <w:rsid w:val="7841F020"/>
    <w:rsid w:val="78468A3E"/>
    <w:rsid w:val="78514538"/>
    <w:rsid w:val="78650228"/>
    <w:rsid w:val="7873410F"/>
    <w:rsid w:val="787C3451"/>
    <w:rsid w:val="7899AD44"/>
    <w:rsid w:val="78A2BA7F"/>
    <w:rsid w:val="78A93BD1"/>
    <w:rsid w:val="78B4EBFE"/>
    <w:rsid w:val="78B917E4"/>
    <w:rsid w:val="78BEDA18"/>
    <w:rsid w:val="78C6ACD7"/>
    <w:rsid w:val="78D2AF0A"/>
    <w:rsid w:val="78D36950"/>
    <w:rsid w:val="78EF8904"/>
    <w:rsid w:val="79131162"/>
    <w:rsid w:val="79420BA2"/>
    <w:rsid w:val="794557A2"/>
    <w:rsid w:val="7965D5CB"/>
    <w:rsid w:val="796C1983"/>
    <w:rsid w:val="7970D825"/>
    <w:rsid w:val="7973F134"/>
    <w:rsid w:val="79891FA1"/>
    <w:rsid w:val="7993FE97"/>
    <w:rsid w:val="799604DD"/>
    <w:rsid w:val="799A3C53"/>
    <w:rsid w:val="79AF162F"/>
    <w:rsid w:val="79BB5974"/>
    <w:rsid w:val="79BEAD50"/>
    <w:rsid w:val="79C58BC7"/>
    <w:rsid w:val="79D7FE3D"/>
    <w:rsid w:val="79DEC710"/>
    <w:rsid w:val="79EDC9B7"/>
    <w:rsid w:val="79FE50DF"/>
    <w:rsid w:val="7A07915D"/>
    <w:rsid w:val="7A389AAB"/>
    <w:rsid w:val="7A5875DA"/>
    <w:rsid w:val="7A6968D1"/>
    <w:rsid w:val="7A701725"/>
    <w:rsid w:val="7A91F772"/>
    <w:rsid w:val="7A958FD4"/>
    <w:rsid w:val="7AA2533A"/>
    <w:rsid w:val="7AC9392E"/>
    <w:rsid w:val="7AE6CC23"/>
    <w:rsid w:val="7AE9FFD0"/>
    <w:rsid w:val="7AF99576"/>
    <w:rsid w:val="7AF9D076"/>
    <w:rsid w:val="7B0CEBFD"/>
    <w:rsid w:val="7B1CE457"/>
    <w:rsid w:val="7B1F34A5"/>
    <w:rsid w:val="7B1FA8C8"/>
    <w:rsid w:val="7B2272A1"/>
    <w:rsid w:val="7B2B2225"/>
    <w:rsid w:val="7B42E583"/>
    <w:rsid w:val="7B57F6EB"/>
    <w:rsid w:val="7B629766"/>
    <w:rsid w:val="7B6BE6EF"/>
    <w:rsid w:val="7B6CB6B2"/>
    <w:rsid w:val="7B765985"/>
    <w:rsid w:val="7B91B974"/>
    <w:rsid w:val="7B931D78"/>
    <w:rsid w:val="7BA788C1"/>
    <w:rsid w:val="7BBE911E"/>
    <w:rsid w:val="7BD2B1BE"/>
    <w:rsid w:val="7BDB62BA"/>
    <w:rsid w:val="7BF3E3C7"/>
    <w:rsid w:val="7BF7B33D"/>
    <w:rsid w:val="7C0B94B2"/>
    <w:rsid w:val="7C1BF316"/>
    <w:rsid w:val="7C1C3CB2"/>
    <w:rsid w:val="7C29C30D"/>
    <w:rsid w:val="7C3C59EF"/>
    <w:rsid w:val="7C6AF1C5"/>
    <w:rsid w:val="7C79AC64"/>
    <w:rsid w:val="7C9DA955"/>
    <w:rsid w:val="7CA0C5C3"/>
    <w:rsid w:val="7CB3D163"/>
    <w:rsid w:val="7CB8B4B8"/>
    <w:rsid w:val="7CC90680"/>
    <w:rsid w:val="7CCA338B"/>
    <w:rsid w:val="7CCDD547"/>
    <w:rsid w:val="7CDB6564"/>
    <w:rsid w:val="7CE14ECD"/>
    <w:rsid w:val="7CECB9AA"/>
    <w:rsid w:val="7D01ABD6"/>
    <w:rsid w:val="7D03350F"/>
    <w:rsid w:val="7D2527A1"/>
    <w:rsid w:val="7D27E33D"/>
    <w:rsid w:val="7D2D89D5"/>
    <w:rsid w:val="7D33D5F1"/>
    <w:rsid w:val="7D4FBAF3"/>
    <w:rsid w:val="7D546A4D"/>
    <w:rsid w:val="7D6D38F9"/>
    <w:rsid w:val="7D8BD4DD"/>
    <w:rsid w:val="7D94006D"/>
    <w:rsid w:val="7D95316C"/>
    <w:rsid w:val="7DA4723D"/>
    <w:rsid w:val="7DA990C4"/>
    <w:rsid w:val="7DC3EBF4"/>
    <w:rsid w:val="7DD192DA"/>
    <w:rsid w:val="7DDB6F67"/>
    <w:rsid w:val="7DE14F99"/>
    <w:rsid w:val="7E053AA6"/>
    <w:rsid w:val="7E07647C"/>
    <w:rsid w:val="7E1352C9"/>
    <w:rsid w:val="7E31CAF8"/>
    <w:rsid w:val="7E40D5E0"/>
    <w:rsid w:val="7E5BB144"/>
    <w:rsid w:val="7E5C2DF8"/>
    <w:rsid w:val="7E612D4E"/>
    <w:rsid w:val="7E6785B9"/>
    <w:rsid w:val="7E735F60"/>
    <w:rsid w:val="7E7BA9A2"/>
    <w:rsid w:val="7E84AC43"/>
    <w:rsid w:val="7E8D5C3F"/>
    <w:rsid w:val="7E97C79C"/>
    <w:rsid w:val="7E981594"/>
    <w:rsid w:val="7EA424B5"/>
    <w:rsid w:val="7EB4D70C"/>
    <w:rsid w:val="7EB5359A"/>
    <w:rsid w:val="7EC23AF0"/>
    <w:rsid w:val="7ED9CB89"/>
    <w:rsid w:val="7EF6D96F"/>
    <w:rsid w:val="7EFC20B1"/>
    <w:rsid w:val="7F049151"/>
    <w:rsid w:val="7F1D39AF"/>
    <w:rsid w:val="7F428010"/>
    <w:rsid w:val="7F9B4C92"/>
    <w:rsid w:val="7F9C4131"/>
    <w:rsid w:val="7FA374A4"/>
    <w:rsid w:val="7FB9086A"/>
    <w:rsid w:val="7FC12025"/>
    <w:rsid w:val="7FF0557A"/>
    <w:rsid w:val="7FF8B155"/>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27404"/>
  <w15:docId w15:val="{CBEEADAD-AABD-46C8-ABAC-0972D2D3CD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60A6"/>
  </w:style>
  <w:style w:type="paragraph" w:styleId="Heading1">
    <w:name w:val="heading 1"/>
    <w:basedOn w:val="Normal"/>
    <w:next w:val="Normal"/>
    <w:link w:val="Heading1Char"/>
    <w:uiPriority w:val="9"/>
    <w:qFormat/>
    <w:rsid w:val="0043487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34875"/>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F57048"/>
    <w:pPr>
      <w:keepNext/>
      <w:keepLines/>
      <w:spacing w:before="40" w:after="0"/>
      <w:jc w:val="center"/>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C8714F"/>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3B32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74B6A"/>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4B6A"/>
  </w:style>
  <w:style w:type="paragraph" w:styleId="Footer">
    <w:name w:val="footer"/>
    <w:basedOn w:val="Normal"/>
    <w:link w:val="FooterChar"/>
    <w:uiPriority w:val="99"/>
    <w:unhideWhenUsed/>
    <w:rsid w:val="00974B6A"/>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4B6A"/>
  </w:style>
  <w:style w:type="paragraph" w:styleId="ListParagraph">
    <w:name w:val="List Paragraph"/>
    <w:basedOn w:val="Normal"/>
    <w:uiPriority w:val="34"/>
    <w:qFormat/>
    <w:rsid w:val="009B6829"/>
    <w:pPr>
      <w:ind w:left="720"/>
      <w:contextualSpacing/>
    </w:pPr>
  </w:style>
  <w:style w:type="character" w:styleId="Heading1Char" w:customStyle="1">
    <w:name w:val="Heading 1 Char"/>
    <w:basedOn w:val="DefaultParagraphFont"/>
    <w:link w:val="Heading1"/>
    <w:uiPriority w:val="9"/>
    <w:rsid w:val="00434875"/>
    <w:rPr>
      <w:rFonts w:eastAsiaTheme="majorEastAsia" w:cstheme="majorBidi"/>
      <w:b/>
      <w:color w:val="000000" w:themeColor="text1"/>
      <w:sz w:val="32"/>
      <w:szCs w:val="32"/>
    </w:rPr>
  </w:style>
  <w:style w:type="character" w:styleId="Heading2Char" w:customStyle="1">
    <w:name w:val="Heading 2 Char"/>
    <w:basedOn w:val="DefaultParagraphFont"/>
    <w:link w:val="Heading2"/>
    <w:uiPriority w:val="9"/>
    <w:rsid w:val="00434875"/>
    <w:rPr>
      <w:rFonts w:eastAsiaTheme="majorEastAsia" w:cstheme="majorBidi"/>
      <w:b/>
      <w:color w:val="000000" w:themeColor="text1"/>
      <w:sz w:val="28"/>
      <w:szCs w:val="26"/>
    </w:rPr>
  </w:style>
  <w:style w:type="paragraph" w:styleId="TOCHeading">
    <w:name w:val="TOC Heading"/>
    <w:basedOn w:val="Heading1"/>
    <w:next w:val="Normal"/>
    <w:uiPriority w:val="39"/>
    <w:unhideWhenUsed/>
    <w:qFormat/>
    <w:rsid w:val="00082920"/>
    <w:pPr>
      <w:outlineLvl w:val="9"/>
    </w:pPr>
    <w:rPr>
      <w:b w:val="0"/>
      <w:color w:val="2F5496" w:themeColor="accent1" w:themeShade="BF"/>
    </w:rPr>
  </w:style>
  <w:style w:type="paragraph" w:styleId="TOC1">
    <w:name w:val="toc 1"/>
    <w:basedOn w:val="Normal"/>
    <w:next w:val="Normal"/>
    <w:autoRedefine/>
    <w:uiPriority w:val="39"/>
    <w:unhideWhenUsed/>
    <w:rsid w:val="00082920"/>
    <w:pPr>
      <w:spacing w:after="100"/>
    </w:pPr>
  </w:style>
  <w:style w:type="paragraph" w:styleId="TOC2">
    <w:name w:val="toc 2"/>
    <w:basedOn w:val="Normal"/>
    <w:next w:val="Normal"/>
    <w:autoRedefine/>
    <w:uiPriority w:val="39"/>
    <w:unhideWhenUsed/>
    <w:rsid w:val="00082920"/>
    <w:pPr>
      <w:spacing w:after="100"/>
      <w:ind w:left="220"/>
    </w:pPr>
  </w:style>
  <w:style w:type="character" w:styleId="Hyperlink">
    <w:name w:val="Hyperlink"/>
    <w:basedOn w:val="DefaultParagraphFont"/>
    <w:uiPriority w:val="99"/>
    <w:unhideWhenUsed/>
    <w:rsid w:val="00082920"/>
    <w:rPr>
      <w:color w:val="0563C1" w:themeColor="hyperlink"/>
      <w:u w:val="single"/>
    </w:rPr>
  </w:style>
  <w:style w:type="paragraph" w:styleId="TOC3">
    <w:name w:val="toc 3"/>
    <w:basedOn w:val="Normal"/>
    <w:next w:val="Normal"/>
    <w:autoRedefine/>
    <w:uiPriority w:val="39"/>
    <w:unhideWhenUsed/>
    <w:rsid w:val="00DE729F"/>
    <w:pPr>
      <w:spacing w:after="100"/>
      <w:ind w:left="440"/>
    </w:pPr>
    <w:rPr>
      <w:rFonts w:cs="Times New Roman" w:eastAsiaTheme="minorEastAsia"/>
    </w:rPr>
  </w:style>
  <w:style w:type="character" w:styleId="Heading3Char" w:customStyle="1">
    <w:name w:val="Heading 3 Char"/>
    <w:basedOn w:val="DefaultParagraphFont"/>
    <w:link w:val="Heading3"/>
    <w:uiPriority w:val="9"/>
    <w:rsid w:val="00F57048"/>
    <w:rPr>
      <w:rFonts w:eastAsiaTheme="majorEastAsia" w:cstheme="majorBidi"/>
      <w:b/>
      <w:color w:val="000000" w:themeColor="text1"/>
      <w:sz w:val="32"/>
      <w:szCs w:val="24"/>
    </w:rPr>
  </w:style>
  <w:style w:type="character" w:styleId="CommentReference">
    <w:name w:val="annotation reference"/>
    <w:basedOn w:val="DefaultParagraphFont"/>
    <w:uiPriority w:val="99"/>
    <w:semiHidden/>
    <w:unhideWhenUsed/>
    <w:rsid w:val="0045718E"/>
    <w:rPr>
      <w:sz w:val="18"/>
      <w:szCs w:val="18"/>
    </w:rPr>
  </w:style>
  <w:style w:type="paragraph" w:styleId="CommentText">
    <w:name w:val="annotation text"/>
    <w:basedOn w:val="Normal"/>
    <w:link w:val="CommentTextChar"/>
    <w:uiPriority w:val="99"/>
    <w:semiHidden/>
    <w:unhideWhenUsed/>
    <w:rsid w:val="0045718E"/>
    <w:pPr>
      <w:spacing w:line="240" w:lineRule="auto"/>
    </w:pPr>
    <w:rPr>
      <w:sz w:val="24"/>
      <w:szCs w:val="24"/>
    </w:rPr>
  </w:style>
  <w:style w:type="character" w:styleId="CommentTextChar" w:customStyle="1">
    <w:name w:val="Comment Text Char"/>
    <w:basedOn w:val="DefaultParagraphFont"/>
    <w:link w:val="CommentText"/>
    <w:uiPriority w:val="99"/>
    <w:semiHidden/>
    <w:rsid w:val="0045718E"/>
    <w:rPr>
      <w:sz w:val="24"/>
      <w:szCs w:val="24"/>
    </w:rPr>
  </w:style>
  <w:style w:type="paragraph" w:styleId="CommentSubject">
    <w:name w:val="annotation subject"/>
    <w:basedOn w:val="CommentText"/>
    <w:next w:val="CommentText"/>
    <w:link w:val="CommentSubjectChar"/>
    <w:uiPriority w:val="99"/>
    <w:semiHidden/>
    <w:unhideWhenUsed/>
    <w:rsid w:val="0045718E"/>
    <w:rPr>
      <w:b/>
      <w:bCs/>
      <w:sz w:val="20"/>
      <w:szCs w:val="20"/>
    </w:rPr>
  </w:style>
  <w:style w:type="character" w:styleId="CommentSubjectChar" w:customStyle="1">
    <w:name w:val="Comment Subject Char"/>
    <w:basedOn w:val="CommentTextChar"/>
    <w:link w:val="CommentSubject"/>
    <w:uiPriority w:val="99"/>
    <w:semiHidden/>
    <w:rsid w:val="0045718E"/>
    <w:rPr>
      <w:b/>
      <w:bCs/>
      <w:sz w:val="20"/>
      <w:szCs w:val="20"/>
    </w:rPr>
  </w:style>
  <w:style w:type="paragraph" w:styleId="BalloonText">
    <w:name w:val="Balloon Text"/>
    <w:basedOn w:val="Normal"/>
    <w:link w:val="BalloonTextChar"/>
    <w:uiPriority w:val="99"/>
    <w:semiHidden/>
    <w:unhideWhenUsed/>
    <w:rsid w:val="0045718E"/>
    <w:pPr>
      <w:spacing w:after="0"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rsid w:val="0045718E"/>
    <w:rPr>
      <w:rFonts w:ascii="Lucida Grande" w:hAnsi="Lucida Grande"/>
      <w:sz w:val="18"/>
      <w:szCs w:val="18"/>
    </w:rPr>
  </w:style>
  <w:style w:type="character" w:styleId="Heading4Char" w:customStyle="1">
    <w:name w:val="Heading 4 Char"/>
    <w:basedOn w:val="DefaultParagraphFont"/>
    <w:link w:val="Heading4"/>
    <w:uiPriority w:val="9"/>
    <w:rsid w:val="00C8714F"/>
    <w:rPr>
      <w:rFonts w:asciiTheme="majorHAnsi" w:hAnsiTheme="majorHAnsi" w:eastAsiaTheme="majorEastAsia" w:cstheme="majorBidi"/>
      <w:i/>
      <w:iCs/>
      <w:color w:val="2F5496" w:themeColor="accent1" w:themeShade="BF"/>
    </w:rPr>
  </w:style>
  <w:style w:type="paragraph" w:styleId="NormalWeb">
    <w:name w:val="Normal (Web)"/>
    <w:basedOn w:val="Normal"/>
    <w:uiPriority w:val="99"/>
    <w:unhideWhenUsed/>
    <w:rsid w:val="00C8714F"/>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people" Target="peop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image" Target="/media/image5.png" Id="R30197e23e7df43c8" /><Relationship Type="http://schemas.openxmlformats.org/officeDocument/2006/relationships/image" Target="/media/image6.png" Id="R3223b41ffe7243f4" /><Relationship Type="http://schemas.openxmlformats.org/officeDocument/2006/relationships/image" Target="/media/image7.png" Id="R9e2e4ba0e6964fa6" /><Relationship Type="http://schemas.openxmlformats.org/officeDocument/2006/relationships/glossaryDocument" Target="/word/glossary/document.xml" Id="R03492096b87249bb" /><Relationship Type="http://schemas.openxmlformats.org/officeDocument/2006/relationships/image" Target="/media/image8.png" Id="R1c1ca693195142b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b11a63c-2ffb-4492-ae32-5bf46e428c42}"/>
      </w:docPartPr>
      <w:docPartBody>
        <w:p w14:paraId="4EB2D4B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EEFEF93E0BE6341A0FFABA42685776F" ma:contentTypeVersion="11" ma:contentTypeDescription="Create a new document." ma:contentTypeScope="" ma:versionID="17b8642d7a63d42b0b563c178369d837">
  <xsd:schema xmlns:xsd="http://www.w3.org/2001/XMLSchema" xmlns:xs="http://www.w3.org/2001/XMLSchema" xmlns:p="http://schemas.microsoft.com/office/2006/metadata/properties" xmlns:ns2="688ef63b-3f4b-4c3e-869d-af77c31ece37" xmlns:ns3="1952e52c-043b-4351-8dff-ac907042af2d" targetNamespace="http://schemas.microsoft.com/office/2006/metadata/properties" ma:root="true" ma:fieldsID="79bcc604e98595e8b4f19624f32ab171" ns2:_="" ns3:_="">
    <xsd:import namespace="688ef63b-3f4b-4c3e-869d-af77c31ece37"/>
    <xsd:import namespace="1952e52c-043b-4351-8dff-ac907042af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ef63b-3f4b-4c3e-869d-af77c31ece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52e52c-043b-4351-8dff-ac907042af2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B5AFBA-65A7-4F9E-9A17-33C7A1E5DA57}">
  <ds:schemaRefs>
    <ds:schemaRef ds:uri="http://schemas.openxmlformats.org/officeDocument/2006/bibliography"/>
  </ds:schemaRefs>
</ds:datastoreItem>
</file>

<file path=customXml/itemProps2.xml><?xml version="1.0" encoding="utf-8"?>
<ds:datastoreItem xmlns:ds="http://schemas.openxmlformats.org/officeDocument/2006/customXml" ds:itemID="{A20322D2-0AB2-4B90-B251-0158608ACBEF}">
  <ds:schemaRefs>
    <ds:schemaRef ds:uri="http://schemas.microsoft.com/sharepoint/v3/contenttype/forms"/>
  </ds:schemaRefs>
</ds:datastoreItem>
</file>

<file path=customXml/itemProps3.xml><?xml version="1.0" encoding="utf-8"?>
<ds:datastoreItem xmlns:ds="http://schemas.openxmlformats.org/officeDocument/2006/customXml" ds:itemID="{1285C9F4-0E91-4D44-927B-8D30926D99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527EE6-DD64-402B-BC96-56230F773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8ef63b-3f4b-4c3e-869d-af77c31ece37"/>
    <ds:schemaRef ds:uri="1952e52c-043b-4351-8dff-ac907042a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Ivy Pham</lastModifiedBy>
  <revision>116</revision>
  <dcterms:created xsi:type="dcterms:W3CDTF">2021-02-22T03:28:00.0000000Z</dcterms:created>
  <dcterms:modified xsi:type="dcterms:W3CDTF">2021-04-04T17:11:31.1969550Z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0x0101000EEFEF93E0BE6341A0FFABA42685776F</vt:lpwstr>
  </property>
</Properties>
</file>
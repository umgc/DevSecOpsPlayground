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DB695" w14:textId="77777777" w:rsidR="00B13738" w:rsidRDefault="00B13738" w:rsidP="00B13738">
      <w:pPr>
        <w:pStyle w:val="Title1"/>
        <w:jc w:val="right"/>
        <w:rPr>
          <w:rFonts w:ascii="Times New Roman" w:hAnsi="Times New Roman"/>
          <w:sz w:val="24"/>
        </w:rPr>
      </w:pPr>
      <w:bookmarkStart w:id="0" w:name="_GoBack"/>
      <w:bookmarkEnd w:id="0"/>
    </w:p>
    <w:p w14:paraId="5AD26F2F" w14:textId="77777777" w:rsidR="00B13738" w:rsidRDefault="00B13738" w:rsidP="00B13738">
      <w:pPr>
        <w:pStyle w:val="Title1"/>
        <w:jc w:val="right"/>
        <w:rPr>
          <w:rFonts w:ascii="Times New Roman" w:hAnsi="Times New Roman"/>
          <w:sz w:val="24"/>
        </w:rPr>
      </w:pPr>
    </w:p>
    <w:p w14:paraId="4C2CD3CC" w14:textId="77777777" w:rsidR="00B13738" w:rsidRDefault="00B13738" w:rsidP="002A43B2">
      <w:pPr>
        <w:pStyle w:val="Title1"/>
        <w:rPr>
          <w:rFonts w:ascii="Times New Roman" w:hAnsi="Times New Roman"/>
          <w:sz w:val="24"/>
        </w:rPr>
      </w:pPr>
    </w:p>
    <w:p w14:paraId="6EC616FE" w14:textId="77777777" w:rsidR="00B13738" w:rsidRDefault="00B13738" w:rsidP="00B13738">
      <w:pPr>
        <w:pStyle w:val="Title1"/>
        <w:jc w:val="right"/>
        <w:rPr>
          <w:rFonts w:ascii="Times New Roman" w:hAnsi="Times New Roman"/>
          <w:sz w:val="24"/>
        </w:rPr>
      </w:pPr>
    </w:p>
    <w:p w14:paraId="406CFEF7" w14:textId="77777777" w:rsidR="00B13738" w:rsidRDefault="00B13738" w:rsidP="00B13738">
      <w:pPr>
        <w:pStyle w:val="Title1"/>
        <w:jc w:val="right"/>
        <w:rPr>
          <w:rFonts w:ascii="Times New Roman" w:hAnsi="Times New Roman"/>
          <w:sz w:val="24"/>
        </w:rPr>
      </w:pPr>
    </w:p>
    <w:p w14:paraId="307E2AC4" w14:textId="77777777" w:rsidR="00B13738" w:rsidRPr="004032F4" w:rsidRDefault="00B13738" w:rsidP="00B13738">
      <w:pPr>
        <w:pStyle w:val="Title1"/>
        <w:jc w:val="right"/>
        <w:rPr>
          <w:rFonts w:ascii="Times New Roman" w:hAnsi="Times New Roman"/>
          <w:sz w:val="32"/>
          <w:szCs w:val="32"/>
        </w:rPr>
      </w:pPr>
      <w:r w:rsidRPr="004032F4">
        <w:rPr>
          <w:rFonts w:ascii="Times New Roman" w:hAnsi="Times New Roman"/>
          <w:sz w:val="32"/>
          <w:szCs w:val="32"/>
        </w:rPr>
        <w:t>Municipality Permit Chatbot System (MPCS)</w:t>
      </w:r>
    </w:p>
    <w:p w14:paraId="733B5D4B" w14:textId="77777777" w:rsidR="00B13738" w:rsidRPr="004032F4" w:rsidRDefault="00B13738" w:rsidP="00B13738">
      <w:pPr>
        <w:pStyle w:val="Title1"/>
        <w:jc w:val="right"/>
        <w:rPr>
          <w:rFonts w:ascii="Times New Roman" w:hAnsi="Times New Roman"/>
          <w:sz w:val="32"/>
          <w:szCs w:val="32"/>
        </w:rPr>
      </w:pPr>
    </w:p>
    <w:p w14:paraId="3A6210FE" w14:textId="25EB3B59" w:rsidR="00B13738" w:rsidRPr="004032F4" w:rsidRDefault="004032F4" w:rsidP="00B13738">
      <w:pPr>
        <w:pStyle w:val="Title1"/>
        <w:jc w:val="right"/>
        <w:rPr>
          <w:rFonts w:ascii="Times New Roman" w:hAnsi="Times New Roman"/>
          <w:sz w:val="32"/>
          <w:szCs w:val="32"/>
        </w:rPr>
      </w:pPr>
      <w:r w:rsidRPr="004032F4">
        <w:rPr>
          <w:rFonts w:ascii="Times New Roman" w:hAnsi="Times New Roman"/>
          <w:sz w:val="32"/>
          <w:szCs w:val="32"/>
        </w:rPr>
        <w:t>Deployment and Operations Guide (Runbook)</w:t>
      </w:r>
    </w:p>
    <w:p w14:paraId="4C508DF0" w14:textId="77777777" w:rsidR="004032F4" w:rsidRPr="004032F4" w:rsidRDefault="004032F4" w:rsidP="00B13738">
      <w:pPr>
        <w:pStyle w:val="Title1"/>
        <w:jc w:val="right"/>
        <w:rPr>
          <w:rFonts w:ascii="Times New Roman" w:hAnsi="Times New Roman"/>
          <w:sz w:val="32"/>
          <w:szCs w:val="32"/>
        </w:rPr>
      </w:pPr>
    </w:p>
    <w:p w14:paraId="252EDFAD" w14:textId="2F764294" w:rsidR="002A43B2" w:rsidRPr="004032F4" w:rsidRDefault="002A43B2" w:rsidP="002A43B2">
      <w:pPr>
        <w:pStyle w:val="Title1"/>
        <w:jc w:val="right"/>
        <w:rPr>
          <w:rFonts w:ascii="Times New Roman" w:hAnsi="Times New Roman"/>
          <w:sz w:val="32"/>
          <w:szCs w:val="32"/>
        </w:rPr>
      </w:pPr>
      <w:r w:rsidRPr="004032F4">
        <w:rPr>
          <w:rFonts w:ascii="Times New Roman" w:hAnsi="Times New Roman"/>
          <w:sz w:val="32"/>
          <w:szCs w:val="32"/>
        </w:rPr>
        <w:t>University of Maryland Global Campus (UMGC) SWEN 670</w:t>
      </w:r>
    </w:p>
    <w:p w14:paraId="02738B67" w14:textId="14657C09" w:rsidR="002A43B2" w:rsidRPr="004032F4" w:rsidRDefault="002A43B2" w:rsidP="002A43B2">
      <w:pPr>
        <w:pStyle w:val="PFBodyText"/>
        <w:rPr>
          <w:rFonts w:ascii="Times New Roman" w:hAnsi="Times New Roman"/>
          <w:sz w:val="32"/>
          <w:szCs w:val="32"/>
        </w:rPr>
      </w:pPr>
    </w:p>
    <w:p w14:paraId="145423EA" w14:textId="66E4F10B" w:rsidR="002A43B2" w:rsidRPr="004032F4" w:rsidRDefault="002A43B2" w:rsidP="002A43B2">
      <w:pPr>
        <w:pStyle w:val="PFBodyText"/>
        <w:rPr>
          <w:rFonts w:ascii="Times New Roman" w:hAnsi="Times New Roman"/>
          <w:sz w:val="32"/>
          <w:szCs w:val="32"/>
        </w:rPr>
      </w:pPr>
    </w:p>
    <w:p w14:paraId="7800258F" w14:textId="77777777" w:rsidR="002A43B2" w:rsidRDefault="002A43B2" w:rsidP="002A43B2">
      <w:pPr>
        <w:pStyle w:val="PFBodyText"/>
        <w:rPr>
          <w:rFonts w:ascii="Times New Roman" w:hAnsi="Times New Roman"/>
          <w:sz w:val="24"/>
          <w:szCs w:val="24"/>
        </w:rPr>
      </w:pPr>
    </w:p>
    <w:p w14:paraId="6D1C27F6" w14:textId="04435697" w:rsidR="00766CE7" w:rsidRDefault="00766CE7" w:rsidP="00B13738">
      <w:pPr>
        <w:pStyle w:val="Title1"/>
        <w:jc w:val="right"/>
        <w:rPr>
          <w:rFonts w:ascii="Times New Roman" w:hAnsi="Times New Roman"/>
          <w:sz w:val="24"/>
        </w:rPr>
      </w:pPr>
      <w:r>
        <w:rPr>
          <w:rFonts w:ascii="Times New Roman" w:hAnsi="Times New Roman"/>
          <w:sz w:val="24"/>
        </w:rPr>
        <w:t>Document Revision: 1.</w:t>
      </w:r>
      <w:del w:id="1" w:author="Sepribo Taylor-Harry" w:date="2020-08-03T17:29:00Z">
        <w:r w:rsidDel="0006334F">
          <w:rPr>
            <w:rFonts w:ascii="Times New Roman" w:hAnsi="Times New Roman"/>
            <w:sz w:val="24"/>
          </w:rPr>
          <w:delText>0</w:delText>
        </w:r>
      </w:del>
      <w:ins w:id="2" w:author="Sepribo Taylor-Harry" w:date="2020-08-03T17:30:00Z">
        <w:r w:rsidR="0006334F">
          <w:rPr>
            <w:rFonts w:ascii="Times New Roman" w:hAnsi="Times New Roman"/>
            <w:sz w:val="24"/>
          </w:rPr>
          <w:t>1</w:t>
        </w:r>
      </w:ins>
    </w:p>
    <w:p w14:paraId="5F32BA30" w14:textId="2BDE54D2" w:rsidR="00B13738" w:rsidRDefault="00B13738" w:rsidP="00B13738">
      <w:pPr>
        <w:pStyle w:val="Title1"/>
        <w:jc w:val="right"/>
        <w:rPr>
          <w:rFonts w:ascii="Times New Roman" w:hAnsi="Times New Roman"/>
          <w:sz w:val="24"/>
        </w:rPr>
      </w:pPr>
      <w:r w:rsidRPr="00C57B6F">
        <w:rPr>
          <w:rFonts w:ascii="Times New Roman" w:hAnsi="Times New Roman"/>
          <w:sz w:val="24"/>
        </w:rPr>
        <w:t>Software Version: #</w:t>
      </w:r>
      <w:ins w:id="3" w:author="Sepribo Taylor-Harry" w:date="2020-08-03T17:30:00Z">
        <w:r w:rsidR="0006334F">
          <w:rPr>
            <w:rFonts w:ascii="Times New Roman" w:hAnsi="Times New Roman"/>
            <w:sz w:val="24"/>
          </w:rPr>
          <w:t>2</w:t>
        </w:r>
      </w:ins>
      <w:del w:id="4" w:author="Sepribo Taylor-Harry" w:date="2020-08-03T17:30:00Z">
        <w:r w:rsidRPr="00C57B6F" w:rsidDel="0006334F">
          <w:rPr>
            <w:rFonts w:ascii="Times New Roman" w:hAnsi="Times New Roman"/>
            <w:sz w:val="24"/>
          </w:rPr>
          <w:delText>1</w:delText>
        </w:r>
      </w:del>
    </w:p>
    <w:p w14:paraId="6998C328" w14:textId="77777777" w:rsidR="00766CE7" w:rsidRDefault="00766CE7" w:rsidP="00B13738">
      <w:pPr>
        <w:pStyle w:val="Title1"/>
        <w:jc w:val="right"/>
        <w:rPr>
          <w:rFonts w:ascii="Times New Roman" w:hAnsi="Times New Roman"/>
          <w:sz w:val="24"/>
        </w:rPr>
      </w:pPr>
    </w:p>
    <w:p w14:paraId="381D9C14" w14:textId="77777777" w:rsidR="00B13738" w:rsidRDefault="00B13738" w:rsidP="00B13738">
      <w:pPr>
        <w:pStyle w:val="Title1"/>
        <w:jc w:val="right"/>
        <w:rPr>
          <w:rFonts w:ascii="Times New Roman" w:hAnsi="Times New Roman"/>
          <w:sz w:val="24"/>
        </w:rPr>
      </w:pPr>
    </w:p>
    <w:p w14:paraId="18C4D65F" w14:textId="77777777" w:rsidR="00B13738" w:rsidRPr="00C57B6F" w:rsidRDefault="00B13738" w:rsidP="00B13738">
      <w:pPr>
        <w:spacing w:before="120" w:after="120" w:line="240" w:lineRule="auto"/>
        <w:ind w:left="720"/>
        <w:rPr>
          <w:rFonts w:ascii="Times New Roman" w:eastAsia="Arial Unicode MS" w:hAnsi="Times New Roman" w:cs="Times New Roman"/>
        </w:rPr>
      </w:pPr>
    </w:p>
    <w:p w14:paraId="7724853B" w14:textId="429D9F8C" w:rsidR="00B13738" w:rsidRDefault="00B13738" w:rsidP="002A43B2">
      <w:pPr>
        <w:pStyle w:val="PFBodyText"/>
        <w:rPr>
          <w:rFonts w:ascii="Times New Roman" w:hAnsi="Times New Roman"/>
          <w:b/>
          <w:sz w:val="24"/>
          <w:szCs w:val="24"/>
        </w:rPr>
      </w:pPr>
    </w:p>
    <w:p w14:paraId="33FE9DB2" w14:textId="77777777" w:rsidR="002A43B2" w:rsidRDefault="002A43B2" w:rsidP="002A43B2">
      <w:pPr>
        <w:pStyle w:val="PFBodyText"/>
        <w:rPr>
          <w:rFonts w:ascii="Times New Roman" w:hAnsi="Times New Roman"/>
          <w:b/>
          <w:sz w:val="24"/>
          <w:szCs w:val="24"/>
        </w:rPr>
      </w:pPr>
    </w:p>
    <w:p w14:paraId="4F1811B5" w14:textId="77777777" w:rsidR="00B13738" w:rsidRDefault="00B13738" w:rsidP="00B13738">
      <w:pPr>
        <w:pStyle w:val="PFBodyText"/>
        <w:jc w:val="center"/>
        <w:rPr>
          <w:rFonts w:ascii="Times New Roman" w:hAnsi="Times New Roman"/>
          <w:b/>
          <w:sz w:val="24"/>
          <w:szCs w:val="24"/>
        </w:rPr>
      </w:pPr>
    </w:p>
    <w:p w14:paraId="696C2E88" w14:textId="49F4755A" w:rsidR="00B13738" w:rsidRDefault="00B13738" w:rsidP="00B13738">
      <w:pPr>
        <w:pStyle w:val="PFBodyText"/>
        <w:jc w:val="center"/>
        <w:rPr>
          <w:rFonts w:ascii="Times New Roman" w:hAnsi="Times New Roman"/>
          <w:b/>
          <w:sz w:val="24"/>
          <w:szCs w:val="24"/>
        </w:rPr>
      </w:pPr>
    </w:p>
    <w:p w14:paraId="4246E6AC" w14:textId="350C1A52" w:rsidR="002A43B2" w:rsidRDefault="002A43B2" w:rsidP="00B13738">
      <w:pPr>
        <w:pStyle w:val="PFBodyText"/>
        <w:jc w:val="center"/>
        <w:rPr>
          <w:rFonts w:ascii="Times New Roman" w:hAnsi="Times New Roman"/>
          <w:b/>
          <w:sz w:val="24"/>
          <w:szCs w:val="24"/>
        </w:rPr>
      </w:pPr>
    </w:p>
    <w:p w14:paraId="2C5A7A5B" w14:textId="77777777" w:rsidR="002A43B2" w:rsidRDefault="002A43B2" w:rsidP="00B13738">
      <w:pPr>
        <w:pStyle w:val="PFBodyText"/>
        <w:jc w:val="center"/>
        <w:rPr>
          <w:rFonts w:ascii="Times New Roman" w:hAnsi="Times New Roman"/>
          <w:b/>
          <w:sz w:val="24"/>
          <w:szCs w:val="24"/>
        </w:rPr>
      </w:pPr>
    </w:p>
    <w:p w14:paraId="7642192E" w14:textId="2808E5F1" w:rsidR="00B13738" w:rsidRPr="00C57B6F" w:rsidRDefault="00B13738" w:rsidP="002A43B2">
      <w:pPr>
        <w:pStyle w:val="PFBodyText"/>
        <w:spacing w:line="360" w:lineRule="auto"/>
        <w:jc w:val="right"/>
        <w:rPr>
          <w:rFonts w:ascii="Times New Roman" w:hAnsi="Times New Roman"/>
          <w:sz w:val="24"/>
          <w:szCs w:val="24"/>
        </w:rPr>
      </w:pPr>
      <w:r w:rsidRPr="00C57B6F">
        <w:rPr>
          <w:rFonts w:ascii="Times New Roman" w:hAnsi="Times New Roman"/>
          <w:b/>
          <w:sz w:val="24"/>
          <w:szCs w:val="24"/>
        </w:rPr>
        <w:t>Prepared by</w:t>
      </w:r>
      <w:r w:rsidR="002A43B2" w:rsidRPr="002A43B2">
        <w:rPr>
          <w:rFonts w:ascii="Times New Roman" w:hAnsi="Times New Roman"/>
          <w:b/>
          <w:bCs/>
          <w:sz w:val="24"/>
          <w:szCs w:val="24"/>
        </w:rPr>
        <w:t xml:space="preserve"> </w:t>
      </w:r>
      <w:r w:rsidR="002A43B2" w:rsidRPr="00694F5B">
        <w:rPr>
          <w:rFonts w:ascii="Times New Roman" w:hAnsi="Times New Roman"/>
          <w:b/>
          <w:bCs/>
          <w:sz w:val="24"/>
          <w:szCs w:val="24"/>
        </w:rPr>
        <w:t>UMGC ChatBot Team</w:t>
      </w:r>
      <w:r w:rsidRPr="00C57B6F">
        <w:rPr>
          <w:rFonts w:ascii="Times New Roman" w:hAnsi="Times New Roman"/>
          <w:sz w:val="24"/>
          <w:szCs w:val="24"/>
        </w:rPr>
        <w:t>:</w:t>
      </w:r>
    </w:p>
    <w:p w14:paraId="60CCEAA0" w14:textId="77777777" w:rsidR="00B13738" w:rsidRPr="00C57B6F" w:rsidRDefault="00B13738" w:rsidP="002A43B2">
      <w:pPr>
        <w:pStyle w:val="PFBodyText"/>
        <w:spacing w:line="360" w:lineRule="auto"/>
        <w:jc w:val="right"/>
        <w:rPr>
          <w:rFonts w:ascii="Times New Roman" w:hAnsi="Times New Roman"/>
          <w:sz w:val="24"/>
          <w:szCs w:val="24"/>
        </w:rPr>
      </w:pPr>
      <w:r w:rsidRPr="00C57B6F">
        <w:rPr>
          <w:rFonts w:ascii="Times New Roman" w:hAnsi="Times New Roman"/>
          <w:sz w:val="24"/>
          <w:szCs w:val="24"/>
        </w:rPr>
        <w:t>Rusty Baker</w:t>
      </w:r>
    </w:p>
    <w:p w14:paraId="3051F223" w14:textId="77777777" w:rsidR="00B13738" w:rsidRPr="00C57B6F" w:rsidRDefault="00B13738" w:rsidP="002A43B2">
      <w:pPr>
        <w:pStyle w:val="PFBodyText"/>
        <w:spacing w:line="360" w:lineRule="auto"/>
        <w:jc w:val="right"/>
        <w:rPr>
          <w:rFonts w:ascii="Times New Roman" w:hAnsi="Times New Roman"/>
          <w:sz w:val="24"/>
          <w:szCs w:val="24"/>
        </w:rPr>
      </w:pPr>
      <w:r w:rsidRPr="00C57B6F">
        <w:rPr>
          <w:rFonts w:ascii="Times New Roman" w:hAnsi="Times New Roman"/>
          <w:sz w:val="24"/>
          <w:szCs w:val="24"/>
        </w:rPr>
        <w:t>Sepribo Taylor-Harry</w:t>
      </w:r>
    </w:p>
    <w:p w14:paraId="7F96A786" w14:textId="77777777" w:rsidR="009B4529" w:rsidRPr="00C57B6F" w:rsidRDefault="009B4529" w:rsidP="009B4529">
      <w:pPr>
        <w:pStyle w:val="PFBodyText"/>
        <w:spacing w:line="360" w:lineRule="auto"/>
        <w:jc w:val="right"/>
        <w:rPr>
          <w:rFonts w:ascii="Times New Roman" w:hAnsi="Times New Roman"/>
          <w:sz w:val="24"/>
          <w:szCs w:val="24"/>
        </w:rPr>
      </w:pPr>
      <w:r w:rsidRPr="00C57B6F">
        <w:rPr>
          <w:rFonts w:ascii="Times New Roman" w:hAnsi="Times New Roman"/>
          <w:sz w:val="24"/>
          <w:szCs w:val="24"/>
        </w:rPr>
        <w:t xml:space="preserve">Matthew </w:t>
      </w:r>
      <w:proofErr w:type="spellStart"/>
      <w:r w:rsidRPr="00C57B6F">
        <w:rPr>
          <w:rFonts w:ascii="Times New Roman" w:hAnsi="Times New Roman"/>
          <w:sz w:val="24"/>
          <w:szCs w:val="24"/>
        </w:rPr>
        <w:t>Slaymaker</w:t>
      </w:r>
      <w:proofErr w:type="spellEnd"/>
    </w:p>
    <w:p w14:paraId="31955E3C" w14:textId="4A4CE762" w:rsidR="009B4529" w:rsidRDefault="009B4529" w:rsidP="009B4529">
      <w:pPr>
        <w:pStyle w:val="PFBodyText"/>
        <w:spacing w:line="360" w:lineRule="auto"/>
        <w:jc w:val="right"/>
        <w:rPr>
          <w:rFonts w:ascii="Times New Roman" w:hAnsi="Times New Roman"/>
          <w:sz w:val="24"/>
          <w:szCs w:val="24"/>
        </w:rPr>
      </w:pPr>
      <w:r w:rsidRPr="00C57B6F">
        <w:rPr>
          <w:rFonts w:ascii="Times New Roman" w:hAnsi="Times New Roman"/>
          <w:sz w:val="24"/>
          <w:szCs w:val="24"/>
        </w:rPr>
        <w:t xml:space="preserve">Nathaniel </w:t>
      </w:r>
      <w:proofErr w:type="spellStart"/>
      <w:r w:rsidRPr="00C57B6F">
        <w:rPr>
          <w:rFonts w:ascii="Times New Roman" w:hAnsi="Times New Roman"/>
          <w:sz w:val="24"/>
          <w:szCs w:val="24"/>
        </w:rPr>
        <w:t>Muesing</w:t>
      </w:r>
      <w:proofErr w:type="spellEnd"/>
    </w:p>
    <w:p w14:paraId="52C305C6" w14:textId="33E9F629" w:rsidR="00B13738" w:rsidRPr="00C57B6F" w:rsidRDefault="00B13738" w:rsidP="009B4529">
      <w:pPr>
        <w:pStyle w:val="PFBodyText"/>
        <w:spacing w:line="360" w:lineRule="auto"/>
        <w:jc w:val="right"/>
        <w:rPr>
          <w:rFonts w:ascii="Times New Roman" w:hAnsi="Times New Roman"/>
          <w:sz w:val="24"/>
          <w:szCs w:val="24"/>
        </w:rPr>
      </w:pPr>
      <w:r w:rsidRPr="00C57B6F">
        <w:rPr>
          <w:rFonts w:ascii="Times New Roman" w:hAnsi="Times New Roman"/>
          <w:sz w:val="24"/>
          <w:szCs w:val="24"/>
        </w:rPr>
        <w:t xml:space="preserve">Subhash Gandhi </w:t>
      </w:r>
      <w:proofErr w:type="spellStart"/>
      <w:r w:rsidRPr="00C57B6F">
        <w:rPr>
          <w:rFonts w:ascii="Times New Roman" w:hAnsi="Times New Roman"/>
          <w:sz w:val="24"/>
          <w:szCs w:val="24"/>
        </w:rPr>
        <w:t>Vallala</w:t>
      </w:r>
      <w:proofErr w:type="spellEnd"/>
    </w:p>
    <w:p w14:paraId="1EC16DB3" w14:textId="77777777" w:rsidR="00B13738" w:rsidRPr="00C57B6F" w:rsidRDefault="00B13738" w:rsidP="002A43B2">
      <w:pPr>
        <w:pStyle w:val="PFBodyText"/>
        <w:spacing w:line="360" w:lineRule="auto"/>
        <w:jc w:val="right"/>
        <w:rPr>
          <w:rFonts w:ascii="Times New Roman" w:hAnsi="Times New Roman"/>
          <w:sz w:val="24"/>
          <w:szCs w:val="24"/>
        </w:rPr>
      </w:pPr>
      <w:r w:rsidRPr="00C57B6F">
        <w:rPr>
          <w:rFonts w:ascii="Times New Roman" w:hAnsi="Times New Roman"/>
          <w:sz w:val="24"/>
          <w:szCs w:val="24"/>
        </w:rPr>
        <w:t xml:space="preserve">Joshua </w:t>
      </w:r>
      <w:proofErr w:type="spellStart"/>
      <w:r w:rsidRPr="00C57B6F">
        <w:rPr>
          <w:rFonts w:ascii="Times New Roman" w:hAnsi="Times New Roman"/>
          <w:sz w:val="24"/>
          <w:szCs w:val="24"/>
        </w:rPr>
        <w:t>Piersol</w:t>
      </w:r>
      <w:proofErr w:type="spellEnd"/>
    </w:p>
    <w:p w14:paraId="1ED6B118" w14:textId="5087AA21" w:rsidR="00B13738" w:rsidRPr="00C57B6F" w:rsidRDefault="00B13738" w:rsidP="002A43B2">
      <w:pPr>
        <w:pStyle w:val="PFBodyText"/>
        <w:spacing w:line="360" w:lineRule="auto"/>
        <w:jc w:val="right"/>
        <w:rPr>
          <w:rFonts w:ascii="Times New Roman" w:hAnsi="Times New Roman"/>
          <w:sz w:val="24"/>
          <w:szCs w:val="24"/>
        </w:rPr>
      </w:pPr>
    </w:p>
    <w:p w14:paraId="5BD4CDE4" w14:textId="77777777" w:rsidR="0006334F" w:rsidRPr="00605539" w:rsidRDefault="002A43B2" w:rsidP="0006334F">
      <w:pPr>
        <w:pStyle w:val="PFBodyText"/>
        <w:jc w:val="center"/>
        <w:rPr>
          <w:ins w:id="5" w:author="Sepribo Taylor-Harry" w:date="2020-08-03T17:29:00Z"/>
          <w:rFonts w:ascii="Times New Roman" w:hAnsi="Times New Roman"/>
          <w:sz w:val="24"/>
          <w:szCs w:val="24"/>
        </w:rPr>
      </w:pPr>
      <w:r>
        <w:rPr>
          <w:rFonts w:ascii="Times New Roman" w:hAnsi="Times New Roman"/>
        </w:rPr>
        <w:br w:type="page"/>
      </w:r>
      <w:ins w:id="6" w:author="Sepribo Taylor-Harry" w:date="2020-08-03T17:29:00Z">
        <w:r w:rsidR="0006334F" w:rsidRPr="00605539">
          <w:rPr>
            <w:rFonts w:ascii="Times New Roman" w:hAnsi="Times New Roman"/>
            <w:sz w:val="24"/>
            <w:szCs w:val="24"/>
          </w:rPr>
          <w:lastRenderedPageBreak/>
          <w:t>PAGE INTENTIONALLY LEFT BLANK</w:t>
        </w:r>
      </w:ins>
    </w:p>
    <w:p w14:paraId="7CE2DC57" w14:textId="39DC65F3" w:rsidR="0006334F" w:rsidRDefault="0006334F">
      <w:pPr>
        <w:rPr>
          <w:ins w:id="7" w:author="Sepribo Taylor-Harry" w:date="2020-08-03T17:29:00Z"/>
          <w:rFonts w:ascii="Times New Roman" w:eastAsia="Times New Roman" w:hAnsi="Times New Roman" w:cs="Times New Roman"/>
          <w:kern w:val="0"/>
          <w:lang w:eastAsia="en-US"/>
        </w:rPr>
      </w:pPr>
      <w:ins w:id="8" w:author="Sepribo Taylor-Harry" w:date="2020-08-03T17:29:00Z">
        <w:r>
          <w:rPr>
            <w:rFonts w:ascii="Times New Roman" w:eastAsia="Times New Roman" w:hAnsi="Times New Roman" w:cs="Times New Roman"/>
            <w:kern w:val="0"/>
            <w:lang w:eastAsia="en-US"/>
          </w:rPr>
          <w:br w:type="page"/>
        </w:r>
      </w:ins>
    </w:p>
    <w:p w14:paraId="573FF2CB" w14:textId="4B523594" w:rsidR="00B13738" w:rsidRPr="00064676" w:rsidDel="0006334F" w:rsidRDefault="00B13738">
      <w:pPr>
        <w:spacing w:line="360" w:lineRule="auto"/>
        <w:rPr>
          <w:del w:id="9" w:author="Sepribo Taylor-Harry" w:date="2020-08-03T17:30:00Z"/>
          <w:rFonts w:ascii="Times New Roman" w:eastAsia="Times New Roman" w:hAnsi="Times New Roman" w:cs="Times New Roman"/>
          <w:kern w:val="0"/>
          <w:sz w:val="22"/>
          <w:szCs w:val="22"/>
          <w:lang w:eastAsia="en-US"/>
          <w:rPrChange w:id="10" w:author="Sepribo Taylor-Harry" w:date="2020-08-03T19:13:00Z">
            <w:rPr>
              <w:del w:id="11" w:author="Sepribo Taylor-Harry" w:date="2020-08-03T17:30:00Z"/>
              <w:rFonts w:ascii="Times New Roman" w:eastAsia="Times New Roman" w:hAnsi="Times New Roman" w:cs="Times New Roman"/>
              <w:kern w:val="0"/>
              <w:lang w:eastAsia="en-US"/>
            </w:rPr>
          </w:rPrChange>
        </w:rPr>
        <w:pPrChange w:id="12" w:author="Sepribo Taylor-Harry" w:date="2020-08-03T19:13:00Z">
          <w:pPr/>
        </w:pPrChange>
      </w:pPr>
    </w:p>
    <w:sdt>
      <w:sdtPr>
        <w:rPr>
          <w:rFonts w:asciiTheme="minorHAnsi" w:eastAsiaTheme="minorEastAsia" w:hAnsiTheme="minorHAnsi" w:cstheme="minorBidi"/>
          <w:b w:val="0"/>
          <w:sz w:val="22"/>
          <w:szCs w:val="22"/>
        </w:rPr>
        <w:id w:val="-1143276995"/>
        <w:docPartObj>
          <w:docPartGallery w:val="Table of Contents"/>
          <w:docPartUnique/>
        </w:docPartObj>
      </w:sdtPr>
      <w:sdtEndPr>
        <w:rPr>
          <w:bCs/>
          <w:noProof/>
          <w:sz w:val="20"/>
          <w:szCs w:val="20"/>
        </w:rPr>
      </w:sdtEndPr>
      <w:sdtContent>
        <w:p w14:paraId="262BE780" w14:textId="5E5359AE" w:rsidR="00B13738" w:rsidRPr="00064676" w:rsidRDefault="00B13738">
          <w:pPr>
            <w:pStyle w:val="TOCHeading"/>
            <w:spacing w:line="360" w:lineRule="auto"/>
            <w:rPr>
              <w:szCs w:val="24"/>
              <w:rPrChange w:id="13" w:author="Sepribo Taylor-Harry" w:date="2020-08-03T19:14:00Z">
                <w:rPr>
                  <w:sz w:val="20"/>
                  <w:szCs w:val="20"/>
                </w:rPr>
              </w:rPrChange>
            </w:rPr>
            <w:pPrChange w:id="14" w:author="Sepribo Taylor-Harry" w:date="2020-08-03T19:13:00Z">
              <w:pPr>
                <w:pStyle w:val="TOCHeading"/>
                <w:spacing w:line="276" w:lineRule="auto"/>
              </w:pPr>
            </w:pPrChange>
          </w:pPr>
          <w:r w:rsidRPr="00064676">
            <w:rPr>
              <w:szCs w:val="24"/>
              <w:rPrChange w:id="15" w:author="Sepribo Taylor-Harry" w:date="2020-08-03T19:14:00Z">
                <w:rPr>
                  <w:sz w:val="20"/>
                  <w:szCs w:val="20"/>
                </w:rPr>
              </w:rPrChange>
            </w:rPr>
            <w:t>Contents</w:t>
          </w:r>
        </w:p>
        <w:p w14:paraId="0DD365F2" w14:textId="27A0DA4C" w:rsidR="00064676" w:rsidRPr="00064676" w:rsidRDefault="00B13738">
          <w:pPr>
            <w:pStyle w:val="TOC1"/>
            <w:tabs>
              <w:tab w:val="right" w:leader="dot" w:pos="9350"/>
            </w:tabs>
            <w:spacing w:line="360" w:lineRule="auto"/>
            <w:rPr>
              <w:ins w:id="16" w:author="Sepribo Taylor-Harry" w:date="2020-08-03T19:08:00Z"/>
              <w:noProof/>
              <w:kern w:val="0"/>
              <w:sz w:val="22"/>
              <w:szCs w:val="22"/>
              <w:lang w:eastAsia="en-US"/>
            </w:rPr>
            <w:pPrChange w:id="17" w:author="Sepribo Taylor-Harry" w:date="2020-08-03T19:13:00Z">
              <w:pPr>
                <w:pStyle w:val="TOC1"/>
                <w:tabs>
                  <w:tab w:val="right" w:leader="dot" w:pos="9350"/>
                </w:tabs>
              </w:pPr>
            </w:pPrChange>
          </w:pPr>
          <w:r w:rsidRPr="00064676">
            <w:rPr>
              <w:sz w:val="22"/>
              <w:szCs w:val="22"/>
              <w:rPrChange w:id="18" w:author="Sepribo Taylor-Harry" w:date="2020-08-03T19:13:00Z">
                <w:rPr>
                  <w:sz w:val="20"/>
                  <w:szCs w:val="20"/>
                </w:rPr>
              </w:rPrChange>
            </w:rPr>
            <w:fldChar w:fldCharType="begin"/>
          </w:r>
          <w:r w:rsidRPr="00064676">
            <w:rPr>
              <w:sz w:val="22"/>
              <w:szCs w:val="22"/>
              <w:rPrChange w:id="19" w:author="Sepribo Taylor-Harry" w:date="2020-08-03T19:13:00Z">
                <w:rPr>
                  <w:sz w:val="20"/>
                  <w:szCs w:val="20"/>
                </w:rPr>
              </w:rPrChange>
            </w:rPr>
            <w:instrText xml:space="preserve"> TOC \o "1-3" \h \z \u </w:instrText>
          </w:r>
          <w:r w:rsidRPr="00064676">
            <w:rPr>
              <w:sz w:val="22"/>
              <w:szCs w:val="22"/>
              <w:rPrChange w:id="20" w:author="Sepribo Taylor-Harry" w:date="2020-08-03T19:13:00Z">
                <w:rPr>
                  <w:b/>
                  <w:bCs/>
                  <w:noProof/>
                  <w:sz w:val="20"/>
                  <w:szCs w:val="20"/>
                </w:rPr>
              </w:rPrChange>
            </w:rPr>
            <w:fldChar w:fldCharType="separate"/>
          </w:r>
          <w:ins w:id="21" w:author="Sepribo Taylor-Harry" w:date="2020-08-03T19:08:00Z">
            <w:r w:rsidR="00064676" w:rsidRPr="00064676">
              <w:rPr>
                <w:rStyle w:val="Hyperlink"/>
                <w:noProof/>
                <w:sz w:val="22"/>
                <w:szCs w:val="22"/>
                <w:rPrChange w:id="22" w:author="Sepribo Taylor-Harry" w:date="2020-08-03T19:13:00Z">
                  <w:rPr>
                    <w:rStyle w:val="Hyperlink"/>
                    <w:noProof/>
                  </w:rPr>
                </w:rPrChange>
              </w:rPr>
              <w:fldChar w:fldCharType="begin"/>
            </w:r>
            <w:r w:rsidR="00064676" w:rsidRPr="00064676">
              <w:rPr>
                <w:rStyle w:val="Hyperlink"/>
                <w:noProof/>
                <w:sz w:val="22"/>
                <w:szCs w:val="22"/>
                <w:rPrChange w:id="23" w:author="Sepribo Taylor-Harry" w:date="2020-08-03T19:13:00Z">
                  <w:rPr>
                    <w:rStyle w:val="Hyperlink"/>
                    <w:noProof/>
                  </w:rPr>
                </w:rPrChange>
              </w:rPr>
              <w:instrText xml:space="preserve"> </w:instrText>
            </w:r>
            <w:r w:rsidR="00064676" w:rsidRPr="00064676">
              <w:rPr>
                <w:noProof/>
                <w:sz w:val="22"/>
                <w:szCs w:val="22"/>
                <w:rPrChange w:id="24" w:author="Sepribo Taylor-Harry" w:date="2020-08-03T19:13:00Z">
                  <w:rPr>
                    <w:noProof/>
                  </w:rPr>
                </w:rPrChange>
              </w:rPr>
              <w:instrText>HYPERLINK \l "_Toc47374137"</w:instrText>
            </w:r>
            <w:r w:rsidR="00064676" w:rsidRPr="00064676">
              <w:rPr>
                <w:rStyle w:val="Hyperlink"/>
                <w:noProof/>
                <w:sz w:val="22"/>
                <w:szCs w:val="22"/>
                <w:rPrChange w:id="25" w:author="Sepribo Taylor-Harry" w:date="2020-08-03T19:13:00Z">
                  <w:rPr>
                    <w:rStyle w:val="Hyperlink"/>
                    <w:noProof/>
                  </w:rPr>
                </w:rPrChange>
              </w:rPr>
              <w:instrText xml:space="preserve"> </w:instrText>
            </w:r>
            <w:r w:rsidR="00064676" w:rsidRPr="00064676">
              <w:rPr>
                <w:rStyle w:val="Hyperlink"/>
                <w:noProof/>
                <w:sz w:val="22"/>
                <w:szCs w:val="22"/>
                <w:rPrChange w:id="26" w:author="Sepribo Taylor-Harry" w:date="2020-08-03T19:13:00Z">
                  <w:rPr>
                    <w:rStyle w:val="Hyperlink"/>
                    <w:noProof/>
                  </w:rPr>
                </w:rPrChange>
              </w:rPr>
              <w:fldChar w:fldCharType="separate"/>
            </w:r>
            <w:r w:rsidR="00064676" w:rsidRPr="00064676">
              <w:rPr>
                <w:rStyle w:val="Hyperlink"/>
                <w:noProof/>
                <w:sz w:val="22"/>
                <w:szCs w:val="22"/>
                <w:rPrChange w:id="27" w:author="Sepribo Taylor-Harry" w:date="2020-08-03T19:13:00Z">
                  <w:rPr>
                    <w:rStyle w:val="Hyperlink"/>
                    <w:noProof/>
                  </w:rPr>
                </w:rPrChange>
              </w:rPr>
              <w:t>1 Introduction</w:t>
            </w:r>
            <w:r w:rsidR="00064676" w:rsidRPr="00064676">
              <w:rPr>
                <w:noProof/>
                <w:webHidden/>
                <w:sz w:val="22"/>
                <w:szCs w:val="22"/>
                <w:rPrChange w:id="28" w:author="Sepribo Taylor-Harry" w:date="2020-08-03T19:13:00Z">
                  <w:rPr>
                    <w:noProof/>
                    <w:webHidden/>
                  </w:rPr>
                </w:rPrChange>
              </w:rPr>
              <w:tab/>
            </w:r>
            <w:r w:rsidR="00064676" w:rsidRPr="00064676">
              <w:rPr>
                <w:noProof/>
                <w:webHidden/>
                <w:sz w:val="22"/>
                <w:szCs w:val="22"/>
                <w:rPrChange w:id="29" w:author="Sepribo Taylor-Harry" w:date="2020-08-03T19:13:00Z">
                  <w:rPr>
                    <w:noProof/>
                    <w:webHidden/>
                  </w:rPr>
                </w:rPrChange>
              </w:rPr>
              <w:fldChar w:fldCharType="begin"/>
            </w:r>
            <w:r w:rsidR="00064676" w:rsidRPr="00064676">
              <w:rPr>
                <w:noProof/>
                <w:webHidden/>
                <w:sz w:val="22"/>
                <w:szCs w:val="22"/>
                <w:rPrChange w:id="30" w:author="Sepribo Taylor-Harry" w:date="2020-08-03T19:13:00Z">
                  <w:rPr>
                    <w:noProof/>
                    <w:webHidden/>
                  </w:rPr>
                </w:rPrChange>
              </w:rPr>
              <w:instrText xml:space="preserve"> PAGEREF _Toc47374137 \h </w:instrText>
            </w:r>
          </w:ins>
          <w:r w:rsidR="00064676" w:rsidRPr="00064676">
            <w:rPr>
              <w:noProof/>
              <w:webHidden/>
              <w:sz w:val="22"/>
              <w:szCs w:val="22"/>
              <w:rPrChange w:id="31" w:author="Sepribo Taylor-Harry" w:date="2020-08-03T19:13:00Z">
                <w:rPr>
                  <w:noProof/>
                  <w:webHidden/>
                  <w:sz w:val="22"/>
                  <w:szCs w:val="22"/>
                </w:rPr>
              </w:rPrChange>
            </w:rPr>
          </w:r>
          <w:r w:rsidR="00064676" w:rsidRPr="00064676">
            <w:rPr>
              <w:noProof/>
              <w:webHidden/>
              <w:sz w:val="22"/>
              <w:szCs w:val="22"/>
              <w:rPrChange w:id="32" w:author="Sepribo Taylor-Harry" w:date="2020-08-03T19:13:00Z">
                <w:rPr>
                  <w:noProof/>
                  <w:webHidden/>
                </w:rPr>
              </w:rPrChange>
            </w:rPr>
            <w:fldChar w:fldCharType="separate"/>
          </w:r>
          <w:ins w:id="33" w:author="Sepribo Taylor-Harry" w:date="2020-08-03T19:08:00Z">
            <w:r w:rsidR="00064676" w:rsidRPr="00064676">
              <w:rPr>
                <w:noProof/>
                <w:webHidden/>
                <w:sz w:val="22"/>
                <w:szCs w:val="22"/>
                <w:rPrChange w:id="34" w:author="Sepribo Taylor-Harry" w:date="2020-08-03T19:13:00Z">
                  <w:rPr>
                    <w:noProof/>
                    <w:webHidden/>
                  </w:rPr>
                </w:rPrChange>
              </w:rPr>
              <w:t>4</w:t>
            </w:r>
            <w:r w:rsidR="00064676" w:rsidRPr="00064676">
              <w:rPr>
                <w:noProof/>
                <w:webHidden/>
                <w:sz w:val="22"/>
                <w:szCs w:val="22"/>
                <w:rPrChange w:id="35" w:author="Sepribo Taylor-Harry" w:date="2020-08-03T19:13:00Z">
                  <w:rPr>
                    <w:noProof/>
                    <w:webHidden/>
                  </w:rPr>
                </w:rPrChange>
              </w:rPr>
              <w:fldChar w:fldCharType="end"/>
            </w:r>
            <w:r w:rsidR="00064676" w:rsidRPr="00064676">
              <w:rPr>
                <w:rStyle w:val="Hyperlink"/>
                <w:noProof/>
                <w:sz w:val="22"/>
                <w:szCs w:val="22"/>
                <w:rPrChange w:id="36" w:author="Sepribo Taylor-Harry" w:date="2020-08-03T19:13:00Z">
                  <w:rPr>
                    <w:rStyle w:val="Hyperlink"/>
                    <w:noProof/>
                  </w:rPr>
                </w:rPrChange>
              </w:rPr>
              <w:fldChar w:fldCharType="end"/>
            </w:r>
          </w:ins>
        </w:p>
        <w:p w14:paraId="01FAACD1" w14:textId="4F5E1322" w:rsidR="00064676" w:rsidRPr="00064676" w:rsidRDefault="00064676">
          <w:pPr>
            <w:pStyle w:val="TOC2"/>
            <w:tabs>
              <w:tab w:val="left" w:pos="1680"/>
              <w:tab w:val="right" w:leader="dot" w:pos="9350"/>
            </w:tabs>
            <w:spacing w:line="360" w:lineRule="auto"/>
            <w:rPr>
              <w:ins w:id="37" w:author="Sepribo Taylor-Harry" w:date="2020-08-03T19:08:00Z"/>
              <w:noProof/>
              <w:kern w:val="0"/>
              <w:sz w:val="22"/>
              <w:szCs w:val="22"/>
              <w:lang w:eastAsia="en-US"/>
            </w:rPr>
            <w:pPrChange w:id="38" w:author="Sepribo Taylor-Harry" w:date="2020-08-03T19:13:00Z">
              <w:pPr>
                <w:pStyle w:val="TOC2"/>
                <w:tabs>
                  <w:tab w:val="left" w:pos="1680"/>
                  <w:tab w:val="right" w:leader="dot" w:pos="9350"/>
                </w:tabs>
              </w:pPr>
            </w:pPrChange>
          </w:pPr>
          <w:ins w:id="39" w:author="Sepribo Taylor-Harry" w:date="2020-08-03T19:08:00Z">
            <w:r w:rsidRPr="00064676">
              <w:rPr>
                <w:rStyle w:val="Hyperlink"/>
                <w:noProof/>
                <w:sz w:val="22"/>
                <w:szCs w:val="22"/>
                <w:rPrChange w:id="40" w:author="Sepribo Taylor-Harry" w:date="2020-08-03T19:13:00Z">
                  <w:rPr>
                    <w:rStyle w:val="Hyperlink"/>
                    <w:noProof/>
                  </w:rPr>
                </w:rPrChange>
              </w:rPr>
              <w:fldChar w:fldCharType="begin"/>
            </w:r>
            <w:r w:rsidRPr="00064676">
              <w:rPr>
                <w:rStyle w:val="Hyperlink"/>
                <w:noProof/>
                <w:sz w:val="22"/>
                <w:szCs w:val="22"/>
                <w:rPrChange w:id="41" w:author="Sepribo Taylor-Harry" w:date="2020-08-03T19:13:00Z">
                  <w:rPr>
                    <w:rStyle w:val="Hyperlink"/>
                    <w:noProof/>
                  </w:rPr>
                </w:rPrChange>
              </w:rPr>
              <w:instrText xml:space="preserve"> </w:instrText>
            </w:r>
            <w:r w:rsidRPr="00064676">
              <w:rPr>
                <w:noProof/>
                <w:sz w:val="22"/>
                <w:szCs w:val="22"/>
                <w:rPrChange w:id="42" w:author="Sepribo Taylor-Harry" w:date="2020-08-03T19:13:00Z">
                  <w:rPr>
                    <w:noProof/>
                  </w:rPr>
                </w:rPrChange>
              </w:rPr>
              <w:instrText>HYPERLINK \l "_Toc47374138"</w:instrText>
            </w:r>
            <w:r w:rsidRPr="00064676">
              <w:rPr>
                <w:rStyle w:val="Hyperlink"/>
                <w:noProof/>
                <w:sz w:val="22"/>
                <w:szCs w:val="22"/>
                <w:rPrChange w:id="43" w:author="Sepribo Taylor-Harry" w:date="2020-08-03T19:13:00Z">
                  <w:rPr>
                    <w:rStyle w:val="Hyperlink"/>
                    <w:noProof/>
                  </w:rPr>
                </w:rPrChange>
              </w:rPr>
              <w:instrText xml:space="preserve"> </w:instrText>
            </w:r>
            <w:r w:rsidRPr="00064676">
              <w:rPr>
                <w:rStyle w:val="Hyperlink"/>
                <w:noProof/>
                <w:sz w:val="22"/>
                <w:szCs w:val="22"/>
                <w:rPrChange w:id="44" w:author="Sepribo Taylor-Harry" w:date="2020-08-03T19:13:00Z">
                  <w:rPr>
                    <w:rStyle w:val="Hyperlink"/>
                    <w:noProof/>
                  </w:rPr>
                </w:rPrChange>
              </w:rPr>
              <w:fldChar w:fldCharType="separate"/>
            </w:r>
            <w:r w:rsidRPr="00064676">
              <w:rPr>
                <w:rStyle w:val="Hyperlink"/>
                <w:rFonts w:eastAsia="Times New Roman" w:cstheme="minorHAnsi"/>
                <w:noProof/>
                <w:sz w:val="22"/>
                <w:szCs w:val="22"/>
                <w:rPrChange w:id="45" w:author="Sepribo Taylor-Harry" w:date="2020-08-03T19:13:00Z">
                  <w:rPr>
                    <w:rStyle w:val="Hyperlink"/>
                    <w:rFonts w:eastAsia="Times New Roman" w:cstheme="minorHAnsi"/>
                    <w:noProof/>
                  </w:rPr>
                </w:rPrChange>
              </w:rPr>
              <w:t>1.2</w:t>
            </w:r>
          </w:ins>
          <w:ins w:id="46" w:author="Sepribo Taylor-Harry" w:date="2020-08-03T19:09:00Z">
            <w:r w:rsidRPr="00064676">
              <w:rPr>
                <w:noProof/>
                <w:kern w:val="0"/>
                <w:sz w:val="22"/>
                <w:szCs w:val="22"/>
                <w:lang w:eastAsia="en-US"/>
              </w:rPr>
              <w:t xml:space="preserve"> </w:t>
            </w:r>
          </w:ins>
          <w:ins w:id="47" w:author="Sepribo Taylor-Harry" w:date="2020-08-03T19:08:00Z">
            <w:r w:rsidRPr="00064676">
              <w:rPr>
                <w:rStyle w:val="Hyperlink"/>
                <w:noProof/>
                <w:sz w:val="22"/>
                <w:szCs w:val="22"/>
                <w:rPrChange w:id="48" w:author="Sepribo Taylor-Harry" w:date="2020-08-03T19:13:00Z">
                  <w:rPr>
                    <w:rStyle w:val="Hyperlink"/>
                    <w:noProof/>
                  </w:rPr>
                </w:rPrChange>
              </w:rPr>
              <w:t>Purpose</w:t>
            </w:r>
            <w:r w:rsidRPr="00064676">
              <w:rPr>
                <w:noProof/>
                <w:webHidden/>
                <w:sz w:val="22"/>
                <w:szCs w:val="22"/>
                <w:rPrChange w:id="49" w:author="Sepribo Taylor-Harry" w:date="2020-08-03T19:13:00Z">
                  <w:rPr>
                    <w:noProof/>
                    <w:webHidden/>
                  </w:rPr>
                </w:rPrChange>
              </w:rPr>
              <w:tab/>
            </w:r>
            <w:r w:rsidRPr="00064676">
              <w:rPr>
                <w:noProof/>
                <w:webHidden/>
                <w:sz w:val="22"/>
                <w:szCs w:val="22"/>
                <w:rPrChange w:id="50" w:author="Sepribo Taylor-Harry" w:date="2020-08-03T19:13:00Z">
                  <w:rPr>
                    <w:noProof/>
                    <w:webHidden/>
                  </w:rPr>
                </w:rPrChange>
              </w:rPr>
              <w:fldChar w:fldCharType="begin"/>
            </w:r>
            <w:r w:rsidRPr="00064676">
              <w:rPr>
                <w:noProof/>
                <w:webHidden/>
                <w:sz w:val="22"/>
                <w:szCs w:val="22"/>
                <w:rPrChange w:id="51" w:author="Sepribo Taylor-Harry" w:date="2020-08-03T19:13:00Z">
                  <w:rPr>
                    <w:noProof/>
                    <w:webHidden/>
                  </w:rPr>
                </w:rPrChange>
              </w:rPr>
              <w:instrText xml:space="preserve"> PAGEREF _Toc47374138 \h </w:instrText>
            </w:r>
          </w:ins>
          <w:r w:rsidRPr="00064676">
            <w:rPr>
              <w:noProof/>
              <w:webHidden/>
              <w:sz w:val="22"/>
              <w:szCs w:val="22"/>
              <w:rPrChange w:id="52" w:author="Sepribo Taylor-Harry" w:date="2020-08-03T19:13:00Z">
                <w:rPr>
                  <w:noProof/>
                  <w:webHidden/>
                  <w:sz w:val="22"/>
                  <w:szCs w:val="22"/>
                </w:rPr>
              </w:rPrChange>
            </w:rPr>
          </w:r>
          <w:r w:rsidRPr="00064676">
            <w:rPr>
              <w:noProof/>
              <w:webHidden/>
              <w:sz w:val="22"/>
              <w:szCs w:val="22"/>
              <w:rPrChange w:id="53" w:author="Sepribo Taylor-Harry" w:date="2020-08-03T19:13:00Z">
                <w:rPr>
                  <w:noProof/>
                  <w:webHidden/>
                </w:rPr>
              </w:rPrChange>
            </w:rPr>
            <w:fldChar w:fldCharType="separate"/>
          </w:r>
          <w:ins w:id="54" w:author="Sepribo Taylor-Harry" w:date="2020-08-03T19:08:00Z">
            <w:r w:rsidRPr="00064676">
              <w:rPr>
                <w:noProof/>
                <w:webHidden/>
                <w:sz w:val="22"/>
                <w:szCs w:val="22"/>
                <w:rPrChange w:id="55" w:author="Sepribo Taylor-Harry" w:date="2020-08-03T19:13:00Z">
                  <w:rPr>
                    <w:noProof/>
                    <w:webHidden/>
                  </w:rPr>
                </w:rPrChange>
              </w:rPr>
              <w:t>4</w:t>
            </w:r>
            <w:r w:rsidRPr="00064676">
              <w:rPr>
                <w:noProof/>
                <w:webHidden/>
                <w:sz w:val="22"/>
                <w:szCs w:val="22"/>
                <w:rPrChange w:id="56" w:author="Sepribo Taylor-Harry" w:date="2020-08-03T19:13:00Z">
                  <w:rPr>
                    <w:noProof/>
                    <w:webHidden/>
                  </w:rPr>
                </w:rPrChange>
              </w:rPr>
              <w:fldChar w:fldCharType="end"/>
            </w:r>
            <w:r w:rsidRPr="00064676">
              <w:rPr>
                <w:rStyle w:val="Hyperlink"/>
                <w:noProof/>
                <w:sz w:val="22"/>
                <w:szCs w:val="22"/>
                <w:rPrChange w:id="57" w:author="Sepribo Taylor-Harry" w:date="2020-08-03T19:13:00Z">
                  <w:rPr>
                    <w:rStyle w:val="Hyperlink"/>
                    <w:noProof/>
                  </w:rPr>
                </w:rPrChange>
              </w:rPr>
              <w:fldChar w:fldCharType="end"/>
            </w:r>
          </w:ins>
        </w:p>
        <w:p w14:paraId="08C46E60" w14:textId="1324B0B2" w:rsidR="00064676" w:rsidRPr="00064676" w:rsidRDefault="00064676">
          <w:pPr>
            <w:pStyle w:val="TOC2"/>
            <w:tabs>
              <w:tab w:val="right" w:leader="dot" w:pos="9350"/>
            </w:tabs>
            <w:spacing w:line="360" w:lineRule="auto"/>
            <w:rPr>
              <w:ins w:id="58" w:author="Sepribo Taylor-Harry" w:date="2020-08-03T19:08:00Z"/>
              <w:noProof/>
              <w:kern w:val="0"/>
              <w:sz w:val="22"/>
              <w:szCs w:val="22"/>
              <w:lang w:eastAsia="en-US"/>
            </w:rPr>
            <w:pPrChange w:id="59" w:author="Sepribo Taylor-Harry" w:date="2020-08-03T19:13:00Z">
              <w:pPr>
                <w:pStyle w:val="TOC2"/>
                <w:tabs>
                  <w:tab w:val="right" w:leader="dot" w:pos="9350"/>
                </w:tabs>
              </w:pPr>
            </w:pPrChange>
          </w:pPr>
          <w:ins w:id="60" w:author="Sepribo Taylor-Harry" w:date="2020-08-03T19:08:00Z">
            <w:r w:rsidRPr="00064676">
              <w:rPr>
                <w:rStyle w:val="Hyperlink"/>
                <w:noProof/>
                <w:sz w:val="22"/>
                <w:szCs w:val="22"/>
                <w:rPrChange w:id="61" w:author="Sepribo Taylor-Harry" w:date="2020-08-03T19:13:00Z">
                  <w:rPr>
                    <w:rStyle w:val="Hyperlink"/>
                    <w:noProof/>
                  </w:rPr>
                </w:rPrChange>
              </w:rPr>
              <w:fldChar w:fldCharType="begin"/>
            </w:r>
            <w:r w:rsidRPr="00064676">
              <w:rPr>
                <w:rStyle w:val="Hyperlink"/>
                <w:noProof/>
                <w:sz w:val="22"/>
                <w:szCs w:val="22"/>
                <w:rPrChange w:id="62" w:author="Sepribo Taylor-Harry" w:date="2020-08-03T19:13:00Z">
                  <w:rPr>
                    <w:rStyle w:val="Hyperlink"/>
                    <w:noProof/>
                  </w:rPr>
                </w:rPrChange>
              </w:rPr>
              <w:instrText xml:space="preserve"> </w:instrText>
            </w:r>
            <w:r w:rsidRPr="00064676">
              <w:rPr>
                <w:noProof/>
                <w:sz w:val="22"/>
                <w:szCs w:val="22"/>
                <w:rPrChange w:id="63" w:author="Sepribo Taylor-Harry" w:date="2020-08-03T19:13:00Z">
                  <w:rPr>
                    <w:noProof/>
                  </w:rPr>
                </w:rPrChange>
              </w:rPr>
              <w:instrText>HYPERLINK \l "_Toc47374139"</w:instrText>
            </w:r>
            <w:r w:rsidRPr="00064676">
              <w:rPr>
                <w:rStyle w:val="Hyperlink"/>
                <w:noProof/>
                <w:sz w:val="22"/>
                <w:szCs w:val="22"/>
                <w:rPrChange w:id="64" w:author="Sepribo Taylor-Harry" w:date="2020-08-03T19:13:00Z">
                  <w:rPr>
                    <w:rStyle w:val="Hyperlink"/>
                    <w:noProof/>
                  </w:rPr>
                </w:rPrChange>
              </w:rPr>
              <w:instrText xml:space="preserve"> </w:instrText>
            </w:r>
            <w:r w:rsidRPr="00064676">
              <w:rPr>
                <w:rStyle w:val="Hyperlink"/>
                <w:noProof/>
                <w:sz w:val="22"/>
                <w:szCs w:val="22"/>
                <w:rPrChange w:id="65" w:author="Sepribo Taylor-Harry" w:date="2020-08-03T19:13:00Z">
                  <w:rPr>
                    <w:rStyle w:val="Hyperlink"/>
                    <w:noProof/>
                  </w:rPr>
                </w:rPrChange>
              </w:rPr>
              <w:fldChar w:fldCharType="separate"/>
            </w:r>
            <w:r w:rsidRPr="00064676">
              <w:rPr>
                <w:rStyle w:val="Hyperlink"/>
                <w:noProof/>
                <w:sz w:val="22"/>
                <w:szCs w:val="22"/>
                <w:rPrChange w:id="66" w:author="Sepribo Taylor-Harry" w:date="2020-08-03T19:13:00Z">
                  <w:rPr>
                    <w:rStyle w:val="Hyperlink"/>
                    <w:noProof/>
                  </w:rPr>
                </w:rPrChange>
              </w:rPr>
              <w:t>1.2 Revision history</w:t>
            </w:r>
            <w:r w:rsidRPr="00064676">
              <w:rPr>
                <w:noProof/>
                <w:webHidden/>
                <w:sz w:val="22"/>
                <w:szCs w:val="22"/>
                <w:rPrChange w:id="67" w:author="Sepribo Taylor-Harry" w:date="2020-08-03T19:13:00Z">
                  <w:rPr>
                    <w:noProof/>
                    <w:webHidden/>
                  </w:rPr>
                </w:rPrChange>
              </w:rPr>
              <w:tab/>
            </w:r>
            <w:r w:rsidRPr="00064676">
              <w:rPr>
                <w:noProof/>
                <w:webHidden/>
                <w:sz w:val="22"/>
                <w:szCs w:val="22"/>
                <w:rPrChange w:id="68" w:author="Sepribo Taylor-Harry" w:date="2020-08-03T19:13:00Z">
                  <w:rPr>
                    <w:noProof/>
                    <w:webHidden/>
                  </w:rPr>
                </w:rPrChange>
              </w:rPr>
              <w:fldChar w:fldCharType="begin"/>
            </w:r>
            <w:r w:rsidRPr="00064676">
              <w:rPr>
                <w:noProof/>
                <w:webHidden/>
                <w:sz w:val="22"/>
                <w:szCs w:val="22"/>
                <w:rPrChange w:id="69" w:author="Sepribo Taylor-Harry" w:date="2020-08-03T19:13:00Z">
                  <w:rPr>
                    <w:noProof/>
                    <w:webHidden/>
                  </w:rPr>
                </w:rPrChange>
              </w:rPr>
              <w:instrText xml:space="preserve"> PAGEREF _Toc47374139 \h </w:instrText>
            </w:r>
          </w:ins>
          <w:r w:rsidRPr="00064676">
            <w:rPr>
              <w:noProof/>
              <w:webHidden/>
              <w:sz w:val="22"/>
              <w:szCs w:val="22"/>
              <w:rPrChange w:id="70" w:author="Sepribo Taylor-Harry" w:date="2020-08-03T19:13:00Z">
                <w:rPr>
                  <w:noProof/>
                  <w:webHidden/>
                  <w:sz w:val="22"/>
                  <w:szCs w:val="22"/>
                </w:rPr>
              </w:rPrChange>
            </w:rPr>
          </w:r>
          <w:r w:rsidRPr="00064676">
            <w:rPr>
              <w:noProof/>
              <w:webHidden/>
              <w:sz w:val="22"/>
              <w:szCs w:val="22"/>
              <w:rPrChange w:id="71" w:author="Sepribo Taylor-Harry" w:date="2020-08-03T19:13:00Z">
                <w:rPr>
                  <w:noProof/>
                  <w:webHidden/>
                </w:rPr>
              </w:rPrChange>
            </w:rPr>
            <w:fldChar w:fldCharType="separate"/>
          </w:r>
          <w:ins w:id="72" w:author="Sepribo Taylor-Harry" w:date="2020-08-03T19:08:00Z">
            <w:r w:rsidRPr="00064676">
              <w:rPr>
                <w:noProof/>
                <w:webHidden/>
                <w:sz w:val="22"/>
                <w:szCs w:val="22"/>
                <w:rPrChange w:id="73" w:author="Sepribo Taylor-Harry" w:date="2020-08-03T19:13:00Z">
                  <w:rPr>
                    <w:noProof/>
                    <w:webHidden/>
                  </w:rPr>
                </w:rPrChange>
              </w:rPr>
              <w:t>4</w:t>
            </w:r>
            <w:r w:rsidRPr="00064676">
              <w:rPr>
                <w:noProof/>
                <w:webHidden/>
                <w:sz w:val="22"/>
                <w:szCs w:val="22"/>
                <w:rPrChange w:id="74" w:author="Sepribo Taylor-Harry" w:date="2020-08-03T19:13:00Z">
                  <w:rPr>
                    <w:noProof/>
                    <w:webHidden/>
                  </w:rPr>
                </w:rPrChange>
              </w:rPr>
              <w:fldChar w:fldCharType="end"/>
            </w:r>
            <w:r w:rsidRPr="00064676">
              <w:rPr>
                <w:rStyle w:val="Hyperlink"/>
                <w:noProof/>
                <w:sz w:val="22"/>
                <w:szCs w:val="22"/>
                <w:rPrChange w:id="75" w:author="Sepribo Taylor-Harry" w:date="2020-08-03T19:13:00Z">
                  <w:rPr>
                    <w:rStyle w:val="Hyperlink"/>
                    <w:noProof/>
                  </w:rPr>
                </w:rPrChange>
              </w:rPr>
              <w:fldChar w:fldCharType="end"/>
            </w:r>
          </w:ins>
        </w:p>
        <w:p w14:paraId="72CAFEF0" w14:textId="5A65598D" w:rsidR="00064676" w:rsidRPr="00064676" w:rsidRDefault="00064676">
          <w:pPr>
            <w:pStyle w:val="TOC2"/>
            <w:tabs>
              <w:tab w:val="right" w:leader="dot" w:pos="9350"/>
            </w:tabs>
            <w:spacing w:line="360" w:lineRule="auto"/>
            <w:rPr>
              <w:ins w:id="76" w:author="Sepribo Taylor-Harry" w:date="2020-08-03T19:08:00Z"/>
              <w:noProof/>
              <w:kern w:val="0"/>
              <w:sz w:val="22"/>
              <w:szCs w:val="22"/>
              <w:lang w:eastAsia="en-US"/>
            </w:rPr>
            <w:pPrChange w:id="77" w:author="Sepribo Taylor-Harry" w:date="2020-08-03T19:13:00Z">
              <w:pPr>
                <w:pStyle w:val="TOC2"/>
                <w:tabs>
                  <w:tab w:val="right" w:leader="dot" w:pos="9350"/>
                </w:tabs>
              </w:pPr>
            </w:pPrChange>
          </w:pPr>
          <w:ins w:id="78" w:author="Sepribo Taylor-Harry" w:date="2020-08-03T19:08:00Z">
            <w:r w:rsidRPr="00064676">
              <w:rPr>
                <w:rStyle w:val="Hyperlink"/>
                <w:noProof/>
                <w:sz w:val="22"/>
                <w:szCs w:val="22"/>
                <w:rPrChange w:id="79" w:author="Sepribo Taylor-Harry" w:date="2020-08-03T19:13:00Z">
                  <w:rPr>
                    <w:rStyle w:val="Hyperlink"/>
                    <w:noProof/>
                  </w:rPr>
                </w:rPrChange>
              </w:rPr>
              <w:fldChar w:fldCharType="begin"/>
            </w:r>
            <w:r w:rsidRPr="00064676">
              <w:rPr>
                <w:rStyle w:val="Hyperlink"/>
                <w:noProof/>
                <w:sz w:val="22"/>
                <w:szCs w:val="22"/>
                <w:rPrChange w:id="80" w:author="Sepribo Taylor-Harry" w:date="2020-08-03T19:13:00Z">
                  <w:rPr>
                    <w:rStyle w:val="Hyperlink"/>
                    <w:noProof/>
                  </w:rPr>
                </w:rPrChange>
              </w:rPr>
              <w:instrText xml:space="preserve"> </w:instrText>
            </w:r>
            <w:r w:rsidRPr="00064676">
              <w:rPr>
                <w:noProof/>
                <w:sz w:val="22"/>
                <w:szCs w:val="22"/>
                <w:rPrChange w:id="81" w:author="Sepribo Taylor-Harry" w:date="2020-08-03T19:13:00Z">
                  <w:rPr>
                    <w:noProof/>
                  </w:rPr>
                </w:rPrChange>
              </w:rPr>
              <w:instrText>HYPERLINK \l "_Toc47374140"</w:instrText>
            </w:r>
            <w:r w:rsidRPr="00064676">
              <w:rPr>
                <w:rStyle w:val="Hyperlink"/>
                <w:noProof/>
                <w:sz w:val="22"/>
                <w:szCs w:val="22"/>
                <w:rPrChange w:id="82" w:author="Sepribo Taylor-Harry" w:date="2020-08-03T19:13:00Z">
                  <w:rPr>
                    <w:rStyle w:val="Hyperlink"/>
                    <w:noProof/>
                  </w:rPr>
                </w:rPrChange>
              </w:rPr>
              <w:instrText xml:space="preserve"> </w:instrText>
            </w:r>
            <w:r w:rsidRPr="00064676">
              <w:rPr>
                <w:rStyle w:val="Hyperlink"/>
                <w:noProof/>
                <w:sz w:val="22"/>
                <w:szCs w:val="22"/>
                <w:rPrChange w:id="83" w:author="Sepribo Taylor-Harry" w:date="2020-08-03T19:13:00Z">
                  <w:rPr>
                    <w:rStyle w:val="Hyperlink"/>
                    <w:noProof/>
                  </w:rPr>
                </w:rPrChange>
              </w:rPr>
              <w:fldChar w:fldCharType="separate"/>
            </w:r>
            <w:r w:rsidRPr="00064676">
              <w:rPr>
                <w:rStyle w:val="Hyperlink"/>
                <w:noProof/>
                <w:sz w:val="22"/>
                <w:szCs w:val="22"/>
                <w:rPrChange w:id="84" w:author="Sepribo Taylor-Harry" w:date="2020-08-03T19:13:00Z">
                  <w:rPr>
                    <w:rStyle w:val="Hyperlink"/>
                    <w:noProof/>
                  </w:rPr>
                </w:rPrChange>
              </w:rPr>
              <w:t>1.3 Intended audience and reading suggestions.</w:t>
            </w:r>
            <w:r w:rsidRPr="00064676">
              <w:rPr>
                <w:noProof/>
                <w:webHidden/>
                <w:sz w:val="22"/>
                <w:szCs w:val="22"/>
                <w:rPrChange w:id="85" w:author="Sepribo Taylor-Harry" w:date="2020-08-03T19:13:00Z">
                  <w:rPr>
                    <w:noProof/>
                    <w:webHidden/>
                  </w:rPr>
                </w:rPrChange>
              </w:rPr>
              <w:tab/>
            </w:r>
            <w:r w:rsidRPr="00064676">
              <w:rPr>
                <w:noProof/>
                <w:webHidden/>
                <w:sz w:val="22"/>
                <w:szCs w:val="22"/>
                <w:rPrChange w:id="86" w:author="Sepribo Taylor-Harry" w:date="2020-08-03T19:13:00Z">
                  <w:rPr>
                    <w:noProof/>
                    <w:webHidden/>
                  </w:rPr>
                </w:rPrChange>
              </w:rPr>
              <w:fldChar w:fldCharType="begin"/>
            </w:r>
            <w:r w:rsidRPr="00064676">
              <w:rPr>
                <w:noProof/>
                <w:webHidden/>
                <w:sz w:val="22"/>
                <w:szCs w:val="22"/>
                <w:rPrChange w:id="87" w:author="Sepribo Taylor-Harry" w:date="2020-08-03T19:13:00Z">
                  <w:rPr>
                    <w:noProof/>
                    <w:webHidden/>
                  </w:rPr>
                </w:rPrChange>
              </w:rPr>
              <w:instrText xml:space="preserve"> PAGEREF _Toc47374140 \h </w:instrText>
            </w:r>
          </w:ins>
          <w:r w:rsidRPr="00064676">
            <w:rPr>
              <w:noProof/>
              <w:webHidden/>
              <w:sz w:val="22"/>
              <w:szCs w:val="22"/>
              <w:rPrChange w:id="88" w:author="Sepribo Taylor-Harry" w:date="2020-08-03T19:13:00Z">
                <w:rPr>
                  <w:noProof/>
                  <w:webHidden/>
                  <w:sz w:val="22"/>
                  <w:szCs w:val="22"/>
                </w:rPr>
              </w:rPrChange>
            </w:rPr>
          </w:r>
          <w:r w:rsidRPr="00064676">
            <w:rPr>
              <w:noProof/>
              <w:webHidden/>
              <w:sz w:val="22"/>
              <w:szCs w:val="22"/>
              <w:rPrChange w:id="89" w:author="Sepribo Taylor-Harry" w:date="2020-08-03T19:13:00Z">
                <w:rPr>
                  <w:noProof/>
                  <w:webHidden/>
                </w:rPr>
              </w:rPrChange>
            </w:rPr>
            <w:fldChar w:fldCharType="separate"/>
          </w:r>
          <w:ins w:id="90" w:author="Sepribo Taylor-Harry" w:date="2020-08-03T19:08:00Z">
            <w:r w:rsidRPr="00064676">
              <w:rPr>
                <w:noProof/>
                <w:webHidden/>
                <w:sz w:val="22"/>
                <w:szCs w:val="22"/>
                <w:rPrChange w:id="91" w:author="Sepribo Taylor-Harry" w:date="2020-08-03T19:13:00Z">
                  <w:rPr>
                    <w:noProof/>
                    <w:webHidden/>
                  </w:rPr>
                </w:rPrChange>
              </w:rPr>
              <w:t>5</w:t>
            </w:r>
            <w:r w:rsidRPr="00064676">
              <w:rPr>
                <w:noProof/>
                <w:webHidden/>
                <w:sz w:val="22"/>
                <w:szCs w:val="22"/>
                <w:rPrChange w:id="92" w:author="Sepribo Taylor-Harry" w:date="2020-08-03T19:13:00Z">
                  <w:rPr>
                    <w:noProof/>
                    <w:webHidden/>
                  </w:rPr>
                </w:rPrChange>
              </w:rPr>
              <w:fldChar w:fldCharType="end"/>
            </w:r>
            <w:r w:rsidRPr="00064676">
              <w:rPr>
                <w:rStyle w:val="Hyperlink"/>
                <w:noProof/>
                <w:sz w:val="22"/>
                <w:szCs w:val="22"/>
                <w:rPrChange w:id="93" w:author="Sepribo Taylor-Harry" w:date="2020-08-03T19:13:00Z">
                  <w:rPr>
                    <w:rStyle w:val="Hyperlink"/>
                    <w:noProof/>
                  </w:rPr>
                </w:rPrChange>
              </w:rPr>
              <w:fldChar w:fldCharType="end"/>
            </w:r>
          </w:ins>
        </w:p>
        <w:p w14:paraId="70A33882" w14:textId="4BBB51CB" w:rsidR="00064676" w:rsidRPr="00064676" w:rsidRDefault="00064676">
          <w:pPr>
            <w:pStyle w:val="TOC2"/>
            <w:tabs>
              <w:tab w:val="right" w:leader="dot" w:pos="9350"/>
            </w:tabs>
            <w:spacing w:line="360" w:lineRule="auto"/>
            <w:rPr>
              <w:ins w:id="94" w:author="Sepribo Taylor-Harry" w:date="2020-08-03T19:08:00Z"/>
              <w:noProof/>
              <w:kern w:val="0"/>
              <w:sz w:val="22"/>
              <w:szCs w:val="22"/>
              <w:lang w:eastAsia="en-US"/>
            </w:rPr>
            <w:pPrChange w:id="95" w:author="Sepribo Taylor-Harry" w:date="2020-08-03T19:13:00Z">
              <w:pPr>
                <w:pStyle w:val="TOC2"/>
                <w:tabs>
                  <w:tab w:val="right" w:leader="dot" w:pos="9350"/>
                </w:tabs>
              </w:pPr>
            </w:pPrChange>
          </w:pPr>
          <w:ins w:id="96" w:author="Sepribo Taylor-Harry" w:date="2020-08-03T19:08:00Z">
            <w:r w:rsidRPr="00064676">
              <w:rPr>
                <w:rStyle w:val="Hyperlink"/>
                <w:noProof/>
                <w:sz w:val="22"/>
                <w:szCs w:val="22"/>
                <w:rPrChange w:id="97" w:author="Sepribo Taylor-Harry" w:date="2020-08-03T19:13:00Z">
                  <w:rPr>
                    <w:rStyle w:val="Hyperlink"/>
                    <w:noProof/>
                  </w:rPr>
                </w:rPrChange>
              </w:rPr>
              <w:fldChar w:fldCharType="begin"/>
            </w:r>
            <w:r w:rsidRPr="00064676">
              <w:rPr>
                <w:rStyle w:val="Hyperlink"/>
                <w:noProof/>
                <w:sz w:val="22"/>
                <w:szCs w:val="22"/>
                <w:rPrChange w:id="98" w:author="Sepribo Taylor-Harry" w:date="2020-08-03T19:13:00Z">
                  <w:rPr>
                    <w:rStyle w:val="Hyperlink"/>
                    <w:noProof/>
                  </w:rPr>
                </w:rPrChange>
              </w:rPr>
              <w:instrText xml:space="preserve"> </w:instrText>
            </w:r>
            <w:r w:rsidRPr="00064676">
              <w:rPr>
                <w:noProof/>
                <w:sz w:val="22"/>
                <w:szCs w:val="22"/>
                <w:rPrChange w:id="99" w:author="Sepribo Taylor-Harry" w:date="2020-08-03T19:13:00Z">
                  <w:rPr>
                    <w:noProof/>
                  </w:rPr>
                </w:rPrChange>
              </w:rPr>
              <w:instrText>HYPERLINK \l "_Toc47374141"</w:instrText>
            </w:r>
            <w:r w:rsidRPr="00064676">
              <w:rPr>
                <w:rStyle w:val="Hyperlink"/>
                <w:noProof/>
                <w:sz w:val="22"/>
                <w:szCs w:val="22"/>
                <w:rPrChange w:id="100" w:author="Sepribo Taylor-Harry" w:date="2020-08-03T19:13:00Z">
                  <w:rPr>
                    <w:rStyle w:val="Hyperlink"/>
                    <w:noProof/>
                  </w:rPr>
                </w:rPrChange>
              </w:rPr>
              <w:instrText xml:space="preserve"> </w:instrText>
            </w:r>
            <w:r w:rsidRPr="00064676">
              <w:rPr>
                <w:rStyle w:val="Hyperlink"/>
                <w:noProof/>
                <w:sz w:val="22"/>
                <w:szCs w:val="22"/>
                <w:rPrChange w:id="101" w:author="Sepribo Taylor-Harry" w:date="2020-08-03T19:13:00Z">
                  <w:rPr>
                    <w:rStyle w:val="Hyperlink"/>
                    <w:noProof/>
                  </w:rPr>
                </w:rPrChange>
              </w:rPr>
              <w:fldChar w:fldCharType="separate"/>
            </w:r>
            <w:r w:rsidRPr="00064676">
              <w:rPr>
                <w:rStyle w:val="Hyperlink"/>
                <w:noProof/>
                <w:sz w:val="22"/>
                <w:szCs w:val="22"/>
                <w:rPrChange w:id="102" w:author="Sepribo Taylor-Harry" w:date="2020-08-03T19:13:00Z">
                  <w:rPr>
                    <w:rStyle w:val="Hyperlink"/>
                    <w:noProof/>
                  </w:rPr>
                </w:rPrChange>
              </w:rPr>
              <w:t>1.4 Technical project stakeholders.</w:t>
            </w:r>
            <w:r w:rsidRPr="00064676">
              <w:rPr>
                <w:noProof/>
                <w:webHidden/>
                <w:sz w:val="22"/>
                <w:szCs w:val="22"/>
                <w:rPrChange w:id="103" w:author="Sepribo Taylor-Harry" w:date="2020-08-03T19:13:00Z">
                  <w:rPr>
                    <w:noProof/>
                    <w:webHidden/>
                  </w:rPr>
                </w:rPrChange>
              </w:rPr>
              <w:tab/>
            </w:r>
            <w:r w:rsidRPr="00064676">
              <w:rPr>
                <w:noProof/>
                <w:webHidden/>
                <w:sz w:val="22"/>
                <w:szCs w:val="22"/>
                <w:rPrChange w:id="104" w:author="Sepribo Taylor-Harry" w:date="2020-08-03T19:13:00Z">
                  <w:rPr>
                    <w:noProof/>
                    <w:webHidden/>
                  </w:rPr>
                </w:rPrChange>
              </w:rPr>
              <w:fldChar w:fldCharType="begin"/>
            </w:r>
            <w:r w:rsidRPr="00064676">
              <w:rPr>
                <w:noProof/>
                <w:webHidden/>
                <w:sz w:val="22"/>
                <w:szCs w:val="22"/>
                <w:rPrChange w:id="105" w:author="Sepribo Taylor-Harry" w:date="2020-08-03T19:13:00Z">
                  <w:rPr>
                    <w:noProof/>
                    <w:webHidden/>
                  </w:rPr>
                </w:rPrChange>
              </w:rPr>
              <w:instrText xml:space="preserve"> PAGEREF _Toc47374141 \h </w:instrText>
            </w:r>
          </w:ins>
          <w:r w:rsidRPr="00064676">
            <w:rPr>
              <w:noProof/>
              <w:webHidden/>
              <w:sz w:val="22"/>
              <w:szCs w:val="22"/>
              <w:rPrChange w:id="106" w:author="Sepribo Taylor-Harry" w:date="2020-08-03T19:13:00Z">
                <w:rPr>
                  <w:noProof/>
                  <w:webHidden/>
                  <w:sz w:val="22"/>
                  <w:szCs w:val="22"/>
                </w:rPr>
              </w:rPrChange>
            </w:rPr>
          </w:r>
          <w:r w:rsidRPr="00064676">
            <w:rPr>
              <w:noProof/>
              <w:webHidden/>
              <w:sz w:val="22"/>
              <w:szCs w:val="22"/>
              <w:rPrChange w:id="107" w:author="Sepribo Taylor-Harry" w:date="2020-08-03T19:13:00Z">
                <w:rPr>
                  <w:noProof/>
                  <w:webHidden/>
                </w:rPr>
              </w:rPrChange>
            </w:rPr>
            <w:fldChar w:fldCharType="separate"/>
          </w:r>
          <w:ins w:id="108" w:author="Sepribo Taylor-Harry" w:date="2020-08-03T19:08:00Z">
            <w:r w:rsidRPr="00064676">
              <w:rPr>
                <w:noProof/>
                <w:webHidden/>
                <w:sz w:val="22"/>
                <w:szCs w:val="22"/>
                <w:rPrChange w:id="109" w:author="Sepribo Taylor-Harry" w:date="2020-08-03T19:13:00Z">
                  <w:rPr>
                    <w:noProof/>
                    <w:webHidden/>
                  </w:rPr>
                </w:rPrChange>
              </w:rPr>
              <w:t>5</w:t>
            </w:r>
            <w:r w:rsidRPr="00064676">
              <w:rPr>
                <w:noProof/>
                <w:webHidden/>
                <w:sz w:val="22"/>
                <w:szCs w:val="22"/>
                <w:rPrChange w:id="110" w:author="Sepribo Taylor-Harry" w:date="2020-08-03T19:13:00Z">
                  <w:rPr>
                    <w:noProof/>
                    <w:webHidden/>
                  </w:rPr>
                </w:rPrChange>
              </w:rPr>
              <w:fldChar w:fldCharType="end"/>
            </w:r>
            <w:r w:rsidRPr="00064676">
              <w:rPr>
                <w:rStyle w:val="Hyperlink"/>
                <w:noProof/>
                <w:sz w:val="22"/>
                <w:szCs w:val="22"/>
                <w:rPrChange w:id="111" w:author="Sepribo Taylor-Harry" w:date="2020-08-03T19:13:00Z">
                  <w:rPr>
                    <w:rStyle w:val="Hyperlink"/>
                    <w:noProof/>
                  </w:rPr>
                </w:rPrChange>
              </w:rPr>
              <w:fldChar w:fldCharType="end"/>
            </w:r>
          </w:ins>
        </w:p>
        <w:p w14:paraId="40BBC38B" w14:textId="26D38DFD" w:rsidR="00064676" w:rsidRPr="00064676" w:rsidRDefault="00064676">
          <w:pPr>
            <w:pStyle w:val="TOC2"/>
            <w:tabs>
              <w:tab w:val="right" w:leader="dot" w:pos="9350"/>
            </w:tabs>
            <w:spacing w:line="360" w:lineRule="auto"/>
            <w:rPr>
              <w:ins w:id="112" w:author="Sepribo Taylor-Harry" w:date="2020-08-03T19:08:00Z"/>
              <w:noProof/>
              <w:kern w:val="0"/>
              <w:sz w:val="22"/>
              <w:szCs w:val="22"/>
              <w:lang w:eastAsia="en-US"/>
            </w:rPr>
            <w:pPrChange w:id="113" w:author="Sepribo Taylor-Harry" w:date="2020-08-03T19:13:00Z">
              <w:pPr>
                <w:pStyle w:val="TOC2"/>
                <w:tabs>
                  <w:tab w:val="right" w:leader="dot" w:pos="9350"/>
                </w:tabs>
              </w:pPr>
            </w:pPrChange>
          </w:pPr>
          <w:ins w:id="114" w:author="Sepribo Taylor-Harry" w:date="2020-08-03T19:08:00Z">
            <w:r w:rsidRPr="00064676">
              <w:rPr>
                <w:rStyle w:val="Hyperlink"/>
                <w:noProof/>
                <w:sz w:val="22"/>
                <w:szCs w:val="22"/>
                <w:rPrChange w:id="115" w:author="Sepribo Taylor-Harry" w:date="2020-08-03T19:13:00Z">
                  <w:rPr>
                    <w:rStyle w:val="Hyperlink"/>
                    <w:noProof/>
                  </w:rPr>
                </w:rPrChange>
              </w:rPr>
              <w:fldChar w:fldCharType="begin"/>
            </w:r>
            <w:r w:rsidRPr="00064676">
              <w:rPr>
                <w:rStyle w:val="Hyperlink"/>
                <w:noProof/>
                <w:sz w:val="22"/>
                <w:szCs w:val="22"/>
                <w:rPrChange w:id="116" w:author="Sepribo Taylor-Harry" w:date="2020-08-03T19:13:00Z">
                  <w:rPr>
                    <w:rStyle w:val="Hyperlink"/>
                    <w:noProof/>
                  </w:rPr>
                </w:rPrChange>
              </w:rPr>
              <w:instrText xml:space="preserve"> </w:instrText>
            </w:r>
            <w:r w:rsidRPr="00064676">
              <w:rPr>
                <w:noProof/>
                <w:sz w:val="22"/>
                <w:szCs w:val="22"/>
                <w:rPrChange w:id="117" w:author="Sepribo Taylor-Harry" w:date="2020-08-03T19:13:00Z">
                  <w:rPr>
                    <w:noProof/>
                  </w:rPr>
                </w:rPrChange>
              </w:rPr>
              <w:instrText>HYPERLINK \l "_Toc47374142"</w:instrText>
            </w:r>
            <w:r w:rsidRPr="00064676">
              <w:rPr>
                <w:rStyle w:val="Hyperlink"/>
                <w:noProof/>
                <w:sz w:val="22"/>
                <w:szCs w:val="22"/>
                <w:rPrChange w:id="118" w:author="Sepribo Taylor-Harry" w:date="2020-08-03T19:13:00Z">
                  <w:rPr>
                    <w:rStyle w:val="Hyperlink"/>
                    <w:noProof/>
                  </w:rPr>
                </w:rPrChange>
              </w:rPr>
              <w:instrText xml:space="preserve"> </w:instrText>
            </w:r>
            <w:r w:rsidRPr="00064676">
              <w:rPr>
                <w:rStyle w:val="Hyperlink"/>
                <w:noProof/>
                <w:sz w:val="22"/>
                <w:szCs w:val="22"/>
                <w:rPrChange w:id="119" w:author="Sepribo Taylor-Harry" w:date="2020-08-03T19:13:00Z">
                  <w:rPr>
                    <w:rStyle w:val="Hyperlink"/>
                    <w:noProof/>
                  </w:rPr>
                </w:rPrChange>
              </w:rPr>
              <w:fldChar w:fldCharType="separate"/>
            </w:r>
            <w:r w:rsidRPr="00064676">
              <w:rPr>
                <w:rStyle w:val="Hyperlink"/>
                <w:noProof/>
                <w:sz w:val="22"/>
                <w:szCs w:val="22"/>
                <w:rPrChange w:id="120" w:author="Sepribo Taylor-Harry" w:date="2020-08-03T19:13:00Z">
                  <w:rPr>
                    <w:rStyle w:val="Hyperlink"/>
                    <w:noProof/>
                  </w:rPr>
                </w:rPrChange>
              </w:rPr>
              <w:t>1.5 References.</w:t>
            </w:r>
            <w:r w:rsidRPr="00064676">
              <w:rPr>
                <w:noProof/>
                <w:webHidden/>
                <w:sz w:val="22"/>
                <w:szCs w:val="22"/>
                <w:rPrChange w:id="121" w:author="Sepribo Taylor-Harry" w:date="2020-08-03T19:13:00Z">
                  <w:rPr>
                    <w:noProof/>
                    <w:webHidden/>
                  </w:rPr>
                </w:rPrChange>
              </w:rPr>
              <w:tab/>
            </w:r>
            <w:r w:rsidRPr="00064676">
              <w:rPr>
                <w:noProof/>
                <w:webHidden/>
                <w:sz w:val="22"/>
                <w:szCs w:val="22"/>
                <w:rPrChange w:id="122" w:author="Sepribo Taylor-Harry" w:date="2020-08-03T19:13:00Z">
                  <w:rPr>
                    <w:noProof/>
                    <w:webHidden/>
                  </w:rPr>
                </w:rPrChange>
              </w:rPr>
              <w:fldChar w:fldCharType="begin"/>
            </w:r>
            <w:r w:rsidRPr="00064676">
              <w:rPr>
                <w:noProof/>
                <w:webHidden/>
                <w:sz w:val="22"/>
                <w:szCs w:val="22"/>
                <w:rPrChange w:id="123" w:author="Sepribo Taylor-Harry" w:date="2020-08-03T19:13:00Z">
                  <w:rPr>
                    <w:noProof/>
                    <w:webHidden/>
                  </w:rPr>
                </w:rPrChange>
              </w:rPr>
              <w:instrText xml:space="preserve"> PAGEREF _Toc47374142 \h </w:instrText>
            </w:r>
          </w:ins>
          <w:r w:rsidRPr="00064676">
            <w:rPr>
              <w:noProof/>
              <w:webHidden/>
              <w:sz w:val="22"/>
              <w:szCs w:val="22"/>
              <w:rPrChange w:id="124" w:author="Sepribo Taylor-Harry" w:date="2020-08-03T19:13:00Z">
                <w:rPr>
                  <w:noProof/>
                  <w:webHidden/>
                  <w:sz w:val="22"/>
                  <w:szCs w:val="22"/>
                </w:rPr>
              </w:rPrChange>
            </w:rPr>
          </w:r>
          <w:r w:rsidRPr="00064676">
            <w:rPr>
              <w:noProof/>
              <w:webHidden/>
              <w:sz w:val="22"/>
              <w:szCs w:val="22"/>
              <w:rPrChange w:id="125" w:author="Sepribo Taylor-Harry" w:date="2020-08-03T19:13:00Z">
                <w:rPr>
                  <w:noProof/>
                  <w:webHidden/>
                </w:rPr>
              </w:rPrChange>
            </w:rPr>
            <w:fldChar w:fldCharType="separate"/>
          </w:r>
          <w:ins w:id="126" w:author="Sepribo Taylor-Harry" w:date="2020-08-03T19:08:00Z">
            <w:r w:rsidRPr="00064676">
              <w:rPr>
                <w:noProof/>
                <w:webHidden/>
                <w:sz w:val="22"/>
                <w:szCs w:val="22"/>
                <w:rPrChange w:id="127" w:author="Sepribo Taylor-Harry" w:date="2020-08-03T19:13:00Z">
                  <w:rPr>
                    <w:noProof/>
                    <w:webHidden/>
                  </w:rPr>
                </w:rPrChange>
              </w:rPr>
              <w:t>5</w:t>
            </w:r>
            <w:r w:rsidRPr="00064676">
              <w:rPr>
                <w:noProof/>
                <w:webHidden/>
                <w:sz w:val="22"/>
                <w:szCs w:val="22"/>
                <w:rPrChange w:id="128" w:author="Sepribo Taylor-Harry" w:date="2020-08-03T19:13:00Z">
                  <w:rPr>
                    <w:noProof/>
                    <w:webHidden/>
                  </w:rPr>
                </w:rPrChange>
              </w:rPr>
              <w:fldChar w:fldCharType="end"/>
            </w:r>
            <w:r w:rsidRPr="00064676">
              <w:rPr>
                <w:rStyle w:val="Hyperlink"/>
                <w:noProof/>
                <w:sz w:val="22"/>
                <w:szCs w:val="22"/>
                <w:rPrChange w:id="129" w:author="Sepribo Taylor-Harry" w:date="2020-08-03T19:13:00Z">
                  <w:rPr>
                    <w:rStyle w:val="Hyperlink"/>
                    <w:noProof/>
                  </w:rPr>
                </w:rPrChange>
              </w:rPr>
              <w:fldChar w:fldCharType="end"/>
            </w:r>
          </w:ins>
        </w:p>
        <w:p w14:paraId="7E49901F" w14:textId="247A8DF7" w:rsidR="00064676" w:rsidRPr="00064676" w:rsidRDefault="00064676">
          <w:pPr>
            <w:pStyle w:val="TOC2"/>
            <w:tabs>
              <w:tab w:val="right" w:leader="dot" w:pos="9350"/>
            </w:tabs>
            <w:spacing w:line="360" w:lineRule="auto"/>
            <w:rPr>
              <w:ins w:id="130" w:author="Sepribo Taylor-Harry" w:date="2020-08-03T19:08:00Z"/>
              <w:noProof/>
              <w:kern w:val="0"/>
              <w:sz w:val="22"/>
              <w:szCs w:val="22"/>
              <w:lang w:eastAsia="en-US"/>
            </w:rPr>
            <w:pPrChange w:id="131" w:author="Sepribo Taylor-Harry" w:date="2020-08-03T19:13:00Z">
              <w:pPr>
                <w:pStyle w:val="TOC2"/>
                <w:tabs>
                  <w:tab w:val="right" w:leader="dot" w:pos="9350"/>
                </w:tabs>
              </w:pPr>
            </w:pPrChange>
          </w:pPr>
          <w:ins w:id="132" w:author="Sepribo Taylor-Harry" w:date="2020-08-03T19:08:00Z">
            <w:r w:rsidRPr="00064676">
              <w:rPr>
                <w:rStyle w:val="Hyperlink"/>
                <w:noProof/>
                <w:sz w:val="22"/>
                <w:szCs w:val="22"/>
                <w:rPrChange w:id="133" w:author="Sepribo Taylor-Harry" w:date="2020-08-03T19:13:00Z">
                  <w:rPr>
                    <w:rStyle w:val="Hyperlink"/>
                    <w:noProof/>
                  </w:rPr>
                </w:rPrChange>
              </w:rPr>
              <w:fldChar w:fldCharType="begin"/>
            </w:r>
            <w:r w:rsidRPr="00064676">
              <w:rPr>
                <w:rStyle w:val="Hyperlink"/>
                <w:noProof/>
                <w:sz w:val="22"/>
                <w:szCs w:val="22"/>
                <w:rPrChange w:id="134" w:author="Sepribo Taylor-Harry" w:date="2020-08-03T19:13:00Z">
                  <w:rPr>
                    <w:rStyle w:val="Hyperlink"/>
                    <w:noProof/>
                  </w:rPr>
                </w:rPrChange>
              </w:rPr>
              <w:instrText xml:space="preserve"> </w:instrText>
            </w:r>
            <w:r w:rsidRPr="00064676">
              <w:rPr>
                <w:noProof/>
                <w:sz w:val="22"/>
                <w:szCs w:val="22"/>
                <w:rPrChange w:id="135" w:author="Sepribo Taylor-Harry" w:date="2020-08-03T19:13:00Z">
                  <w:rPr>
                    <w:noProof/>
                  </w:rPr>
                </w:rPrChange>
              </w:rPr>
              <w:instrText>HYPERLINK \l "_Toc47374143"</w:instrText>
            </w:r>
            <w:r w:rsidRPr="00064676">
              <w:rPr>
                <w:rStyle w:val="Hyperlink"/>
                <w:noProof/>
                <w:sz w:val="22"/>
                <w:szCs w:val="22"/>
                <w:rPrChange w:id="136" w:author="Sepribo Taylor-Harry" w:date="2020-08-03T19:13:00Z">
                  <w:rPr>
                    <w:rStyle w:val="Hyperlink"/>
                    <w:noProof/>
                  </w:rPr>
                </w:rPrChange>
              </w:rPr>
              <w:instrText xml:space="preserve"> </w:instrText>
            </w:r>
            <w:r w:rsidRPr="00064676">
              <w:rPr>
                <w:rStyle w:val="Hyperlink"/>
                <w:noProof/>
                <w:sz w:val="22"/>
                <w:szCs w:val="22"/>
                <w:rPrChange w:id="137" w:author="Sepribo Taylor-Harry" w:date="2020-08-03T19:13:00Z">
                  <w:rPr>
                    <w:rStyle w:val="Hyperlink"/>
                    <w:noProof/>
                  </w:rPr>
                </w:rPrChange>
              </w:rPr>
              <w:fldChar w:fldCharType="separate"/>
            </w:r>
            <w:r w:rsidRPr="00064676">
              <w:rPr>
                <w:rStyle w:val="Hyperlink"/>
                <w:noProof/>
                <w:sz w:val="22"/>
                <w:szCs w:val="22"/>
                <w:rPrChange w:id="138" w:author="Sepribo Taylor-Harry" w:date="2020-08-03T19:13:00Z">
                  <w:rPr>
                    <w:rStyle w:val="Hyperlink"/>
                    <w:noProof/>
                  </w:rPr>
                </w:rPrChange>
              </w:rPr>
              <w:t>1.6 Definitions, acronyms and abbreviations</w:t>
            </w:r>
            <w:r w:rsidRPr="00064676">
              <w:rPr>
                <w:noProof/>
                <w:webHidden/>
                <w:sz w:val="22"/>
                <w:szCs w:val="22"/>
                <w:rPrChange w:id="139" w:author="Sepribo Taylor-Harry" w:date="2020-08-03T19:13:00Z">
                  <w:rPr>
                    <w:noProof/>
                    <w:webHidden/>
                  </w:rPr>
                </w:rPrChange>
              </w:rPr>
              <w:tab/>
            </w:r>
            <w:r w:rsidRPr="00064676">
              <w:rPr>
                <w:noProof/>
                <w:webHidden/>
                <w:sz w:val="22"/>
                <w:szCs w:val="22"/>
                <w:rPrChange w:id="140" w:author="Sepribo Taylor-Harry" w:date="2020-08-03T19:13:00Z">
                  <w:rPr>
                    <w:noProof/>
                    <w:webHidden/>
                  </w:rPr>
                </w:rPrChange>
              </w:rPr>
              <w:fldChar w:fldCharType="begin"/>
            </w:r>
            <w:r w:rsidRPr="00064676">
              <w:rPr>
                <w:noProof/>
                <w:webHidden/>
                <w:sz w:val="22"/>
                <w:szCs w:val="22"/>
                <w:rPrChange w:id="141" w:author="Sepribo Taylor-Harry" w:date="2020-08-03T19:13:00Z">
                  <w:rPr>
                    <w:noProof/>
                    <w:webHidden/>
                  </w:rPr>
                </w:rPrChange>
              </w:rPr>
              <w:instrText xml:space="preserve"> PAGEREF _Toc47374143 \h </w:instrText>
            </w:r>
          </w:ins>
          <w:r w:rsidRPr="00064676">
            <w:rPr>
              <w:noProof/>
              <w:webHidden/>
              <w:sz w:val="22"/>
              <w:szCs w:val="22"/>
              <w:rPrChange w:id="142" w:author="Sepribo Taylor-Harry" w:date="2020-08-03T19:13:00Z">
                <w:rPr>
                  <w:noProof/>
                  <w:webHidden/>
                  <w:sz w:val="22"/>
                  <w:szCs w:val="22"/>
                </w:rPr>
              </w:rPrChange>
            </w:rPr>
          </w:r>
          <w:r w:rsidRPr="00064676">
            <w:rPr>
              <w:noProof/>
              <w:webHidden/>
              <w:sz w:val="22"/>
              <w:szCs w:val="22"/>
              <w:rPrChange w:id="143" w:author="Sepribo Taylor-Harry" w:date="2020-08-03T19:13:00Z">
                <w:rPr>
                  <w:noProof/>
                  <w:webHidden/>
                </w:rPr>
              </w:rPrChange>
            </w:rPr>
            <w:fldChar w:fldCharType="separate"/>
          </w:r>
          <w:ins w:id="144" w:author="Sepribo Taylor-Harry" w:date="2020-08-03T19:08:00Z">
            <w:r w:rsidRPr="00064676">
              <w:rPr>
                <w:noProof/>
                <w:webHidden/>
                <w:sz w:val="22"/>
                <w:szCs w:val="22"/>
                <w:rPrChange w:id="145" w:author="Sepribo Taylor-Harry" w:date="2020-08-03T19:13:00Z">
                  <w:rPr>
                    <w:noProof/>
                    <w:webHidden/>
                  </w:rPr>
                </w:rPrChange>
              </w:rPr>
              <w:t>6</w:t>
            </w:r>
            <w:r w:rsidRPr="00064676">
              <w:rPr>
                <w:noProof/>
                <w:webHidden/>
                <w:sz w:val="22"/>
                <w:szCs w:val="22"/>
                <w:rPrChange w:id="146" w:author="Sepribo Taylor-Harry" w:date="2020-08-03T19:13:00Z">
                  <w:rPr>
                    <w:noProof/>
                    <w:webHidden/>
                  </w:rPr>
                </w:rPrChange>
              </w:rPr>
              <w:fldChar w:fldCharType="end"/>
            </w:r>
            <w:r w:rsidRPr="00064676">
              <w:rPr>
                <w:rStyle w:val="Hyperlink"/>
                <w:noProof/>
                <w:sz w:val="22"/>
                <w:szCs w:val="22"/>
                <w:rPrChange w:id="147" w:author="Sepribo Taylor-Harry" w:date="2020-08-03T19:13:00Z">
                  <w:rPr>
                    <w:rStyle w:val="Hyperlink"/>
                    <w:noProof/>
                  </w:rPr>
                </w:rPrChange>
              </w:rPr>
              <w:fldChar w:fldCharType="end"/>
            </w:r>
          </w:ins>
        </w:p>
        <w:p w14:paraId="672AF34A" w14:textId="42C28DBE" w:rsidR="00064676" w:rsidRPr="00064676" w:rsidRDefault="00064676">
          <w:pPr>
            <w:pStyle w:val="TOC1"/>
            <w:tabs>
              <w:tab w:val="right" w:leader="dot" w:pos="9350"/>
            </w:tabs>
            <w:spacing w:line="360" w:lineRule="auto"/>
            <w:rPr>
              <w:ins w:id="148" w:author="Sepribo Taylor-Harry" w:date="2020-08-03T19:08:00Z"/>
              <w:noProof/>
              <w:kern w:val="0"/>
              <w:sz w:val="22"/>
              <w:szCs w:val="22"/>
              <w:lang w:eastAsia="en-US"/>
            </w:rPr>
            <w:pPrChange w:id="149" w:author="Sepribo Taylor-Harry" w:date="2020-08-03T19:13:00Z">
              <w:pPr>
                <w:pStyle w:val="TOC1"/>
                <w:tabs>
                  <w:tab w:val="right" w:leader="dot" w:pos="9350"/>
                </w:tabs>
              </w:pPr>
            </w:pPrChange>
          </w:pPr>
          <w:ins w:id="150" w:author="Sepribo Taylor-Harry" w:date="2020-08-03T19:08:00Z">
            <w:r w:rsidRPr="00064676">
              <w:rPr>
                <w:rStyle w:val="Hyperlink"/>
                <w:noProof/>
                <w:sz w:val="22"/>
                <w:szCs w:val="22"/>
                <w:rPrChange w:id="151" w:author="Sepribo Taylor-Harry" w:date="2020-08-03T19:13:00Z">
                  <w:rPr>
                    <w:rStyle w:val="Hyperlink"/>
                    <w:noProof/>
                  </w:rPr>
                </w:rPrChange>
              </w:rPr>
              <w:fldChar w:fldCharType="begin"/>
            </w:r>
            <w:r w:rsidRPr="00064676">
              <w:rPr>
                <w:rStyle w:val="Hyperlink"/>
                <w:noProof/>
                <w:sz w:val="22"/>
                <w:szCs w:val="22"/>
                <w:rPrChange w:id="152" w:author="Sepribo Taylor-Harry" w:date="2020-08-03T19:13:00Z">
                  <w:rPr>
                    <w:rStyle w:val="Hyperlink"/>
                    <w:noProof/>
                  </w:rPr>
                </w:rPrChange>
              </w:rPr>
              <w:instrText xml:space="preserve"> </w:instrText>
            </w:r>
            <w:r w:rsidRPr="00064676">
              <w:rPr>
                <w:noProof/>
                <w:sz w:val="22"/>
                <w:szCs w:val="22"/>
                <w:rPrChange w:id="153" w:author="Sepribo Taylor-Harry" w:date="2020-08-03T19:13:00Z">
                  <w:rPr>
                    <w:noProof/>
                  </w:rPr>
                </w:rPrChange>
              </w:rPr>
              <w:instrText>HYPERLINK \l "_Toc47374144"</w:instrText>
            </w:r>
            <w:r w:rsidRPr="00064676">
              <w:rPr>
                <w:rStyle w:val="Hyperlink"/>
                <w:noProof/>
                <w:sz w:val="22"/>
                <w:szCs w:val="22"/>
                <w:rPrChange w:id="154" w:author="Sepribo Taylor-Harry" w:date="2020-08-03T19:13:00Z">
                  <w:rPr>
                    <w:rStyle w:val="Hyperlink"/>
                    <w:noProof/>
                  </w:rPr>
                </w:rPrChange>
              </w:rPr>
              <w:instrText xml:space="preserve"> </w:instrText>
            </w:r>
            <w:r w:rsidRPr="00064676">
              <w:rPr>
                <w:rStyle w:val="Hyperlink"/>
                <w:noProof/>
                <w:sz w:val="22"/>
                <w:szCs w:val="22"/>
                <w:rPrChange w:id="155" w:author="Sepribo Taylor-Harry" w:date="2020-08-03T19:13:00Z">
                  <w:rPr>
                    <w:rStyle w:val="Hyperlink"/>
                    <w:noProof/>
                  </w:rPr>
                </w:rPrChange>
              </w:rPr>
              <w:fldChar w:fldCharType="separate"/>
            </w:r>
            <w:r w:rsidRPr="00064676">
              <w:rPr>
                <w:rStyle w:val="Hyperlink"/>
                <w:noProof/>
                <w:sz w:val="22"/>
                <w:szCs w:val="22"/>
                <w:rPrChange w:id="156" w:author="Sepribo Taylor-Harry" w:date="2020-08-03T19:13:00Z">
                  <w:rPr>
                    <w:rStyle w:val="Hyperlink"/>
                    <w:noProof/>
                  </w:rPr>
                </w:rPrChange>
              </w:rPr>
              <w:t>2 Server Configurations</w:t>
            </w:r>
            <w:r w:rsidRPr="00064676">
              <w:rPr>
                <w:noProof/>
                <w:webHidden/>
                <w:sz w:val="22"/>
                <w:szCs w:val="22"/>
                <w:rPrChange w:id="157" w:author="Sepribo Taylor-Harry" w:date="2020-08-03T19:13:00Z">
                  <w:rPr>
                    <w:noProof/>
                    <w:webHidden/>
                  </w:rPr>
                </w:rPrChange>
              </w:rPr>
              <w:tab/>
            </w:r>
            <w:r w:rsidRPr="00064676">
              <w:rPr>
                <w:noProof/>
                <w:webHidden/>
                <w:sz w:val="22"/>
                <w:szCs w:val="22"/>
                <w:rPrChange w:id="158" w:author="Sepribo Taylor-Harry" w:date="2020-08-03T19:13:00Z">
                  <w:rPr>
                    <w:noProof/>
                    <w:webHidden/>
                  </w:rPr>
                </w:rPrChange>
              </w:rPr>
              <w:fldChar w:fldCharType="begin"/>
            </w:r>
            <w:r w:rsidRPr="00064676">
              <w:rPr>
                <w:noProof/>
                <w:webHidden/>
                <w:sz w:val="22"/>
                <w:szCs w:val="22"/>
                <w:rPrChange w:id="159" w:author="Sepribo Taylor-Harry" w:date="2020-08-03T19:13:00Z">
                  <w:rPr>
                    <w:noProof/>
                    <w:webHidden/>
                  </w:rPr>
                </w:rPrChange>
              </w:rPr>
              <w:instrText xml:space="preserve"> PAGEREF _Toc47374144 \h </w:instrText>
            </w:r>
          </w:ins>
          <w:r w:rsidRPr="00064676">
            <w:rPr>
              <w:noProof/>
              <w:webHidden/>
              <w:sz w:val="22"/>
              <w:szCs w:val="22"/>
              <w:rPrChange w:id="160" w:author="Sepribo Taylor-Harry" w:date="2020-08-03T19:13:00Z">
                <w:rPr>
                  <w:noProof/>
                  <w:webHidden/>
                  <w:sz w:val="22"/>
                  <w:szCs w:val="22"/>
                </w:rPr>
              </w:rPrChange>
            </w:rPr>
          </w:r>
          <w:r w:rsidRPr="00064676">
            <w:rPr>
              <w:noProof/>
              <w:webHidden/>
              <w:sz w:val="22"/>
              <w:szCs w:val="22"/>
              <w:rPrChange w:id="161" w:author="Sepribo Taylor-Harry" w:date="2020-08-03T19:13:00Z">
                <w:rPr>
                  <w:noProof/>
                  <w:webHidden/>
                </w:rPr>
              </w:rPrChange>
            </w:rPr>
            <w:fldChar w:fldCharType="separate"/>
          </w:r>
          <w:ins w:id="162" w:author="Sepribo Taylor-Harry" w:date="2020-08-03T19:08:00Z">
            <w:r w:rsidRPr="00064676">
              <w:rPr>
                <w:noProof/>
                <w:webHidden/>
                <w:sz w:val="22"/>
                <w:szCs w:val="22"/>
                <w:rPrChange w:id="163" w:author="Sepribo Taylor-Harry" w:date="2020-08-03T19:13:00Z">
                  <w:rPr>
                    <w:noProof/>
                    <w:webHidden/>
                  </w:rPr>
                </w:rPrChange>
              </w:rPr>
              <w:t>6</w:t>
            </w:r>
            <w:r w:rsidRPr="00064676">
              <w:rPr>
                <w:noProof/>
                <w:webHidden/>
                <w:sz w:val="22"/>
                <w:szCs w:val="22"/>
                <w:rPrChange w:id="164" w:author="Sepribo Taylor-Harry" w:date="2020-08-03T19:13:00Z">
                  <w:rPr>
                    <w:noProof/>
                    <w:webHidden/>
                  </w:rPr>
                </w:rPrChange>
              </w:rPr>
              <w:fldChar w:fldCharType="end"/>
            </w:r>
            <w:r w:rsidRPr="00064676">
              <w:rPr>
                <w:rStyle w:val="Hyperlink"/>
                <w:noProof/>
                <w:sz w:val="22"/>
                <w:szCs w:val="22"/>
                <w:rPrChange w:id="165" w:author="Sepribo Taylor-Harry" w:date="2020-08-03T19:13:00Z">
                  <w:rPr>
                    <w:rStyle w:val="Hyperlink"/>
                    <w:noProof/>
                  </w:rPr>
                </w:rPrChange>
              </w:rPr>
              <w:fldChar w:fldCharType="end"/>
            </w:r>
          </w:ins>
        </w:p>
        <w:p w14:paraId="75C44BCD" w14:textId="38467896" w:rsidR="00064676" w:rsidRPr="00064676" w:rsidRDefault="00064676">
          <w:pPr>
            <w:pStyle w:val="TOC2"/>
            <w:tabs>
              <w:tab w:val="right" w:leader="dot" w:pos="9350"/>
            </w:tabs>
            <w:spacing w:line="360" w:lineRule="auto"/>
            <w:rPr>
              <w:ins w:id="166" w:author="Sepribo Taylor-Harry" w:date="2020-08-03T19:08:00Z"/>
              <w:noProof/>
              <w:kern w:val="0"/>
              <w:sz w:val="22"/>
              <w:szCs w:val="22"/>
              <w:lang w:eastAsia="en-US"/>
            </w:rPr>
            <w:pPrChange w:id="167" w:author="Sepribo Taylor-Harry" w:date="2020-08-03T19:13:00Z">
              <w:pPr>
                <w:pStyle w:val="TOC2"/>
                <w:tabs>
                  <w:tab w:val="right" w:leader="dot" w:pos="9350"/>
                </w:tabs>
              </w:pPr>
            </w:pPrChange>
          </w:pPr>
          <w:ins w:id="168" w:author="Sepribo Taylor-Harry" w:date="2020-08-03T19:08:00Z">
            <w:r w:rsidRPr="00064676">
              <w:rPr>
                <w:rStyle w:val="Hyperlink"/>
                <w:noProof/>
                <w:sz w:val="22"/>
                <w:szCs w:val="22"/>
                <w:rPrChange w:id="169" w:author="Sepribo Taylor-Harry" w:date="2020-08-03T19:13:00Z">
                  <w:rPr>
                    <w:rStyle w:val="Hyperlink"/>
                    <w:noProof/>
                  </w:rPr>
                </w:rPrChange>
              </w:rPr>
              <w:fldChar w:fldCharType="begin"/>
            </w:r>
            <w:r w:rsidRPr="00064676">
              <w:rPr>
                <w:rStyle w:val="Hyperlink"/>
                <w:noProof/>
                <w:sz w:val="22"/>
                <w:szCs w:val="22"/>
                <w:rPrChange w:id="170" w:author="Sepribo Taylor-Harry" w:date="2020-08-03T19:13:00Z">
                  <w:rPr>
                    <w:rStyle w:val="Hyperlink"/>
                    <w:noProof/>
                  </w:rPr>
                </w:rPrChange>
              </w:rPr>
              <w:instrText xml:space="preserve"> </w:instrText>
            </w:r>
            <w:r w:rsidRPr="00064676">
              <w:rPr>
                <w:noProof/>
                <w:sz w:val="22"/>
                <w:szCs w:val="22"/>
                <w:rPrChange w:id="171" w:author="Sepribo Taylor-Harry" w:date="2020-08-03T19:13:00Z">
                  <w:rPr>
                    <w:noProof/>
                  </w:rPr>
                </w:rPrChange>
              </w:rPr>
              <w:instrText>HYPERLINK \l "_Toc47374145"</w:instrText>
            </w:r>
            <w:r w:rsidRPr="00064676">
              <w:rPr>
                <w:rStyle w:val="Hyperlink"/>
                <w:noProof/>
                <w:sz w:val="22"/>
                <w:szCs w:val="22"/>
                <w:rPrChange w:id="172" w:author="Sepribo Taylor-Harry" w:date="2020-08-03T19:13:00Z">
                  <w:rPr>
                    <w:rStyle w:val="Hyperlink"/>
                    <w:noProof/>
                  </w:rPr>
                </w:rPrChange>
              </w:rPr>
              <w:instrText xml:space="preserve"> </w:instrText>
            </w:r>
            <w:r w:rsidRPr="00064676">
              <w:rPr>
                <w:rStyle w:val="Hyperlink"/>
                <w:noProof/>
                <w:sz w:val="22"/>
                <w:szCs w:val="22"/>
                <w:rPrChange w:id="173" w:author="Sepribo Taylor-Harry" w:date="2020-08-03T19:13:00Z">
                  <w:rPr>
                    <w:rStyle w:val="Hyperlink"/>
                    <w:noProof/>
                  </w:rPr>
                </w:rPrChange>
              </w:rPr>
              <w:fldChar w:fldCharType="separate"/>
            </w:r>
            <w:r w:rsidRPr="00064676">
              <w:rPr>
                <w:rStyle w:val="Hyperlink"/>
                <w:noProof/>
                <w:sz w:val="22"/>
                <w:szCs w:val="22"/>
                <w:rPrChange w:id="174" w:author="Sepribo Taylor-Harry" w:date="2020-08-03T19:13:00Z">
                  <w:rPr>
                    <w:rStyle w:val="Hyperlink"/>
                    <w:noProof/>
                  </w:rPr>
                </w:rPrChange>
              </w:rPr>
              <w:t>2.1 Server 1 (Database)</w:t>
            </w:r>
            <w:r w:rsidRPr="00064676">
              <w:rPr>
                <w:noProof/>
                <w:webHidden/>
                <w:sz w:val="22"/>
                <w:szCs w:val="22"/>
                <w:rPrChange w:id="175" w:author="Sepribo Taylor-Harry" w:date="2020-08-03T19:13:00Z">
                  <w:rPr>
                    <w:noProof/>
                    <w:webHidden/>
                  </w:rPr>
                </w:rPrChange>
              </w:rPr>
              <w:tab/>
            </w:r>
            <w:r w:rsidRPr="00064676">
              <w:rPr>
                <w:noProof/>
                <w:webHidden/>
                <w:sz w:val="22"/>
                <w:szCs w:val="22"/>
                <w:rPrChange w:id="176" w:author="Sepribo Taylor-Harry" w:date="2020-08-03T19:13:00Z">
                  <w:rPr>
                    <w:noProof/>
                    <w:webHidden/>
                  </w:rPr>
                </w:rPrChange>
              </w:rPr>
              <w:fldChar w:fldCharType="begin"/>
            </w:r>
            <w:r w:rsidRPr="00064676">
              <w:rPr>
                <w:noProof/>
                <w:webHidden/>
                <w:sz w:val="22"/>
                <w:szCs w:val="22"/>
                <w:rPrChange w:id="177" w:author="Sepribo Taylor-Harry" w:date="2020-08-03T19:13:00Z">
                  <w:rPr>
                    <w:noProof/>
                    <w:webHidden/>
                  </w:rPr>
                </w:rPrChange>
              </w:rPr>
              <w:instrText xml:space="preserve"> PAGEREF _Toc47374145 \h </w:instrText>
            </w:r>
          </w:ins>
          <w:r w:rsidRPr="00064676">
            <w:rPr>
              <w:noProof/>
              <w:webHidden/>
              <w:sz w:val="22"/>
              <w:szCs w:val="22"/>
              <w:rPrChange w:id="178" w:author="Sepribo Taylor-Harry" w:date="2020-08-03T19:13:00Z">
                <w:rPr>
                  <w:noProof/>
                  <w:webHidden/>
                  <w:sz w:val="22"/>
                  <w:szCs w:val="22"/>
                </w:rPr>
              </w:rPrChange>
            </w:rPr>
          </w:r>
          <w:r w:rsidRPr="00064676">
            <w:rPr>
              <w:noProof/>
              <w:webHidden/>
              <w:sz w:val="22"/>
              <w:szCs w:val="22"/>
              <w:rPrChange w:id="179" w:author="Sepribo Taylor-Harry" w:date="2020-08-03T19:13:00Z">
                <w:rPr>
                  <w:noProof/>
                  <w:webHidden/>
                </w:rPr>
              </w:rPrChange>
            </w:rPr>
            <w:fldChar w:fldCharType="separate"/>
          </w:r>
          <w:ins w:id="180" w:author="Sepribo Taylor-Harry" w:date="2020-08-03T19:08:00Z">
            <w:r w:rsidRPr="00064676">
              <w:rPr>
                <w:noProof/>
                <w:webHidden/>
                <w:sz w:val="22"/>
                <w:szCs w:val="22"/>
                <w:rPrChange w:id="181" w:author="Sepribo Taylor-Harry" w:date="2020-08-03T19:13:00Z">
                  <w:rPr>
                    <w:noProof/>
                    <w:webHidden/>
                  </w:rPr>
                </w:rPrChange>
              </w:rPr>
              <w:t>6</w:t>
            </w:r>
            <w:r w:rsidRPr="00064676">
              <w:rPr>
                <w:noProof/>
                <w:webHidden/>
                <w:sz w:val="22"/>
                <w:szCs w:val="22"/>
                <w:rPrChange w:id="182" w:author="Sepribo Taylor-Harry" w:date="2020-08-03T19:13:00Z">
                  <w:rPr>
                    <w:noProof/>
                    <w:webHidden/>
                  </w:rPr>
                </w:rPrChange>
              </w:rPr>
              <w:fldChar w:fldCharType="end"/>
            </w:r>
            <w:r w:rsidRPr="00064676">
              <w:rPr>
                <w:rStyle w:val="Hyperlink"/>
                <w:noProof/>
                <w:sz w:val="22"/>
                <w:szCs w:val="22"/>
                <w:rPrChange w:id="183" w:author="Sepribo Taylor-Harry" w:date="2020-08-03T19:13:00Z">
                  <w:rPr>
                    <w:rStyle w:val="Hyperlink"/>
                    <w:noProof/>
                  </w:rPr>
                </w:rPrChange>
              </w:rPr>
              <w:fldChar w:fldCharType="end"/>
            </w:r>
          </w:ins>
        </w:p>
        <w:p w14:paraId="069CE339" w14:textId="6266D7B8" w:rsidR="00064676" w:rsidRPr="00064676" w:rsidRDefault="00064676">
          <w:pPr>
            <w:pStyle w:val="TOC3"/>
            <w:tabs>
              <w:tab w:val="right" w:leader="dot" w:pos="9350"/>
            </w:tabs>
            <w:spacing w:line="360" w:lineRule="auto"/>
            <w:rPr>
              <w:ins w:id="184" w:author="Sepribo Taylor-Harry" w:date="2020-08-03T19:08:00Z"/>
              <w:noProof/>
              <w:kern w:val="0"/>
              <w:sz w:val="22"/>
              <w:szCs w:val="22"/>
              <w:lang w:eastAsia="en-US"/>
            </w:rPr>
            <w:pPrChange w:id="185" w:author="Sepribo Taylor-Harry" w:date="2020-08-03T19:13:00Z">
              <w:pPr>
                <w:pStyle w:val="TOC3"/>
                <w:tabs>
                  <w:tab w:val="right" w:leader="dot" w:pos="9350"/>
                </w:tabs>
              </w:pPr>
            </w:pPrChange>
          </w:pPr>
          <w:ins w:id="186" w:author="Sepribo Taylor-Harry" w:date="2020-08-03T19:08:00Z">
            <w:r w:rsidRPr="00064676">
              <w:rPr>
                <w:rStyle w:val="Hyperlink"/>
                <w:noProof/>
                <w:sz w:val="22"/>
                <w:szCs w:val="22"/>
                <w:rPrChange w:id="187" w:author="Sepribo Taylor-Harry" w:date="2020-08-03T19:13:00Z">
                  <w:rPr>
                    <w:rStyle w:val="Hyperlink"/>
                    <w:noProof/>
                  </w:rPr>
                </w:rPrChange>
              </w:rPr>
              <w:fldChar w:fldCharType="begin"/>
            </w:r>
            <w:r w:rsidRPr="00064676">
              <w:rPr>
                <w:rStyle w:val="Hyperlink"/>
                <w:noProof/>
                <w:sz w:val="22"/>
                <w:szCs w:val="22"/>
                <w:rPrChange w:id="188" w:author="Sepribo Taylor-Harry" w:date="2020-08-03T19:13:00Z">
                  <w:rPr>
                    <w:rStyle w:val="Hyperlink"/>
                    <w:noProof/>
                  </w:rPr>
                </w:rPrChange>
              </w:rPr>
              <w:instrText xml:space="preserve"> </w:instrText>
            </w:r>
            <w:r w:rsidRPr="00064676">
              <w:rPr>
                <w:noProof/>
                <w:sz w:val="22"/>
                <w:szCs w:val="22"/>
                <w:rPrChange w:id="189" w:author="Sepribo Taylor-Harry" w:date="2020-08-03T19:13:00Z">
                  <w:rPr>
                    <w:noProof/>
                  </w:rPr>
                </w:rPrChange>
              </w:rPr>
              <w:instrText>HYPERLINK \l "_Toc47374146"</w:instrText>
            </w:r>
            <w:r w:rsidRPr="00064676">
              <w:rPr>
                <w:rStyle w:val="Hyperlink"/>
                <w:noProof/>
                <w:sz w:val="22"/>
                <w:szCs w:val="22"/>
                <w:rPrChange w:id="190" w:author="Sepribo Taylor-Harry" w:date="2020-08-03T19:13:00Z">
                  <w:rPr>
                    <w:rStyle w:val="Hyperlink"/>
                    <w:noProof/>
                  </w:rPr>
                </w:rPrChange>
              </w:rPr>
              <w:instrText xml:space="preserve"> </w:instrText>
            </w:r>
            <w:r w:rsidRPr="00064676">
              <w:rPr>
                <w:rStyle w:val="Hyperlink"/>
                <w:noProof/>
                <w:sz w:val="22"/>
                <w:szCs w:val="22"/>
                <w:rPrChange w:id="191" w:author="Sepribo Taylor-Harry" w:date="2020-08-03T19:13:00Z">
                  <w:rPr>
                    <w:rStyle w:val="Hyperlink"/>
                    <w:noProof/>
                  </w:rPr>
                </w:rPrChange>
              </w:rPr>
              <w:fldChar w:fldCharType="separate"/>
            </w:r>
            <w:r w:rsidRPr="00064676">
              <w:rPr>
                <w:rStyle w:val="Hyperlink"/>
                <w:noProof/>
                <w:sz w:val="22"/>
                <w:szCs w:val="22"/>
                <w:rPrChange w:id="192" w:author="Sepribo Taylor-Harry" w:date="2020-08-03T19:13:00Z">
                  <w:rPr>
                    <w:rStyle w:val="Hyperlink"/>
                    <w:noProof/>
                  </w:rPr>
                </w:rPrChange>
              </w:rPr>
              <w:t>2.1.1 Roles, Features, and Packages</w:t>
            </w:r>
            <w:r w:rsidRPr="00064676">
              <w:rPr>
                <w:noProof/>
                <w:webHidden/>
                <w:sz w:val="22"/>
                <w:szCs w:val="22"/>
                <w:rPrChange w:id="193" w:author="Sepribo Taylor-Harry" w:date="2020-08-03T19:13:00Z">
                  <w:rPr>
                    <w:noProof/>
                    <w:webHidden/>
                  </w:rPr>
                </w:rPrChange>
              </w:rPr>
              <w:tab/>
            </w:r>
            <w:r w:rsidRPr="00064676">
              <w:rPr>
                <w:noProof/>
                <w:webHidden/>
                <w:sz w:val="22"/>
                <w:szCs w:val="22"/>
                <w:rPrChange w:id="194" w:author="Sepribo Taylor-Harry" w:date="2020-08-03T19:13:00Z">
                  <w:rPr>
                    <w:noProof/>
                    <w:webHidden/>
                  </w:rPr>
                </w:rPrChange>
              </w:rPr>
              <w:fldChar w:fldCharType="begin"/>
            </w:r>
            <w:r w:rsidRPr="00064676">
              <w:rPr>
                <w:noProof/>
                <w:webHidden/>
                <w:sz w:val="22"/>
                <w:szCs w:val="22"/>
                <w:rPrChange w:id="195" w:author="Sepribo Taylor-Harry" w:date="2020-08-03T19:13:00Z">
                  <w:rPr>
                    <w:noProof/>
                    <w:webHidden/>
                  </w:rPr>
                </w:rPrChange>
              </w:rPr>
              <w:instrText xml:space="preserve"> PAGEREF _Toc47374146 \h </w:instrText>
            </w:r>
          </w:ins>
          <w:r w:rsidRPr="00064676">
            <w:rPr>
              <w:noProof/>
              <w:webHidden/>
              <w:sz w:val="22"/>
              <w:szCs w:val="22"/>
              <w:rPrChange w:id="196" w:author="Sepribo Taylor-Harry" w:date="2020-08-03T19:13:00Z">
                <w:rPr>
                  <w:noProof/>
                  <w:webHidden/>
                  <w:sz w:val="22"/>
                  <w:szCs w:val="22"/>
                </w:rPr>
              </w:rPrChange>
            </w:rPr>
          </w:r>
          <w:r w:rsidRPr="00064676">
            <w:rPr>
              <w:noProof/>
              <w:webHidden/>
              <w:sz w:val="22"/>
              <w:szCs w:val="22"/>
              <w:rPrChange w:id="197" w:author="Sepribo Taylor-Harry" w:date="2020-08-03T19:13:00Z">
                <w:rPr>
                  <w:noProof/>
                  <w:webHidden/>
                </w:rPr>
              </w:rPrChange>
            </w:rPr>
            <w:fldChar w:fldCharType="separate"/>
          </w:r>
          <w:ins w:id="198" w:author="Sepribo Taylor-Harry" w:date="2020-08-03T19:08:00Z">
            <w:r w:rsidRPr="00064676">
              <w:rPr>
                <w:noProof/>
                <w:webHidden/>
                <w:sz w:val="22"/>
                <w:szCs w:val="22"/>
                <w:rPrChange w:id="199" w:author="Sepribo Taylor-Harry" w:date="2020-08-03T19:13:00Z">
                  <w:rPr>
                    <w:noProof/>
                    <w:webHidden/>
                  </w:rPr>
                </w:rPrChange>
              </w:rPr>
              <w:t>7</w:t>
            </w:r>
            <w:r w:rsidRPr="00064676">
              <w:rPr>
                <w:noProof/>
                <w:webHidden/>
                <w:sz w:val="22"/>
                <w:szCs w:val="22"/>
                <w:rPrChange w:id="200" w:author="Sepribo Taylor-Harry" w:date="2020-08-03T19:13:00Z">
                  <w:rPr>
                    <w:noProof/>
                    <w:webHidden/>
                  </w:rPr>
                </w:rPrChange>
              </w:rPr>
              <w:fldChar w:fldCharType="end"/>
            </w:r>
            <w:r w:rsidRPr="00064676">
              <w:rPr>
                <w:rStyle w:val="Hyperlink"/>
                <w:noProof/>
                <w:sz w:val="22"/>
                <w:szCs w:val="22"/>
                <w:rPrChange w:id="201" w:author="Sepribo Taylor-Harry" w:date="2020-08-03T19:13:00Z">
                  <w:rPr>
                    <w:rStyle w:val="Hyperlink"/>
                    <w:noProof/>
                  </w:rPr>
                </w:rPrChange>
              </w:rPr>
              <w:fldChar w:fldCharType="end"/>
            </w:r>
          </w:ins>
        </w:p>
        <w:p w14:paraId="4BC5BCFA" w14:textId="2CDC7E8F" w:rsidR="00064676" w:rsidRPr="00064676" w:rsidRDefault="00064676">
          <w:pPr>
            <w:pStyle w:val="TOC2"/>
            <w:tabs>
              <w:tab w:val="right" w:leader="dot" w:pos="9350"/>
            </w:tabs>
            <w:spacing w:line="360" w:lineRule="auto"/>
            <w:rPr>
              <w:ins w:id="202" w:author="Sepribo Taylor-Harry" w:date="2020-08-03T19:08:00Z"/>
              <w:noProof/>
              <w:kern w:val="0"/>
              <w:sz w:val="22"/>
              <w:szCs w:val="22"/>
              <w:lang w:eastAsia="en-US"/>
            </w:rPr>
            <w:pPrChange w:id="203" w:author="Sepribo Taylor-Harry" w:date="2020-08-03T19:13:00Z">
              <w:pPr>
                <w:pStyle w:val="TOC2"/>
                <w:tabs>
                  <w:tab w:val="right" w:leader="dot" w:pos="9350"/>
                </w:tabs>
              </w:pPr>
            </w:pPrChange>
          </w:pPr>
          <w:ins w:id="204" w:author="Sepribo Taylor-Harry" w:date="2020-08-03T19:08:00Z">
            <w:r w:rsidRPr="00064676">
              <w:rPr>
                <w:rStyle w:val="Hyperlink"/>
                <w:noProof/>
                <w:sz w:val="22"/>
                <w:szCs w:val="22"/>
                <w:rPrChange w:id="205" w:author="Sepribo Taylor-Harry" w:date="2020-08-03T19:13:00Z">
                  <w:rPr>
                    <w:rStyle w:val="Hyperlink"/>
                    <w:noProof/>
                  </w:rPr>
                </w:rPrChange>
              </w:rPr>
              <w:fldChar w:fldCharType="begin"/>
            </w:r>
            <w:r w:rsidRPr="00064676">
              <w:rPr>
                <w:rStyle w:val="Hyperlink"/>
                <w:noProof/>
                <w:sz w:val="22"/>
                <w:szCs w:val="22"/>
                <w:rPrChange w:id="206" w:author="Sepribo Taylor-Harry" w:date="2020-08-03T19:13:00Z">
                  <w:rPr>
                    <w:rStyle w:val="Hyperlink"/>
                    <w:noProof/>
                  </w:rPr>
                </w:rPrChange>
              </w:rPr>
              <w:instrText xml:space="preserve"> </w:instrText>
            </w:r>
            <w:r w:rsidRPr="00064676">
              <w:rPr>
                <w:noProof/>
                <w:sz w:val="22"/>
                <w:szCs w:val="22"/>
                <w:rPrChange w:id="207" w:author="Sepribo Taylor-Harry" w:date="2020-08-03T19:13:00Z">
                  <w:rPr>
                    <w:noProof/>
                  </w:rPr>
                </w:rPrChange>
              </w:rPr>
              <w:instrText>HYPERLINK \l "_Toc47374147"</w:instrText>
            </w:r>
            <w:r w:rsidRPr="00064676">
              <w:rPr>
                <w:rStyle w:val="Hyperlink"/>
                <w:noProof/>
                <w:sz w:val="22"/>
                <w:szCs w:val="22"/>
                <w:rPrChange w:id="208" w:author="Sepribo Taylor-Harry" w:date="2020-08-03T19:13:00Z">
                  <w:rPr>
                    <w:rStyle w:val="Hyperlink"/>
                    <w:noProof/>
                  </w:rPr>
                </w:rPrChange>
              </w:rPr>
              <w:instrText xml:space="preserve"> </w:instrText>
            </w:r>
            <w:r w:rsidRPr="00064676">
              <w:rPr>
                <w:rStyle w:val="Hyperlink"/>
                <w:noProof/>
                <w:sz w:val="22"/>
                <w:szCs w:val="22"/>
                <w:rPrChange w:id="209" w:author="Sepribo Taylor-Harry" w:date="2020-08-03T19:13:00Z">
                  <w:rPr>
                    <w:rStyle w:val="Hyperlink"/>
                    <w:noProof/>
                  </w:rPr>
                </w:rPrChange>
              </w:rPr>
              <w:fldChar w:fldCharType="separate"/>
            </w:r>
            <w:r w:rsidRPr="00064676">
              <w:rPr>
                <w:rStyle w:val="Hyperlink"/>
                <w:noProof/>
                <w:sz w:val="22"/>
                <w:szCs w:val="22"/>
                <w:rPrChange w:id="210" w:author="Sepribo Taylor-Harry" w:date="2020-08-03T19:13:00Z">
                  <w:rPr>
                    <w:rStyle w:val="Hyperlink"/>
                    <w:noProof/>
                  </w:rPr>
                </w:rPrChange>
              </w:rPr>
              <w:t>2.2 Server 2 (Web Application)</w:t>
            </w:r>
            <w:r w:rsidRPr="00064676">
              <w:rPr>
                <w:noProof/>
                <w:webHidden/>
                <w:sz w:val="22"/>
                <w:szCs w:val="22"/>
                <w:rPrChange w:id="211" w:author="Sepribo Taylor-Harry" w:date="2020-08-03T19:13:00Z">
                  <w:rPr>
                    <w:noProof/>
                    <w:webHidden/>
                  </w:rPr>
                </w:rPrChange>
              </w:rPr>
              <w:tab/>
            </w:r>
            <w:r w:rsidRPr="00064676">
              <w:rPr>
                <w:noProof/>
                <w:webHidden/>
                <w:sz w:val="22"/>
                <w:szCs w:val="22"/>
                <w:rPrChange w:id="212" w:author="Sepribo Taylor-Harry" w:date="2020-08-03T19:13:00Z">
                  <w:rPr>
                    <w:noProof/>
                    <w:webHidden/>
                  </w:rPr>
                </w:rPrChange>
              </w:rPr>
              <w:fldChar w:fldCharType="begin"/>
            </w:r>
            <w:r w:rsidRPr="00064676">
              <w:rPr>
                <w:noProof/>
                <w:webHidden/>
                <w:sz w:val="22"/>
                <w:szCs w:val="22"/>
                <w:rPrChange w:id="213" w:author="Sepribo Taylor-Harry" w:date="2020-08-03T19:13:00Z">
                  <w:rPr>
                    <w:noProof/>
                    <w:webHidden/>
                  </w:rPr>
                </w:rPrChange>
              </w:rPr>
              <w:instrText xml:space="preserve"> PAGEREF _Toc47374147 \h </w:instrText>
            </w:r>
          </w:ins>
          <w:r w:rsidRPr="00064676">
            <w:rPr>
              <w:noProof/>
              <w:webHidden/>
              <w:sz w:val="22"/>
              <w:szCs w:val="22"/>
              <w:rPrChange w:id="214" w:author="Sepribo Taylor-Harry" w:date="2020-08-03T19:13:00Z">
                <w:rPr>
                  <w:noProof/>
                  <w:webHidden/>
                  <w:sz w:val="22"/>
                  <w:szCs w:val="22"/>
                </w:rPr>
              </w:rPrChange>
            </w:rPr>
          </w:r>
          <w:r w:rsidRPr="00064676">
            <w:rPr>
              <w:noProof/>
              <w:webHidden/>
              <w:sz w:val="22"/>
              <w:szCs w:val="22"/>
              <w:rPrChange w:id="215" w:author="Sepribo Taylor-Harry" w:date="2020-08-03T19:13:00Z">
                <w:rPr>
                  <w:noProof/>
                  <w:webHidden/>
                </w:rPr>
              </w:rPrChange>
            </w:rPr>
            <w:fldChar w:fldCharType="separate"/>
          </w:r>
          <w:ins w:id="216" w:author="Sepribo Taylor-Harry" w:date="2020-08-03T19:08:00Z">
            <w:r w:rsidRPr="00064676">
              <w:rPr>
                <w:noProof/>
                <w:webHidden/>
                <w:sz w:val="22"/>
                <w:szCs w:val="22"/>
                <w:rPrChange w:id="217" w:author="Sepribo Taylor-Harry" w:date="2020-08-03T19:13:00Z">
                  <w:rPr>
                    <w:noProof/>
                    <w:webHidden/>
                  </w:rPr>
                </w:rPrChange>
              </w:rPr>
              <w:t>9</w:t>
            </w:r>
            <w:r w:rsidRPr="00064676">
              <w:rPr>
                <w:noProof/>
                <w:webHidden/>
                <w:sz w:val="22"/>
                <w:szCs w:val="22"/>
                <w:rPrChange w:id="218" w:author="Sepribo Taylor-Harry" w:date="2020-08-03T19:13:00Z">
                  <w:rPr>
                    <w:noProof/>
                    <w:webHidden/>
                  </w:rPr>
                </w:rPrChange>
              </w:rPr>
              <w:fldChar w:fldCharType="end"/>
            </w:r>
            <w:r w:rsidRPr="00064676">
              <w:rPr>
                <w:rStyle w:val="Hyperlink"/>
                <w:noProof/>
                <w:sz w:val="22"/>
                <w:szCs w:val="22"/>
                <w:rPrChange w:id="219" w:author="Sepribo Taylor-Harry" w:date="2020-08-03T19:13:00Z">
                  <w:rPr>
                    <w:rStyle w:val="Hyperlink"/>
                    <w:noProof/>
                  </w:rPr>
                </w:rPrChange>
              </w:rPr>
              <w:fldChar w:fldCharType="end"/>
            </w:r>
          </w:ins>
        </w:p>
        <w:p w14:paraId="7BEF904B" w14:textId="05C8C4EF" w:rsidR="00064676" w:rsidRPr="00064676" w:rsidRDefault="00064676">
          <w:pPr>
            <w:pStyle w:val="TOC3"/>
            <w:tabs>
              <w:tab w:val="right" w:leader="dot" w:pos="9350"/>
            </w:tabs>
            <w:spacing w:line="360" w:lineRule="auto"/>
            <w:rPr>
              <w:ins w:id="220" w:author="Sepribo Taylor-Harry" w:date="2020-08-03T19:08:00Z"/>
              <w:noProof/>
              <w:kern w:val="0"/>
              <w:sz w:val="22"/>
              <w:szCs w:val="22"/>
              <w:lang w:eastAsia="en-US"/>
            </w:rPr>
            <w:pPrChange w:id="221" w:author="Sepribo Taylor-Harry" w:date="2020-08-03T19:13:00Z">
              <w:pPr>
                <w:pStyle w:val="TOC3"/>
                <w:tabs>
                  <w:tab w:val="right" w:leader="dot" w:pos="9350"/>
                </w:tabs>
              </w:pPr>
            </w:pPrChange>
          </w:pPr>
          <w:ins w:id="222" w:author="Sepribo Taylor-Harry" w:date="2020-08-03T19:08:00Z">
            <w:r w:rsidRPr="00064676">
              <w:rPr>
                <w:rStyle w:val="Hyperlink"/>
                <w:noProof/>
                <w:sz w:val="22"/>
                <w:szCs w:val="22"/>
                <w:rPrChange w:id="223" w:author="Sepribo Taylor-Harry" w:date="2020-08-03T19:13:00Z">
                  <w:rPr>
                    <w:rStyle w:val="Hyperlink"/>
                    <w:noProof/>
                  </w:rPr>
                </w:rPrChange>
              </w:rPr>
              <w:fldChar w:fldCharType="begin"/>
            </w:r>
            <w:r w:rsidRPr="00064676">
              <w:rPr>
                <w:rStyle w:val="Hyperlink"/>
                <w:noProof/>
                <w:sz w:val="22"/>
                <w:szCs w:val="22"/>
                <w:rPrChange w:id="224" w:author="Sepribo Taylor-Harry" w:date="2020-08-03T19:13:00Z">
                  <w:rPr>
                    <w:rStyle w:val="Hyperlink"/>
                    <w:noProof/>
                  </w:rPr>
                </w:rPrChange>
              </w:rPr>
              <w:instrText xml:space="preserve"> </w:instrText>
            </w:r>
            <w:r w:rsidRPr="00064676">
              <w:rPr>
                <w:noProof/>
                <w:sz w:val="22"/>
                <w:szCs w:val="22"/>
                <w:rPrChange w:id="225" w:author="Sepribo Taylor-Harry" w:date="2020-08-03T19:13:00Z">
                  <w:rPr>
                    <w:noProof/>
                  </w:rPr>
                </w:rPrChange>
              </w:rPr>
              <w:instrText>HYPERLINK \l "_Toc47374148"</w:instrText>
            </w:r>
            <w:r w:rsidRPr="00064676">
              <w:rPr>
                <w:rStyle w:val="Hyperlink"/>
                <w:noProof/>
                <w:sz w:val="22"/>
                <w:szCs w:val="22"/>
                <w:rPrChange w:id="226" w:author="Sepribo Taylor-Harry" w:date="2020-08-03T19:13:00Z">
                  <w:rPr>
                    <w:rStyle w:val="Hyperlink"/>
                    <w:noProof/>
                  </w:rPr>
                </w:rPrChange>
              </w:rPr>
              <w:instrText xml:space="preserve"> </w:instrText>
            </w:r>
            <w:r w:rsidRPr="00064676">
              <w:rPr>
                <w:rStyle w:val="Hyperlink"/>
                <w:noProof/>
                <w:sz w:val="22"/>
                <w:szCs w:val="22"/>
                <w:rPrChange w:id="227" w:author="Sepribo Taylor-Harry" w:date="2020-08-03T19:13:00Z">
                  <w:rPr>
                    <w:rStyle w:val="Hyperlink"/>
                    <w:noProof/>
                  </w:rPr>
                </w:rPrChange>
              </w:rPr>
              <w:fldChar w:fldCharType="separate"/>
            </w:r>
            <w:r w:rsidRPr="00064676">
              <w:rPr>
                <w:rStyle w:val="Hyperlink"/>
                <w:noProof/>
                <w:sz w:val="22"/>
                <w:szCs w:val="22"/>
                <w:rPrChange w:id="228" w:author="Sepribo Taylor-Harry" w:date="2020-08-03T19:13:00Z">
                  <w:rPr>
                    <w:rStyle w:val="Hyperlink"/>
                    <w:noProof/>
                  </w:rPr>
                </w:rPrChange>
              </w:rPr>
              <w:t>2.2.1 Prerequisites, Features, and Packages</w:t>
            </w:r>
            <w:r w:rsidRPr="00064676">
              <w:rPr>
                <w:noProof/>
                <w:webHidden/>
                <w:sz w:val="22"/>
                <w:szCs w:val="22"/>
                <w:rPrChange w:id="229" w:author="Sepribo Taylor-Harry" w:date="2020-08-03T19:13:00Z">
                  <w:rPr>
                    <w:noProof/>
                    <w:webHidden/>
                  </w:rPr>
                </w:rPrChange>
              </w:rPr>
              <w:tab/>
            </w:r>
            <w:r w:rsidRPr="00064676">
              <w:rPr>
                <w:noProof/>
                <w:webHidden/>
                <w:sz w:val="22"/>
                <w:szCs w:val="22"/>
                <w:rPrChange w:id="230" w:author="Sepribo Taylor-Harry" w:date="2020-08-03T19:13:00Z">
                  <w:rPr>
                    <w:noProof/>
                    <w:webHidden/>
                  </w:rPr>
                </w:rPrChange>
              </w:rPr>
              <w:fldChar w:fldCharType="begin"/>
            </w:r>
            <w:r w:rsidRPr="00064676">
              <w:rPr>
                <w:noProof/>
                <w:webHidden/>
                <w:sz w:val="22"/>
                <w:szCs w:val="22"/>
                <w:rPrChange w:id="231" w:author="Sepribo Taylor-Harry" w:date="2020-08-03T19:13:00Z">
                  <w:rPr>
                    <w:noProof/>
                    <w:webHidden/>
                  </w:rPr>
                </w:rPrChange>
              </w:rPr>
              <w:instrText xml:space="preserve"> PAGEREF _Toc47374148 \h </w:instrText>
            </w:r>
          </w:ins>
          <w:r w:rsidRPr="00064676">
            <w:rPr>
              <w:noProof/>
              <w:webHidden/>
              <w:sz w:val="22"/>
              <w:szCs w:val="22"/>
              <w:rPrChange w:id="232" w:author="Sepribo Taylor-Harry" w:date="2020-08-03T19:13:00Z">
                <w:rPr>
                  <w:noProof/>
                  <w:webHidden/>
                  <w:sz w:val="22"/>
                  <w:szCs w:val="22"/>
                </w:rPr>
              </w:rPrChange>
            </w:rPr>
          </w:r>
          <w:r w:rsidRPr="00064676">
            <w:rPr>
              <w:noProof/>
              <w:webHidden/>
              <w:sz w:val="22"/>
              <w:szCs w:val="22"/>
              <w:rPrChange w:id="233" w:author="Sepribo Taylor-Harry" w:date="2020-08-03T19:13:00Z">
                <w:rPr>
                  <w:noProof/>
                  <w:webHidden/>
                </w:rPr>
              </w:rPrChange>
            </w:rPr>
            <w:fldChar w:fldCharType="separate"/>
          </w:r>
          <w:ins w:id="234" w:author="Sepribo Taylor-Harry" w:date="2020-08-03T19:08:00Z">
            <w:r w:rsidRPr="00064676">
              <w:rPr>
                <w:noProof/>
                <w:webHidden/>
                <w:sz w:val="22"/>
                <w:szCs w:val="22"/>
                <w:rPrChange w:id="235" w:author="Sepribo Taylor-Harry" w:date="2020-08-03T19:13:00Z">
                  <w:rPr>
                    <w:noProof/>
                    <w:webHidden/>
                  </w:rPr>
                </w:rPrChange>
              </w:rPr>
              <w:t>10</w:t>
            </w:r>
            <w:r w:rsidRPr="00064676">
              <w:rPr>
                <w:noProof/>
                <w:webHidden/>
                <w:sz w:val="22"/>
                <w:szCs w:val="22"/>
                <w:rPrChange w:id="236" w:author="Sepribo Taylor-Harry" w:date="2020-08-03T19:13:00Z">
                  <w:rPr>
                    <w:noProof/>
                    <w:webHidden/>
                  </w:rPr>
                </w:rPrChange>
              </w:rPr>
              <w:fldChar w:fldCharType="end"/>
            </w:r>
            <w:r w:rsidRPr="00064676">
              <w:rPr>
                <w:rStyle w:val="Hyperlink"/>
                <w:noProof/>
                <w:sz w:val="22"/>
                <w:szCs w:val="22"/>
                <w:rPrChange w:id="237" w:author="Sepribo Taylor-Harry" w:date="2020-08-03T19:13:00Z">
                  <w:rPr>
                    <w:rStyle w:val="Hyperlink"/>
                    <w:noProof/>
                  </w:rPr>
                </w:rPrChange>
              </w:rPr>
              <w:fldChar w:fldCharType="end"/>
            </w:r>
          </w:ins>
        </w:p>
        <w:p w14:paraId="307F8668" w14:textId="14C2EF29" w:rsidR="00064676" w:rsidRPr="00064676" w:rsidRDefault="00064676">
          <w:pPr>
            <w:pStyle w:val="TOC1"/>
            <w:tabs>
              <w:tab w:val="right" w:leader="dot" w:pos="9350"/>
            </w:tabs>
            <w:spacing w:line="360" w:lineRule="auto"/>
            <w:rPr>
              <w:ins w:id="238" w:author="Sepribo Taylor-Harry" w:date="2020-08-03T19:08:00Z"/>
              <w:noProof/>
              <w:kern w:val="0"/>
              <w:sz w:val="22"/>
              <w:szCs w:val="22"/>
              <w:lang w:eastAsia="en-US"/>
            </w:rPr>
            <w:pPrChange w:id="239" w:author="Sepribo Taylor-Harry" w:date="2020-08-03T19:13:00Z">
              <w:pPr>
                <w:pStyle w:val="TOC1"/>
                <w:tabs>
                  <w:tab w:val="right" w:leader="dot" w:pos="9350"/>
                </w:tabs>
              </w:pPr>
            </w:pPrChange>
          </w:pPr>
          <w:ins w:id="240" w:author="Sepribo Taylor-Harry" w:date="2020-08-03T19:08:00Z">
            <w:r w:rsidRPr="00064676">
              <w:rPr>
                <w:rStyle w:val="Hyperlink"/>
                <w:noProof/>
                <w:sz w:val="22"/>
                <w:szCs w:val="22"/>
                <w:rPrChange w:id="241" w:author="Sepribo Taylor-Harry" w:date="2020-08-03T19:13:00Z">
                  <w:rPr>
                    <w:rStyle w:val="Hyperlink"/>
                    <w:noProof/>
                  </w:rPr>
                </w:rPrChange>
              </w:rPr>
              <w:fldChar w:fldCharType="begin"/>
            </w:r>
            <w:r w:rsidRPr="00064676">
              <w:rPr>
                <w:rStyle w:val="Hyperlink"/>
                <w:noProof/>
                <w:sz w:val="22"/>
                <w:szCs w:val="22"/>
                <w:rPrChange w:id="242" w:author="Sepribo Taylor-Harry" w:date="2020-08-03T19:13:00Z">
                  <w:rPr>
                    <w:rStyle w:val="Hyperlink"/>
                    <w:noProof/>
                  </w:rPr>
                </w:rPrChange>
              </w:rPr>
              <w:instrText xml:space="preserve"> </w:instrText>
            </w:r>
            <w:r w:rsidRPr="00064676">
              <w:rPr>
                <w:noProof/>
                <w:sz w:val="22"/>
                <w:szCs w:val="22"/>
                <w:rPrChange w:id="243" w:author="Sepribo Taylor-Harry" w:date="2020-08-03T19:13:00Z">
                  <w:rPr>
                    <w:noProof/>
                  </w:rPr>
                </w:rPrChange>
              </w:rPr>
              <w:instrText>HYPERLINK \l "_Toc47374149"</w:instrText>
            </w:r>
            <w:r w:rsidRPr="00064676">
              <w:rPr>
                <w:rStyle w:val="Hyperlink"/>
                <w:noProof/>
                <w:sz w:val="22"/>
                <w:szCs w:val="22"/>
                <w:rPrChange w:id="244" w:author="Sepribo Taylor-Harry" w:date="2020-08-03T19:13:00Z">
                  <w:rPr>
                    <w:rStyle w:val="Hyperlink"/>
                    <w:noProof/>
                  </w:rPr>
                </w:rPrChange>
              </w:rPr>
              <w:instrText xml:space="preserve"> </w:instrText>
            </w:r>
            <w:r w:rsidRPr="00064676">
              <w:rPr>
                <w:rStyle w:val="Hyperlink"/>
                <w:noProof/>
                <w:sz w:val="22"/>
                <w:szCs w:val="22"/>
                <w:rPrChange w:id="245" w:author="Sepribo Taylor-Harry" w:date="2020-08-03T19:13:00Z">
                  <w:rPr>
                    <w:rStyle w:val="Hyperlink"/>
                    <w:noProof/>
                  </w:rPr>
                </w:rPrChange>
              </w:rPr>
              <w:fldChar w:fldCharType="separate"/>
            </w:r>
            <w:r w:rsidRPr="00064676">
              <w:rPr>
                <w:rStyle w:val="Hyperlink"/>
                <w:noProof/>
                <w:sz w:val="22"/>
                <w:szCs w:val="22"/>
                <w:rPrChange w:id="246" w:author="Sepribo Taylor-Harry" w:date="2020-08-03T19:13:00Z">
                  <w:rPr>
                    <w:rStyle w:val="Hyperlink"/>
                    <w:noProof/>
                  </w:rPr>
                </w:rPrChange>
              </w:rPr>
              <w:t>3 Software Installation</w:t>
            </w:r>
            <w:r w:rsidRPr="00064676">
              <w:rPr>
                <w:noProof/>
                <w:webHidden/>
                <w:sz w:val="22"/>
                <w:szCs w:val="22"/>
                <w:rPrChange w:id="247" w:author="Sepribo Taylor-Harry" w:date="2020-08-03T19:13:00Z">
                  <w:rPr>
                    <w:noProof/>
                    <w:webHidden/>
                  </w:rPr>
                </w:rPrChange>
              </w:rPr>
              <w:tab/>
            </w:r>
            <w:r w:rsidRPr="00064676">
              <w:rPr>
                <w:noProof/>
                <w:webHidden/>
                <w:sz w:val="22"/>
                <w:szCs w:val="22"/>
                <w:rPrChange w:id="248" w:author="Sepribo Taylor-Harry" w:date="2020-08-03T19:13:00Z">
                  <w:rPr>
                    <w:noProof/>
                    <w:webHidden/>
                  </w:rPr>
                </w:rPrChange>
              </w:rPr>
              <w:fldChar w:fldCharType="begin"/>
            </w:r>
            <w:r w:rsidRPr="00064676">
              <w:rPr>
                <w:noProof/>
                <w:webHidden/>
                <w:sz w:val="22"/>
                <w:szCs w:val="22"/>
                <w:rPrChange w:id="249" w:author="Sepribo Taylor-Harry" w:date="2020-08-03T19:13:00Z">
                  <w:rPr>
                    <w:noProof/>
                    <w:webHidden/>
                  </w:rPr>
                </w:rPrChange>
              </w:rPr>
              <w:instrText xml:space="preserve"> PAGEREF _Toc47374149 \h </w:instrText>
            </w:r>
          </w:ins>
          <w:r w:rsidRPr="00064676">
            <w:rPr>
              <w:noProof/>
              <w:webHidden/>
              <w:sz w:val="22"/>
              <w:szCs w:val="22"/>
              <w:rPrChange w:id="250" w:author="Sepribo Taylor-Harry" w:date="2020-08-03T19:13:00Z">
                <w:rPr>
                  <w:noProof/>
                  <w:webHidden/>
                  <w:sz w:val="22"/>
                  <w:szCs w:val="22"/>
                </w:rPr>
              </w:rPrChange>
            </w:rPr>
          </w:r>
          <w:r w:rsidRPr="00064676">
            <w:rPr>
              <w:noProof/>
              <w:webHidden/>
              <w:sz w:val="22"/>
              <w:szCs w:val="22"/>
              <w:rPrChange w:id="251" w:author="Sepribo Taylor-Harry" w:date="2020-08-03T19:13:00Z">
                <w:rPr>
                  <w:noProof/>
                  <w:webHidden/>
                </w:rPr>
              </w:rPrChange>
            </w:rPr>
            <w:fldChar w:fldCharType="separate"/>
          </w:r>
          <w:ins w:id="252" w:author="Sepribo Taylor-Harry" w:date="2020-08-03T19:08:00Z">
            <w:r w:rsidRPr="00064676">
              <w:rPr>
                <w:noProof/>
                <w:webHidden/>
                <w:sz w:val="22"/>
                <w:szCs w:val="22"/>
                <w:rPrChange w:id="253" w:author="Sepribo Taylor-Harry" w:date="2020-08-03T19:13:00Z">
                  <w:rPr>
                    <w:noProof/>
                    <w:webHidden/>
                  </w:rPr>
                </w:rPrChange>
              </w:rPr>
              <w:t>11</w:t>
            </w:r>
            <w:r w:rsidRPr="00064676">
              <w:rPr>
                <w:noProof/>
                <w:webHidden/>
                <w:sz w:val="22"/>
                <w:szCs w:val="22"/>
                <w:rPrChange w:id="254" w:author="Sepribo Taylor-Harry" w:date="2020-08-03T19:13:00Z">
                  <w:rPr>
                    <w:noProof/>
                    <w:webHidden/>
                  </w:rPr>
                </w:rPrChange>
              </w:rPr>
              <w:fldChar w:fldCharType="end"/>
            </w:r>
            <w:r w:rsidRPr="00064676">
              <w:rPr>
                <w:rStyle w:val="Hyperlink"/>
                <w:noProof/>
                <w:sz w:val="22"/>
                <w:szCs w:val="22"/>
                <w:rPrChange w:id="255" w:author="Sepribo Taylor-Harry" w:date="2020-08-03T19:13:00Z">
                  <w:rPr>
                    <w:rStyle w:val="Hyperlink"/>
                    <w:noProof/>
                  </w:rPr>
                </w:rPrChange>
              </w:rPr>
              <w:fldChar w:fldCharType="end"/>
            </w:r>
          </w:ins>
        </w:p>
        <w:p w14:paraId="275412AF" w14:textId="54015795" w:rsidR="00064676" w:rsidRPr="00064676" w:rsidRDefault="00064676">
          <w:pPr>
            <w:pStyle w:val="TOC2"/>
            <w:tabs>
              <w:tab w:val="right" w:leader="dot" w:pos="9350"/>
            </w:tabs>
            <w:spacing w:line="360" w:lineRule="auto"/>
            <w:rPr>
              <w:ins w:id="256" w:author="Sepribo Taylor-Harry" w:date="2020-08-03T19:08:00Z"/>
              <w:noProof/>
              <w:kern w:val="0"/>
              <w:sz w:val="22"/>
              <w:szCs w:val="22"/>
              <w:lang w:eastAsia="en-US"/>
            </w:rPr>
            <w:pPrChange w:id="257" w:author="Sepribo Taylor-Harry" w:date="2020-08-03T19:13:00Z">
              <w:pPr>
                <w:pStyle w:val="TOC2"/>
                <w:tabs>
                  <w:tab w:val="right" w:leader="dot" w:pos="9350"/>
                </w:tabs>
              </w:pPr>
            </w:pPrChange>
          </w:pPr>
          <w:ins w:id="258" w:author="Sepribo Taylor-Harry" w:date="2020-08-03T19:08:00Z">
            <w:r w:rsidRPr="00064676">
              <w:rPr>
                <w:rStyle w:val="Hyperlink"/>
                <w:noProof/>
                <w:sz w:val="22"/>
                <w:szCs w:val="22"/>
                <w:rPrChange w:id="259" w:author="Sepribo Taylor-Harry" w:date="2020-08-03T19:13:00Z">
                  <w:rPr>
                    <w:rStyle w:val="Hyperlink"/>
                    <w:noProof/>
                  </w:rPr>
                </w:rPrChange>
              </w:rPr>
              <w:fldChar w:fldCharType="begin"/>
            </w:r>
            <w:r w:rsidRPr="00064676">
              <w:rPr>
                <w:rStyle w:val="Hyperlink"/>
                <w:noProof/>
                <w:sz w:val="22"/>
                <w:szCs w:val="22"/>
                <w:rPrChange w:id="260" w:author="Sepribo Taylor-Harry" w:date="2020-08-03T19:13:00Z">
                  <w:rPr>
                    <w:rStyle w:val="Hyperlink"/>
                    <w:noProof/>
                  </w:rPr>
                </w:rPrChange>
              </w:rPr>
              <w:instrText xml:space="preserve"> </w:instrText>
            </w:r>
            <w:r w:rsidRPr="00064676">
              <w:rPr>
                <w:noProof/>
                <w:sz w:val="22"/>
                <w:szCs w:val="22"/>
                <w:rPrChange w:id="261" w:author="Sepribo Taylor-Harry" w:date="2020-08-03T19:13:00Z">
                  <w:rPr>
                    <w:noProof/>
                  </w:rPr>
                </w:rPrChange>
              </w:rPr>
              <w:instrText>HYPERLINK \l "_Toc47374150"</w:instrText>
            </w:r>
            <w:r w:rsidRPr="00064676">
              <w:rPr>
                <w:rStyle w:val="Hyperlink"/>
                <w:noProof/>
                <w:sz w:val="22"/>
                <w:szCs w:val="22"/>
                <w:rPrChange w:id="262" w:author="Sepribo Taylor-Harry" w:date="2020-08-03T19:13:00Z">
                  <w:rPr>
                    <w:rStyle w:val="Hyperlink"/>
                    <w:noProof/>
                  </w:rPr>
                </w:rPrChange>
              </w:rPr>
              <w:instrText xml:space="preserve"> </w:instrText>
            </w:r>
            <w:r w:rsidRPr="00064676">
              <w:rPr>
                <w:rStyle w:val="Hyperlink"/>
                <w:noProof/>
                <w:sz w:val="22"/>
                <w:szCs w:val="22"/>
                <w:rPrChange w:id="263" w:author="Sepribo Taylor-Harry" w:date="2020-08-03T19:13:00Z">
                  <w:rPr>
                    <w:rStyle w:val="Hyperlink"/>
                    <w:noProof/>
                  </w:rPr>
                </w:rPrChange>
              </w:rPr>
              <w:fldChar w:fldCharType="separate"/>
            </w:r>
            <w:r w:rsidRPr="00064676">
              <w:rPr>
                <w:rStyle w:val="Hyperlink"/>
                <w:noProof/>
                <w:sz w:val="22"/>
                <w:szCs w:val="22"/>
                <w:rPrChange w:id="264" w:author="Sepribo Taylor-Harry" w:date="2020-08-03T19:13:00Z">
                  <w:rPr>
                    <w:rStyle w:val="Hyperlink"/>
                    <w:noProof/>
                  </w:rPr>
                </w:rPrChange>
              </w:rPr>
              <w:t>3.1 Server 1 (Database)</w:t>
            </w:r>
            <w:r w:rsidRPr="00064676">
              <w:rPr>
                <w:noProof/>
                <w:webHidden/>
                <w:sz w:val="22"/>
                <w:szCs w:val="22"/>
                <w:rPrChange w:id="265" w:author="Sepribo Taylor-Harry" w:date="2020-08-03T19:13:00Z">
                  <w:rPr>
                    <w:noProof/>
                    <w:webHidden/>
                  </w:rPr>
                </w:rPrChange>
              </w:rPr>
              <w:tab/>
            </w:r>
            <w:r w:rsidRPr="00064676">
              <w:rPr>
                <w:noProof/>
                <w:webHidden/>
                <w:sz w:val="22"/>
                <w:szCs w:val="22"/>
                <w:rPrChange w:id="266" w:author="Sepribo Taylor-Harry" w:date="2020-08-03T19:13:00Z">
                  <w:rPr>
                    <w:noProof/>
                    <w:webHidden/>
                  </w:rPr>
                </w:rPrChange>
              </w:rPr>
              <w:fldChar w:fldCharType="begin"/>
            </w:r>
            <w:r w:rsidRPr="00064676">
              <w:rPr>
                <w:noProof/>
                <w:webHidden/>
                <w:sz w:val="22"/>
                <w:szCs w:val="22"/>
                <w:rPrChange w:id="267" w:author="Sepribo Taylor-Harry" w:date="2020-08-03T19:13:00Z">
                  <w:rPr>
                    <w:noProof/>
                    <w:webHidden/>
                  </w:rPr>
                </w:rPrChange>
              </w:rPr>
              <w:instrText xml:space="preserve"> PAGEREF _Toc47374150 \h </w:instrText>
            </w:r>
          </w:ins>
          <w:r w:rsidRPr="00064676">
            <w:rPr>
              <w:noProof/>
              <w:webHidden/>
              <w:sz w:val="22"/>
              <w:szCs w:val="22"/>
              <w:rPrChange w:id="268" w:author="Sepribo Taylor-Harry" w:date="2020-08-03T19:13:00Z">
                <w:rPr>
                  <w:noProof/>
                  <w:webHidden/>
                  <w:sz w:val="22"/>
                  <w:szCs w:val="22"/>
                </w:rPr>
              </w:rPrChange>
            </w:rPr>
          </w:r>
          <w:r w:rsidRPr="00064676">
            <w:rPr>
              <w:noProof/>
              <w:webHidden/>
              <w:sz w:val="22"/>
              <w:szCs w:val="22"/>
              <w:rPrChange w:id="269" w:author="Sepribo Taylor-Harry" w:date="2020-08-03T19:13:00Z">
                <w:rPr>
                  <w:noProof/>
                  <w:webHidden/>
                </w:rPr>
              </w:rPrChange>
            </w:rPr>
            <w:fldChar w:fldCharType="separate"/>
          </w:r>
          <w:ins w:id="270" w:author="Sepribo Taylor-Harry" w:date="2020-08-03T19:08:00Z">
            <w:r w:rsidRPr="00064676">
              <w:rPr>
                <w:noProof/>
                <w:webHidden/>
                <w:sz w:val="22"/>
                <w:szCs w:val="22"/>
                <w:rPrChange w:id="271" w:author="Sepribo Taylor-Harry" w:date="2020-08-03T19:13:00Z">
                  <w:rPr>
                    <w:noProof/>
                    <w:webHidden/>
                  </w:rPr>
                </w:rPrChange>
              </w:rPr>
              <w:t>11</w:t>
            </w:r>
            <w:r w:rsidRPr="00064676">
              <w:rPr>
                <w:noProof/>
                <w:webHidden/>
                <w:sz w:val="22"/>
                <w:szCs w:val="22"/>
                <w:rPrChange w:id="272" w:author="Sepribo Taylor-Harry" w:date="2020-08-03T19:13:00Z">
                  <w:rPr>
                    <w:noProof/>
                    <w:webHidden/>
                  </w:rPr>
                </w:rPrChange>
              </w:rPr>
              <w:fldChar w:fldCharType="end"/>
            </w:r>
            <w:r w:rsidRPr="00064676">
              <w:rPr>
                <w:rStyle w:val="Hyperlink"/>
                <w:noProof/>
                <w:sz w:val="22"/>
                <w:szCs w:val="22"/>
                <w:rPrChange w:id="273" w:author="Sepribo Taylor-Harry" w:date="2020-08-03T19:13:00Z">
                  <w:rPr>
                    <w:rStyle w:val="Hyperlink"/>
                    <w:noProof/>
                  </w:rPr>
                </w:rPrChange>
              </w:rPr>
              <w:fldChar w:fldCharType="end"/>
            </w:r>
          </w:ins>
        </w:p>
        <w:p w14:paraId="5F5D8150" w14:textId="448B8268" w:rsidR="00064676" w:rsidRPr="00064676" w:rsidRDefault="00064676">
          <w:pPr>
            <w:pStyle w:val="TOC3"/>
            <w:tabs>
              <w:tab w:val="right" w:leader="dot" w:pos="9350"/>
            </w:tabs>
            <w:spacing w:line="360" w:lineRule="auto"/>
            <w:rPr>
              <w:ins w:id="274" w:author="Sepribo Taylor-Harry" w:date="2020-08-03T19:08:00Z"/>
              <w:noProof/>
              <w:kern w:val="0"/>
              <w:sz w:val="22"/>
              <w:szCs w:val="22"/>
              <w:lang w:eastAsia="en-US"/>
            </w:rPr>
            <w:pPrChange w:id="275" w:author="Sepribo Taylor-Harry" w:date="2020-08-03T19:13:00Z">
              <w:pPr>
                <w:pStyle w:val="TOC3"/>
                <w:tabs>
                  <w:tab w:val="right" w:leader="dot" w:pos="9350"/>
                </w:tabs>
              </w:pPr>
            </w:pPrChange>
          </w:pPr>
          <w:ins w:id="276" w:author="Sepribo Taylor-Harry" w:date="2020-08-03T19:08:00Z">
            <w:r w:rsidRPr="00064676">
              <w:rPr>
                <w:rStyle w:val="Hyperlink"/>
                <w:noProof/>
                <w:sz w:val="22"/>
                <w:szCs w:val="22"/>
                <w:rPrChange w:id="277" w:author="Sepribo Taylor-Harry" w:date="2020-08-03T19:13:00Z">
                  <w:rPr>
                    <w:rStyle w:val="Hyperlink"/>
                    <w:noProof/>
                  </w:rPr>
                </w:rPrChange>
              </w:rPr>
              <w:fldChar w:fldCharType="begin"/>
            </w:r>
            <w:r w:rsidRPr="00064676">
              <w:rPr>
                <w:rStyle w:val="Hyperlink"/>
                <w:noProof/>
                <w:sz w:val="22"/>
                <w:szCs w:val="22"/>
                <w:rPrChange w:id="278" w:author="Sepribo Taylor-Harry" w:date="2020-08-03T19:13:00Z">
                  <w:rPr>
                    <w:rStyle w:val="Hyperlink"/>
                    <w:noProof/>
                  </w:rPr>
                </w:rPrChange>
              </w:rPr>
              <w:instrText xml:space="preserve"> </w:instrText>
            </w:r>
            <w:r w:rsidRPr="00064676">
              <w:rPr>
                <w:noProof/>
                <w:sz w:val="22"/>
                <w:szCs w:val="22"/>
                <w:rPrChange w:id="279" w:author="Sepribo Taylor-Harry" w:date="2020-08-03T19:13:00Z">
                  <w:rPr>
                    <w:noProof/>
                  </w:rPr>
                </w:rPrChange>
              </w:rPr>
              <w:instrText>HYPERLINK \l "_Toc47374151"</w:instrText>
            </w:r>
            <w:r w:rsidRPr="00064676">
              <w:rPr>
                <w:rStyle w:val="Hyperlink"/>
                <w:noProof/>
                <w:sz w:val="22"/>
                <w:szCs w:val="22"/>
                <w:rPrChange w:id="280" w:author="Sepribo Taylor-Harry" w:date="2020-08-03T19:13:00Z">
                  <w:rPr>
                    <w:rStyle w:val="Hyperlink"/>
                    <w:noProof/>
                  </w:rPr>
                </w:rPrChange>
              </w:rPr>
              <w:instrText xml:space="preserve"> </w:instrText>
            </w:r>
            <w:r w:rsidRPr="00064676">
              <w:rPr>
                <w:rStyle w:val="Hyperlink"/>
                <w:noProof/>
                <w:sz w:val="22"/>
                <w:szCs w:val="22"/>
                <w:rPrChange w:id="281" w:author="Sepribo Taylor-Harry" w:date="2020-08-03T19:13:00Z">
                  <w:rPr>
                    <w:rStyle w:val="Hyperlink"/>
                    <w:noProof/>
                  </w:rPr>
                </w:rPrChange>
              </w:rPr>
              <w:fldChar w:fldCharType="separate"/>
            </w:r>
            <w:r w:rsidRPr="00064676">
              <w:rPr>
                <w:rStyle w:val="Hyperlink"/>
                <w:noProof/>
                <w:sz w:val="22"/>
                <w:szCs w:val="22"/>
                <w:rPrChange w:id="282" w:author="Sepribo Taylor-Harry" w:date="2020-08-03T19:13:00Z">
                  <w:rPr>
                    <w:rStyle w:val="Hyperlink"/>
                    <w:noProof/>
                  </w:rPr>
                </w:rPrChange>
              </w:rPr>
              <w:t>3.1.1 Prerequisites</w:t>
            </w:r>
            <w:r w:rsidRPr="00064676">
              <w:rPr>
                <w:noProof/>
                <w:webHidden/>
                <w:sz w:val="22"/>
                <w:szCs w:val="22"/>
                <w:rPrChange w:id="283" w:author="Sepribo Taylor-Harry" w:date="2020-08-03T19:13:00Z">
                  <w:rPr>
                    <w:noProof/>
                    <w:webHidden/>
                  </w:rPr>
                </w:rPrChange>
              </w:rPr>
              <w:tab/>
            </w:r>
            <w:r w:rsidRPr="00064676">
              <w:rPr>
                <w:noProof/>
                <w:webHidden/>
                <w:sz w:val="22"/>
                <w:szCs w:val="22"/>
                <w:rPrChange w:id="284" w:author="Sepribo Taylor-Harry" w:date="2020-08-03T19:13:00Z">
                  <w:rPr>
                    <w:noProof/>
                    <w:webHidden/>
                  </w:rPr>
                </w:rPrChange>
              </w:rPr>
              <w:fldChar w:fldCharType="begin"/>
            </w:r>
            <w:r w:rsidRPr="00064676">
              <w:rPr>
                <w:noProof/>
                <w:webHidden/>
                <w:sz w:val="22"/>
                <w:szCs w:val="22"/>
                <w:rPrChange w:id="285" w:author="Sepribo Taylor-Harry" w:date="2020-08-03T19:13:00Z">
                  <w:rPr>
                    <w:noProof/>
                    <w:webHidden/>
                  </w:rPr>
                </w:rPrChange>
              </w:rPr>
              <w:instrText xml:space="preserve"> PAGEREF _Toc47374151 \h </w:instrText>
            </w:r>
          </w:ins>
          <w:r w:rsidRPr="00064676">
            <w:rPr>
              <w:noProof/>
              <w:webHidden/>
              <w:sz w:val="22"/>
              <w:szCs w:val="22"/>
              <w:rPrChange w:id="286" w:author="Sepribo Taylor-Harry" w:date="2020-08-03T19:13:00Z">
                <w:rPr>
                  <w:noProof/>
                  <w:webHidden/>
                  <w:sz w:val="22"/>
                  <w:szCs w:val="22"/>
                </w:rPr>
              </w:rPrChange>
            </w:rPr>
          </w:r>
          <w:r w:rsidRPr="00064676">
            <w:rPr>
              <w:noProof/>
              <w:webHidden/>
              <w:sz w:val="22"/>
              <w:szCs w:val="22"/>
              <w:rPrChange w:id="287" w:author="Sepribo Taylor-Harry" w:date="2020-08-03T19:13:00Z">
                <w:rPr>
                  <w:noProof/>
                  <w:webHidden/>
                </w:rPr>
              </w:rPrChange>
            </w:rPr>
            <w:fldChar w:fldCharType="separate"/>
          </w:r>
          <w:ins w:id="288" w:author="Sepribo Taylor-Harry" w:date="2020-08-03T19:08:00Z">
            <w:r w:rsidRPr="00064676">
              <w:rPr>
                <w:noProof/>
                <w:webHidden/>
                <w:sz w:val="22"/>
                <w:szCs w:val="22"/>
                <w:rPrChange w:id="289" w:author="Sepribo Taylor-Harry" w:date="2020-08-03T19:13:00Z">
                  <w:rPr>
                    <w:noProof/>
                    <w:webHidden/>
                  </w:rPr>
                </w:rPrChange>
              </w:rPr>
              <w:t>11</w:t>
            </w:r>
            <w:r w:rsidRPr="00064676">
              <w:rPr>
                <w:noProof/>
                <w:webHidden/>
                <w:sz w:val="22"/>
                <w:szCs w:val="22"/>
                <w:rPrChange w:id="290" w:author="Sepribo Taylor-Harry" w:date="2020-08-03T19:13:00Z">
                  <w:rPr>
                    <w:noProof/>
                    <w:webHidden/>
                  </w:rPr>
                </w:rPrChange>
              </w:rPr>
              <w:fldChar w:fldCharType="end"/>
            </w:r>
            <w:r w:rsidRPr="00064676">
              <w:rPr>
                <w:rStyle w:val="Hyperlink"/>
                <w:noProof/>
                <w:sz w:val="22"/>
                <w:szCs w:val="22"/>
                <w:rPrChange w:id="291" w:author="Sepribo Taylor-Harry" w:date="2020-08-03T19:13:00Z">
                  <w:rPr>
                    <w:rStyle w:val="Hyperlink"/>
                    <w:noProof/>
                  </w:rPr>
                </w:rPrChange>
              </w:rPr>
              <w:fldChar w:fldCharType="end"/>
            </w:r>
          </w:ins>
        </w:p>
        <w:p w14:paraId="2136CDAE" w14:textId="4508C2C1" w:rsidR="00064676" w:rsidRPr="00064676" w:rsidRDefault="00064676">
          <w:pPr>
            <w:pStyle w:val="TOC3"/>
            <w:tabs>
              <w:tab w:val="right" w:leader="dot" w:pos="9350"/>
            </w:tabs>
            <w:spacing w:line="360" w:lineRule="auto"/>
            <w:rPr>
              <w:ins w:id="292" w:author="Sepribo Taylor-Harry" w:date="2020-08-03T19:08:00Z"/>
              <w:noProof/>
              <w:kern w:val="0"/>
              <w:sz w:val="22"/>
              <w:szCs w:val="22"/>
              <w:lang w:eastAsia="en-US"/>
            </w:rPr>
            <w:pPrChange w:id="293" w:author="Sepribo Taylor-Harry" w:date="2020-08-03T19:13:00Z">
              <w:pPr>
                <w:pStyle w:val="TOC3"/>
                <w:tabs>
                  <w:tab w:val="right" w:leader="dot" w:pos="9350"/>
                </w:tabs>
              </w:pPr>
            </w:pPrChange>
          </w:pPr>
          <w:ins w:id="294" w:author="Sepribo Taylor-Harry" w:date="2020-08-03T19:08:00Z">
            <w:r w:rsidRPr="00064676">
              <w:rPr>
                <w:rStyle w:val="Hyperlink"/>
                <w:noProof/>
                <w:sz w:val="22"/>
                <w:szCs w:val="22"/>
                <w:rPrChange w:id="295" w:author="Sepribo Taylor-Harry" w:date="2020-08-03T19:13:00Z">
                  <w:rPr>
                    <w:rStyle w:val="Hyperlink"/>
                    <w:noProof/>
                  </w:rPr>
                </w:rPrChange>
              </w:rPr>
              <w:fldChar w:fldCharType="begin"/>
            </w:r>
            <w:r w:rsidRPr="00064676">
              <w:rPr>
                <w:rStyle w:val="Hyperlink"/>
                <w:noProof/>
                <w:sz w:val="22"/>
                <w:szCs w:val="22"/>
                <w:rPrChange w:id="296" w:author="Sepribo Taylor-Harry" w:date="2020-08-03T19:13:00Z">
                  <w:rPr>
                    <w:rStyle w:val="Hyperlink"/>
                    <w:noProof/>
                  </w:rPr>
                </w:rPrChange>
              </w:rPr>
              <w:instrText xml:space="preserve"> </w:instrText>
            </w:r>
            <w:r w:rsidRPr="00064676">
              <w:rPr>
                <w:noProof/>
                <w:sz w:val="22"/>
                <w:szCs w:val="22"/>
                <w:rPrChange w:id="297" w:author="Sepribo Taylor-Harry" w:date="2020-08-03T19:13:00Z">
                  <w:rPr>
                    <w:noProof/>
                  </w:rPr>
                </w:rPrChange>
              </w:rPr>
              <w:instrText>HYPERLINK \l "_Toc47374152"</w:instrText>
            </w:r>
            <w:r w:rsidRPr="00064676">
              <w:rPr>
                <w:rStyle w:val="Hyperlink"/>
                <w:noProof/>
                <w:sz w:val="22"/>
                <w:szCs w:val="22"/>
                <w:rPrChange w:id="298" w:author="Sepribo Taylor-Harry" w:date="2020-08-03T19:13:00Z">
                  <w:rPr>
                    <w:rStyle w:val="Hyperlink"/>
                    <w:noProof/>
                  </w:rPr>
                </w:rPrChange>
              </w:rPr>
              <w:instrText xml:space="preserve"> </w:instrText>
            </w:r>
            <w:r w:rsidRPr="00064676">
              <w:rPr>
                <w:rStyle w:val="Hyperlink"/>
                <w:noProof/>
                <w:sz w:val="22"/>
                <w:szCs w:val="22"/>
                <w:rPrChange w:id="299" w:author="Sepribo Taylor-Harry" w:date="2020-08-03T19:13:00Z">
                  <w:rPr>
                    <w:rStyle w:val="Hyperlink"/>
                    <w:noProof/>
                  </w:rPr>
                </w:rPrChange>
              </w:rPr>
              <w:fldChar w:fldCharType="separate"/>
            </w:r>
            <w:r w:rsidRPr="00064676">
              <w:rPr>
                <w:rStyle w:val="Hyperlink"/>
                <w:noProof/>
                <w:sz w:val="22"/>
                <w:szCs w:val="22"/>
                <w:rPrChange w:id="300" w:author="Sepribo Taylor-Harry" w:date="2020-08-03T19:13:00Z">
                  <w:rPr>
                    <w:rStyle w:val="Hyperlink"/>
                    <w:noProof/>
                  </w:rPr>
                </w:rPrChange>
              </w:rPr>
              <w:t>3.1.2 Installation Steps</w:t>
            </w:r>
            <w:r w:rsidRPr="00064676">
              <w:rPr>
                <w:noProof/>
                <w:webHidden/>
                <w:sz w:val="22"/>
                <w:szCs w:val="22"/>
                <w:rPrChange w:id="301" w:author="Sepribo Taylor-Harry" w:date="2020-08-03T19:13:00Z">
                  <w:rPr>
                    <w:noProof/>
                    <w:webHidden/>
                  </w:rPr>
                </w:rPrChange>
              </w:rPr>
              <w:tab/>
            </w:r>
            <w:r w:rsidRPr="00064676">
              <w:rPr>
                <w:noProof/>
                <w:webHidden/>
                <w:sz w:val="22"/>
                <w:szCs w:val="22"/>
                <w:rPrChange w:id="302" w:author="Sepribo Taylor-Harry" w:date="2020-08-03T19:13:00Z">
                  <w:rPr>
                    <w:noProof/>
                    <w:webHidden/>
                  </w:rPr>
                </w:rPrChange>
              </w:rPr>
              <w:fldChar w:fldCharType="begin"/>
            </w:r>
            <w:r w:rsidRPr="00064676">
              <w:rPr>
                <w:noProof/>
                <w:webHidden/>
                <w:sz w:val="22"/>
                <w:szCs w:val="22"/>
                <w:rPrChange w:id="303" w:author="Sepribo Taylor-Harry" w:date="2020-08-03T19:13:00Z">
                  <w:rPr>
                    <w:noProof/>
                    <w:webHidden/>
                  </w:rPr>
                </w:rPrChange>
              </w:rPr>
              <w:instrText xml:space="preserve"> PAGEREF _Toc47374152 \h </w:instrText>
            </w:r>
          </w:ins>
          <w:r w:rsidRPr="00064676">
            <w:rPr>
              <w:noProof/>
              <w:webHidden/>
              <w:sz w:val="22"/>
              <w:szCs w:val="22"/>
              <w:rPrChange w:id="304" w:author="Sepribo Taylor-Harry" w:date="2020-08-03T19:13:00Z">
                <w:rPr>
                  <w:noProof/>
                  <w:webHidden/>
                  <w:sz w:val="22"/>
                  <w:szCs w:val="22"/>
                </w:rPr>
              </w:rPrChange>
            </w:rPr>
          </w:r>
          <w:r w:rsidRPr="00064676">
            <w:rPr>
              <w:noProof/>
              <w:webHidden/>
              <w:sz w:val="22"/>
              <w:szCs w:val="22"/>
              <w:rPrChange w:id="305" w:author="Sepribo Taylor-Harry" w:date="2020-08-03T19:13:00Z">
                <w:rPr>
                  <w:noProof/>
                  <w:webHidden/>
                </w:rPr>
              </w:rPrChange>
            </w:rPr>
            <w:fldChar w:fldCharType="separate"/>
          </w:r>
          <w:ins w:id="306" w:author="Sepribo Taylor-Harry" w:date="2020-08-03T19:08:00Z">
            <w:r w:rsidRPr="00064676">
              <w:rPr>
                <w:noProof/>
                <w:webHidden/>
                <w:sz w:val="22"/>
                <w:szCs w:val="22"/>
                <w:rPrChange w:id="307" w:author="Sepribo Taylor-Harry" w:date="2020-08-03T19:13:00Z">
                  <w:rPr>
                    <w:noProof/>
                    <w:webHidden/>
                  </w:rPr>
                </w:rPrChange>
              </w:rPr>
              <w:t>11</w:t>
            </w:r>
            <w:r w:rsidRPr="00064676">
              <w:rPr>
                <w:noProof/>
                <w:webHidden/>
                <w:sz w:val="22"/>
                <w:szCs w:val="22"/>
                <w:rPrChange w:id="308" w:author="Sepribo Taylor-Harry" w:date="2020-08-03T19:13:00Z">
                  <w:rPr>
                    <w:noProof/>
                    <w:webHidden/>
                  </w:rPr>
                </w:rPrChange>
              </w:rPr>
              <w:fldChar w:fldCharType="end"/>
            </w:r>
            <w:r w:rsidRPr="00064676">
              <w:rPr>
                <w:rStyle w:val="Hyperlink"/>
                <w:noProof/>
                <w:sz w:val="22"/>
                <w:szCs w:val="22"/>
                <w:rPrChange w:id="309" w:author="Sepribo Taylor-Harry" w:date="2020-08-03T19:13:00Z">
                  <w:rPr>
                    <w:rStyle w:val="Hyperlink"/>
                    <w:noProof/>
                  </w:rPr>
                </w:rPrChange>
              </w:rPr>
              <w:fldChar w:fldCharType="end"/>
            </w:r>
          </w:ins>
        </w:p>
        <w:p w14:paraId="4E7D4A1A" w14:textId="4411E143" w:rsidR="00064676" w:rsidRPr="00064676" w:rsidRDefault="00064676">
          <w:pPr>
            <w:pStyle w:val="TOC3"/>
            <w:tabs>
              <w:tab w:val="right" w:leader="dot" w:pos="9350"/>
            </w:tabs>
            <w:spacing w:line="360" w:lineRule="auto"/>
            <w:rPr>
              <w:ins w:id="310" w:author="Sepribo Taylor-Harry" w:date="2020-08-03T19:08:00Z"/>
              <w:noProof/>
              <w:kern w:val="0"/>
              <w:sz w:val="22"/>
              <w:szCs w:val="22"/>
              <w:lang w:eastAsia="en-US"/>
            </w:rPr>
            <w:pPrChange w:id="311" w:author="Sepribo Taylor-Harry" w:date="2020-08-03T19:13:00Z">
              <w:pPr>
                <w:pStyle w:val="TOC3"/>
                <w:tabs>
                  <w:tab w:val="right" w:leader="dot" w:pos="9350"/>
                </w:tabs>
              </w:pPr>
            </w:pPrChange>
          </w:pPr>
          <w:ins w:id="312" w:author="Sepribo Taylor-Harry" w:date="2020-08-03T19:08:00Z">
            <w:r w:rsidRPr="00064676">
              <w:rPr>
                <w:rStyle w:val="Hyperlink"/>
                <w:noProof/>
                <w:sz w:val="22"/>
                <w:szCs w:val="22"/>
                <w:rPrChange w:id="313" w:author="Sepribo Taylor-Harry" w:date="2020-08-03T19:13:00Z">
                  <w:rPr>
                    <w:rStyle w:val="Hyperlink"/>
                    <w:noProof/>
                  </w:rPr>
                </w:rPrChange>
              </w:rPr>
              <w:fldChar w:fldCharType="begin"/>
            </w:r>
            <w:r w:rsidRPr="00064676">
              <w:rPr>
                <w:rStyle w:val="Hyperlink"/>
                <w:noProof/>
                <w:sz w:val="22"/>
                <w:szCs w:val="22"/>
                <w:rPrChange w:id="314" w:author="Sepribo Taylor-Harry" w:date="2020-08-03T19:13:00Z">
                  <w:rPr>
                    <w:rStyle w:val="Hyperlink"/>
                    <w:noProof/>
                  </w:rPr>
                </w:rPrChange>
              </w:rPr>
              <w:instrText xml:space="preserve"> </w:instrText>
            </w:r>
            <w:r w:rsidRPr="00064676">
              <w:rPr>
                <w:noProof/>
                <w:sz w:val="22"/>
                <w:szCs w:val="22"/>
                <w:rPrChange w:id="315" w:author="Sepribo Taylor-Harry" w:date="2020-08-03T19:13:00Z">
                  <w:rPr>
                    <w:noProof/>
                  </w:rPr>
                </w:rPrChange>
              </w:rPr>
              <w:instrText>HYPERLINK \l "_Toc47374153"</w:instrText>
            </w:r>
            <w:r w:rsidRPr="00064676">
              <w:rPr>
                <w:rStyle w:val="Hyperlink"/>
                <w:noProof/>
                <w:sz w:val="22"/>
                <w:szCs w:val="22"/>
                <w:rPrChange w:id="316" w:author="Sepribo Taylor-Harry" w:date="2020-08-03T19:13:00Z">
                  <w:rPr>
                    <w:rStyle w:val="Hyperlink"/>
                    <w:noProof/>
                  </w:rPr>
                </w:rPrChange>
              </w:rPr>
              <w:instrText xml:space="preserve"> </w:instrText>
            </w:r>
            <w:r w:rsidRPr="00064676">
              <w:rPr>
                <w:rStyle w:val="Hyperlink"/>
                <w:noProof/>
                <w:sz w:val="22"/>
                <w:szCs w:val="22"/>
                <w:rPrChange w:id="317" w:author="Sepribo Taylor-Harry" w:date="2020-08-03T19:13:00Z">
                  <w:rPr>
                    <w:rStyle w:val="Hyperlink"/>
                    <w:noProof/>
                  </w:rPr>
                </w:rPrChange>
              </w:rPr>
              <w:fldChar w:fldCharType="separate"/>
            </w:r>
            <w:r w:rsidRPr="00064676">
              <w:rPr>
                <w:rStyle w:val="Hyperlink"/>
                <w:noProof/>
                <w:sz w:val="22"/>
                <w:szCs w:val="22"/>
                <w:rPrChange w:id="318" w:author="Sepribo Taylor-Harry" w:date="2020-08-03T19:13:00Z">
                  <w:rPr>
                    <w:rStyle w:val="Hyperlink"/>
                    <w:noProof/>
                  </w:rPr>
                </w:rPrChange>
              </w:rPr>
              <w:t>3.1.2 Configuration</w:t>
            </w:r>
            <w:r w:rsidRPr="00064676">
              <w:rPr>
                <w:noProof/>
                <w:webHidden/>
                <w:sz w:val="22"/>
                <w:szCs w:val="22"/>
                <w:rPrChange w:id="319" w:author="Sepribo Taylor-Harry" w:date="2020-08-03T19:13:00Z">
                  <w:rPr>
                    <w:noProof/>
                    <w:webHidden/>
                  </w:rPr>
                </w:rPrChange>
              </w:rPr>
              <w:tab/>
            </w:r>
            <w:r w:rsidRPr="00064676">
              <w:rPr>
                <w:noProof/>
                <w:webHidden/>
                <w:sz w:val="22"/>
                <w:szCs w:val="22"/>
                <w:rPrChange w:id="320" w:author="Sepribo Taylor-Harry" w:date="2020-08-03T19:13:00Z">
                  <w:rPr>
                    <w:noProof/>
                    <w:webHidden/>
                  </w:rPr>
                </w:rPrChange>
              </w:rPr>
              <w:fldChar w:fldCharType="begin"/>
            </w:r>
            <w:r w:rsidRPr="00064676">
              <w:rPr>
                <w:noProof/>
                <w:webHidden/>
                <w:sz w:val="22"/>
                <w:szCs w:val="22"/>
                <w:rPrChange w:id="321" w:author="Sepribo Taylor-Harry" w:date="2020-08-03T19:13:00Z">
                  <w:rPr>
                    <w:noProof/>
                    <w:webHidden/>
                  </w:rPr>
                </w:rPrChange>
              </w:rPr>
              <w:instrText xml:space="preserve"> PAGEREF _Toc47374153 \h </w:instrText>
            </w:r>
          </w:ins>
          <w:r w:rsidRPr="00064676">
            <w:rPr>
              <w:noProof/>
              <w:webHidden/>
              <w:sz w:val="22"/>
              <w:szCs w:val="22"/>
              <w:rPrChange w:id="322" w:author="Sepribo Taylor-Harry" w:date="2020-08-03T19:13:00Z">
                <w:rPr>
                  <w:noProof/>
                  <w:webHidden/>
                  <w:sz w:val="22"/>
                  <w:szCs w:val="22"/>
                </w:rPr>
              </w:rPrChange>
            </w:rPr>
          </w:r>
          <w:r w:rsidRPr="00064676">
            <w:rPr>
              <w:noProof/>
              <w:webHidden/>
              <w:sz w:val="22"/>
              <w:szCs w:val="22"/>
              <w:rPrChange w:id="323" w:author="Sepribo Taylor-Harry" w:date="2020-08-03T19:13:00Z">
                <w:rPr>
                  <w:noProof/>
                  <w:webHidden/>
                </w:rPr>
              </w:rPrChange>
            </w:rPr>
            <w:fldChar w:fldCharType="separate"/>
          </w:r>
          <w:ins w:id="324" w:author="Sepribo Taylor-Harry" w:date="2020-08-03T19:08:00Z">
            <w:r w:rsidRPr="00064676">
              <w:rPr>
                <w:noProof/>
                <w:webHidden/>
                <w:sz w:val="22"/>
                <w:szCs w:val="22"/>
                <w:rPrChange w:id="325" w:author="Sepribo Taylor-Harry" w:date="2020-08-03T19:13:00Z">
                  <w:rPr>
                    <w:noProof/>
                    <w:webHidden/>
                  </w:rPr>
                </w:rPrChange>
              </w:rPr>
              <w:t>12</w:t>
            </w:r>
            <w:r w:rsidRPr="00064676">
              <w:rPr>
                <w:noProof/>
                <w:webHidden/>
                <w:sz w:val="22"/>
                <w:szCs w:val="22"/>
                <w:rPrChange w:id="326" w:author="Sepribo Taylor-Harry" w:date="2020-08-03T19:13:00Z">
                  <w:rPr>
                    <w:noProof/>
                    <w:webHidden/>
                  </w:rPr>
                </w:rPrChange>
              </w:rPr>
              <w:fldChar w:fldCharType="end"/>
            </w:r>
            <w:r w:rsidRPr="00064676">
              <w:rPr>
                <w:rStyle w:val="Hyperlink"/>
                <w:noProof/>
                <w:sz w:val="22"/>
                <w:szCs w:val="22"/>
                <w:rPrChange w:id="327" w:author="Sepribo Taylor-Harry" w:date="2020-08-03T19:13:00Z">
                  <w:rPr>
                    <w:rStyle w:val="Hyperlink"/>
                    <w:noProof/>
                  </w:rPr>
                </w:rPrChange>
              </w:rPr>
              <w:fldChar w:fldCharType="end"/>
            </w:r>
          </w:ins>
        </w:p>
        <w:p w14:paraId="3790A2A2" w14:textId="00F96038" w:rsidR="00064676" w:rsidRPr="00064676" w:rsidRDefault="00064676">
          <w:pPr>
            <w:pStyle w:val="TOC3"/>
            <w:tabs>
              <w:tab w:val="right" w:leader="dot" w:pos="9350"/>
            </w:tabs>
            <w:spacing w:line="360" w:lineRule="auto"/>
            <w:rPr>
              <w:ins w:id="328" w:author="Sepribo Taylor-Harry" w:date="2020-08-03T19:08:00Z"/>
              <w:noProof/>
              <w:kern w:val="0"/>
              <w:sz w:val="22"/>
              <w:szCs w:val="22"/>
              <w:lang w:eastAsia="en-US"/>
            </w:rPr>
            <w:pPrChange w:id="329" w:author="Sepribo Taylor-Harry" w:date="2020-08-03T19:13:00Z">
              <w:pPr>
                <w:pStyle w:val="TOC3"/>
                <w:tabs>
                  <w:tab w:val="right" w:leader="dot" w:pos="9350"/>
                </w:tabs>
              </w:pPr>
            </w:pPrChange>
          </w:pPr>
          <w:ins w:id="330" w:author="Sepribo Taylor-Harry" w:date="2020-08-03T19:08:00Z">
            <w:r w:rsidRPr="00064676">
              <w:rPr>
                <w:rStyle w:val="Hyperlink"/>
                <w:noProof/>
                <w:sz w:val="22"/>
                <w:szCs w:val="22"/>
                <w:rPrChange w:id="331" w:author="Sepribo Taylor-Harry" w:date="2020-08-03T19:13:00Z">
                  <w:rPr>
                    <w:rStyle w:val="Hyperlink"/>
                    <w:noProof/>
                  </w:rPr>
                </w:rPrChange>
              </w:rPr>
              <w:fldChar w:fldCharType="begin"/>
            </w:r>
            <w:r w:rsidRPr="00064676">
              <w:rPr>
                <w:rStyle w:val="Hyperlink"/>
                <w:noProof/>
                <w:sz w:val="22"/>
                <w:szCs w:val="22"/>
                <w:rPrChange w:id="332" w:author="Sepribo Taylor-Harry" w:date="2020-08-03T19:13:00Z">
                  <w:rPr>
                    <w:rStyle w:val="Hyperlink"/>
                    <w:noProof/>
                  </w:rPr>
                </w:rPrChange>
              </w:rPr>
              <w:instrText xml:space="preserve"> </w:instrText>
            </w:r>
            <w:r w:rsidRPr="00064676">
              <w:rPr>
                <w:noProof/>
                <w:sz w:val="22"/>
                <w:szCs w:val="22"/>
                <w:rPrChange w:id="333" w:author="Sepribo Taylor-Harry" w:date="2020-08-03T19:13:00Z">
                  <w:rPr>
                    <w:noProof/>
                  </w:rPr>
                </w:rPrChange>
              </w:rPr>
              <w:instrText>HYPERLINK \l "_Toc47374154"</w:instrText>
            </w:r>
            <w:r w:rsidRPr="00064676">
              <w:rPr>
                <w:rStyle w:val="Hyperlink"/>
                <w:noProof/>
                <w:sz w:val="22"/>
                <w:szCs w:val="22"/>
                <w:rPrChange w:id="334" w:author="Sepribo Taylor-Harry" w:date="2020-08-03T19:13:00Z">
                  <w:rPr>
                    <w:rStyle w:val="Hyperlink"/>
                    <w:noProof/>
                  </w:rPr>
                </w:rPrChange>
              </w:rPr>
              <w:instrText xml:space="preserve"> </w:instrText>
            </w:r>
            <w:r w:rsidRPr="00064676">
              <w:rPr>
                <w:rStyle w:val="Hyperlink"/>
                <w:noProof/>
                <w:sz w:val="22"/>
                <w:szCs w:val="22"/>
                <w:rPrChange w:id="335" w:author="Sepribo Taylor-Harry" w:date="2020-08-03T19:13:00Z">
                  <w:rPr>
                    <w:rStyle w:val="Hyperlink"/>
                    <w:noProof/>
                  </w:rPr>
                </w:rPrChange>
              </w:rPr>
              <w:fldChar w:fldCharType="separate"/>
            </w:r>
            <w:r w:rsidRPr="00064676">
              <w:rPr>
                <w:rStyle w:val="Hyperlink"/>
                <w:noProof/>
                <w:sz w:val="22"/>
                <w:szCs w:val="22"/>
                <w:rPrChange w:id="336" w:author="Sepribo Taylor-Harry" w:date="2020-08-03T19:13:00Z">
                  <w:rPr>
                    <w:rStyle w:val="Hyperlink"/>
                    <w:noProof/>
                  </w:rPr>
                </w:rPrChange>
              </w:rPr>
              <w:t>3.1.3 Configured Values</w:t>
            </w:r>
            <w:r w:rsidRPr="00064676">
              <w:rPr>
                <w:noProof/>
                <w:webHidden/>
                <w:sz w:val="22"/>
                <w:szCs w:val="22"/>
                <w:rPrChange w:id="337" w:author="Sepribo Taylor-Harry" w:date="2020-08-03T19:13:00Z">
                  <w:rPr>
                    <w:noProof/>
                    <w:webHidden/>
                  </w:rPr>
                </w:rPrChange>
              </w:rPr>
              <w:tab/>
            </w:r>
            <w:r w:rsidRPr="00064676">
              <w:rPr>
                <w:noProof/>
                <w:webHidden/>
                <w:sz w:val="22"/>
                <w:szCs w:val="22"/>
                <w:rPrChange w:id="338" w:author="Sepribo Taylor-Harry" w:date="2020-08-03T19:13:00Z">
                  <w:rPr>
                    <w:noProof/>
                    <w:webHidden/>
                  </w:rPr>
                </w:rPrChange>
              </w:rPr>
              <w:fldChar w:fldCharType="begin"/>
            </w:r>
            <w:r w:rsidRPr="00064676">
              <w:rPr>
                <w:noProof/>
                <w:webHidden/>
                <w:sz w:val="22"/>
                <w:szCs w:val="22"/>
                <w:rPrChange w:id="339" w:author="Sepribo Taylor-Harry" w:date="2020-08-03T19:13:00Z">
                  <w:rPr>
                    <w:noProof/>
                    <w:webHidden/>
                  </w:rPr>
                </w:rPrChange>
              </w:rPr>
              <w:instrText xml:space="preserve"> PAGEREF _Toc47374154 \h </w:instrText>
            </w:r>
          </w:ins>
          <w:r w:rsidRPr="00064676">
            <w:rPr>
              <w:noProof/>
              <w:webHidden/>
              <w:sz w:val="22"/>
              <w:szCs w:val="22"/>
              <w:rPrChange w:id="340" w:author="Sepribo Taylor-Harry" w:date="2020-08-03T19:13:00Z">
                <w:rPr>
                  <w:noProof/>
                  <w:webHidden/>
                  <w:sz w:val="22"/>
                  <w:szCs w:val="22"/>
                </w:rPr>
              </w:rPrChange>
            </w:rPr>
          </w:r>
          <w:r w:rsidRPr="00064676">
            <w:rPr>
              <w:noProof/>
              <w:webHidden/>
              <w:sz w:val="22"/>
              <w:szCs w:val="22"/>
              <w:rPrChange w:id="341" w:author="Sepribo Taylor-Harry" w:date="2020-08-03T19:13:00Z">
                <w:rPr>
                  <w:noProof/>
                  <w:webHidden/>
                </w:rPr>
              </w:rPrChange>
            </w:rPr>
            <w:fldChar w:fldCharType="separate"/>
          </w:r>
          <w:ins w:id="342" w:author="Sepribo Taylor-Harry" w:date="2020-08-03T19:08:00Z">
            <w:r w:rsidRPr="00064676">
              <w:rPr>
                <w:noProof/>
                <w:webHidden/>
                <w:sz w:val="22"/>
                <w:szCs w:val="22"/>
                <w:rPrChange w:id="343" w:author="Sepribo Taylor-Harry" w:date="2020-08-03T19:13:00Z">
                  <w:rPr>
                    <w:noProof/>
                    <w:webHidden/>
                  </w:rPr>
                </w:rPrChange>
              </w:rPr>
              <w:t>13</w:t>
            </w:r>
            <w:r w:rsidRPr="00064676">
              <w:rPr>
                <w:noProof/>
                <w:webHidden/>
                <w:sz w:val="22"/>
                <w:szCs w:val="22"/>
                <w:rPrChange w:id="344" w:author="Sepribo Taylor-Harry" w:date="2020-08-03T19:13:00Z">
                  <w:rPr>
                    <w:noProof/>
                    <w:webHidden/>
                  </w:rPr>
                </w:rPrChange>
              </w:rPr>
              <w:fldChar w:fldCharType="end"/>
            </w:r>
            <w:r w:rsidRPr="00064676">
              <w:rPr>
                <w:rStyle w:val="Hyperlink"/>
                <w:noProof/>
                <w:sz w:val="22"/>
                <w:szCs w:val="22"/>
                <w:rPrChange w:id="345" w:author="Sepribo Taylor-Harry" w:date="2020-08-03T19:13:00Z">
                  <w:rPr>
                    <w:rStyle w:val="Hyperlink"/>
                    <w:noProof/>
                  </w:rPr>
                </w:rPrChange>
              </w:rPr>
              <w:fldChar w:fldCharType="end"/>
            </w:r>
          </w:ins>
        </w:p>
        <w:p w14:paraId="42BBFCDD" w14:textId="1F2B7547" w:rsidR="00064676" w:rsidRPr="00064676" w:rsidRDefault="00064676">
          <w:pPr>
            <w:pStyle w:val="TOC3"/>
            <w:tabs>
              <w:tab w:val="right" w:leader="dot" w:pos="9350"/>
            </w:tabs>
            <w:spacing w:line="360" w:lineRule="auto"/>
            <w:rPr>
              <w:ins w:id="346" w:author="Sepribo Taylor-Harry" w:date="2020-08-03T19:08:00Z"/>
              <w:noProof/>
              <w:kern w:val="0"/>
              <w:sz w:val="22"/>
              <w:szCs w:val="22"/>
              <w:lang w:eastAsia="en-US"/>
            </w:rPr>
            <w:pPrChange w:id="347" w:author="Sepribo Taylor-Harry" w:date="2020-08-03T19:13:00Z">
              <w:pPr>
                <w:pStyle w:val="TOC3"/>
                <w:tabs>
                  <w:tab w:val="right" w:leader="dot" w:pos="9350"/>
                </w:tabs>
              </w:pPr>
            </w:pPrChange>
          </w:pPr>
          <w:ins w:id="348" w:author="Sepribo Taylor-Harry" w:date="2020-08-03T19:08:00Z">
            <w:r w:rsidRPr="00064676">
              <w:rPr>
                <w:rStyle w:val="Hyperlink"/>
                <w:noProof/>
                <w:sz w:val="22"/>
                <w:szCs w:val="22"/>
                <w:rPrChange w:id="349" w:author="Sepribo Taylor-Harry" w:date="2020-08-03T19:13:00Z">
                  <w:rPr>
                    <w:rStyle w:val="Hyperlink"/>
                    <w:noProof/>
                  </w:rPr>
                </w:rPrChange>
              </w:rPr>
              <w:fldChar w:fldCharType="begin"/>
            </w:r>
            <w:r w:rsidRPr="00064676">
              <w:rPr>
                <w:rStyle w:val="Hyperlink"/>
                <w:noProof/>
                <w:sz w:val="22"/>
                <w:szCs w:val="22"/>
                <w:rPrChange w:id="350" w:author="Sepribo Taylor-Harry" w:date="2020-08-03T19:13:00Z">
                  <w:rPr>
                    <w:rStyle w:val="Hyperlink"/>
                    <w:noProof/>
                  </w:rPr>
                </w:rPrChange>
              </w:rPr>
              <w:instrText xml:space="preserve"> </w:instrText>
            </w:r>
            <w:r w:rsidRPr="00064676">
              <w:rPr>
                <w:noProof/>
                <w:sz w:val="22"/>
                <w:szCs w:val="22"/>
                <w:rPrChange w:id="351" w:author="Sepribo Taylor-Harry" w:date="2020-08-03T19:13:00Z">
                  <w:rPr>
                    <w:noProof/>
                  </w:rPr>
                </w:rPrChange>
              </w:rPr>
              <w:instrText>HYPERLINK \l "_Toc47374155"</w:instrText>
            </w:r>
            <w:r w:rsidRPr="00064676">
              <w:rPr>
                <w:rStyle w:val="Hyperlink"/>
                <w:noProof/>
                <w:sz w:val="22"/>
                <w:szCs w:val="22"/>
                <w:rPrChange w:id="352" w:author="Sepribo Taylor-Harry" w:date="2020-08-03T19:13:00Z">
                  <w:rPr>
                    <w:rStyle w:val="Hyperlink"/>
                    <w:noProof/>
                  </w:rPr>
                </w:rPrChange>
              </w:rPr>
              <w:instrText xml:space="preserve"> </w:instrText>
            </w:r>
            <w:r w:rsidRPr="00064676">
              <w:rPr>
                <w:rStyle w:val="Hyperlink"/>
                <w:noProof/>
                <w:sz w:val="22"/>
                <w:szCs w:val="22"/>
                <w:rPrChange w:id="353" w:author="Sepribo Taylor-Harry" w:date="2020-08-03T19:13:00Z">
                  <w:rPr>
                    <w:rStyle w:val="Hyperlink"/>
                    <w:noProof/>
                  </w:rPr>
                </w:rPrChange>
              </w:rPr>
              <w:fldChar w:fldCharType="separate"/>
            </w:r>
            <w:r w:rsidRPr="00064676">
              <w:rPr>
                <w:rStyle w:val="Hyperlink"/>
                <w:noProof/>
                <w:sz w:val="22"/>
                <w:szCs w:val="22"/>
                <w:rPrChange w:id="354" w:author="Sepribo Taylor-Harry" w:date="2020-08-03T19:13:00Z">
                  <w:rPr>
                    <w:rStyle w:val="Hyperlink"/>
                    <w:noProof/>
                  </w:rPr>
                </w:rPrChange>
              </w:rPr>
              <w:t>3.1.4 Administer MongoDB</w:t>
            </w:r>
            <w:r w:rsidRPr="00064676">
              <w:rPr>
                <w:noProof/>
                <w:webHidden/>
                <w:sz w:val="22"/>
                <w:szCs w:val="22"/>
                <w:rPrChange w:id="355" w:author="Sepribo Taylor-Harry" w:date="2020-08-03T19:13:00Z">
                  <w:rPr>
                    <w:noProof/>
                    <w:webHidden/>
                  </w:rPr>
                </w:rPrChange>
              </w:rPr>
              <w:tab/>
            </w:r>
            <w:r w:rsidRPr="00064676">
              <w:rPr>
                <w:noProof/>
                <w:webHidden/>
                <w:sz w:val="22"/>
                <w:szCs w:val="22"/>
                <w:rPrChange w:id="356" w:author="Sepribo Taylor-Harry" w:date="2020-08-03T19:13:00Z">
                  <w:rPr>
                    <w:noProof/>
                    <w:webHidden/>
                  </w:rPr>
                </w:rPrChange>
              </w:rPr>
              <w:fldChar w:fldCharType="begin"/>
            </w:r>
            <w:r w:rsidRPr="00064676">
              <w:rPr>
                <w:noProof/>
                <w:webHidden/>
                <w:sz w:val="22"/>
                <w:szCs w:val="22"/>
                <w:rPrChange w:id="357" w:author="Sepribo Taylor-Harry" w:date="2020-08-03T19:13:00Z">
                  <w:rPr>
                    <w:noProof/>
                    <w:webHidden/>
                  </w:rPr>
                </w:rPrChange>
              </w:rPr>
              <w:instrText xml:space="preserve"> PAGEREF _Toc47374155 \h </w:instrText>
            </w:r>
          </w:ins>
          <w:r w:rsidRPr="00064676">
            <w:rPr>
              <w:noProof/>
              <w:webHidden/>
              <w:sz w:val="22"/>
              <w:szCs w:val="22"/>
              <w:rPrChange w:id="358" w:author="Sepribo Taylor-Harry" w:date="2020-08-03T19:13:00Z">
                <w:rPr>
                  <w:noProof/>
                  <w:webHidden/>
                  <w:sz w:val="22"/>
                  <w:szCs w:val="22"/>
                </w:rPr>
              </w:rPrChange>
            </w:rPr>
          </w:r>
          <w:r w:rsidRPr="00064676">
            <w:rPr>
              <w:noProof/>
              <w:webHidden/>
              <w:sz w:val="22"/>
              <w:szCs w:val="22"/>
              <w:rPrChange w:id="359" w:author="Sepribo Taylor-Harry" w:date="2020-08-03T19:13:00Z">
                <w:rPr>
                  <w:noProof/>
                  <w:webHidden/>
                </w:rPr>
              </w:rPrChange>
            </w:rPr>
            <w:fldChar w:fldCharType="separate"/>
          </w:r>
          <w:ins w:id="360" w:author="Sepribo Taylor-Harry" w:date="2020-08-03T19:08:00Z">
            <w:r w:rsidRPr="00064676">
              <w:rPr>
                <w:noProof/>
                <w:webHidden/>
                <w:sz w:val="22"/>
                <w:szCs w:val="22"/>
                <w:rPrChange w:id="361" w:author="Sepribo Taylor-Harry" w:date="2020-08-03T19:13:00Z">
                  <w:rPr>
                    <w:noProof/>
                    <w:webHidden/>
                  </w:rPr>
                </w:rPrChange>
              </w:rPr>
              <w:t>14</w:t>
            </w:r>
            <w:r w:rsidRPr="00064676">
              <w:rPr>
                <w:noProof/>
                <w:webHidden/>
                <w:sz w:val="22"/>
                <w:szCs w:val="22"/>
                <w:rPrChange w:id="362" w:author="Sepribo Taylor-Harry" w:date="2020-08-03T19:13:00Z">
                  <w:rPr>
                    <w:noProof/>
                    <w:webHidden/>
                  </w:rPr>
                </w:rPrChange>
              </w:rPr>
              <w:fldChar w:fldCharType="end"/>
            </w:r>
            <w:r w:rsidRPr="00064676">
              <w:rPr>
                <w:rStyle w:val="Hyperlink"/>
                <w:noProof/>
                <w:sz w:val="22"/>
                <w:szCs w:val="22"/>
                <w:rPrChange w:id="363" w:author="Sepribo Taylor-Harry" w:date="2020-08-03T19:13:00Z">
                  <w:rPr>
                    <w:rStyle w:val="Hyperlink"/>
                    <w:noProof/>
                  </w:rPr>
                </w:rPrChange>
              </w:rPr>
              <w:fldChar w:fldCharType="end"/>
            </w:r>
          </w:ins>
        </w:p>
        <w:p w14:paraId="40E08639" w14:textId="7F0DDC96" w:rsidR="00064676" w:rsidRPr="00064676" w:rsidRDefault="00064676">
          <w:pPr>
            <w:pStyle w:val="TOC2"/>
            <w:tabs>
              <w:tab w:val="right" w:leader="dot" w:pos="9350"/>
            </w:tabs>
            <w:spacing w:line="360" w:lineRule="auto"/>
            <w:rPr>
              <w:ins w:id="364" w:author="Sepribo Taylor-Harry" w:date="2020-08-03T19:08:00Z"/>
              <w:noProof/>
              <w:kern w:val="0"/>
              <w:sz w:val="22"/>
              <w:szCs w:val="22"/>
              <w:lang w:eastAsia="en-US"/>
            </w:rPr>
            <w:pPrChange w:id="365" w:author="Sepribo Taylor-Harry" w:date="2020-08-03T19:13:00Z">
              <w:pPr>
                <w:pStyle w:val="TOC2"/>
                <w:tabs>
                  <w:tab w:val="right" w:leader="dot" w:pos="9350"/>
                </w:tabs>
              </w:pPr>
            </w:pPrChange>
          </w:pPr>
          <w:ins w:id="366" w:author="Sepribo Taylor-Harry" w:date="2020-08-03T19:08:00Z">
            <w:r w:rsidRPr="00064676">
              <w:rPr>
                <w:rStyle w:val="Hyperlink"/>
                <w:noProof/>
                <w:sz w:val="22"/>
                <w:szCs w:val="22"/>
                <w:rPrChange w:id="367" w:author="Sepribo Taylor-Harry" w:date="2020-08-03T19:13:00Z">
                  <w:rPr>
                    <w:rStyle w:val="Hyperlink"/>
                    <w:noProof/>
                  </w:rPr>
                </w:rPrChange>
              </w:rPr>
              <w:fldChar w:fldCharType="begin"/>
            </w:r>
            <w:r w:rsidRPr="00064676">
              <w:rPr>
                <w:rStyle w:val="Hyperlink"/>
                <w:noProof/>
                <w:sz w:val="22"/>
                <w:szCs w:val="22"/>
                <w:rPrChange w:id="368" w:author="Sepribo Taylor-Harry" w:date="2020-08-03T19:13:00Z">
                  <w:rPr>
                    <w:rStyle w:val="Hyperlink"/>
                    <w:noProof/>
                  </w:rPr>
                </w:rPrChange>
              </w:rPr>
              <w:instrText xml:space="preserve"> </w:instrText>
            </w:r>
            <w:r w:rsidRPr="00064676">
              <w:rPr>
                <w:noProof/>
                <w:sz w:val="22"/>
                <w:szCs w:val="22"/>
                <w:rPrChange w:id="369" w:author="Sepribo Taylor-Harry" w:date="2020-08-03T19:13:00Z">
                  <w:rPr>
                    <w:noProof/>
                  </w:rPr>
                </w:rPrChange>
              </w:rPr>
              <w:instrText>HYPERLINK \l "_Toc47374156"</w:instrText>
            </w:r>
            <w:r w:rsidRPr="00064676">
              <w:rPr>
                <w:rStyle w:val="Hyperlink"/>
                <w:noProof/>
                <w:sz w:val="22"/>
                <w:szCs w:val="22"/>
                <w:rPrChange w:id="370" w:author="Sepribo Taylor-Harry" w:date="2020-08-03T19:13:00Z">
                  <w:rPr>
                    <w:rStyle w:val="Hyperlink"/>
                    <w:noProof/>
                  </w:rPr>
                </w:rPrChange>
              </w:rPr>
              <w:instrText xml:space="preserve"> </w:instrText>
            </w:r>
            <w:r w:rsidRPr="00064676">
              <w:rPr>
                <w:rStyle w:val="Hyperlink"/>
                <w:noProof/>
                <w:sz w:val="22"/>
                <w:szCs w:val="22"/>
                <w:rPrChange w:id="371" w:author="Sepribo Taylor-Harry" w:date="2020-08-03T19:13:00Z">
                  <w:rPr>
                    <w:rStyle w:val="Hyperlink"/>
                    <w:noProof/>
                  </w:rPr>
                </w:rPrChange>
              </w:rPr>
              <w:fldChar w:fldCharType="separate"/>
            </w:r>
            <w:r w:rsidRPr="00064676">
              <w:rPr>
                <w:rStyle w:val="Hyperlink"/>
                <w:noProof/>
                <w:sz w:val="22"/>
                <w:szCs w:val="22"/>
                <w:rPrChange w:id="372" w:author="Sepribo Taylor-Harry" w:date="2020-08-03T19:13:00Z">
                  <w:rPr>
                    <w:rStyle w:val="Hyperlink"/>
                    <w:noProof/>
                  </w:rPr>
                </w:rPrChange>
              </w:rPr>
              <w:t>3.2 Server 2 (Web Application)</w:t>
            </w:r>
            <w:r w:rsidRPr="00064676">
              <w:rPr>
                <w:noProof/>
                <w:webHidden/>
                <w:sz w:val="22"/>
                <w:szCs w:val="22"/>
                <w:rPrChange w:id="373" w:author="Sepribo Taylor-Harry" w:date="2020-08-03T19:13:00Z">
                  <w:rPr>
                    <w:noProof/>
                    <w:webHidden/>
                  </w:rPr>
                </w:rPrChange>
              </w:rPr>
              <w:tab/>
            </w:r>
            <w:r w:rsidRPr="00064676">
              <w:rPr>
                <w:noProof/>
                <w:webHidden/>
                <w:sz w:val="22"/>
                <w:szCs w:val="22"/>
                <w:rPrChange w:id="374" w:author="Sepribo Taylor-Harry" w:date="2020-08-03T19:13:00Z">
                  <w:rPr>
                    <w:noProof/>
                    <w:webHidden/>
                  </w:rPr>
                </w:rPrChange>
              </w:rPr>
              <w:fldChar w:fldCharType="begin"/>
            </w:r>
            <w:r w:rsidRPr="00064676">
              <w:rPr>
                <w:noProof/>
                <w:webHidden/>
                <w:sz w:val="22"/>
                <w:szCs w:val="22"/>
                <w:rPrChange w:id="375" w:author="Sepribo Taylor-Harry" w:date="2020-08-03T19:13:00Z">
                  <w:rPr>
                    <w:noProof/>
                    <w:webHidden/>
                  </w:rPr>
                </w:rPrChange>
              </w:rPr>
              <w:instrText xml:space="preserve"> PAGEREF _Toc47374156 \h </w:instrText>
            </w:r>
          </w:ins>
          <w:r w:rsidRPr="00064676">
            <w:rPr>
              <w:noProof/>
              <w:webHidden/>
              <w:sz w:val="22"/>
              <w:szCs w:val="22"/>
              <w:rPrChange w:id="376" w:author="Sepribo Taylor-Harry" w:date="2020-08-03T19:13:00Z">
                <w:rPr>
                  <w:noProof/>
                  <w:webHidden/>
                  <w:sz w:val="22"/>
                  <w:szCs w:val="22"/>
                </w:rPr>
              </w:rPrChange>
            </w:rPr>
          </w:r>
          <w:r w:rsidRPr="00064676">
            <w:rPr>
              <w:noProof/>
              <w:webHidden/>
              <w:sz w:val="22"/>
              <w:szCs w:val="22"/>
              <w:rPrChange w:id="377" w:author="Sepribo Taylor-Harry" w:date="2020-08-03T19:13:00Z">
                <w:rPr>
                  <w:noProof/>
                  <w:webHidden/>
                </w:rPr>
              </w:rPrChange>
            </w:rPr>
            <w:fldChar w:fldCharType="separate"/>
          </w:r>
          <w:ins w:id="378" w:author="Sepribo Taylor-Harry" w:date="2020-08-03T19:08:00Z">
            <w:r w:rsidRPr="00064676">
              <w:rPr>
                <w:noProof/>
                <w:webHidden/>
                <w:sz w:val="22"/>
                <w:szCs w:val="22"/>
                <w:rPrChange w:id="379" w:author="Sepribo Taylor-Harry" w:date="2020-08-03T19:13:00Z">
                  <w:rPr>
                    <w:noProof/>
                    <w:webHidden/>
                  </w:rPr>
                </w:rPrChange>
              </w:rPr>
              <w:t>16</w:t>
            </w:r>
            <w:r w:rsidRPr="00064676">
              <w:rPr>
                <w:noProof/>
                <w:webHidden/>
                <w:sz w:val="22"/>
                <w:szCs w:val="22"/>
                <w:rPrChange w:id="380" w:author="Sepribo Taylor-Harry" w:date="2020-08-03T19:13:00Z">
                  <w:rPr>
                    <w:noProof/>
                    <w:webHidden/>
                  </w:rPr>
                </w:rPrChange>
              </w:rPr>
              <w:fldChar w:fldCharType="end"/>
            </w:r>
            <w:r w:rsidRPr="00064676">
              <w:rPr>
                <w:rStyle w:val="Hyperlink"/>
                <w:noProof/>
                <w:sz w:val="22"/>
                <w:szCs w:val="22"/>
                <w:rPrChange w:id="381" w:author="Sepribo Taylor-Harry" w:date="2020-08-03T19:13:00Z">
                  <w:rPr>
                    <w:rStyle w:val="Hyperlink"/>
                    <w:noProof/>
                  </w:rPr>
                </w:rPrChange>
              </w:rPr>
              <w:fldChar w:fldCharType="end"/>
            </w:r>
          </w:ins>
        </w:p>
        <w:p w14:paraId="008A0DAE" w14:textId="28D84592" w:rsidR="00064676" w:rsidRPr="00064676" w:rsidRDefault="00064676">
          <w:pPr>
            <w:pStyle w:val="TOC3"/>
            <w:tabs>
              <w:tab w:val="right" w:leader="dot" w:pos="9350"/>
            </w:tabs>
            <w:spacing w:line="360" w:lineRule="auto"/>
            <w:rPr>
              <w:ins w:id="382" w:author="Sepribo Taylor-Harry" w:date="2020-08-03T19:08:00Z"/>
              <w:noProof/>
              <w:kern w:val="0"/>
              <w:sz w:val="22"/>
              <w:szCs w:val="22"/>
              <w:lang w:eastAsia="en-US"/>
            </w:rPr>
            <w:pPrChange w:id="383" w:author="Sepribo Taylor-Harry" w:date="2020-08-03T19:13:00Z">
              <w:pPr>
                <w:pStyle w:val="TOC3"/>
                <w:tabs>
                  <w:tab w:val="right" w:leader="dot" w:pos="9350"/>
                </w:tabs>
              </w:pPr>
            </w:pPrChange>
          </w:pPr>
          <w:ins w:id="384" w:author="Sepribo Taylor-Harry" w:date="2020-08-03T19:08:00Z">
            <w:r w:rsidRPr="00064676">
              <w:rPr>
                <w:rStyle w:val="Hyperlink"/>
                <w:noProof/>
                <w:sz w:val="22"/>
                <w:szCs w:val="22"/>
                <w:rPrChange w:id="385" w:author="Sepribo Taylor-Harry" w:date="2020-08-03T19:13:00Z">
                  <w:rPr>
                    <w:rStyle w:val="Hyperlink"/>
                    <w:noProof/>
                  </w:rPr>
                </w:rPrChange>
              </w:rPr>
              <w:fldChar w:fldCharType="begin"/>
            </w:r>
            <w:r w:rsidRPr="00064676">
              <w:rPr>
                <w:rStyle w:val="Hyperlink"/>
                <w:noProof/>
                <w:sz w:val="22"/>
                <w:szCs w:val="22"/>
                <w:rPrChange w:id="386" w:author="Sepribo Taylor-Harry" w:date="2020-08-03T19:13:00Z">
                  <w:rPr>
                    <w:rStyle w:val="Hyperlink"/>
                    <w:noProof/>
                  </w:rPr>
                </w:rPrChange>
              </w:rPr>
              <w:instrText xml:space="preserve"> </w:instrText>
            </w:r>
            <w:r w:rsidRPr="00064676">
              <w:rPr>
                <w:noProof/>
                <w:sz w:val="22"/>
                <w:szCs w:val="22"/>
                <w:rPrChange w:id="387" w:author="Sepribo Taylor-Harry" w:date="2020-08-03T19:13:00Z">
                  <w:rPr>
                    <w:noProof/>
                  </w:rPr>
                </w:rPrChange>
              </w:rPr>
              <w:instrText>HYPERLINK \l "_Toc47374157"</w:instrText>
            </w:r>
            <w:r w:rsidRPr="00064676">
              <w:rPr>
                <w:rStyle w:val="Hyperlink"/>
                <w:noProof/>
                <w:sz w:val="22"/>
                <w:szCs w:val="22"/>
                <w:rPrChange w:id="388" w:author="Sepribo Taylor-Harry" w:date="2020-08-03T19:13:00Z">
                  <w:rPr>
                    <w:rStyle w:val="Hyperlink"/>
                    <w:noProof/>
                  </w:rPr>
                </w:rPrChange>
              </w:rPr>
              <w:instrText xml:space="preserve"> </w:instrText>
            </w:r>
            <w:r w:rsidRPr="00064676">
              <w:rPr>
                <w:rStyle w:val="Hyperlink"/>
                <w:noProof/>
                <w:sz w:val="22"/>
                <w:szCs w:val="22"/>
                <w:rPrChange w:id="389" w:author="Sepribo Taylor-Harry" w:date="2020-08-03T19:13:00Z">
                  <w:rPr>
                    <w:rStyle w:val="Hyperlink"/>
                    <w:noProof/>
                  </w:rPr>
                </w:rPrChange>
              </w:rPr>
              <w:fldChar w:fldCharType="separate"/>
            </w:r>
            <w:r w:rsidRPr="00064676">
              <w:rPr>
                <w:rStyle w:val="Hyperlink"/>
                <w:noProof/>
                <w:sz w:val="22"/>
                <w:szCs w:val="22"/>
                <w:rPrChange w:id="390" w:author="Sepribo Taylor-Harry" w:date="2020-08-03T19:13:00Z">
                  <w:rPr>
                    <w:rStyle w:val="Hyperlink"/>
                    <w:noProof/>
                  </w:rPr>
                </w:rPrChange>
              </w:rPr>
              <w:t>3.2.1 Prerequisites</w:t>
            </w:r>
            <w:r w:rsidRPr="00064676">
              <w:rPr>
                <w:noProof/>
                <w:webHidden/>
                <w:sz w:val="22"/>
                <w:szCs w:val="22"/>
                <w:rPrChange w:id="391" w:author="Sepribo Taylor-Harry" w:date="2020-08-03T19:13:00Z">
                  <w:rPr>
                    <w:noProof/>
                    <w:webHidden/>
                  </w:rPr>
                </w:rPrChange>
              </w:rPr>
              <w:tab/>
            </w:r>
            <w:r w:rsidRPr="00064676">
              <w:rPr>
                <w:noProof/>
                <w:webHidden/>
                <w:sz w:val="22"/>
                <w:szCs w:val="22"/>
                <w:rPrChange w:id="392" w:author="Sepribo Taylor-Harry" w:date="2020-08-03T19:13:00Z">
                  <w:rPr>
                    <w:noProof/>
                    <w:webHidden/>
                  </w:rPr>
                </w:rPrChange>
              </w:rPr>
              <w:fldChar w:fldCharType="begin"/>
            </w:r>
            <w:r w:rsidRPr="00064676">
              <w:rPr>
                <w:noProof/>
                <w:webHidden/>
                <w:sz w:val="22"/>
                <w:szCs w:val="22"/>
                <w:rPrChange w:id="393" w:author="Sepribo Taylor-Harry" w:date="2020-08-03T19:13:00Z">
                  <w:rPr>
                    <w:noProof/>
                    <w:webHidden/>
                  </w:rPr>
                </w:rPrChange>
              </w:rPr>
              <w:instrText xml:space="preserve"> PAGEREF _Toc47374157 \h </w:instrText>
            </w:r>
          </w:ins>
          <w:r w:rsidRPr="00064676">
            <w:rPr>
              <w:noProof/>
              <w:webHidden/>
              <w:sz w:val="22"/>
              <w:szCs w:val="22"/>
              <w:rPrChange w:id="394" w:author="Sepribo Taylor-Harry" w:date="2020-08-03T19:13:00Z">
                <w:rPr>
                  <w:noProof/>
                  <w:webHidden/>
                  <w:sz w:val="22"/>
                  <w:szCs w:val="22"/>
                </w:rPr>
              </w:rPrChange>
            </w:rPr>
          </w:r>
          <w:r w:rsidRPr="00064676">
            <w:rPr>
              <w:noProof/>
              <w:webHidden/>
              <w:sz w:val="22"/>
              <w:szCs w:val="22"/>
              <w:rPrChange w:id="395" w:author="Sepribo Taylor-Harry" w:date="2020-08-03T19:13:00Z">
                <w:rPr>
                  <w:noProof/>
                  <w:webHidden/>
                </w:rPr>
              </w:rPrChange>
            </w:rPr>
            <w:fldChar w:fldCharType="separate"/>
          </w:r>
          <w:ins w:id="396" w:author="Sepribo Taylor-Harry" w:date="2020-08-03T19:08:00Z">
            <w:r w:rsidRPr="00064676">
              <w:rPr>
                <w:noProof/>
                <w:webHidden/>
                <w:sz w:val="22"/>
                <w:szCs w:val="22"/>
                <w:rPrChange w:id="397" w:author="Sepribo Taylor-Harry" w:date="2020-08-03T19:13:00Z">
                  <w:rPr>
                    <w:noProof/>
                    <w:webHidden/>
                  </w:rPr>
                </w:rPrChange>
              </w:rPr>
              <w:t>16</w:t>
            </w:r>
            <w:r w:rsidRPr="00064676">
              <w:rPr>
                <w:noProof/>
                <w:webHidden/>
                <w:sz w:val="22"/>
                <w:szCs w:val="22"/>
                <w:rPrChange w:id="398" w:author="Sepribo Taylor-Harry" w:date="2020-08-03T19:13:00Z">
                  <w:rPr>
                    <w:noProof/>
                    <w:webHidden/>
                  </w:rPr>
                </w:rPrChange>
              </w:rPr>
              <w:fldChar w:fldCharType="end"/>
            </w:r>
            <w:r w:rsidRPr="00064676">
              <w:rPr>
                <w:rStyle w:val="Hyperlink"/>
                <w:noProof/>
                <w:sz w:val="22"/>
                <w:szCs w:val="22"/>
                <w:rPrChange w:id="399" w:author="Sepribo Taylor-Harry" w:date="2020-08-03T19:13:00Z">
                  <w:rPr>
                    <w:rStyle w:val="Hyperlink"/>
                    <w:noProof/>
                  </w:rPr>
                </w:rPrChange>
              </w:rPr>
              <w:fldChar w:fldCharType="end"/>
            </w:r>
          </w:ins>
        </w:p>
        <w:p w14:paraId="4B3B7EF0" w14:textId="6C1ADED9" w:rsidR="00064676" w:rsidRPr="00064676" w:rsidRDefault="00064676">
          <w:pPr>
            <w:pStyle w:val="TOC3"/>
            <w:tabs>
              <w:tab w:val="right" w:leader="dot" w:pos="9350"/>
            </w:tabs>
            <w:spacing w:line="360" w:lineRule="auto"/>
            <w:rPr>
              <w:ins w:id="400" w:author="Sepribo Taylor-Harry" w:date="2020-08-03T19:08:00Z"/>
              <w:noProof/>
              <w:kern w:val="0"/>
              <w:sz w:val="22"/>
              <w:szCs w:val="22"/>
              <w:lang w:eastAsia="en-US"/>
            </w:rPr>
            <w:pPrChange w:id="401" w:author="Sepribo Taylor-Harry" w:date="2020-08-03T19:13:00Z">
              <w:pPr>
                <w:pStyle w:val="TOC3"/>
                <w:tabs>
                  <w:tab w:val="right" w:leader="dot" w:pos="9350"/>
                </w:tabs>
              </w:pPr>
            </w:pPrChange>
          </w:pPr>
          <w:ins w:id="402" w:author="Sepribo Taylor-Harry" w:date="2020-08-03T19:08:00Z">
            <w:r w:rsidRPr="00064676">
              <w:rPr>
                <w:rStyle w:val="Hyperlink"/>
                <w:noProof/>
                <w:sz w:val="22"/>
                <w:szCs w:val="22"/>
                <w:rPrChange w:id="403" w:author="Sepribo Taylor-Harry" w:date="2020-08-03T19:13:00Z">
                  <w:rPr>
                    <w:rStyle w:val="Hyperlink"/>
                    <w:noProof/>
                  </w:rPr>
                </w:rPrChange>
              </w:rPr>
              <w:fldChar w:fldCharType="begin"/>
            </w:r>
            <w:r w:rsidRPr="00064676">
              <w:rPr>
                <w:rStyle w:val="Hyperlink"/>
                <w:noProof/>
                <w:sz w:val="22"/>
                <w:szCs w:val="22"/>
                <w:rPrChange w:id="404" w:author="Sepribo Taylor-Harry" w:date="2020-08-03T19:13:00Z">
                  <w:rPr>
                    <w:rStyle w:val="Hyperlink"/>
                    <w:noProof/>
                  </w:rPr>
                </w:rPrChange>
              </w:rPr>
              <w:instrText xml:space="preserve"> </w:instrText>
            </w:r>
            <w:r w:rsidRPr="00064676">
              <w:rPr>
                <w:noProof/>
                <w:sz w:val="22"/>
                <w:szCs w:val="22"/>
                <w:rPrChange w:id="405" w:author="Sepribo Taylor-Harry" w:date="2020-08-03T19:13:00Z">
                  <w:rPr>
                    <w:noProof/>
                  </w:rPr>
                </w:rPrChange>
              </w:rPr>
              <w:instrText>HYPERLINK \l "_Toc47374158"</w:instrText>
            </w:r>
            <w:r w:rsidRPr="00064676">
              <w:rPr>
                <w:rStyle w:val="Hyperlink"/>
                <w:noProof/>
                <w:sz w:val="22"/>
                <w:szCs w:val="22"/>
                <w:rPrChange w:id="406" w:author="Sepribo Taylor-Harry" w:date="2020-08-03T19:13:00Z">
                  <w:rPr>
                    <w:rStyle w:val="Hyperlink"/>
                    <w:noProof/>
                  </w:rPr>
                </w:rPrChange>
              </w:rPr>
              <w:instrText xml:space="preserve"> </w:instrText>
            </w:r>
            <w:r w:rsidRPr="00064676">
              <w:rPr>
                <w:rStyle w:val="Hyperlink"/>
                <w:noProof/>
                <w:sz w:val="22"/>
                <w:szCs w:val="22"/>
                <w:rPrChange w:id="407" w:author="Sepribo Taylor-Harry" w:date="2020-08-03T19:13:00Z">
                  <w:rPr>
                    <w:rStyle w:val="Hyperlink"/>
                    <w:noProof/>
                  </w:rPr>
                </w:rPrChange>
              </w:rPr>
              <w:fldChar w:fldCharType="separate"/>
            </w:r>
            <w:r w:rsidRPr="00064676">
              <w:rPr>
                <w:rStyle w:val="Hyperlink"/>
                <w:noProof/>
                <w:sz w:val="22"/>
                <w:szCs w:val="22"/>
                <w:rPrChange w:id="408" w:author="Sepribo Taylor-Harry" w:date="2020-08-03T19:13:00Z">
                  <w:rPr>
                    <w:rStyle w:val="Hyperlink"/>
                    <w:noProof/>
                  </w:rPr>
                </w:rPrChange>
              </w:rPr>
              <w:t>3.2.2 Installation Steps</w:t>
            </w:r>
            <w:r w:rsidRPr="00064676">
              <w:rPr>
                <w:noProof/>
                <w:webHidden/>
                <w:sz w:val="22"/>
                <w:szCs w:val="22"/>
                <w:rPrChange w:id="409" w:author="Sepribo Taylor-Harry" w:date="2020-08-03T19:13:00Z">
                  <w:rPr>
                    <w:noProof/>
                    <w:webHidden/>
                  </w:rPr>
                </w:rPrChange>
              </w:rPr>
              <w:tab/>
            </w:r>
            <w:r w:rsidRPr="00064676">
              <w:rPr>
                <w:noProof/>
                <w:webHidden/>
                <w:sz w:val="22"/>
                <w:szCs w:val="22"/>
                <w:rPrChange w:id="410" w:author="Sepribo Taylor-Harry" w:date="2020-08-03T19:13:00Z">
                  <w:rPr>
                    <w:noProof/>
                    <w:webHidden/>
                  </w:rPr>
                </w:rPrChange>
              </w:rPr>
              <w:fldChar w:fldCharType="begin"/>
            </w:r>
            <w:r w:rsidRPr="00064676">
              <w:rPr>
                <w:noProof/>
                <w:webHidden/>
                <w:sz w:val="22"/>
                <w:szCs w:val="22"/>
                <w:rPrChange w:id="411" w:author="Sepribo Taylor-Harry" w:date="2020-08-03T19:13:00Z">
                  <w:rPr>
                    <w:noProof/>
                    <w:webHidden/>
                  </w:rPr>
                </w:rPrChange>
              </w:rPr>
              <w:instrText xml:space="preserve"> PAGEREF _Toc47374158 \h </w:instrText>
            </w:r>
          </w:ins>
          <w:r w:rsidRPr="00064676">
            <w:rPr>
              <w:noProof/>
              <w:webHidden/>
              <w:sz w:val="22"/>
              <w:szCs w:val="22"/>
              <w:rPrChange w:id="412" w:author="Sepribo Taylor-Harry" w:date="2020-08-03T19:13:00Z">
                <w:rPr>
                  <w:noProof/>
                  <w:webHidden/>
                  <w:sz w:val="22"/>
                  <w:szCs w:val="22"/>
                </w:rPr>
              </w:rPrChange>
            </w:rPr>
          </w:r>
          <w:r w:rsidRPr="00064676">
            <w:rPr>
              <w:noProof/>
              <w:webHidden/>
              <w:sz w:val="22"/>
              <w:szCs w:val="22"/>
              <w:rPrChange w:id="413" w:author="Sepribo Taylor-Harry" w:date="2020-08-03T19:13:00Z">
                <w:rPr>
                  <w:noProof/>
                  <w:webHidden/>
                </w:rPr>
              </w:rPrChange>
            </w:rPr>
            <w:fldChar w:fldCharType="separate"/>
          </w:r>
          <w:ins w:id="414" w:author="Sepribo Taylor-Harry" w:date="2020-08-03T19:08:00Z">
            <w:r w:rsidRPr="00064676">
              <w:rPr>
                <w:noProof/>
                <w:webHidden/>
                <w:sz w:val="22"/>
                <w:szCs w:val="22"/>
                <w:rPrChange w:id="415" w:author="Sepribo Taylor-Harry" w:date="2020-08-03T19:13:00Z">
                  <w:rPr>
                    <w:noProof/>
                    <w:webHidden/>
                  </w:rPr>
                </w:rPrChange>
              </w:rPr>
              <w:t>16</w:t>
            </w:r>
            <w:r w:rsidRPr="00064676">
              <w:rPr>
                <w:noProof/>
                <w:webHidden/>
                <w:sz w:val="22"/>
                <w:szCs w:val="22"/>
                <w:rPrChange w:id="416" w:author="Sepribo Taylor-Harry" w:date="2020-08-03T19:13:00Z">
                  <w:rPr>
                    <w:noProof/>
                    <w:webHidden/>
                  </w:rPr>
                </w:rPrChange>
              </w:rPr>
              <w:fldChar w:fldCharType="end"/>
            </w:r>
            <w:r w:rsidRPr="00064676">
              <w:rPr>
                <w:rStyle w:val="Hyperlink"/>
                <w:noProof/>
                <w:sz w:val="22"/>
                <w:szCs w:val="22"/>
                <w:rPrChange w:id="417" w:author="Sepribo Taylor-Harry" w:date="2020-08-03T19:13:00Z">
                  <w:rPr>
                    <w:rStyle w:val="Hyperlink"/>
                    <w:noProof/>
                  </w:rPr>
                </w:rPrChange>
              </w:rPr>
              <w:fldChar w:fldCharType="end"/>
            </w:r>
          </w:ins>
        </w:p>
        <w:p w14:paraId="448195E7" w14:textId="0CCB2A3F" w:rsidR="00064676" w:rsidRPr="00064676" w:rsidRDefault="00064676">
          <w:pPr>
            <w:pStyle w:val="TOC3"/>
            <w:tabs>
              <w:tab w:val="right" w:leader="dot" w:pos="9350"/>
            </w:tabs>
            <w:spacing w:line="360" w:lineRule="auto"/>
            <w:rPr>
              <w:ins w:id="418" w:author="Sepribo Taylor-Harry" w:date="2020-08-03T19:08:00Z"/>
              <w:noProof/>
              <w:kern w:val="0"/>
              <w:sz w:val="22"/>
              <w:szCs w:val="22"/>
              <w:lang w:eastAsia="en-US"/>
            </w:rPr>
            <w:pPrChange w:id="419" w:author="Sepribo Taylor-Harry" w:date="2020-08-03T19:13:00Z">
              <w:pPr>
                <w:pStyle w:val="TOC3"/>
                <w:tabs>
                  <w:tab w:val="right" w:leader="dot" w:pos="9350"/>
                </w:tabs>
              </w:pPr>
            </w:pPrChange>
          </w:pPr>
          <w:ins w:id="420" w:author="Sepribo Taylor-Harry" w:date="2020-08-03T19:08:00Z">
            <w:r w:rsidRPr="00064676">
              <w:rPr>
                <w:rStyle w:val="Hyperlink"/>
                <w:noProof/>
                <w:sz w:val="22"/>
                <w:szCs w:val="22"/>
                <w:rPrChange w:id="421" w:author="Sepribo Taylor-Harry" w:date="2020-08-03T19:13:00Z">
                  <w:rPr>
                    <w:rStyle w:val="Hyperlink"/>
                    <w:noProof/>
                  </w:rPr>
                </w:rPrChange>
              </w:rPr>
              <w:fldChar w:fldCharType="begin"/>
            </w:r>
            <w:r w:rsidRPr="00064676">
              <w:rPr>
                <w:rStyle w:val="Hyperlink"/>
                <w:noProof/>
                <w:sz w:val="22"/>
                <w:szCs w:val="22"/>
                <w:rPrChange w:id="422" w:author="Sepribo Taylor-Harry" w:date="2020-08-03T19:13:00Z">
                  <w:rPr>
                    <w:rStyle w:val="Hyperlink"/>
                    <w:noProof/>
                  </w:rPr>
                </w:rPrChange>
              </w:rPr>
              <w:instrText xml:space="preserve"> </w:instrText>
            </w:r>
            <w:r w:rsidRPr="00064676">
              <w:rPr>
                <w:noProof/>
                <w:sz w:val="22"/>
                <w:szCs w:val="22"/>
                <w:rPrChange w:id="423" w:author="Sepribo Taylor-Harry" w:date="2020-08-03T19:13:00Z">
                  <w:rPr>
                    <w:noProof/>
                  </w:rPr>
                </w:rPrChange>
              </w:rPr>
              <w:instrText>HYPERLINK \l "_Toc47374159"</w:instrText>
            </w:r>
            <w:r w:rsidRPr="00064676">
              <w:rPr>
                <w:rStyle w:val="Hyperlink"/>
                <w:noProof/>
                <w:sz w:val="22"/>
                <w:szCs w:val="22"/>
                <w:rPrChange w:id="424" w:author="Sepribo Taylor-Harry" w:date="2020-08-03T19:13:00Z">
                  <w:rPr>
                    <w:rStyle w:val="Hyperlink"/>
                    <w:noProof/>
                  </w:rPr>
                </w:rPrChange>
              </w:rPr>
              <w:instrText xml:space="preserve"> </w:instrText>
            </w:r>
            <w:r w:rsidRPr="00064676">
              <w:rPr>
                <w:rStyle w:val="Hyperlink"/>
                <w:noProof/>
                <w:sz w:val="22"/>
                <w:szCs w:val="22"/>
                <w:rPrChange w:id="425" w:author="Sepribo Taylor-Harry" w:date="2020-08-03T19:13:00Z">
                  <w:rPr>
                    <w:rStyle w:val="Hyperlink"/>
                    <w:noProof/>
                  </w:rPr>
                </w:rPrChange>
              </w:rPr>
              <w:fldChar w:fldCharType="separate"/>
            </w:r>
            <w:r w:rsidRPr="00064676">
              <w:rPr>
                <w:rStyle w:val="Hyperlink"/>
                <w:rFonts w:cstheme="minorHAnsi"/>
                <w:noProof/>
                <w:sz w:val="22"/>
                <w:szCs w:val="22"/>
                <w:rPrChange w:id="426" w:author="Sepribo Taylor-Harry" w:date="2020-08-03T19:13:00Z">
                  <w:rPr>
                    <w:rStyle w:val="Hyperlink"/>
                    <w:rFonts w:cstheme="minorHAnsi"/>
                    <w:noProof/>
                  </w:rPr>
                </w:rPrChange>
              </w:rPr>
              <w:t>3.2.3 Configuration:</w:t>
            </w:r>
            <w:r w:rsidRPr="00064676">
              <w:rPr>
                <w:noProof/>
                <w:webHidden/>
                <w:sz w:val="22"/>
                <w:szCs w:val="22"/>
                <w:rPrChange w:id="427" w:author="Sepribo Taylor-Harry" w:date="2020-08-03T19:13:00Z">
                  <w:rPr>
                    <w:noProof/>
                    <w:webHidden/>
                  </w:rPr>
                </w:rPrChange>
              </w:rPr>
              <w:tab/>
            </w:r>
            <w:r w:rsidRPr="00064676">
              <w:rPr>
                <w:noProof/>
                <w:webHidden/>
                <w:sz w:val="22"/>
                <w:szCs w:val="22"/>
                <w:rPrChange w:id="428" w:author="Sepribo Taylor-Harry" w:date="2020-08-03T19:13:00Z">
                  <w:rPr>
                    <w:noProof/>
                    <w:webHidden/>
                  </w:rPr>
                </w:rPrChange>
              </w:rPr>
              <w:fldChar w:fldCharType="begin"/>
            </w:r>
            <w:r w:rsidRPr="00064676">
              <w:rPr>
                <w:noProof/>
                <w:webHidden/>
                <w:sz w:val="22"/>
                <w:szCs w:val="22"/>
                <w:rPrChange w:id="429" w:author="Sepribo Taylor-Harry" w:date="2020-08-03T19:13:00Z">
                  <w:rPr>
                    <w:noProof/>
                    <w:webHidden/>
                  </w:rPr>
                </w:rPrChange>
              </w:rPr>
              <w:instrText xml:space="preserve"> PAGEREF _Toc47374159 \h </w:instrText>
            </w:r>
          </w:ins>
          <w:r w:rsidRPr="00064676">
            <w:rPr>
              <w:noProof/>
              <w:webHidden/>
              <w:sz w:val="22"/>
              <w:szCs w:val="22"/>
              <w:rPrChange w:id="430" w:author="Sepribo Taylor-Harry" w:date="2020-08-03T19:13:00Z">
                <w:rPr>
                  <w:noProof/>
                  <w:webHidden/>
                  <w:sz w:val="22"/>
                  <w:szCs w:val="22"/>
                </w:rPr>
              </w:rPrChange>
            </w:rPr>
          </w:r>
          <w:r w:rsidRPr="00064676">
            <w:rPr>
              <w:noProof/>
              <w:webHidden/>
              <w:sz w:val="22"/>
              <w:szCs w:val="22"/>
              <w:rPrChange w:id="431" w:author="Sepribo Taylor-Harry" w:date="2020-08-03T19:13:00Z">
                <w:rPr>
                  <w:noProof/>
                  <w:webHidden/>
                </w:rPr>
              </w:rPrChange>
            </w:rPr>
            <w:fldChar w:fldCharType="separate"/>
          </w:r>
          <w:ins w:id="432" w:author="Sepribo Taylor-Harry" w:date="2020-08-03T19:08:00Z">
            <w:r w:rsidRPr="00064676">
              <w:rPr>
                <w:noProof/>
                <w:webHidden/>
                <w:sz w:val="22"/>
                <w:szCs w:val="22"/>
                <w:rPrChange w:id="433" w:author="Sepribo Taylor-Harry" w:date="2020-08-03T19:13:00Z">
                  <w:rPr>
                    <w:noProof/>
                    <w:webHidden/>
                  </w:rPr>
                </w:rPrChange>
              </w:rPr>
              <w:t>17</w:t>
            </w:r>
            <w:r w:rsidRPr="00064676">
              <w:rPr>
                <w:noProof/>
                <w:webHidden/>
                <w:sz w:val="22"/>
                <w:szCs w:val="22"/>
                <w:rPrChange w:id="434" w:author="Sepribo Taylor-Harry" w:date="2020-08-03T19:13:00Z">
                  <w:rPr>
                    <w:noProof/>
                    <w:webHidden/>
                  </w:rPr>
                </w:rPrChange>
              </w:rPr>
              <w:fldChar w:fldCharType="end"/>
            </w:r>
            <w:r w:rsidRPr="00064676">
              <w:rPr>
                <w:rStyle w:val="Hyperlink"/>
                <w:noProof/>
                <w:sz w:val="22"/>
                <w:szCs w:val="22"/>
                <w:rPrChange w:id="435" w:author="Sepribo Taylor-Harry" w:date="2020-08-03T19:13:00Z">
                  <w:rPr>
                    <w:rStyle w:val="Hyperlink"/>
                    <w:noProof/>
                  </w:rPr>
                </w:rPrChange>
              </w:rPr>
              <w:fldChar w:fldCharType="end"/>
            </w:r>
          </w:ins>
        </w:p>
        <w:p w14:paraId="3A60A69F" w14:textId="0D63133A" w:rsidR="00064676" w:rsidRPr="00064676" w:rsidRDefault="00064676">
          <w:pPr>
            <w:pStyle w:val="TOC1"/>
            <w:tabs>
              <w:tab w:val="left" w:pos="1200"/>
              <w:tab w:val="right" w:leader="dot" w:pos="9350"/>
            </w:tabs>
            <w:spacing w:line="360" w:lineRule="auto"/>
            <w:rPr>
              <w:ins w:id="436" w:author="Sepribo Taylor-Harry" w:date="2020-08-03T19:08:00Z"/>
              <w:noProof/>
              <w:kern w:val="0"/>
              <w:sz w:val="22"/>
              <w:szCs w:val="22"/>
              <w:lang w:eastAsia="en-US"/>
            </w:rPr>
            <w:pPrChange w:id="437" w:author="Sepribo Taylor-Harry" w:date="2020-08-03T19:13:00Z">
              <w:pPr>
                <w:pStyle w:val="TOC1"/>
                <w:tabs>
                  <w:tab w:val="left" w:pos="1200"/>
                  <w:tab w:val="right" w:leader="dot" w:pos="9350"/>
                </w:tabs>
              </w:pPr>
            </w:pPrChange>
          </w:pPr>
          <w:ins w:id="438" w:author="Sepribo Taylor-Harry" w:date="2020-08-03T19:08:00Z">
            <w:r w:rsidRPr="00064676">
              <w:rPr>
                <w:rStyle w:val="Hyperlink"/>
                <w:noProof/>
                <w:sz w:val="22"/>
                <w:szCs w:val="22"/>
                <w:rPrChange w:id="439" w:author="Sepribo Taylor-Harry" w:date="2020-08-03T19:13:00Z">
                  <w:rPr>
                    <w:rStyle w:val="Hyperlink"/>
                    <w:noProof/>
                  </w:rPr>
                </w:rPrChange>
              </w:rPr>
              <w:fldChar w:fldCharType="begin"/>
            </w:r>
            <w:r w:rsidRPr="00064676">
              <w:rPr>
                <w:rStyle w:val="Hyperlink"/>
                <w:noProof/>
                <w:sz w:val="22"/>
                <w:szCs w:val="22"/>
                <w:rPrChange w:id="440" w:author="Sepribo Taylor-Harry" w:date="2020-08-03T19:13:00Z">
                  <w:rPr>
                    <w:rStyle w:val="Hyperlink"/>
                    <w:noProof/>
                  </w:rPr>
                </w:rPrChange>
              </w:rPr>
              <w:instrText xml:space="preserve"> </w:instrText>
            </w:r>
            <w:r w:rsidRPr="00064676">
              <w:rPr>
                <w:noProof/>
                <w:sz w:val="22"/>
                <w:szCs w:val="22"/>
                <w:rPrChange w:id="441" w:author="Sepribo Taylor-Harry" w:date="2020-08-03T19:13:00Z">
                  <w:rPr>
                    <w:noProof/>
                  </w:rPr>
                </w:rPrChange>
              </w:rPr>
              <w:instrText>HYPERLINK \l "_Toc47374160"</w:instrText>
            </w:r>
            <w:r w:rsidRPr="00064676">
              <w:rPr>
                <w:rStyle w:val="Hyperlink"/>
                <w:noProof/>
                <w:sz w:val="22"/>
                <w:szCs w:val="22"/>
                <w:rPrChange w:id="442" w:author="Sepribo Taylor-Harry" w:date="2020-08-03T19:13:00Z">
                  <w:rPr>
                    <w:rStyle w:val="Hyperlink"/>
                    <w:noProof/>
                  </w:rPr>
                </w:rPrChange>
              </w:rPr>
              <w:instrText xml:space="preserve"> </w:instrText>
            </w:r>
            <w:r w:rsidRPr="00064676">
              <w:rPr>
                <w:rStyle w:val="Hyperlink"/>
                <w:noProof/>
                <w:sz w:val="22"/>
                <w:szCs w:val="22"/>
                <w:rPrChange w:id="443" w:author="Sepribo Taylor-Harry" w:date="2020-08-03T19:13:00Z">
                  <w:rPr>
                    <w:rStyle w:val="Hyperlink"/>
                    <w:noProof/>
                  </w:rPr>
                </w:rPrChange>
              </w:rPr>
              <w:fldChar w:fldCharType="separate"/>
            </w:r>
            <w:r w:rsidRPr="00064676">
              <w:rPr>
                <w:rStyle w:val="Hyperlink"/>
                <w:noProof/>
                <w:sz w:val="22"/>
                <w:szCs w:val="22"/>
                <w:rPrChange w:id="444" w:author="Sepribo Taylor-Harry" w:date="2020-08-03T19:13:00Z">
                  <w:rPr>
                    <w:rStyle w:val="Hyperlink"/>
                    <w:noProof/>
                  </w:rPr>
                </w:rPrChange>
              </w:rPr>
              <w:t>4</w:t>
            </w:r>
          </w:ins>
          <w:ins w:id="445" w:author="Sepribo Taylor-Harry" w:date="2020-08-03T19:09:00Z">
            <w:r w:rsidRPr="00064676">
              <w:rPr>
                <w:noProof/>
                <w:kern w:val="0"/>
                <w:sz w:val="22"/>
                <w:szCs w:val="22"/>
                <w:lang w:eastAsia="en-US"/>
              </w:rPr>
              <w:t xml:space="preserve"> </w:t>
            </w:r>
          </w:ins>
          <w:ins w:id="446" w:author="Sepribo Taylor-Harry" w:date="2020-08-03T19:08:00Z">
            <w:r w:rsidRPr="00064676">
              <w:rPr>
                <w:rStyle w:val="Hyperlink"/>
                <w:noProof/>
                <w:sz w:val="22"/>
                <w:szCs w:val="22"/>
                <w:rPrChange w:id="447" w:author="Sepribo Taylor-Harry" w:date="2020-08-03T19:13:00Z">
                  <w:rPr>
                    <w:rStyle w:val="Hyperlink"/>
                    <w:noProof/>
                  </w:rPr>
                </w:rPrChange>
              </w:rPr>
              <w:t>Testing the Installation</w:t>
            </w:r>
            <w:r w:rsidRPr="00064676">
              <w:rPr>
                <w:noProof/>
                <w:webHidden/>
                <w:sz w:val="22"/>
                <w:szCs w:val="22"/>
                <w:rPrChange w:id="448" w:author="Sepribo Taylor-Harry" w:date="2020-08-03T19:13:00Z">
                  <w:rPr>
                    <w:noProof/>
                    <w:webHidden/>
                  </w:rPr>
                </w:rPrChange>
              </w:rPr>
              <w:tab/>
            </w:r>
            <w:r w:rsidRPr="00064676">
              <w:rPr>
                <w:noProof/>
                <w:webHidden/>
                <w:sz w:val="22"/>
                <w:szCs w:val="22"/>
                <w:rPrChange w:id="449" w:author="Sepribo Taylor-Harry" w:date="2020-08-03T19:13:00Z">
                  <w:rPr>
                    <w:noProof/>
                    <w:webHidden/>
                  </w:rPr>
                </w:rPrChange>
              </w:rPr>
              <w:fldChar w:fldCharType="begin"/>
            </w:r>
            <w:r w:rsidRPr="00064676">
              <w:rPr>
                <w:noProof/>
                <w:webHidden/>
                <w:sz w:val="22"/>
                <w:szCs w:val="22"/>
                <w:rPrChange w:id="450" w:author="Sepribo Taylor-Harry" w:date="2020-08-03T19:13:00Z">
                  <w:rPr>
                    <w:noProof/>
                    <w:webHidden/>
                  </w:rPr>
                </w:rPrChange>
              </w:rPr>
              <w:instrText xml:space="preserve"> PAGEREF _Toc47374160 \h </w:instrText>
            </w:r>
          </w:ins>
          <w:r w:rsidRPr="00064676">
            <w:rPr>
              <w:noProof/>
              <w:webHidden/>
              <w:sz w:val="22"/>
              <w:szCs w:val="22"/>
              <w:rPrChange w:id="451" w:author="Sepribo Taylor-Harry" w:date="2020-08-03T19:13:00Z">
                <w:rPr>
                  <w:noProof/>
                  <w:webHidden/>
                  <w:sz w:val="22"/>
                  <w:szCs w:val="22"/>
                </w:rPr>
              </w:rPrChange>
            </w:rPr>
          </w:r>
          <w:r w:rsidRPr="00064676">
            <w:rPr>
              <w:noProof/>
              <w:webHidden/>
              <w:sz w:val="22"/>
              <w:szCs w:val="22"/>
              <w:rPrChange w:id="452" w:author="Sepribo Taylor-Harry" w:date="2020-08-03T19:13:00Z">
                <w:rPr>
                  <w:noProof/>
                  <w:webHidden/>
                </w:rPr>
              </w:rPrChange>
            </w:rPr>
            <w:fldChar w:fldCharType="separate"/>
          </w:r>
          <w:ins w:id="453" w:author="Sepribo Taylor-Harry" w:date="2020-08-03T19:08:00Z">
            <w:r w:rsidRPr="00064676">
              <w:rPr>
                <w:noProof/>
                <w:webHidden/>
                <w:sz w:val="22"/>
                <w:szCs w:val="22"/>
                <w:rPrChange w:id="454" w:author="Sepribo Taylor-Harry" w:date="2020-08-03T19:13:00Z">
                  <w:rPr>
                    <w:noProof/>
                    <w:webHidden/>
                  </w:rPr>
                </w:rPrChange>
              </w:rPr>
              <w:t>21</w:t>
            </w:r>
            <w:r w:rsidRPr="00064676">
              <w:rPr>
                <w:noProof/>
                <w:webHidden/>
                <w:sz w:val="22"/>
                <w:szCs w:val="22"/>
                <w:rPrChange w:id="455" w:author="Sepribo Taylor-Harry" w:date="2020-08-03T19:13:00Z">
                  <w:rPr>
                    <w:noProof/>
                    <w:webHidden/>
                  </w:rPr>
                </w:rPrChange>
              </w:rPr>
              <w:fldChar w:fldCharType="end"/>
            </w:r>
            <w:r w:rsidRPr="00064676">
              <w:rPr>
                <w:rStyle w:val="Hyperlink"/>
                <w:noProof/>
                <w:sz w:val="22"/>
                <w:szCs w:val="22"/>
                <w:rPrChange w:id="456" w:author="Sepribo Taylor-Harry" w:date="2020-08-03T19:13:00Z">
                  <w:rPr>
                    <w:rStyle w:val="Hyperlink"/>
                    <w:noProof/>
                  </w:rPr>
                </w:rPrChange>
              </w:rPr>
              <w:fldChar w:fldCharType="end"/>
            </w:r>
          </w:ins>
        </w:p>
        <w:p w14:paraId="28E4E43A" w14:textId="68C456FC" w:rsidR="00064676" w:rsidRPr="00064676" w:rsidRDefault="00064676">
          <w:pPr>
            <w:pStyle w:val="TOC1"/>
            <w:tabs>
              <w:tab w:val="right" w:leader="dot" w:pos="9350"/>
            </w:tabs>
            <w:spacing w:line="360" w:lineRule="auto"/>
            <w:rPr>
              <w:ins w:id="457" w:author="Sepribo Taylor-Harry" w:date="2020-08-03T19:08:00Z"/>
              <w:noProof/>
              <w:kern w:val="0"/>
              <w:sz w:val="22"/>
              <w:szCs w:val="22"/>
              <w:lang w:eastAsia="en-US"/>
            </w:rPr>
            <w:pPrChange w:id="458" w:author="Sepribo Taylor-Harry" w:date="2020-08-03T19:13:00Z">
              <w:pPr>
                <w:pStyle w:val="TOC1"/>
                <w:tabs>
                  <w:tab w:val="right" w:leader="dot" w:pos="9350"/>
                </w:tabs>
              </w:pPr>
            </w:pPrChange>
          </w:pPr>
          <w:ins w:id="459" w:author="Sepribo Taylor-Harry" w:date="2020-08-03T19:08:00Z">
            <w:r w:rsidRPr="00064676">
              <w:rPr>
                <w:rStyle w:val="Hyperlink"/>
                <w:noProof/>
                <w:sz w:val="22"/>
                <w:szCs w:val="22"/>
                <w:rPrChange w:id="460" w:author="Sepribo Taylor-Harry" w:date="2020-08-03T19:13:00Z">
                  <w:rPr>
                    <w:rStyle w:val="Hyperlink"/>
                    <w:noProof/>
                  </w:rPr>
                </w:rPrChange>
              </w:rPr>
              <w:fldChar w:fldCharType="begin"/>
            </w:r>
            <w:r w:rsidRPr="00064676">
              <w:rPr>
                <w:rStyle w:val="Hyperlink"/>
                <w:noProof/>
                <w:sz w:val="22"/>
                <w:szCs w:val="22"/>
                <w:rPrChange w:id="461" w:author="Sepribo Taylor-Harry" w:date="2020-08-03T19:13:00Z">
                  <w:rPr>
                    <w:rStyle w:val="Hyperlink"/>
                    <w:noProof/>
                  </w:rPr>
                </w:rPrChange>
              </w:rPr>
              <w:instrText xml:space="preserve"> </w:instrText>
            </w:r>
            <w:r w:rsidRPr="00064676">
              <w:rPr>
                <w:noProof/>
                <w:sz w:val="22"/>
                <w:szCs w:val="22"/>
                <w:rPrChange w:id="462" w:author="Sepribo Taylor-Harry" w:date="2020-08-03T19:13:00Z">
                  <w:rPr>
                    <w:noProof/>
                  </w:rPr>
                </w:rPrChange>
              </w:rPr>
              <w:instrText>HYPERLINK \l "_Toc47374161"</w:instrText>
            </w:r>
            <w:r w:rsidRPr="00064676">
              <w:rPr>
                <w:rStyle w:val="Hyperlink"/>
                <w:noProof/>
                <w:sz w:val="22"/>
                <w:szCs w:val="22"/>
                <w:rPrChange w:id="463" w:author="Sepribo Taylor-Harry" w:date="2020-08-03T19:13:00Z">
                  <w:rPr>
                    <w:rStyle w:val="Hyperlink"/>
                    <w:noProof/>
                  </w:rPr>
                </w:rPrChange>
              </w:rPr>
              <w:instrText xml:space="preserve"> </w:instrText>
            </w:r>
            <w:r w:rsidRPr="00064676">
              <w:rPr>
                <w:rStyle w:val="Hyperlink"/>
                <w:noProof/>
                <w:sz w:val="22"/>
                <w:szCs w:val="22"/>
                <w:rPrChange w:id="464" w:author="Sepribo Taylor-Harry" w:date="2020-08-03T19:13:00Z">
                  <w:rPr>
                    <w:rStyle w:val="Hyperlink"/>
                    <w:noProof/>
                  </w:rPr>
                </w:rPrChange>
              </w:rPr>
              <w:fldChar w:fldCharType="separate"/>
            </w:r>
            <w:r w:rsidRPr="00064676">
              <w:rPr>
                <w:rStyle w:val="Hyperlink"/>
                <w:noProof/>
                <w:sz w:val="22"/>
                <w:szCs w:val="22"/>
                <w:rPrChange w:id="465" w:author="Sepribo Taylor-Harry" w:date="2020-08-03T19:13:00Z">
                  <w:rPr>
                    <w:rStyle w:val="Hyperlink"/>
                    <w:noProof/>
                  </w:rPr>
                </w:rPrChange>
              </w:rPr>
              <w:t>5 Troubleshooting</w:t>
            </w:r>
            <w:r w:rsidRPr="00064676">
              <w:rPr>
                <w:noProof/>
                <w:webHidden/>
                <w:sz w:val="22"/>
                <w:szCs w:val="22"/>
                <w:rPrChange w:id="466" w:author="Sepribo Taylor-Harry" w:date="2020-08-03T19:13:00Z">
                  <w:rPr>
                    <w:noProof/>
                    <w:webHidden/>
                  </w:rPr>
                </w:rPrChange>
              </w:rPr>
              <w:tab/>
            </w:r>
            <w:r w:rsidRPr="00064676">
              <w:rPr>
                <w:noProof/>
                <w:webHidden/>
                <w:sz w:val="22"/>
                <w:szCs w:val="22"/>
                <w:rPrChange w:id="467" w:author="Sepribo Taylor-Harry" w:date="2020-08-03T19:13:00Z">
                  <w:rPr>
                    <w:noProof/>
                    <w:webHidden/>
                  </w:rPr>
                </w:rPrChange>
              </w:rPr>
              <w:fldChar w:fldCharType="begin"/>
            </w:r>
            <w:r w:rsidRPr="00064676">
              <w:rPr>
                <w:noProof/>
                <w:webHidden/>
                <w:sz w:val="22"/>
                <w:szCs w:val="22"/>
                <w:rPrChange w:id="468" w:author="Sepribo Taylor-Harry" w:date="2020-08-03T19:13:00Z">
                  <w:rPr>
                    <w:noProof/>
                    <w:webHidden/>
                  </w:rPr>
                </w:rPrChange>
              </w:rPr>
              <w:instrText xml:space="preserve"> PAGEREF _Toc47374161 \h </w:instrText>
            </w:r>
          </w:ins>
          <w:r w:rsidRPr="00064676">
            <w:rPr>
              <w:noProof/>
              <w:webHidden/>
              <w:sz w:val="22"/>
              <w:szCs w:val="22"/>
              <w:rPrChange w:id="469" w:author="Sepribo Taylor-Harry" w:date="2020-08-03T19:13:00Z">
                <w:rPr>
                  <w:noProof/>
                  <w:webHidden/>
                  <w:sz w:val="22"/>
                  <w:szCs w:val="22"/>
                </w:rPr>
              </w:rPrChange>
            </w:rPr>
          </w:r>
          <w:r w:rsidRPr="00064676">
            <w:rPr>
              <w:noProof/>
              <w:webHidden/>
              <w:sz w:val="22"/>
              <w:szCs w:val="22"/>
              <w:rPrChange w:id="470" w:author="Sepribo Taylor-Harry" w:date="2020-08-03T19:13:00Z">
                <w:rPr>
                  <w:noProof/>
                  <w:webHidden/>
                </w:rPr>
              </w:rPrChange>
            </w:rPr>
            <w:fldChar w:fldCharType="separate"/>
          </w:r>
          <w:ins w:id="471" w:author="Sepribo Taylor-Harry" w:date="2020-08-03T19:08:00Z">
            <w:r w:rsidRPr="00064676">
              <w:rPr>
                <w:noProof/>
                <w:webHidden/>
                <w:sz w:val="22"/>
                <w:szCs w:val="22"/>
                <w:rPrChange w:id="472" w:author="Sepribo Taylor-Harry" w:date="2020-08-03T19:13:00Z">
                  <w:rPr>
                    <w:noProof/>
                    <w:webHidden/>
                  </w:rPr>
                </w:rPrChange>
              </w:rPr>
              <w:t>22</w:t>
            </w:r>
            <w:r w:rsidRPr="00064676">
              <w:rPr>
                <w:noProof/>
                <w:webHidden/>
                <w:sz w:val="22"/>
                <w:szCs w:val="22"/>
                <w:rPrChange w:id="473" w:author="Sepribo Taylor-Harry" w:date="2020-08-03T19:13:00Z">
                  <w:rPr>
                    <w:noProof/>
                    <w:webHidden/>
                  </w:rPr>
                </w:rPrChange>
              </w:rPr>
              <w:fldChar w:fldCharType="end"/>
            </w:r>
            <w:r w:rsidRPr="00064676">
              <w:rPr>
                <w:rStyle w:val="Hyperlink"/>
                <w:noProof/>
                <w:sz w:val="22"/>
                <w:szCs w:val="22"/>
                <w:rPrChange w:id="474" w:author="Sepribo Taylor-Harry" w:date="2020-08-03T19:13:00Z">
                  <w:rPr>
                    <w:rStyle w:val="Hyperlink"/>
                    <w:noProof/>
                  </w:rPr>
                </w:rPrChange>
              </w:rPr>
              <w:fldChar w:fldCharType="end"/>
            </w:r>
          </w:ins>
        </w:p>
        <w:p w14:paraId="564DC73F" w14:textId="64771CD3" w:rsidR="0045512E" w:rsidRPr="00064676" w:rsidDel="00064676" w:rsidRDefault="003470EF">
          <w:pPr>
            <w:pStyle w:val="TOC1"/>
            <w:tabs>
              <w:tab w:val="right" w:leader="dot" w:pos="9350"/>
            </w:tabs>
            <w:spacing w:line="360" w:lineRule="auto"/>
            <w:rPr>
              <w:del w:id="475" w:author="Sepribo Taylor-Harry" w:date="2020-08-03T19:08:00Z"/>
              <w:noProof/>
              <w:kern w:val="0"/>
              <w:sz w:val="22"/>
              <w:szCs w:val="22"/>
              <w:lang w:eastAsia="en-US"/>
              <w:rPrChange w:id="476" w:author="Sepribo Taylor-Harry" w:date="2020-08-03T19:13:00Z">
                <w:rPr>
                  <w:del w:id="477" w:author="Sepribo Taylor-Harry" w:date="2020-08-03T19:08:00Z"/>
                  <w:noProof/>
                  <w:kern w:val="0"/>
                  <w:sz w:val="20"/>
                  <w:szCs w:val="20"/>
                  <w:lang w:eastAsia="en-US"/>
                </w:rPr>
              </w:rPrChange>
            </w:rPr>
            <w:pPrChange w:id="478" w:author="Sepribo Taylor-Harry" w:date="2020-08-03T19:13:00Z">
              <w:pPr>
                <w:pStyle w:val="TOC1"/>
                <w:tabs>
                  <w:tab w:val="right" w:leader="dot" w:pos="9350"/>
                </w:tabs>
                <w:spacing w:line="276" w:lineRule="auto"/>
              </w:pPr>
            </w:pPrChange>
          </w:pPr>
          <w:del w:id="479" w:author="Sepribo Taylor-Harry" w:date="2020-08-03T19:08:00Z">
            <w:r w:rsidRPr="00064676" w:rsidDel="00064676">
              <w:rPr>
                <w:noProof/>
                <w:sz w:val="22"/>
                <w:szCs w:val="22"/>
                <w:rPrChange w:id="480" w:author="Sepribo Taylor-Harry" w:date="2020-08-03T19:13:00Z">
                  <w:rPr>
                    <w:noProof/>
                  </w:rPr>
                </w:rPrChange>
              </w:rPr>
              <w:fldChar w:fldCharType="begin"/>
            </w:r>
            <w:r w:rsidRPr="00064676" w:rsidDel="00064676">
              <w:rPr>
                <w:noProof/>
                <w:sz w:val="22"/>
                <w:szCs w:val="22"/>
                <w:rPrChange w:id="481" w:author="Sepribo Taylor-Harry" w:date="2020-08-03T19:13:00Z">
                  <w:rPr>
                    <w:noProof/>
                  </w:rPr>
                </w:rPrChange>
              </w:rPr>
              <w:delInstrText xml:space="preserve"> HYPERLINK \l "_Toc46182351" </w:delInstrText>
            </w:r>
            <w:r w:rsidRPr="00064676" w:rsidDel="00064676">
              <w:rPr>
                <w:noProof/>
                <w:sz w:val="22"/>
                <w:szCs w:val="22"/>
                <w:rPrChange w:id="482" w:author="Sepribo Taylor-Harry" w:date="2020-08-03T19:13:00Z">
                  <w:rPr>
                    <w:noProof/>
                    <w:sz w:val="20"/>
                    <w:szCs w:val="20"/>
                  </w:rPr>
                </w:rPrChange>
              </w:rPr>
              <w:fldChar w:fldCharType="separate"/>
            </w:r>
          </w:del>
          <w:ins w:id="483" w:author="Sepribo Taylor-Harry" w:date="2020-08-03T19:08:00Z">
            <w:r w:rsidR="00064676" w:rsidRPr="00064676">
              <w:rPr>
                <w:b/>
                <w:bCs/>
                <w:noProof/>
                <w:sz w:val="22"/>
                <w:szCs w:val="22"/>
                <w:rPrChange w:id="484" w:author="Sepribo Taylor-Harry" w:date="2020-08-03T19:13:00Z">
                  <w:rPr>
                    <w:b/>
                    <w:bCs/>
                    <w:noProof/>
                  </w:rPr>
                </w:rPrChange>
              </w:rPr>
              <w:t>Error! Hyperlink reference not valid.</w:t>
            </w:r>
          </w:ins>
          <w:del w:id="485" w:author="Sepribo Taylor-Harry" w:date="2020-08-03T19:08:00Z">
            <w:r w:rsidR="0045512E" w:rsidRPr="00064676" w:rsidDel="00064676">
              <w:rPr>
                <w:rStyle w:val="Hyperlink"/>
                <w:noProof/>
                <w:sz w:val="22"/>
                <w:szCs w:val="22"/>
                <w:rPrChange w:id="486" w:author="Sepribo Taylor-Harry" w:date="2020-08-03T19:13:00Z">
                  <w:rPr>
                    <w:rStyle w:val="Hyperlink"/>
                    <w:noProof/>
                    <w:sz w:val="20"/>
                    <w:szCs w:val="20"/>
                  </w:rPr>
                </w:rPrChange>
              </w:rPr>
              <w:delText>1 Introduction</w:delText>
            </w:r>
            <w:r w:rsidR="0045512E" w:rsidRPr="00064676" w:rsidDel="00064676">
              <w:rPr>
                <w:noProof/>
                <w:webHidden/>
                <w:sz w:val="22"/>
                <w:szCs w:val="22"/>
                <w:rPrChange w:id="487" w:author="Sepribo Taylor-Harry" w:date="2020-08-03T19:13:00Z">
                  <w:rPr>
                    <w:noProof/>
                    <w:webHidden/>
                    <w:sz w:val="20"/>
                    <w:szCs w:val="20"/>
                  </w:rPr>
                </w:rPrChange>
              </w:rPr>
              <w:tab/>
            </w:r>
            <w:r w:rsidR="0045512E" w:rsidRPr="00064676" w:rsidDel="00064676">
              <w:rPr>
                <w:noProof/>
                <w:webHidden/>
                <w:sz w:val="22"/>
                <w:szCs w:val="22"/>
                <w:rPrChange w:id="488" w:author="Sepribo Taylor-Harry" w:date="2020-08-03T19:13:00Z">
                  <w:rPr>
                    <w:noProof/>
                    <w:webHidden/>
                    <w:sz w:val="20"/>
                    <w:szCs w:val="20"/>
                  </w:rPr>
                </w:rPrChange>
              </w:rPr>
              <w:fldChar w:fldCharType="begin"/>
            </w:r>
            <w:r w:rsidR="0045512E" w:rsidRPr="00064676" w:rsidDel="00064676">
              <w:rPr>
                <w:noProof/>
                <w:webHidden/>
                <w:sz w:val="22"/>
                <w:szCs w:val="22"/>
                <w:rPrChange w:id="489" w:author="Sepribo Taylor-Harry" w:date="2020-08-03T19:13:00Z">
                  <w:rPr>
                    <w:noProof/>
                    <w:webHidden/>
                    <w:sz w:val="20"/>
                    <w:szCs w:val="20"/>
                  </w:rPr>
                </w:rPrChange>
              </w:rPr>
              <w:delInstrText xml:space="preserve"> PAGEREF _Toc46182351 \h </w:delInstrText>
            </w:r>
            <w:r w:rsidR="0045512E" w:rsidRPr="00064676" w:rsidDel="00064676">
              <w:rPr>
                <w:noProof/>
                <w:webHidden/>
                <w:sz w:val="22"/>
                <w:szCs w:val="22"/>
                <w:rPrChange w:id="490" w:author="Sepribo Taylor-Harry" w:date="2020-08-03T19:13:00Z">
                  <w:rPr>
                    <w:noProof/>
                    <w:webHidden/>
                    <w:sz w:val="22"/>
                    <w:szCs w:val="22"/>
                  </w:rPr>
                </w:rPrChange>
              </w:rPr>
            </w:r>
            <w:r w:rsidR="0045512E" w:rsidRPr="00064676" w:rsidDel="00064676">
              <w:rPr>
                <w:noProof/>
                <w:webHidden/>
                <w:sz w:val="22"/>
                <w:szCs w:val="22"/>
                <w:rPrChange w:id="491" w:author="Sepribo Taylor-Harry" w:date="2020-08-03T19:13:00Z">
                  <w:rPr>
                    <w:noProof/>
                    <w:webHidden/>
                    <w:sz w:val="20"/>
                    <w:szCs w:val="20"/>
                  </w:rPr>
                </w:rPrChange>
              </w:rPr>
              <w:fldChar w:fldCharType="separate"/>
            </w:r>
            <w:r w:rsidR="009C24B9" w:rsidRPr="00064676" w:rsidDel="00064676">
              <w:rPr>
                <w:noProof/>
                <w:webHidden/>
                <w:sz w:val="22"/>
                <w:szCs w:val="22"/>
                <w:rPrChange w:id="492" w:author="Sepribo Taylor-Harry" w:date="2020-08-03T19:13:00Z">
                  <w:rPr>
                    <w:noProof/>
                    <w:webHidden/>
                    <w:sz w:val="20"/>
                    <w:szCs w:val="20"/>
                  </w:rPr>
                </w:rPrChange>
              </w:rPr>
              <w:delText>3</w:delText>
            </w:r>
            <w:r w:rsidR="0045512E" w:rsidRPr="00064676" w:rsidDel="00064676">
              <w:rPr>
                <w:noProof/>
                <w:webHidden/>
                <w:sz w:val="22"/>
                <w:szCs w:val="22"/>
                <w:rPrChange w:id="493" w:author="Sepribo Taylor-Harry" w:date="2020-08-03T19:13:00Z">
                  <w:rPr>
                    <w:noProof/>
                    <w:webHidden/>
                    <w:sz w:val="20"/>
                    <w:szCs w:val="20"/>
                  </w:rPr>
                </w:rPrChange>
              </w:rPr>
              <w:fldChar w:fldCharType="end"/>
            </w:r>
            <w:r w:rsidRPr="00064676" w:rsidDel="00064676">
              <w:rPr>
                <w:noProof/>
                <w:sz w:val="22"/>
                <w:szCs w:val="22"/>
                <w:rPrChange w:id="494" w:author="Sepribo Taylor-Harry" w:date="2020-08-03T19:13:00Z">
                  <w:rPr>
                    <w:noProof/>
                    <w:sz w:val="20"/>
                    <w:szCs w:val="20"/>
                  </w:rPr>
                </w:rPrChange>
              </w:rPr>
              <w:fldChar w:fldCharType="end"/>
            </w:r>
          </w:del>
        </w:p>
        <w:p w14:paraId="00E1ACF5" w14:textId="4EDCE72B" w:rsidR="0045512E" w:rsidRPr="00064676" w:rsidDel="00064676" w:rsidRDefault="003470EF">
          <w:pPr>
            <w:pStyle w:val="TOC2"/>
            <w:tabs>
              <w:tab w:val="right" w:leader="dot" w:pos="9350"/>
            </w:tabs>
            <w:spacing w:line="360" w:lineRule="auto"/>
            <w:rPr>
              <w:del w:id="495" w:author="Sepribo Taylor-Harry" w:date="2020-08-03T19:08:00Z"/>
              <w:noProof/>
              <w:kern w:val="0"/>
              <w:sz w:val="22"/>
              <w:szCs w:val="22"/>
              <w:lang w:eastAsia="en-US"/>
              <w:rPrChange w:id="496" w:author="Sepribo Taylor-Harry" w:date="2020-08-03T19:13:00Z">
                <w:rPr>
                  <w:del w:id="497" w:author="Sepribo Taylor-Harry" w:date="2020-08-03T19:08:00Z"/>
                  <w:noProof/>
                  <w:kern w:val="0"/>
                  <w:sz w:val="20"/>
                  <w:szCs w:val="20"/>
                  <w:lang w:eastAsia="en-US"/>
                </w:rPr>
              </w:rPrChange>
            </w:rPr>
            <w:pPrChange w:id="498" w:author="Sepribo Taylor-Harry" w:date="2020-08-03T19:13:00Z">
              <w:pPr>
                <w:pStyle w:val="TOC2"/>
                <w:tabs>
                  <w:tab w:val="right" w:leader="dot" w:pos="9350"/>
                </w:tabs>
                <w:spacing w:line="276" w:lineRule="auto"/>
              </w:pPr>
            </w:pPrChange>
          </w:pPr>
          <w:del w:id="499" w:author="Sepribo Taylor-Harry" w:date="2020-08-03T19:08:00Z">
            <w:r w:rsidRPr="00064676" w:rsidDel="00064676">
              <w:rPr>
                <w:noProof/>
                <w:sz w:val="22"/>
                <w:szCs w:val="22"/>
                <w:rPrChange w:id="500" w:author="Sepribo Taylor-Harry" w:date="2020-08-03T19:13:00Z">
                  <w:rPr>
                    <w:noProof/>
                  </w:rPr>
                </w:rPrChange>
              </w:rPr>
              <w:fldChar w:fldCharType="begin"/>
            </w:r>
            <w:r w:rsidRPr="00064676" w:rsidDel="00064676">
              <w:rPr>
                <w:noProof/>
                <w:sz w:val="22"/>
                <w:szCs w:val="22"/>
                <w:rPrChange w:id="501" w:author="Sepribo Taylor-Harry" w:date="2020-08-03T19:13:00Z">
                  <w:rPr>
                    <w:noProof/>
                  </w:rPr>
                </w:rPrChange>
              </w:rPr>
              <w:delInstrText xml:space="preserve"> HYPERLINK \l "_Toc46182352" </w:delInstrText>
            </w:r>
            <w:r w:rsidRPr="00064676" w:rsidDel="00064676">
              <w:rPr>
                <w:noProof/>
                <w:sz w:val="22"/>
                <w:szCs w:val="22"/>
                <w:rPrChange w:id="502" w:author="Sepribo Taylor-Harry" w:date="2020-08-03T19:13:00Z">
                  <w:rPr>
                    <w:noProof/>
                    <w:sz w:val="20"/>
                    <w:szCs w:val="20"/>
                  </w:rPr>
                </w:rPrChange>
              </w:rPr>
              <w:fldChar w:fldCharType="separate"/>
            </w:r>
          </w:del>
          <w:ins w:id="503" w:author="Sepribo Taylor-Harry" w:date="2020-08-03T19:08:00Z">
            <w:r w:rsidR="00064676" w:rsidRPr="00064676">
              <w:rPr>
                <w:b/>
                <w:bCs/>
                <w:noProof/>
                <w:sz w:val="22"/>
                <w:szCs w:val="22"/>
                <w:rPrChange w:id="504" w:author="Sepribo Taylor-Harry" w:date="2020-08-03T19:13:00Z">
                  <w:rPr>
                    <w:b/>
                    <w:bCs/>
                    <w:noProof/>
                  </w:rPr>
                </w:rPrChange>
              </w:rPr>
              <w:t>Error! Hyperlink reference not valid.</w:t>
            </w:r>
          </w:ins>
          <w:del w:id="505" w:author="Sepribo Taylor-Harry" w:date="2020-08-03T19:08:00Z">
            <w:r w:rsidR="0045512E" w:rsidRPr="00064676" w:rsidDel="00064676">
              <w:rPr>
                <w:rStyle w:val="Hyperlink"/>
                <w:noProof/>
                <w:sz w:val="22"/>
                <w:szCs w:val="22"/>
                <w:rPrChange w:id="506" w:author="Sepribo Taylor-Harry" w:date="2020-08-03T19:13:00Z">
                  <w:rPr>
                    <w:rStyle w:val="Hyperlink"/>
                    <w:noProof/>
                    <w:sz w:val="20"/>
                    <w:szCs w:val="20"/>
                  </w:rPr>
                </w:rPrChange>
              </w:rPr>
              <w:delText>1.1 Purpose</w:delText>
            </w:r>
            <w:r w:rsidR="0045512E" w:rsidRPr="00064676" w:rsidDel="00064676">
              <w:rPr>
                <w:noProof/>
                <w:webHidden/>
                <w:sz w:val="22"/>
                <w:szCs w:val="22"/>
                <w:rPrChange w:id="507" w:author="Sepribo Taylor-Harry" w:date="2020-08-03T19:13:00Z">
                  <w:rPr>
                    <w:noProof/>
                    <w:webHidden/>
                    <w:sz w:val="20"/>
                    <w:szCs w:val="20"/>
                  </w:rPr>
                </w:rPrChange>
              </w:rPr>
              <w:tab/>
            </w:r>
            <w:r w:rsidR="0045512E" w:rsidRPr="00064676" w:rsidDel="00064676">
              <w:rPr>
                <w:noProof/>
                <w:webHidden/>
                <w:sz w:val="22"/>
                <w:szCs w:val="22"/>
                <w:rPrChange w:id="508" w:author="Sepribo Taylor-Harry" w:date="2020-08-03T19:13:00Z">
                  <w:rPr>
                    <w:noProof/>
                    <w:webHidden/>
                    <w:sz w:val="20"/>
                    <w:szCs w:val="20"/>
                  </w:rPr>
                </w:rPrChange>
              </w:rPr>
              <w:fldChar w:fldCharType="begin"/>
            </w:r>
            <w:r w:rsidR="0045512E" w:rsidRPr="00064676" w:rsidDel="00064676">
              <w:rPr>
                <w:noProof/>
                <w:webHidden/>
                <w:sz w:val="22"/>
                <w:szCs w:val="22"/>
                <w:rPrChange w:id="509" w:author="Sepribo Taylor-Harry" w:date="2020-08-03T19:13:00Z">
                  <w:rPr>
                    <w:noProof/>
                    <w:webHidden/>
                    <w:sz w:val="20"/>
                    <w:szCs w:val="20"/>
                  </w:rPr>
                </w:rPrChange>
              </w:rPr>
              <w:delInstrText xml:space="preserve"> PAGEREF _Toc46182352 \h </w:delInstrText>
            </w:r>
            <w:r w:rsidR="0045512E" w:rsidRPr="00064676" w:rsidDel="00064676">
              <w:rPr>
                <w:noProof/>
                <w:webHidden/>
                <w:sz w:val="22"/>
                <w:szCs w:val="22"/>
                <w:rPrChange w:id="510" w:author="Sepribo Taylor-Harry" w:date="2020-08-03T19:13:00Z">
                  <w:rPr>
                    <w:noProof/>
                    <w:webHidden/>
                    <w:sz w:val="22"/>
                    <w:szCs w:val="22"/>
                  </w:rPr>
                </w:rPrChange>
              </w:rPr>
            </w:r>
            <w:r w:rsidR="0045512E" w:rsidRPr="00064676" w:rsidDel="00064676">
              <w:rPr>
                <w:noProof/>
                <w:webHidden/>
                <w:sz w:val="22"/>
                <w:szCs w:val="22"/>
                <w:rPrChange w:id="511" w:author="Sepribo Taylor-Harry" w:date="2020-08-03T19:13:00Z">
                  <w:rPr>
                    <w:noProof/>
                    <w:webHidden/>
                    <w:sz w:val="20"/>
                    <w:szCs w:val="20"/>
                  </w:rPr>
                </w:rPrChange>
              </w:rPr>
              <w:fldChar w:fldCharType="separate"/>
            </w:r>
            <w:r w:rsidR="009C24B9" w:rsidRPr="00064676" w:rsidDel="00064676">
              <w:rPr>
                <w:noProof/>
                <w:webHidden/>
                <w:sz w:val="22"/>
                <w:szCs w:val="22"/>
                <w:rPrChange w:id="512" w:author="Sepribo Taylor-Harry" w:date="2020-08-03T19:13:00Z">
                  <w:rPr>
                    <w:noProof/>
                    <w:webHidden/>
                    <w:sz w:val="20"/>
                    <w:szCs w:val="20"/>
                  </w:rPr>
                </w:rPrChange>
              </w:rPr>
              <w:delText>3</w:delText>
            </w:r>
            <w:r w:rsidR="0045512E" w:rsidRPr="00064676" w:rsidDel="00064676">
              <w:rPr>
                <w:noProof/>
                <w:webHidden/>
                <w:sz w:val="22"/>
                <w:szCs w:val="22"/>
                <w:rPrChange w:id="513" w:author="Sepribo Taylor-Harry" w:date="2020-08-03T19:13:00Z">
                  <w:rPr>
                    <w:noProof/>
                    <w:webHidden/>
                    <w:sz w:val="20"/>
                    <w:szCs w:val="20"/>
                  </w:rPr>
                </w:rPrChange>
              </w:rPr>
              <w:fldChar w:fldCharType="end"/>
            </w:r>
            <w:r w:rsidRPr="00064676" w:rsidDel="00064676">
              <w:rPr>
                <w:noProof/>
                <w:sz w:val="22"/>
                <w:szCs w:val="22"/>
                <w:rPrChange w:id="514" w:author="Sepribo Taylor-Harry" w:date="2020-08-03T19:13:00Z">
                  <w:rPr>
                    <w:noProof/>
                    <w:sz w:val="20"/>
                    <w:szCs w:val="20"/>
                  </w:rPr>
                </w:rPrChange>
              </w:rPr>
              <w:fldChar w:fldCharType="end"/>
            </w:r>
          </w:del>
        </w:p>
        <w:p w14:paraId="6CB4EA26" w14:textId="2CB196D6" w:rsidR="0045512E" w:rsidRPr="00064676" w:rsidDel="00064676" w:rsidRDefault="003470EF">
          <w:pPr>
            <w:pStyle w:val="TOC2"/>
            <w:tabs>
              <w:tab w:val="right" w:leader="dot" w:pos="9350"/>
            </w:tabs>
            <w:spacing w:line="360" w:lineRule="auto"/>
            <w:rPr>
              <w:del w:id="515" w:author="Sepribo Taylor-Harry" w:date="2020-08-03T19:08:00Z"/>
              <w:noProof/>
              <w:kern w:val="0"/>
              <w:sz w:val="22"/>
              <w:szCs w:val="22"/>
              <w:lang w:eastAsia="en-US"/>
              <w:rPrChange w:id="516" w:author="Sepribo Taylor-Harry" w:date="2020-08-03T19:13:00Z">
                <w:rPr>
                  <w:del w:id="517" w:author="Sepribo Taylor-Harry" w:date="2020-08-03T19:08:00Z"/>
                  <w:noProof/>
                  <w:kern w:val="0"/>
                  <w:sz w:val="20"/>
                  <w:szCs w:val="20"/>
                  <w:lang w:eastAsia="en-US"/>
                </w:rPr>
              </w:rPrChange>
            </w:rPr>
            <w:pPrChange w:id="518" w:author="Sepribo Taylor-Harry" w:date="2020-08-03T19:13:00Z">
              <w:pPr>
                <w:pStyle w:val="TOC2"/>
                <w:tabs>
                  <w:tab w:val="right" w:leader="dot" w:pos="9350"/>
                </w:tabs>
                <w:spacing w:line="276" w:lineRule="auto"/>
              </w:pPr>
            </w:pPrChange>
          </w:pPr>
          <w:del w:id="519" w:author="Sepribo Taylor-Harry" w:date="2020-08-03T19:08:00Z">
            <w:r w:rsidRPr="00064676" w:rsidDel="00064676">
              <w:rPr>
                <w:noProof/>
                <w:sz w:val="22"/>
                <w:szCs w:val="22"/>
                <w:rPrChange w:id="520" w:author="Sepribo Taylor-Harry" w:date="2020-08-03T19:13:00Z">
                  <w:rPr>
                    <w:noProof/>
                  </w:rPr>
                </w:rPrChange>
              </w:rPr>
              <w:fldChar w:fldCharType="begin"/>
            </w:r>
            <w:r w:rsidRPr="00064676" w:rsidDel="00064676">
              <w:rPr>
                <w:noProof/>
                <w:sz w:val="22"/>
                <w:szCs w:val="22"/>
                <w:rPrChange w:id="521" w:author="Sepribo Taylor-Harry" w:date="2020-08-03T19:13:00Z">
                  <w:rPr>
                    <w:noProof/>
                  </w:rPr>
                </w:rPrChange>
              </w:rPr>
              <w:delInstrText xml:space="preserve"> HYPERLINK \l "_Toc46182353" </w:delInstrText>
            </w:r>
            <w:r w:rsidRPr="00064676" w:rsidDel="00064676">
              <w:rPr>
                <w:noProof/>
                <w:sz w:val="22"/>
                <w:szCs w:val="22"/>
                <w:rPrChange w:id="522" w:author="Sepribo Taylor-Harry" w:date="2020-08-03T19:13:00Z">
                  <w:rPr>
                    <w:noProof/>
                    <w:sz w:val="20"/>
                    <w:szCs w:val="20"/>
                  </w:rPr>
                </w:rPrChange>
              </w:rPr>
              <w:fldChar w:fldCharType="separate"/>
            </w:r>
          </w:del>
          <w:ins w:id="523" w:author="Sepribo Taylor-Harry" w:date="2020-08-03T19:08:00Z">
            <w:r w:rsidR="00064676" w:rsidRPr="00064676">
              <w:rPr>
                <w:b/>
                <w:bCs/>
                <w:noProof/>
                <w:sz w:val="22"/>
                <w:szCs w:val="22"/>
                <w:rPrChange w:id="524" w:author="Sepribo Taylor-Harry" w:date="2020-08-03T19:13:00Z">
                  <w:rPr>
                    <w:b/>
                    <w:bCs/>
                    <w:noProof/>
                  </w:rPr>
                </w:rPrChange>
              </w:rPr>
              <w:t>Error! Hyperlink reference not valid.</w:t>
            </w:r>
          </w:ins>
          <w:del w:id="525" w:author="Sepribo Taylor-Harry" w:date="2020-08-03T19:08:00Z">
            <w:r w:rsidR="0045512E" w:rsidRPr="00064676" w:rsidDel="00064676">
              <w:rPr>
                <w:rStyle w:val="Hyperlink"/>
                <w:noProof/>
                <w:sz w:val="22"/>
                <w:szCs w:val="22"/>
                <w:rPrChange w:id="526" w:author="Sepribo Taylor-Harry" w:date="2020-08-03T19:13:00Z">
                  <w:rPr>
                    <w:rStyle w:val="Hyperlink"/>
                    <w:noProof/>
                    <w:sz w:val="20"/>
                    <w:szCs w:val="20"/>
                  </w:rPr>
                </w:rPrChange>
              </w:rPr>
              <w:delText>1.2 Revision history</w:delText>
            </w:r>
            <w:r w:rsidR="0045512E" w:rsidRPr="00064676" w:rsidDel="00064676">
              <w:rPr>
                <w:noProof/>
                <w:webHidden/>
                <w:sz w:val="22"/>
                <w:szCs w:val="22"/>
                <w:rPrChange w:id="527" w:author="Sepribo Taylor-Harry" w:date="2020-08-03T19:13:00Z">
                  <w:rPr>
                    <w:noProof/>
                    <w:webHidden/>
                    <w:sz w:val="20"/>
                    <w:szCs w:val="20"/>
                  </w:rPr>
                </w:rPrChange>
              </w:rPr>
              <w:tab/>
            </w:r>
            <w:r w:rsidR="0045512E" w:rsidRPr="00064676" w:rsidDel="00064676">
              <w:rPr>
                <w:noProof/>
                <w:webHidden/>
                <w:sz w:val="22"/>
                <w:szCs w:val="22"/>
                <w:rPrChange w:id="528" w:author="Sepribo Taylor-Harry" w:date="2020-08-03T19:13:00Z">
                  <w:rPr>
                    <w:noProof/>
                    <w:webHidden/>
                    <w:sz w:val="20"/>
                    <w:szCs w:val="20"/>
                  </w:rPr>
                </w:rPrChange>
              </w:rPr>
              <w:fldChar w:fldCharType="begin"/>
            </w:r>
            <w:r w:rsidR="0045512E" w:rsidRPr="00064676" w:rsidDel="00064676">
              <w:rPr>
                <w:noProof/>
                <w:webHidden/>
                <w:sz w:val="22"/>
                <w:szCs w:val="22"/>
                <w:rPrChange w:id="529" w:author="Sepribo Taylor-Harry" w:date="2020-08-03T19:13:00Z">
                  <w:rPr>
                    <w:noProof/>
                    <w:webHidden/>
                    <w:sz w:val="20"/>
                    <w:szCs w:val="20"/>
                  </w:rPr>
                </w:rPrChange>
              </w:rPr>
              <w:delInstrText xml:space="preserve"> PAGEREF _Toc46182353 \h </w:delInstrText>
            </w:r>
            <w:r w:rsidR="0045512E" w:rsidRPr="00064676" w:rsidDel="00064676">
              <w:rPr>
                <w:noProof/>
                <w:webHidden/>
                <w:sz w:val="22"/>
                <w:szCs w:val="22"/>
                <w:rPrChange w:id="530" w:author="Sepribo Taylor-Harry" w:date="2020-08-03T19:13:00Z">
                  <w:rPr>
                    <w:noProof/>
                    <w:webHidden/>
                    <w:sz w:val="22"/>
                    <w:szCs w:val="22"/>
                  </w:rPr>
                </w:rPrChange>
              </w:rPr>
            </w:r>
            <w:r w:rsidR="0045512E" w:rsidRPr="00064676" w:rsidDel="00064676">
              <w:rPr>
                <w:noProof/>
                <w:webHidden/>
                <w:sz w:val="22"/>
                <w:szCs w:val="22"/>
                <w:rPrChange w:id="531" w:author="Sepribo Taylor-Harry" w:date="2020-08-03T19:13:00Z">
                  <w:rPr>
                    <w:noProof/>
                    <w:webHidden/>
                    <w:sz w:val="20"/>
                    <w:szCs w:val="20"/>
                  </w:rPr>
                </w:rPrChange>
              </w:rPr>
              <w:fldChar w:fldCharType="separate"/>
            </w:r>
            <w:r w:rsidR="009C24B9" w:rsidRPr="00064676" w:rsidDel="00064676">
              <w:rPr>
                <w:noProof/>
                <w:webHidden/>
                <w:sz w:val="22"/>
                <w:szCs w:val="22"/>
                <w:rPrChange w:id="532" w:author="Sepribo Taylor-Harry" w:date="2020-08-03T19:13:00Z">
                  <w:rPr>
                    <w:noProof/>
                    <w:webHidden/>
                    <w:sz w:val="20"/>
                    <w:szCs w:val="20"/>
                  </w:rPr>
                </w:rPrChange>
              </w:rPr>
              <w:delText>3</w:delText>
            </w:r>
            <w:r w:rsidR="0045512E" w:rsidRPr="00064676" w:rsidDel="00064676">
              <w:rPr>
                <w:noProof/>
                <w:webHidden/>
                <w:sz w:val="22"/>
                <w:szCs w:val="22"/>
                <w:rPrChange w:id="533" w:author="Sepribo Taylor-Harry" w:date="2020-08-03T19:13:00Z">
                  <w:rPr>
                    <w:noProof/>
                    <w:webHidden/>
                    <w:sz w:val="20"/>
                    <w:szCs w:val="20"/>
                  </w:rPr>
                </w:rPrChange>
              </w:rPr>
              <w:fldChar w:fldCharType="end"/>
            </w:r>
            <w:r w:rsidRPr="00064676" w:rsidDel="00064676">
              <w:rPr>
                <w:noProof/>
                <w:sz w:val="22"/>
                <w:szCs w:val="22"/>
                <w:rPrChange w:id="534" w:author="Sepribo Taylor-Harry" w:date="2020-08-03T19:13:00Z">
                  <w:rPr>
                    <w:noProof/>
                    <w:sz w:val="20"/>
                    <w:szCs w:val="20"/>
                  </w:rPr>
                </w:rPrChange>
              </w:rPr>
              <w:fldChar w:fldCharType="end"/>
            </w:r>
          </w:del>
        </w:p>
        <w:p w14:paraId="7387A804" w14:textId="4291AA27" w:rsidR="0045512E" w:rsidRPr="00064676" w:rsidDel="00064676" w:rsidRDefault="003470EF">
          <w:pPr>
            <w:pStyle w:val="TOC2"/>
            <w:tabs>
              <w:tab w:val="right" w:leader="dot" w:pos="9350"/>
            </w:tabs>
            <w:spacing w:line="360" w:lineRule="auto"/>
            <w:rPr>
              <w:del w:id="535" w:author="Sepribo Taylor-Harry" w:date="2020-08-03T19:08:00Z"/>
              <w:noProof/>
              <w:kern w:val="0"/>
              <w:sz w:val="22"/>
              <w:szCs w:val="22"/>
              <w:lang w:eastAsia="en-US"/>
              <w:rPrChange w:id="536" w:author="Sepribo Taylor-Harry" w:date="2020-08-03T19:13:00Z">
                <w:rPr>
                  <w:del w:id="537" w:author="Sepribo Taylor-Harry" w:date="2020-08-03T19:08:00Z"/>
                  <w:noProof/>
                  <w:kern w:val="0"/>
                  <w:sz w:val="20"/>
                  <w:szCs w:val="20"/>
                  <w:lang w:eastAsia="en-US"/>
                </w:rPr>
              </w:rPrChange>
            </w:rPr>
            <w:pPrChange w:id="538" w:author="Sepribo Taylor-Harry" w:date="2020-08-03T19:13:00Z">
              <w:pPr>
                <w:pStyle w:val="TOC2"/>
                <w:tabs>
                  <w:tab w:val="right" w:leader="dot" w:pos="9350"/>
                </w:tabs>
                <w:spacing w:line="276" w:lineRule="auto"/>
              </w:pPr>
            </w:pPrChange>
          </w:pPr>
          <w:del w:id="539" w:author="Sepribo Taylor-Harry" w:date="2020-08-03T19:08:00Z">
            <w:r w:rsidRPr="00064676" w:rsidDel="00064676">
              <w:rPr>
                <w:noProof/>
                <w:sz w:val="22"/>
                <w:szCs w:val="22"/>
                <w:rPrChange w:id="540" w:author="Sepribo Taylor-Harry" w:date="2020-08-03T19:13:00Z">
                  <w:rPr>
                    <w:noProof/>
                  </w:rPr>
                </w:rPrChange>
              </w:rPr>
              <w:fldChar w:fldCharType="begin"/>
            </w:r>
            <w:r w:rsidRPr="00064676" w:rsidDel="00064676">
              <w:rPr>
                <w:noProof/>
                <w:sz w:val="22"/>
                <w:szCs w:val="22"/>
                <w:rPrChange w:id="541" w:author="Sepribo Taylor-Harry" w:date="2020-08-03T19:13:00Z">
                  <w:rPr>
                    <w:noProof/>
                  </w:rPr>
                </w:rPrChange>
              </w:rPr>
              <w:delInstrText xml:space="preserve"> HYPERLINK \l "_Toc46182354" </w:delInstrText>
            </w:r>
            <w:r w:rsidRPr="00064676" w:rsidDel="00064676">
              <w:rPr>
                <w:noProof/>
                <w:sz w:val="22"/>
                <w:szCs w:val="22"/>
                <w:rPrChange w:id="542" w:author="Sepribo Taylor-Harry" w:date="2020-08-03T19:13:00Z">
                  <w:rPr>
                    <w:noProof/>
                    <w:sz w:val="20"/>
                    <w:szCs w:val="20"/>
                  </w:rPr>
                </w:rPrChange>
              </w:rPr>
              <w:fldChar w:fldCharType="separate"/>
            </w:r>
          </w:del>
          <w:ins w:id="543" w:author="Sepribo Taylor-Harry" w:date="2020-08-03T19:08:00Z">
            <w:r w:rsidR="00064676" w:rsidRPr="00064676">
              <w:rPr>
                <w:b/>
                <w:bCs/>
                <w:noProof/>
                <w:sz w:val="22"/>
                <w:szCs w:val="22"/>
                <w:rPrChange w:id="544" w:author="Sepribo Taylor-Harry" w:date="2020-08-03T19:13:00Z">
                  <w:rPr>
                    <w:b/>
                    <w:bCs/>
                    <w:noProof/>
                  </w:rPr>
                </w:rPrChange>
              </w:rPr>
              <w:t>Error! Hyperlink reference not valid.</w:t>
            </w:r>
          </w:ins>
          <w:del w:id="545" w:author="Sepribo Taylor-Harry" w:date="2020-08-03T19:08:00Z">
            <w:r w:rsidR="0045512E" w:rsidRPr="00064676" w:rsidDel="00064676">
              <w:rPr>
                <w:rStyle w:val="Hyperlink"/>
                <w:noProof/>
                <w:sz w:val="22"/>
                <w:szCs w:val="22"/>
                <w:rPrChange w:id="546" w:author="Sepribo Taylor-Harry" w:date="2020-08-03T19:13:00Z">
                  <w:rPr>
                    <w:rStyle w:val="Hyperlink"/>
                    <w:noProof/>
                    <w:sz w:val="20"/>
                    <w:szCs w:val="20"/>
                  </w:rPr>
                </w:rPrChange>
              </w:rPr>
              <w:delText>1.3 Intended audience and reading suggestions.</w:delText>
            </w:r>
            <w:r w:rsidR="0045512E" w:rsidRPr="00064676" w:rsidDel="00064676">
              <w:rPr>
                <w:noProof/>
                <w:webHidden/>
                <w:sz w:val="22"/>
                <w:szCs w:val="22"/>
                <w:rPrChange w:id="547" w:author="Sepribo Taylor-Harry" w:date="2020-08-03T19:13:00Z">
                  <w:rPr>
                    <w:noProof/>
                    <w:webHidden/>
                    <w:sz w:val="20"/>
                    <w:szCs w:val="20"/>
                  </w:rPr>
                </w:rPrChange>
              </w:rPr>
              <w:tab/>
            </w:r>
            <w:r w:rsidR="0045512E" w:rsidRPr="00064676" w:rsidDel="00064676">
              <w:rPr>
                <w:noProof/>
                <w:webHidden/>
                <w:sz w:val="22"/>
                <w:szCs w:val="22"/>
                <w:rPrChange w:id="548" w:author="Sepribo Taylor-Harry" w:date="2020-08-03T19:13:00Z">
                  <w:rPr>
                    <w:noProof/>
                    <w:webHidden/>
                    <w:sz w:val="20"/>
                    <w:szCs w:val="20"/>
                  </w:rPr>
                </w:rPrChange>
              </w:rPr>
              <w:fldChar w:fldCharType="begin"/>
            </w:r>
            <w:r w:rsidR="0045512E" w:rsidRPr="00064676" w:rsidDel="00064676">
              <w:rPr>
                <w:noProof/>
                <w:webHidden/>
                <w:sz w:val="22"/>
                <w:szCs w:val="22"/>
                <w:rPrChange w:id="549" w:author="Sepribo Taylor-Harry" w:date="2020-08-03T19:13:00Z">
                  <w:rPr>
                    <w:noProof/>
                    <w:webHidden/>
                    <w:sz w:val="20"/>
                    <w:szCs w:val="20"/>
                  </w:rPr>
                </w:rPrChange>
              </w:rPr>
              <w:delInstrText xml:space="preserve"> PAGEREF _Toc46182354 \h </w:delInstrText>
            </w:r>
            <w:r w:rsidR="0045512E" w:rsidRPr="00064676" w:rsidDel="00064676">
              <w:rPr>
                <w:noProof/>
                <w:webHidden/>
                <w:sz w:val="22"/>
                <w:szCs w:val="22"/>
                <w:rPrChange w:id="550" w:author="Sepribo Taylor-Harry" w:date="2020-08-03T19:13:00Z">
                  <w:rPr>
                    <w:noProof/>
                    <w:webHidden/>
                    <w:sz w:val="22"/>
                    <w:szCs w:val="22"/>
                  </w:rPr>
                </w:rPrChange>
              </w:rPr>
            </w:r>
            <w:r w:rsidR="0045512E" w:rsidRPr="00064676" w:rsidDel="00064676">
              <w:rPr>
                <w:noProof/>
                <w:webHidden/>
                <w:sz w:val="22"/>
                <w:szCs w:val="22"/>
                <w:rPrChange w:id="551" w:author="Sepribo Taylor-Harry" w:date="2020-08-03T19:13:00Z">
                  <w:rPr>
                    <w:noProof/>
                    <w:webHidden/>
                    <w:sz w:val="20"/>
                    <w:szCs w:val="20"/>
                  </w:rPr>
                </w:rPrChange>
              </w:rPr>
              <w:fldChar w:fldCharType="separate"/>
            </w:r>
            <w:r w:rsidR="009C24B9" w:rsidRPr="00064676" w:rsidDel="00064676">
              <w:rPr>
                <w:noProof/>
                <w:webHidden/>
                <w:sz w:val="22"/>
                <w:szCs w:val="22"/>
                <w:rPrChange w:id="552" w:author="Sepribo Taylor-Harry" w:date="2020-08-03T19:13:00Z">
                  <w:rPr>
                    <w:noProof/>
                    <w:webHidden/>
                    <w:sz w:val="20"/>
                    <w:szCs w:val="20"/>
                  </w:rPr>
                </w:rPrChange>
              </w:rPr>
              <w:delText>3</w:delText>
            </w:r>
            <w:r w:rsidR="0045512E" w:rsidRPr="00064676" w:rsidDel="00064676">
              <w:rPr>
                <w:noProof/>
                <w:webHidden/>
                <w:sz w:val="22"/>
                <w:szCs w:val="22"/>
                <w:rPrChange w:id="553" w:author="Sepribo Taylor-Harry" w:date="2020-08-03T19:13:00Z">
                  <w:rPr>
                    <w:noProof/>
                    <w:webHidden/>
                    <w:sz w:val="20"/>
                    <w:szCs w:val="20"/>
                  </w:rPr>
                </w:rPrChange>
              </w:rPr>
              <w:fldChar w:fldCharType="end"/>
            </w:r>
            <w:r w:rsidRPr="00064676" w:rsidDel="00064676">
              <w:rPr>
                <w:noProof/>
                <w:sz w:val="22"/>
                <w:szCs w:val="22"/>
                <w:rPrChange w:id="554" w:author="Sepribo Taylor-Harry" w:date="2020-08-03T19:13:00Z">
                  <w:rPr>
                    <w:noProof/>
                    <w:sz w:val="20"/>
                    <w:szCs w:val="20"/>
                  </w:rPr>
                </w:rPrChange>
              </w:rPr>
              <w:fldChar w:fldCharType="end"/>
            </w:r>
          </w:del>
        </w:p>
        <w:p w14:paraId="3645A2B5" w14:textId="5EBC4486" w:rsidR="0045512E" w:rsidRPr="00064676" w:rsidDel="00064676" w:rsidRDefault="003470EF">
          <w:pPr>
            <w:pStyle w:val="TOC2"/>
            <w:tabs>
              <w:tab w:val="right" w:leader="dot" w:pos="9350"/>
            </w:tabs>
            <w:spacing w:line="360" w:lineRule="auto"/>
            <w:rPr>
              <w:del w:id="555" w:author="Sepribo Taylor-Harry" w:date="2020-08-03T19:08:00Z"/>
              <w:noProof/>
              <w:kern w:val="0"/>
              <w:sz w:val="22"/>
              <w:szCs w:val="22"/>
              <w:lang w:eastAsia="en-US"/>
              <w:rPrChange w:id="556" w:author="Sepribo Taylor-Harry" w:date="2020-08-03T19:13:00Z">
                <w:rPr>
                  <w:del w:id="557" w:author="Sepribo Taylor-Harry" w:date="2020-08-03T19:08:00Z"/>
                  <w:noProof/>
                  <w:kern w:val="0"/>
                  <w:sz w:val="20"/>
                  <w:szCs w:val="20"/>
                  <w:lang w:eastAsia="en-US"/>
                </w:rPr>
              </w:rPrChange>
            </w:rPr>
            <w:pPrChange w:id="558" w:author="Sepribo Taylor-Harry" w:date="2020-08-03T19:13:00Z">
              <w:pPr>
                <w:pStyle w:val="TOC2"/>
                <w:tabs>
                  <w:tab w:val="right" w:leader="dot" w:pos="9350"/>
                </w:tabs>
                <w:spacing w:line="276" w:lineRule="auto"/>
              </w:pPr>
            </w:pPrChange>
          </w:pPr>
          <w:del w:id="559" w:author="Sepribo Taylor-Harry" w:date="2020-08-03T19:08:00Z">
            <w:r w:rsidRPr="00064676" w:rsidDel="00064676">
              <w:rPr>
                <w:noProof/>
                <w:sz w:val="22"/>
                <w:szCs w:val="22"/>
                <w:rPrChange w:id="560" w:author="Sepribo Taylor-Harry" w:date="2020-08-03T19:13:00Z">
                  <w:rPr>
                    <w:noProof/>
                  </w:rPr>
                </w:rPrChange>
              </w:rPr>
              <w:fldChar w:fldCharType="begin"/>
            </w:r>
            <w:r w:rsidRPr="00064676" w:rsidDel="00064676">
              <w:rPr>
                <w:noProof/>
                <w:sz w:val="22"/>
                <w:szCs w:val="22"/>
                <w:rPrChange w:id="561" w:author="Sepribo Taylor-Harry" w:date="2020-08-03T19:13:00Z">
                  <w:rPr>
                    <w:noProof/>
                  </w:rPr>
                </w:rPrChange>
              </w:rPr>
              <w:delInstrText xml:space="preserve"> HYPERLINK \l "_Toc46182355" </w:delInstrText>
            </w:r>
            <w:r w:rsidRPr="00064676" w:rsidDel="00064676">
              <w:rPr>
                <w:noProof/>
                <w:sz w:val="22"/>
                <w:szCs w:val="22"/>
                <w:rPrChange w:id="562" w:author="Sepribo Taylor-Harry" w:date="2020-08-03T19:13:00Z">
                  <w:rPr>
                    <w:noProof/>
                    <w:sz w:val="20"/>
                    <w:szCs w:val="20"/>
                  </w:rPr>
                </w:rPrChange>
              </w:rPr>
              <w:fldChar w:fldCharType="separate"/>
            </w:r>
          </w:del>
          <w:ins w:id="563" w:author="Sepribo Taylor-Harry" w:date="2020-08-03T19:08:00Z">
            <w:r w:rsidR="00064676" w:rsidRPr="00064676">
              <w:rPr>
                <w:b/>
                <w:bCs/>
                <w:noProof/>
                <w:sz w:val="22"/>
                <w:szCs w:val="22"/>
                <w:rPrChange w:id="564" w:author="Sepribo Taylor-Harry" w:date="2020-08-03T19:13:00Z">
                  <w:rPr>
                    <w:b/>
                    <w:bCs/>
                    <w:noProof/>
                  </w:rPr>
                </w:rPrChange>
              </w:rPr>
              <w:t>Error! Hyperlink reference not valid.</w:t>
            </w:r>
          </w:ins>
          <w:del w:id="565" w:author="Sepribo Taylor-Harry" w:date="2020-08-03T19:08:00Z">
            <w:r w:rsidR="0045512E" w:rsidRPr="00064676" w:rsidDel="00064676">
              <w:rPr>
                <w:rStyle w:val="Hyperlink"/>
                <w:noProof/>
                <w:sz w:val="22"/>
                <w:szCs w:val="22"/>
                <w:rPrChange w:id="566" w:author="Sepribo Taylor-Harry" w:date="2020-08-03T19:13:00Z">
                  <w:rPr>
                    <w:rStyle w:val="Hyperlink"/>
                    <w:noProof/>
                    <w:sz w:val="20"/>
                    <w:szCs w:val="20"/>
                  </w:rPr>
                </w:rPrChange>
              </w:rPr>
              <w:delText>1.4 Technical project stakeholders.</w:delText>
            </w:r>
            <w:r w:rsidR="0045512E" w:rsidRPr="00064676" w:rsidDel="00064676">
              <w:rPr>
                <w:noProof/>
                <w:webHidden/>
                <w:sz w:val="22"/>
                <w:szCs w:val="22"/>
                <w:rPrChange w:id="567" w:author="Sepribo Taylor-Harry" w:date="2020-08-03T19:13:00Z">
                  <w:rPr>
                    <w:noProof/>
                    <w:webHidden/>
                    <w:sz w:val="20"/>
                    <w:szCs w:val="20"/>
                  </w:rPr>
                </w:rPrChange>
              </w:rPr>
              <w:tab/>
            </w:r>
            <w:r w:rsidR="0045512E" w:rsidRPr="00064676" w:rsidDel="00064676">
              <w:rPr>
                <w:noProof/>
                <w:webHidden/>
                <w:sz w:val="22"/>
                <w:szCs w:val="22"/>
                <w:rPrChange w:id="568" w:author="Sepribo Taylor-Harry" w:date="2020-08-03T19:13:00Z">
                  <w:rPr>
                    <w:noProof/>
                    <w:webHidden/>
                    <w:sz w:val="20"/>
                    <w:szCs w:val="20"/>
                  </w:rPr>
                </w:rPrChange>
              </w:rPr>
              <w:fldChar w:fldCharType="begin"/>
            </w:r>
            <w:r w:rsidR="0045512E" w:rsidRPr="00064676" w:rsidDel="00064676">
              <w:rPr>
                <w:noProof/>
                <w:webHidden/>
                <w:sz w:val="22"/>
                <w:szCs w:val="22"/>
                <w:rPrChange w:id="569" w:author="Sepribo Taylor-Harry" w:date="2020-08-03T19:13:00Z">
                  <w:rPr>
                    <w:noProof/>
                    <w:webHidden/>
                    <w:sz w:val="20"/>
                    <w:szCs w:val="20"/>
                  </w:rPr>
                </w:rPrChange>
              </w:rPr>
              <w:delInstrText xml:space="preserve"> PAGEREF _Toc46182355 \h </w:delInstrText>
            </w:r>
            <w:r w:rsidR="0045512E" w:rsidRPr="00064676" w:rsidDel="00064676">
              <w:rPr>
                <w:noProof/>
                <w:webHidden/>
                <w:sz w:val="22"/>
                <w:szCs w:val="22"/>
                <w:rPrChange w:id="570" w:author="Sepribo Taylor-Harry" w:date="2020-08-03T19:13:00Z">
                  <w:rPr>
                    <w:noProof/>
                    <w:webHidden/>
                    <w:sz w:val="22"/>
                    <w:szCs w:val="22"/>
                  </w:rPr>
                </w:rPrChange>
              </w:rPr>
            </w:r>
            <w:r w:rsidR="0045512E" w:rsidRPr="00064676" w:rsidDel="00064676">
              <w:rPr>
                <w:noProof/>
                <w:webHidden/>
                <w:sz w:val="22"/>
                <w:szCs w:val="22"/>
                <w:rPrChange w:id="571" w:author="Sepribo Taylor-Harry" w:date="2020-08-03T19:13:00Z">
                  <w:rPr>
                    <w:noProof/>
                    <w:webHidden/>
                    <w:sz w:val="20"/>
                    <w:szCs w:val="20"/>
                  </w:rPr>
                </w:rPrChange>
              </w:rPr>
              <w:fldChar w:fldCharType="separate"/>
            </w:r>
            <w:r w:rsidR="009C24B9" w:rsidRPr="00064676" w:rsidDel="00064676">
              <w:rPr>
                <w:noProof/>
                <w:webHidden/>
                <w:sz w:val="22"/>
                <w:szCs w:val="22"/>
                <w:rPrChange w:id="572" w:author="Sepribo Taylor-Harry" w:date="2020-08-03T19:13:00Z">
                  <w:rPr>
                    <w:noProof/>
                    <w:webHidden/>
                    <w:sz w:val="20"/>
                    <w:szCs w:val="20"/>
                  </w:rPr>
                </w:rPrChange>
              </w:rPr>
              <w:delText>3</w:delText>
            </w:r>
            <w:r w:rsidR="0045512E" w:rsidRPr="00064676" w:rsidDel="00064676">
              <w:rPr>
                <w:noProof/>
                <w:webHidden/>
                <w:sz w:val="22"/>
                <w:szCs w:val="22"/>
                <w:rPrChange w:id="573" w:author="Sepribo Taylor-Harry" w:date="2020-08-03T19:13:00Z">
                  <w:rPr>
                    <w:noProof/>
                    <w:webHidden/>
                    <w:sz w:val="20"/>
                    <w:szCs w:val="20"/>
                  </w:rPr>
                </w:rPrChange>
              </w:rPr>
              <w:fldChar w:fldCharType="end"/>
            </w:r>
            <w:r w:rsidRPr="00064676" w:rsidDel="00064676">
              <w:rPr>
                <w:noProof/>
                <w:sz w:val="22"/>
                <w:szCs w:val="22"/>
                <w:rPrChange w:id="574" w:author="Sepribo Taylor-Harry" w:date="2020-08-03T19:13:00Z">
                  <w:rPr>
                    <w:noProof/>
                    <w:sz w:val="20"/>
                    <w:szCs w:val="20"/>
                  </w:rPr>
                </w:rPrChange>
              </w:rPr>
              <w:fldChar w:fldCharType="end"/>
            </w:r>
          </w:del>
        </w:p>
        <w:p w14:paraId="287FB9F8" w14:textId="76706E7A" w:rsidR="0045512E" w:rsidRPr="00064676" w:rsidDel="00064676" w:rsidRDefault="003470EF">
          <w:pPr>
            <w:pStyle w:val="TOC2"/>
            <w:tabs>
              <w:tab w:val="right" w:leader="dot" w:pos="9350"/>
            </w:tabs>
            <w:spacing w:line="360" w:lineRule="auto"/>
            <w:rPr>
              <w:del w:id="575" w:author="Sepribo Taylor-Harry" w:date="2020-08-03T19:08:00Z"/>
              <w:noProof/>
              <w:kern w:val="0"/>
              <w:sz w:val="22"/>
              <w:szCs w:val="22"/>
              <w:lang w:eastAsia="en-US"/>
              <w:rPrChange w:id="576" w:author="Sepribo Taylor-Harry" w:date="2020-08-03T19:13:00Z">
                <w:rPr>
                  <w:del w:id="577" w:author="Sepribo Taylor-Harry" w:date="2020-08-03T19:08:00Z"/>
                  <w:noProof/>
                  <w:kern w:val="0"/>
                  <w:sz w:val="20"/>
                  <w:szCs w:val="20"/>
                  <w:lang w:eastAsia="en-US"/>
                </w:rPr>
              </w:rPrChange>
            </w:rPr>
            <w:pPrChange w:id="578" w:author="Sepribo Taylor-Harry" w:date="2020-08-03T19:13:00Z">
              <w:pPr>
                <w:pStyle w:val="TOC2"/>
                <w:tabs>
                  <w:tab w:val="right" w:leader="dot" w:pos="9350"/>
                </w:tabs>
                <w:spacing w:line="276" w:lineRule="auto"/>
              </w:pPr>
            </w:pPrChange>
          </w:pPr>
          <w:del w:id="579" w:author="Sepribo Taylor-Harry" w:date="2020-08-03T19:08:00Z">
            <w:r w:rsidRPr="00064676" w:rsidDel="00064676">
              <w:rPr>
                <w:noProof/>
                <w:sz w:val="22"/>
                <w:szCs w:val="22"/>
                <w:rPrChange w:id="580" w:author="Sepribo Taylor-Harry" w:date="2020-08-03T19:13:00Z">
                  <w:rPr>
                    <w:noProof/>
                  </w:rPr>
                </w:rPrChange>
              </w:rPr>
              <w:fldChar w:fldCharType="begin"/>
            </w:r>
            <w:r w:rsidRPr="00064676" w:rsidDel="00064676">
              <w:rPr>
                <w:noProof/>
                <w:sz w:val="22"/>
                <w:szCs w:val="22"/>
                <w:rPrChange w:id="581" w:author="Sepribo Taylor-Harry" w:date="2020-08-03T19:13:00Z">
                  <w:rPr>
                    <w:noProof/>
                  </w:rPr>
                </w:rPrChange>
              </w:rPr>
              <w:delInstrText xml:space="preserve"> HYPERLINK \l "_Toc46182356" </w:delInstrText>
            </w:r>
            <w:r w:rsidRPr="00064676" w:rsidDel="00064676">
              <w:rPr>
                <w:noProof/>
                <w:sz w:val="22"/>
                <w:szCs w:val="22"/>
                <w:rPrChange w:id="582" w:author="Sepribo Taylor-Harry" w:date="2020-08-03T19:13:00Z">
                  <w:rPr>
                    <w:noProof/>
                    <w:sz w:val="20"/>
                    <w:szCs w:val="20"/>
                  </w:rPr>
                </w:rPrChange>
              </w:rPr>
              <w:fldChar w:fldCharType="separate"/>
            </w:r>
          </w:del>
          <w:ins w:id="583" w:author="Sepribo Taylor-Harry" w:date="2020-08-03T19:08:00Z">
            <w:r w:rsidR="00064676" w:rsidRPr="00064676">
              <w:rPr>
                <w:b/>
                <w:bCs/>
                <w:noProof/>
                <w:sz w:val="22"/>
                <w:szCs w:val="22"/>
                <w:rPrChange w:id="584" w:author="Sepribo Taylor-Harry" w:date="2020-08-03T19:13:00Z">
                  <w:rPr>
                    <w:b/>
                    <w:bCs/>
                    <w:noProof/>
                  </w:rPr>
                </w:rPrChange>
              </w:rPr>
              <w:t>Error! Hyperlink reference not valid.</w:t>
            </w:r>
          </w:ins>
          <w:del w:id="585" w:author="Sepribo Taylor-Harry" w:date="2020-08-03T19:08:00Z">
            <w:r w:rsidR="0045512E" w:rsidRPr="00064676" w:rsidDel="00064676">
              <w:rPr>
                <w:rStyle w:val="Hyperlink"/>
                <w:noProof/>
                <w:sz w:val="22"/>
                <w:szCs w:val="22"/>
                <w:rPrChange w:id="586" w:author="Sepribo Taylor-Harry" w:date="2020-08-03T19:13:00Z">
                  <w:rPr>
                    <w:rStyle w:val="Hyperlink"/>
                    <w:noProof/>
                    <w:sz w:val="20"/>
                    <w:szCs w:val="20"/>
                  </w:rPr>
                </w:rPrChange>
              </w:rPr>
              <w:delText>1.5 References.</w:delText>
            </w:r>
            <w:r w:rsidR="0045512E" w:rsidRPr="00064676" w:rsidDel="00064676">
              <w:rPr>
                <w:noProof/>
                <w:webHidden/>
                <w:sz w:val="22"/>
                <w:szCs w:val="22"/>
                <w:rPrChange w:id="587" w:author="Sepribo Taylor-Harry" w:date="2020-08-03T19:13:00Z">
                  <w:rPr>
                    <w:noProof/>
                    <w:webHidden/>
                    <w:sz w:val="20"/>
                    <w:szCs w:val="20"/>
                  </w:rPr>
                </w:rPrChange>
              </w:rPr>
              <w:tab/>
            </w:r>
            <w:r w:rsidR="0045512E" w:rsidRPr="00064676" w:rsidDel="00064676">
              <w:rPr>
                <w:noProof/>
                <w:webHidden/>
                <w:sz w:val="22"/>
                <w:szCs w:val="22"/>
                <w:rPrChange w:id="588" w:author="Sepribo Taylor-Harry" w:date="2020-08-03T19:13:00Z">
                  <w:rPr>
                    <w:noProof/>
                    <w:webHidden/>
                    <w:sz w:val="20"/>
                    <w:szCs w:val="20"/>
                  </w:rPr>
                </w:rPrChange>
              </w:rPr>
              <w:fldChar w:fldCharType="begin"/>
            </w:r>
            <w:r w:rsidR="0045512E" w:rsidRPr="00064676" w:rsidDel="00064676">
              <w:rPr>
                <w:noProof/>
                <w:webHidden/>
                <w:sz w:val="22"/>
                <w:szCs w:val="22"/>
                <w:rPrChange w:id="589" w:author="Sepribo Taylor-Harry" w:date="2020-08-03T19:13:00Z">
                  <w:rPr>
                    <w:noProof/>
                    <w:webHidden/>
                    <w:sz w:val="20"/>
                    <w:szCs w:val="20"/>
                  </w:rPr>
                </w:rPrChange>
              </w:rPr>
              <w:delInstrText xml:space="preserve"> PAGEREF _Toc46182356 \h </w:delInstrText>
            </w:r>
            <w:r w:rsidR="0045512E" w:rsidRPr="00064676" w:rsidDel="00064676">
              <w:rPr>
                <w:noProof/>
                <w:webHidden/>
                <w:sz w:val="22"/>
                <w:szCs w:val="22"/>
                <w:rPrChange w:id="590" w:author="Sepribo Taylor-Harry" w:date="2020-08-03T19:13:00Z">
                  <w:rPr>
                    <w:noProof/>
                    <w:webHidden/>
                    <w:sz w:val="22"/>
                    <w:szCs w:val="22"/>
                  </w:rPr>
                </w:rPrChange>
              </w:rPr>
            </w:r>
            <w:r w:rsidR="0045512E" w:rsidRPr="00064676" w:rsidDel="00064676">
              <w:rPr>
                <w:noProof/>
                <w:webHidden/>
                <w:sz w:val="22"/>
                <w:szCs w:val="22"/>
                <w:rPrChange w:id="591" w:author="Sepribo Taylor-Harry" w:date="2020-08-03T19:13:00Z">
                  <w:rPr>
                    <w:noProof/>
                    <w:webHidden/>
                    <w:sz w:val="20"/>
                    <w:szCs w:val="20"/>
                  </w:rPr>
                </w:rPrChange>
              </w:rPr>
              <w:fldChar w:fldCharType="separate"/>
            </w:r>
            <w:r w:rsidR="009C24B9" w:rsidRPr="00064676" w:rsidDel="00064676">
              <w:rPr>
                <w:noProof/>
                <w:webHidden/>
                <w:sz w:val="22"/>
                <w:szCs w:val="22"/>
                <w:rPrChange w:id="592" w:author="Sepribo Taylor-Harry" w:date="2020-08-03T19:13:00Z">
                  <w:rPr>
                    <w:noProof/>
                    <w:webHidden/>
                    <w:sz w:val="20"/>
                    <w:szCs w:val="20"/>
                  </w:rPr>
                </w:rPrChange>
              </w:rPr>
              <w:delText>4</w:delText>
            </w:r>
            <w:r w:rsidR="0045512E" w:rsidRPr="00064676" w:rsidDel="00064676">
              <w:rPr>
                <w:noProof/>
                <w:webHidden/>
                <w:sz w:val="22"/>
                <w:szCs w:val="22"/>
                <w:rPrChange w:id="593" w:author="Sepribo Taylor-Harry" w:date="2020-08-03T19:13:00Z">
                  <w:rPr>
                    <w:noProof/>
                    <w:webHidden/>
                    <w:sz w:val="20"/>
                    <w:szCs w:val="20"/>
                  </w:rPr>
                </w:rPrChange>
              </w:rPr>
              <w:fldChar w:fldCharType="end"/>
            </w:r>
            <w:r w:rsidRPr="00064676" w:rsidDel="00064676">
              <w:rPr>
                <w:noProof/>
                <w:sz w:val="22"/>
                <w:szCs w:val="22"/>
                <w:rPrChange w:id="594" w:author="Sepribo Taylor-Harry" w:date="2020-08-03T19:13:00Z">
                  <w:rPr>
                    <w:noProof/>
                    <w:sz w:val="20"/>
                    <w:szCs w:val="20"/>
                  </w:rPr>
                </w:rPrChange>
              </w:rPr>
              <w:fldChar w:fldCharType="end"/>
            </w:r>
          </w:del>
        </w:p>
        <w:p w14:paraId="470E2C1F" w14:textId="28631231" w:rsidR="0045512E" w:rsidRPr="00064676" w:rsidDel="00064676" w:rsidRDefault="003470EF">
          <w:pPr>
            <w:pStyle w:val="TOC2"/>
            <w:tabs>
              <w:tab w:val="right" w:leader="dot" w:pos="9350"/>
            </w:tabs>
            <w:spacing w:line="360" w:lineRule="auto"/>
            <w:rPr>
              <w:del w:id="595" w:author="Sepribo Taylor-Harry" w:date="2020-08-03T19:08:00Z"/>
              <w:noProof/>
              <w:kern w:val="0"/>
              <w:sz w:val="22"/>
              <w:szCs w:val="22"/>
              <w:lang w:eastAsia="en-US"/>
              <w:rPrChange w:id="596" w:author="Sepribo Taylor-Harry" w:date="2020-08-03T19:13:00Z">
                <w:rPr>
                  <w:del w:id="597" w:author="Sepribo Taylor-Harry" w:date="2020-08-03T19:08:00Z"/>
                  <w:noProof/>
                  <w:kern w:val="0"/>
                  <w:sz w:val="20"/>
                  <w:szCs w:val="20"/>
                  <w:lang w:eastAsia="en-US"/>
                </w:rPr>
              </w:rPrChange>
            </w:rPr>
            <w:pPrChange w:id="598" w:author="Sepribo Taylor-Harry" w:date="2020-08-03T19:13:00Z">
              <w:pPr>
                <w:pStyle w:val="TOC2"/>
                <w:tabs>
                  <w:tab w:val="right" w:leader="dot" w:pos="9350"/>
                </w:tabs>
                <w:spacing w:line="276" w:lineRule="auto"/>
              </w:pPr>
            </w:pPrChange>
          </w:pPr>
          <w:del w:id="599" w:author="Sepribo Taylor-Harry" w:date="2020-08-03T19:08:00Z">
            <w:r w:rsidRPr="00064676" w:rsidDel="00064676">
              <w:rPr>
                <w:noProof/>
                <w:sz w:val="22"/>
                <w:szCs w:val="22"/>
                <w:rPrChange w:id="600" w:author="Sepribo Taylor-Harry" w:date="2020-08-03T19:13:00Z">
                  <w:rPr>
                    <w:noProof/>
                  </w:rPr>
                </w:rPrChange>
              </w:rPr>
              <w:fldChar w:fldCharType="begin"/>
            </w:r>
            <w:r w:rsidRPr="00064676" w:rsidDel="00064676">
              <w:rPr>
                <w:noProof/>
                <w:sz w:val="22"/>
                <w:szCs w:val="22"/>
                <w:rPrChange w:id="601" w:author="Sepribo Taylor-Harry" w:date="2020-08-03T19:13:00Z">
                  <w:rPr>
                    <w:noProof/>
                  </w:rPr>
                </w:rPrChange>
              </w:rPr>
              <w:delInstrText xml:space="preserve"> HYPERLINK \l "_Toc46182357" </w:delInstrText>
            </w:r>
            <w:r w:rsidRPr="00064676" w:rsidDel="00064676">
              <w:rPr>
                <w:noProof/>
                <w:sz w:val="22"/>
                <w:szCs w:val="22"/>
                <w:rPrChange w:id="602" w:author="Sepribo Taylor-Harry" w:date="2020-08-03T19:13:00Z">
                  <w:rPr>
                    <w:noProof/>
                    <w:sz w:val="20"/>
                    <w:szCs w:val="20"/>
                  </w:rPr>
                </w:rPrChange>
              </w:rPr>
              <w:fldChar w:fldCharType="separate"/>
            </w:r>
          </w:del>
          <w:ins w:id="603" w:author="Sepribo Taylor-Harry" w:date="2020-08-03T19:08:00Z">
            <w:r w:rsidR="00064676" w:rsidRPr="00064676">
              <w:rPr>
                <w:b/>
                <w:bCs/>
                <w:noProof/>
                <w:sz w:val="22"/>
                <w:szCs w:val="22"/>
                <w:rPrChange w:id="604" w:author="Sepribo Taylor-Harry" w:date="2020-08-03T19:13:00Z">
                  <w:rPr>
                    <w:b/>
                    <w:bCs/>
                    <w:noProof/>
                  </w:rPr>
                </w:rPrChange>
              </w:rPr>
              <w:t>Error! Hyperlink reference not valid.</w:t>
            </w:r>
          </w:ins>
          <w:del w:id="605" w:author="Sepribo Taylor-Harry" w:date="2020-08-03T19:08:00Z">
            <w:r w:rsidR="0045512E" w:rsidRPr="00064676" w:rsidDel="00064676">
              <w:rPr>
                <w:rStyle w:val="Hyperlink"/>
                <w:noProof/>
                <w:sz w:val="22"/>
                <w:szCs w:val="22"/>
                <w:rPrChange w:id="606" w:author="Sepribo Taylor-Harry" w:date="2020-08-03T19:13:00Z">
                  <w:rPr>
                    <w:rStyle w:val="Hyperlink"/>
                    <w:noProof/>
                    <w:sz w:val="20"/>
                    <w:szCs w:val="20"/>
                  </w:rPr>
                </w:rPrChange>
              </w:rPr>
              <w:delText>1.6 Definitions, acronyms and abbreviations</w:delText>
            </w:r>
            <w:r w:rsidR="0045512E" w:rsidRPr="00064676" w:rsidDel="00064676">
              <w:rPr>
                <w:noProof/>
                <w:webHidden/>
                <w:sz w:val="22"/>
                <w:szCs w:val="22"/>
                <w:rPrChange w:id="607" w:author="Sepribo Taylor-Harry" w:date="2020-08-03T19:13:00Z">
                  <w:rPr>
                    <w:noProof/>
                    <w:webHidden/>
                    <w:sz w:val="20"/>
                    <w:szCs w:val="20"/>
                  </w:rPr>
                </w:rPrChange>
              </w:rPr>
              <w:tab/>
            </w:r>
            <w:r w:rsidR="0045512E" w:rsidRPr="00064676" w:rsidDel="00064676">
              <w:rPr>
                <w:noProof/>
                <w:webHidden/>
                <w:sz w:val="22"/>
                <w:szCs w:val="22"/>
                <w:rPrChange w:id="608" w:author="Sepribo Taylor-Harry" w:date="2020-08-03T19:13:00Z">
                  <w:rPr>
                    <w:noProof/>
                    <w:webHidden/>
                    <w:sz w:val="20"/>
                    <w:szCs w:val="20"/>
                  </w:rPr>
                </w:rPrChange>
              </w:rPr>
              <w:fldChar w:fldCharType="begin"/>
            </w:r>
            <w:r w:rsidR="0045512E" w:rsidRPr="00064676" w:rsidDel="00064676">
              <w:rPr>
                <w:noProof/>
                <w:webHidden/>
                <w:sz w:val="22"/>
                <w:szCs w:val="22"/>
                <w:rPrChange w:id="609" w:author="Sepribo Taylor-Harry" w:date="2020-08-03T19:13:00Z">
                  <w:rPr>
                    <w:noProof/>
                    <w:webHidden/>
                    <w:sz w:val="20"/>
                    <w:szCs w:val="20"/>
                  </w:rPr>
                </w:rPrChange>
              </w:rPr>
              <w:delInstrText xml:space="preserve"> PAGEREF _Toc46182357 \h </w:delInstrText>
            </w:r>
            <w:r w:rsidR="0045512E" w:rsidRPr="00064676" w:rsidDel="00064676">
              <w:rPr>
                <w:noProof/>
                <w:webHidden/>
                <w:sz w:val="22"/>
                <w:szCs w:val="22"/>
                <w:rPrChange w:id="610" w:author="Sepribo Taylor-Harry" w:date="2020-08-03T19:13:00Z">
                  <w:rPr>
                    <w:noProof/>
                    <w:webHidden/>
                    <w:sz w:val="22"/>
                    <w:szCs w:val="22"/>
                  </w:rPr>
                </w:rPrChange>
              </w:rPr>
            </w:r>
            <w:r w:rsidR="0045512E" w:rsidRPr="00064676" w:rsidDel="00064676">
              <w:rPr>
                <w:noProof/>
                <w:webHidden/>
                <w:sz w:val="22"/>
                <w:szCs w:val="22"/>
                <w:rPrChange w:id="611" w:author="Sepribo Taylor-Harry" w:date="2020-08-03T19:13:00Z">
                  <w:rPr>
                    <w:noProof/>
                    <w:webHidden/>
                    <w:sz w:val="20"/>
                    <w:szCs w:val="20"/>
                  </w:rPr>
                </w:rPrChange>
              </w:rPr>
              <w:fldChar w:fldCharType="separate"/>
            </w:r>
            <w:r w:rsidR="009C24B9" w:rsidRPr="00064676" w:rsidDel="00064676">
              <w:rPr>
                <w:noProof/>
                <w:webHidden/>
                <w:sz w:val="22"/>
                <w:szCs w:val="22"/>
                <w:rPrChange w:id="612" w:author="Sepribo Taylor-Harry" w:date="2020-08-03T19:13:00Z">
                  <w:rPr>
                    <w:noProof/>
                    <w:webHidden/>
                    <w:sz w:val="20"/>
                    <w:szCs w:val="20"/>
                  </w:rPr>
                </w:rPrChange>
              </w:rPr>
              <w:delText>4</w:delText>
            </w:r>
            <w:r w:rsidR="0045512E" w:rsidRPr="00064676" w:rsidDel="00064676">
              <w:rPr>
                <w:noProof/>
                <w:webHidden/>
                <w:sz w:val="22"/>
                <w:szCs w:val="22"/>
                <w:rPrChange w:id="613" w:author="Sepribo Taylor-Harry" w:date="2020-08-03T19:13:00Z">
                  <w:rPr>
                    <w:noProof/>
                    <w:webHidden/>
                    <w:sz w:val="20"/>
                    <w:szCs w:val="20"/>
                  </w:rPr>
                </w:rPrChange>
              </w:rPr>
              <w:fldChar w:fldCharType="end"/>
            </w:r>
            <w:r w:rsidRPr="00064676" w:rsidDel="00064676">
              <w:rPr>
                <w:noProof/>
                <w:sz w:val="22"/>
                <w:szCs w:val="22"/>
                <w:rPrChange w:id="614" w:author="Sepribo Taylor-Harry" w:date="2020-08-03T19:13:00Z">
                  <w:rPr>
                    <w:noProof/>
                    <w:sz w:val="20"/>
                    <w:szCs w:val="20"/>
                  </w:rPr>
                </w:rPrChange>
              </w:rPr>
              <w:fldChar w:fldCharType="end"/>
            </w:r>
          </w:del>
        </w:p>
        <w:p w14:paraId="05BF709D" w14:textId="362B12E7" w:rsidR="0045512E" w:rsidRPr="00064676" w:rsidDel="00064676" w:rsidRDefault="003470EF">
          <w:pPr>
            <w:pStyle w:val="TOC1"/>
            <w:tabs>
              <w:tab w:val="right" w:leader="dot" w:pos="9350"/>
            </w:tabs>
            <w:spacing w:line="360" w:lineRule="auto"/>
            <w:rPr>
              <w:del w:id="615" w:author="Sepribo Taylor-Harry" w:date="2020-08-03T19:08:00Z"/>
              <w:noProof/>
              <w:kern w:val="0"/>
              <w:sz w:val="22"/>
              <w:szCs w:val="22"/>
              <w:lang w:eastAsia="en-US"/>
              <w:rPrChange w:id="616" w:author="Sepribo Taylor-Harry" w:date="2020-08-03T19:13:00Z">
                <w:rPr>
                  <w:del w:id="617" w:author="Sepribo Taylor-Harry" w:date="2020-08-03T19:08:00Z"/>
                  <w:noProof/>
                  <w:kern w:val="0"/>
                  <w:sz w:val="20"/>
                  <w:szCs w:val="20"/>
                  <w:lang w:eastAsia="en-US"/>
                </w:rPr>
              </w:rPrChange>
            </w:rPr>
            <w:pPrChange w:id="618" w:author="Sepribo Taylor-Harry" w:date="2020-08-03T19:13:00Z">
              <w:pPr>
                <w:pStyle w:val="TOC1"/>
                <w:tabs>
                  <w:tab w:val="right" w:leader="dot" w:pos="9350"/>
                </w:tabs>
                <w:spacing w:line="276" w:lineRule="auto"/>
              </w:pPr>
            </w:pPrChange>
          </w:pPr>
          <w:del w:id="619" w:author="Sepribo Taylor-Harry" w:date="2020-08-03T19:08:00Z">
            <w:r w:rsidRPr="00064676" w:rsidDel="00064676">
              <w:rPr>
                <w:noProof/>
                <w:sz w:val="22"/>
                <w:szCs w:val="22"/>
                <w:rPrChange w:id="620" w:author="Sepribo Taylor-Harry" w:date="2020-08-03T19:13:00Z">
                  <w:rPr>
                    <w:noProof/>
                  </w:rPr>
                </w:rPrChange>
              </w:rPr>
              <w:fldChar w:fldCharType="begin"/>
            </w:r>
            <w:r w:rsidRPr="00064676" w:rsidDel="00064676">
              <w:rPr>
                <w:noProof/>
                <w:sz w:val="22"/>
                <w:szCs w:val="22"/>
                <w:rPrChange w:id="621" w:author="Sepribo Taylor-Harry" w:date="2020-08-03T19:13:00Z">
                  <w:rPr>
                    <w:noProof/>
                  </w:rPr>
                </w:rPrChange>
              </w:rPr>
              <w:delInstrText xml:space="preserve"> HYPERLINK \l "_Toc46182358" </w:delInstrText>
            </w:r>
            <w:r w:rsidRPr="00064676" w:rsidDel="00064676">
              <w:rPr>
                <w:noProof/>
                <w:sz w:val="22"/>
                <w:szCs w:val="22"/>
                <w:rPrChange w:id="622" w:author="Sepribo Taylor-Harry" w:date="2020-08-03T19:13:00Z">
                  <w:rPr>
                    <w:noProof/>
                    <w:sz w:val="20"/>
                    <w:szCs w:val="20"/>
                  </w:rPr>
                </w:rPrChange>
              </w:rPr>
              <w:fldChar w:fldCharType="separate"/>
            </w:r>
          </w:del>
          <w:ins w:id="623" w:author="Sepribo Taylor-Harry" w:date="2020-08-03T19:08:00Z">
            <w:r w:rsidR="00064676" w:rsidRPr="00064676">
              <w:rPr>
                <w:b/>
                <w:bCs/>
                <w:noProof/>
                <w:sz w:val="22"/>
                <w:szCs w:val="22"/>
                <w:rPrChange w:id="624" w:author="Sepribo Taylor-Harry" w:date="2020-08-03T19:13:00Z">
                  <w:rPr>
                    <w:b/>
                    <w:bCs/>
                    <w:noProof/>
                  </w:rPr>
                </w:rPrChange>
              </w:rPr>
              <w:t>Error! Hyperlink reference not valid.</w:t>
            </w:r>
          </w:ins>
          <w:del w:id="625" w:author="Sepribo Taylor-Harry" w:date="2020-08-03T19:08:00Z">
            <w:r w:rsidR="0045512E" w:rsidRPr="00064676" w:rsidDel="00064676">
              <w:rPr>
                <w:rStyle w:val="Hyperlink"/>
                <w:noProof/>
                <w:sz w:val="22"/>
                <w:szCs w:val="22"/>
                <w:rPrChange w:id="626" w:author="Sepribo Taylor-Harry" w:date="2020-08-03T19:13:00Z">
                  <w:rPr>
                    <w:rStyle w:val="Hyperlink"/>
                    <w:noProof/>
                    <w:sz w:val="20"/>
                    <w:szCs w:val="20"/>
                  </w:rPr>
                </w:rPrChange>
              </w:rPr>
              <w:delText>2 Server Configurations</w:delText>
            </w:r>
            <w:r w:rsidR="0045512E" w:rsidRPr="00064676" w:rsidDel="00064676">
              <w:rPr>
                <w:noProof/>
                <w:webHidden/>
                <w:sz w:val="22"/>
                <w:szCs w:val="22"/>
                <w:rPrChange w:id="627" w:author="Sepribo Taylor-Harry" w:date="2020-08-03T19:13:00Z">
                  <w:rPr>
                    <w:noProof/>
                    <w:webHidden/>
                    <w:sz w:val="20"/>
                    <w:szCs w:val="20"/>
                  </w:rPr>
                </w:rPrChange>
              </w:rPr>
              <w:tab/>
            </w:r>
            <w:r w:rsidR="0045512E" w:rsidRPr="00064676" w:rsidDel="00064676">
              <w:rPr>
                <w:noProof/>
                <w:webHidden/>
                <w:sz w:val="22"/>
                <w:szCs w:val="22"/>
                <w:rPrChange w:id="628" w:author="Sepribo Taylor-Harry" w:date="2020-08-03T19:13:00Z">
                  <w:rPr>
                    <w:noProof/>
                    <w:webHidden/>
                    <w:sz w:val="20"/>
                    <w:szCs w:val="20"/>
                  </w:rPr>
                </w:rPrChange>
              </w:rPr>
              <w:fldChar w:fldCharType="begin"/>
            </w:r>
            <w:r w:rsidR="0045512E" w:rsidRPr="00064676" w:rsidDel="00064676">
              <w:rPr>
                <w:noProof/>
                <w:webHidden/>
                <w:sz w:val="22"/>
                <w:szCs w:val="22"/>
                <w:rPrChange w:id="629" w:author="Sepribo Taylor-Harry" w:date="2020-08-03T19:13:00Z">
                  <w:rPr>
                    <w:noProof/>
                    <w:webHidden/>
                    <w:sz w:val="20"/>
                    <w:szCs w:val="20"/>
                  </w:rPr>
                </w:rPrChange>
              </w:rPr>
              <w:delInstrText xml:space="preserve"> PAGEREF _Toc46182358 \h </w:delInstrText>
            </w:r>
            <w:r w:rsidR="0045512E" w:rsidRPr="00064676" w:rsidDel="00064676">
              <w:rPr>
                <w:noProof/>
                <w:webHidden/>
                <w:sz w:val="22"/>
                <w:szCs w:val="22"/>
                <w:rPrChange w:id="630" w:author="Sepribo Taylor-Harry" w:date="2020-08-03T19:13:00Z">
                  <w:rPr>
                    <w:noProof/>
                    <w:webHidden/>
                    <w:sz w:val="22"/>
                    <w:szCs w:val="22"/>
                  </w:rPr>
                </w:rPrChange>
              </w:rPr>
            </w:r>
            <w:r w:rsidR="0045512E" w:rsidRPr="00064676" w:rsidDel="00064676">
              <w:rPr>
                <w:noProof/>
                <w:webHidden/>
                <w:sz w:val="22"/>
                <w:szCs w:val="22"/>
                <w:rPrChange w:id="631" w:author="Sepribo Taylor-Harry" w:date="2020-08-03T19:13:00Z">
                  <w:rPr>
                    <w:noProof/>
                    <w:webHidden/>
                    <w:sz w:val="20"/>
                    <w:szCs w:val="20"/>
                  </w:rPr>
                </w:rPrChange>
              </w:rPr>
              <w:fldChar w:fldCharType="separate"/>
            </w:r>
            <w:r w:rsidR="009C24B9" w:rsidRPr="00064676" w:rsidDel="00064676">
              <w:rPr>
                <w:noProof/>
                <w:webHidden/>
                <w:sz w:val="22"/>
                <w:szCs w:val="22"/>
                <w:rPrChange w:id="632" w:author="Sepribo Taylor-Harry" w:date="2020-08-03T19:13:00Z">
                  <w:rPr>
                    <w:noProof/>
                    <w:webHidden/>
                    <w:sz w:val="20"/>
                    <w:szCs w:val="20"/>
                  </w:rPr>
                </w:rPrChange>
              </w:rPr>
              <w:delText>5</w:delText>
            </w:r>
            <w:r w:rsidR="0045512E" w:rsidRPr="00064676" w:rsidDel="00064676">
              <w:rPr>
                <w:noProof/>
                <w:webHidden/>
                <w:sz w:val="22"/>
                <w:szCs w:val="22"/>
                <w:rPrChange w:id="633" w:author="Sepribo Taylor-Harry" w:date="2020-08-03T19:13:00Z">
                  <w:rPr>
                    <w:noProof/>
                    <w:webHidden/>
                    <w:sz w:val="20"/>
                    <w:szCs w:val="20"/>
                  </w:rPr>
                </w:rPrChange>
              </w:rPr>
              <w:fldChar w:fldCharType="end"/>
            </w:r>
            <w:r w:rsidRPr="00064676" w:rsidDel="00064676">
              <w:rPr>
                <w:noProof/>
                <w:sz w:val="22"/>
                <w:szCs w:val="22"/>
                <w:rPrChange w:id="634" w:author="Sepribo Taylor-Harry" w:date="2020-08-03T19:13:00Z">
                  <w:rPr>
                    <w:noProof/>
                    <w:sz w:val="20"/>
                    <w:szCs w:val="20"/>
                  </w:rPr>
                </w:rPrChange>
              </w:rPr>
              <w:fldChar w:fldCharType="end"/>
            </w:r>
          </w:del>
        </w:p>
        <w:p w14:paraId="1C4FF83A" w14:textId="4602A59E" w:rsidR="0045512E" w:rsidRPr="00064676" w:rsidDel="00064676" w:rsidRDefault="003470EF">
          <w:pPr>
            <w:pStyle w:val="TOC2"/>
            <w:tabs>
              <w:tab w:val="right" w:leader="dot" w:pos="9350"/>
            </w:tabs>
            <w:spacing w:line="360" w:lineRule="auto"/>
            <w:rPr>
              <w:del w:id="635" w:author="Sepribo Taylor-Harry" w:date="2020-08-03T19:08:00Z"/>
              <w:noProof/>
              <w:kern w:val="0"/>
              <w:sz w:val="22"/>
              <w:szCs w:val="22"/>
              <w:lang w:eastAsia="en-US"/>
              <w:rPrChange w:id="636" w:author="Sepribo Taylor-Harry" w:date="2020-08-03T19:13:00Z">
                <w:rPr>
                  <w:del w:id="637" w:author="Sepribo Taylor-Harry" w:date="2020-08-03T19:08:00Z"/>
                  <w:noProof/>
                  <w:kern w:val="0"/>
                  <w:sz w:val="20"/>
                  <w:szCs w:val="20"/>
                  <w:lang w:eastAsia="en-US"/>
                </w:rPr>
              </w:rPrChange>
            </w:rPr>
            <w:pPrChange w:id="638" w:author="Sepribo Taylor-Harry" w:date="2020-08-03T19:13:00Z">
              <w:pPr>
                <w:pStyle w:val="TOC2"/>
                <w:tabs>
                  <w:tab w:val="right" w:leader="dot" w:pos="9350"/>
                </w:tabs>
                <w:spacing w:line="276" w:lineRule="auto"/>
              </w:pPr>
            </w:pPrChange>
          </w:pPr>
          <w:del w:id="639" w:author="Sepribo Taylor-Harry" w:date="2020-08-03T19:08:00Z">
            <w:r w:rsidRPr="00064676" w:rsidDel="00064676">
              <w:rPr>
                <w:noProof/>
                <w:sz w:val="22"/>
                <w:szCs w:val="22"/>
                <w:rPrChange w:id="640" w:author="Sepribo Taylor-Harry" w:date="2020-08-03T19:13:00Z">
                  <w:rPr>
                    <w:noProof/>
                  </w:rPr>
                </w:rPrChange>
              </w:rPr>
              <w:fldChar w:fldCharType="begin"/>
            </w:r>
            <w:r w:rsidRPr="00064676" w:rsidDel="00064676">
              <w:rPr>
                <w:noProof/>
                <w:sz w:val="22"/>
                <w:szCs w:val="22"/>
                <w:rPrChange w:id="641" w:author="Sepribo Taylor-Harry" w:date="2020-08-03T19:13:00Z">
                  <w:rPr>
                    <w:noProof/>
                  </w:rPr>
                </w:rPrChange>
              </w:rPr>
              <w:delInstrText xml:space="preserve"> HYPERLINK \l "_Toc46182359" </w:delInstrText>
            </w:r>
            <w:r w:rsidRPr="00064676" w:rsidDel="00064676">
              <w:rPr>
                <w:noProof/>
                <w:sz w:val="22"/>
                <w:szCs w:val="22"/>
                <w:rPrChange w:id="642" w:author="Sepribo Taylor-Harry" w:date="2020-08-03T19:13:00Z">
                  <w:rPr>
                    <w:noProof/>
                    <w:sz w:val="20"/>
                    <w:szCs w:val="20"/>
                  </w:rPr>
                </w:rPrChange>
              </w:rPr>
              <w:fldChar w:fldCharType="separate"/>
            </w:r>
          </w:del>
          <w:ins w:id="643" w:author="Sepribo Taylor-Harry" w:date="2020-08-03T19:08:00Z">
            <w:r w:rsidR="00064676" w:rsidRPr="00064676">
              <w:rPr>
                <w:b/>
                <w:bCs/>
                <w:noProof/>
                <w:sz w:val="22"/>
                <w:szCs w:val="22"/>
                <w:rPrChange w:id="644" w:author="Sepribo Taylor-Harry" w:date="2020-08-03T19:13:00Z">
                  <w:rPr>
                    <w:b/>
                    <w:bCs/>
                    <w:noProof/>
                  </w:rPr>
                </w:rPrChange>
              </w:rPr>
              <w:t>Error! Hyperlink reference not valid.</w:t>
            </w:r>
          </w:ins>
          <w:del w:id="645" w:author="Sepribo Taylor-Harry" w:date="2020-08-03T19:08:00Z">
            <w:r w:rsidR="0045512E" w:rsidRPr="00064676" w:rsidDel="00064676">
              <w:rPr>
                <w:rStyle w:val="Hyperlink"/>
                <w:noProof/>
                <w:sz w:val="22"/>
                <w:szCs w:val="22"/>
                <w:rPrChange w:id="646" w:author="Sepribo Taylor-Harry" w:date="2020-08-03T19:13:00Z">
                  <w:rPr>
                    <w:rStyle w:val="Hyperlink"/>
                    <w:noProof/>
                    <w:sz w:val="20"/>
                    <w:szCs w:val="20"/>
                  </w:rPr>
                </w:rPrChange>
              </w:rPr>
              <w:delText>2.1 Server 1 (Database)</w:delText>
            </w:r>
            <w:r w:rsidR="0045512E" w:rsidRPr="00064676" w:rsidDel="00064676">
              <w:rPr>
                <w:noProof/>
                <w:webHidden/>
                <w:sz w:val="22"/>
                <w:szCs w:val="22"/>
                <w:rPrChange w:id="647" w:author="Sepribo Taylor-Harry" w:date="2020-08-03T19:13:00Z">
                  <w:rPr>
                    <w:noProof/>
                    <w:webHidden/>
                    <w:sz w:val="20"/>
                    <w:szCs w:val="20"/>
                  </w:rPr>
                </w:rPrChange>
              </w:rPr>
              <w:tab/>
            </w:r>
            <w:r w:rsidR="0045512E" w:rsidRPr="00064676" w:rsidDel="00064676">
              <w:rPr>
                <w:noProof/>
                <w:webHidden/>
                <w:sz w:val="22"/>
                <w:szCs w:val="22"/>
                <w:rPrChange w:id="648" w:author="Sepribo Taylor-Harry" w:date="2020-08-03T19:13:00Z">
                  <w:rPr>
                    <w:noProof/>
                    <w:webHidden/>
                    <w:sz w:val="20"/>
                    <w:szCs w:val="20"/>
                  </w:rPr>
                </w:rPrChange>
              </w:rPr>
              <w:fldChar w:fldCharType="begin"/>
            </w:r>
            <w:r w:rsidR="0045512E" w:rsidRPr="00064676" w:rsidDel="00064676">
              <w:rPr>
                <w:noProof/>
                <w:webHidden/>
                <w:sz w:val="22"/>
                <w:szCs w:val="22"/>
                <w:rPrChange w:id="649" w:author="Sepribo Taylor-Harry" w:date="2020-08-03T19:13:00Z">
                  <w:rPr>
                    <w:noProof/>
                    <w:webHidden/>
                    <w:sz w:val="20"/>
                    <w:szCs w:val="20"/>
                  </w:rPr>
                </w:rPrChange>
              </w:rPr>
              <w:delInstrText xml:space="preserve"> PAGEREF _Toc46182359 \h </w:delInstrText>
            </w:r>
            <w:r w:rsidR="0045512E" w:rsidRPr="00064676" w:rsidDel="00064676">
              <w:rPr>
                <w:noProof/>
                <w:webHidden/>
                <w:sz w:val="22"/>
                <w:szCs w:val="22"/>
                <w:rPrChange w:id="650" w:author="Sepribo Taylor-Harry" w:date="2020-08-03T19:13:00Z">
                  <w:rPr>
                    <w:noProof/>
                    <w:webHidden/>
                    <w:sz w:val="22"/>
                    <w:szCs w:val="22"/>
                  </w:rPr>
                </w:rPrChange>
              </w:rPr>
            </w:r>
            <w:r w:rsidR="0045512E" w:rsidRPr="00064676" w:rsidDel="00064676">
              <w:rPr>
                <w:noProof/>
                <w:webHidden/>
                <w:sz w:val="22"/>
                <w:szCs w:val="22"/>
                <w:rPrChange w:id="651" w:author="Sepribo Taylor-Harry" w:date="2020-08-03T19:13:00Z">
                  <w:rPr>
                    <w:noProof/>
                    <w:webHidden/>
                    <w:sz w:val="20"/>
                    <w:szCs w:val="20"/>
                  </w:rPr>
                </w:rPrChange>
              </w:rPr>
              <w:fldChar w:fldCharType="separate"/>
            </w:r>
            <w:r w:rsidR="009C24B9" w:rsidRPr="00064676" w:rsidDel="00064676">
              <w:rPr>
                <w:noProof/>
                <w:webHidden/>
                <w:sz w:val="22"/>
                <w:szCs w:val="22"/>
                <w:rPrChange w:id="652" w:author="Sepribo Taylor-Harry" w:date="2020-08-03T19:13:00Z">
                  <w:rPr>
                    <w:noProof/>
                    <w:webHidden/>
                    <w:sz w:val="20"/>
                    <w:szCs w:val="20"/>
                  </w:rPr>
                </w:rPrChange>
              </w:rPr>
              <w:delText>5</w:delText>
            </w:r>
            <w:r w:rsidR="0045512E" w:rsidRPr="00064676" w:rsidDel="00064676">
              <w:rPr>
                <w:noProof/>
                <w:webHidden/>
                <w:sz w:val="22"/>
                <w:szCs w:val="22"/>
                <w:rPrChange w:id="653" w:author="Sepribo Taylor-Harry" w:date="2020-08-03T19:13:00Z">
                  <w:rPr>
                    <w:noProof/>
                    <w:webHidden/>
                    <w:sz w:val="20"/>
                    <w:szCs w:val="20"/>
                  </w:rPr>
                </w:rPrChange>
              </w:rPr>
              <w:fldChar w:fldCharType="end"/>
            </w:r>
            <w:r w:rsidRPr="00064676" w:rsidDel="00064676">
              <w:rPr>
                <w:noProof/>
                <w:sz w:val="22"/>
                <w:szCs w:val="22"/>
                <w:rPrChange w:id="654" w:author="Sepribo Taylor-Harry" w:date="2020-08-03T19:13:00Z">
                  <w:rPr>
                    <w:noProof/>
                    <w:sz w:val="20"/>
                    <w:szCs w:val="20"/>
                  </w:rPr>
                </w:rPrChange>
              </w:rPr>
              <w:fldChar w:fldCharType="end"/>
            </w:r>
          </w:del>
        </w:p>
        <w:p w14:paraId="42F27D98" w14:textId="6BE77B35" w:rsidR="0045512E" w:rsidRPr="00064676" w:rsidDel="00064676" w:rsidRDefault="003470EF">
          <w:pPr>
            <w:pStyle w:val="TOC3"/>
            <w:tabs>
              <w:tab w:val="right" w:leader="dot" w:pos="9350"/>
            </w:tabs>
            <w:spacing w:line="360" w:lineRule="auto"/>
            <w:rPr>
              <w:del w:id="655" w:author="Sepribo Taylor-Harry" w:date="2020-08-03T19:08:00Z"/>
              <w:noProof/>
              <w:kern w:val="0"/>
              <w:sz w:val="22"/>
              <w:szCs w:val="22"/>
              <w:lang w:eastAsia="en-US"/>
              <w:rPrChange w:id="656" w:author="Sepribo Taylor-Harry" w:date="2020-08-03T19:13:00Z">
                <w:rPr>
                  <w:del w:id="657" w:author="Sepribo Taylor-Harry" w:date="2020-08-03T19:08:00Z"/>
                  <w:noProof/>
                  <w:kern w:val="0"/>
                  <w:sz w:val="20"/>
                  <w:szCs w:val="20"/>
                  <w:lang w:eastAsia="en-US"/>
                </w:rPr>
              </w:rPrChange>
            </w:rPr>
            <w:pPrChange w:id="658" w:author="Sepribo Taylor-Harry" w:date="2020-08-03T19:13:00Z">
              <w:pPr>
                <w:pStyle w:val="TOC3"/>
                <w:tabs>
                  <w:tab w:val="right" w:leader="dot" w:pos="9350"/>
                </w:tabs>
                <w:spacing w:line="276" w:lineRule="auto"/>
              </w:pPr>
            </w:pPrChange>
          </w:pPr>
          <w:del w:id="659" w:author="Sepribo Taylor-Harry" w:date="2020-08-03T19:08:00Z">
            <w:r w:rsidRPr="00064676" w:rsidDel="00064676">
              <w:rPr>
                <w:noProof/>
                <w:sz w:val="22"/>
                <w:szCs w:val="22"/>
                <w:rPrChange w:id="660" w:author="Sepribo Taylor-Harry" w:date="2020-08-03T19:13:00Z">
                  <w:rPr>
                    <w:noProof/>
                  </w:rPr>
                </w:rPrChange>
              </w:rPr>
              <w:fldChar w:fldCharType="begin"/>
            </w:r>
            <w:r w:rsidRPr="00064676" w:rsidDel="00064676">
              <w:rPr>
                <w:noProof/>
                <w:sz w:val="22"/>
                <w:szCs w:val="22"/>
                <w:rPrChange w:id="661" w:author="Sepribo Taylor-Harry" w:date="2020-08-03T19:13:00Z">
                  <w:rPr>
                    <w:noProof/>
                  </w:rPr>
                </w:rPrChange>
              </w:rPr>
              <w:delInstrText xml:space="preserve"> HYPERLINK \l "_Toc46182360" </w:delInstrText>
            </w:r>
            <w:r w:rsidRPr="00064676" w:rsidDel="00064676">
              <w:rPr>
                <w:noProof/>
                <w:sz w:val="22"/>
                <w:szCs w:val="22"/>
                <w:rPrChange w:id="662" w:author="Sepribo Taylor-Harry" w:date="2020-08-03T19:13:00Z">
                  <w:rPr>
                    <w:noProof/>
                    <w:sz w:val="20"/>
                    <w:szCs w:val="20"/>
                  </w:rPr>
                </w:rPrChange>
              </w:rPr>
              <w:fldChar w:fldCharType="separate"/>
            </w:r>
          </w:del>
          <w:ins w:id="663" w:author="Sepribo Taylor-Harry" w:date="2020-08-03T19:08:00Z">
            <w:r w:rsidR="00064676" w:rsidRPr="00064676">
              <w:rPr>
                <w:b/>
                <w:bCs/>
                <w:noProof/>
                <w:sz w:val="22"/>
                <w:szCs w:val="22"/>
                <w:rPrChange w:id="664" w:author="Sepribo Taylor-Harry" w:date="2020-08-03T19:13:00Z">
                  <w:rPr>
                    <w:b/>
                    <w:bCs/>
                    <w:noProof/>
                  </w:rPr>
                </w:rPrChange>
              </w:rPr>
              <w:t>Error! Hyperlink reference not valid.</w:t>
            </w:r>
          </w:ins>
          <w:del w:id="665" w:author="Sepribo Taylor-Harry" w:date="2020-08-03T19:08:00Z">
            <w:r w:rsidR="0045512E" w:rsidRPr="00064676" w:rsidDel="00064676">
              <w:rPr>
                <w:rStyle w:val="Hyperlink"/>
                <w:noProof/>
                <w:sz w:val="22"/>
                <w:szCs w:val="22"/>
                <w:rPrChange w:id="666" w:author="Sepribo Taylor-Harry" w:date="2020-08-03T19:13:00Z">
                  <w:rPr>
                    <w:rStyle w:val="Hyperlink"/>
                    <w:noProof/>
                    <w:sz w:val="20"/>
                    <w:szCs w:val="20"/>
                  </w:rPr>
                </w:rPrChange>
              </w:rPr>
              <w:delText>2.1.1 Roles, Features, and Packages</w:delText>
            </w:r>
            <w:r w:rsidR="0045512E" w:rsidRPr="00064676" w:rsidDel="00064676">
              <w:rPr>
                <w:noProof/>
                <w:webHidden/>
                <w:sz w:val="22"/>
                <w:szCs w:val="22"/>
                <w:rPrChange w:id="667" w:author="Sepribo Taylor-Harry" w:date="2020-08-03T19:13:00Z">
                  <w:rPr>
                    <w:noProof/>
                    <w:webHidden/>
                    <w:sz w:val="20"/>
                    <w:szCs w:val="20"/>
                  </w:rPr>
                </w:rPrChange>
              </w:rPr>
              <w:tab/>
            </w:r>
            <w:r w:rsidR="0045512E" w:rsidRPr="00064676" w:rsidDel="00064676">
              <w:rPr>
                <w:noProof/>
                <w:webHidden/>
                <w:sz w:val="22"/>
                <w:szCs w:val="22"/>
                <w:rPrChange w:id="668" w:author="Sepribo Taylor-Harry" w:date="2020-08-03T19:13:00Z">
                  <w:rPr>
                    <w:noProof/>
                    <w:webHidden/>
                    <w:sz w:val="20"/>
                    <w:szCs w:val="20"/>
                  </w:rPr>
                </w:rPrChange>
              </w:rPr>
              <w:fldChar w:fldCharType="begin"/>
            </w:r>
            <w:r w:rsidR="0045512E" w:rsidRPr="00064676" w:rsidDel="00064676">
              <w:rPr>
                <w:noProof/>
                <w:webHidden/>
                <w:sz w:val="22"/>
                <w:szCs w:val="22"/>
                <w:rPrChange w:id="669" w:author="Sepribo Taylor-Harry" w:date="2020-08-03T19:13:00Z">
                  <w:rPr>
                    <w:noProof/>
                    <w:webHidden/>
                    <w:sz w:val="20"/>
                    <w:szCs w:val="20"/>
                  </w:rPr>
                </w:rPrChange>
              </w:rPr>
              <w:delInstrText xml:space="preserve"> PAGEREF _Toc46182360 \h </w:delInstrText>
            </w:r>
            <w:r w:rsidR="0045512E" w:rsidRPr="00064676" w:rsidDel="00064676">
              <w:rPr>
                <w:noProof/>
                <w:webHidden/>
                <w:sz w:val="22"/>
                <w:szCs w:val="22"/>
                <w:rPrChange w:id="670" w:author="Sepribo Taylor-Harry" w:date="2020-08-03T19:13:00Z">
                  <w:rPr>
                    <w:noProof/>
                    <w:webHidden/>
                    <w:sz w:val="22"/>
                    <w:szCs w:val="22"/>
                  </w:rPr>
                </w:rPrChange>
              </w:rPr>
            </w:r>
            <w:r w:rsidR="0045512E" w:rsidRPr="00064676" w:rsidDel="00064676">
              <w:rPr>
                <w:noProof/>
                <w:webHidden/>
                <w:sz w:val="22"/>
                <w:szCs w:val="22"/>
                <w:rPrChange w:id="671" w:author="Sepribo Taylor-Harry" w:date="2020-08-03T19:13:00Z">
                  <w:rPr>
                    <w:noProof/>
                    <w:webHidden/>
                    <w:sz w:val="20"/>
                    <w:szCs w:val="20"/>
                  </w:rPr>
                </w:rPrChange>
              </w:rPr>
              <w:fldChar w:fldCharType="separate"/>
            </w:r>
            <w:r w:rsidR="009C24B9" w:rsidRPr="00064676" w:rsidDel="00064676">
              <w:rPr>
                <w:noProof/>
                <w:webHidden/>
                <w:sz w:val="22"/>
                <w:szCs w:val="22"/>
                <w:rPrChange w:id="672" w:author="Sepribo Taylor-Harry" w:date="2020-08-03T19:13:00Z">
                  <w:rPr>
                    <w:noProof/>
                    <w:webHidden/>
                    <w:sz w:val="20"/>
                    <w:szCs w:val="20"/>
                  </w:rPr>
                </w:rPrChange>
              </w:rPr>
              <w:delText>5</w:delText>
            </w:r>
            <w:r w:rsidR="0045512E" w:rsidRPr="00064676" w:rsidDel="00064676">
              <w:rPr>
                <w:noProof/>
                <w:webHidden/>
                <w:sz w:val="22"/>
                <w:szCs w:val="22"/>
                <w:rPrChange w:id="673" w:author="Sepribo Taylor-Harry" w:date="2020-08-03T19:13:00Z">
                  <w:rPr>
                    <w:noProof/>
                    <w:webHidden/>
                    <w:sz w:val="20"/>
                    <w:szCs w:val="20"/>
                  </w:rPr>
                </w:rPrChange>
              </w:rPr>
              <w:fldChar w:fldCharType="end"/>
            </w:r>
            <w:r w:rsidRPr="00064676" w:rsidDel="00064676">
              <w:rPr>
                <w:noProof/>
                <w:sz w:val="22"/>
                <w:szCs w:val="22"/>
                <w:rPrChange w:id="674" w:author="Sepribo Taylor-Harry" w:date="2020-08-03T19:13:00Z">
                  <w:rPr>
                    <w:noProof/>
                    <w:sz w:val="20"/>
                    <w:szCs w:val="20"/>
                  </w:rPr>
                </w:rPrChange>
              </w:rPr>
              <w:fldChar w:fldCharType="end"/>
            </w:r>
          </w:del>
        </w:p>
        <w:p w14:paraId="6BC916B8" w14:textId="6E5119CE" w:rsidR="0045512E" w:rsidRPr="00064676" w:rsidDel="00064676" w:rsidRDefault="003470EF">
          <w:pPr>
            <w:pStyle w:val="TOC2"/>
            <w:tabs>
              <w:tab w:val="right" w:leader="dot" w:pos="9350"/>
            </w:tabs>
            <w:spacing w:line="360" w:lineRule="auto"/>
            <w:rPr>
              <w:del w:id="675" w:author="Sepribo Taylor-Harry" w:date="2020-08-03T19:08:00Z"/>
              <w:noProof/>
              <w:kern w:val="0"/>
              <w:sz w:val="22"/>
              <w:szCs w:val="22"/>
              <w:lang w:eastAsia="en-US"/>
              <w:rPrChange w:id="676" w:author="Sepribo Taylor-Harry" w:date="2020-08-03T19:13:00Z">
                <w:rPr>
                  <w:del w:id="677" w:author="Sepribo Taylor-Harry" w:date="2020-08-03T19:08:00Z"/>
                  <w:noProof/>
                  <w:kern w:val="0"/>
                  <w:sz w:val="20"/>
                  <w:szCs w:val="20"/>
                  <w:lang w:eastAsia="en-US"/>
                </w:rPr>
              </w:rPrChange>
            </w:rPr>
            <w:pPrChange w:id="678" w:author="Sepribo Taylor-Harry" w:date="2020-08-03T19:13:00Z">
              <w:pPr>
                <w:pStyle w:val="TOC2"/>
                <w:tabs>
                  <w:tab w:val="right" w:leader="dot" w:pos="9350"/>
                </w:tabs>
                <w:spacing w:line="276" w:lineRule="auto"/>
              </w:pPr>
            </w:pPrChange>
          </w:pPr>
          <w:del w:id="679" w:author="Sepribo Taylor-Harry" w:date="2020-08-03T19:08:00Z">
            <w:r w:rsidRPr="00064676" w:rsidDel="00064676">
              <w:rPr>
                <w:noProof/>
                <w:sz w:val="22"/>
                <w:szCs w:val="22"/>
                <w:rPrChange w:id="680" w:author="Sepribo Taylor-Harry" w:date="2020-08-03T19:13:00Z">
                  <w:rPr>
                    <w:noProof/>
                  </w:rPr>
                </w:rPrChange>
              </w:rPr>
              <w:fldChar w:fldCharType="begin"/>
            </w:r>
            <w:r w:rsidRPr="00064676" w:rsidDel="00064676">
              <w:rPr>
                <w:noProof/>
                <w:sz w:val="22"/>
                <w:szCs w:val="22"/>
                <w:rPrChange w:id="681" w:author="Sepribo Taylor-Harry" w:date="2020-08-03T19:13:00Z">
                  <w:rPr>
                    <w:noProof/>
                  </w:rPr>
                </w:rPrChange>
              </w:rPr>
              <w:delInstrText xml:space="preserve"> HYPERLINK \l "_Toc46182361" </w:delInstrText>
            </w:r>
            <w:r w:rsidRPr="00064676" w:rsidDel="00064676">
              <w:rPr>
                <w:noProof/>
                <w:sz w:val="22"/>
                <w:szCs w:val="22"/>
                <w:rPrChange w:id="682" w:author="Sepribo Taylor-Harry" w:date="2020-08-03T19:13:00Z">
                  <w:rPr>
                    <w:noProof/>
                    <w:sz w:val="20"/>
                    <w:szCs w:val="20"/>
                  </w:rPr>
                </w:rPrChange>
              </w:rPr>
              <w:fldChar w:fldCharType="separate"/>
            </w:r>
          </w:del>
          <w:ins w:id="683" w:author="Sepribo Taylor-Harry" w:date="2020-08-03T19:08:00Z">
            <w:r w:rsidR="00064676" w:rsidRPr="00064676">
              <w:rPr>
                <w:b/>
                <w:bCs/>
                <w:noProof/>
                <w:sz w:val="22"/>
                <w:szCs w:val="22"/>
                <w:rPrChange w:id="684" w:author="Sepribo Taylor-Harry" w:date="2020-08-03T19:13:00Z">
                  <w:rPr>
                    <w:b/>
                    <w:bCs/>
                    <w:noProof/>
                  </w:rPr>
                </w:rPrChange>
              </w:rPr>
              <w:t>Error! Hyperlink reference not valid.</w:t>
            </w:r>
          </w:ins>
          <w:del w:id="685" w:author="Sepribo Taylor-Harry" w:date="2020-08-03T19:08:00Z">
            <w:r w:rsidR="0045512E" w:rsidRPr="00064676" w:rsidDel="00064676">
              <w:rPr>
                <w:rStyle w:val="Hyperlink"/>
                <w:noProof/>
                <w:sz w:val="22"/>
                <w:szCs w:val="22"/>
                <w:rPrChange w:id="686" w:author="Sepribo Taylor-Harry" w:date="2020-08-03T19:13:00Z">
                  <w:rPr>
                    <w:rStyle w:val="Hyperlink"/>
                    <w:noProof/>
                    <w:sz w:val="20"/>
                    <w:szCs w:val="20"/>
                  </w:rPr>
                </w:rPrChange>
              </w:rPr>
              <w:delText>2.2 Server 2 (Web Application)</w:delText>
            </w:r>
            <w:r w:rsidR="0045512E" w:rsidRPr="00064676" w:rsidDel="00064676">
              <w:rPr>
                <w:noProof/>
                <w:webHidden/>
                <w:sz w:val="22"/>
                <w:szCs w:val="22"/>
                <w:rPrChange w:id="687" w:author="Sepribo Taylor-Harry" w:date="2020-08-03T19:13:00Z">
                  <w:rPr>
                    <w:noProof/>
                    <w:webHidden/>
                    <w:sz w:val="20"/>
                    <w:szCs w:val="20"/>
                  </w:rPr>
                </w:rPrChange>
              </w:rPr>
              <w:tab/>
            </w:r>
            <w:r w:rsidR="0045512E" w:rsidRPr="00064676" w:rsidDel="00064676">
              <w:rPr>
                <w:noProof/>
                <w:webHidden/>
                <w:sz w:val="22"/>
                <w:szCs w:val="22"/>
                <w:rPrChange w:id="688" w:author="Sepribo Taylor-Harry" w:date="2020-08-03T19:13:00Z">
                  <w:rPr>
                    <w:noProof/>
                    <w:webHidden/>
                    <w:sz w:val="20"/>
                    <w:szCs w:val="20"/>
                  </w:rPr>
                </w:rPrChange>
              </w:rPr>
              <w:fldChar w:fldCharType="begin"/>
            </w:r>
            <w:r w:rsidR="0045512E" w:rsidRPr="00064676" w:rsidDel="00064676">
              <w:rPr>
                <w:noProof/>
                <w:webHidden/>
                <w:sz w:val="22"/>
                <w:szCs w:val="22"/>
                <w:rPrChange w:id="689" w:author="Sepribo Taylor-Harry" w:date="2020-08-03T19:13:00Z">
                  <w:rPr>
                    <w:noProof/>
                    <w:webHidden/>
                    <w:sz w:val="20"/>
                    <w:szCs w:val="20"/>
                  </w:rPr>
                </w:rPrChange>
              </w:rPr>
              <w:delInstrText xml:space="preserve"> PAGEREF _Toc46182361 \h </w:delInstrText>
            </w:r>
            <w:r w:rsidR="0045512E" w:rsidRPr="00064676" w:rsidDel="00064676">
              <w:rPr>
                <w:noProof/>
                <w:webHidden/>
                <w:sz w:val="22"/>
                <w:szCs w:val="22"/>
                <w:rPrChange w:id="690" w:author="Sepribo Taylor-Harry" w:date="2020-08-03T19:13:00Z">
                  <w:rPr>
                    <w:noProof/>
                    <w:webHidden/>
                    <w:sz w:val="22"/>
                    <w:szCs w:val="22"/>
                  </w:rPr>
                </w:rPrChange>
              </w:rPr>
            </w:r>
            <w:r w:rsidR="0045512E" w:rsidRPr="00064676" w:rsidDel="00064676">
              <w:rPr>
                <w:noProof/>
                <w:webHidden/>
                <w:sz w:val="22"/>
                <w:szCs w:val="22"/>
                <w:rPrChange w:id="691" w:author="Sepribo Taylor-Harry" w:date="2020-08-03T19:13:00Z">
                  <w:rPr>
                    <w:noProof/>
                    <w:webHidden/>
                    <w:sz w:val="20"/>
                    <w:szCs w:val="20"/>
                  </w:rPr>
                </w:rPrChange>
              </w:rPr>
              <w:fldChar w:fldCharType="separate"/>
            </w:r>
            <w:r w:rsidR="009C24B9" w:rsidRPr="00064676" w:rsidDel="00064676">
              <w:rPr>
                <w:noProof/>
                <w:webHidden/>
                <w:sz w:val="22"/>
                <w:szCs w:val="22"/>
                <w:rPrChange w:id="692" w:author="Sepribo Taylor-Harry" w:date="2020-08-03T19:13:00Z">
                  <w:rPr>
                    <w:noProof/>
                    <w:webHidden/>
                    <w:sz w:val="20"/>
                    <w:szCs w:val="20"/>
                  </w:rPr>
                </w:rPrChange>
              </w:rPr>
              <w:delText>5</w:delText>
            </w:r>
            <w:r w:rsidR="0045512E" w:rsidRPr="00064676" w:rsidDel="00064676">
              <w:rPr>
                <w:noProof/>
                <w:webHidden/>
                <w:sz w:val="22"/>
                <w:szCs w:val="22"/>
                <w:rPrChange w:id="693" w:author="Sepribo Taylor-Harry" w:date="2020-08-03T19:13:00Z">
                  <w:rPr>
                    <w:noProof/>
                    <w:webHidden/>
                    <w:sz w:val="20"/>
                    <w:szCs w:val="20"/>
                  </w:rPr>
                </w:rPrChange>
              </w:rPr>
              <w:fldChar w:fldCharType="end"/>
            </w:r>
            <w:r w:rsidRPr="00064676" w:rsidDel="00064676">
              <w:rPr>
                <w:noProof/>
                <w:sz w:val="22"/>
                <w:szCs w:val="22"/>
                <w:rPrChange w:id="694" w:author="Sepribo Taylor-Harry" w:date="2020-08-03T19:13:00Z">
                  <w:rPr>
                    <w:noProof/>
                    <w:sz w:val="20"/>
                    <w:szCs w:val="20"/>
                  </w:rPr>
                </w:rPrChange>
              </w:rPr>
              <w:fldChar w:fldCharType="end"/>
            </w:r>
          </w:del>
        </w:p>
        <w:p w14:paraId="1C797D44" w14:textId="1DAABE74" w:rsidR="0045512E" w:rsidRPr="00064676" w:rsidDel="00064676" w:rsidRDefault="003470EF">
          <w:pPr>
            <w:pStyle w:val="TOC3"/>
            <w:tabs>
              <w:tab w:val="right" w:leader="dot" w:pos="9350"/>
            </w:tabs>
            <w:spacing w:line="360" w:lineRule="auto"/>
            <w:rPr>
              <w:del w:id="695" w:author="Sepribo Taylor-Harry" w:date="2020-08-03T19:08:00Z"/>
              <w:noProof/>
              <w:kern w:val="0"/>
              <w:sz w:val="22"/>
              <w:szCs w:val="22"/>
              <w:lang w:eastAsia="en-US"/>
              <w:rPrChange w:id="696" w:author="Sepribo Taylor-Harry" w:date="2020-08-03T19:13:00Z">
                <w:rPr>
                  <w:del w:id="697" w:author="Sepribo Taylor-Harry" w:date="2020-08-03T19:08:00Z"/>
                  <w:noProof/>
                  <w:kern w:val="0"/>
                  <w:sz w:val="20"/>
                  <w:szCs w:val="20"/>
                  <w:lang w:eastAsia="en-US"/>
                </w:rPr>
              </w:rPrChange>
            </w:rPr>
            <w:pPrChange w:id="698" w:author="Sepribo Taylor-Harry" w:date="2020-08-03T19:13:00Z">
              <w:pPr>
                <w:pStyle w:val="TOC3"/>
                <w:tabs>
                  <w:tab w:val="right" w:leader="dot" w:pos="9350"/>
                </w:tabs>
                <w:spacing w:line="276" w:lineRule="auto"/>
              </w:pPr>
            </w:pPrChange>
          </w:pPr>
          <w:del w:id="699" w:author="Sepribo Taylor-Harry" w:date="2020-08-03T19:08:00Z">
            <w:r w:rsidRPr="00064676" w:rsidDel="00064676">
              <w:rPr>
                <w:noProof/>
                <w:sz w:val="22"/>
                <w:szCs w:val="22"/>
                <w:rPrChange w:id="700" w:author="Sepribo Taylor-Harry" w:date="2020-08-03T19:13:00Z">
                  <w:rPr>
                    <w:noProof/>
                  </w:rPr>
                </w:rPrChange>
              </w:rPr>
              <w:fldChar w:fldCharType="begin"/>
            </w:r>
            <w:r w:rsidRPr="00064676" w:rsidDel="00064676">
              <w:rPr>
                <w:noProof/>
                <w:sz w:val="22"/>
                <w:szCs w:val="22"/>
                <w:rPrChange w:id="701" w:author="Sepribo Taylor-Harry" w:date="2020-08-03T19:13:00Z">
                  <w:rPr>
                    <w:noProof/>
                  </w:rPr>
                </w:rPrChange>
              </w:rPr>
              <w:delInstrText xml:space="preserve"> HYPERLINK \l "_Toc46182362" </w:delInstrText>
            </w:r>
            <w:r w:rsidRPr="00064676" w:rsidDel="00064676">
              <w:rPr>
                <w:noProof/>
                <w:sz w:val="22"/>
                <w:szCs w:val="22"/>
                <w:rPrChange w:id="702" w:author="Sepribo Taylor-Harry" w:date="2020-08-03T19:13:00Z">
                  <w:rPr>
                    <w:noProof/>
                    <w:sz w:val="20"/>
                    <w:szCs w:val="20"/>
                  </w:rPr>
                </w:rPrChange>
              </w:rPr>
              <w:fldChar w:fldCharType="separate"/>
            </w:r>
          </w:del>
          <w:ins w:id="703" w:author="Sepribo Taylor-Harry" w:date="2020-08-03T19:08:00Z">
            <w:r w:rsidR="00064676" w:rsidRPr="00064676">
              <w:rPr>
                <w:b/>
                <w:bCs/>
                <w:noProof/>
                <w:sz w:val="22"/>
                <w:szCs w:val="22"/>
                <w:rPrChange w:id="704" w:author="Sepribo Taylor-Harry" w:date="2020-08-03T19:13:00Z">
                  <w:rPr>
                    <w:b/>
                    <w:bCs/>
                    <w:noProof/>
                  </w:rPr>
                </w:rPrChange>
              </w:rPr>
              <w:t>Error! Hyperlink reference not valid.</w:t>
            </w:r>
          </w:ins>
          <w:del w:id="705" w:author="Sepribo Taylor-Harry" w:date="2020-08-03T19:08:00Z">
            <w:r w:rsidR="0045512E" w:rsidRPr="00064676" w:rsidDel="00064676">
              <w:rPr>
                <w:rStyle w:val="Hyperlink"/>
                <w:noProof/>
                <w:sz w:val="22"/>
                <w:szCs w:val="22"/>
                <w:rPrChange w:id="706" w:author="Sepribo Taylor-Harry" w:date="2020-08-03T19:13:00Z">
                  <w:rPr>
                    <w:rStyle w:val="Hyperlink"/>
                    <w:noProof/>
                    <w:sz w:val="20"/>
                    <w:szCs w:val="20"/>
                  </w:rPr>
                </w:rPrChange>
              </w:rPr>
              <w:delText>2.2.1 Prerequisites, Features, and Packages</w:delText>
            </w:r>
            <w:r w:rsidR="0045512E" w:rsidRPr="00064676" w:rsidDel="00064676">
              <w:rPr>
                <w:noProof/>
                <w:webHidden/>
                <w:sz w:val="22"/>
                <w:szCs w:val="22"/>
                <w:rPrChange w:id="707" w:author="Sepribo Taylor-Harry" w:date="2020-08-03T19:13:00Z">
                  <w:rPr>
                    <w:noProof/>
                    <w:webHidden/>
                    <w:sz w:val="20"/>
                    <w:szCs w:val="20"/>
                  </w:rPr>
                </w:rPrChange>
              </w:rPr>
              <w:tab/>
            </w:r>
            <w:r w:rsidR="0045512E" w:rsidRPr="00064676" w:rsidDel="00064676">
              <w:rPr>
                <w:noProof/>
                <w:webHidden/>
                <w:sz w:val="22"/>
                <w:szCs w:val="22"/>
                <w:rPrChange w:id="708" w:author="Sepribo Taylor-Harry" w:date="2020-08-03T19:13:00Z">
                  <w:rPr>
                    <w:noProof/>
                    <w:webHidden/>
                    <w:sz w:val="20"/>
                    <w:szCs w:val="20"/>
                  </w:rPr>
                </w:rPrChange>
              </w:rPr>
              <w:fldChar w:fldCharType="begin"/>
            </w:r>
            <w:r w:rsidR="0045512E" w:rsidRPr="00064676" w:rsidDel="00064676">
              <w:rPr>
                <w:noProof/>
                <w:webHidden/>
                <w:sz w:val="22"/>
                <w:szCs w:val="22"/>
                <w:rPrChange w:id="709" w:author="Sepribo Taylor-Harry" w:date="2020-08-03T19:13:00Z">
                  <w:rPr>
                    <w:noProof/>
                    <w:webHidden/>
                    <w:sz w:val="20"/>
                    <w:szCs w:val="20"/>
                  </w:rPr>
                </w:rPrChange>
              </w:rPr>
              <w:delInstrText xml:space="preserve"> PAGEREF _Toc46182362 \h </w:delInstrText>
            </w:r>
            <w:r w:rsidR="0045512E" w:rsidRPr="00064676" w:rsidDel="00064676">
              <w:rPr>
                <w:noProof/>
                <w:webHidden/>
                <w:sz w:val="22"/>
                <w:szCs w:val="22"/>
                <w:rPrChange w:id="710" w:author="Sepribo Taylor-Harry" w:date="2020-08-03T19:13:00Z">
                  <w:rPr>
                    <w:noProof/>
                    <w:webHidden/>
                    <w:sz w:val="22"/>
                    <w:szCs w:val="22"/>
                  </w:rPr>
                </w:rPrChange>
              </w:rPr>
            </w:r>
            <w:r w:rsidR="0045512E" w:rsidRPr="00064676" w:rsidDel="00064676">
              <w:rPr>
                <w:noProof/>
                <w:webHidden/>
                <w:sz w:val="22"/>
                <w:szCs w:val="22"/>
                <w:rPrChange w:id="711" w:author="Sepribo Taylor-Harry" w:date="2020-08-03T19:13:00Z">
                  <w:rPr>
                    <w:noProof/>
                    <w:webHidden/>
                    <w:sz w:val="20"/>
                    <w:szCs w:val="20"/>
                  </w:rPr>
                </w:rPrChange>
              </w:rPr>
              <w:fldChar w:fldCharType="separate"/>
            </w:r>
            <w:r w:rsidR="009C24B9" w:rsidRPr="00064676" w:rsidDel="00064676">
              <w:rPr>
                <w:noProof/>
                <w:webHidden/>
                <w:sz w:val="22"/>
                <w:szCs w:val="22"/>
                <w:rPrChange w:id="712" w:author="Sepribo Taylor-Harry" w:date="2020-08-03T19:13:00Z">
                  <w:rPr>
                    <w:noProof/>
                    <w:webHidden/>
                    <w:sz w:val="20"/>
                    <w:szCs w:val="20"/>
                  </w:rPr>
                </w:rPrChange>
              </w:rPr>
              <w:delText>6</w:delText>
            </w:r>
            <w:r w:rsidR="0045512E" w:rsidRPr="00064676" w:rsidDel="00064676">
              <w:rPr>
                <w:noProof/>
                <w:webHidden/>
                <w:sz w:val="22"/>
                <w:szCs w:val="22"/>
                <w:rPrChange w:id="713" w:author="Sepribo Taylor-Harry" w:date="2020-08-03T19:13:00Z">
                  <w:rPr>
                    <w:noProof/>
                    <w:webHidden/>
                    <w:sz w:val="20"/>
                    <w:szCs w:val="20"/>
                  </w:rPr>
                </w:rPrChange>
              </w:rPr>
              <w:fldChar w:fldCharType="end"/>
            </w:r>
            <w:r w:rsidRPr="00064676" w:rsidDel="00064676">
              <w:rPr>
                <w:noProof/>
                <w:sz w:val="22"/>
                <w:szCs w:val="22"/>
                <w:rPrChange w:id="714" w:author="Sepribo Taylor-Harry" w:date="2020-08-03T19:13:00Z">
                  <w:rPr>
                    <w:noProof/>
                    <w:sz w:val="20"/>
                    <w:szCs w:val="20"/>
                  </w:rPr>
                </w:rPrChange>
              </w:rPr>
              <w:fldChar w:fldCharType="end"/>
            </w:r>
          </w:del>
        </w:p>
        <w:p w14:paraId="7BC76D3F" w14:textId="09D8534E" w:rsidR="0045512E" w:rsidRPr="00064676" w:rsidDel="00064676" w:rsidRDefault="003470EF">
          <w:pPr>
            <w:pStyle w:val="TOC1"/>
            <w:tabs>
              <w:tab w:val="right" w:leader="dot" w:pos="9350"/>
            </w:tabs>
            <w:spacing w:line="360" w:lineRule="auto"/>
            <w:rPr>
              <w:del w:id="715" w:author="Sepribo Taylor-Harry" w:date="2020-08-03T19:08:00Z"/>
              <w:noProof/>
              <w:kern w:val="0"/>
              <w:sz w:val="22"/>
              <w:szCs w:val="22"/>
              <w:lang w:eastAsia="en-US"/>
              <w:rPrChange w:id="716" w:author="Sepribo Taylor-Harry" w:date="2020-08-03T19:13:00Z">
                <w:rPr>
                  <w:del w:id="717" w:author="Sepribo Taylor-Harry" w:date="2020-08-03T19:08:00Z"/>
                  <w:noProof/>
                  <w:kern w:val="0"/>
                  <w:sz w:val="20"/>
                  <w:szCs w:val="20"/>
                  <w:lang w:eastAsia="en-US"/>
                </w:rPr>
              </w:rPrChange>
            </w:rPr>
            <w:pPrChange w:id="718" w:author="Sepribo Taylor-Harry" w:date="2020-08-03T19:13:00Z">
              <w:pPr>
                <w:pStyle w:val="TOC1"/>
                <w:tabs>
                  <w:tab w:val="right" w:leader="dot" w:pos="9350"/>
                </w:tabs>
                <w:spacing w:line="276" w:lineRule="auto"/>
              </w:pPr>
            </w:pPrChange>
          </w:pPr>
          <w:del w:id="719" w:author="Sepribo Taylor-Harry" w:date="2020-08-03T19:08:00Z">
            <w:r w:rsidRPr="00064676" w:rsidDel="00064676">
              <w:rPr>
                <w:noProof/>
                <w:sz w:val="22"/>
                <w:szCs w:val="22"/>
                <w:rPrChange w:id="720" w:author="Sepribo Taylor-Harry" w:date="2020-08-03T19:13:00Z">
                  <w:rPr>
                    <w:noProof/>
                  </w:rPr>
                </w:rPrChange>
              </w:rPr>
              <w:fldChar w:fldCharType="begin"/>
            </w:r>
            <w:r w:rsidRPr="00064676" w:rsidDel="00064676">
              <w:rPr>
                <w:noProof/>
                <w:sz w:val="22"/>
                <w:szCs w:val="22"/>
                <w:rPrChange w:id="721" w:author="Sepribo Taylor-Harry" w:date="2020-08-03T19:13:00Z">
                  <w:rPr>
                    <w:noProof/>
                  </w:rPr>
                </w:rPrChange>
              </w:rPr>
              <w:delInstrText xml:space="preserve"> HYPERLINK \l "_Toc46182363" </w:delInstrText>
            </w:r>
            <w:r w:rsidRPr="00064676" w:rsidDel="00064676">
              <w:rPr>
                <w:noProof/>
                <w:sz w:val="22"/>
                <w:szCs w:val="22"/>
                <w:rPrChange w:id="722" w:author="Sepribo Taylor-Harry" w:date="2020-08-03T19:13:00Z">
                  <w:rPr>
                    <w:noProof/>
                    <w:sz w:val="20"/>
                    <w:szCs w:val="20"/>
                  </w:rPr>
                </w:rPrChange>
              </w:rPr>
              <w:fldChar w:fldCharType="separate"/>
            </w:r>
          </w:del>
          <w:ins w:id="723" w:author="Sepribo Taylor-Harry" w:date="2020-08-03T19:08:00Z">
            <w:r w:rsidR="00064676" w:rsidRPr="00064676">
              <w:rPr>
                <w:b/>
                <w:bCs/>
                <w:noProof/>
                <w:sz w:val="22"/>
                <w:szCs w:val="22"/>
                <w:rPrChange w:id="724" w:author="Sepribo Taylor-Harry" w:date="2020-08-03T19:13:00Z">
                  <w:rPr>
                    <w:b/>
                    <w:bCs/>
                    <w:noProof/>
                  </w:rPr>
                </w:rPrChange>
              </w:rPr>
              <w:t>Error! Hyperlink reference not valid.</w:t>
            </w:r>
          </w:ins>
          <w:del w:id="725" w:author="Sepribo Taylor-Harry" w:date="2020-08-03T19:08:00Z">
            <w:r w:rsidR="0045512E" w:rsidRPr="00064676" w:rsidDel="00064676">
              <w:rPr>
                <w:rStyle w:val="Hyperlink"/>
                <w:noProof/>
                <w:sz w:val="22"/>
                <w:szCs w:val="22"/>
                <w:rPrChange w:id="726" w:author="Sepribo Taylor-Harry" w:date="2020-08-03T19:13:00Z">
                  <w:rPr>
                    <w:rStyle w:val="Hyperlink"/>
                    <w:noProof/>
                    <w:sz w:val="20"/>
                    <w:szCs w:val="20"/>
                  </w:rPr>
                </w:rPrChange>
              </w:rPr>
              <w:delText>3 Software Installation</w:delText>
            </w:r>
            <w:r w:rsidR="0045512E" w:rsidRPr="00064676" w:rsidDel="00064676">
              <w:rPr>
                <w:noProof/>
                <w:webHidden/>
                <w:sz w:val="22"/>
                <w:szCs w:val="22"/>
                <w:rPrChange w:id="727" w:author="Sepribo Taylor-Harry" w:date="2020-08-03T19:13:00Z">
                  <w:rPr>
                    <w:noProof/>
                    <w:webHidden/>
                    <w:sz w:val="20"/>
                    <w:szCs w:val="20"/>
                  </w:rPr>
                </w:rPrChange>
              </w:rPr>
              <w:tab/>
            </w:r>
            <w:r w:rsidR="0045512E" w:rsidRPr="00064676" w:rsidDel="00064676">
              <w:rPr>
                <w:noProof/>
                <w:webHidden/>
                <w:sz w:val="22"/>
                <w:szCs w:val="22"/>
                <w:rPrChange w:id="728" w:author="Sepribo Taylor-Harry" w:date="2020-08-03T19:13:00Z">
                  <w:rPr>
                    <w:noProof/>
                    <w:webHidden/>
                    <w:sz w:val="20"/>
                    <w:szCs w:val="20"/>
                  </w:rPr>
                </w:rPrChange>
              </w:rPr>
              <w:fldChar w:fldCharType="begin"/>
            </w:r>
            <w:r w:rsidR="0045512E" w:rsidRPr="00064676" w:rsidDel="00064676">
              <w:rPr>
                <w:noProof/>
                <w:webHidden/>
                <w:sz w:val="22"/>
                <w:szCs w:val="22"/>
                <w:rPrChange w:id="729" w:author="Sepribo Taylor-Harry" w:date="2020-08-03T19:13:00Z">
                  <w:rPr>
                    <w:noProof/>
                    <w:webHidden/>
                    <w:sz w:val="20"/>
                    <w:szCs w:val="20"/>
                  </w:rPr>
                </w:rPrChange>
              </w:rPr>
              <w:delInstrText xml:space="preserve"> PAGEREF _Toc46182363 \h </w:delInstrText>
            </w:r>
            <w:r w:rsidR="0045512E" w:rsidRPr="00064676" w:rsidDel="00064676">
              <w:rPr>
                <w:noProof/>
                <w:webHidden/>
                <w:sz w:val="22"/>
                <w:szCs w:val="22"/>
                <w:rPrChange w:id="730" w:author="Sepribo Taylor-Harry" w:date="2020-08-03T19:13:00Z">
                  <w:rPr>
                    <w:noProof/>
                    <w:webHidden/>
                    <w:sz w:val="22"/>
                    <w:szCs w:val="22"/>
                  </w:rPr>
                </w:rPrChange>
              </w:rPr>
            </w:r>
            <w:r w:rsidR="0045512E" w:rsidRPr="00064676" w:rsidDel="00064676">
              <w:rPr>
                <w:noProof/>
                <w:webHidden/>
                <w:sz w:val="22"/>
                <w:szCs w:val="22"/>
                <w:rPrChange w:id="731" w:author="Sepribo Taylor-Harry" w:date="2020-08-03T19:13:00Z">
                  <w:rPr>
                    <w:noProof/>
                    <w:webHidden/>
                    <w:sz w:val="20"/>
                    <w:szCs w:val="20"/>
                  </w:rPr>
                </w:rPrChange>
              </w:rPr>
              <w:fldChar w:fldCharType="separate"/>
            </w:r>
            <w:r w:rsidR="009C24B9" w:rsidRPr="00064676" w:rsidDel="00064676">
              <w:rPr>
                <w:noProof/>
                <w:webHidden/>
                <w:sz w:val="22"/>
                <w:szCs w:val="22"/>
                <w:rPrChange w:id="732" w:author="Sepribo Taylor-Harry" w:date="2020-08-03T19:13:00Z">
                  <w:rPr>
                    <w:noProof/>
                    <w:webHidden/>
                    <w:sz w:val="20"/>
                    <w:szCs w:val="20"/>
                  </w:rPr>
                </w:rPrChange>
              </w:rPr>
              <w:delText>6</w:delText>
            </w:r>
            <w:r w:rsidR="0045512E" w:rsidRPr="00064676" w:rsidDel="00064676">
              <w:rPr>
                <w:noProof/>
                <w:webHidden/>
                <w:sz w:val="22"/>
                <w:szCs w:val="22"/>
                <w:rPrChange w:id="733" w:author="Sepribo Taylor-Harry" w:date="2020-08-03T19:13:00Z">
                  <w:rPr>
                    <w:noProof/>
                    <w:webHidden/>
                    <w:sz w:val="20"/>
                    <w:szCs w:val="20"/>
                  </w:rPr>
                </w:rPrChange>
              </w:rPr>
              <w:fldChar w:fldCharType="end"/>
            </w:r>
            <w:r w:rsidRPr="00064676" w:rsidDel="00064676">
              <w:rPr>
                <w:noProof/>
                <w:sz w:val="22"/>
                <w:szCs w:val="22"/>
                <w:rPrChange w:id="734" w:author="Sepribo Taylor-Harry" w:date="2020-08-03T19:13:00Z">
                  <w:rPr>
                    <w:noProof/>
                    <w:sz w:val="20"/>
                    <w:szCs w:val="20"/>
                  </w:rPr>
                </w:rPrChange>
              </w:rPr>
              <w:fldChar w:fldCharType="end"/>
            </w:r>
          </w:del>
        </w:p>
        <w:p w14:paraId="2CB6F808" w14:textId="6D6D0FA8" w:rsidR="0045512E" w:rsidRPr="00064676" w:rsidDel="00064676" w:rsidRDefault="003470EF">
          <w:pPr>
            <w:pStyle w:val="TOC2"/>
            <w:tabs>
              <w:tab w:val="right" w:leader="dot" w:pos="9350"/>
            </w:tabs>
            <w:spacing w:line="360" w:lineRule="auto"/>
            <w:rPr>
              <w:del w:id="735" w:author="Sepribo Taylor-Harry" w:date="2020-08-03T19:08:00Z"/>
              <w:noProof/>
              <w:kern w:val="0"/>
              <w:sz w:val="22"/>
              <w:szCs w:val="22"/>
              <w:lang w:eastAsia="en-US"/>
              <w:rPrChange w:id="736" w:author="Sepribo Taylor-Harry" w:date="2020-08-03T19:13:00Z">
                <w:rPr>
                  <w:del w:id="737" w:author="Sepribo Taylor-Harry" w:date="2020-08-03T19:08:00Z"/>
                  <w:noProof/>
                  <w:kern w:val="0"/>
                  <w:sz w:val="20"/>
                  <w:szCs w:val="20"/>
                  <w:lang w:eastAsia="en-US"/>
                </w:rPr>
              </w:rPrChange>
            </w:rPr>
            <w:pPrChange w:id="738" w:author="Sepribo Taylor-Harry" w:date="2020-08-03T19:13:00Z">
              <w:pPr>
                <w:pStyle w:val="TOC2"/>
                <w:tabs>
                  <w:tab w:val="right" w:leader="dot" w:pos="9350"/>
                </w:tabs>
                <w:spacing w:line="276" w:lineRule="auto"/>
              </w:pPr>
            </w:pPrChange>
          </w:pPr>
          <w:del w:id="739" w:author="Sepribo Taylor-Harry" w:date="2020-08-03T19:08:00Z">
            <w:r w:rsidRPr="00064676" w:rsidDel="00064676">
              <w:rPr>
                <w:noProof/>
                <w:sz w:val="22"/>
                <w:szCs w:val="22"/>
                <w:rPrChange w:id="740" w:author="Sepribo Taylor-Harry" w:date="2020-08-03T19:13:00Z">
                  <w:rPr>
                    <w:noProof/>
                  </w:rPr>
                </w:rPrChange>
              </w:rPr>
              <w:fldChar w:fldCharType="begin"/>
            </w:r>
            <w:r w:rsidRPr="00064676" w:rsidDel="00064676">
              <w:rPr>
                <w:noProof/>
                <w:sz w:val="22"/>
                <w:szCs w:val="22"/>
                <w:rPrChange w:id="741" w:author="Sepribo Taylor-Harry" w:date="2020-08-03T19:13:00Z">
                  <w:rPr>
                    <w:noProof/>
                  </w:rPr>
                </w:rPrChange>
              </w:rPr>
              <w:delInstrText xml:space="preserve"> HYPERLINK \l "_Toc46182364" </w:delInstrText>
            </w:r>
            <w:r w:rsidRPr="00064676" w:rsidDel="00064676">
              <w:rPr>
                <w:noProof/>
                <w:sz w:val="22"/>
                <w:szCs w:val="22"/>
                <w:rPrChange w:id="742" w:author="Sepribo Taylor-Harry" w:date="2020-08-03T19:13:00Z">
                  <w:rPr>
                    <w:noProof/>
                    <w:sz w:val="20"/>
                    <w:szCs w:val="20"/>
                  </w:rPr>
                </w:rPrChange>
              </w:rPr>
              <w:fldChar w:fldCharType="separate"/>
            </w:r>
          </w:del>
          <w:ins w:id="743" w:author="Sepribo Taylor-Harry" w:date="2020-08-03T19:08:00Z">
            <w:r w:rsidR="00064676" w:rsidRPr="00064676">
              <w:rPr>
                <w:b/>
                <w:bCs/>
                <w:noProof/>
                <w:sz w:val="22"/>
                <w:szCs w:val="22"/>
                <w:rPrChange w:id="744" w:author="Sepribo Taylor-Harry" w:date="2020-08-03T19:13:00Z">
                  <w:rPr>
                    <w:b/>
                    <w:bCs/>
                    <w:noProof/>
                  </w:rPr>
                </w:rPrChange>
              </w:rPr>
              <w:t>Error! Hyperlink reference not valid.</w:t>
            </w:r>
          </w:ins>
          <w:del w:id="745" w:author="Sepribo Taylor-Harry" w:date="2020-08-03T19:08:00Z">
            <w:r w:rsidR="0045512E" w:rsidRPr="00064676" w:rsidDel="00064676">
              <w:rPr>
                <w:rStyle w:val="Hyperlink"/>
                <w:noProof/>
                <w:sz w:val="22"/>
                <w:szCs w:val="22"/>
                <w:rPrChange w:id="746" w:author="Sepribo Taylor-Harry" w:date="2020-08-03T19:13:00Z">
                  <w:rPr>
                    <w:rStyle w:val="Hyperlink"/>
                    <w:noProof/>
                    <w:sz w:val="20"/>
                    <w:szCs w:val="20"/>
                  </w:rPr>
                </w:rPrChange>
              </w:rPr>
              <w:delText>3.1 Server 1 (Database)</w:delText>
            </w:r>
            <w:r w:rsidR="0045512E" w:rsidRPr="00064676" w:rsidDel="00064676">
              <w:rPr>
                <w:noProof/>
                <w:webHidden/>
                <w:sz w:val="22"/>
                <w:szCs w:val="22"/>
                <w:rPrChange w:id="747" w:author="Sepribo Taylor-Harry" w:date="2020-08-03T19:13:00Z">
                  <w:rPr>
                    <w:noProof/>
                    <w:webHidden/>
                    <w:sz w:val="20"/>
                    <w:szCs w:val="20"/>
                  </w:rPr>
                </w:rPrChange>
              </w:rPr>
              <w:tab/>
            </w:r>
            <w:r w:rsidR="0045512E" w:rsidRPr="00064676" w:rsidDel="00064676">
              <w:rPr>
                <w:noProof/>
                <w:webHidden/>
                <w:sz w:val="22"/>
                <w:szCs w:val="22"/>
                <w:rPrChange w:id="748" w:author="Sepribo Taylor-Harry" w:date="2020-08-03T19:13:00Z">
                  <w:rPr>
                    <w:noProof/>
                    <w:webHidden/>
                    <w:sz w:val="20"/>
                    <w:szCs w:val="20"/>
                  </w:rPr>
                </w:rPrChange>
              </w:rPr>
              <w:fldChar w:fldCharType="begin"/>
            </w:r>
            <w:r w:rsidR="0045512E" w:rsidRPr="00064676" w:rsidDel="00064676">
              <w:rPr>
                <w:noProof/>
                <w:webHidden/>
                <w:sz w:val="22"/>
                <w:szCs w:val="22"/>
                <w:rPrChange w:id="749" w:author="Sepribo Taylor-Harry" w:date="2020-08-03T19:13:00Z">
                  <w:rPr>
                    <w:noProof/>
                    <w:webHidden/>
                    <w:sz w:val="20"/>
                    <w:szCs w:val="20"/>
                  </w:rPr>
                </w:rPrChange>
              </w:rPr>
              <w:delInstrText xml:space="preserve"> PAGEREF _Toc46182364 \h </w:delInstrText>
            </w:r>
            <w:r w:rsidR="0045512E" w:rsidRPr="00064676" w:rsidDel="00064676">
              <w:rPr>
                <w:noProof/>
                <w:webHidden/>
                <w:sz w:val="22"/>
                <w:szCs w:val="22"/>
                <w:rPrChange w:id="750" w:author="Sepribo Taylor-Harry" w:date="2020-08-03T19:13:00Z">
                  <w:rPr>
                    <w:noProof/>
                    <w:webHidden/>
                    <w:sz w:val="22"/>
                    <w:szCs w:val="22"/>
                  </w:rPr>
                </w:rPrChange>
              </w:rPr>
            </w:r>
            <w:r w:rsidR="0045512E" w:rsidRPr="00064676" w:rsidDel="00064676">
              <w:rPr>
                <w:noProof/>
                <w:webHidden/>
                <w:sz w:val="22"/>
                <w:szCs w:val="22"/>
                <w:rPrChange w:id="751" w:author="Sepribo Taylor-Harry" w:date="2020-08-03T19:13:00Z">
                  <w:rPr>
                    <w:noProof/>
                    <w:webHidden/>
                    <w:sz w:val="20"/>
                    <w:szCs w:val="20"/>
                  </w:rPr>
                </w:rPrChange>
              </w:rPr>
              <w:fldChar w:fldCharType="separate"/>
            </w:r>
            <w:r w:rsidR="009C24B9" w:rsidRPr="00064676" w:rsidDel="00064676">
              <w:rPr>
                <w:noProof/>
                <w:webHidden/>
                <w:sz w:val="22"/>
                <w:szCs w:val="22"/>
                <w:rPrChange w:id="752" w:author="Sepribo Taylor-Harry" w:date="2020-08-03T19:13:00Z">
                  <w:rPr>
                    <w:noProof/>
                    <w:webHidden/>
                    <w:sz w:val="20"/>
                    <w:szCs w:val="20"/>
                  </w:rPr>
                </w:rPrChange>
              </w:rPr>
              <w:delText>6</w:delText>
            </w:r>
            <w:r w:rsidR="0045512E" w:rsidRPr="00064676" w:rsidDel="00064676">
              <w:rPr>
                <w:noProof/>
                <w:webHidden/>
                <w:sz w:val="22"/>
                <w:szCs w:val="22"/>
                <w:rPrChange w:id="753" w:author="Sepribo Taylor-Harry" w:date="2020-08-03T19:13:00Z">
                  <w:rPr>
                    <w:noProof/>
                    <w:webHidden/>
                    <w:sz w:val="20"/>
                    <w:szCs w:val="20"/>
                  </w:rPr>
                </w:rPrChange>
              </w:rPr>
              <w:fldChar w:fldCharType="end"/>
            </w:r>
            <w:r w:rsidRPr="00064676" w:rsidDel="00064676">
              <w:rPr>
                <w:noProof/>
                <w:sz w:val="22"/>
                <w:szCs w:val="22"/>
                <w:rPrChange w:id="754" w:author="Sepribo Taylor-Harry" w:date="2020-08-03T19:13:00Z">
                  <w:rPr>
                    <w:noProof/>
                    <w:sz w:val="20"/>
                    <w:szCs w:val="20"/>
                  </w:rPr>
                </w:rPrChange>
              </w:rPr>
              <w:fldChar w:fldCharType="end"/>
            </w:r>
          </w:del>
        </w:p>
        <w:p w14:paraId="02562559" w14:textId="4036A810" w:rsidR="0045512E" w:rsidRPr="00064676" w:rsidDel="00064676" w:rsidRDefault="003470EF">
          <w:pPr>
            <w:pStyle w:val="TOC3"/>
            <w:tabs>
              <w:tab w:val="right" w:leader="dot" w:pos="9350"/>
            </w:tabs>
            <w:spacing w:line="360" w:lineRule="auto"/>
            <w:rPr>
              <w:del w:id="755" w:author="Sepribo Taylor-Harry" w:date="2020-08-03T19:08:00Z"/>
              <w:noProof/>
              <w:kern w:val="0"/>
              <w:sz w:val="22"/>
              <w:szCs w:val="22"/>
              <w:lang w:eastAsia="en-US"/>
              <w:rPrChange w:id="756" w:author="Sepribo Taylor-Harry" w:date="2020-08-03T19:13:00Z">
                <w:rPr>
                  <w:del w:id="757" w:author="Sepribo Taylor-Harry" w:date="2020-08-03T19:08:00Z"/>
                  <w:noProof/>
                  <w:kern w:val="0"/>
                  <w:sz w:val="20"/>
                  <w:szCs w:val="20"/>
                  <w:lang w:eastAsia="en-US"/>
                </w:rPr>
              </w:rPrChange>
            </w:rPr>
            <w:pPrChange w:id="758" w:author="Sepribo Taylor-Harry" w:date="2020-08-03T19:13:00Z">
              <w:pPr>
                <w:pStyle w:val="TOC3"/>
                <w:tabs>
                  <w:tab w:val="right" w:leader="dot" w:pos="9350"/>
                </w:tabs>
                <w:spacing w:line="276" w:lineRule="auto"/>
              </w:pPr>
            </w:pPrChange>
          </w:pPr>
          <w:del w:id="759" w:author="Sepribo Taylor-Harry" w:date="2020-08-03T19:08:00Z">
            <w:r w:rsidRPr="00064676" w:rsidDel="00064676">
              <w:rPr>
                <w:noProof/>
                <w:sz w:val="22"/>
                <w:szCs w:val="22"/>
                <w:rPrChange w:id="760" w:author="Sepribo Taylor-Harry" w:date="2020-08-03T19:13:00Z">
                  <w:rPr>
                    <w:noProof/>
                  </w:rPr>
                </w:rPrChange>
              </w:rPr>
              <w:fldChar w:fldCharType="begin"/>
            </w:r>
            <w:r w:rsidRPr="00064676" w:rsidDel="00064676">
              <w:rPr>
                <w:noProof/>
                <w:sz w:val="22"/>
                <w:szCs w:val="22"/>
                <w:rPrChange w:id="761" w:author="Sepribo Taylor-Harry" w:date="2020-08-03T19:13:00Z">
                  <w:rPr>
                    <w:noProof/>
                  </w:rPr>
                </w:rPrChange>
              </w:rPr>
              <w:delInstrText xml:space="preserve"> HYPERLINK \l "_Toc46182365" </w:delInstrText>
            </w:r>
            <w:r w:rsidRPr="00064676" w:rsidDel="00064676">
              <w:rPr>
                <w:noProof/>
                <w:sz w:val="22"/>
                <w:szCs w:val="22"/>
                <w:rPrChange w:id="762" w:author="Sepribo Taylor-Harry" w:date="2020-08-03T19:13:00Z">
                  <w:rPr>
                    <w:noProof/>
                    <w:sz w:val="20"/>
                    <w:szCs w:val="20"/>
                  </w:rPr>
                </w:rPrChange>
              </w:rPr>
              <w:fldChar w:fldCharType="separate"/>
            </w:r>
          </w:del>
          <w:ins w:id="763" w:author="Sepribo Taylor-Harry" w:date="2020-08-03T19:08:00Z">
            <w:r w:rsidR="00064676" w:rsidRPr="00064676">
              <w:rPr>
                <w:b/>
                <w:bCs/>
                <w:noProof/>
                <w:sz w:val="22"/>
                <w:szCs w:val="22"/>
                <w:rPrChange w:id="764" w:author="Sepribo Taylor-Harry" w:date="2020-08-03T19:13:00Z">
                  <w:rPr>
                    <w:b/>
                    <w:bCs/>
                    <w:noProof/>
                  </w:rPr>
                </w:rPrChange>
              </w:rPr>
              <w:t>Error! Hyperlink reference not valid.</w:t>
            </w:r>
          </w:ins>
          <w:del w:id="765" w:author="Sepribo Taylor-Harry" w:date="2020-08-03T19:08:00Z">
            <w:r w:rsidR="0045512E" w:rsidRPr="00064676" w:rsidDel="00064676">
              <w:rPr>
                <w:rStyle w:val="Hyperlink"/>
                <w:noProof/>
                <w:sz w:val="22"/>
                <w:szCs w:val="22"/>
                <w:rPrChange w:id="766" w:author="Sepribo Taylor-Harry" w:date="2020-08-03T19:13:00Z">
                  <w:rPr>
                    <w:rStyle w:val="Hyperlink"/>
                    <w:noProof/>
                    <w:sz w:val="20"/>
                    <w:szCs w:val="20"/>
                  </w:rPr>
                </w:rPrChange>
              </w:rPr>
              <w:delText>3.1.1 Prerequisites</w:delText>
            </w:r>
            <w:r w:rsidR="0045512E" w:rsidRPr="00064676" w:rsidDel="00064676">
              <w:rPr>
                <w:noProof/>
                <w:webHidden/>
                <w:sz w:val="22"/>
                <w:szCs w:val="22"/>
                <w:rPrChange w:id="767" w:author="Sepribo Taylor-Harry" w:date="2020-08-03T19:13:00Z">
                  <w:rPr>
                    <w:noProof/>
                    <w:webHidden/>
                    <w:sz w:val="20"/>
                    <w:szCs w:val="20"/>
                  </w:rPr>
                </w:rPrChange>
              </w:rPr>
              <w:tab/>
            </w:r>
            <w:r w:rsidR="0045512E" w:rsidRPr="00064676" w:rsidDel="00064676">
              <w:rPr>
                <w:noProof/>
                <w:webHidden/>
                <w:sz w:val="22"/>
                <w:szCs w:val="22"/>
                <w:rPrChange w:id="768" w:author="Sepribo Taylor-Harry" w:date="2020-08-03T19:13:00Z">
                  <w:rPr>
                    <w:noProof/>
                    <w:webHidden/>
                    <w:sz w:val="20"/>
                    <w:szCs w:val="20"/>
                  </w:rPr>
                </w:rPrChange>
              </w:rPr>
              <w:fldChar w:fldCharType="begin"/>
            </w:r>
            <w:r w:rsidR="0045512E" w:rsidRPr="00064676" w:rsidDel="00064676">
              <w:rPr>
                <w:noProof/>
                <w:webHidden/>
                <w:sz w:val="22"/>
                <w:szCs w:val="22"/>
                <w:rPrChange w:id="769" w:author="Sepribo Taylor-Harry" w:date="2020-08-03T19:13:00Z">
                  <w:rPr>
                    <w:noProof/>
                    <w:webHidden/>
                    <w:sz w:val="20"/>
                    <w:szCs w:val="20"/>
                  </w:rPr>
                </w:rPrChange>
              </w:rPr>
              <w:delInstrText xml:space="preserve"> PAGEREF _Toc46182365 \h </w:delInstrText>
            </w:r>
            <w:r w:rsidR="0045512E" w:rsidRPr="00064676" w:rsidDel="00064676">
              <w:rPr>
                <w:noProof/>
                <w:webHidden/>
                <w:sz w:val="22"/>
                <w:szCs w:val="22"/>
                <w:rPrChange w:id="770" w:author="Sepribo Taylor-Harry" w:date="2020-08-03T19:13:00Z">
                  <w:rPr>
                    <w:noProof/>
                    <w:webHidden/>
                    <w:sz w:val="22"/>
                    <w:szCs w:val="22"/>
                  </w:rPr>
                </w:rPrChange>
              </w:rPr>
            </w:r>
            <w:r w:rsidR="0045512E" w:rsidRPr="00064676" w:rsidDel="00064676">
              <w:rPr>
                <w:noProof/>
                <w:webHidden/>
                <w:sz w:val="22"/>
                <w:szCs w:val="22"/>
                <w:rPrChange w:id="771" w:author="Sepribo Taylor-Harry" w:date="2020-08-03T19:13:00Z">
                  <w:rPr>
                    <w:noProof/>
                    <w:webHidden/>
                    <w:sz w:val="20"/>
                    <w:szCs w:val="20"/>
                  </w:rPr>
                </w:rPrChange>
              </w:rPr>
              <w:fldChar w:fldCharType="separate"/>
            </w:r>
            <w:r w:rsidR="009C24B9" w:rsidRPr="00064676" w:rsidDel="00064676">
              <w:rPr>
                <w:noProof/>
                <w:webHidden/>
                <w:sz w:val="22"/>
                <w:szCs w:val="22"/>
                <w:rPrChange w:id="772" w:author="Sepribo Taylor-Harry" w:date="2020-08-03T19:13:00Z">
                  <w:rPr>
                    <w:noProof/>
                    <w:webHidden/>
                    <w:sz w:val="20"/>
                    <w:szCs w:val="20"/>
                  </w:rPr>
                </w:rPrChange>
              </w:rPr>
              <w:delText>6</w:delText>
            </w:r>
            <w:r w:rsidR="0045512E" w:rsidRPr="00064676" w:rsidDel="00064676">
              <w:rPr>
                <w:noProof/>
                <w:webHidden/>
                <w:sz w:val="22"/>
                <w:szCs w:val="22"/>
                <w:rPrChange w:id="773" w:author="Sepribo Taylor-Harry" w:date="2020-08-03T19:13:00Z">
                  <w:rPr>
                    <w:noProof/>
                    <w:webHidden/>
                    <w:sz w:val="20"/>
                    <w:szCs w:val="20"/>
                  </w:rPr>
                </w:rPrChange>
              </w:rPr>
              <w:fldChar w:fldCharType="end"/>
            </w:r>
            <w:r w:rsidRPr="00064676" w:rsidDel="00064676">
              <w:rPr>
                <w:noProof/>
                <w:sz w:val="22"/>
                <w:szCs w:val="22"/>
                <w:rPrChange w:id="774" w:author="Sepribo Taylor-Harry" w:date="2020-08-03T19:13:00Z">
                  <w:rPr>
                    <w:noProof/>
                    <w:sz w:val="20"/>
                    <w:szCs w:val="20"/>
                  </w:rPr>
                </w:rPrChange>
              </w:rPr>
              <w:fldChar w:fldCharType="end"/>
            </w:r>
          </w:del>
        </w:p>
        <w:p w14:paraId="3DE38406" w14:textId="4DFEDA3B" w:rsidR="0045512E" w:rsidRPr="00064676" w:rsidDel="00064676" w:rsidRDefault="003470EF">
          <w:pPr>
            <w:pStyle w:val="TOC3"/>
            <w:tabs>
              <w:tab w:val="right" w:leader="dot" w:pos="9350"/>
            </w:tabs>
            <w:spacing w:line="360" w:lineRule="auto"/>
            <w:rPr>
              <w:del w:id="775" w:author="Sepribo Taylor-Harry" w:date="2020-08-03T19:08:00Z"/>
              <w:noProof/>
              <w:kern w:val="0"/>
              <w:sz w:val="22"/>
              <w:szCs w:val="22"/>
              <w:lang w:eastAsia="en-US"/>
              <w:rPrChange w:id="776" w:author="Sepribo Taylor-Harry" w:date="2020-08-03T19:13:00Z">
                <w:rPr>
                  <w:del w:id="777" w:author="Sepribo Taylor-Harry" w:date="2020-08-03T19:08:00Z"/>
                  <w:noProof/>
                  <w:kern w:val="0"/>
                  <w:sz w:val="20"/>
                  <w:szCs w:val="20"/>
                  <w:lang w:eastAsia="en-US"/>
                </w:rPr>
              </w:rPrChange>
            </w:rPr>
            <w:pPrChange w:id="778" w:author="Sepribo Taylor-Harry" w:date="2020-08-03T19:13:00Z">
              <w:pPr>
                <w:pStyle w:val="TOC3"/>
                <w:tabs>
                  <w:tab w:val="right" w:leader="dot" w:pos="9350"/>
                </w:tabs>
                <w:spacing w:line="276" w:lineRule="auto"/>
              </w:pPr>
            </w:pPrChange>
          </w:pPr>
          <w:del w:id="779" w:author="Sepribo Taylor-Harry" w:date="2020-08-03T19:08:00Z">
            <w:r w:rsidRPr="00064676" w:rsidDel="00064676">
              <w:rPr>
                <w:noProof/>
                <w:sz w:val="22"/>
                <w:szCs w:val="22"/>
                <w:rPrChange w:id="780" w:author="Sepribo Taylor-Harry" w:date="2020-08-03T19:13:00Z">
                  <w:rPr>
                    <w:noProof/>
                  </w:rPr>
                </w:rPrChange>
              </w:rPr>
              <w:fldChar w:fldCharType="begin"/>
            </w:r>
            <w:r w:rsidRPr="00064676" w:rsidDel="00064676">
              <w:rPr>
                <w:noProof/>
                <w:sz w:val="22"/>
                <w:szCs w:val="22"/>
                <w:rPrChange w:id="781" w:author="Sepribo Taylor-Harry" w:date="2020-08-03T19:13:00Z">
                  <w:rPr>
                    <w:noProof/>
                  </w:rPr>
                </w:rPrChange>
              </w:rPr>
              <w:delInstrText xml:space="preserve"> HYPERLINK \l "_Toc46182366" </w:delInstrText>
            </w:r>
            <w:r w:rsidRPr="00064676" w:rsidDel="00064676">
              <w:rPr>
                <w:noProof/>
                <w:sz w:val="22"/>
                <w:szCs w:val="22"/>
                <w:rPrChange w:id="782" w:author="Sepribo Taylor-Harry" w:date="2020-08-03T19:13:00Z">
                  <w:rPr>
                    <w:noProof/>
                    <w:sz w:val="20"/>
                    <w:szCs w:val="20"/>
                  </w:rPr>
                </w:rPrChange>
              </w:rPr>
              <w:fldChar w:fldCharType="separate"/>
            </w:r>
          </w:del>
          <w:ins w:id="783" w:author="Sepribo Taylor-Harry" w:date="2020-08-03T19:08:00Z">
            <w:r w:rsidR="00064676" w:rsidRPr="00064676">
              <w:rPr>
                <w:b/>
                <w:bCs/>
                <w:noProof/>
                <w:sz w:val="22"/>
                <w:szCs w:val="22"/>
                <w:rPrChange w:id="784" w:author="Sepribo Taylor-Harry" w:date="2020-08-03T19:13:00Z">
                  <w:rPr>
                    <w:b/>
                    <w:bCs/>
                    <w:noProof/>
                  </w:rPr>
                </w:rPrChange>
              </w:rPr>
              <w:t>Error! Hyperlink reference not valid.</w:t>
            </w:r>
          </w:ins>
          <w:del w:id="785" w:author="Sepribo Taylor-Harry" w:date="2020-08-03T19:08:00Z">
            <w:r w:rsidR="0045512E" w:rsidRPr="00064676" w:rsidDel="00064676">
              <w:rPr>
                <w:rStyle w:val="Hyperlink"/>
                <w:noProof/>
                <w:sz w:val="22"/>
                <w:szCs w:val="22"/>
                <w:rPrChange w:id="786" w:author="Sepribo Taylor-Harry" w:date="2020-08-03T19:13:00Z">
                  <w:rPr>
                    <w:rStyle w:val="Hyperlink"/>
                    <w:noProof/>
                    <w:sz w:val="20"/>
                    <w:szCs w:val="20"/>
                  </w:rPr>
                </w:rPrChange>
              </w:rPr>
              <w:delText>3.1.2 Installation Steps</w:delText>
            </w:r>
            <w:r w:rsidR="0045512E" w:rsidRPr="00064676" w:rsidDel="00064676">
              <w:rPr>
                <w:noProof/>
                <w:webHidden/>
                <w:sz w:val="22"/>
                <w:szCs w:val="22"/>
                <w:rPrChange w:id="787" w:author="Sepribo Taylor-Harry" w:date="2020-08-03T19:13:00Z">
                  <w:rPr>
                    <w:noProof/>
                    <w:webHidden/>
                    <w:sz w:val="20"/>
                    <w:szCs w:val="20"/>
                  </w:rPr>
                </w:rPrChange>
              </w:rPr>
              <w:tab/>
            </w:r>
            <w:r w:rsidR="0045512E" w:rsidRPr="00064676" w:rsidDel="00064676">
              <w:rPr>
                <w:noProof/>
                <w:webHidden/>
                <w:sz w:val="22"/>
                <w:szCs w:val="22"/>
                <w:rPrChange w:id="788" w:author="Sepribo Taylor-Harry" w:date="2020-08-03T19:13:00Z">
                  <w:rPr>
                    <w:noProof/>
                    <w:webHidden/>
                    <w:sz w:val="20"/>
                    <w:szCs w:val="20"/>
                  </w:rPr>
                </w:rPrChange>
              </w:rPr>
              <w:fldChar w:fldCharType="begin"/>
            </w:r>
            <w:r w:rsidR="0045512E" w:rsidRPr="00064676" w:rsidDel="00064676">
              <w:rPr>
                <w:noProof/>
                <w:webHidden/>
                <w:sz w:val="22"/>
                <w:szCs w:val="22"/>
                <w:rPrChange w:id="789" w:author="Sepribo Taylor-Harry" w:date="2020-08-03T19:13:00Z">
                  <w:rPr>
                    <w:noProof/>
                    <w:webHidden/>
                    <w:sz w:val="20"/>
                    <w:szCs w:val="20"/>
                  </w:rPr>
                </w:rPrChange>
              </w:rPr>
              <w:delInstrText xml:space="preserve"> PAGEREF _Toc46182366 \h </w:delInstrText>
            </w:r>
            <w:r w:rsidR="0045512E" w:rsidRPr="00064676" w:rsidDel="00064676">
              <w:rPr>
                <w:noProof/>
                <w:webHidden/>
                <w:sz w:val="22"/>
                <w:szCs w:val="22"/>
                <w:rPrChange w:id="790" w:author="Sepribo Taylor-Harry" w:date="2020-08-03T19:13:00Z">
                  <w:rPr>
                    <w:noProof/>
                    <w:webHidden/>
                    <w:sz w:val="22"/>
                    <w:szCs w:val="22"/>
                  </w:rPr>
                </w:rPrChange>
              </w:rPr>
            </w:r>
            <w:r w:rsidR="0045512E" w:rsidRPr="00064676" w:rsidDel="00064676">
              <w:rPr>
                <w:noProof/>
                <w:webHidden/>
                <w:sz w:val="22"/>
                <w:szCs w:val="22"/>
                <w:rPrChange w:id="791" w:author="Sepribo Taylor-Harry" w:date="2020-08-03T19:13:00Z">
                  <w:rPr>
                    <w:noProof/>
                    <w:webHidden/>
                    <w:sz w:val="20"/>
                    <w:szCs w:val="20"/>
                  </w:rPr>
                </w:rPrChange>
              </w:rPr>
              <w:fldChar w:fldCharType="separate"/>
            </w:r>
            <w:r w:rsidR="009C24B9" w:rsidRPr="00064676" w:rsidDel="00064676">
              <w:rPr>
                <w:noProof/>
                <w:webHidden/>
                <w:sz w:val="22"/>
                <w:szCs w:val="22"/>
                <w:rPrChange w:id="792" w:author="Sepribo Taylor-Harry" w:date="2020-08-03T19:13:00Z">
                  <w:rPr>
                    <w:noProof/>
                    <w:webHidden/>
                    <w:sz w:val="20"/>
                    <w:szCs w:val="20"/>
                  </w:rPr>
                </w:rPrChange>
              </w:rPr>
              <w:delText>6</w:delText>
            </w:r>
            <w:r w:rsidR="0045512E" w:rsidRPr="00064676" w:rsidDel="00064676">
              <w:rPr>
                <w:noProof/>
                <w:webHidden/>
                <w:sz w:val="22"/>
                <w:szCs w:val="22"/>
                <w:rPrChange w:id="793" w:author="Sepribo Taylor-Harry" w:date="2020-08-03T19:13:00Z">
                  <w:rPr>
                    <w:noProof/>
                    <w:webHidden/>
                    <w:sz w:val="20"/>
                    <w:szCs w:val="20"/>
                  </w:rPr>
                </w:rPrChange>
              </w:rPr>
              <w:fldChar w:fldCharType="end"/>
            </w:r>
            <w:r w:rsidRPr="00064676" w:rsidDel="00064676">
              <w:rPr>
                <w:noProof/>
                <w:sz w:val="22"/>
                <w:szCs w:val="22"/>
                <w:rPrChange w:id="794" w:author="Sepribo Taylor-Harry" w:date="2020-08-03T19:13:00Z">
                  <w:rPr>
                    <w:noProof/>
                    <w:sz w:val="20"/>
                    <w:szCs w:val="20"/>
                  </w:rPr>
                </w:rPrChange>
              </w:rPr>
              <w:fldChar w:fldCharType="end"/>
            </w:r>
          </w:del>
        </w:p>
        <w:p w14:paraId="5C4CB8F7" w14:textId="344CA5F9" w:rsidR="0045512E" w:rsidRPr="00064676" w:rsidDel="00064676" w:rsidRDefault="003470EF">
          <w:pPr>
            <w:pStyle w:val="TOC3"/>
            <w:tabs>
              <w:tab w:val="right" w:leader="dot" w:pos="9350"/>
            </w:tabs>
            <w:spacing w:line="360" w:lineRule="auto"/>
            <w:rPr>
              <w:del w:id="795" w:author="Sepribo Taylor-Harry" w:date="2020-08-03T19:08:00Z"/>
              <w:noProof/>
              <w:kern w:val="0"/>
              <w:sz w:val="22"/>
              <w:szCs w:val="22"/>
              <w:lang w:eastAsia="en-US"/>
              <w:rPrChange w:id="796" w:author="Sepribo Taylor-Harry" w:date="2020-08-03T19:13:00Z">
                <w:rPr>
                  <w:del w:id="797" w:author="Sepribo Taylor-Harry" w:date="2020-08-03T19:08:00Z"/>
                  <w:noProof/>
                  <w:kern w:val="0"/>
                  <w:sz w:val="20"/>
                  <w:szCs w:val="20"/>
                  <w:lang w:eastAsia="en-US"/>
                </w:rPr>
              </w:rPrChange>
            </w:rPr>
            <w:pPrChange w:id="798" w:author="Sepribo Taylor-Harry" w:date="2020-08-03T19:13:00Z">
              <w:pPr>
                <w:pStyle w:val="TOC3"/>
                <w:tabs>
                  <w:tab w:val="right" w:leader="dot" w:pos="9350"/>
                </w:tabs>
                <w:spacing w:line="276" w:lineRule="auto"/>
              </w:pPr>
            </w:pPrChange>
          </w:pPr>
          <w:del w:id="799" w:author="Sepribo Taylor-Harry" w:date="2020-08-03T19:08:00Z">
            <w:r w:rsidRPr="00064676" w:rsidDel="00064676">
              <w:rPr>
                <w:noProof/>
                <w:sz w:val="22"/>
                <w:szCs w:val="22"/>
                <w:rPrChange w:id="800" w:author="Sepribo Taylor-Harry" w:date="2020-08-03T19:13:00Z">
                  <w:rPr>
                    <w:noProof/>
                  </w:rPr>
                </w:rPrChange>
              </w:rPr>
              <w:fldChar w:fldCharType="begin"/>
            </w:r>
            <w:r w:rsidRPr="00064676" w:rsidDel="00064676">
              <w:rPr>
                <w:noProof/>
                <w:sz w:val="22"/>
                <w:szCs w:val="22"/>
                <w:rPrChange w:id="801" w:author="Sepribo Taylor-Harry" w:date="2020-08-03T19:13:00Z">
                  <w:rPr>
                    <w:noProof/>
                  </w:rPr>
                </w:rPrChange>
              </w:rPr>
              <w:delInstrText xml:space="preserve"> HYPERLINK \l "_Toc46182367" </w:delInstrText>
            </w:r>
            <w:r w:rsidRPr="00064676" w:rsidDel="00064676">
              <w:rPr>
                <w:noProof/>
                <w:sz w:val="22"/>
                <w:szCs w:val="22"/>
                <w:rPrChange w:id="802" w:author="Sepribo Taylor-Harry" w:date="2020-08-03T19:13:00Z">
                  <w:rPr>
                    <w:noProof/>
                    <w:sz w:val="20"/>
                    <w:szCs w:val="20"/>
                  </w:rPr>
                </w:rPrChange>
              </w:rPr>
              <w:fldChar w:fldCharType="separate"/>
            </w:r>
          </w:del>
          <w:ins w:id="803" w:author="Sepribo Taylor-Harry" w:date="2020-08-03T19:08:00Z">
            <w:r w:rsidR="00064676" w:rsidRPr="00064676">
              <w:rPr>
                <w:b/>
                <w:bCs/>
                <w:noProof/>
                <w:sz w:val="22"/>
                <w:szCs w:val="22"/>
                <w:rPrChange w:id="804" w:author="Sepribo Taylor-Harry" w:date="2020-08-03T19:13:00Z">
                  <w:rPr>
                    <w:b/>
                    <w:bCs/>
                    <w:noProof/>
                  </w:rPr>
                </w:rPrChange>
              </w:rPr>
              <w:t>Error! Hyperlink reference not valid.</w:t>
            </w:r>
          </w:ins>
          <w:del w:id="805" w:author="Sepribo Taylor-Harry" w:date="2020-08-03T19:08:00Z">
            <w:r w:rsidR="0045512E" w:rsidRPr="00064676" w:rsidDel="00064676">
              <w:rPr>
                <w:rStyle w:val="Hyperlink"/>
                <w:noProof/>
                <w:sz w:val="22"/>
                <w:szCs w:val="22"/>
                <w:rPrChange w:id="806" w:author="Sepribo Taylor-Harry" w:date="2020-08-03T19:13:00Z">
                  <w:rPr>
                    <w:rStyle w:val="Hyperlink"/>
                    <w:noProof/>
                    <w:sz w:val="20"/>
                    <w:szCs w:val="20"/>
                  </w:rPr>
                </w:rPrChange>
              </w:rPr>
              <w:delText>3.1.2 Configuration</w:delText>
            </w:r>
            <w:r w:rsidR="0045512E" w:rsidRPr="00064676" w:rsidDel="00064676">
              <w:rPr>
                <w:noProof/>
                <w:webHidden/>
                <w:sz w:val="22"/>
                <w:szCs w:val="22"/>
                <w:rPrChange w:id="807" w:author="Sepribo Taylor-Harry" w:date="2020-08-03T19:13:00Z">
                  <w:rPr>
                    <w:noProof/>
                    <w:webHidden/>
                    <w:sz w:val="20"/>
                    <w:szCs w:val="20"/>
                  </w:rPr>
                </w:rPrChange>
              </w:rPr>
              <w:tab/>
            </w:r>
            <w:r w:rsidR="0045512E" w:rsidRPr="00064676" w:rsidDel="00064676">
              <w:rPr>
                <w:noProof/>
                <w:webHidden/>
                <w:sz w:val="22"/>
                <w:szCs w:val="22"/>
                <w:rPrChange w:id="808" w:author="Sepribo Taylor-Harry" w:date="2020-08-03T19:13:00Z">
                  <w:rPr>
                    <w:noProof/>
                    <w:webHidden/>
                    <w:sz w:val="20"/>
                    <w:szCs w:val="20"/>
                  </w:rPr>
                </w:rPrChange>
              </w:rPr>
              <w:fldChar w:fldCharType="begin"/>
            </w:r>
            <w:r w:rsidR="0045512E" w:rsidRPr="00064676" w:rsidDel="00064676">
              <w:rPr>
                <w:noProof/>
                <w:webHidden/>
                <w:sz w:val="22"/>
                <w:szCs w:val="22"/>
                <w:rPrChange w:id="809" w:author="Sepribo Taylor-Harry" w:date="2020-08-03T19:13:00Z">
                  <w:rPr>
                    <w:noProof/>
                    <w:webHidden/>
                    <w:sz w:val="20"/>
                    <w:szCs w:val="20"/>
                  </w:rPr>
                </w:rPrChange>
              </w:rPr>
              <w:delInstrText xml:space="preserve"> PAGEREF _Toc46182367 \h </w:delInstrText>
            </w:r>
            <w:r w:rsidR="0045512E" w:rsidRPr="00064676" w:rsidDel="00064676">
              <w:rPr>
                <w:noProof/>
                <w:webHidden/>
                <w:sz w:val="22"/>
                <w:szCs w:val="22"/>
                <w:rPrChange w:id="810" w:author="Sepribo Taylor-Harry" w:date="2020-08-03T19:13:00Z">
                  <w:rPr>
                    <w:noProof/>
                    <w:webHidden/>
                    <w:sz w:val="22"/>
                    <w:szCs w:val="22"/>
                  </w:rPr>
                </w:rPrChange>
              </w:rPr>
            </w:r>
            <w:r w:rsidR="0045512E" w:rsidRPr="00064676" w:rsidDel="00064676">
              <w:rPr>
                <w:noProof/>
                <w:webHidden/>
                <w:sz w:val="22"/>
                <w:szCs w:val="22"/>
                <w:rPrChange w:id="811" w:author="Sepribo Taylor-Harry" w:date="2020-08-03T19:13:00Z">
                  <w:rPr>
                    <w:noProof/>
                    <w:webHidden/>
                    <w:sz w:val="20"/>
                    <w:szCs w:val="20"/>
                  </w:rPr>
                </w:rPrChange>
              </w:rPr>
              <w:fldChar w:fldCharType="separate"/>
            </w:r>
            <w:r w:rsidR="009C24B9" w:rsidRPr="00064676" w:rsidDel="00064676">
              <w:rPr>
                <w:noProof/>
                <w:webHidden/>
                <w:sz w:val="22"/>
                <w:szCs w:val="22"/>
                <w:rPrChange w:id="812" w:author="Sepribo Taylor-Harry" w:date="2020-08-03T19:13:00Z">
                  <w:rPr>
                    <w:noProof/>
                    <w:webHidden/>
                    <w:sz w:val="20"/>
                    <w:szCs w:val="20"/>
                  </w:rPr>
                </w:rPrChange>
              </w:rPr>
              <w:delText>7</w:delText>
            </w:r>
            <w:r w:rsidR="0045512E" w:rsidRPr="00064676" w:rsidDel="00064676">
              <w:rPr>
                <w:noProof/>
                <w:webHidden/>
                <w:sz w:val="22"/>
                <w:szCs w:val="22"/>
                <w:rPrChange w:id="813" w:author="Sepribo Taylor-Harry" w:date="2020-08-03T19:13:00Z">
                  <w:rPr>
                    <w:noProof/>
                    <w:webHidden/>
                    <w:sz w:val="20"/>
                    <w:szCs w:val="20"/>
                  </w:rPr>
                </w:rPrChange>
              </w:rPr>
              <w:fldChar w:fldCharType="end"/>
            </w:r>
            <w:r w:rsidRPr="00064676" w:rsidDel="00064676">
              <w:rPr>
                <w:noProof/>
                <w:sz w:val="22"/>
                <w:szCs w:val="22"/>
                <w:rPrChange w:id="814" w:author="Sepribo Taylor-Harry" w:date="2020-08-03T19:13:00Z">
                  <w:rPr>
                    <w:noProof/>
                    <w:sz w:val="20"/>
                    <w:szCs w:val="20"/>
                  </w:rPr>
                </w:rPrChange>
              </w:rPr>
              <w:fldChar w:fldCharType="end"/>
            </w:r>
          </w:del>
        </w:p>
        <w:p w14:paraId="0660C3F6" w14:textId="2EDCAC2C" w:rsidR="0045512E" w:rsidRPr="00064676" w:rsidDel="00064676" w:rsidRDefault="003470EF">
          <w:pPr>
            <w:pStyle w:val="TOC3"/>
            <w:tabs>
              <w:tab w:val="right" w:leader="dot" w:pos="9350"/>
            </w:tabs>
            <w:spacing w:line="360" w:lineRule="auto"/>
            <w:rPr>
              <w:del w:id="815" w:author="Sepribo Taylor-Harry" w:date="2020-08-03T19:08:00Z"/>
              <w:noProof/>
              <w:kern w:val="0"/>
              <w:sz w:val="22"/>
              <w:szCs w:val="22"/>
              <w:lang w:eastAsia="en-US"/>
              <w:rPrChange w:id="816" w:author="Sepribo Taylor-Harry" w:date="2020-08-03T19:13:00Z">
                <w:rPr>
                  <w:del w:id="817" w:author="Sepribo Taylor-Harry" w:date="2020-08-03T19:08:00Z"/>
                  <w:noProof/>
                  <w:kern w:val="0"/>
                  <w:sz w:val="20"/>
                  <w:szCs w:val="20"/>
                  <w:lang w:eastAsia="en-US"/>
                </w:rPr>
              </w:rPrChange>
            </w:rPr>
            <w:pPrChange w:id="818" w:author="Sepribo Taylor-Harry" w:date="2020-08-03T19:13:00Z">
              <w:pPr>
                <w:pStyle w:val="TOC3"/>
                <w:tabs>
                  <w:tab w:val="right" w:leader="dot" w:pos="9350"/>
                </w:tabs>
                <w:spacing w:line="276" w:lineRule="auto"/>
              </w:pPr>
            </w:pPrChange>
          </w:pPr>
          <w:del w:id="819" w:author="Sepribo Taylor-Harry" w:date="2020-08-03T19:08:00Z">
            <w:r w:rsidRPr="00064676" w:rsidDel="00064676">
              <w:rPr>
                <w:noProof/>
                <w:sz w:val="22"/>
                <w:szCs w:val="22"/>
                <w:rPrChange w:id="820" w:author="Sepribo Taylor-Harry" w:date="2020-08-03T19:13:00Z">
                  <w:rPr>
                    <w:noProof/>
                  </w:rPr>
                </w:rPrChange>
              </w:rPr>
              <w:fldChar w:fldCharType="begin"/>
            </w:r>
            <w:r w:rsidRPr="00064676" w:rsidDel="00064676">
              <w:rPr>
                <w:noProof/>
                <w:sz w:val="22"/>
                <w:szCs w:val="22"/>
                <w:rPrChange w:id="821" w:author="Sepribo Taylor-Harry" w:date="2020-08-03T19:13:00Z">
                  <w:rPr>
                    <w:noProof/>
                  </w:rPr>
                </w:rPrChange>
              </w:rPr>
              <w:delInstrText xml:space="preserve"> HYPERLINK \l "_Toc46182368" </w:delInstrText>
            </w:r>
            <w:r w:rsidRPr="00064676" w:rsidDel="00064676">
              <w:rPr>
                <w:noProof/>
                <w:sz w:val="22"/>
                <w:szCs w:val="22"/>
                <w:rPrChange w:id="822" w:author="Sepribo Taylor-Harry" w:date="2020-08-03T19:13:00Z">
                  <w:rPr>
                    <w:noProof/>
                    <w:sz w:val="20"/>
                    <w:szCs w:val="20"/>
                  </w:rPr>
                </w:rPrChange>
              </w:rPr>
              <w:fldChar w:fldCharType="separate"/>
            </w:r>
          </w:del>
          <w:ins w:id="823" w:author="Sepribo Taylor-Harry" w:date="2020-08-03T19:08:00Z">
            <w:r w:rsidR="00064676" w:rsidRPr="00064676">
              <w:rPr>
                <w:b/>
                <w:bCs/>
                <w:noProof/>
                <w:sz w:val="22"/>
                <w:szCs w:val="22"/>
                <w:rPrChange w:id="824" w:author="Sepribo Taylor-Harry" w:date="2020-08-03T19:13:00Z">
                  <w:rPr>
                    <w:b/>
                    <w:bCs/>
                    <w:noProof/>
                  </w:rPr>
                </w:rPrChange>
              </w:rPr>
              <w:t>Error! Hyperlink reference not valid.</w:t>
            </w:r>
          </w:ins>
          <w:del w:id="825" w:author="Sepribo Taylor-Harry" w:date="2020-08-03T19:08:00Z">
            <w:r w:rsidR="0045512E" w:rsidRPr="00064676" w:rsidDel="00064676">
              <w:rPr>
                <w:rStyle w:val="Hyperlink"/>
                <w:noProof/>
                <w:sz w:val="22"/>
                <w:szCs w:val="22"/>
                <w:rPrChange w:id="826" w:author="Sepribo Taylor-Harry" w:date="2020-08-03T19:13:00Z">
                  <w:rPr>
                    <w:rStyle w:val="Hyperlink"/>
                    <w:noProof/>
                    <w:sz w:val="20"/>
                    <w:szCs w:val="20"/>
                  </w:rPr>
                </w:rPrChange>
              </w:rPr>
              <w:delText>3.1.3 Configured Values</w:delText>
            </w:r>
            <w:r w:rsidR="0045512E" w:rsidRPr="00064676" w:rsidDel="00064676">
              <w:rPr>
                <w:noProof/>
                <w:webHidden/>
                <w:sz w:val="22"/>
                <w:szCs w:val="22"/>
                <w:rPrChange w:id="827" w:author="Sepribo Taylor-Harry" w:date="2020-08-03T19:13:00Z">
                  <w:rPr>
                    <w:noProof/>
                    <w:webHidden/>
                    <w:sz w:val="20"/>
                    <w:szCs w:val="20"/>
                  </w:rPr>
                </w:rPrChange>
              </w:rPr>
              <w:tab/>
            </w:r>
            <w:r w:rsidR="0045512E" w:rsidRPr="00064676" w:rsidDel="00064676">
              <w:rPr>
                <w:noProof/>
                <w:webHidden/>
                <w:sz w:val="22"/>
                <w:szCs w:val="22"/>
                <w:rPrChange w:id="828" w:author="Sepribo Taylor-Harry" w:date="2020-08-03T19:13:00Z">
                  <w:rPr>
                    <w:noProof/>
                    <w:webHidden/>
                    <w:sz w:val="20"/>
                    <w:szCs w:val="20"/>
                  </w:rPr>
                </w:rPrChange>
              </w:rPr>
              <w:fldChar w:fldCharType="begin"/>
            </w:r>
            <w:r w:rsidR="0045512E" w:rsidRPr="00064676" w:rsidDel="00064676">
              <w:rPr>
                <w:noProof/>
                <w:webHidden/>
                <w:sz w:val="22"/>
                <w:szCs w:val="22"/>
                <w:rPrChange w:id="829" w:author="Sepribo Taylor-Harry" w:date="2020-08-03T19:13:00Z">
                  <w:rPr>
                    <w:noProof/>
                    <w:webHidden/>
                    <w:sz w:val="20"/>
                    <w:szCs w:val="20"/>
                  </w:rPr>
                </w:rPrChange>
              </w:rPr>
              <w:delInstrText xml:space="preserve"> PAGEREF _Toc46182368 \h </w:delInstrText>
            </w:r>
            <w:r w:rsidR="0045512E" w:rsidRPr="00064676" w:rsidDel="00064676">
              <w:rPr>
                <w:noProof/>
                <w:webHidden/>
                <w:sz w:val="22"/>
                <w:szCs w:val="22"/>
                <w:rPrChange w:id="830" w:author="Sepribo Taylor-Harry" w:date="2020-08-03T19:13:00Z">
                  <w:rPr>
                    <w:noProof/>
                    <w:webHidden/>
                    <w:sz w:val="22"/>
                    <w:szCs w:val="22"/>
                  </w:rPr>
                </w:rPrChange>
              </w:rPr>
            </w:r>
            <w:r w:rsidR="0045512E" w:rsidRPr="00064676" w:rsidDel="00064676">
              <w:rPr>
                <w:noProof/>
                <w:webHidden/>
                <w:sz w:val="22"/>
                <w:szCs w:val="22"/>
                <w:rPrChange w:id="831" w:author="Sepribo Taylor-Harry" w:date="2020-08-03T19:13:00Z">
                  <w:rPr>
                    <w:noProof/>
                    <w:webHidden/>
                    <w:sz w:val="20"/>
                    <w:szCs w:val="20"/>
                  </w:rPr>
                </w:rPrChange>
              </w:rPr>
              <w:fldChar w:fldCharType="separate"/>
            </w:r>
            <w:r w:rsidR="009C24B9" w:rsidRPr="00064676" w:rsidDel="00064676">
              <w:rPr>
                <w:noProof/>
                <w:webHidden/>
                <w:sz w:val="22"/>
                <w:szCs w:val="22"/>
                <w:rPrChange w:id="832" w:author="Sepribo Taylor-Harry" w:date="2020-08-03T19:13:00Z">
                  <w:rPr>
                    <w:noProof/>
                    <w:webHidden/>
                    <w:sz w:val="20"/>
                    <w:szCs w:val="20"/>
                  </w:rPr>
                </w:rPrChange>
              </w:rPr>
              <w:delText>8</w:delText>
            </w:r>
            <w:r w:rsidR="0045512E" w:rsidRPr="00064676" w:rsidDel="00064676">
              <w:rPr>
                <w:noProof/>
                <w:webHidden/>
                <w:sz w:val="22"/>
                <w:szCs w:val="22"/>
                <w:rPrChange w:id="833" w:author="Sepribo Taylor-Harry" w:date="2020-08-03T19:13:00Z">
                  <w:rPr>
                    <w:noProof/>
                    <w:webHidden/>
                    <w:sz w:val="20"/>
                    <w:szCs w:val="20"/>
                  </w:rPr>
                </w:rPrChange>
              </w:rPr>
              <w:fldChar w:fldCharType="end"/>
            </w:r>
            <w:r w:rsidRPr="00064676" w:rsidDel="00064676">
              <w:rPr>
                <w:noProof/>
                <w:sz w:val="22"/>
                <w:szCs w:val="22"/>
                <w:rPrChange w:id="834" w:author="Sepribo Taylor-Harry" w:date="2020-08-03T19:13:00Z">
                  <w:rPr>
                    <w:noProof/>
                    <w:sz w:val="20"/>
                    <w:szCs w:val="20"/>
                  </w:rPr>
                </w:rPrChange>
              </w:rPr>
              <w:fldChar w:fldCharType="end"/>
            </w:r>
          </w:del>
        </w:p>
        <w:p w14:paraId="494A5AE1" w14:textId="5BA0E796" w:rsidR="0045512E" w:rsidRPr="00064676" w:rsidDel="00064676" w:rsidRDefault="003470EF">
          <w:pPr>
            <w:pStyle w:val="TOC3"/>
            <w:tabs>
              <w:tab w:val="right" w:leader="dot" w:pos="9350"/>
            </w:tabs>
            <w:spacing w:line="360" w:lineRule="auto"/>
            <w:rPr>
              <w:del w:id="835" w:author="Sepribo Taylor-Harry" w:date="2020-08-03T19:08:00Z"/>
              <w:noProof/>
              <w:kern w:val="0"/>
              <w:sz w:val="22"/>
              <w:szCs w:val="22"/>
              <w:lang w:eastAsia="en-US"/>
              <w:rPrChange w:id="836" w:author="Sepribo Taylor-Harry" w:date="2020-08-03T19:13:00Z">
                <w:rPr>
                  <w:del w:id="837" w:author="Sepribo Taylor-Harry" w:date="2020-08-03T19:08:00Z"/>
                  <w:noProof/>
                  <w:kern w:val="0"/>
                  <w:sz w:val="20"/>
                  <w:szCs w:val="20"/>
                  <w:lang w:eastAsia="en-US"/>
                </w:rPr>
              </w:rPrChange>
            </w:rPr>
            <w:pPrChange w:id="838" w:author="Sepribo Taylor-Harry" w:date="2020-08-03T19:13:00Z">
              <w:pPr>
                <w:pStyle w:val="TOC3"/>
                <w:tabs>
                  <w:tab w:val="right" w:leader="dot" w:pos="9350"/>
                </w:tabs>
                <w:spacing w:line="276" w:lineRule="auto"/>
              </w:pPr>
            </w:pPrChange>
          </w:pPr>
          <w:del w:id="839" w:author="Sepribo Taylor-Harry" w:date="2020-08-03T19:08:00Z">
            <w:r w:rsidRPr="00064676" w:rsidDel="00064676">
              <w:rPr>
                <w:noProof/>
                <w:sz w:val="22"/>
                <w:szCs w:val="22"/>
                <w:rPrChange w:id="840" w:author="Sepribo Taylor-Harry" w:date="2020-08-03T19:13:00Z">
                  <w:rPr>
                    <w:noProof/>
                  </w:rPr>
                </w:rPrChange>
              </w:rPr>
              <w:fldChar w:fldCharType="begin"/>
            </w:r>
            <w:r w:rsidRPr="00064676" w:rsidDel="00064676">
              <w:rPr>
                <w:noProof/>
                <w:sz w:val="22"/>
                <w:szCs w:val="22"/>
                <w:rPrChange w:id="841" w:author="Sepribo Taylor-Harry" w:date="2020-08-03T19:13:00Z">
                  <w:rPr>
                    <w:noProof/>
                  </w:rPr>
                </w:rPrChange>
              </w:rPr>
              <w:delInstrText xml:space="preserve"> HYPERLINK \l "_Toc46182369" </w:delInstrText>
            </w:r>
            <w:r w:rsidRPr="00064676" w:rsidDel="00064676">
              <w:rPr>
                <w:noProof/>
                <w:sz w:val="22"/>
                <w:szCs w:val="22"/>
                <w:rPrChange w:id="842" w:author="Sepribo Taylor-Harry" w:date="2020-08-03T19:13:00Z">
                  <w:rPr>
                    <w:noProof/>
                    <w:sz w:val="20"/>
                    <w:szCs w:val="20"/>
                  </w:rPr>
                </w:rPrChange>
              </w:rPr>
              <w:fldChar w:fldCharType="separate"/>
            </w:r>
          </w:del>
          <w:ins w:id="843" w:author="Sepribo Taylor-Harry" w:date="2020-08-03T19:08:00Z">
            <w:r w:rsidR="00064676" w:rsidRPr="00064676">
              <w:rPr>
                <w:b/>
                <w:bCs/>
                <w:noProof/>
                <w:sz w:val="22"/>
                <w:szCs w:val="22"/>
                <w:rPrChange w:id="844" w:author="Sepribo Taylor-Harry" w:date="2020-08-03T19:13:00Z">
                  <w:rPr>
                    <w:b/>
                    <w:bCs/>
                    <w:noProof/>
                  </w:rPr>
                </w:rPrChange>
              </w:rPr>
              <w:t>Error! Hyperlink reference not valid.</w:t>
            </w:r>
          </w:ins>
          <w:del w:id="845" w:author="Sepribo Taylor-Harry" w:date="2020-08-03T19:08:00Z">
            <w:r w:rsidR="0045512E" w:rsidRPr="00064676" w:rsidDel="00064676">
              <w:rPr>
                <w:rStyle w:val="Hyperlink"/>
                <w:noProof/>
                <w:sz w:val="22"/>
                <w:szCs w:val="22"/>
                <w:rPrChange w:id="846" w:author="Sepribo Taylor-Harry" w:date="2020-08-03T19:13:00Z">
                  <w:rPr>
                    <w:rStyle w:val="Hyperlink"/>
                    <w:noProof/>
                    <w:sz w:val="20"/>
                    <w:szCs w:val="20"/>
                  </w:rPr>
                </w:rPrChange>
              </w:rPr>
              <w:delText>3.1.4 Administer MongoDB</w:delText>
            </w:r>
            <w:r w:rsidR="0045512E" w:rsidRPr="00064676" w:rsidDel="00064676">
              <w:rPr>
                <w:noProof/>
                <w:webHidden/>
                <w:sz w:val="22"/>
                <w:szCs w:val="22"/>
                <w:rPrChange w:id="847" w:author="Sepribo Taylor-Harry" w:date="2020-08-03T19:13:00Z">
                  <w:rPr>
                    <w:noProof/>
                    <w:webHidden/>
                    <w:sz w:val="20"/>
                    <w:szCs w:val="20"/>
                  </w:rPr>
                </w:rPrChange>
              </w:rPr>
              <w:tab/>
            </w:r>
            <w:r w:rsidR="0045512E" w:rsidRPr="00064676" w:rsidDel="00064676">
              <w:rPr>
                <w:noProof/>
                <w:webHidden/>
                <w:sz w:val="22"/>
                <w:szCs w:val="22"/>
                <w:rPrChange w:id="848" w:author="Sepribo Taylor-Harry" w:date="2020-08-03T19:13:00Z">
                  <w:rPr>
                    <w:noProof/>
                    <w:webHidden/>
                    <w:sz w:val="20"/>
                    <w:szCs w:val="20"/>
                  </w:rPr>
                </w:rPrChange>
              </w:rPr>
              <w:fldChar w:fldCharType="begin"/>
            </w:r>
            <w:r w:rsidR="0045512E" w:rsidRPr="00064676" w:rsidDel="00064676">
              <w:rPr>
                <w:noProof/>
                <w:webHidden/>
                <w:sz w:val="22"/>
                <w:szCs w:val="22"/>
                <w:rPrChange w:id="849" w:author="Sepribo Taylor-Harry" w:date="2020-08-03T19:13:00Z">
                  <w:rPr>
                    <w:noProof/>
                    <w:webHidden/>
                    <w:sz w:val="20"/>
                    <w:szCs w:val="20"/>
                  </w:rPr>
                </w:rPrChange>
              </w:rPr>
              <w:delInstrText xml:space="preserve"> PAGEREF _Toc46182369 \h </w:delInstrText>
            </w:r>
            <w:r w:rsidR="0045512E" w:rsidRPr="00064676" w:rsidDel="00064676">
              <w:rPr>
                <w:noProof/>
                <w:webHidden/>
                <w:sz w:val="22"/>
                <w:szCs w:val="22"/>
                <w:rPrChange w:id="850" w:author="Sepribo Taylor-Harry" w:date="2020-08-03T19:13:00Z">
                  <w:rPr>
                    <w:noProof/>
                    <w:webHidden/>
                    <w:sz w:val="22"/>
                    <w:szCs w:val="22"/>
                  </w:rPr>
                </w:rPrChange>
              </w:rPr>
            </w:r>
            <w:r w:rsidR="0045512E" w:rsidRPr="00064676" w:rsidDel="00064676">
              <w:rPr>
                <w:noProof/>
                <w:webHidden/>
                <w:sz w:val="22"/>
                <w:szCs w:val="22"/>
                <w:rPrChange w:id="851" w:author="Sepribo Taylor-Harry" w:date="2020-08-03T19:13:00Z">
                  <w:rPr>
                    <w:noProof/>
                    <w:webHidden/>
                    <w:sz w:val="20"/>
                    <w:szCs w:val="20"/>
                  </w:rPr>
                </w:rPrChange>
              </w:rPr>
              <w:fldChar w:fldCharType="separate"/>
            </w:r>
            <w:r w:rsidR="009C24B9" w:rsidRPr="00064676" w:rsidDel="00064676">
              <w:rPr>
                <w:noProof/>
                <w:webHidden/>
                <w:sz w:val="22"/>
                <w:szCs w:val="22"/>
                <w:rPrChange w:id="852" w:author="Sepribo Taylor-Harry" w:date="2020-08-03T19:13:00Z">
                  <w:rPr>
                    <w:noProof/>
                    <w:webHidden/>
                    <w:sz w:val="20"/>
                    <w:szCs w:val="20"/>
                  </w:rPr>
                </w:rPrChange>
              </w:rPr>
              <w:delText>9</w:delText>
            </w:r>
            <w:r w:rsidR="0045512E" w:rsidRPr="00064676" w:rsidDel="00064676">
              <w:rPr>
                <w:noProof/>
                <w:webHidden/>
                <w:sz w:val="22"/>
                <w:szCs w:val="22"/>
                <w:rPrChange w:id="853" w:author="Sepribo Taylor-Harry" w:date="2020-08-03T19:13:00Z">
                  <w:rPr>
                    <w:noProof/>
                    <w:webHidden/>
                    <w:sz w:val="20"/>
                    <w:szCs w:val="20"/>
                  </w:rPr>
                </w:rPrChange>
              </w:rPr>
              <w:fldChar w:fldCharType="end"/>
            </w:r>
            <w:r w:rsidRPr="00064676" w:rsidDel="00064676">
              <w:rPr>
                <w:noProof/>
                <w:sz w:val="22"/>
                <w:szCs w:val="22"/>
                <w:rPrChange w:id="854" w:author="Sepribo Taylor-Harry" w:date="2020-08-03T19:13:00Z">
                  <w:rPr>
                    <w:noProof/>
                    <w:sz w:val="20"/>
                    <w:szCs w:val="20"/>
                  </w:rPr>
                </w:rPrChange>
              </w:rPr>
              <w:fldChar w:fldCharType="end"/>
            </w:r>
          </w:del>
        </w:p>
        <w:p w14:paraId="448D5184" w14:textId="4AFF6946" w:rsidR="0045512E" w:rsidRPr="00064676" w:rsidDel="00064676" w:rsidRDefault="003470EF">
          <w:pPr>
            <w:pStyle w:val="TOC2"/>
            <w:tabs>
              <w:tab w:val="right" w:leader="dot" w:pos="9350"/>
            </w:tabs>
            <w:spacing w:line="360" w:lineRule="auto"/>
            <w:rPr>
              <w:del w:id="855" w:author="Sepribo Taylor-Harry" w:date="2020-08-03T19:08:00Z"/>
              <w:noProof/>
              <w:kern w:val="0"/>
              <w:sz w:val="22"/>
              <w:szCs w:val="22"/>
              <w:lang w:eastAsia="en-US"/>
              <w:rPrChange w:id="856" w:author="Sepribo Taylor-Harry" w:date="2020-08-03T19:13:00Z">
                <w:rPr>
                  <w:del w:id="857" w:author="Sepribo Taylor-Harry" w:date="2020-08-03T19:08:00Z"/>
                  <w:noProof/>
                  <w:kern w:val="0"/>
                  <w:sz w:val="20"/>
                  <w:szCs w:val="20"/>
                  <w:lang w:eastAsia="en-US"/>
                </w:rPr>
              </w:rPrChange>
            </w:rPr>
            <w:pPrChange w:id="858" w:author="Sepribo Taylor-Harry" w:date="2020-08-03T19:13:00Z">
              <w:pPr>
                <w:pStyle w:val="TOC2"/>
                <w:tabs>
                  <w:tab w:val="right" w:leader="dot" w:pos="9350"/>
                </w:tabs>
                <w:spacing w:line="276" w:lineRule="auto"/>
              </w:pPr>
            </w:pPrChange>
          </w:pPr>
          <w:del w:id="859" w:author="Sepribo Taylor-Harry" w:date="2020-08-03T19:08:00Z">
            <w:r w:rsidRPr="00064676" w:rsidDel="00064676">
              <w:rPr>
                <w:noProof/>
                <w:sz w:val="22"/>
                <w:szCs w:val="22"/>
                <w:rPrChange w:id="860" w:author="Sepribo Taylor-Harry" w:date="2020-08-03T19:13:00Z">
                  <w:rPr>
                    <w:noProof/>
                  </w:rPr>
                </w:rPrChange>
              </w:rPr>
              <w:fldChar w:fldCharType="begin"/>
            </w:r>
            <w:r w:rsidRPr="00064676" w:rsidDel="00064676">
              <w:rPr>
                <w:noProof/>
                <w:sz w:val="22"/>
                <w:szCs w:val="22"/>
                <w:rPrChange w:id="861" w:author="Sepribo Taylor-Harry" w:date="2020-08-03T19:13:00Z">
                  <w:rPr>
                    <w:noProof/>
                  </w:rPr>
                </w:rPrChange>
              </w:rPr>
              <w:delInstrText xml:space="preserve"> HYPERLINK \l "_Toc46182370" </w:delInstrText>
            </w:r>
            <w:r w:rsidRPr="00064676" w:rsidDel="00064676">
              <w:rPr>
                <w:noProof/>
                <w:sz w:val="22"/>
                <w:szCs w:val="22"/>
                <w:rPrChange w:id="862" w:author="Sepribo Taylor-Harry" w:date="2020-08-03T19:13:00Z">
                  <w:rPr>
                    <w:noProof/>
                    <w:sz w:val="20"/>
                    <w:szCs w:val="20"/>
                  </w:rPr>
                </w:rPrChange>
              </w:rPr>
              <w:fldChar w:fldCharType="separate"/>
            </w:r>
          </w:del>
          <w:ins w:id="863" w:author="Sepribo Taylor-Harry" w:date="2020-08-03T19:08:00Z">
            <w:r w:rsidR="00064676" w:rsidRPr="00064676">
              <w:rPr>
                <w:b/>
                <w:bCs/>
                <w:noProof/>
                <w:sz w:val="22"/>
                <w:szCs w:val="22"/>
                <w:rPrChange w:id="864" w:author="Sepribo Taylor-Harry" w:date="2020-08-03T19:13:00Z">
                  <w:rPr>
                    <w:b/>
                    <w:bCs/>
                    <w:noProof/>
                  </w:rPr>
                </w:rPrChange>
              </w:rPr>
              <w:t>Error! Hyperlink reference not valid.</w:t>
            </w:r>
          </w:ins>
          <w:del w:id="865" w:author="Sepribo Taylor-Harry" w:date="2020-08-03T19:08:00Z">
            <w:r w:rsidR="0045512E" w:rsidRPr="00064676" w:rsidDel="00064676">
              <w:rPr>
                <w:rStyle w:val="Hyperlink"/>
                <w:noProof/>
                <w:sz w:val="22"/>
                <w:szCs w:val="22"/>
                <w:rPrChange w:id="866" w:author="Sepribo Taylor-Harry" w:date="2020-08-03T19:13:00Z">
                  <w:rPr>
                    <w:rStyle w:val="Hyperlink"/>
                    <w:noProof/>
                    <w:sz w:val="20"/>
                    <w:szCs w:val="20"/>
                  </w:rPr>
                </w:rPrChange>
              </w:rPr>
              <w:delText>3.2 Server 2 (Web Application)</w:delText>
            </w:r>
            <w:r w:rsidR="0045512E" w:rsidRPr="00064676" w:rsidDel="00064676">
              <w:rPr>
                <w:noProof/>
                <w:webHidden/>
                <w:sz w:val="22"/>
                <w:szCs w:val="22"/>
                <w:rPrChange w:id="867" w:author="Sepribo Taylor-Harry" w:date="2020-08-03T19:13:00Z">
                  <w:rPr>
                    <w:noProof/>
                    <w:webHidden/>
                    <w:sz w:val="20"/>
                    <w:szCs w:val="20"/>
                  </w:rPr>
                </w:rPrChange>
              </w:rPr>
              <w:tab/>
            </w:r>
            <w:r w:rsidR="0045512E" w:rsidRPr="00064676" w:rsidDel="00064676">
              <w:rPr>
                <w:noProof/>
                <w:webHidden/>
                <w:sz w:val="22"/>
                <w:szCs w:val="22"/>
                <w:rPrChange w:id="868" w:author="Sepribo Taylor-Harry" w:date="2020-08-03T19:13:00Z">
                  <w:rPr>
                    <w:noProof/>
                    <w:webHidden/>
                    <w:sz w:val="20"/>
                    <w:szCs w:val="20"/>
                  </w:rPr>
                </w:rPrChange>
              </w:rPr>
              <w:fldChar w:fldCharType="begin"/>
            </w:r>
            <w:r w:rsidR="0045512E" w:rsidRPr="00064676" w:rsidDel="00064676">
              <w:rPr>
                <w:noProof/>
                <w:webHidden/>
                <w:sz w:val="22"/>
                <w:szCs w:val="22"/>
                <w:rPrChange w:id="869" w:author="Sepribo Taylor-Harry" w:date="2020-08-03T19:13:00Z">
                  <w:rPr>
                    <w:noProof/>
                    <w:webHidden/>
                    <w:sz w:val="20"/>
                    <w:szCs w:val="20"/>
                  </w:rPr>
                </w:rPrChange>
              </w:rPr>
              <w:delInstrText xml:space="preserve"> PAGEREF _Toc46182370 \h </w:delInstrText>
            </w:r>
            <w:r w:rsidR="0045512E" w:rsidRPr="00064676" w:rsidDel="00064676">
              <w:rPr>
                <w:noProof/>
                <w:webHidden/>
                <w:sz w:val="22"/>
                <w:szCs w:val="22"/>
                <w:rPrChange w:id="870" w:author="Sepribo Taylor-Harry" w:date="2020-08-03T19:13:00Z">
                  <w:rPr>
                    <w:noProof/>
                    <w:webHidden/>
                    <w:sz w:val="22"/>
                    <w:szCs w:val="22"/>
                  </w:rPr>
                </w:rPrChange>
              </w:rPr>
            </w:r>
            <w:r w:rsidR="0045512E" w:rsidRPr="00064676" w:rsidDel="00064676">
              <w:rPr>
                <w:noProof/>
                <w:webHidden/>
                <w:sz w:val="22"/>
                <w:szCs w:val="22"/>
                <w:rPrChange w:id="871" w:author="Sepribo Taylor-Harry" w:date="2020-08-03T19:13:00Z">
                  <w:rPr>
                    <w:noProof/>
                    <w:webHidden/>
                    <w:sz w:val="20"/>
                    <w:szCs w:val="20"/>
                  </w:rPr>
                </w:rPrChange>
              </w:rPr>
              <w:fldChar w:fldCharType="separate"/>
            </w:r>
            <w:r w:rsidR="009C24B9" w:rsidRPr="00064676" w:rsidDel="00064676">
              <w:rPr>
                <w:noProof/>
                <w:webHidden/>
                <w:sz w:val="22"/>
                <w:szCs w:val="22"/>
                <w:rPrChange w:id="872" w:author="Sepribo Taylor-Harry" w:date="2020-08-03T19:13:00Z">
                  <w:rPr>
                    <w:noProof/>
                    <w:webHidden/>
                    <w:sz w:val="20"/>
                    <w:szCs w:val="20"/>
                  </w:rPr>
                </w:rPrChange>
              </w:rPr>
              <w:delText>10</w:delText>
            </w:r>
            <w:r w:rsidR="0045512E" w:rsidRPr="00064676" w:rsidDel="00064676">
              <w:rPr>
                <w:noProof/>
                <w:webHidden/>
                <w:sz w:val="22"/>
                <w:szCs w:val="22"/>
                <w:rPrChange w:id="873" w:author="Sepribo Taylor-Harry" w:date="2020-08-03T19:13:00Z">
                  <w:rPr>
                    <w:noProof/>
                    <w:webHidden/>
                    <w:sz w:val="20"/>
                    <w:szCs w:val="20"/>
                  </w:rPr>
                </w:rPrChange>
              </w:rPr>
              <w:fldChar w:fldCharType="end"/>
            </w:r>
            <w:r w:rsidRPr="00064676" w:rsidDel="00064676">
              <w:rPr>
                <w:noProof/>
                <w:sz w:val="22"/>
                <w:szCs w:val="22"/>
                <w:rPrChange w:id="874" w:author="Sepribo Taylor-Harry" w:date="2020-08-03T19:13:00Z">
                  <w:rPr>
                    <w:noProof/>
                    <w:sz w:val="20"/>
                    <w:szCs w:val="20"/>
                  </w:rPr>
                </w:rPrChange>
              </w:rPr>
              <w:fldChar w:fldCharType="end"/>
            </w:r>
          </w:del>
        </w:p>
        <w:p w14:paraId="7C7CFE61" w14:textId="3430ED3D" w:rsidR="0045512E" w:rsidRPr="00064676" w:rsidDel="00064676" w:rsidRDefault="003470EF">
          <w:pPr>
            <w:pStyle w:val="TOC3"/>
            <w:tabs>
              <w:tab w:val="right" w:leader="dot" w:pos="9350"/>
            </w:tabs>
            <w:spacing w:line="360" w:lineRule="auto"/>
            <w:rPr>
              <w:del w:id="875" w:author="Sepribo Taylor-Harry" w:date="2020-08-03T19:08:00Z"/>
              <w:noProof/>
              <w:kern w:val="0"/>
              <w:sz w:val="22"/>
              <w:szCs w:val="22"/>
              <w:lang w:eastAsia="en-US"/>
              <w:rPrChange w:id="876" w:author="Sepribo Taylor-Harry" w:date="2020-08-03T19:13:00Z">
                <w:rPr>
                  <w:del w:id="877" w:author="Sepribo Taylor-Harry" w:date="2020-08-03T19:08:00Z"/>
                  <w:noProof/>
                  <w:kern w:val="0"/>
                  <w:sz w:val="20"/>
                  <w:szCs w:val="20"/>
                  <w:lang w:eastAsia="en-US"/>
                </w:rPr>
              </w:rPrChange>
            </w:rPr>
            <w:pPrChange w:id="878" w:author="Sepribo Taylor-Harry" w:date="2020-08-03T19:13:00Z">
              <w:pPr>
                <w:pStyle w:val="TOC3"/>
                <w:tabs>
                  <w:tab w:val="right" w:leader="dot" w:pos="9350"/>
                </w:tabs>
                <w:spacing w:line="276" w:lineRule="auto"/>
              </w:pPr>
            </w:pPrChange>
          </w:pPr>
          <w:del w:id="879" w:author="Sepribo Taylor-Harry" w:date="2020-08-03T19:08:00Z">
            <w:r w:rsidRPr="00064676" w:rsidDel="00064676">
              <w:rPr>
                <w:noProof/>
                <w:sz w:val="22"/>
                <w:szCs w:val="22"/>
                <w:rPrChange w:id="880" w:author="Sepribo Taylor-Harry" w:date="2020-08-03T19:13:00Z">
                  <w:rPr>
                    <w:noProof/>
                  </w:rPr>
                </w:rPrChange>
              </w:rPr>
              <w:fldChar w:fldCharType="begin"/>
            </w:r>
            <w:r w:rsidRPr="00064676" w:rsidDel="00064676">
              <w:rPr>
                <w:noProof/>
                <w:sz w:val="22"/>
                <w:szCs w:val="22"/>
                <w:rPrChange w:id="881" w:author="Sepribo Taylor-Harry" w:date="2020-08-03T19:13:00Z">
                  <w:rPr>
                    <w:noProof/>
                  </w:rPr>
                </w:rPrChange>
              </w:rPr>
              <w:delInstrText xml:space="preserve"> HYPERLINK \l "_Toc46182371" </w:delInstrText>
            </w:r>
            <w:r w:rsidRPr="00064676" w:rsidDel="00064676">
              <w:rPr>
                <w:noProof/>
                <w:sz w:val="22"/>
                <w:szCs w:val="22"/>
                <w:rPrChange w:id="882" w:author="Sepribo Taylor-Harry" w:date="2020-08-03T19:13:00Z">
                  <w:rPr>
                    <w:noProof/>
                    <w:sz w:val="20"/>
                    <w:szCs w:val="20"/>
                  </w:rPr>
                </w:rPrChange>
              </w:rPr>
              <w:fldChar w:fldCharType="separate"/>
            </w:r>
          </w:del>
          <w:ins w:id="883" w:author="Sepribo Taylor-Harry" w:date="2020-08-03T19:08:00Z">
            <w:r w:rsidR="00064676" w:rsidRPr="00064676">
              <w:rPr>
                <w:b/>
                <w:bCs/>
                <w:noProof/>
                <w:sz w:val="22"/>
                <w:szCs w:val="22"/>
                <w:rPrChange w:id="884" w:author="Sepribo Taylor-Harry" w:date="2020-08-03T19:13:00Z">
                  <w:rPr>
                    <w:b/>
                    <w:bCs/>
                    <w:noProof/>
                  </w:rPr>
                </w:rPrChange>
              </w:rPr>
              <w:t>Error! Hyperlink reference not valid.</w:t>
            </w:r>
          </w:ins>
          <w:del w:id="885" w:author="Sepribo Taylor-Harry" w:date="2020-08-03T19:08:00Z">
            <w:r w:rsidR="0045512E" w:rsidRPr="00064676" w:rsidDel="00064676">
              <w:rPr>
                <w:rStyle w:val="Hyperlink"/>
                <w:noProof/>
                <w:sz w:val="22"/>
                <w:szCs w:val="22"/>
                <w:rPrChange w:id="886" w:author="Sepribo Taylor-Harry" w:date="2020-08-03T19:13:00Z">
                  <w:rPr>
                    <w:rStyle w:val="Hyperlink"/>
                    <w:noProof/>
                    <w:sz w:val="20"/>
                    <w:szCs w:val="20"/>
                  </w:rPr>
                </w:rPrChange>
              </w:rPr>
              <w:delText>3.2.1 Prerequisites</w:delText>
            </w:r>
            <w:r w:rsidR="0045512E" w:rsidRPr="00064676" w:rsidDel="00064676">
              <w:rPr>
                <w:noProof/>
                <w:webHidden/>
                <w:sz w:val="22"/>
                <w:szCs w:val="22"/>
                <w:rPrChange w:id="887" w:author="Sepribo Taylor-Harry" w:date="2020-08-03T19:13:00Z">
                  <w:rPr>
                    <w:noProof/>
                    <w:webHidden/>
                    <w:sz w:val="20"/>
                    <w:szCs w:val="20"/>
                  </w:rPr>
                </w:rPrChange>
              </w:rPr>
              <w:tab/>
            </w:r>
            <w:r w:rsidR="0045512E" w:rsidRPr="00064676" w:rsidDel="00064676">
              <w:rPr>
                <w:noProof/>
                <w:webHidden/>
                <w:sz w:val="22"/>
                <w:szCs w:val="22"/>
                <w:rPrChange w:id="888" w:author="Sepribo Taylor-Harry" w:date="2020-08-03T19:13:00Z">
                  <w:rPr>
                    <w:noProof/>
                    <w:webHidden/>
                    <w:sz w:val="20"/>
                    <w:szCs w:val="20"/>
                  </w:rPr>
                </w:rPrChange>
              </w:rPr>
              <w:fldChar w:fldCharType="begin"/>
            </w:r>
            <w:r w:rsidR="0045512E" w:rsidRPr="00064676" w:rsidDel="00064676">
              <w:rPr>
                <w:noProof/>
                <w:webHidden/>
                <w:sz w:val="22"/>
                <w:szCs w:val="22"/>
                <w:rPrChange w:id="889" w:author="Sepribo Taylor-Harry" w:date="2020-08-03T19:13:00Z">
                  <w:rPr>
                    <w:noProof/>
                    <w:webHidden/>
                    <w:sz w:val="20"/>
                    <w:szCs w:val="20"/>
                  </w:rPr>
                </w:rPrChange>
              </w:rPr>
              <w:delInstrText xml:space="preserve"> PAGEREF _Toc46182371 \h </w:delInstrText>
            </w:r>
            <w:r w:rsidR="0045512E" w:rsidRPr="00064676" w:rsidDel="00064676">
              <w:rPr>
                <w:noProof/>
                <w:webHidden/>
                <w:sz w:val="22"/>
                <w:szCs w:val="22"/>
                <w:rPrChange w:id="890" w:author="Sepribo Taylor-Harry" w:date="2020-08-03T19:13:00Z">
                  <w:rPr>
                    <w:noProof/>
                    <w:webHidden/>
                    <w:sz w:val="22"/>
                    <w:szCs w:val="22"/>
                  </w:rPr>
                </w:rPrChange>
              </w:rPr>
            </w:r>
            <w:r w:rsidR="0045512E" w:rsidRPr="00064676" w:rsidDel="00064676">
              <w:rPr>
                <w:noProof/>
                <w:webHidden/>
                <w:sz w:val="22"/>
                <w:szCs w:val="22"/>
                <w:rPrChange w:id="891" w:author="Sepribo Taylor-Harry" w:date="2020-08-03T19:13:00Z">
                  <w:rPr>
                    <w:noProof/>
                    <w:webHidden/>
                    <w:sz w:val="20"/>
                    <w:szCs w:val="20"/>
                  </w:rPr>
                </w:rPrChange>
              </w:rPr>
              <w:fldChar w:fldCharType="separate"/>
            </w:r>
            <w:r w:rsidR="009C24B9" w:rsidRPr="00064676" w:rsidDel="00064676">
              <w:rPr>
                <w:noProof/>
                <w:webHidden/>
                <w:sz w:val="22"/>
                <w:szCs w:val="22"/>
                <w:rPrChange w:id="892" w:author="Sepribo Taylor-Harry" w:date="2020-08-03T19:13:00Z">
                  <w:rPr>
                    <w:noProof/>
                    <w:webHidden/>
                    <w:sz w:val="20"/>
                    <w:szCs w:val="20"/>
                  </w:rPr>
                </w:rPrChange>
              </w:rPr>
              <w:delText>10</w:delText>
            </w:r>
            <w:r w:rsidR="0045512E" w:rsidRPr="00064676" w:rsidDel="00064676">
              <w:rPr>
                <w:noProof/>
                <w:webHidden/>
                <w:sz w:val="22"/>
                <w:szCs w:val="22"/>
                <w:rPrChange w:id="893" w:author="Sepribo Taylor-Harry" w:date="2020-08-03T19:13:00Z">
                  <w:rPr>
                    <w:noProof/>
                    <w:webHidden/>
                    <w:sz w:val="20"/>
                    <w:szCs w:val="20"/>
                  </w:rPr>
                </w:rPrChange>
              </w:rPr>
              <w:fldChar w:fldCharType="end"/>
            </w:r>
            <w:r w:rsidRPr="00064676" w:rsidDel="00064676">
              <w:rPr>
                <w:noProof/>
                <w:sz w:val="22"/>
                <w:szCs w:val="22"/>
                <w:rPrChange w:id="894" w:author="Sepribo Taylor-Harry" w:date="2020-08-03T19:13:00Z">
                  <w:rPr>
                    <w:noProof/>
                    <w:sz w:val="20"/>
                    <w:szCs w:val="20"/>
                  </w:rPr>
                </w:rPrChange>
              </w:rPr>
              <w:fldChar w:fldCharType="end"/>
            </w:r>
          </w:del>
        </w:p>
        <w:p w14:paraId="6237CFBD" w14:textId="20BCBCB6" w:rsidR="0045512E" w:rsidRPr="00064676" w:rsidDel="00064676" w:rsidRDefault="003470EF">
          <w:pPr>
            <w:pStyle w:val="TOC3"/>
            <w:tabs>
              <w:tab w:val="right" w:leader="dot" w:pos="9350"/>
            </w:tabs>
            <w:spacing w:line="360" w:lineRule="auto"/>
            <w:rPr>
              <w:del w:id="895" w:author="Sepribo Taylor-Harry" w:date="2020-08-03T19:08:00Z"/>
              <w:noProof/>
              <w:kern w:val="0"/>
              <w:sz w:val="22"/>
              <w:szCs w:val="22"/>
              <w:lang w:eastAsia="en-US"/>
              <w:rPrChange w:id="896" w:author="Sepribo Taylor-Harry" w:date="2020-08-03T19:13:00Z">
                <w:rPr>
                  <w:del w:id="897" w:author="Sepribo Taylor-Harry" w:date="2020-08-03T19:08:00Z"/>
                  <w:noProof/>
                  <w:kern w:val="0"/>
                  <w:sz w:val="20"/>
                  <w:szCs w:val="20"/>
                  <w:lang w:eastAsia="en-US"/>
                </w:rPr>
              </w:rPrChange>
            </w:rPr>
            <w:pPrChange w:id="898" w:author="Sepribo Taylor-Harry" w:date="2020-08-03T19:13:00Z">
              <w:pPr>
                <w:pStyle w:val="TOC3"/>
                <w:tabs>
                  <w:tab w:val="right" w:leader="dot" w:pos="9350"/>
                </w:tabs>
                <w:spacing w:line="276" w:lineRule="auto"/>
              </w:pPr>
            </w:pPrChange>
          </w:pPr>
          <w:del w:id="899" w:author="Sepribo Taylor-Harry" w:date="2020-08-03T19:08:00Z">
            <w:r w:rsidRPr="00064676" w:rsidDel="00064676">
              <w:rPr>
                <w:noProof/>
                <w:sz w:val="22"/>
                <w:szCs w:val="22"/>
                <w:rPrChange w:id="900" w:author="Sepribo Taylor-Harry" w:date="2020-08-03T19:13:00Z">
                  <w:rPr>
                    <w:noProof/>
                  </w:rPr>
                </w:rPrChange>
              </w:rPr>
              <w:fldChar w:fldCharType="begin"/>
            </w:r>
            <w:r w:rsidRPr="00064676" w:rsidDel="00064676">
              <w:rPr>
                <w:noProof/>
                <w:sz w:val="22"/>
                <w:szCs w:val="22"/>
                <w:rPrChange w:id="901" w:author="Sepribo Taylor-Harry" w:date="2020-08-03T19:13:00Z">
                  <w:rPr>
                    <w:noProof/>
                  </w:rPr>
                </w:rPrChange>
              </w:rPr>
              <w:delInstrText xml:space="preserve"> HYPERLINK \l "_Toc46182372" </w:delInstrText>
            </w:r>
            <w:r w:rsidRPr="00064676" w:rsidDel="00064676">
              <w:rPr>
                <w:noProof/>
                <w:sz w:val="22"/>
                <w:szCs w:val="22"/>
                <w:rPrChange w:id="902" w:author="Sepribo Taylor-Harry" w:date="2020-08-03T19:13:00Z">
                  <w:rPr>
                    <w:noProof/>
                    <w:sz w:val="20"/>
                    <w:szCs w:val="20"/>
                  </w:rPr>
                </w:rPrChange>
              </w:rPr>
              <w:fldChar w:fldCharType="separate"/>
            </w:r>
          </w:del>
          <w:ins w:id="903" w:author="Sepribo Taylor-Harry" w:date="2020-08-03T19:08:00Z">
            <w:r w:rsidR="00064676" w:rsidRPr="00064676">
              <w:rPr>
                <w:b/>
                <w:bCs/>
                <w:noProof/>
                <w:sz w:val="22"/>
                <w:szCs w:val="22"/>
                <w:rPrChange w:id="904" w:author="Sepribo Taylor-Harry" w:date="2020-08-03T19:13:00Z">
                  <w:rPr>
                    <w:b/>
                    <w:bCs/>
                    <w:noProof/>
                  </w:rPr>
                </w:rPrChange>
              </w:rPr>
              <w:t>Error! Hyperlink reference not valid.</w:t>
            </w:r>
          </w:ins>
          <w:del w:id="905" w:author="Sepribo Taylor-Harry" w:date="2020-08-03T19:08:00Z">
            <w:r w:rsidR="0045512E" w:rsidRPr="00064676" w:rsidDel="00064676">
              <w:rPr>
                <w:rStyle w:val="Hyperlink"/>
                <w:noProof/>
                <w:sz w:val="22"/>
                <w:szCs w:val="22"/>
                <w:rPrChange w:id="906" w:author="Sepribo Taylor-Harry" w:date="2020-08-03T19:13:00Z">
                  <w:rPr>
                    <w:rStyle w:val="Hyperlink"/>
                    <w:noProof/>
                    <w:sz w:val="20"/>
                    <w:szCs w:val="20"/>
                  </w:rPr>
                </w:rPrChange>
              </w:rPr>
              <w:delText>3.2.2 Installation Steps</w:delText>
            </w:r>
            <w:r w:rsidR="0045512E" w:rsidRPr="00064676" w:rsidDel="00064676">
              <w:rPr>
                <w:noProof/>
                <w:webHidden/>
                <w:sz w:val="22"/>
                <w:szCs w:val="22"/>
                <w:rPrChange w:id="907" w:author="Sepribo Taylor-Harry" w:date="2020-08-03T19:13:00Z">
                  <w:rPr>
                    <w:noProof/>
                    <w:webHidden/>
                    <w:sz w:val="20"/>
                    <w:szCs w:val="20"/>
                  </w:rPr>
                </w:rPrChange>
              </w:rPr>
              <w:tab/>
            </w:r>
            <w:r w:rsidR="0045512E" w:rsidRPr="00064676" w:rsidDel="00064676">
              <w:rPr>
                <w:noProof/>
                <w:webHidden/>
                <w:sz w:val="22"/>
                <w:szCs w:val="22"/>
                <w:rPrChange w:id="908" w:author="Sepribo Taylor-Harry" w:date="2020-08-03T19:13:00Z">
                  <w:rPr>
                    <w:noProof/>
                    <w:webHidden/>
                    <w:sz w:val="20"/>
                    <w:szCs w:val="20"/>
                  </w:rPr>
                </w:rPrChange>
              </w:rPr>
              <w:fldChar w:fldCharType="begin"/>
            </w:r>
            <w:r w:rsidR="0045512E" w:rsidRPr="00064676" w:rsidDel="00064676">
              <w:rPr>
                <w:noProof/>
                <w:webHidden/>
                <w:sz w:val="22"/>
                <w:szCs w:val="22"/>
                <w:rPrChange w:id="909" w:author="Sepribo Taylor-Harry" w:date="2020-08-03T19:13:00Z">
                  <w:rPr>
                    <w:noProof/>
                    <w:webHidden/>
                    <w:sz w:val="20"/>
                    <w:szCs w:val="20"/>
                  </w:rPr>
                </w:rPrChange>
              </w:rPr>
              <w:delInstrText xml:space="preserve"> PAGEREF _Toc46182372 \h </w:delInstrText>
            </w:r>
            <w:r w:rsidR="0045512E" w:rsidRPr="00064676" w:rsidDel="00064676">
              <w:rPr>
                <w:noProof/>
                <w:webHidden/>
                <w:sz w:val="22"/>
                <w:szCs w:val="22"/>
                <w:rPrChange w:id="910" w:author="Sepribo Taylor-Harry" w:date="2020-08-03T19:13:00Z">
                  <w:rPr>
                    <w:noProof/>
                    <w:webHidden/>
                    <w:sz w:val="22"/>
                    <w:szCs w:val="22"/>
                  </w:rPr>
                </w:rPrChange>
              </w:rPr>
            </w:r>
            <w:r w:rsidR="0045512E" w:rsidRPr="00064676" w:rsidDel="00064676">
              <w:rPr>
                <w:noProof/>
                <w:webHidden/>
                <w:sz w:val="22"/>
                <w:szCs w:val="22"/>
                <w:rPrChange w:id="911" w:author="Sepribo Taylor-Harry" w:date="2020-08-03T19:13:00Z">
                  <w:rPr>
                    <w:noProof/>
                    <w:webHidden/>
                    <w:sz w:val="20"/>
                    <w:szCs w:val="20"/>
                  </w:rPr>
                </w:rPrChange>
              </w:rPr>
              <w:fldChar w:fldCharType="separate"/>
            </w:r>
            <w:r w:rsidR="009C24B9" w:rsidRPr="00064676" w:rsidDel="00064676">
              <w:rPr>
                <w:noProof/>
                <w:webHidden/>
                <w:sz w:val="22"/>
                <w:szCs w:val="22"/>
                <w:rPrChange w:id="912" w:author="Sepribo Taylor-Harry" w:date="2020-08-03T19:13:00Z">
                  <w:rPr>
                    <w:noProof/>
                    <w:webHidden/>
                    <w:sz w:val="20"/>
                    <w:szCs w:val="20"/>
                  </w:rPr>
                </w:rPrChange>
              </w:rPr>
              <w:delText>10</w:delText>
            </w:r>
            <w:r w:rsidR="0045512E" w:rsidRPr="00064676" w:rsidDel="00064676">
              <w:rPr>
                <w:noProof/>
                <w:webHidden/>
                <w:sz w:val="22"/>
                <w:szCs w:val="22"/>
                <w:rPrChange w:id="913" w:author="Sepribo Taylor-Harry" w:date="2020-08-03T19:13:00Z">
                  <w:rPr>
                    <w:noProof/>
                    <w:webHidden/>
                    <w:sz w:val="20"/>
                    <w:szCs w:val="20"/>
                  </w:rPr>
                </w:rPrChange>
              </w:rPr>
              <w:fldChar w:fldCharType="end"/>
            </w:r>
            <w:r w:rsidRPr="00064676" w:rsidDel="00064676">
              <w:rPr>
                <w:noProof/>
                <w:sz w:val="22"/>
                <w:szCs w:val="22"/>
                <w:rPrChange w:id="914" w:author="Sepribo Taylor-Harry" w:date="2020-08-03T19:13:00Z">
                  <w:rPr>
                    <w:noProof/>
                    <w:sz w:val="20"/>
                    <w:szCs w:val="20"/>
                  </w:rPr>
                </w:rPrChange>
              </w:rPr>
              <w:fldChar w:fldCharType="end"/>
            </w:r>
          </w:del>
        </w:p>
        <w:p w14:paraId="12297349" w14:textId="3860D575" w:rsidR="0045512E" w:rsidRPr="00064676" w:rsidDel="00064676" w:rsidRDefault="003470EF">
          <w:pPr>
            <w:pStyle w:val="TOC3"/>
            <w:tabs>
              <w:tab w:val="right" w:leader="dot" w:pos="9350"/>
            </w:tabs>
            <w:spacing w:line="360" w:lineRule="auto"/>
            <w:rPr>
              <w:del w:id="915" w:author="Sepribo Taylor-Harry" w:date="2020-08-03T19:08:00Z"/>
              <w:noProof/>
              <w:kern w:val="0"/>
              <w:sz w:val="22"/>
              <w:szCs w:val="22"/>
              <w:lang w:eastAsia="en-US"/>
              <w:rPrChange w:id="916" w:author="Sepribo Taylor-Harry" w:date="2020-08-03T19:13:00Z">
                <w:rPr>
                  <w:del w:id="917" w:author="Sepribo Taylor-Harry" w:date="2020-08-03T19:08:00Z"/>
                  <w:noProof/>
                  <w:kern w:val="0"/>
                  <w:sz w:val="20"/>
                  <w:szCs w:val="20"/>
                  <w:lang w:eastAsia="en-US"/>
                </w:rPr>
              </w:rPrChange>
            </w:rPr>
            <w:pPrChange w:id="918" w:author="Sepribo Taylor-Harry" w:date="2020-08-03T19:13:00Z">
              <w:pPr>
                <w:pStyle w:val="TOC3"/>
                <w:tabs>
                  <w:tab w:val="right" w:leader="dot" w:pos="9350"/>
                </w:tabs>
                <w:spacing w:line="276" w:lineRule="auto"/>
              </w:pPr>
            </w:pPrChange>
          </w:pPr>
          <w:del w:id="919" w:author="Sepribo Taylor-Harry" w:date="2020-08-03T19:08:00Z">
            <w:r w:rsidRPr="00064676" w:rsidDel="00064676">
              <w:rPr>
                <w:noProof/>
                <w:sz w:val="22"/>
                <w:szCs w:val="22"/>
                <w:rPrChange w:id="920" w:author="Sepribo Taylor-Harry" w:date="2020-08-03T19:13:00Z">
                  <w:rPr>
                    <w:noProof/>
                  </w:rPr>
                </w:rPrChange>
              </w:rPr>
              <w:fldChar w:fldCharType="begin"/>
            </w:r>
            <w:r w:rsidRPr="00064676" w:rsidDel="00064676">
              <w:rPr>
                <w:noProof/>
                <w:sz w:val="22"/>
                <w:szCs w:val="22"/>
                <w:rPrChange w:id="921" w:author="Sepribo Taylor-Harry" w:date="2020-08-03T19:13:00Z">
                  <w:rPr>
                    <w:noProof/>
                  </w:rPr>
                </w:rPrChange>
              </w:rPr>
              <w:delInstrText xml:space="preserve"> HYPERLINK \l "_Toc46182373" </w:delInstrText>
            </w:r>
            <w:r w:rsidRPr="00064676" w:rsidDel="00064676">
              <w:rPr>
                <w:noProof/>
                <w:sz w:val="22"/>
                <w:szCs w:val="22"/>
                <w:rPrChange w:id="922" w:author="Sepribo Taylor-Harry" w:date="2020-08-03T19:13:00Z">
                  <w:rPr>
                    <w:noProof/>
                    <w:sz w:val="20"/>
                    <w:szCs w:val="20"/>
                  </w:rPr>
                </w:rPrChange>
              </w:rPr>
              <w:fldChar w:fldCharType="separate"/>
            </w:r>
          </w:del>
          <w:ins w:id="923" w:author="Sepribo Taylor-Harry" w:date="2020-08-03T19:08:00Z">
            <w:r w:rsidR="00064676" w:rsidRPr="00064676">
              <w:rPr>
                <w:b/>
                <w:bCs/>
                <w:noProof/>
                <w:sz w:val="22"/>
                <w:szCs w:val="22"/>
                <w:rPrChange w:id="924" w:author="Sepribo Taylor-Harry" w:date="2020-08-03T19:13:00Z">
                  <w:rPr>
                    <w:b/>
                    <w:bCs/>
                    <w:noProof/>
                  </w:rPr>
                </w:rPrChange>
              </w:rPr>
              <w:t>Error! Hyperlink reference not valid.</w:t>
            </w:r>
          </w:ins>
          <w:del w:id="925" w:author="Sepribo Taylor-Harry" w:date="2020-08-03T19:08:00Z">
            <w:r w:rsidR="0045512E" w:rsidRPr="00064676" w:rsidDel="00064676">
              <w:rPr>
                <w:rStyle w:val="Hyperlink"/>
                <w:rFonts w:cstheme="minorHAnsi"/>
                <w:noProof/>
                <w:sz w:val="22"/>
                <w:szCs w:val="22"/>
                <w:rPrChange w:id="926" w:author="Sepribo Taylor-Harry" w:date="2020-08-03T19:13:00Z">
                  <w:rPr>
                    <w:rStyle w:val="Hyperlink"/>
                    <w:rFonts w:cstheme="minorHAnsi"/>
                    <w:noProof/>
                    <w:sz w:val="20"/>
                    <w:szCs w:val="20"/>
                  </w:rPr>
                </w:rPrChange>
              </w:rPr>
              <w:delText>3.2.3 Configuration:</w:delText>
            </w:r>
            <w:r w:rsidR="0045512E" w:rsidRPr="00064676" w:rsidDel="00064676">
              <w:rPr>
                <w:noProof/>
                <w:webHidden/>
                <w:sz w:val="22"/>
                <w:szCs w:val="22"/>
                <w:rPrChange w:id="927" w:author="Sepribo Taylor-Harry" w:date="2020-08-03T19:13:00Z">
                  <w:rPr>
                    <w:noProof/>
                    <w:webHidden/>
                    <w:sz w:val="20"/>
                    <w:szCs w:val="20"/>
                  </w:rPr>
                </w:rPrChange>
              </w:rPr>
              <w:tab/>
            </w:r>
            <w:r w:rsidR="0045512E" w:rsidRPr="00064676" w:rsidDel="00064676">
              <w:rPr>
                <w:noProof/>
                <w:webHidden/>
                <w:sz w:val="22"/>
                <w:szCs w:val="22"/>
                <w:rPrChange w:id="928" w:author="Sepribo Taylor-Harry" w:date="2020-08-03T19:13:00Z">
                  <w:rPr>
                    <w:noProof/>
                    <w:webHidden/>
                    <w:sz w:val="20"/>
                    <w:szCs w:val="20"/>
                  </w:rPr>
                </w:rPrChange>
              </w:rPr>
              <w:fldChar w:fldCharType="begin"/>
            </w:r>
            <w:r w:rsidR="0045512E" w:rsidRPr="00064676" w:rsidDel="00064676">
              <w:rPr>
                <w:noProof/>
                <w:webHidden/>
                <w:sz w:val="22"/>
                <w:szCs w:val="22"/>
                <w:rPrChange w:id="929" w:author="Sepribo Taylor-Harry" w:date="2020-08-03T19:13:00Z">
                  <w:rPr>
                    <w:noProof/>
                    <w:webHidden/>
                    <w:sz w:val="20"/>
                    <w:szCs w:val="20"/>
                  </w:rPr>
                </w:rPrChange>
              </w:rPr>
              <w:delInstrText xml:space="preserve"> PAGEREF _Toc46182373 \h </w:delInstrText>
            </w:r>
            <w:r w:rsidR="0045512E" w:rsidRPr="00064676" w:rsidDel="00064676">
              <w:rPr>
                <w:noProof/>
                <w:webHidden/>
                <w:sz w:val="22"/>
                <w:szCs w:val="22"/>
                <w:rPrChange w:id="930" w:author="Sepribo Taylor-Harry" w:date="2020-08-03T19:13:00Z">
                  <w:rPr>
                    <w:noProof/>
                    <w:webHidden/>
                    <w:sz w:val="22"/>
                    <w:szCs w:val="22"/>
                  </w:rPr>
                </w:rPrChange>
              </w:rPr>
            </w:r>
            <w:r w:rsidR="0045512E" w:rsidRPr="00064676" w:rsidDel="00064676">
              <w:rPr>
                <w:noProof/>
                <w:webHidden/>
                <w:sz w:val="22"/>
                <w:szCs w:val="22"/>
                <w:rPrChange w:id="931" w:author="Sepribo Taylor-Harry" w:date="2020-08-03T19:13:00Z">
                  <w:rPr>
                    <w:noProof/>
                    <w:webHidden/>
                    <w:sz w:val="20"/>
                    <w:szCs w:val="20"/>
                  </w:rPr>
                </w:rPrChange>
              </w:rPr>
              <w:fldChar w:fldCharType="separate"/>
            </w:r>
            <w:r w:rsidR="009C24B9" w:rsidRPr="00064676" w:rsidDel="00064676">
              <w:rPr>
                <w:noProof/>
                <w:webHidden/>
                <w:sz w:val="22"/>
                <w:szCs w:val="22"/>
                <w:rPrChange w:id="932" w:author="Sepribo Taylor-Harry" w:date="2020-08-03T19:13:00Z">
                  <w:rPr>
                    <w:noProof/>
                    <w:webHidden/>
                    <w:sz w:val="20"/>
                    <w:szCs w:val="20"/>
                  </w:rPr>
                </w:rPrChange>
              </w:rPr>
              <w:delText>10</w:delText>
            </w:r>
            <w:r w:rsidR="0045512E" w:rsidRPr="00064676" w:rsidDel="00064676">
              <w:rPr>
                <w:noProof/>
                <w:webHidden/>
                <w:sz w:val="22"/>
                <w:szCs w:val="22"/>
                <w:rPrChange w:id="933" w:author="Sepribo Taylor-Harry" w:date="2020-08-03T19:13:00Z">
                  <w:rPr>
                    <w:noProof/>
                    <w:webHidden/>
                    <w:sz w:val="20"/>
                    <w:szCs w:val="20"/>
                  </w:rPr>
                </w:rPrChange>
              </w:rPr>
              <w:fldChar w:fldCharType="end"/>
            </w:r>
            <w:r w:rsidRPr="00064676" w:rsidDel="00064676">
              <w:rPr>
                <w:noProof/>
                <w:sz w:val="22"/>
                <w:szCs w:val="22"/>
                <w:rPrChange w:id="934" w:author="Sepribo Taylor-Harry" w:date="2020-08-03T19:13:00Z">
                  <w:rPr>
                    <w:noProof/>
                    <w:sz w:val="20"/>
                    <w:szCs w:val="20"/>
                  </w:rPr>
                </w:rPrChange>
              </w:rPr>
              <w:fldChar w:fldCharType="end"/>
            </w:r>
          </w:del>
        </w:p>
        <w:p w14:paraId="5B386107" w14:textId="240ED79C" w:rsidR="0045512E" w:rsidRPr="00064676" w:rsidDel="00064676" w:rsidRDefault="003470EF">
          <w:pPr>
            <w:pStyle w:val="TOC1"/>
            <w:tabs>
              <w:tab w:val="right" w:leader="dot" w:pos="9350"/>
            </w:tabs>
            <w:spacing w:line="360" w:lineRule="auto"/>
            <w:rPr>
              <w:del w:id="935" w:author="Sepribo Taylor-Harry" w:date="2020-08-03T19:08:00Z"/>
              <w:noProof/>
              <w:kern w:val="0"/>
              <w:sz w:val="22"/>
              <w:szCs w:val="22"/>
              <w:lang w:eastAsia="en-US"/>
              <w:rPrChange w:id="936" w:author="Sepribo Taylor-Harry" w:date="2020-08-03T19:13:00Z">
                <w:rPr>
                  <w:del w:id="937" w:author="Sepribo Taylor-Harry" w:date="2020-08-03T19:08:00Z"/>
                  <w:noProof/>
                  <w:kern w:val="0"/>
                  <w:sz w:val="20"/>
                  <w:szCs w:val="20"/>
                  <w:lang w:eastAsia="en-US"/>
                </w:rPr>
              </w:rPrChange>
            </w:rPr>
            <w:pPrChange w:id="938" w:author="Sepribo Taylor-Harry" w:date="2020-08-03T19:13:00Z">
              <w:pPr>
                <w:pStyle w:val="TOC1"/>
                <w:tabs>
                  <w:tab w:val="right" w:leader="dot" w:pos="9350"/>
                </w:tabs>
                <w:spacing w:line="276" w:lineRule="auto"/>
              </w:pPr>
            </w:pPrChange>
          </w:pPr>
          <w:del w:id="939" w:author="Sepribo Taylor-Harry" w:date="2020-08-03T19:08:00Z">
            <w:r w:rsidRPr="00064676" w:rsidDel="00064676">
              <w:rPr>
                <w:noProof/>
                <w:sz w:val="22"/>
                <w:szCs w:val="22"/>
                <w:rPrChange w:id="940" w:author="Sepribo Taylor-Harry" w:date="2020-08-03T19:13:00Z">
                  <w:rPr>
                    <w:noProof/>
                  </w:rPr>
                </w:rPrChange>
              </w:rPr>
              <w:fldChar w:fldCharType="begin"/>
            </w:r>
            <w:r w:rsidRPr="00064676" w:rsidDel="00064676">
              <w:rPr>
                <w:noProof/>
                <w:sz w:val="22"/>
                <w:szCs w:val="22"/>
                <w:rPrChange w:id="941" w:author="Sepribo Taylor-Harry" w:date="2020-08-03T19:13:00Z">
                  <w:rPr>
                    <w:noProof/>
                  </w:rPr>
                </w:rPrChange>
              </w:rPr>
              <w:delInstrText xml:space="preserve"> HYPERLINK \l "_Toc46182374" </w:delInstrText>
            </w:r>
            <w:r w:rsidRPr="00064676" w:rsidDel="00064676">
              <w:rPr>
                <w:noProof/>
                <w:sz w:val="22"/>
                <w:szCs w:val="22"/>
                <w:rPrChange w:id="942" w:author="Sepribo Taylor-Harry" w:date="2020-08-03T19:13:00Z">
                  <w:rPr>
                    <w:noProof/>
                    <w:sz w:val="20"/>
                    <w:szCs w:val="20"/>
                  </w:rPr>
                </w:rPrChange>
              </w:rPr>
              <w:fldChar w:fldCharType="separate"/>
            </w:r>
          </w:del>
          <w:ins w:id="943" w:author="Sepribo Taylor-Harry" w:date="2020-08-03T19:08:00Z">
            <w:r w:rsidR="00064676" w:rsidRPr="00064676">
              <w:rPr>
                <w:b/>
                <w:bCs/>
                <w:noProof/>
                <w:sz w:val="22"/>
                <w:szCs w:val="22"/>
                <w:rPrChange w:id="944" w:author="Sepribo Taylor-Harry" w:date="2020-08-03T19:13:00Z">
                  <w:rPr>
                    <w:b/>
                    <w:bCs/>
                    <w:noProof/>
                  </w:rPr>
                </w:rPrChange>
              </w:rPr>
              <w:t>Error! Hyperlink reference not valid.</w:t>
            </w:r>
          </w:ins>
          <w:del w:id="945" w:author="Sepribo Taylor-Harry" w:date="2020-08-03T19:08:00Z">
            <w:r w:rsidR="0045512E" w:rsidRPr="00064676" w:rsidDel="00064676">
              <w:rPr>
                <w:rStyle w:val="Hyperlink"/>
                <w:noProof/>
                <w:sz w:val="22"/>
                <w:szCs w:val="22"/>
                <w:rPrChange w:id="946" w:author="Sepribo Taylor-Harry" w:date="2020-08-03T19:13:00Z">
                  <w:rPr>
                    <w:rStyle w:val="Hyperlink"/>
                    <w:noProof/>
                    <w:sz w:val="20"/>
                    <w:szCs w:val="20"/>
                  </w:rPr>
                </w:rPrChange>
              </w:rPr>
              <w:delText>4 Testing the Installation</w:delText>
            </w:r>
            <w:r w:rsidR="0045512E" w:rsidRPr="00064676" w:rsidDel="00064676">
              <w:rPr>
                <w:noProof/>
                <w:webHidden/>
                <w:sz w:val="22"/>
                <w:szCs w:val="22"/>
                <w:rPrChange w:id="947" w:author="Sepribo Taylor-Harry" w:date="2020-08-03T19:13:00Z">
                  <w:rPr>
                    <w:noProof/>
                    <w:webHidden/>
                    <w:sz w:val="20"/>
                    <w:szCs w:val="20"/>
                  </w:rPr>
                </w:rPrChange>
              </w:rPr>
              <w:tab/>
            </w:r>
            <w:r w:rsidR="0045512E" w:rsidRPr="00064676" w:rsidDel="00064676">
              <w:rPr>
                <w:noProof/>
                <w:webHidden/>
                <w:sz w:val="22"/>
                <w:szCs w:val="22"/>
                <w:rPrChange w:id="948" w:author="Sepribo Taylor-Harry" w:date="2020-08-03T19:13:00Z">
                  <w:rPr>
                    <w:noProof/>
                    <w:webHidden/>
                    <w:sz w:val="20"/>
                    <w:szCs w:val="20"/>
                  </w:rPr>
                </w:rPrChange>
              </w:rPr>
              <w:fldChar w:fldCharType="begin"/>
            </w:r>
            <w:r w:rsidR="0045512E" w:rsidRPr="00064676" w:rsidDel="00064676">
              <w:rPr>
                <w:noProof/>
                <w:webHidden/>
                <w:sz w:val="22"/>
                <w:szCs w:val="22"/>
                <w:rPrChange w:id="949" w:author="Sepribo Taylor-Harry" w:date="2020-08-03T19:13:00Z">
                  <w:rPr>
                    <w:noProof/>
                    <w:webHidden/>
                    <w:sz w:val="20"/>
                    <w:szCs w:val="20"/>
                  </w:rPr>
                </w:rPrChange>
              </w:rPr>
              <w:delInstrText xml:space="preserve"> PAGEREF _Toc46182374 \h </w:delInstrText>
            </w:r>
            <w:r w:rsidR="0045512E" w:rsidRPr="00064676" w:rsidDel="00064676">
              <w:rPr>
                <w:noProof/>
                <w:webHidden/>
                <w:sz w:val="22"/>
                <w:szCs w:val="22"/>
                <w:rPrChange w:id="950" w:author="Sepribo Taylor-Harry" w:date="2020-08-03T19:13:00Z">
                  <w:rPr>
                    <w:noProof/>
                    <w:webHidden/>
                    <w:sz w:val="22"/>
                    <w:szCs w:val="22"/>
                  </w:rPr>
                </w:rPrChange>
              </w:rPr>
            </w:r>
            <w:r w:rsidR="0045512E" w:rsidRPr="00064676" w:rsidDel="00064676">
              <w:rPr>
                <w:noProof/>
                <w:webHidden/>
                <w:sz w:val="22"/>
                <w:szCs w:val="22"/>
                <w:rPrChange w:id="951" w:author="Sepribo Taylor-Harry" w:date="2020-08-03T19:13:00Z">
                  <w:rPr>
                    <w:noProof/>
                    <w:webHidden/>
                    <w:sz w:val="20"/>
                    <w:szCs w:val="20"/>
                  </w:rPr>
                </w:rPrChange>
              </w:rPr>
              <w:fldChar w:fldCharType="separate"/>
            </w:r>
            <w:r w:rsidR="009C24B9" w:rsidRPr="00064676" w:rsidDel="00064676">
              <w:rPr>
                <w:noProof/>
                <w:webHidden/>
                <w:sz w:val="22"/>
                <w:szCs w:val="22"/>
                <w:rPrChange w:id="952" w:author="Sepribo Taylor-Harry" w:date="2020-08-03T19:13:00Z">
                  <w:rPr>
                    <w:noProof/>
                    <w:webHidden/>
                    <w:sz w:val="20"/>
                    <w:szCs w:val="20"/>
                  </w:rPr>
                </w:rPrChange>
              </w:rPr>
              <w:delText>11</w:delText>
            </w:r>
            <w:r w:rsidR="0045512E" w:rsidRPr="00064676" w:rsidDel="00064676">
              <w:rPr>
                <w:noProof/>
                <w:webHidden/>
                <w:sz w:val="22"/>
                <w:szCs w:val="22"/>
                <w:rPrChange w:id="953" w:author="Sepribo Taylor-Harry" w:date="2020-08-03T19:13:00Z">
                  <w:rPr>
                    <w:noProof/>
                    <w:webHidden/>
                    <w:sz w:val="20"/>
                    <w:szCs w:val="20"/>
                  </w:rPr>
                </w:rPrChange>
              </w:rPr>
              <w:fldChar w:fldCharType="end"/>
            </w:r>
            <w:r w:rsidRPr="00064676" w:rsidDel="00064676">
              <w:rPr>
                <w:noProof/>
                <w:sz w:val="22"/>
                <w:szCs w:val="22"/>
                <w:rPrChange w:id="954" w:author="Sepribo Taylor-Harry" w:date="2020-08-03T19:13:00Z">
                  <w:rPr>
                    <w:noProof/>
                    <w:sz w:val="20"/>
                    <w:szCs w:val="20"/>
                  </w:rPr>
                </w:rPrChange>
              </w:rPr>
              <w:fldChar w:fldCharType="end"/>
            </w:r>
          </w:del>
        </w:p>
        <w:p w14:paraId="40E5DD2C" w14:textId="1CEF3B83" w:rsidR="00B13738" w:rsidRPr="006853EF" w:rsidRDefault="00B13738">
          <w:pPr>
            <w:spacing w:line="360" w:lineRule="auto"/>
            <w:ind w:firstLine="0"/>
            <w:rPr>
              <w:sz w:val="20"/>
              <w:szCs w:val="20"/>
            </w:rPr>
            <w:pPrChange w:id="955" w:author="Sepribo Taylor-Harry" w:date="2020-08-03T19:13:00Z">
              <w:pPr>
                <w:spacing w:line="276" w:lineRule="auto"/>
                <w:ind w:firstLine="0"/>
              </w:pPr>
            </w:pPrChange>
          </w:pPr>
          <w:r w:rsidRPr="00064676">
            <w:rPr>
              <w:b/>
              <w:bCs/>
              <w:noProof/>
              <w:sz w:val="22"/>
              <w:szCs w:val="22"/>
              <w:rPrChange w:id="956" w:author="Sepribo Taylor-Harry" w:date="2020-08-03T19:13:00Z">
                <w:rPr>
                  <w:b/>
                  <w:bCs/>
                  <w:noProof/>
                  <w:sz w:val="20"/>
                  <w:szCs w:val="20"/>
                </w:rPr>
              </w:rPrChange>
            </w:rPr>
            <w:fldChar w:fldCharType="end"/>
          </w:r>
        </w:p>
      </w:sdtContent>
    </w:sdt>
    <w:p w14:paraId="394BDBCF" w14:textId="77777777" w:rsidR="00064676" w:rsidRDefault="00064676" w:rsidP="002A43B2">
      <w:pPr>
        <w:pStyle w:val="PFBodyText"/>
        <w:jc w:val="left"/>
        <w:rPr>
          <w:ins w:id="957" w:author="Sepribo Taylor-Harry" w:date="2020-08-03T19:13:00Z"/>
          <w:rFonts w:ascii="Times New Roman" w:hAnsi="Times New Roman"/>
          <w:b/>
          <w:bCs/>
          <w:szCs w:val="20"/>
        </w:rPr>
      </w:pPr>
    </w:p>
    <w:p w14:paraId="4D62BE6B" w14:textId="10918299" w:rsidR="00B13738" w:rsidRPr="00064676" w:rsidRDefault="00B13738">
      <w:pPr>
        <w:pStyle w:val="PFBodyText"/>
        <w:spacing w:line="360" w:lineRule="auto"/>
        <w:jc w:val="left"/>
        <w:rPr>
          <w:rFonts w:ascii="Times New Roman" w:hAnsi="Times New Roman"/>
          <w:b/>
          <w:bCs/>
          <w:sz w:val="24"/>
          <w:szCs w:val="24"/>
          <w:rPrChange w:id="958" w:author="Sepribo Taylor-Harry" w:date="2020-08-03T19:13:00Z">
            <w:rPr>
              <w:rFonts w:ascii="Times New Roman" w:hAnsi="Times New Roman"/>
              <w:b/>
              <w:bCs/>
              <w:szCs w:val="20"/>
            </w:rPr>
          </w:rPrChange>
        </w:rPr>
        <w:pPrChange w:id="959" w:author="Sepribo Taylor-Harry" w:date="2020-08-03T19:13:00Z">
          <w:pPr>
            <w:pStyle w:val="PFBodyText"/>
            <w:jc w:val="left"/>
          </w:pPr>
        </w:pPrChange>
      </w:pPr>
      <w:r w:rsidRPr="00064676">
        <w:rPr>
          <w:rFonts w:ascii="Times New Roman" w:hAnsi="Times New Roman"/>
          <w:b/>
          <w:bCs/>
          <w:sz w:val="24"/>
          <w:szCs w:val="24"/>
          <w:rPrChange w:id="960" w:author="Sepribo Taylor-Harry" w:date="2020-08-03T19:13:00Z">
            <w:rPr>
              <w:rFonts w:ascii="Times New Roman" w:hAnsi="Times New Roman"/>
              <w:b/>
              <w:bCs/>
              <w:szCs w:val="20"/>
            </w:rPr>
          </w:rPrChange>
        </w:rPr>
        <w:t>Tables of Figures</w:t>
      </w:r>
    </w:p>
    <w:p w14:paraId="42548517" w14:textId="404B26D1" w:rsidR="00064676" w:rsidRPr="00064676" w:rsidRDefault="00B13738">
      <w:pPr>
        <w:pStyle w:val="TableofFigures"/>
        <w:tabs>
          <w:tab w:val="right" w:leader="dot" w:pos="9350"/>
        </w:tabs>
        <w:rPr>
          <w:ins w:id="961" w:author="Sepribo Taylor-Harry" w:date="2020-08-03T19:09:00Z"/>
          <w:noProof/>
          <w:kern w:val="0"/>
          <w:sz w:val="22"/>
          <w:szCs w:val="22"/>
          <w:lang w:eastAsia="en-US"/>
        </w:rPr>
      </w:pPr>
      <w:r w:rsidRPr="00064676">
        <w:rPr>
          <w:rFonts w:ascii="Times New Roman" w:hAnsi="Times New Roman"/>
          <w:sz w:val="22"/>
          <w:szCs w:val="22"/>
          <w:rPrChange w:id="962" w:author="Sepribo Taylor-Harry" w:date="2020-08-03T19:13:00Z">
            <w:rPr>
              <w:rFonts w:ascii="Times New Roman" w:hAnsi="Times New Roman"/>
              <w:sz w:val="20"/>
              <w:szCs w:val="20"/>
            </w:rPr>
          </w:rPrChange>
        </w:rPr>
        <w:fldChar w:fldCharType="begin"/>
      </w:r>
      <w:r w:rsidRPr="00064676">
        <w:rPr>
          <w:rFonts w:ascii="Times New Roman" w:hAnsi="Times New Roman"/>
          <w:sz w:val="22"/>
          <w:szCs w:val="22"/>
          <w:rPrChange w:id="963" w:author="Sepribo Taylor-Harry" w:date="2020-08-03T19:13:00Z">
            <w:rPr>
              <w:rFonts w:ascii="Times New Roman" w:hAnsi="Times New Roman"/>
              <w:sz w:val="20"/>
              <w:szCs w:val="20"/>
            </w:rPr>
          </w:rPrChange>
        </w:rPr>
        <w:instrText xml:space="preserve"> TOC \h \z \c "Figure" </w:instrText>
      </w:r>
      <w:r w:rsidRPr="00064676">
        <w:rPr>
          <w:rFonts w:ascii="Times New Roman" w:hAnsi="Times New Roman"/>
          <w:sz w:val="22"/>
          <w:szCs w:val="22"/>
          <w:rPrChange w:id="964" w:author="Sepribo Taylor-Harry" w:date="2020-08-03T19:13:00Z">
            <w:rPr>
              <w:rFonts w:ascii="Times New Roman" w:eastAsia="Times New Roman" w:hAnsi="Times New Roman" w:cs="Times New Roman"/>
              <w:kern w:val="0"/>
              <w:sz w:val="20"/>
              <w:szCs w:val="20"/>
              <w:lang w:eastAsia="en-US"/>
            </w:rPr>
          </w:rPrChange>
        </w:rPr>
        <w:fldChar w:fldCharType="separate"/>
      </w:r>
      <w:ins w:id="965" w:author="Sepribo Taylor-Harry" w:date="2020-08-03T19:09:00Z">
        <w:r w:rsidR="00064676" w:rsidRPr="00064676">
          <w:rPr>
            <w:rStyle w:val="Hyperlink"/>
            <w:noProof/>
            <w:sz w:val="22"/>
            <w:szCs w:val="22"/>
            <w:rPrChange w:id="966" w:author="Sepribo Taylor-Harry" w:date="2020-08-03T19:13:00Z">
              <w:rPr>
                <w:rStyle w:val="Hyperlink"/>
                <w:noProof/>
              </w:rPr>
            </w:rPrChange>
          </w:rPr>
          <w:fldChar w:fldCharType="begin"/>
        </w:r>
        <w:r w:rsidR="00064676" w:rsidRPr="00064676">
          <w:rPr>
            <w:rStyle w:val="Hyperlink"/>
            <w:noProof/>
            <w:sz w:val="22"/>
            <w:szCs w:val="22"/>
            <w:rPrChange w:id="967" w:author="Sepribo Taylor-Harry" w:date="2020-08-03T19:13:00Z">
              <w:rPr>
                <w:rStyle w:val="Hyperlink"/>
                <w:noProof/>
              </w:rPr>
            </w:rPrChange>
          </w:rPr>
          <w:instrText xml:space="preserve"> </w:instrText>
        </w:r>
        <w:r w:rsidR="00064676" w:rsidRPr="00064676">
          <w:rPr>
            <w:noProof/>
            <w:sz w:val="22"/>
            <w:szCs w:val="22"/>
            <w:rPrChange w:id="968" w:author="Sepribo Taylor-Harry" w:date="2020-08-03T19:13:00Z">
              <w:rPr>
                <w:noProof/>
              </w:rPr>
            </w:rPrChange>
          </w:rPr>
          <w:instrText>HYPERLINK \l "_Toc47374199"</w:instrText>
        </w:r>
        <w:r w:rsidR="00064676" w:rsidRPr="00064676">
          <w:rPr>
            <w:rStyle w:val="Hyperlink"/>
            <w:noProof/>
            <w:sz w:val="22"/>
            <w:szCs w:val="22"/>
            <w:rPrChange w:id="969" w:author="Sepribo Taylor-Harry" w:date="2020-08-03T19:13:00Z">
              <w:rPr>
                <w:rStyle w:val="Hyperlink"/>
                <w:noProof/>
              </w:rPr>
            </w:rPrChange>
          </w:rPr>
          <w:instrText xml:space="preserve"> </w:instrText>
        </w:r>
        <w:r w:rsidR="00064676" w:rsidRPr="00064676">
          <w:rPr>
            <w:rStyle w:val="Hyperlink"/>
            <w:noProof/>
            <w:sz w:val="22"/>
            <w:szCs w:val="22"/>
            <w:rPrChange w:id="970" w:author="Sepribo Taylor-Harry" w:date="2020-08-03T19:13:00Z">
              <w:rPr>
                <w:rStyle w:val="Hyperlink"/>
                <w:noProof/>
              </w:rPr>
            </w:rPrChange>
          </w:rPr>
          <w:fldChar w:fldCharType="separate"/>
        </w:r>
        <w:r w:rsidR="00064676" w:rsidRPr="00064676">
          <w:rPr>
            <w:rStyle w:val="Hyperlink"/>
            <w:noProof/>
            <w:sz w:val="22"/>
            <w:szCs w:val="22"/>
            <w:rPrChange w:id="971" w:author="Sepribo Taylor-Harry" w:date="2020-08-03T19:13:00Z">
              <w:rPr>
                <w:rStyle w:val="Hyperlink"/>
                <w:noProof/>
              </w:rPr>
            </w:rPrChange>
          </w:rPr>
          <w:t>Figure 1: How to get an update through Windows Update</w:t>
        </w:r>
        <w:r w:rsidR="00064676" w:rsidRPr="00064676">
          <w:rPr>
            <w:noProof/>
            <w:webHidden/>
            <w:sz w:val="22"/>
            <w:szCs w:val="22"/>
            <w:rPrChange w:id="972" w:author="Sepribo Taylor-Harry" w:date="2020-08-03T19:13:00Z">
              <w:rPr>
                <w:noProof/>
                <w:webHidden/>
              </w:rPr>
            </w:rPrChange>
          </w:rPr>
          <w:tab/>
        </w:r>
        <w:r w:rsidR="00064676" w:rsidRPr="00064676">
          <w:rPr>
            <w:noProof/>
            <w:webHidden/>
            <w:sz w:val="22"/>
            <w:szCs w:val="22"/>
            <w:rPrChange w:id="973" w:author="Sepribo Taylor-Harry" w:date="2020-08-03T19:13:00Z">
              <w:rPr>
                <w:noProof/>
                <w:webHidden/>
              </w:rPr>
            </w:rPrChange>
          </w:rPr>
          <w:fldChar w:fldCharType="begin"/>
        </w:r>
        <w:r w:rsidR="00064676" w:rsidRPr="00064676">
          <w:rPr>
            <w:noProof/>
            <w:webHidden/>
            <w:sz w:val="22"/>
            <w:szCs w:val="22"/>
            <w:rPrChange w:id="974" w:author="Sepribo Taylor-Harry" w:date="2020-08-03T19:13:00Z">
              <w:rPr>
                <w:noProof/>
                <w:webHidden/>
              </w:rPr>
            </w:rPrChange>
          </w:rPr>
          <w:instrText xml:space="preserve"> PAGEREF _Toc47374199 \h </w:instrText>
        </w:r>
      </w:ins>
      <w:r w:rsidR="00064676" w:rsidRPr="00064676">
        <w:rPr>
          <w:noProof/>
          <w:webHidden/>
          <w:sz w:val="22"/>
          <w:szCs w:val="22"/>
          <w:rPrChange w:id="975" w:author="Sepribo Taylor-Harry" w:date="2020-08-03T19:13:00Z">
            <w:rPr>
              <w:noProof/>
              <w:webHidden/>
              <w:sz w:val="22"/>
              <w:szCs w:val="22"/>
            </w:rPr>
          </w:rPrChange>
        </w:rPr>
      </w:r>
      <w:r w:rsidR="00064676" w:rsidRPr="00064676">
        <w:rPr>
          <w:noProof/>
          <w:webHidden/>
          <w:sz w:val="22"/>
          <w:szCs w:val="22"/>
          <w:rPrChange w:id="976" w:author="Sepribo Taylor-Harry" w:date="2020-08-03T19:13:00Z">
            <w:rPr>
              <w:noProof/>
              <w:webHidden/>
            </w:rPr>
          </w:rPrChange>
        </w:rPr>
        <w:fldChar w:fldCharType="separate"/>
      </w:r>
      <w:ins w:id="977" w:author="Sepribo Taylor-Harry" w:date="2020-08-03T19:09:00Z">
        <w:r w:rsidR="00064676" w:rsidRPr="00064676">
          <w:rPr>
            <w:noProof/>
            <w:webHidden/>
            <w:sz w:val="22"/>
            <w:szCs w:val="22"/>
            <w:rPrChange w:id="978" w:author="Sepribo Taylor-Harry" w:date="2020-08-03T19:13:00Z">
              <w:rPr>
                <w:noProof/>
                <w:webHidden/>
              </w:rPr>
            </w:rPrChange>
          </w:rPr>
          <w:t>8</w:t>
        </w:r>
        <w:r w:rsidR="00064676" w:rsidRPr="00064676">
          <w:rPr>
            <w:noProof/>
            <w:webHidden/>
            <w:sz w:val="22"/>
            <w:szCs w:val="22"/>
            <w:rPrChange w:id="979" w:author="Sepribo Taylor-Harry" w:date="2020-08-03T19:13:00Z">
              <w:rPr>
                <w:noProof/>
                <w:webHidden/>
              </w:rPr>
            </w:rPrChange>
          </w:rPr>
          <w:fldChar w:fldCharType="end"/>
        </w:r>
        <w:r w:rsidR="00064676" w:rsidRPr="00064676">
          <w:rPr>
            <w:rStyle w:val="Hyperlink"/>
            <w:noProof/>
            <w:sz w:val="22"/>
            <w:szCs w:val="22"/>
            <w:rPrChange w:id="980" w:author="Sepribo Taylor-Harry" w:date="2020-08-03T19:13:00Z">
              <w:rPr>
                <w:rStyle w:val="Hyperlink"/>
                <w:noProof/>
              </w:rPr>
            </w:rPrChange>
          </w:rPr>
          <w:fldChar w:fldCharType="end"/>
        </w:r>
      </w:ins>
    </w:p>
    <w:p w14:paraId="3F829733" w14:textId="724F0413" w:rsidR="00064676" w:rsidRPr="00064676" w:rsidRDefault="00064676">
      <w:pPr>
        <w:pStyle w:val="TableofFigures"/>
        <w:tabs>
          <w:tab w:val="right" w:leader="dot" w:pos="9350"/>
        </w:tabs>
        <w:rPr>
          <w:ins w:id="981" w:author="Sepribo Taylor-Harry" w:date="2020-08-03T19:09:00Z"/>
          <w:noProof/>
          <w:kern w:val="0"/>
          <w:sz w:val="22"/>
          <w:szCs w:val="22"/>
          <w:lang w:eastAsia="en-US"/>
        </w:rPr>
      </w:pPr>
      <w:ins w:id="982" w:author="Sepribo Taylor-Harry" w:date="2020-08-03T19:09:00Z">
        <w:r w:rsidRPr="00064676">
          <w:rPr>
            <w:rStyle w:val="Hyperlink"/>
            <w:noProof/>
            <w:sz w:val="22"/>
            <w:szCs w:val="22"/>
            <w:rPrChange w:id="983" w:author="Sepribo Taylor-Harry" w:date="2020-08-03T19:13:00Z">
              <w:rPr>
                <w:rStyle w:val="Hyperlink"/>
                <w:noProof/>
              </w:rPr>
            </w:rPrChange>
          </w:rPr>
          <w:fldChar w:fldCharType="begin"/>
        </w:r>
        <w:r w:rsidRPr="00064676">
          <w:rPr>
            <w:rStyle w:val="Hyperlink"/>
            <w:noProof/>
            <w:sz w:val="22"/>
            <w:szCs w:val="22"/>
            <w:rPrChange w:id="984" w:author="Sepribo Taylor-Harry" w:date="2020-08-03T19:13:00Z">
              <w:rPr>
                <w:rStyle w:val="Hyperlink"/>
                <w:noProof/>
              </w:rPr>
            </w:rPrChange>
          </w:rPr>
          <w:instrText xml:space="preserve"> </w:instrText>
        </w:r>
        <w:r w:rsidRPr="00064676">
          <w:rPr>
            <w:noProof/>
            <w:sz w:val="22"/>
            <w:szCs w:val="22"/>
            <w:rPrChange w:id="985" w:author="Sepribo Taylor-Harry" w:date="2020-08-03T19:13:00Z">
              <w:rPr>
                <w:noProof/>
              </w:rPr>
            </w:rPrChange>
          </w:rPr>
          <w:instrText>HYPERLINK \l "_Toc47374200"</w:instrText>
        </w:r>
        <w:r w:rsidRPr="00064676">
          <w:rPr>
            <w:rStyle w:val="Hyperlink"/>
            <w:noProof/>
            <w:sz w:val="22"/>
            <w:szCs w:val="22"/>
            <w:rPrChange w:id="986" w:author="Sepribo Taylor-Harry" w:date="2020-08-03T19:13:00Z">
              <w:rPr>
                <w:rStyle w:val="Hyperlink"/>
                <w:noProof/>
              </w:rPr>
            </w:rPrChange>
          </w:rPr>
          <w:instrText xml:space="preserve"> </w:instrText>
        </w:r>
        <w:r w:rsidRPr="00064676">
          <w:rPr>
            <w:rStyle w:val="Hyperlink"/>
            <w:noProof/>
            <w:sz w:val="22"/>
            <w:szCs w:val="22"/>
            <w:rPrChange w:id="987" w:author="Sepribo Taylor-Harry" w:date="2020-08-03T19:13:00Z">
              <w:rPr>
                <w:rStyle w:val="Hyperlink"/>
                <w:noProof/>
              </w:rPr>
            </w:rPrChange>
          </w:rPr>
          <w:fldChar w:fldCharType="separate"/>
        </w:r>
        <w:r w:rsidRPr="00064676">
          <w:rPr>
            <w:rStyle w:val="Hyperlink"/>
            <w:noProof/>
            <w:sz w:val="22"/>
            <w:szCs w:val="22"/>
            <w:rPrChange w:id="988" w:author="Sepribo Taylor-Harry" w:date="2020-08-03T19:13:00Z">
              <w:rPr>
                <w:rStyle w:val="Hyperlink"/>
                <w:noProof/>
              </w:rPr>
            </w:rPrChange>
          </w:rPr>
          <w:t>Figure 2: How to get an update through Microsoft Download Center</w:t>
        </w:r>
        <w:r w:rsidRPr="00064676">
          <w:rPr>
            <w:noProof/>
            <w:webHidden/>
            <w:sz w:val="22"/>
            <w:szCs w:val="22"/>
            <w:rPrChange w:id="989" w:author="Sepribo Taylor-Harry" w:date="2020-08-03T19:13:00Z">
              <w:rPr>
                <w:noProof/>
                <w:webHidden/>
              </w:rPr>
            </w:rPrChange>
          </w:rPr>
          <w:tab/>
        </w:r>
        <w:r w:rsidRPr="00064676">
          <w:rPr>
            <w:noProof/>
            <w:webHidden/>
            <w:sz w:val="22"/>
            <w:szCs w:val="22"/>
            <w:rPrChange w:id="990" w:author="Sepribo Taylor-Harry" w:date="2020-08-03T19:13:00Z">
              <w:rPr>
                <w:noProof/>
                <w:webHidden/>
              </w:rPr>
            </w:rPrChange>
          </w:rPr>
          <w:fldChar w:fldCharType="begin"/>
        </w:r>
        <w:r w:rsidRPr="00064676">
          <w:rPr>
            <w:noProof/>
            <w:webHidden/>
            <w:sz w:val="22"/>
            <w:szCs w:val="22"/>
            <w:rPrChange w:id="991" w:author="Sepribo Taylor-Harry" w:date="2020-08-03T19:13:00Z">
              <w:rPr>
                <w:noProof/>
                <w:webHidden/>
              </w:rPr>
            </w:rPrChange>
          </w:rPr>
          <w:instrText xml:space="preserve"> PAGEREF _Toc47374200 \h </w:instrText>
        </w:r>
      </w:ins>
      <w:r w:rsidRPr="00064676">
        <w:rPr>
          <w:noProof/>
          <w:webHidden/>
          <w:sz w:val="22"/>
          <w:szCs w:val="22"/>
          <w:rPrChange w:id="992" w:author="Sepribo Taylor-Harry" w:date="2020-08-03T19:13:00Z">
            <w:rPr>
              <w:noProof/>
              <w:webHidden/>
              <w:sz w:val="22"/>
              <w:szCs w:val="22"/>
            </w:rPr>
          </w:rPrChange>
        </w:rPr>
      </w:r>
      <w:r w:rsidRPr="00064676">
        <w:rPr>
          <w:noProof/>
          <w:webHidden/>
          <w:sz w:val="22"/>
          <w:szCs w:val="22"/>
          <w:rPrChange w:id="993" w:author="Sepribo Taylor-Harry" w:date="2020-08-03T19:13:00Z">
            <w:rPr>
              <w:noProof/>
              <w:webHidden/>
            </w:rPr>
          </w:rPrChange>
        </w:rPr>
        <w:fldChar w:fldCharType="separate"/>
      </w:r>
      <w:ins w:id="994" w:author="Sepribo Taylor-Harry" w:date="2020-08-03T19:09:00Z">
        <w:r w:rsidRPr="00064676">
          <w:rPr>
            <w:noProof/>
            <w:webHidden/>
            <w:sz w:val="22"/>
            <w:szCs w:val="22"/>
            <w:rPrChange w:id="995" w:author="Sepribo Taylor-Harry" w:date="2020-08-03T19:13:00Z">
              <w:rPr>
                <w:noProof/>
                <w:webHidden/>
              </w:rPr>
            </w:rPrChange>
          </w:rPr>
          <w:t>9</w:t>
        </w:r>
        <w:r w:rsidRPr="00064676">
          <w:rPr>
            <w:noProof/>
            <w:webHidden/>
            <w:sz w:val="22"/>
            <w:szCs w:val="22"/>
            <w:rPrChange w:id="996" w:author="Sepribo Taylor-Harry" w:date="2020-08-03T19:13:00Z">
              <w:rPr>
                <w:noProof/>
                <w:webHidden/>
              </w:rPr>
            </w:rPrChange>
          </w:rPr>
          <w:fldChar w:fldCharType="end"/>
        </w:r>
        <w:r w:rsidRPr="00064676">
          <w:rPr>
            <w:rStyle w:val="Hyperlink"/>
            <w:noProof/>
            <w:sz w:val="22"/>
            <w:szCs w:val="22"/>
            <w:rPrChange w:id="997" w:author="Sepribo Taylor-Harry" w:date="2020-08-03T19:13:00Z">
              <w:rPr>
                <w:rStyle w:val="Hyperlink"/>
                <w:noProof/>
              </w:rPr>
            </w:rPrChange>
          </w:rPr>
          <w:fldChar w:fldCharType="end"/>
        </w:r>
      </w:ins>
    </w:p>
    <w:p w14:paraId="0FEF632F" w14:textId="105392C7" w:rsidR="00064676" w:rsidRPr="00064676" w:rsidRDefault="00064676">
      <w:pPr>
        <w:pStyle w:val="TableofFigures"/>
        <w:tabs>
          <w:tab w:val="right" w:leader="dot" w:pos="9350"/>
        </w:tabs>
        <w:rPr>
          <w:ins w:id="998" w:author="Sepribo Taylor-Harry" w:date="2020-08-03T19:09:00Z"/>
          <w:noProof/>
          <w:kern w:val="0"/>
          <w:sz w:val="22"/>
          <w:szCs w:val="22"/>
          <w:lang w:eastAsia="en-US"/>
        </w:rPr>
      </w:pPr>
      <w:ins w:id="999" w:author="Sepribo Taylor-Harry" w:date="2020-08-03T19:09:00Z">
        <w:r w:rsidRPr="00064676">
          <w:rPr>
            <w:rStyle w:val="Hyperlink"/>
            <w:noProof/>
            <w:sz w:val="22"/>
            <w:szCs w:val="22"/>
            <w:rPrChange w:id="1000" w:author="Sepribo Taylor-Harry" w:date="2020-08-03T19:13:00Z">
              <w:rPr>
                <w:rStyle w:val="Hyperlink"/>
                <w:noProof/>
              </w:rPr>
            </w:rPrChange>
          </w:rPr>
          <w:fldChar w:fldCharType="begin"/>
        </w:r>
        <w:r w:rsidRPr="00064676">
          <w:rPr>
            <w:rStyle w:val="Hyperlink"/>
            <w:noProof/>
            <w:sz w:val="22"/>
            <w:szCs w:val="22"/>
            <w:rPrChange w:id="1001" w:author="Sepribo Taylor-Harry" w:date="2020-08-03T19:13:00Z">
              <w:rPr>
                <w:rStyle w:val="Hyperlink"/>
                <w:noProof/>
              </w:rPr>
            </w:rPrChange>
          </w:rPr>
          <w:instrText xml:space="preserve"> </w:instrText>
        </w:r>
        <w:r w:rsidRPr="00064676">
          <w:rPr>
            <w:noProof/>
            <w:sz w:val="22"/>
            <w:szCs w:val="22"/>
            <w:rPrChange w:id="1002" w:author="Sepribo Taylor-Harry" w:date="2020-08-03T19:13:00Z">
              <w:rPr>
                <w:noProof/>
              </w:rPr>
            </w:rPrChange>
          </w:rPr>
          <w:instrText>HYPERLINK \l "_Toc47374201"</w:instrText>
        </w:r>
        <w:r w:rsidRPr="00064676">
          <w:rPr>
            <w:rStyle w:val="Hyperlink"/>
            <w:noProof/>
            <w:sz w:val="22"/>
            <w:szCs w:val="22"/>
            <w:rPrChange w:id="1003" w:author="Sepribo Taylor-Harry" w:date="2020-08-03T19:13:00Z">
              <w:rPr>
                <w:rStyle w:val="Hyperlink"/>
                <w:noProof/>
              </w:rPr>
            </w:rPrChange>
          </w:rPr>
          <w:instrText xml:space="preserve"> </w:instrText>
        </w:r>
        <w:r w:rsidRPr="00064676">
          <w:rPr>
            <w:rStyle w:val="Hyperlink"/>
            <w:noProof/>
            <w:sz w:val="22"/>
            <w:szCs w:val="22"/>
            <w:rPrChange w:id="1004" w:author="Sepribo Taylor-Harry" w:date="2020-08-03T19:13:00Z">
              <w:rPr>
                <w:rStyle w:val="Hyperlink"/>
                <w:noProof/>
              </w:rPr>
            </w:rPrChange>
          </w:rPr>
          <w:fldChar w:fldCharType="separate"/>
        </w:r>
        <w:r w:rsidRPr="00064676">
          <w:rPr>
            <w:rStyle w:val="Hyperlink"/>
            <w:noProof/>
            <w:sz w:val="22"/>
            <w:szCs w:val="22"/>
            <w:rPrChange w:id="1005" w:author="Sepribo Taylor-Harry" w:date="2020-08-03T19:13:00Z">
              <w:rPr>
                <w:rStyle w:val="Hyperlink"/>
                <w:noProof/>
              </w:rPr>
            </w:rPrChange>
          </w:rPr>
          <w:t>Figure 3: How to check that you have the npm client installed</w:t>
        </w:r>
        <w:r w:rsidRPr="00064676">
          <w:rPr>
            <w:noProof/>
            <w:webHidden/>
            <w:sz w:val="22"/>
            <w:szCs w:val="22"/>
            <w:rPrChange w:id="1006" w:author="Sepribo Taylor-Harry" w:date="2020-08-03T19:13:00Z">
              <w:rPr>
                <w:noProof/>
                <w:webHidden/>
              </w:rPr>
            </w:rPrChange>
          </w:rPr>
          <w:tab/>
        </w:r>
        <w:r w:rsidRPr="00064676">
          <w:rPr>
            <w:noProof/>
            <w:webHidden/>
            <w:sz w:val="22"/>
            <w:szCs w:val="22"/>
            <w:rPrChange w:id="1007" w:author="Sepribo Taylor-Harry" w:date="2020-08-03T19:13:00Z">
              <w:rPr>
                <w:noProof/>
                <w:webHidden/>
              </w:rPr>
            </w:rPrChange>
          </w:rPr>
          <w:fldChar w:fldCharType="begin"/>
        </w:r>
        <w:r w:rsidRPr="00064676">
          <w:rPr>
            <w:noProof/>
            <w:webHidden/>
            <w:sz w:val="22"/>
            <w:szCs w:val="22"/>
            <w:rPrChange w:id="1008" w:author="Sepribo Taylor-Harry" w:date="2020-08-03T19:13:00Z">
              <w:rPr>
                <w:noProof/>
                <w:webHidden/>
              </w:rPr>
            </w:rPrChange>
          </w:rPr>
          <w:instrText xml:space="preserve"> PAGEREF _Toc47374201 \h </w:instrText>
        </w:r>
      </w:ins>
      <w:r w:rsidRPr="00064676">
        <w:rPr>
          <w:noProof/>
          <w:webHidden/>
          <w:sz w:val="22"/>
          <w:szCs w:val="22"/>
          <w:rPrChange w:id="1009" w:author="Sepribo Taylor-Harry" w:date="2020-08-03T19:13:00Z">
            <w:rPr>
              <w:noProof/>
              <w:webHidden/>
              <w:sz w:val="22"/>
              <w:szCs w:val="22"/>
            </w:rPr>
          </w:rPrChange>
        </w:rPr>
      </w:r>
      <w:r w:rsidRPr="00064676">
        <w:rPr>
          <w:noProof/>
          <w:webHidden/>
          <w:sz w:val="22"/>
          <w:szCs w:val="22"/>
          <w:rPrChange w:id="1010" w:author="Sepribo Taylor-Harry" w:date="2020-08-03T19:13:00Z">
            <w:rPr>
              <w:noProof/>
              <w:webHidden/>
            </w:rPr>
          </w:rPrChange>
        </w:rPr>
        <w:fldChar w:fldCharType="separate"/>
      </w:r>
      <w:ins w:id="1011" w:author="Sepribo Taylor-Harry" w:date="2020-08-03T19:09:00Z">
        <w:r w:rsidRPr="00064676">
          <w:rPr>
            <w:noProof/>
            <w:webHidden/>
            <w:sz w:val="22"/>
            <w:szCs w:val="22"/>
            <w:rPrChange w:id="1012" w:author="Sepribo Taylor-Harry" w:date="2020-08-03T19:13:00Z">
              <w:rPr>
                <w:noProof/>
                <w:webHidden/>
              </w:rPr>
            </w:rPrChange>
          </w:rPr>
          <w:t>10</w:t>
        </w:r>
        <w:r w:rsidRPr="00064676">
          <w:rPr>
            <w:noProof/>
            <w:webHidden/>
            <w:sz w:val="22"/>
            <w:szCs w:val="22"/>
            <w:rPrChange w:id="1013" w:author="Sepribo Taylor-Harry" w:date="2020-08-03T19:13:00Z">
              <w:rPr>
                <w:noProof/>
                <w:webHidden/>
              </w:rPr>
            </w:rPrChange>
          </w:rPr>
          <w:fldChar w:fldCharType="end"/>
        </w:r>
        <w:r w:rsidRPr="00064676">
          <w:rPr>
            <w:rStyle w:val="Hyperlink"/>
            <w:noProof/>
            <w:sz w:val="22"/>
            <w:szCs w:val="22"/>
            <w:rPrChange w:id="1014" w:author="Sepribo Taylor-Harry" w:date="2020-08-03T19:13:00Z">
              <w:rPr>
                <w:rStyle w:val="Hyperlink"/>
                <w:noProof/>
              </w:rPr>
            </w:rPrChange>
          </w:rPr>
          <w:fldChar w:fldCharType="end"/>
        </w:r>
      </w:ins>
    </w:p>
    <w:p w14:paraId="6DBCCBE0" w14:textId="69EAEDB1" w:rsidR="00064676" w:rsidRPr="00064676" w:rsidRDefault="00064676">
      <w:pPr>
        <w:pStyle w:val="TableofFigures"/>
        <w:tabs>
          <w:tab w:val="right" w:leader="dot" w:pos="9350"/>
        </w:tabs>
        <w:rPr>
          <w:ins w:id="1015" w:author="Sepribo Taylor-Harry" w:date="2020-08-03T19:09:00Z"/>
          <w:noProof/>
          <w:kern w:val="0"/>
          <w:sz w:val="22"/>
          <w:szCs w:val="22"/>
          <w:lang w:eastAsia="en-US"/>
        </w:rPr>
      </w:pPr>
      <w:ins w:id="1016" w:author="Sepribo Taylor-Harry" w:date="2020-08-03T19:09:00Z">
        <w:r w:rsidRPr="00064676">
          <w:rPr>
            <w:rStyle w:val="Hyperlink"/>
            <w:noProof/>
            <w:sz w:val="22"/>
            <w:szCs w:val="22"/>
            <w:rPrChange w:id="1017" w:author="Sepribo Taylor-Harry" w:date="2020-08-03T19:13:00Z">
              <w:rPr>
                <w:rStyle w:val="Hyperlink"/>
                <w:noProof/>
              </w:rPr>
            </w:rPrChange>
          </w:rPr>
          <w:fldChar w:fldCharType="begin"/>
        </w:r>
        <w:r w:rsidRPr="00064676">
          <w:rPr>
            <w:rStyle w:val="Hyperlink"/>
            <w:noProof/>
            <w:sz w:val="22"/>
            <w:szCs w:val="22"/>
            <w:rPrChange w:id="1018" w:author="Sepribo Taylor-Harry" w:date="2020-08-03T19:13:00Z">
              <w:rPr>
                <w:rStyle w:val="Hyperlink"/>
                <w:noProof/>
              </w:rPr>
            </w:rPrChange>
          </w:rPr>
          <w:instrText xml:space="preserve"> </w:instrText>
        </w:r>
        <w:r w:rsidRPr="00064676">
          <w:rPr>
            <w:noProof/>
            <w:sz w:val="22"/>
            <w:szCs w:val="22"/>
            <w:rPrChange w:id="1019" w:author="Sepribo Taylor-Harry" w:date="2020-08-03T19:13:00Z">
              <w:rPr>
                <w:noProof/>
              </w:rPr>
            </w:rPrChange>
          </w:rPr>
          <w:instrText>HYPERLINK \l "_Toc47374202"</w:instrText>
        </w:r>
        <w:r w:rsidRPr="00064676">
          <w:rPr>
            <w:rStyle w:val="Hyperlink"/>
            <w:noProof/>
            <w:sz w:val="22"/>
            <w:szCs w:val="22"/>
            <w:rPrChange w:id="1020" w:author="Sepribo Taylor-Harry" w:date="2020-08-03T19:13:00Z">
              <w:rPr>
                <w:rStyle w:val="Hyperlink"/>
                <w:noProof/>
              </w:rPr>
            </w:rPrChange>
          </w:rPr>
          <w:instrText xml:space="preserve"> </w:instrText>
        </w:r>
        <w:r w:rsidRPr="00064676">
          <w:rPr>
            <w:rStyle w:val="Hyperlink"/>
            <w:noProof/>
            <w:sz w:val="22"/>
            <w:szCs w:val="22"/>
            <w:rPrChange w:id="1021" w:author="Sepribo Taylor-Harry" w:date="2020-08-03T19:13:00Z">
              <w:rPr>
                <w:rStyle w:val="Hyperlink"/>
                <w:noProof/>
              </w:rPr>
            </w:rPrChange>
          </w:rPr>
          <w:fldChar w:fldCharType="separate"/>
        </w:r>
        <w:r w:rsidRPr="00064676">
          <w:rPr>
            <w:rStyle w:val="Hyperlink"/>
            <w:noProof/>
            <w:sz w:val="22"/>
            <w:szCs w:val="22"/>
            <w:rPrChange w:id="1022" w:author="Sepribo Taylor-Harry" w:date="2020-08-03T19:13:00Z">
              <w:rPr>
                <w:rStyle w:val="Hyperlink"/>
                <w:noProof/>
              </w:rPr>
            </w:rPrChange>
          </w:rPr>
          <w:t>Figure 4: How to download MongoDB Community Edition</w:t>
        </w:r>
        <w:r w:rsidRPr="00064676">
          <w:rPr>
            <w:noProof/>
            <w:webHidden/>
            <w:sz w:val="22"/>
            <w:szCs w:val="22"/>
            <w:rPrChange w:id="1023" w:author="Sepribo Taylor-Harry" w:date="2020-08-03T19:13:00Z">
              <w:rPr>
                <w:noProof/>
                <w:webHidden/>
              </w:rPr>
            </w:rPrChange>
          </w:rPr>
          <w:tab/>
        </w:r>
        <w:r w:rsidRPr="00064676">
          <w:rPr>
            <w:noProof/>
            <w:webHidden/>
            <w:sz w:val="22"/>
            <w:szCs w:val="22"/>
            <w:rPrChange w:id="1024" w:author="Sepribo Taylor-Harry" w:date="2020-08-03T19:13:00Z">
              <w:rPr>
                <w:noProof/>
                <w:webHidden/>
              </w:rPr>
            </w:rPrChange>
          </w:rPr>
          <w:fldChar w:fldCharType="begin"/>
        </w:r>
        <w:r w:rsidRPr="00064676">
          <w:rPr>
            <w:noProof/>
            <w:webHidden/>
            <w:sz w:val="22"/>
            <w:szCs w:val="22"/>
            <w:rPrChange w:id="1025" w:author="Sepribo Taylor-Harry" w:date="2020-08-03T19:13:00Z">
              <w:rPr>
                <w:noProof/>
                <w:webHidden/>
              </w:rPr>
            </w:rPrChange>
          </w:rPr>
          <w:instrText xml:space="preserve"> PAGEREF _Toc47374202 \h </w:instrText>
        </w:r>
      </w:ins>
      <w:r w:rsidRPr="00064676">
        <w:rPr>
          <w:noProof/>
          <w:webHidden/>
          <w:sz w:val="22"/>
          <w:szCs w:val="22"/>
          <w:rPrChange w:id="1026" w:author="Sepribo Taylor-Harry" w:date="2020-08-03T19:13:00Z">
            <w:rPr>
              <w:noProof/>
              <w:webHidden/>
              <w:sz w:val="22"/>
              <w:szCs w:val="22"/>
            </w:rPr>
          </w:rPrChange>
        </w:rPr>
      </w:r>
      <w:r w:rsidRPr="00064676">
        <w:rPr>
          <w:noProof/>
          <w:webHidden/>
          <w:sz w:val="22"/>
          <w:szCs w:val="22"/>
          <w:rPrChange w:id="1027" w:author="Sepribo Taylor-Harry" w:date="2020-08-03T19:13:00Z">
            <w:rPr>
              <w:noProof/>
              <w:webHidden/>
            </w:rPr>
          </w:rPrChange>
        </w:rPr>
        <w:fldChar w:fldCharType="separate"/>
      </w:r>
      <w:ins w:id="1028" w:author="Sepribo Taylor-Harry" w:date="2020-08-03T19:09:00Z">
        <w:r w:rsidRPr="00064676">
          <w:rPr>
            <w:noProof/>
            <w:webHidden/>
            <w:sz w:val="22"/>
            <w:szCs w:val="22"/>
            <w:rPrChange w:id="1029" w:author="Sepribo Taylor-Harry" w:date="2020-08-03T19:13:00Z">
              <w:rPr>
                <w:noProof/>
                <w:webHidden/>
              </w:rPr>
            </w:rPrChange>
          </w:rPr>
          <w:t>11</w:t>
        </w:r>
        <w:r w:rsidRPr="00064676">
          <w:rPr>
            <w:noProof/>
            <w:webHidden/>
            <w:sz w:val="22"/>
            <w:szCs w:val="22"/>
            <w:rPrChange w:id="1030" w:author="Sepribo Taylor-Harry" w:date="2020-08-03T19:13:00Z">
              <w:rPr>
                <w:noProof/>
                <w:webHidden/>
              </w:rPr>
            </w:rPrChange>
          </w:rPr>
          <w:fldChar w:fldCharType="end"/>
        </w:r>
        <w:r w:rsidRPr="00064676">
          <w:rPr>
            <w:rStyle w:val="Hyperlink"/>
            <w:noProof/>
            <w:sz w:val="22"/>
            <w:szCs w:val="22"/>
            <w:rPrChange w:id="1031" w:author="Sepribo Taylor-Harry" w:date="2020-08-03T19:13:00Z">
              <w:rPr>
                <w:rStyle w:val="Hyperlink"/>
                <w:noProof/>
              </w:rPr>
            </w:rPrChange>
          </w:rPr>
          <w:fldChar w:fldCharType="end"/>
        </w:r>
      </w:ins>
    </w:p>
    <w:p w14:paraId="7EE64D5A" w14:textId="7D2F92A7" w:rsidR="00064676" w:rsidRPr="00064676" w:rsidRDefault="00064676">
      <w:pPr>
        <w:pStyle w:val="TableofFigures"/>
        <w:tabs>
          <w:tab w:val="right" w:leader="dot" w:pos="9350"/>
        </w:tabs>
        <w:rPr>
          <w:ins w:id="1032" w:author="Sepribo Taylor-Harry" w:date="2020-08-03T19:09:00Z"/>
          <w:noProof/>
          <w:kern w:val="0"/>
          <w:sz w:val="22"/>
          <w:szCs w:val="22"/>
          <w:lang w:eastAsia="en-US"/>
        </w:rPr>
      </w:pPr>
      <w:ins w:id="1033" w:author="Sepribo Taylor-Harry" w:date="2020-08-03T19:09:00Z">
        <w:r w:rsidRPr="00064676">
          <w:rPr>
            <w:rStyle w:val="Hyperlink"/>
            <w:noProof/>
            <w:sz w:val="22"/>
            <w:szCs w:val="22"/>
            <w:rPrChange w:id="1034" w:author="Sepribo Taylor-Harry" w:date="2020-08-03T19:13:00Z">
              <w:rPr>
                <w:rStyle w:val="Hyperlink"/>
                <w:noProof/>
              </w:rPr>
            </w:rPrChange>
          </w:rPr>
          <w:fldChar w:fldCharType="begin"/>
        </w:r>
        <w:r w:rsidRPr="00064676">
          <w:rPr>
            <w:rStyle w:val="Hyperlink"/>
            <w:noProof/>
            <w:sz w:val="22"/>
            <w:szCs w:val="22"/>
            <w:rPrChange w:id="1035" w:author="Sepribo Taylor-Harry" w:date="2020-08-03T19:13:00Z">
              <w:rPr>
                <w:rStyle w:val="Hyperlink"/>
                <w:noProof/>
              </w:rPr>
            </w:rPrChange>
          </w:rPr>
          <w:instrText xml:space="preserve"> </w:instrText>
        </w:r>
        <w:r w:rsidRPr="00064676">
          <w:rPr>
            <w:noProof/>
            <w:sz w:val="22"/>
            <w:szCs w:val="22"/>
            <w:rPrChange w:id="1036" w:author="Sepribo Taylor-Harry" w:date="2020-08-03T19:13:00Z">
              <w:rPr>
                <w:noProof/>
              </w:rPr>
            </w:rPrChange>
          </w:rPr>
          <w:instrText>HYPERLINK \l "_Toc47374203"</w:instrText>
        </w:r>
        <w:r w:rsidRPr="00064676">
          <w:rPr>
            <w:rStyle w:val="Hyperlink"/>
            <w:noProof/>
            <w:sz w:val="22"/>
            <w:szCs w:val="22"/>
            <w:rPrChange w:id="1037" w:author="Sepribo Taylor-Harry" w:date="2020-08-03T19:13:00Z">
              <w:rPr>
                <w:rStyle w:val="Hyperlink"/>
                <w:noProof/>
              </w:rPr>
            </w:rPrChange>
          </w:rPr>
          <w:instrText xml:space="preserve"> </w:instrText>
        </w:r>
        <w:r w:rsidRPr="00064676">
          <w:rPr>
            <w:rStyle w:val="Hyperlink"/>
            <w:noProof/>
            <w:sz w:val="22"/>
            <w:szCs w:val="22"/>
            <w:rPrChange w:id="1038" w:author="Sepribo Taylor-Harry" w:date="2020-08-03T19:13:00Z">
              <w:rPr>
                <w:rStyle w:val="Hyperlink"/>
                <w:noProof/>
              </w:rPr>
            </w:rPrChange>
          </w:rPr>
          <w:fldChar w:fldCharType="separate"/>
        </w:r>
        <w:r w:rsidRPr="00064676">
          <w:rPr>
            <w:rStyle w:val="Hyperlink"/>
            <w:noProof/>
            <w:sz w:val="22"/>
            <w:szCs w:val="22"/>
            <w:rPrChange w:id="1039" w:author="Sepribo Taylor-Harry" w:date="2020-08-03T19:13:00Z">
              <w:rPr>
                <w:rStyle w:val="Hyperlink"/>
                <w:noProof/>
              </w:rPr>
            </w:rPrChange>
          </w:rPr>
          <w:t>Figure 5: Mongo DB as Service Configuration</w:t>
        </w:r>
        <w:r w:rsidRPr="00064676">
          <w:rPr>
            <w:noProof/>
            <w:webHidden/>
            <w:sz w:val="22"/>
            <w:szCs w:val="22"/>
            <w:rPrChange w:id="1040" w:author="Sepribo Taylor-Harry" w:date="2020-08-03T19:13:00Z">
              <w:rPr>
                <w:noProof/>
                <w:webHidden/>
              </w:rPr>
            </w:rPrChange>
          </w:rPr>
          <w:tab/>
        </w:r>
        <w:r w:rsidRPr="00064676">
          <w:rPr>
            <w:noProof/>
            <w:webHidden/>
            <w:sz w:val="22"/>
            <w:szCs w:val="22"/>
            <w:rPrChange w:id="1041" w:author="Sepribo Taylor-Harry" w:date="2020-08-03T19:13:00Z">
              <w:rPr>
                <w:noProof/>
                <w:webHidden/>
              </w:rPr>
            </w:rPrChange>
          </w:rPr>
          <w:fldChar w:fldCharType="begin"/>
        </w:r>
        <w:r w:rsidRPr="00064676">
          <w:rPr>
            <w:noProof/>
            <w:webHidden/>
            <w:sz w:val="22"/>
            <w:szCs w:val="22"/>
            <w:rPrChange w:id="1042" w:author="Sepribo Taylor-Harry" w:date="2020-08-03T19:13:00Z">
              <w:rPr>
                <w:noProof/>
                <w:webHidden/>
              </w:rPr>
            </w:rPrChange>
          </w:rPr>
          <w:instrText xml:space="preserve"> PAGEREF _Toc47374203 \h </w:instrText>
        </w:r>
      </w:ins>
      <w:r w:rsidRPr="00064676">
        <w:rPr>
          <w:noProof/>
          <w:webHidden/>
          <w:sz w:val="22"/>
          <w:szCs w:val="22"/>
          <w:rPrChange w:id="1043" w:author="Sepribo Taylor-Harry" w:date="2020-08-03T19:13:00Z">
            <w:rPr>
              <w:noProof/>
              <w:webHidden/>
              <w:sz w:val="22"/>
              <w:szCs w:val="22"/>
            </w:rPr>
          </w:rPrChange>
        </w:rPr>
      </w:r>
      <w:r w:rsidRPr="00064676">
        <w:rPr>
          <w:noProof/>
          <w:webHidden/>
          <w:sz w:val="22"/>
          <w:szCs w:val="22"/>
          <w:rPrChange w:id="1044" w:author="Sepribo Taylor-Harry" w:date="2020-08-03T19:13:00Z">
            <w:rPr>
              <w:noProof/>
              <w:webHidden/>
            </w:rPr>
          </w:rPrChange>
        </w:rPr>
        <w:fldChar w:fldCharType="separate"/>
      </w:r>
      <w:ins w:id="1045" w:author="Sepribo Taylor-Harry" w:date="2020-08-03T19:09:00Z">
        <w:r w:rsidRPr="00064676">
          <w:rPr>
            <w:noProof/>
            <w:webHidden/>
            <w:sz w:val="22"/>
            <w:szCs w:val="22"/>
            <w:rPrChange w:id="1046" w:author="Sepribo Taylor-Harry" w:date="2020-08-03T19:13:00Z">
              <w:rPr>
                <w:noProof/>
                <w:webHidden/>
              </w:rPr>
            </w:rPrChange>
          </w:rPr>
          <w:t>13</w:t>
        </w:r>
        <w:r w:rsidRPr="00064676">
          <w:rPr>
            <w:noProof/>
            <w:webHidden/>
            <w:sz w:val="22"/>
            <w:szCs w:val="22"/>
            <w:rPrChange w:id="1047" w:author="Sepribo Taylor-Harry" w:date="2020-08-03T19:13:00Z">
              <w:rPr>
                <w:noProof/>
                <w:webHidden/>
              </w:rPr>
            </w:rPrChange>
          </w:rPr>
          <w:fldChar w:fldCharType="end"/>
        </w:r>
        <w:r w:rsidRPr="00064676">
          <w:rPr>
            <w:rStyle w:val="Hyperlink"/>
            <w:noProof/>
            <w:sz w:val="22"/>
            <w:szCs w:val="22"/>
            <w:rPrChange w:id="1048" w:author="Sepribo Taylor-Harry" w:date="2020-08-03T19:13:00Z">
              <w:rPr>
                <w:rStyle w:val="Hyperlink"/>
                <w:noProof/>
              </w:rPr>
            </w:rPrChange>
          </w:rPr>
          <w:fldChar w:fldCharType="end"/>
        </w:r>
      </w:ins>
    </w:p>
    <w:p w14:paraId="643274FF" w14:textId="73416E72" w:rsidR="00064676" w:rsidRPr="00064676" w:rsidRDefault="00064676">
      <w:pPr>
        <w:pStyle w:val="TableofFigures"/>
        <w:tabs>
          <w:tab w:val="right" w:leader="dot" w:pos="9350"/>
        </w:tabs>
        <w:rPr>
          <w:ins w:id="1049" w:author="Sepribo Taylor-Harry" w:date="2020-08-03T19:09:00Z"/>
          <w:noProof/>
          <w:kern w:val="0"/>
          <w:sz w:val="22"/>
          <w:szCs w:val="22"/>
          <w:lang w:eastAsia="en-US"/>
        </w:rPr>
      </w:pPr>
      <w:ins w:id="1050" w:author="Sepribo Taylor-Harry" w:date="2020-08-03T19:09:00Z">
        <w:r w:rsidRPr="00064676">
          <w:rPr>
            <w:rStyle w:val="Hyperlink"/>
            <w:noProof/>
            <w:sz w:val="22"/>
            <w:szCs w:val="22"/>
            <w:rPrChange w:id="1051" w:author="Sepribo Taylor-Harry" w:date="2020-08-03T19:13:00Z">
              <w:rPr>
                <w:rStyle w:val="Hyperlink"/>
                <w:noProof/>
              </w:rPr>
            </w:rPrChange>
          </w:rPr>
          <w:fldChar w:fldCharType="begin"/>
        </w:r>
        <w:r w:rsidRPr="00064676">
          <w:rPr>
            <w:rStyle w:val="Hyperlink"/>
            <w:noProof/>
            <w:sz w:val="22"/>
            <w:szCs w:val="22"/>
            <w:rPrChange w:id="1052" w:author="Sepribo Taylor-Harry" w:date="2020-08-03T19:13:00Z">
              <w:rPr>
                <w:rStyle w:val="Hyperlink"/>
                <w:noProof/>
              </w:rPr>
            </w:rPrChange>
          </w:rPr>
          <w:instrText xml:space="preserve"> </w:instrText>
        </w:r>
        <w:r w:rsidRPr="00064676">
          <w:rPr>
            <w:noProof/>
            <w:sz w:val="22"/>
            <w:szCs w:val="22"/>
            <w:rPrChange w:id="1053" w:author="Sepribo Taylor-Harry" w:date="2020-08-03T19:13:00Z">
              <w:rPr>
                <w:noProof/>
              </w:rPr>
            </w:rPrChange>
          </w:rPr>
          <w:instrText>HYPERLINK \l "_Toc47374204"</w:instrText>
        </w:r>
        <w:r w:rsidRPr="00064676">
          <w:rPr>
            <w:rStyle w:val="Hyperlink"/>
            <w:noProof/>
            <w:sz w:val="22"/>
            <w:szCs w:val="22"/>
            <w:rPrChange w:id="1054" w:author="Sepribo Taylor-Harry" w:date="2020-08-03T19:13:00Z">
              <w:rPr>
                <w:rStyle w:val="Hyperlink"/>
                <w:noProof/>
              </w:rPr>
            </w:rPrChange>
          </w:rPr>
          <w:instrText xml:space="preserve"> </w:instrText>
        </w:r>
        <w:r w:rsidRPr="00064676">
          <w:rPr>
            <w:rStyle w:val="Hyperlink"/>
            <w:noProof/>
            <w:sz w:val="22"/>
            <w:szCs w:val="22"/>
            <w:rPrChange w:id="1055" w:author="Sepribo Taylor-Harry" w:date="2020-08-03T19:13:00Z">
              <w:rPr>
                <w:rStyle w:val="Hyperlink"/>
                <w:noProof/>
              </w:rPr>
            </w:rPrChange>
          </w:rPr>
          <w:fldChar w:fldCharType="separate"/>
        </w:r>
        <w:r w:rsidRPr="00064676">
          <w:rPr>
            <w:rStyle w:val="Hyperlink"/>
            <w:noProof/>
            <w:sz w:val="22"/>
            <w:szCs w:val="22"/>
            <w:rPrChange w:id="1056" w:author="Sepribo Taylor-Harry" w:date="2020-08-03T19:13:00Z">
              <w:rPr>
                <w:rStyle w:val="Hyperlink"/>
                <w:noProof/>
              </w:rPr>
            </w:rPrChange>
          </w:rPr>
          <w:t>Figure 6: How to Start MongoDB Service</w:t>
        </w:r>
        <w:r w:rsidRPr="00064676">
          <w:rPr>
            <w:noProof/>
            <w:webHidden/>
            <w:sz w:val="22"/>
            <w:szCs w:val="22"/>
            <w:rPrChange w:id="1057" w:author="Sepribo Taylor-Harry" w:date="2020-08-03T19:13:00Z">
              <w:rPr>
                <w:noProof/>
                <w:webHidden/>
              </w:rPr>
            </w:rPrChange>
          </w:rPr>
          <w:tab/>
        </w:r>
        <w:r w:rsidRPr="00064676">
          <w:rPr>
            <w:noProof/>
            <w:webHidden/>
            <w:sz w:val="22"/>
            <w:szCs w:val="22"/>
            <w:rPrChange w:id="1058" w:author="Sepribo Taylor-Harry" w:date="2020-08-03T19:13:00Z">
              <w:rPr>
                <w:noProof/>
                <w:webHidden/>
              </w:rPr>
            </w:rPrChange>
          </w:rPr>
          <w:fldChar w:fldCharType="begin"/>
        </w:r>
        <w:r w:rsidRPr="00064676">
          <w:rPr>
            <w:noProof/>
            <w:webHidden/>
            <w:sz w:val="22"/>
            <w:szCs w:val="22"/>
            <w:rPrChange w:id="1059" w:author="Sepribo Taylor-Harry" w:date="2020-08-03T19:13:00Z">
              <w:rPr>
                <w:noProof/>
                <w:webHidden/>
              </w:rPr>
            </w:rPrChange>
          </w:rPr>
          <w:instrText xml:space="preserve"> PAGEREF _Toc47374204 \h </w:instrText>
        </w:r>
      </w:ins>
      <w:r w:rsidRPr="00064676">
        <w:rPr>
          <w:noProof/>
          <w:webHidden/>
          <w:sz w:val="22"/>
          <w:szCs w:val="22"/>
          <w:rPrChange w:id="1060" w:author="Sepribo Taylor-Harry" w:date="2020-08-03T19:13:00Z">
            <w:rPr>
              <w:noProof/>
              <w:webHidden/>
              <w:sz w:val="22"/>
              <w:szCs w:val="22"/>
            </w:rPr>
          </w:rPrChange>
        </w:rPr>
      </w:r>
      <w:r w:rsidRPr="00064676">
        <w:rPr>
          <w:noProof/>
          <w:webHidden/>
          <w:sz w:val="22"/>
          <w:szCs w:val="22"/>
          <w:rPrChange w:id="1061" w:author="Sepribo Taylor-Harry" w:date="2020-08-03T19:13:00Z">
            <w:rPr>
              <w:noProof/>
              <w:webHidden/>
            </w:rPr>
          </w:rPrChange>
        </w:rPr>
        <w:fldChar w:fldCharType="separate"/>
      </w:r>
      <w:ins w:id="1062" w:author="Sepribo Taylor-Harry" w:date="2020-08-03T19:09:00Z">
        <w:r w:rsidRPr="00064676">
          <w:rPr>
            <w:noProof/>
            <w:webHidden/>
            <w:sz w:val="22"/>
            <w:szCs w:val="22"/>
            <w:rPrChange w:id="1063" w:author="Sepribo Taylor-Harry" w:date="2020-08-03T19:13:00Z">
              <w:rPr>
                <w:noProof/>
                <w:webHidden/>
              </w:rPr>
            </w:rPrChange>
          </w:rPr>
          <w:t>14</w:t>
        </w:r>
        <w:r w:rsidRPr="00064676">
          <w:rPr>
            <w:noProof/>
            <w:webHidden/>
            <w:sz w:val="22"/>
            <w:szCs w:val="22"/>
            <w:rPrChange w:id="1064" w:author="Sepribo Taylor-Harry" w:date="2020-08-03T19:13:00Z">
              <w:rPr>
                <w:noProof/>
                <w:webHidden/>
              </w:rPr>
            </w:rPrChange>
          </w:rPr>
          <w:fldChar w:fldCharType="end"/>
        </w:r>
        <w:r w:rsidRPr="00064676">
          <w:rPr>
            <w:rStyle w:val="Hyperlink"/>
            <w:noProof/>
            <w:sz w:val="22"/>
            <w:szCs w:val="22"/>
            <w:rPrChange w:id="1065" w:author="Sepribo Taylor-Harry" w:date="2020-08-03T19:13:00Z">
              <w:rPr>
                <w:rStyle w:val="Hyperlink"/>
                <w:noProof/>
              </w:rPr>
            </w:rPrChange>
          </w:rPr>
          <w:fldChar w:fldCharType="end"/>
        </w:r>
      </w:ins>
    </w:p>
    <w:p w14:paraId="7EBF4BDA" w14:textId="6C413A3C" w:rsidR="00064676" w:rsidRPr="00064676" w:rsidRDefault="00064676">
      <w:pPr>
        <w:pStyle w:val="TableofFigures"/>
        <w:tabs>
          <w:tab w:val="right" w:leader="dot" w:pos="9350"/>
        </w:tabs>
        <w:rPr>
          <w:ins w:id="1066" w:author="Sepribo Taylor-Harry" w:date="2020-08-03T19:09:00Z"/>
          <w:noProof/>
          <w:kern w:val="0"/>
          <w:sz w:val="22"/>
          <w:szCs w:val="22"/>
          <w:lang w:eastAsia="en-US"/>
        </w:rPr>
      </w:pPr>
      <w:ins w:id="1067" w:author="Sepribo Taylor-Harry" w:date="2020-08-03T19:09:00Z">
        <w:r w:rsidRPr="00064676">
          <w:rPr>
            <w:rStyle w:val="Hyperlink"/>
            <w:noProof/>
            <w:sz w:val="22"/>
            <w:szCs w:val="22"/>
            <w:rPrChange w:id="1068" w:author="Sepribo Taylor-Harry" w:date="2020-08-03T19:13:00Z">
              <w:rPr>
                <w:rStyle w:val="Hyperlink"/>
                <w:noProof/>
              </w:rPr>
            </w:rPrChange>
          </w:rPr>
          <w:fldChar w:fldCharType="begin"/>
        </w:r>
        <w:r w:rsidRPr="00064676">
          <w:rPr>
            <w:rStyle w:val="Hyperlink"/>
            <w:noProof/>
            <w:sz w:val="22"/>
            <w:szCs w:val="22"/>
            <w:rPrChange w:id="1069" w:author="Sepribo Taylor-Harry" w:date="2020-08-03T19:13:00Z">
              <w:rPr>
                <w:rStyle w:val="Hyperlink"/>
                <w:noProof/>
              </w:rPr>
            </w:rPrChange>
          </w:rPr>
          <w:instrText xml:space="preserve"> </w:instrText>
        </w:r>
        <w:r w:rsidRPr="00064676">
          <w:rPr>
            <w:noProof/>
            <w:sz w:val="22"/>
            <w:szCs w:val="22"/>
            <w:rPrChange w:id="1070" w:author="Sepribo Taylor-Harry" w:date="2020-08-03T19:13:00Z">
              <w:rPr>
                <w:noProof/>
              </w:rPr>
            </w:rPrChange>
          </w:rPr>
          <w:instrText>HYPERLINK \l "_Toc47374205"</w:instrText>
        </w:r>
        <w:r w:rsidRPr="00064676">
          <w:rPr>
            <w:rStyle w:val="Hyperlink"/>
            <w:noProof/>
            <w:sz w:val="22"/>
            <w:szCs w:val="22"/>
            <w:rPrChange w:id="1071" w:author="Sepribo Taylor-Harry" w:date="2020-08-03T19:13:00Z">
              <w:rPr>
                <w:rStyle w:val="Hyperlink"/>
                <w:noProof/>
              </w:rPr>
            </w:rPrChange>
          </w:rPr>
          <w:instrText xml:space="preserve"> </w:instrText>
        </w:r>
        <w:r w:rsidRPr="00064676">
          <w:rPr>
            <w:rStyle w:val="Hyperlink"/>
            <w:noProof/>
            <w:sz w:val="22"/>
            <w:szCs w:val="22"/>
            <w:rPrChange w:id="1072" w:author="Sepribo Taylor-Harry" w:date="2020-08-03T19:13:00Z">
              <w:rPr>
                <w:rStyle w:val="Hyperlink"/>
                <w:noProof/>
              </w:rPr>
            </w:rPrChange>
          </w:rPr>
          <w:fldChar w:fldCharType="separate"/>
        </w:r>
        <w:r w:rsidRPr="00064676">
          <w:rPr>
            <w:rStyle w:val="Hyperlink"/>
            <w:noProof/>
            <w:sz w:val="22"/>
            <w:szCs w:val="22"/>
            <w:rPrChange w:id="1073" w:author="Sepribo Taylor-Harry" w:date="2020-08-03T19:13:00Z">
              <w:rPr>
                <w:rStyle w:val="Hyperlink"/>
                <w:noProof/>
              </w:rPr>
            </w:rPrChange>
          </w:rPr>
          <w:t>Figure 7: Running the MongoDB Instance</w:t>
        </w:r>
        <w:r w:rsidRPr="00064676">
          <w:rPr>
            <w:noProof/>
            <w:webHidden/>
            <w:sz w:val="22"/>
            <w:szCs w:val="22"/>
            <w:rPrChange w:id="1074" w:author="Sepribo Taylor-Harry" w:date="2020-08-03T19:13:00Z">
              <w:rPr>
                <w:noProof/>
                <w:webHidden/>
              </w:rPr>
            </w:rPrChange>
          </w:rPr>
          <w:tab/>
        </w:r>
        <w:r w:rsidRPr="00064676">
          <w:rPr>
            <w:noProof/>
            <w:webHidden/>
            <w:sz w:val="22"/>
            <w:szCs w:val="22"/>
            <w:rPrChange w:id="1075" w:author="Sepribo Taylor-Harry" w:date="2020-08-03T19:13:00Z">
              <w:rPr>
                <w:noProof/>
                <w:webHidden/>
              </w:rPr>
            </w:rPrChange>
          </w:rPr>
          <w:fldChar w:fldCharType="begin"/>
        </w:r>
        <w:r w:rsidRPr="00064676">
          <w:rPr>
            <w:noProof/>
            <w:webHidden/>
            <w:sz w:val="22"/>
            <w:szCs w:val="22"/>
            <w:rPrChange w:id="1076" w:author="Sepribo Taylor-Harry" w:date="2020-08-03T19:13:00Z">
              <w:rPr>
                <w:noProof/>
                <w:webHidden/>
              </w:rPr>
            </w:rPrChange>
          </w:rPr>
          <w:instrText xml:space="preserve"> PAGEREF _Toc47374205 \h </w:instrText>
        </w:r>
      </w:ins>
      <w:r w:rsidRPr="00064676">
        <w:rPr>
          <w:noProof/>
          <w:webHidden/>
          <w:sz w:val="22"/>
          <w:szCs w:val="22"/>
          <w:rPrChange w:id="1077" w:author="Sepribo Taylor-Harry" w:date="2020-08-03T19:13:00Z">
            <w:rPr>
              <w:noProof/>
              <w:webHidden/>
              <w:sz w:val="22"/>
              <w:szCs w:val="22"/>
            </w:rPr>
          </w:rPrChange>
        </w:rPr>
      </w:r>
      <w:r w:rsidRPr="00064676">
        <w:rPr>
          <w:noProof/>
          <w:webHidden/>
          <w:sz w:val="22"/>
          <w:szCs w:val="22"/>
          <w:rPrChange w:id="1078" w:author="Sepribo Taylor-Harry" w:date="2020-08-03T19:13:00Z">
            <w:rPr>
              <w:noProof/>
              <w:webHidden/>
            </w:rPr>
          </w:rPrChange>
        </w:rPr>
        <w:fldChar w:fldCharType="separate"/>
      </w:r>
      <w:ins w:id="1079" w:author="Sepribo Taylor-Harry" w:date="2020-08-03T19:09:00Z">
        <w:r w:rsidRPr="00064676">
          <w:rPr>
            <w:noProof/>
            <w:webHidden/>
            <w:sz w:val="22"/>
            <w:szCs w:val="22"/>
            <w:rPrChange w:id="1080" w:author="Sepribo Taylor-Harry" w:date="2020-08-03T19:13:00Z">
              <w:rPr>
                <w:noProof/>
                <w:webHidden/>
              </w:rPr>
            </w:rPrChange>
          </w:rPr>
          <w:t>15</w:t>
        </w:r>
        <w:r w:rsidRPr="00064676">
          <w:rPr>
            <w:noProof/>
            <w:webHidden/>
            <w:sz w:val="22"/>
            <w:szCs w:val="22"/>
            <w:rPrChange w:id="1081" w:author="Sepribo Taylor-Harry" w:date="2020-08-03T19:13:00Z">
              <w:rPr>
                <w:noProof/>
                <w:webHidden/>
              </w:rPr>
            </w:rPrChange>
          </w:rPr>
          <w:fldChar w:fldCharType="end"/>
        </w:r>
        <w:r w:rsidRPr="00064676">
          <w:rPr>
            <w:rStyle w:val="Hyperlink"/>
            <w:noProof/>
            <w:sz w:val="22"/>
            <w:szCs w:val="22"/>
            <w:rPrChange w:id="1082" w:author="Sepribo Taylor-Harry" w:date="2020-08-03T19:13:00Z">
              <w:rPr>
                <w:rStyle w:val="Hyperlink"/>
                <w:noProof/>
              </w:rPr>
            </w:rPrChange>
          </w:rPr>
          <w:fldChar w:fldCharType="end"/>
        </w:r>
      </w:ins>
    </w:p>
    <w:p w14:paraId="0BCDD5A5" w14:textId="07851C56" w:rsidR="00064676" w:rsidRPr="00064676" w:rsidRDefault="00064676">
      <w:pPr>
        <w:pStyle w:val="TableofFigures"/>
        <w:tabs>
          <w:tab w:val="right" w:leader="dot" w:pos="9350"/>
        </w:tabs>
        <w:rPr>
          <w:ins w:id="1083" w:author="Sepribo Taylor-Harry" w:date="2020-08-03T19:09:00Z"/>
          <w:noProof/>
          <w:kern w:val="0"/>
          <w:sz w:val="22"/>
          <w:szCs w:val="22"/>
          <w:lang w:eastAsia="en-US"/>
        </w:rPr>
      </w:pPr>
      <w:ins w:id="1084" w:author="Sepribo Taylor-Harry" w:date="2020-08-03T19:09:00Z">
        <w:r w:rsidRPr="00064676">
          <w:rPr>
            <w:rStyle w:val="Hyperlink"/>
            <w:noProof/>
            <w:sz w:val="22"/>
            <w:szCs w:val="22"/>
            <w:rPrChange w:id="1085" w:author="Sepribo Taylor-Harry" w:date="2020-08-03T19:13:00Z">
              <w:rPr>
                <w:rStyle w:val="Hyperlink"/>
                <w:noProof/>
              </w:rPr>
            </w:rPrChange>
          </w:rPr>
          <w:fldChar w:fldCharType="begin"/>
        </w:r>
        <w:r w:rsidRPr="00064676">
          <w:rPr>
            <w:rStyle w:val="Hyperlink"/>
            <w:noProof/>
            <w:sz w:val="22"/>
            <w:szCs w:val="22"/>
            <w:rPrChange w:id="1086" w:author="Sepribo Taylor-Harry" w:date="2020-08-03T19:13:00Z">
              <w:rPr>
                <w:rStyle w:val="Hyperlink"/>
                <w:noProof/>
              </w:rPr>
            </w:rPrChange>
          </w:rPr>
          <w:instrText xml:space="preserve"> </w:instrText>
        </w:r>
        <w:r w:rsidRPr="00064676">
          <w:rPr>
            <w:noProof/>
            <w:sz w:val="22"/>
            <w:szCs w:val="22"/>
            <w:rPrChange w:id="1087" w:author="Sepribo Taylor-Harry" w:date="2020-08-03T19:13:00Z">
              <w:rPr>
                <w:noProof/>
              </w:rPr>
            </w:rPrChange>
          </w:rPr>
          <w:instrText>HYPERLINK \l "_Toc47374206"</w:instrText>
        </w:r>
        <w:r w:rsidRPr="00064676">
          <w:rPr>
            <w:rStyle w:val="Hyperlink"/>
            <w:noProof/>
            <w:sz w:val="22"/>
            <w:szCs w:val="22"/>
            <w:rPrChange w:id="1088" w:author="Sepribo Taylor-Harry" w:date="2020-08-03T19:13:00Z">
              <w:rPr>
                <w:rStyle w:val="Hyperlink"/>
                <w:noProof/>
              </w:rPr>
            </w:rPrChange>
          </w:rPr>
          <w:instrText xml:space="preserve"> </w:instrText>
        </w:r>
        <w:r w:rsidRPr="00064676">
          <w:rPr>
            <w:rStyle w:val="Hyperlink"/>
            <w:noProof/>
            <w:sz w:val="22"/>
            <w:szCs w:val="22"/>
            <w:rPrChange w:id="1089" w:author="Sepribo Taylor-Harry" w:date="2020-08-03T19:13:00Z">
              <w:rPr>
                <w:rStyle w:val="Hyperlink"/>
                <w:noProof/>
              </w:rPr>
            </w:rPrChange>
          </w:rPr>
          <w:fldChar w:fldCharType="separate"/>
        </w:r>
        <w:r w:rsidRPr="00064676">
          <w:rPr>
            <w:rStyle w:val="Hyperlink"/>
            <w:noProof/>
            <w:sz w:val="22"/>
            <w:szCs w:val="22"/>
            <w:rPrChange w:id="1090" w:author="Sepribo Taylor-Harry" w:date="2020-08-03T19:13:00Z">
              <w:rPr>
                <w:rStyle w:val="Hyperlink"/>
                <w:noProof/>
              </w:rPr>
            </w:rPrChange>
          </w:rPr>
          <w:t>Figure 8: How to Stop MongoDB Service</w:t>
        </w:r>
        <w:r w:rsidRPr="00064676">
          <w:rPr>
            <w:noProof/>
            <w:webHidden/>
            <w:sz w:val="22"/>
            <w:szCs w:val="22"/>
            <w:rPrChange w:id="1091" w:author="Sepribo Taylor-Harry" w:date="2020-08-03T19:13:00Z">
              <w:rPr>
                <w:noProof/>
                <w:webHidden/>
              </w:rPr>
            </w:rPrChange>
          </w:rPr>
          <w:tab/>
        </w:r>
        <w:r w:rsidRPr="00064676">
          <w:rPr>
            <w:noProof/>
            <w:webHidden/>
            <w:sz w:val="22"/>
            <w:szCs w:val="22"/>
            <w:rPrChange w:id="1092" w:author="Sepribo Taylor-Harry" w:date="2020-08-03T19:13:00Z">
              <w:rPr>
                <w:noProof/>
                <w:webHidden/>
              </w:rPr>
            </w:rPrChange>
          </w:rPr>
          <w:fldChar w:fldCharType="begin"/>
        </w:r>
        <w:r w:rsidRPr="00064676">
          <w:rPr>
            <w:noProof/>
            <w:webHidden/>
            <w:sz w:val="22"/>
            <w:szCs w:val="22"/>
            <w:rPrChange w:id="1093" w:author="Sepribo Taylor-Harry" w:date="2020-08-03T19:13:00Z">
              <w:rPr>
                <w:noProof/>
                <w:webHidden/>
              </w:rPr>
            </w:rPrChange>
          </w:rPr>
          <w:instrText xml:space="preserve"> PAGEREF _Toc47374206 \h </w:instrText>
        </w:r>
      </w:ins>
      <w:r w:rsidRPr="00064676">
        <w:rPr>
          <w:noProof/>
          <w:webHidden/>
          <w:sz w:val="22"/>
          <w:szCs w:val="22"/>
          <w:rPrChange w:id="1094" w:author="Sepribo Taylor-Harry" w:date="2020-08-03T19:13:00Z">
            <w:rPr>
              <w:noProof/>
              <w:webHidden/>
              <w:sz w:val="22"/>
              <w:szCs w:val="22"/>
            </w:rPr>
          </w:rPrChange>
        </w:rPr>
      </w:r>
      <w:r w:rsidRPr="00064676">
        <w:rPr>
          <w:noProof/>
          <w:webHidden/>
          <w:sz w:val="22"/>
          <w:szCs w:val="22"/>
          <w:rPrChange w:id="1095" w:author="Sepribo Taylor-Harry" w:date="2020-08-03T19:13:00Z">
            <w:rPr>
              <w:noProof/>
              <w:webHidden/>
            </w:rPr>
          </w:rPrChange>
        </w:rPr>
        <w:fldChar w:fldCharType="separate"/>
      </w:r>
      <w:ins w:id="1096" w:author="Sepribo Taylor-Harry" w:date="2020-08-03T19:09:00Z">
        <w:r w:rsidRPr="00064676">
          <w:rPr>
            <w:noProof/>
            <w:webHidden/>
            <w:sz w:val="22"/>
            <w:szCs w:val="22"/>
            <w:rPrChange w:id="1097" w:author="Sepribo Taylor-Harry" w:date="2020-08-03T19:13:00Z">
              <w:rPr>
                <w:noProof/>
                <w:webHidden/>
              </w:rPr>
            </w:rPrChange>
          </w:rPr>
          <w:t>15</w:t>
        </w:r>
        <w:r w:rsidRPr="00064676">
          <w:rPr>
            <w:noProof/>
            <w:webHidden/>
            <w:sz w:val="22"/>
            <w:szCs w:val="22"/>
            <w:rPrChange w:id="1098" w:author="Sepribo Taylor-Harry" w:date="2020-08-03T19:13:00Z">
              <w:rPr>
                <w:noProof/>
                <w:webHidden/>
              </w:rPr>
            </w:rPrChange>
          </w:rPr>
          <w:fldChar w:fldCharType="end"/>
        </w:r>
        <w:r w:rsidRPr="00064676">
          <w:rPr>
            <w:rStyle w:val="Hyperlink"/>
            <w:noProof/>
            <w:sz w:val="22"/>
            <w:szCs w:val="22"/>
            <w:rPrChange w:id="1099" w:author="Sepribo Taylor-Harry" w:date="2020-08-03T19:13:00Z">
              <w:rPr>
                <w:rStyle w:val="Hyperlink"/>
                <w:noProof/>
              </w:rPr>
            </w:rPrChange>
          </w:rPr>
          <w:fldChar w:fldCharType="end"/>
        </w:r>
      </w:ins>
    </w:p>
    <w:p w14:paraId="7289E0B2" w14:textId="24058840" w:rsidR="00064676" w:rsidRPr="00064676" w:rsidRDefault="00064676">
      <w:pPr>
        <w:pStyle w:val="TableofFigures"/>
        <w:tabs>
          <w:tab w:val="right" w:leader="dot" w:pos="9350"/>
        </w:tabs>
        <w:rPr>
          <w:ins w:id="1100" w:author="Sepribo Taylor-Harry" w:date="2020-08-03T19:09:00Z"/>
          <w:noProof/>
          <w:kern w:val="0"/>
          <w:sz w:val="22"/>
          <w:szCs w:val="22"/>
          <w:lang w:eastAsia="en-US"/>
        </w:rPr>
      </w:pPr>
      <w:ins w:id="1101" w:author="Sepribo Taylor-Harry" w:date="2020-08-03T19:09:00Z">
        <w:r w:rsidRPr="00064676">
          <w:rPr>
            <w:rStyle w:val="Hyperlink"/>
            <w:noProof/>
            <w:sz w:val="22"/>
            <w:szCs w:val="22"/>
            <w:rPrChange w:id="1102" w:author="Sepribo Taylor-Harry" w:date="2020-08-03T19:13:00Z">
              <w:rPr>
                <w:rStyle w:val="Hyperlink"/>
                <w:noProof/>
              </w:rPr>
            </w:rPrChange>
          </w:rPr>
          <w:fldChar w:fldCharType="begin"/>
        </w:r>
        <w:r w:rsidRPr="00064676">
          <w:rPr>
            <w:rStyle w:val="Hyperlink"/>
            <w:noProof/>
            <w:sz w:val="22"/>
            <w:szCs w:val="22"/>
            <w:rPrChange w:id="1103" w:author="Sepribo Taylor-Harry" w:date="2020-08-03T19:13:00Z">
              <w:rPr>
                <w:rStyle w:val="Hyperlink"/>
                <w:noProof/>
              </w:rPr>
            </w:rPrChange>
          </w:rPr>
          <w:instrText xml:space="preserve"> </w:instrText>
        </w:r>
        <w:r w:rsidRPr="00064676">
          <w:rPr>
            <w:noProof/>
            <w:sz w:val="22"/>
            <w:szCs w:val="22"/>
            <w:rPrChange w:id="1104" w:author="Sepribo Taylor-Harry" w:date="2020-08-03T19:13:00Z">
              <w:rPr>
                <w:noProof/>
              </w:rPr>
            </w:rPrChange>
          </w:rPr>
          <w:instrText>HYPERLINK \l "_Toc47374207"</w:instrText>
        </w:r>
        <w:r w:rsidRPr="00064676">
          <w:rPr>
            <w:rStyle w:val="Hyperlink"/>
            <w:noProof/>
            <w:sz w:val="22"/>
            <w:szCs w:val="22"/>
            <w:rPrChange w:id="1105" w:author="Sepribo Taylor-Harry" w:date="2020-08-03T19:13:00Z">
              <w:rPr>
                <w:rStyle w:val="Hyperlink"/>
                <w:noProof/>
              </w:rPr>
            </w:rPrChange>
          </w:rPr>
          <w:instrText xml:space="preserve"> </w:instrText>
        </w:r>
        <w:r w:rsidRPr="00064676">
          <w:rPr>
            <w:rStyle w:val="Hyperlink"/>
            <w:noProof/>
            <w:sz w:val="22"/>
            <w:szCs w:val="22"/>
            <w:rPrChange w:id="1106" w:author="Sepribo Taylor-Harry" w:date="2020-08-03T19:13:00Z">
              <w:rPr>
                <w:rStyle w:val="Hyperlink"/>
                <w:noProof/>
              </w:rPr>
            </w:rPrChange>
          </w:rPr>
          <w:fldChar w:fldCharType="separate"/>
        </w:r>
        <w:r w:rsidRPr="00064676">
          <w:rPr>
            <w:rStyle w:val="Hyperlink"/>
            <w:noProof/>
            <w:sz w:val="22"/>
            <w:szCs w:val="22"/>
            <w:rPrChange w:id="1107" w:author="Sepribo Taylor-Harry" w:date="2020-08-03T19:13:00Z">
              <w:rPr>
                <w:rStyle w:val="Hyperlink"/>
                <w:noProof/>
              </w:rPr>
            </w:rPrChange>
          </w:rPr>
          <w:t>Figure 9: Installing Node.js from nodejs.org</w:t>
        </w:r>
        <w:r w:rsidRPr="00064676">
          <w:rPr>
            <w:noProof/>
            <w:webHidden/>
            <w:sz w:val="22"/>
            <w:szCs w:val="22"/>
            <w:rPrChange w:id="1108" w:author="Sepribo Taylor-Harry" w:date="2020-08-03T19:13:00Z">
              <w:rPr>
                <w:noProof/>
                <w:webHidden/>
              </w:rPr>
            </w:rPrChange>
          </w:rPr>
          <w:tab/>
        </w:r>
        <w:r w:rsidRPr="00064676">
          <w:rPr>
            <w:noProof/>
            <w:webHidden/>
            <w:sz w:val="22"/>
            <w:szCs w:val="22"/>
            <w:rPrChange w:id="1109" w:author="Sepribo Taylor-Harry" w:date="2020-08-03T19:13:00Z">
              <w:rPr>
                <w:noProof/>
                <w:webHidden/>
              </w:rPr>
            </w:rPrChange>
          </w:rPr>
          <w:fldChar w:fldCharType="begin"/>
        </w:r>
        <w:r w:rsidRPr="00064676">
          <w:rPr>
            <w:noProof/>
            <w:webHidden/>
            <w:sz w:val="22"/>
            <w:szCs w:val="22"/>
            <w:rPrChange w:id="1110" w:author="Sepribo Taylor-Harry" w:date="2020-08-03T19:13:00Z">
              <w:rPr>
                <w:noProof/>
                <w:webHidden/>
              </w:rPr>
            </w:rPrChange>
          </w:rPr>
          <w:instrText xml:space="preserve"> PAGEREF _Toc47374207 \h </w:instrText>
        </w:r>
      </w:ins>
      <w:r w:rsidRPr="00064676">
        <w:rPr>
          <w:noProof/>
          <w:webHidden/>
          <w:sz w:val="22"/>
          <w:szCs w:val="22"/>
          <w:rPrChange w:id="1111" w:author="Sepribo Taylor-Harry" w:date="2020-08-03T19:13:00Z">
            <w:rPr>
              <w:noProof/>
              <w:webHidden/>
              <w:sz w:val="22"/>
              <w:szCs w:val="22"/>
            </w:rPr>
          </w:rPrChange>
        </w:rPr>
      </w:r>
      <w:r w:rsidRPr="00064676">
        <w:rPr>
          <w:noProof/>
          <w:webHidden/>
          <w:sz w:val="22"/>
          <w:szCs w:val="22"/>
          <w:rPrChange w:id="1112" w:author="Sepribo Taylor-Harry" w:date="2020-08-03T19:13:00Z">
            <w:rPr>
              <w:noProof/>
              <w:webHidden/>
            </w:rPr>
          </w:rPrChange>
        </w:rPr>
        <w:fldChar w:fldCharType="separate"/>
      </w:r>
      <w:ins w:id="1113" w:author="Sepribo Taylor-Harry" w:date="2020-08-03T19:09:00Z">
        <w:r w:rsidRPr="00064676">
          <w:rPr>
            <w:noProof/>
            <w:webHidden/>
            <w:sz w:val="22"/>
            <w:szCs w:val="22"/>
            <w:rPrChange w:id="1114" w:author="Sepribo Taylor-Harry" w:date="2020-08-03T19:13:00Z">
              <w:rPr>
                <w:noProof/>
                <w:webHidden/>
              </w:rPr>
            </w:rPrChange>
          </w:rPr>
          <w:t>16</w:t>
        </w:r>
        <w:r w:rsidRPr="00064676">
          <w:rPr>
            <w:noProof/>
            <w:webHidden/>
            <w:sz w:val="22"/>
            <w:szCs w:val="22"/>
            <w:rPrChange w:id="1115" w:author="Sepribo Taylor-Harry" w:date="2020-08-03T19:13:00Z">
              <w:rPr>
                <w:noProof/>
                <w:webHidden/>
              </w:rPr>
            </w:rPrChange>
          </w:rPr>
          <w:fldChar w:fldCharType="end"/>
        </w:r>
        <w:r w:rsidRPr="00064676">
          <w:rPr>
            <w:rStyle w:val="Hyperlink"/>
            <w:noProof/>
            <w:sz w:val="22"/>
            <w:szCs w:val="22"/>
            <w:rPrChange w:id="1116" w:author="Sepribo Taylor-Harry" w:date="2020-08-03T19:13:00Z">
              <w:rPr>
                <w:rStyle w:val="Hyperlink"/>
                <w:noProof/>
              </w:rPr>
            </w:rPrChange>
          </w:rPr>
          <w:fldChar w:fldCharType="end"/>
        </w:r>
      </w:ins>
    </w:p>
    <w:p w14:paraId="2E7E10FD" w14:textId="4CACDC58" w:rsidR="00064676" w:rsidRPr="00064676" w:rsidRDefault="00064676">
      <w:pPr>
        <w:pStyle w:val="TableofFigures"/>
        <w:tabs>
          <w:tab w:val="right" w:leader="dot" w:pos="9350"/>
        </w:tabs>
        <w:rPr>
          <w:ins w:id="1117" w:author="Sepribo Taylor-Harry" w:date="2020-08-03T19:09:00Z"/>
          <w:noProof/>
          <w:kern w:val="0"/>
          <w:sz w:val="22"/>
          <w:szCs w:val="22"/>
          <w:lang w:eastAsia="en-US"/>
        </w:rPr>
      </w:pPr>
      <w:ins w:id="1118" w:author="Sepribo Taylor-Harry" w:date="2020-08-03T19:09:00Z">
        <w:r w:rsidRPr="00064676">
          <w:rPr>
            <w:rStyle w:val="Hyperlink"/>
            <w:noProof/>
            <w:sz w:val="22"/>
            <w:szCs w:val="22"/>
            <w:rPrChange w:id="1119" w:author="Sepribo Taylor-Harry" w:date="2020-08-03T19:13:00Z">
              <w:rPr>
                <w:rStyle w:val="Hyperlink"/>
                <w:noProof/>
              </w:rPr>
            </w:rPrChange>
          </w:rPr>
          <w:fldChar w:fldCharType="begin"/>
        </w:r>
        <w:r w:rsidRPr="00064676">
          <w:rPr>
            <w:rStyle w:val="Hyperlink"/>
            <w:noProof/>
            <w:sz w:val="22"/>
            <w:szCs w:val="22"/>
            <w:rPrChange w:id="1120" w:author="Sepribo Taylor-Harry" w:date="2020-08-03T19:13:00Z">
              <w:rPr>
                <w:rStyle w:val="Hyperlink"/>
                <w:noProof/>
              </w:rPr>
            </w:rPrChange>
          </w:rPr>
          <w:instrText xml:space="preserve"> </w:instrText>
        </w:r>
        <w:r w:rsidRPr="00064676">
          <w:rPr>
            <w:noProof/>
            <w:sz w:val="22"/>
            <w:szCs w:val="22"/>
            <w:rPrChange w:id="1121" w:author="Sepribo Taylor-Harry" w:date="2020-08-03T19:13:00Z">
              <w:rPr>
                <w:noProof/>
              </w:rPr>
            </w:rPrChange>
          </w:rPr>
          <w:instrText>HYPERLINK \l "_Toc47374208"</w:instrText>
        </w:r>
        <w:r w:rsidRPr="00064676">
          <w:rPr>
            <w:rStyle w:val="Hyperlink"/>
            <w:noProof/>
            <w:sz w:val="22"/>
            <w:szCs w:val="22"/>
            <w:rPrChange w:id="1122" w:author="Sepribo Taylor-Harry" w:date="2020-08-03T19:13:00Z">
              <w:rPr>
                <w:rStyle w:val="Hyperlink"/>
                <w:noProof/>
              </w:rPr>
            </w:rPrChange>
          </w:rPr>
          <w:instrText xml:space="preserve"> </w:instrText>
        </w:r>
        <w:r w:rsidRPr="00064676">
          <w:rPr>
            <w:rStyle w:val="Hyperlink"/>
            <w:noProof/>
            <w:sz w:val="22"/>
            <w:szCs w:val="22"/>
            <w:rPrChange w:id="1123" w:author="Sepribo Taylor-Harry" w:date="2020-08-03T19:13:00Z">
              <w:rPr>
                <w:rStyle w:val="Hyperlink"/>
                <w:noProof/>
              </w:rPr>
            </w:rPrChange>
          </w:rPr>
          <w:fldChar w:fldCharType="separate"/>
        </w:r>
        <w:r w:rsidRPr="00064676">
          <w:rPr>
            <w:rStyle w:val="Hyperlink"/>
            <w:noProof/>
            <w:sz w:val="22"/>
            <w:szCs w:val="22"/>
            <w:rPrChange w:id="1124" w:author="Sepribo Taylor-Harry" w:date="2020-08-03T19:13:00Z">
              <w:rPr>
                <w:rStyle w:val="Hyperlink"/>
                <w:noProof/>
              </w:rPr>
            </w:rPrChange>
          </w:rPr>
          <w:t>Figure 10: Launching Angular Workspace Application</w:t>
        </w:r>
        <w:r w:rsidRPr="00064676">
          <w:rPr>
            <w:noProof/>
            <w:webHidden/>
            <w:sz w:val="22"/>
            <w:szCs w:val="22"/>
            <w:rPrChange w:id="1125" w:author="Sepribo Taylor-Harry" w:date="2020-08-03T19:13:00Z">
              <w:rPr>
                <w:noProof/>
                <w:webHidden/>
              </w:rPr>
            </w:rPrChange>
          </w:rPr>
          <w:tab/>
        </w:r>
        <w:r w:rsidRPr="00064676">
          <w:rPr>
            <w:noProof/>
            <w:webHidden/>
            <w:sz w:val="22"/>
            <w:szCs w:val="22"/>
            <w:rPrChange w:id="1126" w:author="Sepribo Taylor-Harry" w:date="2020-08-03T19:13:00Z">
              <w:rPr>
                <w:noProof/>
                <w:webHidden/>
              </w:rPr>
            </w:rPrChange>
          </w:rPr>
          <w:fldChar w:fldCharType="begin"/>
        </w:r>
        <w:r w:rsidRPr="00064676">
          <w:rPr>
            <w:noProof/>
            <w:webHidden/>
            <w:sz w:val="22"/>
            <w:szCs w:val="22"/>
            <w:rPrChange w:id="1127" w:author="Sepribo Taylor-Harry" w:date="2020-08-03T19:13:00Z">
              <w:rPr>
                <w:noProof/>
                <w:webHidden/>
              </w:rPr>
            </w:rPrChange>
          </w:rPr>
          <w:instrText xml:space="preserve"> PAGEREF _Toc47374208 \h </w:instrText>
        </w:r>
      </w:ins>
      <w:r w:rsidRPr="00064676">
        <w:rPr>
          <w:noProof/>
          <w:webHidden/>
          <w:sz w:val="22"/>
          <w:szCs w:val="22"/>
          <w:rPrChange w:id="1128" w:author="Sepribo Taylor-Harry" w:date="2020-08-03T19:13:00Z">
            <w:rPr>
              <w:noProof/>
              <w:webHidden/>
              <w:sz w:val="22"/>
              <w:szCs w:val="22"/>
            </w:rPr>
          </w:rPrChange>
        </w:rPr>
      </w:r>
      <w:r w:rsidRPr="00064676">
        <w:rPr>
          <w:noProof/>
          <w:webHidden/>
          <w:sz w:val="22"/>
          <w:szCs w:val="22"/>
          <w:rPrChange w:id="1129" w:author="Sepribo Taylor-Harry" w:date="2020-08-03T19:13:00Z">
            <w:rPr>
              <w:noProof/>
              <w:webHidden/>
            </w:rPr>
          </w:rPrChange>
        </w:rPr>
        <w:fldChar w:fldCharType="separate"/>
      </w:r>
      <w:ins w:id="1130" w:author="Sepribo Taylor-Harry" w:date="2020-08-03T19:09:00Z">
        <w:r w:rsidRPr="00064676">
          <w:rPr>
            <w:noProof/>
            <w:webHidden/>
            <w:sz w:val="22"/>
            <w:szCs w:val="22"/>
            <w:rPrChange w:id="1131" w:author="Sepribo Taylor-Harry" w:date="2020-08-03T19:13:00Z">
              <w:rPr>
                <w:noProof/>
                <w:webHidden/>
              </w:rPr>
            </w:rPrChange>
          </w:rPr>
          <w:t>18</w:t>
        </w:r>
        <w:r w:rsidRPr="00064676">
          <w:rPr>
            <w:noProof/>
            <w:webHidden/>
            <w:sz w:val="22"/>
            <w:szCs w:val="22"/>
            <w:rPrChange w:id="1132" w:author="Sepribo Taylor-Harry" w:date="2020-08-03T19:13:00Z">
              <w:rPr>
                <w:noProof/>
                <w:webHidden/>
              </w:rPr>
            </w:rPrChange>
          </w:rPr>
          <w:fldChar w:fldCharType="end"/>
        </w:r>
        <w:r w:rsidRPr="00064676">
          <w:rPr>
            <w:rStyle w:val="Hyperlink"/>
            <w:noProof/>
            <w:sz w:val="22"/>
            <w:szCs w:val="22"/>
            <w:rPrChange w:id="1133" w:author="Sepribo Taylor-Harry" w:date="2020-08-03T19:13:00Z">
              <w:rPr>
                <w:rStyle w:val="Hyperlink"/>
                <w:noProof/>
              </w:rPr>
            </w:rPrChange>
          </w:rPr>
          <w:fldChar w:fldCharType="end"/>
        </w:r>
      </w:ins>
    </w:p>
    <w:p w14:paraId="355E8B5C" w14:textId="122C04E3" w:rsidR="00064676" w:rsidRPr="00064676" w:rsidRDefault="00064676">
      <w:pPr>
        <w:pStyle w:val="TableofFigures"/>
        <w:tabs>
          <w:tab w:val="right" w:leader="dot" w:pos="9350"/>
        </w:tabs>
        <w:rPr>
          <w:ins w:id="1134" w:author="Sepribo Taylor-Harry" w:date="2020-08-03T19:09:00Z"/>
          <w:noProof/>
          <w:kern w:val="0"/>
          <w:sz w:val="22"/>
          <w:szCs w:val="22"/>
          <w:lang w:eastAsia="en-US"/>
        </w:rPr>
      </w:pPr>
      <w:ins w:id="1135" w:author="Sepribo Taylor-Harry" w:date="2020-08-03T19:09:00Z">
        <w:r w:rsidRPr="00064676">
          <w:rPr>
            <w:rStyle w:val="Hyperlink"/>
            <w:noProof/>
            <w:sz w:val="22"/>
            <w:szCs w:val="22"/>
            <w:rPrChange w:id="1136" w:author="Sepribo Taylor-Harry" w:date="2020-08-03T19:13:00Z">
              <w:rPr>
                <w:rStyle w:val="Hyperlink"/>
                <w:noProof/>
              </w:rPr>
            </w:rPrChange>
          </w:rPr>
          <w:fldChar w:fldCharType="begin"/>
        </w:r>
        <w:r w:rsidRPr="00064676">
          <w:rPr>
            <w:rStyle w:val="Hyperlink"/>
            <w:noProof/>
            <w:sz w:val="22"/>
            <w:szCs w:val="22"/>
            <w:rPrChange w:id="1137" w:author="Sepribo Taylor-Harry" w:date="2020-08-03T19:13:00Z">
              <w:rPr>
                <w:rStyle w:val="Hyperlink"/>
                <w:noProof/>
              </w:rPr>
            </w:rPrChange>
          </w:rPr>
          <w:instrText xml:space="preserve"> </w:instrText>
        </w:r>
        <w:r w:rsidRPr="00064676">
          <w:rPr>
            <w:noProof/>
            <w:sz w:val="22"/>
            <w:szCs w:val="22"/>
            <w:rPrChange w:id="1138" w:author="Sepribo Taylor-Harry" w:date="2020-08-03T19:13:00Z">
              <w:rPr>
                <w:noProof/>
              </w:rPr>
            </w:rPrChange>
          </w:rPr>
          <w:instrText>HYPERLINK \l "_Toc47374209"</w:instrText>
        </w:r>
        <w:r w:rsidRPr="00064676">
          <w:rPr>
            <w:rStyle w:val="Hyperlink"/>
            <w:noProof/>
            <w:sz w:val="22"/>
            <w:szCs w:val="22"/>
            <w:rPrChange w:id="1139" w:author="Sepribo Taylor-Harry" w:date="2020-08-03T19:13:00Z">
              <w:rPr>
                <w:rStyle w:val="Hyperlink"/>
                <w:noProof/>
              </w:rPr>
            </w:rPrChange>
          </w:rPr>
          <w:instrText xml:space="preserve"> </w:instrText>
        </w:r>
        <w:r w:rsidRPr="00064676">
          <w:rPr>
            <w:rStyle w:val="Hyperlink"/>
            <w:noProof/>
            <w:sz w:val="22"/>
            <w:szCs w:val="22"/>
            <w:rPrChange w:id="1140" w:author="Sepribo Taylor-Harry" w:date="2020-08-03T19:13:00Z">
              <w:rPr>
                <w:rStyle w:val="Hyperlink"/>
                <w:noProof/>
              </w:rPr>
            </w:rPrChange>
          </w:rPr>
          <w:fldChar w:fldCharType="separate"/>
        </w:r>
        <w:r w:rsidRPr="00064676">
          <w:rPr>
            <w:rStyle w:val="Hyperlink"/>
            <w:noProof/>
            <w:sz w:val="22"/>
            <w:szCs w:val="22"/>
            <w:rPrChange w:id="1141" w:author="Sepribo Taylor-Harry" w:date="2020-08-03T19:13:00Z">
              <w:rPr>
                <w:rStyle w:val="Hyperlink"/>
                <w:noProof/>
              </w:rPr>
            </w:rPrChange>
          </w:rPr>
          <w:t>Figure 11: Location of Angular.json Configuration File</w:t>
        </w:r>
        <w:r w:rsidRPr="00064676">
          <w:rPr>
            <w:noProof/>
            <w:webHidden/>
            <w:sz w:val="22"/>
            <w:szCs w:val="22"/>
            <w:rPrChange w:id="1142" w:author="Sepribo Taylor-Harry" w:date="2020-08-03T19:13:00Z">
              <w:rPr>
                <w:noProof/>
                <w:webHidden/>
              </w:rPr>
            </w:rPrChange>
          </w:rPr>
          <w:tab/>
        </w:r>
        <w:r w:rsidRPr="00064676">
          <w:rPr>
            <w:noProof/>
            <w:webHidden/>
            <w:sz w:val="22"/>
            <w:szCs w:val="22"/>
            <w:rPrChange w:id="1143" w:author="Sepribo Taylor-Harry" w:date="2020-08-03T19:13:00Z">
              <w:rPr>
                <w:noProof/>
                <w:webHidden/>
              </w:rPr>
            </w:rPrChange>
          </w:rPr>
          <w:fldChar w:fldCharType="begin"/>
        </w:r>
        <w:r w:rsidRPr="00064676">
          <w:rPr>
            <w:noProof/>
            <w:webHidden/>
            <w:sz w:val="22"/>
            <w:szCs w:val="22"/>
            <w:rPrChange w:id="1144" w:author="Sepribo Taylor-Harry" w:date="2020-08-03T19:13:00Z">
              <w:rPr>
                <w:noProof/>
                <w:webHidden/>
              </w:rPr>
            </w:rPrChange>
          </w:rPr>
          <w:instrText xml:space="preserve"> PAGEREF _Toc47374209 \h </w:instrText>
        </w:r>
      </w:ins>
      <w:r w:rsidRPr="00064676">
        <w:rPr>
          <w:noProof/>
          <w:webHidden/>
          <w:sz w:val="22"/>
          <w:szCs w:val="22"/>
          <w:rPrChange w:id="1145" w:author="Sepribo Taylor-Harry" w:date="2020-08-03T19:13:00Z">
            <w:rPr>
              <w:noProof/>
              <w:webHidden/>
              <w:sz w:val="22"/>
              <w:szCs w:val="22"/>
            </w:rPr>
          </w:rPrChange>
        </w:rPr>
      </w:r>
      <w:r w:rsidRPr="00064676">
        <w:rPr>
          <w:noProof/>
          <w:webHidden/>
          <w:sz w:val="22"/>
          <w:szCs w:val="22"/>
          <w:rPrChange w:id="1146" w:author="Sepribo Taylor-Harry" w:date="2020-08-03T19:13:00Z">
            <w:rPr>
              <w:noProof/>
              <w:webHidden/>
            </w:rPr>
          </w:rPrChange>
        </w:rPr>
        <w:fldChar w:fldCharType="separate"/>
      </w:r>
      <w:ins w:id="1147" w:author="Sepribo Taylor-Harry" w:date="2020-08-03T19:09:00Z">
        <w:r w:rsidRPr="00064676">
          <w:rPr>
            <w:noProof/>
            <w:webHidden/>
            <w:sz w:val="22"/>
            <w:szCs w:val="22"/>
            <w:rPrChange w:id="1148" w:author="Sepribo Taylor-Harry" w:date="2020-08-03T19:13:00Z">
              <w:rPr>
                <w:noProof/>
                <w:webHidden/>
              </w:rPr>
            </w:rPrChange>
          </w:rPr>
          <w:t>19</w:t>
        </w:r>
        <w:r w:rsidRPr="00064676">
          <w:rPr>
            <w:noProof/>
            <w:webHidden/>
            <w:sz w:val="22"/>
            <w:szCs w:val="22"/>
            <w:rPrChange w:id="1149" w:author="Sepribo Taylor-Harry" w:date="2020-08-03T19:13:00Z">
              <w:rPr>
                <w:noProof/>
                <w:webHidden/>
              </w:rPr>
            </w:rPrChange>
          </w:rPr>
          <w:fldChar w:fldCharType="end"/>
        </w:r>
        <w:r w:rsidRPr="00064676">
          <w:rPr>
            <w:rStyle w:val="Hyperlink"/>
            <w:noProof/>
            <w:sz w:val="22"/>
            <w:szCs w:val="22"/>
            <w:rPrChange w:id="1150" w:author="Sepribo Taylor-Harry" w:date="2020-08-03T19:13:00Z">
              <w:rPr>
                <w:rStyle w:val="Hyperlink"/>
                <w:noProof/>
              </w:rPr>
            </w:rPrChange>
          </w:rPr>
          <w:fldChar w:fldCharType="end"/>
        </w:r>
      </w:ins>
    </w:p>
    <w:p w14:paraId="07150CE9" w14:textId="2E2CCB8C" w:rsidR="00064676" w:rsidRPr="00064676" w:rsidRDefault="00064676">
      <w:pPr>
        <w:pStyle w:val="TableofFigures"/>
        <w:tabs>
          <w:tab w:val="right" w:leader="dot" w:pos="9350"/>
        </w:tabs>
        <w:rPr>
          <w:ins w:id="1151" w:author="Sepribo Taylor-Harry" w:date="2020-08-03T19:09:00Z"/>
          <w:noProof/>
          <w:kern w:val="0"/>
          <w:sz w:val="22"/>
          <w:szCs w:val="22"/>
          <w:lang w:eastAsia="en-US"/>
        </w:rPr>
      </w:pPr>
      <w:ins w:id="1152" w:author="Sepribo Taylor-Harry" w:date="2020-08-03T19:09:00Z">
        <w:r w:rsidRPr="00064676">
          <w:rPr>
            <w:rStyle w:val="Hyperlink"/>
            <w:noProof/>
            <w:sz w:val="22"/>
            <w:szCs w:val="22"/>
            <w:rPrChange w:id="1153" w:author="Sepribo Taylor-Harry" w:date="2020-08-03T19:13:00Z">
              <w:rPr>
                <w:rStyle w:val="Hyperlink"/>
                <w:noProof/>
              </w:rPr>
            </w:rPrChange>
          </w:rPr>
          <w:fldChar w:fldCharType="begin"/>
        </w:r>
        <w:r w:rsidRPr="00064676">
          <w:rPr>
            <w:rStyle w:val="Hyperlink"/>
            <w:noProof/>
            <w:sz w:val="22"/>
            <w:szCs w:val="22"/>
            <w:rPrChange w:id="1154" w:author="Sepribo Taylor-Harry" w:date="2020-08-03T19:13:00Z">
              <w:rPr>
                <w:rStyle w:val="Hyperlink"/>
                <w:noProof/>
              </w:rPr>
            </w:rPrChange>
          </w:rPr>
          <w:instrText xml:space="preserve"> </w:instrText>
        </w:r>
        <w:r w:rsidRPr="00064676">
          <w:rPr>
            <w:noProof/>
            <w:sz w:val="22"/>
            <w:szCs w:val="22"/>
            <w:rPrChange w:id="1155" w:author="Sepribo Taylor-Harry" w:date="2020-08-03T19:13:00Z">
              <w:rPr>
                <w:noProof/>
              </w:rPr>
            </w:rPrChange>
          </w:rPr>
          <w:instrText>HYPERLINK \l "_Toc47374210"</w:instrText>
        </w:r>
        <w:r w:rsidRPr="00064676">
          <w:rPr>
            <w:rStyle w:val="Hyperlink"/>
            <w:noProof/>
            <w:sz w:val="22"/>
            <w:szCs w:val="22"/>
            <w:rPrChange w:id="1156" w:author="Sepribo Taylor-Harry" w:date="2020-08-03T19:13:00Z">
              <w:rPr>
                <w:rStyle w:val="Hyperlink"/>
                <w:noProof/>
              </w:rPr>
            </w:rPrChange>
          </w:rPr>
          <w:instrText xml:space="preserve"> </w:instrText>
        </w:r>
        <w:r w:rsidRPr="00064676">
          <w:rPr>
            <w:rStyle w:val="Hyperlink"/>
            <w:noProof/>
            <w:sz w:val="22"/>
            <w:szCs w:val="22"/>
            <w:rPrChange w:id="1157" w:author="Sepribo Taylor-Harry" w:date="2020-08-03T19:13:00Z">
              <w:rPr>
                <w:rStyle w:val="Hyperlink"/>
                <w:noProof/>
              </w:rPr>
            </w:rPrChange>
          </w:rPr>
          <w:fldChar w:fldCharType="separate"/>
        </w:r>
        <w:r w:rsidRPr="00064676">
          <w:rPr>
            <w:rStyle w:val="Hyperlink"/>
            <w:noProof/>
            <w:sz w:val="22"/>
            <w:szCs w:val="22"/>
            <w:rPrChange w:id="1158" w:author="Sepribo Taylor-Harry" w:date="2020-08-03T19:13:00Z">
              <w:rPr>
                <w:rStyle w:val="Hyperlink"/>
                <w:noProof/>
              </w:rPr>
            </w:rPrChange>
          </w:rPr>
          <w:t>Figure 12: Angular Command Line Console</w:t>
        </w:r>
        <w:r w:rsidRPr="00064676">
          <w:rPr>
            <w:noProof/>
            <w:webHidden/>
            <w:sz w:val="22"/>
            <w:szCs w:val="22"/>
            <w:rPrChange w:id="1159" w:author="Sepribo Taylor-Harry" w:date="2020-08-03T19:13:00Z">
              <w:rPr>
                <w:noProof/>
                <w:webHidden/>
              </w:rPr>
            </w:rPrChange>
          </w:rPr>
          <w:tab/>
        </w:r>
        <w:r w:rsidRPr="00064676">
          <w:rPr>
            <w:noProof/>
            <w:webHidden/>
            <w:sz w:val="22"/>
            <w:szCs w:val="22"/>
            <w:rPrChange w:id="1160" w:author="Sepribo Taylor-Harry" w:date="2020-08-03T19:13:00Z">
              <w:rPr>
                <w:noProof/>
                <w:webHidden/>
              </w:rPr>
            </w:rPrChange>
          </w:rPr>
          <w:fldChar w:fldCharType="begin"/>
        </w:r>
        <w:r w:rsidRPr="00064676">
          <w:rPr>
            <w:noProof/>
            <w:webHidden/>
            <w:sz w:val="22"/>
            <w:szCs w:val="22"/>
            <w:rPrChange w:id="1161" w:author="Sepribo Taylor-Harry" w:date="2020-08-03T19:13:00Z">
              <w:rPr>
                <w:noProof/>
                <w:webHidden/>
              </w:rPr>
            </w:rPrChange>
          </w:rPr>
          <w:instrText xml:space="preserve"> PAGEREF _Toc47374210 \h </w:instrText>
        </w:r>
      </w:ins>
      <w:r w:rsidRPr="00064676">
        <w:rPr>
          <w:noProof/>
          <w:webHidden/>
          <w:sz w:val="22"/>
          <w:szCs w:val="22"/>
          <w:rPrChange w:id="1162" w:author="Sepribo Taylor-Harry" w:date="2020-08-03T19:13:00Z">
            <w:rPr>
              <w:noProof/>
              <w:webHidden/>
              <w:sz w:val="22"/>
              <w:szCs w:val="22"/>
            </w:rPr>
          </w:rPrChange>
        </w:rPr>
      </w:r>
      <w:r w:rsidRPr="00064676">
        <w:rPr>
          <w:noProof/>
          <w:webHidden/>
          <w:sz w:val="22"/>
          <w:szCs w:val="22"/>
          <w:rPrChange w:id="1163" w:author="Sepribo Taylor-Harry" w:date="2020-08-03T19:13:00Z">
            <w:rPr>
              <w:noProof/>
              <w:webHidden/>
            </w:rPr>
          </w:rPrChange>
        </w:rPr>
        <w:fldChar w:fldCharType="separate"/>
      </w:r>
      <w:ins w:id="1164" w:author="Sepribo Taylor-Harry" w:date="2020-08-03T19:09:00Z">
        <w:r w:rsidRPr="00064676">
          <w:rPr>
            <w:noProof/>
            <w:webHidden/>
            <w:sz w:val="22"/>
            <w:szCs w:val="22"/>
            <w:rPrChange w:id="1165" w:author="Sepribo Taylor-Harry" w:date="2020-08-03T19:13:00Z">
              <w:rPr>
                <w:noProof/>
                <w:webHidden/>
              </w:rPr>
            </w:rPrChange>
          </w:rPr>
          <w:t>20</w:t>
        </w:r>
        <w:r w:rsidRPr="00064676">
          <w:rPr>
            <w:noProof/>
            <w:webHidden/>
            <w:sz w:val="22"/>
            <w:szCs w:val="22"/>
            <w:rPrChange w:id="1166" w:author="Sepribo Taylor-Harry" w:date="2020-08-03T19:13:00Z">
              <w:rPr>
                <w:noProof/>
                <w:webHidden/>
              </w:rPr>
            </w:rPrChange>
          </w:rPr>
          <w:fldChar w:fldCharType="end"/>
        </w:r>
        <w:r w:rsidRPr="00064676">
          <w:rPr>
            <w:rStyle w:val="Hyperlink"/>
            <w:noProof/>
            <w:sz w:val="22"/>
            <w:szCs w:val="22"/>
            <w:rPrChange w:id="1167" w:author="Sepribo Taylor-Harry" w:date="2020-08-03T19:13:00Z">
              <w:rPr>
                <w:rStyle w:val="Hyperlink"/>
                <w:noProof/>
              </w:rPr>
            </w:rPrChange>
          </w:rPr>
          <w:fldChar w:fldCharType="end"/>
        </w:r>
      </w:ins>
    </w:p>
    <w:p w14:paraId="4D9CFADE" w14:textId="3B92216C" w:rsidR="00064676" w:rsidRPr="00064676" w:rsidRDefault="00064676">
      <w:pPr>
        <w:pStyle w:val="TableofFigures"/>
        <w:tabs>
          <w:tab w:val="right" w:leader="dot" w:pos="9350"/>
        </w:tabs>
        <w:rPr>
          <w:ins w:id="1168" w:author="Sepribo Taylor-Harry" w:date="2020-08-03T19:09:00Z"/>
          <w:noProof/>
          <w:kern w:val="0"/>
          <w:sz w:val="22"/>
          <w:szCs w:val="22"/>
          <w:lang w:eastAsia="en-US"/>
        </w:rPr>
      </w:pPr>
      <w:ins w:id="1169" w:author="Sepribo Taylor-Harry" w:date="2020-08-03T19:09:00Z">
        <w:r w:rsidRPr="00064676">
          <w:rPr>
            <w:rStyle w:val="Hyperlink"/>
            <w:noProof/>
            <w:sz w:val="22"/>
            <w:szCs w:val="22"/>
            <w:rPrChange w:id="1170" w:author="Sepribo Taylor-Harry" w:date="2020-08-03T19:13:00Z">
              <w:rPr>
                <w:rStyle w:val="Hyperlink"/>
                <w:noProof/>
              </w:rPr>
            </w:rPrChange>
          </w:rPr>
          <w:fldChar w:fldCharType="begin"/>
        </w:r>
        <w:r w:rsidRPr="00064676">
          <w:rPr>
            <w:rStyle w:val="Hyperlink"/>
            <w:noProof/>
            <w:sz w:val="22"/>
            <w:szCs w:val="22"/>
            <w:rPrChange w:id="1171" w:author="Sepribo Taylor-Harry" w:date="2020-08-03T19:13:00Z">
              <w:rPr>
                <w:rStyle w:val="Hyperlink"/>
                <w:noProof/>
              </w:rPr>
            </w:rPrChange>
          </w:rPr>
          <w:instrText xml:space="preserve"> </w:instrText>
        </w:r>
        <w:r w:rsidRPr="00064676">
          <w:rPr>
            <w:noProof/>
            <w:sz w:val="22"/>
            <w:szCs w:val="22"/>
            <w:rPrChange w:id="1172" w:author="Sepribo Taylor-Harry" w:date="2020-08-03T19:13:00Z">
              <w:rPr>
                <w:noProof/>
              </w:rPr>
            </w:rPrChange>
          </w:rPr>
          <w:instrText>HYPERLINK \l "_Toc47374211"</w:instrText>
        </w:r>
        <w:r w:rsidRPr="00064676">
          <w:rPr>
            <w:rStyle w:val="Hyperlink"/>
            <w:noProof/>
            <w:sz w:val="22"/>
            <w:szCs w:val="22"/>
            <w:rPrChange w:id="1173" w:author="Sepribo Taylor-Harry" w:date="2020-08-03T19:13:00Z">
              <w:rPr>
                <w:rStyle w:val="Hyperlink"/>
                <w:noProof/>
              </w:rPr>
            </w:rPrChange>
          </w:rPr>
          <w:instrText xml:space="preserve"> </w:instrText>
        </w:r>
        <w:r w:rsidRPr="00064676">
          <w:rPr>
            <w:rStyle w:val="Hyperlink"/>
            <w:noProof/>
            <w:sz w:val="22"/>
            <w:szCs w:val="22"/>
            <w:rPrChange w:id="1174" w:author="Sepribo Taylor-Harry" w:date="2020-08-03T19:13:00Z">
              <w:rPr>
                <w:rStyle w:val="Hyperlink"/>
                <w:noProof/>
              </w:rPr>
            </w:rPrChange>
          </w:rPr>
          <w:fldChar w:fldCharType="separate"/>
        </w:r>
        <w:r w:rsidRPr="00064676">
          <w:rPr>
            <w:rStyle w:val="Hyperlink"/>
            <w:noProof/>
            <w:sz w:val="22"/>
            <w:szCs w:val="22"/>
            <w:rPrChange w:id="1175" w:author="Sepribo Taylor-Harry" w:date="2020-08-03T19:13:00Z">
              <w:rPr>
                <w:rStyle w:val="Hyperlink"/>
                <w:noProof/>
              </w:rPr>
            </w:rPrChange>
          </w:rPr>
          <w:t>Figure 13: Application Browser using different Port</w:t>
        </w:r>
        <w:r w:rsidRPr="00064676">
          <w:rPr>
            <w:noProof/>
            <w:webHidden/>
            <w:sz w:val="22"/>
            <w:szCs w:val="22"/>
            <w:rPrChange w:id="1176" w:author="Sepribo Taylor-Harry" w:date="2020-08-03T19:13:00Z">
              <w:rPr>
                <w:noProof/>
                <w:webHidden/>
              </w:rPr>
            </w:rPrChange>
          </w:rPr>
          <w:tab/>
        </w:r>
        <w:r w:rsidRPr="00064676">
          <w:rPr>
            <w:noProof/>
            <w:webHidden/>
            <w:sz w:val="22"/>
            <w:szCs w:val="22"/>
            <w:rPrChange w:id="1177" w:author="Sepribo Taylor-Harry" w:date="2020-08-03T19:13:00Z">
              <w:rPr>
                <w:noProof/>
                <w:webHidden/>
              </w:rPr>
            </w:rPrChange>
          </w:rPr>
          <w:fldChar w:fldCharType="begin"/>
        </w:r>
        <w:r w:rsidRPr="00064676">
          <w:rPr>
            <w:noProof/>
            <w:webHidden/>
            <w:sz w:val="22"/>
            <w:szCs w:val="22"/>
            <w:rPrChange w:id="1178" w:author="Sepribo Taylor-Harry" w:date="2020-08-03T19:13:00Z">
              <w:rPr>
                <w:noProof/>
                <w:webHidden/>
              </w:rPr>
            </w:rPrChange>
          </w:rPr>
          <w:instrText xml:space="preserve"> PAGEREF _Toc47374211 \h </w:instrText>
        </w:r>
      </w:ins>
      <w:r w:rsidRPr="00064676">
        <w:rPr>
          <w:noProof/>
          <w:webHidden/>
          <w:sz w:val="22"/>
          <w:szCs w:val="22"/>
          <w:rPrChange w:id="1179" w:author="Sepribo Taylor-Harry" w:date="2020-08-03T19:13:00Z">
            <w:rPr>
              <w:noProof/>
              <w:webHidden/>
              <w:sz w:val="22"/>
              <w:szCs w:val="22"/>
            </w:rPr>
          </w:rPrChange>
        </w:rPr>
      </w:r>
      <w:r w:rsidRPr="00064676">
        <w:rPr>
          <w:noProof/>
          <w:webHidden/>
          <w:sz w:val="22"/>
          <w:szCs w:val="22"/>
          <w:rPrChange w:id="1180" w:author="Sepribo Taylor-Harry" w:date="2020-08-03T19:13:00Z">
            <w:rPr>
              <w:noProof/>
              <w:webHidden/>
            </w:rPr>
          </w:rPrChange>
        </w:rPr>
        <w:fldChar w:fldCharType="separate"/>
      </w:r>
      <w:ins w:id="1181" w:author="Sepribo Taylor-Harry" w:date="2020-08-03T19:09:00Z">
        <w:r w:rsidRPr="00064676">
          <w:rPr>
            <w:noProof/>
            <w:webHidden/>
            <w:sz w:val="22"/>
            <w:szCs w:val="22"/>
            <w:rPrChange w:id="1182" w:author="Sepribo Taylor-Harry" w:date="2020-08-03T19:13:00Z">
              <w:rPr>
                <w:noProof/>
                <w:webHidden/>
              </w:rPr>
            </w:rPrChange>
          </w:rPr>
          <w:t>20</w:t>
        </w:r>
        <w:r w:rsidRPr="00064676">
          <w:rPr>
            <w:noProof/>
            <w:webHidden/>
            <w:sz w:val="22"/>
            <w:szCs w:val="22"/>
            <w:rPrChange w:id="1183" w:author="Sepribo Taylor-Harry" w:date="2020-08-03T19:13:00Z">
              <w:rPr>
                <w:noProof/>
                <w:webHidden/>
              </w:rPr>
            </w:rPrChange>
          </w:rPr>
          <w:fldChar w:fldCharType="end"/>
        </w:r>
        <w:r w:rsidRPr="00064676">
          <w:rPr>
            <w:rStyle w:val="Hyperlink"/>
            <w:noProof/>
            <w:sz w:val="22"/>
            <w:szCs w:val="22"/>
            <w:rPrChange w:id="1184" w:author="Sepribo Taylor-Harry" w:date="2020-08-03T19:13:00Z">
              <w:rPr>
                <w:rStyle w:val="Hyperlink"/>
                <w:noProof/>
              </w:rPr>
            </w:rPrChange>
          </w:rPr>
          <w:fldChar w:fldCharType="end"/>
        </w:r>
      </w:ins>
    </w:p>
    <w:p w14:paraId="602FFC1D" w14:textId="0B0518D6" w:rsidR="00B13738" w:rsidRPr="00064676" w:rsidDel="00064676" w:rsidRDefault="003470EF">
      <w:pPr>
        <w:pStyle w:val="TableofFigures"/>
        <w:tabs>
          <w:tab w:val="right" w:leader="dot" w:pos="10070"/>
        </w:tabs>
        <w:spacing w:line="360" w:lineRule="auto"/>
        <w:rPr>
          <w:del w:id="1185" w:author="Sepribo Taylor-Harry" w:date="2020-08-03T19:09:00Z"/>
          <w:noProof/>
          <w:kern w:val="0"/>
          <w:sz w:val="22"/>
          <w:szCs w:val="22"/>
          <w:lang w:eastAsia="en-US"/>
          <w:rPrChange w:id="1186" w:author="Sepribo Taylor-Harry" w:date="2020-08-03T19:13:00Z">
            <w:rPr>
              <w:del w:id="1187" w:author="Sepribo Taylor-Harry" w:date="2020-08-03T19:09:00Z"/>
              <w:noProof/>
              <w:kern w:val="0"/>
              <w:sz w:val="20"/>
              <w:szCs w:val="20"/>
              <w:lang w:eastAsia="en-US"/>
            </w:rPr>
          </w:rPrChange>
        </w:rPr>
        <w:pPrChange w:id="1188" w:author="Sepribo Taylor-Harry" w:date="2020-08-03T19:13:00Z">
          <w:pPr>
            <w:pStyle w:val="TableofFigures"/>
            <w:tabs>
              <w:tab w:val="right" w:leader="dot" w:pos="10070"/>
            </w:tabs>
            <w:spacing w:line="240" w:lineRule="auto"/>
          </w:pPr>
        </w:pPrChange>
      </w:pPr>
      <w:del w:id="1189" w:author="Sepribo Taylor-Harry" w:date="2020-08-03T19:09:00Z">
        <w:r w:rsidRPr="00064676" w:rsidDel="00064676">
          <w:rPr>
            <w:noProof/>
            <w:sz w:val="22"/>
            <w:szCs w:val="22"/>
            <w:rPrChange w:id="1190" w:author="Sepribo Taylor-Harry" w:date="2020-08-03T19:13:00Z">
              <w:rPr>
                <w:noProof/>
              </w:rPr>
            </w:rPrChange>
          </w:rPr>
          <w:fldChar w:fldCharType="begin"/>
        </w:r>
        <w:r w:rsidRPr="00064676" w:rsidDel="00064676">
          <w:rPr>
            <w:noProof/>
            <w:sz w:val="22"/>
            <w:szCs w:val="22"/>
            <w:rPrChange w:id="1191" w:author="Sepribo Taylor-Harry" w:date="2020-08-03T19:13:00Z">
              <w:rPr>
                <w:noProof/>
              </w:rPr>
            </w:rPrChange>
          </w:rPr>
          <w:delInstrText xml:space="preserve"> HYPERLINK \l "_Toc46169424" </w:delInstrText>
        </w:r>
        <w:r w:rsidRPr="00064676" w:rsidDel="00064676">
          <w:rPr>
            <w:noProof/>
            <w:sz w:val="22"/>
            <w:szCs w:val="22"/>
            <w:rPrChange w:id="1192" w:author="Sepribo Taylor-Harry" w:date="2020-08-03T19:13:00Z">
              <w:rPr>
                <w:noProof/>
                <w:sz w:val="20"/>
                <w:szCs w:val="20"/>
              </w:rPr>
            </w:rPrChange>
          </w:rPr>
          <w:fldChar w:fldCharType="separate"/>
        </w:r>
      </w:del>
      <w:ins w:id="1193" w:author="Sepribo Taylor-Harry" w:date="2020-08-03T19:09:00Z">
        <w:r w:rsidR="00064676" w:rsidRPr="00064676">
          <w:rPr>
            <w:b/>
            <w:bCs/>
            <w:noProof/>
            <w:sz w:val="22"/>
            <w:szCs w:val="22"/>
            <w:rPrChange w:id="1194" w:author="Sepribo Taylor-Harry" w:date="2020-08-03T19:13:00Z">
              <w:rPr>
                <w:b/>
                <w:bCs/>
                <w:noProof/>
              </w:rPr>
            </w:rPrChange>
          </w:rPr>
          <w:t>Error! Hyperlink reference not valid.</w:t>
        </w:r>
      </w:ins>
      <w:del w:id="1195" w:author="Sepribo Taylor-Harry" w:date="2020-08-03T19:09:00Z">
        <w:r w:rsidR="00B13738" w:rsidRPr="00064676" w:rsidDel="00064676">
          <w:rPr>
            <w:rStyle w:val="Hyperlink"/>
            <w:noProof/>
            <w:sz w:val="22"/>
            <w:szCs w:val="22"/>
            <w:rPrChange w:id="1196" w:author="Sepribo Taylor-Harry" w:date="2020-08-03T19:13:00Z">
              <w:rPr>
                <w:rStyle w:val="Hyperlink"/>
                <w:noProof/>
                <w:sz w:val="20"/>
                <w:szCs w:val="20"/>
              </w:rPr>
            </w:rPrChange>
          </w:rPr>
          <w:delText>Figure 1: Mongo DB as Service Configuration</w:delText>
        </w:r>
        <w:r w:rsidR="00B13738" w:rsidRPr="00064676" w:rsidDel="00064676">
          <w:rPr>
            <w:noProof/>
            <w:webHidden/>
            <w:sz w:val="22"/>
            <w:szCs w:val="22"/>
            <w:rPrChange w:id="1197" w:author="Sepribo Taylor-Harry" w:date="2020-08-03T19:13:00Z">
              <w:rPr>
                <w:noProof/>
                <w:webHidden/>
                <w:sz w:val="20"/>
                <w:szCs w:val="20"/>
              </w:rPr>
            </w:rPrChange>
          </w:rPr>
          <w:tab/>
        </w:r>
        <w:r w:rsidR="00B13738" w:rsidRPr="00064676" w:rsidDel="00064676">
          <w:rPr>
            <w:noProof/>
            <w:webHidden/>
            <w:sz w:val="22"/>
            <w:szCs w:val="22"/>
            <w:rPrChange w:id="1198" w:author="Sepribo Taylor-Harry" w:date="2020-08-03T19:13:00Z">
              <w:rPr>
                <w:noProof/>
                <w:webHidden/>
                <w:sz w:val="20"/>
                <w:szCs w:val="20"/>
              </w:rPr>
            </w:rPrChange>
          </w:rPr>
          <w:fldChar w:fldCharType="begin"/>
        </w:r>
        <w:r w:rsidR="00B13738" w:rsidRPr="00064676" w:rsidDel="00064676">
          <w:rPr>
            <w:noProof/>
            <w:webHidden/>
            <w:sz w:val="22"/>
            <w:szCs w:val="22"/>
            <w:rPrChange w:id="1199" w:author="Sepribo Taylor-Harry" w:date="2020-08-03T19:13:00Z">
              <w:rPr>
                <w:noProof/>
                <w:webHidden/>
                <w:sz w:val="20"/>
                <w:szCs w:val="20"/>
              </w:rPr>
            </w:rPrChange>
          </w:rPr>
          <w:delInstrText xml:space="preserve"> PAGEREF _Toc46169424 \h </w:delInstrText>
        </w:r>
        <w:r w:rsidR="00B13738" w:rsidRPr="00064676" w:rsidDel="00064676">
          <w:rPr>
            <w:noProof/>
            <w:webHidden/>
            <w:sz w:val="22"/>
            <w:szCs w:val="22"/>
            <w:rPrChange w:id="1200" w:author="Sepribo Taylor-Harry" w:date="2020-08-03T19:13:00Z">
              <w:rPr>
                <w:noProof/>
                <w:webHidden/>
                <w:sz w:val="22"/>
                <w:szCs w:val="22"/>
              </w:rPr>
            </w:rPrChange>
          </w:rPr>
        </w:r>
        <w:r w:rsidR="00B13738" w:rsidRPr="00064676" w:rsidDel="00064676">
          <w:rPr>
            <w:noProof/>
            <w:webHidden/>
            <w:sz w:val="22"/>
            <w:szCs w:val="22"/>
            <w:rPrChange w:id="1201" w:author="Sepribo Taylor-Harry" w:date="2020-08-03T19:13:00Z">
              <w:rPr>
                <w:noProof/>
                <w:webHidden/>
                <w:sz w:val="20"/>
                <w:szCs w:val="20"/>
              </w:rPr>
            </w:rPrChange>
          </w:rPr>
          <w:fldChar w:fldCharType="separate"/>
        </w:r>
        <w:r w:rsidR="009C24B9" w:rsidRPr="00064676" w:rsidDel="00064676">
          <w:rPr>
            <w:noProof/>
            <w:webHidden/>
            <w:sz w:val="22"/>
            <w:szCs w:val="22"/>
            <w:rPrChange w:id="1202" w:author="Sepribo Taylor-Harry" w:date="2020-08-03T19:13:00Z">
              <w:rPr>
                <w:noProof/>
                <w:webHidden/>
                <w:sz w:val="20"/>
                <w:szCs w:val="20"/>
              </w:rPr>
            </w:rPrChange>
          </w:rPr>
          <w:delText>8</w:delText>
        </w:r>
        <w:r w:rsidR="00B13738" w:rsidRPr="00064676" w:rsidDel="00064676">
          <w:rPr>
            <w:noProof/>
            <w:webHidden/>
            <w:sz w:val="22"/>
            <w:szCs w:val="22"/>
            <w:rPrChange w:id="1203" w:author="Sepribo Taylor-Harry" w:date="2020-08-03T19:13:00Z">
              <w:rPr>
                <w:noProof/>
                <w:webHidden/>
                <w:sz w:val="20"/>
                <w:szCs w:val="20"/>
              </w:rPr>
            </w:rPrChange>
          </w:rPr>
          <w:fldChar w:fldCharType="end"/>
        </w:r>
        <w:r w:rsidRPr="00064676" w:rsidDel="00064676">
          <w:rPr>
            <w:noProof/>
            <w:sz w:val="22"/>
            <w:szCs w:val="22"/>
            <w:rPrChange w:id="1204" w:author="Sepribo Taylor-Harry" w:date="2020-08-03T19:13:00Z">
              <w:rPr>
                <w:noProof/>
                <w:sz w:val="20"/>
                <w:szCs w:val="20"/>
              </w:rPr>
            </w:rPrChange>
          </w:rPr>
          <w:fldChar w:fldCharType="end"/>
        </w:r>
      </w:del>
    </w:p>
    <w:p w14:paraId="2BE7DE4C" w14:textId="6305B199" w:rsidR="00B13738" w:rsidRDefault="00B13738" w:rsidP="00064676">
      <w:pPr>
        <w:pStyle w:val="PFBodyText"/>
        <w:spacing w:line="360" w:lineRule="auto"/>
        <w:jc w:val="left"/>
        <w:rPr>
          <w:ins w:id="1205" w:author="Sepribo Taylor-Harry" w:date="2020-08-03T19:14:00Z"/>
          <w:rFonts w:ascii="Times New Roman" w:hAnsi="Times New Roman"/>
          <w:sz w:val="22"/>
          <w:szCs w:val="22"/>
        </w:rPr>
      </w:pPr>
      <w:r w:rsidRPr="00064676">
        <w:rPr>
          <w:rFonts w:ascii="Times New Roman" w:hAnsi="Times New Roman"/>
          <w:sz w:val="22"/>
          <w:szCs w:val="22"/>
          <w:rPrChange w:id="1206" w:author="Sepribo Taylor-Harry" w:date="2020-08-03T19:13:00Z">
            <w:rPr>
              <w:rFonts w:ascii="Times New Roman" w:hAnsi="Times New Roman"/>
              <w:szCs w:val="20"/>
            </w:rPr>
          </w:rPrChange>
        </w:rPr>
        <w:fldChar w:fldCharType="end"/>
      </w:r>
    </w:p>
    <w:p w14:paraId="6C7B12FF" w14:textId="77777777" w:rsidR="00064676" w:rsidRPr="002A43B2" w:rsidRDefault="00064676">
      <w:pPr>
        <w:pStyle w:val="PFBodyText"/>
        <w:spacing w:line="360" w:lineRule="auto"/>
        <w:jc w:val="left"/>
        <w:rPr>
          <w:rFonts w:ascii="Times New Roman" w:hAnsi="Times New Roman"/>
          <w:szCs w:val="20"/>
        </w:rPr>
        <w:pPrChange w:id="1207" w:author="Sepribo Taylor-Harry" w:date="2020-08-03T19:13:00Z">
          <w:pPr>
            <w:pStyle w:val="PFBodyText"/>
            <w:jc w:val="left"/>
          </w:pPr>
        </w:pPrChange>
      </w:pPr>
    </w:p>
    <w:p w14:paraId="7947C373" w14:textId="77777777" w:rsidR="00B13738" w:rsidRPr="00064676" w:rsidRDefault="00B13738">
      <w:pPr>
        <w:pStyle w:val="PFBodyText"/>
        <w:spacing w:line="360" w:lineRule="auto"/>
        <w:jc w:val="left"/>
        <w:rPr>
          <w:rFonts w:ascii="Times New Roman" w:hAnsi="Times New Roman"/>
          <w:b/>
          <w:bCs/>
          <w:sz w:val="24"/>
          <w:szCs w:val="24"/>
          <w:rPrChange w:id="1208" w:author="Sepribo Taylor-Harry" w:date="2020-08-03T19:14:00Z">
            <w:rPr>
              <w:rFonts w:ascii="Times New Roman" w:hAnsi="Times New Roman"/>
              <w:b/>
              <w:bCs/>
              <w:szCs w:val="20"/>
            </w:rPr>
          </w:rPrChange>
        </w:rPr>
        <w:pPrChange w:id="1209" w:author="Sepribo Taylor-Harry" w:date="2020-08-03T19:14:00Z">
          <w:pPr>
            <w:pStyle w:val="PFBodyText"/>
            <w:spacing w:line="276" w:lineRule="auto"/>
            <w:jc w:val="left"/>
          </w:pPr>
        </w:pPrChange>
      </w:pPr>
      <w:r w:rsidRPr="00064676">
        <w:rPr>
          <w:rFonts w:ascii="Times New Roman" w:hAnsi="Times New Roman"/>
          <w:b/>
          <w:bCs/>
          <w:sz w:val="24"/>
          <w:szCs w:val="24"/>
          <w:rPrChange w:id="1210" w:author="Sepribo Taylor-Harry" w:date="2020-08-03T19:14:00Z">
            <w:rPr>
              <w:rFonts w:ascii="Times New Roman" w:hAnsi="Times New Roman"/>
              <w:b/>
              <w:bCs/>
              <w:szCs w:val="20"/>
            </w:rPr>
          </w:rPrChange>
        </w:rPr>
        <w:t>List of Tables</w:t>
      </w:r>
    </w:p>
    <w:p w14:paraId="30298CC7" w14:textId="3BA00C20" w:rsidR="00064676" w:rsidRPr="00064676" w:rsidRDefault="00B13738">
      <w:pPr>
        <w:pStyle w:val="TableofFigures"/>
        <w:tabs>
          <w:tab w:val="right" w:leader="dot" w:pos="9350"/>
        </w:tabs>
        <w:rPr>
          <w:ins w:id="1211" w:author="Sepribo Taylor-Harry" w:date="2020-08-03T19:10:00Z"/>
          <w:noProof/>
          <w:kern w:val="0"/>
          <w:sz w:val="22"/>
          <w:szCs w:val="22"/>
          <w:lang w:eastAsia="en-US"/>
        </w:rPr>
      </w:pPr>
      <w:r w:rsidRPr="00064676">
        <w:rPr>
          <w:rFonts w:ascii="Times New Roman" w:hAnsi="Times New Roman"/>
          <w:sz w:val="22"/>
          <w:szCs w:val="22"/>
          <w:rPrChange w:id="1212" w:author="Sepribo Taylor-Harry" w:date="2020-08-03T19:14:00Z">
            <w:rPr>
              <w:rFonts w:ascii="Times New Roman" w:hAnsi="Times New Roman"/>
              <w:sz w:val="20"/>
              <w:szCs w:val="20"/>
            </w:rPr>
          </w:rPrChange>
        </w:rPr>
        <w:fldChar w:fldCharType="begin"/>
      </w:r>
      <w:r w:rsidRPr="00064676">
        <w:rPr>
          <w:rFonts w:ascii="Times New Roman" w:hAnsi="Times New Roman"/>
          <w:sz w:val="22"/>
          <w:szCs w:val="22"/>
          <w:rPrChange w:id="1213" w:author="Sepribo Taylor-Harry" w:date="2020-08-03T19:14:00Z">
            <w:rPr>
              <w:rFonts w:ascii="Times New Roman" w:hAnsi="Times New Roman"/>
              <w:sz w:val="20"/>
              <w:szCs w:val="20"/>
            </w:rPr>
          </w:rPrChange>
        </w:rPr>
        <w:instrText xml:space="preserve"> TOC \h \z \c "Table" </w:instrText>
      </w:r>
      <w:r w:rsidRPr="00064676">
        <w:rPr>
          <w:rFonts w:ascii="Times New Roman" w:hAnsi="Times New Roman"/>
          <w:sz w:val="22"/>
          <w:szCs w:val="22"/>
          <w:rPrChange w:id="1214" w:author="Sepribo Taylor-Harry" w:date="2020-08-03T19:14:00Z">
            <w:rPr>
              <w:rFonts w:ascii="Times New Roman" w:eastAsia="Times New Roman" w:hAnsi="Times New Roman" w:cs="Times New Roman"/>
              <w:kern w:val="0"/>
              <w:sz w:val="20"/>
              <w:szCs w:val="20"/>
              <w:lang w:eastAsia="en-US"/>
            </w:rPr>
          </w:rPrChange>
        </w:rPr>
        <w:fldChar w:fldCharType="separate"/>
      </w:r>
      <w:ins w:id="1215" w:author="Sepribo Taylor-Harry" w:date="2020-08-03T19:10:00Z">
        <w:r w:rsidR="00064676" w:rsidRPr="00064676">
          <w:rPr>
            <w:rStyle w:val="Hyperlink"/>
            <w:noProof/>
            <w:sz w:val="22"/>
            <w:szCs w:val="22"/>
            <w:rPrChange w:id="1216" w:author="Sepribo Taylor-Harry" w:date="2020-08-03T19:14:00Z">
              <w:rPr>
                <w:rStyle w:val="Hyperlink"/>
                <w:noProof/>
              </w:rPr>
            </w:rPrChange>
          </w:rPr>
          <w:fldChar w:fldCharType="begin"/>
        </w:r>
        <w:r w:rsidR="00064676" w:rsidRPr="00064676">
          <w:rPr>
            <w:rStyle w:val="Hyperlink"/>
            <w:noProof/>
            <w:sz w:val="22"/>
            <w:szCs w:val="22"/>
            <w:rPrChange w:id="1217" w:author="Sepribo Taylor-Harry" w:date="2020-08-03T19:14:00Z">
              <w:rPr>
                <w:rStyle w:val="Hyperlink"/>
                <w:noProof/>
              </w:rPr>
            </w:rPrChange>
          </w:rPr>
          <w:instrText xml:space="preserve"> </w:instrText>
        </w:r>
        <w:r w:rsidR="00064676" w:rsidRPr="00064676">
          <w:rPr>
            <w:noProof/>
            <w:sz w:val="22"/>
            <w:szCs w:val="22"/>
            <w:rPrChange w:id="1218" w:author="Sepribo Taylor-Harry" w:date="2020-08-03T19:14:00Z">
              <w:rPr>
                <w:noProof/>
              </w:rPr>
            </w:rPrChange>
          </w:rPr>
          <w:instrText>HYPERLINK \l "_Toc47374241"</w:instrText>
        </w:r>
        <w:r w:rsidR="00064676" w:rsidRPr="00064676">
          <w:rPr>
            <w:rStyle w:val="Hyperlink"/>
            <w:noProof/>
            <w:sz w:val="22"/>
            <w:szCs w:val="22"/>
            <w:rPrChange w:id="1219" w:author="Sepribo Taylor-Harry" w:date="2020-08-03T19:14:00Z">
              <w:rPr>
                <w:rStyle w:val="Hyperlink"/>
                <w:noProof/>
              </w:rPr>
            </w:rPrChange>
          </w:rPr>
          <w:instrText xml:space="preserve"> </w:instrText>
        </w:r>
        <w:r w:rsidR="00064676" w:rsidRPr="00064676">
          <w:rPr>
            <w:rStyle w:val="Hyperlink"/>
            <w:noProof/>
            <w:sz w:val="22"/>
            <w:szCs w:val="22"/>
            <w:rPrChange w:id="1220" w:author="Sepribo Taylor-Harry" w:date="2020-08-03T19:14:00Z">
              <w:rPr>
                <w:rStyle w:val="Hyperlink"/>
                <w:noProof/>
              </w:rPr>
            </w:rPrChange>
          </w:rPr>
          <w:fldChar w:fldCharType="separate"/>
        </w:r>
        <w:r w:rsidR="00064676" w:rsidRPr="00064676">
          <w:rPr>
            <w:rStyle w:val="Hyperlink"/>
            <w:noProof/>
            <w:sz w:val="22"/>
            <w:szCs w:val="22"/>
            <w:rPrChange w:id="1221" w:author="Sepribo Taylor-Harry" w:date="2020-08-03T19:14:00Z">
              <w:rPr>
                <w:rStyle w:val="Hyperlink"/>
                <w:noProof/>
              </w:rPr>
            </w:rPrChange>
          </w:rPr>
          <w:t>Table 1: Revision History</w:t>
        </w:r>
        <w:r w:rsidR="00064676" w:rsidRPr="00064676">
          <w:rPr>
            <w:noProof/>
            <w:webHidden/>
            <w:sz w:val="22"/>
            <w:szCs w:val="22"/>
            <w:rPrChange w:id="1222" w:author="Sepribo Taylor-Harry" w:date="2020-08-03T19:14:00Z">
              <w:rPr>
                <w:noProof/>
                <w:webHidden/>
              </w:rPr>
            </w:rPrChange>
          </w:rPr>
          <w:tab/>
        </w:r>
        <w:r w:rsidR="00064676" w:rsidRPr="00064676">
          <w:rPr>
            <w:noProof/>
            <w:webHidden/>
            <w:sz w:val="22"/>
            <w:szCs w:val="22"/>
            <w:rPrChange w:id="1223" w:author="Sepribo Taylor-Harry" w:date="2020-08-03T19:14:00Z">
              <w:rPr>
                <w:noProof/>
                <w:webHidden/>
              </w:rPr>
            </w:rPrChange>
          </w:rPr>
          <w:fldChar w:fldCharType="begin"/>
        </w:r>
        <w:r w:rsidR="00064676" w:rsidRPr="00064676">
          <w:rPr>
            <w:noProof/>
            <w:webHidden/>
            <w:sz w:val="22"/>
            <w:szCs w:val="22"/>
            <w:rPrChange w:id="1224" w:author="Sepribo Taylor-Harry" w:date="2020-08-03T19:14:00Z">
              <w:rPr>
                <w:noProof/>
                <w:webHidden/>
              </w:rPr>
            </w:rPrChange>
          </w:rPr>
          <w:instrText xml:space="preserve"> PAGEREF _Toc47374241 \h </w:instrText>
        </w:r>
      </w:ins>
      <w:r w:rsidR="00064676" w:rsidRPr="00064676">
        <w:rPr>
          <w:noProof/>
          <w:webHidden/>
          <w:sz w:val="22"/>
          <w:szCs w:val="22"/>
          <w:rPrChange w:id="1225" w:author="Sepribo Taylor-Harry" w:date="2020-08-03T19:14:00Z">
            <w:rPr>
              <w:noProof/>
              <w:webHidden/>
              <w:sz w:val="22"/>
              <w:szCs w:val="22"/>
            </w:rPr>
          </w:rPrChange>
        </w:rPr>
      </w:r>
      <w:r w:rsidR="00064676" w:rsidRPr="00064676">
        <w:rPr>
          <w:noProof/>
          <w:webHidden/>
          <w:sz w:val="22"/>
          <w:szCs w:val="22"/>
          <w:rPrChange w:id="1226" w:author="Sepribo Taylor-Harry" w:date="2020-08-03T19:14:00Z">
            <w:rPr>
              <w:noProof/>
              <w:webHidden/>
            </w:rPr>
          </w:rPrChange>
        </w:rPr>
        <w:fldChar w:fldCharType="separate"/>
      </w:r>
      <w:ins w:id="1227" w:author="Sepribo Taylor-Harry" w:date="2020-08-03T19:10:00Z">
        <w:r w:rsidR="00064676" w:rsidRPr="00064676">
          <w:rPr>
            <w:noProof/>
            <w:webHidden/>
            <w:sz w:val="22"/>
            <w:szCs w:val="22"/>
            <w:rPrChange w:id="1228" w:author="Sepribo Taylor-Harry" w:date="2020-08-03T19:14:00Z">
              <w:rPr>
                <w:noProof/>
                <w:webHidden/>
              </w:rPr>
            </w:rPrChange>
          </w:rPr>
          <w:t>4</w:t>
        </w:r>
        <w:r w:rsidR="00064676" w:rsidRPr="00064676">
          <w:rPr>
            <w:noProof/>
            <w:webHidden/>
            <w:sz w:val="22"/>
            <w:szCs w:val="22"/>
            <w:rPrChange w:id="1229" w:author="Sepribo Taylor-Harry" w:date="2020-08-03T19:14:00Z">
              <w:rPr>
                <w:noProof/>
                <w:webHidden/>
              </w:rPr>
            </w:rPrChange>
          </w:rPr>
          <w:fldChar w:fldCharType="end"/>
        </w:r>
        <w:r w:rsidR="00064676" w:rsidRPr="00064676">
          <w:rPr>
            <w:rStyle w:val="Hyperlink"/>
            <w:noProof/>
            <w:sz w:val="22"/>
            <w:szCs w:val="22"/>
            <w:rPrChange w:id="1230" w:author="Sepribo Taylor-Harry" w:date="2020-08-03T19:14:00Z">
              <w:rPr>
                <w:rStyle w:val="Hyperlink"/>
                <w:noProof/>
              </w:rPr>
            </w:rPrChange>
          </w:rPr>
          <w:fldChar w:fldCharType="end"/>
        </w:r>
      </w:ins>
    </w:p>
    <w:p w14:paraId="450A6B9F" w14:textId="5FF0D300" w:rsidR="00064676" w:rsidRPr="00064676" w:rsidRDefault="00064676">
      <w:pPr>
        <w:pStyle w:val="TableofFigures"/>
        <w:tabs>
          <w:tab w:val="right" w:leader="dot" w:pos="9350"/>
        </w:tabs>
        <w:rPr>
          <w:ins w:id="1231" w:author="Sepribo Taylor-Harry" w:date="2020-08-03T19:10:00Z"/>
          <w:noProof/>
          <w:kern w:val="0"/>
          <w:sz w:val="22"/>
          <w:szCs w:val="22"/>
          <w:lang w:eastAsia="en-US"/>
        </w:rPr>
      </w:pPr>
      <w:ins w:id="1232" w:author="Sepribo Taylor-Harry" w:date="2020-08-03T19:10:00Z">
        <w:r w:rsidRPr="00064676">
          <w:rPr>
            <w:rStyle w:val="Hyperlink"/>
            <w:noProof/>
            <w:sz w:val="22"/>
            <w:szCs w:val="22"/>
            <w:rPrChange w:id="1233" w:author="Sepribo Taylor-Harry" w:date="2020-08-03T19:14:00Z">
              <w:rPr>
                <w:rStyle w:val="Hyperlink"/>
                <w:noProof/>
              </w:rPr>
            </w:rPrChange>
          </w:rPr>
          <w:fldChar w:fldCharType="begin"/>
        </w:r>
        <w:r w:rsidRPr="00064676">
          <w:rPr>
            <w:rStyle w:val="Hyperlink"/>
            <w:noProof/>
            <w:sz w:val="22"/>
            <w:szCs w:val="22"/>
            <w:rPrChange w:id="1234" w:author="Sepribo Taylor-Harry" w:date="2020-08-03T19:14:00Z">
              <w:rPr>
                <w:rStyle w:val="Hyperlink"/>
                <w:noProof/>
              </w:rPr>
            </w:rPrChange>
          </w:rPr>
          <w:instrText xml:space="preserve"> </w:instrText>
        </w:r>
        <w:r w:rsidRPr="00064676">
          <w:rPr>
            <w:noProof/>
            <w:sz w:val="22"/>
            <w:szCs w:val="22"/>
            <w:rPrChange w:id="1235" w:author="Sepribo Taylor-Harry" w:date="2020-08-03T19:14:00Z">
              <w:rPr>
                <w:noProof/>
              </w:rPr>
            </w:rPrChange>
          </w:rPr>
          <w:instrText>HYPERLINK \l "_Toc47374242"</w:instrText>
        </w:r>
        <w:r w:rsidRPr="00064676">
          <w:rPr>
            <w:rStyle w:val="Hyperlink"/>
            <w:noProof/>
            <w:sz w:val="22"/>
            <w:szCs w:val="22"/>
            <w:rPrChange w:id="1236" w:author="Sepribo Taylor-Harry" w:date="2020-08-03T19:14:00Z">
              <w:rPr>
                <w:rStyle w:val="Hyperlink"/>
                <w:noProof/>
              </w:rPr>
            </w:rPrChange>
          </w:rPr>
          <w:instrText xml:space="preserve"> </w:instrText>
        </w:r>
        <w:r w:rsidRPr="00064676">
          <w:rPr>
            <w:rStyle w:val="Hyperlink"/>
            <w:noProof/>
            <w:sz w:val="22"/>
            <w:szCs w:val="22"/>
            <w:rPrChange w:id="1237" w:author="Sepribo Taylor-Harry" w:date="2020-08-03T19:14:00Z">
              <w:rPr>
                <w:rStyle w:val="Hyperlink"/>
                <w:noProof/>
              </w:rPr>
            </w:rPrChange>
          </w:rPr>
          <w:fldChar w:fldCharType="separate"/>
        </w:r>
        <w:r w:rsidRPr="00064676">
          <w:rPr>
            <w:rStyle w:val="Hyperlink"/>
            <w:noProof/>
            <w:sz w:val="22"/>
            <w:szCs w:val="22"/>
            <w:rPrChange w:id="1238" w:author="Sepribo Taylor-Harry" w:date="2020-08-03T19:14:00Z">
              <w:rPr>
                <w:rStyle w:val="Hyperlink"/>
                <w:noProof/>
              </w:rPr>
            </w:rPrChange>
          </w:rPr>
          <w:t>Table 2</w:t>
        </w:r>
      </w:ins>
      <w:ins w:id="1239" w:author="Sepribo Taylor-Harry" w:date="2020-08-03T19:11:00Z">
        <w:r w:rsidRPr="00064676">
          <w:rPr>
            <w:rStyle w:val="Hyperlink"/>
            <w:noProof/>
            <w:sz w:val="22"/>
            <w:szCs w:val="22"/>
            <w:rPrChange w:id="1240" w:author="Sepribo Taylor-Harry" w:date="2020-08-03T19:14:00Z">
              <w:rPr>
                <w:rStyle w:val="Hyperlink"/>
                <w:noProof/>
              </w:rPr>
            </w:rPrChange>
          </w:rPr>
          <w:t xml:space="preserve">: </w:t>
        </w:r>
        <w:r w:rsidRPr="00064676">
          <w:rPr>
            <w:sz w:val="22"/>
            <w:szCs w:val="22"/>
            <w:rPrChange w:id="1241" w:author="Sepribo Taylor-Harry" w:date="2020-08-03T19:14:00Z">
              <w:rPr/>
            </w:rPrChange>
          </w:rPr>
          <w:t>Technical project stakeholders</w:t>
        </w:r>
      </w:ins>
      <w:ins w:id="1242" w:author="Sepribo Taylor-Harry" w:date="2020-08-03T19:10:00Z">
        <w:r w:rsidRPr="00064676">
          <w:rPr>
            <w:noProof/>
            <w:webHidden/>
            <w:sz w:val="22"/>
            <w:szCs w:val="22"/>
            <w:rPrChange w:id="1243" w:author="Sepribo Taylor-Harry" w:date="2020-08-03T19:14:00Z">
              <w:rPr>
                <w:noProof/>
                <w:webHidden/>
              </w:rPr>
            </w:rPrChange>
          </w:rPr>
          <w:tab/>
        </w:r>
        <w:r w:rsidRPr="00064676">
          <w:rPr>
            <w:noProof/>
            <w:webHidden/>
            <w:sz w:val="22"/>
            <w:szCs w:val="22"/>
            <w:rPrChange w:id="1244" w:author="Sepribo Taylor-Harry" w:date="2020-08-03T19:14:00Z">
              <w:rPr>
                <w:noProof/>
                <w:webHidden/>
              </w:rPr>
            </w:rPrChange>
          </w:rPr>
          <w:fldChar w:fldCharType="begin"/>
        </w:r>
        <w:r w:rsidRPr="00064676">
          <w:rPr>
            <w:noProof/>
            <w:webHidden/>
            <w:sz w:val="22"/>
            <w:szCs w:val="22"/>
            <w:rPrChange w:id="1245" w:author="Sepribo Taylor-Harry" w:date="2020-08-03T19:14:00Z">
              <w:rPr>
                <w:noProof/>
                <w:webHidden/>
              </w:rPr>
            </w:rPrChange>
          </w:rPr>
          <w:instrText xml:space="preserve"> PAGEREF _Toc47374242 \h </w:instrText>
        </w:r>
      </w:ins>
      <w:r w:rsidRPr="00064676">
        <w:rPr>
          <w:noProof/>
          <w:webHidden/>
          <w:sz w:val="22"/>
          <w:szCs w:val="22"/>
          <w:rPrChange w:id="1246" w:author="Sepribo Taylor-Harry" w:date="2020-08-03T19:14:00Z">
            <w:rPr>
              <w:noProof/>
              <w:webHidden/>
              <w:sz w:val="22"/>
              <w:szCs w:val="22"/>
            </w:rPr>
          </w:rPrChange>
        </w:rPr>
      </w:r>
      <w:r w:rsidRPr="00064676">
        <w:rPr>
          <w:noProof/>
          <w:webHidden/>
          <w:sz w:val="22"/>
          <w:szCs w:val="22"/>
          <w:rPrChange w:id="1247" w:author="Sepribo Taylor-Harry" w:date="2020-08-03T19:14:00Z">
            <w:rPr>
              <w:noProof/>
              <w:webHidden/>
            </w:rPr>
          </w:rPrChange>
        </w:rPr>
        <w:fldChar w:fldCharType="separate"/>
      </w:r>
      <w:ins w:id="1248" w:author="Sepribo Taylor-Harry" w:date="2020-08-03T19:10:00Z">
        <w:r w:rsidRPr="00064676">
          <w:rPr>
            <w:noProof/>
            <w:webHidden/>
            <w:sz w:val="22"/>
            <w:szCs w:val="22"/>
            <w:rPrChange w:id="1249" w:author="Sepribo Taylor-Harry" w:date="2020-08-03T19:14:00Z">
              <w:rPr>
                <w:noProof/>
                <w:webHidden/>
              </w:rPr>
            </w:rPrChange>
          </w:rPr>
          <w:t>5</w:t>
        </w:r>
        <w:r w:rsidRPr="00064676">
          <w:rPr>
            <w:noProof/>
            <w:webHidden/>
            <w:sz w:val="22"/>
            <w:szCs w:val="22"/>
            <w:rPrChange w:id="1250" w:author="Sepribo Taylor-Harry" w:date="2020-08-03T19:14:00Z">
              <w:rPr>
                <w:noProof/>
                <w:webHidden/>
              </w:rPr>
            </w:rPrChange>
          </w:rPr>
          <w:fldChar w:fldCharType="end"/>
        </w:r>
        <w:r w:rsidRPr="00064676">
          <w:rPr>
            <w:rStyle w:val="Hyperlink"/>
            <w:noProof/>
            <w:sz w:val="22"/>
            <w:szCs w:val="22"/>
            <w:rPrChange w:id="1251" w:author="Sepribo Taylor-Harry" w:date="2020-08-03T19:14:00Z">
              <w:rPr>
                <w:rStyle w:val="Hyperlink"/>
                <w:noProof/>
              </w:rPr>
            </w:rPrChange>
          </w:rPr>
          <w:fldChar w:fldCharType="end"/>
        </w:r>
      </w:ins>
    </w:p>
    <w:p w14:paraId="3BCF933C" w14:textId="19709DBD" w:rsidR="00064676" w:rsidRPr="00064676" w:rsidRDefault="00064676">
      <w:pPr>
        <w:pStyle w:val="TableofFigures"/>
        <w:tabs>
          <w:tab w:val="right" w:leader="dot" w:pos="9350"/>
        </w:tabs>
        <w:rPr>
          <w:ins w:id="1252" w:author="Sepribo Taylor-Harry" w:date="2020-08-03T19:10:00Z"/>
          <w:noProof/>
          <w:kern w:val="0"/>
          <w:sz w:val="22"/>
          <w:szCs w:val="22"/>
          <w:lang w:eastAsia="en-US"/>
        </w:rPr>
      </w:pPr>
      <w:ins w:id="1253" w:author="Sepribo Taylor-Harry" w:date="2020-08-03T19:10:00Z">
        <w:r w:rsidRPr="00064676">
          <w:rPr>
            <w:rStyle w:val="Hyperlink"/>
            <w:noProof/>
            <w:sz w:val="22"/>
            <w:szCs w:val="22"/>
            <w:rPrChange w:id="1254" w:author="Sepribo Taylor-Harry" w:date="2020-08-03T19:14:00Z">
              <w:rPr>
                <w:rStyle w:val="Hyperlink"/>
                <w:noProof/>
              </w:rPr>
            </w:rPrChange>
          </w:rPr>
          <w:fldChar w:fldCharType="begin"/>
        </w:r>
        <w:r w:rsidRPr="00064676">
          <w:rPr>
            <w:rStyle w:val="Hyperlink"/>
            <w:noProof/>
            <w:sz w:val="22"/>
            <w:szCs w:val="22"/>
            <w:rPrChange w:id="1255" w:author="Sepribo Taylor-Harry" w:date="2020-08-03T19:14:00Z">
              <w:rPr>
                <w:rStyle w:val="Hyperlink"/>
                <w:noProof/>
              </w:rPr>
            </w:rPrChange>
          </w:rPr>
          <w:instrText xml:space="preserve"> </w:instrText>
        </w:r>
        <w:r w:rsidRPr="00064676">
          <w:rPr>
            <w:noProof/>
            <w:sz w:val="22"/>
            <w:szCs w:val="22"/>
            <w:rPrChange w:id="1256" w:author="Sepribo Taylor-Harry" w:date="2020-08-03T19:14:00Z">
              <w:rPr>
                <w:noProof/>
              </w:rPr>
            </w:rPrChange>
          </w:rPr>
          <w:instrText>HYPERLINK \l "_Toc47374243"</w:instrText>
        </w:r>
        <w:r w:rsidRPr="00064676">
          <w:rPr>
            <w:rStyle w:val="Hyperlink"/>
            <w:noProof/>
            <w:sz w:val="22"/>
            <w:szCs w:val="22"/>
            <w:rPrChange w:id="1257" w:author="Sepribo Taylor-Harry" w:date="2020-08-03T19:14:00Z">
              <w:rPr>
                <w:rStyle w:val="Hyperlink"/>
                <w:noProof/>
              </w:rPr>
            </w:rPrChange>
          </w:rPr>
          <w:instrText xml:space="preserve"> </w:instrText>
        </w:r>
        <w:r w:rsidRPr="00064676">
          <w:rPr>
            <w:rStyle w:val="Hyperlink"/>
            <w:noProof/>
            <w:sz w:val="22"/>
            <w:szCs w:val="22"/>
            <w:rPrChange w:id="1258" w:author="Sepribo Taylor-Harry" w:date="2020-08-03T19:14:00Z">
              <w:rPr>
                <w:rStyle w:val="Hyperlink"/>
                <w:noProof/>
              </w:rPr>
            </w:rPrChange>
          </w:rPr>
          <w:fldChar w:fldCharType="separate"/>
        </w:r>
        <w:r w:rsidRPr="00064676">
          <w:rPr>
            <w:rStyle w:val="Hyperlink"/>
            <w:noProof/>
            <w:sz w:val="22"/>
            <w:szCs w:val="22"/>
            <w:rPrChange w:id="1259" w:author="Sepribo Taylor-Harry" w:date="2020-08-03T19:14:00Z">
              <w:rPr>
                <w:rStyle w:val="Hyperlink"/>
                <w:noProof/>
              </w:rPr>
            </w:rPrChange>
          </w:rPr>
          <w:t>Table 3</w:t>
        </w:r>
      </w:ins>
      <w:ins w:id="1260" w:author="Sepribo Taylor-Harry" w:date="2020-08-03T19:12:00Z">
        <w:r w:rsidRPr="00064676">
          <w:rPr>
            <w:rStyle w:val="Hyperlink"/>
            <w:noProof/>
            <w:sz w:val="22"/>
            <w:szCs w:val="22"/>
            <w:rPrChange w:id="1261" w:author="Sepribo Taylor-Harry" w:date="2020-08-03T19:14:00Z">
              <w:rPr>
                <w:rStyle w:val="Hyperlink"/>
                <w:noProof/>
              </w:rPr>
            </w:rPrChange>
          </w:rPr>
          <w:t xml:space="preserve">: </w:t>
        </w:r>
        <w:r w:rsidRPr="00064676">
          <w:rPr>
            <w:sz w:val="22"/>
            <w:szCs w:val="22"/>
            <w:rPrChange w:id="1262" w:author="Sepribo Taylor-Harry" w:date="2020-08-03T19:14:00Z">
              <w:rPr/>
            </w:rPrChange>
          </w:rPr>
          <w:t>Referenced documents</w:t>
        </w:r>
      </w:ins>
      <w:ins w:id="1263" w:author="Sepribo Taylor-Harry" w:date="2020-08-03T19:10:00Z">
        <w:r w:rsidRPr="00064676">
          <w:rPr>
            <w:noProof/>
            <w:webHidden/>
            <w:sz w:val="22"/>
            <w:szCs w:val="22"/>
            <w:rPrChange w:id="1264" w:author="Sepribo Taylor-Harry" w:date="2020-08-03T19:14:00Z">
              <w:rPr>
                <w:noProof/>
                <w:webHidden/>
              </w:rPr>
            </w:rPrChange>
          </w:rPr>
          <w:tab/>
        </w:r>
        <w:r w:rsidRPr="00064676">
          <w:rPr>
            <w:noProof/>
            <w:webHidden/>
            <w:sz w:val="22"/>
            <w:szCs w:val="22"/>
            <w:rPrChange w:id="1265" w:author="Sepribo Taylor-Harry" w:date="2020-08-03T19:14:00Z">
              <w:rPr>
                <w:noProof/>
                <w:webHidden/>
              </w:rPr>
            </w:rPrChange>
          </w:rPr>
          <w:fldChar w:fldCharType="begin"/>
        </w:r>
        <w:r w:rsidRPr="00064676">
          <w:rPr>
            <w:noProof/>
            <w:webHidden/>
            <w:sz w:val="22"/>
            <w:szCs w:val="22"/>
            <w:rPrChange w:id="1266" w:author="Sepribo Taylor-Harry" w:date="2020-08-03T19:14:00Z">
              <w:rPr>
                <w:noProof/>
                <w:webHidden/>
              </w:rPr>
            </w:rPrChange>
          </w:rPr>
          <w:instrText xml:space="preserve"> PAGEREF _Toc47374243 \h </w:instrText>
        </w:r>
      </w:ins>
      <w:r w:rsidRPr="00064676">
        <w:rPr>
          <w:noProof/>
          <w:webHidden/>
          <w:sz w:val="22"/>
          <w:szCs w:val="22"/>
          <w:rPrChange w:id="1267" w:author="Sepribo Taylor-Harry" w:date="2020-08-03T19:14:00Z">
            <w:rPr>
              <w:noProof/>
              <w:webHidden/>
              <w:sz w:val="22"/>
              <w:szCs w:val="22"/>
            </w:rPr>
          </w:rPrChange>
        </w:rPr>
      </w:r>
      <w:r w:rsidRPr="00064676">
        <w:rPr>
          <w:noProof/>
          <w:webHidden/>
          <w:sz w:val="22"/>
          <w:szCs w:val="22"/>
          <w:rPrChange w:id="1268" w:author="Sepribo Taylor-Harry" w:date="2020-08-03T19:14:00Z">
            <w:rPr>
              <w:noProof/>
              <w:webHidden/>
            </w:rPr>
          </w:rPrChange>
        </w:rPr>
        <w:fldChar w:fldCharType="separate"/>
      </w:r>
      <w:ins w:id="1269" w:author="Sepribo Taylor-Harry" w:date="2020-08-03T19:10:00Z">
        <w:r w:rsidRPr="00064676">
          <w:rPr>
            <w:noProof/>
            <w:webHidden/>
            <w:sz w:val="22"/>
            <w:szCs w:val="22"/>
            <w:rPrChange w:id="1270" w:author="Sepribo Taylor-Harry" w:date="2020-08-03T19:14:00Z">
              <w:rPr>
                <w:noProof/>
                <w:webHidden/>
              </w:rPr>
            </w:rPrChange>
          </w:rPr>
          <w:t>5</w:t>
        </w:r>
        <w:r w:rsidRPr="00064676">
          <w:rPr>
            <w:noProof/>
            <w:webHidden/>
            <w:sz w:val="22"/>
            <w:szCs w:val="22"/>
            <w:rPrChange w:id="1271" w:author="Sepribo Taylor-Harry" w:date="2020-08-03T19:14:00Z">
              <w:rPr>
                <w:noProof/>
                <w:webHidden/>
              </w:rPr>
            </w:rPrChange>
          </w:rPr>
          <w:fldChar w:fldCharType="end"/>
        </w:r>
        <w:r w:rsidRPr="00064676">
          <w:rPr>
            <w:rStyle w:val="Hyperlink"/>
            <w:noProof/>
            <w:sz w:val="22"/>
            <w:szCs w:val="22"/>
            <w:rPrChange w:id="1272" w:author="Sepribo Taylor-Harry" w:date="2020-08-03T19:14:00Z">
              <w:rPr>
                <w:rStyle w:val="Hyperlink"/>
                <w:noProof/>
              </w:rPr>
            </w:rPrChange>
          </w:rPr>
          <w:fldChar w:fldCharType="end"/>
        </w:r>
      </w:ins>
    </w:p>
    <w:p w14:paraId="25502623" w14:textId="2EDDFBD7" w:rsidR="00064676" w:rsidRPr="00064676" w:rsidRDefault="00064676">
      <w:pPr>
        <w:pStyle w:val="TableofFigures"/>
        <w:tabs>
          <w:tab w:val="right" w:leader="dot" w:pos="9350"/>
        </w:tabs>
        <w:rPr>
          <w:ins w:id="1273" w:author="Sepribo Taylor-Harry" w:date="2020-08-03T19:10:00Z"/>
          <w:noProof/>
          <w:kern w:val="0"/>
          <w:sz w:val="22"/>
          <w:szCs w:val="22"/>
          <w:lang w:eastAsia="en-US"/>
        </w:rPr>
      </w:pPr>
      <w:ins w:id="1274" w:author="Sepribo Taylor-Harry" w:date="2020-08-03T19:10:00Z">
        <w:r w:rsidRPr="00064676">
          <w:rPr>
            <w:rStyle w:val="Hyperlink"/>
            <w:noProof/>
            <w:sz w:val="22"/>
            <w:szCs w:val="22"/>
            <w:rPrChange w:id="1275" w:author="Sepribo Taylor-Harry" w:date="2020-08-03T19:14:00Z">
              <w:rPr>
                <w:rStyle w:val="Hyperlink"/>
                <w:noProof/>
              </w:rPr>
            </w:rPrChange>
          </w:rPr>
          <w:fldChar w:fldCharType="begin"/>
        </w:r>
        <w:r w:rsidRPr="00064676">
          <w:rPr>
            <w:rStyle w:val="Hyperlink"/>
            <w:noProof/>
            <w:sz w:val="22"/>
            <w:szCs w:val="22"/>
            <w:rPrChange w:id="1276" w:author="Sepribo Taylor-Harry" w:date="2020-08-03T19:14:00Z">
              <w:rPr>
                <w:rStyle w:val="Hyperlink"/>
                <w:noProof/>
              </w:rPr>
            </w:rPrChange>
          </w:rPr>
          <w:instrText xml:space="preserve"> </w:instrText>
        </w:r>
        <w:r w:rsidRPr="00064676">
          <w:rPr>
            <w:noProof/>
            <w:sz w:val="22"/>
            <w:szCs w:val="22"/>
            <w:rPrChange w:id="1277" w:author="Sepribo Taylor-Harry" w:date="2020-08-03T19:14:00Z">
              <w:rPr>
                <w:noProof/>
              </w:rPr>
            </w:rPrChange>
          </w:rPr>
          <w:instrText>HYPERLINK \l "_Toc47374244"</w:instrText>
        </w:r>
        <w:r w:rsidRPr="00064676">
          <w:rPr>
            <w:rStyle w:val="Hyperlink"/>
            <w:noProof/>
            <w:sz w:val="22"/>
            <w:szCs w:val="22"/>
            <w:rPrChange w:id="1278" w:author="Sepribo Taylor-Harry" w:date="2020-08-03T19:14:00Z">
              <w:rPr>
                <w:rStyle w:val="Hyperlink"/>
                <w:noProof/>
              </w:rPr>
            </w:rPrChange>
          </w:rPr>
          <w:instrText xml:space="preserve"> </w:instrText>
        </w:r>
        <w:r w:rsidRPr="00064676">
          <w:rPr>
            <w:rStyle w:val="Hyperlink"/>
            <w:noProof/>
            <w:sz w:val="22"/>
            <w:szCs w:val="22"/>
            <w:rPrChange w:id="1279" w:author="Sepribo Taylor-Harry" w:date="2020-08-03T19:14:00Z">
              <w:rPr>
                <w:rStyle w:val="Hyperlink"/>
                <w:noProof/>
              </w:rPr>
            </w:rPrChange>
          </w:rPr>
          <w:fldChar w:fldCharType="separate"/>
        </w:r>
        <w:r w:rsidRPr="00064676">
          <w:rPr>
            <w:rStyle w:val="Hyperlink"/>
            <w:noProof/>
            <w:sz w:val="22"/>
            <w:szCs w:val="22"/>
            <w:rPrChange w:id="1280" w:author="Sepribo Taylor-Harry" w:date="2020-08-03T19:14:00Z">
              <w:rPr>
                <w:rStyle w:val="Hyperlink"/>
                <w:noProof/>
              </w:rPr>
            </w:rPrChange>
          </w:rPr>
          <w:t>Table 4</w:t>
        </w:r>
      </w:ins>
      <w:ins w:id="1281" w:author="Sepribo Taylor-Harry" w:date="2020-08-03T19:12:00Z">
        <w:r w:rsidRPr="00064676">
          <w:rPr>
            <w:rStyle w:val="Hyperlink"/>
            <w:noProof/>
            <w:sz w:val="22"/>
            <w:szCs w:val="22"/>
            <w:rPrChange w:id="1282" w:author="Sepribo Taylor-Harry" w:date="2020-08-03T19:14:00Z">
              <w:rPr>
                <w:rStyle w:val="Hyperlink"/>
                <w:noProof/>
              </w:rPr>
            </w:rPrChange>
          </w:rPr>
          <w:t xml:space="preserve">: </w:t>
        </w:r>
        <w:r w:rsidRPr="00064676">
          <w:rPr>
            <w:sz w:val="22"/>
            <w:szCs w:val="22"/>
            <w:rPrChange w:id="1283" w:author="Sepribo Taylor-Harry" w:date="2020-08-03T19:14:00Z">
              <w:rPr/>
            </w:rPrChange>
          </w:rPr>
          <w:t>Definitions, acronyms and abbreviations</w:t>
        </w:r>
      </w:ins>
      <w:ins w:id="1284" w:author="Sepribo Taylor-Harry" w:date="2020-08-03T19:10:00Z">
        <w:r w:rsidRPr="00064676">
          <w:rPr>
            <w:noProof/>
            <w:webHidden/>
            <w:sz w:val="22"/>
            <w:szCs w:val="22"/>
            <w:rPrChange w:id="1285" w:author="Sepribo Taylor-Harry" w:date="2020-08-03T19:14:00Z">
              <w:rPr>
                <w:noProof/>
                <w:webHidden/>
              </w:rPr>
            </w:rPrChange>
          </w:rPr>
          <w:tab/>
        </w:r>
        <w:r w:rsidRPr="00064676">
          <w:rPr>
            <w:noProof/>
            <w:webHidden/>
            <w:sz w:val="22"/>
            <w:szCs w:val="22"/>
            <w:rPrChange w:id="1286" w:author="Sepribo Taylor-Harry" w:date="2020-08-03T19:14:00Z">
              <w:rPr>
                <w:noProof/>
                <w:webHidden/>
              </w:rPr>
            </w:rPrChange>
          </w:rPr>
          <w:fldChar w:fldCharType="begin"/>
        </w:r>
        <w:r w:rsidRPr="00064676">
          <w:rPr>
            <w:noProof/>
            <w:webHidden/>
            <w:sz w:val="22"/>
            <w:szCs w:val="22"/>
            <w:rPrChange w:id="1287" w:author="Sepribo Taylor-Harry" w:date="2020-08-03T19:14:00Z">
              <w:rPr>
                <w:noProof/>
                <w:webHidden/>
              </w:rPr>
            </w:rPrChange>
          </w:rPr>
          <w:instrText xml:space="preserve"> PAGEREF _Toc47374244 \h </w:instrText>
        </w:r>
      </w:ins>
      <w:r w:rsidRPr="00064676">
        <w:rPr>
          <w:noProof/>
          <w:webHidden/>
          <w:sz w:val="22"/>
          <w:szCs w:val="22"/>
          <w:rPrChange w:id="1288" w:author="Sepribo Taylor-Harry" w:date="2020-08-03T19:14:00Z">
            <w:rPr>
              <w:noProof/>
              <w:webHidden/>
              <w:sz w:val="22"/>
              <w:szCs w:val="22"/>
            </w:rPr>
          </w:rPrChange>
        </w:rPr>
      </w:r>
      <w:r w:rsidRPr="00064676">
        <w:rPr>
          <w:noProof/>
          <w:webHidden/>
          <w:sz w:val="22"/>
          <w:szCs w:val="22"/>
          <w:rPrChange w:id="1289" w:author="Sepribo Taylor-Harry" w:date="2020-08-03T19:14:00Z">
            <w:rPr>
              <w:noProof/>
              <w:webHidden/>
            </w:rPr>
          </w:rPrChange>
        </w:rPr>
        <w:fldChar w:fldCharType="separate"/>
      </w:r>
      <w:ins w:id="1290" w:author="Sepribo Taylor-Harry" w:date="2020-08-03T19:10:00Z">
        <w:r w:rsidRPr="00064676">
          <w:rPr>
            <w:noProof/>
            <w:webHidden/>
            <w:sz w:val="22"/>
            <w:szCs w:val="22"/>
            <w:rPrChange w:id="1291" w:author="Sepribo Taylor-Harry" w:date="2020-08-03T19:14:00Z">
              <w:rPr>
                <w:noProof/>
                <w:webHidden/>
              </w:rPr>
            </w:rPrChange>
          </w:rPr>
          <w:t>6</w:t>
        </w:r>
        <w:r w:rsidRPr="00064676">
          <w:rPr>
            <w:noProof/>
            <w:webHidden/>
            <w:sz w:val="22"/>
            <w:szCs w:val="22"/>
            <w:rPrChange w:id="1292" w:author="Sepribo Taylor-Harry" w:date="2020-08-03T19:14:00Z">
              <w:rPr>
                <w:noProof/>
                <w:webHidden/>
              </w:rPr>
            </w:rPrChange>
          </w:rPr>
          <w:fldChar w:fldCharType="end"/>
        </w:r>
        <w:r w:rsidRPr="00064676">
          <w:rPr>
            <w:rStyle w:val="Hyperlink"/>
            <w:noProof/>
            <w:sz w:val="22"/>
            <w:szCs w:val="22"/>
            <w:rPrChange w:id="1293" w:author="Sepribo Taylor-Harry" w:date="2020-08-03T19:14:00Z">
              <w:rPr>
                <w:rStyle w:val="Hyperlink"/>
                <w:noProof/>
              </w:rPr>
            </w:rPrChange>
          </w:rPr>
          <w:fldChar w:fldCharType="end"/>
        </w:r>
      </w:ins>
    </w:p>
    <w:p w14:paraId="0ED3CF2E" w14:textId="171D9DBD" w:rsidR="00064676" w:rsidRPr="00064676" w:rsidRDefault="00064676">
      <w:pPr>
        <w:pStyle w:val="TableofFigures"/>
        <w:tabs>
          <w:tab w:val="right" w:leader="dot" w:pos="9350"/>
        </w:tabs>
        <w:rPr>
          <w:ins w:id="1294" w:author="Sepribo Taylor-Harry" w:date="2020-08-03T19:10:00Z"/>
          <w:noProof/>
          <w:kern w:val="0"/>
          <w:sz w:val="22"/>
          <w:szCs w:val="22"/>
          <w:lang w:eastAsia="en-US"/>
        </w:rPr>
      </w:pPr>
      <w:ins w:id="1295" w:author="Sepribo Taylor-Harry" w:date="2020-08-03T19:10:00Z">
        <w:r w:rsidRPr="00064676">
          <w:rPr>
            <w:rStyle w:val="Hyperlink"/>
            <w:noProof/>
            <w:sz w:val="22"/>
            <w:szCs w:val="22"/>
            <w:rPrChange w:id="1296" w:author="Sepribo Taylor-Harry" w:date="2020-08-03T19:14:00Z">
              <w:rPr>
                <w:rStyle w:val="Hyperlink"/>
                <w:noProof/>
              </w:rPr>
            </w:rPrChange>
          </w:rPr>
          <w:fldChar w:fldCharType="begin"/>
        </w:r>
        <w:r w:rsidRPr="00064676">
          <w:rPr>
            <w:rStyle w:val="Hyperlink"/>
            <w:noProof/>
            <w:sz w:val="22"/>
            <w:szCs w:val="22"/>
            <w:rPrChange w:id="1297" w:author="Sepribo Taylor-Harry" w:date="2020-08-03T19:14:00Z">
              <w:rPr>
                <w:rStyle w:val="Hyperlink"/>
                <w:noProof/>
              </w:rPr>
            </w:rPrChange>
          </w:rPr>
          <w:instrText xml:space="preserve"> </w:instrText>
        </w:r>
        <w:r w:rsidRPr="00064676">
          <w:rPr>
            <w:noProof/>
            <w:sz w:val="22"/>
            <w:szCs w:val="22"/>
            <w:rPrChange w:id="1298" w:author="Sepribo Taylor-Harry" w:date="2020-08-03T19:14:00Z">
              <w:rPr>
                <w:noProof/>
              </w:rPr>
            </w:rPrChange>
          </w:rPr>
          <w:instrText>HYPERLINK \l "_Toc47374245"</w:instrText>
        </w:r>
        <w:r w:rsidRPr="00064676">
          <w:rPr>
            <w:rStyle w:val="Hyperlink"/>
            <w:noProof/>
            <w:sz w:val="22"/>
            <w:szCs w:val="22"/>
            <w:rPrChange w:id="1299" w:author="Sepribo Taylor-Harry" w:date="2020-08-03T19:14:00Z">
              <w:rPr>
                <w:rStyle w:val="Hyperlink"/>
                <w:noProof/>
              </w:rPr>
            </w:rPrChange>
          </w:rPr>
          <w:instrText xml:space="preserve"> </w:instrText>
        </w:r>
        <w:r w:rsidRPr="00064676">
          <w:rPr>
            <w:rStyle w:val="Hyperlink"/>
            <w:noProof/>
            <w:sz w:val="22"/>
            <w:szCs w:val="22"/>
            <w:rPrChange w:id="1300" w:author="Sepribo Taylor-Harry" w:date="2020-08-03T19:14:00Z">
              <w:rPr>
                <w:rStyle w:val="Hyperlink"/>
                <w:noProof/>
              </w:rPr>
            </w:rPrChange>
          </w:rPr>
          <w:fldChar w:fldCharType="separate"/>
        </w:r>
        <w:r w:rsidRPr="00064676">
          <w:rPr>
            <w:rStyle w:val="Hyperlink"/>
            <w:noProof/>
            <w:sz w:val="22"/>
            <w:szCs w:val="22"/>
            <w:rPrChange w:id="1301" w:author="Sepribo Taylor-Harry" w:date="2020-08-03T19:14:00Z">
              <w:rPr>
                <w:rStyle w:val="Hyperlink"/>
                <w:noProof/>
              </w:rPr>
            </w:rPrChange>
          </w:rPr>
          <w:t>Table 5: MongoDB configured values</w:t>
        </w:r>
        <w:r w:rsidRPr="00064676">
          <w:rPr>
            <w:noProof/>
            <w:webHidden/>
            <w:sz w:val="22"/>
            <w:szCs w:val="22"/>
            <w:rPrChange w:id="1302" w:author="Sepribo Taylor-Harry" w:date="2020-08-03T19:14:00Z">
              <w:rPr>
                <w:noProof/>
                <w:webHidden/>
              </w:rPr>
            </w:rPrChange>
          </w:rPr>
          <w:tab/>
        </w:r>
        <w:r w:rsidRPr="00064676">
          <w:rPr>
            <w:noProof/>
            <w:webHidden/>
            <w:sz w:val="22"/>
            <w:szCs w:val="22"/>
            <w:rPrChange w:id="1303" w:author="Sepribo Taylor-Harry" w:date="2020-08-03T19:14:00Z">
              <w:rPr>
                <w:noProof/>
                <w:webHidden/>
              </w:rPr>
            </w:rPrChange>
          </w:rPr>
          <w:fldChar w:fldCharType="begin"/>
        </w:r>
        <w:r w:rsidRPr="00064676">
          <w:rPr>
            <w:noProof/>
            <w:webHidden/>
            <w:sz w:val="22"/>
            <w:szCs w:val="22"/>
            <w:rPrChange w:id="1304" w:author="Sepribo Taylor-Harry" w:date="2020-08-03T19:14:00Z">
              <w:rPr>
                <w:noProof/>
                <w:webHidden/>
              </w:rPr>
            </w:rPrChange>
          </w:rPr>
          <w:instrText xml:space="preserve"> PAGEREF _Toc47374245 \h </w:instrText>
        </w:r>
      </w:ins>
      <w:r w:rsidRPr="00064676">
        <w:rPr>
          <w:noProof/>
          <w:webHidden/>
          <w:sz w:val="22"/>
          <w:szCs w:val="22"/>
          <w:rPrChange w:id="1305" w:author="Sepribo Taylor-Harry" w:date="2020-08-03T19:14:00Z">
            <w:rPr>
              <w:noProof/>
              <w:webHidden/>
              <w:sz w:val="22"/>
              <w:szCs w:val="22"/>
            </w:rPr>
          </w:rPrChange>
        </w:rPr>
      </w:r>
      <w:r w:rsidRPr="00064676">
        <w:rPr>
          <w:noProof/>
          <w:webHidden/>
          <w:sz w:val="22"/>
          <w:szCs w:val="22"/>
          <w:rPrChange w:id="1306" w:author="Sepribo Taylor-Harry" w:date="2020-08-03T19:14:00Z">
            <w:rPr>
              <w:noProof/>
              <w:webHidden/>
            </w:rPr>
          </w:rPrChange>
        </w:rPr>
        <w:fldChar w:fldCharType="separate"/>
      </w:r>
      <w:ins w:id="1307" w:author="Sepribo Taylor-Harry" w:date="2020-08-03T19:10:00Z">
        <w:r w:rsidRPr="00064676">
          <w:rPr>
            <w:noProof/>
            <w:webHidden/>
            <w:sz w:val="22"/>
            <w:szCs w:val="22"/>
            <w:rPrChange w:id="1308" w:author="Sepribo Taylor-Harry" w:date="2020-08-03T19:14:00Z">
              <w:rPr>
                <w:noProof/>
                <w:webHidden/>
              </w:rPr>
            </w:rPrChange>
          </w:rPr>
          <w:t>13</w:t>
        </w:r>
        <w:r w:rsidRPr="00064676">
          <w:rPr>
            <w:noProof/>
            <w:webHidden/>
            <w:sz w:val="22"/>
            <w:szCs w:val="22"/>
            <w:rPrChange w:id="1309" w:author="Sepribo Taylor-Harry" w:date="2020-08-03T19:14:00Z">
              <w:rPr>
                <w:noProof/>
                <w:webHidden/>
              </w:rPr>
            </w:rPrChange>
          </w:rPr>
          <w:fldChar w:fldCharType="end"/>
        </w:r>
        <w:r w:rsidRPr="00064676">
          <w:rPr>
            <w:rStyle w:val="Hyperlink"/>
            <w:noProof/>
            <w:sz w:val="22"/>
            <w:szCs w:val="22"/>
            <w:rPrChange w:id="1310" w:author="Sepribo Taylor-Harry" w:date="2020-08-03T19:14:00Z">
              <w:rPr>
                <w:rStyle w:val="Hyperlink"/>
                <w:noProof/>
              </w:rPr>
            </w:rPrChange>
          </w:rPr>
          <w:fldChar w:fldCharType="end"/>
        </w:r>
      </w:ins>
    </w:p>
    <w:p w14:paraId="09C80574" w14:textId="37E68DCA" w:rsidR="002A43B2" w:rsidRPr="00064676" w:rsidDel="00064676" w:rsidRDefault="003470EF">
      <w:pPr>
        <w:pStyle w:val="TableofFigures"/>
        <w:tabs>
          <w:tab w:val="right" w:leader="dot" w:pos="9350"/>
        </w:tabs>
        <w:spacing w:line="360" w:lineRule="auto"/>
        <w:rPr>
          <w:del w:id="1311" w:author="Sepribo Taylor-Harry" w:date="2020-08-03T19:10:00Z"/>
          <w:noProof/>
          <w:kern w:val="0"/>
          <w:sz w:val="22"/>
          <w:szCs w:val="22"/>
          <w:lang w:eastAsia="en-US"/>
          <w:rPrChange w:id="1312" w:author="Sepribo Taylor-Harry" w:date="2020-08-03T19:14:00Z">
            <w:rPr>
              <w:del w:id="1313" w:author="Sepribo Taylor-Harry" w:date="2020-08-03T19:10:00Z"/>
              <w:noProof/>
              <w:kern w:val="0"/>
              <w:sz w:val="20"/>
              <w:szCs w:val="20"/>
              <w:lang w:eastAsia="en-US"/>
            </w:rPr>
          </w:rPrChange>
        </w:rPr>
        <w:pPrChange w:id="1314" w:author="Sepribo Taylor-Harry" w:date="2020-08-03T19:14:00Z">
          <w:pPr>
            <w:pStyle w:val="TableofFigures"/>
            <w:tabs>
              <w:tab w:val="right" w:leader="dot" w:pos="9350"/>
            </w:tabs>
            <w:spacing w:line="276" w:lineRule="auto"/>
          </w:pPr>
        </w:pPrChange>
      </w:pPr>
      <w:del w:id="1315" w:author="Sepribo Taylor-Harry" w:date="2020-08-03T19:10:00Z">
        <w:r w:rsidRPr="00064676" w:rsidDel="00064676">
          <w:rPr>
            <w:noProof/>
            <w:sz w:val="22"/>
            <w:szCs w:val="22"/>
            <w:rPrChange w:id="1316" w:author="Sepribo Taylor-Harry" w:date="2020-08-03T19:14:00Z">
              <w:rPr>
                <w:noProof/>
              </w:rPr>
            </w:rPrChange>
          </w:rPr>
          <w:fldChar w:fldCharType="begin"/>
        </w:r>
        <w:r w:rsidRPr="00064676" w:rsidDel="00064676">
          <w:rPr>
            <w:noProof/>
            <w:sz w:val="22"/>
            <w:szCs w:val="22"/>
            <w:rPrChange w:id="1317" w:author="Sepribo Taylor-Harry" w:date="2020-08-03T19:14:00Z">
              <w:rPr>
                <w:noProof/>
              </w:rPr>
            </w:rPrChange>
          </w:rPr>
          <w:delInstrText xml:space="preserve"> HYPERLINK \l "_Toc46175227" </w:delInstrText>
        </w:r>
        <w:r w:rsidRPr="00064676" w:rsidDel="00064676">
          <w:rPr>
            <w:noProof/>
            <w:sz w:val="22"/>
            <w:szCs w:val="22"/>
            <w:rPrChange w:id="1318" w:author="Sepribo Taylor-Harry" w:date="2020-08-03T19:14:00Z">
              <w:rPr>
                <w:noProof/>
                <w:sz w:val="20"/>
                <w:szCs w:val="20"/>
              </w:rPr>
            </w:rPrChange>
          </w:rPr>
          <w:fldChar w:fldCharType="separate"/>
        </w:r>
      </w:del>
      <w:ins w:id="1319" w:author="Sepribo Taylor-Harry" w:date="2020-08-03T19:10:00Z">
        <w:r w:rsidR="00064676" w:rsidRPr="00064676">
          <w:rPr>
            <w:b/>
            <w:bCs/>
            <w:noProof/>
            <w:sz w:val="22"/>
            <w:szCs w:val="22"/>
            <w:rPrChange w:id="1320" w:author="Sepribo Taylor-Harry" w:date="2020-08-03T19:14:00Z">
              <w:rPr>
                <w:b/>
                <w:bCs/>
                <w:noProof/>
              </w:rPr>
            </w:rPrChange>
          </w:rPr>
          <w:t>Error! Hyperlink reference not valid.</w:t>
        </w:r>
      </w:ins>
      <w:del w:id="1321" w:author="Sepribo Taylor-Harry" w:date="2020-08-03T19:10:00Z">
        <w:r w:rsidR="002A43B2" w:rsidRPr="00064676" w:rsidDel="00064676">
          <w:rPr>
            <w:rStyle w:val="Hyperlink"/>
            <w:noProof/>
            <w:sz w:val="22"/>
            <w:szCs w:val="22"/>
            <w:rPrChange w:id="1322" w:author="Sepribo Taylor-Harry" w:date="2020-08-03T19:14:00Z">
              <w:rPr>
                <w:rStyle w:val="Hyperlink"/>
                <w:noProof/>
                <w:sz w:val="20"/>
                <w:szCs w:val="20"/>
              </w:rPr>
            </w:rPrChange>
          </w:rPr>
          <w:delText>Table 1: Revision History</w:delText>
        </w:r>
        <w:r w:rsidR="002A43B2" w:rsidRPr="00064676" w:rsidDel="00064676">
          <w:rPr>
            <w:noProof/>
            <w:webHidden/>
            <w:sz w:val="22"/>
            <w:szCs w:val="22"/>
            <w:rPrChange w:id="1323" w:author="Sepribo Taylor-Harry" w:date="2020-08-03T19:14:00Z">
              <w:rPr>
                <w:noProof/>
                <w:webHidden/>
                <w:sz w:val="20"/>
                <w:szCs w:val="20"/>
              </w:rPr>
            </w:rPrChange>
          </w:rPr>
          <w:tab/>
        </w:r>
        <w:r w:rsidR="002A43B2" w:rsidRPr="00064676" w:rsidDel="00064676">
          <w:rPr>
            <w:noProof/>
            <w:webHidden/>
            <w:sz w:val="22"/>
            <w:szCs w:val="22"/>
            <w:rPrChange w:id="1324" w:author="Sepribo Taylor-Harry" w:date="2020-08-03T19:14:00Z">
              <w:rPr>
                <w:noProof/>
                <w:webHidden/>
                <w:sz w:val="20"/>
                <w:szCs w:val="20"/>
              </w:rPr>
            </w:rPrChange>
          </w:rPr>
          <w:fldChar w:fldCharType="begin"/>
        </w:r>
        <w:r w:rsidR="002A43B2" w:rsidRPr="00064676" w:rsidDel="00064676">
          <w:rPr>
            <w:noProof/>
            <w:webHidden/>
            <w:sz w:val="22"/>
            <w:szCs w:val="22"/>
            <w:rPrChange w:id="1325" w:author="Sepribo Taylor-Harry" w:date="2020-08-03T19:14:00Z">
              <w:rPr>
                <w:noProof/>
                <w:webHidden/>
                <w:sz w:val="20"/>
                <w:szCs w:val="20"/>
              </w:rPr>
            </w:rPrChange>
          </w:rPr>
          <w:delInstrText xml:space="preserve"> PAGEREF _Toc46175227 \h </w:delInstrText>
        </w:r>
        <w:r w:rsidR="002A43B2" w:rsidRPr="00064676" w:rsidDel="00064676">
          <w:rPr>
            <w:noProof/>
            <w:webHidden/>
            <w:sz w:val="22"/>
            <w:szCs w:val="22"/>
            <w:rPrChange w:id="1326" w:author="Sepribo Taylor-Harry" w:date="2020-08-03T19:14:00Z">
              <w:rPr>
                <w:noProof/>
                <w:webHidden/>
                <w:sz w:val="22"/>
                <w:szCs w:val="22"/>
              </w:rPr>
            </w:rPrChange>
          </w:rPr>
        </w:r>
        <w:r w:rsidR="002A43B2" w:rsidRPr="00064676" w:rsidDel="00064676">
          <w:rPr>
            <w:noProof/>
            <w:webHidden/>
            <w:sz w:val="22"/>
            <w:szCs w:val="22"/>
            <w:rPrChange w:id="1327" w:author="Sepribo Taylor-Harry" w:date="2020-08-03T19:14:00Z">
              <w:rPr>
                <w:noProof/>
                <w:webHidden/>
                <w:sz w:val="20"/>
                <w:szCs w:val="20"/>
              </w:rPr>
            </w:rPrChange>
          </w:rPr>
          <w:fldChar w:fldCharType="separate"/>
        </w:r>
        <w:r w:rsidR="009C24B9" w:rsidRPr="00064676" w:rsidDel="00064676">
          <w:rPr>
            <w:noProof/>
            <w:webHidden/>
            <w:sz w:val="22"/>
            <w:szCs w:val="22"/>
            <w:rPrChange w:id="1328" w:author="Sepribo Taylor-Harry" w:date="2020-08-03T19:14:00Z">
              <w:rPr>
                <w:noProof/>
                <w:webHidden/>
                <w:sz w:val="20"/>
                <w:szCs w:val="20"/>
              </w:rPr>
            </w:rPrChange>
          </w:rPr>
          <w:delText>3</w:delText>
        </w:r>
        <w:r w:rsidR="002A43B2" w:rsidRPr="00064676" w:rsidDel="00064676">
          <w:rPr>
            <w:noProof/>
            <w:webHidden/>
            <w:sz w:val="22"/>
            <w:szCs w:val="22"/>
            <w:rPrChange w:id="1329" w:author="Sepribo Taylor-Harry" w:date="2020-08-03T19:14:00Z">
              <w:rPr>
                <w:noProof/>
                <w:webHidden/>
                <w:sz w:val="20"/>
                <w:szCs w:val="20"/>
              </w:rPr>
            </w:rPrChange>
          </w:rPr>
          <w:fldChar w:fldCharType="end"/>
        </w:r>
        <w:r w:rsidRPr="00064676" w:rsidDel="00064676">
          <w:rPr>
            <w:noProof/>
            <w:sz w:val="22"/>
            <w:szCs w:val="22"/>
            <w:rPrChange w:id="1330" w:author="Sepribo Taylor-Harry" w:date="2020-08-03T19:14:00Z">
              <w:rPr>
                <w:noProof/>
                <w:sz w:val="20"/>
                <w:szCs w:val="20"/>
              </w:rPr>
            </w:rPrChange>
          </w:rPr>
          <w:fldChar w:fldCharType="end"/>
        </w:r>
      </w:del>
    </w:p>
    <w:p w14:paraId="5985F3E1" w14:textId="2DBF3126" w:rsidR="002A43B2" w:rsidRPr="00064676" w:rsidDel="00064676" w:rsidRDefault="003470EF">
      <w:pPr>
        <w:pStyle w:val="TableofFigures"/>
        <w:tabs>
          <w:tab w:val="right" w:leader="dot" w:pos="9350"/>
        </w:tabs>
        <w:spacing w:line="360" w:lineRule="auto"/>
        <w:rPr>
          <w:del w:id="1331" w:author="Sepribo Taylor-Harry" w:date="2020-08-03T19:10:00Z"/>
          <w:noProof/>
          <w:kern w:val="0"/>
          <w:sz w:val="22"/>
          <w:szCs w:val="22"/>
          <w:lang w:eastAsia="en-US"/>
          <w:rPrChange w:id="1332" w:author="Sepribo Taylor-Harry" w:date="2020-08-03T19:14:00Z">
            <w:rPr>
              <w:del w:id="1333" w:author="Sepribo Taylor-Harry" w:date="2020-08-03T19:10:00Z"/>
              <w:noProof/>
              <w:kern w:val="0"/>
              <w:sz w:val="20"/>
              <w:szCs w:val="20"/>
              <w:lang w:eastAsia="en-US"/>
            </w:rPr>
          </w:rPrChange>
        </w:rPr>
        <w:pPrChange w:id="1334" w:author="Sepribo Taylor-Harry" w:date="2020-08-03T19:14:00Z">
          <w:pPr>
            <w:pStyle w:val="TableofFigures"/>
            <w:tabs>
              <w:tab w:val="right" w:leader="dot" w:pos="9350"/>
            </w:tabs>
            <w:spacing w:line="276" w:lineRule="auto"/>
          </w:pPr>
        </w:pPrChange>
      </w:pPr>
      <w:del w:id="1335" w:author="Sepribo Taylor-Harry" w:date="2020-08-03T19:10:00Z">
        <w:r w:rsidRPr="00064676" w:rsidDel="00064676">
          <w:rPr>
            <w:noProof/>
            <w:sz w:val="22"/>
            <w:szCs w:val="22"/>
            <w:rPrChange w:id="1336" w:author="Sepribo Taylor-Harry" w:date="2020-08-03T19:14:00Z">
              <w:rPr>
                <w:noProof/>
              </w:rPr>
            </w:rPrChange>
          </w:rPr>
          <w:fldChar w:fldCharType="begin"/>
        </w:r>
        <w:r w:rsidRPr="00064676" w:rsidDel="00064676">
          <w:rPr>
            <w:noProof/>
            <w:sz w:val="22"/>
            <w:szCs w:val="22"/>
            <w:rPrChange w:id="1337" w:author="Sepribo Taylor-Harry" w:date="2020-08-03T19:14:00Z">
              <w:rPr>
                <w:noProof/>
              </w:rPr>
            </w:rPrChange>
          </w:rPr>
          <w:delInstrText xml:space="preserve"> HYPERLINK \l "_Toc46175228" </w:delInstrText>
        </w:r>
        <w:r w:rsidRPr="00064676" w:rsidDel="00064676">
          <w:rPr>
            <w:noProof/>
            <w:sz w:val="22"/>
            <w:szCs w:val="22"/>
            <w:rPrChange w:id="1338" w:author="Sepribo Taylor-Harry" w:date="2020-08-03T19:14:00Z">
              <w:rPr>
                <w:noProof/>
                <w:sz w:val="20"/>
                <w:szCs w:val="20"/>
              </w:rPr>
            </w:rPrChange>
          </w:rPr>
          <w:fldChar w:fldCharType="separate"/>
        </w:r>
      </w:del>
      <w:ins w:id="1339" w:author="Sepribo Taylor-Harry" w:date="2020-08-03T19:10:00Z">
        <w:r w:rsidR="00064676" w:rsidRPr="00064676">
          <w:rPr>
            <w:b/>
            <w:bCs/>
            <w:noProof/>
            <w:sz w:val="22"/>
            <w:szCs w:val="22"/>
            <w:rPrChange w:id="1340" w:author="Sepribo Taylor-Harry" w:date="2020-08-03T19:14:00Z">
              <w:rPr>
                <w:b/>
                <w:bCs/>
                <w:noProof/>
              </w:rPr>
            </w:rPrChange>
          </w:rPr>
          <w:t>Error! Hyperlink reference not valid.</w:t>
        </w:r>
      </w:ins>
      <w:del w:id="1341" w:author="Sepribo Taylor-Harry" w:date="2020-08-03T19:10:00Z">
        <w:r w:rsidR="002A43B2" w:rsidRPr="00064676" w:rsidDel="00064676">
          <w:rPr>
            <w:rStyle w:val="Hyperlink"/>
            <w:noProof/>
            <w:sz w:val="22"/>
            <w:szCs w:val="22"/>
            <w:rPrChange w:id="1342" w:author="Sepribo Taylor-Harry" w:date="2020-08-03T19:14:00Z">
              <w:rPr>
                <w:rStyle w:val="Hyperlink"/>
                <w:noProof/>
                <w:sz w:val="20"/>
                <w:szCs w:val="20"/>
              </w:rPr>
            </w:rPrChange>
          </w:rPr>
          <w:delText>Table 2: Technical project stakeholders</w:delText>
        </w:r>
        <w:r w:rsidR="002A43B2" w:rsidRPr="00064676" w:rsidDel="00064676">
          <w:rPr>
            <w:noProof/>
            <w:webHidden/>
            <w:sz w:val="22"/>
            <w:szCs w:val="22"/>
            <w:rPrChange w:id="1343" w:author="Sepribo Taylor-Harry" w:date="2020-08-03T19:14:00Z">
              <w:rPr>
                <w:noProof/>
                <w:webHidden/>
                <w:sz w:val="20"/>
                <w:szCs w:val="20"/>
              </w:rPr>
            </w:rPrChange>
          </w:rPr>
          <w:tab/>
        </w:r>
        <w:r w:rsidR="002A43B2" w:rsidRPr="00064676" w:rsidDel="00064676">
          <w:rPr>
            <w:noProof/>
            <w:webHidden/>
            <w:sz w:val="22"/>
            <w:szCs w:val="22"/>
            <w:rPrChange w:id="1344" w:author="Sepribo Taylor-Harry" w:date="2020-08-03T19:14:00Z">
              <w:rPr>
                <w:noProof/>
                <w:webHidden/>
                <w:sz w:val="20"/>
                <w:szCs w:val="20"/>
              </w:rPr>
            </w:rPrChange>
          </w:rPr>
          <w:fldChar w:fldCharType="begin"/>
        </w:r>
        <w:r w:rsidR="002A43B2" w:rsidRPr="00064676" w:rsidDel="00064676">
          <w:rPr>
            <w:noProof/>
            <w:webHidden/>
            <w:sz w:val="22"/>
            <w:szCs w:val="22"/>
            <w:rPrChange w:id="1345" w:author="Sepribo Taylor-Harry" w:date="2020-08-03T19:14:00Z">
              <w:rPr>
                <w:noProof/>
                <w:webHidden/>
                <w:sz w:val="20"/>
                <w:szCs w:val="20"/>
              </w:rPr>
            </w:rPrChange>
          </w:rPr>
          <w:delInstrText xml:space="preserve"> PAGEREF _Toc46175228 \h </w:delInstrText>
        </w:r>
        <w:r w:rsidR="002A43B2" w:rsidRPr="00064676" w:rsidDel="00064676">
          <w:rPr>
            <w:noProof/>
            <w:webHidden/>
            <w:sz w:val="22"/>
            <w:szCs w:val="22"/>
            <w:rPrChange w:id="1346" w:author="Sepribo Taylor-Harry" w:date="2020-08-03T19:14:00Z">
              <w:rPr>
                <w:noProof/>
                <w:webHidden/>
                <w:sz w:val="22"/>
                <w:szCs w:val="22"/>
              </w:rPr>
            </w:rPrChange>
          </w:rPr>
        </w:r>
        <w:r w:rsidR="002A43B2" w:rsidRPr="00064676" w:rsidDel="00064676">
          <w:rPr>
            <w:noProof/>
            <w:webHidden/>
            <w:sz w:val="22"/>
            <w:szCs w:val="22"/>
            <w:rPrChange w:id="1347" w:author="Sepribo Taylor-Harry" w:date="2020-08-03T19:14:00Z">
              <w:rPr>
                <w:noProof/>
                <w:webHidden/>
                <w:sz w:val="20"/>
                <w:szCs w:val="20"/>
              </w:rPr>
            </w:rPrChange>
          </w:rPr>
          <w:fldChar w:fldCharType="separate"/>
        </w:r>
        <w:r w:rsidR="009C24B9" w:rsidRPr="00064676" w:rsidDel="00064676">
          <w:rPr>
            <w:noProof/>
            <w:webHidden/>
            <w:sz w:val="22"/>
            <w:szCs w:val="22"/>
            <w:rPrChange w:id="1348" w:author="Sepribo Taylor-Harry" w:date="2020-08-03T19:14:00Z">
              <w:rPr>
                <w:noProof/>
                <w:webHidden/>
                <w:sz w:val="20"/>
                <w:szCs w:val="20"/>
              </w:rPr>
            </w:rPrChange>
          </w:rPr>
          <w:delText>3</w:delText>
        </w:r>
        <w:r w:rsidR="002A43B2" w:rsidRPr="00064676" w:rsidDel="00064676">
          <w:rPr>
            <w:noProof/>
            <w:webHidden/>
            <w:sz w:val="22"/>
            <w:szCs w:val="22"/>
            <w:rPrChange w:id="1349" w:author="Sepribo Taylor-Harry" w:date="2020-08-03T19:14:00Z">
              <w:rPr>
                <w:noProof/>
                <w:webHidden/>
                <w:sz w:val="20"/>
                <w:szCs w:val="20"/>
              </w:rPr>
            </w:rPrChange>
          </w:rPr>
          <w:fldChar w:fldCharType="end"/>
        </w:r>
        <w:r w:rsidRPr="00064676" w:rsidDel="00064676">
          <w:rPr>
            <w:noProof/>
            <w:sz w:val="22"/>
            <w:szCs w:val="22"/>
            <w:rPrChange w:id="1350" w:author="Sepribo Taylor-Harry" w:date="2020-08-03T19:14:00Z">
              <w:rPr>
                <w:noProof/>
                <w:sz w:val="20"/>
                <w:szCs w:val="20"/>
              </w:rPr>
            </w:rPrChange>
          </w:rPr>
          <w:fldChar w:fldCharType="end"/>
        </w:r>
      </w:del>
    </w:p>
    <w:p w14:paraId="02E9D62F" w14:textId="4ECC51C8" w:rsidR="002A43B2" w:rsidRPr="00064676" w:rsidDel="00064676" w:rsidRDefault="003470EF">
      <w:pPr>
        <w:pStyle w:val="TableofFigures"/>
        <w:tabs>
          <w:tab w:val="right" w:leader="dot" w:pos="9350"/>
        </w:tabs>
        <w:spacing w:line="360" w:lineRule="auto"/>
        <w:rPr>
          <w:del w:id="1351" w:author="Sepribo Taylor-Harry" w:date="2020-08-03T19:10:00Z"/>
          <w:noProof/>
          <w:kern w:val="0"/>
          <w:sz w:val="22"/>
          <w:szCs w:val="22"/>
          <w:lang w:eastAsia="en-US"/>
          <w:rPrChange w:id="1352" w:author="Sepribo Taylor-Harry" w:date="2020-08-03T19:14:00Z">
            <w:rPr>
              <w:del w:id="1353" w:author="Sepribo Taylor-Harry" w:date="2020-08-03T19:10:00Z"/>
              <w:noProof/>
              <w:kern w:val="0"/>
              <w:sz w:val="20"/>
              <w:szCs w:val="20"/>
              <w:lang w:eastAsia="en-US"/>
            </w:rPr>
          </w:rPrChange>
        </w:rPr>
        <w:pPrChange w:id="1354" w:author="Sepribo Taylor-Harry" w:date="2020-08-03T19:14:00Z">
          <w:pPr>
            <w:pStyle w:val="TableofFigures"/>
            <w:tabs>
              <w:tab w:val="right" w:leader="dot" w:pos="9350"/>
            </w:tabs>
            <w:spacing w:line="276" w:lineRule="auto"/>
          </w:pPr>
        </w:pPrChange>
      </w:pPr>
      <w:del w:id="1355" w:author="Sepribo Taylor-Harry" w:date="2020-08-03T19:10:00Z">
        <w:r w:rsidRPr="00064676" w:rsidDel="00064676">
          <w:rPr>
            <w:noProof/>
            <w:sz w:val="22"/>
            <w:szCs w:val="22"/>
            <w:rPrChange w:id="1356" w:author="Sepribo Taylor-Harry" w:date="2020-08-03T19:14:00Z">
              <w:rPr>
                <w:noProof/>
              </w:rPr>
            </w:rPrChange>
          </w:rPr>
          <w:fldChar w:fldCharType="begin"/>
        </w:r>
        <w:r w:rsidRPr="00064676" w:rsidDel="00064676">
          <w:rPr>
            <w:noProof/>
            <w:sz w:val="22"/>
            <w:szCs w:val="22"/>
            <w:rPrChange w:id="1357" w:author="Sepribo Taylor-Harry" w:date="2020-08-03T19:14:00Z">
              <w:rPr>
                <w:noProof/>
              </w:rPr>
            </w:rPrChange>
          </w:rPr>
          <w:delInstrText xml:space="preserve"> HYPERLINK \l "_Toc46175229" </w:delInstrText>
        </w:r>
        <w:r w:rsidRPr="00064676" w:rsidDel="00064676">
          <w:rPr>
            <w:noProof/>
            <w:sz w:val="22"/>
            <w:szCs w:val="22"/>
            <w:rPrChange w:id="1358" w:author="Sepribo Taylor-Harry" w:date="2020-08-03T19:14:00Z">
              <w:rPr>
                <w:noProof/>
                <w:sz w:val="20"/>
                <w:szCs w:val="20"/>
              </w:rPr>
            </w:rPrChange>
          </w:rPr>
          <w:fldChar w:fldCharType="separate"/>
        </w:r>
      </w:del>
      <w:ins w:id="1359" w:author="Sepribo Taylor-Harry" w:date="2020-08-03T19:10:00Z">
        <w:r w:rsidR="00064676" w:rsidRPr="00064676">
          <w:rPr>
            <w:b/>
            <w:bCs/>
            <w:noProof/>
            <w:sz w:val="22"/>
            <w:szCs w:val="22"/>
            <w:rPrChange w:id="1360" w:author="Sepribo Taylor-Harry" w:date="2020-08-03T19:14:00Z">
              <w:rPr>
                <w:b/>
                <w:bCs/>
                <w:noProof/>
              </w:rPr>
            </w:rPrChange>
          </w:rPr>
          <w:t>Error! Hyperlink reference not valid.</w:t>
        </w:r>
      </w:ins>
      <w:del w:id="1361" w:author="Sepribo Taylor-Harry" w:date="2020-08-03T19:10:00Z">
        <w:r w:rsidR="002A43B2" w:rsidRPr="00064676" w:rsidDel="00064676">
          <w:rPr>
            <w:rStyle w:val="Hyperlink"/>
            <w:noProof/>
            <w:sz w:val="22"/>
            <w:szCs w:val="22"/>
            <w:rPrChange w:id="1362" w:author="Sepribo Taylor-Harry" w:date="2020-08-03T19:14:00Z">
              <w:rPr>
                <w:rStyle w:val="Hyperlink"/>
                <w:noProof/>
                <w:sz w:val="20"/>
                <w:szCs w:val="20"/>
              </w:rPr>
            </w:rPrChange>
          </w:rPr>
          <w:delText>Table 3: Referenced documents</w:delText>
        </w:r>
        <w:r w:rsidR="002A43B2" w:rsidRPr="00064676" w:rsidDel="00064676">
          <w:rPr>
            <w:noProof/>
            <w:webHidden/>
            <w:sz w:val="22"/>
            <w:szCs w:val="22"/>
            <w:rPrChange w:id="1363" w:author="Sepribo Taylor-Harry" w:date="2020-08-03T19:14:00Z">
              <w:rPr>
                <w:noProof/>
                <w:webHidden/>
                <w:sz w:val="20"/>
                <w:szCs w:val="20"/>
              </w:rPr>
            </w:rPrChange>
          </w:rPr>
          <w:tab/>
        </w:r>
        <w:r w:rsidR="002A43B2" w:rsidRPr="00064676" w:rsidDel="00064676">
          <w:rPr>
            <w:noProof/>
            <w:webHidden/>
            <w:sz w:val="22"/>
            <w:szCs w:val="22"/>
            <w:rPrChange w:id="1364" w:author="Sepribo Taylor-Harry" w:date="2020-08-03T19:14:00Z">
              <w:rPr>
                <w:noProof/>
                <w:webHidden/>
                <w:sz w:val="20"/>
                <w:szCs w:val="20"/>
              </w:rPr>
            </w:rPrChange>
          </w:rPr>
          <w:fldChar w:fldCharType="begin"/>
        </w:r>
        <w:r w:rsidR="002A43B2" w:rsidRPr="00064676" w:rsidDel="00064676">
          <w:rPr>
            <w:noProof/>
            <w:webHidden/>
            <w:sz w:val="22"/>
            <w:szCs w:val="22"/>
            <w:rPrChange w:id="1365" w:author="Sepribo Taylor-Harry" w:date="2020-08-03T19:14:00Z">
              <w:rPr>
                <w:noProof/>
                <w:webHidden/>
                <w:sz w:val="20"/>
                <w:szCs w:val="20"/>
              </w:rPr>
            </w:rPrChange>
          </w:rPr>
          <w:delInstrText xml:space="preserve"> PAGEREF _Toc46175229 \h </w:delInstrText>
        </w:r>
        <w:r w:rsidR="002A43B2" w:rsidRPr="00064676" w:rsidDel="00064676">
          <w:rPr>
            <w:noProof/>
            <w:webHidden/>
            <w:sz w:val="22"/>
            <w:szCs w:val="22"/>
            <w:rPrChange w:id="1366" w:author="Sepribo Taylor-Harry" w:date="2020-08-03T19:14:00Z">
              <w:rPr>
                <w:noProof/>
                <w:webHidden/>
                <w:sz w:val="22"/>
                <w:szCs w:val="22"/>
              </w:rPr>
            </w:rPrChange>
          </w:rPr>
        </w:r>
        <w:r w:rsidR="002A43B2" w:rsidRPr="00064676" w:rsidDel="00064676">
          <w:rPr>
            <w:noProof/>
            <w:webHidden/>
            <w:sz w:val="22"/>
            <w:szCs w:val="22"/>
            <w:rPrChange w:id="1367" w:author="Sepribo Taylor-Harry" w:date="2020-08-03T19:14:00Z">
              <w:rPr>
                <w:noProof/>
                <w:webHidden/>
                <w:sz w:val="20"/>
                <w:szCs w:val="20"/>
              </w:rPr>
            </w:rPrChange>
          </w:rPr>
          <w:fldChar w:fldCharType="separate"/>
        </w:r>
        <w:r w:rsidR="009C24B9" w:rsidRPr="00064676" w:rsidDel="00064676">
          <w:rPr>
            <w:noProof/>
            <w:webHidden/>
            <w:sz w:val="22"/>
            <w:szCs w:val="22"/>
            <w:rPrChange w:id="1368" w:author="Sepribo Taylor-Harry" w:date="2020-08-03T19:14:00Z">
              <w:rPr>
                <w:noProof/>
                <w:webHidden/>
                <w:sz w:val="20"/>
                <w:szCs w:val="20"/>
              </w:rPr>
            </w:rPrChange>
          </w:rPr>
          <w:delText>4</w:delText>
        </w:r>
        <w:r w:rsidR="002A43B2" w:rsidRPr="00064676" w:rsidDel="00064676">
          <w:rPr>
            <w:noProof/>
            <w:webHidden/>
            <w:sz w:val="22"/>
            <w:szCs w:val="22"/>
            <w:rPrChange w:id="1369" w:author="Sepribo Taylor-Harry" w:date="2020-08-03T19:14:00Z">
              <w:rPr>
                <w:noProof/>
                <w:webHidden/>
                <w:sz w:val="20"/>
                <w:szCs w:val="20"/>
              </w:rPr>
            </w:rPrChange>
          </w:rPr>
          <w:fldChar w:fldCharType="end"/>
        </w:r>
        <w:r w:rsidRPr="00064676" w:rsidDel="00064676">
          <w:rPr>
            <w:noProof/>
            <w:sz w:val="22"/>
            <w:szCs w:val="22"/>
            <w:rPrChange w:id="1370" w:author="Sepribo Taylor-Harry" w:date="2020-08-03T19:14:00Z">
              <w:rPr>
                <w:noProof/>
                <w:sz w:val="20"/>
                <w:szCs w:val="20"/>
              </w:rPr>
            </w:rPrChange>
          </w:rPr>
          <w:fldChar w:fldCharType="end"/>
        </w:r>
      </w:del>
    </w:p>
    <w:p w14:paraId="5FCA7B93" w14:textId="7C04066F" w:rsidR="002A43B2" w:rsidRPr="00064676" w:rsidDel="00064676" w:rsidRDefault="003470EF">
      <w:pPr>
        <w:pStyle w:val="TableofFigures"/>
        <w:tabs>
          <w:tab w:val="right" w:leader="dot" w:pos="9350"/>
        </w:tabs>
        <w:spacing w:line="360" w:lineRule="auto"/>
        <w:rPr>
          <w:del w:id="1371" w:author="Sepribo Taylor-Harry" w:date="2020-08-03T19:10:00Z"/>
          <w:noProof/>
          <w:kern w:val="0"/>
          <w:sz w:val="22"/>
          <w:szCs w:val="22"/>
          <w:lang w:eastAsia="en-US"/>
          <w:rPrChange w:id="1372" w:author="Sepribo Taylor-Harry" w:date="2020-08-03T19:14:00Z">
            <w:rPr>
              <w:del w:id="1373" w:author="Sepribo Taylor-Harry" w:date="2020-08-03T19:10:00Z"/>
              <w:noProof/>
              <w:kern w:val="0"/>
              <w:sz w:val="20"/>
              <w:szCs w:val="20"/>
              <w:lang w:eastAsia="en-US"/>
            </w:rPr>
          </w:rPrChange>
        </w:rPr>
        <w:pPrChange w:id="1374" w:author="Sepribo Taylor-Harry" w:date="2020-08-03T19:14:00Z">
          <w:pPr>
            <w:pStyle w:val="TableofFigures"/>
            <w:tabs>
              <w:tab w:val="right" w:leader="dot" w:pos="9350"/>
            </w:tabs>
            <w:spacing w:line="276" w:lineRule="auto"/>
          </w:pPr>
        </w:pPrChange>
      </w:pPr>
      <w:del w:id="1375" w:author="Sepribo Taylor-Harry" w:date="2020-08-03T19:10:00Z">
        <w:r w:rsidRPr="00064676" w:rsidDel="00064676">
          <w:rPr>
            <w:noProof/>
            <w:sz w:val="22"/>
            <w:szCs w:val="22"/>
            <w:rPrChange w:id="1376" w:author="Sepribo Taylor-Harry" w:date="2020-08-03T19:14:00Z">
              <w:rPr>
                <w:noProof/>
              </w:rPr>
            </w:rPrChange>
          </w:rPr>
          <w:fldChar w:fldCharType="begin"/>
        </w:r>
        <w:r w:rsidRPr="00064676" w:rsidDel="00064676">
          <w:rPr>
            <w:noProof/>
            <w:sz w:val="22"/>
            <w:szCs w:val="22"/>
            <w:rPrChange w:id="1377" w:author="Sepribo Taylor-Harry" w:date="2020-08-03T19:14:00Z">
              <w:rPr>
                <w:noProof/>
              </w:rPr>
            </w:rPrChange>
          </w:rPr>
          <w:delInstrText xml:space="preserve"> HYPERLINK \l "_Toc46175230" </w:delInstrText>
        </w:r>
        <w:r w:rsidRPr="00064676" w:rsidDel="00064676">
          <w:rPr>
            <w:noProof/>
            <w:sz w:val="22"/>
            <w:szCs w:val="22"/>
            <w:rPrChange w:id="1378" w:author="Sepribo Taylor-Harry" w:date="2020-08-03T19:14:00Z">
              <w:rPr>
                <w:noProof/>
                <w:sz w:val="20"/>
                <w:szCs w:val="20"/>
              </w:rPr>
            </w:rPrChange>
          </w:rPr>
          <w:fldChar w:fldCharType="separate"/>
        </w:r>
      </w:del>
      <w:ins w:id="1379" w:author="Sepribo Taylor-Harry" w:date="2020-08-03T19:10:00Z">
        <w:r w:rsidR="00064676" w:rsidRPr="00064676">
          <w:rPr>
            <w:b/>
            <w:bCs/>
            <w:noProof/>
            <w:sz w:val="22"/>
            <w:szCs w:val="22"/>
            <w:rPrChange w:id="1380" w:author="Sepribo Taylor-Harry" w:date="2020-08-03T19:14:00Z">
              <w:rPr>
                <w:b/>
                <w:bCs/>
                <w:noProof/>
              </w:rPr>
            </w:rPrChange>
          </w:rPr>
          <w:t>Error! Hyperlink reference not valid.</w:t>
        </w:r>
      </w:ins>
      <w:del w:id="1381" w:author="Sepribo Taylor-Harry" w:date="2020-08-03T19:10:00Z">
        <w:r w:rsidR="002A43B2" w:rsidRPr="00064676" w:rsidDel="00064676">
          <w:rPr>
            <w:rStyle w:val="Hyperlink"/>
            <w:noProof/>
            <w:sz w:val="22"/>
            <w:szCs w:val="22"/>
            <w:rPrChange w:id="1382" w:author="Sepribo Taylor-Harry" w:date="2020-08-03T19:14:00Z">
              <w:rPr>
                <w:rStyle w:val="Hyperlink"/>
                <w:noProof/>
                <w:sz w:val="20"/>
                <w:szCs w:val="20"/>
              </w:rPr>
            </w:rPrChange>
          </w:rPr>
          <w:delText>Table 4: Definitions, acronyms and abbreviations</w:delText>
        </w:r>
        <w:r w:rsidR="002A43B2" w:rsidRPr="00064676" w:rsidDel="00064676">
          <w:rPr>
            <w:noProof/>
            <w:webHidden/>
            <w:sz w:val="22"/>
            <w:szCs w:val="22"/>
            <w:rPrChange w:id="1383" w:author="Sepribo Taylor-Harry" w:date="2020-08-03T19:14:00Z">
              <w:rPr>
                <w:noProof/>
                <w:webHidden/>
                <w:sz w:val="20"/>
                <w:szCs w:val="20"/>
              </w:rPr>
            </w:rPrChange>
          </w:rPr>
          <w:tab/>
        </w:r>
        <w:r w:rsidR="002A43B2" w:rsidRPr="00064676" w:rsidDel="00064676">
          <w:rPr>
            <w:noProof/>
            <w:webHidden/>
            <w:sz w:val="22"/>
            <w:szCs w:val="22"/>
            <w:rPrChange w:id="1384" w:author="Sepribo Taylor-Harry" w:date="2020-08-03T19:14:00Z">
              <w:rPr>
                <w:noProof/>
                <w:webHidden/>
                <w:sz w:val="20"/>
                <w:szCs w:val="20"/>
              </w:rPr>
            </w:rPrChange>
          </w:rPr>
          <w:fldChar w:fldCharType="begin"/>
        </w:r>
        <w:r w:rsidR="002A43B2" w:rsidRPr="00064676" w:rsidDel="00064676">
          <w:rPr>
            <w:noProof/>
            <w:webHidden/>
            <w:sz w:val="22"/>
            <w:szCs w:val="22"/>
            <w:rPrChange w:id="1385" w:author="Sepribo Taylor-Harry" w:date="2020-08-03T19:14:00Z">
              <w:rPr>
                <w:noProof/>
                <w:webHidden/>
                <w:sz w:val="20"/>
                <w:szCs w:val="20"/>
              </w:rPr>
            </w:rPrChange>
          </w:rPr>
          <w:delInstrText xml:space="preserve"> PAGEREF _Toc46175230 \h </w:delInstrText>
        </w:r>
        <w:r w:rsidR="002A43B2" w:rsidRPr="00064676" w:rsidDel="00064676">
          <w:rPr>
            <w:noProof/>
            <w:webHidden/>
            <w:sz w:val="22"/>
            <w:szCs w:val="22"/>
            <w:rPrChange w:id="1386" w:author="Sepribo Taylor-Harry" w:date="2020-08-03T19:14:00Z">
              <w:rPr>
                <w:noProof/>
                <w:webHidden/>
                <w:sz w:val="22"/>
                <w:szCs w:val="22"/>
              </w:rPr>
            </w:rPrChange>
          </w:rPr>
        </w:r>
        <w:r w:rsidR="002A43B2" w:rsidRPr="00064676" w:rsidDel="00064676">
          <w:rPr>
            <w:noProof/>
            <w:webHidden/>
            <w:sz w:val="22"/>
            <w:szCs w:val="22"/>
            <w:rPrChange w:id="1387" w:author="Sepribo Taylor-Harry" w:date="2020-08-03T19:14:00Z">
              <w:rPr>
                <w:noProof/>
                <w:webHidden/>
                <w:sz w:val="20"/>
                <w:szCs w:val="20"/>
              </w:rPr>
            </w:rPrChange>
          </w:rPr>
          <w:fldChar w:fldCharType="separate"/>
        </w:r>
        <w:r w:rsidR="009C24B9" w:rsidRPr="00064676" w:rsidDel="00064676">
          <w:rPr>
            <w:noProof/>
            <w:webHidden/>
            <w:sz w:val="22"/>
            <w:szCs w:val="22"/>
            <w:rPrChange w:id="1388" w:author="Sepribo Taylor-Harry" w:date="2020-08-03T19:14:00Z">
              <w:rPr>
                <w:noProof/>
                <w:webHidden/>
                <w:sz w:val="20"/>
                <w:szCs w:val="20"/>
              </w:rPr>
            </w:rPrChange>
          </w:rPr>
          <w:delText>4</w:delText>
        </w:r>
        <w:r w:rsidR="002A43B2" w:rsidRPr="00064676" w:rsidDel="00064676">
          <w:rPr>
            <w:noProof/>
            <w:webHidden/>
            <w:sz w:val="22"/>
            <w:szCs w:val="22"/>
            <w:rPrChange w:id="1389" w:author="Sepribo Taylor-Harry" w:date="2020-08-03T19:14:00Z">
              <w:rPr>
                <w:noProof/>
                <w:webHidden/>
                <w:sz w:val="20"/>
                <w:szCs w:val="20"/>
              </w:rPr>
            </w:rPrChange>
          </w:rPr>
          <w:fldChar w:fldCharType="end"/>
        </w:r>
        <w:r w:rsidRPr="00064676" w:rsidDel="00064676">
          <w:rPr>
            <w:noProof/>
            <w:sz w:val="22"/>
            <w:szCs w:val="22"/>
            <w:rPrChange w:id="1390" w:author="Sepribo Taylor-Harry" w:date="2020-08-03T19:14:00Z">
              <w:rPr>
                <w:noProof/>
                <w:sz w:val="20"/>
                <w:szCs w:val="20"/>
              </w:rPr>
            </w:rPrChange>
          </w:rPr>
          <w:fldChar w:fldCharType="end"/>
        </w:r>
      </w:del>
    </w:p>
    <w:p w14:paraId="75F3A093" w14:textId="291AE450" w:rsidR="002A43B2" w:rsidRPr="00064676" w:rsidDel="00064676" w:rsidRDefault="003470EF">
      <w:pPr>
        <w:pStyle w:val="TableofFigures"/>
        <w:tabs>
          <w:tab w:val="right" w:leader="dot" w:pos="9350"/>
        </w:tabs>
        <w:spacing w:line="360" w:lineRule="auto"/>
        <w:rPr>
          <w:del w:id="1391" w:author="Sepribo Taylor-Harry" w:date="2020-08-03T19:10:00Z"/>
          <w:noProof/>
          <w:kern w:val="0"/>
          <w:sz w:val="22"/>
          <w:szCs w:val="22"/>
          <w:lang w:eastAsia="en-US"/>
          <w:rPrChange w:id="1392" w:author="Sepribo Taylor-Harry" w:date="2020-08-03T19:14:00Z">
            <w:rPr>
              <w:del w:id="1393" w:author="Sepribo Taylor-Harry" w:date="2020-08-03T19:10:00Z"/>
              <w:noProof/>
              <w:kern w:val="0"/>
              <w:sz w:val="20"/>
              <w:szCs w:val="20"/>
              <w:lang w:eastAsia="en-US"/>
            </w:rPr>
          </w:rPrChange>
        </w:rPr>
        <w:pPrChange w:id="1394" w:author="Sepribo Taylor-Harry" w:date="2020-08-03T19:14:00Z">
          <w:pPr>
            <w:pStyle w:val="TableofFigures"/>
            <w:tabs>
              <w:tab w:val="right" w:leader="dot" w:pos="9350"/>
            </w:tabs>
            <w:spacing w:line="276" w:lineRule="auto"/>
          </w:pPr>
        </w:pPrChange>
      </w:pPr>
      <w:del w:id="1395" w:author="Sepribo Taylor-Harry" w:date="2020-08-03T19:10:00Z">
        <w:r w:rsidRPr="00064676" w:rsidDel="00064676">
          <w:rPr>
            <w:noProof/>
            <w:sz w:val="22"/>
            <w:szCs w:val="22"/>
            <w:rPrChange w:id="1396" w:author="Sepribo Taylor-Harry" w:date="2020-08-03T19:14:00Z">
              <w:rPr>
                <w:noProof/>
              </w:rPr>
            </w:rPrChange>
          </w:rPr>
          <w:fldChar w:fldCharType="begin"/>
        </w:r>
        <w:r w:rsidRPr="00064676" w:rsidDel="00064676">
          <w:rPr>
            <w:noProof/>
            <w:sz w:val="22"/>
            <w:szCs w:val="22"/>
            <w:rPrChange w:id="1397" w:author="Sepribo Taylor-Harry" w:date="2020-08-03T19:14:00Z">
              <w:rPr>
                <w:noProof/>
              </w:rPr>
            </w:rPrChange>
          </w:rPr>
          <w:delInstrText xml:space="preserve"> HYPERLINK \l "_Toc46175231" </w:delInstrText>
        </w:r>
        <w:r w:rsidRPr="00064676" w:rsidDel="00064676">
          <w:rPr>
            <w:noProof/>
            <w:sz w:val="22"/>
            <w:szCs w:val="22"/>
            <w:rPrChange w:id="1398" w:author="Sepribo Taylor-Harry" w:date="2020-08-03T19:14:00Z">
              <w:rPr>
                <w:noProof/>
                <w:sz w:val="20"/>
                <w:szCs w:val="20"/>
              </w:rPr>
            </w:rPrChange>
          </w:rPr>
          <w:fldChar w:fldCharType="separate"/>
        </w:r>
      </w:del>
      <w:ins w:id="1399" w:author="Sepribo Taylor-Harry" w:date="2020-08-03T19:10:00Z">
        <w:r w:rsidR="00064676" w:rsidRPr="00064676">
          <w:rPr>
            <w:b/>
            <w:bCs/>
            <w:noProof/>
            <w:sz w:val="22"/>
            <w:szCs w:val="22"/>
            <w:rPrChange w:id="1400" w:author="Sepribo Taylor-Harry" w:date="2020-08-03T19:14:00Z">
              <w:rPr>
                <w:b/>
                <w:bCs/>
                <w:noProof/>
              </w:rPr>
            </w:rPrChange>
          </w:rPr>
          <w:t>Error! Hyperlink reference not valid.</w:t>
        </w:r>
      </w:ins>
      <w:del w:id="1401" w:author="Sepribo Taylor-Harry" w:date="2020-08-03T19:10:00Z">
        <w:r w:rsidR="002A43B2" w:rsidRPr="00064676" w:rsidDel="00064676">
          <w:rPr>
            <w:rStyle w:val="Hyperlink"/>
            <w:noProof/>
            <w:sz w:val="22"/>
            <w:szCs w:val="22"/>
            <w:rPrChange w:id="1402" w:author="Sepribo Taylor-Harry" w:date="2020-08-03T19:14:00Z">
              <w:rPr>
                <w:rStyle w:val="Hyperlink"/>
                <w:noProof/>
                <w:sz w:val="20"/>
                <w:szCs w:val="20"/>
              </w:rPr>
            </w:rPrChange>
          </w:rPr>
          <w:delText>Table 5: MongoDB configured values</w:delText>
        </w:r>
        <w:r w:rsidR="002A43B2" w:rsidRPr="00064676" w:rsidDel="00064676">
          <w:rPr>
            <w:noProof/>
            <w:webHidden/>
            <w:sz w:val="22"/>
            <w:szCs w:val="22"/>
            <w:rPrChange w:id="1403" w:author="Sepribo Taylor-Harry" w:date="2020-08-03T19:14:00Z">
              <w:rPr>
                <w:noProof/>
                <w:webHidden/>
                <w:sz w:val="20"/>
                <w:szCs w:val="20"/>
              </w:rPr>
            </w:rPrChange>
          </w:rPr>
          <w:tab/>
        </w:r>
        <w:r w:rsidR="002A43B2" w:rsidRPr="00064676" w:rsidDel="00064676">
          <w:rPr>
            <w:noProof/>
            <w:webHidden/>
            <w:sz w:val="22"/>
            <w:szCs w:val="22"/>
            <w:rPrChange w:id="1404" w:author="Sepribo Taylor-Harry" w:date="2020-08-03T19:14:00Z">
              <w:rPr>
                <w:noProof/>
                <w:webHidden/>
                <w:sz w:val="20"/>
                <w:szCs w:val="20"/>
              </w:rPr>
            </w:rPrChange>
          </w:rPr>
          <w:fldChar w:fldCharType="begin"/>
        </w:r>
        <w:r w:rsidR="002A43B2" w:rsidRPr="00064676" w:rsidDel="00064676">
          <w:rPr>
            <w:noProof/>
            <w:webHidden/>
            <w:sz w:val="22"/>
            <w:szCs w:val="22"/>
            <w:rPrChange w:id="1405" w:author="Sepribo Taylor-Harry" w:date="2020-08-03T19:14:00Z">
              <w:rPr>
                <w:noProof/>
                <w:webHidden/>
                <w:sz w:val="20"/>
                <w:szCs w:val="20"/>
              </w:rPr>
            </w:rPrChange>
          </w:rPr>
          <w:delInstrText xml:space="preserve"> PAGEREF _Toc46175231 \h </w:delInstrText>
        </w:r>
        <w:r w:rsidR="002A43B2" w:rsidRPr="00064676" w:rsidDel="00064676">
          <w:rPr>
            <w:noProof/>
            <w:webHidden/>
            <w:sz w:val="22"/>
            <w:szCs w:val="22"/>
            <w:rPrChange w:id="1406" w:author="Sepribo Taylor-Harry" w:date="2020-08-03T19:14:00Z">
              <w:rPr>
                <w:noProof/>
                <w:webHidden/>
                <w:sz w:val="22"/>
                <w:szCs w:val="22"/>
              </w:rPr>
            </w:rPrChange>
          </w:rPr>
        </w:r>
        <w:r w:rsidR="002A43B2" w:rsidRPr="00064676" w:rsidDel="00064676">
          <w:rPr>
            <w:noProof/>
            <w:webHidden/>
            <w:sz w:val="22"/>
            <w:szCs w:val="22"/>
            <w:rPrChange w:id="1407" w:author="Sepribo Taylor-Harry" w:date="2020-08-03T19:14:00Z">
              <w:rPr>
                <w:noProof/>
                <w:webHidden/>
                <w:sz w:val="20"/>
                <w:szCs w:val="20"/>
              </w:rPr>
            </w:rPrChange>
          </w:rPr>
          <w:fldChar w:fldCharType="separate"/>
        </w:r>
        <w:r w:rsidR="009C24B9" w:rsidRPr="00064676" w:rsidDel="00064676">
          <w:rPr>
            <w:noProof/>
            <w:webHidden/>
            <w:sz w:val="22"/>
            <w:szCs w:val="22"/>
            <w:rPrChange w:id="1408" w:author="Sepribo Taylor-Harry" w:date="2020-08-03T19:14:00Z">
              <w:rPr>
                <w:noProof/>
                <w:webHidden/>
                <w:sz w:val="20"/>
                <w:szCs w:val="20"/>
              </w:rPr>
            </w:rPrChange>
          </w:rPr>
          <w:delText>8</w:delText>
        </w:r>
        <w:r w:rsidR="002A43B2" w:rsidRPr="00064676" w:rsidDel="00064676">
          <w:rPr>
            <w:noProof/>
            <w:webHidden/>
            <w:sz w:val="22"/>
            <w:szCs w:val="22"/>
            <w:rPrChange w:id="1409" w:author="Sepribo Taylor-Harry" w:date="2020-08-03T19:14:00Z">
              <w:rPr>
                <w:noProof/>
                <w:webHidden/>
                <w:sz w:val="20"/>
                <w:szCs w:val="20"/>
              </w:rPr>
            </w:rPrChange>
          </w:rPr>
          <w:fldChar w:fldCharType="end"/>
        </w:r>
        <w:r w:rsidRPr="00064676" w:rsidDel="00064676">
          <w:rPr>
            <w:noProof/>
            <w:sz w:val="22"/>
            <w:szCs w:val="22"/>
            <w:rPrChange w:id="1410" w:author="Sepribo Taylor-Harry" w:date="2020-08-03T19:14:00Z">
              <w:rPr>
                <w:noProof/>
                <w:sz w:val="20"/>
                <w:szCs w:val="20"/>
              </w:rPr>
            </w:rPrChange>
          </w:rPr>
          <w:fldChar w:fldCharType="end"/>
        </w:r>
      </w:del>
    </w:p>
    <w:p w14:paraId="46DE2E28" w14:textId="620BCD36" w:rsidR="006853EF" w:rsidRPr="008C45AB" w:rsidRDefault="00B13738">
      <w:pPr>
        <w:pStyle w:val="PFBodyText"/>
        <w:spacing w:line="360" w:lineRule="auto"/>
        <w:rPr>
          <w:rFonts w:ascii="Times New Roman" w:hAnsi="Times New Roman"/>
          <w:szCs w:val="20"/>
        </w:rPr>
        <w:pPrChange w:id="1411" w:author="Sepribo Taylor-Harry" w:date="2020-08-03T19:14:00Z">
          <w:pPr>
            <w:pStyle w:val="PFBodyText"/>
            <w:spacing w:line="276" w:lineRule="auto"/>
          </w:pPr>
        </w:pPrChange>
      </w:pPr>
      <w:r w:rsidRPr="00064676">
        <w:rPr>
          <w:rFonts w:ascii="Times New Roman" w:hAnsi="Times New Roman"/>
          <w:sz w:val="22"/>
          <w:szCs w:val="22"/>
          <w:rPrChange w:id="1412" w:author="Sepribo Taylor-Harry" w:date="2020-08-03T19:14:00Z">
            <w:rPr>
              <w:rFonts w:ascii="Times New Roman" w:hAnsi="Times New Roman"/>
              <w:szCs w:val="20"/>
            </w:rPr>
          </w:rPrChange>
        </w:rPr>
        <w:fldChar w:fldCharType="end"/>
      </w:r>
    </w:p>
    <w:bookmarkStart w:id="1413" w:name="_Toc47374137"/>
    <w:p w14:paraId="4097E846" w14:textId="457D9516" w:rsidR="00B13738" w:rsidRDefault="00F6588F" w:rsidP="006853EF">
      <w:pPr>
        <w:pStyle w:val="Heading1"/>
      </w:pPr>
      <w:sdt>
        <w:sdtPr>
          <w:rPr>
            <w:sz w:val="28"/>
            <w:szCs w:val="28"/>
          </w:rPr>
          <w:alias w:val="Section title:"/>
          <w:tag w:val="Section title:"/>
          <w:id w:val="984196707"/>
          <w:placeholder>
            <w:docPart w:val="2544D4D6740A434DAD1C1B14A1A4FAB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13738" w:rsidRPr="008C45AB">
            <w:rPr>
              <w:sz w:val="28"/>
              <w:szCs w:val="28"/>
            </w:rPr>
            <w:t>1 Introduction</w:t>
          </w:r>
        </w:sdtContent>
      </w:sdt>
      <w:bookmarkEnd w:id="1413"/>
    </w:p>
    <w:p w14:paraId="1EB69D9F" w14:textId="6A03C163" w:rsidR="00B13738" w:rsidRDefault="00B13738">
      <w:pPr>
        <w:pStyle w:val="Heading2"/>
        <w:numPr>
          <w:ilvl w:val="1"/>
          <w:numId w:val="53"/>
        </w:numPr>
        <w:pPrChange w:id="1414" w:author="Sepribo Taylor-Harry" w:date="2020-08-03T17:30:00Z">
          <w:pPr>
            <w:pStyle w:val="Heading2"/>
          </w:pPr>
        </w:pPrChange>
      </w:pPr>
      <w:del w:id="1415" w:author="Sepribo Taylor-Harry" w:date="2020-08-03T17:30:00Z">
        <w:r w:rsidRPr="00501650" w:rsidDel="0006334F">
          <w:delText>1.1</w:delText>
        </w:r>
        <w:r w:rsidDel="0006334F">
          <w:delText xml:space="preserve"> </w:delText>
        </w:r>
      </w:del>
      <w:bookmarkStart w:id="1416" w:name="_Toc47374138"/>
      <w:r w:rsidRPr="00501650">
        <w:t>Purpose</w:t>
      </w:r>
      <w:bookmarkEnd w:id="1416"/>
    </w:p>
    <w:p w14:paraId="5EC9AE95" w14:textId="77777777" w:rsidR="00B13738" w:rsidRDefault="00B13738" w:rsidP="00B13738">
      <w:r w:rsidRPr="00501650">
        <w:t>The purpose of this Installation and Deployment Guide is to describe in technical terms the steps necessary to install the software and make it operational.</w:t>
      </w:r>
    </w:p>
    <w:p w14:paraId="7A3B7174" w14:textId="77777777" w:rsidR="00B13738" w:rsidRPr="00C31D30" w:rsidRDefault="00B13738" w:rsidP="00B13738">
      <w:pPr>
        <w:pStyle w:val="Heading2"/>
      </w:pPr>
      <w:bookmarkStart w:id="1417" w:name="_Toc47374139"/>
      <w:r w:rsidRPr="00501650">
        <w:t>1.2</w:t>
      </w:r>
      <w:r>
        <w:t xml:space="preserve"> </w:t>
      </w:r>
      <w:r w:rsidRPr="00501650">
        <w:t>Revision history</w:t>
      </w:r>
      <w:bookmarkEnd w:id="1417"/>
      <w:r>
        <w:t xml:space="preserve"> </w:t>
      </w:r>
    </w:p>
    <w:p w14:paraId="557C5B7C" w14:textId="77777777" w:rsidR="00B13738" w:rsidRDefault="00B13738" w:rsidP="00B13738">
      <w:pPr>
        <w:pStyle w:val="BodyText"/>
        <w:ind w:firstLine="720"/>
      </w:pPr>
      <w:r w:rsidRPr="00C24778">
        <w:t xml:space="preserve">The Revision </w:t>
      </w:r>
      <w:r>
        <w:t>h</w:t>
      </w:r>
      <w:r w:rsidRPr="00C24778">
        <w:t xml:space="preserve">istory </w:t>
      </w:r>
      <w:r>
        <w:t xml:space="preserve">table </w:t>
      </w:r>
      <w:r w:rsidRPr="00C24778">
        <w:t>shows the date, changes</w:t>
      </w:r>
      <w:r>
        <w:t>,</w:t>
      </w:r>
      <w:r w:rsidRPr="00C24778">
        <w:t xml:space="preserve"> and authors </w:t>
      </w:r>
      <w:r>
        <w:t>who</w:t>
      </w:r>
      <w:r w:rsidRPr="00C24778">
        <w:t xml:space="preserve"> have worked on this document</w:t>
      </w:r>
      <w:r>
        <w:t xml:space="preserve">. </w:t>
      </w:r>
    </w:p>
    <w:p w14:paraId="71EAC6D0" w14:textId="77777777" w:rsidR="00064676" w:rsidRPr="00064676" w:rsidRDefault="00B13738" w:rsidP="00B13738">
      <w:pPr>
        <w:pStyle w:val="Caption"/>
        <w:keepNext/>
        <w:rPr>
          <w:ins w:id="1418" w:author="Sepribo Taylor-Harry" w:date="2020-08-03T19:11:00Z"/>
          <w:i w:val="0"/>
          <w:iCs w:val="0"/>
          <w:rPrChange w:id="1419" w:author="Sepribo Taylor-Harry" w:date="2020-08-03T19:11:00Z">
            <w:rPr>
              <w:ins w:id="1420" w:author="Sepribo Taylor-Harry" w:date="2020-08-03T19:11:00Z"/>
            </w:rPr>
          </w:rPrChange>
        </w:rPr>
      </w:pPr>
      <w:bookmarkStart w:id="1421" w:name="_Toc47374241"/>
      <w:r w:rsidRPr="00064676">
        <w:rPr>
          <w:i w:val="0"/>
          <w:iCs w:val="0"/>
          <w:rPrChange w:id="1422" w:author="Sepribo Taylor-Harry" w:date="2020-08-03T19:11:00Z">
            <w:rPr/>
          </w:rPrChange>
        </w:rPr>
        <w:t xml:space="preserve">Table </w:t>
      </w:r>
      <w:r w:rsidR="003470EF" w:rsidRPr="00064676">
        <w:rPr>
          <w:i w:val="0"/>
          <w:iCs w:val="0"/>
          <w:rPrChange w:id="1423" w:author="Sepribo Taylor-Harry" w:date="2020-08-03T19:11:00Z">
            <w:rPr/>
          </w:rPrChange>
        </w:rPr>
        <w:fldChar w:fldCharType="begin"/>
      </w:r>
      <w:r w:rsidR="003470EF" w:rsidRPr="00064676">
        <w:rPr>
          <w:i w:val="0"/>
          <w:iCs w:val="0"/>
          <w:rPrChange w:id="1424" w:author="Sepribo Taylor-Harry" w:date="2020-08-03T19:11:00Z">
            <w:rPr/>
          </w:rPrChange>
        </w:rPr>
        <w:instrText xml:space="preserve"> SEQ Table \* ARABIC </w:instrText>
      </w:r>
      <w:r w:rsidR="003470EF" w:rsidRPr="00064676">
        <w:rPr>
          <w:i w:val="0"/>
          <w:iCs w:val="0"/>
          <w:rPrChange w:id="1425" w:author="Sepribo Taylor-Harry" w:date="2020-08-03T19:11:00Z">
            <w:rPr>
              <w:noProof/>
            </w:rPr>
          </w:rPrChange>
        </w:rPr>
        <w:fldChar w:fldCharType="separate"/>
      </w:r>
      <w:r w:rsidR="009C24B9" w:rsidRPr="00064676">
        <w:rPr>
          <w:i w:val="0"/>
          <w:iCs w:val="0"/>
          <w:noProof/>
          <w:rPrChange w:id="1426" w:author="Sepribo Taylor-Harry" w:date="2020-08-03T19:11:00Z">
            <w:rPr>
              <w:noProof/>
            </w:rPr>
          </w:rPrChange>
        </w:rPr>
        <w:t>1</w:t>
      </w:r>
      <w:r w:rsidR="003470EF" w:rsidRPr="00064676">
        <w:rPr>
          <w:i w:val="0"/>
          <w:iCs w:val="0"/>
          <w:noProof/>
          <w:rPrChange w:id="1427" w:author="Sepribo Taylor-Harry" w:date="2020-08-03T19:11:00Z">
            <w:rPr>
              <w:noProof/>
            </w:rPr>
          </w:rPrChange>
        </w:rPr>
        <w:fldChar w:fldCharType="end"/>
      </w:r>
      <w:del w:id="1428" w:author="Sepribo Taylor-Harry" w:date="2020-08-03T19:11:00Z">
        <w:r w:rsidRPr="00064676" w:rsidDel="00064676">
          <w:rPr>
            <w:i w:val="0"/>
            <w:iCs w:val="0"/>
            <w:rPrChange w:id="1429" w:author="Sepribo Taylor-Harry" w:date="2020-08-03T19:11:00Z">
              <w:rPr/>
            </w:rPrChange>
          </w:rPr>
          <w:delText xml:space="preserve">: </w:delText>
        </w:r>
      </w:del>
    </w:p>
    <w:p w14:paraId="1ECE9710" w14:textId="367642BB" w:rsidR="00B13738" w:rsidRDefault="00B13738" w:rsidP="00B13738">
      <w:pPr>
        <w:pStyle w:val="Caption"/>
        <w:keepNext/>
      </w:pPr>
      <w:r>
        <w:t>Revision History</w:t>
      </w:r>
      <w:bookmarkEnd w:id="1421"/>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430" w:author="Sepribo Taylor-Harry" w:date="2020-08-03T17:31:00Z">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870"/>
        <w:gridCol w:w="1545"/>
        <w:gridCol w:w="2880"/>
        <w:gridCol w:w="3055"/>
        <w:tblGridChange w:id="1431">
          <w:tblGrid>
            <w:gridCol w:w="2001"/>
            <w:gridCol w:w="1547"/>
            <w:gridCol w:w="3202"/>
            <w:gridCol w:w="2600"/>
          </w:tblGrid>
        </w:tblGridChange>
      </w:tblGrid>
      <w:tr w:rsidR="00B13738" w:rsidRPr="00F42851" w14:paraId="2EC16E9D" w14:textId="77777777" w:rsidTr="0006334F">
        <w:tc>
          <w:tcPr>
            <w:tcW w:w="1870" w:type="dxa"/>
            <w:shd w:val="clear" w:color="auto" w:fill="BFBFBF" w:themeFill="background1" w:themeFillShade="BF"/>
            <w:tcPrChange w:id="1432" w:author="Sepribo Taylor-Harry" w:date="2020-08-03T17:31:00Z">
              <w:tcPr>
                <w:tcW w:w="2018" w:type="dxa"/>
                <w:shd w:val="clear" w:color="auto" w:fill="BFBFBF" w:themeFill="background1" w:themeFillShade="BF"/>
              </w:tcPr>
            </w:tcPrChange>
          </w:tcPr>
          <w:p w14:paraId="768613AE" w14:textId="77777777" w:rsidR="00B13738" w:rsidRPr="00501650" w:rsidRDefault="00B13738" w:rsidP="00D219BF">
            <w:pPr>
              <w:pStyle w:val="TableHead"/>
              <w:rPr>
                <w:rFonts w:asciiTheme="minorHAnsi" w:hAnsiTheme="minorHAnsi" w:cstheme="minorHAnsi"/>
                <w:sz w:val="24"/>
                <w:szCs w:val="24"/>
              </w:rPr>
            </w:pPr>
            <w:r w:rsidRPr="00501650">
              <w:rPr>
                <w:rFonts w:asciiTheme="minorHAnsi" w:hAnsiTheme="minorHAnsi" w:cstheme="minorHAnsi"/>
                <w:sz w:val="24"/>
                <w:szCs w:val="24"/>
              </w:rPr>
              <w:t xml:space="preserve">Version/Change </w:t>
            </w:r>
          </w:p>
        </w:tc>
        <w:tc>
          <w:tcPr>
            <w:tcW w:w="1545" w:type="dxa"/>
            <w:shd w:val="clear" w:color="auto" w:fill="BFBFBF" w:themeFill="background1" w:themeFillShade="BF"/>
            <w:tcPrChange w:id="1433" w:author="Sepribo Taylor-Harry" w:date="2020-08-03T17:31:00Z">
              <w:tcPr>
                <w:tcW w:w="1577" w:type="dxa"/>
                <w:shd w:val="clear" w:color="auto" w:fill="BFBFBF" w:themeFill="background1" w:themeFillShade="BF"/>
              </w:tcPr>
            </w:tcPrChange>
          </w:tcPr>
          <w:p w14:paraId="10ADF65F" w14:textId="77777777" w:rsidR="00B13738" w:rsidRPr="00501650" w:rsidRDefault="00B13738" w:rsidP="00D219BF">
            <w:pPr>
              <w:pStyle w:val="TableHead"/>
              <w:rPr>
                <w:rFonts w:asciiTheme="minorHAnsi" w:hAnsiTheme="minorHAnsi" w:cstheme="minorHAnsi"/>
                <w:sz w:val="24"/>
                <w:szCs w:val="24"/>
              </w:rPr>
            </w:pPr>
            <w:r w:rsidRPr="00501650">
              <w:rPr>
                <w:rFonts w:asciiTheme="minorHAnsi" w:hAnsiTheme="minorHAnsi" w:cstheme="minorHAnsi"/>
                <w:sz w:val="24"/>
                <w:szCs w:val="24"/>
              </w:rPr>
              <w:t>Version date</w:t>
            </w:r>
          </w:p>
        </w:tc>
        <w:tc>
          <w:tcPr>
            <w:tcW w:w="2880" w:type="dxa"/>
            <w:shd w:val="clear" w:color="auto" w:fill="BFBFBF" w:themeFill="background1" w:themeFillShade="BF"/>
            <w:tcPrChange w:id="1434" w:author="Sepribo Taylor-Harry" w:date="2020-08-03T17:31:00Z">
              <w:tcPr>
                <w:tcW w:w="3425" w:type="dxa"/>
                <w:shd w:val="clear" w:color="auto" w:fill="BFBFBF" w:themeFill="background1" w:themeFillShade="BF"/>
              </w:tcPr>
            </w:tcPrChange>
          </w:tcPr>
          <w:p w14:paraId="7CD14D3C" w14:textId="77777777" w:rsidR="00B13738" w:rsidRPr="00501650" w:rsidRDefault="00B13738" w:rsidP="00D219BF">
            <w:pPr>
              <w:pStyle w:val="TableHead"/>
              <w:rPr>
                <w:rFonts w:asciiTheme="minorHAnsi" w:hAnsiTheme="minorHAnsi" w:cstheme="minorHAnsi"/>
                <w:sz w:val="24"/>
                <w:szCs w:val="24"/>
              </w:rPr>
            </w:pPr>
            <w:r w:rsidRPr="00501650">
              <w:rPr>
                <w:rFonts w:asciiTheme="minorHAnsi" w:hAnsiTheme="minorHAnsi" w:cstheme="minorHAnsi"/>
                <w:sz w:val="24"/>
                <w:szCs w:val="24"/>
              </w:rPr>
              <w:t>Description of changes</w:t>
            </w:r>
          </w:p>
        </w:tc>
        <w:tc>
          <w:tcPr>
            <w:tcW w:w="3055" w:type="dxa"/>
            <w:shd w:val="clear" w:color="auto" w:fill="BFBFBF" w:themeFill="background1" w:themeFillShade="BF"/>
            <w:tcPrChange w:id="1435" w:author="Sepribo Taylor-Harry" w:date="2020-08-03T17:31:00Z">
              <w:tcPr>
                <w:tcW w:w="2808" w:type="dxa"/>
                <w:shd w:val="clear" w:color="auto" w:fill="BFBFBF" w:themeFill="background1" w:themeFillShade="BF"/>
              </w:tcPr>
            </w:tcPrChange>
          </w:tcPr>
          <w:p w14:paraId="048CF5E1" w14:textId="77777777" w:rsidR="00B13738" w:rsidRPr="00501650" w:rsidRDefault="00B13738" w:rsidP="00D219BF">
            <w:pPr>
              <w:pStyle w:val="TableHead"/>
              <w:rPr>
                <w:rFonts w:asciiTheme="minorHAnsi" w:hAnsiTheme="minorHAnsi" w:cstheme="minorHAnsi"/>
                <w:sz w:val="24"/>
                <w:szCs w:val="24"/>
              </w:rPr>
            </w:pPr>
            <w:r w:rsidRPr="00501650">
              <w:rPr>
                <w:rFonts w:asciiTheme="minorHAnsi" w:hAnsiTheme="minorHAnsi" w:cstheme="minorHAnsi"/>
                <w:sz w:val="24"/>
                <w:szCs w:val="24"/>
              </w:rPr>
              <w:t>Author</w:t>
            </w:r>
          </w:p>
        </w:tc>
      </w:tr>
      <w:tr w:rsidR="00B13738" w:rsidRPr="00F42851" w14:paraId="430FE4EE" w14:textId="77777777" w:rsidTr="0006334F">
        <w:tc>
          <w:tcPr>
            <w:tcW w:w="1870" w:type="dxa"/>
            <w:tcPrChange w:id="1436" w:author="Sepribo Taylor-Harry" w:date="2020-08-03T17:31:00Z">
              <w:tcPr>
                <w:tcW w:w="2018" w:type="dxa"/>
              </w:tcPr>
            </w:tcPrChange>
          </w:tcPr>
          <w:p w14:paraId="4DBD4783" w14:textId="48E8518E" w:rsidR="00B13738" w:rsidRPr="00501650" w:rsidRDefault="00766CE7" w:rsidP="00766CE7">
            <w:pPr>
              <w:pStyle w:val="TableText"/>
              <w:jc w:val="center"/>
              <w:rPr>
                <w:rFonts w:asciiTheme="minorHAnsi" w:hAnsiTheme="minorHAnsi" w:cstheme="minorHAnsi"/>
                <w:sz w:val="24"/>
                <w:szCs w:val="24"/>
              </w:rPr>
            </w:pPr>
            <w:r>
              <w:rPr>
                <w:rFonts w:asciiTheme="minorHAnsi" w:hAnsiTheme="minorHAnsi" w:cstheme="minorHAnsi"/>
                <w:sz w:val="24"/>
                <w:szCs w:val="24"/>
              </w:rPr>
              <w:t>1.0</w:t>
            </w:r>
          </w:p>
        </w:tc>
        <w:tc>
          <w:tcPr>
            <w:tcW w:w="1545" w:type="dxa"/>
            <w:tcPrChange w:id="1437" w:author="Sepribo Taylor-Harry" w:date="2020-08-03T17:31:00Z">
              <w:tcPr>
                <w:tcW w:w="1577" w:type="dxa"/>
              </w:tcPr>
            </w:tcPrChange>
          </w:tcPr>
          <w:p w14:paraId="716D5B8E" w14:textId="771CF480" w:rsidR="00B13738" w:rsidRPr="00501650" w:rsidRDefault="00B13738" w:rsidP="00766CE7">
            <w:pPr>
              <w:pStyle w:val="TableText"/>
              <w:jc w:val="center"/>
              <w:rPr>
                <w:rFonts w:asciiTheme="minorHAnsi" w:hAnsiTheme="minorHAnsi" w:cstheme="minorHAnsi"/>
                <w:sz w:val="24"/>
                <w:szCs w:val="24"/>
              </w:rPr>
            </w:pPr>
            <w:del w:id="1438" w:author="Sepribo Taylor-Harry" w:date="2020-08-03T17:31:00Z">
              <w:r w:rsidRPr="00501650" w:rsidDel="0006334F">
                <w:rPr>
                  <w:rFonts w:asciiTheme="minorHAnsi" w:hAnsiTheme="minorHAnsi" w:cstheme="minorHAnsi"/>
                  <w:sz w:val="24"/>
                  <w:szCs w:val="24"/>
                </w:rPr>
                <w:delText>0</w:delText>
              </w:r>
            </w:del>
            <w:r w:rsidRPr="00501650">
              <w:rPr>
                <w:rFonts w:asciiTheme="minorHAnsi" w:hAnsiTheme="minorHAnsi" w:cstheme="minorHAnsi"/>
                <w:sz w:val="24"/>
                <w:szCs w:val="24"/>
              </w:rPr>
              <w:t>7/</w:t>
            </w:r>
            <w:r w:rsidR="00766CE7">
              <w:rPr>
                <w:rFonts w:asciiTheme="minorHAnsi" w:hAnsiTheme="minorHAnsi" w:cstheme="minorHAnsi"/>
                <w:sz w:val="24"/>
                <w:szCs w:val="24"/>
              </w:rPr>
              <w:t>23</w:t>
            </w:r>
            <w:r w:rsidRPr="00501650">
              <w:rPr>
                <w:rFonts w:asciiTheme="minorHAnsi" w:hAnsiTheme="minorHAnsi" w:cstheme="minorHAnsi"/>
                <w:sz w:val="24"/>
                <w:szCs w:val="24"/>
              </w:rPr>
              <w:t>/2020</w:t>
            </w:r>
          </w:p>
        </w:tc>
        <w:tc>
          <w:tcPr>
            <w:tcW w:w="2880" w:type="dxa"/>
            <w:tcPrChange w:id="1439" w:author="Sepribo Taylor-Harry" w:date="2020-08-03T17:31:00Z">
              <w:tcPr>
                <w:tcW w:w="3425" w:type="dxa"/>
              </w:tcPr>
            </w:tcPrChange>
          </w:tcPr>
          <w:p w14:paraId="0B5E572B" w14:textId="2CDCCE22" w:rsidR="00B13738" w:rsidRPr="00501650" w:rsidRDefault="00766CE7">
            <w:pPr>
              <w:pStyle w:val="TableText"/>
              <w:rPr>
                <w:rFonts w:asciiTheme="minorHAnsi" w:hAnsiTheme="minorHAnsi" w:cstheme="minorHAnsi"/>
                <w:sz w:val="24"/>
                <w:szCs w:val="24"/>
              </w:rPr>
              <w:pPrChange w:id="1440" w:author="Sepribo Taylor-Harry" w:date="2020-08-03T17:31:00Z">
                <w:pPr>
                  <w:pStyle w:val="TableText"/>
                  <w:jc w:val="center"/>
                </w:pPr>
              </w:pPrChange>
            </w:pPr>
            <w:r>
              <w:rPr>
                <w:rFonts w:asciiTheme="minorHAnsi" w:hAnsiTheme="minorHAnsi" w:cstheme="minorHAnsi"/>
                <w:sz w:val="24"/>
                <w:szCs w:val="24"/>
              </w:rPr>
              <w:t>Initial Revision</w:t>
            </w:r>
          </w:p>
        </w:tc>
        <w:tc>
          <w:tcPr>
            <w:tcW w:w="3055" w:type="dxa"/>
            <w:tcPrChange w:id="1441" w:author="Sepribo Taylor-Harry" w:date="2020-08-03T17:31:00Z">
              <w:tcPr>
                <w:tcW w:w="2808" w:type="dxa"/>
              </w:tcPr>
            </w:tcPrChange>
          </w:tcPr>
          <w:p w14:paraId="3D42B469" w14:textId="3B5FFC7B" w:rsidR="00B13738" w:rsidRPr="00501650" w:rsidRDefault="00B13738" w:rsidP="00766CE7">
            <w:pPr>
              <w:pStyle w:val="TableText"/>
              <w:jc w:val="center"/>
              <w:rPr>
                <w:rFonts w:asciiTheme="minorHAnsi" w:hAnsiTheme="minorHAnsi" w:cstheme="minorHAnsi"/>
                <w:sz w:val="24"/>
                <w:szCs w:val="24"/>
              </w:rPr>
            </w:pPr>
            <w:r w:rsidRPr="00501650">
              <w:rPr>
                <w:rFonts w:asciiTheme="minorHAnsi" w:hAnsiTheme="minorHAnsi" w:cstheme="minorHAnsi"/>
                <w:sz w:val="24"/>
                <w:szCs w:val="24"/>
              </w:rPr>
              <w:t>Sepribo Taylor-Harry</w:t>
            </w:r>
            <w:r w:rsidR="00766CE7">
              <w:rPr>
                <w:rFonts w:asciiTheme="minorHAnsi" w:hAnsiTheme="minorHAnsi" w:cstheme="minorHAnsi"/>
                <w:sz w:val="24"/>
                <w:szCs w:val="24"/>
              </w:rPr>
              <w:t xml:space="preserve">, Rusty Baker, Joshua </w:t>
            </w:r>
            <w:proofErr w:type="spellStart"/>
            <w:r w:rsidR="00766CE7">
              <w:rPr>
                <w:rFonts w:asciiTheme="minorHAnsi" w:hAnsiTheme="minorHAnsi" w:cstheme="minorHAnsi"/>
                <w:sz w:val="24"/>
                <w:szCs w:val="24"/>
              </w:rPr>
              <w:t>Piersol</w:t>
            </w:r>
            <w:proofErr w:type="spellEnd"/>
          </w:p>
        </w:tc>
      </w:tr>
      <w:tr w:rsidR="0006334F" w:rsidRPr="00F42851" w14:paraId="17F38F84" w14:textId="77777777" w:rsidTr="0006334F">
        <w:trPr>
          <w:ins w:id="1442" w:author="Sepribo Taylor-Harry" w:date="2020-08-03T17:30:00Z"/>
        </w:trPr>
        <w:tc>
          <w:tcPr>
            <w:tcW w:w="1870" w:type="dxa"/>
            <w:tcPrChange w:id="1443" w:author="Sepribo Taylor-Harry" w:date="2020-08-03T17:31:00Z">
              <w:tcPr>
                <w:tcW w:w="2018" w:type="dxa"/>
              </w:tcPr>
            </w:tcPrChange>
          </w:tcPr>
          <w:p w14:paraId="04ED9A41" w14:textId="6BF21902" w:rsidR="0006334F" w:rsidRDefault="0006334F" w:rsidP="00766CE7">
            <w:pPr>
              <w:pStyle w:val="TableText"/>
              <w:jc w:val="center"/>
              <w:rPr>
                <w:ins w:id="1444" w:author="Sepribo Taylor-Harry" w:date="2020-08-03T17:30:00Z"/>
                <w:rFonts w:asciiTheme="minorHAnsi" w:hAnsiTheme="minorHAnsi" w:cstheme="minorHAnsi"/>
                <w:sz w:val="24"/>
                <w:szCs w:val="24"/>
              </w:rPr>
            </w:pPr>
            <w:ins w:id="1445" w:author="Sepribo Taylor-Harry" w:date="2020-08-03T17:30:00Z">
              <w:r>
                <w:rPr>
                  <w:rFonts w:asciiTheme="minorHAnsi" w:hAnsiTheme="minorHAnsi" w:cstheme="minorHAnsi"/>
                  <w:sz w:val="24"/>
                  <w:szCs w:val="24"/>
                </w:rPr>
                <w:t>1.1</w:t>
              </w:r>
            </w:ins>
          </w:p>
        </w:tc>
        <w:tc>
          <w:tcPr>
            <w:tcW w:w="1545" w:type="dxa"/>
            <w:tcPrChange w:id="1446" w:author="Sepribo Taylor-Harry" w:date="2020-08-03T17:31:00Z">
              <w:tcPr>
                <w:tcW w:w="1577" w:type="dxa"/>
              </w:tcPr>
            </w:tcPrChange>
          </w:tcPr>
          <w:p w14:paraId="2A436890" w14:textId="644E4998" w:rsidR="0006334F" w:rsidRPr="00501650" w:rsidRDefault="0006334F" w:rsidP="00766CE7">
            <w:pPr>
              <w:pStyle w:val="TableText"/>
              <w:jc w:val="center"/>
              <w:rPr>
                <w:ins w:id="1447" w:author="Sepribo Taylor-Harry" w:date="2020-08-03T17:30:00Z"/>
                <w:rFonts w:asciiTheme="minorHAnsi" w:hAnsiTheme="minorHAnsi" w:cstheme="minorHAnsi"/>
                <w:sz w:val="24"/>
                <w:szCs w:val="24"/>
              </w:rPr>
            </w:pPr>
            <w:ins w:id="1448" w:author="Sepribo Taylor-Harry" w:date="2020-08-03T17:30:00Z">
              <w:r>
                <w:rPr>
                  <w:rFonts w:asciiTheme="minorHAnsi" w:hAnsiTheme="minorHAnsi" w:cstheme="minorHAnsi"/>
                  <w:sz w:val="24"/>
                  <w:szCs w:val="24"/>
                </w:rPr>
                <w:t>8/3/2020</w:t>
              </w:r>
            </w:ins>
          </w:p>
        </w:tc>
        <w:tc>
          <w:tcPr>
            <w:tcW w:w="2880" w:type="dxa"/>
            <w:tcPrChange w:id="1449" w:author="Sepribo Taylor-Harry" w:date="2020-08-03T17:31:00Z">
              <w:tcPr>
                <w:tcW w:w="3425" w:type="dxa"/>
              </w:tcPr>
            </w:tcPrChange>
          </w:tcPr>
          <w:p w14:paraId="770F1D15" w14:textId="5FE40015" w:rsidR="0006334F" w:rsidRDefault="0006334F">
            <w:pPr>
              <w:pStyle w:val="TableText"/>
              <w:rPr>
                <w:ins w:id="1450" w:author="Sepribo Taylor-Harry" w:date="2020-08-03T17:30:00Z"/>
                <w:rFonts w:asciiTheme="minorHAnsi" w:hAnsiTheme="minorHAnsi" w:cstheme="minorHAnsi"/>
                <w:sz w:val="24"/>
                <w:szCs w:val="24"/>
              </w:rPr>
              <w:pPrChange w:id="1451" w:author="Sepribo Taylor-Harry" w:date="2020-08-03T17:31:00Z">
                <w:pPr>
                  <w:pStyle w:val="TableText"/>
                  <w:jc w:val="center"/>
                </w:pPr>
              </w:pPrChange>
            </w:pPr>
            <w:ins w:id="1452" w:author="Sepribo Taylor-Harry" w:date="2020-08-03T17:31:00Z">
              <w:r w:rsidRPr="0006334F">
                <w:rPr>
                  <w:rFonts w:asciiTheme="minorHAnsi" w:hAnsiTheme="minorHAnsi" w:cstheme="minorHAnsi"/>
                  <w:sz w:val="24"/>
                  <w:szCs w:val="24"/>
                </w:rPr>
                <w:t>Incorporated Stakeholder feedback</w:t>
              </w:r>
            </w:ins>
          </w:p>
        </w:tc>
        <w:tc>
          <w:tcPr>
            <w:tcW w:w="3055" w:type="dxa"/>
            <w:tcPrChange w:id="1453" w:author="Sepribo Taylor-Harry" w:date="2020-08-03T17:31:00Z">
              <w:tcPr>
                <w:tcW w:w="2808" w:type="dxa"/>
              </w:tcPr>
            </w:tcPrChange>
          </w:tcPr>
          <w:p w14:paraId="19DB9519" w14:textId="3F527D24" w:rsidR="0006334F" w:rsidRPr="00501650" w:rsidRDefault="0006334F" w:rsidP="00766CE7">
            <w:pPr>
              <w:pStyle w:val="TableText"/>
              <w:jc w:val="center"/>
              <w:rPr>
                <w:ins w:id="1454" w:author="Sepribo Taylor-Harry" w:date="2020-08-03T17:30:00Z"/>
                <w:rFonts w:asciiTheme="minorHAnsi" w:hAnsiTheme="minorHAnsi" w:cstheme="minorHAnsi"/>
                <w:sz w:val="24"/>
                <w:szCs w:val="24"/>
              </w:rPr>
            </w:pPr>
            <w:ins w:id="1455" w:author="Sepribo Taylor-Harry" w:date="2020-08-03T17:32:00Z">
              <w:r w:rsidRPr="00501650">
                <w:rPr>
                  <w:rFonts w:asciiTheme="minorHAnsi" w:hAnsiTheme="minorHAnsi" w:cstheme="minorHAnsi"/>
                  <w:sz w:val="24"/>
                  <w:szCs w:val="24"/>
                </w:rPr>
                <w:t>Sepribo Taylor-Harry</w:t>
              </w:r>
            </w:ins>
          </w:p>
        </w:tc>
      </w:tr>
    </w:tbl>
    <w:p w14:paraId="53CE4E8F" w14:textId="77777777" w:rsidR="00B13738" w:rsidRDefault="00B13738" w:rsidP="00B13738">
      <w:pPr>
        <w:pStyle w:val="NoSpacing"/>
      </w:pPr>
    </w:p>
    <w:p w14:paraId="2CA8A475" w14:textId="77777777" w:rsidR="00B13738" w:rsidRPr="00C31D30" w:rsidRDefault="00B13738" w:rsidP="00B13738">
      <w:pPr>
        <w:pStyle w:val="Heading2"/>
      </w:pPr>
      <w:bookmarkStart w:id="1456" w:name="_Toc47374140"/>
      <w:r w:rsidRPr="00501650">
        <w:t>1.3</w:t>
      </w:r>
      <w:r>
        <w:t xml:space="preserve"> </w:t>
      </w:r>
      <w:r w:rsidRPr="00501650">
        <w:t>Intended audience and reading suggestions</w:t>
      </w:r>
      <w:r w:rsidRPr="00C31D30">
        <w:t>.</w:t>
      </w:r>
      <w:bookmarkEnd w:id="1456"/>
    </w:p>
    <w:p w14:paraId="7A7EF5E6" w14:textId="77777777" w:rsidR="00F97A11" w:rsidRDefault="00B13738" w:rsidP="00B13738">
      <w:r>
        <w:t xml:space="preserve">This Installation and Deployment Guide is intended to be used by technical stakeholders of the project who will be responsible for planning, performing, or maintaining the installation or deployment, such as the Systems Administrator, Analysts, or Developers. </w:t>
      </w:r>
    </w:p>
    <w:p w14:paraId="5CB9F48B" w14:textId="4ABAC75C" w:rsidR="00B13738" w:rsidRDefault="00B13738" w:rsidP="00B13738">
      <w:pPr>
        <w:rPr>
          <w:b/>
          <w:bCs/>
        </w:rPr>
      </w:pPr>
      <w:r>
        <w:t>It is intended that stakeholders and software support personnel can read this document and coordinate their efforts in the installation/deployment of the application.</w:t>
      </w:r>
    </w:p>
    <w:p w14:paraId="64E762BE" w14:textId="77777777" w:rsidR="00B13738" w:rsidRPr="00C31D30" w:rsidRDefault="00B13738" w:rsidP="00B13738">
      <w:pPr>
        <w:pStyle w:val="Heading2"/>
      </w:pPr>
      <w:bookmarkStart w:id="1457" w:name="_Toc47374141"/>
      <w:r w:rsidRPr="00501650">
        <w:t>1.4</w:t>
      </w:r>
      <w:r>
        <w:t xml:space="preserve"> </w:t>
      </w:r>
      <w:r w:rsidRPr="00501650">
        <w:t>Technical project stakeholders</w:t>
      </w:r>
      <w:r w:rsidRPr="00C31D30">
        <w:t>.</w:t>
      </w:r>
      <w:bookmarkEnd w:id="1457"/>
    </w:p>
    <w:p w14:paraId="1BC40298" w14:textId="2DDCBD1A" w:rsidR="00B13738" w:rsidRDefault="00B13738" w:rsidP="00B13738">
      <w:pPr>
        <w:pStyle w:val="BodyText"/>
        <w:ind w:firstLine="720"/>
      </w:pPr>
      <w:bookmarkStart w:id="1458" w:name="_Hlk46160474"/>
      <w:r w:rsidRPr="009A06C8">
        <w:t>This</w:t>
      </w:r>
      <w:r>
        <w:t xml:space="preserve"> section provides a list of all known </w:t>
      </w:r>
      <w:r w:rsidRPr="009A06C8">
        <w:t xml:space="preserve">stakeholders </w:t>
      </w:r>
      <w:r>
        <w:t>with interest in the project.</w:t>
      </w:r>
    </w:p>
    <w:p w14:paraId="6A1FE9B3" w14:textId="7B7885D2" w:rsidR="00766CE7" w:rsidRPr="00766CE7" w:rsidRDefault="00B13738" w:rsidP="00B13738">
      <w:pPr>
        <w:pStyle w:val="Caption"/>
        <w:keepNext/>
        <w:rPr>
          <w:i w:val="0"/>
          <w:iCs w:val="0"/>
        </w:rPr>
      </w:pPr>
      <w:bookmarkStart w:id="1459" w:name="_Toc47374242"/>
      <w:r w:rsidRPr="00766CE7">
        <w:rPr>
          <w:i w:val="0"/>
          <w:iCs w:val="0"/>
        </w:rPr>
        <w:lastRenderedPageBreak/>
        <w:t xml:space="preserve">Table </w:t>
      </w:r>
      <w:r w:rsidR="00A84160" w:rsidRPr="00766CE7">
        <w:rPr>
          <w:i w:val="0"/>
          <w:iCs w:val="0"/>
        </w:rPr>
        <w:fldChar w:fldCharType="begin"/>
      </w:r>
      <w:r w:rsidR="00A84160" w:rsidRPr="00766CE7">
        <w:rPr>
          <w:i w:val="0"/>
          <w:iCs w:val="0"/>
        </w:rPr>
        <w:instrText xml:space="preserve"> SEQ Table \* ARABIC </w:instrText>
      </w:r>
      <w:r w:rsidR="00A84160" w:rsidRPr="00766CE7">
        <w:rPr>
          <w:i w:val="0"/>
          <w:iCs w:val="0"/>
        </w:rPr>
        <w:fldChar w:fldCharType="separate"/>
      </w:r>
      <w:r w:rsidR="009C24B9">
        <w:rPr>
          <w:i w:val="0"/>
          <w:iCs w:val="0"/>
          <w:noProof/>
        </w:rPr>
        <w:t>2</w:t>
      </w:r>
      <w:bookmarkEnd w:id="1459"/>
      <w:r w:rsidR="00A84160" w:rsidRPr="00766CE7">
        <w:rPr>
          <w:i w:val="0"/>
          <w:iCs w:val="0"/>
          <w:noProof/>
        </w:rPr>
        <w:fldChar w:fldCharType="end"/>
      </w:r>
    </w:p>
    <w:p w14:paraId="49A44674" w14:textId="361BF8AE" w:rsidR="00B13738" w:rsidRDefault="00B13738" w:rsidP="00B13738">
      <w:pPr>
        <w:pStyle w:val="Caption"/>
        <w:keepNext/>
      </w:pPr>
      <w:r>
        <w:t xml:space="preserve"> </w:t>
      </w:r>
      <w:r w:rsidRPr="00E96941">
        <w:t>Technical project stakeholders</w:t>
      </w:r>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3925"/>
        <w:gridCol w:w="2685"/>
      </w:tblGrid>
      <w:tr w:rsidR="00B13738" w:rsidRPr="00C24778" w14:paraId="12BE5479" w14:textId="77777777" w:rsidTr="00766CE7">
        <w:trPr>
          <w:trHeight w:val="374"/>
        </w:trPr>
        <w:tc>
          <w:tcPr>
            <w:tcW w:w="2875" w:type="dxa"/>
            <w:shd w:val="clear" w:color="auto" w:fill="BFBFBF" w:themeFill="background1" w:themeFillShade="BF"/>
          </w:tcPr>
          <w:p w14:paraId="3E2FA3B0" w14:textId="77777777" w:rsidR="00B13738" w:rsidRPr="00501650" w:rsidRDefault="00B13738" w:rsidP="00D219BF">
            <w:pPr>
              <w:pStyle w:val="TableHead"/>
              <w:rPr>
                <w:rFonts w:asciiTheme="minorHAnsi" w:hAnsiTheme="minorHAnsi" w:cstheme="minorHAnsi"/>
                <w:sz w:val="24"/>
                <w:szCs w:val="24"/>
              </w:rPr>
            </w:pPr>
            <w:r w:rsidRPr="00501650">
              <w:rPr>
                <w:rFonts w:asciiTheme="minorHAnsi" w:hAnsiTheme="minorHAnsi" w:cstheme="minorHAnsi"/>
                <w:sz w:val="24"/>
                <w:szCs w:val="24"/>
              </w:rPr>
              <w:t>Name</w:t>
            </w:r>
          </w:p>
        </w:tc>
        <w:tc>
          <w:tcPr>
            <w:tcW w:w="3965" w:type="dxa"/>
            <w:shd w:val="clear" w:color="auto" w:fill="BFBFBF" w:themeFill="background1" w:themeFillShade="BF"/>
          </w:tcPr>
          <w:p w14:paraId="44A75EB8" w14:textId="77777777" w:rsidR="00B13738" w:rsidRPr="00501650" w:rsidRDefault="00B13738" w:rsidP="00D219BF">
            <w:pPr>
              <w:pStyle w:val="TableHead"/>
              <w:rPr>
                <w:rFonts w:asciiTheme="minorHAnsi" w:hAnsiTheme="minorHAnsi" w:cstheme="minorHAnsi"/>
                <w:sz w:val="24"/>
                <w:szCs w:val="24"/>
              </w:rPr>
            </w:pPr>
            <w:r w:rsidRPr="00501650">
              <w:rPr>
                <w:rFonts w:asciiTheme="minorHAnsi" w:hAnsiTheme="minorHAnsi" w:cstheme="minorHAnsi"/>
                <w:sz w:val="24"/>
                <w:szCs w:val="24"/>
              </w:rPr>
              <w:t>E-mail address</w:t>
            </w:r>
          </w:p>
        </w:tc>
        <w:tc>
          <w:tcPr>
            <w:tcW w:w="2808" w:type="dxa"/>
            <w:shd w:val="clear" w:color="auto" w:fill="BFBFBF" w:themeFill="background1" w:themeFillShade="BF"/>
          </w:tcPr>
          <w:p w14:paraId="63E99321" w14:textId="77777777" w:rsidR="00B13738" w:rsidRPr="00501650" w:rsidRDefault="00B13738" w:rsidP="00D219BF">
            <w:pPr>
              <w:pStyle w:val="TableHead"/>
              <w:rPr>
                <w:rFonts w:asciiTheme="minorHAnsi" w:hAnsiTheme="minorHAnsi" w:cstheme="minorHAnsi"/>
                <w:sz w:val="24"/>
                <w:szCs w:val="24"/>
              </w:rPr>
            </w:pPr>
            <w:r w:rsidRPr="00501650">
              <w:rPr>
                <w:rFonts w:asciiTheme="minorHAnsi" w:hAnsiTheme="minorHAnsi" w:cstheme="minorHAnsi"/>
                <w:sz w:val="24"/>
                <w:szCs w:val="24"/>
              </w:rPr>
              <w:t>Role</w:t>
            </w:r>
          </w:p>
        </w:tc>
      </w:tr>
      <w:tr w:rsidR="00B13738" w:rsidRPr="00C24778" w14:paraId="38A8D688" w14:textId="77777777" w:rsidTr="00766CE7">
        <w:trPr>
          <w:trHeight w:val="387"/>
        </w:trPr>
        <w:tc>
          <w:tcPr>
            <w:tcW w:w="2875" w:type="dxa"/>
          </w:tcPr>
          <w:p w14:paraId="2ABB669F" w14:textId="77777777" w:rsidR="00B13738" w:rsidRPr="00B1572C" w:rsidRDefault="00B13738" w:rsidP="00D219BF">
            <w:pPr>
              <w:pStyle w:val="TableText"/>
              <w:rPr>
                <w:rFonts w:asciiTheme="minorHAnsi" w:hAnsiTheme="minorHAnsi" w:cstheme="minorHAnsi"/>
                <w:sz w:val="24"/>
                <w:szCs w:val="24"/>
              </w:rPr>
            </w:pPr>
            <w:r w:rsidRPr="00B1572C">
              <w:rPr>
                <w:rFonts w:asciiTheme="minorHAnsi" w:hAnsiTheme="minorHAnsi" w:cstheme="minorHAnsi"/>
                <w:sz w:val="24"/>
                <w:szCs w:val="24"/>
              </w:rPr>
              <w:t xml:space="preserve">Professor </w:t>
            </w:r>
            <w:proofErr w:type="spellStart"/>
            <w:r w:rsidRPr="00B1572C">
              <w:rPr>
                <w:rFonts w:asciiTheme="minorHAnsi" w:hAnsiTheme="minorHAnsi" w:cstheme="minorHAnsi"/>
                <w:sz w:val="24"/>
                <w:szCs w:val="24"/>
              </w:rPr>
              <w:t>Assadullah</w:t>
            </w:r>
            <w:proofErr w:type="spellEnd"/>
          </w:p>
        </w:tc>
        <w:tc>
          <w:tcPr>
            <w:tcW w:w="3965" w:type="dxa"/>
          </w:tcPr>
          <w:p w14:paraId="725CB23B" w14:textId="77777777" w:rsidR="00B13738" w:rsidRPr="00B1572C" w:rsidRDefault="00B13738" w:rsidP="00D219BF">
            <w:pPr>
              <w:pStyle w:val="TableText"/>
              <w:rPr>
                <w:rFonts w:asciiTheme="minorHAnsi" w:hAnsiTheme="minorHAnsi" w:cstheme="minorHAnsi"/>
                <w:sz w:val="24"/>
                <w:szCs w:val="24"/>
                <w:rPrChange w:id="1460" w:author="Sepribo Taylor-Harry" w:date="2020-08-03T14:58:00Z">
                  <w:rPr/>
                </w:rPrChange>
              </w:rPr>
            </w:pPr>
            <w:r w:rsidRPr="00B1572C">
              <w:rPr>
                <w:rFonts w:asciiTheme="minorHAnsi" w:hAnsiTheme="minorHAnsi" w:cstheme="minorHAnsi"/>
                <w:sz w:val="24"/>
                <w:szCs w:val="24"/>
                <w:rPrChange w:id="1461" w:author="Sepribo Taylor-Harry" w:date="2020-08-03T14:58:00Z">
                  <w:rPr/>
                </w:rPrChange>
              </w:rPr>
              <w:t>mir.assadullah@faculty.umgc.edu</w:t>
            </w:r>
          </w:p>
        </w:tc>
        <w:tc>
          <w:tcPr>
            <w:tcW w:w="2808" w:type="dxa"/>
          </w:tcPr>
          <w:p w14:paraId="692E84C8" w14:textId="77777777" w:rsidR="00B13738" w:rsidRPr="00B1572C" w:rsidRDefault="00B13738" w:rsidP="00D219BF">
            <w:pPr>
              <w:pStyle w:val="TableText"/>
              <w:rPr>
                <w:rFonts w:asciiTheme="minorHAnsi" w:hAnsiTheme="minorHAnsi" w:cstheme="minorHAnsi"/>
                <w:sz w:val="24"/>
                <w:szCs w:val="24"/>
              </w:rPr>
            </w:pPr>
            <w:r w:rsidRPr="00B1572C">
              <w:rPr>
                <w:rFonts w:asciiTheme="minorHAnsi" w:hAnsiTheme="minorHAnsi" w:cstheme="minorHAnsi"/>
                <w:sz w:val="24"/>
                <w:szCs w:val="24"/>
              </w:rPr>
              <w:t>Stakeholder</w:t>
            </w:r>
          </w:p>
        </w:tc>
      </w:tr>
      <w:tr w:rsidR="00B13738" w:rsidRPr="00C24778" w14:paraId="4BCF7E59" w14:textId="77777777" w:rsidTr="00766CE7">
        <w:trPr>
          <w:trHeight w:val="387"/>
        </w:trPr>
        <w:tc>
          <w:tcPr>
            <w:tcW w:w="2875" w:type="dxa"/>
          </w:tcPr>
          <w:p w14:paraId="403AEC22" w14:textId="77777777" w:rsidR="00B13738" w:rsidRPr="00B1572C" w:rsidRDefault="00B13738" w:rsidP="00D219BF">
            <w:pPr>
              <w:pStyle w:val="TableText"/>
              <w:rPr>
                <w:rFonts w:asciiTheme="minorHAnsi" w:hAnsiTheme="minorHAnsi" w:cstheme="minorHAnsi"/>
                <w:sz w:val="24"/>
                <w:szCs w:val="24"/>
              </w:rPr>
            </w:pPr>
            <w:r w:rsidRPr="00B1572C">
              <w:rPr>
                <w:rFonts w:asciiTheme="minorHAnsi" w:hAnsiTheme="minorHAnsi" w:cstheme="minorHAnsi"/>
                <w:sz w:val="24"/>
                <w:szCs w:val="24"/>
              </w:rPr>
              <w:t>Rusty Baker</w:t>
            </w:r>
          </w:p>
        </w:tc>
        <w:tc>
          <w:tcPr>
            <w:tcW w:w="3965" w:type="dxa"/>
          </w:tcPr>
          <w:p w14:paraId="2F81AE31" w14:textId="77777777" w:rsidR="00B13738" w:rsidRPr="00B1572C" w:rsidRDefault="00B13738" w:rsidP="00D219BF">
            <w:pPr>
              <w:pStyle w:val="TableText"/>
              <w:rPr>
                <w:rFonts w:asciiTheme="minorHAnsi" w:hAnsiTheme="minorHAnsi" w:cstheme="minorHAnsi"/>
                <w:sz w:val="24"/>
                <w:szCs w:val="24"/>
                <w:rPrChange w:id="1462" w:author="Sepribo Taylor-Harry" w:date="2020-08-03T14:58:00Z">
                  <w:rPr/>
                </w:rPrChange>
              </w:rPr>
            </w:pPr>
            <w:r w:rsidRPr="00B1572C">
              <w:rPr>
                <w:rFonts w:asciiTheme="minorHAnsi" w:hAnsiTheme="minorHAnsi" w:cstheme="minorHAnsi"/>
                <w:sz w:val="24"/>
                <w:szCs w:val="24"/>
                <w:rPrChange w:id="1463" w:author="Sepribo Taylor-Harry" w:date="2020-08-03T14:58:00Z">
                  <w:rPr/>
                </w:rPrChange>
              </w:rPr>
              <w:t>rusty.j.b2016@gmail.com</w:t>
            </w:r>
          </w:p>
        </w:tc>
        <w:tc>
          <w:tcPr>
            <w:tcW w:w="2808" w:type="dxa"/>
          </w:tcPr>
          <w:p w14:paraId="1D045F7A" w14:textId="7BDE32AC" w:rsidR="00B13738" w:rsidRPr="00B1572C" w:rsidRDefault="00B13738" w:rsidP="00D219BF">
            <w:pPr>
              <w:pStyle w:val="TableText"/>
              <w:rPr>
                <w:rFonts w:asciiTheme="minorHAnsi" w:hAnsiTheme="minorHAnsi" w:cstheme="minorHAnsi"/>
                <w:sz w:val="24"/>
                <w:szCs w:val="24"/>
              </w:rPr>
            </w:pPr>
            <w:r w:rsidRPr="00B1572C">
              <w:rPr>
                <w:rFonts w:asciiTheme="minorHAnsi" w:hAnsiTheme="minorHAnsi" w:cstheme="minorHAnsi"/>
                <w:sz w:val="24"/>
                <w:szCs w:val="24"/>
              </w:rPr>
              <w:t>Project Man</w:t>
            </w:r>
            <w:r w:rsidR="00766CE7" w:rsidRPr="00B1572C">
              <w:rPr>
                <w:rFonts w:asciiTheme="minorHAnsi" w:hAnsiTheme="minorHAnsi" w:cstheme="minorHAnsi"/>
                <w:sz w:val="24"/>
                <w:szCs w:val="24"/>
              </w:rPr>
              <w:t>a</w:t>
            </w:r>
            <w:r w:rsidRPr="00B1572C">
              <w:rPr>
                <w:rFonts w:asciiTheme="minorHAnsi" w:hAnsiTheme="minorHAnsi" w:cstheme="minorHAnsi"/>
                <w:sz w:val="24"/>
                <w:szCs w:val="24"/>
              </w:rPr>
              <w:t>ger</w:t>
            </w:r>
          </w:p>
        </w:tc>
      </w:tr>
      <w:tr w:rsidR="00B13738" w:rsidRPr="00C24778" w14:paraId="387CBAE7" w14:textId="77777777" w:rsidTr="00766CE7">
        <w:trPr>
          <w:trHeight w:val="387"/>
        </w:trPr>
        <w:tc>
          <w:tcPr>
            <w:tcW w:w="2875" w:type="dxa"/>
          </w:tcPr>
          <w:p w14:paraId="722EEA8E" w14:textId="77777777" w:rsidR="00B13738" w:rsidRPr="00B1572C" w:rsidRDefault="00B13738" w:rsidP="00D219BF">
            <w:pPr>
              <w:pStyle w:val="TableText"/>
              <w:rPr>
                <w:rFonts w:asciiTheme="minorHAnsi" w:hAnsiTheme="minorHAnsi" w:cstheme="minorHAnsi"/>
                <w:sz w:val="24"/>
                <w:szCs w:val="24"/>
              </w:rPr>
            </w:pPr>
            <w:r w:rsidRPr="00B1572C">
              <w:rPr>
                <w:rFonts w:asciiTheme="minorHAnsi" w:hAnsiTheme="minorHAnsi" w:cstheme="minorHAnsi"/>
                <w:sz w:val="24"/>
                <w:szCs w:val="24"/>
              </w:rPr>
              <w:t xml:space="preserve">Nathaniel </w:t>
            </w:r>
            <w:proofErr w:type="spellStart"/>
            <w:r w:rsidRPr="00B1572C">
              <w:rPr>
                <w:rFonts w:asciiTheme="minorHAnsi" w:hAnsiTheme="minorHAnsi" w:cstheme="minorHAnsi"/>
                <w:sz w:val="24"/>
                <w:szCs w:val="24"/>
              </w:rPr>
              <w:t>Muesing</w:t>
            </w:r>
            <w:proofErr w:type="spellEnd"/>
          </w:p>
        </w:tc>
        <w:tc>
          <w:tcPr>
            <w:tcW w:w="3965" w:type="dxa"/>
          </w:tcPr>
          <w:p w14:paraId="0CE93BB5" w14:textId="77777777" w:rsidR="00B13738" w:rsidRPr="00B1572C" w:rsidRDefault="00B13738" w:rsidP="00D219BF">
            <w:pPr>
              <w:pStyle w:val="TableText"/>
              <w:rPr>
                <w:rFonts w:asciiTheme="minorHAnsi" w:hAnsiTheme="minorHAnsi" w:cstheme="minorHAnsi"/>
                <w:sz w:val="24"/>
                <w:szCs w:val="24"/>
                <w:rPrChange w:id="1464" w:author="Sepribo Taylor-Harry" w:date="2020-08-03T14:58:00Z">
                  <w:rPr/>
                </w:rPrChange>
              </w:rPr>
            </w:pPr>
            <w:r w:rsidRPr="00B1572C">
              <w:rPr>
                <w:rFonts w:asciiTheme="minorHAnsi" w:hAnsiTheme="minorHAnsi" w:cstheme="minorHAnsi"/>
                <w:sz w:val="24"/>
                <w:szCs w:val="24"/>
                <w:rPrChange w:id="1465" w:author="Sepribo Taylor-Harry" w:date="2020-08-03T14:58:00Z">
                  <w:rPr/>
                </w:rPrChange>
              </w:rPr>
              <w:t>nkmuesing@gmail.com</w:t>
            </w:r>
          </w:p>
        </w:tc>
        <w:tc>
          <w:tcPr>
            <w:tcW w:w="2808" w:type="dxa"/>
          </w:tcPr>
          <w:p w14:paraId="6AA43471" w14:textId="77777777" w:rsidR="00B13738" w:rsidRPr="00B1572C" w:rsidRDefault="00B13738" w:rsidP="00D219BF">
            <w:pPr>
              <w:pStyle w:val="TableText"/>
              <w:rPr>
                <w:rFonts w:asciiTheme="minorHAnsi" w:hAnsiTheme="minorHAnsi" w:cstheme="minorHAnsi"/>
                <w:sz w:val="24"/>
                <w:szCs w:val="24"/>
              </w:rPr>
            </w:pPr>
            <w:r w:rsidRPr="00B1572C">
              <w:rPr>
                <w:rFonts w:asciiTheme="minorHAnsi" w:hAnsiTheme="minorHAnsi" w:cstheme="minorHAnsi"/>
                <w:sz w:val="24"/>
                <w:szCs w:val="24"/>
              </w:rPr>
              <w:t>Lead Developer</w:t>
            </w:r>
          </w:p>
        </w:tc>
      </w:tr>
      <w:tr w:rsidR="00B13738" w:rsidRPr="00C24778" w14:paraId="2DAA82D8" w14:textId="77777777" w:rsidTr="00766CE7">
        <w:trPr>
          <w:trHeight w:val="374"/>
        </w:trPr>
        <w:tc>
          <w:tcPr>
            <w:tcW w:w="2875" w:type="dxa"/>
          </w:tcPr>
          <w:p w14:paraId="241B0051" w14:textId="77777777" w:rsidR="00B13738" w:rsidRPr="00501650" w:rsidRDefault="00B13738" w:rsidP="00D219BF">
            <w:pPr>
              <w:pStyle w:val="TableText"/>
              <w:rPr>
                <w:rFonts w:asciiTheme="minorHAnsi" w:hAnsiTheme="minorHAnsi" w:cstheme="minorHAnsi"/>
                <w:sz w:val="24"/>
                <w:szCs w:val="24"/>
              </w:rPr>
            </w:pPr>
            <w:r w:rsidRPr="00501650">
              <w:rPr>
                <w:rFonts w:asciiTheme="minorHAnsi" w:hAnsiTheme="minorHAnsi" w:cstheme="minorHAnsi"/>
                <w:sz w:val="24"/>
                <w:szCs w:val="24"/>
              </w:rPr>
              <w:t>Sepribo Taylor-Harry</w:t>
            </w:r>
          </w:p>
        </w:tc>
        <w:tc>
          <w:tcPr>
            <w:tcW w:w="3965" w:type="dxa"/>
          </w:tcPr>
          <w:p w14:paraId="3AE7F972" w14:textId="77777777" w:rsidR="00B13738" w:rsidRPr="00501650" w:rsidRDefault="00B13738" w:rsidP="00D219BF">
            <w:pPr>
              <w:pStyle w:val="TableText"/>
              <w:rPr>
                <w:rFonts w:asciiTheme="minorHAnsi" w:hAnsiTheme="minorHAnsi" w:cstheme="minorHAnsi"/>
                <w:sz w:val="24"/>
                <w:szCs w:val="24"/>
              </w:rPr>
            </w:pPr>
            <w:r w:rsidRPr="00501650">
              <w:rPr>
                <w:rFonts w:asciiTheme="minorHAnsi" w:hAnsiTheme="minorHAnsi" w:cstheme="minorHAnsi"/>
                <w:sz w:val="24"/>
                <w:szCs w:val="24"/>
              </w:rPr>
              <w:t>seprtayl@gmail.com</w:t>
            </w:r>
          </w:p>
        </w:tc>
        <w:tc>
          <w:tcPr>
            <w:tcW w:w="2808" w:type="dxa"/>
          </w:tcPr>
          <w:p w14:paraId="705951F8" w14:textId="77777777" w:rsidR="00B13738" w:rsidRPr="00501650" w:rsidRDefault="00B13738" w:rsidP="00D219BF">
            <w:pPr>
              <w:pStyle w:val="TableText"/>
              <w:rPr>
                <w:rFonts w:asciiTheme="minorHAnsi" w:hAnsiTheme="minorHAnsi" w:cstheme="minorHAnsi"/>
                <w:sz w:val="24"/>
                <w:szCs w:val="24"/>
              </w:rPr>
            </w:pPr>
            <w:r w:rsidRPr="00501650">
              <w:rPr>
                <w:rFonts w:asciiTheme="minorHAnsi" w:hAnsiTheme="minorHAnsi" w:cstheme="minorHAnsi"/>
                <w:sz w:val="24"/>
                <w:szCs w:val="24"/>
              </w:rPr>
              <w:t>Lead DevOps</w:t>
            </w:r>
          </w:p>
        </w:tc>
      </w:tr>
      <w:tr w:rsidR="00B13738" w:rsidRPr="00C24778" w14:paraId="300C67E1" w14:textId="77777777" w:rsidTr="00766CE7">
        <w:trPr>
          <w:trHeight w:val="374"/>
        </w:trPr>
        <w:tc>
          <w:tcPr>
            <w:tcW w:w="2875" w:type="dxa"/>
          </w:tcPr>
          <w:p w14:paraId="016A53BE" w14:textId="77777777" w:rsidR="00B13738" w:rsidRPr="00501650" w:rsidRDefault="00B13738" w:rsidP="00D219BF">
            <w:pPr>
              <w:pStyle w:val="TableText"/>
              <w:rPr>
                <w:rFonts w:asciiTheme="minorHAnsi" w:hAnsiTheme="minorHAnsi" w:cstheme="minorHAnsi"/>
                <w:sz w:val="24"/>
                <w:szCs w:val="24"/>
              </w:rPr>
            </w:pPr>
            <w:r w:rsidRPr="00501650">
              <w:rPr>
                <w:rFonts w:asciiTheme="minorHAnsi" w:hAnsiTheme="minorHAnsi" w:cstheme="minorHAnsi"/>
                <w:sz w:val="24"/>
                <w:szCs w:val="24"/>
              </w:rPr>
              <w:t xml:space="preserve">Matthew </w:t>
            </w:r>
            <w:proofErr w:type="spellStart"/>
            <w:r w:rsidRPr="00501650">
              <w:rPr>
                <w:rFonts w:asciiTheme="minorHAnsi" w:hAnsiTheme="minorHAnsi" w:cstheme="minorHAnsi"/>
                <w:sz w:val="24"/>
                <w:szCs w:val="24"/>
              </w:rPr>
              <w:t>Slaymaker</w:t>
            </w:r>
            <w:proofErr w:type="spellEnd"/>
          </w:p>
        </w:tc>
        <w:tc>
          <w:tcPr>
            <w:tcW w:w="3965" w:type="dxa"/>
          </w:tcPr>
          <w:p w14:paraId="671B4722" w14:textId="77777777" w:rsidR="00B13738" w:rsidRPr="00501650" w:rsidRDefault="00B13738" w:rsidP="00D219BF">
            <w:pPr>
              <w:pStyle w:val="TableText"/>
              <w:rPr>
                <w:rFonts w:asciiTheme="minorHAnsi" w:hAnsiTheme="minorHAnsi" w:cstheme="minorHAnsi"/>
                <w:sz w:val="24"/>
                <w:szCs w:val="24"/>
              </w:rPr>
            </w:pPr>
            <w:r w:rsidRPr="00501650">
              <w:rPr>
                <w:rFonts w:asciiTheme="minorHAnsi" w:hAnsiTheme="minorHAnsi" w:cstheme="minorHAnsi"/>
                <w:sz w:val="24"/>
                <w:szCs w:val="24"/>
              </w:rPr>
              <w:t>slaymakerm@wmpenn.edu</w:t>
            </w:r>
          </w:p>
        </w:tc>
        <w:tc>
          <w:tcPr>
            <w:tcW w:w="2808" w:type="dxa"/>
          </w:tcPr>
          <w:p w14:paraId="1C84DC84" w14:textId="77777777" w:rsidR="00B13738" w:rsidRPr="00501650" w:rsidRDefault="00B13738" w:rsidP="00D219BF">
            <w:pPr>
              <w:pStyle w:val="TableText"/>
              <w:rPr>
                <w:rFonts w:asciiTheme="minorHAnsi" w:hAnsiTheme="minorHAnsi" w:cstheme="minorHAnsi"/>
                <w:sz w:val="24"/>
                <w:szCs w:val="24"/>
              </w:rPr>
            </w:pPr>
            <w:r w:rsidRPr="00501650">
              <w:rPr>
                <w:rFonts w:asciiTheme="minorHAnsi" w:hAnsiTheme="minorHAnsi" w:cstheme="minorHAnsi"/>
                <w:sz w:val="24"/>
                <w:szCs w:val="24"/>
              </w:rPr>
              <w:t>Lead Testing</w:t>
            </w:r>
          </w:p>
        </w:tc>
      </w:tr>
      <w:tr w:rsidR="00B13738" w:rsidRPr="00C24778" w14:paraId="74970DB7" w14:textId="77777777" w:rsidTr="00766CE7">
        <w:trPr>
          <w:trHeight w:val="374"/>
        </w:trPr>
        <w:tc>
          <w:tcPr>
            <w:tcW w:w="2875" w:type="dxa"/>
          </w:tcPr>
          <w:p w14:paraId="66F9F7DB" w14:textId="77777777" w:rsidR="00B13738" w:rsidRPr="00501650" w:rsidRDefault="00B13738" w:rsidP="00D219BF">
            <w:pPr>
              <w:pStyle w:val="TableText"/>
              <w:rPr>
                <w:rFonts w:asciiTheme="minorHAnsi" w:hAnsiTheme="minorHAnsi" w:cstheme="minorHAnsi"/>
                <w:sz w:val="24"/>
                <w:szCs w:val="24"/>
              </w:rPr>
            </w:pPr>
            <w:r w:rsidRPr="00501650">
              <w:rPr>
                <w:rFonts w:asciiTheme="minorHAnsi" w:hAnsiTheme="minorHAnsi" w:cstheme="minorHAnsi"/>
                <w:sz w:val="24"/>
                <w:szCs w:val="24"/>
              </w:rPr>
              <w:t xml:space="preserve">Subhash Gandhi </w:t>
            </w:r>
            <w:proofErr w:type="spellStart"/>
            <w:r w:rsidRPr="00501650">
              <w:rPr>
                <w:rFonts w:asciiTheme="minorHAnsi" w:hAnsiTheme="minorHAnsi" w:cstheme="minorHAnsi"/>
                <w:sz w:val="24"/>
                <w:szCs w:val="24"/>
              </w:rPr>
              <w:t>Vallala</w:t>
            </w:r>
            <w:proofErr w:type="spellEnd"/>
          </w:p>
        </w:tc>
        <w:tc>
          <w:tcPr>
            <w:tcW w:w="3965" w:type="dxa"/>
          </w:tcPr>
          <w:p w14:paraId="1EA67396" w14:textId="77777777" w:rsidR="00B13738" w:rsidRPr="00501650" w:rsidRDefault="00B13738" w:rsidP="00D219BF">
            <w:pPr>
              <w:pStyle w:val="TableText"/>
              <w:rPr>
                <w:rFonts w:asciiTheme="minorHAnsi" w:hAnsiTheme="minorHAnsi" w:cstheme="minorHAnsi"/>
                <w:sz w:val="24"/>
                <w:szCs w:val="24"/>
              </w:rPr>
            </w:pPr>
            <w:r w:rsidRPr="00501650">
              <w:rPr>
                <w:rFonts w:asciiTheme="minorHAnsi" w:hAnsiTheme="minorHAnsi" w:cstheme="minorHAnsi"/>
                <w:sz w:val="24"/>
                <w:szCs w:val="24"/>
              </w:rPr>
              <w:t>sgvallala@gmail.com</w:t>
            </w:r>
          </w:p>
        </w:tc>
        <w:tc>
          <w:tcPr>
            <w:tcW w:w="2808" w:type="dxa"/>
          </w:tcPr>
          <w:p w14:paraId="72AD11F6" w14:textId="77777777" w:rsidR="00B13738" w:rsidRPr="00501650" w:rsidRDefault="00B13738" w:rsidP="00D219BF">
            <w:pPr>
              <w:pStyle w:val="TableText"/>
              <w:rPr>
                <w:rFonts w:asciiTheme="minorHAnsi" w:hAnsiTheme="minorHAnsi" w:cstheme="minorHAnsi"/>
                <w:sz w:val="24"/>
                <w:szCs w:val="24"/>
              </w:rPr>
            </w:pPr>
            <w:r w:rsidRPr="00501650">
              <w:rPr>
                <w:rFonts w:asciiTheme="minorHAnsi" w:hAnsiTheme="minorHAnsi" w:cstheme="minorHAnsi"/>
                <w:sz w:val="24"/>
                <w:szCs w:val="24"/>
              </w:rPr>
              <w:t>Lead Quality Assurance</w:t>
            </w:r>
          </w:p>
        </w:tc>
      </w:tr>
      <w:tr w:rsidR="00B13738" w:rsidRPr="00C24778" w14:paraId="681ABD7B" w14:textId="77777777" w:rsidTr="00766CE7">
        <w:trPr>
          <w:trHeight w:val="374"/>
        </w:trPr>
        <w:tc>
          <w:tcPr>
            <w:tcW w:w="2875" w:type="dxa"/>
          </w:tcPr>
          <w:p w14:paraId="61F60F5A" w14:textId="77777777" w:rsidR="00B13738" w:rsidRPr="00501650" w:rsidRDefault="00B13738" w:rsidP="00D219BF">
            <w:pPr>
              <w:pStyle w:val="TableText"/>
              <w:rPr>
                <w:rFonts w:asciiTheme="minorHAnsi" w:hAnsiTheme="minorHAnsi" w:cstheme="minorHAnsi"/>
                <w:sz w:val="24"/>
                <w:szCs w:val="24"/>
              </w:rPr>
            </w:pPr>
            <w:r w:rsidRPr="00501650">
              <w:rPr>
                <w:rFonts w:asciiTheme="minorHAnsi" w:hAnsiTheme="minorHAnsi" w:cstheme="minorHAnsi"/>
                <w:sz w:val="24"/>
                <w:szCs w:val="24"/>
              </w:rPr>
              <w:t xml:space="preserve">Joshua </w:t>
            </w:r>
            <w:proofErr w:type="spellStart"/>
            <w:r w:rsidRPr="00501650">
              <w:rPr>
                <w:rFonts w:asciiTheme="minorHAnsi" w:hAnsiTheme="minorHAnsi" w:cstheme="minorHAnsi"/>
                <w:sz w:val="24"/>
                <w:szCs w:val="24"/>
              </w:rPr>
              <w:t>Piersol</w:t>
            </w:r>
            <w:proofErr w:type="spellEnd"/>
          </w:p>
        </w:tc>
        <w:tc>
          <w:tcPr>
            <w:tcW w:w="3965" w:type="dxa"/>
          </w:tcPr>
          <w:p w14:paraId="37B7E2DC" w14:textId="77777777" w:rsidR="00B13738" w:rsidRPr="00501650" w:rsidRDefault="00B13738" w:rsidP="00D219BF">
            <w:pPr>
              <w:pStyle w:val="TableText"/>
              <w:rPr>
                <w:rFonts w:asciiTheme="minorHAnsi" w:hAnsiTheme="minorHAnsi" w:cstheme="minorHAnsi"/>
                <w:sz w:val="24"/>
                <w:szCs w:val="24"/>
              </w:rPr>
            </w:pPr>
            <w:r w:rsidRPr="00501650">
              <w:rPr>
                <w:rFonts w:asciiTheme="minorHAnsi" w:hAnsiTheme="minorHAnsi" w:cstheme="minorHAnsi"/>
                <w:sz w:val="24"/>
                <w:szCs w:val="24"/>
              </w:rPr>
              <w:t>joshpwork@yahoo.com</w:t>
            </w:r>
          </w:p>
        </w:tc>
        <w:tc>
          <w:tcPr>
            <w:tcW w:w="2808" w:type="dxa"/>
          </w:tcPr>
          <w:p w14:paraId="2486F2BB" w14:textId="77777777" w:rsidR="00B13738" w:rsidRPr="00501650" w:rsidRDefault="00B13738" w:rsidP="00D219BF">
            <w:pPr>
              <w:pStyle w:val="TableText"/>
              <w:rPr>
                <w:rFonts w:asciiTheme="minorHAnsi" w:hAnsiTheme="minorHAnsi" w:cstheme="minorHAnsi"/>
                <w:sz w:val="24"/>
                <w:szCs w:val="24"/>
              </w:rPr>
            </w:pPr>
            <w:r w:rsidRPr="00501650">
              <w:rPr>
                <w:rFonts w:asciiTheme="minorHAnsi" w:hAnsiTheme="minorHAnsi" w:cstheme="minorHAnsi"/>
                <w:sz w:val="24"/>
                <w:szCs w:val="24"/>
              </w:rPr>
              <w:t xml:space="preserve">Lead Systems </w:t>
            </w:r>
          </w:p>
        </w:tc>
      </w:tr>
      <w:bookmarkEnd w:id="1458"/>
    </w:tbl>
    <w:p w14:paraId="64E417CF" w14:textId="77777777" w:rsidR="00B13738" w:rsidRDefault="00B13738" w:rsidP="00B13738">
      <w:pPr>
        <w:ind w:firstLine="0"/>
        <w:rPr>
          <w:b/>
          <w:bCs/>
        </w:rPr>
      </w:pPr>
    </w:p>
    <w:p w14:paraId="1D725145" w14:textId="77777777" w:rsidR="00B13738" w:rsidRPr="00C47181" w:rsidRDefault="00B13738" w:rsidP="00B13738">
      <w:pPr>
        <w:pStyle w:val="Heading2"/>
      </w:pPr>
      <w:bookmarkStart w:id="1466" w:name="_Toc47374142"/>
      <w:r w:rsidRPr="00501650">
        <w:t>1.5</w:t>
      </w:r>
      <w:r>
        <w:t xml:space="preserve"> </w:t>
      </w:r>
      <w:r w:rsidRPr="00501650">
        <w:t>References</w:t>
      </w:r>
      <w:r w:rsidRPr="00C31D30">
        <w:t>.</w:t>
      </w:r>
      <w:bookmarkEnd w:id="1466"/>
    </w:p>
    <w:p w14:paraId="180122FE" w14:textId="0E288025" w:rsidR="00766CE7" w:rsidRPr="00766CE7" w:rsidRDefault="00B13738" w:rsidP="00B13738">
      <w:pPr>
        <w:pStyle w:val="Caption"/>
        <w:keepNext/>
        <w:rPr>
          <w:i w:val="0"/>
          <w:iCs w:val="0"/>
        </w:rPr>
      </w:pPr>
      <w:bookmarkStart w:id="1467" w:name="_Toc47374243"/>
      <w:r w:rsidRPr="00766CE7">
        <w:rPr>
          <w:i w:val="0"/>
          <w:iCs w:val="0"/>
        </w:rPr>
        <w:t xml:space="preserve">Table </w:t>
      </w:r>
      <w:r w:rsidR="00A84160" w:rsidRPr="00766CE7">
        <w:rPr>
          <w:i w:val="0"/>
          <w:iCs w:val="0"/>
        </w:rPr>
        <w:fldChar w:fldCharType="begin"/>
      </w:r>
      <w:r w:rsidR="00A84160" w:rsidRPr="00766CE7">
        <w:rPr>
          <w:i w:val="0"/>
          <w:iCs w:val="0"/>
        </w:rPr>
        <w:instrText xml:space="preserve"> SEQ Table \* ARABIC </w:instrText>
      </w:r>
      <w:r w:rsidR="00A84160" w:rsidRPr="00766CE7">
        <w:rPr>
          <w:i w:val="0"/>
          <w:iCs w:val="0"/>
        </w:rPr>
        <w:fldChar w:fldCharType="separate"/>
      </w:r>
      <w:r w:rsidR="009C24B9">
        <w:rPr>
          <w:i w:val="0"/>
          <w:iCs w:val="0"/>
          <w:noProof/>
        </w:rPr>
        <w:t>3</w:t>
      </w:r>
      <w:bookmarkEnd w:id="1467"/>
      <w:r w:rsidR="00A84160" w:rsidRPr="00766CE7">
        <w:rPr>
          <w:i w:val="0"/>
          <w:iCs w:val="0"/>
          <w:noProof/>
        </w:rPr>
        <w:fldChar w:fldCharType="end"/>
      </w:r>
    </w:p>
    <w:p w14:paraId="45A47B37" w14:textId="3DC11C43" w:rsidR="00B13738" w:rsidRDefault="00B13738" w:rsidP="00B13738">
      <w:pPr>
        <w:pStyle w:val="Caption"/>
        <w:keepNext/>
      </w:pPr>
      <w:r>
        <w:t xml:space="preserve"> </w:t>
      </w:r>
      <w:r w:rsidRPr="002B1B19">
        <w:t>Referenced documents</w:t>
      </w:r>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468" w:author="Sepribo Taylor-Harry" w:date="2020-08-03T14:59:00Z">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730"/>
        <w:gridCol w:w="5375"/>
        <w:gridCol w:w="2245"/>
        <w:tblGridChange w:id="1469">
          <w:tblGrid>
            <w:gridCol w:w="1730"/>
            <w:gridCol w:w="4750"/>
            <w:gridCol w:w="625"/>
            <w:gridCol w:w="2245"/>
          </w:tblGrid>
        </w:tblGridChange>
      </w:tblGrid>
      <w:tr w:rsidR="00B13738" w:rsidRPr="00C24778" w14:paraId="2B5C0D56" w14:textId="77777777" w:rsidTr="00FF19BE">
        <w:trPr>
          <w:trHeight w:val="317"/>
          <w:trPrChange w:id="1470" w:author="Sepribo Taylor-Harry" w:date="2020-08-03T14:59:00Z">
            <w:trPr>
              <w:trHeight w:val="317"/>
            </w:trPr>
          </w:trPrChange>
        </w:trPr>
        <w:tc>
          <w:tcPr>
            <w:tcW w:w="1730" w:type="dxa"/>
            <w:shd w:val="clear" w:color="auto" w:fill="BFBFBF" w:themeFill="background1" w:themeFillShade="BF"/>
            <w:tcPrChange w:id="1471" w:author="Sepribo Taylor-Harry" w:date="2020-08-03T14:59:00Z">
              <w:tcPr>
                <w:tcW w:w="1730" w:type="dxa"/>
                <w:shd w:val="clear" w:color="auto" w:fill="BFBFBF" w:themeFill="background1" w:themeFillShade="BF"/>
              </w:tcPr>
            </w:tcPrChange>
          </w:tcPr>
          <w:p w14:paraId="5217BAD5" w14:textId="77777777" w:rsidR="00B13738" w:rsidRPr="00501650" w:rsidRDefault="00B13738" w:rsidP="00D219BF">
            <w:pPr>
              <w:pStyle w:val="TableHead"/>
              <w:rPr>
                <w:rFonts w:asciiTheme="minorHAnsi" w:hAnsiTheme="minorHAnsi" w:cstheme="minorHAnsi"/>
                <w:sz w:val="24"/>
                <w:szCs w:val="24"/>
              </w:rPr>
            </w:pPr>
            <w:r w:rsidRPr="00501650">
              <w:rPr>
                <w:rFonts w:asciiTheme="minorHAnsi" w:hAnsiTheme="minorHAnsi" w:cstheme="minorHAnsi"/>
                <w:sz w:val="24"/>
                <w:szCs w:val="24"/>
              </w:rPr>
              <w:t>Reference No.</w:t>
            </w:r>
          </w:p>
        </w:tc>
        <w:tc>
          <w:tcPr>
            <w:tcW w:w="5375" w:type="dxa"/>
            <w:shd w:val="clear" w:color="auto" w:fill="BFBFBF" w:themeFill="background1" w:themeFillShade="BF"/>
            <w:tcPrChange w:id="1472" w:author="Sepribo Taylor-Harry" w:date="2020-08-03T14:59:00Z">
              <w:tcPr>
                <w:tcW w:w="4750" w:type="dxa"/>
                <w:shd w:val="clear" w:color="auto" w:fill="BFBFBF" w:themeFill="background1" w:themeFillShade="BF"/>
              </w:tcPr>
            </w:tcPrChange>
          </w:tcPr>
          <w:p w14:paraId="73674CA6" w14:textId="77777777" w:rsidR="00B13738" w:rsidRPr="00501650" w:rsidRDefault="00B13738" w:rsidP="00D219BF">
            <w:pPr>
              <w:pStyle w:val="TableHead"/>
              <w:rPr>
                <w:rFonts w:asciiTheme="minorHAnsi" w:hAnsiTheme="minorHAnsi" w:cstheme="minorHAnsi"/>
                <w:sz w:val="24"/>
                <w:szCs w:val="24"/>
              </w:rPr>
            </w:pPr>
            <w:r w:rsidRPr="00501650">
              <w:rPr>
                <w:rFonts w:asciiTheme="minorHAnsi" w:hAnsiTheme="minorHAnsi" w:cstheme="minorHAnsi"/>
                <w:sz w:val="24"/>
                <w:szCs w:val="24"/>
              </w:rPr>
              <w:t>Document</w:t>
            </w:r>
          </w:p>
        </w:tc>
        <w:tc>
          <w:tcPr>
            <w:tcW w:w="2245" w:type="dxa"/>
            <w:shd w:val="clear" w:color="auto" w:fill="BFBFBF" w:themeFill="background1" w:themeFillShade="BF"/>
            <w:tcPrChange w:id="1473" w:author="Sepribo Taylor-Harry" w:date="2020-08-03T14:59:00Z">
              <w:tcPr>
                <w:tcW w:w="2870" w:type="dxa"/>
                <w:gridSpan w:val="2"/>
                <w:shd w:val="clear" w:color="auto" w:fill="BFBFBF" w:themeFill="background1" w:themeFillShade="BF"/>
              </w:tcPr>
            </w:tcPrChange>
          </w:tcPr>
          <w:p w14:paraId="5CF48340" w14:textId="77777777" w:rsidR="00B13738" w:rsidRPr="00501650" w:rsidRDefault="00B13738" w:rsidP="00D219BF">
            <w:pPr>
              <w:pStyle w:val="TableHead"/>
              <w:rPr>
                <w:rFonts w:asciiTheme="minorHAnsi" w:hAnsiTheme="minorHAnsi" w:cstheme="minorHAnsi"/>
                <w:sz w:val="24"/>
                <w:szCs w:val="24"/>
              </w:rPr>
            </w:pPr>
            <w:r w:rsidRPr="00501650">
              <w:rPr>
                <w:rFonts w:asciiTheme="minorHAnsi" w:hAnsiTheme="minorHAnsi" w:cstheme="minorHAnsi"/>
                <w:sz w:val="24"/>
                <w:szCs w:val="24"/>
              </w:rPr>
              <w:t>Author(s)</w:t>
            </w:r>
          </w:p>
        </w:tc>
      </w:tr>
      <w:tr w:rsidR="00B13738" w:rsidRPr="00C24778" w14:paraId="14130E75" w14:textId="77777777" w:rsidTr="00FF19BE">
        <w:trPr>
          <w:trHeight w:val="440"/>
          <w:trPrChange w:id="1474" w:author="Sepribo Taylor-Harry" w:date="2020-08-03T14:59:00Z">
            <w:trPr>
              <w:trHeight w:val="440"/>
            </w:trPr>
          </w:trPrChange>
        </w:trPr>
        <w:tc>
          <w:tcPr>
            <w:tcW w:w="1730" w:type="dxa"/>
            <w:tcPrChange w:id="1475" w:author="Sepribo Taylor-Harry" w:date="2020-08-03T14:59:00Z">
              <w:tcPr>
                <w:tcW w:w="1730" w:type="dxa"/>
              </w:tcPr>
            </w:tcPrChange>
          </w:tcPr>
          <w:p w14:paraId="057862FA" w14:textId="77777777" w:rsidR="00B13738" w:rsidRPr="00501650" w:rsidRDefault="00B13738" w:rsidP="00D219BF">
            <w:pPr>
              <w:pStyle w:val="TableText"/>
              <w:rPr>
                <w:rFonts w:asciiTheme="minorHAnsi" w:hAnsiTheme="minorHAnsi" w:cstheme="minorHAnsi"/>
                <w:sz w:val="24"/>
                <w:szCs w:val="24"/>
              </w:rPr>
            </w:pPr>
            <w:r w:rsidRPr="00501650">
              <w:rPr>
                <w:rFonts w:asciiTheme="minorHAnsi" w:hAnsiTheme="minorHAnsi" w:cstheme="minorHAnsi"/>
                <w:sz w:val="24"/>
                <w:szCs w:val="24"/>
              </w:rPr>
              <w:t>REF-1</w:t>
            </w:r>
          </w:p>
        </w:tc>
        <w:tc>
          <w:tcPr>
            <w:tcW w:w="5375" w:type="dxa"/>
            <w:tcPrChange w:id="1476" w:author="Sepribo Taylor-Harry" w:date="2020-08-03T14:59:00Z">
              <w:tcPr>
                <w:tcW w:w="4750" w:type="dxa"/>
              </w:tcPr>
            </w:tcPrChange>
          </w:tcPr>
          <w:p w14:paraId="7679D647" w14:textId="77777777" w:rsidR="00B13738" w:rsidRPr="0006334F" w:rsidRDefault="00A4105B" w:rsidP="00D219BF">
            <w:pPr>
              <w:pStyle w:val="TableText"/>
              <w:rPr>
                <w:rFonts w:asciiTheme="minorHAnsi" w:hAnsiTheme="minorHAnsi" w:cstheme="minorHAnsi"/>
                <w:sz w:val="24"/>
                <w:szCs w:val="24"/>
              </w:rPr>
            </w:pPr>
            <w:r w:rsidRPr="0006334F">
              <w:rPr>
                <w:rFonts w:asciiTheme="minorHAnsi" w:hAnsiTheme="minorHAnsi" w:cstheme="minorHAnsi"/>
                <w:sz w:val="24"/>
                <w:szCs w:val="24"/>
                <w:rPrChange w:id="1477" w:author="Sepribo Taylor-Harry" w:date="2020-08-03T17:34:00Z">
                  <w:rPr/>
                </w:rPrChange>
              </w:rPr>
              <w:fldChar w:fldCharType="begin"/>
            </w:r>
            <w:r w:rsidRPr="0006334F">
              <w:rPr>
                <w:rFonts w:asciiTheme="minorHAnsi" w:hAnsiTheme="minorHAnsi" w:cstheme="minorHAnsi"/>
                <w:sz w:val="24"/>
                <w:szCs w:val="24"/>
                <w:rPrChange w:id="1478" w:author="Sepribo Taylor-Harry" w:date="2020-08-03T17:34:00Z">
                  <w:rPr/>
                </w:rPrChange>
              </w:rPr>
              <w:instrText xml:space="preserve"> HYPERLINK "https://docs.mongodb.com/manual/tutorial/install-mongodb-on-windows/" </w:instrText>
            </w:r>
            <w:r w:rsidRPr="0006334F">
              <w:rPr>
                <w:rPrChange w:id="1479" w:author="Sepribo Taylor-Harry" w:date="2020-08-03T17:34:00Z">
                  <w:rPr>
                    <w:rStyle w:val="Hyperlink"/>
                    <w:rFonts w:asciiTheme="minorHAnsi" w:hAnsiTheme="minorHAnsi" w:cstheme="minorHAnsi"/>
                    <w:sz w:val="24"/>
                    <w:szCs w:val="24"/>
                  </w:rPr>
                </w:rPrChange>
              </w:rPr>
              <w:fldChar w:fldCharType="separate"/>
            </w:r>
            <w:r w:rsidR="00B13738" w:rsidRPr="0006334F">
              <w:rPr>
                <w:rStyle w:val="Hyperlink"/>
                <w:rFonts w:asciiTheme="minorHAnsi" w:hAnsiTheme="minorHAnsi" w:cstheme="minorHAnsi"/>
                <w:color w:val="auto"/>
                <w:sz w:val="24"/>
                <w:szCs w:val="24"/>
                <w:rPrChange w:id="1480" w:author="Sepribo Taylor-Harry" w:date="2020-08-03T17:34:00Z">
                  <w:rPr>
                    <w:rStyle w:val="Hyperlink"/>
                    <w:rFonts w:asciiTheme="minorHAnsi" w:hAnsiTheme="minorHAnsi" w:cstheme="minorHAnsi"/>
                    <w:sz w:val="24"/>
                    <w:szCs w:val="24"/>
                  </w:rPr>
                </w:rPrChange>
              </w:rPr>
              <w:t>Install MongoDB Community Edition on Windows</w:t>
            </w:r>
            <w:r w:rsidRPr="0006334F">
              <w:rPr>
                <w:rStyle w:val="Hyperlink"/>
                <w:rFonts w:asciiTheme="minorHAnsi" w:hAnsiTheme="minorHAnsi" w:cstheme="minorHAnsi"/>
                <w:color w:val="auto"/>
                <w:sz w:val="24"/>
                <w:szCs w:val="24"/>
                <w:rPrChange w:id="1481" w:author="Sepribo Taylor-Harry" w:date="2020-08-03T17:34:00Z">
                  <w:rPr>
                    <w:rStyle w:val="Hyperlink"/>
                    <w:rFonts w:asciiTheme="minorHAnsi" w:hAnsiTheme="minorHAnsi" w:cstheme="minorHAnsi"/>
                    <w:sz w:val="24"/>
                    <w:szCs w:val="24"/>
                  </w:rPr>
                </w:rPrChange>
              </w:rPr>
              <w:fldChar w:fldCharType="end"/>
            </w:r>
          </w:p>
        </w:tc>
        <w:tc>
          <w:tcPr>
            <w:tcW w:w="2245" w:type="dxa"/>
            <w:tcPrChange w:id="1482" w:author="Sepribo Taylor-Harry" w:date="2020-08-03T14:59:00Z">
              <w:tcPr>
                <w:tcW w:w="2870" w:type="dxa"/>
                <w:gridSpan w:val="2"/>
              </w:tcPr>
            </w:tcPrChange>
          </w:tcPr>
          <w:p w14:paraId="3B1E4A3E" w14:textId="77777777" w:rsidR="00B13738" w:rsidRPr="00501650" w:rsidRDefault="00B13738" w:rsidP="00D219BF">
            <w:pPr>
              <w:pStyle w:val="TableText"/>
              <w:rPr>
                <w:rFonts w:asciiTheme="minorHAnsi" w:hAnsiTheme="minorHAnsi" w:cstheme="minorHAnsi"/>
                <w:sz w:val="24"/>
                <w:szCs w:val="24"/>
              </w:rPr>
            </w:pPr>
            <w:r w:rsidRPr="00501650">
              <w:rPr>
                <w:rFonts w:asciiTheme="minorHAnsi" w:hAnsiTheme="minorHAnsi" w:cstheme="minorHAnsi"/>
                <w:sz w:val="24"/>
                <w:szCs w:val="24"/>
              </w:rPr>
              <w:t>MongoDB</w:t>
            </w:r>
          </w:p>
        </w:tc>
      </w:tr>
      <w:tr w:rsidR="00B13738" w:rsidRPr="00C24778" w14:paraId="2966C77A" w14:textId="77777777" w:rsidTr="00FF19BE">
        <w:trPr>
          <w:trHeight w:val="349"/>
          <w:trPrChange w:id="1483" w:author="Sepribo Taylor-Harry" w:date="2020-08-03T14:59:00Z">
            <w:trPr>
              <w:trHeight w:val="349"/>
            </w:trPr>
          </w:trPrChange>
        </w:trPr>
        <w:tc>
          <w:tcPr>
            <w:tcW w:w="1730" w:type="dxa"/>
            <w:tcPrChange w:id="1484" w:author="Sepribo Taylor-Harry" w:date="2020-08-03T14:59:00Z">
              <w:tcPr>
                <w:tcW w:w="1730" w:type="dxa"/>
              </w:tcPr>
            </w:tcPrChange>
          </w:tcPr>
          <w:p w14:paraId="3A1E617E" w14:textId="77777777" w:rsidR="00B13738" w:rsidRPr="00501650" w:rsidRDefault="00B13738" w:rsidP="00D219BF">
            <w:pPr>
              <w:pStyle w:val="TableText"/>
              <w:rPr>
                <w:rFonts w:asciiTheme="minorHAnsi" w:hAnsiTheme="minorHAnsi" w:cstheme="minorHAnsi"/>
                <w:sz w:val="24"/>
                <w:szCs w:val="24"/>
              </w:rPr>
            </w:pPr>
            <w:r w:rsidRPr="00501650">
              <w:rPr>
                <w:rFonts w:asciiTheme="minorHAnsi" w:hAnsiTheme="minorHAnsi" w:cstheme="minorHAnsi"/>
                <w:sz w:val="24"/>
                <w:szCs w:val="24"/>
              </w:rPr>
              <w:t>REF-2</w:t>
            </w:r>
          </w:p>
        </w:tc>
        <w:tc>
          <w:tcPr>
            <w:tcW w:w="5375" w:type="dxa"/>
            <w:tcPrChange w:id="1485" w:author="Sepribo Taylor-Harry" w:date="2020-08-03T14:59:00Z">
              <w:tcPr>
                <w:tcW w:w="4750" w:type="dxa"/>
              </w:tcPr>
            </w:tcPrChange>
          </w:tcPr>
          <w:p w14:paraId="3A8EE116" w14:textId="77777777" w:rsidR="00B13738" w:rsidRPr="0006334F" w:rsidRDefault="00A4105B" w:rsidP="00D219BF">
            <w:pPr>
              <w:pStyle w:val="TableText"/>
              <w:rPr>
                <w:rFonts w:asciiTheme="minorHAnsi" w:hAnsiTheme="minorHAnsi" w:cstheme="minorHAnsi"/>
                <w:sz w:val="24"/>
                <w:szCs w:val="24"/>
              </w:rPr>
            </w:pPr>
            <w:r w:rsidRPr="0006334F">
              <w:rPr>
                <w:rFonts w:asciiTheme="minorHAnsi" w:hAnsiTheme="minorHAnsi" w:cstheme="minorHAnsi"/>
                <w:sz w:val="24"/>
                <w:szCs w:val="24"/>
                <w:rPrChange w:id="1486" w:author="Sepribo Taylor-Harry" w:date="2020-08-03T17:34:00Z">
                  <w:rPr/>
                </w:rPrChange>
              </w:rPr>
              <w:fldChar w:fldCharType="begin"/>
            </w:r>
            <w:r w:rsidRPr="0006334F">
              <w:rPr>
                <w:rFonts w:asciiTheme="minorHAnsi" w:hAnsiTheme="minorHAnsi" w:cstheme="minorHAnsi"/>
                <w:sz w:val="24"/>
                <w:szCs w:val="24"/>
                <w:rPrChange w:id="1487" w:author="Sepribo Taylor-Harry" w:date="2020-08-03T17:34:00Z">
                  <w:rPr/>
                </w:rPrChange>
              </w:rPr>
              <w:instrText xml:space="preserve"> HYPERLINK "https://angular.io/guide/setup-local" </w:instrText>
            </w:r>
            <w:r w:rsidRPr="0006334F">
              <w:rPr>
                <w:rPrChange w:id="1488" w:author="Sepribo Taylor-Harry" w:date="2020-08-03T17:34:00Z">
                  <w:rPr>
                    <w:rStyle w:val="Hyperlink"/>
                    <w:rFonts w:asciiTheme="minorHAnsi" w:hAnsiTheme="minorHAnsi" w:cstheme="minorHAnsi"/>
                    <w:sz w:val="24"/>
                    <w:szCs w:val="24"/>
                  </w:rPr>
                </w:rPrChange>
              </w:rPr>
              <w:fldChar w:fldCharType="separate"/>
            </w:r>
            <w:r w:rsidR="00B13738" w:rsidRPr="0006334F">
              <w:rPr>
                <w:rStyle w:val="Hyperlink"/>
                <w:rFonts w:asciiTheme="minorHAnsi" w:hAnsiTheme="minorHAnsi" w:cstheme="minorHAnsi"/>
                <w:color w:val="auto"/>
                <w:sz w:val="24"/>
                <w:szCs w:val="24"/>
                <w:rPrChange w:id="1489" w:author="Sepribo Taylor-Harry" w:date="2020-08-03T17:34:00Z">
                  <w:rPr>
                    <w:rStyle w:val="Hyperlink"/>
                    <w:rFonts w:asciiTheme="minorHAnsi" w:hAnsiTheme="minorHAnsi" w:cstheme="minorHAnsi"/>
                    <w:sz w:val="24"/>
                    <w:szCs w:val="24"/>
                  </w:rPr>
                </w:rPrChange>
              </w:rPr>
              <w:t>Setting up the local environment and workspace</w:t>
            </w:r>
            <w:r w:rsidRPr="0006334F">
              <w:rPr>
                <w:rStyle w:val="Hyperlink"/>
                <w:rFonts w:asciiTheme="minorHAnsi" w:hAnsiTheme="minorHAnsi" w:cstheme="minorHAnsi"/>
                <w:color w:val="auto"/>
                <w:sz w:val="24"/>
                <w:szCs w:val="24"/>
                <w:rPrChange w:id="1490" w:author="Sepribo Taylor-Harry" w:date="2020-08-03T17:34:00Z">
                  <w:rPr>
                    <w:rStyle w:val="Hyperlink"/>
                    <w:rFonts w:asciiTheme="minorHAnsi" w:hAnsiTheme="minorHAnsi" w:cstheme="minorHAnsi"/>
                    <w:sz w:val="24"/>
                    <w:szCs w:val="24"/>
                  </w:rPr>
                </w:rPrChange>
              </w:rPr>
              <w:fldChar w:fldCharType="end"/>
            </w:r>
          </w:p>
        </w:tc>
        <w:tc>
          <w:tcPr>
            <w:tcW w:w="2245" w:type="dxa"/>
            <w:tcPrChange w:id="1491" w:author="Sepribo Taylor-Harry" w:date="2020-08-03T14:59:00Z">
              <w:tcPr>
                <w:tcW w:w="2870" w:type="dxa"/>
                <w:gridSpan w:val="2"/>
              </w:tcPr>
            </w:tcPrChange>
          </w:tcPr>
          <w:p w14:paraId="165DD951" w14:textId="77777777" w:rsidR="00B13738" w:rsidRPr="00501650" w:rsidRDefault="00B13738" w:rsidP="00D219BF">
            <w:pPr>
              <w:pStyle w:val="TableText"/>
              <w:rPr>
                <w:rFonts w:asciiTheme="minorHAnsi" w:hAnsiTheme="minorHAnsi" w:cstheme="minorHAnsi"/>
                <w:sz w:val="24"/>
                <w:szCs w:val="24"/>
              </w:rPr>
            </w:pPr>
            <w:r w:rsidRPr="00501650">
              <w:rPr>
                <w:rFonts w:asciiTheme="minorHAnsi" w:hAnsiTheme="minorHAnsi" w:cstheme="minorHAnsi"/>
                <w:sz w:val="24"/>
                <w:szCs w:val="24"/>
              </w:rPr>
              <w:t>Angular</w:t>
            </w:r>
          </w:p>
        </w:tc>
      </w:tr>
      <w:tr w:rsidR="0006334F" w:rsidRPr="00C24778" w14:paraId="6A73F53C" w14:textId="77777777" w:rsidTr="00FF19BE">
        <w:trPr>
          <w:trHeight w:val="349"/>
          <w:ins w:id="1492" w:author="Sepribo Taylor-Harry" w:date="2020-08-03T17:32:00Z"/>
        </w:trPr>
        <w:tc>
          <w:tcPr>
            <w:tcW w:w="1730" w:type="dxa"/>
          </w:tcPr>
          <w:p w14:paraId="16C08B3F" w14:textId="2C52333A" w:rsidR="0006334F" w:rsidRPr="0006334F" w:rsidRDefault="0006334F" w:rsidP="00D219BF">
            <w:pPr>
              <w:pStyle w:val="TableText"/>
              <w:rPr>
                <w:ins w:id="1493" w:author="Sepribo Taylor-Harry" w:date="2020-08-03T17:32:00Z"/>
                <w:rFonts w:asciiTheme="minorHAnsi" w:hAnsiTheme="minorHAnsi" w:cstheme="minorHAnsi"/>
                <w:sz w:val="24"/>
                <w:szCs w:val="24"/>
              </w:rPr>
            </w:pPr>
            <w:ins w:id="1494" w:author="Sepribo Taylor-Harry" w:date="2020-08-03T17:32:00Z">
              <w:r w:rsidRPr="0006334F">
                <w:rPr>
                  <w:rFonts w:asciiTheme="minorHAnsi" w:hAnsiTheme="minorHAnsi" w:cstheme="minorHAnsi"/>
                  <w:sz w:val="24"/>
                  <w:szCs w:val="24"/>
                </w:rPr>
                <w:t>REF-3</w:t>
              </w:r>
            </w:ins>
          </w:p>
        </w:tc>
        <w:tc>
          <w:tcPr>
            <w:tcW w:w="5375" w:type="dxa"/>
          </w:tcPr>
          <w:p w14:paraId="73AAA3CF" w14:textId="0E2629D3" w:rsidR="0006334F" w:rsidRPr="0006334F" w:rsidRDefault="0006334F" w:rsidP="00D219BF">
            <w:pPr>
              <w:pStyle w:val="TableText"/>
              <w:rPr>
                <w:ins w:id="1495" w:author="Sepribo Taylor-Harry" w:date="2020-08-03T17:32:00Z"/>
                <w:rFonts w:asciiTheme="minorHAnsi" w:hAnsiTheme="minorHAnsi" w:cstheme="minorHAnsi"/>
                <w:sz w:val="24"/>
                <w:szCs w:val="24"/>
              </w:rPr>
            </w:pPr>
            <w:ins w:id="1496" w:author="Sepribo Taylor-Harry" w:date="2020-08-03T17:34:00Z">
              <w:r w:rsidRPr="00562EC6">
                <w:rPr>
                  <w:rFonts w:asciiTheme="minorHAnsi" w:hAnsiTheme="minorHAnsi" w:cstheme="minorHAnsi"/>
                  <w:sz w:val="24"/>
                  <w:szCs w:val="24"/>
                </w:rPr>
                <w:fldChar w:fldCharType="begin"/>
              </w:r>
              <w:r w:rsidRPr="0006334F">
                <w:rPr>
                  <w:rFonts w:asciiTheme="minorHAnsi" w:hAnsiTheme="minorHAnsi" w:cstheme="minorHAnsi"/>
                  <w:sz w:val="24"/>
                  <w:szCs w:val="24"/>
                </w:rPr>
                <w:instrText xml:space="preserve"> HYPERLINK "https://nodejs.org/en/download/" </w:instrText>
              </w:r>
              <w:r w:rsidRPr="0006334F">
                <w:rPr>
                  <w:rFonts w:asciiTheme="minorHAnsi" w:hAnsiTheme="minorHAnsi" w:cstheme="minorHAnsi"/>
                  <w:sz w:val="24"/>
                  <w:szCs w:val="24"/>
                  <w:rPrChange w:id="1497" w:author="Sepribo Taylor-Harry" w:date="2020-08-03T17:34:00Z">
                    <w:rPr>
                      <w:rFonts w:asciiTheme="minorHAnsi" w:hAnsiTheme="minorHAnsi" w:cstheme="minorHAnsi"/>
                      <w:sz w:val="24"/>
                      <w:szCs w:val="24"/>
                    </w:rPr>
                  </w:rPrChange>
                </w:rPr>
                <w:fldChar w:fldCharType="separate"/>
              </w:r>
              <w:r w:rsidRPr="0006334F">
                <w:rPr>
                  <w:rStyle w:val="Hyperlink"/>
                  <w:color w:val="auto"/>
                  <w:rPrChange w:id="1498" w:author="Sepribo Taylor-Harry" w:date="2020-08-03T17:34:00Z">
                    <w:rPr>
                      <w:rFonts w:asciiTheme="minorHAnsi" w:hAnsiTheme="minorHAnsi" w:cstheme="minorHAnsi"/>
                      <w:sz w:val="24"/>
                      <w:szCs w:val="24"/>
                    </w:rPr>
                  </w:rPrChange>
                </w:rPr>
                <w:t>Download the Node.js source code</w:t>
              </w:r>
              <w:r w:rsidRPr="0006334F">
                <w:rPr>
                  <w:rFonts w:asciiTheme="minorHAnsi" w:hAnsiTheme="minorHAnsi" w:cstheme="minorHAnsi"/>
                  <w:sz w:val="24"/>
                  <w:szCs w:val="24"/>
                  <w:rPrChange w:id="1499" w:author="Sepribo Taylor-Harry" w:date="2020-08-03T17:34:00Z">
                    <w:rPr>
                      <w:rFonts w:asciiTheme="minorHAnsi" w:hAnsiTheme="minorHAnsi" w:cstheme="minorHAnsi"/>
                      <w:sz w:val="24"/>
                      <w:szCs w:val="24"/>
                    </w:rPr>
                  </w:rPrChange>
                </w:rPr>
                <w:fldChar w:fldCharType="end"/>
              </w:r>
            </w:ins>
          </w:p>
        </w:tc>
        <w:tc>
          <w:tcPr>
            <w:tcW w:w="2245" w:type="dxa"/>
          </w:tcPr>
          <w:p w14:paraId="745B37AE" w14:textId="35117DD1" w:rsidR="0006334F" w:rsidRPr="00501650" w:rsidRDefault="0006334F" w:rsidP="00D219BF">
            <w:pPr>
              <w:pStyle w:val="TableText"/>
              <w:rPr>
                <w:ins w:id="1500" w:author="Sepribo Taylor-Harry" w:date="2020-08-03T17:32:00Z"/>
                <w:rFonts w:asciiTheme="minorHAnsi" w:hAnsiTheme="minorHAnsi" w:cstheme="minorHAnsi"/>
                <w:sz w:val="24"/>
                <w:szCs w:val="24"/>
              </w:rPr>
            </w:pPr>
            <w:ins w:id="1501" w:author="Sepribo Taylor-Harry" w:date="2020-08-03T17:34:00Z">
              <w:r>
                <w:rPr>
                  <w:rFonts w:asciiTheme="minorHAnsi" w:hAnsiTheme="minorHAnsi" w:cstheme="minorHAnsi"/>
                  <w:sz w:val="24"/>
                  <w:szCs w:val="24"/>
                </w:rPr>
                <w:t>Node.js</w:t>
              </w:r>
            </w:ins>
          </w:p>
        </w:tc>
      </w:tr>
      <w:tr w:rsidR="00FF19BE" w:rsidRPr="00C24778" w14:paraId="657929D8" w14:textId="77777777" w:rsidTr="00FF19BE">
        <w:trPr>
          <w:trHeight w:val="349"/>
          <w:ins w:id="1502" w:author="Sepribo Taylor-Harry" w:date="2020-08-03T14:59:00Z"/>
          <w:trPrChange w:id="1503" w:author="Sepribo Taylor-Harry" w:date="2020-08-03T14:59:00Z">
            <w:trPr>
              <w:trHeight w:val="349"/>
            </w:trPr>
          </w:trPrChange>
        </w:trPr>
        <w:tc>
          <w:tcPr>
            <w:tcW w:w="1730" w:type="dxa"/>
            <w:tcPrChange w:id="1504" w:author="Sepribo Taylor-Harry" w:date="2020-08-03T14:59:00Z">
              <w:tcPr>
                <w:tcW w:w="1730" w:type="dxa"/>
              </w:tcPr>
            </w:tcPrChange>
          </w:tcPr>
          <w:p w14:paraId="1729E5A9" w14:textId="04C0B654" w:rsidR="00FF19BE" w:rsidRPr="00501650" w:rsidRDefault="00FF19BE" w:rsidP="00FF19BE">
            <w:pPr>
              <w:pStyle w:val="TableText"/>
              <w:rPr>
                <w:ins w:id="1505" w:author="Sepribo Taylor-Harry" w:date="2020-08-03T14:59:00Z"/>
                <w:rFonts w:asciiTheme="minorHAnsi" w:hAnsiTheme="minorHAnsi" w:cstheme="minorHAnsi"/>
                <w:sz w:val="24"/>
                <w:szCs w:val="24"/>
              </w:rPr>
            </w:pPr>
            <w:ins w:id="1506" w:author="Sepribo Taylor-Harry" w:date="2020-08-03T14:59:00Z">
              <w:r w:rsidRPr="00501650">
                <w:rPr>
                  <w:rFonts w:asciiTheme="minorHAnsi" w:hAnsiTheme="minorHAnsi" w:cstheme="minorHAnsi"/>
                  <w:sz w:val="24"/>
                  <w:szCs w:val="24"/>
                </w:rPr>
                <w:t>REF-</w:t>
              </w:r>
            </w:ins>
            <w:ins w:id="1507" w:author="Sepribo Taylor-Harry" w:date="2020-08-03T17:32:00Z">
              <w:r w:rsidR="0006334F">
                <w:rPr>
                  <w:rFonts w:asciiTheme="minorHAnsi" w:hAnsiTheme="minorHAnsi" w:cstheme="minorHAnsi"/>
                  <w:sz w:val="24"/>
                  <w:szCs w:val="24"/>
                </w:rPr>
                <w:t>4</w:t>
              </w:r>
            </w:ins>
          </w:p>
        </w:tc>
        <w:tc>
          <w:tcPr>
            <w:tcW w:w="5375" w:type="dxa"/>
            <w:tcPrChange w:id="1508" w:author="Sepribo Taylor-Harry" w:date="2020-08-03T14:59:00Z">
              <w:tcPr>
                <w:tcW w:w="4750" w:type="dxa"/>
              </w:tcPr>
            </w:tcPrChange>
          </w:tcPr>
          <w:p w14:paraId="3D5C45A8" w14:textId="44A42997" w:rsidR="00FF19BE" w:rsidRPr="0006334F" w:rsidRDefault="00FF19BE" w:rsidP="00FF19BE">
            <w:pPr>
              <w:pStyle w:val="TableText"/>
              <w:rPr>
                <w:ins w:id="1509" w:author="Sepribo Taylor-Harry" w:date="2020-08-03T14:59:00Z"/>
                <w:rFonts w:asciiTheme="minorHAnsi" w:hAnsiTheme="minorHAnsi" w:cstheme="minorHAnsi"/>
                <w:sz w:val="24"/>
                <w:szCs w:val="24"/>
                <w:u w:val="single"/>
                <w:rPrChange w:id="1510" w:author="Sepribo Taylor-Harry" w:date="2020-08-03T17:34:00Z">
                  <w:rPr>
                    <w:ins w:id="1511" w:author="Sepribo Taylor-Harry" w:date="2020-08-03T14:59:00Z"/>
                    <w:rFonts w:asciiTheme="minorHAnsi" w:hAnsiTheme="minorHAnsi" w:cstheme="minorHAnsi"/>
                    <w:sz w:val="24"/>
                    <w:szCs w:val="24"/>
                  </w:rPr>
                </w:rPrChange>
              </w:rPr>
            </w:pPr>
            <w:ins w:id="1512" w:author="Sepribo Taylor-Harry" w:date="2020-08-03T14:59:00Z">
              <w:r w:rsidRPr="0006334F">
                <w:rPr>
                  <w:u w:val="single"/>
                  <w:rPrChange w:id="1513" w:author="Sepribo Taylor-Harry" w:date="2020-08-03T17:34:00Z">
                    <w:rPr/>
                  </w:rPrChange>
                </w:rPr>
                <w:fldChar w:fldCharType="begin"/>
              </w:r>
              <w:r w:rsidRPr="0006334F">
                <w:rPr>
                  <w:u w:val="single"/>
                  <w:rPrChange w:id="1514" w:author="Sepribo Taylor-Harry" w:date="2020-08-03T17:34:00Z">
                    <w:rPr/>
                  </w:rPrChange>
                </w:rPr>
                <w:instrText xml:space="preserve"> HYPERLINK "https://openlayers.org/download/" </w:instrText>
              </w:r>
              <w:r w:rsidRPr="0006334F">
                <w:rPr>
                  <w:u w:val="single"/>
                  <w:rPrChange w:id="1515" w:author="Sepribo Taylor-Harry" w:date="2020-08-03T17:34:00Z">
                    <w:rPr>
                      <w:rStyle w:val="Hyperlink"/>
                      <w:rFonts w:asciiTheme="minorHAnsi" w:hAnsiTheme="minorHAnsi" w:cstheme="minorHAnsi"/>
                      <w:color w:val="auto"/>
                      <w:sz w:val="24"/>
                      <w:szCs w:val="24"/>
                      <w:u w:val="none"/>
                    </w:rPr>
                  </w:rPrChange>
                </w:rPr>
                <w:fldChar w:fldCharType="separate"/>
              </w:r>
              <w:r w:rsidRPr="0006334F">
                <w:rPr>
                  <w:rStyle w:val="Hyperlink"/>
                  <w:rFonts w:asciiTheme="minorHAnsi" w:hAnsiTheme="minorHAnsi" w:cstheme="minorHAnsi"/>
                  <w:color w:val="auto"/>
                  <w:sz w:val="24"/>
                  <w:szCs w:val="24"/>
                  <w:rPrChange w:id="1516" w:author="Sepribo Taylor-Harry" w:date="2020-08-03T17:34:00Z">
                    <w:rPr>
                      <w:rStyle w:val="Hyperlink"/>
                      <w:rFonts w:asciiTheme="minorHAnsi" w:hAnsiTheme="minorHAnsi" w:cstheme="minorHAnsi"/>
                      <w:color w:val="auto"/>
                      <w:sz w:val="24"/>
                      <w:szCs w:val="24"/>
                      <w:u w:val="none"/>
                    </w:rPr>
                  </w:rPrChange>
                </w:rPr>
                <w:t xml:space="preserve">The </w:t>
              </w:r>
              <w:proofErr w:type="spellStart"/>
              <w:r w:rsidRPr="0006334F">
                <w:rPr>
                  <w:rStyle w:val="Hyperlink"/>
                  <w:rFonts w:asciiTheme="minorHAnsi" w:hAnsiTheme="minorHAnsi" w:cstheme="minorHAnsi"/>
                  <w:color w:val="auto"/>
                  <w:sz w:val="24"/>
                  <w:szCs w:val="24"/>
                  <w:rPrChange w:id="1517" w:author="Sepribo Taylor-Harry" w:date="2020-08-03T17:34:00Z">
                    <w:rPr>
                      <w:rStyle w:val="Hyperlink"/>
                      <w:rFonts w:asciiTheme="minorHAnsi" w:hAnsiTheme="minorHAnsi" w:cstheme="minorHAnsi"/>
                      <w:color w:val="auto"/>
                      <w:sz w:val="24"/>
                      <w:szCs w:val="24"/>
                      <w:u w:val="none"/>
                    </w:rPr>
                  </w:rPrChange>
                </w:rPr>
                <w:t>ol</w:t>
              </w:r>
              <w:proofErr w:type="spellEnd"/>
              <w:r w:rsidRPr="0006334F">
                <w:rPr>
                  <w:rStyle w:val="Hyperlink"/>
                  <w:rFonts w:asciiTheme="minorHAnsi" w:hAnsiTheme="minorHAnsi" w:cstheme="minorHAnsi"/>
                  <w:color w:val="auto"/>
                  <w:sz w:val="24"/>
                  <w:szCs w:val="24"/>
                  <w:rPrChange w:id="1518" w:author="Sepribo Taylor-Harry" w:date="2020-08-03T17:34:00Z">
                    <w:rPr>
                      <w:rStyle w:val="Hyperlink"/>
                      <w:rFonts w:asciiTheme="minorHAnsi" w:hAnsiTheme="minorHAnsi" w:cstheme="minorHAnsi"/>
                      <w:color w:val="auto"/>
                      <w:sz w:val="24"/>
                      <w:szCs w:val="24"/>
                      <w:u w:val="none"/>
                    </w:rPr>
                  </w:rPrChange>
                </w:rPr>
                <w:t xml:space="preserve"> package</w:t>
              </w:r>
              <w:r w:rsidRPr="0006334F">
                <w:rPr>
                  <w:rStyle w:val="Hyperlink"/>
                  <w:rFonts w:asciiTheme="minorHAnsi" w:hAnsiTheme="minorHAnsi" w:cstheme="minorHAnsi"/>
                  <w:color w:val="auto"/>
                  <w:sz w:val="24"/>
                  <w:szCs w:val="24"/>
                  <w:rPrChange w:id="1519" w:author="Sepribo Taylor-Harry" w:date="2020-08-03T17:34:00Z">
                    <w:rPr>
                      <w:rStyle w:val="Hyperlink"/>
                      <w:rFonts w:asciiTheme="minorHAnsi" w:hAnsiTheme="minorHAnsi" w:cstheme="minorHAnsi"/>
                      <w:color w:val="auto"/>
                      <w:sz w:val="24"/>
                      <w:szCs w:val="24"/>
                      <w:u w:val="none"/>
                    </w:rPr>
                  </w:rPrChange>
                </w:rPr>
                <w:fldChar w:fldCharType="end"/>
              </w:r>
            </w:ins>
          </w:p>
        </w:tc>
        <w:tc>
          <w:tcPr>
            <w:tcW w:w="2245" w:type="dxa"/>
            <w:tcPrChange w:id="1520" w:author="Sepribo Taylor-Harry" w:date="2020-08-03T14:59:00Z">
              <w:tcPr>
                <w:tcW w:w="2870" w:type="dxa"/>
                <w:gridSpan w:val="2"/>
              </w:tcPr>
            </w:tcPrChange>
          </w:tcPr>
          <w:p w14:paraId="17E91FE4" w14:textId="68DC6683" w:rsidR="00FF19BE" w:rsidRPr="00501650" w:rsidRDefault="00FF19BE" w:rsidP="00FF19BE">
            <w:pPr>
              <w:pStyle w:val="TableText"/>
              <w:rPr>
                <w:ins w:id="1521" w:author="Sepribo Taylor-Harry" w:date="2020-08-03T14:59:00Z"/>
                <w:rFonts w:asciiTheme="minorHAnsi" w:hAnsiTheme="minorHAnsi" w:cstheme="minorHAnsi"/>
                <w:sz w:val="24"/>
                <w:szCs w:val="24"/>
              </w:rPr>
            </w:pPr>
            <w:ins w:id="1522" w:author="Sepribo Taylor-Harry" w:date="2020-08-03T14:59:00Z">
              <w:r w:rsidRPr="00301F8F">
                <w:rPr>
                  <w:rFonts w:asciiTheme="minorHAnsi" w:hAnsiTheme="minorHAnsi" w:cstheme="minorHAnsi"/>
                  <w:sz w:val="24"/>
                  <w:szCs w:val="24"/>
                </w:rPr>
                <w:t>OpenLayers</w:t>
              </w:r>
            </w:ins>
          </w:p>
        </w:tc>
      </w:tr>
      <w:tr w:rsidR="00FF19BE" w:rsidRPr="00C24778" w14:paraId="5BE62F14" w14:textId="77777777" w:rsidTr="00FF19BE">
        <w:trPr>
          <w:trHeight w:val="349"/>
          <w:trPrChange w:id="1523" w:author="Sepribo Taylor-Harry" w:date="2020-08-03T14:59:00Z">
            <w:trPr>
              <w:trHeight w:val="349"/>
            </w:trPr>
          </w:trPrChange>
        </w:trPr>
        <w:tc>
          <w:tcPr>
            <w:tcW w:w="1730" w:type="dxa"/>
            <w:tcPrChange w:id="1524" w:author="Sepribo Taylor-Harry" w:date="2020-08-03T14:59:00Z">
              <w:tcPr>
                <w:tcW w:w="1730" w:type="dxa"/>
              </w:tcPr>
            </w:tcPrChange>
          </w:tcPr>
          <w:p w14:paraId="66FF5EFF" w14:textId="73A73A67" w:rsidR="00FF19BE" w:rsidRPr="00501650" w:rsidRDefault="00FF19BE" w:rsidP="00FF19BE">
            <w:pPr>
              <w:pStyle w:val="TableText"/>
              <w:rPr>
                <w:rFonts w:asciiTheme="minorHAnsi" w:hAnsiTheme="minorHAnsi" w:cstheme="minorHAnsi"/>
                <w:sz w:val="24"/>
                <w:szCs w:val="24"/>
              </w:rPr>
            </w:pPr>
            <w:r w:rsidRPr="00501650">
              <w:rPr>
                <w:rFonts w:asciiTheme="minorHAnsi" w:hAnsiTheme="minorHAnsi" w:cstheme="minorHAnsi"/>
                <w:sz w:val="24"/>
                <w:szCs w:val="24"/>
              </w:rPr>
              <w:t>REF-</w:t>
            </w:r>
            <w:ins w:id="1525" w:author="Sepribo Taylor-Harry" w:date="2020-08-03T17:32:00Z">
              <w:r w:rsidR="0006334F">
                <w:rPr>
                  <w:rFonts w:asciiTheme="minorHAnsi" w:hAnsiTheme="minorHAnsi" w:cstheme="minorHAnsi"/>
                  <w:sz w:val="24"/>
                  <w:szCs w:val="24"/>
                </w:rPr>
                <w:t>5</w:t>
              </w:r>
            </w:ins>
            <w:del w:id="1526" w:author="Sepribo Taylor-Harry" w:date="2020-08-03T14:59:00Z">
              <w:r w:rsidRPr="00501650" w:rsidDel="00FF19BE">
                <w:rPr>
                  <w:rFonts w:asciiTheme="minorHAnsi" w:hAnsiTheme="minorHAnsi" w:cstheme="minorHAnsi"/>
                  <w:sz w:val="24"/>
                  <w:szCs w:val="24"/>
                </w:rPr>
                <w:delText>3</w:delText>
              </w:r>
            </w:del>
          </w:p>
        </w:tc>
        <w:tc>
          <w:tcPr>
            <w:tcW w:w="5375" w:type="dxa"/>
            <w:tcPrChange w:id="1527" w:author="Sepribo Taylor-Harry" w:date="2020-08-03T14:59:00Z">
              <w:tcPr>
                <w:tcW w:w="4750" w:type="dxa"/>
              </w:tcPr>
            </w:tcPrChange>
          </w:tcPr>
          <w:p w14:paraId="6DEC4802" w14:textId="048A479C" w:rsidR="00FF19BE" w:rsidRPr="0006334F" w:rsidRDefault="00FF19BE" w:rsidP="00FF19BE">
            <w:pPr>
              <w:pStyle w:val="TableText"/>
              <w:rPr>
                <w:rFonts w:asciiTheme="minorHAnsi" w:hAnsiTheme="minorHAnsi" w:cstheme="minorHAnsi"/>
                <w:sz w:val="24"/>
                <w:szCs w:val="24"/>
              </w:rPr>
            </w:pPr>
            <w:r w:rsidRPr="0006334F">
              <w:rPr>
                <w:rFonts w:asciiTheme="minorHAnsi" w:hAnsiTheme="minorHAnsi" w:cstheme="minorHAnsi"/>
                <w:sz w:val="24"/>
                <w:szCs w:val="24"/>
                <w:rPrChange w:id="1528" w:author="Sepribo Taylor-Harry" w:date="2020-08-03T17:34:00Z">
                  <w:rPr/>
                </w:rPrChange>
              </w:rPr>
              <w:fldChar w:fldCharType="begin"/>
            </w:r>
            <w:r w:rsidRPr="0006334F">
              <w:rPr>
                <w:rFonts w:asciiTheme="minorHAnsi" w:hAnsiTheme="minorHAnsi" w:cstheme="minorHAnsi"/>
                <w:sz w:val="24"/>
                <w:szCs w:val="24"/>
                <w:rPrChange w:id="1529" w:author="Sepribo Taylor-Harry" w:date="2020-08-03T17:34:00Z">
                  <w:rPr/>
                </w:rPrChange>
              </w:rPr>
              <w:instrText xml:space="preserve"> HYPERLINK "https://cloud.ibm.com/docs/assistant?topic=assistant-getting-started" \l "getting-started" </w:instrText>
            </w:r>
            <w:r w:rsidRPr="0006334F">
              <w:rPr>
                <w:rFonts w:asciiTheme="minorHAnsi" w:hAnsiTheme="minorHAnsi" w:cstheme="minorHAnsi"/>
                <w:sz w:val="24"/>
                <w:szCs w:val="24"/>
                <w:rPrChange w:id="1530" w:author="Sepribo Taylor-Harry" w:date="2020-08-03T17:34:00Z">
                  <w:rPr>
                    <w:rStyle w:val="Hyperlink"/>
                  </w:rPr>
                </w:rPrChange>
              </w:rPr>
              <w:fldChar w:fldCharType="separate"/>
            </w:r>
            <w:r w:rsidRPr="0006334F">
              <w:rPr>
                <w:rStyle w:val="Hyperlink"/>
                <w:rFonts w:asciiTheme="minorHAnsi" w:hAnsiTheme="minorHAnsi" w:cstheme="minorHAnsi"/>
                <w:color w:val="auto"/>
                <w:sz w:val="24"/>
                <w:szCs w:val="24"/>
                <w:rPrChange w:id="1531" w:author="Sepribo Taylor-Harry" w:date="2020-08-03T17:34:00Z">
                  <w:rPr>
                    <w:rStyle w:val="Hyperlink"/>
                  </w:rPr>
                </w:rPrChange>
              </w:rPr>
              <w:t>Getting started with Watson Assistant</w:t>
            </w:r>
            <w:r w:rsidRPr="0006334F">
              <w:rPr>
                <w:rStyle w:val="Hyperlink"/>
                <w:rFonts w:asciiTheme="minorHAnsi" w:hAnsiTheme="minorHAnsi" w:cstheme="minorHAnsi"/>
                <w:color w:val="auto"/>
                <w:sz w:val="24"/>
                <w:szCs w:val="24"/>
                <w:rPrChange w:id="1532" w:author="Sepribo Taylor-Harry" w:date="2020-08-03T17:34:00Z">
                  <w:rPr>
                    <w:rStyle w:val="Hyperlink"/>
                  </w:rPr>
                </w:rPrChange>
              </w:rPr>
              <w:fldChar w:fldCharType="end"/>
            </w:r>
          </w:p>
        </w:tc>
        <w:tc>
          <w:tcPr>
            <w:tcW w:w="2245" w:type="dxa"/>
            <w:tcPrChange w:id="1533" w:author="Sepribo Taylor-Harry" w:date="2020-08-03T14:59:00Z">
              <w:tcPr>
                <w:tcW w:w="2870" w:type="dxa"/>
                <w:gridSpan w:val="2"/>
              </w:tcPr>
            </w:tcPrChange>
          </w:tcPr>
          <w:p w14:paraId="1C9359BB" w14:textId="77777777" w:rsidR="00FF19BE" w:rsidRPr="00501650" w:rsidRDefault="00FF19BE" w:rsidP="00FF19BE">
            <w:pPr>
              <w:pStyle w:val="TableText"/>
              <w:rPr>
                <w:rFonts w:asciiTheme="minorHAnsi" w:hAnsiTheme="minorHAnsi" w:cstheme="minorHAnsi"/>
                <w:sz w:val="24"/>
                <w:szCs w:val="24"/>
              </w:rPr>
            </w:pPr>
            <w:r w:rsidRPr="00501650">
              <w:rPr>
                <w:rFonts w:asciiTheme="minorHAnsi" w:hAnsiTheme="minorHAnsi" w:cstheme="minorHAnsi"/>
                <w:sz w:val="24"/>
                <w:szCs w:val="24"/>
              </w:rPr>
              <w:t>IBM Watson</w:t>
            </w:r>
          </w:p>
        </w:tc>
      </w:tr>
    </w:tbl>
    <w:p w14:paraId="28A8EB6F" w14:textId="77777777" w:rsidR="00B13738" w:rsidRDefault="00B13738" w:rsidP="00B13738">
      <w:pPr>
        <w:pStyle w:val="Heading2"/>
      </w:pPr>
    </w:p>
    <w:p w14:paraId="735CBAA4" w14:textId="77777777" w:rsidR="00B13738" w:rsidRPr="00C47181" w:rsidRDefault="00B13738" w:rsidP="00B13738">
      <w:pPr>
        <w:pStyle w:val="Heading2"/>
      </w:pPr>
      <w:bookmarkStart w:id="1534" w:name="_Toc47374143"/>
      <w:r w:rsidRPr="00501650">
        <w:t>1.6</w:t>
      </w:r>
      <w:r>
        <w:t xml:space="preserve"> </w:t>
      </w:r>
      <w:r w:rsidRPr="00501650">
        <w:t>Definitions, acronyms and abbreviations</w:t>
      </w:r>
      <w:bookmarkEnd w:id="1534"/>
    </w:p>
    <w:p w14:paraId="31056D69" w14:textId="69D23063" w:rsidR="00766CE7" w:rsidRPr="005D6825" w:rsidRDefault="00B13738" w:rsidP="00B13738">
      <w:pPr>
        <w:pStyle w:val="Caption"/>
        <w:keepNext/>
        <w:rPr>
          <w:i w:val="0"/>
          <w:iCs w:val="0"/>
        </w:rPr>
      </w:pPr>
      <w:bookmarkStart w:id="1535" w:name="_Toc47374244"/>
      <w:r w:rsidRPr="005D6825">
        <w:rPr>
          <w:i w:val="0"/>
          <w:iCs w:val="0"/>
        </w:rPr>
        <w:t xml:space="preserve">Table </w:t>
      </w:r>
      <w:r w:rsidR="00A84160" w:rsidRPr="005D6825">
        <w:rPr>
          <w:i w:val="0"/>
          <w:iCs w:val="0"/>
        </w:rPr>
        <w:fldChar w:fldCharType="begin"/>
      </w:r>
      <w:r w:rsidR="00A84160" w:rsidRPr="005D6825">
        <w:rPr>
          <w:i w:val="0"/>
          <w:iCs w:val="0"/>
        </w:rPr>
        <w:instrText xml:space="preserve"> SEQ Table \* ARABIC </w:instrText>
      </w:r>
      <w:r w:rsidR="00A84160" w:rsidRPr="005D6825">
        <w:rPr>
          <w:i w:val="0"/>
          <w:iCs w:val="0"/>
        </w:rPr>
        <w:fldChar w:fldCharType="separate"/>
      </w:r>
      <w:r w:rsidR="009C24B9">
        <w:rPr>
          <w:i w:val="0"/>
          <w:iCs w:val="0"/>
          <w:noProof/>
        </w:rPr>
        <w:t>4</w:t>
      </w:r>
      <w:bookmarkEnd w:id="1535"/>
      <w:r w:rsidR="00A84160" w:rsidRPr="005D6825">
        <w:rPr>
          <w:i w:val="0"/>
          <w:iCs w:val="0"/>
          <w:noProof/>
        </w:rPr>
        <w:fldChar w:fldCharType="end"/>
      </w:r>
    </w:p>
    <w:p w14:paraId="4771240F" w14:textId="3B59A51B" w:rsidR="00B13738" w:rsidRDefault="00B13738" w:rsidP="00B13738">
      <w:pPr>
        <w:pStyle w:val="Caption"/>
        <w:keepNext/>
      </w:pPr>
      <w:r>
        <w:t xml:space="preserve"> </w:t>
      </w:r>
      <w:r w:rsidRPr="002263C7">
        <w:t>Definitions, acronyms and abbreviations</w:t>
      </w:r>
    </w:p>
    <w:tbl>
      <w:tblPr>
        <w:tblStyle w:val="TableGridLight"/>
        <w:tblW w:w="0" w:type="auto"/>
        <w:tblLook w:val="04A0" w:firstRow="1" w:lastRow="0" w:firstColumn="1" w:lastColumn="0" w:noHBand="0" w:noVBand="1"/>
      </w:tblPr>
      <w:tblGrid>
        <w:gridCol w:w="2661"/>
        <w:gridCol w:w="6689"/>
      </w:tblGrid>
      <w:tr w:rsidR="00B13738" w:rsidRPr="00501650" w14:paraId="58E403D7" w14:textId="77777777" w:rsidTr="00F53B6F">
        <w:tc>
          <w:tcPr>
            <w:tcW w:w="266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A811E4D" w14:textId="77777777" w:rsidR="00B13738" w:rsidRPr="00501650" w:rsidRDefault="00B13738" w:rsidP="00D219BF">
            <w:pPr>
              <w:pStyle w:val="TableHead"/>
              <w:rPr>
                <w:rFonts w:asciiTheme="minorHAnsi" w:hAnsiTheme="minorHAnsi" w:cstheme="minorHAnsi"/>
                <w:sz w:val="24"/>
                <w:szCs w:val="24"/>
              </w:rPr>
            </w:pPr>
            <w:r w:rsidRPr="00501650">
              <w:rPr>
                <w:rFonts w:asciiTheme="minorHAnsi" w:hAnsiTheme="minorHAnsi" w:cstheme="minorHAnsi"/>
                <w:sz w:val="24"/>
                <w:szCs w:val="24"/>
              </w:rPr>
              <w:t>Term</w:t>
            </w:r>
          </w:p>
        </w:tc>
        <w:tc>
          <w:tcPr>
            <w:tcW w:w="668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6745B6C" w14:textId="77777777" w:rsidR="00B13738" w:rsidRPr="00501650" w:rsidRDefault="00B13738" w:rsidP="00D219BF">
            <w:pPr>
              <w:pStyle w:val="TableHead"/>
              <w:rPr>
                <w:rFonts w:asciiTheme="minorHAnsi" w:hAnsiTheme="minorHAnsi" w:cstheme="minorHAnsi"/>
                <w:sz w:val="24"/>
                <w:szCs w:val="24"/>
              </w:rPr>
            </w:pPr>
            <w:r w:rsidRPr="00501650">
              <w:rPr>
                <w:rFonts w:asciiTheme="minorHAnsi" w:hAnsiTheme="minorHAnsi" w:cstheme="minorHAnsi"/>
                <w:sz w:val="24"/>
                <w:szCs w:val="24"/>
              </w:rPr>
              <w:t>Definition</w:t>
            </w:r>
          </w:p>
        </w:tc>
      </w:tr>
      <w:tr w:rsidR="00B13738" w:rsidRPr="00501650" w14:paraId="069CF53A" w14:textId="77777777" w:rsidTr="00F53B6F">
        <w:tc>
          <w:tcPr>
            <w:tcW w:w="2661" w:type="dxa"/>
            <w:tcBorders>
              <w:top w:val="single" w:sz="4" w:space="0" w:color="auto"/>
              <w:left w:val="single" w:sz="4" w:space="0" w:color="auto"/>
              <w:bottom w:val="single" w:sz="4" w:space="0" w:color="auto"/>
              <w:right w:val="single" w:sz="4" w:space="0" w:color="auto"/>
            </w:tcBorders>
          </w:tcPr>
          <w:p w14:paraId="3E74457E" w14:textId="77777777" w:rsidR="00B13738" w:rsidRPr="00501650" w:rsidRDefault="00B13738" w:rsidP="00D219BF">
            <w:pPr>
              <w:pStyle w:val="TableText"/>
              <w:rPr>
                <w:rFonts w:asciiTheme="minorHAnsi" w:hAnsiTheme="minorHAnsi" w:cstheme="minorHAnsi"/>
                <w:sz w:val="24"/>
                <w:szCs w:val="24"/>
              </w:rPr>
            </w:pPr>
            <w:r w:rsidRPr="00501650">
              <w:rPr>
                <w:rFonts w:asciiTheme="minorHAnsi" w:hAnsiTheme="minorHAnsi" w:cstheme="minorHAnsi"/>
                <w:sz w:val="24"/>
                <w:szCs w:val="24"/>
              </w:rPr>
              <w:t>Administrator</w:t>
            </w:r>
          </w:p>
        </w:tc>
        <w:tc>
          <w:tcPr>
            <w:tcW w:w="6689" w:type="dxa"/>
            <w:tcBorders>
              <w:top w:val="single" w:sz="4" w:space="0" w:color="auto"/>
              <w:left w:val="single" w:sz="4" w:space="0" w:color="auto"/>
              <w:bottom w:val="single" w:sz="4" w:space="0" w:color="auto"/>
              <w:right w:val="single" w:sz="4" w:space="0" w:color="auto"/>
            </w:tcBorders>
          </w:tcPr>
          <w:p w14:paraId="0D9ACC51" w14:textId="78A07506" w:rsidR="00B13738" w:rsidRPr="00501650" w:rsidRDefault="00D219BF" w:rsidP="00D219BF">
            <w:pPr>
              <w:pStyle w:val="TableText"/>
              <w:rPr>
                <w:rFonts w:asciiTheme="minorHAnsi" w:hAnsiTheme="minorHAnsi" w:cstheme="minorHAnsi"/>
                <w:sz w:val="24"/>
                <w:szCs w:val="24"/>
              </w:rPr>
            </w:pPr>
            <w:r>
              <w:rPr>
                <w:rFonts w:asciiTheme="minorHAnsi" w:hAnsiTheme="minorHAnsi" w:cstheme="minorHAnsi"/>
                <w:sz w:val="24"/>
                <w:szCs w:val="24"/>
              </w:rPr>
              <w:t>A</w:t>
            </w:r>
            <w:r w:rsidR="00B13738" w:rsidRPr="00501650">
              <w:rPr>
                <w:rFonts w:asciiTheme="minorHAnsi" w:hAnsiTheme="minorHAnsi" w:cstheme="minorHAnsi"/>
                <w:sz w:val="24"/>
                <w:szCs w:val="24"/>
              </w:rPr>
              <w:t xml:space="preserve">nyone </w:t>
            </w:r>
            <w:r>
              <w:rPr>
                <w:rFonts w:asciiTheme="minorHAnsi" w:hAnsiTheme="minorHAnsi" w:cstheme="minorHAnsi"/>
                <w:sz w:val="24"/>
                <w:szCs w:val="24"/>
              </w:rPr>
              <w:t>provided</w:t>
            </w:r>
            <w:r w:rsidR="00B13738" w:rsidRPr="00501650">
              <w:rPr>
                <w:rFonts w:asciiTheme="minorHAnsi" w:hAnsiTheme="minorHAnsi" w:cstheme="minorHAnsi"/>
                <w:sz w:val="24"/>
                <w:szCs w:val="24"/>
              </w:rPr>
              <w:t xml:space="preserve"> administrative rights in the Municipality Permit Chatbot System (MPCS)</w:t>
            </w:r>
            <w:r>
              <w:rPr>
                <w:rFonts w:asciiTheme="minorHAnsi" w:hAnsiTheme="minorHAnsi" w:cstheme="minorHAnsi"/>
                <w:sz w:val="24"/>
                <w:szCs w:val="24"/>
              </w:rPr>
              <w:t xml:space="preserve"> by the client</w:t>
            </w:r>
            <w:r w:rsidR="00B13738" w:rsidRPr="00501650">
              <w:rPr>
                <w:rFonts w:asciiTheme="minorHAnsi" w:hAnsiTheme="minorHAnsi" w:cstheme="minorHAnsi"/>
                <w:sz w:val="24"/>
                <w:szCs w:val="24"/>
              </w:rPr>
              <w:t>.</w:t>
            </w:r>
          </w:p>
        </w:tc>
      </w:tr>
      <w:tr w:rsidR="00B13738" w:rsidRPr="00501650" w14:paraId="03A52867" w14:textId="77777777" w:rsidTr="00F53B6F">
        <w:tc>
          <w:tcPr>
            <w:tcW w:w="2661" w:type="dxa"/>
            <w:tcBorders>
              <w:top w:val="single" w:sz="4" w:space="0" w:color="auto"/>
              <w:left w:val="single" w:sz="4" w:space="0" w:color="auto"/>
              <w:bottom w:val="single" w:sz="4" w:space="0" w:color="auto"/>
              <w:right w:val="single" w:sz="4" w:space="0" w:color="auto"/>
            </w:tcBorders>
          </w:tcPr>
          <w:p w14:paraId="4E787595" w14:textId="77777777" w:rsidR="00B13738" w:rsidRPr="00501650" w:rsidRDefault="00B13738" w:rsidP="00D219BF">
            <w:pPr>
              <w:pStyle w:val="TableText"/>
              <w:rPr>
                <w:rFonts w:asciiTheme="minorHAnsi" w:hAnsiTheme="minorHAnsi" w:cstheme="minorHAnsi"/>
                <w:sz w:val="24"/>
                <w:szCs w:val="24"/>
              </w:rPr>
            </w:pPr>
            <w:r w:rsidRPr="00501650">
              <w:rPr>
                <w:rFonts w:asciiTheme="minorHAnsi" w:hAnsiTheme="minorHAnsi" w:cstheme="minorHAnsi"/>
                <w:sz w:val="24"/>
                <w:szCs w:val="24"/>
              </w:rPr>
              <w:t>Angular CLI</w:t>
            </w:r>
          </w:p>
        </w:tc>
        <w:tc>
          <w:tcPr>
            <w:tcW w:w="6689" w:type="dxa"/>
            <w:tcBorders>
              <w:top w:val="single" w:sz="4" w:space="0" w:color="auto"/>
              <w:left w:val="single" w:sz="4" w:space="0" w:color="auto"/>
              <w:bottom w:val="single" w:sz="4" w:space="0" w:color="auto"/>
              <w:right w:val="single" w:sz="4" w:space="0" w:color="auto"/>
            </w:tcBorders>
          </w:tcPr>
          <w:p w14:paraId="7E43A1DA" w14:textId="75402C8A" w:rsidR="00B13738" w:rsidRPr="00501650" w:rsidRDefault="00D219BF" w:rsidP="00D219BF">
            <w:pPr>
              <w:pStyle w:val="TableText"/>
              <w:rPr>
                <w:rFonts w:asciiTheme="minorHAnsi" w:hAnsiTheme="minorHAnsi" w:cstheme="minorHAnsi"/>
                <w:sz w:val="24"/>
                <w:szCs w:val="24"/>
              </w:rPr>
            </w:pPr>
            <w:r>
              <w:rPr>
                <w:rFonts w:asciiTheme="minorHAnsi" w:hAnsiTheme="minorHAnsi" w:cstheme="minorHAnsi"/>
                <w:sz w:val="24"/>
                <w:szCs w:val="24"/>
              </w:rPr>
              <w:t>A</w:t>
            </w:r>
            <w:r w:rsidR="00B13738" w:rsidRPr="00501650">
              <w:rPr>
                <w:rFonts w:asciiTheme="minorHAnsi" w:hAnsiTheme="minorHAnsi" w:cstheme="minorHAnsi"/>
                <w:sz w:val="24"/>
                <w:szCs w:val="24"/>
              </w:rPr>
              <w:t xml:space="preserve"> command-line interface tool </w:t>
            </w:r>
            <w:r>
              <w:rPr>
                <w:rFonts w:asciiTheme="minorHAnsi" w:hAnsiTheme="minorHAnsi" w:cstheme="minorHAnsi"/>
                <w:sz w:val="24"/>
                <w:szCs w:val="24"/>
              </w:rPr>
              <w:t>used</w:t>
            </w:r>
            <w:r w:rsidR="00B13738" w:rsidRPr="00501650">
              <w:rPr>
                <w:rFonts w:asciiTheme="minorHAnsi" w:hAnsiTheme="minorHAnsi" w:cstheme="minorHAnsi"/>
                <w:sz w:val="24"/>
                <w:szCs w:val="24"/>
              </w:rPr>
              <w:t xml:space="preserve"> to initialize, develop, scaffold, and maintain Angular applications.</w:t>
            </w:r>
          </w:p>
        </w:tc>
      </w:tr>
      <w:tr w:rsidR="00B13738" w:rsidRPr="00501650" w14:paraId="724F1FA1" w14:textId="77777777" w:rsidTr="00F53B6F">
        <w:tc>
          <w:tcPr>
            <w:tcW w:w="2661" w:type="dxa"/>
            <w:tcBorders>
              <w:top w:val="single" w:sz="4" w:space="0" w:color="auto"/>
              <w:left w:val="single" w:sz="4" w:space="0" w:color="auto"/>
              <w:bottom w:val="single" w:sz="4" w:space="0" w:color="auto"/>
              <w:right w:val="single" w:sz="4" w:space="0" w:color="auto"/>
            </w:tcBorders>
          </w:tcPr>
          <w:p w14:paraId="720BA2CC" w14:textId="77777777" w:rsidR="00B13738" w:rsidRPr="00501650" w:rsidRDefault="00B13738" w:rsidP="00D219BF">
            <w:pPr>
              <w:pStyle w:val="TableText"/>
              <w:rPr>
                <w:rFonts w:asciiTheme="minorHAnsi" w:hAnsiTheme="minorHAnsi" w:cstheme="minorHAnsi"/>
                <w:sz w:val="24"/>
                <w:szCs w:val="24"/>
              </w:rPr>
            </w:pPr>
            <w:r w:rsidRPr="00501650">
              <w:rPr>
                <w:rFonts w:asciiTheme="minorHAnsi" w:hAnsiTheme="minorHAnsi" w:cstheme="minorHAnsi"/>
                <w:sz w:val="24"/>
                <w:szCs w:val="24"/>
              </w:rPr>
              <w:t>DB</w:t>
            </w:r>
          </w:p>
        </w:tc>
        <w:tc>
          <w:tcPr>
            <w:tcW w:w="6689" w:type="dxa"/>
            <w:tcBorders>
              <w:top w:val="single" w:sz="4" w:space="0" w:color="auto"/>
              <w:left w:val="single" w:sz="4" w:space="0" w:color="auto"/>
              <w:bottom w:val="single" w:sz="4" w:space="0" w:color="auto"/>
              <w:right w:val="single" w:sz="4" w:space="0" w:color="auto"/>
            </w:tcBorders>
          </w:tcPr>
          <w:p w14:paraId="437172D5" w14:textId="77777777" w:rsidR="00B13738" w:rsidRPr="00501650" w:rsidRDefault="00B13738" w:rsidP="00D219BF">
            <w:pPr>
              <w:pStyle w:val="TableText"/>
              <w:rPr>
                <w:rFonts w:asciiTheme="minorHAnsi" w:hAnsiTheme="minorHAnsi" w:cstheme="minorHAnsi"/>
                <w:sz w:val="24"/>
                <w:szCs w:val="24"/>
              </w:rPr>
            </w:pPr>
            <w:r w:rsidRPr="00501650">
              <w:rPr>
                <w:rFonts w:asciiTheme="minorHAnsi" w:hAnsiTheme="minorHAnsi" w:cstheme="minorHAnsi"/>
                <w:sz w:val="24"/>
                <w:szCs w:val="24"/>
              </w:rPr>
              <w:t>Database</w:t>
            </w:r>
          </w:p>
        </w:tc>
      </w:tr>
      <w:tr w:rsidR="00B13738" w:rsidRPr="00501650" w14:paraId="4BC97D42" w14:textId="77777777" w:rsidTr="00F53B6F">
        <w:tc>
          <w:tcPr>
            <w:tcW w:w="2661" w:type="dxa"/>
            <w:tcBorders>
              <w:top w:val="single" w:sz="4" w:space="0" w:color="auto"/>
              <w:left w:val="single" w:sz="4" w:space="0" w:color="auto"/>
              <w:bottom w:val="single" w:sz="4" w:space="0" w:color="auto"/>
              <w:right w:val="single" w:sz="4" w:space="0" w:color="auto"/>
            </w:tcBorders>
          </w:tcPr>
          <w:p w14:paraId="607D63EA" w14:textId="77777777" w:rsidR="00B13738" w:rsidRPr="00501650" w:rsidRDefault="00B13738" w:rsidP="00D219BF">
            <w:pPr>
              <w:pStyle w:val="TableText"/>
              <w:rPr>
                <w:rFonts w:asciiTheme="minorHAnsi" w:hAnsiTheme="minorHAnsi" w:cstheme="minorHAnsi"/>
                <w:sz w:val="24"/>
                <w:szCs w:val="24"/>
              </w:rPr>
            </w:pPr>
            <w:r w:rsidRPr="00501650">
              <w:rPr>
                <w:rFonts w:asciiTheme="minorHAnsi" w:hAnsiTheme="minorHAnsi" w:cstheme="minorHAnsi"/>
                <w:sz w:val="24"/>
                <w:szCs w:val="24"/>
              </w:rPr>
              <w:t>IE</w:t>
            </w:r>
          </w:p>
        </w:tc>
        <w:tc>
          <w:tcPr>
            <w:tcW w:w="6689" w:type="dxa"/>
            <w:tcBorders>
              <w:top w:val="single" w:sz="4" w:space="0" w:color="auto"/>
              <w:left w:val="single" w:sz="4" w:space="0" w:color="auto"/>
              <w:bottom w:val="single" w:sz="4" w:space="0" w:color="auto"/>
              <w:right w:val="single" w:sz="4" w:space="0" w:color="auto"/>
            </w:tcBorders>
          </w:tcPr>
          <w:p w14:paraId="456EEEBC" w14:textId="77777777" w:rsidR="00B13738" w:rsidRPr="00501650" w:rsidRDefault="00B13738" w:rsidP="00D219BF">
            <w:pPr>
              <w:pStyle w:val="TableText"/>
              <w:rPr>
                <w:rFonts w:asciiTheme="minorHAnsi" w:hAnsiTheme="minorHAnsi" w:cstheme="minorHAnsi"/>
                <w:sz w:val="24"/>
                <w:szCs w:val="24"/>
              </w:rPr>
            </w:pPr>
            <w:r w:rsidRPr="00501650">
              <w:rPr>
                <w:rFonts w:asciiTheme="minorHAnsi" w:hAnsiTheme="minorHAnsi" w:cstheme="minorHAnsi"/>
                <w:sz w:val="24"/>
                <w:szCs w:val="24"/>
              </w:rPr>
              <w:t>Internet Explorer</w:t>
            </w:r>
          </w:p>
        </w:tc>
      </w:tr>
      <w:tr w:rsidR="00B13738" w:rsidRPr="00501650" w14:paraId="6069B353" w14:textId="77777777" w:rsidTr="00F53B6F">
        <w:tc>
          <w:tcPr>
            <w:tcW w:w="2661" w:type="dxa"/>
            <w:tcBorders>
              <w:top w:val="single" w:sz="4" w:space="0" w:color="auto"/>
              <w:left w:val="single" w:sz="4" w:space="0" w:color="auto"/>
              <w:bottom w:val="single" w:sz="4" w:space="0" w:color="auto"/>
              <w:right w:val="single" w:sz="4" w:space="0" w:color="auto"/>
            </w:tcBorders>
          </w:tcPr>
          <w:p w14:paraId="0BD73A73" w14:textId="77777777" w:rsidR="00B13738" w:rsidRPr="00501650" w:rsidRDefault="00B13738" w:rsidP="00D219BF">
            <w:pPr>
              <w:pStyle w:val="TableText"/>
              <w:rPr>
                <w:rFonts w:asciiTheme="minorHAnsi" w:hAnsiTheme="minorHAnsi" w:cstheme="minorHAnsi"/>
                <w:sz w:val="24"/>
                <w:szCs w:val="24"/>
              </w:rPr>
            </w:pPr>
            <w:r w:rsidRPr="00501650">
              <w:rPr>
                <w:rFonts w:asciiTheme="minorHAnsi" w:hAnsiTheme="minorHAnsi" w:cstheme="minorHAnsi"/>
                <w:sz w:val="24"/>
                <w:szCs w:val="24"/>
              </w:rPr>
              <w:lastRenderedPageBreak/>
              <w:t>HTML</w:t>
            </w:r>
          </w:p>
        </w:tc>
        <w:tc>
          <w:tcPr>
            <w:tcW w:w="6689" w:type="dxa"/>
            <w:tcBorders>
              <w:top w:val="single" w:sz="4" w:space="0" w:color="auto"/>
              <w:left w:val="single" w:sz="4" w:space="0" w:color="auto"/>
              <w:bottom w:val="single" w:sz="4" w:space="0" w:color="auto"/>
              <w:right w:val="single" w:sz="4" w:space="0" w:color="auto"/>
            </w:tcBorders>
          </w:tcPr>
          <w:p w14:paraId="5AEA0FB7" w14:textId="77777777" w:rsidR="00B13738" w:rsidRPr="00501650" w:rsidRDefault="00B13738" w:rsidP="00D219BF">
            <w:pPr>
              <w:pStyle w:val="TableText"/>
              <w:rPr>
                <w:rFonts w:asciiTheme="minorHAnsi" w:hAnsiTheme="minorHAnsi" w:cstheme="minorHAnsi"/>
                <w:sz w:val="24"/>
                <w:szCs w:val="24"/>
              </w:rPr>
            </w:pPr>
            <w:r w:rsidRPr="00501650">
              <w:rPr>
                <w:rFonts w:asciiTheme="minorHAnsi" w:hAnsiTheme="minorHAnsi" w:cstheme="minorHAnsi"/>
                <w:sz w:val="24"/>
                <w:szCs w:val="24"/>
              </w:rPr>
              <w:t>Hypertext Markup Language</w:t>
            </w:r>
          </w:p>
        </w:tc>
      </w:tr>
      <w:tr w:rsidR="00B13738" w:rsidRPr="00501650" w14:paraId="5FC2D9FB" w14:textId="77777777" w:rsidTr="00F53B6F">
        <w:tc>
          <w:tcPr>
            <w:tcW w:w="2661" w:type="dxa"/>
            <w:tcBorders>
              <w:top w:val="single" w:sz="4" w:space="0" w:color="auto"/>
              <w:left w:val="single" w:sz="4" w:space="0" w:color="auto"/>
              <w:bottom w:val="single" w:sz="4" w:space="0" w:color="auto"/>
              <w:right w:val="single" w:sz="4" w:space="0" w:color="auto"/>
            </w:tcBorders>
          </w:tcPr>
          <w:p w14:paraId="52115ACE" w14:textId="77777777" w:rsidR="00B13738" w:rsidRPr="00501650" w:rsidRDefault="00B13738" w:rsidP="00D219BF">
            <w:pPr>
              <w:pStyle w:val="TableText"/>
              <w:rPr>
                <w:rFonts w:asciiTheme="minorHAnsi" w:hAnsiTheme="minorHAnsi" w:cstheme="minorHAnsi"/>
                <w:sz w:val="24"/>
                <w:szCs w:val="24"/>
              </w:rPr>
            </w:pPr>
            <w:r w:rsidRPr="00501650">
              <w:rPr>
                <w:rFonts w:asciiTheme="minorHAnsi" w:hAnsiTheme="minorHAnsi" w:cstheme="minorHAnsi"/>
                <w:sz w:val="24"/>
                <w:szCs w:val="24"/>
              </w:rPr>
              <w:t>CSS</w:t>
            </w:r>
          </w:p>
        </w:tc>
        <w:tc>
          <w:tcPr>
            <w:tcW w:w="6689" w:type="dxa"/>
            <w:tcBorders>
              <w:top w:val="single" w:sz="4" w:space="0" w:color="auto"/>
              <w:left w:val="single" w:sz="4" w:space="0" w:color="auto"/>
              <w:bottom w:val="single" w:sz="4" w:space="0" w:color="auto"/>
              <w:right w:val="single" w:sz="4" w:space="0" w:color="auto"/>
            </w:tcBorders>
          </w:tcPr>
          <w:p w14:paraId="7ED58100" w14:textId="77777777" w:rsidR="00B13738" w:rsidRPr="00501650" w:rsidRDefault="00B13738" w:rsidP="00D219BF">
            <w:pPr>
              <w:pStyle w:val="TableText"/>
              <w:rPr>
                <w:rFonts w:asciiTheme="minorHAnsi" w:hAnsiTheme="minorHAnsi" w:cstheme="minorHAnsi"/>
                <w:sz w:val="24"/>
                <w:szCs w:val="24"/>
              </w:rPr>
            </w:pPr>
            <w:r w:rsidRPr="00501650">
              <w:rPr>
                <w:rFonts w:asciiTheme="minorHAnsi" w:hAnsiTheme="minorHAnsi" w:cstheme="minorHAnsi"/>
                <w:sz w:val="24"/>
                <w:szCs w:val="24"/>
              </w:rPr>
              <w:t>Cascading Style Sheets</w:t>
            </w:r>
          </w:p>
        </w:tc>
      </w:tr>
      <w:tr w:rsidR="00B13738" w:rsidRPr="00501650" w14:paraId="25D6B4E6" w14:textId="77777777" w:rsidTr="00F53B6F">
        <w:tc>
          <w:tcPr>
            <w:tcW w:w="2661" w:type="dxa"/>
            <w:tcBorders>
              <w:top w:val="single" w:sz="4" w:space="0" w:color="auto"/>
              <w:left w:val="single" w:sz="4" w:space="0" w:color="auto"/>
              <w:bottom w:val="single" w:sz="4" w:space="0" w:color="auto"/>
              <w:right w:val="single" w:sz="4" w:space="0" w:color="auto"/>
            </w:tcBorders>
          </w:tcPr>
          <w:p w14:paraId="51314B1F" w14:textId="77777777" w:rsidR="00B13738" w:rsidRPr="00501650" w:rsidRDefault="00B13738" w:rsidP="00D219BF">
            <w:pPr>
              <w:pStyle w:val="TableText"/>
              <w:rPr>
                <w:rFonts w:asciiTheme="minorHAnsi" w:hAnsiTheme="minorHAnsi" w:cstheme="minorHAnsi"/>
                <w:sz w:val="24"/>
                <w:szCs w:val="24"/>
              </w:rPr>
            </w:pPr>
            <w:r w:rsidRPr="00501650">
              <w:rPr>
                <w:rFonts w:asciiTheme="minorHAnsi" w:hAnsiTheme="minorHAnsi" w:cstheme="minorHAnsi"/>
                <w:sz w:val="24"/>
                <w:szCs w:val="24"/>
              </w:rPr>
              <w:t>LTS</w:t>
            </w:r>
          </w:p>
        </w:tc>
        <w:tc>
          <w:tcPr>
            <w:tcW w:w="6689" w:type="dxa"/>
            <w:tcBorders>
              <w:top w:val="single" w:sz="4" w:space="0" w:color="auto"/>
              <w:left w:val="single" w:sz="4" w:space="0" w:color="auto"/>
              <w:bottom w:val="single" w:sz="4" w:space="0" w:color="auto"/>
              <w:right w:val="single" w:sz="4" w:space="0" w:color="auto"/>
            </w:tcBorders>
          </w:tcPr>
          <w:p w14:paraId="6B1BD567" w14:textId="77777777" w:rsidR="00B13738" w:rsidRPr="00501650" w:rsidRDefault="00B13738" w:rsidP="00D219BF">
            <w:pPr>
              <w:pStyle w:val="TableText"/>
              <w:rPr>
                <w:rFonts w:asciiTheme="minorHAnsi" w:hAnsiTheme="minorHAnsi" w:cstheme="minorHAnsi"/>
                <w:sz w:val="24"/>
                <w:szCs w:val="24"/>
              </w:rPr>
            </w:pPr>
            <w:r w:rsidRPr="00501650">
              <w:rPr>
                <w:rFonts w:asciiTheme="minorHAnsi" w:hAnsiTheme="minorHAnsi" w:cstheme="minorHAnsi"/>
                <w:sz w:val="24"/>
                <w:szCs w:val="24"/>
              </w:rPr>
              <w:t>Long Term Support</w:t>
            </w:r>
          </w:p>
        </w:tc>
      </w:tr>
      <w:tr w:rsidR="00B13738" w:rsidRPr="00501650" w14:paraId="77630592" w14:textId="77777777" w:rsidTr="00F53B6F">
        <w:tc>
          <w:tcPr>
            <w:tcW w:w="2661" w:type="dxa"/>
            <w:tcBorders>
              <w:top w:val="single" w:sz="4" w:space="0" w:color="auto"/>
              <w:left w:val="single" w:sz="4" w:space="0" w:color="auto"/>
              <w:bottom w:val="single" w:sz="4" w:space="0" w:color="auto"/>
              <w:right w:val="single" w:sz="4" w:space="0" w:color="auto"/>
            </w:tcBorders>
          </w:tcPr>
          <w:p w14:paraId="38E6A55C" w14:textId="77777777" w:rsidR="00B13738" w:rsidRPr="00501650" w:rsidRDefault="00B13738" w:rsidP="00D219BF">
            <w:pPr>
              <w:pStyle w:val="TableText"/>
              <w:rPr>
                <w:rFonts w:asciiTheme="minorHAnsi" w:hAnsiTheme="minorHAnsi" w:cstheme="minorHAnsi"/>
                <w:sz w:val="24"/>
                <w:szCs w:val="24"/>
              </w:rPr>
            </w:pPr>
            <w:proofErr w:type="spellStart"/>
            <w:r w:rsidRPr="00501650">
              <w:rPr>
                <w:rFonts w:asciiTheme="minorHAnsi" w:hAnsiTheme="minorHAnsi" w:cstheme="minorHAnsi"/>
                <w:sz w:val="24"/>
                <w:szCs w:val="24"/>
              </w:rPr>
              <w:t>npm</w:t>
            </w:r>
            <w:proofErr w:type="spellEnd"/>
          </w:p>
        </w:tc>
        <w:tc>
          <w:tcPr>
            <w:tcW w:w="6689" w:type="dxa"/>
            <w:tcBorders>
              <w:top w:val="single" w:sz="4" w:space="0" w:color="auto"/>
              <w:left w:val="single" w:sz="4" w:space="0" w:color="auto"/>
              <w:bottom w:val="single" w:sz="4" w:space="0" w:color="auto"/>
              <w:right w:val="single" w:sz="4" w:space="0" w:color="auto"/>
            </w:tcBorders>
          </w:tcPr>
          <w:p w14:paraId="0362910B" w14:textId="77777777" w:rsidR="00B13738" w:rsidRPr="00501650" w:rsidRDefault="00B13738" w:rsidP="00D219BF">
            <w:pPr>
              <w:pStyle w:val="TableText"/>
              <w:rPr>
                <w:rFonts w:asciiTheme="minorHAnsi" w:hAnsiTheme="minorHAnsi" w:cstheme="minorHAnsi"/>
                <w:sz w:val="24"/>
                <w:szCs w:val="24"/>
              </w:rPr>
            </w:pPr>
            <w:r w:rsidRPr="00501650">
              <w:rPr>
                <w:rFonts w:asciiTheme="minorHAnsi" w:hAnsiTheme="minorHAnsi" w:cstheme="minorHAnsi"/>
                <w:sz w:val="24"/>
                <w:szCs w:val="24"/>
              </w:rPr>
              <w:t>Node Package Manager</w:t>
            </w:r>
          </w:p>
        </w:tc>
      </w:tr>
      <w:tr w:rsidR="00B13738" w:rsidRPr="00501650" w14:paraId="6257E145" w14:textId="77777777" w:rsidTr="00F53B6F">
        <w:tc>
          <w:tcPr>
            <w:tcW w:w="2661" w:type="dxa"/>
            <w:tcBorders>
              <w:top w:val="single" w:sz="4" w:space="0" w:color="auto"/>
              <w:left w:val="single" w:sz="4" w:space="0" w:color="auto"/>
              <w:bottom w:val="single" w:sz="4" w:space="0" w:color="auto"/>
              <w:right w:val="single" w:sz="4" w:space="0" w:color="auto"/>
            </w:tcBorders>
          </w:tcPr>
          <w:p w14:paraId="2CD9A32F" w14:textId="77777777" w:rsidR="00B13738" w:rsidRPr="00884FF3" w:rsidRDefault="00B13738" w:rsidP="00D219BF">
            <w:pPr>
              <w:pStyle w:val="TableText"/>
              <w:rPr>
                <w:rFonts w:asciiTheme="minorHAnsi" w:hAnsiTheme="minorHAnsi" w:cstheme="minorHAnsi"/>
                <w:sz w:val="24"/>
                <w:szCs w:val="24"/>
              </w:rPr>
            </w:pPr>
            <w:r w:rsidRPr="00884FF3">
              <w:rPr>
                <w:rFonts w:asciiTheme="minorHAnsi" w:hAnsiTheme="minorHAnsi" w:cstheme="minorHAnsi"/>
                <w:sz w:val="24"/>
                <w:szCs w:val="24"/>
              </w:rPr>
              <w:t>MSI</w:t>
            </w:r>
          </w:p>
        </w:tc>
        <w:tc>
          <w:tcPr>
            <w:tcW w:w="6689" w:type="dxa"/>
            <w:tcBorders>
              <w:top w:val="single" w:sz="4" w:space="0" w:color="auto"/>
              <w:left w:val="single" w:sz="4" w:space="0" w:color="auto"/>
              <w:bottom w:val="single" w:sz="4" w:space="0" w:color="auto"/>
              <w:right w:val="single" w:sz="4" w:space="0" w:color="auto"/>
            </w:tcBorders>
          </w:tcPr>
          <w:p w14:paraId="34560057" w14:textId="77777777" w:rsidR="00B13738" w:rsidRPr="00884FF3" w:rsidRDefault="00B13738" w:rsidP="00D219BF">
            <w:pPr>
              <w:pStyle w:val="TableText"/>
              <w:rPr>
                <w:rFonts w:asciiTheme="minorHAnsi" w:hAnsiTheme="minorHAnsi" w:cstheme="minorHAnsi"/>
                <w:sz w:val="24"/>
                <w:szCs w:val="24"/>
              </w:rPr>
            </w:pPr>
            <w:r w:rsidRPr="00884FF3">
              <w:rPr>
                <w:rFonts w:asciiTheme="minorHAnsi" w:hAnsiTheme="minorHAnsi" w:cstheme="minorHAnsi"/>
                <w:sz w:val="24"/>
                <w:szCs w:val="24"/>
              </w:rPr>
              <w:t>Microsoft Installer (file extension)</w:t>
            </w:r>
          </w:p>
        </w:tc>
      </w:tr>
      <w:tr w:rsidR="00B13738" w:rsidRPr="00501650" w14:paraId="5AE6A6F2" w14:textId="77777777" w:rsidTr="00F53B6F">
        <w:tc>
          <w:tcPr>
            <w:tcW w:w="2661" w:type="dxa"/>
            <w:tcBorders>
              <w:top w:val="single" w:sz="4" w:space="0" w:color="auto"/>
              <w:left w:val="single" w:sz="4" w:space="0" w:color="auto"/>
              <w:bottom w:val="single" w:sz="4" w:space="0" w:color="auto"/>
              <w:right w:val="single" w:sz="4" w:space="0" w:color="auto"/>
            </w:tcBorders>
          </w:tcPr>
          <w:p w14:paraId="606A01D6" w14:textId="77777777" w:rsidR="00B13738" w:rsidRPr="00884FF3" w:rsidRDefault="00B13738" w:rsidP="00D219BF">
            <w:pPr>
              <w:pStyle w:val="TableText"/>
              <w:rPr>
                <w:rFonts w:asciiTheme="minorHAnsi" w:hAnsiTheme="minorHAnsi" w:cstheme="minorHAnsi"/>
                <w:sz w:val="24"/>
                <w:szCs w:val="24"/>
              </w:rPr>
            </w:pPr>
            <w:r w:rsidRPr="00884FF3">
              <w:rPr>
                <w:rFonts w:asciiTheme="minorHAnsi" w:hAnsiTheme="minorHAnsi" w:cstheme="minorHAnsi"/>
                <w:sz w:val="24"/>
                <w:szCs w:val="24"/>
              </w:rPr>
              <w:t>IP</w:t>
            </w:r>
          </w:p>
        </w:tc>
        <w:tc>
          <w:tcPr>
            <w:tcW w:w="6689" w:type="dxa"/>
            <w:tcBorders>
              <w:top w:val="single" w:sz="4" w:space="0" w:color="auto"/>
              <w:left w:val="single" w:sz="4" w:space="0" w:color="auto"/>
              <w:bottom w:val="single" w:sz="4" w:space="0" w:color="auto"/>
              <w:right w:val="single" w:sz="4" w:space="0" w:color="auto"/>
            </w:tcBorders>
          </w:tcPr>
          <w:p w14:paraId="5DD54C8D" w14:textId="77777777" w:rsidR="00B13738" w:rsidRPr="00884FF3" w:rsidRDefault="00B13738" w:rsidP="00D219BF">
            <w:pPr>
              <w:pStyle w:val="TableText"/>
              <w:rPr>
                <w:rFonts w:asciiTheme="minorHAnsi" w:hAnsiTheme="minorHAnsi" w:cstheme="minorHAnsi"/>
                <w:sz w:val="24"/>
                <w:szCs w:val="24"/>
              </w:rPr>
            </w:pPr>
            <w:r w:rsidRPr="00884FF3">
              <w:rPr>
                <w:rFonts w:asciiTheme="minorHAnsi" w:hAnsiTheme="minorHAnsi" w:cstheme="minorHAnsi"/>
                <w:sz w:val="24"/>
                <w:szCs w:val="24"/>
              </w:rPr>
              <w:t>Internet Protocol</w:t>
            </w:r>
          </w:p>
        </w:tc>
      </w:tr>
      <w:tr w:rsidR="00B13738" w:rsidRPr="00501650" w14:paraId="401519E6" w14:textId="77777777" w:rsidTr="00F53B6F">
        <w:tc>
          <w:tcPr>
            <w:tcW w:w="2661" w:type="dxa"/>
            <w:tcBorders>
              <w:top w:val="single" w:sz="4" w:space="0" w:color="auto"/>
              <w:left w:val="single" w:sz="4" w:space="0" w:color="auto"/>
              <w:bottom w:val="single" w:sz="4" w:space="0" w:color="auto"/>
              <w:right w:val="single" w:sz="4" w:space="0" w:color="auto"/>
            </w:tcBorders>
          </w:tcPr>
          <w:p w14:paraId="5D9F7711" w14:textId="77777777" w:rsidR="00B13738" w:rsidRPr="00884FF3" w:rsidRDefault="00B13738" w:rsidP="00D219BF">
            <w:pPr>
              <w:pStyle w:val="TableText"/>
              <w:rPr>
                <w:rFonts w:asciiTheme="minorHAnsi" w:hAnsiTheme="minorHAnsi" w:cstheme="minorHAnsi"/>
                <w:sz w:val="24"/>
                <w:szCs w:val="24"/>
              </w:rPr>
            </w:pPr>
            <w:r w:rsidRPr="00884FF3">
              <w:rPr>
                <w:rFonts w:asciiTheme="minorHAnsi" w:hAnsiTheme="minorHAnsi" w:cstheme="minorHAnsi"/>
              </w:rPr>
              <w:t>UI</w:t>
            </w:r>
          </w:p>
        </w:tc>
        <w:tc>
          <w:tcPr>
            <w:tcW w:w="6689" w:type="dxa"/>
            <w:tcBorders>
              <w:top w:val="single" w:sz="4" w:space="0" w:color="auto"/>
              <w:left w:val="single" w:sz="4" w:space="0" w:color="auto"/>
              <w:bottom w:val="single" w:sz="4" w:space="0" w:color="auto"/>
              <w:right w:val="single" w:sz="4" w:space="0" w:color="auto"/>
            </w:tcBorders>
          </w:tcPr>
          <w:p w14:paraId="49A7A942" w14:textId="77777777" w:rsidR="00B13738" w:rsidRPr="00884FF3" w:rsidRDefault="00B13738" w:rsidP="00D219BF">
            <w:pPr>
              <w:pStyle w:val="TableText"/>
              <w:rPr>
                <w:rFonts w:asciiTheme="minorHAnsi" w:hAnsiTheme="minorHAnsi" w:cstheme="minorHAnsi"/>
                <w:sz w:val="24"/>
                <w:szCs w:val="24"/>
              </w:rPr>
            </w:pPr>
            <w:r w:rsidRPr="00884FF3">
              <w:rPr>
                <w:rFonts w:asciiTheme="minorHAnsi" w:hAnsiTheme="minorHAnsi" w:cstheme="minorHAnsi"/>
                <w:sz w:val="24"/>
                <w:szCs w:val="24"/>
              </w:rPr>
              <w:t>User Interface</w:t>
            </w:r>
          </w:p>
        </w:tc>
      </w:tr>
      <w:tr w:rsidR="00F53B6F" w:rsidRPr="00501650" w14:paraId="3457B9AE" w14:textId="77777777" w:rsidTr="00F53B6F">
        <w:trPr>
          <w:ins w:id="1536" w:author="Sepribo Taylor-Harry" w:date="2020-08-03T14:59:00Z"/>
        </w:trPr>
        <w:tc>
          <w:tcPr>
            <w:tcW w:w="2661" w:type="dxa"/>
            <w:tcBorders>
              <w:top w:val="single" w:sz="4" w:space="0" w:color="auto"/>
              <w:left w:val="single" w:sz="4" w:space="0" w:color="auto"/>
              <w:bottom w:val="single" w:sz="4" w:space="0" w:color="auto"/>
              <w:right w:val="single" w:sz="4" w:space="0" w:color="auto"/>
            </w:tcBorders>
          </w:tcPr>
          <w:p w14:paraId="64D739D4" w14:textId="10351173" w:rsidR="00F53B6F" w:rsidRPr="00884FF3" w:rsidRDefault="00F53B6F" w:rsidP="00F53B6F">
            <w:pPr>
              <w:pStyle w:val="TableText"/>
              <w:rPr>
                <w:ins w:id="1537" w:author="Sepribo Taylor-Harry" w:date="2020-08-03T14:59:00Z"/>
                <w:rFonts w:asciiTheme="minorHAnsi" w:hAnsiTheme="minorHAnsi" w:cstheme="minorHAnsi"/>
              </w:rPr>
            </w:pPr>
            <w:ins w:id="1538" w:author="Sepribo Taylor-Harry" w:date="2020-08-03T15:00:00Z">
              <w:r>
                <w:rPr>
                  <w:rFonts w:asciiTheme="minorHAnsi" w:hAnsiTheme="minorHAnsi" w:cstheme="minorHAnsi"/>
                </w:rPr>
                <w:t>API</w:t>
              </w:r>
            </w:ins>
          </w:p>
        </w:tc>
        <w:tc>
          <w:tcPr>
            <w:tcW w:w="6689" w:type="dxa"/>
            <w:tcBorders>
              <w:top w:val="single" w:sz="4" w:space="0" w:color="auto"/>
              <w:left w:val="single" w:sz="4" w:space="0" w:color="auto"/>
              <w:bottom w:val="single" w:sz="4" w:space="0" w:color="auto"/>
              <w:right w:val="single" w:sz="4" w:space="0" w:color="auto"/>
            </w:tcBorders>
          </w:tcPr>
          <w:p w14:paraId="2FD25D72" w14:textId="5EEB2B9D" w:rsidR="00F53B6F" w:rsidRPr="00884FF3" w:rsidRDefault="00F53B6F" w:rsidP="00F53B6F">
            <w:pPr>
              <w:pStyle w:val="TableText"/>
              <w:rPr>
                <w:ins w:id="1539" w:author="Sepribo Taylor-Harry" w:date="2020-08-03T14:59:00Z"/>
                <w:rFonts w:asciiTheme="minorHAnsi" w:hAnsiTheme="minorHAnsi" w:cstheme="minorHAnsi"/>
                <w:sz w:val="24"/>
                <w:szCs w:val="24"/>
              </w:rPr>
            </w:pPr>
            <w:ins w:id="1540" w:author="Sepribo Taylor-Harry" w:date="2020-08-03T15:00:00Z">
              <w:r>
                <w:rPr>
                  <w:rFonts w:asciiTheme="minorHAnsi" w:hAnsiTheme="minorHAnsi" w:cstheme="minorHAnsi"/>
                  <w:sz w:val="24"/>
                  <w:szCs w:val="24"/>
                </w:rPr>
                <w:t>Application Programming Interface</w:t>
              </w:r>
            </w:ins>
          </w:p>
        </w:tc>
      </w:tr>
    </w:tbl>
    <w:p w14:paraId="38FF3508" w14:textId="77777777" w:rsidR="000463F6" w:rsidRDefault="000463F6" w:rsidP="00B13738">
      <w:pPr>
        <w:pStyle w:val="BodyText"/>
      </w:pPr>
    </w:p>
    <w:p w14:paraId="0D54F6FC" w14:textId="77777777" w:rsidR="00B13738" w:rsidRPr="008C45AB" w:rsidRDefault="00B13738" w:rsidP="00B13738">
      <w:pPr>
        <w:pStyle w:val="Heading1"/>
        <w:rPr>
          <w:sz w:val="28"/>
          <w:szCs w:val="28"/>
        </w:rPr>
      </w:pPr>
      <w:bookmarkStart w:id="1541" w:name="_Toc46159631"/>
      <w:bookmarkStart w:id="1542" w:name="_Toc47374144"/>
      <w:r w:rsidRPr="008C45AB">
        <w:rPr>
          <w:sz w:val="28"/>
          <w:szCs w:val="28"/>
        </w:rPr>
        <w:t>2 Server Configurations</w:t>
      </w:r>
      <w:bookmarkEnd w:id="1541"/>
      <w:bookmarkEnd w:id="1542"/>
    </w:p>
    <w:p w14:paraId="0F93E98E" w14:textId="77777777" w:rsidR="00B13738" w:rsidRDefault="00B13738" w:rsidP="00B13738">
      <w:pPr>
        <w:pStyle w:val="Heading2"/>
      </w:pPr>
      <w:bookmarkStart w:id="1543" w:name="_Toc46159632"/>
      <w:bookmarkStart w:id="1544" w:name="_Toc47374145"/>
      <w:r>
        <w:t>2.1 Server 1 (Database)</w:t>
      </w:r>
      <w:bookmarkEnd w:id="1543"/>
      <w:bookmarkEnd w:id="1544"/>
    </w:p>
    <w:p w14:paraId="3873B56B" w14:textId="22BC0E7E" w:rsidR="00B13738" w:rsidRDefault="00B13738" w:rsidP="00B13738">
      <w:pPr>
        <w:rPr>
          <w:rFonts w:cstheme="minorHAnsi"/>
        </w:rPr>
      </w:pPr>
      <w:r>
        <w:rPr>
          <w:rFonts w:cstheme="minorHAnsi"/>
        </w:rPr>
        <w:t xml:space="preserve">Installation of </w:t>
      </w:r>
      <w:r w:rsidRPr="00B40A91">
        <w:rPr>
          <w:rFonts w:cstheme="minorHAnsi"/>
        </w:rPr>
        <w:t>MongoDB 4.2 Community Edition</w:t>
      </w:r>
      <w:r>
        <w:rPr>
          <w:rFonts w:cstheme="minorHAnsi"/>
        </w:rPr>
        <w:t xml:space="preserve"> is supported on the following </w:t>
      </w:r>
      <w:bookmarkStart w:id="1545" w:name="_Hlk47341298"/>
      <w:r w:rsidR="00766CE7">
        <w:rPr>
          <w:rFonts w:cstheme="minorHAnsi"/>
        </w:rPr>
        <w:t xml:space="preserve">operating </w:t>
      </w:r>
      <w:r>
        <w:rPr>
          <w:rFonts w:cstheme="minorHAnsi"/>
        </w:rPr>
        <w:t xml:space="preserve">systems and </w:t>
      </w:r>
      <w:r w:rsidR="00F97A11">
        <w:rPr>
          <w:rFonts w:cstheme="minorHAnsi"/>
        </w:rPr>
        <w:t xml:space="preserve">64-bits </w:t>
      </w:r>
      <w:r>
        <w:rPr>
          <w:rFonts w:cstheme="minorHAnsi"/>
        </w:rPr>
        <w:t>versions</w:t>
      </w:r>
      <w:bookmarkEnd w:id="1545"/>
      <w:r>
        <w:rPr>
          <w:rFonts w:cstheme="minorHAnsi"/>
        </w:rPr>
        <w:t>:</w:t>
      </w:r>
    </w:p>
    <w:p w14:paraId="4A0392A0" w14:textId="77777777" w:rsidR="00B13738" w:rsidRDefault="00B13738" w:rsidP="00B13738">
      <w:pPr>
        <w:pStyle w:val="ListParagraph"/>
        <w:numPr>
          <w:ilvl w:val="0"/>
          <w:numId w:val="16"/>
        </w:numPr>
        <w:spacing w:after="200" w:line="276" w:lineRule="auto"/>
        <w:rPr>
          <w:rFonts w:cstheme="minorHAnsi"/>
        </w:rPr>
      </w:pPr>
      <w:r>
        <w:rPr>
          <w:rFonts w:cstheme="minorHAnsi"/>
        </w:rPr>
        <w:t>Windows Server 2019</w:t>
      </w:r>
    </w:p>
    <w:p w14:paraId="061CEC47" w14:textId="77777777" w:rsidR="00B13738" w:rsidRDefault="00B13738" w:rsidP="00B13738">
      <w:pPr>
        <w:pStyle w:val="ListParagraph"/>
        <w:numPr>
          <w:ilvl w:val="0"/>
          <w:numId w:val="16"/>
        </w:numPr>
        <w:spacing w:after="200" w:line="276" w:lineRule="auto"/>
        <w:rPr>
          <w:rFonts w:cstheme="minorHAnsi"/>
        </w:rPr>
      </w:pPr>
      <w:r w:rsidRPr="00B40A91">
        <w:rPr>
          <w:rFonts w:cstheme="minorHAnsi"/>
        </w:rPr>
        <w:t>Windows 10 / Windows Server 2016</w:t>
      </w:r>
    </w:p>
    <w:p w14:paraId="1EA125B4" w14:textId="77777777" w:rsidR="00B13738" w:rsidRDefault="00B13738" w:rsidP="00B13738">
      <w:pPr>
        <w:pStyle w:val="ListParagraph"/>
        <w:numPr>
          <w:ilvl w:val="0"/>
          <w:numId w:val="16"/>
        </w:numPr>
        <w:spacing w:after="200" w:line="276" w:lineRule="auto"/>
        <w:rPr>
          <w:rFonts w:cstheme="minorHAnsi"/>
        </w:rPr>
      </w:pPr>
      <w:r w:rsidRPr="00B40A91">
        <w:rPr>
          <w:rFonts w:cstheme="minorHAnsi"/>
        </w:rPr>
        <w:t>Windows 8.1 / Windows Server 2012 R2</w:t>
      </w:r>
    </w:p>
    <w:p w14:paraId="27302FED" w14:textId="77777777" w:rsidR="00B13738" w:rsidRDefault="00B13738" w:rsidP="00B13738">
      <w:pPr>
        <w:pStyle w:val="ListParagraph"/>
        <w:numPr>
          <w:ilvl w:val="0"/>
          <w:numId w:val="16"/>
        </w:numPr>
        <w:spacing w:after="200" w:line="276" w:lineRule="auto"/>
        <w:rPr>
          <w:rFonts w:cstheme="minorHAnsi"/>
        </w:rPr>
      </w:pPr>
      <w:r w:rsidRPr="00B40A91">
        <w:rPr>
          <w:rFonts w:cstheme="minorHAnsi"/>
        </w:rPr>
        <w:t>Windows 8 / Windows Server 2012</w:t>
      </w:r>
    </w:p>
    <w:p w14:paraId="7EAB6026" w14:textId="77777777" w:rsidR="00B13738" w:rsidRDefault="00B13738" w:rsidP="00B13738">
      <w:pPr>
        <w:pStyle w:val="ListParagraph"/>
        <w:numPr>
          <w:ilvl w:val="0"/>
          <w:numId w:val="16"/>
        </w:numPr>
        <w:spacing w:after="200" w:line="276" w:lineRule="auto"/>
        <w:rPr>
          <w:rFonts w:cstheme="minorHAnsi"/>
        </w:rPr>
      </w:pPr>
      <w:r w:rsidRPr="00B40A91">
        <w:rPr>
          <w:rFonts w:cstheme="minorHAnsi"/>
        </w:rPr>
        <w:t>Windows 7 / Windows Server 2008 R2</w:t>
      </w:r>
    </w:p>
    <w:p w14:paraId="0F9495D5" w14:textId="77777777" w:rsidR="00B13738" w:rsidRDefault="00B13738" w:rsidP="00B13738">
      <w:pPr>
        <w:pStyle w:val="Heading3"/>
        <w:ind w:firstLine="0"/>
      </w:pPr>
      <w:bookmarkStart w:id="1546" w:name="_Toc46159633"/>
      <w:bookmarkStart w:id="1547" w:name="_Toc47374146"/>
      <w:r>
        <w:t>2.1.1 Roles, Features, and Packages</w:t>
      </w:r>
      <w:bookmarkEnd w:id="1546"/>
      <w:bookmarkEnd w:id="1547"/>
    </w:p>
    <w:p w14:paraId="5244C1F4" w14:textId="77777777" w:rsidR="00B13738" w:rsidRDefault="00B13738" w:rsidP="00B13738">
      <w:pPr>
        <w:pStyle w:val="Heading4"/>
        <w:numPr>
          <w:ilvl w:val="3"/>
          <w:numId w:val="32"/>
        </w:numPr>
        <w:ind w:left="0" w:firstLine="0"/>
      </w:pPr>
      <w:r w:rsidRPr="00B74894">
        <w:t>Packages</w:t>
      </w:r>
    </w:p>
    <w:p w14:paraId="32D1829C" w14:textId="2384BDD5" w:rsidR="00B13738" w:rsidRDefault="00B13738" w:rsidP="00B13738">
      <w:pPr>
        <w:rPr>
          <w:rFonts w:cstheme="majorBidi"/>
        </w:rPr>
      </w:pPr>
      <w:r>
        <w:t xml:space="preserve">The following software packages must be installed on the operating system </w:t>
      </w:r>
      <w:r w:rsidR="00766CE7">
        <w:t>before</w:t>
      </w:r>
      <w:r>
        <w:t xml:space="preserve"> installation of the software:</w:t>
      </w:r>
    </w:p>
    <w:p w14:paraId="2A8C73C3" w14:textId="77777777" w:rsidR="00B13738" w:rsidRPr="007E009C" w:rsidRDefault="00B13738" w:rsidP="00B13738">
      <w:pPr>
        <w:pStyle w:val="ListParagraph"/>
        <w:numPr>
          <w:ilvl w:val="0"/>
          <w:numId w:val="36"/>
        </w:numPr>
        <w:rPr>
          <w:rFonts w:cstheme="majorBidi"/>
        </w:rPr>
      </w:pPr>
      <w:r w:rsidRPr="007E009C">
        <w:rPr>
          <w:rFonts w:cstheme="minorHAnsi"/>
        </w:rPr>
        <w:t>Users on Windows versions previous to Windows 10 must install the following update before installing MongoDB:</w:t>
      </w:r>
    </w:p>
    <w:p w14:paraId="6941D88E" w14:textId="2618097C" w:rsidR="00B13738" w:rsidRPr="003B6849" w:rsidRDefault="00B13738" w:rsidP="00B13738">
      <w:pPr>
        <w:pStyle w:val="ListParagraph"/>
        <w:numPr>
          <w:ilvl w:val="1"/>
          <w:numId w:val="36"/>
        </w:numPr>
        <w:rPr>
          <w:ins w:id="1548" w:author="Sepribo Taylor-Harry" w:date="2020-08-03T09:12:00Z"/>
          <w:rFonts w:cstheme="majorBidi"/>
        </w:rPr>
      </w:pPr>
      <w:commentRangeStart w:id="1549"/>
      <w:r w:rsidRPr="007E009C">
        <w:rPr>
          <w:rFonts w:cstheme="minorHAnsi"/>
        </w:rPr>
        <w:t>Update for Universal C Runtime for Windows</w:t>
      </w:r>
      <w:commentRangeEnd w:id="1549"/>
      <w:r w:rsidR="00112473">
        <w:rPr>
          <w:rStyle w:val="CommentReference"/>
        </w:rPr>
        <w:commentReference w:id="1549"/>
      </w:r>
    </w:p>
    <w:p w14:paraId="0330A2F5" w14:textId="080AE01E" w:rsidR="003B6849" w:rsidRPr="000853BD" w:rsidRDefault="003B6849" w:rsidP="003B6849">
      <w:pPr>
        <w:ind w:left="1080" w:firstLine="0"/>
        <w:rPr>
          <w:ins w:id="1550" w:author="Sepribo Taylor-Harry" w:date="2020-08-03T09:13:00Z"/>
          <w:rFonts w:cstheme="majorBidi"/>
          <w:b/>
          <w:bCs/>
          <w:rPrChange w:id="1551" w:author="Sepribo Taylor-Harry" w:date="2020-08-03T09:59:00Z">
            <w:rPr>
              <w:ins w:id="1552" w:author="Sepribo Taylor-Harry" w:date="2020-08-03T09:13:00Z"/>
              <w:rFonts w:cstheme="majorBidi"/>
            </w:rPr>
          </w:rPrChange>
        </w:rPr>
      </w:pPr>
      <w:ins w:id="1553" w:author="Sepribo Taylor-Harry" w:date="2020-08-03T09:12:00Z">
        <w:r w:rsidRPr="000853BD">
          <w:rPr>
            <w:rFonts w:cstheme="majorBidi"/>
            <w:b/>
            <w:bCs/>
            <w:rPrChange w:id="1554" w:author="Sepribo Taylor-Harry" w:date="2020-08-03T09:59:00Z">
              <w:rPr>
                <w:rFonts w:cstheme="majorBidi"/>
              </w:rPr>
            </w:rPrChange>
          </w:rPr>
          <w:t xml:space="preserve">How to obtain </w:t>
        </w:r>
      </w:ins>
      <w:ins w:id="1555" w:author="Sepribo Taylor-Harry" w:date="2020-08-03T09:30:00Z">
        <w:r w:rsidR="00573BFE" w:rsidRPr="000853BD">
          <w:rPr>
            <w:rFonts w:cstheme="majorBidi"/>
            <w:b/>
            <w:bCs/>
            <w:rPrChange w:id="1556" w:author="Sepribo Taylor-Harry" w:date="2020-08-03T09:59:00Z">
              <w:rPr>
                <w:rFonts w:cstheme="majorBidi"/>
              </w:rPr>
            </w:rPrChange>
          </w:rPr>
          <w:t xml:space="preserve">the </w:t>
        </w:r>
      </w:ins>
      <w:ins w:id="1557" w:author="Sepribo Taylor-Harry" w:date="2020-08-03T09:13:00Z">
        <w:r w:rsidRPr="000853BD">
          <w:rPr>
            <w:rFonts w:cstheme="majorBidi"/>
            <w:b/>
            <w:bCs/>
            <w:rPrChange w:id="1558" w:author="Sepribo Taylor-Harry" w:date="2020-08-03T09:59:00Z">
              <w:rPr>
                <w:rFonts w:cstheme="majorBidi"/>
              </w:rPr>
            </w:rPrChange>
          </w:rPr>
          <w:t>Update:</w:t>
        </w:r>
      </w:ins>
    </w:p>
    <w:p w14:paraId="498541C2" w14:textId="3DC59EBB" w:rsidR="003B6849" w:rsidRPr="00F53B6F" w:rsidRDefault="003B6849">
      <w:pPr>
        <w:ind w:left="720"/>
        <w:rPr>
          <w:ins w:id="1559" w:author="Sepribo Taylor-Harry" w:date="2020-08-03T09:22:00Z"/>
          <w:rFonts w:cstheme="majorBidi"/>
          <w:i/>
          <w:iCs/>
          <w:u w:val="single"/>
          <w:rPrChange w:id="1560" w:author="Sepribo Taylor-Harry" w:date="2020-08-03T15:03:00Z">
            <w:rPr>
              <w:ins w:id="1561" w:author="Sepribo Taylor-Harry" w:date="2020-08-03T09:22:00Z"/>
              <w:rFonts w:cstheme="majorBidi"/>
            </w:rPr>
          </w:rPrChange>
        </w:rPr>
        <w:pPrChange w:id="1562" w:author="Sepribo Taylor-Harry" w:date="2020-08-03T15:01:00Z">
          <w:pPr>
            <w:ind w:left="360"/>
          </w:pPr>
        </w:pPrChange>
      </w:pPr>
      <w:ins w:id="1563" w:author="Sepribo Taylor-Harry" w:date="2020-08-03T09:17:00Z">
        <w:r w:rsidRPr="00F53B6F">
          <w:rPr>
            <w:rFonts w:cstheme="majorBidi"/>
            <w:i/>
            <w:iCs/>
            <w:u w:val="single"/>
            <w:rPrChange w:id="1564" w:author="Sepribo Taylor-Harry" w:date="2020-08-03T15:03:00Z">
              <w:rPr/>
            </w:rPrChange>
          </w:rPr>
          <w:t>Method 1: Windows Update</w:t>
        </w:r>
      </w:ins>
    </w:p>
    <w:p w14:paraId="0345CD99" w14:textId="0949E868" w:rsidR="003B6849" w:rsidRDefault="003B6849">
      <w:pPr>
        <w:pStyle w:val="ListParagraph"/>
        <w:numPr>
          <w:ilvl w:val="2"/>
          <w:numId w:val="36"/>
        </w:numPr>
        <w:rPr>
          <w:ins w:id="1565" w:author="Sepribo Taylor-Harry" w:date="2020-08-03T17:36:00Z"/>
          <w:rFonts w:cstheme="majorBidi"/>
        </w:rPr>
      </w:pPr>
      <w:ins w:id="1566" w:author="Sepribo Taylor-Harry" w:date="2020-08-03T09:22:00Z">
        <w:r w:rsidRPr="003B6849">
          <w:rPr>
            <w:rFonts w:cstheme="majorBidi"/>
          </w:rPr>
          <w:lastRenderedPageBreak/>
          <w:t>This update is available from Windows Update. For more information about how to run Windows Update</w:t>
        </w:r>
        <w:r>
          <w:rPr>
            <w:rFonts w:cstheme="majorBidi"/>
          </w:rPr>
          <w:t xml:space="preserve"> for a specific version</w:t>
        </w:r>
        <w:r w:rsidRPr="003B6849">
          <w:rPr>
            <w:rFonts w:cstheme="majorBidi"/>
          </w:rPr>
          <w:t xml:space="preserve">, see </w:t>
        </w:r>
        <w:r>
          <w:rPr>
            <w:rFonts w:cstheme="majorBidi"/>
          </w:rPr>
          <w:fldChar w:fldCharType="begin"/>
        </w:r>
        <w:r>
          <w:rPr>
            <w:rFonts w:cstheme="majorBidi"/>
          </w:rPr>
          <w:instrText xml:space="preserve"> HYPERLINK "https://support.microsoft.com/en-us/help/3067639/how-to-get-an-update-through-windows-update" </w:instrText>
        </w:r>
        <w:r>
          <w:rPr>
            <w:rFonts w:cstheme="majorBidi"/>
          </w:rPr>
          <w:fldChar w:fldCharType="separate"/>
        </w:r>
        <w:r w:rsidRPr="003B6849">
          <w:rPr>
            <w:rStyle w:val="Hyperlink"/>
            <w:rFonts w:cstheme="majorBidi"/>
          </w:rPr>
          <w:t>How to get an update through Windows Update</w:t>
        </w:r>
        <w:r>
          <w:rPr>
            <w:rFonts w:cstheme="majorBidi"/>
          </w:rPr>
          <w:fldChar w:fldCharType="end"/>
        </w:r>
        <w:r w:rsidRPr="003B6849">
          <w:rPr>
            <w:rFonts w:cstheme="majorBidi"/>
          </w:rPr>
          <w:t>.</w:t>
        </w:r>
      </w:ins>
    </w:p>
    <w:p w14:paraId="778FAFF6" w14:textId="77777777" w:rsidR="002914A5" w:rsidRDefault="00DB6D57">
      <w:pPr>
        <w:keepNext/>
        <w:ind w:left="720"/>
        <w:rPr>
          <w:ins w:id="1567" w:author="Sepribo Taylor-Harry" w:date="2020-08-03T18:10:00Z"/>
        </w:rPr>
        <w:pPrChange w:id="1568" w:author="Sepribo Taylor-Harry" w:date="2020-08-03T19:17:00Z">
          <w:pPr/>
        </w:pPrChange>
      </w:pPr>
      <w:ins w:id="1569" w:author="Sepribo Taylor-Harry" w:date="2020-08-03T17:36:00Z">
        <w:r>
          <w:rPr>
            <w:rFonts w:cstheme="majorBidi"/>
            <w:noProof/>
          </w:rPr>
          <w:drawing>
            <wp:inline distT="0" distB="0" distL="0" distR="0" wp14:anchorId="1686CDF5" wp14:editId="5182B2B8">
              <wp:extent cx="5334000" cy="4906598"/>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2835" cy="4923924"/>
                      </a:xfrm>
                      <a:prstGeom prst="rect">
                        <a:avLst/>
                      </a:prstGeom>
                      <a:noFill/>
                      <a:ln>
                        <a:noFill/>
                      </a:ln>
                    </pic:spPr>
                  </pic:pic>
                </a:graphicData>
              </a:graphic>
            </wp:inline>
          </w:drawing>
        </w:r>
      </w:ins>
    </w:p>
    <w:p w14:paraId="616735E3" w14:textId="7AC31555" w:rsidR="003B6849" w:rsidRDefault="002914A5">
      <w:pPr>
        <w:pStyle w:val="Caption"/>
        <w:rPr>
          <w:ins w:id="1570" w:author="Sepribo Taylor-Harry" w:date="2020-08-03T18:10:00Z"/>
        </w:rPr>
        <w:pPrChange w:id="1571" w:author="Sepribo Taylor-Harry" w:date="2020-08-03T18:12:00Z">
          <w:pPr>
            <w:pStyle w:val="Caption"/>
            <w:ind w:firstLine="720"/>
          </w:pPr>
        </w:pPrChange>
      </w:pPr>
      <w:bookmarkStart w:id="1572" w:name="_Toc47374199"/>
      <w:ins w:id="1573" w:author="Sepribo Taylor-Harry" w:date="2020-08-03T18:10:00Z">
        <w:r>
          <w:t xml:space="preserve">Figure </w:t>
        </w:r>
        <w:r>
          <w:fldChar w:fldCharType="begin"/>
        </w:r>
        <w:r>
          <w:instrText xml:space="preserve"> SEQ Figure \* ARABIC </w:instrText>
        </w:r>
      </w:ins>
      <w:r>
        <w:fldChar w:fldCharType="separate"/>
      </w:r>
      <w:ins w:id="1574" w:author="Sepribo Taylor-Harry" w:date="2020-08-03T18:22:00Z">
        <w:r w:rsidR="008E0165">
          <w:rPr>
            <w:noProof/>
          </w:rPr>
          <w:t>1</w:t>
        </w:r>
      </w:ins>
      <w:ins w:id="1575" w:author="Sepribo Taylor-Harry" w:date="2020-08-03T18:10:00Z">
        <w:r>
          <w:fldChar w:fldCharType="end"/>
        </w:r>
        <w:r>
          <w:t xml:space="preserve">: </w:t>
        </w:r>
        <w:r w:rsidRPr="00BA7899">
          <w:t>How to get an update through Windows Update</w:t>
        </w:r>
        <w:bookmarkEnd w:id="1572"/>
      </w:ins>
    </w:p>
    <w:p w14:paraId="71404EAA" w14:textId="77777777" w:rsidR="002914A5" w:rsidRPr="00562EC6" w:rsidRDefault="002914A5">
      <w:pPr>
        <w:rPr>
          <w:ins w:id="1576" w:author="Sepribo Taylor-Harry" w:date="2020-08-03T09:22:00Z"/>
        </w:rPr>
        <w:pPrChange w:id="1577" w:author="Sepribo Taylor-Harry" w:date="2020-08-03T18:10:00Z">
          <w:pPr>
            <w:ind w:left="360"/>
          </w:pPr>
        </w:pPrChange>
      </w:pPr>
    </w:p>
    <w:p w14:paraId="5886CA96" w14:textId="77777777" w:rsidR="00F53B6F" w:rsidRPr="00F53B6F" w:rsidRDefault="003B6849" w:rsidP="00F53B6F">
      <w:pPr>
        <w:ind w:left="720"/>
        <w:rPr>
          <w:ins w:id="1578" w:author="Sepribo Taylor-Harry" w:date="2020-08-03T15:01:00Z"/>
          <w:rFonts w:cstheme="majorBidi"/>
          <w:i/>
          <w:iCs/>
          <w:u w:val="single"/>
          <w:rPrChange w:id="1579" w:author="Sepribo Taylor-Harry" w:date="2020-08-03T15:03:00Z">
            <w:rPr>
              <w:ins w:id="1580" w:author="Sepribo Taylor-Harry" w:date="2020-08-03T15:01:00Z"/>
              <w:rFonts w:cstheme="majorBidi"/>
              <w:b/>
              <w:bCs/>
            </w:rPr>
          </w:rPrChange>
        </w:rPr>
      </w:pPr>
      <w:ins w:id="1581" w:author="Sepribo Taylor-Harry" w:date="2020-08-03T09:22:00Z">
        <w:r w:rsidRPr="00F53B6F">
          <w:rPr>
            <w:rFonts w:cstheme="majorBidi"/>
            <w:i/>
            <w:iCs/>
            <w:u w:val="single"/>
            <w:rPrChange w:id="1582" w:author="Sepribo Taylor-Harry" w:date="2020-08-03T15:03:00Z">
              <w:rPr>
                <w:rFonts w:cstheme="majorBidi"/>
              </w:rPr>
            </w:rPrChange>
          </w:rPr>
          <w:t xml:space="preserve">Method 2: </w:t>
        </w:r>
      </w:ins>
      <w:ins w:id="1583" w:author="Sepribo Taylor-Harry" w:date="2020-08-03T09:23:00Z">
        <w:r w:rsidR="00573BFE" w:rsidRPr="00F53B6F">
          <w:rPr>
            <w:rFonts w:cstheme="majorBidi"/>
            <w:i/>
            <w:iCs/>
            <w:u w:val="single"/>
            <w:rPrChange w:id="1584" w:author="Sepribo Taylor-Harry" w:date="2020-08-03T15:03:00Z">
              <w:rPr>
                <w:rFonts w:cstheme="majorBidi"/>
              </w:rPr>
            </w:rPrChange>
          </w:rPr>
          <w:t>Microsoft Download Center</w:t>
        </w:r>
      </w:ins>
    </w:p>
    <w:p w14:paraId="5D238F0B" w14:textId="03ADB5A1" w:rsidR="00573BFE" w:rsidRPr="00DB6D57" w:rsidRDefault="00573BFE">
      <w:pPr>
        <w:pStyle w:val="ListParagraph"/>
        <w:numPr>
          <w:ilvl w:val="2"/>
          <w:numId w:val="36"/>
        </w:numPr>
        <w:rPr>
          <w:ins w:id="1585" w:author="Sepribo Taylor-Harry" w:date="2020-08-03T17:37:00Z"/>
          <w:rFonts w:cstheme="majorBidi"/>
          <w:b/>
          <w:bCs/>
          <w:rPrChange w:id="1586" w:author="Sepribo Taylor-Harry" w:date="2020-08-03T17:37:00Z">
            <w:rPr>
              <w:ins w:id="1587" w:author="Sepribo Taylor-Harry" w:date="2020-08-03T17:37:00Z"/>
              <w:rFonts w:cstheme="majorBidi"/>
            </w:rPr>
          </w:rPrChange>
        </w:rPr>
      </w:pPr>
      <w:r w:rsidRPr="00562EC6">
        <w:rPr>
          <w:rFonts w:cstheme="majorBidi"/>
        </w:rPr>
        <w:t xml:space="preserve">The following files </w:t>
      </w:r>
      <w:r w:rsidR="000853BD" w:rsidRPr="00F53B6F">
        <w:rPr>
          <w:rFonts w:cstheme="majorBidi"/>
          <w:rPrChange w:id="1588" w:author="Sepribo Taylor-Harry" w:date="2020-08-03T15:02:00Z">
            <w:rPr/>
          </w:rPrChange>
        </w:rPr>
        <w:t xml:space="preserve">for each operating systems and 64-bits versions </w:t>
      </w:r>
      <w:r w:rsidRPr="00F53B6F">
        <w:rPr>
          <w:rFonts w:cstheme="majorBidi"/>
          <w:rPrChange w:id="1589" w:author="Sepribo Taylor-Harry" w:date="2020-08-03T15:02:00Z">
            <w:rPr/>
          </w:rPrChange>
        </w:rPr>
        <w:t xml:space="preserve">are available for download from the </w:t>
      </w:r>
      <w:r w:rsidR="000853BD" w:rsidRPr="00562EC6">
        <w:rPr>
          <w:rFonts w:cstheme="majorBidi"/>
        </w:rPr>
        <w:fldChar w:fldCharType="begin"/>
      </w:r>
      <w:r w:rsidR="000853BD" w:rsidRPr="00F53B6F">
        <w:rPr>
          <w:rFonts w:cstheme="majorBidi"/>
          <w:rPrChange w:id="1590" w:author="Sepribo Taylor-Harry" w:date="2020-08-03T15:02:00Z">
            <w:rPr/>
          </w:rPrChange>
        </w:rPr>
        <w:instrText xml:space="preserve"> HYPERLINK "https://support.microsoft.com/en-us/help/2999226/update-for-universal-c-runtime-in-windows" \l ":~:text=About%20this%20update&amp;text=This%20update%20allows%20Windows%20desktop,Software%20Development%20Kit%20(SDK)." </w:instrText>
      </w:r>
      <w:r w:rsidR="000853BD" w:rsidRPr="00F53B6F">
        <w:rPr>
          <w:rFonts w:cstheme="majorBidi"/>
          <w:rPrChange w:id="1591" w:author="Sepribo Taylor-Harry" w:date="2020-08-03T15:02:00Z">
            <w:rPr/>
          </w:rPrChange>
        </w:rPr>
        <w:fldChar w:fldCharType="separate"/>
      </w:r>
      <w:r w:rsidRPr="00F53B6F">
        <w:rPr>
          <w:rStyle w:val="Hyperlink"/>
          <w:rFonts w:cstheme="majorBidi"/>
        </w:rPr>
        <w:t>Microsoft Download Center</w:t>
      </w:r>
      <w:r w:rsidR="000853BD" w:rsidRPr="00F53B6F">
        <w:rPr>
          <w:rFonts w:cstheme="majorBidi"/>
          <w:rPrChange w:id="1592" w:author="Sepribo Taylor-Harry" w:date="2020-08-03T15:02:00Z">
            <w:rPr/>
          </w:rPrChange>
        </w:rPr>
        <w:fldChar w:fldCharType="end"/>
      </w:r>
      <w:r w:rsidRPr="00562EC6">
        <w:rPr>
          <w:rFonts w:cstheme="majorBidi"/>
        </w:rPr>
        <w:t>.</w:t>
      </w:r>
    </w:p>
    <w:p w14:paraId="01712EFF" w14:textId="77777777" w:rsidR="002914A5" w:rsidRDefault="00DB6D57">
      <w:pPr>
        <w:keepNext/>
        <w:ind w:left="720"/>
        <w:rPr>
          <w:ins w:id="1593" w:author="Sepribo Taylor-Harry" w:date="2020-08-03T18:11:00Z"/>
        </w:rPr>
        <w:pPrChange w:id="1594" w:author="Sepribo Taylor-Harry" w:date="2020-08-03T19:17:00Z">
          <w:pPr/>
        </w:pPrChange>
      </w:pPr>
      <w:ins w:id="1595" w:author="Sepribo Taylor-Harry" w:date="2020-08-03T17:37:00Z">
        <w:r>
          <w:rPr>
            <w:rFonts w:cstheme="majorBidi"/>
            <w:b/>
            <w:bCs/>
            <w:noProof/>
          </w:rPr>
          <w:lastRenderedPageBreak/>
          <w:drawing>
            <wp:inline distT="0" distB="0" distL="0" distR="0" wp14:anchorId="64005038" wp14:editId="280B3B99">
              <wp:extent cx="5629275" cy="278757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4175" cy="2790000"/>
                      </a:xfrm>
                      <a:prstGeom prst="rect">
                        <a:avLst/>
                      </a:prstGeom>
                      <a:noFill/>
                      <a:ln>
                        <a:noFill/>
                      </a:ln>
                    </pic:spPr>
                  </pic:pic>
                </a:graphicData>
              </a:graphic>
            </wp:inline>
          </w:drawing>
        </w:r>
      </w:ins>
    </w:p>
    <w:p w14:paraId="6CB4F938" w14:textId="1EB693FD" w:rsidR="002914A5" w:rsidRDefault="002914A5" w:rsidP="00135222">
      <w:pPr>
        <w:pStyle w:val="Caption"/>
        <w:rPr>
          <w:ins w:id="1596" w:author="Sepribo Taylor-Harry" w:date="2020-08-03T19:17:00Z"/>
        </w:rPr>
      </w:pPr>
      <w:bookmarkStart w:id="1597" w:name="_Toc47374200"/>
      <w:ins w:id="1598" w:author="Sepribo Taylor-Harry" w:date="2020-08-03T18:11:00Z">
        <w:r>
          <w:t xml:space="preserve">Figure </w:t>
        </w:r>
        <w:r>
          <w:fldChar w:fldCharType="begin"/>
        </w:r>
        <w:r>
          <w:instrText xml:space="preserve"> SEQ Figure \* ARABIC </w:instrText>
        </w:r>
      </w:ins>
      <w:r>
        <w:fldChar w:fldCharType="separate"/>
      </w:r>
      <w:ins w:id="1599" w:author="Sepribo Taylor-Harry" w:date="2020-08-03T18:22:00Z">
        <w:r w:rsidR="008E0165">
          <w:rPr>
            <w:noProof/>
          </w:rPr>
          <w:t>2</w:t>
        </w:r>
      </w:ins>
      <w:ins w:id="1600" w:author="Sepribo Taylor-Harry" w:date="2020-08-03T18:11:00Z">
        <w:r>
          <w:fldChar w:fldCharType="end"/>
        </w:r>
        <w:r>
          <w:t xml:space="preserve">: </w:t>
        </w:r>
        <w:r w:rsidRPr="009E5FD0">
          <w:t xml:space="preserve">How to get an update through </w:t>
        </w:r>
        <w:r>
          <w:t>Microsoft Download Center</w:t>
        </w:r>
      </w:ins>
      <w:bookmarkEnd w:id="1597"/>
    </w:p>
    <w:p w14:paraId="5D581C70" w14:textId="77777777" w:rsidR="00135222" w:rsidRPr="00562EC6" w:rsidRDefault="00135222">
      <w:pPr>
        <w:rPr>
          <w:ins w:id="1601" w:author="Sepribo Taylor-Harry" w:date="2020-08-03T09:31:00Z"/>
        </w:rPr>
        <w:pPrChange w:id="1602" w:author="Sepribo Taylor-Harry" w:date="2020-08-03T19:17:00Z">
          <w:pPr>
            <w:ind w:left="720"/>
          </w:pPr>
        </w:pPrChange>
      </w:pPr>
    </w:p>
    <w:p w14:paraId="7028FA2F" w14:textId="77777777" w:rsidR="00F53B6F" w:rsidRDefault="00573BFE" w:rsidP="00F53B6F">
      <w:pPr>
        <w:ind w:left="1080" w:firstLine="0"/>
        <w:rPr>
          <w:ins w:id="1603" w:author="Sepribo Taylor-Harry" w:date="2020-08-03T15:03:00Z"/>
          <w:rFonts w:cstheme="majorBidi"/>
          <w:b/>
          <w:bCs/>
        </w:rPr>
      </w:pPr>
      <w:ins w:id="1604" w:author="Sepribo Taylor-Harry" w:date="2020-08-03T09:30:00Z">
        <w:r w:rsidRPr="000853BD">
          <w:rPr>
            <w:rFonts w:cstheme="majorBidi"/>
            <w:b/>
            <w:bCs/>
            <w:rPrChange w:id="1605" w:author="Sepribo Taylor-Harry" w:date="2020-08-03T09:59:00Z">
              <w:rPr>
                <w:rFonts w:cstheme="majorBidi"/>
              </w:rPr>
            </w:rPrChange>
          </w:rPr>
          <w:t>How to install the Update:</w:t>
        </w:r>
      </w:ins>
    </w:p>
    <w:p w14:paraId="2D4B73AA" w14:textId="715BF73E" w:rsidR="000853BD" w:rsidRPr="00F53B6F" w:rsidRDefault="000853BD">
      <w:pPr>
        <w:ind w:left="1080" w:firstLine="0"/>
        <w:rPr>
          <w:ins w:id="1606" w:author="Sepribo Taylor-Harry" w:date="2020-08-03T09:58:00Z"/>
          <w:rFonts w:cstheme="majorBidi"/>
          <w:b/>
          <w:bCs/>
          <w:rPrChange w:id="1607" w:author="Sepribo Taylor-Harry" w:date="2020-08-03T15:03:00Z">
            <w:rPr>
              <w:ins w:id="1608" w:author="Sepribo Taylor-Harry" w:date="2020-08-03T09:58:00Z"/>
            </w:rPr>
          </w:rPrChange>
        </w:rPr>
        <w:pPrChange w:id="1609" w:author="Sepribo Taylor-Harry" w:date="2020-08-03T15:03:00Z">
          <w:pPr>
            <w:ind w:firstLine="0"/>
          </w:pPr>
        </w:pPrChange>
      </w:pPr>
      <w:ins w:id="1610" w:author="Sepribo Taylor-Harry" w:date="2020-08-03T09:58:00Z">
        <w:r w:rsidRPr="00562EC6">
          <w:rPr>
            <w:rFonts w:cstheme="majorBidi"/>
          </w:rPr>
          <w:t xml:space="preserve">To start the download, click the Download button and then do one of the following, or select another language from Change </w:t>
        </w:r>
        <w:r w:rsidRPr="00F53B6F">
          <w:rPr>
            <w:rFonts w:cstheme="majorBidi"/>
            <w:rPrChange w:id="1611" w:author="Sepribo Taylor-Harry" w:date="2020-08-03T15:03:00Z">
              <w:rPr/>
            </w:rPrChange>
          </w:rPr>
          <w:t>Language and then click Change.</w:t>
        </w:r>
      </w:ins>
    </w:p>
    <w:p w14:paraId="42A10432" w14:textId="77777777" w:rsidR="000853BD" w:rsidRPr="000853BD" w:rsidRDefault="000853BD">
      <w:pPr>
        <w:pStyle w:val="ListParagraph"/>
        <w:numPr>
          <w:ilvl w:val="1"/>
          <w:numId w:val="50"/>
        </w:numPr>
        <w:rPr>
          <w:ins w:id="1612" w:author="Sepribo Taylor-Harry" w:date="2020-08-03T09:58:00Z"/>
          <w:rFonts w:cstheme="majorBidi"/>
          <w:rPrChange w:id="1613" w:author="Sepribo Taylor-Harry" w:date="2020-08-03T09:58:00Z">
            <w:rPr>
              <w:ins w:id="1614" w:author="Sepribo Taylor-Harry" w:date="2020-08-03T09:58:00Z"/>
            </w:rPr>
          </w:rPrChange>
        </w:rPr>
        <w:pPrChange w:id="1615" w:author="Sepribo Taylor-Harry" w:date="2020-08-03T15:03:00Z">
          <w:pPr>
            <w:ind w:firstLine="0"/>
          </w:pPr>
        </w:pPrChange>
      </w:pPr>
      <w:ins w:id="1616" w:author="Sepribo Taylor-Harry" w:date="2020-08-03T09:58:00Z">
        <w:r w:rsidRPr="00562EC6">
          <w:rPr>
            <w:rFonts w:cstheme="majorBidi"/>
          </w:rPr>
          <w:t>Click Run to start the installation immediately.</w:t>
        </w:r>
      </w:ins>
    </w:p>
    <w:p w14:paraId="4F9811D7" w14:textId="2647FF19" w:rsidR="00F53B6F" w:rsidRPr="00F53B6F" w:rsidRDefault="000853BD">
      <w:pPr>
        <w:pStyle w:val="ListParagraph"/>
        <w:numPr>
          <w:ilvl w:val="1"/>
          <w:numId w:val="50"/>
        </w:numPr>
        <w:rPr>
          <w:rFonts w:cstheme="majorBidi"/>
          <w:rPrChange w:id="1617" w:author="Sepribo Taylor-Harry" w:date="2020-08-03T15:03:00Z">
            <w:rPr/>
          </w:rPrChange>
        </w:rPr>
        <w:pPrChange w:id="1618" w:author="Sepribo Taylor-Harry" w:date="2020-08-03T15:03:00Z">
          <w:pPr>
            <w:pStyle w:val="ListParagraph"/>
            <w:numPr>
              <w:ilvl w:val="1"/>
              <w:numId w:val="36"/>
            </w:numPr>
            <w:ind w:left="1440" w:hanging="360"/>
          </w:pPr>
        </w:pPrChange>
      </w:pPr>
      <w:ins w:id="1619" w:author="Sepribo Taylor-Harry" w:date="2020-08-03T09:58:00Z">
        <w:r w:rsidRPr="000853BD">
          <w:rPr>
            <w:rFonts w:cstheme="majorBidi"/>
            <w:rPrChange w:id="1620" w:author="Sepribo Taylor-Harry" w:date="2020-08-03T09:58:00Z">
              <w:rPr/>
            </w:rPrChange>
          </w:rPr>
          <w:t>Click Save to copy the download to your computer for installation at a later time.</w:t>
        </w:r>
      </w:ins>
    </w:p>
    <w:p w14:paraId="1E1D9BD3" w14:textId="1E3C8D6A" w:rsidR="00B13738" w:rsidRPr="00562EC6" w:rsidRDefault="00B13738" w:rsidP="00B13738">
      <w:pPr>
        <w:pStyle w:val="ListParagraph"/>
        <w:numPr>
          <w:ilvl w:val="0"/>
          <w:numId w:val="36"/>
        </w:numPr>
        <w:rPr>
          <w:ins w:id="1621" w:author="Sepribo Taylor-Harry" w:date="2020-08-03T19:17:00Z"/>
          <w:rFonts w:cstheme="majorBidi"/>
        </w:rPr>
      </w:pPr>
      <w:r w:rsidRPr="007E009C">
        <w:rPr>
          <w:rFonts w:cstheme="minorHAnsi"/>
        </w:rPr>
        <w:t>Users on Windows 10, Server 2016</w:t>
      </w:r>
      <w:r w:rsidR="00766CE7">
        <w:rPr>
          <w:rFonts w:cstheme="minorHAnsi"/>
        </w:rPr>
        <w:t>,</w:t>
      </w:r>
      <w:r w:rsidRPr="007E009C">
        <w:rPr>
          <w:rFonts w:cstheme="minorHAnsi"/>
        </w:rPr>
        <w:t xml:space="preserve"> and Server 2019 do not need this update.</w:t>
      </w:r>
    </w:p>
    <w:p w14:paraId="1409E8C3" w14:textId="77777777" w:rsidR="00135222" w:rsidRPr="00135222" w:rsidRDefault="00135222">
      <w:pPr>
        <w:rPr>
          <w:rFonts w:cstheme="majorBidi"/>
          <w:rPrChange w:id="1622" w:author="Sepribo Taylor-Harry" w:date="2020-08-03T19:17:00Z">
            <w:rPr/>
          </w:rPrChange>
        </w:rPr>
        <w:pPrChange w:id="1623" w:author="Sepribo Taylor-Harry" w:date="2020-08-03T19:17:00Z">
          <w:pPr>
            <w:pStyle w:val="ListParagraph"/>
            <w:numPr>
              <w:numId w:val="36"/>
            </w:numPr>
            <w:ind w:hanging="360"/>
          </w:pPr>
        </w:pPrChange>
      </w:pPr>
    </w:p>
    <w:p w14:paraId="0F4CC91D" w14:textId="00D874DF" w:rsidR="00B13738" w:rsidRDefault="006853EF" w:rsidP="006853EF">
      <w:pPr>
        <w:pStyle w:val="Heading2"/>
      </w:pPr>
      <w:bookmarkStart w:id="1624" w:name="_Toc46159637"/>
      <w:bookmarkStart w:id="1625" w:name="_Toc47374147"/>
      <w:r>
        <w:t xml:space="preserve">2.2 </w:t>
      </w:r>
      <w:r w:rsidR="00B13738">
        <w:t>Server 2 (Web Application)</w:t>
      </w:r>
      <w:bookmarkEnd w:id="1624"/>
      <w:bookmarkEnd w:id="1625"/>
    </w:p>
    <w:p w14:paraId="0FCC0566" w14:textId="77777777" w:rsidR="00B13738" w:rsidRPr="006853EF" w:rsidRDefault="00B13738" w:rsidP="00B13738">
      <w:pPr>
        <w:rPr>
          <w:rFonts w:cstheme="minorHAnsi"/>
        </w:rPr>
      </w:pPr>
      <w:r w:rsidRPr="006853EF">
        <w:rPr>
          <w:rFonts w:cstheme="minorHAnsi"/>
        </w:rPr>
        <w:t>Installation of Angular is supported on the following Web browsers and versions:</w:t>
      </w:r>
    </w:p>
    <w:p w14:paraId="3EDB9673" w14:textId="77777777" w:rsidR="00766CE7" w:rsidRDefault="00766CE7" w:rsidP="00766CE7">
      <w:pPr>
        <w:pStyle w:val="ListParagraph"/>
        <w:numPr>
          <w:ilvl w:val="0"/>
          <w:numId w:val="49"/>
        </w:numPr>
        <w:spacing w:after="200" w:line="276" w:lineRule="auto"/>
        <w:rPr>
          <w:rFonts w:cstheme="minorHAnsi"/>
        </w:rPr>
      </w:pPr>
      <w:r>
        <w:rPr>
          <w:rFonts w:cstheme="minorHAnsi"/>
        </w:rPr>
        <w:t xml:space="preserve">Google Chrome (Version </w:t>
      </w:r>
      <w:r w:rsidRPr="005D6825">
        <w:rPr>
          <w:rFonts w:cstheme="minorHAnsi"/>
        </w:rPr>
        <w:t>84.0.4147.89 or prior)</w:t>
      </w:r>
    </w:p>
    <w:p w14:paraId="092793EB" w14:textId="77777777" w:rsidR="00766CE7" w:rsidRDefault="00766CE7" w:rsidP="00766CE7">
      <w:pPr>
        <w:pStyle w:val="ListParagraph"/>
        <w:numPr>
          <w:ilvl w:val="0"/>
          <w:numId w:val="49"/>
        </w:numPr>
        <w:spacing w:after="200" w:line="276" w:lineRule="auto"/>
        <w:rPr>
          <w:rFonts w:cstheme="minorHAnsi"/>
        </w:rPr>
      </w:pPr>
      <w:r w:rsidRPr="005D6825">
        <w:rPr>
          <w:rFonts w:cstheme="minorHAnsi"/>
        </w:rPr>
        <w:t>Firefox</w:t>
      </w:r>
      <w:r>
        <w:rPr>
          <w:rFonts w:cstheme="minorHAnsi"/>
        </w:rPr>
        <w:t xml:space="preserve"> (Version </w:t>
      </w:r>
      <w:r w:rsidRPr="005D6825">
        <w:rPr>
          <w:rFonts w:cstheme="minorHAnsi"/>
        </w:rPr>
        <w:t>78.0.2 or prior)</w:t>
      </w:r>
      <w:r>
        <w:rPr>
          <w:rFonts w:cstheme="minorHAnsi"/>
        </w:rPr>
        <w:t xml:space="preserve"> and extended support release (ESR) (Version </w:t>
      </w:r>
      <w:r w:rsidRPr="005D6825">
        <w:rPr>
          <w:rFonts w:cstheme="minorHAnsi"/>
        </w:rPr>
        <w:t>78.0.2 or prior)</w:t>
      </w:r>
    </w:p>
    <w:p w14:paraId="4E62658D" w14:textId="77777777" w:rsidR="00766CE7" w:rsidRDefault="00766CE7" w:rsidP="00766CE7">
      <w:pPr>
        <w:pStyle w:val="ListParagraph"/>
        <w:numPr>
          <w:ilvl w:val="0"/>
          <w:numId w:val="49"/>
        </w:numPr>
        <w:spacing w:after="200" w:line="276" w:lineRule="auto"/>
        <w:rPr>
          <w:rFonts w:cstheme="minorHAnsi"/>
        </w:rPr>
      </w:pPr>
      <w:r>
        <w:rPr>
          <w:rFonts w:cstheme="minorHAnsi"/>
        </w:rPr>
        <w:t xml:space="preserve">Edge </w:t>
      </w:r>
      <w:r w:rsidRPr="005D6825">
        <w:rPr>
          <w:rFonts w:cstheme="minorHAnsi"/>
        </w:rPr>
        <w:t xml:space="preserve">2 (Version 84.0.522.40 or prior) </w:t>
      </w:r>
    </w:p>
    <w:p w14:paraId="2FDEC17E" w14:textId="77777777" w:rsidR="00766CE7" w:rsidRDefault="00766CE7" w:rsidP="00766CE7">
      <w:pPr>
        <w:pStyle w:val="ListParagraph"/>
        <w:numPr>
          <w:ilvl w:val="0"/>
          <w:numId w:val="49"/>
        </w:numPr>
        <w:spacing w:after="200" w:line="276" w:lineRule="auto"/>
        <w:rPr>
          <w:rFonts w:cstheme="minorHAnsi"/>
        </w:rPr>
      </w:pPr>
      <w:r>
        <w:rPr>
          <w:rFonts w:cstheme="minorHAnsi"/>
        </w:rPr>
        <w:t>IE 11, 10*, 9* ("compatibility view" mode not supported) *deprecated in v10</w:t>
      </w:r>
    </w:p>
    <w:p w14:paraId="0FB1CE80" w14:textId="77777777" w:rsidR="00766CE7" w:rsidRDefault="00766CE7" w:rsidP="00766CE7">
      <w:pPr>
        <w:pStyle w:val="ListParagraph"/>
        <w:numPr>
          <w:ilvl w:val="0"/>
          <w:numId w:val="49"/>
        </w:numPr>
        <w:spacing w:after="200" w:line="276" w:lineRule="auto"/>
        <w:rPr>
          <w:rFonts w:cstheme="minorHAnsi"/>
        </w:rPr>
      </w:pPr>
      <w:r>
        <w:rPr>
          <w:rFonts w:cstheme="minorHAnsi"/>
        </w:rPr>
        <w:t xml:space="preserve">Safari 2 (Version </w:t>
      </w:r>
      <w:r w:rsidRPr="005D6825">
        <w:rPr>
          <w:rFonts w:cstheme="minorHAnsi"/>
        </w:rPr>
        <w:t>13.1 or prior)</w:t>
      </w:r>
    </w:p>
    <w:p w14:paraId="01289D75" w14:textId="77777777" w:rsidR="00B13738" w:rsidRPr="000545C9" w:rsidRDefault="00B13738" w:rsidP="00B13738">
      <w:pPr>
        <w:pStyle w:val="Heading3"/>
        <w:ind w:firstLine="0"/>
      </w:pPr>
      <w:bookmarkStart w:id="1626" w:name="_Toc46159638"/>
      <w:bookmarkStart w:id="1627" w:name="_Toc47374148"/>
      <w:r>
        <w:lastRenderedPageBreak/>
        <w:t>2.2.1 Prerequisites, Features, and Packages</w:t>
      </w:r>
      <w:bookmarkEnd w:id="1626"/>
      <w:bookmarkEnd w:id="1627"/>
    </w:p>
    <w:p w14:paraId="0E2D3A1E" w14:textId="77777777" w:rsidR="00B13738" w:rsidRDefault="00B13738" w:rsidP="00B13738">
      <w:pPr>
        <w:pStyle w:val="Heading4"/>
        <w:numPr>
          <w:ilvl w:val="3"/>
          <w:numId w:val="38"/>
        </w:numPr>
      </w:pPr>
      <w:r w:rsidRPr="00714CDA">
        <w:t>Prerequisites</w:t>
      </w:r>
    </w:p>
    <w:p w14:paraId="781B559B" w14:textId="4A02477F" w:rsidR="00B13738" w:rsidRPr="00117702" w:rsidRDefault="00B13738" w:rsidP="005D6825">
      <w:pPr>
        <w:ind w:firstLine="360"/>
        <w:rPr>
          <w:rFonts w:cstheme="majorBidi"/>
        </w:rPr>
      </w:pPr>
      <w:r w:rsidRPr="00117702">
        <w:t xml:space="preserve">To use the Angular framework, </w:t>
      </w:r>
      <w:r w:rsidR="00766CE7">
        <w:t>one</w:t>
      </w:r>
      <w:r w:rsidR="00766CE7" w:rsidRPr="00117702">
        <w:t xml:space="preserve"> </w:t>
      </w:r>
      <w:r w:rsidRPr="00117702">
        <w:t>should be familiar with the following</w:t>
      </w:r>
      <w:r w:rsidR="00766CE7">
        <w:t xml:space="preserve"> programming languages</w:t>
      </w:r>
      <w:r w:rsidRPr="00117702">
        <w:t>:</w:t>
      </w:r>
    </w:p>
    <w:p w14:paraId="4BB0164E" w14:textId="77777777" w:rsidR="00B13738" w:rsidRDefault="00B13738" w:rsidP="00B13738">
      <w:pPr>
        <w:pStyle w:val="ListParagraph"/>
        <w:numPr>
          <w:ilvl w:val="0"/>
          <w:numId w:val="39"/>
        </w:numPr>
        <w:rPr>
          <w:rFonts w:cstheme="minorHAnsi"/>
        </w:rPr>
      </w:pPr>
      <w:r w:rsidRPr="00117702">
        <w:rPr>
          <w:rFonts w:cstheme="minorHAnsi"/>
        </w:rPr>
        <w:t>JavaScript</w:t>
      </w:r>
    </w:p>
    <w:p w14:paraId="3D547B4A" w14:textId="77777777" w:rsidR="00B13738" w:rsidRDefault="00B13738" w:rsidP="00B13738">
      <w:pPr>
        <w:pStyle w:val="ListParagraph"/>
        <w:numPr>
          <w:ilvl w:val="0"/>
          <w:numId w:val="39"/>
        </w:numPr>
        <w:rPr>
          <w:rFonts w:cstheme="minorHAnsi"/>
        </w:rPr>
      </w:pPr>
      <w:r w:rsidRPr="00117702">
        <w:rPr>
          <w:rFonts w:cstheme="minorHAnsi"/>
        </w:rPr>
        <w:t>HTML</w:t>
      </w:r>
    </w:p>
    <w:p w14:paraId="6D0A8E43" w14:textId="55C333FD" w:rsidR="00B13738" w:rsidRDefault="00B13738" w:rsidP="00B13738">
      <w:pPr>
        <w:pStyle w:val="ListParagraph"/>
        <w:numPr>
          <w:ilvl w:val="0"/>
          <w:numId w:val="39"/>
        </w:numPr>
        <w:rPr>
          <w:ins w:id="1628" w:author="Sepribo Taylor-Harry" w:date="2020-08-03T19:17:00Z"/>
          <w:rFonts w:cstheme="minorHAnsi"/>
        </w:rPr>
      </w:pPr>
      <w:r w:rsidRPr="00117702">
        <w:rPr>
          <w:rFonts w:cstheme="minorHAnsi"/>
        </w:rPr>
        <w:t>CSS</w:t>
      </w:r>
    </w:p>
    <w:p w14:paraId="3CAE49A0" w14:textId="77777777" w:rsidR="00135222" w:rsidRPr="00117702" w:rsidRDefault="00135222">
      <w:pPr>
        <w:pStyle w:val="ListParagraph"/>
        <w:rPr>
          <w:rFonts w:cstheme="minorHAnsi"/>
        </w:rPr>
        <w:pPrChange w:id="1629" w:author="Sepribo Taylor-Harry" w:date="2020-08-03T19:17:00Z">
          <w:pPr>
            <w:pStyle w:val="ListParagraph"/>
            <w:numPr>
              <w:numId w:val="39"/>
            </w:numPr>
            <w:ind w:hanging="360"/>
          </w:pPr>
        </w:pPrChange>
      </w:pPr>
    </w:p>
    <w:p w14:paraId="49008C03" w14:textId="77777777" w:rsidR="00B13738" w:rsidRDefault="00B13738" w:rsidP="00B13738">
      <w:pPr>
        <w:pStyle w:val="Heading4"/>
        <w:numPr>
          <w:ilvl w:val="3"/>
          <w:numId w:val="38"/>
        </w:numPr>
      </w:pPr>
      <w:r w:rsidRPr="00714CDA">
        <w:t>Packages</w:t>
      </w:r>
    </w:p>
    <w:p w14:paraId="350829AE" w14:textId="14916D40" w:rsidR="00B13738" w:rsidRDefault="00B13738" w:rsidP="00B13738">
      <w:pPr>
        <w:rPr>
          <w:rFonts w:cstheme="majorBidi"/>
        </w:rPr>
      </w:pPr>
      <w:r>
        <w:t xml:space="preserve">The </w:t>
      </w:r>
      <w:commentRangeStart w:id="1630"/>
      <w:r>
        <w:t xml:space="preserve">following software packages </w:t>
      </w:r>
      <w:commentRangeEnd w:id="1630"/>
      <w:r w:rsidR="00112473">
        <w:rPr>
          <w:rStyle w:val="CommentReference"/>
        </w:rPr>
        <w:commentReference w:id="1630"/>
      </w:r>
      <w:r>
        <w:t>must be installed on the operating system prior to installation of the software</w:t>
      </w:r>
      <w:ins w:id="1631" w:author="Sepribo Taylor-Harry" w:date="2020-08-03T17:07:00Z">
        <w:r w:rsidR="00AC63F3">
          <w:t xml:space="preserve"> (installation steps are described in section </w:t>
        </w:r>
        <w:r w:rsidR="00AC63F3" w:rsidRPr="00AC63F3">
          <w:t>3.2.2</w:t>
        </w:r>
        <w:r w:rsidR="00AC63F3">
          <w:t>)</w:t>
        </w:r>
      </w:ins>
      <w:r>
        <w:t>:</w:t>
      </w:r>
    </w:p>
    <w:p w14:paraId="1533C2D8" w14:textId="77777777" w:rsidR="00B13738" w:rsidRPr="00117702" w:rsidRDefault="00B13738" w:rsidP="00B13738">
      <w:pPr>
        <w:pStyle w:val="ListParagraph"/>
        <w:numPr>
          <w:ilvl w:val="0"/>
          <w:numId w:val="41"/>
        </w:numPr>
        <w:rPr>
          <w:rFonts w:cstheme="majorBidi"/>
        </w:rPr>
      </w:pPr>
      <w:r w:rsidRPr="00117702">
        <w:rPr>
          <w:rFonts w:cstheme="minorHAnsi"/>
        </w:rPr>
        <w:t>Node.js – Angular requires a current, active LTS, or maintenance LTS version of Node.js.</w:t>
      </w:r>
    </w:p>
    <w:p w14:paraId="7DC688A5" w14:textId="2894E6AB" w:rsidR="00B13738" w:rsidRPr="00562EC6" w:rsidRDefault="00B13738" w:rsidP="00B13738">
      <w:pPr>
        <w:pStyle w:val="ListParagraph"/>
        <w:numPr>
          <w:ilvl w:val="0"/>
          <w:numId w:val="41"/>
        </w:numPr>
        <w:rPr>
          <w:ins w:id="1632" w:author="Sepribo Taylor-Harry" w:date="2020-08-03T17:13:00Z"/>
          <w:rFonts w:cstheme="majorBidi"/>
        </w:rPr>
      </w:pPr>
      <w:proofErr w:type="spellStart"/>
      <w:r w:rsidRPr="00117702">
        <w:rPr>
          <w:rFonts w:cstheme="minorHAnsi"/>
        </w:rPr>
        <w:t>npm</w:t>
      </w:r>
      <w:proofErr w:type="spellEnd"/>
      <w:r w:rsidRPr="00117702">
        <w:rPr>
          <w:rFonts w:cstheme="minorHAnsi"/>
        </w:rPr>
        <w:t xml:space="preserve"> package manager – Angular, the Angular CLI, and Angular applications depend on </w:t>
      </w:r>
      <w:proofErr w:type="spellStart"/>
      <w:r w:rsidRPr="00117702">
        <w:rPr>
          <w:rFonts w:cstheme="minorHAnsi"/>
        </w:rPr>
        <w:t>npm</w:t>
      </w:r>
      <w:proofErr w:type="spellEnd"/>
      <w:r w:rsidRPr="00117702">
        <w:rPr>
          <w:rFonts w:cstheme="minorHAnsi"/>
        </w:rPr>
        <w:t xml:space="preserve"> packages for many features and functions.</w:t>
      </w:r>
    </w:p>
    <w:p w14:paraId="7361EC62" w14:textId="3D7A9422" w:rsidR="00CA3E7C" w:rsidRPr="00CA3E7C" w:rsidRDefault="00CA3E7C">
      <w:pPr>
        <w:ind w:firstLine="0"/>
        <w:rPr>
          <w:rFonts w:cstheme="majorBidi"/>
        </w:rPr>
        <w:pPrChange w:id="1633" w:author="Sepribo Taylor-Harry" w:date="2020-08-03T17:13:00Z">
          <w:pPr>
            <w:pStyle w:val="ListParagraph"/>
            <w:numPr>
              <w:numId w:val="41"/>
            </w:numPr>
            <w:ind w:hanging="360"/>
          </w:pPr>
        </w:pPrChange>
      </w:pPr>
      <w:ins w:id="1634" w:author="Sepribo Taylor-Harry" w:date="2020-08-03T17:13:00Z">
        <w:r>
          <w:rPr>
            <w:rFonts w:cstheme="majorBidi"/>
          </w:rPr>
          <w:t xml:space="preserve">Note: </w:t>
        </w:r>
        <w:r w:rsidRPr="00CA3E7C">
          <w:rPr>
            <w:rFonts w:cstheme="majorBidi"/>
          </w:rPr>
          <w:t xml:space="preserve">This guide uses the </w:t>
        </w:r>
        <w:proofErr w:type="spellStart"/>
        <w:r w:rsidRPr="00CA3E7C">
          <w:rPr>
            <w:rFonts w:cstheme="majorBidi"/>
          </w:rPr>
          <w:t>npm</w:t>
        </w:r>
        <w:proofErr w:type="spellEnd"/>
        <w:r w:rsidRPr="00CA3E7C">
          <w:rPr>
            <w:rFonts w:cstheme="majorBidi"/>
          </w:rPr>
          <w:t xml:space="preserve"> client command line interface, which is installed with Node.js by default</w:t>
        </w:r>
        <w:r>
          <w:rPr>
            <w:rFonts w:cstheme="majorBidi"/>
          </w:rPr>
          <w:t xml:space="preserve"> when </w:t>
        </w:r>
      </w:ins>
      <w:ins w:id="1635" w:author="Sepribo Taylor-Harry" w:date="2020-08-03T17:14:00Z">
        <w:r>
          <w:rPr>
            <w:rFonts w:cstheme="majorBidi"/>
          </w:rPr>
          <w:t>installing the Angular CLI</w:t>
        </w:r>
      </w:ins>
      <w:ins w:id="1636" w:author="Sepribo Taylor-Harry" w:date="2020-08-03T17:13:00Z">
        <w:r w:rsidRPr="00CA3E7C">
          <w:rPr>
            <w:rFonts w:cstheme="majorBidi"/>
          </w:rPr>
          <w:t xml:space="preserve">. To </w:t>
        </w:r>
        <w:bookmarkStart w:id="1637" w:name="_Hlk47370731"/>
        <w:r w:rsidRPr="00CA3E7C">
          <w:rPr>
            <w:rFonts w:cstheme="majorBidi"/>
          </w:rPr>
          <w:t xml:space="preserve">check that you have the </w:t>
        </w:r>
        <w:proofErr w:type="spellStart"/>
        <w:r w:rsidRPr="00CA3E7C">
          <w:rPr>
            <w:rFonts w:cstheme="majorBidi"/>
          </w:rPr>
          <w:t>npm</w:t>
        </w:r>
        <w:proofErr w:type="spellEnd"/>
        <w:r w:rsidRPr="00CA3E7C">
          <w:rPr>
            <w:rFonts w:cstheme="majorBidi"/>
          </w:rPr>
          <w:t xml:space="preserve"> client installed</w:t>
        </w:r>
        <w:bookmarkEnd w:id="1637"/>
        <w:r w:rsidRPr="00CA3E7C">
          <w:rPr>
            <w:rFonts w:cstheme="majorBidi"/>
          </w:rPr>
          <w:t xml:space="preserve">, run </w:t>
        </w:r>
        <w:proofErr w:type="spellStart"/>
        <w:r w:rsidRPr="00CA3E7C">
          <w:rPr>
            <w:rFonts w:cstheme="majorBidi"/>
          </w:rPr>
          <w:t>npm</w:t>
        </w:r>
        <w:proofErr w:type="spellEnd"/>
        <w:r w:rsidRPr="00CA3E7C">
          <w:rPr>
            <w:rFonts w:cstheme="majorBidi"/>
          </w:rPr>
          <w:t xml:space="preserve"> -v in a terminal window.</w:t>
        </w:r>
      </w:ins>
    </w:p>
    <w:p w14:paraId="3046E0A2" w14:textId="77777777" w:rsidR="002914A5" w:rsidRDefault="00CA3E7C">
      <w:pPr>
        <w:pStyle w:val="BodyText"/>
        <w:keepNext/>
        <w:rPr>
          <w:ins w:id="1638" w:author="Sepribo Taylor-Harry" w:date="2020-08-03T18:12:00Z"/>
        </w:rPr>
        <w:pPrChange w:id="1639" w:author="Sepribo Taylor-Harry" w:date="2020-08-03T18:12:00Z">
          <w:pPr>
            <w:pStyle w:val="BodyText"/>
          </w:pPr>
        </w:pPrChange>
      </w:pPr>
      <w:ins w:id="1640" w:author="Sepribo Taylor-Harry" w:date="2020-08-03T17:15:00Z">
        <w:r>
          <w:rPr>
            <w:noProof/>
          </w:rPr>
          <w:drawing>
            <wp:inline distT="0" distB="0" distL="0" distR="0" wp14:anchorId="71CBADB9" wp14:editId="06F6E5D2">
              <wp:extent cx="2581275" cy="1428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1275" cy="1428750"/>
                      </a:xfrm>
                      <a:prstGeom prst="rect">
                        <a:avLst/>
                      </a:prstGeom>
                      <a:noFill/>
                      <a:ln>
                        <a:noFill/>
                      </a:ln>
                    </pic:spPr>
                  </pic:pic>
                </a:graphicData>
              </a:graphic>
            </wp:inline>
          </w:drawing>
        </w:r>
      </w:ins>
    </w:p>
    <w:p w14:paraId="47F0DA34" w14:textId="43E2E49C" w:rsidR="00A36DD0" w:rsidRDefault="002914A5">
      <w:pPr>
        <w:pStyle w:val="Caption"/>
        <w:pPrChange w:id="1641" w:author="Sepribo Taylor-Harry" w:date="2020-08-03T18:12:00Z">
          <w:pPr>
            <w:pStyle w:val="BodyText"/>
          </w:pPr>
        </w:pPrChange>
      </w:pPr>
      <w:bookmarkStart w:id="1642" w:name="_Toc47374201"/>
      <w:ins w:id="1643" w:author="Sepribo Taylor-Harry" w:date="2020-08-03T18:12:00Z">
        <w:r>
          <w:t xml:space="preserve">Figure </w:t>
        </w:r>
        <w:r>
          <w:fldChar w:fldCharType="begin"/>
        </w:r>
        <w:r>
          <w:instrText xml:space="preserve"> SEQ Figure \* ARABIC </w:instrText>
        </w:r>
      </w:ins>
      <w:r>
        <w:fldChar w:fldCharType="separate"/>
      </w:r>
      <w:ins w:id="1644" w:author="Sepribo Taylor-Harry" w:date="2020-08-03T18:22:00Z">
        <w:r w:rsidR="008E0165">
          <w:rPr>
            <w:noProof/>
          </w:rPr>
          <w:t>3</w:t>
        </w:r>
      </w:ins>
      <w:ins w:id="1645" w:author="Sepribo Taylor-Harry" w:date="2020-08-03T18:12:00Z">
        <w:r>
          <w:fldChar w:fldCharType="end"/>
        </w:r>
        <w:r>
          <w:t xml:space="preserve">: How to </w:t>
        </w:r>
        <w:r w:rsidRPr="00F82EAD">
          <w:t xml:space="preserve">check that you have the </w:t>
        </w:r>
        <w:proofErr w:type="spellStart"/>
        <w:r w:rsidRPr="00F82EAD">
          <w:t>npm</w:t>
        </w:r>
        <w:proofErr w:type="spellEnd"/>
        <w:r w:rsidRPr="00F82EAD">
          <w:t xml:space="preserve"> client installed</w:t>
        </w:r>
      </w:ins>
      <w:bookmarkEnd w:id="1642"/>
    </w:p>
    <w:p w14:paraId="55842374" w14:textId="5A9DA102" w:rsidR="00B13738" w:rsidRPr="008C45AB" w:rsidRDefault="00B13738" w:rsidP="00B13738">
      <w:pPr>
        <w:pStyle w:val="Heading1"/>
        <w:rPr>
          <w:sz w:val="28"/>
          <w:szCs w:val="28"/>
        </w:rPr>
      </w:pPr>
      <w:bookmarkStart w:id="1646" w:name="_Toc46159640"/>
      <w:bookmarkStart w:id="1647" w:name="_Toc47374149"/>
      <w:r w:rsidRPr="008C45AB">
        <w:rPr>
          <w:sz w:val="28"/>
          <w:szCs w:val="28"/>
        </w:rPr>
        <w:lastRenderedPageBreak/>
        <w:t>3 Software Installation</w:t>
      </w:r>
      <w:bookmarkEnd w:id="1646"/>
      <w:bookmarkEnd w:id="1647"/>
    </w:p>
    <w:p w14:paraId="4950F8D3" w14:textId="77777777" w:rsidR="00B13738" w:rsidRDefault="00B13738" w:rsidP="00B13738">
      <w:pPr>
        <w:pStyle w:val="Heading2"/>
      </w:pPr>
      <w:bookmarkStart w:id="1648" w:name="_Toc46159641"/>
      <w:bookmarkStart w:id="1649" w:name="_Toc47374150"/>
      <w:r>
        <w:t>3.1 Server 1 (Database)</w:t>
      </w:r>
      <w:bookmarkEnd w:id="1648"/>
      <w:bookmarkEnd w:id="1649"/>
    </w:p>
    <w:p w14:paraId="42668EC5" w14:textId="77777777" w:rsidR="00B13738" w:rsidRDefault="00B13738" w:rsidP="00B13738">
      <w:pPr>
        <w:pStyle w:val="Heading3"/>
        <w:ind w:firstLine="0"/>
      </w:pPr>
      <w:bookmarkStart w:id="1650" w:name="_Toc46159642"/>
      <w:bookmarkStart w:id="1651" w:name="_Toc47374151"/>
      <w:r>
        <w:t>3.1.1 Prerequisites</w:t>
      </w:r>
      <w:bookmarkEnd w:id="1650"/>
      <w:bookmarkEnd w:id="1651"/>
    </w:p>
    <w:p w14:paraId="737FE66B" w14:textId="75BAB4F8" w:rsidR="00B13738" w:rsidRPr="00AE79A8" w:rsidRDefault="00B13738" w:rsidP="00B13738">
      <w:pPr>
        <w:pStyle w:val="BodyText"/>
        <w:numPr>
          <w:ilvl w:val="0"/>
          <w:numId w:val="19"/>
        </w:numPr>
        <w:spacing w:line="240" w:lineRule="auto"/>
      </w:pPr>
      <w:r>
        <w:t xml:space="preserve">All steps in section 2 </w:t>
      </w:r>
      <w:r w:rsidR="00766CE7">
        <w:t>"</w:t>
      </w:r>
      <w:r>
        <w:t>Server Configurations</w:t>
      </w:r>
      <w:r w:rsidR="00766CE7">
        <w:t xml:space="preserve">" </w:t>
      </w:r>
      <w:r>
        <w:t>have been performed.</w:t>
      </w:r>
    </w:p>
    <w:p w14:paraId="0CB78252" w14:textId="77777777" w:rsidR="00B13738" w:rsidRPr="000463F6" w:rsidRDefault="00B13738" w:rsidP="00B13738">
      <w:pPr>
        <w:pStyle w:val="Heading3"/>
        <w:ind w:firstLine="0"/>
      </w:pPr>
      <w:bookmarkStart w:id="1652" w:name="_Toc46159643"/>
      <w:bookmarkStart w:id="1653" w:name="_Toc47374152"/>
      <w:r w:rsidRPr="000463F6">
        <w:t>3.1.2 Installation Steps</w:t>
      </w:r>
      <w:bookmarkEnd w:id="1652"/>
      <w:bookmarkEnd w:id="1653"/>
    </w:p>
    <w:p w14:paraId="6A910890" w14:textId="77777777" w:rsidR="00887D69" w:rsidRPr="000463F6" w:rsidRDefault="00B13738" w:rsidP="00887D69">
      <w:pPr>
        <w:pStyle w:val="BodyText"/>
      </w:pPr>
      <w:r w:rsidRPr="000463F6">
        <w:t>Follow these steps to install MongoDB Community Edition using the MongoDB Installer wizard. The installation process installs both the MongoDB binaries as well as the default configuration file &lt;install directory&gt;\bin\</w:t>
      </w:r>
      <w:proofErr w:type="spellStart"/>
      <w:r w:rsidRPr="000463F6">
        <w:t>mongod.cfg</w:t>
      </w:r>
      <w:proofErr w:type="spellEnd"/>
      <w:r w:rsidRPr="000463F6">
        <w:t>.</w:t>
      </w:r>
    </w:p>
    <w:p w14:paraId="1BA1267F" w14:textId="07EC70E6" w:rsidR="00887D69" w:rsidRPr="00CA132C" w:rsidRDefault="00B13738" w:rsidP="00887D69">
      <w:pPr>
        <w:pStyle w:val="BodyText"/>
        <w:numPr>
          <w:ilvl w:val="0"/>
          <w:numId w:val="42"/>
        </w:numPr>
        <w:rPr>
          <w:ins w:id="1654" w:author="Sepribo Taylor-Harry" w:date="2020-08-03T16:22:00Z"/>
          <w:rStyle w:val="Hyperlink"/>
          <w:color w:val="auto"/>
          <w:u w:val="none"/>
          <w:rPrChange w:id="1655" w:author="Sepribo Taylor-Harry" w:date="2020-08-03T16:22:00Z">
            <w:rPr>
              <w:ins w:id="1656" w:author="Sepribo Taylor-Harry" w:date="2020-08-03T16:22:00Z"/>
              <w:rStyle w:val="Hyperlink"/>
              <w:rFonts w:cstheme="minorHAnsi"/>
              <w:color w:val="auto"/>
              <w:shd w:val="clear" w:color="auto" w:fill="FFFFFF"/>
            </w:rPr>
          </w:rPrChange>
        </w:rPr>
      </w:pPr>
      <w:commentRangeStart w:id="1657"/>
      <w:r w:rsidRPr="000463F6">
        <w:rPr>
          <w:rFonts w:cstheme="minorHAnsi"/>
        </w:rPr>
        <w:t>Download the MongoDB Community .</w:t>
      </w:r>
      <w:proofErr w:type="spellStart"/>
      <w:r w:rsidRPr="000463F6">
        <w:rPr>
          <w:rFonts w:cstheme="minorHAnsi"/>
        </w:rPr>
        <w:t>msi</w:t>
      </w:r>
      <w:proofErr w:type="spellEnd"/>
      <w:r w:rsidRPr="000463F6">
        <w:rPr>
          <w:rFonts w:cstheme="minorHAnsi"/>
        </w:rPr>
        <w:t xml:space="preserve"> installer from the following link:</w:t>
      </w:r>
      <w:r w:rsidRPr="000463F6">
        <w:rPr>
          <w:rFonts w:cstheme="minorHAnsi"/>
          <w:shd w:val="clear" w:color="auto" w:fill="FFFFFF"/>
        </w:rPr>
        <w:t> </w:t>
      </w:r>
      <w:hyperlink r:id="rId15" w:history="1">
        <w:r w:rsidRPr="000463F6">
          <w:rPr>
            <w:rStyle w:val="Hyperlink"/>
            <w:rFonts w:cstheme="minorHAnsi"/>
            <w:color w:val="auto"/>
            <w:shd w:val="clear" w:color="auto" w:fill="FFFFFF"/>
          </w:rPr>
          <w:t>MongoDB Download Center</w:t>
        </w:r>
      </w:hyperlink>
      <w:commentRangeEnd w:id="1657"/>
      <w:r w:rsidR="00CD7524">
        <w:rPr>
          <w:rStyle w:val="CommentReference"/>
        </w:rPr>
        <w:commentReference w:id="1657"/>
      </w:r>
    </w:p>
    <w:p w14:paraId="5D516A09" w14:textId="77777777" w:rsidR="008E0165" w:rsidRDefault="00CA132C">
      <w:pPr>
        <w:pStyle w:val="BodyText"/>
        <w:keepNext/>
        <w:ind w:left="720"/>
        <w:rPr>
          <w:ins w:id="1658" w:author="Sepribo Taylor-Harry" w:date="2020-08-03T18:15:00Z"/>
        </w:rPr>
        <w:pPrChange w:id="1659" w:author="Sepribo Taylor-Harry" w:date="2020-08-03T18:15:00Z">
          <w:pPr>
            <w:pStyle w:val="BodyText"/>
            <w:ind w:left="720"/>
          </w:pPr>
        </w:pPrChange>
      </w:pPr>
      <w:ins w:id="1660" w:author="Sepribo Taylor-Harry" w:date="2020-08-03T16:22:00Z">
        <w:r>
          <w:rPr>
            <w:rStyle w:val="Hyperlink"/>
            <w:rFonts w:cstheme="minorHAnsi"/>
            <w:noProof/>
            <w:color w:val="auto"/>
            <w:shd w:val="clear" w:color="auto" w:fill="FFFFFF"/>
          </w:rPr>
          <w:drawing>
            <wp:inline distT="0" distB="0" distL="0" distR="0" wp14:anchorId="14222775" wp14:editId="5252CEB1">
              <wp:extent cx="5943600" cy="3028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ins>
    </w:p>
    <w:p w14:paraId="14B3E885" w14:textId="507C6C6B" w:rsidR="00CA132C" w:rsidRPr="000463F6" w:rsidRDefault="008E0165">
      <w:pPr>
        <w:pStyle w:val="Caption"/>
        <w:pPrChange w:id="1661" w:author="Sepribo Taylor-Harry" w:date="2020-08-03T18:15:00Z">
          <w:pPr>
            <w:pStyle w:val="BodyText"/>
            <w:numPr>
              <w:numId w:val="42"/>
            </w:numPr>
            <w:ind w:left="720" w:hanging="360"/>
          </w:pPr>
        </w:pPrChange>
      </w:pPr>
      <w:bookmarkStart w:id="1662" w:name="_Toc47374202"/>
      <w:ins w:id="1663" w:author="Sepribo Taylor-Harry" w:date="2020-08-03T18:15:00Z">
        <w:r>
          <w:t xml:space="preserve">Figure </w:t>
        </w:r>
        <w:r>
          <w:fldChar w:fldCharType="begin"/>
        </w:r>
        <w:r>
          <w:instrText xml:space="preserve"> SEQ Figure \* ARABIC </w:instrText>
        </w:r>
      </w:ins>
      <w:r>
        <w:fldChar w:fldCharType="separate"/>
      </w:r>
      <w:ins w:id="1664" w:author="Sepribo Taylor-Harry" w:date="2020-08-03T18:22:00Z">
        <w:r>
          <w:rPr>
            <w:noProof/>
          </w:rPr>
          <w:t>4</w:t>
        </w:r>
      </w:ins>
      <w:ins w:id="1665" w:author="Sepribo Taylor-Harry" w:date="2020-08-03T18:15:00Z">
        <w:r>
          <w:fldChar w:fldCharType="end"/>
        </w:r>
        <w:r>
          <w:t>: How to download MongoDB Community Edition</w:t>
        </w:r>
      </w:ins>
      <w:bookmarkEnd w:id="1662"/>
    </w:p>
    <w:p w14:paraId="49D0A56E" w14:textId="77777777" w:rsidR="00887D69" w:rsidRDefault="00B13738" w:rsidP="00887D69">
      <w:pPr>
        <w:pStyle w:val="BodyText"/>
        <w:numPr>
          <w:ilvl w:val="1"/>
          <w:numId w:val="42"/>
        </w:numPr>
      </w:pPr>
      <w:r w:rsidRPr="00887D69">
        <w:rPr>
          <w:rFonts w:cstheme="minorHAnsi"/>
        </w:rPr>
        <w:t>In the Version dropdown, select the version of MongoDB to download.</w:t>
      </w:r>
    </w:p>
    <w:p w14:paraId="08E5BB6E" w14:textId="77777777" w:rsidR="00887D69" w:rsidRDefault="00B13738" w:rsidP="00887D69">
      <w:pPr>
        <w:pStyle w:val="BodyText"/>
        <w:numPr>
          <w:ilvl w:val="1"/>
          <w:numId w:val="42"/>
        </w:numPr>
      </w:pPr>
      <w:r w:rsidRPr="00887D69">
        <w:rPr>
          <w:rFonts w:cstheme="minorHAnsi"/>
        </w:rPr>
        <w:t>In the Platform dropdown, select Windows.</w:t>
      </w:r>
    </w:p>
    <w:p w14:paraId="3194926F" w14:textId="77777777" w:rsidR="00887D69" w:rsidRDefault="00B13738" w:rsidP="00887D69">
      <w:pPr>
        <w:pStyle w:val="BodyText"/>
        <w:numPr>
          <w:ilvl w:val="1"/>
          <w:numId w:val="42"/>
        </w:numPr>
      </w:pPr>
      <w:r w:rsidRPr="00887D69">
        <w:rPr>
          <w:rFonts w:cstheme="minorHAnsi"/>
        </w:rPr>
        <w:lastRenderedPageBreak/>
        <w:t>In the Package dropdown, select</w:t>
      </w:r>
      <w:r>
        <w:t xml:space="preserve"> </w:t>
      </w:r>
      <w:proofErr w:type="spellStart"/>
      <w:r>
        <w:t>msi</w:t>
      </w:r>
      <w:proofErr w:type="spellEnd"/>
      <w:r>
        <w:t>.</w:t>
      </w:r>
    </w:p>
    <w:p w14:paraId="3367FF94" w14:textId="77777777" w:rsidR="00887D69" w:rsidRDefault="00B13738" w:rsidP="00887D69">
      <w:pPr>
        <w:pStyle w:val="BodyText"/>
        <w:numPr>
          <w:ilvl w:val="1"/>
          <w:numId w:val="42"/>
        </w:numPr>
      </w:pPr>
      <w:r>
        <w:t>Click Download.</w:t>
      </w:r>
    </w:p>
    <w:p w14:paraId="5FD5139F" w14:textId="77777777" w:rsidR="00887D69" w:rsidRDefault="00B13738" w:rsidP="00887D69">
      <w:pPr>
        <w:pStyle w:val="BodyText"/>
        <w:numPr>
          <w:ilvl w:val="0"/>
          <w:numId w:val="42"/>
        </w:numPr>
      </w:pPr>
      <w:r w:rsidRPr="00BB24D3">
        <w:t>Run the MongoDB installer.</w:t>
      </w:r>
      <w:r>
        <w:t xml:space="preserve"> From </w:t>
      </w:r>
      <w:r w:rsidRPr="006F67CE">
        <w:t>the Windows Explorer/File Explorer:</w:t>
      </w:r>
    </w:p>
    <w:p w14:paraId="021C455D" w14:textId="77777777" w:rsidR="00887D69" w:rsidRDefault="00B13738" w:rsidP="00887D69">
      <w:pPr>
        <w:pStyle w:val="BodyText"/>
        <w:numPr>
          <w:ilvl w:val="1"/>
          <w:numId w:val="42"/>
        </w:numPr>
      </w:pPr>
      <w:r>
        <w:t>Go to the directory where you downloaded the MongoDB installer (.</w:t>
      </w:r>
      <w:proofErr w:type="spellStart"/>
      <w:r>
        <w:t>msi</w:t>
      </w:r>
      <w:proofErr w:type="spellEnd"/>
      <w:r>
        <w:t xml:space="preserve"> file). By default, this is your Downloads directory.</w:t>
      </w:r>
    </w:p>
    <w:p w14:paraId="397FA683" w14:textId="77777777" w:rsidR="00887D69" w:rsidRDefault="00B13738" w:rsidP="00887D69">
      <w:pPr>
        <w:pStyle w:val="BodyText"/>
        <w:numPr>
          <w:ilvl w:val="1"/>
          <w:numId w:val="42"/>
        </w:numPr>
      </w:pPr>
      <w:r>
        <w:t>Double-click the .</w:t>
      </w:r>
      <w:proofErr w:type="spellStart"/>
      <w:r>
        <w:t>msi</w:t>
      </w:r>
      <w:proofErr w:type="spellEnd"/>
      <w:r>
        <w:t xml:space="preserve"> file.</w:t>
      </w:r>
    </w:p>
    <w:p w14:paraId="008C265C" w14:textId="77777777" w:rsidR="00887D69" w:rsidRDefault="00B13738" w:rsidP="00887D69">
      <w:pPr>
        <w:pStyle w:val="BodyText"/>
        <w:numPr>
          <w:ilvl w:val="0"/>
          <w:numId w:val="42"/>
        </w:numPr>
      </w:pPr>
      <w:r w:rsidRPr="006F67CE">
        <w:t>Follow the MongoDB Community Edition installation wizard</w:t>
      </w:r>
      <w:r>
        <w:t xml:space="preserve">. </w:t>
      </w:r>
      <w:r w:rsidRPr="006F67CE">
        <w:t>The wizard steps you through the installation of MongoDB and MongoDB Compass.</w:t>
      </w:r>
    </w:p>
    <w:p w14:paraId="540DCF9E" w14:textId="6F7898D5" w:rsidR="00B13738" w:rsidRDefault="00B13738" w:rsidP="00887D69">
      <w:pPr>
        <w:pStyle w:val="BodyText"/>
        <w:numPr>
          <w:ilvl w:val="1"/>
          <w:numId w:val="42"/>
        </w:numPr>
      </w:pPr>
      <w:r>
        <w:t>Choose Setup Type:</w:t>
      </w:r>
    </w:p>
    <w:p w14:paraId="30E2C6E7" w14:textId="3AC150B6" w:rsidR="00B13738" w:rsidRDefault="00B13738" w:rsidP="00B13738">
      <w:pPr>
        <w:pStyle w:val="BodyText"/>
        <w:ind w:left="1440"/>
      </w:pPr>
      <w:r>
        <w:t xml:space="preserve">You can choose either the </w:t>
      </w:r>
      <w:r w:rsidRPr="00BD09C0">
        <w:rPr>
          <w:b/>
          <w:bCs/>
        </w:rPr>
        <w:t>Complete</w:t>
      </w:r>
      <w:r>
        <w:t xml:space="preserve"> (recommended for most users) or</w:t>
      </w:r>
      <w:r w:rsidRPr="00BD09C0">
        <w:rPr>
          <w:b/>
          <w:bCs/>
        </w:rPr>
        <w:t xml:space="preserve"> Custom</w:t>
      </w:r>
      <w:r>
        <w:t xml:space="preserve"> setup type. The Complete setup option installs MongoDB and the MongoDB tools to the default location. The Custom setup option allows you to specify which executables are installed and where.</w:t>
      </w:r>
    </w:p>
    <w:p w14:paraId="741A5F7F" w14:textId="3CDBB379" w:rsidR="00EE373B" w:rsidRDefault="00EE373B" w:rsidP="00EE373B">
      <w:pPr>
        <w:pStyle w:val="Heading3"/>
        <w:ind w:firstLine="0"/>
      </w:pPr>
      <w:bookmarkStart w:id="1666" w:name="_Toc46159634"/>
      <w:bookmarkStart w:id="1667" w:name="_Toc47374153"/>
      <w:r>
        <w:t>3.1.2 Configuration</w:t>
      </w:r>
      <w:bookmarkEnd w:id="1666"/>
      <w:bookmarkEnd w:id="1667"/>
    </w:p>
    <w:p w14:paraId="32CE8186" w14:textId="1957A6A2" w:rsidR="00EE373B" w:rsidRDefault="00EE373B" w:rsidP="00EE373B">
      <w:pPr>
        <w:pStyle w:val="Heading4"/>
        <w:ind w:firstLine="0"/>
      </w:pPr>
      <w:r>
        <w:t>3.1.2.1 MongoDB as Service:</w:t>
      </w:r>
    </w:p>
    <w:p w14:paraId="374BCB38" w14:textId="77777777" w:rsidR="00EE373B" w:rsidRPr="007E009C" w:rsidRDefault="00EE373B" w:rsidP="00EE373B">
      <w:r w:rsidRPr="007E009C">
        <w:t xml:space="preserve">The following </w:t>
      </w:r>
      <w:r>
        <w:t xml:space="preserve">steps </w:t>
      </w:r>
      <w:r w:rsidRPr="007E009C">
        <w:t>configures MongoDB as a Windows service.</w:t>
      </w:r>
    </w:p>
    <w:p w14:paraId="71BFFF81" w14:textId="77777777" w:rsidR="00EE373B" w:rsidRDefault="00EE373B" w:rsidP="00EE373B">
      <w:pPr>
        <w:pStyle w:val="BodyText"/>
        <w:keepNext/>
      </w:pPr>
      <w:commentRangeStart w:id="1668"/>
      <w:r w:rsidRPr="006F67CE">
        <w:rPr>
          <w:noProof/>
          <w:lang w:eastAsia="en-US"/>
        </w:rPr>
        <w:lastRenderedPageBreak/>
        <w:drawing>
          <wp:inline distT="0" distB="0" distL="0" distR="0" wp14:anchorId="36969C27" wp14:editId="7461D422">
            <wp:extent cx="4467225" cy="3429385"/>
            <wp:effectExtent l="19050" t="19050" r="952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0270" cy="3431722"/>
                    </a:xfrm>
                    <a:prstGeom prst="rect">
                      <a:avLst/>
                    </a:prstGeom>
                    <a:ln>
                      <a:solidFill>
                        <a:schemeClr val="tx2"/>
                      </a:solidFill>
                    </a:ln>
                  </pic:spPr>
                </pic:pic>
              </a:graphicData>
            </a:graphic>
          </wp:inline>
        </w:drawing>
      </w:r>
      <w:commentRangeEnd w:id="1668"/>
      <w:r w:rsidR="00CD7524">
        <w:rPr>
          <w:rStyle w:val="CommentReference"/>
        </w:rPr>
        <w:commentReference w:id="1668"/>
      </w:r>
    </w:p>
    <w:p w14:paraId="6DB9E1BC" w14:textId="2D1B8EDA" w:rsidR="00EE373B" w:rsidRDefault="00EE373B" w:rsidP="00EE373B">
      <w:pPr>
        <w:pStyle w:val="Caption"/>
      </w:pPr>
      <w:bookmarkStart w:id="1669" w:name="_Toc47374203"/>
      <w:r>
        <w:t xml:space="preserve">Figure </w:t>
      </w:r>
      <w:r w:rsidR="00F6588F">
        <w:fldChar w:fldCharType="begin"/>
      </w:r>
      <w:r w:rsidR="00F6588F">
        <w:instrText xml:space="preserve"> SEQ Figure \* ARABIC </w:instrText>
      </w:r>
      <w:r w:rsidR="00F6588F">
        <w:fldChar w:fldCharType="separate"/>
      </w:r>
      <w:ins w:id="1670" w:author="Sepribo Taylor-Harry" w:date="2020-08-03T18:22:00Z">
        <w:r w:rsidR="008E0165">
          <w:rPr>
            <w:noProof/>
          </w:rPr>
          <w:t>5</w:t>
        </w:r>
      </w:ins>
      <w:del w:id="1671" w:author="Sepribo Taylor-Harry" w:date="2020-08-03T18:10:00Z">
        <w:r w:rsidR="009C24B9" w:rsidDel="002914A5">
          <w:rPr>
            <w:noProof/>
          </w:rPr>
          <w:delText>1</w:delText>
        </w:r>
      </w:del>
      <w:r w:rsidR="00F6588F">
        <w:rPr>
          <w:noProof/>
        </w:rPr>
        <w:fldChar w:fldCharType="end"/>
      </w:r>
      <w:r>
        <w:t>: Mongo DB as Service Configuration</w:t>
      </w:r>
      <w:bookmarkEnd w:id="1669"/>
    </w:p>
    <w:p w14:paraId="0F15DC77" w14:textId="77777777" w:rsidR="00EE373B" w:rsidRDefault="00EE373B" w:rsidP="00EE373B">
      <w:pPr>
        <w:pStyle w:val="BodyText"/>
        <w:numPr>
          <w:ilvl w:val="0"/>
          <w:numId w:val="26"/>
        </w:numPr>
        <w:spacing w:line="240" w:lineRule="auto"/>
      </w:pPr>
      <w:r>
        <w:t xml:space="preserve">Select </w:t>
      </w:r>
      <w:r w:rsidRPr="006F67CE">
        <w:rPr>
          <w:b/>
          <w:bCs/>
        </w:rPr>
        <w:t>Install MongoD</w:t>
      </w:r>
      <w:r>
        <w:rPr>
          <w:b/>
          <w:bCs/>
        </w:rPr>
        <w:t>B</w:t>
      </w:r>
      <w:r w:rsidRPr="006F67CE">
        <w:rPr>
          <w:b/>
          <w:bCs/>
        </w:rPr>
        <w:t xml:space="preserve"> as a Service</w:t>
      </w:r>
      <w:r>
        <w:t xml:space="preserve"> MongoDB as a service.</w:t>
      </w:r>
    </w:p>
    <w:p w14:paraId="54B77BC0" w14:textId="77777777" w:rsidR="00EE373B" w:rsidRDefault="00EE373B" w:rsidP="00EE373B">
      <w:pPr>
        <w:pStyle w:val="BodyText"/>
        <w:numPr>
          <w:ilvl w:val="0"/>
          <w:numId w:val="26"/>
        </w:numPr>
        <w:spacing w:line="240" w:lineRule="auto"/>
      </w:pPr>
      <w:r>
        <w:t>Select either:</w:t>
      </w:r>
    </w:p>
    <w:p w14:paraId="1E134946" w14:textId="77777777" w:rsidR="00EE373B" w:rsidRDefault="00EE373B" w:rsidP="00EE373B">
      <w:pPr>
        <w:pStyle w:val="BodyText"/>
        <w:numPr>
          <w:ilvl w:val="1"/>
          <w:numId w:val="26"/>
        </w:numPr>
        <w:spacing w:line="240" w:lineRule="auto"/>
      </w:pPr>
      <w:r w:rsidRPr="00B74894">
        <w:rPr>
          <w:b/>
          <w:bCs/>
        </w:rPr>
        <w:t>Run the service as Network Service user</w:t>
      </w:r>
      <w:r>
        <w:t xml:space="preserve"> (Default): This is a Windows user account that is built-in to Windows</w:t>
      </w:r>
    </w:p>
    <w:p w14:paraId="64EEB1B5" w14:textId="77777777" w:rsidR="00EE373B" w:rsidRDefault="00EE373B" w:rsidP="00EE373B">
      <w:pPr>
        <w:pStyle w:val="BodyText"/>
        <w:spacing w:line="240" w:lineRule="auto"/>
        <w:ind w:left="1440"/>
      </w:pPr>
      <w:r>
        <w:t>or</w:t>
      </w:r>
    </w:p>
    <w:p w14:paraId="34245E32" w14:textId="1AC1FE50" w:rsidR="00EE373B" w:rsidRDefault="00EE373B" w:rsidP="00EE373B">
      <w:pPr>
        <w:pStyle w:val="BodyText"/>
        <w:numPr>
          <w:ilvl w:val="1"/>
          <w:numId w:val="26"/>
        </w:numPr>
        <w:spacing w:line="240" w:lineRule="auto"/>
        <w:rPr>
          <w:ins w:id="1672" w:author="Sepribo Taylor-Harry" w:date="2020-08-03T19:18:00Z"/>
        </w:rPr>
      </w:pPr>
      <w:r w:rsidRPr="00B74894">
        <w:rPr>
          <w:b/>
          <w:bCs/>
        </w:rPr>
        <w:t xml:space="preserve">Run the service as a local or domain user: </w:t>
      </w:r>
      <w:r>
        <w:t>For an existing local user account, or an existing domain user.</w:t>
      </w:r>
    </w:p>
    <w:p w14:paraId="1F45F6EA" w14:textId="77777777" w:rsidR="00135222" w:rsidRPr="004718BE" w:rsidRDefault="00135222">
      <w:pPr>
        <w:pStyle w:val="BodyText"/>
        <w:spacing w:line="240" w:lineRule="auto"/>
        <w:ind w:left="1440"/>
        <w:pPrChange w:id="1673" w:author="Sepribo Taylor-Harry" w:date="2020-08-03T19:18:00Z">
          <w:pPr>
            <w:pStyle w:val="BodyText"/>
            <w:numPr>
              <w:ilvl w:val="1"/>
              <w:numId w:val="26"/>
            </w:numPr>
            <w:spacing w:line="240" w:lineRule="auto"/>
            <w:ind w:left="1440" w:hanging="360"/>
          </w:pPr>
        </w:pPrChange>
      </w:pPr>
    </w:p>
    <w:p w14:paraId="723E7E26" w14:textId="6E61BDE1" w:rsidR="00EE373B" w:rsidRDefault="00EE373B" w:rsidP="00EE373B">
      <w:pPr>
        <w:pStyle w:val="Heading3"/>
        <w:ind w:firstLine="0"/>
      </w:pPr>
      <w:bookmarkStart w:id="1674" w:name="_Toc46159635"/>
      <w:bookmarkStart w:id="1675" w:name="_Toc47374154"/>
      <w:r>
        <w:t>3.1.3 Configured Values</w:t>
      </w:r>
      <w:bookmarkEnd w:id="1674"/>
      <w:bookmarkEnd w:id="1675"/>
      <w:r>
        <w:t xml:space="preserve"> </w:t>
      </w:r>
    </w:p>
    <w:p w14:paraId="627A7DC6" w14:textId="77777777" w:rsidR="00EE373B" w:rsidRPr="003048B7" w:rsidRDefault="00EE373B" w:rsidP="00EE373B">
      <w:pPr>
        <w:pStyle w:val="BodyText"/>
        <w:ind w:firstLine="720"/>
      </w:pPr>
      <w:r w:rsidRPr="0036082F">
        <w:t xml:space="preserve">Use the table below to </w:t>
      </w:r>
      <w:r>
        <w:t>make note of the values for your installation environment for future reference.</w:t>
      </w:r>
    </w:p>
    <w:p w14:paraId="5E64B90E" w14:textId="591C3D5A" w:rsidR="00064676" w:rsidRPr="00064676" w:rsidRDefault="00EE373B" w:rsidP="00EE373B">
      <w:pPr>
        <w:pStyle w:val="Caption"/>
        <w:keepNext/>
        <w:rPr>
          <w:ins w:id="1676" w:author="Sepribo Taylor-Harry" w:date="2020-08-03T19:12:00Z"/>
          <w:i w:val="0"/>
          <w:iCs w:val="0"/>
          <w:rPrChange w:id="1677" w:author="Sepribo Taylor-Harry" w:date="2020-08-03T19:12:00Z">
            <w:rPr>
              <w:ins w:id="1678" w:author="Sepribo Taylor-Harry" w:date="2020-08-03T19:12:00Z"/>
            </w:rPr>
          </w:rPrChange>
        </w:rPr>
      </w:pPr>
      <w:bookmarkStart w:id="1679" w:name="_Toc47374245"/>
      <w:r w:rsidRPr="00064676">
        <w:rPr>
          <w:i w:val="0"/>
          <w:iCs w:val="0"/>
          <w:rPrChange w:id="1680" w:author="Sepribo Taylor-Harry" w:date="2020-08-03T19:12:00Z">
            <w:rPr/>
          </w:rPrChange>
        </w:rPr>
        <w:t xml:space="preserve">Table </w:t>
      </w:r>
      <w:r w:rsidR="003470EF" w:rsidRPr="00064676">
        <w:rPr>
          <w:i w:val="0"/>
          <w:iCs w:val="0"/>
          <w:rPrChange w:id="1681" w:author="Sepribo Taylor-Harry" w:date="2020-08-03T19:12:00Z">
            <w:rPr/>
          </w:rPrChange>
        </w:rPr>
        <w:fldChar w:fldCharType="begin"/>
      </w:r>
      <w:r w:rsidR="003470EF" w:rsidRPr="00064676">
        <w:rPr>
          <w:i w:val="0"/>
          <w:iCs w:val="0"/>
          <w:rPrChange w:id="1682" w:author="Sepribo Taylor-Harry" w:date="2020-08-03T19:12:00Z">
            <w:rPr/>
          </w:rPrChange>
        </w:rPr>
        <w:instrText xml:space="preserve"> SEQ Table \* ARABIC </w:instrText>
      </w:r>
      <w:r w:rsidR="003470EF" w:rsidRPr="00064676">
        <w:rPr>
          <w:i w:val="0"/>
          <w:iCs w:val="0"/>
          <w:rPrChange w:id="1683" w:author="Sepribo Taylor-Harry" w:date="2020-08-03T19:12:00Z">
            <w:rPr>
              <w:noProof/>
            </w:rPr>
          </w:rPrChange>
        </w:rPr>
        <w:fldChar w:fldCharType="separate"/>
      </w:r>
      <w:r w:rsidR="009C24B9" w:rsidRPr="00064676">
        <w:rPr>
          <w:i w:val="0"/>
          <w:iCs w:val="0"/>
          <w:noProof/>
          <w:rPrChange w:id="1684" w:author="Sepribo Taylor-Harry" w:date="2020-08-03T19:12:00Z">
            <w:rPr>
              <w:noProof/>
            </w:rPr>
          </w:rPrChange>
        </w:rPr>
        <w:t>5</w:t>
      </w:r>
      <w:r w:rsidR="003470EF" w:rsidRPr="00064676">
        <w:rPr>
          <w:i w:val="0"/>
          <w:iCs w:val="0"/>
          <w:noProof/>
          <w:rPrChange w:id="1685" w:author="Sepribo Taylor-Harry" w:date="2020-08-03T19:12:00Z">
            <w:rPr>
              <w:noProof/>
            </w:rPr>
          </w:rPrChange>
        </w:rPr>
        <w:fldChar w:fldCharType="end"/>
      </w:r>
      <w:del w:id="1686" w:author="Sepribo Taylor-Harry" w:date="2020-08-03T19:12:00Z">
        <w:r w:rsidRPr="00064676" w:rsidDel="00064676">
          <w:rPr>
            <w:i w:val="0"/>
            <w:iCs w:val="0"/>
            <w:rPrChange w:id="1687" w:author="Sepribo Taylor-Harry" w:date="2020-08-03T19:12:00Z">
              <w:rPr/>
            </w:rPrChange>
          </w:rPr>
          <w:delText>:</w:delText>
        </w:r>
      </w:del>
      <w:r w:rsidRPr="00064676">
        <w:rPr>
          <w:i w:val="0"/>
          <w:iCs w:val="0"/>
          <w:rPrChange w:id="1688" w:author="Sepribo Taylor-Harry" w:date="2020-08-03T19:12:00Z">
            <w:rPr/>
          </w:rPrChange>
        </w:rPr>
        <w:t xml:space="preserve"> </w:t>
      </w:r>
    </w:p>
    <w:p w14:paraId="10380C72" w14:textId="14D8DB60" w:rsidR="00EE373B" w:rsidRDefault="00EE373B" w:rsidP="00EE373B">
      <w:pPr>
        <w:pStyle w:val="Caption"/>
        <w:keepNext/>
      </w:pPr>
      <w:r w:rsidRPr="00086010">
        <w:t>MongoDB configured value</w:t>
      </w:r>
      <w:r>
        <w:t>s</w:t>
      </w:r>
      <w:bookmarkEnd w:id="1679"/>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1"/>
        <w:gridCol w:w="6529"/>
      </w:tblGrid>
      <w:tr w:rsidR="00EE373B" w:rsidRPr="00593122" w14:paraId="7C39DDBD" w14:textId="77777777" w:rsidTr="005D6825">
        <w:trPr>
          <w:trHeight w:val="317"/>
        </w:trPr>
        <w:tc>
          <w:tcPr>
            <w:tcW w:w="2875" w:type="dxa"/>
            <w:shd w:val="clear" w:color="auto" w:fill="BFBFBF" w:themeFill="background1" w:themeFillShade="BF"/>
          </w:tcPr>
          <w:p w14:paraId="51421A06" w14:textId="77777777" w:rsidR="00EE373B" w:rsidRPr="00593122" w:rsidRDefault="00EE373B" w:rsidP="00D219BF">
            <w:pPr>
              <w:pStyle w:val="TableHead"/>
              <w:rPr>
                <w:rFonts w:asciiTheme="minorHAnsi" w:hAnsiTheme="minorHAnsi" w:cstheme="minorHAnsi"/>
                <w:sz w:val="24"/>
                <w:szCs w:val="24"/>
              </w:rPr>
            </w:pPr>
            <w:r w:rsidRPr="00593122">
              <w:rPr>
                <w:rFonts w:asciiTheme="minorHAnsi" w:hAnsiTheme="minorHAnsi" w:cstheme="minorHAnsi"/>
                <w:sz w:val="24"/>
                <w:szCs w:val="24"/>
              </w:rPr>
              <w:t>Information</w:t>
            </w:r>
          </w:p>
        </w:tc>
        <w:tc>
          <w:tcPr>
            <w:tcW w:w="6737" w:type="dxa"/>
            <w:shd w:val="clear" w:color="auto" w:fill="BFBFBF" w:themeFill="background1" w:themeFillShade="BF"/>
          </w:tcPr>
          <w:p w14:paraId="6FED4340" w14:textId="77777777" w:rsidR="00EE373B" w:rsidRPr="00593122" w:rsidRDefault="00EE373B" w:rsidP="00D219BF">
            <w:pPr>
              <w:pStyle w:val="TableHead"/>
              <w:rPr>
                <w:rFonts w:asciiTheme="minorHAnsi" w:hAnsiTheme="minorHAnsi" w:cstheme="minorHAnsi"/>
                <w:sz w:val="24"/>
                <w:szCs w:val="24"/>
              </w:rPr>
            </w:pPr>
            <w:r w:rsidRPr="00593122">
              <w:rPr>
                <w:rFonts w:asciiTheme="minorHAnsi" w:hAnsiTheme="minorHAnsi" w:cstheme="minorHAnsi"/>
                <w:sz w:val="24"/>
                <w:szCs w:val="24"/>
              </w:rPr>
              <w:t>Value</w:t>
            </w:r>
          </w:p>
        </w:tc>
      </w:tr>
      <w:tr w:rsidR="00EE373B" w:rsidRPr="00593122" w14:paraId="1FBE8686" w14:textId="77777777" w:rsidTr="005D6825">
        <w:trPr>
          <w:trHeight w:val="349"/>
        </w:trPr>
        <w:tc>
          <w:tcPr>
            <w:tcW w:w="2875" w:type="dxa"/>
          </w:tcPr>
          <w:p w14:paraId="52FCA6A7" w14:textId="77777777" w:rsidR="00EE373B" w:rsidRPr="00593122" w:rsidRDefault="00EE373B" w:rsidP="00D219BF">
            <w:pPr>
              <w:pStyle w:val="TableText"/>
              <w:rPr>
                <w:rFonts w:asciiTheme="minorHAnsi" w:hAnsiTheme="minorHAnsi" w:cstheme="minorHAnsi"/>
                <w:sz w:val="24"/>
                <w:szCs w:val="24"/>
              </w:rPr>
            </w:pPr>
            <w:r w:rsidRPr="00593122">
              <w:rPr>
                <w:rFonts w:asciiTheme="minorHAnsi" w:hAnsiTheme="minorHAnsi" w:cstheme="minorHAnsi"/>
                <w:sz w:val="24"/>
                <w:szCs w:val="24"/>
              </w:rPr>
              <w:t>Account Domain</w:t>
            </w:r>
          </w:p>
        </w:tc>
        <w:tc>
          <w:tcPr>
            <w:tcW w:w="6737" w:type="dxa"/>
          </w:tcPr>
          <w:p w14:paraId="41922C69" w14:textId="77777777" w:rsidR="00EE373B" w:rsidRPr="00593122" w:rsidRDefault="00EE373B" w:rsidP="00D219BF">
            <w:pPr>
              <w:pStyle w:val="TableText"/>
              <w:rPr>
                <w:rFonts w:asciiTheme="minorHAnsi" w:hAnsiTheme="minorHAnsi" w:cstheme="minorHAnsi"/>
                <w:sz w:val="24"/>
                <w:szCs w:val="24"/>
              </w:rPr>
            </w:pPr>
            <w:r w:rsidRPr="00593122">
              <w:rPr>
                <w:rFonts w:asciiTheme="minorHAnsi" w:hAnsiTheme="minorHAnsi" w:cstheme="minorHAnsi"/>
                <w:sz w:val="24"/>
                <w:szCs w:val="24"/>
                <w:shd w:val="clear" w:color="auto" w:fill="FFFFFF"/>
              </w:rPr>
              <w:t xml:space="preserve">For an existing domain user, specify an </w:t>
            </w:r>
            <w:r w:rsidRPr="00593122">
              <w:rPr>
                <w:rFonts w:asciiTheme="minorHAnsi" w:hAnsiTheme="minorHAnsi" w:cstheme="minorHAnsi"/>
                <w:sz w:val="24"/>
                <w:szCs w:val="24"/>
              </w:rPr>
              <w:t>Account Domain</w:t>
            </w:r>
          </w:p>
        </w:tc>
      </w:tr>
      <w:tr w:rsidR="00EE373B" w:rsidRPr="00593122" w14:paraId="010B0681" w14:textId="77777777" w:rsidTr="005D6825">
        <w:trPr>
          <w:trHeight w:val="349"/>
        </w:trPr>
        <w:tc>
          <w:tcPr>
            <w:tcW w:w="2875" w:type="dxa"/>
          </w:tcPr>
          <w:p w14:paraId="6B3B7601" w14:textId="77777777" w:rsidR="00EE373B" w:rsidRPr="00593122" w:rsidRDefault="00EE373B" w:rsidP="00D219BF">
            <w:pPr>
              <w:pStyle w:val="TableText"/>
              <w:rPr>
                <w:rFonts w:asciiTheme="minorHAnsi" w:hAnsiTheme="minorHAnsi" w:cstheme="minorHAnsi"/>
                <w:sz w:val="24"/>
                <w:szCs w:val="24"/>
              </w:rPr>
            </w:pPr>
            <w:r w:rsidRPr="00593122">
              <w:rPr>
                <w:rFonts w:asciiTheme="minorHAnsi" w:hAnsiTheme="minorHAnsi" w:cstheme="minorHAnsi"/>
                <w:sz w:val="24"/>
                <w:szCs w:val="24"/>
              </w:rPr>
              <w:lastRenderedPageBreak/>
              <w:t>Account Name</w:t>
            </w:r>
          </w:p>
        </w:tc>
        <w:tc>
          <w:tcPr>
            <w:tcW w:w="6737" w:type="dxa"/>
          </w:tcPr>
          <w:p w14:paraId="632AEE76" w14:textId="77777777" w:rsidR="00EE373B" w:rsidRPr="00593122" w:rsidRDefault="00EE373B" w:rsidP="00D219BF">
            <w:pPr>
              <w:pStyle w:val="TableText"/>
              <w:rPr>
                <w:rFonts w:asciiTheme="minorHAnsi" w:hAnsiTheme="minorHAnsi" w:cstheme="minorHAnsi"/>
                <w:sz w:val="24"/>
                <w:szCs w:val="24"/>
              </w:rPr>
            </w:pPr>
            <w:r w:rsidRPr="00593122">
              <w:rPr>
                <w:rFonts w:asciiTheme="minorHAnsi" w:hAnsiTheme="minorHAnsi" w:cstheme="minorHAnsi"/>
                <w:sz w:val="24"/>
                <w:szCs w:val="24"/>
                <w:shd w:val="clear" w:color="auto" w:fill="FFFFFF"/>
              </w:rPr>
              <w:t xml:space="preserve">For an existing domain or local user account, specify an </w:t>
            </w:r>
            <w:r w:rsidRPr="00593122">
              <w:rPr>
                <w:rFonts w:asciiTheme="minorHAnsi" w:hAnsiTheme="minorHAnsi" w:cstheme="minorHAnsi"/>
                <w:sz w:val="24"/>
                <w:szCs w:val="24"/>
              </w:rPr>
              <w:t xml:space="preserve">Account Name for the user </w:t>
            </w:r>
          </w:p>
        </w:tc>
      </w:tr>
      <w:tr w:rsidR="00EE373B" w:rsidRPr="00593122" w14:paraId="34913DBA" w14:textId="77777777" w:rsidTr="005D6825">
        <w:trPr>
          <w:trHeight w:val="349"/>
        </w:trPr>
        <w:tc>
          <w:tcPr>
            <w:tcW w:w="2875" w:type="dxa"/>
          </w:tcPr>
          <w:p w14:paraId="1F0529FA" w14:textId="77777777" w:rsidR="00EE373B" w:rsidRPr="00593122" w:rsidRDefault="00EE373B" w:rsidP="00D219BF">
            <w:pPr>
              <w:pStyle w:val="TableText"/>
              <w:rPr>
                <w:rFonts w:asciiTheme="minorHAnsi" w:hAnsiTheme="minorHAnsi" w:cstheme="minorHAnsi"/>
                <w:sz w:val="24"/>
                <w:szCs w:val="24"/>
              </w:rPr>
            </w:pPr>
            <w:r w:rsidRPr="00593122">
              <w:rPr>
                <w:rFonts w:asciiTheme="minorHAnsi" w:hAnsiTheme="minorHAnsi" w:cstheme="minorHAnsi"/>
                <w:sz w:val="24"/>
                <w:szCs w:val="24"/>
              </w:rPr>
              <w:t>Account Password</w:t>
            </w:r>
          </w:p>
        </w:tc>
        <w:tc>
          <w:tcPr>
            <w:tcW w:w="6737" w:type="dxa"/>
          </w:tcPr>
          <w:p w14:paraId="24282E9F" w14:textId="77777777" w:rsidR="00EE373B" w:rsidRPr="00593122" w:rsidRDefault="00EE373B" w:rsidP="00D219BF">
            <w:pPr>
              <w:pStyle w:val="TableText"/>
              <w:rPr>
                <w:rFonts w:asciiTheme="minorHAnsi" w:hAnsiTheme="minorHAnsi" w:cstheme="minorHAnsi"/>
                <w:sz w:val="24"/>
                <w:szCs w:val="24"/>
              </w:rPr>
            </w:pPr>
            <w:r w:rsidRPr="00593122">
              <w:rPr>
                <w:rFonts w:asciiTheme="minorHAnsi" w:hAnsiTheme="minorHAnsi" w:cstheme="minorHAnsi"/>
                <w:sz w:val="24"/>
                <w:szCs w:val="24"/>
                <w:shd w:val="clear" w:color="auto" w:fill="FFFFFF"/>
              </w:rPr>
              <w:t xml:space="preserve">For an existing domain or local user account, specify an </w:t>
            </w:r>
            <w:r w:rsidRPr="00593122">
              <w:rPr>
                <w:rFonts w:asciiTheme="minorHAnsi" w:hAnsiTheme="minorHAnsi" w:cstheme="minorHAnsi"/>
                <w:sz w:val="24"/>
                <w:szCs w:val="24"/>
              </w:rPr>
              <w:t>Account Password for the user</w:t>
            </w:r>
          </w:p>
        </w:tc>
      </w:tr>
      <w:tr w:rsidR="00EE373B" w:rsidRPr="00593122" w14:paraId="7F921F12" w14:textId="77777777" w:rsidTr="005D6825">
        <w:trPr>
          <w:trHeight w:val="349"/>
        </w:trPr>
        <w:tc>
          <w:tcPr>
            <w:tcW w:w="2875" w:type="dxa"/>
          </w:tcPr>
          <w:p w14:paraId="42F9CDFE" w14:textId="77777777" w:rsidR="00EE373B" w:rsidRPr="00593122" w:rsidRDefault="00EE373B" w:rsidP="00D219BF">
            <w:pPr>
              <w:pStyle w:val="TableText"/>
              <w:rPr>
                <w:rFonts w:asciiTheme="minorHAnsi" w:hAnsiTheme="minorHAnsi" w:cstheme="minorHAnsi"/>
                <w:sz w:val="24"/>
                <w:szCs w:val="24"/>
              </w:rPr>
            </w:pPr>
            <w:r w:rsidRPr="00593122">
              <w:rPr>
                <w:rFonts w:asciiTheme="minorHAnsi" w:hAnsiTheme="minorHAnsi" w:cstheme="minorHAnsi"/>
                <w:sz w:val="24"/>
                <w:szCs w:val="24"/>
              </w:rPr>
              <w:t>Service Name</w:t>
            </w:r>
          </w:p>
        </w:tc>
        <w:tc>
          <w:tcPr>
            <w:tcW w:w="6737" w:type="dxa"/>
          </w:tcPr>
          <w:p w14:paraId="04605B10" w14:textId="77777777" w:rsidR="00EE373B" w:rsidRPr="00593122" w:rsidRDefault="00EE373B" w:rsidP="00D219BF">
            <w:pPr>
              <w:pStyle w:val="TableText"/>
              <w:rPr>
                <w:rFonts w:asciiTheme="minorHAnsi" w:hAnsiTheme="minorHAnsi" w:cstheme="minorHAnsi"/>
                <w:sz w:val="24"/>
                <w:szCs w:val="24"/>
              </w:rPr>
            </w:pPr>
            <w:r w:rsidRPr="00593122">
              <w:rPr>
                <w:rFonts w:asciiTheme="minorHAnsi" w:hAnsiTheme="minorHAnsi" w:cstheme="minorHAnsi"/>
                <w:sz w:val="24"/>
                <w:szCs w:val="24"/>
              </w:rPr>
              <w:t>Specify the service name. Default name is MongoDB</w:t>
            </w:r>
          </w:p>
        </w:tc>
      </w:tr>
      <w:tr w:rsidR="00EE373B" w:rsidRPr="00593122" w14:paraId="1AD82BFA" w14:textId="77777777" w:rsidTr="005D6825">
        <w:trPr>
          <w:trHeight w:val="349"/>
        </w:trPr>
        <w:tc>
          <w:tcPr>
            <w:tcW w:w="2875" w:type="dxa"/>
          </w:tcPr>
          <w:p w14:paraId="23BEE077" w14:textId="77777777" w:rsidR="00EE373B" w:rsidRPr="00593122" w:rsidRDefault="00EE373B" w:rsidP="00D219BF">
            <w:pPr>
              <w:pStyle w:val="TableText"/>
              <w:rPr>
                <w:rFonts w:asciiTheme="minorHAnsi" w:hAnsiTheme="minorHAnsi" w:cstheme="minorHAnsi"/>
                <w:sz w:val="24"/>
                <w:szCs w:val="24"/>
              </w:rPr>
            </w:pPr>
            <w:r w:rsidRPr="00593122">
              <w:rPr>
                <w:rFonts w:asciiTheme="minorHAnsi" w:hAnsiTheme="minorHAnsi" w:cstheme="minorHAnsi"/>
                <w:sz w:val="24"/>
                <w:szCs w:val="24"/>
              </w:rPr>
              <w:t>Data Directory</w:t>
            </w:r>
          </w:p>
        </w:tc>
        <w:tc>
          <w:tcPr>
            <w:tcW w:w="6737" w:type="dxa"/>
          </w:tcPr>
          <w:p w14:paraId="6CB5F07F" w14:textId="77777777" w:rsidR="00EE373B" w:rsidRPr="00593122" w:rsidRDefault="00EE373B" w:rsidP="00D219BF">
            <w:pPr>
              <w:pStyle w:val="TableText"/>
              <w:rPr>
                <w:rFonts w:asciiTheme="minorHAnsi" w:hAnsiTheme="minorHAnsi" w:cstheme="minorHAnsi"/>
                <w:sz w:val="24"/>
                <w:szCs w:val="24"/>
              </w:rPr>
            </w:pPr>
            <w:r w:rsidRPr="00593122">
              <w:rPr>
                <w:rFonts w:asciiTheme="minorHAnsi" w:hAnsiTheme="minorHAnsi" w:cstheme="minorHAnsi"/>
                <w:sz w:val="24"/>
                <w:szCs w:val="24"/>
              </w:rPr>
              <w:t>Specify the data directory, which corresponds to the --</w:t>
            </w:r>
            <w:proofErr w:type="spellStart"/>
            <w:r w:rsidRPr="00593122">
              <w:rPr>
                <w:rFonts w:asciiTheme="minorHAnsi" w:hAnsiTheme="minorHAnsi" w:cstheme="minorHAnsi"/>
                <w:sz w:val="24"/>
                <w:szCs w:val="24"/>
              </w:rPr>
              <w:t>dbpath</w:t>
            </w:r>
            <w:proofErr w:type="spellEnd"/>
            <w:r w:rsidRPr="00593122">
              <w:rPr>
                <w:rFonts w:asciiTheme="minorHAnsi" w:hAnsiTheme="minorHAnsi" w:cstheme="minorHAnsi"/>
                <w:sz w:val="24"/>
                <w:szCs w:val="24"/>
              </w:rPr>
              <w:t>.</w:t>
            </w:r>
          </w:p>
        </w:tc>
      </w:tr>
      <w:tr w:rsidR="00EE373B" w:rsidRPr="00593122" w14:paraId="087C6FC7" w14:textId="77777777" w:rsidTr="005D6825">
        <w:trPr>
          <w:trHeight w:val="349"/>
        </w:trPr>
        <w:tc>
          <w:tcPr>
            <w:tcW w:w="2875" w:type="dxa"/>
          </w:tcPr>
          <w:p w14:paraId="721BE8C3" w14:textId="77777777" w:rsidR="00EE373B" w:rsidRPr="00593122" w:rsidRDefault="00EE373B" w:rsidP="00D219BF">
            <w:pPr>
              <w:pStyle w:val="TableText"/>
              <w:rPr>
                <w:rFonts w:asciiTheme="minorHAnsi" w:hAnsiTheme="minorHAnsi" w:cstheme="minorHAnsi"/>
                <w:sz w:val="24"/>
                <w:szCs w:val="24"/>
              </w:rPr>
            </w:pPr>
            <w:r w:rsidRPr="00593122">
              <w:rPr>
                <w:rFonts w:asciiTheme="minorHAnsi" w:hAnsiTheme="minorHAnsi" w:cstheme="minorHAnsi"/>
                <w:sz w:val="24"/>
                <w:szCs w:val="24"/>
              </w:rPr>
              <w:t>Log Directory</w:t>
            </w:r>
          </w:p>
        </w:tc>
        <w:tc>
          <w:tcPr>
            <w:tcW w:w="6737" w:type="dxa"/>
          </w:tcPr>
          <w:p w14:paraId="33BD83F7" w14:textId="77777777" w:rsidR="00EE373B" w:rsidRPr="00593122" w:rsidRDefault="00EE373B" w:rsidP="00D219BF">
            <w:pPr>
              <w:pStyle w:val="TableText"/>
              <w:rPr>
                <w:rFonts w:asciiTheme="minorHAnsi" w:hAnsiTheme="minorHAnsi" w:cstheme="minorHAnsi"/>
                <w:sz w:val="24"/>
                <w:szCs w:val="24"/>
              </w:rPr>
            </w:pPr>
            <w:r w:rsidRPr="00593122">
              <w:rPr>
                <w:rFonts w:asciiTheme="minorHAnsi" w:hAnsiTheme="minorHAnsi" w:cstheme="minorHAnsi"/>
                <w:sz w:val="24"/>
                <w:szCs w:val="24"/>
              </w:rPr>
              <w:t>Specify the Log directory, which corresponds to the --</w:t>
            </w:r>
            <w:proofErr w:type="spellStart"/>
            <w:r w:rsidRPr="00593122">
              <w:rPr>
                <w:rFonts w:asciiTheme="minorHAnsi" w:hAnsiTheme="minorHAnsi" w:cstheme="minorHAnsi"/>
                <w:sz w:val="24"/>
                <w:szCs w:val="24"/>
              </w:rPr>
              <w:t>logpath</w:t>
            </w:r>
            <w:proofErr w:type="spellEnd"/>
            <w:r w:rsidRPr="00593122">
              <w:rPr>
                <w:rFonts w:asciiTheme="minorHAnsi" w:hAnsiTheme="minorHAnsi" w:cstheme="minorHAnsi"/>
                <w:sz w:val="24"/>
                <w:szCs w:val="24"/>
              </w:rPr>
              <w:t>.</w:t>
            </w:r>
          </w:p>
        </w:tc>
      </w:tr>
    </w:tbl>
    <w:p w14:paraId="28D8DEFD" w14:textId="77777777" w:rsidR="00EE373B" w:rsidRPr="00D076D7" w:rsidRDefault="00EE373B" w:rsidP="00EE373B">
      <w:pPr>
        <w:pStyle w:val="BodyText"/>
      </w:pPr>
    </w:p>
    <w:p w14:paraId="22EF6482" w14:textId="3C022444" w:rsidR="00EE373B" w:rsidRDefault="00EE373B" w:rsidP="00EE373B">
      <w:pPr>
        <w:pStyle w:val="Heading3"/>
        <w:ind w:firstLine="0"/>
      </w:pPr>
      <w:bookmarkStart w:id="1689" w:name="_Toc46159636"/>
      <w:bookmarkStart w:id="1690" w:name="_Toc47374155"/>
      <w:r>
        <w:t xml:space="preserve">3.1.4 </w:t>
      </w:r>
      <w:commentRangeStart w:id="1691"/>
      <w:r>
        <w:t xml:space="preserve">Administer </w:t>
      </w:r>
      <w:commentRangeEnd w:id="1691"/>
      <w:r w:rsidR="00CD7524">
        <w:rPr>
          <w:rStyle w:val="CommentReference"/>
          <w:rFonts w:asciiTheme="minorHAnsi" w:eastAsiaTheme="minorEastAsia" w:hAnsiTheme="minorHAnsi" w:cstheme="minorBidi"/>
          <w:b w:val="0"/>
          <w:bCs w:val="0"/>
        </w:rPr>
        <w:commentReference w:id="1691"/>
      </w:r>
      <w:r>
        <w:t>MongoDB</w:t>
      </w:r>
      <w:bookmarkEnd w:id="1689"/>
      <w:bookmarkEnd w:id="1690"/>
    </w:p>
    <w:p w14:paraId="54EF8579" w14:textId="77777777" w:rsidR="00EE373B" w:rsidRDefault="00EE373B" w:rsidP="00EE373B">
      <w:r>
        <w:t xml:space="preserve">By default, </w:t>
      </w:r>
      <w:r w:rsidRPr="008E1DBB">
        <w:t>the MongoDB service is started upon successful installation.</w:t>
      </w:r>
    </w:p>
    <w:p w14:paraId="03E06048" w14:textId="41C68DCE" w:rsidR="00EE373B" w:rsidRDefault="00EE373B" w:rsidP="00EE373B">
      <w:pPr>
        <w:pStyle w:val="Heading4"/>
        <w:ind w:firstLine="0"/>
      </w:pPr>
      <w:r>
        <w:t xml:space="preserve">3.1.4.2 </w:t>
      </w:r>
      <w:r w:rsidRPr="00B74894">
        <w:t>Start MongoDB Community Edition as a Windows Service:</w:t>
      </w:r>
    </w:p>
    <w:p w14:paraId="51DA5E28" w14:textId="77777777" w:rsidR="00EE373B" w:rsidRDefault="00EE373B" w:rsidP="00EE373B">
      <w:pPr>
        <w:ind w:firstLine="0"/>
      </w:pPr>
      <w:r w:rsidRPr="00135EE8">
        <w:t>To start/restart the MongoDB service, use the Services console:</w:t>
      </w:r>
    </w:p>
    <w:p w14:paraId="415B009E" w14:textId="77777777" w:rsidR="00EE373B" w:rsidRDefault="00EE373B" w:rsidP="00EE373B">
      <w:pPr>
        <w:pStyle w:val="ListParagraph"/>
        <w:numPr>
          <w:ilvl w:val="0"/>
          <w:numId w:val="37"/>
        </w:numPr>
      </w:pPr>
      <w:r w:rsidRPr="00135EE8">
        <w:t>From the Services console, locate the MongoDB service.</w:t>
      </w:r>
    </w:p>
    <w:p w14:paraId="5B33904D" w14:textId="729DD53A" w:rsidR="00EE373B" w:rsidRDefault="00EE373B" w:rsidP="00EE373B">
      <w:pPr>
        <w:pStyle w:val="ListParagraph"/>
        <w:numPr>
          <w:ilvl w:val="0"/>
          <w:numId w:val="37"/>
        </w:numPr>
        <w:rPr>
          <w:ins w:id="1692" w:author="Sepribo Taylor-Harry" w:date="2020-08-03T16:57:00Z"/>
        </w:rPr>
      </w:pPr>
      <w:r w:rsidRPr="00135EE8">
        <w:t>Right-click on the MongoDB service and click Start.</w:t>
      </w:r>
    </w:p>
    <w:p w14:paraId="7C5D8716" w14:textId="77777777" w:rsidR="008E0165" w:rsidRDefault="003470EF">
      <w:pPr>
        <w:keepNext/>
        <w:ind w:firstLine="0"/>
        <w:rPr>
          <w:ins w:id="1693" w:author="Sepribo Taylor-Harry" w:date="2020-08-03T18:16:00Z"/>
        </w:rPr>
        <w:pPrChange w:id="1694" w:author="Sepribo Taylor-Harry" w:date="2020-08-03T19:19:00Z">
          <w:pPr>
            <w:pStyle w:val="ListParagraph"/>
          </w:pPr>
        </w:pPrChange>
      </w:pPr>
      <w:ins w:id="1695" w:author="Sepribo Taylor-Harry" w:date="2020-08-03T17:02:00Z">
        <w:r>
          <w:rPr>
            <w:noProof/>
          </w:rPr>
          <w:drawing>
            <wp:inline distT="0" distB="0" distL="0" distR="0" wp14:anchorId="26EDC9DE" wp14:editId="1A6E2D74">
              <wp:extent cx="5713429" cy="22955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738281" cy="2305510"/>
                      </a:xfrm>
                      <a:prstGeom prst="rect">
                        <a:avLst/>
                      </a:prstGeom>
                      <a:noFill/>
                      <a:ln>
                        <a:noFill/>
                      </a:ln>
                    </pic:spPr>
                  </pic:pic>
                </a:graphicData>
              </a:graphic>
            </wp:inline>
          </w:drawing>
        </w:r>
      </w:ins>
    </w:p>
    <w:p w14:paraId="2C0A0563" w14:textId="62E88EDE" w:rsidR="003470EF" w:rsidRDefault="008E0165">
      <w:pPr>
        <w:pStyle w:val="Caption"/>
        <w:pPrChange w:id="1696" w:author="Sepribo Taylor-Harry" w:date="2020-08-03T18:16:00Z">
          <w:pPr>
            <w:pStyle w:val="ListParagraph"/>
            <w:numPr>
              <w:numId w:val="37"/>
            </w:numPr>
            <w:ind w:hanging="360"/>
          </w:pPr>
        </w:pPrChange>
      </w:pPr>
      <w:bookmarkStart w:id="1697" w:name="_Toc47374204"/>
      <w:ins w:id="1698" w:author="Sepribo Taylor-Harry" w:date="2020-08-03T18:16:00Z">
        <w:r>
          <w:t xml:space="preserve">Figure </w:t>
        </w:r>
        <w:r>
          <w:fldChar w:fldCharType="begin"/>
        </w:r>
        <w:r>
          <w:instrText xml:space="preserve"> SEQ Figure \* ARABIC </w:instrText>
        </w:r>
      </w:ins>
      <w:r>
        <w:fldChar w:fldCharType="separate"/>
      </w:r>
      <w:ins w:id="1699" w:author="Sepribo Taylor-Harry" w:date="2020-08-03T18:22:00Z">
        <w:r>
          <w:rPr>
            <w:noProof/>
          </w:rPr>
          <w:t>6</w:t>
        </w:r>
      </w:ins>
      <w:ins w:id="1700" w:author="Sepribo Taylor-Harry" w:date="2020-08-03T18:16:00Z">
        <w:r>
          <w:fldChar w:fldCharType="end"/>
        </w:r>
        <w:r>
          <w:t xml:space="preserve">: How to </w:t>
        </w:r>
      </w:ins>
      <w:ins w:id="1701" w:author="Sepribo Taylor-Harry" w:date="2020-08-03T18:17:00Z">
        <w:r>
          <w:t>S</w:t>
        </w:r>
      </w:ins>
      <w:ins w:id="1702" w:author="Sepribo Taylor-Harry" w:date="2020-08-03T18:16:00Z">
        <w:r>
          <w:t>tart MongoDB Service</w:t>
        </w:r>
      </w:ins>
      <w:bookmarkEnd w:id="1697"/>
    </w:p>
    <w:p w14:paraId="6433D12F" w14:textId="77777777" w:rsidR="00EE373B" w:rsidRDefault="00EE373B" w:rsidP="00EE373B">
      <w:pPr>
        <w:pStyle w:val="ListParagraph"/>
        <w:numPr>
          <w:ilvl w:val="0"/>
          <w:numId w:val="37"/>
        </w:numPr>
      </w:pPr>
      <w:r w:rsidRPr="00135EE8">
        <w:t>To begin using MongoDB, connect a mongo.exe shell to the running MongoDB instance</w:t>
      </w:r>
      <w:r>
        <w:t xml:space="preserve"> by </w:t>
      </w:r>
      <w:r w:rsidRPr="00135EE8">
        <w:t>open</w:t>
      </w:r>
      <w:r>
        <w:t>ing</w:t>
      </w:r>
      <w:r w:rsidRPr="00135EE8">
        <w:t xml:space="preserve"> a Command Interpreter with Administrative privileges and run:</w:t>
      </w:r>
      <w:r>
        <w:t xml:space="preserve"> </w:t>
      </w:r>
    </w:p>
    <w:p w14:paraId="32ECD18A" w14:textId="5841606B" w:rsidR="00EE373B" w:rsidRDefault="00EE373B" w:rsidP="00EE373B">
      <w:pPr>
        <w:rPr>
          <w:ins w:id="1703" w:author="Sepribo Taylor-Harry" w:date="2020-08-03T17:03:00Z"/>
        </w:rPr>
      </w:pPr>
      <w:r w:rsidRPr="00135EE8">
        <w:t>"C:\Program Files\MongoDB\Server\4.2\bin\mongo.exe"</w:t>
      </w:r>
    </w:p>
    <w:p w14:paraId="5987036F" w14:textId="77777777" w:rsidR="008E0165" w:rsidRDefault="003470EF">
      <w:pPr>
        <w:keepNext/>
        <w:ind w:firstLine="0"/>
        <w:rPr>
          <w:ins w:id="1704" w:author="Sepribo Taylor-Harry" w:date="2020-08-03T18:16:00Z"/>
        </w:rPr>
        <w:pPrChange w:id="1705" w:author="Sepribo Taylor-Harry" w:date="2020-08-03T19:19:00Z">
          <w:pPr/>
        </w:pPrChange>
      </w:pPr>
      <w:ins w:id="1706" w:author="Sepribo Taylor-Harry" w:date="2020-08-03T17:04:00Z">
        <w:r>
          <w:rPr>
            <w:noProof/>
          </w:rPr>
          <w:lastRenderedPageBreak/>
          <w:drawing>
            <wp:inline distT="0" distB="0" distL="0" distR="0" wp14:anchorId="6178A5B6" wp14:editId="7FD3B5CB">
              <wp:extent cx="5943600" cy="3324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ins>
    </w:p>
    <w:p w14:paraId="3615B77A" w14:textId="228BCC21" w:rsidR="00533B3F" w:rsidRDefault="008E0165">
      <w:pPr>
        <w:pStyle w:val="Caption"/>
        <w:pPrChange w:id="1707" w:author="Sepribo Taylor-Harry" w:date="2020-08-03T18:16:00Z">
          <w:pPr/>
        </w:pPrChange>
      </w:pPr>
      <w:bookmarkStart w:id="1708" w:name="_Toc47374205"/>
      <w:ins w:id="1709" w:author="Sepribo Taylor-Harry" w:date="2020-08-03T18:16:00Z">
        <w:r>
          <w:t xml:space="preserve">Figure </w:t>
        </w:r>
        <w:r>
          <w:fldChar w:fldCharType="begin"/>
        </w:r>
        <w:r>
          <w:instrText xml:space="preserve"> SEQ Figure \* ARABIC </w:instrText>
        </w:r>
      </w:ins>
      <w:r>
        <w:fldChar w:fldCharType="separate"/>
      </w:r>
      <w:ins w:id="1710" w:author="Sepribo Taylor-Harry" w:date="2020-08-03T18:22:00Z">
        <w:r>
          <w:rPr>
            <w:noProof/>
          </w:rPr>
          <w:t>7</w:t>
        </w:r>
      </w:ins>
      <w:ins w:id="1711" w:author="Sepribo Taylor-Harry" w:date="2020-08-03T18:16:00Z">
        <w:r>
          <w:fldChar w:fldCharType="end"/>
        </w:r>
        <w:r>
          <w:t>: Running the MongoDB Instance</w:t>
        </w:r>
      </w:ins>
      <w:bookmarkEnd w:id="1708"/>
    </w:p>
    <w:p w14:paraId="422F7054" w14:textId="27926FFE" w:rsidR="00EE373B" w:rsidRPr="00714CDA" w:rsidRDefault="00EE373B" w:rsidP="00EE373B">
      <w:pPr>
        <w:pStyle w:val="Heading4"/>
        <w:ind w:firstLine="0"/>
      </w:pPr>
      <w:r>
        <w:t xml:space="preserve">3.1.4.2 </w:t>
      </w:r>
      <w:r w:rsidRPr="00714CDA">
        <w:t>Stop MongoDB Community Edition as a Windows Service:</w:t>
      </w:r>
    </w:p>
    <w:p w14:paraId="30F50E26" w14:textId="77777777" w:rsidR="00EE373B" w:rsidRPr="00135EE8" w:rsidRDefault="00EE373B" w:rsidP="00EE373B">
      <w:pPr>
        <w:ind w:firstLine="0"/>
      </w:pPr>
      <w:r w:rsidRPr="00135EE8">
        <w:t>To stop/pause the MongoDB service, use the Services console:</w:t>
      </w:r>
    </w:p>
    <w:p w14:paraId="442C9428" w14:textId="77777777" w:rsidR="00EE373B" w:rsidRPr="00135EE8" w:rsidRDefault="00EE373B" w:rsidP="00EE373B">
      <w:pPr>
        <w:pStyle w:val="BodyText"/>
        <w:numPr>
          <w:ilvl w:val="0"/>
          <w:numId w:val="25"/>
        </w:numPr>
      </w:pPr>
      <w:r w:rsidRPr="00135EE8">
        <w:t>From the Services console, locate the MongoDB service.</w:t>
      </w:r>
    </w:p>
    <w:p w14:paraId="7D3C9FE3" w14:textId="22DB1F32" w:rsidR="00EE373B" w:rsidRDefault="00EE373B" w:rsidP="00EE373B">
      <w:pPr>
        <w:pStyle w:val="BodyText"/>
        <w:numPr>
          <w:ilvl w:val="0"/>
          <w:numId w:val="25"/>
        </w:numPr>
        <w:rPr>
          <w:ins w:id="1712" w:author="Sepribo Taylor-Harry" w:date="2020-08-03T17:04:00Z"/>
        </w:rPr>
      </w:pPr>
      <w:r w:rsidRPr="00135EE8">
        <w:t>Right-click on the MongoDB service and click Stop (or Pause).</w:t>
      </w:r>
    </w:p>
    <w:p w14:paraId="2B67D45F" w14:textId="77777777" w:rsidR="008E0165" w:rsidRDefault="003470EF">
      <w:pPr>
        <w:pStyle w:val="BodyText"/>
        <w:keepNext/>
        <w:rPr>
          <w:ins w:id="1713" w:author="Sepribo Taylor-Harry" w:date="2020-08-03T18:16:00Z"/>
        </w:rPr>
        <w:pPrChange w:id="1714" w:author="Sepribo Taylor-Harry" w:date="2020-08-03T19:19:00Z">
          <w:pPr>
            <w:pStyle w:val="BodyText"/>
            <w:ind w:left="360"/>
          </w:pPr>
        </w:pPrChange>
      </w:pPr>
      <w:ins w:id="1715" w:author="Sepribo Taylor-Harry" w:date="2020-08-03T17:05:00Z">
        <w:r>
          <w:rPr>
            <w:noProof/>
          </w:rPr>
          <w:drawing>
            <wp:inline distT="0" distB="0" distL="0" distR="0" wp14:anchorId="43D513E8" wp14:editId="77405A64">
              <wp:extent cx="5737859" cy="2343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775449" cy="2358501"/>
                      </a:xfrm>
                      <a:prstGeom prst="rect">
                        <a:avLst/>
                      </a:prstGeom>
                      <a:noFill/>
                      <a:ln>
                        <a:noFill/>
                      </a:ln>
                    </pic:spPr>
                  </pic:pic>
                </a:graphicData>
              </a:graphic>
            </wp:inline>
          </w:drawing>
        </w:r>
      </w:ins>
    </w:p>
    <w:p w14:paraId="3E2F45A7" w14:textId="4D1EB6DE" w:rsidR="003470EF" w:rsidRPr="006042C3" w:rsidRDefault="008E0165">
      <w:pPr>
        <w:pStyle w:val="Caption"/>
        <w:pPrChange w:id="1716" w:author="Sepribo Taylor-Harry" w:date="2020-08-03T18:16:00Z">
          <w:pPr>
            <w:pStyle w:val="BodyText"/>
            <w:numPr>
              <w:numId w:val="25"/>
            </w:numPr>
            <w:ind w:left="720" w:hanging="360"/>
          </w:pPr>
        </w:pPrChange>
      </w:pPr>
      <w:bookmarkStart w:id="1717" w:name="_Toc47374206"/>
      <w:ins w:id="1718" w:author="Sepribo Taylor-Harry" w:date="2020-08-03T18:16:00Z">
        <w:r>
          <w:t xml:space="preserve">Figure </w:t>
        </w:r>
        <w:r>
          <w:fldChar w:fldCharType="begin"/>
        </w:r>
        <w:r>
          <w:instrText xml:space="preserve"> SEQ Figure \* ARABIC </w:instrText>
        </w:r>
      </w:ins>
      <w:r>
        <w:fldChar w:fldCharType="separate"/>
      </w:r>
      <w:ins w:id="1719" w:author="Sepribo Taylor-Harry" w:date="2020-08-03T18:22:00Z">
        <w:r>
          <w:rPr>
            <w:noProof/>
          </w:rPr>
          <w:t>8</w:t>
        </w:r>
      </w:ins>
      <w:ins w:id="1720" w:author="Sepribo Taylor-Harry" w:date="2020-08-03T18:16:00Z">
        <w:r>
          <w:fldChar w:fldCharType="end"/>
        </w:r>
        <w:r>
          <w:t xml:space="preserve">: </w:t>
        </w:r>
        <w:r w:rsidRPr="009C4554">
          <w:t xml:space="preserve">How to </w:t>
        </w:r>
        <w:r>
          <w:t>S</w:t>
        </w:r>
        <w:r w:rsidRPr="009C4554">
          <w:t>t</w:t>
        </w:r>
        <w:r>
          <w:t>op</w:t>
        </w:r>
        <w:r w:rsidRPr="009C4554">
          <w:t xml:space="preserve"> MongoDB Service</w:t>
        </w:r>
      </w:ins>
      <w:bookmarkEnd w:id="1717"/>
    </w:p>
    <w:p w14:paraId="19CED41C" w14:textId="05C64AE2" w:rsidR="00EE373B" w:rsidRPr="00135EE8" w:rsidRDefault="00EE373B" w:rsidP="00EE373B">
      <w:pPr>
        <w:pStyle w:val="Heading4"/>
        <w:ind w:firstLine="0"/>
        <w:rPr>
          <w:rFonts w:ascii="Arial Bold" w:hAnsi="Arial Bold" w:hint="eastAsia"/>
        </w:rPr>
      </w:pPr>
      <w:r>
        <w:lastRenderedPageBreak/>
        <w:t xml:space="preserve">3.1.4.3 </w:t>
      </w:r>
      <w:r w:rsidRPr="00714CDA">
        <w:t>Remove MongoDB Community Edition as a Windows Service</w:t>
      </w:r>
      <w:r>
        <w:rPr>
          <w:rFonts w:ascii="Arial Bold" w:hAnsi="Arial Bold"/>
        </w:rPr>
        <w:t>:</w:t>
      </w:r>
    </w:p>
    <w:p w14:paraId="2EABE767" w14:textId="77777777" w:rsidR="00EE373B" w:rsidRDefault="00EE373B" w:rsidP="00EE373B">
      <w:pPr>
        <w:pStyle w:val="BodyText"/>
      </w:pPr>
      <w:r w:rsidRPr="00135EE8">
        <w:t>To remove the MongoDB service</w:t>
      </w:r>
      <w:r>
        <w:t>:</w:t>
      </w:r>
    </w:p>
    <w:p w14:paraId="13D91ADC" w14:textId="77777777" w:rsidR="00EE373B" w:rsidRDefault="00EE373B" w:rsidP="00EE373B">
      <w:pPr>
        <w:pStyle w:val="BodyText"/>
        <w:numPr>
          <w:ilvl w:val="0"/>
          <w:numId w:val="28"/>
        </w:numPr>
      </w:pPr>
      <w:r>
        <w:t>F</w:t>
      </w:r>
      <w:r w:rsidRPr="00135EE8">
        <w:t xml:space="preserve">irst use the Services console to stop the service. </w:t>
      </w:r>
    </w:p>
    <w:p w14:paraId="0AE8257E" w14:textId="77777777" w:rsidR="00EE373B" w:rsidRDefault="00EE373B" w:rsidP="00EE373B">
      <w:pPr>
        <w:pStyle w:val="BodyText"/>
        <w:numPr>
          <w:ilvl w:val="0"/>
          <w:numId w:val="28"/>
        </w:numPr>
      </w:pPr>
      <w:r w:rsidRPr="00135EE8">
        <w:t>Then open a </w:t>
      </w:r>
      <w:hyperlink r:id="rId21" w:history="1">
        <w:r w:rsidRPr="00135EE8">
          <w:t>Windows command prompt/interpreter</w:t>
        </w:r>
      </w:hyperlink>
      <w:r w:rsidRPr="00135EE8">
        <w:t xml:space="preserve"> (cmd.exe) as an Administrator, and </w:t>
      </w:r>
    </w:p>
    <w:p w14:paraId="7116A269" w14:textId="353E57D6" w:rsidR="00575142" w:rsidRDefault="00EE373B">
      <w:pPr>
        <w:pStyle w:val="BodyText"/>
        <w:ind w:firstLine="720"/>
      </w:pPr>
      <w:r w:rsidRPr="00135EE8">
        <w:t xml:space="preserve">run the following command: </w:t>
      </w:r>
      <w:r w:rsidR="00766CE7">
        <w:t>"</w:t>
      </w:r>
      <w:r w:rsidRPr="00135EE8">
        <w:t>sc.exe delete MongoDB</w:t>
      </w:r>
      <w:r w:rsidR="00766CE7">
        <w:t>"</w:t>
      </w:r>
    </w:p>
    <w:p w14:paraId="78472D60" w14:textId="77777777" w:rsidR="00B13738" w:rsidRDefault="00B13738" w:rsidP="00B13738">
      <w:pPr>
        <w:pStyle w:val="Heading2"/>
      </w:pPr>
      <w:bookmarkStart w:id="1721" w:name="_Toc46159645"/>
      <w:bookmarkStart w:id="1722" w:name="_Toc47374156"/>
      <w:r>
        <w:t>3.2 Server 2 (Web Application)</w:t>
      </w:r>
      <w:bookmarkEnd w:id="1721"/>
      <w:bookmarkEnd w:id="1722"/>
    </w:p>
    <w:p w14:paraId="5DA4B927" w14:textId="77777777" w:rsidR="00B13738" w:rsidRDefault="00B13738" w:rsidP="00B13738">
      <w:pPr>
        <w:pStyle w:val="Heading3"/>
        <w:ind w:firstLine="0"/>
      </w:pPr>
      <w:bookmarkStart w:id="1723" w:name="_Toc46159646"/>
      <w:bookmarkStart w:id="1724" w:name="_Toc47374157"/>
      <w:r>
        <w:t>3.2.1 Prerequisites</w:t>
      </w:r>
      <w:bookmarkEnd w:id="1723"/>
      <w:bookmarkEnd w:id="1724"/>
    </w:p>
    <w:p w14:paraId="136001FC" w14:textId="4ADE771D" w:rsidR="00B13738" w:rsidRDefault="00B13738" w:rsidP="00B13738">
      <w:pPr>
        <w:pStyle w:val="BodyText"/>
        <w:numPr>
          <w:ilvl w:val="0"/>
          <w:numId w:val="20"/>
        </w:numPr>
        <w:spacing w:line="240" w:lineRule="auto"/>
      </w:pPr>
      <w:r>
        <w:t xml:space="preserve">All steps in section 2 </w:t>
      </w:r>
      <w:r w:rsidR="00766CE7">
        <w:t>"</w:t>
      </w:r>
      <w:r>
        <w:t>Server Configurations</w:t>
      </w:r>
      <w:r w:rsidR="00766CE7">
        <w:t xml:space="preserve">" </w:t>
      </w:r>
      <w:r>
        <w:t>have been performed.</w:t>
      </w:r>
    </w:p>
    <w:p w14:paraId="6538DAD7" w14:textId="4F523644" w:rsidR="00B13738" w:rsidRDefault="00B13738" w:rsidP="00B13738">
      <w:pPr>
        <w:pStyle w:val="BodyText"/>
        <w:numPr>
          <w:ilvl w:val="0"/>
          <w:numId w:val="20"/>
        </w:numPr>
        <w:spacing w:line="240" w:lineRule="auto"/>
      </w:pPr>
      <w:r>
        <w:t xml:space="preserve">All steps in section 3.1 </w:t>
      </w:r>
      <w:r w:rsidR="00766CE7">
        <w:t>"</w:t>
      </w:r>
      <w:r>
        <w:t>Software Installation, Server 1 (Database</w:t>
      </w:r>
      <w:r w:rsidR="00766CE7">
        <w:t xml:space="preserve">)" </w:t>
      </w:r>
      <w:r>
        <w:t>have been performed.</w:t>
      </w:r>
    </w:p>
    <w:p w14:paraId="51305015" w14:textId="77777777" w:rsidR="00B13738" w:rsidRDefault="00B13738" w:rsidP="00B13738">
      <w:pPr>
        <w:pStyle w:val="Heading3"/>
        <w:ind w:firstLine="0"/>
      </w:pPr>
      <w:bookmarkStart w:id="1725" w:name="_Toc46159647"/>
      <w:bookmarkStart w:id="1726" w:name="_Toc47374158"/>
      <w:r>
        <w:t>3.2.2 Installation Steps</w:t>
      </w:r>
      <w:bookmarkEnd w:id="1725"/>
      <w:bookmarkEnd w:id="1726"/>
    </w:p>
    <w:p w14:paraId="16D86A25" w14:textId="77777777" w:rsidR="00CA3E7C" w:rsidRDefault="00F53B6F" w:rsidP="00F53B6F">
      <w:pPr>
        <w:pStyle w:val="BodyText"/>
        <w:numPr>
          <w:ilvl w:val="0"/>
          <w:numId w:val="51"/>
        </w:numPr>
        <w:rPr>
          <w:ins w:id="1727" w:author="Sepribo Taylor-Harry" w:date="2020-08-03T17:08:00Z"/>
        </w:rPr>
      </w:pPr>
      <w:bookmarkStart w:id="1728" w:name="_Toc46159648"/>
      <w:ins w:id="1729" w:author="Sepribo Taylor-Harry" w:date="2020-08-03T15:06:00Z">
        <w:r w:rsidRPr="001F463A">
          <w:t xml:space="preserve">Node.js is </w:t>
        </w:r>
      </w:ins>
      <w:ins w:id="1730" w:author="Sepribo Taylor-Harry" w:date="2020-08-03T17:06:00Z">
        <w:r w:rsidR="00AC63F3" w:rsidRPr="001F463A">
          <w:t>an</w:t>
        </w:r>
      </w:ins>
      <w:ins w:id="1731" w:author="Sepribo Taylor-Harry" w:date="2020-08-03T15:06:00Z">
        <w:r w:rsidRPr="001F463A">
          <w:t xml:space="preserve"> open source development platform used to create scalable network applications. </w:t>
        </w:r>
      </w:ins>
    </w:p>
    <w:p w14:paraId="7111F458" w14:textId="2059CA21" w:rsidR="00F53B6F" w:rsidRDefault="00F53B6F" w:rsidP="00CA3E7C">
      <w:pPr>
        <w:pStyle w:val="BodyText"/>
        <w:ind w:left="360"/>
        <w:rPr>
          <w:ins w:id="1732" w:author="Sepribo Taylor-Harry" w:date="2020-08-03T17:09:00Z"/>
        </w:rPr>
      </w:pPr>
      <w:ins w:id="1733" w:author="Sepribo Taylor-Harry" w:date="2020-08-03T15:06:00Z">
        <w:r w:rsidRPr="001F463A">
          <w:t xml:space="preserve">To install navigate to </w:t>
        </w:r>
      </w:ins>
      <w:ins w:id="1734" w:author="Sepribo Taylor-Harry" w:date="2020-08-03T17:09:00Z">
        <w:r w:rsidR="00CA3E7C">
          <w:fldChar w:fldCharType="begin"/>
        </w:r>
        <w:r w:rsidR="00CA3E7C">
          <w:instrText xml:space="preserve"> HYPERLINK "https://nodejs.org/en/download/" </w:instrText>
        </w:r>
        <w:r w:rsidR="00CA3E7C">
          <w:fldChar w:fldCharType="separate"/>
        </w:r>
        <w:r w:rsidRPr="00CA3E7C">
          <w:rPr>
            <w:rStyle w:val="Hyperlink"/>
          </w:rPr>
          <w:t>nodejs.org</w:t>
        </w:r>
        <w:r w:rsidR="00CA3E7C">
          <w:fldChar w:fldCharType="end"/>
        </w:r>
      </w:ins>
      <w:ins w:id="1735" w:author="Sepribo Taylor-Harry" w:date="2020-08-03T15:06:00Z">
        <w:r w:rsidRPr="001F463A">
          <w:t xml:space="preserve"> and select the windows </w:t>
        </w:r>
        <w:proofErr w:type="spellStart"/>
        <w:r w:rsidRPr="001F463A">
          <w:t>msi</w:t>
        </w:r>
        <w:proofErr w:type="spellEnd"/>
        <w:r w:rsidRPr="001F463A">
          <w:t xml:space="preserve"> installer</w:t>
        </w:r>
      </w:ins>
      <w:ins w:id="1736" w:author="Sepribo Taylor-Harry" w:date="2020-08-03T17:09:00Z">
        <w:r w:rsidR="00CA3E7C">
          <w:t>:</w:t>
        </w:r>
      </w:ins>
    </w:p>
    <w:p w14:paraId="1FAC5A86" w14:textId="77777777" w:rsidR="008E0165" w:rsidRDefault="00CA3E7C">
      <w:pPr>
        <w:pStyle w:val="BodyText"/>
        <w:keepNext/>
        <w:rPr>
          <w:ins w:id="1737" w:author="Sepribo Taylor-Harry" w:date="2020-08-03T18:17:00Z"/>
        </w:rPr>
        <w:pPrChange w:id="1738" w:author="Sepribo Taylor-Harry" w:date="2020-08-03T19:19:00Z">
          <w:pPr>
            <w:pStyle w:val="BodyText"/>
            <w:ind w:left="360"/>
          </w:pPr>
        </w:pPrChange>
      </w:pPr>
      <w:ins w:id="1739" w:author="Sepribo Taylor-Harry" w:date="2020-08-03T17:10:00Z">
        <w:r>
          <w:rPr>
            <w:noProof/>
          </w:rPr>
          <w:drawing>
            <wp:inline distT="0" distB="0" distL="0" distR="0" wp14:anchorId="13494A84" wp14:editId="28109060">
              <wp:extent cx="3352800" cy="29222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95371" cy="2959368"/>
                      </a:xfrm>
                      <a:prstGeom prst="rect">
                        <a:avLst/>
                      </a:prstGeom>
                      <a:noFill/>
                      <a:ln>
                        <a:noFill/>
                      </a:ln>
                    </pic:spPr>
                  </pic:pic>
                </a:graphicData>
              </a:graphic>
            </wp:inline>
          </w:drawing>
        </w:r>
      </w:ins>
    </w:p>
    <w:p w14:paraId="168BBD82" w14:textId="0BC442B6" w:rsidR="00CA3E7C" w:rsidRDefault="008E0165">
      <w:pPr>
        <w:pStyle w:val="Caption"/>
        <w:rPr>
          <w:ins w:id="1740" w:author="Sepribo Taylor-Harry" w:date="2020-08-03T15:06:00Z"/>
        </w:rPr>
        <w:pPrChange w:id="1741" w:author="Sepribo Taylor-Harry" w:date="2020-08-03T18:17:00Z">
          <w:pPr>
            <w:pStyle w:val="BodyText"/>
            <w:numPr>
              <w:numId w:val="51"/>
            </w:numPr>
            <w:ind w:left="720" w:hanging="360"/>
          </w:pPr>
        </w:pPrChange>
      </w:pPr>
      <w:bookmarkStart w:id="1742" w:name="_Toc47374207"/>
      <w:ins w:id="1743" w:author="Sepribo Taylor-Harry" w:date="2020-08-03T18:17:00Z">
        <w:r>
          <w:t xml:space="preserve">Figure </w:t>
        </w:r>
        <w:r>
          <w:fldChar w:fldCharType="begin"/>
        </w:r>
        <w:r>
          <w:instrText xml:space="preserve"> SEQ Figure \* ARABIC </w:instrText>
        </w:r>
      </w:ins>
      <w:r>
        <w:fldChar w:fldCharType="separate"/>
      </w:r>
      <w:ins w:id="1744" w:author="Sepribo Taylor-Harry" w:date="2020-08-03T18:22:00Z">
        <w:r>
          <w:rPr>
            <w:noProof/>
          </w:rPr>
          <w:t>9</w:t>
        </w:r>
      </w:ins>
      <w:ins w:id="1745" w:author="Sepribo Taylor-Harry" w:date="2020-08-03T18:17:00Z">
        <w:r>
          <w:fldChar w:fldCharType="end"/>
        </w:r>
        <w:r>
          <w:t>: Installing Node.js from nodejs.org</w:t>
        </w:r>
      </w:ins>
      <w:bookmarkEnd w:id="1742"/>
    </w:p>
    <w:p w14:paraId="4AF8E53E" w14:textId="77777777" w:rsidR="00C8510E" w:rsidRDefault="00C8510E" w:rsidP="00C8510E">
      <w:pPr>
        <w:pStyle w:val="BodyText"/>
        <w:numPr>
          <w:ilvl w:val="0"/>
          <w:numId w:val="51"/>
        </w:numPr>
        <w:rPr>
          <w:ins w:id="1746" w:author="Sepribo Taylor-Harry" w:date="2020-08-03T17:26:00Z"/>
        </w:rPr>
      </w:pPr>
      <w:ins w:id="1747" w:author="Sepribo Taylor-Harry" w:date="2020-08-03T17:26:00Z">
        <w:r>
          <w:lastRenderedPageBreak/>
          <w:t>U</w:t>
        </w:r>
        <w:r w:rsidRPr="00C8510E">
          <w:t xml:space="preserve">se the command line interface (CLI) to install </w:t>
        </w:r>
        <w:proofErr w:type="spellStart"/>
        <w:r w:rsidRPr="00C8510E">
          <w:t>npm</w:t>
        </w:r>
        <w:proofErr w:type="spellEnd"/>
        <w:r>
          <w:t>.</w:t>
        </w:r>
        <w:r w:rsidRPr="00C8510E">
          <w:t xml:space="preserve"> </w:t>
        </w:r>
      </w:ins>
      <w:ins w:id="1748" w:author="Sepribo Taylor-Harry" w:date="2020-08-03T17:22:00Z">
        <w:r>
          <w:t xml:space="preserve">To download the latest version of </w:t>
        </w:r>
        <w:proofErr w:type="spellStart"/>
        <w:r>
          <w:t>npm</w:t>
        </w:r>
        <w:proofErr w:type="spellEnd"/>
        <w:r>
          <w:t xml:space="preserve"> on the command line, run the following command:</w:t>
        </w:r>
      </w:ins>
      <w:ins w:id="1749" w:author="Sepribo Taylor-Harry" w:date="2020-08-03T17:23:00Z">
        <w:r>
          <w:t xml:space="preserve"> </w:t>
        </w:r>
      </w:ins>
    </w:p>
    <w:bookmarkStart w:id="1750" w:name="_MON_1657980799"/>
    <w:bookmarkEnd w:id="1750"/>
    <w:p w14:paraId="0E74672C" w14:textId="2835EC83" w:rsidR="00C8510E" w:rsidRDefault="00C8510E">
      <w:pPr>
        <w:pStyle w:val="BodyText"/>
        <w:ind w:left="720"/>
        <w:rPr>
          <w:ins w:id="1751" w:author="Sepribo Taylor-Harry" w:date="2020-08-03T17:22:00Z"/>
        </w:rPr>
        <w:pPrChange w:id="1752" w:author="Sepribo Taylor-Harry" w:date="2020-08-03T17:26:00Z">
          <w:pPr>
            <w:pStyle w:val="BodyText"/>
            <w:numPr>
              <w:numId w:val="51"/>
            </w:numPr>
            <w:ind w:left="720" w:hanging="360"/>
          </w:pPr>
        </w:pPrChange>
      </w:pPr>
      <w:ins w:id="1753" w:author="Sepribo Taylor-Harry" w:date="2020-08-03T17:26:00Z">
        <w:r>
          <w:object w:dxaOrig="9360" w:dyaOrig="657" w14:anchorId="0C005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3pt" o:ole="">
              <v:imagedata r:id="rId23" o:title=""/>
            </v:shape>
            <o:OLEObject Type="Embed" ProgID="Word.Document.12" ShapeID="_x0000_i1025" DrawAspect="Content" ObjectID="_1658162438" r:id="rId24">
              <o:FieldCodes>\s</o:FieldCodes>
            </o:OLEObject>
          </w:object>
        </w:r>
      </w:ins>
    </w:p>
    <w:p w14:paraId="58D7D2D2" w14:textId="68C2A658" w:rsidR="00F53B6F" w:rsidRDefault="00F53B6F" w:rsidP="00F53B6F">
      <w:pPr>
        <w:pStyle w:val="BodyText"/>
        <w:numPr>
          <w:ilvl w:val="0"/>
          <w:numId w:val="51"/>
        </w:numPr>
        <w:rPr>
          <w:ins w:id="1754" w:author="Sepribo Taylor-Harry" w:date="2020-08-03T15:06:00Z"/>
        </w:rPr>
      </w:pPr>
      <w:ins w:id="1755" w:author="Sepribo Taylor-Harry" w:date="2020-08-03T15:06:00Z">
        <w:r w:rsidRPr="00360A68">
          <w:t>Angular CLI</w:t>
        </w:r>
        <w:r>
          <w:t xml:space="preserve"> is used to create projects, generate application and library code, and perform a variety of ongoing development tasks such as testing, bundling, and deployment.</w:t>
        </w:r>
      </w:ins>
    </w:p>
    <w:p w14:paraId="6ABFB00F" w14:textId="025A9995" w:rsidR="00F53B6F" w:rsidRDefault="00F53B6F" w:rsidP="00F53B6F">
      <w:pPr>
        <w:pStyle w:val="BodyText"/>
        <w:ind w:firstLine="360"/>
        <w:rPr>
          <w:ins w:id="1756" w:author="Sepribo Taylor-Harry" w:date="2020-08-03T15:06:00Z"/>
        </w:rPr>
      </w:pPr>
      <w:ins w:id="1757" w:author="Sepribo Taylor-Harry" w:date="2020-08-03T15:06:00Z">
        <w:r>
          <w:t xml:space="preserve">To install the Angular CLI, open a terminal window and run the following commands: </w:t>
        </w:r>
      </w:ins>
      <w:bookmarkStart w:id="1758" w:name="_MON_1656964814"/>
      <w:bookmarkEnd w:id="1758"/>
      <w:ins w:id="1759" w:author="Sepribo Taylor-Harry" w:date="2020-08-03T15:06:00Z">
        <w:r w:rsidR="00C8510E">
          <w:object w:dxaOrig="9360" w:dyaOrig="403" w14:anchorId="19FA2878">
            <v:shape id="_x0000_i1026" type="#_x0000_t75" style="width:468.75pt;height:19.5pt" o:ole="">
              <v:imagedata r:id="rId25" o:title=""/>
            </v:shape>
            <o:OLEObject Type="Embed" ProgID="Word.OpenDocumentText.12" ShapeID="_x0000_i1026" DrawAspect="Content" ObjectID="_1658162439" r:id="rId26"/>
          </w:object>
        </w:r>
      </w:ins>
    </w:p>
    <w:p w14:paraId="56D20D42" w14:textId="77777777" w:rsidR="00F53B6F" w:rsidRDefault="00F53B6F" w:rsidP="00F53B6F">
      <w:pPr>
        <w:pStyle w:val="BodyText"/>
        <w:numPr>
          <w:ilvl w:val="0"/>
          <w:numId w:val="51"/>
        </w:numPr>
        <w:rPr>
          <w:ins w:id="1760" w:author="Sepribo Taylor-Harry" w:date="2020-08-03T15:06:00Z"/>
        </w:rPr>
      </w:pPr>
      <w:ins w:id="1761" w:author="Sepribo Taylor-Harry" w:date="2020-08-03T15:06:00Z">
        <w:r>
          <w:t>OpenLayers is the API used to generate map details and take in user input for zoning. User input is taken in as a series of coordinates used to determine zone borders.</w:t>
        </w:r>
      </w:ins>
    </w:p>
    <w:p w14:paraId="535386B3" w14:textId="77777777" w:rsidR="00F53B6F" w:rsidRDefault="00F53B6F">
      <w:pPr>
        <w:pStyle w:val="BodyText"/>
        <w:ind w:left="360"/>
        <w:pPrChange w:id="1762" w:author="Sepribo Taylor-Harry" w:date="2020-08-03T17:28:00Z">
          <w:pPr>
            <w:pStyle w:val="BodyText"/>
            <w:ind w:firstLine="360"/>
          </w:pPr>
        </w:pPrChange>
      </w:pPr>
      <w:r>
        <w:t>To install the OpenLayers package, open a terminal window then navigate to the Angular project’s file directory and run the following command:</w:t>
      </w:r>
    </w:p>
    <w:bookmarkStart w:id="1763" w:name="_MON_1656966022"/>
    <w:bookmarkEnd w:id="1763"/>
    <w:p w14:paraId="4663662E" w14:textId="77777777" w:rsidR="00F53B6F" w:rsidRDefault="00F53B6F" w:rsidP="00F53B6F">
      <w:pPr>
        <w:pStyle w:val="BodyText"/>
        <w:rPr>
          <w:ins w:id="1764" w:author="Sepribo Taylor-Harry" w:date="2020-08-03T15:06:00Z"/>
        </w:rPr>
      </w:pPr>
      <w:ins w:id="1765" w:author="Sepribo Taylor-Harry" w:date="2020-08-03T15:06:00Z">
        <w:r>
          <w:object w:dxaOrig="9360" w:dyaOrig="444" w14:anchorId="2CEF3D5D">
            <v:shape id="_x0000_i1027" type="#_x0000_t75" style="width:468.75pt;height:21.75pt" o:ole="">
              <v:imagedata r:id="rId27" o:title=""/>
            </v:shape>
            <o:OLEObject Type="Embed" ProgID="Word.OpenDocumentText.12" ShapeID="_x0000_i1027" DrawAspect="Content" ObjectID="_1658162440" r:id="rId28"/>
          </w:object>
        </w:r>
      </w:ins>
    </w:p>
    <w:p w14:paraId="36969C57" w14:textId="2B802BF0" w:rsidR="00EE373B" w:rsidDel="00F53B6F" w:rsidRDefault="00EE373B" w:rsidP="00EE373B">
      <w:pPr>
        <w:pStyle w:val="BodyText"/>
        <w:ind w:firstLine="720"/>
        <w:rPr>
          <w:del w:id="1766" w:author="Sepribo Taylor-Harry" w:date="2020-08-03T15:06:00Z"/>
        </w:rPr>
      </w:pPr>
      <w:del w:id="1767" w:author="Sepribo Taylor-Harry" w:date="2020-08-03T15:06:00Z">
        <w:r w:rsidRPr="00360A68" w:rsidDel="00F53B6F">
          <w:delText>Angular CLI</w:delText>
        </w:r>
        <w:r w:rsidDel="00F53B6F">
          <w:delText xml:space="preserve"> is used to create projects, generate application and library code, and perform a variety of ongoing development tasks such as testing, bundling, and deployment.</w:delText>
        </w:r>
      </w:del>
    </w:p>
    <w:p w14:paraId="70449600" w14:textId="533B034B" w:rsidR="00EE373B" w:rsidDel="00F53B6F" w:rsidRDefault="00EE373B" w:rsidP="00EE373B">
      <w:pPr>
        <w:pStyle w:val="BodyText"/>
        <w:ind w:firstLine="720"/>
        <w:rPr>
          <w:del w:id="1768" w:author="Sepribo Taylor-Harry" w:date="2020-08-03T15:06:00Z"/>
        </w:rPr>
      </w:pPr>
      <w:del w:id="1769" w:author="Sepribo Taylor-Harry" w:date="2020-08-03T15:06:00Z">
        <w:r w:rsidDel="00F53B6F">
          <w:delText xml:space="preserve">To install the Angular CLI, open a terminal window and run the following command: </w:delText>
        </w:r>
        <w:r w:rsidRPr="00360A68" w:rsidDel="00F53B6F">
          <w:delText>npm install -g @angular/cli</w:delText>
        </w:r>
        <w:r w:rsidDel="00F53B6F">
          <w:delText xml:space="preserve"> </w:delText>
        </w:r>
      </w:del>
    </w:p>
    <w:p w14:paraId="4C27D64B" w14:textId="54CCF9F9" w:rsidR="00EE373B" w:rsidRDefault="00EE373B" w:rsidP="00EE373B">
      <w:pPr>
        <w:pStyle w:val="Heading3"/>
        <w:ind w:firstLine="0"/>
        <w:rPr>
          <w:rFonts w:cstheme="minorHAnsi"/>
        </w:rPr>
      </w:pPr>
      <w:bookmarkStart w:id="1770" w:name="_Toc46159639"/>
      <w:bookmarkStart w:id="1771" w:name="_Toc47374159"/>
      <w:r>
        <w:rPr>
          <w:rFonts w:cstheme="minorHAnsi"/>
        </w:rPr>
        <w:t>3.2.3 Configuration:</w:t>
      </w:r>
      <w:bookmarkEnd w:id="1770"/>
      <w:bookmarkEnd w:id="1771"/>
    </w:p>
    <w:p w14:paraId="513D51A5" w14:textId="2451C9A5" w:rsidR="00D977B3" w:rsidRDefault="00D977B3" w:rsidP="00D977B3">
      <w:pPr>
        <w:pStyle w:val="Heading4"/>
        <w:numPr>
          <w:ilvl w:val="3"/>
          <w:numId w:val="48"/>
        </w:numPr>
      </w:pPr>
      <w:r>
        <w:t>Run (serving) your project</w:t>
      </w:r>
    </w:p>
    <w:p w14:paraId="655C80AB" w14:textId="2FC6D13F" w:rsidR="00D977B3" w:rsidRDefault="00D977B3" w:rsidP="00D977B3">
      <w:pPr>
        <w:pStyle w:val="ListParagraph"/>
        <w:numPr>
          <w:ilvl w:val="0"/>
          <w:numId w:val="47"/>
        </w:numPr>
      </w:pPr>
      <w:r>
        <w:t>First</w:t>
      </w:r>
      <w:r w:rsidR="00CF2842">
        <w:t>,</w:t>
      </w:r>
      <w:r>
        <w:t xml:space="preserve"> navigate inside your project's folder and run the following commands:</w:t>
      </w:r>
    </w:p>
    <w:bookmarkStart w:id="1772" w:name="_MON_1657972557"/>
    <w:bookmarkEnd w:id="1772"/>
    <w:p w14:paraId="51FA9218" w14:textId="2B45A051" w:rsidR="00D977B3" w:rsidDel="001A663A" w:rsidRDefault="001A663A">
      <w:pPr>
        <w:pStyle w:val="ListParagraph"/>
        <w:ind w:left="1110"/>
        <w:rPr>
          <w:del w:id="1773" w:author="Sepribo Taylor-Harry" w:date="2020-08-03T15:10:00Z"/>
        </w:rPr>
      </w:pPr>
      <w:ins w:id="1774" w:author="Sepribo Taylor-Harry" w:date="2020-08-03T15:09:00Z">
        <w:r>
          <w:object w:dxaOrig="9360" w:dyaOrig="806" w14:anchorId="61C369AD">
            <v:shape id="_x0000_i1028" type="#_x0000_t75" style="width:468pt;height:40.5pt" o:ole="">
              <v:imagedata r:id="rId29" o:title=""/>
            </v:shape>
            <o:OLEObject Type="Embed" ProgID="Word.Document.12" ShapeID="_x0000_i1028" DrawAspect="Content" ObjectID="_1658162441" r:id="rId30">
              <o:FieldCodes>\s</o:FieldCodes>
            </o:OLEObject>
          </w:object>
        </w:r>
      </w:ins>
      <w:del w:id="1775" w:author="Sepribo Taylor-Harry" w:date="2020-08-03T15:10:00Z">
        <w:r w:rsidR="00D977B3" w:rsidDel="001A663A">
          <w:delText xml:space="preserve">$ cd </w:delText>
        </w:r>
      </w:del>
      <w:commentRangeStart w:id="1776"/>
      <w:del w:id="1777" w:author="Sepribo Taylor-Harry" w:date="2020-08-03T15:07:00Z">
        <w:r w:rsidR="00D977B3" w:rsidDel="001A663A">
          <w:delText>mpcs</w:delText>
        </w:r>
        <w:commentRangeEnd w:id="1776"/>
        <w:r w:rsidR="00CD7524" w:rsidDel="001A663A">
          <w:rPr>
            <w:rStyle w:val="CommentReference"/>
          </w:rPr>
          <w:commentReference w:id="1776"/>
        </w:r>
      </w:del>
    </w:p>
    <w:p w14:paraId="1FE93DF5" w14:textId="3D4A912C" w:rsidR="00D977B3" w:rsidRDefault="00D977B3">
      <w:pPr>
        <w:pStyle w:val="ListParagraph"/>
        <w:pPrChange w:id="1778" w:author="Sepribo Taylor-Harry" w:date="2020-08-03T19:19:00Z">
          <w:pPr>
            <w:pStyle w:val="ListParagraph"/>
            <w:ind w:left="1110"/>
          </w:pPr>
        </w:pPrChange>
      </w:pPr>
      <w:del w:id="1779" w:author="Sepribo Taylor-Harry" w:date="2020-08-03T15:10:00Z">
        <w:r w:rsidDel="001A663A">
          <w:delText xml:space="preserve">$ ng serve </w:delText>
        </w:r>
        <w:r w:rsidR="00E352B9" w:rsidDel="001A663A">
          <w:delText>--</w:delText>
        </w:r>
        <w:r w:rsidDel="001A663A">
          <w:delText>open</w:delText>
        </w:r>
      </w:del>
    </w:p>
    <w:p w14:paraId="64AF9C10" w14:textId="3C542C30" w:rsidR="001A663A" w:rsidRDefault="001A663A" w:rsidP="00D977B3">
      <w:pPr>
        <w:ind w:firstLine="0"/>
        <w:rPr>
          <w:ins w:id="1780" w:author="Sepribo Taylor-Harry" w:date="2020-08-03T15:11:00Z"/>
        </w:rPr>
      </w:pPr>
      <w:ins w:id="1781" w:author="Sepribo Taylor-Harry" w:date="2020-08-03T15:10:00Z">
        <w:r>
          <w:t>The &lt;github_</w:t>
        </w:r>
      </w:ins>
      <w:ins w:id="1782" w:author="Sepribo Taylor-Harry" w:date="2020-08-03T15:11:00Z">
        <w:r>
          <w:t>repo</w:t>
        </w:r>
      </w:ins>
      <w:ins w:id="1783" w:author="Sepribo Taylor-Harry" w:date="2020-08-03T15:10:00Z">
        <w:r>
          <w:t>&gt;</w:t>
        </w:r>
      </w:ins>
      <w:ins w:id="1784" w:author="Sepribo Taylor-Harry" w:date="2020-08-03T15:11:00Z">
        <w:r>
          <w:t xml:space="preserve"> command </w:t>
        </w:r>
      </w:ins>
      <w:ins w:id="1785" w:author="Sepribo Taylor-Harry" w:date="2020-08-03T15:54:00Z">
        <w:r w:rsidR="00A4105B">
          <w:t xml:space="preserve">navigate to the </w:t>
        </w:r>
      </w:ins>
      <w:ins w:id="1786" w:author="Sepribo Taylor-Harry" w:date="2020-08-03T15:55:00Z">
        <w:r w:rsidR="00A4105B">
          <w:t>angular project.</w:t>
        </w:r>
      </w:ins>
    </w:p>
    <w:p w14:paraId="49B0717A" w14:textId="65756BA6" w:rsidR="00D977B3" w:rsidRDefault="00D977B3" w:rsidP="00D977B3">
      <w:pPr>
        <w:ind w:firstLine="0"/>
      </w:pPr>
      <w:r>
        <w:t>The ng serve command launches the server, watches your files, and rebuilds the app as you make changes to those files.</w:t>
      </w:r>
    </w:p>
    <w:p w14:paraId="31F5DA15" w14:textId="10FE3322" w:rsidR="00D977B3" w:rsidRDefault="00D977B3" w:rsidP="00D977B3">
      <w:pPr>
        <w:ind w:firstLine="0"/>
      </w:pPr>
      <w:r>
        <w:t>The --open (or just -o) option automatically opens your browser to http://localhost:</w:t>
      </w:r>
      <w:commentRangeStart w:id="1787"/>
      <w:r>
        <w:t>4200</w:t>
      </w:r>
      <w:commentRangeEnd w:id="1787"/>
      <w:r w:rsidR="00CD7524">
        <w:rPr>
          <w:rStyle w:val="CommentReference"/>
        </w:rPr>
        <w:commentReference w:id="1787"/>
      </w:r>
      <w:r>
        <w:t>/.</w:t>
      </w:r>
    </w:p>
    <w:p w14:paraId="6565E524" w14:textId="076E6289" w:rsidR="00B13738" w:rsidRDefault="007D4B69" w:rsidP="00556BF3">
      <w:pPr>
        <w:pStyle w:val="ListParagraph"/>
        <w:numPr>
          <w:ilvl w:val="0"/>
          <w:numId w:val="47"/>
        </w:numPr>
        <w:rPr>
          <w:ins w:id="1788" w:author="Sepribo Taylor-Harry" w:date="2020-08-03T16:17:00Z"/>
        </w:rPr>
      </w:pPr>
      <w:r w:rsidRPr="007D4B69">
        <w:lastRenderedPageBreak/>
        <w:t xml:space="preserve">If your installation and setup was successful, you </w:t>
      </w:r>
      <w:r w:rsidR="00D977B3" w:rsidRPr="00D977B3">
        <w:t xml:space="preserve">can now navigate to the http://localhost:4200/ address to </w:t>
      </w:r>
      <w:r>
        <w:t xml:space="preserve">view your </w:t>
      </w:r>
      <w:r w:rsidR="0080323D" w:rsidRPr="00D977B3">
        <w:t>front-end</w:t>
      </w:r>
      <w:r w:rsidR="00D977B3" w:rsidRPr="00D977B3">
        <w:t xml:space="preserve"> application.</w:t>
      </w:r>
      <w:bookmarkEnd w:id="1728"/>
    </w:p>
    <w:p w14:paraId="07BCCE8B" w14:textId="77777777" w:rsidR="008E0165" w:rsidRDefault="00541A0B">
      <w:pPr>
        <w:keepNext/>
        <w:ind w:firstLine="0"/>
        <w:rPr>
          <w:ins w:id="1789" w:author="Sepribo Taylor-Harry" w:date="2020-08-03T18:18:00Z"/>
        </w:rPr>
        <w:pPrChange w:id="1790" w:author="Sepribo Taylor-Harry" w:date="2020-08-03T19:19:00Z">
          <w:pPr>
            <w:ind w:left="450" w:firstLine="0"/>
          </w:pPr>
        </w:pPrChange>
      </w:pPr>
      <w:ins w:id="1791" w:author="Sepribo Taylor-Harry" w:date="2020-08-03T16:17:00Z">
        <w:r>
          <w:rPr>
            <w:noProof/>
          </w:rPr>
          <w:drawing>
            <wp:inline distT="0" distB="0" distL="0" distR="0" wp14:anchorId="3DD5A708" wp14:editId="3456C073">
              <wp:extent cx="4038600" cy="25176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83061" cy="2545370"/>
                      </a:xfrm>
                      <a:prstGeom prst="rect">
                        <a:avLst/>
                      </a:prstGeom>
                      <a:noFill/>
                      <a:ln>
                        <a:noFill/>
                      </a:ln>
                    </pic:spPr>
                  </pic:pic>
                </a:graphicData>
              </a:graphic>
            </wp:inline>
          </w:drawing>
        </w:r>
      </w:ins>
    </w:p>
    <w:p w14:paraId="30C6DE76" w14:textId="2233EB36" w:rsidR="00541A0B" w:rsidRDefault="008E0165">
      <w:pPr>
        <w:pStyle w:val="Caption"/>
        <w:rPr>
          <w:ins w:id="1792" w:author="Sepribo Taylor-Harry" w:date="2020-08-03T15:58:00Z"/>
        </w:rPr>
        <w:pPrChange w:id="1793" w:author="Sepribo Taylor-Harry" w:date="2020-08-03T18:18:00Z">
          <w:pPr>
            <w:pStyle w:val="ListParagraph"/>
            <w:numPr>
              <w:numId w:val="47"/>
            </w:numPr>
            <w:ind w:left="1110" w:hanging="660"/>
          </w:pPr>
        </w:pPrChange>
      </w:pPr>
      <w:bookmarkStart w:id="1794" w:name="_Toc47374208"/>
      <w:ins w:id="1795" w:author="Sepribo Taylor-Harry" w:date="2020-08-03T18:18:00Z">
        <w:r>
          <w:t xml:space="preserve">Figure </w:t>
        </w:r>
        <w:r>
          <w:fldChar w:fldCharType="begin"/>
        </w:r>
        <w:r>
          <w:instrText xml:space="preserve"> SEQ Figure \* ARABIC </w:instrText>
        </w:r>
      </w:ins>
      <w:r>
        <w:fldChar w:fldCharType="separate"/>
      </w:r>
      <w:ins w:id="1796" w:author="Sepribo Taylor-Harry" w:date="2020-08-03T18:22:00Z">
        <w:r>
          <w:rPr>
            <w:noProof/>
          </w:rPr>
          <w:t>10</w:t>
        </w:r>
      </w:ins>
      <w:ins w:id="1797" w:author="Sepribo Taylor-Harry" w:date="2020-08-03T18:18:00Z">
        <w:r>
          <w:fldChar w:fldCharType="end"/>
        </w:r>
        <w:r>
          <w:t>: Launching Angular Workspace Application</w:t>
        </w:r>
      </w:ins>
      <w:bookmarkEnd w:id="1794"/>
    </w:p>
    <w:p w14:paraId="20EAC80F" w14:textId="77777777" w:rsidR="00135222" w:rsidRDefault="00135222">
      <w:pPr>
        <w:ind w:firstLine="0"/>
        <w:rPr>
          <w:ins w:id="1798" w:author="Sepribo Taylor-Harry" w:date="2020-08-03T19:22:00Z"/>
          <w:i/>
          <w:iCs/>
          <w:u w:val="single"/>
        </w:rPr>
      </w:pPr>
    </w:p>
    <w:p w14:paraId="0D68095A" w14:textId="5BFD5676" w:rsidR="00A4105B" w:rsidRPr="00A4105B" w:rsidRDefault="00A4105B">
      <w:pPr>
        <w:ind w:firstLine="0"/>
        <w:rPr>
          <w:ins w:id="1799" w:author="Sepribo Taylor-Harry" w:date="2020-08-03T15:55:00Z"/>
          <w:i/>
          <w:iCs/>
          <w:u w:val="single"/>
          <w:rPrChange w:id="1800" w:author="Sepribo Taylor-Harry" w:date="2020-08-03T15:59:00Z">
            <w:rPr>
              <w:ins w:id="1801" w:author="Sepribo Taylor-Harry" w:date="2020-08-03T15:55:00Z"/>
            </w:rPr>
          </w:rPrChange>
        </w:rPr>
        <w:pPrChange w:id="1802" w:author="Sepribo Taylor-Harry" w:date="2020-08-03T15:58:00Z">
          <w:pPr>
            <w:pStyle w:val="ListParagraph"/>
            <w:numPr>
              <w:numId w:val="47"/>
            </w:numPr>
            <w:ind w:left="1110" w:hanging="660"/>
          </w:pPr>
        </w:pPrChange>
      </w:pPr>
      <w:ins w:id="1803" w:author="Sepribo Taylor-Harry" w:date="2020-08-03T15:59:00Z">
        <w:r w:rsidRPr="00A4105B">
          <w:rPr>
            <w:i/>
            <w:iCs/>
            <w:u w:val="single"/>
            <w:rPrChange w:id="1804" w:author="Sepribo Taylor-Harry" w:date="2020-08-03T15:59:00Z">
              <w:rPr/>
            </w:rPrChange>
          </w:rPr>
          <w:t>How to c</w:t>
        </w:r>
      </w:ins>
      <w:ins w:id="1805" w:author="Sepribo Taylor-Harry" w:date="2020-08-03T15:58:00Z">
        <w:r w:rsidRPr="00A4105B">
          <w:rPr>
            <w:i/>
            <w:iCs/>
            <w:u w:val="single"/>
            <w:rPrChange w:id="1806" w:author="Sepribo Taylor-Harry" w:date="2020-08-03T15:59:00Z">
              <w:rPr/>
            </w:rPrChange>
          </w:rPr>
          <w:t xml:space="preserve">hange default </w:t>
        </w:r>
      </w:ins>
      <w:ins w:id="1807" w:author="Sepribo Taylor-Harry" w:date="2020-08-03T15:59:00Z">
        <w:r w:rsidRPr="00A4105B">
          <w:rPr>
            <w:i/>
            <w:iCs/>
            <w:u w:val="single"/>
            <w:rPrChange w:id="1808" w:author="Sepribo Taylor-Harry" w:date="2020-08-03T15:59:00Z">
              <w:rPr/>
            </w:rPrChange>
          </w:rPr>
          <w:t xml:space="preserve">port to 80 </w:t>
        </w:r>
      </w:ins>
    </w:p>
    <w:p w14:paraId="3D0E3345" w14:textId="77777777" w:rsidR="00A4105B" w:rsidRDefault="00A4105B" w:rsidP="00A4105B">
      <w:pPr>
        <w:ind w:firstLine="0"/>
        <w:rPr>
          <w:ins w:id="1809" w:author="Sepribo Taylor-Harry" w:date="2020-08-03T15:59:00Z"/>
        </w:rPr>
      </w:pPr>
      <w:ins w:id="1810" w:author="Sepribo Taylor-Harry" w:date="2020-08-03T15:56:00Z">
        <w:r>
          <w:t>B</w:t>
        </w:r>
        <w:r w:rsidRPr="00A4105B">
          <w:t>y default, every project uses the same port</w:t>
        </w:r>
        <w:r>
          <w:t xml:space="preserve"> (4200), but you can change this port to say 80 by following the below co</w:t>
        </w:r>
      </w:ins>
      <w:ins w:id="1811" w:author="Sepribo Taylor-Harry" w:date="2020-08-03T15:57:00Z">
        <w:r>
          <w:t>mmand:</w:t>
        </w:r>
      </w:ins>
    </w:p>
    <w:p w14:paraId="5B35BF19" w14:textId="77777777" w:rsidR="00135222" w:rsidRDefault="00A4105B" w:rsidP="00135222">
      <w:pPr>
        <w:pStyle w:val="ListParagraph"/>
        <w:numPr>
          <w:ilvl w:val="0"/>
          <w:numId w:val="52"/>
        </w:numPr>
        <w:rPr>
          <w:ins w:id="1812" w:author="Sepribo Taylor-Harry" w:date="2020-08-03T19:21:00Z"/>
        </w:rPr>
      </w:pPr>
      <w:ins w:id="1813" w:author="Sepribo Taylor-Harry" w:date="2020-08-03T16:01:00Z">
        <w:r>
          <w:t xml:space="preserve">Edit the </w:t>
        </w:r>
        <w:proofErr w:type="spellStart"/>
        <w:r w:rsidRPr="00A4105B">
          <w:t>angular.json</w:t>
        </w:r>
        <w:proofErr w:type="spellEnd"/>
        <w:r w:rsidRPr="00A4105B">
          <w:t xml:space="preserve"> </w:t>
        </w:r>
        <w:r>
          <w:t>file i</w:t>
        </w:r>
      </w:ins>
      <w:ins w:id="1814" w:author="Sepribo Taylor-Harry" w:date="2020-08-03T15:57:00Z">
        <w:r w:rsidRPr="00A4105B">
          <w:t>n the root directory of your application. This contains the configuration for the Angular CLI development environment.</w:t>
        </w:r>
      </w:ins>
    </w:p>
    <w:p w14:paraId="02DB467F" w14:textId="40ECE5B9" w:rsidR="008E0165" w:rsidRDefault="00A4105B">
      <w:pPr>
        <w:rPr>
          <w:ins w:id="1815" w:author="Sepribo Taylor-Harry" w:date="2020-08-03T18:19:00Z"/>
        </w:rPr>
        <w:pPrChange w:id="1816" w:author="Sepribo Taylor-Harry" w:date="2020-08-03T19:21:00Z">
          <w:pPr>
            <w:ind w:left="360" w:firstLine="0"/>
          </w:pPr>
        </w:pPrChange>
      </w:pPr>
      <w:ins w:id="1817" w:author="Sepribo Taylor-Harry" w:date="2020-08-03T16:04:00Z">
        <w:r>
          <w:rPr>
            <w:noProof/>
          </w:rPr>
          <w:drawing>
            <wp:inline distT="0" distB="0" distL="0" distR="0" wp14:anchorId="14BB97BE" wp14:editId="7BDB7E83">
              <wp:extent cx="3004667" cy="20002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32">
                        <a:extLst>
                          <a:ext uri="{28A0092B-C50C-407E-A947-70E740481C1C}">
                            <a14:useLocalDpi xmlns:a14="http://schemas.microsoft.com/office/drawing/2010/main" val="0"/>
                          </a:ext>
                        </a:extLst>
                      </a:blip>
                      <a:srcRect r="2235" b="26266"/>
                      <a:stretch/>
                    </pic:blipFill>
                    <pic:spPr bwMode="auto">
                      <a:xfrm>
                        <a:off x="0" y="0"/>
                        <a:ext cx="3012588" cy="2005523"/>
                      </a:xfrm>
                      <a:prstGeom prst="rect">
                        <a:avLst/>
                      </a:prstGeom>
                      <a:noFill/>
                      <a:ln>
                        <a:noFill/>
                      </a:ln>
                      <a:extLst>
                        <a:ext uri="{53640926-AAD7-44D8-BBD7-CCE9431645EC}">
                          <a14:shadowObscured xmlns:a14="http://schemas.microsoft.com/office/drawing/2010/main"/>
                        </a:ext>
                      </a:extLst>
                    </pic:spPr>
                  </pic:pic>
                </a:graphicData>
              </a:graphic>
            </wp:inline>
          </w:drawing>
        </w:r>
      </w:ins>
    </w:p>
    <w:p w14:paraId="0F167E41" w14:textId="240BDB0C" w:rsidR="00A4105B" w:rsidRDefault="008E0165">
      <w:pPr>
        <w:pStyle w:val="Caption"/>
        <w:rPr>
          <w:ins w:id="1818" w:author="Sepribo Taylor-Harry" w:date="2020-08-03T16:01:00Z"/>
        </w:rPr>
        <w:pPrChange w:id="1819" w:author="Sepribo Taylor-Harry" w:date="2020-08-03T18:19:00Z">
          <w:pPr>
            <w:pStyle w:val="ListParagraph"/>
            <w:numPr>
              <w:numId w:val="52"/>
            </w:numPr>
            <w:ind w:hanging="360"/>
          </w:pPr>
        </w:pPrChange>
      </w:pPr>
      <w:bookmarkStart w:id="1820" w:name="_Toc47374209"/>
      <w:ins w:id="1821" w:author="Sepribo Taylor-Harry" w:date="2020-08-03T18:19:00Z">
        <w:r>
          <w:t xml:space="preserve">Figure </w:t>
        </w:r>
        <w:r>
          <w:fldChar w:fldCharType="begin"/>
        </w:r>
        <w:r>
          <w:instrText xml:space="preserve"> SEQ Figure \* ARABIC </w:instrText>
        </w:r>
      </w:ins>
      <w:r>
        <w:fldChar w:fldCharType="separate"/>
      </w:r>
      <w:ins w:id="1822" w:author="Sepribo Taylor-Harry" w:date="2020-08-03T18:22:00Z">
        <w:r>
          <w:rPr>
            <w:noProof/>
          </w:rPr>
          <w:t>11</w:t>
        </w:r>
      </w:ins>
      <w:ins w:id="1823" w:author="Sepribo Taylor-Harry" w:date="2020-08-03T18:19:00Z">
        <w:r>
          <w:fldChar w:fldCharType="end"/>
        </w:r>
        <w:r>
          <w:t xml:space="preserve">: Location of </w:t>
        </w:r>
        <w:proofErr w:type="spellStart"/>
        <w:r>
          <w:t>Angular.json</w:t>
        </w:r>
        <w:proofErr w:type="spellEnd"/>
        <w:r>
          <w:t xml:space="preserve"> Configuration File</w:t>
        </w:r>
      </w:ins>
      <w:bookmarkEnd w:id="1820"/>
    </w:p>
    <w:p w14:paraId="541A5F9E" w14:textId="0E7715C0" w:rsidR="00A4105B" w:rsidRDefault="00A4105B" w:rsidP="00A4105B">
      <w:pPr>
        <w:pStyle w:val="ListParagraph"/>
        <w:numPr>
          <w:ilvl w:val="0"/>
          <w:numId w:val="52"/>
        </w:numPr>
        <w:rPr>
          <w:ins w:id="1824" w:author="Sepribo Taylor-Harry" w:date="2020-08-03T16:04:00Z"/>
        </w:rPr>
      </w:pPr>
      <w:ins w:id="1825" w:author="Sepribo Taylor-Harry" w:date="2020-08-03T15:57:00Z">
        <w:r w:rsidRPr="00A4105B">
          <w:lastRenderedPageBreak/>
          <w:t>Drill down into “projects</w:t>
        </w:r>
      </w:ins>
      <w:ins w:id="1826" w:author="Sepribo Taylor-Harry" w:date="2020-08-03T16:01:00Z">
        <w:r>
          <w:t xml:space="preserve"> &gt; </w:t>
        </w:r>
      </w:ins>
      <w:ins w:id="1827" w:author="Sepribo Taylor-Harry" w:date="2020-08-03T15:57:00Z">
        <w:r w:rsidRPr="00A4105B">
          <w:t>my-app</w:t>
        </w:r>
      </w:ins>
      <w:ins w:id="1828" w:author="Sepribo Taylor-Harry" w:date="2020-08-03T16:01:00Z">
        <w:r>
          <w:t xml:space="preserve"> &gt; </w:t>
        </w:r>
      </w:ins>
      <w:ins w:id="1829" w:author="Sepribo Taylor-Harry" w:date="2020-08-03T15:57:00Z">
        <w:r w:rsidRPr="00A4105B">
          <w:t>architect</w:t>
        </w:r>
      </w:ins>
      <w:ins w:id="1830" w:author="Sepribo Taylor-Harry" w:date="2020-08-03T16:01:00Z">
        <w:r>
          <w:t xml:space="preserve"> &gt; </w:t>
        </w:r>
      </w:ins>
      <w:ins w:id="1831" w:author="Sepribo Taylor-Harry" w:date="2020-08-03T15:57:00Z">
        <w:r w:rsidRPr="00A4105B">
          <w:t>serve”</w:t>
        </w:r>
      </w:ins>
      <w:ins w:id="1832" w:author="Sepribo Taylor-Harry" w:date="2020-08-03T16:02:00Z">
        <w:r>
          <w:t>, y</w:t>
        </w:r>
      </w:ins>
      <w:ins w:id="1833" w:author="Sepribo Taylor-Harry" w:date="2020-08-03T15:57:00Z">
        <w:r w:rsidRPr="00A4105B">
          <w:t>ou’ll see something like this:</w:t>
        </w:r>
      </w:ins>
    </w:p>
    <w:bookmarkStart w:id="1834" w:name="_MON_1657975856"/>
    <w:bookmarkEnd w:id="1834"/>
    <w:p w14:paraId="098A1330" w14:textId="7F50D6CC" w:rsidR="00A4105B" w:rsidRDefault="000B27F8">
      <w:pPr>
        <w:ind w:left="360" w:firstLine="0"/>
        <w:pPrChange w:id="1835" w:author="Sepribo Taylor-Harry" w:date="2020-08-03T16:04:00Z">
          <w:pPr>
            <w:pStyle w:val="ListParagraph"/>
            <w:numPr>
              <w:numId w:val="47"/>
            </w:numPr>
            <w:ind w:left="1110" w:hanging="660"/>
          </w:pPr>
        </w:pPrChange>
      </w:pPr>
      <w:ins w:id="1836" w:author="Sepribo Taylor-Harry" w:date="2020-08-03T16:04:00Z">
        <w:r>
          <w:object w:dxaOrig="9360" w:dyaOrig="4714" w14:anchorId="28EA0CFC">
            <v:shape id="_x0000_i1029" type="#_x0000_t75" style="width:468pt;height:235.5pt" o:ole="">
              <v:imagedata r:id="rId33" o:title=""/>
            </v:shape>
            <o:OLEObject Type="Embed" ProgID="Word.Document.12" ShapeID="_x0000_i1029" DrawAspect="Content" ObjectID="_1658162442" r:id="rId34">
              <o:FieldCodes>\s</o:FieldCodes>
            </o:OLEObject>
          </w:object>
        </w:r>
      </w:ins>
    </w:p>
    <w:p w14:paraId="355BBBDC" w14:textId="7C4E41C2" w:rsidR="008C45AB" w:rsidRDefault="000B27F8" w:rsidP="000B27F8">
      <w:pPr>
        <w:pStyle w:val="ListParagraph"/>
        <w:numPr>
          <w:ilvl w:val="0"/>
          <w:numId w:val="52"/>
        </w:numPr>
        <w:rPr>
          <w:ins w:id="1837" w:author="Sepribo Taylor-Harry" w:date="2020-08-03T16:06:00Z"/>
        </w:rPr>
      </w:pPr>
      <w:ins w:id="1838" w:author="Sepribo Taylor-Harry" w:date="2020-08-03T16:05:00Z">
        <w:r w:rsidRPr="000B27F8">
          <w:t>This block contains some configuration for the ng serve command. You can specify the port by adding a port attribute in the options block, like this:</w:t>
        </w:r>
      </w:ins>
    </w:p>
    <w:bookmarkStart w:id="1839" w:name="_MON_1657975937"/>
    <w:bookmarkEnd w:id="1839"/>
    <w:p w14:paraId="613DB260" w14:textId="22F14978" w:rsidR="000B27F8" w:rsidRDefault="000B27F8">
      <w:pPr>
        <w:pStyle w:val="ListParagraph"/>
        <w:pPrChange w:id="1840" w:author="Sepribo Taylor-Harry" w:date="2020-08-03T16:06:00Z">
          <w:pPr>
            <w:ind w:firstLine="0"/>
          </w:pPr>
        </w:pPrChange>
      </w:pPr>
      <w:ins w:id="1841" w:author="Sepribo Taylor-Harry" w:date="2020-08-03T16:06:00Z">
        <w:r>
          <w:object w:dxaOrig="9360" w:dyaOrig="1714" w14:anchorId="798697B8">
            <v:shape id="_x0000_i1030" type="#_x0000_t75" style="width:468pt;height:85.5pt" o:ole="">
              <v:imagedata r:id="rId35" o:title=""/>
            </v:shape>
            <o:OLEObject Type="Embed" ProgID="Word.Document.12" ShapeID="_x0000_i1030" DrawAspect="Content" ObjectID="_1658162443" r:id="rId36">
              <o:FieldCodes>\s</o:FieldCodes>
            </o:OLEObject>
          </w:object>
        </w:r>
      </w:ins>
    </w:p>
    <w:p w14:paraId="02432254" w14:textId="7EE5C5DC" w:rsidR="00CF2863" w:rsidRDefault="000B27F8" w:rsidP="000B27F8">
      <w:pPr>
        <w:pStyle w:val="ListParagraph"/>
        <w:numPr>
          <w:ilvl w:val="0"/>
          <w:numId w:val="52"/>
        </w:numPr>
        <w:rPr>
          <w:ins w:id="1842" w:author="Sepribo Taylor-Harry" w:date="2020-08-03T16:10:00Z"/>
        </w:rPr>
      </w:pPr>
      <w:ins w:id="1843" w:author="Sepribo Taylor-Harry" w:date="2020-08-03T16:09:00Z">
        <w:r w:rsidRPr="000B27F8">
          <w:t>Now my</w:t>
        </w:r>
        <w:r>
          <w:t>-</w:t>
        </w:r>
        <w:r w:rsidRPr="000B27F8">
          <w:t xml:space="preserve">app is built to run off port 80. </w:t>
        </w:r>
      </w:ins>
      <w:ins w:id="1844" w:author="Sepribo Taylor-Harry" w:date="2020-08-03T16:10:00Z">
        <w:r>
          <w:t>To validate, r</w:t>
        </w:r>
      </w:ins>
      <w:ins w:id="1845" w:author="Sepribo Taylor-Harry" w:date="2020-08-03T16:09:00Z">
        <w:r w:rsidRPr="000B27F8">
          <w:t>un the app:</w:t>
        </w:r>
      </w:ins>
    </w:p>
    <w:bookmarkStart w:id="1846" w:name="_MON_1657976185"/>
    <w:bookmarkEnd w:id="1846"/>
    <w:p w14:paraId="4FE4768B" w14:textId="77966085" w:rsidR="000B27F8" w:rsidRDefault="000B27F8">
      <w:pPr>
        <w:pStyle w:val="ListParagraph"/>
        <w:pPrChange w:id="1847" w:author="Sepribo Taylor-Harry" w:date="2020-08-03T16:10:00Z">
          <w:pPr>
            <w:ind w:firstLine="0"/>
          </w:pPr>
        </w:pPrChange>
      </w:pPr>
      <w:ins w:id="1848" w:author="Sepribo Taylor-Harry" w:date="2020-08-03T16:10:00Z">
        <w:r>
          <w:object w:dxaOrig="9360" w:dyaOrig="450" w14:anchorId="5455AA62">
            <v:shape id="_x0000_i1031" type="#_x0000_t75" style="width:468pt;height:22.5pt" o:ole="">
              <v:imagedata r:id="rId37" o:title=""/>
            </v:shape>
            <o:OLEObject Type="Embed" ProgID="Word.Document.12" ShapeID="_x0000_i1031" DrawAspect="Content" ObjectID="_1658162444" r:id="rId38">
              <o:FieldCodes>\s</o:FieldCodes>
            </o:OLEObject>
          </w:object>
        </w:r>
      </w:ins>
    </w:p>
    <w:p w14:paraId="0642183B" w14:textId="77777777" w:rsidR="00135222" w:rsidRDefault="000B27F8" w:rsidP="008E0165">
      <w:pPr>
        <w:pStyle w:val="ListParagraph"/>
        <w:keepNext/>
        <w:numPr>
          <w:ilvl w:val="0"/>
          <w:numId w:val="52"/>
        </w:numPr>
        <w:rPr>
          <w:ins w:id="1849" w:author="Sepribo Taylor-Harry" w:date="2020-08-03T19:23:00Z"/>
        </w:rPr>
      </w:pPr>
      <w:ins w:id="1850" w:author="Sepribo Taylor-Harry" w:date="2020-08-03T16:11:00Z">
        <w:r w:rsidRPr="000B27F8">
          <w:lastRenderedPageBreak/>
          <w:t xml:space="preserve">You’ll notice the </w:t>
        </w:r>
      </w:ins>
      <w:ins w:id="1851" w:author="Sepribo Taylor-Harry" w:date="2020-08-03T16:12:00Z">
        <w:r>
          <w:t>last</w:t>
        </w:r>
      </w:ins>
      <w:ins w:id="1852" w:author="Sepribo Taylor-Harry" w:date="2020-08-03T16:11:00Z">
        <w:r w:rsidRPr="000B27F8">
          <w:t xml:space="preserve"> line on the console shows the </w:t>
        </w:r>
      </w:ins>
      <w:ins w:id="1853" w:author="Sepribo Taylor-Harry" w:date="2020-08-03T16:12:00Z">
        <w:r>
          <w:t xml:space="preserve">new </w:t>
        </w:r>
      </w:ins>
      <w:ins w:id="1854" w:author="Sepribo Taylor-Harry" w:date="2020-08-03T16:11:00Z">
        <w:r w:rsidRPr="000B27F8">
          <w:t>port number:</w:t>
        </w:r>
      </w:ins>
    </w:p>
    <w:p w14:paraId="16EB4AC2" w14:textId="768277FD" w:rsidR="008E0165" w:rsidRDefault="000B27F8">
      <w:pPr>
        <w:keepNext/>
        <w:ind w:firstLine="0"/>
        <w:rPr>
          <w:ins w:id="1855" w:author="Sepribo Taylor-Harry" w:date="2020-08-03T18:20:00Z"/>
        </w:rPr>
        <w:pPrChange w:id="1856" w:author="Sepribo Taylor-Harry" w:date="2020-08-03T19:23:00Z">
          <w:pPr>
            <w:pStyle w:val="ListParagraph"/>
            <w:numPr>
              <w:numId w:val="52"/>
            </w:numPr>
            <w:ind w:hanging="360"/>
          </w:pPr>
        </w:pPrChange>
      </w:pPr>
      <w:ins w:id="1857" w:author="Sepribo Taylor-Harry" w:date="2020-08-03T16:13:00Z">
        <w:r>
          <w:rPr>
            <w:noProof/>
          </w:rPr>
          <w:drawing>
            <wp:inline distT="0" distB="0" distL="0" distR="0" wp14:anchorId="425E225B" wp14:editId="65796FE7">
              <wp:extent cx="5934075" cy="1943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4075" cy="1943100"/>
                      </a:xfrm>
                      <a:prstGeom prst="rect">
                        <a:avLst/>
                      </a:prstGeom>
                      <a:noFill/>
                      <a:ln>
                        <a:noFill/>
                      </a:ln>
                    </pic:spPr>
                  </pic:pic>
                </a:graphicData>
              </a:graphic>
            </wp:inline>
          </w:drawing>
        </w:r>
      </w:ins>
    </w:p>
    <w:p w14:paraId="6602DBBC" w14:textId="03AEDB5D" w:rsidR="00CF2863" w:rsidRDefault="008E0165" w:rsidP="008E0165">
      <w:pPr>
        <w:pStyle w:val="Caption"/>
        <w:rPr>
          <w:ins w:id="1858" w:author="Sepribo Taylor-Harry" w:date="2020-08-03T19:23:00Z"/>
        </w:rPr>
      </w:pPr>
      <w:bookmarkStart w:id="1859" w:name="_Toc47374210"/>
      <w:ins w:id="1860" w:author="Sepribo Taylor-Harry" w:date="2020-08-03T18:20:00Z">
        <w:r>
          <w:t xml:space="preserve">Figure </w:t>
        </w:r>
        <w:r>
          <w:fldChar w:fldCharType="begin"/>
        </w:r>
        <w:r>
          <w:instrText xml:space="preserve"> SEQ Figure \* ARABIC </w:instrText>
        </w:r>
      </w:ins>
      <w:r>
        <w:fldChar w:fldCharType="separate"/>
      </w:r>
      <w:ins w:id="1861" w:author="Sepribo Taylor-Harry" w:date="2020-08-03T18:22:00Z">
        <w:r>
          <w:rPr>
            <w:noProof/>
          </w:rPr>
          <w:t>12</w:t>
        </w:r>
      </w:ins>
      <w:ins w:id="1862" w:author="Sepribo Taylor-Harry" w:date="2020-08-03T18:20:00Z">
        <w:r>
          <w:fldChar w:fldCharType="end"/>
        </w:r>
        <w:r>
          <w:t>: Angular Command Line Console</w:t>
        </w:r>
      </w:ins>
      <w:bookmarkEnd w:id="1859"/>
    </w:p>
    <w:p w14:paraId="66223B5D" w14:textId="77777777" w:rsidR="00135222" w:rsidRPr="00135222" w:rsidRDefault="00135222">
      <w:pPr>
        <w:ind w:firstLine="0"/>
        <w:rPr>
          <w:ins w:id="1863" w:author="Sepribo Taylor-Harry" w:date="2020-08-03T16:16:00Z"/>
        </w:rPr>
        <w:pPrChange w:id="1864" w:author="Sepribo Taylor-Harry" w:date="2020-08-03T19:23:00Z">
          <w:pPr>
            <w:pStyle w:val="ListParagraph"/>
            <w:numPr>
              <w:numId w:val="52"/>
            </w:numPr>
            <w:ind w:hanging="360"/>
          </w:pPr>
        </w:pPrChange>
      </w:pPr>
    </w:p>
    <w:p w14:paraId="6B31BC28" w14:textId="3F278C33" w:rsidR="00135222" w:rsidRDefault="000B27F8">
      <w:pPr>
        <w:pStyle w:val="ListParagraph"/>
        <w:numPr>
          <w:ilvl w:val="0"/>
          <w:numId w:val="52"/>
        </w:numPr>
        <w:rPr>
          <w:ins w:id="1865" w:author="Sepribo Taylor-Harry" w:date="2020-08-03T16:17:00Z"/>
        </w:rPr>
      </w:pPr>
      <w:ins w:id="1866" w:author="Sepribo Taylor-Harry" w:date="2020-08-03T16:17:00Z">
        <w:r w:rsidRPr="000B27F8">
          <w:t xml:space="preserve">Load the browser to </w:t>
        </w:r>
        <w:r w:rsidR="00541A0B">
          <w:fldChar w:fldCharType="begin"/>
        </w:r>
        <w:r w:rsidR="00541A0B">
          <w:instrText xml:space="preserve"> HYPERLINK "</w:instrText>
        </w:r>
        <w:r w:rsidR="00541A0B" w:rsidRPr="000B27F8">
          <w:instrText>http://localhost:80</w:instrText>
        </w:r>
        <w:r w:rsidR="00541A0B">
          <w:instrText xml:space="preserve">" </w:instrText>
        </w:r>
        <w:r w:rsidR="00541A0B">
          <w:fldChar w:fldCharType="separate"/>
        </w:r>
        <w:r w:rsidR="00541A0B" w:rsidRPr="003779B4">
          <w:rPr>
            <w:rStyle w:val="Hyperlink"/>
          </w:rPr>
          <w:t>http://localhost:80</w:t>
        </w:r>
        <w:r w:rsidR="00541A0B">
          <w:fldChar w:fldCharType="end"/>
        </w:r>
        <w:r w:rsidRPr="000B27F8">
          <w:t>:</w:t>
        </w:r>
      </w:ins>
    </w:p>
    <w:p w14:paraId="2A98B180" w14:textId="77777777" w:rsidR="008E0165" w:rsidRDefault="00541A0B">
      <w:pPr>
        <w:keepNext/>
        <w:ind w:firstLine="0"/>
        <w:rPr>
          <w:ins w:id="1867" w:author="Sepribo Taylor-Harry" w:date="2020-08-03T18:22:00Z"/>
        </w:rPr>
        <w:pPrChange w:id="1868" w:author="Sepribo Taylor-Harry" w:date="2020-08-03T19:23:00Z">
          <w:pPr>
            <w:pStyle w:val="ListParagraph"/>
          </w:pPr>
        </w:pPrChange>
      </w:pPr>
      <w:ins w:id="1869" w:author="Sepribo Taylor-Harry" w:date="2020-08-03T16:17:00Z">
        <w:r>
          <w:rPr>
            <w:noProof/>
          </w:rPr>
          <w:drawing>
            <wp:inline distT="0" distB="0" distL="0" distR="0" wp14:anchorId="4E11ADD7" wp14:editId="09D6FE20">
              <wp:extent cx="4314825" cy="243400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46403" cy="2451816"/>
                      </a:xfrm>
                      <a:prstGeom prst="rect">
                        <a:avLst/>
                      </a:prstGeom>
                      <a:noFill/>
                      <a:ln>
                        <a:noFill/>
                      </a:ln>
                    </pic:spPr>
                  </pic:pic>
                </a:graphicData>
              </a:graphic>
            </wp:inline>
          </w:drawing>
        </w:r>
      </w:ins>
    </w:p>
    <w:p w14:paraId="6F269BE8" w14:textId="66F7AB6A" w:rsidR="00541A0B" w:rsidRDefault="008E0165">
      <w:pPr>
        <w:pStyle w:val="Caption"/>
        <w:pPrChange w:id="1870" w:author="Sepribo Taylor-Harry" w:date="2020-08-03T18:22:00Z">
          <w:pPr>
            <w:ind w:firstLine="0"/>
          </w:pPr>
        </w:pPrChange>
      </w:pPr>
      <w:bookmarkStart w:id="1871" w:name="_Toc47374211"/>
      <w:ins w:id="1872" w:author="Sepribo Taylor-Harry" w:date="2020-08-03T18:22:00Z">
        <w:r>
          <w:t xml:space="preserve">Figure </w:t>
        </w:r>
        <w:r>
          <w:fldChar w:fldCharType="begin"/>
        </w:r>
        <w:r>
          <w:instrText xml:space="preserve"> SEQ Figure \* ARABIC </w:instrText>
        </w:r>
      </w:ins>
      <w:r>
        <w:fldChar w:fldCharType="separate"/>
      </w:r>
      <w:ins w:id="1873" w:author="Sepribo Taylor-Harry" w:date="2020-08-03T18:22:00Z">
        <w:r>
          <w:rPr>
            <w:noProof/>
          </w:rPr>
          <w:t>13</w:t>
        </w:r>
        <w:r>
          <w:fldChar w:fldCharType="end"/>
        </w:r>
        <w:r>
          <w:t>: Application Browser using different Port</w:t>
        </w:r>
      </w:ins>
      <w:bookmarkEnd w:id="1871"/>
    </w:p>
    <w:p w14:paraId="1DFE2F92" w14:textId="37EB2EF8" w:rsidR="00CF2863" w:rsidRDefault="00CF2863" w:rsidP="008C45AB">
      <w:pPr>
        <w:ind w:firstLine="0"/>
      </w:pPr>
    </w:p>
    <w:p w14:paraId="5475BB35" w14:textId="77777777" w:rsidR="00CF2863" w:rsidRPr="00556BF3" w:rsidRDefault="00CF2863" w:rsidP="008C45AB">
      <w:pPr>
        <w:ind w:firstLine="0"/>
      </w:pPr>
    </w:p>
    <w:p w14:paraId="7A8B0968" w14:textId="53598E21" w:rsidR="00800DEF" w:rsidRDefault="00800DEF" w:rsidP="00800DEF">
      <w:pPr>
        <w:pStyle w:val="Heading1"/>
        <w:numPr>
          <w:ilvl w:val="0"/>
          <w:numId w:val="48"/>
        </w:numPr>
        <w:ind w:left="144" w:hanging="144"/>
        <w:rPr>
          <w:sz w:val="28"/>
          <w:szCs w:val="28"/>
        </w:rPr>
      </w:pPr>
      <w:bookmarkStart w:id="1874" w:name="_Toc46159649"/>
      <w:r>
        <w:rPr>
          <w:sz w:val="28"/>
          <w:szCs w:val="28"/>
        </w:rPr>
        <w:t xml:space="preserve"> </w:t>
      </w:r>
      <w:bookmarkStart w:id="1875" w:name="_Toc47374160"/>
      <w:r w:rsidR="00B13738" w:rsidRPr="008C45AB">
        <w:rPr>
          <w:sz w:val="28"/>
          <w:szCs w:val="28"/>
        </w:rPr>
        <w:t>Testing the Installation</w:t>
      </w:r>
      <w:bookmarkEnd w:id="1874"/>
      <w:bookmarkEnd w:id="1875"/>
    </w:p>
    <w:p w14:paraId="32793658" w14:textId="58216D9F" w:rsidR="00B13738" w:rsidRPr="00800DEF" w:rsidRDefault="00B13738" w:rsidP="00800DEF">
      <w:pPr>
        <w:ind w:firstLine="660"/>
        <w:rPr>
          <w:sz w:val="28"/>
          <w:szCs w:val="28"/>
        </w:rPr>
      </w:pPr>
      <w:r>
        <w:t>Before notifying users that the software is available, run the following checks to</w:t>
      </w:r>
      <w:r w:rsidR="00800DEF">
        <w:rPr>
          <w:sz w:val="28"/>
          <w:szCs w:val="28"/>
        </w:rPr>
        <w:t xml:space="preserve"> </w:t>
      </w:r>
      <w:r>
        <w:t>confirm that the software was installed and configured correctly:</w:t>
      </w:r>
    </w:p>
    <w:p w14:paraId="735BC060" w14:textId="21F02793" w:rsidR="00B33D52" w:rsidRDefault="00B33D52" w:rsidP="00C03A9B">
      <w:pPr>
        <w:pStyle w:val="ListParagraph"/>
        <w:numPr>
          <w:ilvl w:val="0"/>
          <w:numId w:val="31"/>
        </w:numPr>
        <w:rPr>
          <w:ins w:id="1876" w:author="Sepribo Taylor-Harry" w:date="2020-08-03T17:59:00Z"/>
        </w:rPr>
      </w:pPr>
      <w:ins w:id="1877" w:author="Sepribo Taylor-Harry" w:date="2020-08-03T17:59:00Z">
        <w:r>
          <w:lastRenderedPageBreak/>
          <w:t>To start the application, navigate to the workspace folder, such as my-app and run the following command:</w:t>
        </w:r>
        <w:r w:rsidRPr="00217A68">
          <w:t xml:space="preserve"> </w:t>
        </w:r>
      </w:ins>
    </w:p>
    <w:bookmarkStart w:id="1878" w:name="_MON_1657982812"/>
    <w:bookmarkEnd w:id="1878"/>
    <w:p w14:paraId="152B0041" w14:textId="35748916" w:rsidR="00B33D52" w:rsidRDefault="00B33D52">
      <w:pPr>
        <w:pStyle w:val="ListParagraph"/>
        <w:ind w:left="1440"/>
        <w:rPr>
          <w:ins w:id="1879" w:author="Sepribo Taylor-Harry" w:date="2020-08-03T17:59:00Z"/>
        </w:rPr>
        <w:pPrChange w:id="1880" w:author="Sepribo Taylor-Harry" w:date="2020-08-03T17:59:00Z">
          <w:pPr>
            <w:pStyle w:val="ListParagraph"/>
            <w:numPr>
              <w:numId w:val="31"/>
            </w:numPr>
            <w:ind w:left="1440" w:hanging="360"/>
          </w:pPr>
        </w:pPrChange>
      </w:pPr>
      <w:ins w:id="1881" w:author="Sepribo Taylor-Harry" w:date="2020-08-03T17:59:00Z">
        <w:r>
          <w:object w:dxaOrig="9360" w:dyaOrig="900" w14:anchorId="011D666F">
            <v:shape id="_x0000_i1032" type="#_x0000_t75" style="width:468pt;height:45pt" o:ole="">
              <v:imagedata r:id="rId41" o:title=""/>
            </v:shape>
            <o:OLEObject Type="Embed" ProgID="Word.Document.12" ShapeID="_x0000_i1032" DrawAspect="Content" ObjectID="_1658162445" r:id="rId42">
              <o:FieldCodes>\s</o:FieldCodes>
            </o:OLEObject>
          </w:object>
        </w:r>
      </w:ins>
    </w:p>
    <w:p w14:paraId="3467FB86" w14:textId="77777777" w:rsidR="00EB0C0D" w:rsidRDefault="00B13738" w:rsidP="00C03A9B">
      <w:pPr>
        <w:pStyle w:val="ListParagraph"/>
        <w:numPr>
          <w:ilvl w:val="0"/>
          <w:numId w:val="31"/>
        </w:numPr>
        <w:rPr>
          <w:ins w:id="1882" w:author="Sepribo Taylor-Harry" w:date="2020-08-03T18:02:00Z"/>
        </w:rPr>
      </w:pPr>
      <w:r w:rsidRPr="00217A68">
        <w:t xml:space="preserve">Navigate your web browser to the </w:t>
      </w:r>
      <w:ins w:id="1883" w:author="Sepribo Taylor-Harry" w:date="2020-08-03T16:18:00Z">
        <w:r w:rsidR="006C319C">
          <w:t>&lt;</w:t>
        </w:r>
      </w:ins>
      <w:commentRangeStart w:id="1884"/>
      <w:r w:rsidRPr="00217A68">
        <w:t xml:space="preserve">Host </w:t>
      </w:r>
      <w:proofErr w:type="spellStart"/>
      <w:proofErr w:type="gramStart"/>
      <w:r w:rsidRPr="00217A68">
        <w:t>Name</w:t>
      </w:r>
      <w:ins w:id="1885" w:author="Sepribo Taylor-Harry" w:date="2020-08-03T16:19:00Z">
        <w:r w:rsidR="006C319C">
          <w:t>:Port</w:t>
        </w:r>
        <w:proofErr w:type="spellEnd"/>
        <w:proofErr w:type="gramEnd"/>
        <w:r w:rsidR="006C319C">
          <w:t>&gt;</w:t>
        </w:r>
      </w:ins>
      <w:r w:rsidRPr="00217A68">
        <w:t xml:space="preserve"> </w:t>
      </w:r>
      <w:commentRangeEnd w:id="1884"/>
      <w:r w:rsidR="00CD7524">
        <w:rPr>
          <w:rStyle w:val="CommentReference"/>
        </w:rPr>
        <w:commentReference w:id="1884"/>
      </w:r>
      <w:r w:rsidRPr="00217A68">
        <w:t>noted in section 3.2.3.</w:t>
      </w:r>
      <w:ins w:id="1886" w:author="Sepribo Taylor-Harry" w:date="2020-08-03T17:41:00Z">
        <w:r w:rsidR="004E75B8" w:rsidRPr="004E75B8">
          <w:t xml:space="preserve"> </w:t>
        </w:r>
      </w:ins>
    </w:p>
    <w:p w14:paraId="6F269DFD" w14:textId="7A2679E5" w:rsidR="00B13738" w:rsidRDefault="004E75B8">
      <w:pPr>
        <w:pStyle w:val="ListParagraph"/>
        <w:numPr>
          <w:ilvl w:val="0"/>
          <w:numId w:val="31"/>
        </w:numPr>
        <w:rPr>
          <w:ins w:id="1887" w:author="Sepribo Taylor-Harry" w:date="2020-08-03T17:43:00Z"/>
        </w:rPr>
      </w:pPr>
      <w:ins w:id="1888" w:author="Sepribo Taylor-Harry" w:date="2020-08-03T17:41:00Z">
        <w:r>
          <w:t xml:space="preserve">Click </w:t>
        </w:r>
      </w:ins>
      <w:ins w:id="1889" w:author="Sepribo Taylor-Harry" w:date="2020-08-03T18:02:00Z">
        <w:r w:rsidR="00EB0C0D">
          <w:t>your</w:t>
        </w:r>
      </w:ins>
      <w:ins w:id="1890" w:author="Sepribo Taylor-Harry" w:date="2020-08-03T17:41:00Z">
        <w:r>
          <w:t xml:space="preserve"> </w:t>
        </w:r>
      </w:ins>
      <w:ins w:id="1891" w:author="Sepribo Taylor-Harry" w:date="2020-08-03T17:42:00Z">
        <w:r>
          <w:t xml:space="preserve">project, </w:t>
        </w:r>
      </w:ins>
      <w:ins w:id="1892" w:author="Sepribo Taylor-Harry" w:date="2020-08-03T18:03:00Z">
        <w:r w:rsidR="00EB0C0D">
          <w:t xml:space="preserve">if your application is functioning correctly, </w:t>
        </w:r>
      </w:ins>
      <w:ins w:id="1893" w:author="Sepribo Taylor-Harry" w:date="2020-08-03T17:42:00Z">
        <w:r>
          <w:t>a</w:t>
        </w:r>
      </w:ins>
      <w:ins w:id="1894" w:author="Sepribo Taylor-Harry" w:date="2020-08-03T17:41:00Z">
        <w:r w:rsidRPr="004E75B8">
          <w:t xml:space="preserve"> first-time sign-in page should display for the city official configuration client.</w:t>
        </w:r>
      </w:ins>
    </w:p>
    <w:p w14:paraId="619BCDFB" w14:textId="7EA1B347" w:rsidR="004E75B8" w:rsidRDefault="004E75B8">
      <w:pPr>
        <w:pStyle w:val="ListParagraph"/>
        <w:numPr>
          <w:ilvl w:val="0"/>
          <w:numId w:val="31"/>
        </w:numPr>
      </w:pPr>
      <w:ins w:id="1895" w:author="Sepribo Taylor-Harry" w:date="2020-08-03T17:43:00Z">
        <w:r w:rsidRPr="004E75B8">
          <w:t>Ensure you can navigate to each screen as seen in the technical design document.</w:t>
        </w:r>
      </w:ins>
    </w:p>
    <w:p w14:paraId="2FEFF651" w14:textId="1D2FDE91" w:rsidR="004E75B8" w:rsidRDefault="00B13738">
      <w:pPr>
        <w:pStyle w:val="ListParagraph"/>
        <w:numPr>
          <w:ilvl w:val="0"/>
          <w:numId w:val="31"/>
        </w:numPr>
      </w:pPr>
      <w:commentRangeStart w:id="1896"/>
      <w:r>
        <w:t xml:space="preserve">Ensure </w:t>
      </w:r>
      <w:commentRangeEnd w:id="1896"/>
      <w:r w:rsidR="00CD7524">
        <w:rPr>
          <w:rStyle w:val="CommentReference"/>
        </w:rPr>
        <w:commentReference w:id="1896"/>
      </w:r>
      <w:r>
        <w:t xml:space="preserve">the </w:t>
      </w:r>
      <w:bookmarkStart w:id="1897" w:name="_Hlk47369194"/>
      <w:r>
        <w:t xml:space="preserve">Watson conversation chatbot UI </w:t>
      </w:r>
      <w:bookmarkEnd w:id="1897"/>
      <w:r>
        <w:t>is accessible and interactive.</w:t>
      </w:r>
      <w:ins w:id="1898" w:author="Sepribo Taylor-Harry" w:date="2020-08-03T17:43:00Z">
        <w:r w:rsidR="004E75B8">
          <w:t xml:space="preserve"> If the </w:t>
        </w:r>
      </w:ins>
      <w:ins w:id="1899" w:author="Sepribo Taylor-Harry" w:date="2020-08-03T17:44:00Z">
        <w:r w:rsidR="004E75B8">
          <w:t xml:space="preserve">Watson conversation chatbot UI is inaccessible, refer to section </w:t>
        </w:r>
      </w:ins>
      <w:ins w:id="1900" w:author="Sepribo Taylor-Harry" w:date="2020-08-03T17:45:00Z">
        <w:r w:rsidR="004E75B8">
          <w:t>5 for t</w:t>
        </w:r>
      </w:ins>
      <w:ins w:id="1901" w:author="Sepribo Taylor-Harry" w:date="2020-08-03T17:44:00Z">
        <w:r w:rsidR="004E75B8">
          <w:t>roubleshooting</w:t>
        </w:r>
      </w:ins>
      <w:ins w:id="1902" w:author="Sepribo Taylor-Harry" w:date="2020-08-03T17:45:00Z">
        <w:r w:rsidR="004E75B8">
          <w:t xml:space="preserve"> steps.</w:t>
        </w:r>
      </w:ins>
    </w:p>
    <w:p w14:paraId="7D28DBBA" w14:textId="311F3370" w:rsidR="00CD7524" w:rsidRDefault="00B33D52" w:rsidP="00CD7524">
      <w:pPr>
        <w:pStyle w:val="ListParagraph"/>
        <w:numPr>
          <w:ilvl w:val="0"/>
          <w:numId w:val="31"/>
        </w:numPr>
        <w:rPr>
          <w:ins w:id="1903" w:author="Sepribo Taylor-Harry" w:date="2020-08-03T18:03:00Z"/>
        </w:rPr>
      </w:pPr>
      <w:ins w:id="1904" w:author="Sepribo Taylor-Harry" w:date="2020-08-03T17:52:00Z">
        <w:r>
          <w:t>Once connected, f</w:t>
        </w:r>
        <w:r w:rsidRPr="004E75B8">
          <w:t>ill out information to create zones and related permits</w:t>
        </w:r>
        <w:r>
          <w:t xml:space="preserve"> to </w:t>
        </w:r>
      </w:ins>
      <w:commentRangeStart w:id="1905"/>
      <w:del w:id="1906" w:author="Sepribo Taylor-Harry" w:date="2020-08-03T17:52:00Z">
        <w:r w:rsidR="00B13738" w:rsidDel="00B33D52">
          <w:delText>C</w:delText>
        </w:r>
      </w:del>
      <w:ins w:id="1907" w:author="Sepribo Taylor-Harry" w:date="2020-08-03T17:52:00Z">
        <w:r>
          <w:t>c</w:t>
        </w:r>
      </w:ins>
      <w:r w:rsidR="00B13738">
        <w:t xml:space="preserve">onfirm </w:t>
      </w:r>
      <w:commentRangeEnd w:id="1905"/>
      <w:r w:rsidR="00CD7524">
        <w:rPr>
          <w:rStyle w:val="CommentReference"/>
        </w:rPr>
        <w:commentReference w:id="1905"/>
      </w:r>
      <w:r w:rsidR="00B13738">
        <w:t xml:space="preserve">the chatbot can </w:t>
      </w:r>
      <w:r w:rsidR="00B13738" w:rsidRPr="00574B4B">
        <w:t>communicate and perform basic tasks such as answering questions</w:t>
      </w:r>
      <w:ins w:id="1908" w:author="Sepribo Taylor-Harry" w:date="2020-08-03T17:53:00Z">
        <w:r>
          <w:t>.</w:t>
        </w:r>
      </w:ins>
      <w:del w:id="1909" w:author="Sepribo Taylor-Harry" w:date="2020-08-03T17:47:00Z">
        <w:r w:rsidR="00B13738" w:rsidDel="004E75B8">
          <w:delText>.</w:delText>
        </w:r>
      </w:del>
    </w:p>
    <w:p w14:paraId="1505233C" w14:textId="6AF0E64D" w:rsidR="00EB0C0D" w:rsidRDefault="00EB0C0D" w:rsidP="00CD7524">
      <w:pPr>
        <w:pStyle w:val="ListParagraph"/>
        <w:numPr>
          <w:ilvl w:val="0"/>
          <w:numId w:val="31"/>
        </w:numPr>
        <w:rPr>
          <w:ins w:id="1910" w:author="Sepribo Taylor-Harry" w:date="2020-08-03T18:07:00Z"/>
        </w:rPr>
      </w:pPr>
      <w:ins w:id="1911" w:author="Sepribo Taylor-Harry" w:date="2020-08-03T18:05:00Z">
        <w:r>
          <w:t xml:space="preserve">Close the </w:t>
        </w:r>
      </w:ins>
      <w:ins w:id="1912" w:author="Sepribo Taylor-Harry" w:date="2020-08-03T18:06:00Z">
        <w:r>
          <w:t>Web B</w:t>
        </w:r>
      </w:ins>
      <w:ins w:id="1913" w:author="Sepribo Taylor-Harry" w:date="2020-08-03T18:05:00Z">
        <w:r>
          <w:t>rowser</w:t>
        </w:r>
      </w:ins>
      <w:ins w:id="1914" w:author="Sepribo Taylor-Harry" w:date="2020-08-03T18:06:00Z">
        <w:r>
          <w:t xml:space="preserve"> when completed, and </w:t>
        </w:r>
        <w:r w:rsidRPr="00EB0C0D">
          <w:t xml:space="preserve">use the following command </w:t>
        </w:r>
        <w:r>
          <w:t>in te</w:t>
        </w:r>
      </w:ins>
      <w:ins w:id="1915" w:author="Sepribo Taylor-Harry" w:date="2020-08-03T18:07:00Z">
        <w:r>
          <w:t xml:space="preserve">rminal </w:t>
        </w:r>
      </w:ins>
      <w:ins w:id="1916" w:author="Sepribo Taylor-Harry" w:date="2020-08-03T18:06:00Z">
        <w:r w:rsidRPr="00EB0C0D">
          <w:t>to end an ongoing process</w:t>
        </w:r>
      </w:ins>
      <w:ins w:id="1917" w:author="Sepribo Taylor-Harry" w:date="2020-08-03T18:07:00Z">
        <w:r>
          <w:t xml:space="preserve">: </w:t>
        </w:r>
      </w:ins>
    </w:p>
    <w:bookmarkStart w:id="1918" w:name="_MON_1657983273"/>
    <w:bookmarkEnd w:id="1918"/>
    <w:p w14:paraId="36BFF961" w14:textId="5FB6B978" w:rsidR="00EB0C0D" w:rsidRDefault="00EB0C0D">
      <w:pPr>
        <w:pStyle w:val="ListParagraph"/>
        <w:ind w:left="1440"/>
        <w:rPr>
          <w:ins w:id="1919" w:author="Mir Assadullah" w:date="2020-08-01T17:15:00Z"/>
        </w:rPr>
        <w:pPrChange w:id="1920" w:author="Sepribo Taylor-Harry" w:date="2020-08-03T18:07:00Z">
          <w:pPr>
            <w:pStyle w:val="ListParagraph"/>
            <w:numPr>
              <w:numId w:val="31"/>
            </w:numPr>
            <w:ind w:left="1440" w:hanging="360"/>
          </w:pPr>
        </w:pPrChange>
      </w:pPr>
      <w:ins w:id="1921" w:author="Sepribo Taylor-Harry" w:date="2020-08-03T18:07:00Z">
        <w:r>
          <w:object w:dxaOrig="9360" w:dyaOrig="450" w14:anchorId="0F32D7E0">
            <v:shape id="_x0000_i1033" type="#_x0000_t75" style="width:468pt;height:22.5pt" o:ole="">
              <v:imagedata r:id="rId43" o:title=""/>
            </v:shape>
            <o:OLEObject Type="Embed" ProgID="Word.Document.12" ShapeID="_x0000_i1033" DrawAspect="Content" ObjectID="_1658162446" r:id="rId44">
              <o:FieldCodes>\s</o:FieldCodes>
            </o:OLEObject>
          </w:object>
        </w:r>
      </w:ins>
    </w:p>
    <w:p w14:paraId="141B37B3" w14:textId="1CD0ADBE" w:rsidR="00CD7524" w:rsidRDefault="00CD7524" w:rsidP="00B33D52">
      <w:pPr>
        <w:pStyle w:val="Heading1"/>
        <w:rPr>
          <w:ins w:id="1922" w:author="Sepribo Taylor-Harry" w:date="2020-08-03T17:55:00Z"/>
          <w:sz w:val="28"/>
          <w:szCs w:val="28"/>
        </w:rPr>
      </w:pPr>
      <w:commentRangeStart w:id="1923"/>
      <w:ins w:id="1924" w:author="Mir Assadullah" w:date="2020-08-01T17:15:00Z">
        <w:r>
          <w:t xml:space="preserve"> </w:t>
        </w:r>
        <w:bookmarkStart w:id="1925" w:name="_Toc47374161"/>
        <w:commentRangeEnd w:id="1923"/>
        <w:r>
          <w:rPr>
            <w:rStyle w:val="CommentReference"/>
          </w:rPr>
          <w:commentReference w:id="1923"/>
        </w:r>
      </w:ins>
      <w:ins w:id="1926" w:author="Sepribo Taylor-Harry" w:date="2020-08-03T17:54:00Z">
        <w:r w:rsidR="00B33D52" w:rsidRPr="00B33D52">
          <w:rPr>
            <w:sz w:val="28"/>
            <w:szCs w:val="28"/>
            <w:rPrChange w:id="1927" w:author="Sepribo Taylor-Harry" w:date="2020-08-03T17:55:00Z">
              <w:rPr/>
            </w:rPrChange>
          </w:rPr>
          <w:t>5 Troubleshooting</w:t>
        </w:r>
        <w:bookmarkEnd w:id="1925"/>
        <w:r w:rsidR="00B33D52" w:rsidRPr="00B33D52">
          <w:rPr>
            <w:sz w:val="28"/>
            <w:szCs w:val="28"/>
            <w:rPrChange w:id="1928" w:author="Sepribo Taylor-Harry" w:date="2020-08-03T17:55:00Z">
              <w:rPr/>
            </w:rPrChange>
          </w:rPr>
          <w:t xml:space="preserve"> </w:t>
        </w:r>
      </w:ins>
    </w:p>
    <w:p w14:paraId="0CA60787" w14:textId="582901F3" w:rsidR="00B33D52" w:rsidRDefault="00E450CA" w:rsidP="00E450CA">
      <w:pPr>
        <w:pStyle w:val="ListParagraph"/>
        <w:numPr>
          <w:ilvl w:val="0"/>
          <w:numId w:val="54"/>
        </w:numPr>
        <w:rPr>
          <w:ins w:id="1929" w:author="Sepribo Taylor-Harry" w:date="2020-08-03T18:45:00Z"/>
        </w:rPr>
      </w:pPr>
      <w:ins w:id="1930" w:author="Sepribo Taylor-Harry" w:date="2020-08-03T18:45:00Z">
        <w:r>
          <w:t xml:space="preserve">ng serve error: </w:t>
        </w:r>
      </w:ins>
      <w:ins w:id="1931" w:author="Sepribo Taylor-Harry" w:date="2020-08-03T18:44:00Z">
        <w:r>
          <w:t>I</w:t>
        </w:r>
      </w:ins>
      <w:ins w:id="1932" w:author="Sepribo Taylor-Harry" w:date="2020-08-03T18:45:00Z">
        <w:r>
          <w:t xml:space="preserve"> </w:t>
        </w:r>
      </w:ins>
      <w:ins w:id="1933" w:author="Sepribo Taylor-Harry" w:date="2020-08-03T18:44:00Z">
        <w:r>
          <w:t>receive an error message when trying to serve (run) the web application via comman</w:t>
        </w:r>
      </w:ins>
      <w:ins w:id="1934" w:author="Sepribo Taylor-Harry" w:date="2020-08-03T18:45:00Z">
        <w:r>
          <w:t>d line.</w:t>
        </w:r>
      </w:ins>
    </w:p>
    <w:p w14:paraId="383CA085" w14:textId="666ADBE6" w:rsidR="00E450CA" w:rsidRDefault="00E450CA" w:rsidP="00E450CA">
      <w:pPr>
        <w:pStyle w:val="ListParagraph"/>
        <w:rPr>
          <w:ins w:id="1935" w:author="Sepribo Taylor-Harry" w:date="2020-08-03T18:47:00Z"/>
        </w:rPr>
      </w:pPr>
      <w:ins w:id="1936" w:author="Sepribo Taylor-Harry" w:date="2020-08-03T18:46:00Z">
        <w:r>
          <w:t>Action</w:t>
        </w:r>
      </w:ins>
      <w:ins w:id="1937" w:author="Sepribo Taylor-Harry" w:date="2020-08-03T18:50:00Z">
        <w:r>
          <w:t>s</w:t>
        </w:r>
      </w:ins>
      <w:ins w:id="1938" w:author="Sepribo Taylor-Harry" w:date="2020-08-03T18:46:00Z">
        <w:r>
          <w:t xml:space="preserve">: </w:t>
        </w:r>
        <w:r w:rsidRPr="00E450CA">
          <w:t xml:space="preserve">You have to be inside an angular-cli project in order to use the </w:t>
        </w:r>
        <w:r>
          <w:t>serve</w:t>
        </w:r>
        <w:r w:rsidRPr="00E450CA">
          <w:t xml:space="preserve"> command after install of angular-cli</w:t>
        </w:r>
      </w:ins>
      <w:ins w:id="1939" w:author="Sepribo Taylor-Harry" w:date="2020-08-03T18:47:00Z">
        <w:r>
          <w:t>.</w:t>
        </w:r>
      </w:ins>
    </w:p>
    <w:p w14:paraId="3E10A553" w14:textId="78A0C0DF" w:rsidR="00E450CA" w:rsidRDefault="00E450CA" w:rsidP="00E450CA">
      <w:pPr>
        <w:pStyle w:val="ListParagraph"/>
        <w:numPr>
          <w:ilvl w:val="0"/>
          <w:numId w:val="54"/>
        </w:numPr>
        <w:rPr>
          <w:ins w:id="1940" w:author="Sepribo Taylor-Harry" w:date="2020-08-03T18:51:00Z"/>
        </w:rPr>
      </w:pPr>
      <w:ins w:id="1941" w:author="Sepribo Taylor-Harry" w:date="2020-08-03T18:50:00Z">
        <w:r w:rsidRPr="00E450CA">
          <w:t>An unhandled exception occurred</w:t>
        </w:r>
        <w:r>
          <w:t xml:space="preserve">: </w:t>
        </w:r>
      </w:ins>
      <w:ins w:id="1942" w:author="Sepribo Taylor-Harry" w:date="2020-08-03T18:51:00Z">
        <w:r w:rsidRPr="00E450CA">
          <w:t>Workspace config file cannot be loaded</w:t>
        </w:r>
      </w:ins>
    </w:p>
    <w:p w14:paraId="4E3C4579" w14:textId="158ED9FE" w:rsidR="00E450CA" w:rsidRDefault="00E450CA" w:rsidP="00E450CA">
      <w:pPr>
        <w:pStyle w:val="ListParagraph"/>
        <w:rPr>
          <w:ins w:id="1943" w:author="Sepribo Taylor-Harry" w:date="2020-08-03T18:52:00Z"/>
        </w:rPr>
      </w:pPr>
      <w:ins w:id="1944" w:author="Sepribo Taylor-Harry" w:date="2020-08-03T18:51:00Z">
        <w:r>
          <w:lastRenderedPageBreak/>
          <w:t>Action: See error</w:t>
        </w:r>
      </w:ins>
      <w:ins w:id="1945" w:author="Sepribo Taylor-Harry" w:date="2020-08-03T18:52:00Z">
        <w:r>
          <w:t xml:space="preserve"> exception in command line, and review the </w:t>
        </w:r>
        <w:r w:rsidRPr="00E450CA">
          <w:t>angular-errors.log</w:t>
        </w:r>
        <w:r>
          <w:t>.</w:t>
        </w:r>
      </w:ins>
    </w:p>
    <w:p w14:paraId="244D93F5" w14:textId="44295079" w:rsidR="00E450CA" w:rsidRDefault="00E450CA" w:rsidP="00E450CA">
      <w:pPr>
        <w:pStyle w:val="ListParagraph"/>
        <w:numPr>
          <w:ilvl w:val="0"/>
          <w:numId w:val="54"/>
        </w:numPr>
        <w:rPr>
          <w:ins w:id="1946" w:author="Sepribo Taylor-Harry" w:date="2020-08-03T18:55:00Z"/>
        </w:rPr>
      </w:pPr>
      <w:ins w:id="1947" w:author="Sepribo Taylor-Harry" w:date="2020-08-03T18:53:00Z">
        <w:r>
          <w:t>C</w:t>
        </w:r>
        <w:r w:rsidRPr="00E450CA">
          <w:t>annot connect to</w:t>
        </w:r>
        <w:r>
          <w:t xml:space="preserve"> application:</w:t>
        </w:r>
      </w:ins>
      <w:ins w:id="1948" w:author="Sepribo Taylor-Harry" w:date="2020-08-03T18:54:00Z">
        <w:r w:rsidR="00F20FAA">
          <w:t xml:space="preserve"> </w:t>
        </w:r>
      </w:ins>
      <w:ins w:id="1949" w:author="Sepribo Taylor-Harry" w:date="2020-08-03T18:55:00Z">
        <w:r w:rsidR="00F20FAA" w:rsidRPr="00F20FAA">
          <w:t xml:space="preserve">Unhandled Promise rejection: No provider for </w:t>
        </w:r>
        <w:proofErr w:type="spellStart"/>
        <w:r w:rsidR="00F20FAA" w:rsidRPr="00F20FAA">
          <w:t>HttpClient</w:t>
        </w:r>
        <w:proofErr w:type="spellEnd"/>
        <w:r w:rsidR="00F20FAA" w:rsidRPr="00F20FAA">
          <w:t>!</w:t>
        </w:r>
      </w:ins>
    </w:p>
    <w:p w14:paraId="000108A7" w14:textId="6D23D042" w:rsidR="00F20FAA" w:rsidRDefault="00F20FAA" w:rsidP="00F20FAA">
      <w:pPr>
        <w:pStyle w:val="ListParagraph"/>
        <w:rPr>
          <w:ins w:id="1950" w:author="Sepribo Taylor-Harry" w:date="2020-08-03T18:57:00Z"/>
        </w:rPr>
      </w:pPr>
      <w:ins w:id="1951" w:author="Sepribo Taylor-Harry" w:date="2020-08-03T18:55:00Z">
        <w:r>
          <w:t xml:space="preserve">Action: </w:t>
        </w:r>
      </w:ins>
      <w:ins w:id="1952" w:author="Sepribo Taylor-Harry" w:date="2020-08-03T18:56:00Z">
        <w:r w:rsidRPr="00F20FAA">
          <w:t xml:space="preserve">This error tells you, that you have not imported the angular </w:t>
        </w:r>
        <w:proofErr w:type="spellStart"/>
        <w:r w:rsidRPr="00F20FAA">
          <w:t>HttpClient</w:t>
        </w:r>
        <w:proofErr w:type="spellEnd"/>
        <w:r w:rsidRPr="00F20FAA">
          <w:t xml:space="preserve"> Module into your (root) module.</w:t>
        </w:r>
        <w:r>
          <w:t xml:space="preserve"> </w:t>
        </w:r>
        <w:r w:rsidRPr="00F20FAA">
          <w:t>To resolve the problem, you need to import the missing module into your module.</w:t>
        </w:r>
        <w:r>
          <w:t xml:space="preserve"> In m</w:t>
        </w:r>
        <w:r w:rsidRPr="00F20FAA">
          <w:t>ost cases, that module would be in your app directory</w:t>
        </w:r>
      </w:ins>
      <w:ins w:id="1953" w:author="Sepribo Taylor-Harry" w:date="2020-08-03T18:57:00Z">
        <w:r>
          <w:t xml:space="preserve"> in the GitHub repository</w:t>
        </w:r>
      </w:ins>
      <w:ins w:id="1954" w:author="Sepribo Taylor-Harry" w:date="2020-08-03T18:56:00Z">
        <w:r w:rsidRPr="00F20FAA">
          <w:t>.</w:t>
        </w:r>
      </w:ins>
    </w:p>
    <w:p w14:paraId="383537F5" w14:textId="77777777" w:rsidR="00F20FAA" w:rsidRDefault="00F20FAA" w:rsidP="00F20FAA">
      <w:pPr>
        <w:pStyle w:val="ListParagraph"/>
        <w:numPr>
          <w:ilvl w:val="0"/>
          <w:numId w:val="54"/>
        </w:numPr>
        <w:rPr>
          <w:ins w:id="1955" w:author="Sepribo Taylor-Harry" w:date="2020-08-03T19:00:00Z"/>
        </w:rPr>
      </w:pPr>
      <w:ins w:id="1956" w:author="Sepribo Taylor-Harry" w:date="2020-08-03T18:59:00Z">
        <w:r w:rsidRPr="00F20FAA">
          <w:t>Port Already in Use</w:t>
        </w:r>
        <w:r>
          <w:t xml:space="preserve">: </w:t>
        </w:r>
        <w:r w:rsidRPr="00F20FAA">
          <w:t xml:space="preserve">Port 4200 is already in use. </w:t>
        </w:r>
      </w:ins>
    </w:p>
    <w:p w14:paraId="11F97322" w14:textId="1CC7255B" w:rsidR="00F20FAA" w:rsidRDefault="00F20FAA" w:rsidP="00F20FAA">
      <w:pPr>
        <w:pStyle w:val="ListParagraph"/>
        <w:rPr>
          <w:ins w:id="1957" w:author="Sepribo Taylor-Harry" w:date="2020-08-03T19:02:00Z"/>
        </w:rPr>
      </w:pPr>
      <w:ins w:id="1958" w:author="Sepribo Taylor-Harry" w:date="2020-08-03T19:00:00Z">
        <w:r>
          <w:t xml:space="preserve">Action: </w:t>
        </w:r>
      </w:ins>
      <w:ins w:id="1959" w:author="Sepribo Taylor-Harry" w:date="2020-08-03T18:59:00Z">
        <w:r w:rsidRPr="00F20FAA">
          <w:t>Use '--port' to specify a different port.</w:t>
        </w:r>
      </w:ins>
      <w:ins w:id="1960" w:author="Sepribo Taylor-Harry" w:date="2020-08-03T19:00:00Z">
        <w:r>
          <w:t xml:space="preserve"> For </w:t>
        </w:r>
      </w:ins>
      <w:ins w:id="1961" w:author="Sepribo Taylor-Harry" w:date="2020-08-03T19:08:00Z">
        <w:r w:rsidR="00A76B96">
          <w:t>example,</w:t>
        </w:r>
      </w:ins>
      <w:ins w:id="1962" w:author="Sepribo Taylor-Harry" w:date="2020-08-03T19:00:00Z">
        <w:r>
          <w:t xml:space="preserve"> “ng </w:t>
        </w:r>
        <w:proofErr w:type="gramStart"/>
        <w:r>
          <w:t>serve</w:t>
        </w:r>
        <w:proofErr w:type="gramEnd"/>
        <w:r>
          <w:t xml:space="preserve"> – port &lt;</w:t>
        </w:r>
      </w:ins>
      <w:ins w:id="1963" w:author="Sepribo Taylor-Harry" w:date="2020-08-03T19:01:00Z">
        <w:r>
          <w:t>new port number</w:t>
        </w:r>
      </w:ins>
      <w:ins w:id="1964" w:author="Sepribo Taylor-Harry" w:date="2020-08-03T19:00:00Z">
        <w:r>
          <w:t>&gt;</w:t>
        </w:r>
      </w:ins>
      <w:ins w:id="1965" w:author="Sepribo Taylor-Harry" w:date="2020-08-03T19:01:00Z">
        <w:r>
          <w:t xml:space="preserve"> </w:t>
        </w:r>
      </w:ins>
      <w:ins w:id="1966" w:author="Sepribo Taylor-Harry" w:date="2020-08-03T19:00:00Z">
        <w:r>
          <w:t>–open</w:t>
        </w:r>
      </w:ins>
      <w:ins w:id="1967" w:author="Sepribo Taylor-Harry" w:date="2020-08-03T19:01:00Z">
        <w:r>
          <w:t>. You can also use the command “</w:t>
        </w:r>
        <w:proofErr w:type="spellStart"/>
        <w:r w:rsidRPr="00F20FAA">
          <w:t>lsof</w:t>
        </w:r>
        <w:proofErr w:type="spellEnd"/>
        <w:r w:rsidRPr="00F20FAA">
          <w:t xml:space="preserve"> -t -</w:t>
        </w:r>
        <w:proofErr w:type="spellStart"/>
        <w:r w:rsidRPr="00F20FAA">
          <w:t>i</w:t>
        </w:r>
        <w:proofErr w:type="spellEnd"/>
        <w:r w:rsidRPr="00F20FAA">
          <w:t xml:space="preserve"> tcp:4200 | </w:t>
        </w:r>
        <w:proofErr w:type="spellStart"/>
        <w:r w:rsidRPr="00F20FAA">
          <w:t>xargs</w:t>
        </w:r>
        <w:proofErr w:type="spellEnd"/>
        <w:r w:rsidRPr="00F20FAA">
          <w:t xml:space="preserve"> kill -9</w:t>
        </w:r>
        <w:r>
          <w:t xml:space="preserve">” to </w:t>
        </w:r>
      </w:ins>
      <w:ins w:id="1968" w:author="Sepribo Taylor-Harry" w:date="2020-08-03T19:02:00Z">
        <w:r w:rsidRPr="00F20FAA">
          <w:t>list out any processes that are using port 4200 and force quit them (aka -9).</w:t>
        </w:r>
      </w:ins>
    </w:p>
    <w:p w14:paraId="16059BE4" w14:textId="6D85A5B9" w:rsidR="00F20FAA" w:rsidRDefault="00F20FAA" w:rsidP="00F20FAA">
      <w:pPr>
        <w:pStyle w:val="ListParagraph"/>
        <w:numPr>
          <w:ilvl w:val="0"/>
          <w:numId w:val="54"/>
        </w:numPr>
        <w:rPr>
          <w:ins w:id="1969" w:author="Sepribo Taylor-Harry" w:date="2020-08-03T19:02:00Z"/>
        </w:rPr>
      </w:pPr>
      <w:ins w:id="1970" w:author="Sepribo Taylor-Harry" w:date="2020-08-03T19:02:00Z">
        <w:r>
          <w:t>Log location:</w:t>
        </w:r>
      </w:ins>
    </w:p>
    <w:p w14:paraId="3E7F134E" w14:textId="672ED071" w:rsidR="00F20FAA" w:rsidRDefault="00F20FAA" w:rsidP="00F20FAA">
      <w:pPr>
        <w:pStyle w:val="ListParagraph"/>
        <w:numPr>
          <w:ilvl w:val="1"/>
          <w:numId w:val="54"/>
        </w:numPr>
        <w:rPr>
          <w:ins w:id="1971" w:author="Sepribo Taylor-Harry" w:date="2020-08-03T19:04:00Z"/>
        </w:rPr>
      </w:pPr>
      <w:ins w:id="1972" w:author="Sepribo Taylor-Harry" w:date="2020-08-03T19:02:00Z">
        <w:r>
          <w:t xml:space="preserve">Angular </w:t>
        </w:r>
      </w:ins>
      <w:ins w:id="1973" w:author="Sepribo Taylor-Harry" w:date="2020-08-03T19:03:00Z">
        <w:r>
          <w:t>(web application): the web application log by default is located in the following directory:</w:t>
        </w:r>
      </w:ins>
      <w:ins w:id="1974" w:author="Sepribo Taylor-Harry" w:date="2020-08-03T19:04:00Z">
        <w:r>
          <w:t xml:space="preserve"> </w:t>
        </w:r>
        <w:r w:rsidRPr="00F20FAA">
          <w:t>"C:\Users\</w:t>
        </w:r>
        <w:r>
          <w:t>&lt;user1&gt;</w:t>
        </w:r>
        <w:r w:rsidRPr="00F20FAA">
          <w:t>\AppData\Local\Temp\ng-N4Pal4\angular-errors.log"</w:t>
        </w:r>
        <w:r>
          <w:t>.</w:t>
        </w:r>
      </w:ins>
    </w:p>
    <w:p w14:paraId="09FF5B97" w14:textId="1B0832AB" w:rsidR="00F20FAA" w:rsidRDefault="002809EF" w:rsidP="00F20FAA">
      <w:pPr>
        <w:pStyle w:val="ListParagraph"/>
        <w:numPr>
          <w:ilvl w:val="1"/>
          <w:numId w:val="54"/>
        </w:numPr>
        <w:rPr>
          <w:ins w:id="1975" w:author="Sepribo Taylor-Harry" w:date="2020-08-03T19:24:00Z"/>
        </w:rPr>
      </w:pPr>
      <w:ins w:id="1976" w:author="Sepribo Taylor-Harry" w:date="2020-08-03T19:04:00Z">
        <w:r>
          <w:t>MongoDB (d</w:t>
        </w:r>
        <w:r w:rsidR="00F20FAA">
          <w:t>atabase server</w:t>
        </w:r>
        <w:r>
          <w:t xml:space="preserve">): the backend database </w:t>
        </w:r>
      </w:ins>
      <w:ins w:id="1977" w:author="Sepribo Taylor-Harry" w:date="2020-08-03T19:05:00Z">
        <w:r>
          <w:t xml:space="preserve">log by default is located in the following directory: </w:t>
        </w:r>
      </w:ins>
      <w:ins w:id="1978" w:author="Sepribo Taylor-Harry" w:date="2020-08-03T19:07:00Z">
        <w:r>
          <w:t>“</w:t>
        </w:r>
        <w:r w:rsidRPr="002809EF">
          <w:t>C:\Program Files\MongoDB\Server\4.4\Log</w:t>
        </w:r>
        <w:r>
          <w:t>”.</w:t>
        </w:r>
      </w:ins>
    </w:p>
    <w:p w14:paraId="248C817F" w14:textId="77777777" w:rsidR="00135222" w:rsidRPr="00E450CA" w:rsidRDefault="00135222">
      <w:pPr>
        <w:pStyle w:val="ListParagraph"/>
        <w:numPr>
          <w:ilvl w:val="0"/>
          <w:numId w:val="54"/>
        </w:numPr>
        <w:pPrChange w:id="1979" w:author="Sepribo Taylor-Harry" w:date="2020-08-03T19:24:00Z">
          <w:pPr>
            <w:pStyle w:val="ListParagraph"/>
            <w:numPr>
              <w:numId w:val="31"/>
            </w:numPr>
            <w:ind w:left="1440" w:hanging="360"/>
          </w:pPr>
        </w:pPrChange>
      </w:pPr>
    </w:p>
    <w:sectPr w:rsidR="00135222" w:rsidRPr="00E450CA" w:rsidSect="002A43B2">
      <w:headerReference w:type="default" r:id="rId45"/>
      <w:headerReference w:type="first" r:id="rId46"/>
      <w:footnotePr>
        <w:pos w:val="beneathText"/>
      </w:footnotePr>
      <w:pgSz w:w="12240" w:h="15840"/>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49" w:author="Mir Assadullah" w:date="2020-08-01T16:57:00Z" w:initials="MA">
    <w:p w14:paraId="478C559D" w14:textId="1F1393C7" w:rsidR="00C03A9B" w:rsidRDefault="00C03A9B">
      <w:pPr>
        <w:pStyle w:val="CommentText"/>
      </w:pPr>
      <w:r>
        <w:rPr>
          <w:rStyle w:val="CommentReference"/>
        </w:rPr>
        <w:annotationRef/>
      </w:r>
      <w:r>
        <w:t>How can I get it and how to install it?</w:t>
      </w:r>
    </w:p>
  </w:comment>
  <w:comment w:id="1630" w:author="Mir Assadullah" w:date="2020-08-01T16:58:00Z" w:initials="MA">
    <w:p w14:paraId="4D18F59C" w14:textId="5F8E4DF4" w:rsidR="00C03A9B" w:rsidRDefault="00C03A9B">
      <w:pPr>
        <w:pStyle w:val="CommentText"/>
      </w:pPr>
      <w:r>
        <w:rPr>
          <w:rStyle w:val="CommentReference"/>
        </w:rPr>
        <w:annotationRef/>
      </w:r>
      <w:r>
        <w:t xml:space="preserve">How can I install </w:t>
      </w:r>
      <w:r>
        <w:t>these software and configure (if at all) them?</w:t>
      </w:r>
    </w:p>
  </w:comment>
  <w:comment w:id="1657" w:author="Mir Assadullah" w:date="2020-08-01T17:10:00Z" w:initials="MA">
    <w:p w14:paraId="6288144C" w14:textId="2D4D4A69" w:rsidR="00C03A9B" w:rsidRDefault="00C03A9B">
      <w:pPr>
        <w:pStyle w:val="CommentText"/>
      </w:pPr>
      <w:r>
        <w:rPr>
          <w:rStyle w:val="CommentReference"/>
        </w:rPr>
        <w:annotationRef/>
      </w:r>
      <w:r>
        <w:t>Share screenshots</w:t>
      </w:r>
    </w:p>
  </w:comment>
  <w:comment w:id="1668" w:author="Mir Assadullah" w:date="2020-08-01T17:11:00Z" w:initials="MA">
    <w:p w14:paraId="092C74D7" w14:textId="1053A0F6" w:rsidR="00C03A9B" w:rsidRDefault="00C03A9B">
      <w:pPr>
        <w:pStyle w:val="CommentText"/>
      </w:pPr>
      <w:r>
        <w:rPr>
          <w:rStyle w:val="CommentReference"/>
        </w:rPr>
        <w:annotationRef/>
      </w:r>
      <w:r>
        <w:t>Screenshots are good!</w:t>
      </w:r>
    </w:p>
  </w:comment>
  <w:comment w:id="1691" w:author="Mir Assadullah" w:date="2020-08-01T17:11:00Z" w:initials="MA">
    <w:p w14:paraId="7352BD21" w14:textId="5C7AED93" w:rsidR="00C03A9B" w:rsidRDefault="00C03A9B">
      <w:pPr>
        <w:pStyle w:val="CommentText"/>
      </w:pPr>
      <w:r>
        <w:rPr>
          <w:rStyle w:val="CommentReference"/>
        </w:rPr>
        <w:annotationRef/>
      </w:r>
      <w:r>
        <w:t>Show screenshots, please.</w:t>
      </w:r>
    </w:p>
  </w:comment>
  <w:comment w:id="1776" w:author="Mir Assadullah" w:date="2020-08-01T17:12:00Z" w:initials="MA">
    <w:p w14:paraId="72F91284" w14:textId="7C10D29D" w:rsidR="00C03A9B" w:rsidRDefault="00C03A9B">
      <w:pPr>
        <w:pStyle w:val="CommentText"/>
      </w:pPr>
      <w:r>
        <w:rPr>
          <w:rStyle w:val="CommentReference"/>
        </w:rPr>
        <w:annotationRef/>
      </w:r>
      <w:r>
        <w:t>What is this directory?</w:t>
      </w:r>
    </w:p>
  </w:comment>
  <w:comment w:id="1787" w:author="Mir Assadullah" w:date="2020-08-01T17:13:00Z" w:initials="MA">
    <w:p w14:paraId="2C6CD296" w14:textId="45DA228E" w:rsidR="00C03A9B" w:rsidRDefault="00C03A9B">
      <w:pPr>
        <w:pStyle w:val="CommentText"/>
      </w:pPr>
      <w:r>
        <w:rPr>
          <w:rStyle w:val="CommentReference"/>
        </w:rPr>
        <w:annotationRef/>
      </w:r>
      <w:r>
        <w:t>How to change this port to 80?</w:t>
      </w:r>
    </w:p>
  </w:comment>
  <w:comment w:id="1884" w:author="Mir Assadullah" w:date="2020-08-01T17:13:00Z" w:initials="MA">
    <w:p w14:paraId="306383CD" w14:textId="6D9AC052" w:rsidR="00C03A9B" w:rsidRDefault="00C03A9B">
      <w:pPr>
        <w:pStyle w:val="CommentText"/>
      </w:pPr>
      <w:r>
        <w:rPr>
          <w:rStyle w:val="CommentReference"/>
        </w:rPr>
        <w:annotationRef/>
      </w:r>
      <w:r>
        <w:t>Do I need to specify the port?</w:t>
      </w:r>
    </w:p>
  </w:comment>
  <w:comment w:id="1896" w:author="Mir Assadullah" w:date="2020-08-01T17:14:00Z" w:initials="MA">
    <w:p w14:paraId="3B7A16A5" w14:textId="77777777" w:rsidR="00C03A9B" w:rsidRDefault="00C03A9B">
      <w:pPr>
        <w:pStyle w:val="CommentText"/>
      </w:pPr>
      <w:r>
        <w:rPr>
          <w:rStyle w:val="CommentReference"/>
        </w:rPr>
        <w:annotationRef/>
      </w:r>
      <w:r>
        <w:t>How can I ensure that?</w:t>
      </w:r>
    </w:p>
    <w:p w14:paraId="482D14D0" w14:textId="77777777" w:rsidR="00C03A9B" w:rsidRDefault="00C03A9B">
      <w:pPr>
        <w:pStyle w:val="CommentText"/>
      </w:pPr>
    </w:p>
    <w:p w14:paraId="5C6C6DE5" w14:textId="37CC7A2A" w:rsidR="00C03A9B" w:rsidRDefault="00C03A9B">
      <w:pPr>
        <w:pStyle w:val="CommentText"/>
      </w:pPr>
      <w:r>
        <w:t>What can I do if I cannot connect to it?</w:t>
      </w:r>
    </w:p>
  </w:comment>
  <w:comment w:id="1905" w:author="Mir Assadullah" w:date="2020-08-01T17:14:00Z" w:initials="MA">
    <w:p w14:paraId="3A777201" w14:textId="70D233C4" w:rsidR="00C03A9B" w:rsidRDefault="00C03A9B">
      <w:pPr>
        <w:pStyle w:val="CommentText"/>
      </w:pPr>
      <w:r>
        <w:rPr>
          <w:rStyle w:val="CommentReference"/>
        </w:rPr>
        <w:annotationRef/>
      </w:r>
      <w:r>
        <w:t>How can I confirm that?</w:t>
      </w:r>
    </w:p>
  </w:comment>
  <w:comment w:id="1923" w:author="Mir Assadullah" w:date="2020-08-01T17:15:00Z" w:initials="MA">
    <w:p w14:paraId="3FC44780" w14:textId="77777777" w:rsidR="00C03A9B" w:rsidRDefault="00C03A9B">
      <w:pPr>
        <w:pStyle w:val="CommentText"/>
      </w:pPr>
      <w:r>
        <w:rPr>
          <w:rStyle w:val="CommentReference"/>
        </w:rPr>
        <w:annotationRef/>
      </w:r>
      <w:r>
        <w:t>How to start my application?</w:t>
      </w:r>
    </w:p>
    <w:p w14:paraId="5E3F07A9" w14:textId="77777777" w:rsidR="00C03A9B" w:rsidRDefault="00C03A9B">
      <w:pPr>
        <w:pStyle w:val="CommentText"/>
      </w:pPr>
      <w:r>
        <w:t>How will I know my application is functioning correctly?</w:t>
      </w:r>
    </w:p>
    <w:p w14:paraId="18643CB1" w14:textId="77777777" w:rsidR="00C03A9B" w:rsidRDefault="00C03A9B">
      <w:pPr>
        <w:pStyle w:val="CommentText"/>
      </w:pPr>
      <w:r>
        <w:t>How can I shutdown my application and other servers?</w:t>
      </w:r>
    </w:p>
    <w:p w14:paraId="06D09947" w14:textId="76995A2C" w:rsidR="00C03A9B" w:rsidRDefault="00C03A9B">
      <w:pPr>
        <w:pStyle w:val="CommentText"/>
      </w:pPr>
      <w:r>
        <w:t>Where to look for logs if I encounter errors?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8C559D" w15:done="0"/>
  <w15:commentEx w15:paraId="4D18F59C" w15:done="0"/>
  <w15:commentEx w15:paraId="6288144C" w15:done="0"/>
  <w15:commentEx w15:paraId="092C74D7" w15:done="0"/>
  <w15:commentEx w15:paraId="7352BD21" w15:done="0"/>
  <w15:commentEx w15:paraId="72F91284" w15:done="0"/>
  <w15:commentEx w15:paraId="2C6CD296" w15:done="0"/>
  <w15:commentEx w15:paraId="306383CD" w15:done="0"/>
  <w15:commentEx w15:paraId="5C6C6DE5" w15:done="0"/>
  <w15:commentEx w15:paraId="3A777201" w15:done="0"/>
  <w15:commentEx w15:paraId="06D099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01D68" w16cex:dateUtc="2020-08-01T20:57:00Z"/>
  <w16cex:commentExtensible w16cex:durableId="22D01DB9" w16cex:dateUtc="2020-08-01T20:58:00Z"/>
  <w16cex:commentExtensible w16cex:durableId="22D0208C" w16cex:dateUtc="2020-08-01T21:10:00Z"/>
  <w16cex:commentExtensible w16cex:durableId="22D020A9" w16cex:dateUtc="2020-08-01T21:11:00Z"/>
  <w16cex:commentExtensible w16cex:durableId="22D020DB" w16cex:dateUtc="2020-08-01T21:11:00Z"/>
  <w16cex:commentExtensible w16cex:durableId="22D02112" w16cex:dateUtc="2020-08-01T21:12:00Z"/>
  <w16cex:commentExtensible w16cex:durableId="22D02124" w16cex:dateUtc="2020-08-01T21:13:00Z"/>
  <w16cex:commentExtensible w16cex:durableId="22D02145" w16cex:dateUtc="2020-08-01T21:13:00Z"/>
  <w16cex:commentExtensible w16cex:durableId="22D02165" w16cex:dateUtc="2020-08-01T21:14:00Z"/>
  <w16cex:commentExtensible w16cex:durableId="22D02181" w16cex:dateUtc="2020-08-01T21:14:00Z"/>
  <w16cex:commentExtensible w16cex:durableId="22D021BB" w16cex:dateUtc="2020-08-01T2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8C559D" w16cid:durableId="22D01D68"/>
  <w16cid:commentId w16cid:paraId="4D18F59C" w16cid:durableId="22D01DB9"/>
  <w16cid:commentId w16cid:paraId="6288144C" w16cid:durableId="22D0208C"/>
  <w16cid:commentId w16cid:paraId="092C74D7" w16cid:durableId="22D020A9"/>
  <w16cid:commentId w16cid:paraId="7352BD21" w16cid:durableId="22D020DB"/>
  <w16cid:commentId w16cid:paraId="72F91284" w16cid:durableId="22D02112"/>
  <w16cid:commentId w16cid:paraId="2C6CD296" w16cid:durableId="22D02124"/>
  <w16cid:commentId w16cid:paraId="306383CD" w16cid:durableId="22D02145"/>
  <w16cid:commentId w16cid:paraId="5C6C6DE5" w16cid:durableId="22D02165"/>
  <w16cid:commentId w16cid:paraId="3A777201" w16cid:durableId="22D02181"/>
  <w16cid:commentId w16cid:paraId="06D09947" w16cid:durableId="22D021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D1955" w14:textId="77777777" w:rsidR="00F6588F" w:rsidRDefault="00F6588F">
      <w:pPr>
        <w:spacing w:line="240" w:lineRule="auto"/>
      </w:pPr>
      <w:r>
        <w:separator/>
      </w:r>
    </w:p>
    <w:p w14:paraId="6F61C63D" w14:textId="77777777" w:rsidR="00F6588F" w:rsidRDefault="00F6588F"/>
  </w:endnote>
  <w:endnote w:type="continuationSeparator" w:id="0">
    <w:p w14:paraId="18F1A5A4" w14:textId="77777777" w:rsidR="00F6588F" w:rsidRDefault="00F6588F">
      <w:pPr>
        <w:spacing w:line="240" w:lineRule="auto"/>
      </w:pPr>
      <w:r>
        <w:continuationSeparator/>
      </w:r>
    </w:p>
    <w:p w14:paraId="096C3DFA" w14:textId="77777777" w:rsidR="00F6588F" w:rsidRDefault="00F658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BBADE" w14:textId="77777777" w:rsidR="00F6588F" w:rsidRDefault="00F6588F">
      <w:pPr>
        <w:spacing w:line="240" w:lineRule="auto"/>
      </w:pPr>
      <w:r>
        <w:separator/>
      </w:r>
    </w:p>
    <w:p w14:paraId="5AFCA998" w14:textId="77777777" w:rsidR="00F6588F" w:rsidRDefault="00F6588F"/>
  </w:footnote>
  <w:footnote w:type="continuationSeparator" w:id="0">
    <w:p w14:paraId="517C5A14" w14:textId="77777777" w:rsidR="00F6588F" w:rsidRDefault="00F6588F">
      <w:pPr>
        <w:spacing w:line="240" w:lineRule="auto"/>
      </w:pPr>
      <w:r>
        <w:continuationSeparator/>
      </w:r>
    </w:p>
    <w:p w14:paraId="2A988363" w14:textId="77777777" w:rsidR="00F6588F" w:rsidRDefault="00F658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DA4EF" w14:textId="225A6DF7" w:rsidR="00C03A9B" w:rsidRDefault="00F6588F">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3A9B">
          <w:rPr>
            <w:rStyle w:val="Strong"/>
          </w:rPr>
          <w:t>Municipality Permit Chatbot Installation Guide</w:t>
        </w:r>
      </w:sdtContent>
    </w:sdt>
    <w:r w:rsidR="00C03A9B">
      <w:rPr>
        <w:rStyle w:val="Strong"/>
      </w:rPr>
      <w:ptab w:relativeTo="margin" w:alignment="right" w:leader="none"/>
    </w:r>
    <w:r w:rsidR="00C03A9B">
      <w:rPr>
        <w:rStyle w:val="Strong"/>
      </w:rPr>
      <w:fldChar w:fldCharType="begin"/>
    </w:r>
    <w:r w:rsidR="00C03A9B">
      <w:rPr>
        <w:rStyle w:val="Strong"/>
      </w:rPr>
      <w:instrText xml:space="preserve"> PAGE   \* MERGEFORMAT </w:instrText>
    </w:r>
    <w:r w:rsidR="00C03A9B">
      <w:rPr>
        <w:rStyle w:val="Strong"/>
      </w:rPr>
      <w:fldChar w:fldCharType="separate"/>
    </w:r>
    <w:r w:rsidR="00C03A9B">
      <w:rPr>
        <w:rStyle w:val="Strong"/>
        <w:noProof/>
      </w:rPr>
      <w:t>11</w:t>
    </w:r>
    <w:r w:rsidR="00C03A9B">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0094C" w14:textId="1B0772FD" w:rsidR="00C03A9B" w:rsidRDefault="00C03A9B">
    <w:pPr>
      <w:pStyle w:val="Header"/>
      <w:rPr>
        <w:rStyle w:val="Strong"/>
      </w:rPr>
    </w:pPr>
    <w:r>
      <w:t xml:space="preserve">Running head: </w:t>
    </w:r>
    <w:sdt>
      <w:sdtPr>
        <w:rPr>
          <w:rFonts w:ascii="Times New Roman" w:eastAsia="Times New Roman" w:hAnsi="Times New Roman" w:cs="Times New Roman"/>
          <w:b/>
          <w:color w:val="564B41"/>
          <w:kern w:val="0"/>
          <w:lang w:eastAsia="en-US"/>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sdtContent>
        <w:r w:rsidRPr="00501650">
          <w:rPr>
            <w:rFonts w:ascii="Times New Roman" w:eastAsia="Times New Roman" w:hAnsi="Times New Roman" w:cs="Times New Roman"/>
            <w:b/>
            <w:color w:val="564B41"/>
            <w:kern w:val="0"/>
            <w:lang w:eastAsia="en-US"/>
          </w:rPr>
          <w:t>Municipality Permit Chatbot Installation Guide</w:t>
        </w:r>
      </w:sdtContent>
    </w:sdt>
    <w:r>
      <w:rPr>
        <w:rStyle w:val="Strong"/>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43E7AF7"/>
    <w:multiLevelType w:val="multilevel"/>
    <w:tmpl w:val="0F6A9FF2"/>
    <w:lvl w:ilvl="0">
      <w:start w:val="2"/>
      <w:numFmt w:val="decimal"/>
      <w:lvlText w:val="%1"/>
      <w:lvlJc w:val="left"/>
      <w:pPr>
        <w:ind w:left="660" w:hanging="660"/>
      </w:pPr>
      <w:rPr>
        <w:rFonts w:hint="default"/>
      </w:rPr>
    </w:lvl>
    <w:lvl w:ilvl="1">
      <w:start w:val="1"/>
      <w:numFmt w:val="decimal"/>
      <w:lvlText w:val="%1.%2"/>
      <w:lvlJc w:val="left"/>
      <w:pPr>
        <w:ind w:left="144" w:firstLine="96"/>
      </w:pPr>
      <w:rPr>
        <w:rFonts w:hint="default"/>
      </w:rPr>
    </w:lvl>
    <w:lvl w:ilvl="2">
      <w:start w:val="4"/>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1" w15:restartNumberingAfterBreak="0">
    <w:nsid w:val="08195F16"/>
    <w:multiLevelType w:val="hybridMultilevel"/>
    <w:tmpl w:val="2F2053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102FC4"/>
    <w:multiLevelType w:val="hybridMultilevel"/>
    <w:tmpl w:val="825691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D5A702C"/>
    <w:multiLevelType w:val="multilevel"/>
    <w:tmpl w:val="A074262A"/>
    <w:lvl w:ilvl="0">
      <w:start w:val="1"/>
      <w:numFmt w:val="decimal"/>
      <w:lvlText w:val="%1."/>
      <w:lvlJc w:val="left"/>
      <w:pPr>
        <w:ind w:left="1110" w:hanging="660"/>
      </w:pPr>
      <w:rPr>
        <w:rFonts w:hint="default"/>
      </w:rPr>
    </w:lvl>
    <w:lvl w:ilvl="1">
      <w:start w:val="1"/>
      <w:numFmt w:val="bullet"/>
      <w:lvlText w:val=""/>
      <w:lvlJc w:val="left"/>
      <w:pPr>
        <w:ind w:left="594" w:firstLine="96"/>
      </w:pPr>
      <w:rPr>
        <w:rFonts w:ascii="Symbol" w:hAnsi="Symbol" w:hint="default"/>
      </w:rPr>
    </w:lvl>
    <w:lvl w:ilvl="2">
      <w:start w:val="1"/>
      <w:numFmt w:val="bullet"/>
      <w:lvlText w:val=""/>
      <w:lvlJc w:val="left"/>
      <w:pPr>
        <w:ind w:left="1650" w:hanging="720"/>
      </w:pPr>
      <w:rPr>
        <w:rFonts w:ascii="Symbol" w:hAnsi="Symbol" w:hint="default"/>
      </w:rPr>
    </w:lvl>
    <w:lvl w:ilvl="3">
      <w:start w:val="1"/>
      <w:numFmt w:val="decimal"/>
      <w:lvlText w:val="%1.%2.%3.%4"/>
      <w:lvlJc w:val="left"/>
      <w:pPr>
        <w:ind w:left="1890" w:hanging="720"/>
      </w:pPr>
      <w:rPr>
        <w:rFonts w:hint="default"/>
      </w:rPr>
    </w:lvl>
    <w:lvl w:ilvl="4">
      <w:start w:val="1"/>
      <w:numFmt w:val="decimal"/>
      <w:lvlText w:val="%1.%2.%3.%4.%5"/>
      <w:lvlJc w:val="left"/>
      <w:pPr>
        <w:ind w:left="2490" w:hanging="1080"/>
      </w:pPr>
      <w:rPr>
        <w:rFonts w:hint="default"/>
      </w:rPr>
    </w:lvl>
    <w:lvl w:ilvl="5">
      <w:start w:val="1"/>
      <w:numFmt w:val="decimal"/>
      <w:lvlText w:val="%1.%2.%3.%4.%5.%6"/>
      <w:lvlJc w:val="left"/>
      <w:pPr>
        <w:ind w:left="2730"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570" w:hanging="1440"/>
      </w:pPr>
      <w:rPr>
        <w:rFonts w:hint="default"/>
      </w:rPr>
    </w:lvl>
    <w:lvl w:ilvl="8">
      <w:start w:val="1"/>
      <w:numFmt w:val="decimal"/>
      <w:lvlText w:val="%1.%2.%3.%4.%5.%6.%7.%8.%9"/>
      <w:lvlJc w:val="left"/>
      <w:pPr>
        <w:ind w:left="4170" w:hanging="1800"/>
      </w:pPr>
      <w:rPr>
        <w:rFonts w:hint="default"/>
      </w:rPr>
    </w:lvl>
  </w:abstractNum>
  <w:abstractNum w:abstractNumId="14" w15:restartNumberingAfterBreak="0">
    <w:nsid w:val="0E131F8B"/>
    <w:multiLevelType w:val="hybridMultilevel"/>
    <w:tmpl w:val="1C0C3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422B11"/>
    <w:multiLevelType w:val="hybridMultilevel"/>
    <w:tmpl w:val="AF4A5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E5276E"/>
    <w:multiLevelType w:val="hybridMultilevel"/>
    <w:tmpl w:val="B35EBA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A0312B3"/>
    <w:multiLevelType w:val="hybridMultilevel"/>
    <w:tmpl w:val="E0720D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A542FB"/>
    <w:multiLevelType w:val="hybridMultilevel"/>
    <w:tmpl w:val="D628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C54AC5"/>
    <w:multiLevelType w:val="hybridMultilevel"/>
    <w:tmpl w:val="23A00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694293D"/>
    <w:multiLevelType w:val="hybridMultilevel"/>
    <w:tmpl w:val="8496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DE2033"/>
    <w:multiLevelType w:val="multilevel"/>
    <w:tmpl w:val="F5184486"/>
    <w:lvl w:ilvl="0">
      <w:start w:val="2"/>
      <w:numFmt w:val="decimal"/>
      <w:lvlText w:val="%1"/>
      <w:lvlJc w:val="left"/>
      <w:pPr>
        <w:ind w:left="660" w:hanging="660"/>
      </w:pPr>
      <w:rPr>
        <w:rFonts w:hint="default"/>
      </w:rPr>
    </w:lvl>
    <w:lvl w:ilvl="1">
      <w:start w:val="1"/>
      <w:numFmt w:val="decimal"/>
      <w:lvlText w:val="%1.%2"/>
      <w:lvlJc w:val="left"/>
      <w:pPr>
        <w:ind w:left="900" w:hanging="6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2" w15:restartNumberingAfterBreak="0">
    <w:nsid w:val="2B5F2046"/>
    <w:multiLevelType w:val="multilevel"/>
    <w:tmpl w:val="0F6A9FF2"/>
    <w:lvl w:ilvl="0">
      <w:start w:val="2"/>
      <w:numFmt w:val="decimal"/>
      <w:lvlText w:val="%1"/>
      <w:lvlJc w:val="left"/>
      <w:pPr>
        <w:ind w:left="660" w:hanging="660"/>
      </w:pPr>
      <w:rPr>
        <w:rFonts w:hint="default"/>
      </w:rPr>
    </w:lvl>
    <w:lvl w:ilvl="1">
      <w:start w:val="1"/>
      <w:numFmt w:val="decimal"/>
      <w:lvlText w:val="%1.%2"/>
      <w:lvlJc w:val="left"/>
      <w:pPr>
        <w:ind w:left="144" w:firstLine="96"/>
      </w:pPr>
      <w:rPr>
        <w:rFonts w:hint="default"/>
      </w:rPr>
    </w:lvl>
    <w:lvl w:ilvl="2">
      <w:start w:val="4"/>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3" w15:restartNumberingAfterBreak="0">
    <w:nsid w:val="2D1E14B7"/>
    <w:multiLevelType w:val="multilevel"/>
    <w:tmpl w:val="B68C8A7E"/>
    <w:lvl w:ilvl="0">
      <w:start w:val="1"/>
      <w:numFmt w:val="decimal"/>
      <w:lvlText w:val="%1"/>
      <w:lvlJc w:val="left"/>
      <w:pPr>
        <w:ind w:left="360" w:hanging="360"/>
      </w:pPr>
      <w:rPr>
        <w:rFonts w:asciiTheme="minorHAnsi" w:eastAsia="Times New Roman" w:hAnsiTheme="minorHAnsi" w:cstheme="minorHAnsi" w:hint="default"/>
        <w:b w:val="0"/>
      </w:rPr>
    </w:lvl>
    <w:lvl w:ilvl="1">
      <w:start w:val="2"/>
      <w:numFmt w:val="decimal"/>
      <w:lvlText w:val="%1.%2"/>
      <w:lvlJc w:val="left"/>
      <w:pPr>
        <w:ind w:left="360" w:hanging="360"/>
      </w:pPr>
      <w:rPr>
        <w:rFonts w:asciiTheme="minorHAnsi" w:eastAsia="Times New Roman" w:hAnsiTheme="minorHAnsi" w:cstheme="minorHAnsi" w:hint="default"/>
        <w:b w:val="0"/>
      </w:rPr>
    </w:lvl>
    <w:lvl w:ilvl="2">
      <w:start w:val="1"/>
      <w:numFmt w:val="decimal"/>
      <w:lvlText w:val="%1.%2.%3"/>
      <w:lvlJc w:val="left"/>
      <w:pPr>
        <w:ind w:left="720" w:hanging="720"/>
      </w:pPr>
      <w:rPr>
        <w:rFonts w:asciiTheme="minorHAnsi" w:eastAsia="Times New Roman" w:hAnsiTheme="minorHAnsi" w:cstheme="minorHAnsi" w:hint="default"/>
        <w:b w:val="0"/>
      </w:rPr>
    </w:lvl>
    <w:lvl w:ilvl="3">
      <w:start w:val="1"/>
      <w:numFmt w:val="decimal"/>
      <w:lvlText w:val="%1.%2.%3.%4"/>
      <w:lvlJc w:val="left"/>
      <w:pPr>
        <w:ind w:left="720" w:hanging="720"/>
      </w:pPr>
      <w:rPr>
        <w:rFonts w:asciiTheme="minorHAnsi" w:eastAsia="Times New Roman" w:hAnsiTheme="minorHAnsi" w:cstheme="minorHAnsi" w:hint="default"/>
        <w:b w:val="0"/>
      </w:rPr>
    </w:lvl>
    <w:lvl w:ilvl="4">
      <w:start w:val="1"/>
      <w:numFmt w:val="decimal"/>
      <w:lvlText w:val="%1.%2.%3.%4.%5"/>
      <w:lvlJc w:val="left"/>
      <w:pPr>
        <w:ind w:left="1080" w:hanging="1080"/>
      </w:pPr>
      <w:rPr>
        <w:rFonts w:asciiTheme="minorHAnsi" w:eastAsia="Times New Roman" w:hAnsiTheme="minorHAnsi" w:cstheme="minorHAnsi" w:hint="default"/>
        <w:b w:val="0"/>
      </w:rPr>
    </w:lvl>
    <w:lvl w:ilvl="5">
      <w:start w:val="1"/>
      <w:numFmt w:val="decimal"/>
      <w:lvlText w:val="%1.%2.%3.%4.%5.%6"/>
      <w:lvlJc w:val="left"/>
      <w:pPr>
        <w:ind w:left="1080" w:hanging="1080"/>
      </w:pPr>
      <w:rPr>
        <w:rFonts w:asciiTheme="minorHAnsi" w:eastAsia="Times New Roman" w:hAnsiTheme="minorHAnsi" w:cstheme="minorHAnsi" w:hint="default"/>
        <w:b w:val="0"/>
      </w:rPr>
    </w:lvl>
    <w:lvl w:ilvl="6">
      <w:start w:val="1"/>
      <w:numFmt w:val="decimal"/>
      <w:lvlText w:val="%1.%2.%3.%4.%5.%6.%7"/>
      <w:lvlJc w:val="left"/>
      <w:pPr>
        <w:ind w:left="1440" w:hanging="1440"/>
      </w:pPr>
      <w:rPr>
        <w:rFonts w:asciiTheme="minorHAnsi" w:eastAsia="Times New Roman" w:hAnsiTheme="minorHAnsi" w:cstheme="minorHAnsi" w:hint="default"/>
        <w:b w:val="0"/>
      </w:rPr>
    </w:lvl>
    <w:lvl w:ilvl="7">
      <w:start w:val="1"/>
      <w:numFmt w:val="decimal"/>
      <w:lvlText w:val="%1.%2.%3.%4.%5.%6.%7.%8"/>
      <w:lvlJc w:val="left"/>
      <w:pPr>
        <w:ind w:left="1440" w:hanging="1440"/>
      </w:pPr>
      <w:rPr>
        <w:rFonts w:asciiTheme="minorHAnsi" w:eastAsia="Times New Roman" w:hAnsiTheme="minorHAnsi" w:cstheme="minorHAnsi" w:hint="default"/>
        <w:b w:val="0"/>
      </w:rPr>
    </w:lvl>
    <w:lvl w:ilvl="8">
      <w:start w:val="1"/>
      <w:numFmt w:val="decimal"/>
      <w:lvlText w:val="%1.%2.%3.%4.%5.%6.%7.%8.%9"/>
      <w:lvlJc w:val="left"/>
      <w:pPr>
        <w:ind w:left="1800" w:hanging="1800"/>
      </w:pPr>
      <w:rPr>
        <w:rFonts w:asciiTheme="minorHAnsi" w:eastAsia="Times New Roman" w:hAnsiTheme="minorHAnsi" w:cstheme="minorHAnsi" w:hint="default"/>
        <w:b w:val="0"/>
      </w:rPr>
    </w:lvl>
  </w:abstractNum>
  <w:abstractNum w:abstractNumId="24" w15:restartNumberingAfterBreak="0">
    <w:nsid w:val="2F4353F4"/>
    <w:multiLevelType w:val="hybridMultilevel"/>
    <w:tmpl w:val="F886B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3EF276D"/>
    <w:multiLevelType w:val="hybridMultilevel"/>
    <w:tmpl w:val="6A7A2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F3412B"/>
    <w:multiLevelType w:val="hybridMultilevel"/>
    <w:tmpl w:val="BC4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E22540"/>
    <w:multiLevelType w:val="hybridMultilevel"/>
    <w:tmpl w:val="8BB04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317161"/>
    <w:multiLevelType w:val="multilevel"/>
    <w:tmpl w:val="BE4A99F8"/>
    <w:lvl w:ilvl="0">
      <w:start w:val="2"/>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C984CC3"/>
    <w:multiLevelType w:val="hybridMultilevel"/>
    <w:tmpl w:val="90188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8E2291"/>
    <w:multiLevelType w:val="hybridMultilevel"/>
    <w:tmpl w:val="BE00B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E701F5D"/>
    <w:multiLevelType w:val="hybridMultilevel"/>
    <w:tmpl w:val="F63CE7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8424023"/>
    <w:multiLevelType w:val="hybridMultilevel"/>
    <w:tmpl w:val="659EDA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51475536"/>
    <w:multiLevelType w:val="hybridMultilevel"/>
    <w:tmpl w:val="65B2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58C2E5E"/>
    <w:multiLevelType w:val="multilevel"/>
    <w:tmpl w:val="0F6A9FF2"/>
    <w:lvl w:ilvl="0">
      <w:start w:val="2"/>
      <w:numFmt w:val="decimal"/>
      <w:lvlText w:val="%1"/>
      <w:lvlJc w:val="left"/>
      <w:pPr>
        <w:ind w:left="660" w:hanging="660"/>
      </w:pPr>
      <w:rPr>
        <w:rFonts w:hint="default"/>
      </w:rPr>
    </w:lvl>
    <w:lvl w:ilvl="1">
      <w:start w:val="1"/>
      <w:numFmt w:val="decimal"/>
      <w:lvlText w:val="%1.%2"/>
      <w:lvlJc w:val="left"/>
      <w:pPr>
        <w:ind w:left="144" w:firstLine="96"/>
      </w:pPr>
      <w:rPr>
        <w:rFonts w:hint="default"/>
      </w:rPr>
    </w:lvl>
    <w:lvl w:ilvl="2">
      <w:start w:val="4"/>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7" w15:restartNumberingAfterBreak="0">
    <w:nsid w:val="5B1C0DDA"/>
    <w:multiLevelType w:val="hybridMultilevel"/>
    <w:tmpl w:val="1C0C3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F7183F"/>
    <w:multiLevelType w:val="hybridMultilevel"/>
    <w:tmpl w:val="DC48621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015723"/>
    <w:multiLevelType w:val="hybridMultilevel"/>
    <w:tmpl w:val="C9A0B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0D25A5"/>
    <w:multiLevelType w:val="hybridMultilevel"/>
    <w:tmpl w:val="ED905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B530BDE"/>
    <w:multiLevelType w:val="multilevel"/>
    <w:tmpl w:val="11065AE4"/>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BCA6CDE"/>
    <w:multiLevelType w:val="hybridMultilevel"/>
    <w:tmpl w:val="9B524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CA5D55"/>
    <w:multiLevelType w:val="hybridMultilevel"/>
    <w:tmpl w:val="A58A3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5" w15:restartNumberingAfterBreak="0">
    <w:nsid w:val="6EA50E0E"/>
    <w:multiLevelType w:val="hybridMultilevel"/>
    <w:tmpl w:val="CBE83D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6FB1399B"/>
    <w:multiLevelType w:val="hybridMultilevel"/>
    <w:tmpl w:val="4C3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42E59A0"/>
    <w:multiLevelType w:val="hybridMultilevel"/>
    <w:tmpl w:val="6622B87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5B03910"/>
    <w:multiLevelType w:val="hybridMultilevel"/>
    <w:tmpl w:val="A4C6EF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B390244"/>
    <w:multiLevelType w:val="multilevel"/>
    <w:tmpl w:val="97F875DC"/>
    <w:lvl w:ilvl="0">
      <w:start w:val="1"/>
      <w:numFmt w:val="decimal"/>
      <w:lvlText w:val="%1"/>
      <w:lvlJc w:val="left"/>
      <w:pPr>
        <w:ind w:left="1110" w:hanging="660"/>
      </w:pPr>
      <w:rPr>
        <w:rFonts w:hint="default"/>
      </w:rPr>
    </w:lvl>
    <w:lvl w:ilvl="1">
      <w:start w:val="1"/>
      <w:numFmt w:val="decimal"/>
      <w:lvlText w:val="%1.%2"/>
      <w:lvlJc w:val="left"/>
      <w:pPr>
        <w:ind w:left="594" w:firstLine="96"/>
      </w:pPr>
      <w:rPr>
        <w:rFonts w:hint="default"/>
      </w:rPr>
    </w:lvl>
    <w:lvl w:ilvl="2">
      <w:start w:val="4"/>
      <w:numFmt w:val="decimal"/>
      <w:lvlText w:val="%1.%2.%3"/>
      <w:lvlJc w:val="left"/>
      <w:pPr>
        <w:ind w:left="165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490" w:hanging="1080"/>
      </w:pPr>
      <w:rPr>
        <w:rFonts w:hint="default"/>
      </w:rPr>
    </w:lvl>
    <w:lvl w:ilvl="5">
      <w:start w:val="1"/>
      <w:numFmt w:val="decimal"/>
      <w:lvlText w:val="%1.%2.%3.%4.%5.%6"/>
      <w:lvlJc w:val="left"/>
      <w:pPr>
        <w:ind w:left="2730"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570" w:hanging="1440"/>
      </w:pPr>
      <w:rPr>
        <w:rFonts w:hint="default"/>
      </w:rPr>
    </w:lvl>
    <w:lvl w:ilvl="8">
      <w:start w:val="1"/>
      <w:numFmt w:val="decimal"/>
      <w:lvlText w:val="%1.%2.%3.%4.%5.%6.%7.%8.%9"/>
      <w:lvlJc w:val="left"/>
      <w:pPr>
        <w:ind w:left="4170" w:hanging="1800"/>
      </w:pPr>
      <w:rPr>
        <w:rFonts w:hint="default"/>
      </w:rPr>
    </w:lvl>
  </w:abstractNum>
  <w:abstractNum w:abstractNumId="51" w15:restartNumberingAfterBreak="0">
    <w:nsid w:val="7DA02F7E"/>
    <w:multiLevelType w:val="hybridMultilevel"/>
    <w:tmpl w:val="2F205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47"/>
  </w:num>
  <w:num w:numId="13">
    <w:abstractNumId w:val="35"/>
  </w:num>
  <w:num w:numId="14">
    <w:abstractNumId w:val="33"/>
  </w:num>
  <w:num w:numId="15">
    <w:abstractNumId w:val="44"/>
  </w:num>
  <w:num w:numId="16">
    <w:abstractNumId w:val="25"/>
  </w:num>
  <w:num w:numId="17">
    <w:abstractNumId w:val="15"/>
  </w:num>
  <w:num w:numId="18">
    <w:abstractNumId w:val="29"/>
  </w:num>
  <w:num w:numId="19">
    <w:abstractNumId w:val="51"/>
  </w:num>
  <w:num w:numId="20">
    <w:abstractNumId w:val="14"/>
  </w:num>
  <w:num w:numId="21">
    <w:abstractNumId w:val="37"/>
  </w:num>
  <w:num w:numId="22">
    <w:abstractNumId w:val="49"/>
  </w:num>
  <w:num w:numId="23">
    <w:abstractNumId w:val="43"/>
  </w:num>
  <w:num w:numId="24">
    <w:abstractNumId w:val="38"/>
  </w:num>
  <w:num w:numId="25">
    <w:abstractNumId w:val="46"/>
  </w:num>
  <w:num w:numId="26">
    <w:abstractNumId w:val="26"/>
  </w:num>
  <w:num w:numId="27">
    <w:abstractNumId w:val="45"/>
  </w:num>
  <w:num w:numId="28">
    <w:abstractNumId w:val="27"/>
  </w:num>
  <w:num w:numId="29">
    <w:abstractNumId w:val="40"/>
  </w:num>
  <w:num w:numId="30">
    <w:abstractNumId w:val="31"/>
  </w:num>
  <w:num w:numId="31">
    <w:abstractNumId w:val="19"/>
  </w:num>
  <w:num w:numId="32">
    <w:abstractNumId w:val="21"/>
  </w:num>
  <w:num w:numId="33">
    <w:abstractNumId w:val="16"/>
  </w:num>
  <w:num w:numId="34">
    <w:abstractNumId w:val="22"/>
  </w:num>
  <w:num w:numId="35">
    <w:abstractNumId w:val="24"/>
  </w:num>
  <w:num w:numId="36">
    <w:abstractNumId w:val="48"/>
  </w:num>
  <w:num w:numId="37">
    <w:abstractNumId w:val="42"/>
  </w:num>
  <w:num w:numId="38">
    <w:abstractNumId w:val="28"/>
  </w:num>
  <w:num w:numId="39">
    <w:abstractNumId w:val="18"/>
  </w:num>
  <w:num w:numId="40">
    <w:abstractNumId w:val="12"/>
  </w:num>
  <w:num w:numId="41">
    <w:abstractNumId w:val="34"/>
  </w:num>
  <w:num w:numId="42">
    <w:abstractNumId w:val="11"/>
  </w:num>
  <w:num w:numId="43">
    <w:abstractNumId w:val="36"/>
  </w:num>
  <w:num w:numId="44">
    <w:abstractNumId w:val="10"/>
  </w:num>
  <w:num w:numId="45">
    <w:abstractNumId w:val="20"/>
  </w:num>
  <w:num w:numId="46">
    <w:abstractNumId w:val="50"/>
  </w:num>
  <w:num w:numId="47">
    <w:abstractNumId w:val="13"/>
  </w:num>
  <w:num w:numId="48">
    <w:abstractNumId w:val="41"/>
  </w:num>
  <w:num w:numId="49">
    <w:abstractNumId w:val="25"/>
  </w:num>
  <w:num w:numId="50">
    <w:abstractNumId w:val="32"/>
  </w:num>
  <w:num w:numId="51">
    <w:abstractNumId w:val="39"/>
  </w:num>
  <w:num w:numId="52">
    <w:abstractNumId w:val="30"/>
  </w:num>
  <w:num w:numId="53">
    <w:abstractNumId w:val="23"/>
  </w:num>
  <w:num w:numId="54">
    <w:abstractNumId w:val="17"/>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pribo Taylor-Harry">
    <w15:presenceInfo w15:providerId="Windows Live" w15:userId="802f53232f0271d0"/>
  </w15:person>
  <w15:person w15:author="Mir Assadullah">
    <w15:presenceInfo w15:providerId="None" w15:userId="Mir Assadull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revisionView w:markup="0"/>
  <w:trackRevisions/>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650"/>
    <w:rsid w:val="000368BE"/>
    <w:rsid w:val="000463F6"/>
    <w:rsid w:val="0006334F"/>
    <w:rsid w:val="00064676"/>
    <w:rsid w:val="00064911"/>
    <w:rsid w:val="00075FFE"/>
    <w:rsid w:val="00081A8F"/>
    <w:rsid w:val="000853BD"/>
    <w:rsid w:val="000B27F8"/>
    <w:rsid w:val="000D3F41"/>
    <w:rsid w:val="00112473"/>
    <w:rsid w:val="00117702"/>
    <w:rsid w:val="00135222"/>
    <w:rsid w:val="00163F59"/>
    <w:rsid w:val="001A663A"/>
    <w:rsid w:val="002239D0"/>
    <w:rsid w:val="00236989"/>
    <w:rsid w:val="00252189"/>
    <w:rsid w:val="002809EF"/>
    <w:rsid w:val="002914A5"/>
    <w:rsid w:val="002A43B2"/>
    <w:rsid w:val="002F0160"/>
    <w:rsid w:val="003470EF"/>
    <w:rsid w:val="00355DCA"/>
    <w:rsid w:val="0039709C"/>
    <w:rsid w:val="003B1FBC"/>
    <w:rsid w:val="003B6849"/>
    <w:rsid w:val="004032F4"/>
    <w:rsid w:val="0045512E"/>
    <w:rsid w:val="0046490D"/>
    <w:rsid w:val="004864D5"/>
    <w:rsid w:val="004E75B8"/>
    <w:rsid w:val="00501650"/>
    <w:rsid w:val="00533B3F"/>
    <w:rsid w:val="00541A0B"/>
    <w:rsid w:val="00551A02"/>
    <w:rsid w:val="005534FA"/>
    <w:rsid w:val="00553BE9"/>
    <w:rsid w:val="00556BF3"/>
    <w:rsid w:val="00562EC6"/>
    <w:rsid w:val="00572800"/>
    <w:rsid w:val="00573BFE"/>
    <w:rsid w:val="00574B4B"/>
    <w:rsid w:val="00575142"/>
    <w:rsid w:val="00593122"/>
    <w:rsid w:val="005D3A03"/>
    <w:rsid w:val="005D4EA3"/>
    <w:rsid w:val="005D6825"/>
    <w:rsid w:val="006042C3"/>
    <w:rsid w:val="00664910"/>
    <w:rsid w:val="006853EF"/>
    <w:rsid w:val="006C319C"/>
    <w:rsid w:val="00714CDA"/>
    <w:rsid w:val="00755A23"/>
    <w:rsid w:val="00766CE7"/>
    <w:rsid w:val="007D4B69"/>
    <w:rsid w:val="007E009C"/>
    <w:rsid w:val="008002C0"/>
    <w:rsid w:val="00800DEF"/>
    <w:rsid w:val="0080323D"/>
    <w:rsid w:val="00867F87"/>
    <w:rsid w:val="00884FF3"/>
    <w:rsid w:val="00887D69"/>
    <w:rsid w:val="008C45AB"/>
    <w:rsid w:val="008C5323"/>
    <w:rsid w:val="008E0165"/>
    <w:rsid w:val="00953118"/>
    <w:rsid w:val="009A6A3B"/>
    <w:rsid w:val="009B4529"/>
    <w:rsid w:val="009C24B9"/>
    <w:rsid w:val="009D2918"/>
    <w:rsid w:val="00A123EE"/>
    <w:rsid w:val="00A36DD0"/>
    <w:rsid w:val="00A4105B"/>
    <w:rsid w:val="00A76B96"/>
    <w:rsid w:val="00A84160"/>
    <w:rsid w:val="00AC2003"/>
    <w:rsid w:val="00AC63F3"/>
    <w:rsid w:val="00B13738"/>
    <w:rsid w:val="00B1572C"/>
    <w:rsid w:val="00B33D52"/>
    <w:rsid w:val="00B74894"/>
    <w:rsid w:val="00B77E76"/>
    <w:rsid w:val="00B823AA"/>
    <w:rsid w:val="00BA45DB"/>
    <w:rsid w:val="00BC44F0"/>
    <w:rsid w:val="00BD09C0"/>
    <w:rsid w:val="00BF4184"/>
    <w:rsid w:val="00C03A9B"/>
    <w:rsid w:val="00C04492"/>
    <w:rsid w:val="00C0601E"/>
    <w:rsid w:val="00C31D30"/>
    <w:rsid w:val="00C47181"/>
    <w:rsid w:val="00C8510E"/>
    <w:rsid w:val="00CA132C"/>
    <w:rsid w:val="00CA3E7C"/>
    <w:rsid w:val="00CD6E39"/>
    <w:rsid w:val="00CD7524"/>
    <w:rsid w:val="00CF2842"/>
    <w:rsid w:val="00CF2863"/>
    <w:rsid w:val="00CF6E91"/>
    <w:rsid w:val="00D217F2"/>
    <w:rsid w:val="00D219BF"/>
    <w:rsid w:val="00D77147"/>
    <w:rsid w:val="00D85B68"/>
    <w:rsid w:val="00D977B3"/>
    <w:rsid w:val="00DB6D57"/>
    <w:rsid w:val="00DD0648"/>
    <w:rsid w:val="00DD20E3"/>
    <w:rsid w:val="00DD6C2A"/>
    <w:rsid w:val="00DE6809"/>
    <w:rsid w:val="00E352B9"/>
    <w:rsid w:val="00E450CA"/>
    <w:rsid w:val="00E6004D"/>
    <w:rsid w:val="00E7186E"/>
    <w:rsid w:val="00E81978"/>
    <w:rsid w:val="00EB0C0D"/>
    <w:rsid w:val="00EE373B"/>
    <w:rsid w:val="00F20FAA"/>
    <w:rsid w:val="00F379B7"/>
    <w:rsid w:val="00F525FA"/>
    <w:rsid w:val="00F53B6F"/>
    <w:rsid w:val="00F6588F"/>
    <w:rsid w:val="00F97A11"/>
    <w:rsid w:val="00FF19B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EE8CD"/>
  <w15:chartTrackingRefBased/>
  <w15:docId w15:val="{B896EAB0-7A62-4ED1-8448-526967186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nhideWhenUsed/>
    <w:qFormat/>
    <w:pPr>
      <w:spacing w:after="120"/>
      <w:ind w:firstLine="0"/>
    </w:pPr>
  </w:style>
  <w:style w:type="character" w:customStyle="1" w:styleId="BodyTextChar">
    <w:name w:val="Body Text Char"/>
    <w:basedOn w:val="DefaultParagraphFont"/>
    <w:link w:val="BodyText"/>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customStyle="1" w:styleId="Title1">
    <w:name w:val="Title 1"/>
    <w:rsid w:val="00501650"/>
    <w:pPr>
      <w:spacing w:line="240" w:lineRule="auto"/>
      <w:ind w:firstLine="0"/>
    </w:pPr>
    <w:rPr>
      <w:rFonts w:ascii="Arial" w:eastAsia="Times New Roman" w:hAnsi="Arial" w:cs="Times New Roman"/>
      <w:b/>
      <w:color w:val="564B41"/>
      <w:sz w:val="48"/>
      <w:lang w:eastAsia="en-US"/>
    </w:rPr>
  </w:style>
  <w:style w:type="paragraph" w:customStyle="1" w:styleId="PFBodyText">
    <w:name w:val="PF Body Text"/>
    <w:basedOn w:val="Normal"/>
    <w:link w:val="PFBodyTextChar"/>
    <w:qFormat/>
    <w:rsid w:val="00501650"/>
    <w:pPr>
      <w:spacing w:after="120" w:line="240" w:lineRule="auto"/>
      <w:ind w:firstLine="0"/>
      <w:jc w:val="both"/>
    </w:pPr>
    <w:rPr>
      <w:rFonts w:ascii="Tahoma" w:eastAsia="Times New Roman" w:hAnsi="Tahoma" w:cs="Times New Roman"/>
      <w:kern w:val="0"/>
      <w:sz w:val="20"/>
      <w:szCs w:val="18"/>
      <w:lang w:eastAsia="en-US"/>
    </w:rPr>
  </w:style>
  <w:style w:type="character" w:customStyle="1" w:styleId="PFBodyTextChar">
    <w:name w:val="PF Body Text Char"/>
    <w:basedOn w:val="DefaultParagraphFont"/>
    <w:link w:val="PFBodyText"/>
    <w:rsid w:val="00501650"/>
    <w:rPr>
      <w:rFonts w:ascii="Tahoma" w:eastAsia="Times New Roman" w:hAnsi="Tahoma" w:cs="Times New Roman"/>
      <w:sz w:val="20"/>
      <w:szCs w:val="18"/>
      <w:lang w:eastAsia="en-US"/>
    </w:rPr>
  </w:style>
  <w:style w:type="paragraph" w:customStyle="1" w:styleId="TableText">
    <w:name w:val="TableText"/>
    <w:basedOn w:val="BodyText"/>
    <w:rsid w:val="00501650"/>
    <w:pPr>
      <w:spacing w:before="40" w:after="40" w:line="240" w:lineRule="auto"/>
    </w:pPr>
    <w:rPr>
      <w:rFonts w:ascii="Arial" w:eastAsia="Times New Roman" w:hAnsi="Arial" w:cs="Arial"/>
      <w:kern w:val="0"/>
      <w:sz w:val="22"/>
      <w:szCs w:val="20"/>
      <w:lang w:eastAsia="en-US"/>
    </w:rPr>
  </w:style>
  <w:style w:type="paragraph" w:customStyle="1" w:styleId="TableHead">
    <w:name w:val="TableHead"/>
    <w:basedOn w:val="TableText"/>
    <w:rsid w:val="00501650"/>
    <w:rPr>
      <w:b/>
      <w:bCs/>
      <w:sz w:val="20"/>
    </w:rPr>
  </w:style>
  <w:style w:type="table" w:customStyle="1" w:styleId="Atkins">
    <w:name w:val="Atkins"/>
    <w:basedOn w:val="TableNormal"/>
    <w:uiPriority w:val="99"/>
    <w:qFormat/>
    <w:rsid w:val="00501650"/>
    <w:pPr>
      <w:spacing w:line="240" w:lineRule="auto"/>
      <w:ind w:firstLine="0"/>
    </w:pPr>
    <w:rPr>
      <w:rFonts w:ascii="Arial" w:eastAsiaTheme="minorHAnsi" w:hAnsi="Arial"/>
      <w:sz w:val="22"/>
      <w:szCs w:val="22"/>
      <w:lang w:eastAsia="en-US"/>
    </w:rPr>
    <w:tblPr>
      <w:tblStyleRowBandSize w:val="1"/>
      <w:jc w:val="right"/>
      <w:tblBorders>
        <w:top w:val="single" w:sz="4" w:space="0" w:color="auto"/>
      </w:tblBorders>
    </w:tblPr>
    <w:trPr>
      <w:jc w:val="right"/>
    </w:trPr>
    <w:tcPr>
      <w:vAlign w:val="center"/>
    </w:tcPr>
    <w:tblStylePr w:type="firstRow">
      <w:rPr>
        <w:rFonts w:ascii="Arial" w:hAnsi="Arial"/>
        <w:b/>
        <w:sz w:val="22"/>
      </w:rPr>
      <w:tblPr/>
      <w:tcPr>
        <w:tcBorders>
          <w:top w:val="single" w:sz="4" w:space="0" w:color="auto"/>
          <w:bottom w:val="single" w:sz="18" w:space="0" w:color="auto"/>
        </w:tcBorders>
        <w:shd w:val="clear" w:color="auto" w:fill="E7E9EB"/>
      </w:tcPr>
    </w:tblStylePr>
    <w:tblStylePr w:type="lastRow">
      <w:tblPr/>
      <w:tcPr>
        <w:tcBorders>
          <w:bottom w:val="single" w:sz="18" w:space="0" w:color="auto"/>
        </w:tcBorders>
      </w:tcPr>
    </w:tblStylePr>
    <w:tblStylePr w:type="band1Horz">
      <w:pPr>
        <w:wordWrap/>
      </w:pPr>
      <w:tblPr/>
      <w:tcPr>
        <w:tcBorders>
          <w:bottom w:val="single" w:sz="4" w:space="0" w:color="auto"/>
        </w:tcBorders>
      </w:tcPr>
    </w:tblStylePr>
    <w:tblStylePr w:type="band2Horz">
      <w:tblPr/>
      <w:tcPr>
        <w:tcBorders>
          <w:bottom w:val="single" w:sz="4" w:space="0" w:color="auto"/>
        </w:tcBorders>
      </w:tcPr>
    </w:tblStylePr>
  </w:style>
  <w:style w:type="character" w:styleId="Hyperlink">
    <w:name w:val="Hyperlink"/>
    <w:basedOn w:val="DefaultParagraphFont"/>
    <w:uiPriority w:val="99"/>
    <w:unhideWhenUsed/>
    <w:rsid w:val="00501650"/>
    <w:rPr>
      <w:color w:val="5F5F5F" w:themeColor="hyperlink"/>
      <w:u w:val="single"/>
    </w:rPr>
  </w:style>
  <w:style w:type="paragraph" w:styleId="TOC1">
    <w:name w:val="toc 1"/>
    <w:basedOn w:val="Normal"/>
    <w:next w:val="Normal"/>
    <w:autoRedefine/>
    <w:uiPriority w:val="39"/>
    <w:unhideWhenUsed/>
    <w:rsid w:val="00501650"/>
    <w:pPr>
      <w:spacing w:after="100"/>
    </w:pPr>
  </w:style>
  <w:style w:type="paragraph" w:styleId="TOC2">
    <w:name w:val="toc 2"/>
    <w:basedOn w:val="Normal"/>
    <w:next w:val="Normal"/>
    <w:autoRedefine/>
    <w:uiPriority w:val="39"/>
    <w:unhideWhenUsed/>
    <w:rsid w:val="00501650"/>
    <w:pPr>
      <w:spacing w:after="100"/>
      <w:ind w:left="240"/>
    </w:pPr>
  </w:style>
  <w:style w:type="paragraph" w:styleId="TOC3">
    <w:name w:val="toc 3"/>
    <w:basedOn w:val="Normal"/>
    <w:next w:val="Normal"/>
    <w:autoRedefine/>
    <w:uiPriority w:val="39"/>
    <w:unhideWhenUsed/>
    <w:rsid w:val="00501650"/>
    <w:pPr>
      <w:spacing w:after="100"/>
      <w:ind w:left="480"/>
    </w:pPr>
  </w:style>
  <w:style w:type="paragraph" w:customStyle="1" w:styleId="Instruction">
    <w:name w:val="Instruction"/>
    <w:basedOn w:val="BodyText"/>
    <w:next w:val="BodyText"/>
    <w:qFormat/>
    <w:rsid w:val="00501650"/>
    <w:pPr>
      <w:spacing w:line="240" w:lineRule="auto"/>
      <w:ind w:left="360"/>
    </w:pPr>
    <w:rPr>
      <w:rFonts w:ascii="Arial" w:eastAsia="Times New Roman" w:hAnsi="Arial" w:cstheme="minorHAnsi"/>
      <w:i/>
      <w:color w:val="0098DB"/>
      <w:kern w:val="0"/>
      <w:sz w:val="20"/>
      <w:szCs w:val="22"/>
      <w:lang w:eastAsia="en-US"/>
    </w:rPr>
  </w:style>
  <w:style w:type="paragraph" w:customStyle="1" w:styleId="StandardTag">
    <w:name w:val="Standard Tag"/>
    <w:next w:val="BodyText"/>
    <w:qFormat/>
    <w:rsid w:val="00501650"/>
    <w:pPr>
      <w:keepNext/>
      <w:spacing w:before="120" w:after="120" w:line="240" w:lineRule="auto"/>
      <w:ind w:firstLine="0"/>
    </w:pPr>
    <w:rPr>
      <w:rFonts w:ascii="Arial Bold" w:eastAsia="Times New Roman" w:hAnsi="Arial Bold" w:cs="Arial"/>
      <w:b/>
      <w:color w:val="394A58"/>
      <w:sz w:val="22"/>
      <w:szCs w:val="20"/>
      <w:lang w:eastAsia="en-US"/>
    </w:rPr>
  </w:style>
  <w:style w:type="character" w:styleId="UnresolvedMention">
    <w:name w:val="Unresolved Mention"/>
    <w:basedOn w:val="DefaultParagraphFont"/>
    <w:uiPriority w:val="99"/>
    <w:semiHidden/>
    <w:unhideWhenUsed/>
    <w:rsid w:val="003B68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0893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796304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4202879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oleObject" Target="embeddings/oleObject1.bin"/><Relationship Id="rId39"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hyperlink" Target="https://docs.microsoft.com/en-us/windows-server/administration/windows-commands/cmd" TargetMode="External"/><Relationship Id="rId34" Type="http://schemas.openxmlformats.org/officeDocument/2006/relationships/package" Target="embeddings/Microsoft_Word_Document2.docx"/><Relationship Id="rId42" Type="http://schemas.openxmlformats.org/officeDocument/2006/relationships/package" Target="embeddings/Microsoft_Word_Document5.docx"/><Relationship Id="rId47" Type="http://schemas.openxmlformats.org/officeDocument/2006/relationships/fontTable" Target="fontTable.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1.emf"/><Relationship Id="rId33" Type="http://schemas.openxmlformats.org/officeDocument/2006/relationships/image" Target="media/image16.emf"/><Relationship Id="rId38" Type="http://schemas.openxmlformats.org/officeDocument/2006/relationships/package" Target="embeddings/Microsoft_Word_Document4.docx"/><Relationship Id="rId46"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3.emf"/><Relationship Id="rId41"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package" Target="embeddings/Microsoft_Word_Document.docx"/><Relationship Id="rId32" Type="http://schemas.openxmlformats.org/officeDocument/2006/relationships/image" Target="media/image15.png"/><Relationship Id="rId37" Type="http://schemas.openxmlformats.org/officeDocument/2006/relationships/image" Target="media/image18.emf"/><Relationship Id="rId40" Type="http://schemas.openxmlformats.org/officeDocument/2006/relationships/image" Target="media/image20.pn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mongodb.com/try/download/community?tck=docs_server" TargetMode="External"/><Relationship Id="rId23" Type="http://schemas.openxmlformats.org/officeDocument/2006/relationships/image" Target="media/image10.emf"/><Relationship Id="rId28" Type="http://schemas.openxmlformats.org/officeDocument/2006/relationships/oleObject" Target="embeddings/oleObject2.bin"/><Relationship Id="rId36" Type="http://schemas.openxmlformats.org/officeDocument/2006/relationships/package" Target="embeddings/Microsoft_Word_Document3.docx"/><Relationship Id="rId49" Type="http://schemas.openxmlformats.org/officeDocument/2006/relationships/glossaryDocument" Target="glossary/document.xm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image" Target="media/image14.png"/><Relationship Id="rId44" Type="http://schemas.openxmlformats.org/officeDocument/2006/relationships/package" Target="embeddings/Microsoft_Word_Document6.docx"/><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2.emf"/><Relationship Id="rId30" Type="http://schemas.openxmlformats.org/officeDocument/2006/relationships/package" Target="embeddings/Microsoft_Word_Document1.docx"/><Relationship Id="rId35" Type="http://schemas.openxmlformats.org/officeDocument/2006/relationships/image" Target="media/image17.emf"/><Relationship Id="rId43" Type="http://schemas.openxmlformats.org/officeDocument/2006/relationships/image" Target="media/image22.emf"/><Relationship Id="rId48" Type="http://schemas.microsoft.com/office/2011/relationships/people" Target="people.xml"/><Relationship Id="rId8" Type="http://schemas.openxmlformats.org/officeDocument/2006/relationships/endnotes" Target="endnotes.xml"/><Relationship Id="rId51"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yl\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44D4D6740A434DAD1C1B14A1A4FAB2"/>
        <w:category>
          <w:name w:val="General"/>
          <w:gallery w:val="placeholder"/>
        </w:category>
        <w:types>
          <w:type w:val="bbPlcHdr"/>
        </w:types>
        <w:behaviors>
          <w:behavior w:val="content"/>
        </w:behaviors>
        <w:guid w:val="{7F9E4892-07E6-4B98-BFA1-DD38EB816E3E}"/>
      </w:docPartPr>
      <w:docPartBody>
        <w:p w:rsidR="00AE1E05" w:rsidRDefault="005D19D8" w:rsidP="005D19D8">
          <w:pPr>
            <w:pStyle w:val="2544D4D6740A434DAD1C1B14A1A4FAB2"/>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9D8"/>
    <w:rsid w:val="0015309F"/>
    <w:rsid w:val="004C60A2"/>
    <w:rsid w:val="005B712B"/>
    <w:rsid w:val="005D19D8"/>
    <w:rsid w:val="008873E3"/>
    <w:rsid w:val="00A429AB"/>
    <w:rsid w:val="00AE1E05"/>
    <w:rsid w:val="00AF2F75"/>
    <w:rsid w:val="00B02DBF"/>
    <w:rsid w:val="00DF2921"/>
    <w:rsid w:val="00EA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9F10C5C0CD4929922561FE3CD702FA">
    <w:name w:val="0B9F10C5C0CD4929922561FE3CD702FA"/>
  </w:style>
  <w:style w:type="paragraph" w:customStyle="1" w:styleId="D885F772FA9D4AEDB474E24BADE9D6C2">
    <w:name w:val="D885F772FA9D4AEDB474E24BADE9D6C2"/>
  </w:style>
  <w:style w:type="paragraph" w:customStyle="1" w:styleId="FDB0146F6C684661A311B07E07C1332D">
    <w:name w:val="FDB0146F6C684661A311B07E07C1332D"/>
  </w:style>
  <w:style w:type="paragraph" w:customStyle="1" w:styleId="135C1A09DC454AB3B8EB8C45CAF3AEF4">
    <w:name w:val="135C1A09DC454AB3B8EB8C45CAF3AEF4"/>
  </w:style>
  <w:style w:type="paragraph" w:customStyle="1" w:styleId="A549F4E4F3114D548AA2458DEDD531BC">
    <w:name w:val="A549F4E4F3114D548AA2458DEDD531BC"/>
  </w:style>
  <w:style w:type="paragraph" w:customStyle="1" w:styleId="30C8671B932446689BD24CAB3945C045">
    <w:name w:val="30C8671B932446689BD24CAB3945C045"/>
  </w:style>
  <w:style w:type="character" w:styleId="Emphasis">
    <w:name w:val="Emphasis"/>
    <w:basedOn w:val="DefaultParagraphFont"/>
    <w:uiPriority w:val="4"/>
    <w:unhideWhenUsed/>
    <w:qFormat/>
    <w:rsid w:val="005D19D8"/>
    <w:rPr>
      <w:i/>
      <w:iCs/>
    </w:rPr>
  </w:style>
  <w:style w:type="paragraph" w:customStyle="1" w:styleId="D61AF066EECB49A38346750B167583E7">
    <w:name w:val="D61AF066EECB49A38346750B167583E7"/>
  </w:style>
  <w:style w:type="paragraph" w:customStyle="1" w:styleId="EFFEEA4D66EB43469C0572CF54E6E051">
    <w:name w:val="EFFEEA4D66EB43469C0572CF54E6E051"/>
  </w:style>
  <w:style w:type="paragraph" w:customStyle="1" w:styleId="E0F520C802AC4B3A8D7B1C1B305A0F2D">
    <w:name w:val="E0F520C802AC4B3A8D7B1C1B305A0F2D"/>
  </w:style>
  <w:style w:type="paragraph" w:customStyle="1" w:styleId="863E95160742401AB14B7F5C8F77FE36">
    <w:name w:val="863E95160742401AB14B7F5C8F77FE36"/>
  </w:style>
  <w:style w:type="paragraph" w:customStyle="1" w:styleId="B63A8F890B4C455190B3457F20C09769">
    <w:name w:val="B63A8F890B4C455190B3457F20C09769"/>
  </w:style>
  <w:style w:type="paragraph" w:customStyle="1" w:styleId="D2A524E937D8489BA2EE5493E368B6B8">
    <w:name w:val="D2A524E937D8489BA2EE5493E368B6B8"/>
  </w:style>
  <w:style w:type="paragraph" w:customStyle="1" w:styleId="E7B734AE0AEF44D09F5CB8B7270D620C">
    <w:name w:val="E7B734AE0AEF44D09F5CB8B7270D620C"/>
  </w:style>
  <w:style w:type="paragraph" w:customStyle="1" w:styleId="36397F64BA254B3B977B1760D88C95C3">
    <w:name w:val="36397F64BA254B3B977B1760D88C95C3"/>
  </w:style>
  <w:style w:type="paragraph" w:customStyle="1" w:styleId="ED9B744EF6674B688D634451621AA1F8">
    <w:name w:val="ED9B744EF6674B688D634451621AA1F8"/>
  </w:style>
  <w:style w:type="paragraph" w:customStyle="1" w:styleId="89CF6995B08346E0A5958D1D02DE1766">
    <w:name w:val="89CF6995B08346E0A5958D1D02DE1766"/>
  </w:style>
  <w:style w:type="paragraph" w:customStyle="1" w:styleId="EBE282DB0D7F43F3A33C0E664C6964CC">
    <w:name w:val="EBE282DB0D7F43F3A33C0E664C6964CC"/>
  </w:style>
  <w:style w:type="paragraph" w:customStyle="1" w:styleId="4CF93617EB054BBCB557B18DE5C6BF72">
    <w:name w:val="4CF93617EB054BBCB557B18DE5C6BF72"/>
  </w:style>
  <w:style w:type="paragraph" w:customStyle="1" w:styleId="5658E65840F14651A5C8D69F4D278CA4">
    <w:name w:val="5658E65840F14651A5C8D69F4D278CA4"/>
  </w:style>
  <w:style w:type="paragraph" w:customStyle="1" w:styleId="7896FCD777B8437EAE42584A0BD27B77">
    <w:name w:val="7896FCD777B8437EAE42584A0BD27B77"/>
  </w:style>
  <w:style w:type="paragraph" w:customStyle="1" w:styleId="C446265CCDEA40219A02E9558C069B84">
    <w:name w:val="C446265CCDEA40219A02E9558C069B84"/>
  </w:style>
  <w:style w:type="paragraph" w:customStyle="1" w:styleId="7E612ACDDD2A4312B7BA23592774EAD0">
    <w:name w:val="7E612ACDDD2A4312B7BA23592774EAD0"/>
  </w:style>
  <w:style w:type="paragraph" w:customStyle="1" w:styleId="C11424D12DD94E7EBB21EDAF803AF309">
    <w:name w:val="C11424D12DD94E7EBB21EDAF803AF309"/>
  </w:style>
  <w:style w:type="paragraph" w:customStyle="1" w:styleId="0CE85346F0444DD39F7D01765E2593CE">
    <w:name w:val="0CE85346F0444DD39F7D01765E2593CE"/>
  </w:style>
  <w:style w:type="paragraph" w:customStyle="1" w:styleId="CC5DEF8A31CC4945BE9671A83CE680C9">
    <w:name w:val="CC5DEF8A31CC4945BE9671A83CE680C9"/>
  </w:style>
  <w:style w:type="paragraph" w:customStyle="1" w:styleId="EAB047B1D5E34124BC44FD9865E91574">
    <w:name w:val="EAB047B1D5E34124BC44FD9865E91574"/>
  </w:style>
  <w:style w:type="paragraph" w:customStyle="1" w:styleId="20F68729D65B42FD8798F51AD61A0FF9">
    <w:name w:val="20F68729D65B42FD8798F51AD61A0FF9"/>
  </w:style>
  <w:style w:type="paragraph" w:customStyle="1" w:styleId="F3607BC734024012AAA221922EFE8595">
    <w:name w:val="F3607BC734024012AAA221922EFE8595"/>
  </w:style>
  <w:style w:type="paragraph" w:customStyle="1" w:styleId="602F2616C5C042EF92148D7E0489C1B2">
    <w:name w:val="602F2616C5C042EF92148D7E0489C1B2"/>
  </w:style>
  <w:style w:type="paragraph" w:customStyle="1" w:styleId="EB2815BDF0AB49D79B04E4D9AEE4ED5F">
    <w:name w:val="EB2815BDF0AB49D79B04E4D9AEE4ED5F"/>
  </w:style>
  <w:style w:type="paragraph" w:customStyle="1" w:styleId="8E6EBB355BE447939B51E6BBDF045E22">
    <w:name w:val="8E6EBB355BE447939B51E6BBDF045E22"/>
  </w:style>
  <w:style w:type="paragraph" w:customStyle="1" w:styleId="BCF91CE3CC91447E80EFA2836434A551">
    <w:name w:val="BCF91CE3CC91447E80EFA2836434A551"/>
  </w:style>
  <w:style w:type="paragraph" w:customStyle="1" w:styleId="E0CBA90A1B524710B5222ED03A0DDC75">
    <w:name w:val="E0CBA90A1B524710B5222ED03A0DDC75"/>
  </w:style>
  <w:style w:type="paragraph" w:customStyle="1" w:styleId="C4808736C1F74634870E299CE0103B96">
    <w:name w:val="C4808736C1F74634870E299CE0103B96"/>
  </w:style>
  <w:style w:type="paragraph" w:customStyle="1" w:styleId="F542E2A64AAB406C87A257DF963FE7D7">
    <w:name w:val="F542E2A64AAB406C87A257DF963FE7D7"/>
  </w:style>
  <w:style w:type="paragraph" w:customStyle="1" w:styleId="5013BD44B6D04DCB913557DE991E167A">
    <w:name w:val="5013BD44B6D04DCB913557DE991E167A"/>
  </w:style>
  <w:style w:type="paragraph" w:customStyle="1" w:styleId="7817E0A209D74AEA8C478E44D02F799D">
    <w:name w:val="7817E0A209D74AEA8C478E44D02F799D"/>
  </w:style>
  <w:style w:type="paragraph" w:customStyle="1" w:styleId="35C1BDCC5AD7470A81AFF0954E52F55D">
    <w:name w:val="35C1BDCC5AD7470A81AFF0954E52F55D"/>
  </w:style>
  <w:style w:type="paragraph" w:customStyle="1" w:styleId="F0370DF18FC340F6A2B5E8FE1DF9F3E8">
    <w:name w:val="F0370DF18FC340F6A2B5E8FE1DF9F3E8"/>
  </w:style>
  <w:style w:type="paragraph" w:customStyle="1" w:styleId="7DE43BC0410445A989D945E649B34552">
    <w:name w:val="7DE43BC0410445A989D945E649B34552"/>
  </w:style>
  <w:style w:type="paragraph" w:customStyle="1" w:styleId="8D8CB351E7CD44CA819A92C293E4B743">
    <w:name w:val="8D8CB351E7CD44CA819A92C293E4B743"/>
  </w:style>
  <w:style w:type="paragraph" w:customStyle="1" w:styleId="4D44463404F54CAEA1542E646A43812F">
    <w:name w:val="4D44463404F54CAEA1542E646A43812F"/>
  </w:style>
  <w:style w:type="paragraph" w:customStyle="1" w:styleId="4FF9DD9C03A84F21AB57C7BE9CD57954">
    <w:name w:val="4FF9DD9C03A84F21AB57C7BE9CD57954"/>
  </w:style>
  <w:style w:type="paragraph" w:customStyle="1" w:styleId="066ADF2304C04A0FAFBCD83E1DB70638">
    <w:name w:val="066ADF2304C04A0FAFBCD83E1DB70638"/>
  </w:style>
  <w:style w:type="paragraph" w:customStyle="1" w:styleId="D79CADC517B74C6B80CA1E8B20CCDF98">
    <w:name w:val="D79CADC517B74C6B80CA1E8B20CCDF98"/>
  </w:style>
  <w:style w:type="paragraph" w:customStyle="1" w:styleId="405A13F89EFD477285938BA859D778B7">
    <w:name w:val="405A13F89EFD477285938BA859D778B7"/>
  </w:style>
  <w:style w:type="paragraph" w:customStyle="1" w:styleId="44AAF000F0A14B6FB2CEBD33B7540AF8">
    <w:name w:val="44AAF000F0A14B6FB2CEBD33B7540AF8"/>
  </w:style>
  <w:style w:type="paragraph" w:customStyle="1" w:styleId="9BF68AD2CC00406B93355472BDB4F081">
    <w:name w:val="9BF68AD2CC00406B93355472BDB4F081"/>
  </w:style>
  <w:style w:type="paragraph" w:customStyle="1" w:styleId="6D46AF93E18D47979350F368FE9FA326">
    <w:name w:val="6D46AF93E18D47979350F368FE9FA326"/>
  </w:style>
  <w:style w:type="paragraph" w:customStyle="1" w:styleId="B4D59E04EDD74D3081FC73DE145BD8F3">
    <w:name w:val="B4D59E04EDD74D3081FC73DE145BD8F3"/>
  </w:style>
  <w:style w:type="paragraph" w:customStyle="1" w:styleId="796D961ED6A54EAA947889F6C74EC89C">
    <w:name w:val="796D961ED6A54EAA947889F6C74EC89C"/>
  </w:style>
  <w:style w:type="paragraph" w:customStyle="1" w:styleId="A8F3E766FA4C4778B4B7815691388D2A">
    <w:name w:val="A8F3E766FA4C4778B4B7815691388D2A"/>
  </w:style>
  <w:style w:type="paragraph" w:customStyle="1" w:styleId="04580472E9514049996EE6AED6BD4743">
    <w:name w:val="04580472E9514049996EE6AED6BD4743"/>
  </w:style>
  <w:style w:type="paragraph" w:customStyle="1" w:styleId="E3E05F396C6942BEA97EFA2E3341B83A">
    <w:name w:val="E3E05F396C6942BEA97EFA2E3341B83A"/>
  </w:style>
  <w:style w:type="paragraph" w:customStyle="1" w:styleId="D099508E38234F6C91E240195203E783">
    <w:name w:val="D099508E38234F6C91E240195203E783"/>
  </w:style>
  <w:style w:type="paragraph" w:customStyle="1" w:styleId="73EC6A481BE64782A469F601E93DE51F">
    <w:name w:val="73EC6A481BE64782A469F601E93DE51F"/>
  </w:style>
  <w:style w:type="paragraph" w:customStyle="1" w:styleId="C2F4932EAB2646D6AE69D0E40D67EC61">
    <w:name w:val="C2F4932EAB2646D6AE69D0E40D67EC61"/>
  </w:style>
  <w:style w:type="paragraph" w:customStyle="1" w:styleId="27BF13A2455A4D5D8287EAD49D821E29">
    <w:name w:val="27BF13A2455A4D5D8287EAD49D821E29"/>
  </w:style>
  <w:style w:type="paragraph" w:customStyle="1" w:styleId="06421C9DB31648DE8EA991DA59688F9B">
    <w:name w:val="06421C9DB31648DE8EA991DA59688F9B"/>
  </w:style>
  <w:style w:type="paragraph" w:customStyle="1" w:styleId="10B388DA534543DDBC6C07404009C5C6">
    <w:name w:val="10B388DA534543DDBC6C07404009C5C6"/>
  </w:style>
  <w:style w:type="paragraph" w:customStyle="1" w:styleId="3CEF2E702A1244FD8A147AF5BC324387">
    <w:name w:val="3CEF2E702A1244FD8A147AF5BC324387"/>
  </w:style>
  <w:style w:type="paragraph" w:customStyle="1" w:styleId="4FFC5CD89B7E4754967A07BB58B7CC5A">
    <w:name w:val="4FFC5CD89B7E4754967A07BB58B7CC5A"/>
  </w:style>
  <w:style w:type="paragraph" w:customStyle="1" w:styleId="A01D46A69A5E4B659C7FF9499F399383">
    <w:name w:val="A01D46A69A5E4B659C7FF9499F399383"/>
  </w:style>
  <w:style w:type="paragraph" w:customStyle="1" w:styleId="B642705459B94DBFA3E7B2B1E5DA5753">
    <w:name w:val="B642705459B94DBFA3E7B2B1E5DA5753"/>
    <w:rsid w:val="005D19D8"/>
  </w:style>
  <w:style w:type="paragraph" w:customStyle="1" w:styleId="A24F4B6477134705AEA3BDAD67FF5756">
    <w:name w:val="A24F4B6477134705AEA3BDAD67FF5756"/>
    <w:rsid w:val="005D19D8"/>
  </w:style>
  <w:style w:type="paragraph" w:customStyle="1" w:styleId="22DDAD9475504DE7AA1DCD15FC525D04">
    <w:name w:val="22DDAD9475504DE7AA1DCD15FC525D04"/>
    <w:rsid w:val="005D19D8"/>
  </w:style>
  <w:style w:type="paragraph" w:customStyle="1" w:styleId="D5856C93ACFA44ABA10327796EE07E05">
    <w:name w:val="D5856C93ACFA44ABA10327796EE07E05"/>
    <w:rsid w:val="005D19D8"/>
  </w:style>
  <w:style w:type="paragraph" w:customStyle="1" w:styleId="36719EB479944492A92AA1C68F18EC82">
    <w:name w:val="36719EB479944492A92AA1C68F18EC82"/>
    <w:rsid w:val="005D19D8"/>
  </w:style>
  <w:style w:type="paragraph" w:customStyle="1" w:styleId="1131EAF65A1D4BDA88C80166F8353C32">
    <w:name w:val="1131EAF65A1D4BDA88C80166F8353C32"/>
    <w:rsid w:val="005D19D8"/>
  </w:style>
  <w:style w:type="paragraph" w:customStyle="1" w:styleId="7FA4AF6CEB244DACBA0A1DF79C7C493B">
    <w:name w:val="7FA4AF6CEB244DACBA0A1DF79C7C493B"/>
    <w:rsid w:val="005D19D8"/>
  </w:style>
  <w:style w:type="paragraph" w:customStyle="1" w:styleId="25393FAA70D948478304F48E08DD0589">
    <w:name w:val="25393FAA70D948478304F48E08DD0589"/>
    <w:rsid w:val="005D19D8"/>
  </w:style>
  <w:style w:type="paragraph" w:customStyle="1" w:styleId="2544D4D6740A434DAD1C1B14A1A4FAB2">
    <w:name w:val="2544D4D6740A434DAD1C1B14A1A4FAB2"/>
    <w:rsid w:val="005D19D8"/>
  </w:style>
  <w:style w:type="paragraph" w:customStyle="1" w:styleId="3C408269CC36421BAE4C94C47E5A5C82">
    <w:name w:val="3C408269CC36421BAE4C94C47E5A5C82"/>
    <w:rsid w:val="005D19D8"/>
  </w:style>
  <w:style w:type="paragraph" w:customStyle="1" w:styleId="01B14C28FB694F2084BDF9A552B2189B">
    <w:name w:val="01B14C28FB694F2084BDF9A552B2189B"/>
    <w:rsid w:val="005D19D8"/>
  </w:style>
  <w:style w:type="paragraph" w:customStyle="1" w:styleId="900496D92B42497A9B4AF4CCCC1434F8">
    <w:name w:val="900496D92B42497A9B4AF4CCCC1434F8"/>
    <w:rsid w:val="005D19D8"/>
  </w:style>
  <w:style w:type="paragraph" w:customStyle="1" w:styleId="5ADE65B28035477D8782E950EE766350">
    <w:name w:val="5ADE65B28035477D8782E950EE766350"/>
    <w:rsid w:val="005D19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Municipality Permit Chatbot Installation Guide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6FDFB2-11E4-4B5B-864E-72D6950FD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TotalTime>
  <Pages>22</Pages>
  <Words>3675</Words>
  <Characters>20951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1 Introduction</vt:lpstr>
    </vt:vector>
  </TitlesOfParts>
  <Company/>
  <LinksUpToDate>false</LinksUpToDate>
  <CharactersWithSpaces>24577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subject/>
  <dc:creator>Sepribo Taylor-Harry</dc:creator>
  <cp:keywords/>
  <dc:description/>
  <cp:lastModifiedBy>Rusty Baker</cp:lastModifiedBy>
  <cp:revision>2</cp:revision>
  <cp:lastPrinted>2020-07-25T02:40:00Z</cp:lastPrinted>
  <dcterms:created xsi:type="dcterms:W3CDTF">2020-08-06T00:54:00Z</dcterms:created>
  <dcterms:modified xsi:type="dcterms:W3CDTF">2020-08-06T00:54:00Z</dcterms:modified>
</cp:coreProperties>
</file>
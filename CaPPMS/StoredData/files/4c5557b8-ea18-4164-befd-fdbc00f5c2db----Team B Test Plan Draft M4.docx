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9091C" w:rsidR="008F488E" w:rsidP="5D225796" w:rsidRDefault="008F488E" w14:paraId="3A1C08C4" w14:textId="1B0BCA8F">
      <w:pPr>
        <w:rPr>
          <w:rFonts w:eastAsia="Calibri"/>
          <w:color w:val="000000" w:themeColor="text1"/>
        </w:rPr>
      </w:pPr>
    </w:p>
    <w:p w:rsidR="008F488E" w:rsidP="5D225796" w:rsidRDefault="3649B5D2" w14:paraId="35ED5FEF" w14:textId="205DCF14">
      <w:pPr>
        <w:spacing w:after="0" w:line="240" w:lineRule="auto"/>
        <w:jc w:val="center"/>
        <w:rPr>
          <w:color w:val="000000" w:themeColor="text1"/>
          <w:sz w:val="55"/>
          <w:szCs w:val="55"/>
        </w:rPr>
      </w:pPr>
      <w:r w:rsidRPr="0009091C">
        <w:rPr>
          <w:rFonts w:eastAsia="Calibri Light"/>
          <w:color w:val="000000" w:themeColor="text1"/>
          <w:sz w:val="55"/>
          <w:szCs w:val="55"/>
        </w:rPr>
        <w:t xml:space="preserve"> </w:t>
      </w:r>
      <w:r>
        <w:rPr>
          <w:noProof/>
        </w:rPr>
        <w:drawing>
          <wp:inline distT="0" distB="0" distL="0" distR="0" wp14:anchorId="5BF63C03" wp14:editId="3687694E">
            <wp:extent cx="2362200" cy="2362200"/>
            <wp:effectExtent l="0" t="0" r="0" b="0"/>
            <wp:docPr id="1628451743" name="Picture 1628451743" descr="Bra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p>
    <w:p w:rsidR="008F488E" w:rsidP="5D225796" w:rsidRDefault="3649B5D2" w14:paraId="7B45B952" w14:textId="1438E35C">
      <w:pPr>
        <w:spacing w:after="0" w:line="240" w:lineRule="auto"/>
        <w:jc w:val="center"/>
        <w:rPr>
          <w:color w:val="000000" w:themeColor="text1"/>
          <w:sz w:val="55"/>
          <w:szCs w:val="55"/>
        </w:rPr>
      </w:pPr>
      <w:r w:rsidRPr="5D225796">
        <w:rPr>
          <w:color w:val="000000" w:themeColor="text1"/>
          <w:sz w:val="55"/>
          <w:szCs w:val="55"/>
        </w:rPr>
        <w:t xml:space="preserve"> Test Plan</w:t>
      </w:r>
    </w:p>
    <w:p w:rsidR="008F488E" w:rsidP="5D225796" w:rsidRDefault="3649B5D2" w14:paraId="3C0DDD30" w14:textId="5DDA435C">
      <w:pPr>
        <w:spacing w:after="0" w:line="240" w:lineRule="auto"/>
        <w:jc w:val="center"/>
        <w:rPr>
          <w:color w:val="000000" w:themeColor="text1"/>
          <w:sz w:val="36"/>
          <w:szCs w:val="36"/>
        </w:rPr>
      </w:pPr>
      <w:r w:rsidRPr="5D225796">
        <w:rPr>
          <w:color w:val="000000" w:themeColor="text1"/>
          <w:sz w:val="36"/>
          <w:szCs w:val="36"/>
        </w:rPr>
        <w:t xml:space="preserve"> (CogniOpen - Nurturing Memory Wellness for Cognitive Impairment)</w:t>
      </w:r>
    </w:p>
    <w:p w:rsidR="008F488E" w:rsidP="5D225796" w:rsidRDefault="3649B5D2" w14:paraId="6ECFF7BA" w14:textId="7988609D">
      <w:pPr>
        <w:spacing w:after="0" w:line="240" w:lineRule="auto"/>
        <w:jc w:val="center"/>
        <w:rPr>
          <w:color w:val="000000" w:themeColor="text1"/>
          <w:sz w:val="36"/>
          <w:szCs w:val="36"/>
        </w:rPr>
      </w:pPr>
      <w:r w:rsidRPr="5D225796">
        <w:rPr>
          <w:color w:val="000000" w:themeColor="text1"/>
          <w:sz w:val="36"/>
          <w:szCs w:val="36"/>
        </w:rPr>
        <w:t xml:space="preserve"> </w:t>
      </w:r>
    </w:p>
    <w:p w:rsidR="008F488E" w:rsidP="5D225796" w:rsidRDefault="3649B5D2" w14:paraId="2E1A11ED" w14:textId="7094163D">
      <w:pPr>
        <w:spacing w:after="0" w:line="240" w:lineRule="auto"/>
        <w:jc w:val="center"/>
        <w:rPr>
          <w:color w:val="000000" w:themeColor="text1"/>
          <w:sz w:val="36"/>
          <w:szCs w:val="36"/>
        </w:rPr>
      </w:pPr>
      <w:r w:rsidRPr="5D225796">
        <w:rPr>
          <w:color w:val="000000" w:themeColor="text1"/>
          <w:sz w:val="36"/>
          <w:szCs w:val="36"/>
        </w:rPr>
        <w:t xml:space="preserve"> Submitted to:</w:t>
      </w:r>
    </w:p>
    <w:p w:rsidR="008F488E" w:rsidP="5D225796" w:rsidRDefault="3649B5D2" w14:paraId="089B0765" w14:textId="514CA810">
      <w:pPr>
        <w:rPr>
          <w:color w:val="000000" w:themeColor="text1"/>
        </w:rPr>
      </w:pPr>
      <w:r w:rsidRPr="5D225796">
        <w:rPr>
          <w:color w:val="000000" w:themeColor="text1"/>
        </w:rPr>
        <w:t xml:space="preserve"> </w:t>
      </w:r>
    </w:p>
    <w:p w:rsidR="008F488E" w:rsidP="5D225796" w:rsidRDefault="3649B5D2" w14:paraId="275F509D" w14:textId="26DEAC7C">
      <w:pPr>
        <w:tabs>
          <w:tab w:val="left" w:pos="7218"/>
        </w:tabs>
        <w:spacing w:after="0" w:line="240" w:lineRule="auto"/>
        <w:jc w:val="center"/>
        <w:rPr>
          <w:color w:val="000000" w:themeColor="text1"/>
        </w:rPr>
      </w:pPr>
      <w:r w:rsidRPr="5D225796">
        <w:rPr>
          <w:color w:val="000000" w:themeColor="text1"/>
          <w:sz w:val="36"/>
          <w:szCs w:val="36"/>
        </w:rPr>
        <w:t xml:space="preserve"> University of Maryland Global Campus in partial fulfillment of the course Software Engineering Capstone</w:t>
      </w:r>
      <w:r w:rsidRPr="5D225796">
        <w:rPr>
          <w:color w:val="000000" w:themeColor="text1"/>
          <w:sz w:val="43"/>
          <w:szCs w:val="43"/>
        </w:rPr>
        <w:t xml:space="preserve"> </w:t>
      </w:r>
      <w:r w:rsidRPr="5D225796">
        <w:rPr>
          <w:color w:val="000000" w:themeColor="text1"/>
          <w:sz w:val="36"/>
          <w:szCs w:val="36"/>
        </w:rPr>
        <w:t>(SWEN 670)</w:t>
      </w:r>
    </w:p>
    <w:p w:rsidR="008F488E" w:rsidP="5D225796" w:rsidRDefault="3649B5D2" w14:paraId="4E18C915" w14:textId="555BA51F">
      <w:pPr>
        <w:rPr>
          <w:color w:val="000000" w:themeColor="text1"/>
        </w:rPr>
      </w:pPr>
      <w:r w:rsidRPr="5D225796">
        <w:rPr>
          <w:color w:val="000000" w:themeColor="text1"/>
        </w:rPr>
        <w:t xml:space="preserve"> </w:t>
      </w:r>
    </w:p>
    <w:p w:rsidR="008F488E" w:rsidP="5D225796" w:rsidRDefault="3649B5D2" w14:paraId="360F29C0" w14:textId="471CEE3A">
      <w:pPr>
        <w:spacing w:after="0" w:line="240" w:lineRule="auto"/>
        <w:jc w:val="center"/>
        <w:rPr>
          <w:color w:val="000000" w:themeColor="text1"/>
          <w:sz w:val="31"/>
          <w:szCs w:val="31"/>
        </w:rPr>
      </w:pPr>
      <w:r w:rsidRPr="5D225796">
        <w:rPr>
          <w:color w:val="000000" w:themeColor="text1"/>
          <w:sz w:val="31"/>
          <w:szCs w:val="31"/>
        </w:rPr>
        <w:t xml:space="preserve"> Submitted By: Team B</w:t>
      </w:r>
    </w:p>
    <w:p w:rsidR="008F488E" w:rsidP="5D225796" w:rsidRDefault="3649B5D2" w14:paraId="13CA09DE" w14:textId="591048BE">
      <w:pPr>
        <w:spacing w:after="0" w:line="240" w:lineRule="auto"/>
        <w:jc w:val="center"/>
        <w:rPr>
          <w:color w:val="000000" w:themeColor="text1"/>
          <w:sz w:val="43"/>
          <w:szCs w:val="43"/>
        </w:rPr>
      </w:pPr>
      <w:r w:rsidRPr="5D225796">
        <w:rPr>
          <w:color w:val="000000" w:themeColor="text1"/>
          <w:sz w:val="43"/>
          <w:szCs w:val="43"/>
        </w:rPr>
        <w:t xml:space="preserve"> </w:t>
      </w:r>
    </w:p>
    <w:p w:rsidR="008F488E" w:rsidP="5D225796" w:rsidRDefault="3649B5D2" w14:paraId="17E53A96" w14:textId="75149F65">
      <w:pPr>
        <w:spacing w:after="0" w:line="240" w:lineRule="auto"/>
        <w:jc w:val="center"/>
        <w:rPr>
          <w:color w:val="000000" w:themeColor="text1"/>
          <w:sz w:val="31"/>
          <w:szCs w:val="31"/>
        </w:rPr>
      </w:pPr>
      <w:r w:rsidRPr="5D225796">
        <w:rPr>
          <w:color w:val="000000" w:themeColor="text1"/>
          <w:sz w:val="31"/>
          <w:szCs w:val="31"/>
        </w:rPr>
        <w:t xml:space="preserve"> Fall Semester 2023</w:t>
      </w:r>
    </w:p>
    <w:p w:rsidR="008F488E" w:rsidP="5D225796" w:rsidRDefault="3649B5D2" w14:paraId="6C408734" w14:textId="0FD6BCFE">
      <w:pPr>
        <w:spacing w:after="0" w:line="240" w:lineRule="auto"/>
        <w:jc w:val="center"/>
        <w:rPr>
          <w:color w:val="000000" w:themeColor="text1"/>
          <w:sz w:val="43"/>
          <w:szCs w:val="43"/>
        </w:rPr>
      </w:pPr>
      <w:r w:rsidRPr="5D225796">
        <w:rPr>
          <w:color w:val="000000" w:themeColor="text1"/>
          <w:sz w:val="43"/>
          <w:szCs w:val="43"/>
        </w:rPr>
        <w:t xml:space="preserve"> </w:t>
      </w:r>
    </w:p>
    <w:p w:rsidR="008F488E" w:rsidP="5D225796" w:rsidRDefault="3649B5D2" w14:paraId="0126CBBE" w14:textId="22065204">
      <w:pPr>
        <w:spacing w:after="0" w:line="240" w:lineRule="auto"/>
        <w:jc w:val="center"/>
        <w:rPr>
          <w:color w:val="000000" w:themeColor="text1"/>
          <w:sz w:val="28"/>
          <w:szCs w:val="28"/>
        </w:rPr>
      </w:pPr>
      <w:r w:rsidRPr="5D225796">
        <w:rPr>
          <w:color w:val="000000" w:themeColor="text1"/>
          <w:sz w:val="28"/>
          <w:szCs w:val="28"/>
        </w:rPr>
        <w:t xml:space="preserve"> Version 1.0</w:t>
      </w:r>
    </w:p>
    <w:p w:rsidR="008F488E" w:rsidP="5D225796" w:rsidRDefault="3649B5D2" w14:paraId="6331BC61" w14:textId="723EE11E">
      <w:pPr>
        <w:tabs>
          <w:tab w:val="left" w:pos="7218"/>
        </w:tabs>
        <w:spacing w:after="0" w:line="240" w:lineRule="auto"/>
        <w:jc w:val="center"/>
        <w:rPr>
          <w:color w:val="0E101A"/>
          <w:sz w:val="31"/>
          <w:szCs w:val="31"/>
        </w:rPr>
      </w:pPr>
      <w:r w:rsidRPr="5D225796">
        <w:rPr>
          <w:color w:val="0E101A"/>
          <w:sz w:val="31"/>
          <w:szCs w:val="31"/>
        </w:rPr>
        <w:t xml:space="preserve"> </w:t>
      </w:r>
    </w:p>
    <w:p w:rsidR="008F488E" w:rsidP="5D225796" w:rsidRDefault="3649B5D2" w14:paraId="389106DE" w14:textId="2FC4D37A">
      <w:pPr>
        <w:tabs>
          <w:tab w:val="left" w:pos="7218"/>
        </w:tabs>
        <w:spacing w:after="0" w:line="240" w:lineRule="auto"/>
        <w:jc w:val="center"/>
        <w:rPr>
          <w:color w:val="0E101A"/>
          <w:sz w:val="31"/>
          <w:szCs w:val="31"/>
        </w:rPr>
      </w:pPr>
      <w:r w:rsidRPr="5D225796">
        <w:rPr>
          <w:color w:val="0E101A"/>
          <w:sz w:val="31"/>
          <w:szCs w:val="31"/>
        </w:rPr>
        <w:t xml:space="preserve"> </w:t>
      </w:r>
    </w:p>
    <w:p w:rsidR="008F488E" w:rsidP="5D225796" w:rsidRDefault="3649B5D2" w14:paraId="6C090C4E" w14:textId="6D6056AC">
      <w:pPr>
        <w:tabs>
          <w:tab w:val="left" w:pos="7218"/>
        </w:tabs>
        <w:spacing w:after="0" w:line="240" w:lineRule="auto"/>
        <w:jc w:val="center"/>
        <w:rPr>
          <w:color w:val="0E101A"/>
          <w:sz w:val="28"/>
          <w:szCs w:val="28"/>
        </w:rPr>
      </w:pPr>
      <w:r w:rsidRPr="5D225796">
        <w:rPr>
          <w:color w:val="0E101A"/>
          <w:sz w:val="28"/>
          <w:szCs w:val="28"/>
        </w:rPr>
        <w:t xml:space="preserve"> September 23, 2023</w:t>
      </w:r>
    </w:p>
    <w:p w:rsidR="008F488E" w:rsidP="5D225796" w:rsidRDefault="3649B5D2" w14:paraId="16F5FDA6" w14:textId="7FA00F1D">
      <w:pPr>
        <w:tabs>
          <w:tab w:val="left" w:pos="7218"/>
        </w:tabs>
        <w:spacing w:after="0" w:line="240" w:lineRule="auto"/>
        <w:jc w:val="center"/>
        <w:rPr>
          <w:color w:val="0E101A"/>
          <w:sz w:val="28"/>
          <w:szCs w:val="28"/>
        </w:rPr>
      </w:pPr>
      <w:r w:rsidRPr="5D225796">
        <w:rPr>
          <w:color w:val="0E101A"/>
          <w:sz w:val="28"/>
          <w:szCs w:val="28"/>
        </w:rPr>
        <w:t xml:space="preserve"> Department of Software Engineering</w:t>
      </w:r>
    </w:p>
    <w:p w:rsidR="008F488E" w:rsidP="5D225796" w:rsidRDefault="3649B5D2" w14:paraId="5D30E209" w14:textId="6461DE25">
      <w:pPr>
        <w:spacing w:after="0" w:line="240" w:lineRule="auto"/>
        <w:jc w:val="center"/>
        <w:rPr>
          <w:color w:val="0E101A"/>
          <w:sz w:val="28"/>
          <w:szCs w:val="28"/>
        </w:rPr>
      </w:pPr>
      <w:r w:rsidRPr="5D225796">
        <w:rPr>
          <w:color w:val="000000" w:themeColor="text1"/>
        </w:rPr>
        <w:t xml:space="preserve"> U</w:t>
      </w:r>
      <w:r w:rsidRPr="5D225796">
        <w:rPr>
          <w:color w:val="0E101A"/>
          <w:sz w:val="28"/>
          <w:szCs w:val="28"/>
        </w:rPr>
        <w:t>niversity of Maryland Global Campus (UMGC)</w:t>
      </w:r>
    </w:p>
    <w:p w:rsidR="008F488E" w:rsidP="5D225796" w:rsidRDefault="3649B5D2" w14:paraId="793805F4" w14:textId="04BD1324">
      <w:pPr>
        <w:rPr>
          <w:color w:val="000000" w:themeColor="text1"/>
        </w:rPr>
      </w:pPr>
      <w:r w:rsidRPr="5D225796">
        <w:rPr>
          <w:color w:val="000000" w:themeColor="text1"/>
        </w:rPr>
        <w:t xml:space="preserve"> </w:t>
      </w:r>
      <w:r w:rsidRPr="0009091C">
        <w:rPr>
          <w:rFonts w:eastAsia="Calibri"/>
          <w:color w:val="000000" w:themeColor="text1"/>
        </w:rPr>
        <w:t xml:space="preserve"> </w:t>
      </w:r>
    </w:p>
    <w:p w:rsidR="2172D081" w:rsidRDefault="2172D081" w14:paraId="4BB6F30C" w14:textId="0DDE885C">
      <w:r>
        <w:br w:type="page"/>
      </w:r>
    </w:p>
    <w:p w:rsidR="008F488E" w:rsidP="5D225796" w:rsidRDefault="11010A61" w14:paraId="3A54CDA0" w14:textId="1052AF47">
      <w:pPr>
        <w:rPr>
          <w:b/>
          <w:color w:val="000000" w:themeColor="text1"/>
          <w:sz w:val="24"/>
          <w:szCs w:val="24"/>
        </w:rPr>
      </w:pPr>
      <w:r w:rsidRPr="089CFEF4">
        <w:rPr>
          <w:rFonts w:eastAsia="Candara"/>
          <w:b/>
          <w:color w:val="000000" w:themeColor="text1"/>
          <w:sz w:val="24"/>
          <w:szCs w:val="24"/>
        </w:rPr>
        <w:t>Revision</w:t>
      </w:r>
      <w:r w:rsidRPr="089CFEF4" w:rsidR="3649B5D2">
        <w:rPr>
          <w:b/>
          <w:color w:val="000000" w:themeColor="text1"/>
          <w:sz w:val="24"/>
          <w:szCs w:val="24"/>
        </w:rPr>
        <w:t xml:space="preserve"> History</w:t>
      </w:r>
    </w:p>
    <w:tbl>
      <w:tblPr>
        <w:tblStyle w:val="GridTable4-Accent3"/>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340"/>
        <w:gridCol w:w="2340"/>
        <w:gridCol w:w="2340"/>
        <w:gridCol w:w="2340"/>
      </w:tblGrid>
      <w:tr w:rsidR="5D225796" w:rsidTr="5D225796" w14:paraId="440A877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Borders>
              <w:top w:val="single" w:color="A5A5A5" w:themeColor="accent3" w:sz="6" w:space="0"/>
              <w:left w:val="single" w:color="A5A5A5" w:themeColor="accent3" w:sz="6" w:space="0"/>
              <w:bottom w:val="single" w:color="A5A5A5" w:themeColor="accent3" w:sz="6" w:space="0"/>
            </w:tcBorders>
            <w:tcMar>
              <w:left w:w="105" w:type="dxa"/>
              <w:right w:w="105" w:type="dxa"/>
            </w:tcMar>
          </w:tcPr>
          <w:p w:rsidR="5D225796" w:rsidP="5D225796" w:rsidRDefault="5D225796" w14:paraId="7996ACA4" w14:textId="29EE935C">
            <w:pPr>
              <w:spacing w:line="259" w:lineRule="auto"/>
            </w:pPr>
            <w:r w:rsidRPr="089CFEF4">
              <w:t>Version</w:t>
            </w:r>
          </w:p>
        </w:tc>
        <w:tc>
          <w:tcPr>
            <w:tcW w:w="2340" w:type="dxa"/>
            <w:tcBorders>
              <w:top w:val="single" w:color="A5A5A5" w:themeColor="accent3" w:sz="6" w:space="0"/>
              <w:bottom w:val="single" w:color="A5A5A5" w:themeColor="accent3" w:sz="6" w:space="0"/>
            </w:tcBorders>
            <w:tcMar>
              <w:left w:w="105" w:type="dxa"/>
              <w:right w:w="105" w:type="dxa"/>
            </w:tcMar>
          </w:tcPr>
          <w:p w:rsidR="5D225796" w:rsidP="5D225796" w:rsidRDefault="5D225796" w14:paraId="1E351E80" w14:textId="5FACC1F9">
            <w:pPr>
              <w:spacing w:line="259" w:lineRule="auto"/>
              <w:cnfStyle w:val="100000000000" w:firstRow="1" w:lastRow="0" w:firstColumn="0" w:lastColumn="0" w:oddVBand="0" w:evenVBand="0" w:oddHBand="0" w:evenHBand="0" w:firstRowFirstColumn="0" w:firstRowLastColumn="0" w:lastRowFirstColumn="0" w:lastRowLastColumn="0"/>
              <w:rPr>
                <w:b w:val="0"/>
              </w:rPr>
            </w:pPr>
            <w:r w:rsidRPr="089CFEF4">
              <w:t>Issue Date</w:t>
            </w:r>
          </w:p>
        </w:tc>
        <w:tc>
          <w:tcPr>
            <w:tcW w:w="2340" w:type="dxa"/>
            <w:tcBorders>
              <w:top w:val="single" w:color="A5A5A5" w:themeColor="accent3" w:sz="6" w:space="0"/>
              <w:bottom w:val="single" w:color="A5A5A5" w:themeColor="accent3" w:sz="6" w:space="0"/>
            </w:tcBorders>
            <w:tcMar>
              <w:left w:w="105" w:type="dxa"/>
              <w:right w:w="105" w:type="dxa"/>
            </w:tcMar>
          </w:tcPr>
          <w:p w:rsidR="5D225796" w:rsidP="5D225796" w:rsidRDefault="5D225796" w14:paraId="40A9010E" w14:textId="1126B7F4">
            <w:pPr>
              <w:spacing w:line="259" w:lineRule="auto"/>
              <w:cnfStyle w:val="100000000000" w:firstRow="1" w:lastRow="0" w:firstColumn="0" w:lastColumn="0" w:oddVBand="0" w:evenVBand="0" w:oddHBand="0" w:evenHBand="0" w:firstRowFirstColumn="0" w:firstRowLastColumn="0" w:lastRowFirstColumn="0" w:lastRowLastColumn="0"/>
              <w:rPr>
                <w:b w:val="0"/>
              </w:rPr>
            </w:pPr>
            <w:r w:rsidRPr="089CFEF4">
              <w:t>Changes</w:t>
            </w:r>
          </w:p>
        </w:tc>
        <w:tc>
          <w:tcPr>
            <w:tcW w:w="2340" w:type="dxa"/>
            <w:tcBorders>
              <w:top w:val="single" w:color="A5A5A5" w:themeColor="accent3" w:sz="6" w:space="0"/>
              <w:bottom w:val="single" w:color="A5A5A5" w:themeColor="accent3" w:sz="6" w:space="0"/>
              <w:right w:val="single" w:color="A5A5A5" w:themeColor="accent3" w:sz="6" w:space="0"/>
            </w:tcBorders>
            <w:tcMar>
              <w:left w:w="105" w:type="dxa"/>
              <w:right w:w="105" w:type="dxa"/>
            </w:tcMar>
          </w:tcPr>
          <w:p w:rsidR="5D225796" w:rsidP="5D225796" w:rsidRDefault="5D225796" w14:paraId="7863A0A6" w14:textId="2295986B">
            <w:pPr>
              <w:spacing w:line="259" w:lineRule="auto"/>
              <w:cnfStyle w:val="100000000000" w:firstRow="1" w:lastRow="0" w:firstColumn="0" w:lastColumn="0" w:oddVBand="0" w:evenVBand="0" w:oddHBand="0" w:evenHBand="0" w:firstRowFirstColumn="0" w:firstRowLastColumn="0" w:lastRowFirstColumn="0" w:lastRowLastColumn="0"/>
              <w:rPr>
                <w:b w:val="0"/>
              </w:rPr>
            </w:pPr>
            <w:r w:rsidRPr="089CFEF4">
              <w:t>Change Made By</w:t>
            </w:r>
          </w:p>
        </w:tc>
      </w:tr>
      <w:tr w:rsidR="5D225796" w:rsidTr="5D225796" w14:paraId="23FF641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rsidR="5D225796" w:rsidP="5D225796" w:rsidRDefault="5D225796" w14:paraId="701DFDBC" w14:textId="3F2ABF8D">
            <w:pPr>
              <w:spacing w:line="259" w:lineRule="auto"/>
            </w:pPr>
            <w:r w:rsidRPr="089CFEF4">
              <w:t>1.0</w:t>
            </w:r>
          </w:p>
        </w:tc>
        <w:tc>
          <w:tcPr>
            <w:tcW w:w="2340" w:type="dxa"/>
            <w:tcMar>
              <w:left w:w="105" w:type="dxa"/>
              <w:right w:w="105" w:type="dxa"/>
            </w:tcMar>
          </w:tcPr>
          <w:p w:rsidR="5D225796" w:rsidP="5D225796" w:rsidRDefault="5D225796" w14:paraId="4F85FDB0" w14:textId="12309CC8">
            <w:pPr>
              <w:spacing w:line="259" w:lineRule="auto"/>
              <w:cnfStyle w:val="000000100000" w:firstRow="0" w:lastRow="0" w:firstColumn="0" w:lastColumn="0" w:oddVBand="0" w:evenVBand="0" w:oddHBand="1" w:evenHBand="0" w:firstRowFirstColumn="0" w:firstRowLastColumn="0" w:lastRowFirstColumn="0" w:lastRowLastColumn="0"/>
            </w:pPr>
            <w:r w:rsidRPr="089CFEF4">
              <w:t>09/</w:t>
            </w:r>
            <w:r w:rsidRPr="089CFEF4" w:rsidR="1A5C5C7A">
              <w:t>23</w:t>
            </w:r>
            <w:r w:rsidRPr="089CFEF4">
              <w:t>/2023</w:t>
            </w:r>
          </w:p>
        </w:tc>
        <w:tc>
          <w:tcPr>
            <w:tcW w:w="2340" w:type="dxa"/>
            <w:tcMar>
              <w:left w:w="105" w:type="dxa"/>
              <w:right w:w="105" w:type="dxa"/>
            </w:tcMar>
          </w:tcPr>
          <w:p w:rsidR="5D225796" w:rsidP="5D225796" w:rsidRDefault="5D225796" w14:paraId="64FCA498" w14:textId="62DD1602">
            <w:pPr>
              <w:spacing w:line="259" w:lineRule="auto"/>
              <w:cnfStyle w:val="000000100000" w:firstRow="0" w:lastRow="0" w:firstColumn="0" w:lastColumn="0" w:oddVBand="0" w:evenVBand="0" w:oddHBand="1" w:evenHBand="0" w:firstRowFirstColumn="0" w:firstRowLastColumn="0" w:lastRowFirstColumn="0" w:lastRowLastColumn="0"/>
            </w:pPr>
            <w:r w:rsidRPr="089CFEF4">
              <w:t>Initial Version</w:t>
            </w:r>
          </w:p>
        </w:tc>
        <w:tc>
          <w:tcPr>
            <w:tcW w:w="2340" w:type="dxa"/>
            <w:tcMar>
              <w:left w:w="105" w:type="dxa"/>
              <w:right w:w="105" w:type="dxa"/>
            </w:tcMar>
          </w:tcPr>
          <w:p w:rsidR="5D225796" w:rsidP="5D225796" w:rsidRDefault="5D225796" w14:paraId="52050897" w14:textId="2B074C45">
            <w:pPr>
              <w:spacing w:line="259" w:lineRule="auto"/>
              <w:cnfStyle w:val="000000100000" w:firstRow="0" w:lastRow="0" w:firstColumn="0" w:lastColumn="0" w:oddVBand="0" w:evenVBand="0" w:oddHBand="1" w:evenHBand="0" w:firstRowFirstColumn="0" w:firstRowLastColumn="0" w:lastRowFirstColumn="0" w:lastRowLastColumn="0"/>
            </w:pPr>
            <w:r w:rsidRPr="089CFEF4">
              <w:t>Team B</w:t>
            </w:r>
          </w:p>
        </w:tc>
      </w:tr>
      <w:tr w:rsidR="5D225796" w:rsidTr="5D225796" w14:paraId="4BEB2858"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rsidR="5D225796" w:rsidP="5D225796" w:rsidRDefault="00E66A73" w14:paraId="266C55D9" w14:textId="170FFB45">
            <w:pPr>
              <w:spacing w:line="259" w:lineRule="auto"/>
            </w:pPr>
            <w:ins w:author="Zachary Cappella" w:date="2023-10-12T12:29:00Z" w:id="0">
              <w:r>
                <w:t>1.1</w:t>
              </w:r>
            </w:ins>
          </w:p>
        </w:tc>
        <w:tc>
          <w:tcPr>
            <w:tcW w:w="2340" w:type="dxa"/>
            <w:tcMar>
              <w:left w:w="105" w:type="dxa"/>
              <w:right w:w="105" w:type="dxa"/>
            </w:tcMar>
          </w:tcPr>
          <w:p w:rsidR="5D225796" w:rsidP="5D225796" w:rsidRDefault="00E66A73" w14:paraId="1C0901D0" w14:textId="372911A2">
            <w:pPr>
              <w:spacing w:line="259" w:lineRule="auto"/>
              <w:cnfStyle w:val="000000000000" w:firstRow="0" w:lastRow="0" w:firstColumn="0" w:lastColumn="0" w:oddVBand="0" w:evenVBand="0" w:oddHBand="0" w:evenHBand="0" w:firstRowFirstColumn="0" w:firstRowLastColumn="0" w:lastRowFirstColumn="0" w:lastRowLastColumn="0"/>
            </w:pPr>
            <w:ins w:author="Zachary Cappella" w:date="2023-10-12T12:29:00Z" w:id="1">
              <w:r>
                <w:t>10/28/2023</w:t>
              </w:r>
            </w:ins>
          </w:p>
        </w:tc>
        <w:tc>
          <w:tcPr>
            <w:tcW w:w="2340" w:type="dxa"/>
            <w:tcMar>
              <w:left w:w="105" w:type="dxa"/>
              <w:right w:w="105" w:type="dxa"/>
            </w:tcMar>
          </w:tcPr>
          <w:p w:rsidR="5D225796" w:rsidP="5D225796" w:rsidRDefault="000507AE" w14:paraId="044849A4" w14:textId="445B8055">
            <w:pPr>
              <w:spacing w:line="259" w:lineRule="auto"/>
              <w:cnfStyle w:val="000000000000" w:firstRow="0" w:lastRow="0" w:firstColumn="0" w:lastColumn="0" w:oddVBand="0" w:evenVBand="0" w:oddHBand="0" w:evenHBand="0" w:firstRowFirstColumn="0" w:firstRowLastColumn="0" w:lastRowFirstColumn="0" w:lastRowLastColumn="0"/>
            </w:pPr>
            <w:ins w:author="Zachary Cappella" w:date="2023-10-12T12:30:00Z" w:id="2">
              <w:r>
                <w:t>Add testing phases</w:t>
              </w:r>
              <w:r w:rsidR="00EE3E9E">
                <w:t>, standardize test cases, and add testing anlaysis</w:t>
              </w:r>
            </w:ins>
          </w:p>
        </w:tc>
        <w:tc>
          <w:tcPr>
            <w:tcW w:w="2340" w:type="dxa"/>
            <w:tcMar>
              <w:left w:w="105" w:type="dxa"/>
              <w:right w:w="105" w:type="dxa"/>
            </w:tcMar>
          </w:tcPr>
          <w:p w:rsidR="5D225796" w:rsidP="5D225796" w:rsidRDefault="000507AE" w14:paraId="079A84D6" w14:textId="77777777">
            <w:pPr>
              <w:spacing w:line="259" w:lineRule="auto"/>
              <w:cnfStyle w:val="000000000000" w:firstRow="0" w:lastRow="0" w:firstColumn="0" w:lastColumn="0" w:oddVBand="0" w:evenVBand="0" w:oddHBand="0" w:evenHBand="0" w:firstRowFirstColumn="0" w:firstRowLastColumn="0" w:lastRowFirstColumn="0" w:lastRowLastColumn="0"/>
              <w:rPr>
                <w:ins w:author="Zachary Cappella" w:date="2023-10-12T12:29:00Z" w:id="3"/>
              </w:rPr>
            </w:pPr>
            <w:ins w:author="Zachary Cappella" w:date="2023-10-12T12:29:00Z" w:id="4">
              <w:r>
                <w:t>Zachary Cappella</w:t>
              </w:r>
            </w:ins>
          </w:p>
          <w:p w:rsidR="5D225796" w:rsidP="5D225796" w:rsidRDefault="000507AE" w14:paraId="67F179AD" w14:textId="50F4CD1E">
            <w:pPr>
              <w:spacing w:line="259" w:lineRule="auto"/>
              <w:cnfStyle w:val="000000000000" w:firstRow="0" w:lastRow="0" w:firstColumn="0" w:lastColumn="0" w:oddVBand="0" w:evenVBand="0" w:oddHBand="0" w:evenHBand="0" w:firstRowFirstColumn="0" w:firstRowLastColumn="0" w:lastRowFirstColumn="0" w:lastRowLastColumn="0"/>
            </w:pPr>
            <w:ins w:author="Zachary Cappella" w:date="2023-10-12T12:29:00Z" w:id="5">
              <w:r>
                <w:t>Malachi Jamison</w:t>
              </w:r>
            </w:ins>
          </w:p>
        </w:tc>
      </w:tr>
      <w:tr w:rsidR="5D225796" w:rsidTr="5D225796" w14:paraId="7F12B32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rsidR="5D225796" w:rsidP="5D225796" w:rsidRDefault="69D31326" w14:paraId="6B1AE4EB" w14:textId="0482EBD8">
            <w:pPr>
              <w:spacing w:line="259" w:lineRule="auto"/>
            </w:pPr>
            <w:ins w:author="Malachi Jamison" w:date="2023-11-05T23:32:00Z" w:id="6">
              <w:r>
                <w:t>1.2</w:t>
              </w:r>
            </w:ins>
          </w:p>
        </w:tc>
        <w:tc>
          <w:tcPr>
            <w:tcW w:w="2340" w:type="dxa"/>
            <w:tcMar>
              <w:left w:w="105" w:type="dxa"/>
              <w:right w:w="105" w:type="dxa"/>
            </w:tcMar>
          </w:tcPr>
          <w:p w:rsidR="5D225796" w:rsidP="5D225796" w:rsidRDefault="69D31326" w14:paraId="5E901DE1" w14:textId="52C894BE">
            <w:pPr>
              <w:spacing w:line="259" w:lineRule="auto"/>
              <w:cnfStyle w:val="000000100000" w:firstRow="0" w:lastRow="0" w:firstColumn="0" w:lastColumn="0" w:oddVBand="0" w:evenVBand="0" w:oddHBand="1" w:evenHBand="0" w:firstRowFirstColumn="0" w:firstRowLastColumn="0" w:lastRowFirstColumn="0" w:lastRowLastColumn="0"/>
            </w:pPr>
            <w:ins w:author="Malachi Jamison" w:date="2023-11-05T23:32:00Z" w:id="7">
              <w:r>
                <w:t>11/5/2023</w:t>
              </w:r>
            </w:ins>
          </w:p>
        </w:tc>
        <w:tc>
          <w:tcPr>
            <w:tcW w:w="2340" w:type="dxa"/>
            <w:tcMar>
              <w:left w:w="105" w:type="dxa"/>
              <w:right w:w="105" w:type="dxa"/>
            </w:tcMar>
          </w:tcPr>
          <w:p w:rsidR="5D225796" w:rsidP="5D225796" w:rsidRDefault="69D31326" w14:paraId="6F80B217" w14:textId="574EB21B">
            <w:pPr>
              <w:spacing w:line="259" w:lineRule="auto"/>
              <w:cnfStyle w:val="000000100000" w:firstRow="0" w:lastRow="0" w:firstColumn="0" w:lastColumn="0" w:oddVBand="0" w:evenVBand="0" w:oddHBand="1" w:evenHBand="0" w:firstRowFirstColumn="0" w:firstRowLastColumn="0" w:lastRowFirstColumn="0" w:lastRowLastColumn="0"/>
            </w:pPr>
            <w:ins w:author="Malachi Jamison" w:date="2023-11-05T23:32:00Z" w:id="8">
              <w:r>
                <w:t>Update test cases</w:t>
              </w:r>
            </w:ins>
          </w:p>
        </w:tc>
        <w:tc>
          <w:tcPr>
            <w:tcW w:w="2340" w:type="dxa"/>
            <w:tcMar>
              <w:left w:w="105" w:type="dxa"/>
              <w:right w:w="105" w:type="dxa"/>
            </w:tcMar>
          </w:tcPr>
          <w:p w:rsidR="5D225796" w:rsidP="5D225796" w:rsidRDefault="69D31326" w14:paraId="2A5C13D4" w14:textId="28470066">
            <w:pPr>
              <w:spacing w:line="259" w:lineRule="auto"/>
              <w:cnfStyle w:val="000000100000" w:firstRow="0" w:lastRow="0" w:firstColumn="0" w:lastColumn="0" w:oddVBand="0" w:evenVBand="0" w:oddHBand="1" w:evenHBand="0" w:firstRowFirstColumn="0" w:firstRowLastColumn="0" w:lastRowFirstColumn="0" w:lastRowLastColumn="0"/>
            </w:pPr>
            <w:ins w:author="Malachi Jamison" w:date="2023-11-05T23:32:00Z" w:id="9">
              <w:r>
                <w:t>Malachi Jamison</w:t>
              </w:r>
            </w:ins>
          </w:p>
        </w:tc>
      </w:tr>
      <w:tr w:rsidR="5D225796" w:rsidTr="5D225796" w14:paraId="74E68180"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rsidR="5D225796" w:rsidP="5D225796" w:rsidRDefault="5D225796" w14:paraId="25BF74DB" w14:textId="7291FEB8">
            <w:pPr>
              <w:spacing w:line="259" w:lineRule="auto"/>
            </w:pPr>
          </w:p>
        </w:tc>
        <w:tc>
          <w:tcPr>
            <w:tcW w:w="2340" w:type="dxa"/>
            <w:tcMar>
              <w:left w:w="105" w:type="dxa"/>
              <w:right w:w="105" w:type="dxa"/>
            </w:tcMar>
          </w:tcPr>
          <w:p w:rsidR="5D225796" w:rsidP="5D225796" w:rsidRDefault="5D225796" w14:paraId="156F4D6D" w14:textId="749C89CD">
            <w:pPr>
              <w:spacing w:line="259" w:lineRule="auto"/>
              <w:cnfStyle w:val="000000000000" w:firstRow="0" w:lastRow="0" w:firstColumn="0" w:lastColumn="0" w:oddVBand="0" w:evenVBand="0" w:oddHBand="0" w:evenHBand="0" w:firstRowFirstColumn="0" w:firstRowLastColumn="0" w:lastRowFirstColumn="0" w:lastRowLastColumn="0"/>
            </w:pPr>
          </w:p>
        </w:tc>
        <w:tc>
          <w:tcPr>
            <w:tcW w:w="2340" w:type="dxa"/>
            <w:tcMar>
              <w:left w:w="105" w:type="dxa"/>
              <w:right w:w="105" w:type="dxa"/>
            </w:tcMar>
          </w:tcPr>
          <w:p w:rsidR="5D225796" w:rsidP="5D225796" w:rsidRDefault="5D225796" w14:paraId="6AC94466" w14:textId="43792D5F">
            <w:pPr>
              <w:spacing w:line="259" w:lineRule="auto"/>
              <w:cnfStyle w:val="000000000000" w:firstRow="0" w:lastRow="0" w:firstColumn="0" w:lastColumn="0" w:oddVBand="0" w:evenVBand="0" w:oddHBand="0" w:evenHBand="0" w:firstRowFirstColumn="0" w:firstRowLastColumn="0" w:lastRowFirstColumn="0" w:lastRowLastColumn="0"/>
            </w:pPr>
          </w:p>
        </w:tc>
        <w:tc>
          <w:tcPr>
            <w:tcW w:w="2340" w:type="dxa"/>
            <w:tcMar>
              <w:left w:w="105" w:type="dxa"/>
              <w:right w:w="105" w:type="dxa"/>
            </w:tcMar>
          </w:tcPr>
          <w:p w:rsidR="5D225796" w:rsidP="5D225796" w:rsidRDefault="5D225796" w14:paraId="74D96A62" w14:textId="7B28EA55">
            <w:pPr>
              <w:spacing w:line="259" w:lineRule="auto"/>
              <w:cnfStyle w:val="000000000000" w:firstRow="0" w:lastRow="0" w:firstColumn="0" w:lastColumn="0" w:oddVBand="0" w:evenVBand="0" w:oddHBand="0" w:evenHBand="0" w:firstRowFirstColumn="0" w:firstRowLastColumn="0" w:lastRowFirstColumn="0" w:lastRowLastColumn="0"/>
            </w:pPr>
          </w:p>
        </w:tc>
      </w:tr>
      <w:tr w:rsidR="5D225796" w:rsidTr="5D225796" w14:paraId="60127ED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tcPr>
          <w:p w:rsidR="5D225796" w:rsidP="5D225796" w:rsidRDefault="5D225796" w14:paraId="71DEB668" w14:textId="7B6D75A5">
            <w:pPr>
              <w:spacing w:line="259" w:lineRule="auto"/>
            </w:pPr>
          </w:p>
        </w:tc>
        <w:tc>
          <w:tcPr>
            <w:tcW w:w="2340" w:type="dxa"/>
            <w:tcMar>
              <w:left w:w="105" w:type="dxa"/>
              <w:right w:w="105" w:type="dxa"/>
            </w:tcMar>
          </w:tcPr>
          <w:p w:rsidR="5D225796" w:rsidP="5D225796" w:rsidRDefault="5D225796" w14:paraId="6F6C0B9C" w14:textId="0402C38D">
            <w:pPr>
              <w:spacing w:line="259" w:lineRule="auto"/>
              <w:cnfStyle w:val="000000100000" w:firstRow="0" w:lastRow="0" w:firstColumn="0" w:lastColumn="0" w:oddVBand="0" w:evenVBand="0" w:oddHBand="1" w:evenHBand="0" w:firstRowFirstColumn="0" w:firstRowLastColumn="0" w:lastRowFirstColumn="0" w:lastRowLastColumn="0"/>
            </w:pPr>
          </w:p>
        </w:tc>
        <w:tc>
          <w:tcPr>
            <w:tcW w:w="2340" w:type="dxa"/>
            <w:tcMar>
              <w:left w:w="105" w:type="dxa"/>
              <w:right w:w="105" w:type="dxa"/>
            </w:tcMar>
          </w:tcPr>
          <w:p w:rsidR="5D225796" w:rsidP="5D225796" w:rsidRDefault="5D225796" w14:paraId="21B5A809" w14:textId="60AFC020">
            <w:pPr>
              <w:spacing w:line="259" w:lineRule="auto"/>
              <w:cnfStyle w:val="000000100000" w:firstRow="0" w:lastRow="0" w:firstColumn="0" w:lastColumn="0" w:oddVBand="0" w:evenVBand="0" w:oddHBand="1" w:evenHBand="0" w:firstRowFirstColumn="0" w:firstRowLastColumn="0" w:lastRowFirstColumn="0" w:lastRowLastColumn="0"/>
            </w:pPr>
          </w:p>
        </w:tc>
        <w:tc>
          <w:tcPr>
            <w:tcW w:w="2340" w:type="dxa"/>
            <w:tcMar>
              <w:left w:w="105" w:type="dxa"/>
              <w:right w:w="105" w:type="dxa"/>
            </w:tcMar>
          </w:tcPr>
          <w:p w:rsidR="5D225796" w:rsidP="5D225796" w:rsidRDefault="5D225796" w14:paraId="25F26E89" w14:textId="48746112">
            <w:pPr>
              <w:spacing w:line="259" w:lineRule="auto"/>
              <w:cnfStyle w:val="000000100000" w:firstRow="0" w:lastRow="0" w:firstColumn="0" w:lastColumn="0" w:oddVBand="0" w:evenVBand="0" w:oddHBand="1" w:evenHBand="0" w:firstRowFirstColumn="0" w:firstRowLastColumn="0" w:lastRowFirstColumn="0" w:lastRowLastColumn="0"/>
            </w:pPr>
          </w:p>
        </w:tc>
      </w:tr>
    </w:tbl>
    <w:p w:rsidR="009F561D" w:rsidP="5D225796" w:rsidRDefault="009F561D" w14:paraId="2C078E63" w14:textId="15512A21">
      <w:pPr>
        <w:rPr>
          <w:color w:val="000000" w:themeColor="text1"/>
        </w:rPr>
      </w:pPr>
      <w:r>
        <w:rPr>
          <w:color w:val="000000" w:themeColor="text1"/>
        </w:rPr>
        <w:br/>
      </w:r>
    </w:p>
    <w:p w:rsidR="008F488E" w:rsidP="5D225796" w:rsidRDefault="009F561D" w14:paraId="036A0512" w14:textId="50978D12">
      <w:pPr>
        <w:rPr>
          <w:color w:val="000000" w:themeColor="text1"/>
        </w:rPr>
      </w:pPr>
      <w:r>
        <w:rPr>
          <w:color w:val="000000" w:themeColor="text1"/>
        </w:rPr>
        <w:br w:type="page"/>
      </w:r>
    </w:p>
    <w:sdt>
      <w:sdtPr>
        <w:id w:val="251557332"/>
        <w:docPartObj>
          <w:docPartGallery w:val="Table of Contents"/>
          <w:docPartUnique/>
        </w:docPartObj>
      </w:sdtPr>
      <w:sdtContent>
        <w:p w:rsidR="006C4B45" w:rsidP="167C278A" w:rsidRDefault="006C4B45" w14:paraId="4998E0E6" w14:textId="40A7B597">
          <w:pPr>
            <w:pStyle w:val="TOC1"/>
            <w:tabs>
              <w:tab w:val="right" w:leader="dot" w:pos="9360"/>
            </w:tabs>
            <w:rPr>
              <w:rStyle w:val="Hyperlink"/>
              <w:noProof/>
              <w:kern w:val="2"/>
              <w14:ligatures w14:val="standardContextual"/>
            </w:rPr>
            <w:pPrChange w:author="Malachi Jamison" w:date="2023-11-06T22:45:48.237Z" w:id="10">
              <w:pPr/>
            </w:pPrChange>
          </w:pPr>
          <w:r>
            <w:fldChar w:fldCharType="begin"/>
          </w:r>
          <w:r>
            <w:instrText xml:space="preserve">TOC \o \z \u \h</w:instrText>
          </w:r>
          <w:r>
            <w:fldChar w:fldCharType="separate"/>
          </w:r>
          <w:hyperlink w:anchor="_Toc37846072">
            <w:r w:rsidRPr="167C278A" w:rsidR="167C278A">
              <w:rPr>
                <w:rStyle w:val="Hyperlink"/>
              </w:rPr>
              <w:t>Test Plan</w:t>
            </w:r>
            <w:ins w:author="Malachi Jamison" w:date="2023-11-06T22:45:48.233Z" w:id="915878983">
              <w:r>
                <w:tab/>
              </w:r>
            </w:ins>
            <w:r>
              <w:fldChar w:fldCharType="begin"/>
            </w:r>
            <w:r>
              <w:instrText xml:space="preserve">PAGEREF _Toc37846072 \h</w:instrText>
            </w:r>
            <w:r>
              <w:fldChar w:fldCharType="separate"/>
            </w:r>
            <w:r w:rsidRPr="167C278A" w:rsidR="167C278A">
              <w:rPr>
                <w:rStyle w:val="Hyperlink"/>
              </w:rPr>
              <w:t>3</w:t>
            </w:r>
            <w:r>
              <w:fldChar w:fldCharType="end"/>
            </w:r>
          </w:hyperlink>
        </w:p>
        <w:p w:rsidR="006C4B45" w:rsidP="167C278A" w:rsidRDefault="000D7040" w14:paraId="08F8C448" w14:textId="6710932E">
          <w:pPr>
            <w:pStyle w:val="TOC1"/>
            <w:tabs>
              <w:tab w:val="right" w:leader="dot" w:pos="9360"/>
            </w:tabs>
            <w:rPr>
              <w:rStyle w:val="Hyperlink"/>
              <w:noProof/>
              <w:kern w:val="2"/>
              <w14:ligatures w14:val="standardContextual"/>
            </w:rPr>
            <w:pPrChange w:author="Malachi Jamison" w:date="2023-11-06T22:45:48.266Z" w:id="12">
              <w:pPr/>
            </w:pPrChange>
          </w:pPr>
          <w:hyperlink w:anchor="_Toc1311437330">
            <w:r w:rsidRPr="167C278A" w:rsidR="167C278A">
              <w:rPr>
                <w:rStyle w:val="Hyperlink"/>
              </w:rPr>
              <w:t>1. Introduction</w:t>
            </w:r>
            <w:ins w:author="Malachi Jamison" w:date="2023-11-06T22:45:48.265Z" w:id="1427545103">
              <w:r>
                <w:tab/>
              </w:r>
            </w:ins>
            <w:r>
              <w:fldChar w:fldCharType="begin"/>
            </w:r>
            <w:r>
              <w:instrText xml:space="preserve">PAGEREF _Toc1311437330 \h</w:instrText>
            </w:r>
            <w:r>
              <w:fldChar w:fldCharType="separate"/>
            </w:r>
            <w:r w:rsidRPr="167C278A" w:rsidR="167C278A">
              <w:rPr>
                <w:rStyle w:val="Hyperlink"/>
              </w:rPr>
              <w:t>4</w:t>
            </w:r>
            <w:r>
              <w:fldChar w:fldCharType="end"/>
            </w:r>
          </w:hyperlink>
        </w:p>
        <w:p w:rsidR="006C4B45" w:rsidP="167C278A" w:rsidRDefault="000D7040" w14:paraId="4A8EA0C6" w14:textId="276FEDBB">
          <w:pPr>
            <w:pStyle w:val="TOC2"/>
            <w:tabs>
              <w:tab w:val="right" w:leader="dot" w:pos="9360"/>
            </w:tabs>
            <w:rPr>
              <w:rStyle w:val="Hyperlink"/>
              <w:noProof/>
              <w:kern w:val="2"/>
              <w14:ligatures w14:val="standardContextual"/>
            </w:rPr>
            <w:pPrChange w:author="Malachi Jamison" w:date="2023-11-06T22:45:48.276Z" w:id="14">
              <w:pPr/>
            </w:pPrChange>
          </w:pPr>
          <w:hyperlink w:anchor="_Toc1656212670">
            <w:r w:rsidRPr="167C278A" w:rsidR="167C278A">
              <w:rPr>
                <w:rStyle w:val="Hyperlink"/>
              </w:rPr>
              <w:t>1.1 Purpose</w:t>
            </w:r>
            <w:ins w:author="Malachi Jamison" w:date="2023-11-06T22:45:48.272Z" w:id="1062828405">
              <w:r>
                <w:tab/>
              </w:r>
            </w:ins>
            <w:r>
              <w:fldChar w:fldCharType="begin"/>
            </w:r>
            <w:r>
              <w:instrText xml:space="preserve">PAGEREF _Toc1656212670 \h</w:instrText>
            </w:r>
            <w:r>
              <w:fldChar w:fldCharType="separate"/>
            </w:r>
            <w:r w:rsidRPr="167C278A" w:rsidR="167C278A">
              <w:rPr>
                <w:rStyle w:val="Hyperlink"/>
              </w:rPr>
              <w:t>4</w:t>
            </w:r>
            <w:r>
              <w:fldChar w:fldCharType="end"/>
            </w:r>
          </w:hyperlink>
        </w:p>
        <w:p w:rsidR="006C4B45" w:rsidP="167C278A" w:rsidRDefault="000D7040" w14:paraId="5CBAA29F" w14:textId="3341921D">
          <w:pPr>
            <w:pStyle w:val="TOC2"/>
            <w:tabs>
              <w:tab w:val="right" w:leader="dot" w:pos="9360"/>
            </w:tabs>
            <w:rPr>
              <w:rStyle w:val="Hyperlink"/>
              <w:noProof/>
              <w:kern w:val="2"/>
              <w14:ligatures w14:val="standardContextual"/>
            </w:rPr>
            <w:pPrChange w:author="Malachi Jamison" w:date="2023-11-06T22:45:48.294Z" w:id="16">
              <w:pPr/>
            </w:pPrChange>
          </w:pPr>
          <w:hyperlink w:anchor="_Toc1636230710">
            <w:r w:rsidRPr="167C278A" w:rsidR="167C278A">
              <w:rPr>
                <w:rStyle w:val="Hyperlink"/>
              </w:rPr>
              <w:t>1.2 Scope</w:t>
            </w:r>
            <w:ins w:author="Malachi Jamison" w:date="2023-11-06T22:45:48.29Z" w:id="127059980">
              <w:r>
                <w:tab/>
              </w:r>
            </w:ins>
            <w:r>
              <w:fldChar w:fldCharType="begin"/>
            </w:r>
            <w:r>
              <w:instrText xml:space="preserve">PAGEREF _Toc1636230710 \h</w:instrText>
            </w:r>
            <w:r>
              <w:fldChar w:fldCharType="separate"/>
            </w:r>
            <w:r w:rsidRPr="167C278A" w:rsidR="167C278A">
              <w:rPr>
                <w:rStyle w:val="Hyperlink"/>
              </w:rPr>
              <w:t>4</w:t>
            </w:r>
            <w:r>
              <w:fldChar w:fldCharType="end"/>
            </w:r>
          </w:hyperlink>
        </w:p>
        <w:p w:rsidR="006C4B45" w:rsidP="167C278A" w:rsidRDefault="000D7040" w14:paraId="7EFD8DAB" w14:textId="10BF424C">
          <w:pPr>
            <w:pStyle w:val="TOC3"/>
            <w:tabs>
              <w:tab w:val="right" w:leader="dot" w:pos="9360"/>
            </w:tabs>
            <w:rPr>
              <w:rStyle w:val="Hyperlink"/>
              <w:noProof/>
              <w:kern w:val="2"/>
              <w14:ligatures w14:val="standardContextual"/>
            </w:rPr>
            <w:pPrChange w:author="Malachi Jamison" w:date="2023-11-06T22:45:48.306Z" w:id="18">
              <w:pPr/>
            </w:pPrChange>
          </w:pPr>
          <w:hyperlink w:anchor="_Toc1340463693">
            <w:r w:rsidRPr="167C278A" w:rsidR="167C278A">
              <w:rPr>
                <w:rStyle w:val="Hyperlink"/>
              </w:rPr>
              <w:t>1.2.1 In Scope Work</w:t>
            </w:r>
            <w:ins w:author="Malachi Jamison" w:date="2023-11-06T22:45:48.302Z" w:id="754702004">
              <w:r>
                <w:tab/>
              </w:r>
            </w:ins>
            <w:r>
              <w:fldChar w:fldCharType="begin"/>
            </w:r>
            <w:r>
              <w:instrText xml:space="preserve">PAGEREF _Toc1340463693 \h</w:instrText>
            </w:r>
            <w:r>
              <w:fldChar w:fldCharType="separate"/>
            </w:r>
            <w:r w:rsidRPr="167C278A" w:rsidR="167C278A">
              <w:rPr>
                <w:rStyle w:val="Hyperlink"/>
              </w:rPr>
              <w:t>4</w:t>
            </w:r>
            <w:r>
              <w:fldChar w:fldCharType="end"/>
            </w:r>
          </w:hyperlink>
        </w:p>
        <w:p w:rsidR="006C4B45" w:rsidP="167C278A" w:rsidRDefault="000D7040" w14:paraId="6030C624" w14:textId="1496452A">
          <w:pPr>
            <w:pStyle w:val="TOC3"/>
            <w:tabs>
              <w:tab w:val="right" w:leader="dot" w:pos="9360"/>
            </w:tabs>
            <w:rPr>
              <w:rStyle w:val="Hyperlink"/>
              <w:noProof/>
              <w:kern w:val="2"/>
              <w14:ligatures w14:val="standardContextual"/>
            </w:rPr>
            <w:pPrChange w:author="Malachi Jamison" w:date="2023-11-06T22:45:48.316Z" w:id="20">
              <w:pPr/>
            </w:pPrChange>
          </w:pPr>
          <w:hyperlink w:anchor="_Toc977383969">
            <w:r w:rsidRPr="167C278A" w:rsidR="167C278A">
              <w:rPr>
                <w:rStyle w:val="Hyperlink"/>
              </w:rPr>
              <w:t>1.2.2 Out of Scope Work</w:t>
            </w:r>
            <w:ins w:author="Malachi Jamison" w:date="2023-11-06T22:45:48.314Z" w:id="543619313">
              <w:r>
                <w:tab/>
              </w:r>
            </w:ins>
            <w:r>
              <w:fldChar w:fldCharType="begin"/>
            </w:r>
            <w:r>
              <w:instrText xml:space="preserve">PAGEREF _Toc977383969 \h</w:instrText>
            </w:r>
            <w:r>
              <w:fldChar w:fldCharType="separate"/>
            </w:r>
            <w:r w:rsidRPr="167C278A" w:rsidR="167C278A">
              <w:rPr>
                <w:rStyle w:val="Hyperlink"/>
              </w:rPr>
              <w:t>5</w:t>
            </w:r>
            <w:r>
              <w:fldChar w:fldCharType="end"/>
            </w:r>
          </w:hyperlink>
        </w:p>
        <w:p w:rsidR="006C4B45" w:rsidP="167C278A" w:rsidRDefault="000D7040" w14:paraId="4A2E3802" w14:textId="0184CFA7">
          <w:pPr>
            <w:pStyle w:val="TOC2"/>
            <w:tabs>
              <w:tab w:val="right" w:leader="dot" w:pos="9360"/>
            </w:tabs>
            <w:rPr>
              <w:rStyle w:val="Hyperlink"/>
              <w:noProof/>
              <w:kern w:val="2"/>
              <w14:ligatures w14:val="standardContextual"/>
            </w:rPr>
            <w:pPrChange w:author="Malachi Jamison" w:date="2023-11-06T22:45:48.328Z" w:id="22">
              <w:pPr/>
            </w:pPrChange>
          </w:pPr>
          <w:hyperlink w:anchor="_Toc1359733417">
            <w:r w:rsidRPr="167C278A" w:rsidR="167C278A">
              <w:rPr>
                <w:rStyle w:val="Hyperlink"/>
              </w:rPr>
              <w:t>1.3 Testing Strategy</w:t>
            </w:r>
            <w:ins w:author="Malachi Jamison" w:date="2023-11-06T22:45:48.326Z" w:id="543004520">
              <w:r>
                <w:tab/>
              </w:r>
            </w:ins>
            <w:r>
              <w:fldChar w:fldCharType="begin"/>
            </w:r>
            <w:r>
              <w:instrText xml:space="preserve">PAGEREF _Toc1359733417 \h</w:instrText>
            </w:r>
            <w:r>
              <w:fldChar w:fldCharType="separate"/>
            </w:r>
            <w:r w:rsidRPr="167C278A" w:rsidR="167C278A">
              <w:rPr>
                <w:rStyle w:val="Hyperlink"/>
              </w:rPr>
              <w:t>5</w:t>
            </w:r>
            <w:r>
              <w:fldChar w:fldCharType="end"/>
            </w:r>
          </w:hyperlink>
        </w:p>
        <w:p w:rsidR="006C4B45" w:rsidP="167C278A" w:rsidRDefault="000D7040" w14:paraId="6A2771E7" w14:textId="7F25B627">
          <w:pPr>
            <w:pStyle w:val="TOC2"/>
            <w:tabs>
              <w:tab w:val="right" w:leader="dot" w:pos="9360"/>
            </w:tabs>
            <w:rPr>
              <w:rStyle w:val="Hyperlink"/>
              <w:noProof/>
              <w:kern w:val="2"/>
              <w14:ligatures w14:val="standardContextual"/>
            </w:rPr>
            <w:pPrChange w:author="Malachi Jamison" w:date="2023-11-06T22:45:48.341Z" w:id="24">
              <w:pPr/>
            </w:pPrChange>
          </w:pPr>
          <w:hyperlink w:anchor="_Toc144824547">
            <w:r w:rsidRPr="167C278A" w:rsidR="167C278A">
              <w:rPr>
                <w:rStyle w:val="Hyperlink"/>
              </w:rPr>
              <w:t>1.4 Project Documents</w:t>
            </w:r>
            <w:ins w:author="Malachi Jamison" w:date="2023-11-06T22:45:48.337Z" w:id="821320401">
              <w:r>
                <w:tab/>
              </w:r>
            </w:ins>
            <w:r>
              <w:fldChar w:fldCharType="begin"/>
            </w:r>
            <w:r>
              <w:instrText xml:space="preserve">PAGEREF _Toc144824547 \h</w:instrText>
            </w:r>
            <w:r>
              <w:fldChar w:fldCharType="separate"/>
            </w:r>
            <w:r w:rsidRPr="167C278A" w:rsidR="167C278A">
              <w:rPr>
                <w:rStyle w:val="Hyperlink"/>
              </w:rPr>
              <w:t>6</w:t>
            </w:r>
            <w:r>
              <w:fldChar w:fldCharType="end"/>
            </w:r>
          </w:hyperlink>
        </w:p>
        <w:p w:rsidR="006C4B45" w:rsidP="167C278A" w:rsidRDefault="000D7040" w14:paraId="06498835" w14:textId="6A377547">
          <w:pPr>
            <w:pStyle w:val="TOC2"/>
            <w:tabs>
              <w:tab w:val="right" w:leader="dot" w:pos="9360"/>
            </w:tabs>
            <w:rPr>
              <w:rStyle w:val="Hyperlink"/>
              <w:noProof/>
              <w:kern w:val="2"/>
              <w14:ligatures w14:val="standardContextual"/>
            </w:rPr>
            <w:pPrChange w:author="Malachi Jamison" w:date="2023-11-06T22:45:48.401Z" w:id="26">
              <w:pPr/>
            </w:pPrChange>
          </w:pPr>
          <w:hyperlink w:anchor="_Toc1203824345">
            <w:r w:rsidRPr="167C278A" w:rsidR="167C278A">
              <w:rPr>
                <w:rStyle w:val="Hyperlink"/>
              </w:rPr>
              <w:t>Definitions, Acronyms, and Abbreviations</w:t>
            </w:r>
            <w:ins w:author="Malachi Jamison" w:date="2023-11-06T22:45:48.398Z" w:id="1438187049">
              <w:r>
                <w:tab/>
              </w:r>
            </w:ins>
            <w:r>
              <w:fldChar w:fldCharType="begin"/>
            </w:r>
            <w:r>
              <w:instrText xml:space="preserve">PAGEREF _Toc1203824345 \h</w:instrText>
            </w:r>
            <w:r>
              <w:fldChar w:fldCharType="separate"/>
            </w:r>
            <w:r w:rsidRPr="167C278A" w:rsidR="167C278A">
              <w:rPr>
                <w:rStyle w:val="Hyperlink"/>
              </w:rPr>
              <w:t>6</w:t>
            </w:r>
            <w:r>
              <w:fldChar w:fldCharType="end"/>
            </w:r>
          </w:hyperlink>
        </w:p>
        <w:p w:rsidR="006C4B45" w:rsidP="167C278A" w:rsidRDefault="000D7040" w14:paraId="4DFB1233" w14:textId="0F09DEDA">
          <w:pPr>
            <w:pStyle w:val="TOC2"/>
            <w:tabs>
              <w:tab w:val="right" w:leader="dot" w:pos="9360"/>
            </w:tabs>
            <w:rPr>
              <w:rStyle w:val="Hyperlink"/>
              <w:noProof/>
              <w:kern w:val="2"/>
              <w14:ligatures w14:val="standardContextual"/>
            </w:rPr>
            <w:pPrChange w:author="Malachi Jamison" w:date="2023-11-06T22:45:48.408Z" w:id="28">
              <w:pPr/>
            </w:pPrChange>
          </w:pPr>
          <w:hyperlink w:anchor="_Toc1063293025">
            <w:r w:rsidRPr="167C278A" w:rsidR="167C278A">
              <w:rPr>
                <w:rStyle w:val="Hyperlink"/>
              </w:rPr>
              <w:t>1.6 References</w:t>
            </w:r>
            <w:ins w:author="Malachi Jamison" w:date="2023-11-06T22:45:48.406Z" w:id="879473915">
              <w:r>
                <w:tab/>
              </w:r>
            </w:ins>
            <w:r>
              <w:fldChar w:fldCharType="begin"/>
            </w:r>
            <w:r>
              <w:instrText xml:space="preserve">PAGEREF _Toc1063293025 \h</w:instrText>
            </w:r>
            <w:r>
              <w:fldChar w:fldCharType="separate"/>
            </w:r>
            <w:r w:rsidRPr="167C278A" w:rsidR="167C278A">
              <w:rPr>
                <w:rStyle w:val="Hyperlink"/>
              </w:rPr>
              <w:t>7</w:t>
            </w:r>
            <w:r>
              <w:fldChar w:fldCharType="end"/>
            </w:r>
          </w:hyperlink>
        </w:p>
        <w:p w:rsidR="006C4B45" w:rsidP="167C278A" w:rsidRDefault="000D7040" w14:paraId="33F60A2A" w14:textId="3F33DA04">
          <w:pPr>
            <w:pStyle w:val="TOC1"/>
            <w:tabs>
              <w:tab w:val="right" w:leader="dot" w:pos="9360"/>
            </w:tabs>
            <w:rPr>
              <w:rStyle w:val="Hyperlink"/>
              <w:noProof/>
              <w:kern w:val="2"/>
              <w14:ligatures w14:val="standardContextual"/>
            </w:rPr>
            <w:pPrChange w:author="Malachi Jamison" w:date="2023-11-06T22:45:48.413Z" w:id="30">
              <w:pPr/>
            </w:pPrChange>
          </w:pPr>
          <w:hyperlink w:anchor="_Toc1367665957">
            <w:r w:rsidRPr="167C278A" w:rsidR="167C278A">
              <w:rPr>
                <w:rStyle w:val="Hyperlink"/>
              </w:rPr>
              <w:t>2. System Overview</w:t>
            </w:r>
            <w:ins w:author="Malachi Jamison" w:date="2023-11-06T22:45:48.412Z" w:id="1083962728">
              <w:r>
                <w:tab/>
              </w:r>
            </w:ins>
            <w:r>
              <w:fldChar w:fldCharType="begin"/>
            </w:r>
            <w:r>
              <w:instrText xml:space="preserve">PAGEREF _Toc1367665957 \h</w:instrText>
            </w:r>
            <w:r>
              <w:fldChar w:fldCharType="separate"/>
            </w:r>
            <w:r w:rsidRPr="167C278A" w:rsidR="167C278A">
              <w:rPr>
                <w:rStyle w:val="Hyperlink"/>
              </w:rPr>
              <w:t>7</w:t>
            </w:r>
            <w:r>
              <w:fldChar w:fldCharType="end"/>
            </w:r>
          </w:hyperlink>
        </w:p>
        <w:p w:rsidR="006C4B45" w:rsidP="167C278A" w:rsidRDefault="000D7040" w14:paraId="00F0CCB8" w14:textId="4653C133">
          <w:pPr>
            <w:pStyle w:val="TOC2"/>
            <w:tabs>
              <w:tab w:val="right" w:leader="dot" w:pos="9360"/>
            </w:tabs>
            <w:rPr>
              <w:rStyle w:val="Hyperlink"/>
              <w:noProof/>
              <w:kern w:val="2"/>
              <w14:ligatures w14:val="standardContextual"/>
            </w:rPr>
            <w:pPrChange w:author="Malachi Jamison" w:date="2023-11-06T22:45:48.417Z" w:id="32">
              <w:pPr/>
            </w:pPrChange>
          </w:pPr>
          <w:hyperlink w:anchor="_Toc660742301">
            <w:r w:rsidRPr="167C278A" w:rsidR="167C278A">
              <w:rPr>
                <w:rStyle w:val="Hyperlink"/>
              </w:rPr>
              <w:t>2.1 Test Environment</w:t>
            </w:r>
            <w:ins w:author="Malachi Jamison" w:date="2023-11-06T22:45:48.416Z" w:id="334229538">
              <w:r>
                <w:tab/>
              </w:r>
            </w:ins>
            <w:r>
              <w:fldChar w:fldCharType="begin"/>
            </w:r>
            <w:r>
              <w:instrText xml:space="preserve">PAGEREF _Toc660742301 \h</w:instrText>
            </w:r>
            <w:r>
              <w:fldChar w:fldCharType="separate"/>
            </w:r>
            <w:r w:rsidRPr="167C278A" w:rsidR="167C278A">
              <w:rPr>
                <w:rStyle w:val="Hyperlink"/>
              </w:rPr>
              <w:t>7</w:t>
            </w:r>
            <w:r>
              <w:fldChar w:fldCharType="end"/>
            </w:r>
          </w:hyperlink>
        </w:p>
        <w:p w:rsidR="006C4B45" w:rsidP="167C278A" w:rsidRDefault="000D7040" w14:paraId="30EA720E" w14:textId="31311B69">
          <w:pPr>
            <w:pStyle w:val="TOC2"/>
            <w:tabs>
              <w:tab w:val="right" w:leader="dot" w:pos="9360"/>
            </w:tabs>
            <w:rPr>
              <w:rStyle w:val="Hyperlink"/>
              <w:noProof/>
              <w:kern w:val="2"/>
              <w14:ligatures w14:val="standardContextual"/>
            </w:rPr>
            <w:pPrChange w:author="Malachi Jamison" w:date="2023-11-06T22:45:48.422Z" w:id="34">
              <w:pPr/>
            </w:pPrChange>
          </w:pPr>
          <w:hyperlink w:anchor="_Toc1838100546">
            <w:r w:rsidRPr="167C278A" w:rsidR="167C278A">
              <w:rPr>
                <w:rStyle w:val="Hyperlink"/>
              </w:rPr>
              <w:t>2.2 Expected Usage</w:t>
            </w:r>
            <w:ins w:author="Malachi Jamison" w:date="2023-11-06T22:45:48.421Z" w:id="169729682">
              <w:r>
                <w:tab/>
              </w:r>
            </w:ins>
            <w:r>
              <w:fldChar w:fldCharType="begin"/>
            </w:r>
            <w:r>
              <w:instrText xml:space="preserve">PAGEREF _Toc1838100546 \h</w:instrText>
            </w:r>
            <w:r>
              <w:fldChar w:fldCharType="separate"/>
            </w:r>
            <w:r w:rsidRPr="167C278A" w:rsidR="167C278A">
              <w:rPr>
                <w:rStyle w:val="Hyperlink"/>
              </w:rPr>
              <w:t>8</w:t>
            </w:r>
            <w:r>
              <w:fldChar w:fldCharType="end"/>
            </w:r>
          </w:hyperlink>
        </w:p>
        <w:p w:rsidR="006C4B45" w:rsidP="167C278A" w:rsidRDefault="000D7040" w14:paraId="2D265A4E" w14:textId="511CA989">
          <w:pPr>
            <w:pStyle w:val="TOC1"/>
            <w:tabs>
              <w:tab w:val="right" w:leader="dot" w:pos="9360"/>
            </w:tabs>
            <w:rPr>
              <w:rStyle w:val="Hyperlink"/>
              <w:noProof/>
              <w:kern w:val="2"/>
              <w14:ligatures w14:val="standardContextual"/>
            </w:rPr>
            <w:pPrChange w:author="Malachi Jamison" w:date="2023-11-06T22:45:48.428Z" w:id="36">
              <w:pPr/>
            </w:pPrChange>
          </w:pPr>
          <w:hyperlink w:anchor="_Toc1037055538">
            <w:r w:rsidRPr="167C278A" w:rsidR="167C278A">
              <w:rPr>
                <w:rStyle w:val="Hyperlink"/>
              </w:rPr>
              <w:t>3. Manual Test Case Overview</w:t>
            </w:r>
            <w:ins w:author="Malachi Jamison" w:date="2023-11-06T22:45:48.427Z" w:id="1552193821">
              <w:r>
                <w:tab/>
              </w:r>
            </w:ins>
            <w:r>
              <w:fldChar w:fldCharType="begin"/>
            </w:r>
            <w:r>
              <w:instrText xml:space="preserve">PAGEREF _Toc1037055538 \h</w:instrText>
            </w:r>
            <w:r>
              <w:fldChar w:fldCharType="separate"/>
            </w:r>
            <w:r w:rsidRPr="167C278A" w:rsidR="167C278A">
              <w:rPr>
                <w:rStyle w:val="Hyperlink"/>
              </w:rPr>
              <w:t>8</w:t>
            </w:r>
            <w:r>
              <w:fldChar w:fldCharType="end"/>
            </w:r>
          </w:hyperlink>
        </w:p>
        <w:p w:rsidR="006C4B45" w:rsidP="167C278A" w:rsidRDefault="000D7040" w14:paraId="336331CC" w14:textId="64EC57A2">
          <w:pPr>
            <w:pStyle w:val="TOC2"/>
            <w:tabs>
              <w:tab w:val="right" w:leader="dot" w:pos="9360"/>
            </w:tabs>
            <w:rPr>
              <w:rStyle w:val="Hyperlink"/>
              <w:noProof/>
              <w:kern w:val="2"/>
              <w14:ligatures w14:val="standardContextual"/>
            </w:rPr>
            <w:pPrChange w:author="Malachi Jamison" w:date="2023-11-06T22:45:48.432Z" w:id="38">
              <w:pPr/>
            </w:pPrChange>
          </w:pPr>
          <w:hyperlink w:anchor="_Toc177999343">
            <w:r w:rsidRPr="167C278A" w:rsidR="167C278A">
              <w:rPr>
                <w:rStyle w:val="Hyperlink"/>
              </w:rPr>
              <w:t>3.1 Functional Tests</w:t>
            </w:r>
            <w:ins w:author="Malachi Jamison" w:date="2023-11-06T22:45:48.431Z" w:id="1385373501">
              <w:r>
                <w:tab/>
              </w:r>
            </w:ins>
            <w:r>
              <w:fldChar w:fldCharType="begin"/>
            </w:r>
            <w:r>
              <w:instrText xml:space="preserve">PAGEREF _Toc177999343 \h</w:instrText>
            </w:r>
            <w:r>
              <w:fldChar w:fldCharType="separate"/>
            </w:r>
            <w:r w:rsidRPr="167C278A" w:rsidR="167C278A">
              <w:rPr>
                <w:rStyle w:val="Hyperlink"/>
              </w:rPr>
              <w:t>9</w:t>
            </w:r>
            <w:r>
              <w:fldChar w:fldCharType="end"/>
            </w:r>
          </w:hyperlink>
        </w:p>
        <w:p w:rsidR="006C4B45" w:rsidP="167C278A" w:rsidRDefault="000D7040" w14:paraId="7F7A3DED" w14:textId="59448B0E">
          <w:pPr>
            <w:pStyle w:val="TOC3"/>
            <w:tabs>
              <w:tab w:val="right" w:leader="dot" w:pos="9360"/>
            </w:tabs>
            <w:rPr>
              <w:rStyle w:val="Hyperlink"/>
              <w:noProof/>
              <w:kern w:val="2"/>
              <w14:ligatures w14:val="standardContextual"/>
            </w:rPr>
            <w:pPrChange w:author="Malachi Jamison" w:date="2023-11-06T22:45:48.435Z" w:id="40">
              <w:pPr/>
            </w:pPrChange>
          </w:pPr>
          <w:hyperlink w:anchor="_Toc726309143">
            <w:r w:rsidRPr="167C278A" w:rsidR="167C278A">
              <w:rPr>
                <w:rStyle w:val="Hyperlink"/>
              </w:rPr>
              <w:t>3.1.1 User Login Test Cases</w:t>
            </w:r>
            <w:ins w:author="Malachi Jamison" w:date="2023-11-06T22:45:48.434Z" w:id="550320072">
              <w:r>
                <w:tab/>
              </w:r>
            </w:ins>
            <w:r>
              <w:fldChar w:fldCharType="begin"/>
            </w:r>
            <w:r>
              <w:instrText xml:space="preserve">PAGEREF _Toc726309143 \h</w:instrText>
            </w:r>
            <w:r>
              <w:fldChar w:fldCharType="separate"/>
            </w:r>
            <w:r w:rsidRPr="167C278A" w:rsidR="167C278A">
              <w:rPr>
                <w:rStyle w:val="Hyperlink"/>
              </w:rPr>
              <w:t>9</w:t>
            </w:r>
            <w:r>
              <w:fldChar w:fldCharType="end"/>
            </w:r>
          </w:hyperlink>
        </w:p>
        <w:p w:rsidR="006C4B45" w:rsidP="167C278A" w:rsidRDefault="000D7040" w14:paraId="0FA6BB5A" w14:textId="2A7933B1">
          <w:pPr>
            <w:pStyle w:val="TOC4"/>
            <w:tabs>
              <w:tab w:val="right" w:leader="dot" w:pos="9360"/>
            </w:tabs>
            <w:rPr>
              <w:rStyle w:val="Hyperlink"/>
              <w:noProof/>
              <w:kern w:val="2"/>
              <w14:ligatures w14:val="standardContextual"/>
            </w:rPr>
            <w:pPrChange w:author="Malachi Jamison" w:date="2023-11-06T22:45:48.44Z" w:id="42">
              <w:pPr/>
            </w:pPrChange>
          </w:pPr>
          <w:hyperlink w:anchor="_Toc332572638">
            <w:r w:rsidRPr="167C278A" w:rsidR="167C278A">
              <w:rPr>
                <w:rStyle w:val="Hyperlink"/>
              </w:rPr>
              <w:t>3.1.1.1 User Can Login</w:t>
            </w:r>
            <w:ins w:author="Malachi Jamison" w:date="2023-11-06T22:45:48.439Z" w:id="246338405">
              <w:r>
                <w:tab/>
              </w:r>
            </w:ins>
            <w:r>
              <w:fldChar w:fldCharType="begin"/>
            </w:r>
            <w:r>
              <w:instrText xml:space="preserve">PAGEREF _Toc332572638 \h</w:instrText>
            </w:r>
            <w:r>
              <w:fldChar w:fldCharType="separate"/>
            </w:r>
            <w:r w:rsidRPr="167C278A" w:rsidR="167C278A">
              <w:rPr>
                <w:rStyle w:val="Hyperlink"/>
              </w:rPr>
              <w:t>9</w:t>
            </w:r>
            <w:r>
              <w:fldChar w:fldCharType="end"/>
            </w:r>
          </w:hyperlink>
        </w:p>
        <w:p w:rsidR="006C4B45" w:rsidP="167C278A" w:rsidRDefault="000D7040" w14:paraId="0A6E2C5D" w14:textId="0961B2A2">
          <w:pPr>
            <w:pStyle w:val="TOC4"/>
            <w:tabs>
              <w:tab w:val="right" w:leader="dot" w:pos="9360"/>
            </w:tabs>
            <w:rPr>
              <w:rStyle w:val="Hyperlink"/>
              <w:noProof/>
              <w:kern w:val="2"/>
              <w14:ligatures w14:val="standardContextual"/>
            </w:rPr>
            <w:pPrChange w:author="Malachi Jamison" w:date="2023-11-06T22:45:48.445Z" w:id="44">
              <w:pPr/>
            </w:pPrChange>
          </w:pPr>
          <w:hyperlink w:anchor="_Toc856324125">
            <w:r w:rsidRPr="167C278A" w:rsidR="167C278A">
              <w:rPr>
                <w:rStyle w:val="Hyperlink"/>
              </w:rPr>
              <w:t>3.1.1.2 User Cannot Login</w:t>
            </w:r>
            <w:ins w:author="Malachi Jamison" w:date="2023-11-06T22:45:48.444Z" w:id="1588400349">
              <w:r>
                <w:tab/>
              </w:r>
            </w:ins>
            <w:r>
              <w:fldChar w:fldCharType="begin"/>
            </w:r>
            <w:r>
              <w:instrText xml:space="preserve">PAGEREF _Toc856324125 \h</w:instrText>
            </w:r>
            <w:r>
              <w:fldChar w:fldCharType="separate"/>
            </w:r>
            <w:r w:rsidRPr="167C278A" w:rsidR="167C278A">
              <w:rPr>
                <w:rStyle w:val="Hyperlink"/>
              </w:rPr>
              <w:t>9</w:t>
            </w:r>
            <w:r>
              <w:fldChar w:fldCharType="end"/>
            </w:r>
          </w:hyperlink>
        </w:p>
        <w:p w:rsidR="006C4B45" w:rsidP="167C278A" w:rsidRDefault="000D7040" w14:paraId="3FA895E5" w14:textId="279FEE6E">
          <w:pPr>
            <w:pStyle w:val="TOC4"/>
            <w:tabs>
              <w:tab w:val="right" w:leader="dot" w:pos="9360"/>
            </w:tabs>
            <w:rPr>
              <w:rStyle w:val="Hyperlink"/>
              <w:noProof/>
              <w:kern w:val="2"/>
              <w14:ligatures w14:val="standardContextual"/>
            </w:rPr>
            <w:pPrChange w:author="Malachi Jamison" w:date="2023-11-06T22:45:48.448Z" w:id="46">
              <w:pPr/>
            </w:pPrChange>
          </w:pPr>
          <w:hyperlink w:anchor="_Toc1380381135">
            <w:r w:rsidRPr="167C278A" w:rsidR="167C278A">
              <w:rPr>
                <w:rStyle w:val="Hyperlink"/>
              </w:rPr>
              <w:t>3.1.1.3 User Can Request to Create an Account</w:t>
            </w:r>
            <w:ins w:author="Malachi Jamison" w:date="2023-11-06T22:45:48.447Z" w:id="1492519944">
              <w:r>
                <w:tab/>
              </w:r>
            </w:ins>
            <w:r>
              <w:fldChar w:fldCharType="begin"/>
            </w:r>
            <w:r>
              <w:instrText xml:space="preserve">PAGEREF _Toc1380381135 \h</w:instrText>
            </w:r>
            <w:r>
              <w:fldChar w:fldCharType="separate"/>
            </w:r>
            <w:r w:rsidRPr="167C278A" w:rsidR="167C278A">
              <w:rPr>
                <w:rStyle w:val="Hyperlink"/>
              </w:rPr>
              <w:t>10</w:t>
            </w:r>
            <w:r>
              <w:fldChar w:fldCharType="end"/>
            </w:r>
          </w:hyperlink>
        </w:p>
        <w:p w:rsidR="006C4B45" w:rsidP="167C278A" w:rsidRDefault="000D7040" w14:paraId="418B4F2D" w14:textId="281DB7B2">
          <w:pPr>
            <w:pStyle w:val="TOC3"/>
            <w:tabs>
              <w:tab w:val="right" w:leader="dot" w:pos="9360"/>
            </w:tabs>
            <w:rPr>
              <w:rStyle w:val="Hyperlink"/>
              <w:noProof/>
              <w:kern w:val="2"/>
              <w14:ligatures w14:val="standardContextual"/>
            </w:rPr>
            <w:pPrChange w:author="Malachi Jamison" w:date="2023-11-06T22:45:48.453Z" w:id="48">
              <w:pPr/>
            </w:pPrChange>
          </w:pPr>
          <w:hyperlink w:anchor="_Toc1597309421">
            <w:r w:rsidRPr="167C278A" w:rsidR="167C278A">
              <w:rPr>
                <w:rStyle w:val="Hyperlink"/>
              </w:rPr>
              <w:t>3.1.2 Home Interface Test Cases</w:t>
            </w:r>
            <w:ins w:author="Malachi Jamison" w:date="2023-11-06T22:45:48.451Z" w:id="988961309">
              <w:r>
                <w:tab/>
              </w:r>
            </w:ins>
            <w:r>
              <w:fldChar w:fldCharType="begin"/>
            </w:r>
            <w:r>
              <w:instrText xml:space="preserve">PAGEREF _Toc1597309421 \h</w:instrText>
            </w:r>
            <w:r>
              <w:fldChar w:fldCharType="separate"/>
            </w:r>
            <w:r w:rsidRPr="167C278A" w:rsidR="167C278A">
              <w:rPr>
                <w:rStyle w:val="Hyperlink"/>
              </w:rPr>
              <w:t>11</w:t>
            </w:r>
            <w:r>
              <w:fldChar w:fldCharType="end"/>
            </w:r>
          </w:hyperlink>
        </w:p>
        <w:p w:rsidR="006C4B45" w:rsidP="167C278A" w:rsidRDefault="000D7040" w14:paraId="18695B26" w14:textId="3B6324AB">
          <w:pPr>
            <w:pStyle w:val="TOC4"/>
            <w:tabs>
              <w:tab w:val="right" w:leader="dot" w:pos="9360"/>
            </w:tabs>
            <w:rPr>
              <w:rStyle w:val="Hyperlink"/>
              <w:noProof/>
              <w:kern w:val="2"/>
              <w14:ligatures w14:val="standardContextual"/>
            </w:rPr>
            <w:pPrChange w:author="Malachi Jamison" w:date="2023-11-06T22:45:48.458Z" w:id="50">
              <w:pPr/>
            </w:pPrChange>
          </w:pPr>
          <w:hyperlink w:anchor="_Toc2030803386">
            <w:r w:rsidRPr="167C278A" w:rsidR="167C278A">
              <w:rPr>
                <w:rStyle w:val="Hyperlink"/>
              </w:rPr>
              <w:t>3.1.2.1 Home Screen Buttons</w:t>
            </w:r>
            <w:ins w:author="Malachi Jamison" w:date="2023-11-06T22:45:48.456Z" w:id="660918486">
              <w:r>
                <w:tab/>
              </w:r>
            </w:ins>
            <w:r>
              <w:fldChar w:fldCharType="begin"/>
            </w:r>
            <w:r>
              <w:instrText xml:space="preserve">PAGEREF _Toc2030803386 \h</w:instrText>
            </w:r>
            <w:r>
              <w:fldChar w:fldCharType="separate"/>
            </w:r>
            <w:r w:rsidRPr="167C278A" w:rsidR="167C278A">
              <w:rPr>
                <w:rStyle w:val="Hyperlink"/>
              </w:rPr>
              <w:t>11</w:t>
            </w:r>
            <w:r>
              <w:fldChar w:fldCharType="end"/>
            </w:r>
          </w:hyperlink>
        </w:p>
        <w:p w:rsidR="006C4B45" w:rsidP="167C278A" w:rsidRDefault="000D7040" w14:paraId="1CDA8691" w14:textId="5F267341">
          <w:pPr>
            <w:pStyle w:val="TOC3"/>
            <w:tabs>
              <w:tab w:val="right" w:leader="dot" w:pos="9360"/>
            </w:tabs>
            <w:rPr>
              <w:rStyle w:val="Hyperlink"/>
              <w:noProof/>
              <w:kern w:val="2"/>
              <w14:ligatures w14:val="standardContextual"/>
            </w:rPr>
            <w:pPrChange w:author="Malachi Jamison" w:date="2023-11-06T22:45:48.461Z" w:id="52">
              <w:pPr/>
            </w:pPrChange>
          </w:pPr>
          <w:hyperlink w:anchor="_Toc1434820327">
            <w:r w:rsidRPr="167C278A" w:rsidR="167C278A">
              <w:rPr>
                <w:rStyle w:val="Hyperlink"/>
              </w:rPr>
              <w:t>3.1.3 Virtual Assistant Interface Test Cases</w:t>
            </w:r>
            <w:ins w:author="Malachi Jamison" w:date="2023-11-06T22:45:48.461Z" w:id="638270421">
              <w:r>
                <w:tab/>
              </w:r>
            </w:ins>
            <w:r>
              <w:fldChar w:fldCharType="begin"/>
            </w:r>
            <w:r>
              <w:instrText xml:space="preserve">PAGEREF _Toc1434820327 \h</w:instrText>
            </w:r>
            <w:r>
              <w:fldChar w:fldCharType="separate"/>
            </w:r>
            <w:r w:rsidRPr="167C278A" w:rsidR="167C278A">
              <w:rPr>
                <w:rStyle w:val="Hyperlink"/>
              </w:rPr>
              <w:t>13</w:t>
            </w:r>
            <w:r>
              <w:fldChar w:fldCharType="end"/>
            </w:r>
          </w:hyperlink>
        </w:p>
        <w:p w:rsidR="006C4B45" w:rsidP="167C278A" w:rsidRDefault="000D7040" w14:paraId="06692047" w14:textId="42008504">
          <w:pPr>
            <w:pStyle w:val="TOC4"/>
            <w:tabs>
              <w:tab w:val="right" w:leader="dot" w:pos="9360"/>
            </w:tabs>
            <w:rPr>
              <w:rStyle w:val="Hyperlink"/>
              <w:noProof/>
              <w:kern w:val="2"/>
              <w14:ligatures w14:val="standardContextual"/>
            </w:rPr>
            <w:pPrChange w:author="Malachi Jamison" w:date="2023-11-06T22:45:48.465Z" w:id="54">
              <w:pPr/>
            </w:pPrChange>
          </w:pPr>
          <w:hyperlink w:anchor="_Toc1517999098">
            <w:r w:rsidRPr="167C278A" w:rsidR="167C278A">
              <w:rPr>
                <w:rStyle w:val="Hyperlink"/>
              </w:rPr>
              <w:t>3.1.3.1 Verify Virtual Assistant Interaction</w:t>
            </w:r>
            <w:ins w:author="Malachi Jamison" w:date="2023-11-06T22:45:48.464Z" w:id="1782578909">
              <w:r>
                <w:tab/>
              </w:r>
            </w:ins>
            <w:r>
              <w:fldChar w:fldCharType="begin"/>
            </w:r>
            <w:r>
              <w:instrText xml:space="preserve">PAGEREF _Toc1517999098 \h</w:instrText>
            </w:r>
            <w:r>
              <w:fldChar w:fldCharType="separate"/>
            </w:r>
            <w:r w:rsidRPr="167C278A" w:rsidR="167C278A">
              <w:rPr>
                <w:rStyle w:val="Hyperlink"/>
              </w:rPr>
              <w:t>13</w:t>
            </w:r>
            <w:r>
              <w:fldChar w:fldCharType="end"/>
            </w:r>
          </w:hyperlink>
        </w:p>
        <w:p w:rsidR="006C4B45" w:rsidP="167C278A" w:rsidRDefault="000D7040" w14:paraId="0A07EEBB" w14:textId="50B73B15">
          <w:pPr>
            <w:pStyle w:val="TOC4"/>
            <w:tabs>
              <w:tab w:val="right" w:leader="dot" w:pos="9360"/>
            </w:tabs>
            <w:rPr>
              <w:rStyle w:val="Hyperlink"/>
              <w:noProof/>
              <w:kern w:val="2"/>
              <w14:ligatures w14:val="standardContextual"/>
            </w:rPr>
            <w:pPrChange w:author="Malachi Jamison" w:date="2023-11-06T22:45:48.47Z" w:id="56">
              <w:pPr/>
            </w:pPrChange>
          </w:pPr>
          <w:hyperlink w:anchor="_Toc675519036">
            <w:r w:rsidRPr="167C278A" w:rsidR="167C278A">
              <w:rPr>
                <w:rStyle w:val="Hyperlink"/>
              </w:rPr>
              <w:t>3.1.3.2  Verify Virtual Assistant Receives Transcripts</w:t>
            </w:r>
            <w:ins w:author="Malachi Jamison" w:date="2023-11-06T22:45:48.468Z" w:id="410571011">
              <w:r>
                <w:tab/>
              </w:r>
            </w:ins>
            <w:r>
              <w:fldChar w:fldCharType="begin"/>
            </w:r>
            <w:r>
              <w:instrText xml:space="preserve">PAGEREF _Toc675519036 \h</w:instrText>
            </w:r>
            <w:r>
              <w:fldChar w:fldCharType="separate"/>
            </w:r>
            <w:r w:rsidRPr="167C278A" w:rsidR="167C278A">
              <w:rPr>
                <w:rStyle w:val="Hyperlink"/>
              </w:rPr>
              <w:t>15</w:t>
            </w:r>
            <w:r>
              <w:fldChar w:fldCharType="end"/>
            </w:r>
          </w:hyperlink>
        </w:p>
        <w:p w:rsidR="006C4B45" w:rsidP="167C278A" w:rsidRDefault="000D7040" w14:paraId="6D5E327B" w14:textId="2204C8DD">
          <w:pPr>
            <w:pStyle w:val="TOC3"/>
            <w:tabs>
              <w:tab w:val="right" w:leader="dot" w:pos="9360"/>
            </w:tabs>
            <w:rPr>
              <w:rStyle w:val="Hyperlink"/>
              <w:noProof/>
              <w:kern w:val="2"/>
              <w14:ligatures w14:val="standardContextual"/>
            </w:rPr>
            <w:pPrChange w:author="Malachi Jamison" w:date="2023-11-06T22:45:48.476Z" w:id="58">
              <w:pPr/>
            </w:pPrChange>
          </w:pPr>
          <w:hyperlink w:anchor="_Toc1239122817">
            <w:r w:rsidRPr="167C278A" w:rsidR="167C278A">
              <w:rPr>
                <w:rStyle w:val="Hyperlink"/>
              </w:rPr>
              <w:t>3.1.4 Record Audio Test Cases</w:t>
            </w:r>
            <w:ins w:author="Malachi Jamison" w:date="2023-11-06T22:45:48.475Z" w:id="1581303012">
              <w:r>
                <w:tab/>
              </w:r>
            </w:ins>
            <w:r>
              <w:fldChar w:fldCharType="begin"/>
            </w:r>
            <w:r>
              <w:instrText xml:space="preserve">PAGEREF _Toc1239122817 \h</w:instrText>
            </w:r>
            <w:r>
              <w:fldChar w:fldCharType="separate"/>
            </w:r>
            <w:r w:rsidRPr="167C278A" w:rsidR="167C278A">
              <w:rPr>
                <w:rStyle w:val="Hyperlink"/>
              </w:rPr>
              <w:t>16</w:t>
            </w:r>
            <w:r>
              <w:fldChar w:fldCharType="end"/>
            </w:r>
          </w:hyperlink>
        </w:p>
        <w:p w:rsidR="006C4B45" w:rsidP="167C278A" w:rsidRDefault="000D7040" w14:paraId="51C37B83" w14:textId="096C43A9">
          <w:pPr>
            <w:pStyle w:val="TOC4"/>
            <w:tabs>
              <w:tab w:val="right" w:leader="dot" w:pos="9360"/>
            </w:tabs>
            <w:rPr>
              <w:rStyle w:val="Hyperlink"/>
              <w:noProof/>
              <w:kern w:val="2"/>
              <w14:ligatures w14:val="standardContextual"/>
            </w:rPr>
            <w:pPrChange w:author="Malachi Jamison" w:date="2023-11-06T22:45:48.479Z" w:id="60">
              <w:pPr/>
            </w:pPrChange>
          </w:pPr>
          <w:hyperlink w:anchor="_Toc1686865473">
            <w:r w:rsidRPr="167C278A" w:rsidR="167C278A">
              <w:rPr>
                <w:rStyle w:val="Hyperlink"/>
              </w:rPr>
              <w:t>3.1.4.1  Activate/Deactivate Record Audio</w:t>
            </w:r>
            <w:ins w:author="Malachi Jamison" w:date="2023-11-06T22:45:48.478Z" w:id="1675808650">
              <w:r>
                <w:tab/>
              </w:r>
            </w:ins>
            <w:r>
              <w:fldChar w:fldCharType="begin"/>
            </w:r>
            <w:r>
              <w:instrText xml:space="preserve">PAGEREF _Toc1686865473 \h</w:instrText>
            </w:r>
            <w:r>
              <w:fldChar w:fldCharType="separate"/>
            </w:r>
            <w:r w:rsidRPr="167C278A" w:rsidR="167C278A">
              <w:rPr>
                <w:rStyle w:val="Hyperlink"/>
              </w:rPr>
              <w:t>17</w:t>
            </w:r>
            <w:r>
              <w:fldChar w:fldCharType="end"/>
            </w:r>
          </w:hyperlink>
        </w:p>
        <w:p w:rsidR="006C4B45" w:rsidP="167C278A" w:rsidRDefault="000D7040" w14:paraId="536640E8" w14:textId="78C30528">
          <w:pPr>
            <w:pStyle w:val="TOC4"/>
            <w:tabs>
              <w:tab w:val="right" w:leader="dot" w:pos="9360"/>
            </w:tabs>
            <w:rPr>
              <w:rStyle w:val="Hyperlink"/>
              <w:noProof/>
              <w:kern w:val="2"/>
              <w14:ligatures w14:val="standardContextual"/>
            </w:rPr>
            <w:pPrChange w:author="Malachi Jamison" w:date="2023-11-06T22:45:48.482Z" w:id="62">
              <w:pPr/>
            </w:pPrChange>
          </w:pPr>
          <w:hyperlink w:anchor="_Toc24448695">
            <w:r w:rsidRPr="167C278A" w:rsidR="167C278A">
              <w:rPr>
                <w:rStyle w:val="Hyperlink"/>
              </w:rPr>
              <w:t>3.1.4.2   Play/Stop Preview Recorded Audio</w:t>
            </w:r>
            <w:ins w:author="Malachi Jamison" w:date="2023-11-06T22:45:48.481Z" w:id="2135900527">
              <w:r>
                <w:tab/>
              </w:r>
            </w:ins>
            <w:r>
              <w:fldChar w:fldCharType="begin"/>
            </w:r>
            <w:r>
              <w:instrText xml:space="preserve">PAGEREF _Toc24448695 \h</w:instrText>
            </w:r>
            <w:r>
              <w:fldChar w:fldCharType="separate"/>
            </w:r>
            <w:r w:rsidRPr="167C278A" w:rsidR="167C278A">
              <w:rPr>
                <w:rStyle w:val="Hyperlink"/>
              </w:rPr>
              <w:t>18</w:t>
            </w:r>
            <w:r>
              <w:fldChar w:fldCharType="end"/>
            </w:r>
          </w:hyperlink>
        </w:p>
        <w:p w:rsidR="006C4B45" w:rsidP="167C278A" w:rsidRDefault="000D7040" w14:paraId="14D4E8D7" w14:textId="69E64F89">
          <w:pPr>
            <w:pStyle w:val="TOC4"/>
            <w:tabs>
              <w:tab w:val="right" w:leader="dot" w:pos="9360"/>
            </w:tabs>
            <w:rPr>
              <w:rStyle w:val="Hyperlink"/>
              <w:noProof/>
              <w:kern w:val="2"/>
              <w14:ligatures w14:val="standardContextual"/>
            </w:rPr>
            <w:pPrChange w:author="Malachi Jamison" w:date="2023-11-06T22:45:48.487Z" w:id="64">
              <w:pPr/>
            </w:pPrChange>
          </w:pPr>
          <w:hyperlink w:anchor="_Toc2034561525">
            <w:r w:rsidRPr="167C278A" w:rsidR="167C278A">
              <w:rPr>
                <w:rStyle w:val="Hyperlink"/>
              </w:rPr>
              <w:t>3.1.4.3 Start New Recording from Audio Preview Screen</w:t>
            </w:r>
            <w:ins w:author="Malachi Jamison" w:date="2023-11-06T22:45:48.485Z" w:id="632108769">
              <w:r>
                <w:tab/>
              </w:r>
            </w:ins>
            <w:r>
              <w:fldChar w:fldCharType="begin"/>
            </w:r>
            <w:r>
              <w:instrText xml:space="preserve">PAGEREF _Toc2034561525 \h</w:instrText>
            </w:r>
            <w:r>
              <w:fldChar w:fldCharType="separate"/>
            </w:r>
            <w:r w:rsidRPr="167C278A" w:rsidR="167C278A">
              <w:rPr>
                <w:rStyle w:val="Hyperlink"/>
              </w:rPr>
              <w:t>19</w:t>
            </w:r>
            <w:r>
              <w:fldChar w:fldCharType="end"/>
            </w:r>
          </w:hyperlink>
        </w:p>
        <w:p w:rsidR="006C4B45" w:rsidP="167C278A" w:rsidRDefault="000D7040" w14:paraId="46F52A71" w14:textId="3C8A7D03">
          <w:pPr>
            <w:pStyle w:val="TOC4"/>
            <w:tabs>
              <w:tab w:val="right" w:leader="dot" w:pos="9360"/>
            </w:tabs>
            <w:rPr>
              <w:rStyle w:val="Hyperlink"/>
              <w:noProof/>
              <w:kern w:val="2"/>
              <w14:ligatures w14:val="standardContextual"/>
            </w:rPr>
            <w:pPrChange w:author="Malachi Jamison" w:date="2023-11-06T22:45:48.491Z" w:id="66">
              <w:pPr/>
            </w:pPrChange>
          </w:pPr>
          <w:hyperlink w:anchor="_Toc1446944734">
            <w:r w:rsidRPr="167C278A" w:rsidR="167C278A">
              <w:rPr>
                <w:rStyle w:val="Hyperlink"/>
              </w:rPr>
              <w:t>3.1.4.4 Delete Recorded Audio from Audio Preview Screen</w:t>
            </w:r>
            <w:ins w:author="Malachi Jamison" w:date="2023-11-06T22:45:48.49Z" w:id="1961996158">
              <w:r>
                <w:tab/>
              </w:r>
            </w:ins>
            <w:r>
              <w:fldChar w:fldCharType="begin"/>
            </w:r>
            <w:r>
              <w:instrText xml:space="preserve">PAGEREF _Toc1446944734 \h</w:instrText>
            </w:r>
            <w:r>
              <w:fldChar w:fldCharType="separate"/>
            </w:r>
            <w:r w:rsidRPr="167C278A" w:rsidR="167C278A">
              <w:rPr>
                <w:rStyle w:val="Hyperlink"/>
              </w:rPr>
              <w:t>21</w:t>
            </w:r>
            <w:r>
              <w:fldChar w:fldCharType="end"/>
            </w:r>
          </w:hyperlink>
        </w:p>
        <w:p w:rsidR="006C4B45" w:rsidP="167C278A" w:rsidRDefault="000D7040" w14:paraId="4669FC94" w14:textId="6F43A962">
          <w:pPr>
            <w:pStyle w:val="TOC3"/>
            <w:tabs>
              <w:tab w:val="right" w:leader="dot" w:pos="9360"/>
            </w:tabs>
            <w:rPr>
              <w:rStyle w:val="Hyperlink"/>
              <w:noProof/>
              <w:kern w:val="2"/>
              <w14:ligatures w14:val="standardContextual"/>
            </w:rPr>
            <w:pPrChange w:author="Malachi Jamison" w:date="2023-11-06T22:45:48.495Z" w:id="68">
              <w:pPr/>
            </w:pPrChange>
          </w:pPr>
          <w:hyperlink w:anchor="_Toc1879647384">
            <w:r w:rsidRPr="167C278A" w:rsidR="167C278A">
              <w:rPr>
                <w:rStyle w:val="Hyperlink"/>
              </w:rPr>
              <w:t>3.1.5 Record Video Test Cases – Team A</w:t>
            </w:r>
            <w:ins w:author="Malachi Jamison" w:date="2023-11-06T22:45:48.494Z" w:id="674281295">
              <w:r>
                <w:tab/>
              </w:r>
            </w:ins>
            <w:r>
              <w:fldChar w:fldCharType="begin"/>
            </w:r>
            <w:r>
              <w:instrText xml:space="preserve">PAGEREF _Toc1879647384 \h</w:instrText>
            </w:r>
            <w:r>
              <w:fldChar w:fldCharType="separate"/>
            </w:r>
            <w:r w:rsidRPr="167C278A" w:rsidR="167C278A">
              <w:rPr>
                <w:rStyle w:val="Hyperlink"/>
              </w:rPr>
              <w:t>22</w:t>
            </w:r>
            <w:r>
              <w:fldChar w:fldCharType="end"/>
            </w:r>
          </w:hyperlink>
        </w:p>
        <w:p w:rsidR="006C4B45" w:rsidP="167C278A" w:rsidRDefault="000D7040" w14:paraId="6B0B9733" w14:textId="1BEC5B00">
          <w:pPr>
            <w:pStyle w:val="TOC3"/>
            <w:tabs>
              <w:tab w:val="right" w:leader="dot" w:pos="9360"/>
            </w:tabs>
            <w:rPr>
              <w:rStyle w:val="Hyperlink"/>
              <w:noProof/>
              <w:kern w:val="2"/>
              <w14:ligatures w14:val="standardContextual"/>
            </w:rPr>
            <w:pPrChange w:author="Malachi Jamison" w:date="2023-11-06T22:45:48.498Z" w:id="70">
              <w:pPr/>
            </w:pPrChange>
          </w:pPr>
          <w:hyperlink w:anchor="_Toc1433860113">
            <w:r w:rsidRPr="167C278A" w:rsidR="167C278A">
              <w:rPr>
                <w:rStyle w:val="Hyperlink"/>
              </w:rPr>
              <w:t>3.1.6 Photo Gallery Test Cases – Team A</w:t>
            </w:r>
            <w:ins w:author="Malachi Jamison" w:date="2023-11-06T22:45:48.497Z" w:id="1166533842">
              <w:r>
                <w:tab/>
              </w:r>
            </w:ins>
            <w:r>
              <w:fldChar w:fldCharType="begin"/>
            </w:r>
            <w:r>
              <w:instrText xml:space="preserve">PAGEREF _Toc1433860113 \h</w:instrText>
            </w:r>
            <w:r>
              <w:fldChar w:fldCharType="separate"/>
            </w:r>
            <w:r w:rsidRPr="167C278A" w:rsidR="167C278A">
              <w:rPr>
                <w:rStyle w:val="Hyperlink"/>
              </w:rPr>
              <w:t>22</w:t>
            </w:r>
            <w:r>
              <w:fldChar w:fldCharType="end"/>
            </w:r>
          </w:hyperlink>
        </w:p>
        <w:p w:rsidR="006C4B45" w:rsidP="167C278A" w:rsidRDefault="000D7040" w14:paraId="36B46CC6" w14:textId="3CB4EC96">
          <w:pPr>
            <w:pStyle w:val="TOC3"/>
            <w:tabs>
              <w:tab w:val="right" w:leader="dot" w:pos="9360"/>
            </w:tabs>
            <w:rPr>
              <w:rStyle w:val="Hyperlink"/>
              <w:noProof/>
              <w:kern w:val="2"/>
              <w14:ligatures w14:val="standardContextual"/>
            </w:rPr>
            <w:pPrChange w:author="Malachi Jamison" w:date="2023-11-06T22:45:48.501Z" w:id="72">
              <w:pPr/>
            </w:pPrChange>
          </w:pPr>
          <w:hyperlink w:anchor="_Toc891086861">
            <w:r w:rsidRPr="167C278A" w:rsidR="167C278A">
              <w:rPr>
                <w:rStyle w:val="Hyperlink"/>
              </w:rPr>
              <w:t>3.1.7 Video Gallery Test Cases – Team A</w:t>
            </w:r>
            <w:ins w:author="Malachi Jamison" w:date="2023-11-06T22:45:48.5Z" w:id="1765952330">
              <w:r>
                <w:tab/>
              </w:r>
            </w:ins>
            <w:r>
              <w:fldChar w:fldCharType="begin"/>
            </w:r>
            <w:r>
              <w:instrText xml:space="preserve">PAGEREF _Toc891086861 \h</w:instrText>
            </w:r>
            <w:r>
              <w:fldChar w:fldCharType="separate"/>
            </w:r>
            <w:r w:rsidRPr="167C278A" w:rsidR="167C278A">
              <w:rPr>
                <w:rStyle w:val="Hyperlink"/>
              </w:rPr>
              <w:t>22</w:t>
            </w:r>
            <w:r>
              <w:fldChar w:fldCharType="end"/>
            </w:r>
          </w:hyperlink>
        </w:p>
        <w:p w:rsidR="006C4B45" w:rsidP="167C278A" w:rsidRDefault="000D7040" w14:paraId="42BDBB53" w14:textId="04E69A6F">
          <w:pPr>
            <w:pStyle w:val="TOC3"/>
            <w:tabs>
              <w:tab w:val="right" w:leader="dot" w:pos="9360"/>
            </w:tabs>
            <w:rPr>
              <w:rStyle w:val="Hyperlink"/>
              <w:noProof/>
              <w:kern w:val="2"/>
              <w14:ligatures w14:val="standardContextual"/>
            </w:rPr>
            <w:pPrChange w:author="Malachi Jamison" w:date="2023-11-06T22:45:48.507Z" w:id="74">
              <w:pPr/>
            </w:pPrChange>
          </w:pPr>
          <w:hyperlink w:anchor="_Toc1625228429">
            <w:r w:rsidRPr="167C278A" w:rsidR="167C278A">
              <w:rPr>
                <w:rStyle w:val="Hyperlink"/>
              </w:rPr>
              <w:t>3.1.8 Audio Gallery Test Cases – Team A</w:t>
            </w:r>
            <w:ins w:author="Malachi Jamison" w:date="2023-11-06T22:45:48.505Z" w:id="1353575586">
              <w:r>
                <w:tab/>
              </w:r>
            </w:ins>
            <w:r>
              <w:fldChar w:fldCharType="begin"/>
            </w:r>
            <w:r>
              <w:instrText xml:space="preserve">PAGEREF _Toc1625228429 \h</w:instrText>
            </w:r>
            <w:r>
              <w:fldChar w:fldCharType="separate"/>
            </w:r>
            <w:r w:rsidRPr="167C278A" w:rsidR="167C278A">
              <w:rPr>
                <w:rStyle w:val="Hyperlink"/>
              </w:rPr>
              <w:t>22</w:t>
            </w:r>
            <w:r>
              <w:fldChar w:fldCharType="end"/>
            </w:r>
          </w:hyperlink>
        </w:p>
        <w:p w:rsidR="006C4B45" w:rsidP="167C278A" w:rsidRDefault="000D7040" w14:paraId="03C83F5D" w14:textId="5BFB110F">
          <w:pPr>
            <w:pStyle w:val="TOC3"/>
            <w:tabs>
              <w:tab w:val="right" w:leader="dot" w:pos="9360"/>
            </w:tabs>
            <w:rPr>
              <w:rStyle w:val="Hyperlink"/>
              <w:noProof/>
              <w:kern w:val="2"/>
              <w14:ligatures w14:val="standardContextual"/>
            </w:rPr>
            <w:pPrChange w:author="Malachi Jamison" w:date="2023-11-06T22:45:48.562Z" w:id="76">
              <w:pPr/>
            </w:pPrChange>
          </w:pPr>
          <w:hyperlink w:anchor="_Toc652834917">
            <w:r w:rsidRPr="167C278A" w:rsidR="167C278A">
              <w:rPr>
                <w:rStyle w:val="Hyperlink"/>
              </w:rPr>
              <w:t>3.1.9 Onboarding Voice Assistance</w:t>
            </w:r>
            <w:ins w:author="Malachi Jamison" w:date="2023-11-06T22:45:48.56Z" w:id="729995247">
              <w:r>
                <w:tab/>
              </w:r>
            </w:ins>
            <w:r>
              <w:fldChar w:fldCharType="begin"/>
            </w:r>
            <w:r>
              <w:instrText xml:space="preserve">PAGEREF _Toc652834917 \h</w:instrText>
            </w:r>
            <w:r>
              <w:fldChar w:fldCharType="separate"/>
            </w:r>
            <w:r w:rsidRPr="167C278A" w:rsidR="167C278A">
              <w:rPr>
                <w:rStyle w:val="Hyperlink"/>
              </w:rPr>
              <w:t>22</w:t>
            </w:r>
            <w:r>
              <w:fldChar w:fldCharType="end"/>
            </w:r>
          </w:hyperlink>
        </w:p>
        <w:p w:rsidR="006C4B45" w:rsidP="167C278A" w:rsidRDefault="000D7040" w14:paraId="34338EF4" w14:textId="1F7A015D">
          <w:pPr>
            <w:pStyle w:val="TOC3"/>
            <w:tabs>
              <w:tab w:val="right" w:leader="dot" w:pos="9360"/>
            </w:tabs>
            <w:rPr>
              <w:rStyle w:val="Hyperlink"/>
              <w:noProof/>
              <w:kern w:val="2"/>
              <w14:ligatures w14:val="standardContextual"/>
            </w:rPr>
            <w:pPrChange w:author="Malachi Jamison" w:date="2023-11-06T22:45:48.566Z" w:id="78">
              <w:pPr/>
            </w:pPrChange>
          </w:pPr>
          <w:hyperlink w:anchor="_Toc303559368">
            <w:r w:rsidRPr="167C278A" w:rsidR="167C278A">
              <w:rPr>
                <w:rStyle w:val="Hyperlink"/>
              </w:rPr>
              <w:t>3.1.9.1 Onboarding Voice Assistance</w:t>
            </w:r>
            <w:ins w:author="Malachi Jamison" w:date="2023-11-06T22:45:48.564Z" w:id="726185035">
              <w:r>
                <w:tab/>
              </w:r>
            </w:ins>
            <w:r>
              <w:fldChar w:fldCharType="begin"/>
            </w:r>
            <w:r>
              <w:instrText xml:space="preserve">PAGEREF _Toc303559368 \h</w:instrText>
            </w:r>
            <w:r>
              <w:fldChar w:fldCharType="separate"/>
            </w:r>
            <w:r w:rsidRPr="167C278A" w:rsidR="167C278A">
              <w:rPr>
                <w:rStyle w:val="Hyperlink"/>
              </w:rPr>
              <w:t>22</w:t>
            </w:r>
            <w:r>
              <w:fldChar w:fldCharType="end"/>
            </w:r>
          </w:hyperlink>
        </w:p>
        <w:p w:rsidR="006C4B45" w:rsidP="167C278A" w:rsidRDefault="000D7040" w14:paraId="38FFFB03" w14:textId="124B171C">
          <w:pPr>
            <w:pStyle w:val="TOC3"/>
            <w:tabs>
              <w:tab w:val="right" w:leader="dot" w:pos="9360"/>
            </w:tabs>
            <w:rPr>
              <w:rStyle w:val="Hyperlink"/>
              <w:noProof/>
              <w:kern w:val="2"/>
              <w14:ligatures w14:val="standardContextual"/>
            </w:rPr>
            <w:pPrChange w:author="Malachi Jamison" w:date="2023-11-06T22:45:48.574Z" w:id="80">
              <w:pPr/>
            </w:pPrChange>
          </w:pPr>
          <w:hyperlink w:anchor="_Toc1438547597">
            <w:r w:rsidRPr="167C278A" w:rsidR="167C278A">
              <w:rPr>
                <w:rStyle w:val="Hyperlink"/>
              </w:rPr>
              <w:t>3.1.10 Logout Application</w:t>
            </w:r>
            <w:ins w:author="Malachi Jamison" w:date="2023-11-06T22:45:48.571Z" w:id="1381579481">
              <w:r>
                <w:tab/>
              </w:r>
            </w:ins>
            <w:r>
              <w:fldChar w:fldCharType="begin"/>
            </w:r>
            <w:r>
              <w:instrText xml:space="preserve">PAGEREF _Toc1438547597 \h</w:instrText>
            </w:r>
            <w:r>
              <w:fldChar w:fldCharType="separate"/>
            </w:r>
            <w:r w:rsidRPr="167C278A" w:rsidR="167C278A">
              <w:rPr>
                <w:rStyle w:val="Hyperlink"/>
              </w:rPr>
              <w:t>23</w:t>
            </w:r>
            <w:r>
              <w:fldChar w:fldCharType="end"/>
            </w:r>
          </w:hyperlink>
        </w:p>
        <w:p w:rsidR="006C4B45" w:rsidP="167C278A" w:rsidRDefault="000D7040" w14:paraId="4F4D69CC" w14:textId="75F10218">
          <w:pPr>
            <w:pStyle w:val="TOC4"/>
            <w:tabs>
              <w:tab w:val="right" w:leader="dot" w:pos="9360"/>
            </w:tabs>
            <w:rPr>
              <w:rStyle w:val="Hyperlink"/>
              <w:noProof/>
              <w:kern w:val="2"/>
              <w14:ligatures w14:val="standardContextual"/>
            </w:rPr>
            <w:pPrChange w:author="Malachi Jamison" w:date="2023-11-06T22:45:48.578Z" w:id="82">
              <w:pPr/>
            </w:pPrChange>
          </w:pPr>
          <w:hyperlink w:anchor="_Toc514443360">
            <w:r w:rsidRPr="167C278A" w:rsidR="167C278A">
              <w:rPr>
                <w:rStyle w:val="Hyperlink"/>
              </w:rPr>
              <w:t>3.1.10.1 Logout Application</w:t>
            </w:r>
            <w:ins w:author="Malachi Jamison" w:date="2023-11-06T22:45:48.577Z" w:id="2041718658">
              <w:r>
                <w:tab/>
              </w:r>
            </w:ins>
            <w:r>
              <w:fldChar w:fldCharType="begin"/>
            </w:r>
            <w:r>
              <w:instrText xml:space="preserve">PAGEREF _Toc514443360 \h</w:instrText>
            </w:r>
            <w:r>
              <w:fldChar w:fldCharType="separate"/>
            </w:r>
            <w:r w:rsidRPr="167C278A" w:rsidR="167C278A">
              <w:rPr>
                <w:rStyle w:val="Hyperlink"/>
              </w:rPr>
              <w:t>23</w:t>
            </w:r>
            <w:r>
              <w:fldChar w:fldCharType="end"/>
            </w:r>
          </w:hyperlink>
        </w:p>
        <w:p w:rsidR="006C4B45" w:rsidP="167C278A" w:rsidRDefault="000D7040" w14:paraId="67E08A6D" w14:textId="248257D9">
          <w:pPr>
            <w:pStyle w:val="TOC3"/>
            <w:tabs>
              <w:tab w:val="right" w:leader="dot" w:pos="9360"/>
            </w:tabs>
            <w:rPr>
              <w:rStyle w:val="Hyperlink"/>
              <w:noProof/>
              <w:kern w:val="2"/>
              <w14:ligatures w14:val="standardContextual"/>
            </w:rPr>
            <w:pPrChange w:author="Malachi Jamison" w:date="2023-11-06T22:45:48.582Z" w:id="84">
              <w:pPr/>
            </w:pPrChange>
          </w:pPr>
          <w:hyperlink w:anchor="_Toc1126088901">
            <w:r w:rsidRPr="167C278A" w:rsidR="167C278A">
              <w:rPr>
                <w:rStyle w:val="Hyperlink"/>
              </w:rPr>
              <w:t>3.1.11 Profile Interface Test Cases</w:t>
            </w:r>
            <w:ins w:author="Malachi Jamison" w:date="2023-11-06T22:45:48.581Z" w:id="1655971093">
              <w:r>
                <w:tab/>
              </w:r>
            </w:ins>
            <w:r>
              <w:fldChar w:fldCharType="begin"/>
            </w:r>
            <w:r>
              <w:instrText xml:space="preserve">PAGEREF _Toc1126088901 \h</w:instrText>
            </w:r>
            <w:r>
              <w:fldChar w:fldCharType="separate"/>
            </w:r>
            <w:r w:rsidRPr="167C278A" w:rsidR="167C278A">
              <w:rPr>
                <w:rStyle w:val="Hyperlink"/>
              </w:rPr>
              <w:t>25</w:t>
            </w:r>
            <w:r>
              <w:fldChar w:fldCharType="end"/>
            </w:r>
          </w:hyperlink>
        </w:p>
        <w:p w:rsidR="006C4B45" w:rsidP="167C278A" w:rsidRDefault="000D7040" w14:paraId="2C2B7734" w14:textId="0509F0DB">
          <w:pPr>
            <w:pStyle w:val="TOC4"/>
            <w:tabs>
              <w:tab w:val="right" w:leader="dot" w:pos="9360"/>
            </w:tabs>
            <w:rPr>
              <w:rStyle w:val="Hyperlink"/>
              <w:noProof/>
              <w:kern w:val="2"/>
              <w14:ligatures w14:val="standardContextual"/>
            </w:rPr>
            <w:pPrChange w:author="Malachi Jamison" w:date="2023-11-06T22:45:48.587Z" w:id="86">
              <w:pPr/>
            </w:pPrChange>
          </w:pPr>
          <w:hyperlink w:anchor="_Toc293138651">
            <w:r w:rsidRPr="167C278A" w:rsidR="167C278A">
              <w:rPr>
                <w:rStyle w:val="Hyperlink"/>
              </w:rPr>
              <w:t>3.1.11.1 User can View Profile Information</w:t>
            </w:r>
            <w:ins w:author="Malachi Jamison" w:date="2023-11-06T22:45:48.585Z" w:id="237385578">
              <w:r>
                <w:tab/>
              </w:r>
            </w:ins>
            <w:r>
              <w:fldChar w:fldCharType="begin"/>
            </w:r>
            <w:r>
              <w:instrText xml:space="preserve">PAGEREF _Toc293138651 \h</w:instrText>
            </w:r>
            <w:r>
              <w:fldChar w:fldCharType="separate"/>
            </w:r>
            <w:r w:rsidRPr="167C278A" w:rsidR="167C278A">
              <w:rPr>
                <w:rStyle w:val="Hyperlink"/>
              </w:rPr>
              <w:t>25</w:t>
            </w:r>
            <w:r>
              <w:fldChar w:fldCharType="end"/>
            </w:r>
          </w:hyperlink>
        </w:p>
        <w:p w:rsidR="006C4B45" w:rsidP="167C278A" w:rsidRDefault="000D7040" w14:paraId="1A88C62F" w14:textId="4D0BBAC9">
          <w:pPr>
            <w:pStyle w:val="TOC4"/>
            <w:tabs>
              <w:tab w:val="right" w:leader="dot" w:pos="9360"/>
            </w:tabs>
            <w:rPr>
              <w:rStyle w:val="Hyperlink"/>
              <w:noProof/>
              <w:kern w:val="2"/>
              <w14:ligatures w14:val="standardContextual"/>
            </w:rPr>
            <w:pPrChange w:author="Malachi Jamison" w:date="2023-11-06T22:45:48.592Z" w:id="88">
              <w:pPr/>
            </w:pPrChange>
          </w:pPr>
          <w:hyperlink w:anchor="_Toc1586033068">
            <w:r w:rsidRPr="167C278A" w:rsidR="167C278A">
              <w:rPr>
                <w:rStyle w:val="Hyperlink"/>
              </w:rPr>
              <w:t>3.1.11.2 User can Edit Profile Information</w:t>
            </w:r>
            <w:ins w:author="Malachi Jamison" w:date="2023-11-06T22:45:48.591Z" w:id="1975297892">
              <w:r>
                <w:tab/>
              </w:r>
            </w:ins>
            <w:r>
              <w:fldChar w:fldCharType="begin"/>
            </w:r>
            <w:r>
              <w:instrText xml:space="preserve">PAGEREF _Toc1586033068 \h</w:instrText>
            </w:r>
            <w:r>
              <w:fldChar w:fldCharType="separate"/>
            </w:r>
            <w:r w:rsidRPr="167C278A" w:rsidR="167C278A">
              <w:rPr>
                <w:rStyle w:val="Hyperlink"/>
              </w:rPr>
              <w:t>26</w:t>
            </w:r>
            <w:r>
              <w:fldChar w:fldCharType="end"/>
            </w:r>
          </w:hyperlink>
        </w:p>
        <w:p w:rsidR="006C4B45" w:rsidP="167C278A" w:rsidRDefault="000D7040" w14:paraId="0C27A6B6" w14:textId="75414633">
          <w:pPr>
            <w:pStyle w:val="TOC3"/>
            <w:tabs>
              <w:tab w:val="right" w:leader="dot" w:pos="9360"/>
            </w:tabs>
            <w:rPr>
              <w:rStyle w:val="Hyperlink"/>
              <w:noProof/>
              <w:kern w:val="2"/>
              <w14:ligatures w14:val="standardContextual"/>
            </w:rPr>
            <w:pPrChange w:author="Malachi Jamison" w:date="2023-11-06T22:45:48.596Z" w:id="90">
              <w:pPr/>
            </w:pPrChange>
          </w:pPr>
          <w:hyperlink w:anchor="_Toc1758562666">
            <w:r w:rsidRPr="167C278A" w:rsidR="167C278A">
              <w:rPr>
                <w:rStyle w:val="Hyperlink"/>
              </w:rPr>
              <w:t>3.1.12 Guided Tour Test Cases</w:t>
            </w:r>
            <w:ins w:author="Malachi Jamison" w:date="2023-11-06T22:45:48.595Z" w:id="487698065">
              <w:r>
                <w:tab/>
              </w:r>
            </w:ins>
            <w:r>
              <w:fldChar w:fldCharType="begin"/>
            </w:r>
            <w:r>
              <w:instrText xml:space="preserve">PAGEREF _Toc1758562666 \h</w:instrText>
            </w:r>
            <w:r>
              <w:fldChar w:fldCharType="separate"/>
            </w:r>
            <w:r w:rsidRPr="167C278A" w:rsidR="167C278A">
              <w:rPr>
                <w:rStyle w:val="Hyperlink"/>
              </w:rPr>
              <w:t>27</w:t>
            </w:r>
            <w:r>
              <w:fldChar w:fldCharType="end"/>
            </w:r>
          </w:hyperlink>
        </w:p>
        <w:p w:rsidR="006C4B45" w:rsidP="167C278A" w:rsidRDefault="000D7040" w14:paraId="683338FB" w14:textId="27552491">
          <w:pPr>
            <w:pStyle w:val="TOC4"/>
            <w:tabs>
              <w:tab w:val="right" w:leader="dot" w:pos="9360"/>
            </w:tabs>
            <w:rPr>
              <w:rStyle w:val="Hyperlink"/>
              <w:noProof/>
              <w:kern w:val="2"/>
              <w14:ligatures w14:val="standardContextual"/>
            </w:rPr>
            <w:pPrChange w:author="Malachi Jamison" w:date="2023-11-06T22:45:48.6Z" w:id="92">
              <w:pPr/>
            </w:pPrChange>
          </w:pPr>
          <w:hyperlink w:anchor="_Toc33651214">
            <w:r w:rsidRPr="167C278A" w:rsidR="167C278A">
              <w:rPr>
                <w:rStyle w:val="Hyperlink"/>
              </w:rPr>
              <w:t>3.1.12.1 View Guided Tour</w:t>
            </w:r>
            <w:ins w:author="Malachi Jamison" w:date="2023-11-06T22:45:48.599Z" w:id="146863680">
              <w:r>
                <w:tab/>
              </w:r>
            </w:ins>
            <w:r>
              <w:fldChar w:fldCharType="begin"/>
            </w:r>
            <w:r>
              <w:instrText xml:space="preserve">PAGEREF _Toc33651214 \h</w:instrText>
            </w:r>
            <w:r>
              <w:fldChar w:fldCharType="separate"/>
            </w:r>
            <w:r w:rsidRPr="167C278A" w:rsidR="167C278A">
              <w:rPr>
                <w:rStyle w:val="Hyperlink"/>
              </w:rPr>
              <w:t>27</w:t>
            </w:r>
            <w:r>
              <w:fldChar w:fldCharType="end"/>
            </w:r>
          </w:hyperlink>
        </w:p>
        <w:p w:rsidR="006C4B45" w:rsidP="167C278A" w:rsidRDefault="000D7040" w14:paraId="101DDD1D" w14:textId="79A64745">
          <w:pPr>
            <w:pStyle w:val="TOC4"/>
            <w:tabs>
              <w:tab w:val="right" w:leader="dot" w:pos="9360"/>
            </w:tabs>
            <w:rPr>
              <w:rStyle w:val="Hyperlink"/>
              <w:noProof/>
              <w:kern w:val="2"/>
              <w14:ligatures w14:val="standardContextual"/>
            </w:rPr>
            <w:pPrChange w:author="Malachi Jamison" w:date="2023-11-06T22:45:48.608Z" w:id="94">
              <w:pPr/>
            </w:pPrChange>
          </w:pPr>
          <w:hyperlink w:anchor="_Toc425723165">
            <w:r w:rsidRPr="167C278A" w:rsidR="167C278A">
              <w:rPr>
                <w:rStyle w:val="Hyperlink"/>
              </w:rPr>
              <w:t>3.1.12.2 Cancel Guided Tour</w:t>
            </w:r>
            <w:ins w:author="Malachi Jamison" w:date="2023-11-06T22:45:48.606Z" w:id="1492387314">
              <w:r>
                <w:tab/>
              </w:r>
            </w:ins>
            <w:r>
              <w:fldChar w:fldCharType="begin"/>
            </w:r>
            <w:r>
              <w:instrText xml:space="preserve">PAGEREF _Toc425723165 \h</w:instrText>
            </w:r>
            <w:r>
              <w:fldChar w:fldCharType="separate"/>
            </w:r>
            <w:r w:rsidRPr="167C278A" w:rsidR="167C278A">
              <w:rPr>
                <w:rStyle w:val="Hyperlink"/>
              </w:rPr>
              <w:t>28</w:t>
            </w:r>
            <w:r>
              <w:fldChar w:fldCharType="end"/>
            </w:r>
          </w:hyperlink>
        </w:p>
        <w:p w:rsidR="006C4B45" w:rsidP="167C278A" w:rsidRDefault="000D7040" w14:paraId="64B85289" w14:textId="68F336FB">
          <w:pPr>
            <w:pStyle w:val="TOC2"/>
            <w:tabs>
              <w:tab w:val="right" w:leader="dot" w:pos="9360"/>
            </w:tabs>
            <w:rPr>
              <w:rStyle w:val="Hyperlink"/>
              <w:noProof/>
              <w:kern w:val="2"/>
              <w14:ligatures w14:val="standardContextual"/>
            </w:rPr>
            <w:pPrChange w:author="Malachi Jamison" w:date="2023-11-06T22:45:48.612Z" w:id="96">
              <w:pPr/>
            </w:pPrChange>
          </w:pPr>
          <w:hyperlink w:anchor="_Toc239001780">
            <w:r w:rsidRPr="167C278A" w:rsidR="167C278A">
              <w:rPr>
                <w:rStyle w:val="Hyperlink"/>
              </w:rPr>
              <w:t>3.2 Nonfunctional Tests</w:t>
            </w:r>
            <w:ins w:author="Malachi Jamison" w:date="2023-11-06T22:45:48.611Z" w:id="1715297582">
              <w:r>
                <w:tab/>
              </w:r>
            </w:ins>
            <w:r>
              <w:fldChar w:fldCharType="begin"/>
            </w:r>
            <w:r>
              <w:instrText xml:space="preserve">PAGEREF _Toc239001780 \h</w:instrText>
            </w:r>
            <w:r>
              <w:fldChar w:fldCharType="separate"/>
            </w:r>
            <w:r w:rsidRPr="167C278A" w:rsidR="167C278A">
              <w:rPr>
                <w:rStyle w:val="Hyperlink"/>
              </w:rPr>
              <w:t>29</w:t>
            </w:r>
            <w:r>
              <w:fldChar w:fldCharType="end"/>
            </w:r>
          </w:hyperlink>
        </w:p>
        <w:p w:rsidR="006C4B45" w:rsidP="167C278A" w:rsidRDefault="000D7040" w14:paraId="0E434A08" w14:textId="29B2D25F">
          <w:pPr>
            <w:pStyle w:val="TOC4"/>
            <w:tabs>
              <w:tab w:val="right" w:leader="dot" w:pos="9360"/>
            </w:tabs>
            <w:rPr>
              <w:rStyle w:val="Hyperlink"/>
              <w:noProof/>
              <w:kern w:val="2"/>
              <w14:ligatures w14:val="standardContextual"/>
            </w:rPr>
            <w:pPrChange w:author="Malachi Jamison" w:date="2023-11-06T22:45:48.616Z" w:id="98">
              <w:pPr/>
            </w:pPrChange>
          </w:pPr>
          <w:hyperlink w:anchor="_Toc1114082393">
            <w:r w:rsidRPr="167C278A" w:rsidR="167C278A">
              <w:rPr>
                <w:rStyle w:val="Hyperlink"/>
              </w:rPr>
              <w:t>3.2.1.1 NF-Sec-1 - Data Encryption</w:t>
            </w:r>
            <w:ins w:author="Malachi Jamison" w:date="2023-11-06T22:45:48.615Z" w:id="1042743567">
              <w:r>
                <w:tab/>
              </w:r>
            </w:ins>
            <w:r>
              <w:fldChar w:fldCharType="begin"/>
            </w:r>
            <w:r>
              <w:instrText xml:space="preserve">PAGEREF _Toc1114082393 \h</w:instrText>
            </w:r>
            <w:r>
              <w:fldChar w:fldCharType="separate"/>
            </w:r>
            <w:r w:rsidRPr="167C278A" w:rsidR="167C278A">
              <w:rPr>
                <w:rStyle w:val="Hyperlink"/>
              </w:rPr>
              <w:t>31</w:t>
            </w:r>
            <w:r>
              <w:fldChar w:fldCharType="end"/>
            </w:r>
          </w:hyperlink>
        </w:p>
        <w:p w:rsidR="006C4B45" w:rsidP="167C278A" w:rsidRDefault="000D7040" w14:paraId="467BDCD6" w14:textId="07BC0F7C">
          <w:pPr>
            <w:pStyle w:val="TOC4"/>
            <w:tabs>
              <w:tab w:val="right" w:leader="dot" w:pos="9360"/>
            </w:tabs>
            <w:rPr>
              <w:rStyle w:val="Hyperlink"/>
              <w:noProof/>
              <w:kern w:val="2"/>
              <w14:ligatures w14:val="standardContextual"/>
            </w:rPr>
            <w:pPrChange w:author="Malachi Jamison" w:date="2023-11-06T22:45:48.622Z" w:id="100">
              <w:pPr/>
            </w:pPrChange>
          </w:pPr>
          <w:hyperlink w:anchor="_Toc137065168">
            <w:r w:rsidRPr="167C278A" w:rsidR="167C278A">
              <w:rPr>
                <w:rStyle w:val="Hyperlink"/>
              </w:rPr>
              <w:t>3.2.1.2 NF-Sec-2 – Data Transfer</w:t>
            </w:r>
            <w:ins w:author="Malachi Jamison" w:date="2023-11-06T22:45:48.62Z" w:id="756216780">
              <w:r>
                <w:tab/>
              </w:r>
            </w:ins>
            <w:r>
              <w:fldChar w:fldCharType="begin"/>
            </w:r>
            <w:r>
              <w:instrText xml:space="preserve">PAGEREF _Toc137065168 \h</w:instrText>
            </w:r>
            <w:r>
              <w:fldChar w:fldCharType="separate"/>
            </w:r>
            <w:r w:rsidRPr="167C278A" w:rsidR="167C278A">
              <w:rPr>
                <w:rStyle w:val="Hyperlink"/>
              </w:rPr>
              <w:t>31</w:t>
            </w:r>
            <w:r>
              <w:fldChar w:fldCharType="end"/>
            </w:r>
          </w:hyperlink>
        </w:p>
        <w:p w:rsidR="006C4B45" w:rsidP="167C278A" w:rsidRDefault="000D7040" w14:paraId="18D3E5F8" w14:textId="6E8FC02A">
          <w:pPr>
            <w:pStyle w:val="TOC4"/>
            <w:tabs>
              <w:tab w:val="right" w:leader="dot" w:pos="9360"/>
            </w:tabs>
            <w:rPr>
              <w:rStyle w:val="Hyperlink"/>
              <w:noProof/>
              <w:kern w:val="2"/>
              <w14:ligatures w14:val="standardContextual"/>
            </w:rPr>
            <w:pPrChange w:author="Malachi Jamison" w:date="2023-11-06T22:45:48.626Z" w:id="102">
              <w:pPr/>
            </w:pPrChange>
          </w:pPr>
          <w:hyperlink w:anchor="_Toc566622917">
            <w:r w:rsidRPr="167C278A" w:rsidR="167C278A">
              <w:rPr>
                <w:rStyle w:val="Hyperlink"/>
              </w:rPr>
              <w:t>3.2.1.3 NF-Sec-3 – Authentication</w:t>
            </w:r>
            <w:ins w:author="Malachi Jamison" w:date="2023-11-06T22:45:48.625Z" w:id="1461315426">
              <w:r>
                <w:tab/>
              </w:r>
            </w:ins>
            <w:r>
              <w:fldChar w:fldCharType="begin"/>
            </w:r>
            <w:r>
              <w:instrText xml:space="preserve">PAGEREF _Toc566622917 \h</w:instrText>
            </w:r>
            <w:r>
              <w:fldChar w:fldCharType="separate"/>
            </w:r>
            <w:r w:rsidRPr="167C278A" w:rsidR="167C278A">
              <w:rPr>
                <w:rStyle w:val="Hyperlink"/>
              </w:rPr>
              <w:t>32</w:t>
            </w:r>
            <w:r>
              <w:fldChar w:fldCharType="end"/>
            </w:r>
          </w:hyperlink>
        </w:p>
        <w:p w:rsidR="006C4B45" w:rsidP="167C278A" w:rsidRDefault="000D7040" w14:paraId="142A27F9" w14:textId="1A95352D">
          <w:pPr>
            <w:pStyle w:val="TOC4"/>
            <w:tabs>
              <w:tab w:val="right" w:leader="dot" w:pos="9360"/>
            </w:tabs>
            <w:rPr>
              <w:rStyle w:val="Hyperlink"/>
              <w:noProof/>
              <w:kern w:val="2"/>
              <w14:ligatures w14:val="standardContextual"/>
            </w:rPr>
            <w:pPrChange w:author="Malachi Jamison" w:date="2023-11-06T22:45:48.631Z" w:id="104">
              <w:pPr/>
            </w:pPrChange>
          </w:pPr>
          <w:hyperlink w:anchor="_Toc1203194354">
            <w:r w:rsidRPr="167C278A" w:rsidR="167C278A">
              <w:rPr>
                <w:rStyle w:val="Hyperlink"/>
              </w:rPr>
              <w:t>3.2.1.4 NF-Sec-4 – Authorization Levels</w:t>
            </w:r>
            <w:ins w:author="Malachi Jamison" w:date="2023-11-06T22:45:48.63Z" w:id="1441627461">
              <w:r>
                <w:tab/>
              </w:r>
            </w:ins>
            <w:r>
              <w:fldChar w:fldCharType="begin"/>
            </w:r>
            <w:r>
              <w:instrText xml:space="preserve">PAGEREF _Toc1203194354 \h</w:instrText>
            </w:r>
            <w:r>
              <w:fldChar w:fldCharType="separate"/>
            </w:r>
            <w:r w:rsidRPr="167C278A" w:rsidR="167C278A">
              <w:rPr>
                <w:rStyle w:val="Hyperlink"/>
              </w:rPr>
              <w:t>32</w:t>
            </w:r>
            <w:r>
              <w:fldChar w:fldCharType="end"/>
            </w:r>
          </w:hyperlink>
        </w:p>
        <w:p w:rsidR="006C4B45" w:rsidP="167C278A" w:rsidRDefault="000D7040" w14:paraId="304C3CDF" w14:textId="40F4C739">
          <w:pPr>
            <w:pStyle w:val="TOC4"/>
            <w:tabs>
              <w:tab w:val="right" w:leader="dot" w:pos="9360"/>
            </w:tabs>
            <w:rPr>
              <w:rStyle w:val="Hyperlink"/>
              <w:noProof/>
              <w:kern w:val="2"/>
              <w14:ligatures w14:val="standardContextual"/>
            </w:rPr>
            <w:pPrChange w:author="Malachi Jamison" w:date="2023-11-06T22:45:48.635Z" w:id="106">
              <w:pPr/>
            </w:pPrChange>
          </w:pPr>
          <w:hyperlink w:anchor="_Toc393705666">
            <w:r w:rsidRPr="167C278A" w:rsidR="167C278A">
              <w:rPr>
                <w:rStyle w:val="Hyperlink"/>
              </w:rPr>
              <w:t>3.2.1.6 NF-Sec-5 – Privacy Compliance</w:t>
            </w:r>
            <w:ins w:author="Malachi Jamison" w:date="2023-11-06T22:45:48.634Z" w:id="1778550974">
              <w:r>
                <w:tab/>
              </w:r>
            </w:ins>
            <w:r>
              <w:fldChar w:fldCharType="begin"/>
            </w:r>
            <w:r>
              <w:instrText xml:space="preserve">PAGEREF _Toc393705666 \h</w:instrText>
            </w:r>
            <w:r>
              <w:fldChar w:fldCharType="separate"/>
            </w:r>
            <w:r w:rsidRPr="167C278A" w:rsidR="167C278A">
              <w:rPr>
                <w:rStyle w:val="Hyperlink"/>
              </w:rPr>
              <w:t>33</w:t>
            </w:r>
            <w:r>
              <w:fldChar w:fldCharType="end"/>
            </w:r>
          </w:hyperlink>
        </w:p>
        <w:p w:rsidR="006C4B45" w:rsidP="167C278A" w:rsidRDefault="000D7040" w14:paraId="77C80070" w14:textId="0FB5EABA">
          <w:pPr>
            <w:pStyle w:val="TOC4"/>
            <w:tabs>
              <w:tab w:val="right" w:leader="dot" w:pos="9360"/>
            </w:tabs>
            <w:rPr>
              <w:rStyle w:val="Hyperlink"/>
              <w:noProof/>
              <w:kern w:val="2"/>
              <w14:ligatures w14:val="standardContextual"/>
            </w:rPr>
            <w:pPrChange w:author="Malachi Jamison" w:date="2023-11-06T22:45:48.639Z" w:id="108">
              <w:pPr/>
            </w:pPrChange>
          </w:pPr>
          <w:hyperlink w:anchor="_Toc390385973">
            <w:r w:rsidRPr="167C278A" w:rsidR="167C278A">
              <w:rPr>
                <w:rStyle w:val="Hyperlink"/>
              </w:rPr>
              <w:t>3.2.1.7 NF-Sec-6 – Secure Development</w:t>
            </w:r>
            <w:ins w:author="Malachi Jamison" w:date="2023-11-06T22:45:48.638Z" w:id="523920818">
              <w:r>
                <w:tab/>
              </w:r>
            </w:ins>
            <w:r>
              <w:fldChar w:fldCharType="begin"/>
            </w:r>
            <w:r>
              <w:instrText xml:space="preserve">PAGEREF _Toc390385973 \h</w:instrText>
            </w:r>
            <w:r>
              <w:fldChar w:fldCharType="separate"/>
            </w:r>
            <w:r w:rsidRPr="167C278A" w:rsidR="167C278A">
              <w:rPr>
                <w:rStyle w:val="Hyperlink"/>
              </w:rPr>
              <w:t>33</w:t>
            </w:r>
            <w:r>
              <w:fldChar w:fldCharType="end"/>
            </w:r>
          </w:hyperlink>
        </w:p>
        <w:p w:rsidR="006C4B45" w:rsidP="167C278A" w:rsidRDefault="000D7040" w14:paraId="4EC5C930" w14:textId="5D0EF7AD">
          <w:pPr>
            <w:pStyle w:val="TOC3"/>
            <w:tabs>
              <w:tab w:val="right" w:leader="dot" w:pos="9360"/>
            </w:tabs>
            <w:rPr>
              <w:rStyle w:val="Hyperlink"/>
              <w:noProof/>
              <w:kern w:val="2"/>
              <w14:ligatures w14:val="standardContextual"/>
            </w:rPr>
            <w:pPrChange w:author="Malachi Jamison" w:date="2023-11-06T22:45:48.643Z" w:id="110">
              <w:pPr/>
            </w:pPrChange>
          </w:pPr>
          <w:hyperlink w:anchor="_Toc964324411">
            <w:r w:rsidRPr="167C278A" w:rsidR="167C278A">
              <w:rPr>
                <w:rStyle w:val="Hyperlink"/>
              </w:rPr>
              <w:t>3.2.2 Scalability</w:t>
            </w:r>
            <w:ins w:author="Malachi Jamison" w:date="2023-11-06T22:45:48.642Z" w:id="1275443114">
              <w:r>
                <w:tab/>
              </w:r>
            </w:ins>
            <w:r>
              <w:fldChar w:fldCharType="begin"/>
            </w:r>
            <w:r>
              <w:instrText xml:space="preserve">PAGEREF _Toc964324411 \h</w:instrText>
            </w:r>
            <w:r>
              <w:fldChar w:fldCharType="separate"/>
            </w:r>
            <w:r w:rsidRPr="167C278A" w:rsidR="167C278A">
              <w:rPr>
                <w:rStyle w:val="Hyperlink"/>
              </w:rPr>
              <w:t>34</w:t>
            </w:r>
            <w:r>
              <w:fldChar w:fldCharType="end"/>
            </w:r>
          </w:hyperlink>
        </w:p>
        <w:p w:rsidR="006C4B45" w:rsidP="167C278A" w:rsidRDefault="000D7040" w14:paraId="14C42410" w14:textId="7DDA5A77">
          <w:pPr>
            <w:pStyle w:val="TOC4"/>
            <w:tabs>
              <w:tab w:val="right" w:leader="dot" w:pos="9360"/>
            </w:tabs>
            <w:rPr>
              <w:rStyle w:val="Hyperlink"/>
              <w:noProof/>
              <w:kern w:val="2"/>
              <w14:ligatures w14:val="standardContextual"/>
            </w:rPr>
            <w:pPrChange w:author="Malachi Jamison" w:date="2023-11-06T22:45:48.647Z" w:id="112">
              <w:pPr/>
            </w:pPrChange>
          </w:pPr>
          <w:hyperlink w:anchor="_Toc1565803801">
            <w:r w:rsidRPr="167C278A" w:rsidR="167C278A">
              <w:rPr>
                <w:rStyle w:val="Hyperlink"/>
              </w:rPr>
              <w:t>3.2.2.1 NF-Sca-1 – User Growth</w:t>
            </w:r>
            <w:ins w:author="Malachi Jamison" w:date="2023-11-06T22:45:48.646Z" w:id="1408266302">
              <w:r>
                <w:tab/>
              </w:r>
            </w:ins>
            <w:r>
              <w:fldChar w:fldCharType="begin"/>
            </w:r>
            <w:r>
              <w:instrText xml:space="preserve">PAGEREF _Toc1565803801 \h</w:instrText>
            </w:r>
            <w:r>
              <w:fldChar w:fldCharType="separate"/>
            </w:r>
            <w:r w:rsidRPr="167C278A" w:rsidR="167C278A">
              <w:rPr>
                <w:rStyle w:val="Hyperlink"/>
              </w:rPr>
              <w:t>34</w:t>
            </w:r>
            <w:r>
              <w:fldChar w:fldCharType="end"/>
            </w:r>
          </w:hyperlink>
        </w:p>
        <w:p w:rsidR="006C4B45" w:rsidP="167C278A" w:rsidRDefault="000D7040" w14:paraId="43A82353" w14:textId="02C9EAF4">
          <w:pPr>
            <w:pStyle w:val="TOC4"/>
            <w:tabs>
              <w:tab w:val="right" w:leader="dot" w:pos="9360"/>
            </w:tabs>
            <w:rPr>
              <w:rStyle w:val="Hyperlink"/>
              <w:noProof/>
              <w:kern w:val="2"/>
              <w14:ligatures w14:val="standardContextual"/>
            </w:rPr>
            <w:pPrChange w:author="Malachi Jamison" w:date="2023-11-06T22:45:48.65Z" w:id="114">
              <w:pPr/>
            </w:pPrChange>
          </w:pPr>
          <w:hyperlink w:anchor="_Toc893421593">
            <w:r w:rsidRPr="167C278A" w:rsidR="167C278A">
              <w:rPr>
                <w:rStyle w:val="Hyperlink"/>
              </w:rPr>
              <w:t>3.2.2.2 NF-Sca-2 – Server Scalability</w:t>
            </w:r>
            <w:ins w:author="Malachi Jamison" w:date="2023-11-06T22:45:48.649Z" w:id="480214568">
              <w:r>
                <w:tab/>
              </w:r>
            </w:ins>
            <w:r>
              <w:fldChar w:fldCharType="begin"/>
            </w:r>
            <w:r>
              <w:instrText xml:space="preserve">PAGEREF _Toc893421593 \h</w:instrText>
            </w:r>
            <w:r>
              <w:fldChar w:fldCharType="separate"/>
            </w:r>
            <w:r w:rsidRPr="167C278A" w:rsidR="167C278A">
              <w:rPr>
                <w:rStyle w:val="Hyperlink"/>
              </w:rPr>
              <w:t>34</w:t>
            </w:r>
            <w:r>
              <w:fldChar w:fldCharType="end"/>
            </w:r>
          </w:hyperlink>
        </w:p>
        <w:p w:rsidR="006C4B45" w:rsidP="167C278A" w:rsidRDefault="000D7040" w14:paraId="245FF2C2" w14:textId="2133740E">
          <w:pPr>
            <w:pStyle w:val="TOC1"/>
            <w:tabs>
              <w:tab w:val="right" w:leader="dot" w:pos="9360"/>
            </w:tabs>
            <w:rPr>
              <w:rStyle w:val="Hyperlink"/>
              <w:noProof/>
              <w:kern w:val="2"/>
              <w14:ligatures w14:val="standardContextual"/>
            </w:rPr>
            <w:pPrChange w:author="Malachi Jamison" w:date="2023-11-06T22:45:48.655Z" w:id="116">
              <w:pPr/>
            </w:pPrChange>
          </w:pPr>
          <w:hyperlink w:anchor="_Toc1503343211">
            <w:r w:rsidRPr="167C278A" w:rsidR="167C278A">
              <w:rPr>
                <w:rStyle w:val="Hyperlink"/>
              </w:rPr>
              <w:t>4 Testing Phases</w:t>
            </w:r>
            <w:ins w:author="Malachi Jamison" w:date="2023-11-06T22:45:48.654Z" w:id="2076997664">
              <w:r>
                <w:tab/>
              </w:r>
            </w:ins>
            <w:r>
              <w:fldChar w:fldCharType="begin"/>
            </w:r>
            <w:r>
              <w:instrText xml:space="preserve">PAGEREF _Toc1503343211 \h</w:instrText>
            </w:r>
            <w:r>
              <w:fldChar w:fldCharType="separate"/>
            </w:r>
            <w:r w:rsidRPr="167C278A" w:rsidR="167C278A">
              <w:rPr>
                <w:rStyle w:val="Hyperlink"/>
              </w:rPr>
              <w:t>35</w:t>
            </w:r>
            <w:r>
              <w:fldChar w:fldCharType="end"/>
            </w:r>
          </w:hyperlink>
        </w:p>
        <w:p w:rsidR="006C4B45" w:rsidP="167C278A" w:rsidRDefault="000D7040" w14:paraId="0FF0BA85" w14:textId="3265E213">
          <w:pPr>
            <w:pStyle w:val="TOC2"/>
            <w:tabs>
              <w:tab w:val="right" w:leader="dot" w:pos="9360"/>
            </w:tabs>
            <w:rPr>
              <w:rStyle w:val="Hyperlink"/>
              <w:noProof/>
              <w:kern w:val="2"/>
              <w14:ligatures w14:val="standardContextual"/>
            </w:rPr>
            <w:pPrChange w:author="Malachi Jamison" w:date="2023-11-06T22:45:48.662Z" w:id="118">
              <w:pPr/>
            </w:pPrChange>
          </w:pPr>
          <w:hyperlink w:anchor="_Toc986030509">
            <w:r w:rsidRPr="167C278A" w:rsidR="167C278A">
              <w:rPr>
                <w:rStyle w:val="Hyperlink"/>
              </w:rPr>
              <w:t>4.1 Unit Testing</w:t>
            </w:r>
            <w:ins w:author="Malachi Jamison" w:date="2023-11-06T22:45:48.661Z" w:id="1771484162">
              <w:r>
                <w:tab/>
              </w:r>
            </w:ins>
            <w:r>
              <w:fldChar w:fldCharType="begin"/>
            </w:r>
            <w:r>
              <w:instrText xml:space="preserve">PAGEREF _Toc986030509 \h</w:instrText>
            </w:r>
            <w:r>
              <w:fldChar w:fldCharType="separate"/>
            </w:r>
            <w:r w:rsidRPr="167C278A" w:rsidR="167C278A">
              <w:rPr>
                <w:rStyle w:val="Hyperlink"/>
              </w:rPr>
              <w:t>35</w:t>
            </w:r>
            <w:r>
              <w:fldChar w:fldCharType="end"/>
            </w:r>
          </w:hyperlink>
        </w:p>
        <w:p w:rsidR="006C4B45" w:rsidP="167C278A" w:rsidRDefault="000D7040" w14:paraId="21304314" w14:textId="3013421F">
          <w:pPr>
            <w:pStyle w:val="TOC2"/>
            <w:tabs>
              <w:tab w:val="right" w:leader="dot" w:pos="9360"/>
            </w:tabs>
            <w:rPr>
              <w:rStyle w:val="Hyperlink"/>
              <w:noProof/>
              <w:kern w:val="2"/>
              <w14:ligatures w14:val="standardContextual"/>
            </w:rPr>
            <w:pPrChange w:author="Malachi Jamison" w:date="2023-11-06T22:45:48.666Z" w:id="120">
              <w:pPr/>
            </w:pPrChange>
          </w:pPr>
          <w:hyperlink w:anchor="_Toc709171345">
            <w:r w:rsidRPr="167C278A" w:rsidR="167C278A">
              <w:rPr>
                <w:rStyle w:val="Hyperlink"/>
              </w:rPr>
              <w:t>4.2 Functional Testing</w:t>
            </w:r>
            <w:ins w:author="Malachi Jamison" w:date="2023-11-06T22:45:48.665Z" w:id="277608562">
              <w:r>
                <w:tab/>
              </w:r>
            </w:ins>
            <w:r>
              <w:fldChar w:fldCharType="begin"/>
            </w:r>
            <w:r>
              <w:instrText xml:space="preserve">PAGEREF _Toc709171345 \h</w:instrText>
            </w:r>
            <w:r>
              <w:fldChar w:fldCharType="separate"/>
            </w:r>
            <w:r w:rsidRPr="167C278A" w:rsidR="167C278A">
              <w:rPr>
                <w:rStyle w:val="Hyperlink"/>
              </w:rPr>
              <w:t>36</w:t>
            </w:r>
            <w:r>
              <w:fldChar w:fldCharType="end"/>
            </w:r>
          </w:hyperlink>
        </w:p>
        <w:p w:rsidR="006C4B45" w:rsidP="167C278A" w:rsidRDefault="000D7040" w14:paraId="538A2A09" w14:textId="1C7AD44F">
          <w:pPr>
            <w:pStyle w:val="TOC2"/>
            <w:tabs>
              <w:tab w:val="right" w:leader="dot" w:pos="9360"/>
            </w:tabs>
            <w:rPr>
              <w:rStyle w:val="Hyperlink"/>
              <w:noProof/>
              <w:kern w:val="2"/>
              <w14:ligatures w14:val="standardContextual"/>
            </w:rPr>
            <w:pPrChange w:author="Malachi Jamison" w:date="2023-11-06T22:45:48.671Z" w:id="122">
              <w:pPr/>
            </w:pPrChange>
          </w:pPr>
          <w:hyperlink w:anchor="_Toc946784240">
            <w:r w:rsidRPr="167C278A" w:rsidR="167C278A">
              <w:rPr>
                <w:rStyle w:val="Hyperlink"/>
              </w:rPr>
              <w:t>4.3 Integration Testing</w:t>
            </w:r>
            <w:ins w:author="Malachi Jamison" w:date="2023-11-06T22:45:48.67Z" w:id="1792449841">
              <w:r>
                <w:tab/>
              </w:r>
            </w:ins>
            <w:r>
              <w:fldChar w:fldCharType="begin"/>
            </w:r>
            <w:r>
              <w:instrText xml:space="preserve">PAGEREF _Toc946784240 \h</w:instrText>
            </w:r>
            <w:r>
              <w:fldChar w:fldCharType="separate"/>
            </w:r>
            <w:r w:rsidRPr="167C278A" w:rsidR="167C278A">
              <w:rPr>
                <w:rStyle w:val="Hyperlink"/>
              </w:rPr>
              <w:t>36</w:t>
            </w:r>
            <w:r>
              <w:fldChar w:fldCharType="end"/>
            </w:r>
          </w:hyperlink>
        </w:p>
        <w:p w:rsidR="006C4B45" w:rsidP="167C278A" w:rsidRDefault="000D7040" w14:paraId="767B77F4" w14:textId="4393E59F">
          <w:pPr>
            <w:pStyle w:val="TOC2"/>
            <w:tabs>
              <w:tab w:val="right" w:leader="dot" w:pos="9360"/>
            </w:tabs>
            <w:rPr>
              <w:rStyle w:val="Hyperlink"/>
              <w:noProof/>
              <w:kern w:val="2"/>
              <w14:ligatures w14:val="standardContextual"/>
            </w:rPr>
            <w:pPrChange w:author="Malachi Jamison" w:date="2023-11-06T22:45:48.677Z" w:id="124">
              <w:pPr/>
            </w:pPrChange>
          </w:pPr>
          <w:hyperlink w:anchor="_Toc1820725281">
            <w:r w:rsidRPr="167C278A" w:rsidR="167C278A">
              <w:rPr>
                <w:rStyle w:val="Hyperlink"/>
              </w:rPr>
              <w:t>4.4 Regression Testing</w:t>
            </w:r>
            <w:ins w:author="Malachi Jamison" w:date="2023-11-06T22:45:48.676Z" w:id="652257394">
              <w:r>
                <w:tab/>
              </w:r>
            </w:ins>
            <w:r>
              <w:fldChar w:fldCharType="begin"/>
            </w:r>
            <w:r>
              <w:instrText xml:space="preserve">PAGEREF _Toc1820725281 \h</w:instrText>
            </w:r>
            <w:r>
              <w:fldChar w:fldCharType="separate"/>
            </w:r>
            <w:r w:rsidRPr="167C278A" w:rsidR="167C278A">
              <w:rPr>
                <w:rStyle w:val="Hyperlink"/>
              </w:rPr>
              <w:t>36</w:t>
            </w:r>
            <w:r>
              <w:fldChar w:fldCharType="end"/>
            </w:r>
          </w:hyperlink>
        </w:p>
        <w:p w:rsidR="006C4B45" w:rsidP="167C278A" w:rsidRDefault="000D7040" w14:paraId="79B5BFED" w14:textId="2B7A3211">
          <w:pPr>
            <w:pStyle w:val="TOC2"/>
            <w:tabs>
              <w:tab w:val="right" w:leader="dot" w:pos="9360"/>
            </w:tabs>
            <w:rPr>
              <w:rStyle w:val="Hyperlink"/>
              <w:noProof/>
              <w:kern w:val="2"/>
              <w14:ligatures w14:val="standardContextual"/>
            </w:rPr>
            <w:pPrChange w:author="Malachi Jamison" w:date="2023-11-06T22:45:48.681Z" w:id="126">
              <w:pPr/>
            </w:pPrChange>
          </w:pPr>
          <w:hyperlink w:anchor="_Toc423094285">
            <w:r w:rsidRPr="167C278A" w:rsidR="167C278A">
              <w:rPr>
                <w:rStyle w:val="Hyperlink"/>
              </w:rPr>
              <w:t>4.5 User Acceptance Testing</w:t>
            </w:r>
            <w:ins w:author="Malachi Jamison" w:date="2023-11-06T22:45:48.68Z" w:id="693240615">
              <w:r>
                <w:tab/>
              </w:r>
            </w:ins>
            <w:r>
              <w:fldChar w:fldCharType="begin"/>
            </w:r>
            <w:r>
              <w:instrText xml:space="preserve">PAGEREF _Toc423094285 \h</w:instrText>
            </w:r>
            <w:r>
              <w:fldChar w:fldCharType="separate"/>
            </w:r>
            <w:r w:rsidRPr="167C278A" w:rsidR="167C278A">
              <w:rPr>
                <w:rStyle w:val="Hyperlink"/>
              </w:rPr>
              <w:t>36</w:t>
            </w:r>
            <w:r>
              <w:fldChar w:fldCharType="end"/>
            </w:r>
          </w:hyperlink>
          <w:r>
            <w:fldChar w:fldCharType="end"/>
          </w:r>
        </w:p>
      </w:sdtContent>
    </w:sdt>
    <w:p w:rsidR="002317FD" w:rsidP="282B9B13" w:rsidRDefault="002317FD" w14:paraId="5625253E" w14:textId="54AFC943">
      <w:pPr>
        <w:pStyle w:val="TOC2"/>
        <w:tabs>
          <w:tab w:val="right" w:leader="dot" w:pos="9360"/>
        </w:tabs>
        <w:rPr>
          <w:rStyle w:val="Hyperlink"/>
          <w:noProof/>
          <w:kern w:val="2"/>
          <w14:ligatures w14:val="standardContextual"/>
        </w:rPr>
      </w:pPr>
    </w:p>
    <w:p w:rsidR="009F561D" w:rsidP="00490E7E" w:rsidRDefault="009F561D" w14:paraId="4BC914FC" w14:textId="52DCE647">
      <w:pPr>
        <w:pStyle w:val="TOC2"/>
        <w:tabs>
          <w:tab w:val="right" w:leader="dot" w:pos="9360"/>
        </w:tabs>
        <w:rPr>
          <w:rStyle w:val="Hyperlink"/>
          <w:noProof/>
          <w:kern w:val="2"/>
          <w14:ligatures w14:val="standardContextual"/>
        </w:rPr>
      </w:pPr>
    </w:p>
    <w:p w:rsidR="003D719B" w:rsidP="520A3BEA" w:rsidRDefault="003D719B" w14:paraId="68309D67" w14:textId="7C36D22C">
      <w:pPr>
        <w:pStyle w:val="TOC2"/>
        <w:tabs>
          <w:tab w:val="right" w:leader="dot" w:pos="9360"/>
        </w:tabs>
        <w:rPr>
          <w:rStyle w:val="Hyperlink"/>
          <w:noProof/>
          <w:kern w:val="2"/>
          <w14:ligatures w14:val="standardContextual"/>
        </w:rPr>
      </w:pPr>
    </w:p>
    <w:p w:rsidR="5D225796" w:rsidP="5D225796" w:rsidRDefault="5D225796" w14:paraId="44726B0F" w14:textId="2C135FAC">
      <w:pPr>
        <w:pStyle w:val="TOC2"/>
        <w:tabs>
          <w:tab w:val="right" w:leader="dot" w:pos="9360"/>
        </w:tabs>
        <w:rPr>
          <w:rStyle w:val="Hyperlink"/>
        </w:rPr>
      </w:pPr>
    </w:p>
    <w:p w:rsidR="5D225796" w:rsidP="5D225796" w:rsidRDefault="5D225796" w14:paraId="73CFD0C9" w14:textId="1E8E824E"/>
    <w:p w:rsidR="5D225796" w:rsidRDefault="5D225796" w14:paraId="4FA4E47D" w14:textId="0F7D8001">
      <w:pPr>
        <w:rPr>
          <w:del w:author="Zachary Cappella" w:date="2023-10-16T21:34:00Z" w:id="172"/>
        </w:rPr>
      </w:pPr>
      <w:r>
        <w:br w:type="page"/>
      </w:r>
    </w:p>
    <w:p w:rsidR="5D225796" w:rsidP="5D225796" w:rsidRDefault="5D225796" w14:paraId="3C2B15C3" w14:textId="5CAC55E2">
      <w:pPr>
        <w:rPr>
          <w:del w:author="Zachary Cappella" w:date="2023-10-16T21:34:00Z" w:id="173"/>
        </w:rPr>
      </w:pPr>
    </w:p>
    <w:p w:rsidRPr="0009091C" w:rsidR="5D225796" w:rsidP="167C278A" w:rsidRDefault="77474FFB" w14:paraId="2A0EC3FF" w14:textId="1089FA6D">
      <w:pPr>
        <w:pStyle w:val="Heading1"/>
        <w:jc w:val="center"/>
        <w:rPr>
          <w:rFonts w:ascii="Times New Roman" w:hAnsi="Times New Roman" w:cs="Times New Roman"/>
        </w:rPr>
        <w:pPrChange w:author="Zachary Cappella" w:date="2023-10-12T12:28:00Z" w:id="174">
          <w:pPr>
            <w:pStyle w:val="Heading1"/>
          </w:pPr>
        </w:pPrChange>
      </w:pPr>
      <w:bookmarkStart w:name="_Toc269812727" w:id="175"/>
      <w:bookmarkStart w:name="_Toc148095130" w:id="176"/>
      <w:bookmarkStart w:name="_Toc165989429" w:id="177"/>
      <w:bookmarkStart w:name="_Toc37846072" w:id="1163066476"/>
      <w:r w:rsidRPr="167C278A" w:rsidR="77474FFB">
        <w:rPr>
          <w:rFonts w:ascii="Times New Roman" w:hAnsi="Times New Roman" w:cs="Times New Roman"/>
        </w:rPr>
        <w:t xml:space="preserve">Test </w:t>
      </w:r>
      <w:ins w:author="Zachary Cappella" w:date="2023-10-10T14:53:00Z" w:id="1226377001">
        <w:r w:rsidRPr="167C278A" w:rsidR="006E3194">
          <w:rPr>
            <w:rFonts w:ascii="Times New Roman" w:hAnsi="Times New Roman" w:cs="Times New Roman"/>
          </w:rPr>
          <w:t>P</w:t>
        </w:r>
      </w:ins>
      <w:del w:author="Zachary Cappella" w:date="2023-10-10T14:53:00Z" w:id="555202433">
        <w:r w:rsidRPr="167C278A" w:rsidDel="77474FFB">
          <w:rPr>
            <w:rFonts w:ascii="Times New Roman" w:hAnsi="Times New Roman" w:cs="Times New Roman"/>
          </w:rPr>
          <w:delText>p</w:delText>
        </w:r>
      </w:del>
      <w:r w:rsidRPr="167C278A" w:rsidR="77474FFB">
        <w:rPr>
          <w:rFonts w:ascii="Times New Roman" w:hAnsi="Times New Roman" w:cs="Times New Roman"/>
        </w:rPr>
        <w:t>lan</w:t>
      </w:r>
      <w:bookmarkEnd w:id="176"/>
      <w:bookmarkEnd w:id="177"/>
      <w:bookmarkEnd w:id="1163066476"/>
    </w:p>
    <w:p w:rsidRPr="0009091C" w:rsidR="5D225796" w:rsidP="282B9B13" w:rsidRDefault="5D225796" w14:paraId="4F0D586C" w14:textId="3DD5D20C">
      <w:pPr>
        <w:pStyle w:val="Heading1"/>
        <w:rPr>
          <w:ins w:author="Malachi Jamison" w:date="2023-10-12T22:56:00Z" w:id="1006807890"/>
          <w:rFonts w:ascii="Times New Roman" w:hAnsi="Times New Roman" w:cs="Times New Roman"/>
        </w:rPr>
      </w:pPr>
      <w:bookmarkStart w:name="_Toc148095131" w:id="181"/>
      <w:bookmarkStart w:name="_Toc748911522" w:id="182"/>
      <w:bookmarkStart w:name="_Toc1311437330" w:id="1943984625"/>
      <w:r w:rsidRPr="167C278A" w:rsidR="5D225796">
        <w:rPr>
          <w:rFonts w:ascii="Times New Roman" w:hAnsi="Times New Roman" w:cs="Times New Roman"/>
        </w:rPr>
        <w:t xml:space="preserve">1. </w:t>
      </w:r>
      <w:r w:rsidRPr="167C278A" w:rsidR="68772E95">
        <w:rPr>
          <w:rFonts w:ascii="Times New Roman" w:hAnsi="Times New Roman" w:cs="Times New Roman"/>
        </w:rPr>
        <w:t>Introduction</w:t>
      </w:r>
      <w:bookmarkEnd w:id="175"/>
      <w:bookmarkEnd w:id="181"/>
      <w:bookmarkEnd w:id="182"/>
      <w:bookmarkEnd w:id="1943984625"/>
    </w:p>
    <w:p w:rsidR="2337EF01" w:rsidRDefault="2337EF01" w14:paraId="42CB7A51" w14:textId="3568B245">
      <w:pPr>
        <w:rPr>
          <w:ins w:author="Malachi Jamison" w:date="2023-10-12T22:56:00Z" w:id="183"/>
        </w:rPr>
        <w:pPrChange w:author="Malachi Jamison" w:date="2023-10-12T22:56:00Z" w:id="184">
          <w:pPr>
            <w:pStyle w:val="Heading1"/>
          </w:pPr>
        </w:pPrChange>
      </w:pPr>
    </w:p>
    <w:p w:rsidR="57A031EC" w:rsidP="2337EF01" w:rsidRDefault="57A031EC" w14:paraId="753BDFDA" w14:textId="1F876C3E">
      <w:pPr>
        <w:rPr>
          <w:ins w:author="Malachi Jamison" w:date="2023-10-12T22:56:00Z" w:id="185"/>
          <w:rPrChange w:author="Malachi Jamison" w:date="2023-10-12T22:56:00Z" w:id="186">
            <w:rPr>
              <w:ins w:author="Malachi Jamison" w:date="2023-10-12T22:56:00Z" w:id="187"/>
              <w:rFonts w:ascii="Segoe UI" w:hAnsi="Segoe UI" w:eastAsia="Segoe UI" w:cs="Segoe UI"/>
              <w:sz w:val="18"/>
              <w:szCs w:val="18"/>
              <w:u w:val="single"/>
            </w:rPr>
          </w:rPrChange>
        </w:rPr>
      </w:pPr>
      <w:ins w:author="Malachi Jamison" w:date="2023-10-12T22:56:00Z" w:id="188">
        <w:r w:rsidRPr="2337EF01">
          <w:rPr>
            <w:rPrChange w:author="Malachi Jamison" w:date="2023-10-12T22:56:00Z" w:id="189">
              <w:rPr>
                <w:rFonts w:ascii="Segoe UI" w:hAnsi="Segoe UI" w:eastAsia="Segoe UI" w:cs="Segoe UI"/>
                <w:sz w:val="18"/>
                <w:szCs w:val="18"/>
              </w:rPr>
            </w:rPrChange>
          </w:rPr>
          <w:t xml:space="preserve">The CogniOpen Application is an innovative mobile application designed to assist individuals who suffer from </w:t>
        </w:r>
        <w:del w:author="Zachary Cappella" w:date="2023-10-13T12:15:00Z" w:id="190">
          <w:r w:rsidRPr="2337EF01" w:rsidDel="00CE1FA8">
            <w:rPr>
              <w:rPrChange w:author="Malachi Jamison" w:date="2023-10-12T22:56:00Z" w:id="191">
                <w:rPr>
                  <w:rFonts w:ascii="Segoe UI" w:hAnsi="Segoe UI" w:eastAsia="Segoe UI" w:cs="Segoe UI"/>
                  <w:sz w:val="18"/>
                  <w:szCs w:val="18"/>
                </w:rPr>
              </w:rPrChange>
            </w:rPr>
            <w:delText>short-term memory loss</w:delText>
          </w:r>
        </w:del>
      </w:ins>
      <w:ins w:author="Zachary Cappella" w:date="2023-10-13T12:15:00Z" w:id="192">
        <w:r w:rsidR="00CE1FA8">
          <w:t>cognitive impairment</w:t>
        </w:r>
      </w:ins>
      <w:ins w:author="Malachi Jamison" w:date="2023-10-12T22:56:00Z" w:id="193">
        <w:r w:rsidRPr="2337EF01">
          <w:rPr>
            <w:rPrChange w:author="Malachi Jamison" w:date="2023-10-12T22:56:00Z" w:id="194">
              <w:rPr>
                <w:rFonts w:ascii="Segoe UI" w:hAnsi="Segoe UI" w:eastAsia="Segoe UI" w:cs="Segoe UI"/>
                <w:sz w:val="18"/>
                <w:szCs w:val="18"/>
              </w:rPr>
            </w:rPrChange>
          </w:rPr>
          <w:t xml:space="preserve"> and related conditions. The application aims to provide support and help to such individuals using modern technology, </w:t>
        </w:r>
      </w:ins>
      <w:ins w:author="Zachary Cappella" w:date="2023-10-17T12:34:00Z" w:id="195">
        <w:r w:rsidR="00527BFD">
          <w:t>artificial intelligence</w:t>
        </w:r>
      </w:ins>
      <w:ins w:author="Zachary Cappella" w:date="2023-10-17T12:33:00Z" w:id="196">
        <w:r w:rsidR="000E49A0">
          <w:t xml:space="preserve"> </w:t>
        </w:r>
      </w:ins>
      <w:ins w:author="Zachary Cappella" w:date="2023-10-17T12:34:00Z" w:id="197">
        <w:r w:rsidR="00527BFD">
          <w:t>(</w:t>
        </w:r>
      </w:ins>
      <w:ins w:author="Malachi Jamison" w:date="2023-10-12T22:56:00Z" w:id="198">
        <w:r w:rsidRPr="2337EF01">
          <w:rPr>
            <w:rPrChange w:author="Malachi Jamison" w:date="2023-10-12T22:56:00Z" w:id="199">
              <w:rPr>
                <w:rFonts w:ascii="Segoe UI" w:hAnsi="Segoe UI" w:eastAsia="Segoe UI" w:cs="Segoe UI"/>
                <w:sz w:val="18"/>
                <w:szCs w:val="18"/>
              </w:rPr>
            </w:rPrChange>
          </w:rPr>
          <w:t>AI</w:t>
        </w:r>
      </w:ins>
      <w:ins w:author="Zachary Cappella" w:date="2023-10-17T12:34:00Z" w:id="200">
        <w:r w:rsidR="00527BFD">
          <w:t>)</w:t>
        </w:r>
      </w:ins>
      <w:ins w:author="Malachi Jamison" w:date="2023-10-12T22:56:00Z" w:id="201">
        <w:r w:rsidRPr="2337EF01">
          <w:rPr>
            <w:rPrChange w:author="Malachi Jamison" w:date="2023-10-12T22:56:00Z" w:id="202">
              <w:rPr>
                <w:rFonts w:ascii="Segoe UI" w:hAnsi="Segoe UI" w:eastAsia="Segoe UI" w:cs="Segoe UI"/>
                <w:sz w:val="18"/>
                <w:szCs w:val="18"/>
              </w:rPr>
            </w:rPrChange>
          </w:rPr>
          <w:t xml:space="preserve"> services, and user-friendly designs. To ensure the effectiveness and reliability of the application, it is crucial to have a comprehensive and detailed software test plan that outlines the testing strategy, approach, and scope.</w:t>
        </w:r>
      </w:ins>
    </w:p>
    <w:p w:rsidR="2337EF01" w:rsidP="2337EF01" w:rsidRDefault="2337EF01" w14:paraId="71FF184C" w14:textId="67811F31"/>
    <w:p w:rsidRPr="0009091C" w:rsidR="68772E95" w:rsidP="282B9B13" w:rsidRDefault="68772E95" w14:paraId="6329FED4" w14:textId="3E900269">
      <w:pPr>
        <w:pStyle w:val="Heading2"/>
        <w:rPr>
          <w:del w:author="Zachary Cappella" w:date="2023-10-13T12:17:00Z" w:id="1860423720"/>
          <w:rFonts w:ascii="Times New Roman" w:hAnsi="Times New Roman" w:cs="Times New Roman"/>
        </w:rPr>
      </w:pPr>
      <w:bookmarkStart w:name="_Toc2086077993" w:id="204"/>
      <w:bookmarkStart w:name="_Toc148095132" w:id="205"/>
      <w:bookmarkStart w:name="_Toc448702094" w:id="206"/>
      <w:bookmarkStart w:name="_Toc1656212670" w:id="409474834"/>
      <w:r w:rsidRPr="167C278A" w:rsidR="68772E95">
        <w:rPr>
          <w:rFonts w:ascii="Times New Roman" w:hAnsi="Times New Roman" w:cs="Times New Roman"/>
        </w:rPr>
        <w:t>1.1 Purpose</w:t>
      </w:r>
      <w:bookmarkEnd w:id="204"/>
      <w:bookmarkEnd w:id="205"/>
      <w:bookmarkEnd w:id="206"/>
      <w:bookmarkEnd w:id="409474834"/>
    </w:p>
    <w:p w:rsidR="002B488B" w:rsidRDefault="186D2CD9" w14:paraId="19BC7AD0" w14:textId="77777777">
      <w:pPr>
        <w:pStyle w:val="Heading2"/>
        <w:rPr>
          <w:ins w:author="Zachary Cappella" w:date="2023-10-13T12:15:00Z" w:id="207"/>
        </w:rPr>
        <w:pPrChange w:author="Zachary Cappella" w:date="2023-10-13T12:17:00Z" w:id="208">
          <w:pPr/>
        </w:pPrChange>
      </w:pPr>
      <w:del w:author="Malachi Jamison" w:date="2023-10-12T22:57:00Z" w:id="209">
        <w:r w:rsidRPr="0009091C">
          <w:delText>The purpose of this test plan is to outline the s</w:delText>
        </w:r>
        <w:r w:rsidRPr="0009091C" w:rsidR="62EB531C">
          <w:delText>cope and approach of all testing activities for the CogniOpen application</w:delText>
        </w:r>
        <w:r w:rsidRPr="0009091C">
          <w:delText>.</w:delText>
        </w:r>
        <w:r w:rsidRPr="0009091C" w:rsidR="16B40BF1">
          <w:delText xml:space="preserve"> The plan identifies th</w:delText>
        </w:r>
        <w:r w:rsidRPr="0009091C" w:rsidR="4EFE1EE7">
          <w:delText xml:space="preserve">e </w:delText>
        </w:r>
        <w:r w:rsidRPr="0009091C" w:rsidR="16B40BF1">
          <w:delText>item</w:delText>
        </w:r>
        <w:r w:rsidRPr="0009091C" w:rsidR="6375FC46">
          <w:delText>s</w:delText>
        </w:r>
        <w:r w:rsidRPr="0009091C" w:rsidR="16B40BF1">
          <w:delText xml:space="preserve"> to be tested and </w:delText>
        </w:r>
        <w:r w:rsidRPr="0009091C" w:rsidR="49CE5E8F">
          <w:delText>details the tests to be performed on each.</w:delText>
        </w:r>
      </w:del>
    </w:p>
    <w:p w:rsidRPr="0009091C" w:rsidR="6A618A96" w:rsidP="38DFB0D7" w:rsidRDefault="6614E93F" w14:paraId="6C7DC8F8" w14:textId="4D1AD725">
      <w:pPr>
        <w:rPr>
          <w:ins w:author="Malachi Jamison" w:date="2023-10-12T22:57:00Z" w:id="210"/>
          <w:rFonts w:eastAsiaTheme="minorEastAsia"/>
        </w:rPr>
      </w:pPr>
      <w:ins w:author="Malachi Jamison" w:date="2023-10-12T22:57:00Z" w:id="211">
        <w:del w:author="Zachary Cappella" w:date="2023-10-13T12:15:00Z" w:id="212">
          <w:r w:rsidRPr="2032B54D" w:rsidDel="002B488B">
            <w:rPr>
              <w:rFonts w:eastAsiaTheme="minorEastAsia"/>
            </w:rPr>
            <w:delText xml:space="preserve"> </w:delText>
          </w:r>
        </w:del>
        <w:r w:rsidRPr="38DFB0D7">
          <w:rPr>
            <w:rFonts w:eastAsiaTheme="minorEastAsia"/>
          </w:rPr>
          <w:t>The purpose of this test plan is to outline the scope and approach of all testing activities for the CogniOpen Application. The plan identifies the items to be tested and details the tests to be performed on each. The test plan serves as a reference for various stakeholders involved in the testing process, including developers, project managers, testers, and end-users. The plan provides guidance on the testing activities required to ensure that the CogniOpen Application meets its functional, non-functional, and user-interface requirements. The test plan gives clear direction on the testing approach, including the testing environment, testing tools, test data, and test deliverables.</w:t>
        </w:r>
      </w:ins>
    </w:p>
    <w:p w:rsidRPr="0009091C" w:rsidR="6A618A96" w:rsidP="282B9B13" w:rsidRDefault="6A618A96" w14:paraId="18EECF2B" w14:textId="115E245A">
      <w:pPr>
        <w:rPr>
          <w:rFonts w:eastAsiaTheme="minorEastAsia"/>
        </w:rPr>
      </w:pPr>
    </w:p>
    <w:p w:rsidRPr="0009091C" w:rsidR="68772E95" w:rsidP="282B9B13" w:rsidRDefault="68772E95" w14:paraId="0F4C2752" w14:textId="01E15EEA">
      <w:pPr>
        <w:pStyle w:val="Heading2"/>
        <w:rPr>
          <w:del w:author="Zachary Cappella" w:date="2023-10-13T12:17:00Z" w:id="1128137599"/>
          <w:rFonts w:ascii="Times New Roman" w:hAnsi="Times New Roman" w:cs="Times New Roman"/>
        </w:rPr>
      </w:pPr>
      <w:bookmarkStart w:name="_Toc77185887" w:id="214"/>
      <w:bookmarkStart w:name="_Toc148095133" w:id="215"/>
      <w:bookmarkStart w:name="_Toc1592446969" w:id="216"/>
      <w:bookmarkStart w:name="_Toc1636230710" w:id="145598947"/>
      <w:r w:rsidRPr="167C278A" w:rsidR="68772E95">
        <w:rPr>
          <w:rFonts w:ascii="Times New Roman" w:hAnsi="Times New Roman" w:cs="Times New Roman"/>
        </w:rPr>
        <w:t>1.2 Scope</w:t>
      </w:r>
      <w:bookmarkEnd w:id="214"/>
      <w:bookmarkEnd w:id="215"/>
      <w:bookmarkEnd w:id="216"/>
      <w:bookmarkEnd w:id="145598947"/>
    </w:p>
    <w:p w:rsidR="002B488B" w:rsidRDefault="002B488B" w14:paraId="6E16014B" w14:textId="77777777">
      <w:pPr>
        <w:pStyle w:val="Heading2"/>
        <w:rPr>
          <w:ins w:author="Zachary Cappella" w:date="2023-10-13T12:15:00Z" w:id="217"/>
        </w:rPr>
        <w:pPrChange w:author="Zachary Cappella" w:date="2023-10-13T12:17:00Z" w:id="218">
          <w:pPr/>
        </w:pPrChange>
      </w:pPr>
    </w:p>
    <w:p w:rsidRPr="0009091C" w:rsidR="6F50F2F9" w:rsidP="282B9B13" w:rsidRDefault="6F50F2F9" w14:paraId="4DBB39E5" w14:textId="0DD2E132">
      <w:pPr>
        <w:rPr>
          <w:rFonts w:eastAsiaTheme="minorEastAsia"/>
        </w:rPr>
      </w:pPr>
      <w:r w:rsidRPr="0009091C">
        <w:rPr>
          <w:rFonts w:eastAsiaTheme="minorEastAsia"/>
        </w:rPr>
        <w:t xml:space="preserve">This project is completed in conjunction with another development team. For the purposes of this project the following sections will define </w:t>
      </w:r>
      <w:r w:rsidRPr="0009091C" w:rsidR="77CA7BCF">
        <w:rPr>
          <w:rFonts w:eastAsiaTheme="minorEastAsia"/>
        </w:rPr>
        <w:t xml:space="preserve">portions of </w:t>
      </w:r>
      <w:r w:rsidRPr="0009091C">
        <w:rPr>
          <w:rFonts w:eastAsiaTheme="minorEastAsia"/>
        </w:rPr>
        <w:t xml:space="preserve">the </w:t>
      </w:r>
      <w:r w:rsidRPr="0009091C" w:rsidR="77CA7BCF">
        <w:rPr>
          <w:rFonts w:eastAsiaTheme="minorEastAsia"/>
        </w:rPr>
        <w:t xml:space="preserve">application that are </w:t>
      </w:r>
      <w:r w:rsidRPr="0009091C">
        <w:rPr>
          <w:rFonts w:eastAsiaTheme="minorEastAsia"/>
        </w:rPr>
        <w:t xml:space="preserve">in scope and out of scope for </w:t>
      </w:r>
      <w:r w:rsidRPr="0009091C" w:rsidR="77CA7BCF">
        <w:rPr>
          <w:rFonts w:eastAsiaTheme="minorEastAsia"/>
        </w:rPr>
        <w:t>Team B</w:t>
      </w:r>
      <w:r w:rsidRPr="0009091C">
        <w:rPr>
          <w:rFonts w:eastAsiaTheme="minorEastAsia"/>
        </w:rPr>
        <w:t>.</w:t>
      </w:r>
    </w:p>
    <w:p w:rsidRPr="0009091C" w:rsidR="68772E95" w:rsidP="282B9B13" w:rsidRDefault="68772E95" w14:paraId="3005E90F" w14:textId="6751EC30">
      <w:pPr>
        <w:pStyle w:val="Heading3"/>
        <w:rPr>
          <w:rFonts w:ascii="Times New Roman" w:hAnsi="Times New Roman" w:cs="Times New Roman"/>
        </w:rPr>
      </w:pPr>
      <w:bookmarkStart w:name="_Toc933587597" w:id="219"/>
      <w:bookmarkStart w:name="_Toc148095134" w:id="220"/>
      <w:bookmarkStart w:name="_Toc1687564607" w:id="221"/>
      <w:bookmarkStart w:name="_Toc1340463693" w:id="1697482821"/>
      <w:r w:rsidRPr="167C278A" w:rsidR="68772E95">
        <w:rPr>
          <w:rFonts w:ascii="Times New Roman" w:hAnsi="Times New Roman" w:cs="Times New Roman"/>
        </w:rPr>
        <w:t>1.2.1 In Scope Work</w:t>
      </w:r>
      <w:bookmarkEnd w:id="219"/>
      <w:bookmarkEnd w:id="220"/>
      <w:bookmarkEnd w:id="221"/>
      <w:bookmarkEnd w:id="1697482821"/>
    </w:p>
    <w:p w:rsidRPr="0009091C" w:rsidR="1B464721" w:rsidP="36C9C62E" w:rsidRDefault="4197EC4A" w14:paraId="16212CE6" w14:textId="67588515">
      <w:pPr>
        <w:rPr>
          <w:ins w:author="Malachi Jamison" w:date="2023-10-14T14:29:00Z" w:id="222"/>
          <w:rFonts w:eastAsiaTheme="minorEastAsia"/>
        </w:rPr>
      </w:pPr>
      <w:ins w:author="Malachi Jamison" w:date="2023-10-14T14:28:00Z" w:id="223">
        <w:r w:rsidRPr="36C9C62E">
          <w:rPr>
            <w:color w:val="161719"/>
            <w:rPrChange w:author="Malachi Jamison" w:date="2023-10-14T14:28:00Z" w:id="224">
              <w:rPr>
                <w:color w:val="161719"/>
                <w:sz w:val="21"/>
                <w:szCs w:val="21"/>
              </w:rPr>
            </w:rPrChange>
          </w:rPr>
          <w:t>This software test plan presents a detailed outline of the testing strategy, approach, and scope for Team B's portion of the CogniOpen Application. The testing activities will be focused on the functional, non-functional, and UI testing of the features listed below, and the testing approach for manual test cases will ensure comprehensive coverage. The manual test case deliverables will include the test case name, description, requirements, prerequisites, test data, test steps, expected results, test environment, pass/fail criteria, and assumptions. In addition, the test plan will also outline test phases, which will include unit testing, functional testing, integration testing, regression testing, and user-acceptance testing. The testing will be conducted on various mobile devices with different screen sizes, resolutions, and operating systems, and it will be performed in a controlled environment to ensure the accuracy and reliability of the results.</w:t>
        </w:r>
      </w:ins>
      <w:ins w:author="Malachi Jamison" w:date="2023-10-14T14:29:00Z" w:id="225">
        <w:r w:rsidRPr="36C9C62E">
          <w:rPr>
            <w:color w:val="161719"/>
          </w:rPr>
          <w:t xml:space="preserve"> </w:t>
        </w:r>
      </w:ins>
    </w:p>
    <w:p w:rsidRPr="0009091C" w:rsidR="1B464721" w:rsidP="282B9B13" w:rsidRDefault="11C45583" w14:paraId="4EBC795E" w14:textId="7BCAA00F">
      <w:pPr>
        <w:rPr>
          <w:rFonts w:eastAsiaTheme="minorEastAsia"/>
        </w:rPr>
      </w:pPr>
      <w:r w:rsidRPr="0009091C">
        <w:rPr>
          <w:rFonts w:eastAsiaTheme="minorEastAsia"/>
        </w:rPr>
        <w:t xml:space="preserve">The following </w:t>
      </w:r>
      <w:r w:rsidRPr="0009091C" w:rsidR="2406D2AB">
        <w:rPr>
          <w:rFonts w:eastAsiaTheme="minorEastAsia"/>
        </w:rPr>
        <w:t xml:space="preserve">features </w:t>
      </w:r>
      <w:r w:rsidRPr="0009091C">
        <w:rPr>
          <w:rFonts w:eastAsiaTheme="minorEastAsia"/>
        </w:rPr>
        <w:t>are part of the scope of work for Team B and wil</w:t>
      </w:r>
      <w:r w:rsidRPr="0009091C" w:rsidR="7B899369">
        <w:rPr>
          <w:rFonts w:eastAsiaTheme="minorEastAsia"/>
        </w:rPr>
        <w:t>l be covered by the test cases in this document:</w:t>
      </w:r>
    </w:p>
    <w:p w:rsidR="75FC029A" w:rsidP="007758A8" w:rsidRDefault="0C975960" w14:paraId="218143D8" w14:textId="6F1EC22F">
      <w:pPr>
        <w:pStyle w:val="ListParagraph"/>
        <w:numPr>
          <w:ilvl w:val="0"/>
          <w:numId w:val="103"/>
        </w:numPr>
      </w:pPr>
      <w:r w:rsidRPr="276F087F">
        <w:t xml:space="preserve">Registering and logging in </w:t>
      </w:r>
      <w:r w:rsidRPr="5C34100F">
        <w:t>to the application</w:t>
      </w:r>
    </w:p>
    <w:p w:rsidR="5C34100F" w:rsidP="007758A8" w:rsidRDefault="0C975960" w14:paraId="2D7E3060" w14:textId="0B1A6C16">
      <w:pPr>
        <w:pStyle w:val="ListParagraph"/>
        <w:numPr>
          <w:ilvl w:val="0"/>
          <w:numId w:val="103"/>
        </w:numPr>
      </w:pPr>
      <w:r w:rsidRPr="5830B2A9">
        <w:t>Accessing features</w:t>
      </w:r>
      <w:r w:rsidRPr="1FCF5F46">
        <w:t xml:space="preserve"> through the </w:t>
      </w:r>
      <w:bookmarkStart w:name="_Int_YR6kj3VS" w:id="226"/>
      <w:r w:rsidRPr="2DC65096">
        <w:t>Home</w:t>
      </w:r>
      <w:bookmarkEnd w:id="226"/>
      <w:r w:rsidRPr="2DC65096">
        <w:t xml:space="preserve"> interface</w:t>
      </w:r>
    </w:p>
    <w:p w:rsidR="2DC65096" w:rsidP="007758A8" w:rsidRDefault="0C975960" w14:paraId="21DDB680" w14:textId="563CFD08">
      <w:pPr>
        <w:pStyle w:val="ListParagraph"/>
        <w:numPr>
          <w:ilvl w:val="0"/>
          <w:numId w:val="103"/>
        </w:numPr>
      </w:pPr>
      <w:r w:rsidRPr="7C8439AA">
        <w:t xml:space="preserve">Interacting with the </w:t>
      </w:r>
      <w:del w:author="Zachary Cappella" w:date="2023-10-10T14:53:00Z" w:id="227">
        <w:r w:rsidRPr="198F7924">
          <w:delText>chatbot</w:delText>
        </w:r>
      </w:del>
      <w:ins w:author="Zachary Cappella" w:date="2023-10-10T14:53:00Z" w:id="228">
        <w:r w:rsidR="00DE664F">
          <w:t>Virtual Assistant</w:t>
        </w:r>
      </w:ins>
    </w:p>
    <w:p w:rsidR="6125D393" w:rsidP="007758A8" w:rsidRDefault="0C8D5DFA" w14:paraId="71835AA6" w14:textId="09190646">
      <w:pPr>
        <w:pStyle w:val="ListParagraph"/>
        <w:numPr>
          <w:ilvl w:val="0"/>
          <w:numId w:val="103"/>
        </w:numPr>
      </w:pPr>
      <w:r w:rsidRPr="16570E19">
        <w:t xml:space="preserve">Searching for and </w:t>
      </w:r>
      <w:r w:rsidRPr="2F7A1A64">
        <w:t xml:space="preserve">viewing previously asked </w:t>
      </w:r>
      <w:r w:rsidRPr="5508B927">
        <w:t>questions</w:t>
      </w:r>
    </w:p>
    <w:p w:rsidR="198F7924" w:rsidP="007758A8" w:rsidRDefault="0AF05526" w14:paraId="60758926" w14:textId="0348A218">
      <w:pPr>
        <w:pStyle w:val="ListParagraph"/>
        <w:numPr>
          <w:ilvl w:val="0"/>
          <w:numId w:val="103"/>
        </w:numPr>
      </w:pPr>
      <w:r w:rsidRPr="1D55677F">
        <w:t xml:space="preserve">Recording </w:t>
      </w:r>
      <w:r w:rsidRPr="7EA39EF5">
        <w:t>audio</w:t>
      </w:r>
    </w:p>
    <w:p w:rsidR="7348C4C3" w:rsidP="007758A8" w:rsidRDefault="7348C4C3" w14:paraId="594BE48B" w14:textId="7DBD3B68">
      <w:pPr>
        <w:pStyle w:val="ListParagraph"/>
        <w:numPr>
          <w:ilvl w:val="0"/>
          <w:numId w:val="103"/>
        </w:numPr>
      </w:pPr>
      <w:r w:rsidRPr="5109BB7C">
        <w:t>Using the hamburger menu</w:t>
      </w:r>
    </w:p>
    <w:p w:rsidR="5C1F0BFA" w:rsidP="007758A8" w:rsidRDefault="7348C4C3" w14:paraId="41E06A2C" w14:textId="587972AD">
      <w:pPr>
        <w:pStyle w:val="ListParagraph"/>
        <w:numPr>
          <w:ilvl w:val="0"/>
          <w:numId w:val="103"/>
        </w:numPr>
      </w:pPr>
      <w:r w:rsidRPr="073EF7AD">
        <w:t xml:space="preserve">Managing the </w:t>
      </w:r>
      <w:r w:rsidRPr="43F6803D">
        <w:t>user</w:t>
      </w:r>
      <w:r w:rsidRPr="073EF7AD">
        <w:t xml:space="preserve"> </w:t>
      </w:r>
      <w:r w:rsidRPr="5C1F0BFA">
        <w:t>profile</w:t>
      </w:r>
    </w:p>
    <w:p w:rsidR="7348C4C3" w:rsidP="007758A8" w:rsidRDefault="7348C4C3" w14:paraId="3FA26056" w14:textId="546F13E3">
      <w:pPr>
        <w:pStyle w:val="ListParagraph"/>
        <w:numPr>
          <w:ilvl w:val="0"/>
          <w:numId w:val="103"/>
        </w:numPr>
      </w:pPr>
      <w:r w:rsidRPr="0519D0E6">
        <w:t xml:space="preserve">Viewing the </w:t>
      </w:r>
      <w:r w:rsidRPr="70B92CBC">
        <w:t>guided tour</w:t>
      </w:r>
    </w:p>
    <w:p w:rsidRPr="0009091C" w:rsidR="75FC029A" w:rsidP="75FC029A" w:rsidRDefault="75FC029A" w14:paraId="4A005097" w14:textId="3B6E9D17">
      <w:pPr>
        <w:rPr>
          <w:rFonts w:eastAsiaTheme="majorEastAsia"/>
          <w:sz w:val="26"/>
          <w:szCs w:val="26"/>
        </w:rPr>
      </w:pPr>
    </w:p>
    <w:p w:rsidRPr="0009091C" w:rsidR="68772E95" w:rsidP="5D225796" w:rsidRDefault="68772E95" w14:paraId="1A5AB050" w14:textId="0F2C429D">
      <w:pPr>
        <w:pStyle w:val="Heading3"/>
        <w:rPr>
          <w:rFonts w:ascii="Times New Roman" w:hAnsi="Times New Roman" w:cs="Times New Roman"/>
          <w:sz w:val="26"/>
          <w:szCs w:val="26"/>
        </w:rPr>
      </w:pPr>
      <w:bookmarkStart w:name="_Toc1220496499" w:id="229"/>
      <w:bookmarkStart w:name="_Toc148095135" w:id="230"/>
      <w:bookmarkStart w:name="_Toc2019898454" w:id="231"/>
      <w:bookmarkStart w:name="_Toc977383969" w:id="1058085313"/>
      <w:r w:rsidRPr="167C278A" w:rsidR="68772E95">
        <w:rPr>
          <w:rFonts w:ascii="Times New Roman" w:hAnsi="Times New Roman" w:cs="Times New Roman"/>
          <w:sz w:val="26"/>
          <w:szCs w:val="26"/>
        </w:rPr>
        <w:t>1.2.2 Out of Scope Work</w:t>
      </w:r>
      <w:bookmarkEnd w:id="229"/>
      <w:bookmarkEnd w:id="230"/>
      <w:bookmarkEnd w:id="231"/>
      <w:bookmarkEnd w:id="1058085313"/>
    </w:p>
    <w:p w:rsidR="24F94296" w:rsidP="75FC029A" w:rsidRDefault="24F94296" w14:paraId="35369937" w14:textId="62861C3B">
      <w:r>
        <w:t xml:space="preserve">Any features not listed in the previous section are not part of the scope of work for Team B and are not addressed by the test cases in this document. </w:t>
      </w:r>
      <w:del w:author="Zachary Cappella" w:date="2023-10-12T12:28:00Z" w:id="232">
        <w:r w:rsidR="0523DEE8">
          <w:delText>In particular, any</w:delText>
        </w:r>
      </w:del>
      <w:ins w:author="Zachary Cappella" w:date="2023-10-12T12:28:00Z" w:id="233">
        <w:r w:rsidR="00BF6897">
          <w:t>Any</w:t>
        </w:r>
      </w:ins>
      <w:r w:rsidR="0523DEE8">
        <w:t xml:space="preserve"> requirements relating to the </w:t>
      </w:r>
      <w:r w:rsidR="3A9AC581">
        <w:t xml:space="preserve">photo and </w:t>
      </w:r>
      <w:r w:rsidR="21B91D25">
        <w:t xml:space="preserve">video </w:t>
      </w:r>
      <w:r w:rsidR="3A9AC581">
        <w:t>features</w:t>
      </w:r>
      <w:r w:rsidR="21B91D25">
        <w:t xml:space="preserve"> are out of scope for Team B.</w:t>
      </w:r>
    </w:p>
    <w:p w:rsidRPr="0009091C" w:rsidR="5B97ADD2" w:rsidP="5B97ADD2" w:rsidRDefault="5B97ADD2" w14:paraId="040C5633" w14:textId="1079529A">
      <w:pPr>
        <w:pStyle w:val="Heading2"/>
        <w:rPr>
          <w:rFonts w:ascii="Times New Roman" w:hAnsi="Times New Roman" w:cs="Times New Roman"/>
        </w:rPr>
      </w:pPr>
    </w:p>
    <w:p w:rsidRPr="0009091C" w:rsidR="75FC029A" w:rsidP="5B97ADD2" w:rsidRDefault="23330E48" w14:paraId="43E8609E" w14:textId="75156F4F">
      <w:pPr>
        <w:pStyle w:val="Heading2"/>
        <w:rPr>
          <w:rFonts w:ascii="Times New Roman" w:hAnsi="Times New Roman" w:cs="Times New Roman"/>
        </w:rPr>
      </w:pPr>
      <w:bookmarkStart w:name="_Toc148095136" w:id="234"/>
      <w:bookmarkStart w:name="_Toc1396797325" w:id="235"/>
      <w:bookmarkStart w:name="_Toc1359733417" w:id="681036685"/>
      <w:r w:rsidRPr="167C278A" w:rsidR="23330E48">
        <w:rPr>
          <w:rFonts w:ascii="Times New Roman" w:hAnsi="Times New Roman" w:cs="Times New Roman"/>
        </w:rPr>
        <w:t xml:space="preserve">1.3 Testing </w:t>
      </w:r>
      <w:r w:rsidRPr="167C278A" w:rsidR="460CA5DB">
        <w:rPr>
          <w:rFonts w:ascii="Times New Roman" w:hAnsi="Times New Roman" w:cs="Times New Roman"/>
        </w:rPr>
        <w:t>Strategy</w:t>
      </w:r>
      <w:bookmarkEnd w:id="234"/>
      <w:bookmarkEnd w:id="235"/>
      <w:bookmarkEnd w:id="681036685"/>
    </w:p>
    <w:p w:rsidRPr="0009091C" w:rsidR="1B1F2444" w:rsidP="01B0202C" w:rsidRDefault="1B1F2444" w14:paraId="01B1F454" w14:textId="3298E79C">
      <w:pPr>
        <w:rPr>
          <w:rFonts w:eastAsiaTheme="minorEastAsia"/>
        </w:rPr>
      </w:pPr>
      <w:r w:rsidRPr="0009091C">
        <w:rPr>
          <w:rFonts w:eastAsiaTheme="minorEastAsia"/>
        </w:rPr>
        <w:t>Testing for the CogniOpen application will primarily assess the function of the system</w:t>
      </w:r>
      <w:r w:rsidRPr="0009091C" w:rsidR="7593592A">
        <w:rPr>
          <w:rFonts w:eastAsiaTheme="minorEastAsia"/>
        </w:rPr>
        <w:t xml:space="preserve"> and is therefore composed primarily of functional test cases</w:t>
      </w:r>
      <w:r w:rsidRPr="0009091C">
        <w:rPr>
          <w:rFonts w:eastAsiaTheme="minorEastAsia"/>
        </w:rPr>
        <w:t xml:space="preserve">. </w:t>
      </w:r>
      <w:r w:rsidRPr="0009091C" w:rsidR="7BD953A1">
        <w:rPr>
          <w:rFonts w:eastAsiaTheme="minorEastAsia"/>
        </w:rPr>
        <w:t xml:space="preserve">Development of test cases </w:t>
      </w:r>
      <w:r w:rsidRPr="0009091C" w:rsidR="6E10E9F6">
        <w:rPr>
          <w:rFonts w:eastAsiaTheme="minorEastAsia"/>
        </w:rPr>
        <w:t xml:space="preserve">has </w:t>
      </w:r>
      <w:r w:rsidRPr="0009091C" w:rsidR="7BD953A1">
        <w:rPr>
          <w:rFonts w:eastAsiaTheme="minorEastAsia"/>
        </w:rPr>
        <w:t>be</w:t>
      </w:r>
      <w:r w:rsidRPr="0009091C" w:rsidR="004F937D">
        <w:rPr>
          <w:rFonts w:eastAsiaTheme="minorEastAsia"/>
        </w:rPr>
        <w:t>en</w:t>
      </w:r>
      <w:r w:rsidRPr="0009091C" w:rsidR="7BD953A1">
        <w:rPr>
          <w:rFonts w:eastAsiaTheme="minorEastAsia"/>
        </w:rPr>
        <w:t xml:space="preserve"> divided by User Interface (UI) screens. </w:t>
      </w:r>
      <w:r w:rsidRPr="0009091C" w:rsidR="695F64BD">
        <w:rPr>
          <w:rFonts w:eastAsiaTheme="minorEastAsia"/>
        </w:rPr>
        <w:t>Each screen w</w:t>
      </w:r>
      <w:r w:rsidRPr="0009091C" w:rsidR="610DC4F1">
        <w:rPr>
          <w:rFonts w:eastAsiaTheme="minorEastAsia"/>
        </w:rPr>
        <w:t xml:space="preserve">as </w:t>
      </w:r>
      <w:r w:rsidRPr="0009091C" w:rsidR="695F64BD">
        <w:rPr>
          <w:rFonts w:eastAsiaTheme="minorEastAsia"/>
        </w:rPr>
        <w:t>analyzed to exhaustively determine possible user interactions</w:t>
      </w:r>
      <w:r w:rsidRPr="0009091C" w:rsidR="1FB33750">
        <w:rPr>
          <w:rFonts w:eastAsiaTheme="minorEastAsia"/>
        </w:rPr>
        <w:t xml:space="preserve"> and e</w:t>
      </w:r>
      <w:r w:rsidRPr="0009091C" w:rsidR="695F64BD">
        <w:rPr>
          <w:rFonts w:eastAsiaTheme="minorEastAsia"/>
        </w:rPr>
        <w:t>ach interaction w</w:t>
      </w:r>
      <w:r w:rsidRPr="0009091C" w:rsidR="78E37104">
        <w:rPr>
          <w:rFonts w:eastAsiaTheme="minorEastAsia"/>
        </w:rPr>
        <w:t xml:space="preserve">as </w:t>
      </w:r>
      <w:r w:rsidRPr="0009091C" w:rsidR="695F64BD">
        <w:rPr>
          <w:rFonts w:eastAsiaTheme="minorEastAsia"/>
        </w:rPr>
        <w:t xml:space="preserve">then given a test case to define the expected </w:t>
      </w:r>
      <w:r w:rsidRPr="0009091C" w:rsidR="1CFEE977">
        <w:rPr>
          <w:rFonts w:eastAsiaTheme="minorEastAsia"/>
        </w:rPr>
        <w:t>system behavior in response</w:t>
      </w:r>
      <w:r w:rsidRPr="0009091C" w:rsidR="4C790719">
        <w:rPr>
          <w:rFonts w:eastAsiaTheme="minorEastAsia"/>
        </w:rPr>
        <w:t>.</w:t>
      </w:r>
      <w:r w:rsidRPr="0009091C" w:rsidR="134460C4">
        <w:rPr>
          <w:rFonts w:eastAsiaTheme="minorEastAsia"/>
        </w:rPr>
        <w:t xml:space="preserve"> </w:t>
      </w:r>
    </w:p>
    <w:p w:rsidRPr="0009091C" w:rsidR="19931D46" w:rsidP="01B0202C" w:rsidRDefault="63CC0E30" w14:paraId="2908947A" w14:textId="6DF6AB9A">
      <w:pPr>
        <w:rPr>
          <w:rFonts w:eastAsiaTheme="minorEastAsia"/>
        </w:rPr>
      </w:pPr>
      <w:r w:rsidRPr="0009091C">
        <w:rPr>
          <w:rFonts w:eastAsiaTheme="minorEastAsia"/>
        </w:rPr>
        <w:t>Any non-</w:t>
      </w:r>
      <w:r w:rsidRPr="0009091C" w:rsidR="19931D46">
        <w:rPr>
          <w:rFonts w:eastAsiaTheme="minorEastAsia"/>
        </w:rPr>
        <w:t>function</w:t>
      </w:r>
      <w:r w:rsidRPr="0009091C" w:rsidR="6543BD5E">
        <w:rPr>
          <w:rFonts w:eastAsiaTheme="minorEastAsia"/>
        </w:rPr>
        <w:t>al</w:t>
      </w:r>
      <w:r w:rsidRPr="0009091C" w:rsidR="19931D46">
        <w:rPr>
          <w:rFonts w:eastAsiaTheme="minorEastAsia"/>
        </w:rPr>
        <w:t xml:space="preserve"> </w:t>
      </w:r>
      <w:r w:rsidRPr="0009091C">
        <w:rPr>
          <w:rFonts w:eastAsiaTheme="minorEastAsia"/>
        </w:rPr>
        <w:t xml:space="preserve">requirements not otherwise covered by functional tests </w:t>
      </w:r>
      <w:r w:rsidRPr="0009091C" w:rsidR="72FEEDE8">
        <w:rPr>
          <w:rFonts w:eastAsiaTheme="minorEastAsia"/>
        </w:rPr>
        <w:t>are</w:t>
      </w:r>
      <w:r w:rsidRPr="0009091C" w:rsidR="7A83F9AF">
        <w:rPr>
          <w:rFonts w:eastAsiaTheme="minorEastAsia"/>
        </w:rPr>
        <w:t xml:space="preserve"> covered </w:t>
      </w:r>
      <w:r w:rsidRPr="0009091C" w:rsidR="72FEEDE8">
        <w:rPr>
          <w:rFonts w:eastAsiaTheme="minorEastAsia"/>
        </w:rPr>
        <w:t>in the non-functional</w:t>
      </w:r>
      <w:r w:rsidRPr="0009091C" w:rsidR="7A83F9AF">
        <w:rPr>
          <w:rFonts w:eastAsiaTheme="minorEastAsia"/>
        </w:rPr>
        <w:t xml:space="preserve"> tests </w:t>
      </w:r>
      <w:r w:rsidRPr="0009091C" w:rsidR="72FEEDE8">
        <w:rPr>
          <w:rFonts w:eastAsiaTheme="minorEastAsia"/>
        </w:rPr>
        <w:t>section.</w:t>
      </w:r>
      <w:r w:rsidRPr="0009091C" w:rsidR="4966348F">
        <w:rPr>
          <w:rFonts w:eastAsiaTheme="minorEastAsia"/>
        </w:rPr>
        <w:t xml:space="preserve"> These </w:t>
      </w:r>
      <w:r w:rsidRPr="0009091C" w:rsidR="6FD8E034">
        <w:rPr>
          <w:rFonts w:eastAsiaTheme="minorEastAsia"/>
        </w:rPr>
        <w:t xml:space="preserve">are not self-contained tests that can be performed on the system. Instead, they should be referenced whenever the system performs </w:t>
      </w:r>
      <w:r w:rsidRPr="0009091C" w:rsidR="7A83F9AF">
        <w:rPr>
          <w:rFonts w:eastAsiaTheme="minorEastAsia"/>
        </w:rPr>
        <w:t xml:space="preserve">relevant </w:t>
      </w:r>
      <w:r w:rsidRPr="0009091C" w:rsidR="6FD8E034">
        <w:rPr>
          <w:rFonts w:eastAsiaTheme="minorEastAsia"/>
        </w:rPr>
        <w:t>acti</w:t>
      </w:r>
      <w:r w:rsidRPr="0009091C" w:rsidR="00B460C1">
        <w:rPr>
          <w:rFonts w:eastAsiaTheme="minorEastAsia"/>
        </w:rPr>
        <w:t>vity to ensure the system meets the related non-functional requirements.</w:t>
      </w:r>
    </w:p>
    <w:p w:rsidRPr="0009091C" w:rsidR="63CC0E30" w:rsidP="7D1ACED8" w:rsidRDefault="63CC0E30" w14:paraId="7F53F26C" w14:textId="43823B0C">
      <w:pPr>
        <w:rPr>
          <w:ins w:author="Malachi Jamison" w:date="2023-10-14T14:44:00Z" w:id="236"/>
          <w:rFonts w:eastAsiaTheme="minorEastAsia"/>
        </w:rPr>
      </w:pPr>
      <w:r w:rsidRPr="0009091C">
        <w:rPr>
          <w:rFonts w:eastAsiaTheme="minorEastAsia"/>
        </w:rPr>
        <w:t xml:space="preserve">Additional test cases may be defined as the system is constructed. </w:t>
      </w:r>
      <w:r w:rsidRPr="0009091C" w:rsidR="1874DA72">
        <w:rPr>
          <w:rFonts w:eastAsiaTheme="minorEastAsia"/>
        </w:rPr>
        <w:t xml:space="preserve">No unit tests </w:t>
      </w:r>
      <w:r w:rsidRPr="0009091C" w:rsidR="0062598E">
        <w:rPr>
          <w:rFonts w:eastAsiaTheme="minorEastAsia"/>
        </w:rPr>
        <w:t>have been created</w:t>
      </w:r>
      <w:r w:rsidRPr="0009091C" w:rsidR="1874DA72">
        <w:rPr>
          <w:rFonts w:eastAsiaTheme="minorEastAsia"/>
        </w:rPr>
        <w:t xml:space="preserve"> at this time, but they may be included in the future if needed.</w:t>
      </w:r>
    </w:p>
    <w:p w:rsidR="668966EB" w:rsidP="668966EB" w:rsidRDefault="668966EB" w14:paraId="5E60D9C3" w14:textId="40D127C9">
      <w:pPr>
        <w:rPr>
          <w:ins w:author="Malachi Jamison" w:date="2023-10-14T14:44:00Z" w:id="237"/>
          <w:rFonts w:eastAsiaTheme="minorEastAsia"/>
        </w:rPr>
      </w:pPr>
    </w:p>
    <w:p w:rsidR="67FFB4BE" w:rsidP="09518F15" w:rsidRDefault="67FFB4BE" w14:paraId="10087B7E" w14:textId="66AE7FE8">
      <w:pPr>
        <w:rPr>
          <w:ins w:author="Malachi Jamison" w:date="2023-10-14T14:44:00Z" w:id="238"/>
          <w:rFonts w:eastAsiaTheme="minorEastAsia"/>
          <w:b/>
          <w:sz w:val="28"/>
          <w:szCs w:val="28"/>
          <w:rPrChange w:author="Malachi Jamison" w:date="2023-10-14T10:51:00Z" w:id="239">
            <w:rPr>
              <w:ins w:author="Malachi Jamison" w:date="2023-10-14T14:44:00Z" w:id="240"/>
              <w:rFonts w:eastAsiaTheme="minorEastAsia"/>
              <w:b/>
            </w:rPr>
          </w:rPrChange>
        </w:rPr>
      </w:pPr>
      <w:ins w:author="Malachi Jamison" w:date="2023-10-14T14:44:00Z" w:id="241">
        <w:r w:rsidRPr="5C43F759">
          <w:rPr>
            <w:rFonts w:eastAsiaTheme="minorEastAsia"/>
            <w:b/>
            <w:sz w:val="24"/>
            <w:szCs w:val="24"/>
            <w:rPrChange w:author="Malachi Jamison" w:date="2023-10-14T10:45:00Z" w:id="242">
              <w:rPr>
                <w:rFonts w:eastAsiaTheme="minorEastAsia"/>
              </w:rPr>
            </w:rPrChange>
          </w:rPr>
          <w:t xml:space="preserve">1.3.1 Test Prioritization </w:t>
        </w:r>
      </w:ins>
    </w:p>
    <w:p w:rsidR="67FFB4BE" w:rsidP="4FFF3C40" w:rsidRDefault="67FFB4BE" w14:paraId="1220D172" w14:textId="7AA79FE8">
      <w:pPr>
        <w:rPr>
          <w:ins w:author="Malachi Jamison" w:date="2023-10-14T14:45:00Z" w:id="243"/>
          <w:color w:val="161719"/>
          <w:sz w:val="24"/>
          <w:szCs w:val="24"/>
          <w:rPrChange w:author="Malachi Jamison" w:date="2023-10-14T10:51:00Z" w:id="244">
            <w:rPr>
              <w:ins w:author="Malachi Jamison" w:date="2023-10-14T14:45:00Z" w:id="245"/>
            </w:rPr>
          </w:rPrChange>
        </w:rPr>
      </w:pPr>
      <w:ins w:author="Malachi Jamison" w:date="2023-10-14T14:45:00Z" w:id="246">
        <w:r w:rsidRPr="128FFE07">
          <w:rPr>
            <w:color w:val="161719"/>
            <w:rPrChange w:author="Malachi Jamison" w:date="2023-10-14T10:51:00Z" w:id="247">
              <w:rPr>
                <w:color w:val="161719"/>
                <w:sz w:val="21"/>
                <w:szCs w:val="21"/>
              </w:rPr>
            </w:rPrChange>
          </w:rPr>
          <w:t xml:space="preserve">This section outlines how the testing activities will be prioritized based on the </w:t>
        </w:r>
      </w:ins>
      <w:ins w:author="Malachi Jamison" w:date="2023-10-14T14:50:00Z" w:id="248">
        <w:r w:rsidRPr="128FFE07" w:rsidR="547A7C14">
          <w:rPr>
            <w:color w:val="161719"/>
            <w:rPrChange w:author="Malachi Jamison" w:date="2023-10-14T10:51:00Z" w:id="249">
              <w:rPr>
                <w:color w:val="161719"/>
                <w:sz w:val="21"/>
                <w:szCs w:val="21"/>
              </w:rPr>
            </w:rPrChange>
          </w:rPr>
          <w:t>importance</w:t>
        </w:r>
      </w:ins>
      <w:ins w:author="Malachi Jamison" w:date="2023-10-14T14:45:00Z" w:id="250">
        <w:r w:rsidRPr="128FFE07">
          <w:rPr>
            <w:color w:val="161719"/>
            <w:rPrChange w:author="Malachi Jamison" w:date="2023-10-14T10:51:00Z" w:id="251">
              <w:rPr>
                <w:color w:val="161719"/>
                <w:sz w:val="21"/>
                <w:szCs w:val="21"/>
              </w:rPr>
            </w:rPrChange>
          </w:rPr>
          <w:t xml:space="preserve"> of the features and their impact on the overall functionality of the CogniOpen Application. By prioritizing the most important features, the testing team can ensure that they are thoroughly tested. The prioritization of the features will be based on the following criteria: </w:t>
        </w:r>
      </w:ins>
    </w:p>
    <w:p w:rsidR="67FFB4BE" w:rsidRDefault="67FFB4BE" w14:paraId="76E95751" w14:textId="4C33B591">
      <w:pPr>
        <w:pStyle w:val="ListParagraph"/>
        <w:numPr>
          <w:ilvl w:val="0"/>
          <w:numId w:val="307"/>
        </w:numPr>
        <w:rPr>
          <w:ins w:author="Malachi Jamison" w:date="2023-10-14T14:45:00Z" w:id="252"/>
          <w:color w:val="161719"/>
          <w:rPrChange w:author="Malachi Jamison" w:date="2023-10-14T10:51:00Z" w:id="253">
            <w:rPr>
              <w:ins w:author="Malachi Jamison" w:date="2023-10-14T14:45:00Z" w:id="254"/>
              <w:color w:val="161719"/>
              <w:sz w:val="21"/>
              <w:szCs w:val="21"/>
            </w:rPr>
          </w:rPrChange>
        </w:rPr>
        <w:pPrChange w:author="Malachi Jamison" w:date="2023-10-14T10:45:00Z" w:id="255">
          <w:pPr/>
        </w:pPrChange>
      </w:pPr>
      <w:ins w:author="Malachi Jamison" w:date="2023-10-14T14:45:00Z" w:id="256">
        <w:r w:rsidRPr="128FFE07">
          <w:rPr>
            <w:color w:val="161719"/>
            <w:rPrChange w:author="Malachi Jamison" w:date="2023-10-14T10:51:00Z" w:id="257">
              <w:rPr>
                <w:color w:val="161719"/>
                <w:sz w:val="21"/>
                <w:szCs w:val="21"/>
              </w:rPr>
            </w:rPrChange>
          </w:rPr>
          <w:t xml:space="preserve">Criticality of the feature: This criterion will prioritize the features based on their importance to the application's overall functionality. Features that are critical to the application's primary purpose will be given top priority. </w:t>
        </w:r>
      </w:ins>
    </w:p>
    <w:p w:rsidR="67FFB4BE" w:rsidRDefault="67FFB4BE" w14:paraId="2AD8F72D" w14:textId="5997E562">
      <w:pPr>
        <w:pStyle w:val="ListParagraph"/>
        <w:numPr>
          <w:ilvl w:val="0"/>
          <w:numId w:val="307"/>
        </w:numPr>
        <w:rPr>
          <w:ins w:author="Malachi Jamison" w:date="2023-10-14T14:45:00Z" w:id="258"/>
          <w:color w:val="161719"/>
          <w:rPrChange w:author="Malachi Jamison" w:date="2023-10-14T10:51:00Z" w:id="259">
            <w:rPr>
              <w:ins w:author="Malachi Jamison" w:date="2023-10-14T14:45:00Z" w:id="260"/>
              <w:color w:val="161719"/>
              <w:sz w:val="21"/>
              <w:szCs w:val="21"/>
            </w:rPr>
          </w:rPrChange>
        </w:rPr>
        <w:pPrChange w:author="Malachi Jamison" w:date="2023-10-14T10:45:00Z" w:id="261">
          <w:pPr/>
        </w:pPrChange>
      </w:pPr>
      <w:ins w:author="Malachi Jamison" w:date="2023-10-14T14:45:00Z" w:id="262">
        <w:r w:rsidRPr="128FFE07">
          <w:rPr>
            <w:color w:val="161719"/>
            <w:rPrChange w:author="Malachi Jamison" w:date="2023-10-14T10:51:00Z" w:id="263">
              <w:rPr>
                <w:color w:val="161719"/>
                <w:sz w:val="21"/>
                <w:szCs w:val="21"/>
              </w:rPr>
            </w:rPrChange>
          </w:rPr>
          <w:t xml:space="preserve">Frequency of use: This criterion will prioritize the features based on how frequently the end-users use them. Features that are used more frequently will be given a higher priority. </w:t>
        </w:r>
      </w:ins>
    </w:p>
    <w:p w:rsidR="67FFB4BE" w:rsidRDefault="67FFB4BE" w14:paraId="5F079D95" w14:textId="5A530B1F">
      <w:pPr>
        <w:pStyle w:val="ListParagraph"/>
        <w:numPr>
          <w:ilvl w:val="0"/>
          <w:numId w:val="307"/>
        </w:numPr>
        <w:rPr>
          <w:ins w:author="Malachi Jamison" w:date="2023-10-14T14:45:00Z" w:id="264"/>
          <w:color w:val="161719"/>
          <w:rPrChange w:author="Malachi Jamison" w:date="2023-10-14T10:51:00Z" w:id="265">
            <w:rPr>
              <w:ins w:author="Malachi Jamison" w:date="2023-10-14T14:45:00Z" w:id="266"/>
              <w:color w:val="161719"/>
              <w:sz w:val="21"/>
              <w:szCs w:val="21"/>
            </w:rPr>
          </w:rPrChange>
        </w:rPr>
        <w:pPrChange w:author="Malachi Jamison" w:date="2023-10-14T10:45:00Z" w:id="267">
          <w:pPr/>
        </w:pPrChange>
      </w:pPr>
      <w:ins w:author="Malachi Jamison" w:date="2023-10-14T14:45:00Z" w:id="268">
        <w:r w:rsidRPr="128FFE07">
          <w:rPr>
            <w:color w:val="161719"/>
            <w:rPrChange w:author="Malachi Jamison" w:date="2023-10-14T10:51:00Z" w:id="269">
              <w:rPr>
                <w:color w:val="161719"/>
                <w:sz w:val="21"/>
                <w:szCs w:val="21"/>
              </w:rPr>
            </w:rPrChange>
          </w:rPr>
          <w:t xml:space="preserve">Impact of failure: This criterion will prioritize the features based on the impact of their failure on the application. Features that significantly impact the application's usability or functionality when they fail will be given a higher priority. </w:t>
        </w:r>
      </w:ins>
    </w:p>
    <w:p w:rsidR="021497B4" w:rsidP="021497B4" w:rsidRDefault="67FFB4BE" w14:paraId="1831E15B" w14:textId="4514FE50">
      <w:pPr>
        <w:rPr>
          <w:ins w:author="Malachi Jamison" w:date="2023-10-14T15:05:00Z" w:id="270"/>
          <w:rFonts w:eastAsiaTheme="minorEastAsia"/>
          <w:sz w:val="24"/>
          <w:szCs w:val="24"/>
        </w:rPr>
      </w:pPr>
      <w:ins w:author="Malachi Jamison" w:date="2023-10-14T14:45:00Z" w:id="271">
        <w:r w:rsidRPr="128FFE07">
          <w:rPr>
            <w:color w:val="161719"/>
            <w:rPrChange w:author="Malachi Jamison" w:date="2023-10-14T10:51:00Z" w:id="272">
              <w:rPr>
                <w:color w:val="161719"/>
                <w:sz w:val="21"/>
                <w:szCs w:val="21"/>
              </w:rPr>
            </w:rPrChange>
          </w:rPr>
          <w:t xml:space="preserve">Based on these criteria, the testing team will prioritize the testing activities and allocate resources accordingly. The prioritizing testing section will ensure that the most </w:t>
        </w:r>
      </w:ins>
      <w:ins w:author="Malachi Jamison" w:date="2023-10-14T14:47:00Z" w:id="273">
        <w:r w:rsidRPr="128FFE07" w:rsidR="643B5D2B">
          <w:rPr>
            <w:color w:val="161719"/>
            <w:rPrChange w:author="Malachi Jamison" w:date="2023-10-14T10:51:00Z" w:id="274">
              <w:rPr>
                <w:color w:val="161719"/>
                <w:sz w:val="21"/>
                <w:szCs w:val="21"/>
              </w:rPr>
            </w:rPrChange>
          </w:rPr>
          <w:t>important and high-stakes test conditions are tested first</w:t>
        </w:r>
      </w:ins>
      <w:ins w:author="Malachi Jamison" w:date="2023-10-14T14:45:00Z" w:id="275">
        <w:r w:rsidRPr="128FFE07">
          <w:rPr>
            <w:color w:val="161719"/>
            <w:rPrChange w:author="Malachi Jamison" w:date="2023-10-14T10:51:00Z" w:id="276">
              <w:rPr>
                <w:color w:val="161719"/>
                <w:sz w:val="21"/>
                <w:szCs w:val="21"/>
              </w:rPr>
            </w:rPrChange>
          </w:rPr>
          <w:t xml:space="preserve"> during testing, thereby ensuring that the application meets its functional, non-functional, and user-interface requirements.</w:t>
        </w:r>
      </w:ins>
    </w:p>
    <w:p w:rsidR="18D144EF" w:rsidP="18D144EF" w:rsidRDefault="18D144EF" w14:paraId="6E6FA3B7" w14:textId="633DF5AA">
      <w:pPr>
        <w:rPr>
          <w:ins w:author="Malachi Jamison" w:date="2023-10-14T15:05:00Z" w:id="277"/>
          <w:color w:val="161719"/>
        </w:rPr>
      </w:pPr>
    </w:p>
    <w:p w:rsidR="18D144EF" w:rsidP="18D144EF" w:rsidRDefault="09AEC550" w14:paraId="1FCF618F" w14:textId="4CF1C275">
      <w:pPr>
        <w:rPr>
          <w:ins w:author="Malachi Jamison" w:date="2023-10-14T15:19:00Z" w:id="278"/>
          <w:b/>
          <w:color w:val="161719"/>
          <w:sz w:val="24"/>
          <w:szCs w:val="24"/>
        </w:rPr>
      </w:pPr>
      <w:ins w:author="Malachi Jamison" w:date="2023-10-14T15:05:00Z" w:id="279">
        <w:r w:rsidRPr="21E8AAAC">
          <w:rPr>
            <w:b/>
            <w:color w:val="161719"/>
            <w:sz w:val="24"/>
            <w:szCs w:val="24"/>
            <w:rPrChange w:author="Malachi Jamison" w:date="2023-10-14T11:06:00Z" w:id="280">
              <w:rPr>
                <w:color w:val="161719"/>
              </w:rPr>
            </w:rPrChange>
          </w:rPr>
          <w:t>1.3.2 Test Monitoring and Control</w:t>
        </w:r>
      </w:ins>
    </w:p>
    <w:p w:rsidR="51D67AD5" w:rsidDel="005F7934" w:rsidRDefault="51D67AD5" w14:paraId="39F2D842" w14:textId="1FE3DF76">
      <w:pPr>
        <w:rPr>
          <w:ins w:author="Malachi Jamison" w:date="2023-10-14T15:19:00Z" w:id="281"/>
          <w:del w:author="Zachary Cappella" w:date="2023-10-14T12:04:00Z" w:id="282"/>
          <w:color w:val="161719"/>
        </w:rPr>
      </w:pPr>
      <w:ins w:author="Malachi Jamison" w:date="2023-10-14T15:19:00Z" w:id="283">
        <w:r w:rsidRPr="7305922A">
          <w:rPr>
            <w:rFonts w:eastAsia="Arial"/>
            <w:color w:val="161719"/>
            <w:rPrChange w:author="Malachi Jamison" w:date="2023-10-14T11:20:00Z" w:id="284">
              <w:rPr>
                <w:rFonts w:ascii="Arial" w:hAnsi="Arial" w:eastAsia="Arial" w:cs="Arial"/>
                <w:color w:val="161719"/>
                <w:sz w:val="21"/>
                <w:szCs w:val="21"/>
              </w:rPr>
            </w:rPrChange>
          </w:rPr>
          <w:t>The Test Monitoring and Control section is a critical component of the test plan that outlines the criteria for test entry, exit, suspension, and resumption. This section helps to ensure that the testing process is well-monitored and that the testing team can effectively control the testing activities.</w:t>
        </w:r>
      </w:ins>
    </w:p>
    <w:p w:rsidR="02D30060" w:rsidP="02D30060" w:rsidRDefault="02D30060" w14:paraId="2254A4F8" w14:textId="48ED8CB9">
      <w:pPr>
        <w:rPr>
          <w:ins w:author="Malachi Jamison" w:date="2023-10-14T15:19:00Z" w:id="285"/>
          <w:color w:val="161719"/>
          <w:rPrChange w:author="Malachi Jamison" w:date="2023-10-14T15:20:00Z" w:id="286">
            <w:rPr>
              <w:ins w:author="Malachi Jamison" w:date="2023-10-14T15:19:00Z" w:id="287"/>
              <w:color w:val="161719"/>
              <w:sz w:val="21"/>
              <w:szCs w:val="21"/>
            </w:rPr>
          </w:rPrChange>
        </w:rPr>
      </w:pPr>
    </w:p>
    <w:p w:rsidR="51D67AD5" w:rsidRDefault="51D67AD5" w14:paraId="022E3429" w14:textId="586B8649">
      <w:pPr>
        <w:rPr>
          <w:ins w:author="Malachi Jamison" w:date="2023-10-14T15:19:00Z" w:id="288"/>
          <w:color w:val="161719"/>
          <w:rPrChange w:author="Malachi Jamison" w:date="2023-10-14T11:20:00Z" w:id="289">
            <w:rPr>
              <w:ins w:author="Malachi Jamison" w:date="2023-10-14T15:19:00Z" w:id="290"/>
              <w:color w:val="161719"/>
              <w:sz w:val="21"/>
              <w:szCs w:val="21"/>
            </w:rPr>
          </w:rPrChange>
        </w:rPr>
      </w:pPr>
      <w:ins w:author="Malachi Jamison" w:date="2023-10-14T15:19:00Z" w:id="291">
        <w:r w:rsidRPr="7305922A">
          <w:rPr>
            <w:rFonts w:eastAsia="Arial"/>
            <w:color w:val="161719"/>
            <w:rPrChange w:author="Malachi Jamison" w:date="2023-10-14T11:20:00Z" w:id="292">
              <w:rPr>
                <w:rFonts w:ascii="Arial" w:hAnsi="Arial" w:eastAsia="Arial" w:cs="Arial"/>
                <w:color w:val="161719"/>
                <w:sz w:val="21"/>
                <w:szCs w:val="21"/>
              </w:rPr>
            </w:rPrChange>
          </w:rPr>
          <w:t>To effectively monitor and control the testing process, the following is a detailed description of the criteria for test entry, exit, suspension, and resumption:</w:t>
        </w:r>
      </w:ins>
    </w:p>
    <w:p w:rsidR="51D67AD5" w:rsidRDefault="51D67AD5" w14:paraId="7B56F263" w14:textId="1A3F8EC4">
      <w:pPr>
        <w:pStyle w:val="ListParagraph"/>
        <w:numPr>
          <w:ilvl w:val="0"/>
          <w:numId w:val="308"/>
        </w:numPr>
        <w:rPr>
          <w:ins w:author="Malachi Jamison" w:date="2023-10-14T15:19:00Z" w:id="293"/>
          <w:color w:val="161719"/>
          <w:rPrChange w:author="Malachi Jamison" w:date="2023-10-14T11:20:00Z" w:id="294">
            <w:rPr>
              <w:ins w:author="Malachi Jamison" w:date="2023-10-14T15:19:00Z" w:id="295"/>
              <w:color w:val="161719"/>
              <w:sz w:val="21"/>
              <w:szCs w:val="21"/>
            </w:rPr>
          </w:rPrChange>
        </w:rPr>
        <w:pPrChange w:author="Malachi Jamison" w:date="2023-10-14T11:21:00Z" w:id="296">
          <w:pPr/>
        </w:pPrChange>
      </w:pPr>
      <w:ins w:author="Malachi Jamison" w:date="2023-10-14T15:19:00Z" w:id="297">
        <w:r w:rsidRPr="7305922A">
          <w:rPr>
            <w:rFonts w:eastAsia="Arial"/>
            <w:color w:val="161719"/>
            <w:rPrChange w:author="Malachi Jamison" w:date="2023-10-14T11:20:00Z" w:id="298">
              <w:rPr>
                <w:rFonts w:ascii="Arial" w:hAnsi="Arial" w:eastAsia="Arial" w:cs="Arial"/>
                <w:color w:val="161719"/>
                <w:sz w:val="21"/>
                <w:szCs w:val="21"/>
              </w:rPr>
            </w:rPrChange>
          </w:rPr>
          <w:t xml:space="preserve">Test entry criteria: The conditions that must be met before testing can begin. This could include the completion of previous testing phases, the availability of necessary test environments, and the availability of test data. </w:t>
        </w:r>
      </w:ins>
    </w:p>
    <w:p w:rsidR="51D67AD5" w:rsidRDefault="51D67AD5" w14:paraId="570A342A" w14:textId="0D73052F">
      <w:pPr>
        <w:pStyle w:val="ListParagraph"/>
        <w:numPr>
          <w:ilvl w:val="0"/>
          <w:numId w:val="308"/>
        </w:numPr>
        <w:rPr>
          <w:ins w:author="Malachi Jamison" w:date="2023-10-14T15:19:00Z" w:id="299"/>
          <w:color w:val="161719"/>
          <w:rPrChange w:author="Malachi Jamison" w:date="2023-10-14T11:20:00Z" w:id="300">
            <w:rPr>
              <w:ins w:author="Malachi Jamison" w:date="2023-10-14T15:19:00Z" w:id="301"/>
              <w:color w:val="161719"/>
              <w:sz w:val="21"/>
              <w:szCs w:val="21"/>
            </w:rPr>
          </w:rPrChange>
        </w:rPr>
        <w:pPrChange w:author="Malachi Jamison" w:date="2023-10-14T11:21:00Z" w:id="302">
          <w:pPr/>
        </w:pPrChange>
      </w:pPr>
      <w:ins w:author="Malachi Jamison" w:date="2023-10-14T15:19:00Z" w:id="303">
        <w:r w:rsidRPr="7305922A">
          <w:rPr>
            <w:rFonts w:eastAsia="Arial"/>
            <w:color w:val="161719"/>
            <w:rPrChange w:author="Malachi Jamison" w:date="2023-10-14T11:20:00Z" w:id="304">
              <w:rPr>
                <w:rFonts w:ascii="Arial" w:hAnsi="Arial" w:eastAsia="Arial" w:cs="Arial"/>
                <w:color w:val="161719"/>
                <w:sz w:val="21"/>
                <w:szCs w:val="21"/>
              </w:rPr>
            </w:rPrChange>
          </w:rPr>
          <w:t xml:space="preserve">Test exit criteria: The conditions that must be met before testing can be completed. This could include meeting the pass/fail criteria for each test case, achieving the required level of test coverage, and resolving all open defects. </w:t>
        </w:r>
      </w:ins>
    </w:p>
    <w:p w:rsidR="51D67AD5" w:rsidRDefault="51D67AD5" w14:paraId="45B25E5F" w14:textId="1E7F6B0B">
      <w:pPr>
        <w:pStyle w:val="ListParagraph"/>
        <w:numPr>
          <w:ilvl w:val="0"/>
          <w:numId w:val="308"/>
        </w:numPr>
        <w:rPr>
          <w:ins w:author="Malachi Jamison" w:date="2023-10-14T15:19:00Z" w:id="305"/>
          <w:color w:val="161719"/>
          <w:rPrChange w:author="Malachi Jamison" w:date="2023-10-14T11:20:00Z" w:id="306">
            <w:rPr>
              <w:ins w:author="Malachi Jamison" w:date="2023-10-14T15:19:00Z" w:id="307"/>
              <w:color w:val="161719"/>
              <w:sz w:val="21"/>
              <w:szCs w:val="21"/>
            </w:rPr>
          </w:rPrChange>
        </w:rPr>
        <w:pPrChange w:author="Malachi Jamison" w:date="2023-10-14T11:21:00Z" w:id="308">
          <w:pPr/>
        </w:pPrChange>
      </w:pPr>
      <w:ins w:author="Malachi Jamison" w:date="2023-10-14T15:19:00Z" w:id="309">
        <w:r w:rsidRPr="7305922A">
          <w:rPr>
            <w:rFonts w:eastAsia="Arial"/>
            <w:color w:val="161719"/>
            <w:rPrChange w:author="Malachi Jamison" w:date="2023-10-14T11:20:00Z" w:id="310">
              <w:rPr>
                <w:rFonts w:ascii="Arial" w:hAnsi="Arial" w:eastAsia="Arial" w:cs="Arial"/>
                <w:color w:val="161719"/>
                <w:sz w:val="21"/>
                <w:szCs w:val="21"/>
              </w:rPr>
            </w:rPrChange>
          </w:rPr>
          <w:t xml:space="preserve">Test suspension criteria: The conditions that must be met before testing can be suspended temporarily. This could include the need to address critical defects, the unavailability of necessary resources, or changes to project timelines. </w:t>
        </w:r>
      </w:ins>
    </w:p>
    <w:p w:rsidR="51D67AD5" w:rsidDel="00387EDF" w:rsidRDefault="51D67AD5" w14:paraId="35B91FF6" w14:textId="5D7C9021">
      <w:pPr>
        <w:pStyle w:val="ListParagraph"/>
        <w:numPr>
          <w:ilvl w:val="0"/>
          <w:numId w:val="308"/>
        </w:numPr>
        <w:rPr>
          <w:ins w:author="Malachi Jamison" w:date="2023-10-14T15:19:00Z" w:id="311"/>
          <w:del w:author="Zachary Cappella" w:date="2023-10-14T12:05:00Z" w:id="312"/>
          <w:color w:val="161719"/>
          <w:rPrChange w:author="Malachi Jamison" w:date="2023-10-14T11:20:00Z" w:id="313">
            <w:rPr>
              <w:ins w:author="Malachi Jamison" w:date="2023-10-14T15:19:00Z" w:id="314"/>
              <w:del w:author="Zachary Cappella" w:date="2023-10-14T12:05:00Z" w:id="315"/>
              <w:color w:val="161719"/>
              <w:sz w:val="21"/>
              <w:szCs w:val="21"/>
            </w:rPr>
          </w:rPrChange>
        </w:rPr>
        <w:pPrChange w:author="Malachi Jamison" w:date="2023-10-14T11:21:00Z" w:id="316">
          <w:pPr/>
        </w:pPrChange>
      </w:pPr>
      <w:ins w:author="Malachi Jamison" w:date="2023-10-14T15:19:00Z" w:id="317">
        <w:r w:rsidRPr="7305922A">
          <w:rPr>
            <w:rFonts w:eastAsia="Arial"/>
            <w:color w:val="161719"/>
            <w:rPrChange w:author="Malachi Jamison" w:date="2023-10-14T11:20:00Z" w:id="318">
              <w:rPr>
                <w:rFonts w:ascii="Arial" w:hAnsi="Arial" w:eastAsia="Arial" w:cs="Arial"/>
                <w:color w:val="161719"/>
                <w:sz w:val="21"/>
                <w:szCs w:val="21"/>
              </w:rPr>
            </w:rPrChange>
          </w:rPr>
          <w:t xml:space="preserve">Test resumption criteria: The conditions that must be met before testing can be resumed after being suspended. This could include the resolution of critical defects, the availability of necessary resources, and changes to project timelines. </w:t>
        </w:r>
      </w:ins>
    </w:p>
    <w:p w:rsidRPr="00387EDF" w:rsidR="4D215919" w:rsidRDefault="4D215919" w14:paraId="705E5109" w14:textId="164BC61C">
      <w:pPr>
        <w:pStyle w:val="ListParagraph"/>
        <w:numPr>
          <w:ilvl w:val="0"/>
          <w:numId w:val="308"/>
        </w:numPr>
        <w:rPr>
          <w:ins w:author="Malachi Jamison" w:date="2023-10-14T15:19:00Z" w:id="319"/>
          <w:color w:val="161719"/>
          <w:rPrChange w:author="Zachary Cappella" w:date="2023-10-14T12:05:00Z" w:id="320">
            <w:rPr>
              <w:ins w:author="Malachi Jamison" w:date="2023-10-14T15:19:00Z" w:id="321"/>
              <w:color w:val="161719"/>
              <w:sz w:val="21"/>
              <w:szCs w:val="21"/>
            </w:rPr>
          </w:rPrChange>
        </w:rPr>
        <w:pPrChange w:author="Zachary Cappella" w:date="2023-10-14T12:05:00Z" w:id="322">
          <w:pPr/>
        </w:pPrChange>
      </w:pPr>
    </w:p>
    <w:p w:rsidR="1F2C7E7D" w:rsidP="1F2C7E7D" w:rsidRDefault="51D67AD5" w14:paraId="526BAF54" w14:textId="06E37FEA">
      <w:pPr>
        <w:rPr>
          <w:del w:author="Malachi Jamison" w:date="2023-10-14T15:31:00Z" w:id="323"/>
          <w:color w:val="161719"/>
          <w:rPrChange w:author="Malachi Jamison" w:date="2023-10-14T15:06:00Z" w:id="324">
            <w:rPr>
              <w:del w:author="Malachi Jamison" w:date="2023-10-14T15:31:00Z" w:id="325"/>
              <w:rFonts w:eastAsiaTheme="minorEastAsia"/>
            </w:rPr>
          </w:rPrChange>
        </w:rPr>
      </w:pPr>
      <w:ins w:author="Malachi Jamison" w:date="2023-10-14T15:19:00Z" w:id="326">
        <w:r w:rsidRPr="7305922A">
          <w:rPr>
            <w:rFonts w:eastAsia="Arial"/>
            <w:color w:val="161719"/>
            <w:rPrChange w:author="Malachi Jamison" w:date="2023-10-14T11:20:00Z" w:id="327">
              <w:rPr>
                <w:rFonts w:ascii="Arial" w:hAnsi="Arial" w:eastAsia="Arial" w:cs="Arial"/>
                <w:color w:val="161719"/>
                <w:sz w:val="21"/>
                <w:szCs w:val="21"/>
              </w:rPr>
            </w:rPrChange>
          </w:rPr>
          <w:t>By defining these criteria, the testing team can ensure that the testing process is well-</w:t>
        </w:r>
        <w:r w:rsidRPr="7305922A">
          <w:rPr>
            <w:rFonts w:eastAsia="Arial"/>
            <w:color w:val="161719"/>
          </w:rPr>
          <w:t>controlled</w:t>
        </w:r>
      </w:ins>
      <w:ins w:author="Malachi Jamison" w:date="2023-10-14T15:21:00Z" w:id="328">
        <w:r w:rsidRPr="4D215919" w:rsidR="3CC6CA9F">
          <w:rPr>
            <w:color w:val="161719"/>
          </w:rPr>
          <w:t>,</w:t>
        </w:r>
      </w:ins>
      <w:ins w:author="Malachi Jamison" w:date="2023-10-14T15:19:00Z" w:id="329">
        <w:r w:rsidRPr="7305922A">
          <w:rPr>
            <w:rFonts w:eastAsia="Arial"/>
            <w:color w:val="161719"/>
            <w:rPrChange w:author="Malachi Jamison" w:date="2023-10-14T11:20:00Z" w:id="330">
              <w:rPr>
                <w:rFonts w:ascii="Arial" w:hAnsi="Arial" w:eastAsia="Arial" w:cs="Arial"/>
                <w:color w:val="161719"/>
                <w:sz w:val="21"/>
                <w:szCs w:val="21"/>
              </w:rPr>
            </w:rPrChange>
          </w:rPr>
          <w:t xml:space="preserve"> and that proper monitoring of the testing activities takes place.</w:t>
        </w:r>
      </w:ins>
    </w:p>
    <w:p w:rsidRPr="0009091C" w:rsidR="5B97ADD2" w:rsidP="5B97ADD2" w:rsidRDefault="5B97ADD2" w14:paraId="172BE8FB" w14:textId="6D163CF6">
      <w:pPr>
        <w:rPr>
          <w:rFonts w:eastAsiaTheme="minorEastAsia"/>
        </w:rPr>
      </w:pPr>
    </w:p>
    <w:p w:rsidR="68772E95" w:rsidP="5D225796" w:rsidRDefault="68772E95" w14:paraId="55BCB589" w14:textId="7FB390FA">
      <w:pPr>
        <w:pStyle w:val="Heading2"/>
        <w:rPr>
          <w:rFonts w:ascii="Times New Roman" w:hAnsi="Times New Roman" w:eastAsia="Times New Roman" w:cs="Times New Roman"/>
        </w:rPr>
      </w:pPr>
      <w:bookmarkStart w:name="_Toc1867732692" w:id="331"/>
      <w:bookmarkStart w:name="_Toc148095137" w:id="332"/>
      <w:bookmarkStart w:name="_Toc2088829133" w:id="333"/>
      <w:bookmarkStart w:name="_Toc144824547" w:id="603696904"/>
      <w:r w:rsidRPr="167C278A" w:rsidR="68772E95">
        <w:rPr>
          <w:rFonts w:ascii="Times New Roman" w:hAnsi="Times New Roman" w:eastAsia="Times New Roman" w:cs="Times New Roman"/>
        </w:rPr>
        <w:t>1.</w:t>
      </w:r>
      <w:r w:rsidRPr="167C278A" w:rsidR="0389FD88">
        <w:rPr>
          <w:rFonts w:ascii="Times New Roman" w:hAnsi="Times New Roman" w:eastAsia="Times New Roman" w:cs="Times New Roman"/>
        </w:rPr>
        <w:t>4</w:t>
      </w:r>
      <w:r w:rsidRPr="167C278A" w:rsidR="68772E95">
        <w:rPr>
          <w:rFonts w:ascii="Times New Roman" w:hAnsi="Times New Roman" w:eastAsia="Times New Roman" w:cs="Times New Roman"/>
        </w:rPr>
        <w:t xml:space="preserve"> Project Documents</w:t>
      </w:r>
      <w:bookmarkEnd w:id="331"/>
      <w:bookmarkEnd w:id="332"/>
      <w:bookmarkEnd w:id="333"/>
      <w:bookmarkEnd w:id="603696904"/>
    </w:p>
    <w:p w:rsidR="0089F4F1" w:rsidP="0089F4F1" w:rsidRDefault="3AEE3F5F" w14:paraId="58F121C5" w14:textId="5A41EA29">
      <w:r>
        <w:t xml:space="preserve">This document is one part of the deliverables for the CogniOpen project. </w:t>
      </w:r>
      <w:r w:rsidR="57B975D9">
        <w:t xml:space="preserve">The other documents are listed in the </w:t>
      </w:r>
      <w:r w:rsidR="7715060A">
        <w:t>table below</w:t>
      </w:r>
      <w:r w:rsidR="57B975D9">
        <w:t xml:space="preserve"> with the most recent version of each at the time of editing this Test Plan.</w:t>
      </w:r>
    </w:p>
    <w:tbl>
      <w:tblPr>
        <w:tblStyle w:val="GridTable4-Accent3"/>
        <w:tblW w:w="9315" w:type="dxa"/>
        <w:tblLayout w:type="fixed"/>
        <w:tblLook w:val="06A0" w:firstRow="1" w:lastRow="0" w:firstColumn="1" w:lastColumn="0" w:noHBand="1" w:noVBand="1"/>
      </w:tblPr>
      <w:tblGrid>
        <w:gridCol w:w="5035"/>
        <w:gridCol w:w="2135"/>
        <w:gridCol w:w="2145"/>
      </w:tblGrid>
      <w:tr w:rsidR="005911BF" w:rsidTr="7CC8F330" w14:paraId="5BE85E9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35" w:type="dxa"/>
            <w:shd w:val="clear" w:color="auto" w:fill="D9D9D9" w:themeFill="background1" w:themeFillShade="D9"/>
            <w:tcMar>
              <w:left w:w="105" w:type="dxa"/>
              <w:right w:w="105" w:type="dxa"/>
            </w:tcMar>
          </w:tcPr>
          <w:p w:rsidR="49165297" w:rsidP="49165297" w:rsidRDefault="49165297" w14:paraId="6225B75C" w14:textId="2A428CAB">
            <w:pPr>
              <w:spacing w:line="259" w:lineRule="auto"/>
              <w:rPr>
                <w:color w:val="auto"/>
              </w:rPr>
            </w:pPr>
            <w:r w:rsidRPr="37B2CBDB">
              <w:rPr>
                <w:color w:val="auto"/>
              </w:rPr>
              <w:t>Document</w:t>
            </w:r>
          </w:p>
        </w:tc>
        <w:tc>
          <w:tcPr>
            <w:tcW w:w="2135" w:type="dxa"/>
            <w:shd w:val="clear" w:color="auto" w:fill="D9D9D9" w:themeFill="background1" w:themeFillShade="D9"/>
            <w:tcMar>
              <w:left w:w="105" w:type="dxa"/>
              <w:right w:w="105" w:type="dxa"/>
            </w:tcMar>
          </w:tcPr>
          <w:p w:rsidR="49165297" w:rsidP="49165297" w:rsidRDefault="49165297" w14:paraId="7FA90611" w14:textId="36C03103">
            <w:pPr>
              <w:spacing w:line="259" w:lineRule="auto"/>
              <w:cnfStyle w:val="100000000000" w:firstRow="1" w:lastRow="0" w:firstColumn="0" w:lastColumn="0" w:oddVBand="0" w:evenVBand="0" w:oddHBand="0" w:evenHBand="0" w:firstRowFirstColumn="0" w:firstRowLastColumn="0" w:lastRowFirstColumn="0" w:lastRowLastColumn="0"/>
              <w:rPr>
                <w:b w:val="0"/>
                <w:color w:val="auto"/>
              </w:rPr>
            </w:pPr>
            <w:r w:rsidRPr="37B2CBDB">
              <w:rPr>
                <w:color w:val="auto"/>
              </w:rPr>
              <w:t>Version</w:t>
            </w:r>
          </w:p>
        </w:tc>
        <w:tc>
          <w:tcPr>
            <w:tcW w:w="2145" w:type="dxa"/>
            <w:shd w:val="clear" w:color="auto" w:fill="D9D9D9" w:themeFill="background1" w:themeFillShade="D9"/>
            <w:tcMar>
              <w:left w:w="105" w:type="dxa"/>
              <w:right w:w="105" w:type="dxa"/>
            </w:tcMar>
          </w:tcPr>
          <w:p w:rsidR="49165297" w:rsidP="49165297" w:rsidRDefault="49165297" w14:paraId="018D7EA3" w14:textId="73BF0BA7">
            <w:pPr>
              <w:spacing w:line="259" w:lineRule="auto"/>
              <w:cnfStyle w:val="100000000000" w:firstRow="1" w:lastRow="0" w:firstColumn="0" w:lastColumn="0" w:oddVBand="0" w:evenVBand="0" w:oddHBand="0" w:evenHBand="0" w:firstRowFirstColumn="0" w:firstRowLastColumn="0" w:lastRowFirstColumn="0" w:lastRowLastColumn="0"/>
              <w:rPr>
                <w:b w:val="0"/>
                <w:color w:val="auto"/>
              </w:rPr>
            </w:pPr>
            <w:r w:rsidRPr="37B2CBDB">
              <w:rPr>
                <w:color w:val="auto"/>
              </w:rPr>
              <w:t>Date</w:t>
            </w:r>
          </w:p>
        </w:tc>
      </w:tr>
      <w:tr w:rsidR="006C3BAA" w:rsidTr="7CC8F330" w14:paraId="1CCD201C"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49165297" w:rsidP="49165297" w:rsidRDefault="49165297" w14:paraId="1398D0E8" w14:textId="38E4D275">
            <w:pPr>
              <w:spacing w:line="259" w:lineRule="auto"/>
              <w:rPr>
                <w:color w:val="000000" w:themeColor="text1"/>
              </w:rPr>
            </w:pPr>
            <w:r w:rsidRPr="37B2CBDB">
              <w:rPr>
                <w:b w:val="0"/>
              </w:rPr>
              <w:t xml:space="preserve">Project Plan (PPL) </w:t>
            </w:r>
          </w:p>
        </w:tc>
        <w:tc>
          <w:tcPr>
            <w:tcW w:w="2135" w:type="dxa"/>
            <w:tcMar>
              <w:left w:w="105" w:type="dxa"/>
              <w:right w:w="105" w:type="dxa"/>
            </w:tcMar>
          </w:tcPr>
          <w:p w:rsidR="49165297" w:rsidP="49165297" w:rsidRDefault="349602E4" w14:paraId="5ABC12C0" w14:textId="3C798A90">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1.</w:t>
            </w:r>
            <w:ins w:author="Zachary Cappella" w:date="2023-10-26T18:10:00Z" w:id="334">
              <w:r w:rsidR="00E904B5">
                <w:t>2</w:t>
              </w:r>
            </w:ins>
            <w:del w:author="Zachary Cappella" w:date="2023-10-26T18:10:00Z" w:id="335">
              <w:r w:rsidRPr="7CC8F330">
                <w:delText>1</w:delText>
              </w:r>
            </w:del>
          </w:p>
        </w:tc>
        <w:tc>
          <w:tcPr>
            <w:tcW w:w="2145" w:type="dxa"/>
            <w:tcMar>
              <w:left w:w="105" w:type="dxa"/>
              <w:right w:w="105" w:type="dxa"/>
            </w:tcMar>
          </w:tcPr>
          <w:p w:rsidR="49165297" w:rsidP="49165297" w:rsidRDefault="00E904B5" w14:paraId="2499A3A0" w14:textId="7A5078D3">
            <w:pPr>
              <w:spacing w:line="259" w:lineRule="auto"/>
              <w:cnfStyle w:val="000000000000" w:firstRow="0" w:lastRow="0" w:firstColumn="0" w:lastColumn="0" w:oddVBand="0" w:evenVBand="0" w:oddHBand="0" w:evenHBand="0" w:firstRowFirstColumn="0" w:firstRowLastColumn="0" w:lastRowFirstColumn="0" w:lastRowLastColumn="0"/>
            </w:pPr>
            <w:ins w:author="Zachary Cappella" w:date="2023-10-26T18:10:00Z" w:id="336">
              <w:r>
                <w:t>10/28/2023</w:t>
              </w:r>
            </w:ins>
            <w:del w:author="Zachary Cappella" w:date="2023-10-26T18:10:00Z" w:id="337">
              <w:r w:rsidRPr="7CC8F330" w:rsidR="349602E4">
                <w:delText>09/20/2023</w:delText>
              </w:r>
            </w:del>
          </w:p>
        </w:tc>
      </w:tr>
      <w:tr w:rsidR="009E4998" w:rsidTr="7CC8F330" w14:paraId="0F64A091"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49165297" w:rsidP="49165297" w:rsidRDefault="49165297" w14:paraId="067CB723" w14:textId="7E439574">
            <w:pPr>
              <w:spacing w:line="259" w:lineRule="auto"/>
              <w:rPr>
                <w:color w:val="000000" w:themeColor="text1"/>
              </w:rPr>
            </w:pPr>
            <w:r w:rsidRPr="37B2CBDB">
              <w:rPr>
                <w:b w:val="0"/>
              </w:rPr>
              <w:t xml:space="preserve">Software Requirements Specification (SRS) </w:t>
            </w:r>
          </w:p>
        </w:tc>
        <w:tc>
          <w:tcPr>
            <w:tcW w:w="2135" w:type="dxa"/>
            <w:tcMar>
              <w:left w:w="105" w:type="dxa"/>
              <w:right w:w="105" w:type="dxa"/>
            </w:tcMar>
          </w:tcPr>
          <w:p w:rsidR="49165297" w:rsidP="49165297" w:rsidRDefault="7B7E24D9" w14:paraId="611F2211" w14:textId="6985606E">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1.</w:t>
            </w:r>
            <w:ins w:author="Zachary Cappella" w:date="2023-10-26T18:10:00Z" w:id="338">
              <w:r w:rsidR="00E904B5">
                <w:t>2</w:t>
              </w:r>
            </w:ins>
            <w:del w:author="Zachary Cappella" w:date="2023-10-26T18:10:00Z" w:id="339">
              <w:r w:rsidDel="00E904B5" w:rsidR="00E904B5">
                <w:delText>1</w:delText>
              </w:r>
            </w:del>
          </w:p>
        </w:tc>
        <w:tc>
          <w:tcPr>
            <w:tcW w:w="2145" w:type="dxa"/>
            <w:tcMar>
              <w:left w:w="105" w:type="dxa"/>
              <w:right w:w="105" w:type="dxa"/>
            </w:tcMar>
          </w:tcPr>
          <w:p w:rsidR="49165297" w:rsidP="49165297" w:rsidRDefault="00E904B5" w14:paraId="5B3FF9BB" w14:textId="4C818E57">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ins w:author="Zachary Cappella" w:date="2023-10-26T18:10:00Z" w:id="340">
              <w:r>
                <w:t>10/28/2023</w:t>
              </w:r>
            </w:ins>
            <w:del w:author="Zachary Cappella" w:date="2023-10-26T18:10:00Z" w:id="341">
              <w:r w:rsidRPr="0009091C" w:rsidDel="004968CD">
                <w:delText>0</w:delText>
              </w:r>
              <w:r w:rsidDel="004968CD">
                <w:delText>9</w:delText>
              </w:r>
              <w:r w:rsidRPr="0009091C" w:rsidDel="004968CD">
                <w:delText>/</w:delText>
              </w:r>
              <w:r w:rsidDel="004968CD">
                <w:delText>23</w:delText>
              </w:r>
              <w:r w:rsidRPr="0009091C" w:rsidDel="004968CD">
                <w:delText>/2023</w:delText>
              </w:r>
            </w:del>
          </w:p>
        </w:tc>
      </w:tr>
      <w:tr w:rsidR="006C3BAA" w:rsidTr="7CC8F330" w14:paraId="384D7F58"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49165297" w:rsidP="49165297" w:rsidRDefault="49165297" w14:paraId="05494E1B" w14:textId="22F088E6">
            <w:pPr>
              <w:spacing w:line="259" w:lineRule="auto"/>
              <w:rPr>
                <w:color w:val="000000" w:themeColor="text1"/>
              </w:rPr>
            </w:pPr>
            <w:r w:rsidRPr="37B2CBDB">
              <w:rPr>
                <w:b w:val="0"/>
              </w:rPr>
              <w:t>Technical Design Document (TDD</w:t>
            </w:r>
            <w:r w:rsidR="00E904B5">
              <w:rPr>
                <w:b w:val="0"/>
              </w:rPr>
              <w:t>)</w:t>
            </w:r>
          </w:p>
        </w:tc>
        <w:tc>
          <w:tcPr>
            <w:tcW w:w="2135" w:type="dxa"/>
            <w:tcMar>
              <w:left w:w="105" w:type="dxa"/>
              <w:right w:w="105" w:type="dxa"/>
            </w:tcMar>
          </w:tcPr>
          <w:p w:rsidR="49165297" w:rsidP="49165297" w:rsidRDefault="5CA5B75D" w14:paraId="1768E2EC" w14:textId="1C776491">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1.</w:t>
            </w:r>
            <w:ins w:author="Zachary Cappella" w:date="2023-10-13T12:14:00Z" w:id="342">
              <w:r w:rsidR="00E904B5">
                <w:t>1</w:t>
              </w:r>
            </w:ins>
            <w:del w:author="Zachary Cappella" w:date="2023-10-13T12:14:00Z" w:id="343">
              <w:r w:rsidRPr="7CC8F330">
                <w:delText>0</w:delText>
              </w:r>
            </w:del>
          </w:p>
        </w:tc>
        <w:tc>
          <w:tcPr>
            <w:tcW w:w="2145" w:type="dxa"/>
            <w:tcMar>
              <w:left w:w="105" w:type="dxa"/>
              <w:right w:w="105" w:type="dxa"/>
            </w:tcMar>
          </w:tcPr>
          <w:p w:rsidR="49165297" w:rsidP="49165297" w:rsidRDefault="00E904B5" w14:paraId="2ACA2935" w14:textId="13C2F77A">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ins w:author="Zachary Cappella" w:date="2023-10-26T18:10:00Z" w:id="344">
              <w:r>
                <w:t>10/28/2023</w:t>
              </w:r>
            </w:ins>
            <w:del w:author="Zachary Cappella" w:date="2023-10-26T18:10:00Z" w:id="345">
              <w:r w:rsidRPr="0009091C" w:rsidDel="00467144">
                <w:delText>0</w:delText>
              </w:r>
              <w:r w:rsidDel="00467144">
                <w:delText>9</w:delText>
              </w:r>
              <w:r w:rsidRPr="7CC8F330" w:rsidR="5CA5B75D">
                <w:delText>/23/2023</w:delText>
              </w:r>
            </w:del>
          </w:p>
        </w:tc>
      </w:tr>
      <w:tr w:rsidRPr="0009091C" w:rsidR="0038549D" w:rsidTr="7CC8F330" w14:paraId="171977DE"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Pr="0009091C" w:rsidR="0038549D" w:rsidP="49165297" w:rsidRDefault="0038549D" w14:paraId="5F47FD8D" w14:textId="592922CF">
            <w:pPr>
              <w:rPr>
                <w:b w:val="0"/>
              </w:rPr>
            </w:pPr>
            <w:r>
              <w:rPr>
                <w:b w:val="0"/>
              </w:rPr>
              <w:t>Test Plan (TP)</w:t>
            </w:r>
          </w:p>
        </w:tc>
        <w:tc>
          <w:tcPr>
            <w:tcW w:w="2135" w:type="dxa"/>
            <w:tcMar>
              <w:left w:w="105" w:type="dxa"/>
              <w:right w:w="105" w:type="dxa"/>
            </w:tcMar>
          </w:tcPr>
          <w:p w:rsidRPr="0009091C" w:rsidR="0038549D" w:rsidP="49165297" w:rsidRDefault="00E562E1" w14:paraId="67D6F179" w14:textId="7809AB35">
            <w:pPr>
              <w:cnfStyle w:val="000000000000" w:firstRow="0" w:lastRow="0" w:firstColumn="0" w:lastColumn="0" w:oddVBand="0" w:evenVBand="0" w:oddHBand="0" w:evenHBand="0" w:firstRowFirstColumn="0" w:firstRowLastColumn="0" w:lastRowFirstColumn="0" w:lastRowLastColumn="0"/>
            </w:pPr>
            <w:r>
              <w:t>1.</w:t>
            </w:r>
            <w:ins w:author="Zachary Cappella" w:date="2023-10-12T12:31:00Z" w:id="346">
              <w:r w:rsidR="002220D3">
                <w:t>1</w:t>
              </w:r>
            </w:ins>
            <w:del w:author="Zachary Cappella" w:date="2023-10-12T12:31:00Z" w:id="347">
              <w:r w:rsidDel="002220D3">
                <w:delText>0</w:delText>
              </w:r>
            </w:del>
          </w:p>
        </w:tc>
        <w:tc>
          <w:tcPr>
            <w:tcW w:w="2145" w:type="dxa"/>
            <w:tcMar>
              <w:left w:w="105" w:type="dxa"/>
              <w:right w:w="105" w:type="dxa"/>
            </w:tcMar>
          </w:tcPr>
          <w:p w:rsidRPr="0009091C" w:rsidR="0038549D" w:rsidP="49165297" w:rsidRDefault="00E562E1" w14:paraId="3BFA9456" w14:textId="106301FE">
            <w:pPr>
              <w:cnfStyle w:val="000000000000" w:firstRow="0" w:lastRow="0" w:firstColumn="0" w:lastColumn="0" w:oddVBand="0" w:evenVBand="0" w:oddHBand="0" w:evenHBand="0" w:firstRowFirstColumn="0" w:firstRowLastColumn="0" w:lastRowFirstColumn="0" w:lastRowLastColumn="0"/>
            </w:pPr>
            <w:del w:author="Zachary Cappella" w:date="2023-10-12T12:31:00Z" w:id="348">
              <w:r w:rsidDel="002220D3">
                <w:delText>09/23</w:delText>
              </w:r>
            </w:del>
            <w:ins w:author="Zachary Cappella" w:date="2023-10-12T12:31:00Z" w:id="349">
              <w:r w:rsidR="002220D3">
                <w:t>10/28</w:t>
              </w:r>
            </w:ins>
            <w:r>
              <w:t>/2023</w:t>
            </w:r>
          </w:p>
        </w:tc>
      </w:tr>
      <w:tr w:rsidR="006C3BAA" w:rsidTr="7CC8F330" w14:paraId="517548EC"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49165297" w:rsidP="49165297" w:rsidRDefault="49165297" w14:paraId="7BADE84C" w14:textId="5F5BE063">
            <w:pPr>
              <w:spacing w:line="259" w:lineRule="auto"/>
              <w:rPr>
                <w:color w:val="000000" w:themeColor="text1"/>
              </w:rPr>
            </w:pPr>
            <w:r w:rsidRPr="37B2CBDB">
              <w:rPr>
                <w:b w:val="0"/>
              </w:rPr>
              <w:t xml:space="preserve">Programmer Guide (PG) </w:t>
            </w:r>
          </w:p>
        </w:tc>
        <w:tc>
          <w:tcPr>
            <w:tcW w:w="2135" w:type="dxa"/>
            <w:tcMar>
              <w:left w:w="105" w:type="dxa"/>
              <w:right w:w="105" w:type="dxa"/>
            </w:tcMar>
          </w:tcPr>
          <w:p w:rsidR="49165297" w:rsidP="49165297" w:rsidRDefault="00260A91" w14:paraId="6A1918DF" w14:textId="631A4739">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ins w:author="Zachary Cappella" w:date="2023-10-26T18:07:00Z" w:id="350">
              <w:r>
                <w:t>1.0</w:t>
              </w:r>
            </w:ins>
            <w:del w:author="Zachary Cappella" w:date="2023-10-26T18:07:00Z" w:id="351">
              <w:r w:rsidRPr="7CC8F330" w:rsidR="22A9EB71">
                <w:delText>-</w:delText>
              </w:r>
            </w:del>
          </w:p>
        </w:tc>
        <w:tc>
          <w:tcPr>
            <w:tcW w:w="2145" w:type="dxa"/>
            <w:tcMar>
              <w:left w:w="105" w:type="dxa"/>
              <w:right w:w="105" w:type="dxa"/>
            </w:tcMar>
          </w:tcPr>
          <w:p w:rsidR="49165297" w:rsidP="49165297" w:rsidRDefault="22A9EB71" w14:paraId="73021FFE" w14:textId="20AE8C4C">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del w:author="Zachary Cappella" w:date="2023-10-26T18:07:00Z" w:id="352">
              <w:r w:rsidRPr="0009091C" w:rsidDel="00260A91">
                <w:delText>-</w:delText>
              </w:r>
            </w:del>
            <w:ins w:author="Zachary Cappella" w:date="2023-10-26T18:07:00Z" w:id="353">
              <w:r w:rsidR="00260A91">
                <w:t>10/28/2023</w:t>
              </w:r>
            </w:ins>
          </w:p>
        </w:tc>
      </w:tr>
      <w:tr w:rsidR="009E4998" w:rsidTr="7CC8F330" w14:paraId="6029CC5B"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49165297" w:rsidP="49165297" w:rsidRDefault="49165297" w14:paraId="2DFB67FE" w14:textId="67F4DFB4">
            <w:pPr>
              <w:spacing w:line="259" w:lineRule="auto"/>
              <w:rPr>
                <w:color w:val="000000" w:themeColor="text1"/>
              </w:rPr>
            </w:pPr>
            <w:r w:rsidRPr="37B2CBDB">
              <w:rPr>
                <w:b w:val="0"/>
              </w:rPr>
              <w:t xml:space="preserve">Deployment and Operations Guide (DOG) </w:t>
            </w:r>
          </w:p>
        </w:tc>
        <w:tc>
          <w:tcPr>
            <w:tcW w:w="2135" w:type="dxa"/>
            <w:tcMar>
              <w:left w:w="105" w:type="dxa"/>
              <w:right w:w="105" w:type="dxa"/>
            </w:tcMar>
          </w:tcPr>
          <w:p w:rsidR="49165297" w:rsidP="49165297" w:rsidRDefault="22A9EB71" w14:paraId="0DE92B94" w14:textId="7C469E15">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del w:author="Zachary Cappella" w:date="2023-10-26T18:07:00Z" w:id="354">
              <w:r w:rsidRPr="7CC8F330">
                <w:delText>-</w:delText>
              </w:r>
            </w:del>
            <w:ins w:author="Zachary Cappella" w:date="2023-10-26T18:07:00Z" w:id="355">
              <w:r w:rsidR="00260A91">
                <w:t>1.0</w:t>
              </w:r>
            </w:ins>
          </w:p>
        </w:tc>
        <w:tc>
          <w:tcPr>
            <w:tcW w:w="2145" w:type="dxa"/>
            <w:tcMar>
              <w:left w:w="105" w:type="dxa"/>
              <w:right w:w="105" w:type="dxa"/>
            </w:tcMar>
          </w:tcPr>
          <w:p w:rsidR="49165297" w:rsidP="49165297" w:rsidRDefault="22A9EB71" w14:paraId="731D5C2C" w14:textId="5A9D2189">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del w:author="Zachary Cappella" w:date="2023-10-26T18:07:00Z" w:id="356">
              <w:r w:rsidRPr="0009091C" w:rsidDel="00260A91">
                <w:delText>-</w:delText>
              </w:r>
            </w:del>
            <w:ins w:author="Zachary Cappella" w:date="2023-10-26T18:07:00Z" w:id="357">
              <w:r w:rsidR="00260A91">
                <w:t>10/28/2023</w:t>
              </w:r>
            </w:ins>
          </w:p>
        </w:tc>
      </w:tr>
      <w:tr w:rsidR="006C3BAA" w:rsidTr="7CC8F330" w14:paraId="67C143AD"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49165297" w:rsidP="49165297" w:rsidRDefault="49165297" w14:paraId="6498A0BB" w14:textId="7B31CB28">
            <w:pPr>
              <w:spacing w:line="259" w:lineRule="auto"/>
              <w:rPr>
                <w:color w:val="000000" w:themeColor="text1"/>
              </w:rPr>
            </w:pPr>
            <w:r w:rsidRPr="37B2CBDB">
              <w:rPr>
                <w:b w:val="0"/>
              </w:rPr>
              <w:t xml:space="preserve">Software Test Report (STR) </w:t>
            </w:r>
          </w:p>
        </w:tc>
        <w:tc>
          <w:tcPr>
            <w:tcW w:w="2135" w:type="dxa"/>
            <w:tcMar>
              <w:left w:w="105" w:type="dxa"/>
              <w:right w:w="105" w:type="dxa"/>
            </w:tcMar>
          </w:tcPr>
          <w:p w:rsidR="49165297" w:rsidP="49165297" w:rsidRDefault="22A9EB71" w14:paraId="298803D3" w14:textId="00712F86">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w:t>
            </w:r>
          </w:p>
        </w:tc>
        <w:tc>
          <w:tcPr>
            <w:tcW w:w="2145" w:type="dxa"/>
            <w:tcMar>
              <w:left w:w="105" w:type="dxa"/>
              <w:right w:w="105" w:type="dxa"/>
            </w:tcMar>
          </w:tcPr>
          <w:p w:rsidR="49165297" w:rsidP="49165297" w:rsidRDefault="22A9EB71" w14:paraId="4D65F9FA" w14:textId="1FA1C14A">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w:t>
            </w:r>
          </w:p>
        </w:tc>
      </w:tr>
      <w:tr w:rsidR="009E4998" w:rsidTr="7CC8F330" w14:paraId="0756A802"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49165297" w:rsidP="49165297" w:rsidRDefault="49165297" w14:paraId="65A918D8" w14:textId="331A4CD7">
            <w:pPr>
              <w:spacing w:line="259" w:lineRule="auto"/>
              <w:rPr>
                <w:color w:val="000000" w:themeColor="text1"/>
              </w:rPr>
            </w:pPr>
            <w:r w:rsidRPr="37B2CBDB">
              <w:rPr>
                <w:b w:val="0"/>
              </w:rPr>
              <w:t xml:space="preserve">User Guide (UG) </w:t>
            </w:r>
          </w:p>
        </w:tc>
        <w:tc>
          <w:tcPr>
            <w:tcW w:w="2135" w:type="dxa"/>
            <w:tcMar>
              <w:left w:w="105" w:type="dxa"/>
              <w:right w:w="105" w:type="dxa"/>
            </w:tcMar>
          </w:tcPr>
          <w:p w:rsidR="49165297" w:rsidP="49165297" w:rsidRDefault="22A9EB71" w14:paraId="0167D1A2" w14:textId="7641B65B">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w:t>
            </w:r>
          </w:p>
        </w:tc>
        <w:tc>
          <w:tcPr>
            <w:tcW w:w="2145" w:type="dxa"/>
            <w:tcMar>
              <w:left w:w="105" w:type="dxa"/>
              <w:right w:w="105" w:type="dxa"/>
            </w:tcMar>
          </w:tcPr>
          <w:p w:rsidR="49165297" w:rsidP="49165297" w:rsidRDefault="22A9EB71" w14:paraId="28885F4F" w14:textId="1F03CA56">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w:t>
            </w:r>
          </w:p>
        </w:tc>
      </w:tr>
      <w:tr w:rsidR="006C3BAA" w:rsidTr="7CC8F330" w14:paraId="04FC2CC9" w14:textId="77777777">
        <w:trPr>
          <w:trHeight w:val="300"/>
        </w:trPr>
        <w:tc>
          <w:tcPr>
            <w:cnfStyle w:val="001000000000" w:firstRow="0" w:lastRow="0" w:firstColumn="1" w:lastColumn="0" w:oddVBand="0" w:evenVBand="0" w:oddHBand="0" w:evenHBand="0" w:firstRowFirstColumn="0" w:firstRowLastColumn="0" w:lastRowFirstColumn="0" w:lastRowLastColumn="0"/>
            <w:tcW w:w="5035" w:type="dxa"/>
            <w:tcMar>
              <w:left w:w="105" w:type="dxa"/>
              <w:right w:w="105" w:type="dxa"/>
            </w:tcMar>
          </w:tcPr>
          <w:p w:rsidR="49165297" w:rsidP="49165297" w:rsidRDefault="49165297" w14:paraId="32CFFD5F" w14:textId="3E7DCB55">
            <w:pPr>
              <w:spacing w:line="259" w:lineRule="auto"/>
              <w:rPr>
                <w:color w:val="000000" w:themeColor="text1"/>
              </w:rPr>
            </w:pPr>
            <w:r w:rsidRPr="37B2CBDB">
              <w:rPr>
                <w:b w:val="0"/>
              </w:rPr>
              <w:t xml:space="preserve">Traceability Matrix (TM) </w:t>
            </w:r>
          </w:p>
        </w:tc>
        <w:tc>
          <w:tcPr>
            <w:tcW w:w="2135" w:type="dxa"/>
            <w:tcMar>
              <w:left w:w="105" w:type="dxa"/>
              <w:right w:w="105" w:type="dxa"/>
            </w:tcMar>
          </w:tcPr>
          <w:p w:rsidR="49165297" w:rsidP="49165297" w:rsidRDefault="22A9EB71" w14:paraId="14DDB626" w14:textId="67739B44">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w:t>
            </w:r>
          </w:p>
        </w:tc>
        <w:tc>
          <w:tcPr>
            <w:tcW w:w="2145" w:type="dxa"/>
            <w:tcMar>
              <w:left w:w="105" w:type="dxa"/>
              <w:right w:w="105" w:type="dxa"/>
            </w:tcMar>
          </w:tcPr>
          <w:p w:rsidR="49165297" w:rsidP="49165297" w:rsidRDefault="22A9EB71" w14:paraId="022DEBC7" w14:textId="183B64E5">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7CC8F330">
              <w:t>-</w:t>
            </w:r>
          </w:p>
        </w:tc>
      </w:tr>
    </w:tbl>
    <w:p w:rsidR="49165297" w:rsidP="4267CE7A" w:rsidRDefault="40B5A381" w14:paraId="1D5F880C" w14:textId="6540A7F0">
      <w:pPr>
        <w:jc w:val="center"/>
        <w:rPr>
          <w:ins w:author="Zachary Cappella" w:date="2023-10-14T12:03:00Z" w:id="358"/>
        </w:rPr>
      </w:pPr>
      <w:r>
        <w:t>Table 1 – Project Documents</w:t>
      </w:r>
    </w:p>
    <w:p w:rsidR="00302292" w:rsidRDefault="00302292" w14:paraId="7C778D1B" w14:textId="77777777">
      <w:pPr>
        <w:rPr>
          <w:ins w:author="Zachary Cappella" w:date="2023-10-14T12:03:00Z" w:id="359"/>
        </w:rPr>
      </w:pPr>
      <w:ins w:author="Zachary Cappella" w:date="2023-10-14T12:03:00Z" w:id="360">
        <w:r>
          <w:br w:type="page"/>
        </w:r>
      </w:ins>
    </w:p>
    <w:p w:rsidRPr="0009091C" w:rsidR="49165297" w:rsidDel="00302292" w:rsidP="4267CE7A" w:rsidRDefault="49165297" w14:paraId="45AEFD85" w14:textId="2D03BAB8">
      <w:pPr>
        <w:jc w:val="center"/>
        <w:rPr>
          <w:del w:author="Zachary Cappella" w:date="2023-10-14T12:03:00Z" w:id="361"/>
          <w:highlight w:val="yellow"/>
        </w:rPr>
      </w:pPr>
    </w:p>
    <w:p w:rsidR="68772E95" w:rsidP="5D225796" w:rsidRDefault="68772E95" w14:paraId="6325A20D" w14:textId="6B806533">
      <w:pPr>
        <w:pStyle w:val="Heading2"/>
        <w:rPr>
          <w:ins w:author="Zachary Cappella" w:date="2023-10-13T12:17:00Z" w:id="656085061"/>
          <w:del w:author="Malachi Jamison" w:date="2023-10-14T15:21:00Z" w:id="737850959"/>
          <w:rFonts w:ascii="Times New Roman" w:hAnsi="Times New Roman" w:cs="Times New Roman"/>
        </w:rPr>
      </w:pPr>
      <w:bookmarkStart w:name="_Toc1535653206" w:id="364"/>
      <w:bookmarkStart w:name="_Toc148095138" w:id="365"/>
      <w:bookmarkStart w:name="_Toc1850326958" w:id="366"/>
      <w:del w:author="Zachary Cappella" w:date="2023-10-14T12:03:00Z" w:id="3794020">
        <w:r w:rsidRPr="167C278A" w:rsidDel="68772E95">
          <w:rPr>
            <w:rFonts w:ascii="Times New Roman" w:hAnsi="Times New Roman" w:cs="Times New Roman"/>
          </w:rPr>
          <w:delText xml:space="preserve">1.5 </w:delText>
        </w:r>
      </w:del>
      <w:bookmarkStart w:name="_Toc1203824345" w:id="1221417818"/>
      <w:r w:rsidRPr="167C278A" w:rsidR="11C64198">
        <w:rPr>
          <w:rFonts w:ascii="Times New Roman" w:hAnsi="Times New Roman" w:cs="Times New Roman"/>
        </w:rPr>
        <w:t>Definitions</w:t>
      </w:r>
      <w:r w:rsidRPr="167C278A" w:rsidR="68772E95">
        <w:rPr>
          <w:rFonts w:ascii="Times New Roman" w:hAnsi="Times New Roman" w:cs="Times New Roman"/>
        </w:rPr>
        <w:t xml:space="preserve">, </w:t>
      </w:r>
      <w:r w:rsidRPr="167C278A" w:rsidR="3E98C828">
        <w:rPr>
          <w:rFonts w:ascii="Times New Roman" w:hAnsi="Times New Roman" w:cs="Times New Roman"/>
        </w:rPr>
        <w:t xml:space="preserve">Acronyms, and </w:t>
      </w:r>
      <w:r w:rsidRPr="167C278A" w:rsidR="68772E95">
        <w:rPr>
          <w:rFonts w:ascii="Times New Roman" w:hAnsi="Times New Roman" w:cs="Times New Roman"/>
        </w:rPr>
        <w:t>Abbreviations</w:t>
      </w:r>
      <w:bookmarkEnd w:id="364"/>
      <w:bookmarkEnd w:id="365"/>
      <w:bookmarkEnd w:id="366"/>
      <w:bookmarkEnd w:id="1221417818"/>
    </w:p>
    <w:p w:rsidRPr="003D5945" w:rsidR="68772E95" w:rsidDel="003D5945" w:rsidRDefault="68772E95" w14:paraId="07307B66" w14:textId="420FB4C4">
      <w:pPr>
        <w:rPr>
          <w:del w:author="Zachary Cappella" w:date="2023-10-13T12:17:00Z" w:id="368"/>
        </w:rPr>
        <w:pPrChange w:author="Zachary Cappella" w:date="2023-10-13T12:17:00Z" w:id="369">
          <w:pPr>
            <w:pStyle w:val="Heading2"/>
          </w:pPr>
        </w:pPrChange>
      </w:pPr>
    </w:p>
    <w:p w:rsidR="663426F8" w:rsidP="5D225796" w:rsidRDefault="663426F8" w14:paraId="753634D5" w14:textId="079DBF98">
      <w:pPr>
        <w:rPr>
          <w:del w:author="Zachary Cappella" w:date="2023-10-13T12:17:00Z" w:id="370"/>
          <w:highlight w:val="yellow"/>
        </w:rPr>
      </w:pPr>
    </w:p>
    <w:tbl>
      <w:tblPr>
        <w:tblStyle w:val="GridTable4-Accent3"/>
        <w:tblW w:w="9360" w:type="dxa"/>
        <w:tblLayout w:type="fixed"/>
        <w:tblLook w:val="06A0" w:firstRow="1" w:lastRow="0" w:firstColumn="1" w:lastColumn="0" w:noHBand="1" w:noVBand="1"/>
      </w:tblPr>
      <w:tblGrid>
        <w:gridCol w:w="2335"/>
        <w:gridCol w:w="7025"/>
      </w:tblGrid>
      <w:tr w:rsidRPr="0009091C" w:rsidR="01B0202C" w:rsidTr="01B0202C" w14:paraId="25CDBE2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5" w:type="dxa"/>
            <w:tcBorders>
              <w:top w:val="single" w:color="F2F2F2" w:themeColor="background1" w:themeShade="F2" w:sz="4" w:space="0"/>
              <w:left w:val="single" w:color="F2F2F2" w:themeColor="background1" w:themeShade="F2" w:sz="4" w:space="0"/>
              <w:bottom w:val="single" w:color="F2F2F2" w:themeColor="background1" w:themeShade="F2" w:sz="4" w:space="0"/>
            </w:tcBorders>
            <w:shd w:val="clear" w:color="auto" w:fill="D9D9D9" w:themeFill="background1" w:themeFillShade="D9"/>
            <w:tcMar>
              <w:left w:w="105" w:type="dxa"/>
              <w:right w:w="105" w:type="dxa"/>
            </w:tcMar>
          </w:tcPr>
          <w:p w:rsidRPr="0009091C" w:rsidR="5E69746E" w:rsidP="01B0202C" w:rsidRDefault="5E69746E" w14:paraId="369BD70C" w14:textId="730F8C22">
            <w:pPr>
              <w:spacing w:line="259" w:lineRule="auto"/>
              <w:rPr>
                <w:color w:val="auto"/>
              </w:rPr>
            </w:pPr>
            <w:r w:rsidRPr="0009091C">
              <w:rPr>
                <w:color w:val="auto"/>
              </w:rPr>
              <w:t>Term</w:t>
            </w:r>
          </w:p>
        </w:tc>
        <w:tc>
          <w:tcPr>
            <w:tcW w:w="7025" w:type="dxa"/>
            <w:tcBorders>
              <w:top w:val="single" w:color="F2F2F2" w:themeColor="background1" w:themeShade="F2" w:sz="4" w:space="0"/>
              <w:left w:val="single" w:color="F2F2F2" w:themeColor="background1" w:themeShade="F2" w:sz="4" w:space="0"/>
              <w:bottom w:val="single" w:color="F2F2F2" w:themeColor="background1" w:themeShade="F2" w:sz="4" w:space="0"/>
              <w:right w:val="single" w:color="F2F2F2" w:themeColor="background1" w:themeShade="F2" w:sz="4" w:space="0"/>
            </w:tcBorders>
            <w:shd w:val="clear" w:color="auto" w:fill="D9D9D9" w:themeFill="background1" w:themeFillShade="D9"/>
            <w:tcMar>
              <w:left w:w="105" w:type="dxa"/>
              <w:right w:w="105" w:type="dxa"/>
            </w:tcMar>
          </w:tcPr>
          <w:p w:rsidRPr="0009091C" w:rsidR="5E69746E" w:rsidP="01B0202C" w:rsidRDefault="5E69746E" w14:paraId="5DF6009B" w14:textId="397BEEF0">
            <w:pPr>
              <w:spacing w:line="259" w:lineRule="auto"/>
              <w:cnfStyle w:val="100000000000" w:firstRow="1" w:lastRow="0" w:firstColumn="0" w:lastColumn="0" w:oddVBand="0" w:evenVBand="0" w:oddHBand="0" w:evenHBand="0" w:firstRowFirstColumn="0" w:firstRowLastColumn="0" w:lastRowFirstColumn="0" w:lastRowLastColumn="0"/>
              <w:rPr>
                <w:color w:val="auto"/>
              </w:rPr>
            </w:pPr>
            <w:r w:rsidRPr="0009091C">
              <w:rPr>
                <w:color w:val="auto"/>
              </w:rPr>
              <w:t>Definition</w:t>
            </w:r>
          </w:p>
        </w:tc>
      </w:tr>
      <w:tr w:rsidR="3BF42311" w:rsidTr="3BF42311" w14:paraId="79A3DD33" w14:textId="77777777">
        <w:trPr>
          <w:trHeight w:val="300"/>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6BC870BC" w:rsidP="3BF42311" w:rsidRDefault="6BC870BC" w14:paraId="38582D98" w14:textId="4DF999CB">
            <w:pPr>
              <w:spacing w:line="259" w:lineRule="auto"/>
              <w:rPr>
                <w:color w:val="000000" w:themeColor="text1"/>
              </w:rPr>
            </w:pPr>
            <w:r w:rsidRPr="3BF42311">
              <w:rPr>
                <w:color w:val="000000" w:themeColor="text1"/>
              </w:rPr>
              <w:t>ADO</w:t>
            </w:r>
          </w:p>
        </w:tc>
        <w:tc>
          <w:tcPr>
            <w:tcW w:w="7025" w:type="dxa"/>
            <w:tcMar>
              <w:left w:w="105" w:type="dxa"/>
              <w:right w:w="105" w:type="dxa"/>
            </w:tcMar>
          </w:tcPr>
          <w:p w:rsidR="6BC870BC" w:rsidP="3BF42311" w:rsidRDefault="6BC870BC" w14:paraId="0C6059FC" w14:textId="6D060A4D">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3BF42311">
              <w:rPr>
                <w:color w:val="000000" w:themeColor="text1"/>
              </w:rPr>
              <w:t>Azure DevOps</w:t>
            </w:r>
          </w:p>
        </w:tc>
      </w:tr>
      <w:tr w:rsidR="49165297" w:rsidTr="01B0202C" w14:paraId="6B62C0DD" w14:textId="77777777">
        <w:trPr>
          <w:trHeight w:val="300"/>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49165297" w:rsidP="49165297" w:rsidRDefault="49165297" w14:paraId="764B4374" w14:textId="3CF315EE">
            <w:pPr>
              <w:spacing w:line="259" w:lineRule="auto"/>
              <w:rPr>
                <w:color w:val="000000" w:themeColor="text1"/>
              </w:rPr>
            </w:pPr>
            <w:r w:rsidRPr="49165297">
              <w:rPr>
                <w:color w:val="000000" w:themeColor="text1"/>
              </w:rPr>
              <w:t xml:space="preserve">App </w:t>
            </w:r>
          </w:p>
        </w:tc>
        <w:tc>
          <w:tcPr>
            <w:tcW w:w="7025" w:type="dxa"/>
            <w:tcMar>
              <w:left w:w="105" w:type="dxa"/>
              <w:right w:w="105" w:type="dxa"/>
            </w:tcMar>
          </w:tcPr>
          <w:p w:rsidR="49165297" w:rsidP="49165297" w:rsidRDefault="49165297" w14:paraId="4B2F96DF" w14:textId="54C366CE">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49165297">
              <w:rPr>
                <w:color w:val="000000" w:themeColor="text1"/>
              </w:rPr>
              <w:t>A program that is included on the User’s mobile device</w:t>
            </w:r>
          </w:p>
        </w:tc>
      </w:tr>
      <w:tr w:rsidR="5E62439C" w:rsidTr="01B0202C" w14:paraId="6BCD864F" w14:textId="77777777">
        <w:trPr>
          <w:trHeight w:val="300"/>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15D10CAD" w:rsidP="5E62439C" w:rsidRDefault="15D10CAD" w14:paraId="60DC6F35" w14:textId="207B167F">
            <w:pPr>
              <w:spacing w:line="259" w:lineRule="auto"/>
              <w:rPr>
                <w:color w:val="000000" w:themeColor="text1"/>
              </w:rPr>
            </w:pPr>
            <w:r w:rsidRPr="5E62439C">
              <w:rPr>
                <w:color w:val="000000" w:themeColor="text1"/>
              </w:rPr>
              <w:t>HIPPA</w:t>
            </w:r>
          </w:p>
        </w:tc>
        <w:tc>
          <w:tcPr>
            <w:tcW w:w="7025" w:type="dxa"/>
            <w:tcMar>
              <w:left w:w="105" w:type="dxa"/>
              <w:right w:w="105" w:type="dxa"/>
            </w:tcMar>
          </w:tcPr>
          <w:p w:rsidR="15D10CAD" w:rsidP="5E62439C" w:rsidRDefault="15D10CAD" w14:paraId="24EE6709" w14:textId="06A11E8A">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5E62439C">
              <w:rPr>
                <w:color w:val="000000" w:themeColor="text1"/>
              </w:rPr>
              <w:t>Health Insurance Portability and Accountability Act</w:t>
            </w:r>
          </w:p>
        </w:tc>
      </w:tr>
      <w:tr w:rsidR="49165297" w:rsidTr="01B0202C" w14:paraId="0845A248" w14:textId="77777777">
        <w:trPr>
          <w:trHeight w:val="300"/>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49165297" w:rsidP="49165297" w:rsidRDefault="49165297" w14:paraId="2BF7505B" w14:textId="341F5B55">
            <w:pPr>
              <w:spacing w:line="259" w:lineRule="auto"/>
              <w:rPr>
                <w:color w:val="000000" w:themeColor="text1"/>
              </w:rPr>
            </w:pPr>
            <w:r w:rsidRPr="49165297">
              <w:rPr>
                <w:color w:val="000000" w:themeColor="text1"/>
              </w:rPr>
              <w:t>HTTPS</w:t>
            </w:r>
          </w:p>
        </w:tc>
        <w:tc>
          <w:tcPr>
            <w:tcW w:w="7025" w:type="dxa"/>
            <w:tcMar>
              <w:left w:w="105" w:type="dxa"/>
              <w:right w:w="105" w:type="dxa"/>
            </w:tcMar>
          </w:tcPr>
          <w:p w:rsidR="49165297" w:rsidP="49165297" w:rsidRDefault="49165297" w14:paraId="0D7A9BFA" w14:textId="0D2946D5">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49165297">
              <w:rPr>
                <w:color w:val="000000" w:themeColor="text1"/>
              </w:rPr>
              <w:t>Hypertext Transfer Protocol Secure</w:t>
            </w:r>
          </w:p>
        </w:tc>
      </w:tr>
      <w:tr w:rsidR="49165297" w:rsidTr="01B0202C" w14:paraId="2B219B75" w14:textId="77777777">
        <w:trPr>
          <w:trHeight w:val="300"/>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49165297" w:rsidP="49165297" w:rsidRDefault="49165297" w14:paraId="5A4877ED" w14:textId="057BCEA3">
            <w:pPr>
              <w:spacing w:line="259" w:lineRule="auto"/>
              <w:rPr>
                <w:color w:val="000000" w:themeColor="text1"/>
              </w:rPr>
            </w:pPr>
            <w:r w:rsidRPr="49165297">
              <w:rPr>
                <w:color w:val="000000" w:themeColor="text1"/>
              </w:rPr>
              <w:t xml:space="preserve">iOS </w:t>
            </w:r>
          </w:p>
        </w:tc>
        <w:tc>
          <w:tcPr>
            <w:tcW w:w="7025" w:type="dxa"/>
            <w:tcMar>
              <w:left w:w="105" w:type="dxa"/>
              <w:right w:w="105" w:type="dxa"/>
            </w:tcMar>
          </w:tcPr>
          <w:p w:rsidR="49165297" w:rsidP="49165297" w:rsidRDefault="49165297" w14:paraId="0014D8DE" w14:textId="063CF2DA">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49165297">
              <w:rPr>
                <w:color w:val="000000" w:themeColor="text1"/>
              </w:rPr>
              <w:t>iPhone Operating System</w:t>
            </w:r>
          </w:p>
        </w:tc>
      </w:tr>
      <w:tr w:rsidR="49165297" w:rsidTr="01B0202C" w14:paraId="79470BDD" w14:textId="77777777">
        <w:trPr>
          <w:trHeight w:val="600"/>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49165297" w:rsidP="49165297" w:rsidRDefault="49165297" w14:paraId="196DFEA3" w14:textId="76BA6ADF">
            <w:pPr>
              <w:spacing w:line="259" w:lineRule="auto"/>
              <w:rPr>
                <w:color w:val="000000" w:themeColor="text1"/>
              </w:rPr>
            </w:pPr>
            <w:r w:rsidRPr="49165297">
              <w:rPr>
                <w:color w:val="000000" w:themeColor="text1"/>
              </w:rPr>
              <w:t xml:space="preserve">Mobile Device </w:t>
            </w:r>
          </w:p>
        </w:tc>
        <w:tc>
          <w:tcPr>
            <w:tcW w:w="7025" w:type="dxa"/>
            <w:tcMar>
              <w:left w:w="105" w:type="dxa"/>
              <w:right w:w="105" w:type="dxa"/>
            </w:tcMar>
          </w:tcPr>
          <w:p w:rsidR="49165297" w:rsidP="49165297" w:rsidRDefault="49165297" w14:paraId="11137ACD" w14:textId="5AB187C5">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49165297">
              <w:rPr>
                <w:color w:val="000000" w:themeColor="text1"/>
              </w:rPr>
              <w:t>A smart phone, tablet, or some other portable computer with either the iOS or Android operating system</w:t>
            </w:r>
          </w:p>
        </w:tc>
      </w:tr>
      <w:tr w:rsidR="49165297" w:rsidTr="01B0202C" w14:paraId="1A5D5554" w14:textId="77777777">
        <w:trPr>
          <w:trHeight w:val="300"/>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49165297" w:rsidP="49165297" w:rsidRDefault="49165297" w14:paraId="65DAAB17" w14:textId="7EF474F5">
            <w:pPr>
              <w:spacing w:line="259" w:lineRule="auto"/>
              <w:rPr>
                <w:color w:val="000000" w:themeColor="text1"/>
              </w:rPr>
            </w:pPr>
            <w:r w:rsidRPr="49165297">
              <w:rPr>
                <w:color w:val="000000" w:themeColor="text1"/>
              </w:rPr>
              <w:t xml:space="preserve">TDD </w:t>
            </w:r>
          </w:p>
        </w:tc>
        <w:tc>
          <w:tcPr>
            <w:tcW w:w="7025" w:type="dxa"/>
            <w:tcMar>
              <w:left w:w="105" w:type="dxa"/>
              <w:right w:w="105" w:type="dxa"/>
            </w:tcMar>
          </w:tcPr>
          <w:p w:rsidR="49165297" w:rsidP="49165297" w:rsidRDefault="49165297" w14:paraId="433D06DA" w14:textId="7AE65B76">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49165297">
              <w:rPr>
                <w:color w:val="000000" w:themeColor="text1"/>
              </w:rPr>
              <w:t>Technical Design Document</w:t>
            </w:r>
          </w:p>
        </w:tc>
      </w:tr>
      <w:tr w:rsidRPr="0009091C" w:rsidR="004C4A45" w:rsidTr="01B0202C" w14:paraId="220F22CE" w14:textId="77777777">
        <w:trPr>
          <w:trHeight w:val="300"/>
          <w:ins w:author="Zachary Cappella" w:date="2023-10-13T11:25:00Z" w:id="371"/>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Pr="0009091C" w:rsidR="004C4A45" w:rsidP="49165297" w:rsidRDefault="004C4A45" w14:paraId="7D1437CD" w14:textId="2868777F">
            <w:pPr>
              <w:rPr>
                <w:ins w:author="Zachary Cappella" w:date="2023-10-13T11:25:00Z" w:id="372"/>
                <w:color w:val="000000" w:themeColor="text1"/>
              </w:rPr>
            </w:pPr>
            <w:ins w:author="Zachary Cappella" w:date="2023-10-13T11:26:00Z" w:id="373">
              <w:r>
                <w:rPr>
                  <w:color w:val="000000" w:themeColor="text1"/>
                </w:rPr>
                <w:t>UAT</w:t>
              </w:r>
            </w:ins>
          </w:p>
        </w:tc>
        <w:tc>
          <w:tcPr>
            <w:tcW w:w="7025" w:type="dxa"/>
            <w:tcMar>
              <w:left w:w="105" w:type="dxa"/>
              <w:right w:w="105" w:type="dxa"/>
            </w:tcMar>
          </w:tcPr>
          <w:p w:rsidRPr="0009091C" w:rsidR="004C4A45" w:rsidP="49165297" w:rsidRDefault="004C4A45" w14:paraId="0BADB541" w14:textId="31E4B4B4">
            <w:pPr>
              <w:cnfStyle w:val="000000000000" w:firstRow="0" w:lastRow="0" w:firstColumn="0" w:lastColumn="0" w:oddVBand="0" w:evenVBand="0" w:oddHBand="0" w:evenHBand="0" w:firstRowFirstColumn="0" w:firstRowLastColumn="0" w:lastRowFirstColumn="0" w:lastRowLastColumn="0"/>
              <w:rPr>
                <w:ins w:author="Zachary Cappella" w:date="2023-10-13T11:25:00Z" w:id="374"/>
                <w:color w:val="000000" w:themeColor="text1"/>
              </w:rPr>
            </w:pPr>
            <w:ins w:author="Zachary Cappella" w:date="2023-10-13T11:26:00Z" w:id="375">
              <w:r>
                <w:rPr>
                  <w:color w:val="000000" w:themeColor="text1"/>
                </w:rPr>
                <w:t>User acceptance testing</w:t>
              </w:r>
            </w:ins>
          </w:p>
        </w:tc>
      </w:tr>
      <w:tr w:rsidR="49165297" w:rsidTr="01B0202C" w14:paraId="1C683FA9" w14:textId="77777777">
        <w:trPr>
          <w:trHeight w:val="300"/>
        </w:trPr>
        <w:tc>
          <w:tcPr>
            <w:cnfStyle w:val="001000000000" w:firstRow="0" w:lastRow="0" w:firstColumn="1" w:lastColumn="0" w:oddVBand="0" w:evenVBand="0" w:oddHBand="0" w:evenHBand="0" w:firstRowFirstColumn="0" w:firstRowLastColumn="0" w:lastRowFirstColumn="0" w:lastRowLastColumn="0"/>
            <w:tcW w:w="2335" w:type="dxa"/>
            <w:tcMar>
              <w:left w:w="105" w:type="dxa"/>
              <w:right w:w="105" w:type="dxa"/>
            </w:tcMar>
          </w:tcPr>
          <w:p w:rsidR="49165297" w:rsidP="49165297" w:rsidRDefault="49165297" w14:paraId="24138A37" w14:textId="0C0BCCA2">
            <w:pPr>
              <w:spacing w:line="259" w:lineRule="auto"/>
              <w:rPr>
                <w:color w:val="000000" w:themeColor="text1"/>
              </w:rPr>
            </w:pPr>
            <w:r w:rsidRPr="49165297">
              <w:rPr>
                <w:color w:val="000000" w:themeColor="text1"/>
              </w:rPr>
              <w:t>UI</w:t>
            </w:r>
          </w:p>
        </w:tc>
        <w:tc>
          <w:tcPr>
            <w:tcW w:w="7025" w:type="dxa"/>
            <w:tcMar>
              <w:left w:w="105" w:type="dxa"/>
              <w:right w:w="105" w:type="dxa"/>
            </w:tcMar>
          </w:tcPr>
          <w:p w:rsidR="49165297" w:rsidP="49165297" w:rsidRDefault="49165297" w14:paraId="35C6C706" w14:textId="3BB608FE">
            <w:pPr>
              <w:spacing w:line="259"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49165297">
              <w:rPr>
                <w:color w:val="000000" w:themeColor="text1"/>
              </w:rPr>
              <w:t xml:space="preserve">User Interface </w:t>
            </w:r>
          </w:p>
        </w:tc>
      </w:tr>
    </w:tbl>
    <w:p w:rsidRPr="0009091C" w:rsidR="49165297" w:rsidP="3BF42311" w:rsidRDefault="5F2E35CD" w14:paraId="11582DC6" w14:textId="43135F89">
      <w:pPr>
        <w:jc w:val="center"/>
      </w:pPr>
      <w:r>
        <w:t>Table 2 – Definitions Acronyms and Abbreviations</w:t>
      </w:r>
    </w:p>
    <w:p w:rsidRPr="0009091C" w:rsidR="663426F8" w:rsidP="5D225796" w:rsidRDefault="663426F8" w14:paraId="2FDEC8E0" w14:textId="68A9FE12">
      <w:pPr>
        <w:pStyle w:val="Heading2"/>
        <w:rPr>
          <w:rFonts w:ascii="Times New Roman" w:hAnsi="Times New Roman" w:cs="Times New Roman"/>
        </w:rPr>
      </w:pPr>
      <w:bookmarkStart w:name="_Toc148095139" w:id="376"/>
      <w:bookmarkStart w:name="_Toc1753551749" w:id="377"/>
      <w:bookmarkStart w:name="_Toc1063293025" w:id="2089947158"/>
      <w:r w:rsidRPr="167C278A" w:rsidR="663426F8">
        <w:rPr>
          <w:rFonts w:ascii="Times New Roman" w:hAnsi="Times New Roman" w:cs="Times New Roman"/>
        </w:rPr>
        <w:t>1.6 References</w:t>
      </w:r>
      <w:bookmarkEnd w:id="376"/>
      <w:bookmarkEnd w:id="377"/>
      <w:bookmarkEnd w:id="2089947158"/>
    </w:p>
    <w:p w:rsidR="41148629" w:rsidP="116F2B41" w:rsidRDefault="5B550D75" w14:paraId="1C739BF8" w14:textId="76929B5A">
      <w:pPr>
        <w:ind w:left="720" w:hanging="720"/>
      </w:pPr>
      <w:ins w:author="Malachi Jamison" w:date="2023-10-14T15:33:00Z" w:id="378">
        <w:r>
          <w:t xml:space="preserve">1. </w:t>
        </w:r>
      </w:ins>
      <w:r w:rsidR="41148629">
        <w:t xml:space="preserve">OpenAI. (2023, September 21). Mobile App TDD Overview [Online Conversation]. OpenAI. </w:t>
      </w:r>
      <w:hyperlink r:id="rId10">
        <w:r w:rsidRPr="4868B2FB" w:rsidR="41148629">
          <w:rPr>
            <w:rStyle w:val="Hyperlink"/>
          </w:rPr>
          <w:t>https://chat.openai.com/share/f894c79d-a3d5-4f70-a414-ee4a872a2b0d</w:t>
        </w:r>
      </w:hyperlink>
    </w:p>
    <w:p w:rsidR="18D18086" w:rsidP="1D94AEA4" w:rsidRDefault="4A39EF5D" w14:paraId="1D1B8A47" w14:textId="0FB042B1">
      <w:pPr>
        <w:ind w:left="720" w:hanging="720"/>
        <w:rPr>
          <w:ins w:author="Malachi Jamison" w:date="2023-10-14T15:32:00Z" w:id="379"/>
        </w:rPr>
      </w:pPr>
      <w:ins w:author="Malachi Jamison" w:date="2023-10-14T15:33:00Z" w:id="380">
        <w:r w:rsidRPr="7305922A">
          <w:rPr>
            <w:i/>
            <w:iCs/>
            <w:color w:val="000000" w:themeColor="text1"/>
          </w:rPr>
          <w:t xml:space="preserve">2. </w:t>
        </w:r>
      </w:ins>
      <w:r w:rsidRPr="7305922A" w:rsidR="18D18086">
        <w:rPr>
          <w:i/>
          <w:iCs/>
          <w:color w:val="000000" w:themeColor="text1"/>
        </w:rPr>
        <w:t>University</w:t>
      </w:r>
      <w:r w:rsidRPr="74D5F702" w:rsidR="18D18086">
        <w:rPr>
          <w:i/>
          <w:color w:val="000000" w:themeColor="text1"/>
        </w:rPr>
        <w:t xml:space="preserve"> of Maryland Global </w:t>
      </w:r>
      <w:ins w:author="Malachi Jamison" w:date="2023-10-14T15:33:00Z" w:id="381">
        <w:r w:rsidRPr="74D5F702" w:rsidR="18D18086">
          <w:rPr>
            <w:i/>
            <w:color w:val="000000" w:themeColor="text1"/>
          </w:rPr>
          <w:t>Campus</w:t>
        </w:r>
        <w:r w:rsidRPr="7305922A" w:rsidR="0744FA02">
          <w:rPr>
            <w:i/>
            <w:iCs/>
            <w:color w:val="000000" w:themeColor="text1"/>
          </w:rPr>
          <w:t xml:space="preserve"> </w:t>
        </w:r>
        <w:r w:rsidRPr="74D5F702" w:rsidR="18D18086">
          <w:rPr>
            <w:i/>
            <w:color w:val="000000" w:themeColor="text1"/>
          </w:rPr>
          <w:t>(</w:t>
        </w:r>
      </w:ins>
      <w:r w:rsidRPr="74D5F702" w:rsidR="18D18086">
        <w:rPr>
          <w:i/>
          <w:color w:val="000000" w:themeColor="text1"/>
        </w:rPr>
        <w:t>UMGC) SWEN 670 Capstone Project Management System - CaPPMS</w:t>
      </w:r>
      <w:r w:rsidRPr="74D5F702" w:rsidR="18D18086">
        <w:rPr>
          <w:color w:val="000000" w:themeColor="text1"/>
        </w:rPr>
        <w:t xml:space="preserve">. (2023). Azurewebsites.net; CaPPMS. </w:t>
      </w:r>
      <w:hyperlink r:id="rId11">
        <w:r w:rsidRPr="74D5F702" w:rsidR="18D18086">
          <w:rPr>
            <w:rStyle w:val="Hyperlink"/>
          </w:rPr>
          <w:t>https://umgc-cappms.azurewebsites.net/previousprojects</w:t>
        </w:r>
      </w:hyperlink>
    </w:p>
    <w:p w:rsidR="1912BC04" w:rsidP="044366D6" w:rsidRDefault="56265C8A" w14:paraId="77E94F5F" w14:textId="7D9F4BCF">
      <w:pPr>
        <w:ind w:left="720" w:hanging="720"/>
        <w:rPr>
          <w:sz w:val="24"/>
          <w:szCs w:val="24"/>
          <w:rPrChange w:author="Malachi Jamison" w:date="2023-10-14T11:32:00Z" w:id="382">
            <w:rPr/>
          </w:rPrChange>
        </w:rPr>
      </w:pPr>
      <w:ins w:author="Malachi Jamison" w:date="2023-10-14T15:33:00Z" w:id="383">
        <w:r w:rsidRPr="7305922A">
          <w:rPr>
            <w:color w:val="161719"/>
          </w:rPr>
          <w:t xml:space="preserve">3. </w:t>
        </w:r>
      </w:ins>
      <w:ins w:author="Malachi Jamison" w:date="2023-10-14T15:32:00Z" w:id="384">
        <w:r w:rsidRPr="1DD99682" w:rsidR="1912BC04">
          <w:rPr>
            <w:color w:val="161719"/>
            <w:rPrChange w:author="Malachi Jamison" w:date="2023-10-14T11:32:00Z" w:id="385">
              <w:rPr>
                <w:color w:val="161719"/>
                <w:sz w:val="21"/>
                <w:szCs w:val="21"/>
              </w:rPr>
            </w:rPrChange>
          </w:rPr>
          <w:t>Spillner, A., Linz, T. (2018). Software Testing Foundations, 5th Edition. Rocky Nook.</w:t>
        </w:r>
      </w:ins>
    </w:p>
    <w:p w:rsidR="4868B2FB" w:rsidP="683C3818" w:rsidRDefault="18D18086" w14:paraId="26240120" w14:textId="361DF7D3">
      <w:r w:rsidRPr="4868B2FB">
        <w:rPr>
          <w:color w:val="000000" w:themeColor="text1"/>
          <w:sz w:val="24"/>
          <w:szCs w:val="24"/>
        </w:rPr>
        <w:t>‌</w:t>
      </w:r>
    </w:p>
    <w:p w:rsidRPr="0009091C" w:rsidR="68772E95" w:rsidP="5D225796" w:rsidRDefault="68772E95" w14:paraId="04F1B8B6" w14:textId="695F92B2">
      <w:pPr>
        <w:pStyle w:val="Heading1"/>
        <w:rPr>
          <w:rFonts w:ascii="Times New Roman" w:hAnsi="Times New Roman" w:cs="Times New Roman"/>
        </w:rPr>
      </w:pPr>
      <w:bookmarkStart w:name="_Toc674560904" w:id="386"/>
      <w:bookmarkStart w:name="_Toc148095140" w:id="387"/>
      <w:bookmarkStart w:name="_Toc1168108086" w:id="388"/>
      <w:bookmarkStart w:name="_Toc1367665957" w:id="944189739"/>
      <w:r w:rsidRPr="167C278A" w:rsidR="68772E95">
        <w:rPr>
          <w:rFonts w:ascii="Times New Roman" w:hAnsi="Times New Roman" w:cs="Times New Roman"/>
        </w:rPr>
        <w:t>2. System Overview</w:t>
      </w:r>
      <w:bookmarkEnd w:id="386"/>
      <w:bookmarkEnd w:id="387"/>
      <w:bookmarkEnd w:id="388"/>
      <w:bookmarkEnd w:id="944189739"/>
    </w:p>
    <w:p w:rsidR="1169442D" w:rsidP="1169442D" w:rsidRDefault="1EF69339" w14:paraId="030EAC02" w14:textId="579E902F">
      <w:r>
        <w:t>The system overview section provides a high-level understanding of the CogniOpen application, including details about the test environment and the expected usage.</w:t>
      </w:r>
    </w:p>
    <w:p w:rsidRPr="0009091C" w:rsidR="532F527D" w:rsidP="52F27AEA" w:rsidRDefault="1B95AF7E" w14:paraId="7F62C69E" w14:textId="4FA3E05F">
      <w:pPr>
        <w:pStyle w:val="Heading2"/>
        <w:rPr>
          <w:rFonts w:ascii="Times New Roman" w:hAnsi="Times New Roman" w:cs="Times New Roman"/>
        </w:rPr>
      </w:pPr>
      <w:bookmarkStart w:name="_Toc148095141" w:id="389"/>
      <w:bookmarkStart w:name="_Toc44635593" w:id="390"/>
      <w:bookmarkStart w:name="_Toc660742301" w:id="1807418345"/>
      <w:r w:rsidRPr="167C278A" w:rsidR="1B95AF7E">
        <w:rPr>
          <w:rFonts w:ascii="Times New Roman" w:hAnsi="Times New Roman" w:cs="Times New Roman"/>
        </w:rPr>
        <w:t>2.1 Test Environment</w:t>
      </w:r>
      <w:bookmarkEnd w:id="389"/>
      <w:bookmarkEnd w:id="390"/>
      <w:bookmarkEnd w:id="1807418345"/>
    </w:p>
    <w:p w:rsidR="1B95AF7E" w:rsidP="52F27AEA" w:rsidRDefault="1B95AF7E" w14:paraId="213DCE12" w14:textId="081BC123">
      <w:r>
        <w:t>The system is expected to run on Android and IOS operating systems</w:t>
      </w:r>
      <w:r w:rsidR="007951E0">
        <w:t xml:space="preserve"> (OS)</w:t>
      </w:r>
      <w:r w:rsidRPr="0009091C">
        <w:t>.</w:t>
      </w:r>
      <w:r>
        <w:t xml:space="preserve"> </w:t>
      </w:r>
      <w:r w:rsidR="4BDDEBFF">
        <w:t>Further d</w:t>
      </w:r>
      <w:r>
        <w:t xml:space="preserve">etails of the </w:t>
      </w:r>
      <w:r w:rsidR="3E67C09C">
        <w:t>intended testing environment will be added to this section as the</w:t>
      </w:r>
      <w:r w:rsidR="09436543">
        <w:t>y are determined.</w:t>
      </w:r>
    </w:p>
    <w:p w:rsidR="52F27AEA" w:rsidP="52F27AEA" w:rsidRDefault="39236A15" w14:paraId="79DEDCFB" w14:textId="056CA863">
      <w:r>
        <w:t xml:space="preserve">The testing environment plays a crucial role in assessing the application's compatibility and performance. The CogniOpen application is designed to be versatile and run seamlessly on both Android and iOS </w:t>
      </w:r>
      <w:r w:rsidR="007951E0">
        <w:t>OS</w:t>
      </w:r>
      <w:r w:rsidRPr="0009091C">
        <w:t>.</w:t>
      </w:r>
      <w:r>
        <w:t xml:space="preserve"> The following details will be added to this section as they are determined:</w:t>
      </w:r>
    </w:p>
    <w:p w:rsidR="52F27AEA" w:rsidP="007758A8" w:rsidRDefault="39236A15" w14:paraId="4A194125" w14:textId="661E31C1">
      <w:pPr>
        <w:pStyle w:val="ListParagraph"/>
        <w:numPr>
          <w:ilvl w:val="0"/>
          <w:numId w:val="105"/>
        </w:numPr>
      </w:pPr>
      <w:r>
        <w:t>Operating Systems: Android and iOS are the primary target platforms for the CogniOpen application. Testing will encompass a range of versions and devices to ensure broad compatibility.</w:t>
      </w:r>
    </w:p>
    <w:p w:rsidR="52F27AEA" w:rsidP="007758A8" w:rsidRDefault="39236A15" w14:paraId="6DDC6B52" w14:textId="3C4F2B76">
      <w:pPr>
        <w:pStyle w:val="ListParagraph"/>
        <w:numPr>
          <w:ilvl w:val="0"/>
          <w:numId w:val="105"/>
        </w:numPr>
      </w:pPr>
      <w:r>
        <w:t>Hardware Specifications: The specific hardware requirements and configurations will be documented here, detailing any variations in device capabilities and form factors</w:t>
      </w:r>
      <w:r w:rsidR="00103C0D">
        <w:t xml:space="preserve"> as development continues</w:t>
      </w:r>
      <w:r>
        <w:t>.</w:t>
      </w:r>
    </w:p>
    <w:p w:rsidR="52F27AEA" w:rsidP="007758A8" w:rsidRDefault="39236A15" w14:paraId="5E90BDD3" w14:textId="24960857">
      <w:pPr>
        <w:pStyle w:val="ListParagraph"/>
        <w:numPr>
          <w:ilvl w:val="0"/>
          <w:numId w:val="105"/>
        </w:numPr>
      </w:pPr>
      <w:r>
        <w:t>Network Conditions: Different network conditions, including varying levels of connectivity, will be considered during testing to assess the application's performance under diverse scenarios.</w:t>
      </w:r>
    </w:p>
    <w:p w:rsidR="52F27AEA" w:rsidP="007758A8" w:rsidRDefault="39236A15" w14:paraId="7F2BEB2D" w14:textId="76F2E237">
      <w:pPr>
        <w:pStyle w:val="ListParagraph"/>
        <w:numPr>
          <w:ilvl w:val="0"/>
          <w:numId w:val="105"/>
        </w:numPr>
      </w:pPr>
      <w:r>
        <w:t>Testing Tools: Any specialized testing tools, simulators, emulators, or physical devices used in the testing process will be listed in this section</w:t>
      </w:r>
      <w:r w:rsidR="00103C0D">
        <w:t xml:space="preserve"> as development continues</w:t>
      </w:r>
      <w:r>
        <w:t>.</w:t>
      </w:r>
    </w:p>
    <w:p w:rsidR="52F27AEA" w:rsidP="007758A8" w:rsidRDefault="39236A15" w14:paraId="2C21FA0E" w14:textId="0313517A">
      <w:pPr>
        <w:pStyle w:val="ListParagraph"/>
        <w:numPr>
          <w:ilvl w:val="0"/>
          <w:numId w:val="105"/>
        </w:numPr>
      </w:pPr>
      <w:r>
        <w:t>Additional Environmental Factors: Any other environmental factors relevant to testing, such as screen resolutions, input methods, or accessibility settings, will be documented</w:t>
      </w:r>
      <w:r w:rsidR="004F74FF">
        <w:t xml:space="preserve"> as development continues</w:t>
      </w:r>
      <w:r>
        <w:t>.</w:t>
      </w:r>
    </w:p>
    <w:p w:rsidRPr="0009091C" w:rsidR="1B95AF7E" w:rsidP="52F27AEA" w:rsidRDefault="1B95AF7E" w14:paraId="28559B40" w14:textId="3F9DF12F">
      <w:pPr>
        <w:pStyle w:val="Heading2"/>
        <w:rPr>
          <w:rFonts w:ascii="Times New Roman" w:hAnsi="Times New Roman" w:cs="Times New Roman"/>
        </w:rPr>
      </w:pPr>
      <w:bookmarkStart w:name="_Toc148095142" w:id="391"/>
      <w:bookmarkStart w:name="_Toc1858948244" w:id="392"/>
      <w:bookmarkStart w:name="_Toc1838100546" w:id="1216877725"/>
      <w:r w:rsidRPr="167C278A" w:rsidR="1B95AF7E">
        <w:rPr>
          <w:rFonts w:ascii="Times New Roman" w:hAnsi="Times New Roman" w:cs="Times New Roman"/>
        </w:rPr>
        <w:t>2.2 Expected Usage</w:t>
      </w:r>
      <w:bookmarkEnd w:id="391"/>
      <w:bookmarkEnd w:id="392"/>
      <w:bookmarkEnd w:id="1216877725"/>
    </w:p>
    <w:p w:rsidRPr="001F148A" w:rsidR="487DC24D" w:rsidP="27862419" w:rsidRDefault="487DC24D" w14:paraId="2BBEE2CE" w14:textId="02C65DE8">
      <w:r w:rsidRPr="001F148A">
        <w:t>The expected usage section provides a comprehensive overview of how the CogniOpen application will be utilized, including its core functions and the components that drive its functionality.</w:t>
      </w:r>
    </w:p>
    <w:p w:rsidRPr="001F148A" w:rsidR="487DC24D" w:rsidP="27862419" w:rsidRDefault="487DC24D" w14:paraId="19AA92D5" w14:textId="464BB375">
      <w:r w:rsidRPr="001F148A">
        <w:t>The CogniOpen application is designed to serve as a comprehensive memory wellness solution for individuals dealing with cognitive impairment. Its primary functions and key components include:</w:t>
      </w:r>
    </w:p>
    <w:p w:rsidRPr="001F148A" w:rsidR="487DC24D" w:rsidP="007758A8" w:rsidRDefault="487DC24D" w14:paraId="41628379" w14:textId="57099E5B">
      <w:pPr>
        <w:pStyle w:val="ListParagraph"/>
        <w:numPr>
          <w:ilvl w:val="0"/>
          <w:numId w:val="104"/>
        </w:numPr>
      </w:pPr>
      <w:r w:rsidRPr="001F148A">
        <w:t xml:space="preserve">User Login: Users can securely log in to the application using their registered credentials, ensuring data privacy and </w:t>
      </w:r>
      <w:r w:rsidR="00DD3F60">
        <w:t>security</w:t>
      </w:r>
      <w:r w:rsidRPr="001F148A">
        <w:t>.</w:t>
      </w:r>
    </w:p>
    <w:p w:rsidRPr="001F148A" w:rsidR="487DC24D" w:rsidP="007758A8" w:rsidRDefault="487DC24D" w14:paraId="5AC5B897" w14:textId="533A4505">
      <w:pPr>
        <w:pStyle w:val="ListParagraph"/>
        <w:numPr>
          <w:ilvl w:val="0"/>
          <w:numId w:val="104"/>
        </w:numPr>
      </w:pPr>
      <w:r w:rsidRPr="001F148A">
        <w:t>User Application Registration: New users can create accounts to access the application's features.</w:t>
      </w:r>
    </w:p>
    <w:p w:rsidRPr="001F148A" w:rsidR="487DC24D" w:rsidP="007758A8" w:rsidRDefault="487DC24D" w14:paraId="3E852501" w14:textId="10ED4B45">
      <w:pPr>
        <w:pStyle w:val="ListParagraph"/>
        <w:numPr>
          <w:ilvl w:val="0"/>
          <w:numId w:val="104"/>
        </w:numPr>
      </w:pPr>
      <w:r w:rsidRPr="001F148A">
        <w:t xml:space="preserve">Home Interface: The central hub where users can access various features and navigate through the application's </w:t>
      </w:r>
      <w:r w:rsidR="007850B4">
        <w:t>features</w:t>
      </w:r>
      <w:r w:rsidRPr="001F148A">
        <w:t>.</w:t>
      </w:r>
    </w:p>
    <w:p w:rsidRPr="001F148A" w:rsidR="487DC24D" w:rsidP="007758A8" w:rsidRDefault="487DC24D" w14:paraId="2127577B" w14:textId="3214FD66">
      <w:pPr>
        <w:pStyle w:val="ListParagraph"/>
        <w:numPr>
          <w:ilvl w:val="0"/>
          <w:numId w:val="104"/>
        </w:numPr>
      </w:pPr>
      <w:del w:author="Zachary Cappella" w:date="2023-10-10T14:53:00Z" w:id="393">
        <w:r w:rsidRPr="001F148A">
          <w:delText>Chatbot</w:delText>
        </w:r>
      </w:del>
      <w:ins w:author="Zachary Cappella" w:date="2023-10-10T14:53:00Z" w:id="394">
        <w:r w:rsidR="00DE664F">
          <w:t>Virtual Assistant</w:t>
        </w:r>
      </w:ins>
      <w:r w:rsidRPr="001F148A">
        <w:t xml:space="preserve"> Interface: A conversational interface designed to assist users with their memory wellness activities, answer questions, and provide support.</w:t>
      </w:r>
    </w:p>
    <w:p w:rsidRPr="001F148A" w:rsidR="487DC24D" w:rsidP="007758A8" w:rsidRDefault="487DC24D" w14:paraId="67EA3830" w14:textId="3E7D4AB8">
      <w:pPr>
        <w:pStyle w:val="ListParagraph"/>
        <w:numPr>
          <w:ilvl w:val="0"/>
          <w:numId w:val="104"/>
        </w:numPr>
      </w:pPr>
      <w:r w:rsidRPr="001F148A">
        <w:t>Record Audio: Users can record audio content, such as voice notes or reminders, to aid in memory retention.</w:t>
      </w:r>
    </w:p>
    <w:p w:rsidRPr="001F148A" w:rsidR="487DC24D" w:rsidP="007758A8" w:rsidRDefault="487DC24D" w14:paraId="221C50F4" w14:textId="73D35415">
      <w:pPr>
        <w:pStyle w:val="ListParagraph"/>
        <w:numPr>
          <w:ilvl w:val="0"/>
          <w:numId w:val="104"/>
        </w:numPr>
      </w:pPr>
      <w:r w:rsidRPr="001F148A">
        <w:t>Record Video: Video recording functionality for capturing important moments or instructions.</w:t>
      </w:r>
    </w:p>
    <w:p w:rsidRPr="001F148A" w:rsidR="487DC24D" w:rsidP="007758A8" w:rsidRDefault="487DC24D" w14:paraId="2AE15D0D" w14:textId="382FCAD9">
      <w:pPr>
        <w:pStyle w:val="ListParagraph"/>
        <w:numPr>
          <w:ilvl w:val="0"/>
          <w:numId w:val="104"/>
        </w:numPr>
      </w:pPr>
      <w:r w:rsidRPr="001F148A">
        <w:t xml:space="preserve">Photo Gallery: A </w:t>
      </w:r>
      <w:bookmarkStart w:name="_Int_7FjzOnc1" w:id="395"/>
      <w:r w:rsidRPr="001F148A">
        <w:t>gallery</w:t>
      </w:r>
      <w:bookmarkEnd w:id="395"/>
      <w:r w:rsidRPr="001F148A">
        <w:t xml:space="preserve"> feature that allows users to organize and browse photos, enhancing memory recall through visual cues.</w:t>
      </w:r>
    </w:p>
    <w:p w:rsidRPr="001F148A" w:rsidR="487DC24D" w:rsidP="007758A8" w:rsidRDefault="487DC24D" w14:paraId="4FDEF841" w14:textId="3F41C1AA">
      <w:pPr>
        <w:pStyle w:val="ListParagraph"/>
        <w:numPr>
          <w:ilvl w:val="0"/>
          <w:numId w:val="104"/>
        </w:numPr>
      </w:pPr>
      <w:r w:rsidRPr="001F148A">
        <w:t xml:space="preserve">Video Gallery: A </w:t>
      </w:r>
      <w:bookmarkStart w:name="_Int_nhnUYawS" w:id="396"/>
      <w:r w:rsidRPr="001F148A">
        <w:t>gallery</w:t>
      </w:r>
      <w:bookmarkEnd w:id="396"/>
      <w:r w:rsidRPr="001F148A">
        <w:t xml:space="preserve"> feature for storing and playing back videos, promoting engagement</w:t>
      </w:r>
      <w:r w:rsidR="00D93458">
        <w:t>,</w:t>
      </w:r>
      <w:r w:rsidRPr="001F148A">
        <w:t xml:space="preserve"> and reminiscence.</w:t>
      </w:r>
    </w:p>
    <w:p w:rsidRPr="001F148A" w:rsidR="487DC24D" w:rsidP="007758A8" w:rsidRDefault="487DC24D" w14:paraId="46067F77" w14:textId="009A4542">
      <w:pPr>
        <w:pStyle w:val="ListParagraph"/>
        <w:numPr>
          <w:ilvl w:val="0"/>
          <w:numId w:val="104"/>
        </w:numPr>
      </w:pPr>
      <w:r w:rsidRPr="001F148A">
        <w:t>Audio Gallery: A gallery for organizing and replaying audio recordings, assisting users in remembering spoken information.</w:t>
      </w:r>
    </w:p>
    <w:p w:rsidRPr="001F148A" w:rsidR="487DC24D" w:rsidP="007758A8" w:rsidRDefault="487DC24D" w14:paraId="1E61445F" w14:textId="5A16C363">
      <w:pPr>
        <w:pStyle w:val="ListParagraph"/>
        <w:numPr>
          <w:ilvl w:val="0"/>
          <w:numId w:val="104"/>
        </w:numPr>
      </w:pPr>
      <w:r w:rsidRPr="001F148A">
        <w:t>Search Interface: A search function enabling users to quickly locate and retrieve specific content.</w:t>
      </w:r>
    </w:p>
    <w:p w:rsidRPr="001F148A" w:rsidR="487DC24D" w:rsidP="007758A8" w:rsidRDefault="487DC24D" w14:paraId="46EB0628" w14:textId="3A66BD73">
      <w:pPr>
        <w:pStyle w:val="ListParagraph"/>
        <w:numPr>
          <w:ilvl w:val="0"/>
          <w:numId w:val="104"/>
        </w:numPr>
      </w:pPr>
      <w:r w:rsidRPr="001F148A">
        <w:t>Previously Asked Questions: A repository of commonly asked questions and answers to support users in memory-related inquiries.</w:t>
      </w:r>
    </w:p>
    <w:p w:rsidRPr="001F148A" w:rsidR="487DC24D" w:rsidP="007758A8" w:rsidRDefault="487DC24D" w14:paraId="60BE46F8" w14:textId="151E3C37">
      <w:pPr>
        <w:pStyle w:val="ListParagraph"/>
        <w:numPr>
          <w:ilvl w:val="0"/>
          <w:numId w:val="104"/>
        </w:numPr>
      </w:pPr>
      <w:r w:rsidRPr="001F148A">
        <w:t>Menu Interface: Navigation and settings options to customize the user experience.</w:t>
      </w:r>
    </w:p>
    <w:p w:rsidRPr="001F148A" w:rsidR="487DC24D" w:rsidP="007758A8" w:rsidRDefault="487DC24D" w14:paraId="558CE59C" w14:textId="15A1119C">
      <w:pPr>
        <w:pStyle w:val="ListParagraph"/>
        <w:numPr>
          <w:ilvl w:val="0"/>
          <w:numId w:val="104"/>
        </w:numPr>
      </w:pPr>
      <w:r w:rsidRPr="001F148A">
        <w:t>Profile Interface: User profile management for updating personal information and preferences.</w:t>
      </w:r>
    </w:p>
    <w:p w:rsidRPr="001F148A" w:rsidR="487DC24D" w:rsidP="007758A8" w:rsidRDefault="487DC24D" w14:paraId="4A66AF45" w14:textId="0404516F">
      <w:pPr>
        <w:pStyle w:val="ListParagraph"/>
        <w:numPr>
          <w:ilvl w:val="0"/>
          <w:numId w:val="104"/>
        </w:numPr>
      </w:pPr>
      <w:r w:rsidRPr="001F148A">
        <w:t>Guided Tour: A feature that guides users through the application's functionalities and provides an interactive tutorial.</w:t>
      </w:r>
    </w:p>
    <w:p w:rsidR="487DC24D" w:rsidP="27862419" w:rsidRDefault="487DC24D" w14:paraId="3A6F1C65" w14:textId="1876F953">
      <w:r w:rsidRPr="001F148A">
        <w:t>Each of these components contributes to the application's overall goal of nurturing memory wellness for individuals experiencing cognitive impairment. Throughout this test plan, we will comprehensively assess each of these functions to ensure they meet the intended objectives and operate reliably under various scenarios and environmental conditions.</w:t>
      </w:r>
    </w:p>
    <w:p w:rsidRPr="0009091C" w:rsidR="68772E95" w:rsidP="5D225796" w:rsidRDefault="68772E95" w14:paraId="1CADF192" w14:textId="17728904">
      <w:pPr>
        <w:pStyle w:val="Heading1"/>
        <w:rPr>
          <w:rFonts w:ascii="Times New Roman" w:hAnsi="Times New Roman" w:cs="Times New Roman"/>
        </w:rPr>
      </w:pPr>
      <w:bookmarkStart w:name="_Toc2085410107" w:id="397"/>
      <w:bookmarkStart w:name="_Toc148095143" w:id="398"/>
      <w:bookmarkStart w:name="_Toc456442139" w:id="399"/>
      <w:bookmarkStart w:name="_Toc1037055538" w:id="1081465194"/>
      <w:r w:rsidRPr="167C278A" w:rsidR="68772E95">
        <w:rPr>
          <w:rFonts w:ascii="Times New Roman" w:hAnsi="Times New Roman" w:cs="Times New Roman"/>
        </w:rPr>
        <w:t xml:space="preserve">3. </w:t>
      </w:r>
      <w:ins w:author="Zachary Cappella" w:date="2023-10-12T12:25:00Z" w:id="1351014771">
        <w:r w:rsidRPr="167C278A" w:rsidR="005F1F1A">
          <w:rPr>
            <w:rFonts w:ascii="Times New Roman" w:hAnsi="Times New Roman" w:cs="Times New Roman"/>
          </w:rPr>
          <w:t xml:space="preserve">Manual </w:t>
        </w:r>
      </w:ins>
      <w:r w:rsidRPr="167C278A" w:rsidR="68772E95">
        <w:rPr>
          <w:rFonts w:ascii="Times New Roman" w:hAnsi="Times New Roman" w:cs="Times New Roman"/>
        </w:rPr>
        <w:t>Test Case Overview</w:t>
      </w:r>
      <w:bookmarkEnd w:id="397"/>
      <w:bookmarkEnd w:id="398"/>
      <w:bookmarkEnd w:id="399"/>
      <w:bookmarkEnd w:id="1081465194"/>
    </w:p>
    <w:p w:rsidRPr="0009091C" w:rsidR="10014B69" w:rsidP="5D225796" w:rsidRDefault="10014B69" w14:paraId="3BDA508C" w14:textId="6CE52744">
      <w:pPr>
        <w:pStyle w:val="Heading2"/>
        <w:rPr>
          <w:rFonts w:ascii="Times New Roman" w:hAnsi="Times New Roman" w:cs="Times New Roman"/>
        </w:rPr>
      </w:pPr>
      <w:bookmarkStart w:name="_Toc192548732" w:id="401"/>
      <w:bookmarkStart w:name="_Toc148095144" w:id="402"/>
      <w:bookmarkStart w:name="_Toc993118957" w:id="403"/>
      <w:bookmarkStart w:name="_Toc177999343" w:id="713953729"/>
      <w:r w:rsidRPr="167C278A" w:rsidR="10014B69">
        <w:rPr>
          <w:rFonts w:ascii="Times New Roman" w:hAnsi="Times New Roman" w:cs="Times New Roman"/>
        </w:rPr>
        <w:t>3.1 Functional Tests</w:t>
      </w:r>
      <w:bookmarkEnd w:id="401"/>
      <w:bookmarkEnd w:id="402"/>
      <w:bookmarkEnd w:id="403"/>
      <w:bookmarkEnd w:id="713953729"/>
    </w:p>
    <w:p w:rsidRPr="0009091C" w:rsidR="0051750E" w:rsidP="282B9B13" w:rsidRDefault="00FB4CB4" w14:paraId="3F4AF382" w14:textId="7AB56717">
      <w:pPr>
        <w:pStyle w:val="Heading3"/>
        <w:rPr>
          <w:rFonts w:ascii="Times New Roman" w:hAnsi="Times New Roman" w:cs="Times New Roman"/>
        </w:rPr>
      </w:pPr>
      <w:bookmarkStart w:name="_Toc148095145" w:id="404"/>
      <w:bookmarkStart w:name="_Toc289662654" w:id="405"/>
      <w:bookmarkStart w:name="_Toc726309143" w:id="1448714671"/>
      <w:r w:rsidRPr="167C278A" w:rsidR="00FB4CB4">
        <w:rPr>
          <w:rFonts w:ascii="Times New Roman" w:hAnsi="Times New Roman" w:cs="Times New Roman"/>
        </w:rPr>
        <w:t xml:space="preserve">3.1.1 </w:t>
      </w:r>
      <w:r w:rsidRPr="167C278A" w:rsidR="008E0C18">
        <w:rPr>
          <w:rFonts w:ascii="Times New Roman" w:hAnsi="Times New Roman" w:cs="Times New Roman"/>
        </w:rPr>
        <w:t>User Login Test Cases</w:t>
      </w:r>
      <w:bookmarkEnd w:id="404"/>
      <w:bookmarkEnd w:id="405"/>
      <w:bookmarkEnd w:id="1448714671"/>
    </w:p>
    <w:p w:rsidR="00EF4699" w:rsidP="167C278A" w:rsidRDefault="00EF4699" w14:paraId="78713DC6" w14:textId="52A91B0E">
      <w:pPr>
        <w:pStyle w:val="Heading4"/>
        <w:rPr>
          <w:ins w:author="Malachi Jamison" w:date="2023-11-05T15:57:00Z" w:id="501263244"/>
          <w:rFonts w:ascii="Times New Roman" w:hAnsi="Times New Roman" w:cs="Times New Roman"/>
          <w:i w:val="0"/>
          <w:iCs w:val="0"/>
        </w:rPr>
      </w:pPr>
      <w:bookmarkStart w:name="_Toc148095146" w:id="407"/>
      <w:bookmarkStart w:name="_Toc826705598" w:id="408"/>
      <w:bookmarkStart w:name="_Toc332572638" w:id="782718166"/>
      <w:r w:rsidRPr="167C278A" w:rsidR="00EF4699">
        <w:rPr>
          <w:rFonts w:ascii="Times New Roman" w:hAnsi="Times New Roman" w:cs="Times New Roman"/>
          <w:i w:val="0"/>
          <w:iCs w:val="0"/>
        </w:rPr>
        <w:t xml:space="preserve">3.1.1.1 </w:t>
      </w:r>
      <w:r w:rsidRPr="167C278A" w:rsidR="00DD6BA0">
        <w:rPr>
          <w:rFonts w:ascii="Times New Roman" w:hAnsi="Times New Roman" w:cs="Times New Roman"/>
          <w:i w:val="0"/>
          <w:iCs w:val="0"/>
        </w:rPr>
        <w:t>User Can Login</w:t>
      </w:r>
      <w:bookmarkEnd w:id="407"/>
      <w:bookmarkEnd w:id="408"/>
      <w:bookmarkEnd w:id="782718166"/>
    </w:p>
    <w:p w:rsidR="00F270AE" w:rsidP="00F270AE" w:rsidRDefault="00F270AE" w14:paraId="52EE24C3" w14:textId="77777777">
      <w:pPr>
        <w:rPr>
          <w:ins w:author="Malachi Jamison" w:date="2023-11-05T15:57:00Z" w:id="409"/>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F270AE" w:rsidR="00F270AE" w:rsidTr="00FB3C48" w14:paraId="04FF5E23" w14:textId="77777777">
        <w:trPr>
          <w:trHeight w:val="442"/>
          <w:ins w:author="Malachi Jamison" w:date="2023-11-05T15:57:00Z" w:id="41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270AE" w:rsidR="00F270AE" w:rsidP="00F270AE" w:rsidRDefault="00F270AE" w14:paraId="3412C0A5" w14:textId="77777777">
            <w:pPr>
              <w:rPr>
                <w:ins w:author="Malachi Jamison" w:date="2023-11-05T15:57:00Z" w:id="411"/>
              </w:rPr>
            </w:pPr>
            <w:ins w:author="Malachi Jamison" w:date="2023-11-05T15:57:00Z" w:id="412">
              <w:r w:rsidRPr="00F270AE">
                <w:rPr>
                  <w:b/>
                  <w:bCs/>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270AE" w:rsidR="00F270AE" w:rsidP="00F270AE" w:rsidRDefault="00F270AE" w14:paraId="4E754C5D" w14:textId="77777777">
            <w:pPr>
              <w:rPr>
                <w:ins w:author="Malachi Jamison" w:date="2023-11-05T15:57:00Z" w:id="413"/>
              </w:rPr>
            </w:pPr>
            <w:ins w:author="Malachi Jamison" w:date="2023-11-05T15:57:00Z" w:id="414">
              <w:r w:rsidRPr="00F270AE">
                <w:t>A user can login to the CogniOpen application with valid user credentials.</w:t>
              </w:r>
            </w:ins>
          </w:p>
        </w:tc>
      </w:tr>
      <w:tr w:rsidRPr="00F270AE" w:rsidR="00F270AE" w:rsidTr="00FB3C48" w14:paraId="6F9FE372" w14:textId="77777777">
        <w:trPr>
          <w:trHeight w:val="222"/>
          <w:ins w:author="Malachi Jamison" w:date="2023-11-05T15:57:00Z" w:id="41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270AE" w:rsidR="00F270AE" w:rsidP="00F270AE" w:rsidRDefault="00F270AE" w14:paraId="53CB09BB" w14:textId="77777777">
            <w:pPr>
              <w:rPr>
                <w:ins w:author="Malachi Jamison" w:date="2023-11-05T15:57:00Z" w:id="416"/>
              </w:rPr>
            </w:pPr>
            <w:ins w:author="Malachi Jamison" w:date="2023-11-05T15:57:00Z" w:id="417">
              <w:r w:rsidRPr="00F270AE">
                <w:rPr>
                  <w:b/>
                  <w:bCs/>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270AE" w:rsidR="00F270AE" w:rsidP="00F270AE" w:rsidRDefault="00F270AE" w14:paraId="2F411A6F" w14:textId="77777777">
            <w:pPr>
              <w:rPr>
                <w:ins w:author="Malachi Jamison" w:date="2023-11-05T15:57:00Z" w:id="418"/>
              </w:rPr>
            </w:pPr>
            <w:ins w:author="Malachi Jamison" w:date="2023-11-05T15:57:00Z" w:id="419">
              <w:r w:rsidRPr="00F270AE">
                <w:t>The application shall authenticate and redirect a user to the home screen when they enter valid login information and tap the login button.</w:t>
              </w:r>
            </w:ins>
          </w:p>
        </w:tc>
      </w:tr>
      <w:tr w:rsidRPr="00F270AE" w:rsidR="00F270AE" w:rsidTr="00FB3C48" w14:paraId="1F66C143" w14:textId="77777777">
        <w:trPr>
          <w:trHeight w:val="222"/>
          <w:ins w:author="Malachi Jamison" w:date="2023-11-05T15:57:00Z" w:id="42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270AE" w:rsidR="00F270AE" w:rsidP="00F270AE" w:rsidRDefault="00F270AE" w14:paraId="63E5856C" w14:textId="77777777">
            <w:pPr>
              <w:rPr>
                <w:ins w:author="Malachi Jamison" w:date="2023-11-05T15:57:00Z" w:id="421"/>
                <w:b/>
                <w:bCs/>
              </w:rPr>
            </w:pPr>
            <w:ins w:author="Malachi Jamison" w:date="2023-11-05T15:57:00Z" w:id="422">
              <w:r w:rsidRPr="00F270AE">
                <w:rPr>
                  <w:b/>
                  <w:bCs/>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270AE" w:rsidR="00F270AE" w:rsidP="00F270AE" w:rsidRDefault="00F270AE" w14:paraId="773C678F" w14:textId="77777777">
            <w:pPr>
              <w:numPr>
                <w:ilvl w:val="0"/>
                <w:numId w:val="311"/>
              </w:numPr>
              <w:rPr>
                <w:ins w:author="Malachi Jamison" w:date="2023-11-05T15:57:00Z" w:id="423"/>
                <w:b/>
                <w:bCs/>
              </w:rPr>
            </w:pPr>
            <w:ins w:author="Malachi Jamison" w:date="2023-11-05T15:57:00Z" w:id="424">
              <w:r w:rsidRPr="00F270AE">
                <w:t>The user has previously registered with the application</w:t>
              </w:r>
            </w:ins>
          </w:p>
          <w:p w:rsidRPr="00F270AE" w:rsidR="00F270AE" w:rsidP="00F270AE" w:rsidRDefault="00F270AE" w14:paraId="635DC54B" w14:textId="77777777">
            <w:pPr>
              <w:numPr>
                <w:ilvl w:val="0"/>
                <w:numId w:val="311"/>
              </w:numPr>
              <w:rPr>
                <w:ins w:author="Malachi Jamison" w:date="2023-11-05T15:57:00Z" w:id="425"/>
                <w:b/>
                <w:bCs/>
              </w:rPr>
            </w:pPr>
            <w:ins w:author="Malachi Jamison" w:date="2023-11-05T15:57:00Z" w:id="426">
              <w:r w:rsidRPr="00F270AE">
                <w:t>The application has been downloaded on the user’s phone</w:t>
              </w:r>
            </w:ins>
          </w:p>
        </w:tc>
      </w:tr>
      <w:tr w:rsidRPr="00F270AE" w:rsidR="00F270AE" w:rsidTr="00FB3C48" w14:paraId="0CCAF82A" w14:textId="77777777">
        <w:trPr>
          <w:trHeight w:val="222"/>
          <w:ins w:author="Malachi Jamison" w:date="2023-11-05T15:57:00Z" w:id="42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270AE" w:rsidR="00F270AE" w:rsidP="00F270AE" w:rsidRDefault="00F270AE" w14:paraId="4410FA36" w14:textId="77777777">
            <w:pPr>
              <w:rPr>
                <w:ins w:author="Malachi Jamison" w:date="2023-11-05T15:57:00Z" w:id="428"/>
                <w:b/>
                <w:bCs/>
              </w:rPr>
            </w:pPr>
            <w:ins w:author="Malachi Jamison" w:date="2023-11-05T15:57:00Z" w:id="429">
              <w:r w:rsidRPr="00F270AE">
                <w:rPr>
                  <w:b/>
                  <w:bCs/>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270AE" w:rsidR="00F270AE" w:rsidP="00F270AE" w:rsidRDefault="00F270AE" w14:paraId="5A5BBF69" w14:textId="77777777">
            <w:pPr>
              <w:numPr>
                <w:ilvl w:val="0"/>
                <w:numId w:val="311"/>
              </w:numPr>
              <w:rPr>
                <w:ins w:author="Malachi Jamison" w:date="2023-11-05T15:57:00Z" w:id="430"/>
              </w:rPr>
            </w:pPr>
            <w:ins w:author="Malachi Jamison" w:date="2023-11-05T15:57:00Z" w:id="431">
              <w:r w:rsidRPr="00F270AE">
                <w:t>User’s biometric authentication information</w:t>
              </w:r>
            </w:ins>
          </w:p>
        </w:tc>
      </w:tr>
      <w:tr w:rsidRPr="00F270AE" w:rsidR="00F270AE" w:rsidTr="00FB3C48" w14:paraId="5F00A654" w14:textId="77777777">
        <w:trPr>
          <w:trHeight w:val="222"/>
          <w:ins w:author="Malachi Jamison" w:date="2023-11-05T15:57:00Z" w:id="43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270AE" w:rsidR="00F270AE" w:rsidP="00F270AE" w:rsidRDefault="00F270AE" w14:paraId="619F0EA4" w14:textId="77777777">
            <w:pPr>
              <w:rPr>
                <w:ins w:author="Malachi Jamison" w:date="2023-11-05T15:57:00Z" w:id="433"/>
              </w:rPr>
            </w:pPr>
            <w:ins w:author="Malachi Jamison" w:date="2023-11-05T15:57:00Z" w:id="434">
              <w:r w:rsidRPr="00F270AE">
                <w:rPr>
                  <w:b/>
                  <w:bCs/>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270AE" w:rsidR="00F270AE" w:rsidP="00F270AE" w:rsidRDefault="00F270AE" w14:paraId="2E0189F0" w14:textId="77777777">
            <w:pPr>
              <w:numPr>
                <w:ilvl w:val="0"/>
                <w:numId w:val="309"/>
              </w:numPr>
              <w:rPr>
                <w:ins w:author="Malachi Jamison" w:date="2023-11-05T15:57:00Z" w:id="435"/>
              </w:rPr>
            </w:pPr>
            <w:ins w:author="Malachi Jamison" w:date="2023-11-05T15:57:00Z" w:id="436">
              <w:r w:rsidRPr="00F270AE">
                <w:t>Launch the CogniOpen application from the device</w:t>
              </w:r>
            </w:ins>
          </w:p>
          <w:p w:rsidRPr="00F270AE" w:rsidR="00F270AE" w:rsidP="00F270AE" w:rsidRDefault="00F270AE" w14:paraId="0C15864C" w14:textId="77777777">
            <w:pPr>
              <w:numPr>
                <w:ilvl w:val="0"/>
                <w:numId w:val="309"/>
              </w:numPr>
              <w:rPr>
                <w:ins w:author="Malachi Jamison" w:date="2023-11-05T15:57:00Z" w:id="437"/>
              </w:rPr>
            </w:pPr>
            <w:ins w:author="Malachi Jamison" w:date="2023-11-05T15:57:00Z" w:id="438">
              <w:r w:rsidRPr="00F270AE">
                <w:t>User taps the “Login in Here” button.</w:t>
              </w:r>
            </w:ins>
          </w:p>
          <w:p w:rsidRPr="00F270AE" w:rsidR="00F270AE" w:rsidP="00F270AE" w:rsidRDefault="00F270AE" w14:paraId="30CDB760" w14:textId="77777777">
            <w:pPr>
              <w:numPr>
                <w:ilvl w:val="0"/>
                <w:numId w:val="309"/>
              </w:numPr>
              <w:rPr>
                <w:ins w:author="Malachi Jamison" w:date="2023-11-05T15:57:00Z" w:id="439"/>
              </w:rPr>
            </w:pPr>
            <w:ins w:author="Malachi Jamison" w:date="2023-11-05T15:57:00Z" w:id="440">
              <w:r w:rsidRPr="00F270AE">
                <w:t>Users enter their biometric authentication information.</w:t>
              </w:r>
            </w:ins>
          </w:p>
        </w:tc>
      </w:tr>
      <w:tr w:rsidRPr="00F270AE" w:rsidR="00F270AE" w:rsidTr="00FB3C48" w14:paraId="43641B22" w14:textId="77777777">
        <w:trPr>
          <w:trHeight w:val="222"/>
          <w:ins w:author="Malachi Jamison" w:date="2023-11-05T15:57:00Z" w:id="441"/>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270AE" w:rsidR="00F270AE" w:rsidP="00F270AE" w:rsidRDefault="00F270AE" w14:paraId="36F9D728" w14:textId="77777777">
            <w:pPr>
              <w:rPr>
                <w:ins w:author="Malachi Jamison" w:date="2023-11-05T15:57:00Z" w:id="442"/>
                <w:b/>
                <w:bCs/>
              </w:rPr>
            </w:pPr>
            <w:ins w:author="Malachi Jamison" w:date="2023-11-05T15:57:00Z" w:id="443">
              <w:r w:rsidRPr="00F270AE">
                <w:rPr>
                  <w:b/>
                  <w:bCs/>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270AE" w:rsidR="00F270AE" w:rsidP="00453C73" w:rsidRDefault="00F270AE" w14:paraId="29BFEFED" w14:textId="6D0E3973">
            <w:pPr>
              <w:pStyle w:val="ListParagraph"/>
              <w:numPr>
                <w:ilvl w:val="0"/>
                <w:numId w:val="311"/>
              </w:numPr>
              <w:rPr>
                <w:ins w:author="Malachi Jamison" w:date="2023-11-05T15:57:00Z" w:id="444"/>
              </w:rPr>
              <w:pPrChange w:author="Malachi Jamison" w:date="2023-11-05T16:02:00Z" w:id="445">
                <w:pPr/>
              </w:pPrChange>
            </w:pPr>
            <w:ins w:author="Malachi Jamison" w:date="2023-11-05T15:57:00Z" w:id="446">
              <w:r w:rsidRPr="00F270AE">
                <w:t>Android Emulator: Pixel 7 Pro API</w:t>
              </w:r>
            </w:ins>
          </w:p>
        </w:tc>
      </w:tr>
      <w:tr w:rsidRPr="00F270AE" w:rsidR="00F270AE" w:rsidTr="00FB3C48" w14:paraId="0201C201" w14:textId="77777777">
        <w:trPr>
          <w:trHeight w:val="222"/>
          <w:ins w:author="Malachi Jamison" w:date="2023-11-05T15:57:00Z" w:id="44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270AE" w:rsidR="00F270AE" w:rsidP="00F270AE" w:rsidRDefault="00F270AE" w14:paraId="7271BE7E" w14:textId="77777777">
            <w:pPr>
              <w:rPr>
                <w:ins w:author="Malachi Jamison" w:date="2023-11-05T15:57:00Z" w:id="448"/>
              </w:rPr>
            </w:pPr>
            <w:ins w:author="Malachi Jamison" w:date="2023-11-05T15:57:00Z" w:id="449">
              <w:r w:rsidRPr="00F270AE">
                <w:rPr>
                  <w:b/>
                  <w:bCs/>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270AE" w:rsidR="00F270AE" w:rsidP="00F270AE" w:rsidRDefault="00F270AE" w14:paraId="10A5CB22" w14:textId="77777777">
            <w:pPr>
              <w:rPr>
                <w:ins w:author="Malachi Jamison" w:date="2023-11-05T15:57:00Z" w:id="450"/>
              </w:rPr>
            </w:pPr>
            <w:ins w:author="Malachi Jamison" w:date="2023-11-05T15:57:00Z" w:id="451">
              <w:r w:rsidRPr="00F270AE">
                <w:t>Pass: The user is logged in and is redirected to the Home Interface</w:t>
              </w:r>
            </w:ins>
          </w:p>
          <w:p w:rsidRPr="00F270AE" w:rsidR="00F270AE" w:rsidP="00F270AE" w:rsidRDefault="00F270AE" w14:paraId="436E856F" w14:textId="77777777">
            <w:pPr>
              <w:rPr>
                <w:ins w:author="Malachi Jamison" w:date="2023-11-05T15:57:00Z" w:id="452"/>
              </w:rPr>
            </w:pPr>
            <w:ins w:author="Malachi Jamison" w:date="2023-11-05T15:57:00Z" w:id="453">
              <w:r w:rsidRPr="00F270AE">
                <w:t>Fail: The user is not logged in</w:t>
              </w:r>
            </w:ins>
          </w:p>
        </w:tc>
      </w:tr>
      <w:tr w:rsidRPr="00F270AE" w:rsidR="00F270AE" w:rsidTr="00FB3C48" w14:paraId="11843C3D" w14:textId="77777777">
        <w:trPr>
          <w:trHeight w:val="222"/>
          <w:ins w:author="Malachi Jamison" w:date="2023-11-05T15:57:00Z" w:id="454"/>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270AE" w:rsidR="00F270AE" w:rsidP="00F270AE" w:rsidRDefault="00F270AE" w14:paraId="187C4934" w14:textId="77777777">
            <w:pPr>
              <w:rPr>
                <w:ins w:author="Malachi Jamison" w:date="2023-11-05T15:57:00Z" w:id="455"/>
              </w:rPr>
            </w:pPr>
            <w:ins w:author="Malachi Jamison" w:date="2023-11-05T15:57:00Z" w:id="456">
              <w:r w:rsidRPr="00F270AE">
                <w:rPr>
                  <w:b/>
                  <w:bCs/>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F270AE" w:rsidR="00F270AE" w:rsidP="00F270AE" w:rsidRDefault="00F270AE" w14:paraId="73110324" w14:textId="77777777">
            <w:pPr>
              <w:numPr>
                <w:ilvl w:val="0"/>
                <w:numId w:val="310"/>
              </w:numPr>
              <w:rPr>
                <w:ins w:author="Malachi Jamison" w:date="2023-11-05T15:57:00Z" w:id="457"/>
              </w:rPr>
            </w:pPr>
            <w:ins w:author="Malachi Jamison" w:date="2023-11-05T15:57:00Z" w:id="458">
              <w:r w:rsidRPr="00F270AE">
                <w:t>The user has previously registered with the application</w:t>
              </w:r>
            </w:ins>
          </w:p>
          <w:p w:rsidRPr="00F270AE" w:rsidR="00F270AE" w:rsidP="00F270AE" w:rsidRDefault="00F270AE" w14:paraId="6EB27635" w14:textId="77777777">
            <w:pPr>
              <w:numPr>
                <w:ilvl w:val="0"/>
                <w:numId w:val="310"/>
              </w:numPr>
              <w:rPr>
                <w:ins w:author="Malachi Jamison" w:date="2023-11-05T15:57:00Z" w:id="459"/>
              </w:rPr>
            </w:pPr>
            <w:ins w:author="Malachi Jamison" w:date="2023-11-05T15:57:00Z" w:id="460">
              <w:r w:rsidRPr="00F270AE">
                <w:t>The user is connected to the internet</w:t>
              </w:r>
            </w:ins>
          </w:p>
          <w:p w:rsidRPr="00F270AE" w:rsidR="00F270AE" w:rsidP="00F270AE" w:rsidRDefault="00F270AE" w14:paraId="4F6DD274" w14:textId="77777777">
            <w:pPr>
              <w:numPr>
                <w:ilvl w:val="0"/>
                <w:numId w:val="310"/>
              </w:numPr>
              <w:rPr>
                <w:ins w:author="Malachi Jamison" w:date="2023-11-05T15:57:00Z" w:id="461"/>
              </w:rPr>
            </w:pPr>
            <w:ins w:author="Malachi Jamison" w:date="2023-11-05T15:57:00Z" w:id="462">
              <w:r w:rsidRPr="00F270AE">
                <w:t>The application is active and able to receive requests</w:t>
              </w:r>
            </w:ins>
          </w:p>
          <w:p w:rsidRPr="00F270AE" w:rsidR="00F270AE" w:rsidP="00F270AE" w:rsidRDefault="00F270AE" w14:paraId="432F8814" w14:textId="77777777">
            <w:pPr>
              <w:numPr>
                <w:ilvl w:val="0"/>
                <w:numId w:val="310"/>
              </w:numPr>
              <w:rPr>
                <w:ins w:author="Malachi Jamison" w:date="2023-11-05T15:57:00Z" w:id="463"/>
              </w:rPr>
            </w:pPr>
            <w:ins w:author="Malachi Jamison" w:date="2023-11-05T15:57:00Z" w:id="464">
              <w:r w:rsidRPr="00F270AE">
                <w:t>The application is able to communicate with the backend database services</w:t>
              </w:r>
            </w:ins>
          </w:p>
        </w:tc>
      </w:tr>
    </w:tbl>
    <w:p w:rsidRPr="003321F8" w:rsidR="009678A8" w:rsidP="009678A8" w:rsidRDefault="009678A8" w14:paraId="644AEC16" w14:textId="2D45BA61">
      <w:pPr>
        <w:pStyle w:val="Caption"/>
        <w:jc w:val="center"/>
        <w:rPr>
          <w:ins w:author="Malachi Jamison" w:date="2023-11-05T15:58:00Z" w:id="465"/>
          <w:rFonts w:ascii="Times New Roman" w:hAnsi="Times New Roman" w:cs="Times New Roman"/>
          <w:i w:val="0"/>
          <w:iCs w:val="0"/>
          <w:color w:val="000000" w:themeColor="text1"/>
        </w:rPr>
      </w:pPr>
      <w:bookmarkStart w:name="_Toc150003917" w:id="466"/>
      <w:ins w:author="Malachi Jamison" w:date="2023-11-05T15:58:00Z" w:id="467">
        <w:r w:rsidRPr="003321F8">
          <w:rPr>
            <w:rFonts w:ascii="Times New Roman" w:hAnsi="Times New Roman" w:cs="Times New Roman"/>
            <w:i w:val="0"/>
            <w:iCs w:val="0"/>
            <w:color w:val="000000" w:themeColor="text1"/>
          </w:rPr>
          <w:t>Table</w:t>
        </w:r>
        <w:r>
          <w:rPr>
            <w:rFonts w:ascii="Times New Roman" w:hAnsi="Times New Roman" w:cs="Times New Roman"/>
            <w:i w:val="0"/>
            <w:iCs w:val="0"/>
            <w:color w:val="000000" w:themeColor="text1"/>
          </w:rPr>
          <w:t xml:space="preserve"> 2</w:t>
        </w:r>
        <w:r w:rsidRPr="003321F8">
          <w:rPr>
            <w:rFonts w:ascii="Times New Roman" w:hAnsi="Times New Roman" w:cs="Times New Roman"/>
            <w:i w:val="0"/>
            <w:iCs w:val="0"/>
            <w:color w:val="000000" w:themeColor="text1"/>
          </w:rPr>
          <w:t>: Valid Login</w:t>
        </w:r>
      </w:ins>
      <w:bookmarkEnd w:id="466"/>
      <w:ins w:author="Malachi Jamison" w:date="2023-11-05T18:13:00Z" w:id="468">
        <w:r w:rsidR="008F6C6D">
          <w:rPr>
            <w:rFonts w:ascii="Times New Roman" w:hAnsi="Times New Roman" w:cs="Times New Roman"/>
            <w:i w:val="0"/>
            <w:iCs w:val="0"/>
            <w:color w:val="000000" w:themeColor="text1"/>
          </w:rPr>
          <w:t xml:space="preserve"> Test Case</w:t>
        </w:r>
      </w:ins>
    </w:p>
    <w:p w:rsidRPr="00F270AE" w:rsidR="00F270AE" w:rsidP="00F270AE" w:rsidRDefault="00F270AE" w14:paraId="241621A4" w14:textId="77777777">
      <w:pPr>
        <w:pPrChange w:author="Malachi Jamison" w:date="2023-11-05T15:57:00Z" w:id="469">
          <w:pPr>
            <w:pStyle w:val="Heading4"/>
          </w:pPr>
        </w:pPrChange>
      </w:pPr>
    </w:p>
    <w:p w:rsidR="00330296" w:rsidDel="00F270AE" w:rsidP="00CA0B06" w:rsidRDefault="000260D5" w14:paraId="620B9797" w14:textId="6AE9372B">
      <w:pPr>
        <w:rPr>
          <w:del w:author="Malachi Jamison" w:date="2023-11-05T15:57:00Z" w:id="470"/>
        </w:rPr>
      </w:pPr>
      <w:del w:author="Zachary Cappella" w:date="2023-10-13T12:18:00Z" w:id="471">
        <w:r>
          <w:rPr>
            <w:b/>
            <w:bCs/>
          </w:rPr>
          <w:delText xml:space="preserve">Test Case Link: </w:delText>
        </w:r>
        <w:r w:rsidRPr="00847667">
          <w:delText>&lt;</w:delText>
        </w:r>
        <w:r>
          <w:delText>will update when test ADO ticket is created</w:delText>
        </w:r>
        <w:r w:rsidRPr="00847667">
          <w:delText>&gt;</w:delText>
        </w:r>
      </w:del>
    </w:p>
    <w:p w:rsidRPr="000260D5" w:rsidR="000260D5" w:rsidDel="000749B1" w:rsidP="00CA0B06" w:rsidRDefault="000260D5" w14:paraId="04728239" w14:textId="2A15278D">
      <w:pPr>
        <w:rPr>
          <w:del w:author="Malachi Jamison" w:date="2023-11-05T15:58:00Z" w:id="472"/>
        </w:rPr>
      </w:pPr>
      <w:del w:author="Malachi Jamison" w:date="2023-11-05T15:58:00Z" w:id="473">
        <w:r w:rsidRPr="008C3D12" w:rsidDel="000749B1">
          <w:rPr>
            <w:b/>
            <w:bCs/>
          </w:rPr>
          <w:delText>Test Case Name:</w:delText>
        </w:r>
        <w:r w:rsidDel="000749B1">
          <w:delText xml:space="preserve"> </w:delText>
        </w:r>
        <w:r w:rsidDel="000749B1" w:rsidR="008C3D12">
          <w:delText>Login with Valid Credentials</w:delText>
        </w:r>
      </w:del>
    </w:p>
    <w:p w:rsidR="00CA0B06" w:rsidDel="000749B1" w:rsidP="00CA0B06" w:rsidRDefault="00CA0B06" w14:paraId="529E4CB9" w14:textId="29B39DBB">
      <w:pPr>
        <w:rPr>
          <w:del w:author="Malachi Jamison" w:date="2023-11-05T15:58:00Z" w:id="474"/>
        </w:rPr>
      </w:pPr>
      <w:del w:author="Malachi Jamison" w:date="2023-11-05T15:58:00Z" w:id="475">
        <w:r w:rsidRPr="5D225796" w:rsidDel="000749B1">
          <w:rPr>
            <w:b/>
            <w:bCs/>
          </w:rPr>
          <w:delText xml:space="preserve">Description: </w:delText>
        </w:r>
        <w:r w:rsidDel="000749B1">
          <w:delText>A user can login to the CogniOpen application with valid user credentials.</w:delText>
        </w:r>
      </w:del>
    </w:p>
    <w:p w:rsidR="00CA0B06" w:rsidDel="000749B1" w:rsidP="00CA0B06" w:rsidRDefault="00CA0B06" w14:paraId="1DF22BC0" w14:textId="2A3B95FC">
      <w:pPr>
        <w:rPr>
          <w:del w:author="Malachi Jamison" w:date="2023-11-05T15:58:00Z" w:id="476"/>
        </w:rPr>
      </w:pPr>
      <w:del w:author="Malachi Jamison" w:date="2023-11-05T15:58:00Z" w:id="477">
        <w:r w:rsidRPr="5D225796" w:rsidDel="000749B1">
          <w:rPr>
            <w:b/>
            <w:bCs/>
          </w:rPr>
          <w:delText xml:space="preserve">Requirements: </w:delText>
        </w:r>
        <w:r w:rsidDel="000749B1" w:rsidR="002034A5">
          <w:delText>The application shall authenticate and re</w:delText>
        </w:r>
        <w:r w:rsidDel="000749B1" w:rsidR="007F3C38">
          <w:delText>direct</w:delText>
        </w:r>
        <w:r w:rsidDel="000749B1" w:rsidR="002034A5">
          <w:delText xml:space="preserve"> a</w:delText>
        </w:r>
        <w:r w:rsidDel="000749B1" w:rsidR="00B55F91">
          <w:delText xml:space="preserve"> user</w:delText>
        </w:r>
        <w:r w:rsidDel="000749B1" w:rsidR="007F3C38">
          <w:delText xml:space="preserve"> to the home screen</w:delText>
        </w:r>
        <w:r w:rsidDel="000749B1" w:rsidR="00B55F91">
          <w:delText xml:space="preserve"> </w:delText>
        </w:r>
        <w:r w:rsidDel="000749B1" w:rsidR="002034A5">
          <w:delText xml:space="preserve">when they </w:delText>
        </w:r>
        <w:r w:rsidDel="000749B1" w:rsidR="00B55F91">
          <w:delText>enter valid login information</w:delText>
        </w:r>
        <w:r w:rsidDel="000749B1" w:rsidR="002034A5">
          <w:delText xml:space="preserve"> and</w:delText>
        </w:r>
        <w:r w:rsidDel="000749B1" w:rsidR="00B55F91">
          <w:delText xml:space="preserve"> </w:delText>
        </w:r>
        <w:r w:rsidDel="000749B1" w:rsidR="00F81600">
          <w:delText>tap</w:delText>
        </w:r>
        <w:r w:rsidDel="000749B1" w:rsidR="00B55F91">
          <w:delText xml:space="preserve"> the login button</w:delText>
        </w:r>
        <w:r w:rsidDel="000749B1" w:rsidR="00D47ECD">
          <w:delText>.</w:delText>
        </w:r>
      </w:del>
    </w:p>
    <w:p w:rsidR="00BB6305" w:rsidDel="000749B1" w:rsidP="00CA0B06" w:rsidRDefault="00CA0B06" w14:paraId="6CA8D888" w14:textId="4A558579">
      <w:pPr>
        <w:rPr>
          <w:del w:author="Malachi Jamison" w:date="2023-11-05T15:58:00Z" w:id="478"/>
          <w:b/>
          <w:bCs/>
        </w:rPr>
      </w:pPr>
      <w:del w:author="Malachi Jamison" w:date="2023-11-05T15:58:00Z" w:id="479">
        <w:r w:rsidRPr="5D225796" w:rsidDel="000749B1">
          <w:rPr>
            <w:b/>
            <w:bCs/>
          </w:rPr>
          <w:delText>Prerequisite</w:delText>
        </w:r>
        <w:r w:rsidDel="000749B1" w:rsidR="00BB6305">
          <w:rPr>
            <w:b/>
            <w:bCs/>
          </w:rPr>
          <w:delText>s</w:delText>
        </w:r>
        <w:r w:rsidRPr="5D225796" w:rsidDel="000749B1">
          <w:rPr>
            <w:b/>
            <w:bCs/>
          </w:rPr>
          <w:delText>:</w:delText>
        </w:r>
      </w:del>
    </w:p>
    <w:p w:rsidRPr="00BB6305" w:rsidR="00BB6305" w:rsidDel="000749B1" w:rsidP="00C67918" w:rsidRDefault="00D47ECD" w14:paraId="62DC14F0" w14:textId="47953BD8">
      <w:pPr>
        <w:pStyle w:val="ListParagraph"/>
        <w:numPr>
          <w:ilvl w:val="0"/>
          <w:numId w:val="4"/>
        </w:numPr>
        <w:rPr>
          <w:del w:author="Malachi Jamison" w:date="2023-11-05T15:58:00Z" w:id="480"/>
          <w:b/>
          <w:bCs/>
        </w:rPr>
      </w:pPr>
      <w:del w:author="Malachi Jamison" w:date="2023-11-05T15:58:00Z" w:id="481">
        <w:r w:rsidDel="000749B1">
          <w:delText>The user has previously registered with the application</w:delText>
        </w:r>
      </w:del>
    </w:p>
    <w:p w:rsidRPr="00BB6305" w:rsidR="00CA0B06" w:rsidDel="000749B1" w:rsidP="00C67918" w:rsidRDefault="00BB6305" w14:paraId="6E8536B8" w14:textId="21F0862D">
      <w:pPr>
        <w:pStyle w:val="ListParagraph"/>
        <w:numPr>
          <w:ilvl w:val="0"/>
          <w:numId w:val="4"/>
        </w:numPr>
        <w:rPr>
          <w:del w:author="Malachi Jamison" w:date="2023-11-05T15:58:00Z" w:id="482"/>
          <w:b/>
          <w:bCs/>
        </w:rPr>
      </w:pPr>
      <w:del w:author="Malachi Jamison" w:date="2023-11-05T15:58:00Z" w:id="483">
        <w:r w:rsidDel="000749B1">
          <w:delText>T</w:delText>
        </w:r>
        <w:r w:rsidDel="000749B1" w:rsidR="002034A5">
          <w:delText>he application has been downloaded on the user’s phone</w:delText>
        </w:r>
      </w:del>
    </w:p>
    <w:p w:rsidR="00A117FB" w:rsidDel="000749B1" w:rsidP="00CA0B06" w:rsidRDefault="00A117FB" w14:paraId="01793B9F" w14:textId="07E366A7">
      <w:pPr>
        <w:rPr>
          <w:del w:author="Malachi Jamison" w:date="2023-11-05T15:58:00Z" w:id="484"/>
          <w:b/>
          <w:bCs/>
        </w:rPr>
      </w:pPr>
      <w:del w:author="Malachi Jamison" w:date="2023-11-05T15:58:00Z" w:id="485">
        <w:r w:rsidDel="000749B1">
          <w:rPr>
            <w:b/>
            <w:bCs/>
          </w:rPr>
          <w:delText>Test Data:</w:delText>
        </w:r>
      </w:del>
    </w:p>
    <w:p w:rsidR="00A117FB" w:rsidDel="000749B1" w:rsidP="00C67918" w:rsidRDefault="00E8565A" w14:paraId="7313A57C" w14:textId="38DFFC2D">
      <w:pPr>
        <w:pStyle w:val="ListParagraph"/>
        <w:numPr>
          <w:ilvl w:val="0"/>
          <w:numId w:val="5"/>
        </w:numPr>
        <w:rPr>
          <w:del w:author="Malachi Jamison" w:date="2023-11-05T15:58:00Z" w:id="486"/>
        </w:rPr>
      </w:pPr>
      <w:del w:author="Malachi Jamison" w:date="2023-11-05T15:58:00Z" w:id="487">
        <w:r w:rsidDel="000749B1">
          <w:delText>Email Address</w:delText>
        </w:r>
        <w:r w:rsidDel="000749B1" w:rsidR="00A117FB">
          <w:delText>: test_user</w:delText>
        </w:r>
        <w:r w:rsidDel="000749B1">
          <w:delText>@testemail.com</w:delText>
        </w:r>
      </w:del>
    </w:p>
    <w:p w:rsidRPr="00A117FB" w:rsidR="00A117FB" w:rsidDel="000749B1" w:rsidP="00C67918" w:rsidRDefault="00A117FB" w14:paraId="294664C1" w14:textId="743BC84F">
      <w:pPr>
        <w:pStyle w:val="ListParagraph"/>
        <w:numPr>
          <w:ilvl w:val="0"/>
          <w:numId w:val="5"/>
        </w:numPr>
        <w:rPr>
          <w:del w:author="Malachi Jamison" w:date="2023-11-05T15:58:00Z" w:id="488"/>
        </w:rPr>
      </w:pPr>
      <w:del w:author="Malachi Jamison" w:date="2023-11-05T15:58:00Z" w:id="489">
        <w:r w:rsidDel="000749B1">
          <w:delText>Password: C0mplexPa$$word</w:delText>
        </w:r>
        <w:r w:rsidDel="000749B1" w:rsidR="004D6BC9">
          <w:delText>2@</w:delText>
        </w:r>
      </w:del>
    </w:p>
    <w:p w:rsidR="00CA0B06" w:rsidDel="000749B1" w:rsidP="00CA0B06" w:rsidRDefault="00A117FB" w14:paraId="0791261C" w14:textId="631E86F0">
      <w:pPr>
        <w:rPr>
          <w:del w:author="Malachi Jamison" w:date="2023-11-05T15:58:00Z" w:id="490"/>
          <w:b/>
          <w:bCs/>
        </w:rPr>
      </w:pPr>
      <w:del w:author="Malachi Jamison" w:date="2023-11-05T15:58:00Z" w:id="491">
        <w:r w:rsidDel="000749B1">
          <w:rPr>
            <w:b/>
            <w:bCs/>
          </w:rPr>
          <w:delText>Test Steps</w:delText>
        </w:r>
        <w:r w:rsidRPr="5D225796" w:rsidDel="000749B1" w:rsidR="00CA0B06">
          <w:rPr>
            <w:b/>
            <w:bCs/>
          </w:rPr>
          <w:delText>:</w:delText>
        </w:r>
      </w:del>
    </w:p>
    <w:p w:rsidR="007F3C38" w:rsidDel="000749B1" w:rsidP="00C67918" w:rsidRDefault="007F3C38" w14:paraId="312FD985" w14:textId="47A5A9D9">
      <w:pPr>
        <w:pStyle w:val="ListParagraph"/>
        <w:numPr>
          <w:ilvl w:val="0"/>
          <w:numId w:val="1"/>
        </w:numPr>
        <w:rPr>
          <w:del w:author="Malachi Jamison" w:date="2023-11-05T15:58:00Z" w:id="492"/>
        </w:rPr>
      </w:pPr>
      <w:del w:author="Malachi Jamison" w:date="2023-11-05T15:58:00Z" w:id="493">
        <w:r w:rsidDel="000749B1">
          <w:delText>Launch the CogniOpen application from the device</w:delText>
        </w:r>
      </w:del>
    </w:p>
    <w:p w:rsidR="00D47ECD" w:rsidDel="000749B1" w:rsidP="00C67918" w:rsidRDefault="00D47ECD" w14:paraId="7FAE1C62" w14:textId="5AC0226D">
      <w:pPr>
        <w:pStyle w:val="ListParagraph"/>
        <w:numPr>
          <w:ilvl w:val="0"/>
          <w:numId w:val="1"/>
        </w:numPr>
        <w:rPr>
          <w:del w:author="Malachi Jamison" w:date="2023-11-05T15:58:00Z" w:id="494"/>
        </w:rPr>
      </w:pPr>
      <w:del w:author="Malachi Jamison" w:date="2023-11-05T15:58:00Z" w:id="495">
        <w:r w:rsidDel="000749B1">
          <w:delText>User enters their email address in the “Email Address” text box</w:delText>
        </w:r>
      </w:del>
    </w:p>
    <w:p w:rsidR="00D47ECD" w:rsidDel="000749B1" w:rsidP="00C67918" w:rsidRDefault="00D47ECD" w14:paraId="5B7CCA0C" w14:textId="419DBFBF">
      <w:pPr>
        <w:pStyle w:val="ListParagraph"/>
        <w:numPr>
          <w:ilvl w:val="0"/>
          <w:numId w:val="1"/>
        </w:numPr>
        <w:rPr>
          <w:del w:author="Malachi Jamison" w:date="2023-11-05T15:58:00Z" w:id="496"/>
        </w:rPr>
      </w:pPr>
      <w:del w:author="Malachi Jamison" w:date="2023-11-05T15:58:00Z" w:id="497">
        <w:r w:rsidDel="000749B1">
          <w:delText>User enters their password in the “Password” text box</w:delText>
        </w:r>
      </w:del>
    </w:p>
    <w:p w:rsidR="00D47ECD" w:rsidDel="000749B1" w:rsidP="00C67918" w:rsidRDefault="00D47ECD" w14:paraId="39CEBFD0" w14:textId="5D87A8F9">
      <w:pPr>
        <w:pStyle w:val="ListParagraph"/>
        <w:numPr>
          <w:ilvl w:val="0"/>
          <w:numId w:val="1"/>
        </w:numPr>
        <w:rPr>
          <w:del w:author="Malachi Jamison" w:date="2023-11-05T15:58:00Z" w:id="498"/>
        </w:rPr>
      </w:pPr>
      <w:del w:author="Malachi Jamison" w:date="2023-11-05T15:58:00Z" w:id="499">
        <w:r w:rsidDel="000749B1">
          <w:delText xml:space="preserve">User </w:delText>
        </w:r>
        <w:r w:rsidDel="000749B1" w:rsidR="0044662F">
          <w:delText>taps</w:delText>
        </w:r>
        <w:r w:rsidDel="000749B1">
          <w:delText xml:space="preserve"> the “Login” button</w:delText>
        </w:r>
      </w:del>
    </w:p>
    <w:p w:rsidR="00231638" w:rsidDel="000749B1" w:rsidP="00CA0B06" w:rsidRDefault="00CA0B06" w14:paraId="292960F7" w14:textId="6FDB4C95">
      <w:pPr>
        <w:rPr>
          <w:del w:author="Malachi Jamison" w:date="2023-11-05T15:58:00Z" w:id="500"/>
          <w:b/>
          <w:bCs/>
        </w:rPr>
      </w:pPr>
      <w:del w:author="Malachi Jamison" w:date="2023-11-05T15:58:00Z" w:id="501">
        <w:r w:rsidRPr="5D225796" w:rsidDel="000749B1">
          <w:rPr>
            <w:b/>
            <w:bCs/>
          </w:rPr>
          <w:delText xml:space="preserve">Expected </w:delText>
        </w:r>
        <w:r w:rsidDel="000749B1" w:rsidR="00F812A7">
          <w:rPr>
            <w:b/>
            <w:bCs/>
          </w:rPr>
          <w:delText>Results</w:delText>
        </w:r>
        <w:r w:rsidRPr="5D225796" w:rsidDel="000749B1">
          <w:rPr>
            <w:b/>
            <w:bCs/>
          </w:rPr>
          <w:delText xml:space="preserve">: </w:delText>
        </w:r>
        <w:r w:rsidDel="000749B1" w:rsidR="00231638">
          <w:delText>The application redirects the user to Home Interface within the allowed load time.</w:delText>
        </w:r>
      </w:del>
    </w:p>
    <w:p w:rsidR="00F812A7" w:rsidDel="000749B1" w:rsidP="00CA0B06" w:rsidRDefault="00F812A7" w14:paraId="637196AC" w14:textId="24587720">
      <w:pPr>
        <w:rPr>
          <w:del w:author="Malachi Jamison" w:date="2023-11-05T15:58:00Z" w:id="502"/>
          <w:b/>
          <w:bCs/>
        </w:rPr>
      </w:pPr>
      <w:del w:author="Malachi Jamison" w:date="2023-11-05T15:58:00Z" w:id="503">
        <w:r w:rsidDel="000749B1">
          <w:rPr>
            <w:b/>
            <w:bCs/>
          </w:rPr>
          <w:delText>Test Environment:</w:delText>
        </w:r>
      </w:del>
    </w:p>
    <w:p w:rsidR="00F812A7" w:rsidDel="000749B1" w:rsidP="00C67918" w:rsidRDefault="00F812A7" w14:paraId="6C10801B" w14:textId="59BEBF82">
      <w:pPr>
        <w:pStyle w:val="ListParagraph"/>
        <w:numPr>
          <w:ilvl w:val="0"/>
          <w:numId w:val="6"/>
        </w:numPr>
        <w:rPr>
          <w:del w:author="Malachi Jamison" w:date="2023-11-05T15:58:00Z" w:id="504"/>
        </w:rPr>
      </w:pPr>
      <w:del w:author="Malachi Jamison" w:date="2023-11-05T15:58:00Z" w:id="505">
        <w:r w:rsidDel="000749B1">
          <w:delText xml:space="preserve">Device: &lt;fill out when </w:delText>
        </w:r>
        <w:r w:rsidDel="000749B1" w:rsidR="000F0023">
          <w:delText>test environment is created</w:delText>
        </w:r>
        <w:r w:rsidDel="000749B1">
          <w:delText>&gt;</w:delText>
        </w:r>
      </w:del>
    </w:p>
    <w:p w:rsidRPr="00F812A7" w:rsidR="000F0023" w:rsidDel="000749B1" w:rsidP="00C67918" w:rsidRDefault="000F0023" w14:paraId="02B1E15C" w14:textId="35750A3B">
      <w:pPr>
        <w:pStyle w:val="ListParagraph"/>
        <w:numPr>
          <w:ilvl w:val="0"/>
          <w:numId w:val="6"/>
        </w:numPr>
        <w:rPr>
          <w:del w:author="Malachi Jamison" w:date="2023-11-05T15:58:00Z" w:id="506"/>
        </w:rPr>
      </w:pPr>
      <w:del w:author="Malachi Jamison" w:date="2023-11-05T15:58:00Z" w:id="507">
        <w:r w:rsidDel="000749B1">
          <w:delText xml:space="preserve">Application Version: </w:delText>
        </w:r>
        <w:r w:rsidDel="000749B1" w:rsidR="00E72DDC">
          <w:delText>&lt;fill out when we release a version of CogniOpen&gt;</w:delText>
        </w:r>
      </w:del>
    </w:p>
    <w:p w:rsidR="00B5341C" w:rsidDel="000749B1" w:rsidP="00B5341C" w:rsidRDefault="00B5341C" w14:paraId="11975998" w14:textId="7F0FF26C">
      <w:pPr>
        <w:rPr>
          <w:del w:author="Malachi Jamison" w:date="2023-11-05T15:58:00Z" w:id="508"/>
          <w:b/>
          <w:bCs/>
        </w:rPr>
      </w:pPr>
      <w:del w:author="Malachi Jamison" w:date="2023-11-05T15:58:00Z" w:id="509">
        <w:r w:rsidDel="000749B1">
          <w:rPr>
            <w:b/>
            <w:bCs/>
          </w:rPr>
          <w:delText>Pass/Fail Criteria:</w:delText>
        </w:r>
      </w:del>
    </w:p>
    <w:p w:rsidRPr="00B5341C" w:rsidR="00B5341C" w:rsidDel="000749B1" w:rsidP="00C67918" w:rsidRDefault="00B5341C" w14:paraId="18EE214D" w14:textId="643CF6C7">
      <w:pPr>
        <w:pStyle w:val="ListParagraph"/>
        <w:numPr>
          <w:ilvl w:val="0"/>
          <w:numId w:val="3"/>
        </w:numPr>
        <w:rPr>
          <w:del w:author="Malachi Jamison" w:date="2023-11-05T15:58:00Z" w:id="510"/>
          <w:b/>
          <w:bCs/>
        </w:rPr>
      </w:pPr>
      <w:del w:author="Malachi Jamison" w:date="2023-11-05T15:58:00Z" w:id="511">
        <w:r w:rsidDel="000749B1">
          <w:delText xml:space="preserve">Pass: The user is logged in and </w:delText>
        </w:r>
        <w:r w:rsidDel="000749B1" w:rsidR="003B6F8C">
          <w:delText>is redirected to the Home Interface</w:delText>
        </w:r>
      </w:del>
    </w:p>
    <w:p w:rsidRPr="00B5341C" w:rsidR="00B5341C" w:rsidDel="000749B1" w:rsidP="00C67918" w:rsidRDefault="00B5341C" w14:paraId="69DAFFE1" w14:textId="4D505CBA">
      <w:pPr>
        <w:pStyle w:val="ListParagraph"/>
        <w:numPr>
          <w:ilvl w:val="0"/>
          <w:numId w:val="3"/>
        </w:numPr>
        <w:rPr>
          <w:del w:author="Malachi Jamison" w:date="2023-11-05T15:58:00Z" w:id="512"/>
          <w:b/>
          <w:bCs/>
        </w:rPr>
      </w:pPr>
      <w:del w:author="Malachi Jamison" w:date="2023-11-05T15:58:00Z" w:id="513">
        <w:r w:rsidDel="000749B1">
          <w:delText xml:space="preserve">Fail: </w:delText>
        </w:r>
        <w:r w:rsidDel="000749B1" w:rsidR="003B6F8C">
          <w:delText>The user is not logged in</w:delText>
        </w:r>
      </w:del>
    </w:p>
    <w:p w:rsidR="00CA0B06" w:rsidDel="000749B1" w:rsidP="00CA0B06" w:rsidRDefault="00CA0B06" w14:paraId="67D86721" w14:textId="301A220D">
      <w:pPr>
        <w:rPr>
          <w:del w:author="Malachi Jamison" w:date="2023-11-05T15:58:00Z" w:id="514"/>
        </w:rPr>
      </w:pPr>
      <w:del w:author="Malachi Jamison" w:date="2023-11-05T15:58:00Z" w:id="515">
        <w:r w:rsidRPr="5D225796" w:rsidDel="000749B1">
          <w:rPr>
            <w:b/>
            <w:bCs/>
          </w:rPr>
          <w:delText xml:space="preserve">Assumptions: </w:delText>
        </w:r>
      </w:del>
    </w:p>
    <w:p w:rsidR="002362F9" w:rsidDel="000749B1" w:rsidP="00C67918" w:rsidRDefault="003261D0" w14:paraId="2FAF8A00" w14:textId="0D892996">
      <w:pPr>
        <w:pStyle w:val="ListParagraph"/>
        <w:numPr>
          <w:ilvl w:val="0"/>
          <w:numId w:val="2"/>
        </w:numPr>
        <w:rPr>
          <w:del w:author="Malachi Jamison" w:date="2023-11-05T15:58:00Z" w:id="516"/>
        </w:rPr>
      </w:pPr>
      <w:del w:author="Malachi Jamison" w:date="2023-11-05T15:58:00Z" w:id="517">
        <w:r w:rsidDel="000749B1">
          <w:delText>The user has previously registered with the application</w:delText>
        </w:r>
      </w:del>
    </w:p>
    <w:p w:rsidR="003261D0" w:rsidDel="000749B1" w:rsidP="00C67918" w:rsidRDefault="003261D0" w14:paraId="297D3856" w14:textId="2A360A6C">
      <w:pPr>
        <w:pStyle w:val="ListParagraph"/>
        <w:numPr>
          <w:ilvl w:val="0"/>
          <w:numId w:val="2"/>
        </w:numPr>
        <w:rPr>
          <w:del w:author="Malachi Jamison" w:date="2023-11-05T15:58:00Z" w:id="518"/>
        </w:rPr>
      </w:pPr>
      <w:del w:author="Malachi Jamison" w:date="2023-11-05T15:58:00Z" w:id="519">
        <w:r w:rsidDel="000749B1">
          <w:delText>The user is connected to the internet</w:delText>
        </w:r>
      </w:del>
    </w:p>
    <w:p w:rsidR="00641B35" w:rsidDel="000749B1" w:rsidP="00C67918" w:rsidRDefault="00641B35" w14:paraId="200FE0CC" w14:textId="42ED1325">
      <w:pPr>
        <w:pStyle w:val="ListParagraph"/>
        <w:numPr>
          <w:ilvl w:val="0"/>
          <w:numId w:val="2"/>
        </w:numPr>
        <w:rPr>
          <w:del w:author="Malachi Jamison" w:date="2023-11-05T15:58:00Z" w:id="520"/>
        </w:rPr>
      </w:pPr>
      <w:del w:author="Malachi Jamison" w:date="2023-11-05T15:58:00Z" w:id="521">
        <w:r w:rsidDel="000749B1">
          <w:delText>The application is active and able to receive requests</w:delText>
        </w:r>
      </w:del>
    </w:p>
    <w:p w:rsidR="00CA0B06" w:rsidDel="000749B1" w:rsidP="00C67918" w:rsidRDefault="003261D0" w14:paraId="6AA838F7" w14:textId="13A8F299">
      <w:pPr>
        <w:pStyle w:val="ListParagraph"/>
        <w:numPr>
          <w:ilvl w:val="0"/>
          <w:numId w:val="2"/>
        </w:numPr>
        <w:rPr>
          <w:del w:author="Malachi Jamison" w:date="2023-11-05T15:58:00Z" w:id="522"/>
        </w:rPr>
      </w:pPr>
      <w:del w:author="Malachi Jamison" w:date="2023-11-05T15:58:00Z" w:id="523">
        <w:r w:rsidDel="000749B1">
          <w:delText xml:space="preserve">The application is able to </w:delText>
        </w:r>
        <w:r w:rsidDel="000749B1" w:rsidR="009F1511">
          <w:delText>communicate with the backend database services</w:delText>
        </w:r>
      </w:del>
    </w:p>
    <w:p w:rsidR="00A407B9" w:rsidP="00A407B9" w:rsidRDefault="00112A50" w14:paraId="165A4194" w14:textId="2D9CFB5B">
      <w:pPr>
        <w:rPr>
          <w:del w:author="Zachary Cappella" w:date="2023-10-13T12:29:00Z" w:id="524"/>
          <w:b/>
          <w:bCs/>
        </w:rPr>
      </w:pPr>
      <w:del w:author="Zachary Cappella" w:date="2023-10-13T12:28:00Z" w:id="525">
        <w:r>
          <w:rPr>
            <w:b/>
            <w:bCs/>
          </w:rPr>
          <w:delText>Attachments:</w:delText>
        </w:r>
      </w:del>
      <w:del w:author="Zachary Cappella" w:date="2023-10-13T12:29:00Z" w:id="526">
        <w:r w:rsidRPr="5F6E2A05" w:rsidR="272A918B">
          <w:rPr>
            <w:b/>
            <w:bCs/>
          </w:rPr>
          <w:delText xml:space="preserve"> </w:delText>
        </w:r>
      </w:del>
    </w:p>
    <w:p w:rsidRPr="00112A50" w:rsidR="00112A50" w:rsidP="00A407B9" w:rsidRDefault="006C021A" w14:paraId="0EF9F6B4" w14:textId="126007A4">
      <w:pPr>
        <w:rPr>
          <w:b/>
          <w:bCs/>
        </w:rPr>
      </w:pPr>
      <w:ins w:author="Zachary Cappella" w:date="2023-10-13T12:27:00Z" w:id="527">
        <w:r>
          <w:rPr>
            <w:b/>
            <w:bCs/>
            <w:noProof/>
          </w:rPr>
          <w:pict w14:anchorId="670A05BE">
            <v:rect id="_x0000_i1025" style="width:468pt;height:.05pt;mso-width-percent:0;mso-height-percent:0;mso-width-percent:0;mso-height-percent:0" alt="" o:hr="t" o:hrstd="t" o:hralign="center" fillcolor="#a0a0a0" stroked="f"/>
          </w:pict>
        </w:r>
      </w:ins>
    </w:p>
    <w:p w:rsidRPr="0009091C" w:rsidR="00DD6BA0" w:rsidP="167C278A" w:rsidRDefault="00DD6BA0" w14:paraId="2C79C637" w14:textId="1DDC6334">
      <w:pPr>
        <w:pStyle w:val="Heading4"/>
        <w:rPr>
          <w:rFonts w:ascii="Times New Roman" w:hAnsi="Times New Roman" w:cs="Times New Roman"/>
          <w:i w:val="0"/>
          <w:iCs w:val="0"/>
        </w:rPr>
      </w:pPr>
      <w:bookmarkStart w:name="_Toc148095147" w:id="528"/>
      <w:bookmarkStart w:name="_Toc1683791032" w:id="529"/>
      <w:bookmarkStart w:name="_Toc856324125" w:id="1802308845"/>
      <w:r w:rsidRPr="167C278A" w:rsidR="00DD6BA0">
        <w:rPr>
          <w:rFonts w:ascii="Times New Roman" w:hAnsi="Times New Roman" w:cs="Times New Roman"/>
          <w:i w:val="0"/>
          <w:iCs w:val="0"/>
        </w:rPr>
        <w:t>3.1.1.2 User Cannot Login</w:t>
      </w:r>
      <w:bookmarkEnd w:id="528"/>
      <w:bookmarkEnd w:id="529"/>
      <w:bookmarkEnd w:id="1802308845"/>
    </w:p>
    <w:p w:rsidR="00374764" w:rsidP="00374764" w:rsidRDefault="00374764" w14:paraId="1D432574" w14:textId="77777777">
      <w:pPr>
        <w:rPr>
          <w:ins w:author="Malachi Jamison" w:date="2023-11-05T16:05:00Z" w:id="530"/>
        </w:rPr>
      </w:pPr>
      <w:del w:author="Zachary Cappella" w:date="2023-10-13T12:18:00Z" w:id="531">
        <w:r>
          <w:rPr>
            <w:b/>
            <w:bCs/>
          </w:rPr>
          <w:delText xml:space="preserve">Test Case Link: </w:delText>
        </w:r>
        <w:r w:rsidRPr="00847667">
          <w:delText>&lt;</w:delText>
        </w:r>
        <w:r>
          <w:delText>will update when test ADO ticket is created</w:delText>
        </w:r>
        <w:r w:rsidRPr="00847667">
          <w:delText>&gt;</w:delText>
        </w:r>
      </w:del>
    </w:p>
    <w:p w:rsidRPr="000260D5" w:rsidR="00B74652" w:rsidP="00B74652" w:rsidRDefault="00B74652" w14:paraId="3EC0CBE2" w14:textId="77777777">
      <w:pPr>
        <w:rPr>
          <w:ins w:author="Malachi Jamison" w:date="2023-11-05T16:05:00Z" w:id="532"/>
        </w:rPr>
      </w:pPr>
      <w:ins w:author="Malachi Jamison" w:date="2023-11-05T16:05:00Z" w:id="533">
        <w:r w:rsidRPr="008C3D12">
          <w:rPr>
            <w:b/>
            <w:bCs/>
          </w:rPr>
          <w:t>Test Case Name:</w:t>
        </w:r>
        <w:r>
          <w:t xml:space="preserve"> Deny Login with Invalid Credentials</w:t>
        </w:r>
      </w:ins>
    </w:p>
    <w:p w:rsidR="00B74652" w:rsidP="00374764" w:rsidRDefault="00B74652" w14:paraId="785B2812" w14:textId="77777777">
      <w:pPr>
        <w:rPr>
          <w:ins w:author="Malachi Jamison" w:date="2023-11-05T16:03:00Z" w:id="534"/>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4C5B91" w:rsidR="004C5B91" w:rsidTr="00FB3C48" w14:paraId="6255B4A5" w14:textId="77777777">
        <w:trPr>
          <w:trHeight w:val="442"/>
          <w:ins w:author="Malachi Jamison" w:date="2023-11-05T16:04:00Z" w:id="53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4C5B91" w:rsidR="004C5B91" w:rsidP="004C5B91" w:rsidRDefault="004C5B91" w14:paraId="24D246E7" w14:textId="77777777">
            <w:pPr>
              <w:rPr>
                <w:ins w:author="Malachi Jamison" w:date="2023-11-05T16:04:00Z" w:id="536"/>
                <w:b/>
                <w:bCs/>
              </w:rPr>
            </w:pPr>
            <w:ins w:author="Malachi Jamison" w:date="2023-11-05T16:04:00Z" w:id="537">
              <w:r w:rsidRPr="004C5B91">
                <w:rPr>
                  <w:b/>
                  <w:bCs/>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C5B91" w:rsidR="004C5B91" w:rsidP="004C5B91" w:rsidRDefault="004C5B91" w14:paraId="31F6C0F8" w14:textId="77777777">
            <w:pPr>
              <w:rPr>
                <w:ins w:author="Malachi Jamison" w:date="2023-11-05T16:04:00Z" w:id="538"/>
              </w:rPr>
            </w:pPr>
            <w:ins w:author="Malachi Jamison" w:date="2023-11-05T16:04:00Z" w:id="539">
              <w:r w:rsidRPr="004C5B91">
                <w:t>A user cannot login to the CogniOpen application with invalid user credentials.</w:t>
              </w:r>
            </w:ins>
          </w:p>
        </w:tc>
      </w:tr>
      <w:tr w:rsidRPr="004C5B91" w:rsidR="004C5B91" w:rsidTr="00FB3C48" w14:paraId="5419DDE7" w14:textId="77777777">
        <w:trPr>
          <w:trHeight w:val="222"/>
          <w:ins w:author="Malachi Jamison" w:date="2023-11-05T16:04:00Z" w:id="54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4C5B91" w:rsidR="004C5B91" w:rsidP="004C5B91" w:rsidRDefault="004C5B91" w14:paraId="0D0013E2" w14:textId="77777777">
            <w:pPr>
              <w:rPr>
                <w:ins w:author="Malachi Jamison" w:date="2023-11-05T16:04:00Z" w:id="541"/>
                <w:b/>
                <w:bCs/>
              </w:rPr>
            </w:pPr>
            <w:ins w:author="Malachi Jamison" w:date="2023-11-05T16:04:00Z" w:id="542">
              <w:r w:rsidRPr="004C5B91">
                <w:rPr>
                  <w:b/>
                  <w:bCs/>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C5B91" w:rsidR="004C5B91" w:rsidP="004C5B91" w:rsidRDefault="004C5B91" w14:paraId="570774D4" w14:textId="77777777">
            <w:pPr>
              <w:rPr>
                <w:ins w:author="Malachi Jamison" w:date="2023-11-05T16:04:00Z" w:id="543"/>
              </w:rPr>
            </w:pPr>
            <w:ins w:author="Malachi Jamison" w:date="2023-11-05T16:04:00Z" w:id="544">
              <w:r w:rsidRPr="004C5B91">
                <w:t>The application shall deny users access to the application if they enter invalid user credentials and display a generic login error message.</w:t>
              </w:r>
            </w:ins>
          </w:p>
        </w:tc>
      </w:tr>
      <w:tr w:rsidRPr="004C5B91" w:rsidR="004C5B91" w:rsidTr="00FB3C48" w14:paraId="5077F470" w14:textId="77777777">
        <w:trPr>
          <w:trHeight w:val="222"/>
          <w:ins w:author="Malachi Jamison" w:date="2023-11-05T16:04:00Z" w:id="54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4C5B91" w:rsidR="004C5B91" w:rsidP="004C5B91" w:rsidRDefault="004C5B91" w14:paraId="7F62CE8A" w14:textId="77777777">
            <w:pPr>
              <w:rPr>
                <w:ins w:author="Malachi Jamison" w:date="2023-11-05T16:04:00Z" w:id="546"/>
                <w:b/>
                <w:bCs/>
              </w:rPr>
            </w:pPr>
            <w:ins w:author="Malachi Jamison" w:date="2023-11-05T16:04:00Z" w:id="547">
              <w:r w:rsidRPr="004C5B91">
                <w:rPr>
                  <w:b/>
                  <w:bCs/>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C5B91" w:rsidR="004C5B91" w:rsidP="004C5B91" w:rsidRDefault="004C5B91" w14:paraId="0C9A8C5B" w14:textId="77777777">
            <w:pPr>
              <w:numPr>
                <w:ilvl w:val="0"/>
                <w:numId w:val="314"/>
              </w:numPr>
              <w:rPr>
                <w:ins w:author="Malachi Jamison" w:date="2023-11-05T16:04:00Z" w:id="548"/>
              </w:rPr>
            </w:pPr>
            <w:ins w:author="Malachi Jamison" w:date="2023-11-05T16:04:00Z" w:id="549">
              <w:r w:rsidRPr="004C5B91">
                <w:t>The user has previously registered with the application</w:t>
              </w:r>
            </w:ins>
          </w:p>
          <w:p w:rsidRPr="004C5B91" w:rsidR="004C5B91" w:rsidP="004C5B91" w:rsidRDefault="004C5B91" w14:paraId="20073B3A" w14:textId="77777777">
            <w:pPr>
              <w:numPr>
                <w:ilvl w:val="0"/>
                <w:numId w:val="314"/>
              </w:numPr>
              <w:rPr>
                <w:ins w:author="Malachi Jamison" w:date="2023-11-05T16:04:00Z" w:id="550"/>
              </w:rPr>
            </w:pPr>
            <w:ins w:author="Malachi Jamison" w:date="2023-11-05T16:04:00Z" w:id="551">
              <w:r w:rsidRPr="004C5B91">
                <w:t>The application has been downloaded on the user’s phone</w:t>
              </w:r>
            </w:ins>
          </w:p>
        </w:tc>
      </w:tr>
      <w:tr w:rsidRPr="004C5B91" w:rsidR="004C5B91" w:rsidTr="00FB3C48" w14:paraId="1A0B465A" w14:textId="77777777">
        <w:trPr>
          <w:trHeight w:val="222"/>
          <w:ins w:author="Malachi Jamison" w:date="2023-11-05T16:04:00Z" w:id="55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4C5B91" w:rsidR="004C5B91" w:rsidP="004C5B91" w:rsidRDefault="004C5B91" w14:paraId="24E95AC2" w14:textId="77777777">
            <w:pPr>
              <w:rPr>
                <w:ins w:author="Malachi Jamison" w:date="2023-11-05T16:04:00Z" w:id="553"/>
                <w:b/>
                <w:bCs/>
              </w:rPr>
            </w:pPr>
            <w:ins w:author="Malachi Jamison" w:date="2023-11-05T16:04:00Z" w:id="554">
              <w:r w:rsidRPr="004C5B91">
                <w:rPr>
                  <w:b/>
                  <w:bCs/>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C5B91" w:rsidR="004C5B91" w:rsidP="004C5B91" w:rsidRDefault="004C5B91" w14:paraId="274B97CC" w14:textId="77777777">
            <w:pPr>
              <w:numPr>
                <w:ilvl w:val="0"/>
                <w:numId w:val="316"/>
              </w:numPr>
              <w:rPr>
                <w:ins w:author="Malachi Jamison" w:date="2023-11-05T16:04:00Z" w:id="555"/>
              </w:rPr>
            </w:pPr>
            <w:ins w:author="Malachi Jamison" w:date="2023-11-05T16:04:00Z" w:id="556">
              <w:r w:rsidRPr="004C5B91">
                <w:t>N/A</w:t>
              </w:r>
            </w:ins>
          </w:p>
        </w:tc>
      </w:tr>
      <w:tr w:rsidRPr="004C5B91" w:rsidR="004C5B91" w:rsidTr="00FB3C48" w14:paraId="6ADF00CA" w14:textId="77777777">
        <w:trPr>
          <w:trHeight w:val="222"/>
          <w:ins w:author="Malachi Jamison" w:date="2023-11-05T16:04:00Z" w:id="55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4C5B91" w:rsidR="004C5B91" w:rsidP="004C5B91" w:rsidRDefault="004C5B91" w14:paraId="3D96AAFC" w14:textId="77777777">
            <w:pPr>
              <w:rPr>
                <w:ins w:author="Malachi Jamison" w:date="2023-11-05T16:04:00Z" w:id="558"/>
                <w:b/>
                <w:bCs/>
              </w:rPr>
            </w:pPr>
            <w:ins w:author="Malachi Jamison" w:date="2023-11-05T16:04:00Z" w:id="559">
              <w:r w:rsidRPr="004C5B91">
                <w:rPr>
                  <w:b/>
                  <w:bCs/>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C5B91" w:rsidR="004C5B91" w:rsidP="004C5B91" w:rsidRDefault="004C5B91" w14:paraId="582A598A" w14:textId="77777777">
            <w:pPr>
              <w:numPr>
                <w:ilvl w:val="0"/>
                <w:numId w:val="313"/>
              </w:numPr>
              <w:rPr>
                <w:ins w:author="Malachi Jamison" w:date="2023-11-05T16:04:00Z" w:id="560"/>
              </w:rPr>
            </w:pPr>
            <w:ins w:author="Malachi Jamison" w:date="2023-11-05T16:04:00Z" w:id="561">
              <w:r w:rsidRPr="004C5B91">
                <w:t>Launch the CogniOpen application from the device</w:t>
              </w:r>
            </w:ins>
          </w:p>
          <w:p w:rsidRPr="004C5B91" w:rsidR="004C5B91" w:rsidP="004C5B91" w:rsidRDefault="004C5B91" w14:paraId="6BB9F4B9" w14:textId="77777777">
            <w:pPr>
              <w:numPr>
                <w:ilvl w:val="0"/>
                <w:numId w:val="313"/>
              </w:numPr>
              <w:rPr>
                <w:ins w:author="Malachi Jamison" w:date="2023-11-05T16:04:00Z" w:id="562"/>
              </w:rPr>
            </w:pPr>
            <w:ins w:author="Malachi Jamison" w:date="2023-11-05T16:04:00Z" w:id="563">
              <w:r w:rsidRPr="004C5B91">
                <w:t>User taps the “Login in Here” button</w:t>
              </w:r>
            </w:ins>
          </w:p>
          <w:p w:rsidRPr="004C5B91" w:rsidR="004C5B91" w:rsidP="004C5B91" w:rsidRDefault="004C5B91" w14:paraId="57EE4522" w14:textId="77777777">
            <w:pPr>
              <w:numPr>
                <w:ilvl w:val="0"/>
                <w:numId w:val="313"/>
              </w:numPr>
              <w:rPr>
                <w:ins w:author="Malachi Jamison" w:date="2023-11-05T16:04:00Z" w:id="564"/>
              </w:rPr>
            </w:pPr>
            <w:ins w:author="Malachi Jamison" w:date="2023-11-05T16:04:00Z" w:id="565">
              <w:r w:rsidRPr="004C5B91">
                <w:t>Users enter their biometric authentication information.</w:t>
              </w:r>
            </w:ins>
          </w:p>
        </w:tc>
      </w:tr>
      <w:tr w:rsidRPr="004C5B91" w:rsidR="004C5B91" w:rsidTr="00FB3C48" w14:paraId="2AE54CD0" w14:textId="77777777">
        <w:trPr>
          <w:trHeight w:val="222"/>
          <w:ins w:author="Malachi Jamison" w:date="2023-11-05T16:04:00Z" w:id="56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4C5B91" w:rsidR="004C5B91" w:rsidP="004C5B91" w:rsidRDefault="004C5B91" w14:paraId="082E449D" w14:textId="77777777">
            <w:pPr>
              <w:rPr>
                <w:ins w:author="Malachi Jamison" w:date="2023-11-05T16:04:00Z" w:id="567"/>
                <w:b/>
                <w:bCs/>
              </w:rPr>
            </w:pPr>
            <w:ins w:author="Malachi Jamison" w:date="2023-11-05T16:04:00Z" w:id="568">
              <w:r w:rsidRPr="004C5B91">
                <w:rPr>
                  <w:b/>
                  <w:bCs/>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C5B91" w:rsidR="004C5B91" w:rsidP="004C5B91" w:rsidRDefault="004C5B91" w14:paraId="720AFEFE" w14:textId="77777777">
            <w:pPr>
              <w:numPr>
                <w:ilvl w:val="0"/>
                <w:numId w:val="315"/>
              </w:numPr>
              <w:rPr>
                <w:ins w:author="Malachi Jamison" w:date="2023-11-05T16:04:00Z" w:id="569"/>
              </w:rPr>
            </w:pPr>
            <w:ins w:author="Malachi Jamison" w:date="2023-11-05T16:04:00Z" w:id="570">
              <w:r w:rsidRPr="004C5B91">
                <w:t>Android Emulator: Pixel 7 Pro API</w:t>
              </w:r>
            </w:ins>
          </w:p>
        </w:tc>
      </w:tr>
      <w:tr w:rsidRPr="004C5B91" w:rsidR="004C5B91" w:rsidTr="00FB3C48" w14:paraId="09DDA59C" w14:textId="77777777">
        <w:trPr>
          <w:trHeight w:val="222"/>
          <w:ins w:author="Malachi Jamison" w:date="2023-11-05T16:04:00Z" w:id="571"/>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4C5B91" w:rsidR="004C5B91" w:rsidP="004C5B91" w:rsidRDefault="004C5B91" w14:paraId="39C088D3" w14:textId="77777777">
            <w:pPr>
              <w:rPr>
                <w:ins w:author="Malachi Jamison" w:date="2023-11-05T16:04:00Z" w:id="572"/>
                <w:b/>
                <w:bCs/>
              </w:rPr>
            </w:pPr>
            <w:ins w:author="Malachi Jamison" w:date="2023-11-05T16:04:00Z" w:id="573">
              <w:r w:rsidRPr="004C5B91">
                <w:rPr>
                  <w:b/>
                  <w:bCs/>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4C5B91" w:rsidP="004C5B91" w:rsidRDefault="00B20AF6" w14:paraId="13C74E2D" w14:textId="77777777">
            <w:pPr>
              <w:rPr>
                <w:ins w:author="Malachi Jamison" w:date="2023-11-05T16:12:00Z" w:id="574"/>
              </w:rPr>
            </w:pPr>
            <w:ins w:author="Malachi Jamison" w:date="2023-11-05T16:12:00Z" w:id="575">
              <w:r>
                <w:t xml:space="preserve">Pass: </w:t>
              </w:r>
            </w:ins>
            <w:ins w:author="Malachi Jamison" w:date="2023-11-05T16:04:00Z" w:id="576">
              <w:r w:rsidRPr="004C5B91" w:rsidR="004C5B91">
                <w:t>The application does not redirect the user to Home Interface and displays an error message to the user.</w:t>
              </w:r>
            </w:ins>
          </w:p>
          <w:p w:rsidRPr="004C5B91" w:rsidR="00B20AF6" w:rsidP="004C5B91" w:rsidRDefault="00B20AF6" w14:paraId="2A4DE883" w14:textId="00C8504E">
            <w:pPr>
              <w:rPr>
                <w:ins w:author="Malachi Jamison" w:date="2023-11-05T16:04:00Z" w:id="577"/>
              </w:rPr>
            </w:pPr>
            <w:ins w:author="Malachi Jamison" w:date="2023-11-05T16:12:00Z" w:id="578">
              <w:r>
                <w:t>Fail: The user can bypass the invalid login and is able to access CogniOpen resources.</w:t>
              </w:r>
            </w:ins>
          </w:p>
        </w:tc>
      </w:tr>
      <w:tr w:rsidRPr="004C5B91" w:rsidR="004C5B91" w:rsidTr="00FB3C48" w14:paraId="2727C084" w14:textId="77777777">
        <w:trPr>
          <w:trHeight w:val="222"/>
          <w:ins w:author="Malachi Jamison" w:date="2023-11-05T16:04:00Z" w:id="57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4C5B91" w:rsidR="004C5B91" w:rsidP="004C5B91" w:rsidRDefault="004C5B91" w14:paraId="1727181B" w14:textId="77777777">
            <w:pPr>
              <w:rPr>
                <w:ins w:author="Malachi Jamison" w:date="2023-11-05T16:04:00Z" w:id="580"/>
                <w:b/>
                <w:bCs/>
              </w:rPr>
            </w:pPr>
            <w:ins w:author="Malachi Jamison" w:date="2023-11-05T16:04:00Z" w:id="581">
              <w:r w:rsidRPr="004C5B91">
                <w:rPr>
                  <w:b/>
                  <w:bCs/>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4C5B91" w:rsidR="004C5B91" w:rsidP="004C5B91" w:rsidRDefault="004C5B91" w14:paraId="51D493C2" w14:textId="77777777">
            <w:pPr>
              <w:numPr>
                <w:ilvl w:val="0"/>
                <w:numId w:val="312"/>
              </w:numPr>
              <w:rPr>
                <w:ins w:author="Malachi Jamison" w:date="2023-11-05T16:04:00Z" w:id="582"/>
              </w:rPr>
            </w:pPr>
            <w:ins w:author="Malachi Jamison" w:date="2023-11-05T16:04:00Z" w:id="583">
              <w:r w:rsidRPr="004C5B91">
                <w:t>The user did not register with the application</w:t>
              </w:r>
            </w:ins>
          </w:p>
          <w:p w:rsidRPr="004C5B91" w:rsidR="004C5B91" w:rsidP="004C5B91" w:rsidRDefault="004C5B91" w14:paraId="63354C0C" w14:textId="77777777">
            <w:pPr>
              <w:numPr>
                <w:ilvl w:val="0"/>
                <w:numId w:val="312"/>
              </w:numPr>
              <w:rPr>
                <w:ins w:author="Malachi Jamison" w:date="2023-11-05T16:04:00Z" w:id="584"/>
              </w:rPr>
            </w:pPr>
            <w:ins w:author="Malachi Jamison" w:date="2023-11-05T16:04:00Z" w:id="585">
              <w:r w:rsidRPr="004C5B91">
                <w:t>The user is connected to the internet</w:t>
              </w:r>
            </w:ins>
          </w:p>
          <w:p w:rsidRPr="004C5B91" w:rsidR="004C5B91" w:rsidP="004C5B91" w:rsidRDefault="004C5B91" w14:paraId="0EB348A5" w14:textId="77777777">
            <w:pPr>
              <w:numPr>
                <w:ilvl w:val="0"/>
                <w:numId w:val="312"/>
              </w:numPr>
              <w:rPr>
                <w:ins w:author="Malachi Jamison" w:date="2023-11-05T16:04:00Z" w:id="586"/>
              </w:rPr>
            </w:pPr>
            <w:ins w:author="Malachi Jamison" w:date="2023-11-05T16:04:00Z" w:id="587">
              <w:r w:rsidRPr="004C5B91">
                <w:t>The application is active and able to receive requests</w:t>
              </w:r>
            </w:ins>
          </w:p>
          <w:p w:rsidRPr="004C5B91" w:rsidR="004C5B91" w:rsidP="004C5B91" w:rsidRDefault="004C5B91" w14:paraId="0EF6A515" w14:textId="77777777">
            <w:pPr>
              <w:numPr>
                <w:ilvl w:val="0"/>
                <w:numId w:val="312"/>
              </w:numPr>
              <w:rPr>
                <w:ins w:author="Malachi Jamison" w:date="2023-11-05T16:04:00Z" w:id="588"/>
              </w:rPr>
            </w:pPr>
            <w:ins w:author="Malachi Jamison" w:date="2023-11-05T16:04:00Z" w:id="589">
              <w:r w:rsidRPr="004C5B91">
                <w:t>The application can communicate with the backend database services</w:t>
              </w:r>
            </w:ins>
          </w:p>
        </w:tc>
      </w:tr>
    </w:tbl>
    <w:p w:rsidRPr="003321F8" w:rsidR="00B74652" w:rsidP="00B74652" w:rsidRDefault="00B74652" w14:paraId="7D7176AB" w14:textId="385B6F41">
      <w:pPr>
        <w:pStyle w:val="Caption"/>
        <w:jc w:val="center"/>
        <w:rPr>
          <w:ins w:author="Malachi Jamison" w:date="2023-11-05T16:04:00Z" w:id="590"/>
          <w:rFonts w:ascii="Times New Roman" w:hAnsi="Times New Roman" w:cs="Times New Roman"/>
          <w:i w:val="0"/>
          <w:iCs w:val="0"/>
          <w:color w:val="000000" w:themeColor="text1"/>
        </w:rPr>
      </w:pPr>
      <w:bookmarkStart w:name="_Toc150003918" w:id="591"/>
      <w:ins w:author="Malachi Jamison" w:date="2023-11-05T16:04:00Z" w:id="592">
        <w:r w:rsidRPr="003321F8">
          <w:rPr>
            <w:rFonts w:ascii="Times New Roman" w:hAnsi="Times New Roman" w:cs="Times New Roman"/>
            <w:i w:val="0"/>
            <w:iCs w:val="0"/>
            <w:color w:val="000000" w:themeColor="text1"/>
          </w:rPr>
          <w:t xml:space="preserve">Table </w:t>
        </w:r>
        <w:r>
          <w:rPr>
            <w:rFonts w:ascii="Times New Roman" w:hAnsi="Times New Roman" w:cs="Times New Roman"/>
            <w:i w:val="0"/>
            <w:iCs w:val="0"/>
            <w:color w:val="000000" w:themeColor="text1"/>
          </w:rPr>
          <w:t>3</w:t>
        </w:r>
        <w:r w:rsidRPr="003321F8">
          <w:rPr>
            <w:rFonts w:ascii="Times New Roman" w:hAnsi="Times New Roman" w:cs="Times New Roman"/>
            <w:i w:val="0"/>
            <w:iCs w:val="0"/>
            <w:color w:val="000000" w:themeColor="text1"/>
          </w:rPr>
          <w:t>:</w:t>
        </w:r>
      </w:ins>
      <w:ins w:author="Malachi Jamison" w:date="2023-11-05T18:13:00Z" w:id="593">
        <w:r w:rsidR="008F6C6D">
          <w:rPr>
            <w:rFonts w:ascii="Times New Roman" w:hAnsi="Times New Roman" w:cs="Times New Roman"/>
            <w:i w:val="0"/>
            <w:iCs w:val="0"/>
            <w:color w:val="000000" w:themeColor="text1"/>
          </w:rPr>
          <w:t xml:space="preserve"> </w:t>
        </w:r>
      </w:ins>
      <w:ins w:author="Malachi Jamison" w:date="2023-11-05T16:04:00Z" w:id="594">
        <w:r w:rsidRPr="003321F8">
          <w:rPr>
            <w:rFonts w:ascii="Times New Roman" w:hAnsi="Times New Roman" w:cs="Times New Roman"/>
            <w:i w:val="0"/>
            <w:iCs w:val="0"/>
            <w:color w:val="000000" w:themeColor="text1"/>
          </w:rPr>
          <w:t>Deny Login</w:t>
        </w:r>
      </w:ins>
      <w:bookmarkEnd w:id="591"/>
      <w:ins w:author="Malachi Jamison" w:date="2023-11-05T18:13:00Z" w:id="595">
        <w:r w:rsidR="008F6C6D">
          <w:rPr>
            <w:rFonts w:ascii="Times New Roman" w:hAnsi="Times New Roman" w:cs="Times New Roman"/>
            <w:i w:val="0"/>
            <w:iCs w:val="0"/>
            <w:color w:val="000000" w:themeColor="text1"/>
          </w:rPr>
          <w:t xml:space="preserve"> Test Case</w:t>
        </w:r>
      </w:ins>
    </w:p>
    <w:p w:rsidR="00C141A6" w:rsidP="00374764" w:rsidRDefault="00C141A6" w14:paraId="3DE5A04E" w14:textId="77777777">
      <w:pPr>
        <w:rPr>
          <w:ins w:author="Malachi Jamison" w:date="2023-11-05T16:03:00Z" w:id="596"/>
        </w:rPr>
      </w:pPr>
    </w:p>
    <w:p w:rsidR="00C141A6" w:rsidP="00374764" w:rsidRDefault="00C141A6" w14:paraId="10DEDEA8" w14:textId="77777777"/>
    <w:p w:rsidRPr="000260D5" w:rsidR="00374764" w:rsidDel="00B74652" w:rsidP="00374764" w:rsidRDefault="00374764" w14:paraId="34008891" w14:textId="232A1064">
      <w:pPr>
        <w:rPr>
          <w:del w:author="Malachi Jamison" w:date="2023-11-05T16:05:00Z" w:id="597"/>
        </w:rPr>
      </w:pPr>
      <w:del w:author="Malachi Jamison" w:date="2023-11-05T16:05:00Z" w:id="598">
        <w:r w:rsidRPr="008C3D12" w:rsidDel="00B74652">
          <w:rPr>
            <w:b/>
            <w:bCs/>
          </w:rPr>
          <w:delText>Test Case Name:</w:delText>
        </w:r>
        <w:r w:rsidDel="00B74652">
          <w:delText xml:space="preserve"> </w:delText>
        </w:r>
        <w:r w:rsidDel="00B74652" w:rsidR="00566420">
          <w:delText>Deny Login</w:delText>
        </w:r>
        <w:r w:rsidDel="00B74652">
          <w:delText xml:space="preserve"> with </w:delText>
        </w:r>
        <w:r w:rsidDel="00B74652" w:rsidR="00566420">
          <w:delText>Inv</w:delText>
        </w:r>
        <w:r w:rsidDel="00B74652">
          <w:delText>alid Credentials</w:delText>
        </w:r>
      </w:del>
    </w:p>
    <w:p w:rsidR="00374764" w:rsidDel="00B74652" w:rsidP="00374764" w:rsidRDefault="00374764" w14:paraId="1383E9B6" w14:textId="64BD7FDF">
      <w:pPr>
        <w:rPr>
          <w:del w:author="Malachi Jamison" w:date="2023-11-05T16:05:00Z" w:id="599"/>
        </w:rPr>
      </w:pPr>
      <w:del w:author="Malachi Jamison" w:date="2023-11-05T16:05:00Z" w:id="600">
        <w:r w:rsidRPr="5D225796" w:rsidDel="00B74652">
          <w:rPr>
            <w:b/>
            <w:bCs/>
          </w:rPr>
          <w:delText xml:space="preserve">Description: </w:delText>
        </w:r>
        <w:r w:rsidDel="00B74652">
          <w:delText>A user can</w:delText>
        </w:r>
        <w:r w:rsidDel="00B74652" w:rsidR="00566420">
          <w:delText>not</w:delText>
        </w:r>
        <w:r w:rsidDel="00B74652">
          <w:delText xml:space="preserve"> login to the CogniOpen application with </w:delText>
        </w:r>
        <w:r w:rsidDel="00B74652" w:rsidR="00566420">
          <w:delText>in</w:delText>
        </w:r>
        <w:r w:rsidDel="00B74652">
          <w:delText>valid user credentials.</w:delText>
        </w:r>
      </w:del>
    </w:p>
    <w:p w:rsidR="00374764" w:rsidDel="00B74652" w:rsidP="00374764" w:rsidRDefault="00374764" w14:paraId="46A9A616" w14:textId="1E12265D">
      <w:pPr>
        <w:rPr>
          <w:del w:author="Malachi Jamison" w:date="2023-11-05T16:05:00Z" w:id="601"/>
        </w:rPr>
      </w:pPr>
      <w:del w:author="Malachi Jamison" w:date="2023-11-05T16:05:00Z" w:id="602">
        <w:r w:rsidRPr="5D225796" w:rsidDel="00B74652">
          <w:rPr>
            <w:b/>
            <w:bCs/>
          </w:rPr>
          <w:delText xml:space="preserve">Requirements: </w:delText>
        </w:r>
        <w:r w:rsidDel="00B74652">
          <w:delText xml:space="preserve">The application shall </w:delText>
        </w:r>
        <w:r w:rsidDel="00B74652" w:rsidR="00566420">
          <w:delText>deny users access to the application if they enter invalid user credentials and display a generic login error message</w:delText>
        </w:r>
      </w:del>
    </w:p>
    <w:p w:rsidR="00374764" w:rsidDel="00B74652" w:rsidP="00374764" w:rsidRDefault="00374764" w14:paraId="755571F4" w14:textId="11DD8AC3">
      <w:pPr>
        <w:rPr>
          <w:del w:author="Malachi Jamison" w:date="2023-11-05T16:05:00Z" w:id="603"/>
          <w:b/>
          <w:bCs/>
        </w:rPr>
      </w:pPr>
      <w:del w:author="Malachi Jamison" w:date="2023-11-05T16:05:00Z" w:id="604">
        <w:r w:rsidRPr="5D225796" w:rsidDel="00B74652">
          <w:rPr>
            <w:b/>
            <w:bCs/>
          </w:rPr>
          <w:delText>Prerequisite</w:delText>
        </w:r>
        <w:r w:rsidDel="00B74652">
          <w:rPr>
            <w:b/>
            <w:bCs/>
          </w:rPr>
          <w:delText>s</w:delText>
        </w:r>
        <w:r w:rsidRPr="5D225796" w:rsidDel="00B74652">
          <w:rPr>
            <w:b/>
            <w:bCs/>
          </w:rPr>
          <w:delText>:</w:delText>
        </w:r>
      </w:del>
    </w:p>
    <w:p w:rsidRPr="00BB6305" w:rsidR="00374764" w:rsidDel="00B74652" w:rsidP="00C67918" w:rsidRDefault="00374764" w14:paraId="6A01A748" w14:textId="3CD05AE0">
      <w:pPr>
        <w:pStyle w:val="ListParagraph"/>
        <w:numPr>
          <w:ilvl w:val="0"/>
          <w:numId w:val="4"/>
        </w:numPr>
        <w:rPr>
          <w:del w:author="Malachi Jamison" w:date="2023-11-05T16:05:00Z" w:id="605"/>
          <w:b/>
          <w:bCs/>
        </w:rPr>
      </w:pPr>
      <w:del w:author="Malachi Jamison" w:date="2023-11-05T16:05:00Z" w:id="606">
        <w:r w:rsidDel="00B74652">
          <w:delText>The user has previously registered with the application</w:delText>
        </w:r>
      </w:del>
    </w:p>
    <w:p w:rsidRPr="00BB6305" w:rsidR="00374764" w:rsidDel="00B74652" w:rsidP="00C67918" w:rsidRDefault="00374764" w14:paraId="5C7B68EB" w14:textId="17669273">
      <w:pPr>
        <w:pStyle w:val="ListParagraph"/>
        <w:numPr>
          <w:ilvl w:val="0"/>
          <w:numId w:val="4"/>
        </w:numPr>
        <w:rPr>
          <w:del w:author="Malachi Jamison" w:date="2023-11-05T16:05:00Z" w:id="607"/>
          <w:b/>
          <w:bCs/>
        </w:rPr>
      </w:pPr>
      <w:del w:author="Malachi Jamison" w:date="2023-11-05T16:05:00Z" w:id="608">
        <w:r w:rsidDel="00B74652">
          <w:delText>The application has been downloaded on the user’s phone</w:delText>
        </w:r>
      </w:del>
    </w:p>
    <w:p w:rsidR="00374764" w:rsidDel="00B74652" w:rsidP="00374764" w:rsidRDefault="00374764" w14:paraId="0574F191" w14:textId="6CCBCF68">
      <w:pPr>
        <w:rPr>
          <w:del w:author="Malachi Jamison" w:date="2023-11-05T16:05:00Z" w:id="609"/>
          <w:b/>
          <w:bCs/>
        </w:rPr>
      </w:pPr>
      <w:del w:author="Malachi Jamison" w:date="2023-11-05T16:05:00Z" w:id="610">
        <w:r w:rsidDel="00B74652">
          <w:rPr>
            <w:b/>
            <w:bCs/>
          </w:rPr>
          <w:delText>Test Data:</w:delText>
        </w:r>
      </w:del>
    </w:p>
    <w:p w:rsidR="00374764" w:rsidDel="00B74652" w:rsidP="00C67918" w:rsidRDefault="00E8565A" w14:paraId="7263F441" w14:textId="2884621F">
      <w:pPr>
        <w:pStyle w:val="ListParagraph"/>
        <w:numPr>
          <w:ilvl w:val="0"/>
          <w:numId w:val="5"/>
        </w:numPr>
        <w:rPr>
          <w:del w:author="Malachi Jamison" w:date="2023-11-05T16:05:00Z" w:id="611"/>
        </w:rPr>
      </w:pPr>
      <w:del w:author="Malachi Jamison" w:date="2023-11-05T16:05:00Z" w:id="612">
        <w:r w:rsidDel="00B74652">
          <w:delText>Email Address</w:delText>
        </w:r>
        <w:r w:rsidDel="00B74652" w:rsidR="00374764">
          <w:delText>: test_user</w:delText>
        </w:r>
        <w:r w:rsidDel="00B74652">
          <w:delText>@testemail.com</w:delText>
        </w:r>
      </w:del>
    </w:p>
    <w:p w:rsidRPr="00A117FB" w:rsidR="00374764" w:rsidDel="00B74652" w:rsidP="00C67918" w:rsidRDefault="00374764" w14:paraId="7F9E64BC" w14:textId="3BBD6B2E">
      <w:pPr>
        <w:pStyle w:val="ListParagraph"/>
        <w:numPr>
          <w:ilvl w:val="0"/>
          <w:numId w:val="5"/>
        </w:numPr>
        <w:rPr>
          <w:del w:author="Malachi Jamison" w:date="2023-11-05T16:05:00Z" w:id="613"/>
        </w:rPr>
      </w:pPr>
      <w:del w:author="Malachi Jamison" w:date="2023-11-05T16:05:00Z" w:id="614">
        <w:r w:rsidDel="00B74652">
          <w:delText xml:space="preserve">Password: </w:delText>
        </w:r>
        <w:r w:rsidDel="00B74652" w:rsidR="00A41ACB">
          <w:delText>badpassword</w:delText>
        </w:r>
      </w:del>
    </w:p>
    <w:p w:rsidR="00374764" w:rsidDel="00B74652" w:rsidP="00374764" w:rsidRDefault="00374764" w14:paraId="7A8B7B8D" w14:textId="65A18E04">
      <w:pPr>
        <w:rPr>
          <w:del w:author="Malachi Jamison" w:date="2023-11-05T16:05:00Z" w:id="615"/>
          <w:b/>
          <w:bCs/>
        </w:rPr>
      </w:pPr>
      <w:del w:author="Malachi Jamison" w:date="2023-11-05T16:05:00Z" w:id="616">
        <w:r w:rsidDel="00B74652">
          <w:rPr>
            <w:b/>
            <w:bCs/>
          </w:rPr>
          <w:delText>Test Steps</w:delText>
        </w:r>
        <w:r w:rsidRPr="5D225796" w:rsidDel="00B74652">
          <w:rPr>
            <w:b/>
            <w:bCs/>
          </w:rPr>
          <w:delText>:</w:delText>
        </w:r>
      </w:del>
    </w:p>
    <w:p w:rsidR="00374764" w:rsidDel="00B74652" w:rsidP="00C67918" w:rsidRDefault="00374764" w14:paraId="540FC8C8" w14:textId="71E3921B">
      <w:pPr>
        <w:pStyle w:val="ListParagraph"/>
        <w:numPr>
          <w:ilvl w:val="0"/>
          <w:numId w:val="7"/>
        </w:numPr>
        <w:rPr>
          <w:del w:author="Malachi Jamison" w:date="2023-11-05T16:05:00Z" w:id="617"/>
        </w:rPr>
      </w:pPr>
      <w:del w:author="Malachi Jamison" w:date="2023-11-05T16:05:00Z" w:id="618">
        <w:r w:rsidDel="00B74652">
          <w:delText>Launch the CogniOpen application from the device</w:delText>
        </w:r>
      </w:del>
    </w:p>
    <w:p w:rsidR="00374764" w:rsidDel="00B74652" w:rsidP="00C67918" w:rsidRDefault="00374764" w14:paraId="7C968488" w14:textId="51877BE8">
      <w:pPr>
        <w:pStyle w:val="ListParagraph"/>
        <w:numPr>
          <w:ilvl w:val="0"/>
          <w:numId w:val="7"/>
        </w:numPr>
        <w:rPr>
          <w:del w:author="Malachi Jamison" w:date="2023-11-05T16:05:00Z" w:id="619"/>
        </w:rPr>
      </w:pPr>
      <w:del w:author="Malachi Jamison" w:date="2023-11-05T16:05:00Z" w:id="620">
        <w:r w:rsidDel="00B74652">
          <w:delText>User enters their email address in the “Email Address” text box</w:delText>
        </w:r>
      </w:del>
    </w:p>
    <w:p w:rsidR="00374764" w:rsidDel="00B74652" w:rsidP="00C67918" w:rsidRDefault="00374764" w14:paraId="35675A7B" w14:textId="488090FB">
      <w:pPr>
        <w:pStyle w:val="ListParagraph"/>
        <w:numPr>
          <w:ilvl w:val="0"/>
          <w:numId w:val="7"/>
        </w:numPr>
        <w:rPr>
          <w:del w:author="Malachi Jamison" w:date="2023-11-05T16:05:00Z" w:id="621"/>
        </w:rPr>
      </w:pPr>
      <w:del w:author="Malachi Jamison" w:date="2023-11-05T16:05:00Z" w:id="622">
        <w:r w:rsidDel="00B74652">
          <w:delText>User enters their password in the “Password” text box</w:delText>
        </w:r>
      </w:del>
    </w:p>
    <w:p w:rsidR="00374764" w:rsidDel="00B74652" w:rsidP="00C67918" w:rsidRDefault="00374764" w14:paraId="5906EAF0" w14:textId="42C3B20A">
      <w:pPr>
        <w:pStyle w:val="ListParagraph"/>
        <w:numPr>
          <w:ilvl w:val="0"/>
          <w:numId w:val="7"/>
        </w:numPr>
        <w:rPr>
          <w:del w:author="Malachi Jamison" w:date="2023-11-05T16:05:00Z" w:id="623"/>
        </w:rPr>
      </w:pPr>
      <w:del w:author="Malachi Jamison" w:date="2023-11-05T16:05:00Z" w:id="624">
        <w:r w:rsidDel="00B74652">
          <w:delText>User taps the “Login” button</w:delText>
        </w:r>
      </w:del>
    </w:p>
    <w:p w:rsidR="00374764" w:rsidDel="00B74652" w:rsidP="00374764" w:rsidRDefault="00374764" w14:paraId="796FD340" w14:textId="4FBA7476">
      <w:pPr>
        <w:rPr>
          <w:del w:author="Malachi Jamison" w:date="2023-11-05T16:05:00Z" w:id="625"/>
          <w:b/>
          <w:bCs/>
        </w:rPr>
      </w:pPr>
      <w:del w:author="Malachi Jamison" w:date="2023-11-05T16:05:00Z" w:id="626">
        <w:r w:rsidRPr="5D225796" w:rsidDel="00B74652">
          <w:rPr>
            <w:b/>
            <w:bCs/>
          </w:rPr>
          <w:delText xml:space="preserve">Expected </w:delText>
        </w:r>
        <w:r w:rsidDel="00B74652">
          <w:rPr>
            <w:b/>
            <w:bCs/>
          </w:rPr>
          <w:delText>Results</w:delText>
        </w:r>
        <w:r w:rsidRPr="5D225796" w:rsidDel="00B74652">
          <w:rPr>
            <w:b/>
            <w:bCs/>
          </w:rPr>
          <w:delText xml:space="preserve">: </w:delText>
        </w:r>
        <w:r w:rsidDel="00B74652">
          <w:delText xml:space="preserve">The application </w:delText>
        </w:r>
        <w:r w:rsidDel="00B74652" w:rsidR="00A41ACB">
          <w:delText xml:space="preserve">does not </w:delText>
        </w:r>
        <w:r w:rsidDel="00B74652">
          <w:delText>redirect the user to Home Interface</w:delText>
        </w:r>
        <w:r w:rsidDel="00B74652" w:rsidR="00A41ACB">
          <w:delText xml:space="preserve"> and displays an error message to </w:delText>
        </w:r>
        <w:r w:rsidDel="00B74652" w:rsidR="00850C56">
          <w:delText>the user</w:delText>
        </w:r>
        <w:r w:rsidDel="00B74652">
          <w:delText>.</w:delText>
        </w:r>
      </w:del>
    </w:p>
    <w:p w:rsidR="00374764" w:rsidDel="00B74652" w:rsidP="00374764" w:rsidRDefault="00374764" w14:paraId="520824D3" w14:textId="4D248EA5">
      <w:pPr>
        <w:rPr>
          <w:del w:author="Malachi Jamison" w:date="2023-11-05T16:05:00Z" w:id="627"/>
          <w:b/>
          <w:bCs/>
        </w:rPr>
      </w:pPr>
      <w:del w:author="Malachi Jamison" w:date="2023-11-05T16:05:00Z" w:id="628">
        <w:r w:rsidDel="00B74652">
          <w:rPr>
            <w:b/>
            <w:bCs/>
          </w:rPr>
          <w:delText>Test Environment:</w:delText>
        </w:r>
      </w:del>
    </w:p>
    <w:p w:rsidR="00374764" w:rsidDel="00B74652" w:rsidP="00C67918" w:rsidRDefault="00374764" w14:paraId="1D79A61F" w14:textId="34B85B4A">
      <w:pPr>
        <w:pStyle w:val="ListParagraph"/>
        <w:numPr>
          <w:ilvl w:val="0"/>
          <w:numId w:val="6"/>
        </w:numPr>
        <w:rPr>
          <w:del w:author="Malachi Jamison" w:date="2023-11-05T16:05:00Z" w:id="629"/>
        </w:rPr>
      </w:pPr>
      <w:del w:author="Malachi Jamison" w:date="2023-11-05T16:05:00Z" w:id="630">
        <w:r w:rsidDel="00B74652">
          <w:delText>Device: &lt;fill out when test environment is created&gt;</w:delText>
        </w:r>
      </w:del>
    </w:p>
    <w:p w:rsidRPr="00F812A7" w:rsidR="00374764" w:rsidDel="00B74652" w:rsidP="00C67918" w:rsidRDefault="00374764" w14:paraId="5EE6A337" w14:textId="644C9AAE">
      <w:pPr>
        <w:pStyle w:val="ListParagraph"/>
        <w:numPr>
          <w:ilvl w:val="0"/>
          <w:numId w:val="6"/>
        </w:numPr>
        <w:rPr>
          <w:del w:author="Malachi Jamison" w:date="2023-11-05T16:05:00Z" w:id="631"/>
        </w:rPr>
      </w:pPr>
      <w:del w:author="Malachi Jamison" w:date="2023-11-05T16:05:00Z" w:id="632">
        <w:r w:rsidDel="00B74652">
          <w:delText>Application Version: &lt;fill out when we release a version of CogniOpen&gt;</w:delText>
        </w:r>
      </w:del>
    </w:p>
    <w:p w:rsidR="003B6F8C" w:rsidDel="00B74652" w:rsidP="003B6F8C" w:rsidRDefault="003B6F8C" w14:paraId="58F7C326" w14:textId="76CCBE23">
      <w:pPr>
        <w:rPr>
          <w:del w:author="Malachi Jamison" w:date="2023-11-05T16:05:00Z" w:id="633"/>
          <w:b/>
          <w:bCs/>
        </w:rPr>
      </w:pPr>
      <w:del w:author="Malachi Jamison" w:date="2023-11-05T16:05:00Z" w:id="634">
        <w:r w:rsidDel="00B74652">
          <w:rPr>
            <w:b/>
            <w:bCs/>
          </w:rPr>
          <w:delText>Pass/Fail Criteria:</w:delText>
        </w:r>
      </w:del>
    </w:p>
    <w:p w:rsidRPr="00B5341C" w:rsidR="003B6F8C" w:rsidDel="00B74652" w:rsidP="00C67918" w:rsidRDefault="003B6F8C" w14:paraId="34067B5F" w14:textId="44595F32">
      <w:pPr>
        <w:pStyle w:val="ListParagraph"/>
        <w:numPr>
          <w:ilvl w:val="0"/>
          <w:numId w:val="3"/>
        </w:numPr>
        <w:rPr>
          <w:del w:author="Malachi Jamison" w:date="2023-11-05T16:05:00Z" w:id="635"/>
          <w:b/>
          <w:bCs/>
        </w:rPr>
      </w:pPr>
      <w:del w:author="Malachi Jamison" w:date="2023-11-05T16:05:00Z" w:id="636">
        <w:r w:rsidDel="00B74652">
          <w:delText>Pass: The user is denied their login request</w:delText>
        </w:r>
        <w:r w:rsidRPr="0009091C" w:rsidDel="00B74652" w:rsidR="02532729">
          <w:delText>,</w:delText>
        </w:r>
        <w:r w:rsidDel="00B74652">
          <w:delText xml:space="preserve"> and an error is displayed</w:delText>
        </w:r>
      </w:del>
    </w:p>
    <w:p w:rsidRPr="003B6F8C" w:rsidR="003B6F8C" w:rsidDel="00B74652" w:rsidP="00C67918" w:rsidRDefault="003B6F8C" w14:paraId="0595A56C" w14:textId="78A574CE">
      <w:pPr>
        <w:pStyle w:val="ListParagraph"/>
        <w:numPr>
          <w:ilvl w:val="0"/>
          <w:numId w:val="3"/>
        </w:numPr>
        <w:rPr>
          <w:del w:author="Malachi Jamison" w:date="2023-11-05T16:05:00Z" w:id="637"/>
          <w:b/>
          <w:bCs/>
        </w:rPr>
      </w:pPr>
      <w:del w:author="Malachi Jamison" w:date="2023-11-05T16:05:00Z" w:id="638">
        <w:r w:rsidDel="00B74652">
          <w:delText xml:space="preserve">Fail: The user </w:delText>
        </w:r>
        <w:r w:rsidDel="00B74652" w:rsidR="3DD48C07">
          <w:delText>can</w:delText>
        </w:r>
        <w:r w:rsidDel="00B74652">
          <w:delText xml:space="preserve"> bypass the</w:delText>
        </w:r>
        <w:r w:rsidDel="00B74652" w:rsidR="00232567">
          <w:delText xml:space="preserve"> invalid login and </w:delText>
        </w:r>
        <w:r w:rsidDel="00B74652" w:rsidR="4362F8B2">
          <w:delText>is</w:delText>
        </w:r>
        <w:r w:rsidDel="00B74652" w:rsidR="00A9306D">
          <w:delText xml:space="preserve"> able to access </w:delText>
        </w:r>
        <w:r w:rsidDel="00B74652" w:rsidR="00F71669">
          <w:delText>CogniOpen resources</w:delText>
        </w:r>
      </w:del>
    </w:p>
    <w:p w:rsidR="00374764" w:rsidDel="00B74652" w:rsidP="00374764" w:rsidRDefault="00374764" w14:paraId="51105869" w14:textId="68E0F12C">
      <w:pPr>
        <w:rPr>
          <w:del w:author="Malachi Jamison" w:date="2023-11-05T16:05:00Z" w:id="639"/>
        </w:rPr>
      </w:pPr>
      <w:del w:author="Malachi Jamison" w:date="2023-11-05T16:05:00Z" w:id="640">
        <w:r w:rsidRPr="5D225796" w:rsidDel="00B74652">
          <w:rPr>
            <w:b/>
            <w:bCs/>
          </w:rPr>
          <w:delText xml:space="preserve">Assumptions: </w:delText>
        </w:r>
      </w:del>
    </w:p>
    <w:p w:rsidR="00374764" w:rsidDel="00B74652" w:rsidP="00C67918" w:rsidRDefault="00374764" w14:paraId="7B1C8F67" w14:textId="104A16C6">
      <w:pPr>
        <w:pStyle w:val="ListParagraph"/>
        <w:numPr>
          <w:ilvl w:val="0"/>
          <w:numId w:val="2"/>
        </w:numPr>
        <w:rPr>
          <w:del w:author="Malachi Jamison" w:date="2023-11-05T16:05:00Z" w:id="641"/>
        </w:rPr>
      </w:pPr>
      <w:del w:author="Malachi Jamison" w:date="2023-11-05T16:05:00Z" w:id="642">
        <w:r w:rsidDel="00B74652">
          <w:delText>The user has previously registered with the application</w:delText>
        </w:r>
      </w:del>
    </w:p>
    <w:p w:rsidR="00374764" w:rsidDel="00B74652" w:rsidP="00C67918" w:rsidRDefault="00374764" w14:paraId="11B66BC4" w14:textId="28BC7F33">
      <w:pPr>
        <w:pStyle w:val="ListParagraph"/>
        <w:numPr>
          <w:ilvl w:val="0"/>
          <w:numId w:val="2"/>
        </w:numPr>
        <w:rPr>
          <w:del w:author="Malachi Jamison" w:date="2023-11-05T16:05:00Z" w:id="643"/>
        </w:rPr>
      </w:pPr>
      <w:del w:author="Malachi Jamison" w:date="2023-11-05T16:05:00Z" w:id="644">
        <w:r w:rsidDel="00B74652">
          <w:delText>The user is connected to the internet</w:delText>
        </w:r>
      </w:del>
    </w:p>
    <w:p w:rsidR="002271FA" w:rsidDel="00B74652" w:rsidP="00C67918" w:rsidRDefault="00374764" w14:paraId="581F226A" w14:textId="5E9C9784">
      <w:pPr>
        <w:pStyle w:val="ListParagraph"/>
        <w:numPr>
          <w:ilvl w:val="0"/>
          <w:numId w:val="2"/>
        </w:numPr>
        <w:rPr>
          <w:del w:author="Malachi Jamison" w:date="2023-11-05T16:05:00Z" w:id="645"/>
        </w:rPr>
      </w:pPr>
      <w:del w:author="Malachi Jamison" w:date="2023-11-05T16:05:00Z" w:id="646">
        <w:r w:rsidDel="00B74652">
          <w:delText>The application is active and able to receive requests</w:delText>
        </w:r>
      </w:del>
    </w:p>
    <w:p w:rsidR="00A407B9" w:rsidDel="00B74652" w:rsidP="00C67918" w:rsidRDefault="00374764" w14:paraId="027B0572" w14:textId="5BE902F3">
      <w:pPr>
        <w:pStyle w:val="ListParagraph"/>
        <w:numPr>
          <w:ilvl w:val="0"/>
          <w:numId w:val="2"/>
        </w:numPr>
        <w:rPr>
          <w:del w:author="Malachi Jamison" w:date="2023-11-05T16:05:00Z" w:id="647"/>
        </w:rPr>
      </w:pPr>
      <w:del w:author="Malachi Jamison" w:date="2023-11-05T16:05:00Z" w:id="648">
        <w:r w:rsidDel="00B74652">
          <w:delText>The application is able to communicate with the backend database services</w:delText>
        </w:r>
      </w:del>
    </w:p>
    <w:p w:rsidR="00B036A7" w:rsidP="00A407B9" w:rsidRDefault="006C021A" w14:paraId="2B729056" w14:textId="6517F720">
      <w:pPr>
        <w:rPr>
          <w:b/>
          <w:bCs/>
        </w:rPr>
      </w:pPr>
      <w:ins w:author="Zachary Cappella" w:date="2023-10-13T12:29:00Z" w:id="649">
        <w:r>
          <w:rPr>
            <w:b/>
            <w:bCs/>
            <w:noProof/>
          </w:rPr>
          <w:pict w14:anchorId="39703D26">
            <v:rect id="_x0000_i1026" style="width:468pt;height:.05pt;mso-width-percent:0;mso-height-percent:0;mso-width-percent:0;mso-height-percent:0" alt="" o:hr="t" o:hrstd="t" o:hralign="center" fillcolor="#a0a0a0" stroked="f"/>
          </w:pict>
        </w:r>
      </w:ins>
    </w:p>
    <w:p w:rsidR="00112A50" w:rsidP="00A407B9" w:rsidRDefault="00112A50" w14:paraId="58D54A06" w14:textId="7A79C9BA">
      <w:pPr>
        <w:rPr>
          <w:del w:author="Zachary Cappella" w:date="2023-10-13T12:29:00Z" w:id="650"/>
          <w:b/>
          <w:bCs/>
        </w:rPr>
      </w:pPr>
      <w:del w:author="Zachary Cappella" w:date="2023-10-13T12:28:00Z" w:id="651">
        <w:r>
          <w:rPr>
            <w:b/>
            <w:bCs/>
          </w:rPr>
          <w:delText>Attachments:</w:delText>
        </w:r>
      </w:del>
    </w:p>
    <w:p w:rsidRPr="00112A50" w:rsidR="00112A50" w:rsidP="00A407B9" w:rsidRDefault="00112A50" w14:paraId="6EE4C8F2" w14:textId="2D3CDBEF">
      <w:pPr>
        <w:rPr>
          <w:del w:author="Zachary Cappella" w:date="2023-10-13T12:29:00Z" w:id="652"/>
          <w:b/>
          <w:bCs/>
        </w:rPr>
      </w:pPr>
    </w:p>
    <w:p w:rsidRPr="0009091C" w:rsidR="00DD6BA0" w:rsidP="167C278A" w:rsidRDefault="00DD6BA0" w14:paraId="0013CC51" w14:textId="6A0E0896">
      <w:pPr>
        <w:pStyle w:val="Heading4"/>
        <w:rPr>
          <w:rFonts w:ascii="Times New Roman" w:hAnsi="Times New Roman" w:cs="Times New Roman"/>
          <w:i w:val="0"/>
          <w:iCs w:val="0"/>
        </w:rPr>
      </w:pPr>
      <w:bookmarkStart w:name="_Toc148095148" w:id="653"/>
      <w:bookmarkStart w:name="_Toc1779564453" w:id="654"/>
      <w:bookmarkStart w:name="_Toc1380381135" w:id="2064889517"/>
      <w:r w:rsidRPr="167C278A" w:rsidR="00DD6BA0">
        <w:rPr>
          <w:rFonts w:ascii="Times New Roman" w:hAnsi="Times New Roman" w:cs="Times New Roman"/>
          <w:i w:val="0"/>
          <w:iCs w:val="0"/>
        </w:rPr>
        <w:t xml:space="preserve">3.1.1.3 User Can </w:t>
      </w:r>
      <w:r w:rsidRPr="167C278A" w:rsidR="00335E3D">
        <w:rPr>
          <w:rFonts w:ascii="Times New Roman" w:hAnsi="Times New Roman" w:cs="Times New Roman"/>
          <w:i w:val="0"/>
          <w:iCs w:val="0"/>
        </w:rPr>
        <w:t xml:space="preserve">Request to </w:t>
      </w:r>
      <w:r w:rsidRPr="167C278A" w:rsidR="00DD6BA0">
        <w:rPr>
          <w:rFonts w:ascii="Times New Roman" w:hAnsi="Times New Roman" w:cs="Times New Roman"/>
          <w:i w:val="0"/>
          <w:iCs w:val="0"/>
        </w:rPr>
        <w:t>Create an Account</w:t>
      </w:r>
      <w:bookmarkEnd w:id="653"/>
      <w:bookmarkEnd w:id="654"/>
      <w:bookmarkEnd w:id="2064889517"/>
    </w:p>
    <w:p w:rsidR="00010263" w:rsidP="00010263" w:rsidRDefault="00010263" w14:paraId="5CA5FEBE" w14:textId="77777777">
      <w:del w:author="Zachary Cappella" w:date="2023-10-13T12:18:00Z" w:id="655">
        <w:r>
          <w:rPr>
            <w:b/>
            <w:bCs/>
          </w:rPr>
          <w:delText xml:space="preserve">Test Case Link: </w:delText>
        </w:r>
        <w:r w:rsidRPr="00847667">
          <w:delText>&lt;</w:delText>
        </w:r>
        <w:r>
          <w:delText>will update when test ADO ticket is created</w:delText>
        </w:r>
        <w:r w:rsidRPr="00847667">
          <w:delText>&gt;</w:delText>
        </w:r>
      </w:del>
    </w:p>
    <w:p w:rsidR="00010263" w:rsidP="00010263" w:rsidRDefault="00010263" w14:paraId="672AB123" w14:textId="6B3C16A2">
      <w:pPr>
        <w:rPr>
          <w:ins w:author="Malachi Jamison" w:date="2023-11-05T16:05:00Z" w:id="656"/>
        </w:rPr>
      </w:pPr>
      <w:r w:rsidRPr="008C3D12">
        <w:rPr>
          <w:b/>
          <w:bCs/>
        </w:rPr>
        <w:t>Test Case Name:</w:t>
      </w:r>
      <w:r>
        <w:t xml:space="preserve"> Request to Create an Account</w:t>
      </w: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F62FFD" w:rsidTr="00FB3C48" w14:paraId="719C3B65" w14:textId="77777777">
        <w:trPr>
          <w:trHeight w:val="442"/>
          <w:ins w:author="Malachi Jamison" w:date="2023-11-05T16:16:00Z" w:id="65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F62FFD" w:rsidP="00FB3C48" w:rsidRDefault="00F62FFD" w14:paraId="25A84952" w14:textId="77777777">
            <w:pPr>
              <w:pStyle w:val="Body"/>
              <w:rPr>
                <w:ins w:author="Malachi Jamison" w:date="2023-11-05T16:16:00Z" w:id="658"/>
                <w:sz w:val="22"/>
                <w:szCs w:val="22"/>
              </w:rPr>
            </w:pPr>
            <w:ins w:author="Malachi Jamison" w:date="2023-11-05T16:16:00Z" w:id="659">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F62FFD" w:rsidP="00FB3C48" w:rsidRDefault="00F62FFD" w14:paraId="4411955F" w14:textId="77777777">
            <w:pPr>
              <w:spacing w:line="240" w:lineRule="auto"/>
              <w:rPr>
                <w:ins w:author="Malachi Jamison" w:date="2023-11-05T16:16:00Z" w:id="660"/>
              </w:rPr>
            </w:pPr>
            <w:ins w:author="Malachi Jamison" w:date="2023-11-05T16:16:00Z" w:id="661">
              <w:r w:rsidRPr="003321F8">
                <w:rPr>
                  <w:color w:val="000000" w:themeColor="text1"/>
                </w:rPr>
                <w:t>A user can request to create an account.</w:t>
              </w:r>
            </w:ins>
          </w:p>
        </w:tc>
      </w:tr>
      <w:tr w:rsidRPr="003321F8" w:rsidR="00F62FFD" w:rsidTr="00FB3C48" w14:paraId="22BF8B4F" w14:textId="77777777">
        <w:trPr>
          <w:trHeight w:val="222"/>
          <w:ins w:author="Malachi Jamison" w:date="2023-11-05T16:16:00Z" w:id="66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F62FFD" w:rsidP="00FB3C48" w:rsidRDefault="00F62FFD" w14:paraId="119F8263" w14:textId="77777777">
            <w:pPr>
              <w:pStyle w:val="Body"/>
              <w:rPr>
                <w:ins w:author="Malachi Jamison" w:date="2023-11-05T16:16:00Z" w:id="663"/>
                <w:sz w:val="22"/>
                <w:szCs w:val="22"/>
              </w:rPr>
            </w:pPr>
            <w:ins w:author="Malachi Jamison" w:date="2023-11-05T16:16:00Z" w:id="664">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F62FFD" w:rsidP="00FB3C48" w:rsidRDefault="00F62FFD" w14:paraId="2F59CAA3" w14:textId="77777777">
            <w:pPr>
              <w:pStyle w:val="Body"/>
              <w:rPr>
                <w:ins w:author="Malachi Jamison" w:date="2023-11-05T16:16:00Z" w:id="665"/>
                <w:sz w:val="22"/>
                <w:szCs w:val="22"/>
              </w:rPr>
            </w:pPr>
            <w:ins w:author="Malachi Jamison" w:date="2023-11-05T16:16:00Z" w:id="666">
              <w:r w:rsidRPr="003321F8">
                <w:rPr>
                  <w:color w:val="000000" w:themeColor="text1"/>
                  <w:sz w:val="22"/>
                  <w:szCs w:val="22"/>
                </w:rPr>
                <w:t>The application shall allow users to create a new account.</w:t>
              </w:r>
            </w:ins>
          </w:p>
        </w:tc>
      </w:tr>
      <w:tr w:rsidRPr="003321F8" w:rsidR="00F62FFD" w:rsidTr="00FB3C48" w14:paraId="21301861" w14:textId="77777777">
        <w:trPr>
          <w:trHeight w:val="222"/>
          <w:ins w:author="Malachi Jamison" w:date="2023-11-05T16:16:00Z" w:id="66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F62FFD" w:rsidP="00FB3C48" w:rsidRDefault="00F62FFD" w14:paraId="2950231A" w14:textId="77777777">
            <w:pPr>
              <w:pStyle w:val="Body"/>
              <w:rPr>
                <w:ins w:author="Malachi Jamison" w:date="2023-11-05T16:16:00Z" w:id="668"/>
                <w:b/>
                <w:bCs/>
                <w:sz w:val="22"/>
                <w:szCs w:val="22"/>
              </w:rPr>
            </w:pPr>
            <w:ins w:author="Malachi Jamison" w:date="2023-11-05T16:16:00Z" w:id="669">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F62FFD" w:rsidP="00F62FFD" w:rsidRDefault="00F62FFD" w14:paraId="025F6847" w14:textId="77777777">
            <w:pPr>
              <w:pStyle w:val="Body"/>
              <w:numPr>
                <w:ilvl w:val="0"/>
                <w:numId w:val="321"/>
              </w:numPr>
              <w:rPr>
                <w:ins w:author="Malachi Jamison" w:date="2023-11-05T16:16:00Z" w:id="670"/>
                <w:color w:val="000000" w:themeColor="text1"/>
                <w:sz w:val="22"/>
                <w:szCs w:val="22"/>
              </w:rPr>
            </w:pPr>
            <w:ins w:author="Malachi Jamison" w:date="2023-11-05T16:16:00Z" w:id="671">
              <w:r w:rsidRPr="001532C8">
                <w:rPr>
                  <w:color w:val="000000" w:themeColor="text1"/>
                  <w:sz w:val="22"/>
                  <w:szCs w:val="22"/>
                </w:rPr>
                <w:t>The application has been downloaded on the user’s phone</w:t>
              </w:r>
            </w:ins>
          </w:p>
        </w:tc>
      </w:tr>
      <w:tr w:rsidRPr="003321F8" w:rsidR="00F62FFD" w:rsidTr="00FB3C48" w14:paraId="6A706597" w14:textId="77777777">
        <w:trPr>
          <w:trHeight w:val="222"/>
          <w:ins w:author="Malachi Jamison" w:date="2023-11-05T16:16:00Z" w:id="67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F62FFD" w:rsidP="00FB3C48" w:rsidRDefault="00F62FFD" w14:paraId="4D23F7A3" w14:textId="77777777">
            <w:pPr>
              <w:pStyle w:val="Body"/>
              <w:rPr>
                <w:ins w:author="Malachi Jamison" w:date="2023-11-05T16:16:00Z" w:id="673"/>
                <w:b/>
                <w:bCs/>
                <w:sz w:val="22"/>
                <w:szCs w:val="22"/>
              </w:rPr>
            </w:pPr>
            <w:ins w:author="Malachi Jamison" w:date="2023-11-05T16:16:00Z" w:id="674">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F62FFD" w:rsidP="00F62FFD" w:rsidRDefault="00F62FFD" w14:paraId="77E0141C" w14:textId="77777777">
            <w:pPr>
              <w:pStyle w:val="Body"/>
              <w:numPr>
                <w:ilvl w:val="0"/>
                <w:numId w:val="320"/>
              </w:numPr>
              <w:rPr>
                <w:ins w:author="Malachi Jamison" w:date="2023-11-05T16:16:00Z" w:id="675"/>
                <w:color w:val="000000" w:themeColor="text1"/>
                <w:sz w:val="22"/>
                <w:szCs w:val="22"/>
              </w:rPr>
            </w:pPr>
            <w:ins w:author="Malachi Jamison" w:date="2023-11-05T16:16:00Z" w:id="676">
              <w:r w:rsidRPr="001532C8">
                <w:rPr>
                  <w:color w:val="000000" w:themeColor="text1"/>
                  <w:sz w:val="22"/>
                  <w:szCs w:val="22"/>
                </w:rPr>
                <w:t>User’s biometric authentication information</w:t>
              </w:r>
            </w:ins>
          </w:p>
        </w:tc>
      </w:tr>
      <w:tr w:rsidRPr="003321F8" w:rsidR="00F62FFD" w:rsidTr="00FB3C48" w14:paraId="34538345" w14:textId="77777777">
        <w:trPr>
          <w:trHeight w:val="222"/>
          <w:ins w:author="Malachi Jamison" w:date="2023-11-05T16:16:00Z" w:id="67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F62FFD" w:rsidP="00FB3C48" w:rsidRDefault="00F62FFD" w14:paraId="74F62F96" w14:textId="77777777">
            <w:pPr>
              <w:pStyle w:val="Body"/>
              <w:rPr>
                <w:ins w:author="Malachi Jamison" w:date="2023-11-05T16:16:00Z" w:id="678"/>
                <w:sz w:val="22"/>
                <w:szCs w:val="22"/>
              </w:rPr>
            </w:pPr>
            <w:ins w:author="Malachi Jamison" w:date="2023-11-05T16:16:00Z" w:id="679">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F62FFD" w:rsidP="00F62FFD" w:rsidRDefault="00F62FFD" w14:paraId="238C969D" w14:textId="77777777">
            <w:pPr>
              <w:pStyle w:val="ListParagraph"/>
              <w:numPr>
                <w:ilvl w:val="0"/>
                <w:numId w:val="317"/>
              </w:numPr>
              <w:spacing w:after="0" w:line="240" w:lineRule="auto"/>
              <w:rPr>
                <w:ins w:author="Malachi Jamison" w:date="2023-11-05T16:16:00Z" w:id="680"/>
                <w:color w:val="000000" w:themeColor="text1"/>
              </w:rPr>
            </w:pPr>
            <w:ins w:author="Malachi Jamison" w:date="2023-11-05T16:16:00Z" w:id="681">
              <w:r w:rsidRPr="003321F8">
                <w:rPr>
                  <w:color w:val="000000" w:themeColor="text1"/>
                </w:rPr>
                <w:t>Launch the CogniOpen application from the device</w:t>
              </w:r>
            </w:ins>
          </w:p>
          <w:p w:rsidRPr="003321F8" w:rsidR="00F62FFD" w:rsidP="00F62FFD" w:rsidRDefault="00F62FFD" w14:paraId="637AC818" w14:textId="77777777">
            <w:pPr>
              <w:pStyle w:val="ListParagraph"/>
              <w:numPr>
                <w:ilvl w:val="0"/>
                <w:numId w:val="317"/>
              </w:numPr>
              <w:spacing w:after="0" w:line="240" w:lineRule="auto"/>
              <w:rPr>
                <w:ins w:author="Malachi Jamison" w:date="2023-11-05T16:16:00Z" w:id="682"/>
                <w:color w:val="000000" w:themeColor="text1"/>
              </w:rPr>
            </w:pPr>
            <w:ins w:author="Malachi Jamison" w:date="2023-11-05T16:16:00Z" w:id="683">
              <w:r w:rsidRPr="003321F8">
                <w:rPr>
                  <w:color w:val="000000" w:themeColor="text1"/>
                </w:rPr>
                <w:t>User taps the “Create Account” button</w:t>
              </w:r>
            </w:ins>
          </w:p>
          <w:p w:rsidRPr="003321F8" w:rsidR="00F62FFD" w:rsidP="00F62FFD" w:rsidRDefault="00F62FFD" w14:paraId="785B305C" w14:textId="77777777">
            <w:pPr>
              <w:pStyle w:val="ListParagraph"/>
              <w:numPr>
                <w:ilvl w:val="0"/>
                <w:numId w:val="317"/>
              </w:numPr>
              <w:spacing w:after="0" w:line="240" w:lineRule="auto"/>
              <w:rPr>
                <w:ins w:author="Malachi Jamison" w:date="2023-11-05T16:16:00Z" w:id="684"/>
                <w:color w:val="000000" w:themeColor="text1"/>
              </w:rPr>
            </w:pPr>
            <w:ins w:author="Malachi Jamison" w:date="2023-11-05T16:16:00Z" w:id="685">
              <w:r w:rsidRPr="003321F8">
                <w:rPr>
                  <w:color w:val="000000" w:themeColor="text1"/>
                </w:rPr>
                <w:t>Users enters first name, last name and email</w:t>
              </w:r>
            </w:ins>
          </w:p>
          <w:p w:rsidRPr="003321F8" w:rsidR="00F62FFD" w:rsidP="00F62FFD" w:rsidRDefault="00F62FFD" w14:paraId="5D5B2BFC" w14:textId="77777777">
            <w:pPr>
              <w:pStyle w:val="ListParagraph"/>
              <w:numPr>
                <w:ilvl w:val="0"/>
                <w:numId w:val="317"/>
              </w:numPr>
              <w:spacing w:after="0" w:line="240" w:lineRule="auto"/>
              <w:rPr>
                <w:ins w:author="Malachi Jamison" w:date="2023-11-05T16:16:00Z" w:id="686"/>
                <w:color w:val="000000" w:themeColor="text1"/>
              </w:rPr>
            </w:pPr>
            <w:ins w:author="Malachi Jamison" w:date="2023-11-05T16:16:00Z" w:id="687">
              <w:r w:rsidRPr="003321F8">
                <w:rPr>
                  <w:color w:val="000000" w:themeColor="text1"/>
                </w:rPr>
                <w:t>Users taps the “Create Account” button.</w:t>
              </w:r>
            </w:ins>
          </w:p>
          <w:p w:rsidRPr="003321F8" w:rsidR="00F62FFD" w:rsidP="00FB3C48" w:rsidRDefault="00F62FFD" w14:paraId="0DB3586A" w14:textId="77777777">
            <w:pPr>
              <w:pStyle w:val="ListParagraph"/>
              <w:spacing w:after="0" w:line="240" w:lineRule="auto"/>
              <w:rPr>
                <w:ins w:author="Malachi Jamison" w:date="2023-11-05T16:16:00Z" w:id="688"/>
              </w:rPr>
            </w:pPr>
          </w:p>
        </w:tc>
      </w:tr>
      <w:tr w:rsidRPr="003321F8" w:rsidR="00F62FFD" w:rsidTr="00FB3C48" w14:paraId="205366AC" w14:textId="77777777">
        <w:trPr>
          <w:trHeight w:val="222"/>
          <w:ins w:author="Malachi Jamison" w:date="2023-11-05T16:16:00Z" w:id="68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F62FFD" w:rsidP="00FB3C48" w:rsidRDefault="00F62FFD" w14:paraId="02DFC0B7" w14:textId="77777777">
            <w:pPr>
              <w:pStyle w:val="Body"/>
              <w:rPr>
                <w:ins w:author="Malachi Jamison" w:date="2023-11-05T16:16:00Z" w:id="690"/>
                <w:b/>
                <w:bCs/>
                <w:sz w:val="22"/>
                <w:szCs w:val="22"/>
              </w:rPr>
            </w:pPr>
            <w:ins w:author="Malachi Jamison" w:date="2023-11-05T16:16:00Z" w:id="691">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1532C8" w:rsidR="00F62FFD" w:rsidP="00F62FFD" w:rsidRDefault="00F62FFD" w14:paraId="5CF0ED5E" w14:textId="77777777">
            <w:pPr>
              <w:pStyle w:val="ListParagraph"/>
              <w:numPr>
                <w:ilvl w:val="0"/>
                <w:numId w:val="319"/>
              </w:numPr>
              <w:rPr>
                <w:ins w:author="Malachi Jamison" w:date="2023-11-05T16:16:00Z" w:id="692"/>
                <w:color w:val="000000" w:themeColor="text1"/>
              </w:rPr>
            </w:pPr>
            <w:ins w:author="Malachi Jamison" w:date="2023-11-05T16:16:00Z" w:id="693">
              <w:r w:rsidRPr="001532C8">
                <w:rPr>
                  <w:color w:val="000000" w:themeColor="text1"/>
                </w:rPr>
                <w:t>Android Emulator: Pixel 7 Pro API</w:t>
              </w:r>
            </w:ins>
          </w:p>
          <w:p w:rsidRPr="003321F8" w:rsidR="00F62FFD" w:rsidP="00FB3C48" w:rsidRDefault="00F62FFD" w14:paraId="21CF1488" w14:textId="77777777">
            <w:pPr>
              <w:pStyle w:val="ListParagraph"/>
              <w:spacing w:after="0" w:line="240" w:lineRule="auto"/>
              <w:ind w:left="1080"/>
              <w:rPr>
                <w:ins w:author="Malachi Jamison" w:date="2023-11-05T16:16:00Z" w:id="694"/>
                <w:color w:val="000000" w:themeColor="text1"/>
              </w:rPr>
            </w:pPr>
          </w:p>
        </w:tc>
      </w:tr>
      <w:tr w:rsidRPr="003321F8" w:rsidR="00F62FFD" w:rsidTr="00FB3C48" w14:paraId="0DFD991B" w14:textId="77777777">
        <w:trPr>
          <w:trHeight w:val="222"/>
          <w:ins w:author="Malachi Jamison" w:date="2023-11-05T16:16:00Z" w:id="69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F62FFD" w:rsidP="00FB3C48" w:rsidRDefault="00F62FFD" w14:paraId="3A968FFA" w14:textId="77777777">
            <w:pPr>
              <w:pStyle w:val="Body"/>
              <w:rPr>
                <w:ins w:author="Malachi Jamison" w:date="2023-11-05T16:16:00Z" w:id="696"/>
                <w:sz w:val="22"/>
                <w:szCs w:val="22"/>
              </w:rPr>
            </w:pPr>
            <w:ins w:author="Malachi Jamison" w:date="2023-11-05T16:16:00Z" w:id="697">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1532C8" w:rsidR="00F62FFD" w:rsidP="00FB3C48" w:rsidRDefault="00F62FFD" w14:paraId="3D1E4C34" w14:textId="77777777">
            <w:pPr>
              <w:pStyle w:val="Body"/>
              <w:rPr>
                <w:ins w:author="Malachi Jamison" w:date="2023-11-05T16:16:00Z" w:id="698"/>
                <w:color w:val="000000" w:themeColor="text1"/>
                <w:sz w:val="22"/>
                <w:szCs w:val="22"/>
              </w:rPr>
            </w:pPr>
            <w:ins w:author="Malachi Jamison" w:date="2023-11-05T16:16:00Z" w:id="699">
              <w:r w:rsidRPr="001532C8">
                <w:rPr>
                  <w:color w:val="000000" w:themeColor="text1"/>
                  <w:sz w:val="22"/>
                  <w:szCs w:val="22"/>
                </w:rPr>
                <w:t>Pass: The user is redirected to the screen where they can create a new account</w:t>
              </w:r>
            </w:ins>
          </w:p>
          <w:p w:rsidRPr="003321F8" w:rsidR="00F62FFD" w:rsidP="00FB3C48" w:rsidRDefault="00F62FFD" w14:paraId="4E5E2D53" w14:textId="77777777">
            <w:pPr>
              <w:pStyle w:val="Body"/>
              <w:rPr>
                <w:ins w:author="Malachi Jamison" w:date="2023-11-05T16:16:00Z" w:id="700"/>
                <w:sz w:val="22"/>
                <w:szCs w:val="22"/>
              </w:rPr>
            </w:pPr>
            <w:ins w:author="Malachi Jamison" w:date="2023-11-05T16:16:00Z" w:id="701">
              <w:r w:rsidRPr="001532C8">
                <w:rPr>
                  <w:color w:val="000000" w:themeColor="text1"/>
                  <w:sz w:val="22"/>
                  <w:szCs w:val="22"/>
                </w:rPr>
                <w:t>Fail: The user is not redirected to the screen to create a new account</w:t>
              </w:r>
            </w:ins>
          </w:p>
        </w:tc>
      </w:tr>
      <w:tr w:rsidRPr="003321F8" w:rsidR="00F62FFD" w:rsidTr="00FB3C48" w14:paraId="06C7E282" w14:textId="77777777">
        <w:trPr>
          <w:trHeight w:val="222"/>
          <w:ins w:author="Malachi Jamison" w:date="2023-11-05T16:16:00Z" w:id="70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F62FFD" w:rsidP="00FB3C48" w:rsidRDefault="00F62FFD" w14:paraId="54E74D04" w14:textId="77777777">
            <w:pPr>
              <w:pStyle w:val="Body"/>
              <w:rPr>
                <w:ins w:author="Malachi Jamison" w:date="2023-11-05T16:16:00Z" w:id="703"/>
                <w:sz w:val="22"/>
                <w:szCs w:val="22"/>
              </w:rPr>
            </w:pPr>
            <w:ins w:author="Malachi Jamison" w:date="2023-11-05T16:16:00Z" w:id="704">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F62FFD" w:rsidP="00F62FFD" w:rsidRDefault="00F62FFD" w14:paraId="488272BC" w14:textId="77777777">
            <w:pPr>
              <w:pStyle w:val="ListParagraph"/>
              <w:numPr>
                <w:ilvl w:val="0"/>
                <w:numId w:val="318"/>
              </w:numPr>
              <w:spacing w:after="0" w:line="240" w:lineRule="auto"/>
              <w:rPr>
                <w:ins w:author="Malachi Jamison" w:date="2023-11-05T16:16:00Z" w:id="705"/>
                <w:color w:val="000000" w:themeColor="text1"/>
              </w:rPr>
            </w:pPr>
            <w:ins w:author="Malachi Jamison" w:date="2023-11-05T16:16:00Z" w:id="706">
              <w:r w:rsidRPr="003321F8">
                <w:rPr>
                  <w:color w:val="000000" w:themeColor="text1"/>
                </w:rPr>
                <w:t>The user is connected to the internet</w:t>
              </w:r>
            </w:ins>
          </w:p>
          <w:p w:rsidRPr="003321F8" w:rsidR="00F62FFD" w:rsidP="00F62FFD" w:rsidRDefault="00F62FFD" w14:paraId="4F787FCC" w14:textId="77777777">
            <w:pPr>
              <w:pStyle w:val="ListParagraph"/>
              <w:numPr>
                <w:ilvl w:val="0"/>
                <w:numId w:val="318"/>
              </w:numPr>
              <w:spacing w:after="0" w:line="240" w:lineRule="auto"/>
              <w:rPr>
                <w:ins w:author="Malachi Jamison" w:date="2023-11-05T16:16:00Z" w:id="707"/>
                <w:color w:val="000000" w:themeColor="text1"/>
              </w:rPr>
            </w:pPr>
            <w:ins w:author="Malachi Jamison" w:date="2023-11-05T16:16:00Z" w:id="708">
              <w:r w:rsidRPr="003321F8">
                <w:rPr>
                  <w:color w:val="000000" w:themeColor="text1"/>
                </w:rPr>
                <w:t>The application is active and able to receive requests</w:t>
              </w:r>
            </w:ins>
          </w:p>
          <w:p w:rsidRPr="003321F8" w:rsidR="00F62FFD" w:rsidP="00F62FFD" w:rsidRDefault="00F62FFD" w14:paraId="5CCB855B" w14:textId="77777777">
            <w:pPr>
              <w:pStyle w:val="ListParagraph"/>
              <w:numPr>
                <w:ilvl w:val="0"/>
                <w:numId w:val="318"/>
              </w:numPr>
              <w:spacing w:after="0" w:line="240" w:lineRule="auto"/>
              <w:rPr>
                <w:ins w:author="Malachi Jamison" w:date="2023-11-05T16:16:00Z" w:id="709"/>
                <w:color w:val="000000" w:themeColor="text1"/>
              </w:rPr>
            </w:pPr>
            <w:ins w:author="Malachi Jamison" w:date="2023-11-05T16:16:00Z" w:id="710">
              <w:r w:rsidRPr="003321F8">
                <w:rPr>
                  <w:color w:val="000000" w:themeColor="text1"/>
                </w:rPr>
                <w:t>The application can communicate with the backend database services</w:t>
              </w:r>
            </w:ins>
          </w:p>
        </w:tc>
      </w:tr>
    </w:tbl>
    <w:p w:rsidRPr="003321F8" w:rsidR="00925AAE" w:rsidP="00925AAE" w:rsidRDefault="00925AAE" w14:paraId="570B309F" w14:textId="5D119E2F">
      <w:pPr>
        <w:pStyle w:val="Caption"/>
        <w:jc w:val="center"/>
        <w:rPr>
          <w:ins w:author="Malachi Jamison" w:date="2023-11-05T16:16:00Z" w:id="711"/>
          <w:rFonts w:ascii="Times New Roman" w:hAnsi="Times New Roman" w:cs="Times New Roman"/>
          <w:i w:val="0"/>
          <w:iCs w:val="0"/>
          <w:color w:val="000000" w:themeColor="text1"/>
        </w:rPr>
      </w:pPr>
      <w:bookmarkStart w:name="_Toc150003919" w:id="712"/>
      <w:ins w:author="Malachi Jamison" w:date="2023-11-05T16:16:00Z" w:id="713">
        <w:r w:rsidRPr="003321F8">
          <w:rPr>
            <w:rFonts w:ascii="Times New Roman" w:hAnsi="Times New Roman" w:cs="Times New Roman"/>
            <w:i w:val="0"/>
            <w:iCs w:val="0"/>
            <w:color w:val="000000" w:themeColor="text1"/>
          </w:rPr>
          <w:t xml:space="preserve">Table </w:t>
        </w:r>
        <w:r>
          <w:rPr>
            <w:rFonts w:ascii="Times New Roman" w:hAnsi="Times New Roman" w:cs="Times New Roman"/>
            <w:i w:val="0"/>
            <w:iCs w:val="0"/>
            <w:color w:val="000000" w:themeColor="text1"/>
          </w:rPr>
          <w:t>4</w:t>
        </w:r>
        <w:r w:rsidRPr="003321F8">
          <w:rPr>
            <w:rFonts w:ascii="Times New Roman" w:hAnsi="Times New Roman" w:cs="Times New Roman"/>
            <w:i w:val="0"/>
            <w:iCs w:val="0"/>
            <w:color w:val="000000" w:themeColor="text1"/>
          </w:rPr>
          <w:t>: Create Account</w:t>
        </w:r>
      </w:ins>
      <w:bookmarkEnd w:id="712"/>
      <w:ins w:author="Malachi Jamison" w:date="2023-11-05T18:13:00Z" w:id="714">
        <w:r w:rsidR="008F6C6D">
          <w:rPr>
            <w:rFonts w:ascii="Times New Roman" w:hAnsi="Times New Roman" w:cs="Times New Roman"/>
            <w:i w:val="0"/>
            <w:iCs w:val="0"/>
            <w:color w:val="000000" w:themeColor="text1"/>
          </w:rPr>
          <w:t xml:space="preserve"> Test Case</w:t>
        </w:r>
      </w:ins>
    </w:p>
    <w:p w:rsidRPr="000260D5" w:rsidR="00B74652" w:rsidDel="00925AAE" w:rsidP="00010263" w:rsidRDefault="00B74652" w14:paraId="4644E490" w14:textId="1448341E">
      <w:pPr>
        <w:rPr>
          <w:del w:author="Malachi Jamison" w:date="2023-11-05T16:16:00Z" w:id="715"/>
        </w:rPr>
      </w:pPr>
    </w:p>
    <w:p w:rsidR="00010263" w:rsidDel="00925AAE" w:rsidP="00010263" w:rsidRDefault="00010263" w14:paraId="6BDA7E0E" w14:textId="16B0DDBA">
      <w:pPr>
        <w:rPr>
          <w:del w:author="Malachi Jamison" w:date="2023-11-05T16:16:00Z" w:id="716"/>
        </w:rPr>
      </w:pPr>
      <w:del w:author="Malachi Jamison" w:date="2023-11-05T16:16:00Z" w:id="717">
        <w:r w:rsidRPr="5D225796" w:rsidDel="00925AAE">
          <w:rPr>
            <w:b/>
            <w:bCs/>
          </w:rPr>
          <w:delText xml:space="preserve">Description: </w:delText>
        </w:r>
        <w:r w:rsidDel="00925AAE" w:rsidR="005E7E05">
          <w:delText>A user is able to request to create an account.</w:delText>
        </w:r>
      </w:del>
    </w:p>
    <w:p w:rsidR="00010263" w:rsidDel="00925AAE" w:rsidP="00010263" w:rsidRDefault="00010263" w14:paraId="3822BFF8" w14:textId="2C86A09B">
      <w:pPr>
        <w:rPr>
          <w:del w:author="Malachi Jamison" w:date="2023-11-05T16:16:00Z" w:id="718"/>
        </w:rPr>
      </w:pPr>
      <w:del w:author="Malachi Jamison" w:date="2023-11-05T16:16:00Z" w:id="719">
        <w:r w:rsidRPr="5D225796" w:rsidDel="00925AAE">
          <w:rPr>
            <w:b/>
            <w:bCs/>
          </w:rPr>
          <w:delText xml:space="preserve">Requirements: </w:delText>
        </w:r>
        <w:r w:rsidDel="00925AAE">
          <w:delText xml:space="preserve">The application shall </w:delText>
        </w:r>
        <w:r w:rsidDel="00925AAE" w:rsidR="005E7E05">
          <w:delText>allow users to create a new account</w:delText>
        </w:r>
        <w:r w:rsidDel="00925AAE" w:rsidR="00A92CB4">
          <w:delText>.</w:delText>
        </w:r>
      </w:del>
    </w:p>
    <w:p w:rsidR="00010263" w:rsidDel="00925AAE" w:rsidP="00010263" w:rsidRDefault="00010263" w14:paraId="282B61B1" w14:textId="3D53D58F">
      <w:pPr>
        <w:rPr>
          <w:del w:author="Malachi Jamison" w:date="2023-11-05T16:16:00Z" w:id="720"/>
          <w:b/>
          <w:bCs/>
        </w:rPr>
      </w:pPr>
      <w:del w:author="Malachi Jamison" w:date="2023-11-05T16:16:00Z" w:id="721">
        <w:r w:rsidRPr="5D225796" w:rsidDel="00925AAE">
          <w:rPr>
            <w:b/>
            <w:bCs/>
          </w:rPr>
          <w:delText>Prerequisite</w:delText>
        </w:r>
        <w:r w:rsidDel="00925AAE">
          <w:rPr>
            <w:b/>
            <w:bCs/>
          </w:rPr>
          <w:delText>s</w:delText>
        </w:r>
        <w:r w:rsidRPr="5D225796" w:rsidDel="00925AAE">
          <w:rPr>
            <w:b/>
            <w:bCs/>
          </w:rPr>
          <w:delText>:</w:delText>
        </w:r>
      </w:del>
    </w:p>
    <w:p w:rsidRPr="00BB6305" w:rsidR="00010263" w:rsidDel="00925AAE" w:rsidP="00C67918" w:rsidRDefault="00010263" w14:paraId="3AF6DD2E" w14:textId="033EFEEE">
      <w:pPr>
        <w:pStyle w:val="ListParagraph"/>
        <w:numPr>
          <w:ilvl w:val="0"/>
          <w:numId w:val="4"/>
        </w:numPr>
        <w:rPr>
          <w:del w:author="Malachi Jamison" w:date="2023-11-05T16:16:00Z" w:id="722"/>
          <w:b/>
          <w:bCs/>
        </w:rPr>
      </w:pPr>
      <w:del w:author="Malachi Jamison" w:date="2023-11-05T16:16:00Z" w:id="723">
        <w:r w:rsidDel="00925AAE">
          <w:delText>The application has been downloaded on the user’s phone</w:delText>
        </w:r>
      </w:del>
    </w:p>
    <w:p w:rsidR="00010263" w:rsidDel="00925AAE" w:rsidP="00010263" w:rsidRDefault="00010263" w14:paraId="2B900813" w14:textId="38DCA7C0">
      <w:pPr>
        <w:rPr>
          <w:del w:author="Malachi Jamison" w:date="2023-11-05T16:16:00Z" w:id="724"/>
          <w:b/>
          <w:bCs/>
        </w:rPr>
      </w:pPr>
      <w:del w:author="Malachi Jamison" w:date="2023-11-05T16:16:00Z" w:id="725">
        <w:r w:rsidDel="00925AAE">
          <w:rPr>
            <w:b/>
            <w:bCs/>
          </w:rPr>
          <w:delText>Test Data:</w:delText>
        </w:r>
      </w:del>
    </w:p>
    <w:p w:rsidRPr="00A117FB" w:rsidR="00010263" w:rsidDel="00925AAE" w:rsidP="00C67918" w:rsidRDefault="00A92CB4" w14:paraId="469D78D1" w14:textId="4D354B37">
      <w:pPr>
        <w:pStyle w:val="ListParagraph"/>
        <w:numPr>
          <w:ilvl w:val="0"/>
          <w:numId w:val="5"/>
        </w:numPr>
        <w:rPr>
          <w:del w:author="Malachi Jamison" w:date="2023-11-05T16:16:00Z" w:id="726"/>
        </w:rPr>
      </w:pPr>
      <w:del w:author="Malachi Jamison" w:date="2023-11-05T16:16:00Z" w:id="727">
        <w:r w:rsidDel="00925AAE">
          <w:delText>N/A</w:delText>
        </w:r>
      </w:del>
    </w:p>
    <w:p w:rsidR="00010263" w:rsidDel="00925AAE" w:rsidP="00010263" w:rsidRDefault="00010263" w14:paraId="2230BAC7" w14:textId="010C878C">
      <w:pPr>
        <w:rPr>
          <w:del w:author="Malachi Jamison" w:date="2023-11-05T16:16:00Z" w:id="728"/>
          <w:b/>
          <w:bCs/>
        </w:rPr>
      </w:pPr>
      <w:del w:author="Malachi Jamison" w:date="2023-11-05T16:16:00Z" w:id="729">
        <w:r w:rsidDel="00925AAE">
          <w:rPr>
            <w:b/>
            <w:bCs/>
          </w:rPr>
          <w:delText>Test Steps</w:delText>
        </w:r>
        <w:r w:rsidRPr="5D225796" w:rsidDel="00925AAE">
          <w:rPr>
            <w:b/>
            <w:bCs/>
          </w:rPr>
          <w:delText>:</w:delText>
        </w:r>
      </w:del>
    </w:p>
    <w:p w:rsidR="00010263" w:rsidDel="00925AAE" w:rsidP="00C67918" w:rsidRDefault="00010263" w14:paraId="427A1765" w14:textId="03E8AC71">
      <w:pPr>
        <w:pStyle w:val="ListParagraph"/>
        <w:numPr>
          <w:ilvl w:val="0"/>
          <w:numId w:val="8"/>
        </w:numPr>
        <w:rPr>
          <w:del w:author="Malachi Jamison" w:date="2023-11-05T16:16:00Z" w:id="730"/>
        </w:rPr>
      </w:pPr>
      <w:del w:author="Malachi Jamison" w:date="2023-11-05T16:16:00Z" w:id="731">
        <w:r w:rsidDel="00925AAE">
          <w:delText>Launch the CogniOpen application from the device</w:delText>
        </w:r>
      </w:del>
    </w:p>
    <w:p w:rsidR="00010263" w:rsidDel="00925AAE" w:rsidP="00C67918" w:rsidRDefault="00010263" w14:paraId="4803096F" w14:textId="0B7F8290">
      <w:pPr>
        <w:pStyle w:val="ListParagraph"/>
        <w:numPr>
          <w:ilvl w:val="0"/>
          <w:numId w:val="8"/>
        </w:numPr>
        <w:rPr>
          <w:del w:author="Malachi Jamison" w:date="2023-11-05T16:16:00Z" w:id="732"/>
        </w:rPr>
      </w:pPr>
      <w:del w:author="Malachi Jamison" w:date="2023-11-05T16:16:00Z" w:id="733">
        <w:r w:rsidDel="00925AAE">
          <w:delText xml:space="preserve">User </w:delText>
        </w:r>
        <w:r w:rsidDel="00925AAE" w:rsidR="00A92CB4">
          <w:delText xml:space="preserve">taps the </w:delText>
        </w:r>
        <w:r w:rsidDel="00925AAE" w:rsidR="003A0AA4">
          <w:delText>“Create Account” button</w:delText>
        </w:r>
      </w:del>
    </w:p>
    <w:p w:rsidR="00010263" w:rsidDel="00925AAE" w:rsidP="00010263" w:rsidRDefault="00010263" w14:paraId="378DC4B0" w14:textId="23D3E319">
      <w:pPr>
        <w:rPr>
          <w:del w:author="Malachi Jamison" w:date="2023-11-05T16:16:00Z" w:id="734"/>
          <w:b/>
          <w:bCs/>
        </w:rPr>
      </w:pPr>
      <w:del w:author="Malachi Jamison" w:date="2023-11-05T16:16:00Z" w:id="735">
        <w:r w:rsidRPr="5D225796" w:rsidDel="00925AAE">
          <w:rPr>
            <w:b/>
            <w:bCs/>
          </w:rPr>
          <w:delText xml:space="preserve">Expected </w:delText>
        </w:r>
        <w:r w:rsidDel="00925AAE">
          <w:rPr>
            <w:b/>
            <w:bCs/>
          </w:rPr>
          <w:delText>Results</w:delText>
        </w:r>
        <w:r w:rsidRPr="5D225796" w:rsidDel="00925AAE">
          <w:rPr>
            <w:b/>
            <w:bCs/>
          </w:rPr>
          <w:delText xml:space="preserve">: </w:delText>
        </w:r>
        <w:r w:rsidDel="00925AAE">
          <w:delText>The application redirect</w:delText>
        </w:r>
        <w:r w:rsidDel="00925AAE" w:rsidR="003A0AA4">
          <w:delText>s</w:delText>
        </w:r>
        <w:r w:rsidDel="00925AAE">
          <w:delText xml:space="preserve"> the user to </w:delText>
        </w:r>
        <w:r w:rsidDel="00925AAE" w:rsidR="003A0AA4">
          <w:delText>the screen where they can create a new account</w:delText>
        </w:r>
        <w:r w:rsidDel="00925AAE">
          <w:delText>.</w:delText>
        </w:r>
      </w:del>
    </w:p>
    <w:p w:rsidR="00010263" w:rsidDel="00925AAE" w:rsidP="00010263" w:rsidRDefault="00010263" w14:paraId="54BF53DA" w14:textId="5190DB5E">
      <w:pPr>
        <w:rPr>
          <w:del w:author="Malachi Jamison" w:date="2023-11-05T16:16:00Z" w:id="736"/>
          <w:b/>
          <w:bCs/>
        </w:rPr>
      </w:pPr>
      <w:del w:author="Malachi Jamison" w:date="2023-11-05T16:16:00Z" w:id="737">
        <w:r w:rsidDel="00925AAE">
          <w:rPr>
            <w:b/>
            <w:bCs/>
          </w:rPr>
          <w:delText>Test Environment:</w:delText>
        </w:r>
      </w:del>
    </w:p>
    <w:p w:rsidR="00010263" w:rsidDel="00925AAE" w:rsidP="00C67918" w:rsidRDefault="00010263" w14:paraId="4B00A9B6" w14:textId="53457413">
      <w:pPr>
        <w:pStyle w:val="ListParagraph"/>
        <w:numPr>
          <w:ilvl w:val="0"/>
          <w:numId w:val="6"/>
        </w:numPr>
        <w:rPr>
          <w:del w:author="Malachi Jamison" w:date="2023-11-05T16:16:00Z" w:id="738"/>
        </w:rPr>
      </w:pPr>
      <w:del w:author="Malachi Jamison" w:date="2023-11-05T16:16:00Z" w:id="739">
        <w:r w:rsidDel="00925AAE">
          <w:delText>Device: &lt;fill out when test environment is created&gt;</w:delText>
        </w:r>
      </w:del>
    </w:p>
    <w:p w:rsidRPr="00F812A7" w:rsidR="00010263" w:rsidDel="00925AAE" w:rsidP="00C67918" w:rsidRDefault="00010263" w14:paraId="737B8AF3" w14:textId="5817787B">
      <w:pPr>
        <w:pStyle w:val="ListParagraph"/>
        <w:numPr>
          <w:ilvl w:val="0"/>
          <w:numId w:val="6"/>
        </w:numPr>
        <w:rPr>
          <w:del w:author="Malachi Jamison" w:date="2023-11-05T16:16:00Z" w:id="740"/>
        </w:rPr>
      </w:pPr>
      <w:del w:author="Malachi Jamison" w:date="2023-11-05T16:16:00Z" w:id="741">
        <w:r w:rsidDel="00925AAE">
          <w:delText>Application Version: &lt;fill out when we release a version of CogniOpen&gt;</w:delText>
        </w:r>
      </w:del>
    </w:p>
    <w:p w:rsidR="00F71669" w:rsidDel="00925AAE" w:rsidP="00F71669" w:rsidRDefault="00F71669" w14:paraId="38B4E23E" w14:textId="22C2A8DE">
      <w:pPr>
        <w:rPr>
          <w:del w:author="Malachi Jamison" w:date="2023-11-05T16:16:00Z" w:id="742"/>
          <w:b/>
          <w:bCs/>
        </w:rPr>
      </w:pPr>
      <w:del w:author="Malachi Jamison" w:date="2023-11-05T16:16:00Z" w:id="743">
        <w:r w:rsidDel="00925AAE">
          <w:rPr>
            <w:b/>
            <w:bCs/>
          </w:rPr>
          <w:delText>Pass/Fail Criteria:</w:delText>
        </w:r>
      </w:del>
    </w:p>
    <w:p w:rsidRPr="00B5341C" w:rsidR="00F71669" w:rsidDel="00925AAE" w:rsidP="00C67918" w:rsidRDefault="00F71669" w14:paraId="0E5841E3" w14:textId="4286CFBA">
      <w:pPr>
        <w:pStyle w:val="ListParagraph"/>
        <w:numPr>
          <w:ilvl w:val="0"/>
          <w:numId w:val="3"/>
        </w:numPr>
        <w:rPr>
          <w:del w:author="Malachi Jamison" w:date="2023-11-05T16:16:00Z" w:id="744"/>
          <w:b/>
          <w:bCs/>
        </w:rPr>
      </w:pPr>
      <w:del w:author="Malachi Jamison" w:date="2023-11-05T16:16:00Z" w:id="745">
        <w:r w:rsidDel="00925AAE">
          <w:delText xml:space="preserve">Pass: The user is </w:delText>
        </w:r>
        <w:r w:rsidDel="00925AAE" w:rsidR="00C27CC2">
          <w:delText xml:space="preserve">redirected to the </w:delText>
        </w:r>
        <w:r w:rsidDel="00925AAE" w:rsidR="00D47DE2">
          <w:delText>screen where they can create a new account</w:delText>
        </w:r>
      </w:del>
    </w:p>
    <w:p w:rsidRPr="00B5341C" w:rsidR="00F71669" w:rsidDel="00925AAE" w:rsidP="00C67918" w:rsidRDefault="00F71669" w14:paraId="6AE46160" w14:textId="7C7D8661">
      <w:pPr>
        <w:pStyle w:val="ListParagraph"/>
        <w:numPr>
          <w:ilvl w:val="0"/>
          <w:numId w:val="3"/>
        </w:numPr>
        <w:rPr>
          <w:del w:author="Malachi Jamison" w:date="2023-11-05T16:16:00Z" w:id="746"/>
          <w:b/>
          <w:bCs/>
        </w:rPr>
      </w:pPr>
      <w:del w:author="Malachi Jamison" w:date="2023-11-05T16:16:00Z" w:id="747">
        <w:r w:rsidDel="00925AAE">
          <w:delText xml:space="preserve">Fail: The user is not </w:delText>
        </w:r>
        <w:r w:rsidDel="00925AAE" w:rsidR="00D47DE2">
          <w:delText>redirected to the screen to create a new account</w:delText>
        </w:r>
      </w:del>
    </w:p>
    <w:p w:rsidR="00010263" w:rsidDel="00925AAE" w:rsidP="00010263" w:rsidRDefault="00010263" w14:paraId="658E7254" w14:textId="70A887EF">
      <w:pPr>
        <w:rPr>
          <w:del w:author="Malachi Jamison" w:date="2023-11-05T16:16:00Z" w:id="748"/>
        </w:rPr>
      </w:pPr>
      <w:del w:author="Malachi Jamison" w:date="2023-11-05T16:16:00Z" w:id="749">
        <w:r w:rsidRPr="5D225796" w:rsidDel="00925AAE">
          <w:rPr>
            <w:b/>
            <w:bCs/>
          </w:rPr>
          <w:delText xml:space="preserve">Assumptions: </w:delText>
        </w:r>
      </w:del>
    </w:p>
    <w:p w:rsidR="00010263" w:rsidDel="00925AAE" w:rsidP="00C67918" w:rsidRDefault="00010263" w14:paraId="313E4C9C" w14:textId="513D67C6">
      <w:pPr>
        <w:pStyle w:val="ListParagraph"/>
        <w:numPr>
          <w:ilvl w:val="0"/>
          <w:numId w:val="2"/>
        </w:numPr>
        <w:rPr>
          <w:del w:author="Malachi Jamison" w:date="2023-11-05T16:16:00Z" w:id="750"/>
        </w:rPr>
      </w:pPr>
      <w:del w:author="Malachi Jamison" w:date="2023-11-05T16:16:00Z" w:id="751">
        <w:r w:rsidDel="00925AAE">
          <w:delText>The user is connected to the internet</w:delText>
        </w:r>
      </w:del>
    </w:p>
    <w:p w:rsidR="00010263" w:rsidDel="00925AAE" w:rsidP="00C67918" w:rsidRDefault="00010263" w14:paraId="3E0DBB3D" w14:textId="4469FB66">
      <w:pPr>
        <w:pStyle w:val="ListParagraph"/>
        <w:numPr>
          <w:ilvl w:val="0"/>
          <w:numId w:val="2"/>
        </w:numPr>
        <w:rPr>
          <w:del w:author="Malachi Jamison" w:date="2023-11-05T16:16:00Z" w:id="752"/>
        </w:rPr>
      </w:pPr>
      <w:del w:author="Malachi Jamison" w:date="2023-11-05T16:16:00Z" w:id="753">
        <w:r w:rsidDel="00925AAE">
          <w:delText>The application is active and able to receive requests</w:delText>
        </w:r>
      </w:del>
    </w:p>
    <w:p w:rsidR="00010263" w:rsidDel="00925AAE" w:rsidP="00C67918" w:rsidRDefault="00010263" w14:paraId="2FD4E056" w14:textId="59830C2F">
      <w:pPr>
        <w:pStyle w:val="ListParagraph"/>
        <w:numPr>
          <w:ilvl w:val="0"/>
          <w:numId w:val="2"/>
        </w:numPr>
        <w:rPr>
          <w:del w:author="Malachi Jamison" w:date="2023-11-05T16:16:00Z" w:id="754"/>
        </w:rPr>
      </w:pPr>
      <w:del w:author="Malachi Jamison" w:date="2023-11-05T16:16:00Z" w:id="755">
        <w:r w:rsidDel="00925AAE">
          <w:delText>The application is able to communicate with the backend database services</w:delText>
        </w:r>
      </w:del>
    </w:p>
    <w:p w:rsidR="00B036A7" w:rsidP="00010263" w:rsidRDefault="006C021A" w14:paraId="2574773D" w14:textId="000F375B">
      <w:pPr>
        <w:rPr>
          <w:b/>
          <w:bCs/>
        </w:rPr>
      </w:pPr>
      <w:ins w:author="Zachary Cappella" w:date="2023-10-13T12:29:00Z" w:id="756">
        <w:r>
          <w:rPr>
            <w:b/>
            <w:bCs/>
            <w:noProof/>
          </w:rPr>
          <w:pict w14:anchorId="0C76891C">
            <v:rect id="_x0000_i1027" style="width:468pt;height:.05pt;mso-width-percent:0;mso-height-percent:0;mso-width-percent:0;mso-height-percent:0" alt="" o:hr="t" o:hrstd="t" o:hralign="center" fillcolor="#a0a0a0" stroked="f"/>
          </w:pict>
        </w:r>
      </w:ins>
    </w:p>
    <w:p w:rsidR="00010263" w:rsidP="00010263" w:rsidRDefault="00010263" w14:paraId="14AF2088" w14:textId="672AED5E">
      <w:pPr>
        <w:rPr>
          <w:del w:author="Zachary Cappella" w:date="2023-10-13T12:29:00Z" w:id="757"/>
          <w:b/>
          <w:bCs/>
        </w:rPr>
      </w:pPr>
      <w:del w:author="Zachary Cappella" w:date="2023-10-13T12:28:00Z" w:id="758">
        <w:r>
          <w:rPr>
            <w:b/>
            <w:bCs/>
          </w:rPr>
          <w:delText>Attachments:</w:delText>
        </w:r>
      </w:del>
    </w:p>
    <w:p w:rsidRPr="00010263" w:rsidR="00010263" w:rsidP="00010263" w:rsidRDefault="00010263" w14:paraId="4A634049" w14:textId="05B52715">
      <w:pPr>
        <w:rPr>
          <w:del w:author="Zachary Cappella" w:date="2023-10-13T12:29:00Z" w:id="759"/>
        </w:rPr>
      </w:pPr>
    </w:p>
    <w:p w:rsidRPr="0009091C" w:rsidR="00335E3D" w:rsidDel="00894BFB" w:rsidP="00335E3D" w:rsidRDefault="00335E3D" w14:paraId="386424C0" w14:textId="328AA26A">
      <w:pPr>
        <w:pStyle w:val="Heading4"/>
        <w:rPr>
          <w:del w:author="Malachi Jamison" w:date="2023-11-05T16:17:00Z" w:id="760"/>
          <w:rFonts w:ascii="Times New Roman" w:hAnsi="Times New Roman" w:cs="Times New Roman"/>
          <w:i w:val="0"/>
        </w:rPr>
      </w:pPr>
      <w:bookmarkStart w:name="_Toc148095149" w:id="761"/>
      <w:bookmarkStart w:name="_Toc101800725" w:id="762"/>
      <w:del w:author="Malachi Jamison" w:date="2023-11-05T16:17:00Z" w:id="763">
        <w:r w:rsidRPr="0009091C" w:rsidDel="00894BFB">
          <w:rPr>
            <w:rFonts w:ascii="Times New Roman" w:hAnsi="Times New Roman" w:cs="Times New Roman"/>
            <w:i w:val="0"/>
          </w:rPr>
          <w:delText>3.1.1.</w:delText>
        </w:r>
        <w:r w:rsidRPr="0009091C" w:rsidDel="00894BFB" w:rsidR="00D525B1">
          <w:rPr>
            <w:rFonts w:ascii="Times New Roman" w:hAnsi="Times New Roman" w:cs="Times New Roman"/>
            <w:i w:val="0"/>
          </w:rPr>
          <w:delText>4</w:delText>
        </w:r>
        <w:r w:rsidRPr="0009091C" w:rsidDel="00894BFB">
          <w:rPr>
            <w:rFonts w:ascii="Times New Roman" w:hAnsi="Times New Roman" w:cs="Times New Roman"/>
            <w:i w:val="0"/>
          </w:rPr>
          <w:delText xml:space="preserve"> User Can Request to Reset Their Password</w:delText>
        </w:r>
        <w:bookmarkEnd w:id="761"/>
        <w:bookmarkEnd w:id="762"/>
      </w:del>
    </w:p>
    <w:p w:rsidR="00DD12F4" w:rsidDel="00894BFB" w:rsidP="00DD12F4" w:rsidRDefault="00DD12F4" w14:paraId="33FCFFF6" w14:textId="4B3EB64C">
      <w:pPr>
        <w:rPr>
          <w:del w:author="Malachi Jamison" w:date="2023-11-05T16:17:00Z" w:id="764"/>
        </w:rPr>
      </w:pPr>
      <w:del w:author="Malachi Jamison" w:date="2023-11-05T16:17:00Z" w:id="765">
        <w:r w:rsidDel="00894BFB">
          <w:rPr>
            <w:b/>
            <w:bCs/>
          </w:rPr>
          <w:delText xml:space="preserve">Test Case Link: </w:delText>
        </w:r>
        <w:r w:rsidRPr="00847667" w:rsidDel="00894BFB">
          <w:delText>&lt;</w:delText>
        </w:r>
        <w:r w:rsidDel="00894BFB">
          <w:delText>will update when test ADO ticket is created</w:delText>
        </w:r>
        <w:r w:rsidRPr="00847667" w:rsidDel="00894BFB">
          <w:delText>&gt;</w:delText>
        </w:r>
      </w:del>
    </w:p>
    <w:p w:rsidRPr="000260D5" w:rsidR="00DD12F4" w:rsidDel="00894BFB" w:rsidP="00DD12F4" w:rsidRDefault="00DD12F4" w14:paraId="0BF45A23" w14:textId="368D173D">
      <w:pPr>
        <w:rPr>
          <w:del w:author="Malachi Jamison" w:date="2023-11-05T16:17:00Z" w:id="766"/>
        </w:rPr>
      </w:pPr>
      <w:del w:author="Malachi Jamison" w:date="2023-11-05T16:17:00Z" w:id="767">
        <w:r w:rsidRPr="008C3D12" w:rsidDel="00894BFB">
          <w:rPr>
            <w:b/>
            <w:bCs/>
          </w:rPr>
          <w:delText>Test Case Name:</w:delText>
        </w:r>
        <w:r w:rsidDel="00894BFB">
          <w:delText xml:space="preserve"> Request to Reset Password</w:delText>
        </w:r>
      </w:del>
    </w:p>
    <w:p w:rsidR="00DD12F4" w:rsidDel="00894BFB" w:rsidP="00DD12F4" w:rsidRDefault="00DD12F4" w14:paraId="3832950E" w14:textId="4A6EF24E">
      <w:pPr>
        <w:rPr>
          <w:del w:author="Malachi Jamison" w:date="2023-11-05T16:17:00Z" w:id="768"/>
        </w:rPr>
      </w:pPr>
      <w:del w:author="Malachi Jamison" w:date="2023-11-05T16:17:00Z" w:id="769">
        <w:r w:rsidRPr="5D225796" w:rsidDel="00894BFB">
          <w:rPr>
            <w:b/>
            <w:bCs/>
          </w:rPr>
          <w:delText xml:space="preserve">Description: </w:delText>
        </w:r>
        <w:r w:rsidDel="00894BFB">
          <w:delText xml:space="preserve">A user is able to request to </w:delText>
        </w:r>
        <w:r w:rsidDel="00894BFB" w:rsidR="00402EC1">
          <w:delText>reset their password</w:delText>
        </w:r>
        <w:r w:rsidDel="00894BFB">
          <w:delText>.</w:delText>
        </w:r>
      </w:del>
    </w:p>
    <w:p w:rsidR="00DD12F4" w:rsidDel="00894BFB" w:rsidP="00DD12F4" w:rsidRDefault="00DD12F4" w14:paraId="078D179A" w14:textId="5B2D0526">
      <w:pPr>
        <w:rPr>
          <w:del w:author="Malachi Jamison" w:date="2023-11-05T16:17:00Z" w:id="770"/>
        </w:rPr>
      </w:pPr>
      <w:del w:author="Malachi Jamison" w:date="2023-11-05T16:17:00Z" w:id="771">
        <w:r w:rsidRPr="5D225796" w:rsidDel="00894BFB">
          <w:rPr>
            <w:b/>
            <w:bCs/>
          </w:rPr>
          <w:delText xml:space="preserve">Requirements: </w:delText>
        </w:r>
        <w:r w:rsidDel="00894BFB">
          <w:delText xml:space="preserve">The application shall allow users to </w:delText>
        </w:r>
        <w:r w:rsidDel="00894BFB" w:rsidR="00402EC1">
          <w:delText>reset their password</w:delText>
        </w:r>
        <w:r w:rsidDel="00894BFB">
          <w:delText>.</w:delText>
        </w:r>
      </w:del>
    </w:p>
    <w:p w:rsidR="00DD12F4" w:rsidDel="00894BFB" w:rsidP="00DD12F4" w:rsidRDefault="00DD12F4" w14:paraId="4ACF166F" w14:textId="3DEBB06D">
      <w:pPr>
        <w:rPr>
          <w:del w:author="Malachi Jamison" w:date="2023-11-05T16:17:00Z" w:id="772"/>
          <w:b/>
          <w:bCs/>
        </w:rPr>
      </w:pPr>
      <w:del w:author="Malachi Jamison" w:date="2023-11-05T16:17:00Z" w:id="773">
        <w:r w:rsidRPr="5D225796" w:rsidDel="00894BFB">
          <w:rPr>
            <w:b/>
            <w:bCs/>
          </w:rPr>
          <w:delText>Prerequisite</w:delText>
        </w:r>
        <w:r w:rsidDel="00894BFB">
          <w:rPr>
            <w:b/>
            <w:bCs/>
          </w:rPr>
          <w:delText>s</w:delText>
        </w:r>
        <w:r w:rsidRPr="5D225796" w:rsidDel="00894BFB">
          <w:rPr>
            <w:b/>
            <w:bCs/>
          </w:rPr>
          <w:delText>:</w:delText>
        </w:r>
      </w:del>
    </w:p>
    <w:p w:rsidRPr="00402EC1" w:rsidR="00402EC1" w:rsidDel="00894BFB" w:rsidP="00C67918" w:rsidRDefault="00402EC1" w14:paraId="4FB44393" w14:textId="7BE3BAE8">
      <w:pPr>
        <w:pStyle w:val="ListParagraph"/>
        <w:numPr>
          <w:ilvl w:val="0"/>
          <w:numId w:val="4"/>
        </w:numPr>
        <w:rPr>
          <w:del w:author="Malachi Jamison" w:date="2023-11-05T16:17:00Z" w:id="774"/>
          <w:b/>
          <w:bCs/>
        </w:rPr>
      </w:pPr>
      <w:del w:author="Malachi Jamison" w:date="2023-11-05T16:17:00Z" w:id="775">
        <w:r w:rsidDel="00894BFB">
          <w:delText>The user has previously registered with the application</w:delText>
        </w:r>
      </w:del>
    </w:p>
    <w:p w:rsidRPr="00BB6305" w:rsidR="00DD12F4" w:rsidDel="00894BFB" w:rsidP="00C67918" w:rsidRDefault="00DD12F4" w14:paraId="059C6F9A" w14:textId="3DD34ED4">
      <w:pPr>
        <w:pStyle w:val="ListParagraph"/>
        <w:numPr>
          <w:ilvl w:val="0"/>
          <w:numId w:val="4"/>
        </w:numPr>
        <w:rPr>
          <w:del w:author="Malachi Jamison" w:date="2023-11-05T16:17:00Z" w:id="776"/>
          <w:b/>
          <w:bCs/>
        </w:rPr>
      </w:pPr>
      <w:del w:author="Malachi Jamison" w:date="2023-11-05T16:17:00Z" w:id="777">
        <w:r w:rsidDel="00894BFB">
          <w:delText>The application has been downloaded on the user’s phone</w:delText>
        </w:r>
      </w:del>
    </w:p>
    <w:p w:rsidR="00DD12F4" w:rsidDel="00894BFB" w:rsidP="00DD12F4" w:rsidRDefault="00DD12F4" w14:paraId="5D72212A" w14:textId="552A8030">
      <w:pPr>
        <w:rPr>
          <w:del w:author="Malachi Jamison" w:date="2023-11-05T16:17:00Z" w:id="778"/>
          <w:b/>
          <w:bCs/>
        </w:rPr>
      </w:pPr>
      <w:del w:author="Malachi Jamison" w:date="2023-11-05T16:17:00Z" w:id="779">
        <w:r w:rsidDel="00894BFB">
          <w:rPr>
            <w:b/>
            <w:bCs/>
          </w:rPr>
          <w:delText>Test Data:</w:delText>
        </w:r>
      </w:del>
    </w:p>
    <w:p w:rsidRPr="00A117FB" w:rsidR="00DD12F4" w:rsidDel="00894BFB" w:rsidP="00C67918" w:rsidRDefault="00DD12F4" w14:paraId="7E6F2743" w14:textId="2E07849E">
      <w:pPr>
        <w:pStyle w:val="ListParagraph"/>
        <w:numPr>
          <w:ilvl w:val="0"/>
          <w:numId w:val="5"/>
        </w:numPr>
        <w:rPr>
          <w:del w:author="Malachi Jamison" w:date="2023-11-05T16:17:00Z" w:id="780"/>
        </w:rPr>
      </w:pPr>
      <w:del w:author="Malachi Jamison" w:date="2023-11-05T16:17:00Z" w:id="781">
        <w:r w:rsidDel="00894BFB">
          <w:delText>N/A</w:delText>
        </w:r>
      </w:del>
    </w:p>
    <w:p w:rsidR="00DD12F4" w:rsidDel="00894BFB" w:rsidP="00DD12F4" w:rsidRDefault="00DD12F4" w14:paraId="094241D6" w14:textId="236ADB58">
      <w:pPr>
        <w:rPr>
          <w:del w:author="Malachi Jamison" w:date="2023-11-05T16:17:00Z" w:id="782"/>
          <w:b/>
          <w:bCs/>
        </w:rPr>
      </w:pPr>
      <w:del w:author="Malachi Jamison" w:date="2023-11-05T16:17:00Z" w:id="783">
        <w:r w:rsidDel="00894BFB">
          <w:rPr>
            <w:b/>
            <w:bCs/>
          </w:rPr>
          <w:delText>Test Steps</w:delText>
        </w:r>
        <w:r w:rsidRPr="5D225796" w:rsidDel="00894BFB">
          <w:rPr>
            <w:b/>
            <w:bCs/>
          </w:rPr>
          <w:delText>:</w:delText>
        </w:r>
      </w:del>
    </w:p>
    <w:p w:rsidR="00DD12F4" w:rsidDel="00894BFB" w:rsidP="00C67918" w:rsidRDefault="00DD12F4" w14:paraId="4DE45208" w14:textId="645BDF1C">
      <w:pPr>
        <w:pStyle w:val="ListParagraph"/>
        <w:numPr>
          <w:ilvl w:val="0"/>
          <w:numId w:val="9"/>
        </w:numPr>
        <w:rPr>
          <w:del w:author="Malachi Jamison" w:date="2023-11-05T16:17:00Z" w:id="784"/>
        </w:rPr>
      </w:pPr>
      <w:del w:author="Malachi Jamison" w:date="2023-11-05T16:17:00Z" w:id="785">
        <w:r w:rsidDel="00894BFB">
          <w:delText>Launch the CogniOpen application from the device</w:delText>
        </w:r>
      </w:del>
    </w:p>
    <w:p w:rsidR="00DD12F4" w:rsidDel="00894BFB" w:rsidP="00C67918" w:rsidRDefault="00DD12F4" w14:paraId="4B2BEBF3" w14:textId="1203EA98">
      <w:pPr>
        <w:pStyle w:val="ListParagraph"/>
        <w:numPr>
          <w:ilvl w:val="0"/>
          <w:numId w:val="9"/>
        </w:numPr>
        <w:rPr>
          <w:del w:author="Malachi Jamison" w:date="2023-11-05T16:17:00Z" w:id="786"/>
        </w:rPr>
      </w:pPr>
      <w:del w:author="Malachi Jamison" w:date="2023-11-05T16:17:00Z" w:id="787">
        <w:r w:rsidDel="00894BFB">
          <w:delText>User taps the “</w:delText>
        </w:r>
        <w:r w:rsidDel="00894BFB" w:rsidR="00402EC1">
          <w:delText>Forgot Password?</w:delText>
        </w:r>
        <w:r w:rsidDel="00894BFB">
          <w:delText xml:space="preserve">” </w:delText>
        </w:r>
        <w:r w:rsidDel="00894BFB" w:rsidR="00402EC1">
          <w:delText>link</w:delText>
        </w:r>
      </w:del>
    </w:p>
    <w:p w:rsidR="00DD12F4" w:rsidDel="00894BFB" w:rsidP="00DD12F4" w:rsidRDefault="00DD12F4" w14:paraId="6F07AA75" w14:textId="7ED5BD01">
      <w:pPr>
        <w:rPr>
          <w:del w:author="Malachi Jamison" w:date="2023-11-05T16:17:00Z" w:id="788"/>
          <w:b/>
          <w:bCs/>
        </w:rPr>
      </w:pPr>
      <w:del w:author="Malachi Jamison" w:date="2023-11-05T16:17:00Z" w:id="789">
        <w:r w:rsidRPr="5D225796" w:rsidDel="00894BFB">
          <w:rPr>
            <w:b/>
            <w:bCs/>
          </w:rPr>
          <w:delText xml:space="preserve">Expected </w:delText>
        </w:r>
        <w:r w:rsidDel="00894BFB">
          <w:rPr>
            <w:b/>
            <w:bCs/>
          </w:rPr>
          <w:delText>Results</w:delText>
        </w:r>
        <w:r w:rsidRPr="5D225796" w:rsidDel="00894BFB">
          <w:rPr>
            <w:b/>
            <w:bCs/>
          </w:rPr>
          <w:delText xml:space="preserve">: </w:delText>
        </w:r>
        <w:r w:rsidDel="00894BFB">
          <w:delText xml:space="preserve">The application redirects the user to the screen where they can </w:delText>
        </w:r>
        <w:r w:rsidDel="00894BFB" w:rsidR="002F2EFE">
          <w:delText>request to reset their password</w:delText>
        </w:r>
        <w:r w:rsidDel="00894BFB">
          <w:delText>.</w:delText>
        </w:r>
      </w:del>
    </w:p>
    <w:p w:rsidR="00DD12F4" w:rsidDel="00894BFB" w:rsidP="00DD12F4" w:rsidRDefault="00DD12F4" w14:paraId="14233AE6" w14:textId="48A576E3">
      <w:pPr>
        <w:rPr>
          <w:del w:author="Malachi Jamison" w:date="2023-11-05T16:17:00Z" w:id="790"/>
          <w:b/>
          <w:bCs/>
        </w:rPr>
      </w:pPr>
      <w:del w:author="Malachi Jamison" w:date="2023-11-05T16:17:00Z" w:id="791">
        <w:r w:rsidDel="00894BFB">
          <w:rPr>
            <w:b/>
            <w:bCs/>
          </w:rPr>
          <w:delText>Test Environment:</w:delText>
        </w:r>
      </w:del>
    </w:p>
    <w:p w:rsidR="00DD12F4" w:rsidDel="00894BFB" w:rsidP="00C67918" w:rsidRDefault="00DD12F4" w14:paraId="26974EB7" w14:textId="2C90A8B5">
      <w:pPr>
        <w:pStyle w:val="ListParagraph"/>
        <w:numPr>
          <w:ilvl w:val="0"/>
          <w:numId w:val="6"/>
        </w:numPr>
        <w:rPr>
          <w:del w:author="Malachi Jamison" w:date="2023-11-05T16:17:00Z" w:id="792"/>
        </w:rPr>
      </w:pPr>
      <w:del w:author="Malachi Jamison" w:date="2023-11-05T16:17:00Z" w:id="793">
        <w:r w:rsidDel="00894BFB">
          <w:delText>Device: &lt;fill out when test environment is created&gt;</w:delText>
        </w:r>
      </w:del>
    </w:p>
    <w:p w:rsidRPr="00F812A7" w:rsidR="00DD12F4" w:rsidDel="00894BFB" w:rsidP="00C67918" w:rsidRDefault="00DD12F4" w14:paraId="15B38F0F" w14:textId="06D6B171">
      <w:pPr>
        <w:pStyle w:val="ListParagraph"/>
        <w:numPr>
          <w:ilvl w:val="0"/>
          <w:numId w:val="6"/>
        </w:numPr>
        <w:rPr>
          <w:del w:author="Malachi Jamison" w:date="2023-11-05T16:17:00Z" w:id="794"/>
        </w:rPr>
      </w:pPr>
      <w:del w:author="Malachi Jamison" w:date="2023-11-05T16:17:00Z" w:id="795">
        <w:r w:rsidDel="00894BFB">
          <w:delText>Application Version: &lt;fill out when we release a version of CogniOpen&gt;</w:delText>
        </w:r>
      </w:del>
    </w:p>
    <w:p w:rsidR="00DD12F4" w:rsidDel="00894BFB" w:rsidP="00DD12F4" w:rsidRDefault="00DD12F4" w14:paraId="2483FE5B" w14:textId="486E4861">
      <w:pPr>
        <w:rPr>
          <w:del w:author="Malachi Jamison" w:date="2023-11-05T16:17:00Z" w:id="796"/>
          <w:b/>
          <w:bCs/>
        </w:rPr>
      </w:pPr>
      <w:del w:author="Malachi Jamison" w:date="2023-11-05T16:17:00Z" w:id="797">
        <w:r w:rsidDel="00894BFB">
          <w:rPr>
            <w:b/>
            <w:bCs/>
          </w:rPr>
          <w:delText>Pass/Fail Criteria:</w:delText>
        </w:r>
      </w:del>
    </w:p>
    <w:p w:rsidRPr="00B5341C" w:rsidR="00DD12F4" w:rsidDel="00894BFB" w:rsidP="00C67918" w:rsidRDefault="00DD12F4" w14:paraId="76C19C9B" w14:textId="6B363914">
      <w:pPr>
        <w:pStyle w:val="ListParagraph"/>
        <w:numPr>
          <w:ilvl w:val="0"/>
          <w:numId w:val="3"/>
        </w:numPr>
        <w:rPr>
          <w:del w:author="Malachi Jamison" w:date="2023-11-05T16:17:00Z" w:id="798"/>
          <w:b/>
          <w:bCs/>
        </w:rPr>
      </w:pPr>
      <w:del w:author="Malachi Jamison" w:date="2023-11-05T16:17:00Z" w:id="799">
        <w:r w:rsidDel="00894BFB">
          <w:delText xml:space="preserve">Pass: The user is redirected to the screen where they can </w:delText>
        </w:r>
        <w:r w:rsidDel="00894BFB" w:rsidR="002F2EFE">
          <w:delText>request to reset their password</w:delText>
        </w:r>
      </w:del>
    </w:p>
    <w:p w:rsidRPr="00B5341C" w:rsidR="00DD12F4" w:rsidDel="00894BFB" w:rsidP="00C67918" w:rsidRDefault="00DD12F4" w14:paraId="7CA1E54F" w14:textId="39AF7D8A">
      <w:pPr>
        <w:pStyle w:val="ListParagraph"/>
        <w:numPr>
          <w:ilvl w:val="0"/>
          <w:numId w:val="3"/>
        </w:numPr>
        <w:rPr>
          <w:del w:author="Malachi Jamison" w:date="2023-11-05T16:17:00Z" w:id="800"/>
          <w:b/>
          <w:bCs/>
        </w:rPr>
      </w:pPr>
      <w:del w:author="Malachi Jamison" w:date="2023-11-05T16:17:00Z" w:id="801">
        <w:r w:rsidDel="00894BFB">
          <w:delText xml:space="preserve">Fail: The user is not redirected to the screen to </w:delText>
        </w:r>
        <w:r w:rsidDel="00894BFB" w:rsidR="00442A96">
          <w:delText>reset their password</w:delText>
        </w:r>
      </w:del>
    </w:p>
    <w:p w:rsidR="00DD12F4" w:rsidDel="00894BFB" w:rsidP="00DD12F4" w:rsidRDefault="00DD12F4" w14:paraId="69E70367" w14:textId="0CBE9AAB">
      <w:pPr>
        <w:rPr>
          <w:del w:author="Malachi Jamison" w:date="2023-11-05T16:17:00Z" w:id="802"/>
        </w:rPr>
      </w:pPr>
      <w:del w:author="Malachi Jamison" w:date="2023-11-05T16:17:00Z" w:id="803">
        <w:r w:rsidRPr="5D225796" w:rsidDel="00894BFB">
          <w:rPr>
            <w:b/>
            <w:bCs/>
          </w:rPr>
          <w:delText xml:space="preserve">Assumptions: </w:delText>
        </w:r>
      </w:del>
    </w:p>
    <w:p w:rsidR="00DD12F4" w:rsidDel="00894BFB" w:rsidP="00C67918" w:rsidRDefault="00DD12F4" w14:paraId="5E7A826C" w14:textId="482DCB15">
      <w:pPr>
        <w:pStyle w:val="ListParagraph"/>
        <w:numPr>
          <w:ilvl w:val="0"/>
          <w:numId w:val="2"/>
        </w:numPr>
        <w:rPr>
          <w:del w:author="Malachi Jamison" w:date="2023-11-05T16:17:00Z" w:id="804"/>
        </w:rPr>
      </w:pPr>
      <w:del w:author="Malachi Jamison" w:date="2023-11-05T16:17:00Z" w:id="805">
        <w:r w:rsidDel="00894BFB">
          <w:delText>The user is connected to the internet</w:delText>
        </w:r>
      </w:del>
    </w:p>
    <w:p w:rsidR="00442A96" w:rsidDel="00894BFB" w:rsidP="00C67918" w:rsidRDefault="00442A96" w14:paraId="7D2D9158" w14:textId="488F565E">
      <w:pPr>
        <w:pStyle w:val="ListParagraph"/>
        <w:numPr>
          <w:ilvl w:val="0"/>
          <w:numId w:val="2"/>
        </w:numPr>
        <w:rPr>
          <w:del w:author="Malachi Jamison" w:date="2023-11-05T16:17:00Z" w:id="806"/>
        </w:rPr>
      </w:pPr>
      <w:del w:author="Malachi Jamison" w:date="2023-11-05T16:17:00Z" w:id="807">
        <w:r w:rsidDel="00894BFB">
          <w:delText>The user has previously registered with the application</w:delText>
        </w:r>
      </w:del>
    </w:p>
    <w:p w:rsidR="00DD12F4" w:rsidDel="00894BFB" w:rsidP="00C67918" w:rsidRDefault="00DD12F4" w14:paraId="1CEA5AAE" w14:textId="69612A5D">
      <w:pPr>
        <w:pStyle w:val="ListParagraph"/>
        <w:numPr>
          <w:ilvl w:val="0"/>
          <w:numId w:val="2"/>
        </w:numPr>
        <w:rPr>
          <w:del w:author="Malachi Jamison" w:date="2023-11-05T16:17:00Z" w:id="808"/>
        </w:rPr>
      </w:pPr>
      <w:del w:author="Malachi Jamison" w:date="2023-11-05T16:17:00Z" w:id="809">
        <w:r w:rsidDel="00894BFB">
          <w:delText>The application is active and able to receive requests</w:delText>
        </w:r>
      </w:del>
    </w:p>
    <w:p w:rsidR="00DD12F4" w:rsidDel="00894BFB" w:rsidP="00C67918" w:rsidRDefault="00DD12F4" w14:paraId="65A578D6" w14:textId="3FE4898F">
      <w:pPr>
        <w:pStyle w:val="ListParagraph"/>
        <w:numPr>
          <w:ilvl w:val="0"/>
          <w:numId w:val="2"/>
        </w:numPr>
        <w:rPr>
          <w:del w:author="Malachi Jamison" w:date="2023-11-05T16:17:00Z" w:id="810"/>
        </w:rPr>
      </w:pPr>
      <w:del w:author="Malachi Jamison" w:date="2023-11-05T16:17:00Z" w:id="811">
        <w:r w:rsidDel="00894BFB">
          <w:delText>The application is able to communicate with the backend database services</w:delText>
        </w:r>
      </w:del>
    </w:p>
    <w:p w:rsidR="00B036A7" w:rsidP="00DD12F4" w:rsidRDefault="006C021A" w14:paraId="0BDED4E7" w14:textId="7E9A4EF2">
      <w:pPr>
        <w:rPr>
          <w:b/>
          <w:bCs/>
        </w:rPr>
      </w:pPr>
      <w:ins w:author="Zachary Cappella" w:date="2023-10-13T12:29:00Z" w:id="812">
        <w:r>
          <w:rPr>
            <w:b/>
            <w:bCs/>
            <w:noProof/>
          </w:rPr>
          <w:pict w14:anchorId="7C09786C">
            <v:rect id="_x0000_i1028" style="width:468pt;height:.05pt;mso-width-percent:0;mso-height-percent:0;mso-width-percent:0;mso-height-percent:0" alt="" o:hr="t" o:hrstd="t" o:hralign="center" fillcolor="#a0a0a0" stroked="f"/>
          </w:pict>
        </w:r>
      </w:ins>
    </w:p>
    <w:p w:rsidR="00DD12F4" w:rsidP="00DD12F4" w:rsidRDefault="00DD12F4" w14:paraId="1819895A" w14:textId="6F1A37E4">
      <w:pPr>
        <w:rPr>
          <w:del w:author="Zachary Cappella" w:date="2023-10-13T12:29:00Z" w:id="813"/>
          <w:b/>
          <w:bCs/>
        </w:rPr>
      </w:pPr>
      <w:del w:author="Zachary Cappella" w:date="2023-10-13T12:28:00Z" w:id="814">
        <w:r>
          <w:rPr>
            <w:b/>
            <w:bCs/>
          </w:rPr>
          <w:delText>Attachments:</w:delText>
        </w:r>
      </w:del>
    </w:p>
    <w:p w:rsidRPr="00DD12F4" w:rsidR="00DD12F4" w:rsidP="00DD12F4" w:rsidRDefault="00DD12F4" w14:paraId="35047414" w14:textId="6A1CC48E">
      <w:pPr>
        <w:rPr>
          <w:del w:author="Zachary Cappella" w:date="2023-10-13T12:29:00Z" w:id="815"/>
        </w:rPr>
      </w:pPr>
    </w:p>
    <w:p w:rsidRPr="0009091C" w:rsidR="008E0C18" w:rsidDel="00D61080" w:rsidP="00D83A0B" w:rsidRDefault="008E0C18" w14:paraId="2AF26198" w14:textId="6A32C726">
      <w:pPr>
        <w:pStyle w:val="Heading3"/>
        <w:rPr>
          <w:del w:author="Malachi Jamison" w:date="2023-11-05T17:58:00Z" w:id="816"/>
          <w:rFonts w:ascii="Times New Roman" w:hAnsi="Times New Roman" w:cs="Times New Roman"/>
        </w:rPr>
      </w:pPr>
      <w:bookmarkStart w:name="_Toc148095150" w:id="817"/>
      <w:bookmarkStart w:name="_Toc1186055451" w:id="818"/>
      <w:del w:author="Malachi Jamison" w:date="2023-11-05T17:58:00Z" w:id="819">
        <w:r w:rsidRPr="0009091C" w:rsidDel="00D61080">
          <w:rPr>
            <w:rFonts w:ascii="Times New Roman" w:hAnsi="Times New Roman" w:cs="Times New Roman"/>
          </w:rPr>
          <w:delText xml:space="preserve">3.1.2 </w:delText>
        </w:r>
        <w:r w:rsidRPr="0009091C" w:rsidDel="00D61080" w:rsidR="00215F94">
          <w:rPr>
            <w:rFonts w:ascii="Times New Roman" w:hAnsi="Times New Roman" w:cs="Times New Roman"/>
          </w:rPr>
          <w:delText>User Registration Test Cases</w:delText>
        </w:r>
        <w:bookmarkEnd w:id="817"/>
        <w:bookmarkEnd w:id="818"/>
      </w:del>
    </w:p>
    <w:p w:rsidRPr="0009091C" w:rsidR="1C9A33F2" w:rsidDel="00D61080" w:rsidP="79588F73" w:rsidRDefault="52304008" w14:paraId="0034C3E2" w14:textId="207E8B26">
      <w:pPr>
        <w:pStyle w:val="Heading4"/>
        <w:rPr>
          <w:del w:author="Malachi Jamison" w:date="2023-11-05T17:58:00Z" w:id="820"/>
          <w:rFonts w:ascii="Times New Roman" w:hAnsi="Times New Roman" w:cs="Times New Roman"/>
          <w:b/>
          <w:i w:val="0"/>
        </w:rPr>
      </w:pPr>
      <w:bookmarkStart w:name="_Toc148095151" w:id="821"/>
      <w:bookmarkStart w:name="_Toc1817416400" w:id="822"/>
      <w:del w:author="Malachi Jamison" w:date="2023-11-05T17:58:00Z" w:id="823">
        <w:r w:rsidRPr="0009091C" w:rsidDel="00D61080">
          <w:rPr>
            <w:rFonts w:ascii="Times New Roman" w:hAnsi="Times New Roman" w:cs="Times New Roman"/>
            <w:i w:val="0"/>
          </w:rPr>
          <w:delText>3.1.2.1 User can register</w:delText>
        </w:r>
        <w:bookmarkEnd w:id="821"/>
        <w:bookmarkEnd w:id="822"/>
      </w:del>
    </w:p>
    <w:p w:rsidRPr="0009091C" w:rsidR="64B5F44B" w:rsidDel="00D61080" w:rsidP="282B9B13" w:rsidRDefault="44CFDB07" w14:paraId="5E5DD80E" w14:textId="46775E68">
      <w:pPr>
        <w:rPr>
          <w:del w:author="Malachi Jamison" w:date="2023-11-05T17:58:00Z" w:id="824"/>
          <w:rFonts w:eastAsiaTheme="minorEastAsia"/>
        </w:rPr>
      </w:pPr>
      <w:del w:author="Malachi Jamison" w:date="2023-11-05T17:58:00Z" w:id="825">
        <w:r w:rsidRPr="0009091C" w:rsidDel="00D61080">
          <w:rPr>
            <w:rFonts w:eastAsiaTheme="minorEastAsia"/>
            <w:b/>
          </w:rPr>
          <w:delText xml:space="preserve">Test Case Link: </w:delText>
        </w:r>
        <w:r w:rsidRPr="0009091C" w:rsidDel="00D61080">
          <w:rPr>
            <w:rFonts w:eastAsiaTheme="minorEastAsia"/>
          </w:rPr>
          <w:delText>&lt;will update when test ADO ticket is created&gt;</w:delText>
        </w:r>
      </w:del>
    </w:p>
    <w:p w:rsidRPr="0009091C" w:rsidR="64B5F44B" w:rsidDel="00D61080" w:rsidP="282B9B13" w:rsidRDefault="44CFDB07" w14:paraId="60D9EC81" w14:textId="76F7AD0B">
      <w:pPr>
        <w:rPr>
          <w:del w:author="Malachi Jamison" w:date="2023-11-05T17:58:00Z" w:id="826"/>
          <w:rFonts w:eastAsiaTheme="minorEastAsia"/>
        </w:rPr>
      </w:pPr>
      <w:del w:author="Malachi Jamison" w:date="2023-11-05T17:58:00Z" w:id="827">
        <w:r w:rsidRPr="0009091C" w:rsidDel="00D61080">
          <w:rPr>
            <w:rFonts w:eastAsiaTheme="minorEastAsia"/>
            <w:b/>
          </w:rPr>
          <w:delText xml:space="preserve">Test Case Name: </w:delText>
        </w:r>
        <w:r w:rsidRPr="0009091C" w:rsidDel="00D61080">
          <w:rPr>
            <w:rFonts w:eastAsiaTheme="minorEastAsia"/>
          </w:rPr>
          <w:delText xml:space="preserve">User can </w:delText>
        </w:r>
        <w:r w:rsidRPr="0009091C" w:rsidDel="00D61080" w:rsidR="7CF14E76">
          <w:rPr>
            <w:rFonts w:eastAsiaTheme="minorEastAsia"/>
          </w:rPr>
          <w:delText>r</w:delText>
        </w:r>
        <w:r w:rsidRPr="0009091C" w:rsidDel="00D61080">
          <w:rPr>
            <w:rFonts w:eastAsiaTheme="minorEastAsia"/>
          </w:rPr>
          <w:delText>eg</w:delText>
        </w:r>
        <w:r w:rsidRPr="0009091C" w:rsidDel="00D61080" w:rsidR="3658A65B">
          <w:rPr>
            <w:rFonts w:eastAsiaTheme="minorEastAsia"/>
          </w:rPr>
          <w:delText>ister</w:delText>
        </w:r>
      </w:del>
    </w:p>
    <w:p w:rsidRPr="0009091C" w:rsidR="64B5F44B" w:rsidDel="00D61080" w:rsidP="282B9B13" w:rsidRDefault="44CFDB07" w14:paraId="525E940F" w14:textId="7EE4DC82">
      <w:pPr>
        <w:rPr>
          <w:del w:author="Malachi Jamison" w:date="2023-11-05T17:58:00Z" w:id="828"/>
          <w:rFonts w:eastAsiaTheme="minorEastAsia"/>
        </w:rPr>
      </w:pPr>
      <w:del w:author="Malachi Jamison" w:date="2023-11-05T17:58:00Z" w:id="829">
        <w:r w:rsidRPr="0009091C" w:rsidDel="00D61080">
          <w:rPr>
            <w:rFonts w:eastAsiaTheme="minorEastAsia"/>
            <w:b/>
          </w:rPr>
          <w:delText>Description:</w:delText>
        </w:r>
        <w:r w:rsidRPr="0009091C" w:rsidDel="00D61080" w:rsidR="6B439619">
          <w:rPr>
            <w:rFonts w:eastAsiaTheme="minorEastAsia"/>
          </w:rPr>
          <w:delText xml:space="preserve"> A user is able to register a new account with </w:delText>
        </w:r>
        <w:r w:rsidRPr="0009091C" w:rsidDel="00D61080" w:rsidR="6051A797">
          <w:rPr>
            <w:rFonts w:eastAsiaTheme="minorEastAsia"/>
          </w:rPr>
          <w:delText xml:space="preserve">a </w:delText>
        </w:r>
        <w:r w:rsidRPr="0009091C" w:rsidDel="00D61080" w:rsidR="6B439619">
          <w:rPr>
            <w:rFonts w:eastAsiaTheme="minorEastAsia"/>
          </w:rPr>
          <w:delText>valid first name, last name, email address, and password.</w:delText>
        </w:r>
      </w:del>
    </w:p>
    <w:p w:rsidR="64B5F44B" w:rsidDel="00D61080" w:rsidP="2BC6534F" w:rsidRDefault="44CFDB07" w14:paraId="77F6EE84" w14:textId="7DE9483B">
      <w:pPr>
        <w:rPr>
          <w:del w:author="Malachi Jamison" w:date="2023-11-05T17:58:00Z" w:id="830"/>
        </w:rPr>
      </w:pPr>
      <w:del w:author="Malachi Jamison" w:date="2023-11-05T17:58:00Z" w:id="831">
        <w:r w:rsidRPr="2BC6534F" w:rsidDel="00D61080">
          <w:rPr>
            <w:b/>
            <w:bCs/>
          </w:rPr>
          <w:delText>Requirements:</w:delText>
        </w:r>
        <w:r w:rsidDel="00D61080">
          <w:delText xml:space="preserve"> </w:delText>
        </w:r>
        <w:r w:rsidRPr="2BC6534F" w:rsidDel="00D61080">
          <w:delText xml:space="preserve">The </w:delText>
        </w:r>
        <w:r w:rsidDel="00D61080" w:rsidR="1B739E1B">
          <w:delText>application shall enable users to create a new user account with a unique, valid email address and valid first name, last name, and password.</w:delText>
        </w:r>
      </w:del>
    </w:p>
    <w:p w:rsidR="64B5F44B" w:rsidDel="00D61080" w:rsidP="2BC6534F" w:rsidRDefault="44CFDB07" w14:paraId="5DE6222D" w14:textId="7F38B768">
      <w:pPr>
        <w:rPr>
          <w:del w:author="Malachi Jamison" w:date="2023-11-05T17:58:00Z" w:id="832"/>
          <w:b/>
        </w:rPr>
      </w:pPr>
      <w:del w:author="Malachi Jamison" w:date="2023-11-05T17:58:00Z" w:id="833">
        <w:r w:rsidRPr="1984AECF" w:rsidDel="00D61080">
          <w:rPr>
            <w:b/>
            <w:bCs/>
          </w:rPr>
          <w:delText xml:space="preserve">Prerequisites: </w:delText>
        </w:r>
      </w:del>
    </w:p>
    <w:p w:rsidR="118B7BF7" w:rsidDel="00D61080" w:rsidP="17DE5795" w:rsidRDefault="118B7BF7" w14:paraId="421DBB0B" w14:textId="6DD1066B">
      <w:pPr>
        <w:pStyle w:val="ListParagraph"/>
        <w:numPr>
          <w:ilvl w:val="0"/>
          <w:numId w:val="277"/>
        </w:numPr>
        <w:rPr>
          <w:del w:author="Malachi Jamison" w:date="2023-11-05T17:58:00Z" w:id="834"/>
        </w:rPr>
      </w:pPr>
      <w:del w:author="Malachi Jamison" w:date="2023-11-05T17:58:00Z" w:id="835">
        <w:r w:rsidRPr="12FFD1BE" w:rsidDel="00D61080">
          <w:delText xml:space="preserve">The user has not previously registered with the </w:delText>
        </w:r>
        <w:r w:rsidRPr="4A924054" w:rsidDel="00D61080">
          <w:delText>application.</w:delText>
        </w:r>
      </w:del>
    </w:p>
    <w:p w:rsidR="118B7BF7" w:rsidDel="00D61080" w:rsidP="17DE5795" w:rsidRDefault="118B7BF7" w14:paraId="3B5B91E2" w14:textId="48B72310">
      <w:pPr>
        <w:pStyle w:val="ListParagraph"/>
        <w:numPr>
          <w:ilvl w:val="0"/>
          <w:numId w:val="277"/>
        </w:numPr>
        <w:rPr>
          <w:del w:author="Malachi Jamison" w:date="2023-11-05T17:58:00Z" w:id="836"/>
        </w:rPr>
      </w:pPr>
      <w:del w:author="Malachi Jamison" w:date="2023-11-05T17:58:00Z" w:id="837">
        <w:r w:rsidRPr="75B91C72" w:rsidDel="00D61080">
          <w:delText>The user has opened the application to the login screen.</w:delText>
        </w:r>
      </w:del>
    </w:p>
    <w:p w:rsidR="64B5F44B" w:rsidDel="00D61080" w:rsidP="2BC6534F" w:rsidRDefault="44CFDB07" w14:paraId="78512D7D" w14:textId="2C570DCB">
      <w:pPr>
        <w:rPr>
          <w:del w:author="Malachi Jamison" w:date="2023-11-05T17:58:00Z" w:id="838"/>
        </w:rPr>
      </w:pPr>
      <w:del w:author="Malachi Jamison" w:date="2023-11-05T17:58:00Z" w:id="839">
        <w:r w:rsidRPr="592A8177" w:rsidDel="00D61080">
          <w:rPr>
            <w:b/>
            <w:bCs/>
          </w:rPr>
          <w:delText>Test Data</w:delText>
        </w:r>
        <w:r w:rsidDel="00D61080">
          <w:delText xml:space="preserve">: </w:delText>
        </w:r>
      </w:del>
    </w:p>
    <w:p w:rsidR="5F2EF1C7" w:rsidDel="00D61080" w:rsidP="5F2EF1C7" w:rsidRDefault="7089F6F8" w14:paraId="75EC20E8" w14:textId="2CEC1F19">
      <w:pPr>
        <w:pStyle w:val="ListParagraph"/>
        <w:numPr>
          <w:ilvl w:val="0"/>
          <w:numId w:val="5"/>
        </w:numPr>
        <w:rPr>
          <w:del w:author="Malachi Jamison" w:date="2023-11-05T17:58:00Z" w:id="840"/>
        </w:rPr>
      </w:pPr>
      <w:del w:author="Malachi Jamison" w:date="2023-11-05T17:58:00Z" w:id="841">
        <w:r w:rsidDel="00D61080">
          <w:delText>First Name: test</w:delText>
        </w:r>
      </w:del>
    </w:p>
    <w:p w:rsidR="7089F6F8" w:rsidDel="00D61080" w:rsidP="72C0B123" w:rsidRDefault="7089F6F8" w14:paraId="2308DF0F" w14:textId="3597AB3B">
      <w:pPr>
        <w:pStyle w:val="ListParagraph"/>
        <w:numPr>
          <w:ilvl w:val="0"/>
          <w:numId w:val="5"/>
        </w:numPr>
        <w:rPr>
          <w:del w:author="Malachi Jamison" w:date="2023-11-05T17:58:00Z" w:id="842"/>
        </w:rPr>
      </w:pPr>
      <w:del w:author="Malachi Jamison" w:date="2023-11-05T17:58:00Z" w:id="843">
        <w:r w:rsidRPr="72C0B123" w:rsidDel="00D61080">
          <w:delText>Last Name:</w:delText>
        </w:r>
        <w:r w:rsidRPr="0C0868C4" w:rsidDel="00D61080">
          <w:delText xml:space="preserve"> user</w:delText>
        </w:r>
      </w:del>
    </w:p>
    <w:p w:rsidR="7089F6F8" w:rsidDel="00D61080" w:rsidP="5F2EF1C7" w:rsidRDefault="7089F6F8" w14:paraId="3AA21984" w14:textId="48938D24">
      <w:pPr>
        <w:pStyle w:val="ListParagraph"/>
        <w:numPr>
          <w:ilvl w:val="0"/>
          <w:numId w:val="5"/>
        </w:numPr>
        <w:rPr>
          <w:del w:author="Malachi Jamison" w:date="2023-11-05T17:58:00Z" w:id="844"/>
        </w:rPr>
      </w:pPr>
      <w:del w:author="Malachi Jamison" w:date="2023-11-05T17:58:00Z" w:id="845">
        <w:r w:rsidDel="00D61080">
          <w:delText>Email Address: test_user@testemail.com</w:delText>
        </w:r>
      </w:del>
    </w:p>
    <w:p w:rsidR="5F2EF1C7" w:rsidDel="00D61080" w:rsidP="63F6DEF7" w:rsidRDefault="7089F6F8" w14:paraId="0DB41453" w14:textId="454A74C8">
      <w:pPr>
        <w:pStyle w:val="ListParagraph"/>
        <w:numPr>
          <w:ilvl w:val="0"/>
          <w:numId w:val="5"/>
        </w:numPr>
        <w:rPr>
          <w:del w:author="Malachi Jamison" w:date="2023-11-05T17:58:00Z" w:id="846"/>
        </w:rPr>
      </w:pPr>
      <w:del w:author="Malachi Jamison" w:date="2023-11-05T17:58:00Z" w:id="847">
        <w:r w:rsidDel="00D61080">
          <w:delText>Password: C0mplexPa$$word2@</w:delText>
        </w:r>
      </w:del>
    </w:p>
    <w:p w:rsidR="64B5F44B" w:rsidDel="00D61080" w:rsidP="2BC6534F" w:rsidRDefault="44CFDB07" w14:paraId="3E38D06F" w14:textId="41BF231E">
      <w:pPr>
        <w:rPr>
          <w:del w:author="Malachi Jamison" w:date="2023-11-05T17:58:00Z" w:id="848"/>
          <w:b/>
        </w:rPr>
      </w:pPr>
      <w:del w:author="Malachi Jamison" w:date="2023-11-05T17:58:00Z" w:id="849">
        <w:r w:rsidRPr="2BC6534F" w:rsidDel="00D61080">
          <w:rPr>
            <w:b/>
            <w:bCs/>
          </w:rPr>
          <w:delText xml:space="preserve">Test Steps: </w:delText>
        </w:r>
      </w:del>
    </w:p>
    <w:p w:rsidR="74530067" w:rsidDel="00D61080" w:rsidP="17DE5795" w:rsidRDefault="0C3A37E7" w14:paraId="1AC1F5E2" w14:textId="43E3635C">
      <w:pPr>
        <w:pStyle w:val="ListParagraph"/>
        <w:numPr>
          <w:ilvl w:val="0"/>
          <w:numId w:val="278"/>
        </w:numPr>
        <w:rPr>
          <w:del w:author="Malachi Jamison" w:date="2023-11-05T17:58:00Z" w:id="850"/>
        </w:rPr>
      </w:pPr>
      <w:del w:author="Malachi Jamison" w:date="2023-11-05T17:58:00Z" w:id="851">
        <w:r w:rsidRPr="7407B084" w:rsidDel="00D61080">
          <w:delText xml:space="preserve">On the login </w:delText>
        </w:r>
        <w:r w:rsidRPr="45471944" w:rsidDel="00D61080">
          <w:delText xml:space="preserve">screen, </w:delText>
        </w:r>
        <w:r w:rsidRPr="16038492" w:rsidDel="00D61080">
          <w:delText xml:space="preserve">tap the Create </w:delText>
        </w:r>
        <w:r w:rsidRPr="3CF64627" w:rsidDel="00D61080">
          <w:delText>Account button.</w:delText>
        </w:r>
      </w:del>
    </w:p>
    <w:p w:rsidR="3CF64627" w:rsidDel="00D61080" w:rsidP="17DE5795" w:rsidRDefault="6C5D4DC3" w14:paraId="73AE93EC" w14:textId="0936834A">
      <w:pPr>
        <w:pStyle w:val="ListParagraph"/>
        <w:numPr>
          <w:ilvl w:val="0"/>
          <w:numId w:val="278"/>
        </w:numPr>
        <w:rPr>
          <w:del w:author="Malachi Jamison" w:date="2023-11-05T17:58:00Z" w:id="852"/>
        </w:rPr>
      </w:pPr>
      <w:del w:author="Malachi Jamison" w:date="2023-11-05T17:58:00Z" w:id="853">
        <w:r w:rsidRPr="572DC5A6" w:rsidDel="00D61080">
          <w:delText>When the registration screen opens,</w:delText>
        </w:r>
        <w:r w:rsidRPr="0EC0343D" w:rsidDel="00D61080">
          <w:delText xml:space="preserve"> enter</w:delText>
        </w:r>
        <w:r w:rsidRPr="218967C0" w:rsidDel="00D61080">
          <w:delText xml:space="preserve"> the user information into the respective fields</w:delText>
        </w:r>
        <w:r w:rsidRPr="2C708BCC" w:rsidDel="00D61080">
          <w:delText>.</w:delText>
        </w:r>
      </w:del>
    </w:p>
    <w:p w:rsidR="6C5D4DC3" w:rsidDel="00D61080" w:rsidP="17DE5795" w:rsidRDefault="6C5D4DC3" w14:paraId="44CB0517" w14:textId="3FA87F0C">
      <w:pPr>
        <w:pStyle w:val="ListParagraph"/>
        <w:numPr>
          <w:ilvl w:val="0"/>
          <w:numId w:val="278"/>
        </w:numPr>
        <w:rPr>
          <w:del w:author="Malachi Jamison" w:date="2023-11-05T17:58:00Z" w:id="854"/>
        </w:rPr>
      </w:pPr>
      <w:del w:author="Malachi Jamison" w:date="2023-11-05T17:58:00Z" w:id="855">
        <w:r w:rsidRPr="0EC0343D" w:rsidDel="00D61080">
          <w:delText>Tap the Create Account button.</w:delText>
        </w:r>
      </w:del>
    </w:p>
    <w:p w:rsidR="64B5F44B" w:rsidDel="00D61080" w:rsidP="2BC6534F" w:rsidRDefault="44CFDB07" w14:paraId="30473414" w14:textId="7C77F88E">
      <w:pPr>
        <w:rPr>
          <w:del w:author="Malachi Jamison" w:date="2023-11-05T17:58:00Z" w:id="856"/>
        </w:rPr>
      </w:pPr>
      <w:del w:author="Malachi Jamison" w:date="2023-11-05T17:58:00Z" w:id="857">
        <w:r w:rsidRPr="2BC6534F" w:rsidDel="00D61080">
          <w:rPr>
            <w:b/>
            <w:bCs/>
          </w:rPr>
          <w:delText xml:space="preserve">Test Environment: </w:delText>
        </w:r>
        <w:r w:rsidRPr="2BC6534F" w:rsidDel="00D61080">
          <w:delText>The environment that was used to execute the test case</w:delText>
        </w:r>
      </w:del>
    </w:p>
    <w:p w:rsidR="64B5F44B" w:rsidDel="00D61080" w:rsidP="2BC6534F" w:rsidRDefault="44CFDB07" w14:paraId="1FA80709" w14:textId="5EDD77DF">
      <w:pPr>
        <w:rPr>
          <w:del w:author="Malachi Jamison" w:date="2023-11-05T17:58:00Z" w:id="858"/>
          <w:b/>
        </w:rPr>
      </w:pPr>
      <w:del w:author="Malachi Jamison" w:date="2023-11-05T17:58:00Z" w:id="859">
        <w:r w:rsidRPr="2BC6534F" w:rsidDel="00D61080">
          <w:rPr>
            <w:b/>
            <w:bCs/>
          </w:rPr>
          <w:delText>Pass/Fail Criteria:</w:delText>
        </w:r>
      </w:del>
    </w:p>
    <w:p w:rsidR="44CFDB07" w:rsidDel="00D61080" w:rsidP="67FA0A87" w:rsidRDefault="44CFDB07" w14:paraId="48A6881C" w14:textId="4DD98C3E">
      <w:pPr>
        <w:rPr>
          <w:del w:author="Malachi Jamison" w:date="2023-11-05T17:58:00Z" w:id="860"/>
        </w:rPr>
      </w:pPr>
      <w:del w:author="Malachi Jamison" w:date="2023-11-05T17:58:00Z" w:id="861">
        <w:r w:rsidDel="00D61080">
          <w:delText xml:space="preserve">Pass: </w:delText>
        </w:r>
        <w:r w:rsidDel="00D61080" w:rsidR="763955A7">
          <w:delText>The application creates a new user account with the input information, redirects to the login screen, and displays a message to the user that their accoun</w:delText>
        </w:r>
        <w:r w:rsidDel="00D61080" w:rsidR="705F8747">
          <w:delText>t has been created.</w:delText>
        </w:r>
      </w:del>
    </w:p>
    <w:p w:rsidR="64B5F44B" w:rsidDel="00D61080" w:rsidP="34825B4C" w:rsidRDefault="44CFDB07" w14:paraId="79A8ADB4" w14:textId="6E748141">
      <w:pPr>
        <w:rPr>
          <w:del w:author="Malachi Jamison" w:date="2023-11-05T17:58:00Z" w:id="862"/>
        </w:rPr>
      </w:pPr>
      <w:del w:author="Malachi Jamison" w:date="2023-11-05T17:58:00Z" w:id="863">
        <w:r w:rsidRPr="2BC6534F" w:rsidDel="00D61080">
          <w:rPr>
            <w:b/>
            <w:bCs/>
          </w:rPr>
          <w:delText xml:space="preserve">Assumptions: </w:delText>
        </w:r>
      </w:del>
    </w:p>
    <w:p w:rsidR="64B5F44B" w:rsidDel="00D61080" w:rsidP="4D5B46A4" w:rsidRDefault="0CB81AA3" w14:paraId="53C699B2" w14:textId="49D4E80E">
      <w:pPr>
        <w:pStyle w:val="ListParagraph"/>
        <w:numPr>
          <w:ilvl w:val="0"/>
          <w:numId w:val="282"/>
        </w:numPr>
        <w:rPr>
          <w:del w:author="Malachi Jamison" w:date="2023-11-05T17:58:00Z" w:id="864"/>
        </w:rPr>
      </w:pPr>
      <w:del w:author="Malachi Jamison" w:date="2023-11-05T17:58:00Z" w:id="865">
        <w:r w:rsidRPr="1DA48E91" w:rsidDel="00D61080">
          <w:delText>The device is connected to the internet</w:delText>
        </w:r>
      </w:del>
    </w:p>
    <w:p w:rsidR="00B036A7" w:rsidDel="00D61080" w:rsidP="2BC6534F" w:rsidRDefault="44CFDB07" w14:paraId="21C8070B" w14:textId="11AD2832">
      <w:pPr>
        <w:rPr>
          <w:del w:author="Malachi Jamison" w:date="2023-11-05T17:58:00Z" w:id="866"/>
          <w:b/>
          <w:bCs/>
        </w:rPr>
      </w:pPr>
      <w:del w:author="Malachi Jamison" w:date="2023-11-05T17:58:00Z" w:id="867">
        <w:r w:rsidRPr="74E867A0" w:rsidDel="00D61080">
          <w:rPr>
            <w:b/>
            <w:bCs/>
          </w:rPr>
          <w:delText xml:space="preserve">Attachments: </w:delText>
        </w:r>
      </w:del>
    </w:p>
    <w:p w:rsidR="64B5F44B" w:rsidDel="00D61080" w:rsidP="2BC6534F" w:rsidRDefault="006C021A" w14:paraId="5E2CC906" w14:textId="027C8064">
      <w:pPr>
        <w:rPr>
          <w:del w:author="Malachi Jamison" w:date="2023-11-05T17:58:00Z" w:id="868"/>
        </w:rPr>
      </w:pPr>
      <w:ins w:author="Zachary Cappella" w:date="2023-10-13T12:29:00Z" w:id="869">
        <w:del w:author="Malachi Jamison" w:date="2023-11-05T17:58:00Z" w:id="870">
          <w:r w:rsidDel="00D61080">
            <w:rPr>
              <w:noProof/>
            </w:rPr>
            <w:pict w14:anchorId="1B821B1E">
              <v:rect id="_x0000_i1029" style="width:468pt;height:.05pt;mso-width-percent:0;mso-height-percent:0;mso-width-percent:0;mso-height-percent:0" alt="" o:hr="t" o:hrstd="t" o:hralign="center" fillcolor="#a0a0a0" stroked="f"/>
            </w:pict>
          </w:r>
        </w:del>
      </w:ins>
    </w:p>
    <w:p w:rsidR="2335A9AA" w:rsidDel="00D61080" w:rsidP="2335A9AA" w:rsidRDefault="2335A9AA" w14:paraId="6350A037" w14:textId="7D561CC5">
      <w:pPr>
        <w:rPr>
          <w:del w:author="Malachi Jamison" w:date="2023-11-05T17:58:00Z" w:id="871"/>
        </w:rPr>
      </w:pPr>
    </w:p>
    <w:p w:rsidRPr="0009091C" w:rsidR="25CF4456" w:rsidDel="00D61080" w:rsidP="45B4DED5" w:rsidRDefault="7AD5A87E" w14:paraId="4D96D866" w14:textId="4C53DA0F">
      <w:pPr>
        <w:pStyle w:val="Heading4"/>
        <w:rPr>
          <w:del w:author="Malachi Jamison" w:date="2023-11-05T17:58:00Z" w:id="872"/>
          <w:rFonts w:ascii="Times New Roman" w:hAnsi="Times New Roman" w:cs="Times New Roman"/>
          <w:i w:val="0"/>
        </w:rPr>
      </w:pPr>
      <w:bookmarkStart w:name="_Toc148095152" w:id="873"/>
      <w:bookmarkStart w:name="_Toc342378143" w:id="874"/>
      <w:del w:author="Malachi Jamison" w:date="2023-11-05T17:58:00Z" w:id="875">
        <w:r w:rsidRPr="0009091C" w:rsidDel="00D61080">
          <w:rPr>
            <w:rFonts w:ascii="Times New Roman" w:hAnsi="Times New Roman" w:cs="Times New Roman"/>
            <w:i w:val="0"/>
          </w:rPr>
          <w:delText xml:space="preserve">3.1.2.2 </w:delText>
        </w:r>
        <w:r w:rsidRPr="0009091C" w:rsidDel="00D61080" w:rsidR="4C578115">
          <w:rPr>
            <w:rFonts w:ascii="Times New Roman" w:hAnsi="Times New Roman" w:cs="Times New Roman"/>
            <w:i w:val="0"/>
          </w:rPr>
          <w:delText xml:space="preserve">User cannot create duplicate </w:delText>
        </w:r>
        <w:r w:rsidRPr="0009091C" w:rsidDel="00D61080" w:rsidR="31FC57A9">
          <w:rPr>
            <w:rFonts w:ascii="Times New Roman" w:hAnsi="Times New Roman" w:cs="Times New Roman"/>
            <w:i w:val="0"/>
          </w:rPr>
          <w:delText>account</w:delText>
        </w:r>
        <w:bookmarkEnd w:id="873"/>
        <w:bookmarkEnd w:id="874"/>
      </w:del>
    </w:p>
    <w:p w:rsidR="73BC6E30" w:rsidDel="00D61080" w:rsidRDefault="73BC6E30" w14:paraId="4DFA3123" w14:textId="0D18382F">
      <w:pPr>
        <w:rPr>
          <w:del w:author="Malachi Jamison" w:date="2023-11-05T17:58:00Z" w:id="876"/>
        </w:rPr>
      </w:pPr>
      <w:del w:author="Malachi Jamison" w:date="2023-11-05T17:58:00Z" w:id="877">
        <w:r w:rsidRPr="4D69BEF4" w:rsidDel="00D61080">
          <w:rPr>
            <w:b/>
            <w:bCs/>
          </w:rPr>
          <w:delText xml:space="preserve">Test Case Link: </w:delText>
        </w:r>
        <w:r w:rsidDel="00D61080">
          <w:delText>&lt;will update when test ADO ticket is created&gt;</w:delText>
        </w:r>
      </w:del>
    </w:p>
    <w:p w:rsidR="73BC6E30" w:rsidDel="00D61080" w:rsidP="6EAE1029" w:rsidRDefault="73BC6E30" w14:paraId="4870E1FA" w14:textId="4EE5FD66">
      <w:pPr>
        <w:rPr>
          <w:del w:author="Malachi Jamison" w:date="2023-11-05T17:58:00Z" w:id="878"/>
        </w:rPr>
      </w:pPr>
      <w:del w:author="Malachi Jamison" w:date="2023-11-05T17:58:00Z" w:id="879">
        <w:r w:rsidRPr="6EAE1029" w:rsidDel="00D61080">
          <w:rPr>
            <w:b/>
            <w:bCs/>
          </w:rPr>
          <w:delText xml:space="preserve">Test Case Name: </w:delText>
        </w:r>
        <w:r w:rsidDel="00D61080" w:rsidR="66E0EDD4">
          <w:delText xml:space="preserve">User cannot </w:delText>
        </w:r>
        <w:r w:rsidDel="00D61080" w:rsidR="58E9054A">
          <w:delText xml:space="preserve">register </w:delText>
        </w:r>
        <w:r w:rsidDel="00D61080" w:rsidR="66E0EDD4">
          <w:delText>duplicate account</w:delText>
        </w:r>
      </w:del>
    </w:p>
    <w:p w:rsidR="73BC6E30" w:rsidDel="00D61080" w:rsidP="45F1E939" w:rsidRDefault="73BC6E30" w14:paraId="76418409" w14:textId="6A13D783">
      <w:pPr>
        <w:rPr>
          <w:del w:author="Malachi Jamison" w:date="2023-11-05T17:58:00Z" w:id="880"/>
        </w:rPr>
      </w:pPr>
      <w:del w:author="Malachi Jamison" w:date="2023-11-05T17:58:00Z" w:id="881">
        <w:r w:rsidRPr="5244B7FB" w:rsidDel="00D61080">
          <w:rPr>
            <w:b/>
            <w:bCs/>
          </w:rPr>
          <w:delText xml:space="preserve">Description: </w:delText>
        </w:r>
        <w:r w:rsidDel="00D61080" w:rsidR="0410383D">
          <w:delText>Deny creating an account with an email address that belongs to an existing account.</w:delText>
        </w:r>
      </w:del>
    </w:p>
    <w:p w:rsidR="73BC6E30" w:rsidDel="00D61080" w:rsidRDefault="73BC6E30" w14:paraId="5F47C528" w14:textId="42F02DA1">
      <w:pPr>
        <w:rPr>
          <w:del w:author="Malachi Jamison" w:date="2023-11-05T17:58:00Z" w:id="882"/>
        </w:rPr>
      </w:pPr>
      <w:del w:author="Malachi Jamison" w:date="2023-11-05T17:58:00Z" w:id="883">
        <w:r w:rsidRPr="741BE0B3" w:rsidDel="00D61080">
          <w:rPr>
            <w:b/>
            <w:bCs/>
          </w:rPr>
          <w:delText xml:space="preserve">Requirements: </w:delText>
        </w:r>
        <w:r w:rsidDel="00D61080" w:rsidR="495C60CB">
          <w:delText>The application shall enable users to create a new user account with a unique, valid email address and valid first name, last name, and password.</w:delText>
        </w:r>
      </w:del>
    </w:p>
    <w:p w:rsidR="73BC6E30" w:rsidDel="00D61080" w:rsidRDefault="73BC6E30" w14:paraId="3F27B249" w14:textId="67BB4BD3">
      <w:pPr>
        <w:rPr>
          <w:del w:author="Malachi Jamison" w:date="2023-11-05T17:58:00Z" w:id="884"/>
        </w:rPr>
      </w:pPr>
      <w:del w:author="Malachi Jamison" w:date="2023-11-05T17:58:00Z" w:id="885">
        <w:r w:rsidRPr="4D69BEF4" w:rsidDel="00D61080">
          <w:rPr>
            <w:b/>
            <w:bCs/>
          </w:rPr>
          <w:delText xml:space="preserve">Prerequisites: </w:delText>
        </w:r>
      </w:del>
    </w:p>
    <w:p w:rsidR="6B616B52" w:rsidDel="00D61080" w:rsidP="4EC22BFD" w:rsidRDefault="7A9067BA" w14:paraId="45A7F896" w14:textId="1A7801DF">
      <w:pPr>
        <w:pStyle w:val="ListParagraph"/>
        <w:numPr>
          <w:ilvl w:val="0"/>
          <w:numId w:val="283"/>
        </w:numPr>
        <w:rPr>
          <w:del w:author="Malachi Jamison" w:date="2023-11-05T17:58:00Z" w:id="886"/>
        </w:rPr>
      </w:pPr>
      <w:del w:author="Malachi Jamison" w:date="2023-11-05T17:58:00Z" w:id="887">
        <w:r w:rsidRPr="2269EC0B" w:rsidDel="00D61080">
          <w:delText xml:space="preserve">An account exists with the provided email </w:delText>
        </w:r>
        <w:r w:rsidRPr="2631D39F" w:rsidDel="00D61080">
          <w:delText>address.</w:delText>
        </w:r>
      </w:del>
    </w:p>
    <w:p w:rsidR="7A9067BA" w:rsidDel="00D61080" w:rsidP="4EC22BFD" w:rsidRDefault="7A9067BA" w14:paraId="708C97AC" w14:textId="1ED47F4D">
      <w:pPr>
        <w:pStyle w:val="ListParagraph"/>
        <w:numPr>
          <w:ilvl w:val="0"/>
          <w:numId w:val="283"/>
        </w:numPr>
        <w:rPr>
          <w:del w:author="Malachi Jamison" w:date="2023-11-05T17:58:00Z" w:id="888"/>
        </w:rPr>
      </w:pPr>
      <w:del w:author="Malachi Jamison" w:date="2023-11-05T17:58:00Z" w:id="889">
        <w:r w:rsidRPr="2631D39F" w:rsidDel="00D61080">
          <w:delText xml:space="preserve">The application is open to the </w:delText>
        </w:r>
        <w:r w:rsidRPr="45321434" w:rsidDel="00D61080">
          <w:delText>login screen.</w:delText>
        </w:r>
      </w:del>
    </w:p>
    <w:p w:rsidR="73BC6E30" w:rsidDel="00D61080" w:rsidP="6E1EF847" w:rsidRDefault="73BC6E30" w14:paraId="1A262E3C" w14:textId="654D123B">
      <w:pPr>
        <w:rPr>
          <w:del w:author="Malachi Jamison" w:date="2023-11-05T17:58:00Z" w:id="890"/>
        </w:rPr>
      </w:pPr>
      <w:del w:author="Malachi Jamison" w:date="2023-11-05T17:58:00Z" w:id="891">
        <w:r w:rsidRPr="45321434" w:rsidDel="00D61080">
          <w:rPr>
            <w:b/>
            <w:bCs/>
          </w:rPr>
          <w:delText>Test Data</w:delText>
        </w:r>
        <w:r w:rsidDel="00D61080">
          <w:delText xml:space="preserve">: </w:delText>
        </w:r>
      </w:del>
    </w:p>
    <w:p w:rsidR="4D99DFAD" w:rsidDel="00D61080" w:rsidP="6E1EF847" w:rsidRDefault="4D99DFAD" w14:paraId="3C03C7B8" w14:textId="08539ADF">
      <w:pPr>
        <w:pStyle w:val="ListParagraph"/>
        <w:numPr>
          <w:ilvl w:val="0"/>
          <w:numId w:val="5"/>
        </w:numPr>
        <w:rPr>
          <w:del w:author="Malachi Jamison" w:date="2023-11-05T17:58:00Z" w:id="892"/>
        </w:rPr>
      </w:pPr>
      <w:del w:author="Malachi Jamison" w:date="2023-11-05T17:58:00Z" w:id="893">
        <w:r w:rsidDel="00D61080">
          <w:delText>First Name: test</w:delText>
        </w:r>
      </w:del>
    </w:p>
    <w:p w:rsidR="4D99DFAD" w:rsidDel="00D61080" w:rsidP="6E1EF847" w:rsidRDefault="4D99DFAD" w14:paraId="1019EAA1" w14:textId="7D67E908">
      <w:pPr>
        <w:pStyle w:val="ListParagraph"/>
        <w:numPr>
          <w:ilvl w:val="0"/>
          <w:numId w:val="5"/>
        </w:numPr>
        <w:rPr>
          <w:del w:author="Malachi Jamison" w:date="2023-11-05T17:58:00Z" w:id="894"/>
        </w:rPr>
      </w:pPr>
      <w:del w:author="Malachi Jamison" w:date="2023-11-05T17:58:00Z" w:id="895">
        <w:r w:rsidDel="00D61080">
          <w:delText>Last Name: user</w:delText>
        </w:r>
      </w:del>
    </w:p>
    <w:p w:rsidR="4D99DFAD" w:rsidDel="00D61080" w:rsidP="6E1EF847" w:rsidRDefault="4D99DFAD" w14:paraId="275808DF" w14:textId="6CB9365B">
      <w:pPr>
        <w:pStyle w:val="ListParagraph"/>
        <w:numPr>
          <w:ilvl w:val="0"/>
          <w:numId w:val="5"/>
        </w:numPr>
        <w:rPr>
          <w:del w:author="Malachi Jamison" w:date="2023-11-05T17:58:00Z" w:id="896"/>
        </w:rPr>
      </w:pPr>
      <w:del w:author="Malachi Jamison" w:date="2023-11-05T17:58:00Z" w:id="897">
        <w:r w:rsidDel="00D61080">
          <w:delText xml:space="preserve">Email Address: </w:delText>
        </w:r>
        <w:r w:rsidDel="00D61080" w:rsidR="00F974A4">
          <w:fldChar w:fldCharType="begin"/>
        </w:r>
        <w:r w:rsidDel="00D61080" w:rsidR="00F974A4">
          <w:delInstrText>HYPERLINK "mailto:test_user@testemail.com"</w:delInstrText>
        </w:r>
        <w:r w:rsidDel="00D61080" w:rsidR="00F974A4">
          <w:fldChar w:fldCharType="separate"/>
        </w:r>
        <w:r w:rsidDel="00D61080" w:rsidR="00F974A4">
          <w:fldChar w:fldCharType="begin"/>
        </w:r>
        <w:r w:rsidDel="00D61080" w:rsidR="00F974A4">
          <w:delInstrText>HYPERLINK "mailto:test_user@testemail.com"</w:delInstrText>
        </w:r>
        <w:r w:rsidDel="00D61080" w:rsidR="00F974A4">
          <w:fldChar w:fldCharType="separate"/>
        </w:r>
        <w:r w:rsidDel="00D61080">
          <w:delText>test_user@testemail.com</w:delText>
        </w:r>
        <w:r w:rsidDel="00D61080" w:rsidR="00F974A4">
          <w:fldChar w:fldCharType="end"/>
        </w:r>
        <w:r w:rsidDel="00D61080" w:rsidR="00F974A4">
          <w:fldChar w:fldCharType="end"/>
        </w:r>
      </w:del>
    </w:p>
    <w:p w:rsidR="73BC6E30" w:rsidDel="00D61080" w:rsidP="011FD95A" w:rsidRDefault="4D99DFAD" w14:paraId="30221789" w14:textId="4776F02E">
      <w:pPr>
        <w:pStyle w:val="ListParagraph"/>
        <w:numPr>
          <w:ilvl w:val="0"/>
          <w:numId w:val="5"/>
        </w:numPr>
        <w:rPr>
          <w:del w:author="Malachi Jamison" w:date="2023-11-05T17:58:00Z" w:id="898"/>
        </w:rPr>
      </w:pPr>
      <w:del w:author="Malachi Jamison" w:date="2023-11-05T17:58:00Z" w:id="899">
        <w:r w:rsidDel="00D61080">
          <w:delText>Password: C0mplexPa$$word2@</w:delText>
        </w:r>
      </w:del>
    </w:p>
    <w:p w:rsidR="73BC6E30" w:rsidDel="00D61080" w:rsidRDefault="73BC6E30" w14:paraId="40AE3F4B" w14:textId="5AAFCD6B">
      <w:pPr>
        <w:rPr>
          <w:del w:author="Malachi Jamison" w:date="2023-11-05T17:58:00Z" w:id="900"/>
          <w:b/>
        </w:rPr>
      </w:pPr>
      <w:del w:author="Malachi Jamison" w:date="2023-11-05T17:58:00Z" w:id="901">
        <w:r w:rsidRPr="18C2D6F4" w:rsidDel="00D61080">
          <w:rPr>
            <w:b/>
            <w:bCs/>
          </w:rPr>
          <w:delText xml:space="preserve">Test Steps: </w:delText>
        </w:r>
      </w:del>
    </w:p>
    <w:p w:rsidR="73BC6E30" w:rsidDel="00D61080" w:rsidP="45B4DED5" w:rsidRDefault="2ECC26ED" w14:paraId="315FD538" w14:textId="33E01542">
      <w:pPr>
        <w:pStyle w:val="ListParagraph"/>
        <w:numPr>
          <w:ilvl w:val="0"/>
          <w:numId w:val="284"/>
        </w:numPr>
        <w:rPr>
          <w:del w:author="Malachi Jamison" w:date="2023-11-05T17:58:00Z" w:id="902"/>
        </w:rPr>
      </w:pPr>
      <w:del w:author="Malachi Jamison" w:date="2023-11-05T17:58:00Z" w:id="903">
        <w:r w:rsidDel="00D61080">
          <w:delText>On the login screen, tap the Create Account button.</w:delText>
        </w:r>
      </w:del>
    </w:p>
    <w:p w:rsidR="5D52E438" w:rsidDel="00D61080" w:rsidP="09E10C56" w:rsidRDefault="2ECC26ED" w14:paraId="3EC602D4" w14:textId="270B33D1">
      <w:pPr>
        <w:pStyle w:val="ListParagraph"/>
        <w:numPr>
          <w:ilvl w:val="0"/>
          <w:numId w:val="284"/>
        </w:numPr>
        <w:rPr>
          <w:del w:author="Malachi Jamison" w:date="2023-11-05T17:58:00Z" w:id="904"/>
          <w:b/>
          <w:bCs/>
        </w:rPr>
      </w:pPr>
      <w:del w:author="Malachi Jamison" w:date="2023-11-05T17:58:00Z" w:id="905">
        <w:r w:rsidDel="00D61080">
          <w:delText>When the registration screen opens, enter the user information into the respective fields.</w:delText>
        </w:r>
      </w:del>
    </w:p>
    <w:p w:rsidR="2ECC26ED" w:rsidDel="00D61080" w:rsidP="45B4DED5" w:rsidRDefault="2ECC26ED" w14:paraId="69A8F5AC" w14:textId="6F215840">
      <w:pPr>
        <w:pStyle w:val="ListParagraph"/>
        <w:numPr>
          <w:ilvl w:val="0"/>
          <w:numId w:val="284"/>
        </w:numPr>
        <w:rPr>
          <w:del w:author="Malachi Jamison" w:date="2023-11-05T17:58:00Z" w:id="906"/>
          <w:b/>
        </w:rPr>
      </w:pPr>
      <w:del w:author="Malachi Jamison" w:date="2023-11-05T17:58:00Z" w:id="907">
        <w:r w:rsidDel="00D61080">
          <w:delText>Tap the Create Account button.</w:delText>
        </w:r>
        <w:r w:rsidRPr="42195D4B" w:rsidDel="00D61080" w:rsidR="5D52E438">
          <w:rPr>
            <w:b/>
            <w:bCs/>
          </w:rPr>
          <w:delText xml:space="preserve"> </w:delText>
        </w:r>
      </w:del>
    </w:p>
    <w:p w:rsidR="73BC6E30" w:rsidDel="00D61080" w:rsidP="571FB102" w:rsidRDefault="73BC6E30" w14:paraId="36C77235" w14:textId="4F99184A">
      <w:pPr>
        <w:rPr>
          <w:del w:author="Malachi Jamison" w:date="2023-11-05T17:58:00Z" w:id="908"/>
          <w:b/>
        </w:rPr>
      </w:pPr>
      <w:del w:author="Malachi Jamison" w:date="2023-11-05T17:58:00Z" w:id="909">
        <w:r w:rsidRPr="4D69BEF4" w:rsidDel="00D61080">
          <w:rPr>
            <w:b/>
            <w:bCs/>
          </w:rPr>
          <w:delText xml:space="preserve">Test Environment: </w:delText>
        </w:r>
      </w:del>
    </w:p>
    <w:p w:rsidR="5ACD3F3D" w:rsidDel="00D61080" w:rsidP="571FB102" w:rsidRDefault="5ACD3F3D" w14:paraId="09A68227" w14:textId="186E44C9">
      <w:pPr>
        <w:pStyle w:val="ListParagraph"/>
        <w:numPr>
          <w:ilvl w:val="0"/>
          <w:numId w:val="6"/>
        </w:numPr>
        <w:rPr>
          <w:del w:author="Malachi Jamison" w:date="2023-11-05T17:58:00Z" w:id="910"/>
        </w:rPr>
      </w:pPr>
      <w:del w:author="Malachi Jamison" w:date="2023-11-05T17:58:00Z" w:id="911">
        <w:r w:rsidDel="00D61080">
          <w:delText xml:space="preserve">Device: &lt;fill out when test </w:delText>
        </w:r>
        <w:r w:rsidDel="00D61080" w:rsidR="73BC6E30">
          <w:delText xml:space="preserve">environment </w:delText>
        </w:r>
        <w:r w:rsidDel="00D61080">
          <w:delText>is created&gt;</w:delText>
        </w:r>
      </w:del>
    </w:p>
    <w:p w:rsidR="73BC6E30" w:rsidDel="00D61080" w:rsidP="75FB4642" w:rsidRDefault="5ACD3F3D" w14:paraId="23FF13C5" w14:textId="281D2240">
      <w:pPr>
        <w:pStyle w:val="ListParagraph"/>
        <w:numPr>
          <w:ilvl w:val="0"/>
          <w:numId w:val="6"/>
        </w:numPr>
        <w:rPr>
          <w:del w:author="Malachi Jamison" w:date="2023-11-05T17:58:00Z" w:id="912"/>
        </w:rPr>
      </w:pPr>
      <w:del w:author="Malachi Jamison" w:date="2023-11-05T17:58:00Z" w:id="913">
        <w:r w:rsidDel="00D61080">
          <w:delText>Application Version: &lt;fill out when we release a version of CogniOpen&gt;</w:delText>
        </w:r>
      </w:del>
    </w:p>
    <w:p w:rsidR="73BC6E30" w:rsidDel="00D61080" w:rsidP="4D69BEF4" w:rsidRDefault="73BC6E30" w14:paraId="4352D297" w14:textId="22568CCD">
      <w:pPr>
        <w:rPr>
          <w:del w:author="Malachi Jamison" w:date="2023-11-05T17:58:00Z" w:id="914"/>
          <w:b/>
          <w:bCs/>
        </w:rPr>
      </w:pPr>
      <w:del w:author="Malachi Jamison" w:date="2023-11-05T17:58:00Z" w:id="915">
        <w:r w:rsidRPr="4D69BEF4" w:rsidDel="00D61080">
          <w:rPr>
            <w:b/>
            <w:bCs/>
          </w:rPr>
          <w:delText>Pass/Fail Criteria:</w:delText>
        </w:r>
      </w:del>
    </w:p>
    <w:p w:rsidR="309038BD" w:rsidDel="00D61080" w:rsidRDefault="424FA3FC" w14:paraId="34122D5D" w14:textId="2780408B">
      <w:pPr>
        <w:pStyle w:val="ListParagraph"/>
        <w:numPr>
          <w:ilvl w:val="0"/>
          <w:numId w:val="3"/>
        </w:numPr>
        <w:rPr>
          <w:del w:author="Malachi Jamison" w:date="2023-11-05T17:58:00Z" w:id="916"/>
        </w:rPr>
      </w:pPr>
      <w:del w:author="Malachi Jamison" w:date="2023-11-05T17:58:00Z" w:id="917">
        <w:r w:rsidRPr="0FEB3E22" w:rsidDel="00D61080">
          <w:rPr>
            <w:b/>
            <w:bCs/>
          </w:rPr>
          <w:delText xml:space="preserve">Pass: </w:delText>
        </w:r>
        <w:r w:rsidDel="00D61080">
          <w:delText>The system does not create a new account and displays an error message to the user stating the email address is attributed to an existing account.</w:delText>
        </w:r>
      </w:del>
    </w:p>
    <w:p w:rsidR="73BC6E30" w:rsidDel="00D61080" w:rsidP="49E00FB9" w:rsidRDefault="73BC6E30" w14:paraId="0A17983C" w14:textId="64CC5C93">
      <w:pPr>
        <w:rPr>
          <w:del w:author="Malachi Jamison" w:date="2023-11-05T17:58:00Z" w:id="918"/>
          <w:b/>
        </w:rPr>
      </w:pPr>
      <w:del w:author="Malachi Jamison" w:date="2023-11-05T17:58:00Z" w:id="919">
        <w:r w:rsidRPr="1DF99167" w:rsidDel="00D61080">
          <w:rPr>
            <w:b/>
            <w:bCs/>
          </w:rPr>
          <w:delText xml:space="preserve">Assumptions: </w:delText>
        </w:r>
      </w:del>
    </w:p>
    <w:p w:rsidR="520F1F8F" w:rsidDel="00D61080" w:rsidP="2DAD362A" w:rsidRDefault="520F1F8F" w14:paraId="1B5D6811" w14:textId="4DEC8529">
      <w:pPr>
        <w:pStyle w:val="ListParagraph"/>
        <w:numPr>
          <w:ilvl w:val="0"/>
          <w:numId w:val="285"/>
        </w:numPr>
        <w:rPr>
          <w:del w:author="Malachi Jamison" w:date="2023-11-05T17:58:00Z" w:id="920"/>
        </w:rPr>
      </w:pPr>
      <w:del w:author="Malachi Jamison" w:date="2023-11-05T17:58:00Z" w:id="921">
        <w:r w:rsidRPr="70360B65" w:rsidDel="00D61080">
          <w:delText>The device is connected to the internet.</w:delText>
        </w:r>
      </w:del>
    </w:p>
    <w:p w:rsidR="00B036A7" w:rsidDel="00D61080" w:rsidRDefault="73BC6E30" w14:paraId="6C8C53DF" w14:textId="09D7A213">
      <w:pPr>
        <w:rPr>
          <w:del w:author="Malachi Jamison" w:date="2023-11-05T17:58:00Z" w:id="922"/>
          <w:b/>
          <w:bCs/>
        </w:rPr>
      </w:pPr>
      <w:del w:author="Malachi Jamison" w:date="2023-11-05T17:58:00Z" w:id="923">
        <w:r w:rsidRPr="30249D40" w:rsidDel="00D61080">
          <w:rPr>
            <w:b/>
            <w:bCs/>
          </w:rPr>
          <w:delText xml:space="preserve">Attachments: </w:delText>
        </w:r>
      </w:del>
    </w:p>
    <w:p w:rsidR="73BC6E30" w:rsidDel="00D61080" w:rsidRDefault="006C021A" w14:paraId="5238FC21" w14:textId="09A80675">
      <w:pPr>
        <w:rPr>
          <w:del w:author="Malachi Jamison" w:date="2023-11-05T17:58:00Z" w:id="924"/>
        </w:rPr>
      </w:pPr>
      <w:ins w:author="Zachary Cappella" w:date="2023-10-13T12:29:00Z" w:id="925">
        <w:del w:author="Malachi Jamison" w:date="2023-11-05T17:58:00Z" w:id="926">
          <w:r w:rsidDel="00D61080">
            <w:rPr>
              <w:noProof/>
            </w:rPr>
            <w:pict w14:anchorId="0ACA8EC7">
              <v:rect id="_x0000_i1030" style="width:468pt;height:.05pt;mso-width-percent:0;mso-height-percent:0;mso-width-percent:0;mso-height-percent:0" alt="" o:hr="t" o:hrstd="t" o:hralign="center" fillcolor="#a0a0a0" stroked="f"/>
            </w:pict>
          </w:r>
        </w:del>
      </w:ins>
    </w:p>
    <w:p w:rsidR="74E867A0" w:rsidDel="00D61080" w:rsidP="74E867A0" w:rsidRDefault="74E867A0" w14:paraId="703A8BE8" w14:textId="0E0C67F6">
      <w:pPr>
        <w:rPr>
          <w:del w:author="Malachi Jamison" w:date="2023-11-05T17:58:00Z" w:id="927"/>
        </w:rPr>
      </w:pPr>
    </w:p>
    <w:p w:rsidRPr="0009091C" w:rsidR="24CABB75" w:rsidDel="00D61080" w:rsidP="764E719D" w:rsidRDefault="3562BC3F" w14:paraId="26B6DCAA" w14:textId="68BBF6BC">
      <w:pPr>
        <w:pStyle w:val="Heading4"/>
        <w:rPr>
          <w:del w:author="Malachi Jamison" w:date="2023-11-05T17:58:00Z" w:id="928"/>
          <w:rFonts w:ascii="Times New Roman" w:hAnsi="Times New Roman" w:cs="Times New Roman"/>
          <w:i w:val="0"/>
        </w:rPr>
      </w:pPr>
      <w:bookmarkStart w:name="_Toc148095153" w:id="929"/>
      <w:bookmarkStart w:name="_Toc90083037" w:id="930"/>
      <w:del w:author="Malachi Jamison" w:date="2023-11-05T17:58:00Z" w:id="931">
        <w:r w:rsidRPr="0009091C" w:rsidDel="00D61080">
          <w:rPr>
            <w:rFonts w:ascii="Times New Roman" w:hAnsi="Times New Roman" w:cs="Times New Roman"/>
            <w:i w:val="0"/>
          </w:rPr>
          <w:delText xml:space="preserve">3.1.2.3 </w:delText>
        </w:r>
        <w:r w:rsidRPr="0009091C" w:rsidDel="00D61080" w:rsidR="43EE900D">
          <w:rPr>
            <w:rFonts w:ascii="Times New Roman" w:hAnsi="Times New Roman" w:cs="Times New Roman"/>
            <w:i w:val="0"/>
          </w:rPr>
          <w:delText>User cannot</w:delText>
        </w:r>
        <w:r w:rsidRPr="0009091C" w:rsidDel="00D61080" w:rsidR="5AD4C5B2">
          <w:rPr>
            <w:rFonts w:ascii="Times New Roman" w:hAnsi="Times New Roman" w:cs="Times New Roman"/>
            <w:i w:val="0"/>
          </w:rPr>
          <w:delText xml:space="preserve"> </w:delText>
        </w:r>
        <w:r w:rsidRPr="0009091C" w:rsidDel="00D61080" w:rsidR="31FAD8A7">
          <w:rPr>
            <w:rFonts w:ascii="Times New Roman" w:hAnsi="Times New Roman" w:cs="Times New Roman"/>
            <w:i w:val="0"/>
          </w:rPr>
          <w:delText>register</w:delText>
        </w:r>
        <w:r w:rsidRPr="0009091C" w:rsidDel="00D61080" w:rsidR="5AD4C5B2">
          <w:rPr>
            <w:rFonts w:ascii="Times New Roman" w:hAnsi="Times New Roman" w:cs="Times New Roman"/>
            <w:i w:val="0"/>
          </w:rPr>
          <w:delText xml:space="preserve"> invalid account</w:delText>
        </w:r>
        <w:bookmarkEnd w:id="929"/>
        <w:bookmarkEnd w:id="930"/>
      </w:del>
    </w:p>
    <w:p w:rsidR="781DCC3D" w:rsidDel="00D61080" w:rsidRDefault="781DCC3D" w14:paraId="243573D2" w14:textId="3F40B289">
      <w:pPr>
        <w:rPr>
          <w:del w:author="Malachi Jamison" w:date="2023-11-05T17:58:00Z" w:id="932"/>
        </w:rPr>
      </w:pPr>
      <w:del w:author="Malachi Jamison" w:date="2023-11-05T17:58:00Z" w:id="933">
        <w:r w:rsidRPr="354186CB" w:rsidDel="00D61080">
          <w:rPr>
            <w:b/>
            <w:bCs/>
          </w:rPr>
          <w:delText xml:space="preserve">Test Case Link: </w:delText>
        </w:r>
        <w:r w:rsidDel="00D61080">
          <w:delText>&lt;will update when test ADO ticket is created&gt;</w:delText>
        </w:r>
      </w:del>
    </w:p>
    <w:p w:rsidR="781DCC3D" w:rsidDel="00D61080" w:rsidRDefault="781DCC3D" w14:paraId="0CCA895A" w14:textId="42CE9099">
      <w:pPr>
        <w:rPr>
          <w:del w:author="Malachi Jamison" w:date="2023-11-05T17:58:00Z" w:id="934"/>
        </w:rPr>
      </w:pPr>
      <w:del w:author="Malachi Jamison" w:date="2023-11-05T17:58:00Z" w:id="935">
        <w:r w:rsidRPr="354186CB" w:rsidDel="00D61080">
          <w:rPr>
            <w:b/>
            <w:bCs/>
          </w:rPr>
          <w:delText xml:space="preserve">Test Case Name: </w:delText>
        </w:r>
        <w:r w:rsidDel="00D61080">
          <w:delText>User cannot register invalid account</w:delText>
        </w:r>
      </w:del>
    </w:p>
    <w:p w:rsidR="781DCC3D" w:rsidDel="00D61080" w:rsidRDefault="781DCC3D" w14:paraId="71B78C0F" w14:textId="466518C1">
      <w:pPr>
        <w:rPr>
          <w:del w:author="Malachi Jamison" w:date="2023-11-05T17:58:00Z" w:id="936"/>
        </w:rPr>
      </w:pPr>
      <w:del w:author="Malachi Jamison" w:date="2023-11-05T17:58:00Z" w:id="937">
        <w:r w:rsidRPr="354186CB" w:rsidDel="00D61080">
          <w:rPr>
            <w:b/>
            <w:bCs/>
          </w:rPr>
          <w:delText>Description:</w:delText>
        </w:r>
        <w:r w:rsidDel="00D61080">
          <w:delText xml:space="preserve"> A user is </w:delText>
        </w:r>
        <w:r w:rsidDel="00D61080" w:rsidR="388C0D31">
          <w:delText xml:space="preserve">not </w:delText>
        </w:r>
        <w:r w:rsidDel="00D61080">
          <w:delText xml:space="preserve">able to register a new account with </w:delText>
        </w:r>
        <w:r w:rsidDel="00D61080" w:rsidR="529BFC8A">
          <w:delText>an in</w:delText>
        </w:r>
        <w:r w:rsidDel="00D61080">
          <w:delText xml:space="preserve">valid first name, last name, email address, </w:delText>
        </w:r>
        <w:r w:rsidDel="00D61080" w:rsidR="4A0C4EA4">
          <w:delText xml:space="preserve">or </w:delText>
        </w:r>
        <w:r w:rsidDel="00D61080">
          <w:delText>password.</w:delText>
        </w:r>
      </w:del>
    </w:p>
    <w:p w:rsidR="781DCC3D" w:rsidDel="00D61080" w:rsidRDefault="781DCC3D" w14:paraId="5598BEED" w14:textId="7421FD29">
      <w:pPr>
        <w:rPr>
          <w:del w:author="Malachi Jamison" w:date="2023-11-05T17:58:00Z" w:id="938"/>
        </w:rPr>
      </w:pPr>
      <w:del w:author="Malachi Jamison" w:date="2023-11-05T17:58:00Z" w:id="939">
        <w:r w:rsidRPr="354186CB" w:rsidDel="00D61080">
          <w:rPr>
            <w:b/>
            <w:bCs/>
          </w:rPr>
          <w:delText>Requirements:</w:delText>
        </w:r>
        <w:r w:rsidDel="00D61080">
          <w:delText xml:space="preserve"> The application shall enable users to create a new user account with a unique, valid email address and valid first name, last name, and password.</w:delText>
        </w:r>
      </w:del>
    </w:p>
    <w:p w:rsidR="781DCC3D" w:rsidDel="00D61080" w:rsidP="354186CB" w:rsidRDefault="781DCC3D" w14:paraId="29DD1A5D" w14:textId="51F30724">
      <w:pPr>
        <w:rPr>
          <w:del w:author="Malachi Jamison" w:date="2023-11-05T17:58:00Z" w:id="940"/>
          <w:b/>
          <w:bCs/>
        </w:rPr>
      </w:pPr>
      <w:del w:author="Malachi Jamison" w:date="2023-11-05T17:58:00Z" w:id="941">
        <w:r w:rsidRPr="354186CB" w:rsidDel="00D61080">
          <w:rPr>
            <w:b/>
            <w:bCs/>
          </w:rPr>
          <w:delText xml:space="preserve">Prerequisites: </w:delText>
        </w:r>
      </w:del>
    </w:p>
    <w:p w:rsidR="781DCC3D" w:rsidDel="00D61080" w:rsidP="354186CB" w:rsidRDefault="781DCC3D" w14:paraId="23BB629A" w14:textId="24C9197B">
      <w:pPr>
        <w:pStyle w:val="ListParagraph"/>
        <w:numPr>
          <w:ilvl w:val="0"/>
          <w:numId w:val="277"/>
        </w:numPr>
        <w:rPr>
          <w:del w:author="Malachi Jamison" w:date="2023-11-05T17:58:00Z" w:id="942"/>
        </w:rPr>
      </w:pPr>
      <w:del w:author="Malachi Jamison" w:date="2023-11-05T17:58:00Z" w:id="943">
        <w:r w:rsidDel="00D61080">
          <w:delText>The user has not previously registered with the application.</w:delText>
        </w:r>
      </w:del>
    </w:p>
    <w:p w:rsidR="781DCC3D" w:rsidDel="00D61080" w:rsidP="354186CB" w:rsidRDefault="781DCC3D" w14:paraId="71C2844A" w14:textId="1A03754E">
      <w:pPr>
        <w:pStyle w:val="ListParagraph"/>
        <w:numPr>
          <w:ilvl w:val="0"/>
          <w:numId w:val="277"/>
        </w:numPr>
        <w:rPr>
          <w:del w:author="Malachi Jamison" w:date="2023-11-05T17:58:00Z" w:id="944"/>
        </w:rPr>
      </w:pPr>
      <w:del w:author="Malachi Jamison" w:date="2023-11-05T17:58:00Z" w:id="945">
        <w:r w:rsidDel="00D61080">
          <w:delText>The user has opened the application to the login screen.</w:delText>
        </w:r>
      </w:del>
    </w:p>
    <w:p w:rsidR="781DCC3D" w:rsidDel="00D61080" w:rsidRDefault="781DCC3D" w14:paraId="01B7B406" w14:textId="486DE01F">
      <w:pPr>
        <w:rPr>
          <w:del w:author="Malachi Jamison" w:date="2023-11-05T17:58:00Z" w:id="946"/>
        </w:rPr>
      </w:pPr>
      <w:del w:author="Malachi Jamison" w:date="2023-11-05T17:58:00Z" w:id="947">
        <w:r w:rsidRPr="354186CB" w:rsidDel="00D61080">
          <w:rPr>
            <w:b/>
            <w:bCs/>
          </w:rPr>
          <w:delText>Test Data</w:delText>
        </w:r>
        <w:r w:rsidDel="00D61080">
          <w:delText xml:space="preserve">: </w:delText>
        </w:r>
      </w:del>
    </w:p>
    <w:p w:rsidR="781DCC3D" w:rsidDel="00D61080" w:rsidP="354186CB" w:rsidRDefault="781DCC3D" w14:paraId="60AD06DD" w14:textId="77A220EF">
      <w:pPr>
        <w:pStyle w:val="ListParagraph"/>
        <w:numPr>
          <w:ilvl w:val="0"/>
          <w:numId w:val="5"/>
        </w:numPr>
        <w:rPr>
          <w:del w:author="Malachi Jamison" w:date="2023-11-05T17:58:00Z" w:id="948"/>
        </w:rPr>
      </w:pPr>
      <w:del w:author="Malachi Jamison" w:date="2023-11-05T17:58:00Z" w:id="949">
        <w:r w:rsidDel="00D61080">
          <w:delText>First Name: test</w:delText>
        </w:r>
      </w:del>
    </w:p>
    <w:p w:rsidR="781DCC3D" w:rsidDel="00D61080" w:rsidP="354186CB" w:rsidRDefault="781DCC3D" w14:paraId="11974004" w14:textId="376DD150">
      <w:pPr>
        <w:pStyle w:val="ListParagraph"/>
        <w:numPr>
          <w:ilvl w:val="0"/>
          <w:numId w:val="5"/>
        </w:numPr>
        <w:rPr>
          <w:del w:author="Malachi Jamison" w:date="2023-11-05T17:58:00Z" w:id="950"/>
        </w:rPr>
      </w:pPr>
      <w:del w:author="Malachi Jamison" w:date="2023-11-05T17:58:00Z" w:id="951">
        <w:r w:rsidDel="00D61080">
          <w:delText>Last Name: user</w:delText>
        </w:r>
      </w:del>
    </w:p>
    <w:p w:rsidR="781DCC3D" w:rsidDel="00D61080" w:rsidP="354186CB" w:rsidRDefault="781DCC3D" w14:paraId="5225D28F" w14:textId="29123704">
      <w:pPr>
        <w:pStyle w:val="ListParagraph"/>
        <w:numPr>
          <w:ilvl w:val="0"/>
          <w:numId w:val="5"/>
        </w:numPr>
        <w:rPr>
          <w:del w:author="Malachi Jamison" w:date="2023-11-05T17:58:00Z" w:id="952"/>
        </w:rPr>
      </w:pPr>
      <w:del w:author="Malachi Jamison" w:date="2023-11-05T17:58:00Z" w:id="953">
        <w:r w:rsidDel="00D61080">
          <w:delText>Email Address: test_user@testemail.com</w:delText>
        </w:r>
      </w:del>
    </w:p>
    <w:p w:rsidR="781DCC3D" w:rsidDel="00D61080" w:rsidP="354186CB" w:rsidRDefault="781DCC3D" w14:paraId="62201DE0" w14:textId="26D5BD5D">
      <w:pPr>
        <w:pStyle w:val="ListParagraph"/>
        <w:numPr>
          <w:ilvl w:val="0"/>
          <w:numId w:val="5"/>
        </w:numPr>
        <w:rPr>
          <w:del w:author="Malachi Jamison" w:date="2023-11-05T17:58:00Z" w:id="954"/>
        </w:rPr>
      </w:pPr>
      <w:del w:author="Malachi Jamison" w:date="2023-11-05T17:58:00Z" w:id="955">
        <w:r w:rsidDel="00D61080">
          <w:delText>Password: C0mplexPa$$word2@</w:delText>
        </w:r>
      </w:del>
    </w:p>
    <w:p w:rsidR="781DCC3D" w:rsidDel="00D61080" w:rsidP="354186CB" w:rsidRDefault="781DCC3D" w14:paraId="061DE6A4" w14:textId="36FCC4BE">
      <w:pPr>
        <w:rPr>
          <w:del w:author="Malachi Jamison" w:date="2023-11-05T17:58:00Z" w:id="956"/>
          <w:b/>
          <w:bCs/>
        </w:rPr>
      </w:pPr>
      <w:del w:author="Malachi Jamison" w:date="2023-11-05T17:58:00Z" w:id="957">
        <w:r w:rsidRPr="354186CB" w:rsidDel="00D61080">
          <w:rPr>
            <w:b/>
            <w:bCs/>
          </w:rPr>
          <w:delText xml:space="preserve">Test Steps: </w:delText>
        </w:r>
      </w:del>
    </w:p>
    <w:p w:rsidR="781DCC3D" w:rsidDel="00D61080" w:rsidP="25C7232E" w:rsidRDefault="781DCC3D" w14:paraId="009223AA" w14:textId="206F9EFE">
      <w:pPr>
        <w:pStyle w:val="ListParagraph"/>
        <w:numPr>
          <w:ilvl w:val="0"/>
          <w:numId w:val="286"/>
        </w:numPr>
        <w:rPr>
          <w:del w:author="Malachi Jamison" w:date="2023-11-05T17:58:00Z" w:id="958"/>
        </w:rPr>
      </w:pPr>
      <w:del w:author="Malachi Jamison" w:date="2023-11-05T17:58:00Z" w:id="959">
        <w:r w:rsidDel="00D61080">
          <w:delText>On the login screen, tap the Create Account button.</w:delText>
        </w:r>
      </w:del>
    </w:p>
    <w:p w:rsidR="781DCC3D" w:rsidDel="00D61080" w:rsidP="25C7232E" w:rsidRDefault="781DCC3D" w14:paraId="438EB913" w14:textId="7F90E390">
      <w:pPr>
        <w:pStyle w:val="ListParagraph"/>
        <w:numPr>
          <w:ilvl w:val="0"/>
          <w:numId w:val="286"/>
        </w:numPr>
        <w:rPr>
          <w:del w:author="Malachi Jamison" w:date="2023-11-05T17:58:00Z" w:id="960"/>
        </w:rPr>
      </w:pPr>
      <w:del w:author="Malachi Jamison" w:date="2023-11-05T17:58:00Z" w:id="961">
        <w:r w:rsidDel="00D61080">
          <w:delText xml:space="preserve">When the registration screen opens, </w:delText>
        </w:r>
        <w:r w:rsidDel="00D61080" w:rsidR="72D73CE9">
          <w:delText>leave</w:delText>
        </w:r>
        <w:r w:rsidDel="00D61080">
          <w:delText xml:space="preserve"> the </w:delText>
        </w:r>
        <w:r w:rsidDel="00D61080" w:rsidR="72D73CE9">
          <w:delText xml:space="preserve">First Name field blank, and fill </w:delText>
        </w:r>
        <w:r w:rsidRPr="0009091C" w:rsidDel="00D61080" w:rsidR="57B64478">
          <w:delText>in</w:delText>
        </w:r>
        <w:r w:rsidRPr="0009091C" w:rsidDel="00D61080" w:rsidR="322AB4D1">
          <w:delText xml:space="preserve"> </w:delText>
        </w:r>
        <w:r w:rsidDel="00D61080" w:rsidR="72D73CE9">
          <w:delText>the Last Name, Email, and Password fields with the provided user information</w:delText>
        </w:r>
        <w:r w:rsidDel="00D61080">
          <w:delText>.</w:delText>
        </w:r>
      </w:del>
    </w:p>
    <w:p w:rsidR="781DCC3D" w:rsidDel="00D61080" w:rsidP="25C7232E" w:rsidRDefault="781DCC3D" w14:paraId="5DB0AE85" w14:textId="16A29176">
      <w:pPr>
        <w:pStyle w:val="ListParagraph"/>
        <w:numPr>
          <w:ilvl w:val="0"/>
          <w:numId w:val="286"/>
        </w:numPr>
        <w:rPr>
          <w:del w:author="Malachi Jamison" w:date="2023-11-05T17:58:00Z" w:id="962"/>
        </w:rPr>
      </w:pPr>
      <w:del w:author="Malachi Jamison" w:date="2023-11-05T17:58:00Z" w:id="963">
        <w:r w:rsidDel="00D61080">
          <w:delText>Tap the Create Account button.</w:delText>
        </w:r>
      </w:del>
    </w:p>
    <w:p w:rsidR="4FEC3DF5" w:rsidDel="00D61080" w:rsidP="05ACE0BA" w:rsidRDefault="4FEC3DF5" w14:paraId="0641B66E" w14:textId="2E09BC49">
      <w:pPr>
        <w:pStyle w:val="ListParagraph"/>
        <w:numPr>
          <w:ilvl w:val="0"/>
          <w:numId w:val="286"/>
        </w:numPr>
        <w:rPr>
          <w:del w:author="Malachi Jamison" w:date="2023-11-05T17:58:00Z" w:id="964"/>
        </w:rPr>
      </w:pPr>
      <w:del w:author="Malachi Jamison" w:date="2023-11-05T17:58:00Z" w:id="965">
        <w:r w:rsidRPr="4FAF5218" w:rsidDel="00D61080">
          <w:delText>Input the First Name into the First Name field and delete the contents</w:delText>
        </w:r>
        <w:r w:rsidRPr="5B90F6B2" w:rsidDel="00D61080">
          <w:delText xml:space="preserve"> of the Last Name field</w:delText>
        </w:r>
        <w:r w:rsidRPr="3D6D7BC2" w:rsidDel="00D61080">
          <w:delText xml:space="preserve"> </w:delText>
        </w:r>
        <w:r w:rsidRPr="5B90F6B2" w:rsidDel="00D61080">
          <w:delText>(ensure it</w:delText>
        </w:r>
        <w:r w:rsidRPr="3D6D7BC2" w:rsidDel="00D61080">
          <w:delText xml:space="preserve"> is empty).</w:delText>
        </w:r>
      </w:del>
    </w:p>
    <w:p w:rsidR="4FEC3DF5" w:rsidDel="00D61080" w:rsidP="10EEFBE9" w:rsidRDefault="4FEC3DF5" w14:paraId="670B22A2" w14:textId="13AFFEA8">
      <w:pPr>
        <w:pStyle w:val="ListParagraph"/>
        <w:numPr>
          <w:ilvl w:val="0"/>
          <w:numId w:val="286"/>
        </w:numPr>
        <w:rPr>
          <w:del w:author="Malachi Jamison" w:date="2023-11-05T17:58:00Z" w:id="966"/>
        </w:rPr>
      </w:pPr>
      <w:del w:author="Malachi Jamison" w:date="2023-11-05T17:58:00Z" w:id="967">
        <w:r w:rsidDel="00D61080">
          <w:delText>Tap the Create Account button.</w:delText>
        </w:r>
      </w:del>
    </w:p>
    <w:p w:rsidR="4FEC3DF5" w:rsidDel="00D61080" w:rsidP="10EEFBE9" w:rsidRDefault="4FEC3DF5" w14:paraId="1EAAF591" w14:textId="5ABA66F0">
      <w:pPr>
        <w:pStyle w:val="ListParagraph"/>
        <w:numPr>
          <w:ilvl w:val="0"/>
          <w:numId w:val="286"/>
        </w:numPr>
        <w:rPr>
          <w:del w:author="Malachi Jamison" w:date="2023-11-05T17:58:00Z" w:id="968"/>
        </w:rPr>
      </w:pPr>
      <w:del w:author="Malachi Jamison" w:date="2023-11-05T17:58:00Z" w:id="969">
        <w:r w:rsidRPr="10EEFBE9" w:rsidDel="00D61080">
          <w:delText>Input the Last Name into the Last Name field and delete the contents of the Email field (ensure it is empty).</w:delText>
        </w:r>
      </w:del>
    </w:p>
    <w:p w:rsidR="4FEC3DF5" w:rsidDel="00D61080" w:rsidP="10EEFBE9" w:rsidRDefault="4FEC3DF5" w14:paraId="25A1C9EE" w14:textId="419B426E">
      <w:pPr>
        <w:pStyle w:val="ListParagraph"/>
        <w:numPr>
          <w:ilvl w:val="0"/>
          <w:numId w:val="286"/>
        </w:numPr>
        <w:rPr>
          <w:del w:author="Malachi Jamison" w:date="2023-11-05T17:58:00Z" w:id="970"/>
        </w:rPr>
      </w:pPr>
      <w:del w:author="Malachi Jamison" w:date="2023-11-05T17:58:00Z" w:id="971">
        <w:r w:rsidDel="00D61080">
          <w:delText>Tap the Create Account button.</w:delText>
        </w:r>
        <w:r w:rsidRPr="10EEFBE9" w:rsidDel="00D61080">
          <w:delText xml:space="preserve"> </w:delText>
        </w:r>
      </w:del>
    </w:p>
    <w:p w:rsidR="4FEC3DF5" w:rsidDel="00D61080" w:rsidP="10EEFBE9" w:rsidRDefault="4FEC3DF5" w14:paraId="4D057625" w14:textId="2E99AE16">
      <w:pPr>
        <w:pStyle w:val="ListParagraph"/>
        <w:numPr>
          <w:ilvl w:val="0"/>
          <w:numId w:val="286"/>
        </w:numPr>
        <w:rPr>
          <w:del w:author="Malachi Jamison" w:date="2023-11-05T17:58:00Z" w:id="972"/>
        </w:rPr>
      </w:pPr>
      <w:del w:author="Malachi Jamison" w:date="2023-11-05T17:58:00Z" w:id="973">
        <w:r w:rsidRPr="10EEFBE9" w:rsidDel="00D61080">
          <w:delText>Input the Email address into the Email field and delete the contents of the Password field (ensure it is empty).</w:delText>
        </w:r>
      </w:del>
    </w:p>
    <w:p w:rsidR="36173DE3" w:rsidDel="00D61080" w:rsidP="10EEFBE9" w:rsidRDefault="36173DE3" w14:paraId="3274BFA5" w14:textId="1019249E">
      <w:pPr>
        <w:pStyle w:val="ListParagraph"/>
        <w:numPr>
          <w:ilvl w:val="0"/>
          <w:numId w:val="286"/>
        </w:numPr>
        <w:rPr>
          <w:del w:author="Malachi Jamison" w:date="2023-11-05T17:58:00Z" w:id="974"/>
        </w:rPr>
      </w:pPr>
      <w:del w:author="Malachi Jamison" w:date="2023-11-05T17:58:00Z" w:id="975">
        <w:r w:rsidDel="00D61080">
          <w:delText>Tap the Create Account button.</w:delText>
        </w:r>
      </w:del>
    </w:p>
    <w:p w:rsidR="781DCC3D" w:rsidDel="00D61080" w:rsidRDefault="781DCC3D" w14:paraId="61F068DC" w14:textId="7007C233">
      <w:pPr>
        <w:rPr>
          <w:del w:author="Malachi Jamison" w:date="2023-11-05T17:58:00Z" w:id="976"/>
        </w:rPr>
      </w:pPr>
      <w:del w:author="Malachi Jamison" w:date="2023-11-05T17:58:00Z" w:id="977">
        <w:r w:rsidRPr="354186CB" w:rsidDel="00D61080">
          <w:rPr>
            <w:b/>
            <w:bCs/>
          </w:rPr>
          <w:delText xml:space="preserve">Test Environment: </w:delText>
        </w:r>
        <w:r w:rsidDel="00D61080">
          <w:delText>The environment that was used to execute the test case</w:delText>
        </w:r>
      </w:del>
    </w:p>
    <w:p w:rsidR="781DCC3D" w:rsidDel="00D61080" w:rsidP="354186CB" w:rsidRDefault="781DCC3D" w14:paraId="234BE918" w14:textId="6EE1CE3B">
      <w:pPr>
        <w:rPr>
          <w:del w:author="Malachi Jamison" w:date="2023-11-05T17:58:00Z" w:id="978"/>
          <w:b/>
          <w:bCs/>
        </w:rPr>
      </w:pPr>
      <w:del w:author="Malachi Jamison" w:date="2023-11-05T17:58:00Z" w:id="979">
        <w:r w:rsidRPr="354186CB" w:rsidDel="00D61080">
          <w:rPr>
            <w:b/>
            <w:bCs/>
          </w:rPr>
          <w:delText>Pass/Fail Criteria:</w:delText>
        </w:r>
      </w:del>
    </w:p>
    <w:p w:rsidR="781DCC3D" w:rsidDel="00D61080" w:rsidRDefault="781DCC3D" w14:paraId="2D6542B2" w14:textId="57FFD990">
      <w:pPr>
        <w:rPr>
          <w:del w:author="Malachi Jamison" w:date="2023-11-05T17:58:00Z" w:id="980"/>
        </w:rPr>
      </w:pPr>
      <w:del w:author="Malachi Jamison" w:date="2023-11-05T17:58:00Z" w:id="981">
        <w:r w:rsidDel="00D61080">
          <w:delText xml:space="preserve">Pass: The application </w:delText>
        </w:r>
        <w:r w:rsidDel="00D61080" w:rsidR="308F4840">
          <w:delText>does not create a new user account and displays an error message each time the Create Account button is tapped to indicate which field is invalid.</w:delText>
        </w:r>
      </w:del>
    </w:p>
    <w:p w:rsidR="781DCC3D" w:rsidDel="00D61080" w:rsidRDefault="781DCC3D" w14:paraId="1FF17E4E" w14:textId="76D0ABE3">
      <w:pPr>
        <w:rPr>
          <w:del w:author="Malachi Jamison" w:date="2023-11-05T17:58:00Z" w:id="982"/>
        </w:rPr>
      </w:pPr>
      <w:del w:author="Malachi Jamison" w:date="2023-11-05T17:58:00Z" w:id="983">
        <w:r w:rsidRPr="354186CB" w:rsidDel="00D61080">
          <w:rPr>
            <w:b/>
            <w:bCs/>
          </w:rPr>
          <w:delText xml:space="preserve">Assumptions: </w:delText>
        </w:r>
      </w:del>
    </w:p>
    <w:p w:rsidR="781DCC3D" w:rsidDel="00D61080" w:rsidP="354186CB" w:rsidRDefault="781DCC3D" w14:paraId="6D7F6F76" w14:textId="6086C449">
      <w:pPr>
        <w:pStyle w:val="ListParagraph"/>
        <w:numPr>
          <w:ilvl w:val="0"/>
          <w:numId w:val="282"/>
        </w:numPr>
        <w:rPr>
          <w:del w:author="Malachi Jamison" w:date="2023-11-05T17:58:00Z" w:id="984"/>
        </w:rPr>
      </w:pPr>
      <w:del w:author="Malachi Jamison" w:date="2023-11-05T17:58:00Z" w:id="985">
        <w:r w:rsidDel="00D61080">
          <w:delText>The device is connected to the internet</w:delText>
        </w:r>
      </w:del>
    </w:p>
    <w:p w:rsidR="00B036A7" w:rsidDel="00D61080" w:rsidP="354186CB" w:rsidRDefault="006C021A" w14:paraId="7A490594" w14:textId="7EEB84D7">
      <w:pPr>
        <w:rPr>
          <w:del w:author="Malachi Jamison" w:date="2023-11-05T17:58:00Z" w:id="986"/>
          <w:b/>
          <w:bCs/>
        </w:rPr>
      </w:pPr>
      <w:ins w:author="Zachary Cappella" w:date="2023-10-13T12:30:00Z" w:id="987">
        <w:del w:author="Malachi Jamison" w:date="2023-11-05T17:58:00Z" w:id="988">
          <w:r w:rsidDel="00D61080">
            <w:rPr>
              <w:b/>
              <w:bCs/>
              <w:noProof/>
            </w:rPr>
            <w:pict w14:anchorId="1785E617">
              <v:rect id="_x0000_i1031" style="width:468pt;height:.05pt;mso-width-percent:0;mso-height-percent:0;mso-width-percent:0;mso-height-percent:0" alt="" o:hr="t" o:hrstd="t" o:hralign="center" fillcolor="#a0a0a0" stroked="f"/>
            </w:pict>
          </w:r>
        </w:del>
      </w:ins>
    </w:p>
    <w:p w:rsidR="11EF70C4" w:rsidDel="00D61080" w:rsidP="354186CB" w:rsidRDefault="781DCC3D" w14:paraId="792B2503" w14:textId="34CCFD85">
      <w:pPr>
        <w:rPr>
          <w:del w:author="Malachi Jamison" w:date="2023-11-05T17:58:00Z" w:id="989"/>
        </w:rPr>
      </w:pPr>
      <w:del w:author="Malachi Jamison" w:date="2023-11-05T17:58:00Z" w:id="990">
        <w:r w:rsidRPr="354186CB" w:rsidDel="00D61080">
          <w:rPr>
            <w:b/>
            <w:bCs/>
          </w:rPr>
          <w:delText>Attachments:</w:delText>
        </w:r>
      </w:del>
    </w:p>
    <w:p w:rsidR="2D705E97" w:rsidDel="00D61080" w:rsidP="2D705E97" w:rsidRDefault="2D705E97" w14:paraId="505B5987" w14:textId="3726961B">
      <w:pPr>
        <w:rPr>
          <w:del w:author="Malachi Jamison" w:date="2023-11-05T17:58:00Z" w:id="991"/>
        </w:rPr>
      </w:pPr>
    </w:p>
    <w:p w:rsidRPr="0009091C" w:rsidR="25CF4456" w:rsidDel="00D61080" w:rsidP="25C7232E" w:rsidRDefault="72CA545C" w14:paraId="24C61816" w14:textId="73AD3472">
      <w:pPr>
        <w:pStyle w:val="Heading4"/>
        <w:rPr>
          <w:del w:author="Malachi Jamison" w:date="2023-11-05T17:58:00Z" w:id="992"/>
          <w:rFonts w:ascii="Times New Roman" w:hAnsi="Times New Roman" w:cs="Times New Roman"/>
          <w:i w:val="0"/>
        </w:rPr>
      </w:pPr>
      <w:bookmarkStart w:name="_Toc148095154" w:id="993"/>
      <w:bookmarkStart w:name="_Toc1482376640" w:id="994"/>
      <w:del w:author="Malachi Jamison" w:date="2023-11-05T17:58:00Z" w:id="995">
        <w:r w:rsidRPr="0009091C" w:rsidDel="00D61080">
          <w:rPr>
            <w:rFonts w:ascii="Times New Roman" w:hAnsi="Times New Roman" w:cs="Times New Roman"/>
            <w:i w:val="0"/>
          </w:rPr>
          <w:delText xml:space="preserve">3.1.2.4 </w:delText>
        </w:r>
        <w:r w:rsidRPr="0009091C" w:rsidDel="00D61080" w:rsidR="34527B6F">
          <w:rPr>
            <w:rFonts w:ascii="Times New Roman" w:hAnsi="Times New Roman" w:cs="Times New Roman"/>
            <w:i w:val="0"/>
          </w:rPr>
          <w:delText xml:space="preserve">User can </w:delText>
        </w:r>
        <w:r w:rsidRPr="0009091C" w:rsidDel="00D61080" w:rsidR="615B3EAD">
          <w:rPr>
            <w:rFonts w:ascii="Times New Roman" w:hAnsi="Times New Roman" w:cs="Times New Roman"/>
            <w:i w:val="0"/>
          </w:rPr>
          <w:delText>v</w:delText>
        </w:r>
        <w:r w:rsidRPr="0009091C" w:rsidDel="00D61080" w:rsidR="25CF4456">
          <w:rPr>
            <w:rFonts w:ascii="Times New Roman" w:hAnsi="Times New Roman" w:cs="Times New Roman"/>
            <w:i w:val="0"/>
          </w:rPr>
          <w:delText>iew privacy policy</w:delText>
        </w:r>
        <w:bookmarkEnd w:id="993"/>
        <w:bookmarkEnd w:id="994"/>
      </w:del>
    </w:p>
    <w:p w:rsidR="2D705E97" w:rsidDel="00D61080" w:rsidP="2D705E97" w:rsidRDefault="15482CC4" w14:paraId="2D3BD97B" w14:textId="360828C5">
      <w:pPr>
        <w:rPr>
          <w:del w:author="Malachi Jamison" w:date="2023-11-05T17:58:00Z" w:id="996"/>
        </w:rPr>
      </w:pPr>
      <w:del w:author="Malachi Jamison" w:date="2023-11-05T17:58:00Z" w:id="997">
        <w:r w:rsidRPr="13A62FEA" w:rsidDel="00D61080">
          <w:rPr>
            <w:b/>
            <w:bCs/>
          </w:rPr>
          <w:delText xml:space="preserve">Test Case Link: </w:delText>
        </w:r>
        <w:r w:rsidDel="00D61080">
          <w:delText>&lt;will update when test ADO ticket is created&gt;</w:delText>
        </w:r>
      </w:del>
    </w:p>
    <w:p w:rsidR="2D705E97" w:rsidDel="00D61080" w:rsidP="2D705E97" w:rsidRDefault="15482CC4" w14:paraId="52CF1CB8" w14:textId="2EABDE0D">
      <w:pPr>
        <w:rPr>
          <w:del w:author="Malachi Jamison" w:date="2023-11-05T17:58:00Z" w:id="998"/>
        </w:rPr>
      </w:pPr>
      <w:del w:author="Malachi Jamison" w:date="2023-11-05T17:58:00Z" w:id="999">
        <w:r w:rsidRPr="50FF084D" w:rsidDel="00D61080">
          <w:rPr>
            <w:b/>
            <w:bCs/>
          </w:rPr>
          <w:delText>Test Case Name:</w:delText>
        </w:r>
        <w:r w:rsidDel="00D61080">
          <w:delText xml:space="preserve"> User can view privacy policy</w:delText>
        </w:r>
      </w:del>
    </w:p>
    <w:p w:rsidR="2D705E97" w:rsidDel="00D61080" w:rsidP="2D705E97" w:rsidRDefault="15482CC4" w14:paraId="665E3AA5" w14:textId="0F736DD1">
      <w:pPr>
        <w:rPr>
          <w:del w:author="Malachi Jamison" w:date="2023-11-05T17:58:00Z" w:id="1000"/>
        </w:rPr>
      </w:pPr>
      <w:del w:author="Malachi Jamison" w:date="2023-11-05T17:58:00Z" w:id="1001">
        <w:r w:rsidRPr="13A62FEA" w:rsidDel="00D61080">
          <w:rPr>
            <w:b/>
            <w:bCs/>
          </w:rPr>
          <w:delText xml:space="preserve">Description: </w:delText>
        </w:r>
        <w:r w:rsidRPr="50FF084D" w:rsidDel="00D61080">
          <w:rPr>
            <w:b/>
            <w:bCs/>
          </w:rPr>
          <w:delText>The</w:delText>
        </w:r>
        <w:r w:rsidDel="00D61080">
          <w:delText xml:space="preserve"> user is able to view the privacy policy within the application.</w:delText>
        </w:r>
      </w:del>
    </w:p>
    <w:p w:rsidR="2D705E97" w:rsidDel="00D61080" w:rsidP="2D705E97" w:rsidRDefault="15482CC4" w14:paraId="52E6D1E6" w14:textId="5BDEE56A">
      <w:pPr>
        <w:rPr>
          <w:del w:author="Malachi Jamison" w:date="2023-11-05T17:58:00Z" w:id="1002"/>
        </w:rPr>
      </w:pPr>
      <w:del w:author="Malachi Jamison" w:date="2023-11-05T17:58:00Z" w:id="1003">
        <w:r w:rsidRPr="13A62FEA" w:rsidDel="00D61080">
          <w:rPr>
            <w:b/>
            <w:bCs/>
          </w:rPr>
          <w:delText xml:space="preserve">Requirements: </w:delText>
        </w:r>
        <w:r w:rsidDel="00D61080">
          <w:delText xml:space="preserve">The application shall allow users to </w:delText>
        </w:r>
        <w:r w:rsidDel="00D61080" w:rsidR="7C24C12E">
          <w:delText>view the CogniOpen privacy policy</w:delText>
        </w:r>
        <w:r w:rsidDel="00D61080">
          <w:delText>.</w:delText>
        </w:r>
      </w:del>
    </w:p>
    <w:p w:rsidR="2D705E97" w:rsidDel="00D61080" w:rsidP="13A62FEA" w:rsidRDefault="15482CC4" w14:paraId="0373DC49" w14:textId="44DB7D20">
      <w:pPr>
        <w:rPr>
          <w:del w:author="Malachi Jamison" w:date="2023-11-05T17:58:00Z" w:id="1004"/>
          <w:b/>
          <w:bCs/>
        </w:rPr>
      </w:pPr>
      <w:del w:author="Malachi Jamison" w:date="2023-11-05T17:58:00Z" w:id="1005">
        <w:r w:rsidRPr="13A62FEA" w:rsidDel="00D61080">
          <w:rPr>
            <w:b/>
            <w:bCs/>
          </w:rPr>
          <w:delText>Prerequisites:</w:delText>
        </w:r>
      </w:del>
    </w:p>
    <w:p w:rsidR="2D705E97" w:rsidDel="00D61080" w:rsidP="50D39E62" w:rsidRDefault="393FE82A" w14:paraId="4EC0E720" w14:textId="6C4ACC6B">
      <w:pPr>
        <w:pStyle w:val="ListParagraph"/>
        <w:numPr>
          <w:ilvl w:val="0"/>
          <w:numId w:val="4"/>
        </w:numPr>
        <w:rPr>
          <w:del w:author="Malachi Jamison" w:date="2023-11-05T17:58:00Z" w:id="1006"/>
        </w:rPr>
      </w:pPr>
      <w:del w:author="Malachi Jamison" w:date="2023-11-05T17:58:00Z" w:id="1007">
        <w:r w:rsidDel="00D61080">
          <w:delText>The user has opened the application to the registration screen.</w:delText>
        </w:r>
      </w:del>
    </w:p>
    <w:p w:rsidR="2D705E97" w:rsidDel="00D61080" w:rsidP="13A62FEA" w:rsidRDefault="15482CC4" w14:paraId="0DD29A7F" w14:textId="3695E3AB">
      <w:pPr>
        <w:rPr>
          <w:del w:author="Malachi Jamison" w:date="2023-11-05T17:58:00Z" w:id="1008"/>
          <w:b/>
          <w:bCs/>
        </w:rPr>
      </w:pPr>
      <w:del w:author="Malachi Jamison" w:date="2023-11-05T17:58:00Z" w:id="1009">
        <w:r w:rsidRPr="13A62FEA" w:rsidDel="00D61080">
          <w:rPr>
            <w:b/>
            <w:bCs/>
          </w:rPr>
          <w:delText>Test Data:</w:delText>
        </w:r>
      </w:del>
    </w:p>
    <w:p w:rsidR="2D705E97" w:rsidDel="00D61080" w:rsidP="13A62FEA" w:rsidRDefault="15482CC4" w14:paraId="3890C832" w14:textId="0E6DCA4B">
      <w:pPr>
        <w:pStyle w:val="ListParagraph"/>
        <w:numPr>
          <w:ilvl w:val="0"/>
          <w:numId w:val="5"/>
        </w:numPr>
        <w:rPr>
          <w:del w:author="Malachi Jamison" w:date="2023-11-05T17:58:00Z" w:id="1010"/>
        </w:rPr>
      </w:pPr>
      <w:del w:author="Malachi Jamison" w:date="2023-11-05T17:58:00Z" w:id="1011">
        <w:r w:rsidDel="00D61080">
          <w:delText>N/A</w:delText>
        </w:r>
      </w:del>
    </w:p>
    <w:p w:rsidR="2D705E97" w:rsidDel="00D61080" w:rsidP="13A62FEA" w:rsidRDefault="15482CC4" w14:paraId="0DBC3581" w14:textId="1ABBDEC4">
      <w:pPr>
        <w:rPr>
          <w:del w:author="Malachi Jamison" w:date="2023-11-05T17:58:00Z" w:id="1012"/>
          <w:b/>
          <w:bCs/>
        </w:rPr>
      </w:pPr>
      <w:del w:author="Malachi Jamison" w:date="2023-11-05T17:58:00Z" w:id="1013">
        <w:r w:rsidRPr="13A62FEA" w:rsidDel="00D61080">
          <w:rPr>
            <w:b/>
            <w:bCs/>
          </w:rPr>
          <w:delText>Test Steps:</w:delText>
        </w:r>
      </w:del>
    </w:p>
    <w:p w:rsidR="2D705E97" w:rsidDel="00D61080" w:rsidP="50D39E62" w:rsidRDefault="1FA7575D" w14:paraId="7DFDD03F" w14:textId="06A48F70">
      <w:pPr>
        <w:pStyle w:val="ListParagraph"/>
        <w:numPr>
          <w:ilvl w:val="0"/>
          <w:numId w:val="287"/>
        </w:numPr>
        <w:rPr>
          <w:del w:author="Malachi Jamison" w:date="2023-11-05T17:58:00Z" w:id="1014"/>
        </w:rPr>
      </w:pPr>
      <w:del w:author="Malachi Jamison" w:date="2023-11-05T17:58:00Z" w:id="1015">
        <w:r w:rsidDel="00D61080">
          <w:delText>T</w:delText>
        </w:r>
        <w:r w:rsidDel="00D61080" w:rsidR="15482CC4">
          <w:delText>ap the “</w:delText>
        </w:r>
        <w:r w:rsidDel="00D61080" w:rsidR="10C78BF8">
          <w:delText>Privacy Policy</w:delText>
        </w:r>
        <w:r w:rsidDel="00D61080" w:rsidR="15482CC4">
          <w:delText>” button</w:delText>
        </w:r>
        <w:r w:rsidDel="00D61080" w:rsidR="44F9A5DB">
          <w:delText>.</w:delText>
        </w:r>
      </w:del>
    </w:p>
    <w:p w:rsidR="2D705E97" w:rsidDel="00D61080" w:rsidP="50D39E62" w:rsidRDefault="44F9A5DB" w14:paraId="491B6D8C" w14:textId="3907264E">
      <w:pPr>
        <w:pStyle w:val="ListParagraph"/>
        <w:numPr>
          <w:ilvl w:val="0"/>
          <w:numId w:val="287"/>
        </w:numPr>
        <w:rPr>
          <w:del w:author="Malachi Jamison" w:date="2023-11-05T17:58:00Z" w:id="1016"/>
        </w:rPr>
      </w:pPr>
      <w:del w:author="Malachi Jamison" w:date="2023-11-05T17:58:00Z" w:id="1017">
        <w:r w:rsidRPr="50D39E62" w:rsidDel="00D61080">
          <w:delText>Scroll to the bottom of the privacy policy.</w:delText>
        </w:r>
      </w:del>
    </w:p>
    <w:p w:rsidR="2D705E97" w:rsidDel="00D61080" w:rsidP="50D39E62" w:rsidRDefault="44F9A5DB" w14:paraId="60F5C516" w14:textId="7CB1E436">
      <w:pPr>
        <w:pStyle w:val="ListParagraph"/>
        <w:numPr>
          <w:ilvl w:val="0"/>
          <w:numId w:val="287"/>
        </w:numPr>
        <w:rPr>
          <w:del w:author="Malachi Jamison" w:date="2023-11-05T17:58:00Z" w:id="1018"/>
        </w:rPr>
      </w:pPr>
      <w:del w:author="Malachi Jamison" w:date="2023-11-05T17:58:00Z" w:id="1019">
        <w:r w:rsidRPr="50D39E62" w:rsidDel="00D61080">
          <w:delText>Tap the close button.</w:delText>
        </w:r>
      </w:del>
    </w:p>
    <w:p w:rsidR="2D705E97" w:rsidDel="00D61080" w:rsidP="13A62FEA" w:rsidRDefault="15482CC4" w14:paraId="1617ECEE" w14:textId="27F0C21A">
      <w:pPr>
        <w:rPr>
          <w:del w:author="Malachi Jamison" w:date="2023-11-05T17:58:00Z" w:id="1020"/>
          <w:b/>
          <w:bCs/>
        </w:rPr>
      </w:pPr>
      <w:del w:author="Malachi Jamison" w:date="2023-11-05T17:58:00Z" w:id="1021">
        <w:r w:rsidRPr="50D39E62" w:rsidDel="00D61080">
          <w:rPr>
            <w:b/>
            <w:bCs/>
          </w:rPr>
          <w:delText xml:space="preserve">Expected Results: </w:delText>
        </w:r>
        <w:r w:rsidDel="00D61080">
          <w:delText xml:space="preserve">The application </w:delText>
        </w:r>
        <w:r w:rsidDel="00D61080" w:rsidR="61F56CF7">
          <w:delText>displays the privacy policy in a scrollable pane</w:delText>
        </w:r>
        <w:r w:rsidDel="00D61080" w:rsidR="432F3AAC">
          <w:delText xml:space="preserve"> and returns to the Registration screen when closed</w:delText>
        </w:r>
        <w:r w:rsidDel="00D61080">
          <w:delText>.</w:delText>
        </w:r>
      </w:del>
    </w:p>
    <w:p w:rsidR="2D705E97" w:rsidDel="00D61080" w:rsidP="13A62FEA" w:rsidRDefault="15482CC4" w14:paraId="7D5A9F67" w14:textId="44090B5E">
      <w:pPr>
        <w:rPr>
          <w:del w:author="Malachi Jamison" w:date="2023-11-05T17:58:00Z" w:id="1022"/>
          <w:b/>
          <w:bCs/>
        </w:rPr>
      </w:pPr>
      <w:del w:author="Malachi Jamison" w:date="2023-11-05T17:58:00Z" w:id="1023">
        <w:r w:rsidRPr="13A62FEA" w:rsidDel="00D61080">
          <w:rPr>
            <w:b/>
            <w:bCs/>
          </w:rPr>
          <w:delText>Test Environment:</w:delText>
        </w:r>
      </w:del>
    </w:p>
    <w:p w:rsidR="2D705E97" w:rsidDel="00D61080" w:rsidP="13A62FEA" w:rsidRDefault="15482CC4" w14:paraId="43916726" w14:textId="3F388265">
      <w:pPr>
        <w:pStyle w:val="ListParagraph"/>
        <w:numPr>
          <w:ilvl w:val="0"/>
          <w:numId w:val="6"/>
        </w:numPr>
        <w:rPr>
          <w:del w:author="Malachi Jamison" w:date="2023-11-05T17:58:00Z" w:id="1024"/>
        </w:rPr>
      </w:pPr>
      <w:del w:author="Malachi Jamison" w:date="2023-11-05T17:58:00Z" w:id="1025">
        <w:r w:rsidDel="00D61080">
          <w:delText>Device: &lt;fill out when test environment is created&gt;</w:delText>
        </w:r>
      </w:del>
    </w:p>
    <w:p w:rsidR="2D705E97" w:rsidDel="00D61080" w:rsidP="13A62FEA" w:rsidRDefault="15482CC4" w14:paraId="749BD767" w14:textId="74C6D42E">
      <w:pPr>
        <w:pStyle w:val="ListParagraph"/>
        <w:numPr>
          <w:ilvl w:val="0"/>
          <w:numId w:val="6"/>
        </w:numPr>
        <w:rPr>
          <w:del w:author="Malachi Jamison" w:date="2023-11-05T17:58:00Z" w:id="1026"/>
        </w:rPr>
      </w:pPr>
      <w:del w:author="Malachi Jamison" w:date="2023-11-05T17:58:00Z" w:id="1027">
        <w:r w:rsidDel="00D61080">
          <w:delText>Application Version: &lt;fill out when we release a version of CogniOpen&gt;</w:delText>
        </w:r>
      </w:del>
    </w:p>
    <w:p w:rsidR="2D705E97" w:rsidDel="00D61080" w:rsidP="13A62FEA" w:rsidRDefault="15482CC4" w14:paraId="2C933763" w14:textId="0969C736">
      <w:pPr>
        <w:rPr>
          <w:del w:author="Malachi Jamison" w:date="2023-11-05T17:58:00Z" w:id="1028"/>
          <w:b/>
          <w:bCs/>
        </w:rPr>
      </w:pPr>
      <w:del w:author="Malachi Jamison" w:date="2023-11-05T17:58:00Z" w:id="1029">
        <w:r w:rsidRPr="13A62FEA" w:rsidDel="00D61080">
          <w:rPr>
            <w:b/>
            <w:bCs/>
          </w:rPr>
          <w:delText>Pass/Fail Criteria:</w:delText>
        </w:r>
      </w:del>
    </w:p>
    <w:p w:rsidR="2D705E97" w:rsidDel="00D61080" w:rsidP="50D39E62" w:rsidRDefault="15482CC4" w14:paraId="49101BE6" w14:textId="2292E058">
      <w:pPr>
        <w:rPr>
          <w:del w:author="Malachi Jamison" w:date="2023-11-05T17:58:00Z" w:id="1030"/>
        </w:rPr>
      </w:pPr>
      <w:del w:author="Malachi Jamison" w:date="2023-11-05T17:58:00Z" w:id="1031">
        <w:r w:rsidDel="00D61080">
          <w:delText xml:space="preserve">Pass: The </w:delText>
        </w:r>
        <w:r w:rsidDel="00D61080" w:rsidR="203ED41D">
          <w:delText>privacy policy is displayed in a readable state, is able to be scrolled, and</w:delText>
        </w:r>
        <w:r w:rsidDel="00D61080" w:rsidR="7F2570B5">
          <w:delText xml:space="preserve"> the application</w:delText>
        </w:r>
        <w:r w:rsidDel="00D61080" w:rsidR="203ED41D">
          <w:delText xml:space="preserve"> </w:delText>
        </w:r>
        <w:r w:rsidDel="00D61080" w:rsidR="5E7C7719">
          <w:delText>returns to the Registration screen when</w:delText>
        </w:r>
        <w:r w:rsidDel="00D61080" w:rsidR="0226B1F1">
          <w:delText xml:space="preserve"> it is</w:delText>
        </w:r>
        <w:r w:rsidDel="00D61080" w:rsidR="5E7C7719">
          <w:delText xml:space="preserve"> closed.</w:delText>
        </w:r>
      </w:del>
    </w:p>
    <w:p w:rsidR="2D705E97" w:rsidDel="00D61080" w:rsidP="50D39E62" w:rsidRDefault="15482CC4" w14:paraId="3E86A26A" w14:textId="46EB783C">
      <w:pPr>
        <w:rPr>
          <w:del w:author="Malachi Jamison" w:date="2023-11-05T17:58:00Z" w:id="1032"/>
          <w:b/>
        </w:rPr>
      </w:pPr>
      <w:del w:author="Malachi Jamison" w:date="2023-11-05T17:58:00Z" w:id="1033">
        <w:r w:rsidRPr="13A62FEA" w:rsidDel="00D61080">
          <w:rPr>
            <w:b/>
            <w:bCs/>
          </w:rPr>
          <w:delText xml:space="preserve">Assumptions: </w:delText>
        </w:r>
        <w:r w:rsidDel="00D61080" w:rsidR="0540FB7C">
          <w:delText>N/A</w:delText>
        </w:r>
      </w:del>
    </w:p>
    <w:p w:rsidR="00B036A7" w:rsidDel="00D61080" w:rsidP="13A62FEA" w:rsidRDefault="006C021A" w14:paraId="091159FD" w14:textId="3E0D36AC">
      <w:pPr>
        <w:rPr>
          <w:del w:author="Malachi Jamison" w:date="2023-11-05T17:58:00Z" w:id="1034"/>
          <w:b/>
          <w:bCs/>
        </w:rPr>
      </w:pPr>
      <w:ins w:author="Zachary Cappella" w:date="2023-10-13T12:30:00Z" w:id="1035">
        <w:del w:author="Malachi Jamison" w:date="2023-11-05T17:58:00Z" w:id="1036">
          <w:r w:rsidDel="00D61080">
            <w:rPr>
              <w:b/>
              <w:bCs/>
              <w:noProof/>
            </w:rPr>
            <w:pict w14:anchorId="3B4F1D7B">
              <v:rect id="_x0000_i1032" style="width:468pt;height:.05pt;mso-width-percent:0;mso-height-percent:0;mso-width-percent:0;mso-height-percent:0" alt="" o:hr="t" o:hrstd="t" o:hralign="center" fillcolor="#a0a0a0" stroked="f"/>
            </w:pict>
          </w:r>
        </w:del>
      </w:ins>
    </w:p>
    <w:p w:rsidR="2D705E97" w:rsidDel="00D61080" w:rsidP="13A62FEA" w:rsidRDefault="15482CC4" w14:paraId="3AAF1A44" w14:textId="76E82A47">
      <w:pPr>
        <w:rPr>
          <w:del w:author="Malachi Jamison" w:date="2023-11-05T17:58:00Z" w:id="1037"/>
          <w:b/>
          <w:bCs/>
        </w:rPr>
      </w:pPr>
      <w:del w:author="Malachi Jamison" w:date="2023-11-05T17:58:00Z" w:id="1038">
        <w:r w:rsidRPr="13A62FEA" w:rsidDel="00D61080">
          <w:rPr>
            <w:b/>
            <w:bCs/>
          </w:rPr>
          <w:delText>Attachments:</w:delText>
        </w:r>
      </w:del>
    </w:p>
    <w:p w:rsidR="2D705E97" w:rsidDel="00D61080" w:rsidP="2D705E97" w:rsidRDefault="2D705E97" w14:paraId="791972FF" w14:textId="43AAE71F">
      <w:pPr>
        <w:rPr>
          <w:del w:author="Malachi Jamison" w:date="2023-11-05T17:58:00Z" w:id="1039"/>
        </w:rPr>
      </w:pPr>
    </w:p>
    <w:p w:rsidRPr="0009091C" w:rsidR="25CF4456" w:rsidDel="00D61080" w:rsidP="25C7232E" w:rsidRDefault="5B5F18C5" w14:paraId="0C9EE25D" w14:textId="1AE17648">
      <w:pPr>
        <w:pStyle w:val="Heading4"/>
        <w:rPr>
          <w:del w:author="Malachi Jamison" w:date="2023-11-05T17:58:00Z" w:id="1040"/>
          <w:rFonts w:ascii="Times New Roman" w:hAnsi="Times New Roman" w:cs="Times New Roman"/>
          <w:i w:val="0"/>
        </w:rPr>
      </w:pPr>
      <w:bookmarkStart w:name="_Toc148095155" w:id="1041"/>
      <w:bookmarkStart w:name="_Toc1061777819" w:id="1042"/>
      <w:del w:author="Malachi Jamison" w:date="2023-11-05T17:58:00Z" w:id="1043">
        <w:r w:rsidRPr="0009091C" w:rsidDel="00D61080">
          <w:rPr>
            <w:rFonts w:ascii="Times New Roman" w:hAnsi="Times New Roman" w:cs="Times New Roman"/>
            <w:i w:val="0"/>
          </w:rPr>
          <w:delText xml:space="preserve">3.1.2.5 </w:delText>
        </w:r>
        <w:r w:rsidRPr="0009091C" w:rsidDel="00D61080" w:rsidR="1C89A2F2">
          <w:rPr>
            <w:rFonts w:ascii="Times New Roman" w:hAnsi="Times New Roman" w:cs="Times New Roman"/>
            <w:i w:val="0"/>
          </w:rPr>
          <w:delText>User can v</w:delText>
        </w:r>
        <w:r w:rsidRPr="0009091C" w:rsidDel="00D61080" w:rsidR="25CF4456">
          <w:rPr>
            <w:rFonts w:ascii="Times New Roman" w:hAnsi="Times New Roman" w:cs="Times New Roman"/>
            <w:i w:val="0"/>
          </w:rPr>
          <w:delText>iew terms of use</w:delText>
        </w:r>
        <w:bookmarkEnd w:id="1041"/>
        <w:bookmarkEnd w:id="1042"/>
      </w:del>
    </w:p>
    <w:p w:rsidR="2D705E97" w:rsidDel="00D61080" w:rsidP="2D705E97" w:rsidRDefault="34300A69" w14:paraId="6A1084C2" w14:textId="23EFD0EB">
      <w:pPr>
        <w:rPr>
          <w:del w:author="Malachi Jamison" w:date="2023-11-05T17:58:00Z" w:id="1044"/>
        </w:rPr>
      </w:pPr>
      <w:del w:author="Malachi Jamison" w:date="2023-11-05T17:58:00Z" w:id="1045">
        <w:r w:rsidRPr="50D39E62" w:rsidDel="00D61080">
          <w:rPr>
            <w:b/>
            <w:bCs/>
          </w:rPr>
          <w:delText xml:space="preserve">Test Case Link: </w:delText>
        </w:r>
        <w:r w:rsidDel="00D61080">
          <w:delText>&lt;will update when test ADO ticket is created&gt;</w:delText>
        </w:r>
      </w:del>
    </w:p>
    <w:p w:rsidR="2D705E97" w:rsidDel="00D61080" w:rsidP="2D705E97" w:rsidRDefault="34300A69" w14:paraId="03153D4A" w14:textId="515920EF">
      <w:pPr>
        <w:rPr>
          <w:del w:author="Malachi Jamison" w:date="2023-11-05T17:58:00Z" w:id="1046"/>
        </w:rPr>
      </w:pPr>
      <w:del w:author="Malachi Jamison" w:date="2023-11-05T17:58:00Z" w:id="1047">
        <w:r w:rsidRPr="50D39E62" w:rsidDel="00D61080">
          <w:rPr>
            <w:b/>
            <w:bCs/>
          </w:rPr>
          <w:delText>Test Case Name:</w:delText>
        </w:r>
        <w:r w:rsidDel="00D61080">
          <w:delText xml:space="preserve"> User can view terms of use</w:delText>
        </w:r>
      </w:del>
    </w:p>
    <w:p w:rsidR="2D705E97" w:rsidDel="00D61080" w:rsidP="2D705E97" w:rsidRDefault="34300A69" w14:paraId="5962F98C" w14:textId="78C09CD7">
      <w:pPr>
        <w:rPr>
          <w:del w:author="Malachi Jamison" w:date="2023-11-05T17:58:00Z" w:id="1048"/>
        </w:rPr>
      </w:pPr>
      <w:del w:author="Malachi Jamison" w:date="2023-11-05T17:58:00Z" w:id="1049">
        <w:r w:rsidRPr="50D39E62" w:rsidDel="00D61080">
          <w:rPr>
            <w:b/>
            <w:bCs/>
          </w:rPr>
          <w:delText>Description: The</w:delText>
        </w:r>
        <w:r w:rsidDel="00D61080">
          <w:delText xml:space="preserve"> user is able to view the terms of use within the application.</w:delText>
        </w:r>
      </w:del>
    </w:p>
    <w:p w:rsidR="2D705E97" w:rsidDel="00D61080" w:rsidP="2D705E97" w:rsidRDefault="34300A69" w14:paraId="3F45BC4A" w14:textId="39E3FD25">
      <w:pPr>
        <w:rPr>
          <w:del w:author="Malachi Jamison" w:date="2023-11-05T17:58:00Z" w:id="1050"/>
        </w:rPr>
      </w:pPr>
      <w:del w:author="Malachi Jamison" w:date="2023-11-05T17:58:00Z" w:id="1051">
        <w:r w:rsidRPr="50D39E62" w:rsidDel="00D61080">
          <w:rPr>
            <w:b/>
            <w:bCs/>
          </w:rPr>
          <w:delText xml:space="preserve">Requirements: </w:delText>
        </w:r>
        <w:r w:rsidDel="00D61080">
          <w:delText>The application shall allow users to view the CogniOpen terms of use.</w:delText>
        </w:r>
      </w:del>
    </w:p>
    <w:p w:rsidR="2D705E97" w:rsidDel="00D61080" w:rsidP="50D39E62" w:rsidRDefault="34300A69" w14:paraId="67F514D4" w14:textId="321C4E06">
      <w:pPr>
        <w:rPr>
          <w:del w:author="Malachi Jamison" w:date="2023-11-05T17:58:00Z" w:id="1052"/>
          <w:b/>
          <w:bCs/>
        </w:rPr>
      </w:pPr>
      <w:del w:author="Malachi Jamison" w:date="2023-11-05T17:58:00Z" w:id="1053">
        <w:r w:rsidRPr="50D39E62" w:rsidDel="00D61080">
          <w:rPr>
            <w:b/>
            <w:bCs/>
          </w:rPr>
          <w:delText>Prerequisites:</w:delText>
        </w:r>
      </w:del>
    </w:p>
    <w:p w:rsidR="2D705E97" w:rsidDel="00D61080" w:rsidP="50D39E62" w:rsidRDefault="34300A69" w14:paraId="32179787" w14:textId="04FEC90B">
      <w:pPr>
        <w:pStyle w:val="ListParagraph"/>
        <w:numPr>
          <w:ilvl w:val="0"/>
          <w:numId w:val="4"/>
        </w:numPr>
        <w:rPr>
          <w:del w:author="Malachi Jamison" w:date="2023-11-05T17:58:00Z" w:id="1054"/>
        </w:rPr>
      </w:pPr>
      <w:del w:author="Malachi Jamison" w:date="2023-11-05T17:58:00Z" w:id="1055">
        <w:r w:rsidDel="00D61080">
          <w:delText>The user has opened the application to the registration screen.</w:delText>
        </w:r>
      </w:del>
    </w:p>
    <w:p w:rsidR="2D705E97" w:rsidDel="00D61080" w:rsidP="50D39E62" w:rsidRDefault="34300A69" w14:paraId="79963152" w14:textId="0FDF03E8">
      <w:pPr>
        <w:rPr>
          <w:del w:author="Malachi Jamison" w:date="2023-11-05T17:58:00Z" w:id="1056"/>
          <w:b/>
          <w:bCs/>
        </w:rPr>
      </w:pPr>
      <w:del w:author="Malachi Jamison" w:date="2023-11-05T17:58:00Z" w:id="1057">
        <w:r w:rsidRPr="50D39E62" w:rsidDel="00D61080">
          <w:rPr>
            <w:b/>
            <w:bCs/>
          </w:rPr>
          <w:delText>Test Data:</w:delText>
        </w:r>
      </w:del>
    </w:p>
    <w:p w:rsidR="2D705E97" w:rsidDel="00D61080" w:rsidP="50D39E62" w:rsidRDefault="34300A69" w14:paraId="53BAA47B" w14:textId="5F0C3E07">
      <w:pPr>
        <w:pStyle w:val="ListParagraph"/>
        <w:numPr>
          <w:ilvl w:val="0"/>
          <w:numId w:val="5"/>
        </w:numPr>
        <w:rPr>
          <w:del w:author="Malachi Jamison" w:date="2023-11-05T17:58:00Z" w:id="1058"/>
        </w:rPr>
      </w:pPr>
      <w:del w:author="Malachi Jamison" w:date="2023-11-05T17:58:00Z" w:id="1059">
        <w:r w:rsidDel="00D61080">
          <w:delText>N/A</w:delText>
        </w:r>
      </w:del>
    </w:p>
    <w:p w:rsidR="2D705E97" w:rsidDel="00D61080" w:rsidP="50D39E62" w:rsidRDefault="34300A69" w14:paraId="50FA816F" w14:textId="6CE52F4E">
      <w:pPr>
        <w:rPr>
          <w:del w:author="Malachi Jamison" w:date="2023-11-05T17:58:00Z" w:id="1060"/>
          <w:b/>
          <w:bCs/>
        </w:rPr>
      </w:pPr>
      <w:del w:author="Malachi Jamison" w:date="2023-11-05T17:58:00Z" w:id="1061">
        <w:r w:rsidRPr="50D39E62" w:rsidDel="00D61080">
          <w:rPr>
            <w:b/>
            <w:bCs/>
          </w:rPr>
          <w:delText>Test Steps:</w:delText>
        </w:r>
      </w:del>
    </w:p>
    <w:p w:rsidR="2D705E97" w:rsidDel="00D61080" w:rsidP="00DC59EF" w:rsidRDefault="34300A69" w14:paraId="14E97BA0" w14:textId="5E5D7F3A">
      <w:pPr>
        <w:pStyle w:val="ListParagraph"/>
        <w:numPr>
          <w:ilvl w:val="0"/>
          <w:numId w:val="294"/>
        </w:numPr>
        <w:rPr>
          <w:del w:author="Malachi Jamison" w:date="2023-11-05T17:58:00Z" w:id="1062"/>
        </w:rPr>
      </w:pPr>
      <w:del w:author="Malachi Jamison" w:date="2023-11-05T17:58:00Z" w:id="1063">
        <w:r w:rsidDel="00D61080">
          <w:delText>Tap the “Tems of Use” button.</w:delText>
        </w:r>
      </w:del>
    </w:p>
    <w:p w:rsidR="2D705E97" w:rsidDel="00D61080" w:rsidP="00DC59EF" w:rsidRDefault="34300A69" w14:paraId="6C64E304" w14:textId="079B87ED">
      <w:pPr>
        <w:pStyle w:val="ListParagraph"/>
        <w:numPr>
          <w:ilvl w:val="0"/>
          <w:numId w:val="294"/>
        </w:numPr>
        <w:rPr>
          <w:del w:author="Malachi Jamison" w:date="2023-11-05T17:58:00Z" w:id="1064"/>
        </w:rPr>
      </w:pPr>
      <w:del w:author="Malachi Jamison" w:date="2023-11-05T17:58:00Z" w:id="1065">
        <w:r w:rsidRPr="50D39E62" w:rsidDel="00D61080">
          <w:delText>Scroll to the bottom of the terms of use.</w:delText>
        </w:r>
      </w:del>
    </w:p>
    <w:p w:rsidR="2D705E97" w:rsidDel="00D61080" w:rsidP="00DC59EF" w:rsidRDefault="34300A69" w14:paraId="6CA62779" w14:textId="2A39A053">
      <w:pPr>
        <w:pStyle w:val="ListParagraph"/>
        <w:numPr>
          <w:ilvl w:val="0"/>
          <w:numId w:val="294"/>
        </w:numPr>
        <w:rPr>
          <w:del w:author="Malachi Jamison" w:date="2023-11-05T17:58:00Z" w:id="1066"/>
        </w:rPr>
      </w:pPr>
      <w:del w:author="Malachi Jamison" w:date="2023-11-05T17:58:00Z" w:id="1067">
        <w:r w:rsidRPr="50D39E62" w:rsidDel="00D61080">
          <w:delText>Tap the close button.</w:delText>
        </w:r>
      </w:del>
    </w:p>
    <w:p w:rsidR="2D705E97" w:rsidDel="00D61080" w:rsidP="50D39E62" w:rsidRDefault="34300A69" w14:paraId="6CA344A3" w14:textId="0F28955F">
      <w:pPr>
        <w:rPr>
          <w:del w:author="Malachi Jamison" w:date="2023-11-05T17:58:00Z" w:id="1068"/>
          <w:b/>
          <w:bCs/>
        </w:rPr>
      </w:pPr>
      <w:del w:author="Malachi Jamison" w:date="2023-11-05T17:58:00Z" w:id="1069">
        <w:r w:rsidRPr="50D39E62" w:rsidDel="00D61080">
          <w:rPr>
            <w:b/>
            <w:bCs/>
          </w:rPr>
          <w:delText xml:space="preserve">Expected Results: </w:delText>
        </w:r>
        <w:r w:rsidDel="00D61080">
          <w:delText xml:space="preserve">The application displays the </w:delText>
        </w:r>
        <w:r w:rsidDel="00D61080" w:rsidR="7CD8F23E">
          <w:delText>terms of use</w:delText>
        </w:r>
        <w:r w:rsidDel="00D61080">
          <w:delText xml:space="preserve"> in a scrollable pane and returns to the Registration screen when closed.</w:delText>
        </w:r>
      </w:del>
    </w:p>
    <w:p w:rsidR="2D705E97" w:rsidDel="00D61080" w:rsidP="50D39E62" w:rsidRDefault="34300A69" w14:paraId="699207D9" w14:textId="7C1CC287">
      <w:pPr>
        <w:rPr>
          <w:del w:author="Malachi Jamison" w:date="2023-11-05T17:58:00Z" w:id="1070"/>
          <w:b/>
          <w:bCs/>
        </w:rPr>
      </w:pPr>
      <w:del w:author="Malachi Jamison" w:date="2023-11-05T17:58:00Z" w:id="1071">
        <w:r w:rsidRPr="50D39E62" w:rsidDel="00D61080">
          <w:rPr>
            <w:b/>
            <w:bCs/>
          </w:rPr>
          <w:delText>Test Environment:</w:delText>
        </w:r>
      </w:del>
    </w:p>
    <w:p w:rsidR="2D705E97" w:rsidDel="00D61080" w:rsidP="50D39E62" w:rsidRDefault="34300A69" w14:paraId="500A24FB" w14:textId="4DAB26CF">
      <w:pPr>
        <w:pStyle w:val="ListParagraph"/>
        <w:numPr>
          <w:ilvl w:val="0"/>
          <w:numId w:val="6"/>
        </w:numPr>
        <w:rPr>
          <w:del w:author="Malachi Jamison" w:date="2023-11-05T17:58:00Z" w:id="1072"/>
        </w:rPr>
      </w:pPr>
      <w:del w:author="Malachi Jamison" w:date="2023-11-05T17:58:00Z" w:id="1073">
        <w:r w:rsidDel="00D61080">
          <w:delText>Device: &lt;fill out when test environment is created&gt;</w:delText>
        </w:r>
      </w:del>
    </w:p>
    <w:p w:rsidR="2D705E97" w:rsidDel="00D61080" w:rsidP="50D39E62" w:rsidRDefault="34300A69" w14:paraId="7BEFD15F" w14:textId="2FC61071">
      <w:pPr>
        <w:pStyle w:val="ListParagraph"/>
        <w:numPr>
          <w:ilvl w:val="0"/>
          <w:numId w:val="6"/>
        </w:numPr>
        <w:rPr>
          <w:del w:author="Malachi Jamison" w:date="2023-11-05T17:58:00Z" w:id="1074"/>
        </w:rPr>
      </w:pPr>
      <w:del w:author="Malachi Jamison" w:date="2023-11-05T17:58:00Z" w:id="1075">
        <w:r w:rsidDel="00D61080">
          <w:delText>Application Version: &lt;fill out when we release a version of CogniOpen&gt;</w:delText>
        </w:r>
      </w:del>
    </w:p>
    <w:p w:rsidR="2D705E97" w:rsidDel="00D61080" w:rsidP="50D39E62" w:rsidRDefault="34300A69" w14:paraId="4E9FCC05" w14:textId="0A29155A">
      <w:pPr>
        <w:rPr>
          <w:del w:author="Malachi Jamison" w:date="2023-11-05T17:58:00Z" w:id="1076"/>
          <w:b/>
          <w:bCs/>
        </w:rPr>
      </w:pPr>
      <w:del w:author="Malachi Jamison" w:date="2023-11-05T17:58:00Z" w:id="1077">
        <w:r w:rsidRPr="50D39E62" w:rsidDel="00D61080">
          <w:rPr>
            <w:b/>
            <w:bCs/>
          </w:rPr>
          <w:delText>Pass/Fail Criteria:</w:delText>
        </w:r>
      </w:del>
    </w:p>
    <w:p w:rsidR="2D705E97" w:rsidDel="00D61080" w:rsidP="50D39E62" w:rsidRDefault="34300A69" w14:paraId="2413D675" w14:textId="28417F84">
      <w:pPr>
        <w:rPr>
          <w:del w:author="Malachi Jamison" w:date="2023-11-05T17:58:00Z" w:id="1078"/>
        </w:rPr>
      </w:pPr>
      <w:del w:author="Malachi Jamison" w:date="2023-11-05T17:58:00Z" w:id="1079">
        <w:r w:rsidDel="00D61080">
          <w:delText xml:space="preserve">Pass: The </w:delText>
        </w:r>
        <w:r w:rsidDel="00D61080" w:rsidR="0C7C8D52">
          <w:delText>terms of use are</w:delText>
        </w:r>
        <w:r w:rsidDel="00D61080">
          <w:delText xml:space="preserve"> displayed in a readable state, </w:delText>
        </w:r>
        <w:r w:rsidDel="00D61080" w:rsidR="31BEBF79">
          <w:delText xml:space="preserve">are </w:delText>
        </w:r>
        <w:r w:rsidDel="00D61080">
          <w:delText>able to be scrolled, and</w:delText>
        </w:r>
        <w:r w:rsidDel="00D61080" w:rsidR="64BB12BD">
          <w:delText xml:space="preserve"> the application</w:delText>
        </w:r>
        <w:r w:rsidDel="00D61080">
          <w:delText xml:space="preserve"> returns to the Registration screen when </w:delText>
        </w:r>
        <w:r w:rsidDel="00D61080" w:rsidR="47609F4E">
          <w:delText xml:space="preserve">they are </w:delText>
        </w:r>
        <w:r w:rsidDel="00D61080">
          <w:delText>closed.</w:delText>
        </w:r>
      </w:del>
    </w:p>
    <w:p w:rsidR="2D705E97" w:rsidDel="00D61080" w:rsidP="50D39E62" w:rsidRDefault="34300A69" w14:paraId="20E6AC74" w14:textId="3C20CD9A">
      <w:pPr>
        <w:rPr>
          <w:del w:author="Malachi Jamison" w:date="2023-11-05T17:58:00Z" w:id="1080"/>
          <w:b/>
          <w:bCs/>
        </w:rPr>
      </w:pPr>
      <w:del w:author="Malachi Jamison" w:date="2023-11-05T17:58:00Z" w:id="1081">
        <w:r w:rsidRPr="50D39E62" w:rsidDel="00D61080">
          <w:rPr>
            <w:b/>
            <w:bCs/>
          </w:rPr>
          <w:delText xml:space="preserve">Assumptions: </w:delText>
        </w:r>
        <w:r w:rsidDel="00D61080">
          <w:delText>N/A</w:delText>
        </w:r>
      </w:del>
    </w:p>
    <w:p w:rsidR="00B036A7" w:rsidP="50D39E62" w:rsidRDefault="006C021A" w14:paraId="1019D187" w14:textId="4987D00E">
      <w:pPr>
        <w:rPr>
          <w:b/>
          <w:bCs/>
        </w:rPr>
      </w:pPr>
      <w:ins w:author="Zachary Cappella" w:date="2023-10-13T12:30:00Z" w:id="1082">
        <w:r>
          <w:rPr>
            <w:b/>
            <w:bCs/>
            <w:noProof/>
          </w:rPr>
          <w:pict w14:anchorId="7D7E3E4B">
            <v:rect id="_x0000_i1033" style="width:468pt;height:.05pt;mso-width-percent:0;mso-height-percent:0;mso-width-percent:0;mso-height-percent:0" alt="" o:hr="t" o:hrstd="t" o:hralign="center" fillcolor="#a0a0a0" stroked="f"/>
          </w:pict>
        </w:r>
      </w:ins>
    </w:p>
    <w:p w:rsidR="2D705E97" w:rsidP="50D39E62" w:rsidRDefault="34300A69" w14:paraId="23A2F511" w14:textId="699FDE72">
      <w:pPr>
        <w:rPr>
          <w:del w:author="Zachary Cappella" w:date="2023-10-13T12:30:00Z" w:id="1083"/>
          <w:b/>
          <w:bCs/>
        </w:rPr>
      </w:pPr>
      <w:del w:author="Zachary Cappella" w:date="2023-10-13T12:28:00Z" w:id="1084">
        <w:r w:rsidRPr="50D39E62">
          <w:rPr>
            <w:b/>
            <w:bCs/>
          </w:rPr>
          <w:delText>Attachments:</w:delText>
        </w:r>
      </w:del>
    </w:p>
    <w:p w:rsidR="2D705E97" w:rsidP="2D705E97" w:rsidRDefault="2D705E97" w14:paraId="1A7843A8" w14:textId="3525B09A">
      <w:pPr>
        <w:rPr>
          <w:del w:author="Zachary Cappella" w:date="2023-10-13T12:30:00Z" w:id="1085"/>
        </w:rPr>
      </w:pPr>
    </w:p>
    <w:p w:rsidRPr="001B7DAA" w:rsidR="00215F94" w:rsidP="00D83A0B" w:rsidRDefault="00215F94" w14:paraId="3D76EAD8" w14:textId="6E508153">
      <w:pPr>
        <w:pStyle w:val="Heading3"/>
        <w:rPr>
          <w:rFonts w:ascii="Times New Roman" w:hAnsi="Times New Roman" w:eastAsia="Candara" w:cs="Times New Roman"/>
        </w:rPr>
      </w:pPr>
      <w:bookmarkStart w:name="_Toc148095156" w:id="1086"/>
      <w:bookmarkStart w:name="_Toc505122211" w:id="1087"/>
      <w:bookmarkStart w:name="_Toc1597309421" w:id="2065391550"/>
      <w:r w:rsidRPr="167C278A" w:rsidR="00215F94">
        <w:rPr>
          <w:rFonts w:ascii="Times New Roman" w:hAnsi="Times New Roman" w:eastAsia="Candara" w:cs="Times New Roman"/>
        </w:rPr>
        <w:t>3.1.</w:t>
      </w:r>
      <w:ins w:author="Malachi Jamison" w:date="2023-11-05T17:58:00Z" w:id="514054806">
        <w:r w:rsidRPr="167C278A" w:rsidR="00D61080">
          <w:rPr>
            <w:rFonts w:ascii="Times New Roman" w:hAnsi="Times New Roman" w:eastAsia="Candara" w:cs="Times New Roman"/>
          </w:rPr>
          <w:t>2</w:t>
        </w:r>
      </w:ins>
      <w:del w:author="Malachi Jamison" w:date="2023-11-05T17:58:00Z" w:id="1293366754">
        <w:r w:rsidRPr="167C278A" w:rsidDel="00215F94">
          <w:rPr>
            <w:rFonts w:ascii="Times New Roman" w:hAnsi="Times New Roman" w:eastAsia="Candara" w:cs="Times New Roman"/>
          </w:rPr>
          <w:delText>3</w:delText>
        </w:r>
      </w:del>
      <w:r w:rsidRPr="167C278A" w:rsidR="00215F94">
        <w:rPr>
          <w:rFonts w:ascii="Times New Roman" w:hAnsi="Times New Roman" w:eastAsia="Candara" w:cs="Times New Roman"/>
        </w:rPr>
        <w:t xml:space="preserve"> Home Interface Test Cases</w:t>
      </w:r>
      <w:bookmarkEnd w:id="1086"/>
      <w:bookmarkEnd w:id="1087"/>
      <w:bookmarkEnd w:id="2065391550"/>
    </w:p>
    <w:p w:rsidRPr="0009091C" w:rsidR="00BB1537" w:rsidP="167C278A" w:rsidRDefault="00BB1537" w14:paraId="70D96C9E" w14:textId="75AB4F60">
      <w:pPr>
        <w:pStyle w:val="Heading4"/>
        <w:rPr>
          <w:rFonts w:ascii="Times New Roman" w:hAnsi="Times New Roman" w:eastAsia="Candara" w:cs="Times New Roman"/>
          <w:i w:val="0"/>
          <w:iCs w:val="0"/>
        </w:rPr>
      </w:pPr>
      <w:bookmarkStart w:name="_Toc148095157" w:id="1090"/>
      <w:bookmarkStart w:name="_Toc1230037793" w:id="1091"/>
      <w:bookmarkStart w:name="_Toc2030803386" w:id="1609498556"/>
      <w:r w:rsidRPr="167C278A" w:rsidR="00BB1537">
        <w:rPr>
          <w:rFonts w:ascii="Times New Roman" w:hAnsi="Times New Roman" w:eastAsia="Candara" w:cs="Times New Roman"/>
          <w:i w:val="0"/>
          <w:iCs w:val="0"/>
        </w:rPr>
        <w:t>3.1.</w:t>
      </w:r>
      <w:ins w:author="Malachi Jamison" w:date="2023-11-05T17:58:00Z" w:id="67281327">
        <w:r w:rsidRPr="167C278A" w:rsidR="00D61080">
          <w:rPr>
            <w:rFonts w:ascii="Times New Roman" w:hAnsi="Times New Roman" w:eastAsia="Candara" w:cs="Times New Roman"/>
            <w:i w:val="0"/>
            <w:iCs w:val="0"/>
          </w:rPr>
          <w:t>2</w:t>
        </w:r>
      </w:ins>
      <w:del w:author="Malachi Jamison" w:date="2023-11-05T17:58:00Z" w:id="1515311091">
        <w:r w:rsidRPr="167C278A" w:rsidDel="00BB1537">
          <w:rPr>
            <w:rFonts w:ascii="Times New Roman" w:hAnsi="Times New Roman" w:eastAsia="Candara" w:cs="Times New Roman"/>
            <w:i w:val="0"/>
            <w:iCs w:val="0"/>
          </w:rPr>
          <w:delText>3</w:delText>
        </w:r>
      </w:del>
      <w:r w:rsidRPr="167C278A" w:rsidR="00BB1537">
        <w:rPr>
          <w:rFonts w:ascii="Times New Roman" w:hAnsi="Times New Roman" w:eastAsia="Candara" w:cs="Times New Roman"/>
          <w:i w:val="0"/>
          <w:iCs w:val="0"/>
        </w:rPr>
        <w:t xml:space="preserve">.1 </w:t>
      </w:r>
      <w:r w:rsidRPr="167C278A" w:rsidR="00BC4580">
        <w:rPr>
          <w:rFonts w:ascii="Times New Roman" w:hAnsi="Times New Roman" w:eastAsia="Candara" w:cs="Times New Roman"/>
          <w:i w:val="0"/>
          <w:iCs w:val="0"/>
        </w:rPr>
        <w:t>Home Screen Buttons</w:t>
      </w:r>
      <w:bookmarkEnd w:id="1090"/>
      <w:bookmarkEnd w:id="1091"/>
      <w:bookmarkEnd w:id="1609498556"/>
    </w:p>
    <w:p w:rsidRPr="0009091C" w:rsidR="008F19BE" w:rsidDel="008F19BE" w:rsidP="43786A85" w:rsidRDefault="59FDD5C1" w14:paraId="1A127EE5" w14:textId="13821A40">
      <w:pPr>
        <w:spacing w:line="257" w:lineRule="auto"/>
        <w:rPr>
          <w:del w:author="Malachi Jamison" w:date="2023-11-05T18:07:00Z" w:id="1094"/>
          <w:rFonts w:eastAsia="Candara"/>
        </w:rPr>
      </w:pPr>
      <w:del w:author="Zachary Cappella" w:date="2023-10-13T12:18:00Z" w:id="1095">
        <w:r w:rsidRPr="0009091C">
          <w:rPr>
            <w:rFonts w:eastAsia="Candara"/>
            <w:b/>
          </w:rPr>
          <w:delText xml:space="preserve">Test Case Link: </w:delText>
        </w:r>
        <w:r w:rsidRPr="0009091C">
          <w:rPr>
            <w:rFonts w:eastAsia="Candara"/>
          </w:rPr>
          <w:delText>&lt;will update when test ADO ticket is created&gt;</w:delText>
        </w:r>
      </w:del>
      <w:r w:rsidRPr="0009091C">
        <w:rPr>
          <w:rFonts w:eastAsia="Candara"/>
        </w:rPr>
        <w:t xml:space="preserve"> </w:t>
      </w:r>
    </w:p>
    <w:p w:rsidR="59FDD5C1" w:rsidP="43786A85" w:rsidRDefault="59FDD5C1" w14:paraId="7B095216" w14:textId="0C50539B">
      <w:pPr>
        <w:spacing w:line="257" w:lineRule="auto"/>
        <w:rPr>
          <w:ins w:author="Malachi Jamison" w:date="2023-11-05T18:07:00Z" w:id="1096"/>
          <w:rFonts w:eastAsia="Candara"/>
        </w:rPr>
      </w:pPr>
      <w:r w:rsidRPr="0009091C">
        <w:rPr>
          <w:rFonts w:eastAsia="Candara"/>
          <w:b/>
        </w:rPr>
        <w:t xml:space="preserve">Test Case Name: </w:t>
      </w:r>
      <w:r w:rsidRPr="0009091C">
        <w:rPr>
          <w:rFonts w:eastAsia="Candara"/>
          <w:color w:val="161719"/>
          <w:sz w:val="21"/>
          <w:szCs w:val="21"/>
        </w:rPr>
        <w:t>Home Screen Application</w:t>
      </w:r>
      <w:r w:rsidRPr="0009091C">
        <w:rPr>
          <w:rFonts w:eastAsia="Candara"/>
        </w:rPr>
        <w:t xml:space="preserve"> </w:t>
      </w:r>
      <w:del w:author="Malachi Jamison" w:date="2023-11-05T18:08:00Z" w:id="1097">
        <w:r w:rsidRPr="0009091C" w:rsidDel="008F19BE">
          <w:rPr>
            <w:rFonts w:eastAsia="Candara"/>
          </w:rPr>
          <w:delText xml:space="preserve">with </w:delText>
        </w:r>
        <w:r w:rsidRPr="0009091C" w:rsidDel="008F19BE" w:rsidR="688D558F">
          <w:rPr>
            <w:rFonts w:eastAsia="Candara"/>
          </w:rPr>
          <w:delText>Nine</w:delText>
        </w:r>
        <w:r w:rsidRPr="0009091C" w:rsidDel="008F19BE">
          <w:rPr>
            <w:rFonts w:eastAsia="Candara"/>
          </w:rPr>
          <w:delText xml:space="preserve"> </w:delText>
        </w:r>
      </w:del>
      <w:r w:rsidRPr="0009091C">
        <w:rPr>
          <w:rFonts w:eastAsia="Candara"/>
        </w:rPr>
        <w:t xml:space="preserve">Buttons Features Functionality </w:t>
      </w:r>
    </w:p>
    <w:p w:rsidR="008F19BE" w:rsidP="43786A85" w:rsidRDefault="008F19BE" w14:paraId="08F53DBD" w14:textId="77777777">
      <w:pPr>
        <w:spacing w:line="257" w:lineRule="auto"/>
        <w:rPr>
          <w:ins w:author="Malachi Jamison" w:date="2023-11-05T18:07:00Z" w:id="1098"/>
          <w:rFonts w:eastAsia="Candara"/>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8F19BE" w:rsidTr="00FB3C48" w14:paraId="27E35A28" w14:textId="77777777">
        <w:trPr>
          <w:trHeight w:val="442"/>
          <w:ins w:author="Malachi Jamison" w:date="2023-11-05T18:07:00Z" w:id="109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9BE" w:rsidP="00FB3C48" w:rsidRDefault="008F19BE" w14:paraId="415C5BCF" w14:textId="77777777">
            <w:pPr>
              <w:pStyle w:val="Body"/>
              <w:rPr>
                <w:ins w:author="Malachi Jamison" w:date="2023-11-05T18:07:00Z" w:id="1100"/>
                <w:sz w:val="22"/>
                <w:szCs w:val="22"/>
              </w:rPr>
            </w:pPr>
            <w:ins w:author="Malachi Jamison" w:date="2023-11-05T18:07:00Z" w:id="1101">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F19BE" w:rsidP="00FB3C48" w:rsidRDefault="008F19BE" w14:paraId="0F3AE38C" w14:textId="77777777">
            <w:pPr>
              <w:spacing w:line="240" w:lineRule="auto"/>
              <w:rPr>
                <w:ins w:author="Malachi Jamison" w:date="2023-11-05T18:07:00Z" w:id="1102"/>
                <w:color w:val="000000" w:themeColor="text1"/>
              </w:rPr>
            </w:pPr>
            <w:ins w:author="Malachi Jamison" w:date="2023-11-05T18:07:00Z" w:id="1103">
              <w:r w:rsidRPr="003321F8">
                <w:rPr>
                  <w:color w:val="000000" w:themeColor="text1"/>
                </w:rPr>
                <w:t>This test case is designed to verify that the home screen application with six button features functions correctly and meets all specified requirements. The application contains six buttons that lead to different features and functionalities. The main objective of this test case is to ensure that all the buttons and features work as expected and that the application is user-friendly and easy to navigate. The six features are as follows Team B responsibility:</w:t>
              </w:r>
            </w:ins>
          </w:p>
          <w:p w:rsidRPr="003321F8" w:rsidR="008F19BE" w:rsidP="008F19BE" w:rsidRDefault="008F19BE" w14:paraId="61382B67" w14:textId="77777777">
            <w:pPr>
              <w:pStyle w:val="ListParagraph"/>
              <w:numPr>
                <w:ilvl w:val="0"/>
                <w:numId w:val="322"/>
              </w:numPr>
              <w:spacing w:line="240" w:lineRule="auto"/>
              <w:rPr>
                <w:ins w:author="Malachi Jamison" w:date="2023-11-05T18:07:00Z" w:id="1104"/>
                <w:color w:val="000000" w:themeColor="text1"/>
              </w:rPr>
            </w:pPr>
            <w:ins w:author="Malachi Jamison" w:date="2023-11-05T18:07:00Z" w:id="1105">
              <w:r w:rsidRPr="003321F8">
                <w:rPr>
                  <w:color w:val="000000" w:themeColor="text1"/>
                </w:rPr>
                <w:t xml:space="preserve">Virtual Assistant Button </w:t>
              </w:r>
            </w:ins>
          </w:p>
          <w:p w:rsidRPr="003321F8" w:rsidR="008F19BE" w:rsidP="008F19BE" w:rsidRDefault="008F19BE" w14:paraId="42E5FB70" w14:textId="77777777">
            <w:pPr>
              <w:pStyle w:val="ListParagraph"/>
              <w:numPr>
                <w:ilvl w:val="0"/>
                <w:numId w:val="322"/>
              </w:numPr>
              <w:spacing w:line="240" w:lineRule="auto"/>
              <w:rPr>
                <w:ins w:author="Malachi Jamison" w:date="2023-11-05T18:07:00Z" w:id="1106"/>
                <w:color w:val="000000" w:themeColor="text1"/>
              </w:rPr>
            </w:pPr>
            <w:ins w:author="Malachi Jamison" w:date="2023-11-05T18:07:00Z" w:id="1107">
              <w:r w:rsidRPr="003321F8">
                <w:rPr>
                  <w:color w:val="000000" w:themeColor="text1"/>
                </w:rPr>
                <w:t>Record Audio Button</w:t>
              </w:r>
            </w:ins>
          </w:p>
          <w:p w:rsidRPr="003321F8" w:rsidR="008F19BE" w:rsidP="008F19BE" w:rsidRDefault="008F19BE" w14:paraId="0BEBDC8B" w14:textId="77777777">
            <w:pPr>
              <w:pStyle w:val="ListParagraph"/>
              <w:numPr>
                <w:ilvl w:val="0"/>
                <w:numId w:val="322"/>
              </w:numPr>
              <w:spacing w:line="240" w:lineRule="auto"/>
              <w:rPr>
                <w:ins w:author="Malachi Jamison" w:date="2023-11-05T18:07:00Z" w:id="1108"/>
                <w:color w:val="000000" w:themeColor="text1"/>
              </w:rPr>
            </w:pPr>
            <w:ins w:author="Malachi Jamison" w:date="2023-11-05T18:07:00Z" w:id="1109">
              <w:r w:rsidRPr="003321F8">
                <w:rPr>
                  <w:color w:val="000000" w:themeColor="text1"/>
                </w:rPr>
                <w:t>Guided Tour Button</w:t>
              </w:r>
            </w:ins>
          </w:p>
          <w:p w:rsidRPr="003321F8" w:rsidR="008F19BE" w:rsidP="008F19BE" w:rsidRDefault="008F19BE" w14:paraId="727886B3" w14:textId="77777777">
            <w:pPr>
              <w:pStyle w:val="ListParagraph"/>
              <w:numPr>
                <w:ilvl w:val="0"/>
                <w:numId w:val="322"/>
              </w:numPr>
              <w:spacing w:line="240" w:lineRule="auto"/>
              <w:rPr>
                <w:ins w:author="Malachi Jamison" w:date="2023-11-05T18:07:00Z" w:id="1110"/>
                <w:color w:val="000000" w:themeColor="text1"/>
              </w:rPr>
            </w:pPr>
            <w:ins w:author="Malachi Jamison" w:date="2023-11-05T18:07:00Z" w:id="1111">
              <w:r w:rsidRPr="003321F8">
                <w:rPr>
                  <w:color w:val="000000" w:themeColor="text1"/>
                </w:rPr>
                <w:t>Home Button</w:t>
              </w:r>
            </w:ins>
          </w:p>
          <w:p w:rsidRPr="003321F8" w:rsidR="008F19BE" w:rsidP="008F19BE" w:rsidRDefault="008F19BE" w14:paraId="14D488CD" w14:textId="77777777">
            <w:pPr>
              <w:pStyle w:val="ListParagraph"/>
              <w:numPr>
                <w:ilvl w:val="0"/>
                <w:numId w:val="322"/>
              </w:numPr>
              <w:spacing w:line="240" w:lineRule="auto"/>
              <w:rPr>
                <w:ins w:author="Malachi Jamison" w:date="2023-11-05T18:07:00Z" w:id="1112"/>
                <w:color w:val="000000" w:themeColor="text1"/>
              </w:rPr>
            </w:pPr>
            <w:ins w:author="Malachi Jamison" w:date="2023-11-05T18:07:00Z" w:id="1113">
              <w:r w:rsidRPr="003321F8">
                <w:rPr>
                  <w:color w:val="000000" w:themeColor="text1"/>
                </w:rPr>
                <w:t>Menu Button</w:t>
              </w:r>
            </w:ins>
          </w:p>
          <w:p w:rsidRPr="003321F8" w:rsidR="008F19BE" w:rsidP="008F19BE" w:rsidRDefault="008F19BE" w14:paraId="3890D90B" w14:textId="77777777">
            <w:pPr>
              <w:pStyle w:val="ListParagraph"/>
              <w:numPr>
                <w:ilvl w:val="0"/>
                <w:numId w:val="322"/>
              </w:numPr>
              <w:spacing w:line="240" w:lineRule="auto"/>
              <w:rPr>
                <w:ins w:author="Malachi Jamison" w:date="2023-11-05T18:07:00Z" w:id="1114"/>
                <w:color w:val="000000" w:themeColor="text1"/>
              </w:rPr>
            </w:pPr>
            <w:ins w:author="Malachi Jamison" w:date="2023-11-05T18:07:00Z" w:id="1115">
              <w:r w:rsidRPr="003321F8">
                <w:rPr>
                  <w:color w:val="000000" w:themeColor="text1"/>
                </w:rPr>
                <w:t>Back Button</w:t>
              </w:r>
            </w:ins>
          </w:p>
        </w:tc>
      </w:tr>
      <w:tr w:rsidRPr="003321F8" w:rsidR="008F19BE" w:rsidTr="00FB3C48" w14:paraId="002586ED" w14:textId="77777777">
        <w:trPr>
          <w:trHeight w:val="222"/>
          <w:ins w:author="Malachi Jamison" w:date="2023-11-05T18:07:00Z" w:id="111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9BE" w:rsidP="00FB3C48" w:rsidRDefault="008F19BE" w14:paraId="58067E3B" w14:textId="77777777">
            <w:pPr>
              <w:pStyle w:val="Body"/>
              <w:rPr>
                <w:ins w:author="Malachi Jamison" w:date="2023-11-05T18:07:00Z" w:id="1117"/>
                <w:sz w:val="22"/>
                <w:szCs w:val="22"/>
              </w:rPr>
            </w:pPr>
            <w:ins w:author="Malachi Jamison" w:date="2023-11-05T18:07:00Z" w:id="1118">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F19BE" w:rsidP="008F19BE" w:rsidRDefault="008F19BE" w14:paraId="0C258523" w14:textId="77777777">
            <w:pPr>
              <w:pStyle w:val="Body"/>
              <w:numPr>
                <w:ilvl w:val="0"/>
                <w:numId w:val="326"/>
              </w:numPr>
              <w:rPr>
                <w:ins w:author="Malachi Jamison" w:date="2023-11-05T18:07:00Z" w:id="1119"/>
                <w:sz w:val="22"/>
                <w:szCs w:val="22"/>
              </w:rPr>
            </w:pPr>
            <w:ins w:author="Malachi Jamison" w:date="2023-11-05T18:07:00Z" w:id="1120">
              <w:r w:rsidRPr="003321F8">
                <w:rPr>
                  <w:sz w:val="22"/>
                  <w:szCs w:val="22"/>
                </w:rPr>
                <w:t>The home screen will allow users to access all the application’s main features. The home screen application should display buttons with their respective icons and labels to users upon logging in.</w:t>
              </w:r>
            </w:ins>
          </w:p>
          <w:p w:rsidRPr="003321F8" w:rsidR="008F19BE" w:rsidP="008F19BE" w:rsidRDefault="008F19BE" w14:paraId="1671522E" w14:textId="77777777">
            <w:pPr>
              <w:pStyle w:val="Body"/>
              <w:numPr>
                <w:ilvl w:val="0"/>
                <w:numId w:val="326"/>
              </w:numPr>
              <w:rPr>
                <w:ins w:author="Malachi Jamison" w:date="2023-11-05T18:07:00Z" w:id="1121"/>
                <w:sz w:val="22"/>
                <w:szCs w:val="22"/>
              </w:rPr>
            </w:pPr>
            <w:ins w:author="Malachi Jamison" w:date="2023-11-05T18:07:00Z" w:id="1122">
              <w:r w:rsidRPr="003321F8">
                <w:rPr>
                  <w:sz w:val="22"/>
                  <w:szCs w:val="22"/>
                </w:rPr>
                <w:t xml:space="preserve">Each button should lead to the expected feature or functionality </w:t>
              </w:r>
            </w:ins>
          </w:p>
          <w:p w:rsidRPr="003321F8" w:rsidR="008F19BE" w:rsidP="008F19BE" w:rsidRDefault="008F19BE" w14:paraId="146A669C" w14:textId="77777777">
            <w:pPr>
              <w:pStyle w:val="Body"/>
              <w:numPr>
                <w:ilvl w:val="0"/>
                <w:numId w:val="326"/>
              </w:numPr>
              <w:rPr>
                <w:ins w:author="Malachi Jamison" w:date="2023-11-05T18:07:00Z" w:id="1123"/>
                <w:sz w:val="22"/>
                <w:szCs w:val="22"/>
              </w:rPr>
            </w:pPr>
            <w:ins w:author="Malachi Jamison" w:date="2023-11-05T18:07:00Z" w:id="1124">
              <w:r w:rsidRPr="003321F8">
                <w:rPr>
                  <w:sz w:val="22"/>
                  <w:szCs w:val="22"/>
                </w:rPr>
                <w:t xml:space="preserve">The buttons should be responsive when clicked </w:t>
              </w:r>
            </w:ins>
          </w:p>
          <w:p w:rsidRPr="003321F8" w:rsidR="008F19BE" w:rsidP="008F19BE" w:rsidRDefault="008F19BE" w14:paraId="50EF357A" w14:textId="77777777">
            <w:pPr>
              <w:pStyle w:val="Body"/>
              <w:numPr>
                <w:ilvl w:val="0"/>
                <w:numId w:val="326"/>
              </w:numPr>
              <w:rPr>
                <w:ins w:author="Malachi Jamison" w:date="2023-11-05T18:07:00Z" w:id="1125"/>
                <w:sz w:val="22"/>
                <w:szCs w:val="22"/>
              </w:rPr>
            </w:pPr>
            <w:ins w:author="Malachi Jamison" w:date="2023-11-05T18:07:00Z" w:id="1126">
              <w:r w:rsidRPr="003321F8">
                <w:rPr>
                  <w:sz w:val="22"/>
                  <w:szCs w:val="22"/>
                </w:rPr>
                <w:t>All UI elements, such as buttons and text boxes, should be responsive and functional –</w:t>
              </w:r>
            </w:ins>
          </w:p>
          <w:p w:rsidRPr="003321F8" w:rsidR="008F19BE" w:rsidP="008F19BE" w:rsidRDefault="008F19BE" w14:paraId="03E37C1D" w14:textId="77777777">
            <w:pPr>
              <w:pStyle w:val="Body"/>
              <w:numPr>
                <w:ilvl w:val="0"/>
                <w:numId w:val="326"/>
              </w:numPr>
              <w:rPr>
                <w:ins w:author="Malachi Jamison" w:date="2023-11-05T18:07:00Z" w:id="1127"/>
                <w:sz w:val="22"/>
                <w:szCs w:val="22"/>
              </w:rPr>
            </w:pPr>
            <w:ins w:author="Malachi Jamison" w:date="2023-11-05T18:07:00Z" w:id="1128">
              <w:r w:rsidRPr="003321F8">
                <w:rPr>
                  <w:sz w:val="22"/>
                  <w:szCs w:val="22"/>
                </w:rPr>
                <w:t xml:space="preserve">All required data should be displayed accurately and consistently throughout the application </w:t>
              </w:r>
            </w:ins>
          </w:p>
          <w:p w:rsidRPr="003321F8" w:rsidR="008F19BE" w:rsidP="008F19BE" w:rsidRDefault="008F19BE" w14:paraId="491D2280" w14:textId="77777777">
            <w:pPr>
              <w:pStyle w:val="Body"/>
              <w:numPr>
                <w:ilvl w:val="0"/>
                <w:numId w:val="326"/>
              </w:numPr>
              <w:rPr>
                <w:ins w:author="Malachi Jamison" w:date="2023-11-05T18:07:00Z" w:id="1129"/>
                <w:sz w:val="22"/>
                <w:szCs w:val="22"/>
              </w:rPr>
            </w:pPr>
            <w:ins w:author="Malachi Jamison" w:date="2023-11-05T18:07:00Z" w:id="1130">
              <w:r w:rsidRPr="003321F8">
                <w:rPr>
                  <w:sz w:val="22"/>
                  <w:szCs w:val="22"/>
                </w:rPr>
                <w:t xml:space="preserve">User input should be accepted and processed correctly by the application </w:t>
              </w:r>
            </w:ins>
          </w:p>
          <w:p w:rsidRPr="003321F8" w:rsidR="008F19BE" w:rsidP="008F19BE" w:rsidRDefault="008F19BE" w14:paraId="7DC16AA7" w14:textId="77777777">
            <w:pPr>
              <w:pStyle w:val="Body"/>
              <w:numPr>
                <w:ilvl w:val="0"/>
                <w:numId w:val="326"/>
              </w:numPr>
              <w:rPr>
                <w:ins w:author="Malachi Jamison" w:date="2023-11-05T18:07:00Z" w:id="1131"/>
                <w:sz w:val="22"/>
                <w:szCs w:val="22"/>
              </w:rPr>
            </w:pPr>
            <w:ins w:author="Malachi Jamison" w:date="2023-11-05T18:07:00Z" w:id="1132">
              <w:r w:rsidRPr="003321F8">
                <w:rPr>
                  <w:sz w:val="22"/>
                  <w:szCs w:val="22"/>
                </w:rPr>
                <w:t>The application should be usable in all supported device orientations and screen sizes</w:t>
              </w:r>
            </w:ins>
          </w:p>
        </w:tc>
      </w:tr>
      <w:tr w:rsidRPr="003321F8" w:rsidR="008F19BE" w:rsidTr="00FB3C48" w14:paraId="2E5AE5BD" w14:textId="77777777">
        <w:trPr>
          <w:trHeight w:val="222"/>
          <w:ins w:author="Malachi Jamison" w:date="2023-11-05T18:07:00Z" w:id="113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9BE" w:rsidP="00FB3C48" w:rsidRDefault="008F19BE" w14:paraId="3AB5E81F" w14:textId="77777777">
            <w:pPr>
              <w:pStyle w:val="Body"/>
              <w:rPr>
                <w:ins w:author="Malachi Jamison" w:date="2023-11-05T18:07:00Z" w:id="1134"/>
                <w:b/>
                <w:bCs/>
                <w:sz w:val="22"/>
                <w:szCs w:val="22"/>
              </w:rPr>
            </w:pPr>
            <w:ins w:author="Malachi Jamison" w:date="2023-11-05T18:07:00Z" w:id="1135">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1449C4" w:rsidR="008F19BE" w:rsidP="008F19BE" w:rsidRDefault="008F19BE" w14:paraId="6F96C5AD" w14:textId="77777777">
            <w:pPr>
              <w:pStyle w:val="Body"/>
              <w:numPr>
                <w:ilvl w:val="0"/>
                <w:numId w:val="326"/>
              </w:numPr>
              <w:rPr>
                <w:ins w:author="Malachi Jamison" w:date="2023-11-05T18:07:00Z" w:id="1136"/>
                <w:sz w:val="22"/>
                <w:szCs w:val="22"/>
              </w:rPr>
            </w:pPr>
            <w:ins w:author="Malachi Jamison" w:date="2023-11-05T18:07:00Z" w:id="1137">
              <w:r w:rsidRPr="001449C4">
                <w:rPr>
                  <w:sz w:val="22"/>
                  <w:szCs w:val="22"/>
                </w:rPr>
                <w:t xml:space="preserve">The CogniOpen application must be successfully installed and running on the test device. </w:t>
              </w:r>
            </w:ins>
          </w:p>
          <w:p w:rsidRPr="001449C4" w:rsidR="008F19BE" w:rsidP="008F19BE" w:rsidRDefault="008F19BE" w14:paraId="062A72F7" w14:textId="77777777">
            <w:pPr>
              <w:pStyle w:val="Body"/>
              <w:numPr>
                <w:ilvl w:val="0"/>
                <w:numId w:val="326"/>
              </w:numPr>
              <w:rPr>
                <w:ins w:author="Malachi Jamison" w:date="2023-11-05T18:07:00Z" w:id="1138"/>
                <w:sz w:val="22"/>
                <w:szCs w:val="22"/>
              </w:rPr>
            </w:pPr>
            <w:ins w:author="Malachi Jamison" w:date="2023-11-05T18:07:00Z" w:id="1139">
              <w:r w:rsidRPr="001449C4">
                <w:rPr>
                  <w:sz w:val="22"/>
                  <w:szCs w:val="22"/>
                </w:rPr>
                <w:t xml:space="preserve">The test device must have a compatible operating system version for the application. </w:t>
              </w:r>
            </w:ins>
          </w:p>
          <w:p w:rsidRPr="001449C4" w:rsidR="008F19BE" w:rsidP="008F19BE" w:rsidRDefault="008F19BE" w14:paraId="25891D9D" w14:textId="77777777">
            <w:pPr>
              <w:pStyle w:val="Body"/>
              <w:numPr>
                <w:ilvl w:val="0"/>
                <w:numId w:val="326"/>
              </w:numPr>
              <w:rPr>
                <w:ins w:author="Malachi Jamison" w:date="2023-11-05T18:07:00Z" w:id="1140"/>
                <w:sz w:val="22"/>
                <w:szCs w:val="22"/>
              </w:rPr>
            </w:pPr>
            <w:ins w:author="Malachi Jamison" w:date="2023-11-05T18:07:00Z" w:id="1141">
              <w:r w:rsidRPr="001449C4">
                <w:rPr>
                  <w:sz w:val="22"/>
                  <w:szCs w:val="22"/>
                </w:rPr>
                <w:t xml:space="preserve">The user must have a valid account and be logged into the CogniOpen application. </w:t>
              </w:r>
            </w:ins>
          </w:p>
          <w:p w:rsidRPr="003321F8" w:rsidR="008F19BE" w:rsidP="00FB3C48" w:rsidRDefault="008F19BE" w14:paraId="1841C623" w14:textId="77777777">
            <w:pPr>
              <w:pStyle w:val="Body"/>
              <w:ind w:left="1080"/>
              <w:rPr>
                <w:ins w:author="Malachi Jamison" w:date="2023-11-05T18:07:00Z" w:id="1142"/>
                <w:sz w:val="22"/>
                <w:szCs w:val="22"/>
              </w:rPr>
            </w:pPr>
          </w:p>
        </w:tc>
      </w:tr>
      <w:tr w:rsidRPr="003321F8" w:rsidR="008F19BE" w:rsidTr="00FB3C48" w14:paraId="458C13A3" w14:textId="77777777">
        <w:trPr>
          <w:trHeight w:val="222"/>
          <w:ins w:author="Malachi Jamison" w:date="2023-11-05T18:07:00Z" w:id="114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9BE" w:rsidP="00FB3C48" w:rsidRDefault="008F19BE" w14:paraId="702C3FE6" w14:textId="77777777">
            <w:pPr>
              <w:pStyle w:val="Body"/>
              <w:rPr>
                <w:ins w:author="Malachi Jamison" w:date="2023-11-05T18:07:00Z" w:id="1144"/>
                <w:b/>
                <w:bCs/>
                <w:sz w:val="22"/>
                <w:szCs w:val="22"/>
              </w:rPr>
            </w:pPr>
            <w:ins w:author="Malachi Jamison" w:date="2023-11-05T18:07:00Z" w:id="1145">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1449C4" w:rsidR="008F19BE" w:rsidP="008F19BE" w:rsidRDefault="008F19BE" w14:paraId="6C9C5C41" w14:textId="77777777">
            <w:pPr>
              <w:pStyle w:val="Body"/>
              <w:numPr>
                <w:ilvl w:val="0"/>
                <w:numId w:val="326"/>
              </w:numPr>
              <w:rPr>
                <w:ins w:author="Malachi Jamison" w:date="2023-11-05T18:07:00Z" w:id="1146"/>
                <w:sz w:val="22"/>
                <w:szCs w:val="22"/>
              </w:rPr>
            </w:pPr>
            <w:ins w:author="Malachi Jamison" w:date="2023-11-05T18:07:00Z" w:id="1147">
              <w:r w:rsidRPr="001532C8">
                <w:rPr>
                  <w:color w:val="000000" w:themeColor="text1"/>
                  <w:sz w:val="22"/>
                  <w:szCs w:val="22"/>
                </w:rPr>
                <w:t>User’s biometric authentication information</w:t>
              </w:r>
            </w:ins>
          </w:p>
        </w:tc>
      </w:tr>
      <w:tr w:rsidRPr="003321F8" w:rsidR="008F19BE" w:rsidTr="00FB3C48" w14:paraId="1C8EE006" w14:textId="77777777">
        <w:trPr>
          <w:trHeight w:val="222"/>
          <w:ins w:author="Malachi Jamison" w:date="2023-11-05T18:07:00Z" w:id="114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9BE" w:rsidP="00FB3C48" w:rsidRDefault="008F19BE" w14:paraId="29DA2EF4" w14:textId="77777777">
            <w:pPr>
              <w:pStyle w:val="Body"/>
              <w:rPr>
                <w:ins w:author="Malachi Jamison" w:date="2023-11-05T18:07:00Z" w:id="1149"/>
                <w:sz w:val="22"/>
                <w:szCs w:val="22"/>
              </w:rPr>
            </w:pPr>
            <w:ins w:author="Malachi Jamison" w:date="2023-11-05T18:07:00Z" w:id="1150">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F19BE" w:rsidP="008F19BE" w:rsidRDefault="008F19BE" w14:paraId="32481F35" w14:textId="77777777">
            <w:pPr>
              <w:pStyle w:val="ListParagraph"/>
              <w:numPr>
                <w:ilvl w:val="0"/>
                <w:numId w:val="325"/>
              </w:numPr>
              <w:spacing w:after="0" w:line="240" w:lineRule="auto"/>
              <w:rPr>
                <w:ins w:author="Malachi Jamison" w:date="2023-11-05T18:07:00Z" w:id="1151"/>
                <w:color w:val="000000" w:themeColor="text1"/>
              </w:rPr>
            </w:pPr>
            <w:ins w:author="Malachi Jamison" w:date="2023-11-05T18:07:00Z" w:id="1152">
              <w:r w:rsidRPr="003321F8">
                <w:rPr>
                  <w:color w:val="000000" w:themeColor="text1"/>
                </w:rPr>
                <w:t>Verify that the application is installed and configured correctly on the device.</w:t>
              </w:r>
            </w:ins>
          </w:p>
          <w:p w:rsidRPr="003321F8" w:rsidR="008F19BE" w:rsidP="008F19BE" w:rsidRDefault="008F19BE" w14:paraId="13E2028F" w14:textId="77777777">
            <w:pPr>
              <w:pStyle w:val="ListParagraph"/>
              <w:numPr>
                <w:ilvl w:val="0"/>
                <w:numId w:val="325"/>
              </w:numPr>
              <w:spacing w:after="0" w:line="240" w:lineRule="auto"/>
              <w:rPr>
                <w:ins w:author="Malachi Jamison" w:date="2023-11-05T18:07:00Z" w:id="1153"/>
                <w:color w:val="000000" w:themeColor="text1"/>
              </w:rPr>
            </w:pPr>
            <w:ins w:author="Malachi Jamison" w:date="2023-11-05T18:07:00Z" w:id="1154">
              <w:r w:rsidRPr="003321F8">
                <w:rPr>
                  <w:color w:val="000000" w:themeColor="text1"/>
                </w:rPr>
                <w:t xml:space="preserve">Launch the CogniOpen application from the device </w:t>
              </w:r>
            </w:ins>
          </w:p>
          <w:p w:rsidRPr="003321F8" w:rsidR="008F19BE" w:rsidP="008F19BE" w:rsidRDefault="008F19BE" w14:paraId="6088D44E" w14:textId="77777777">
            <w:pPr>
              <w:pStyle w:val="ListParagraph"/>
              <w:numPr>
                <w:ilvl w:val="0"/>
                <w:numId w:val="325"/>
              </w:numPr>
              <w:spacing w:after="0" w:line="240" w:lineRule="auto"/>
              <w:rPr>
                <w:ins w:author="Malachi Jamison" w:date="2023-11-05T18:07:00Z" w:id="1155"/>
                <w:color w:val="000000" w:themeColor="text1"/>
              </w:rPr>
            </w:pPr>
            <w:ins w:author="Malachi Jamison" w:date="2023-11-05T18:07:00Z" w:id="1156">
              <w:r w:rsidRPr="003321F8">
                <w:rPr>
                  <w:color w:val="000000" w:themeColor="text1"/>
                </w:rPr>
                <w:t>User taps the “Login in Here” button.</w:t>
              </w:r>
            </w:ins>
          </w:p>
          <w:p w:rsidRPr="003321F8" w:rsidR="008F19BE" w:rsidP="008F19BE" w:rsidRDefault="008F19BE" w14:paraId="7C45A28D" w14:textId="77777777">
            <w:pPr>
              <w:pStyle w:val="ListParagraph"/>
              <w:numPr>
                <w:ilvl w:val="0"/>
                <w:numId w:val="325"/>
              </w:numPr>
              <w:spacing w:after="0" w:line="240" w:lineRule="auto"/>
              <w:rPr>
                <w:ins w:author="Malachi Jamison" w:date="2023-11-05T18:07:00Z" w:id="1157"/>
                <w:color w:val="000000" w:themeColor="text1"/>
              </w:rPr>
            </w:pPr>
            <w:ins w:author="Malachi Jamison" w:date="2023-11-05T18:07:00Z" w:id="1158">
              <w:r w:rsidRPr="003321F8">
                <w:rPr>
                  <w:color w:val="000000" w:themeColor="text1"/>
                </w:rPr>
                <w:t>User enters their biometric authentication information.</w:t>
              </w:r>
            </w:ins>
          </w:p>
          <w:p w:rsidRPr="003321F8" w:rsidR="008F19BE" w:rsidP="008F19BE" w:rsidRDefault="008F19BE" w14:paraId="167A02D9" w14:textId="77777777">
            <w:pPr>
              <w:pStyle w:val="ListParagraph"/>
              <w:numPr>
                <w:ilvl w:val="0"/>
                <w:numId w:val="325"/>
              </w:numPr>
              <w:spacing w:after="0" w:line="240" w:lineRule="auto"/>
              <w:rPr>
                <w:ins w:author="Malachi Jamison" w:date="2023-11-05T18:07:00Z" w:id="1159"/>
                <w:color w:val="000000" w:themeColor="text1"/>
              </w:rPr>
            </w:pPr>
            <w:ins w:author="Malachi Jamison" w:date="2023-11-05T18:07:00Z" w:id="1160">
              <w:r w:rsidRPr="003321F8">
                <w:rPr>
                  <w:color w:val="000000" w:themeColor="text1"/>
                </w:rPr>
                <w:t xml:space="preserve">Verify that the home screen displays all six buttons with their respective icons and labels. </w:t>
              </w:r>
            </w:ins>
          </w:p>
          <w:p w:rsidRPr="003321F8" w:rsidR="008F19BE" w:rsidP="008F19BE" w:rsidRDefault="008F19BE" w14:paraId="61CBE99D" w14:textId="77777777">
            <w:pPr>
              <w:pStyle w:val="ListParagraph"/>
              <w:numPr>
                <w:ilvl w:val="0"/>
                <w:numId w:val="325"/>
              </w:numPr>
              <w:spacing w:after="0" w:line="240" w:lineRule="auto"/>
              <w:rPr>
                <w:ins w:author="Malachi Jamison" w:date="2023-11-05T18:07:00Z" w:id="1161"/>
                <w:color w:val="000000" w:themeColor="text1"/>
              </w:rPr>
            </w:pPr>
            <w:ins w:author="Malachi Jamison" w:date="2023-11-05T18:07:00Z" w:id="1162">
              <w:r w:rsidRPr="003321F8">
                <w:rPr>
                  <w:color w:val="000000" w:themeColor="text1"/>
                </w:rPr>
                <w:t>Test each button by clicking on it and verify that it leads to the expected feature or functionality.</w:t>
              </w:r>
            </w:ins>
          </w:p>
          <w:p w:rsidRPr="003321F8" w:rsidR="008F19BE" w:rsidP="008F19BE" w:rsidRDefault="008F19BE" w14:paraId="66CE215F" w14:textId="77777777">
            <w:pPr>
              <w:pStyle w:val="ListParagraph"/>
              <w:numPr>
                <w:ilvl w:val="0"/>
                <w:numId w:val="325"/>
              </w:numPr>
              <w:spacing w:after="0" w:line="240" w:lineRule="auto"/>
              <w:rPr>
                <w:ins w:author="Malachi Jamison" w:date="2023-11-05T18:07:00Z" w:id="1163"/>
                <w:color w:val="000000" w:themeColor="text1"/>
              </w:rPr>
            </w:pPr>
            <w:ins w:author="Malachi Jamison" w:date="2023-11-05T18:07:00Z" w:id="1164">
              <w:r w:rsidRPr="003321F8">
                <w:rPr>
                  <w:color w:val="000000" w:themeColor="text1"/>
                </w:rPr>
                <w:t>Verify that the buttons are responsive and that they highlight when clicked.</w:t>
              </w:r>
            </w:ins>
          </w:p>
          <w:p w:rsidRPr="003321F8" w:rsidR="008F19BE" w:rsidP="008F19BE" w:rsidRDefault="008F19BE" w14:paraId="0CE32496" w14:textId="77777777">
            <w:pPr>
              <w:pStyle w:val="ListParagraph"/>
              <w:numPr>
                <w:ilvl w:val="0"/>
                <w:numId w:val="325"/>
              </w:numPr>
              <w:spacing w:after="0" w:line="240" w:lineRule="auto"/>
              <w:rPr>
                <w:ins w:author="Malachi Jamison" w:date="2023-11-05T18:07:00Z" w:id="1165"/>
                <w:color w:val="000000" w:themeColor="text1"/>
              </w:rPr>
            </w:pPr>
            <w:ins w:author="Malachi Jamison" w:date="2023-11-05T18:07:00Z" w:id="1166">
              <w:r w:rsidRPr="003321F8">
                <w:rPr>
                  <w:color w:val="000000" w:themeColor="text1"/>
                </w:rPr>
                <w:t>Test that all UI elements, such as buttons and text boxes, are responsive and functional.</w:t>
              </w:r>
            </w:ins>
          </w:p>
          <w:p w:rsidRPr="003321F8" w:rsidR="008F19BE" w:rsidP="008F19BE" w:rsidRDefault="008F19BE" w14:paraId="00FF57A0" w14:textId="77777777">
            <w:pPr>
              <w:pStyle w:val="ListParagraph"/>
              <w:numPr>
                <w:ilvl w:val="0"/>
                <w:numId w:val="325"/>
              </w:numPr>
              <w:spacing w:after="0" w:line="240" w:lineRule="auto"/>
              <w:rPr>
                <w:ins w:author="Malachi Jamison" w:date="2023-11-05T18:07:00Z" w:id="1167"/>
                <w:color w:val="000000" w:themeColor="text1"/>
              </w:rPr>
            </w:pPr>
            <w:ins w:author="Malachi Jamison" w:date="2023-11-05T18:07:00Z" w:id="1168">
              <w:r w:rsidRPr="003321F8">
                <w:rPr>
                  <w:color w:val="000000" w:themeColor="text1"/>
                </w:rPr>
                <w:t>Verify that all required data is displayed accurately and consistently throughout the application.</w:t>
              </w:r>
            </w:ins>
          </w:p>
          <w:p w:rsidRPr="003321F8" w:rsidR="008F19BE" w:rsidP="008F19BE" w:rsidRDefault="008F19BE" w14:paraId="5ED15364" w14:textId="77777777">
            <w:pPr>
              <w:pStyle w:val="ListParagraph"/>
              <w:numPr>
                <w:ilvl w:val="0"/>
                <w:numId w:val="325"/>
              </w:numPr>
              <w:spacing w:after="0" w:line="240" w:lineRule="auto"/>
              <w:rPr>
                <w:ins w:author="Malachi Jamison" w:date="2023-11-05T18:07:00Z" w:id="1169"/>
                <w:color w:val="000000" w:themeColor="text1"/>
              </w:rPr>
            </w:pPr>
            <w:ins w:author="Malachi Jamison" w:date="2023-11-05T18:07:00Z" w:id="1170">
              <w:r w:rsidRPr="003321F8">
                <w:rPr>
                  <w:color w:val="000000" w:themeColor="text1"/>
                </w:rPr>
                <w:t>Test that user input is accepted and processed correctly by the application.</w:t>
              </w:r>
            </w:ins>
          </w:p>
          <w:p w:rsidRPr="003321F8" w:rsidR="008F19BE" w:rsidP="008F19BE" w:rsidRDefault="008F19BE" w14:paraId="1F78FAFF" w14:textId="77777777">
            <w:pPr>
              <w:pStyle w:val="ListParagraph"/>
              <w:numPr>
                <w:ilvl w:val="0"/>
                <w:numId w:val="325"/>
              </w:numPr>
              <w:spacing w:after="0" w:line="240" w:lineRule="auto"/>
              <w:rPr>
                <w:ins w:author="Malachi Jamison" w:date="2023-11-05T18:07:00Z" w:id="1171"/>
                <w:color w:val="000000" w:themeColor="text1"/>
              </w:rPr>
            </w:pPr>
            <w:ins w:author="Malachi Jamison" w:date="2023-11-05T18:07:00Z" w:id="1172">
              <w:r w:rsidRPr="003321F8">
                <w:rPr>
                  <w:color w:val="000000" w:themeColor="text1"/>
                </w:rPr>
                <w:t>Verify that the application can be used in all supported device orientations and screen sizes.</w:t>
              </w:r>
            </w:ins>
          </w:p>
          <w:p w:rsidRPr="003321F8" w:rsidR="008F19BE" w:rsidP="00FB3C48" w:rsidRDefault="008F19BE" w14:paraId="7F41DB81" w14:textId="77777777">
            <w:pPr>
              <w:pStyle w:val="ListParagraph"/>
              <w:spacing w:after="0" w:line="240" w:lineRule="auto"/>
              <w:rPr>
                <w:ins w:author="Malachi Jamison" w:date="2023-11-05T18:07:00Z" w:id="1173"/>
              </w:rPr>
            </w:pPr>
          </w:p>
        </w:tc>
      </w:tr>
      <w:tr w:rsidRPr="003321F8" w:rsidR="008F19BE" w:rsidTr="00FB3C48" w14:paraId="095576E1" w14:textId="77777777">
        <w:trPr>
          <w:trHeight w:val="222"/>
          <w:ins w:author="Malachi Jamison" w:date="2023-11-05T18:07:00Z" w:id="1174"/>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9BE" w:rsidP="00FB3C48" w:rsidRDefault="008F19BE" w14:paraId="3034F8E8" w14:textId="77777777">
            <w:pPr>
              <w:pStyle w:val="Body"/>
              <w:rPr>
                <w:ins w:author="Malachi Jamison" w:date="2023-11-05T18:07:00Z" w:id="1175"/>
                <w:b/>
                <w:bCs/>
                <w:sz w:val="22"/>
                <w:szCs w:val="22"/>
              </w:rPr>
            </w:pPr>
            <w:ins w:author="Malachi Jamison" w:date="2023-11-05T18:07:00Z" w:id="1176">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1449C4" w:rsidR="008F19BE" w:rsidP="008F19BE" w:rsidRDefault="008F19BE" w14:paraId="7B3DB4FE" w14:textId="77777777">
            <w:pPr>
              <w:pStyle w:val="ListParagraph"/>
              <w:numPr>
                <w:ilvl w:val="0"/>
                <w:numId w:val="319"/>
              </w:numPr>
              <w:rPr>
                <w:ins w:author="Malachi Jamison" w:date="2023-11-05T18:07:00Z" w:id="1177"/>
                <w:color w:val="000000" w:themeColor="text1"/>
              </w:rPr>
            </w:pPr>
            <w:ins w:author="Malachi Jamison" w:date="2023-11-05T18:07:00Z" w:id="1178">
              <w:r w:rsidRPr="001532C8">
                <w:rPr>
                  <w:color w:val="000000" w:themeColor="text1"/>
                </w:rPr>
                <w:t>Android Emulator: Pixel 7 Pro API</w:t>
              </w:r>
            </w:ins>
          </w:p>
        </w:tc>
      </w:tr>
      <w:tr w:rsidRPr="003321F8" w:rsidR="008F19BE" w:rsidTr="00FB3C48" w14:paraId="3446BFD5" w14:textId="77777777">
        <w:trPr>
          <w:trHeight w:val="222"/>
          <w:ins w:author="Malachi Jamison" w:date="2023-11-05T18:07:00Z" w:id="117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9BE" w:rsidP="00FB3C48" w:rsidRDefault="008F19BE" w14:paraId="2EBE39EE" w14:textId="77777777">
            <w:pPr>
              <w:pStyle w:val="Body"/>
              <w:rPr>
                <w:ins w:author="Malachi Jamison" w:date="2023-11-05T18:07:00Z" w:id="1180"/>
                <w:b/>
                <w:bCs/>
                <w:sz w:val="22"/>
                <w:szCs w:val="22"/>
              </w:rPr>
            </w:pPr>
            <w:ins w:author="Malachi Jamison" w:date="2023-11-05T18:07:00Z" w:id="1181">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8F19BE" w:rsidP="00FB3C48" w:rsidRDefault="008F19BE" w14:paraId="52C12F09" w14:textId="77777777">
            <w:pPr>
              <w:spacing w:after="0" w:line="240" w:lineRule="auto"/>
              <w:rPr>
                <w:ins w:author="Malachi Jamison" w:date="2023-11-05T18:07:00Z" w:id="1182"/>
                <w:color w:val="000000" w:themeColor="text1"/>
              </w:rPr>
            </w:pPr>
            <w:ins w:author="Malachi Jamison" w:date="2023-11-05T18:07:00Z" w:id="1183">
              <w:r w:rsidRPr="001449C4">
                <w:rPr>
                  <w:color w:val="000000" w:themeColor="text1"/>
                </w:rPr>
                <w:t xml:space="preserve">Pass: </w:t>
              </w:r>
            </w:ins>
          </w:p>
          <w:p w:rsidRPr="001449C4" w:rsidR="008F19BE" w:rsidP="008F19BE" w:rsidRDefault="008F19BE" w14:paraId="5836425C" w14:textId="77777777">
            <w:pPr>
              <w:pStyle w:val="ListParagraph"/>
              <w:numPr>
                <w:ilvl w:val="0"/>
                <w:numId w:val="326"/>
              </w:numPr>
              <w:spacing w:after="0" w:line="240" w:lineRule="auto"/>
              <w:rPr>
                <w:ins w:author="Malachi Jamison" w:date="2023-11-05T18:07:00Z" w:id="1184"/>
                <w:color w:val="000000" w:themeColor="text1"/>
              </w:rPr>
            </w:pPr>
            <w:ins w:author="Malachi Jamison" w:date="2023-11-05T18:07:00Z" w:id="1185">
              <w:r w:rsidRPr="001449C4">
                <w:rPr>
                  <w:color w:val="000000" w:themeColor="text1"/>
                </w:rPr>
                <w:t>All buttons and features are displayed as expected.</w:t>
              </w:r>
            </w:ins>
          </w:p>
          <w:p w:rsidRPr="003321F8" w:rsidR="008F19BE" w:rsidP="008F19BE" w:rsidRDefault="008F19BE" w14:paraId="349CB850" w14:textId="77777777">
            <w:pPr>
              <w:pStyle w:val="ListParagraph"/>
              <w:numPr>
                <w:ilvl w:val="0"/>
                <w:numId w:val="323"/>
              </w:numPr>
              <w:spacing w:after="0" w:line="240" w:lineRule="auto"/>
              <w:rPr>
                <w:ins w:author="Malachi Jamison" w:date="2023-11-05T18:07:00Z" w:id="1186"/>
                <w:color w:val="000000" w:themeColor="text1"/>
              </w:rPr>
            </w:pPr>
            <w:ins w:author="Malachi Jamison" w:date="2023-11-05T18:07:00Z" w:id="1187">
              <w:r w:rsidRPr="003321F8">
                <w:rPr>
                  <w:color w:val="000000" w:themeColor="text1"/>
                </w:rPr>
                <w:t>All features should open and load without any errors or crashes.</w:t>
              </w:r>
            </w:ins>
          </w:p>
          <w:p w:rsidRPr="003321F8" w:rsidR="008F19BE" w:rsidP="008F19BE" w:rsidRDefault="008F19BE" w14:paraId="7B579652" w14:textId="77777777">
            <w:pPr>
              <w:pStyle w:val="ListParagraph"/>
              <w:numPr>
                <w:ilvl w:val="0"/>
                <w:numId w:val="323"/>
              </w:numPr>
              <w:spacing w:after="0" w:line="240" w:lineRule="auto"/>
              <w:rPr>
                <w:ins w:author="Malachi Jamison" w:date="2023-11-05T18:07:00Z" w:id="1188"/>
                <w:color w:val="000000" w:themeColor="text1"/>
              </w:rPr>
            </w:pPr>
            <w:ins w:author="Malachi Jamison" w:date="2023-11-05T18:07:00Z" w:id="1189">
              <w:r w:rsidRPr="003321F8">
                <w:rPr>
                  <w:color w:val="000000" w:themeColor="text1"/>
                </w:rPr>
                <w:t>The feature's UI elements should be responsive and functional.</w:t>
              </w:r>
            </w:ins>
          </w:p>
          <w:p w:rsidR="008F19BE" w:rsidP="008F19BE" w:rsidRDefault="008F19BE" w14:paraId="6A2ED002" w14:textId="77777777">
            <w:pPr>
              <w:pStyle w:val="ListParagraph"/>
              <w:numPr>
                <w:ilvl w:val="0"/>
                <w:numId w:val="323"/>
              </w:numPr>
              <w:spacing w:after="0" w:line="240" w:lineRule="auto"/>
              <w:rPr>
                <w:ins w:author="Malachi Jamison" w:date="2023-11-05T18:07:00Z" w:id="1190"/>
                <w:color w:val="000000" w:themeColor="text1"/>
              </w:rPr>
            </w:pPr>
            <w:ins w:author="Malachi Jamison" w:date="2023-11-05T18:07:00Z" w:id="1191">
              <w:r w:rsidRPr="003321F8">
                <w:rPr>
                  <w:color w:val="000000" w:themeColor="text1"/>
                </w:rPr>
                <w:t>User input should be accepted and processed correctly by the feature.</w:t>
              </w:r>
            </w:ins>
          </w:p>
          <w:p w:rsidR="008F19BE" w:rsidP="00FB3C48" w:rsidRDefault="008F19BE" w14:paraId="20EEBF42" w14:textId="77777777">
            <w:pPr>
              <w:spacing w:after="0" w:line="240" w:lineRule="auto"/>
              <w:rPr>
                <w:ins w:author="Malachi Jamison" w:date="2023-11-05T18:07:00Z" w:id="1192"/>
                <w:color w:val="000000" w:themeColor="text1"/>
              </w:rPr>
            </w:pPr>
            <w:ins w:author="Malachi Jamison" w:date="2023-11-05T18:07:00Z" w:id="1193">
              <w:r>
                <w:rPr>
                  <w:color w:val="000000" w:themeColor="text1"/>
                </w:rPr>
                <w:t>Fail:</w:t>
              </w:r>
            </w:ins>
          </w:p>
          <w:p w:rsidRPr="001449C4" w:rsidR="008F19BE" w:rsidP="008F19BE" w:rsidRDefault="008F19BE" w14:paraId="022C1B5A" w14:textId="77777777">
            <w:pPr>
              <w:pStyle w:val="ListParagraph"/>
              <w:numPr>
                <w:ilvl w:val="0"/>
                <w:numId w:val="327"/>
              </w:numPr>
              <w:spacing w:after="0" w:line="240" w:lineRule="auto"/>
              <w:rPr>
                <w:ins w:author="Malachi Jamison" w:date="2023-11-05T18:07:00Z" w:id="1194"/>
                <w:color w:val="000000" w:themeColor="text1"/>
              </w:rPr>
            </w:pPr>
            <w:ins w:author="Malachi Jamison" w:date="2023-11-05T18:07:00Z" w:id="1195">
              <w:r w:rsidRPr="001449C4">
                <w:rPr>
                  <w:color w:val="000000" w:themeColor="text1"/>
                </w:rPr>
                <w:t>Any buttons or features that are not displayed.</w:t>
              </w:r>
            </w:ins>
          </w:p>
          <w:p w:rsidRPr="001449C4" w:rsidR="008F19BE" w:rsidP="008F19BE" w:rsidRDefault="008F19BE" w14:paraId="7121ED09" w14:textId="77777777">
            <w:pPr>
              <w:pStyle w:val="ListParagraph"/>
              <w:numPr>
                <w:ilvl w:val="0"/>
                <w:numId w:val="327"/>
              </w:numPr>
              <w:spacing w:after="0" w:line="240" w:lineRule="auto"/>
              <w:rPr>
                <w:ins w:author="Malachi Jamison" w:date="2023-11-05T18:07:00Z" w:id="1196"/>
                <w:color w:val="000000" w:themeColor="text1"/>
              </w:rPr>
            </w:pPr>
            <w:ins w:author="Malachi Jamison" w:date="2023-11-05T18:07:00Z" w:id="1197">
              <w:r w:rsidRPr="001449C4">
                <w:rPr>
                  <w:color w:val="000000" w:themeColor="text1"/>
                </w:rPr>
                <w:t xml:space="preserve">Any buttons or features fail to open or load correctly. </w:t>
              </w:r>
            </w:ins>
          </w:p>
          <w:p w:rsidRPr="001449C4" w:rsidR="008F19BE" w:rsidP="008F19BE" w:rsidRDefault="008F19BE" w14:paraId="3D8F6BF5" w14:textId="77777777">
            <w:pPr>
              <w:pStyle w:val="ListParagraph"/>
              <w:numPr>
                <w:ilvl w:val="0"/>
                <w:numId w:val="327"/>
              </w:numPr>
              <w:spacing w:after="0" w:line="240" w:lineRule="auto"/>
              <w:rPr>
                <w:ins w:author="Malachi Jamison" w:date="2023-11-05T18:07:00Z" w:id="1198"/>
                <w:color w:val="000000" w:themeColor="text1"/>
              </w:rPr>
            </w:pPr>
            <w:ins w:author="Malachi Jamison" w:date="2023-11-05T18:07:00Z" w:id="1199">
              <w:r w:rsidRPr="001449C4">
                <w:rPr>
                  <w:color w:val="000000" w:themeColor="text1"/>
                </w:rPr>
                <w:t xml:space="preserve">The feature's UI elements are not responsive or functional. </w:t>
              </w:r>
            </w:ins>
          </w:p>
          <w:p w:rsidRPr="001449C4" w:rsidR="008F19BE" w:rsidP="008F19BE" w:rsidRDefault="008F19BE" w14:paraId="422D5FF5" w14:textId="77777777">
            <w:pPr>
              <w:pStyle w:val="ListParagraph"/>
              <w:numPr>
                <w:ilvl w:val="0"/>
                <w:numId w:val="327"/>
              </w:numPr>
              <w:spacing w:after="0" w:line="240" w:lineRule="auto"/>
              <w:rPr>
                <w:ins w:author="Malachi Jamison" w:date="2023-11-05T18:07:00Z" w:id="1200"/>
                <w:color w:val="000000" w:themeColor="text1"/>
              </w:rPr>
            </w:pPr>
            <w:ins w:author="Malachi Jamison" w:date="2023-11-05T18:07:00Z" w:id="1201">
              <w:r w:rsidRPr="001449C4">
                <w:rPr>
                  <w:color w:val="000000" w:themeColor="text1"/>
                </w:rPr>
                <w:t xml:space="preserve">Required data is missing or displayed incorrectly throughout the feature. </w:t>
              </w:r>
            </w:ins>
          </w:p>
          <w:p w:rsidRPr="001449C4" w:rsidR="008F19BE" w:rsidP="008F19BE" w:rsidRDefault="008F19BE" w14:paraId="61C71E8E" w14:textId="77777777">
            <w:pPr>
              <w:pStyle w:val="ListParagraph"/>
              <w:numPr>
                <w:ilvl w:val="0"/>
                <w:numId w:val="327"/>
              </w:numPr>
              <w:spacing w:after="0" w:line="240" w:lineRule="auto"/>
              <w:rPr>
                <w:ins w:author="Malachi Jamison" w:date="2023-11-05T18:07:00Z" w:id="1202"/>
                <w:color w:val="000000" w:themeColor="text1"/>
              </w:rPr>
            </w:pPr>
            <w:ins w:author="Malachi Jamison" w:date="2023-11-05T18:07:00Z" w:id="1203">
              <w:r w:rsidRPr="001449C4">
                <w:rPr>
                  <w:color w:val="000000" w:themeColor="text1"/>
                </w:rPr>
                <w:t>User input is not accepted or processed correctly by the feature.</w:t>
              </w:r>
            </w:ins>
          </w:p>
          <w:p w:rsidRPr="001449C4" w:rsidR="008F19BE" w:rsidP="00FB3C48" w:rsidRDefault="008F19BE" w14:paraId="2EEC24A6" w14:textId="77777777">
            <w:pPr>
              <w:spacing w:after="0" w:line="240" w:lineRule="auto"/>
              <w:rPr>
                <w:ins w:author="Malachi Jamison" w:date="2023-11-05T18:07:00Z" w:id="1204"/>
                <w:color w:val="000000" w:themeColor="text1"/>
              </w:rPr>
            </w:pPr>
          </w:p>
        </w:tc>
      </w:tr>
      <w:tr w:rsidRPr="003321F8" w:rsidR="008F19BE" w:rsidTr="00FB3C48" w14:paraId="40260E21" w14:textId="77777777">
        <w:trPr>
          <w:trHeight w:val="222"/>
          <w:ins w:author="Malachi Jamison" w:date="2023-11-05T18:07:00Z" w:id="120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9BE" w:rsidP="00FB3C48" w:rsidRDefault="008F19BE" w14:paraId="193A2BD1" w14:textId="77777777">
            <w:pPr>
              <w:pStyle w:val="Body"/>
              <w:rPr>
                <w:ins w:author="Malachi Jamison" w:date="2023-11-05T18:07:00Z" w:id="1206"/>
                <w:b/>
                <w:bCs/>
                <w:sz w:val="22"/>
                <w:szCs w:val="22"/>
              </w:rPr>
            </w:pPr>
            <w:ins w:author="Malachi Jamison" w:date="2023-11-05T18:07:00Z" w:id="1207">
              <w:r>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F19BE" w:rsidP="008F19BE" w:rsidRDefault="008F19BE" w14:paraId="67AFB7CE" w14:textId="77777777">
            <w:pPr>
              <w:pStyle w:val="ListParagraph"/>
              <w:numPr>
                <w:ilvl w:val="0"/>
                <w:numId w:val="324"/>
              </w:numPr>
              <w:spacing w:after="0" w:line="240" w:lineRule="auto"/>
              <w:rPr>
                <w:ins w:author="Malachi Jamison" w:date="2023-11-05T18:07:00Z" w:id="1208"/>
                <w:color w:val="000000" w:themeColor="text1"/>
              </w:rPr>
            </w:pPr>
            <w:ins w:author="Malachi Jamison" w:date="2023-11-05T18:07:00Z" w:id="1209">
              <w:r w:rsidRPr="003321F8">
                <w:rPr>
                  <w:color w:val="000000" w:themeColor="text1"/>
                </w:rPr>
                <w:t>The user is connected to the internet</w:t>
              </w:r>
            </w:ins>
          </w:p>
          <w:p w:rsidR="008F19BE" w:rsidP="008F19BE" w:rsidRDefault="008F19BE" w14:paraId="5B2B5398" w14:textId="77777777">
            <w:pPr>
              <w:pStyle w:val="ListParagraph"/>
              <w:numPr>
                <w:ilvl w:val="0"/>
                <w:numId w:val="324"/>
              </w:numPr>
              <w:spacing w:after="0" w:line="240" w:lineRule="auto"/>
              <w:rPr>
                <w:ins w:author="Malachi Jamison" w:date="2023-11-05T18:07:00Z" w:id="1210"/>
                <w:color w:val="000000" w:themeColor="text1"/>
              </w:rPr>
            </w:pPr>
            <w:ins w:author="Malachi Jamison" w:date="2023-11-05T18:07:00Z" w:id="1211">
              <w:r w:rsidRPr="003321F8">
                <w:rPr>
                  <w:color w:val="000000" w:themeColor="text1"/>
                </w:rPr>
                <w:t>The application is active and able to receive request</w:t>
              </w:r>
              <w:r>
                <w:rPr>
                  <w:color w:val="000000" w:themeColor="text1"/>
                </w:rPr>
                <w:t xml:space="preserve"> </w:t>
              </w:r>
            </w:ins>
          </w:p>
          <w:p w:rsidRPr="001449C4" w:rsidR="008F19BE" w:rsidP="008F19BE" w:rsidRDefault="008F19BE" w14:paraId="2832CE6E" w14:textId="77777777">
            <w:pPr>
              <w:pStyle w:val="ListParagraph"/>
              <w:numPr>
                <w:ilvl w:val="0"/>
                <w:numId w:val="324"/>
              </w:numPr>
              <w:spacing w:after="0" w:line="240" w:lineRule="auto"/>
              <w:rPr>
                <w:ins w:author="Malachi Jamison" w:date="2023-11-05T18:07:00Z" w:id="1212"/>
                <w:color w:val="000000" w:themeColor="text1"/>
              </w:rPr>
            </w:pPr>
            <w:ins w:author="Malachi Jamison" w:date="2023-11-05T18:07:00Z" w:id="1213">
              <w:r w:rsidRPr="003321F8">
                <w:rPr>
                  <w:color w:val="000000" w:themeColor="text1"/>
                </w:rPr>
                <w:t>The application can communicate with the backend database services</w:t>
              </w:r>
            </w:ins>
          </w:p>
        </w:tc>
      </w:tr>
    </w:tbl>
    <w:p w:rsidRPr="003321F8" w:rsidR="00793926" w:rsidP="00793926" w:rsidRDefault="00793926" w14:paraId="3D0BEDEA" w14:textId="739CDC19">
      <w:pPr>
        <w:pStyle w:val="Caption"/>
        <w:jc w:val="center"/>
        <w:rPr>
          <w:ins w:author="Malachi Jamison" w:date="2023-11-05T18:08:00Z" w:id="1214"/>
          <w:rFonts w:ascii="Times New Roman" w:hAnsi="Times New Roman" w:cs="Times New Roman"/>
          <w:i w:val="0"/>
          <w:iCs w:val="0"/>
          <w:color w:val="000000" w:themeColor="text1"/>
        </w:rPr>
      </w:pPr>
      <w:bookmarkStart w:name="_Toc150003920" w:id="1215"/>
      <w:ins w:author="Malachi Jamison" w:date="2023-11-05T18:08:00Z" w:id="1216">
        <w:r w:rsidRPr="003321F8">
          <w:rPr>
            <w:rFonts w:ascii="Times New Roman" w:hAnsi="Times New Roman" w:cs="Times New Roman"/>
            <w:i w:val="0"/>
            <w:iCs w:val="0"/>
            <w:color w:val="000000" w:themeColor="text1"/>
          </w:rPr>
          <w:t>Table</w:t>
        </w:r>
        <w:r>
          <w:rPr>
            <w:rFonts w:ascii="Times New Roman" w:hAnsi="Times New Roman" w:cs="Times New Roman"/>
            <w:i w:val="0"/>
            <w:iCs w:val="0"/>
            <w:color w:val="000000" w:themeColor="text1"/>
          </w:rPr>
          <w:t xml:space="preserve"> 5</w:t>
        </w:r>
        <w:r w:rsidRPr="003321F8">
          <w:rPr>
            <w:rFonts w:ascii="Times New Roman" w:hAnsi="Times New Roman" w:cs="Times New Roman"/>
            <w:i w:val="0"/>
            <w:iCs w:val="0"/>
            <w:color w:val="000000" w:themeColor="text1"/>
          </w:rPr>
          <w:t>:  Home Screen</w:t>
        </w:r>
        <w:bookmarkEnd w:id="1215"/>
        <w:r>
          <w:rPr>
            <w:rFonts w:ascii="Times New Roman" w:hAnsi="Times New Roman" w:cs="Times New Roman"/>
            <w:i w:val="0"/>
            <w:iCs w:val="0"/>
            <w:color w:val="000000" w:themeColor="text1"/>
          </w:rPr>
          <w:t xml:space="preserve"> Test Case</w:t>
        </w:r>
      </w:ins>
    </w:p>
    <w:p w:rsidRPr="0009091C" w:rsidR="008F19BE" w:rsidP="43786A85" w:rsidRDefault="008F19BE" w14:paraId="1632B9C2" w14:textId="77777777">
      <w:pPr>
        <w:spacing w:line="257" w:lineRule="auto"/>
        <w:rPr>
          <w:rFonts w:eastAsia="Candara"/>
        </w:rPr>
      </w:pPr>
    </w:p>
    <w:p w:rsidRPr="0009091C" w:rsidR="59FDD5C1" w:rsidDel="00A94DB7" w:rsidP="63F7BCB1" w:rsidRDefault="59FDD5C1" w14:paraId="1CD7C5CA" w14:textId="19700E89">
      <w:pPr>
        <w:pStyle w:val="ListParagraph"/>
        <w:spacing w:after="0"/>
        <w:ind w:left="0"/>
        <w:rPr>
          <w:del w:author="Malachi Jamison" w:date="2023-11-05T18:16:00Z" w:id="1217"/>
          <w:rFonts w:eastAsia="Candara"/>
        </w:rPr>
      </w:pPr>
      <w:del w:author="Malachi Jamison" w:date="2023-11-05T18:16:00Z" w:id="1218">
        <w:r w:rsidRPr="0009091C" w:rsidDel="00A94DB7">
          <w:rPr>
            <w:rFonts w:eastAsia="Candara"/>
            <w:b/>
          </w:rPr>
          <w:delText xml:space="preserve">Description: </w:delText>
        </w:r>
        <w:r w:rsidRPr="0009091C" w:rsidDel="00A94DB7">
          <w:rPr>
            <w:rFonts w:eastAsia="Candara"/>
            <w:color w:val="161719"/>
            <w:sz w:val="21"/>
            <w:szCs w:val="21"/>
          </w:rPr>
          <w:delText xml:space="preserve">This test case is designed to verify that the home screen application with </w:delText>
        </w:r>
        <w:r w:rsidRPr="0009091C" w:rsidDel="00A94DB7" w:rsidR="00451A29">
          <w:rPr>
            <w:rFonts w:eastAsia="Candara"/>
            <w:color w:val="161719"/>
            <w:sz w:val="21"/>
            <w:szCs w:val="21"/>
          </w:rPr>
          <w:delText xml:space="preserve">nine </w:delText>
        </w:r>
        <w:r w:rsidRPr="0009091C" w:rsidDel="00A94DB7">
          <w:rPr>
            <w:rFonts w:eastAsia="Candara"/>
            <w:color w:val="161719"/>
            <w:sz w:val="21"/>
            <w:szCs w:val="21"/>
          </w:rPr>
          <w:delText xml:space="preserve">button features functions correctly and meets all specified requirements. The application contains </w:delText>
        </w:r>
        <w:r w:rsidRPr="0009091C" w:rsidDel="00A94DB7" w:rsidR="00451A29">
          <w:rPr>
            <w:rFonts w:eastAsia="Candara"/>
            <w:color w:val="161719"/>
            <w:sz w:val="21"/>
            <w:szCs w:val="21"/>
          </w:rPr>
          <w:delText xml:space="preserve">nine </w:delText>
        </w:r>
        <w:r w:rsidRPr="0009091C" w:rsidDel="00A94DB7">
          <w:rPr>
            <w:rFonts w:eastAsia="Candara"/>
            <w:color w:val="161719"/>
            <w:sz w:val="21"/>
            <w:szCs w:val="21"/>
          </w:rPr>
          <w:delText>buttons that lead to different features and functionalities. The main objective of this test case is to ensure that all the buttons and features work as expected and that the application is user-friendly and easy to navigate.</w:delText>
        </w:r>
        <w:r w:rsidRPr="0009091C" w:rsidDel="00A94DB7">
          <w:rPr>
            <w:rFonts w:eastAsia="Candara"/>
          </w:rPr>
          <w:delText xml:space="preserve"> The </w:delText>
        </w:r>
        <w:r w:rsidRPr="0009091C" w:rsidDel="00A94DB7" w:rsidR="009C3F22">
          <w:rPr>
            <w:rFonts w:eastAsia="Candara"/>
          </w:rPr>
          <w:delText>nine</w:delText>
        </w:r>
        <w:r w:rsidRPr="0009091C" w:rsidDel="00A94DB7">
          <w:rPr>
            <w:rFonts w:eastAsia="Candara"/>
          </w:rPr>
          <w:delText xml:space="preserve"> features are as follows:</w:delText>
        </w:r>
      </w:del>
    </w:p>
    <w:p w:rsidRPr="0009091C" w:rsidR="59FDD5C1" w:rsidDel="00A94DB7" w:rsidP="00C47044" w:rsidRDefault="59FDD5C1" w14:paraId="3D176DE7" w14:textId="1E6CACC1">
      <w:pPr>
        <w:pStyle w:val="ListParagraph"/>
        <w:numPr>
          <w:ilvl w:val="0"/>
          <w:numId w:val="118"/>
        </w:numPr>
        <w:spacing w:after="0"/>
        <w:rPr>
          <w:del w:author="Malachi Jamison" w:date="2023-11-05T18:16:00Z" w:id="1219"/>
          <w:rFonts w:eastAsia="Candara"/>
        </w:rPr>
      </w:pPr>
      <w:del w:author="Malachi Jamison" w:date="2023-11-05T18:16:00Z" w:id="1220">
        <w:r w:rsidRPr="0009091C" w:rsidDel="00A94DB7">
          <w:rPr>
            <w:rFonts w:eastAsia="Candara"/>
          </w:rPr>
          <w:delText>Chatbot</w:delText>
        </w:r>
      </w:del>
      <w:ins w:author="Zachary Cappella" w:date="2023-10-10T14:53:00Z" w:id="1221">
        <w:del w:author="Malachi Jamison" w:date="2023-11-05T18:16:00Z" w:id="1222">
          <w:r w:rsidDel="00A94DB7" w:rsidR="00DE664F">
            <w:rPr>
              <w:rFonts w:eastAsia="Candara"/>
            </w:rPr>
            <w:delText>Virtual Assistant</w:delText>
          </w:r>
        </w:del>
      </w:ins>
      <w:del w:author="Malachi Jamison" w:date="2023-11-05T18:16:00Z" w:id="1223">
        <w:r w:rsidRPr="0009091C" w:rsidDel="00A94DB7">
          <w:rPr>
            <w:rFonts w:eastAsia="Candara"/>
          </w:rPr>
          <w:delText xml:space="preserve"> Button</w:delText>
        </w:r>
        <w:r w:rsidRPr="0009091C" w:rsidDel="00A94DB7" w:rsidR="2D15AE70">
          <w:rPr>
            <w:rFonts w:eastAsia="Candara"/>
          </w:rPr>
          <w:delText xml:space="preserve"> (Two of the same buttons on the screen)</w:delText>
        </w:r>
      </w:del>
    </w:p>
    <w:p w:rsidRPr="0009091C" w:rsidR="59FDD5C1" w:rsidDel="00A94DB7" w:rsidP="00C47044" w:rsidRDefault="59FDD5C1" w14:paraId="00F19B66" w14:textId="1392FAB5">
      <w:pPr>
        <w:pStyle w:val="ListParagraph"/>
        <w:numPr>
          <w:ilvl w:val="0"/>
          <w:numId w:val="118"/>
        </w:numPr>
        <w:spacing w:after="0"/>
        <w:rPr>
          <w:del w:author="Malachi Jamison" w:date="2023-11-05T18:16:00Z" w:id="1224"/>
          <w:rFonts w:eastAsia="Candara"/>
        </w:rPr>
      </w:pPr>
      <w:del w:author="Malachi Jamison" w:date="2023-11-05T18:16:00Z" w:id="1225">
        <w:r w:rsidRPr="0009091C" w:rsidDel="00A94DB7">
          <w:rPr>
            <w:rFonts w:eastAsia="Candara"/>
          </w:rPr>
          <w:delText>Gallery Button</w:delText>
        </w:r>
        <w:r w:rsidRPr="0009091C" w:rsidDel="00A94DB7" w:rsidR="5C9F33D1">
          <w:rPr>
            <w:rFonts w:eastAsia="Candara"/>
          </w:rPr>
          <w:delText xml:space="preserve"> (Two of the same buttons on the screen)</w:delText>
        </w:r>
      </w:del>
    </w:p>
    <w:p w:rsidRPr="0009091C" w:rsidR="59FDD5C1" w:rsidDel="00A94DB7" w:rsidP="00C47044" w:rsidRDefault="59FDD5C1" w14:paraId="180C3F95" w14:textId="49F14D6E">
      <w:pPr>
        <w:pStyle w:val="ListParagraph"/>
        <w:numPr>
          <w:ilvl w:val="0"/>
          <w:numId w:val="118"/>
        </w:numPr>
        <w:spacing w:after="0"/>
        <w:rPr>
          <w:del w:author="Malachi Jamison" w:date="2023-11-05T18:16:00Z" w:id="1226"/>
          <w:rFonts w:eastAsia="Candara"/>
        </w:rPr>
      </w:pPr>
      <w:del w:author="Malachi Jamison" w:date="2023-11-05T18:16:00Z" w:id="1227">
        <w:r w:rsidRPr="0009091C" w:rsidDel="00A94DB7">
          <w:rPr>
            <w:rFonts w:eastAsia="Candara"/>
          </w:rPr>
          <w:delText>Record Video Button</w:delText>
        </w:r>
      </w:del>
    </w:p>
    <w:p w:rsidRPr="0009091C" w:rsidR="59FDD5C1" w:rsidDel="00A94DB7" w:rsidP="00C47044" w:rsidRDefault="59FDD5C1" w14:paraId="310BD116" w14:textId="62F06307">
      <w:pPr>
        <w:pStyle w:val="ListParagraph"/>
        <w:numPr>
          <w:ilvl w:val="0"/>
          <w:numId w:val="118"/>
        </w:numPr>
        <w:spacing w:after="0"/>
        <w:rPr>
          <w:del w:author="Malachi Jamison" w:date="2023-11-05T18:16:00Z" w:id="1228"/>
          <w:rFonts w:eastAsia="Candara"/>
        </w:rPr>
      </w:pPr>
      <w:del w:author="Malachi Jamison" w:date="2023-11-05T18:16:00Z" w:id="1229">
        <w:r w:rsidRPr="0009091C" w:rsidDel="00A94DB7">
          <w:rPr>
            <w:rFonts w:eastAsia="Candara"/>
          </w:rPr>
          <w:delText>Record Audio Button</w:delText>
        </w:r>
      </w:del>
    </w:p>
    <w:p w:rsidRPr="0009091C" w:rsidR="59FDD5C1" w:rsidDel="00A94DB7" w:rsidP="00C47044" w:rsidRDefault="59FDD5C1" w14:paraId="13CE0BCD" w14:textId="55898C99">
      <w:pPr>
        <w:pStyle w:val="ListParagraph"/>
        <w:numPr>
          <w:ilvl w:val="0"/>
          <w:numId w:val="118"/>
        </w:numPr>
        <w:spacing w:after="0"/>
        <w:rPr>
          <w:del w:author="Malachi Jamison" w:date="2023-11-05T18:16:00Z" w:id="1230"/>
          <w:rFonts w:eastAsia="Candara"/>
        </w:rPr>
      </w:pPr>
      <w:del w:author="Malachi Jamison" w:date="2023-11-05T18:16:00Z" w:id="1231">
        <w:r w:rsidRPr="0009091C" w:rsidDel="00A94DB7">
          <w:rPr>
            <w:rFonts w:eastAsia="Candara"/>
          </w:rPr>
          <w:delText>Search Button</w:delText>
        </w:r>
        <w:r w:rsidRPr="0009091C" w:rsidDel="00A94DB7" w:rsidR="33BD3F05">
          <w:rPr>
            <w:rFonts w:eastAsia="Candara"/>
          </w:rPr>
          <w:delText xml:space="preserve"> (Two of the same buttons on the screen)</w:delText>
        </w:r>
      </w:del>
    </w:p>
    <w:p w:rsidRPr="0009091C" w:rsidR="59FDD5C1" w:rsidDel="00A94DB7" w:rsidP="00C47044" w:rsidRDefault="59FDD5C1" w14:paraId="015D6D88" w14:textId="74202871">
      <w:pPr>
        <w:pStyle w:val="ListParagraph"/>
        <w:numPr>
          <w:ilvl w:val="0"/>
          <w:numId w:val="118"/>
        </w:numPr>
        <w:spacing w:after="0"/>
        <w:rPr>
          <w:del w:author="Malachi Jamison" w:date="2023-11-05T18:16:00Z" w:id="1232"/>
          <w:rFonts w:eastAsia="Candara"/>
        </w:rPr>
      </w:pPr>
      <w:del w:author="Malachi Jamison" w:date="2023-11-05T18:16:00Z" w:id="1233">
        <w:r w:rsidRPr="0009091C" w:rsidDel="00A94DB7">
          <w:rPr>
            <w:rFonts w:eastAsia="Candara"/>
          </w:rPr>
          <w:delText>Previous Asked Request/Questions Button</w:delText>
        </w:r>
      </w:del>
    </w:p>
    <w:p w:rsidR="05AF675F" w:rsidDel="00A94DB7" w:rsidP="00C47044" w:rsidRDefault="05AF675F" w14:paraId="1A38C0FD" w14:textId="26B6C720">
      <w:pPr>
        <w:pStyle w:val="ListParagraph"/>
        <w:numPr>
          <w:ilvl w:val="0"/>
          <w:numId w:val="118"/>
        </w:numPr>
        <w:spacing w:after="0"/>
        <w:rPr>
          <w:del w:author="Malachi Jamison" w:date="2023-11-05T18:16:00Z" w:id="1234"/>
        </w:rPr>
      </w:pPr>
      <w:del w:author="Malachi Jamison" w:date="2023-11-05T18:16:00Z" w:id="1235">
        <w:r w:rsidRPr="0009091C" w:rsidDel="00A94DB7">
          <w:rPr>
            <w:rFonts w:eastAsia="Candara"/>
          </w:rPr>
          <w:delText>Home Button</w:delText>
        </w:r>
      </w:del>
    </w:p>
    <w:p w:rsidRPr="0009091C" w:rsidR="59FDD5C1" w:rsidDel="00A94DB7" w:rsidP="00C47044" w:rsidRDefault="59FDD5C1" w14:paraId="2A124073" w14:textId="5E1F7AA7">
      <w:pPr>
        <w:pStyle w:val="ListParagraph"/>
        <w:numPr>
          <w:ilvl w:val="0"/>
          <w:numId w:val="118"/>
        </w:numPr>
        <w:spacing w:after="0"/>
        <w:rPr>
          <w:del w:author="Malachi Jamison" w:date="2023-11-05T18:16:00Z" w:id="1236"/>
          <w:rFonts w:eastAsia="Candara"/>
        </w:rPr>
      </w:pPr>
      <w:del w:author="Malachi Jamison" w:date="2023-11-05T18:16:00Z" w:id="1237">
        <w:r w:rsidRPr="0009091C" w:rsidDel="00A94DB7">
          <w:rPr>
            <w:rFonts w:eastAsia="Candara"/>
          </w:rPr>
          <w:delText>Menu Button</w:delText>
        </w:r>
      </w:del>
    </w:p>
    <w:p w:rsidRPr="0009091C" w:rsidR="59FDD5C1" w:rsidDel="00A94DB7" w:rsidP="00C47044" w:rsidRDefault="59FDD5C1" w14:paraId="56C476AD" w14:textId="4183D00B">
      <w:pPr>
        <w:pStyle w:val="ListParagraph"/>
        <w:numPr>
          <w:ilvl w:val="0"/>
          <w:numId w:val="118"/>
        </w:numPr>
        <w:spacing w:after="0"/>
        <w:rPr>
          <w:del w:author="Malachi Jamison" w:date="2023-11-05T18:16:00Z" w:id="1238"/>
          <w:rFonts w:eastAsia="Candara"/>
        </w:rPr>
      </w:pPr>
      <w:del w:author="Malachi Jamison" w:date="2023-11-05T18:16:00Z" w:id="1239">
        <w:r w:rsidRPr="0009091C" w:rsidDel="00A94DB7">
          <w:rPr>
            <w:rFonts w:eastAsia="Candara"/>
          </w:rPr>
          <w:delText>Back Button</w:delText>
        </w:r>
      </w:del>
    </w:p>
    <w:p w:rsidRPr="0009091C" w:rsidR="59FDD5C1" w:rsidDel="00A94DB7" w:rsidP="43786A85" w:rsidRDefault="59FDD5C1" w14:paraId="0542834C" w14:textId="090E42C3">
      <w:pPr>
        <w:spacing w:line="257" w:lineRule="auto"/>
        <w:rPr>
          <w:del w:author="Malachi Jamison" w:date="2023-11-05T18:16:00Z" w:id="1240"/>
          <w:rFonts w:eastAsia="Candara"/>
        </w:rPr>
      </w:pPr>
      <w:del w:author="Malachi Jamison" w:date="2023-11-05T18:16:00Z" w:id="1241">
        <w:r w:rsidRPr="0009091C" w:rsidDel="00A94DB7">
          <w:rPr>
            <w:rFonts w:eastAsia="Candara"/>
          </w:rPr>
          <w:delText xml:space="preserve"> </w:delText>
        </w:r>
      </w:del>
    </w:p>
    <w:p w:rsidRPr="0009091C" w:rsidR="59FDD5C1" w:rsidDel="00A94DB7" w:rsidP="43786A85" w:rsidRDefault="59FDD5C1" w14:paraId="1CFA43D3" w14:textId="11591958">
      <w:pPr>
        <w:spacing w:line="257" w:lineRule="auto"/>
        <w:rPr>
          <w:del w:author="Malachi Jamison" w:date="2023-11-05T18:16:00Z" w:id="1242"/>
          <w:rFonts w:eastAsia="Candara"/>
          <w:b/>
        </w:rPr>
      </w:pPr>
      <w:del w:author="Malachi Jamison" w:date="2023-11-05T18:16:00Z" w:id="1243">
        <w:r w:rsidRPr="0009091C" w:rsidDel="00A94DB7">
          <w:rPr>
            <w:rFonts w:eastAsia="Candara"/>
            <w:b/>
          </w:rPr>
          <w:delText xml:space="preserve">Requirements: </w:delText>
        </w:r>
      </w:del>
    </w:p>
    <w:p w:rsidRPr="0009091C" w:rsidR="59FDD5C1" w:rsidDel="00A94DB7" w:rsidP="00C47044" w:rsidRDefault="59FDD5C1" w14:paraId="61947079" w14:textId="0753CC6C">
      <w:pPr>
        <w:pStyle w:val="ListParagraph"/>
        <w:numPr>
          <w:ilvl w:val="0"/>
          <w:numId w:val="113"/>
        </w:numPr>
        <w:spacing w:after="0"/>
        <w:rPr>
          <w:del w:author="Malachi Jamison" w:date="2023-11-05T18:16:00Z" w:id="1244"/>
          <w:rFonts w:eastAsia="Candara"/>
        </w:rPr>
      </w:pPr>
      <w:del w:author="Malachi Jamison" w:date="2023-11-05T18:16:00Z" w:id="1245">
        <w:r w:rsidRPr="0009091C" w:rsidDel="00A94DB7">
          <w:rPr>
            <w:rFonts w:eastAsia="Candara"/>
          </w:rPr>
          <w:delText>The home screen will allow users to access all the application’s main features.</w:delText>
        </w:r>
        <w:r w:rsidRPr="0009091C" w:rsidDel="00A94DB7" w:rsidR="2C8F58D0">
          <w:rPr>
            <w:rFonts w:eastAsia="Candara"/>
          </w:rPr>
          <w:delText xml:space="preserve"> </w:delText>
        </w:r>
        <w:r w:rsidRPr="0009091C" w:rsidDel="00A94DB7">
          <w:rPr>
            <w:rFonts w:eastAsia="Candara"/>
            <w:color w:val="161719"/>
            <w:sz w:val="21"/>
            <w:szCs w:val="21"/>
          </w:rPr>
          <w:delText xml:space="preserve">The home screen application should display </w:delText>
        </w:r>
        <w:r w:rsidRPr="0009091C" w:rsidDel="00A94DB7" w:rsidR="01C0F32E">
          <w:rPr>
            <w:rFonts w:eastAsia="Candara"/>
            <w:color w:val="161719"/>
            <w:sz w:val="21"/>
            <w:szCs w:val="21"/>
          </w:rPr>
          <w:delText>nine</w:delText>
        </w:r>
        <w:r w:rsidRPr="0009091C" w:rsidDel="00A94DB7">
          <w:rPr>
            <w:rFonts w:eastAsia="Candara"/>
            <w:color w:val="161719"/>
            <w:sz w:val="21"/>
            <w:szCs w:val="21"/>
          </w:rPr>
          <w:delText xml:space="preserve"> buttons with their respective icons and labels </w:delText>
        </w:r>
        <w:r w:rsidRPr="0009091C" w:rsidDel="00A94DB7">
          <w:rPr>
            <w:rFonts w:eastAsia="Candara"/>
          </w:rPr>
          <w:delText>to users upon logging in.</w:delText>
        </w:r>
      </w:del>
    </w:p>
    <w:p w:rsidRPr="0009091C" w:rsidR="59FDD5C1" w:rsidDel="00A94DB7" w:rsidP="00C47044" w:rsidRDefault="59FDD5C1" w14:paraId="126B3760" w14:textId="0E603766">
      <w:pPr>
        <w:pStyle w:val="ListParagraph"/>
        <w:numPr>
          <w:ilvl w:val="0"/>
          <w:numId w:val="113"/>
        </w:numPr>
        <w:spacing w:after="0" w:line="257" w:lineRule="auto"/>
        <w:rPr>
          <w:del w:author="Malachi Jamison" w:date="2023-11-05T18:16:00Z" w:id="1246"/>
          <w:rFonts w:eastAsia="Candara"/>
          <w:color w:val="161719"/>
          <w:sz w:val="21"/>
          <w:szCs w:val="21"/>
        </w:rPr>
      </w:pPr>
      <w:del w:author="Malachi Jamison" w:date="2023-11-05T18:16:00Z" w:id="1247">
        <w:r w:rsidRPr="0009091C" w:rsidDel="00A94DB7">
          <w:rPr>
            <w:rFonts w:eastAsia="Candara"/>
            <w:color w:val="161719"/>
            <w:sz w:val="21"/>
            <w:szCs w:val="21"/>
          </w:rPr>
          <w:delText xml:space="preserve">Each button should lead to the expected feature or functionality </w:delText>
        </w:r>
      </w:del>
    </w:p>
    <w:p w:rsidRPr="0009091C" w:rsidR="59FDD5C1" w:rsidDel="00A94DB7" w:rsidP="00C47044" w:rsidRDefault="59FDD5C1" w14:paraId="6C53391E" w14:textId="78555D01">
      <w:pPr>
        <w:pStyle w:val="ListParagraph"/>
        <w:numPr>
          <w:ilvl w:val="0"/>
          <w:numId w:val="113"/>
        </w:numPr>
        <w:spacing w:after="0" w:line="257" w:lineRule="auto"/>
        <w:rPr>
          <w:del w:author="Malachi Jamison" w:date="2023-11-05T18:16:00Z" w:id="1248"/>
          <w:rFonts w:eastAsia="Candara"/>
          <w:color w:val="161719"/>
          <w:sz w:val="21"/>
          <w:szCs w:val="21"/>
        </w:rPr>
      </w:pPr>
      <w:del w:author="Malachi Jamison" w:date="2023-11-05T18:16:00Z" w:id="1249">
        <w:r w:rsidRPr="0009091C" w:rsidDel="00A94DB7">
          <w:rPr>
            <w:rFonts w:eastAsia="Candara"/>
            <w:color w:val="161719"/>
            <w:sz w:val="21"/>
            <w:szCs w:val="21"/>
          </w:rPr>
          <w:delText xml:space="preserve">The buttons should be responsive when clicked </w:delText>
        </w:r>
      </w:del>
    </w:p>
    <w:p w:rsidRPr="0009091C" w:rsidR="59FDD5C1" w:rsidDel="00A94DB7" w:rsidP="00C47044" w:rsidRDefault="59FDD5C1" w14:paraId="31AA7AF1" w14:textId="5E310961">
      <w:pPr>
        <w:pStyle w:val="ListParagraph"/>
        <w:numPr>
          <w:ilvl w:val="0"/>
          <w:numId w:val="113"/>
        </w:numPr>
        <w:spacing w:after="0" w:line="257" w:lineRule="auto"/>
        <w:rPr>
          <w:del w:author="Malachi Jamison" w:date="2023-11-05T18:16:00Z" w:id="1250"/>
          <w:rFonts w:eastAsia="Candara"/>
          <w:color w:val="161719"/>
          <w:sz w:val="21"/>
          <w:szCs w:val="21"/>
        </w:rPr>
      </w:pPr>
      <w:del w:author="Malachi Jamison" w:date="2023-11-05T18:16:00Z" w:id="1251">
        <w:r w:rsidRPr="0009091C" w:rsidDel="00A94DB7">
          <w:rPr>
            <w:rFonts w:eastAsia="Candara"/>
            <w:color w:val="161719"/>
            <w:sz w:val="21"/>
            <w:szCs w:val="21"/>
          </w:rPr>
          <w:delText xml:space="preserve"> All UI elements, such as buttons and text boxes, should be responsive and functional –</w:delText>
        </w:r>
      </w:del>
    </w:p>
    <w:p w:rsidRPr="0009091C" w:rsidR="59FDD5C1" w:rsidDel="00A94DB7" w:rsidP="00C47044" w:rsidRDefault="59FDD5C1" w14:paraId="1867086E" w14:textId="68888302">
      <w:pPr>
        <w:pStyle w:val="ListParagraph"/>
        <w:numPr>
          <w:ilvl w:val="0"/>
          <w:numId w:val="113"/>
        </w:numPr>
        <w:spacing w:after="0" w:line="257" w:lineRule="auto"/>
        <w:rPr>
          <w:del w:author="Malachi Jamison" w:date="2023-11-05T18:16:00Z" w:id="1252"/>
          <w:rFonts w:eastAsia="Candara"/>
          <w:color w:val="161719"/>
          <w:sz w:val="21"/>
          <w:szCs w:val="21"/>
        </w:rPr>
      </w:pPr>
      <w:del w:author="Malachi Jamison" w:date="2023-11-05T18:16:00Z" w:id="1253">
        <w:r w:rsidRPr="0009091C" w:rsidDel="00A94DB7">
          <w:rPr>
            <w:rFonts w:eastAsia="Candara"/>
            <w:color w:val="161719"/>
            <w:sz w:val="21"/>
            <w:szCs w:val="21"/>
          </w:rPr>
          <w:delText xml:space="preserve">All required data should be displayed accurately and consistently throughout the application </w:delText>
        </w:r>
      </w:del>
    </w:p>
    <w:p w:rsidRPr="0009091C" w:rsidR="59FDD5C1" w:rsidDel="00A94DB7" w:rsidP="00C47044" w:rsidRDefault="59FDD5C1" w14:paraId="14922124" w14:textId="7C8FC88A">
      <w:pPr>
        <w:pStyle w:val="ListParagraph"/>
        <w:numPr>
          <w:ilvl w:val="0"/>
          <w:numId w:val="113"/>
        </w:numPr>
        <w:spacing w:after="0" w:line="257" w:lineRule="auto"/>
        <w:rPr>
          <w:del w:author="Malachi Jamison" w:date="2023-11-05T18:16:00Z" w:id="1254"/>
          <w:rFonts w:eastAsia="Candara"/>
          <w:color w:val="161719"/>
          <w:sz w:val="21"/>
          <w:szCs w:val="21"/>
        </w:rPr>
      </w:pPr>
      <w:del w:author="Malachi Jamison" w:date="2023-11-05T18:16:00Z" w:id="1255">
        <w:r w:rsidRPr="0009091C" w:rsidDel="00A94DB7">
          <w:rPr>
            <w:rFonts w:eastAsia="Candara"/>
            <w:color w:val="161719"/>
            <w:sz w:val="21"/>
            <w:szCs w:val="21"/>
          </w:rPr>
          <w:delText xml:space="preserve">User input should be accepted and processed correctly by the application </w:delText>
        </w:r>
      </w:del>
    </w:p>
    <w:p w:rsidRPr="0009091C" w:rsidR="59FDD5C1" w:rsidDel="00A94DB7" w:rsidP="00C47044" w:rsidRDefault="59FDD5C1" w14:paraId="4718E057" w14:textId="53FDB29B">
      <w:pPr>
        <w:pStyle w:val="ListParagraph"/>
        <w:numPr>
          <w:ilvl w:val="0"/>
          <w:numId w:val="113"/>
        </w:numPr>
        <w:spacing w:after="0" w:line="257" w:lineRule="auto"/>
        <w:rPr>
          <w:del w:author="Malachi Jamison" w:date="2023-11-05T18:16:00Z" w:id="1256"/>
          <w:rFonts w:eastAsia="Candara"/>
          <w:color w:val="161719"/>
          <w:sz w:val="21"/>
          <w:szCs w:val="21"/>
        </w:rPr>
      </w:pPr>
      <w:del w:author="Malachi Jamison" w:date="2023-11-05T18:16:00Z" w:id="1257">
        <w:r w:rsidRPr="0009091C" w:rsidDel="00A94DB7">
          <w:rPr>
            <w:rFonts w:eastAsia="Candara"/>
            <w:color w:val="161719"/>
            <w:sz w:val="21"/>
            <w:szCs w:val="21"/>
          </w:rPr>
          <w:delText xml:space="preserve"> The application should be usable in all supported device orientations and screen sizes</w:delText>
        </w:r>
      </w:del>
    </w:p>
    <w:p w:rsidR="63F7BCB1" w:rsidDel="00A94DB7" w:rsidP="63F7BCB1" w:rsidRDefault="63F7BCB1" w14:paraId="7EDE9BCF" w14:textId="46B9CFFB">
      <w:pPr>
        <w:spacing w:after="0" w:line="257" w:lineRule="auto"/>
        <w:rPr>
          <w:del w:author="Malachi Jamison" w:date="2023-11-05T18:16:00Z" w:id="1258"/>
          <w:color w:val="161719"/>
          <w:sz w:val="21"/>
          <w:szCs w:val="21"/>
        </w:rPr>
      </w:pPr>
    </w:p>
    <w:p w:rsidRPr="0009091C" w:rsidR="59FDD5C1" w:rsidDel="00A94DB7" w:rsidP="43786A85" w:rsidRDefault="59FDD5C1" w14:paraId="5699A719" w14:textId="66A03299">
      <w:pPr>
        <w:spacing w:line="257" w:lineRule="auto"/>
        <w:rPr>
          <w:del w:author="Malachi Jamison" w:date="2023-11-05T18:16:00Z" w:id="1259"/>
          <w:rFonts w:eastAsia="Candara"/>
        </w:rPr>
      </w:pPr>
      <w:del w:author="Malachi Jamison" w:date="2023-11-05T18:16:00Z" w:id="1260">
        <w:r w:rsidRPr="0009091C" w:rsidDel="00A94DB7">
          <w:rPr>
            <w:rFonts w:eastAsia="Candara"/>
            <w:b/>
          </w:rPr>
          <w:delText xml:space="preserve">Prerequisites: </w:delText>
        </w:r>
        <w:r w:rsidRPr="0009091C" w:rsidDel="00A94DB7">
          <w:rPr>
            <w:rFonts w:eastAsia="Candara"/>
          </w:rPr>
          <w:delText xml:space="preserve"> </w:delText>
        </w:r>
      </w:del>
    </w:p>
    <w:p w:rsidRPr="0009091C" w:rsidR="59FDD5C1" w:rsidDel="00A94DB7" w:rsidP="00C47044" w:rsidRDefault="59FDD5C1" w14:paraId="45206CB5" w14:textId="6A6D444B">
      <w:pPr>
        <w:pStyle w:val="ListParagraph"/>
        <w:numPr>
          <w:ilvl w:val="0"/>
          <w:numId w:val="114"/>
        </w:numPr>
        <w:spacing w:after="0"/>
        <w:rPr>
          <w:del w:author="Malachi Jamison" w:date="2023-11-05T18:16:00Z" w:id="1261"/>
          <w:rFonts w:eastAsia="Candara"/>
        </w:rPr>
      </w:pPr>
      <w:del w:author="Malachi Jamison" w:date="2023-11-05T18:16:00Z" w:id="1262">
        <w:r w:rsidRPr="0009091C" w:rsidDel="00A94DB7">
          <w:rPr>
            <w:rFonts w:eastAsia="Candara"/>
          </w:rPr>
          <w:delText xml:space="preserve">The CogniOpen application must be successfully installed and running on the test device. </w:delText>
        </w:r>
      </w:del>
    </w:p>
    <w:p w:rsidRPr="0009091C" w:rsidR="59FDD5C1" w:rsidDel="00A94DB7" w:rsidP="00C47044" w:rsidRDefault="59FDD5C1" w14:paraId="7A15797D" w14:textId="65B79922">
      <w:pPr>
        <w:pStyle w:val="ListParagraph"/>
        <w:numPr>
          <w:ilvl w:val="0"/>
          <w:numId w:val="114"/>
        </w:numPr>
        <w:spacing w:after="0"/>
        <w:rPr>
          <w:del w:author="Malachi Jamison" w:date="2023-11-05T18:16:00Z" w:id="1263"/>
          <w:rFonts w:eastAsia="Candara"/>
        </w:rPr>
      </w:pPr>
      <w:del w:author="Malachi Jamison" w:date="2023-11-05T18:16:00Z" w:id="1264">
        <w:r w:rsidRPr="0009091C" w:rsidDel="00A94DB7">
          <w:rPr>
            <w:rFonts w:eastAsia="Candara"/>
          </w:rPr>
          <w:delText xml:space="preserve">The test device must have a compatible operating system version for the application. </w:delText>
        </w:r>
      </w:del>
    </w:p>
    <w:p w:rsidRPr="0009091C" w:rsidR="59FDD5C1" w:rsidDel="00A94DB7" w:rsidP="00C47044" w:rsidRDefault="59FDD5C1" w14:paraId="06FCE4EC" w14:textId="32EBED3C">
      <w:pPr>
        <w:pStyle w:val="ListParagraph"/>
        <w:numPr>
          <w:ilvl w:val="0"/>
          <w:numId w:val="114"/>
        </w:numPr>
        <w:spacing w:after="0"/>
        <w:rPr>
          <w:del w:author="Malachi Jamison" w:date="2023-11-05T18:16:00Z" w:id="1265"/>
          <w:rFonts w:eastAsia="Candara"/>
        </w:rPr>
      </w:pPr>
      <w:del w:author="Malachi Jamison" w:date="2023-11-05T18:16:00Z" w:id="1266">
        <w:r w:rsidRPr="0009091C" w:rsidDel="00A94DB7">
          <w:rPr>
            <w:rFonts w:eastAsia="Candara"/>
          </w:rPr>
          <w:delText xml:space="preserve">The user must have a valid account and be logged into the CogniOpen application. </w:delText>
        </w:r>
      </w:del>
    </w:p>
    <w:p w:rsidR="63F7BCB1" w:rsidDel="00A94DB7" w:rsidP="63F7BCB1" w:rsidRDefault="63F7BCB1" w14:paraId="69824B7C" w14:textId="1FF8F309">
      <w:pPr>
        <w:spacing w:after="0"/>
        <w:rPr>
          <w:del w:author="Malachi Jamison" w:date="2023-11-05T18:16:00Z" w:id="1267"/>
        </w:rPr>
      </w:pPr>
    </w:p>
    <w:p w:rsidRPr="0009091C" w:rsidR="59FDD5C1" w:rsidDel="00A94DB7" w:rsidP="43786A85" w:rsidRDefault="59FDD5C1" w14:paraId="677BDF16" w14:textId="55EC4D45">
      <w:pPr>
        <w:spacing w:line="257" w:lineRule="auto"/>
        <w:rPr>
          <w:del w:author="Malachi Jamison" w:date="2023-11-05T18:16:00Z" w:id="1268"/>
          <w:rFonts w:eastAsia="Candara"/>
        </w:rPr>
      </w:pPr>
      <w:del w:author="Malachi Jamison" w:date="2023-11-05T18:16:00Z" w:id="1269">
        <w:r w:rsidRPr="0009091C" w:rsidDel="00A94DB7">
          <w:rPr>
            <w:rFonts w:eastAsia="Candara"/>
            <w:b/>
          </w:rPr>
          <w:delText>Test Data</w:delText>
        </w:r>
        <w:r w:rsidRPr="0009091C" w:rsidDel="00A94DB7">
          <w:rPr>
            <w:rFonts w:eastAsia="Candara"/>
          </w:rPr>
          <w:delText xml:space="preserve">: </w:delText>
        </w:r>
      </w:del>
    </w:p>
    <w:p w:rsidRPr="0009091C" w:rsidR="59FDD5C1" w:rsidDel="00A94DB7" w:rsidP="63F7BCB1" w:rsidRDefault="59FDD5C1" w14:paraId="258564BB" w14:textId="461CCCEA">
      <w:pPr>
        <w:pStyle w:val="ListParagraph"/>
        <w:numPr>
          <w:ilvl w:val="0"/>
          <w:numId w:val="107"/>
        </w:numPr>
        <w:tabs>
          <w:tab w:val="left" w:pos="720"/>
        </w:tabs>
        <w:spacing w:after="0" w:line="257" w:lineRule="auto"/>
        <w:rPr>
          <w:del w:author="Malachi Jamison" w:date="2023-11-05T18:16:00Z" w:id="1270"/>
          <w:rFonts w:eastAsia="Candara"/>
        </w:rPr>
      </w:pPr>
      <w:del w:author="Malachi Jamison" w:date="2023-11-05T18:16:00Z" w:id="1271">
        <w:r w:rsidRPr="0009091C" w:rsidDel="00A94DB7">
          <w:rPr>
            <w:rFonts w:eastAsia="Candara"/>
          </w:rPr>
          <w:delText xml:space="preserve">Email Address: test_user@testemail.com </w:delText>
        </w:r>
      </w:del>
    </w:p>
    <w:p w:rsidRPr="0009091C" w:rsidR="59FDD5C1" w:rsidDel="00A94DB7" w:rsidP="63F7BCB1" w:rsidRDefault="59FDD5C1" w14:paraId="6AC9243D" w14:textId="1A13D552">
      <w:pPr>
        <w:pStyle w:val="ListParagraph"/>
        <w:numPr>
          <w:ilvl w:val="0"/>
          <w:numId w:val="107"/>
        </w:numPr>
        <w:tabs>
          <w:tab w:val="left" w:pos="720"/>
        </w:tabs>
        <w:spacing w:after="0" w:line="257" w:lineRule="auto"/>
        <w:rPr>
          <w:del w:author="Malachi Jamison" w:date="2023-11-05T18:16:00Z" w:id="1272"/>
          <w:rFonts w:eastAsia="Candara"/>
        </w:rPr>
      </w:pPr>
      <w:del w:author="Malachi Jamison" w:date="2023-11-05T18:16:00Z" w:id="1273">
        <w:r w:rsidRPr="0009091C" w:rsidDel="00A94DB7">
          <w:rPr>
            <w:rFonts w:eastAsia="Candara"/>
          </w:rPr>
          <w:delText xml:space="preserve">Password: C0mplexPa$$word2@ </w:delText>
        </w:r>
      </w:del>
    </w:p>
    <w:p w:rsidR="63F7BCB1" w:rsidDel="00A94DB7" w:rsidP="63F7BCB1" w:rsidRDefault="63F7BCB1" w14:paraId="668FA2C7" w14:textId="05EB5C78">
      <w:pPr>
        <w:tabs>
          <w:tab w:val="left" w:pos="720"/>
        </w:tabs>
        <w:spacing w:after="0" w:line="257" w:lineRule="auto"/>
        <w:rPr>
          <w:del w:author="Malachi Jamison" w:date="2023-11-05T18:16:00Z" w:id="1274"/>
        </w:rPr>
      </w:pPr>
    </w:p>
    <w:p w:rsidRPr="0009091C" w:rsidR="59FDD5C1" w:rsidDel="00A94DB7" w:rsidP="43786A85" w:rsidRDefault="59FDD5C1" w14:paraId="0BAD9E7C" w14:textId="684FAE0F">
      <w:pPr>
        <w:spacing w:line="257" w:lineRule="auto"/>
        <w:rPr>
          <w:del w:author="Malachi Jamison" w:date="2023-11-05T18:16:00Z" w:id="1275"/>
          <w:rFonts w:eastAsia="Candara"/>
        </w:rPr>
      </w:pPr>
      <w:del w:author="Malachi Jamison" w:date="2023-11-05T18:16:00Z" w:id="1276">
        <w:r w:rsidRPr="0009091C" w:rsidDel="00A94DB7">
          <w:rPr>
            <w:rFonts w:eastAsia="Candara"/>
            <w:b/>
          </w:rPr>
          <w:delText>Test Steps:</w:delText>
        </w:r>
        <w:r w:rsidRPr="0009091C" w:rsidDel="00A94DB7">
          <w:rPr>
            <w:rFonts w:eastAsia="Candara"/>
          </w:rPr>
          <w:delText xml:space="preserve"> </w:delText>
        </w:r>
      </w:del>
    </w:p>
    <w:p w:rsidR="59FDD5C1" w:rsidDel="00A94DB7" w:rsidP="00C47044" w:rsidRDefault="59FDD5C1" w14:paraId="072FDCAA" w14:textId="1BC8792F">
      <w:pPr>
        <w:pStyle w:val="ListParagraph"/>
        <w:numPr>
          <w:ilvl w:val="0"/>
          <w:numId w:val="115"/>
        </w:numPr>
        <w:spacing w:after="0"/>
        <w:rPr>
          <w:del w:author="Malachi Jamison" w:date="2023-11-05T18:16:00Z" w:id="1277"/>
        </w:rPr>
      </w:pPr>
      <w:del w:author="Malachi Jamison" w:date="2023-11-05T18:16:00Z" w:id="1278">
        <w:r w:rsidRPr="0009091C" w:rsidDel="00A94DB7">
          <w:rPr>
            <w:rFonts w:eastAsia="Candara"/>
          </w:rPr>
          <w:delText>Verify that the application is installed and configured correctly on the device.</w:delText>
        </w:r>
      </w:del>
    </w:p>
    <w:p w:rsidR="59FDD5C1" w:rsidDel="00A94DB7" w:rsidP="00C47044" w:rsidRDefault="59FDD5C1" w14:paraId="644D58D7" w14:textId="7788E20A">
      <w:pPr>
        <w:pStyle w:val="ListParagraph"/>
        <w:numPr>
          <w:ilvl w:val="0"/>
          <w:numId w:val="115"/>
        </w:numPr>
        <w:spacing w:after="0"/>
        <w:rPr>
          <w:del w:author="Malachi Jamison" w:date="2023-11-05T18:16:00Z" w:id="1279"/>
        </w:rPr>
      </w:pPr>
      <w:del w:author="Malachi Jamison" w:date="2023-11-05T18:16:00Z" w:id="1280">
        <w:r w:rsidRPr="0009091C" w:rsidDel="00A94DB7">
          <w:rPr>
            <w:rFonts w:eastAsia="Candara"/>
          </w:rPr>
          <w:delText xml:space="preserve">Launch the CogniOpen application from the device </w:delText>
        </w:r>
      </w:del>
    </w:p>
    <w:p w:rsidR="461C65B5" w:rsidDel="00A94DB7" w:rsidP="00C47044" w:rsidRDefault="461C65B5" w14:paraId="45BF268C" w14:textId="1C3A0887">
      <w:pPr>
        <w:pStyle w:val="ListParagraph"/>
        <w:numPr>
          <w:ilvl w:val="0"/>
          <w:numId w:val="115"/>
        </w:numPr>
        <w:spacing w:after="0"/>
        <w:rPr>
          <w:del w:author="Malachi Jamison" w:date="2023-11-05T18:16:00Z" w:id="1281"/>
        </w:rPr>
      </w:pPr>
      <w:del w:author="Malachi Jamison" w:date="2023-11-05T18:16:00Z" w:id="1282">
        <w:r w:rsidRPr="0009091C" w:rsidDel="00A94DB7">
          <w:rPr>
            <w:rFonts w:eastAsia="Candara"/>
          </w:rPr>
          <w:delText>User enters their email address in the “Email Address” text box</w:delText>
        </w:r>
      </w:del>
    </w:p>
    <w:p w:rsidR="461C65B5" w:rsidDel="00A94DB7" w:rsidP="00C47044" w:rsidRDefault="461C65B5" w14:paraId="7284E911" w14:textId="55B4FD87">
      <w:pPr>
        <w:pStyle w:val="ListParagraph"/>
        <w:numPr>
          <w:ilvl w:val="0"/>
          <w:numId w:val="115"/>
        </w:numPr>
        <w:rPr>
          <w:del w:author="Malachi Jamison" w:date="2023-11-05T18:16:00Z" w:id="1283"/>
        </w:rPr>
      </w:pPr>
      <w:del w:author="Malachi Jamison" w:date="2023-11-05T18:16:00Z" w:id="1284">
        <w:r w:rsidRPr="0009091C" w:rsidDel="00A94DB7">
          <w:rPr>
            <w:rFonts w:eastAsia="Candara"/>
          </w:rPr>
          <w:delText>User enters their password in the “Password” text box</w:delText>
        </w:r>
      </w:del>
    </w:p>
    <w:p w:rsidR="461C65B5" w:rsidDel="00A94DB7" w:rsidP="00C47044" w:rsidRDefault="461C65B5" w14:paraId="074FF536" w14:textId="0C36D6F7">
      <w:pPr>
        <w:pStyle w:val="ListParagraph"/>
        <w:numPr>
          <w:ilvl w:val="0"/>
          <w:numId w:val="115"/>
        </w:numPr>
        <w:rPr>
          <w:del w:author="Malachi Jamison" w:date="2023-11-05T18:16:00Z" w:id="1285"/>
        </w:rPr>
      </w:pPr>
      <w:del w:author="Malachi Jamison" w:date="2023-11-05T18:16:00Z" w:id="1286">
        <w:r w:rsidRPr="0009091C" w:rsidDel="00A94DB7">
          <w:rPr>
            <w:rFonts w:eastAsia="Candara"/>
          </w:rPr>
          <w:delText>User taps the “Login” button</w:delText>
        </w:r>
      </w:del>
    </w:p>
    <w:p w:rsidR="59FDD5C1" w:rsidDel="00A94DB7" w:rsidP="00C47044" w:rsidRDefault="59FDD5C1" w14:paraId="33B4D583" w14:textId="6823495F">
      <w:pPr>
        <w:pStyle w:val="ListParagraph"/>
        <w:numPr>
          <w:ilvl w:val="0"/>
          <w:numId w:val="115"/>
        </w:numPr>
        <w:spacing w:after="0"/>
        <w:rPr>
          <w:del w:author="Malachi Jamison" w:date="2023-11-05T18:16:00Z" w:id="1287"/>
        </w:rPr>
      </w:pPr>
      <w:del w:author="Malachi Jamison" w:date="2023-11-05T18:16:00Z" w:id="1288">
        <w:r w:rsidRPr="0009091C" w:rsidDel="00A94DB7">
          <w:rPr>
            <w:rFonts w:eastAsia="Candara"/>
          </w:rPr>
          <w:delText xml:space="preserve">Verify that the home screen displays all eight buttons with their respective icons and labels. </w:delText>
        </w:r>
      </w:del>
    </w:p>
    <w:p w:rsidR="59FDD5C1" w:rsidDel="00A94DB7" w:rsidP="00C47044" w:rsidRDefault="59FDD5C1" w14:paraId="37D470AB" w14:textId="417DF57A">
      <w:pPr>
        <w:pStyle w:val="ListParagraph"/>
        <w:numPr>
          <w:ilvl w:val="0"/>
          <w:numId w:val="115"/>
        </w:numPr>
        <w:spacing w:after="0"/>
        <w:rPr>
          <w:del w:author="Malachi Jamison" w:date="2023-11-05T18:16:00Z" w:id="1289"/>
        </w:rPr>
      </w:pPr>
      <w:del w:author="Malachi Jamison" w:date="2023-11-05T18:16:00Z" w:id="1290">
        <w:r w:rsidRPr="0009091C" w:rsidDel="00A94DB7">
          <w:rPr>
            <w:rFonts w:eastAsia="Candara"/>
          </w:rPr>
          <w:delText>Test each button by clicking on it and verify that it leads to the expected feature or functionality.</w:delText>
        </w:r>
      </w:del>
    </w:p>
    <w:p w:rsidR="59FDD5C1" w:rsidDel="00A94DB7" w:rsidP="00C47044" w:rsidRDefault="59FDD5C1" w14:paraId="43676A99" w14:textId="4BB5B0BA">
      <w:pPr>
        <w:pStyle w:val="ListParagraph"/>
        <w:numPr>
          <w:ilvl w:val="0"/>
          <w:numId w:val="115"/>
        </w:numPr>
        <w:spacing w:after="0"/>
        <w:rPr>
          <w:del w:author="Malachi Jamison" w:date="2023-11-05T18:16:00Z" w:id="1291"/>
        </w:rPr>
      </w:pPr>
      <w:del w:author="Malachi Jamison" w:date="2023-11-05T18:16:00Z" w:id="1292">
        <w:r w:rsidRPr="0009091C" w:rsidDel="00A94DB7">
          <w:rPr>
            <w:rFonts w:eastAsia="Candara"/>
          </w:rPr>
          <w:delText>Verify that the buttons are responsive and that they highlight when clicked.</w:delText>
        </w:r>
      </w:del>
    </w:p>
    <w:p w:rsidR="59FDD5C1" w:rsidDel="00A94DB7" w:rsidP="00C47044" w:rsidRDefault="59FDD5C1" w14:paraId="2EE4CF89" w14:textId="6AC11D74">
      <w:pPr>
        <w:pStyle w:val="ListParagraph"/>
        <w:numPr>
          <w:ilvl w:val="0"/>
          <w:numId w:val="115"/>
        </w:numPr>
        <w:spacing w:after="0"/>
        <w:rPr>
          <w:del w:author="Malachi Jamison" w:date="2023-11-05T18:16:00Z" w:id="1293"/>
        </w:rPr>
      </w:pPr>
      <w:del w:author="Malachi Jamison" w:date="2023-11-05T18:16:00Z" w:id="1294">
        <w:r w:rsidRPr="0009091C" w:rsidDel="00A94DB7">
          <w:rPr>
            <w:rFonts w:eastAsia="Candara"/>
          </w:rPr>
          <w:delText>Test that all UI elements, such as buttons and text boxes, are responsive and functional.</w:delText>
        </w:r>
      </w:del>
    </w:p>
    <w:p w:rsidR="59FDD5C1" w:rsidDel="00A94DB7" w:rsidP="00C47044" w:rsidRDefault="59FDD5C1" w14:paraId="3628ECFF" w14:textId="7DEF29B1">
      <w:pPr>
        <w:pStyle w:val="ListParagraph"/>
        <w:numPr>
          <w:ilvl w:val="0"/>
          <w:numId w:val="115"/>
        </w:numPr>
        <w:spacing w:after="0"/>
        <w:rPr>
          <w:del w:author="Malachi Jamison" w:date="2023-11-05T18:16:00Z" w:id="1295"/>
        </w:rPr>
      </w:pPr>
      <w:del w:author="Malachi Jamison" w:date="2023-11-05T18:16:00Z" w:id="1296">
        <w:r w:rsidRPr="0009091C" w:rsidDel="00A94DB7">
          <w:rPr>
            <w:rFonts w:eastAsia="Candara"/>
          </w:rPr>
          <w:delText>Verify that all required data is displayed accurately and consistently throughout the application.</w:delText>
        </w:r>
      </w:del>
    </w:p>
    <w:p w:rsidR="59FDD5C1" w:rsidDel="00A94DB7" w:rsidP="00C47044" w:rsidRDefault="59FDD5C1" w14:paraId="2AA82566" w14:textId="40CFD595">
      <w:pPr>
        <w:pStyle w:val="ListParagraph"/>
        <w:numPr>
          <w:ilvl w:val="0"/>
          <w:numId w:val="115"/>
        </w:numPr>
        <w:spacing w:after="0"/>
        <w:rPr>
          <w:del w:author="Malachi Jamison" w:date="2023-11-05T18:16:00Z" w:id="1297"/>
        </w:rPr>
      </w:pPr>
      <w:del w:author="Malachi Jamison" w:date="2023-11-05T18:16:00Z" w:id="1298">
        <w:r w:rsidRPr="0009091C" w:rsidDel="00A94DB7">
          <w:rPr>
            <w:rFonts w:eastAsia="Candara"/>
          </w:rPr>
          <w:delText>Test that user input is accepted and processed correctly by the application.</w:delText>
        </w:r>
      </w:del>
    </w:p>
    <w:p w:rsidR="59FDD5C1" w:rsidDel="00A94DB7" w:rsidP="00C47044" w:rsidRDefault="59FDD5C1" w14:paraId="370C3143" w14:textId="6ED4493A">
      <w:pPr>
        <w:pStyle w:val="ListParagraph"/>
        <w:numPr>
          <w:ilvl w:val="0"/>
          <w:numId w:val="115"/>
        </w:numPr>
        <w:spacing w:after="0"/>
        <w:rPr>
          <w:del w:author="Malachi Jamison" w:date="2023-11-05T18:16:00Z" w:id="1299"/>
        </w:rPr>
      </w:pPr>
      <w:del w:author="Malachi Jamison" w:date="2023-11-05T18:16:00Z" w:id="1300">
        <w:r w:rsidRPr="0009091C" w:rsidDel="00A94DB7">
          <w:rPr>
            <w:rFonts w:eastAsia="Candara"/>
          </w:rPr>
          <w:delText>Verify that the application can be used in all supported device orientations and screen sizes.</w:delText>
        </w:r>
      </w:del>
    </w:p>
    <w:p w:rsidR="63F7BCB1" w:rsidDel="00A94DB7" w:rsidP="63F7BCB1" w:rsidRDefault="63F7BCB1" w14:paraId="64C4B170" w14:textId="610A3260">
      <w:pPr>
        <w:spacing w:after="0"/>
        <w:rPr>
          <w:del w:author="Malachi Jamison" w:date="2023-11-05T18:16:00Z" w:id="1301"/>
        </w:rPr>
      </w:pPr>
    </w:p>
    <w:p w:rsidR="63F7BCB1" w:rsidDel="00A94DB7" w:rsidP="63F7BCB1" w:rsidRDefault="63F7BCB1" w14:paraId="31DB5A41" w14:textId="5F3B8249">
      <w:pPr>
        <w:spacing w:after="0"/>
        <w:rPr>
          <w:del w:author="Malachi Jamison" w:date="2023-11-05T18:16:00Z" w:id="1302"/>
        </w:rPr>
      </w:pPr>
    </w:p>
    <w:p w:rsidRPr="0009091C" w:rsidR="59FDD5C1" w:rsidDel="00A94DB7" w:rsidP="43786A85" w:rsidRDefault="59FDD5C1" w14:paraId="62AB4973" w14:textId="151D7FCC">
      <w:pPr>
        <w:spacing w:line="257" w:lineRule="auto"/>
        <w:rPr>
          <w:del w:author="Malachi Jamison" w:date="2023-11-05T18:16:00Z" w:id="1303"/>
          <w:rFonts w:eastAsia="Candara"/>
        </w:rPr>
      </w:pPr>
      <w:del w:author="Malachi Jamison" w:date="2023-11-05T18:16:00Z" w:id="1304">
        <w:r w:rsidRPr="0009091C" w:rsidDel="00A94DB7">
          <w:rPr>
            <w:rFonts w:eastAsia="Candara"/>
            <w:b/>
          </w:rPr>
          <w:delText xml:space="preserve">Test Environment: </w:delText>
        </w:r>
        <w:r w:rsidRPr="0009091C" w:rsidDel="00A94DB7">
          <w:rPr>
            <w:rFonts w:eastAsia="Candara"/>
          </w:rPr>
          <w:delText xml:space="preserve"> </w:delText>
        </w:r>
      </w:del>
    </w:p>
    <w:p w:rsidRPr="0009091C" w:rsidR="59FDD5C1" w:rsidDel="00A94DB7" w:rsidP="63F7BCB1" w:rsidRDefault="59FDD5C1" w14:paraId="4BB699FC" w14:textId="012A9DFF">
      <w:pPr>
        <w:pStyle w:val="ListParagraph"/>
        <w:numPr>
          <w:ilvl w:val="0"/>
          <w:numId w:val="107"/>
        </w:numPr>
        <w:tabs>
          <w:tab w:val="left" w:pos="720"/>
        </w:tabs>
        <w:spacing w:after="0" w:line="257" w:lineRule="auto"/>
        <w:rPr>
          <w:del w:author="Malachi Jamison" w:date="2023-11-05T18:16:00Z" w:id="1305"/>
          <w:rFonts w:eastAsia="Candara"/>
        </w:rPr>
      </w:pPr>
      <w:del w:author="Malachi Jamison" w:date="2023-11-05T18:16:00Z" w:id="1306">
        <w:r w:rsidRPr="00DF5BB3" w:rsidDel="00A94DB7">
          <w:rPr>
            <w:rFonts w:eastAsia="Candara"/>
          </w:rPr>
          <w:delText xml:space="preserve">Device: &lt;fill out when test environment is created&gt; </w:delText>
        </w:r>
      </w:del>
    </w:p>
    <w:p w:rsidRPr="00DF5BB3" w:rsidR="59FDD5C1" w:rsidDel="00A94DB7" w:rsidP="63F7BCB1" w:rsidRDefault="59FDD5C1" w14:paraId="1F17B710" w14:textId="553A2694">
      <w:pPr>
        <w:pStyle w:val="ListParagraph"/>
        <w:numPr>
          <w:ilvl w:val="0"/>
          <w:numId w:val="107"/>
        </w:numPr>
        <w:tabs>
          <w:tab w:val="left" w:pos="720"/>
        </w:tabs>
        <w:spacing w:after="0" w:line="257" w:lineRule="auto"/>
        <w:rPr>
          <w:del w:author="Malachi Jamison" w:date="2023-11-05T18:16:00Z" w:id="1307"/>
          <w:rFonts w:eastAsia="Candara"/>
        </w:rPr>
      </w:pPr>
      <w:del w:author="Malachi Jamison" w:date="2023-11-05T18:16:00Z" w:id="1308">
        <w:r w:rsidRPr="00DF5BB3" w:rsidDel="00A94DB7">
          <w:rPr>
            <w:rFonts w:eastAsia="Candara"/>
          </w:rPr>
          <w:delText xml:space="preserve">Application Version: &lt;fill out when we release a version of CogniOpen&gt; </w:delText>
        </w:r>
      </w:del>
    </w:p>
    <w:p w:rsidRPr="0009091C" w:rsidR="63F7BCB1" w:rsidDel="00A94DB7" w:rsidP="63F7BCB1" w:rsidRDefault="63F7BCB1" w14:paraId="5B99E7F0" w14:textId="32E6DF32">
      <w:pPr>
        <w:spacing w:line="257" w:lineRule="auto"/>
        <w:rPr>
          <w:del w:author="Malachi Jamison" w:date="2023-11-05T18:16:00Z" w:id="1309"/>
          <w:rFonts w:eastAsia="Candara"/>
          <w:b/>
        </w:rPr>
      </w:pPr>
    </w:p>
    <w:p w:rsidRPr="0009091C" w:rsidR="59FDD5C1" w:rsidDel="00A94DB7" w:rsidP="43786A85" w:rsidRDefault="59FDD5C1" w14:paraId="6CEC8C8A" w14:textId="24799995">
      <w:pPr>
        <w:spacing w:line="257" w:lineRule="auto"/>
        <w:rPr>
          <w:del w:author="Malachi Jamison" w:date="2023-11-05T18:16:00Z" w:id="1310"/>
          <w:rFonts w:eastAsia="Candara"/>
        </w:rPr>
      </w:pPr>
      <w:del w:author="Malachi Jamison" w:date="2023-11-05T18:16:00Z" w:id="1311">
        <w:r w:rsidRPr="0009091C" w:rsidDel="00A94DB7">
          <w:rPr>
            <w:rFonts w:eastAsia="Candara"/>
            <w:b/>
          </w:rPr>
          <w:delText>Pass/Fail Criteria:</w:delText>
        </w:r>
        <w:r w:rsidRPr="0009091C" w:rsidDel="00A94DB7">
          <w:rPr>
            <w:rFonts w:eastAsia="Candara"/>
          </w:rPr>
          <w:delText xml:space="preserve"> </w:delText>
        </w:r>
      </w:del>
    </w:p>
    <w:p w:rsidRPr="0009091C" w:rsidR="59FDD5C1" w:rsidDel="00A94DB7" w:rsidP="00C47044" w:rsidRDefault="59FDD5C1" w14:paraId="044E50A2" w14:textId="3F68FD87">
      <w:pPr>
        <w:pStyle w:val="ListParagraph"/>
        <w:numPr>
          <w:ilvl w:val="0"/>
          <w:numId w:val="117"/>
        </w:numPr>
        <w:spacing w:after="0"/>
        <w:rPr>
          <w:del w:author="Malachi Jamison" w:date="2023-11-05T18:16:00Z" w:id="1312"/>
          <w:rFonts w:eastAsia="Candara"/>
        </w:rPr>
      </w:pPr>
      <w:del w:author="Malachi Jamison" w:date="2023-11-05T18:16:00Z" w:id="1313">
        <w:r w:rsidRPr="0009091C" w:rsidDel="00A94DB7">
          <w:rPr>
            <w:rFonts w:eastAsia="Candara"/>
          </w:rPr>
          <w:delText xml:space="preserve">Pass: </w:delText>
        </w:r>
      </w:del>
    </w:p>
    <w:p w:rsidR="59FDD5C1" w:rsidDel="00A94DB7" w:rsidP="00C47044" w:rsidRDefault="59FDD5C1" w14:paraId="78CF862B" w14:textId="6B20FE47">
      <w:pPr>
        <w:pStyle w:val="ListParagraph"/>
        <w:numPr>
          <w:ilvl w:val="0"/>
          <w:numId w:val="116"/>
        </w:numPr>
        <w:spacing w:after="0"/>
        <w:rPr>
          <w:del w:author="Malachi Jamison" w:date="2023-11-05T18:16:00Z" w:id="1314"/>
        </w:rPr>
      </w:pPr>
      <w:del w:author="Malachi Jamison" w:date="2023-11-05T18:16:00Z" w:id="1315">
        <w:r w:rsidRPr="0009091C" w:rsidDel="00A94DB7">
          <w:rPr>
            <w:rFonts w:eastAsia="Candara"/>
          </w:rPr>
          <w:delText>All buttons and features are displayed as expected, see Figure 3 of the TDD.</w:delText>
        </w:r>
      </w:del>
    </w:p>
    <w:p w:rsidR="59FDD5C1" w:rsidDel="00A94DB7" w:rsidP="00C47044" w:rsidRDefault="59FDD5C1" w14:paraId="301460D0" w14:textId="6A77E649">
      <w:pPr>
        <w:pStyle w:val="ListParagraph"/>
        <w:numPr>
          <w:ilvl w:val="0"/>
          <w:numId w:val="116"/>
        </w:numPr>
        <w:spacing w:after="0"/>
        <w:rPr>
          <w:del w:author="Malachi Jamison" w:date="2023-11-05T18:16:00Z" w:id="1316"/>
        </w:rPr>
      </w:pPr>
      <w:del w:author="Malachi Jamison" w:date="2023-11-05T18:16:00Z" w:id="1317">
        <w:r w:rsidRPr="0009091C" w:rsidDel="00A94DB7">
          <w:rPr>
            <w:rFonts w:eastAsia="Candara"/>
          </w:rPr>
          <w:delText>All features should open and load without any errors or crashes.</w:delText>
        </w:r>
      </w:del>
    </w:p>
    <w:p w:rsidR="59FDD5C1" w:rsidDel="00A94DB7" w:rsidP="00C47044" w:rsidRDefault="59FDD5C1" w14:paraId="43FB506E" w14:textId="34307620">
      <w:pPr>
        <w:pStyle w:val="ListParagraph"/>
        <w:numPr>
          <w:ilvl w:val="0"/>
          <w:numId w:val="116"/>
        </w:numPr>
        <w:spacing w:after="0"/>
        <w:rPr>
          <w:del w:author="Malachi Jamison" w:date="2023-11-05T18:16:00Z" w:id="1318"/>
        </w:rPr>
      </w:pPr>
      <w:del w:author="Malachi Jamison" w:date="2023-11-05T18:16:00Z" w:id="1319">
        <w:r w:rsidRPr="0009091C" w:rsidDel="00A94DB7">
          <w:rPr>
            <w:rFonts w:eastAsia="Candara"/>
          </w:rPr>
          <w:delText>The feature's UI elements should be responsive and functional.</w:delText>
        </w:r>
      </w:del>
    </w:p>
    <w:p w:rsidR="59FDD5C1" w:rsidDel="00A94DB7" w:rsidP="00C47044" w:rsidRDefault="59FDD5C1" w14:paraId="75B7EEE0" w14:textId="294FE877">
      <w:pPr>
        <w:pStyle w:val="ListParagraph"/>
        <w:numPr>
          <w:ilvl w:val="0"/>
          <w:numId w:val="116"/>
        </w:numPr>
        <w:spacing w:after="0"/>
        <w:rPr>
          <w:del w:author="Malachi Jamison" w:date="2023-11-05T18:16:00Z" w:id="1320"/>
        </w:rPr>
      </w:pPr>
      <w:del w:author="Malachi Jamison" w:date="2023-11-05T18:16:00Z" w:id="1321">
        <w:r w:rsidRPr="0009091C" w:rsidDel="00A94DB7">
          <w:rPr>
            <w:rFonts w:eastAsia="Candara"/>
          </w:rPr>
          <w:delText>User input should be accepted and processed correctly by the feature.</w:delText>
        </w:r>
      </w:del>
    </w:p>
    <w:p w:rsidRPr="0009091C" w:rsidR="59FDD5C1" w:rsidDel="00A94DB7" w:rsidP="63F7BCB1" w:rsidRDefault="59FDD5C1" w14:paraId="25132FC3" w14:textId="05548BD5">
      <w:pPr>
        <w:pStyle w:val="ListParagraph"/>
        <w:numPr>
          <w:ilvl w:val="0"/>
          <w:numId w:val="108"/>
        </w:numPr>
        <w:spacing w:after="0"/>
        <w:rPr>
          <w:del w:author="Malachi Jamison" w:date="2023-11-05T18:16:00Z" w:id="1322"/>
          <w:rFonts w:eastAsia="Candara"/>
        </w:rPr>
      </w:pPr>
      <w:del w:author="Malachi Jamison" w:date="2023-11-05T18:16:00Z" w:id="1323">
        <w:r w:rsidRPr="0009091C" w:rsidDel="00A94DB7">
          <w:rPr>
            <w:rFonts w:eastAsia="Candara"/>
          </w:rPr>
          <w:delText xml:space="preserve">Fail: </w:delText>
        </w:r>
      </w:del>
    </w:p>
    <w:p w:rsidRPr="0009091C" w:rsidR="59FDD5C1" w:rsidDel="00A94DB7" w:rsidP="63F7BCB1" w:rsidRDefault="59FDD5C1" w14:paraId="14A22622" w14:textId="6921E8DE">
      <w:pPr>
        <w:pStyle w:val="ListParagraph"/>
        <w:numPr>
          <w:ilvl w:val="1"/>
          <w:numId w:val="108"/>
        </w:numPr>
        <w:spacing w:after="0" w:line="257" w:lineRule="auto"/>
        <w:rPr>
          <w:del w:author="Malachi Jamison" w:date="2023-11-05T18:16:00Z" w:id="1324"/>
          <w:rFonts w:eastAsia="Candara"/>
        </w:rPr>
      </w:pPr>
      <w:del w:author="Malachi Jamison" w:date="2023-11-05T18:16:00Z" w:id="1325">
        <w:r w:rsidRPr="0009091C" w:rsidDel="00A94DB7">
          <w:rPr>
            <w:rFonts w:eastAsia="Candara"/>
          </w:rPr>
          <w:delText>Any buttons or features that are not displayed.</w:delText>
        </w:r>
      </w:del>
    </w:p>
    <w:p w:rsidRPr="0009091C" w:rsidR="59FDD5C1" w:rsidDel="00A94DB7" w:rsidP="63F7BCB1" w:rsidRDefault="59FDD5C1" w14:paraId="7CC7F567" w14:textId="005B0E27">
      <w:pPr>
        <w:pStyle w:val="ListParagraph"/>
        <w:numPr>
          <w:ilvl w:val="1"/>
          <w:numId w:val="108"/>
        </w:numPr>
        <w:spacing w:after="0" w:line="257" w:lineRule="auto"/>
        <w:rPr>
          <w:del w:author="Malachi Jamison" w:date="2023-11-05T18:16:00Z" w:id="1326"/>
          <w:rFonts w:eastAsia="Candara"/>
        </w:rPr>
      </w:pPr>
      <w:del w:author="Malachi Jamison" w:date="2023-11-05T18:16:00Z" w:id="1327">
        <w:r w:rsidRPr="0009091C" w:rsidDel="00A94DB7">
          <w:rPr>
            <w:rFonts w:eastAsia="Candara"/>
          </w:rPr>
          <w:delText xml:space="preserve">Any buttons or features fail to open or load correctly. </w:delText>
        </w:r>
      </w:del>
    </w:p>
    <w:p w:rsidRPr="0009091C" w:rsidR="59FDD5C1" w:rsidDel="00A94DB7" w:rsidP="63F7BCB1" w:rsidRDefault="59FDD5C1" w14:paraId="1C573FC3" w14:textId="25C23852">
      <w:pPr>
        <w:pStyle w:val="ListParagraph"/>
        <w:numPr>
          <w:ilvl w:val="1"/>
          <w:numId w:val="108"/>
        </w:numPr>
        <w:spacing w:after="0" w:line="257" w:lineRule="auto"/>
        <w:rPr>
          <w:del w:author="Malachi Jamison" w:date="2023-11-05T18:16:00Z" w:id="1328"/>
          <w:rFonts w:eastAsia="Candara"/>
        </w:rPr>
      </w:pPr>
      <w:del w:author="Malachi Jamison" w:date="2023-11-05T18:16:00Z" w:id="1329">
        <w:r w:rsidRPr="0009091C" w:rsidDel="00A94DB7">
          <w:rPr>
            <w:rFonts w:eastAsia="Candara"/>
          </w:rPr>
          <w:delText xml:space="preserve">The feature's UI elements are not responsive or functional. </w:delText>
        </w:r>
      </w:del>
    </w:p>
    <w:p w:rsidRPr="0009091C" w:rsidR="59FDD5C1" w:rsidDel="00A94DB7" w:rsidP="63F7BCB1" w:rsidRDefault="59FDD5C1" w14:paraId="3416668E" w14:textId="1E5514E8">
      <w:pPr>
        <w:pStyle w:val="ListParagraph"/>
        <w:numPr>
          <w:ilvl w:val="1"/>
          <w:numId w:val="108"/>
        </w:numPr>
        <w:spacing w:after="0" w:line="257" w:lineRule="auto"/>
        <w:rPr>
          <w:del w:author="Malachi Jamison" w:date="2023-11-05T18:16:00Z" w:id="1330"/>
          <w:rFonts w:eastAsia="Candara"/>
        </w:rPr>
      </w:pPr>
      <w:del w:author="Malachi Jamison" w:date="2023-11-05T18:16:00Z" w:id="1331">
        <w:r w:rsidRPr="0009091C" w:rsidDel="00A94DB7">
          <w:rPr>
            <w:rFonts w:eastAsia="Candara"/>
          </w:rPr>
          <w:delText xml:space="preserve">Required data is missing or displayed incorrectly throughout the feature. </w:delText>
        </w:r>
      </w:del>
    </w:p>
    <w:p w:rsidRPr="0009091C" w:rsidR="59FDD5C1" w:rsidDel="00A94DB7" w:rsidP="63F7BCB1" w:rsidRDefault="59FDD5C1" w14:paraId="6D3EFF44" w14:textId="1876DB8B">
      <w:pPr>
        <w:pStyle w:val="ListParagraph"/>
        <w:numPr>
          <w:ilvl w:val="1"/>
          <w:numId w:val="108"/>
        </w:numPr>
        <w:spacing w:after="0" w:line="257" w:lineRule="auto"/>
        <w:rPr>
          <w:del w:author="Malachi Jamison" w:date="2023-11-05T18:16:00Z" w:id="1332"/>
          <w:rFonts w:eastAsia="Candara"/>
        </w:rPr>
      </w:pPr>
      <w:del w:author="Malachi Jamison" w:date="2023-11-05T18:16:00Z" w:id="1333">
        <w:r w:rsidRPr="0009091C" w:rsidDel="00A94DB7">
          <w:rPr>
            <w:rFonts w:eastAsia="Candara"/>
          </w:rPr>
          <w:delText>User input is not accepted or processed correctly by the feature.</w:delText>
        </w:r>
      </w:del>
    </w:p>
    <w:p w:rsidR="63F7BCB1" w:rsidDel="00A94DB7" w:rsidP="63F7BCB1" w:rsidRDefault="63F7BCB1" w14:paraId="767C5902" w14:textId="22D10F2E">
      <w:pPr>
        <w:spacing w:after="0" w:line="257" w:lineRule="auto"/>
        <w:rPr>
          <w:del w:author="Malachi Jamison" w:date="2023-11-05T18:16:00Z" w:id="1334"/>
        </w:rPr>
      </w:pPr>
    </w:p>
    <w:p w:rsidRPr="0009091C" w:rsidR="59FDD5C1" w:rsidDel="00A94DB7" w:rsidP="43786A85" w:rsidRDefault="59FDD5C1" w14:paraId="5CA5E03D" w14:textId="226FA161">
      <w:pPr>
        <w:spacing w:line="257" w:lineRule="auto"/>
        <w:rPr>
          <w:del w:author="Malachi Jamison" w:date="2023-11-05T18:16:00Z" w:id="1335"/>
          <w:rFonts w:eastAsia="Candara"/>
        </w:rPr>
      </w:pPr>
      <w:del w:author="Malachi Jamison" w:date="2023-11-05T18:16:00Z" w:id="1336">
        <w:r w:rsidRPr="0009091C" w:rsidDel="00A94DB7">
          <w:rPr>
            <w:rFonts w:eastAsia="Candara"/>
            <w:b/>
          </w:rPr>
          <w:delText>Assumptions:</w:delText>
        </w:r>
        <w:r w:rsidRPr="0009091C" w:rsidDel="00A94DB7">
          <w:rPr>
            <w:rFonts w:eastAsia="Candara"/>
          </w:rPr>
          <w:delText xml:space="preserve"> </w:delText>
        </w:r>
      </w:del>
    </w:p>
    <w:p w:rsidRPr="0009091C" w:rsidR="59FDD5C1" w:rsidDel="00A94DB7" w:rsidP="63F7BCB1" w:rsidRDefault="59FDD5C1" w14:paraId="4A99D192" w14:textId="127FE742">
      <w:pPr>
        <w:pStyle w:val="ListParagraph"/>
        <w:numPr>
          <w:ilvl w:val="0"/>
          <w:numId w:val="107"/>
        </w:numPr>
        <w:tabs>
          <w:tab w:val="left" w:pos="720"/>
        </w:tabs>
        <w:spacing w:after="0" w:line="257" w:lineRule="auto"/>
        <w:rPr>
          <w:del w:author="Malachi Jamison" w:date="2023-11-05T18:16:00Z" w:id="1337"/>
          <w:rFonts w:eastAsia="Candara"/>
        </w:rPr>
      </w:pPr>
      <w:del w:author="Malachi Jamison" w:date="2023-11-05T18:16:00Z" w:id="1338">
        <w:r w:rsidRPr="0009091C" w:rsidDel="00A94DB7">
          <w:rPr>
            <w:rFonts w:eastAsia="Candara"/>
          </w:rPr>
          <w:delText xml:space="preserve">The user has previously registered with the application </w:delText>
        </w:r>
      </w:del>
    </w:p>
    <w:p w:rsidRPr="0009091C" w:rsidR="59FDD5C1" w:rsidDel="00A94DB7" w:rsidP="63F7BCB1" w:rsidRDefault="59FDD5C1" w14:paraId="7492BF6A" w14:textId="1A4FA6D5">
      <w:pPr>
        <w:pStyle w:val="ListParagraph"/>
        <w:numPr>
          <w:ilvl w:val="0"/>
          <w:numId w:val="107"/>
        </w:numPr>
        <w:tabs>
          <w:tab w:val="left" w:pos="720"/>
        </w:tabs>
        <w:spacing w:after="0" w:line="257" w:lineRule="auto"/>
        <w:rPr>
          <w:del w:author="Malachi Jamison" w:date="2023-11-05T18:16:00Z" w:id="1339"/>
          <w:rFonts w:eastAsia="Candara"/>
        </w:rPr>
      </w:pPr>
      <w:del w:author="Malachi Jamison" w:date="2023-11-05T18:16:00Z" w:id="1340">
        <w:r w:rsidRPr="0009091C" w:rsidDel="00A94DB7">
          <w:rPr>
            <w:rFonts w:eastAsia="Candara"/>
          </w:rPr>
          <w:delText xml:space="preserve">The user is connected to the internet </w:delText>
        </w:r>
      </w:del>
    </w:p>
    <w:p w:rsidRPr="0009091C" w:rsidR="59FDD5C1" w:rsidDel="00A94DB7" w:rsidP="63F7BCB1" w:rsidRDefault="59FDD5C1" w14:paraId="065B945B" w14:textId="532FE97A">
      <w:pPr>
        <w:pStyle w:val="ListParagraph"/>
        <w:numPr>
          <w:ilvl w:val="0"/>
          <w:numId w:val="107"/>
        </w:numPr>
        <w:tabs>
          <w:tab w:val="left" w:pos="720"/>
        </w:tabs>
        <w:spacing w:after="0" w:line="257" w:lineRule="auto"/>
        <w:rPr>
          <w:del w:author="Malachi Jamison" w:date="2023-11-05T18:16:00Z" w:id="1341"/>
          <w:rFonts w:eastAsia="Candara"/>
        </w:rPr>
      </w:pPr>
      <w:del w:author="Malachi Jamison" w:date="2023-11-05T18:16:00Z" w:id="1342">
        <w:r w:rsidRPr="0009091C" w:rsidDel="00A94DB7">
          <w:rPr>
            <w:rFonts w:eastAsia="Candara"/>
          </w:rPr>
          <w:delText xml:space="preserve">The application is active and able to receive requests </w:delText>
        </w:r>
      </w:del>
    </w:p>
    <w:p w:rsidRPr="0009091C" w:rsidR="59FDD5C1" w:rsidDel="00A94DB7" w:rsidP="63F7BCB1" w:rsidRDefault="59FDD5C1" w14:paraId="11760669" w14:textId="1525E725">
      <w:pPr>
        <w:pStyle w:val="ListParagraph"/>
        <w:numPr>
          <w:ilvl w:val="0"/>
          <w:numId w:val="107"/>
        </w:numPr>
        <w:tabs>
          <w:tab w:val="left" w:pos="720"/>
        </w:tabs>
        <w:spacing w:after="0" w:line="257" w:lineRule="auto"/>
        <w:rPr>
          <w:del w:author="Malachi Jamison" w:date="2023-11-05T18:16:00Z" w:id="1343"/>
          <w:rFonts w:eastAsia="Candara"/>
        </w:rPr>
      </w:pPr>
      <w:del w:author="Malachi Jamison" w:date="2023-11-05T18:16:00Z" w:id="1344">
        <w:r w:rsidRPr="0009091C" w:rsidDel="00A94DB7">
          <w:rPr>
            <w:rFonts w:eastAsia="Candara"/>
          </w:rPr>
          <w:delText xml:space="preserve">The application </w:delText>
        </w:r>
        <w:r w:rsidRPr="0009091C" w:rsidDel="00A94DB7" w:rsidR="21C6B752">
          <w:rPr>
            <w:rFonts w:eastAsia="Candara"/>
          </w:rPr>
          <w:delText>can</w:delText>
        </w:r>
        <w:r w:rsidRPr="0009091C" w:rsidDel="00A94DB7">
          <w:rPr>
            <w:rFonts w:eastAsia="Candara"/>
          </w:rPr>
          <w:delText xml:space="preserve"> communicate with the backend database services </w:delText>
        </w:r>
      </w:del>
    </w:p>
    <w:p w:rsidRPr="0009091C" w:rsidR="63F7BCB1" w:rsidP="63F7BCB1" w:rsidRDefault="63F7BCB1" w14:paraId="5CCFC101" w14:textId="6F6FEF86">
      <w:pPr>
        <w:spacing w:line="257" w:lineRule="auto"/>
        <w:rPr>
          <w:rFonts w:eastAsia="Candara"/>
          <w:b/>
        </w:rPr>
      </w:pPr>
    </w:p>
    <w:p w:rsidR="00B036A7" w:rsidP="43786A85" w:rsidRDefault="006C021A" w14:paraId="2808AA2E" w14:textId="6F756FEA">
      <w:pPr>
        <w:spacing w:line="257" w:lineRule="auto"/>
        <w:rPr>
          <w:rFonts w:eastAsia="Candara"/>
          <w:b/>
        </w:rPr>
      </w:pPr>
      <w:ins w:author="Zachary Cappella" w:date="2023-10-13T12:30:00Z" w:id="1345">
        <w:r>
          <w:rPr>
            <w:rFonts w:eastAsia="Candara"/>
            <w:b/>
            <w:noProof/>
          </w:rPr>
          <w:pict w14:anchorId="4952728C">
            <v:rect id="_x0000_i1034" style="width:468pt;height:.05pt;mso-width-percent:0;mso-height-percent:0;mso-width-percent:0;mso-height-percent:0" alt="" o:hr="t" o:hrstd="t" o:hralign="center" fillcolor="#a0a0a0" stroked="f"/>
          </w:pict>
        </w:r>
      </w:ins>
    </w:p>
    <w:p w:rsidRPr="0009091C" w:rsidR="59FDD5C1" w:rsidP="43786A85" w:rsidRDefault="59FDD5C1" w14:paraId="4F554A38" w14:textId="4523C818">
      <w:pPr>
        <w:spacing w:line="257" w:lineRule="auto"/>
        <w:rPr>
          <w:del w:author="Zachary Cappella" w:date="2023-10-13T12:30:00Z" w:id="1346"/>
          <w:rFonts w:eastAsia="Candara"/>
        </w:rPr>
      </w:pPr>
      <w:del w:author="Zachary Cappella" w:date="2023-10-13T12:28:00Z" w:id="1347">
        <w:r w:rsidRPr="0009091C">
          <w:rPr>
            <w:rFonts w:eastAsia="Candara"/>
            <w:b/>
          </w:rPr>
          <w:delText xml:space="preserve">Attachments: </w:delText>
        </w:r>
        <w:r w:rsidRPr="0009091C">
          <w:rPr>
            <w:rFonts w:eastAsia="Candara"/>
          </w:rPr>
          <w:delText>Any applicable attachments if necessary</w:delText>
        </w:r>
      </w:del>
    </w:p>
    <w:p w:rsidRPr="0009091C" w:rsidR="009C3F22" w:rsidP="43786A85" w:rsidRDefault="009C3F22" w14:paraId="7F85E850" w14:textId="01484372">
      <w:pPr>
        <w:spacing w:line="257" w:lineRule="auto"/>
        <w:rPr>
          <w:del w:author="Zachary Cappella" w:date="2023-10-13T12:30:00Z" w:id="1348"/>
          <w:rFonts w:eastAsia="Candara"/>
        </w:rPr>
      </w:pPr>
    </w:p>
    <w:p w:rsidRPr="0009091C" w:rsidR="009C3F22" w:rsidDel="00A94DB7" w:rsidP="43786A85" w:rsidRDefault="009C3F22" w14:paraId="3F013DFB" w14:textId="76E29EF1">
      <w:pPr>
        <w:spacing w:line="257" w:lineRule="auto"/>
        <w:rPr>
          <w:del w:author="Malachi Jamison" w:date="2023-11-05T18:16:00Z" w:id="1349"/>
          <w:rFonts w:eastAsiaTheme="majorEastAsia"/>
          <w:sz w:val="24"/>
          <w:szCs w:val="24"/>
        </w:rPr>
      </w:pPr>
      <w:del w:author="Malachi Jamison" w:date="2023-11-05T18:16:00Z" w:id="1350">
        <w:r w:rsidRPr="0009091C" w:rsidDel="00A94DB7">
          <w:rPr>
            <w:rFonts w:eastAsiaTheme="majorEastAsia"/>
            <w:sz w:val="24"/>
            <w:szCs w:val="24"/>
          </w:rPr>
          <w:delText xml:space="preserve">3.1.3.2 </w:delText>
        </w:r>
        <w:r w:rsidRPr="0009091C" w:rsidDel="00A94DB7" w:rsidR="00134BCA">
          <w:rPr>
            <w:rFonts w:eastAsiaTheme="majorEastAsia"/>
            <w:sz w:val="24"/>
            <w:szCs w:val="24"/>
          </w:rPr>
          <w:delText>Application Static Features</w:delText>
        </w:r>
      </w:del>
    </w:p>
    <w:p w:rsidRPr="0009091C" w:rsidR="00604682" w:rsidDel="00A94DB7" w:rsidP="00604682" w:rsidRDefault="00604682" w14:paraId="7BCDB4CC" w14:textId="6A5E6F6C">
      <w:pPr>
        <w:spacing w:line="257" w:lineRule="auto"/>
        <w:rPr>
          <w:del w:author="Malachi Jamison" w:date="2023-11-05T18:16:00Z" w:id="1351"/>
          <w:color w:val="161719"/>
          <w:shd w:val="clear" w:color="auto" w:fill="FFFFFF"/>
        </w:rPr>
      </w:pPr>
      <w:del w:author="Malachi Jamison" w:date="2023-11-05T18:16:00Z" w:id="1352">
        <w:r w:rsidRPr="00463D69" w:rsidDel="00A94DB7">
          <w:rPr>
            <w:rFonts w:eastAsia="Candara"/>
            <w:b/>
            <w:rPrChange w:author="Zachary Cappella" w:date="2023-11-05T15:34:00Z" w:id="1353">
              <w:rPr>
                <w:rFonts w:ascii="Candara" w:hAnsi="Candara" w:eastAsia="Candara" w:cs="Candara"/>
              </w:rPr>
            </w:rPrChange>
          </w:rPr>
          <w:delText>Description:</w:delText>
        </w:r>
        <w:r w:rsidRPr="0009091C" w:rsidDel="00A94DB7">
          <w:rPr>
            <w:rFonts w:eastAsia="Candara"/>
          </w:rPr>
          <w:delText xml:space="preserve"> </w:delText>
        </w:r>
        <w:r w:rsidRPr="0009091C" w:rsidDel="00A94DB7">
          <w:rPr>
            <w:color w:val="161719"/>
            <w:shd w:val="clear" w:color="auto" w:fill="FFFFFF"/>
          </w:rPr>
          <w:delText>The purpose of this test case is to verify that the static functions of an application work as intended and adhere to the specified requirements. These static features and functions are interactive elements that enhance the user experience and provide additional ease of use. The main objective of this test case is to ensure that all static functions are consistently displayed across different screens and that they are functional. The static functions are as follow:</w:delText>
        </w:r>
      </w:del>
    </w:p>
    <w:p w:rsidRPr="00463D69" w:rsidR="00604682" w:rsidDel="00A94DB7" w:rsidP="00604682" w:rsidRDefault="00604682" w14:paraId="1D9DE1EF" w14:textId="54B617BF">
      <w:pPr>
        <w:spacing w:line="257" w:lineRule="auto"/>
        <w:rPr>
          <w:del w:author="Malachi Jamison" w:date="2023-11-05T18:16:00Z" w:id="1354"/>
          <w:b/>
          <w:color w:val="161719"/>
          <w:shd w:val="clear" w:color="auto" w:fill="FFFFFF"/>
          <w:rPrChange w:author="Zachary Cappella" w:date="2023-11-05T15:34:00Z" w:id="1355">
            <w:rPr>
              <w:del w:author="Malachi Jamison" w:date="2023-11-05T18:16:00Z" w:id="1356"/>
              <w:rFonts w:ascii="Candara" w:hAnsi="Candara" w:cs="Arial"/>
              <w:color w:val="161719"/>
              <w:shd w:val="clear" w:color="auto" w:fill="FFFFFF"/>
            </w:rPr>
          </w:rPrChange>
        </w:rPr>
      </w:pPr>
      <w:del w:author="Malachi Jamison" w:date="2023-11-05T18:16:00Z" w:id="1357">
        <w:r w:rsidRPr="00463D69" w:rsidDel="00A94DB7">
          <w:rPr>
            <w:b/>
            <w:color w:val="161719"/>
            <w:shd w:val="clear" w:color="auto" w:fill="FFFFFF"/>
            <w:rPrChange w:author="Zachary Cappella" w:date="2023-11-05T15:34:00Z" w:id="1358">
              <w:rPr>
                <w:rFonts w:ascii="Candara" w:hAnsi="Candara" w:cs="Arial"/>
                <w:color w:val="161719"/>
                <w:shd w:val="clear" w:color="auto" w:fill="FFFFFF"/>
              </w:rPr>
            </w:rPrChange>
          </w:rPr>
          <w:delText>Top of the Application:</w:delText>
        </w:r>
      </w:del>
    </w:p>
    <w:p w:rsidRPr="0009091C" w:rsidR="00604682" w:rsidDel="00A94DB7" w:rsidP="00604682" w:rsidRDefault="00604682" w14:paraId="4CF14FFC" w14:textId="3FCF9B8C">
      <w:pPr>
        <w:pStyle w:val="ListParagraph"/>
        <w:numPr>
          <w:ilvl w:val="0"/>
          <w:numId w:val="279"/>
        </w:numPr>
        <w:spacing w:line="257" w:lineRule="auto"/>
        <w:rPr>
          <w:del w:author="Malachi Jamison" w:date="2023-11-05T18:16:00Z" w:id="1359"/>
          <w:color w:val="161719"/>
          <w:shd w:val="clear" w:color="auto" w:fill="FFFFFF"/>
        </w:rPr>
      </w:pPr>
      <w:del w:author="Malachi Jamison" w:date="2023-11-05T18:16:00Z" w:id="1360">
        <w:r w:rsidRPr="0009091C" w:rsidDel="00A94DB7">
          <w:rPr>
            <w:color w:val="161719"/>
            <w:shd w:val="clear" w:color="auto" w:fill="FFFFFF"/>
          </w:rPr>
          <w:delText>Menu Button</w:delText>
        </w:r>
      </w:del>
    </w:p>
    <w:p w:rsidRPr="0009091C" w:rsidR="00604682" w:rsidDel="00A94DB7" w:rsidP="00604682" w:rsidRDefault="00604682" w14:paraId="60965F4C" w14:textId="00FA5476">
      <w:pPr>
        <w:pStyle w:val="ListParagraph"/>
        <w:numPr>
          <w:ilvl w:val="0"/>
          <w:numId w:val="279"/>
        </w:numPr>
        <w:spacing w:line="257" w:lineRule="auto"/>
        <w:rPr>
          <w:del w:author="Malachi Jamison" w:date="2023-11-05T18:16:00Z" w:id="1361"/>
          <w:color w:val="161719"/>
          <w:shd w:val="clear" w:color="auto" w:fill="FFFFFF"/>
        </w:rPr>
      </w:pPr>
      <w:del w:author="Malachi Jamison" w:date="2023-11-05T18:16:00Z" w:id="1362">
        <w:r w:rsidRPr="0009091C" w:rsidDel="00A94DB7">
          <w:rPr>
            <w:color w:val="161719"/>
            <w:shd w:val="clear" w:color="auto" w:fill="FFFFFF"/>
          </w:rPr>
          <w:delText>Back Button</w:delText>
        </w:r>
      </w:del>
    </w:p>
    <w:p w:rsidRPr="00463D69" w:rsidR="00604682" w:rsidDel="00A94DB7" w:rsidP="00604682" w:rsidRDefault="00604682" w14:paraId="03D2BDE8" w14:textId="38175174">
      <w:pPr>
        <w:spacing w:line="257" w:lineRule="auto"/>
        <w:rPr>
          <w:del w:author="Malachi Jamison" w:date="2023-11-05T18:16:00Z" w:id="1363"/>
          <w:b/>
          <w:color w:val="161719"/>
          <w:shd w:val="clear" w:color="auto" w:fill="FFFFFF"/>
          <w:rPrChange w:author="Zachary Cappella" w:date="2023-11-05T15:34:00Z" w:id="1364">
            <w:rPr>
              <w:del w:author="Malachi Jamison" w:date="2023-11-05T18:16:00Z" w:id="1365"/>
              <w:rFonts w:ascii="Candara" w:hAnsi="Candara" w:cs="Arial"/>
              <w:color w:val="161719"/>
              <w:shd w:val="clear" w:color="auto" w:fill="FFFFFF"/>
            </w:rPr>
          </w:rPrChange>
        </w:rPr>
      </w:pPr>
      <w:del w:author="Malachi Jamison" w:date="2023-11-05T18:16:00Z" w:id="1366">
        <w:r w:rsidRPr="00463D69" w:rsidDel="00A94DB7">
          <w:rPr>
            <w:b/>
            <w:color w:val="161719"/>
            <w:shd w:val="clear" w:color="auto" w:fill="FFFFFF"/>
            <w:rPrChange w:author="Zachary Cappella" w:date="2023-11-05T15:34:00Z" w:id="1367">
              <w:rPr>
                <w:rFonts w:ascii="Candara" w:hAnsi="Candara" w:cs="Arial"/>
                <w:color w:val="161719"/>
                <w:shd w:val="clear" w:color="auto" w:fill="FFFFFF"/>
              </w:rPr>
            </w:rPrChange>
          </w:rPr>
          <w:delText>Bottom of the Application:</w:delText>
        </w:r>
      </w:del>
    </w:p>
    <w:p w:rsidRPr="0009091C" w:rsidR="00604682" w:rsidDel="00A94DB7" w:rsidP="00604682" w:rsidRDefault="00604682" w14:paraId="46CC11D9" w14:textId="20D954AB">
      <w:pPr>
        <w:pStyle w:val="ListParagraph"/>
        <w:numPr>
          <w:ilvl w:val="0"/>
          <w:numId w:val="280"/>
        </w:numPr>
        <w:spacing w:line="257" w:lineRule="auto"/>
        <w:rPr>
          <w:del w:author="Malachi Jamison" w:date="2023-11-05T18:16:00Z" w:id="1368"/>
          <w:color w:val="161719"/>
          <w:shd w:val="clear" w:color="auto" w:fill="FFFFFF"/>
        </w:rPr>
      </w:pPr>
      <w:del w:author="Malachi Jamison" w:date="2023-11-05T18:16:00Z" w:id="1369">
        <w:r w:rsidRPr="0009091C" w:rsidDel="00A94DB7">
          <w:rPr>
            <w:color w:val="161719"/>
            <w:shd w:val="clear" w:color="auto" w:fill="FFFFFF"/>
          </w:rPr>
          <w:delText>Home</w:delText>
        </w:r>
      </w:del>
    </w:p>
    <w:p w:rsidRPr="0009091C" w:rsidR="00604682" w:rsidDel="00A94DB7" w:rsidP="00604682" w:rsidRDefault="00604682" w14:paraId="1DD57DE3" w14:textId="6A60A3B3">
      <w:pPr>
        <w:pStyle w:val="ListParagraph"/>
        <w:numPr>
          <w:ilvl w:val="0"/>
          <w:numId w:val="280"/>
        </w:numPr>
        <w:spacing w:line="257" w:lineRule="auto"/>
        <w:rPr>
          <w:del w:author="Malachi Jamison" w:date="2023-11-05T18:16:00Z" w:id="1370"/>
          <w:color w:val="161719"/>
          <w:shd w:val="clear" w:color="auto" w:fill="FFFFFF"/>
        </w:rPr>
      </w:pPr>
      <w:del w:author="Malachi Jamison" w:date="2023-11-05T18:16:00Z" w:id="1371">
        <w:r w:rsidRPr="0009091C" w:rsidDel="00A94DB7">
          <w:rPr>
            <w:color w:val="161719"/>
            <w:shd w:val="clear" w:color="auto" w:fill="FFFFFF"/>
          </w:rPr>
          <w:delText>Chatbot</w:delText>
        </w:r>
      </w:del>
      <w:ins w:author="Zachary Cappella" w:date="2023-10-10T14:53:00Z" w:id="1372">
        <w:del w:author="Malachi Jamison" w:date="2023-11-05T18:16:00Z" w:id="1373">
          <w:r w:rsidDel="00A94DB7" w:rsidR="00DE664F">
            <w:rPr>
              <w:color w:val="161719"/>
              <w:shd w:val="clear" w:color="auto" w:fill="FFFFFF"/>
            </w:rPr>
            <w:delText>Virtual Assistant</w:delText>
          </w:r>
        </w:del>
      </w:ins>
    </w:p>
    <w:p w:rsidRPr="0009091C" w:rsidR="00604682" w:rsidDel="00A94DB7" w:rsidP="00604682" w:rsidRDefault="00604682" w14:paraId="224B2EF4" w14:textId="5925587F">
      <w:pPr>
        <w:pStyle w:val="ListParagraph"/>
        <w:numPr>
          <w:ilvl w:val="0"/>
          <w:numId w:val="280"/>
        </w:numPr>
        <w:spacing w:line="257" w:lineRule="auto"/>
        <w:rPr>
          <w:del w:author="Malachi Jamison" w:date="2023-11-05T18:16:00Z" w:id="1374"/>
          <w:color w:val="161719"/>
          <w:shd w:val="clear" w:color="auto" w:fill="FFFFFF"/>
        </w:rPr>
      </w:pPr>
      <w:del w:author="Malachi Jamison" w:date="2023-11-05T18:16:00Z" w:id="1375">
        <w:r w:rsidRPr="0009091C" w:rsidDel="00A94DB7">
          <w:rPr>
            <w:color w:val="161719"/>
            <w:shd w:val="clear" w:color="auto" w:fill="FFFFFF"/>
          </w:rPr>
          <w:delText>Search</w:delText>
        </w:r>
      </w:del>
    </w:p>
    <w:p w:rsidRPr="0009091C" w:rsidR="00604682" w:rsidDel="00A94DB7" w:rsidP="00604682" w:rsidRDefault="00604682" w14:paraId="3955170A" w14:textId="6D738F94">
      <w:pPr>
        <w:pStyle w:val="ListParagraph"/>
        <w:numPr>
          <w:ilvl w:val="0"/>
          <w:numId w:val="280"/>
        </w:numPr>
        <w:spacing w:line="257" w:lineRule="auto"/>
        <w:rPr>
          <w:del w:author="Malachi Jamison" w:date="2023-11-05T18:16:00Z" w:id="1376"/>
          <w:rFonts w:eastAsia="Candara"/>
        </w:rPr>
      </w:pPr>
      <w:del w:author="Malachi Jamison" w:date="2023-11-05T18:16:00Z" w:id="1377">
        <w:r w:rsidRPr="0009091C" w:rsidDel="00A94DB7">
          <w:rPr>
            <w:color w:val="161719"/>
            <w:shd w:val="clear" w:color="auto" w:fill="FFFFFF"/>
          </w:rPr>
          <w:delText xml:space="preserve">Gallery </w:delText>
        </w:r>
      </w:del>
    </w:p>
    <w:p w:rsidRPr="00DF5BB3" w:rsidR="00604682" w:rsidDel="00A94DB7" w:rsidRDefault="00604682" w14:paraId="1061B0A7" w14:textId="05581B5A">
      <w:pPr>
        <w:pStyle w:val="ListParagraph"/>
        <w:numPr>
          <w:ilvl w:val="0"/>
          <w:numId w:val="280"/>
        </w:numPr>
        <w:spacing w:line="257" w:lineRule="auto"/>
        <w:rPr>
          <w:del w:author="Malachi Jamison" w:date="2023-11-05T18:16:00Z" w:id="1378"/>
          <w:rFonts w:eastAsia="Candara"/>
        </w:rPr>
        <w:pPrChange w:author="Zachary Cappella" w:date="2023-11-05T15:34:00Z" w:id="1379">
          <w:pPr>
            <w:spacing w:line="257" w:lineRule="auto"/>
          </w:pPr>
        </w:pPrChange>
      </w:pPr>
    </w:p>
    <w:p w:rsidRPr="00463D69" w:rsidR="00604682" w:rsidDel="00A94DB7" w:rsidP="00604682" w:rsidRDefault="00604682" w14:paraId="0EC2BE3A" w14:textId="3AC481CB">
      <w:pPr>
        <w:spacing w:line="257" w:lineRule="auto"/>
        <w:rPr>
          <w:del w:author="Malachi Jamison" w:date="2023-11-05T18:16:00Z" w:id="1380"/>
          <w:rFonts w:eastAsia="Candara"/>
          <w:b/>
          <w:rPrChange w:author="Zachary Cappella" w:date="2023-11-05T15:34:00Z" w:id="1381">
            <w:rPr>
              <w:del w:author="Malachi Jamison" w:date="2023-11-05T18:16:00Z" w:id="1382"/>
              <w:rFonts w:ascii="Candara" w:hAnsi="Candara" w:eastAsia="Candara" w:cs="Candara"/>
            </w:rPr>
          </w:rPrChange>
        </w:rPr>
      </w:pPr>
      <w:del w:author="Malachi Jamison" w:date="2023-11-05T18:16:00Z" w:id="1383">
        <w:r w:rsidRPr="00463D69" w:rsidDel="00A94DB7">
          <w:rPr>
            <w:rFonts w:eastAsia="Candara"/>
            <w:b/>
            <w:rPrChange w:author="Zachary Cappella" w:date="2023-11-05T15:34:00Z" w:id="1384">
              <w:rPr>
                <w:rFonts w:ascii="Candara" w:hAnsi="Candara" w:eastAsia="Candara" w:cs="Candara"/>
              </w:rPr>
            </w:rPrChange>
          </w:rPr>
          <w:delText xml:space="preserve">Requirements: </w:delText>
        </w:r>
      </w:del>
    </w:p>
    <w:p w:rsidRPr="0009091C" w:rsidR="00604682" w:rsidDel="00A94DB7" w:rsidP="0034350C" w:rsidRDefault="00604682" w14:paraId="60087C74" w14:textId="5C6BE87E">
      <w:pPr>
        <w:pStyle w:val="ListParagraph"/>
        <w:numPr>
          <w:ilvl w:val="3"/>
          <w:numId w:val="281"/>
        </w:numPr>
        <w:spacing w:line="257" w:lineRule="auto"/>
        <w:ind w:left="360"/>
        <w:rPr>
          <w:del w:author="Malachi Jamison" w:date="2023-11-05T18:16:00Z" w:id="1385"/>
          <w:rFonts w:eastAsia="Candara"/>
        </w:rPr>
      </w:pPr>
      <w:del w:author="Malachi Jamison" w:date="2023-11-05T18:16:00Z" w:id="1386">
        <w:r w:rsidRPr="0009091C" w:rsidDel="00A94DB7">
          <w:rPr>
            <w:rFonts w:eastAsia="Candara"/>
          </w:rPr>
          <w:delText>Menu Button: The menu button should be prominently displayed on the top of the application screen. When clicked, it should display all necessary options and functions.</w:delText>
        </w:r>
      </w:del>
    </w:p>
    <w:p w:rsidRPr="0009091C" w:rsidR="00604682" w:rsidDel="00A94DB7" w:rsidP="0034350C" w:rsidRDefault="00604682" w14:paraId="214A6CAB" w14:textId="32BFC085">
      <w:pPr>
        <w:pStyle w:val="ListParagraph"/>
        <w:numPr>
          <w:ilvl w:val="3"/>
          <w:numId w:val="281"/>
        </w:numPr>
        <w:spacing w:line="257" w:lineRule="auto"/>
        <w:ind w:left="360"/>
        <w:rPr>
          <w:del w:author="Malachi Jamison" w:date="2023-11-05T18:16:00Z" w:id="1387"/>
          <w:rFonts w:eastAsia="Candara"/>
        </w:rPr>
      </w:pPr>
      <w:del w:author="Malachi Jamison" w:date="2023-11-05T18:16:00Z" w:id="1388">
        <w:r w:rsidRPr="0009091C" w:rsidDel="00A94DB7">
          <w:rPr>
            <w:rFonts w:eastAsia="Candara"/>
          </w:rPr>
          <w:delText xml:space="preserve">Back Button: The back button should be located on the top of the application screen and should take the user to the previous screen when clicked. </w:delText>
        </w:r>
      </w:del>
    </w:p>
    <w:p w:rsidRPr="0009091C" w:rsidR="00604682" w:rsidDel="00A94DB7" w:rsidP="0034350C" w:rsidRDefault="00604682" w14:paraId="3F3790CC" w14:textId="78FFA5FB">
      <w:pPr>
        <w:pStyle w:val="ListParagraph"/>
        <w:numPr>
          <w:ilvl w:val="3"/>
          <w:numId w:val="281"/>
        </w:numPr>
        <w:spacing w:line="257" w:lineRule="auto"/>
        <w:ind w:left="360"/>
        <w:rPr>
          <w:del w:author="Malachi Jamison" w:date="2023-11-05T18:16:00Z" w:id="1389"/>
          <w:rFonts w:eastAsia="Candara"/>
        </w:rPr>
      </w:pPr>
      <w:del w:author="Malachi Jamison" w:date="2023-11-05T18:16:00Z" w:id="1390">
        <w:r w:rsidRPr="0009091C" w:rsidDel="00A94DB7">
          <w:rPr>
            <w:rFonts w:eastAsia="Candara"/>
          </w:rPr>
          <w:delText xml:space="preserve">Home: The home button should be located at the bottom of the application screen and should take the user to the home screen when clicked. </w:delText>
        </w:r>
      </w:del>
    </w:p>
    <w:p w:rsidRPr="0009091C" w:rsidR="00604682" w:rsidDel="00A94DB7" w:rsidP="0034350C" w:rsidRDefault="00604682" w14:paraId="51BAB02F" w14:textId="40B5CE48">
      <w:pPr>
        <w:pStyle w:val="ListParagraph"/>
        <w:numPr>
          <w:ilvl w:val="3"/>
          <w:numId w:val="281"/>
        </w:numPr>
        <w:spacing w:line="257" w:lineRule="auto"/>
        <w:ind w:left="360"/>
        <w:rPr>
          <w:del w:author="Malachi Jamison" w:date="2023-11-05T18:16:00Z" w:id="1391"/>
          <w:rFonts w:eastAsia="Candara"/>
        </w:rPr>
      </w:pPr>
      <w:del w:author="Malachi Jamison" w:date="2023-11-05T18:16:00Z" w:id="1392">
        <w:r w:rsidRPr="0009091C" w:rsidDel="00A94DB7">
          <w:rPr>
            <w:rFonts w:eastAsia="Candara"/>
          </w:rPr>
          <w:delText>Chatbot</w:delText>
        </w:r>
      </w:del>
      <w:ins w:author="Zachary Cappella" w:date="2023-10-10T14:53:00Z" w:id="1393">
        <w:del w:author="Malachi Jamison" w:date="2023-11-05T18:16:00Z" w:id="1394">
          <w:r w:rsidDel="00A94DB7" w:rsidR="00DE664F">
            <w:rPr>
              <w:rFonts w:eastAsia="Candara"/>
            </w:rPr>
            <w:delText>Virtual Assistant</w:delText>
          </w:r>
        </w:del>
      </w:ins>
      <w:del w:author="Malachi Jamison" w:date="2023-11-05T18:16:00Z" w:id="1395">
        <w:r w:rsidRPr="0009091C" w:rsidDel="00A94DB7">
          <w:rPr>
            <w:rFonts w:eastAsia="Candara"/>
          </w:rPr>
          <w:delText>: The chatbot</w:delText>
        </w:r>
      </w:del>
      <w:ins w:author="Zachary Cappella" w:date="2023-10-10T14:53:00Z" w:id="1396">
        <w:del w:author="Malachi Jamison" w:date="2023-11-05T18:16:00Z" w:id="1397">
          <w:r w:rsidDel="00A94DB7" w:rsidR="00DE664F">
            <w:rPr>
              <w:rFonts w:eastAsia="Candara"/>
            </w:rPr>
            <w:delText>Virtual Assistant</w:delText>
          </w:r>
        </w:del>
      </w:ins>
      <w:del w:author="Malachi Jamison" w:date="2023-11-05T18:16:00Z" w:id="1398">
        <w:r w:rsidRPr="0009091C" w:rsidDel="00A94DB7">
          <w:rPr>
            <w:rFonts w:eastAsia="Candara"/>
          </w:rPr>
          <w:delText xml:space="preserve"> function should be located at the bottom of the application screen and should provide a way for the user to initiate a conversation and receive helpful information or assistance. </w:delText>
        </w:r>
      </w:del>
    </w:p>
    <w:p w:rsidRPr="0009091C" w:rsidR="00604682" w:rsidDel="00A94DB7" w:rsidP="0034350C" w:rsidRDefault="00604682" w14:paraId="0205DF42" w14:textId="50E8A266">
      <w:pPr>
        <w:pStyle w:val="ListParagraph"/>
        <w:numPr>
          <w:ilvl w:val="3"/>
          <w:numId w:val="281"/>
        </w:numPr>
        <w:spacing w:line="257" w:lineRule="auto"/>
        <w:ind w:left="360"/>
        <w:rPr>
          <w:del w:author="Malachi Jamison" w:date="2023-11-05T18:16:00Z" w:id="1399"/>
          <w:rFonts w:eastAsia="Candara"/>
        </w:rPr>
      </w:pPr>
      <w:del w:author="Malachi Jamison" w:date="2023-11-05T18:16:00Z" w:id="1400">
        <w:r w:rsidRPr="0009091C" w:rsidDel="00A94DB7">
          <w:rPr>
            <w:rFonts w:eastAsia="Candara"/>
          </w:rPr>
          <w:delText xml:space="preserve">Search: The search function should be located at the bottom of the application screen and should provide the user with a way to search for specific content or information within the application. </w:delText>
        </w:r>
      </w:del>
    </w:p>
    <w:p w:rsidRPr="0009091C" w:rsidR="00604682" w:rsidDel="00A94DB7" w:rsidP="0034350C" w:rsidRDefault="00604682" w14:paraId="365294D5" w14:textId="2F560734">
      <w:pPr>
        <w:pStyle w:val="ListParagraph"/>
        <w:numPr>
          <w:ilvl w:val="3"/>
          <w:numId w:val="281"/>
        </w:numPr>
        <w:spacing w:line="257" w:lineRule="auto"/>
        <w:ind w:left="360"/>
        <w:rPr>
          <w:del w:author="Malachi Jamison" w:date="2023-11-05T18:16:00Z" w:id="1401"/>
          <w:rFonts w:eastAsia="Candara"/>
        </w:rPr>
      </w:pPr>
      <w:del w:author="Malachi Jamison" w:date="2023-11-05T18:16:00Z" w:id="1402">
        <w:r w:rsidRPr="0009091C" w:rsidDel="00A94DB7">
          <w:rPr>
            <w:rFonts w:eastAsia="Candara"/>
          </w:rPr>
          <w:delText xml:space="preserve">Gallery: The gallery function should be located at the bottom of the application screen and should provide the user with a way to view images or media content. </w:delText>
        </w:r>
      </w:del>
    </w:p>
    <w:p w:rsidRPr="00DF5BB3" w:rsidR="00604682" w:rsidDel="00A94DB7" w:rsidRDefault="00604682" w14:paraId="19248F84" w14:textId="125F204C">
      <w:pPr>
        <w:pStyle w:val="ListParagraph"/>
        <w:numPr>
          <w:ilvl w:val="3"/>
          <w:numId w:val="281"/>
        </w:numPr>
        <w:spacing w:line="257" w:lineRule="auto"/>
        <w:ind w:left="360"/>
        <w:rPr>
          <w:del w:author="Malachi Jamison" w:date="2023-11-05T18:16:00Z" w:id="1403"/>
          <w:rFonts w:eastAsia="Candara"/>
        </w:rPr>
        <w:pPrChange w:author="Zachary Cappella" w:date="2023-11-05T15:34:00Z" w:id="1404">
          <w:pPr>
            <w:spacing w:line="257" w:lineRule="auto"/>
          </w:pPr>
        </w:pPrChange>
      </w:pPr>
    </w:p>
    <w:p w:rsidRPr="0009091C" w:rsidR="00604682" w:rsidDel="00A94DB7" w:rsidP="00604682" w:rsidRDefault="00604682" w14:paraId="2AA28728" w14:textId="030BB87D">
      <w:pPr>
        <w:spacing w:line="257" w:lineRule="auto"/>
        <w:rPr>
          <w:del w:author="Malachi Jamison" w:date="2023-11-05T18:16:00Z" w:id="1405"/>
          <w:rFonts w:eastAsia="Candara"/>
        </w:rPr>
      </w:pPr>
      <w:del w:author="Malachi Jamison" w:date="2023-11-05T18:16:00Z" w:id="1406">
        <w:r w:rsidRPr="0009091C" w:rsidDel="00A94DB7">
          <w:rPr>
            <w:rFonts w:eastAsia="Candara"/>
          </w:rPr>
          <w:delText>All static functions should be consistently displayed and functional across all screens throughout the application</w:delText>
        </w:r>
      </w:del>
      <w:ins w:author="Zachary Cappella" w:date="2023-10-13T13:02:00Z" w:id="1407">
        <w:del w:author="Malachi Jamison" w:date="2023-11-05T18:16:00Z" w:id="1408">
          <w:r w:rsidDel="00A94DB7" w:rsidR="00DF5BB3">
            <w:rPr>
              <w:rFonts w:eastAsia="Candara"/>
            </w:rPr>
            <w:delText>.</w:delText>
          </w:r>
        </w:del>
      </w:ins>
    </w:p>
    <w:p w:rsidRPr="00463D69" w:rsidR="00604682" w:rsidDel="00A94DB7" w:rsidP="00604682" w:rsidRDefault="00604682" w14:paraId="3827D8F5" w14:textId="135B18C5">
      <w:pPr>
        <w:spacing w:line="257" w:lineRule="auto"/>
        <w:rPr>
          <w:del w:author="Malachi Jamison" w:date="2023-11-05T18:16:00Z" w:id="1409"/>
          <w:rFonts w:eastAsia="Candara"/>
          <w:b/>
          <w:rPrChange w:author="Zachary Cappella" w:date="2023-11-05T15:34:00Z" w:id="1410">
            <w:rPr>
              <w:del w:author="Malachi Jamison" w:date="2023-11-05T18:16:00Z" w:id="1411"/>
              <w:rFonts w:ascii="Candara" w:hAnsi="Candara" w:eastAsia="Candara" w:cs="Candara"/>
            </w:rPr>
          </w:rPrChange>
        </w:rPr>
      </w:pPr>
      <w:del w:author="Malachi Jamison" w:date="2023-11-05T18:16:00Z" w:id="1412">
        <w:r w:rsidRPr="00463D69" w:rsidDel="00A94DB7">
          <w:rPr>
            <w:rFonts w:eastAsia="Candara"/>
            <w:b/>
            <w:rPrChange w:author="Zachary Cappella" w:date="2023-11-05T15:34:00Z" w:id="1413">
              <w:rPr>
                <w:rFonts w:ascii="Candara" w:hAnsi="Candara" w:eastAsia="Candara" w:cs="Candara"/>
              </w:rPr>
            </w:rPrChange>
          </w:rPr>
          <w:delText xml:space="preserve">Prerequisites:  </w:delText>
        </w:r>
      </w:del>
    </w:p>
    <w:p w:rsidRPr="00463D69" w:rsidR="00463D69" w:rsidDel="00A94DB7" w:rsidP="00604682" w:rsidRDefault="00463D69" w14:paraId="2B12FEAB" w14:textId="28D1FED5">
      <w:pPr>
        <w:spacing w:line="257" w:lineRule="auto"/>
        <w:rPr>
          <w:ins w:author="Zachary Cappella" w:date="2023-10-13T12:33:00Z" w:id="1414"/>
          <w:del w:author="Malachi Jamison" w:date="2023-11-05T18:16:00Z" w:id="1415"/>
          <w:rFonts w:eastAsia="Candara"/>
          <w:b/>
          <w:bCs/>
          <w:rPrChange w:author="Zachary Cappella" w:date="2023-10-13T12:33:00Z" w:id="1416">
            <w:rPr>
              <w:ins w:author="Zachary Cappella" w:date="2023-10-13T12:33:00Z" w:id="1417"/>
              <w:del w:author="Malachi Jamison" w:date="2023-11-05T18:16:00Z" w:id="1418"/>
              <w:rFonts w:eastAsia="Candara"/>
            </w:rPr>
          </w:rPrChange>
        </w:rPr>
      </w:pPr>
    </w:p>
    <w:p w:rsidR="00604682" w:rsidDel="00A94DB7" w:rsidP="00604682" w:rsidRDefault="00604682" w14:paraId="6BBAF728" w14:textId="5E305192">
      <w:pPr>
        <w:pStyle w:val="ListParagraph"/>
        <w:numPr>
          <w:ilvl w:val="0"/>
          <w:numId w:val="301"/>
        </w:numPr>
        <w:spacing w:line="257" w:lineRule="auto"/>
        <w:rPr>
          <w:del w:author="Malachi Jamison" w:date="2023-11-05T18:16:00Z" w:id="1419"/>
          <w:rFonts w:eastAsia="Candara"/>
        </w:rPr>
      </w:pPr>
      <w:del w:author="Malachi Jamison" w:date="2023-11-05T18:16:00Z" w:id="1420">
        <w:r w:rsidRPr="00463D69" w:rsidDel="00A94DB7">
          <w:rPr>
            <w:rFonts w:eastAsia="Candara"/>
          </w:rPr>
          <w:delText>•</w:delText>
        </w:r>
        <w:r w:rsidRPr="00463D69" w:rsidDel="00A94DB7">
          <w:rPr>
            <w:rFonts w:eastAsia="Candara"/>
          </w:rPr>
          <w:tab/>
        </w:r>
        <w:r w:rsidRPr="00463D69" w:rsidDel="00A94DB7">
          <w:rPr>
            <w:rFonts w:eastAsia="Candara"/>
          </w:rPr>
          <w:delText xml:space="preserve">The CogniOpen application must be successfully installed and running on the test device. </w:delText>
        </w:r>
      </w:del>
    </w:p>
    <w:p w:rsidRPr="00463D69" w:rsidR="00463D69" w:rsidDel="00A94DB7" w:rsidRDefault="00463D69" w14:paraId="04B453A7" w14:textId="7EB646F8">
      <w:pPr>
        <w:pStyle w:val="ListParagraph"/>
        <w:numPr>
          <w:ilvl w:val="0"/>
          <w:numId w:val="301"/>
        </w:numPr>
        <w:spacing w:line="257" w:lineRule="auto"/>
        <w:rPr>
          <w:ins w:author="Zachary Cappella" w:date="2023-10-13T12:33:00Z" w:id="1421"/>
          <w:del w:author="Malachi Jamison" w:date="2023-11-05T18:16:00Z" w:id="1422"/>
          <w:rFonts w:eastAsia="Candara"/>
        </w:rPr>
        <w:pPrChange w:author="Zachary Cappella" w:date="2023-10-13T12:33:00Z" w:id="1423">
          <w:pPr>
            <w:spacing w:line="257" w:lineRule="auto"/>
          </w:pPr>
        </w:pPrChange>
      </w:pPr>
    </w:p>
    <w:p w:rsidRPr="00463D69" w:rsidR="00604682" w:rsidDel="00A94DB7" w:rsidRDefault="00604682" w14:paraId="7EA8B6A8" w14:textId="0EB9F06B">
      <w:pPr>
        <w:pStyle w:val="ListParagraph"/>
        <w:numPr>
          <w:ilvl w:val="0"/>
          <w:numId w:val="301"/>
        </w:numPr>
        <w:spacing w:line="257" w:lineRule="auto"/>
        <w:rPr>
          <w:del w:author="Malachi Jamison" w:date="2023-11-05T18:16:00Z" w:id="1424"/>
          <w:rFonts w:eastAsia="Candara"/>
        </w:rPr>
        <w:pPrChange w:author="Zachary Cappella" w:date="2023-11-05T15:34:00Z" w:id="1425">
          <w:pPr>
            <w:spacing w:line="257" w:lineRule="auto"/>
          </w:pPr>
        </w:pPrChange>
      </w:pPr>
      <w:del w:author="Malachi Jamison" w:date="2023-11-05T18:16:00Z" w:id="1426">
        <w:r w:rsidRPr="00463D69" w:rsidDel="00A94DB7">
          <w:rPr>
            <w:rFonts w:eastAsia="Candara"/>
          </w:rPr>
          <w:delText>•</w:delText>
        </w:r>
        <w:r w:rsidDel="00A94DB7">
          <w:rPr>
            <w:rFonts w:eastAsia="Candara"/>
          </w:rPr>
          <w:tab/>
        </w:r>
        <w:r w:rsidRPr="00463D69" w:rsidDel="00A94DB7">
          <w:rPr>
            <w:rFonts w:eastAsia="Candara"/>
          </w:rPr>
          <w:delText xml:space="preserve">The test device must have a compatible operating system version for the application. </w:delText>
        </w:r>
      </w:del>
    </w:p>
    <w:p w:rsidR="00463D69" w:rsidDel="00A94DB7" w:rsidP="00604682" w:rsidRDefault="00604682" w14:paraId="6FF6C40B" w14:textId="1D2D14B0">
      <w:pPr>
        <w:pStyle w:val="ListParagraph"/>
        <w:numPr>
          <w:ilvl w:val="0"/>
          <w:numId w:val="301"/>
        </w:numPr>
        <w:spacing w:line="257" w:lineRule="auto"/>
        <w:rPr>
          <w:ins w:author="Zachary Cappella" w:date="2023-10-13T12:33:00Z" w:id="1427"/>
          <w:del w:author="Malachi Jamison" w:date="2023-11-05T18:16:00Z" w:id="1428"/>
          <w:rFonts w:eastAsia="Candara"/>
        </w:rPr>
      </w:pPr>
      <w:del w:author="Malachi Jamison" w:date="2023-11-05T18:16:00Z" w:id="1429">
        <w:r w:rsidRPr="00463D69" w:rsidDel="00A94DB7">
          <w:rPr>
            <w:rFonts w:eastAsia="Candara"/>
          </w:rPr>
          <w:delText>•</w:delText>
        </w:r>
        <w:r w:rsidRPr="00463D69" w:rsidDel="00A94DB7">
          <w:rPr>
            <w:rFonts w:eastAsia="Candara"/>
          </w:rPr>
          <w:tab/>
        </w:r>
      </w:del>
    </w:p>
    <w:p w:rsidRPr="00463D69" w:rsidR="00604682" w:rsidDel="00A94DB7" w:rsidRDefault="00604682" w14:paraId="2974586C" w14:textId="6625F72E">
      <w:pPr>
        <w:pStyle w:val="ListParagraph"/>
        <w:numPr>
          <w:ilvl w:val="0"/>
          <w:numId w:val="301"/>
        </w:numPr>
        <w:spacing w:line="257" w:lineRule="auto"/>
        <w:rPr>
          <w:del w:author="Malachi Jamison" w:date="2023-11-05T18:16:00Z" w:id="1430"/>
          <w:rFonts w:eastAsia="Candara"/>
        </w:rPr>
        <w:pPrChange w:author="Zachary Cappella" w:date="2023-11-05T15:34:00Z" w:id="1431">
          <w:pPr>
            <w:spacing w:line="257" w:lineRule="auto"/>
          </w:pPr>
        </w:pPrChange>
      </w:pPr>
      <w:del w:author="Malachi Jamison" w:date="2023-11-05T18:16:00Z" w:id="1432">
        <w:r w:rsidRPr="00463D69" w:rsidDel="00A94DB7">
          <w:rPr>
            <w:rFonts w:eastAsia="Candara"/>
          </w:rPr>
          <w:delText xml:space="preserve">The user must have a valid account and be logged into the CogniOpen application. </w:delText>
        </w:r>
      </w:del>
    </w:p>
    <w:p w:rsidRPr="00DF5BB3" w:rsidR="00604682" w:rsidDel="00A94DB7" w:rsidRDefault="00604682" w14:paraId="6F70F7C8" w14:textId="59888BC2">
      <w:pPr>
        <w:pStyle w:val="ListParagraph"/>
        <w:numPr>
          <w:ilvl w:val="0"/>
          <w:numId w:val="301"/>
        </w:numPr>
        <w:spacing w:line="257" w:lineRule="auto"/>
        <w:rPr>
          <w:del w:author="Malachi Jamison" w:date="2023-11-05T18:16:00Z" w:id="1433"/>
          <w:rFonts w:eastAsia="Candara"/>
        </w:rPr>
        <w:pPrChange w:author="Zachary Cappella" w:date="2023-11-05T15:34:00Z" w:id="1434">
          <w:pPr>
            <w:spacing w:line="257" w:lineRule="auto"/>
          </w:pPr>
        </w:pPrChange>
      </w:pPr>
    </w:p>
    <w:p w:rsidR="00604682" w:rsidDel="00A94DB7" w:rsidP="00604682" w:rsidRDefault="00604682" w14:paraId="5BDE979C" w14:textId="2174E4A1">
      <w:pPr>
        <w:spacing w:line="257" w:lineRule="auto"/>
        <w:rPr>
          <w:del w:author="Malachi Jamison" w:date="2023-11-05T18:16:00Z" w:id="1435"/>
          <w:rFonts w:eastAsia="Candara"/>
        </w:rPr>
      </w:pPr>
      <w:del w:author="Malachi Jamison" w:date="2023-11-05T18:16:00Z" w:id="1436">
        <w:r w:rsidRPr="00463D69" w:rsidDel="00A94DB7">
          <w:rPr>
            <w:rFonts w:eastAsia="Candara"/>
            <w:b/>
            <w:rPrChange w:author="Zachary Cappella" w:date="2023-11-05T15:34:00Z" w:id="1437">
              <w:rPr>
                <w:rFonts w:ascii="Candara" w:hAnsi="Candara" w:eastAsia="Candara" w:cs="Candara"/>
              </w:rPr>
            </w:rPrChange>
          </w:rPr>
          <w:delText xml:space="preserve">Test Data: </w:delText>
        </w:r>
      </w:del>
    </w:p>
    <w:p w:rsidRPr="00463D69" w:rsidR="00463D69" w:rsidDel="00A94DB7" w:rsidP="00604682" w:rsidRDefault="00463D69" w14:paraId="07A15C54" w14:textId="1C73B47B">
      <w:pPr>
        <w:spacing w:line="257" w:lineRule="auto"/>
        <w:rPr>
          <w:ins w:author="Zachary Cappella" w:date="2023-10-13T12:33:00Z" w:id="1438"/>
          <w:del w:author="Malachi Jamison" w:date="2023-11-05T18:16:00Z" w:id="1439"/>
          <w:rFonts w:eastAsia="Candara"/>
          <w:b/>
          <w:bCs/>
          <w:rPrChange w:author="Zachary Cappella" w:date="2023-10-13T12:33:00Z" w:id="1440">
            <w:rPr>
              <w:ins w:author="Zachary Cappella" w:date="2023-10-13T12:33:00Z" w:id="1441"/>
              <w:del w:author="Malachi Jamison" w:date="2023-11-05T18:16:00Z" w:id="1442"/>
              <w:rFonts w:eastAsia="Candara"/>
            </w:rPr>
          </w:rPrChange>
        </w:rPr>
      </w:pPr>
    </w:p>
    <w:p w:rsidR="00604682" w:rsidDel="00A94DB7" w:rsidP="00604682" w:rsidRDefault="00604682" w14:paraId="056B2181" w14:textId="2976C9B9">
      <w:pPr>
        <w:pStyle w:val="ListParagraph"/>
        <w:numPr>
          <w:ilvl w:val="0"/>
          <w:numId w:val="302"/>
        </w:numPr>
        <w:spacing w:line="257" w:lineRule="auto"/>
        <w:rPr>
          <w:del w:author="Malachi Jamison" w:date="2023-11-05T18:16:00Z" w:id="1443"/>
          <w:rFonts w:eastAsia="Candara"/>
        </w:rPr>
      </w:pPr>
      <w:del w:author="Malachi Jamison" w:date="2023-11-05T18:16:00Z" w:id="1444">
        <w:r w:rsidRPr="00463D69" w:rsidDel="00A94DB7">
          <w:rPr>
            <w:rFonts w:eastAsia="Candara"/>
          </w:rPr>
          <w:delText>•</w:delText>
        </w:r>
        <w:r w:rsidRPr="00463D69" w:rsidDel="00A94DB7">
          <w:rPr>
            <w:rFonts w:eastAsia="Candara"/>
          </w:rPr>
          <w:tab/>
        </w:r>
        <w:r w:rsidRPr="00463D69" w:rsidDel="00A94DB7">
          <w:rPr>
            <w:rFonts w:eastAsia="Candara"/>
          </w:rPr>
          <w:delText xml:space="preserve">Email Address: test_user@testemail.com </w:delText>
        </w:r>
      </w:del>
    </w:p>
    <w:p w:rsidRPr="00463D69" w:rsidR="00463D69" w:rsidDel="00A94DB7" w:rsidRDefault="00463D69" w14:paraId="37381A3A" w14:textId="4D257D39">
      <w:pPr>
        <w:pStyle w:val="ListParagraph"/>
        <w:numPr>
          <w:ilvl w:val="0"/>
          <w:numId w:val="302"/>
        </w:numPr>
        <w:spacing w:line="257" w:lineRule="auto"/>
        <w:rPr>
          <w:ins w:author="Zachary Cappella" w:date="2023-10-13T12:33:00Z" w:id="1445"/>
          <w:del w:author="Malachi Jamison" w:date="2023-11-05T18:16:00Z" w:id="1446"/>
          <w:rFonts w:eastAsia="Candara"/>
        </w:rPr>
        <w:pPrChange w:author="Zachary Cappella" w:date="2023-10-13T12:33:00Z" w:id="1447">
          <w:pPr>
            <w:spacing w:line="257" w:lineRule="auto"/>
          </w:pPr>
        </w:pPrChange>
      </w:pPr>
    </w:p>
    <w:p w:rsidRPr="00463D69" w:rsidR="00604682" w:rsidDel="00A94DB7" w:rsidRDefault="00604682" w14:paraId="79F0FF91" w14:textId="1EC51666">
      <w:pPr>
        <w:pStyle w:val="ListParagraph"/>
        <w:numPr>
          <w:ilvl w:val="0"/>
          <w:numId w:val="302"/>
        </w:numPr>
        <w:spacing w:line="257" w:lineRule="auto"/>
        <w:rPr>
          <w:del w:author="Malachi Jamison" w:date="2023-11-05T18:16:00Z" w:id="1448"/>
          <w:rFonts w:eastAsia="Candara"/>
        </w:rPr>
        <w:pPrChange w:author="Zachary Cappella" w:date="2023-11-05T15:34:00Z" w:id="1449">
          <w:pPr>
            <w:spacing w:line="257" w:lineRule="auto"/>
          </w:pPr>
        </w:pPrChange>
      </w:pPr>
      <w:del w:author="Malachi Jamison" w:date="2023-11-05T18:16:00Z" w:id="1450">
        <w:r w:rsidRPr="00463D69" w:rsidDel="00A94DB7">
          <w:rPr>
            <w:rFonts w:eastAsia="Candara"/>
          </w:rPr>
          <w:delText>•</w:delText>
        </w:r>
        <w:r w:rsidDel="00A94DB7">
          <w:rPr>
            <w:rFonts w:eastAsia="Candara"/>
          </w:rPr>
          <w:tab/>
        </w:r>
        <w:r w:rsidRPr="00463D69" w:rsidDel="00A94DB7">
          <w:rPr>
            <w:rFonts w:eastAsia="Candara"/>
          </w:rPr>
          <w:delText xml:space="preserve">Password: C0mplexPa$$word2@ </w:delText>
        </w:r>
      </w:del>
    </w:p>
    <w:p w:rsidRPr="00DF5BB3" w:rsidR="00604682" w:rsidDel="00A94DB7" w:rsidRDefault="00604682" w14:paraId="2D89563D" w14:textId="09F8F7B0">
      <w:pPr>
        <w:pStyle w:val="ListParagraph"/>
        <w:numPr>
          <w:ilvl w:val="0"/>
          <w:numId w:val="302"/>
        </w:numPr>
        <w:spacing w:line="257" w:lineRule="auto"/>
        <w:rPr>
          <w:del w:author="Malachi Jamison" w:date="2023-11-05T18:16:00Z" w:id="1451"/>
          <w:rFonts w:eastAsia="Candara"/>
        </w:rPr>
        <w:pPrChange w:author="Zachary Cappella" w:date="2023-11-05T15:34:00Z" w:id="1452">
          <w:pPr>
            <w:spacing w:line="257" w:lineRule="auto"/>
          </w:pPr>
        </w:pPrChange>
      </w:pPr>
    </w:p>
    <w:p w:rsidRPr="00463D69" w:rsidR="00604682" w:rsidDel="00A94DB7" w:rsidP="00604682" w:rsidRDefault="00604682" w14:paraId="08BE1FAE" w14:textId="304BF1D0">
      <w:pPr>
        <w:spacing w:line="257" w:lineRule="auto"/>
        <w:rPr>
          <w:del w:author="Malachi Jamison" w:date="2023-11-05T18:16:00Z" w:id="1453"/>
          <w:rFonts w:eastAsia="Candara"/>
          <w:b/>
          <w:rPrChange w:author="Zachary Cappella" w:date="2023-11-05T15:34:00Z" w:id="1454">
            <w:rPr>
              <w:del w:author="Malachi Jamison" w:date="2023-11-05T18:16:00Z" w:id="1455"/>
              <w:rFonts w:ascii="Candara" w:hAnsi="Candara" w:eastAsia="Candara" w:cs="Candara"/>
            </w:rPr>
          </w:rPrChange>
        </w:rPr>
      </w:pPr>
      <w:del w:author="Malachi Jamison" w:date="2023-11-05T18:16:00Z" w:id="1456">
        <w:r w:rsidRPr="00463D69" w:rsidDel="00A94DB7">
          <w:rPr>
            <w:rFonts w:eastAsia="Candara"/>
            <w:b/>
            <w:rPrChange w:author="Zachary Cappella" w:date="2023-11-05T15:34:00Z" w:id="1457">
              <w:rPr>
                <w:rFonts w:ascii="Candara" w:hAnsi="Candara" w:eastAsia="Candara" w:cs="Candara"/>
              </w:rPr>
            </w:rPrChange>
          </w:rPr>
          <w:delText xml:space="preserve">Test Steps: </w:delText>
        </w:r>
      </w:del>
    </w:p>
    <w:p w:rsidR="00604682" w:rsidDel="00A94DB7" w:rsidP="00604682" w:rsidRDefault="00604682" w14:paraId="00D20E90" w14:textId="0219D68C">
      <w:pPr>
        <w:pStyle w:val="ListParagraph"/>
        <w:numPr>
          <w:ilvl w:val="0"/>
          <w:numId w:val="297"/>
        </w:numPr>
        <w:spacing w:line="257" w:lineRule="auto"/>
        <w:rPr>
          <w:del w:author="Malachi Jamison" w:date="2023-11-05T18:16:00Z" w:id="1458"/>
          <w:rFonts w:eastAsia="Candara"/>
        </w:rPr>
      </w:pPr>
      <w:del w:author="Malachi Jamison" w:date="2023-11-05T18:16:00Z" w:id="1459">
        <w:r w:rsidRPr="00463D69" w:rsidDel="00A94DB7">
          <w:rPr>
            <w:rFonts w:eastAsia="Candara"/>
          </w:rPr>
          <w:delText>1. Verify that the logout button or option is available and accessible to the user.</w:delText>
        </w:r>
      </w:del>
    </w:p>
    <w:p w:rsidRPr="00463D69" w:rsidR="00463D69" w:rsidDel="00A94DB7" w:rsidRDefault="00463D69" w14:paraId="51C0DD1E" w14:textId="34485987">
      <w:pPr>
        <w:pStyle w:val="ListParagraph"/>
        <w:numPr>
          <w:ilvl w:val="0"/>
          <w:numId w:val="297"/>
        </w:numPr>
        <w:spacing w:line="257" w:lineRule="auto"/>
        <w:rPr>
          <w:ins w:author="Zachary Cappella" w:date="2023-10-13T12:31:00Z" w:id="1460"/>
          <w:del w:author="Malachi Jamison" w:date="2023-11-05T18:16:00Z" w:id="1461"/>
          <w:rFonts w:eastAsia="Candara"/>
        </w:rPr>
        <w:pPrChange w:author="Zachary Cappella" w:date="2023-10-13T12:31:00Z" w:id="1462">
          <w:pPr>
            <w:spacing w:line="257" w:lineRule="auto"/>
          </w:pPr>
        </w:pPrChange>
      </w:pPr>
    </w:p>
    <w:p w:rsidRPr="00463D69" w:rsidR="00604682" w:rsidDel="00A94DB7" w:rsidRDefault="00604682" w14:paraId="15854E35" w14:textId="0ABC5EB0">
      <w:pPr>
        <w:pStyle w:val="ListParagraph"/>
        <w:numPr>
          <w:ilvl w:val="0"/>
          <w:numId w:val="297"/>
        </w:numPr>
        <w:spacing w:line="257" w:lineRule="auto"/>
        <w:rPr>
          <w:del w:author="Malachi Jamison" w:date="2023-11-05T18:16:00Z" w:id="1463"/>
          <w:rFonts w:eastAsia="Candara"/>
        </w:rPr>
        <w:pPrChange w:author="Zachary Cappella" w:date="2023-11-05T15:34:00Z" w:id="1464">
          <w:pPr>
            <w:spacing w:line="257" w:lineRule="auto"/>
          </w:pPr>
        </w:pPrChange>
      </w:pPr>
      <w:del w:author="Malachi Jamison" w:date="2023-11-05T18:16:00Z" w:id="1465">
        <w:r w:rsidRPr="00463D69" w:rsidDel="00A94DB7">
          <w:rPr>
            <w:rFonts w:eastAsia="Candara"/>
          </w:rPr>
          <w:delText xml:space="preserve">2. Launch the application and navigate to the home screen. </w:delText>
        </w:r>
      </w:del>
    </w:p>
    <w:p w:rsidR="00463D69" w:rsidDel="00A94DB7" w:rsidP="00604682" w:rsidRDefault="00604682" w14:paraId="432DC0FF" w14:textId="64ABFD5A">
      <w:pPr>
        <w:pStyle w:val="ListParagraph"/>
        <w:numPr>
          <w:ilvl w:val="0"/>
          <w:numId w:val="297"/>
        </w:numPr>
        <w:spacing w:line="257" w:lineRule="auto"/>
        <w:rPr>
          <w:ins w:author="Zachary Cappella" w:date="2023-10-13T12:31:00Z" w:id="1466"/>
          <w:del w:author="Malachi Jamison" w:date="2023-11-05T18:16:00Z" w:id="1467"/>
          <w:rFonts w:eastAsia="Candara"/>
        </w:rPr>
      </w:pPr>
      <w:del w:author="Malachi Jamison" w:date="2023-11-05T18:16:00Z" w:id="1468">
        <w:r w:rsidRPr="00463D69" w:rsidDel="00A94DB7">
          <w:rPr>
            <w:rFonts w:eastAsia="Candara"/>
          </w:rPr>
          <w:delText xml:space="preserve">3. </w:delText>
        </w:r>
      </w:del>
    </w:p>
    <w:p w:rsidRPr="00463D69" w:rsidR="00604682" w:rsidDel="00A94DB7" w:rsidRDefault="00604682" w14:paraId="3615FAF5" w14:textId="0328BEEA">
      <w:pPr>
        <w:pStyle w:val="ListParagraph"/>
        <w:numPr>
          <w:ilvl w:val="0"/>
          <w:numId w:val="297"/>
        </w:numPr>
        <w:spacing w:line="257" w:lineRule="auto"/>
        <w:rPr>
          <w:del w:author="Malachi Jamison" w:date="2023-11-05T18:16:00Z" w:id="1469"/>
          <w:rFonts w:eastAsia="Candara"/>
        </w:rPr>
        <w:pPrChange w:author="Zachary Cappella" w:date="2023-11-05T15:34:00Z" w:id="1470">
          <w:pPr>
            <w:spacing w:line="257" w:lineRule="auto"/>
          </w:pPr>
        </w:pPrChange>
      </w:pPr>
      <w:del w:author="Malachi Jamison" w:date="2023-11-05T18:16:00Z" w:id="1471">
        <w:r w:rsidRPr="00463D69" w:rsidDel="00A94DB7">
          <w:rPr>
            <w:rFonts w:eastAsia="Candara"/>
          </w:rPr>
          <w:delText>Verify that all static functions are consistently displayed for all the application features such as the Chatbot</w:delText>
        </w:r>
      </w:del>
      <w:ins w:author="Zachary Cappella" w:date="2023-10-10T14:53:00Z" w:id="1472">
        <w:del w:author="Malachi Jamison" w:date="2023-11-05T18:16:00Z" w:id="1473">
          <w:r w:rsidRPr="00463D69" w:rsidDel="00A94DB7" w:rsidR="00DE664F">
            <w:rPr>
              <w:rFonts w:eastAsia="Candara"/>
            </w:rPr>
            <w:delText>Virtual Assistant</w:delText>
          </w:r>
        </w:del>
      </w:ins>
      <w:del w:author="Malachi Jamison" w:date="2023-11-05T18:16:00Z" w:id="1474">
        <w:r w:rsidRPr="00463D69" w:rsidDel="00A94DB7">
          <w:rPr>
            <w:rFonts w:eastAsia="Candara"/>
          </w:rPr>
          <w:delText xml:space="preserve">, Gallery, Video Record, Audio Record, Search and Previously Asked Questions. </w:delText>
        </w:r>
      </w:del>
    </w:p>
    <w:p w:rsidR="00463D69" w:rsidDel="00A94DB7" w:rsidP="00604682" w:rsidRDefault="00604682" w14:paraId="03BC13FF" w14:textId="63730D1E">
      <w:pPr>
        <w:pStyle w:val="ListParagraph"/>
        <w:numPr>
          <w:ilvl w:val="0"/>
          <w:numId w:val="297"/>
        </w:numPr>
        <w:spacing w:line="257" w:lineRule="auto"/>
        <w:rPr>
          <w:ins w:author="Zachary Cappella" w:date="2023-10-13T12:31:00Z" w:id="1475"/>
          <w:del w:author="Malachi Jamison" w:date="2023-11-05T18:16:00Z" w:id="1476"/>
          <w:rFonts w:eastAsia="Candara"/>
        </w:rPr>
      </w:pPr>
      <w:del w:author="Malachi Jamison" w:date="2023-11-05T18:16:00Z" w:id="1477">
        <w:r w:rsidRPr="00463D69" w:rsidDel="00A94DB7">
          <w:rPr>
            <w:rFonts w:eastAsia="Candara"/>
          </w:rPr>
          <w:delText xml:space="preserve">4. </w:delText>
        </w:r>
      </w:del>
    </w:p>
    <w:p w:rsidRPr="00463D69" w:rsidR="00604682" w:rsidDel="00A94DB7" w:rsidRDefault="00604682" w14:paraId="044954B9" w14:textId="5135E3D2">
      <w:pPr>
        <w:pStyle w:val="ListParagraph"/>
        <w:numPr>
          <w:ilvl w:val="0"/>
          <w:numId w:val="297"/>
        </w:numPr>
        <w:spacing w:line="257" w:lineRule="auto"/>
        <w:rPr>
          <w:del w:author="Malachi Jamison" w:date="2023-11-05T18:16:00Z" w:id="1478"/>
          <w:rFonts w:eastAsia="Candara"/>
        </w:rPr>
        <w:pPrChange w:author="Zachary Cappella" w:date="2023-11-05T15:34:00Z" w:id="1479">
          <w:pPr>
            <w:spacing w:line="257" w:lineRule="auto"/>
          </w:pPr>
        </w:pPrChange>
      </w:pPr>
      <w:del w:author="Malachi Jamison" w:date="2023-11-05T18:16:00Z" w:id="1480">
        <w:r w:rsidRPr="00463D69" w:rsidDel="00A94DB7">
          <w:rPr>
            <w:rFonts w:eastAsia="Candara"/>
          </w:rPr>
          <w:delText>Test the menu function by clicking on it and verify that it displays all necessary options and functions.</w:delText>
        </w:r>
      </w:del>
    </w:p>
    <w:p w:rsidR="00463D69" w:rsidDel="00A94DB7" w:rsidP="00604682" w:rsidRDefault="00604682" w14:paraId="5FF5260B" w14:textId="76A84F62">
      <w:pPr>
        <w:pStyle w:val="ListParagraph"/>
        <w:numPr>
          <w:ilvl w:val="0"/>
          <w:numId w:val="297"/>
        </w:numPr>
        <w:spacing w:line="257" w:lineRule="auto"/>
        <w:rPr>
          <w:ins w:author="Zachary Cappella" w:date="2023-10-13T12:31:00Z" w:id="1481"/>
          <w:del w:author="Malachi Jamison" w:date="2023-11-05T18:16:00Z" w:id="1482"/>
          <w:rFonts w:eastAsia="Candara"/>
        </w:rPr>
      </w:pPr>
      <w:del w:author="Malachi Jamison" w:date="2023-11-05T18:16:00Z" w:id="1483">
        <w:r w:rsidRPr="00463D69" w:rsidDel="00A94DB7">
          <w:rPr>
            <w:rFonts w:eastAsia="Candara"/>
          </w:rPr>
          <w:delText xml:space="preserve">5. </w:delText>
        </w:r>
      </w:del>
    </w:p>
    <w:p w:rsidR="00604682" w:rsidDel="00A94DB7" w:rsidP="00604682" w:rsidRDefault="00604682" w14:paraId="0C43F28F" w14:textId="6B3AA6C6">
      <w:pPr>
        <w:pStyle w:val="ListParagraph"/>
        <w:numPr>
          <w:ilvl w:val="0"/>
          <w:numId w:val="297"/>
        </w:numPr>
        <w:spacing w:line="257" w:lineRule="auto"/>
        <w:rPr>
          <w:del w:author="Malachi Jamison" w:date="2023-11-05T18:16:00Z" w:id="1484"/>
          <w:rFonts w:eastAsia="Candara"/>
        </w:rPr>
      </w:pPr>
      <w:del w:author="Malachi Jamison" w:date="2023-11-05T18:16:00Z" w:id="1485">
        <w:r w:rsidRPr="00463D69" w:rsidDel="00A94DB7">
          <w:rPr>
            <w:rFonts w:eastAsia="Candara"/>
          </w:rPr>
          <w:delText xml:space="preserve">Test the back button by clicking on it and verify that it takes the user to the previous screen. </w:delText>
        </w:r>
      </w:del>
    </w:p>
    <w:p w:rsidRPr="00463D69" w:rsidR="00463D69" w:rsidDel="00A94DB7" w:rsidRDefault="00463D69" w14:paraId="6F3B1EB2" w14:textId="441CEA52">
      <w:pPr>
        <w:pStyle w:val="ListParagraph"/>
        <w:numPr>
          <w:ilvl w:val="0"/>
          <w:numId w:val="297"/>
        </w:numPr>
        <w:spacing w:line="257" w:lineRule="auto"/>
        <w:rPr>
          <w:ins w:author="Zachary Cappella" w:date="2023-10-13T12:32:00Z" w:id="1486"/>
          <w:del w:author="Malachi Jamison" w:date="2023-11-05T18:16:00Z" w:id="1487"/>
          <w:rFonts w:eastAsia="Candara"/>
        </w:rPr>
        <w:pPrChange w:author="Zachary Cappella" w:date="2023-10-13T12:31:00Z" w:id="1488">
          <w:pPr>
            <w:spacing w:line="257" w:lineRule="auto"/>
          </w:pPr>
        </w:pPrChange>
      </w:pPr>
    </w:p>
    <w:p w:rsidRPr="00463D69" w:rsidR="00604682" w:rsidDel="00A94DB7" w:rsidRDefault="00604682" w14:paraId="25BD1804" w14:textId="5848937B">
      <w:pPr>
        <w:pStyle w:val="ListParagraph"/>
        <w:numPr>
          <w:ilvl w:val="0"/>
          <w:numId w:val="297"/>
        </w:numPr>
        <w:spacing w:line="257" w:lineRule="auto"/>
        <w:rPr>
          <w:del w:author="Malachi Jamison" w:date="2023-11-05T18:16:00Z" w:id="1489"/>
          <w:rFonts w:eastAsia="Candara"/>
        </w:rPr>
        <w:pPrChange w:author="Zachary Cappella" w:date="2023-11-05T15:34:00Z" w:id="1490">
          <w:pPr>
            <w:spacing w:line="257" w:lineRule="auto"/>
          </w:pPr>
        </w:pPrChange>
      </w:pPr>
      <w:del w:author="Malachi Jamison" w:date="2023-11-05T18:16:00Z" w:id="1491">
        <w:r w:rsidRPr="00463D69" w:rsidDel="00A94DB7">
          <w:rPr>
            <w:rFonts w:eastAsia="Candara"/>
          </w:rPr>
          <w:delText xml:space="preserve">6. Test the home function by clicking on it and verify that it takes the user to the home screen. </w:delText>
        </w:r>
      </w:del>
    </w:p>
    <w:p w:rsidR="00463D69" w:rsidDel="00A94DB7" w:rsidP="00604682" w:rsidRDefault="00604682" w14:paraId="54C8A900" w14:textId="2CB35939">
      <w:pPr>
        <w:pStyle w:val="ListParagraph"/>
        <w:numPr>
          <w:ilvl w:val="0"/>
          <w:numId w:val="297"/>
        </w:numPr>
        <w:spacing w:line="257" w:lineRule="auto"/>
        <w:rPr>
          <w:ins w:author="Zachary Cappella" w:date="2023-10-13T12:32:00Z" w:id="1492"/>
          <w:del w:author="Malachi Jamison" w:date="2023-11-05T18:16:00Z" w:id="1493"/>
          <w:rFonts w:eastAsia="Candara"/>
        </w:rPr>
      </w:pPr>
      <w:del w:author="Malachi Jamison" w:date="2023-11-05T18:16:00Z" w:id="1494">
        <w:r w:rsidRPr="00463D69" w:rsidDel="00A94DB7">
          <w:rPr>
            <w:rFonts w:eastAsia="Candara"/>
          </w:rPr>
          <w:delText xml:space="preserve">7. </w:delText>
        </w:r>
      </w:del>
    </w:p>
    <w:p w:rsidRPr="00463D69" w:rsidR="00604682" w:rsidDel="00A94DB7" w:rsidRDefault="00604682" w14:paraId="624F108A" w14:textId="6A9D7DA1">
      <w:pPr>
        <w:pStyle w:val="ListParagraph"/>
        <w:numPr>
          <w:ilvl w:val="0"/>
          <w:numId w:val="297"/>
        </w:numPr>
        <w:spacing w:line="257" w:lineRule="auto"/>
        <w:rPr>
          <w:del w:author="Malachi Jamison" w:date="2023-11-05T18:16:00Z" w:id="1495"/>
          <w:rFonts w:eastAsia="Candara"/>
        </w:rPr>
        <w:pPrChange w:author="Zachary Cappella" w:date="2023-11-05T15:34:00Z" w:id="1496">
          <w:pPr>
            <w:spacing w:line="257" w:lineRule="auto"/>
          </w:pPr>
        </w:pPrChange>
      </w:pPr>
      <w:del w:author="Malachi Jamison" w:date="2023-11-05T18:16:00Z" w:id="1497">
        <w:r w:rsidRPr="00463D69" w:rsidDel="00A94DB7">
          <w:rPr>
            <w:rFonts w:eastAsia="Candara"/>
          </w:rPr>
          <w:delText>Test the chatbot</w:delText>
        </w:r>
      </w:del>
      <w:ins w:author="Zachary Cappella" w:date="2023-10-10T14:53:00Z" w:id="1498">
        <w:del w:author="Malachi Jamison" w:date="2023-11-05T18:16:00Z" w:id="1499">
          <w:r w:rsidRPr="00463D69" w:rsidDel="00A94DB7" w:rsidR="00DE664F">
            <w:rPr>
              <w:rFonts w:eastAsia="Candara"/>
            </w:rPr>
            <w:delText>Virtual Assistant</w:delText>
          </w:r>
        </w:del>
      </w:ins>
      <w:del w:author="Malachi Jamison" w:date="2023-11-05T18:16:00Z" w:id="1500">
        <w:r w:rsidRPr="00463D69" w:rsidDel="00A94DB7">
          <w:rPr>
            <w:rFonts w:eastAsia="Candara"/>
          </w:rPr>
          <w:delText xml:space="preserve"> function by initiating a conversation and verifying that it responds correctly and provides helpful information to the user. </w:delText>
        </w:r>
      </w:del>
    </w:p>
    <w:p w:rsidR="00463D69" w:rsidDel="00A94DB7" w:rsidP="00604682" w:rsidRDefault="00604682" w14:paraId="05109CE0" w14:textId="38BB9851">
      <w:pPr>
        <w:pStyle w:val="ListParagraph"/>
        <w:numPr>
          <w:ilvl w:val="0"/>
          <w:numId w:val="297"/>
        </w:numPr>
        <w:spacing w:line="257" w:lineRule="auto"/>
        <w:rPr>
          <w:ins w:author="Zachary Cappella" w:date="2023-10-13T12:32:00Z" w:id="1501"/>
          <w:del w:author="Malachi Jamison" w:date="2023-11-05T18:16:00Z" w:id="1502"/>
          <w:rFonts w:eastAsia="Candara"/>
        </w:rPr>
      </w:pPr>
      <w:del w:author="Malachi Jamison" w:date="2023-11-05T18:16:00Z" w:id="1503">
        <w:r w:rsidRPr="00463D69" w:rsidDel="00A94DB7">
          <w:rPr>
            <w:rFonts w:eastAsia="Candara"/>
          </w:rPr>
          <w:delText xml:space="preserve">8. </w:delText>
        </w:r>
      </w:del>
    </w:p>
    <w:p w:rsidRPr="00463D69" w:rsidR="00604682" w:rsidDel="00A94DB7" w:rsidRDefault="00604682" w14:paraId="0E3A7C17" w14:textId="1BED7B5C">
      <w:pPr>
        <w:pStyle w:val="ListParagraph"/>
        <w:numPr>
          <w:ilvl w:val="0"/>
          <w:numId w:val="297"/>
        </w:numPr>
        <w:spacing w:line="257" w:lineRule="auto"/>
        <w:rPr>
          <w:del w:author="Malachi Jamison" w:date="2023-11-05T18:16:00Z" w:id="1504"/>
          <w:rFonts w:eastAsia="Candara"/>
        </w:rPr>
        <w:pPrChange w:author="Zachary Cappella" w:date="2023-11-05T15:34:00Z" w:id="1505">
          <w:pPr>
            <w:spacing w:line="257" w:lineRule="auto"/>
          </w:pPr>
        </w:pPrChange>
      </w:pPr>
      <w:del w:author="Malachi Jamison" w:date="2023-11-05T18:16:00Z" w:id="1506">
        <w:r w:rsidRPr="00463D69" w:rsidDel="00A94DB7">
          <w:rPr>
            <w:rFonts w:eastAsia="Candara"/>
          </w:rPr>
          <w:delText xml:space="preserve">Test the search function by entering a search term and verify that it provides relevant results and filters. </w:delText>
        </w:r>
      </w:del>
    </w:p>
    <w:p w:rsidR="00463D69" w:rsidDel="00A94DB7" w:rsidP="00604682" w:rsidRDefault="00604682" w14:paraId="6DCFBCD8" w14:textId="6A5DD27F">
      <w:pPr>
        <w:pStyle w:val="ListParagraph"/>
        <w:numPr>
          <w:ilvl w:val="0"/>
          <w:numId w:val="297"/>
        </w:numPr>
        <w:spacing w:line="257" w:lineRule="auto"/>
        <w:rPr>
          <w:ins w:author="Zachary Cappella" w:date="2023-10-13T12:32:00Z" w:id="1507"/>
          <w:del w:author="Malachi Jamison" w:date="2023-11-05T18:16:00Z" w:id="1508"/>
          <w:rFonts w:eastAsia="Candara"/>
        </w:rPr>
      </w:pPr>
      <w:del w:author="Malachi Jamison" w:date="2023-11-05T18:16:00Z" w:id="1509">
        <w:r w:rsidRPr="00463D69" w:rsidDel="00A94DB7">
          <w:rPr>
            <w:rFonts w:eastAsia="Candara"/>
          </w:rPr>
          <w:delText xml:space="preserve">9. </w:delText>
        </w:r>
      </w:del>
    </w:p>
    <w:p w:rsidRPr="00463D69" w:rsidR="00604682" w:rsidDel="00A94DB7" w:rsidRDefault="00604682" w14:paraId="74B73ECA" w14:textId="3F68D1AD">
      <w:pPr>
        <w:pStyle w:val="ListParagraph"/>
        <w:numPr>
          <w:ilvl w:val="0"/>
          <w:numId w:val="297"/>
        </w:numPr>
        <w:spacing w:line="257" w:lineRule="auto"/>
        <w:rPr>
          <w:del w:author="Malachi Jamison" w:date="2023-11-05T18:16:00Z" w:id="1510"/>
          <w:rFonts w:eastAsia="Candara"/>
        </w:rPr>
        <w:pPrChange w:author="Zachary Cappella" w:date="2023-11-05T15:34:00Z" w:id="1511">
          <w:pPr>
            <w:spacing w:line="257" w:lineRule="auto"/>
          </w:pPr>
        </w:pPrChange>
      </w:pPr>
      <w:del w:author="Malachi Jamison" w:date="2023-11-05T18:16:00Z" w:id="1512">
        <w:r w:rsidRPr="00463D69" w:rsidDel="00A94DB7">
          <w:rPr>
            <w:rFonts w:eastAsia="Candara"/>
          </w:rPr>
          <w:delText xml:space="preserve">Test the gallery function by scrolling through the images and verify that they are correctly displayed in terms of size, resolution, and aspect ratio. </w:delText>
        </w:r>
      </w:del>
    </w:p>
    <w:p w:rsidR="00463D69" w:rsidDel="00A94DB7" w:rsidP="00604682" w:rsidRDefault="00604682" w14:paraId="2FEDDD39" w14:textId="540C3AAD">
      <w:pPr>
        <w:pStyle w:val="ListParagraph"/>
        <w:numPr>
          <w:ilvl w:val="0"/>
          <w:numId w:val="297"/>
        </w:numPr>
        <w:spacing w:line="257" w:lineRule="auto"/>
        <w:rPr>
          <w:ins w:author="Zachary Cappella" w:date="2023-10-13T12:32:00Z" w:id="1513"/>
          <w:del w:author="Malachi Jamison" w:date="2023-11-05T18:16:00Z" w:id="1514"/>
          <w:rFonts w:eastAsia="Candara"/>
        </w:rPr>
      </w:pPr>
      <w:del w:author="Malachi Jamison" w:date="2023-11-05T18:16:00Z" w:id="1515">
        <w:r w:rsidRPr="00463D69" w:rsidDel="00A94DB7">
          <w:rPr>
            <w:rFonts w:eastAsia="Candara"/>
          </w:rPr>
          <w:delText xml:space="preserve">10. </w:delText>
        </w:r>
      </w:del>
    </w:p>
    <w:p w:rsidRPr="00463D69" w:rsidR="00604682" w:rsidDel="00A94DB7" w:rsidRDefault="00604682" w14:paraId="34F0D3AE" w14:textId="081D3ACC">
      <w:pPr>
        <w:pStyle w:val="ListParagraph"/>
        <w:numPr>
          <w:ilvl w:val="0"/>
          <w:numId w:val="297"/>
        </w:numPr>
        <w:spacing w:line="257" w:lineRule="auto"/>
        <w:rPr>
          <w:del w:author="Malachi Jamison" w:date="2023-11-05T18:16:00Z" w:id="1516"/>
          <w:rFonts w:eastAsia="Candara"/>
        </w:rPr>
        <w:pPrChange w:author="Zachary Cappella" w:date="2023-11-05T15:34:00Z" w:id="1517">
          <w:pPr>
            <w:spacing w:line="257" w:lineRule="auto"/>
          </w:pPr>
        </w:pPrChange>
      </w:pPr>
      <w:del w:author="Malachi Jamison" w:date="2023-11-05T18:16:00Z" w:id="1518">
        <w:r w:rsidRPr="00463D69" w:rsidDel="00A94DB7">
          <w:rPr>
            <w:rFonts w:eastAsia="Candara"/>
          </w:rPr>
          <w:delText xml:space="preserve">Verify that all required data is accurately and consistently displayed throughout the application. </w:delText>
        </w:r>
      </w:del>
    </w:p>
    <w:p w:rsidRPr="00463D69" w:rsidR="00604682" w:rsidDel="00A94DB7" w:rsidP="00604682" w:rsidRDefault="00604682" w14:paraId="15F57D46" w14:textId="1F736071">
      <w:pPr>
        <w:spacing w:line="257" w:lineRule="auto"/>
        <w:rPr>
          <w:del w:author="Malachi Jamison" w:date="2023-11-05T18:16:00Z" w:id="1519"/>
          <w:rFonts w:eastAsia="Candara"/>
          <w:b/>
          <w:rPrChange w:author="Zachary Cappella" w:date="2023-11-05T15:34:00Z" w:id="1520">
            <w:rPr>
              <w:del w:author="Malachi Jamison" w:date="2023-11-05T18:16:00Z" w:id="1521"/>
              <w:rFonts w:ascii="Candara" w:hAnsi="Candara" w:eastAsia="Candara" w:cs="Candara"/>
            </w:rPr>
          </w:rPrChange>
        </w:rPr>
      </w:pPr>
      <w:del w:author="Malachi Jamison" w:date="2023-11-05T18:16:00Z" w:id="1522">
        <w:r w:rsidRPr="00463D69" w:rsidDel="00A94DB7">
          <w:rPr>
            <w:rFonts w:eastAsia="Candara"/>
            <w:b/>
            <w:rPrChange w:author="Zachary Cappella" w:date="2023-11-05T15:34:00Z" w:id="1523">
              <w:rPr>
                <w:rFonts w:ascii="Candara" w:hAnsi="Candara" w:eastAsia="Candara" w:cs="Candara"/>
              </w:rPr>
            </w:rPrChange>
          </w:rPr>
          <w:delText xml:space="preserve">Test Environment:  </w:delText>
        </w:r>
      </w:del>
    </w:p>
    <w:p w:rsidR="00604682" w:rsidDel="00A94DB7" w:rsidP="00604682" w:rsidRDefault="00604682" w14:paraId="05D3AFB7" w14:textId="03B9E95A">
      <w:pPr>
        <w:pStyle w:val="ListParagraph"/>
        <w:numPr>
          <w:ilvl w:val="0"/>
          <w:numId w:val="296"/>
        </w:numPr>
        <w:spacing w:line="257" w:lineRule="auto"/>
        <w:rPr>
          <w:del w:author="Malachi Jamison" w:date="2023-11-05T18:16:00Z" w:id="1524"/>
          <w:rFonts w:eastAsia="Candara"/>
        </w:rPr>
      </w:pPr>
      <w:del w:author="Malachi Jamison" w:date="2023-11-05T18:16:00Z" w:id="1525">
        <w:r w:rsidRPr="00463D69" w:rsidDel="00A94DB7">
          <w:rPr>
            <w:rFonts w:eastAsia="Candara"/>
          </w:rPr>
          <w:delText>•</w:delText>
        </w:r>
        <w:r w:rsidRPr="00463D69" w:rsidDel="00A94DB7">
          <w:rPr>
            <w:rFonts w:eastAsia="Candara"/>
          </w:rPr>
          <w:tab/>
        </w:r>
        <w:r w:rsidRPr="00463D69" w:rsidDel="00A94DB7">
          <w:rPr>
            <w:rFonts w:eastAsia="Candara"/>
          </w:rPr>
          <w:delText xml:space="preserve">Device: &lt;fill out when test environment is created&gt; </w:delText>
        </w:r>
      </w:del>
    </w:p>
    <w:p w:rsidRPr="00DF5BB3" w:rsidR="00604682" w:rsidDel="00A94DB7" w:rsidRDefault="00604682" w14:paraId="2508A552" w14:textId="23B21740">
      <w:pPr>
        <w:pStyle w:val="ListParagraph"/>
        <w:numPr>
          <w:ilvl w:val="0"/>
          <w:numId w:val="296"/>
        </w:numPr>
        <w:spacing w:line="257" w:lineRule="auto"/>
        <w:rPr>
          <w:del w:author="Malachi Jamison" w:date="2023-11-05T18:16:00Z" w:id="1526"/>
          <w:rFonts w:eastAsia="Candara"/>
        </w:rPr>
        <w:pPrChange w:author="Zachary Cappella" w:date="2023-11-05T15:34:00Z" w:id="1527">
          <w:pPr>
            <w:spacing w:line="257" w:lineRule="auto"/>
          </w:pPr>
        </w:pPrChange>
      </w:pPr>
      <w:del w:author="Malachi Jamison" w:date="2023-11-05T18:16:00Z" w:id="1528">
        <w:r w:rsidRPr="00DF5BB3" w:rsidDel="00A94DB7">
          <w:rPr>
            <w:rFonts w:eastAsia="Candara"/>
          </w:rPr>
          <w:delText>•</w:delText>
        </w:r>
        <w:r w:rsidRPr="00DF5BB3" w:rsidDel="00A94DB7">
          <w:rPr>
            <w:rFonts w:eastAsia="Candara"/>
          </w:rPr>
          <w:tab/>
        </w:r>
        <w:r w:rsidRPr="00DF5BB3" w:rsidDel="00A94DB7">
          <w:rPr>
            <w:rFonts w:eastAsia="Candara"/>
          </w:rPr>
          <w:delText xml:space="preserve">Application Version: &lt;fill out when we release a version of CogniOpen&gt; </w:delText>
        </w:r>
      </w:del>
    </w:p>
    <w:p w:rsidRPr="00463D69" w:rsidR="00604682" w:rsidDel="00A94DB7" w:rsidRDefault="00604682" w14:paraId="57BB0A36" w14:textId="0232B1B8">
      <w:pPr>
        <w:pStyle w:val="ListParagraph"/>
        <w:rPr>
          <w:del w:author="Malachi Jamison" w:date="2023-11-05T18:16:00Z" w:id="1529"/>
          <w:rFonts w:eastAsia="Candara"/>
        </w:rPr>
        <w:pPrChange w:author="Zachary Cappella" w:date="2023-11-05T15:34:00Z" w:id="1530">
          <w:pPr>
            <w:spacing w:line="257" w:lineRule="auto"/>
          </w:pPr>
        </w:pPrChange>
      </w:pPr>
    </w:p>
    <w:p w:rsidRPr="00463D69" w:rsidR="00604682" w:rsidDel="00A94DB7" w:rsidP="00604682" w:rsidRDefault="00604682" w14:paraId="3D83A823" w14:textId="27BB2C6C">
      <w:pPr>
        <w:spacing w:line="257" w:lineRule="auto"/>
        <w:rPr>
          <w:del w:author="Malachi Jamison" w:date="2023-11-05T18:16:00Z" w:id="1531"/>
          <w:rFonts w:eastAsia="Candara"/>
          <w:b/>
          <w:rPrChange w:author="Zachary Cappella" w:date="2023-11-05T15:34:00Z" w:id="1532">
            <w:rPr>
              <w:del w:author="Malachi Jamison" w:date="2023-11-05T18:16:00Z" w:id="1533"/>
              <w:rFonts w:ascii="Candara" w:hAnsi="Candara" w:eastAsia="Candara" w:cs="Candara"/>
            </w:rPr>
          </w:rPrChange>
        </w:rPr>
      </w:pPr>
      <w:del w:author="Malachi Jamison" w:date="2023-11-05T18:16:00Z" w:id="1534">
        <w:r w:rsidRPr="00463D69" w:rsidDel="00A94DB7">
          <w:rPr>
            <w:rFonts w:eastAsia="Candara"/>
            <w:b/>
            <w:rPrChange w:author="Zachary Cappella" w:date="2023-11-05T15:34:00Z" w:id="1535">
              <w:rPr>
                <w:rFonts w:ascii="Candara" w:hAnsi="Candara" w:eastAsia="Candara" w:cs="Candara"/>
              </w:rPr>
            </w:rPrChange>
          </w:rPr>
          <w:delText xml:space="preserve">Pass/Fail Criteria: </w:delText>
        </w:r>
      </w:del>
    </w:p>
    <w:p w:rsidRPr="00463D69" w:rsidR="00604682" w:rsidDel="00A94DB7" w:rsidP="00604682" w:rsidRDefault="00604682" w14:paraId="7ED61D7A" w14:textId="1C92A613">
      <w:pPr>
        <w:pStyle w:val="ListParagraph"/>
        <w:numPr>
          <w:ilvl w:val="0"/>
          <w:numId w:val="298"/>
        </w:numPr>
        <w:spacing w:line="257" w:lineRule="auto"/>
        <w:rPr>
          <w:del w:author="Malachi Jamison" w:date="2023-11-05T18:16:00Z" w:id="1536"/>
          <w:rFonts w:eastAsia="Candara"/>
          <w:rPrChange w:author="Zachary Cappella" w:date="2023-11-05T15:34:00Z" w:id="1537">
            <w:rPr>
              <w:del w:author="Malachi Jamison" w:date="2023-11-05T18:16:00Z" w:id="1538"/>
              <w:rFonts w:ascii="Candara" w:hAnsi="Candara" w:eastAsia="Candara" w:cs="Candara"/>
            </w:rPr>
          </w:rPrChange>
        </w:rPr>
      </w:pPr>
      <w:del w:author="Malachi Jamison" w:date="2023-11-05T18:16:00Z" w:id="1539">
        <w:r w:rsidRPr="00463D69" w:rsidDel="00A94DB7">
          <w:rPr>
            <w:rFonts w:eastAsia="Candara"/>
          </w:rPr>
          <w:delText>•</w:delText>
        </w:r>
        <w:r w:rsidRPr="00463D69" w:rsidDel="00A94DB7">
          <w:rPr>
            <w:rFonts w:eastAsia="Candara"/>
          </w:rPr>
          <w:tab/>
        </w:r>
        <w:r w:rsidRPr="00463D69" w:rsidDel="00A94DB7">
          <w:rPr>
            <w:rFonts w:eastAsia="Candara"/>
          </w:rPr>
          <w:delText xml:space="preserve">Pass: </w:delText>
        </w:r>
        <w:r w:rsidRPr="00463D69" w:rsidDel="00A94DB7">
          <w:rPr>
            <w:color w:val="161719"/>
            <w:shd w:val="clear" w:color="auto" w:fill="FFFFFF"/>
            <w:rPrChange w:author="Zachary Cappella" w:date="2023-11-05T15:34:00Z" w:id="1540">
              <w:rPr>
                <w:rFonts w:ascii="Candara" w:hAnsi="Candara" w:cs="Arial"/>
                <w:color w:val="161719"/>
                <w:shd w:val="clear" w:color="auto" w:fill="FFFFFF"/>
              </w:rPr>
            </w:rPrChange>
          </w:rPr>
          <w:delText xml:space="preserve">All static functions are consistently displayed across different </w:delText>
        </w:r>
        <w:r w:rsidRPr="00463D69" w:rsidDel="00A94DB7" w:rsidR="00F51460">
          <w:rPr>
            <w:color w:val="161719"/>
            <w:shd w:val="clear" w:color="auto" w:fill="FFFFFF"/>
            <w:rPrChange w:author="Zachary Cappella" w:date="2023-11-05T15:34:00Z" w:id="1541">
              <w:rPr>
                <w:rFonts w:ascii="Candara" w:hAnsi="Candara" w:cs="Arial"/>
                <w:color w:val="161719"/>
                <w:shd w:val="clear" w:color="auto" w:fill="FFFFFF"/>
              </w:rPr>
            </w:rPrChange>
          </w:rPr>
          <w:delText>screens</w:delText>
        </w:r>
        <w:r w:rsidRPr="00463D69" w:rsidDel="00A94DB7">
          <w:rPr>
            <w:color w:val="161719"/>
            <w:shd w:val="clear" w:color="auto" w:fill="FFFFFF"/>
            <w:rPrChange w:author="Zachary Cappella" w:date="2023-11-05T15:34:00Z" w:id="1542">
              <w:rPr>
                <w:rFonts w:ascii="Candara" w:hAnsi="Candara" w:cs="Arial"/>
                <w:color w:val="161719"/>
                <w:shd w:val="clear" w:color="auto" w:fill="FFFFFF"/>
              </w:rPr>
            </w:rPrChange>
          </w:rPr>
          <w:delText xml:space="preserve"> within the application and are functional. </w:delText>
        </w:r>
      </w:del>
    </w:p>
    <w:p w:rsidRPr="00463D69" w:rsidR="00463D69" w:rsidDel="00A94DB7" w:rsidRDefault="00463D69" w14:paraId="3C271DD4" w14:textId="40F9FA13">
      <w:pPr>
        <w:pStyle w:val="ListParagraph"/>
        <w:numPr>
          <w:ilvl w:val="0"/>
          <w:numId w:val="298"/>
        </w:numPr>
        <w:spacing w:line="257" w:lineRule="auto"/>
        <w:rPr>
          <w:ins w:author="Zachary Cappella" w:date="2023-10-13T12:32:00Z" w:id="1543"/>
          <w:del w:author="Malachi Jamison" w:date="2023-11-05T18:16:00Z" w:id="1544"/>
          <w:rFonts w:eastAsia="Candara"/>
        </w:rPr>
        <w:pPrChange w:author="Zachary Cappella" w:date="2023-10-13T12:32:00Z" w:id="1545">
          <w:pPr>
            <w:spacing w:line="257" w:lineRule="auto"/>
          </w:pPr>
        </w:pPrChange>
      </w:pPr>
    </w:p>
    <w:p w:rsidRPr="00463D69" w:rsidR="00604682" w:rsidDel="00A94DB7" w:rsidRDefault="00604682" w14:paraId="7735DE8F" w14:textId="30F0EA3B">
      <w:pPr>
        <w:pStyle w:val="ListParagraph"/>
        <w:numPr>
          <w:ilvl w:val="0"/>
          <w:numId w:val="298"/>
        </w:numPr>
        <w:spacing w:line="257" w:lineRule="auto"/>
        <w:rPr>
          <w:del w:author="Malachi Jamison" w:date="2023-11-05T18:16:00Z" w:id="1546"/>
          <w:rFonts w:eastAsia="Candara"/>
        </w:rPr>
        <w:pPrChange w:author="Zachary Cappella" w:date="2023-11-05T15:34:00Z" w:id="1547">
          <w:pPr>
            <w:spacing w:line="257" w:lineRule="auto"/>
          </w:pPr>
        </w:pPrChange>
      </w:pPr>
      <w:del w:author="Malachi Jamison" w:date="2023-11-05T18:16:00Z" w:id="1548">
        <w:r w:rsidRPr="00463D69" w:rsidDel="00A94DB7">
          <w:rPr>
            <w:rFonts w:eastAsia="Candara"/>
          </w:rPr>
          <w:delText>•</w:delText>
        </w:r>
        <w:r w:rsidDel="00A94DB7">
          <w:rPr>
            <w:rFonts w:eastAsia="Candara"/>
          </w:rPr>
          <w:tab/>
        </w:r>
        <w:r w:rsidRPr="00463D69" w:rsidDel="00A94DB7">
          <w:rPr>
            <w:rFonts w:eastAsia="Candara"/>
          </w:rPr>
          <w:delText xml:space="preserve">Fail: </w:delText>
        </w:r>
        <w:r w:rsidRPr="00463D69" w:rsidDel="00A94DB7">
          <w:rPr>
            <w:color w:val="161719"/>
            <w:shd w:val="clear" w:color="auto" w:fill="FFFFFF"/>
            <w:rPrChange w:author="Zachary Cappella" w:date="2023-11-05T15:34:00Z" w:id="1549">
              <w:rPr>
                <w:rFonts w:ascii="Candara" w:hAnsi="Candara" w:cs="Arial"/>
                <w:color w:val="161719"/>
                <w:shd w:val="clear" w:color="auto" w:fill="FFFFFF"/>
              </w:rPr>
            </w:rPrChange>
          </w:rPr>
          <w:delText>Any static function is not consistently displayed or does not meet the specified requirements.</w:delText>
        </w:r>
      </w:del>
    </w:p>
    <w:p w:rsidRPr="00DF5BB3" w:rsidR="00604682" w:rsidDel="00A94DB7" w:rsidRDefault="00604682" w14:paraId="68A7FCEC" w14:textId="2556AD0E">
      <w:pPr>
        <w:pStyle w:val="ListParagraph"/>
        <w:numPr>
          <w:ilvl w:val="0"/>
          <w:numId w:val="298"/>
        </w:numPr>
        <w:spacing w:line="257" w:lineRule="auto"/>
        <w:rPr>
          <w:del w:author="Malachi Jamison" w:date="2023-11-05T18:16:00Z" w:id="1550"/>
          <w:rFonts w:eastAsia="Candara"/>
        </w:rPr>
        <w:pPrChange w:author="Zachary Cappella" w:date="2023-11-05T15:34:00Z" w:id="1551">
          <w:pPr>
            <w:spacing w:line="257" w:lineRule="auto"/>
          </w:pPr>
        </w:pPrChange>
      </w:pPr>
    </w:p>
    <w:p w:rsidR="00604682" w:rsidDel="00A94DB7" w:rsidP="00604682" w:rsidRDefault="00604682" w14:paraId="0F9ED602" w14:textId="07A7A7EA">
      <w:pPr>
        <w:spacing w:line="257" w:lineRule="auto"/>
        <w:rPr>
          <w:del w:author="Malachi Jamison" w:date="2023-11-05T18:16:00Z" w:id="1552"/>
          <w:rFonts w:eastAsia="Candara"/>
        </w:rPr>
      </w:pPr>
      <w:del w:author="Malachi Jamison" w:date="2023-11-05T18:16:00Z" w:id="1553">
        <w:r w:rsidRPr="00463D69" w:rsidDel="00A94DB7">
          <w:rPr>
            <w:rFonts w:eastAsia="Candara"/>
            <w:b/>
            <w:rPrChange w:author="Zachary Cappella" w:date="2023-11-05T15:34:00Z" w:id="1554">
              <w:rPr>
                <w:rFonts w:ascii="Candara" w:hAnsi="Candara" w:eastAsia="Candara" w:cs="Candara"/>
              </w:rPr>
            </w:rPrChange>
          </w:rPr>
          <w:delText xml:space="preserve">Assumptions: </w:delText>
        </w:r>
      </w:del>
    </w:p>
    <w:p w:rsidRPr="00463D69" w:rsidR="00463D69" w:rsidDel="00A94DB7" w:rsidP="00604682" w:rsidRDefault="00463D69" w14:paraId="4E640001" w14:textId="45E16B23">
      <w:pPr>
        <w:spacing w:line="257" w:lineRule="auto"/>
        <w:rPr>
          <w:ins w:author="Zachary Cappella" w:date="2023-10-13T12:34:00Z" w:id="1555"/>
          <w:del w:author="Malachi Jamison" w:date="2023-11-05T18:16:00Z" w:id="1556"/>
          <w:rFonts w:eastAsia="Candara"/>
          <w:b/>
          <w:bCs/>
          <w:rPrChange w:author="Zachary Cappella" w:date="2023-10-13T12:34:00Z" w:id="1557">
            <w:rPr>
              <w:ins w:author="Zachary Cappella" w:date="2023-10-13T12:34:00Z" w:id="1558"/>
              <w:del w:author="Malachi Jamison" w:date="2023-11-05T18:16:00Z" w:id="1559"/>
              <w:rFonts w:eastAsia="Candara"/>
            </w:rPr>
          </w:rPrChange>
        </w:rPr>
      </w:pPr>
    </w:p>
    <w:p w:rsidR="00604682" w:rsidDel="00A94DB7" w:rsidP="00604682" w:rsidRDefault="00604682" w14:paraId="5B84D042" w14:textId="46971D56">
      <w:pPr>
        <w:pStyle w:val="ListParagraph"/>
        <w:numPr>
          <w:ilvl w:val="0"/>
          <w:numId w:val="303"/>
        </w:numPr>
        <w:spacing w:line="257" w:lineRule="auto"/>
        <w:rPr>
          <w:del w:author="Malachi Jamison" w:date="2023-11-05T18:16:00Z" w:id="1560"/>
          <w:rFonts w:eastAsia="Candara"/>
        </w:rPr>
      </w:pPr>
      <w:del w:author="Malachi Jamison" w:date="2023-11-05T18:16:00Z" w:id="1561">
        <w:r w:rsidRPr="00463D69" w:rsidDel="00A94DB7">
          <w:rPr>
            <w:rFonts w:eastAsia="Candara"/>
          </w:rPr>
          <w:delText>•</w:delText>
        </w:r>
        <w:r w:rsidRPr="00463D69" w:rsidDel="00A94DB7">
          <w:rPr>
            <w:rFonts w:eastAsia="Candara"/>
          </w:rPr>
          <w:tab/>
        </w:r>
        <w:r w:rsidRPr="00463D69" w:rsidDel="00A94DB7">
          <w:rPr>
            <w:rFonts w:eastAsia="Candara"/>
          </w:rPr>
          <w:delText xml:space="preserve">The user has previously registered with the application </w:delText>
        </w:r>
      </w:del>
    </w:p>
    <w:p w:rsidRPr="00463D69" w:rsidR="00463D69" w:rsidDel="00A94DB7" w:rsidRDefault="00463D69" w14:paraId="40FEC555" w14:textId="2E4D4B67">
      <w:pPr>
        <w:pStyle w:val="ListParagraph"/>
        <w:numPr>
          <w:ilvl w:val="0"/>
          <w:numId w:val="303"/>
        </w:numPr>
        <w:spacing w:line="257" w:lineRule="auto"/>
        <w:rPr>
          <w:ins w:author="Zachary Cappella" w:date="2023-10-13T12:34:00Z" w:id="1562"/>
          <w:del w:author="Malachi Jamison" w:date="2023-11-05T18:16:00Z" w:id="1563"/>
          <w:rFonts w:eastAsia="Candara"/>
        </w:rPr>
        <w:pPrChange w:author="Zachary Cappella" w:date="2023-10-13T12:34:00Z" w:id="1564">
          <w:pPr>
            <w:spacing w:line="257" w:lineRule="auto"/>
          </w:pPr>
        </w:pPrChange>
      </w:pPr>
    </w:p>
    <w:p w:rsidR="00604682" w:rsidDel="00A94DB7" w:rsidP="00604682" w:rsidRDefault="00604682" w14:paraId="11366366" w14:textId="2058B40B">
      <w:pPr>
        <w:pStyle w:val="ListParagraph"/>
        <w:numPr>
          <w:ilvl w:val="0"/>
          <w:numId w:val="303"/>
        </w:numPr>
        <w:spacing w:line="257" w:lineRule="auto"/>
        <w:rPr>
          <w:del w:author="Malachi Jamison" w:date="2023-11-05T18:16:00Z" w:id="1565"/>
          <w:rFonts w:eastAsia="Candara"/>
        </w:rPr>
      </w:pPr>
      <w:del w:author="Malachi Jamison" w:date="2023-11-05T18:16:00Z" w:id="1566">
        <w:r w:rsidRPr="00463D69" w:rsidDel="00A94DB7">
          <w:rPr>
            <w:rFonts w:eastAsia="Candara"/>
          </w:rPr>
          <w:delText>•</w:delText>
        </w:r>
        <w:r w:rsidDel="00A94DB7">
          <w:rPr>
            <w:rFonts w:eastAsia="Candara"/>
          </w:rPr>
          <w:tab/>
        </w:r>
        <w:r w:rsidRPr="00463D69" w:rsidDel="00A94DB7">
          <w:rPr>
            <w:rFonts w:eastAsia="Candara"/>
          </w:rPr>
          <w:delText xml:space="preserve">The user is connected to the internet </w:delText>
        </w:r>
      </w:del>
    </w:p>
    <w:p w:rsidRPr="00463D69" w:rsidR="00463D69" w:rsidDel="00A94DB7" w:rsidRDefault="00463D69" w14:paraId="77C39F9C" w14:textId="05FFD0CF">
      <w:pPr>
        <w:pStyle w:val="ListParagraph"/>
        <w:numPr>
          <w:ilvl w:val="0"/>
          <w:numId w:val="303"/>
        </w:numPr>
        <w:spacing w:line="257" w:lineRule="auto"/>
        <w:rPr>
          <w:ins w:author="Zachary Cappella" w:date="2023-10-13T12:34:00Z" w:id="1567"/>
          <w:del w:author="Malachi Jamison" w:date="2023-11-05T18:16:00Z" w:id="1568"/>
          <w:rFonts w:eastAsia="Candara"/>
        </w:rPr>
        <w:pPrChange w:author="Zachary Cappella" w:date="2023-10-13T12:34:00Z" w:id="1569">
          <w:pPr>
            <w:spacing w:line="257" w:lineRule="auto"/>
          </w:pPr>
        </w:pPrChange>
      </w:pPr>
    </w:p>
    <w:p w:rsidR="00604682" w:rsidDel="00A94DB7" w:rsidP="00604682" w:rsidRDefault="00604682" w14:paraId="6E8FF759" w14:textId="5D12BAAF">
      <w:pPr>
        <w:pStyle w:val="ListParagraph"/>
        <w:numPr>
          <w:ilvl w:val="0"/>
          <w:numId w:val="303"/>
        </w:numPr>
        <w:spacing w:line="257" w:lineRule="auto"/>
        <w:rPr>
          <w:del w:author="Malachi Jamison" w:date="2023-11-05T18:16:00Z" w:id="1570"/>
          <w:rFonts w:eastAsia="Candara"/>
        </w:rPr>
      </w:pPr>
      <w:del w:author="Malachi Jamison" w:date="2023-11-05T18:16:00Z" w:id="1571">
        <w:r w:rsidRPr="00463D69" w:rsidDel="00A94DB7">
          <w:rPr>
            <w:rFonts w:eastAsia="Candara"/>
          </w:rPr>
          <w:delText>•</w:delText>
        </w:r>
        <w:r w:rsidDel="00A94DB7">
          <w:rPr>
            <w:rFonts w:eastAsia="Candara"/>
          </w:rPr>
          <w:tab/>
        </w:r>
        <w:r w:rsidRPr="00463D69" w:rsidDel="00A94DB7">
          <w:rPr>
            <w:rFonts w:eastAsia="Candara"/>
          </w:rPr>
          <w:delText xml:space="preserve">The application is active and able to receive requests </w:delText>
        </w:r>
      </w:del>
    </w:p>
    <w:p w:rsidRPr="00463D69" w:rsidR="00463D69" w:rsidDel="00A94DB7" w:rsidRDefault="00463D69" w14:paraId="3A165B8C" w14:textId="3290A7E3">
      <w:pPr>
        <w:pStyle w:val="ListParagraph"/>
        <w:numPr>
          <w:ilvl w:val="0"/>
          <w:numId w:val="303"/>
        </w:numPr>
        <w:spacing w:line="257" w:lineRule="auto"/>
        <w:rPr>
          <w:ins w:author="Zachary Cappella" w:date="2023-10-13T12:34:00Z" w:id="1572"/>
          <w:del w:author="Malachi Jamison" w:date="2023-11-05T18:16:00Z" w:id="1573"/>
          <w:rFonts w:eastAsia="Candara"/>
        </w:rPr>
        <w:pPrChange w:author="Zachary Cappella" w:date="2023-10-13T12:34:00Z" w:id="1574">
          <w:pPr>
            <w:spacing w:line="257" w:lineRule="auto"/>
          </w:pPr>
        </w:pPrChange>
      </w:pPr>
    </w:p>
    <w:p w:rsidRPr="00463D69" w:rsidR="00604682" w:rsidDel="00A94DB7" w:rsidRDefault="00604682" w14:paraId="2411137C" w14:textId="47FA8328">
      <w:pPr>
        <w:pStyle w:val="ListParagraph"/>
        <w:numPr>
          <w:ilvl w:val="0"/>
          <w:numId w:val="303"/>
        </w:numPr>
        <w:spacing w:line="257" w:lineRule="auto"/>
        <w:rPr>
          <w:del w:author="Malachi Jamison" w:date="2023-11-05T18:16:00Z" w:id="1575"/>
          <w:rFonts w:eastAsia="Candara"/>
        </w:rPr>
        <w:pPrChange w:author="Zachary Cappella" w:date="2023-11-05T15:34:00Z" w:id="1576">
          <w:pPr>
            <w:spacing w:line="257" w:lineRule="auto"/>
          </w:pPr>
        </w:pPrChange>
      </w:pPr>
      <w:del w:author="Malachi Jamison" w:date="2023-11-05T18:16:00Z" w:id="1577">
        <w:r w:rsidRPr="00463D69" w:rsidDel="00A94DB7">
          <w:rPr>
            <w:rFonts w:eastAsia="Candara"/>
          </w:rPr>
          <w:delText>•</w:delText>
        </w:r>
        <w:r w:rsidDel="00A94DB7">
          <w:rPr>
            <w:rFonts w:eastAsia="Candara"/>
          </w:rPr>
          <w:tab/>
        </w:r>
        <w:r w:rsidRPr="00463D69" w:rsidDel="00A94DB7">
          <w:rPr>
            <w:rFonts w:eastAsia="Candara"/>
          </w:rPr>
          <w:delText xml:space="preserve">The application can communicate with the backend database services </w:delText>
        </w:r>
      </w:del>
    </w:p>
    <w:p w:rsidRPr="0009091C" w:rsidR="00604682" w:rsidP="00604682" w:rsidRDefault="006C021A" w14:paraId="3E254327" w14:textId="313D712A">
      <w:pPr>
        <w:spacing w:line="257" w:lineRule="auto"/>
        <w:rPr>
          <w:rFonts w:eastAsia="Candara"/>
        </w:rPr>
      </w:pPr>
      <w:ins w:author="Zachary Cappella" w:date="2023-10-13T12:31:00Z" w:id="1578">
        <w:r>
          <w:rPr>
            <w:rFonts w:eastAsia="Candara"/>
            <w:noProof/>
          </w:rPr>
          <w:pict w14:anchorId="0E64604A">
            <v:rect id="_x0000_i1035" style="width:468pt;height:.05pt;mso-width-percent:0;mso-height-percent:0;mso-width-percent:0;mso-height-percent:0" alt="" o:hr="t" o:hrstd="t" o:hralign="center" fillcolor="#a0a0a0" stroked="f"/>
          </w:pict>
        </w:r>
      </w:ins>
    </w:p>
    <w:p w:rsidRPr="0009091C" w:rsidR="00604682" w:rsidP="43786A85" w:rsidRDefault="00604682" w14:paraId="25F33231" w14:textId="4688E782">
      <w:pPr>
        <w:spacing w:line="257" w:lineRule="auto"/>
        <w:rPr>
          <w:del w:author="Zachary Cappella" w:date="2023-10-13T12:31:00Z" w:id="1579"/>
          <w:rFonts w:eastAsia="Candara"/>
        </w:rPr>
      </w:pPr>
      <w:del w:author="Zachary Cappella" w:date="2023-10-13T12:28:00Z" w:id="1580">
        <w:r w:rsidRPr="0009091C">
          <w:rPr>
            <w:rFonts w:eastAsia="Candara"/>
          </w:rPr>
          <w:delText>Attachments: Any applicable attachments if necessary</w:delText>
        </w:r>
      </w:del>
    </w:p>
    <w:p w:rsidR="43786A85" w:rsidRDefault="43786A85" w14:paraId="07738AEA" w14:textId="3A614F34">
      <w:pPr>
        <w:spacing w:line="257" w:lineRule="auto"/>
        <w:rPr>
          <w:del w:author="Zachary Cappella" w:date="2023-10-13T12:31:00Z" w:id="1581"/>
        </w:rPr>
        <w:pPrChange w:author="Zachary Cappella" w:date="2023-11-05T15:34:00Z" w:id="1582">
          <w:pPr/>
        </w:pPrChange>
      </w:pPr>
    </w:p>
    <w:p w:rsidRPr="0009091C" w:rsidR="00215F94" w:rsidP="00D83A0B" w:rsidRDefault="00215F94" w14:paraId="4FBE6AA1" w14:textId="765B4242">
      <w:pPr>
        <w:pStyle w:val="Heading3"/>
        <w:rPr>
          <w:rFonts w:ascii="Times New Roman" w:hAnsi="Times New Roman" w:cs="Times New Roman"/>
        </w:rPr>
      </w:pPr>
      <w:bookmarkStart w:name="_Toc148095158" w:id="1583"/>
      <w:bookmarkStart w:name="_Toc1213567089" w:id="1584"/>
      <w:bookmarkStart w:name="_Toc1434820327" w:id="1925372913"/>
      <w:r w:rsidRPr="167C278A" w:rsidR="00215F94">
        <w:rPr>
          <w:rFonts w:ascii="Times New Roman" w:hAnsi="Times New Roman" w:cs="Times New Roman"/>
        </w:rPr>
        <w:t>3.1.</w:t>
      </w:r>
      <w:del w:author="Malachi Jamison" w:date="2023-11-05T18:17:00Z" w:id="694273066">
        <w:r w:rsidRPr="167C278A" w:rsidDel="00215F94">
          <w:rPr>
            <w:rFonts w:ascii="Times New Roman" w:hAnsi="Times New Roman" w:cs="Times New Roman"/>
          </w:rPr>
          <w:delText>4</w:delText>
        </w:r>
      </w:del>
      <w:ins w:author="Malachi Jamison" w:date="2023-11-05T18:17:00Z" w:id="825086232">
        <w:r w:rsidRPr="167C278A" w:rsidR="00A94DB7">
          <w:rPr>
            <w:rFonts w:ascii="Times New Roman" w:hAnsi="Times New Roman" w:cs="Times New Roman"/>
          </w:rPr>
          <w:t>3</w:t>
        </w:r>
      </w:ins>
      <w:r w:rsidRPr="167C278A" w:rsidR="00215F94">
        <w:rPr>
          <w:rFonts w:ascii="Times New Roman" w:hAnsi="Times New Roman" w:cs="Times New Roman"/>
        </w:rPr>
        <w:t xml:space="preserve"> </w:t>
      </w:r>
      <w:del w:author="Zachary Cappella" w:date="2023-10-10T14:53:00Z" w:id="1001041442">
        <w:r w:rsidRPr="167C278A" w:rsidDel="006C6C7A">
          <w:rPr>
            <w:rFonts w:ascii="Times New Roman" w:hAnsi="Times New Roman" w:cs="Times New Roman"/>
          </w:rPr>
          <w:delText>Chatbot</w:delText>
        </w:r>
      </w:del>
      <w:ins w:author="Zachary Cappella" w:date="2023-10-10T14:53:00Z" w:id="214493224">
        <w:r w:rsidRPr="167C278A" w:rsidR="00DE664F">
          <w:rPr>
            <w:rFonts w:ascii="Times New Roman" w:hAnsi="Times New Roman" w:cs="Times New Roman"/>
          </w:rPr>
          <w:t>Virtual Assistant</w:t>
        </w:r>
      </w:ins>
      <w:r w:rsidRPr="167C278A" w:rsidR="006C6C7A">
        <w:rPr>
          <w:rFonts w:ascii="Times New Roman" w:hAnsi="Times New Roman" w:cs="Times New Roman"/>
        </w:rPr>
        <w:t xml:space="preserve"> Interface Test Cases</w:t>
      </w:r>
      <w:bookmarkEnd w:id="1583"/>
      <w:bookmarkEnd w:id="1584"/>
      <w:bookmarkEnd w:id="1925372913"/>
    </w:p>
    <w:p w:rsidRPr="0009091C" w:rsidR="77022B01" w:rsidP="167C278A" w:rsidRDefault="77022B01" w14:paraId="0C2AA8A0" w14:textId="37E4D858">
      <w:pPr>
        <w:pStyle w:val="Heading4"/>
        <w:rPr>
          <w:rFonts w:ascii="Times New Roman" w:hAnsi="Times New Roman" w:eastAsia="Candara" w:cs="Times New Roman"/>
          <w:i w:val="0"/>
          <w:iCs w:val="0"/>
        </w:rPr>
      </w:pPr>
      <w:bookmarkStart w:name="_Toc148095159" w:id="1589"/>
      <w:bookmarkStart w:name="_Toc510612830" w:id="1590"/>
      <w:bookmarkStart w:name="_Toc1517999098" w:id="1878527118"/>
      <w:r w:rsidRPr="167C278A" w:rsidR="77022B01">
        <w:rPr>
          <w:rFonts w:ascii="Times New Roman" w:hAnsi="Times New Roman" w:eastAsia="Candara" w:cs="Times New Roman"/>
          <w:i w:val="0"/>
          <w:iCs w:val="0"/>
        </w:rPr>
        <w:t>3.1.</w:t>
      </w:r>
      <w:ins w:author="Malachi Jamison" w:date="2023-11-05T18:17:00Z" w:id="1438075340">
        <w:r w:rsidRPr="167C278A" w:rsidR="00A94DB7">
          <w:rPr>
            <w:rFonts w:ascii="Times New Roman" w:hAnsi="Times New Roman" w:eastAsia="Candara" w:cs="Times New Roman"/>
            <w:i w:val="0"/>
            <w:iCs w:val="0"/>
          </w:rPr>
          <w:t>3</w:t>
        </w:r>
      </w:ins>
      <w:del w:author="Malachi Jamison" w:date="2023-11-05T18:17:00Z" w:id="1905751187">
        <w:r w:rsidRPr="167C278A" w:rsidDel="77022B01">
          <w:rPr>
            <w:rFonts w:ascii="Times New Roman" w:hAnsi="Times New Roman" w:eastAsia="Candara" w:cs="Times New Roman"/>
            <w:i w:val="0"/>
            <w:iCs w:val="0"/>
          </w:rPr>
          <w:delText>4</w:delText>
        </w:r>
      </w:del>
      <w:r w:rsidRPr="167C278A" w:rsidR="77022B01">
        <w:rPr>
          <w:rFonts w:ascii="Times New Roman" w:hAnsi="Times New Roman" w:eastAsia="Candara" w:cs="Times New Roman"/>
          <w:i w:val="0"/>
          <w:iCs w:val="0"/>
        </w:rPr>
        <w:t xml:space="preserve">.1 Verify </w:t>
      </w:r>
      <w:del w:author="Zachary Cappella" w:date="2023-10-10T14:53:00Z" w:id="1285737762">
        <w:r w:rsidRPr="167C278A" w:rsidDel="77022B01">
          <w:rPr>
            <w:rFonts w:ascii="Times New Roman" w:hAnsi="Times New Roman" w:eastAsia="Candara" w:cs="Times New Roman"/>
            <w:i w:val="0"/>
            <w:iCs w:val="0"/>
          </w:rPr>
          <w:delText>Chatbot</w:delText>
        </w:r>
      </w:del>
      <w:ins w:author="Zachary Cappella" w:date="2023-10-10T14:53:00Z" w:id="1546321828">
        <w:r w:rsidRPr="167C278A" w:rsidR="00DE664F">
          <w:rPr>
            <w:rFonts w:ascii="Times New Roman" w:hAnsi="Times New Roman" w:eastAsia="Candara" w:cs="Times New Roman"/>
            <w:i w:val="0"/>
            <w:iCs w:val="0"/>
          </w:rPr>
          <w:t>Virtual Assistant</w:t>
        </w:r>
      </w:ins>
      <w:r w:rsidRPr="167C278A" w:rsidR="77022B01">
        <w:rPr>
          <w:rFonts w:ascii="Times New Roman" w:hAnsi="Times New Roman" w:eastAsia="Candara" w:cs="Times New Roman"/>
          <w:i w:val="0"/>
          <w:iCs w:val="0"/>
        </w:rPr>
        <w:t xml:space="preserve"> Interaction</w:t>
      </w:r>
      <w:bookmarkEnd w:id="1589"/>
      <w:bookmarkEnd w:id="1590"/>
      <w:bookmarkEnd w:id="1878527118"/>
    </w:p>
    <w:p w:rsidRPr="0009091C" w:rsidR="77022B01" w:rsidP="0034350C" w:rsidRDefault="77022B01" w14:paraId="55584E2A" w14:textId="049FF43B">
      <w:pPr>
        <w:spacing w:line="360" w:lineRule="auto"/>
        <w:rPr>
          <w:rFonts w:eastAsia="Candara"/>
        </w:rPr>
      </w:pPr>
      <w:del w:author="Zachary Cappella" w:date="2023-10-13T12:18:00Z" w:id="1595">
        <w:r w:rsidRPr="0009091C">
          <w:rPr>
            <w:rFonts w:eastAsia="Candara"/>
            <w:b/>
          </w:rPr>
          <w:delText xml:space="preserve">Test Case Link: </w:delText>
        </w:r>
        <w:r w:rsidRPr="0009091C">
          <w:rPr>
            <w:rFonts w:eastAsia="Candara"/>
            <w:color w:val="000000" w:themeColor="text1"/>
          </w:rPr>
          <w:delText>[will update when test ADO ticket is created]</w:delText>
        </w:r>
      </w:del>
      <w:r w:rsidRPr="0009091C">
        <w:rPr>
          <w:rFonts w:eastAsia="Candara"/>
        </w:rPr>
        <w:t xml:space="preserve"> </w:t>
      </w:r>
    </w:p>
    <w:p w:rsidR="77022B01" w:rsidP="0034350C" w:rsidRDefault="77022B01" w14:paraId="566DFAA9" w14:textId="042FFD40">
      <w:pPr>
        <w:spacing w:line="360" w:lineRule="auto"/>
        <w:rPr>
          <w:ins w:author="Malachi Jamison" w:date="2023-11-05T18:17:00Z" w:id="1596"/>
          <w:rFonts w:eastAsia="Candara"/>
        </w:rPr>
      </w:pPr>
      <w:r w:rsidRPr="0009091C">
        <w:rPr>
          <w:rFonts w:eastAsia="Candara"/>
          <w:b/>
        </w:rPr>
        <w:t>Test Case Name:</w:t>
      </w:r>
      <w:r w:rsidRPr="0009091C">
        <w:rPr>
          <w:rFonts w:eastAsia="Candara"/>
        </w:rPr>
        <w:t xml:space="preserve"> Verify </w:t>
      </w:r>
      <w:del w:author="Zachary Cappella" w:date="2023-10-10T14:53:00Z" w:id="1597">
        <w:r w:rsidRPr="0009091C">
          <w:rPr>
            <w:rFonts w:eastAsia="Candara"/>
          </w:rPr>
          <w:delText>Chatbot</w:delText>
        </w:r>
      </w:del>
      <w:ins w:author="Zachary Cappella" w:date="2023-10-10T14:53:00Z" w:id="1598">
        <w:r w:rsidR="00DE664F">
          <w:rPr>
            <w:rFonts w:eastAsia="Candara"/>
          </w:rPr>
          <w:t>Virtual Assistant</w:t>
        </w:r>
      </w:ins>
      <w:r w:rsidRPr="0009091C">
        <w:rPr>
          <w:rFonts w:eastAsia="Candara"/>
        </w:rPr>
        <w:t xml:space="preserve"> Interaction </w:t>
      </w: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592DC0" w:rsidTr="00FB3C48" w14:paraId="5FE2C2F6" w14:textId="77777777">
        <w:trPr>
          <w:trHeight w:val="442"/>
          <w:ins w:author="Malachi Jamison" w:date="2023-11-05T18:22:00Z" w:id="159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92DC0" w:rsidP="00FB3C48" w:rsidRDefault="00592DC0" w14:paraId="6DB34102" w14:textId="77777777">
            <w:pPr>
              <w:pStyle w:val="Body"/>
              <w:rPr>
                <w:ins w:author="Malachi Jamison" w:date="2023-11-05T18:22:00Z" w:id="1600"/>
                <w:sz w:val="22"/>
                <w:szCs w:val="22"/>
              </w:rPr>
            </w:pPr>
            <w:ins w:author="Malachi Jamison" w:date="2023-11-05T18:22:00Z" w:id="1601">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592DC0" w:rsidP="00FB3C48" w:rsidRDefault="00592DC0" w14:paraId="10D1E8F5" w14:textId="77777777">
            <w:pPr>
              <w:spacing w:line="240" w:lineRule="auto"/>
              <w:rPr>
                <w:ins w:author="Malachi Jamison" w:date="2023-11-05T18:22:00Z" w:id="1602"/>
                <w:color w:val="000000" w:themeColor="text1"/>
              </w:rPr>
            </w:pPr>
            <w:ins w:author="Malachi Jamison" w:date="2023-11-05T18:22:00Z" w:id="1603">
              <w:r w:rsidRPr="003321F8">
                <w:rPr>
                  <w:color w:val="000000" w:themeColor="text1"/>
                </w:rPr>
                <w:t>Verify that the Virtual Assistant screen in the application functions as expected, allowing users to interact with the AI assistant through text input, voice input, and receiving responses.</w:t>
              </w:r>
            </w:ins>
          </w:p>
        </w:tc>
      </w:tr>
      <w:tr w:rsidRPr="003321F8" w:rsidR="00592DC0" w:rsidTr="00FB3C48" w14:paraId="5FC9044B" w14:textId="77777777">
        <w:trPr>
          <w:trHeight w:val="222"/>
          <w:ins w:author="Malachi Jamison" w:date="2023-11-05T18:22:00Z" w:id="1604"/>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92DC0" w:rsidP="00FB3C48" w:rsidRDefault="00592DC0" w14:paraId="195E4DE8" w14:textId="77777777">
            <w:pPr>
              <w:pStyle w:val="Body"/>
              <w:rPr>
                <w:ins w:author="Malachi Jamison" w:date="2023-11-05T18:22:00Z" w:id="1605"/>
                <w:sz w:val="22"/>
                <w:szCs w:val="22"/>
              </w:rPr>
            </w:pPr>
            <w:ins w:author="Malachi Jamison" w:date="2023-11-05T18:22:00Z" w:id="1606">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592DC0" w:rsidP="00592DC0" w:rsidRDefault="00592DC0" w14:paraId="51DF7E65" w14:textId="77777777">
            <w:pPr>
              <w:pStyle w:val="ListParagraph"/>
              <w:numPr>
                <w:ilvl w:val="0"/>
                <w:numId w:val="328"/>
              </w:numPr>
              <w:spacing w:line="240" w:lineRule="auto"/>
              <w:rPr>
                <w:ins w:author="Malachi Jamison" w:date="2023-11-05T18:22:00Z" w:id="1607"/>
                <w:color w:val="000000" w:themeColor="text1"/>
              </w:rPr>
            </w:pPr>
            <w:ins w:author="Malachi Jamison" w:date="2023-11-05T18:22:00Z" w:id="1608">
              <w:r w:rsidRPr="003321F8">
                <w:rPr>
                  <w:color w:val="000000" w:themeColor="text1"/>
                </w:rPr>
                <w:t xml:space="preserve">The Virtual Assistant screen in the CogniOpen application must allow users to interact with the AI assistant through text input, voice input, and receiving responses. </w:t>
              </w:r>
            </w:ins>
          </w:p>
          <w:p w:rsidRPr="003321F8" w:rsidR="00592DC0" w:rsidP="00592DC0" w:rsidRDefault="00592DC0" w14:paraId="0600BC9D" w14:textId="77777777">
            <w:pPr>
              <w:pStyle w:val="ListParagraph"/>
              <w:numPr>
                <w:ilvl w:val="0"/>
                <w:numId w:val="328"/>
              </w:numPr>
              <w:spacing w:line="240" w:lineRule="auto"/>
              <w:rPr>
                <w:ins w:author="Malachi Jamison" w:date="2023-11-05T18:22:00Z" w:id="1609"/>
                <w:color w:val="000000" w:themeColor="text1"/>
              </w:rPr>
            </w:pPr>
            <w:ins w:author="Malachi Jamison" w:date="2023-11-05T18:22:00Z" w:id="1610">
              <w:r w:rsidRPr="003321F8">
                <w:rPr>
                  <w:color w:val="000000" w:themeColor="text1"/>
                </w:rPr>
                <w:t>The Virtual Assistant must accurately recognize and respond to user inputs, including text-based and voice-based queries.</w:t>
              </w:r>
            </w:ins>
          </w:p>
          <w:p w:rsidRPr="003321F8" w:rsidR="00592DC0" w:rsidP="00592DC0" w:rsidRDefault="00592DC0" w14:paraId="6550974B" w14:textId="77777777">
            <w:pPr>
              <w:pStyle w:val="ListParagraph"/>
              <w:numPr>
                <w:ilvl w:val="0"/>
                <w:numId w:val="328"/>
              </w:numPr>
              <w:spacing w:line="240" w:lineRule="auto"/>
              <w:rPr>
                <w:ins w:author="Malachi Jamison" w:date="2023-11-05T18:22:00Z" w:id="1611"/>
              </w:rPr>
            </w:pPr>
            <w:ins w:author="Malachi Jamison" w:date="2023-11-05T18:22:00Z" w:id="1612">
              <w:r w:rsidRPr="003321F8">
                <w:rPr>
                  <w:color w:val="000000" w:themeColor="text1"/>
                </w:rPr>
                <w:t>The chat history of the conversation between the user and the Virtual Assistant must be displayed and maintained until the user closes the application or navigates to a different screen.</w:t>
              </w:r>
            </w:ins>
          </w:p>
        </w:tc>
      </w:tr>
      <w:tr w:rsidRPr="003321F8" w:rsidR="00592DC0" w:rsidTr="00FB3C48" w14:paraId="7631BDA2" w14:textId="77777777">
        <w:trPr>
          <w:trHeight w:val="222"/>
          <w:ins w:author="Malachi Jamison" w:date="2023-11-05T18:22:00Z" w:id="161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92DC0" w:rsidP="00FB3C48" w:rsidRDefault="00592DC0" w14:paraId="3DB6883D" w14:textId="77777777">
            <w:pPr>
              <w:pStyle w:val="Body"/>
              <w:rPr>
                <w:ins w:author="Malachi Jamison" w:date="2023-11-05T18:22:00Z" w:id="1614"/>
                <w:b/>
                <w:bCs/>
                <w:sz w:val="22"/>
                <w:szCs w:val="22"/>
              </w:rPr>
            </w:pPr>
            <w:ins w:author="Malachi Jamison" w:date="2023-11-05T18:22:00Z" w:id="1615">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592DC0" w:rsidP="00592DC0" w:rsidRDefault="00592DC0" w14:paraId="1E956195" w14:textId="77777777">
            <w:pPr>
              <w:pStyle w:val="ListParagraph"/>
              <w:numPr>
                <w:ilvl w:val="0"/>
                <w:numId w:val="328"/>
              </w:numPr>
              <w:spacing w:after="0"/>
              <w:rPr>
                <w:ins w:author="Malachi Jamison" w:date="2023-11-05T18:22:00Z" w:id="1616"/>
                <w:rFonts w:eastAsia="Candara"/>
              </w:rPr>
            </w:pPr>
            <w:ins w:author="Malachi Jamison" w:date="2023-11-05T18:22:00Z" w:id="1617">
              <w:r w:rsidRPr="0009091C">
                <w:rPr>
                  <w:rFonts w:eastAsia="Candara"/>
                </w:rPr>
                <w:t>The CogniOpen application must be properly installed and operational on the test device.</w:t>
              </w:r>
            </w:ins>
          </w:p>
          <w:p w:rsidRPr="0009091C" w:rsidR="00592DC0" w:rsidP="00592DC0" w:rsidRDefault="00592DC0" w14:paraId="63CD474D" w14:textId="77777777">
            <w:pPr>
              <w:pStyle w:val="ListParagraph"/>
              <w:numPr>
                <w:ilvl w:val="0"/>
                <w:numId w:val="328"/>
              </w:numPr>
              <w:spacing w:after="0"/>
              <w:rPr>
                <w:ins w:author="Malachi Jamison" w:date="2023-11-05T18:22:00Z" w:id="1618"/>
                <w:rFonts w:eastAsia="Candara"/>
              </w:rPr>
            </w:pPr>
            <w:ins w:author="Malachi Jamison" w:date="2023-11-05T18:22:00Z" w:id="1619">
              <w:r w:rsidRPr="0009091C">
                <w:rPr>
                  <w:rFonts w:eastAsia="Candara"/>
                </w:rPr>
                <w:t xml:space="preserve">The </w:t>
              </w:r>
              <w:r>
                <w:rPr>
                  <w:rFonts w:eastAsia="Candara"/>
                </w:rPr>
                <w:t>Virtual Assistant</w:t>
              </w:r>
              <w:r w:rsidRPr="0009091C">
                <w:rPr>
                  <w:rFonts w:eastAsia="Candara"/>
                </w:rPr>
                <w:t xml:space="preserve"> screen must be accessible within the application.</w:t>
              </w:r>
            </w:ins>
          </w:p>
          <w:p w:rsidRPr="00E7264E" w:rsidR="00592DC0" w:rsidP="00592DC0" w:rsidRDefault="00592DC0" w14:paraId="55353B53" w14:textId="77777777">
            <w:pPr>
              <w:pStyle w:val="ListParagraph"/>
              <w:numPr>
                <w:ilvl w:val="0"/>
                <w:numId w:val="328"/>
              </w:numPr>
              <w:spacing w:after="0"/>
              <w:rPr>
                <w:ins w:author="Malachi Jamison" w:date="2023-11-05T18:22:00Z" w:id="1620"/>
                <w:rFonts w:eastAsia="Candara" w:asciiTheme="minorHAnsi" w:hAnsiTheme="minorHAnsi" w:cstheme="minorBidi"/>
              </w:rPr>
            </w:pPr>
            <w:ins w:author="Malachi Jamison" w:date="2023-11-05T18:22:00Z" w:id="1621">
              <w:r w:rsidRPr="0009091C">
                <w:rPr>
                  <w:rFonts w:eastAsia="Candara"/>
                </w:rPr>
                <w:t xml:space="preserve">Internet connectivity must be available for </w:t>
              </w:r>
              <w:r>
                <w:rPr>
                  <w:rFonts w:eastAsia="Candara"/>
                </w:rPr>
                <w:t>Virtual Assistant</w:t>
              </w:r>
              <w:r w:rsidRPr="0009091C">
                <w:rPr>
                  <w:rFonts w:eastAsia="Candara"/>
                </w:rPr>
                <w:t xml:space="preserve"> functionality.</w:t>
              </w:r>
            </w:ins>
          </w:p>
        </w:tc>
      </w:tr>
      <w:tr w:rsidRPr="003321F8" w:rsidR="00592DC0" w:rsidTr="00FB3C48" w14:paraId="34FC31A9" w14:textId="77777777">
        <w:trPr>
          <w:trHeight w:val="222"/>
          <w:ins w:author="Malachi Jamison" w:date="2023-11-05T18:22:00Z" w:id="162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92DC0" w:rsidP="00FB3C48" w:rsidRDefault="00592DC0" w14:paraId="6D44F1ED" w14:textId="77777777">
            <w:pPr>
              <w:pStyle w:val="Body"/>
              <w:rPr>
                <w:ins w:author="Malachi Jamison" w:date="2023-11-05T18:22:00Z" w:id="1623"/>
                <w:b/>
                <w:bCs/>
                <w:sz w:val="22"/>
                <w:szCs w:val="22"/>
              </w:rPr>
            </w:pPr>
            <w:ins w:author="Malachi Jamison" w:date="2023-11-05T18:22:00Z" w:id="1624">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E7264E" w:rsidR="00592DC0" w:rsidP="00592DC0" w:rsidRDefault="00592DC0" w14:paraId="0901F787" w14:textId="77777777">
            <w:pPr>
              <w:pStyle w:val="ListParagraph"/>
              <w:numPr>
                <w:ilvl w:val="0"/>
                <w:numId w:val="328"/>
              </w:numPr>
              <w:spacing w:line="240" w:lineRule="auto"/>
              <w:rPr>
                <w:ins w:author="Malachi Jamison" w:date="2023-11-05T18:22:00Z" w:id="1625"/>
                <w:color w:val="000000" w:themeColor="text1"/>
              </w:rPr>
            </w:pPr>
            <w:ins w:author="Malachi Jamison" w:date="2023-11-05T18:22:00Z" w:id="1626">
              <w:r w:rsidRPr="001532C8">
                <w:rPr>
                  <w:color w:val="000000" w:themeColor="text1"/>
                </w:rPr>
                <w:t>User’s biometric authentication information</w:t>
              </w:r>
            </w:ins>
          </w:p>
          <w:p w:rsidRPr="0009091C" w:rsidR="00592DC0" w:rsidP="00592DC0" w:rsidRDefault="00592DC0" w14:paraId="2B81B536" w14:textId="77777777">
            <w:pPr>
              <w:pStyle w:val="ListParagraph"/>
              <w:numPr>
                <w:ilvl w:val="0"/>
                <w:numId w:val="331"/>
              </w:numPr>
              <w:spacing w:after="0"/>
              <w:rPr>
                <w:ins w:author="Malachi Jamison" w:date="2023-11-05T18:22:00Z" w:id="1627"/>
                <w:rFonts w:eastAsia="Candara"/>
              </w:rPr>
            </w:pPr>
            <w:ins w:author="Malachi Jamison" w:date="2023-11-05T18:22:00Z" w:id="1628">
              <w:r w:rsidRPr="0009091C">
                <w:rPr>
                  <w:rFonts w:eastAsia="Candara"/>
                </w:rPr>
                <w:t xml:space="preserve">Test questions or requests for interaction with the </w:t>
              </w:r>
              <w:r>
                <w:rPr>
                  <w:rFonts w:eastAsia="Candara"/>
                </w:rPr>
                <w:t>Virtual Assistant</w:t>
              </w:r>
              <w:r w:rsidRPr="0009091C">
                <w:rPr>
                  <w:rFonts w:eastAsia="Candara"/>
                </w:rPr>
                <w:t>.</w:t>
              </w:r>
            </w:ins>
          </w:p>
          <w:p w:rsidRPr="0009091C" w:rsidR="00592DC0" w:rsidP="00592DC0" w:rsidRDefault="00592DC0" w14:paraId="2A1190D1" w14:textId="77777777">
            <w:pPr>
              <w:pStyle w:val="ListParagraph"/>
              <w:numPr>
                <w:ilvl w:val="0"/>
                <w:numId w:val="331"/>
              </w:numPr>
              <w:spacing w:after="0"/>
              <w:rPr>
                <w:ins w:author="Malachi Jamison" w:date="2023-11-05T18:22:00Z" w:id="1629"/>
                <w:rFonts w:eastAsia="Candara"/>
              </w:rPr>
            </w:pPr>
            <w:ins w:author="Malachi Jamison" w:date="2023-11-05T18:22:00Z" w:id="1630">
              <w:r w:rsidRPr="0009091C">
                <w:rPr>
                  <w:rFonts w:eastAsia="Candara"/>
                </w:rPr>
                <w:t>Test voice input (if applicable).</w:t>
              </w:r>
            </w:ins>
          </w:p>
          <w:p w:rsidRPr="0009091C" w:rsidR="00592DC0" w:rsidP="00592DC0" w:rsidRDefault="00592DC0" w14:paraId="7EED5E3D" w14:textId="77777777">
            <w:pPr>
              <w:pStyle w:val="ListParagraph"/>
              <w:numPr>
                <w:ilvl w:val="0"/>
                <w:numId w:val="331"/>
              </w:numPr>
              <w:spacing w:after="0"/>
              <w:rPr>
                <w:ins w:author="Malachi Jamison" w:date="2023-11-05T18:22:00Z" w:id="1631"/>
                <w:rFonts w:eastAsia="Candara"/>
              </w:rPr>
            </w:pPr>
            <w:ins w:author="Malachi Jamison" w:date="2023-11-05T18:22:00Z" w:id="1632">
              <w:r w:rsidRPr="0009091C">
                <w:rPr>
                  <w:rFonts w:eastAsia="Candara"/>
                </w:rPr>
                <w:t>Samples:</w:t>
              </w:r>
            </w:ins>
          </w:p>
          <w:p w:rsidRPr="0009091C" w:rsidR="00592DC0" w:rsidP="00592DC0" w:rsidRDefault="00592DC0" w14:paraId="734552D4" w14:textId="77777777">
            <w:pPr>
              <w:pStyle w:val="ListParagraph"/>
              <w:numPr>
                <w:ilvl w:val="0"/>
                <w:numId w:val="257"/>
              </w:numPr>
              <w:spacing w:after="0"/>
              <w:ind w:left="1440"/>
              <w:rPr>
                <w:ins w:author="Malachi Jamison" w:date="2023-11-05T18:22:00Z" w:id="1633"/>
                <w:rFonts w:eastAsia="Candara"/>
              </w:rPr>
            </w:pPr>
            <w:ins w:author="Malachi Jamison" w:date="2023-11-05T18:22:00Z" w:id="1634">
              <w:r w:rsidRPr="0009091C">
                <w:rPr>
                  <w:rFonts w:eastAsia="Candara"/>
                </w:rPr>
                <w:t>"What's the weather like today?"</w:t>
              </w:r>
            </w:ins>
          </w:p>
          <w:p w:rsidRPr="0009091C" w:rsidR="00592DC0" w:rsidP="00592DC0" w:rsidRDefault="00592DC0" w14:paraId="458774D8" w14:textId="77777777">
            <w:pPr>
              <w:pStyle w:val="ListParagraph"/>
              <w:numPr>
                <w:ilvl w:val="0"/>
                <w:numId w:val="257"/>
              </w:numPr>
              <w:spacing w:after="0"/>
              <w:ind w:left="1440"/>
              <w:rPr>
                <w:ins w:author="Malachi Jamison" w:date="2023-11-05T18:22:00Z" w:id="1635"/>
                <w:rFonts w:eastAsia="Candara"/>
              </w:rPr>
            </w:pPr>
            <w:ins w:author="Malachi Jamison" w:date="2023-11-05T18:22:00Z" w:id="1636">
              <w:r w:rsidRPr="0009091C">
                <w:rPr>
                  <w:rFonts w:eastAsia="Candara"/>
                </w:rPr>
                <w:t>"Tell me a joke."</w:t>
              </w:r>
            </w:ins>
          </w:p>
          <w:p w:rsidRPr="0009091C" w:rsidR="00592DC0" w:rsidP="00592DC0" w:rsidRDefault="00592DC0" w14:paraId="789A569C" w14:textId="77777777">
            <w:pPr>
              <w:pStyle w:val="ListParagraph"/>
              <w:numPr>
                <w:ilvl w:val="0"/>
                <w:numId w:val="257"/>
              </w:numPr>
              <w:spacing w:after="0"/>
              <w:ind w:left="1440"/>
              <w:rPr>
                <w:ins w:author="Malachi Jamison" w:date="2023-11-05T18:22:00Z" w:id="1637"/>
                <w:rFonts w:eastAsia="Candara"/>
              </w:rPr>
            </w:pPr>
            <w:ins w:author="Malachi Jamison" w:date="2023-11-05T18:22:00Z" w:id="1638">
              <w:r w:rsidRPr="0009091C">
                <w:rPr>
                  <w:rFonts w:eastAsia="Candara"/>
                </w:rPr>
                <w:t>"Give me the latest news updates."</w:t>
              </w:r>
            </w:ins>
          </w:p>
          <w:p w:rsidRPr="0009091C" w:rsidR="00592DC0" w:rsidP="00592DC0" w:rsidRDefault="00592DC0" w14:paraId="53F99E33" w14:textId="77777777">
            <w:pPr>
              <w:pStyle w:val="ListParagraph"/>
              <w:numPr>
                <w:ilvl w:val="0"/>
                <w:numId w:val="257"/>
              </w:numPr>
              <w:spacing w:after="0"/>
              <w:ind w:left="1440"/>
              <w:rPr>
                <w:ins w:author="Malachi Jamison" w:date="2023-11-05T18:22:00Z" w:id="1639"/>
                <w:rFonts w:eastAsia="Candara"/>
              </w:rPr>
            </w:pPr>
            <w:ins w:author="Malachi Jamison" w:date="2023-11-05T18:22:00Z" w:id="1640">
              <w:r w:rsidRPr="0009091C">
                <w:rPr>
                  <w:rFonts w:eastAsia="Candara"/>
                </w:rPr>
                <w:t>"Navigate to the settings menu."</w:t>
              </w:r>
            </w:ins>
          </w:p>
          <w:p w:rsidRPr="0009091C" w:rsidR="00592DC0" w:rsidP="00592DC0" w:rsidRDefault="00592DC0" w14:paraId="2A36EA5D" w14:textId="77777777">
            <w:pPr>
              <w:pStyle w:val="ListParagraph"/>
              <w:numPr>
                <w:ilvl w:val="0"/>
                <w:numId w:val="257"/>
              </w:numPr>
              <w:spacing w:after="0"/>
              <w:ind w:left="1440"/>
              <w:rPr>
                <w:ins w:author="Malachi Jamison" w:date="2023-11-05T18:22:00Z" w:id="1641"/>
                <w:rFonts w:eastAsia="Candara"/>
              </w:rPr>
            </w:pPr>
            <w:ins w:author="Malachi Jamison" w:date="2023-11-05T18:22:00Z" w:id="1642">
              <w:r w:rsidRPr="0009091C">
                <w:rPr>
                  <w:rFonts w:eastAsia="Candara"/>
                </w:rPr>
                <w:t>"Search for nearby restaurants."</w:t>
              </w:r>
            </w:ins>
          </w:p>
          <w:p w:rsidRPr="0009091C" w:rsidR="00592DC0" w:rsidP="00592DC0" w:rsidRDefault="00592DC0" w14:paraId="17C9B17A" w14:textId="77777777">
            <w:pPr>
              <w:pStyle w:val="ListParagraph"/>
              <w:numPr>
                <w:ilvl w:val="0"/>
                <w:numId w:val="257"/>
              </w:numPr>
              <w:spacing w:after="0"/>
              <w:ind w:left="1440"/>
              <w:rPr>
                <w:ins w:author="Malachi Jamison" w:date="2023-11-05T18:22:00Z" w:id="1643"/>
                <w:rFonts w:eastAsia="Candara"/>
              </w:rPr>
            </w:pPr>
            <w:ins w:author="Malachi Jamison" w:date="2023-11-05T18:22:00Z" w:id="1644">
              <w:r w:rsidRPr="0009091C">
                <w:rPr>
                  <w:rFonts w:eastAsia="Candara"/>
                </w:rPr>
                <w:t>Test voice input (if applicable):</w:t>
              </w:r>
            </w:ins>
          </w:p>
          <w:p w:rsidRPr="003321F8" w:rsidR="00592DC0" w:rsidP="00592DC0" w:rsidRDefault="00592DC0" w14:paraId="2FAA57EF" w14:textId="77777777">
            <w:pPr>
              <w:pStyle w:val="ListParagraph"/>
              <w:numPr>
                <w:ilvl w:val="0"/>
                <w:numId w:val="332"/>
              </w:numPr>
              <w:spacing w:after="0"/>
              <w:rPr>
                <w:ins w:author="Malachi Jamison" w:date="2023-11-05T18:22:00Z" w:id="1645"/>
                <w:color w:val="000000" w:themeColor="text1"/>
              </w:rPr>
            </w:pPr>
            <w:ins w:author="Malachi Jamison" w:date="2023-11-05T18:22:00Z" w:id="1646">
              <w:r w:rsidRPr="0009091C">
                <w:rPr>
                  <w:rFonts w:eastAsia="Candara"/>
                </w:rPr>
                <w:t>Clear and distinct spoken queries, corresponding to the text input test questions.</w:t>
              </w:r>
            </w:ins>
          </w:p>
        </w:tc>
      </w:tr>
      <w:tr w:rsidRPr="003321F8" w:rsidR="00592DC0" w:rsidTr="00FB3C48" w14:paraId="41D4BBF6" w14:textId="77777777">
        <w:trPr>
          <w:trHeight w:val="222"/>
          <w:ins w:author="Malachi Jamison" w:date="2023-11-05T18:22:00Z" w:id="164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92DC0" w:rsidP="00FB3C48" w:rsidRDefault="00592DC0" w14:paraId="4A09DEF6" w14:textId="77777777">
            <w:pPr>
              <w:pStyle w:val="Body"/>
              <w:rPr>
                <w:ins w:author="Malachi Jamison" w:date="2023-11-05T18:22:00Z" w:id="1648"/>
                <w:sz w:val="22"/>
                <w:szCs w:val="22"/>
              </w:rPr>
            </w:pPr>
            <w:ins w:author="Malachi Jamison" w:date="2023-11-05T18:22:00Z" w:id="1649">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592DC0" w:rsidP="00592DC0" w:rsidRDefault="00592DC0" w14:paraId="77BB508A" w14:textId="77777777">
            <w:pPr>
              <w:pStyle w:val="ListParagraph"/>
              <w:numPr>
                <w:ilvl w:val="0"/>
                <w:numId w:val="329"/>
              </w:numPr>
              <w:spacing w:after="0" w:line="240" w:lineRule="auto"/>
              <w:rPr>
                <w:ins w:author="Malachi Jamison" w:date="2023-11-05T18:22:00Z" w:id="1650"/>
                <w:color w:val="000000" w:themeColor="text1"/>
              </w:rPr>
            </w:pPr>
            <w:ins w:author="Malachi Jamison" w:date="2023-11-05T18:22:00Z" w:id="1651">
              <w:r w:rsidRPr="003321F8">
                <w:rPr>
                  <w:color w:val="000000" w:themeColor="text1"/>
                </w:rPr>
                <w:t>Launch the CogniOpen application from the device.</w:t>
              </w:r>
            </w:ins>
          </w:p>
          <w:p w:rsidRPr="003321F8" w:rsidR="00592DC0" w:rsidP="00592DC0" w:rsidRDefault="00592DC0" w14:paraId="680DC1C8" w14:textId="77777777">
            <w:pPr>
              <w:pStyle w:val="ListParagraph"/>
              <w:numPr>
                <w:ilvl w:val="0"/>
                <w:numId w:val="329"/>
              </w:numPr>
              <w:spacing w:after="0" w:line="240" w:lineRule="auto"/>
              <w:rPr>
                <w:ins w:author="Malachi Jamison" w:date="2023-11-05T18:22:00Z" w:id="1652"/>
                <w:color w:val="000000" w:themeColor="text1"/>
              </w:rPr>
            </w:pPr>
            <w:ins w:author="Malachi Jamison" w:date="2023-11-05T18:22:00Z" w:id="1653">
              <w:r w:rsidRPr="003321F8">
                <w:rPr>
                  <w:color w:val="000000" w:themeColor="text1"/>
                </w:rPr>
                <w:t>User taps the “Login in Here” button.</w:t>
              </w:r>
            </w:ins>
          </w:p>
          <w:p w:rsidRPr="003321F8" w:rsidR="00592DC0" w:rsidP="00592DC0" w:rsidRDefault="00592DC0" w14:paraId="72CFF50A" w14:textId="77777777">
            <w:pPr>
              <w:pStyle w:val="ListParagraph"/>
              <w:numPr>
                <w:ilvl w:val="0"/>
                <w:numId w:val="329"/>
              </w:numPr>
              <w:spacing w:after="0" w:line="240" w:lineRule="auto"/>
              <w:rPr>
                <w:ins w:author="Malachi Jamison" w:date="2023-11-05T18:22:00Z" w:id="1654"/>
                <w:color w:val="000000" w:themeColor="text1"/>
              </w:rPr>
            </w:pPr>
            <w:ins w:author="Malachi Jamison" w:date="2023-11-05T18:22:00Z" w:id="1655">
              <w:r w:rsidRPr="003321F8">
                <w:rPr>
                  <w:color w:val="000000" w:themeColor="text1"/>
                </w:rPr>
                <w:t>Users enter their biometric authentication information.</w:t>
              </w:r>
            </w:ins>
          </w:p>
          <w:p w:rsidRPr="003321F8" w:rsidR="00592DC0" w:rsidP="00592DC0" w:rsidRDefault="00592DC0" w14:paraId="2EF8633D" w14:textId="77777777">
            <w:pPr>
              <w:pStyle w:val="ListParagraph"/>
              <w:numPr>
                <w:ilvl w:val="0"/>
                <w:numId w:val="329"/>
              </w:numPr>
              <w:spacing w:after="0" w:line="240" w:lineRule="auto"/>
              <w:rPr>
                <w:ins w:author="Malachi Jamison" w:date="2023-11-05T18:22:00Z" w:id="1656"/>
                <w:color w:val="000000" w:themeColor="text1"/>
              </w:rPr>
            </w:pPr>
            <w:ins w:author="Malachi Jamison" w:date="2023-11-05T18:22:00Z" w:id="1657">
              <w:r w:rsidRPr="003321F8">
                <w:rPr>
                  <w:color w:val="000000" w:themeColor="text1"/>
                </w:rPr>
                <w:t xml:space="preserve">Navigate to the Virtual Assistant screen </w:t>
              </w:r>
            </w:ins>
          </w:p>
          <w:p w:rsidRPr="003321F8" w:rsidR="00592DC0" w:rsidP="00592DC0" w:rsidRDefault="00592DC0" w14:paraId="0A03F680" w14:textId="77777777">
            <w:pPr>
              <w:pStyle w:val="ListParagraph"/>
              <w:numPr>
                <w:ilvl w:val="0"/>
                <w:numId w:val="329"/>
              </w:numPr>
              <w:spacing w:after="0" w:line="240" w:lineRule="auto"/>
              <w:rPr>
                <w:ins w:author="Malachi Jamison" w:date="2023-11-05T18:22:00Z" w:id="1658"/>
                <w:color w:val="000000" w:themeColor="text1"/>
              </w:rPr>
            </w:pPr>
            <w:ins w:author="Malachi Jamison" w:date="2023-11-05T18:22:00Z" w:id="1659">
              <w:r w:rsidRPr="003321F8">
                <w:rPr>
                  <w:color w:val="000000" w:themeColor="text1"/>
                </w:rPr>
                <w:t>Observe the Virtual Assistant screen and verify the presence of the following elements:</w:t>
              </w:r>
            </w:ins>
          </w:p>
          <w:p w:rsidRPr="003321F8" w:rsidR="00592DC0" w:rsidP="00592DC0" w:rsidRDefault="00592DC0" w14:paraId="55145016" w14:textId="77777777">
            <w:pPr>
              <w:pStyle w:val="ListParagraph"/>
              <w:numPr>
                <w:ilvl w:val="0"/>
                <w:numId w:val="329"/>
              </w:numPr>
              <w:spacing w:after="0" w:line="240" w:lineRule="auto"/>
              <w:rPr>
                <w:ins w:author="Malachi Jamison" w:date="2023-11-05T18:22:00Z" w:id="1660"/>
                <w:color w:val="000000" w:themeColor="text1"/>
              </w:rPr>
            </w:pPr>
            <w:ins w:author="Malachi Jamison" w:date="2023-11-05T18:22:00Z" w:id="1661">
              <w:r w:rsidRPr="003321F8">
                <w:rPr>
                  <w:color w:val="000000" w:themeColor="text1"/>
                </w:rPr>
                <w:t>A text box for user input (keyboard input).</w:t>
              </w:r>
            </w:ins>
          </w:p>
          <w:p w:rsidRPr="003321F8" w:rsidR="00592DC0" w:rsidP="00592DC0" w:rsidRDefault="00592DC0" w14:paraId="07512FB1" w14:textId="77777777">
            <w:pPr>
              <w:pStyle w:val="ListParagraph"/>
              <w:numPr>
                <w:ilvl w:val="0"/>
                <w:numId w:val="329"/>
              </w:numPr>
              <w:spacing w:after="0" w:line="240" w:lineRule="auto"/>
              <w:rPr>
                <w:ins w:author="Malachi Jamison" w:date="2023-11-05T18:22:00Z" w:id="1662"/>
                <w:color w:val="000000" w:themeColor="text1"/>
              </w:rPr>
            </w:pPr>
            <w:ins w:author="Malachi Jamison" w:date="2023-11-05T18:22:00Z" w:id="1663">
              <w:r w:rsidRPr="003321F8">
                <w:rPr>
                  <w:color w:val="000000" w:themeColor="text1"/>
                </w:rPr>
                <w:t>An option to enable microphone input (voice input) as seen in Figure 5 of the TDD.</w:t>
              </w:r>
            </w:ins>
          </w:p>
          <w:p w:rsidRPr="003321F8" w:rsidR="00592DC0" w:rsidP="00592DC0" w:rsidRDefault="00592DC0" w14:paraId="509F48A8" w14:textId="77777777">
            <w:pPr>
              <w:pStyle w:val="ListParagraph"/>
              <w:numPr>
                <w:ilvl w:val="0"/>
                <w:numId w:val="329"/>
              </w:numPr>
              <w:spacing w:after="0" w:line="240" w:lineRule="auto"/>
              <w:rPr>
                <w:ins w:author="Malachi Jamison" w:date="2023-11-05T18:22:00Z" w:id="1664"/>
                <w:color w:val="000000" w:themeColor="text1"/>
              </w:rPr>
            </w:pPr>
            <w:ins w:author="Malachi Jamison" w:date="2023-11-05T18:22:00Z" w:id="1665">
              <w:r w:rsidRPr="003321F8">
                <w:rPr>
                  <w:color w:val="000000" w:themeColor="text1"/>
                </w:rPr>
                <w:t>Chat history displaying previous interactions.</w:t>
              </w:r>
            </w:ins>
          </w:p>
          <w:p w:rsidRPr="003321F8" w:rsidR="00592DC0" w:rsidP="00592DC0" w:rsidRDefault="00592DC0" w14:paraId="09B32715" w14:textId="77777777">
            <w:pPr>
              <w:pStyle w:val="ListParagraph"/>
              <w:numPr>
                <w:ilvl w:val="0"/>
                <w:numId w:val="329"/>
              </w:numPr>
              <w:spacing w:after="0" w:line="240" w:lineRule="auto"/>
              <w:rPr>
                <w:ins w:author="Malachi Jamison" w:date="2023-11-05T18:22:00Z" w:id="1666"/>
                <w:color w:val="000000" w:themeColor="text1"/>
              </w:rPr>
            </w:pPr>
            <w:ins w:author="Malachi Jamison" w:date="2023-11-05T18:22:00Z" w:id="1667">
              <w:r w:rsidRPr="003321F8">
                <w:rPr>
                  <w:color w:val="000000" w:themeColor="text1"/>
                </w:rPr>
                <w:t>Virtual Assistant responses or options presented to the user.</w:t>
              </w:r>
            </w:ins>
          </w:p>
          <w:p w:rsidRPr="003321F8" w:rsidR="00592DC0" w:rsidP="00FB3C48" w:rsidRDefault="00592DC0" w14:paraId="38EF0022" w14:textId="77777777">
            <w:pPr>
              <w:spacing w:line="240" w:lineRule="auto"/>
              <w:rPr>
                <w:ins w:author="Malachi Jamison" w:date="2023-11-05T18:22:00Z" w:id="1668"/>
              </w:rPr>
            </w:pPr>
            <w:ins w:author="Malachi Jamison" w:date="2023-11-05T18:22:00Z" w:id="1669">
              <w:r w:rsidRPr="003321F8">
                <w:rPr>
                  <w:b/>
                  <w:bCs/>
                  <w:color w:val="000000" w:themeColor="text1"/>
                </w:rPr>
                <w:t>Interaction with the Virtual Assistant:</w:t>
              </w:r>
            </w:ins>
          </w:p>
          <w:p w:rsidRPr="003321F8" w:rsidR="00592DC0" w:rsidP="00592DC0" w:rsidRDefault="00592DC0" w14:paraId="43E4F856" w14:textId="77777777">
            <w:pPr>
              <w:pStyle w:val="ListParagraph"/>
              <w:numPr>
                <w:ilvl w:val="0"/>
                <w:numId w:val="329"/>
              </w:numPr>
              <w:spacing w:after="0" w:line="240" w:lineRule="auto"/>
              <w:rPr>
                <w:ins w:author="Malachi Jamison" w:date="2023-11-05T18:22:00Z" w:id="1670"/>
                <w:color w:val="000000" w:themeColor="text1"/>
              </w:rPr>
            </w:pPr>
            <w:ins w:author="Malachi Jamison" w:date="2023-11-05T18:22:00Z" w:id="1671">
              <w:r w:rsidRPr="003321F8">
                <w:rPr>
                  <w:color w:val="000000" w:themeColor="text1"/>
                </w:rPr>
                <w:t xml:space="preserve">Enter a text-based question or request in the text box and tap the "Send" button. </w:t>
              </w:r>
            </w:ins>
          </w:p>
          <w:p w:rsidRPr="003321F8" w:rsidR="00592DC0" w:rsidP="00592DC0" w:rsidRDefault="00592DC0" w14:paraId="4217C8DE" w14:textId="77777777">
            <w:pPr>
              <w:pStyle w:val="ListParagraph"/>
              <w:numPr>
                <w:ilvl w:val="0"/>
                <w:numId w:val="329"/>
              </w:numPr>
              <w:spacing w:after="0" w:line="240" w:lineRule="auto"/>
              <w:rPr>
                <w:ins w:author="Malachi Jamison" w:date="2023-11-05T18:22:00Z" w:id="1672"/>
                <w:color w:val="000000" w:themeColor="text1"/>
              </w:rPr>
            </w:pPr>
            <w:ins w:author="Malachi Jamison" w:date="2023-11-05T18:22:00Z" w:id="1673">
              <w:r w:rsidRPr="003321F8">
                <w:rPr>
                  <w:color w:val="000000" w:themeColor="text1"/>
                </w:rPr>
                <w:t xml:space="preserve">Enable microphone input (if available) and speak a question or request. </w:t>
              </w:r>
            </w:ins>
          </w:p>
          <w:p w:rsidRPr="003321F8" w:rsidR="00592DC0" w:rsidP="00592DC0" w:rsidRDefault="00592DC0" w14:paraId="2581CD62" w14:textId="77777777">
            <w:pPr>
              <w:pStyle w:val="ListParagraph"/>
              <w:numPr>
                <w:ilvl w:val="0"/>
                <w:numId w:val="329"/>
              </w:numPr>
              <w:spacing w:after="0" w:line="240" w:lineRule="auto"/>
              <w:rPr>
                <w:ins w:author="Malachi Jamison" w:date="2023-11-05T18:22:00Z" w:id="1674"/>
                <w:color w:val="000000" w:themeColor="text1"/>
              </w:rPr>
            </w:pPr>
            <w:ins w:author="Malachi Jamison" w:date="2023-11-05T18:22:00Z" w:id="1675">
              <w:r w:rsidRPr="003321F8">
                <w:rPr>
                  <w:color w:val="000000" w:themeColor="text1"/>
                </w:rPr>
                <w:t xml:space="preserve">Tap on any buttons or links presented by the Virtual Assistant within the conversation. </w:t>
              </w:r>
            </w:ins>
          </w:p>
          <w:p w:rsidRPr="003321F8" w:rsidR="00592DC0" w:rsidP="00592DC0" w:rsidRDefault="00592DC0" w14:paraId="7FB0EF2E" w14:textId="77777777">
            <w:pPr>
              <w:pStyle w:val="ListParagraph"/>
              <w:numPr>
                <w:ilvl w:val="0"/>
                <w:numId w:val="329"/>
              </w:numPr>
              <w:spacing w:after="0" w:line="240" w:lineRule="auto"/>
              <w:rPr>
                <w:ins w:author="Malachi Jamison" w:date="2023-11-05T18:22:00Z" w:id="1676"/>
              </w:rPr>
            </w:pPr>
            <w:ins w:author="Malachi Jamison" w:date="2023-11-05T18:22:00Z" w:id="1677">
              <w:r w:rsidRPr="003321F8">
                <w:rPr>
                  <w:color w:val="000000" w:themeColor="text1"/>
                </w:rPr>
                <w:t xml:space="preserve">Continue the conversation by asking multiple questions or making requests. </w:t>
              </w:r>
              <w:r w:rsidRPr="003321F8">
                <w:br/>
              </w:r>
            </w:ins>
          </w:p>
        </w:tc>
      </w:tr>
      <w:tr w:rsidRPr="003321F8" w:rsidR="00592DC0" w:rsidTr="00FB3C48" w14:paraId="7D40F802" w14:textId="77777777">
        <w:trPr>
          <w:trHeight w:val="222"/>
          <w:ins w:author="Malachi Jamison" w:date="2023-11-05T18:22:00Z" w:id="167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00592DC0" w:rsidP="00FB3C48" w:rsidRDefault="00592DC0" w14:paraId="193B96C6" w14:textId="77777777">
            <w:pPr>
              <w:pStyle w:val="Body"/>
              <w:rPr>
                <w:ins w:author="Malachi Jamison" w:date="2023-11-05T18:22:00Z" w:id="1679"/>
                <w:b/>
                <w:bCs/>
                <w:sz w:val="22"/>
                <w:szCs w:val="22"/>
              </w:rPr>
            </w:pPr>
            <w:ins w:author="Malachi Jamison" w:date="2023-11-05T18:22:00Z" w:id="1680">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C0E0D" w:rsidR="00592DC0" w:rsidP="00592DC0" w:rsidRDefault="00592DC0" w14:paraId="1E13EB92" w14:textId="77777777">
            <w:pPr>
              <w:pStyle w:val="ListParagraph"/>
              <w:numPr>
                <w:ilvl w:val="1"/>
                <w:numId w:val="330"/>
              </w:numPr>
              <w:rPr>
                <w:ins w:author="Malachi Jamison" w:date="2023-11-05T18:22:00Z" w:id="1681"/>
                <w:color w:val="000000" w:themeColor="text1"/>
                <w:u w:color="000000"/>
                <w:bdr w:val="nil"/>
                <w14:textOutline w14:w="0" w14:cap="flat" w14:cmpd="sng" w14:algn="ctr">
                  <w14:noFill/>
                  <w14:prstDash w14:val="solid"/>
                  <w14:bevel/>
                </w14:textOutline>
              </w:rPr>
            </w:pPr>
            <w:ins w:author="Malachi Jamison" w:date="2023-11-05T18:22:00Z" w:id="1682">
              <w:r w:rsidRPr="00FC0E0D">
                <w:rPr>
                  <w:color w:val="000000" w:themeColor="text1"/>
                  <w:u w:color="000000"/>
                  <w:bdr w:val="nil"/>
                  <w14:textOutline w14:w="0" w14:cap="flat" w14:cmpd="sng" w14:algn="ctr">
                    <w14:noFill/>
                    <w14:prstDash w14:val="solid"/>
                    <w14:bevel/>
                  </w14:textOutline>
                </w:rPr>
                <w:t>Android Emulator: Pixel 7 Pro API</w:t>
              </w:r>
            </w:ins>
          </w:p>
        </w:tc>
      </w:tr>
      <w:tr w:rsidRPr="003321F8" w:rsidR="00592DC0" w:rsidTr="00FB3C48" w14:paraId="39AF021F" w14:textId="77777777">
        <w:trPr>
          <w:trHeight w:val="222"/>
          <w:ins w:author="Malachi Jamison" w:date="2023-11-05T18:22:00Z" w:id="168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92DC0" w:rsidP="00FB3C48" w:rsidRDefault="00592DC0" w14:paraId="407758DE" w14:textId="77777777">
            <w:pPr>
              <w:pStyle w:val="Body"/>
              <w:rPr>
                <w:ins w:author="Malachi Jamison" w:date="2023-11-05T18:22:00Z" w:id="1684"/>
                <w:sz w:val="22"/>
                <w:szCs w:val="22"/>
              </w:rPr>
            </w:pPr>
            <w:ins w:author="Malachi Jamison" w:date="2023-11-05T18:22:00Z" w:id="1685">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592DC0" w:rsidP="00FB3C48" w:rsidRDefault="00592DC0" w14:paraId="3D99051B" w14:textId="77777777">
            <w:pPr>
              <w:pStyle w:val="Body"/>
              <w:rPr>
                <w:ins w:author="Malachi Jamison" w:date="2023-11-05T18:22:00Z" w:id="1686"/>
                <w:color w:val="000000" w:themeColor="text1"/>
                <w:sz w:val="22"/>
                <w:szCs w:val="22"/>
              </w:rPr>
            </w:pPr>
            <w:ins w:author="Malachi Jamison" w:date="2023-11-05T18:22:00Z" w:id="1687">
              <w:r>
                <w:rPr>
                  <w:color w:val="000000" w:themeColor="text1"/>
                  <w:sz w:val="22"/>
                  <w:szCs w:val="22"/>
                </w:rPr>
                <w:t>Pass:</w:t>
              </w:r>
            </w:ins>
          </w:p>
          <w:p w:rsidRPr="003321F8" w:rsidR="00592DC0" w:rsidP="00592DC0" w:rsidRDefault="00592DC0" w14:paraId="3265A916" w14:textId="77777777">
            <w:pPr>
              <w:pStyle w:val="Body"/>
              <w:numPr>
                <w:ilvl w:val="1"/>
                <w:numId w:val="330"/>
              </w:numPr>
              <w:rPr>
                <w:ins w:author="Malachi Jamison" w:date="2023-11-05T18:22:00Z" w:id="1688"/>
                <w:color w:val="000000" w:themeColor="text1"/>
                <w:sz w:val="22"/>
                <w:szCs w:val="22"/>
              </w:rPr>
            </w:pPr>
            <w:ins w:author="Malachi Jamison" w:date="2023-11-05T18:22:00Z" w:id="1689">
              <w:r w:rsidRPr="003321F8">
                <w:rPr>
                  <w:color w:val="000000" w:themeColor="text1"/>
                  <w:sz w:val="22"/>
                  <w:szCs w:val="22"/>
                </w:rPr>
                <w:t>The Virtual Assistant responds with a relevant text-based reply or presents options if applicable.</w:t>
              </w:r>
            </w:ins>
          </w:p>
          <w:p w:rsidRPr="003321F8" w:rsidR="00592DC0" w:rsidP="00592DC0" w:rsidRDefault="00592DC0" w14:paraId="01148764" w14:textId="77777777">
            <w:pPr>
              <w:pStyle w:val="Body"/>
              <w:numPr>
                <w:ilvl w:val="1"/>
                <w:numId w:val="330"/>
              </w:numPr>
              <w:rPr>
                <w:ins w:author="Malachi Jamison" w:date="2023-11-05T18:22:00Z" w:id="1690"/>
                <w:color w:val="000000" w:themeColor="text1"/>
                <w:sz w:val="22"/>
                <w:szCs w:val="22"/>
              </w:rPr>
            </w:pPr>
            <w:ins w:author="Malachi Jamison" w:date="2023-11-05T18:22:00Z" w:id="1691">
              <w:r w:rsidRPr="003321F8">
                <w:rPr>
                  <w:color w:val="000000" w:themeColor="text1"/>
                  <w:sz w:val="22"/>
                  <w:szCs w:val="22"/>
                </w:rPr>
                <w:t>The Virtual Assistant accurately recognizes and responds to voice input, providing text-based replies or options.</w:t>
              </w:r>
            </w:ins>
          </w:p>
          <w:p w:rsidRPr="00FC0E0D" w:rsidR="00592DC0" w:rsidP="00592DC0" w:rsidRDefault="00592DC0" w14:paraId="0B9AA501" w14:textId="77777777">
            <w:pPr>
              <w:pStyle w:val="Body"/>
              <w:numPr>
                <w:ilvl w:val="1"/>
                <w:numId w:val="330"/>
              </w:numPr>
              <w:rPr>
                <w:ins w:author="Malachi Jamison" w:date="2023-11-05T18:22:00Z" w:id="1692"/>
                <w:sz w:val="22"/>
                <w:szCs w:val="22"/>
              </w:rPr>
            </w:pPr>
            <w:ins w:author="Malachi Jamison" w:date="2023-11-05T18:22:00Z" w:id="1693">
              <w:r w:rsidRPr="003321F8">
                <w:rPr>
                  <w:color w:val="000000" w:themeColor="text1"/>
                  <w:sz w:val="22"/>
                  <w:szCs w:val="22"/>
                </w:rPr>
                <w:t>The Virtual Assistant maintains context and responds appropriately to each user input.</w:t>
              </w:r>
            </w:ins>
          </w:p>
          <w:p w:rsidR="00592DC0" w:rsidP="00FB3C48" w:rsidRDefault="00592DC0" w14:paraId="46B8C825" w14:textId="77777777">
            <w:pPr>
              <w:pStyle w:val="Body"/>
              <w:rPr>
                <w:ins w:author="Malachi Jamison" w:date="2023-11-05T18:22:00Z" w:id="1694"/>
                <w:color w:val="000000" w:themeColor="text1"/>
                <w:sz w:val="22"/>
                <w:szCs w:val="22"/>
              </w:rPr>
            </w:pPr>
            <w:ins w:author="Malachi Jamison" w:date="2023-11-05T18:22:00Z" w:id="1695">
              <w:r>
                <w:rPr>
                  <w:color w:val="000000" w:themeColor="text1"/>
                  <w:sz w:val="22"/>
                  <w:szCs w:val="22"/>
                </w:rPr>
                <w:t>Fail:</w:t>
              </w:r>
            </w:ins>
          </w:p>
          <w:p w:rsidR="00592DC0" w:rsidP="00592DC0" w:rsidRDefault="00592DC0" w14:paraId="39E2FBEF" w14:textId="77777777">
            <w:pPr>
              <w:pStyle w:val="Body"/>
              <w:numPr>
                <w:ilvl w:val="0"/>
                <w:numId w:val="333"/>
              </w:numPr>
              <w:rPr>
                <w:ins w:author="Malachi Jamison" w:date="2023-11-05T18:22:00Z" w:id="1696"/>
                <w:sz w:val="22"/>
                <w:szCs w:val="22"/>
              </w:rPr>
            </w:pPr>
            <w:ins w:author="Malachi Jamison" w:date="2023-11-05T18:22:00Z" w:id="1697">
              <w:r w:rsidRPr="00FC0E0D">
                <w:rPr>
                  <w:sz w:val="22"/>
                  <w:szCs w:val="22"/>
                </w:rPr>
                <w:t>If any step fails to meet the expected outcome, such as inaccurate responses, unresponsive elements, or failure to recognize voice input</w:t>
              </w:r>
              <w:r>
                <w:rPr>
                  <w:sz w:val="22"/>
                  <w:szCs w:val="22"/>
                </w:rPr>
                <w:t>.</w:t>
              </w:r>
            </w:ins>
          </w:p>
          <w:p w:rsidR="00592DC0" w:rsidP="00592DC0" w:rsidRDefault="00592DC0" w14:paraId="53E7E2BB" w14:textId="77777777">
            <w:pPr>
              <w:pStyle w:val="Body"/>
              <w:numPr>
                <w:ilvl w:val="0"/>
                <w:numId w:val="333"/>
              </w:numPr>
              <w:rPr>
                <w:ins w:author="Malachi Jamison" w:date="2023-11-05T18:22:00Z" w:id="1698"/>
                <w:sz w:val="22"/>
                <w:szCs w:val="22"/>
              </w:rPr>
            </w:pPr>
            <w:ins w:author="Malachi Jamison" w:date="2023-11-05T18:22:00Z" w:id="1699">
              <w:r w:rsidRPr="00FC0E0D">
                <w:rPr>
                  <w:sz w:val="22"/>
                  <w:szCs w:val="22"/>
                </w:rPr>
                <w:t>If the Virtual Assistant fails to recognize voice input accurately or provides incorrect responses.</w:t>
              </w:r>
            </w:ins>
          </w:p>
          <w:p w:rsidRPr="003321F8" w:rsidR="00592DC0" w:rsidP="00592DC0" w:rsidRDefault="00592DC0" w14:paraId="01F1F0C9" w14:textId="77777777">
            <w:pPr>
              <w:pStyle w:val="Body"/>
              <w:numPr>
                <w:ilvl w:val="0"/>
                <w:numId w:val="333"/>
              </w:numPr>
              <w:rPr>
                <w:ins w:author="Malachi Jamison" w:date="2023-11-05T18:22:00Z" w:id="1700"/>
                <w:sz w:val="22"/>
                <w:szCs w:val="22"/>
              </w:rPr>
            </w:pPr>
            <w:ins w:author="Malachi Jamison" w:date="2023-11-05T18:22:00Z" w:id="1701">
              <w:r w:rsidRPr="00FC0E0D">
                <w:rPr>
                  <w:sz w:val="22"/>
                  <w:szCs w:val="22"/>
                </w:rPr>
                <w:t>If the Virtual Assistant fails to provide a coherent or relevant response to complex queries.</w:t>
              </w:r>
            </w:ins>
          </w:p>
        </w:tc>
      </w:tr>
      <w:tr w:rsidRPr="003321F8" w:rsidR="00592DC0" w:rsidTr="00FB3C48" w14:paraId="08E46E7D" w14:textId="77777777">
        <w:trPr>
          <w:trHeight w:val="222"/>
          <w:ins w:author="Malachi Jamison" w:date="2023-11-05T18:22:00Z" w:id="170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92DC0" w:rsidP="00FB3C48" w:rsidRDefault="00592DC0" w14:paraId="09F13476" w14:textId="77777777">
            <w:pPr>
              <w:pStyle w:val="Body"/>
              <w:rPr>
                <w:ins w:author="Malachi Jamison" w:date="2023-11-05T18:22:00Z" w:id="1703"/>
                <w:sz w:val="22"/>
                <w:szCs w:val="22"/>
              </w:rPr>
            </w:pPr>
            <w:ins w:author="Malachi Jamison" w:date="2023-11-05T18:22:00Z" w:id="1704">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592DC0" w:rsidP="00592DC0" w:rsidRDefault="00592DC0" w14:paraId="05764B24" w14:textId="77777777">
            <w:pPr>
              <w:pStyle w:val="ListParagraph"/>
              <w:numPr>
                <w:ilvl w:val="0"/>
                <w:numId w:val="324"/>
              </w:numPr>
              <w:spacing w:after="0" w:line="240" w:lineRule="auto"/>
              <w:rPr>
                <w:ins w:author="Malachi Jamison" w:date="2023-11-05T18:22:00Z" w:id="1705"/>
                <w:color w:val="000000" w:themeColor="text1"/>
              </w:rPr>
            </w:pPr>
            <w:ins w:author="Malachi Jamison" w:date="2023-11-05T18:22:00Z" w:id="1706">
              <w:r w:rsidRPr="003321F8">
                <w:rPr>
                  <w:color w:val="000000" w:themeColor="text1"/>
                </w:rPr>
                <w:t>The user is connected to the internet</w:t>
              </w:r>
            </w:ins>
          </w:p>
          <w:p w:rsidRPr="003321F8" w:rsidR="00592DC0" w:rsidP="00592DC0" w:rsidRDefault="00592DC0" w14:paraId="262D675E" w14:textId="77777777">
            <w:pPr>
              <w:pStyle w:val="ListParagraph"/>
              <w:numPr>
                <w:ilvl w:val="0"/>
                <w:numId w:val="324"/>
              </w:numPr>
              <w:spacing w:after="0" w:line="240" w:lineRule="auto"/>
              <w:rPr>
                <w:ins w:author="Malachi Jamison" w:date="2023-11-05T18:22:00Z" w:id="1707"/>
                <w:color w:val="000000" w:themeColor="text1"/>
              </w:rPr>
            </w:pPr>
            <w:ins w:author="Malachi Jamison" w:date="2023-11-05T18:22:00Z" w:id="1708">
              <w:r w:rsidRPr="003321F8">
                <w:rPr>
                  <w:color w:val="000000" w:themeColor="text1"/>
                </w:rPr>
                <w:t>The application is active and able to receive requests</w:t>
              </w:r>
            </w:ins>
          </w:p>
          <w:p w:rsidRPr="003321F8" w:rsidR="00592DC0" w:rsidP="00592DC0" w:rsidRDefault="00592DC0" w14:paraId="36E338F9" w14:textId="77777777">
            <w:pPr>
              <w:pStyle w:val="ListParagraph"/>
              <w:numPr>
                <w:ilvl w:val="0"/>
                <w:numId w:val="324"/>
              </w:numPr>
              <w:spacing w:after="0" w:line="240" w:lineRule="auto"/>
              <w:rPr>
                <w:ins w:author="Malachi Jamison" w:date="2023-11-05T18:22:00Z" w:id="1709"/>
                <w:color w:val="000000" w:themeColor="text1"/>
              </w:rPr>
            </w:pPr>
            <w:ins w:author="Malachi Jamison" w:date="2023-11-05T18:22:00Z" w:id="1710">
              <w:r w:rsidRPr="003321F8">
                <w:rPr>
                  <w:color w:val="000000" w:themeColor="text1"/>
                </w:rPr>
                <w:t>The application can communicate with the backend database services</w:t>
              </w:r>
            </w:ins>
          </w:p>
          <w:p w:rsidRPr="003321F8" w:rsidR="00592DC0" w:rsidP="00592DC0" w:rsidRDefault="00592DC0" w14:paraId="460D684C" w14:textId="77777777">
            <w:pPr>
              <w:pStyle w:val="ListParagraph"/>
              <w:numPr>
                <w:ilvl w:val="0"/>
                <w:numId w:val="324"/>
              </w:numPr>
              <w:spacing w:after="0" w:line="240" w:lineRule="auto"/>
              <w:rPr>
                <w:ins w:author="Malachi Jamison" w:date="2023-11-05T18:22:00Z" w:id="1711"/>
                <w:color w:val="000000" w:themeColor="text1"/>
              </w:rPr>
            </w:pPr>
            <w:ins w:author="Malachi Jamison" w:date="2023-11-05T18:22:00Z" w:id="1712">
              <w:r w:rsidRPr="003321F8">
                <w:rPr>
                  <w:color w:val="000000" w:themeColor="text1"/>
                </w:rPr>
                <w:t>Internet connectivity is available for Virtual Assistant functionality.</w:t>
              </w:r>
            </w:ins>
          </w:p>
          <w:p w:rsidRPr="003321F8" w:rsidR="00592DC0" w:rsidP="00592DC0" w:rsidRDefault="00592DC0" w14:paraId="0B66FC29" w14:textId="77777777">
            <w:pPr>
              <w:pStyle w:val="ListParagraph"/>
              <w:numPr>
                <w:ilvl w:val="0"/>
                <w:numId w:val="324"/>
              </w:numPr>
              <w:spacing w:after="0" w:line="240" w:lineRule="auto"/>
              <w:rPr>
                <w:ins w:author="Malachi Jamison" w:date="2023-11-05T18:22:00Z" w:id="1713"/>
                <w:color w:val="000000" w:themeColor="text1"/>
              </w:rPr>
            </w:pPr>
            <w:ins w:author="Malachi Jamison" w:date="2023-11-05T18:22:00Z" w:id="1714">
              <w:r w:rsidRPr="003321F8">
                <w:rPr>
                  <w:color w:val="000000" w:themeColor="text1"/>
                </w:rPr>
                <w:t>The Virtual Assistant's natural language processing (NLP) capabilities are properly configured and connected to the internet for processing user queries.</w:t>
              </w:r>
            </w:ins>
          </w:p>
        </w:tc>
      </w:tr>
    </w:tbl>
    <w:p w:rsidRPr="003321F8" w:rsidR="001F2E8D" w:rsidP="001F2E8D" w:rsidRDefault="001F2E8D" w14:paraId="730B3B19" w14:textId="517512A3">
      <w:pPr>
        <w:pStyle w:val="Caption"/>
        <w:jc w:val="center"/>
        <w:rPr>
          <w:ins w:author="Malachi Jamison" w:date="2023-11-05T18:23:00Z" w:id="1715"/>
          <w:rFonts w:ascii="Times New Roman" w:hAnsi="Times New Roman" w:cs="Times New Roman"/>
          <w:i w:val="0"/>
          <w:iCs w:val="0"/>
          <w:color w:val="000000" w:themeColor="text1"/>
        </w:rPr>
      </w:pPr>
      <w:bookmarkStart w:name="_Toc150003922" w:id="1716"/>
      <w:ins w:author="Malachi Jamison" w:date="2023-11-05T18:23:00Z" w:id="1717">
        <w:r w:rsidRPr="003321F8">
          <w:rPr>
            <w:rFonts w:ascii="Times New Roman" w:hAnsi="Times New Roman" w:cs="Times New Roman"/>
            <w:i w:val="0"/>
            <w:iCs w:val="0"/>
            <w:color w:val="000000" w:themeColor="text1"/>
          </w:rPr>
          <w:t>Table</w:t>
        </w:r>
        <w:r>
          <w:rPr>
            <w:rFonts w:ascii="Times New Roman" w:hAnsi="Times New Roman" w:cs="Times New Roman"/>
            <w:i w:val="0"/>
            <w:iCs w:val="0"/>
            <w:color w:val="000000" w:themeColor="text1"/>
          </w:rPr>
          <w:t xml:space="preserve"> 6</w:t>
        </w:r>
        <w:r w:rsidRPr="003321F8">
          <w:rPr>
            <w:rFonts w:ascii="Times New Roman" w:hAnsi="Times New Roman" w:cs="Times New Roman"/>
            <w:i w:val="0"/>
            <w:iCs w:val="0"/>
            <w:color w:val="000000" w:themeColor="text1"/>
          </w:rPr>
          <w:t>: Virtual Assistant</w:t>
        </w:r>
        <w:bookmarkEnd w:id="1716"/>
        <w:r>
          <w:rPr>
            <w:rFonts w:ascii="Times New Roman" w:hAnsi="Times New Roman" w:cs="Times New Roman"/>
            <w:i w:val="0"/>
            <w:iCs w:val="0"/>
            <w:color w:val="000000" w:themeColor="text1"/>
          </w:rPr>
          <w:t xml:space="preserve"> Test Case</w:t>
        </w:r>
      </w:ins>
    </w:p>
    <w:p w:rsidR="00A94DB7" w:rsidP="0034350C" w:rsidRDefault="00A94DB7" w14:paraId="0106D223" w14:textId="77777777">
      <w:pPr>
        <w:spacing w:line="360" w:lineRule="auto"/>
        <w:rPr>
          <w:ins w:author="Malachi Jamison" w:date="2023-11-05T18:17:00Z" w:id="1718"/>
          <w:rFonts w:eastAsia="Candara"/>
        </w:rPr>
      </w:pPr>
    </w:p>
    <w:p w:rsidRPr="0009091C" w:rsidR="00A94DB7" w:rsidP="0034350C" w:rsidRDefault="00A94DB7" w14:paraId="205A106F" w14:textId="77777777">
      <w:pPr>
        <w:spacing w:line="360" w:lineRule="auto"/>
        <w:rPr>
          <w:rFonts w:eastAsia="Candara"/>
        </w:rPr>
      </w:pPr>
    </w:p>
    <w:p w:rsidRPr="0009091C" w:rsidR="77022B01" w:rsidDel="00EA1476" w:rsidP="0034350C" w:rsidRDefault="77022B01" w14:paraId="6D5E8434" w14:textId="1E16F593">
      <w:pPr>
        <w:spacing w:line="360" w:lineRule="auto"/>
        <w:rPr>
          <w:del w:author="Malachi Jamison" w:date="2023-11-06T14:32:00Z" w:id="1719"/>
          <w:rFonts w:eastAsia="Candara"/>
        </w:rPr>
      </w:pPr>
      <w:del w:author="Malachi Jamison" w:date="2023-11-06T14:32:00Z" w:id="1720">
        <w:r w:rsidRPr="0009091C" w:rsidDel="00EA1476">
          <w:rPr>
            <w:rFonts w:eastAsia="Candara"/>
            <w:b/>
          </w:rPr>
          <w:delText>Description:</w:delText>
        </w:r>
        <w:r w:rsidRPr="0009091C" w:rsidDel="00EA1476">
          <w:rPr>
            <w:rFonts w:eastAsia="Candara"/>
          </w:rPr>
          <w:delText xml:space="preserve"> Verify that the chatbot</w:delText>
        </w:r>
      </w:del>
      <w:ins w:author="Zachary Cappella" w:date="2023-10-10T14:53:00Z" w:id="1721">
        <w:del w:author="Malachi Jamison" w:date="2023-11-06T14:32:00Z" w:id="1722">
          <w:r w:rsidDel="00EA1476" w:rsidR="00DE664F">
            <w:rPr>
              <w:rFonts w:eastAsia="Candara"/>
            </w:rPr>
            <w:delText>Virtual Assistant</w:delText>
          </w:r>
        </w:del>
      </w:ins>
      <w:del w:author="Malachi Jamison" w:date="2023-11-06T14:32:00Z" w:id="1723">
        <w:r w:rsidRPr="0009091C" w:rsidDel="00EA1476">
          <w:rPr>
            <w:rFonts w:eastAsia="Candara"/>
          </w:rPr>
          <w:delText xml:space="preserve"> screen in the application functions as expected, allowing users to interact with the AI assistant through text input, voice input, and receiving responses.</w:delText>
        </w:r>
      </w:del>
    </w:p>
    <w:p w:rsidRPr="0009091C" w:rsidR="77022B01" w:rsidDel="00EA1476" w:rsidP="0034350C" w:rsidRDefault="77022B01" w14:paraId="0C23DDCC" w14:textId="2F44E4D9">
      <w:pPr>
        <w:spacing w:line="360" w:lineRule="auto"/>
        <w:rPr>
          <w:del w:author="Malachi Jamison" w:date="2023-11-06T14:32:00Z" w:id="1724"/>
          <w:rFonts w:eastAsia="Candara"/>
        </w:rPr>
      </w:pPr>
      <w:del w:author="Malachi Jamison" w:date="2023-11-06T14:32:00Z" w:id="1725">
        <w:r w:rsidRPr="0009091C" w:rsidDel="00EA1476">
          <w:rPr>
            <w:rFonts w:eastAsia="Candara"/>
            <w:b/>
          </w:rPr>
          <w:delText>Requirement Name:</w:delText>
        </w:r>
        <w:r w:rsidRPr="0009091C" w:rsidDel="00EA1476">
          <w:rPr>
            <w:rFonts w:eastAsia="Candara"/>
          </w:rPr>
          <w:delText xml:space="preserve"> Chatbot</w:delText>
        </w:r>
      </w:del>
      <w:ins w:author="Zachary Cappella" w:date="2023-10-10T14:53:00Z" w:id="1726">
        <w:del w:author="Malachi Jamison" w:date="2023-11-06T14:32:00Z" w:id="1727">
          <w:r w:rsidDel="00EA1476" w:rsidR="00DE664F">
            <w:rPr>
              <w:rFonts w:eastAsia="Candara"/>
            </w:rPr>
            <w:delText>Virtual Assistant</w:delText>
          </w:r>
        </w:del>
      </w:ins>
      <w:del w:author="Malachi Jamison" w:date="2023-11-06T14:32:00Z" w:id="1728">
        <w:r w:rsidRPr="0009091C" w:rsidDel="00EA1476">
          <w:rPr>
            <w:rFonts w:eastAsia="Candara"/>
          </w:rPr>
          <w:delText xml:space="preserve"> Interaction Functionality </w:delText>
        </w:r>
      </w:del>
    </w:p>
    <w:p w:rsidRPr="0009091C" w:rsidR="77022B01" w:rsidDel="00EA1476" w:rsidP="0034350C" w:rsidRDefault="77022B01" w14:paraId="6649169E" w14:textId="7D5F4E75">
      <w:pPr>
        <w:spacing w:line="360" w:lineRule="auto"/>
        <w:rPr>
          <w:del w:author="Malachi Jamison" w:date="2023-11-06T14:32:00Z" w:id="1729"/>
          <w:rFonts w:eastAsia="Candara"/>
        </w:rPr>
      </w:pPr>
      <w:del w:author="Malachi Jamison" w:date="2023-11-06T14:32:00Z" w:id="1730">
        <w:r w:rsidRPr="0009091C" w:rsidDel="00EA1476">
          <w:rPr>
            <w:rFonts w:eastAsia="Candara"/>
            <w:b/>
          </w:rPr>
          <w:delText>Description:</w:delText>
        </w:r>
        <w:r w:rsidRPr="0009091C" w:rsidDel="00EA1476">
          <w:rPr>
            <w:rFonts w:eastAsia="Candara"/>
          </w:rPr>
          <w:delText xml:space="preserve"> The chatbot</w:delText>
        </w:r>
      </w:del>
      <w:ins w:author="Zachary Cappella" w:date="2023-10-10T14:53:00Z" w:id="1731">
        <w:del w:author="Malachi Jamison" w:date="2023-11-06T14:32:00Z" w:id="1732">
          <w:r w:rsidDel="00EA1476" w:rsidR="00DE664F">
            <w:rPr>
              <w:rFonts w:eastAsia="Candara"/>
            </w:rPr>
            <w:delText>Virtual Assistant</w:delText>
          </w:r>
        </w:del>
      </w:ins>
      <w:del w:author="Malachi Jamison" w:date="2023-11-06T14:32:00Z" w:id="1733">
        <w:r w:rsidRPr="0009091C" w:rsidDel="00EA1476">
          <w:rPr>
            <w:rFonts w:eastAsia="Candara"/>
          </w:rPr>
          <w:delText xml:space="preserve"> screen in the CogniOpen application must allow users to interact with the AI assistant through text input, voice input, and receiving responses. The chatbot</w:delText>
        </w:r>
      </w:del>
      <w:ins w:author="Zachary Cappella" w:date="2023-10-10T14:53:00Z" w:id="1734">
        <w:del w:author="Malachi Jamison" w:date="2023-11-06T14:32:00Z" w:id="1735">
          <w:r w:rsidDel="00EA1476" w:rsidR="00DE664F">
            <w:rPr>
              <w:rFonts w:eastAsia="Candara"/>
            </w:rPr>
            <w:delText>Virtual Assistant</w:delText>
          </w:r>
        </w:del>
      </w:ins>
      <w:del w:author="Malachi Jamison" w:date="2023-11-06T14:32:00Z" w:id="1736">
        <w:r w:rsidRPr="0009091C" w:rsidDel="00EA1476">
          <w:rPr>
            <w:rFonts w:eastAsia="Candara"/>
          </w:rPr>
          <w:delText xml:space="preserve"> must accurately recognize and respond to user inputs, including text-based and voice-based queries, as well as interactions with buttons or links. The chat history of the conversation between the user and the chatbot</w:delText>
        </w:r>
      </w:del>
      <w:ins w:author="Zachary Cappella" w:date="2023-10-10T14:53:00Z" w:id="1737">
        <w:del w:author="Malachi Jamison" w:date="2023-11-06T14:32:00Z" w:id="1738">
          <w:r w:rsidDel="00EA1476" w:rsidR="00DE664F">
            <w:rPr>
              <w:rFonts w:eastAsia="Candara"/>
            </w:rPr>
            <w:delText>Virtual Assistant</w:delText>
          </w:r>
        </w:del>
      </w:ins>
      <w:del w:author="Malachi Jamison" w:date="2023-11-06T14:32:00Z" w:id="1739">
        <w:r w:rsidRPr="0009091C" w:rsidDel="00EA1476">
          <w:rPr>
            <w:rFonts w:eastAsia="Candara"/>
          </w:rPr>
          <w:delText xml:space="preserve"> must be displayed and maintained until the user closes the application or navigates to a different screen.</w:delText>
        </w:r>
      </w:del>
    </w:p>
    <w:p w:rsidRPr="0009091C" w:rsidR="77022B01" w:rsidDel="00EA1476" w:rsidP="0034350C" w:rsidRDefault="77022B01" w14:paraId="31AF5316" w14:textId="7C832FF1">
      <w:pPr>
        <w:spacing w:line="360" w:lineRule="auto"/>
        <w:rPr>
          <w:del w:author="Malachi Jamison" w:date="2023-11-06T14:32:00Z" w:id="1740"/>
          <w:rFonts w:eastAsia="Candara"/>
          <w:b/>
        </w:rPr>
      </w:pPr>
      <w:del w:author="Malachi Jamison" w:date="2023-11-06T14:32:00Z" w:id="1741">
        <w:r w:rsidRPr="0009091C" w:rsidDel="00EA1476">
          <w:rPr>
            <w:rFonts w:eastAsia="Candara"/>
            <w:b/>
          </w:rPr>
          <w:delText>Prerequisites:</w:delText>
        </w:r>
      </w:del>
    </w:p>
    <w:p w:rsidRPr="0009091C" w:rsidR="77022B01" w:rsidDel="00EA1476" w:rsidP="0034350C" w:rsidRDefault="77022B01" w14:paraId="41BE0D4D" w14:textId="1695F663">
      <w:pPr>
        <w:pStyle w:val="ListParagraph"/>
        <w:numPr>
          <w:ilvl w:val="0"/>
          <w:numId w:val="263"/>
        </w:numPr>
        <w:spacing w:after="0"/>
        <w:rPr>
          <w:del w:author="Malachi Jamison" w:date="2023-11-06T14:32:00Z" w:id="1742"/>
          <w:rFonts w:eastAsia="Candara"/>
        </w:rPr>
      </w:pPr>
      <w:del w:author="Malachi Jamison" w:date="2023-11-06T14:32:00Z" w:id="1743">
        <w:r w:rsidRPr="0009091C" w:rsidDel="00EA1476">
          <w:rPr>
            <w:rFonts w:eastAsia="Candara"/>
          </w:rPr>
          <w:delText>The CogniOpen application must be properly installed and operational on the test device.</w:delText>
        </w:r>
      </w:del>
    </w:p>
    <w:p w:rsidRPr="0009091C" w:rsidR="77022B01" w:rsidDel="00EA1476" w:rsidP="0034350C" w:rsidRDefault="77022B01" w14:paraId="0AC927FB" w14:textId="6CA7A5BE">
      <w:pPr>
        <w:pStyle w:val="ListParagraph"/>
        <w:numPr>
          <w:ilvl w:val="0"/>
          <w:numId w:val="263"/>
        </w:numPr>
        <w:spacing w:after="0"/>
        <w:rPr>
          <w:del w:author="Malachi Jamison" w:date="2023-11-06T14:32:00Z" w:id="1744"/>
          <w:rFonts w:eastAsia="Candara"/>
        </w:rPr>
      </w:pPr>
      <w:del w:author="Malachi Jamison" w:date="2023-11-06T14:32:00Z" w:id="1745">
        <w:r w:rsidRPr="0009091C" w:rsidDel="00EA1476">
          <w:rPr>
            <w:rFonts w:eastAsia="Candara"/>
          </w:rPr>
          <w:delText>The chatbot</w:delText>
        </w:r>
      </w:del>
      <w:ins w:author="Zachary Cappella" w:date="2023-10-10T14:53:00Z" w:id="1746">
        <w:del w:author="Malachi Jamison" w:date="2023-11-06T14:32:00Z" w:id="1747">
          <w:r w:rsidDel="00EA1476" w:rsidR="00DE664F">
            <w:rPr>
              <w:rFonts w:eastAsia="Candara"/>
            </w:rPr>
            <w:delText>Virtual Assistant</w:delText>
          </w:r>
        </w:del>
      </w:ins>
      <w:del w:author="Malachi Jamison" w:date="2023-11-06T14:32:00Z" w:id="1748">
        <w:r w:rsidRPr="0009091C" w:rsidDel="00EA1476">
          <w:rPr>
            <w:rFonts w:eastAsia="Candara"/>
          </w:rPr>
          <w:delText xml:space="preserve"> screen must be accessible within the application.</w:delText>
        </w:r>
      </w:del>
    </w:p>
    <w:p w:rsidR="77022B01" w:rsidDel="00EA1476" w:rsidP="0034350C" w:rsidRDefault="77022B01" w14:paraId="42F0228A" w14:textId="52805050">
      <w:pPr>
        <w:pStyle w:val="ListParagraph"/>
        <w:numPr>
          <w:ilvl w:val="0"/>
          <w:numId w:val="263"/>
        </w:numPr>
        <w:spacing w:after="0"/>
        <w:rPr>
          <w:ins w:author="Zachary Cappella" w:date="2023-10-13T13:02:00Z" w:id="1749"/>
          <w:del w:author="Malachi Jamison" w:date="2023-11-06T14:32:00Z" w:id="1750"/>
          <w:rFonts w:eastAsia="Candara"/>
        </w:rPr>
      </w:pPr>
      <w:del w:author="Malachi Jamison" w:date="2023-11-06T14:32:00Z" w:id="1751">
        <w:r w:rsidRPr="0009091C" w:rsidDel="00EA1476">
          <w:rPr>
            <w:rFonts w:eastAsia="Candara"/>
          </w:rPr>
          <w:delText>Internet connectivity must be available for chatbot</w:delText>
        </w:r>
      </w:del>
      <w:ins w:author="Zachary Cappella" w:date="2023-10-10T14:54:00Z" w:id="1752">
        <w:del w:author="Malachi Jamison" w:date="2023-11-06T14:32:00Z" w:id="1753">
          <w:r w:rsidDel="00EA1476" w:rsidR="00DE664F">
            <w:rPr>
              <w:rFonts w:eastAsia="Candara"/>
            </w:rPr>
            <w:delText>Virtual Assistant</w:delText>
          </w:r>
        </w:del>
      </w:ins>
      <w:del w:author="Malachi Jamison" w:date="2023-11-06T14:32:00Z" w:id="1754">
        <w:r w:rsidRPr="0009091C" w:rsidDel="00EA1476">
          <w:rPr>
            <w:rFonts w:eastAsia="Candara"/>
          </w:rPr>
          <w:delText xml:space="preserve"> functionality.</w:delText>
        </w:r>
      </w:del>
    </w:p>
    <w:p w:rsidRPr="00DF5BB3" w:rsidR="00DF5BB3" w:rsidDel="00EA1476" w:rsidRDefault="00DF5BB3" w14:paraId="16CA5239" w14:textId="1F95F79D">
      <w:pPr>
        <w:spacing w:after="0"/>
        <w:rPr>
          <w:del w:author="Malachi Jamison" w:date="2023-11-06T14:32:00Z" w:id="1755"/>
          <w:rFonts w:eastAsia="Candara"/>
        </w:rPr>
        <w:pPrChange w:author="Zachary Cappella" w:date="2023-10-13T13:02:00Z" w:id="1756">
          <w:pPr>
            <w:pStyle w:val="ListParagraph"/>
            <w:numPr>
              <w:numId w:val="170"/>
            </w:numPr>
            <w:spacing w:after="0"/>
            <w:ind w:hanging="360"/>
          </w:pPr>
        </w:pPrChange>
      </w:pPr>
    </w:p>
    <w:p w:rsidRPr="0009091C" w:rsidR="77022B01" w:rsidDel="00EA1476" w:rsidP="0034350C" w:rsidRDefault="77022B01" w14:paraId="3BA8BFBD" w14:textId="26AEA0DD">
      <w:pPr>
        <w:spacing w:line="360" w:lineRule="auto"/>
        <w:rPr>
          <w:del w:author="Malachi Jamison" w:date="2023-11-06T14:32:00Z" w:id="1757"/>
          <w:rFonts w:eastAsia="Candara"/>
          <w:b/>
        </w:rPr>
      </w:pPr>
      <w:del w:author="Malachi Jamison" w:date="2023-11-06T14:32:00Z" w:id="1758">
        <w:r w:rsidRPr="0009091C" w:rsidDel="00EA1476">
          <w:rPr>
            <w:rFonts w:eastAsia="Candara"/>
            <w:b/>
          </w:rPr>
          <w:delText>Test Data:</w:delText>
        </w:r>
      </w:del>
    </w:p>
    <w:p w:rsidRPr="0009091C" w:rsidR="77022B01" w:rsidDel="00EA1476" w:rsidP="0034350C" w:rsidRDefault="77022B01" w14:paraId="6A72586F" w14:textId="2CA57A82">
      <w:pPr>
        <w:pStyle w:val="ListParagraph"/>
        <w:numPr>
          <w:ilvl w:val="0"/>
          <w:numId w:val="260"/>
        </w:numPr>
        <w:spacing w:after="0"/>
        <w:rPr>
          <w:del w:author="Malachi Jamison" w:date="2023-11-06T14:32:00Z" w:id="1759"/>
          <w:rFonts w:eastAsia="Candara"/>
        </w:rPr>
      </w:pPr>
      <w:del w:author="Malachi Jamison" w:date="2023-11-06T14:32:00Z" w:id="1760">
        <w:r w:rsidRPr="0009091C" w:rsidDel="00EA1476">
          <w:rPr>
            <w:rFonts w:eastAsia="Candara"/>
          </w:rPr>
          <w:delText>Test questions or requests for interaction with the chatbot</w:delText>
        </w:r>
      </w:del>
      <w:ins w:author="Zachary Cappella" w:date="2023-10-10T14:54:00Z" w:id="1761">
        <w:del w:author="Malachi Jamison" w:date="2023-11-06T14:32:00Z" w:id="1762">
          <w:r w:rsidDel="00EA1476" w:rsidR="00DE664F">
            <w:rPr>
              <w:rFonts w:eastAsia="Candara"/>
            </w:rPr>
            <w:delText>Virtual Assistant</w:delText>
          </w:r>
        </w:del>
      </w:ins>
      <w:del w:author="Malachi Jamison" w:date="2023-11-06T14:32:00Z" w:id="1763">
        <w:r w:rsidRPr="0009091C" w:rsidDel="00EA1476">
          <w:rPr>
            <w:rFonts w:eastAsia="Candara"/>
          </w:rPr>
          <w:delText>.</w:delText>
        </w:r>
      </w:del>
    </w:p>
    <w:p w:rsidRPr="0009091C" w:rsidR="77022B01" w:rsidDel="00EA1476" w:rsidP="0034350C" w:rsidRDefault="77022B01" w14:paraId="69A35DDB" w14:textId="01CFA453">
      <w:pPr>
        <w:pStyle w:val="ListParagraph"/>
        <w:numPr>
          <w:ilvl w:val="0"/>
          <w:numId w:val="260"/>
        </w:numPr>
        <w:spacing w:after="0"/>
        <w:rPr>
          <w:del w:author="Malachi Jamison" w:date="2023-11-06T14:32:00Z" w:id="1764"/>
          <w:rFonts w:eastAsia="Candara"/>
        </w:rPr>
      </w:pPr>
      <w:del w:author="Malachi Jamison" w:date="2023-11-06T14:32:00Z" w:id="1765">
        <w:r w:rsidRPr="0009091C" w:rsidDel="00EA1476">
          <w:rPr>
            <w:rFonts w:eastAsia="Candara"/>
          </w:rPr>
          <w:delText>Test voice input (if applicable).</w:delText>
        </w:r>
      </w:del>
    </w:p>
    <w:p w:rsidRPr="0009091C" w:rsidR="77022B01" w:rsidDel="00EA1476" w:rsidP="0034350C" w:rsidRDefault="77022B01" w14:paraId="7FA3F813" w14:textId="43E4BE08">
      <w:pPr>
        <w:pStyle w:val="ListParagraph"/>
        <w:numPr>
          <w:ilvl w:val="0"/>
          <w:numId w:val="260"/>
        </w:numPr>
        <w:spacing w:after="0"/>
        <w:rPr>
          <w:del w:author="Malachi Jamison" w:date="2023-11-06T14:32:00Z" w:id="1766"/>
          <w:rFonts w:eastAsia="Candara"/>
        </w:rPr>
      </w:pPr>
      <w:del w:author="Malachi Jamison" w:date="2023-11-06T14:32:00Z" w:id="1767">
        <w:r w:rsidRPr="0009091C" w:rsidDel="00EA1476">
          <w:rPr>
            <w:rFonts w:eastAsia="Candara"/>
          </w:rPr>
          <w:delText>Samples:</w:delText>
        </w:r>
      </w:del>
    </w:p>
    <w:p w:rsidRPr="0009091C" w:rsidR="77022B01" w:rsidDel="00EA1476" w:rsidP="0034350C" w:rsidRDefault="77022B01" w14:paraId="4F9F53C6" w14:textId="7607B9C3">
      <w:pPr>
        <w:pStyle w:val="ListParagraph"/>
        <w:numPr>
          <w:ilvl w:val="0"/>
          <w:numId w:val="257"/>
        </w:numPr>
        <w:spacing w:after="0"/>
        <w:rPr>
          <w:del w:author="Malachi Jamison" w:date="2023-11-06T14:32:00Z" w:id="1768"/>
          <w:rFonts w:eastAsia="Candara"/>
        </w:rPr>
      </w:pPr>
      <w:del w:author="Malachi Jamison" w:date="2023-11-06T14:32:00Z" w:id="1769">
        <w:r w:rsidRPr="0009091C" w:rsidDel="00EA1476">
          <w:rPr>
            <w:rFonts w:eastAsia="Candara"/>
          </w:rPr>
          <w:delText>"What's the weather like today?"</w:delText>
        </w:r>
      </w:del>
    </w:p>
    <w:p w:rsidRPr="0009091C" w:rsidR="77022B01" w:rsidDel="00EA1476" w:rsidP="0034350C" w:rsidRDefault="77022B01" w14:paraId="4F0EC90D" w14:textId="2401F36F">
      <w:pPr>
        <w:pStyle w:val="ListParagraph"/>
        <w:numPr>
          <w:ilvl w:val="0"/>
          <w:numId w:val="257"/>
        </w:numPr>
        <w:spacing w:after="0"/>
        <w:rPr>
          <w:del w:author="Malachi Jamison" w:date="2023-11-06T14:32:00Z" w:id="1770"/>
          <w:rFonts w:eastAsia="Candara"/>
        </w:rPr>
      </w:pPr>
      <w:del w:author="Malachi Jamison" w:date="2023-11-06T14:32:00Z" w:id="1771">
        <w:r w:rsidRPr="0009091C" w:rsidDel="00EA1476">
          <w:rPr>
            <w:rFonts w:eastAsia="Candara"/>
          </w:rPr>
          <w:delText>"Tell me a joke."</w:delText>
        </w:r>
      </w:del>
    </w:p>
    <w:p w:rsidRPr="0009091C" w:rsidR="77022B01" w:rsidDel="00EA1476" w:rsidP="0034350C" w:rsidRDefault="77022B01" w14:paraId="115E9020" w14:textId="57879AC8">
      <w:pPr>
        <w:pStyle w:val="ListParagraph"/>
        <w:numPr>
          <w:ilvl w:val="0"/>
          <w:numId w:val="257"/>
        </w:numPr>
        <w:spacing w:after="0"/>
        <w:rPr>
          <w:del w:author="Malachi Jamison" w:date="2023-11-06T14:32:00Z" w:id="1772"/>
          <w:rFonts w:eastAsia="Candara"/>
        </w:rPr>
      </w:pPr>
      <w:del w:author="Malachi Jamison" w:date="2023-11-06T14:32:00Z" w:id="1773">
        <w:r w:rsidRPr="0009091C" w:rsidDel="00EA1476">
          <w:rPr>
            <w:rFonts w:eastAsia="Candara"/>
          </w:rPr>
          <w:delText>"Give me the latest news updates."</w:delText>
        </w:r>
      </w:del>
    </w:p>
    <w:p w:rsidRPr="0009091C" w:rsidR="77022B01" w:rsidDel="00EA1476" w:rsidP="0034350C" w:rsidRDefault="77022B01" w14:paraId="2D0BCF72" w14:textId="14F2208C">
      <w:pPr>
        <w:pStyle w:val="ListParagraph"/>
        <w:numPr>
          <w:ilvl w:val="0"/>
          <w:numId w:val="257"/>
        </w:numPr>
        <w:spacing w:after="0"/>
        <w:rPr>
          <w:del w:author="Malachi Jamison" w:date="2023-11-06T14:32:00Z" w:id="1774"/>
          <w:rFonts w:eastAsia="Candara"/>
        </w:rPr>
      </w:pPr>
      <w:del w:author="Malachi Jamison" w:date="2023-11-06T14:32:00Z" w:id="1775">
        <w:r w:rsidRPr="0009091C" w:rsidDel="00EA1476">
          <w:rPr>
            <w:rFonts w:eastAsia="Candara"/>
          </w:rPr>
          <w:delText>"Navigate to the settings menu."</w:delText>
        </w:r>
      </w:del>
    </w:p>
    <w:p w:rsidRPr="0009091C" w:rsidR="77022B01" w:rsidDel="00EA1476" w:rsidP="0034350C" w:rsidRDefault="77022B01" w14:paraId="4B8A4591" w14:textId="0C23F10D">
      <w:pPr>
        <w:pStyle w:val="ListParagraph"/>
        <w:numPr>
          <w:ilvl w:val="0"/>
          <w:numId w:val="257"/>
        </w:numPr>
        <w:spacing w:after="0"/>
        <w:rPr>
          <w:del w:author="Malachi Jamison" w:date="2023-11-06T14:32:00Z" w:id="1776"/>
          <w:rFonts w:eastAsia="Candara"/>
        </w:rPr>
      </w:pPr>
      <w:del w:author="Malachi Jamison" w:date="2023-11-06T14:32:00Z" w:id="1777">
        <w:r w:rsidRPr="0009091C" w:rsidDel="00EA1476">
          <w:rPr>
            <w:rFonts w:eastAsia="Candara"/>
          </w:rPr>
          <w:delText>"Search for nearby restaurants."</w:delText>
        </w:r>
      </w:del>
    </w:p>
    <w:p w:rsidRPr="0009091C" w:rsidR="77022B01" w:rsidDel="00EA1476" w:rsidP="0034350C" w:rsidRDefault="77022B01" w14:paraId="2677E9C3" w14:textId="7B081EB4">
      <w:pPr>
        <w:pStyle w:val="ListParagraph"/>
        <w:numPr>
          <w:ilvl w:val="0"/>
          <w:numId w:val="257"/>
        </w:numPr>
        <w:spacing w:after="0"/>
        <w:rPr>
          <w:del w:author="Malachi Jamison" w:date="2023-11-06T14:32:00Z" w:id="1778"/>
          <w:rFonts w:eastAsia="Candara"/>
        </w:rPr>
      </w:pPr>
      <w:del w:author="Malachi Jamison" w:date="2023-11-06T14:32:00Z" w:id="1779">
        <w:r w:rsidRPr="0009091C" w:rsidDel="00EA1476">
          <w:rPr>
            <w:rFonts w:eastAsia="Candara"/>
          </w:rPr>
          <w:delText>Test voice input (if applicable):</w:delText>
        </w:r>
      </w:del>
    </w:p>
    <w:p w:rsidR="77022B01" w:rsidDel="00EA1476" w:rsidP="0034350C" w:rsidRDefault="77022B01" w14:paraId="2ED4911A" w14:textId="62668D7B">
      <w:pPr>
        <w:pStyle w:val="ListParagraph"/>
        <w:numPr>
          <w:ilvl w:val="0"/>
          <w:numId w:val="251"/>
        </w:numPr>
        <w:spacing w:after="0"/>
        <w:rPr>
          <w:ins w:author="Zachary Cappella" w:date="2023-10-13T13:02:00Z" w:id="1780"/>
          <w:del w:author="Malachi Jamison" w:date="2023-11-06T14:32:00Z" w:id="1781"/>
          <w:rFonts w:eastAsia="Candara"/>
        </w:rPr>
      </w:pPr>
      <w:del w:author="Malachi Jamison" w:date="2023-11-06T14:32:00Z" w:id="1782">
        <w:r w:rsidRPr="0009091C" w:rsidDel="00EA1476">
          <w:rPr>
            <w:rFonts w:eastAsia="Candara"/>
          </w:rPr>
          <w:delText>Clear and distinct spoken queries, corresponding to the text input test questions.</w:delText>
        </w:r>
      </w:del>
    </w:p>
    <w:p w:rsidRPr="00DF5BB3" w:rsidR="00DF5BB3" w:rsidDel="00EA1476" w:rsidRDefault="00DF5BB3" w14:paraId="03F37CC2" w14:textId="134E86D9">
      <w:pPr>
        <w:spacing w:after="0"/>
        <w:rPr>
          <w:del w:author="Malachi Jamison" w:date="2023-11-06T14:32:00Z" w:id="1783"/>
          <w:rFonts w:eastAsia="Candara"/>
        </w:rPr>
        <w:pPrChange w:author="Zachary Cappella" w:date="2023-10-13T13:02:00Z" w:id="1784">
          <w:pPr>
            <w:pStyle w:val="ListParagraph"/>
            <w:numPr>
              <w:numId w:val="167"/>
            </w:numPr>
            <w:spacing w:after="0"/>
            <w:ind w:hanging="360"/>
          </w:pPr>
        </w:pPrChange>
      </w:pPr>
    </w:p>
    <w:p w:rsidRPr="0009091C" w:rsidR="77022B01" w:rsidDel="00EA1476" w:rsidP="0034350C" w:rsidRDefault="77022B01" w14:paraId="714BD55E" w14:textId="4C515789">
      <w:pPr>
        <w:spacing w:line="360" w:lineRule="auto"/>
        <w:rPr>
          <w:del w:author="Malachi Jamison" w:date="2023-11-06T14:32:00Z" w:id="1785"/>
          <w:rFonts w:eastAsia="Candara"/>
          <w:b/>
        </w:rPr>
      </w:pPr>
      <w:del w:author="Malachi Jamison" w:date="2023-11-06T14:32:00Z" w:id="1786">
        <w:r w:rsidRPr="0009091C" w:rsidDel="00EA1476">
          <w:rPr>
            <w:rFonts w:eastAsia="Candara"/>
            <w:b/>
          </w:rPr>
          <w:delText>Test Steps:</w:delText>
        </w:r>
      </w:del>
    </w:p>
    <w:p w:rsidRPr="0009091C" w:rsidR="77022B01" w:rsidDel="00EA1476" w:rsidP="0034350C" w:rsidRDefault="77022B01" w14:paraId="4DAE2695" w14:textId="4C80A151">
      <w:pPr>
        <w:pStyle w:val="ListParagraph"/>
        <w:numPr>
          <w:ilvl w:val="0"/>
          <w:numId w:val="250"/>
        </w:numPr>
        <w:spacing w:after="0"/>
        <w:rPr>
          <w:del w:author="Malachi Jamison" w:date="2023-11-06T14:32:00Z" w:id="1787"/>
          <w:rFonts w:eastAsia="Candara"/>
        </w:rPr>
      </w:pPr>
      <w:del w:author="Malachi Jamison" w:date="2023-11-06T14:32:00Z" w:id="1788">
        <w:r w:rsidRPr="0009091C" w:rsidDel="00EA1476">
          <w:rPr>
            <w:rFonts w:eastAsia="Candara"/>
          </w:rPr>
          <w:delText>Launch the CogniOpen application from the device.</w:delText>
        </w:r>
      </w:del>
    </w:p>
    <w:p w:rsidRPr="0009091C" w:rsidR="77022B01" w:rsidDel="00EA1476" w:rsidP="0034350C" w:rsidRDefault="77022B01" w14:paraId="3640006F" w14:textId="4F3FD12C">
      <w:pPr>
        <w:pStyle w:val="ListParagraph"/>
        <w:numPr>
          <w:ilvl w:val="0"/>
          <w:numId w:val="250"/>
        </w:numPr>
        <w:spacing w:after="0"/>
        <w:rPr>
          <w:del w:author="Malachi Jamison" w:date="2023-11-06T14:32:00Z" w:id="1789"/>
          <w:rFonts w:eastAsia="Candara"/>
        </w:rPr>
      </w:pPr>
      <w:del w:author="Malachi Jamison" w:date="2023-11-06T14:32:00Z" w:id="1790">
        <w:r w:rsidRPr="0009091C" w:rsidDel="00EA1476">
          <w:rPr>
            <w:rFonts w:eastAsia="Candara"/>
          </w:rPr>
          <w:delText>Navigate to the chatbot</w:delText>
        </w:r>
      </w:del>
      <w:ins w:author="Zachary Cappella" w:date="2023-10-10T14:54:00Z" w:id="1791">
        <w:del w:author="Malachi Jamison" w:date="2023-11-06T14:32:00Z" w:id="1792">
          <w:r w:rsidDel="00EA1476" w:rsidR="00DE664F">
            <w:rPr>
              <w:rFonts w:eastAsia="Candara"/>
            </w:rPr>
            <w:delText>Virtual Assistant</w:delText>
          </w:r>
        </w:del>
      </w:ins>
      <w:del w:author="Malachi Jamison" w:date="2023-11-06T14:32:00Z" w:id="1793">
        <w:r w:rsidRPr="0009091C" w:rsidDel="00EA1476">
          <w:rPr>
            <w:rFonts w:eastAsia="Candara"/>
          </w:rPr>
          <w:delText xml:space="preserve"> screen (see Figure 4 on the TDD).</w:delText>
        </w:r>
      </w:del>
    </w:p>
    <w:p w:rsidRPr="0009091C" w:rsidR="77022B01" w:rsidDel="00EA1476" w:rsidP="0034350C" w:rsidRDefault="77022B01" w14:paraId="74525827" w14:textId="56407D36">
      <w:pPr>
        <w:pStyle w:val="ListParagraph"/>
        <w:numPr>
          <w:ilvl w:val="0"/>
          <w:numId w:val="250"/>
        </w:numPr>
        <w:spacing w:after="0"/>
        <w:rPr>
          <w:del w:author="Malachi Jamison" w:date="2023-11-06T14:32:00Z" w:id="1794"/>
          <w:rFonts w:eastAsia="Candara"/>
        </w:rPr>
      </w:pPr>
      <w:del w:author="Malachi Jamison" w:date="2023-11-06T14:32:00Z" w:id="1795">
        <w:r w:rsidRPr="0009091C" w:rsidDel="00EA1476">
          <w:rPr>
            <w:rFonts w:eastAsia="Candara"/>
          </w:rPr>
          <w:delText>Observe the chatbot</w:delText>
        </w:r>
      </w:del>
      <w:ins w:author="Zachary Cappella" w:date="2023-10-10T14:54:00Z" w:id="1796">
        <w:del w:author="Malachi Jamison" w:date="2023-11-06T14:32:00Z" w:id="1797">
          <w:r w:rsidDel="00EA1476" w:rsidR="00DE664F">
            <w:rPr>
              <w:rFonts w:eastAsia="Candara"/>
            </w:rPr>
            <w:delText>Virtual Assistant</w:delText>
          </w:r>
        </w:del>
      </w:ins>
      <w:del w:author="Malachi Jamison" w:date="2023-11-06T14:32:00Z" w:id="1798">
        <w:r w:rsidRPr="0009091C" w:rsidDel="00EA1476">
          <w:rPr>
            <w:rFonts w:eastAsia="Candara"/>
          </w:rPr>
          <w:delText xml:space="preserve"> screen and verify the presence of the following elements:</w:delText>
        </w:r>
      </w:del>
    </w:p>
    <w:p w:rsidR="77022B01" w:rsidDel="00EA1476" w:rsidP="00463D69" w:rsidRDefault="77022B01" w14:paraId="665D15D9" w14:textId="29701DE1">
      <w:pPr>
        <w:pStyle w:val="ListParagraph"/>
        <w:numPr>
          <w:ilvl w:val="0"/>
          <w:numId w:val="304"/>
        </w:numPr>
        <w:spacing w:after="0"/>
        <w:rPr>
          <w:del w:author="Malachi Jamison" w:date="2023-11-06T14:32:00Z" w:id="1799"/>
          <w:rFonts w:eastAsia="Candara"/>
        </w:rPr>
      </w:pPr>
      <w:del w:author="Malachi Jamison" w:date="2023-11-06T14:32:00Z" w:id="1800">
        <w:r w:rsidRPr="0009091C" w:rsidDel="00EA1476">
          <w:rPr>
            <w:rFonts w:eastAsia="Candara"/>
          </w:rPr>
          <w:delText>A text box for user input (keyboard input).</w:delText>
        </w:r>
      </w:del>
    </w:p>
    <w:p w:rsidRPr="0009091C" w:rsidR="00463D69" w:rsidDel="00EA1476" w:rsidRDefault="00463D69" w14:paraId="4C14F19F" w14:textId="4D370899">
      <w:pPr>
        <w:pStyle w:val="ListParagraph"/>
        <w:numPr>
          <w:ilvl w:val="0"/>
          <w:numId w:val="304"/>
        </w:numPr>
        <w:spacing w:after="0"/>
        <w:rPr>
          <w:ins w:author="Zachary Cappella" w:date="2023-10-13T12:35:00Z" w:id="1801"/>
          <w:del w:author="Malachi Jamison" w:date="2023-11-06T14:32:00Z" w:id="1802"/>
          <w:rFonts w:eastAsia="Candara"/>
        </w:rPr>
        <w:pPrChange w:author="Zachary Cappella" w:date="2023-10-13T12:35:00Z" w:id="1803">
          <w:pPr>
            <w:pStyle w:val="ListParagraph"/>
            <w:numPr>
              <w:ilvl w:val="1"/>
              <w:numId w:val="166"/>
            </w:numPr>
            <w:spacing w:after="0"/>
            <w:ind w:left="1440" w:hanging="360"/>
          </w:pPr>
        </w:pPrChange>
      </w:pPr>
    </w:p>
    <w:p w:rsidR="77022B01" w:rsidDel="00EA1476" w:rsidP="00463D69" w:rsidRDefault="77022B01" w14:paraId="1E3B8191" w14:textId="7E92E19C">
      <w:pPr>
        <w:pStyle w:val="ListParagraph"/>
        <w:numPr>
          <w:ilvl w:val="0"/>
          <w:numId w:val="304"/>
        </w:numPr>
        <w:spacing w:after="0"/>
        <w:rPr>
          <w:del w:author="Malachi Jamison" w:date="2023-11-06T14:32:00Z" w:id="1804"/>
          <w:rFonts w:eastAsia="Candara"/>
        </w:rPr>
      </w:pPr>
      <w:del w:author="Malachi Jamison" w:date="2023-11-06T14:32:00Z" w:id="1805">
        <w:r w:rsidRPr="00463D69" w:rsidDel="00EA1476">
          <w:rPr>
            <w:rFonts w:eastAsia="Candara"/>
          </w:rPr>
          <w:delText>An option to enable microphone input (voice input) as seen in Figure 5 of the TDD.</w:delText>
        </w:r>
      </w:del>
    </w:p>
    <w:p w:rsidRPr="00463D69" w:rsidR="00463D69" w:rsidDel="00EA1476" w:rsidRDefault="00463D69" w14:paraId="03DAF7FF" w14:textId="63E62C42">
      <w:pPr>
        <w:pStyle w:val="ListParagraph"/>
        <w:numPr>
          <w:ilvl w:val="0"/>
          <w:numId w:val="304"/>
        </w:numPr>
        <w:spacing w:after="0"/>
        <w:rPr>
          <w:ins w:author="Zachary Cappella" w:date="2023-10-13T12:35:00Z" w:id="1806"/>
          <w:del w:author="Malachi Jamison" w:date="2023-11-06T14:32:00Z" w:id="1807"/>
          <w:rFonts w:eastAsia="Candara"/>
        </w:rPr>
        <w:pPrChange w:author="Zachary Cappella" w:date="2023-10-13T12:35:00Z" w:id="1808">
          <w:pPr>
            <w:pStyle w:val="ListParagraph"/>
            <w:numPr>
              <w:ilvl w:val="1"/>
              <w:numId w:val="166"/>
            </w:numPr>
            <w:spacing w:after="0"/>
            <w:ind w:left="1440" w:hanging="360"/>
          </w:pPr>
        </w:pPrChange>
      </w:pPr>
    </w:p>
    <w:p w:rsidR="77022B01" w:rsidDel="00EA1476" w:rsidP="00463D69" w:rsidRDefault="77022B01" w14:paraId="2B5F36B4" w14:textId="0882ACA1">
      <w:pPr>
        <w:pStyle w:val="ListParagraph"/>
        <w:numPr>
          <w:ilvl w:val="0"/>
          <w:numId w:val="304"/>
        </w:numPr>
        <w:spacing w:after="0"/>
        <w:rPr>
          <w:del w:author="Malachi Jamison" w:date="2023-11-06T14:32:00Z" w:id="1809"/>
          <w:rFonts w:eastAsia="Candara"/>
        </w:rPr>
      </w:pPr>
      <w:del w:author="Malachi Jamison" w:date="2023-11-06T14:32:00Z" w:id="1810">
        <w:r w:rsidRPr="00463D69" w:rsidDel="00EA1476">
          <w:rPr>
            <w:rFonts w:eastAsia="Candara"/>
          </w:rPr>
          <w:delText>Chat history displaying previous interactions.</w:delText>
        </w:r>
      </w:del>
    </w:p>
    <w:p w:rsidRPr="00463D69" w:rsidR="00463D69" w:rsidDel="00EA1476" w:rsidRDefault="00463D69" w14:paraId="030D1168" w14:textId="182561CD">
      <w:pPr>
        <w:pStyle w:val="ListParagraph"/>
        <w:numPr>
          <w:ilvl w:val="0"/>
          <w:numId w:val="304"/>
        </w:numPr>
        <w:spacing w:after="0"/>
        <w:rPr>
          <w:ins w:author="Zachary Cappella" w:date="2023-10-13T12:35:00Z" w:id="1811"/>
          <w:del w:author="Malachi Jamison" w:date="2023-11-06T14:32:00Z" w:id="1812"/>
          <w:rFonts w:eastAsia="Candara"/>
        </w:rPr>
        <w:pPrChange w:author="Zachary Cappella" w:date="2023-10-13T12:35:00Z" w:id="1813">
          <w:pPr>
            <w:pStyle w:val="ListParagraph"/>
            <w:numPr>
              <w:ilvl w:val="1"/>
              <w:numId w:val="166"/>
            </w:numPr>
            <w:spacing w:after="0"/>
            <w:ind w:left="1440" w:hanging="360"/>
          </w:pPr>
        </w:pPrChange>
      </w:pPr>
    </w:p>
    <w:p w:rsidR="77022B01" w:rsidDel="00EA1476" w:rsidP="00463D69" w:rsidRDefault="77022B01" w14:paraId="19FB3486" w14:textId="6CDAFE4C">
      <w:pPr>
        <w:pStyle w:val="ListParagraph"/>
        <w:numPr>
          <w:ilvl w:val="0"/>
          <w:numId w:val="304"/>
        </w:numPr>
        <w:spacing w:after="0"/>
        <w:rPr>
          <w:ins w:author="Zachary Cappella" w:date="2023-10-13T13:02:00Z" w:id="1814"/>
          <w:del w:author="Malachi Jamison" w:date="2023-11-06T14:32:00Z" w:id="1815"/>
          <w:rFonts w:eastAsia="Candara"/>
        </w:rPr>
      </w:pPr>
      <w:del w:author="Malachi Jamison" w:date="2023-11-06T14:32:00Z" w:id="1816">
        <w:r w:rsidRPr="00463D69" w:rsidDel="00EA1476">
          <w:rPr>
            <w:rFonts w:eastAsia="Candara"/>
          </w:rPr>
          <w:delText>Chatbot</w:delText>
        </w:r>
      </w:del>
      <w:ins w:author="Zachary Cappella" w:date="2023-10-10T14:54:00Z" w:id="1817">
        <w:del w:author="Malachi Jamison" w:date="2023-11-06T14:32:00Z" w:id="1818">
          <w:r w:rsidRPr="00463D69" w:rsidDel="00EA1476" w:rsidR="00DE664F">
            <w:rPr>
              <w:rFonts w:eastAsia="Candara"/>
            </w:rPr>
            <w:delText>Virtual Assistant</w:delText>
          </w:r>
        </w:del>
      </w:ins>
      <w:del w:author="Malachi Jamison" w:date="2023-11-06T14:32:00Z" w:id="1819">
        <w:r w:rsidRPr="00463D69" w:rsidDel="00EA1476">
          <w:rPr>
            <w:rFonts w:eastAsia="Candara"/>
          </w:rPr>
          <w:delText xml:space="preserve"> responses or options presented to the user.</w:delText>
        </w:r>
      </w:del>
    </w:p>
    <w:p w:rsidRPr="00DF5BB3" w:rsidR="00DF5BB3" w:rsidDel="00EA1476" w:rsidRDefault="00DF5BB3" w14:paraId="4072E677" w14:textId="285A9356">
      <w:pPr>
        <w:spacing w:after="0"/>
        <w:rPr>
          <w:del w:author="Malachi Jamison" w:date="2023-11-06T14:32:00Z" w:id="1820"/>
          <w:rFonts w:eastAsia="Candara"/>
        </w:rPr>
        <w:pPrChange w:author="Zachary Cappella" w:date="2023-10-13T13:02:00Z" w:id="1821">
          <w:pPr>
            <w:pStyle w:val="ListParagraph"/>
            <w:numPr>
              <w:ilvl w:val="1"/>
              <w:numId w:val="166"/>
            </w:numPr>
            <w:spacing w:after="0"/>
            <w:ind w:left="1440" w:hanging="360"/>
          </w:pPr>
        </w:pPrChange>
      </w:pPr>
    </w:p>
    <w:p w:rsidRPr="0009091C" w:rsidR="77022B01" w:rsidDel="00EA1476" w:rsidP="0034350C" w:rsidRDefault="77022B01" w14:paraId="6AD90911" w14:textId="382D39E0">
      <w:pPr>
        <w:spacing w:line="360" w:lineRule="auto"/>
        <w:rPr>
          <w:del w:author="Malachi Jamison" w:date="2023-11-06T14:32:00Z" w:id="1822"/>
          <w:rFonts w:eastAsia="Candara"/>
          <w:b/>
        </w:rPr>
      </w:pPr>
      <w:del w:author="Malachi Jamison" w:date="2023-11-06T14:32:00Z" w:id="1823">
        <w:r w:rsidRPr="0009091C" w:rsidDel="00EA1476">
          <w:rPr>
            <w:rFonts w:eastAsia="Candara"/>
            <w:b/>
          </w:rPr>
          <w:delText>Interaction with the Chatbot</w:delText>
        </w:r>
      </w:del>
      <w:ins w:author="Zachary Cappella" w:date="2023-10-10T14:54:00Z" w:id="1824">
        <w:del w:author="Malachi Jamison" w:date="2023-11-06T14:32:00Z" w:id="1825">
          <w:r w:rsidDel="00EA1476" w:rsidR="00DE664F">
            <w:rPr>
              <w:rFonts w:eastAsia="Candara"/>
              <w:b/>
              <w:bCs/>
            </w:rPr>
            <w:delText>Virtual Assistant</w:delText>
          </w:r>
        </w:del>
      </w:ins>
      <w:del w:author="Malachi Jamison" w:date="2023-11-06T14:32:00Z" w:id="1826">
        <w:r w:rsidRPr="0009091C" w:rsidDel="00EA1476">
          <w:rPr>
            <w:rFonts w:eastAsia="Candara"/>
            <w:b/>
          </w:rPr>
          <w:delText>:</w:delText>
        </w:r>
      </w:del>
    </w:p>
    <w:p w:rsidRPr="0009091C" w:rsidR="77022B01" w:rsidDel="00EA1476" w:rsidP="0034350C" w:rsidRDefault="77022B01" w14:paraId="17FB1BCA" w14:textId="63C9B6E5">
      <w:pPr>
        <w:pStyle w:val="ListParagraph"/>
        <w:numPr>
          <w:ilvl w:val="0"/>
          <w:numId w:val="244"/>
        </w:numPr>
        <w:spacing w:after="0"/>
        <w:rPr>
          <w:del w:author="Malachi Jamison" w:date="2023-11-06T14:32:00Z" w:id="1827"/>
          <w:rFonts w:eastAsia="Candara"/>
        </w:rPr>
      </w:pPr>
      <w:del w:author="Malachi Jamison" w:date="2023-11-06T14:32:00Z" w:id="1828">
        <w:r w:rsidRPr="0009091C" w:rsidDel="00EA1476">
          <w:rPr>
            <w:rFonts w:eastAsia="Candara"/>
          </w:rPr>
          <w:delText>Enter a text-based question or request in the text box and tap the "Send" button.</w:delText>
        </w:r>
      </w:del>
    </w:p>
    <w:p w:rsidRPr="00463D69" w:rsidR="77022B01" w:rsidDel="00EA1476" w:rsidRDefault="77022B01" w14:paraId="6E5AB5DA" w14:textId="346FF74D">
      <w:pPr>
        <w:pStyle w:val="ListParagraph"/>
        <w:numPr>
          <w:ilvl w:val="0"/>
          <w:numId w:val="305"/>
        </w:numPr>
        <w:spacing w:after="0"/>
        <w:rPr>
          <w:del w:author="Malachi Jamison" w:date="2023-11-06T14:32:00Z" w:id="1829"/>
          <w:rFonts w:eastAsia="Candara"/>
        </w:rPr>
        <w:pPrChange w:author="Zachary Cappella" w:date="2023-11-05T15:34:00Z" w:id="1830">
          <w:pPr>
            <w:pStyle w:val="ListParagraph"/>
            <w:numPr>
              <w:ilvl w:val="1"/>
              <w:numId w:val="244"/>
            </w:numPr>
            <w:spacing w:after="0"/>
            <w:ind w:left="1440" w:hanging="360"/>
          </w:pPr>
        </w:pPrChange>
      </w:pPr>
      <w:del w:author="Malachi Jamison" w:date="2023-11-06T14:32:00Z" w:id="1831">
        <w:r w:rsidRPr="00463D69" w:rsidDel="00EA1476">
          <w:rPr>
            <w:rFonts w:eastAsia="Candara"/>
            <w:b/>
          </w:rPr>
          <w:delText>Expected Result:</w:delText>
        </w:r>
        <w:r w:rsidRPr="00463D69" w:rsidDel="00EA1476">
          <w:rPr>
            <w:rFonts w:eastAsia="Candara"/>
          </w:rPr>
          <w:delText xml:space="preserve"> The chatbot</w:delText>
        </w:r>
      </w:del>
      <w:ins w:author="Zachary Cappella" w:date="2023-10-10T14:54:00Z" w:id="1832">
        <w:del w:author="Malachi Jamison" w:date="2023-11-06T14:32:00Z" w:id="1833">
          <w:r w:rsidRPr="00463D69" w:rsidDel="00EA1476" w:rsidR="00DE664F">
            <w:rPr>
              <w:rFonts w:eastAsia="Candara"/>
            </w:rPr>
            <w:delText>Virtual Assistant</w:delText>
          </w:r>
        </w:del>
      </w:ins>
      <w:del w:author="Malachi Jamison" w:date="2023-11-06T14:32:00Z" w:id="1834">
        <w:r w:rsidRPr="00463D69" w:rsidDel="00EA1476">
          <w:rPr>
            <w:rFonts w:eastAsia="Candara"/>
          </w:rPr>
          <w:delText xml:space="preserve"> responds with a relevant text-based reply or presents options if applicable.</w:delText>
        </w:r>
      </w:del>
    </w:p>
    <w:p w:rsidRPr="0009091C" w:rsidR="77022B01" w:rsidDel="00EA1476" w:rsidP="0034350C" w:rsidRDefault="77022B01" w14:paraId="3B5394B7" w14:textId="445F8E41">
      <w:pPr>
        <w:pStyle w:val="ListParagraph"/>
        <w:numPr>
          <w:ilvl w:val="0"/>
          <w:numId w:val="244"/>
        </w:numPr>
        <w:spacing w:after="0"/>
        <w:rPr>
          <w:del w:author="Malachi Jamison" w:date="2023-11-06T14:32:00Z" w:id="1835"/>
          <w:rFonts w:eastAsia="Candara"/>
        </w:rPr>
      </w:pPr>
      <w:del w:author="Malachi Jamison" w:date="2023-11-06T14:32:00Z" w:id="1836">
        <w:r w:rsidRPr="0009091C" w:rsidDel="00EA1476">
          <w:rPr>
            <w:rFonts w:eastAsia="Candara"/>
          </w:rPr>
          <w:delText>Enable microphone input (if available) and speak a question or request.</w:delText>
        </w:r>
      </w:del>
    </w:p>
    <w:p w:rsidRPr="00463D69" w:rsidR="77022B01" w:rsidDel="00EA1476" w:rsidRDefault="77022B01" w14:paraId="751F7F49" w14:textId="49CB89B5">
      <w:pPr>
        <w:pStyle w:val="ListParagraph"/>
        <w:numPr>
          <w:ilvl w:val="0"/>
          <w:numId w:val="305"/>
        </w:numPr>
        <w:spacing w:after="0"/>
        <w:rPr>
          <w:del w:author="Malachi Jamison" w:date="2023-11-06T14:32:00Z" w:id="1837"/>
          <w:rFonts w:eastAsia="Candara"/>
        </w:rPr>
        <w:pPrChange w:author="Zachary Cappella" w:date="2023-11-05T15:34:00Z" w:id="1838">
          <w:pPr>
            <w:pStyle w:val="ListParagraph"/>
            <w:numPr>
              <w:ilvl w:val="1"/>
              <w:numId w:val="244"/>
            </w:numPr>
            <w:spacing w:after="0"/>
            <w:ind w:left="1440" w:hanging="360"/>
          </w:pPr>
        </w:pPrChange>
      </w:pPr>
      <w:del w:author="Malachi Jamison" w:date="2023-11-06T14:32:00Z" w:id="1839">
        <w:r w:rsidRPr="00463D69" w:rsidDel="00EA1476">
          <w:rPr>
            <w:rFonts w:eastAsia="Candara"/>
            <w:b/>
          </w:rPr>
          <w:delText>Expected Result:</w:delText>
        </w:r>
        <w:r w:rsidRPr="00463D69" w:rsidDel="00EA1476">
          <w:rPr>
            <w:rFonts w:eastAsia="Candara"/>
          </w:rPr>
          <w:delText xml:space="preserve"> The chatbot</w:delText>
        </w:r>
      </w:del>
      <w:ins w:author="Zachary Cappella" w:date="2023-10-10T14:54:00Z" w:id="1840">
        <w:del w:author="Malachi Jamison" w:date="2023-11-06T14:32:00Z" w:id="1841">
          <w:r w:rsidRPr="00463D69" w:rsidDel="00EA1476" w:rsidR="00DE664F">
            <w:rPr>
              <w:rFonts w:eastAsia="Candara"/>
            </w:rPr>
            <w:delText>Virtual Assistant</w:delText>
          </w:r>
        </w:del>
      </w:ins>
      <w:del w:author="Malachi Jamison" w:date="2023-11-06T14:32:00Z" w:id="1842">
        <w:r w:rsidRPr="00463D69" w:rsidDel="00EA1476">
          <w:rPr>
            <w:rFonts w:eastAsia="Candara"/>
          </w:rPr>
          <w:delText xml:space="preserve"> accurately recognizes and responds to voice input, providing text-based replies or options.</w:delText>
        </w:r>
      </w:del>
    </w:p>
    <w:p w:rsidRPr="0009091C" w:rsidR="77022B01" w:rsidDel="00EA1476" w:rsidP="0034350C" w:rsidRDefault="77022B01" w14:paraId="567B893C" w14:textId="6EA75519">
      <w:pPr>
        <w:pStyle w:val="ListParagraph"/>
        <w:numPr>
          <w:ilvl w:val="0"/>
          <w:numId w:val="244"/>
        </w:numPr>
        <w:spacing w:after="0"/>
        <w:rPr>
          <w:del w:author="Malachi Jamison" w:date="2023-11-06T14:32:00Z" w:id="1843"/>
          <w:rFonts w:eastAsia="Candara"/>
        </w:rPr>
      </w:pPr>
      <w:del w:author="Malachi Jamison" w:date="2023-11-06T14:32:00Z" w:id="1844">
        <w:r w:rsidRPr="0009091C" w:rsidDel="00EA1476">
          <w:rPr>
            <w:rFonts w:eastAsia="Candara"/>
          </w:rPr>
          <w:delText>Tap on any buttons or links presented by the chatbot</w:delText>
        </w:r>
      </w:del>
      <w:ins w:author="Zachary Cappella" w:date="2023-10-10T14:54:00Z" w:id="1845">
        <w:del w:author="Malachi Jamison" w:date="2023-11-06T14:32:00Z" w:id="1846">
          <w:r w:rsidDel="00EA1476" w:rsidR="00DE664F">
            <w:rPr>
              <w:rFonts w:eastAsia="Candara"/>
            </w:rPr>
            <w:delText>Virtual Assistant</w:delText>
          </w:r>
        </w:del>
      </w:ins>
      <w:del w:author="Malachi Jamison" w:date="2023-11-06T14:32:00Z" w:id="1847">
        <w:r w:rsidRPr="0009091C" w:rsidDel="00EA1476">
          <w:rPr>
            <w:rFonts w:eastAsia="Candara"/>
          </w:rPr>
          <w:delText xml:space="preserve"> within the conversation.</w:delText>
        </w:r>
      </w:del>
    </w:p>
    <w:p w:rsidRPr="00463D69" w:rsidR="77022B01" w:rsidDel="00EA1476" w:rsidRDefault="77022B01" w14:paraId="50BDEF9B" w14:textId="634D96B9">
      <w:pPr>
        <w:pStyle w:val="ListParagraph"/>
        <w:numPr>
          <w:ilvl w:val="0"/>
          <w:numId w:val="305"/>
        </w:numPr>
        <w:spacing w:after="0"/>
        <w:rPr>
          <w:del w:author="Malachi Jamison" w:date="2023-11-06T14:32:00Z" w:id="1848"/>
          <w:rFonts w:eastAsia="Candara"/>
        </w:rPr>
        <w:pPrChange w:author="Zachary Cappella" w:date="2023-11-05T15:34:00Z" w:id="1849">
          <w:pPr>
            <w:pStyle w:val="ListParagraph"/>
            <w:numPr>
              <w:ilvl w:val="1"/>
              <w:numId w:val="244"/>
            </w:numPr>
            <w:spacing w:after="0"/>
            <w:ind w:left="1440" w:hanging="360"/>
          </w:pPr>
        </w:pPrChange>
      </w:pPr>
      <w:del w:author="Malachi Jamison" w:date="2023-11-06T14:32:00Z" w:id="1850">
        <w:r w:rsidRPr="00463D69" w:rsidDel="00EA1476">
          <w:rPr>
            <w:rFonts w:eastAsia="Candara"/>
            <w:b/>
          </w:rPr>
          <w:delText>Expected Result:</w:delText>
        </w:r>
        <w:r w:rsidRPr="00463D69" w:rsidDel="00EA1476">
          <w:rPr>
            <w:rFonts w:eastAsia="Candara"/>
          </w:rPr>
          <w:delText xml:space="preserve"> The chatbot</w:delText>
        </w:r>
      </w:del>
      <w:ins w:author="Zachary Cappella" w:date="2023-10-10T14:54:00Z" w:id="1851">
        <w:del w:author="Malachi Jamison" w:date="2023-11-06T14:32:00Z" w:id="1852">
          <w:r w:rsidRPr="00463D69" w:rsidDel="00EA1476" w:rsidR="00DE664F">
            <w:rPr>
              <w:rFonts w:eastAsia="Candara"/>
            </w:rPr>
            <w:delText>Virtual Assistant</w:delText>
          </w:r>
        </w:del>
      </w:ins>
      <w:del w:author="Malachi Jamison" w:date="2023-11-06T14:32:00Z" w:id="1853">
        <w:r w:rsidRPr="00463D69" w:rsidDel="00EA1476">
          <w:rPr>
            <w:rFonts w:eastAsia="Candara"/>
          </w:rPr>
          <w:delText xml:space="preserve"> correctly directs the user to specific functions or areas within the application.</w:delText>
        </w:r>
      </w:del>
    </w:p>
    <w:p w:rsidRPr="0009091C" w:rsidR="77022B01" w:rsidDel="00EA1476" w:rsidP="0034350C" w:rsidRDefault="77022B01" w14:paraId="76390A26" w14:textId="2A40B446">
      <w:pPr>
        <w:pStyle w:val="ListParagraph"/>
        <w:numPr>
          <w:ilvl w:val="0"/>
          <w:numId w:val="244"/>
        </w:numPr>
        <w:spacing w:after="0"/>
        <w:rPr>
          <w:del w:author="Malachi Jamison" w:date="2023-11-06T14:32:00Z" w:id="1854"/>
          <w:rFonts w:eastAsia="Candara"/>
        </w:rPr>
      </w:pPr>
      <w:del w:author="Malachi Jamison" w:date="2023-11-06T14:32:00Z" w:id="1855">
        <w:r w:rsidRPr="0009091C" w:rsidDel="00EA1476">
          <w:rPr>
            <w:rFonts w:eastAsia="Candara"/>
          </w:rPr>
          <w:delText>Continue the conversation by asking multiple questions or making requests.</w:delText>
        </w:r>
      </w:del>
    </w:p>
    <w:p w:rsidRPr="00463D69" w:rsidR="77022B01" w:rsidDel="00EA1476" w:rsidRDefault="77022B01" w14:paraId="479E0CDA" w14:textId="36C729DB">
      <w:pPr>
        <w:pStyle w:val="ListParagraph"/>
        <w:numPr>
          <w:ilvl w:val="0"/>
          <w:numId w:val="305"/>
        </w:numPr>
        <w:spacing w:after="0"/>
        <w:rPr>
          <w:del w:author="Malachi Jamison" w:date="2023-11-06T14:32:00Z" w:id="1856"/>
          <w:rFonts w:eastAsia="Candara"/>
        </w:rPr>
        <w:pPrChange w:author="Zachary Cappella" w:date="2023-11-05T15:34:00Z" w:id="1857">
          <w:pPr>
            <w:pStyle w:val="ListParagraph"/>
            <w:numPr>
              <w:ilvl w:val="1"/>
              <w:numId w:val="244"/>
            </w:numPr>
            <w:spacing w:after="0"/>
            <w:ind w:left="1440" w:hanging="360"/>
          </w:pPr>
        </w:pPrChange>
      </w:pPr>
      <w:del w:author="Malachi Jamison" w:date="2023-11-06T14:32:00Z" w:id="1858">
        <w:r w:rsidRPr="00463D69" w:rsidDel="00EA1476">
          <w:rPr>
            <w:rFonts w:eastAsia="Candara"/>
            <w:b/>
          </w:rPr>
          <w:delText>Expected Result:</w:delText>
        </w:r>
        <w:r w:rsidRPr="00463D69" w:rsidDel="00EA1476">
          <w:rPr>
            <w:rFonts w:eastAsia="Candara"/>
          </w:rPr>
          <w:delText xml:space="preserve"> The chatbot</w:delText>
        </w:r>
      </w:del>
      <w:ins w:author="Zachary Cappella" w:date="2023-10-10T14:54:00Z" w:id="1859">
        <w:del w:author="Malachi Jamison" w:date="2023-11-06T14:32:00Z" w:id="1860">
          <w:r w:rsidRPr="00463D69" w:rsidDel="00EA1476" w:rsidR="00DE664F">
            <w:rPr>
              <w:rFonts w:eastAsia="Candara"/>
            </w:rPr>
            <w:delText>Virtual Assistant</w:delText>
          </w:r>
        </w:del>
      </w:ins>
      <w:del w:author="Malachi Jamison" w:date="2023-11-06T14:32:00Z" w:id="1861">
        <w:r w:rsidRPr="00463D69" w:rsidDel="00EA1476">
          <w:rPr>
            <w:rFonts w:eastAsia="Candara"/>
          </w:rPr>
          <w:delText xml:space="preserve"> maintains context and responds appropriately to each user input.</w:delText>
        </w:r>
      </w:del>
    </w:p>
    <w:p w:rsidRPr="0009091C" w:rsidR="77022B01" w:rsidDel="00EA1476" w:rsidP="0034350C" w:rsidRDefault="77022B01" w14:paraId="283F01FE" w14:textId="6941DDD6">
      <w:pPr>
        <w:pStyle w:val="ListParagraph"/>
        <w:numPr>
          <w:ilvl w:val="0"/>
          <w:numId w:val="244"/>
        </w:numPr>
        <w:spacing w:after="0"/>
        <w:rPr>
          <w:del w:author="Malachi Jamison" w:date="2023-11-06T14:32:00Z" w:id="1862"/>
          <w:rFonts w:eastAsia="Candara"/>
        </w:rPr>
      </w:pPr>
      <w:del w:author="Malachi Jamison" w:date="2023-11-06T14:32:00Z" w:id="1863">
        <w:r w:rsidRPr="0009091C" w:rsidDel="00EA1476">
          <w:rPr>
            <w:rFonts w:eastAsia="Candara"/>
          </w:rPr>
          <w:delText>Close the application or navigate to a different screen.</w:delText>
        </w:r>
      </w:del>
    </w:p>
    <w:p w:rsidR="77022B01" w:rsidDel="00EA1476" w:rsidP="00463D69" w:rsidRDefault="77022B01" w14:paraId="25997F1E" w14:textId="76BFC1E7">
      <w:pPr>
        <w:pStyle w:val="ListParagraph"/>
        <w:numPr>
          <w:ilvl w:val="0"/>
          <w:numId w:val="305"/>
        </w:numPr>
        <w:spacing w:after="0"/>
        <w:rPr>
          <w:ins w:author="Zachary Cappella" w:date="2023-10-13T13:02:00Z" w:id="1864"/>
          <w:del w:author="Malachi Jamison" w:date="2023-11-06T14:32:00Z" w:id="1865"/>
          <w:rFonts w:eastAsia="Candara"/>
        </w:rPr>
      </w:pPr>
      <w:del w:author="Malachi Jamison" w:date="2023-11-06T14:32:00Z" w:id="1866">
        <w:r w:rsidRPr="00463D69" w:rsidDel="00EA1476">
          <w:rPr>
            <w:rFonts w:eastAsia="Candara"/>
            <w:b/>
          </w:rPr>
          <w:delText>Expected Result:</w:delText>
        </w:r>
        <w:r w:rsidRPr="00463D69" w:rsidDel="00EA1476">
          <w:rPr>
            <w:rFonts w:eastAsia="Candara"/>
          </w:rPr>
          <w:delText xml:space="preserve"> The chatbot</w:delText>
        </w:r>
      </w:del>
      <w:ins w:author="Zachary Cappella" w:date="2023-10-10T14:54:00Z" w:id="1867">
        <w:del w:author="Malachi Jamison" w:date="2023-11-06T14:32:00Z" w:id="1868">
          <w:r w:rsidRPr="00463D69" w:rsidDel="00EA1476" w:rsidR="00DE664F">
            <w:rPr>
              <w:rFonts w:eastAsia="Candara"/>
            </w:rPr>
            <w:delText>Virtual Assistant</w:delText>
          </w:r>
        </w:del>
      </w:ins>
      <w:del w:author="Malachi Jamison" w:date="2023-11-06T14:32:00Z" w:id="1869">
        <w:r w:rsidRPr="00463D69" w:rsidDel="00EA1476">
          <w:rPr>
            <w:rFonts w:eastAsia="Candara"/>
          </w:rPr>
          <w:delText xml:space="preserve"> interaction ends, and the user can return to the chatbot</w:delText>
        </w:r>
      </w:del>
      <w:ins w:author="Zachary Cappella" w:date="2023-10-10T14:54:00Z" w:id="1870">
        <w:del w:author="Malachi Jamison" w:date="2023-11-06T14:32:00Z" w:id="1871">
          <w:r w:rsidRPr="00463D69" w:rsidDel="00EA1476" w:rsidR="00DE664F">
            <w:rPr>
              <w:rFonts w:eastAsia="Candara"/>
            </w:rPr>
            <w:delText>Virtual Assistant</w:delText>
          </w:r>
        </w:del>
      </w:ins>
      <w:del w:author="Malachi Jamison" w:date="2023-11-06T14:32:00Z" w:id="1872">
        <w:r w:rsidRPr="00463D69" w:rsidDel="00EA1476">
          <w:rPr>
            <w:rFonts w:eastAsia="Candara"/>
          </w:rPr>
          <w:delText xml:space="preserve"> screen to resume the conversation later.</w:delText>
        </w:r>
      </w:del>
    </w:p>
    <w:p w:rsidRPr="00DF5BB3" w:rsidR="00DF5BB3" w:rsidDel="00EA1476" w:rsidRDefault="00DF5BB3" w14:paraId="17EBAF13" w14:textId="357EBCC5">
      <w:pPr>
        <w:spacing w:after="0"/>
        <w:rPr>
          <w:del w:author="Malachi Jamison" w:date="2023-11-06T14:32:00Z" w:id="1873"/>
          <w:rFonts w:eastAsia="Candara"/>
        </w:rPr>
        <w:pPrChange w:author="Zachary Cappella" w:date="2023-10-13T13:02:00Z" w:id="1874">
          <w:pPr>
            <w:pStyle w:val="ListParagraph"/>
            <w:numPr>
              <w:ilvl w:val="1"/>
              <w:numId w:val="165"/>
            </w:numPr>
            <w:spacing w:after="0"/>
            <w:ind w:left="1440" w:hanging="360"/>
          </w:pPr>
        </w:pPrChange>
      </w:pPr>
    </w:p>
    <w:p w:rsidRPr="0009091C" w:rsidR="77022B01" w:rsidDel="00EA1476" w:rsidP="0034350C" w:rsidRDefault="77022B01" w14:paraId="604E7BBE" w14:textId="17AC54AF">
      <w:pPr>
        <w:spacing w:line="360" w:lineRule="auto"/>
        <w:rPr>
          <w:del w:author="Malachi Jamison" w:date="2023-11-06T14:32:00Z" w:id="1875"/>
          <w:rFonts w:eastAsia="Candara"/>
          <w:b/>
        </w:rPr>
      </w:pPr>
      <w:del w:author="Malachi Jamison" w:date="2023-11-06T14:32:00Z" w:id="1876">
        <w:r w:rsidRPr="0009091C" w:rsidDel="00EA1476">
          <w:rPr>
            <w:rFonts w:eastAsia="Candara"/>
            <w:b/>
          </w:rPr>
          <w:delText>Test Environment:</w:delText>
        </w:r>
      </w:del>
    </w:p>
    <w:p w:rsidRPr="0009091C" w:rsidR="77022B01" w:rsidDel="00EA1476" w:rsidP="0034350C" w:rsidRDefault="77022B01" w14:paraId="22BDE151" w14:textId="42968C04">
      <w:pPr>
        <w:pStyle w:val="ListParagraph"/>
        <w:numPr>
          <w:ilvl w:val="0"/>
          <w:numId w:val="235"/>
        </w:numPr>
        <w:spacing w:after="0"/>
        <w:rPr>
          <w:del w:author="Malachi Jamison" w:date="2023-11-06T14:32:00Z" w:id="1877"/>
          <w:rFonts w:eastAsia="Candara"/>
        </w:rPr>
      </w:pPr>
      <w:del w:author="Malachi Jamison" w:date="2023-11-06T14:32:00Z" w:id="1878">
        <w:r w:rsidRPr="0009091C" w:rsidDel="00EA1476">
          <w:rPr>
            <w:rFonts w:eastAsia="Candara"/>
            <w:b/>
          </w:rPr>
          <w:delText>Device:</w:delText>
        </w:r>
        <w:r w:rsidRPr="0009091C" w:rsidDel="00EA1476">
          <w:rPr>
            <w:rFonts w:eastAsia="Candara"/>
          </w:rPr>
          <w:delText xml:space="preserve"> [Device type and model]</w:delText>
        </w:r>
      </w:del>
    </w:p>
    <w:p w:rsidRPr="00DF5BB3" w:rsidR="77022B01" w:rsidDel="00EA1476" w:rsidP="0034350C" w:rsidRDefault="77022B01" w14:paraId="783FB38C" w14:textId="32730766">
      <w:pPr>
        <w:pStyle w:val="ListParagraph"/>
        <w:numPr>
          <w:ilvl w:val="0"/>
          <w:numId w:val="235"/>
        </w:numPr>
        <w:spacing w:after="0"/>
        <w:rPr>
          <w:ins w:author="Zachary Cappella" w:date="2023-10-13T13:02:00Z" w:id="1879"/>
          <w:del w:author="Malachi Jamison" w:date="2023-11-06T14:32:00Z" w:id="1880"/>
          <w:rFonts w:eastAsia="Candara"/>
        </w:rPr>
      </w:pPr>
      <w:del w:author="Malachi Jamison" w:date="2023-11-06T14:32:00Z" w:id="1881">
        <w:r w:rsidRPr="00DF5BB3" w:rsidDel="00EA1476">
          <w:rPr>
            <w:rFonts w:eastAsia="Candara"/>
            <w:b/>
            <w:rPrChange w:author="Zachary Cappella" w:date="2023-11-05T15:34:00Z" w:id="1882">
              <w:rPr>
                <w:rFonts w:ascii="Candara" w:hAnsi="Candara" w:eastAsia="Candara" w:cs="Candara"/>
                <w:b/>
                <w:bCs/>
              </w:rPr>
            </w:rPrChange>
          </w:rPr>
          <w:delText>Application Version</w:delText>
        </w:r>
        <w:r w:rsidRPr="00DF5BB3" w:rsidDel="00EA1476">
          <w:rPr>
            <w:rFonts w:eastAsia="Candara"/>
          </w:rPr>
          <w:delText>: [Version number]</w:delText>
        </w:r>
      </w:del>
    </w:p>
    <w:p w:rsidRPr="00DF5BB3" w:rsidR="00DF5BB3" w:rsidDel="00EA1476" w:rsidRDefault="00DF5BB3" w14:paraId="2F3A8FD0" w14:textId="01EF9313">
      <w:pPr>
        <w:spacing w:after="0"/>
        <w:rPr>
          <w:del w:author="Malachi Jamison" w:date="2023-11-06T14:32:00Z" w:id="1883"/>
          <w:rFonts w:eastAsia="Candara"/>
        </w:rPr>
        <w:pPrChange w:author="Zachary Cappella" w:date="2023-10-13T13:02:00Z" w:id="1884">
          <w:pPr>
            <w:pStyle w:val="ListParagraph"/>
            <w:numPr>
              <w:numId w:val="164"/>
            </w:numPr>
            <w:spacing w:after="0"/>
            <w:ind w:hanging="360"/>
          </w:pPr>
        </w:pPrChange>
      </w:pPr>
    </w:p>
    <w:p w:rsidRPr="0009091C" w:rsidR="77022B01" w:rsidDel="00EA1476" w:rsidP="0034350C" w:rsidRDefault="77022B01" w14:paraId="41AC10E8" w14:textId="4EC911D2">
      <w:pPr>
        <w:spacing w:line="360" w:lineRule="auto"/>
        <w:rPr>
          <w:del w:author="Malachi Jamison" w:date="2023-11-06T14:32:00Z" w:id="1885"/>
          <w:rFonts w:eastAsia="Candara"/>
          <w:b/>
        </w:rPr>
      </w:pPr>
      <w:del w:author="Malachi Jamison" w:date="2023-11-06T14:32:00Z" w:id="1886">
        <w:r w:rsidRPr="0009091C" w:rsidDel="00EA1476">
          <w:rPr>
            <w:rFonts w:eastAsia="Candara"/>
            <w:b/>
          </w:rPr>
          <w:delText>Test Data Setup:</w:delText>
        </w:r>
      </w:del>
    </w:p>
    <w:p w:rsidRPr="0009091C" w:rsidR="77022B01" w:rsidDel="00EA1476" w:rsidP="0034350C" w:rsidRDefault="77022B01" w14:paraId="21B598D0" w14:textId="020989F1">
      <w:pPr>
        <w:pStyle w:val="ListParagraph"/>
        <w:numPr>
          <w:ilvl w:val="0"/>
          <w:numId w:val="233"/>
        </w:numPr>
        <w:spacing w:after="0"/>
        <w:rPr>
          <w:del w:author="Malachi Jamison" w:date="2023-11-06T14:32:00Z" w:id="1887"/>
          <w:rFonts w:eastAsia="Candara"/>
        </w:rPr>
      </w:pPr>
      <w:del w:author="Malachi Jamison" w:date="2023-11-06T14:32:00Z" w:id="1888">
        <w:r w:rsidRPr="0009091C" w:rsidDel="00EA1476">
          <w:rPr>
            <w:rFonts w:eastAsia="Candara"/>
          </w:rPr>
          <w:delText>Ensure that the test device has access to an internet connection.</w:delText>
        </w:r>
      </w:del>
    </w:p>
    <w:p w:rsidR="77022B01" w:rsidDel="00EA1476" w:rsidP="0034350C" w:rsidRDefault="77022B01" w14:paraId="05D49140" w14:textId="0D68E065">
      <w:pPr>
        <w:pStyle w:val="ListParagraph"/>
        <w:numPr>
          <w:ilvl w:val="0"/>
          <w:numId w:val="233"/>
        </w:numPr>
        <w:spacing w:after="0"/>
        <w:rPr>
          <w:ins w:author="Zachary Cappella" w:date="2023-10-13T13:03:00Z" w:id="1889"/>
          <w:del w:author="Malachi Jamison" w:date="2023-11-06T14:32:00Z" w:id="1890"/>
          <w:rFonts w:eastAsia="Candara"/>
        </w:rPr>
      </w:pPr>
      <w:del w:author="Malachi Jamison" w:date="2023-11-06T14:32:00Z" w:id="1891">
        <w:r w:rsidRPr="0009091C" w:rsidDel="00EA1476">
          <w:rPr>
            <w:rFonts w:eastAsia="Candara"/>
          </w:rPr>
          <w:delText>Prepare a list of test questions or requests for interaction with the chatbot</w:delText>
        </w:r>
      </w:del>
      <w:ins w:author="Zachary Cappella" w:date="2023-10-10T14:54:00Z" w:id="1892">
        <w:del w:author="Malachi Jamison" w:date="2023-11-06T14:32:00Z" w:id="1893">
          <w:r w:rsidDel="00EA1476" w:rsidR="00DE664F">
            <w:rPr>
              <w:rFonts w:eastAsia="Candara"/>
            </w:rPr>
            <w:delText>Virtual Assistant</w:delText>
          </w:r>
        </w:del>
      </w:ins>
      <w:del w:author="Malachi Jamison" w:date="2023-11-06T14:32:00Z" w:id="1894">
        <w:r w:rsidRPr="0009091C" w:rsidDel="00EA1476">
          <w:rPr>
            <w:rFonts w:eastAsia="Candara"/>
          </w:rPr>
          <w:delText>.</w:delText>
        </w:r>
      </w:del>
    </w:p>
    <w:p w:rsidRPr="00DF5BB3" w:rsidR="00DF5BB3" w:rsidDel="00EA1476" w:rsidRDefault="00DF5BB3" w14:paraId="61588935" w14:textId="0B752F0D">
      <w:pPr>
        <w:spacing w:after="0"/>
        <w:rPr>
          <w:del w:author="Malachi Jamison" w:date="2023-11-06T14:32:00Z" w:id="1895"/>
          <w:rFonts w:eastAsia="Candara"/>
        </w:rPr>
        <w:pPrChange w:author="Zachary Cappella" w:date="2023-10-13T13:03:00Z" w:id="1896">
          <w:pPr>
            <w:pStyle w:val="ListParagraph"/>
            <w:numPr>
              <w:numId w:val="163"/>
            </w:numPr>
            <w:spacing w:after="0"/>
            <w:ind w:hanging="360"/>
          </w:pPr>
        </w:pPrChange>
      </w:pPr>
    </w:p>
    <w:p w:rsidRPr="0009091C" w:rsidR="77022B01" w:rsidDel="00EA1476" w:rsidP="0034350C" w:rsidRDefault="77022B01" w14:paraId="2FB52B9D" w14:textId="32CD8806">
      <w:pPr>
        <w:spacing w:line="360" w:lineRule="auto"/>
        <w:rPr>
          <w:del w:author="Malachi Jamison" w:date="2023-11-06T14:32:00Z" w:id="1897"/>
          <w:rFonts w:eastAsia="Candara"/>
          <w:b/>
        </w:rPr>
      </w:pPr>
      <w:del w:author="Malachi Jamison" w:date="2023-11-06T14:32:00Z" w:id="1898">
        <w:r w:rsidRPr="0009091C" w:rsidDel="00EA1476">
          <w:rPr>
            <w:rFonts w:eastAsia="Candara"/>
            <w:b/>
          </w:rPr>
          <w:delText>Test Execution:</w:delText>
        </w:r>
      </w:del>
    </w:p>
    <w:p w:rsidR="77022B01" w:rsidDel="00EA1476" w:rsidP="0034350C" w:rsidRDefault="77022B01" w14:paraId="3A8A98D3" w14:textId="1100E8C0">
      <w:pPr>
        <w:pStyle w:val="ListParagraph"/>
        <w:numPr>
          <w:ilvl w:val="0"/>
          <w:numId w:val="231"/>
        </w:numPr>
        <w:spacing w:after="0"/>
        <w:rPr>
          <w:ins w:author="Zachary Cappella" w:date="2023-10-13T13:03:00Z" w:id="1899"/>
          <w:del w:author="Malachi Jamison" w:date="2023-11-06T14:32:00Z" w:id="1900"/>
          <w:rFonts w:eastAsia="Candara"/>
        </w:rPr>
      </w:pPr>
      <w:del w:author="Malachi Jamison" w:date="2023-11-06T14:32:00Z" w:id="1901">
        <w:r w:rsidRPr="0009091C" w:rsidDel="00EA1476">
          <w:rPr>
            <w:rFonts w:eastAsia="Candara"/>
          </w:rPr>
          <w:delText>Record the actual results for each test step.</w:delText>
        </w:r>
      </w:del>
    </w:p>
    <w:p w:rsidRPr="00DF5BB3" w:rsidR="00DF5BB3" w:rsidDel="00EA1476" w:rsidRDefault="00DF5BB3" w14:paraId="4E80F893" w14:textId="6AEDDAB3">
      <w:pPr>
        <w:spacing w:after="0"/>
        <w:rPr>
          <w:del w:author="Malachi Jamison" w:date="2023-11-06T14:32:00Z" w:id="1902"/>
          <w:rFonts w:eastAsia="Candara"/>
        </w:rPr>
        <w:pPrChange w:author="Zachary Cappella" w:date="2023-10-13T13:03:00Z" w:id="1903">
          <w:pPr>
            <w:pStyle w:val="ListParagraph"/>
            <w:numPr>
              <w:numId w:val="162"/>
            </w:numPr>
            <w:spacing w:after="0"/>
            <w:ind w:hanging="360"/>
          </w:pPr>
        </w:pPrChange>
      </w:pPr>
    </w:p>
    <w:p w:rsidRPr="0009091C" w:rsidR="77022B01" w:rsidDel="00EA1476" w:rsidP="0034350C" w:rsidRDefault="77022B01" w14:paraId="616A2273" w14:textId="13F3B864">
      <w:pPr>
        <w:spacing w:line="360" w:lineRule="auto"/>
        <w:rPr>
          <w:del w:author="Malachi Jamison" w:date="2023-11-06T14:32:00Z" w:id="1904"/>
          <w:rFonts w:eastAsia="Candara"/>
          <w:b/>
        </w:rPr>
      </w:pPr>
      <w:del w:author="Malachi Jamison" w:date="2023-11-06T14:32:00Z" w:id="1905">
        <w:r w:rsidRPr="0009091C" w:rsidDel="00EA1476">
          <w:rPr>
            <w:rFonts w:eastAsia="Candara"/>
            <w:b/>
          </w:rPr>
          <w:delText>Pass/Fail Criteria:</w:delText>
        </w:r>
      </w:del>
    </w:p>
    <w:p w:rsidRPr="0009091C" w:rsidR="77022B01" w:rsidDel="00EA1476" w:rsidP="0034350C" w:rsidRDefault="77022B01" w14:paraId="67888876" w14:textId="67F9097B">
      <w:pPr>
        <w:pStyle w:val="ListParagraph"/>
        <w:numPr>
          <w:ilvl w:val="0"/>
          <w:numId w:val="230"/>
        </w:numPr>
        <w:spacing w:after="0"/>
        <w:rPr>
          <w:del w:author="Malachi Jamison" w:date="2023-11-06T14:32:00Z" w:id="1906"/>
          <w:rFonts w:eastAsia="Candara"/>
        </w:rPr>
      </w:pPr>
      <w:del w:author="Malachi Jamison" w:date="2023-11-06T14:32:00Z" w:id="1907">
        <w:r w:rsidRPr="0009091C" w:rsidDel="00EA1476">
          <w:rPr>
            <w:rFonts w:eastAsia="Candara"/>
            <w:b/>
          </w:rPr>
          <w:delText>Pass:</w:delText>
        </w:r>
        <w:r w:rsidRPr="0009091C" w:rsidDel="00EA1476">
          <w:rPr>
            <w:rFonts w:eastAsia="Candara"/>
          </w:rPr>
          <w:delText xml:space="preserve"> The chatbot</w:delText>
        </w:r>
      </w:del>
      <w:ins w:author="Zachary Cappella" w:date="2023-10-10T14:54:00Z" w:id="1908">
        <w:del w:author="Malachi Jamison" w:date="2023-11-06T14:32:00Z" w:id="1909">
          <w:r w:rsidDel="00EA1476" w:rsidR="00DE664F">
            <w:rPr>
              <w:rFonts w:eastAsia="Candara"/>
            </w:rPr>
            <w:delText>Virtual Assistant</w:delText>
          </w:r>
        </w:del>
      </w:ins>
      <w:del w:author="Malachi Jamison" w:date="2023-11-06T14:32:00Z" w:id="1910">
        <w:r w:rsidRPr="0009091C" w:rsidDel="00EA1476">
          <w:rPr>
            <w:rFonts w:eastAsia="Candara"/>
          </w:rPr>
          <w:delText xml:space="preserve"> screen functions as described, accurately recognizing, and responding to user inputs, including text-based, voice-based, and interaction with buttons or links.</w:delText>
        </w:r>
      </w:del>
    </w:p>
    <w:p w:rsidRPr="0009091C" w:rsidR="77022B01" w:rsidDel="00EA1476" w:rsidP="0034350C" w:rsidRDefault="77022B01" w14:paraId="21FC13FF" w14:textId="70AD5486">
      <w:pPr>
        <w:pStyle w:val="ListParagraph"/>
        <w:numPr>
          <w:ilvl w:val="0"/>
          <w:numId w:val="230"/>
        </w:numPr>
        <w:spacing w:after="0"/>
        <w:rPr>
          <w:del w:author="Malachi Jamison" w:date="2023-11-06T14:32:00Z" w:id="1911"/>
          <w:rFonts w:eastAsia="Candara"/>
        </w:rPr>
      </w:pPr>
      <w:del w:author="Malachi Jamison" w:date="2023-11-06T14:32:00Z" w:id="1912">
        <w:r w:rsidRPr="0009091C" w:rsidDel="00EA1476">
          <w:rPr>
            <w:rFonts w:eastAsia="Candara"/>
            <w:b/>
          </w:rPr>
          <w:delText>Fail:</w:delText>
        </w:r>
        <w:r w:rsidRPr="0009091C" w:rsidDel="00EA1476">
          <w:rPr>
            <w:rFonts w:eastAsia="Candara"/>
          </w:rPr>
          <w:delText xml:space="preserve"> If any step fails to meet the expected outcome, such as inaccurate responses, unresponsive elements, or failure to recognize voice input.</w:delText>
        </w:r>
      </w:del>
    </w:p>
    <w:p w:rsidRPr="0009091C" w:rsidR="77022B01" w:rsidDel="00EA1476" w:rsidP="0034350C" w:rsidRDefault="77022B01" w14:paraId="4216EA85" w14:textId="0A8DB6A0">
      <w:pPr>
        <w:spacing w:line="360" w:lineRule="auto"/>
        <w:rPr>
          <w:del w:author="Malachi Jamison" w:date="2023-11-06T14:32:00Z" w:id="1913"/>
          <w:rFonts w:eastAsia="Candara"/>
        </w:rPr>
      </w:pPr>
      <w:del w:author="Malachi Jamison" w:date="2023-11-06T14:32:00Z" w:id="1914">
        <w:r w:rsidRPr="0009091C" w:rsidDel="00EA1476">
          <w:rPr>
            <w:rFonts w:eastAsia="Candara"/>
            <w:b/>
          </w:rPr>
          <w:delText>Notes/Comments:</w:delText>
        </w:r>
        <w:r w:rsidRPr="0009091C" w:rsidDel="00EA1476">
          <w:rPr>
            <w:rFonts w:eastAsia="Candara"/>
          </w:rPr>
          <w:delText xml:space="preserve"> [Add any additional comments or observations here.]</w:delText>
        </w:r>
      </w:del>
    </w:p>
    <w:p w:rsidRPr="0009091C" w:rsidR="77022B01" w:rsidDel="00EA1476" w:rsidP="0034350C" w:rsidRDefault="77022B01" w14:paraId="016BE653" w14:textId="618EA1E1">
      <w:pPr>
        <w:spacing w:line="360" w:lineRule="auto"/>
        <w:rPr>
          <w:del w:author="Malachi Jamison" w:date="2023-11-06T14:32:00Z" w:id="1915"/>
          <w:rFonts w:eastAsia="Candara"/>
        </w:rPr>
      </w:pPr>
      <w:del w:author="Malachi Jamison" w:date="2023-11-06T14:32:00Z" w:id="1916">
        <w:r w:rsidRPr="0009091C" w:rsidDel="00EA1476">
          <w:rPr>
            <w:rFonts w:eastAsia="Candara"/>
            <w:b/>
          </w:rPr>
          <w:delText>Attachments:</w:delText>
        </w:r>
        <w:r w:rsidRPr="0009091C" w:rsidDel="00EA1476">
          <w:rPr>
            <w:rFonts w:eastAsia="Candara"/>
          </w:rPr>
          <w:delText xml:space="preserve"> [Include any relevant attachments, if needed.]</w:delText>
        </w:r>
      </w:del>
    </w:p>
    <w:p w:rsidR="00DF5BB3" w:rsidDel="00EA1476" w:rsidP="0034350C" w:rsidRDefault="00DF5BB3" w14:paraId="0F9191AB" w14:textId="37E524FB">
      <w:pPr>
        <w:spacing w:line="360" w:lineRule="auto"/>
        <w:rPr>
          <w:ins w:author="Zachary Cappella" w:date="2023-10-13T13:03:00Z" w:id="1917"/>
          <w:del w:author="Malachi Jamison" w:date="2023-11-06T14:32:00Z" w:id="1918"/>
          <w:rFonts w:eastAsia="Candara"/>
          <w:b/>
          <w:bCs/>
        </w:rPr>
      </w:pPr>
    </w:p>
    <w:p w:rsidRPr="0009091C" w:rsidR="77022B01" w:rsidDel="00EA1476" w:rsidP="0034350C" w:rsidRDefault="77022B01" w14:paraId="03B8AAD6" w14:textId="6519F062">
      <w:pPr>
        <w:spacing w:line="360" w:lineRule="auto"/>
        <w:rPr>
          <w:del w:author="Malachi Jamison" w:date="2023-11-06T14:32:00Z" w:id="1919"/>
          <w:rFonts w:eastAsia="Candara"/>
          <w:b/>
        </w:rPr>
      </w:pPr>
      <w:del w:author="Malachi Jamison" w:date="2023-11-06T14:32:00Z" w:id="1920">
        <w:r w:rsidRPr="0009091C" w:rsidDel="00EA1476">
          <w:rPr>
            <w:rFonts w:eastAsia="Candara"/>
            <w:b/>
          </w:rPr>
          <w:delText>Assumption:</w:delText>
        </w:r>
      </w:del>
    </w:p>
    <w:p w:rsidRPr="0009091C" w:rsidR="77022B01" w:rsidDel="00EA1476" w:rsidP="0034350C" w:rsidRDefault="77022B01" w14:paraId="3F744B1A" w14:textId="5F27490B">
      <w:pPr>
        <w:pStyle w:val="ListParagraph"/>
        <w:numPr>
          <w:ilvl w:val="0"/>
          <w:numId w:val="228"/>
        </w:numPr>
        <w:spacing w:after="0"/>
        <w:rPr>
          <w:del w:author="Malachi Jamison" w:date="2023-11-06T14:32:00Z" w:id="1921"/>
          <w:rFonts w:eastAsia="Candara"/>
        </w:rPr>
      </w:pPr>
      <w:del w:author="Malachi Jamison" w:date="2023-11-06T14:32:00Z" w:id="1922">
        <w:r w:rsidRPr="0009091C" w:rsidDel="00EA1476">
          <w:rPr>
            <w:rFonts w:eastAsia="Candara"/>
          </w:rPr>
          <w:delText>The CogniOpen application is correctly installed and operational on the test device.</w:delText>
        </w:r>
      </w:del>
    </w:p>
    <w:p w:rsidRPr="0009091C" w:rsidR="77022B01" w:rsidDel="00EA1476" w:rsidP="0034350C" w:rsidRDefault="77022B01" w14:paraId="1E03E0ED" w14:textId="74FD8296">
      <w:pPr>
        <w:pStyle w:val="ListParagraph"/>
        <w:numPr>
          <w:ilvl w:val="0"/>
          <w:numId w:val="228"/>
        </w:numPr>
        <w:spacing w:after="0"/>
        <w:rPr>
          <w:del w:author="Malachi Jamison" w:date="2023-11-06T14:32:00Z" w:id="1923"/>
          <w:rFonts w:eastAsia="Candara"/>
        </w:rPr>
      </w:pPr>
      <w:del w:author="Malachi Jamison" w:date="2023-11-06T14:32:00Z" w:id="1924">
        <w:r w:rsidRPr="0009091C" w:rsidDel="00EA1476">
          <w:rPr>
            <w:rFonts w:eastAsia="Candara"/>
          </w:rPr>
          <w:delText>The chatbot</w:delText>
        </w:r>
      </w:del>
      <w:ins w:author="Zachary Cappella" w:date="2023-10-10T14:54:00Z" w:id="1925">
        <w:del w:author="Malachi Jamison" w:date="2023-11-06T14:32:00Z" w:id="1926">
          <w:r w:rsidDel="00EA1476" w:rsidR="00DE664F">
            <w:rPr>
              <w:rFonts w:eastAsia="Candara"/>
            </w:rPr>
            <w:delText>Virtual Assistant</w:delText>
          </w:r>
        </w:del>
      </w:ins>
      <w:del w:author="Malachi Jamison" w:date="2023-11-06T14:32:00Z" w:id="1927">
        <w:r w:rsidRPr="0009091C" w:rsidDel="00EA1476">
          <w:rPr>
            <w:rFonts w:eastAsia="Candara"/>
          </w:rPr>
          <w:delText xml:space="preserve"> screen is accessible within the application.</w:delText>
        </w:r>
      </w:del>
    </w:p>
    <w:p w:rsidRPr="0009091C" w:rsidR="77022B01" w:rsidDel="00EA1476" w:rsidP="0034350C" w:rsidRDefault="77022B01" w14:paraId="68F6AD2C" w14:textId="68E5E370">
      <w:pPr>
        <w:pStyle w:val="ListParagraph"/>
        <w:numPr>
          <w:ilvl w:val="0"/>
          <w:numId w:val="228"/>
        </w:numPr>
        <w:spacing w:after="0"/>
        <w:rPr>
          <w:del w:author="Malachi Jamison" w:date="2023-11-06T14:32:00Z" w:id="1928"/>
          <w:rFonts w:eastAsia="Candara"/>
        </w:rPr>
      </w:pPr>
      <w:del w:author="Malachi Jamison" w:date="2023-11-06T14:32:00Z" w:id="1929">
        <w:r w:rsidRPr="0009091C" w:rsidDel="00EA1476">
          <w:rPr>
            <w:rFonts w:eastAsia="Candara"/>
          </w:rPr>
          <w:delText>Internet connectivity is available for chatbot</w:delText>
        </w:r>
      </w:del>
      <w:ins w:author="Zachary Cappella" w:date="2023-10-10T14:54:00Z" w:id="1930">
        <w:del w:author="Malachi Jamison" w:date="2023-11-06T14:32:00Z" w:id="1931">
          <w:r w:rsidDel="00EA1476" w:rsidR="00DE664F">
            <w:rPr>
              <w:rFonts w:eastAsia="Candara"/>
            </w:rPr>
            <w:delText>Virtual Assistant</w:delText>
          </w:r>
        </w:del>
      </w:ins>
      <w:del w:author="Malachi Jamison" w:date="2023-11-06T14:32:00Z" w:id="1932">
        <w:r w:rsidRPr="0009091C" w:rsidDel="00EA1476">
          <w:rPr>
            <w:rFonts w:eastAsia="Candara"/>
          </w:rPr>
          <w:delText xml:space="preserve"> functionality.</w:delText>
        </w:r>
      </w:del>
    </w:p>
    <w:p w:rsidRPr="0009091C" w:rsidR="77022B01" w:rsidDel="00EA1476" w:rsidP="0034350C" w:rsidRDefault="77022B01" w14:paraId="068756B5" w14:textId="63375F5B">
      <w:pPr>
        <w:pStyle w:val="ListParagraph"/>
        <w:numPr>
          <w:ilvl w:val="0"/>
          <w:numId w:val="228"/>
        </w:numPr>
        <w:spacing w:after="0"/>
        <w:rPr>
          <w:del w:author="Malachi Jamison" w:date="2023-11-06T14:32:00Z" w:id="1933"/>
          <w:rFonts w:eastAsia="Candara"/>
        </w:rPr>
      </w:pPr>
      <w:del w:author="Malachi Jamison" w:date="2023-11-06T14:32:00Z" w:id="1934">
        <w:r w:rsidRPr="0009091C" w:rsidDel="00EA1476">
          <w:rPr>
            <w:rFonts w:eastAsia="Candara"/>
          </w:rPr>
          <w:delText>The chatbot</w:delText>
        </w:r>
      </w:del>
      <w:ins w:author="Zachary Cappella" w:date="2023-10-10T14:54:00Z" w:id="1935">
        <w:del w:author="Malachi Jamison" w:date="2023-11-06T14:32:00Z" w:id="1936">
          <w:r w:rsidDel="00EA1476" w:rsidR="00DE664F">
            <w:rPr>
              <w:rFonts w:eastAsia="Candara"/>
            </w:rPr>
            <w:delText>Virtual Assistant</w:delText>
          </w:r>
        </w:del>
      </w:ins>
      <w:del w:author="Malachi Jamison" w:date="2023-11-06T14:32:00Z" w:id="1937">
        <w:r w:rsidRPr="0009091C" w:rsidDel="00EA1476">
          <w:rPr>
            <w:rFonts w:eastAsia="Candara"/>
          </w:rPr>
          <w:delText>'s natural language processing (NLP) capabilities are properly configured and connected to the internet for processing user queries.</w:delText>
        </w:r>
      </w:del>
    </w:p>
    <w:p w:rsidRPr="0009091C" w:rsidR="77022B01" w:rsidDel="00EA1476" w:rsidP="0034350C" w:rsidRDefault="77022B01" w14:paraId="07FF0117" w14:textId="5E52B347">
      <w:pPr>
        <w:pStyle w:val="ListParagraph"/>
        <w:numPr>
          <w:ilvl w:val="0"/>
          <w:numId w:val="228"/>
        </w:numPr>
        <w:spacing w:after="0"/>
        <w:rPr>
          <w:del w:author="Malachi Jamison" w:date="2023-11-06T14:32:00Z" w:id="1938"/>
          <w:rFonts w:eastAsia="Candara"/>
        </w:rPr>
      </w:pPr>
      <w:del w:author="Malachi Jamison" w:date="2023-11-06T14:32:00Z" w:id="1939">
        <w:r w:rsidRPr="0009091C" w:rsidDel="00EA1476">
          <w:rPr>
            <w:rFonts w:eastAsia="Candara"/>
          </w:rPr>
          <w:delText>The chatbot</w:delText>
        </w:r>
      </w:del>
      <w:ins w:author="Zachary Cappella" w:date="2023-10-10T14:54:00Z" w:id="1940">
        <w:del w:author="Malachi Jamison" w:date="2023-11-06T14:32:00Z" w:id="1941">
          <w:r w:rsidDel="00EA1476" w:rsidR="00DE664F">
            <w:rPr>
              <w:rFonts w:eastAsia="Candara"/>
            </w:rPr>
            <w:delText>Virtual Assistant</w:delText>
          </w:r>
        </w:del>
      </w:ins>
      <w:del w:author="Malachi Jamison" w:date="2023-11-06T14:32:00Z" w:id="1942">
        <w:r w:rsidRPr="0009091C" w:rsidDel="00EA1476">
          <w:rPr>
            <w:rFonts w:eastAsia="Candara"/>
          </w:rPr>
          <w:delText>'s responses to test questions or requests are predefined and available for testing.</w:delText>
        </w:r>
      </w:del>
    </w:p>
    <w:p w:rsidRPr="0009091C" w:rsidR="77022B01" w:rsidDel="00EA1476" w:rsidP="0034350C" w:rsidRDefault="77022B01" w14:paraId="6583302E" w14:textId="58E9D7FB">
      <w:pPr>
        <w:pStyle w:val="ListParagraph"/>
        <w:numPr>
          <w:ilvl w:val="0"/>
          <w:numId w:val="228"/>
        </w:numPr>
        <w:spacing w:after="0"/>
        <w:rPr>
          <w:del w:author="Malachi Jamison" w:date="2023-11-06T14:32:00Z" w:id="1943"/>
          <w:rFonts w:eastAsia="Candara"/>
        </w:rPr>
      </w:pPr>
      <w:del w:author="Malachi Jamison" w:date="2023-11-06T14:32:00Z" w:id="1944">
        <w:r w:rsidRPr="0009091C" w:rsidDel="00EA1476">
          <w:rPr>
            <w:rFonts w:eastAsia="Candara"/>
          </w:rPr>
          <w:delText>The test device's microphone and voice input functionality are in working condition for voice input testing.</w:delText>
        </w:r>
      </w:del>
    </w:p>
    <w:p w:rsidRPr="0009091C" w:rsidR="77022B01" w:rsidDel="00EA1476" w:rsidP="0034350C" w:rsidRDefault="77022B01" w14:paraId="4740DF90" w14:textId="240B7F2A">
      <w:pPr>
        <w:pStyle w:val="ListParagraph"/>
        <w:numPr>
          <w:ilvl w:val="0"/>
          <w:numId w:val="228"/>
        </w:numPr>
        <w:spacing w:after="0"/>
        <w:rPr>
          <w:del w:author="Malachi Jamison" w:date="2023-11-06T14:32:00Z" w:id="1945"/>
          <w:rFonts w:eastAsia="Candara"/>
        </w:rPr>
      </w:pPr>
      <w:del w:author="Malachi Jamison" w:date="2023-11-06T14:32:00Z" w:id="1946">
        <w:r w:rsidRPr="0009091C" w:rsidDel="00EA1476">
          <w:rPr>
            <w:rFonts w:eastAsia="Candara"/>
          </w:rPr>
          <w:delText>The chat history display is enabled and functioning as expected on the chatbot</w:delText>
        </w:r>
      </w:del>
      <w:ins w:author="Zachary Cappella" w:date="2023-10-10T14:54:00Z" w:id="1947">
        <w:del w:author="Malachi Jamison" w:date="2023-11-06T14:32:00Z" w:id="1948">
          <w:r w:rsidDel="00EA1476" w:rsidR="00DE664F">
            <w:rPr>
              <w:rFonts w:eastAsia="Candara"/>
            </w:rPr>
            <w:delText>Virtual Assistant</w:delText>
          </w:r>
        </w:del>
      </w:ins>
      <w:del w:author="Malachi Jamison" w:date="2023-11-06T14:32:00Z" w:id="1949">
        <w:r w:rsidRPr="0009091C" w:rsidDel="00EA1476">
          <w:rPr>
            <w:rFonts w:eastAsia="Candara"/>
          </w:rPr>
          <w:delText xml:space="preserve"> screen.</w:delText>
        </w:r>
      </w:del>
    </w:p>
    <w:p w:rsidR="77022B01" w:rsidDel="00EA1476" w:rsidP="0034350C" w:rsidRDefault="77022B01" w14:paraId="635A4BE7" w14:textId="46AD28AC">
      <w:pPr>
        <w:pStyle w:val="ListParagraph"/>
        <w:numPr>
          <w:ilvl w:val="0"/>
          <w:numId w:val="228"/>
        </w:numPr>
        <w:spacing w:after="0"/>
        <w:rPr>
          <w:ins w:author="Zachary Cappella" w:date="2023-10-13T12:36:00Z" w:id="1950"/>
          <w:del w:author="Malachi Jamison" w:date="2023-11-06T14:32:00Z" w:id="1951"/>
          <w:rFonts w:eastAsia="Candara"/>
        </w:rPr>
      </w:pPr>
      <w:del w:author="Malachi Jamison" w:date="2023-11-06T14:32:00Z" w:id="1952">
        <w:r w:rsidRPr="0009091C" w:rsidDel="00EA1476">
          <w:rPr>
            <w:rFonts w:eastAsia="Candara"/>
          </w:rPr>
          <w:delText>The chatbot</w:delText>
        </w:r>
      </w:del>
      <w:ins w:author="Zachary Cappella" w:date="2023-10-10T14:54:00Z" w:id="1953">
        <w:del w:author="Malachi Jamison" w:date="2023-11-06T14:32:00Z" w:id="1954">
          <w:r w:rsidDel="00EA1476" w:rsidR="00DE664F">
            <w:rPr>
              <w:rFonts w:eastAsia="Candara"/>
            </w:rPr>
            <w:delText>Virtual Assistant</w:delText>
          </w:r>
        </w:del>
      </w:ins>
      <w:del w:author="Malachi Jamison" w:date="2023-11-06T14:32:00Z" w:id="1955">
        <w:r w:rsidRPr="0009091C" w:rsidDel="00EA1476">
          <w:rPr>
            <w:rFonts w:eastAsia="Candara"/>
          </w:rPr>
          <w:delText xml:space="preserve"> is designed to provide coherent and contextually relevant responses to user queries.</w:delText>
        </w:r>
      </w:del>
    </w:p>
    <w:p w:rsidRPr="00AE4278" w:rsidR="00AE4278" w:rsidRDefault="006C021A" w14:paraId="15B488C2" w14:textId="550471B4">
      <w:pPr>
        <w:spacing w:after="0"/>
        <w:rPr>
          <w:rFonts w:eastAsia="Candara"/>
        </w:rPr>
        <w:pPrChange w:author="Zachary Cappella" w:date="2023-10-13T12:36:00Z" w:id="1956">
          <w:pPr>
            <w:pStyle w:val="ListParagraph"/>
            <w:numPr>
              <w:numId w:val="160"/>
            </w:numPr>
            <w:spacing w:after="0"/>
            <w:ind w:hanging="360"/>
          </w:pPr>
        </w:pPrChange>
      </w:pPr>
      <w:ins w:author="Zachary Cappella" w:date="2023-10-13T12:36:00Z" w:id="1957">
        <w:r>
          <w:rPr>
            <w:rFonts w:eastAsia="Candara"/>
            <w:noProof/>
          </w:rPr>
          <w:pict w14:anchorId="279FAA37">
            <v:rect id="_x0000_i1161" style="width:468pt;height:.05pt;mso-width-percent:0;mso-height-percent:0;mso-width-percent:0;mso-height-percent:0" alt="" o:hr="t" o:hrstd="t" o:hralign="center" fillcolor="#a0a0a0" stroked="f"/>
          </w:pict>
        </w:r>
      </w:ins>
    </w:p>
    <w:p w:rsidRPr="0009091C" w:rsidR="77022B01" w:rsidP="167C278A" w:rsidRDefault="77022B01" w14:paraId="6BC25F18" w14:textId="7DD6B42C">
      <w:pPr>
        <w:pStyle w:val="Heading4"/>
        <w:rPr>
          <w:rFonts w:ascii="Times New Roman" w:hAnsi="Times New Roman" w:eastAsia="Candara" w:cs="Times New Roman"/>
          <w:i w:val="0"/>
          <w:iCs w:val="0"/>
        </w:rPr>
      </w:pPr>
      <w:bookmarkStart w:name="_Toc148095160" w:id="1958"/>
      <w:bookmarkStart w:name="_Toc892542433" w:id="1959"/>
      <w:bookmarkStart w:name="_Toc675519036" w:id="554701262"/>
      <w:r w:rsidRPr="167C278A" w:rsidR="77022B01">
        <w:rPr>
          <w:rFonts w:ascii="Times New Roman" w:hAnsi="Times New Roman" w:eastAsia="Candara" w:cs="Times New Roman"/>
          <w:i w:val="0"/>
          <w:iCs w:val="0"/>
        </w:rPr>
        <w:t>3.1.</w:t>
      </w:r>
      <w:ins w:author="Malachi Jamison" w:date="2023-11-05T18:26:00Z" w:id="1424061569">
        <w:r w:rsidRPr="167C278A" w:rsidR="007F6A65">
          <w:rPr>
            <w:rFonts w:ascii="Times New Roman" w:hAnsi="Times New Roman" w:eastAsia="Candara" w:cs="Times New Roman"/>
            <w:i w:val="0"/>
            <w:iCs w:val="0"/>
          </w:rPr>
          <w:t>3</w:t>
        </w:r>
      </w:ins>
      <w:del w:author="Malachi Jamison" w:date="2023-11-05T18:26:00Z" w:id="1736613287">
        <w:r w:rsidRPr="167C278A" w:rsidDel="77022B01">
          <w:rPr>
            <w:rFonts w:ascii="Times New Roman" w:hAnsi="Times New Roman" w:eastAsia="Candara" w:cs="Times New Roman"/>
            <w:i w:val="0"/>
            <w:iCs w:val="0"/>
          </w:rPr>
          <w:delText>4</w:delText>
        </w:r>
      </w:del>
      <w:r w:rsidRPr="167C278A" w:rsidR="77022B01">
        <w:rPr>
          <w:rFonts w:ascii="Times New Roman" w:hAnsi="Times New Roman" w:eastAsia="Candara" w:cs="Times New Roman"/>
          <w:i w:val="0"/>
          <w:iCs w:val="0"/>
        </w:rPr>
        <w:t xml:space="preserve">.2 </w:t>
      </w:r>
      <w:del w:author="Malachi Jamison" w:date="2023-11-05T18:26:00Z" w:id="1389461264">
        <w:r w:rsidRPr="167C278A" w:rsidDel="77022B01">
          <w:rPr>
            <w:rFonts w:ascii="Times New Roman" w:hAnsi="Times New Roman" w:eastAsia="Candara" w:cs="Times New Roman"/>
            <w:i w:val="0"/>
            <w:iCs w:val="0"/>
          </w:rPr>
          <w:delText>Verify Voice Input Recognition</w:delText>
        </w:r>
      </w:del>
      <w:bookmarkEnd w:id="1958"/>
      <w:bookmarkEnd w:id="1959"/>
      <w:ins w:author="Malachi Jamison" w:date="2023-11-05T18:26:00Z" w:id="1105994732">
        <w:r w:rsidRPr="167C278A" w:rsidR="00630672">
          <w:rPr>
            <w:rFonts w:ascii="Times New Roman" w:hAnsi="Times New Roman" w:eastAsia="Candara" w:cs="Times New Roman"/>
            <w:i w:val="0"/>
            <w:iCs w:val="0"/>
          </w:rPr>
          <w:t xml:space="preserve"> </w:t>
        </w:r>
        <w:r w:rsidRPr="167C278A" w:rsidR="00630672">
          <w:rPr>
            <w:rFonts w:ascii="Times New Roman" w:hAnsi="Times New Roman" w:eastAsia="Candara" w:cs="Times New Roman"/>
            <w:i w:val="0"/>
            <w:iCs w:val="0"/>
          </w:rPr>
          <w:t>Verify Virtual Assistant Receives Transcripts</w:t>
        </w:r>
      </w:ins>
      <w:bookmarkEnd w:id="554701262"/>
    </w:p>
    <w:p w:rsidRPr="0009091C" w:rsidR="77022B01" w:rsidP="0034350C" w:rsidRDefault="77022B01" w14:paraId="045E3622" w14:textId="24E1BE88">
      <w:pPr>
        <w:spacing w:line="360" w:lineRule="auto"/>
        <w:rPr>
          <w:rFonts w:eastAsia="Candara"/>
          <w:color w:val="000000" w:themeColor="text1"/>
        </w:rPr>
      </w:pPr>
      <w:del w:author="Zachary Cappella" w:date="2023-10-13T12:37:00Z" w:id="1964">
        <w:r w:rsidRPr="0009091C">
          <w:rPr>
            <w:rFonts w:eastAsia="Candara"/>
            <w:b/>
          </w:rPr>
          <w:delText xml:space="preserve">Test Case ID: </w:delText>
        </w:r>
        <w:r w:rsidRPr="0009091C">
          <w:rPr>
            <w:rFonts w:eastAsia="Candara"/>
            <w:color w:val="000000" w:themeColor="text1"/>
          </w:rPr>
          <w:delText>[will update when test ADO ticket is created]</w:delText>
        </w:r>
      </w:del>
    </w:p>
    <w:p w:rsidR="77022B01" w:rsidP="0034350C" w:rsidRDefault="77022B01" w14:paraId="6357A8A1" w14:textId="39CE7AB0">
      <w:pPr>
        <w:spacing w:line="360" w:lineRule="auto"/>
        <w:rPr>
          <w:ins w:author="Malachi Jamison" w:date="2023-11-05T18:26:00Z" w:id="1965"/>
          <w:rFonts w:eastAsia="Candara"/>
        </w:rPr>
      </w:pPr>
      <w:r w:rsidRPr="0009091C">
        <w:rPr>
          <w:rFonts w:eastAsia="Candara"/>
          <w:b/>
        </w:rPr>
        <w:t>Test Case Name:</w:t>
      </w:r>
      <w:r w:rsidRPr="0009091C">
        <w:rPr>
          <w:rFonts w:eastAsia="Candara"/>
        </w:rPr>
        <w:t xml:space="preserve"> </w:t>
      </w:r>
      <w:ins w:author="Malachi Jamison" w:date="2023-11-05T18:26:00Z" w:id="1966">
        <w:r w:rsidRPr="00630672" w:rsidR="00630672">
          <w:rPr>
            <w:rFonts w:eastAsia="Candara"/>
          </w:rPr>
          <w:t>Verify Virtual Assistant Receives Transcripts</w:t>
        </w:r>
      </w:ins>
      <w:del w:author="Malachi Jamison" w:date="2023-11-05T18:26:00Z" w:id="1967">
        <w:r w:rsidRPr="0009091C" w:rsidDel="00630672">
          <w:rPr>
            <w:rFonts w:eastAsia="Candara"/>
          </w:rPr>
          <w:delText xml:space="preserve">Verify Voice Input Recognition </w:delText>
        </w:r>
      </w:del>
    </w:p>
    <w:tbl>
      <w:tblPr>
        <w:tblW w:w="0" w:type="auto"/>
        <w:tblInd w:w="108"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ook w:val="04A0" w:firstRow="1" w:lastRow="0" w:firstColumn="1" w:lastColumn="0" w:noHBand="0" w:noVBand="1"/>
      </w:tblPr>
      <w:tblGrid>
        <w:gridCol w:w="1789"/>
        <w:gridCol w:w="7453"/>
      </w:tblGrid>
      <w:tr w:rsidRPr="003321F8" w:rsidR="00EB5D72" w:rsidTr="00FB3C48" w14:paraId="5D4B38D1" w14:textId="77777777">
        <w:trPr>
          <w:trHeight w:val="442"/>
          <w:ins w:author="Malachi Jamison" w:date="2023-11-05T19:49:00Z" w:id="1968"/>
        </w:trPr>
        <w:tc>
          <w:tcPr>
            <w:tcW w:w="1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EB5D72" w:rsidP="00FB3C48" w:rsidRDefault="00EB5D72" w14:paraId="67765A22" w14:textId="77777777">
            <w:pPr>
              <w:pStyle w:val="Body"/>
              <w:rPr>
                <w:ins w:author="Malachi Jamison" w:date="2023-11-05T19:49:00Z" w:id="1969"/>
                <w:sz w:val="22"/>
                <w:szCs w:val="22"/>
              </w:rPr>
            </w:pPr>
            <w:ins w:author="Malachi Jamison" w:date="2023-11-05T19:49:00Z" w:id="1970">
              <w:r w:rsidRPr="003321F8">
                <w:rPr>
                  <w:b/>
                  <w:bCs/>
                  <w:sz w:val="22"/>
                  <w:szCs w:val="22"/>
                </w:rPr>
                <w:t>Description</w:t>
              </w:r>
            </w:ins>
          </w:p>
        </w:tc>
        <w:tc>
          <w:tcPr>
            <w:tcW w:w="7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EB5D72" w:rsidP="00FB3C48" w:rsidRDefault="00EB5D72" w14:paraId="426CA6E3" w14:textId="77777777">
            <w:pPr>
              <w:spacing w:line="240" w:lineRule="auto"/>
              <w:rPr>
                <w:ins w:author="Malachi Jamison" w:date="2023-11-05T19:49:00Z" w:id="1971"/>
                <w:color w:val="000000" w:themeColor="text1"/>
              </w:rPr>
            </w:pPr>
            <w:ins w:author="Malachi Jamison" w:date="2023-11-05T19:49:00Z" w:id="1972">
              <w:r w:rsidRPr="003321F8">
                <w:rPr>
                  <w:color w:val="000000" w:themeColor="text1"/>
                </w:rPr>
                <w:t>Verify that the Virtual Assistant screen in the application receives transcripts from the Gallery when the user navigates from there, allowing users to ask questions about the transcript.</w:t>
              </w:r>
            </w:ins>
          </w:p>
        </w:tc>
      </w:tr>
      <w:tr w:rsidRPr="003321F8" w:rsidR="00EB5D72" w:rsidTr="00FB3C48" w14:paraId="533915A8" w14:textId="77777777">
        <w:trPr>
          <w:trHeight w:val="222"/>
          <w:ins w:author="Malachi Jamison" w:date="2023-11-05T19:49:00Z" w:id="1973"/>
        </w:trPr>
        <w:tc>
          <w:tcPr>
            <w:tcW w:w="1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EB5D72" w:rsidP="00FB3C48" w:rsidRDefault="00EB5D72" w14:paraId="29CF8869" w14:textId="77777777">
            <w:pPr>
              <w:pStyle w:val="Body"/>
              <w:rPr>
                <w:ins w:author="Malachi Jamison" w:date="2023-11-05T19:49:00Z" w:id="1974"/>
                <w:sz w:val="22"/>
                <w:szCs w:val="22"/>
              </w:rPr>
            </w:pPr>
            <w:ins w:author="Malachi Jamison" w:date="2023-11-05T19:49:00Z" w:id="1975">
              <w:r w:rsidRPr="003321F8">
                <w:rPr>
                  <w:b/>
                  <w:bCs/>
                  <w:sz w:val="22"/>
                  <w:szCs w:val="22"/>
                </w:rPr>
                <w:t>Requirements</w:t>
              </w:r>
            </w:ins>
          </w:p>
        </w:tc>
        <w:tc>
          <w:tcPr>
            <w:tcW w:w="7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EB5D72" w:rsidP="00EB5D72" w:rsidRDefault="00EB5D72" w14:paraId="19B0FFDC" w14:textId="77777777">
            <w:pPr>
              <w:pStyle w:val="ListParagraph"/>
              <w:numPr>
                <w:ilvl w:val="0"/>
                <w:numId w:val="328"/>
              </w:numPr>
              <w:spacing w:line="240" w:lineRule="auto"/>
              <w:rPr>
                <w:ins w:author="Malachi Jamison" w:date="2023-11-05T19:49:00Z" w:id="1976"/>
                <w:color w:val="000000" w:themeColor="text1"/>
              </w:rPr>
            </w:pPr>
            <w:ins w:author="Malachi Jamison" w:date="2023-11-05T19:49:00Z" w:id="1977">
              <w:r w:rsidRPr="003321F8">
                <w:rPr>
                  <w:color w:val="000000" w:themeColor="text1"/>
                </w:rPr>
                <w:t xml:space="preserve">The Virtual Assistant screen in the CogniOpen application must allow users to interact with the AI assistant through text input, voice input, and receiving responses. </w:t>
              </w:r>
            </w:ins>
          </w:p>
          <w:p w:rsidRPr="003321F8" w:rsidR="00EB5D72" w:rsidP="00EB5D72" w:rsidRDefault="00EB5D72" w14:paraId="36545AFD" w14:textId="77777777">
            <w:pPr>
              <w:pStyle w:val="ListParagraph"/>
              <w:numPr>
                <w:ilvl w:val="0"/>
                <w:numId w:val="328"/>
              </w:numPr>
              <w:spacing w:line="240" w:lineRule="auto"/>
              <w:rPr>
                <w:ins w:author="Malachi Jamison" w:date="2023-11-05T19:49:00Z" w:id="1978"/>
                <w:color w:val="000000" w:themeColor="text1"/>
              </w:rPr>
            </w:pPr>
            <w:ins w:author="Malachi Jamison" w:date="2023-11-05T19:49:00Z" w:id="1979">
              <w:r w:rsidRPr="003321F8">
                <w:rPr>
                  <w:color w:val="000000" w:themeColor="text1"/>
                </w:rPr>
                <w:t>The Virtual Assistant must accurately recognize and respond to user inputs, including text-based and voice-based queries.</w:t>
              </w:r>
            </w:ins>
          </w:p>
          <w:p w:rsidRPr="003321F8" w:rsidR="00EB5D72" w:rsidP="00EB5D72" w:rsidRDefault="00EB5D72" w14:paraId="5D335B00" w14:textId="77777777">
            <w:pPr>
              <w:pStyle w:val="ListParagraph"/>
              <w:numPr>
                <w:ilvl w:val="0"/>
                <w:numId w:val="328"/>
              </w:numPr>
              <w:spacing w:line="240" w:lineRule="auto"/>
              <w:rPr>
                <w:ins w:author="Malachi Jamison" w:date="2023-11-05T19:49:00Z" w:id="1980"/>
                <w:color w:val="000000" w:themeColor="text1"/>
              </w:rPr>
            </w:pPr>
            <w:ins w:author="Malachi Jamison" w:date="2023-11-05T19:49:00Z" w:id="1981">
              <w:r w:rsidRPr="003321F8">
                <w:rPr>
                  <w:color w:val="000000" w:themeColor="text1"/>
                </w:rPr>
                <w:t>The Virtual Assistant must be able to receive a conversation transcript and be able to interpret it and respond to questions about it.</w:t>
              </w:r>
            </w:ins>
          </w:p>
          <w:p w:rsidRPr="003321F8" w:rsidR="00EB5D72" w:rsidP="00EB5D72" w:rsidRDefault="00EB5D72" w14:paraId="1636E698" w14:textId="77777777">
            <w:pPr>
              <w:pStyle w:val="ListParagraph"/>
              <w:numPr>
                <w:ilvl w:val="0"/>
                <w:numId w:val="328"/>
              </w:numPr>
              <w:spacing w:line="240" w:lineRule="auto"/>
              <w:rPr>
                <w:ins w:author="Malachi Jamison" w:date="2023-11-05T19:49:00Z" w:id="1982"/>
              </w:rPr>
            </w:pPr>
            <w:ins w:author="Malachi Jamison" w:date="2023-11-05T19:49:00Z" w:id="1983">
              <w:r w:rsidRPr="003321F8">
                <w:rPr>
                  <w:color w:val="000000" w:themeColor="text1"/>
                </w:rPr>
                <w:t>The chat history of the conversation between the user and the Virtual Assistant must be displayed and maintained until the user closes the application or navigates to a different screen.</w:t>
              </w:r>
            </w:ins>
          </w:p>
        </w:tc>
      </w:tr>
      <w:tr w:rsidRPr="003321F8" w:rsidR="00EB5D72" w:rsidTr="00FB3C48" w14:paraId="53A2F09B" w14:textId="77777777">
        <w:trPr>
          <w:trHeight w:val="222"/>
          <w:ins w:author="Malachi Jamison" w:date="2023-11-05T19:49:00Z" w:id="1984"/>
        </w:trPr>
        <w:tc>
          <w:tcPr>
            <w:tcW w:w="1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EB5D72" w:rsidP="00FB3C48" w:rsidRDefault="00EB5D72" w14:paraId="5000AFF6" w14:textId="77777777">
            <w:pPr>
              <w:pStyle w:val="Body"/>
              <w:rPr>
                <w:ins w:author="Malachi Jamison" w:date="2023-11-05T19:49:00Z" w:id="1985"/>
                <w:b/>
                <w:bCs/>
                <w:sz w:val="22"/>
                <w:szCs w:val="22"/>
              </w:rPr>
            </w:pPr>
            <w:ins w:author="Malachi Jamison" w:date="2023-11-05T19:49:00Z" w:id="1986">
              <w:r>
                <w:rPr>
                  <w:b/>
                  <w:bCs/>
                  <w:sz w:val="22"/>
                  <w:szCs w:val="22"/>
                </w:rPr>
                <w:t>Prerequisites</w:t>
              </w:r>
            </w:ins>
          </w:p>
        </w:tc>
        <w:tc>
          <w:tcPr>
            <w:tcW w:w="7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EB5D72" w:rsidP="00EB5D72" w:rsidRDefault="00EB5D72" w14:paraId="456B59B7" w14:textId="77777777">
            <w:pPr>
              <w:pStyle w:val="ListParagraph"/>
              <w:numPr>
                <w:ilvl w:val="0"/>
                <w:numId w:val="328"/>
              </w:numPr>
              <w:spacing w:after="0"/>
              <w:rPr>
                <w:ins w:author="Malachi Jamison" w:date="2023-11-05T19:49:00Z" w:id="1987"/>
                <w:rFonts w:eastAsia="Candara"/>
              </w:rPr>
            </w:pPr>
            <w:ins w:author="Malachi Jamison" w:date="2023-11-05T19:49:00Z" w:id="1988">
              <w:r w:rsidRPr="0009091C">
                <w:rPr>
                  <w:rFonts w:eastAsia="Candara"/>
                </w:rPr>
                <w:t>The CogniOpen application must be properly installed and operational on the test device.</w:t>
              </w:r>
            </w:ins>
          </w:p>
          <w:p w:rsidRPr="0009091C" w:rsidR="00EB5D72" w:rsidP="00EB5D72" w:rsidRDefault="00EB5D72" w14:paraId="425DAA28" w14:textId="77777777">
            <w:pPr>
              <w:pStyle w:val="ListParagraph"/>
              <w:numPr>
                <w:ilvl w:val="0"/>
                <w:numId w:val="328"/>
              </w:numPr>
              <w:spacing w:after="0"/>
              <w:rPr>
                <w:ins w:author="Malachi Jamison" w:date="2023-11-05T19:49:00Z" w:id="1989"/>
                <w:rFonts w:eastAsia="Candara"/>
              </w:rPr>
            </w:pPr>
            <w:ins w:author="Malachi Jamison" w:date="2023-11-05T19:49:00Z" w:id="1990">
              <w:r w:rsidRPr="0009091C">
                <w:rPr>
                  <w:rFonts w:eastAsia="Candara"/>
                </w:rPr>
                <w:t xml:space="preserve">The </w:t>
              </w:r>
              <w:r>
                <w:rPr>
                  <w:rFonts w:eastAsia="Candara"/>
                </w:rPr>
                <w:t>Virtual Assistant</w:t>
              </w:r>
              <w:r w:rsidRPr="0009091C">
                <w:rPr>
                  <w:rFonts w:eastAsia="Candara"/>
                </w:rPr>
                <w:t xml:space="preserve"> screen must be accessible within the application.</w:t>
              </w:r>
            </w:ins>
          </w:p>
          <w:p w:rsidRPr="003321F8" w:rsidR="00EB5D72" w:rsidP="00EB5D72" w:rsidRDefault="00EB5D72" w14:paraId="1E5590DB" w14:textId="77777777">
            <w:pPr>
              <w:pStyle w:val="ListParagraph"/>
              <w:numPr>
                <w:ilvl w:val="0"/>
                <w:numId w:val="328"/>
              </w:numPr>
              <w:spacing w:line="240" w:lineRule="auto"/>
              <w:rPr>
                <w:ins w:author="Malachi Jamison" w:date="2023-11-05T19:49:00Z" w:id="1991"/>
                <w:color w:val="000000" w:themeColor="text1"/>
              </w:rPr>
            </w:pPr>
            <w:ins w:author="Malachi Jamison" w:date="2023-11-05T19:49:00Z" w:id="1992">
              <w:r w:rsidRPr="0009091C">
                <w:rPr>
                  <w:rFonts w:eastAsia="Candara"/>
                </w:rPr>
                <w:t xml:space="preserve">Internet connectivity must be available for </w:t>
              </w:r>
              <w:r>
                <w:rPr>
                  <w:rFonts w:eastAsia="Candara"/>
                </w:rPr>
                <w:t>Virtual Assistant</w:t>
              </w:r>
              <w:r w:rsidRPr="0009091C">
                <w:rPr>
                  <w:rFonts w:eastAsia="Candara"/>
                </w:rPr>
                <w:t xml:space="preserve"> functionality.</w:t>
              </w:r>
            </w:ins>
          </w:p>
        </w:tc>
      </w:tr>
      <w:tr w:rsidRPr="003321F8" w:rsidR="00EB5D72" w:rsidTr="00FB3C48" w14:paraId="6AB1D68F" w14:textId="77777777">
        <w:trPr>
          <w:trHeight w:val="222"/>
          <w:ins w:author="Malachi Jamison" w:date="2023-11-05T19:49:00Z" w:id="1993"/>
        </w:trPr>
        <w:tc>
          <w:tcPr>
            <w:tcW w:w="1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EB5D72" w:rsidP="00FB3C48" w:rsidRDefault="00EB5D72" w14:paraId="2CF55C5A" w14:textId="77777777">
            <w:pPr>
              <w:pStyle w:val="Body"/>
              <w:rPr>
                <w:ins w:author="Malachi Jamison" w:date="2023-11-05T19:49:00Z" w:id="1994"/>
                <w:b/>
                <w:bCs/>
                <w:sz w:val="22"/>
                <w:szCs w:val="22"/>
              </w:rPr>
            </w:pPr>
            <w:ins w:author="Malachi Jamison" w:date="2023-11-05T19:49:00Z" w:id="1995">
              <w:r>
                <w:rPr>
                  <w:b/>
                  <w:bCs/>
                  <w:sz w:val="22"/>
                  <w:szCs w:val="22"/>
                </w:rPr>
                <w:t>Test Data</w:t>
              </w:r>
            </w:ins>
          </w:p>
        </w:tc>
        <w:tc>
          <w:tcPr>
            <w:tcW w:w="7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E7264E" w:rsidR="00EB5D72" w:rsidP="00EB5D72" w:rsidRDefault="00EB5D72" w14:paraId="5BE4ADB4" w14:textId="77777777">
            <w:pPr>
              <w:pStyle w:val="ListParagraph"/>
              <w:numPr>
                <w:ilvl w:val="0"/>
                <w:numId w:val="328"/>
              </w:numPr>
              <w:spacing w:line="240" w:lineRule="auto"/>
              <w:rPr>
                <w:ins w:author="Malachi Jamison" w:date="2023-11-05T19:49:00Z" w:id="1996"/>
                <w:color w:val="000000" w:themeColor="text1"/>
              </w:rPr>
            </w:pPr>
            <w:ins w:author="Malachi Jamison" w:date="2023-11-05T19:49:00Z" w:id="1997">
              <w:r w:rsidRPr="001532C8">
                <w:rPr>
                  <w:color w:val="000000" w:themeColor="text1"/>
                </w:rPr>
                <w:t>User’s biometric authentication information</w:t>
              </w:r>
            </w:ins>
          </w:p>
          <w:p w:rsidRPr="0009091C" w:rsidR="00EB5D72" w:rsidP="00EB5D72" w:rsidRDefault="00EB5D72" w14:paraId="6EE8B764" w14:textId="77777777">
            <w:pPr>
              <w:pStyle w:val="ListParagraph"/>
              <w:numPr>
                <w:ilvl w:val="0"/>
                <w:numId w:val="331"/>
              </w:numPr>
              <w:spacing w:after="0"/>
              <w:rPr>
                <w:ins w:author="Malachi Jamison" w:date="2023-11-05T19:49:00Z" w:id="1998"/>
                <w:rFonts w:eastAsia="Candara"/>
              </w:rPr>
            </w:pPr>
            <w:ins w:author="Malachi Jamison" w:date="2023-11-05T19:49:00Z" w:id="1999">
              <w:r w:rsidRPr="0009091C">
                <w:rPr>
                  <w:rFonts w:eastAsia="Candara"/>
                </w:rPr>
                <w:t xml:space="preserve">Test questions or requests for interaction with the </w:t>
              </w:r>
              <w:r>
                <w:rPr>
                  <w:rFonts w:eastAsia="Candara"/>
                </w:rPr>
                <w:t>Virtual Assistant</w:t>
              </w:r>
              <w:r w:rsidRPr="0009091C">
                <w:rPr>
                  <w:rFonts w:eastAsia="Candara"/>
                </w:rPr>
                <w:t>.</w:t>
              </w:r>
            </w:ins>
          </w:p>
          <w:p w:rsidRPr="0009091C" w:rsidR="00EB5D72" w:rsidP="00EB5D72" w:rsidRDefault="00EB5D72" w14:paraId="70D071D5" w14:textId="77777777">
            <w:pPr>
              <w:pStyle w:val="ListParagraph"/>
              <w:numPr>
                <w:ilvl w:val="0"/>
                <w:numId w:val="331"/>
              </w:numPr>
              <w:spacing w:after="0"/>
              <w:rPr>
                <w:ins w:author="Malachi Jamison" w:date="2023-11-05T19:49:00Z" w:id="2000"/>
                <w:rFonts w:eastAsia="Candara"/>
              </w:rPr>
            </w:pPr>
            <w:ins w:author="Malachi Jamison" w:date="2023-11-05T19:49:00Z" w:id="2001">
              <w:r w:rsidRPr="0009091C">
                <w:rPr>
                  <w:rFonts w:eastAsia="Candara"/>
                </w:rPr>
                <w:t>Test voice input (if applicable).</w:t>
              </w:r>
            </w:ins>
          </w:p>
          <w:p w:rsidRPr="0009091C" w:rsidR="00EB5D72" w:rsidP="00EB5D72" w:rsidRDefault="00EB5D72" w14:paraId="07ABF7FC" w14:textId="77777777">
            <w:pPr>
              <w:pStyle w:val="ListParagraph"/>
              <w:numPr>
                <w:ilvl w:val="0"/>
                <w:numId w:val="331"/>
              </w:numPr>
              <w:spacing w:after="0"/>
              <w:rPr>
                <w:ins w:author="Malachi Jamison" w:date="2023-11-05T19:49:00Z" w:id="2002"/>
                <w:rFonts w:eastAsia="Candara"/>
              </w:rPr>
            </w:pPr>
            <w:ins w:author="Malachi Jamison" w:date="2023-11-05T19:49:00Z" w:id="2003">
              <w:r w:rsidRPr="0009091C">
                <w:rPr>
                  <w:rFonts w:eastAsia="Candara"/>
                </w:rPr>
                <w:t>Samples:</w:t>
              </w:r>
            </w:ins>
          </w:p>
          <w:p w:rsidRPr="0009091C" w:rsidR="00EB5D72" w:rsidP="00EB5D72" w:rsidRDefault="00EB5D72" w14:paraId="6B553EE8" w14:textId="77777777">
            <w:pPr>
              <w:pStyle w:val="ListParagraph"/>
              <w:numPr>
                <w:ilvl w:val="0"/>
                <w:numId w:val="257"/>
              </w:numPr>
              <w:spacing w:after="0"/>
              <w:ind w:left="1440"/>
              <w:rPr>
                <w:ins w:author="Malachi Jamison" w:date="2023-11-05T19:49:00Z" w:id="2004"/>
                <w:rFonts w:eastAsia="Candara"/>
              </w:rPr>
            </w:pPr>
            <w:ins w:author="Malachi Jamison" w:date="2023-11-05T19:49:00Z" w:id="2005">
              <w:r w:rsidRPr="0009091C">
                <w:rPr>
                  <w:rFonts w:eastAsia="Candara"/>
                </w:rPr>
                <w:t>"What's the weather like today?"</w:t>
              </w:r>
            </w:ins>
          </w:p>
          <w:p w:rsidRPr="0009091C" w:rsidR="00EB5D72" w:rsidP="00EB5D72" w:rsidRDefault="00EB5D72" w14:paraId="405B4B9C" w14:textId="77777777">
            <w:pPr>
              <w:pStyle w:val="ListParagraph"/>
              <w:numPr>
                <w:ilvl w:val="0"/>
                <w:numId w:val="257"/>
              </w:numPr>
              <w:spacing w:after="0"/>
              <w:ind w:left="1440"/>
              <w:rPr>
                <w:ins w:author="Malachi Jamison" w:date="2023-11-05T19:49:00Z" w:id="2006"/>
                <w:rFonts w:eastAsia="Candara"/>
              </w:rPr>
            </w:pPr>
            <w:ins w:author="Malachi Jamison" w:date="2023-11-05T19:49:00Z" w:id="2007">
              <w:r w:rsidRPr="0009091C">
                <w:rPr>
                  <w:rFonts w:eastAsia="Candara"/>
                </w:rPr>
                <w:t>"Tell me a joke."</w:t>
              </w:r>
            </w:ins>
          </w:p>
          <w:p w:rsidRPr="0009091C" w:rsidR="00EB5D72" w:rsidP="00EB5D72" w:rsidRDefault="00EB5D72" w14:paraId="097066EF" w14:textId="77777777">
            <w:pPr>
              <w:pStyle w:val="ListParagraph"/>
              <w:numPr>
                <w:ilvl w:val="0"/>
                <w:numId w:val="257"/>
              </w:numPr>
              <w:spacing w:after="0"/>
              <w:ind w:left="1440"/>
              <w:rPr>
                <w:ins w:author="Malachi Jamison" w:date="2023-11-05T19:49:00Z" w:id="2008"/>
                <w:rFonts w:eastAsia="Candara"/>
              </w:rPr>
            </w:pPr>
            <w:ins w:author="Malachi Jamison" w:date="2023-11-05T19:49:00Z" w:id="2009">
              <w:r w:rsidRPr="0009091C">
                <w:rPr>
                  <w:rFonts w:eastAsia="Candara"/>
                </w:rPr>
                <w:t>"Give me the latest news updates."</w:t>
              </w:r>
            </w:ins>
          </w:p>
          <w:p w:rsidRPr="0009091C" w:rsidR="00EB5D72" w:rsidP="00EB5D72" w:rsidRDefault="00EB5D72" w14:paraId="38298856" w14:textId="77777777">
            <w:pPr>
              <w:pStyle w:val="ListParagraph"/>
              <w:numPr>
                <w:ilvl w:val="0"/>
                <w:numId w:val="257"/>
              </w:numPr>
              <w:spacing w:after="0"/>
              <w:ind w:left="1440"/>
              <w:rPr>
                <w:ins w:author="Malachi Jamison" w:date="2023-11-05T19:49:00Z" w:id="2010"/>
                <w:rFonts w:eastAsia="Candara"/>
              </w:rPr>
            </w:pPr>
            <w:ins w:author="Malachi Jamison" w:date="2023-11-05T19:49:00Z" w:id="2011">
              <w:r w:rsidRPr="0009091C">
                <w:rPr>
                  <w:rFonts w:eastAsia="Candara"/>
                </w:rPr>
                <w:t>"Navigate to the settings menu."</w:t>
              </w:r>
            </w:ins>
          </w:p>
          <w:p w:rsidRPr="0009091C" w:rsidR="00EB5D72" w:rsidP="00EB5D72" w:rsidRDefault="00EB5D72" w14:paraId="2C6016D9" w14:textId="77777777">
            <w:pPr>
              <w:pStyle w:val="ListParagraph"/>
              <w:numPr>
                <w:ilvl w:val="0"/>
                <w:numId w:val="257"/>
              </w:numPr>
              <w:spacing w:after="0"/>
              <w:ind w:left="1440"/>
              <w:rPr>
                <w:ins w:author="Malachi Jamison" w:date="2023-11-05T19:49:00Z" w:id="2012"/>
                <w:rFonts w:eastAsia="Candara"/>
              </w:rPr>
            </w:pPr>
            <w:ins w:author="Malachi Jamison" w:date="2023-11-05T19:49:00Z" w:id="2013">
              <w:r w:rsidRPr="0009091C">
                <w:rPr>
                  <w:rFonts w:eastAsia="Candara"/>
                </w:rPr>
                <w:t>"Search for nearby restaurants."</w:t>
              </w:r>
            </w:ins>
          </w:p>
          <w:p w:rsidRPr="0009091C" w:rsidR="00EB5D72" w:rsidP="00EB5D72" w:rsidRDefault="00EB5D72" w14:paraId="7D5940DF" w14:textId="77777777">
            <w:pPr>
              <w:pStyle w:val="ListParagraph"/>
              <w:numPr>
                <w:ilvl w:val="0"/>
                <w:numId w:val="257"/>
              </w:numPr>
              <w:spacing w:after="0"/>
              <w:ind w:left="1440"/>
              <w:rPr>
                <w:ins w:author="Malachi Jamison" w:date="2023-11-05T19:49:00Z" w:id="2014"/>
                <w:rFonts w:eastAsia="Candara"/>
              </w:rPr>
            </w:pPr>
            <w:ins w:author="Malachi Jamison" w:date="2023-11-05T19:49:00Z" w:id="2015">
              <w:r w:rsidRPr="0009091C">
                <w:rPr>
                  <w:rFonts w:eastAsia="Candara"/>
                </w:rPr>
                <w:t>Test voice input (if applicable):</w:t>
              </w:r>
            </w:ins>
          </w:p>
          <w:p w:rsidRPr="003321F8" w:rsidR="00EB5D72" w:rsidP="00EB5D72" w:rsidRDefault="00EB5D72" w14:paraId="641A9422" w14:textId="77777777">
            <w:pPr>
              <w:pStyle w:val="ListParagraph"/>
              <w:numPr>
                <w:ilvl w:val="0"/>
                <w:numId w:val="328"/>
              </w:numPr>
              <w:spacing w:line="240" w:lineRule="auto"/>
              <w:rPr>
                <w:ins w:author="Malachi Jamison" w:date="2023-11-05T19:49:00Z" w:id="2016"/>
                <w:color w:val="000000" w:themeColor="text1"/>
              </w:rPr>
            </w:pPr>
            <w:ins w:author="Malachi Jamison" w:date="2023-11-05T19:49:00Z" w:id="2017">
              <w:r w:rsidRPr="0009091C">
                <w:rPr>
                  <w:rFonts w:eastAsia="Candara"/>
                </w:rPr>
                <w:t>Clear and distinct spoken queries, corresponding to the text input test questions.</w:t>
              </w:r>
            </w:ins>
          </w:p>
        </w:tc>
      </w:tr>
      <w:tr w:rsidRPr="003321F8" w:rsidR="00EB5D72" w:rsidTr="00FB3C48" w14:paraId="4C07641C" w14:textId="77777777">
        <w:trPr>
          <w:trHeight w:val="222"/>
          <w:ins w:author="Malachi Jamison" w:date="2023-11-05T19:49:00Z" w:id="2018"/>
        </w:trPr>
        <w:tc>
          <w:tcPr>
            <w:tcW w:w="1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EB5D72" w:rsidP="00FB3C48" w:rsidRDefault="00EB5D72" w14:paraId="43810F9B" w14:textId="77777777">
            <w:pPr>
              <w:pStyle w:val="Body"/>
              <w:rPr>
                <w:ins w:author="Malachi Jamison" w:date="2023-11-05T19:49:00Z" w:id="2019"/>
                <w:sz w:val="22"/>
                <w:szCs w:val="22"/>
              </w:rPr>
            </w:pPr>
            <w:ins w:author="Malachi Jamison" w:date="2023-11-05T19:49:00Z" w:id="2020">
              <w:r w:rsidRPr="003321F8">
                <w:rPr>
                  <w:b/>
                  <w:bCs/>
                  <w:sz w:val="22"/>
                  <w:szCs w:val="22"/>
                </w:rPr>
                <w:t>Test Steps</w:t>
              </w:r>
            </w:ins>
          </w:p>
        </w:tc>
        <w:tc>
          <w:tcPr>
            <w:tcW w:w="7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EB5D72" w:rsidP="00EB5D72" w:rsidRDefault="00EB5D72" w14:paraId="4940771D" w14:textId="77777777">
            <w:pPr>
              <w:pStyle w:val="ListParagraph"/>
              <w:numPr>
                <w:ilvl w:val="0"/>
                <w:numId w:val="334"/>
              </w:numPr>
              <w:spacing w:after="0" w:line="240" w:lineRule="auto"/>
              <w:rPr>
                <w:ins w:author="Malachi Jamison" w:date="2023-11-05T19:49:00Z" w:id="2021"/>
                <w:color w:val="000000" w:themeColor="text1"/>
              </w:rPr>
            </w:pPr>
            <w:ins w:author="Malachi Jamison" w:date="2023-11-05T19:49:00Z" w:id="2022">
              <w:r w:rsidRPr="003321F8">
                <w:rPr>
                  <w:color w:val="000000" w:themeColor="text1"/>
                </w:rPr>
                <w:t>Launch the CogniOpen application from the device.</w:t>
              </w:r>
            </w:ins>
          </w:p>
          <w:p w:rsidRPr="003321F8" w:rsidR="00EB5D72" w:rsidP="00EB5D72" w:rsidRDefault="00EB5D72" w14:paraId="49266A27" w14:textId="77777777">
            <w:pPr>
              <w:pStyle w:val="ListParagraph"/>
              <w:numPr>
                <w:ilvl w:val="0"/>
                <w:numId w:val="334"/>
              </w:numPr>
              <w:spacing w:after="0" w:line="240" w:lineRule="auto"/>
              <w:rPr>
                <w:ins w:author="Malachi Jamison" w:date="2023-11-05T19:49:00Z" w:id="2023"/>
                <w:color w:val="000000" w:themeColor="text1"/>
              </w:rPr>
            </w:pPr>
            <w:ins w:author="Malachi Jamison" w:date="2023-11-05T19:49:00Z" w:id="2024">
              <w:r w:rsidRPr="003321F8">
                <w:rPr>
                  <w:color w:val="000000" w:themeColor="text1"/>
                </w:rPr>
                <w:t>User taps the “Login in Here” button.</w:t>
              </w:r>
            </w:ins>
          </w:p>
          <w:p w:rsidRPr="003321F8" w:rsidR="00EB5D72" w:rsidP="00EB5D72" w:rsidRDefault="00EB5D72" w14:paraId="61C3331B" w14:textId="77777777">
            <w:pPr>
              <w:pStyle w:val="ListParagraph"/>
              <w:numPr>
                <w:ilvl w:val="0"/>
                <w:numId w:val="334"/>
              </w:numPr>
              <w:spacing w:after="0" w:line="240" w:lineRule="auto"/>
              <w:rPr>
                <w:ins w:author="Malachi Jamison" w:date="2023-11-05T19:49:00Z" w:id="2025"/>
                <w:color w:val="000000" w:themeColor="text1"/>
              </w:rPr>
            </w:pPr>
            <w:ins w:author="Malachi Jamison" w:date="2023-11-05T19:49:00Z" w:id="2026">
              <w:r w:rsidRPr="003321F8">
                <w:rPr>
                  <w:color w:val="000000" w:themeColor="text1"/>
                </w:rPr>
                <w:t>Users enter their biometric authentication information.</w:t>
              </w:r>
            </w:ins>
          </w:p>
          <w:p w:rsidRPr="003321F8" w:rsidR="00EB5D72" w:rsidP="00EB5D72" w:rsidRDefault="00EB5D72" w14:paraId="188C83F4" w14:textId="77777777">
            <w:pPr>
              <w:pStyle w:val="ListParagraph"/>
              <w:numPr>
                <w:ilvl w:val="0"/>
                <w:numId w:val="334"/>
              </w:numPr>
              <w:spacing w:after="0" w:line="240" w:lineRule="auto"/>
              <w:rPr>
                <w:ins w:author="Malachi Jamison" w:date="2023-11-05T19:49:00Z" w:id="2027"/>
                <w:color w:val="000000" w:themeColor="text1"/>
              </w:rPr>
            </w:pPr>
            <w:ins w:author="Malachi Jamison" w:date="2023-11-05T19:49:00Z" w:id="2028">
              <w:r w:rsidRPr="003321F8">
                <w:rPr>
                  <w:color w:val="000000" w:themeColor="text1"/>
                </w:rPr>
                <w:t xml:space="preserve">Navigate to the Gallery screen </w:t>
              </w:r>
            </w:ins>
          </w:p>
          <w:p w:rsidRPr="003321F8" w:rsidR="00EB5D72" w:rsidP="00EB5D72" w:rsidRDefault="00EB5D72" w14:paraId="61AEE5C1" w14:textId="77777777">
            <w:pPr>
              <w:pStyle w:val="ListParagraph"/>
              <w:numPr>
                <w:ilvl w:val="0"/>
                <w:numId w:val="334"/>
              </w:numPr>
              <w:spacing w:after="0" w:line="240" w:lineRule="auto"/>
              <w:rPr>
                <w:ins w:author="Malachi Jamison" w:date="2023-11-05T19:49:00Z" w:id="2029"/>
                <w:color w:val="000000" w:themeColor="text1"/>
              </w:rPr>
            </w:pPr>
            <w:ins w:author="Malachi Jamison" w:date="2023-11-05T19:49:00Z" w:id="2030">
              <w:r w:rsidRPr="003321F8">
                <w:rPr>
                  <w:color w:val="000000" w:themeColor="text1"/>
                </w:rPr>
                <w:t>Tap on a conversation.</w:t>
              </w:r>
            </w:ins>
          </w:p>
          <w:p w:rsidRPr="003321F8" w:rsidR="00EB5D72" w:rsidP="00EB5D72" w:rsidRDefault="00EB5D72" w14:paraId="0DB10D36" w14:textId="77777777">
            <w:pPr>
              <w:pStyle w:val="ListParagraph"/>
              <w:numPr>
                <w:ilvl w:val="0"/>
                <w:numId w:val="334"/>
              </w:numPr>
              <w:spacing w:after="0" w:line="240" w:lineRule="auto"/>
              <w:rPr>
                <w:ins w:author="Malachi Jamison" w:date="2023-11-05T19:49:00Z" w:id="2031"/>
                <w:color w:val="000000" w:themeColor="text1"/>
              </w:rPr>
            </w:pPr>
            <w:ins w:author="Malachi Jamison" w:date="2023-11-05T19:49:00Z" w:id="2032">
              <w:r w:rsidRPr="003321F8">
                <w:rPr>
                  <w:color w:val="000000" w:themeColor="text1"/>
                </w:rPr>
                <w:t>Tap on the “Ask Cora” button.</w:t>
              </w:r>
            </w:ins>
          </w:p>
          <w:p w:rsidRPr="003321F8" w:rsidR="00EB5D72" w:rsidP="00EB5D72" w:rsidRDefault="00EB5D72" w14:paraId="5C5479E7" w14:textId="77777777">
            <w:pPr>
              <w:pStyle w:val="ListParagraph"/>
              <w:numPr>
                <w:ilvl w:val="0"/>
                <w:numId w:val="334"/>
              </w:numPr>
              <w:spacing w:after="0" w:line="240" w:lineRule="auto"/>
              <w:rPr>
                <w:ins w:author="Malachi Jamison" w:date="2023-11-05T19:49:00Z" w:id="2033"/>
                <w:color w:val="000000" w:themeColor="text1"/>
              </w:rPr>
            </w:pPr>
            <w:ins w:author="Malachi Jamison" w:date="2023-11-05T19:49:00Z" w:id="2034">
              <w:r w:rsidRPr="003321F8">
                <w:rPr>
                  <w:color w:val="000000" w:themeColor="text1"/>
                </w:rPr>
                <w:t>Verify the app redirects to the Virtual Assistant screen.</w:t>
              </w:r>
            </w:ins>
          </w:p>
          <w:p w:rsidRPr="003321F8" w:rsidR="00EB5D72" w:rsidP="00FB3C48" w:rsidRDefault="00EB5D72" w14:paraId="2FD56FFB" w14:textId="77777777">
            <w:pPr>
              <w:spacing w:line="240" w:lineRule="auto"/>
              <w:rPr>
                <w:ins w:author="Malachi Jamison" w:date="2023-11-05T19:49:00Z" w:id="2035"/>
              </w:rPr>
            </w:pPr>
            <w:ins w:author="Malachi Jamison" w:date="2023-11-05T19:49:00Z" w:id="2036">
              <w:r w:rsidRPr="003321F8">
                <w:rPr>
                  <w:b/>
                  <w:bCs/>
                  <w:color w:val="000000" w:themeColor="text1"/>
                </w:rPr>
                <w:t>Interaction with the Virtual Assistant:</w:t>
              </w:r>
            </w:ins>
          </w:p>
          <w:p w:rsidRPr="003321F8" w:rsidR="00EB5D72" w:rsidP="00EB5D72" w:rsidRDefault="00EB5D72" w14:paraId="2A35BA97" w14:textId="77777777">
            <w:pPr>
              <w:pStyle w:val="ListParagraph"/>
              <w:numPr>
                <w:ilvl w:val="0"/>
                <w:numId w:val="334"/>
              </w:numPr>
              <w:spacing w:after="0" w:line="240" w:lineRule="auto"/>
              <w:rPr>
                <w:ins w:author="Malachi Jamison" w:date="2023-11-05T19:49:00Z" w:id="2037"/>
                <w:color w:val="000000" w:themeColor="text1"/>
              </w:rPr>
            </w:pPr>
            <w:ins w:author="Malachi Jamison" w:date="2023-11-05T19:49:00Z" w:id="2038">
              <w:r w:rsidRPr="003321F8">
                <w:rPr>
                  <w:color w:val="000000" w:themeColor="text1"/>
                </w:rPr>
                <w:t xml:space="preserve">Enter a text-based question or request, related to the transcript selected in step 5, in the text box. Then tap the "Send" button. </w:t>
              </w:r>
            </w:ins>
          </w:p>
          <w:p w:rsidRPr="003321F8" w:rsidR="00EB5D72" w:rsidP="00EB5D72" w:rsidRDefault="00EB5D72" w14:paraId="6A43F47E" w14:textId="77777777">
            <w:pPr>
              <w:pStyle w:val="ListParagraph"/>
              <w:numPr>
                <w:ilvl w:val="0"/>
                <w:numId w:val="334"/>
              </w:numPr>
              <w:spacing w:after="0" w:line="240" w:lineRule="auto"/>
              <w:rPr>
                <w:ins w:author="Malachi Jamison" w:date="2023-11-05T19:49:00Z" w:id="2039"/>
              </w:rPr>
            </w:pPr>
            <w:ins w:author="Malachi Jamison" w:date="2023-11-05T19:49:00Z" w:id="2040">
              <w:r w:rsidRPr="003321F8">
                <w:rPr>
                  <w:color w:val="000000" w:themeColor="text1"/>
                </w:rPr>
                <w:t xml:space="preserve">Continue the conversation by asking multiple questions or making requests. </w:t>
              </w:r>
              <w:r w:rsidRPr="003321F8">
                <w:br/>
              </w:r>
            </w:ins>
          </w:p>
        </w:tc>
      </w:tr>
      <w:tr w:rsidRPr="003321F8" w:rsidR="00EB5D72" w:rsidTr="00FB3C48" w14:paraId="054E8DD6" w14:textId="77777777">
        <w:trPr>
          <w:trHeight w:val="222"/>
          <w:ins w:author="Malachi Jamison" w:date="2023-11-05T19:49:00Z" w:id="2041"/>
        </w:trPr>
        <w:tc>
          <w:tcPr>
            <w:tcW w:w="1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87F45" w:rsidR="00EB5D72" w:rsidP="00FB3C48" w:rsidRDefault="00EB5D72" w14:paraId="529853F2" w14:textId="77777777">
            <w:pPr>
              <w:pStyle w:val="Body"/>
              <w:rPr>
                <w:ins w:author="Malachi Jamison" w:date="2023-11-05T19:49:00Z" w:id="2042"/>
                <w:b/>
                <w:bCs/>
                <w:sz w:val="22"/>
                <w:szCs w:val="22"/>
              </w:rPr>
            </w:pPr>
            <w:ins w:author="Malachi Jamison" w:date="2023-11-05T19:49:00Z" w:id="2043">
              <w:r w:rsidRPr="00F87F45">
                <w:rPr>
                  <w:b/>
                  <w:bCs/>
                </w:rPr>
                <w:t>Test Environment</w:t>
              </w:r>
            </w:ins>
          </w:p>
        </w:tc>
        <w:tc>
          <w:tcPr>
            <w:tcW w:w="7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EB5D72" w:rsidP="00EB5D72" w:rsidRDefault="00EB5D72" w14:paraId="38D95995" w14:textId="77777777">
            <w:pPr>
              <w:pStyle w:val="Body"/>
              <w:numPr>
                <w:ilvl w:val="1"/>
                <w:numId w:val="330"/>
              </w:numPr>
              <w:rPr>
                <w:ins w:author="Malachi Jamison" w:date="2023-11-05T19:49:00Z" w:id="2044"/>
                <w:color w:val="000000" w:themeColor="text1"/>
                <w:sz w:val="22"/>
                <w:szCs w:val="22"/>
              </w:rPr>
            </w:pPr>
            <w:ins w:author="Malachi Jamison" w:date="2023-11-05T19:49:00Z" w:id="2045">
              <w:r w:rsidRPr="008E0C59">
                <w:t>Android Emulator: Pixel 7 Pro API</w:t>
              </w:r>
            </w:ins>
          </w:p>
        </w:tc>
      </w:tr>
      <w:tr w:rsidRPr="003321F8" w:rsidR="00EB5D72" w:rsidTr="00FB3C48" w14:paraId="66664251" w14:textId="77777777">
        <w:trPr>
          <w:trHeight w:val="222"/>
          <w:ins w:author="Malachi Jamison" w:date="2023-11-05T19:49:00Z" w:id="2046"/>
        </w:trPr>
        <w:tc>
          <w:tcPr>
            <w:tcW w:w="1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F87F45" w:rsidR="00EB5D72" w:rsidP="00FB3C48" w:rsidRDefault="00EB5D72" w14:paraId="31A40304" w14:textId="77777777">
            <w:pPr>
              <w:pStyle w:val="Body"/>
              <w:rPr>
                <w:ins w:author="Malachi Jamison" w:date="2023-11-05T19:49:00Z" w:id="2047"/>
                <w:sz w:val="22"/>
                <w:szCs w:val="22"/>
              </w:rPr>
            </w:pPr>
            <w:ins w:author="Malachi Jamison" w:date="2023-11-05T19:49:00Z" w:id="2048">
              <w:r>
                <w:rPr>
                  <w:b/>
                  <w:bCs/>
                  <w:sz w:val="22"/>
                  <w:szCs w:val="22"/>
                </w:rPr>
                <w:t>Pass/Fail Criteria</w:t>
              </w:r>
            </w:ins>
          </w:p>
        </w:tc>
        <w:tc>
          <w:tcPr>
            <w:tcW w:w="7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87F45" w:rsidR="00EB5D72" w:rsidP="00FB3C48" w:rsidRDefault="00EB5D72" w14:paraId="7C1473BC" w14:textId="77777777">
            <w:pPr>
              <w:pStyle w:val="Body"/>
              <w:rPr>
                <w:ins w:author="Malachi Jamison" w:date="2023-11-05T19:49:00Z" w:id="2049"/>
                <w:sz w:val="22"/>
                <w:szCs w:val="22"/>
              </w:rPr>
            </w:pPr>
            <w:ins w:author="Malachi Jamison" w:date="2023-11-05T19:49:00Z" w:id="2050">
              <w:r>
                <w:rPr>
                  <w:sz w:val="22"/>
                  <w:szCs w:val="22"/>
                </w:rPr>
                <w:t>Pass:</w:t>
              </w:r>
            </w:ins>
          </w:p>
          <w:p w:rsidRPr="003321F8" w:rsidR="00EB5D72" w:rsidP="00EB5D72" w:rsidRDefault="00EB5D72" w14:paraId="37A8F7D9" w14:textId="77777777">
            <w:pPr>
              <w:pStyle w:val="Body"/>
              <w:numPr>
                <w:ilvl w:val="1"/>
                <w:numId w:val="330"/>
              </w:numPr>
              <w:rPr>
                <w:ins w:author="Malachi Jamison" w:date="2023-11-05T19:49:00Z" w:id="2051"/>
                <w:sz w:val="22"/>
                <w:szCs w:val="22"/>
              </w:rPr>
            </w:pPr>
            <w:ins w:author="Malachi Jamison" w:date="2023-11-05T19:49:00Z" w:id="2052">
              <w:r w:rsidRPr="003321F8">
                <w:rPr>
                  <w:color w:val="000000" w:themeColor="text1"/>
                  <w:sz w:val="22"/>
                  <w:szCs w:val="22"/>
                </w:rPr>
                <w:t>The Virtual Assistant responds with a relevant text-based reply that demonstrates understanding of the transcript.</w:t>
              </w:r>
            </w:ins>
          </w:p>
          <w:p w:rsidR="00EB5D72" w:rsidP="00EB5D72" w:rsidRDefault="00EB5D72" w14:paraId="6838FFBE" w14:textId="77777777">
            <w:pPr>
              <w:pStyle w:val="Body"/>
              <w:numPr>
                <w:ilvl w:val="1"/>
                <w:numId w:val="330"/>
              </w:numPr>
              <w:rPr>
                <w:ins w:author="Malachi Jamison" w:date="2023-11-05T19:49:00Z" w:id="2053"/>
                <w:color w:val="000000" w:themeColor="text1"/>
                <w:sz w:val="22"/>
                <w:szCs w:val="22"/>
              </w:rPr>
            </w:pPr>
            <w:ins w:author="Malachi Jamison" w:date="2023-11-05T19:49:00Z" w:id="2054">
              <w:r>
                <w:rPr>
                  <w:color w:val="000000" w:themeColor="text1"/>
                  <w:sz w:val="22"/>
                  <w:szCs w:val="22"/>
                </w:rPr>
                <w:t>`</w:t>
              </w:r>
              <w:r w:rsidRPr="003321F8">
                <w:rPr>
                  <w:color w:val="000000" w:themeColor="text1"/>
                  <w:sz w:val="22"/>
                  <w:szCs w:val="22"/>
                </w:rPr>
                <w:t>The Virtual Assistant maintains context of both the transcript and previous messages and responds appropriately to each user input.</w:t>
              </w:r>
            </w:ins>
          </w:p>
          <w:p w:rsidR="00EB5D72" w:rsidP="00FB3C48" w:rsidRDefault="00EB5D72" w14:paraId="6DB819E7" w14:textId="77777777">
            <w:pPr>
              <w:pStyle w:val="Body"/>
              <w:rPr>
                <w:ins w:author="Malachi Jamison" w:date="2023-11-05T19:49:00Z" w:id="2055"/>
                <w:color w:val="000000" w:themeColor="text1"/>
                <w:sz w:val="22"/>
                <w:szCs w:val="22"/>
              </w:rPr>
            </w:pPr>
            <w:ins w:author="Malachi Jamison" w:date="2023-11-05T19:49:00Z" w:id="2056">
              <w:r>
                <w:rPr>
                  <w:color w:val="000000" w:themeColor="text1"/>
                  <w:sz w:val="22"/>
                  <w:szCs w:val="22"/>
                </w:rPr>
                <w:t>Fail:</w:t>
              </w:r>
            </w:ins>
          </w:p>
          <w:p w:rsidRPr="003321F8" w:rsidR="00EB5D72" w:rsidP="00EB5D72" w:rsidRDefault="00EB5D72" w14:paraId="4AC692C0" w14:textId="77777777">
            <w:pPr>
              <w:pStyle w:val="Body"/>
              <w:numPr>
                <w:ilvl w:val="1"/>
                <w:numId w:val="330"/>
              </w:numPr>
              <w:rPr>
                <w:ins w:author="Malachi Jamison" w:date="2023-11-05T19:49:00Z" w:id="2057"/>
                <w:sz w:val="22"/>
                <w:szCs w:val="22"/>
              </w:rPr>
            </w:pPr>
            <w:ins w:author="Malachi Jamison" w:date="2023-11-05T19:49:00Z" w:id="2058">
              <w:r w:rsidRPr="003321F8">
                <w:rPr>
                  <w:color w:val="000000" w:themeColor="text1"/>
                  <w:sz w:val="22"/>
                  <w:szCs w:val="22"/>
                </w:rPr>
                <w:t xml:space="preserve">The Virtual Assistant </w:t>
              </w:r>
              <w:r>
                <w:rPr>
                  <w:color w:val="000000" w:themeColor="text1"/>
                  <w:sz w:val="22"/>
                  <w:szCs w:val="22"/>
                </w:rPr>
                <w:t xml:space="preserve">does not </w:t>
              </w:r>
              <w:r w:rsidRPr="003321F8">
                <w:rPr>
                  <w:color w:val="000000" w:themeColor="text1"/>
                  <w:sz w:val="22"/>
                  <w:szCs w:val="22"/>
                </w:rPr>
                <w:t>respond with a relevant text-based reply that demonstrates understanding of the transcript.</w:t>
              </w:r>
            </w:ins>
          </w:p>
          <w:p w:rsidRPr="00F87F45" w:rsidR="00EB5D72" w:rsidP="00EB5D72" w:rsidRDefault="00EB5D72" w14:paraId="3EF8B5E1" w14:textId="77777777">
            <w:pPr>
              <w:pStyle w:val="Body"/>
              <w:numPr>
                <w:ilvl w:val="1"/>
                <w:numId w:val="330"/>
              </w:numPr>
              <w:rPr>
                <w:ins w:author="Malachi Jamison" w:date="2023-11-05T19:49:00Z" w:id="2059"/>
                <w:color w:val="000000" w:themeColor="text1"/>
                <w:sz w:val="22"/>
                <w:szCs w:val="22"/>
              </w:rPr>
            </w:pPr>
            <w:ins w:author="Malachi Jamison" w:date="2023-11-05T19:49:00Z" w:id="2060">
              <w:r>
                <w:rPr>
                  <w:color w:val="000000" w:themeColor="text1"/>
                  <w:sz w:val="22"/>
                  <w:szCs w:val="22"/>
                </w:rPr>
                <w:t>`</w:t>
              </w:r>
              <w:r w:rsidRPr="003321F8">
                <w:rPr>
                  <w:color w:val="000000" w:themeColor="text1"/>
                  <w:sz w:val="22"/>
                  <w:szCs w:val="22"/>
                </w:rPr>
                <w:t xml:space="preserve">The Virtual Assistant </w:t>
              </w:r>
              <w:r>
                <w:rPr>
                  <w:color w:val="000000" w:themeColor="text1"/>
                  <w:sz w:val="22"/>
                  <w:szCs w:val="22"/>
                </w:rPr>
                <w:t>can’t maintain</w:t>
              </w:r>
              <w:r w:rsidRPr="003321F8">
                <w:rPr>
                  <w:color w:val="000000" w:themeColor="text1"/>
                  <w:sz w:val="22"/>
                  <w:szCs w:val="22"/>
                </w:rPr>
                <w:t xml:space="preserve"> context of both the transcript and previous messages and responds appropriately to each user input.</w:t>
              </w:r>
              <w:r w:rsidRPr="00F87F45">
                <w:rPr>
                  <w:color w:val="000000" w:themeColor="text1"/>
                  <w:sz w:val="22"/>
                  <w:szCs w:val="22"/>
                </w:rPr>
                <w:t xml:space="preserve"> </w:t>
              </w:r>
            </w:ins>
          </w:p>
        </w:tc>
      </w:tr>
      <w:tr w:rsidRPr="003321F8" w:rsidR="00EB5D72" w:rsidTr="00FB3C48" w14:paraId="2B5F69C8" w14:textId="77777777">
        <w:trPr>
          <w:trHeight w:val="222"/>
          <w:ins w:author="Malachi Jamison" w:date="2023-11-05T19:49:00Z" w:id="2061"/>
        </w:trPr>
        <w:tc>
          <w:tcPr>
            <w:tcW w:w="1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EB5D72" w:rsidP="00FB3C48" w:rsidRDefault="00EB5D72" w14:paraId="7C0B057F" w14:textId="77777777">
            <w:pPr>
              <w:pStyle w:val="Body"/>
              <w:rPr>
                <w:ins w:author="Malachi Jamison" w:date="2023-11-05T19:49:00Z" w:id="2062"/>
                <w:sz w:val="22"/>
                <w:szCs w:val="22"/>
              </w:rPr>
            </w:pPr>
            <w:ins w:author="Malachi Jamison" w:date="2023-11-05T19:49:00Z" w:id="2063">
              <w:r w:rsidRPr="003321F8">
                <w:rPr>
                  <w:b/>
                  <w:bCs/>
                  <w:sz w:val="22"/>
                  <w:szCs w:val="22"/>
                </w:rPr>
                <w:t>Assumptions</w:t>
              </w:r>
            </w:ins>
          </w:p>
        </w:tc>
        <w:tc>
          <w:tcPr>
            <w:tcW w:w="745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EB5D72" w:rsidP="00EB5D72" w:rsidRDefault="00EB5D72" w14:paraId="4DDEE4CD" w14:textId="77777777">
            <w:pPr>
              <w:pStyle w:val="ListParagraph"/>
              <w:numPr>
                <w:ilvl w:val="0"/>
                <w:numId w:val="324"/>
              </w:numPr>
              <w:spacing w:after="0" w:line="240" w:lineRule="auto"/>
              <w:rPr>
                <w:ins w:author="Malachi Jamison" w:date="2023-11-05T19:49:00Z" w:id="2064"/>
                <w:color w:val="000000" w:themeColor="text1"/>
              </w:rPr>
            </w:pPr>
            <w:ins w:author="Malachi Jamison" w:date="2023-11-05T19:49:00Z" w:id="2065">
              <w:r w:rsidRPr="003321F8">
                <w:rPr>
                  <w:color w:val="000000" w:themeColor="text1"/>
                </w:rPr>
                <w:t>The user is connected to the internet</w:t>
              </w:r>
            </w:ins>
          </w:p>
          <w:p w:rsidRPr="003321F8" w:rsidR="00EB5D72" w:rsidP="00EB5D72" w:rsidRDefault="00EB5D72" w14:paraId="7AFC7C7D" w14:textId="77777777">
            <w:pPr>
              <w:pStyle w:val="ListParagraph"/>
              <w:numPr>
                <w:ilvl w:val="0"/>
                <w:numId w:val="324"/>
              </w:numPr>
              <w:spacing w:after="0" w:line="240" w:lineRule="auto"/>
              <w:rPr>
                <w:ins w:author="Malachi Jamison" w:date="2023-11-05T19:49:00Z" w:id="2066"/>
                <w:color w:val="000000" w:themeColor="text1"/>
              </w:rPr>
            </w:pPr>
            <w:ins w:author="Malachi Jamison" w:date="2023-11-05T19:49:00Z" w:id="2067">
              <w:r w:rsidRPr="003321F8">
                <w:rPr>
                  <w:color w:val="000000" w:themeColor="text1"/>
                </w:rPr>
                <w:t>The application is active and able to receive requests</w:t>
              </w:r>
            </w:ins>
          </w:p>
          <w:p w:rsidRPr="003321F8" w:rsidR="00EB5D72" w:rsidP="00EB5D72" w:rsidRDefault="00EB5D72" w14:paraId="4340B674" w14:textId="77777777">
            <w:pPr>
              <w:pStyle w:val="ListParagraph"/>
              <w:numPr>
                <w:ilvl w:val="0"/>
                <w:numId w:val="324"/>
              </w:numPr>
              <w:spacing w:after="0" w:line="240" w:lineRule="auto"/>
              <w:rPr>
                <w:ins w:author="Malachi Jamison" w:date="2023-11-05T19:49:00Z" w:id="2068"/>
                <w:color w:val="000000" w:themeColor="text1"/>
              </w:rPr>
            </w:pPr>
            <w:ins w:author="Malachi Jamison" w:date="2023-11-05T19:49:00Z" w:id="2069">
              <w:r w:rsidRPr="003321F8">
                <w:rPr>
                  <w:color w:val="000000" w:themeColor="text1"/>
                </w:rPr>
                <w:t>The application can communicate with the backend database services</w:t>
              </w:r>
            </w:ins>
          </w:p>
          <w:p w:rsidRPr="003321F8" w:rsidR="00EB5D72" w:rsidP="00EB5D72" w:rsidRDefault="00EB5D72" w14:paraId="24A46179" w14:textId="77777777">
            <w:pPr>
              <w:pStyle w:val="ListParagraph"/>
              <w:numPr>
                <w:ilvl w:val="0"/>
                <w:numId w:val="324"/>
              </w:numPr>
              <w:spacing w:after="0" w:line="240" w:lineRule="auto"/>
              <w:rPr>
                <w:ins w:author="Malachi Jamison" w:date="2023-11-05T19:49:00Z" w:id="2070"/>
                <w:color w:val="000000" w:themeColor="text1"/>
              </w:rPr>
            </w:pPr>
            <w:ins w:author="Malachi Jamison" w:date="2023-11-05T19:49:00Z" w:id="2071">
              <w:r w:rsidRPr="003321F8">
                <w:rPr>
                  <w:color w:val="000000" w:themeColor="text1"/>
                </w:rPr>
                <w:t>There is at least one conversation stored in the Gallery.</w:t>
              </w:r>
            </w:ins>
          </w:p>
          <w:p w:rsidRPr="003321F8" w:rsidR="00EB5D72" w:rsidP="00EB5D72" w:rsidRDefault="00EB5D72" w14:paraId="513C36EC" w14:textId="77777777">
            <w:pPr>
              <w:pStyle w:val="ListParagraph"/>
              <w:numPr>
                <w:ilvl w:val="0"/>
                <w:numId w:val="324"/>
              </w:numPr>
              <w:spacing w:after="0" w:line="240" w:lineRule="auto"/>
              <w:rPr>
                <w:ins w:author="Malachi Jamison" w:date="2023-11-05T19:49:00Z" w:id="2072"/>
                <w:color w:val="000000" w:themeColor="text1"/>
              </w:rPr>
            </w:pPr>
            <w:ins w:author="Malachi Jamison" w:date="2023-11-05T19:49:00Z" w:id="2073">
              <w:r w:rsidRPr="003321F8">
                <w:rPr>
                  <w:color w:val="000000" w:themeColor="text1"/>
                </w:rPr>
                <w:t>Internet connectivity is available for Virtual Assistant functionality.</w:t>
              </w:r>
            </w:ins>
          </w:p>
          <w:p w:rsidRPr="003321F8" w:rsidR="00EB5D72" w:rsidP="00EB5D72" w:rsidRDefault="00EB5D72" w14:paraId="0E13DF05" w14:textId="77777777">
            <w:pPr>
              <w:pStyle w:val="ListParagraph"/>
              <w:numPr>
                <w:ilvl w:val="0"/>
                <w:numId w:val="324"/>
              </w:numPr>
              <w:spacing w:after="0" w:line="240" w:lineRule="auto"/>
              <w:rPr>
                <w:ins w:author="Malachi Jamison" w:date="2023-11-05T19:49:00Z" w:id="2074"/>
                <w:color w:val="000000" w:themeColor="text1"/>
              </w:rPr>
            </w:pPr>
            <w:ins w:author="Malachi Jamison" w:date="2023-11-05T19:49:00Z" w:id="2075">
              <w:r w:rsidRPr="003321F8">
                <w:rPr>
                  <w:color w:val="000000" w:themeColor="text1"/>
                </w:rPr>
                <w:t>The Virtual Assistant's natural language processing (NLP) capabilities are properly configured and connected to the internet for processing user queries.</w:t>
              </w:r>
            </w:ins>
          </w:p>
        </w:tc>
      </w:tr>
    </w:tbl>
    <w:p w:rsidRPr="003321F8" w:rsidR="00E4598F" w:rsidP="00E4598F" w:rsidRDefault="00E4598F" w14:paraId="1CE8029B" w14:textId="51027925">
      <w:pPr>
        <w:pStyle w:val="Caption"/>
        <w:jc w:val="center"/>
        <w:rPr>
          <w:ins w:author="Malachi Jamison" w:date="2023-11-05T19:50:00Z" w:id="2076"/>
          <w:rFonts w:ascii="Times New Roman" w:hAnsi="Times New Roman" w:cs="Times New Roman"/>
          <w:i w:val="0"/>
          <w:iCs w:val="0"/>
          <w:color w:val="000000" w:themeColor="text1"/>
        </w:rPr>
      </w:pPr>
      <w:bookmarkStart w:name="_Toc150003924" w:id="2077"/>
      <w:ins w:author="Malachi Jamison" w:date="2023-11-05T19:50:00Z" w:id="2078">
        <w:r w:rsidRPr="003321F8">
          <w:rPr>
            <w:rFonts w:ascii="Times New Roman" w:hAnsi="Times New Roman" w:cs="Times New Roman"/>
            <w:i w:val="0"/>
            <w:iCs w:val="0"/>
            <w:color w:val="000000" w:themeColor="text1"/>
          </w:rPr>
          <w:t>Table</w:t>
        </w:r>
        <w:r>
          <w:rPr>
            <w:rFonts w:ascii="Times New Roman" w:hAnsi="Times New Roman" w:cs="Times New Roman"/>
            <w:i w:val="0"/>
            <w:iCs w:val="0"/>
            <w:color w:val="000000" w:themeColor="text1"/>
          </w:rPr>
          <w:t xml:space="preserve"> 7</w:t>
        </w:r>
        <w:r w:rsidRPr="003321F8">
          <w:rPr>
            <w:rFonts w:ascii="Times New Roman" w:hAnsi="Times New Roman" w:cs="Times New Roman"/>
            <w:i w:val="0"/>
            <w:iCs w:val="0"/>
            <w:color w:val="000000" w:themeColor="text1"/>
          </w:rPr>
          <w:t>: Virtual Assistant Transcriptions</w:t>
        </w:r>
        <w:bookmarkEnd w:id="2077"/>
        <w:r>
          <w:rPr>
            <w:rFonts w:ascii="Times New Roman" w:hAnsi="Times New Roman" w:cs="Times New Roman"/>
            <w:i w:val="0"/>
            <w:iCs w:val="0"/>
            <w:color w:val="000000" w:themeColor="text1"/>
          </w:rPr>
          <w:t xml:space="preserve"> Test Case</w:t>
        </w:r>
      </w:ins>
    </w:p>
    <w:p w:rsidR="00630672" w:rsidP="0034350C" w:rsidRDefault="00630672" w14:paraId="5D38940E" w14:textId="77777777">
      <w:pPr>
        <w:spacing w:line="360" w:lineRule="auto"/>
        <w:rPr>
          <w:ins w:author="Malachi Jamison" w:date="2023-11-05T18:26:00Z" w:id="2079"/>
          <w:rFonts w:eastAsia="Candara"/>
        </w:rPr>
      </w:pPr>
    </w:p>
    <w:p w:rsidR="00630672" w:rsidP="0034350C" w:rsidRDefault="00630672" w14:paraId="0A54529C" w14:textId="77777777">
      <w:pPr>
        <w:spacing w:line="360" w:lineRule="auto"/>
        <w:rPr>
          <w:ins w:author="Malachi Jamison" w:date="2023-11-05T18:26:00Z" w:id="2080"/>
          <w:rFonts w:eastAsia="Candara"/>
        </w:rPr>
      </w:pPr>
    </w:p>
    <w:p w:rsidRPr="0009091C" w:rsidR="00630672" w:rsidP="0034350C" w:rsidRDefault="00630672" w14:paraId="0FA64607" w14:textId="77777777">
      <w:pPr>
        <w:spacing w:line="360" w:lineRule="auto"/>
        <w:rPr>
          <w:rFonts w:eastAsia="Candara"/>
        </w:rPr>
      </w:pPr>
    </w:p>
    <w:p w:rsidRPr="0009091C" w:rsidR="77022B01" w:rsidDel="00EB5D72" w:rsidP="0034350C" w:rsidRDefault="77022B01" w14:paraId="4897BEDB" w14:textId="78EBEE9E">
      <w:pPr>
        <w:spacing w:line="360" w:lineRule="auto"/>
        <w:rPr>
          <w:del w:author="Malachi Jamison" w:date="2023-11-05T19:50:00Z" w:id="2081"/>
          <w:rFonts w:eastAsia="Candara"/>
        </w:rPr>
      </w:pPr>
      <w:del w:author="Malachi Jamison" w:date="2023-11-05T19:50:00Z" w:id="2082">
        <w:r w:rsidRPr="0009091C" w:rsidDel="00EB5D72">
          <w:rPr>
            <w:rFonts w:eastAsia="Candara"/>
            <w:b/>
          </w:rPr>
          <w:delText>Description:</w:delText>
        </w:r>
        <w:r w:rsidRPr="0009091C" w:rsidDel="00EB5D72">
          <w:rPr>
            <w:rFonts w:eastAsia="Candara"/>
          </w:rPr>
          <w:delText xml:space="preserve"> Verify the accuracy of voice input recognition by the chatbot</w:delText>
        </w:r>
      </w:del>
      <w:ins w:author="Zachary Cappella" w:date="2023-10-10T14:54:00Z" w:id="2083">
        <w:del w:author="Malachi Jamison" w:date="2023-11-05T19:50:00Z" w:id="2084">
          <w:r w:rsidDel="00EB5D72" w:rsidR="00DE664F">
            <w:rPr>
              <w:rFonts w:eastAsia="Candara"/>
            </w:rPr>
            <w:delText>Virtual Assistant</w:delText>
          </w:r>
        </w:del>
      </w:ins>
      <w:del w:author="Malachi Jamison" w:date="2023-11-05T19:50:00Z" w:id="2085">
        <w:r w:rsidRPr="0009091C" w:rsidDel="00EB5D72">
          <w:rPr>
            <w:rFonts w:eastAsia="Candara"/>
          </w:rPr>
          <w:delText xml:space="preserve"> on the chatbot</w:delText>
        </w:r>
      </w:del>
      <w:ins w:author="Zachary Cappella" w:date="2023-10-10T14:54:00Z" w:id="2086">
        <w:del w:author="Malachi Jamison" w:date="2023-11-05T19:50:00Z" w:id="2087">
          <w:r w:rsidDel="00EB5D72" w:rsidR="00DE664F">
            <w:rPr>
              <w:rFonts w:eastAsia="Candara"/>
            </w:rPr>
            <w:delText>Virtual Assistant</w:delText>
          </w:r>
        </w:del>
      </w:ins>
      <w:del w:author="Malachi Jamison" w:date="2023-11-05T19:50:00Z" w:id="2088">
        <w:r w:rsidRPr="0009091C" w:rsidDel="00EB5D72">
          <w:rPr>
            <w:rFonts w:eastAsia="Candara"/>
          </w:rPr>
          <w:delText xml:space="preserve"> screen.</w:delText>
        </w:r>
      </w:del>
    </w:p>
    <w:p w:rsidRPr="0009091C" w:rsidR="77022B01" w:rsidDel="00EB5D72" w:rsidP="0034350C" w:rsidRDefault="77022B01" w14:paraId="185C0C2D" w14:textId="6CCDFDB1">
      <w:pPr>
        <w:spacing w:line="360" w:lineRule="auto"/>
        <w:rPr>
          <w:del w:author="Malachi Jamison" w:date="2023-11-05T19:50:00Z" w:id="2089"/>
          <w:rFonts w:eastAsia="Candara"/>
        </w:rPr>
      </w:pPr>
      <w:del w:author="Malachi Jamison" w:date="2023-11-05T19:50:00Z" w:id="2090">
        <w:r w:rsidRPr="0009091C" w:rsidDel="00EB5D72">
          <w:rPr>
            <w:rFonts w:eastAsia="Candara"/>
            <w:b/>
          </w:rPr>
          <w:delText>Requirement Name:</w:delText>
        </w:r>
        <w:r w:rsidRPr="0009091C" w:rsidDel="00EB5D72">
          <w:rPr>
            <w:rFonts w:eastAsia="Candara"/>
          </w:rPr>
          <w:delText xml:space="preserve"> Voice Input Recognition </w:delText>
        </w:r>
      </w:del>
    </w:p>
    <w:p w:rsidRPr="0009091C" w:rsidR="77022B01" w:rsidDel="00EB5D72" w:rsidP="0034350C" w:rsidRDefault="77022B01" w14:paraId="715E07F8" w14:textId="47318F66">
      <w:pPr>
        <w:spacing w:line="360" w:lineRule="auto"/>
        <w:rPr>
          <w:del w:author="Malachi Jamison" w:date="2023-11-05T19:50:00Z" w:id="2091"/>
          <w:rFonts w:eastAsia="Candara"/>
        </w:rPr>
      </w:pPr>
      <w:del w:author="Malachi Jamison" w:date="2023-11-05T19:50:00Z" w:id="2092">
        <w:r w:rsidRPr="0009091C" w:rsidDel="00EB5D72">
          <w:rPr>
            <w:rFonts w:eastAsia="Candara"/>
            <w:b/>
          </w:rPr>
          <w:delText>Description:</w:delText>
        </w:r>
        <w:r w:rsidRPr="0009091C" w:rsidDel="00EB5D72">
          <w:rPr>
            <w:rFonts w:eastAsia="Candara"/>
          </w:rPr>
          <w:delText xml:space="preserve"> The chatbot</w:delText>
        </w:r>
      </w:del>
      <w:ins w:author="Zachary Cappella" w:date="2023-10-10T14:54:00Z" w:id="2093">
        <w:del w:author="Malachi Jamison" w:date="2023-11-05T19:50:00Z" w:id="2094">
          <w:r w:rsidDel="00EB5D72" w:rsidR="00DE664F">
            <w:rPr>
              <w:rFonts w:eastAsia="Candara"/>
            </w:rPr>
            <w:delText>Virtual Assistant</w:delText>
          </w:r>
        </w:del>
      </w:ins>
      <w:del w:author="Malachi Jamison" w:date="2023-11-05T19:50:00Z" w:id="2095">
        <w:r w:rsidRPr="0009091C" w:rsidDel="00EB5D72">
          <w:rPr>
            <w:rFonts w:eastAsia="Candara"/>
          </w:rPr>
          <w:delText xml:space="preserve"> screen must accurately recognize and process voice input from users. The chatbot</w:delText>
        </w:r>
      </w:del>
      <w:ins w:author="Zachary Cappella" w:date="2023-10-10T14:54:00Z" w:id="2096">
        <w:del w:author="Malachi Jamison" w:date="2023-11-05T19:50:00Z" w:id="2097">
          <w:r w:rsidDel="00EB5D72" w:rsidR="00DE664F">
            <w:rPr>
              <w:rFonts w:eastAsia="Candara"/>
            </w:rPr>
            <w:delText>Virtual Assistant</w:delText>
          </w:r>
        </w:del>
      </w:ins>
      <w:del w:author="Malachi Jamison" w:date="2023-11-05T19:50:00Z" w:id="2098">
        <w:r w:rsidRPr="0009091C" w:rsidDel="00EB5D72">
          <w:rPr>
            <w:rFonts w:eastAsia="Candara"/>
          </w:rPr>
          <w:delText>'s voice recognition system should be capable of accurately converting spoken queries into text-based queries, allowing for seamless voice interactions with the AI assistant.</w:delText>
        </w:r>
      </w:del>
    </w:p>
    <w:p w:rsidRPr="0009091C" w:rsidR="77022B01" w:rsidDel="00EB5D72" w:rsidP="0034350C" w:rsidRDefault="77022B01" w14:paraId="4989E80F" w14:textId="4F967C5D">
      <w:pPr>
        <w:spacing w:line="360" w:lineRule="auto"/>
        <w:rPr>
          <w:del w:author="Malachi Jamison" w:date="2023-11-05T19:50:00Z" w:id="2099"/>
          <w:rFonts w:eastAsia="Candara"/>
          <w:b/>
        </w:rPr>
      </w:pPr>
      <w:del w:author="Malachi Jamison" w:date="2023-11-05T19:50:00Z" w:id="2100">
        <w:r w:rsidRPr="0009091C" w:rsidDel="00EB5D72">
          <w:rPr>
            <w:rFonts w:eastAsia="Candara"/>
            <w:b/>
          </w:rPr>
          <w:delText>Prerequisites:</w:delText>
        </w:r>
      </w:del>
    </w:p>
    <w:p w:rsidRPr="0009091C" w:rsidR="77022B01" w:rsidDel="00EB5D72" w:rsidP="0034350C" w:rsidRDefault="77022B01" w14:paraId="38E3C170" w14:textId="0704BCD6">
      <w:pPr>
        <w:pStyle w:val="ListParagraph"/>
        <w:numPr>
          <w:ilvl w:val="0"/>
          <w:numId w:val="220"/>
        </w:numPr>
        <w:spacing w:after="0"/>
        <w:rPr>
          <w:del w:author="Malachi Jamison" w:date="2023-11-05T19:50:00Z" w:id="2101"/>
          <w:rFonts w:eastAsia="Candara"/>
        </w:rPr>
      </w:pPr>
      <w:del w:author="Malachi Jamison" w:date="2023-11-05T19:50:00Z" w:id="2102">
        <w:r w:rsidRPr="0009091C" w:rsidDel="00EB5D72">
          <w:rPr>
            <w:rFonts w:eastAsia="Candara"/>
          </w:rPr>
          <w:delText>The CogniOpen application must be properly installed and operational on the test device.</w:delText>
        </w:r>
      </w:del>
    </w:p>
    <w:p w:rsidRPr="0009091C" w:rsidR="77022B01" w:rsidDel="00EB5D72" w:rsidP="0034350C" w:rsidRDefault="77022B01" w14:paraId="6F16AE00" w14:textId="2EF1D1B8">
      <w:pPr>
        <w:pStyle w:val="ListParagraph"/>
        <w:numPr>
          <w:ilvl w:val="0"/>
          <w:numId w:val="220"/>
        </w:numPr>
        <w:spacing w:after="0"/>
        <w:rPr>
          <w:del w:author="Malachi Jamison" w:date="2023-11-05T19:50:00Z" w:id="2103"/>
          <w:rFonts w:eastAsia="Candara"/>
        </w:rPr>
      </w:pPr>
      <w:del w:author="Malachi Jamison" w:date="2023-11-05T19:50:00Z" w:id="2104">
        <w:r w:rsidRPr="0009091C" w:rsidDel="00EB5D72">
          <w:rPr>
            <w:rFonts w:eastAsia="Candara"/>
          </w:rPr>
          <w:delText>The chatbot</w:delText>
        </w:r>
      </w:del>
      <w:ins w:author="Zachary Cappella" w:date="2023-10-10T14:54:00Z" w:id="2105">
        <w:del w:author="Malachi Jamison" w:date="2023-11-05T19:50:00Z" w:id="2106">
          <w:r w:rsidDel="00EB5D72" w:rsidR="00DE664F">
            <w:rPr>
              <w:rFonts w:eastAsia="Candara"/>
            </w:rPr>
            <w:delText>Virtual Assistant</w:delText>
          </w:r>
        </w:del>
      </w:ins>
      <w:del w:author="Malachi Jamison" w:date="2023-11-05T19:50:00Z" w:id="2107">
        <w:r w:rsidRPr="0009091C" w:rsidDel="00EB5D72">
          <w:rPr>
            <w:rFonts w:eastAsia="Candara"/>
          </w:rPr>
          <w:delText xml:space="preserve"> screen must be accessible within the application.</w:delText>
        </w:r>
      </w:del>
    </w:p>
    <w:p w:rsidR="77022B01" w:rsidDel="00EB5D72" w:rsidP="0034350C" w:rsidRDefault="77022B01" w14:paraId="0B1EF4A4" w14:textId="04893023">
      <w:pPr>
        <w:pStyle w:val="ListParagraph"/>
        <w:numPr>
          <w:ilvl w:val="0"/>
          <w:numId w:val="220"/>
        </w:numPr>
        <w:spacing w:after="0"/>
        <w:rPr>
          <w:ins w:author="Zachary Cappella" w:date="2023-10-13T13:03:00Z" w:id="2108"/>
          <w:del w:author="Malachi Jamison" w:date="2023-11-05T19:50:00Z" w:id="2109"/>
          <w:rFonts w:eastAsia="Candara"/>
        </w:rPr>
      </w:pPr>
      <w:del w:author="Malachi Jamison" w:date="2023-11-05T19:50:00Z" w:id="2110">
        <w:r w:rsidRPr="0009091C" w:rsidDel="00EB5D72">
          <w:rPr>
            <w:rFonts w:eastAsia="Candara"/>
          </w:rPr>
          <w:delText>Internet connectivity must be available for chatbot</w:delText>
        </w:r>
      </w:del>
      <w:ins w:author="Zachary Cappella" w:date="2023-10-10T14:54:00Z" w:id="2111">
        <w:del w:author="Malachi Jamison" w:date="2023-11-05T19:50:00Z" w:id="2112">
          <w:r w:rsidDel="00EB5D72" w:rsidR="00DE664F">
            <w:rPr>
              <w:rFonts w:eastAsia="Candara"/>
            </w:rPr>
            <w:delText>Virtual Assistant</w:delText>
          </w:r>
        </w:del>
      </w:ins>
      <w:del w:author="Malachi Jamison" w:date="2023-11-05T19:50:00Z" w:id="2113">
        <w:r w:rsidRPr="0009091C" w:rsidDel="00EB5D72">
          <w:rPr>
            <w:rFonts w:eastAsia="Candara"/>
          </w:rPr>
          <w:delText xml:space="preserve"> functionality.</w:delText>
        </w:r>
      </w:del>
    </w:p>
    <w:p w:rsidRPr="00325B5D" w:rsidR="00325B5D" w:rsidDel="00EB5D72" w:rsidRDefault="00325B5D" w14:paraId="50C85EE8" w14:textId="1E0871C7">
      <w:pPr>
        <w:spacing w:after="0"/>
        <w:rPr>
          <w:del w:author="Malachi Jamison" w:date="2023-11-05T19:50:00Z" w:id="2114"/>
          <w:rFonts w:eastAsia="Candara"/>
        </w:rPr>
        <w:pPrChange w:author="Zachary Cappella" w:date="2023-10-13T13:03:00Z" w:id="2115">
          <w:pPr>
            <w:pStyle w:val="ListParagraph"/>
            <w:numPr>
              <w:numId w:val="159"/>
            </w:numPr>
            <w:spacing w:after="0"/>
            <w:ind w:hanging="360"/>
          </w:pPr>
        </w:pPrChange>
      </w:pPr>
    </w:p>
    <w:p w:rsidRPr="0009091C" w:rsidR="77022B01" w:rsidDel="00EB5D72" w:rsidP="0034350C" w:rsidRDefault="77022B01" w14:paraId="1F8006A0" w14:textId="617198BB">
      <w:pPr>
        <w:spacing w:line="360" w:lineRule="auto"/>
        <w:rPr>
          <w:del w:author="Malachi Jamison" w:date="2023-11-05T19:50:00Z" w:id="2116"/>
          <w:rFonts w:eastAsia="Candara"/>
          <w:b/>
        </w:rPr>
      </w:pPr>
      <w:del w:author="Malachi Jamison" w:date="2023-11-05T19:50:00Z" w:id="2117">
        <w:r w:rsidRPr="0009091C" w:rsidDel="00EB5D72">
          <w:rPr>
            <w:rFonts w:eastAsia="Candara"/>
            <w:b/>
          </w:rPr>
          <w:delText>Test Data:</w:delText>
        </w:r>
      </w:del>
    </w:p>
    <w:p w:rsidRPr="0009091C" w:rsidR="77022B01" w:rsidDel="00EB5D72" w:rsidP="0034350C" w:rsidRDefault="77022B01" w14:paraId="3E9DACC7" w14:textId="549F34E8">
      <w:pPr>
        <w:pStyle w:val="ListParagraph"/>
        <w:numPr>
          <w:ilvl w:val="0"/>
          <w:numId w:val="217"/>
        </w:numPr>
        <w:spacing w:after="0"/>
        <w:rPr>
          <w:del w:author="Malachi Jamison" w:date="2023-11-05T19:50:00Z" w:id="2118"/>
          <w:rFonts w:eastAsia="Candara"/>
        </w:rPr>
      </w:pPr>
      <w:del w:author="Malachi Jamison" w:date="2023-11-05T19:50:00Z" w:id="2119">
        <w:r w:rsidRPr="0009091C" w:rsidDel="00EB5D72">
          <w:rPr>
            <w:rFonts w:eastAsia="Candara"/>
          </w:rPr>
          <w:delText>Test questions or requests for voice input.</w:delText>
        </w:r>
      </w:del>
    </w:p>
    <w:p w:rsidRPr="0009091C" w:rsidR="77022B01" w:rsidDel="00EB5D72" w:rsidP="0034350C" w:rsidRDefault="77022B01" w14:paraId="064F5C4C" w14:textId="5529DA6E">
      <w:pPr>
        <w:pStyle w:val="ListParagraph"/>
        <w:numPr>
          <w:ilvl w:val="0"/>
          <w:numId w:val="217"/>
        </w:numPr>
        <w:spacing w:after="0"/>
        <w:rPr>
          <w:del w:author="Malachi Jamison" w:date="2023-11-05T19:50:00Z" w:id="2120"/>
          <w:rFonts w:eastAsia="Candara"/>
        </w:rPr>
      </w:pPr>
      <w:del w:author="Malachi Jamison" w:date="2023-11-05T19:50:00Z" w:id="2121">
        <w:r w:rsidRPr="0009091C" w:rsidDel="00EB5D72">
          <w:rPr>
            <w:rFonts w:eastAsia="Candara"/>
          </w:rPr>
          <w:delText>Samples:</w:delText>
        </w:r>
      </w:del>
    </w:p>
    <w:p w:rsidRPr="0009091C" w:rsidR="77022B01" w:rsidDel="00EB5D72" w:rsidP="0034350C" w:rsidRDefault="77022B01" w14:paraId="20C4FBFA" w14:textId="3AF4817D">
      <w:pPr>
        <w:pStyle w:val="ListParagraph"/>
        <w:numPr>
          <w:ilvl w:val="0"/>
          <w:numId w:val="215"/>
        </w:numPr>
        <w:spacing w:after="0"/>
        <w:rPr>
          <w:del w:author="Malachi Jamison" w:date="2023-11-05T19:50:00Z" w:id="2122"/>
          <w:rFonts w:eastAsia="Candara"/>
        </w:rPr>
      </w:pPr>
      <w:del w:author="Malachi Jamison" w:date="2023-11-05T19:50:00Z" w:id="2123">
        <w:r w:rsidRPr="0009091C" w:rsidDel="00EB5D72">
          <w:rPr>
            <w:rFonts w:eastAsia="Candara"/>
          </w:rPr>
          <w:delText>“What's the weather forecast?"</w:delText>
        </w:r>
      </w:del>
    </w:p>
    <w:p w:rsidRPr="0009091C" w:rsidR="77022B01" w:rsidDel="00EB5D72" w:rsidP="0034350C" w:rsidRDefault="77022B01" w14:paraId="52F72999" w14:textId="2FEFA96D">
      <w:pPr>
        <w:pStyle w:val="ListParagraph"/>
        <w:numPr>
          <w:ilvl w:val="0"/>
          <w:numId w:val="215"/>
        </w:numPr>
        <w:spacing w:after="0"/>
        <w:rPr>
          <w:del w:author="Malachi Jamison" w:date="2023-11-05T19:50:00Z" w:id="2124"/>
          <w:rFonts w:eastAsia="Candara"/>
        </w:rPr>
      </w:pPr>
      <w:del w:author="Malachi Jamison" w:date="2023-11-05T19:50:00Z" w:id="2125">
        <w:r w:rsidRPr="0009091C" w:rsidDel="00EB5D72">
          <w:rPr>
            <w:rFonts w:eastAsia="Candara"/>
          </w:rPr>
          <w:delText>"Recommend a good book to read."</w:delText>
        </w:r>
      </w:del>
    </w:p>
    <w:p w:rsidRPr="0009091C" w:rsidR="77022B01" w:rsidDel="00EB5D72" w:rsidP="0034350C" w:rsidRDefault="77022B01" w14:paraId="01BBFD32" w14:textId="71CAF391">
      <w:pPr>
        <w:pStyle w:val="ListParagraph"/>
        <w:numPr>
          <w:ilvl w:val="0"/>
          <w:numId w:val="215"/>
        </w:numPr>
        <w:spacing w:after="0"/>
        <w:rPr>
          <w:del w:author="Malachi Jamison" w:date="2023-11-05T19:50:00Z" w:id="2126"/>
          <w:rFonts w:eastAsia="Candara"/>
        </w:rPr>
      </w:pPr>
      <w:del w:author="Malachi Jamison" w:date="2023-11-05T19:50:00Z" w:id="2127">
        <w:r w:rsidRPr="0009091C" w:rsidDel="00EB5D72">
          <w:rPr>
            <w:rFonts w:eastAsia="Candara"/>
          </w:rPr>
          <w:delText>"Play some relaxing music."</w:delText>
        </w:r>
      </w:del>
    </w:p>
    <w:p w:rsidRPr="0009091C" w:rsidR="77022B01" w:rsidDel="00EB5D72" w:rsidP="0034350C" w:rsidRDefault="77022B01" w14:paraId="704ED149" w14:textId="16E3409D">
      <w:pPr>
        <w:pStyle w:val="ListParagraph"/>
        <w:numPr>
          <w:ilvl w:val="0"/>
          <w:numId w:val="215"/>
        </w:numPr>
        <w:spacing w:after="0"/>
        <w:rPr>
          <w:del w:author="Malachi Jamison" w:date="2023-11-05T19:50:00Z" w:id="2128"/>
          <w:rFonts w:eastAsia="Candara"/>
        </w:rPr>
      </w:pPr>
      <w:del w:author="Malachi Jamison" w:date="2023-11-05T19:50:00Z" w:id="2129">
        <w:r w:rsidRPr="0009091C" w:rsidDel="00EB5D72">
          <w:rPr>
            <w:rFonts w:eastAsia="Candara"/>
          </w:rPr>
          <w:delText>"Set a timer for 10 minutes."</w:delText>
        </w:r>
      </w:del>
    </w:p>
    <w:p w:rsidR="77022B01" w:rsidDel="00EB5D72" w:rsidP="0034350C" w:rsidRDefault="77022B01" w14:paraId="7223CA29" w14:textId="55D22DED">
      <w:pPr>
        <w:pStyle w:val="ListParagraph"/>
        <w:numPr>
          <w:ilvl w:val="0"/>
          <w:numId w:val="215"/>
        </w:numPr>
        <w:spacing w:after="0"/>
        <w:rPr>
          <w:ins w:author="Zachary Cappella" w:date="2023-10-13T13:03:00Z" w:id="2130"/>
          <w:del w:author="Malachi Jamison" w:date="2023-11-05T19:50:00Z" w:id="2131"/>
          <w:rFonts w:eastAsia="Candara"/>
        </w:rPr>
      </w:pPr>
      <w:del w:author="Malachi Jamison" w:date="2023-11-05T19:50:00Z" w:id="2132">
        <w:r w:rsidRPr="0009091C" w:rsidDel="00EB5D72">
          <w:rPr>
            <w:rFonts w:eastAsia="Candara"/>
          </w:rPr>
          <w:delText>"What are the top tourist attractions in Paris?"</w:delText>
        </w:r>
      </w:del>
    </w:p>
    <w:p w:rsidRPr="00325B5D" w:rsidR="00325B5D" w:rsidDel="00EB5D72" w:rsidRDefault="00325B5D" w14:paraId="30B95228" w14:textId="7B38BE0D">
      <w:pPr>
        <w:spacing w:after="0"/>
        <w:rPr>
          <w:del w:author="Malachi Jamison" w:date="2023-11-05T19:50:00Z" w:id="2133"/>
          <w:rFonts w:eastAsia="Candara"/>
        </w:rPr>
        <w:pPrChange w:author="Zachary Cappella" w:date="2023-10-13T13:03:00Z" w:id="2134">
          <w:pPr>
            <w:pStyle w:val="ListParagraph"/>
            <w:numPr>
              <w:numId w:val="157"/>
            </w:numPr>
            <w:spacing w:after="0"/>
            <w:ind w:hanging="360"/>
          </w:pPr>
        </w:pPrChange>
      </w:pPr>
    </w:p>
    <w:p w:rsidRPr="0009091C" w:rsidR="77022B01" w:rsidDel="00EB5D72" w:rsidP="0034350C" w:rsidRDefault="77022B01" w14:paraId="28EF55B9" w14:textId="0D9CAB01">
      <w:pPr>
        <w:spacing w:line="360" w:lineRule="auto"/>
        <w:rPr>
          <w:del w:author="Malachi Jamison" w:date="2023-11-05T19:50:00Z" w:id="2135"/>
          <w:rFonts w:eastAsia="Candara"/>
          <w:b/>
        </w:rPr>
      </w:pPr>
      <w:del w:author="Malachi Jamison" w:date="2023-11-05T19:50:00Z" w:id="2136">
        <w:r w:rsidRPr="0009091C" w:rsidDel="00EB5D72">
          <w:rPr>
            <w:rFonts w:eastAsia="Candara"/>
            <w:b/>
          </w:rPr>
          <w:delText>Test Steps:</w:delText>
        </w:r>
      </w:del>
    </w:p>
    <w:p w:rsidRPr="0009091C" w:rsidR="77022B01" w:rsidDel="00EB5D72" w:rsidP="0034350C" w:rsidRDefault="77022B01" w14:paraId="30AB856D" w14:textId="45328E95">
      <w:pPr>
        <w:pStyle w:val="ListParagraph"/>
        <w:numPr>
          <w:ilvl w:val="0"/>
          <w:numId w:val="210"/>
        </w:numPr>
        <w:spacing w:after="0"/>
        <w:rPr>
          <w:del w:author="Malachi Jamison" w:date="2023-11-05T19:50:00Z" w:id="2137"/>
          <w:rFonts w:eastAsia="Candara"/>
        </w:rPr>
      </w:pPr>
      <w:del w:author="Malachi Jamison" w:date="2023-11-05T19:50:00Z" w:id="2138">
        <w:r w:rsidRPr="0009091C" w:rsidDel="00EB5D72">
          <w:rPr>
            <w:rFonts w:eastAsia="Candara"/>
          </w:rPr>
          <w:delText>Launch the CogniOpen application from the device.</w:delText>
        </w:r>
      </w:del>
    </w:p>
    <w:p w:rsidRPr="0009091C" w:rsidR="77022B01" w:rsidDel="00EB5D72" w:rsidP="0034350C" w:rsidRDefault="77022B01" w14:paraId="4E8933F9" w14:textId="1F5EB5F4">
      <w:pPr>
        <w:pStyle w:val="ListParagraph"/>
        <w:numPr>
          <w:ilvl w:val="0"/>
          <w:numId w:val="210"/>
        </w:numPr>
        <w:spacing w:after="0"/>
        <w:rPr>
          <w:del w:author="Malachi Jamison" w:date="2023-11-05T19:50:00Z" w:id="2139"/>
          <w:rFonts w:eastAsia="Candara"/>
        </w:rPr>
      </w:pPr>
      <w:del w:author="Malachi Jamison" w:date="2023-11-05T19:50:00Z" w:id="2140">
        <w:r w:rsidRPr="0009091C" w:rsidDel="00EB5D72">
          <w:rPr>
            <w:rFonts w:eastAsia="Candara"/>
          </w:rPr>
          <w:delText>Navigate to the chatbot</w:delText>
        </w:r>
      </w:del>
      <w:ins w:author="Zachary Cappella" w:date="2023-10-10T14:54:00Z" w:id="2141">
        <w:del w:author="Malachi Jamison" w:date="2023-11-05T19:50:00Z" w:id="2142">
          <w:r w:rsidDel="00EB5D72" w:rsidR="00DE664F">
            <w:rPr>
              <w:rFonts w:eastAsia="Candara"/>
            </w:rPr>
            <w:delText>Virtual Assistant</w:delText>
          </w:r>
        </w:del>
      </w:ins>
      <w:del w:author="Malachi Jamison" w:date="2023-11-05T19:50:00Z" w:id="2143">
        <w:r w:rsidRPr="0009091C" w:rsidDel="00EB5D72">
          <w:rPr>
            <w:rFonts w:eastAsia="Candara"/>
          </w:rPr>
          <w:delText xml:space="preserve"> screen (Figure 4).</w:delText>
        </w:r>
      </w:del>
    </w:p>
    <w:p w:rsidRPr="0009091C" w:rsidR="77022B01" w:rsidDel="00EB5D72" w:rsidP="0034350C" w:rsidRDefault="77022B01" w14:paraId="6B6F51DE" w14:textId="678179BC">
      <w:pPr>
        <w:pStyle w:val="ListParagraph"/>
        <w:numPr>
          <w:ilvl w:val="0"/>
          <w:numId w:val="210"/>
        </w:numPr>
        <w:spacing w:after="0"/>
        <w:rPr>
          <w:del w:author="Malachi Jamison" w:date="2023-11-05T19:50:00Z" w:id="2144"/>
          <w:rFonts w:eastAsia="Candara"/>
        </w:rPr>
      </w:pPr>
      <w:del w:author="Malachi Jamison" w:date="2023-11-05T19:50:00Z" w:id="2145">
        <w:r w:rsidRPr="0009091C" w:rsidDel="00EB5D72">
          <w:rPr>
            <w:rFonts w:eastAsia="Candara"/>
          </w:rPr>
          <w:delText>Enable microphone input (voice input) as seen in Figure 5.</w:delText>
        </w:r>
      </w:del>
    </w:p>
    <w:p w:rsidRPr="0009091C" w:rsidR="77022B01" w:rsidDel="00EB5D72" w:rsidP="0034350C" w:rsidRDefault="77022B01" w14:paraId="0656F153" w14:textId="370A43A4">
      <w:pPr>
        <w:pStyle w:val="ListParagraph"/>
        <w:numPr>
          <w:ilvl w:val="0"/>
          <w:numId w:val="210"/>
        </w:numPr>
        <w:spacing w:after="0"/>
        <w:rPr>
          <w:del w:author="Malachi Jamison" w:date="2023-11-05T19:50:00Z" w:id="2146"/>
          <w:rFonts w:eastAsia="Candara"/>
        </w:rPr>
      </w:pPr>
      <w:del w:author="Malachi Jamison" w:date="2023-11-05T19:50:00Z" w:id="2147">
        <w:r w:rsidRPr="0009091C" w:rsidDel="00EB5D72">
          <w:rPr>
            <w:rFonts w:eastAsia="Candara"/>
          </w:rPr>
          <w:delText>Speak clear and distinct test questions or requests.</w:delText>
        </w:r>
      </w:del>
    </w:p>
    <w:p w:rsidR="77022B01" w:rsidDel="00EB5D72" w:rsidP="00AE4278" w:rsidRDefault="77022B01" w14:paraId="3BA5C3CB" w14:textId="53E6F408">
      <w:pPr>
        <w:pStyle w:val="ListParagraph"/>
        <w:numPr>
          <w:ilvl w:val="0"/>
          <w:numId w:val="305"/>
        </w:numPr>
        <w:spacing w:after="0"/>
        <w:rPr>
          <w:ins w:author="Zachary Cappella" w:date="2023-10-13T13:03:00Z" w:id="2148"/>
          <w:del w:author="Malachi Jamison" w:date="2023-11-05T19:50:00Z" w:id="2149"/>
          <w:rFonts w:eastAsia="Candara"/>
        </w:rPr>
      </w:pPr>
      <w:del w:author="Malachi Jamison" w:date="2023-11-05T19:50:00Z" w:id="2150">
        <w:r w:rsidRPr="00AE4278" w:rsidDel="00EB5D72">
          <w:rPr>
            <w:rFonts w:eastAsia="Candara"/>
            <w:b/>
          </w:rPr>
          <w:delText>Expected Result:</w:delText>
        </w:r>
        <w:r w:rsidRPr="00AE4278" w:rsidDel="00EB5D72">
          <w:rPr>
            <w:rFonts w:eastAsia="Candara"/>
          </w:rPr>
          <w:delText xml:space="preserve"> The chatbot</w:delText>
        </w:r>
      </w:del>
      <w:ins w:author="Zachary Cappella" w:date="2023-10-10T14:54:00Z" w:id="2151">
        <w:del w:author="Malachi Jamison" w:date="2023-11-05T19:50:00Z" w:id="2152">
          <w:r w:rsidRPr="00AE4278" w:rsidDel="00EB5D72" w:rsidR="00DE664F">
            <w:rPr>
              <w:rFonts w:eastAsia="Candara"/>
            </w:rPr>
            <w:delText>Virtual Assistant</w:delText>
          </w:r>
        </w:del>
      </w:ins>
      <w:del w:author="Malachi Jamison" w:date="2023-11-05T19:50:00Z" w:id="2153">
        <w:r w:rsidRPr="00AE4278" w:rsidDel="00EB5D72">
          <w:rPr>
            <w:rFonts w:eastAsia="Candara"/>
          </w:rPr>
          <w:delText xml:space="preserve"> accurately recognizes and responds to voice input with relevant text-based replies or options.</w:delText>
        </w:r>
      </w:del>
    </w:p>
    <w:p w:rsidRPr="00325B5D" w:rsidR="00325B5D" w:rsidDel="00EB5D72" w:rsidRDefault="00325B5D" w14:paraId="009BEB35" w14:textId="5E2CC067">
      <w:pPr>
        <w:spacing w:after="0"/>
        <w:rPr>
          <w:del w:author="Malachi Jamison" w:date="2023-11-05T19:50:00Z" w:id="2154"/>
          <w:rFonts w:eastAsia="Candara"/>
        </w:rPr>
        <w:pPrChange w:author="Zachary Cappella" w:date="2023-10-13T13:03:00Z" w:id="2155">
          <w:pPr>
            <w:pStyle w:val="ListParagraph"/>
            <w:numPr>
              <w:ilvl w:val="1"/>
              <w:numId w:val="156"/>
            </w:numPr>
            <w:spacing w:after="0"/>
            <w:ind w:left="1440" w:hanging="360"/>
          </w:pPr>
        </w:pPrChange>
      </w:pPr>
    </w:p>
    <w:p w:rsidRPr="0009091C" w:rsidR="77022B01" w:rsidDel="00EB5D72" w:rsidP="0034350C" w:rsidRDefault="77022B01" w14:paraId="50593275" w14:textId="6665C8FC">
      <w:pPr>
        <w:spacing w:line="360" w:lineRule="auto"/>
        <w:rPr>
          <w:del w:author="Malachi Jamison" w:date="2023-11-05T19:50:00Z" w:id="2156"/>
          <w:rFonts w:eastAsia="Candara"/>
          <w:b/>
        </w:rPr>
      </w:pPr>
      <w:del w:author="Malachi Jamison" w:date="2023-11-05T19:50:00Z" w:id="2157">
        <w:r w:rsidRPr="0009091C" w:rsidDel="00EB5D72">
          <w:rPr>
            <w:rFonts w:eastAsia="Candara"/>
            <w:b/>
          </w:rPr>
          <w:delText>Test Environment:</w:delText>
        </w:r>
      </w:del>
    </w:p>
    <w:p w:rsidRPr="0009091C" w:rsidR="77022B01" w:rsidDel="00EB5D72" w:rsidP="0034350C" w:rsidRDefault="77022B01" w14:paraId="425C0F67" w14:textId="77634D0E">
      <w:pPr>
        <w:pStyle w:val="ListParagraph"/>
        <w:numPr>
          <w:ilvl w:val="0"/>
          <w:numId w:val="206"/>
        </w:numPr>
        <w:spacing w:after="0"/>
        <w:rPr>
          <w:del w:author="Malachi Jamison" w:date="2023-11-05T19:50:00Z" w:id="2158"/>
          <w:rFonts w:eastAsia="Candara"/>
        </w:rPr>
      </w:pPr>
      <w:del w:author="Malachi Jamison" w:date="2023-11-05T19:50:00Z" w:id="2159">
        <w:r w:rsidRPr="0009091C" w:rsidDel="00EB5D72">
          <w:rPr>
            <w:rFonts w:eastAsia="Candara"/>
            <w:b/>
          </w:rPr>
          <w:delText>Device</w:delText>
        </w:r>
        <w:r w:rsidRPr="0009091C" w:rsidDel="00EB5D72">
          <w:rPr>
            <w:rFonts w:eastAsia="Candara"/>
          </w:rPr>
          <w:delText>: [Device type and model]</w:delText>
        </w:r>
      </w:del>
    </w:p>
    <w:p w:rsidRPr="00325B5D" w:rsidR="77022B01" w:rsidDel="00EB5D72" w:rsidRDefault="77022B01" w14:paraId="148B22BB" w14:textId="6552361A">
      <w:pPr>
        <w:spacing w:after="0"/>
        <w:rPr>
          <w:del w:author="Malachi Jamison" w:date="2023-11-05T19:50:00Z" w:id="2160"/>
          <w:rFonts w:eastAsia="Candara"/>
        </w:rPr>
        <w:pPrChange w:author="Zachary Cappella" w:date="2023-11-05T15:34:00Z" w:id="2161">
          <w:pPr>
            <w:pStyle w:val="ListParagraph"/>
            <w:numPr>
              <w:numId w:val="206"/>
            </w:numPr>
            <w:spacing w:after="0"/>
            <w:ind w:hanging="360"/>
          </w:pPr>
        </w:pPrChange>
      </w:pPr>
      <w:del w:author="Malachi Jamison" w:date="2023-11-05T19:50:00Z" w:id="2162">
        <w:r w:rsidRPr="00325B5D" w:rsidDel="00EB5D72">
          <w:rPr>
            <w:rFonts w:eastAsia="Candara"/>
            <w:b/>
            <w:rPrChange w:author="Zachary Cappella" w:date="2023-11-05T15:34:00Z" w:id="2163">
              <w:rPr>
                <w:rFonts w:ascii="Candara" w:hAnsi="Candara" w:eastAsia="Candara" w:cs="Candara"/>
                <w:b/>
                <w:bCs/>
              </w:rPr>
            </w:rPrChange>
          </w:rPr>
          <w:delText>Application Version</w:delText>
        </w:r>
        <w:r w:rsidRPr="00325B5D" w:rsidDel="00EB5D72">
          <w:rPr>
            <w:rFonts w:eastAsia="Candara"/>
          </w:rPr>
          <w:delText>: [Version number]</w:delText>
        </w:r>
      </w:del>
    </w:p>
    <w:p w:rsidRPr="0009091C" w:rsidR="77022B01" w:rsidDel="00EB5D72" w:rsidP="0034350C" w:rsidRDefault="77022B01" w14:paraId="526EA46E" w14:textId="7A301A4E">
      <w:pPr>
        <w:spacing w:line="360" w:lineRule="auto"/>
        <w:rPr>
          <w:del w:author="Malachi Jamison" w:date="2023-11-05T19:50:00Z" w:id="2164"/>
          <w:rFonts w:eastAsia="Candara"/>
          <w:b/>
        </w:rPr>
      </w:pPr>
      <w:del w:author="Malachi Jamison" w:date="2023-11-05T19:50:00Z" w:id="2165">
        <w:r w:rsidRPr="0009091C" w:rsidDel="00EB5D72">
          <w:rPr>
            <w:rFonts w:eastAsia="Candara"/>
            <w:b/>
          </w:rPr>
          <w:delText>Test Data Setup:</w:delText>
        </w:r>
      </w:del>
    </w:p>
    <w:p w:rsidRPr="0009091C" w:rsidR="77022B01" w:rsidDel="00EB5D72" w:rsidP="0034350C" w:rsidRDefault="77022B01" w14:paraId="737624BF" w14:textId="72A382BE">
      <w:pPr>
        <w:pStyle w:val="ListParagraph"/>
        <w:numPr>
          <w:ilvl w:val="0"/>
          <w:numId w:val="204"/>
        </w:numPr>
        <w:spacing w:after="0"/>
        <w:rPr>
          <w:del w:author="Malachi Jamison" w:date="2023-11-05T19:50:00Z" w:id="2166"/>
          <w:rFonts w:eastAsia="Candara"/>
        </w:rPr>
      </w:pPr>
      <w:del w:author="Malachi Jamison" w:date="2023-11-05T19:50:00Z" w:id="2167">
        <w:r w:rsidRPr="0009091C" w:rsidDel="00EB5D72">
          <w:rPr>
            <w:rFonts w:eastAsia="Candara"/>
          </w:rPr>
          <w:delText>Ensure that the test device has access to an internet connection.</w:delText>
        </w:r>
      </w:del>
    </w:p>
    <w:p w:rsidR="77022B01" w:rsidDel="00EB5D72" w:rsidP="0034350C" w:rsidRDefault="77022B01" w14:paraId="580AF41E" w14:textId="59212243">
      <w:pPr>
        <w:pStyle w:val="ListParagraph"/>
        <w:numPr>
          <w:ilvl w:val="0"/>
          <w:numId w:val="204"/>
        </w:numPr>
        <w:spacing w:after="0"/>
        <w:rPr>
          <w:ins w:author="Zachary Cappella" w:date="2023-10-13T13:04:00Z" w:id="2168"/>
          <w:del w:author="Malachi Jamison" w:date="2023-11-05T19:50:00Z" w:id="2169"/>
          <w:rFonts w:eastAsia="Candara"/>
        </w:rPr>
      </w:pPr>
      <w:del w:author="Malachi Jamison" w:date="2023-11-05T19:50:00Z" w:id="2170">
        <w:r w:rsidRPr="0009091C" w:rsidDel="00EB5D72">
          <w:rPr>
            <w:rFonts w:eastAsia="Candara"/>
          </w:rPr>
          <w:delText>Prepare a list of test questions or requests for voice input.</w:delText>
        </w:r>
      </w:del>
    </w:p>
    <w:p w:rsidRPr="00325B5D" w:rsidR="00325B5D" w:rsidDel="00EB5D72" w:rsidRDefault="00325B5D" w14:paraId="09960628" w14:textId="672C3EB4">
      <w:pPr>
        <w:spacing w:after="0"/>
        <w:rPr>
          <w:del w:author="Malachi Jamison" w:date="2023-11-05T19:50:00Z" w:id="2171"/>
          <w:rFonts w:eastAsia="Candara"/>
        </w:rPr>
        <w:pPrChange w:author="Zachary Cappella" w:date="2023-10-13T13:04:00Z" w:id="2172">
          <w:pPr>
            <w:pStyle w:val="ListParagraph"/>
            <w:numPr>
              <w:numId w:val="154"/>
            </w:numPr>
            <w:spacing w:after="0"/>
            <w:ind w:hanging="360"/>
          </w:pPr>
        </w:pPrChange>
      </w:pPr>
    </w:p>
    <w:p w:rsidRPr="0009091C" w:rsidR="77022B01" w:rsidDel="00EB5D72" w:rsidP="0034350C" w:rsidRDefault="77022B01" w14:paraId="53883B14" w14:textId="4FB83A3A">
      <w:pPr>
        <w:spacing w:line="360" w:lineRule="auto"/>
        <w:rPr>
          <w:del w:author="Malachi Jamison" w:date="2023-11-05T19:50:00Z" w:id="2173"/>
          <w:rFonts w:eastAsia="Candara"/>
          <w:b/>
        </w:rPr>
      </w:pPr>
      <w:del w:author="Malachi Jamison" w:date="2023-11-05T19:50:00Z" w:id="2174">
        <w:r w:rsidRPr="0009091C" w:rsidDel="00EB5D72">
          <w:rPr>
            <w:rFonts w:eastAsia="Candara"/>
            <w:b/>
          </w:rPr>
          <w:delText>Test Execution:</w:delText>
        </w:r>
      </w:del>
    </w:p>
    <w:p w:rsidR="77022B01" w:rsidDel="00EB5D72" w:rsidP="0034350C" w:rsidRDefault="77022B01" w14:paraId="034C447D" w14:textId="039D77D7">
      <w:pPr>
        <w:pStyle w:val="ListParagraph"/>
        <w:numPr>
          <w:ilvl w:val="0"/>
          <w:numId w:val="202"/>
        </w:numPr>
        <w:spacing w:after="0"/>
        <w:rPr>
          <w:ins w:author="Zachary Cappella" w:date="2023-10-13T13:04:00Z" w:id="2175"/>
          <w:del w:author="Malachi Jamison" w:date="2023-11-05T19:50:00Z" w:id="2176"/>
          <w:rFonts w:eastAsia="Candara"/>
        </w:rPr>
      </w:pPr>
      <w:del w:author="Malachi Jamison" w:date="2023-11-05T19:50:00Z" w:id="2177">
        <w:r w:rsidRPr="0009091C" w:rsidDel="00EB5D72">
          <w:rPr>
            <w:rFonts w:eastAsia="Candara"/>
          </w:rPr>
          <w:delText>Record the actual results for each test step.</w:delText>
        </w:r>
      </w:del>
    </w:p>
    <w:p w:rsidRPr="00325B5D" w:rsidR="00325B5D" w:rsidDel="00EB5D72" w:rsidRDefault="00325B5D" w14:paraId="273918B5" w14:textId="4B0B21EF">
      <w:pPr>
        <w:spacing w:after="0"/>
        <w:rPr>
          <w:del w:author="Malachi Jamison" w:date="2023-11-05T19:50:00Z" w:id="2178"/>
          <w:rFonts w:eastAsia="Candara"/>
        </w:rPr>
        <w:pPrChange w:author="Zachary Cappella" w:date="2023-10-13T13:04:00Z" w:id="2179">
          <w:pPr>
            <w:pStyle w:val="ListParagraph"/>
            <w:numPr>
              <w:numId w:val="153"/>
            </w:numPr>
            <w:spacing w:after="0"/>
            <w:ind w:hanging="360"/>
          </w:pPr>
        </w:pPrChange>
      </w:pPr>
    </w:p>
    <w:p w:rsidRPr="0009091C" w:rsidR="77022B01" w:rsidDel="00EB5D72" w:rsidP="0034350C" w:rsidRDefault="77022B01" w14:paraId="6E229F2E" w14:textId="7A2F33A3">
      <w:pPr>
        <w:spacing w:line="360" w:lineRule="auto"/>
        <w:rPr>
          <w:del w:author="Malachi Jamison" w:date="2023-11-05T19:50:00Z" w:id="2180"/>
          <w:rFonts w:eastAsia="Candara"/>
          <w:b/>
        </w:rPr>
      </w:pPr>
      <w:del w:author="Malachi Jamison" w:date="2023-11-05T19:50:00Z" w:id="2181">
        <w:r w:rsidRPr="0009091C" w:rsidDel="00EB5D72">
          <w:rPr>
            <w:rFonts w:eastAsia="Candara"/>
            <w:b/>
          </w:rPr>
          <w:delText>Pass/Fail Criteria:</w:delText>
        </w:r>
      </w:del>
    </w:p>
    <w:p w:rsidRPr="0009091C" w:rsidR="77022B01" w:rsidDel="00EB5D72" w:rsidP="0034350C" w:rsidRDefault="77022B01" w14:paraId="5046527B" w14:textId="1ED17B23">
      <w:pPr>
        <w:pStyle w:val="ListParagraph"/>
        <w:numPr>
          <w:ilvl w:val="0"/>
          <w:numId w:val="201"/>
        </w:numPr>
        <w:spacing w:after="0"/>
        <w:rPr>
          <w:del w:author="Malachi Jamison" w:date="2023-11-05T19:50:00Z" w:id="2182"/>
          <w:rFonts w:eastAsia="Candara"/>
        </w:rPr>
      </w:pPr>
      <w:del w:author="Malachi Jamison" w:date="2023-11-05T19:50:00Z" w:id="2183">
        <w:r w:rsidRPr="0009091C" w:rsidDel="00EB5D72">
          <w:rPr>
            <w:rFonts w:eastAsia="Candara"/>
            <w:b/>
          </w:rPr>
          <w:delText>Pass:</w:delText>
        </w:r>
        <w:r w:rsidRPr="0009091C" w:rsidDel="00EB5D72">
          <w:rPr>
            <w:rFonts w:eastAsia="Candara"/>
          </w:rPr>
          <w:delText xml:space="preserve"> The chatbot</w:delText>
        </w:r>
      </w:del>
      <w:ins w:author="Zachary Cappella" w:date="2023-10-10T14:54:00Z" w:id="2184">
        <w:del w:author="Malachi Jamison" w:date="2023-11-05T19:50:00Z" w:id="2185">
          <w:r w:rsidDel="00EB5D72" w:rsidR="00DE664F">
            <w:rPr>
              <w:rFonts w:eastAsia="Candara"/>
            </w:rPr>
            <w:delText>Virtual Assistant</w:delText>
          </w:r>
        </w:del>
      </w:ins>
      <w:del w:author="Malachi Jamison" w:date="2023-11-05T19:50:00Z" w:id="2186">
        <w:r w:rsidRPr="0009091C" w:rsidDel="00EB5D72">
          <w:rPr>
            <w:rFonts w:eastAsia="Candara"/>
          </w:rPr>
          <w:delText xml:space="preserve"> accurately recognizes voice input and responds appropriately with relevant text-based replies or options.</w:delText>
        </w:r>
      </w:del>
    </w:p>
    <w:p w:rsidR="77022B01" w:rsidDel="00EB5D72" w:rsidP="0034350C" w:rsidRDefault="77022B01" w14:paraId="56AA51DF" w14:textId="4C4BF2AC">
      <w:pPr>
        <w:pStyle w:val="ListParagraph"/>
        <w:numPr>
          <w:ilvl w:val="0"/>
          <w:numId w:val="201"/>
        </w:numPr>
        <w:spacing w:after="0"/>
        <w:rPr>
          <w:ins w:author="Zachary Cappella" w:date="2023-10-13T13:04:00Z" w:id="2187"/>
          <w:del w:author="Malachi Jamison" w:date="2023-11-05T19:50:00Z" w:id="2188"/>
          <w:rFonts w:eastAsia="Candara"/>
        </w:rPr>
      </w:pPr>
      <w:del w:author="Malachi Jamison" w:date="2023-11-05T19:50:00Z" w:id="2189">
        <w:r w:rsidRPr="0009091C" w:rsidDel="00EB5D72">
          <w:rPr>
            <w:rFonts w:eastAsia="Candara"/>
            <w:b/>
          </w:rPr>
          <w:delText>Fail:</w:delText>
        </w:r>
        <w:r w:rsidRPr="0009091C" w:rsidDel="00EB5D72">
          <w:rPr>
            <w:rFonts w:eastAsia="Candara"/>
          </w:rPr>
          <w:delText xml:space="preserve"> If the chatbot</w:delText>
        </w:r>
      </w:del>
      <w:ins w:author="Zachary Cappella" w:date="2023-10-10T14:54:00Z" w:id="2190">
        <w:del w:author="Malachi Jamison" w:date="2023-11-05T19:50:00Z" w:id="2191">
          <w:r w:rsidDel="00EB5D72" w:rsidR="00DE664F">
            <w:rPr>
              <w:rFonts w:eastAsia="Candara"/>
            </w:rPr>
            <w:delText>Virtual Assistant</w:delText>
          </w:r>
        </w:del>
      </w:ins>
      <w:del w:author="Malachi Jamison" w:date="2023-11-05T19:50:00Z" w:id="2192">
        <w:r w:rsidRPr="0009091C" w:rsidDel="00EB5D72">
          <w:rPr>
            <w:rFonts w:eastAsia="Candara"/>
          </w:rPr>
          <w:delText xml:space="preserve"> fails to recognize voice input accurately or provides incorrect responses.</w:delText>
        </w:r>
      </w:del>
    </w:p>
    <w:p w:rsidRPr="00325B5D" w:rsidR="00325B5D" w:rsidDel="00EB5D72" w:rsidRDefault="00325B5D" w14:paraId="0D3673BB" w14:textId="18A99185">
      <w:pPr>
        <w:spacing w:after="0"/>
        <w:rPr>
          <w:del w:author="Malachi Jamison" w:date="2023-11-05T19:50:00Z" w:id="2193"/>
          <w:rFonts w:eastAsia="Candara"/>
        </w:rPr>
        <w:pPrChange w:author="Zachary Cappella" w:date="2023-10-13T13:04:00Z" w:id="2194">
          <w:pPr>
            <w:pStyle w:val="ListParagraph"/>
            <w:numPr>
              <w:numId w:val="152"/>
            </w:numPr>
            <w:spacing w:after="0"/>
            <w:ind w:hanging="360"/>
          </w:pPr>
        </w:pPrChange>
      </w:pPr>
    </w:p>
    <w:p w:rsidRPr="0009091C" w:rsidR="77022B01" w:rsidDel="00EB5D72" w:rsidP="0034350C" w:rsidRDefault="77022B01" w14:paraId="5C64EDF9" w14:textId="6894DAAF">
      <w:pPr>
        <w:spacing w:line="360" w:lineRule="auto"/>
        <w:rPr>
          <w:del w:author="Malachi Jamison" w:date="2023-11-05T19:50:00Z" w:id="2195"/>
          <w:rFonts w:eastAsia="Candara"/>
        </w:rPr>
      </w:pPr>
      <w:del w:author="Malachi Jamison" w:date="2023-11-05T19:50:00Z" w:id="2196">
        <w:r w:rsidRPr="0009091C" w:rsidDel="00EB5D72">
          <w:rPr>
            <w:rFonts w:eastAsia="Candara"/>
            <w:b/>
          </w:rPr>
          <w:delText>Notes/Comments:</w:delText>
        </w:r>
        <w:r w:rsidRPr="0009091C" w:rsidDel="00EB5D72">
          <w:rPr>
            <w:rFonts w:eastAsia="Candara"/>
          </w:rPr>
          <w:delText xml:space="preserve"> [Add any additional comments or observations here.]</w:delText>
        </w:r>
      </w:del>
    </w:p>
    <w:p w:rsidRPr="0009091C" w:rsidR="77022B01" w:rsidDel="00EB5D72" w:rsidP="0034350C" w:rsidRDefault="77022B01" w14:paraId="51080D29" w14:textId="7DAC092D">
      <w:pPr>
        <w:spacing w:line="360" w:lineRule="auto"/>
        <w:rPr>
          <w:del w:author="Malachi Jamison" w:date="2023-11-05T19:50:00Z" w:id="2197"/>
          <w:rFonts w:eastAsia="Candara"/>
        </w:rPr>
      </w:pPr>
      <w:del w:author="Malachi Jamison" w:date="2023-11-05T19:50:00Z" w:id="2198">
        <w:r w:rsidRPr="0009091C" w:rsidDel="00EB5D72">
          <w:rPr>
            <w:rFonts w:eastAsia="Candara"/>
            <w:b/>
          </w:rPr>
          <w:delText>Attachments:</w:delText>
        </w:r>
        <w:r w:rsidRPr="0009091C" w:rsidDel="00EB5D72">
          <w:rPr>
            <w:rFonts w:eastAsia="Candara"/>
          </w:rPr>
          <w:delText xml:space="preserve"> [Include any relevant attachments, if needed.]</w:delText>
        </w:r>
      </w:del>
    </w:p>
    <w:p w:rsidRPr="0009091C" w:rsidR="77022B01" w:rsidDel="00EB5D72" w:rsidP="0034350C" w:rsidRDefault="77022B01" w14:paraId="3450E2B5" w14:textId="6E8F1E9A">
      <w:pPr>
        <w:spacing w:line="360" w:lineRule="auto"/>
        <w:rPr>
          <w:del w:author="Malachi Jamison" w:date="2023-11-05T19:50:00Z" w:id="2199"/>
          <w:rFonts w:eastAsia="Candara"/>
          <w:b/>
        </w:rPr>
      </w:pPr>
      <w:del w:author="Malachi Jamison" w:date="2023-11-05T19:50:00Z" w:id="2200">
        <w:r w:rsidRPr="0009091C" w:rsidDel="00EB5D72">
          <w:rPr>
            <w:rFonts w:eastAsia="Candara"/>
            <w:b/>
          </w:rPr>
          <w:delText>Assumption:</w:delText>
        </w:r>
      </w:del>
    </w:p>
    <w:p w:rsidRPr="0009091C" w:rsidR="77022B01" w:rsidDel="00EB5D72" w:rsidP="0034350C" w:rsidRDefault="77022B01" w14:paraId="31E9B88B" w14:textId="29547074">
      <w:pPr>
        <w:pStyle w:val="ListParagraph"/>
        <w:numPr>
          <w:ilvl w:val="0"/>
          <w:numId w:val="199"/>
        </w:numPr>
        <w:spacing w:after="0"/>
        <w:rPr>
          <w:del w:author="Malachi Jamison" w:date="2023-11-05T19:50:00Z" w:id="2201"/>
          <w:rFonts w:eastAsia="Candara"/>
        </w:rPr>
      </w:pPr>
      <w:del w:author="Malachi Jamison" w:date="2023-11-05T19:50:00Z" w:id="2202">
        <w:r w:rsidRPr="0009091C" w:rsidDel="00EB5D72">
          <w:rPr>
            <w:rFonts w:eastAsia="Candara"/>
          </w:rPr>
          <w:delText>The CogniOpen application is correctly installed and operational on the test device.</w:delText>
        </w:r>
      </w:del>
    </w:p>
    <w:p w:rsidRPr="0009091C" w:rsidR="77022B01" w:rsidDel="00EB5D72" w:rsidP="0034350C" w:rsidRDefault="77022B01" w14:paraId="0B6CF3FC" w14:textId="65FF78CF">
      <w:pPr>
        <w:pStyle w:val="ListParagraph"/>
        <w:numPr>
          <w:ilvl w:val="0"/>
          <w:numId w:val="199"/>
        </w:numPr>
        <w:spacing w:after="0"/>
        <w:rPr>
          <w:del w:author="Malachi Jamison" w:date="2023-11-05T19:50:00Z" w:id="2203"/>
          <w:rFonts w:eastAsia="Candara"/>
        </w:rPr>
      </w:pPr>
      <w:del w:author="Malachi Jamison" w:date="2023-11-05T19:50:00Z" w:id="2204">
        <w:r w:rsidRPr="0009091C" w:rsidDel="00EB5D72">
          <w:rPr>
            <w:rFonts w:eastAsia="Candara"/>
          </w:rPr>
          <w:delText>The microphone input option for voice input is available and functional on the chatbot</w:delText>
        </w:r>
      </w:del>
      <w:ins w:author="Zachary Cappella" w:date="2023-10-10T14:54:00Z" w:id="2205">
        <w:del w:author="Malachi Jamison" w:date="2023-11-05T19:50:00Z" w:id="2206">
          <w:r w:rsidDel="00EB5D72" w:rsidR="00DE664F">
            <w:rPr>
              <w:rFonts w:eastAsia="Candara"/>
            </w:rPr>
            <w:delText>Virtual Assistant</w:delText>
          </w:r>
        </w:del>
      </w:ins>
      <w:del w:author="Malachi Jamison" w:date="2023-11-05T19:50:00Z" w:id="2207">
        <w:r w:rsidRPr="0009091C" w:rsidDel="00EB5D72">
          <w:rPr>
            <w:rFonts w:eastAsia="Candara"/>
          </w:rPr>
          <w:delText xml:space="preserve"> screen.</w:delText>
        </w:r>
      </w:del>
    </w:p>
    <w:p w:rsidRPr="0009091C" w:rsidR="77022B01" w:rsidDel="00EB5D72" w:rsidP="0034350C" w:rsidRDefault="77022B01" w14:paraId="6841EE1E" w14:textId="46151C58">
      <w:pPr>
        <w:pStyle w:val="ListParagraph"/>
        <w:numPr>
          <w:ilvl w:val="0"/>
          <w:numId w:val="199"/>
        </w:numPr>
        <w:spacing w:after="0"/>
        <w:rPr>
          <w:del w:author="Malachi Jamison" w:date="2023-11-05T19:50:00Z" w:id="2208"/>
          <w:rFonts w:eastAsia="Candara"/>
        </w:rPr>
      </w:pPr>
      <w:del w:author="Malachi Jamison" w:date="2023-11-05T19:50:00Z" w:id="2209">
        <w:r w:rsidRPr="0009091C" w:rsidDel="00EB5D72">
          <w:rPr>
            <w:rFonts w:eastAsia="Candara"/>
          </w:rPr>
          <w:delText>The test device's microphone is in working condition.</w:delText>
        </w:r>
      </w:del>
    </w:p>
    <w:p w:rsidR="77022B01" w:rsidDel="00EB5D72" w:rsidP="0034350C" w:rsidRDefault="77022B01" w14:paraId="16D3E8FE" w14:textId="3E6FB1B1">
      <w:pPr>
        <w:pStyle w:val="ListParagraph"/>
        <w:numPr>
          <w:ilvl w:val="0"/>
          <w:numId w:val="199"/>
        </w:numPr>
        <w:spacing w:after="0"/>
        <w:rPr>
          <w:ins w:author="Zachary Cappella" w:date="2023-10-13T12:36:00Z" w:id="2210"/>
          <w:del w:author="Malachi Jamison" w:date="2023-11-05T19:50:00Z" w:id="2211"/>
          <w:rFonts w:eastAsia="Candara"/>
        </w:rPr>
      </w:pPr>
      <w:del w:author="Malachi Jamison" w:date="2023-11-05T19:50:00Z" w:id="2212">
        <w:r w:rsidRPr="0009091C" w:rsidDel="00EB5D72">
          <w:rPr>
            <w:rFonts w:eastAsia="Candara"/>
          </w:rPr>
          <w:delText>The chatbot</w:delText>
        </w:r>
      </w:del>
      <w:ins w:author="Zachary Cappella" w:date="2023-10-10T14:54:00Z" w:id="2213">
        <w:del w:author="Malachi Jamison" w:date="2023-11-05T19:50:00Z" w:id="2214">
          <w:r w:rsidDel="00EB5D72" w:rsidR="00DE664F">
            <w:rPr>
              <w:rFonts w:eastAsia="Candara"/>
            </w:rPr>
            <w:delText>Virtual Assistant</w:delText>
          </w:r>
        </w:del>
      </w:ins>
      <w:del w:author="Malachi Jamison" w:date="2023-11-05T19:50:00Z" w:id="2215">
        <w:r w:rsidRPr="0009091C" w:rsidDel="00EB5D72">
          <w:rPr>
            <w:rFonts w:eastAsia="Candara"/>
          </w:rPr>
          <w:delText>'s voice recognition system is properly configured and connected to the internet for processing voice inputs.</w:delText>
        </w:r>
      </w:del>
    </w:p>
    <w:p w:rsidRPr="00AE4278" w:rsidR="00AE4278" w:rsidDel="00EB5D72" w:rsidRDefault="006C021A" w14:paraId="2E2E4C18" w14:textId="5AE530EA">
      <w:pPr>
        <w:spacing w:after="0"/>
        <w:rPr>
          <w:del w:author="Malachi Jamison" w:date="2023-11-05T19:50:00Z" w:id="2216"/>
          <w:rFonts w:eastAsia="Candara"/>
        </w:rPr>
        <w:pPrChange w:author="Zachary Cappella" w:date="2023-10-13T12:36:00Z" w:id="2217">
          <w:pPr>
            <w:pStyle w:val="ListParagraph"/>
            <w:numPr>
              <w:numId w:val="151"/>
            </w:numPr>
            <w:spacing w:after="0"/>
            <w:ind w:hanging="360"/>
          </w:pPr>
        </w:pPrChange>
      </w:pPr>
      <w:ins w:author="Zachary Cappella" w:date="2023-10-13T12:36:00Z" w:id="2218">
        <w:del w:author="Malachi Jamison" w:date="2023-11-05T19:50:00Z" w:id="2219">
          <w:r w:rsidDel="00EB5D72">
            <w:rPr>
              <w:rFonts w:eastAsia="Candara"/>
              <w:noProof/>
            </w:rPr>
            <w:pict w14:anchorId="57FC774A">
              <v:rect id="_x0000_i1162" style="width:468pt;height:.05pt;mso-width-percent:0;mso-height-percent:0;mso-width-percent:0;mso-height-percent:0" alt="" o:hr="t" o:hrstd="t" o:hralign="center" fillcolor="#a0a0a0" stroked="f"/>
            </w:pict>
          </w:r>
        </w:del>
      </w:ins>
    </w:p>
    <w:p w:rsidRPr="0009091C" w:rsidR="77022B01" w:rsidDel="00EB5D72" w:rsidP="0034350C" w:rsidRDefault="77022B01" w14:paraId="116EE695" w14:textId="36902F30">
      <w:pPr>
        <w:pStyle w:val="Heading4"/>
        <w:rPr>
          <w:del w:author="Malachi Jamison" w:date="2023-11-05T19:50:00Z" w:id="2220"/>
          <w:rFonts w:ascii="Times New Roman" w:hAnsi="Times New Roman" w:eastAsia="Candara" w:cs="Times New Roman"/>
          <w:i w:val="0"/>
        </w:rPr>
      </w:pPr>
      <w:bookmarkStart w:name="_Toc148095161" w:id="2221"/>
      <w:bookmarkStart w:name="_Toc620097618" w:id="2222"/>
      <w:del w:author="Malachi Jamison" w:date="2023-11-05T19:50:00Z" w:id="2223">
        <w:r w:rsidRPr="0009091C" w:rsidDel="00EB5D72">
          <w:rPr>
            <w:rFonts w:ascii="Times New Roman" w:hAnsi="Times New Roman" w:eastAsia="Candara" w:cs="Times New Roman"/>
            <w:i w:val="0"/>
          </w:rPr>
          <w:delText>3.1.4.3 Verify Response to Complex Queries</w:delText>
        </w:r>
        <w:bookmarkEnd w:id="2221"/>
        <w:bookmarkEnd w:id="2222"/>
      </w:del>
    </w:p>
    <w:p w:rsidRPr="0009091C" w:rsidR="77022B01" w:rsidDel="00EB5D72" w:rsidP="0034350C" w:rsidRDefault="77022B01" w14:paraId="289813F5" w14:textId="4D68ECEA">
      <w:pPr>
        <w:spacing w:line="360" w:lineRule="auto"/>
        <w:rPr>
          <w:del w:author="Malachi Jamison" w:date="2023-11-05T19:50:00Z" w:id="2224"/>
          <w:rFonts w:eastAsia="Candara"/>
        </w:rPr>
      </w:pPr>
      <w:del w:author="Malachi Jamison" w:date="2023-11-05T19:50:00Z" w:id="2225">
        <w:r w:rsidRPr="0009091C" w:rsidDel="00EB5D72">
          <w:rPr>
            <w:rFonts w:eastAsia="Candara"/>
            <w:b/>
          </w:rPr>
          <w:delText xml:space="preserve">Test Case ID: </w:delText>
        </w:r>
        <w:r w:rsidRPr="0009091C" w:rsidDel="00EB5D72">
          <w:rPr>
            <w:rFonts w:eastAsia="Candara"/>
            <w:color w:val="000000" w:themeColor="text1"/>
          </w:rPr>
          <w:delText>[will update when test ADO ticket is created]</w:delText>
        </w:r>
        <w:r w:rsidRPr="0009091C" w:rsidDel="00EB5D72">
          <w:rPr>
            <w:rFonts w:eastAsia="Candara"/>
          </w:rPr>
          <w:delText xml:space="preserve"> </w:delText>
        </w:r>
      </w:del>
    </w:p>
    <w:p w:rsidRPr="0009091C" w:rsidR="77022B01" w:rsidDel="00EB5D72" w:rsidP="0034350C" w:rsidRDefault="77022B01" w14:paraId="0BFEFBE0" w14:textId="6B9C62D8">
      <w:pPr>
        <w:spacing w:line="360" w:lineRule="auto"/>
        <w:rPr>
          <w:del w:author="Malachi Jamison" w:date="2023-11-05T19:50:00Z" w:id="2226"/>
          <w:rFonts w:eastAsia="Candara"/>
        </w:rPr>
      </w:pPr>
      <w:del w:author="Malachi Jamison" w:date="2023-11-05T19:50:00Z" w:id="2227">
        <w:r w:rsidRPr="0009091C" w:rsidDel="00EB5D72">
          <w:rPr>
            <w:rFonts w:eastAsia="Candara"/>
            <w:b/>
          </w:rPr>
          <w:delText>Test Case Name:</w:delText>
        </w:r>
        <w:r w:rsidRPr="0009091C" w:rsidDel="00EB5D72">
          <w:rPr>
            <w:rFonts w:eastAsia="Candara"/>
          </w:rPr>
          <w:delText xml:space="preserve"> Verify Response to Complex Queries </w:delText>
        </w:r>
      </w:del>
    </w:p>
    <w:p w:rsidRPr="0009091C" w:rsidR="77022B01" w:rsidDel="00EB5D72" w:rsidP="0034350C" w:rsidRDefault="77022B01" w14:paraId="4A7090C4" w14:textId="0818085F">
      <w:pPr>
        <w:spacing w:line="360" w:lineRule="auto"/>
        <w:rPr>
          <w:del w:author="Malachi Jamison" w:date="2023-11-05T19:50:00Z" w:id="2228"/>
          <w:rFonts w:eastAsia="Candara"/>
        </w:rPr>
      </w:pPr>
      <w:del w:author="Malachi Jamison" w:date="2023-11-05T19:50:00Z" w:id="2229">
        <w:r w:rsidRPr="0009091C" w:rsidDel="00EB5D72">
          <w:rPr>
            <w:rFonts w:eastAsia="Candara"/>
            <w:b/>
          </w:rPr>
          <w:delText>Description:</w:delText>
        </w:r>
        <w:r w:rsidRPr="0009091C" w:rsidDel="00EB5D72">
          <w:rPr>
            <w:rFonts w:eastAsia="Candara"/>
          </w:rPr>
          <w:delText xml:space="preserve"> Verify the chatbot</w:delText>
        </w:r>
      </w:del>
      <w:ins w:author="Zachary Cappella" w:date="2023-10-10T14:54:00Z" w:id="2230">
        <w:del w:author="Malachi Jamison" w:date="2023-11-05T19:50:00Z" w:id="2231">
          <w:r w:rsidDel="00EB5D72" w:rsidR="00DE664F">
            <w:rPr>
              <w:rFonts w:eastAsia="Candara"/>
            </w:rPr>
            <w:delText>Virtual Assistant</w:delText>
          </w:r>
        </w:del>
      </w:ins>
      <w:del w:author="Malachi Jamison" w:date="2023-11-05T19:50:00Z" w:id="2232">
        <w:r w:rsidRPr="0009091C" w:rsidDel="00EB5D72">
          <w:rPr>
            <w:rFonts w:eastAsia="Candara"/>
          </w:rPr>
          <w:delText>'s ability to respond effectively to complex or multi-part queries from the user.</w:delText>
        </w:r>
      </w:del>
    </w:p>
    <w:p w:rsidRPr="0009091C" w:rsidR="77022B01" w:rsidDel="00EB5D72" w:rsidP="0034350C" w:rsidRDefault="77022B01" w14:paraId="68795A5F" w14:textId="5EC765A3">
      <w:pPr>
        <w:spacing w:line="360" w:lineRule="auto"/>
        <w:rPr>
          <w:del w:author="Malachi Jamison" w:date="2023-11-05T19:50:00Z" w:id="2233"/>
          <w:rFonts w:eastAsia="Candara"/>
        </w:rPr>
      </w:pPr>
      <w:del w:author="Malachi Jamison" w:date="2023-11-05T19:50:00Z" w:id="2234">
        <w:r w:rsidRPr="0009091C" w:rsidDel="00EB5D72">
          <w:rPr>
            <w:rFonts w:eastAsia="Candara"/>
            <w:b/>
          </w:rPr>
          <w:delText>Requirement Name:</w:delText>
        </w:r>
        <w:r w:rsidRPr="0009091C" w:rsidDel="00EB5D72">
          <w:rPr>
            <w:rFonts w:eastAsia="Candara"/>
          </w:rPr>
          <w:delText xml:space="preserve"> Response to Complex Queries </w:delText>
        </w:r>
      </w:del>
    </w:p>
    <w:p w:rsidRPr="0009091C" w:rsidR="77022B01" w:rsidDel="00EB5D72" w:rsidP="0034350C" w:rsidRDefault="77022B01" w14:paraId="78D62D36" w14:textId="3F8C7132">
      <w:pPr>
        <w:spacing w:line="360" w:lineRule="auto"/>
        <w:rPr>
          <w:del w:author="Malachi Jamison" w:date="2023-11-05T19:50:00Z" w:id="2235"/>
          <w:rFonts w:eastAsia="Candara"/>
        </w:rPr>
      </w:pPr>
      <w:del w:author="Malachi Jamison" w:date="2023-11-05T19:50:00Z" w:id="2236">
        <w:r w:rsidRPr="0009091C" w:rsidDel="00EB5D72">
          <w:rPr>
            <w:rFonts w:eastAsia="Candara"/>
            <w:b/>
          </w:rPr>
          <w:delText>Description:</w:delText>
        </w:r>
        <w:r w:rsidRPr="0009091C" w:rsidDel="00EB5D72">
          <w:rPr>
            <w:rFonts w:eastAsia="Candara"/>
          </w:rPr>
          <w:delText xml:space="preserve"> The chatbot</w:delText>
        </w:r>
      </w:del>
      <w:ins w:author="Zachary Cappella" w:date="2023-10-10T14:54:00Z" w:id="2237">
        <w:del w:author="Malachi Jamison" w:date="2023-11-05T19:50:00Z" w:id="2238">
          <w:r w:rsidDel="00EB5D72" w:rsidR="00DE664F">
            <w:rPr>
              <w:rFonts w:eastAsia="Candara"/>
            </w:rPr>
            <w:delText>Virtual Assistant</w:delText>
          </w:r>
        </w:del>
      </w:ins>
      <w:del w:author="Malachi Jamison" w:date="2023-11-05T19:50:00Z" w:id="2239">
        <w:r w:rsidRPr="0009091C" w:rsidDel="00EB5D72">
          <w:rPr>
            <w:rFonts w:eastAsia="Candara"/>
          </w:rPr>
          <w:delText xml:space="preserve"> must be able to respond effectively to complex or multi-part queries from users. The chatbot</w:delText>
        </w:r>
      </w:del>
      <w:ins w:author="Zachary Cappella" w:date="2023-10-10T14:54:00Z" w:id="2240">
        <w:del w:author="Malachi Jamison" w:date="2023-11-05T19:50:00Z" w:id="2241">
          <w:r w:rsidDel="00EB5D72" w:rsidR="00DE664F">
            <w:rPr>
              <w:rFonts w:eastAsia="Candara"/>
            </w:rPr>
            <w:delText>Virtual Assistant</w:delText>
          </w:r>
        </w:del>
      </w:ins>
      <w:del w:author="Malachi Jamison" w:date="2023-11-05T19:50:00Z" w:id="2242">
        <w:r w:rsidRPr="0009091C" w:rsidDel="00EB5D72">
          <w:rPr>
            <w:rFonts w:eastAsia="Candara"/>
          </w:rPr>
          <w:delText>'s natural language processing (NLP) capabilities should enable it to understand and provide coherent and contextually relevant responses to queries that involve multiple elements or require extended interactions.</w:delText>
        </w:r>
      </w:del>
    </w:p>
    <w:p w:rsidRPr="0009091C" w:rsidR="77022B01" w:rsidDel="00EB5D72" w:rsidP="0034350C" w:rsidRDefault="77022B01" w14:paraId="5B7BADD2" w14:textId="5963B258">
      <w:pPr>
        <w:spacing w:line="360" w:lineRule="auto"/>
        <w:rPr>
          <w:del w:author="Malachi Jamison" w:date="2023-11-05T19:50:00Z" w:id="2243"/>
          <w:rFonts w:eastAsia="Candara"/>
          <w:b/>
        </w:rPr>
      </w:pPr>
      <w:del w:author="Malachi Jamison" w:date="2023-11-05T19:50:00Z" w:id="2244">
        <w:r w:rsidRPr="0009091C" w:rsidDel="00EB5D72">
          <w:rPr>
            <w:rFonts w:eastAsia="Candara"/>
            <w:b/>
          </w:rPr>
          <w:delText>Prerequisites:</w:delText>
        </w:r>
      </w:del>
    </w:p>
    <w:p w:rsidRPr="0009091C" w:rsidR="77022B01" w:rsidDel="00EB5D72" w:rsidP="0034350C" w:rsidRDefault="77022B01" w14:paraId="0C32FD0C" w14:textId="6CCF6E05">
      <w:pPr>
        <w:pStyle w:val="ListParagraph"/>
        <w:numPr>
          <w:ilvl w:val="0"/>
          <w:numId w:val="195"/>
        </w:numPr>
        <w:spacing w:after="0"/>
        <w:rPr>
          <w:del w:author="Malachi Jamison" w:date="2023-11-05T19:50:00Z" w:id="2245"/>
          <w:rFonts w:eastAsia="Candara"/>
        </w:rPr>
      </w:pPr>
      <w:del w:author="Malachi Jamison" w:date="2023-11-05T19:50:00Z" w:id="2246">
        <w:r w:rsidRPr="0009091C" w:rsidDel="00EB5D72">
          <w:rPr>
            <w:rFonts w:eastAsia="Candara"/>
          </w:rPr>
          <w:delText>The CogniOpen application must be properly installed and operational on the test device.</w:delText>
        </w:r>
      </w:del>
    </w:p>
    <w:p w:rsidRPr="0009091C" w:rsidR="77022B01" w:rsidDel="00EB5D72" w:rsidP="0034350C" w:rsidRDefault="77022B01" w14:paraId="203B9A23" w14:textId="748D3AB3">
      <w:pPr>
        <w:pStyle w:val="ListParagraph"/>
        <w:numPr>
          <w:ilvl w:val="0"/>
          <w:numId w:val="195"/>
        </w:numPr>
        <w:spacing w:after="0"/>
        <w:rPr>
          <w:del w:author="Malachi Jamison" w:date="2023-11-05T19:50:00Z" w:id="2247"/>
          <w:rFonts w:eastAsia="Candara"/>
        </w:rPr>
      </w:pPr>
      <w:del w:author="Malachi Jamison" w:date="2023-11-05T19:50:00Z" w:id="2248">
        <w:r w:rsidRPr="0009091C" w:rsidDel="00EB5D72">
          <w:rPr>
            <w:rFonts w:eastAsia="Candara"/>
          </w:rPr>
          <w:delText>The chatbot</w:delText>
        </w:r>
      </w:del>
      <w:ins w:author="Zachary Cappella" w:date="2023-10-10T14:54:00Z" w:id="2249">
        <w:del w:author="Malachi Jamison" w:date="2023-11-05T19:50:00Z" w:id="2250">
          <w:r w:rsidDel="00EB5D72" w:rsidR="00DE664F">
            <w:rPr>
              <w:rFonts w:eastAsia="Candara"/>
            </w:rPr>
            <w:delText>Virtual Assistant</w:delText>
          </w:r>
        </w:del>
      </w:ins>
      <w:del w:author="Malachi Jamison" w:date="2023-11-05T19:50:00Z" w:id="2251">
        <w:r w:rsidRPr="0009091C" w:rsidDel="00EB5D72">
          <w:rPr>
            <w:rFonts w:eastAsia="Candara"/>
          </w:rPr>
          <w:delText xml:space="preserve"> screen must be accessible within the application.</w:delText>
        </w:r>
      </w:del>
    </w:p>
    <w:p w:rsidR="77022B01" w:rsidDel="00EB5D72" w:rsidP="0034350C" w:rsidRDefault="77022B01" w14:paraId="6B0A477A" w14:textId="4F9D971F">
      <w:pPr>
        <w:pStyle w:val="ListParagraph"/>
        <w:numPr>
          <w:ilvl w:val="0"/>
          <w:numId w:val="195"/>
        </w:numPr>
        <w:spacing w:after="0"/>
        <w:rPr>
          <w:ins w:author="Zachary Cappella" w:date="2023-10-13T12:36:00Z" w:id="2252"/>
          <w:del w:author="Malachi Jamison" w:date="2023-11-05T19:50:00Z" w:id="2253"/>
          <w:rFonts w:eastAsia="Candara"/>
        </w:rPr>
      </w:pPr>
      <w:del w:author="Malachi Jamison" w:date="2023-11-05T19:50:00Z" w:id="2254">
        <w:r w:rsidRPr="0009091C" w:rsidDel="00EB5D72">
          <w:rPr>
            <w:rFonts w:eastAsia="Candara"/>
          </w:rPr>
          <w:delText>Internet connectivity must be available for chatbot</w:delText>
        </w:r>
      </w:del>
      <w:ins w:author="Zachary Cappella" w:date="2023-10-10T14:54:00Z" w:id="2255">
        <w:del w:author="Malachi Jamison" w:date="2023-11-05T19:50:00Z" w:id="2256">
          <w:r w:rsidDel="00EB5D72" w:rsidR="00DE664F">
            <w:rPr>
              <w:rFonts w:eastAsia="Candara"/>
            </w:rPr>
            <w:delText>Virtual Assistant</w:delText>
          </w:r>
        </w:del>
      </w:ins>
      <w:del w:author="Malachi Jamison" w:date="2023-11-05T19:50:00Z" w:id="2257">
        <w:r w:rsidRPr="0009091C" w:rsidDel="00EB5D72">
          <w:rPr>
            <w:rFonts w:eastAsia="Candara"/>
          </w:rPr>
          <w:delText xml:space="preserve"> functionality.</w:delText>
        </w:r>
      </w:del>
    </w:p>
    <w:p w:rsidRPr="009854A3" w:rsidR="009854A3" w:rsidDel="00EB5D72" w:rsidRDefault="009854A3" w14:paraId="0A80D1C5" w14:textId="6BBB518E">
      <w:pPr>
        <w:spacing w:after="0"/>
        <w:rPr>
          <w:del w:author="Malachi Jamison" w:date="2023-11-05T19:50:00Z" w:id="2258"/>
          <w:rFonts w:eastAsia="Candara"/>
        </w:rPr>
        <w:pPrChange w:author="Zachary Cappella" w:date="2023-10-13T12:36:00Z" w:id="2259">
          <w:pPr>
            <w:pStyle w:val="ListParagraph"/>
            <w:numPr>
              <w:numId w:val="150"/>
            </w:numPr>
            <w:spacing w:after="0"/>
            <w:ind w:hanging="360"/>
          </w:pPr>
        </w:pPrChange>
      </w:pPr>
    </w:p>
    <w:p w:rsidRPr="0009091C" w:rsidR="77022B01" w:rsidDel="00EB5D72" w:rsidP="0034350C" w:rsidRDefault="77022B01" w14:paraId="461F017F" w14:textId="5D7E55C0">
      <w:pPr>
        <w:spacing w:line="360" w:lineRule="auto"/>
        <w:rPr>
          <w:del w:author="Malachi Jamison" w:date="2023-11-05T19:50:00Z" w:id="2260"/>
          <w:rFonts w:eastAsia="Candara"/>
          <w:b/>
        </w:rPr>
      </w:pPr>
      <w:del w:author="Malachi Jamison" w:date="2023-11-05T19:50:00Z" w:id="2261">
        <w:r w:rsidRPr="0009091C" w:rsidDel="00EB5D72">
          <w:rPr>
            <w:rFonts w:eastAsia="Candara"/>
            <w:b/>
          </w:rPr>
          <w:delText>Test Data:</w:delText>
        </w:r>
      </w:del>
    </w:p>
    <w:p w:rsidRPr="0009091C" w:rsidR="77022B01" w:rsidDel="00EB5D72" w:rsidP="0034350C" w:rsidRDefault="77022B01" w14:paraId="1927FF10" w14:textId="42296BDC">
      <w:pPr>
        <w:pStyle w:val="ListParagraph"/>
        <w:numPr>
          <w:ilvl w:val="0"/>
          <w:numId w:val="192"/>
        </w:numPr>
        <w:spacing w:after="0"/>
        <w:rPr>
          <w:del w:author="Malachi Jamison" w:date="2023-11-05T19:50:00Z" w:id="2262"/>
          <w:rFonts w:eastAsia="Candara"/>
        </w:rPr>
      </w:pPr>
      <w:del w:author="Malachi Jamison" w:date="2023-11-05T19:50:00Z" w:id="2263">
        <w:r w:rsidRPr="0009091C" w:rsidDel="00EB5D72">
          <w:rPr>
            <w:rFonts w:eastAsia="Candara"/>
          </w:rPr>
          <w:delText>"Find me a nearby Italian restaurant with good reviews and make a reservation for two at 7:00 PM."</w:delText>
        </w:r>
      </w:del>
    </w:p>
    <w:p w:rsidRPr="0009091C" w:rsidR="77022B01" w:rsidDel="00EB5D72" w:rsidP="0034350C" w:rsidRDefault="77022B01" w14:paraId="1D6E13FE" w14:textId="2298632E">
      <w:pPr>
        <w:pStyle w:val="ListParagraph"/>
        <w:numPr>
          <w:ilvl w:val="0"/>
          <w:numId w:val="192"/>
        </w:numPr>
        <w:spacing w:after="0"/>
        <w:rPr>
          <w:del w:author="Malachi Jamison" w:date="2023-11-05T19:50:00Z" w:id="2264"/>
          <w:rFonts w:eastAsia="Candara"/>
        </w:rPr>
      </w:pPr>
      <w:del w:author="Malachi Jamison" w:date="2023-11-05T19:50:00Z" w:id="2265">
        <w:r w:rsidRPr="0009091C" w:rsidDel="00EB5D72">
          <w:rPr>
            <w:rFonts w:eastAsia="Candara"/>
          </w:rPr>
          <w:delText>"Tell me about the history of space exploration and recommend a documentary on the topic."</w:delText>
        </w:r>
      </w:del>
    </w:p>
    <w:p w:rsidR="77022B01" w:rsidDel="00EB5D72" w:rsidP="0034350C" w:rsidRDefault="77022B01" w14:paraId="0EBA9915" w14:textId="4AD5B52D">
      <w:pPr>
        <w:pStyle w:val="ListParagraph"/>
        <w:numPr>
          <w:ilvl w:val="0"/>
          <w:numId w:val="192"/>
        </w:numPr>
        <w:spacing w:after="0"/>
        <w:rPr>
          <w:ins w:author="Zachary Cappella" w:date="2023-10-13T12:36:00Z" w:id="2266"/>
          <w:del w:author="Malachi Jamison" w:date="2023-11-05T19:50:00Z" w:id="2267"/>
          <w:rFonts w:eastAsia="Candara"/>
        </w:rPr>
      </w:pPr>
      <w:del w:author="Malachi Jamison" w:date="2023-11-05T19:50:00Z" w:id="2268">
        <w:r w:rsidRPr="0009091C" w:rsidDel="00EB5D72">
          <w:rPr>
            <w:rFonts w:eastAsia="Candara"/>
          </w:rPr>
          <w:delText>"Calculate the total expenses for this month and provide a breakdown of categories."</w:delText>
        </w:r>
      </w:del>
    </w:p>
    <w:p w:rsidRPr="009854A3" w:rsidR="009854A3" w:rsidDel="00EB5D72" w:rsidRDefault="009854A3" w14:paraId="0142E209" w14:textId="03944ACE">
      <w:pPr>
        <w:spacing w:after="0"/>
        <w:rPr>
          <w:del w:author="Malachi Jamison" w:date="2023-11-05T19:50:00Z" w:id="2269"/>
          <w:rFonts w:eastAsia="Candara"/>
        </w:rPr>
        <w:pPrChange w:author="Zachary Cappella" w:date="2023-10-13T12:36:00Z" w:id="2270">
          <w:pPr>
            <w:pStyle w:val="ListParagraph"/>
            <w:numPr>
              <w:numId w:val="149"/>
            </w:numPr>
            <w:spacing w:after="0"/>
            <w:ind w:hanging="360"/>
          </w:pPr>
        </w:pPrChange>
      </w:pPr>
    </w:p>
    <w:p w:rsidRPr="0009091C" w:rsidR="77022B01" w:rsidDel="00EB5D72" w:rsidP="0034350C" w:rsidRDefault="77022B01" w14:paraId="63853A8C" w14:textId="7127988D">
      <w:pPr>
        <w:spacing w:line="360" w:lineRule="auto"/>
        <w:rPr>
          <w:del w:author="Malachi Jamison" w:date="2023-11-05T19:50:00Z" w:id="2271"/>
          <w:rFonts w:eastAsia="Candara"/>
          <w:b/>
        </w:rPr>
      </w:pPr>
      <w:del w:author="Malachi Jamison" w:date="2023-11-05T19:50:00Z" w:id="2272">
        <w:r w:rsidRPr="0009091C" w:rsidDel="00EB5D72">
          <w:rPr>
            <w:rFonts w:eastAsia="Candara"/>
            <w:b/>
          </w:rPr>
          <w:delText>Test Steps:</w:delText>
        </w:r>
      </w:del>
    </w:p>
    <w:p w:rsidRPr="0009091C" w:rsidR="77022B01" w:rsidDel="00EB5D72" w:rsidP="0034350C" w:rsidRDefault="77022B01" w14:paraId="78623CA1" w14:textId="01B4C7FD">
      <w:pPr>
        <w:pStyle w:val="ListParagraph"/>
        <w:numPr>
          <w:ilvl w:val="0"/>
          <w:numId w:val="189"/>
        </w:numPr>
        <w:spacing w:after="0"/>
        <w:rPr>
          <w:del w:author="Malachi Jamison" w:date="2023-11-05T19:50:00Z" w:id="2273"/>
          <w:rFonts w:eastAsia="Candara"/>
        </w:rPr>
      </w:pPr>
      <w:del w:author="Malachi Jamison" w:date="2023-11-05T19:50:00Z" w:id="2274">
        <w:r w:rsidRPr="0009091C" w:rsidDel="00EB5D72">
          <w:rPr>
            <w:rFonts w:eastAsia="Candara"/>
          </w:rPr>
          <w:delText>Launch the CogniOpen application from the device.</w:delText>
        </w:r>
      </w:del>
    </w:p>
    <w:p w:rsidRPr="0009091C" w:rsidR="77022B01" w:rsidDel="00EB5D72" w:rsidP="0034350C" w:rsidRDefault="77022B01" w14:paraId="10490384" w14:textId="08A50555">
      <w:pPr>
        <w:pStyle w:val="ListParagraph"/>
        <w:numPr>
          <w:ilvl w:val="0"/>
          <w:numId w:val="189"/>
        </w:numPr>
        <w:spacing w:after="0"/>
        <w:rPr>
          <w:del w:author="Malachi Jamison" w:date="2023-11-05T19:50:00Z" w:id="2275"/>
          <w:rFonts w:eastAsia="Candara"/>
        </w:rPr>
      </w:pPr>
      <w:del w:author="Malachi Jamison" w:date="2023-11-05T19:50:00Z" w:id="2276">
        <w:r w:rsidRPr="0009091C" w:rsidDel="00EB5D72">
          <w:rPr>
            <w:rFonts w:eastAsia="Candara"/>
          </w:rPr>
          <w:delText>Navigate to the chatbot</w:delText>
        </w:r>
      </w:del>
      <w:ins w:author="Zachary Cappella" w:date="2023-10-10T14:54:00Z" w:id="2277">
        <w:del w:author="Malachi Jamison" w:date="2023-11-05T19:50:00Z" w:id="2278">
          <w:r w:rsidDel="00EB5D72" w:rsidR="00DE664F">
            <w:rPr>
              <w:rFonts w:eastAsia="Candara"/>
            </w:rPr>
            <w:delText>Virtual Assistant</w:delText>
          </w:r>
        </w:del>
      </w:ins>
      <w:del w:author="Malachi Jamison" w:date="2023-11-05T19:50:00Z" w:id="2279">
        <w:r w:rsidRPr="0009091C" w:rsidDel="00EB5D72">
          <w:rPr>
            <w:rFonts w:eastAsia="Candara"/>
          </w:rPr>
          <w:delText xml:space="preserve"> screen (see Figure 4 on the TDD).</w:delText>
        </w:r>
      </w:del>
    </w:p>
    <w:p w:rsidRPr="0009091C" w:rsidR="77022B01" w:rsidDel="00EB5D72" w:rsidP="0034350C" w:rsidRDefault="77022B01" w14:paraId="7DFCBF4D" w14:textId="14792361">
      <w:pPr>
        <w:pStyle w:val="ListParagraph"/>
        <w:numPr>
          <w:ilvl w:val="0"/>
          <w:numId w:val="189"/>
        </w:numPr>
        <w:spacing w:after="0"/>
        <w:rPr>
          <w:del w:author="Malachi Jamison" w:date="2023-11-05T19:50:00Z" w:id="2280"/>
          <w:rFonts w:eastAsia="Candara"/>
        </w:rPr>
      </w:pPr>
      <w:del w:author="Malachi Jamison" w:date="2023-11-05T19:50:00Z" w:id="2281">
        <w:r w:rsidRPr="0009091C" w:rsidDel="00EB5D72">
          <w:rPr>
            <w:rFonts w:eastAsia="Candara"/>
          </w:rPr>
          <w:delText>Enter a complex or multi-part question or request in the text box.</w:delText>
        </w:r>
      </w:del>
    </w:p>
    <w:p w:rsidRPr="0009091C" w:rsidR="77022B01" w:rsidDel="00EB5D72" w:rsidP="0034350C" w:rsidRDefault="77022B01" w14:paraId="7087D074" w14:textId="335CA8F3">
      <w:pPr>
        <w:pStyle w:val="ListParagraph"/>
        <w:numPr>
          <w:ilvl w:val="0"/>
          <w:numId w:val="189"/>
        </w:numPr>
        <w:spacing w:after="0"/>
        <w:rPr>
          <w:del w:author="Malachi Jamison" w:date="2023-11-05T19:50:00Z" w:id="2282"/>
          <w:rFonts w:eastAsia="Candara"/>
        </w:rPr>
      </w:pPr>
      <w:del w:author="Malachi Jamison" w:date="2023-11-05T19:50:00Z" w:id="2283">
        <w:r w:rsidRPr="0009091C" w:rsidDel="00EB5D72">
          <w:rPr>
            <w:rFonts w:eastAsia="Candara"/>
          </w:rPr>
          <w:delText>Tap the "Send" button.</w:delText>
        </w:r>
      </w:del>
    </w:p>
    <w:p w:rsidR="77022B01" w:rsidDel="00EB5D72" w:rsidP="009854A3" w:rsidRDefault="77022B01" w14:paraId="3880EFE9" w14:textId="0AED11D9">
      <w:pPr>
        <w:pStyle w:val="ListParagraph"/>
        <w:numPr>
          <w:ilvl w:val="0"/>
          <w:numId w:val="305"/>
        </w:numPr>
        <w:spacing w:after="0"/>
        <w:rPr>
          <w:ins w:author="Zachary Cappella" w:date="2023-10-13T13:04:00Z" w:id="2284"/>
          <w:del w:author="Malachi Jamison" w:date="2023-11-05T19:50:00Z" w:id="2285"/>
          <w:rFonts w:eastAsia="Candara"/>
        </w:rPr>
      </w:pPr>
      <w:del w:author="Malachi Jamison" w:date="2023-11-05T19:50:00Z" w:id="2286">
        <w:r w:rsidRPr="009854A3" w:rsidDel="00EB5D72">
          <w:rPr>
            <w:rFonts w:eastAsia="Candara"/>
            <w:b/>
          </w:rPr>
          <w:delText>Expected Result:</w:delText>
        </w:r>
        <w:r w:rsidRPr="009854A3" w:rsidDel="00EB5D72">
          <w:rPr>
            <w:rFonts w:eastAsia="Candara"/>
          </w:rPr>
          <w:delText xml:space="preserve"> The chatbot</w:delText>
        </w:r>
      </w:del>
      <w:ins w:author="Zachary Cappella" w:date="2023-10-10T14:54:00Z" w:id="2287">
        <w:del w:author="Malachi Jamison" w:date="2023-11-05T19:50:00Z" w:id="2288">
          <w:r w:rsidRPr="009854A3" w:rsidDel="00EB5D72" w:rsidR="00DE664F">
            <w:rPr>
              <w:rFonts w:eastAsia="Candara"/>
            </w:rPr>
            <w:delText>Virtual Assistant</w:delText>
          </w:r>
        </w:del>
      </w:ins>
      <w:del w:author="Malachi Jamison" w:date="2023-11-05T19:50:00Z" w:id="2289">
        <w:r w:rsidRPr="009854A3" w:rsidDel="00EB5D72">
          <w:rPr>
            <w:rFonts w:eastAsia="Candara"/>
          </w:rPr>
          <w:delText xml:space="preserve"> accurately recognizes the complex query and provides a coherent and relevant response.</w:delText>
        </w:r>
      </w:del>
    </w:p>
    <w:p w:rsidRPr="00325B5D" w:rsidR="00325B5D" w:rsidDel="00EB5D72" w:rsidRDefault="00325B5D" w14:paraId="17BE7240" w14:textId="43D258B8">
      <w:pPr>
        <w:spacing w:after="0"/>
        <w:rPr>
          <w:del w:author="Malachi Jamison" w:date="2023-11-05T19:50:00Z" w:id="2290"/>
          <w:rFonts w:eastAsia="Candara"/>
        </w:rPr>
        <w:pPrChange w:author="Zachary Cappella" w:date="2023-10-13T13:04:00Z" w:id="2291">
          <w:pPr>
            <w:pStyle w:val="ListParagraph"/>
            <w:numPr>
              <w:ilvl w:val="1"/>
              <w:numId w:val="148"/>
            </w:numPr>
            <w:spacing w:after="0"/>
            <w:ind w:left="1440" w:hanging="360"/>
          </w:pPr>
        </w:pPrChange>
      </w:pPr>
    </w:p>
    <w:p w:rsidRPr="0009091C" w:rsidR="77022B01" w:rsidDel="00EB5D72" w:rsidP="0034350C" w:rsidRDefault="77022B01" w14:paraId="3C7EBD65" w14:textId="2D8CED45">
      <w:pPr>
        <w:spacing w:line="360" w:lineRule="auto"/>
        <w:rPr>
          <w:del w:author="Malachi Jamison" w:date="2023-11-05T19:50:00Z" w:id="2292"/>
          <w:rFonts w:eastAsia="Candara"/>
          <w:b/>
        </w:rPr>
      </w:pPr>
      <w:del w:author="Malachi Jamison" w:date="2023-11-05T19:50:00Z" w:id="2293">
        <w:r w:rsidRPr="0009091C" w:rsidDel="00EB5D72">
          <w:rPr>
            <w:rFonts w:eastAsia="Candara"/>
            <w:b/>
          </w:rPr>
          <w:delText>Test Environment:</w:delText>
        </w:r>
      </w:del>
    </w:p>
    <w:p w:rsidRPr="0009091C" w:rsidR="77022B01" w:rsidDel="00EB5D72" w:rsidP="0034350C" w:rsidRDefault="77022B01" w14:paraId="4DA7B182" w14:textId="7F6644BF">
      <w:pPr>
        <w:pStyle w:val="ListParagraph"/>
        <w:numPr>
          <w:ilvl w:val="0"/>
          <w:numId w:val="185"/>
        </w:numPr>
        <w:spacing w:after="0"/>
        <w:rPr>
          <w:del w:author="Malachi Jamison" w:date="2023-11-05T19:50:00Z" w:id="2294"/>
          <w:rFonts w:eastAsia="Candara"/>
        </w:rPr>
      </w:pPr>
      <w:del w:author="Malachi Jamison" w:date="2023-11-05T19:50:00Z" w:id="2295">
        <w:r w:rsidRPr="0009091C" w:rsidDel="00EB5D72">
          <w:rPr>
            <w:rFonts w:eastAsia="Candara"/>
            <w:b/>
          </w:rPr>
          <w:delText>Device</w:delText>
        </w:r>
        <w:r w:rsidRPr="0009091C" w:rsidDel="00EB5D72">
          <w:rPr>
            <w:rFonts w:eastAsia="Candara"/>
          </w:rPr>
          <w:delText>: [Device type and model]</w:delText>
        </w:r>
      </w:del>
    </w:p>
    <w:p w:rsidRPr="00325B5D" w:rsidR="77022B01" w:rsidDel="00EB5D72" w:rsidRDefault="77022B01" w14:paraId="2F4DB403" w14:textId="2FC357B9">
      <w:pPr>
        <w:spacing w:after="0"/>
        <w:rPr>
          <w:del w:author="Malachi Jamison" w:date="2023-11-05T19:50:00Z" w:id="2296"/>
          <w:rFonts w:eastAsia="Candara"/>
        </w:rPr>
        <w:pPrChange w:author="Zachary Cappella" w:date="2023-11-05T15:34:00Z" w:id="2297">
          <w:pPr>
            <w:pStyle w:val="ListParagraph"/>
            <w:numPr>
              <w:numId w:val="185"/>
            </w:numPr>
            <w:spacing w:after="0"/>
            <w:ind w:hanging="360"/>
          </w:pPr>
        </w:pPrChange>
      </w:pPr>
      <w:del w:author="Malachi Jamison" w:date="2023-11-05T19:50:00Z" w:id="2298">
        <w:r w:rsidRPr="00325B5D" w:rsidDel="00EB5D72">
          <w:rPr>
            <w:rFonts w:eastAsia="Candara"/>
            <w:b/>
            <w:rPrChange w:author="Zachary Cappella" w:date="2023-11-05T15:34:00Z" w:id="2299">
              <w:rPr>
                <w:rFonts w:ascii="Candara" w:hAnsi="Candara" w:eastAsia="Candara" w:cs="Candara"/>
                <w:b/>
                <w:bCs/>
              </w:rPr>
            </w:rPrChange>
          </w:rPr>
          <w:delText>Application Version</w:delText>
        </w:r>
        <w:r w:rsidRPr="00325B5D" w:rsidDel="00EB5D72">
          <w:rPr>
            <w:rFonts w:eastAsia="Candara"/>
          </w:rPr>
          <w:delText>: [Version number]</w:delText>
        </w:r>
      </w:del>
    </w:p>
    <w:p w:rsidRPr="0009091C" w:rsidR="77022B01" w:rsidDel="00EB5D72" w:rsidP="0034350C" w:rsidRDefault="77022B01" w14:paraId="0F01B56F" w14:textId="1BF6B98A">
      <w:pPr>
        <w:spacing w:line="360" w:lineRule="auto"/>
        <w:rPr>
          <w:del w:author="Malachi Jamison" w:date="2023-11-05T19:50:00Z" w:id="2300"/>
          <w:rFonts w:eastAsia="Candara"/>
          <w:b/>
        </w:rPr>
      </w:pPr>
      <w:del w:author="Malachi Jamison" w:date="2023-11-05T19:50:00Z" w:id="2301">
        <w:r w:rsidRPr="0009091C" w:rsidDel="00EB5D72">
          <w:rPr>
            <w:rFonts w:eastAsia="Candara"/>
            <w:b/>
          </w:rPr>
          <w:delText>Test Data Setup:</w:delText>
        </w:r>
      </w:del>
    </w:p>
    <w:p w:rsidRPr="0009091C" w:rsidR="77022B01" w:rsidDel="00EB5D72" w:rsidP="0034350C" w:rsidRDefault="77022B01" w14:paraId="0EA4A205" w14:textId="72A5C17C">
      <w:pPr>
        <w:pStyle w:val="ListParagraph"/>
        <w:numPr>
          <w:ilvl w:val="0"/>
          <w:numId w:val="183"/>
        </w:numPr>
        <w:spacing w:after="0"/>
        <w:rPr>
          <w:del w:author="Malachi Jamison" w:date="2023-11-05T19:50:00Z" w:id="2302"/>
          <w:rFonts w:eastAsia="Candara"/>
        </w:rPr>
      </w:pPr>
      <w:del w:author="Malachi Jamison" w:date="2023-11-05T19:50:00Z" w:id="2303">
        <w:r w:rsidRPr="0009091C" w:rsidDel="00EB5D72">
          <w:rPr>
            <w:rFonts w:eastAsia="Candara"/>
          </w:rPr>
          <w:delText>Ensure that the test device has access to an internet connection.</w:delText>
        </w:r>
      </w:del>
    </w:p>
    <w:p w:rsidR="77022B01" w:rsidDel="00EB5D72" w:rsidP="0034350C" w:rsidRDefault="77022B01" w14:paraId="16BE3F72" w14:textId="04DC9AA1">
      <w:pPr>
        <w:pStyle w:val="ListParagraph"/>
        <w:numPr>
          <w:ilvl w:val="0"/>
          <w:numId w:val="183"/>
        </w:numPr>
        <w:spacing w:after="0"/>
        <w:rPr>
          <w:ins w:author="Zachary Cappella" w:date="2023-10-13T13:04:00Z" w:id="2304"/>
          <w:del w:author="Malachi Jamison" w:date="2023-11-05T19:50:00Z" w:id="2305"/>
          <w:rFonts w:eastAsia="Candara"/>
        </w:rPr>
      </w:pPr>
      <w:del w:author="Malachi Jamison" w:date="2023-11-05T19:50:00Z" w:id="2306">
        <w:r w:rsidRPr="0009091C" w:rsidDel="00EB5D72">
          <w:rPr>
            <w:rFonts w:eastAsia="Candara"/>
          </w:rPr>
          <w:delText>Prepare a list of complex or multi-part queries for testing.</w:delText>
        </w:r>
      </w:del>
    </w:p>
    <w:p w:rsidRPr="00325B5D" w:rsidR="00325B5D" w:rsidDel="00EB5D72" w:rsidRDefault="00325B5D" w14:paraId="21278BB1" w14:textId="1E24C4B1">
      <w:pPr>
        <w:spacing w:after="0"/>
        <w:rPr>
          <w:del w:author="Malachi Jamison" w:date="2023-11-05T19:50:00Z" w:id="2307"/>
          <w:rFonts w:eastAsia="Candara"/>
        </w:rPr>
        <w:pPrChange w:author="Zachary Cappella" w:date="2023-10-13T13:04:00Z" w:id="2308">
          <w:pPr>
            <w:pStyle w:val="ListParagraph"/>
            <w:numPr>
              <w:numId w:val="146"/>
            </w:numPr>
            <w:spacing w:after="0"/>
            <w:ind w:hanging="360"/>
          </w:pPr>
        </w:pPrChange>
      </w:pPr>
    </w:p>
    <w:p w:rsidRPr="0009091C" w:rsidR="77022B01" w:rsidDel="00EB5D72" w:rsidP="0034350C" w:rsidRDefault="77022B01" w14:paraId="07DDBA50" w14:textId="5A774EAA">
      <w:pPr>
        <w:spacing w:line="360" w:lineRule="auto"/>
        <w:rPr>
          <w:del w:author="Malachi Jamison" w:date="2023-11-05T19:50:00Z" w:id="2309"/>
          <w:rFonts w:eastAsia="Candara"/>
          <w:b/>
        </w:rPr>
      </w:pPr>
      <w:del w:author="Malachi Jamison" w:date="2023-11-05T19:50:00Z" w:id="2310">
        <w:r w:rsidRPr="0009091C" w:rsidDel="00EB5D72">
          <w:rPr>
            <w:rFonts w:eastAsia="Candara"/>
            <w:b/>
          </w:rPr>
          <w:delText>Test Execution:</w:delText>
        </w:r>
      </w:del>
    </w:p>
    <w:p w:rsidR="77022B01" w:rsidDel="00EB5D72" w:rsidP="0034350C" w:rsidRDefault="77022B01" w14:paraId="773DDFB9" w14:textId="79B20113">
      <w:pPr>
        <w:pStyle w:val="ListParagraph"/>
        <w:numPr>
          <w:ilvl w:val="0"/>
          <w:numId w:val="181"/>
        </w:numPr>
        <w:spacing w:after="0"/>
        <w:rPr>
          <w:ins w:author="Zachary Cappella" w:date="2023-10-13T13:04:00Z" w:id="2311"/>
          <w:del w:author="Malachi Jamison" w:date="2023-11-05T19:50:00Z" w:id="2312"/>
          <w:rFonts w:eastAsia="Candara"/>
        </w:rPr>
      </w:pPr>
      <w:del w:author="Malachi Jamison" w:date="2023-11-05T19:50:00Z" w:id="2313">
        <w:r w:rsidRPr="0009091C" w:rsidDel="00EB5D72">
          <w:rPr>
            <w:rFonts w:eastAsia="Candara"/>
          </w:rPr>
          <w:delText>Record the actual results for each test step.</w:delText>
        </w:r>
      </w:del>
    </w:p>
    <w:p w:rsidRPr="00325B5D" w:rsidR="00325B5D" w:rsidDel="00EB5D72" w:rsidRDefault="00325B5D" w14:paraId="0B3FD524" w14:textId="3CE02D43">
      <w:pPr>
        <w:spacing w:after="0"/>
        <w:rPr>
          <w:del w:author="Malachi Jamison" w:date="2023-11-05T19:50:00Z" w:id="2314"/>
          <w:rFonts w:eastAsia="Candara"/>
        </w:rPr>
        <w:pPrChange w:author="Zachary Cappella" w:date="2023-10-13T13:04:00Z" w:id="2315">
          <w:pPr>
            <w:pStyle w:val="ListParagraph"/>
            <w:numPr>
              <w:numId w:val="145"/>
            </w:numPr>
            <w:spacing w:after="0"/>
            <w:ind w:hanging="360"/>
          </w:pPr>
        </w:pPrChange>
      </w:pPr>
    </w:p>
    <w:p w:rsidRPr="0009091C" w:rsidR="77022B01" w:rsidDel="00EB5D72" w:rsidP="0034350C" w:rsidRDefault="77022B01" w14:paraId="53ADFFAC" w14:textId="3A8407D9">
      <w:pPr>
        <w:spacing w:line="360" w:lineRule="auto"/>
        <w:rPr>
          <w:del w:author="Malachi Jamison" w:date="2023-11-05T19:50:00Z" w:id="2316"/>
          <w:rFonts w:eastAsia="Candara"/>
          <w:b/>
        </w:rPr>
      </w:pPr>
      <w:del w:author="Malachi Jamison" w:date="2023-11-05T19:50:00Z" w:id="2317">
        <w:r w:rsidRPr="0009091C" w:rsidDel="00EB5D72">
          <w:rPr>
            <w:rFonts w:eastAsia="Candara"/>
            <w:b/>
          </w:rPr>
          <w:delText>Pass/Fail Criteria:</w:delText>
        </w:r>
      </w:del>
    </w:p>
    <w:p w:rsidR="77022B01" w:rsidDel="00EB5D72" w:rsidP="0034350C" w:rsidRDefault="77022B01" w14:paraId="72300A23" w14:textId="1072FC2C">
      <w:pPr>
        <w:pStyle w:val="ListParagraph"/>
        <w:numPr>
          <w:ilvl w:val="0"/>
          <w:numId w:val="180"/>
        </w:numPr>
        <w:spacing w:after="0"/>
        <w:rPr>
          <w:del w:author="Malachi Jamison" w:date="2023-11-05T19:50:00Z" w:id="2318"/>
          <w:rFonts w:eastAsia="Candara"/>
        </w:rPr>
      </w:pPr>
      <w:del w:author="Malachi Jamison" w:date="2023-11-05T19:50:00Z" w:id="2319">
        <w:r w:rsidRPr="0009091C" w:rsidDel="00EB5D72">
          <w:rPr>
            <w:rFonts w:eastAsia="Candara"/>
            <w:b/>
          </w:rPr>
          <w:delText>Pass:</w:delText>
        </w:r>
        <w:r w:rsidRPr="0009091C" w:rsidDel="00EB5D72">
          <w:rPr>
            <w:rFonts w:eastAsia="Candara"/>
          </w:rPr>
          <w:delText xml:space="preserve"> The chatbot</w:delText>
        </w:r>
      </w:del>
      <w:ins w:author="Zachary Cappella" w:date="2023-10-10T14:54:00Z" w:id="2320">
        <w:del w:author="Malachi Jamison" w:date="2023-11-05T19:50:00Z" w:id="2321">
          <w:r w:rsidDel="00EB5D72" w:rsidR="00DE664F">
            <w:rPr>
              <w:rFonts w:eastAsia="Candara"/>
            </w:rPr>
            <w:delText>Virtual Assistant</w:delText>
          </w:r>
        </w:del>
      </w:ins>
      <w:del w:author="Malachi Jamison" w:date="2023-11-05T19:50:00Z" w:id="2322">
        <w:r w:rsidRPr="0009091C" w:rsidDel="00EB5D72">
          <w:rPr>
            <w:rFonts w:eastAsia="Candara"/>
          </w:rPr>
          <w:delText xml:space="preserve"> accurately recognizes and responds effectively to complex or multi-part queries.</w:delText>
        </w:r>
      </w:del>
    </w:p>
    <w:p w:rsidRPr="0009091C" w:rsidR="00325B5D" w:rsidDel="00EB5D72" w:rsidP="00DC59EF" w:rsidRDefault="00325B5D" w14:paraId="38809699" w14:textId="2640D25E">
      <w:pPr>
        <w:pStyle w:val="ListParagraph"/>
        <w:numPr>
          <w:ilvl w:val="0"/>
          <w:numId w:val="180"/>
        </w:numPr>
        <w:spacing w:after="0"/>
        <w:rPr>
          <w:ins w:author="Zachary Cappella" w:date="2023-10-13T13:04:00Z" w:id="2323"/>
          <w:del w:author="Malachi Jamison" w:date="2023-11-05T19:50:00Z" w:id="2324"/>
          <w:rFonts w:eastAsia="Candara"/>
        </w:rPr>
      </w:pPr>
    </w:p>
    <w:p w:rsidRPr="00325B5D" w:rsidR="00325B5D" w:rsidDel="00EB5D72" w:rsidRDefault="77022B01" w14:paraId="6E667282" w14:textId="61756090">
      <w:pPr>
        <w:pStyle w:val="ListParagraph"/>
        <w:numPr>
          <w:ilvl w:val="0"/>
          <w:numId w:val="180"/>
        </w:numPr>
        <w:spacing w:after="0"/>
        <w:rPr>
          <w:del w:author="Malachi Jamison" w:date="2023-11-05T19:50:00Z" w:id="2325"/>
          <w:rFonts w:eastAsia="Candara"/>
        </w:rPr>
        <w:pPrChange w:author="Zachary Cappella" w:date="2023-10-13T13:04:00Z" w:id="2326">
          <w:pPr>
            <w:pStyle w:val="ListParagraph"/>
          </w:pPr>
        </w:pPrChange>
      </w:pPr>
      <w:del w:author="Malachi Jamison" w:date="2023-11-05T19:50:00Z" w:id="2327">
        <w:r w:rsidRPr="00325B5D" w:rsidDel="00EB5D72">
          <w:rPr>
            <w:rFonts w:eastAsia="Candara"/>
            <w:b/>
            <w:bCs/>
          </w:rPr>
          <w:delText>Fail:</w:delText>
        </w:r>
        <w:r w:rsidRPr="00325B5D" w:rsidDel="00EB5D72">
          <w:rPr>
            <w:rFonts w:eastAsia="Candara"/>
          </w:rPr>
          <w:delText xml:space="preserve"> If the chatbot</w:delText>
        </w:r>
      </w:del>
      <w:ins w:author="Zachary Cappella" w:date="2023-10-10T14:54:00Z" w:id="2328">
        <w:del w:author="Malachi Jamison" w:date="2023-11-05T19:50:00Z" w:id="2329">
          <w:r w:rsidRPr="00325B5D" w:rsidDel="00EB5D72" w:rsidR="00DE664F">
            <w:rPr>
              <w:rFonts w:eastAsia="Candara"/>
            </w:rPr>
            <w:delText>Virtual Assistant</w:delText>
          </w:r>
        </w:del>
      </w:ins>
      <w:del w:author="Malachi Jamison" w:date="2023-11-05T19:50:00Z" w:id="2330">
        <w:r w:rsidRPr="00325B5D" w:rsidDel="00EB5D72">
          <w:rPr>
            <w:rFonts w:eastAsia="Candara"/>
          </w:rPr>
          <w:delText xml:space="preserve"> fails to provide a coherent or relevant response to complex queries.</w:delText>
        </w:r>
      </w:del>
    </w:p>
    <w:p w:rsidRPr="00325B5D" w:rsidR="00325B5D" w:rsidDel="00EB5D72" w:rsidP="00325B5D" w:rsidRDefault="00325B5D" w14:paraId="40CF9C71" w14:textId="6F0651BF">
      <w:pPr>
        <w:pStyle w:val="ListParagraph"/>
        <w:numPr>
          <w:ilvl w:val="0"/>
          <w:numId w:val="180"/>
        </w:numPr>
        <w:spacing w:after="0"/>
        <w:rPr>
          <w:ins w:author="Zachary Cappella" w:date="2023-10-13T13:04:00Z" w:id="2331"/>
          <w:del w:author="Malachi Jamison" w:date="2023-11-05T19:50:00Z" w:id="2332"/>
          <w:rFonts w:eastAsia="Candara"/>
        </w:rPr>
      </w:pPr>
    </w:p>
    <w:p w:rsidRPr="00325B5D" w:rsidR="77022B01" w:rsidDel="00EB5D72" w:rsidRDefault="77022B01" w14:paraId="09F12559" w14:textId="4AD503D6">
      <w:pPr>
        <w:rPr>
          <w:del w:author="Malachi Jamison" w:date="2023-11-05T19:50:00Z" w:id="2333"/>
          <w:rFonts w:eastAsia="Candara"/>
        </w:rPr>
        <w:pPrChange w:author="Zachary Cappella" w:date="2023-11-05T15:34:00Z" w:id="2334">
          <w:pPr>
            <w:spacing w:line="360" w:lineRule="auto"/>
          </w:pPr>
        </w:pPrChange>
      </w:pPr>
      <w:del w:author="Malachi Jamison" w:date="2023-11-05T19:50:00Z" w:id="2335">
        <w:r w:rsidRPr="00325B5D" w:rsidDel="00EB5D72">
          <w:rPr>
            <w:rFonts w:eastAsia="Candara"/>
            <w:b/>
          </w:rPr>
          <w:delText>Notes/Comments:</w:delText>
        </w:r>
        <w:r w:rsidRPr="00325B5D" w:rsidDel="00EB5D72">
          <w:rPr>
            <w:rFonts w:eastAsia="Candara"/>
          </w:rPr>
          <w:delText xml:space="preserve"> [Add any additional comments or observations here.]</w:delText>
        </w:r>
      </w:del>
    </w:p>
    <w:p w:rsidRPr="0009091C" w:rsidR="77022B01" w:rsidDel="00EB5D72" w:rsidRDefault="77022B01" w14:paraId="1968BD27" w14:textId="72591034">
      <w:pPr>
        <w:rPr>
          <w:del w:author="Malachi Jamison" w:date="2023-11-05T19:50:00Z" w:id="2336"/>
          <w:rFonts w:eastAsia="Candara"/>
        </w:rPr>
        <w:pPrChange w:author="Zachary Cappella" w:date="2023-11-05T15:34:00Z" w:id="2337">
          <w:pPr>
            <w:spacing w:line="360" w:lineRule="auto"/>
          </w:pPr>
        </w:pPrChange>
      </w:pPr>
      <w:del w:author="Malachi Jamison" w:date="2023-11-05T19:50:00Z" w:id="2338">
        <w:r w:rsidRPr="0009091C" w:rsidDel="00EB5D72">
          <w:rPr>
            <w:rFonts w:eastAsia="Candara"/>
            <w:b/>
          </w:rPr>
          <w:delText>Attachments:</w:delText>
        </w:r>
        <w:r w:rsidRPr="0009091C" w:rsidDel="00EB5D72">
          <w:rPr>
            <w:rFonts w:eastAsia="Candara"/>
          </w:rPr>
          <w:delText xml:space="preserve"> [Include any relevant attachments, if needed.]</w:delText>
        </w:r>
      </w:del>
    </w:p>
    <w:p w:rsidR="00325B5D" w:rsidDel="00EB5D72" w:rsidRDefault="00325B5D" w14:paraId="0C2B9A61" w14:textId="5DCF91BA">
      <w:pPr>
        <w:rPr>
          <w:ins w:author="Zachary Cappella" w:date="2023-10-13T13:04:00Z" w:id="2339"/>
          <w:del w:author="Malachi Jamison" w:date="2023-11-05T19:50:00Z" w:id="2340"/>
          <w:rFonts w:eastAsia="Candara"/>
          <w:b/>
          <w:bCs/>
        </w:rPr>
        <w:pPrChange w:author="Zachary Cappella" w:date="2023-10-13T13:04:00Z" w:id="2341">
          <w:pPr>
            <w:spacing w:line="360" w:lineRule="auto"/>
          </w:pPr>
        </w:pPrChange>
      </w:pPr>
    </w:p>
    <w:p w:rsidRPr="0009091C" w:rsidR="77022B01" w:rsidDel="00EB5D72" w:rsidP="0034350C" w:rsidRDefault="77022B01" w14:paraId="30C8E7FE" w14:textId="1177ADA8">
      <w:pPr>
        <w:spacing w:line="360" w:lineRule="auto"/>
        <w:rPr>
          <w:del w:author="Malachi Jamison" w:date="2023-11-05T19:50:00Z" w:id="2342"/>
          <w:rFonts w:eastAsia="Candara"/>
          <w:b/>
        </w:rPr>
      </w:pPr>
      <w:del w:author="Malachi Jamison" w:date="2023-11-05T19:50:00Z" w:id="2343">
        <w:r w:rsidRPr="0009091C" w:rsidDel="00EB5D72">
          <w:rPr>
            <w:rFonts w:eastAsia="Candara"/>
            <w:b/>
          </w:rPr>
          <w:delText>Assumption:</w:delText>
        </w:r>
      </w:del>
    </w:p>
    <w:p w:rsidRPr="0009091C" w:rsidR="77022B01" w:rsidDel="00EB5D72" w:rsidP="0034350C" w:rsidRDefault="77022B01" w14:paraId="642AEA65" w14:textId="3EA40170">
      <w:pPr>
        <w:pStyle w:val="ListParagraph"/>
        <w:numPr>
          <w:ilvl w:val="0"/>
          <w:numId w:val="178"/>
        </w:numPr>
        <w:spacing w:after="0"/>
        <w:rPr>
          <w:del w:author="Malachi Jamison" w:date="2023-11-05T19:50:00Z" w:id="2344"/>
          <w:rFonts w:eastAsia="Candara"/>
        </w:rPr>
      </w:pPr>
      <w:del w:author="Malachi Jamison" w:date="2023-11-05T19:50:00Z" w:id="2345">
        <w:r w:rsidRPr="0009091C" w:rsidDel="00EB5D72">
          <w:rPr>
            <w:rFonts w:eastAsia="Candara"/>
          </w:rPr>
          <w:delText>The CogniOpen application is correctly installed and operational on the test device.</w:delText>
        </w:r>
      </w:del>
    </w:p>
    <w:p w:rsidRPr="0009091C" w:rsidR="77022B01" w:rsidDel="00EB5D72" w:rsidP="0034350C" w:rsidRDefault="77022B01" w14:paraId="56DC75DF" w14:textId="5F062CB5">
      <w:pPr>
        <w:pStyle w:val="ListParagraph"/>
        <w:numPr>
          <w:ilvl w:val="0"/>
          <w:numId w:val="178"/>
        </w:numPr>
        <w:spacing w:after="0"/>
        <w:rPr>
          <w:del w:author="Malachi Jamison" w:date="2023-11-05T19:50:00Z" w:id="2346"/>
          <w:rFonts w:eastAsia="Candara"/>
        </w:rPr>
      </w:pPr>
      <w:del w:author="Malachi Jamison" w:date="2023-11-05T19:50:00Z" w:id="2347">
        <w:r w:rsidRPr="0009091C" w:rsidDel="00EB5D72">
          <w:rPr>
            <w:rFonts w:eastAsia="Candara"/>
          </w:rPr>
          <w:delText>The chatbot</w:delText>
        </w:r>
      </w:del>
      <w:ins w:author="Zachary Cappella" w:date="2023-10-10T14:54:00Z" w:id="2348">
        <w:del w:author="Malachi Jamison" w:date="2023-11-05T19:50:00Z" w:id="2349">
          <w:r w:rsidDel="00EB5D72" w:rsidR="00DE664F">
            <w:rPr>
              <w:rFonts w:eastAsia="Candara"/>
            </w:rPr>
            <w:delText>Virtual Assistant</w:delText>
          </w:r>
        </w:del>
      </w:ins>
      <w:del w:author="Malachi Jamison" w:date="2023-11-05T19:50:00Z" w:id="2350">
        <w:r w:rsidRPr="0009091C" w:rsidDel="00EB5D72">
          <w:rPr>
            <w:rFonts w:eastAsia="Candara"/>
          </w:rPr>
          <w:delText xml:space="preserve"> screen is accessible within the application.</w:delText>
        </w:r>
      </w:del>
    </w:p>
    <w:p w:rsidRPr="0009091C" w:rsidR="77022B01" w:rsidDel="00EB5D72" w:rsidP="0034350C" w:rsidRDefault="77022B01" w14:paraId="7A8E0399" w14:textId="478BC34A">
      <w:pPr>
        <w:pStyle w:val="ListParagraph"/>
        <w:numPr>
          <w:ilvl w:val="0"/>
          <w:numId w:val="178"/>
        </w:numPr>
        <w:spacing w:after="0"/>
        <w:rPr>
          <w:del w:author="Malachi Jamison" w:date="2023-11-05T19:50:00Z" w:id="2351"/>
          <w:rFonts w:eastAsia="Candara"/>
        </w:rPr>
      </w:pPr>
      <w:del w:author="Malachi Jamison" w:date="2023-11-05T19:50:00Z" w:id="2352">
        <w:r w:rsidRPr="0009091C" w:rsidDel="00EB5D72">
          <w:rPr>
            <w:rFonts w:eastAsia="Candara"/>
          </w:rPr>
          <w:delText>The chatbot</w:delText>
        </w:r>
      </w:del>
      <w:ins w:author="Zachary Cappella" w:date="2023-10-10T14:54:00Z" w:id="2353">
        <w:del w:author="Malachi Jamison" w:date="2023-11-05T19:50:00Z" w:id="2354">
          <w:r w:rsidDel="00EB5D72" w:rsidR="00DE664F">
            <w:rPr>
              <w:rFonts w:eastAsia="Candara"/>
            </w:rPr>
            <w:delText>Virtual Assistant</w:delText>
          </w:r>
        </w:del>
      </w:ins>
      <w:del w:author="Malachi Jamison" w:date="2023-11-05T19:50:00Z" w:id="2355">
        <w:r w:rsidRPr="0009091C" w:rsidDel="00EB5D72">
          <w:rPr>
            <w:rFonts w:eastAsia="Candara"/>
          </w:rPr>
          <w:delText>'s natural language processing capabilities are properly configured to handle complex queries.</w:delText>
        </w:r>
      </w:del>
    </w:p>
    <w:p w:rsidR="77022B01" w:rsidDel="00EB5D72" w:rsidP="0034350C" w:rsidRDefault="77022B01" w14:paraId="39114C2F" w14:textId="143ED500">
      <w:pPr>
        <w:pStyle w:val="ListParagraph"/>
        <w:numPr>
          <w:ilvl w:val="0"/>
          <w:numId w:val="178"/>
        </w:numPr>
        <w:spacing w:after="0"/>
        <w:rPr>
          <w:ins w:author="Zachary Cappella" w:date="2023-10-13T12:37:00Z" w:id="2356"/>
          <w:del w:author="Malachi Jamison" w:date="2023-11-05T19:50:00Z" w:id="2357"/>
          <w:rFonts w:eastAsia="Candara"/>
        </w:rPr>
      </w:pPr>
      <w:del w:author="Malachi Jamison" w:date="2023-11-05T19:50:00Z" w:id="2358">
        <w:r w:rsidRPr="0009091C" w:rsidDel="00EB5D72">
          <w:rPr>
            <w:rFonts w:eastAsia="Candara"/>
          </w:rPr>
          <w:delText>The chatbot</w:delText>
        </w:r>
      </w:del>
      <w:ins w:author="Zachary Cappella" w:date="2023-10-10T14:54:00Z" w:id="2359">
        <w:del w:author="Malachi Jamison" w:date="2023-11-05T19:50:00Z" w:id="2360">
          <w:r w:rsidDel="00EB5D72" w:rsidR="00DE664F">
            <w:rPr>
              <w:rFonts w:eastAsia="Candara"/>
            </w:rPr>
            <w:delText>Virtual Assistant</w:delText>
          </w:r>
        </w:del>
      </w:ins>
      <w:del w:author="Malachi Jamison" w:date="2023-11-05T19:50:00Z" w:id="2361">
        <w:r w:rsidRPr="0009091C" w:rsidDel="00EB5D72">
          <w:rPr>
            <w:rFonts w:eastAsia="Candara"/>
          </w:rPr>
          <w:delText>'s responses to complex queries are predefined and available for testing.</w:delText>
        </w:r>
      </w:del>
    </w:p>
    <w:p w:rsidRPr="009854A3" w:rsidR="009854A3" w:rsidDel="00EB5D72" w:rsidRDefault="006C021A" w14:paraId="7F050D1F" w14:textId="058836A0">
      <w:pPr>
        <w:spacing w:after="0"/>
        <w:rPr>
          <w:del w:author="Malachi Jamison" w:date="2023-11-05T19:50:00Z" w:id="2362"/>
          <w:rFonts w:eastAsia="Candara"/>
        </w:rPr>
        <w:pPrChange w:author="Zachary Cappella" w:date="2023-10-13T12:37:00Z" w:id="2363">
          <w:pPr>
            <w:pStyle w:val="ListParagraph"/>
            <w:numPr>
              <w:numId w:val="143"/>
            </w:numPr>
            <w:spacing w:after="0"/>
            <w:ind w:hanging="360"/>
          </w:pPr>
        </w:pPrChange>
      </w:pPr>
      <w:ins w:author="Zachary Cappella" w:date="2023-10-13T12:37:00Z" w:id="2364">
        <w:del w:author="Malachi Jamison" w:date="2023-11-05T19:50:00Z" w:id="2365">
          <w:r w:rsidDel="00EB5D72">
            <w:rPr>
              <w:rFonts w:eastAsia="Candara"/>
              <w:noProof/>
            </w:rPr>
            <w:pict w14:anchorId="2953C447">
              <v:rect id="_x0000_i1163" style="width:468pt;height:.05pt;mso-width-percent:0;mso-height-percent:0;mso-width-percent:0;mso-height-percent:0" alt="" o:hr="t" o:hrstd="t" o:hralign="center" fillcolor="#a0a0a0" stroked="f"/>
            </w:pict>
          </w:r>
        </w:del>
      </w:ins>
    </w:p>
    <w:p w:rsidRPr="0009091C" w:rsidR="77022B01" w:rsidDel="00EB5D72" w:rsidP="0034350C" w:rsidRDefault="77022B01" w14:paraId="7F0EC277" w14:textId="01CF679F">
      <w:pPr>
        <w:pStyle w:val="Heading4"/>
        <w:rPr>
          <w:del w:author="Malachi Jamison" w:date="2023-11-05T19:50:00Z" w:id="2366"/>
          <w:rFonts w:ascii="Times New Roman" w:hAnsi="Times New Roman" w:eastAsia="Candara" w:cs="Times New Roman"/>
          <w:i w:val="0"/>
        </w:rPr>
      </w:pPr>
      <w:bookmarkStart w:name="_Toc148095162" w:id="2367"/>
      <w:bookmarkStart w:name="_Toc1879780392" w:id="2368"/>
      <w:del w:author="Malachi Jamison" w:date="2023-11-05T19:50:00Z" w:id="2369">
        <w:r w:rsidRPr="0009091C" w:rsidDel="00EB5D72">
          <w:rPr>
            <w:rFonts w:ascii="Times New Roman" w:hAnsi="Times New Roman" w:eastAsia="Candara" w:cs="Times New Roman"/>
            <w:i w:val="0"/>
          </w:rPr>
          <w:delText>3.1.4.4 Chat History Display</w:delText>
        </w:r>
        <w:bookmarkEnd w:id="2367"/>
        <w:bookmarkEnd w:id="2368"/>
      </w:del>
    </w:p>
    <w:p w:rsidRPr="0009091C" w:rsidR="77022B01" w:rsidDel="00EB5D72" w:rsidP="0034350C" w:rsidRDefault="77022B01" w14:paraId="4F60FB64" w14:textId="58B5D69F">
      <w:pPr>
        <w:spacing w:line="360" w:lineRule="auto"/>
        <w:rPr>
          <w:del w:author="Malachi Jamison" w:date="2023-11-05T19:50:00Z" w:id="2370"/>
          <w:rFonts w:eastAsia="Candara"/>
          <w:color w:val="000000" w:themeColor="text1"/>
        </w:rPr>
      </w:pPr>
      <w:del w:author="Malachi Jamison" w:date="2023-11-05T19:50:00Z" w:id="2371">
        <w:r w:rsidRPr="0009091C" w:rsidDel="00EB5D72">
          <w:rPr>
            <w:rFonts w:eastAsia="Candara"/>
            <w:b/>
          </w:rPr>
          <w:delText xml:space="preserve">Test Case ID: </w:delText>
        </w:r>
        <w:r w:rsidRPr="0009091C" w:rsidDel="00EB5D72">
          <w:rPr>
            <w:rFonts w:eastAsia="Candara"/>
            <w:color w:val="000000" w:themeColor="text1"/>
          </w:rPr>
          <w:delText>[will update when test ADO ticket is created]</w:delText>
        </w:r>
      </w:del>
    </w:p>
    <w:p w:rsidRPr="0009091C" w:rsidR="77022B01" w:rsidDel="00EB5D72" w:rsidP="0034350C" w:rsidRDefault="77022B01" w14:paraId="27A9E604" w14:textId="19DACE96">
      <w:pPr>
        <w:spacing w:line="360" w:lineRule="auto"/>
        <w:rPr>
          <w:del w:author="Malachi Jamison" w:date="2023-11-05T19:50:00Z" w:id="2372"/>
          <w:rFonts w:eastAsia="Candara"/>
        </w:rPr>
      </w:pPr>
      <w:del w:author="Malachi Jamison" w:date="2023-11-05T19:50:00Z" w:id="2373">
        <w:r w:rsidRPr="0009091C" w:rsidDel="00EB5D72">
          <w:rPr>
            <w:rFonts w:eastAsia="Candara"/>
            <w:b/>
          </w:rPr>
          <w:delText>Test Case Name:</w:delText>
        </w:r>
        <w:r w:rsidRPr="0009091C" w:rsidDel="00EB5D72">
          <w:rPr>
            <w:rFonts w:eastAsia="Candara"/>
          </w:rPr>
          <w:delText xml:space="preserve"> Verify Chat History Display </w:delText>
        </w:r>
      </w:del>
    </w:p>
    <w:p w:rsidRPr="0009091C" w:rsidR="77022B01" w:rsidDel="00EB5D72" w:rsidP="0034350C" w:rsidRDefault="77022B01" w14:paraId="0565F5B1" w14:textId="68566D78">
      <w:pPr>
        <w:spacing w:line="360" w:lineRule="auto"/>
        <w:rPr>
          <w:del w:author="Malachi Jamison" w:date="2023-11-05T19:50:00Z" w:id="2374"/>
          <w:rFonts w:eastAsia="Candara"/>
        </w:rPr>
      </w:pPr>
      <w:del w:author="Malachi Jamison" w:date="2023-11-05T19:50:00Z" w:id="2375">
        <w:r w:rsidRPr="0009091C" w:rsidDel="00EB5D72">
          <w:rPr>
            <w:rFonts w:eastAsia="Candara"/>
            <w:b/>
          </w:rPr>
          <w:delText>Description:</w:delText>
        </w:r>
        <w:r w:rsidRPr="0009091C" w:rsidDel="00EB5D72">
          <w:rPr>
            <w:rFonts w:eastAsia="Candara"/>
          </w:rPr>
          <w:delText xml:space="preserve"> Verify that the chat history on the chatbot</w:delText>
        </w:r>
      </w:del>
      <w:ins w:author="Zachary Cappella" w:date="2023-10-10T14:54:00Z" w:id="2376">
        <w:del w:author="Malachi Jamison" w:date="2023-11-05T19:50:00Z" w:id="2377">
          <w:r w:rsidDel="00EB5D72" w:rsidR="00DE664F">
            <w:rPr>
              <w:rFonts w:eastAsia="Candara"/>
            </w:rPr>
            <w:delText>Virtual Assistant</w:delText>
          </w:r>
        </w:del>
      </w:ins>
      <w:del w:author="Malachi Jamison" w:date="2023-11-05T19:50:00Z" w:id="2378">
        <w:r w:rsidRPr="0009091C" w:rsidDel="00EB5D72">
          <w:rPr>
            <w:rFonts w:eastAsia="Candara"/>
          </w:rPr>
          <w:delText xml:space="preserve"> screen displays previous interactions accurately.</w:delText>
        </w:r>
      </w:del>
    </w:p>
    <w:p w:rsidRPr="0009091C" w:rsidR="77022B01" w:rsidDel="00EB5D72" w:rsidP="0034350C" w:rsidRDefault="77022B01" w14:paraId="3A71E68D" w14:textId="502AE94E">
      <w:pPr>
        <w:spacing w:line="360" w:lineRule="auto"/>
        <w:rPr>
          <w:del w:author="Malachi Jamison" w:date="2023-11-05T19:50:00Z" w:id="2379"/>
          <w:rFonts w:eastAsia="Candara"/>
        </w:rPr>
      </w:pPr>
      <w:del w:author="Malachi Jamison" w:date="2023-11-05T19:50:00Z" w:id="2380">
        <w:r w:rsidRPr="0009091C" w:rsidDel="00EB5D72">
          <w:rPr>
            <w:rFonts w:eastAsia="Candara"/>
            <w:b/>
          </w:rPr>
          <w:delText>Requirement Name:</w:delText>
        </w:r>
        <w:r w:rsidRPr="0009091C" w:rsidDel="00EB5D72">
          <w:rPr>
            <w:rFonts w:eastAsia="Candara"/>
          </w:rPr>
          <w:delText xml:space="preserve"> Chat History Display </w:delText>
        </w:r>
      </w:del>
    </w:p>
    <w:p w:rsidRPr="0009091C" w:rsidR="77022B01" w:rsidDel="00EB5D72" w:rsidP="0034350C" w:rsidRDefault="77022B01" w14:paraId="33F1A957" w14:textId="3E7EADD0">
      <w:pPr>
        <w:spacing w:line="360" w:lineRule="auto"/>
        <w:rPr>
          <w:del w:author="Malachi Jamison" w:date="2023-11-05T19:50:00Z" w:id="2381"/>
          <w:rFonts w:eastAsia="Candara"/>
        </w:rPr>
      </w:pPr>
      <w:del w:author="Malachi Jamison" w:date="2023-11-05T19:50:00Z" w:id="2382">
        <w:r w:rsidRPr="0009091C" w:rsidDel="00EB5D72">
          <w:rPr>
            <w:rFonts w:eastAsia="Candara"/>
            <w:b/>
          </w:rPr>
          <w:delText>Description:</w:delText>
        </w:r>
        <w:r w:rsidRPr="0009091C" w:rsidDel="00EB5D72">
          <w:rPr>
            <w:rFonts w:eastAsia="Candara"/>
          </w:rPr>
          <w:delText xml:space="preserve"> The chatbot</w:delText>
        </w:r>
      </w:del>
      <w:ins w:author="Zachary Cappella" w:date="2023-10-10T14:54:00Z" w:id="2383">
        <w:del w:author="Malachi Jamison" w:date="2023-11-05T19:50:00Z" w:id="2384">
          <w:r w:rsidDel="00EB5D72" w:rsidR="00DE664F">
            <w:rPr>
              <w:rFonts w:eastAsia="Candara"/>
            </w:rPr>
            <w:delText>Virtual Assistant</w:delText>
          </w:r>
        </w:del>
      </w:ins>
      <w:del w:author="Malachi Jamison" w:date="2023-11-05T19:50:00Z" w:id="2385">
        <w:r w:rsidRPr="0009091C" w:rsidDel="00EB5D72">
          <w:rPr>
            <w:rFonts w:eastAsia="Candara"/>
          </w:rPr>
          <w:delText xml:space="preserve"> screen must display the chat history accurately, recording and displaying previous interactions between the user and the chatbot</w:delText>
        </w:r>
      </w:del>
      <w:ins w:author="Zachary Cappella" w:date="2023-10-10T14:54:00Z" w:id="2386">
        <w:del w:author="Malachi Jamison" w:date="2023-11-05T19:50:00Z" w:id="2387">
          <w:r w:rsidDel="00EB5D72" w:rsidR="00DE664F">
            <w:rPr>
              <w:rFonts w:eastAsia="Candara"/>
            </w:rPr>
            <w:delText>Virtual Assistant</w:delText>
          </w:r>
        </w:del>
      </w:ins>
      <w:del w:author="Malachi Jamison" w:date="2023-11-05T19:50:00Z" w:id="2388">
        <w:r w:rsidRPr="0009091C" w:rsidDel="00EB5D72">
          <w:rPr>
            <w:rFonts w:eastAsia="Candara"/>
          </w:rPr>
          <w:delText>. Users should be able to view the conversation history to reference past interactions and responses.</w:delText>
        </w:r>
      </w:del>
    </w:p>
    <w:p w:rsidRPr="0009091C" w:rsidR="77022B01" w:rsidDel="00EB5D72" w:rsidP="0034350C" w:rsidRDefault="77022B01" w14:paraId="766CF89F" w14:textId="2B3DDBA7">
      <w:pPr>
        <w:spacing w:line="360" w:lineRule="auto"/>
        <w:rPr>
          <w:del w:author="Malachi Jamison" w:date="2023-11-05T19:50:00Z" w:id="2389"/>
          <w:rFonts w:eastAsia="Candara"/>
          <w:b/>
        </w:rPr>
      </w:pPr>
      <w:del w:author="Malachi Jamison" w:date="2023-11-05T19:50:00Z" w:id="2390">
        <w:r w:rsidRPr="0009091C" w:rsidDel="00EB5D72">
          <w:rPr>
            <w:rFonts w:eastAsia="Candara"/>
            <w:b/>
          </w:rPr>
          <w:delText>Prerequisites:</w:delText>
        </w:r>
      </w:del>
    </w:p>
    <w:p w:rsidRPr="0009091C" w:rsidR="77022B01" w:rsidDel="00EB5D72" w:rsidP="0034350C" w:rsidRDefault="77022B01" w14:paraId="4E543A5D" w14:textId="1AC73B60">
      <w:pPr>
        <w:pStyle w:val="ListParagraph"/>
        <w:numPr>
          <w:ilvl w:val="0"/>
          <w:numId w:val="174"/>
        </w:numPr>
        <w:spacing w:after="0"/>
        <w:rPr>
          <w:del w:author="Malachi Jamison" w:date="2023-11-05T19:50:00Z" w:id="2391"/>
          <w:rFonts w:eastAsia="Candara"/>
        </w:rPr>
      </w:pPr>
      <w:del w:author="Malachi Jamison" w:date="2023-11-05T19:50:00Z" w:id="2392">
        <w:r w:rsidRPr="0009091C" w:rsidDel="00EB5D72">
          <w:rPr>
            <w:rFonts w:eastAsia="Candara"/>
          </w:rPr>
          <w:delText>The CogniOpen application must be properly installed and operational on the test device.</w:delText>
        </w:r>
      </w:del>
    </w:p>
    <w:p w:rsidR="77022B01" w:rsidDel="00EB5D72" w:rsidP="0034350C" w:rsidRDefault="77022B01" w14:paraId="13F437DE" w14:textId="688D5848">
      <w:pPr>
        <w:pStyle w:val="ListParagraph"/>
        <w:numPr>
          <w:ilvl w:val="0"/>
          <w:numId w:val="174"/>
        </w:numPr>
        <w:spacing w:after="0"/>
        <w:rPr>
          <w:ins w:author="Zachary Cappella" w:date="2023-10-13T12:37:00Z" w:id="2393"/>
          <w:del w:author="Malachi Jamison" w:date="2023-11-05T19:50:00Z" w:id="2394"/>
          <w:rFonts w:eastAsia="Candara"/>
        </w:rPr>
      </w:pPr>
      <w:del w:author="Malachi Jamison" w:date="2023-11-05T19:50:00Z" w:id="2395">
        <w:r w:rsidRPr="0009091C" w:rsidDel="00EB5D72">
          <w:rPr>
            <w:rFonts w:eastAsia="Candara"/>
          </w:rPr>
          <w:delText>The chatbot</w:delText>
        </w:r>
      </w:del>
      <w:ins w:author="Zachary Cappella" w:date="2023-10-10T14:54:00Z" w:id="2396">
        <w:del w:author="Malachi Jamison" w:date="2023-11-05T19:50:00Z" w:id="2397">
          <w:r w:rsidDel="00EB5D72" w:rsidR="00DE664F">
            <w:rPr>
              <w:rFonts w:eastAsia="Candara"/>
            </w:rPr>
            <w:delText>Virtual Assistant</w:delText>
          </w:r>
        </w:del>
      </w:ins>
      <w:del w:author="Malachi Jamison" w:date="2023-11-05T19:50:00Z" w:id="2398">
        <w:r w:rsidRPr="0009091C" w:rsidDel="00EB5D72">
          <w:rPr>
            <w:rFonts w:eastAsia="Candara"/>
          </w:rPr>
          <w:delText xml:space="preserve"> screen must be accessible within the application.</w:delText>
        </w:r>
      </w:del>
    </w:p>
    <w:p w:rsidRPr="009854A3" w:rsidR="009854A3" w:rsidDel="00EB5D72" w:rsidRDefault="009854A3" w14:paraId="212B156B" w14:textId="1180C044">
      <w:pPr>
        <w:spacing w:after="0"/>
        <w:rPr>
          <w:del w:author="Malachi Jamison" w:date="2023-11-05T19:50:00Z" w:id="2399"/>
          <w:rFonts w:eastAsia="Candara"/>
        </w:rPr>
        <w:pPrChange w:author="Zachary Cappella" w:date="2023-10-13T12:37:00Z" w:id="2400">
          <w:pPr>
            <w:pStyle w:val="ListParagraph"/>
            <w:numPr>
              <w:numId w:val="142"/>
            </w:numPr>
            <w:spacing w:after="0"/>
            <w:ind w:hanging="360"/>
          </w:pPr>
        </w:pPrChange>
      </w:pPr>
    </w:p>
    <w:p w:rsidRPr="0009091C" w:rsidR="77022B01" w:rsidDel="00EB5D72" w:rsidP="0034350C" w:rsidRDefault="77022B01" w14:paraId="01968388" w14:textId="6B0421B8">
      <w:pPr>
        <w:spacing w:line="360" w:lineRule="auto"/>
        <w:rPr>
          <w:del w:author="Malachi Jamison" w:date="2023-11-05T19:50:00Z" w:id="2401"/>
          <w:rFonts w:eastAsia="Candara"/>
        </w:rPr>
      </w:pPr>
      <w:del w:author="Malachi Jamison" w:date="2023-11-05T19:50:00Z" w:id="2402">
        <w:r w:rsidRPr="0009091C" w:rsidDel="00EB5D72">
          <w:rPr>
            <w:rFonts w:eastAsia="Candara"/>
            <w:b/>
          </w:rPr>
          <w:delText>Test Data:</w:delText>
        </w:r>
        <w:r w:rsidRPr="0009091C" w:rsidDel="00EB5D72">
          <w:rPr>
            <w:rFonts w:eastAsia="Candara"/>
          </w:rPr>
          <w:delText xml:space="preserve"> None</w:delText>
        </w:r>
      </w:del>
    </w:p>
    <w:p w:rsidRPr="0009091C" w:rsidR="77022B01" w:rsidDel="00EB5D72" w:rsidP="0034350C" w:rsidRDefault="77022B01" w14:paraId="15D52D12" w14:textId="2BA422DF">
      <w:pPr>
        <w:spacing w:line="360" w:lineRule="auto"/>
        <w:rPr>
          <w:del w:author="Malachi Jamison" w:date="2023-11-05T19:50:00Z" w:id="2403"/>
          <w:rFonts w:eastAsia="Candara"/>
          <w:b/>
        </w:rPr>
      </w:pPr>
      <w:del w:author="Malachi Jamison" w:date="2023-11-05T19:50:00Z" w:id="2404">
        <w:r w:rsidRPr="0009091C" w:rsidDel="00EB5D72">
          <w:rPr>
            <w:rFonts w:eastAsia="Candara"/>
            <w:b/>
          </w:rPr>
          <w:delText>Test Steps:</w:delText>
        </w:r>
      </w:del>
    </w:p>
    <w:p w:rsidRPr="0009091C" w:rsidR="77022B01" w:rsidDel="00EB5D72" w:rsidP="0034350C" w:rsidRDefault="77022B01" w14:paraId="318715F5" w14:textId="280A0300">
      <w:pPr>
        <w:pStyle w:val="ListParagraph"/>
        <w:numPr>
          <w:ilvl w:val="0"/>
          <w:numId w:val="172"/>
        </w:numPr>
        <w:spacing w:after="0"/>
        <w:rPr>
          <w:del w:author="Malachi Jamison" w:date="2023-11-05T19:50:00Z" w:id="2405"/>
          <w:rFonts w:eastAsia="Candara"/>
        </w:rPr>
      </w:pPr>
      <w:del w:author="Malachi Jamison" w:date="2023-11-05T19:50:00Z" w:id="2406">
        <w:r w:rsidRPr="0009091C" w:rsidDel="00EB5D72">
          <w:rPr>
            <w:rFonts w:eastAsia="Candara"/>
          </w:rPr>
          <w:delText>Launch the CogniOpen application from the device.</w:delText>
        </w:r>
      </w:del>
    </w:p>
    <w:p w:rsidRPr="0009091C" w:rsidR="77022B01" w:rsidDel="00EB5D72" w:rsidP="0034350C" w:rsidRDefault="77022B01" w14:paraId="08A0E785" w14:textId="286AEB75">
      <w:pPr>
        <w:pStyle w:val="ListParagraph"/>
        <w:numPr>
          <w:ilvl w:val="0"/>
          <w:numId w:val="172"/>
        </w:numPr>
        <w:spacing w:after="0"/>
        <w:rPr>
          <w:del w:author="Malachi Jamison" w:date="2023-11-05T19:50:00Z" w:id="2407"/>
          <w:rFonts w:eastAsia="Candara"/>
        </w:rPr>
      </w:pPr>
      <w:del w:author="Malachi Jamison" w:date="2023-11-05T19:50:00Z" w:id="2408">
        <w:r w:rsidRPr="0009091C" w:rsidDel="00EB5D72">
          <w:rPr>
            <w:rFonts w:eastAsia="Candara"/>
          </w:rPr>
          <w:delText>Navigate to the chatbot</w:delText>
        </w:r>
      </w:del>
      <w:ins w:author="Zachary Cappella" w:date="2023-10-10T14:54:00Z" w:id="2409">
        <w:del w:author="Malachi Jamison" w:date="2023-11-05T19:50:00Z" w:id="2410">
          <w:r w:rsidDel="00EB5D72" w:rsidR="00DE664F">
            <w:rPr>
              <w:rFonts w:eastAsia="Candara"/>
            </w:rPr>
            <w:delText>Virtual Assistant</w:delText>
          </w:r>
        </w:del>
      </w:ins>
      <w:del w:author="Malachi Jamison" w:date="2023-11-05T19:50:00Z" w:id="2411">
        <w:r w:rsidRPr="0009091C" w:rsidDel="00EB5D72">
          <w:rPr>
            <w:rFonts w:eastAsia="Candara"/>
          </w:rPr>
          <w:delText xml:space="preserve"> screen (see Figure 4 on the TDD).</w:delText>
        </w:r>
      </w:del>
    </w:p>
    <w:p w:rsidRPr="0009091C" w:rsidR="77022B01" w:rsidDel="00EB5D72" w:rsidP="0034350C" w:rsidRDefault="77022B01" w14:paraId="396CC9FA" w14:textId="75441F9E">
      <w:pPr>
        <w:pStyle w:val="ListParagraph"/>
        <w:numPr>
          <w:ilvl w:val="0"/>
          <w:numId w:val="172"/>
        </w:numPr>
        <w:spacing w:after="0"/>
        <w:rPr>
          <w:del w:author="Malachi Jamison" w:date="2023-11-05T19:50:00Z" w:id="2412"/>
          <w:rFonts w:eastAsia="Candara"/>
        </w:rPr>
      </w:pPr>
      <w:del w:author="Malachi Jamison" w:date="2023-11-05T19:50:00Z" w:id="2413">
        <w:r w:rsidRPr="0009091C" w:rsidDel="00EB5D72">
          <w:rPr>
            <w:rFonts w:eastAsia="Candara"/>
          </w:rPr>
          <w:delText>Observe the chat history displayed on the screen.</w:delText>
        </w:r>
      </w:del>
    </w:p>
    <w:p w:rsidR="77022B01" w:rsidDel="00EB5D72" w:rsidP="009854A3" w:rsidRDefault="77022B01" w14:paraId="5E5ADBF9" w14:textId="54B93C35">
      <w:pPr>
        <w:pStyle w:val="ListParagraph"/>
        <w:numPr>
          <w:ilvl w:val="0"/>
          <w:numId w:val="305"/>
        </w:numPr>
        <w:spacing w:after="0"/>
        <w:rPr>
          <w:ins w:author="Zachary Cappella" w:date="2023-10-13T12:37:00Z" w:id="2414"/>
          <w:del w:author="Malachi Jamison" w:date="2023-11-05T19:50:00Z" w:id="2415"/>
          <w:rFonts w:eastAsia="Candara"/>
        </w:rPr>
      </w:pPr>
      <w:del w:author="Malachi Jamison" w:date="2023-11-05T19:50:00Z" w:id="2416">
        <w:r w:rsidRPr="009854A3" w:rsidDel="00EB5D72">
          <w:rPr>
            <w:rFonts w:eastAsia="Candara"/>
            <w:b/>
          </w:rPr>
          <w:delText>Expected Result:</w:delText>
        </w:r>
        <w:r w:rsidRPr="009854A3" w:rsidDel="00EB5D72">
          <w:rPr>
            <w:rFonts w:eastAsia="Candara"/>
          </w:rPr>
          <w:delText xml:space="preserve"> The chat history accurately displays previous interactions between the user and the chatbot</w:delText>
        </w:r>
      </w:del>
      <w:ins w:author="Zachary Cappella" w:date="2023-10-10T14:54:00Z" w:id="2417">
        <w:del w:author="Malachi Jamison" w:date="2023-11-05T19:50:00Z" w:id="2418">
          <w:r w:rsidRPr="009854A3" w:rsidDel="00EB5D72" w:rsidR="00DE664F">
            <w:rPr>
              <w:rFonts w:eastAsia="Candara"/>
            </w:rPr>
            <w:delText>Virtual Assistant</w:delText>
          </w:r>
        </w:del>
      </w:ins>
      <w:del w:author="Malachi Jamison" w:date="2023-11-05T19:50:00Z" w:id="2419">
        <w:r w:rsidRPr="009854A3" w:rsidDel="00EB5D72">
          <w:rPr>
            <w:rFonts w:eastAsia="Candara"/>
          </w:rPr>
          <w:delText>.</w:delText>
        </w:r>
      </w:del>
    </w:p>
    <w:p w:rsidRPr="009854A3" w:rsidR="009854A3" w:rsidDel="00EB5D72" w:rsidRDefault="009854A3" w14:paraId="5FBE28FE" w14:textId="6147AF98">
      <w:pPr>
        <w:spacing w:after="0"/>
        <w:rPr>
          <w:del w:author="Malachi Jamison" w:date="2023-11-05T19:50:00Z" w:id="2420"/>
          <w:rFonts w:eastAsia="Candara"/>
        </w:rPr>
        <w:pPrChange w:author="Zachary Cappella" w:date="2023-10-13T12:37:00Z" w:id="2421">
          <w:pPr>
            <w:pStyle w:val="ListParagraph"/>
            <w:numPr>
              <w:ilvl w:val="1"/>
              <w:numId w:val="141"/>
            </w:numPr>
            <w:spacing w:after="0"/>
            <w:ind w:left="1440" w:hanging="360"/>
          </w:pPr>
        </w:pPrChange>
      </w:pPr>
    </w:p>
    <w:p w:rsidRPr="0009091C" w:rsidR="77022B01" w:rsidDel="00EB5D72" w:rsidP="0034350C" w:rsidRDefault="77022B01" w14:paraId="569A7125" w14:textId="207028F7">
      <w:pPr>
        <w:spacing w:line="360" w:lineRule="auto"/>
        <w:rPr>
          <w:del w:author="Malachi Jamison" w:date="2023-11-05T19:50:00Z" w:id="2422"/>
          <w:rFonts w:eastAsia="Candara"/>
          <w:b/>
        </w:rPr>
      </w:pPr>
      <w:del w:author="Malachi Jamison" w:date="2023-11-05T19:50:00Z" w:id="2423">
        <w:r w:rsidRPr="0009091C" w:rsidDel="00EB5D72">
          <w:rPr>
            <w:rFonts w:eastAsia="Candara"/>
            <w:b/>
          </w:rPr>
          <w:delText>Test Environment:</w:delText>
        </w:r>
      </w:del>
    </w:p>
    <w:p w:rsidRPr="0009091C" w:rsidR="77022B01" w:rsidDel="00EB5D72" w:rsidP="0034350C" w:rsidRDefault="77022B01" w14:paraId="08104497" w14:textId="4487ECA1">
      <w:pPr>
        <w:pStyle w:val="ListParagraph"/>
        <w:numPr>
          <w:ilvl w:val="0"/>
          <w:numId w:val="169"/>
        </w:numPr>
        <w:spacing w:after="0"/>
        <w:rPr>
          <w:del w:author="Malachi Jamison" w:date="2023-11-05T19:50:00Z" w:id="2424"/>
          <w:rFonts w:eastAsia="Candara"/>
        </w:rPr>
      </w:pPr>
      <w:del w:author="Malachi Jamison" w:date="2023-11-05T19:50:00Z" w:id="2425">
        <w:r w:rsidRPr="0009091C" w:rsidDel="00EB5D72">
          <w:rPr>
            <w:rFonts w:eastAsia="Candara"/>
            <w:b/>
          </w:rPr>
          <w:delText>Device:</w:delText>
        </w:r>
        <w:r w:rsidRPr="0009091C" w:rsidDel="00EB5D72">
          <w:rPr>
            <w:rFonts w:eastAsia="Candara"/>
          </w:rPr>
          <w:delText xml:space="preserve"> [Device type and model]</w:delText>
        </w:r>
      </w:del>
    </w:p>
    <w:p w:rsidRPr="00325B5D" w:rsidR="77022B01" w:rsidDel="00EB5D72" w:rsidRDefault="77022B01" w14:paraId="1E6B743F" w14:textId="13A25A7C">
      <w:pPr>
        <w:spacing w:after="0"/>
        <w:rPr>
          <w:del w:author="Malachi Jamison" w:date="2023-11-05T19:50:00Z" w:id="2426"/>
          <w:rFonts w:eastAsia="Candara"/>
        </w:rPr>
        <w:pPrChange w:author="Zachary Cappella" w:date="2023-11-05T15:34:00Z" w:id="2427">
          <w:pPr>
            <w:pStyle w:val="ListParagraph"/>
            <w:numPr>
              <w:numId w:val="169"/>
            </w:numPr>
            <w:spacing w:after="0"/>
            <w:ind w:hanging="360"/>
          </w:pPr>
        </w:pPrChange>
      </w:pPr>
      <w:del w:author="Malachi Jamison" w:date="2023-11-05T19:50:00Z" w:id="2428">
        <w:r w:rsidRPr="00325B5D" w:rsidDel="00EB5D72">
          <w:rPr>
            <w:rFonts w:eastAsia="Candara"/>
            <w:b/>
            <w:rPrChange w:author="Zachary Cappella" w:date="2023-11-05T15:34:00Z" w:id="2429">
              <w:rPr>
                <w:rFonts w:ascii="Candara" w:hAnsi="Candara" w:eastAsia="Candara" w:cs="Candara"/>
                <w:b/>
                <w:bCs/>
              </w:rPr>
            </w:rPrChange>
          </w:rPr>
          <w:delText>Application Version:</w:delText>
        </w:r>
        <w:r w:rsidRPr="00325B5D" w:rsidDel="00EB5D72">
          <w:rPr>
            <w:rFonts w:eastAsia="Candara"/>
          </w:rPr>
          <w:delText xml:space="preserve"> [Version number]</w:delText>
        </w:r>
      </w:del>
    </w:p>
    <w:p w:rsidRPr="0009091C" w:rsidR="77022B01" w:rsidDel="00EB5D72" w:rsidP="0034350C" w:rsidRDefault="77022B01" w14:paraId="6301514F" w14:textId="6D8933D4">
      <w:pPr>
        <w:spacing w:line="360" w:lineRule="auto"/>
        <w:rPr>
          <w:del w:author="Malachi Jamison" w:date="2023-11-05T19:50:00Z" w:id="2430"/>
          <w:rFonts w:eastAsia="Candara"/>
        </w:rPr>
      </w:pPr>
      <w:del w:author="Malachi Jamison" w:date="2023-11-05T19:50:00Z" w:id="2431">
        <w:r w:rsidRPr="0009091C" w:rsidDel="00EB5D72">
          <w:rPr>
            <w:rFonts w:eastAsia="Candara"/>
            <w:b/>
          </w:rPr>
          <w:delText>Test Data Setup:</w:delText>
        </w:r>
        <w:r w:rsidRPr="0009091C" w:rsidDel="00EB5D72">
          <w:rPr>
            <w:rFonts w:eastAsia="Candara"/>
          </w:rPr>
          <w:delText xml:space="preserve"> None</w:delText>
        </w:r>
      </w:del>
    </w:p>
    <w:p w:rsidRPr="0009091C" w:rsidR="77022B01" w:rsidDel="00EB5D72" w:rsidP="0034350C" w:rsidRDefault="77022B01" w14:paraId="08D8F912" w14:textId="7589EE06">
      <w:pPr>
        <w:spacing w:line="360" w:lineRule="auto"/>
        <w:rPr>
          <w:del w:author="Malachi Jamison" w:date="2023-11-05T19:50:00Z" w:id="2432"/>
          <w:rFonts w:eastAsia="Candara"/>
          <w:b/>
        </w:rPr>
      </w:pPr>
      <w:del w:author="Malachi Jamison" w:date="2023-11-05T19:50:00Z" w:id="2433">
        <w:r w:rsidRPr="0009091C" w:rsidDel="00EB5D72">
          <w:rPr>
            <w:rFonts w:eastAsia="Candara"/>
            <w:b/>
          </w:rPr>
          <w:delText>Test Execution:</w:delText>
        </w:r>
      </w:del>
    </w:p>
    <w:p w:rsidR="77022B01" w:rsidDel="00EB5D72" w:rsidP="0034350C" w:rsidRDefault="77022B01" w14:paraId="745B0BBC" w14:textId="154F68A9">
      <w:pPr>
        <w:pStyle w:val="ListParagraph"/>
        <w:numPr>
          <w:ilvl w:val="0"/>
          <w:numId w:val="167"/>
        </w:numPr>
        <w:spacing w:after="0"/>
        <w:rPr>
          <w:ins w:author="Zachary Cappella" w:date="2023-10-13T13:05:00Z" w:id="2434"/>
          <w:del w:author="Malachi Jamison" w:date="2023-11-05T19:50:00Z" w:id="2435"/>
          <w:rFonts w:eastAsia="Candara"/>
        </w:rPr>
      </w:pPr>
      <w:del w:author="Malachi Jamison" w:date="2023-11-05T19:50:00Z" w:id="2436">
        <w:r w:rsidRPr="0009091C" w:rsidDel="00EB5D72">
          <w:rPr>
            <w:rFonts w:eastAsia="Candara"/>
          </w:rPr>
          <w:delText>Record the actual results for each test step.</w:delText>
        </w:r>
      </w:del>
    </w:p>
    <w:p w:rsidRPr="00325B5D" w:rsidR="00325B5D" w:rsidDel="00EB5D72" w:rsidRDefault="00325B5D" w14:paraId="7AB96DFD" w14:textId="226EDC36">
      <w:pPr>
        <w:spacing w:after="0"/>
        <w:rPr>
          <w:del w:author="Malachi Jamison" w:date="2023-11-05T19:50:00Z" w:id="2437"/>
          <w:rFonts w:eastAsia="Candara"/>
        </w:rPr>
        <w:pPrChange w:author="Zachary Cappella" w:date="2023-10-13T13:05:00Z" w:id="2438">
          <w:pPr>
            <w:pStyle w:val="ListParagraph"/>
            <w:numPr>
              <w:numId w:val="139"/>
            </w:numPr>
            <w:spacing w:after="0"/>
            <w:ind w:hanging="360"/>
          </w:pPr>
        </w:pPrChange>
      </w:pPr>
    </w:p>
    <w:p w:rsidRPr="0009091C" w:rsidR="77022B01" w:rsidDel="00EB5D72" w:rsidP="0034350C" w:rsidRDefault="77022B01" w14:paraId="49827F22" w14:textId="0DE63D81">
      <w:pPr>
        <w:spacing w:line="360" w:lineRule="auto"/>
        <w:rPr>
          <w:del w:author="Malachi Jamison" w:date="2023-11-05T19:50:00Z" w:id="2439"/>
          <w:rFonts w:eastAsia="Candara"/>
          <w:b/>
        </w:rPr>
      </w:pPr>
      <w:del w:author="Malachi Jamison" w:date="2023-11-05T19:50:00Z" w:id="2440">
        <w:r w:rsidRPr="0009091C" w:rsidDel="00EB5D72">
          <w:rPr>
            <w:rFonts w:eastAsia="Candara"/>
            <w:b/>
          </w:rPr>
          <w:delText>Pass/Fail Criteria:</w:delText>
        </w:r>
      </w:del>
    </w:p>
    <w:p w:rsidR="77022B01" w:rsidDel="00EB5D72" w:rsidP="0034350C" w:rsidRDefault="77022B01" w14:paraId="098CB3AC" w14:textId="7165CEAE">
      <w:pPr>
        <w:pStyle w:val="ListParagraph"/>
        <w:numPr>
          <w:ilvl w:val="0"/>
          <w:numId w:val="166"/>
        </w:numPr>
        <w:spacing w:after="0"/>
        <w:rPr>
          <w:del w:author="Malachi Jamison" w:date="2023-11-05T19:50:00Z" w:id="2441"/>
          <w:rFonts w:eastAsia="Candara"/>
        </w:rPr>
      </w:pPr>
      <w:del w:author="Malachi Jamison" w:date="2023-11-05T19:50:00Z" w:id="2442">
        <w:r w:rsidRPr="0009091C" w:rsidDel="00EB5D72">
          <w:rPr>
            <w:rFonts w:eastAsia="Candara"/>
            <w:b/>
          </w:rPr>
          <w:delText>Pass:</w:delText>
        </w:r>
        <w:r w:rsidRPr="0009091C" w:rsidDel="00EB5D72">
          <w:rPr>
            <w:rFonts w:eastAsia="Candara"/>
          </w:rPr>
          <w:delText xml:space="preserve"> The chat history accurately displays previous interactions between the user and the chatbot</w:delText>
        </w:r>
      </w:del>
      <w:ins w:author="Zachary Cappella" w:date="2023-10-10T14:54:00Z" w:id="2443">
        <w:del w:author="Malachi Jamison" w:date="2023-11-05T19:50:00Z" w:id="2444">
          <w:r w:rsidDel="00EB5D72" w:rsidR="00DE664F">
            <w:rPr>
              <w:rFonts w:eastAsia="Candara"/>
            </w:rPr>
            <w:delText>Virtual Assistant</w:delText>
          </w:r>
        </w:del>
      </w:ins>
      <w:del w:author="Malachi Jamison" w:date="2023-11-05T19:50:00Z" w:id="2445">
        <w:r w:rsidRPr="0009091C" w:rsidDel="00EB5D72">
          <w:rPr>
            <w:rFonts w:eastAsia="Candara"/>
          </w:rPr>
          <w:delText>.</w:delText>
        </w:r>
      </w:del>
    </w:p>
    <w:p w:rsidRPr="0009091C" w:rsidR="00325B5D" w:rsidDel="00EB5D72" w:rsidP="00DC59EF" w:rsidRDefault="00325B5D" w14:paraId="32EE532B" w14:textId="69B6EC2F">
      <w:pPr>
        <w:pStyle w:val="ListParagraph"/>
        <w:numPr>
          <w:ilvl w:val="0"/>
          <w:numId w:val="166"/>
        </w:numPr>
        <w:spacing w:after="0"/>
        <w:rPr>
          <w:ins w:author="Zachary Cappella" w:date="2023-10-13T13:05:00Z" w:id="2446"/>
          <w:del w:author="Malachi Jamison" w:date="2023-11-05T19:50:00Z" w:id="2447"/>
          <w:rFonts w:eastAsia="Candara"/>
        </w:rPr>
      </w:pPr>
    </w:p>
    <w:p w:rsidRPr="00325B5D" w:rsidR="77022B01" w:rsidDel="00EB5D72" w:rsidP="0034350C" w:rsidRDefault="77022B01" w14:paraId="1A84170A" w14:textId="2180322D">
      <w:pPr>
        <w:pStyle w:val="ListParagraph"/>
        <w:numPr>
          <w:ilvl w:val="0"/>
          <w:numId w:val="166"/>
        </w:numPr>
        <w:spacing w:after="0"/>
        <w:rPr>
          <w:del w:author="Malachi Jamison" w:date="2023-11-05T19:50:00Z" w:id="2448"/>
          <w:rFonts w:eastAsia="Candara"/>
        </w:rPr>
      </w:pPr>
      <w:del w:author="Malachi Jamison" w:date="2023-11-05T19:50:00Z" w:id="2449">
        <w:r w:rsidRPr="00325B5D" w:rsidDel="00EB5D72">
          <w:rPr>
            <w:rFonts w:eastAsia="Candara"/>
            <w:b/>
          </w:rPr>
          <w:delText>Fail:</w:delText>
        </w:r>
        <w:r w:rsidRPr="00325B5D" w:rsidDel="00EB5D72">
          <w:rPr>
            <w:rFonts w:eastAsia="Candara"/>
          </w:rPr>
          <w:delText xml:space="preserve"> If the chat history fails to display previous interactions correctly.</w:delText>
        </w:r>
      </w:del>
    </w:p>
    <w:p w:rsidRPr="0009091C" w:rsidR="77022B01" w:rsidDel="00EB5D72" w:rsidRDefault="77022B01" w14:paraId="19473F51" w14:textId="003D0743">
      <w:pPr>
        <w:pStyle w:val="ListParagraph"/>
        <w:rPr>
          <w:del w:author="Malachi Jamison" w:date="2023-11-05T19:50:00Z" w:id="2450"/>
          <w:rFonts w:eastAsia="Candara"/>
        </w:rPr>
        <w:pPrChange w:author="Zachary Cappella" w:date="2023-11-05T15:34:00Z" w:id="2451">
          <w:pPr>
            <w:spacing w:line="360" w:lineRule="auto"/>
          </w:pPr>
        </w:pPrChange>
      </w:pPr>
      <w:del w:author="Malachi Jamison" w:date="2023-11-05T19:50:00Z" w:id="2452">
        <w:r w:rsidRPr="0009091C" w:rsidDel="00EB5D72">
          <w:rPr>
            <w:rFonts w:eastAsia="Candara"/>
            <w:b/>
          </w:rPr>
          <w:delText>Notes/Comments:</w:delText>
        </w:r>
        <w:r w:rsidRPr="0009091C" w:rsidDel="00EB5D72">
          <w:rPr>
            <w:rFonts w:eastAsia="Candara"/>
          </w:rPr>
          <w:delText xml:space="preserve"> [Add any additional comments or observations here.]</w:delText>
        </w:r>
      </w:del>
    </w:p>
    <w:p w:rsidRPr="0009091C" w:rsidR="77022B01" w:rsidDel="00EB5D72" w:rsidRDefault="77022B01" w14:paraId="10516D5E" w14:textId="5F9490ED">
      <w:pPr>
        <w:pStyle w:val="ListParagraph"/>
        <w:numPr>
          <w:ilvl w:val="0"/>
          <w:numId w:val="166"/>
        </w:numPr>
        <w:spacing w:after="0"/>
        <w:rPr>
          <w:del w:author="Malachi Jamison" w:date="2023-11-05T19:50:00Z" w:id="2453"/>
          <w:rFonts w:eastAsia="Candara"/>
        </w:rPr>
        <w:pPrChange w:author="Zachary Cappella" w:date="2023-11-05T15:34:00Z" w:id="2454">
          <w:pPr>
            <w:spacing w:line="360" w:lineRule="auto"/>
          </w:pPr>
        </w:pPrChange>
      </w:pPr>
      <w:del w:author="Malachi Jamison" w:date="2023-11-05T19:50:00Z" w:id="2455">
        <w:r w:rsidRPr="0009091C" w:rsidDel="00EB5D72">
          <w:rPr>
            <w:rFonts w:eastAsia="Candara"/>
            <w:b/>
          </w:rPr>
          <w:delText>Attachments:</w:delText>
        </w:r>
        <w:r w:rsidRPr="0009091C" w:rsidDel="00EB5D72">
          <w:rPr>
            <w:rFonts w:eastAsia="Candara"/>
          </w:rPr>
          <w:delText xml:space="preserve"> [Include any relevant attachments, if needed.]</w:delText>
        </w:r>
      </w:del>
    </w:p>
    <w:p w:rsidR="008A3030" w:rsidDel="00EB5D72" w:rsidP="0034350C" w:rsidRDefault="008A3030" w14:paraId="6D6C6FFA" w14:textId="6188B594">
      <w:pPr>
        <w:spacing w:line="360" w:lineRule="auto"/>
        <w:rPr>
          <w:ins w:author="Zachary Cappella" w:date="2023-10-13T13:05:00Z" w:id="2456"/>
          <w:del w:author="Malachi Jamison" w:date="2023-11-05T19:50:00Z" w:id="2457"/>
          <w:rFonts w:eastAsia="Candara"/>
          <w:b/>
          <w:bCs/>
        </w:rPr>
      </w:pPr>
    </w:p>
    <w:p w:rsidRPr="0009091C" w:rsidR="77022B01" w:rsidDel="00EB5D72" w:rsidP="0034350C" w:rsidRDefault="77022B01" w14:paraId="7B84EE16" w14:textId="72F415F8">
      <w:pPr>
        <w:spacing w:line="360" w:lineRule="auto"/>
        <w:rPr>
          <w:del w:author="Malachi Jamison" w:date="2023-11-05T19:50:00Z" w:id="2458"/>
          <w:rFonts w:eastAsia="Candara"/>
          <w:b/>
        </w:rPr>
      </w:pPr>
      <w:del w:author="Malachi Jamison" w:date="2023-11-05T19:50:00Z" w:id="2459">
        <w:r w:rsidRPr="0009091C" w:rsidDel="00EB5D72">
          <w:rPr>
            <w:rFonts w:eastAsia="Candara"/>
            <w:b/>
          </w:rPr>
          <w:delText>Assumption:</w:delText>
        </w:r>
      </w:del>
    </w:p>
    <w:p w:rsidRPr="0009091C" w:rsidR="77022B01" w:rsidDel="00EB5D72" w:rsidP="0034350C" w:rsidRDefault="77022B01" w14:paraId="7A421262" w14:textId="0A7FE4BA">
      <w:pPr>
        <w:pStyle w:val="ListParagraph"/>
        <w:numPr>
          <w:ilvl w:val="0"/>
          <w:numId w:val="164"/>
        </w:numPr>
        <w:spacing w:after="0"/>
        <w:rPr>
          <w:del w:author="Malachi Jamison" w:date="2023-11-05T19:50:00Z" w:id="2460"/>
          <w:rFonts w:eastAsia="Candara"/>
        </w:rPr>
      </w:pPr>
      <w:del w:author="Malachi Jamison" w:date="2023-11-05T19:50:00Z" w:id="2461">
        <w:r w:rsidRPr="0009091C" w:rsidDel="00EB5D72">
          <w:rPr>
            <w:rFonts w:eastAsia="Candara"/>
          </w:rPr>
          <w:delText>The CogniOpen application is properly installed and functioning on the test device.</w:delText>
        </w:r>
      </w:del>
    </w:p>
    <w:p w:rsidRPr="0009091C" w:rsidR="77022B01" w:rsidDel="00EB5D72" w:rsidP="0034350C" w:rsidRDefault="77022B01" w14:paraId="6D078C94" w14:textId="58292BCE">
      <w:pPr>
        <w:pStyle w:val="ListParagraph"/>
        <w:numPr>
          <w:ilvl w:val="0"/>
          <w:numId w:val="164"/>
        </w:numPr>
        <w:spacing w:after="0"/>
        <w:rPr>
          <w:del w:author="Malachi Jamison" w:date="2023-11-05T19:50:00Z" w:id="2462"/>
          <w:rFonts w:eastAsia="Candara"/>
        </w:rPr>
      </w:pPr>
      <w:del w:author="Malachi Jamison" w:date="2023-11-05T19:50:00Z" w:id="2463">
        <w:r w:rsidRPr="0009091C" w:rsidDel="00EB5D72">
          <w:rPr>
            <w:rFonts w:eastAsia="Candara"/>
          </w:rPr>
          <w:delText>The chat history is enabled and displayed on the chatbot</w:delText>
        </w:r>
      </w:del>
      <w:ins w:author="Zachary Cappella" w:date="2023-10-10T14:54:00Z" w:id="2464">
        <w:del w:author="Malachi Jamison" w:date="2023-11-05T19:50:00Z" w:id="2465">
          <w:r w:rsidDel="00EB5D72" w:rsidR="00DE664F">
            <w:rPr>
              <w:rFonts w:eastAsia="Candara"/>
            </w:rPr>
            <w:delText>Virtual Assistant</w:delText>
          </w:r>
        </w:del>
      </w:ins>
      <w:del w:author="Malachi Jamison" w:date="2023-11-05T19:50:00Z" w:id="2466">
        <w:r w:rsidRPr="0009091C" w:rsidDel="00EB5D72">
          <w:rPr>
            <w:rFonts w:eastAsia="Candara"/>
          </w:rPr>
          <w:delText xml:space="preserve"> screen by default.</w:delText>
        </w:r>
      </w:del>
    </w:p>
    <w:p w:rsidR="77022B01" w:rsidDel="00EB5D72" w:rsidP="00AB3CAD" w:rsidRDefault="77022B01" w14:paraId="3D3CA20C" w14:textId="0DA47CD9">
      <w:pPr>
        <w:pStyle w:val="ListParagraph"/>
        <w:numPr>
          <w:ilvl w:val="0"/>
          <w:numId w:val="164"/>
        </w:numPr>
        <w:spacing w:after="0"/>
        <w:rPr>
          <w:ins w:author="Zachary Cappella" w:date="2023-10-13T12:37:00Z" w:id="2467"/>
          <w:del w:author="Malachi Jamison" w:date="2023-11-05T19:50:00Z" w:id="2468"/>
          <w:rFonts w:eastAsia="Candara"/>
        </w:rPr>
      </w:pPr>
      <w:del w:author="Malachi Jamison" w:date="2023-11-05T19:50:00Z" w:id="2469">
        <w:r w:rsidRPr="0009091C" w:rsidDel="00EB5D72">
          <w:rPr>
            <w:rFonts w:eastAsia="Candara"/>
          </w:rPr>
          <w:delText>The chat history accurately records and displays previous interactions between the user and the chatbot</w:delText>
        </w:r>
      </w:del>
      <w:ins w:author="Zachary Cappella" w:date="2023-10-10T14:54:00Z" w:id="2470">
        <w:del w:author="Malachi Jamison" w:date="2023-11-05T19:50:00Z" w:id="2471">
          <w:r w:rsidDel="00EB5D72" w:rsidR="00DE664F">
            <w:rPr>
              <w:rFonts w:eastAsia="Candara"/>
            </w:rPr>
            <w:delText>Virtual Assistant</w:delText>
          </w:r>
        </w:del>
      </w:ins>
      <w:del w:author="Malachi Jamison" w:date="2023-11-05T19:50:00Z" w:id="2472">
        <w:r w:rsidRPr="0009091C" w:rsidDel="00EB5D72">
          <w:rPr>
            <w:rFonts w:eastAsia="Candara"/>
          </w:rPr>
          <w:delText>.</w:delText>
        </w:r>
      </w:del>
    </w:p>
    <w:p w:rsidRPr="009854A3" w:rsidR="009854A3" w:rsidDel="00EB5D72" w:rsidRDefault="006C021A" w14:paraId="6D61101B" w14:textId="5D10FF24">
      <w:pPr>
        <w:spacing w:after="0"/>
        <w:rPr>
          <w:del w:author="Malachi Jamison" w:date="2023-11-05T19:50:00Z" w:id="2473"/>
          <w:rFonts w:eastAsia="Candara"/>
        </w:rPr>
        <w:pPrChange w:author="Zachary Cappella" w:date="2023-10-13T12:37:00Z" w:id="2474">
          <w:pPr>
            <w:pStyle w:val="ListParagraph"/>
            <w:numPr>
              <w:numId w:val="137"/>
            </w:numPr>
            <w:spacing w:after="0"/>
            <w:ind w:hanging="360"/>
          </w:pPr>
        </w:pPrChange>
      </w:pPr>
      <w:ins w:author="Zachary Cappella" w:date="2023-10-13T12:37:00Z" w:id="2475">
        <w:del w:author="Malachi Jamison" w:date="2023-11-05T19:50:00Z" w:id="2476">
          <w:r w:rsidDel="00EB5D72">
            <w:rPr>
              <w:rFonts w:eastAsia="Candara"/>
              <w:noProof/>
            </w:rPr>
            <w:pict w14:anchorId="31FFF65F">
              <v:rect id="_x0000_i1164" style="width:468pt;height:.05pt;mso-width-percent:0;mso-height-percent:0;mso-width-percent:0;mso-height-percent:0" alt="" o:hr="t" o:hrstd="t" o:hralign="center" fillcolor="#a0a0a0" stroked="f"/>
            </w:pict>
          </w:r>
        </w:del>
      </w:ins>
    </w:p>
    <w:p w:rsidRPr="0009091C" w:rsidR="00B26A09" w:rsidDel="00EB5D72" w:rsidP="0034350C" w:rsidRDefault="00B26A09" w14:paraId="5B186B0B" w14:textId="7018FD30">
      <w:pPr>
        <w:spacing w:after="0"/>
        <w:rPr>
          <w:del w:author="Malachi Jamison" w:date="2023-11-05T19:50:00Z" w:id="2477"/>
          <w:rFonts w:eastAsia="Candara"/>
        </w:rPr>
      </w:pPr>
    </w:p>
    <w:p w:rsidRPr="0009091C" w:rsidR="77022B01" w:rsidDel="00EB5D72" w:rsidP="0034350C" w:rsidRDefault="77022B01" w14:paraId="444127C6" w14:textId="1D48A082">
      <w:pPr>
        <w:pStyle w:val="Heading4"/>
        <w:rPr>
          <w:del w:author="Malachi Jamison" w:date="2023-11-05T19:50:00Z" w:id="2478"/>
          <w:rFonts w:ascii="Times New Roman" w:hAnsi="Times New Roman" w:eastAsia="Candara" w:cs="Times New Roman"/>
          <w:i w:val="0"/>
        </w:rPr>
      </w:pPr>
      <w:bookmarkStart w:name="_Toc148095163" w:id="2479"/>
      <w:bookmarkStart w:name="_Toc1266536173" w:id="2480"/>
      <w:del w:author="Malachi Jamison" w:date="2023-11-05T19:50:00Z" w:id="2481">
        <w:r w:rsidRPr="0009091C" w:rsidDel="00EB5D72">
          <w:rPr>
            <w:rFonts w:ascii="Times New Roman" w:hAnsi="Times New Roman" w:eastAsia="Candara" w:cs="Times New Roman"/>
            <w:i w:val="0"/>
          </w:rPr>
          <w:delText>3.1.4.5 Verify Chatbot</w:delText>
        </w:r>
      </w:del>
      <w:ins w:author="Zachary Cappella" w:date="2023-10-10T14:54:00Z" w:id="2482">
        <w:del w:author="Malachi Jamison" w:date="2023-11-05T19:50:00Z" w:id="2483">
          <w:r w:rsidDel="00EB5D72" w:rsidR="00DE664F">
            <w:rPr>
              <w:rFonts w:ascii="Times New Roman" w:hAnsi="Times New Roman" w:eastAsia="Candara" w:cs="Times New Roman"/>
              <w:i w:val="0"/>
              <w:iCs w:val="0"/>
            </w:rPr>
            <w:delText>Virtual Assistant</w:delText>
          </w:r>
        </w:del>
      </w:ins>
      <w:del w:author="Malachi Jamison" w:date="2023-11-05T19:50:00Z" w:id="2484">
        <w:r w:rsidRPr="0009091C" w:rsidDel="00EB5D72">
          <w:rPr>
            <w:rFonts w:ascii="Times New Roman" w:hAnsi="Times New Roman" w:eastAsia="Candara" w:cs="Times New Roman"/>
            <w:i w:val="0"/>
          </w:rPr>
          <w:delText xml:space="preserve"> Context Retention</w:delText>
        </w:r>
        <w:bookmarkEnd w:id="2479"/>
        <w:bookmarkEnd w:id="2480"/>
      </w:del>
    </w:p>
    <w:p w:rsidRPr="0009091C" w:rsidR="77022B01" w:rsidDel="00EB5D72" w:rsidP="0034350C" w:rsidRDefault="77022B01" w14:paraId="6A5A7017" w14:textId="07E173C1">
      <w:pPr>
        <w:spacing w:line="360" w:lineRule="auto"/>
        <w:rPr>
          <w:del w:author="Malachi Jamison" w:date="2023-11-05T19:50:00Z" w:id="2485"/>
          <w:rFonts w:eastAsia="Candara"/>
        </w:rPr>
      </w:pPr>
      <w:del w:author="Malachi Jamison" w:date="2023-11-05T19:50:00Z" w:id="2486">
        <w:r w:rsidRPr="0009091C" w:rsidDel="00EB5D72">
          <w:rPr>
            <w:rFonts w:eastAsia="Candara"/>
            <w:b/>
          </w:rPr>
          <w:delText xml:space="preserve">Test Case ID: </w:delText>
        </w:r>
        <w:r w:rsidRPr="0009091C" w:rsidDel="00EB5D72">
          <w:rPr>
            <w:rFonts w:eastAsia="Candara"/>
            <w:color w:val="000000" w:themeColor="text1"/>
          </w:rPr>
          <w:delText>[will update when test ADO ticket is created]</w:delText>
        </w:r>
        <w:r w:rsidRPr="0009091C" w:rsidDel="00EB5D72">
          <w:rPr>
            <w:rFonts w:eastAsia="Candara"/>
          </w:rPr>
          <w:delText xml:space="preserve"> </w:delText>
        </w:r>
      </w:del>
    </w:p>
    <w:p w:rsidRPr="0009091C" w:rsidR="77022B01" w:rsidDel="00EB5D72" w:rsidP="0034350C" w:rsidRDefault="77022B01" w14:paraId="2FB09E44" w14:textId="4F6F57FC">
      <w:pPr>
        <w:spacing w:line="360" w:lineRule="auto"/>
        <w:rPr>
          <w:del w:author="Malachi Jamison" w:date="2023-11-05T19:50:00Z" w:id="2487"/>
          <w:rFonts w:eastAsia="Candara"/>
        </w:rPr>
      </w:pPr>
      <w:del w:author="Malachi Jamison" w:date="2023-11-05T19:50:00Z" w:id="2488">
        <w:r w:rsidRPr="0009091C" w:rsidDel="00EB5D72">
          <w:rPr>
            <w:rFonts w:eastAsia="Candara"/>
            <w:b/>
          </w:rPr>
          <w:delText>Test Case Name:</w:delText>
        </w:r>
        <w:r w:rsidRPr="0009091C" w:rsidDel="00EB5D72">
          <w:rPr>
            <w:rFonts w:eastAsia="Candara"/>
          </w:rPr>
          <w:delText xml:space="preserve"> Verify Chatbot</w:delText>
        </w:r>
      </w:del>
      <w:ins w:author="Zachary Cappella" w:date="2023-10-10T14:54:00Z" w:id="2489">
        <w:del w:author="Malachi Jamison" w:date="2023-11-05T19:50:00Z" w:id="2490">
          <w:r w:rsidDel="00EB5D72" w:rsidR="00DE664F">
            <w:rPr>
              <w:rFonts w:eastAsia="Candara"/>
            </w:rPr>
            <w:delText>Virtual Assistant</w:delText>
          </w:r>
        </w:del>
      </w:ins>
      <w:del w:author="Malachi Jamison" w:date="2023-11-05T19:50:00Z" w:id="2491">
        <w:r w:rsidRPr="0009091C" w:rsidDel="00EB5D72">
          <w:rPr>
            <w:rFonts w:eastAsia="Candara"/>
          </w:rPr>
          <w:delText xml:space="preserve"> Context Retention </w:delText>
        </w:r>
      </w:del>
    </w:p>
    <w:p w:rsidRPr="0009091C" w:rsidR="77022B01" w:rsidDel="00EB5D72" w:rsidP="0034350C" w:rsidRDefault="77022B01" w14:paraId="5C88CFCC" w14:textId="0BA7FD72">
      <w:pPr>
        <w:spacing w:line="360" w:lineRule="auto"/>
        <w:rPr>
          <w:del w:author="Malachi Jamison" w:date="2023-11-05T19:50:00Z" w:id="2492"/>
          <w:rFonts w:eastAsia="Candara"/>
        </w:rPr>
      </w:pPr>
      <w:del w:author="Malachi Jamison" w:date="2023-11-05T19:50:00Z" w:id="2493">
        <w:r w:rsidRPr="0009091C" w:rsidDel="00EB5D72">
          <w:rPr>
            <w:rFonts w:eastAsia="Candara"/>
            <w:b/>
          </w:rPr>
          <w:delText>Description:</w:delText>
        </w:r>
        <w:r w:rsidRPr="0009091C" w:rsidDel="00EB5D72">
          <w:rPr>
            <w:rFonts w:eastAsia="Candara"/>
          </w:rPr>
          <w:delText xml:space="preserve"> Verify that the chatbot</w:delText>
        </w:r>
      </w:del>
      <w:ins w:author="Zachary Cappella" w:date="2023-10-10T14:54:00Z" w:id="2494">
        <w:del w:author="Malachi Jamison" w:date="2023-11-05T19:50:00Z" w:id="2495">
          <w:r w:rsidDel="00EB5D72" w:rsidR="00DE664F">
            <w:rPr>
              <w:rFonts w:eastAsia="Candara"/>
            </w:rPr>
            <w:delText>Virtual Assistant</w:delText>
          </w:r>
        </w:del>
      </w:ins>
      <w:del w:author="Malachi Jamison" w:date="2023-11-05T19:50:00Z" w:id="2496">
        <w:r w:rsidRPr="0009091C" w:rsidDel="00EB5D72">
          <w:rPr>
            <w:rFonts w:eastAsia="Candara"/>
          </w:rPr>
          <w:delText xml:space="preserve"> screen retains context and continues to provide relevant responses as the user engages in a multi-turn conversation.</w:delText>
        </w:r>
      </w:del>
    </w:p>
    <w:p w:rsidRPr="0009091C" w:rsidR="77022B01" w:rsidDel="00EB5D72" w:rsidP="0034350C" w:rsidRDefault="77022B01" w14:paraId="7F30B847" w14:textId="785AFD98">
      <w:pPr>
        <w:spacing w:line="360" w:lineRule="auto"/>
        <w:rPr>
          <w:del w:author="Malachi Jamison" w:date="2023-11-05T19:50:00Z" w:id="2497"/>
          <w:rFonts w:eastAsia="Candara"/>
        </w:rPr>
      </w:pPr>
      <w:del w:author="Malachi Jamison" w:date="2023-11-05T19:50:00Z" w:id="2498">
        <w:r w:rsidRPr="0009091C" w:rsidDel="00EB5D72">
          <w:rPr>
            <w:rFonts w:eastAsia="Candara"/>
            <w:b/>
          </w:rPr>
          <w:delText>Requirement Name:</w:delText>
        </w:r>
        <w:r w:rsidRPr="0009091C" w:rsidDel="00EB5D72">
          <w:rPr>
            <w:rFonts w:eastAsia="Candara"/>
          </w:rPr>
          <w:delText xml:space="preserve"> Chatbot</w:delText>
        </w:r>
      </w:del>
      <w:ins w:author="Zachary Cappella" w:date="2023-10-10T14:54:00Z" w:id="2499">
        <w:del w:author="Malachi Jamison" w:date="2023-11-05T19:50:00Z" w:id="2500">
          <w:r w:rsidDel="00EB5D72" w:rsidR="00DE664F">
            <w:rPr>
              <w:rFonts w:eastAsia="Candara"/>
            </w:rPr>
            <w:delText>Virtual Assistant</w:delText>
          </w:r>
        </w:del>
      </w:ins>
      <w:del w:author="Malachi Jamison" w:date="2023-11-05T19:50:00Z" w:id="2501">
        <w:r w:rsidRPr="0009091C" w:rsidDel="00EB5D72">
          <w:rPr>
            <w:rFonts w:eastAsia="Candara"/>
          </w:rPr>
          <w:delText xml:space="preserve"> Context Retention </w:delText>
        </w:r>
      </w:del>
    </w:p>
    <w:p w:rsidRPr="0009091C" w:rsidR="77022B01" w:rsidDel="00EB5D72" w:rsidP="0034350C" w:rsidRDefault="77022B01" w14:paraId="3D44330C" w14:textId="1FEEF5E5">
      <w:pPr>
        <w:spacing w:line="360" w:lineRule="auto"/>
        <w:rPr>
          <w:del w:author="Malachi Jamison" w:date="2023-11-05T19:50:00Z" w:id="2502"/>
          <w:rFonts w:eastAsia="Candara"/>
        </w:rPr>
      </w:pPr>
      <w:del w:author="Malachi Jamison" w:date="2023-11-05T19:50:00Z" w:id="2503">
        <w:r w:rsidRPr="0009091C" w:rsidDel="00EB5D72">
          <w:rPr>
            <w:rFonts w:eastAsia="Candara"/>
            <w:b/>
          </w:rPr>
          <w:delText>Description:</w:delText>
        </w:r>
        <w:r w:rsidRPr="0009091C" w:rsidDel="00EB5D72">
          <w:rPr>
            <w:rFonts w:eastAsia="Candara"/>
          </w:rPr>
          <w:delText xml:space="preserve"> The chatbot</w:delText>
        </w:r>
      </w:del>
      <w:ins w:author="Zachary Cappella" w:date="2023-10-10T14:54:00Z" w:id="2504">
        <w:del w:author="Malachi Jamison" w:date="2023-11-05T19:50:00Z" w:id="2505">
          <w:r w:rsidDel="00EB5D72" w:rsidR="00DE664F">
            <w:rPr>
              <w:rFonts w:eastAsia="Candara"/>
            </w:rPr>
            <w:delText>Virtual Assistant</w:delText>
          </w:r>
        </w:del>
      </w:ins>
      <w:del w:author="Malachi Jamison" w:date="2023-11-05T19:50:00Z" w:id="2506">
        <w:r w:rsidRPr="0009091C" w:rsidDel="00EB5D72">
          <w:rPr>
            <w:rFonts w:eastAsia="Candara"/>
          </w:rPr>
          <w:delText xml:space="preserve"> must retain context and continue to provide relevant responses as the user engages in a multi-turn conversation. The chatbot</w:delText>
        </w:r>
      </w:del>
      <w:ins w:author="Zachary Cappella" w:date="2023-10-10T14:54:00Z" w:id="2507">
        <w:del w:author="Malachi Jamison" w:date="2023-11-05T19:50:00Z" w:id="2508">
          <w:r w:rsidDel="00EB5D72" w:rsidR="00DE664F">
            <w:rPr>
              <w:rFonts w:eastAsia="Candara"/>
            </w:rPr>
            <w:delText>Virtual Assistant</w:delText>
          </w:r>
        </w:del>
      </w:ins>
      <w:del w:author="Malachi Jamison" w:date="2023-11-05T19:50:00Z" w:id="2509">
        <w:r w:rsidRPr="0009091C" w:rsidDel="00EB5D72">
          <w:rPr>
            <w:rFonts w:eastAsia="Candara"/>
          </w:rPr>
          <w:delText xml:space="preserve"> should remember previous interactions, allowing users to ask follow-up questions or make additional requests based on the context of the ongoing conversation.</w:delText>
        </w:r>
      </w:del>
    </w:p>
    <w:p w:rsidRPr="0009091C" w:rsidR="77022B01" w:rsidDel="00EB5D72" w:rsidP="0034350C" w:rsidRDefault="77022B01" w14:paraId="11770F27" w14:textId="3F5AB6E5">
      <w:pPr>
        <w:spacing w:line="360" w:lineRule="auto"/>
        <w:rPr>
          <w:del w:author="Malachi Jamison" w:date="2023-11-05T19:50:00Z" w:id="2510"/>
          <w:rFonts w:eastAsia="Candara"/>
          <w:b/>
        </w:rPr>
      </w:pPr>
      <w:del w:author="Malachi Jamison" w:date="2023-11-05T19:50:00Z" w:id="2511">
        <w:r w:rsidRPr="0009091C" w:rsidDel="00EB5D72">
          <w:rPr>
            <w:rFonts w:eastAsia="Candara"/>
            <w:b/>
          </w:rPr>
          <w:delText>Prerequisites:</w:delText>
        </w:r>
      </w:del>
    </w:p>
    <w:p w:rsidRPr="0009091C" w:rsidR="77022B01" w:rsidDel="00EB5D72" w:rsidP="0034350C" w:rsidRDefault="77022B01" w14:paraId="281C0DF6" w14:textId="7CC4C297">
      <w:pPr>
        <w:pStyle w:val="ListParagraph"/>
        <w:numPr>
          <w:ilvl w:val="0"/>
          <w:numId w:val="161"/>
        </w:numPr>
        <w:spacing w:after="0"/>
        <w:rPr>
          <w:del w:author="Malachi Jamison" w:date="2023-11-05T19:50:00Z" w:id="2512"/>
          <w:rFonts w:eastAsia="Candara"/>
        </w:rPr>
      </w:pPr>
      <w:del w:author="Malachi Jamison" w:date="2023-11-05T19:50:00Z" w:id="2513">
        <w:r w:rsidRPr="0009091C" w:rsidDel="00EB5D72">
          <w:rPr>
            <w:rFonts w:eastAsia="Candara"/>
          </w:rPr>
          <w:delText>The CogniOpen application must be properly installed and operational on the test device.</w:delText>
        </w:r>
      </w:del>
    </w:p>
    <w:p w:rsidRPr="0009091C" w:rsidR="77022B01" w:rsidDel="00EB5D72" w:rsidP="0034350C" w:rsidRDefault="77022B01" w14:paraId="3D57F262" w14:textId="0BD48293">
      <w:pPr>
        <w:pStyle w:val="ListParagraph"/>
        <w:numPr>
          <w:ilvl w:val="0"/>
          <w:numId w:val="161"/>
        </w:numPr>
        <w:spacing w:after="0"/>
        <w:rPr>
          <w:del w:author="Malachi Jamison" w:date="2023-11-05T19:50:00Z" w:id="2514"/>
          <w:rFonts w:eastAsia="Candara"/>
        </w:rPr>
      </w:pPr>
      <w:del w:author="Malachi Jamison" w:date="2023-11-05T19:50:00Z" w:id="2515">
        <w:r w:rsidRPr="0009091C" w:rsidDel="00EB5D72">
          <w:rPr>
            <w:rFonts w:eastAsia="Candara"/>
          </w:rPr>
          <w:delText>The chatbot</w:delText>
        </w:r>
      </w:del>
      <w:ins w:author="Zachary Cappella" w:date="2023-10-10T14:54:00Z" w:id="2516">
        <w:del w:author="Malachi Jamison" w:date="2023-11-05T19:50:00Z" w:id="2517">
          <w:r w:rsidDel="00EB5D72" w:rsidR="00DE664F">
            <w:rPr>
              <w:rFonts w:eastAsia="Candara"/>
            </w:rPr>
            <w:delText>Virtual Assistant</w:delText>
          </w:r>
        </w:del>
      </w:ins>
      <w:del w:author="Malachi Jamison" w:date="2023-11-05T19:50:00Z" w:id="2518">
        <w:r w:rsidRPr="0009091C" w:rsidDel="00EB5D72">
          <w:rPr>
            <w:rFonts w:eastAsia="Candara"/>
          </w:rPr>
          <w:delText xml:space="preserve"> screen must be accessible within the application.</w:delText>
        </w:r>
      </w:del>
    </w:p>
    <w:p w:rsidR="77022B01" w:rsidDel="00EB5D72" w:rsidP="0034350C" w:rsidRDefault="77022B01" w14:paraId="7C33A76A" w14:textId="42756E76">
      <w:pPr>
        <w:pStyle w:val="ListParagraph"/>
        <w:numPr>
          <w:ilvl w:val="0"/>
          <w:numId w:val="161"/>
        </w:numPr>
        <w:spacing w:after="0"/>
        <w:rPr>
          <w:ins w:author="Zachary Cappella" w:date="2023-10-13T13:05:00Z" w:id="2519"/>
          <w:del w:author="Malachi Jamison" w:date="2023-11-05T19:50:00Z" w:id="2520"/>
          <w:rFonts w:eastAsia="Candara"/>
        </w:rPr>
      </w:pPr>
      <w:del w:author="Malachi Jamison" w:date="2023-11-05T19:50:00Z" w:id="2521">
        <w:r w:rsidRPr="0009091C" w:rsidDel="00EB5D72">
          <w:rPr>
            <w:rFonts w:eastAsia="Candara"/>
          </w:rPr>
          <w:delText>Internet connectivity must be available for chatbot</w:delText>
        </w:r>
      </w:del>
      <w:ins w:author="Zachary Cappella" w:date="2023-10-10T14:54:00Z" w:id="2522">
        <w:del w:author="Malachi Jamison" w:date="2023-11-05T19:50:00Z" w:id="2523">
          <w:r w:rsidDel="00EB5D72" w:rsidR="00DE664F">
            <w:rPr>
              <w:rFonts w:eastAsia="Candara"/>
            </w:rPr>
            <w:delText>Virtual Assistant</w:delText>
          </w:r>
        </w:del>
      </w:ins>
      <w:del w:author="Malachi Jamison" w:date="2023-11-05T19:50:00Z" w:id="2524">
        <w:r w:rsidRPr="0009091C" w:rsidDel="00EB5D72">
          <w:rPr>
            <w:rFonts w:eastAsia="Candara"/>
          </w:rPr>
          <w:delText xml:space="preserve"> functionality.</w:delText>
        </w:r>
      </w:del>
    </w:p>
    <w:p w:rsidRPr="002D43A0" w:rsidR="002D43A0" w:rsidDel="00EB5D72" w:rsidRDefault="002D43A0" w14:paraId="163B3047" w14:textId="2E1B6FB9">
      <w:pPr>
        <w:spacing w:after="0"/>
        <w:rPr>
          <w:del w:author="Malachi Jamison" w:date="2023-11-05T19:50:00Z" w:id="2525"/>
          <w:rFonts w:eastAsia="Candara"/>
        </w:rPr>
        <w:pPrChange w:author="Zachary Cappella" w:date="2023-10-13T13:05:00Z" w:id="2526">
          <w:pPr>
            <w:pStyle w:val="ListParagraph"/>
            <w:numPr>
              <w:numId w:val="136"/>
            </w:numPr>
            <w:spacing w:after="0"/>
            <w:ind w:hanging="360"/>
          </w:pPr>
        </w:pPrChange>
      </w:pPr>
    </w:p>
    <w:p w:rsidRPr="0009091C" w:rsidR="77022B01" w:rsidDel="00EB5D72" w:rsidP="0034350C" w:rsidRDefault="77022B01" w14:paraId="14300AF5" w14:textId="0F4474A9">
      <w:pPr>
        <w:spacing w:line="360" w:lineRule="auto"/>
        <w:rPr>
          <w:del w:author="Malachi Jamison" w:date="2023-11-05T19:50:00Z" w:id="2527"/>
          <w:rFonts w:eastAsia="Candara"/>
        </w:rPr>
      </w:pPr>
      <w:del w:author="Malachi Jamison" w:date="2023-11-05T19:50:00Z" w:id="2528">
        <w:r w:rsidRPr="0009091C" w:rsidDel="00EB5D72">
          <w:rPr>
            <w:rFonts w:eastAsia="Candara"/>
            <w:b/>
          </w:rPr>
          <w:delText>Test Data:</w:delText>
        </w:r>
        <w:r w:rsidRPr="0009091C" w:rsidDel="00EB5D72">
          <w:rPr>
            <w:rFonts w:eastAsia="Candara"/>
          </w:rPr>
          <w:delText xml:space="preserve"> [Sample]</w:delText>
        </w:r>
      </w:del>
    </w:p>
    <w:p w:rsidRPr="0009091C" w:rsidR="77022B01" w:rsidDel="00EB5D72" w:rsidP="0034350C" w:rsidRDefault="77022B01" w14:paraId="1C454A9E" w14:textId="3045532D">
      <w:pPr>
        <w:pStyle w:val="ListParagraph"/>
        <w:numPr>
          <w:ilvl w:val="0"/>
          <w:numId w:val="158"/>
        </w:numPr>
        <w:spacing w:after="0"/>
        <w:rPr>
          <w:del w:author="Malachi Jamison" w:date="2023-11-05T19:50:00Z" w:id="2529"/>
          <w:rFonts w:eastAsia="Candara"/>
        </w:rPr>
      </w:pPr>
      <w:del w:author="Malachi Jamison" w:date="2023-11-05T19:50:00Z" w:id="2530">
        <w:r w:rsidRPr="0009091C" w:rsidDel="00EB5D72">
          <w:rPr>
            <w:rFonts w:eastAsia="Candara"/>
          </w:rPr>
          <w:delText>User: "Recommend a good recipe for chicken curry."</w:delText>
        </w:r>
      </w:del>
    </w:p>
    <w:p w:rsidRPr="0009091C" w:rsidR="77022B01" w:rsidDel="00EB5D72" w:rsidP="0034350C" w:rsidRDefault="77022B01" w14:paraId="1B22F639" w14:textId="42AD8BFF">
      <w:pPr>
        <w:pStyle w:val="ListParagraph"/>
        <w:numPr>
          <w:ilvl w:val="0"/>
          <w:numId w:val="158"/>
        </w:numPr>
        <w:spacing w:after="0"/>
        <w:rPr>
          <w:del w:author="Malachi Jamison" w:date="2023-11-05T19:50:00Z" w:id="2531"/>
          <w:rFonts w:eastAsia="Candara"/>
        </w:rPr>
      </w:pPr>
      <w:del w:author="Malachi Jamison" w:date="2023-11-05T19:50:00Z" w:id="2532">
        <w:r w:rsidRPr="0009091C" w:rsidDel="00EB5D72">
          <w:rPr>
            <w:rFonts w:eastAsia="Candara"/>
          </w:rPr>
          <w:delText>Chatbot</w:delText>
        </w:r>
      </w:del>
      <w:ins w:author="Zachary Cappella" w:date="2023-10-10T14:54:00Z" w:id="2533">
        <w:del w:author="Malachi Jamison" w:date="2023-11-05T19:50:00Z" w:id="2534">
          <w:r w:rsidDel="00EB5D72" w:rsidR="00DE664F">
            <w:rPr>
              <w:rFonts w:eastAsia="Candara"/>
            </w:rPr>
            <w:delText>Virtual Assistant</w:delText>
          </w:r>
        </w:del>
      </w:ins>
      <w:del w:author="Malachi Jamison" w:date="2023-11-05T19:50:00Z" w:id="2535">
        <w:r w:rsidRPr="0009091C" w:rsidDel="00EB5D72">
          <w:rPr>
            <w:rFonts w:eastAsia="Candara"/>
          </w:rPr>
          <w:delText>: Provides a chicken curry recipe.</w:delText>
        </w:r>
      </w:del>
    </w:p>
    <w:p w:rsidRPr="0009091C" w:rsidR="77022B01" w:rsidDel="00EB5D72" w:rsidP="0034350C" w:rsidRDefault="77022B01" w14:paraId="0A11DF7A" w14:textId="4259F10F">
      <w:pPr>
        <w:pStyle w:val="ListParagraph"/>
        <w:numPr>
          <w:ilvl w:val="0"/>
          <w:numId w:val="158"/>
        </w:numPr>
        <w:spacing w:after="0"/>
        <w:rPr>
          <w:del w:author="Malachi Jamison" w:date="2023-11-05T19:50:00Z" w:id="2536"/>
          <w:rFonts w:eastAsia="Candara"/>
        </w:rPr>
      </w:pPr>
      <w:del w:author="Malachi Jamison" w:date="2023-11-05T19:50:00Z" w:id="2537">
        <w:r w:rsidRPr="0009091C" w:rsidDel="00EB5D72">
          <w:rPr>
            <w:rFonts w:eastAsia="Candara"/>
          </w:rPr>
          <w:delText>User: "Can you also suggest a vegetarian alternative?"</w:delText>
        </w:r>
      </w:del>
    </w:p>
    <w:p w:rsidRPr="0009091C" w:rsidR="77022B01" w:rsidDel="00EB5D72" w:rsidP="0034350C" w:rsidRDefault="77022B01" w14:paraId="4B6683D1" w14:textId="09D2D4D2">
      <w:pPr>
        <w:pStyle w:val="ListParagraph"/>
        <w:numPr>
          <w:ilvl w:val="0"/>
          <w:numId w:val="158"/>
        </w:numPr>
        <w:spacing w:after="0"/>
        <w:rPr>
          <w:del w:author="Malachi Jamison" w:date="2023-11-05T19:50:00Z" w:id="2538"/>
          <w:rFonts w:eastAsia="Candara"/>
        </w:rPr>
      </w:pPr>
      <w:del w:author="Malachi Jamison" w:date="2023-11-05T19:50:00Z" w:id="2539">
        <w:r w:rsidRPr="0009091C" w:rsidDel="00EB5D72">
          <w:rPr>
            <w:rFonts w:eastAsia="Candara"/>
          </w:rPr>
          <w:delText>Chatbot</w:delText>
        </w:r>
      </w:del>
      <w:ins w:author="Zachary Cappella" w:date="2023-10-10T14:54:00Z" w:id="2540">
        <w:del w:author="Malachi Jamison" w:date="2023-11-05T19:50:00Z" w:id="2541">
          <w:r w:rsidDel="00EB5D72" w:rsidR="00DE664F">
            <w:rPr>
              <w:rFonts w:eastAsia="Candara"/>
            </w:rPr>
            <w:delText>Virtual Assistant</w:delText>
          </w:r>
        </w:del>
      </w:ins>
      <w:del w:author="Malachi Jamison" w:date="2023-11-05T19:50:00Z" w:id="2542">
        <w:r w:rsidRPr="0009091C" w:rsidDel="00EB5D72">
          <w:rPr>
            <w:rFonts w:eastAsia="Candara"/>
          </w:rPr>
          <w:delText>: Provides a vegetarian curry recipe.</w:delText>
        </w:r>
      </w:del>
    </w:p>
    <w:p w:rsidRPr="0009091C" w:rsidR="77022B01" w:rsidDel="00EB5D72" w:rsidP="0034350C" w:rsidRDefault="77022B01" w14:paraId="70E3C3B6" w14:textId="036C24C3">
      <w:pPr>
        <w:pStyle w:val="ListParagraph"/>
        <w:numPr>
          <w:ilvl w:val="0"/>
          <w:numId w:val="158"/>
        </w:numPr>
        <w:spacing w:after="0"/>
        <w:rPr>
          <w:del w:author="Malachi Jamison" w:date="2023-11-05T19:50:00Z" w:id="2543"/>
          <w:rFonts w:eastAsia="Candara"/>
        </w:rPr>
      </w:pPr>
      <w:del w:author="Malachi Jamison" w:date="2023-11-05T19:50:00Z" w:id="2544">
        <w:r w:rsidRPr="0009091C" w:rsidDel="00EB5D72">
          <w:rPr>
            <w:rFonts w:eastAsia="Candara"/>
          </w:rPr>
          <w:delText>User: "How long does it take to prepare the chicken curry?"</w:delText>
        </w:r>
      </w:del>
    </w:p>
    <w:p w:rsidRPr="0009091C" w:rsidR="77022B01" w:rsidDel="00EB5D72" w:rsidP="0034350C" w:rsidRDefault="77022B01" w14:paraId="678A4720" w14:textId="653902CD">
      <w:pPr>
        <w:pStyle w:val="ListParagraph"/>
        <w:numPr>
          <w:ilvl w:val="0"/>
          <w:numId w:val="158"/>
        </w:numPr>
        <w:spacing w:after="0"/>
        <w:rPr>
          <w:del w:author="Malachi Jamison" w:date="2023-11-05T19:50:00Z" w:id="2545"/>
          <w:rFonts w:eastAsia="Candara"/>
        </w:rPr>
      </w:pPr>
      <w:del w:author="Malachi Jamison" w:date="2023-11-05T19:50:00Z" w:id="2546">
        <w:r w:rsidRPr="0009091C" w:rsidDel="00EB5D72">
          <w:rPr>
            <w:rFonts w:eastAsia="Candara"/>
          </w:rPr>
          <w:delText>Chatbot</w:delText>
        </w:r>
      </w:del>
      <w:ins w:author="Zachary Cappella" w:date="2023-10-10T14:54:00Z" w:id="2547">
        <w:del w:author="Malachi Jamison" w:date="2023-11-05T19:50:00Z" w:id="2548">
          <w:r w:rsidDel="00EB5D72" w:rsidR="00DE664F">
            <w:rPr>
              <w:rFonts w:eastAsia="Candara"/>
            </w:rPr>
            <w:delText>Virtual Assistant</w:delText>
          </w:r>
        </w:del>
      </w:ins>
      <w:del w:author="Malachi Jamison" w:date="2023-11-05T19:50:00Z" w:id="2549">
        <w:r w:rsidRPr="0009091C" w:rsidDel="00EB5D72">
          <w:rPr>
            <w:rFonts w:eastAsia="Candara"/>
          </w:rPr>
          <w:delText>: Provides cooking time for the chicken curry.</w:delText>
        </w:r>
      </w:del>
    </w:p>
    <w:p w:rsidRPr="0009091C" w:rsidR="77022B01" w:rsidDel="00EB5D72" w:rsidP="0034350C" w:rsidRDefault="77022B01" w14:paraId="110E7001" w14:textId="057589F2">
      <w:pPr>
        <w:pStyle w:val="ListParagraph"/>
        <w:numPr>
          <w:ilvl w:val="0"/>
          <w:numId w:val="158"/>
        </w:numPr>
        <w:spacing w:after="0"/>
        <w:rPr>
          <w:del w:author="Malachi Jamison" w:date="2023-11-05T19:50:00Z" w:id="2550"/>
          <w:rFonts w:eastAsia="Candara"/>
        </w:rPr>
      </w:pPr>
      <w:del w:author="Malachi Jamison" w:date="2023-11-05T19:50:00Z" w:id="2551">
        <w:r w:rsidRPr="0009091C" w:rsidDel="00EB5D72">
          <w:rPr>
            <w:rFonts w:eastAsia="Candara"/>
          </w:rPr>
          <w:delText>User: "Now, tell me about dessert options."</w:delText>
        </w:r>
      </w:del>
    </w:p>
    <w:p w:rsidRPr="0009091C" w:rsidR="77022B01" w:rsidDel="00EB5D72" w:rsidP="0034350C" w:rsidRDefault="77022B01" w14:paraId="4C4D86BE" w14:textId="34D74B32">
      <w:pPr>
        <w:pStyle w:val="ListParagraph"/>
        <w:numPr>
          <w:ilvl w:val="0"/>
          <w:numId w:val="158"/>
        </w:numPr>
        <w:spacing w:after="0"/>
        <w:rPr>
          <w:del w:author="Malachi Jamison" w:date="2023-11-05T19:50:00Z" w:id="2552"/>
          <w:rFonts w:eastAsia="Candara"/>
        </w:rPr>
      </w:pPr>
      <w:del w:author="Malachi Jamison" w:date="2023-11-05T19:50:00Z" w:id="2553">
        <w:r w:rsidRPr="0009091C" w:rsidDel="00EB5D72">
          <w:rPr>
            <w:rFonts w:eastAsia="Candara"/>
          </w:rPr>
          <w:delText>Chatbot</w:delText>
        </w:r>
      </w:del>
      <w:ins w:author="Zachary Cappella" w:date="2023-10-10T14:54:00Z" w:id="2554">
        <w:del w:author="Malachi Jamison" w:date="2023-11-05T19:50:00Z" w:id="2555">
          <w:r w:rsidDel="00EB5D72" w:rsidR="00DE664F">
            <w:rPr>
              <w:rFonts w:eastAsia="Candara"/>
            </w:rPr>
            <w:delText>Virtual Assistant</w:delText>
          </w:r>
        </w:del>
      </w:ins>
      <w:del w:author="Malachi Jamison" w:date="2023-11-05T19:50:00Z" w:id="2556">
        <w:r w:rsidRPr="0009091C" w:rsidDel="00EB5D72">
          <w:rPr>
            <w:rFonts w:eastAsia="Candara"/>
          </w:rPr>
          <w:delText>: Provides dessert options, maintaining context from the previous queries.</w:delText>
        </w:r>
      </w:del>
    </w:p>
    <w:p w:rsidRPr="0009091C" w:rsidR="77022B01" w:rsidDel="00EB5D72" w:rsidP="0034350C" w:rsidRDefault="77022B01" w14:paraId="6AAFA7D7" w14:textId="58E18A71">
      <w:pPr>
        <w:spacing w:line="360" w:lineRule="auto"/>
        <w:rPr>
          <w:del w:author="Malachi Jamison" w:date="2023-11-05T19:50:00Z" w:id="2557"/>
          <w:rFonts w:eastAsia="Candara"/>
        </w:rPr>
      </w:pPr>
      <w:del w:author="Malachi Jamison" w:date="2023-11-05T19:50:00Z" w:id="2558">
        <w:r w:rsidRPr="0009091C" w:rsidDel="00EB5D72">
          <w:rPr>
            <w:rFonts w:eastAsia="Candara"/>
          </w:rPr>
          <w:delText xml:space="preserve"> </w:delText>
        </w:r>
      </w:del>
    </w:p>
    <w:p w:rsidRPr="0009091C" w:rsidR="77022B01" w:rsidDel="00EB5D72" w:rsidP="0034350C" w:rsidRDefault="77022B01" w14:paraId="5AB78A09" w14:textId="252341EC">
      <w:pPr>
        <w:spacing w:line="360" w:lineRule="auto"/>
        <w:rPr>
          <w:del w:author="Malachi Jamison" w:date="2023-11-05T19:50:00Z" w:id="2559"/>
          <w:rFonts w:eastAsia="Candara"/>
          <w:b/>
        </w:rPr>
      </w:pPr>
      <w:del w:author="Malachi Jamison" w:date="2023-11-05T19:50:00Z" w:id="2560">
        <w:r w:rsidRPr="0009091C" w:rsidDel="00EB5D72">
          <w:rPr>
            <w:rFonts w:eastAsia="Candara"/>
            <w:b/>
          </w:rPr>
          <w:delText>Test Steps:</w:delText>
        </w:r>
      </w:del>
    </w:p>
    <w:p w:rsidRPr="0009091C" w:rsidR="77022B01" w:rsidDel="00EB5D72" w:rsidP="0034350C" w:rsidRDefault="77022B01" w14:paraId="25CD892A" w14:textId="1CF7BB64">
      <w:pPr>
        <w:pStyle w:val="ListParagraph"/>
        <w:numPr>
          <w:ilvl w:val="0"/>
          <w:numId w:val="150"/>
        </w:numPr>
        <w:spacing w:after="0"/>
        <w:rPr>
          <w:del w:author="Malachi Jamison" w:date="2023-11-05T19:50:00Z" w:id="2561"/>
          <w:rFonts w:eastAsia="Candara"/>
        </w:rPr>
      </w:pPr>
      <w:del w:author="Malachi Jamison" w:date="2023-11-05T19:50:00Z" w:id="2562">
        <w:r w:rsidRPr="0009091C" w:rsidDel="00EB5D72">
          <w:rPr>
            <w:rFonts w:eastAsia="Candara"/>
          </w:rPr>
          <w:delText>Launch the CogniOpen application from the device.</w:delText>
        </w:r>
      </w:del>
    </w:p>
    <w:p w:rsidRPr="0009091C" w:rsidR="77022B01" w:rsidDel="00EB5D72" w:rsidP="0034350C" w:rsidRDefault="77022B01" w14:paraId="7416F814" w14:textId="1AFBEB12">
      <w:pPr>
        <w:pStyle w:val="ListParagraph"/>
        <w:numPr>
          <w:ilvl w:val="0"/>
          <w:numId w:val="150"/>
        </w:numPr>
        <w:spacing w:after="0"/>
        <w:rPr>
          <w:del w:author="Malachi Jamison" w:date="2023-11-05T19:50:00Z" w:id="2563"/>
          <w:rFonts w:eastAsia="Candara"/>
        </w:rPr>
      </w:pPr>
      <w:del w:author="Malachi Jamison" w:date="2023-11-05T19:50:00Z" w:id="2564">
        <w:r w:rsidRPr="0009091C" w:rsidDel="00EB5D72">
          <w:rPr>
            <w:rFonts w:eastAsia="Candara"/>
          </w:rPr>
          <w:delText>Navigate to the chatbot</w:delText>
        </w:r>
      </w:del>
      <w:ins w:author="Zachary Cappella" w:date="2023-10-10T14:54:00Z" w:id="2565">
        <w:del w:author="Malachi Jamison" w:date="2023-11-05T19:50:00Z" w:id="2566">
          <w:r w:rsidDel="00EB5D72" w:rsidR="00DE664F">
            <w:rPr>
              <w:rFonts w:eastAsia="Candara"/>
            </w:rPr>
            <w:delText>Virtual Assistant</w:delText>
          </w:r>
        </w:del>
      </w:ins>
      <w:del w:author="Malachi Jamison" w:date="2023-11-05T19:50:00Z" w:id="2567">
        <w:r w:rsidRPr="0009091C" w:rsidDel="00EB5D72">
          <w:rPr>
            <w:rFonts w:eastAsia="Candara"/>
          </w:rPr>
          <w:delText xml:space="preserve"> screen (Figure 4).</w:delText>
        </w:r>
      </w:del>
    </w:p>
    <w:p w:rsidRPr="0009091C" w:rsidR="77022B01" w:rsidDel="00EB5D72" w:rsidP="0034350C" w:rsidRDefault="77022B01" w14:paraId="03048587" w14:textId="3602A00D">
      <w:pPr>
        <w:pStyle w:val="ListParagraph"/>
        <w:numPr>
          <w:ilvl w:val="0"/>
          <w:numId w:val="150"/>
        </w:numPr>
        <w:spacing w:after="0"/>
        <w:rPr>
          <w:del w:author="Malachi Jamison" w:date="2023-11-05T19:50:00Z" w:id="2568"/>
          <w:rFonts w:eastAsia="Candara"/>
        </w:rPr>
      </w:pPr>
      <w:del w:author="Malachi Jamison" w:date="2023-11-05T19:50:00Z" w:id="2569">
        <w:r w:rsidRPr="0009091C" w:rsidDel="00EB5D72">
          <w:rPr>
            <w:rFonts w:eastAsia="Candara"/>
          </w:rPr>
          <w:delText>Initiate a multi-turn conversation with the chatbot</w:delText>
        </w:r>
      </w:del>
      <w:ins w:author="Zachary Cappella" w:date="2023-10-10T14:54:00Z" w:id="2570">
        <w:del w:author="Malachi Jamison" w:date="2023-11-05T19:50:00Z" w:id="2571">
          <w:r w:rsidDel="00EB5D72" w:rsidR="00DE664F">
            <w:rPr>
              <w:rFonts w:eastAsia="Candara"/>
            </w:rPr>
            <w:delText>Virtual Assistant</w:delText>
          </w:r>
        </w:del>
      </w:ins>
      <w:del w:author="Malachi Jamison" w:date="2023-11-05T19:50:00Z" w:id="2572">
        <w:r w:rsidRPr="0009091C" w:rsidDel="00EB5D72">
          <w:rPr>
            <w:rFonts w:eastAsia="Candara"/>
          </w:rPr>
          <w:delText>, asking questions and making requests.</w:delText>
        </w:r>
      </w:del>
    </w:p>
    <w:p w:rsidRPr="0009091C" w:rsidR="77022B01" w:rsidDel="00EB5D72" w:rsidP="0034350C" w:rsidRDefault="77022B01" w14:paraId="2197A2AB" w14:textId="56C406F8">
      <w:pPr>
        <w:pStyle w:val="ListParagraph"/>
        <w:numPr>
          <w:ilvl w:val="0"/>
          <w:numId w:val="150"/>
        </w:numPr>
        <w:spacing w:after="0"/>
        <w:rPr>
          <w:del w:author="Malachi Jamison" w:date="2023-11-05T19:50:00Z" w:id="2573"/>
          <w:rFonts w:eastAsia="Candara"/>
        </w:rPr>
      </w:pPr>
      <w:del w:author="Malachi Jamison" w:date="2023-11-05T19:50:00Z" w:id="2574">
        <w:r w:rsidRPr="0009091C" w:rsidDel="00EB5D72">
          <w:rPr>
            <w:rFonts w:eastAsia="Candara"/>
          </w:rPr>
          <w:delText>Close the application or navigate to a different screen.</w:delText>
        </w:r>
      </w:del>
    </w:p>
    <w:p w:rsidRPr="0009091C" w:rsidR="77022B01" w:rsidDel="00EB5D72" w:rsidP="0034350C" w:rsidRDefault="77022B01" w14:paraId="6275499D" w14:textId="19B27623">
      <w:pPr>
        <w:pStyle w:val="ListParagraph"/>
        <w:numPr>
          <w:ilvl w:val="0"/>
          <w:numId w:val="150"/>
        </w:numPr>
        <w:spacing w:after="0"/>
        <w:rPr>
          <w:del w:author="Malachi Jamison" w:date="2023-11-05T19:50:00Z" w:id="2575"/>
          <w:rFonts w:eastAsia="Candara"/>
        </w:rPr>
      </w:pPr>
      <w:del w:author="Malachi Jamison" w:date="2023-11-05T19:50:00Z" w:id="2576">
        <w:r w:rsidRPr="0009091C" w:rsidDel="00EB5D72">
          <w:rPr>
            <w:rFonts w:eastAsia="Candara"/>
          </w:rPr>
          <w:delText>Return to the chatbot</w:delText>
        </w:r>
      </w:del>
      <w:ins w:author="Zachary Cappella" w:date="2023-10-10T14:54:00Z" w:id="2577">
        <w:del w:author="Malachi Jamison" w:date="2023-11-05T19:50:00Z" w:id="2578">
          <w:r w:rsidDel="00EB5D72" w:rsidR="00DE664F">
            <w:rPr>
              <w:rFonts w:eastAsia="Candara"/>
            </w:rPr>
            <w:delText>Virtual Assistant</w:delText>
          </w:r>
        </w:del>
      </w:ins>
      <w:del w:author="Malachi Jamison" w:date="2023-11-05T19:50:00Z" w:id="2579">
        <w:r w:rsidRPr="0009091C" w:rsidDel="00EB5D72">
          <w:rPr>
            <w:rFonts w:eastAsia="Candara"/>
          </w:rPr>
          <w:delText xml:space="preserve"> screen.</w:delText>
        </w:r>
      </w:del>
    </w:p>
    <w:p w:rsidRPr="0009091C" w:rsidR="77022B01" w:rsidDel="00EB5D72" w:rsidP="0034350C" w:rsidRDefault="77022B01" w14:paraId="532C49E9" w14:textId="0962E719">
      <w:pPr>
        <w:pStyle w:val="ListParagraph"/>
        <w:numPr>
          <w:ilvl w:val="0"/>
          <w:numId w:val="150"/>
        </w:numPr>
        <w:spacing w:after="0"/>
        <w:rPr>
          <w:del w:author="Malachi Jamison" w:date="2023-11-05T19:50:00Z" w:id="2580"/>
          <w:rFonts w:eastAsia="Candara"/>
        </w:rPr>
      </w:pPr>
      <w:del w:author="Malachi Jamison" w:date="2023-11-05T19:50:00Z" w:id="2581">
        <w:r w:rsidRPr="0009091C" w:rsidDel="00EB5D72">
          <w:rPr>
            <w:rFonts w:eastAsia="Candara"/>
          </w:rPr>
          <w:delText>Resume the conversation by asking follow-up questions or making additional requests.</w:delText>
        </w:r>
      </w:del>
    </w:p>
    <w:p w:rsidR="77022B01" w:rsidDel="00EB5D72" w:rsidP="009854A3" w:rsidRDefault="77022B01" w14:paraId="11A47C60" w14:textId="2A51CFB9">
      <w:pPr>
        <w:pStyle w:val="ListParagraph"/>
        <w:numPr>
          <w:ilvl w:val="0"/>
          <w:numId w:val="305"/>
        </w:numPr>
        <w:spacing w:after="0"/>
        <w:rPr>
          <w:ins w:author="Zachary Cappella" w:date="2023-10-13T13:05:00Z" w:id="2582"/>
          <w:del w:author="Malachi Jamison" w:date="2023-11-05T19:50:00Z" w:id="2583"/>
          <w:rFonts w:eastAsia="Candara"/>
        </w:rPr>
      </w:pPr>
      <w:del w:author="Malachi Jamison" w:date="2023-11-05T19:50:00Z" w:id="2584">
        <w:r w:rsidRPr="009854A3" w:rsidDel="00EB5D72">
          <w:rPr>
            <w:rFonts w:eastAsia="Candara"/>
            <w:b/>
          </w:rPr>
          <w:delText>Expected Result:</w:delText>
        </w:r>
        <w:r w:rsidRPr="009854A3" w:rsidDel="00EB5D72">
          <w:rPr>
            <w:rFonts w:eastAsia="Candara"/>
          </w:rPr>
          <w:delText xml:space="preserve"> The chatbot</w:delText>
        </w:r>
      </w:del>
      <w:ins w:author="Zachary Cappella" w:date="2023-10-10T14:54:00Z" w:id="2585">
        <w:del w:author="Malachi Jamison" w:date="2023-11-05T19:50:00Z" w:id="2586">
          <w:r w:rsidRPr="009854A3" w:rsidDel="00EB5D72" w:rsidR="00DE664F">
            <w:rPr>
              <w:rFonts w:eastAsia="Candara"/>
            </w:rPr>
            <w:delText>Virtual Assistant</w:delText>
          </w:r>
        </w:del>
      </w:ins>
      <w:del w:author="Malachi Jamison" w:date="2023-11-05T19:50:00Z" w:id="2587">
        <w:r w:rsidRPr="009854A3" w:rsidDel="00EB5D72">
          <w:rPr>
            <w:rFonts w:eastAsia="Candara"/>
          </w:rPr>
          <w:delText xml:space="preserve"> retains context and continues to provide relevant responses based on the previous conversation.</w:delText>
        </w:r>
      </w:del>
    </w:p>
    <w:p w:rsidRPr="002D43A0" w:rsidR="002D43A0" w:rsidDel="00EB5D72" w:rsidRDefault="002D43A0" w14:paraId="1510AE76" w14:textId="1F9AAF45">
      <w:pPr>
        <w:spacing w:after="0"/>
        <w:rPr>
          <w:del w:author="Malachi Jamison" w:date="2023-11-05T19:50:00Z" w:id="2588"/>
          <w:rFonts w:eastAsia="Candara"/>
        </w:rPr>
        <w:pPrChange w:author="Zachary Cappella" w:date="2023-10-13T13:05:00Z" w:id="2589">
          <w:pPr>
            <w:pStyle w:val="ListParagraph"/>
            <w:numPr>
              <w:ilvl w:val="1"/>
              <w:numId w:val="134"/>
            </w:numPr>
            <w:spacing w:after="0"/>
            <w:ind w:left="1440" w:hanging="360"/>
          </w:pPr>
        </w:pPrChange>
      </w:pPr>
    </w:p>
    <w:p w:rsidRPr="0009091C" w:rsidR="77022B01" w:rsidDel="00EB5D72" w:rsidP="0034350C" w:rsidRDefault="77022B01" w14:paraId="5CFCF4F2" w14:textId="75E72988">
      <w:pPr>
        <w:spacing w:line="360" w:lineRule="auto"/>
        <w:rPr>
          <w:del w:author="Malachi Jamison" w:date="2023-11-05T19:50:00Z" w:id="2590"/>
          <w:rFonts w:eastAsia="Candara"/>
          <w:b/>
        </w:rPr>
      </w:pPr>
      <w:del w:author="Malachi Jamison" w:date="2023-11-05T19:50:00Z" w:id="2591">
        <w:r w:rsidRPr="0009091C" w:rsidDel="00EB5D72">
          <w:rPr>
            <w:rFonts w:eastAsia="Candara"/>
            <w:b/>
          </w:rPr>
          <w:delText>Test Environment:</w:delText>
        </w:r>
      </w:del>
    </w:p>
    <w:p w:rsidRPr="0009091C" w:rsidR="77022B01" w:rsidDel="00EB5D72" w:rsidP="0034350C" w:rsidRDefault="77022B01" w14:paraId="137BE273" w14:textId="3BDF1252">
      <w:pPr>
        <w:pStyle w:val="ListParagraph"/>
        <w:numPr>
          <w:ilvl w:val="0"/>
          <w:numId w:val="144"/>
        </w:numPr>
        <w:spacing w:after="0"/>
        <w:rPr>
          <w:del w:author="Malachi Jamison" w:date="2023-11-05T19:50:00Z" w:id="2592"/>
          <w:rFonts w:eastAsia="Candara"/>
        </w:rPr>
      </w:pPr>
      <w:del w:author="Malachi Jamison" w:date="2023-11-05T19:50:00Z" w:id="2593">
        <w:r w:rsidRPr="0009091C" w:rsidDel="00EB5D72">
          <w:rPr>
            <w:rFonts w:eastAsia="Candara"/>
          </w:rPr>
          <w:delText>Device: [Device type and model]</w:delText>
        </w:r>
      </w:del>
    </w:p>
    <w:p w:rsidRPr="002D43A0" w:rsidR="77022B01" w:rsidDel="00EB5D72" w:rsidRDefault="77022B01" w14:paraId="3F7F2EAB" w14:textId="0422C7D8">
      <w:pPr>
        <w:spacing w:after="0"/>
        <w:rPr>
          <w:del w:author="Malachi Jamison" w:date="2023-11-05T19:50:00Z" w:id="2594"/>
          <w:rFonts w:eastAsia="Candara"/>
        </w:rPr>
        <w:pPrChange w:author="Zachary Cappella" w:date="2023-11-05T15:34:00Z" w:id="2595">
          <w:pPr>
            <w:pStyle w:val="ListParagraph"/>
            <w:numPr>
              <w:numId w:val="144"/>
            </w:numPr>
            <w:spacing w:after="0"/>
            <w:ind w:hanging="360"/>
          </w:pPr>
        </w:pPrChange>
      </w:pPr>
      <w:del w:author="Malachi Jamison" w:date="2023-11-05T19:50:00Z" w:id="2596">
        <w:r w:rsidRPr="002D43A0" w:rsidDel="00EB5D72">
          <w:rPr>
            <w:rFonts w:eastAsia="Candara"/>
          </w:rPr>
          <w:delText>Application Version: [Version number]</w:delText>
        </w:r>
      </w:del>
    </w:p>
    <w:p w:rsidRPr="0009091C" w:rsidR="77022B01" w:rsidDel="00EB5D72" w:rsidP="0034350C" w:rsidRDefault="77022B01" w14:paraId="49AE81F0" w14:textId="5E8E8818">
      <w:pPr>
        <w:spacing w:line="360" w:lineRule="auto"/>
        <w:rPr>
          <w:del w:author="Malachi Jamison" w:date="2023-11-05T19:50:00Z" w:id="2597"/>
          <w:rFonts w:eastAsia="Candara"/>
        </w:rPr>
      </w:pPr>
      <w:del w:author="Malachi Jamison" w:date="2023-11-05T19:50:00Z" w:id="2598">
        <w:r w:rsidRPr="0009091C" w:rsidDel="00EB5D72">
          <w:rPr>
            <w:rFonts w:eastAsia="Candara"/>
            <w:b/>
          </w:rPr>
          <w:delText>Test Data Setup:</w:delText>
        </w:r>
        <w:r w:rsidRPr="0009091C" w:rsidDel="00EB5D72">
          <w:rPr>
            <w:rFonts w:eastAsia="Candara"/>
          </w:rPr>
          <w:delText xml:space="preserve"> None</w:delText>
        </w:r>
      </w:del>
    </w:p>
    <w:p w:rsidRPr="0009091C" w:rsidR="77022B01" w:rsidDel="00EB5D72" w:rsidP="0034350C" w:rsidRDefault="77022B01" w14:paraId="6FB5C6CA" w14:textId="51DCABAC">
      <w:pPr>
        <w:spacing w:line="360" w:lineRule="auto"/>
        <w:rPr>
          <w:del w:author="Malachi Jamison" w:date="2023-11-05T19:50:00Z" w:id="2599"/>
          <w:rFonts w:eastAsia="Candara"/>
          <w:b/>
        </w:rPr>
      </w:pPr>
      <w:del w:author="Malachi Jamison" w:date="2023-11-05T19:50:00Z" w:id="2600">
        <w:r w:rsidRPr="0009091C" w:rsidDel="00EB5D72">
          <w:rPr>
            <w:rFonts w:eastAsia="Candara"/>
            <w:b/>
          </w:rPr>
          <w:delText>Test Execution:</w:delText>
        </w:r>
      </w:del>
    </w:p>
    <w:p w:rsidR="77022B01" w:rsidDel="00EB5D72" w:rsidP="0034350C" w:rsidRDefault="77022B01" w14:paraId="4382AC0C" w14:textId="79A7A1B8">
      <w:pPr>
        <w:pStyle w:val="ListParagraph"/>
        <w:numPr>
          <w:ilvl w:val="0"/>
          <w:numId w:val="142"/>
        </w:numPr>
        <w:spacing w:after="0"/>
        <w:rPr>
          <w:ins w:author="Zachary Cappella" w:date="2023-10-13T13:05:00Z" w:id="2601"/>
          <w:del w:author="Malachi Jamison" w:date="2023-11-05T19:50:00Z" w:id="2602"/>
          <w:rFonts w:eastAsia="Candara"/>
        </w:rPr>
      </w:pPr>
      <w:del w:author="Malachi Jamison" w:date="2023-11-05T19:50:00Z" w:id="2603">
        <w:r w:rsidRPr="0009091C" w:rsidDel="00EB5D72">
          <w:rPr>
            <w:rFonts w:eastAsia="Candara"/>
          </w:rPr>
          <w:delText>Record the actual results for each test step.</w:delText>
        </w:r>
      </w:del>
    </w:p>
    <w:p w:rsidRPr="002D43A0" w:rsidR="002D43A0" w:rsidDel="00EB5D72" w:rsidRDefault="002D43A0" w14:paraId="23D0251F" w14:textId="2EF3F96B">
      <w:pPr>
        <w:spacing w:after="0"/>
        <w:rPr>
          <w:del w:author="Malachi Jamison" w:date="2023-11-05T19:50:00Z" w:id="2604"/>
          <w:rFonts w:eastAsia="Candara"/>
        </w:rPr>
        <w:pPrChange w:author="Zachary Cappella" w:date="2023-10-13T13:05:00Z" w:id="2605">
          <w:pPr>
            <w:pStyle w:val="ListParagraph"/>
            <w:numPr>
              <w:numId w:val="132"/>
            </w:numPr>
            <w:spacing w:after="0"/>
            <w:ind w:hanging="360"/>
          </w:pPr>
        </w:pPrChange>
      </w:pPr>
    </w:p>
    <w:p w:rsidRPr="0009091C" w:rsidR="77022B01" w:rsidDel="00EB5D72" w:rsidP="0034350C" w:rsidRDefault="77022B01" w14:paraId="23FA04B1" w14:textId="0133F731">
      <w:pPr>
        <w:spacing w:line="360" w:lineRule="auto"/>
        <w:rPr>
          <w:del w:author="Malachi Jamison" w:date="2023-11-05T19:50:00Z" w:id="2606"/>
          <w:rFonts w:eastAsia="Candara"/>
          <w:b/>
        </w:rPr>
      </w:pPr>
      <w:del w:author="Malachi Jamison" w:date="2023-11-05T19:50:00Z" w:id="2607">
        <w:r w:rsidRPr="0009091C" w:rsidDel="00EB5D72">
          <w:rPr>
            <w:rFonts w:eastAsia="Candara"/>
            <w:b/>
          </w:rPr>
          <w:delText>Pass/Fail Criteria:</w:delText>
        </w:r>
      </w:del>
    </w:p>
    <w:p w:rsidRPr="0009091C" w:rsidR="77022B01" w:rsidDel="00EB5D72" w:rsidP="0034350C" w:rsidRDefault="77022B01" w14:paraId="5FCFCA54" w14:textId="730CBD1E">
      <w:pPr>
        <w:pStyle w:val="ListParagraph"/>
        <w:numPr>
          <w:ilvl w:val="0"/>
          <w:numId w:val="141"/>
        </w:numPr>
        <w:spacing w:after="0"/>
        <w:rPr>
          <w:del w:author="Malachi Jamison" w:date="2023-11-05T19:50:00Z" w:id="2608"/>
          <w:rFonts w:eastAsia="Candara"/>
        </w:rPr>
      </w:pPr>
      <w:del w:author="Malachi Jamison" w:date="2023-11-05T19:50:00Z" w:id="2609">
        <w:r w:rsidRPr="0009091C" w:rsidDel="00EB5D72">
          <w:rPr>
            <w:rFonts w:eastAsia="Candara"/>
            <w:b/>
          </w:rPr>
          <w:delText>Pass:</w:delText>
        </w:r>
        <w:r w:rsidRPr="0009091C" w:rsidDel="00EB5D72">
          <w:rPr>
            <w:rFonts w:eastAsia="Candara"/>
          </w:rPr>
          <w:delText xml:space="preserve"> The chatbot</w:delText>
        </w:r>
      </w:del>
      <w:ins w:author="Zachary Cappella" w:date="2023-10-10T14:54:00Z" w:id="2610">
        <w:del w:author="Malachi Jamison" w:date="2023-11-05T19:50:00Z" w:id="2611">
          <w:r w:rsidDel="00EB5D72" w:rsidR="00DE664F">
            <w:rPr>
              <w:rFonts w:eastAsia="Candara"/>
            </w:rPr>
            <w:delText>Virtual Assistant</w:delText>
          </w:r>
        </w:del>
      </w:ins>
      <w:del w:author="Malachi Jamison" w:date="2023-11-05T19:50:00Z" w:id="2612">
        <w:r w:rsidRPr="0009091C" w:rsidDel="00EB5D72">
          <w:rPr>
            <w:rFonts w:eastAsia="Candara"/>
          </w:rPr>
          <w:delText xml:space="preserve"> retains context and provides relevant responses as the user engages in a multi-turn conversation.</w:delText>
        </w:r>
      </w:del>
    </w:p>
    <w:p w:rsidR="77022B01" w:rsidDel="00EB5D72" w:rsidP="0034350C" w:rsidRDefault="77022B01" w14:paraId="5AF20AB6" w14:textId="145743FF">
      <w:pPr>
        <w:pStyle w:val="ListParagraph"/>
        <w:numPr>
          <w:ilvl w:val="0"/>
          <w:numId w:val="141"/>
        </w:numPr>
        <w:spacing w:after="0"/>
        <w:rPr>
          <w:ins w:author="Zachary Cappella" w:date="2023-10-13T13:05:00Z" w:id="2613"/>
          <w:del w:author="Malachi Jamison" w:date="2023-11-05T19:50:00Z" w:id="2614"/>
          <w:rFonts w:eastAsia="Candara"/>
        </w:rPr>
      </w:pPr>
      <w:del w:author="Malachi Jamison" w:date="2023-11-05T19:50:00Z" w:id="2615">
        <w:r w:rsidRPr="0009091C" w:rsidDel="00EB5D72">
          <w:rPr>
            <w:rFonts w:eastAsia="Candara"/>
            <w:b/>
          </w:rPr>
          <w:delText>Fail:</w:delText>
        </w:r>
        <w:r w:rsidRPr="0009091C" w:rsidDel="00EB5D72">
          <w:rPr>
            <w:rFonts w:eastAsia="Candara"/>
          </w:rPr>
          <w:delText xml:space="preserve"> If the chatbot</w:delText>
        </w:r>
      </w:del>
      <w:ins w:author="Zachary Cappella" w:date="2023-10-10T14:54:00Z" w:id="2616">
        <w:del w:author="Malachi Jamison" w:date="2023-11-05T19:50:00Z" w:id="2617">
          <w:r w:rsidDel="00EB5D72" w:rsidR="00DE664F">
            <w:rPr>
              <w:rFonts w:eastAsia="Candara"/>
            </w:rPr>
            <w:delText>Virtual Assistant</w:delText>
          </w:r>
        </w:del>
      </w:ins>
      <w:del w:author="Malachi Jamison" w:date="2023-11-05T19:50:00Z" w:id="2618">
        <w:r w:rsidRPr="0009091C" w:rsidDel="00EB5D72">
          <w:rPr>
            <w:rFonts w:eastAsia="Candara"/>
          </w:rPr>
          <w:delText xml:space="preserve"> fails to retain context or provide relevant responses during a multi-turn conversation.</w:delText>
        </w:r>
      </w:del>
    </w:p>
    <w:p w:rsidRPr="002D43A0" w:rsidR="002D43A0" w:rsidDel="00EB5D72" w:rsidRDefault="002D43A0" w14:paraId="2056FA2C" w14:textId="72D849CD">
      <w:pPr>
        <w:spacing w:after="0"/>
        <w:rPr>
          <w:del w:author="Malachi Jamison" w:date="2023-11-05T19:50:00Z" w:id="2619"/>
          <w:rFonts w:eastAsia="Candara"/>
        </w:rPr>
        <w:pPrChange w:author="Zachary Cappella" w:date="2023-10-13T13:05:00Z" w:id="2620">
          <w:pPr>
            <w:pStyle w:val="ListParagraph"/>
            <w:numPr>
              <w:numId w:val="131"/>
            </w:numPr>
            <w:spacing w:after="0"/>
            <w:ind w:hanging="360"/>
          </w:pPr>
        </w:pPrChange>
      </w:pPr>
    </w:p>
    <w:p w:rsidRPr="0009091C" w:rsidR="77022B01" w:rsidDel="00EB5D72" w:rsidP="0034350C" w:rsidRDefault="77022B01" w14:paraId="360ABC43" w14:textId="2CA56CD5">
      <w:pPr>
        <w:spacing w:line="360" w:lineRule="auto"/>
        <w:rPr>
          <w:del w:author="Malachi Jamison" w:date="2023-11-05T19:50:00Z" w:id="2621"/>
          <w:rFonts w:eastAsia="Candara"/>
        </w:rPr>
      </w:pPr>
      <w:del w:author="Malachi Jamison" w:date="2023-11-05T19:50:00Z" w:id="2622">
        <w:r w:rsidRPr="0009091C" w:rsidDel="00EB5D72">
          <w:rPr>
            <w:rFonts w:eastAsia="Candara"/>
            <w:b/>
          </w:rPr>
          <w:delText>Notes/Comments:</w:delText>
        </w:r>
        <w:r w:rsidRPr="0009091C" w:rsidDel="00EB5D72">
          <w:rPr>
            <w:rFonts w:eastAsia="Candara"/>
          </w:rPr>
          <w:delText xml:space="preserve"> [Add any additional comments or observations here.]</w:delText>
        </w:r>
      </w:del>
    </w:p>
    <w:p w:rsidRPr="0009091C" w:rsidR="77022B01" w:rsidDel="00EB5D72" w:rsidP="0034350C" w:rsidRDefault="77022B01" w14:paraId="16C94A15" w14:textId="4FCD300C">
      <w:pPr>
        <w:spacing w:line="360" w:lineRule="auto"/>
        <w:rPr>
          <w:del w:author="Malachi Jamison" w:date="2023-11-05T19:50:00Z" w:id="2623"/>
          <w:rFonts w:eastAsia="Candara"/>
        </w:rPr>
      </w:pPr>
      <w:del w:author="Malachi Jamison" w:date="2023-11-05T19:50:00Z" w:id="2624">
        <w:r w:rsidRPr="0009091C" w:rsidDel="00EB5D72">
          <w:rPr>
            <w:rFonts w:eastAsia="Candara"/>
            <w:b/>
          </w:rPr>
          <w:delText>Attachments:</w:delText>
        </w:r>
        <w:r w:rsidRPr="0009091C" w:rsidDel="00EB5D72">
          <w:rPr>
            <w:rFonts w:eastAsia="Candara"/>
          </w:rPr>
          <w:delText xml:space="preserve"> [Include any relevant attachments, if needed.]</w:delText>
        </w:r>
      </w:del>
    </w:p>
    <w:p w:rsidRPr="0009091C" w:rsidR="77022B01" w:rsidDel="00EB5D72" w:rsidP="0034350C" w:rsidRDefault="77022B01" w14:paraId="79EA4E22" w14:textId="102B18FD">
      <w:pPr>
        <w:spacing w:line="360" w:lineRule="auto"/>
        <w:rPr>
          <w:del w:author="Malachi Jamison" w:date="2023-11-05T19:50:00Z" w:id="2625"/>
          <w:rFonts w:eastAsia="Candara"/>
          <w:b/>
        </w:rPr>
      </w:pPr>
      <w:del w:author="Malachi Jamison" w:date="2023-11-05T19:50:00Z" w:id="2626">
        <w:r w:rsidRPr="0009091C" w:rsidDel="00EB5D72">
          <w:rPr>
            <w:rFonts w:eastAsia="Candara"/>
            <w:b/>
          </w:rPr>
          <w:delText>Assumption for:</w:delText>
        </w:r>
      </w:del>
    </w:p>
    <w:p w:rsidRPr="0009091C" w:rsidR="77022B01" w:rsidDel="00EB5D72" w:rsidP="0034350C" w:rsidRDefault="77022B01" w14:paraId="299785D2" w14:textId="6A23EB17">
      <w:pPr>
        <w:pStyle w:val="ListParagraph"/>
        <w:numPr>
          <w:ilvl w:val="0"/>
          <w:numId w:val="139"/>
        </w:numPr>
        <w:spacing w:after="0"/>
        <w:rPr>
          <w:del w:author="Malachi Jamison" w:date="2023-11-05T19:50:00Z" w:id="2627"/>
          <w:rFonts w:eastAsia="Candara"/>
        </w:rPr>
      </w:pPr>
      <w:del w:author="Malachi Jamison" w:date="2023-11-05T19:50:00Z" w:id="2628">
        <w:r w:rsidRPr="0009091C" w:rsidDel="00EB5D72">
          <w:rPr>
            <w:rFonts w:eastAsia="Candara"/>
          </w:rPr>
          <w:delText>The CogniOpen application is correctly installed and operational on the test device.</w:delText>
        </w:r>
      </w:del>
    </w:p>
    <w:p w:rsidRPr="0009091C" w:rsidR="77022B01" w:rsidDel="00EB5D72" w:rsidP="0034350C" w:rsidRDefault="77022B01" w14:paraId="5C56CA6C" w14:textId="07C0F5E0">
      <w:pPr>
        <w:pStyle w:val="ListParagraph"/>
        <w:numPr>
          <w:ilvl w:val="0"/>
          <w:numId w:val="139"/>
        </w:numPr>
        <w:spacing w:after="0"/>
        <w:rPr>
          <w:del w:author="Malachi Jamison" w:date="2023-11-05T19:50:00Z" w:id="2629"/>
          <w:rFonts w:eastAsia="Candara"/>
        </w:rPr>
      </w:pPr>
      <w:del w:author="Malachi Jamison" w:date="2023-11-05T19:50:00Z" w:id="2630">
        <w:r w:rsidRPr="0009091C" w:rsidDel="00EB5D72">
          <w:rPr>
            <w:rFonts w:eastAsia="Candara"/>
          </w:rPr>
          <w:delText>The chatbot</w:delText>
        </w:r>
      </w:del>
      <w:ins w:author="Zachary Cappella" w:date="2023-10-10T14:54:00Z" w:id="2631">
        <w:del w:author="Malachi Jamison" w:date="2023-11-05T19:50:00Z" w:id="2632">
          <w:r w:rsidDel="00EB5D72" w:rsidR="00DE664F">
            <w:rPr>
              <w:rFonts w:eastAsia="Candara"/>
            </w:rPr>
            <w:delText>Virtual Assistant</w:delText>
          </w:r>
        </w:del>
      </w:ins>
      <w:del w:author="Malachi Jamison" w:date="2023-11-05T19:50:00Z" w:id="2633">
        <w:r w:rsidRPr="0009091C" w:rsidDel="00EB5D72">
          <w:rPr>
            <w:rFonts w:eastAsia="Candara"/>
          </w:rPr>
          <w:delText xml:space="preserve"> screen is accessible within the application.</w:delText>
        </w:r>
      </w:del>
    </w:p>
    <w:p w:rsidRPr="0009091C" w:rsidR="77022B01" w:rsidDel="00EB5D72" w:rsidP="0034350C" w:rsidRDefault="77022B01" w14:paraId="4B486D3B" w14:textId="40D23DB3">
      <w:pPr>
        <w:pStyle w:val="ListParagraph"/>
        <w:numPr>
          <w:ilvl w:val="0"/>
          <w:numId w:val="139"/>
        </w:numPr>
        <w:spacing w:after="0"/>
        <w:rPr>
          <w:del w:author="Malachi Jamison" w:date="2023-11-05T19:50:00Z" w:id="2634"/>
          <w:rFonts w:eastAsia="Candara"/>
        </w:rPr>
      </w:pPr>
      <w:del w:author="Malachi Jamison" w:date="2023-11-05T19:50:00Z" w:id="2635">
        <w:r w:rsidRPr="0009091C" w:rsidDel="00EB5D72">
          <w:rPr>
            <w:rFonts w:eastAsia="Candara"/>
          </w:rPr>
          <w:delText>Internet connectivity is available for chatbot</w:delText>
        </w:r>
      </w:del>
      <w:ins w:author="Zachary Cappella" w:date="2023-10-10T14:54:00Z" w:id="2636">
        <w:del w:author="Malachi Jamison" w:date="2023-11-05T19:50:00Z" w:id="2637">
          <w:r w:rsidDel="00EB5D72" w:rsidR="00DE664F">
            <w:rPr>
              <w:rFonts w:eastAsia="Candara"/>
            </w:rPr>
            <w:delText>Virtual Assistant</w:delText>
          </w:r>
        </w:del>
      </w:ins>
      <w:del w:author="Malachi Jamison" w:date="2023-11-05T19:50:00Z" w:id="2638">
        <w:r w:rsidRPr="0009091C" w:rsidDel="00EB5D72">
          <w:rPr>
            <w:rFonts w:eastAsia="Candara"/>
          </w:rPr>
          <w:delText xml:space="preserve"> functionality.</w:delText>
        </w:r>
      </w:del>
    </w:p>
    <w:p w:rsidRPr="0009091C" w:rsidR="77022B01" w:rsidDel="00EB5D72" w:rsidP="0034350C" w:rsidRDefault="77022B01" w14:paraId="0B87AFDA" w14:textId="4CF5ADE7">
      <w:pPr>
        <w:pStyle w:val="ListParagraph"/>
        <w:numPr>
          <w:ilvl w:val="0"/>
          <w:numId w:val="139"/>
        </w:numPr>
        <w:spacing w:after="0"/>
        <w:rPr>
          <w:del w:author="Malachi Jamison" w:date="2023-11-05T19:50:00Z" w:id="2639"/>
          <w:rFonts w:eastAsia="Candara"/>
        </w:rPr>
      </w:pPr>
      <w:del w:author="Malachi Jamison" w:date="2023-11-05T19:50:00Z" w:id="2640">
        <w:r w:rsidRPr="0009091C" w:rsidDel="00EB5D72">
          <w:rPr>
            <w:rFonts w:eastAsia="Candara"/>
          </w:rPr>
          <w:delText>The chatbot</w:delText>
        </w:r>
      </w:del>
      <w:ins w:author="Zachary Cappella" w:date="2023-10-10T14:54:00Z" w:id="2641">
        <w:del w:author="Malachi Jamison" w:date="2023-11-05T19:50:00Z" w:id="2642">
          <w:r w:rsidDel="00EB5D72" w:rsidR="00DE664F">
            <w:rPr>
              <w:rFonts w:eastAsia="Candara"/>
            </w:rPr>
            <w:delText>Virtual Assistant</w:delText>
          </w:r>
        </w:del>
      </w:ins>
      <w:del w:author="Malachi Jamison" w:date="2023-11-05T19:50:00Z" w:id="2643">
        <w:r w:rsidRPr="0009091C" w:rsidDel="00EB5D72">
          <w:rPr>
            <w:rFonts w:eastAsia="Candara"/>
          </w:rPr>
          <w:delText xml:space="preserve"> is designed to retain context and maintain conversation history for multi-turn interactions.</w:delText>
        </w:r>
      </w:del>
    </w:p>
    <w:p w:rsidRPr="0009091C" w:rsidR="77022B01" w:rsidDel="00EB5D72" w:rsidP="0034350C" w:rsidRDefault="77022B01" w14:paraId="3603AE72" w14:textId="4A03F918">
      <w:pPr>
        <w:pStyle w:val="ListParagraph"/>
        <w:numPr>
          <w:ilvl w:val="0"/>
          <w:numId w:val="139"/>
        </w:numPr>
        <w:spacing w:after="0"/>
        <w:rPr>
          <w:del w:author="Malachi Jamison" w:date="2023-11-05T19:50:00Z" w:id="2644"/>
          <w:rFonts w:eastAsia="Candara"/>
        </w:rPr>
      </w:pPr>
      <w:del w:author="Malachi Jamison" w:date="2023-11-05T19:50:00Z" w:id="2645">
        <w:r w:rsidRPr="0009091C" w:rsidDel="00EB5D72">
          <w:rPr>
            <w:rFonts w:eastAsia="Candara"/>
          </w:rPr>
          <w:delText>The chatbot</w:delText>
        </w:r>
      </w:del>
      <w:ins w:author="Zachary Cappella" w:date="2023-10-10T14:54:00Z" w:id="2646">
        <w:del w:author="Malachi Jamison" w:date="2023-11-05T19:50:00Z" w:id="2647">
          <w:r w:rsidDel="00EB5D72" w:rsidR="00DE664F">
            <w:rPr>
              <w:rFonts w:eastAsia="Candara"/>
            </w:rPr>
            <w:delText>Virtual Assistant</w:delText>
          </w:r>
        </w:del>
      </w:ins>
      <w:del w:author="Malachi Jamison" w:date="2023-11-05T19:50:00Z" w:id="2648">
        <w:r w:rsidRPr="0009091C" w:rsidDel="00EB5D72">
          <w:rPr>
            <w:rFonts w:eastAsia="Candara"/>
          </w:rPr>
          <w:delText>'s context retention mechanism is functioning as intended.</w:delText>
        </w:r>
      </w:del>
    </w:p>
    <w:p w:rsidR="5AB14748" w:rsidP="5AB14748" w:rsidRDefault="006C021A" w14:paraId="7C3C1ED7" w14:textId="6D9EB96C">
      <w:ins w:author="Zachary Cappella" w:date="2023-10-13T12:38:00Z" w:id="2649">
        <w:r>
          <w:rPr>
            <w:noProof/>
          </w:rPr>
          <w:pict w14:anchorId="2958DAD6">
            <v:rect id="_x0000_i1040" style="width:468pt;height:.05pt;mso-width-percent:0;mso-height-percent:0;mso-width-percent:0;mso-height-percent:0" alt="" o:hr="t" o:hrstd="t" o:hralign="center" fillcolor="#a0a0a0" stroked="f"/>
          </w:pict>
        </w:r>
      </w:ins>
    </w:p>
    <w:p w:rsidRPr="0009091C" w:rsidR="006C6C7A" w:rsidP="00D83A0B" w:rsidRDefault="006C6C7A" w14:paraId="33CD95BE" w14:textId="6AFE2EA9">
      <w:pPr>
        <w:pStyle w:val="Heading3"/>
        <w:rPr>
          <w:rFonts w:ascii="Times New Roman" w:hAnsi="Times New Roman" w:cs="Times New Roman"/>
        </w:rPr>
      </w:pPr>
      <w:bookmarkStart w:name="_Toc148095164" w:id="2650"/>
      <w:bookmarkStart w:name="_Toc2132410981" w:id="2651"/>
      <w:bookmarkStart w:name="_Toc1239122817" w:id="227717323"/>
      <w:r w:rsidRPr="167C278A" w:rsidR="006C6C7A">
        <w:rPr>
          <w:rFonts w:ascii="Times New Roman" w:hAnsi="Times New Roman" w:cs="Times New Roman"/>
        </w:rPr>
        <w:t>3.1.</w:t>
      </w:r>
      <w:ins w:author="Malachi Jamison" w:date="2023-11-05T19:52:00Z" w:id="962730478">
        <w:r w:rsidRPr="167C278A" w:rsidR="00063291">
          <w:rPr>
            <w:rFonts w:ascii="Times New Roman" w:hAnsi="Times New Roman" w:cs="Times New Roman"/>
          </w:rPr>
          <w:t>4</w:t>
        </w:r>
      </w:ins>
      <w:del w:author="Malachi Jamison" w:date="2023-11-05T19:52:00Z" w:id="1158492224">
        <w:r w:rsidRPr="167C278A" w:rsidDel="006C6C7A">
          <w:rPr>
            <w:rFonts w:ascii="Times New Roman" w:hAnsi="Times New Roman" w:cs="Times New Roman"/>
          </w:rPr>
          <w:delText>5</w:delText>
        </w:r>
      </w:del>
      <w:r w:rsidRPr="167C278A" w:rsidR="006C6C7A">
        <w:rPr>
          <w:rFonts w:ascii="Times New Roman" w:hAnsi="Times New Roman" w:cs="Times New Roman"/>
        </w:rPr>
        <w:t xml:space="preserve"> </w:t>
      </w:r>
      <w:r w:rsidRPr="167C278A" w:rsidR="002C5CBC">
        <w:rPr>
          <w:rFonts w:ascii="Times New Roman" w:hAnsi="Times New Roman" w:cs="Times New Roman"/>
        </w:rPr>
        <w:t>Record Audio Test Cases</w:t>
      </w:r>
      <w:bookmarkEnd w:id="2650"/>
      <w:bookmarkEnd w:id="2651"/>
      <w:bookmarkEnd w:id="227717323"/>
    </w:p>
    <w:p w:rsidRPr="0009091C" w:rsidR="3633FBB5" w:rsidP="167C278A" w:rsidRDefault="3633FBB5" w14:paraId="3487963A" w14:textId="6179AD8D">
      <w:pPr>
        <w:pStyle w:val="Heading4"/>
        <w:rPr>
          <w:rFonts w:ascii="Times New Roman" w:hAnsi="Times New Roman" w:cs="Times New Roman"/>
          <w:i w:val="0"/>
          <w:iCs w:val="0"/>
        </w:rPr>
      </w:pPr>
      <w:bookmarkStart w:name="_Toc148095165" w:id="2654"/>
      <w:bookmarkStart w:name="_Toc29406354" w:id="2655"/>
      <w:bookmarkStart w:name="_Toc1686865473" w:id="1050367151"/>
      <w:r w:rsidRPr="167C278A" w:rsidR="3633FBB5">
        <w:rPr>
          <w:rFonts w:ascii="Times New Roman" w:hAnsi="Times New Roman" w:cs="Times New Roman"/>
          <w:i w:val="0"/>
          <w:iCs w:val="0"/>
        </w:rPr>
        <w:t>3.1.</w:t>
      </w:r>
      <w:ins w:author="Malachi Jamison" w:date="2023-11-05T19:52:00Z" w:id="1420095459">
        <w:r w:rsidRPr="167C278A" w:rsidR="00063291">
          <w:rPr>
            <w:rFonts w:ascii="Times New Roman" w:hAnsi="Times New Roman" w:cs="Times New Roman"/>
            <w:i w:val="0"/>
            <w:iCs w:val="0"/>
          </w:rPr>
          <w:t>4</w:t>
        </w:r>
      </w:ins>
      <w:del w:author="Malachi Jamison" w:date="2023-11-05T19:52:00Z" w:id="728481560">
        <w:r w:rsidRPr="167C278A" w:rsidDel="3633FBB5">
          <w:rPr>
            <w:rFonts w:ascii="Times New Roman" w:hAnsi="Times New Roman" w:cs="Times New Roman"/>
            <w:i w:val="0"/>
            <w:iCs w:val="0"/>
          </w:rPr>
          <w:delText>5</w:delText>
        </w:r>
      </w:del>
      <w:r w:rsidRPr="167C278A" w:rsidR="3633FBB5">
        <w:rPr>
          <w:rFonts w:ascii="Times New Roman" w:hAnsi="Times New Roman" w:cs="Times New Roman"/>
          <w:i w:val="0"/>
          <w:iCs w:val="0"/>
        </w:rPr>
        <w:t xml:space="preserve">.1 </w:t>
      </w:r>
      <w:del w:author="Malachi Jamison" w:date="2023-11-05T19:52:00Z" w:id="2002357509">
        <w:r w:rsidRPr="167C278A" w:rsidDel="3633FBB5">
          <w:rPr>
            <w:rFonts w:ascii="Times New Roman" w:hAnsi="Times New Roman" w:cs="Times New Roman"/>
            <w:i w:val="0"/>
            <w:iCs w:val="0"/>
          </w:rPr>
          <w:delText>Verify Circular Button Functionality</w:delText>
        </w:r>
      </w:del>
      <w:bookmarkEnd w:id="2654"/>
      <w:bookmarkEnd w:id="2655"/>
      <w:ins w:author="Malachi Jamison" w:date="2023-11-05T19:52:00Z" w:id="576802314">
        <w:r w:rsidRPr="167C278A" w:rsidR="00556DC5">
          <w:rPr>
            <w:rFonts w:ascii="Times New Roman" w:hAnsi="Times New Roman" w:cs="Times New Roman"/>
            <w:i w:val="0"/>
            <w:iCs w:val="0"/>
          </w:rPr>
          <w:t xml:space="preserve"> </w:t>
        </w:r>
        <w:r w:rsidRPr="167C278A" w:rsidR="00556DC5">
          <w:rPr>
            <w:rFonts w:ascii="Times New Roman" w:hAnsi="Times New Roman" w:cs="Times New Roman"/>
            <w:i w:val="0"/>
            <w:iCs w:val="0"/>
          </w:rPr>
          <w:t>Activate/Deactivate Record Audio</w:t>
        </w:r>
      </w:ins>
      <w:bookmarkEnd w:id="1050367151"/>
    </w:p>
    <w:p w:rsidR="3633FBB5" w:rsidP="67C3BB09" w:rsidRDefault="3633FBB5" w14:paraId="124FCEB8" w14:textId="15E757D1">
      <w:pPr>
        <w:spacing w:line="360" w:lineRule="auto"/>
      </w:pPr>
      <w:del w:author="Zachary Cappella" w:date="2023-10-13T12:18:00Z" w:id="2660">
        <w:r w:rsidRPr="0009091C">
          <w:rPr>
            <w:rFonts w:eastAsia="Candara"/>
            <w:b/>
          </w:rPr>
          <w:delText xml:space="preserve">Test Case Link: </w:delText>
        </w:r>
        <w:r w:rsidRPr="0009091C">
          <w:rPr>
            <w:rFonts w:eastAsia="Candara"/>
            <w:color w:val="000000" w:themeColor="text1"/>
          </w:rPr>
          <w:delText>[will update when test ADO ticket is created]</w:delText>
        </w:r>
      </w:del>
    </w:p>
    <w:p w:rsidR="3633FBB5" w:rsidP="67C3BB09" w:rsidRDefault="3633FBB5" w14:paraId="49B457EC" w14:textId="36A35A8D">
      <w:pPr>
        <w:spacing w:line="360" w:lineRule="auto"/>
        <w:rPr>
          <w:ins w:author="Malachi Jamison" w:date="2023-11-05T19:52:00Z" w:id="2661"/>
          <w:rFonts w:eastAsia="Candara"/>
        </w:rPr>
      </w:pPr>
      <w:r w:rsidRPr="0009091C">
        <w:rPr>
          <w:rFonts w:eastAsia="Candara"/>
          <w:b/>
        </w:rPr>
        <w:t xml:space="preserve">Test Case Name: </w:t>
      </w:r>
      <w:ins w:author="Malachi Jamison" w:date="2023-11-05T19:52:00Z" w:id="2662">
        <w:r w:rsidRPr="00556DC5" w:rsidR="00556DC5">
          <w:rPr>
            <w:rFonts w:eastAsia="Candara"/>
          </w:rPr>
          <w:t>Activate/Deactivate Record Audio</w:t>
        </w:r>
      </w:ins>
      <w:del w:author="Malachi Jamison" w:date="2023-11-05T19:52:00Z" w:id="2663">
        <w:r w:rsidRPr="0009091C" w:rsidDel="00556DC5">
          <w:rPr>
            <w:rFonts w:eastAsia="Candara"/>
          </w:rPr>
          <w:delText xml:space="preserve">Verify Circular Button Functionality </w:delText>
        </w:r>
      </w:del>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8F1E45" w:rsidTr="00FB3C48" w14:paraId="0482348C" w14:textId="77777777">
        <w:trPr>
          <w:trHeight w:val="442"/>
          <w:ins w:author="Malachi Jamison" w:date="2023-11-05T19:57:00Z" w:id="2664"/>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E45" w:rsidP="00FB3C48" w:rsidRDefault="008F1E45" w14:paraId="103C400A" w14:textId="77777777">
            <w:pPr>
              <w:pStyle w:val="Body"/>
              <w:rPr>
                <w:ins w:author="Malachi Jamison" w:date="2023-11-05T19:57:00Z" w:id="2665"/>
                <w:sz w:val="22"/>
                <w:szCs w:val="22"/>
              </w:rPr>
            </w:pPr>
            <w:ins w:author="Malachi Jamison" w:date="2023-11-05T19:57:00Z" w:id="2666">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F1E45" w:rsidP="00FB3C48" w:rsidRDefault="008F1E45" w14:paraId="72716D7C" w14:textId="77777777">
            <w:pPr>
              <w:spacing w:line="240" w:lineRule="auto"/>
              <w:rPr>
                <w:ins w:author="Malachi Jamison" w:date="2023-11-05T19:57:00Z" w:id="2667"/>
              </w:rPr>
            </w:pPr>
            <w:ins w:author="Malachi Jamison" w:date="2023-11-05T19:57:00Z" w:id="2668">
              <w:r w:rsidRPr="003321F8">
                <w:rPr>
                  <w:color w:val="000000" w:themeColor="text1"/>
                </w:rPr>
                <w:t>Verify that the “Start Audio Recording” circular button on the Record Audio screen initiates the recording process when tapped. Verify that the circular button is replaced by a square-shaped button during recording, indicating that recording is in progress. Verify that tapping the "Stop" button ends the recording and transitions to the preview screen</w:t>
              </w:r>
              <w:r w:rsidRPr="003321F8">
                <w:t>.</w:t>
              </w:r>
            </w:ins>
          </w:p>
        </w:tc>
      </w:tr>
      <w:tr w:rsidRPr="003321F8" w:rsidR="008F1E45" w:rsidTr="00FB3C48" w14:paraId="02D94645" w14:textId="77777777">
        <w:trPr>
          <w:trHeight w:val="222"/>
          <w:ins w:author="Malachi Jamison" w:date="2023-11-05T19:57:00Z" w:id="266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E45" w:rsidP="00FB3C48" w:rsidRDefault="008F1E45" w14:paraId="12269423" w14:textId="77777777">
            <w:pPr>
              <w:pStyle w:val="Body"/>
              <w:rPr>
                <w:ins w:author="Malachi Jamison" w:date="2023-11-05T19:57:00Z" w:id="2670"/>
                <w:sz w:val="22"/>
                <w:szCs w:val="22"/>
              </w:rPr>
            </w:pPr>
            <w:ins w:author="Malachi Jamison" w:date="2023-11-05T19:57:00Z" w:id="2671">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F1E45" w:rsidP="008F1E45" w:rsidRDefault="008F1E45" w14:paraId="6D0DBBCF" w14:textId="77777777">
            <w:pPr>
              <w:pStyle w:val="ListParagraph"/>
              <w:numPr>
                <w:ilvl w:val="0"/>
                <w:numId w:val="328"/>
              </w:numPr>
              <w:spacing w:after="0" w:line="240" w:lineRule="auto"/>
              <w:rPr>
                <w:ins w:author="Malachi Jamison" w:date="2023-11-05T19:57:00Z" w:id="2672"/>
                <w:color w:val="000000" w:themeColor="text1"/>
              </w:rPr>
            </w:pPr>
            <w:ins w:author="Malachi Jamison" w:date="2023-11-05T19:57:00Z" w:id="2673">
              <w:r w:rsidRPr="003321F8">
                <w:rPr>
                  <w:color w:val="000000" w:themeColor="text1"/>
                </w:rPr>
                <w:t>The CogniOpen application must have a “Start Audio Recording” circular button on the Record Audio screen that initiates the recording process when tapped.</w:t>
              </w:r>
            </w:ins>
          </w:p>
          <w:p w:rsidRPr="003321F8" w:rsidR="008F1E45" w:rsidP="008F1E45" w:rsidRDefault="008F1E45" w14:paraId="42EADDC6" w14:textId="77777777">
            <w:pPr>
              <w:pStyle w:val="ListParagraph"/>
              <w:numPr>
                <w:ilvl w:val="0"/>
                <w:numId w:val="328"/>
              </w:numPr>
              <w:spacing w:after="0" w:line="240" w:lineRule="auto"/>
              <w:rPr>
                <w:ins w:author="Malachi Jamison" w:date="2023-11-05T19:57:00Z" w:id="2674"/>
                <w:color w:val="000000" w:themeColor="text1"/>
              </w:rPr>
            </w:pPr>
            <w:ins w:author="Malachi Jamison" w:date="2023-11-05T19:57:00Z" w:id="2675">
              <w:r w:rsidRPr="003321F8">
                <w:rPr>
                  <w:color w:val="000000" w:themeColor="text1"/>
                </w:rPr>
                <w:t>During recording on the Record Audio screen, the circular button must be replaced by a square-shaped button to indicate that recording is in progress. The timer must also start counting.</w:t>
              </w:r>
            </w:ins>
          </w:p>
          <w:p w:rsidRPr="003321F8" w:rsidR="008F1E45" w:rsidP="008F1E45" w:rsidRDefault="008F1E45" w14:paraId="474ACC39" w14:textId="77777777">
            <w:pPr>
              <w:pStyle w:val="ListParagraph"/>
              <w:numPr>
                <w:ilvl w:val="0"/>
                <w:numId w:val="328"/>
              </w:numPr>
              <w:spacing w:after="0" w:line="240" w:lineRule="auto"/>
              <w:rPr>
                <w:ins w:author="Malachi Jamison" w:date="2023-11-05T19:57:00Z" w:id="2676"/>
                <w:color w:val="000000" w:themeColor="text1"/>
              </w:rPr>
            </w:pPr>
            <w:ins w:author="Malachi Jamison" w:date="2023-11-05T19:57:00Z" w:id="2677">
              <w:r w:rsidRPr="003321F8">
                <w:rPr>
                  <w:color w:val="000000" w:themeColor="text1"/>
                </w:rPr>
                <w:t>The Record Audio screen must feature a " Stop Audio Recording" " button that ends the recording when tapped, transitioning to the preview screen.</w:t>
              </w:r>
            </w:ins>
          </w:p>
          <w:p w:rsidRPr="003321F8" w:rsidR="008F1E45" w:rsidP="00FB3C48" w:rsidRDefault="008F1E45" w14:paraId="1B8971A3" w14:textId="77777777">
            <w:pPr>
              <w:spacing w:line="240" w:lineRule="auto"/>
              <w:ind w:left="720"/>
              <w:rPr>
                <w:ins w:author="Malachi Jamison" w:date="2023-11-05T19:57:00Z" w:id="2678"/>
              </w:rPr>
            </w:pPr>
          </w:p>
        </w:tc>
      </w:tr>
      <w:tr w:rsidRPr="003321F8" w:rsidR="008F1E45" w:rsidTr="00FB3C48" w14:paraId="6B5540EE" w14:textId="77777777">
        <w:trPr>
          <w:trHeight w:val="222"/>
          <w:ins w:author="Malachi Jamison" w:date="2023-11-05T19:57:00Z" w:id="267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E45" w:rsidP="00FB3C48" w:rsidRDefault="008F1E45" w14:paraId="6469868D" w14:textId="77777777">
            <w:pPr>
              <w:pStyle w:val="Body"/>
              <w:rPr>
                <w:ins w:author="Malachi Jamison" w:date="2023-11-05T19:57:00Z" w:id="2680"/>
                <w:b/>
                <w:bCs/>
                <w:sz w:val="22"/>
                <w:szCs w:val="22"/>
              </w:rPr>
            </w:pPr>
            <w:ins w:author="Malachi Jamison" w:date="2023-11-05T19:57:00Z" w:id="2681">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8F1E45" w:rsidP="008F1E45" w:rsidRDefault="008F1E45" w14:paraId="3F5BC5FD" w14:textId="77777777">
            <w:pPr>
              <w:pStyle w:val="ListParagraph"/>
              <w:numPr>
                <w:ilvl w:val="0"/>
                <w:numId w:val="328"/>
              </w:numPr>
              <w:spacing w:after="0"/>
              <w:rPr>
                <w:ins w:author="Malachi Jamison" w:date="2023-11-05T19:57:00Z" w:id="2682"/>
                <w:rFonts w:eastAsia="Candara"/>
              </w:rPr>
            </w:pPr>
            <w:ins w:author="Malachi Jamison" w:date="2023-11-05T19:57:00Z" w:id="2683">
              <w:r w:rsidRPr="0009091C">
                <w:rPr>
                  <w:rFonts w:eastAsia="Candara"/>
                </w:rPr>
                <w:t>The CogniOpen application must be successfully installed and running on the test device.</w:t>
              </w:r>
            </w:ins>
          </w:p>
          <w:p w:rsidRPr="0009091C" w:rsidR="008F1E45" w:rsidP="008F1E45" w:rsidRDefault="008F1E45" w14:paraId="3EC74191" w14:textId="77777777">
            <w:pPr>
              <w:pStyle w:val="ListParagraph"/>
              <w:numPr>
                <w:ilvl w:val="0"/>
                <w:numId w:val="328"/>
              </w:numPr>
              <w:spacing w:after="0"/>
              <w:rPr>
                <w:ins w:author="Malachi Jamison" w:date="2023-11-05T19:57:00Z" w:id="2684"/>
                <w:rFonts w:eastAsia="Candara"/>
              </w:rPr>
            </w:pPr>
            <w:ins w:author="Malachi Jamison" w:date="2023-11-05T19:57:00Z" w:id="2685">
              <w:r w:rsidRPr="0009091C">
                <w:rPr>
                  <w:rFonts w:eastAsia="Candara"/>
                </w:rPr>
                <w:t>The test device must have a compatible operating system version for the application.</w:t>
              </w:r>
            </w:ins>
          </w:p>
          <w:p w:rsidRPr="0009091C" w:rsidR="008F1E45" w:rsidP="008F1E45" w:rsidRDefault="008F1E45" w14:paraId="7D2B3C87" w14:textId="77777777">
            <w:pPr>
              <w:pStyle w:val="ListParagraph"/>
              <w:numPr>
                <w:ilvl w:val="0"/>
                <w:numId w:val="328"/>
              </w:numPr>
              <w:spacing w:after="0"/>
              <w:rPr>
                <w:ins w:author="Malachi Jamison" w:date="2023-11-05T19:57:00Z" w:id="2686"/>
                <w:rFonts w:eastAsia="Candara"/>
              </w:rPr>
            </w:pPr>
            <w:ins w:author="Malachi Jamison" w:date="2023-11-05T19:57:00Z" w:id="2687">
              <w:r w:rsidRPr="0009091C">
                <w:rPr>
                  <w:rFonts w:eastAsia="Candara"/>
                </w:rPr>
                <w:t>The user must have a valid account and be logged into the CogniOpen application.</w:t>
              </w:r>
            </w:ins>
          </w:p>
          <w:p w:rsidR="008F1E45" w:rsidP="008F1E45" w:rsidRDefault="008F1E45" w14:paraId="7EBDF39C" w14:textId="77777777">
            <w:pPr>
              <w:pStyle w:val="ListParagraph"/>
              <w:numPr>
                <w:ilvl w:val="0"/>
                <w:numId w:val="328"/>
              </w:numPr>
              <w:spacing w:after="0"/>
              <w:rPr>
                <w:ins w:author="Malachi Jamison" w:date="2023-11-05T19:57:00Z" w:id="2688"/>
                <w:rFonts w:eastAsia="Candara"/>
              </w:rPr>
            </w:pPr>
            <w:ins w:author="Malachi Jamison" w:date="2023-11-05T19:57:00Z" w:id="2689">
              <w:r w:rsidRPr="0009091C">
                <w:rPr>
                  <w:rFonts w:eastAsia="Candara"/>
                </w:rPr>
                <w:t>The user must navigate to the Record Audio screen within the application.</w:t>
              </w:r>
            </w:ins>
          </w:p>
          <w:p w:rsidRPr="003321F8" w:rsidR="008F1E45" w:rsidP="008F1E45" w:rsidRDefault="008F1E45" w14:paraId="5837AF84" w14:textId="77777777">
            <w:pPr>
              <w:pStyle w:val="ListParagraph"/>
              <w:numPr>
                <w:ilvl w:val="0"/>
                <w:numId w:val="328"/>
              </w:numPr>
              <w:spacing w:after="0" w:line="240" w:lineRule="auto"/>
              <w:rPr>
                <w:ins w:author="Malachi Jamison" w:date="2023-11-05T19:57:00Z" w:id="2690"/>
                <w:color w:val="000000" w:themeColor="text1"/>
              </w:rPr>
            </w:pPr>
          </w:p>
        </w:tc>
      </w:tr>
      <w:tr w:rsidRPr="003321F8" w:rsidR="008F1E45" w:rsidTr="00FB3C48" w14:paraId="1DB19C6A" w14:textId="77777777">
        <w:trPr>
          <w:trHeight w:val="222"/>
          <w:ins w:author="Malachi Jamison" w:date="2023-11-05T19:57:00Z" w:id="2691"/>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E45" w:rsidP="00FB3C48" w:rsidRDefault="008F1E45" w14:paraId="40A8CC78" w14:textId="77777777">
            <w:pPr>
              <w:pStyle w:val="Body"/>
              <w:rPr>
                <w:ins w:author="Malachi Jamison" w:date="2023-11-05T19:57:00Z" w:id="2692"/>
                <w:b/>
                <w:bCs/>
                <w:sz w:val="22"/>
                <w:szCs w:val="22"/>
              </w:rPr>
            </w:pPr>
            <w:ins w:author="Malachi Jamison" w:date="2023-11-05T19:57:00Z" w:id="2693">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87F45" w:rsidR="008F1E45" w:rsidP="008F1E45" w:rsidRDefault="008F1E45" w14:paraId="26B8E18D" w14:textId="77777777">
            <w:pPr>
              <w:pStyle w:val="ListParagraph"/>
              <w:numPr>
                <w:ilvl w:val="0"/>
                <w:numId w:val="328"/>
              </w:numPr>
              <w:spacing w:line="240" w:lineRule="auto"/>
              <w:rPr>
                <w:ins w:author="Malachi Jamison" w:date="2023-11-05T19:57:00Z" w:id="2694"/>
                <w:color w:val="000000" w:themeColor="text1"/>
              </w:rPr>
            </w:pPr>
            <w:ins w:author="Malachi Jamison" w:date="2023-11-05T19:57:00Z" w:id="2695">
              <w:r w:rsidRPr="001532C8">
                <w:rPr>
                  <w:color w:val="000000" w:themeColor="text1"/>
                </w:rPr>
                <w:t>User’s biometric authentication information</w:t>
              </w:r>
            </w:ins>
          </w:p>
        </w:tc>
      </w:tr>
      <w:tr w:rsidRPr="003321F8" w:rsidR="008F1E45" w:rsidTr="00FB3C48" w14:paraId="155187AC" w14:textId="77777777">
        <w:trPr>
          <w:trHeight w:val="222"/>
          <w:ins w:author="Malachi Jamison" w:date="2023-11-05T19:57:00Z" w:id="269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E45" w:rsidP="00FB3C48" w:rsidRDefault="008F1E45" w14:paraId="41CA5F35" w14:textId="77777777">
            <w:pPr>
              <w:pStyle w:val="Body"/>
              <w:rPr>
                <w:ins w:author="Malachi Jamison" w:date="2023-11-05T19:57:00Z" w:id="2697"/>
                <w:sz w:val="22"/>
                <w:szCs w:val="22"/>
              </w:rPr>
            </w:pPr>
            <w:ins w:author="Malachi Jamison" w:date="2023-11-05T19:57:00Z" w:id="2698">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F1E45" w:rsidP="008F1E45" w:rsidRDefault="008F1E45" w14:paraId="0BB33FC9" w14:textId="77777777">
            <w:pPr>
              <w:pStyle w:val="ListParagraph"/>
              <w:numPr>
                <w:ilvl w:val="0"/>
                <w:numId w:val="335"/>
              </w:numPr>
              <w:spacing w:after="0" w:line="240" w:lineRule="auto"/>
              <w:rPr>
                <w:ins w:author="Malachi Jamison" w:date="2023-11-05T19:57:00Z" w:id="2699"/>
                <w:color w:val="000000" w:themeColor="text1"/>
              </w:rPr>
            </w:pPr>
            <w:ins w:author="Malachi Jamison" w:date="2023-11-05T19:57:00Z" w:id="2700">
              <w:r w:rsidRPr="003321F8">
                <w:rPr>
                  <w:color w:val="000000" w:themeColor="text1"/>
                </w:rPr>
                <w:t>Launch the CogniOpen application.</w:t>
              </w:r>
            </w:ins>
          </w:p>
          <w:p w:rsidRPr="003321F8" w:rsidR="008F1E45" w:rsidP="008F1E45" w:rsidRDefault="008F1E45" w14:paraId="76A2B917" w14:textId="77777777">
            <w:pPr>
              <w:pStyle w:val="ListParagraph"/>
              <w:numPr>
                <w:ilvl w:val="0"/>
                <w:numId w:val="335"/>
              </w:numPr>
              <w:spacing w:after="0" w:line="240" w:lineRule="auto"/>
              <w:rPr>
                <w:ins w:author="Malachi Jamison" w:date="2023-11-05T19:57:00Z" w:id="2701"/>
                <w:color w:val="000000" w:themeColor="text1"/>
              </w:rPr>
            </w:pPr>
            <w:ins w:author="Malachi Jamison" w:date="2023-11-05T19:57:00Z" w:id="2702">
              <w:r w:rsidRPr="003321F8">
                <w:rPr>
                  <w:color w:val="000000" w:themeColor="text1"/>
                </w:rPr>
                <w:t>User taps the “Login in Here” button.</w:t>
              </w:r>
            </w:ins>
          </w:p>
          <w:p w:rsidRPr="003321F8" w:rsidR="008F1E45" w:rsidP="008F1E45" w:rsidRDefault="008F1E45" w14:paraId="5BA39499" w14:textId="77777777">
            <w:pPr>
              <w:pStyle w:val="ListParagraph"/>
              <w:numPr>
                <w:ilvl w:val="0"/>
                <w:numId w:val="335"/>
              </w:numPr>
              <w:spacing w:after="0" w:line="240" w:lineRule="auto"/>
              <w:rPr>
                <w:ins w:author="Malachi Jamison" w:date="2023-11-05T19:57:00Z" w:id="2703"/>
                <w:color w:val="000000" w:themeColor="text1"/>
              </w:rPr>
            </w:pPr>
            <w:ins w:author="Malachi Jamison" w:date="2023-11-05T19:57:00Z" w:id="2704">
              <w:r w:rsidRPr="003321F8">
                <w:rPr>
                  <w:color w:val="000000" w:themeColor="text1"/>
                </w:rPr>
                <w:t>Users enter their biometric authentication information.</w:t>
              </w:r>
            </w:ins>
          </w:p>
          <w:p w:rsidRPr="003321F8" w:rsidR="008F1E45" w:rsidP="008F1E45" w:rsidRDefault="008F1E45" w14:paraId="2D88AB7E" w14:textId="77777777">
            <w:pPr>
              <w:pStyle w:val="ListParagraph"/>
              <w:numPr>
                <w:ilvl w:val="0"/>
                <w:numId w:val="335"/>
              </w:numPr>
              <w:spacing w:after="0" w:line="240" w:lineRule="auto"/>
              <w:rPr>
                <w:ins w:author="Malachi Jamison" w:date="2023-11-05T19:57:00Z" w:id="2705"/>
                <w:color w:val="000000" w:themeColor="text1"/>
              </w:rPr>
            </w:pPr>
            <w:ins w:author="Malachi Jamison" w:date="2023-11-05T19:57:00Z" w:id="2706">
              <w:r w:rsidRPr="003321F8">
                <w:rPr>
                  <w:color w:val="000000" w:themeColor="text1"/>
                </w:rPr>
                <w:t>Navigate to the Record Audio screen.</w:t>
              </w:r>
            </w:ins>
          </w:p>
          <w:p w:rsidRPr="003321F8" w:rsidR="008F1E45" w:rsidP="008F1E45" w:rsidRDefault="008F1E45" w14:paraId="6F27C88D" w14:textId="77777777">
            <w:pPr>
              <w:pStyle w:val="ListParagraph"/>
              <w:numPr>
                <w:ilvl w:val="0"/>
                <w:numId w:val="335"/>
              </w:numPr>
              <w:spacing w:after="0" w:line="240" w:lineRule="auto"/>
              <w:rPr>
                <w:ins w:author="Malachi Jamison" w:date="2023-11-05T19:57:00Z" w:id="2707"/>
                <w:color w:val="000000" w:themeColor="text1"/>
              </w:rPr>
            </w:pPr>
            <w:ins w:author="Malachi Jamison" w:date="2023-11-05T19:57:00Z" w:id="2708">
              <w:r w:rsidRPr="003321F8">
                <w:rPr>
                  <w:color w:val="000000" w:themeColor="text1"/>
                </w:rPr>
                <w:t>Tap the “Start Audio Recording” circular button in the center of the screen.</w:t>
              </w:r>
            </w:ins>
          </w:p>
          <w:p w:rsidRPr="003321F8" w:rsidR="008F1E45" w:rsidP="008F1E45" w:rsidRDefault="008F1E45" w14:paraId="6445C9DF" w14:textId="77777777">
            <w:pPr>
              <w:pStyle w:val="ListParagraph"/>
              <w:numPr>
                <w:ilvl w:val="0"/>
                <w:numId w:val="335"/>
              </w:numPr>
              <w:spacing w:after="0" w:line="240" w:lineRule="auto"/>
              <w:rPr>
                <w:ins w:author="Malachi Jamison" w:date="2023-11-05T19:57:00Z" w:id="2709"/>
                <w:color w:val="000000" w:themeColor="text1"/>
              </w:rPr>
            </w:pPr>
            <w:ins w:author="Malachi Jamison" w:date="2023-11-05T19:57:00Z" w:id="2710">
              <w:r w:rsidRPr="003321F8">
                <w:rPr>
                  <w:color w:val="000000" w:themeColor="text1"/>
                </w:rPr>
                <w:t>Check if the timer has started and accurately count during recording.</w:t>
              </w:r>
            </w:ins>
          </w:p>
          <w:p w:rsidRPr="003321F8" w:rsidR="008F1E45" w:rsidP="008F1E45" w:rsidRDefault="008F1E45" w14:paraId="645E6B91" w14:textId="77777777">
            <w:pPr>
              <w:pStyle w:val="ListParagraph"/>
              <w:numPr>
                <w:ilvl w:val="0"/>
                <w:numId w:val="335"/>
              </w:numPr>
              <w:spacing w:after="0" w:line="240" w:lineRule="auto"/>
              <w:rPr>
                <w:ins w:author="Malachi Jamison" w:date="2023-11-05T19:57:00Z" w:id="2711"/>
                <w:color w:val="000000" w:themeColor="text1"/>
              </w:rPr>
            </w:pPr>
            <w:ins w:author="Malachi Jamison" w:date="2023-11-05T19:57:00Z" w:id="2712">
              <w:r w:rsidRPr="003321F8">
                <w:rPr>
                  <w:color w:val="000000" w:themeColor="text1"/>
                </w:rPr>
                <w:t>While recording is in progress (with the square-shaped button displayed), tap the "Stop" button.</w:t>
              </w:r>
            </w:ins>
          </w:p>
        </w:tc>
      </w:tr>
      <w:tr w:rsidRPr="003321F8" w:rsidR="008F1E45" w:rsidTr="00FB3C48" w14:paraId="3FFFE3DF" w14:textId="77777777">
        <w:trPr>
          <w:trHeight w:val="222"/>
          <w:ins w:author="Malachi Jamison" w:date="2023-11-05T19:57:00Z" w:id="271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008F1E45" w:rsidP="00FB3C48" w:rsidRDefault="008F1E45" w14:paraId="73CE9DD5" w14:textId="77777777">
            <w:pPr>
              <w:pStyle w:val="Body"/>
              <w:rPr>
                <w:ins w:author="Malachi Jamison" w:date="2023-11-05T19:57:00Z" w:id="2714"/>
                <w:b/>
                <w:bCs/>
                <w:sz w:val="22"/>
                <w:szCs w:val="22"/>
              </w:rPr>
            </w:pPr>
            <w:ins w:author="Malachi Jamison" w:date="2023-11-05T19:57:00Z" w:id="2715">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F1E45" w:rsidP="008F1E45" w:rsidRDefault="008F1E45" w14:paraId="5889F81A" w14:textId="77777777">
            <w:pPr>
              <w:pStyle w:val="Body"/>
              <w:numPr>
                <w:ilvl w:val="0"/>
                <w:numId w:val="328"/>
              </w:numPr>
              <w:rPr>
                <w:ins w:author="Malachi Jamison" w:date="2023-11-05T19:57:00Z" w:id="2716"/>
                <w:color w:val="000000" w:themeColor="text1"/>
                <w:sz w:val="22"/>
                <w:szCs w:val="22"/>
              </w:rPr>
            </w:pPr>
            <w:ins w:author="Malachi Jamison" w:date="2023-11-05T19:57:00Z" w:id="2717">
              <w:r w:rsidRPr="00F87F45">
                <w:rPr>
                  <w:color w:val="000000" w:themeColor="text1"/>
                  <w:sz w:val="22"/>
                  <w:szCs w:val="22"/>
                </w:rPr>
                <w:t>Android Emulator: Pixel 7 Pro API</w:t>
              </w:r>
            </w:ins>
          </w:p>
        </w:tc>
      </w:tr>
      <w:tr w:rsidRPr="003321F8" w:rsidR="008F1E45" w:rsidTr="00FB3C48" w14:paraId="7238E95B" w14:textId="77777777">
        <w:trPr>
          <w:trHeight w:val="222"/>
          <w:ins w:author="Malachi Jamison" w:date="2023-11-05T19:57:00Z" w:id="271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E45" w:rsidP="00FB3C48" w:rsidRDefault="008F1E45" w14:paraId="56D5C777" w14:textId="77777777">
            <w:pPr>
              <w:pStyle w:val="Body"/>
              <w:rPr>
                <w:ins w:author="Malachi Jamison" w:date="2023-11-05T19:57:00Z" w:id="2719"/>
                <w:sz w:val="22"/>
                <w:szCs w:val="22"/>
              </w:rPr>
            </w:pPr>
            <w:ins w:author="Malachi Jamison" w:date="2023-11-05T19:57:00Z" w:id="2720">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F87F45" w:rsidR="008F1E45" w:rsidP="00FB3C48" w:rsidRDefault="008F1E45" w14:paraId="6251F7D2" w14:textId="77777777">
            <w:pPr>
              <w:pStyle w:val="Body"/>
              <w:rPr>
                <w:ins w:author="Malachi Jamison" w:date="2023-11-05T19:57:00Z" w:id="2721"/>
                <w:sz w:val="22"/>
                <w:szCs w:val="22"/>
              </w:rPr>
            </w:pPr>
            <w:ins w:author="Malachi Jamison" w:date="2023-11-05T19:57:00Z" w:id="2722">
              <w:r>
                <w:rPr>
                  <w:sz w:val="22"/>
                  <w:szCs w:val="22"/>
                </w:rPr>
                <w:t>Pass:</w:t>
              </w:r>
            </w:ins>
          </w:p>
          <w:p w:rsidRPr="003321F8" w:rsidR="008F1E45" w:rsidP="008F1E45" w:rsidRDefault="008F1E45" w14:paraId="7D9D1A16" w14:textId="77777777">
            <w:pPr>
              <w:pStyle w:val="Body"/>
              <w:numPr>
                <w:ilvl w:val="1"/>
                <w:numId w:val="330"/>
              </w:numPr>
              <w:rPr>
                <w:ins w:author="Malachi Jamison" w:date="2023-11-05T19:57:00Z" w:id="2723"/>
                <w:sz w:val="22"/>
                <w:szCs w:val="22"/>
              </w:rPr>
            </w:pPr>
            <w:ins w:author="Malachi Jamison" w:date="2023-11-05T19:57:00Z" w:id="2724">
              <w:r w:rsidRPr="003321F8">
                <w:rPr>
                  <w:color w:val="000000" w:themeColor="text1"/>
                  <w:sz w:val="22"/>
                  <w:szCs w:val="22"/>
                </w:rPr>
                <w:t xml:space="preserve">Tapping the “Start Audio Recording” circular button starts the recording. </w:t>
              </w:r>
            </w:ins>
          </w:p>
          <w:p w:rsidRPr="003321F8" w:rsidR="008F1E45" w:rsidP="008F1E45" w:rsidRDefault="008F1E45" w14:paraId="0EFEC64A" w14:textId="77777777">
            <w:pPr>
              <w:pStyle w:val="Body"/>
              <w:numPr>
                <w:ilvl w:val="1"/>
                <w:numId w:val="330"/>
              </w:numPr>
              <w:rPr>
                <w:ins w:author="Malachi Jamison" w:date="2023-11-05T19:57:00Z" w:id="2725"/>
                <w:sz w:val="22"/>
                <w:szCs w:val="22"/>
              </w:rPr>
            </w:pPr>
            <w:ins w:author="Malachi Jamison" w:date="2023-11-05T19:57:00Z" w:id="2726">
              <w:r w:rsidRPr="003321F8">
                <w:rPr>
                  <w:color w:val="000000" w:themeColor="text1"/>
                  <w:sz w:val="22"/>
                  <w:szCs w:val="22"/>
                </w:rPr>
                <w:t>The circular button is replaced by a square-shaped button, indicating that recording is in progress. The timer starts counting.</w:t>
              </w:r>
            </w:ins>
          </w:p>
          <w:p w:rsidRPr="00F87F45" w:rsidR="008F1E45" w:rsidP="008F1E45" w:rsidRDefault="008F1E45" w14:paraId="5F09C7F1" w14:textId="77777777">
            <w:pPr>
              <w:pStyle w:val="Body"/>
              <w:numPr>
                <w:ilvl w:val="1"/>
                <w:numId w:val="330"/>
              </w:numPr>
              <w:rPr>
                <w:ins w:author="Malachi Jamison" w:date="2023-11-05T19:57:00Z" w:id="2727"/>
                <w:sz w:val="22"/>
                <w:szCs w:val="22"/>
              </w:rPr>
            </w:pPr>
            <w:ins w:author="Malachi Jamison" w:date="2023-11-05T19:57:00Z" w:id="2728">
              <w:r w:rsidRPr="003321F8">
                <w:rPr>
                  <w:color w:val="000000" w:themeColor="text1"/>
                  <w:sz w:val="22"/>
                  <w:szCs w:val="22"/>
                </w:rPr>
                <w:t>Tapping the "Stop Audio Recording" button ends the recording and transitions to the audio preview screen</w:t>
              </w:r>
            </w:ins>
          </w:p>
          <w:p w:rsidR="008F1E45" w:rsidP="00FB3C48" w:rsidRDefault="008F1E45" w14:paraId="15485832" w14:textId="77777777">
            <w:pPr>
              <w:pStyle w:val="Body"/>
              <w:rPr>
                <w:ins w:author="Malachi Jamison" w:date="2023-11-05T19:57:00Z" w:id="2729"/>
                <w:color w:val="000000" w:themeColor="text1"/>
                <w:sz w:val="22"/>
                <w:szCs w:val="22"/>
              </w:rPr>
            </w:pPr>
            <w:ins w:author="Malachi Jamison" w:date="2023-11-05T19:57:00Z" w:id="2730">
              <w:r>
                <w:rPr>
                  <w:color w:val="000000" w:themeColor="text1"/>
                  <w:sz w:val="22"/>
                  <w:szCs w:val="22"/>
                </w:rPr>
                <w:t xml:space="preserve">Fail: </w:t>
              </w:r>
            </w:ins>
          </w:p>
          <w:p w:rsidRPr="003321F8" w:rsidR="008F1E45" w:rsidP="008F1E45" w:rsidRDefault="008F1E45" w14:paraId="136C425F" w14:textId="77777777">
            <w:pPr>
              <w:pStyle w:val="Body"/>
              <w:numPr>
                <w:ilvl w:val="1"/>
                <w:numId w:val="330"/>
              </w:numPr>
              <w:rPr>
                <w:ins w:author="Malachi Jamison" w:date="2023-11-05T19:57:00Z" w:id="2731"/>
                <w:sz w:val="22"/>
                <w:szCs w:val="22"/>
              </w:rPr>
            </w:pPr>
            <w:ins w:author="Malachi Jamison" w:date="2023-11-05T19:57:00Z" w:id="2732">
              <w:r w:rsidRPr="003321F8">
                <w:rPr>
                  <w:color w:val="000000" w:themeColor="text1"/>
                  <w:sz w:val="22"/>
                  <w:szCs w:val="22"/>
                </w:rPr>
                <w:t xml:space="preserve">Tapping the “Start Audio Recording” circular button </w:t>
              </w:r>
              <w:r>
                <w:rPr>
                  <w:color w:val="000000" w:themeColor="text1"/>
                  <w:sz w:val="22"/>
                  <w:szCs w:val="22"/>
                </w:rPr>
                <w:t xml:space="preserve">does not </w:t>
              </w:r>
              <w:r w:rsidRPr="003321F8">
                <w:rPr>
                  <w:color w:val="000000" w:themeColor="text1"/>
                  <w:sz w:val="22"/>
                  <w:szCs w:val="22"/>
                </w:rPr>
                <w:t xml:space="preserve">start the recording. </w:t>
              </w:r>
            </w:ins>
          </w:p>
          <w:p w:rsidRPr="003321F8" w:rsidR="008F1E45" w:rsidP="008F1E45" w:rsidRDefault="008F1E45" w14:paraId="3B3ADF93" w14:textId="77777777">
            <w:pPr>
              <w:pStyle w:val="Body"/>
              <w:numPr>
                <w:ilvl w:val="1"/>
                <w:numId w:val="330"/>
              </w:numPr>
              <w:rPr>
                <w:ins w:author="Malachi Jamison" w:date="2023-11-05T19:57:00Z" w:id="2733"/>
                <w:sz w:val="22"/>
                <w:szCs w:val="22"/>
              </w:rPr>
            </w:pPr>
            <w:ins w:author="Malachi Jamison" w:date="2023-11-05T19:57:00Z" w:id="2734">
              <w:r w:rsidRPr="003321F8">
                <w:rPr>
                  <w:color w:val="000000" w:themeColor="text1"/>
                  <w:sz w:val="22"/>
                  <w:szCs w:val="22"/>
                </w:rPr>
                <w:t>The circular button is</w:t>
              </w:r>
              <w:r>
                <w:rPr>
                  <w:color w:val="000000" w:themeColor="text1"/>
                  <w:sz w:val="22"/>
                  <w:szCs w:val="22"/>
                </w:rPr>
                <w:t xml:space="preserve"> not</w:t>
              </w:r>
              <w:r w:rsidRPr="003321F8">
                <w:rPr>
                  <w:color w:val="000000" w:themeColor="text1"/>
                  <w:sz w:val="22"/>
                  <w:szCs w:val="22"/>
                </w:rPr>
                <w:t xml:space="preserve"> replaced by a square-shaped button, indicating that recording is in progress. The timer starts counting.</w:t>
              </w:r>
            </w:ins>
          </w:p>
          <w:p w:rsidRPr="00F87F45" w:rsidR="008F1E45" w:rsidP="008F1E45" w:rsidRDefault="008F1E45" w14:paraId="5C9FD28F" w14:textId="77777777">
            <w:pPr>
              <w:pStyle w:val="Body"/>
              <w:numPr>
                <w:ilvl w:val="1"/>
                <w:numId w:val="330"/>
              </w:numPr>
              <w:rPr>
                <w:ins w:author="Malachi Jamison" w:date="2023-11-05T19:57:00Z" w:id="2735"/>
                <w:sz w:val="22"/>
                <w:szCs w:val="22"/>
              </w:rPr>
            </w:pPr>
            <w:ins w:author="Malachi Jamison" w:date="2023-11-05T19:57:00Z" w:id="2736">
              <w:r w:rsidRPr="003321F8">
                <w:rPr>
                  <w:color w:val="000000" w:themeColor="text1"/>
                  <w:sz w:val="22"/>
                  <w:szCs w:val="22"/>
                </w:rPr>
                <w:t xml:space="preserve">Tapping the "Stop Audio Recording" button </w:t>
              </w:r>
              <w:r>
                <w:rPr>
                  <w:color w:val="000000" w:themeColor="text1"/>
                  <w:sz w:val="22"/>
                  <w:szCs w:val="22"/>
                </w:rPr>
                <w:t xml:space="preserve">does not </w:t>
              </w:r>
              <w:r w:rsidRPr="003321F8">
                <w:rPr>
                  <w:color w:val="000000" w:themeColor="text1"/>
                  <w:sz w:val="22"/>
                  <w:szCs w:val="22"/>
                </w:rPr>
                <w:t>ends the recording and transitions to the audio preview screen</w:t>
              </w:r>
            </w:ins>
          </w:p>
          <w:p w:rsidRPr="003321F8" w:rsidR="008F1E45" w:rsidP="00FB3C48" w:rsidRDefault="008F1E45" w14:paraId="7A5D8EB7" w14:textId="77777777">
            <w:pPr>
              <w:pStyle w:val="Body"/>
              <w:rPr>
                <w:ins w:author="Malachi Jamison" w:date="2023-11-05T19:57:00Z" w:id="2737"/>
                <w:sz w:val="22"/>
                <w:szCs w:val="22"/>
              </w:rPr>
            </w:pPr>
          </w:p>
        </w:tc>
      </w:tr>
      <w:tr w:rsidRPr="003321F8" w:rsidR="008F1E45" w:rsidTr="00FB3C48" w14:paraId="2EF6C636" w14:textId="77777777">
        <w:trPr>
          <w:trHeight w:val="222"/>
          <w:ins w:author="Malachi Jamison" w:date="2023-11-05T19:57:00Z" w:id="273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F1E45" w:rsidP="00FB3C48" w:rsidRDefault="008F1E45" w14:paraId="0C5D3109" w14:textId="77777777">
            <w:pPr>
              <w:pStyle w:val="Body"/>
              <w:rPr>
                <w:ins w:author="Malachi Jamison" w:date="2023-11-05T19:57:00Z" w:id="2739"/>
                <w:sz w:val="22"/>
                <w:szCs w:val="22"/>
              </w:rPr>
            </w:pPr>
            <w:ins w:author="Malachi Jamison" w:date="2023-11-05T19:57:00Z" w:id="2740">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8F1E45" w:rsidP="008F1E45" w:rsidRDefault="008F1E45" w14:paraId="6E2EEC2D" w14:textId="77777777">
            <w:pPr>
              <w:pStyle w:val="ListParagraph"/>
              <w:numPr>
                <w:ilvl w:val="0"/>
                <w:numId w:val="324"/>
              </w:numPr>
              <w:spacing w:after="0" w:line="240" w:lineRule="auto"/>
              <w:rPr>
                <w:ins w:author="Malachi Jamison" w:date="2023-11-05T19:57:00Z" w:id="2741"/>
                <w:color w:val="000000" w:themeColor="text1"/>
              </w:rPr>
            </w:pPr>
            <w:ins w:author="Malachi Jamison" w:date="2023-11-05T19:57:00Z" w:id="2742">
              <w:r w:rsidRPr="003321F8">
                <w:rPr>
                  <w:color w:val="000000" w:themeColor="text1"/>
                </w:rPr>
                <w:t>The CogniOpen application is properly installed and functioning on the test device.</w:t>
              </w:r>
            </w:ins>
          </w:p>
          <w:p w:rsidRPr="003321F8" w:rsidR="008F1E45" w:rsidP="008F1E45" w:rsidRDefault="008F1E45" w14:paraId="1927663F" w14:textId="77777777">
            <w:pPr>
              <w:pStyle w:val="ListParagraph"/>
              <w:numPr>
                <w:ilvl w:val="0"/>
                <w:numId w:val="324"/>
              </w:numPr>
              <w:spacing w:after="0" w:line="240" w:lineRule="auto"/>
              <w:rPr>
                <w:ins w:author="Malachi Jamison" w:date="2023-11-05T19:57:00Z" w:id="2743"/>
                <w:color w:val="000000" w:themeColor="text1"/>
              </w:rPr>
            </w:pPr>
            <w:ins w:author="Malachi Jamison" w:date="2023-11-05T19:57:00Z" w:id="2744">
              <w:r w:rsidRPr="003321F8">
                <w:rPr>
                  <w:color w:val="000000" w:themeColor="text1"/>
                </w:rPr>
                <w:t>The device's operating system is compatible with the application.</w:t>
              </w:r>
            </w:ins>
          </w:p>
          <w:p w:rsidRPr="003321F8" w:rsidR="008F1E45" w:rsidP="008F1E45" w:rsidRDefault="008F1E45" w14:paraId="178A47F2" w14:textId="77777777">
            <w:pPr>
              <w:pStyle w:val="ListParagraph"/>
              <w:numPr>
                <w:ilvl w:val="0"/>
                <w:numId w:val="324"/>
              </w:numPr>
              <w:spacing w:after="0" w:line="240" w:lineRule="auto"/>
              <w:rPr>
                <w:ins w:author="Malachi Jamison" w:date="2023-11-05T19:57:00Z" w:id="2745"/>
                <w:color w:val="000000" w:themeColor="text1"/>
              </w:rPr>
            </w:pPr>
            <w:ins w:author="Malachi Jamison" w:date="2023-11-05T19:57:00Z" w:id="2746">
              <w:r w:rsidRPr="003321F8">
                <w:rPr>
                  <w:color w:val="000000" w:themeColor="text1"/>
                </w:rPr>
                <w:t>The user has successfully logged into the application and navigated to the Record Audio screen.</w:t>
              </w:r>
            </w:ins>
          </w:p>
        </w:tc>
      </w:tr>
    </w:tbl>
    <w:p w:rsidRPr="003321F8" w:rsidR="00805E64" w:rsidP="00805E64" w:rsidRDefault="00805E64" w14:paraId="4660AABC" w14:textId="4B69AEFD">
      <w:pPr>
        <w:pStyle w:val="Caption"/>
        <w:jc w:val="center"/>
        <w:rPr>
          <w:ins w:author="Malachi Jamison" w:date="2023-11-05T19:57:00Z" w:id="2747"/>
          <w:rFonts w:ascii="Times New Roman" w:hAnsi="Times New Roman" w:cs="Times New Roman"/>
          <w:i w:val="0"/>
          <w:iCs w:val="0"/>
          <w:color w:val="000000" w:themeColor="text1"/>
        </w:rPr>
      </w:pPr>
      <w:bookmarkStart w:name="_Toc150003925" w:id="2748"/>
      <w:ins w:author="Malachi Jamison" w:date="2023-11-05T19:57:00Z" w:id="2749">
        <w:r w:rsidRPr="003321F8">
          <w:rPr>
            <w:rFonts w:ascii="Times New Roman" w:hAnsi="Times New Roman" w:cs="Times New Roman"/>
            <w:i w:val="0"/>
            <w:iCs w:val="0"/>
            <w:color w:val="000000" w:themeColor="text1"/>
          </w:rPr>
          <w:t>Table</w:t>
        </w:r>
        <w:r>
          <w:rPr>
            <w:rFonts w:ascii="Times New Roman" w:hAnsi="Times New Roman" w:cs="Times New Roman"/>
            <w:i w:val="0"/>
            <w:iCs w:val="0"/>
            <w:color w:val="000000" w:themeColor="text1"/>
          </w:rPr>
          <w:t xml:space="preserve"> 8</w:t>
        </w:r>
        <w:r w:rsidRPr="003321F8">
          <w:rPr>
            <w:rFonts w:ascii="Times New Roman" w:hAnsi="Times New Roman" w:cs="Times New Roman"/>
            <w:i w:val="0"/>
            <w:iCs w:val="0"/>
            <w:color w:val="000000" w:themeColor="text1"/>
          </w:rPr>
          <w:t>: Activate/Deactivate Audio Recording</w:t>
        </w:r>
        <w:bookmarkEnd w:id="2748"/>
        <w:r>
          <w:rPr>
            <w:rFonts w:ascii="Times New Roman" w:hAnsi="Times New Roman" w:cs="Times New Roman"/>
            <w:i w:val="0"/>
            <w:iCs w:val="0"/>
            <w:color w:val="000000" w:themeColor="text1"/>
          </w:rPr>
          <w:t xml:space="preserve"> Test Case</w:t>
        </w:r>
      </w:ins>
    </w:p>
    <w:p w:rsidR="00556DC5" w:rsidP="67C3BB09" w:rsidRDefault="00556DC5" w14:paraId="2CE9BBAC" w14:textId="77777777">
      <w:pPr>
        <w:spacing w:line="360" w:lineRule="auto"/>
        <w:rPr>
          <w:ins w:author="Malachi Jamison" w:date="2023-11-05T19:52:00Z" w:id="2750"/>
          <w:rFonts w:eastAsia="Candara"/>
        </w:rPr>
      </w:pPr>
    </w:p>
    <w:p w:rsidR="00556DC5" w:rsidP="67C3BB09" w:rsidRDefault="00556DC5" w14:paraId="3422B1F9" w14:textId="77777777">
      <w:pPr>
        <w:spacing w:line="360" w:lineRule="auto"/>
        <w:rPr>
          <w:ins w:author="Malachi Jamison" w:date="2023-11-05T19:52:00Z" w:id="2751"/>
          <w:rFonts w:eastAsia="Candara"/>
        </w:rPr>
      </w:pPr>
    </w:p>
    <w:p w:rsidR="00556DC5" w:rsidP="67C3BB09" w:rsidRDefault="00556DC5" w14:paraId="75D52912" w14:textId="77777777">
      <w:pPr>
        <w:spacing w:line="360" w:lineRule="auto"/>
      </w:pPr>
    </w:p>
    <w:p w:rsidR="3633FBB5" w:rsidDel="00EA1476" w:rsidP="67C3BB09" w:rsidRDefault="3633FBB5" w14:paraId="1AB32598" w14:textId="61DC94B9">
      <w:pPr>
        <w:spacing w:line="360" w:lineRule="auto"/>
        <w:rPr>
          <w:del w:author="Malachi Jamison" w:date="2023-11-06T14:33:00Z" w:id="2752"/>
        </w:rPr>
      </w:pPr>
      <w:del w:author="Malachi Jamison" w:date="2023-11-06T14:33:00Z" w:id="2753">
        <w:r w:rsidRPr="0009091C" w:rsidDel="00EA1476">
          <w:rPr>
            <w:rFonts w:eastAsia="Candara"/>
            <w:b/>
          </w:rPr>
          <w:delText>Description:</w:delText>
        </w:r>
        <w:r w:rsidRPr="0009091C" w:rsidDel="00EA1476">
          <w:rPr>
            <w:rFonts w:eastAsia="Candara"/>
          </w:rPr>
          <w:delText xml:space="preserve"> Verify that the circular button on the Record Audio screen initiates the recording process when tapped. </w:delText>
        </w:r>
      </w:del>
    </w:p>
    <w:p w:rsidR="3633FBB5" w:rsidDel="00EA1476" w:rsidP="67C3BB09" w:rsidRDefault="3633FBB5" w14:paraId="2F2B7420" w14:textId="6B76D068">
      <w:pPr>
        <w:spacing w:line="360" w:lineRule="auto"/>
        <w:rPr>
          <w:del w:author="Malachi Jamison" w:date="2023-11-06T14:33:00Z" w:id="2754"/>
        </w:rPr>
      </w:pPr>
      <w:del w:author="Malachi Jamison" w:date="2023-11-06T14:33:00Z" w:id="2755">
        <w:r w:rsidRPr="0009091C" w:rsidDel="00EA1476">
          <w:rPr>
            <w:rFonts w:eastAsia="Candara"/>
            <w:b/>
          </w:rPr>
          <w:delText>Requirements:</w:delText>
        </w:r>
        <w:r w:rsidRPr="0009091C" w:rsidDel="00EA1476">
          <w:rPr>
            <w:rFonts w:eastAsia="Candara"/>
          </w:rPr>
          <w:delText xml:space="preserve"> Circular Button Functionality</w:delText>
        </w:r>
      </w:del>
    </w:p>
    <w:p w:rsidR="3633FBB5" w:rsidDel="00EA1476" w:rsidP="003C5AC2" w:rsidRDefault="3633FBB5" w14:paraId="2B52D38A" w14:textId="4808B217">
      <w:pPr>
        <w:pStyle w:val="ListParagraph"/>
        <w:numPr>
          <w:ilvl w:val="0"/>
          <w:numId w:val="98"/>
        </w:numPr>
        <w:spacing w:after="0"/>
        <w:rPr>
          <w:ins w:author="Zachary Cappella" w:date="2023-10-13T12:38:00Z" w:id="2756"/>
          <w:del w:author="Malachi Jamison" w:date="2023-11-06T14:33:00Z" w:id="2757"/>
          <w:rFonts w:eastAsia="Candara"/>
        </w:rPr>
      </w:pPr>
      <w:del w:author="Malachi Jamison" w:date="2023-11-06T14:33:00Z" w:id="2758">
        <w:r w:rsidRPr="0009091C" w:rsidDel="00EA1476">
          <w:rPr>
            <w:rFonts w:eastAsia="Candara"/>
          </w:rPr>
          <w:delText>The CogniOpen application must have a circular button on the Record Audio screen (see Figure 7 on the TDD) that initiates the recording process when tapped.</w:delText>
        </w:r>
      </w:del>
    </w:p>
    <w:p w:rsidRPr="009854A3" w:rsidR="009854A3" w:rsidDel="00EA1476" w:rsidRDefault="009854A3" w14:paraId="172ABF20" w14:textId="10A4FC31">
      <w:pPr>
        <w:spacing w:after="0"/>
        <w:rPr>
          <w:del w:author="Malachi Jamison" w:date="2023-11-06T14:33:00Z" w:id="2759"/>
          <w:rFonts w:eastAsia="Candara"/>
        </w:rPr>
        <w:pPrChange w:author="Zachary Cappella" w:date="2023-10-13T12:38:00Z" w:id="2760">
          <w:pPr>
            <w:pStyle w:val="ListParagraph"/>
            <w:numPr>
              <w:numId w:val="98"/>
            </w:numPr>
            <w:spacing w:after="0"/>
            <w:ind w:hanging="360"/>
          </w:pPr>
        </w:pPrChange>
      </w:pPr>
    </w:p>
    <w:p w:rsidR="3633FBB5" w:rsidDel="00EA1476" w:rsidP="67C3BB09" w:rsidRDefault="3633FBB5" w14:paraId="3C5874F4" w14:textId="506BDB62">
      <w:pPr>
        <w:spacing w:line="360" w:lineRule="auto"/>
        <w:rPr>
          <w:del w:author="Malachi Jamison" w:date="2023-11-06T14:33:00Z" w:id="2761"/>
        </w:rPr>
      </w:pPr>
      <w:del w:author="Malachi Jamison" w:date="2023-11-06T14:33:00Z" w:id="2762">
        <w:r w:rsidRPr="0009091C" w:rsidDel="00EA1476">
          <w:rPr>
            <w:rFonts w:eastAsia="Candara"/>
            <w:b/>
          </w:rPr>
          <w:delText>Prerequisites:</w:delText>
        </w:r>
      </w:del>
    </w:p>
    <w:p w:rsidRPr="0009091C" w:rsidR="3633FBB5" w:rsidDel="00EA1476" w:rsidP="003C5AC2" w:rsidRDefault="3633FBB5" w14:paraId="0C3FE055" w14:textId="3792B90A">
      <w:pPr>
        <w:pStyle w:val="ListParagraph"/>
        <w:numPr>
          <w:ilvl w:val="0"/>
          <w:numId w:val="97"/>
        </w:numPr>
        <w:spacing w:after="0"/>
        <w:rPr>
          <w:del w:author="Malachi Jamison" w:date="2023-11-06T14:33:00Z" w:id="2763"/>
          <w:rFonts w:eastAsia="Candara"/>
        </w:rPr>
      </w:pPr>
      <w:del w:author="Malachi Jamison" w:date="2023-11-06T14:33:00Z" w:id="2764">
        <w:r w:rsidRPr="0009091C" w:rsidDel="00EA1476">
          <w:rPr>
            <w:rFonts w:eastAsia="Candara"/>
          </w:rPr>
          <w:delText>The CogniOpen application must be successfully installed and running on the test device.</w:delText>
        </w:r>
      </w:del>
    </w:p>
    <w:p w:rsidRPr="0009091C" w:rsidR="3633FBB5" w:rsidDel="00EA1476" w:rsidP="003C5AC2" w:rsidRDefault="3633FBB5" w14:paraId="5259110F" w14:textId="2F57D75B">
      <w:pPr>
        <w:pStyle w:val="ListParagraph"/>
        <w:numPr>
          <w:ilvl w:val="0"/>
          <w:numId w:val="97"/>
        </w:numPr>
        <w:spacing w:after="0"/>
        <w:rPr>
          <w:del w:author="Malachi Jamison" w:date="2023-11-06T14:33:00Z" w:id="2765"/>
          <w:rFonts w:eastAsia="Candara"/>
        </w:rPr>
      </w:pPr>
      <w:del w:author="Malachi Jamison" w:date="2023-11-06T14:33:00Z" w:id="2766">
        <w:r w:rsidRPr="0009091C" w:rsidDel="00EA1476">
          <w:rPr>
            <w:rFonts w:eastAsia="Candara"/>
          </w:rPr>
          <w:delText>The test device must have a compatible operating system version for the application.</w:delText>
        </w:r>
      </w:del>
    </w:p>
    <w:p w:rsidRPr="0009091C" w:rsidR="3633FBB5" w:rsidDel="00EA1476" w:rsidP="003C5AC2" w:rsidRDefault="3633FBB5" w14:paraId="21B4A419" w14:textId="512E211F">
      <w:pPr>
        <w:pStyle w:val="ListParagraph"/>
        <w:numPr>
          <w:ilvl w:val="0"/>
          <w:numId w:val="97"/>
        </w:numPr>
        <w:spacing w:after="0"/>
        <w:rPr>
          <w:del w:author="Malachi Jamison" w:date="2023-11-06T14:33:00Z" w:id="2767"/>
          <w:rFonts w:eastAsia="Candara"/>
        </w:rPr>
      </w:pPr>
      <w:del w:author="Malachi Jamison" w:date="2023-11-06T14:33:00Z" w:id="2768">
        <w:r w:rsidRPr="0009091C" w:rsidDel="00EA1476">
          <w:rPr>
            <w:rFonts w:eastAsia="Candara"/>
          </w:rPr>
          <w:delText>The user must have a valid account and be logged into the CogniOpen application.</w:delText>
        </w:r>
      </w:del>
    </w:p>
    <w:p w:rsidR="3633FBB5" w:rsidDel="00EA1476" w:rsidP="003C5AC2" w:rsidRDefault="3633FBB5" w14:paraId="7EDBE2A7" w14:textId="763667F5">
      <w:pPr>
        <w:pStyle w:val="ListParagraph"/>
        <w:numPr>
          <w:ilvl w:val="0"/>
          <w:numId w:val="97"/>
        </w:numPr>
        <w:spacing w:after="0"/>
        <w:rPr>
          <w:ins w:author="Zachary Cappella" w:date="2023-10-13T12:38:00Z" w:id="2769"/>
          <w:del w:author="Malachi Jamison" w:date="2023-11-06T14:33:00Z" w:id="2770"/>
          <w:rFonts w:eastAsia="Candara"/>
        </w:rPr>
      </w:pPr>
      <w:del w:author="Malachi Jamison" w:date="2023-11-06T14:33:00Z" w:id="2771">
        <w:r w:rsidRPr="0009091C" w:rsidDel="00EA1476">
          <w:rPr>
            <w:rFonts w:eastAsia="Candara"/>
          </w:rPr>
          <w:delText>The user must navigate to the Record Audio screen (Figure 7) within the application.</w:delText>
        </w:r>
      </w:del>
    </w:p>
    <w:p w:rsidRPr="009854A3" w:rsidR="009854A3" w:rsidDel="00EA1476" w:rsidRDefault="009854A3" w14:paraId="4B07F69B" w14:textId="203F0C54">
      <w:pPr>
        <w:spacing w:after="0"/>
        <w:rPr>
          <w:del w:author="Malachi Jamison" w:date="2023-11-06T14:33:00Z" w:id="2772"/>
          <w:rFonts w:eastAsia="Candara"/>
        </w:rPr>
        <w:pPrChange w:author="Zachary Cappella" w:date="2023-10-13T12:38:00Z" w:id="2773">
          <w:pPr>
            <w:pStyle w:val="ListParagraph"/>
            <w:numPr>
              <w:numId w:val="97"/>
            </w:numPr>
            <w:spacing w:after="0"/>
            <w:ind w:hanging="360"/>
          </w:pPr>
        </w:pPrChange>
      </w:pPr>
    </w:p>
    <w:p w:rsidR="3633FBB5" w:rsidDel="00EA1476" w:rsidP="67C3BB09" w:rsidRDefault="3633FBB5" w14:paraId="6EBFC6E7" w14:textId="2799376D">
      <w:pPr>
        <w:spacing w:line="360" w:lineRule="auto"/>
        <w:rPr>
          <w:del w:author="Malachi Jamison" w:date="2023-11-06T14:33:00Z" w:id="2774"/>
        </w:rPr>
      </w:pPr>
      <w:del w:author="Malachi Jamison" w:date="2023-11-06T14:33:00Z" w:id="2775">
        <w:r w:rsidRPr="0009091C" w:rsidDel="00EA1476">
          <w:rPr>
            <w:rFonts w:eastAsia="Candara"/>
            <w:b/>
          </w:rPr>
          <w:delText>Test Data:</w:delText>
        </w:r>
        <w:r w:rsidRPr="0009091C" w:rsidDel="00EA1476">
          <w:rPr>
            <w:rFonts w:eastAsia="Candara"/>
          </w:rPr>
          <w:delText xml:space="preserve"> None </w:delText>
        </w:r>
      </w:del>
    </w:p>
    <w:p w:rsidR="3633FBB5" w:rsidDel="00EA1476" w:rsidP="67C3BB09" w:rsidRDefault="3633FBB5" w14:paraId="2E9A65A5" w14:textId="040C853B">
      <w:pPr>
        <w:spacing w:line="360" w:lineRule="auto"/>
        <w:rPr>
          <w:del w:author="Malachi Jamison" w:date="2023-11-06T14:33:00Z" w:id="2776"/>
        </w:rPr>
      </w:pPr>
      <w:del w:author="Malachi Jamison" w:date="2023-11-06T14:33:00Z" w:id="2777">
        <w:r w:rsidRPr="0009091C" w:rsidDel="00EA1476">
          <w:rPr>
            <w:rFonts w:eastAsia="Candara"/>
            <w:b/>
          </w:rPr>
          <w:delText>Test Steps:</w:delText>
        </w:r>
      </w:del>
    </w:p>
    <w:p w:rsidRPr="0009091C" w:rsidR="3633FBB5" w:rsidDel="00EA1476" w:rsidP="003C5AC2" w:rsidRDefault="3633FBB5" w14:paraId="284DF84D" w14:textId="4B228FB7">
      <w:pPr>
        <w:pStyle w:val="ListParagraph"/>
        <w:numPr>
          <w:ilvl w:val="0"/>
          <w:numId w:val="96"/>
        </w:numPr>
        <w:spacing w:after="0"/>
        <w:rPr>
          <w:del w:author="Malachi Jamison" w:date="2023-11-06T14:33:00Z" w:id="2778"/>
          <w:rFonts w:eastAsia="Candara"/>
        </w:rPr>
      </w:pPr>
      <w:del w:author="Malachi Jamison" w:date="2023-11-06T14:33:00Z" w:id="2779">
        <w:r w:rsidRPr="0009091C" w:rsidDel="00EA1476">
          <w:rPr>
            <w:rFonts w:eastAsia="Candara"/>
          </w:rPr>
          <w:delText>Launch the CogniOpen application.</w:delText>
        </w:r>
      </w:del>
    </w:p>
    <w:p w:rsidRPr="0009091C" w:rsidR="3633FBB5" w:rsidDel="00EA1476" w:rsidP="003C5AC2" w:rsidRDefault="3633FBB5" w14:paraId="7E886E7E" w14:textId="0754FC61">
      <w:pPr>
        <w:pStyle w:val="ListParagraph"/>
        <w:numPr>
          <w:ilvl w:val="0"/>
          <w:numId w:val="96"/>
        </w:numPr>
        <w:spacing w:after="0"/>
        <w:rPr>
          <w:del w:author="Malachi Jamison" w:date="2023-11-06T14:33:00Z" w:id="2780"/>
          <w:rFonts w:eastAsia="Candara"/>
        </w:rPr>
      </w:pPr>
      <w:del w:author="Malachi Jamison" w:date="2023-11-06T14:33:00Z" w:id="2781">
        <w:r w:rsidRPr="0009091C" w:rsidDel="00EA1476">
          <w:rPr>
            <w:rFonts w:eastAsia="Candara"/>
          </w:rPr>
          <w:delText>Navigate to the Record Audio screen (see Figure 7 on the TDD).</w:delText>
        </w:r>
      </w:del>
    </w:p>
    <w:p w:rsidR="3633FBB5" w:rsidDel="00EA1476" w:rsidP="003C5AC2" w:rsidRDefault="3633FBB5" w14:paraId="0C04C84C" w14:textId="02284CC1">
      <w:pPr>
        <w:pStyle w:val="ListParagraph"/>
        <w:numPr>
          <w:ilvl w:val="0"/>
          <w:numId w:val="96"/>
        </w:numPr>
        <w:spacing w:after="0"/>
        <w:rPr>
          <w:ins w:author="Zachary Cappella" w:date="2023-10-13T12:38:00Z" w:id="2782"/>
          <w:del w:author="Malachi Jamison" w:date="2023-11-06T14:33:00Z" w:id="2783"/>
          <w:rFonts w:eastAsia="Candara"/>
        </w:rPr>
      </w:pPr>
      <w:del w:author="Malachi Jamison" w:date="2023-11-06T14:33:00Z" w:id="2784">
        <w:r w:rsidRPr="0009091C" w:rsidDel="00EA1476">
          <w:rPr>
            <w:rFonts w:eastAsia="Candara"/>
          </w:rPr>
          <w:delText>Tap the circular button in the center of the screen.</w:delText>
        </w:r>
      </w:del>
    </w:p>
    <w:p w:rsidRPr="009854A3" w:rsidR="009854A3" w:rsidDel="00EA1476" w:rsidRDefault="009854A3" w14:paraId="595A3B1D" w14:textId="5F152722">
      <w:pPr>
        <w:spacing w:after="0"/>
        <w:rPr>
          <w:del w:author="Malachi Jamison" w:date="2023-11-06T14:33:00Z" w:id="2785"/>
          <w:rFonts w:eastAsia="Candara"/>
        </w:rPr>
        <w:pPrChange w:author="Zachary Cappella" w:date="2023-10-13T12:38:00Z" w:id="2786">
          <w:pPr>
            <w:pStyle w:val="ListParagraph"/>
            <w:numPr>
              <w:numId w:val="96"/>
            </w:numPr>
            <w:spacing w:after="0"/>
            <w:ind w:hanging="360"/>
          </w:pPr>
        </w:pPrChange>
      </w:pPr>
    </w:p>
    <w:p w:rsidR="3633FBB5" w:rsidDel="00EA1476" w:rsidP="67C3BB09" w:rsidRDefault="3633FBB5" w14:paraId="0EA4A922" w14:textId="5EEF06D2">
      <w:pPr>
        <w:spacing w:line="360" w:lineRule="auto"/>
        <w:rPr>
          <w:del w:author="Malachi Jamison" w:date="2023-11-06T14:33:00Z" w:id="2787"/>
        </w:rPr>
      </w:pPr>
      <w:del w:author="Malachi Jamison" w:date="2023-11-06T14:33:00Z" w:id="2788">
        <w:r w:rsidRPr="0009091C" w:rsidDel="00EA1476">
          <w:rPr>
            <w:rFonts w:eastAsia="Candara"/>
            <w:b/>
          </w:rPr>
          <w:delText>Expected Result:</w:delText>
        </w:r>
        <w:r w:rsidRPr="0009091C" w:rsidDel="00EA1476">
          <w:rPr>
            <w:rFonts w:eastAsia="Candara"/>
          </w:rPr>
          <w:delText xml:space="preserve"> The circular button initiates the recording process, and the screen transitions to Figure 8.</w:delText>
        </w:r>
      </w:del>
    </w:p>
    <w:p w:rsidR="3633FBB5" w:rsidDel="00EA1476" w:rsidP="67C3BB09" w:rsidRDefault="3633FBB5" w14:paraId="127A5DEB" w14:textId="6A5B885B">
      <w:pPr>
        <w:spacing w:line="360" w:lineRule="auto"/>
        <w:rPr>
          <w:del w:author="Malachi Jamison" w:date="2023-11-06T14:33:00Z" w:id="2789"/>
        </w:rPr>
      </w:pPr>
      <w:del w:author="Malachi Jamison" w:date="2023-11-06T14:33:00Z" w:id="2790">
        <w:r w:rsidRPr="0009091C" w:rsidDel="00EA1476">
          <w:rPr>
            <w:rFonts w:eastAsia="Candara"/>
            <w:b/>
          </w:rPr>
          <w:delText>Test Environment:</w:delText>
        </w:r>
        <w:r w:rsidRPr="0009091C" w:rsidDel="00EA1476">
          <w:rPr>
            <w:rFonts w:eastAsia="Candara"/>
          </w:rPr>
          <w:delText xml:space="preserve"> </w:delText>
        </w:r>
      </w:del>
    </w:p>
    <w:p w:rsidR="3633FBB5" w:rsidDel="00EA1476" w:rsidP="67C3BB09" w:rsidRDefault="3633FBB5" w14:paraId="7DDA7E64" w14:textId="7EC67D3D">
      <w:pPr>
        <w:spacing w:line="360" w:lineRule="auto"/>
        <w:rPr>
          <w:del w:author="Malachi Jamison" w:date="2023-11-06T14:33:00Z" w:id="2791"/>
        </w:rPr>
      </w:pPr>
      <w:del w:author="Malachi Jamison" w:date="2023-11-06T14:33:00Z" w:id="2792">
        <w:r w:rsidRPr="0009091C" w:rsidDel="00EA1476">
          <w:rPr>
            <w:rFonts w:eastAsia="Candara"/>
            <w:b/>
          </w:rPr>
          <w:delText>Device</w:delText>
        </w:r>
        <w:r w:rsidRPr="0009091C" w:rsidDel="00EA1476">
          <w:rPr>
            <w:rFonts w:eastAsia="Candara"/>
          </w:rPr>
          <w:delText>: [fill out when test environment is created]</w:delText>
        </w:r>
      </w:del>
    </w:p>
    <w:p w:rsidR="3633FBB5" w:rsidDel="00EA1476" w:rsidP="67C3BB09" w:rsidRDefault="3633FBB5" w14:paraId="79049970" w14:textId="3117BB54">
      <w:pPr>
        <w:spacing w:line="360" w:lineRule="auto"/>
        <w:rPr>
          <w:del w:author="Malachi Jamison" w:date="2023-11-06T14:33:00Z" w:id="2793"/>
        </w:rPr>
      </w:pPr>
      <w:del w:author="Malachi Jamison" w:date="2023-11-06T14:33:00Z" w:id="2794">
        <w:r w:rsidRPr="0009091C" w:rsidDel="00EA1476">
          <w:rPr>
            <w:rFonts w:eastAsia="Candara"/>
            <w:b/>
          </w:rPr>
          <w:delText>Application Version:</w:delText>
        </w:r>
        <w:r w:rsidRPr="0009091C" w:rsidDel="00EA1476">
          <w:rPr>
            <w:rFonts w:eastAsia="Candara"/>
          </w:rPr>
          <w:delText xml:space="preserve"> [fill out when we release a version of CogniOpen] </w:delText>
        </w:r>
      </w:del>
    </w:p>
    <w:p w:rsidR="3633FBB5" w:rsidDel="00EA1476" w:rsidP="67C3BB09" w:rsidRDefault="3633FBB5" w14:paraId="600D3A4C" w14:textId="47F20319">
      <w:pPr>
        <w:spacing w:line="360" w:lineRule="auto"/>
        <w:rPr>
          <w:del w:author="Malachi Jamison" w:date="2023-11-06T14:33:00Z" w:id="2795"/>
        </w:rPr>
      </w:pPr>
      <w:del w:author="Malachi Jamison" w:date="2023-11-06T14:33:00Z" w:id="2796">
        <w:r w:rsidRPr="0009091C" w:rsidDel="00EA1476">
          <w:rPr>
            <w:rFonts w:eastAsia="Candara"/>
            <w:b/>
          </w:rPr>
          <w:delText>Test Data Setup:</w:delText>
        </w:r>
        <w:r w:rsidRPr="0009091C" w:rsidDel="00EA1476">
          <w:rPr>
            <w:rFonts w:eastAsia="Candara"/>
          </w:rPr>
          <w:delText xml:space="preserve"> None </w:delText>
        </w:r>
      </w:del>
    </w:p>
    <w:p w:rsidR="3633FBB5" w:rsidDel="00EA1476" w:rsidP="67C3BB09" w:rsidRDefault="3633FBB5" w14:paraId="0E868977" w14:textId="6020AAC9">
      <w:pPr>
        <w:spacing w:line="360" w:lineRule="auto"/>
        <w:rPr>
          <w:del w:author="Malachi Jamison" w:date="2023-11-06T14:33:00Z" w:id="2797"/>
        </w:rPr>
      </w:pPr>
      <w:del w:author="Malachi Jamison" w:date="2023-11-06T14:33:00Z" w:id="2798">
        <w:r w:rsidRPr="0009091C" w:rsidDel="00EA1476">
          <w:rPr>
            <w:rFonts w:eastAsia="Candara"/>
            <w:b/>
          </w:rPr>
          <w:delText>Test Execution:</w:delText>
        </w:r>
        <w:r w:rsidRPr="0009091C" w:rsidDel="00EA1476">
          <w:rPr>
            <w:rFonts w:eastAsia="Candara"/>
          </w:rPr>
          <w:delText xml:space="preserve"> [Record the actual results here as the test is executed.] </w:delText>
        </w:r>
      </w:del>
    </w:p>
    <w:p w:rsidR="3633FBB5" w:rsidDel="00EA1476" w:rsidP="67C3BB09" w:rsidRDefault="3633FBB5" w14:paraId="05FB7320" w14:textId="4825F711">
      <w:pPr>
        <w:spacing w:line="360" w:lineRule="auto"/>
        <w:rPr>
          <w:del w:author="Malachi Jamison" w:date="2023-11-06T14:33:00Z" w:id="2799"/>
        </w:rPr>
      </w:pPr>
      <w:del w:author="Malachi Jamison" w:date="2023-11-06T14:33:00Z" w:id="2800">
        <w:r w:rsidRPr="0009091C" w:rsidDel="00EA1476">
          <w:rPr>
            <w:rFonts w:eastAsia="Candara"/>
            <w:b/>
          </w:rPr>
          <w:delText>Pass/Fail Criteria:</w:delText>
        </w:r>
      </w:del>
    </w:p>
    <w:p w:rsidRPr="0009091C" w:rsidR="3633FBB5" w:rsidDel="00EA1476" w:rsidP="003C5AC2" w:rsidRDefault="3633FBB5" w14:paraId="62F1D083" w14:textId="311CD24C">
      <w:pPr>
        <w:pStyle w:val="ListParagraph"/>
        <w:numPr>
          <w:ilvl w:val="0"/>
          <w:numId w:val="95"/>
        </w:numPr>
        <w:spacing w:after="0"/>
        <w:rPr>
          <w:del w:author="Malachi Jamison" w:date="2023-11-06T14:33:00Z" w:id="2801"/>
          <w:rFonts w:eastAsia="Candara"/>
        </w:rPr>
      </w:pPr>
      <w:del w:author="Malachi Jamison" w:date="2023-11-06T14:33:00Z" w:id="2802">
        <w:r w:rsidRPr="0009091C" w:rsidDel="00EA1476">
          <w:rPr>
            <w:rFonts w:eastAsia="Candara"/>
            <w:b/>
          </w:rPr>
          <w:delText>Pass:</w:delText>
        </w:r>
        <w:r w:rsidRPr="0009091C" w:rsidDel="00EA1476">
          <w:rPr>
            <w:rFonts w:eastAsia="Candara"/>
          </w:rPr>
          <w:delText xml:space="preserve"> The circular button initiates recording and transitions to Figure 8 (See Figure 8 on the TDD).</w:delText>
        </w:r>
      </w:del>
    </w:p>
    <w:p w:rsidRPr="0009091C" w:rsidR="3633FBB5" w:rsidDel="00EA1476" w:rsidP="003C5AC2" w:rsidRDefault="3633FBB5" w14:paraId="332E17CD" w14:textId="65AE59F6">
      <w:pPr>
        <w:pStyle w:val="ListParagraph"/>
        <w:numPr>
          <w:ilvl w:val="0"/>
          <w:numId w:val="95"/>
        </w:numPr>
        <w:spacing w:after="0"/>
        <w:rPr>
          <w:del w:author="Malachi Jamison" w:date="2023-11-06T14:33:00Z" w:id="2803"/>
          <w:rFonts w:eastAsia="Candara"/>
        </w:rPr>
      </w:pPr>
      <w:del w:author="Malachi Jamison" w:date="2023-11-06T14:33:00Z" w:id="2804">
        <w:r w:rsidRPr="0009091C" w:rsidDel="00EA1476">
          <w:rPr>
            <w:rFonts w:eastAsia="Candara"/>
            <w:b/>
          </w:rPr>
          <w:delText>Fail:</w:delText>
        </w:r>
        <w:r w:rsidRPr="0009091C" w:rsidDel="00EA1476">
          <w:rPr>
            <w:rFonts w:eastAsia="Candara"/>
          </w:rPr>
          <w:delText xml:space="preserve"> If the button does not initiate recording or if Figure 8 is not displayed.</w:delText>
        </w:r>
      </w:del>
    </w:p>
    <w:p w:rsidR="3633FBB5" w:rsidDel="00EA1476" w:rsidRDefault="3633FBB5" w14:paraId="0E640064" w14:textId="49F2B3EB">
      <w:pPr>
        <w:pStyle w:val="ListParagraph"/>
        <w:numPr>
          <w:ilvl w:val="0"/>
          <w:numId w:val="95"/>
        </w:numPr>
        <w:spacing w:after="0"/>
        <w:rPr>
          <w:del w:author="Malachi Jamison" w:date="2023-11-06T14:33:00Z" w:id="2805"/>
        </w:rPr>
        <w:pPrChange w:author="Zachary Cappella" w:date="2023-11-05T15:34:00Z" w:id="2806">
          <w:pPr>
            <w:spacing w:line="360" w:lineRule="auto"/>
          </w:pPr>
        </w:pPrChange>
      </w:pPr>
      <w:del w:author="Malachi Jamison" w:date="2023-11-06T14:33:00Z" w:id="2807">
        <w:r w:rsidRPr="002D43A0" w:rsidDel="00EA1476">
          <w:rPr>
            <w:rFonts w:eastAsia="Candara"/>
            <w:b/>
          </w:rPr>
          <w:delText xml:space="preserve">Notes/Comments: </w:delText>
        </w:r>
        <w:r w:rsidRPr="002D43A0" w:rsidDel="00EA1476">
          <w:rPr>
            <w:rFonts w:eastAsia="Candara"/>
          </w:rPr>
          <w:delText xml:space="preserve">[Add any additional comments or observations here.] </w:delText>
        </w:r>
      </w:del>
    </w:p>
    <w:p w:rsidR="3633FBB5" w:rsidDel="00EA1476" w:rsidRDefault="3633FBB5" w14:paraId="4E74FF3C" w14:textId="6A7D37CB">
      <w:pPr>
        <w:pStyle w:val="ListParagraph"/>
        <w:numPr>
          <w:ilvl w:val="0"/>
          <w:numId w:val="95"/>
        </w:numPr>
        <w:spacing w:after="0"/>
        <w:rPr>
          <w:del w:author="Malachi Jamison" w:date="2023-11-06T14:33:00Z" w:id="2808"/>
        </w:rPr>
        <w:pPrChange w:author="Zachary Cappella" w:date="2023-11-05T15:34:00Z" w:id="2809">
          <w:pPr>
            <w:spacing w:line="360" w:lineRule="auto"/>
          </w:pPr>
        </w:pPrChange>
      </w:pPr>
      <w:del w:author="Malachi Jamison" w:date="2023-11-06T14:33:00Z" w:id="2810">
        <w:r w:rsidRPr="0009091C" w:rsidDel="00EA1476">
          <w:rPr>
            <w:rFonts w:eastAsia="Candara"/>
            <w:b/>
          </w:rPr>
          <w:delText>Attachments:</w:delText>
        </w:r>
        <w:r w:rsidRPr="0009091C" w:rsidDel="00EA1476">
          <w:rPr>
            <w:rFonts w:eastAsia="Candara"/>
          </w:rPr>
          <w:delText xml:space="preserve"> [Include any relevant attachments, if needed.]</w:delText>
        </w:r>
      </w:del>
    </w:p>
    <w:p w:rsidR="002D43A0" w:rsidDel="00EA1476" w:rsidP="67C3BB09" w:rsidRDefault="002D43A0" w14:paraId="177CF17E" w14:textId="60D25AE2">
      <w:pPr>
        <w:spacing w:line="360" w:lineRule="auto"/>
        <w:rPr>
          <w:ins w:author="Zachary Cappella" w:date="2023-10-13T13:05:00Z" w:id="2811"/>
          <w:del w:author="Malachi Jamison" w:date="2023-11-06T14:33:00Z" w:id="2812"/>
          <w:rFonts w:eastAsia="Candara"/>
          <w:b/>
          <w:bCs/>
        </w:rPr>
      </w:pPr>
    </w:p>
    <w:p w:rsidR="3633FBB5" w:rsidDel="00EA1476" w:rsidP="67C3BB09" w:rsidRDefault="3633FBB5" w14:paraId="55618156" w14:textId="650D3045">
      <w:pPr>
        <w:spacing w:line="360" w:lineRule="auto"/>
        <w:rPr>
          <w:del w:author="Malachi Jamison" w:date="2023-11-06T14:33:00Z" w:id="2813"/>
        </w:rPr>
      </w:pPr>
      <w:del w:author="Malachi Jamison" w:date="2023-11-06T14:33:00Z" w:id="2814">
        <w:r w:rsidRPr="0009091C" w:rsidDel="00EA1476">
          <w:rPr>
            <w:rFonts w:eastAsia="Candara"/>
            <w:b/>
          </w:rPr>
          <w:delText>Assumptions:</w:delText>
        </w:r>
      </w:del>
    </w:p>
    <w:p w:rsidRPr="0009091C" w:rsidR="3633FBB5" w:rsidDel="00EA1476" w:rsidP="003C5AC2" w:rsidRDefault="3633FBB5" w14:paraId="7CF0C02C" w14:textId="483EB924">
      <w:pPr>
        <w:pStyle w:val="ListParagraph"/>
        <w:numPr>
          <w:ilvl w:val="0"/>
          <w:numId w:val="94"/>
        </w:numPr>
        <w:spacing w:after="0"/>
        <w:rPr>
          <w:del w:author="Malachi Jamison" w:date="2023-11-06T14:33:00Z" w:id="2815"/>
          <w:rFonts w:eastAsia="Candara"/>
        </w:rPr>
      </w:pPr>
      <w:del w:author="Malachi Jamison" w:date="2023-11-06T14:33:00Z" w:id="2816">
        <w:r w:rsidRPr="0009091C" w:rsidDel="00EA1476">
          <w:rPr>
            <w:rFonts w:eastAsia="Candara"/>
          </w:rPr>
          <w:delText>The CogniOpen application is properly installed and functioning on the test device.</w:delText>
        </w:r>
      </w:del>
    </w:p>
    <w:p w:rsidRPr="0009091C" w:rsidR="3633FBB5" w:rsidDel="00EA1476" w:rsidP="003C5AC2" w:rsidRDefault="3633FBB5" w14:paraId="341CBE20" w14:textId="344BF662">
      <w:pPr>
        <w:pStyle w:val="ListParagraph"/>
        <w:numPr>
          <w:ilvl w:val="0"/>
          <w:numId w:val="94"/>
        </w:numPr>
        <w:spacing w:after="0"/>
        <w:rPr>
          <w:del w:author="Malachi Jamison" w:date="2023-11-06T14:33:00Z" w:id="2817"/>
          <w:rFonts w:eastAsia="Candara"/>
        </w:rPr>
      </w:pPr>
      <w:del w:author="Malachi Jamison" w:date="2023-11-06T14:33:00Z" w:id="2818">
        <w:r w:rsidRPr="0009091C" w:rsidDel="00EA1476">
          <w:rPr>
            <w:rFonts w:eastAsia="Candara"/>
          </w:rPr>
          <w:delText>The device's operating system is compatible with the application.</w:delText>
        </w:r>
      </w:del>
    </w:p>
    <w:p w:rsidRPr="0009091C" w:rsidR="3633FBB5" w:rsidDel="00EA1476" w:rsidP="003C5AC2" w:rsidRDefault="3633FBB5" w14:paraId="00DFD5DE" w14:textId="578E4579">
      <w:pPr>
        <w:pStyle w:val="ListParagraph"/>
        <w:numPr>
          <w:ilvl w:val="0"/>
          <w:numId w:val="94"/>
        </w:numPr>
        <w:spacing w:after="0"/>
        <w:rPr>
          <w:del w:author="Malachi Jamison" w:date="2023-11-06T14:33:00Z" w:id="2819"/>
          <w:rFonts w:eastAsia="Candara"/>
        </w:rPr>
      </w:pPr>
      <w:del w:author="Malachi Jamison" w:date="2023-11-06T14:33:00Z" w:id="2820">
        <w:r w:rsidRPr="0009091C" w:rsidDel="00EA1476">
          <w:rPr>
            <w:rFonts w:eastAsia="Candara"/>
          </w:rPr>
          <w:delText>The user has successfully logged into the application and navigated to the Record Audio screen.</w:delText>
        </w:r>
      </w:del>
    </w:p>
    <w:p w:rsidR="00C63E91" w:rsidDel="00EA1476" w:rsidP="67C3BB09" w:rsidRDefault="3633FBB5" w14:paraId="1C4081E7" w14:textId="511482A0">
      <w:pPr>
        <w:spacing w:line="360" w:lineRule="auto"/>
        <w:rPr>
          <w:del w:author="Malachi Jamison" w:date="2023-11-06T14:33:00Z" w:id="2821"/>
          <w:rFonts w:eastAsia="Candara"/>
        </w:rPr>
      </w:pPr>
      <w:del w:author="Malachi Jamison" w:date="2023-11-06T14:33:00Z" w:id="2822">
        <w:r w:rsidRPr="0009091C" w:rsidDel="00EA1476">
          <w:rPr>
            <w:rFonts w:eastAsia="Candara"/>
          </w:rPr>
          <w:delText xml:space="preserve"> </w:delText>
        </w:r>
      </w:del>
    </w:p>
    <w:p w:rsidR="3633FBB5" w:rsidDel="00EA1476" w:rsidP="67C3BB09" w:rsidRDefault="006C021A" w14:paraId="7FC2ECD8" w14:textId="3BFDF720">
      <w:pPr>
        <w:spacing w:line="360" w:lineRule="auto"/>
        <w:rPr>
          <w:del w:author="Malachi Jamison" w:date="2023-11-06T14:33:00Z" w:id="2823"/>
        </w:rPr>
      </w:pPr>
      <w:ins w:author="Zachary Cappella" w:date="2023-10-13T12:38:00Z" w:id="2824">
        <w:del w:author="Malachi Jamison" w:date="2023-11-06T14:33:00Z" w:id="2825">
          <w:r w:rsidDel="00EA1476">
            <w:rPr>
              <w:noProof/>
            </w:rPr>
            <w:pict w14:anchorId="2663D5AD">
              <v:rect id="_x0000_i1041" style="width:468pt;height:.05pt;mso-width-percent:0;mso-height-percent:0;mso-width-percent:0;mso-height-percent:0" alt="" o:hr="t" o:hrstd="t" o:hralign="center" fillcolor="#a0a0a0" stroked="f"/>
            </w:pict>
          </w:r>
        </w:del>
      </w:ins>
    </w:p>
    <w:p w:rsidRPr="0009091C" w:rsidR="3633FBB5" w:rsidDel="00CE28FA" w:rsidP="67C3BB09" w:rsidRDefault="3633FBB5" w14:paraId="413AA819" w14:textId="7A136861">
      <w:pPr>
        <w:pStyle w:val="Heading4"/>
        <w:rPr>
          <w:del w:author="Malachi Jamison" w:date="2023-11-05T20:07:00Z" w:id="2826"/>
          <w:rFonts w:ascii="Times New Roman" w:hAnsi="Times New Roman" w:cs="Times New Roman"/>
          <w:i w:val="0"/>
        </w:rPr>
      </w:pPr>
      <w:bookmarkStart w:name="_Toc148095166" w:id="2827"/>
      <w:bookmarkStart w:name="_Toc1319762074" w:id="2828"/>
      <w:del w:author="Malachi Jamison" w:date="2023-11-05T20:07:00Z" w:id="2829">
        <w:r w:rsidRPr="0009091C" w:rsidDel="00CE28FA">
          <w:rPr>
            <w:rFonts w:ascii="Times New Roman" w:hAnsi="Times New Roman" w:cs="Times New Roman"/>
            <w:i w:val="0"/>
          </w:rPr>
          <w:delText>3.1.5.2 Verify Timer Display</w:delText>
        </w:r>
        <w:bookmarkEnd w:id="2827"/>
        <w:bookmarkEnd w:id="2828"/>
      </w:del>
    </w:p>
    <w:p w:rsidR="3633FBB5" w:rsidDel="00EA1476" w:rsidP="67C3BB09" w:rsidRDefault="3633FBB5" w14:paraId="3FA3EEE2" w14:textId="2EC08BB8">
      <w:pPr>
        <w:spacing w:line="360" w:lineRule="auto"/>
        <w:rPr>
          <w:del w:author="Malachi Jamison" w:date="2023-11-06T14:33:00Z" w:id="2830"/>
        </w:rPr>
      </w:pPr>
      <w:del w:author="Malachi Jamison" w:date="2023-11-06T14:33:00Z" w:id="2831">
        <w:r w:rsidRPr="0009091C" w:rsidDel="00EA1476">
          <w:rPr>
            <w:rFonts w:eastAsia="Candara"/>
            <w:b/>
          </w:rPr>
          <w:delText xml:space="preserve">Test Case Link: </w:delText>
        </w:r>
        <w:r w:rsidRPr="0009091C" w:rsidDel="00EA1476">
          <w:rPr>
            <w:rFonts w:eastAsia="Candara"/>
            <w:color w:val="000000" w:themeColor="text1"/>
          </w:rPr>
          <w:delText>[will update when test ADO ticket is created]</w:delText>
        </w:r>
      </w:del>
    </w:p>
    <w:p w:rsidR="3633FBB5" w:rsidDel="00EA1476" w:rsidP="67C3BB09" w:rsidRDefault="3633FBB5" w14:paraId="2DD18876" w14:textId="11975229">
      <w:pPr>
        <w:spacing w:line="360" w:lineRule="auto"/>
        <w:rPr>
          <w:del w:author="Malachi Jamison" w:date="2023-11-06T14:33:00Z" w:id="2832"/>
        </w:rPr>
      </w:pPr>
      <w:del w:author="Malachi Jamison" w:date="2023-11-06T14:33:00Z" w:id="2833">
        <w:r w:rsidRPr="0009091C" w:rsidDel="00EA1476">
          <w:rPr>
            <w:rFonts w:eastAsia="Candara"/>
            <w:b/>
          </w:rPr>
          <w:delText xml:space="preserve">Test Case Name: </w:delText>
        </w:r>
        <w:r w:rsidRPr="0009091C" w:rsidDel="00EA1476">
          <w:rPr>
            <w:rFonts w:eastAsia="Candara"/>
          </w:rPr>
          <w:delText xml:space="preserve">Verify Timer Display </w:delText>
        </w:r>
      </w:del>
    </w:p>
    <w:p w:rsidR="3633FBB5" w:rsidDel="00EA1476" w:rsidP="67C3BB09" w:rsidRDefault="3633FBB5" w14:paraId="67F9DDBD" w14:textId="1A6C04E0">
      <w:pPr>
        <w:spacing w:line="360" w:lineRule="auto"/>
        <w:rPr>
          <w:del w:author="Malachi Jamison" w:date="2023-11-06T14:33:00Z" w:id="2834"/>
        </w:rPr>
      </w:pPr>
      <w:del w:author="Malachi Jamison" w:date="2023-11-06T14:33:00Z" w:id="2835">
        <w:r w:rsidRPr="0009091C" w:rsidDel="00EA1476">
          <w:rPr>
            <w:rFonts w:eastAsia="Candara"/>
            <w:b/>
          </w:rPr>
          <w:delText>Description:</w:delText>
        </w:r>
        <w:r w:rsidRPr="0009091C" w:rsidDel="00EA1476">
          <w:rPr>
            <w:rFonts w:eastAsia="Candara"/>
          </w:rPr>
          <w:delText xml:space="preserve"> Verify that the timer on the Record Audio screen displays "00:00:00" initially and </w:delText>
        </w:r>
        <w:bookmarkStart w:name="_Int_AyyzZNsc" w:id="2836"/>
        <w:r w:rsidRPr="0009091C" w:rsidDel="00EA1476">
          <w:rPr>
            <w:rFonts w:eastAsia="Candara"/>
          </w:rPr>
          <w:delText>counts up</w:delText>
        </w:r>
        <w:bookmarkEnd w:id="2836"/>
        <w:r w:rsidRPr="0009091C" w:rsidDel="00EA1476">
          <w:rPr>
            <w:rFonts w:eastAsia="Candara"/>
          </w:rPr>
          <w:delText xml:space="preserve"> accurately during recording. </w:delText>
        </w:r>
      </w:del>
    </w:p>
    <w:p w:rsidR="3633FBB5" w:rsidDel="00EA1476" w:rsidP="67C3BB09" w:rsidRDefault="3633FBB5" w14:paraId="69E4B074" w14:textId="214B28EE">
      <w:pPr>
        <w:spacing w:line="360" w:lineRule="auto"/>
        <w:rPr>
          <w:del w:author="Malachi Jamison" w:date="2023-11-06T14:33:00Z" w:id="2837"/>
        </w:rPr>
      </w:pPr>
      <w:del w:author="Malachi Jamison" w:date="2023-11-06T14:33:00Z" w:id="2838">
        <w:r w:rsidRPr="0009091C" w:rsidDel="00EA1476">
          <w:rPr>
            <w:rFonts w:eastAsia="Candara"/>
            <w:b/>
          </w:rPr>
          <w:delText>Requirements:</w:delText>
        </w:r>
        <w:r w:rsidRPr="0009091C" w:rsidDel="00EA1476">
          <w:rPr>
            <w:rFonts w:eastAsia="Candara"/>
          </w:rPr>
          <w:delText xml:space="preserve"> Timer Display</w:delText>
        </w:r>
      </w:del>
    </w:p>
    <w:p w:rsidR="3633FBB5" w:rsidDel="00EA1476" w:rsidP="003C5AC2" w:rsidRDefault="3633FBB5" w14:paraId="703A602C" w14:textId="69EC73A5">
      <w:pPr>
        <w:pStyle w:val="ListParagraph"/>
        <w:numPr>
          <w:ilvl w:val="0"/>
          <w:numId w:val="98"/>
        </w:numPr>
        <w:spacing w:after="0"/>
        <w:rPr>
          <w:ins w:author="Zachary Cappella" w:date="2023-10-13T12:39:00Z" w:id="2839"/>
          <w:del w:author="Malachi Jamison" w:date="2023-11-06T14:33:00Z" w:id="2840"/>
          <w:rFonts w:eastAsia="Candara"/>
        </w:rPr>
      </w:pPr>
      <w:del w:author="Malachi Jamison" w:date="2023-11-06T14:33:00Z" w:id="2841">
        <w:r w:rsidRPr="0009091C" w:rsidDel="00EA1476">
          <w:rPr>
            <w:rFonts w:eastAsia="Candara"/>
          </w:rPr>
          <w:delText>The timer on the Record Audio screen (Figure 7) must initially display "00:00:00" and accurately count up during recording on the same screen.</w:delText>
        </w:r>
      </w:del>
    </w:p>
    <w:p w:rsidRPr="00C63E91" w:rsidR="00C63E91" w:rsidDel="00EA1476" w:rsidRDefault="00C63E91" w14:paraId="1F758419" w14:textId="2F1D6F9D">
      <w:pPr>
        <w:spacing w:after="0"/>
        <w:rPr>
          <w:del w:author="Malachi Jamison" w:date="2023-11-06T14:33:00Z" w:id="2842"/>
          <w:rFonts w:eastAsia="Candara"/>
        </w:rPr>
        <w:pPrChange w:author="Zachary Cappella" w:date="2023-10-13T12:39:00Z" w:id="2843">
          <w:pPr>
            <w:pStyle w:val="ListParagraph"/>
            <w:numPr>
              <w:numId w:val="98"/>
            </w:numPr>
            <w:spacing w:after="0"/>
            <w:ind w:hanging="360"/>
          </w:pPr>
        </w:pPrChange>
      </w:pPr>
    </w:p>
    <w:p w:rsidR="3633FBB5" w:rsidDel="00EA1476" w:rsidP="67C3BB09" w:rsidRDefault="3633FBB5" w14:paraId="306AF37C" w14:textId="63957982">
      <w:pPr>
        <w:spacing w:line="360" w:lineRule="auto"/>
        <w:rPr>
          <w:del w:author="Malachi Jamison" w:date="2023-11-06T14:33:00Z" w:id="2844"/>
        </w:rPr>
      </w:pPr>
      <w:del w:author="Malachi Jamison" w:date="2023-11-06T14:33:00Z" w:id="2845">
        <w:r w:rsidRPr="0009091C" w:rsidDel="00EA1476">
          <w:rPr>
            <w:rFonts w:eastAsia="Candara"/>
            <w:b/>
          </w:rPr>
          <w:delText>Prerequisites:</w:delText>
        </w:r>
      </w:del>
    </w:p>
    <w:p w:rsidRPr="0009091C" w:rsidR="3633FBB5" w:rsidDel="00EA1476" w:rsidP="003C5AC2" w:rsidRDefault="3633FBB5" w14:paraId="2282F2D3" w14:textId="167BC490">
      <w:pPr>
        <w:pStyle w:val="ListParagraph"/>
        <w:numPr>
          <w:ilvl w:val="0"/>
          <w:numId w:val="93"/>
        </w:numPr>
        <w:spacing w:after="0"/>
        <w:rPr>
          <w:del w:author="Malachi Jamison" w:date="2023-11-06T14:33:00Z" w:id="2846"/>
          <w:rFonts w:eastAsia="Candara"/>
        </w:rPr>
      </w:pPr>
      <w:del w:author="Malachi Jamison" w:date="2023-11-06T14:33:00Z" w:id="2847">
        <w:r w:rsidRPr="0009091C" w:rsidDel="00EA1476">
          <w:rPr>
            <w:rFonts w:eastAsia="Candara"/>
          </w:rPr>
          <w:delText>The CogniOpen application must be correctly installed and operational on the test device.</w:delText>
        </w:r>
      </w:del>
    </w:p>
    <w:p w:rsidRPr="0009091C" w:rsidR="3633FBB5" w:rsidDel="00EA1476" w:rsidP="003C5AC2" w:rsidRDefault="3633FBB5" w14:paraId="007EDAAB" w14:textId="51E6F096">
      <w:pPr>
        <w:pStyle w:val="ListParagraph"/>
        <w:numPr>
          <w:ilvl w:val="0"/>
          <w:numId w:val="93"/>
        </w:numPr>
        <w:spacing w:after="0"/>
        <w:rPr>
          <w:del w:author="Malachi Jamison" w:date="2023-11-06T14:33:00Z" w:id="2848"/>
          <w:rFonts w:eastAsia="Candara"/>
        </w:rPr>
      </w:pPr>
      <w:del w:author="Malachi Jamison" w:date="2023-11-06T14:33:00Z" w:id="2849">
        <w:r w:rsidRPr="0009091C" w:rsidDel="00EA1476">
          <w:rPr>
            <w:rFonts w:eastAsia="Candara"/>
          </w:rPr>
          <w:delText>The timer functionality within the application must be enabled.</w:delText>
        </w:r>
      </w:del>
    </w:p>
    <w:p w:rsidRPr="0009091C" w:rsidR="3633FBB5" w:rsidDel="00EA1476" w:rsidP="003C5AC2" w:rsidRDefault="3633FBB5" w14:paraId="60E2DE28" w14:textId="19434BDE">
      <w:pPr>
        <w:pStyle w:val="ListParagraph"/>
        <w:numPr>
          <w:ilvl w:val="0"/>
          <w:numId w:val="93"/>
        </w:numPr>
        <w:spacing w:after="0"/>
        <w:rPr>
          <w:del w:author="Malachi Jamison" w:date="2023-11-06T14:33:00Z" w:id="2850"/>
          <w:rFonts w:eastAsia="Candara"/>
        </w:rPr>
      </w:pPr>
      <w:del w:author="Malachi Jamison" w:date="2023-11-06T14:33:00Z" w:id="2851">
        <w:r w:rsidRPr="0009091C" w:rsidDel="00EA1476">
          <w:rPr>
            <w:rFonts w:eastAsia="Candara"/>
          </w:rPr>
          <w:delText>The user must have initiated recording on the Record Audio screen.</w:delText>
        </w:r>
      </w:del>
    </w:p>
    <w:p w:rsidR="3633FBB5" w:rsidDel="00EA1476" w:rsidP="67C3BB09" w:rsidRDefault="3633FBB5" w14:paraId="632B0DF8" w14:textId="4989D89D">
      <w:pPr>
        <w:spacing w:line="360" w:lineRule="auto"/>
        <w:rPr>
          <w:del w:author="Malachi Jamison" w:date="2023-11-06T14:33:00Z" w:id="2852"/>
        </w:rPr>
      </w:pPr>
      <w:del w:author="Malachi Jamison" w:date="2023-11-06T14:33:00Z" w:id="2853">
        <w:r w:rsidRPr="0009091C" w:rsidDel="00EA1476">
          <w:rPr>
            <w:rFonts w:eastAsia="Candara"/>
          </w:rPr>
          <w:delText xml:space="preserve"> </w:delText>
        </w:r>
      </w:del>
    </w:p>
    <w:p w:rsidR="3633FBB5" w:rsidDel="00EA1476" w:rsidP="67C3BB09" w:rsidRDefault="3633FBB5" w14:paraId="5FF0EE30" w14:textId="03FF4D3B">
      <w:pPr>
        <w:spacing w:line="360" w:lineRule="auto"/>
        <w:rPr>
          <w:del w:author="Malachi Jamison" w:date="2023-11-06T14:33:00Z" w:id="2854"/>
        </w:rPr>
      </w:pPr>
      <w:del w:author="Malachi Jamison" w:date="2023-11-06T14:33:00Z" w:id="2855">
        <w:r w:rsidRPr="0009091C" w:rsidDel="00EA1476">
          <w:rPr>
            <w:rFonts w:eastAsia="Candara"/>
            <w:b/>
          </w:rPr>
          <w:delText>Test Data:</w:delText>
        </w:r>
        <w:r w:rsidRPr="0009091C" w:rsidDel="00EA1476">
          <w:rPr>
            <w:rFonts w:eastAsia="Candara"/>
          </w:rPr>
          <w:delText xml:space="preserve"> None </w:delText>
        </w:r>
      </w:del>
    </w:p>
    <w:p w:rsidR="3633FBB5" w:rsidDel="00EA1476" w:rsidP="67C3BB09" w:rsidRDefault="3633FBB5" w14:paraId="3EECBB82" w14:textId="37105037">
      <w:pPr>
        <w:spacing w:line="360" w:lineRule="auto"/>
        <w:rPr>
          <w:del w:author="Malachi Jamison" w:date="2023-11-06T14:33:00Z" w:id="2856"/>
        </w:rPr>
      </w:pPr>
      <w:del w:author="Malachi Jamison" w:date="2023-11-06T14:33:00Z" w:id="2857">
        <w:r w:rsidRPr="0009091C" w:rsidDel="00EA1476">
          <w:rPr>
            <w:rFonts w:eastAsia="Candara"/>
            <w:b/>
          </w:rPr>
          <w:delText>Test Steps:</w:delText>
        </w:r>
      </w:del>
    </w:p>
    <w:p w:rsidRPr="0009091C" w:rsidR="3633FBB5" w:rsidDel="00EA1476" w:rsidP="003C5AC2" w:rsidRDefault="3633FBB5" w14:paraId="12986340" w14:textId="06C01BC3">
      <w:pPr>
        <w:pStyle w:val="ListParagraph"/>
        <w:numPr>
          <w:ilvl w:val="0"/>
          <w:numId w:val="92"/>
        </w:numPr>
        <w:spacing w:after="0"/>
        <w:rPr>
          <w:del w:author="Malachi Jamison" w:date="2023-11-06T14:33:00Z" w:id="2858"/>
          <w:rFonts w:eastAsia="Candara"/>
        </w:rPr>
      </w:pPr>
      <w:del w:author="Malachi Jamison" w:date="2023-11-06T14:33:00Z" w:id="2859">
        <w:r w:rsidRPr="0009091C" w:rsidDel="00EA1476">
          <w:rPr>
            <w:rFonts w:eastAsia="Candara"/>
          </w:rPr>
          <w:delText>On the Record Audio screen (Figure 8), check if the timer initially displays "00:00:00."</w:delText>
        </w:r>
      </w:del>
    </w:p>
    <w:p w:rsidR="3633FBB5" w:rsidDel="00EA1476" w:rsidP="003C5AC2" w:rsidRDefault="3633FBB5" w14:paraId="7DA51C53" w14:textId="795C15DE">
      <w:pPr>
        <w:pStyle w:val="ListParagraph"/>
        <w:numPr>
          <w:ilvl w:val="0"/>
          <w:numId w:val="92"/>
        </w:numPr>
        <w:spacing w:after="0"/>
        <w:rPr>
          <w:ins w:author="Zachary Cappella" w:date="2023-10-13T12:39:00Z" w:id="2860"/>
          <w:del w:author="Malachi Jamison" w:date="2023-11-06T14:33:00Z" w:id="2861"/>
          <w:rFonts w:eastAsia="Candara"/>
        </w:rPr>
      </w:pPr>
      <w:del w:author="Malachi Jamison" w:date="2023-11-06T14:33:00Z" w:id="2862">
        <w:r w:rsidRPr="0009091C" w:rsidDel="00EA1476">
          <w:rPr>
            <w:rFonts w:eastAsia="Candara"/>
          </w:rPr>
          <w:delText>Start recording by tapping the circular button.</w:delText>
        </w:r>
      </w:del>
    </w:p>
    <w:p w:rsidRPr="00C63E91" w:rsidR="00C63E91" w:rsidDel="00EA1476" w:rsidRDefault="00C63E91" w14:paraId="378D310C" w14:textId="5CBFEC71">
      <w:pPr>
        <w:spacing w:after="0"/>
        <w:rPr>
          <w:del w:author="Malachi Jamison" w:date="2023-11-06T14:33:00Z" w:id="2863"/>
          <w:rFonts w:eastAsia="Candara"/>
        </w:rPr>
        <w:pPrChange w:author="Zachary Cappella" w:date="2023-10-13T12:39:00Z" w:id="2864">
          <w:pPr>
            <w:pStyle w:val="ListParagraph"/>
            <w:numPr>
              <w:numId w:val="92"/>
            </w:numPr>
            <w:spacing w:after="0"/>
            <w:ind w:hanging="360"/>
          </w:pPr>
        </w:pPrChange>
      </w:pPr>
    </w:p>
    <w:p w:rsidR="3633FBB5" w:rsidDel="00EA1476" w:rsidP="67C3BB09" w:rsidRDefault="3633FBB5" w14:paraId="75BCBD04" w14:textId="7150046C">
      <w:pPr>
        <w:spacing w:line="360" w:lineRule="auto"/>
        <w:rPr>
          <w:del w:author="Malachi Jamison" w:date="2023-11-06T14:33:00Z" w:id="2865"/>
        </w:rPr>
      </w:pPr>
      <w:del w:author="Malachi Jamison" w:date="2023-11-06T14:33:00Z" w:id="2866">
        <w:r w:rsidRPr="0009091C" w:rsidDel="00EA1476">
          <w:rPr>
            <w:rFonts w:eastAsia="Candara"/>
            <w:b/>
          </w:rPr>
          <w:delText>Expected Result:</w:delText>
        </w:r>
        <w:r w:rsidRPr="0009091C" w:rsidDel="00EA1476">
          <w:rPr>
            <w:rFonts w:eastAsia="Candara"/>
          </w:rPr>
          <w:delText xml:space="preserve"> The timer counts up accurately while recording is in progress. It stops when recording is stopped.</w:delText>
        </w:r>
      </w:del>
    </w:p>
    <w:p w:rsidR="3633FBB5" w:rsidDel="00EA1476" w:rsidP="67C3BB09" w:rsidRDefault="3633FBB5" w14:paraId="2EBCC857" w14:textId="5060CFE1">
      <w:pPr>
        <w:spacing w:line="360" w:lineRule="auto"/>
        <w:rPr>
          <w:del w:author="Malachi Jamison" w:date="2023-11-06T14:33:00Z" w:id="2867"/>
        </w:rPr>
      </w:pPr>
      <w:del w:author="Malachi Jamison" w:date="2023-11-06T14:33:00Z" w:id="2868">
        <w:r w:rsidRPr="0009091C" w:rsidDel="00EA1476">
          <w:rPr>
            <w:rFonts w:eastAsia="Candara"/>
            <w:b/>
          </w:rPr>
          <w:delText>Test Environment:</w:delText>
        </w:r>
        <w:r w:rsidRPr="0009091C" w:rsidDel="00EA1476">
          <w:rPr>
            <w:rFonts w:eastAsia="Candara"/>
          </w:rPr>
          <w:delText xml:space="preserve"> </w:delText>
        </w:r>
      </w:del>
    </w:p>
    <w:p w:rsidR="3633FBB5" w:rsidDel="00EA1476" w:rsidP="67C3BB09" w:rsidRDefault="3633FBB5" w14:paraId="6315763F" w14:textId="768DA46B">
      <w:pPr>
        <w:spacing w:line="360" w:lineRule="auto"/>
        <w:rPr>
          <w:del w:author="Malachi Jamison" w:date="2023-11-06T14:33:00Z" w:id="2869"/>
        </w:rPr>
      </w:pPr>
      <w:del w:author="Malachi Jamison" w:date="2023-11-06T14:33:00Z" w:id="2870">
        <w:r w:rsidRPr="0009091C" w:rsidDel="00EA1476">
          <w:rPr>
            <w:rFonts w:eastAsia="Candara"/>
            <w:b/>
          </w:rPr>
          <w:delText>Device</w:delText>
        </w:r>
        <w:r w:rsidRPr="0009091C" w:rsidDel="00EA1476">
          <w:rPr>
            <w:rFonts w:eastAsia="Candara"/>
          </w:rPr>
          <w:delText>: [fill out when test environment is created]</w:delText>
        </w:r>
      </w:del>
    </w:p>
    <w:p w:rsidR="3633FBB5" w:rsidDel="00EA1476" w:rsidP="67C3BB09" w:rsidRDefault="3633FBB5" w14:paraId="0C888E90" w14:textId="0008F334">
      <w:pPr>
        <w:spacing w:line="360" w:lineRule="auto"/>
        <w:rPr>
          <w:del w:author="Malachi Jamison" w:date="2023-11-06T14:33:00Z" w:id="2871"/>
        </w:rPr>
      </w:pPr>
      <w:del w:author="Malachi Jamison" w:date="2023-11-06T14:33:00Z" w:id="2872">
        <w:r w:rsidRPr="0009091C" w:rsidDel="00EA1476">
          <w:rPr>
            <w:rFonts w:eastAsia="Candara"/>
            <w:b/>
          </w:rPr>
          <w:delText>Application Version:</w:delText>
        </w:r>
        <w:r w:rsidRPr="0009091C" w:rsidDel="00EA1476">
          <w:rPr>
            <w:rFonts w:eastAsia="Candara"/>
          </w:rPr>
          <w:delText xml:space="preserve"> [fill out when we release a version of CogniOpen] </w:delText>
        </w:r>
      </w:del>
    </w:p>
    <w:p w:rsidR="3633FBB5" w:rsidDel="00EA1476" w:rsidP="67C3BB09" w:rsidRDefault="3633FBB5" w14:paraId="2E21242C" w14:textId="583964D0">
      <w:pPr>
        <w:spacing w:line="360" w:lineRule="auto"/>
        <w:rPr>
          <w:del w:author="Malachi Jamison" w:date="2023-11-06T14:33:00Z" w:id="2873"/>
        </w:rPr>
      </w:pPr>
      <w:del w:author="Malachi Jamison" w:date="2023-11-06T14:33:00Z" w:id="2874">
        <w:r w:rsidRPr="0009091C" w:rsidDel="00EA1476">
          <w:rPr>
            <w:rFonts w:eastAsia="Candara"/>
            <w:b/>
          </w:rPr>
          <w:delText>Test Data Setup:</w:delText>
        </w:r>
        <w:r w:rsidRPr="0009091C" w:rsidDel="00EA1476">
          <w:rPr>
            <w:rFonts w:eastAsia="Candara"/>
          </w:rPr>
          <w:delText xml:space="preserve"> None </w:delText>
        </w:r>
      </w:del>
    </w:p>
    <w:p w:rsidR="3633FBB5" w:rsidDel="00EA1476" w:rsidP="67C3BB09" w:rsidRDefault="3633FBB5" w14:paraId="69F747E8" w14:textId="75FCC9B0">
      <w:pPr>
        <w:spacing w:line="360" w:lineRule="auto"/>
        <w:rPr>
          <w:del w:author="Malachi Jamison" w:date="2023-11-06T14:33:00Z" w:id="2875"/>
        </w:rPr>
      </w:pPr>
      <w:del w:author="Malachi Jamison" w:date="2023-11-06T14:33:00Z" w:id="2876">
        <w:r w:rsidRPr="0009091C" w:rsidDel="00EA1476">
          <w:rPr>
            <w:rFonts w:eastAsia="Candara"/>
            <w:b/>
          </w:rPr>
          <w:delText>Test Execution:</w:delText>
        </w:r>
        <w:r w:rsidRPr="0009091C" w:rsidDel="00EA1476">
          <w:rPr>
            <w:rFonts w:eastAsia="Candara"/>
          </w:rPr>
          <w:delText xml:space="preserve"> [Record the actual results here as the test is executed.] </w:delText>
        </w:r>
      </w:del>
    </w:p>
    <w:p w:rsidR="3633FBB5" w:rsidDel="00EA1476" w:rsidP="67C3BB09" w:rsidRDefault="3633FBB5" w14:paraId="5CC1C01F" w14:textId="0A9BD1F8">
      <w:pPr>
        <w:spacing w:line="360" w:lineRule="auto"/>
        <w:rPr>
          <w:del w:author="Malachi Jamison" w:date="2023-11-06T14:33:00Z" w:id="2877"/>
        </w:rPr>
      </w:pPr>
      <w:del w:author="Malachi Jamison" w:date="2023-11-06T14:33:00Z" w:id="2878">
        <w:r w:rsidRPr="0009091C" w:rsidDel="00EA1476">
          <w:rPr>
            <w:rFonts w:eastAsia="Candara"/>
            <w:b/>
          </w:rPr>
          <w:delText>Pass/Fail Criteria:</w:delText>
        </w:r>
      </w:del>
    </w:p>
    <w:p w:rsidRPr="0009091C" w:rsidR="3633FBB5" w:rsidDel="00EA1476" w:rsidP="003C5AC2" w:rsidRDefault="3633FBB5" w14:paraId="511BBD4E" w14:textId="78EE50D3">
      <w:pPr>
        <w:pStyle w:val="ListParagraph"/>
        <w:numPr>
          <w:ilvl w:val="0"/>
          <w:numId w:val="91"/>
        </w:numPr>
        <w:spacing w:after="0"/>
        <w:rPr>
          <w:del w:author="Malachi Jamison" w:date="2023-11-06T14:33:00Z" w:id="2879"/>
          <w:rFonts w:eastAsia="Candara"/>
        </w:rPr>
      </w:pPr>
      <w:del w:author="Malachi Jamison" w:date="2023-11-06T14:33:00Z" w:id="2880">
        <w:r w:rsidRPr="0009091C" w:rsidDel="00EA1476">
          <w:rPr>
            <w:rFonts w:eastAsia="Candara"/>
            <w:b/>
          </w:rPr>
          <w:delText>Pass:</w:delText>
        </w:r>
        <w:r w:rsidRPr="0009091C" w:rsidDel="00EA1476">
          <w:rPr>
            <w:rFonts w:eastAsia="Candara"/>
          </w:rPr>
          <w:delText xml:space="preserve"> The timer displays "00:00:00" initially and </w:delText>
        </w:r>
        <w:bookmarkStart w:name="_Int_WRXGMUD4" w:id="2881"/>
        <w:r w:rsidRPr="0009091C" w:rsidDel="00EA1476">
          <w:rPr>
            <w:rFonts w:eastAsia="Candara"/>
          </w:rPr>
          <w:delText>counts up</w:delText>
        </w:r>
        <w:bookmarkEnd w:id="2881"/>
        <w:r w:rsidRPr="0009091C" w:rsidDel="00EA1476">
          <w:rPr>
            <w:rFonts w:eastAsia="Candara"/>
          </w:rPr>
          <w:delText xml:space="preserve"> accurately during recording.</w:delText>
        </w:r>
      </w:del>
    </w:p>
    <w:p w:rsidRPr="0009091C" w:rsidR="3633FBB5" w:rsidDel="00EA1476" w:rsidP="003C5AC2" w:rsidRDefault="3633FBB5" w14:paraId="7D6C102D" w14:textId="0DF87B58">
      <w:pPr>
        <w:pStyle w:val="ListParagraph"/>
        <w:numPr>
          <w:ilvl w:val="0"/>
          <w:numId w:val="91"/>
        </w:numPr>
        <w:spacing w:after="0"/>
        <w:rPr>
          <w:del w:author="Malachi Jamison" w:date="2023-11-06T14:33:00Z" w:id="2882"/>
          <w:rFonts w:eastAsia="Candara"/>
        </w:rPr>
      </w:pPr>
      <w:del w:author="Malachi Jamison" w:date="2023-11-06T14:33:00Z" w:id="2883">
        <w:r w:rsidRPr="0009091C" w:rsidDel="00EA1476">
          <w:rPr>
            <w:rFonts w:eastAsia="Candara"/>
            <w:b/>
          </w:rPr>
          <w:delText>Fail:</w:delText>
        </w:r>
        <w:r w:rsidRPr="0009091C" w:rsidDel="00EA1476">
          <w:rPr>
            <w:rFonts w:eastAsia="Candara"/>
          </w:rPr>
          <w:delText xml:space="preserve"> If the timer does not display correctly or fails to count up.</w:delText>
        </w:r>
      </w:del>
    </w:p>
    <w:p w:rsidR="3633FBB5" w:rsidDel="00EA1476" w:rsidP="67C3BB09" w:rsidRDefault="3633FBB5" w14:paraId="66BAE352" w14:textId="5104AC2A">
      <w:pPr>
        <w:spacing w:line="360" w:lineRule="auto"/>
        <w:rPr>
          <w:del w:author="Malachi Jamison" w:date="2023-11-06T14:33:00Z" w:id="2884"/>
        </w:rPr>
      </w:pPr>
      <w:del w:author="Malachi Jamison" w:date="2023-11-06T14:33:00Z" w:id="2885">
        <w:r w:rsidRPr="0009091C" w:rsidDel="00EA1476">
          <w:rPr>
            <w:rFonts w:eastAsia="Candara"/>
            <w:b/>
          </w:rPr>
          <w:delText xml:space="preserve">Notes/Comments: </w:delText>
        </w:r>
        <w:r w:rsidRPr="0009091C" w:rsidDel="00EA1476">
          <w:rPr>
            <w:rFonts w:eastAsia="Candara"/>
          </w:rPr>
          <w:delText>[Add any additional comments or observations here.]</w:delText>
        </w:r>
        <w:r w:rsidRPr="0009091C" w:rsidDel="00EA1476">
          <w:rPr>
            <w:rFonts w:eastAsia="Candara"/>
            <w:b/>
          </w:rPr>
          <w:delText xml:space="preserve"> </w:delText>
        </w:r>
      </w:del>
    </w:p>
    <w:p w:rsidR="3633FBB5" w:rsidDel="00EA1476" w:rsidP="67C3BB09" w:rsidRDefault="3633FBB5" w14:paraId="3AD2C7BC" w14:textId="724A4C7B">
      <w:pPr>
        <w:spacing w:line="360" w:lineRule="auto"/>
        <w:rPr>
          <w:del w:author="Malachi Jamison" w:date="2023-11-06T14:33:00Z" w:id="2886"/>
        </w:rPr>
      </w:pPr>
      <w:del w:author="Malachi Jamison" w:date="2023-11-06T14:33:00Z" w:id="2887">
        <w:r w:rsidRPr="0009091C" w:rsidDel="00EA1476">
          <w:rPr>
            <w:rFonts w:eastAsia="Candara"/>
            <w:b/>
          </w:rPr>
          <w:delText>Attachments:</w:delText>
        </w:r>
        <w:r w:rsidRPr="0009091C" w:rsidDel="00EA1476">
          <w:rPr>
            <w:rFonts w:eastAsia="Candara"/>
          </w:rPr>
          <w:delText xml:space="preserve"> [Include any relevant attachments, if needed.]</w:delText>
        </w:r>
      </w:del>
    </w:p>
    <w:p w:rsidR="3633FBB5" w:rsidDel="00EA1476" w:rsidP="67C3BB09" w:rsidRDefault="3633FBB5" w14:paraId="1FCF4B1A" w14:textId="6A48793E">
      <w:pPr>
        <w:spacing w:line="360" w:lineRule="auto"/>
        <w:rPr>
          <w:del w:author="Malachi Jamison" w:date="2023-11-06T14:33:00Z" w:id="2888"/>
        </w:rPr>
      </w:pPr>
      <w:del w:author="Malachi Jamison" w:date="2023-11-06T14:33:00Z" w:id="2889">
        <w:r w:rsidRPr="0009091C" w:rsidDel="00EA1476">
          <w:rPr>
            <w:rFonts w:eastAsia="Candara"/>
            <w:b/>
          </w:rPr>
          <w:delText>Assumptions:</w:delText>
        </w:r>
      </w:del>
    </w:p>
    <w:p w:rsidRPr="0009091C" w:rsidR="3633FBB5" w:rsidDel="00EA1476" w:rsidP="003C5AC2" w:rsidRDefault="3633FBB5" w14:paraId="14068FEF" w14:textId="7CA4B24D">
      <w:pPr>
        <w:pStyle w:val="ListParagraph"/>
        <w:numPr>
          <w:ilvl w:val="0"/>
          <w:numId w:val="90"/>
        </w:numPr>
        <w:spacing w:after="0"/>
        <w:rPr>
          <w:del w:author="Malachi Jamison" w:date="2023-11-06T14:33:00Z" w:id="2890"/>
          <w:rFonts w:eastAsia="Candara"/>
        </w:rPr>
      </w:pPr>
      <w:del w:author="Malachi Jamison" w:date="2023-11-06T14:33:00Z" w:id="2891">
        <w:r w:rsidRPr="0009091C" w:rsidDel="00EA1476">
          <w:rPr>
            <w:rFonts w:eastAsia="Candara"/>
          </w:rPr>
          <w:delText>The CogniOpen application is correctly installed and operational on the test device.</w:delText>
        </w:r>
      </w:del>
    </w:p>
    <w:p w:rsidRPr="0009091C" w:rsidR="3633FBB5" w:rsidDel="00EA1476" w:rsidP="003C5AC2" w:rsidRDefault="3633FBB5" w14:paraId="34FAC494" w14:textId="078213D9">
      <w:pPr>
        <w:pStyle w:val="ListParagraph"/>
        <w:numPr>
          <w:ilvl w:val="0"/>
          <w:numId w:val="90"/>
        </w:numPr>
        <w:spacing w:after="0"/>
        <w:rPr>
          <w:del w:author="Malachi Jamison" w:date="2023-11-06T14:33:00Z" w:id="2892"/>
          <w:rFonts w:eastAsia="Candara"/>
        </w:rPr>
      </w:pPr>
      <w:del w:author="Malachi Jamison" w:date="2023-11-06T14:33:00Z" w:id="2893">
        <w:r w:rsidRPr="0009091C" w:rsidDel="00EA1476">
          <w:rPr>
            <w:rFonts w:eastAsia="Candara"/>
          </w:rPr>
          <w:delText>The timer functionality is enabled and functioning as expected.</w:delText>
        </w:r>
      </w:del>
    </w:p>
    <w:p w:rsidR="3633FBB5" w:rsidDel="00EA1476" w:rsidP="003C5AC2" w:rsidRDefault="3633FBB5" w14:paraId="2C1F1F29" w14:textId="4DC6CB4C">
      <w:pPr>
        <w:pStyle w:val="ListParagraph"/>
        <w:numPr>
          <w:ilvl w:val="0"/>
          <w:numId w:val="90"/>
        </w:numPr>
        <w:spacing w:after="0"/>
        <w:rPr>
          <w:ins w:author="Zachary Cappella" w:date="2023-10-13T12:39:00Z" w:id="2894"/>
          <w:del w:author="Malachi Jamison" w:date="2023-11-06T14:33:00Z" w:id="2895"/>
          <w:rFonts w:eastAsia="Candara"/>
        </w:rPr>
      </w:pPr>
      <w:del w:author="Malachi Jamison" w:date="2023-11-06T14:33:00Z" w:id="2896">
        <w:r w:rsidRPr="0009091C" w:rsidDel="00EA1476">
          <w:rPr>
            <w:rFonts w:eastAsia="Candara"/>
          </w:rPr>
          <w:delText>The user has initiated recording on the Record Audio screen.</w:delText>
        </w:r>
      </w:del>
    </w:p>
    <w:p w:rsidRPr="00C63E91" w:rsidR="00C63E91" w:rsidDel="00EA1476" w:rsidRDefault="006C021A" w14:paraId="4F4A761A" w14:textId="57EE426E">
      <w:pPr>
        <w:spacing w:after="0"/>
        <w:rPr>
          <w:del w:author="Malachi Jamison" w:date="2023-11-06T14:33:00Z" w:id="2897"/>
          <w:rFonts w:eastAsia="Candara"/>
        </w:rPr>
        <w:pPrChange w:author="Zachary Cappella" w:date="2023-10-13T12:39:00Z" w:id="2898">
          <w:pPr>
            <w:pStyle w:val="ListParagraph"/>
            <w:numPr>
              <w:numId w:val="90"/>
            </w:numPr>
            <w:spacing w:after="0"/>
            <w:ind w:hanging="360"/>
          </w:pPr>
        </w:pPrChange>
      </w:pPr>
      <w:ins w:author="Zachary Cappella" w:date="2023-10-13T12:39:00Z" w:id="2899">
        <w:del w:author="Malachi Jamison" w:date="2023-11-06T14:33:00Z" w:id="2900">
          <w:r w:rsidDel="00EA1476">
            <w:rPr>
              <w:rFonts w:eastAsia="Candara"/>
              <w:noProof/>
            </w:rPr>
            <w:pict w14:anchorId="59345523">
              <v:rect id="_x0000_i1042" style="width:468pt;height:.05pt;mso-width-percent:0;mso-height-percent:0;mso-width-percent:0;mso-height-percent:0" alt="" o:hr="t" o:hrstd="t" o:hralign="center" fillcolor="#a0a0a0" stroked="f"/>
            </w:pict>
          </w:r>
        </w:del>
      </w:ins>
    </w:p>
    <w:p w:rsidR="3633FBB5" w:rsidDel="00EA1476" w:rsidP="67C3BB09" w:rsidRDefault="3633FBB5" w14:paraId="0A797B5C" w14:textId="7D79C5EF">
      <w:pPr>
        <w:spacing w:line="360" w:lineRule="auto"/>
        <w:rPr>
          <w:del w:author="Malachi Jamison" w:date="2023-11-06T14:33:00Z" w:id="2901"/>
        </w:rPr>
      </w:pPr>
      <w:del w:author="Malachi Jamison" w:date="2023-11-06T14:33:00Z" w:id="2902">
        <w:r w:rsidRPr="0009091C" w:rsidDel="00EA1476">
          <w:rPr>
            <w:rFonts w:eastAsia="Candara"/>
          </w:rPr>
          <w:delText xml:space="preserve"> </w:delText>
        </w:r>
      </w:del>
    </w:p>
    <w:p w:rsidRPr="0009091C" w:rsidR="3633FBB5" w:rsidDel="00CE28FA" w:rsidP="67C3BB09" w:rsidRDefault="3633FBB5" w14:paraId="6396E75B" w14:textId="64CECF8E">
      <w:pPr>
        <w:pStyle w:val="Heading4"/>
        <w:rPr>
          <w:del w:author="Malachi Jamison" w:date="2023-11-05T20:07:00Z" w:id="2903"/>
          <w:rFonts w:ascii="Times New Roman" w:hAnsi="Times New Roman" w:cs="Times New Roman"/>
          <w:i w:val="0"/>
        </w:rPr>
      </w:pPr>
      <w:bookmarkStart w:name="_Toc148095167" w:id="2904"/>
      <w:bookmarkStart w:name="_Toc230546139" w:id="2905"/>
      <w:del w:author="Malachi Jamison" w:date="2023-11-05T20:07:00Z" w:id="2906">
        <w:r w:rsidRPr="0009091C" w:rsidDel="00CE28FA">
          <w:rPr>
            <w:rFonts w:ascii="Times New Roman" w:hAnsi="Times New Roman" w:cs="Times New Roman"/>
            <w:i w:val="0"/>
          </w:rPr>
          <w:delText>3.1.5.3 Verify Recording in Progress</w:delText>
        </w:r>
        <w:bookmarkEnd w:id="2904"/>
        <w:bookmarkEnd w:id="2905"/>
      </w:del>
    </w:p>
    <w:p w:rsidR="3633FBB5" w:rsidDel="00EA1476" w:rsidP="67C3BB09" w:rsidRDefault="3633FBB5" w14:paraId="0C6FBED6" w14:textId="259AA8F7">
      <w:pPr>
        <w:spacing w:line="360" w:lineRule="auto"/>
        <w:rPr>
          <w:del w:author="Malachi Jamison" w:date="2023-11-06T14:33:00Z" w:id="2907"/>
        </w:rPr>
      </w:pPr>
      <w:del w:author="Malachi Jamison" w:date="2023-11-06T14:33:00Z" w:id="2908">
        <w:r w:rsidRPr="0009091C" w:rsidDel="00EA1476">
          <w:rPr>
            <w:rFonts w:eastAsia="Candara"/>
            <w:b/>
          </w:rPr>
          <w:delText xml:space="preserve">Test Case Link: </w:delText>
        </w:r>
        <w:r w:rsidRPr="0009091C" w:rsidDel="00EA1476">
          <w:rPr>
            <w:rFonts w:eastAsia="Candara"/>
            <w:color w:val="000000" w:themeColor="text1"/>
          </w:rPr>
          <w:delText>[will update when test ADO ticket is created]</w:delText>
        </w:r>
      </w:del>
    </w:p>
    <w:p w:rsidR="3633FBB5" w:rsidDel="00EA1476" w:rsidP="67C3BB09" w:rsidRDefault="3633FBB5" w14:paraId="35F2852B" w14:textId="63037399">
      <w:pPr>
        <w:spacing w:line="360" w:lineRule="auto"/>
        <w:rPr>
          <w:del w:author="Malachi Jamison" w:date="2023-11-06T14:33:00Z" w:id="2909"/>
        </w:rPr>
      </w:pPr>
      <w:del w:author="Malachi Jamison" w:date="2023-11-06T14:33:00Z" w:id="2910">
        <w:r w:rsidRPr="0009091C" w:rsidDel="00EA1476">
          <w:rPr>
            <w:rFonts w:eastAsia="Candara"/>
            <w:b/>
          </w:rPr>
          <w:delText xml:space="preserve">Test Case Name: </w:delText>
        </w:r>
        <w:r w:rsidRPr="0009091C" w:rsidDel="00EA1476">
          <w:rPr>
            <w:rFonts w:eastAsia="Candara"/>
          </w:rPr>
          <w:delText xml:space="preserve">Verify Recording in Progress </w:delText>
        </w:r>
      </w:del>
    </w:p>
    <w:p w:rsidR="3633FBB5" w:rsidDel="00EA1476" w:rsidP="67C3BB09" w:rsidRDefault="3633FBB5" w14:paraId="4C20C1CD" w14:textId="0B5B8200">
      <w:pPr>
        <w:spacing w:line="360" w:lineRule="auto"/>
        <w:rPr>
          <w:del w:author="Malachi Jamison" w:date="2023-11-06T14:33:00Z" w:id="2911"/>
        </w:rPr>
      </w:pPr>
      <w:del w:author="Malachi Jamison" w:date="2023-11-06T14:33:00Z" w:id="2912">
        <w:r w:rsidRPr="0009091C" w:rsidDel="00EA1476">
          <w:rPr>
            <w:rFonts w:eastAsia="Candara"/>
            <w:b/>
          </w:rPr>
          <w:delText>Description:</w:delText>
        </w:r>
        <w:r w:rsidRPr="0009091C" w:rsidDel="00EA1476">
          <w:rPr>
            <w:rFonts w:eastAsia="Candara"/>
          </w:rPr>
          <w:delText xml:space="preserve"> Verify that the circular button is replaced by a square-shaped button during recording, indicating that recording is in progress. </w:delText>
        </w:r>
      </w:del>
    </w:p>
    <w:p w:rsidR="3633FBB5" w:rsidDel="00EA1476" w:rsidP="67C3BB09" w:rsidRDefault="3633FBB5" w14:paraId="6AD6413F" w14:textId="0E259E2D">
      <w:pPr>
        <w:spacing w:line="360" w:lineRule="auto"/>
        <w:rPr>
          <w:del w:author="Malachi Jamison" w:date="2023-11-06T14:33:00Z" w:id="2913"/>
        </w:rPr>
      </w:pPr>
      <w:del w:author="Malachi Jamison" w:date="2023-11-06T14:33:00Z" w:id="2914">
        <w:r w:rsidRPr="0009091C" w:rsidDel="00EA1476">
          <w:rPr>
            <w:rFonts w:eastAsia="Candara"/>
            <w:b/>
          </w:rPr>
          <w:delText>Requirements:</w:delText>
        </w:r>
        <w:r w:rsidRPr="0009091C" w:rsidDel="00EA1476">
          <w:rPr>
            <w:rFonts w:eastAsia="Candara"/>
          </w:rPr>
          <w:delText xml:space="preserve"> Recording in Progress Indicator</w:delText>
        </w:r>
      </w:del>
    </w:p>
    <w:p w:rsidR="3633FBB5" w:rsidDel="00EA1476" w:rsidP="003C5AC2" w:rsidRDefault="3633FBB5" w14:paraId="1095C692" w14:textId="2AA801D7">
      <w:pPr>
        <w:pStyle w:val="ListParagraph"/>
        <w:numPr>
          <w:ilvl w:val="0"/>
          <w:numId w:val="89"/>
        </w:numPr>
        <w:spacing w:after="0"/>
        <w:rPr>
          <w:ins w:author="Zachary Cappella" w:date="2023-10-13T12:39:00Z" w:id="2915"/>
          <w:del w:author="Malachi Jamison" w:date="2023-11-06T14:33:00Z" w:id="2916"/>
          <w:rFonts w:eastAsia="Candara"/>
        </w:rPr>
      </w:pPr>
      <w:del w:author="Malachi Jamison" w:date="2023-11-06T14:33:00Z" w:id="2917">
        <w:r w:rsidRPr="0009091C" w:rsidDel="00EA1476">
          <w:rPr>
            <w:rFonts w:eastAsia="Candara"/>
          </w:rPr>
          <w:delText xml:space="preserve">During recording on the Record Audio screen (Figure 8), the circular button must be replaced by a square-shaped button to indicate that recording is in progress. The timer must also start counting up. </w:delText>
        </w:r>
      </w:del>
    </w:p>
    <w:p w:rsidRPr="00C63E91" w:rsidR="00C63E91" w:rsidDel="00EA1476" w:rsidRDefault="00C63E91" w14:paraId="30FB859D" w14:textId="0A5B4F2E">
      <w:pPr>
        <w:spacing w:after="0"/>
        <w:rPr>
          <w:del w:author="Malachi Jamison" w:date="2023-11-06T14:33:00Z" w:id="2918"/>
          <w:rFonts w:eastAsia="Candara"/>
        </w:rPr>
        <w:pPrChange w:author="Zachary Cappella" w:date="2023-10-13T12:39:00Z" w:id="2919">
          <w:pPr>
            <w:pStyle w:val="ListParagraph"/>
            <w:numPr>
              <w:numId w:val="89"/>
            </w:numPr>
            <w:spacing w:after="0"/>
            <w:ind w:hanging="360"/>
          </w:pPr>
        </w:pPrChange>
      </w:pPr>
    </w:p>
    <w:p w:rsidR="3633FBB5" w:rsidDel="00EA1476" w:rsidP="67C3BB09" w:rsidRDefault="3633FBB5" w14:paraId="5F6F2608" w14:textId="5475F13D">
      <w:pPr>
        <w:spacing w:line="360" w:lineRule="auto"/>
        <w:rPr>
          <w:del w:author="Malachi Jamison" w:date="2023-11-06T14:33:00Z" w:id="2920"/>
        </w:rPr>
      </w:pPr>
      <w:del w:author="Malachi Jamison" w:date="2023-11-06T14:33:00Z" w:id="2921">
        <w:r w:rsidRPr="0009091C" w:rsidDel="00EA1476">
          <w:rPr>
            <w:rFonts w:eastAsia="Candara"/>
            <w:b/>
          </w:rPr>
          <w:delText>Prerequisites:</w:delText>
        </w:r>
      </w:del>
    </w:p>
    <w:p w:rsidRPr="0009091C" w:rsidR="3633FBB5" w:rsidDel="00EA1476" w:rsidP="003C5AC2" w:rsidRDefault="3633FBB5" w14:paraId="09F4BEBB" w14:textId="6B7B6BAF">
      <w:pPr>
        <w:pStyle w:val="ListParagraph"/>
        <w:numPr>
          <w:ilvl w:val="0"/>
          <w:numId w:val="89"/>
        </w:numPr>
        <w:spacing w:after="0"/>
        <w:rPr>
          <w:del w:author="Malachi Jamison" w:date="2023-11-06T14:33:00Z" w:id="2922"/>
          <w:rFonts w:eastAsia="Candara"/>
        </w:rPr>
      </w:pPr>
      <w:del w:author="Malachi Jamison" w:date="2023-11-06T14:33:00Z" w:id="2923">
        <w:r w:rsidRPr="0009091C" w:rsidDel="00EA1476">
          <w:rPr>
            <w:rFonts w:eastAsia="Candara"/>
          </w:rPr>
          <w:delText>The CogniOpen application must be properly installed and functioning on the test device.</w:delText>
        </w:r>
      </w:del>
    </w:p>
    <w:p w:rsidRPr="0009091C" w:rsidR="3633FBB5" w:rsidDel="00EA1476" w:rsidP="003C5AC2" w:rsidRDefault="3633FBB5" w14:paraId="1A44742D" w14:textId="5A5A452D">
      <w:pPr>
        <w:pStyle w:val="ListParagraph"/>
        <w:numPr>
          <w:ilvl w:val="0"/>
          <w:numId w:val="89"/>
        </w:numPr>
        <w:spacing w:after="0"/>
        <w:rPr>
          <w:del w:author="Malachi Jamison" w:date="2023-11-06T14:33:00Z" w:id="2924"/>
          <w:rFonts w:eastAsia="Candara"/>
        </w:rPr>
      </w:pPr>
      <w:del w:author="Malachi Jamison" w:date="2023-11-06T14:33:00Z" w:id="2925">
        <w:r w:rsidRPr="0009091C" w:rsidDel="00EA1476">
          <w:rPr>
            <w:rFonts w:eastAsia="Candara"/>
          </w:rPr>
          <w:delText>The recording feature transition from the circular button to the square-shaped button must be part of the application's design.</w:delText>
        </w:r>
      </w:del>
    </w:p>
    <w:p w:rsidR="3633FBB5" w:rsidDel="00EA1476" w:rsidP="003C5AC2" w:rsidRDefault="3633FBB5" w14:paraId="23900FBF" w14:textId="6B260183">
      <w:pPr>
        <w:pStyle w:val="ListParagraph"/>
        <w:numPr>
          <w:ilvl w:val="0"/>
          <w:numId w:val="89"/>
        </w:numPr>
        <w:spacing w:after="0"/>
        <w:rPr>
          <w:ins w:author="Zachary Cappella" w:date="2023-10-13T12:39:00Z" w:id="2926"/>
          <w:del w:author="Malachi Jamison" w:date="2023-11-06T14:33:00Z" w:id="2927"/>
          <w:rFonts w:eastAsia="Candara"/>
        </w:rPr>
      </w:pPr>
      <w:del w:author="Malachi Jamison" w:date="2023-11-06T14:33:00Z" w:id="2928">
        <w:r w:rsidRPr="0009091C" w:rsidDel="00EA1476">
          <w:rPr>
            <w:rFonts w:eastAsia="Candara"/>
          </w:rPr>
          <w:delText>The timer within the application must be capable of accurately counting up during recording.</w:delText>
        </w:r>
      </w:del>
    </w:p>
    <w:p w:rsidRPr="00C63E91" w:rsidR="00C63E91" w:rsidDel="00EA1476" w:rsidRDefault="00C63E91" w14:paraId="1CC73F89" w14:textId="2C14EBFD">
      <w:pPr>
        <w:spacing w:after="0"/>
        <w:rPr>
          <w:del w:author="Malachi Jamison" w:date="2023-11-06T14:33:00Z" w:id="2929"/>
          <w:rFonts w:eastAsia="Candara"/>
        </w:rPr>
        <w:pPrChange w:author="Zachary Cappella" w:date="2023-10-13T12:39:00Z" w:id="2930">
          <w:pPr>
            <w:pStyle w:val="ListParagraph"/>
            <w:numPr>
              <w:numId w:val="89"/>
            </w:numPr>
            <w:spacing w:after="0"/>
            <w:ind w:hanging="360"/>
          </w:pPr>
        </w:pPrChange>
      </w:pPr>
    </w:p>
    <w:p w:rsidR="3633FBB5" w:rsidDel="00EA1476" w:rsidP="67C3BB09" w:rsidRDefault="3633FBB5" w14:paraId="5E19324A" w14:textId="63232AAB">
      <w:pPr>
        <w:spacing w:line="360" w:lineRule="auto"/>
        <w:rPr>
          <w:del w:author="Malachi Jamison" w:date="2023-11-06T14:33:00Z" w:id="2931"/>
        </w:rPr>
      </w:pPr>
      <w:del w:author="Malachi Jamison" w:date="2023-11-06T14:33:00Z" w:id="2932">
        <w:r w:rsidRPr="0009091C" w:rsidDel="00EA1476">
          <w:rPr>
            <w:rFonts w:eastAsia="Candara"/>
            <w:b/>
          </w:rPr>
          <w:delText>Test Data:</w:delText>
        </w:r>
        <w:r w:rsidRPr="0009091C" w:rsidDel="00EA1476">
          <w:rPr>
            <w:rFonts w:eastAsia="Candara"/>
          </w:rPr>
          <w:delText xml:space="preserve"> None </w:delText>
        </w:r>
      </w:del>
    </w:p>
    <w:p w:rsidR="3633FBB5" w:rsidDel="00EA1476" w:rsidP="67C3BB09" w:rsidRDefault="3633FBB5" w14:paraId="77D8D6BE" w14:textId="549F516C">
      <w:pPr>
        <w:spacing w:line="360" w:lineRule="auto"/>
        <w:rPr>
          <w:del w:author="Malachi Jamison" w:date="2023-11-06T14:33:00Z" w:id="2933"/>
        </w:rPr>
      </w:pPr>
      <w:del w:author="Malachi Jamison" w:date="2023-11-06T14:33:00Z" w:id="2934">
        <w:r w:rsidRPr="0009091C" w:rsidDel="00EA1476">
          <w:rPr>
            <w:rFonts w:eastAsia="Candara"/>
            <w:b/>
          </w:rPr>
          <w:delText>Test Steps:</w:delText>
        </w:r>
      </w:del>
    </w:p>
    <w:p w:rsidR="3633FBB5" w:rsidDel="00EA1476" w:rsidP="003C5AC2" w:rsidRDefault="3633FBB5" w14:paraId="7466555A" w14:textId="24B7FAEA">
      <w:pPr>
        <w:pStyle w:val="ListParagraph"/>
        <w:numPr>
          <w:ilvl w:val="0"/>
          <w:numId w:val="88"/>
        </w:numPr>
        <w:spacing w:after="0"/>
        <w:rPr>
          <w:ins w:author="Zachary Cappella" w:date="2023-10-13T12:39:00Z" w:id="2935"/>
          <w:del w:author="Malachi Jamison" w:date="2023-11-06T14:33:00Z" w:id="2936"/>
          <w:rFonts w:eastAsia="Candara"/>
        </w:rPr>
      </w:pPr>
      <w:del w:author="Malachi Jamison" w:date="2023-11-06T14:33:00Z" w:id="2937">
        <w:r w:rsidRPr="0009091C" w:rsidDel="00EA1476">
          <w:rPr>
            <w:rFonts w:eastAsia="Candara"/>
          </w:rPr>
          <w:delText>Start recording by tapping the circular button.</w:delText>
        </w:r>
      </w:del>
    </w:p>
    <w:p w:rsidRPr="00C63E91" w:rsidR="00C63E91" w:rsidDel="00EA1476" w:rsidRDefault="00C63E91" w14:paraId="7B4447E9" w14:textId="4121AA57">
      <w:pPr>
        <w:spacing w:after="0"/>
        <w:rPr>
          <w:del w:author="Malachi Jamison" w:date="2023-11-06T14:33:00Z" w:id="2938"/>
          <w:rFonts w:eastAsia="Candara"/>
        </w:rPr>
        <w:pPrChange w:author="Zachary Cappella" w:date="2023-10-13T12:39:00Z" w:id="2939">
          <w:pPr>
            <w:pStyle w:val="ListParagraph"/>
            <w:numPr>
              <w:numId w:val="88"/>
            </w:numPr>
            <w:spacing w:after="0"/>
            <w:ind w:hanging="360"/>
          </w:pPr>
        </w:pPrChange>
      </w:pPr>
    </w:p>
    <w:p w:rsidR="3633FBB5" w:rsidDel="00EA1476" w:rsidP="67C3BB09" w:rsidRDefault="3633FBB5" w14:paraId="60F48A27" w14:textId="1B9911C2">
      <w:pPr>
        <w:spacing w:line="360" w:lineRule="auto"/>
        <w:rPr>
          <w:del w:author="Malachi Jamison" w:date="2023-11-06T14:33:00Z" w:id="2940"/>
        </w:rPr>
      </w:pPr>
      <w:del w:author="Malachi Jamison" w:date="2023-11-06T14:33:00Z" w:id="2941">
        <w:r w:rsidRPr="0009091C" w:rsidDel="00EA1476">
          <w:rPr>
            <w:rFonts w:eastAsia="Candara"/>
            <w:b/>
          </w:rPr>
          <w:delText>Expected Result:</w:delText>
        </w:r>
        <w:r w:rsidRPr="0009091C" w:rsidDel="00EA1476">
          <w:rPr>
            <w:rFonts w:eastAsia="Candara"/>
          </w:rPr>
          <w:delText xml:space="preserve"> The circular button is replaced by a square-shaped button, indicating that recording is in progress. The timer starts counting up.</w:delText>
        </w:r>
      </w:del>
    </w:p>
    <w:p w:rsidR="3633FBB5" w:rsidDel="00EA1476" w:rsidP="67C3BB09" w:rsidRDefault="3633FBB5" w14:paraId="0198B13C" w14:textId="39466349">
      <w:pPr>
        <w:spacing w:line="360" w:lineRule="auto"/>
        <w:rPr>
          <w:del w:author="Malachi Jamison" w:date="2023-11-06T14:33:00Z" w:id="2942"/>
        </w:rPr>
      </w:pPr>
      <w:del w:author="Malachi Jamison" w:date="2023-11-06T14:33:00Z" w:id="2943">
        <w:r w:rsidRPr="0009091C" w:rsidDel="00EA1476">
          <w:rPr>
            <w:rFonts w:eastAsia="Candara"/>
            <w:b/>
          </w:rPr>
          <w:delText>Test Environment:</w:delText>
        </w:r>
        <w:r w:rsidRPr="0009091C" w:rsidDel="00EA1476">
          <w:rPr>
            <w:rFonts w:eastAsia="Candara"/>
          </w:rPr>
          <w:delText xml:space="preserve"> </w:delText>
        </w:r>
      </w:del>
    </w:p>
    <w:p w:rsidR="3633FBB5" w:rsidDel="00EA1476" w:rsidP="67C3BB09" w:rsidRDefault="3633FBB5" w14:paraId="225032AD" w14:textId="7BB91934">
      <w:pPr>
        <w:spacing w:line="360" w:lineRule="auto"/>
        <w:rPr>
          <w:del w:author="Malachi Jamison" w:date="2023-11-06T14:33:00Z" w:id="2944"/>
        </w:rPr>
      </w:pPr>
      <w:del w:author="Malachi Jamison" w:date="2023-11-06T14:33:00Z" w:id="2945">
        <w:r w:rsidRPr="0009091C" w:rsidDel="00EA1476">
          <w:rPr>
            <w:rFonts w:eastAsia="Candara"/>
            <w:b/>
          </w:rPr>
          <w:delText>Device</w:delText>
        </w:r>
        <w:r w:rsidRPr="0009091C" w:rsidDel="00EA1476">
          <w:rPr>
            <w:rFonts w:eastAsia="Candara"/>
          </w:rPr>
          <w:delText>: [fill out when test environment is created]</w:delText>
        </w:r>
      </w:del>
    </w:p>
    <w:p w:rsidR="3633FBB5" w:rsidDel="00EA1476" w:rsidP="67C3BB09" w:rsidRDefault="3633FBB5" w14:paraId="47FABAB5" w14:textId="67FE1DE0">
      <w:pPr>
        <w:spacing w:line="360" w:lineRule="auto"/>
        <w:rPr>
          <w:del w:author="Malachi Jamison" w:date="2023-11-06T14:33:00Z" w:id="2946"/>
        </w:rPr>
      </w:pPr>
      <w:del w:author="Malachi Jamison" w:date="2023-11-06T14:33:00Z" w:id="2947">
        <w:r w:rsidRPr="0009091C" w:rsidDel="00EA1476">
          <w:rPr>
            <w:rFonts w:eastAsia="Candara"/>
            <w:b/>
          </w:rPr>
          <w:delText>Application Version:</w:delText>
        </w:r>
        <w:r w:rsidRPr="0009091C" w:rsidDel="00EA1476">
          <w:rPr>
            <w:rFonts w:eastAsia="Candara"/>
          </w:rPr>
          <w:delText xml:space="preserve"> [fill out when we release a version of CogniOpen] </w:delText>
        </w:r>
      </w:del>
    </w:p>
    <w:p w:rsidR="3633FBB5" w:rsidDel="00EA1476" w:rsidP="67C3BB09" w:rsidRDefault="3633FBB5" w14:paraId="2A19DEB8" w14:textId="70816DF2">
      <w:pPr>
        <w:spacing w:line="360" w:lineRule="auto"/>
        <w:rPr>
          <w:del w:author="Malachi Jamison" w:date="2023-11-06T14:33:00Z" w:id="2948"/>
        </w:rPr>
      </w:pPr>
      <w:del w:author="Malachi Jamison" w:date="2023-11-06T14:33:00Z" w:id="2949">
        <w:r w:rsidRPr="0009091C" w:rsidDel="00EA1476">
          <w:rPr>
            <w:rFonts w:eastAsia="Candara"/>
            <w:b/>
          </w:rPr>
          <w:delText>Test Data Setup:</w:delText>
        </w:r>
        <w:r w:rsidRPr="0009091C" w:rsidDel="00EA1476">
          <w:rPr>
            <w:rFonts w:eastAsia="Candara"/>
          </w:rPr>
          <w:delText xml:space="preserve"> None </w:delText>
        </w:r>
      </w:del>
    </w:p>
    <w:p w:rsidR="3633FBB5" w:rsidDel="00EA1476" w:rsidP="67C3BB09" w:rsidRDefault="3633FBB5" w14:paraId="59CFF8CB" w14:textId="7B06B4BE">
      <w:pPr>
        <w:spacing w:line="360" w:lineRule="auto"/>
        <w:rPr>
          <w:del w:author="Malachi Jamison" w:date="2023-11-06T14:33:00Z" w:id="2950"/>
        </w:rPr>
      </w:pPr>
      <w:del w:author="Malachi Jamison" w:date="2023-11-06T14:33:00Z" w:id="2951">
        <w:r w:rsidRPr="0009091C" w:rsidDel="00EA1476">
          <w:rPr>
            <w:rFonts w:eastAsia="Candara"/>
            <w:b/>
          </w:rPr>
          <w:delText>Test Execution:</w:delText>
        </w:r>
        <w:r w:rsidRPr="0009091C" w:rsidDel="00EA1476">
          <w:rPr>
            <w:rFonts w:eastAsia="Candara"/>
          </w:rPr>
          <w:delText xml:space="preserve"> [Record the actual results here as the test is executed.] </w:delText>
        </w:r>
      </w:del>
    </w:p>
    <w:p w:rsidR="3633FBB5" w:rsidDel="00EA1476" w:rsidP="67C3BB09" w:rsidRDefault="3633FBB5" w14:paraId="40DFFBC5" w14:textId="75A8E9D1">
      <w:pPr>
        <w:spacing w:line="360" w:lineRule="auto"/>
        <w:rPr>
          <w:del w:author="Malachi Jamison" w:date="2023-11-06T14:33:00Z" w:id="2952"/>
        </w:rPr>
      </w:pPr>
      <w:del w:author="Malachi Jamison" w:date="2023-11-06T14:33:00Z" w:id="2953">
        <w:r w:rsidRPr="0009091C" w:rsidDel="00EA1476">
          <w:rPr>
            <w:rFonts w:eastAsia="Candara"/>
            <w:b/>
          </w:rPr>
          <w:delText>Pass/Fail Criteria:</w:delText>
        </w:r>
      </w:del>
    </w:p>
    <w:p w:rsidRPr="0009091C" w:rsidR="3633FBB5" w:rsidDel="00EA1476" w:rsidP="003C5AC2" w:rsidRDefault="3633FBB5" w14:paraId="49E67101" w14:textId="579F4480">
      <w:pPr>
        <w:pStyle w:val="ListParagraph"/>
        <w:numPr>
          <w:ilvl w:val="0"/>
          <w:numId w:val="87"/>
        </w:numPr>
        <w:spacing w:after="0"/>
        <w:rPr>
          <w:del w:author="Malachi Jamison" w:date="2023-11-06T14:33:00Z" w:id="2954"/>
          <w:rFonts w:eastAsia="Candara"/>
        </w:rPr>
      </w:pPr>
      <w:del w:author="Malachi Jamison" w:date="2023-11-06T14:33:00Z" w:id="2955">
        <w:r w:rsidRPr="0009091C" w:rsidDel="00EA1476">
          <w:rPr>
            <w:rFonts w:eastAsia="Candara"/>
            <w:b/>
          </w:rPr>
          <w:delText>Pass:</w:delText>
        </w:r>
        <w:r w:rsidRPr="0009091C" w:rsidDel="00EA1476">
          <w:rPr>
            <w:rFonts w:eastAsia="Candara"/>
          </w:rPr>
          <w:delText xml:space="preserve"> The circular button is replaced by the square-shaped button, and the timer starts counting up during recording.</w:delText>
        </w:r>
      </w:del>
    </w:p>
    <w:p w:rsidR="3633FBB5" w:rsidDel="00EA1476" w:rsidP="003C5AC2" w:rsidRDefault="3633FBB5" w14:paraId="5856DB15" w14:textId="4751EF1D">
      <w:pPr>
        <w:pStyle w:val="ListParagraph"/>
        <w:numPr>
          <w:ilvl w:val="0"/>
          <w:numId w:val="87"/>
        </w:numPr>
        <w:spacing w:after="0"/>
        <w:rPr>
          <w:ins w:author="Zachary Cappella" w:date="2023-10-13T12:39:00Z" w:id="2956"/>
          <w:del w:author="Malachi Jamison" w:date="2023-11-06T14:33:00Z" w:id="2957"/>
          <w:rFonts w:eastAsia="Candara"/>
        </w:rPr>
      </w:pPr>
      <w:del w:author="Malachi Jamison" w:date="2023-11-06T14:33:00Z" w:id="2958">
        <w:r w:rsidRPr="0009091C" w:rsidDel="00EA1476">
          <w:rPr>
            <w:rFonts w:eastAsia="Candara"/>
            <w:b/>
          </w:rPr>
          <w:delText>Fail:</w:delText>
        </w:r>
        <w:r w:rsidRPr="0009091C" w:rsidDel="00EA1476">
          <w:rPr>
            <w:rFonts w:eastAsia="Candara"/>
          </w:rPr>
          <w:delText xml:space="preserve"> If the button is not replaced, or if the timer does not start counting up.</w:delText>
        </w:r>
      </w:del>
    </w:p>
    <w:p w:rsidRPr="00C63E91" w:rsidR="00C63E91" w:rsidDel="00EA1476" w:rsidRDefault="00C63E91" w14:paraId="5141B194" w14:textId="2D4EFC16">
      <w:pPr>
        <w:spacing w:after="0"/>
        <w:rPr>
          <w:del w:author="Malachi Jamison" w:date="2023-11-06T14:33:00Z" w:id="2959"/>
          <w:rFonts w:eastAsia="Candara"/>
        </w:rPr>
        <w:pPrChange w:author="Zachary Cappella" w:date="2023-10-13T12:39:00Z" w:id="2960">
          <w:pPr>
            <w:pStyle w:val="ListParagraph"/>
            <w:numPr>
              <w:numId w:val="87"/>
            </w:numPr>
            <w:spacing w:after="0"/>
            <w:ind w:hanging="360"/>
          </w:pPr>
        </w:pPrChange>
      </w:pPr>
    </w:p>
    <w:p w:rsidR="3633FBB5" w:rsidDel="00EA1476" w:rsidP="67C3BB09" w:rsidRDefault="3633FBB5" w14:paraId="6A9E53F6" w14:textId="4A147D55">
      <w:pPr>
        <w:spacing w:line="360" w:lineRule="auto"/>
        <w:rPr>
          <w:del w:author="Malachi Jamison" w:date="2023-11-06T14:33:00Z" w:id="2961"/>
        </w:rPr>
      </w:pPr>
      <w:del w:author="Malachi Jamison" w:date="2023-11-06T14:33:00Z" w:id="2962">
        <w:r w:rsidRPr="0009091C" w:rsidDel="00EA1476">
          <w:rPr>
            <w:rFonts w:eastAsia="Candara"/>
            <w:b/>
          </w:rPr>
          <w:delText xml:space="preserve">Notes/Comments: </w:delText>
        </w:r>
        <w:r w:rsidRPr="0009091C" w:rsidDel="00EA1476">
          <w:rPr>
            <w:rFonts w:eastAsia="Candara"/>
          </w:rPr>
          <w:delText>[Add any additional comments or observations here.]</w:delText>
        </w:r>
      </w:del>
    </w:p>
    <w:p w:rsidR="3633FBB5" w:rsidDel="00EA1476" w:rsidP="67C3BB09" w:rsidRDefault="3633FBB5" w14:paraId="0116143E" w14:textId="79BB7B77">
      <w:pPr>
        <w:spacing w:line="360" w:lineRule="auto"/>
        <w:rPr>
          <w:del w:author="Malachi Jamison" w:date="2023-11-06T14:33:00Z" w:id="2963"/>
        </w:rPr>
      </w:pPr>
      <w:del w:author="Malachi Jamison" w:date="2023-11-06T14:33:00Z" w:id="2964">
        <w:r w:rsidRPr="0009091C" w:rsidDel="00EA1476">
          <w:rPr>
            <w:rFonts w:eastAsia="Candara"/>
            <w:b/>
          </w:rPr>
          <w:delText>Attachments:</w:delText>
        </w:r>
        <w:r w:rsidRPr="0009091C" w:rsidDel="00EA1476">
          <w:rPr>
            <w:rFonts w:eastAsia="Candara"/>
          </w:rPr>
          <w:delText xml:space="preserve"> [Include any relevant attachments, if needed.]</w:delText>
        </w:r>
      </w:del>
    </w:p>
    <w:p w:rsidR="002D43A0" w:rsidDel="00EA1476" w:rsidP="67C3BB09" w:rsidRDefault="002D43A0" w14:paraId="47696072" w14:textId="287C7BD1">
      <w:pPr>
        <w:spacing w:line="360" w:lineRule="auto"/>
        <w:rPr>
          <w:ins w:author="Zachary Cappella" w:date="2023-10-13T13:06:00Z" w:id="2965"/>
          <w:del w:author="Malachi Jamison" w:date="2023-11-06T14:33:00Z" w:id="2966"/>
          <w:rFonts w:eastAsia="Candara"/>
          <w:b/>
          <w:bCs/>
        </w:rPr>
      </w:pPr>
    </w:p>
    <w:p w:rsidR="3633FBB5" w:rsidDel="00EA1476" w:rsidP="67C3BB09" w:rsidRDefault="3633FBB5" w14:paraId="4A72D333" w14:textId="7D8DE999">
      <w:pPr>
        <w:spacing w:line="360" w:lineRule="auto"/>
        <w:rPr>
          <w:del w:author="Malachi Jamison" w:date="2023-11-06T14:33:00Z" w:id="2967"/>
        </w:rPr>
      </w:pPr>
      <w:del w:author="Malachi Jamison" w:date="2023-11-06T14:33:00Z" w:id="2968">
        <w:r w:rsidRPr="0009091C" w:rsidDel="00EA1476">
          <w:rPr>
            <w:rFonts w:eastAsia="Candara"/>
            <w:b/>
          </w:rPr>
          <w:delText>Assumptions:</w:delText>
        </w:r>
      </w:del>
    </w:p>
    <w:p w:rsidRPr="0009091C" w:rsidR="3633FBB5" w:rsidDel="00EA1476" w:rsidP="003C5AC2" w:rsidRDefault="3633FBB5" w14:paraId="078989E2" w14:textId="7668E565">
      <w:pPr>
        <w:pStyle w:val="ListParagraph"/>
        <w:numPr>
          <w:ilvl w:val="0"/>
          <w:numId w:val="86"/>
        </w:numPr>
        <w:spacing w:after="0"/>
        <w:rPr>
          <w:del w:author="Malachi Jamison" w:date="2023-11-06T14:33:00Z" w:id="2969"/>
          <w:rFonts w:eastAsia="Candara"/>
        </w:rPr>
      </w:pPr>
      <w:del w:author="Malachi Jamison" w:date="2023-11-06T14:33:00Z" w:id="2970">
        <w:r w:rsidRPr="0009091C" w:rsidDel="00EA1476">
          <w:rPr>
            <w:rFonts w:eastAsia="Candara"/>
          </w:rPr>
          <w:delText>The CogniOpen application is correctly installed and functioning on the test device.</w:delText>
        </w:r>
      </w:del>
    </w:p>
    <w:p w:rsidRPr="0009091C" w:rsidR="3633FBB5" w:rsidDel="00EA1476" w:rsidP="003C5AC2" w:rsidRDefault="3633FBB5" w14:paraId="22FE33DF" w14:textId="62C6EDA1">
      <w:pPr>
        <w:pStyle w:val="ListParagraph"/>
        <w:numPr>
          <w:ilvl w:val="0"/>
          <w:numId w:val="86"/>
        </w:numPr>
        <w:spacing w:after="0"/>
        <w:rPr>
          <w:del w:author="Malachi Jamison" w:date="2023-11-06T14:33:00Z" w:id="2971"/>
          <w:rFonts w:eastAsia="Candara"/>
        </w:rPr>
      </w:pPr>
      <w:del w:author="Malachi Jamison" w:date="2023-11-06T14:33:00Z" w:id="2972">
        <w:r w:rsidRPr="0009091C" w:rsidDel="00EA1476">
          <w:rPr>
            <w:rFonts w:eastAsia="Candara"/>
          </w:rPr>
          <w:delText>The recording feature transitions from the circular button to the square-shaped button as designed.</w:delText>
        </w:r>
      </w:del>
    </w:p>
    <w:p w:rsidRPr="0009091C" w:rsidR="3633FBB5" w:rsidDel="00EA1476" w:rsidP="003C5AC2" w:rsidRDefault="3633FBB5" w14:paraId="263D72C0" w14:textId="3781B900">
      <w:pPr>
        <w:pStyle w:val="ListParagraph"/>
        <w:numPr>
          <w:ilvl w:val="0"/>
          <w:numId w:val="86"/>
        </w:numPr>
        <w:spacing w:after="0"/>
        <w:rPr>
          <w:del w:author="Malachi Jamison" w:date="2023-11-06T14:33:00Z" w:id="2973"/>
          <w:rFonts w:eastAsia="Candara"/>
        </w:rPr>
      </w:pPr>
      <w:del w:author="Malachi Jamison" w:date="2023-11-06T14:33:00Z" w:id="2974">
        <w:r w:rsidRPr="0009091C" w:rsidDel="00EA1476">
          <w:rPr>
            <w:rFonts w:eastAsia="Candara"/>
          </w:rPr>
          <w:delText>The timer accurately counts up during recording.</w:delText>
        </w:r>
      </w:del>
    </w:p>
    <w:p w:rsidR="00C63E91" w:rsidDel="00C63E91" w:rsidP="67C3BB09" w:rsidRDefault="3633FBB5" w14:paraId="22366A3E" w14:textId="06A30E05">
      <w:pPr>
        <w:spacing w:line="360" w:lineRule="auto"/>
        <w:rPr>
          <w:del w:author="Zachary Cappella" w:date="2023-10-13T12:39:00Z" w:id="2975"/>
          <w:rFonts w:eastAsia="Candara"/>
        </w:rPr>
      </w:pPr>
      <w:del w:author="Malachi Jamison" w:date="2023-11-06T14:33:00Z" w:id="2976">
        <w:r w:rsidRPr="0009091C" w:rsidDel="00EA1476">
          <w:rPr>
            <w:rFonts w:eastAsia="Candara"/>
          </w:rPr>
          <w:delText xml:space="preserve"> </w:delText>
        </w:r>
      </w:del>
    </w:p>
    <w:p w:rsidR="3633FBB5" w:rsidP="67C3BB09" w:rsidRDefault="006C021A" w14:paraId="18B01AF8" w14:textId="1C96815A">
      <w:pPr>
        <w:spacing w:line="360" w:lineRule="auto"/>
      </w:pPr>
      <w:ins w:author="Zachary Cappella" w:date="2023-10-13T12:39:00Z" w:id="2977">
        <w:r>
          <w:rPr>
            <w:noProof/>
          </w:rPr>
          <w:pict w14:anchorId="11592612">
            <v:rect id="_x0000_i1043" style="width:468pt;height:.05pt;mso-width-percent:0;mso-height-percent:0;mso-width-percent:0;mso-height-percent:0" alt="" o:hr="t" o:hrstd="t" o:hralign="center" fillcolor="#a0a0a0" stroked="f"/>
          </w:pict>
        </w:r>
      </w:ins>
    </w:p>
    <w:p w:rsidRPr="0009091C" w:rsidR="3633FBB5" w:rsidP="167C278A" w:rsidRDefault="3633FBB5" w14:paraId="6276B706" w14:textId="51EDF3F0">
      <w:pPr>
        <w:pStyle w:val="Heading4"/>
        <w:rPr>
          <w:rFonts w:ascii="Times New Roman" w:hAnsi="Times New Roman" w:cs="Times New Roman"/>
          <w:i w:val="0"/>
          <w:iCs w:val="0"/>
        </w:rPr>
      </w:pPr>
      <w:bookmarkStart w:name="_Toc148095168" w:id="2978"/>
      <w:bookmarkStart w:name="_Toc1958454740" w:id="2979"/>
      <w:bookmarkStart w:name="_Toc24448695" w:id="46430331"/>
      <w:r w:rsidRPr="167C278A" w:rsidR="3633FBB5">
        <w:rPr>
          <w:rFonts w:ascii="Times New Roman" w:hAnsi="Times New Roman" w:cs="Times New Roman"/>
          <w:i w:val="0"/>
          <w:iCs w:val="0"/>
        </w:rPr>
        <w:t>3.1.</w:t>
      </w:r>
      <w:del w:author="Malachi Jamison" w:date="2023-11-06T14:39:00Z" w:id="2015319404">
        <w:r w:rsidRPr="167C278A" w:rsidDel="3633FBB5">
          <w:rPr>
            <w:rFonts w:ascii="Times New Roman" w:hAnsi="Times New Roman" w:cs="Times New Roman"/>
            <w:i w:val="0"/>
            <w:iCs w:val="0"/>
          </w:rPr>
          <w:delText>5</w:delText>
        </w:r>
      </w:del>
      <w:ins w:author="Malachi Jamison" w:date="2023-11-06T14:39:00Z" w:id="1724733169">
        <w:r w:rsidRPr="167C278A" w:rsidR="006C021A">
          <w:rPr>
            <w:rFonts w:ascii="Times New Roman" w:hAnsi="Times New Roman" w:cs="Times New Roman"/>
            <w:i w:val="0"/>
            <w:iCs w:val="0"/>
          </w:rPr>
          <w:t>4</w:t>
        </w:r>
      </w:ins>
      <w:r w:rsidRPr="167C278A" w:rsidR="3633FBB5">
        <w:rPr>
          <w:rFonts w:ascii="Times New Roman" w:hAnsi="Times New Roman" w:cs="Times New Roman"/>
          <w:i w:val="0"/>
          <w:iCs w:val="0"/>
        </w:rPr>
        <w:t>.</w:t>
      </w:r>
      <w:ins w:author="Malachi Jamison" w:date="2023-11-05T20:07:00Z" w:id="1775562828">
        <w:r w:rsidRPr="167C278A" w:rsidR="00CE28FA">
          <w:rPr>
            <w:rFonts w:ascii="Times New Roman" w:hAnsi="Times New Roman" w:cs="Times New Roman"/>
            <w:i w:val="0"/>
            <w:iCs w:val="0"/>
          </w:rPr>
          <w:t>2</w:t>
        </w:r>
      </w:ins>
      <w:del w:author="Malachi Jamison" w:date="2023-11-05T20:07:00Z" w:id="537592155">
        <w:r w:rsidRPr="167C278A" w:rsidDel="3633FBB5">
          <w:rPr>
            <w:rFonts w:ascii="Times New Roman" w:hAnsi="Times New Roman" w:cs="Times New Roman"/>
            <w:i w:val="0"/>
            <w:iCs w:val="0"/>
          </w:rPr>
          <w:delText>4</w:delText>
        </w:r>
      </w:del>
      <w:r w:rsidRPr="167C278A" w:rsidR="3633FBB5">
        <w:rPr>
          <w:rFonts w:ascii="Times New Roman" w:hAnsi="Times New Roman" w:cs="Times New Roman"/>
          <w:i w:val="0"/>
          <w:iCs w:val="0"/>
        </w:rPr>
        <w:t xml:space="preserve"> </w:t>
      </w:r>
      <w:del w:author="Malachi Jamison" w:date="2023-11-05T20:07:00Z" w:id="57251531">
        <w:r w:rsidRPr="167C278A" w:rsidDel="3633FBB5">
          <w:rPr>
            <w:rFonts w:ascii="Times New Roman" w:hAnsi="Times New Roman" w:cs="Times New Roman"/>
            <w:i w:val="0"/>
            <w:iCs w:val="0"/>
          </w:rPr>
          <w:delText>Verify Stop Button</w:delText>
        </w:r>
      </w:del>
      <w:bookmarkEnd w:id="2978"/>
      <w:bookmarkEnd w:id="2979"/>
      <w:ins w:author="Malachi Jamison" w:date="2023-11-05T20:08:00Z" w:id="2021580991">
        <w:r w:rsidRPr="167C278A" w:rsidR="008233CB">
          <w:rPr>
            <w:rFonts w:ascii="Times New Roman" w:hAnsi="Times New Roman" w:cs="Times New Roman"/>
            <w:i w:val="0"/>
            <w:iCs w:val="0"/>
          </w:rPr>
          <w:t xml:space="preserve"> </w:t>
        </w:r>
        <w:r w:rsidR="008233CB">
          <w:t xml:space="preserve"> </w:t>
        </w:r>
        <w:r w:rsidRPr="167C278A" w:rsidR="008233CB">
          <w:rPr>
            <w:rFonts w:ascii="Times New Roman" w:hAnsi="Times New Roman" w:cs="Times New Roman"/>
            <w:i w:val="0"/>
            <w:iCs w:val="0"/>
          </w:rPr>
          <w:t>Play/Stop Preview Recorded Audio</w:t>
        </w:r>
      </w:ins>
      <w:bookmarkEnd w:id="46430331"/>
    </w:p>
    <w:p w:rsidR="3633FBB5" w:rsidP="67C3BB09" w:rsidRDefault="3633FBB5" w14:paraId="5B3B307F" w14:textId="6568E705">
      <w:pPr>
        <w:spacing w:line="360" w:lineRule="auto"/>
      </w:pPr>
      <w:del w:author="Zachary Cappella" w:date="2023-10-13T12:18:00Z" w:id="2986">
        <w:r w:rsidRPr="0009091C">
          <w:rPr>
            <w:rFonts w:eastAsia="Candara"/>
            <w:b/>
          </w:rPr>
          <w:delText xml:space="preserve">Test Case Link: </w:delText>
        </w:r>
        <w:r w:rsidRPr="0009091C">
          <w:rPr>
            <w:rFonts w:eastAsia="Candara"/>
            <w:color w:val="000000" w:themeColor="text1"/>
          </w:rPr>
          <w:delText>[will update when test ADO ticket is created]</w:delText>
        </w:r>
      </w:del>
    </w:p>
    <w:p w:rsidR="3633FBB5" w:rsidP="67C3BB09" w:rsidRDefault="3633FBB5" w14:paraId="52B52646" w14:textId="527636F1">
      <w:pPr>
        <w:spacing w:line="360" w:lineRule="auto"/>
        <w:rPr>
          <w:ins w:author="Malachi Jamison" w:date="2023-11-05T20:11:00Z" w:id="2987"/>
          <w:rFonts w:eastAsia="Candara"/>
        </w:rPr>
      </w:pPr>
      <w:r w:rsidRPr="0009091C">
        <w:rPr>
          <w:rFonts w:eastAsia="Candara"/>
          <w:b/>
        </w:rPr>
        <w:t xml:space="preserve">Test Case Name: </w:t>
      </w:r>
      <w:ins w:author="Malachi Jamison" w:date="2023-11-05T20:08:00Z" w:id="2988">
        <w:r w:rsidRPr="008233CB" w:rsidR="008233CB">
          <w:rPr>
            <w:rFonts w:eastAsia="Candara"/>
          </w:rPr>
          <w:t>Play/Stop Preview Recorded Audio</w:t>
        </w:r>
      </w:ins>
      <w:del w:author="Malachi Jamison" w:date="2023-11-05T20:08:00Z" w:id="2989">
        <w:r w:rsidRPr="0009091C" w:rsidDel="008233CB">
          <w:rPr>
            <w:rFonts w:eastAsia="Candara"/>
          </w:rPr>
          <w:delText>Verify Stop Button</w:delText>
        </w:r>
      </w:del>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162C39" w:rsidTr="00FB3C48" w14:paraId="67C1D08A" w14:textId="77777777">
        <w:trPr>
          <w:trHeight w:val="442"/>
          <w:ins w:author="Malachi Jamison" w:date="2023-11-05T20:12:00Z" w:id="299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62C39" w:rsidP="00FB3C48" w:rsidRDefault="00162C39" w14:paraId="3C9D996E" w14:textId="77777777">
            <w:pPr>
              <w:pStyle w:val="Body"/>
              <w:rPr>
                <w:ins w:author="Malachi Jamison" w:date="2023-11-05T20:12:00Z" w:id="2991"/>
                <w:sz w:val="22"/>
                <w:szCs w:val="22"/>
              </w:rPr>
            </w:pPr>
            <w:ins w:author="Malachi Jamison" w:date="2023-11-05T20:12:00Z" w:id="2992">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162C39" w:rsidP="00FB3C48" w:rsidRDefault="00162C39" w14:paraId="0513E842" w14:textId="77777777">
            <w:pPr>
              <w:spacing w:line="240" w:lineRule="auto"/>
              <w:rPr>
                <w:ins w:author="Malachi Jamison" w:date="2023-11-05T20:12:00Z" w:id="2993"/>
              </w:rPr>
            </w:pPr>
            <w:ins w:author="Malachi Jamison" w:date="2023-11-05T20:12:00Z" w:id="2994">
              <w:r w:rsidRPr="003321F8">
                <w:rPr>
                  <w:color w:val="000000" w:themeColor="text1"/>
                </w:rPr>
                <w:t>Verify that the on the “Play Preview” button starts playing the recorded audio when tapped. Verify that the on the “Stop Preview” button stop playing the recorded audio when tapped.</w:t>
              </w:r>
            </w:ins>
          </w:p>
        </w:tc>
      </w:tr>
      <w:tr w:rsidRPr="003321F8" w:rsidR="00162C39" w:rsidTr="00FB3C48" w14:paraId="37FBFDF9" w14:textId="77777777">
        <w:trPr>
          <w:trHeight w:val="222"/>
          <w:ins w:author="Malachi Jamison" w:date="2023-11-05T20:12:00Z" w:id="299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62C39" w:rsidP="00FB3C48" w:rsidRDefault="00162C39" w14:paraId="116A308D" w14:textId="77777777">
            <w:pPr>
              <w:pStyle w:val="Body"/>
              <w:rPr>
                <w:ins w:author="Malachi Jamison" w:date="2023-11-05T20:12:00Z" w:id="2996"/>
                <w:sz w:val="22"/>
                <w:szCs w:val="22"/>
              </w:rPr>
            </w:pPr>
            <w:ins w:author="Malachi Jamison" w:date="2023-11-05T20:12:00Z" w:id="2997">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162C39" w:rsidP="00162C39" w:rsidRDefault="00162C39" w14:paraId="31D552B6" w14:textId="77777777">
            <w:pPr>
              <w:pStyle w:val="ListParagraph"/>
              <w:numPr>
                <w:ilvl w:val="0"/>
                <w:numId w:val="328"/>
              </w:numPr>
              <w:spacing w:after="0" w:line="240" w:lineRule="auto"/>
              <w:rPr>
                <w:ins w:author="Malachi Jamison" w:date="2023-11-05T20:12:00Z" w:id="2998"/>
                <w:color w:val="000000" w:themeColor="text1"/>
              </w:rPr>
            </w:pPr>
            <w:ins w:author="Malachi Jamison" w:date="2023-11-05T20:12:00Z" w:id="2999">
              <w:r w:rsidRPr="003321F8">
                <w:rPr>
                  <w:color w:val="000000" w:themeColor="text1"/>
                </w:rPr>
                <w:t>The CogniOpen application must have a “Play Preview” button on the Record Audio screen that initiates the recorded audio when tapped.</w:t>
              </w:r>
            </w:ins>
          </w:p>
          <w:p w:rsidRPr="003321F8" w:rsidR="00162C39" w:rsidP="00162C39" w:rsidRDefault="00162C39" w14:paraId="5FD2E083" w14:textId="77777777">
            <w:pPr>
              <w:pStyle w:val="ListParagraph"/>
              <w:numPr>
                <w:ilvl w:val="0"/>
                <w:numId w:val="328"/>
              </w:numPr>
              <w:spacing w:after="0" w:line="240" w:lineRule="auto"/>
              <w:rPr>
                <w:ins w:author="Malachi Jamison" w:date="2023-11-05T20:12:00Z" w:id="3000"/>
                <w:color w:val="000000" w:themeColor="text1"/>
              </w:rPr>
            </w:pPr>
            <w:ins w:author="Malachi Jamison" w:date="2023-11-05T20:12:00Z" w:id="3001">
              <w:r w:rsidRPr="003321F8">
                <w:rPr>
                  <w:color w:val="000000" w:themeColor="text1"/>
                </w:rPr>
                <w:t>The Record Audio screen must feature a " Stop Preview” button that stops the recorded audio when tapped.</w:t>
              </w:r>
            </w:ins>
          </w:p>
        </w:tc>
      </w:tr>
      <w:tr w:rsidRPr="003321F8" w:rsidR="00162C39" w:rsidTr="00FB3C48" w14:paraId="2A8A84FB" w14:textId="77777777">
        <w:trPr>
          <w:trHeight w:val="222"/>
          <w:ins w:author="Malachi Jamison" w:date="2023-11-05T20:12:00Z" w:id="300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62C39" w:rsidP="00FB3C48" w:rsidRDefault="00162C39" w14:paraId="594B0103" w14:textId="77777777">
            <w:pPr>
              <w:pStyle w:val="Body"/>
              <w:rPr>
                <w:ins w:author="Malachi Jamison" w:date="2023-11-05T20:12:00Z" w:id="3003"/>
                <w:b/>
                <w:bCs/>
                <w:sz w:val="22"/>
                <w:szCs w:val="22"/>
              </w:rPr>
            </w:pPr>
            <w:ins w:author="Malachi Jamison" w:date="2023-11-05T20:12:00Z" w:id="3004">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162C39" w:rsidP="00162C39" w:rsidRDefault="00162C39" w14:paraId="2D72BBD7" w14:textId="77777777">
            <w:pPr>
              <w:pStyle w:val="ListParagraph"/>
              <w:numPr>
                <w:ilvl w:val="0"/>
                <w:numId w:val="328"/>
              </w:numPr>
              <w:spacing w:after="0"/>
              <w:rPr>
                <w:ins w:author="Malachi Jamison" w:date="2023-11-05T20:12:00Z" w:id="3005"/>
                <w:rFonts w:eastAsia="Candara"/>
              </w:rPr>
            </w:pPr>
            <w:ins w:author="Malachi Jamison" w:date="2023-11-05T20:12:00Z" w:id="3006">
              <w:r w:rsidRPr="0009091C">
                <w:rPr>
                  <w:rFonts w:eastAsia="Candara"/>
                </w:rPr>
                <w:t>The CogniOpen application must be successfully installed and running on the test device.</w:t>
              </w:r>
            </w:ins>
          </w:p>
          <w:p w:rsidRPr="0009091C" w:rsidR="00162C39" w:rsidP="00162C39" w:rsidRDefault="00162C39" w14:paraId="259CE23A" w14:textId="77777777">
            <w:pPr>
              <w:pStyle w:val="ListParagraph"/>
              <w:numPr>
                <w:ilvl w:val="0"/>
                <w:numId w:val="328"/>
              </w:numPr>
              <w:spacing w:after="0"/>
              <w:rPr>
                <w:ins w:author="Malachi Jamison" w:date="2023-11-05T20:12:00Z" w:id="3007"/>
                <w:rFonts w:eastAsia="Candara"/>
              </w:rPr>
            </w:pPr>
            <w:ins w:author="Malachi Jamison" w:date="2023-11-05T20:12:00Z" w:id="3008">
              <w:r w:rsidRPr="0009091C">
                <w:rPr>
                  <w:rFonts w:eastAsia="Candara"/>
                </w:rPr>
                <w:t>The test device must have a compatible operating system version for the application.</w:t>
              </w:r>
            </w:ins>
          </w:p>
          <w:p w:rsidRPr="0009091C" w:rsidR="00162C39" w:rsidP="00162C39" w:rsidRDefault="00162C39" w14:paraId="0E9F8A9D" w14:textId="77777777">
            <w:pPr>
              <w:pStyle w:val="ListParagraph"/>
              <w:numPr>
                <w:ilvl w:val="0"/>
                <w:numId w:val="328"/>
              </w:numPr>
              <w:spacing w:after="0"/>
              <w:rPr>
                <w:ins w:author="Malachi Jamison" w:date="2023-11-05T20:12:00Z" w:id="3009"/>
                <w:rFonts w:eastAsia="Candara"/>
              </w:rPr>
            </w:pPr>
            <w:ins w:author="Malachi Jamison" w:date="2023-11-05T20:12:00Z" w:id="3010">
              <w:r w:rsidRPr="0009091C">
                <w:rPr>
                  <w:rFonts w:eastAsia="Candara"/>
                </w:rPr>
                <w:t>The user must have a valid account and be logged into the CogniOpen application.</w:t>
              </w:r>
            </w:ins>
          </w:p>
          <w:p w:rsidR="00162C39" w:rsidP="00162C39" w:rsidRDefault="00162C39" w14:paraId="19955DB6" w14:textId="77777777">
            <w:pPr>
              <w:pStyle w:val="ListParagraph"/>
              <w:numPr>
                <w:ilvl w:val="0"/>
                <w:numId w:val="328"/>
              </w:numPr>
              <w:spacing w:after="0"/>
              <w:rPr>
                <w:ins w:author="Malachi Jamison" w:date="2023-11-05T20:12:00Z" w:id="3011"/>
                <w:rFonts w:eastAsia="Candara"/>
              </w:rPr>
            </w:pPr>
            <w:ins w:author="Malachi Jamison" w:date="2023-11-05T20:12:00Z" w:id="3012">
              <w:r w:rsidRPr="0009091C">
                <w:rPr>
                  <w:rFonts w:eastAsia="Candara"/>
                </w:rPr>
                <w:t>The user must navigate to the Record Audio screen within the application.</w:t>
              </w:r>
            </w:ins>
          </w:p>
          <w:p w:rsidRPr="00BC03CB" w:rsidR="00162C39" w:rsidP="00162C39" w:rsidRDefault="00162C39" w14:paraId="1238DD32" w14:textId="77777777">
            <w:pPr>
              <w:pStyle w:val="ListParagraph"/>
              <w:numPr>
                <w:ilvl w:val="0"/>
                <w:numId w:val="328"/>
              </w:numPr>
              <w:spacing w:after="0"/>
              <w:rPr>
                <w:ins w:author="Malachi Jamison" w:date="2023-11-05T20:12:00Z" w:id="3013"/>
                <w:rFonts w:eastAsia="Candara" w:asciiTheme="minorHAnsi" w:hAnsiTheme="minorHAnsi" w:cstheme="minorBidi"/>
              </w:rPr>
            </w:pPr>
            <w:ins w:author="Malachi Jamison" w:date="2023-11-05T20:12:00Z" w:id="3014">
              <w:r w:rsidRPr="0009091C">
                <w:rPr>
                  <w:rFonts w:eastAsia="Candara"/>
                </w:rPr>
                <w:t xml:space="preserve">The </w:t>
              </w:r>
              <w:r>
                <w:rPr>
                  <w:rFonts w:eastAsia="Candara"/>
                </w:rPr>
                <w:t>stop and play</w:t>
              </w:r>
              <w:r w:rsidRPr="0009091C">
                <w:rPr>
                  <w:rFonts w:eastAsia="Candara"/>
                </w:rPr>
                <w:t xml:space="preserve"> button must be available and functional during the recording process.</w:t>
              </w:r>
            </w:ins>
          </w:p>
        </w:tc>
      </w:tr>
      <w:tr w:rsidRPr="003321F8" w:rsidR="00162C39" w:rsidTr="00FB3C48" w14:paraId="6700FCC8" w14:textId="77777777">
        <w:trPr>
          <w:trHeight w:val="222"/>
          <w:ins w:author="Malachi Jamison" w:date="2023-11-05T20:12:00Z" w:id="301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62C39" w:rsidP="00FB3C48" w:rsidRDefault="00162C39" w14:paraId="1F1C6568" w14:textId="77777777">
            <w:pPr>
              <w:pStyle w:val="Body"/>
              <w:rPr>
                <w:ins w:author="Malachi Jamison" w:date="2023-11-05T20:12:00Z" w:id="3016"/>
                <w:b/>
                <w:bCs/>
                <w:sz w:val="22"/>
                <w:szCs w:val="22"/>
              </w:rPr>
            </w:pPr>
            <w:ins w:author="Malachi Jamison" w:date="2023-11-05T20:12:00Z" w:id="3017">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162C39" w:rsidP="00162C39" w:rsidRDefault="00162C39" w14:paraId="1F6B008E" w14:textId="77777777">
            <w:pPr>
              <w:pStyle w:val="ListParagraph"/>
              <w:numPr>
                <w:ilvl w:val="0"/>
                <w:numId w:val="328"/>
              </w:numPr>
              <w:spacing w:after="0" w:line="240" w:lineRule="auto"/>
              <w:rPr>
                <w:ins w:author="Malachi Jamison" w:date="2023-11-05T20:12:00Z" w:id="3018"/>
                <w:color w:val="000000" w:themeColor="text1"/>
              </w:rPr>
            </w:pPr>
            <w:ins w:author="Malachi Jamison" w:date="2023-11-05T20:12:00Z" w:id="3019">
              <w:r w:rsidRPr="001532C8">
                <w:rPr>
                  <w:color w:val="000000" w:themeColor="text1"/>
                </w:rPr>
                <w:t>User’s biometric authentication information</w:t>
              </w:r>
            </w:ins>
          </w:p>
        </w:tc>
      </w:tr>
      <w:tr w:rsidRPr="003321F8" w:rsidR="00162C39" w:rsidTr="00FB3C48" w14:paraId="2FD60354" w14:textId="77777777">
        <w:trPr>
          <w:trHeight w:val="222"/>
          <w:ins w:author="Malachi Jamison" w:date="2023-11-05T20:12:00Z" w:id="302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62C39" w:rsidP="00FB3C48" w:rsidRDefault="00162C39" w14:paraId="2BEE8383" w14:textId="77777777">
            <w:pPr>
              <w:pStyle w:val="Body"/>
              <w:rPr>
                <w:ins w:author="Malachi Jamison" w:date="2023-11-05T20:12:00Z" w:id="3021"/>
                <w:sz w:val="22"/>
                <w:szCs w:val="22"/>
              </w:rPr>
            </w:pPr>
            <w:ins w:author="Malachi Jamison" w:date="2023-11-05T20:12:00Z" w:id="3022">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162C39" w:rsidP="00162C39" w:rsidRDefault="00162C39" w14:paraId="7837FFEB" w14:textId="77777777">
            <w:pPr>
              <w:pStyle w:val="ListParagraph"/>
              <w:numPr>
                <w:ilvl w:val="0"/>
                <w:numId w:val="336"/>
              </w:numPr>
              <w:spacing w:after="0" w:line="240" w:lineRule="auto"/>
              <w:rPr>
                <w:ins w:author="Malachi Jamison" w:date="2023-11-05T20:12:00Z" w:id="3023"/>
                <w:color w:val="000000" w:themeColor="text1"/>
              </w:rPr>
            </w:pPr>
            <w:ins w:author="Malachi Jamison" w:date="2023-11-05T20:12:00Z" w:id="3024">
              <w:r w:rsidRPr="003321F8">
                <w:rPr>
                  <w:color w:val="000000" w:themeColor="text1"/>
                </w:rPr>
                <w:t>Launch the CogniOpen application.</w:t>
              </w:r>
            </w:ins>
          </w:p>
          <w:p w:rsidRPr="003321F8" w:rsidR="00162C39" w:rsidP="00162C39" w:rsidRDefault="00162C39" w14:paraId="1761D794" w14:textId="77777777">
            <w:pPr>
              <w:pStyle w:val="ListParagraph"/>
              <w:numPr>
                <w:ilvl w:val="0"/>
                <w:numId w:val="336"/>
              </w:numPr>
              <w:spacing w:after="0" w:line="240" w:lineRule="auto"/>
              <w:rPr>
                <w:ins w:author="Malachi Jamison" w:date="2023-11-05T20:12:00Z" w:id="3025"/>
                <w:color w:val="000000" w:themeColor="text1"/>
              </w:rPr>
            </w:pPr>
            <w:ins w:author="Malachi Jamison" w:date="2023-11-05T20:12:00Z" w:id="3026">
              <w:r w:rsidRPr="003321F8">
                <w:rPr>
                  <w:color w:val="000000" w:themeColor="text1"/>
                </w:rPr>
                <w:t>User taps the “Login in Here” button.</w:t>
              </w:r>
            </w:ins>
          </w:p>
          <w:p w:rsidRPr="003321F8" w:rsidR="00162C39" w:rsidP="00162C39" w:rsidRDefault="00162C39" w14:paraId="1F981053" w14:textId="77777777">
            <w:pPr>
              <w:pStyle w:val="ListParagraph"/>
              <w:numPr>
                <w:ilvl w:val="0"/>
                <w:numId w:val="336"/>
              </w:numPr>
              <w:spacing w:after="0" w:line="240" w:lineRule="auto"/>
              <w:rPr>
                <w:ins w:author="Malachi Jamison" w:date="2023-11-05T20:12:00Z" w:id="3027"/>
                <w:color w:val="000000" w:themeColor="text1"/>
              </w:rPr>
            </w:pPr>
            <w:ins w:author="Malachi Jamison" w:date="2023-11-05T20:12:00Z" w:id="3028">
              <w:r w:rsidRPr="003321F8">
                <w:rPr>
                  <w:color w:val="000000" w:themeColor="text1"/>
                </w:rPr>
                <w:t>Users enter their biometric authentication information.</w:t>
              </w:r>
            </w:ins>
          </w:p>
          <w:p w:rsidRPr="003321F8" w:rsidR="00162C39" w:rsidP="00162C39" w:rsidRDefault="00162C39" w14:paraId="27B7058A" w14:textId="77777777">
            <w:pPr>
              <w:pStyle w:val="ListParagraph"/>
              <w:numPr>
                <w:ilvl w:val="0"/>
                <w:numId w:val="336"/>
              </w:numPr>
              <w:spacing w:after="0" w:line="240" w:lineRule="auto"/>
              <w:rPr>
                <w:ins w:author="Malachi Jamison" w:date="2023-11-05T20:12:00Z" w:id="3029"/>
                <w:color w:val="000000" w:themeColor="text1"/>
              </w:rPr>
            </w:pPr>
            <w:ins w:author="Malachi Jamison" w:date="2023-11-05T20:12:00Z" w:id="3030">
              <w:r w:rsidRPr="003321F8">
                <w:rPr>
                  <w:color w:val="000000" w:themeColor="text1"/>
                </w:rPr>
                <w:t>Navigate to the Record Audio screen.</w:t>
              </w:r>
            </w:ins>
          </w:p>
          <w:p w:rsidRPr="003321F8" w:rsidR="00162C39" w:rsidP="00162C39" w:rsidRDefault="00162C39" w14:paraId="335C3A41" w14:textId="77777777">
            <w:pPr>
              <w:pStyle w:val="ListParagraph"/>
              <w:numPr>
                <w:ilvl w:val="0"/>
                <w:numId w:val="336"/>
              </w:numPr>
              <w:spacing w:after="0" w:line="240" w:lineRule="auto"/>
              <w:rPr>
                <w:ins w:author="Malachi Jamison" w:date="2023-11-05T20:12:00Z" w:id="3031"/>
                <w:color w:val="000000" w:themeColor="text1"/>
              </w:rPr>
            </w:pPr>
            <w:ins w:author="Malachi Jamison" w:date="2023-11-05T20:12:00Z" w:id="3032">
              <w:r w:rsidRPr="003321F8">
                <w:rPr>
                  <w:color w:val="000000" w:themeColor="text1"/>
                </w:rPr>
                <w:t>Tap the “Start Audio Recording” button.</w:t>
              </w:r>
            </w:ins>
          </w:p>
          <w:p w:rsidRPr="003321F8" w:rsidR="00162C39" w:rsidP="00162C39" w:rsidRDefault="00162C39" w14:paraId="74338F26" w14:textId="77777777">
            <w:pPr>
              <w:pStyle w:val="ListParagraph"/>
              <w:numPr>
                <w:ilvl w:val="0"/>
                <w:numId w:val="336"/>
              </w:numPr>
              <w:spacing w:after="0" w:line="240" w:lineRule="auto"/>
              <w:rPr>
                <w:ins w:author="Malachi Jamison" w:date="2023-11-05T20:12:00Z" w:id="3033"/>
                <w:color w:val="000000" w:themeColor="text1"/>
              </w:rPr>
            </w:pPr>
            <w:ins w:author="Malachi Jamison" w:date="2023-11-05T20:12:00Z" w:id="3034">
              <w:r w:rsidRPr="003321F8">
                <w:rPr>
                  <w:color w:val="000000" w:themeColor="text1"/>
                </w:rPr>
                <w:t>Say a few words to be recorded.</w:t>
              </w:r>
            </w:ins>
          </w:p>
          <w:p w:rsidRPr="003321F8" w:rsidR="00162C39" w:rsidP="00162C39" w:rsidRDefault="00162C39" w14:paraId="7907A634" w14:textId="77777777">
            <w:pPr>
              <w:pStyle w:val="ListParagraph"/>
              <w:numPr>
                <w:ilvl w:val="0"/>
                <w:numId w:val="336"/>
              </w:numPr>
              <w:spacing w:after="0" w:line="240" w:lineRule="auto"/>
              <w:rPr>
                <w:ins w:author="Malachi Jamison" w:date="2023-11-05T20:12:00Z" w:id="3035"/>
                <w:color w:val="000000" w:themeColor="text1"/>
              </w:rPr>
            </w:pPr>
            <w:ins w:author="Malachi Jamison" w:date="2023-11-05T20:12:00Z" w:id="3036">
              <w:r w:rsidRPr="003321F8">
                <w:rPr>
                  <w:color w:val="000000" w:themeColor="text1"/>
                </w:rPr>
                <w:t>Tap the “Stop Audio Recording" button.</w:t>
              </w:r>
            </w:ins>
          </w:p>
          <w:p w:rsidRPr="003321F8" w:rsidR="00162C39" w:rsidP="00162C39" w:rsidRDefault="00162C39" w14:paraId="35800D68" w14:textId="77777777">
            <w:pPr>
              <w:pStyle w:val="ListParagraph"/>
              <w:numPr>
                <w:ilvl w:val="0"/>
                <w:numId w:val="336"/>
              </w:numPr>
              <w:spacing w:after="0" w:line="240" w:lineRule="auto"/>
              <w:rPr>
                <w:ins w:author="Malachi Jamison" w:date="2023-11-05T20:12:00Z" w:id="3037"/>
                <w:color w:val="000000" w:themeColor="text1"/>
              </w:rPr>
            </w:pPr>
            <w:ins w:author="Malachi Jamison" w:date="2023-11-05T20:12:00Z" w:id="3038">
              <w:r w:rsidRPr="003321F8">
                <w:rPr>
                  <w:color w:val="000000" w:themeColor="text1"/>
                </w:rPr>
                <w:t>Tap the “Play Preview” button”</w:t>
              </w:r>
            </w:ins>
          </w:p>
          <w:p w:rsidRPr="003321F8" w:rsidR="00162C39" w:rsidP="00162C39" w:rsidRDefault="00162C39" w14:paraId="0C8F13A5" w14:textId="77777777">
            <w:pPr>
              <w:pStyle w:val="ListParagraph"/>
              <w:numPr>
                <w:ilvl w:val="0"/>
                <w:numId w:val="336"/>
              </w:numPr>
              <w:spacing w:after="0" w:line="240" w:lineRule="auto"/>
              <w:rPr>
                <w:ins w:author="Malachi Jamison" w:date="2023-11-05T20:12:00Z" w:id="3039"/>
                <w:color w:val="000000" w:themeColor="text1"/>
              </w:rPr>
            </w:pPr>
            <w:ins w:author="Malachi Jamison" w:date="2023-11-05T20:12:00Z" w:id="3040">
              <w:r w:rsidRPr="003321F8">
                <w:rPr>
                  <w:color w:val="000000" w:themeColor="text1"/>
                </w:rPr>
                <w:t>Ensure the accuracy of the audio by listening to it and verifying that it correctly captures what you were saying.</w:t>
              </w:r>
            </w:ins>
          </w:p>
          <w:p w:rsidRPr="003321F8" w:rsidR="00162C39" w:rsidP="00162C39" w:rsidRDefault="00162C39" w14:paraId="67F151A5" w14:textId="77777777">
            <w:pPr>
              <w:pStyle w:val="ListParagraph"/>
              <w:numPr>
                <w:ilvl w:val="0"/>
                <w:numId w:val="336"/>
              </w:numPr>
              <w:spacing w:after="0" w:line="240" w:lineRule="auto"/>
              <w:rPr>
                <w:ins w:author="Malachi Jamison" w:date="2023-11-05T20:12:00Z" w:id="3041"/>
                <w:color w:val="000000" w:themeColor="text1"/>
              </w:rPr>
            </w:pPr>
            <w:ins w:author="Malachi Jamison" w:date="2023-11-05T20:12:00Z" w:id="3042">
              <w:r w:rsidRPr="003321F8">
                <w:rPr>
                  <w:color w:val="000000" w:themeColor="text1"/>
                </w:rPr>
                <w:t>Tap the “Stop Preview” button.</w:t>
              </w:r>
            </w:ins>
          </w:p>
        </w:tc>
      </w:tr>
      <w:tr w:rsidRPr="003321F8" w:rsidR="00162C39" w:rsidTr="00FB3C48" w14:paraId="6AF22666" w14:textId="77777777">
        <w:trPr>
          <w:trHeight w:val="222"/>
          <w:ins w:author="Malachi Jamison" w:date="2023-11-05T20:12:00Z" w:id="304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00162C39" w:rsidP="00FB3C48" w:rsidRDefault="00162C39" w14:paraId="404A85EE" w14:textId="77777777">
            <w:pPr>
              <w:pStyle w:val="Body"/>
              <w:rPr>
                <w:ins w:author="Malachi Jamison" w:date="2023-11-05T20:12:00Z" w:id="3044"/>
                <w:b/>
                <w:bCs/>
                <w:sz w:val="22"/>
                <w:szCs w:val="22"/>
              </w:rPr>
            </w:pPr>
            <w:ins w:author="Malachi Jamison" w:date="2023-11-05T20:12:00Z" w:id="3045">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162C39" w:rsidP="00FB3C48" w:rsidRDefault="00162C39" w14:paraId="0600E231" w14:textId="77777777">
            <w:pPr>
              <w:pStyle w:val="Body"/>
              <w:rPr>
                <w:ins w:author="Malachi Jamison" w:date="2023-11-05T20:12:00Z" w:id="3046"/>
                <w:sz w:val="22"/>
                <w:szCs w:val="22"/>
              </w:rPr>
            </w:pPr>
            <w:ins w:author="Malachi Jamison" w:date="2023-11-05T20:12:00Z" w:id="3047">
              <w:r w:rsidRPr="00F87F45">
                <w:rPr>
                  <w:color w:val="000000" w:themeColor="text1"/>
                  <w:sz w:val="22"/>
                  <w:szCs w:val="22"/>
                </w:rPr>
                <w:t>Android Emulator: Pixel 7 Pro API</w:t>
              </w:r>
            </w:ins>
          </w:p>
        </w:tc>
      </w:tr>
      <w:tr w:rsidRPr="003321F8" w:rsidR="00162C39" w:rsidTr="00FB3C48" w14:paraId="76FD5532" w14:textId="77777777">
        <w:trPr>
          <w:trHeight w:val="222"/>
          <w:ins w:author="Malachi Jamison" w:date="2023-11-05T20:12:00Z" w:id="304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62C39" w:rsidP="00FB3C48" w:rsidRDefault="00162C39" w14:paraId="66B80486" w14:textId="77777777">
            <w:pPr>
              <w:pStyle w:val="Body"/>
              <w:rPr>
                <w:ins w:author="Malachi Jamison" w:date="2023-11-05T20:12:00Z" w:id="3049"/>
                <w:sz w:val="22"/>
                <w:szCs w:val="22"/>
              </w:rPr>
            </w:pPr>
            <w:ins w:author="Malachi Jamison" w:date="2023-11-05T20:12:00Z" w:id="3050">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BC03CB" w:rsidR="00162C39" w:rsidP="00FB3C48" w:rsidRDefault="00162C39" w14:paraId="3C92710E" w14:textId="77777777">
            <w:pPr>
              <w:pStyle w:val="Body"/>
              <w:rPr>
                <w:ins w:author="Malachi Jamison" w:date="2023-11-05T20:12:00Z" w:id="3051"/>
                <w:sz w:val="22"/>
                <w:szCs w:val="22"/>
              </w:rPr>
            </w:pPr>
            <w:ins w:author="Malachi Jamison" w:date="2023-11-05T20:12:00Z" w:id="3052">
              <w:r>
                <w:rPr>
                  <w:sz w:val="22"/>
                  <w:szCs w:val="22"/>
                </w:rPr>
                <w:t>Pass:</w:t>
              </w:r>
            </w:ins>
          </w:p>
          <w:p w:rsidRPr="003321F8" w:rsidR="00162C39" w:rsidP="00162C39" w:rsidRDefault="00162C39" w14:paraId="590800E6" w14:textId="77777777">
            <w:pPr>
              <w:pStyle w:val="Body"/>
              <w:numPr>
                <w:ilvl w:val="1"/>
                <w:numId w:val="330"/>
              </w:numPr>
              <w:rPr>
                <w:ins w:author="Malachi Jamison" w:date="2023-11-05T20:12:00Z" w:id="3053"/>
                <w:sz w:val="22"/>
                <w:szCs w:val="22"/>
              </w:rPr>
            </w:pPr>
            <w:ins w:author="Malachi Jamison" w:date="2023-11-05T20:12:00Z" w:id="3054">
              <w:r w:rsidRPr="003321F8">
                <w:rPr>
                  <w:color w:val="000000" w:themeColor="text1"/>
                  <w:sz w:val="22"/>
                  <w:szCs w:val="22"/>
                </w:rPr>
                <w:t xml:space="preserve">Tapping the “Start Preview” button plays the recording. </w:t>
              </w:r>
            </w:ins>
          </w:p>
          <w:p w:rsidRPr="00BC03CB" w:rsidR="00162C39" w:rsidP="00162C39" w:rsidRDefault="00162C39" w14:paraId="23175717" w14:textId="77777777">
            <w:pPr>
              <w:pStyle w:val="Body"/>
              <w:numPr>
                <w:ilvl w:val="1"/>
                <w:numId w:val="330"/>
              </w:numPr>
              <w:rPr>
                <w:ins w:author="Malachi Jamison" w:date="2023-11-05T20:12:00Z" w:id="3055"/>
                <w:sz w:val="22"/>
                <w:szCs w:val="22"/>
              </w:rPr>
            </w:pPr>
            <w:ins w:author="Malachi Jamison" w:date="2023-11-05T20:12:00Z" w:id="3056">
              <w:r w:rsidRPr="003321F8">
                <w:rPr>
                  <w:color w:val="000000" w:themeColor="text1"/>
                  <w:sz w:val="22"/>
                  <w:szCs w:val="22"/>
                </w:rPr>
                <w:t>Tapping the "Stop Preview" button stops the recording.</w:t>
              </w:r>
            </w:ins>
          </w:p>
          <w:p w:rsidR="00162C39" w:rsidP="00FB3C48" w:rsidRDefault="00162C39" w14:paraId="5174D789" w14:textId="77777777">
            <w:pPr>
              <w:pStyle w:val="Body"/>
              <w:rPr>
                <w:ins w:author="Malachi Jamison" w:date="2023-11-05T20:12:00Z" w:id="3057"/>
                <w:color w:val="000000" w:themeColor="text1"/>
                <w:sz w:val="22"/>
                <w:szCs w:val="22"/>
              </w:rPr>
            </w:pPr>
            <w:ins w:author="Malachi Jamison" w:date="2023-11-05T20:12:00Z" w:id="3058">
              <w:r>
                <w:rPr>
                  <w:color w:val="000000" w:themeColor="text1"/>
                  <w:sz w:val="22"/>
                  <w:szCs w:val="22"/>
                </w:rPr>
                <w:t>Fail:</w:t>
              </w:r>
            </w:ins>
          </w:p>
          <w:p w:rsidRPr="003321F8" w:rsidR="00162C39" w:rsidP="00162C39" w:rsidRDefault="00162C39" w14:paraId="0A7D75DE" w14:textId="77777777">
            <w:pPr>
              <w:pStyle w:val="Body"/>
              <w:numPr>
                <w:ilvl w:val="1"/>
                <w:numId w:val="330"/>
              </w:numPr>
              <w:rPr>
                <w:ins w:author="Malachi Jamison" w:date="2023-11-05T20:12:00Z" w:id="3059"/>
                <w:sz w:val="22"/>
                <w:szCs w:val="22"/>
              </w:rPr>
            </w:pPr>
            <w:ins w:author="Malachi Jamison" w:date="2023-11-05T20:12:00Z" w:id="3060">
              <w:r w:rsidRPr="003321F8">
                <w:rPr>
                  <w:color w:val="000000" w:themeColor="text1"/>
                  <w:sz w:val="22"/>
                  <w:szCs w:val="22"/>
                </w:rPr>
                <w:t xml:space="preserve">Tapping the “Start Preview” button </w:t>
              </w:r>
              <w:r>
                <w:rPr>
                  <w:color w:val="000000" w:themeColor="text1"/>
                  <w:sz w:val="22"/>
                  <w:szCs w:val="22"/>
                </w:rPr>
                <w:t xml:space="preserve">does not </w:t>
              </w:r>
              <w:r w:rsidRPr="003321F8">
                <w:rPr>
                  <w:color w:val="000000" w:themeColor="text1"/>
                  <w:sz w:val="22"/>
                  <w:szCs w:val="22"/>
                </w:rPr>
                <w:t xml:space="preserve">play the recording. </w:t>
              </w:r>
            </w:ins>
          </w:p>
          <w:p w:rsidRPr="00BC03CB" w:rsidR="00162C39" w:rsidP="00162C39" w:rsidRDefault="00162C39" w14:paraId="0A1F89FD" w14:textId="77777777">
            <w:pPr>
              <w:pStyle w:val="Body"/>
              <w:numPr>
                <w:ilvl w:val="1"/>
                <w:numId w:val="330"/>
              </w:numPr>
              <w:rPr>
                <w:ins w:author="Malachi Jamison" w:date="2023-11-05T20:12:00Z" w:id="3061"/>
                <w:sz w:val="22"/>
                <w:szCs w:val="22"/>
              </w:rPr>
            </w:pPr>
            <w:ins w:author="Malachi Jamison" w:date="2023-11-05T20:12:00Z" w:id="3062">
              <w:r w:rsidRPr="003321F8">
                <w:rPr>
                  <w:color w:val="000000" w:themeColor="text1"/>
                  <w:sz w:val="22"/>
                  <w:szCs w:val="22"/>
                </w:rPr>
                <w:t xml:space="preserve">Tapping the "Stop Preview" button </w:t>
              </w:r>
              <w:r>
                <w:rPr>
                  <w:color w:val="000000" w:themeColor="text1"/>
                  <w:sz w:val="22"/>
                  <w:szCs w:val="22"/>
                </w:rPr>
                <w:t xml:space="preserve">does not </w:t>
              </w:r>
              <w:r w:rsidRPr="003321F8">
                <w:rPr>
                  <w:color w:val="000000" w:themeColor="text1"/>
                  <w:sz w:val="22"/>
                  <w:szCs w:val="22"/>
                </w:rPr>
                <w:t>stop the recording.</w:t>
              </w:r>
            </w:ins>
          </w:p>
        </w:tc>
      </w:tr>
      <w:tr w:rsidRPr="003321F8" w:rsidR="00162C39" w:rsidTr="00FB3C48" w14:paraId="4B0BC96B" w14:textId="77777777">
        <w:trPr>
          <w:trHeight w:val="222"/>
          <w:ins w:author="Malachi Jamison" w:date="2023-11-05T20:12:00Z" w:id="306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62C39" w:rsidP="00FB3C48" w:rsidRDefault="00162C39" w14:paraId="6FBA5865" w14:textId="77777777">
            <w:pPr>
              <w:pStyle w:val="Body"/>
              <w:rPr>
                <w:ins w:author="Malachi Jamison" w:date="2023-11-05T20:12:00Z" w:id="3064"/>
                <w:sz w:val="22"/>
                <w:szCs w:val="22"/>
              </w:rPr>
            </w:pPr>
            <w:ins w:author="Malachi Jamison" w:date="2023-11-05T20:12:00Z" w:id="3065">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162C39" w:rsidP="00162C39" w:rsidRDefault="00162C39" w14:paraId="5ADE16FF" w14:textId="77777777">
            <w:pPr>
              <w:pStyle w:val="ListParagraph"/>
              <w:numPr>
                <w:ilvl w:val="0"/>
                <w:numId w:val="324"/>
              </w:numPr>
              <w:spacing w:after="0" w:line="240" w:lineRule="auto"/>
              <w:rPr>
                <w:ins w:author="Malachi Jamison" w:date="2023-11-05T20:12:00Z" w:id="3066"/>
                <w:color w:val="000000" w:themeColor="text1"/>
              </w:rPr>
            </w:pPr>
            <w:ins w:author="Malachi Jamison" w:date="2023-11-05T20:12:00Z" w:id="3067">
              <w:r w:rsidRPr="003321F8">
                <w:rPr>
                  <w:color w:val="000000" w:themeColor="text1"/>
                </w:rPr>
                <w:t>The CogniOpen application is properly installed and functioning on the test device.</w:t>
              </w:r>
            </w:ins>
          </w:p>
          <w:p w:rsidRPr="003321F8" w:rsidR="00162C39" w:rsidP="00162C39" w:rsidRDefault="00162C39" w14:paraId="15251BAB" w14:textId="77777777">
            <w:pPr>
              <w:pStyle w:val="ListParagraph"/>
              <w:numPr>
                <w:ilvl w:val="0"/>
                <w:numId w:val="324"/>
              </w:numPr>
              <w:spacing w:after="0" w:line="240" w:lineRule="auto"/>
              <w:rPr>
                <w:ins w:author="Malachi Jamison" w:date="2023-11-05T20:12:00Z" w:id="3068"/>
                <w:color w:val="000000" w:themeColor="text1"/>
              </w:rPr>
            </w:pPr>
            <w:ins w:author="Malachi Jamison" w:date="2023-11-05T20:12:00Z" w:id="3069">
              <w:r w:rsidRPr="003321F8">
                <w:rPr>
                  <w:color w:val="000000" w:themeColor="text1"/>
                </w:rPr>
                <w:t>The device's operating system is compatible with the application.</w:t>
              </w:r>
            </w:ins>
          </w:p>
          <w:p w:rsidRPr="003321F8" w:rsidR="00162C39" w:rsidP="00162C39" w:rsidRDefault="00162C39" w14:paraId="4BA3193B" w14:textId="77777777">
            <w:pPr>
              <w:pStyle w:val="ListParagraph"/>
              <w:numPr>
                <w:ilvl w:val="0"/>
                <w:numId w:val="324"/>
              </w:numPr>
              <w:spacing w:after="0" w:line="240" w:lineRule="auto"/>
              <w:rPr>
                <w:ins w:author="Malachi Jamison" w:date="2023-11-05T20:12:00Z" w:id="3070"/>
                <w:color w:val="000000" w:themeColor="text1"/>
              </w:rPr>
            </w:pPr>
            <w:ins w:author="Malachi Jamison" w:date="2023-11-05T20:12:00Z" w:id="3071">
              <w:r w:rsidRPr="003321F8">
                <w:rPr>
                  <w:color w:val="000000" w:themeColor="text1"/>
                </w:rPr>
                <w:t>The user has successfully logged into the application and navigated to the Record Audio screen.</w:t>
              </w:r>
            </w:ins>
          </w:p>
        </w:tc>
      </w:tr>
    </w:tbl>
    <w:p w:rsidRPr="003321F8" w:rsidR="001667AE" w:rsidP="001667AE" w:rsidRDefault="001667AE" w14:paraId="4A52605B" w14:textId="3A44210A">
      <w:pPr>
        <w:pStyle w:val="Caption"/>
        <w:jc w:val="center"/>
        <w:rPr>
          <w:ins w:author="Malachi Jamison" w:date="2023-11-05T20:12:00Z" w:id="3072"/>
          <w:rFonts w:ascii="Times New Roman" w:hAnsi="Times New Roman" w:cs="Times New Roman"/>
          <w:i w:val="0"/>
          <w:iCs w:val="0"/>
          <w:color w:val="000000" w:themeColor="text1"/>
        </w:rPr>
      </w:pPr>
      <w:bookmarkStart w:name="_Toc150003926" w:id="3073"/>
      <w:ins w:author="Malachi Jamison" w:date="2023-11-05T20:12:00Z" w:id="3074">
        <w:r w:rsidRPr="003321F8">
          <w:rPr>
            <w:rFonts w:ascii="Times New Roman" w:hAnsi="Times New Roman" w:cs="Times New Roman"/>
            <w:i w:val="0"/>
            <w:iCs w:val="0"/>
            <w:color w:val="000000" w:themeColor="text1"/>
          </w:rPr>
          <w:t>Tabl</w:t>
        </w:r>
        <w:r>
          <w:rPr>
            <w:rFonts w:ascii="Times New Roman" w:hAnsi="Times New Roman" w:cs="Times New Roman"/>
            <w:i w:val="0"/>
            <w:iCs w:val="0"/>
            <w:color w:val="000000" w:themeColor="text1"/>
          </w:rPr>
          <w:t>e 9</w:t>
        </w:r>
        <w:r w:rsidRPr="003321F8">
          <w:rPr>
            <w:rFonts w:ascii="Times New Roman" w:hAnsi="Times New Roman" w:cs="Times New Roman"/>
            <w:i w:val="0"/>
            <w:iCs w:val="0"/>
            <w:color w:val="000000" w:themeColor="text1"/>
          </w:rPr>
          <w:t>:  Play/Pause Audio Recording</w:t>
        </w:r>
        <w:bookmarkEnd w:id="3073"/>
        <w:r>
          <w:rPr>
            <w:rFonts w:ascii="Times New Roman" w:hAnsi="Times New Roman" w:cs="Times New Roman"/>
            <w:i w:val="0"/>
            <w:iCs w:val="0"/>
            <w:color w:val="000000" w:themeColor="text1"/>
          </w:rPr>
          <w:t xml:space="preserve"> Test Case</w:t>
        </w:r>
      </w:ins>
    </w:p>
    <w:p w:rsidR="001F0E54" w:rsidP="67C3BB09" w:rsidRDefault="001F0E54" w14:paraId="44ACFE48" w14:textId="77777777">
      <w:pPr>
        <w:spacing w:line="360" w:lineRule="auto"/>
        <w:rPr>
          <w:ins w:author="Malachi Jamison" w:date="2023-11-05T20:11:00Z" w:id="3075"/>
          <w:rFonts w:eastAsia="Candara"/>
        </w:rPr>
      </w:pPr>
    </w:p>
    <w:p w:rsidR="001F0E54" w:rsidP="67C3BB09" w:rsidRDefault="001F0E54" w14:paraId="1BA21E4F" w14:textId="77777777">
      <w:pPr>
        <w:spacing w:line="360" w:lineRule="auto"/>
      </w:pPr>
    </w:p>
    <w:p w:rsidR="3633FBB5" w:rsidDel="00525BFD" w:rsidP="00525BFD" w:rsidRDefault="3633FBB5" w14:paraId="4F8951F6" w14:textId="2B750989">
      <w:pPr>
        <w:spacing w:line="360" w:lineRule="auto"/>
        <w:rPr>
          <w:del w:author="Malachi Jamison" w:date="2023-11-06T14:34:00Z" w:id="3076"/>
        </w:rPr>
      </w:pPr>
      <w:r w:rsidRPr="0009091C">
        <w:rPr>
          <w:rFonts w:eastAsia="Candara"/>
          <w:b/>
        </w:rPr>
        <w:t xml:space="preserve"> </w:t>
      </w:r>
      <w:del w:author="Malachi Jamison" w:date="2023-11-06T14:34:00Z" w:id="3077">
        <w:r w:rsidRPr="0009091C" w:rsidDel="00525BFD">
          <w:rPr>
            <w:rFonts w:eastAsia="Candara"/>
            <w:b/>
          </w:rPr>
          <w:delText>Description:</w:delText>
        </w:r>
        <w:r w:rsidRPr="0009091C" w:rsidDel="00525BFD">
          <w:rPr>
            <w:rFonts w:eastAsia="Candara"/>
          </w:rPr>
          <w:delText xml:space="preserve"> Verify that tapping the "Stop" button ends the recording and transitions to the preview screen (Figure 9). </w:delText>
        </w:r>
      </w:del>
    </w:p>
    <w:p w:rsidR="3633FBB5" w:rsidDel="00525BFD" w:rsidP="00525BFD" w:rsidRDefault="3633FBB5" w14:paraId="1EDC9A27" w14:textId="0086F0F7">
      <w:pPr>
        <w:spacing w:line="360" w:lineRule="auto"/>
        <w:rPr>
          <w:del w:author="Malachi Jamison" w:date="2023-11-06T14:34:00Z" w:id="3078"/>
        </w:rPr>
      </w:pPr>
      <w:del w:author="Malachi Jamison" w:date="2023-11-06T14:34:00Z" w:id="3079">
        <w:r w:rsidRPr="0009091C" w:rsidDel="00525BFD">
          <w:rPr>
            <w:rFonts w:eastAsia="Candara"/>
            <w:b/>
          </w:rPr>
          <w:delText>Requirements:</w:delText>
        </w:r>
        <w:r w:rsidRPr="0009091C" w:rsidDel="00525BFD">
          <w:rPr>
            <w:rFonts w:eastAsia="Candara"/>
          </w:rPr>
          <w:delText xml:space="preserve"> Stop Button Functionality </w:delText>
        </w:r>
      </w:del>
    </w:p>
    <w:p w:rsidR="3633FBB5" w:rsidDel="00525BFD" w:rsidP="00525BFD" w:rsidRDefault="3633FBB5" w14:paraId="7171ED21" w14:textId="6D67BAF3">
      <w:pPr>
        <w:spacing w:line="360" w:lineRule="auto"/>
        <w:rPr>
          <w:ins w:author="Zachary Cappella" w:date="2023-10-13T12:40:00Z" w:id="3080"/>
          <w:del w:author="Malachi Jamison" w:date="2023-11-06T14:34:00Z" w:id="3081"/>
          <w:rFonts w:eastAsia="Candara"/>
        </w:rPr>
        <w:pPrChange w:author="Malachi Jamison" w:date="2023-11-06T14:34:00Z" w:id="3082">
          <w:pPr>
            <w:pStyle w:val="ListParagraph"/>
            <w:numPr>
              <w:numId w:val="89"/>
            </w:numPr>
            <w:spacing w:after="0"/>
            <w:ind w:hanging="360"/>
          </w:pPr>
        </w:pPrChange>
      </w:pPr>
      <w:del w:author="Malachi Jamison" w:date="2023-11-06T14:34:00Z" w:id="3083">
        <w:r w:rsidRPr="0009091C" w:rsidDel="00525BFD">
          <w:rPr>
            <w:rFonts w:eastAsia="Candara"/>
          </w:rPr>
          <w:delText>The Record Audio screen (Figure 8) must feature a "Stop" button that ends the recording when tapped, transitioning to the preview screen (see Figure 9 on the TDD).</w:delText>
        </w:r>
      </w:del>
    </w:p>
    <w:p w:rsidRPr="00696018" w:rsidR="00696018" w:rsidDel="00525BFD" w:rsidP="00525BFD" w:rsidRDefault="00696018" w14:paraId="3AFB3477" w14:textId="3F7C00FA">
      <w:pPr>
        <w:spacing w:line="360" w:lineRule="auto"/>
        <w:rPr>
          <w:del w:author="Malachi Jamison" w:date="2023-11-06T14:34:00Z" w:id="3084"/>
          <w:rFonts w:eastAsia="Candara"/>
        </w:rPr>
        <w:pPrChange w:author="Malachi Jamison" w:date="2023-11-06T14:34:00Z" w:id="3085">
          <w:pPr>
            <w:pStyle w:val="ListParagraph"/>
            <w:numPr>
              <w:numId w:val="89"/>
            </w:numPr>
            <w:spacing w:after="0"/>
            <w:ind w:hanging="360"/>
          </w:pPr>
        </w:pPrChange>
      </w:pPr>
    </w:p>
    <w:p w:rsidR="3633FBB5" w:rsidDel="00525BFD" w:rsidP="00525BFD" w:rsidRDefault="3633FBB5" w14:paraId="4096333B" w14:textId="56DD49C2">
      <w:pPr>
        <w:spacing w:line="360" w:lineRule="auto"/>
        <w:rPr>
          <w:del w:author="Malachi Jamison" w:date="2023-11-06T14:34:00Z" w:id="3086"/>
        </w:rPr>
      </w:pPr>
      <w:del w:author="Malachi Jamison" w:date="2023-11-06T14:34:00Z" w:id="3087">
        <w:r w:rsidRPr="0009091C" w:rsidDel="00525BFD">
          <w:rPr>
            <w:rFonts w:eastAsia="Candara"/>
            <w:b/>
          </w:rPr>
          <w:delText>Prerequisites:</w:delText>
        </w:r>
      </w:del>
    </w:p>
    <w:p w:rsidRPr="0009091C" w:rsidR="3633FBB5" w:rsidDel="00525BFD" w:rsidP="00525BFD" w:rsidRDefault="3633FBB5" w14:paraId="2340CD4A" w14:textId="3D01B675">
      <w:pPr>
        <w:spacing w:line="360" w:lineRule="auto"/>
        <w:rPr>
          <w:del w:author="Malachi Jamison" w:date="2023-11-06T14:34:00Z" w:id="3088"/>
          <w:rFonts w:eastAsia="Candara"/>
        </w:rPr>
        <w:pPrChange w:author="Malachi Jamison" w:date="2023-11-06T14:34:00Z" w:id="3089">
          <w:pPr>
            <w:pStyle w:val="ListParagraph"/>
            <w:numPr>
              <w:numId w:val="89"/>
            </w:numPr>
            <w:spacing w:after="0"/>
            <w:ind w:hanging="360"/>
          </w:pPr>
        </w:pPrChange>
      </w:pPr>
      <w:del w:author="Malachi Jamison" w:date="2023-11-06T14:34:00Z" w:id="3090">
        <w:r w:rsidRPr="0009091C" w:rsidDel="00525BFD">
          <w:rPr>
            <w:rFonts w:eastAsia="Candara"/>
          </w:rPr>
          <w:delText>The CogniOpen application must be correctly installed and operational on the test device.</w:delText>
        </w:r>
      </w:del>
    </w:p>
    <w:p w:rsidRPr="0009091C" w:rsidR="3633FBB5" w:rsidDel="00525BFD" w:rsidP="00525BFD" w:rsidRDefault="3633FBB5" w14:paraId="69BFFE52" w14:textId="6D3D036F">
      <w:pPr>
        <w:spacing w:line="360" w:lineRule="auto"/>
        <w:rPr>
          <w:del w:author="Malachi Jamison" w:date="2023-11-06T14:34:00Z" w:id="3091"/>
          <w:rFonts w:eastAsia="Candara"/>
        </w:rPr>
        <w:pPrChange w:author="Malachi Jamison" w:date="2023-11-06T14:34:00Z" w:id="3092">
          <w:pPr>
            <w:pStyle w:val="ListParagraph"/>
            <w:numPr>
              <w:numId w:val="89"/>
            </w:numPr>
            <w:spacing w:after="0"/>
            <w:ind w:hanging="360"/>
          </w:pPr>
        </w:pPrChange>
      </w:pPr>
      <w:del w:author="Malachi Jamison" w:date="2023-11-06T14:34:00Z" w:id="3093">
        <w:r w:rsidRPr="0009091C" w:rsidDel="00525BFD">
          <w:rPr>
            <w:rFonts w:eastAsia="Candara"/>
          </w:rPr>
          <w:delText>The "Stop" button must be available and functional during the recording process.</w:delText>
        </w:r>
      </w:del>
    </w:p>
    <w:p w:rsidR="3633FBB5" w:rsidDel="00525BFD" w:rsidP="00525BFD" w:rsidRDefault="3633FBB5" w14:paraId="741688A4" w14:textId="587FA54E">
      <w:pPr>
        <w:spacing w:line="360" w:lineRule="auto"/>
        <w:rPr>
          <w:ins w:author="Zachary Cappella" w:date="2023-10-13T12:40:00Z" w:id="3094"/>
          <w:del w:author="Malachi Jamison" w:date="2023-11-06T14:34:00Z" w:id="3095"/>
          <w:rFonts w:eastAsia="Candara"/>
        </w:rPr>
        <w:pPrChange w:author="Malachi Jamison" w:date="2023-11-06T14:34:00Z" w:id="3096">
          <w:pPr>
            <w:pStyle w:val="ListParagraph"/>
            <w:numPr>
              <w:numId w:val="89"/>
            </w:numPr>
            <w:spacing w:after="0"/>
            <w:ind w:hanging="360"/>
          </w:pPr>
        </w:pPrChange>
      </w:pPr>
      <w:del w:author="Malachi Jamison" w:date="2023-11-06T14:34:00Z" w:id="3097">
        <w:r w:rsidRPr="0009091C" w:rsidDel="00525BFD">
          <w:rPr>
            <w:rFonts w:eastAsia="Candara"/>
          </w:rPr>
          <w:delText>The application must have the capability to transition to the preview screen upon tapping the "Stop" button.</w:delText>
        </w:r>
      </w:del>
    </w:p>
    <w:p w:rsidRPr="00696018" w:rsidR="00696018" w:rsidDel="00525BFD" w:rsidP="00525BFD" w:rsidRDefault="00696018" w14:paraId="17398E8E" w14:textId="33F5896A">
      <w:pPr>
        <w:spacing w:line="360" w:lineRule="auto"/>
        <w:rPr>
          <w:del w:author="Malachi Jamison" w:date="2023-11-06T14:34:00Z" w:id="3098"/>
          <w:rFonts w:eastAsia="Candara"/>
        </w:rPr>
        <w:pPrChange w:author="Malachi Jamison" w:date="2023-11-06T14:34:00Z" w:id="3099">
          <w:pPr>
            <w:pStyle w:val="ListParagraph"/>
            <w:numPr>
              <w:numId w:val="89"/>
            </w:numPr>
            <w:spacing w:after="0"/>
            <w:ind w:hanging="360"/>
          </w:pPr>
        </w:pPrChange>
      </w:pPr>
    </w:p>
    <w:p w:rsidR="3633FBB5" w:rsidDel="00525BFD" w:rsidP="00525BFD" w:rsidRDefault="3633FBB5" w14:paraId="32EB24B5" w14:textId="36EE5215">
      <w:pPr>
        <w:spacing w:line="360" w:lineRule="auto"/>
        <w:rPr>
          <w:del w:author="Malachi Jamison" w:date="2023-11-06T14:34:00Z" w:id="3100"/>
        </w:rPr>
      </w:pPr>
      <w:del w:author="Malachi Jamison" w:date="2023-11-06T14:34:00Z" w:id="3101">
        <w:r w:rsidRPr="0009091C" w:rsidDel="00525BFD">
          <w:rPr>
            <w:rFonts w:eastAsia="Candara"/>
            <w:b/>
          </w:rPr>
          <w:delText>Test Data</w:delText>
        </w:r>
        <w:r w:rsidRPr="0009091C" w:rsidDel="00525BFD">
          <w:rPr>
            <w:rFonts w:eastAsia="Candara"/>
          </w:rPr>
          <w:delText xml:space="preserve">: None </w:delText>
        </w:r>
      </w:del>
    </w:p>
    <w:p w:rsidR="3633FBB5" w:rsidDel="00525BFD" w:rsidP="00525BFD" w:rsidRDefault="3633FBB5" w14:paraId="3CE870C8" w14:textId="0DD8FBA7">
      <w:pPr>
        <w:spacing w:line="360" w:lineRule="auto"/>
        <w:rPr>
          <w:del w:author="Malachi Jamison" w:date="2023-11-06T14:34:00Z" w:id="3102"/>
        </w:rPr>
      </w:pPr>
      <w:del w:author="Malachi Jamison" w:date="2023-11-06T14:34:00Z" w:id="3103">
        <w:r w:rsidRPr="0009091C" w:rsidDel="00525BFD">
          <w:rPr>
            <w:rFonts w:eastAsia="Candara"/>
            <w:b/>
          </w:rPr>
          <w:delText>Test Steps:</w:delText>
        </w:r>
      </w:del>
    </w:p>
    <w:p w:rsidR="3633FBB5" w:rsidDel="00525BFD" w:rsidP="00525BFD" w:rsidRDefault="3633FBB5" w14:paraId="000BA7B3" w14:textId="692B69CC">
      <w:pPr>
        <w:spacing w:line="360" w:lineRule="auto"/>
        <w:rPr>
          <w:ins w:author="Zachary Cappella" w:date="2023-10-13T12:40:00Z" w:id="3104"/>
          <w:del w:author="Malachi Jamison" w:date="2023-11-06T14:34:00Z" w:id="3105"/>
          <w:rFonts w:eastAsia="Candara"/>
        </w:rPr>
        <w:pPrChange w:author="Malachi Jamison" w:date="2023-11-06T14:34:00Z" w:id="3106">
          <w:pPr>
            <w:pStyle w:val="ListParagraph"/>
            <w:numPr>
              <w:numId w:val="85"/>
            </w:numPr>
            <w:spacing w:after="0"/>
            <w:ind w:hanging="360"/>
          </w:pPr>
        </w:pPrChange>
      </w:pPr>
      <w:del w:author="Malachi Jamison" w:date="2023-11-06T14:34:00Z" w:id="3107">
        <w:r w:rsidRPr="0009091C" w:rsidDel="00525BFD">
          <w:rPr>
            <w:rFonts w:eastAsia="Candara"/>
          </w:rPr>
          <w:delText>While recording is in progress (with the square-shaped button displayed), tap the "Stop" button.</w:delText>
        </w:r>
      </w:del>
    </w:p>
    <w:p w:rsidRPr="00696018" w:rsidR="00696018" w:rsidDel="00525BFD" w:rsidP="00525BFD" w:rsidRDefault="00696018" w14:paraId="2C8667EB" w14:textId="4186AF5F">
      <w:pPr>
        <w:spacing w:line="360" w:lineRule="auto"/>
        <w:rPr>
          <w:del w:author="Malachi Jamison" w:date="2023-11-06T14:34:00Z" w:id="3108"/>
          <w:rFonts w:eastAsia="Candara"/>
        </w:rPr>
        <w:pPrChange w:author="Malachi Jamison" w:date="2023-11-06T14:34:00Z" w:id="3109">
          <w:pPr>
            <w:pStyle w:val="ListParagraph"/>
            <w:numPr>
              <w:numId w:val="85"/>
            </w:numPr>
            <w:spacing w:after="0"/>
            <w:ind w:hanging="360"/>
          </w:pPr>
        </w:pPrChange>
      </w:pPr>
    </w:p>
    <w:p w:rsidR="3633FBB5" w:rsidDel="00525BFD" w:rsidP="00525BFD" w:rsidRDefault="3633FBB5" w14:paraId="167CF083" w14:textId="2677F9E6">
      <w:pPr>
        <w:spacing w:line="360" w:lineRule="auto"/>
        <w:rPr>
          <w:del w:author="Malachi Jamison" w:date="2023-11-06T14:34:00Z" w:id="3110"/>
        </w:rPr>
      </w:pPr>
      <w:del w:author="Malachi Jamison" w:date="2023-11-06T14:34:00Z" w:id="3111">
        <w:r w:rsidRPr="0009091C" w:rsidDel="00525BFD">
          <w:rPr>
            <w:rFonts w:eastAsia="Candara"/>
            <w:b/>
          </w:rPr>
          <w:delText>Expected Result:</w:delText>
        </w:r>
        <w:r w:rsidRPr="0009091C" w:rsidDel="00525BFD">
          <w:rPr>
            <w:rFonts w:eastAsia="Candara"/>
          </w:rPr>
          <w:delText xml:space="preserve"> Tapping the "Stop" button ends the recording, and the screen transitions to Figure 9 (preview screen).</w:delText>
        </w:r>
      </w:del>
    </w:p>
    <w:p w:rsidR="3633FBB5" w:rsidDel="00525BFD" w:rsidP="00525BFD" w:rsidRDefault="3633FBB5" w14:paraId="0C2115F8" w14:textId="30114D1F">
      <w:pPr>
        <w:spacing w:line="360" w:lineRule="auto"/>
        <w:rPr>
          <w:del w:author="Malachi Jamison" w:date="2023-11-06T14:34:00Z" w:id="3112"/>
        </w:rPr>
      </w:pPr>
      <w:del w:author="Malachi Jamison" w:date="2023-11-06T14:34:00Z" w:id="3113">
        <w:r w:rsidRPr="0009091C" w:rsidDel="00525BFD">
          <w:rPr>
            <w:rFonts w:eastAsia="Candara"/>
            <w:b/>
          </w:rPr>
          <w:delText>Test Environment:</w:delText>
        </w:r>
        <w:r w:rsidRPr="0009091C" w:rsidDel="00525BFD">
          <w:rPr>
            <w:rFonts w:eastAsia="Candara"/>
          </w:rPr>
          <w:delText xml:space="preserve"> </w:delText>
        </w:r>
      </w:del>
    </w:p>
    <w:p w:rsidR="3633FBB5" w:rsidDel="00525BFD" w:rsidP="00525BFD" w:rsidRDefault="3633FBB5" w14:paraId="7B1A545D" w14:textId="69228FFF">
      <w:pPr>
        <w:spacing w:line="360" w:lineRule="auto"/>
        <w:rPr>
          <w:del w:author="Malachi Jamison" w:date="2023-11-06T14:34:00Z" w:id="3114"/>
        </w:rPr>
      </w:pPr>
      <w:del w:author="Malachi Jamison" w:date="2023-11-06T14:34:00Z" w:id="3115">
        <w:r w:rsidRPr="0009091C" w:rsidDel="00525BFD">
          <w:rPr>
            <w:rFonts w:eastAsia="Candara"/>
            <w:b/>
          </w:rPr>
          <w:delText>Device:</w:delText>
        </w:r>
        <w:r w:rsidRPr="0009091C" w:rsidDel="00525BFD">
          <w:rPr>
            <w:rFonts w:eastAsia="Candara"/>
          </w:rPr>
          <w:delText xml:space="preserve"> [fill out when test environment is created]</w:delText>
        </w:r>
      </w:del>
    </w:p>
    <w:p w:rsidR="3633FBB5" w:rsidDel="00525BFD" w:rsidP="00525BFD" w:rsidRDefault="3633FBB5" w14:paraId="47787853" w14:textId="08D19643">
      <w:pPr>
        <w:spacing w:line="360" w:lineRule="auto"/>
        <w:rPr>
          <w:del w:author="Malachi Jamison" w:date="2023-11-06T14:34:00Z" w:id="3116"/>
        </w:rPr>
      </w:pPr>
      <w:del w:author="Malachi Jamison" w:date="2023-11-06T14:34:00Z" w:id="3117">
        <w:r w:rsidRPr="0009091C" w:rsidDel="00525BFD">
          <w:rPr>
            <w:rFonts w:eastAsia="Candara"/>
            <w:b/>
          </w:rPr>
          <w:delText>Application Version</w:delText>
        </w:r>
        <w:r w:rsidRPr="0009091C" w:rsidDel="00525BFD">
          <w:rPr>
            <w:rFonts w:eastAsia="Candara"/>
          </w:rPr>
          <w:delText xml:space="preserve">: [fill out when we release a version of CogniOpen] </w:delText>
        </w:r>
      </w:del>
    </w:p>
    <w:p w:rsidR="3633FBB5" w:rsidDel="00525BFD" w:rsidP="00525BFD" w:rsidRDefault="3633FBB5" w14:paraId="578C2BA2" w14:textId="183D34B2">
      <w:pPr>
        <w:spacing w:line="360" w:lineRule="auto"/>
        <w:rPr>
          <w:del w:author="Malachi Jamison" w:date="2023-11-06T14:34:00Z" w:id="3118"/>
        </w:rPr>
      </w:pPr>
      <w:del w:author="Malachi Jamison" w:date="2023-11-06T14:34:00Z" w:id="3119">
        <w:r w:rsidRPr="0009091C" w:rsidDel="00525BFD">
          <w:rPr>
            <w:rFonts w:eastAsia="Candara"/>
            <w:b/>
          </w:rPr>
          <w:delText>Test Data Setup:</w:delText>
        </w:r>
        <w:r w:rsidRPr="0009091C" w:rsidDel="00525BFD">
          <w:rPr>
            <w:rFonts w:eastAsia="Candara"/>
          </w:rPr>
          <w:delText xml:space="preserve"> None </w:delText>
        </w:r>
      </w:del>
    </w:p>
    <w:p w:rsidR="3633FBB5" w:rsidDel="00525BFD" w:rsidP="00525BFD" w:rsidRDefault="3633FBB5" w14:paraId="1C29A0AD" w14:textId="409AF06A">
      <w:pPr>
        <w:spacing w:line="360" w:lineRule="auto"/>
        <w:rPr>
          <w:del w:author="Malachi Jamison" w:date="2023-11-06T14:34:00Z" w:id="3120"/>
        </w:rPr>
      </w:pPr>
      <w:del w:author="Malachi Jamison" w:date="2023-11-06T14:34:00Z" w:id="3121">
        <w:r w:rsidRPr="0009091C" w:rsidDel="00525BFD">
          <w:rPr>
            <w:rFonts w:eastAsia="Candara"/>
            <w:b/>
          </w:rPr>
          <w:delText>Test Execution</w:delText>
        </w:r>
        <w:r w:rsidRPr="0009091C" w:rsidDel="00525BFD">
          <w:rPr>
            <w:rFonts w:eastAsia="Candara"/>
          </w:rPr>
          <w:delText xml:space="preserve">: [Record the actual results here as the test is executed.] </w:delText>
        </w:r>
      </w:del>
    </w:p>
    <w:p w:rsidR="3633FBB5" w:rsidDel="00525BFD" w:rsidP="00525BFD" w:rsidRDefault="3633FBB5" w14:paraId="5C445974" w14:textId="6614FAD2">
      <w:pPr>
        <w:spacing w:line="360" w:lineRule="auto"/>
        <w:rPr>
          <w:del w:author="Malachi Jamison" w:date="2023-11-06T14:34:00Z" w:id="3122"/>
        </w:rPr>
      </w:pPr>
      <w:del w:author="Malachi Jamison" w:date="2023-11-06T14:34:00Z" w:id="3123">
        <w:r w:rsidRPr="0009091C" w:rsidDel="00525BFD">
          <w:rPr>
            <w:rFonts w:eastAsia="Candara"/>
            <w:b/>
          </w:rPr>
          <w:delText>Pass/Fail Criteria:</w:delText>
        </w:r>
      </w:del>
    </w:p>
    <w:p w:rsidRPr="0009091C" w:rsidR="3633FBB5" w:rsidDel="00525BFD" w:rsidP="00525BFD" w:rsidRDefault="3633FBB5" w14:paraId="291776C7" w14:textId="707DCD8E">
      <w:pPr>
        <w:spacing w:line="360" w:lineRule="auto"/>
        <w:rPr>
          <w:del w:author="Malachi Jamison" w:date="2023-11-06T14:34:00Z" w:id="3124"/>
          <w:rFonts w:eastAsia="Candara"/>
        </w:rPr>
        <w:pPrChange w:author="Malachi Jamison" w:date="2023-11-06T14:34:00Z" w:id="3125">
          <w:pPr>
            <w:pStyle w:val="ListParagraph"/>
            <w:numPr>
              <w:numId w:val="84"/>
            </w:numPr>
            <w:spacing w:after="0"/>
            <w:ind w:hanging="360"/>
          </w:pPr>
        </w:pPrChange>
      </w:pPr>
      <w:del w:author="Malachi Jamison" w:date="2023-11-06T14:34:00Z" w:id="3126">
        <w:r w:rsidRPr="0009091C" w:rsidDel="00525BFD">
          <w:rPr>
            <w:rFonts w:eastAsia="Candara"/>
            <w:b/>
          </w:rPr>
          <w:delText>Pass:</w:delText>
        </w:r>
        <w:r w:rsidRPr="0009091C" w:rsidDel="00525BFD">
          <w:rPr>
            <w:rFonts w:eastAsia="Candara"/>
          </w:rPr>
          <w:delText xml:space="preserve"> Tapping the "Stop" button ends the recording and transitions to Figure 9.</w:delText>
        </w:r>
      </w:del>
    </w:p>
    <w:p w:rsidRPr="0009091C" w:rsidR="3633FBB5" w:rsidDel="00525BFD" w:rsidP="00525BFD" w:rsidRDefault="3633FBB5" w14:paraId="66C1405A" w14:textId="7C37DD1D">
      <w:pPr>
        <w:spacing w:line="360" w:lineRule="auto"/>
        <w:rPr>
          <w:del w:author="Malachi Jamison" w:date="2023-11-06T14:34:00Z" w:id="3127"/>
          <w:rFonts w:eastAsia="Candara"/>
        </w:rPr>
        <w:pPrChange w:author="Malachi Jamison" w:date="2023-11-06T14:34:00Z" w:id="3128">
          <w:pPr>
            <w:pStyle w:val="ListParagraph"/>
            <w:numPr>
              <w:numId w:val="84"/>
            </w:numPr>
            <w:spacing w:after="0"/>
            <w:ind w:hanging="360"/>
          </w:pPr>
        </w:pPrChange>
      </w:pPr>
      <w:del w:author="Malachi Jamison" w:date="2023-11-06T14:34:00Z" w:id="3129">
        <w:r w:rsidRPr="0009091C" w:rsidDel="00525BFD">
          <w:rPr>
            <w:rFonts w:eastAsia="Candara"/>
            <w:b/>
          </w:rPr>
          <w:delText>Fail:</w:delText>
        </w:r>
        <w:r w:rsidRPr="0009091C" w:rsidDel="00525BFD">
          <w:rPr>
            <w:rFonts w:eastAsia="Candara"/>
          </w:rPr>
          <w:delText xml:space="preserve"> If the recording does not stop or if Figure 9 is not displayed.</w:delText>
        </w:r>
      </w:del>
    </w:p>
    <w:p w:rsidR="3633FBB5" w:rsidDel="00525BFD" w:rsidP="00525BFD" w:rsidRDefault="3633FBB5" w14:paraId="5343004C" w14:textId="14D0D1DE">
      <w:pPr>
        <w:spacing w:line="360" w:lineRule="auto"/>
        <w:rPr>
          <w:del w:author="Malachi Jamison" w:date="2023-11-06T14:34:00Z" w:id="3130"/>
        </w:rPr>
      </w:pPr>
      <w:del w:author="Malachi Jamison" w:date="2023-11-06T14:34:00Z" w:id="3131">
        <w:r w:rsidRPr="006C4B45" w:rsidDel="00525BFD">
          <w:rPr>
            <w:rFonts w:eastAsia="Candara"/>
            <w:b/>
          </w:rPr>
          <w:delText xml:space="preserve">Notes/Comments: </w:delText>
        </w:r>
        <w:r w:rsidRPr="006C4B45" w:rsidDel="00525BFD">
          <w:rPr>
            <w:rFonts w:eastAsia="Candara"/>
          </w:rPr>
          <w:delText>[Add any additional comments or observations here.]</w:delText>
        </w:r>
        <w:r w:rsidRPr="006C4B45" w:rsidDel="00525BFD">
          <w:rPr>
            <w:rFonts w:eastAsia="Candara"/>
            <w:b/>
          </w:rPr>
          <w:delText xml:space="preserve"> </w:delText>
        </w:r>
      </w:del>
    </w:p>
    <w:p w:rsidR="3633FBB5" w:rsidDel="00525BFD" w:rsidP="00525BFD" w:rsidRDefault="3633FBB5" w14:paraId="37ADF349" w14:textId="0D5B58C3">
      <w:pPr>
        <w:spacing w:line="360" w:lineRule="auto"/>
        <w:rPr>
          <w:del w:author="Malachi Jamison" w:date="2023-11-06T14:34:00Z" w:id="3132"/>
        </w:rPr>
      </w:pPr>
      <w:del w:author="Malachi Jamison" w:date="2023-11-06T14:34:00Z" w:id="3133">
        <w:r w:rsidRPr="0009091C" w:rsidDel="00525BFD">
          <w:rPr>
            <w:rFonts w:eastAsia="Candara"/>
            <w:b/>
          </w:rPr>
          <w:delText>Attachments</w:delText>
        </w:r>
        <w:r w:rsidRPr="0009091C" w:rsidDel="00525BFD">
          <w:rPr>
            <w:rFonts w:eastAsia="Candara"/>
          </w:rPr>
          <w:delText>: [Include any relevant attachments, if needed.]</w:delText>
        </w:r>
      </w:del>
    </w:p>
    <w:p w:rsidR="006C4B45" w:rsidDel="00525BFD" w:rsidP="00525BFD" w:rsidRDefault="006C4B45" w14:paraId="0D8D925A" w14:textId="0468E5E5">
      <w:pPr>
        <w:spacing w:line="360" w:lineRule="auto"/>
        <w:rPr>
          <w:ins w:author="Zachary Cappella" w:date="2023-10-13T13:06:00Z" w:id="3134"/>
          <w:del w:author="Malachi Jamison" w:date="2023-11-06T14:34:00Z" w:id="3135"/>
          <w:rFonts w:eastAsia="Candara"/>
          <w:b/>
          <w:bCs/>
        </w:rPr>
      </w:pPr>
    </w:p>
    <w:p w:rsidR="3633FBB5" w:rsidDel="00525BFD" w:rsidP="00525BFD" w:rsidRDefault="3633FBB5" w14:paraId="1B5494BD" w14:textId="1E9E8D71">
      <w:pPr>
        <w:spacing w:line="360" w:lineRule="auto"/>
        <w:rPr>
          <w:del w:author="Malachi Jamison" w:date="2023-11-06T14:34:00Z" w:id="3136"/>
        </w:rPr>
      </w:pPr>
      <w:del w:author="Malachi Jamison" w:date="2023-11-06T14:34:00Z" w:id="3137">
        <w:r w:rsidRPr="0009091C" w:rsidDel="00525BFD">
          <w:rPr>
            <w:rFonts w:eastAsia="Candara"/>
            <w:b/>
          </w:rPr>
          <w:delText>Assumptions</w:delText>
        </w:r>
        <w:r w:rsidRPr="0009091C" w:rsidDel="00525BFD">
          <w:rPr>
            <w:rFonts w:eastAsia="Candara"/>
          </w:rPr>
          <w:delText>:</w:delText>
        </w:r>
      </w:del>
    </w:p>
    <w:p w:rsidRPr="0009091C" w:rsidR="3633FBB5" w:rsidDel="00525BFD" w:rsidP="00525BFD" w:rsidRDefault="3633FBB5" w14:paraId="26099832" w14:textId="2A944D08">
      <w:pPr>
        <w:spacing w:line="360" w:lineRule="auto"/>
        <w:rPr>
          <w:del w:author="Malachi Jamison" w:date="2023-11-06T14:34:00Z" w:id="3138"/>
          <w:rFonts w:eastAsia="Candara"/>
        </w:rPr>
        <w:pPrChange w:author="Malachi Jamison" w:date="2023-11-06T14:34:00Z" w:id="3139">
          <w:pPr>
            <w:pStyle w:val="ListParagraph"/>
            <w:numPr>
              <w:numId w:val="83"/>
            </w:numPr>
            <w:spacing w:after="0"/>
            <w:ind w:hanging="360"/>
          </w:pPr>
        </w:pPrChange>
      </w:pPr>
      <w:del w:author="Malachi Jamison" w:date="2023-11-06T14:34:00Z" w:id="3140">
        <w:r w:rsidRPr="0009091C" w:rsidDel="00525BFD">
          <w:rPr>
            <w:rFonts w:eastAsia="Candara"/>
          </w:rPr>
          <w:delText>The CogniOpen application is properly installed and operational on the test device.</w:delText>
        </w:r>
      </w:del>
    </w:p>
    <w:p w:rsidRPr="0009091C" w:rsidR="3633FBB5" w:rsidDel="00525BFD" w:rsidP="00525BFD" w:rsidRDefault="3633FBB5" w14:paraId="312B0401" w14:textId="636E8D1E">
      <w:pPr>
        <w:spacing w:line="360" w:lineRule="auto"/>
        <w:rPr>
          <w:del w:author="Malachi Jamison" w:date="2023-11-06T14:34:00Z" w:id="3141"/>
          <w:rFonts w:eastAsia="Candara"/>
        </w:rPr>
        <w:pPrChange w:author="Malachi Jamison" w:date="2023-11-06T14:34:00Z" w:id="3142">
          <w:pPr>
            <w:pStyle w:val="ListParagraph"/>
            <w:numPr>
              <w:numId w:val="83"/>
            </w:numPr>
            <w:spacing w:after="0"/>
            <w:ind w:hanging="360"/>
          </w:pPr>
        </w:pPrChange>
      </w:pPr>
      <w:del w:author="Malachi Jamison" w:date="2023-11-06T14:34:00Z" w:id="3143">
        <w:r w:rsidRPr="0009091C" w:rsidDel="00525BFD">
          <w:rPr>
            <w:rFonts w:eastAsia="Candara"/>
          </w:rPr>
          <w:delText>The "Stop" button is available and functional during recording.</w:delText>
        </w:r>
      </w:del>
    </w:p>
    <w:p w:rsidRPr="0009091C" w:rsidR="3633FBB5" w:rsidP="00525BFD" w:rsidRDefault="3633FBB5" w14:paraId="4F783F4A" w14:textId="2328AE36">
      <w:pPr>
        <w:spacing w:line="360" w:lineRule="auto"/>
        <w:rPr>
          <w:rFonts w:eastAsia="Candara"/>
        </w:rPr>
        <w:pPrChange w:author="Malachi Jamison" w:date="2023-11-06T14:34:00Z" w:id="3144">
          <w:pPr>
            <w:pStyle w:val="ListParagraph"/>
            <w:numPr>
              <w:numId w:val="83"/>
            </w:numPr>
            <w:spacing w:after="0"/>
            <w:ind w:hanging="360"/>
          </w:pPr>
        </w:pPrChange>
      </w:pPr>
      <w:del w:author="Malachi Jamison" w:date="2023-11-06T14:34:00Z" w:id="3145">
        <w:r w:rsidRPr="0009091C" w:rsidDel="00525BFD">
          <w:rPr>
            <w:rFonts w:eastAsia="Candara"/>
          </w:rPr>
          <w:delText>The application transitions to the preview screen upon tapping the "Stop" button.</w:delText>
        </w:r>
      </w:del>
    </w:p>
    <w:p w:rsidR="00696018" w:rsidDel="00696018" w:rsidP="67C3BB09" w:rsidRDefault="3633FBB5" w14:paraId="5F0C9FF6" w14:textId="5515D8D7">
      <w:pPr>
        <w:spacing w:line="360" w:lineRule="auto"/>
        <w:rPr>
          <w:del w:author="Zachary Cappella" w:date="2023-10-13T12:40:00Z" w:id="3146"/>
          <w:rFonts w:eastAsia="Candara"/>
        </w:rPr>
      </w:pPr>
      <w:del w:author="Zachary Cappella" w:date="2023-10-13T12:40:00Z" w:id="3147">
        <w:r w:rsidRPr="0009091C">
          <w:rPr>
            <w:rFonts w:eastAsia="Candara"/>
          </w:rPr>
          <w:delText xml:space="preserve"> </w:delText>
        </w:r>
      </w:del>
    </w:p>
    <w:p w:rsidR="3633FBB5" w:rsidP="67C3BB09" w:rsidRDefault="006C021A" w14:paraId="5FD89DC8" w14:textId="02619A6E">
      <w:pPr>
        <w:spacing w:line="360" w:lineRule="auto"/>
      </w:pPr>
      <w:ins w:author="Zachary Cappella" w:date="2023-10-13T12:40:00Z" w:id="3148">
        <w:r>
          <w:rPr>
            <w:noProof/>
          </w:rPr>
          <w:pict w14:anchorId="738B5073">
            <v:rect id="_x0000_i1044" style="width:468pt;height:.05pt;mso-width-percent:0;mso-height-percent:0;mso-width-percent:0;mso-height-percent:0" alt="" o:hr="t" o:hrstd="t" o:hralign="center" fillcolor="#a0a0a0" stroked="f"/>
          </w:pict>
        </w:r>
      </w:ins>
    </w:p>
    <w:p w:rsidRPr="0009091C" w:rsidR="3633FBB5" w:rsidP="167C278A" w:rsidRDefault="3633FBB5" w14:paraId="212FA653" w14:textId="06AC23E3">
      <w:pPr>
        <w:pStyle w:val="Heading4"/>
        <w:rPr>
          <w:rFonts w:ascii="Times New Roman" w:hAnsi="Times New Roman" w:cs="Times New Roman"/>
          <w:i w:val="0"/>
          <w:iCs w:val="0"/>
        </w:rPr>
      </w:pPr>
      <w:bookmarkStart w:name="_Toc148095169" w:id="3149"/>
      <w:bookmarkStart w:name="_Toc1814818201" w:id="3150"/>
      <w:bookmarkStart w:name="_Toc2034561525" w:id="1078273400"/>
      <w:r w:rsidRPr="167C278A" w:rsidR="3633FBB5">
        <w:rPr>
          <w:rFonts w:ascii="Times New Roman" w:hAnsi="Times New Roman" w:cs="Times New Roman"/>
          <w:i w:val="0"/>
          <w:iCs w:val="0"/>
        </w:rPr>
        <w:t>3.1.</w:t>
      </w:r>
      <w:ins w:author="Malachi Jamison" w:date="2023-11-06T14:39:00Z" w:id="962992516">
        <w:r w:rsidRPr="167C278A" w:rsidR="006C021A">
          <w:rPr>
            <w:rFonts w:ascii="Times New Roman" w:hAnsi="Times New Roman" w:cs="Times New Roman"/>
            <w:i w:val="0"/>
            <w:iCs w:val="0"/>
          </w:rPr>
          <w:t>4</w:t>
        </w:r>
      </w:ins>
      <w:del w:author="Malachi Jamison" w:date="2023-11-06T14:39:00Z" w:id="1131725455">
        <w:r w:rsidRPr="167C278A" w:rsidDel="3633FBB5">
          <w:rPr>
            <w:rFonts w:ascii="Times New Roman" w:hAnsi="Times New Roman" w:cs="Times New Roman"/>
            <w:i w:val="0"/>
            <w:iCs w:val="0"/>
          </w:rPr>
          <w:delText>5</w:delText>
        </w:r>
      </w:del>
      <w:r w:rsidRPr="167C278A" w:rsidR="3633FBB5">
        <w:rPr>
          <w:rFonts w:ascii="Times New Roman" w:hAnsi="Times New Roman" w:cs="Times New Roman"/>
          <w:i w:val="0"/>
          <w:iCs w:val="0"/>
        </w:rPr>
        <w:t>.</w:t>
      </w:r>
      <w:ins w:author="Malachi Jamison" w:date="2023-11-06T14:34:00Z" w:id="1575734420">
        <w:r w:rsidRPr="167C278A" w:rsidR="00525BFD">
          <w:rPr>
            <w:rFonts w:ascii="Times New Roman" w:hAnsi="Times New Roman" w:cs="Times New Roman"/>
            <w:i w:val="0"/>
            <w:iCs w:val="0"/>
          </w:rPr>
          <w:t>3</w:t>
        </w:r>
      </w:ins>
      <w:del w:author="Malachi Jamison" w:date="2023-11-06T14:34:00Z" w:id="1725168514">
        <w:r w:rsidRPr="167C278A" w:rsidDel="3633FBB5">
          <w:rPr>
            <w:rFonts w:ascii="Times New Roman" w:hAnsi="Times New Roman" w:cs="Times New Roman"/>
            <w:i w:val="0"/>
            <w:iCs w:val="0"/>
          </w:rPr>
          <w:delText>5</w:delText>
        </w:r>
      </w:del>
      <w:r w:rsidRPr="167C278A" w:rsidR="3633FBB5">
        <w:rPr>
          <w:rFonts w:ascii="Times New Roman" w:hAnsi="Times New Roman" w:cs="Times New Roman"/>
          <w:i w:val="0"/>
          <w:iCs w:val="0"/>
        </w:rPr>
        <w:t xml:space="preserve"> </w:t>
      </w:r>
      <w:ins w:author="Malachi Jamison" w:date="2023-11-06T06:49:00Z" w:id="1257429356">
        <w:r w:rsidRPr="167C278A" w:rsidR="008D098A">
          <w:rPr>
            <w:rFonts w:ascii="Times New Roman" w:hAnsi="Times New Roman" w:cs="Times New Roman"/>
            <w:i w:val="0"/>
            <w:iCs w:val="0"/>
          </w:rPr>
          <w:t>Start New Recording from Audio Preview Screen</w:t>
        </w:r>
      </w:ins>
      <w:bookmarkEnd w:id="1078273400"/>
      <w:del w:author="Malachi Jamison" w:date="2023-11-06T06:49:00Z" w:id="1284429950">
        <w:r w:rsidRPr="167C278A" w:rsidDel="3633FBB5">
          <w:rPr>
            <w:rFonts w:ascii="Times New Roman" w:hAnsi="Times New Roman" w:cs="Times New Roman"/>
            <w:i w:val="0"/>
            <w:iCs w:val="0"/>
          </w:rPr>
          <w:delText>Verify Preview of Recorded Audio</w:delText>
        </w:r>
      </w:del>
      <w:bookmarkEnd w:id="3149"/>
      <w:bookmarkEnd w:id="3150"/>
    </w:p>
    <w:p w:rsidR="3633FBB5" w:rsidP="67C3BB09" w:rsidRDefault="3633FBB5" w14:paraId="34E76FE9" w14:textId="59075AAB">
      <w:pPr>
        <w:spacing w:line="360" w:lineRule="auto"/>
      </w:pPr>
      <w:del w:author="Zachary Cappella" w:date="2023-10-13T12:18:00Z" w:id="3157">
        <w:r w:rsidRPr="0009091C">
          <w:rPr>
            <w:rFonts w:eastAsia="Candara"/>
            <w:b/>
          </w:rPr>
          <w:delText xml:space="preserve">Test Case Link: </w:delText>
        </w:r>
        <w:r w:rsidRPr="0009091C">
          <w:rPr>
            <w:rFonts w:eastAsia="Candara"/>
            <w:color w:val="000000" w:themeColor="text1"/>
          </w:rPr>
          <w:delText>[will update when test ADO ticket is created]</w:delText>
        </w:r>
      </w:del>
    </w:p>
    <w:p w:rsidR="3633FBB5" w:rsidP="67C3BB09" w:rsidRDefault="3633FBB5" w14:paraId="462820D7" w14:textId="1884D4BF">
      <w:pPr>
        <w:spacing w:line="360" w:lineRule="auto"/>
        <w:rPr>
          <w:ins w:author="Malachi Jamison" w:date="2023-11-06T06:49:00Z" w:id="3158"/>
          <w:rFonts w:eastAsia="Candara"/>
        </w:rPr>
      </w:pPr>
      <w:r w:rsidRPr="0009091C">
        <w:rPr>
          <w:rFonts w:eastAsia="Candara"/>
          <w:b/>
        </w:rPr>
        <w:t xml:space="preserve">Test Case Name: </w:t>
      </w:r>
      <w:ins w:author="Malachi Jamison" w:date="2023-11-06T06:49:00Z" w:id="3159">
        <w:r w:rsidRPr="008D098A" w:rsidR="008D098A">
          <w:rPr>
            <w:rFonts w:eastAsia="Candara"/>
          </w:rPr>
          <w:t>Start New Recording from Audio Preview Screen</w:t>
        </w:r>
      </w:ins>
      <w:del w:author="Malachi Jamison" w:date="2023-11-06T06:49:00Z" w:id="3160">
        <w:r w:rsidRPr="0009091C" w:rsidDel="008D098A">
          <w:rPr>
            <w:rFonts w:eastAsia="Candara"/>
          </w:rPr>
          <w:delText xml:space="preserve">Verify Preview of Recorded Audio </w:delText>
        </w:r>
      </w:del>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4A4AB3" w:rsidTr="00FB3C48" w14:paraId="489CAE98" w14:textId="77777777">
        <w:trPr>
          <w:trHeight w:val="442"/>
          <w:ins w:author="Malachi Jamison" w:date="2023-11-06T06:52:00Z" w:id="3161"/>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4A4AB3" w:rsidP="00FB3C48" w:rsidRDefault="004A4AB3" w14:paraId="2307DF65" w14:textId="77777777">
            <w:pPr>
              <w:pStyle w:val="Body"/>
              <w:rPr>
                <w:ins w:author="Malachi Jamison" w:date="2023-11-06T06:52:00Z" w:id="3162"/>
                <w:sz w:val="22"/>
                <w:szCs w:val="22"/>
              </w:rPr>
            </w:pPr>
            <w:ins w:author="Malachi Jamison" w:date="2023-11-06T06:52:00Z" w:id="3163">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4A4AB3" w:rsidP="00FB3C48" w:rsidRDefault="004A4AB3" w14:paraId="0011DECA" w14:textId="77777777">
            <w:pPr>
              <w:spacing w:line="240" w:lineRule="auto"/>
              <w:rPr>
                <w:ins w:author="Malachi Jamison" w:date="2023-11-06T06:52:00Z" w:id="3164"/>
              </w:rPr>
            </w:pPr>
            <w:ins w:author="Malachi Jamison" w:date="2023-11-06T06:52:00Z" w:id="3165">
              <w:r w:rsidRPr="003321F8">
                <w:rPr>
                  <w:color w:val="161719"/>
                  <w:shd w:val="clear" w:color="auto" w:fill="FFFFFF"/>
                </w:rPr>
                <w:t xml:space="preserve">To start a new recording, simply press the "New Recording" button, this will begin capturing new audio. </w:t>
              </w:r>
            </w:ins>
          </w:p>
        </w:tc>
      </w:tr>
      <w:tr w:rsidRPr="003321F8" w:rsidR="004A4AB3" w:rsidTr="00FB3C48" w14:paraId="2B9C77E6" w14:textId="77777777">
        <w:trPr>
          <w:trHeight w:val="222"/>
          <w:ins w:author="Malachi Jamison" w:date="2023-11-06T06:52:00Z" w:id="316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4A4AB3" w:rsidP="00FB3C48" w:rsidRDefault="004A4AB3" w14:paraId="3DE2D470" w14:textId="77777777">
            <w:pPr>
              <w:pStyle w:val="Body"/>
              <w:rPr>
                <w:ins w:author="Malachi Jamison" w:date="2023-11-06T06:52:00Z" w:id="3167"/>
                <w:sz w:val="22"/>
                <w:szCs w:val="22"/>
              </w:rPr>
            </w:pPr>
            <w:ins w:author="Malachi Jamison" w:date="2023-11-06T06:52:00Z" w:id="3168">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4A4AB3" w:rsidP="004A4AB3" w:rsidRDefault="004A4AB3" w14:paraId="41FC9E49" w14:textId="77777777">
            <w:pPr>
              <w:pStyle w:val="ListParagraph"/>
              <w:numPr>
                <w:ilvl w:val="0"/>
                <w:numId w:val="328"/>
              </w:numPr>
              <w:spacing w:after="0" w:line="240" w:lineRule="auto"/>
              <w:rPr>
                <w:ins w:author="Malachi Jamison" w:date="2023-11-06T06:52:00Z" w:id="3169"/>
                <w:color w:val="000000" w:themeColor="text1"/>
              </w:rPr>
            </w:pPr>
            <w:ins w:author="Malachi Jamison" w:date="2023-11-06T06:52:00Z" w:id="3170">
              <w:r w:rsidRPr="003321F8">
                <w:rPr>
                  <w:color w:val="000000" w:themeColor="text1"/>
                </w:rPr>
                <w:t>The CogniOpen application must have a “New Recording” button on the Record Audio screen that initiates a new recording when tapped.</w:t>
              </w:r>
            </w:ins>
          </w:p>
          <w:p w:rsidRPr="003321F8" w:rsidR="004A4AB3" w:rsidP="00FB3C48" w:rsidRDefault="004A4AB3" w14:paraId="135128F2" w14:textId="77777777">
            <w:pPr>
              <w:pStyle w:val="ListParagraph"/>
              <w:spacing w:after="0" w:line="240" w:lineRule="auto"/>
              <w:ind w:left="1080"/>
              <w:rPr>
                <w:ins w:author="Malachi Jamison" w:date="2023-11-06T06:52:00Z" w:id="3171"/>
                <w:color w:val="000000" w:themeColor="text1"/>
              </w:rPr>
            </w:pPr>
          </w:p>
        </w:tc>
      </w:tr>
      <w:tr w:rsidRPr="003321F8" w:rsidR="004A4AB3" w:rsidTr="00FB3C48" w14:paraId="1CF6F04D" w14:textId="77777777">
        <w:trPr>
          <w:trHeight w:val="222"/>
          <w:ins w:author="Malachi Jamison" w:date="2023-11-06T06:52:00Z" w:id="317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4A4AB3" w:rsidP="00FB3C48" w:rsidRDefault="004A4AB3" w14:paraId="2CB07DEF" w14:textId="77777777">
            <w:pPr>
              <w:pStyle w:val="Body"/>
              <w:rPr>
                <w:ins w:author="Malachi Jamison" w:date="2023-11-06T06:52:00Z" w:id="3173"/>
                <w:b/>
                <w:bCs/>
                <w:sz w:val="22"/>
                <w:szCs w:val="22"/>
              </w:rPr>
            </w:pPr>
            <w:ins w:author="Malachi Jamison" w:date="2023-11-06T06:52:00Z" w:id="3174">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4A4AB3" w:rsidP="004A4AB3" w:rsidRDefault="004A4AB3" w14:paraId="09DC0954" w14:textId="77777777">
            <w:pPr>
              <w:pStyle w:val="ListParagraph"/>
              <w:numPr>
                <w:ilvl w:val="0"/>
                <w:numId w:val="328"/>
              </w:numPr>
              <w:spacing w:after="0"/>
              <w:rPr>
                <w:ins w:author="Malachi Jamison" w:date="2023-11-06T06:52:00Z" w:id="3175"/>
                <w:rFonts w:eastAsia="Candara"/>
              </w:rPr>
            </w:pPr>
            <w:ins w:author="Malachi Jamison" w:date="2023-11-06T06:52:00Z" w:id="3176">
              <w:r w:rsidRPr="0009091C">
                <w:rPr>
                  <w:rFonts w:eastAsia="Candara"/>
                </w:rPr>
                <w:t>The CogniOpen application must be successfully installed and running on the test device.</w:t>
              </w:r>
            </w:ins>
          </w:p>
          <w:p w:rsidRPr="0009091C" w:rsidR="004A4AB3" w:rsidP="004A4AB3" w:rsidRDefault="004A4AB3" w14:paraId="595E8447" w14:textId="77777777">
            <w:pPr>
              <w:pStyle w:val="ListParagraph"/>
              <w:numPr>
                <w:ilvl w:val="0"/>
                <w:numId w:val="328"/>
              </w:numPr>
              <w:spacing w:after="0"/>
              <w:rPr>
                <w:ins w:author="Malachi Jamison" w:date="2023-11-06T06:52:00Z" w:id="3177"/>
                <w:rFonts w:eastAsia="Candara"/>
              </w:rPr>
            </w:pPr>
            <w:ins w:author="Malachi Jamison" w:date="2023-11-06T06:52:00Z" w:id="3178">
              <w:r w:rsidRPr="0009091C">
                <w:rPr>
                  <w:rFonts w:eastAsia="Candara"/>
                </w:rPr>
                <w:t>The test device must have a compatible operating system version for the application.</w:t>
              </w:r>
            </w:ins>
          </w:p>
          <w:p w:rsidRPr="0009091C" w:rsidR="004A4AB3" w:rsidP="004A4AB3" w:rsidRDefault="004A4AB3" w14:paraId="1A056A71" w14:textId="77777777">
            <w:pPr>
              <w:pStyle w:val="ListParagraph"/>
              <w:numPr>
                <w:ilvl w:val="0"/>
                <w:numId w:val="328"/>
              </w:numPr>
              <w:spacing w:after="0"/>
              <w:rPr>
                <w:ins w:author="Malachi Jamison" w:date="2023-11-06T06:52:00Z" w:id="3179"/>
                <w:rFonts w:eastAsia="Candara"/>
              </w:rPr>
            </w:pPr>
            <w:ins w:author="Malachi Jamison" w:date="2023-11-06T06:52:00Z" w:id="3180">
              <w:r w:rsidRPr="0009091C">
                <w:rPr>
                  <w:rFonts w:eastAsia="Candara"/>
                </w:rPr>
                <w:t>The user must have a valid account and be logged into the CogniOpen application.</w:t>
              </w:r>
            </w:ins>
          </w:p>
          <w:p w:rsidR="004A4AB3" w:rsidP="004A4AB3" w:rsidRDefault="004A4AB3" w14:paraId="5CD131F0" w14:textId="77777777">
            <w:pPr>
              <w:pStyle w:val="ListParagraph"/>
              <w:numPr>
                <w:ilvl w:val="0"/>
                <w:numId w:val="328"/>
              </w:numPr>
              <w:spacing w:after="0"/>
              <w:rPr>
                <w:ins w:author="Malachi Jamison" w:date="2023-11-06T06:52:00Z" w:id="3181"/>
                <w:rFonts w:eastAsia="Candara"/>
              </w:rPr>
            </w:pPr>
            <w:ins w:author="Malachi Jamison" w:date="2023-11-06T06:52:00Z" w:id="3182">
              <w:r w:rsidRPr="0009091C">
                <w:rPr>
                  <w:rFonts w:eastAsia="Candara"/>
                </w:rPr>
                <w:t>The user must navigate to the Record Audio screen within the application.</w:t>
              </w:r>
            </w:ins>
          </w:p>
          <w:p w:rsidRPr="003321F8" w:rsidR="004A4AB3" w:rsidP="004A4AB3" w:rsidRDefault="004A4AB3" w14:paraId="6075A990" w14:textId="77777777">
            <w:pPr>
              <w:pStyle w:val="ListParagraph"/>
              <w:numPr>
                <w:ilvl w:val="0"/>
                <w:numId w:val="328"/>
              </w:numPr>
              <w:spacing w:after="0" w:line="240" w:lineRule="auto"/>
              <w:rPr>
                <w:ins w:author="Malachi Jamison" w:date="2023-11-06T06:52:00Z" w:id="3183"/>
                <w:color w:val="000000" w:themeColor="text1"/>
              </w:rPr>
            </w:pPr>
            <w:ins w:author="Malachi Jamison" w:date="2023-11-06T06:52:00Z" w:id="3184">
              <w:r w:rsidRPr="0009091C">
                <w:rPr>
                  <w:rFonts w:eastAsia="Candara"/>
                </w:rPr>
                <w:t xml:space="preserve">The </w:t>
              </w:r>
              <w:r>
                <w:rPr>
                  <w:rFonts w:eastAsia="Candara"/>
                </w:rPr>
                <w:t>“Start New Recoding”</w:t>
              </w:r>
              <w:r w:rsidRPr="0009091C">
                <w:rPr>
                  <w:rFonts w:eastAsia="Candara"/>
                </w:rPr>
                <w:t xml:space="preserve"> must be available and functional </w:t>
              </w:r>
              <w:r>
                <w:rPr>
                  <w:rFonts w:eastAsia="Candara"/>
                </w:rPr>
                <w:t xml:space="preserve">after </w:t>
              </w:r>
              <w:r w:rsidRPr="0009091C">
                <w:rPr>
                  <w:rFonts w:eastAsia="Candara"/>
                </w:rPr>
                <w:t>the recording process.</w:t>
              </w:r>
            </w:ins>
          </w:p>
        </w:tc>
      </w:tr>
      <w:tr w:rsidRPr="003321F8" w:rsidR="004A4AB3" w:rsidTr="00FB3C48" w14:paraId="1C10B23E" w14:textId="77777777">
        <w:trPr>
          <w:trHeight w:val="222"/>
          <w:ins w:author="Malachi Jamison" w:date="2023-11-06T06:52:00Z" w:id="318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4A4AB3" w:rsidP="00FB3C48" w:rsidRDefault="004A4AB3" w14:paraId="486D7E88" w14:textId="77777777">
            <w:pPr>
              <w:pStyle w:val="Body"/>
              <w:rPr>
                <w:ins w:author="Malachi Jamison" w:date="2023-11-06T06:52:00Z" w:id="3186"/>
                <w:b/>
                <w:bCs/>
                <w:sz w:val="22"/>
                <w:szCs w:val="22"/>
              </w:rPr>
            </w:pPr>
            <w:ins w:author="Malachi Jamison" w:date="2023-11-06T06:52:00Z" w:id="3187">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4A4AB3" w:rsidP="004A4AB3" w:rsidRDefault="004A4AB3" w14:paraId="2B9C08F7" w14:textId="77777777">
            <w:pPr>
              <w:pStyle w:val="ListParagraph"/>
              <w:numPr>
                <w:ilvl w:val="0"/>
                <w:numId w:val="328"/>
              </w:numPr>
              <w:spacing w:after="0" w:line="240" w:lineRule="auto"/>
              <w:rPr>
                <w:ins w:author="Malachi Jamison" w:date="2023-11-06T06:52:00Z" w:id="3188"/>
                <w:color w:val="000000" w:themeColor="text1"/>
              </w:rPr>
            </w:pPr>
            <w:ins w:author="Malachi Jamison" w:date="2023-11-06T06:52:00Z" w:id="3189">
              <w:r w:rsidRPr="001532C8">
                <w:rPr>
                  <w:color w:val="000000" w:themeColor="text1"/>
                </w:rPr>
                <w:t>User’s biometric authentication information</w:t>
              </w:r>
            </w:ins>
          </w:p>
        </w:tc>
      </w:tr>
      <w:tr w:rsidRPr="003321F8" w:rsidR="004A4AB3" w:rsidTr="00FB3C48" w14:paraId="3B084401" w14:textId="77777777">
        <w:trPr>
          <w:trHeight w:val="222"/>
          <w:ins w:author="Malachi Jamison" w:date="2023-11-06T06:52:00Z" w:id="319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4A4AB3" w:rsidP="00FB3C48" w:rsidRDefault="004A4AB3" w14:paraId="4792A514" w14:textId="77777777">
            <w:pPr>
              <w:pStyle w:val="Body"/>
              <w:rPr>
                <w:ins w:author="Malachi Jamison" w:date="2023-11-06T06:52:00Z" w:id="3191"/>
                <w:sz w:val="22"/>
                <w:szCs w:val="22"/>
              </w:rPr>
            </w:pPr>
            <w:ins w:author="Malachi Jamison" w:date="2023-11-06T06:52:00Z" w:id="3192">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4A4AB3" w:rsidP="004A4AB3" w:rsidRDefault="004A4AB3" w14:paraId="5FD3BEB7" w14:textId="77777777">
            <w:pPr>
              <w:pStyle w:val="ListParagraph"/>
              <w:numPr>
                <w:ilvl w:val="0"/>
                <w:numId w:val="337"/>
              </w:numPr>
              <w:spacing w:after="0" w:line="240" w:lineRule="auto"/>
              <w:rPr>
                <w:ins w:author="Malachi Jamison" w:date="2023-11-06T06:52:00Z" w:id="3193"/>
                <w:color w:val="000000" w:themeColor="text1"/>
              </w:rPr>
            </w:pPr>
            <w:ins w:author="Malachi Jamison" w:date="2023-11-06T06:52:00Z" w:id="3194">
              <w:r w:rsidRPr="003321F8">
                <w:rPr>
                  <w:color w:val="000000" w:themeColor="text1"/>
                </w:rPr>
                <w:t>Launch the CogniOpen application.</w:t>
              </w:r>
            </w:ins>
          </w:p>
          <w:p w:rsidRPr="003321F8" w:rsidR="004A4AB3" w:rsidP="004A4AB3" w:rsidRDefault="004A4AB3" w14:paraId="59485323" w14:textId="77777777">
            <w:pPr>
              <w:pStyle w:val="ListParagraph"/>
              <w:numPr>
                <w:ilvl w:val="0"/>
                <w:numId w:val="337"/>
              </w:numPr>
              <w:spacing w:after="0" w:line="240" w:lineRule="auto"/>
              <w:rPr>
                <w:ins w:author="Malachi Jamison" w:date="2023-11-06T06:52:00Z" w:id="3195"/>
                <w:color w:val="000000" w:themeColor="text1"/>
              </w:rPr>
            </w:pPr>
            <w:ins w:author="Malachi Jamison" w:date="2023-11-06T06:52:00Z" w:id="3196">
              <w:r w:rsidRPr="003321F8">
                <w:rPr>
                  <w:color w:val="000000" w:themeColor="text1"/>
                </w:rPr>
                <w:t>User taps the “Login in Here” button.</w:t>
              </w:r>
            </w:ins>
          </w:p>
          <w:p w:rsidRPr="003321F8" w:rsidR="004A4AB3" w:rsidP="004A4AB3" w:rsidRDefault="004A4AB3" w14:paraId="46AA4BB1" w14:textId="77777777">
            <w:pPr>
              <w:pStyle w:val="ListParagraph"/>
              <w:numPr>
                <w:ilvl w:val="0"/>
                <w:numId w:val="337"/>
              </w:numPr>
              <w:spacing w:after="0" w:line="240" w:lineRule="auto"/>
              <w:rPr>
                <w:ins w:author="Malachi Jamison" w:date="2023-11-06T06:52:00Z" w:id="3197"/>
                <w:color w:val="000000" w:themeColor="text1"/>
              </w:rPr>
            </w:pPr>
            <w:ins w:author="Malachi Jamison" w:date="2023-11-06T06:52:00Z" w:id="3198">
              <w:r w:rsidRPr="003321F8">
                <w:rPr>
                  <w:color w:val="000000" w:themeColor="text1"/>
                </w:rPr>
                <w:t>Users enter their biometric authentication information.</w:t>
              </w:r>
            </w:ins>
          </w:p>
          <w:p w:rsidRPr="003321F8" w:rsidR="004A4AB3" w:rsidP="004A4AB3" w:rsidRDefault="004A4AB3" w14:paraId="0E26A74F" w14:textId="77777777">
            <w:pPr>
              <w:pStyle w:val="ListParagraph"/>
              <w:numPr>
                <w:ilvl w:val="0"/>
                <w:numId w:val="337"/>
              </w:numPr>
              <w:spacing w:after="0" w:line="240" w:lineRule="auto"/>
              <w:rPr>
                <w:ins w:author="Malachi Jamison" w:date="2023-11-06T06:52:00Z" w:id="3199"/>
                <w:color w:val="000000" w:themeColor="text1"/>
              </w:rPr>
            </w:pPr>
            <w:ins w:author="Malachi Jamison" w:date="2023-11-06T06:52:00Z" w:id="3200">
              <w:r w:rsidRPr="003321F8">
                <w:rPr>
                  <w:color w:val="000000" w:themeColor="text1"/>
                </w:rPr>
                <w:t>Navigate to the Record Audio screen.</w:t>
              </w:r>
            </w:ins>
          </w:p>
          <w:p w:rsidRPr="003321F8" w:rsidR="004A4AB3" w:rsidP="004A4AB3" w:rsidRDefault="004A4AB3" w14:paraId="7BED4BA6" w14:textId="77777777">
            <w:pPr>
              <w:pStyle w:val="ListParagraph"/>
              <w:numPr>
                <w:ilvl w:val="0"/>
                <w:numId w:val="337"/>
              </w:numPr>
              <w:spacing w:after="0" w:line="240" w:lineRule="auto"/>
              <w:rPr>
                <w:ins w:author="Malachi Jamison" w:date="2023-11-06T06:52:00Z" w:id="3201"/>
                <w:color w:val="000000" w:themeColor="text1"/>
              </w:rPr>
            </w:pPr>
            <w:ins w:author="Malachi Jamison" w:date="2023-11-06T06:52:00Z" w:id="3202">
              <w:r w:rsidRPr="003321F8">
                <w:rPr>
                  <w:color w:val="000000" w:themeColor="text1"/>
                </w:rPr>
                <w:t>Tap the “Start Audio Recording” button.</w:t>
              </w:r>
            </w:ins>
          </w:p>
          <w:p w:rsidRPr="003321F8" w:rsidR="004A4AB3" w:rsidP="004A4AB3" w:rsidRDefault="004A4AB3" w14:paraId="597C2A38" w14:textId="77777777">
            <w:pPr>
              <w:pStyle w:val="ListParagraph"/>
              <w:numPr>
                <w:ilvl w:val="0"/>
                <w:numId w:val="337"/>
              </w:numPr>
              <w:spacing w:after="0" w:line="240" w:lineRule="auto"/>
              <w:rPr>
                <w:ins w:author="Malachi Jamison" w:date="2023-11-06T06:52:00Z" w:id="3203"/>
                <w:color w:val="000000" w:themeColor="text1"/>
              </w:rPr>
            </w:pPr>
            <w:ins w:author="Malachi Jamison" w:date="2023-11-06T06:52:00Z" w:id="3204">
              <w:r w:rsidRPr="003321F8">
                <w:rPr>
                  <w:color w:val="000000" w:themeColor="text1"/>
                </w:rPr>
                <w:t>Say a few words to be recorded.</w:t>
              </w:r>
            </w:ins>
          </w:p>
          <w:p w:rsidRPr="003321F8" w:rsidR="004A4AB3" w:rsidP="004A4AB3" w:rsidRDefault="004A4AB3" w14:paraId="0B6C9D8F" w14:textId="77777777">
            <w:pPr>
              <w:pStyle w:val="ListParagraph"/>
              <w:numPr>
                <w:ilvl w:val="0"/>
                <w:numId w:val="337"/>
              </w:numPr>
              <w:spacing w:after="0" w:line="240" w:lineRule="auto"/>
              <w:rPr>
                <w:ins w:author="Malachi Jamison" w:date="2023-11-06T06:52:00Z" w:id="3205"/>
                <w:color w:val="000000" w:themeColor="text1"/>
              </w:rPr>
            </w:pPr>
            <w:ins w:author="Malachi Jamison" w:date="2023-11-06T06:52:00Z" w:id="3206">
              <w:r w:rsidRPr="003321F8">
                <w:rPr>
                  <w:color w:val="000000" w:themeColor="text1"/>
                </w:rPr>
                <w:t>Tap the “Stop Audio Recording" button.</w:t>
              </w:r>
            </w:ins>
          </w:p>
          <w:p w:rsidRPr="003321F8" w:rsidR="004A4AB3" w:rsidP="004A4AB3" w:rsidRDefault="004A4AB3" w14:paraId="60E52A0C" w14:textId="77777777">
            <w:pPr>
              <w:pStyle w:val="ListParagraph"/>
              <w:numPr>
                <w:ilvl w:val="0"/>
                <w:numId w:val="337"/>
              </w:numPr>
              <w:spacing w:after="0" w:line="240" w:lineRule="auto"/>
              <w:rPr>
                <w:ins w:author="Malachi Jamison" w:date="2023-11-06T06:52:00Z" w:id="3207"/>
                <w:color w:val="000000" w:themeColor="text1"/>
              </w:rPr>
            </w:pPr>
            <w:ins w:author="Malachi Jamison" w:date="2023-11-06T06:52:00Z" w:id="3208">
              <w:r w:rsidRPr="003321F8">
                <w:rPr>
                  <w:color w:val="000000" w:themeColor="text1"/>
                </w:rPr>
                <w:t>Tap the “New Recording” button.</w:t>
              </w:r>
            </w:ins>
          </w:p>
          <w:p w:rsidRPr="003321F8" w:rsidR="004A4AB3" w:rsidP="00FB3C48" w:rsidRDefault="004A4AB3" w14:paraId="528B09EA" w14:textId="77777777">
            <w:pPr>
              <w:spacing w:after="0" w:line="240" w:lineRule="auto"/>
              <w:rPr>
                <w:ins w:author="Malachi Jamison" w:date="2023-11-06T06:52:00Z" w:id="3209"/>
                <w:color w:val="000000" w:themeColor="text1"/>
              </w:rPr>
            </w:pPr>
          </w:p>
        </w:tc>
      </w:tr>
      <w:tr w:rsidRPr="003321F8" w:rsidR="004A4AB3" w:rsidTr="00FB3C48" w14:paraId="75C2F961" w14:textId="77777777">
        <w:trPr>
          <w:trHeight w:val="222"/>
          <w:ins w:author="Malachi Jamison" w:date="2023-11-06T06:52:00Z" w:id="321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4A4AB3" w:rsidP="00FB3C48" w:rsidRDefault="004A4AB3" w14:paraId="4725A6B7" w14:textId="77777777">
            <w:pPr>
              <w:pStyle w:val="Body"/>
              <w:rPr>
                <w:ins w:author="Malachi Jamison" w:date="2023-11-06T06:52:00Z" w:id="3211"/>
                <w:b/>
                <w:bCs/>
                <w:sz w:val="22"/>
                <w:szCs w:val="22"/>
              </w:rPr>
            </w:pPr>
            <w:ins w:author="Malachi Jamison" w:date="2023-11-06T06:52:00Z" w:id="3212">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4A4AB3" w:rsidP="004A4AB3" w:rsidRDefault="004A4AB3" w14:paraId="0A7997D8" w14:textId="77777777">
            <w:pPr>
              <w:pStyle w:val="Body"/>
              <w:numPr>
                <w:ilvl w:val="1"/>
                <w:numId w:val="330"/>
              </w:numPr>
              <w:rPr>
                <w:ins w:author="Malachi Jamison" w:date="2023-11-06T06:52:00Z" w:id="3213"/>
                <w:color w:val="000000" w:themeColor="text1"/>
                <w:sz w:val="22"/>
                <w:szCs w:val="22"/>
              </w:rPr>
            </w:pPr>
            <w:ins w:author="Malachi Jamison" w:date="2023-11-06T06:52:00Z" w:id="3214">
              <w:r w:rsidRPr="00F87F45">
                <w:rPr>
                  <w:color w:val="000000" w:themeColor="text1"/>
                  <w:sz w:val="22"/>
                  <w:szCs w:val="22"/>
                </w:rPr>
                <w:t>Android Emulator: Pixel 7 Pro API</w:t>
              </w:r>
            </w:ins>
          </w:p>
        </w:tc>
      </w:tr>
      <w:tr w:rsidRPr="003321F8" w:rsidR="004A4AB3" w:rsidTr="00FB3C48" w14:paraId="4D8F6585" w14:textId="77777777">
        <w:trPr>
          <w:trHeight w:val="222"/>
          <w:ins w:author="Malachi Jamison" w:date="2023-11-06T06:52:00Z" w:id="321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4A4AB3" w:rsidP="00FB3C48" w:rsidRDefault="004A4AB3" w14:paraId="53E5FC1E" w14:textId="77777777">
            <w:pPr>
              <w:pStyle w:val="Body"/>
              <w:rPr>
                <w:ins w:author="Malachi Jamison" w:date="2023-11-06T06:52:00Z" w:id="3216"/>
                <w:sz w:val="22"/>
                <w:szCs w:val="22"/>
              </w:rPr>
            </w:pPr>
            <w:ins w:author="Malachi Jamison" w:date="2023-11-06T06:52:00Z" w:id="3217">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0028A" w:rsidR="004A4AB3" w:rsidP="00FB3C48" w:rsidRDefault="004A4AB3" w14:paraId="3905EABC" w14:textId="77777777">
            <w:pPr>
              <w:pStyle w:val="Body"/>
              <w:rPr>
                <w:ins w:author="Malachi Jamison" w:date="2023-11-06T06:52:00Z" w:id="3218"/>
                <w:sz w:val="22"/>
                <w:szCs w:val="22"/>
              </w:rPr>
            </w:pPr>
            <w:ins w:author="Malachi Jamison" w:date="2023-11-06T06:52:00Z" w:id="3219">
              <w:r>
                <w:rPr>
                  <w:sz w:val="22"/>
                  <w:szCs w:val="22"/>
                </w:rPr>
                <w:t>Pass:</w:t>
              </w:r>
            </w:ins>
          </w:p>
          <w:p w:rsidRPr="003321F8" w:rsidR="004A4AB3" w:rsidP="004A4AB3" w:rsidRDefault="004A4AB3" w14:paraId="330AEDFD" w14:textId="77777777">
            <w:pPr>
              <w:pStyle w:val="Body"/>
              <w:numPr>
                <w:ilvl w:val="1"/>
                <w:numId w:val="330"/>
              </w:numPr>
              <w:rPr>
                <w:ins w:author="Malachi Jamison" w:date="2023-11-06T06:52:00Z" w:id="3220"/>
                <w:sz w:val="22"/>
                <w:szCs w:val="22"/>
              </w:rPr>
            </w:pPr>
            <w:ins w:author="Malachi Jamison" w:date="2023-11-06T06:52:00Z" w:id="3221">
              <w:r w:rsidRPr="003321F8">
                <w:rPr>
                  <w:color w:val="000000" w:themeColor="text1"/>
                  <w:sz w:val="22"/>
                  <w:szCs w:val="22"/>
                </w:rPr>
                <w:t xml:space="preserve">Tapping the “New Recording” button starts a recording. </w:t>
              </w:r>
            </w:ins>
          </w:p>
          <w:p w:rsidR="004A4AB3" w:rsidP="00FB3C48" w:rsidRDefault="004A4AB3" w14:paraId="4558C585" w14:textId="77777777">
            <w:pPr>
              <w:pStyle w:val="Body"/>
              <w:rPr>
                <w:ins w:author="Malachi Jamison" w:date="2023-11-06T06:52:00Z" w:id="3222"/>
                <w:sz w:val="22"/>
                <w:szCs w:val="22"/>
              </w:rPr>
            </w:pPr>
            <w:ins w:author="Malachi Jamison" w:date="2023-11-06T06:52:00Z" w:id="3223">
              <w:r>
                <w:rPr>
                  <w:sz w:val="22"/>
                  <w:szCs w:val="22"/>
                </w:rPr>
                <w:t>Fail:</w:t>
              </w:r>
            </w:ins>
          </w:p>
          <w:p w:rsidRPr="0030028A" w:rsidR="004A4AB3" w:rsidP="004A4AB3" w:rsidRDefault="004A4AB3" w14:paraId="799E6B82" w14:textId="77777777">
            <w:pPr>
              <w:pStyle w:val="Body"/>
              <w:numPr>
                <w:ilvl w:val="1"/>
                <w:numId w:val="330"/>
              </w:numPr>
              <w:rPr>
                <w:ins w:author="Malachi Jamison" w:date="2023-11-06T06:52:00Z" w:id="3224"/>
                <w:sz w:val="22"/>
                <w:szCs w:val="22"/>
              </w:rPr>
            </w:pPr>
            <w:ins w:author="Malachi Jamison" w:date="2023-11-06T06:52:00Z" w:id="3225">
              <w:r w:rsidRPr="003321F8">
                <w:rPr>
                  <w:color w:val="000000" w:themeColor="text1"/>
                  <w:sz w:val="22"/>
                  <w:szCs w:val="22"/>
                </w:rPr>
                <w:t>Tapping the “New Recording” button</w:t>
              </w:r>
              <w:r>
                <w:rPr>
                  <w:color w:val="000000" w:themeColor="text1"/>
                  <w:sz w:val="22"/>
                  <w:szCs w:val="22"/>
                </w:rPr>
                <w:t xml:space="preserve"> does not</w:t>
              </w:r>
              <w:r w:rsidRPr="003321F8">
                <w:rPr>
                  <w:color w:val="000000" w:themeColor="text1"/>
                  <w:sz w:val="22"/>
                  <w:szCs w:val="22"/>
                </w:rPr>
                <w:t xml:space="preserve"> start</w:t>
              </w:r>
              <w:r>
                <w:rPr>
                  <w:color w:val="000000" w:themeColor="text1"/>
                  <w:sz w:val="22"/>
                  <w:szCs w:val="22"/>
                </w:rPr>
                <w:t xml:space="preserve"> a new</w:t>
              </w:r>
              <w:r w:rsidRPr="003321F8">
                <w:rPr>
                  <w:color w:val="000000" w:themeColor="text1"/>
                  <w:sz w:val="22"/>
                  <w:szCs w:val="22"/>
                </w:rPr>
                <w:t xml:space="preserve"> a recording. </w:t>
              </w:r>
            </w:ins>
          </w:p>
        </w:tc>
      </w:tr>
      <w:tr w:rsidRPr="003321F8" w:rsidR="004A4AB3" w:rsidTr="00FB3C48" w14:paraId="3801DA3C" w14:textId="77777777">
        <w:trPr>
          <w:trHeight w:val="222"/>
          <w:ins w:author="Malachi Jamison" w:date="2023-11-06T06:52:00Z" w:id="322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4A4AB3" w:rsidP="00FB3C48" w:rsidRDefault="004A4AB3" w14:paraId="11366C92" w14:textId="77777777">
            <w:pPr>
              <w:pStyle w:val="Body"/>
              <w:rPr>
                <w:ins w:author="Malachi Jamison" w:date="2023-11-06T06:52:00Z" w:id="3227"/>
                <w:sz w:val="22"/>
                <w:szCs w:val="22"/>
              </w:rPr>
            </w:pPr>
            <w:ins w:author="Malachi Jamison" w:date="2023-11-06T06:52:00Z" w:id="3228">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4A4AB3" w:rsidP="004A4AB3" w:rsidRDefault="004A4AB3" w14:paraId="6FEFDAED" w14:textId="77777777">
            <w:pPr>
              <w:pStyle w:val="ListParagraph"/>
              <w:numPr>
                <w:ilvl w:val="0"/>
                <w:numId w:val="324"/>
              </w:numPr>
              <w:spacing w:after="0" w:line="240" w:lineRule="auto"/>
              <w:rPr>
                <w:ins w:author="Malachi Jamison" w:date="2023-11-06T06:52:00Z" w:id="3229"/>
                <w:color w:val="000000" w:themeColor="text1"/>
              </w:rPr>
            </w:pPr>
            <w:ins w:author="Malachi Jamison" w:date="2023-11-06T06:52:00Z" w:id="3230">
              <w:r w:rsidRPr="003321F8">
                <w:rPr>
                  <w:color w:val="000000" w:themeColor="text1"/>
                </w:rPr>
                <w:t>The CogniOpen application is properly installed and functioning on the test device.</w:t>
              </w:r>
            </w:ins>
          </w:p>
          <w:p w:rsidRPr="003321F8" w:rsidR="004A4AB3" w:rsidP="004A4AB3" w:rsidRDefault="004A4AB3" w14:paraId="5FAEB7A6" w14:textId="77777777">
            <w:pPr>
              <w:pStyle w:val="ListParagraph"/>
              <w:numPr>
                <w:ilvl w:val="0"/>
                <w:numId w:val="324"/>
              </w:numPr>
              <w:spacing w:after="0" w:line="240" w:lineRule="auto"/>
              <w:rPr>
                <w:ins w:author="Malachi Jamison" w:date="2023-11-06T06:52:00Z" w:id="3231"/>
                <w:color w:val="000000" w:themeColor="text1"/>
              </w:rPr>
            </w:pPr>
            <w:ins w:author="Malachi Jamison" w:date="2023-11-06T06:52:00Z" w:id="3232">
              <w:r w:rsidRPr="003321F8">
                <w:rPr>
                  <w:color w:val="000000" w:themeColor="text1"/>
                </w:rPr>
                <w:t>The device's operating system is compatible with the application.</w:t>
              </w:r>
            </w:ins>
          </w:p>
          <w:p w:rsidRPr="003321F8" w:rsidR="004A4AB3" w:rsidP="004A4AB3" w:rsidRDefault="004A4AB3" w14:paraId="4CC83764" w14:textId="77777777">
            <w:pPr>
              <w:pStyle w:val="ListParagraph"/>
              <w:numPr>
                <w:ilvl w:val="0"/>
                <w:numId w:val="324"/>
              </w:numPr>
              <w:spacing w:after="0" w:line="240" w:lineRule="auto"/>
              <w:rPr>
                <w:ins w:author="Malachi Jamison" w:date="2023-11-06T06:52:00Z" w:id="3233"/>
                <w:color w:val="000000" w:themeColor="text1"/>
              </w:rPr>
            </w:pPr>
            <w:ins w:author="Malachi Jamison" w:date="2023-11-06T06:52:00Z" w:id="3234">
              <w:r w:rsidRPr="003321F8">
                <w:rPr>
                  <w:color w:val="000000" w:themeColor="text1"/>
                </w:rPr>
                <w:t>The user has successfully logged into the application and navigated to the Record Audio Preview screen.</w:t>
              </w:r>
            </w:ins>
          </w:p>
        </w:tc>
      </w:tr>
    </w:tbl>
    <w:p w:rsidRPr="003321F8" w:rsidR="00375FC2" w:rsidP="00375FC2" w:rsidRDefault="00375FC2" w14:paraId="5ED951E1" w14:textId="483019C5">
      <w:pPr>
        <w:pStyle w:val="Caption"/>
        <w:jc w:val="center"/>
        <w:rPr>
          <w:ins w:author="Malachi Jamison" w:date="2023-11-06T06:52:00Z" w:id="3235"/>
          <w:rFonts w:ascii="Times New Roman" w:hAnsi="Times New Roman" w:cs="Times New Roman"/>
          <w:i w:val="0"/>
          <w:iCs w:val="0"/>
          <w:color w:val="000000" w:themeColor="text1"/>
        </w:rPr>
      </w:pPr>
      <w:bookmarkStart w:name="_Toc150003927" w:id="3236"/>
      <w:ins w:author="Malachi Jamison" w:date="2023-11-06T06:52:00Z" w:id="3237">
        <w:r w:rsidRPr="003321F8">
          <w:rPr>
            <w:rFonts w:ascii="Times New Roman" w:hAnsi="Times New Roman" w:cs="Times New Roman"/>
            <w:i w:val="0"/>
            <w:iCs w:val="0"/>
            <w:color w:val="000000" w:themeColor="text1"/>
          </w:rPr>
          <w:t xml:space="preserve">Table </w:t>
        </w:r>
        <w:r>
          <w:rPr>
            <w:rFonts w:ascii="Times New Roman" w:hAnsi="Times New Roman" w:cs="Times New Roman"/>
            <w:i w:val="0"/>
            <w:iCs w:val="0"/>
            <w:color w:val="000000" w:themeColor="text1"/>
          </w:rPr>
          <w:t>10</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Start New Audio Recording</w:t>
        </w:r>
      </w:ins>
      <w:bookmarkEnd w:id="3236"/>
      <w:ins w:author="Malachi Jamison" w:date="2023-11-06T06:53:00Z" w:id="3238">
        <w:r>
          <w:rPr>
            <w:rFonts w:ascii="Times New Roman" w:hAnsi="Times New Roman" w:cs="Times New Roman"/>
            <w:i w:val="0"/>
            <w:iCs w:val="0"/>
            <w:color w:val="000000" w:themeColor="text1"/>
          </w:rPr>
          <w:t xml:space="preserve"> Test Case</w:t>
        </w:r>
      </w:ins>
    </w:p>
    <w:p w:rsidR="008D098A" w:rsidP="67C3BB09" w:rsidRDefault="008D098A" w14:paraId="49DAA9D4" w14:textId="77777777">
      <w:pPr>
        <w:spacing w:line="360" w:lineRule="auto"/>
        <w:rPr>
          <w:ins w:author="Malachi Jamison" w:date="2023-11-06T06:49:00Z" w:id="3239"/>
          <w:rFonts w:eastAsia="Candara"/>
        </w:rPr>
      </w:pPr>
    </w:p>
    <w:p w:rsidR="008D098A" w:rsidP="67C3BB09" w:rsidRDefault="008D098A" w14:paraId="1E7B9ACA" w14:textId="77777777">
      <w:pPr>
        <w:spacing w:line="360" w:lineRule="auto"/>
        <w:rPr>
          <w:ins w:author="Malachi Jamison" w:date="2023-11-06T06:49:00Z" w:id="3240"/>
          <w:rFonts w:eastAsia="Candara"/>
        </w:rPr>
      </w:pPr>
    </w:p>
    <w:p w:rsidR="008D098A" w:rsidP="67C3BB09" w:rsidRDefault="008D098A" w14:paraId="2B4BF53A" w14:textId="77777777">
      <w:pPr>
        <w:spacing w:line="360" w:lineRule="auto"/>
      </w:pPr>
    </w:p>
    <w:p w:rsidR="3633FBB5" w:rsidDel="00525BFD" w:rsidP="67C3BB09" w:rsidRDefault="3633FBB5" w14:paraId="22D8C227" w14:textId="3D9EAFB5">
      <w:pPr>
        <w:spacing w:line="360" w:lineRule="auto"/>
        <w:rPr>
          <w:del w:author="Malachi Jamison" w:date="2023-11-06T14:34:00Z" w:id="3241"/>
        </w:rPr>
      </w:pPr>
      <w:del w:author="Malachi Jamison" w:date="2023-11-06T14:34:00Z" w:id="3242">
        <w:r w:rsidRPr="0009091C" w:rsidDel="00525BFD">
          <w:rPr>
            <w:rFonts w:eastAsia="Candara"/>
            <w:b/>
          </w:rPr>
          <w:delText>Description:</w:delText>
        </w:r>
        <w:r w:rsidRPr="0009091C" w:rsidDel="00525BFD">
          <w:rPr>
            <w:rFonts w:eastAsia="Candara"/>
          </w:rPr>
          <w:delText xml:space="preserve"> Verify that the preview screen (Figure 9) displays a preview of the recorded audio file. </w:delText>
        </w:r>
      </w:del>
    </w:p>
    <w:p w:rsidR="3633FBB5" w:rsidDel="00525BFD" w:rsidP="67C3BB09" w:rsidRDefault="3633FBB5" w14:paraId="3A1F2D92" w14:textId="08716136">
      <w:pPr>
        <w:spacing w:line="360" w:lineRule="auto"/>
        <w:rPr>
          <w:del w:author="Malachi Jamison" w:date="2023-11-06T14:34:00Z" w:id="3243"/>
        </w:rPr>
      </w:pPr>
      <w:del w:author="Malachi Jamison" w:date="2023-11-06T14:34:00Z" w:id="3244">
        <w:r w:rsidRPr="0009091C" w:rsidDel="00525BFD">
          <w:rPr>
            <w:rFonts w:eastAsia="Candara"/>
            <w:b/>
          </w:rPr>
          <w:delText>Requirements:</w:delText>
        </w:r>
        <w:r w:rsidRPr="0009091C" w:rsidDel="00525BFD">
          <w:rPr>
            <w:rFonts w:eastAsia="Candara"/>
          </w:rPr>
          <w:delText xml:space="preserve"> Preview of Recorded Audio</w:delText>
        </w:r>
      </w:del>
    </w:p>
    <w:p w:rsidR="3633FBB5" w:rsidDel="00525BFD" w:rsidP="003C5AC2" w:rsidRDefault="3633FBB5" w14:paraId="30540C92" w14:textId="22A3F3E8">
      <w:pPr>
        <w:pStyle w:val="ListParagraph"/>
        <w:numPr>
          <w:ilvl w:val="0"/>
          <w:numId w:val="89"/>
        </w:numPr>
        <w:spacing w:after="0"/>
        <w:rPr>
          <w:ins w:author="Zachary Cappella" w:date="2023-10-13T12:40:00Z" w:id="3245"/>
          <w:del w:author="Malachi Jamison" w:date="2023-11-06T14:34:00Z" w:id="3246"/>
          <w:rFonts w:eastAsia="Candara"/>
        </w:rPr>
      </w:pPr>
      <w:del w:author="Malachi Jamison" w:date="2023-11-06T14:34:00Z" w:id="3247">
        <w:r w:rsidRPr="0009091C" w:rsidDel="00525BFD">
          <w:rPr>
            <w:rFonts w:eastAsia="Candara"/>
          </w:rPr>
          <w:delText xml:space="preserve">The preview screen (Figure 9) must display an accurate preview of the recorded audio file. </w:delText>
        </w:r>
      </w:del>
    </w:p>
    <w:p w:rsidRPr="00696018" w:rsidR="00696018" w:rsidDel="00525BFD" w:rsidRDefault="00696018" w14:paraId="125D5766" w14:textId="06D0D025">
      <w:pPr>
        <w:spacing w:after="0"/>
        <w:rPr>
          <w:del w:author="Malachi Jamison" w:date="2023-11-06T14:34:00Z" w:id="3248"/>
          <w:rFonts w:eastAsia="Candara"/>
        </w:rPr>
        <w:pPrChange w:author="Zachary Cappella" w:date="2023-10-13T12:40:00Z" w:id="3249">
          <w:pPr>
            <w:pStyle w:val="ListParagraph"/>
            <w:numPr>
              <w:numId w:val="89"/>
            </w:numPr>
            <w:spacing w:after="0"/>
            <w:ind w:hanging="360"/>
          </w:pPr>
        </w:pPrChange>
      </w:pPr>
    </w:p>
    <w:p w:rsidR="3633FBB5" w:rsidDel="00525BFD" w:rsidP="67C3BB09" w:rsidRDefault="3633FBB5" w14:paraId="1B70FD6E" w14:textId="591D83D4">
      <w:pPr>
        <w:spacing w:line="360" w:lineRule="auto"/>
        <w:rPr>
          <w:del w:author="Malachi Jamison" w:date="2023-11-06T14:34:00Z" w:id="3250"/>
        </w:rPr>
      </w:pPr>
      <w:del w:author="Malachi Jamison" w:date="2023-11-06T14:34:00Z" w:id="3251">
        <w:r w:rsidRPr="0009091C" w:rsidDel="00525BFD">
          <w:rPr>
            <w:rFonts w:eastAsia="Candara"/>
            <w:b/>
          </w:rPr>
          <w:delText>Prerequisites:</w:delText>
        </w:r>
      </w:del>
    </w:p>
    <w:p w:rsidRPr="0009091C" w:rsidR="3633FBB5" w:rsidDel="00525BFD" w:rsidP="003C5AC2" w:rsidRDefault="3633FBB5" w14:paraId="694FFBED" w14:textId="188346B1">
      <w:pPr>
        <w:pStyle w:val="ListParagraph"/>
        <w:numPr>
          <w:ilvl w:val="0"/>
          <w:numId w:val="89"/>
        </w:numPr>
        <w:spacing w:after="0"/>
        <w:rPr>
          <w:del w:author="Malachi Jamison" w:date="2023-11-06T14:34:00Z" w:id="3252"/>
          <w:rFonts w:eastAsia="Candara"/>
        </w:rPr>
      </w:pPr>
      <w:del w:author="Malachi Jamison" w:date="2023-11-06T14:34:00Z" w:id="3253">
        <w:r w:rsidRPr="0009091C" w:rsidDel="00525BFD">
          <w:rPr>
            <w:rFonts w:eastAsia="Candara"/>
          </w:rPr>
          <w:delText>The CogniOpen application must be correctly installed and operational on the test device.</w:delText>
        </w:r>
      </w:del>
    </w:p>
    <w:p w:rsidRPr="0009091C" w:rsidR="3633FBB5" w:rsidDel="00525BFD" w:rsidP="003C5AC2" w:rsidRDefault="3633FBB5" w14:paraId="5D2203CF" w14:textId="2ECB6D07">
      <w:pPr>
        <w:pStyle w:val="ListParagraph"/>
        <w:numPr>
          <w:ilvl w:val="0"/>
          <w:numId w:val="89"/>
        </w:numPr>
        <w:spacing w:after="0"/>
        <w:rPr>
          <w:del w:author="Malachi Jamison" w:date="2023-11-06T14:34:00Z" w:id="3254"/>
          <w:rFonts w:eastAsia="Candara"/>
        </w:rPr>
      </w:pPr>
      <w:del w:author="Malachi Jamison" w:date="2023-11-06T14:34:00Z" w:id="3255">
        <w:r w:rsidRPr="0009091C" w:rsidDel="00525BFD">
          <w:rPr>
            <w:rFonts w:eastAsia="Candara"/>
          </w:rPr>
          <w:delText>The "Stop" button must be available and functional during the recording process.</w:delText>
        </w:r>
      </w:del>
    </w:p>
    <w:p w:rsidR="3633FBB5" w:rsidDel="00525BFD" w:rsidP="003C5AC2" w:rsidRDefault="3633FBB5" w14:paraId="3CB9C075" w14:textId="569C6196">
      <w:pPr>
        <w:pStyle w:val="ListParagraph"/>
        <w:numPr>
          <w:ilvl w:val="0"/>
          <w:numId w:val="89"/>
        </w:numPr>
        <w:spacing w:after="0"/>
        <w:rPr>
          <w:ins w:author="Zachary Cappella" w:date="2023-10-13T12:40:00Z" w:id="3256"/>
          <w:del w:author="Malachi Jamison" w:date="2023-11-06T14:34:00Z" w:id="3257"/>
          <w:rFonts w:eastAsia="Candara"/>
        </w:rPr>
      </w:pPr>
      <w:del w:author="Malachi Jamison" w:date="2023-11-06T14:34:00Z" w:id="3258">
        <w:r w:rsidRPr="0009091C" w:rsidDel="00525BFD">
          <w:rPr>
            <w:rFonts w:eastAsia="Candara"/>
          </w:rPr>
          <w:delText>The application must have the capability to transition to the preview screen upon tapping the "Stop" button.</w:delText>
        </w:r>
      </w:del>
    </w:p>
    <w:p w:rsidRPr="00696018" w:rsidR="00696018" w:rsidDel="00525BFD" w:rsidRDefault="00696018" w14:paraId="6412299B" w14:textId="4858A809">
      <w:pPr>
        <w:spacing w:after="0"/>
        <w:rPr>
          <w:del w:author="Malachi Jamison" w:date="2023-11-06T14:34:00Z" w:id="3259"/>
          <w:rFonts w:eastAsia="Candara"/>
        </w:rPr>
        <w:pPrChange w:author="Zachary Cappella" w:date="2023-10-13T12:40:00Z" w:id="3260">
          <w:pPr>
            <w:pStyle w:val="ListParagraph"/>
            <w:numPr>
              <w:numId w:val="89"/>
            </w:numPr>
            <w:spacing w:after="0"/>
            <w:ind w:hanging="360"/>
          </w:pPr>
        </w:pPrChange>
      </w:pPr>
    </w:p>
    <w:p w:rsidR="3633FBB5" w:rsidDel="00525BFD" w:rsidP="67C3BB09" w:rsidRDefault="3633FBB5" w14:paraId="197AE70F" w14:textId="1DD467B3">
      <w:pPr>
        <w:spacing w:line="360" w:lineRule="auto"/>
        <w:rPr>
          <w:del w:author="Malachi Jamison" w:date="2023-11-06T14:34:00Z" w:id="3261"/>
        </w:rPr>
      </w:pPr>
      <w:del w:author="Malachi Jamison" w:date="2023-11-06T14:34:00Z" w:id="3262">
        <w:r w:rsidRPr="0009091C" w:rsidDel="00525BFD">
          <w:rPr>
            <w:rFonts w:eastAsia="Candara"/>
            <w:b/>
          </w:rPr>
          <w:delText>Test Data:</w:delText>
        </w:r>
        <w:r w:rsidRPr="0009091C" w:rsidDel="00525BFD">
          <w:rPr>
            <w:rFonts w:eastAsia="Candara"/>
          </w:rPr>
          <w:delText xml:space="preserve"> None </w:delText>
        </w:r>
      </w:del>
    </w:p>
    <w:p w:rsidR="3633FBB5" w:rsidDel="00525BFD" w:rsidP="67C3BB09" w:rsidRDefault="3633FBB5" w14:paraId="286ACDA7" w14:textId="6FE41D58">
      <w:pPr>
        <w:spacing w:line="360" w:lineRule="auto"/>
        <w:rPr>
          <w:del w:author="Malachi Jamison" w:date="2023-11-06T14:34:00Z" w:id="3263"/>
        </w:rPr>
      </w:pPr>
      <w:del w:author="Malachi Jamison" w:date="2023-11-06T14:34:00Z" w:id="3264">
        <w:r w:rsidRPr="0009091C" w:rsidDel="00525BFD">
          <w:rPr>
            <w:rFonts w:eastAsia="Candara"/>
            <w:b/>
          </w:rPr>
          <w:delText>Test Steps:</w:delText>
        </w:r>
      </w:del>
    </w:p>
    <w:p w:rsidRPr="0009091C" w:rsidR="3633FBB5" w:rsidDel="00525BFD" w:rsidP="003C5AC2" w:rsidRDefault="3633FBB5" w14:paraId="7EBC46A0" w14:textId="3D1DE006">
      <w:pPr>
        <w:pStyle w:val="ListParagraph"/>
        <w:numPr>
          <w:ilvl w:val="0"/>
          <w:numId w:val="82"/>
        </w:numPr>
        <w:spacing w:after="0"/>
        <w:rPr>
          <w:del w:author="Malachi Jamison" w:date="2023-11-06T14:34:00Z" w:id="3265"/>
          <w:rFonts w:eastAsia="Candara"/>
        </w:rPr>
      </w:pPr>
      <w:del w:author="Malachi Jamison" w:date="2023-11-06T14:34:00Z" w:id="3266">
        <w:r w:rsidRPr="0009091C" w:rsidDel="00525BFD">
          <w:rPr>
            <w:rFonts w:eastAsia="Candara"/>
          </w:rPr>
          <w:delText>On the preview screen (Figure 9), check if a preview of the recorded audio file is displayed.</w:delText>
        </w:r>
      </w:del>
    </w:p>
    <w:p w:rsidR="3633FBB5" w:rsidDel="00525BFD" w:rsidP="67C3BB09" w:rsidRDefault="3633FBB5" w14:paraId="01B756E2" w14:textId="18161623">
      <w:pPr>
        <w:spacing w:line="360" w:lineRule="auto"/>
        <w:rPr>
          <w:del w:author="Malachi Jamison" w:date="2023-11-06T14:34:00Z" w:id="3267"/>
        </w:rPr>
      </w:pPr>
      <w:del w:author="Malachi Jamison" w:date="2023-11-06T14:34:00Z" w:id="3268">
        <w:r w:rsidRPr="0009091C" w:rsidDel="00525BFD">
          <w:rPr>
            <w:rFonts w:eastAsia="Candara"/>
            <w:b/>
          </w:rPr>
          <w:delText>Expected Result:</w:delText>
        </w:r>
        <w:r w:rsidRPr="0009091C" w:rsidDel="00525BFD">
          <w:rPr>
            <w:rFonts w:eastAsia="Candara"/>
          </w:rPr>
          <w:delText xml:space="preserve"> The preview accurately represents the recorded content.</w:delText>
        </w:r>
      </w:del>
    </w:p>
    <w:p w:rsidR="3633FBB5" w:rsidDel="00525BFD" w:rsidP="67C3BB09" w:rsidRDefault="3633FBB5" w14:paraId="539913B9" w14:textId="0F7D0C0B">
      <w:pPr>
        <w:spacing w:line="360" w:lineRule="auto"/>
        <w:rPr>
          <w:del w:author="Malachi Jamison" w:date="2023-11-06T14:34:00Z" w:id="3269"/>
        </w:rPr>
      </w:pPr>
      <w:del w:author="Malachi Jamison" w:date="2023-11-06T14:34:00Z" w:id="3270">
        <w:r w:rsidRPr="0009091C" w:rsidDel="00525BFD">
          <w:rPr>
            <w:rFonts w:eastAsia="Candara"/>
            <w:b/>
          </w:rPr>
          <w:delText>Test Environment:</w:delText>
        </w:r>
        <w:r w:rsidRPr="0009091C" w:rsidDel="00525BFD">
          <w:rPr>
            <w:rFonts w:eastAsia="Candara"/>
          </w:rPr>
          <w:delText xml:space="preserve"> </w:delText>
        </w:r>
      </w:del>
    </w:p>
    <w:p w:rsidR="3633FBB5" w:rsidDel="00525BFD" w:rsidP="67C3BB09" w:rsidRDefault="3633FBB5" w14:paraId="3645B6BC" w14:textId="5E02C68B">
      <w:pPr>
        <w:spacing w:line="360" w:lineRule="auto"/>
        <w:rPr>
          <w:del w:author="Malachi Jamison" w:date="2023-11-06T14:34:00Z" w:id="3271"/>
        </w:rPr>
      </w:pPr>
      <w:del w:author="Malachi Jamison" w:date="2023-11-06T14:34:00Z" w:id="3272">
        <w:r w:rsidRPr="0009091C" w:rsidDel="00525BFD">
          <w:rPr>
            <w:rFonts w:eastAsia="Candara"/>
            <w:b/>
          </w:rPr>
          <w:delText>Device:</w:delText>
        </w:r>
        <w:r w:rsidRPr="0009091C" w:rsidDel="00525BFD">
          <w:rPr>
            <w:rFonts w:eastAsia="Candara"/>
          </w:rPr>
          <w:delText xml:space="preserve"> [fill out when test environment is created]</w:delText>
        </w:r>
      </w:del>
    </w:p>
    <w:p w:rsidR="3633FBB5" w:rsidDel="00525BFD" w:rsidP="67C3BB09" w:rsidRDefault="3633FBB5" w14:paraId="04D99BA0" w14:textId="0CDDA0EF">
      <w:pPr>
        <w:spacing w:line="360" w:lineRule="auto"/>
        <w:rPr>
          <w:del w:author="Malachi Jamison" w:date="2023-11-06T14:34:00Z" w:id="3273"/>
        </w:rPr>
      </w:pPr>
      <w:del w:author="Malachi Jamison" w:date="2023-11-06T14:34:00Z" w:id="3274">
        <w:r w:rsidRPr="0009091C" w:rsidDel="00525BFD">
          <w:rPr>
            <w:rFonts w:eastAsia="Candara"/>
            <w:b/>
          </w:rPr>
          <w:delText>Application Version:</w:delText>
        </w:r>
        <w:r w:rsidRPr="0009091C" w:rsidDel="00525BFD">
          <w:rPr>
            <w:rFonts w:eastAsia="Candara"/>
          </w:rPr>
          <w:delText xml:space="preserve"> [fill out when we release a version of CogniOpen] </w:delText>
        </w:r>
      </w:del>
    </w:p>
    <w:p w:rsidR="3633FBB5" w:rsidDel="00525BFD" w:rsidP="67C3BB09" w:rsidRDefault="3633FBB5" w14:paraId="1BF7C3BD" w14:textId="6069AD42">
      <w:pPr>
        <w:spacing w:line="360" w:lineRule="auto"/>
        <w:rPr>
          <w:del w:author="Malachi Jamison" w:date="2023-11-06T14:34:00Z" w:id="3275"/>
        </w:rPr>
      </w:pPr>
      <w:del w:author="Malachi Jamison" w:date="2023-11-06T14:34:00Z" w:id="3276">
        <w:r w:rsidRPr="0009091C" w:rsidDel="00525BFD">
          <w:rPr>
            <w:rFonts w:eastAsia="Candara"/>
            <w:b/>
          </w:rPr>
          <w:delText>Test Data Setup:</w:delText>
        </w:r>
        <w:r w:rsidRPr="0009091C" w:rsidDel="00525BFD">
          <w:rPr>
            <w:rFonts w:eastAsia="Candara"/>
          </w:rPr>
          <w:delText xml:space="preserve"> None </w:delText>
        </w:r>
      </w:del>
    </w:p>
    <w:p w:rsidR="3633FBB5" w:rsidDel="00525BFD" w:rsidP="67C3BB09" w:rsidRDefault="3633FBB5" w14:paraId="20F8684C" w14:textId="43B2C18D">
      <w:pPr>
        <w:spacing w:line="360" w:lineRule="auto"/>
        <w:rPr>
          <w:del w:author="Malachi Jamison" w:date="2023-11-06T14:34:00Z" w:id="3277"/>
        </w:rPr>
      </w:pPr>
      <w:del w:author="Malachi Jamison" w:date="2023-11-06T14:34:00Z" w:id="3278">
        <w:r w:rsidRPr="0009091C" w:rsidDel="00525BFD">
          <w:rPr>
            <w:rFonts w:eastAsia="Candara"/>
            <w:b/>
          </w:rPr>
          <w:delText>Test Execution:</w:delText>
        </w:r>
        <w:r w:rsidRPr="0009091C" w:rsidDel="00525BFD">
          <w:rPr>
            <w:rFonts w:eastAsia="Candara"/>
          </w:rPr>
          <w:delText xml:space="preserve"> [Record the actual results here as the test is executed.] </w:delText>
        </w:r>
      </w:del>
    </w:p>
    <w:p w:rsidR="3633FBB5" w:rsidDel="00525BFD" w:rsidP="67C3BB09" w:rsidRDefault="3633FBB5" w14:paraId="17DA4700" w14:textId="1D8BF180">
      <w:pPr>
        <w:spacing w:line="360" w:lineRule="auto"/>
        <w:rPr>
          <w:del w:author="Malachi Jamison" w:date="2023-11-06T14:34:00Z" w:id="3279"/>
        </w:rPr>
      </w:pPr>
      <w:del w:author="Malachi Jamison" w:date="2023-11-06T14:34:00Z" w:id="3280">
        <w:r w:rsidRPr="0009091C" w:rsidDel="00525BFD">
          <w:rPr>
            <w:rFonts w:eastAsia="Candara"/>
            <w:b/>
          </w:rPr>
          <w:delText>Pass/Fail Criteria:</w:delText>
        </w:r>
      </w:del>
    </w:p>
    <w:p w:rsidRPr="0009091C" w:rsidR="3633FBB5" w:rsidDel="00525BFD" w:rsidP="003C5AC2" w:rsidRDefault="3633FBB5" w14:paraId="67E6DBC9" w14:textId="62473F6C">
      <w:pPr>
        <w:pStyle w:val="ListParagraph"/>
        <w:numPr>
          <w:ilvl w:val="0"/>
          <w:numId w:val="81"/>
        </w:numPr>
        <w:spacing w:after="0"/>
        <w:rPr>
          <w:del w:author="Malachi Jamison" w:date="2023-11-06T14:34:00Z" w:id="3281"/>
          <w:rFonts w:eastAsia="Candara"/>
        </w:rPr>
      </w:pPr>
      <w:del w:author="Malachi Jamison" w:date="2023-11-06T14:34:00Z" w:id="3282">
        <w:r w:rsidRPr="0009091C" w:rsidDel="00525BFD">
          <w:rPr>
            <w:rFonts w:eastAsia="Candara"/>
            <w:b/>
          </w:rPr>
          <w:delText>Pass:</w:delText>
        </w:r>
        <w:r w:rsidRPr="0009091C" w:rsidDel="00525BFD">
          <w:rPr>
            <w:rFonts w:eastAsia="Candara"/>
          </w:rPr>
          <w:delText xml:space="preserve"> The preview screen displays a preview of the recorded audio file.</w:delText>
        </w:r>
      </w:del>
    </w:p>
    <w:p w:rsidR="3633FBB5" w:rsidDel="00525BFD" w:rsidP="003C5AC2" w:rsidRDefault="3633FBB5" w14:paraId="14C388CD" w14:textId="173F51A9">
      <w:pPr>
        <w:pStyle w:val="ListParagraph"/>
        <w:numPr>
          <w:ilvl w:val="0"/>
          <w:numId w:val="81"/>
        </w:numPr>
        <w:spacing w:after="0"/>
        <w:rPr>
          <w:ins w:author="Zachary Cappella" w:date="2023-10-13T12:40:00Z" w:id="3283"/>
          <w:del w:author="Malachi Jamison" w:date="2023-11-06T14:34:00Z" w:id="3284"/>
          <w:rFonts w:eastAsia="Candara"/>
        </w:rPr>
      </w:pPr>
      <w:del w:author="Malachi Jamison" w:date="2023-11-06T14:34:00Z" w:id="3285">
        <w:r w:rsidRPr="0009091C" w:rsidDel="00525BFD">
          <w:rPr>
            <w:rFonts w:eastAsia="Candara"/>
            <w:b/>
          </w:rPr>
          <w:delText>Fail:</w:delText>
        </w:r>
        <w:r w:rsidRPr="0009091C" w:rsidDel="00525BFD">
          <w:rPr>
            <w:rFonts w:eastAsia="Candara"/>
          </w:rPr>
          <w:delText xml:space="preserve"> If the preview is not displayed or does not represent the recorded content accurately.</w:delText>
        </w:r>
      </w:del>
    </w:p>
    <w:p w:rsidRPr="00696018" w:rsidR="00696018" w:rsidDel="00525BFD" w:rsidRDefault="00696018" w14:paraId="1ACCFD1E" w14:textId="732C8374">
      <w:pPr>
        <w:spacing w:after="0"/>
        <w:rPr>
          <w:del w:author="Malachi Jamison" w:date="2023-11-06T14:34:00Z" w:id="3286"/>
          <w:rFonts w:eastAsia="Candara"/>
        </w:rPr>
        <w:pPrChange w:author="Zachary Cappella" w:date="2023-10-13T12:40:00Z" w:id="3287">
          <w:pPr>
            <w:pStyle w:val="ListParagraph"/>
            <w:numPr>
              <w:numId w:val="81"/>
            </w:numPr>
            <w:spacing w:after="0"/>
            <w:ind w:hanging="360"/>
          </w:pPr>
        </w:pPrChange>
      </w:pPr>
    </w:p>
    <w:p w:rsidR="3633FBB5" w:rsidDel="00525BFD" w:rsidP="67C3BB09" w:rsidRDefault="3633FBB5" w14:paraId="6904DCD3" w14:textId="1CD97171">
      <w:pPr>
        <w:spacing w:line="360" w:lineRule="auto"/>
        <w:rPr>
          <w:del w:author="Malachi Jamison" w:date="2023-11-06T14:34:00Z" w:id="3288"/>
        </w:rPr>
      </w:pPr>
      <w:del w:author="Malachi Jamison" w:date="2023-11-06T14:34:00Z" w:id="3289">
        <w:r w:rsidRPr="0009091C" w:rsidDel="00525BFD">
          <w:rPr>
            <w:rFonts w:eastAsia="Candara"/>
            <w:b/>
          </w:rPr>
          <w:delText xml:space="preserve">Notes/Comments: </w:delText>
        </w:r>
        <w:r w:rsidRPr="0009091C" w:rsidDel="00525BFD">
          <w:rPr>
            <w:rFonts w:eastAsia="Candara"/>
          </w:rPr>
          <w:delText>[Add any additional comments or observations here.]</w:delText>
        </w:r>
        <w:r w:rsidRPr="0009091C" w:rsidDel="00525BFD">
          <w:rPr>
            <w:rFonts w:eastAsia="Candara"/>
            <w:b/>
          </w:rPr>
          <w:delText xml:space="preserve"> </w:delText>
        </w:r>
      </w:del>
    </w:p>
    <w:p w:rsidR="3633FBB5" w:rsidDel="00525BFD" w:rsidP="67C3BB09" w:rsidRDefault="3633FBB5" w14:paraId="321F8E19" w14:textId="7A7D00DD">
      <w:pPr>
        <w:spacing w:line="360" w:lineRule="auto"/>
        <w:rPr>
          <w:del w:author="Malachi Jamison" w:date="2023-11-06T14:34:00Z" w:id="3290"/>
        </w:rPr>
      </w:pPr>
      <w:del w:author="Malachi Jamison" w:date="2023-11-06T14:34:00Z" w:id="3291">
        <w:r w:rsidRPr="0009091C" w:rsidDel="00525BFD">
          <w:rPr>
            <w:rFonts w:eastAsia="Candara"/>
            <w:b/>
          </w:rPr>
          <w:delText>Attachments:</w:delText>
        </w:r>
        <w:r w:rsidRPr="0009091C" w:rsidDel="00525BFD">
          <w:rPr>
            <w:rFonts w:eastAsia="Candara"/>
          </w:rPr>
          <w:delText xml:space="preserve"> [Include any relevant attachments, if needed.]</w:delText>
        </w:r>
      </w:del>
    </w:p>
    <w:p w:rsidR="3633FBB5" w:rsidDel="00525BFD" w:rsidP="67C3BB09" w:rsidRDefault="3633FBB5" w14:paraId="6AD41B7D" w14:textId="4A455E77">
      <w:pPr>
        <w:spacing w:line="360" w:lineRule="auto"/>
        <w:rPr>
          <w:del w:author="Malachi Jamison" w:date="2023-11-06T14:34:00Z" w:id="3292"/>
        </w:rPr>
      </w:pPr>
      <w:del w:author="Malachi Jamison" w:date="2023-11-06T14:34:00Z" w:id="3293">
        <w:r w:rsidRPr="0009091C" w:rsidDel="00525BFD">
          <w:rPr>
            <w:rFonts w:eastAsia="Candara"/>
            <w:b/>
          </w:rPr>
          <w:delText>Assumptions:</w:delText>
        </w:r>
      </w:del>
    </w:p>
    <w:p w:rsidRPr="0009091C" w:rsidR="3633FBB5" w:rsidDel="00525BFD" w:rsidP="003C5AC2" w:rsidRDefault="3633FBB5" w14:paraId="1292A222" w14:textId="2BF20660">
      <w:pPr>
        <w:pStyle w:val="ListParagraph"/>
        <w:numPr>
          <w:ilvl w:val="0"/>
          <w:numId w:val="80"/>
        </w:numPr>
        <w:spacing w:after="0"/>
        <w:rPr>
          <w:del w:author="Malachi Jamison" w:date="2023-11-06T14:34:00Z" w:id="3294"/>
          <w:rFonts w:eastAsia="Candara"/>
        </w:rPr>
      </w:pPr>
      <w:del w:author="Malachi Jamison" w:date="2023-11-06T14:34:00Z" w:id="3295">
        <w:r w:rsidRPr="0009091C" w:rsidDel="00525BFD">
          <w:rPr>
            <w:rFonts w:eastAsia="Candara"/>
          </w:rPr>
          <w:delText>The CogniOpen application is correctly installed and operational on the test device.</w:delText>
        </w:r>
      </w:del>
    </w:p>
    <w:p w:rsidRPr="0009091C" w:rsidR="3633FBB5" w:rsidDel="00525BFD" w:rsidP="003C5AC2" w:rsidRDefault="3633FBB5" w14:paraId="630B9951" w14:textId="2827A321">
      <w:pPr>
        <w:pStyle w:val="ListParagraph"/>
        <w:numPr>
          <w:ilvl w:val="0"/>
          <w:numId w:val="80"/>
        </w:numPr>
        <w:spacing w:after="0"/>
        <w:rPr>
          <w:del w:author="Malachi Jamison" w:date="2023-11-06T14:34:00Z" w:id="3296"/>
          <w:rFonts w:eastAsia="Candara"/>
        </w:rPr>
      </w:pPr>
      <w:del w:author="Malachi Jamison" w:date="2023-11-06T14:34:00Z" w:id="3297">
        <w:r w:rsidRPr="0009091C" w:rsidDel="00525BFD">
          <w:rPr>
            <w:rFonts w:eastAsia="Candara"/>
          </w:rPr>
          <w:delText>A recorded audio file is available for preview.</w:delText>
        </w:r>
      </w:del>
    </w:p>
    <w:p w:rsidRPr="0009091C" w:rsidR="3633FBB5" w:rsidDel="00525BFD" w:rsidP="003C5AC2" w:rsidRDefault="3633FBB5" w14:paraId="6EE28D4B" w14:textId="26A91F81">
      <w:pPr>
        <w:pStyle w:val="ListParagraph"/>
        <w:numPr>
          <w:ilvl w:val="0"/>
          <w:numId w:val="80"/>
        </w:numPr>
        <w:spacing w:after="0"/>
        <w:rPr>
          <w:del w:author="Malachi Jamison" w:date="2023-11-06T14:34:00Z" w:id="3298"/>
          <w:rFonts w:eastAsia="Candara"/>
        </w:rPr>
      </w:pPr>
      <w:del w:author="Malachi Jamison" w:date="2023-11-06T14:34:00Z" w:id="3299">
        <w:r w:rsidRPr="0009091C" w:rsidDel="00525BFD">
          <w:rPr>
            <w:rFonts w:eastAsia="Candara"/>
          </w:rPr>
          <w:delText>The preview screen accurately displays the content of the recorded audio file.</w:delText>
        </w:r>
      </w:del>
    </w:p>
    <w:p w:rsidR="00696018" w:rsidDel="00525BFD" w:rsidP="67C3BB09" w:rsidRDefault="3633FBB5" w14:paraId="44A39F48" w14:textId="145E97CF">
      <w:pPr>
        <w:spacing w:line="360" w:lineRule="auto"/>
        <w:rPr>
          <w:del w:author="Malachi Jamison" w:date="2023-11-06T14:34:00Z" w:id="3300"/>
          <w:rFonts w:eastAsia="Candara"/>
        </w:rPr>
      </w:pPr>
      <w:del w:author="Malachi Jamison" w:date="2023-11-06T14:34:00Z" w:id="3301">
        <w:r w:rsidRPr="0009091C" w:rsidDel="00525BFD">
          <w:rPr>
            <w:rFonts w:eastAsia="Candara"/>
          </w:rPr>
          <w:delText xml:space="preserve"> </w:delText>
        </w:r>
      </w:del>
    </w:p>
    <w:p w:rsidR="3633FBB5" w:rsidDel="00525BFD" w:rsidP="67C3BB09" w:rsidRDefault="006C021A" w14:paraId="234C7DDD" w14:textId="72CAB485">
      <w:pPr>
        <w:spacing w:line="360" w:lineRule="auto"/>
        <w:rPr>
          <w:del w:author="Malachi Jamison" w:date="2023-11-06T14:34:00Z" w:id="3302"/>
        </w:rPr>
      </w:pPr>
      <w:ins w:author="Zachary Cappella" w:date="2023-10-13T12:40:00Z" w:id="3303">
        <w:del w:author="Malachi Jamison" w:date="2023-11-06T14:34:00Z" w:id="3304">
          <w:r w:rsidDel="00525BFD">
            <w:rPr>
              <w:noProof/>
            </w:rPr>
            <w:pict w14:anchorId="054E5B97">
              <v:rect id="_x0000_i1045" style="width:468pt;height:.05pt;mso-width-percent:0;mso-height-percent:0;mso-width-percent:0;mso-height-percent:0" alt="" o:hr="t" o:hrstd="t" o:hralign="center" fillcolor="#a0a0a0" stroked="f"/>
            </w:pict>
          </w:r>
        </w:del>
      </w:ins>
    </w:p>
    <w:p w:rsidRPr="0009091C" w:rsidR="3633FBB5" w:rsidDel="00525BFD" w:rsidP="67C3BB09" w:rsidRDefault="3633FBB5" w14:paraId="77F5706D" w14:textId="41464280">
      <w:pPr>
        <w:pStyle w:val="Heading4"/>
        <w:rPr>
          <w:del w:author="Malachi Jamison" w:date="2023-11-06T14:34:00Z" w:id="3305"/>
          <w:rFonts w:ascii="Times New Roman" w:hAnsi="Times New Roman" w:cs="Times New Roman"/>
          <w:i w:val="0"/>
        </w:rPr>
      </w:pPr>
      <w:bookmarkStart w:name="_Toc148095170" w:id="3306"/>
      <w:bookmarkStart w:name="_Toc811549268" w:id="3307"/>
      <w:del w:author="Malachi Jamison" w:date="2023-11-06T14:34:00Z" w:id="3308">
        <w:r w:rsidRPr="0009091C" w:rsidDel="00525BFD">
          <w:rPr>
            <w:rFonts w:ascii="Times New Roman" w:hAnsi="Times New Roman" w:cs="Times New Roman"/>
            <w:i w:val="0"/>
          </w:rPr>
          <w:delText>3.1.5.6 Verify Save Button</w:delText>
        </w:r>
        <w:bookmarkEnd w:id="3306"/>
        <w:bookmarkEnd w:id="3307"/>
      </w:del>
    </w:p>
    <w:p w:rsidR="3633FBB5" w:rsidDel="00525BFD" w:rsidP="67C3BB09" w:rsidRDefault="3633FBB5" w14:paraId="2F84F683" w14:textId="577CFB3F">
      <w:pPr>
        <w:spacing w:line="360" w:lineRule="auto"/>
        <w:rPr>
          <w:del w:author="Malachi Jamison" w:date="2023-11-06T14:34:00Z" w:id="3309"/>
        </w:rPr>
      </w:pPr>
      <w:del w:author="Malachi Jamison" w:date="2023-11-06T14:34:00Z" w:id="3310">
        <w:r w:rsidRPr="0009091C" w:rsidDel="00525BFD">
          <w:rPr>
            <w:rFonts w:eastAsia="Candara"/>
            <w:b/>
          </w:rPr>
          <w:delText xml:space="preserve">Test Case Link: </w:delText>
        </w:r>
        <w:r w:rsidRPr="0009091C" w:rsidDel="00525BFD">
          <w:rPr>
            <w:rFonts w:eastAsia="Candara"/>
            <w:color w:val="000000" w:themeColor="text1"/>
          </w:rPr>
          <w:delText>[will update when test ADO ticket is created]</w:delText>
        </w:r>
      </w:del>
    </w:p>
    <w:p w:rsidR="3633FBB5" w:rsidDel="00525BFD" w:rsidP="67C3BB09" w:rsidRDefault="3633FBB5" w14:paraId="13360B35" w14:textId="49B42644">
      <w:pPr>
        <w:spacing w:line="360" w:lineRule="auto"/>
        <w:rPr>
          <w:del w:author="Malachi Jamison" w:date="2023-11-06T14:34:00Z" w:id="3311"/>
        </w:rPr>
      </w:pPr>
      <w:del w:author="Malachi Jamison" w:date="2023-11-06T14:34:00Z" w:id="3312">
        <w:r w:rsidRPr="0009091C" w:rsidDel="00525BFD">
          <w:rPr>
            <w:rFonts w:eastAsia="Candara"/>
            <w:b/>
          </w:rPr>
          <w:delText xml:space="preserve">Test Case Name: </w:delText>
        </w:r>
        <w:r w:rsidRPr="0009091C" w:rsidDel="00525BFD">
          <w:rPr>
            <w:rFonts w:eastAsia="Candara"/>
          </w:rPr>
          <w:delText xml:space="preserve">Verify Save Button </w:delText>
        </w:r>
      </w:del>
    </w:p>
    <w:p w:rsidR="3633FBB5" w:rsidDel="00525BFD" w:rsidP="67C3BB09" w:rsidRDefault="3633FBB5" w14:paraId="430EA05C" w14:textId="69448556">
      <w:pPr>
        <w:spacing w:line="360" w:lineRule="auto"/>
        <w:rPr>
          <w:del w:author="Malachi Jamison" w:date="2023-11-06T14:34:00Z" w:id="3313"/>
        </w:rPr>
      </w:pPr>
      <w:del w:author="Malachi Jamison" w:date="2023-11-06T14:34:00Z" w:id="3314">
        <w:r w:rsidRPr="0009091C" w:rsidDel="00525BFD">
          <w:rPr>
            <w:rFonts w:eastAsia="Candara"/>
            <w:b/>
          </w:rPr>
          <w:delText>Description:</w:delText>
        </w:r>
        <w:r w:rsidRPr="0009091C" w:rsidDel="00525BFD">
          <w:rPr>
            <w:rFonts w:eastAsia="Candara"/>
          </w:rPr>
          <w:delText xml:space="preserve"> Verify that tapping the "Save" button on the preview screen (Figure 9) saves the recorded audio file to the device's storage. </w:delText>
        </w:r>
      </w:del>
    </w:p>
    <w:p w:rsidR="3633FBB5" w:rsidDel="00525BFD" w:rsidP="67C3BB09" w:rsidRDefault="3633FBB5" w14:paraId="134ABA5C" w14:textId="033C6A44">
      <w:pPr>
        <w:spacing w:line="360" w:lineRule="auto"/>
        <w:rPr>
          <w:del w:author="Malachi Jamison" w:date="2023-11-06T14:34:00Z" w:id="3315"/>
        </w:rPr>
      </w:pPr>
      <w:del w:author="Malachi Jamison" w:date="2023-11-06T14:34:00Z" w:id="3316">
        <w:r w:rsidRPr="0009091C" w:rsidDel="00525BFD">
          <w:rPr>
            <w:rFonts w:eastAsia="Candara"/>
            <w:b/>
          </w:rPr>
          <w:delText>Requirements:</w:delText>
        </w:r>
        <w:r w:rsidRPr="0009091C" w:rsidDel="00525BFD">
          <w:rPr>
            <w:rFonts w:eastAsia="Candara"/>
          </w:rPr>
          <w:delText xml:space="preserve"> Save Button Functionality</w:delText>
        </w:r>
      </w:del>
    </w:p>
    <w:p w:rsidR="3633FBB5" w:rsidDel="00525BFD" w:rsidP="003C5AC2" w:rsidRDefault="3633FBB5" w14:paraId="487E12D2" w14:textId="6FBBAC67">
      <w:pPr>
        <w:pStyle w:val="ListParagraph"/>
        <w:numPr>
          <w:ilvl w:val="0"/>
          <w:numId w:val="89"/>
        </w:numPr>
        <w:spacing w:after="0"/>
        <w:rPr>
          <w:ins w:author="Zachary Cappella" w:date="2023-10-13T12:41:00Z" w:id="3317"/>
          <w:del w:author="Malachi Jamison" w:date="2023-11-06T14:34:00Z" w:id="3318"/>
          <w:rFonts w:eastAsia="Candara"/>
        </w:rPr>
      </w:pPr>
      <w:del w:author="Malachi Jamison" w:date="2023-11-06T14:34:00Z" w:id="3319">
        <w:r w:rsidRPr="0009091C" w:rsidDel="00525BFD">
          <w:rPr>
            <w:rFonts w:eastAsia="Candara"/>
          </w:rPr>
          <w:delText xml:space="preserve">On the preview screen (Figure 9), there must be a "Save" button that allows users to save the recorded audio file to the device's storage. </w:delText>
        </w:r>
      </w:del>
    </w:p>
    <w:p w:rsidRPr="00820A12" w:rsidR="00820A12" w:rsidDel="00525BFD" w:rsidRDefault="00820A12" w14:paraId="2F0CF335" w14:textId="0DD1D84B">
      <w:pPr>
        <w:spacing w:after="0"/>
        <w:rPr>
          <w:del w:author="Malachi Jamison" w:date="2023-11-06T14:34:00Z" w:id="3320"/>
          <w:rFonts w:eastAsia="Candara"/>
        </w:rPr>
        <w:pPrChange w:author="Zachary Cappella" w:date="2023-10-13T12:41:00Z" w:id="3321">
          <w:pPr>
            <w:pStyle w:val="ListParagraph"/>
            <w:numPr>
              <w:numId w:val="89"/>
            </w:numPr>
            <w:spacing w:after="0"/>
            <w:ind w:hanging="360"/>
          </w:pPr>
        </w:pPrChange>
      </w:pPr>
    </w:p>
    <w:p w:rsidR="3633FBB5" w:rsidDel="00525BFD" w:rsidP="67C3BB09" w:rsidRDefault="3633FBB5" w14:paraId="64A6441D" w14:textId="6E4817CA">
      <w:pPr>
        <w:spacing w:line="360" w:lineRule="auto"/>
        <w:rPr>
          <w:del w:author="Malachi Jamison" w:date="2023-11-06T14:34:00Z" w:id="3322"/>
        </w:rPr>
      </w:pPr>
      <w:del w:author="Malachi Jamison" w:date="2023-11-06T14:34:00Z" w:id="3323">
        <w:r w:rsidRPr="0009091C" w:rsidDel="00525BFD">
          <w:rPr>
            <w:rFonts w:eastAsia="Candara"/>
            <w:b/>
          </w:rPr>
          <w:delText>Prerequisites:</w:delText>
        </w:r>
      </w:del>
    </w:p>
    <w:p w:rsidRPr="0009091C" w:rsidR="3633FBB5" w:rsidDel="00525BFD" w:rsidP="003C5AC2" w:rsidRDefault="3633FBB5" w14:paraId="5D9921EB" w14:textId="5F15E795">
      <w:pPr>
        <w:pStyle w:val="ListParagraph"/>
        <w:numPr>
          <w:ilvl w:val="0"/>
          <w:numId w:val="89"/>
        </w:numPr>
        <w:spacing w:after="0"/>
        <w:rPr>
          <w:del w:author="Malachi Jamison" w:date="2023-11-06T14:34:00Z" w:id="3324"/>
          <w:rFonts w:eastAsia="Candara"/>
        </w:rPr>
      </w:pPr>
      <w:del w:author="Malachi Jamison" w:date="2023-11-06T14:34:00Z" w:id="3325">
        <w:r w:rsidRPr="0009091C" w:rsidDel="00525BFD">
          <w:rPr>
            <w:rFonts w:eastAsia="Candara"/>
          </w:rPr>
          <w:delText>The CogniOpen application must be properly installed and functioning on the test device.</w:delText>
        </w:r>
      </w:del>
    </w:p>
    <w:p w:rsidRPr="0009091C" w:rsidR="3633FBB5" w:rsidDel="00525BFD" w:rsidP="003C5AC2" w:rsidRDefault="3633FBB5" w14:paraId="09E48104" w14:textId="5E223FB8">
      <w:pPr>
        <w:pStyle w:val="ListParagraph"/>
        <w:numPr>
          <w:ilvl w:val="0"/>
          <w:numId w:val="89"/>
        </w:numPr>
        <w:spacing w:after="0"/>
        <w:rPr>
          <w:del w:author="Malachi Jamison" w:date="2023-11-06T14:34:00Z" w:id="3326"/>
          <w:rFonts w:eastAsia="Candara"/>
        </w:rPr>
      </w:pPr>
      <w:del w:author="Malachi Jamison" w:date="2023-11-06T14:34:00Z" w:id="3327">
        <w:r w:rsidRPr="0009091C" w:rsidDel="00525BFD">
          <w:rPr>
            <w:rFonts w:eastAsia="Candara"/>
          </w:rPr>
          <w:delText>A recorded audio file must be available for saving within the application.</w:delText>
        </w:r>
      </w:del>
    </w:p>
    <w:p w:rsidR="3633FBB5" w:rsidDel="00525BFD" w:rsidP="003C5AC2" w:rsidRDefault="3633FBB5" w14:paraId="04303238" w14:textId="0CD8DF5D">
      <w:pPr>
        <w:pStyle w:val="ListParagraph"/>
        <w:numPr>
          <w:ilvl w:val="0"/>
          <w:numId w:val="89"/>
        </w:numPr>
        <w:spacing w:after="0"/>
        <w:rPr>
          <w:ins w:author="Zachary Cappella" w:date="2023-10-13T12:41:00Z" w:id="3328"/>
          <w:del w:author="Malachi Jamison" w:date="2023-11-06T14:34:00Z" w:id="3329"/>
          <w:rFonts w:eastAsia="Candara"/>
        </w:rPr>
      </w:pPr>
      <w:del w:author="Malachi Jamison" w:date="2023-11-06T14:34:00Z" w:id="3330">
        <w:r w:rsidRPr="0009091C" w:rsidDel="00525BFD">
          <w:rPr>
            <w:rFonts w:eastAsia="Candara"/>
          </w:rPr>
          <w:delText>The device must have sufficient available storage space to save the audio file.</w:delText>
        </w:r>
      </w:del>
    </w:p>
    <w:p w:rsidRPr="00820A12" w:rsidR="00820A12" w:rsidDel="00525BFD" w:rsidRDefault="00820A12" w14:paraId="10857513" w14:textId="76FDB518">
      <w:pPr>
        <w:spacing w:after="0"/>
        <w:rPr>
          <w:del w:author="Malachi Jamison" w:date="2023-11-06T14:34:00Z" w:id="3331"/>
          <w:rFonts w:eastAsia="Candara"/>
        </w:rPr>
        <w:pPrChange w:author="Zachary Cappella" w:date="2023-10-13T12:41:00Z" w:id="3332">
          <w:pPr>
            <w:pStyle w:val="ListParagraph"/>
            <w:numPr>
              <w:numId w:val="89"/>
            </w:numPr>
            <w:spacing w:after="0"/>
            <w:ind w:hanging="360"/>
          </w:pPr>
        </w:pPrChange>
      </w:pPr>
    </w:p>
    <w:p w:rsidR="3633FBB5" w:rsidDel="00525BFD" w:rsidP="67C3BB09" w:rsidRDefault="3633FBB5" w14:paraId="51DA1C2E" w14:textId="0D44DB23">
      <w:pPr>
        <w:spacing w:line="360" w:lineRule="auto"/>
        <w:rPr>
          <w:del w:author="Malachi Jamison" w:date="2023-11-06T14:34:00Z" w:id="3333"/>
        </w:rPr>
      </w:pPr>
      <w:del w:author="Malachi Jamison" w:date="2023-11-06T14:34:00Z" w:id="3334">
        <w:r w:rsidRPr="0009091C" w:rsidDel="00525BFD">
          <w:rPr>
            <w:rFonts w:eastAsia="Candara"/>
            <w:b/>
          </w:rPr>
          <w:delText>Test Data:</w:delText>
        </w:r>
        <w:r w:rsidRPr="0009091C" w:rsidDel="00525BFD">
          <w:rPr>
            <w:rFonts w:eastAsia="Candara"/>
          </w:rPr>
          <w:delText xml:space="preserve"> None </w:delText>
        </w:r>
      </w:del>
    </w:p>
    <w:p w:rsidR="3633FBB5" w:rsidDel="00525BFD" w:rsidP="67C3BB09" w:rsidRDefault="3633FBB5" w14:paraId="6CE4BB6E" w14:textId="3E303E66">
      <w:pPr>
        <w:spacing w:line="360" w:lineRule="auto"/>
        <w:rPr>
          <w:del w:author="Malachi Jamison" w:date="2023-11-06T14:34:00Z" w:id="3335"/>
        </w:rPr>
      </w:pPr>
      <w:del w:author="Malachi Jamison" w:date="2023-11-06T14:34:00Z" w:id="3336">
        <w:r w:rsidRPr="0009091C" w:rsidDel="00525BFD">
          <w:rPr>
            <w:rFonts w:eastAsia="Candara"/>
            <w:b/>
          </w:rPr>
          <w:delText>Test Steps:</w:delText>
        </w:r>
      </w:del>
    </w:p>
    <w:p w:rsidR="3633FBB5" w:rsidDel="00525BFD" w:rsidP="003C5AC2" w:rsidRDefault="3633FBB5" w14:paraId="37F10071" w14:textId="544E140B">
      <w:pPr>
        <w:pStyle w:val="ListParagraph"/>
        <w:numPr>
          <w:ilvl w:val="0"/>
          <w:numId w:val="79"/>
        </w:numPr>
        <w:spacing w:after="0"/>
        <w:rPr>
          <w:ins w:author="Zachary Cappella" w:date="2023-10-13T12:41:00Z" w:id="3337"/>
          <w:del w:author="Malachi Jamison" w:date="2023-11-06T14:34:00Z" w:id="3338"/>
          <w:rFonts w:eastAsia="Candara"/>
        </w:rPr>
      </w:pPr>
      <w:del w:author="Malachi Jamison" w:date="2023-11-06T14:34:00Z" w:id="3339">
        <w:r w:rsidRPr="0009091C" w:rsidDel="00525BFD">
          <w:rPr>
            <w:rFonts w:eastAsia="Candara"/>
          </w:rPr>
          <w:delText>On the preview screen (Figure 9), tap the "Save" button.</w:delText>
        </w:r>
      </w:del>
    </w:p>
    <w:p w:rsidRPr="00820A12" w:rsidR="00820A12" w:rsidDel="00525BFD" w:rsidRDefault="00820A12" w14:paraId="7F2CC4FC" w14:textId="5263DB70">
      <w:pPr>
        <w:spacing w:after="0"/>
        <w:rPr>
          <w:del w:author="Malachi Jamison" w:date="2023-11-06T14:34:00Z" w:id="3340"/>
          <w:rFonts w:eastAsia="Candara"/>
        </w:rPr>
        <w:pPrChange w:author="Zachary Cappella" w:date="2023-10-13T12:41:00Z" w:id="3341">
          <w:pPr>
            <w:pStyle w:val="ListParagraph"/>
            <w:numPr>
              <w:numId w:val="79"/>
            </w:numPr>
            <w:spacing w:after="0"/>
            <w:ind w:hanging="360"/>
          </w:pPr>
        </w:pPrChange>
      </w:pPr>
    </w:p>
    <w:p w:rsidR="3633FBB5" w:rsidDel="00525BFD" w:rsidP="67C3BB09" w:rsidRDefault="3633FBB5" w14:paraId="7CAC22C5" w14:textId="6367EEA6">
      <w:pPr>
        <w:spacing w:line="360" w:lineRule="auto"/>
        <w:rPr>
          <w:del w:author="Malachi Jamison" w:date="2023-11-06T14:34:00Z" w:id="3342"/>
        </w:rPr>
      </w:pPr>
      <w:del w:author="Malachi Jamison" w:date="2023-11-06T14:34:00Z" w:id="3343">
        <w:r w:rsidRPr="0009091C" w:rsidDel="00525BFD">
          <w:rPr>
            <w:rFonts w:eastAsia="Candara"/>
            <w:b/>
          </w:rPr>
          <w:delText>Expected Result:</w:delText>
        </w:r>
        <w:r w:rsidRPr="0009091C" w:rsidDel="00525BFD">
          <w:rPr>
            <w:rFonts w:eastAsia="Candara"/>
          </w:rPr>
          <w:delText xml:space="preserve"> Tapping the "Save" button saves the recorded audio file to the device's storage.</w:delText>
        </w:r>
      </w:del>
    </w:p>
    <w:p w:rsidR="3633FBB5" w:rsidDel="00525BFD" w:rsidP="67C3BB09" w:rsidRDefault="3633FBB5" w14:paraId="541FD59A" w14:textId="7F6578CB">
      <w:pPr>
        <w:spacing w:line="360" w:lineRule="auto"/>
        <w:rPr>
          <w:del w:author="Malachi Jamison" w:date="2023-11-06T14:34:00Z" w:id="3344"/>
        </w:rPr>
      </w:pPr>
      <w:del w:author="Malachi Jamison" w:date="2023-11-06T14:34:00Z" w:id="3345">
        <w:r w:rsidRPr="0009091C" w:rsidDel="00525BFD">
          <w:rPr>
            <w:rFonts w:eastAsia="Candara"/>
            <w:b/>
          </w:rPr>
          <w:delText>Test Environment:</w:delText>
        </w:r>
        <w:r w:rsidRPr="0009091C" w:rsidDel="00525BFD">
          <w:rPr>
            <w:rFonts w:eastAsia="Candara"/>
          </w:rPr>
          <w:delText xml:space="preserve"> </w:delText>
        </w:r>
      </w:del>
    </w:p>
    <w:p w:rsidR="3633FBB5" w:rsidDel="00525BFD" w:rsidP="67C3BB09" w:rsidRDefault="3633FBB5" w14:paraId="0EDE5974" w14:textId="35457DDE">
      <w:pPr>
        <w:spacing w:line="360" w:lineRule="auto"/>
        <w:rPr>
          <w:del w:author="Malachi Jamison" w:date="2023-11-06T14:34:00Z" w:id="3346"/>
        </w:rPr>
      </w:pPr>
      <w:del w:author="Malachi Jamison" w:date="2023-11-06T14:34:00Z" w:id="3347">
        <w:r w:rsidRPr="0009091C" w:rsidDel="00525BFD">
          <w:rPr>
            <w:rFonts w:eastAsia="Candara"/>
            <w:b/>
          </w:rPr>
          <w:delText>Device:</w:delText>
        </w:r>
        <w:r w:rsidRPr="0009091C" w:rsidDel="00525BFD">
          <w:rPr>
            <w:rFonts w:eastAsia="Candara"/>
          </w:rPr>
          <w:delText xml:space="preserve"> [fill out when test environment is created]</w:delText>
        </w:r>
      </w:del>
    </w:p>
    <w:p w:rsidR="3633FBB5" w:rsidDel="00525BFD" w:rsidP="67C3BB09" w:rsidRDefault="3633FBB5" w14:paraId="5C9B3B85" w14:textId="77DADB11">
      <w:pPr>
        <w:spacing w:line="360" w:lineRule="auto"/>
        <w:rPr>
          <w:del w:author="Malachi Jamison" w:date="2023-11-06T14:34:00Z" w:id="3348"/>
        </w:rPr>
      </w:pPr>
      <w:del w:author="Malachi Jamison" w:date="2023-11-06T14:34:00Z" w:id="3349">
        <w:r w:rsidRPr="0009091C" w:rsidDel="00525BFD">
          <w:rPr>
            <w:rFonts w:eastAsia="Candara"/>
            <w:b/>
          </w:rPr>
          <w:delText>Application Version:</w:delText>
        </w:r>
        <w:r w:rsidRPr="0009091C" w:rsidDel="00525BFD">
          <w:rPr>
            <w:rFonts w:eastAsia="Candara"/>
          </w:rPr>
          <w:delText xml:space="preserve"> [fill out when we release a version of CogniOpen] </w:delText>
        </w:r>
      </w:del>
    </w:p>
    <w:p w:rsidR="3633FBB5" w:rsidDel="00525BFD" w:rsidP="67C3BB09" w:rsidRDefault="3633FBB5" w14:paraId="0645ED2D" w14:textId="321DD816">
      <w:pPr>
        <w:spacing w:line="360" w:lineRule="auto"/>
        <w:rPr>
          <w:del w:author="Malachi Jamison" w:date="2023-11-06T14:34:00Z" w:id="3350"/>
        </w:rPr>
      </w:pPr>
      <w:del w:author="Malachi Jamison" w:date="2023-11-06T14:34:00Z" w:id="3351">
        <w:r w:rsidRPr="0009091C" w:rsidDel="00525BFD">
          <w:rPr>
            <w:rFonts w:eastAsia="Candara"/>
            <w:b/>
          </w:rPr>
          <w:delText>Test Data Setup:</w:delText>
        </w:r>
        <w:r w:rsidRPr="0009091C" w:rsidDel="00525BFD">
          <w:rPr>
            <w:rFonts w:eastAsia="Candara"/>
          </w:rPr>
          <w:delText xml:space="preserve"> None </w:delText>
        </w:r>
      </w:del>
    </w:p>
    <w:p w:rsidR="3633FBB5" w:rsidDel="00525BFD" w:rsidP="67C3BB09" w:rsidRDefault="3633FBB5" w14:paraId="269C337A" w14:textId="4006F902">
      <w:pPr>
        <w:spacing w:line="360" w:lineRule="auto"/>
        <w:rPr>
          <w:del w:author="Malachi Jamison" w:date="2023-11-06T14:34:00Z" w:id="3352"/>
        </w:rPr>
      </w:pPr>
      <w:del w:author="Malachi Jamison" w:date="2023-11-06T14:34:00Z" w:id="3353">
        <w:r w:rsidRPr="0009091C" w:rsidDel="00525BFD">
          <w:rPr>
            <w:rFonts w:eastAsia="Candara"/>
            <w:b/>
          </w:rPr>
          <w:delText>Test Execution:</w:delText>
        </w:r>
        <w:r w:rsidRPr="0009091C" w:rsidDel="00525BFD">
          <w:rPr>
            <w:rFonts w:eastAsia="Candara"/>
          </w:rPr>
          <w:delText xml:space="preserve"> [Record the actual results here as the test is executed.] </w:delText>
        </w:r>
      </w:del>
    </w:p>
    <w:p w:rsidR="3633FBB5" w:rsidDel="00525BFD" w:rsidP="67C3BB09" w:rsidRDefault="3633FBB5" w14:paraId="7CE075E7" w14:textId="168DE7D3">
      <w:pPr>
        <w:spacing w:line="360" w:lineRule="auto"/>
        <w:rPr>
          <w:del w:author="Malachi Jamison" w:date="2023-11-06T14:34:00Z" w:id="3354"/>
        </w:rPr>
      </w:pPr>
      <w:del w:author="Malachi Jamison" w:date="2023-11-06T14:34:00Z" w:id="3355">
        <w:r w:rsidRPr="0009091C" w:rsidDel="00525BFD">
          <w:rPr>
            <w:rFonts w:eastAsia="Candara"/>
            <w:b/>
          </w:rPr>
          <w:delText>Pass/Fail Criteria:</w:delText>
        </w:r>
      </w:del>
    </w:p>
    <w:p w:rsidRPr="0009091C" w:rsidR="3633FBB5" w:rsidDel="00525BFD" w:rsidP="003C5AC2" w:rsidRDefault="3633FBB5" w14:paraId="10D832BD" w14:textId="3F64AFCC">
      <w:pPr>
        <w:pStyle w:val="ListParagraph"/>
        <w:numPr>
          <w:ilvl w:val="0"/>
          <w:numId w:val="78"/>
        </w:numPr>
        <w:spacing w:after="0"/>
        <w:rPr>
          <w:del w:author="Malachi Jamison" w:date="2023-11-06T14:34:00Z" w:id="3356"/>
          <w:rFonts w:eastAsia="Candara"/>
        </w:rPr>
      </w:pPr>
      <w:del w:author="Malachi Jamison" w:date="2023-11-06T14:34:00Z" w:id="3357">
        <w:r w:rsidRPr="0009091C" w:rsidDel="00525BFD">
          <w:rPr>
            <w:rFonts w:eastAsia="Candara"/>
            <w:b/>
          </w:rPr>
          <w:delText>Pass:</w:delText>
        </w:r>
        <w:r w:rsidRPr="0009091C" w:rsidDel="00525BFD">
          <w:rPr>
            <w:rFonts w:eastAsia="Candara"/>
          </w:rPr>
          <w:delText xml:space="preserve"> Tapping the "Save" button saves the recorded audio file.</w:delText>
        </w:r>
      </w:del>
    </w:p>
    <w:p w:rsidR="3633FBB5" w:rsidDel="00525BFD" w:rsidP="003C5AC2" w:rsidRDefault="3633FBB5" w14:paraId="5DBE9580" w14:textId="2024AEB1">
      <w:pPr>
        <w:pStyle w:val="ListParagraph"/>
        <w:numPr>
          <w:ilvl w:val="0"/>
          <w:numId w:val="78"/>
        </w:numPr>
        <w:spacing w:after="0"/>
        <w:rPr>
          <w:ins w:author="Zachary Cappella" w:date="2023-10-13T12:41:00Z" w:id="3358"/>
          <w:del w:author="Malachi Jamison" w:date="2023-11-06T14:34:00Z" w:id="3359"/>
          <w:rFonts w:eastAsia="Candara"/>
        </w:rPr>
      </w:pPr>
      <w:del w:author="Malachi Jamison" w:date="2023-11-06T14:34:00Z" w:id="3360">
        <w:r w:rsidRPr="0009091C" w:rsidDel="00525BFD">
          <w:rPr>
            <w:rFonts w:eastAsia="Candara"/>
            <w:b/>
          </w:rPr>
          <w:delText>Fail:</w:delText>
        </w:r>
        <w:r w:rsidRPr="0009091C" w:rsidDel="00525BFD">
          <w:rPr>
            <w:rFonts w:eastAsia="Candara"/>
          </w:rPr>
          <w:delText xml:space="preserve"> If the audio file is not saved or if the button does not function as expected.</w:delText>
        </w:r>
      </w:del>
    </w:p>
    <w:p w:rsidRPr="00820A12" w:rsidR="00820A12" w:rsidDel="00525BFD" w:rsidRDefault="00820A12" w14:paraId="6504523C" w14:textId="3A4E7E17">
      <w:pPr>
        <w:spacing w:after="0"/>
        <w:rPr>
          <w:del w:author="Malachi Jamison" w:date="2023-11-06T14:34:00Z" w:id="3361"/>
          <w:rFonts w:eastAsia="Candara"/>
        </w:rPr>
        <w:pPrChange w:author="Zachary Cappella" w:date="2023-10-13T12:41:00Z" w:id="3362">
          <w:pPr>
            <w:pStyle w:val="ListParagraph"/>
            <w:numPr>
              <w:numId w:val="78"/>
            </w:numPr>
            <w:spacing w:after="0"/>
            <w:ind w:hanging="360"/>
          </w:pPr>
        </w:pPrChange>
      </w:pPr>
    </w:p>
    <w:p w:rsidR="3633FBB5" w:rsidDel="00525BFD" w:rsidP="67C3BB09" w:rsidRDefault="3633FBB5" w14:paraId="53D653BD" w14:textId="2BFDB937">
      <w:pPr>
        <w:spacing w:line="360" w:lineRule="auto"/>
        <w:rPr>
          <w:del w:author="Malachi Jamison" w:date="2023-11-06T14:34:00Z" w:id="3363"/>
        </w:rPr>
      </w:pPr>
      <w:del w:author="Malachi Jamison" w:date="2023-11-06T14:34:00Z" w:id="3364">
        <w:r w:rsidRPr="0009091C" w:rsidDel="00525BFD">
          <w:rPr>
            <w:rFonts w:eastAsia="Candara"/>
            <w:b/>
          </w:rPr>
          <w:delText xml:space="preserve">Notes/Comments: </w:delText>
        </w:r>
        <w:r w:rsidRPr="0009091C" w:rsidDel="00525BFD">
          <w:rPr>
            <w:rFonts w:eastAsia="Candara"/>
          </w:rPr>
          <w:delText xml:space="preserve">[Add any additional comments or observations here.] </w:delText>
        </w:r>
      </w:del>
    </w:p>
    <w:p w:rsidR="3633FBB5" w:rsidDel="00525BFD" w:rsidP="67C3BB09" w:rsidRDefault="3633FBB5" w14:paraId="06022D6D" w14:textId="1A0FC60C">
      <w:pPr>
        <w:spacing w:line="360" w:lineRule="auto"/>
        <w:rPr>
          <w:del w:author="Malachi Jamison" w:date="2023-11-06T14:34:00Z" w:id="3365"/>
        </w:rPr>
      </w:pPr>
      <w:del w:author="Malachi Jamison" w:date="2023-11-06T14:34:00Z" w:id="3366">
        <w:r w:rsidRPr="0009091C" w:rsidDel="00525BFD">
          <w:rPr>
            <w:rFonts w:eastAsia="Candara"/>
            <w:b/>
          </w:rPr>
          <w:delText>Attachments:</w:delText>
        </w:r>
        <w:r w:rsidRPr="0009091C" w:rsidDel="00525BFD">
          <w:rPr>
            <w:rFonts w:eastAsia="Candara"/>
          </w:rPr>
          <w:delText xml:space="preserve"> [Include any relevant attachments, if needed.]</w:delText>
        </w:r>
      </w:del>
    </w:p>
    <w:p w:rsidR="3633FBB5" w:rsidDel="00525BFD" w:rsidP="67C3BB09" w:rsidRDefault="3633FBB5" w14:paraId="4DCF6D43" w14:textId="6B939FA5">
      <w:pPr>
        <w:spacing w:line="360" w:lineRule="auto"/>
        <w:rPr>
          <w:del w:author="Malachi Jamison" w:date="2023-11-06T14:34:00Z" w:id="3367"/>
        </w:rPr>
      </w:pPr>
      <w:del w:author="Malachi Jamison" w:date="2023-11-06T14:34:00Z" w:id="3368">
        <w:r w:rsidRPr="0009091C" w:rsidDel="00525BFD">
          <w:rPr>
            <w:rFonts w:eastAsia="Candara"/>
            <w:b/>
          </w:rPr>
          <w:delText>Assumptions:</w:delText>
        </w:r>
      </w:del>
    </w:p>
    <w:p w:rsidRPr="0009091C" w:rsidR="3633FBB5" w:rsidDel="00525BFD" w:rsidP="003C5AC2" w:rsidRDefault="3633FBB5" w14:paraId="1603EC4F" w14:textId="23CDBBB6">
      <w:pPr>
        <w:pStyle w:val="ListParagraph"/>
        <w:numPr>
          <w:ilvl w:val="0"/>
          <w:numId w:val="77"/>
        </w:numPr>
        <w:spacing w:after="0"/>
        <w:rPr>
          <w:del w:author="Malachi Jamison" w:date="2023-11-06T14:34:00Z" w:id="3369"/>
          <w:rFonts w:eastAsia="Candara"/>
        </w:rPr>
      </w:pPr>
      <w:del w:author="Malachi Jamison" w:date="2023-11-06T14:34:00Z" w:id="3370">
        <w:r w:rsidRPr="0009091C" w:rsidDel="00525BFD">
          <w:rPr>
            <w:rFonts w:eastAsia="Candara"/>
          </w:rPr>
          <w:delText>The CogniOpen application is correctly installed and functioning on the test device.</w:delText>
        </w:r>
      </w:del>
    </w:p>
    <w:p w:rsidRPr="0009091C" w:rsidR="3633FBB5" w:rsidDel="00525BFD" w:rsidP="003C5AC2" w:rsidRDefault="3633FBB5" w14:paraId="6982DC1E" w14:textId="718B4375">
      <w:pPr>
        <w:pStyle w:val="ListParagraph"/>
        <w:numPr>
          <w:ilvl w:val="0"/>
          <w:numId w:val="77"/>
        </w:numPr>
        <w:spacing w:after="0"/>
        <w:rPr>
          <w:del w:author="Malachi Jamison" w:date="2023-11-06T14:34:00Z" w:id="3371"/>
          <w:rFonts w:eastAsia="Candara"/>
        </w:rPr>
      </w:pPr>
      <w:del w:author="Malachi Jamison" w:date="2023-11-06T14:34:00Z" w:id="3372">
        <w:r w:rsidRPr="0009091C" w:rsidDel="00525BFD">
          <w:rPr>
            <w:rFonts w:eastAsia="Candara"/>
          </w:rPr>
          <w:delText>A recorded audio file is available for saving.</w:delText>
        </w:r>
      </w:del>
    </w:p>
    <w:p w:rsidRPr="0009091C" w:rsidR="3633FBB5" w:rsidDel="00525BFD" w:rsidP="003C5AC2" w:rsidRDefault="3633FBB5" w14:paraId="6F397F2B" w14:textId="3DBF0E6F">
      <w:pPr>
        <w:pStyle w:val="ListParagraph"/>
        <w:numPr>
          <w:ilvl w:val="0"/>
          <w:numId w:val="77"/>
        </w:numPr>
        <w:spacing w:after="0"/>
        <w:rPr>
          <w:del w:author="Malachi Jamison" w:date="2023-11-06T14:34:00Z" w:id="3373"/>
          <w:rFonts w:eastAsia="Candara"/>
        </w:rPr>
      </w:pPr>
      <w:del w:author="Malachi Jamison" w:date="2023-11-06T14:34:00Z" w:id="3374">
        <w:r w:rsidRPr="0009091C" w:rsidDel="00525BFD">
          <w:rPr>
            <w:rFonts w:eastAsia="Candara"/>
          </w:rPr>
          <w:delText>Sufficient storage space is available on the device for saving the audio file</w:delText>
        </w:r>
      </w:del>
      <w:ins w:author="Zachary Cappella" w:date="2023-10-13T12:41:00Z" w:id="3375">
        <w:del w:author="Malachi Jamison" w:date="2023-11-06T14:34:00Z" w:id="3376">
          <w:r w:rsidDel="00525BFD" w:rsidR="00820A12">
            <w:rPr>
              <w:rFonts w:eastAsia="Candara"/>
            </w:rPr>
            <w:delText>.</w:delText>
          </w:r>
        </w:del>
      </w:ins>
      <w:del w:author="Malachi Jamison" w:date="2023-11-06T14:34:00Z" w:id="3377">
        <w:r w:rsidRPr="0009091C" w:rsidDel="00525BFD">
          <w:rPr>
            <w:rFonts w:eastAsia="Candara"/>
          </w:rPr>
          <w:delText>.</w:delText>
        </w:r>
      </w:del>
    </w:p>
    <w:p w:rsidR="00820A12" w:rsidDel="00820A12" w:rsidP="67C3BB09" w:rsidRDefault="3633FBB5" w14:paraId="14B361D8" w14:textId="65998832">
      <w:pPr>
        <w:spacing w:line="360" w:lineRule="auto"/>
        <w:rPr>
          <w:del w:author="Zachary Cappella" w:date="2023-10-13T12:41:00Z" w:id="3378"/>
          <w:rFonts w:eastAsia="Candara"/>
        </w:rPr>
      </w:pPr>
      <w:del w:author="Malachi Jamison" w:date="2023-11-06T14:34:00Z" w:id="3379">
        <w:r w:rsidRPr="0009091C" w:rsidDel="00525BFD">
          <w:rPr>
            <w:rFonts w:eastAsia="Candara"/>
          </w:rPr>
          <w:delText xml:space="preserve"> </w:delText>
        </w:r>
      </w:del>
    </w:p>
    <w:p w:rsidR="3633FBB5" w:rsidP="67C3BB09" w:rsidRDefault="006C021A" w14:paraId="001A5219" w14:textId="40BD4FC5">
      <w:pPr>
        <w:spacing w:line="360" w:lineRule="auto"/>
      </w:pPr>
      <w:ins w:author="Zachary Cappella" w:date="2023-10-13T12:41:00Z" w:id="3380">
        <w:r>
          <w:rPr>
            <w:noProof/>
          </w:rPr>
          <w:pict w14:anchorId="71434526">
            <v:rect id="_x0000_i1046" style="width:468pt;height:.05pt;mso-width-percent:0;mso-height-percent:0;mso-width-percent:0;mso-height-percent:0" alt="" o:hr="t" o:hrstd="t" o:hralign="center" fillcolor="#a0a0a0" stroked="f"/>
          </w:pict>
        </w:r>
      </w:ins>
    </w:p>
    <w:p w:rsidRPr="0009091C" w:rsidR="3633FBB5" w:rsidP="167C278A" w:rsidRDefault="3633FBB5" w14:paraId="73F4F4EF" w14:textId="61B79D33">
      <w:pPr>
        <w:pStyle w:val="Heading4"/>
        <w:rPr>
          <w:rFonts w:ascii="Times New Roman" w:hAnsi="Times New Roman" w:cs="Times New Roman"/>
          <w:i w:val="0"/>
          <w:iCs w:val="0"/>
        </w:rPr>
      </w:pPr>
      <w:bookmarkStart w:name="_Toc148095171" w:id="3381"/>
      <w:bookmarkStart w:name="_Toc530211882" w:id="3382"/>
      <w:bookmarkStart w:name="_Toc1446944734" w:id="1786389752"/>
      <w:r w:rsidRPr="167C278A" w:rsidR="3633FBB5">
        <w:rPr>
          <w:rFonts w:ascii="Times New Roman" w:hAnsi="Times New Roman" w:cs="Times New Roman"/>
          <w:i w:val="0"/>
          <w:iCs w:val="0"/>
        </w:rPr>
        <w:t>3.1.</w:t>
      </w:r>
      <w:ins w:author="Malachi Jamison" w:date="2023-11-06T14:39:00Z" w:id="2015638030">
        <w:r w:rsidRPr="167C278A" w:rsidR="006C021A">
          <w:rPr>
            <w:rFonts w:ascii="Times New Roman" w:hAnsi="Times New Roman" w:cs="Times New Roman"/>
            <w:i w:val="0"/>
            <w:iCs w:val="0"/>
          </w:rPr>
          <w:t>4</w:t>
        </w:r>
      </w:ins>
      <w:del w:author="Malachi Jamison" w:date="2023-11-06T14:39:00Z" w:id="1057337956">
        <w:r w:rsidRPr="167C278A" w:rsidDel="3633FBB5">
          <w:rPr>
            <w:rFonts w:ascii="Times New Roman" w:hAnsi="Times New Roman" w:cs="Times New Roman"/>
            <w:i w:val="0"/>
            <w:iCs w:val="0"/>
          </w:rPr>
          <w:delText>5</w:delText>
        </w:r>
      </w:del>
      <w:r w:rsidRPr="167C278A" w:rsidR="3633FBB5">
        <w:rPr>
          <w:rFonts w:ascii="Times New Roman" w:hAnsi="Times New Roman" w:cs="Times New Roman"/>
          <w:i w:val="0"/>
          <w:iCs w:val="0"/>
        </w:rPr>
        <w:t>.</w:t>
      </w:r>
      <w:ins w:author="Malachi Jamison" w:date="2023-11-06T14:34:00Z" w:id="1011883777">
        <w:r w:rsidRPr="167C278A" w:rsidR="00525BFD">
          <w:rPr>
            <w:rFonts w:ascii="Times New Roman" w:hAnsi="Times New Roman" w:cs="Times New Roman"/>
            <w:i w:val="0"/>
            <w:iCs w:val="0"/>
          </w:rPr>
          <w:t>4</w:t>
        </w:r>
      </w:ins>
      <w:del w:author="Malachi Jamison" w:date="2023-11-06T14:34:00Z" w:id="1716216197">
        <w:r w:rsidRPr="167C278A" w:rsidDel="3633FBB5">
          <w:rPr>
            <w:rFonts w:ascii="Times New Roman" w:hAnsi="Times New Roman" w:cs="Times New Roman"/>
            <w:i w:val="0"/>
            <w:iCs w:val="0"/>
          </w:rPr>
          <w:delText>7</w:delText>
        </w:r>
      </w:del>
      <w:r w:rsidRPr="167C278A" w:rsidR="3633FBB5">
        <w:rPr>
          <w:rFonts w:ascii="Times New Roman" w:hAnsi="Times New Roman" w:cs="Times New Roman"/>
          <w:i w:val="0"/>
          <w:iCs w:val="0"/>
        </w:rPr>
        <w:t xml:space="preserve"> </w:t>
      </w:r>
      <w:ins w:author="Malachi Jamison" w:date="2023-11-06T06:53:00Z" w:id="2008413014">
        <w:r w:rsidRPr="167C278A" w:rsidR="00645473">
          <w:rPr>
            <w:rFonts w:ascii="Times New Roman" w:hAnsi="Times New Roman" w:cs="Times New Roman"/>
            <w:i w:val="0"/>
            <w:iCs w:val="0"/>
          </w:rPr>
          <w:t>Delete Recorded Audio from Audio Preview Screen</w:t>
        </w:r>
      </w:ins>
      <w:bookmarkEnd w:id="1786389752"/>
      <w:del w:author="Malachi Jamison" w:date="2023-11-06T06:53:00Z" w:id="1365067573">
        <w:r w:rsidRPr="167C278A" w:rsidDel="3633FBB5">
          <w:rPr>
            <w:rFonts w:ascii="Times New Roman" w:hAnsi="Times New Roman" w:cs="Times New Roman"/>
            <w:i w:val="0"/>
            <w:iCs w:val="0"/>
          </w:rPr>
          <w:delText>Verify Cancel Button</w:delText>
        </w:r>
      </w:del>
      <w:bookmarkEnd w:id="3381"/>
      <w:bookmarkEnd w:id="3382"/>
    </w:p>
    <w:p w:rsidR="3633FBB5" w:rsidP="67C3BB09" w:rsidRDefault="3633FBB5" w14:paraId="15E2CC79" w14:textId="21DF5B22">
      <w:pPr>
        <w:spacing w:line="360" w:lineRule="auto"/>
      </w:pPr>
      <w:del w:author="Zachary Cappella" w:date="2023-10-13T12:18:00Z" w:id="3389">
        <w:r w:rsidRPr="0009091C">
          <w:rPr>
            <w:rFonts w:eastAsia="Candara"/>
            <w:b/>
          </w:rPr>
          <w:delText xml:space="preserve">Test Case Link: </w:delText>
        </w:r>
        <w:r w:rsidRPr="0009091C">
          <w:rPr>
            <w:rFonts w:eastAsia="Candara"/>
            <w:color w:val="000000" w:themeColor="text1"/>
          </w:rPr>
          <w:delText>[will update when test ADO ticket is created]</w:delText>
        </w:r>
      </w:del>
    </w:p>
    <w:p w:rsidR="3633FBB5" w:rsidP="67C3BB09" w:rsidRDefault="3633FBB5" w14:paraId="28C7D0DA" w14:textId="5FFAACCD">
      <w:pPr>
        <w:spacing w:line="360" w:lineRule="auto"/>
        <w:rPr>
          <w:ins w:author="Malachi Jamison" w:date="2023-11-06T06:53:00Z" w:id="3390"/>
          <w:rFonts w:eastAsia="Candara"/>
        </w:rPr>
      </w:pPr>
      <w:r w:rsidRPr="0009091C">
        <w:rPr>
          <w:rFonts w:eastAsia="Candara"/>
          <w:b/>
        </w:rPr>
        <w:t xml:space="preserve">Test Case Name: </w:t>
      </w:r>
      <w:ins w:author="Malachi Jamison" w:date="2023-11-06T06:53:00Z" w:id="3391">
        <w:r w:rsidRPr="00645473" w:rsidR="00645473">
          <w:rPr>
            <w:rFonts w:eastAsia="Candara"/>
          </w:rPr>
          <w:t>Delete Recorded Audio from Audio Preview Screen</w:t>
        </w:r>
      </w:ins>
      <w:del w:author="Malachi Jamison" w:date="2023-11-06T06:53:00Z" w:id="3392">
        <w:r w:rsidRPr="0009091C" w:rsidDel="00645473">
          <w:rPr>
            <w:rFonts w:eastAsia="Candara"/>
          </w:rPr>
          <w:delText xml:space="preserve">Verify Cancel Button </w:delText>
        </w:r>
      </w:del>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BD501F" w:rsidTr="00FB3C48" w14:paraId="0C782C9D" w14:textId="77777777">
        <w:trPr>
          <w:trHeight w:val="442"/>
          <w:ins w:author="Malachi Jamison" w:date="2023-11-06T12:40:00Z" w:id="339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BD501F" w:rsidP="00FB3C48" w:rsidRDefault="00BD501F" w14:paraId="3F04F792" w14:textId="77777777">
            <w:pPr>
              <w:pStyle w:val="Body"/>
              <w:rPr>
                <w:ins w:author="Malachi Jamison" w:date="2023-11-06T12:40:00Z" w:id="3394"/>
                <w:sz w:val="22"/>
                <w:szCs w:val="22"/>
              </w:rPr>
            </w:pPr>
            <w:ins w:author="Malachi Jamison" w:date="2023-11-06T12:40:00Z" w:id="3395">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BD501F" w:rsidP="00FB3C48" w:rsidRDefault="00BD501F" w14:paraId="3C9A749B" w14:textId="77777777">
            <w:pPr>
              <w:spacing w:line="240" w:lineRule="auto"/>
              <w:rPr>
                <w:ins w:author="Malachi Jamison" w:date="2023-11-06T12:40:00Z" w:id="3396"/>
              </w:rPr>
            </w:pPr>
            <w:ins w:author="Malachi Jamison" w:date="2023-11-06T12:40:00Z" w:id="3397">
              <w:r w:rsidRPr="003321F8">
                <w:rPr>
                  <w:color w:val="161719"/>
                  <w:shd w:val="clear" w:color="auto" w:fill="FFFFFF"/>
                </w:rPr>
                <w:t>To delete a recorded audio, press the “Trash Can" icon to remove the recording from the CogniOpen application.</w:t>
              </w:r>
            </w:ins>
          </w:p>
        </w:tc>
      </w:tr>
      <w:tr w:rsidRPr="003321F8" w:rsidR="00BD501F" w:rsidTr="00FB3C48" w14:paraId="13CDC532" w14:textId="77777777">
        <w:trPr>
          <w:trHeight w:val="222"/>
          <w:ins w:author="Malachi Jamison" w:date="2023-11-06T12:40:00Z" w:id="339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BD501F" w:rsidP="00FB3C48" w:rsidRDefault="00BD501F" w14:paraId="79542F64" w14:textId="77777777">
            <w:pPr>
              <w:pStyle w:val="Body"/>
              <w:rPr>
                <w:ins w:author="Malachi Jamison" w:date="2023-11-06T12:40:00Z" w:id="3399"/>
                <w:sz w:val="22"/>
                <w:szCs w:val="22"/>
              </w:rPr>
            </w:pPr>
            <w:ins w:author="Malachi Jamison" w:date="2023-11-06T12:40:00Z" w:id="3400">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BD501F" w:rsidP="00BD501F" w:rsidRDefault="00BD501F" w14:paraId="2DAAFD8D" w14:textId="77777777">
            <w:pPr>
              <w:pStyle w:val="ListParagraph"/>
              <w:numPr>
                <w:ilvl w:val="0"/>
                <w:numId w:val="328"/>
              </w:numPr>
              <w:spacing w:after="0" w:line="240" w:lineRule="auto"/>
              <w:rPr>
                <w:ins w:author="Malachi Jamison" w:date="2023-11-06T12:40:00Z" w:id="3401"/>
              </w:rPr>
            </w:pPr>
            <w:ins w:author="Malachi Jamison" w:date="2023-11-06T12:40:00Z" w:id="3402">
              <w:r w:rsidRPr="003321F8">
                <w:rPr>
                  <w:color w:val="000000" w:themeColor="text1"/>
                </w:rPr>
                <w:t>The Record Audio screen must feature a " Trash Can" icon button that deletes the recorded audio when tapped.</w:t>
              </w:r>
            </w:ins>
          </w:p>
        </w:tc>
      </w:tr>
      <w:tr w:rsidRPr="003321F8" w:rsidR="00BD501F" w:rsidTr="00FB3C48" w14:paraId="2409DA12" w14:textId="77777777">
        <w:trPr>
          <w:trHeight w:val="222"/>
          <w:ins w:author="Malachi Jamison" w:date="2023-11-06T12:40:00Z" w:id="340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BD501F" w:rsidP="00FB3C48" w:rsidRDefault="00BD501F" w14:paraId="5812C0C4" w14:textId="77777777">
            <w:pPr>
              <w:pStyle w:val="Body"/>
              <w:rPr>
                <w:ins w:author="Malachi Jamison" w:date="2023-11-06T12:40:00Z" w:id="3404"/>
                <w:b/>
                <w:bCs/>
                <w:sz w:val="22"/>
                <w:szCs w:val="22"/>
              </w:rPr>
            </w:pPr>
            <w:ins w:author="Malachi Jamison" w:date="2023-11-06T12:40:00Z" w:id="3405">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BD501F" w:rsidP="00BD501F" w:rsidRDefault="00BD501F" w14:paraId="627A027B" w14:textId="77777777">
            <w:pPr>
              <w:pStyle w:val="ListParagraph"/>
              <w:numPr>
                <w:ilvl w:val="0"/>
                <w:numId w:val="328"/>
              </w:numPr>
              <w:spacing w:after="0"/>
              <w:rPr>
                <w:ins w:author="Malachi Jamison" w:date="2023-11-06T12:40:00Z" w:id="3406"/>
                <w:rFonts w:eastAsia="Candara"/>
              </w:rPr>
            </w:pPr>
            <w:ins w:author="Malachi Jamison" w:date="2023-11-06T12:40:00Z" w:id="3407">
              <w:r w:rsidRPr="0009091C">
                <w:rPr>
                  <w:rFonts w:eastAsia="Candara"/>
                </w:rPr>
                <w:t>The CogniOpen application must be successfully installed and running on the test device.</w:t>
              </w:r>
            </w:ins>
          </w:p>
          <w:p w:rsidRPr="0009091C" w:rsidR="00BD501F" w:rsidP="00BD501F" w:rsidRDefault="00BD501F" w14:paraId="7DBE1C5F" w14:textId="77777777">
            <w:pPr>
              <w:pStyle w:val="ListParagraph"/>
              <w:numPr>
                <w:ilvl w:val="0"/>
                <w:numId w:val="328"/>
              </w:numPr>
              <w:spacing w:after="0"/>
              <w:rPr>
                <w:ins w:author="Malachi Jamison" w:date="2023-11-06T12:40:00Z" w:id="3408"/>
                <w:rFonts w:eastAsia="Candara"/>
              </w:rPr>
            </w:pPr>
            <w:ins w:author="Malachi Jamison" w:date="2023-11-06T12:40:00Z" w:id="3409">
              <w:r w:rsidRPr="0009091C">
                <w:rPr>
                  <w:rFonts w:eastAsia="Candara"/>
                </w:rPr>
                <w:t>The test device must have a compatible operating system version for the application.</w:t>
              </w:r>
            </w:ins>
          </w:p>
          <w:p w:rsidRPr="0009091C" w:rsidR="00BD501F" w:rsidP="00BD501F" w:rsidRDefault="00BD501F" w14:paraId="015353BD" w14:textId="77777777">
            <w:pPr>
              <w:pStyle w:val="ListParagraph"/>
              <w:numPr>
                <w:ilvl w:val="0"/>
                <w:numId w:val="328"/>
              </w:numPr>
              <w:spacing w:after="0"/>
              <w:rPr>
                <w:ins w:author="Malachi Jamison" w:date="2023-11-06T12:40:00Z" w:id="3410"/>
                <w:rFonts w:eastAsia="Candara"/>
              </w:rPr>
            </w:pPr>
            <w:ins w:author="Malachi Jamison" w:date="2023-11-06T12:40:00Z" w:id="3411">
              <w:r w:rsidRPr="0009091C">
                <w:rPr>
                  <w:rFonts w:eastAsia="Candara"/>
                </w:rPr>
                <w:t>The user must have a valid account and be logged into the CogniOpen application.</w:t>
              </w:r>
            </w:ins>
          </w:p>
          <w:p w:rsidR="00BD501F" w:rsidP="00BD501F" w:rsidRDefault="00BD501F" w14:paraId="74C02A70" w14:textId="77777777">
            <w:pPr>
              <w:pStyle w:val="ListParagraph"/>
              <w:numPr>
                <w:ilvl w:val="0"/>
                <w:numId w:val="328"/>
              </w:numPr>
              <w:spacing w:after="0"/>
              <w:rPr>
                <w:ins w:author="Malachi Jamison" w:date="2023-11-06T12:40:00Z" w:id="3412"/>
                <w:rFonts w:eastAsia="Candara"/>
              </w:rPr>
            </w:pPr>
            <w:ins w:author="Malachi Jamison" w:date="2023-11-06T12:40:00Z" w:id="3413">
              <w:r w:rsidRPr="0009091C">
                <w:rPr>
                  <w:rFonts w:eastAsia="Candara"/>
                </w:rPr>
                <w:t>The user must navigate to the Record Audio screen within the application.</w:t>
              </w:r>
            </w:ins>
          </w:p>
          <w:p w:rsidRPr="0009091C" w:rsidR="00BD501F" w:rsidP="00BD501F" w:rsidRDefault="00BD501F" w14:paraId="0B28EE0C" w14:textId="77777777">
            <w:pPr>
              <w:pStyle w:val="ListParagraph"/>
              <w:numPr>
                <w:ilvl w:val="0"/>
                <w:numId w:val="328"/>
              </w:numPr>
              <w:spacing w:after="0"/>
              <w:rPr>
                <w:ins w:author="Malachi Jamison" w:date="2023-11-06T12:40:00Z" w:id="3414"/>
                <w:rFonts w:eastAsia="Candara"/>
              </w:rPr>
            </w:pPr>
            <w:ins w:author="Malachi Jamison" w:date="2023-11-06T12:40:00Z" w:id="3415">
              <w:r w:rsidRPr="0009091C">
                <w:rPr>
                  <w:rFonts w:eastAsia="Candara"/>
                </w:rPr>
                <w:t>A recorded audio file must be available for discarding within the application.</w:t>
              </w:r>
            </w:ins>
          </w:p>
          <w:p w:rsidRPr="00B965FE" w:rsidR="00BD501F" w:rsidP="00BD501F" w:rsidRDefault="00BD501F" w14:paraId="3C40FBD4" w14:textId="77777777">
            <w:pPr>
              <w:pStyle w:val="ListParagraph"/>
              <w:numPr>
                <w:ilvl w:val="0"/>
                <w:numId w:val="328"/>
              </w:numPr>
              <w:spacing w:after="0"/>
              <w:rPr>
                <w:ins w:author="Malachi Jamison" w:date="2023-11-06T12:40:00Z" w:id="3416"/>
                <w:rFonts w:eastAsia="Candara" w:asciiTheme="minorHAnsi" w:hAnsiTheme="minorHAnsi" w:cstheme="minorBidi"/>
              </w:rPr>
            </w:pPr>
            <w:ins w:author="Malachi Jamison" w:date="2023-11-06T12:40:00Z" w:id="3417">
              <w:r w:rsidRPr="0009091C">
                <w:rPr>
                  <w:rFonts w:eastAsia="Candara"/>
                </w:rPr>
                <w:t>The application must have the capability to transition from the preview screen to the Record Audio screen upon tapping the "</w:t>
              </w:r>
              <w:r>
                <w:rPr>
                  <w:rFonts w:eastAsia="Candara"/>
                </w:rPr>
                <w:t>Trash Can</w:t>
              </w:r>
              <w:r w:rsidRPr="0009091C">
                <w:rPr>
                  <w:rFonts w:eastAsia="Candara"/>
                </w:rPr>
                <w:t>"</w:t>
              </w:r>
              <w:r>
                <w:rPr>
                  <w:rFonts w:eastAsia="Candara"/>
                </w:rPr>
                <w:t xml:space="preserve"> icon</w:t>
              </w:r>
              <w:r w:rsidRPr="0009091C">
                <w:rPr>
                  <w:rFonts w:eastAsia="Candara"/>
                </w:rPr>
                <w:t xml:space="preserve"> button.</w:t>
              </w:r>
            </w:ins>
          </w:p>
        </w:tc>
      </w:tr>
      <w:tr w:rsidRPr="003321F8" w:rsidR="00BD501F" w:rsidTr="00FB3C48" w14:paraId="3C4969EE" w14:textId="77777777">
        <w:trPr>
          <w:trHeight w:val="222"/>
          <w:ins w:author="Malachi Jamison" w:date="2023-11-06T12:40:00Z" w:id="341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BD501F" w:rsidP="00FB3C48" w:rsidRDefault="00BD501F" w14:paraId="28FFA727" w14:textId="77777777">
            <w:pPr>
              <w:pStyle w:val="Body"/>
              <w:rPr>
                <w:ins w:author="Malachi Jamison" w:date="2023-11-06T12:40:00Z" w:id="3419"/>
                <w:b/>
                <w:bCs/>
                <w:sz w:val="22"/>
                <w:szCs w:val="22"/>
              </w:rPr>
            </w:pPr>
            <w:ins w:author="Malachi Jamison" w:date="2023-11-06T12:40:00Z" w:id="3420">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BD501F" w:rsidP="00BD501F" w:rsidRDefault="00BD501F" w14:paraId="72BC4900" w14:textId="77777777">
            <w:pPr>
              <w:pStyle w:val="ListParagraph"/>
              <w:numPr>
                <w:ilvl w:val="0"/>
                <w:numId w:val="328"/>
              </w:numPr>
              <w:spacing w:after="0" w:line="240" w:lineRule="auto"/>
              <w:rPr>
                <w:ins w:author="Malachi Jamison" w:date="2023-11-06T12:40:00Z" w:id="3421"/>
                <w:color w:val="000000" w:themeColor="text1"/>
              </w:rPr>
            </w:pPr>
            <w:ins w:author="Malachi Jamison" w:date="2023-11-06T12:40:00Z" w:id="3422">
              <w:r w:rsidRPr="001532C8">
                <w:rPr>
                  <w:color w:val="000000" w:themeColor="text1"/>
                </w:rPr>
                <w:t>User’s biometric authentication information</w:t>
              </w:r>
            </w:ins>
          </w:p>
        </w:tc>
      </w:tr>
      <w:tr w:rsidRPr="003321F8" w:rsidR="00BD501F" w:rsidTr="00FB3C48" w14:paraId="123D1821" w14:textId="77777777">
        <w:trPr>
          <w:trHeight w:val="222"/>
          <w:ins w:author="Malachi Jamison" w:date="2023-11-06T12:40:00Z" w:id="342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BD501F" w:rsidP="00FB3C48" w:rsidRDefault="00BD501F" w14:paraId="67719CB6" w14:textId="77777777">
            <w:pPr>
              <w:pStyle w:val="Body"/>
              <w:rPr>
                <w:ins w:author="Malachi Jamison" w:date="2023-11-06T12:40:00Z" w:id="3424"/>
                <w:sz w:val="22"/>
                <w:szCs w:val="22"/>
              </w:rPr>
            </w:pPr>
            <w:ins w:author="Malachi Jamison" w:date="2023-11-06T12:40:00Z" w:id="3425">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BD501F" w:rsidP="00BD501F" w:rsidRDefault="00BD501F" w14:paraId="0C95D660" w14:textId="77777777">
            <w:pPr>
              <w:pStyle w:val="ListParagraph"/>
              <w:numPr>
                <w:ilvl w:val="0"/>
                <w:numId w:val="338"/>
              </w:numPr>
              <w:spacing w:after="0" w:line="240" w:lineRule="auto"/>
              <w:rPr>
                <w:ins w:author="Malachi Jamison" w:date="2023-11-06T12:40:00Z" w:id="3426"/>
                <w:color w:val="000000" w:themeColor="text1"/>
              </w:rPr>
            </w:pPr>
            <w:ins w:author="Malachi Jamison" w:date="2023-11-06T12:40:00Z" w:id="3427">
              <w:r w:rsidRPr="003321F8">
                <w:rPr>
                  <w:color w:val="000000" w:themeColor="text1"/>
                </w:rPr>
                <w:t>Launch the CogniOpen application.</w:t>
              </w:r>
            </w:ins>
          </w:p>
          <w:p w:rsidRPr="003321F8" w:rsidR="00BD501F" w:rsidP="00BD501F" w:rsidRDefault="00BD501F" w14:paraId="6B4DD5B2" w14:textId="77777777">
            <w:pPr>
              <w:pStyle w:val="ListParagraph"/>
              <w:numPr>
                <w:ilvl w:val="0"/>
                <w:numId w:val="338"/>
              </w:numPr>
              <w:spacing w:after="0" w:line="240" w:lineRule="auto"/>
              <w:rPr>
                <w:ins w:author="Malachi Jamison" w:date="2023-11-06T12:40:00Z" w:id="3428"/>
                <w:color w:val="000000" w:themeColor="text1"/>
              </w:rPr>
            </w:pPr>
            <w:ins w:author="Malachi Jamison" w:date="2023-11-06T12:40:00Z" w:id="3429">
              <w:r w:rsidRPr="003321F8">
                <w:rPr>
                  <w:color w:val="000000" w:themeColor="text1"/>
                </w:rPr>
                <w:t>User taps the “Login in Here” button.</w:t>
              </w:r>
            </w:ins>
          </w:p>
          <w:p w:rsidRPr="003321F8" w:rsidR="00BD501F" w:rsidP="00BD501F" w:rsidRDefault="00BD501F" w14:paraId="240C100B" w14:textId="77777777">
            <w:pPr>
              <w:pStyle w:val="ListParagraph"/>
              <w:numPr>
                <w:ilvl w:val="0"/>
                <w:numId w:val="338"/>
              </w:numPr>
              <w:spacing w:after="0" w:line="240" w:lineRule="auto"/>
              <w:rPr>
                <w:ins w:author="Malachi Jamison" w:date="2023-11-06T12:40:00Z" w:id="3430"/>
                <w:color w:val="000000" w:themeColor="text1"/>
              </w:rPr>
            </w:pPr>
            <w:ins w:author="Malachi Jamison" w:date="2023-11-06T12:40:00Z" w:id="3431">
              <w:r w:rsidRPr="003321F8">
                <w:rPr>
                  <w:color w:val="000000" w:themeColor="text1"/>
                </w:rPr>
                <w:t>Users enter their biometric authentication information.</w:t>
              </w:r>
            </w:ins>
          </w:p>
          <w:p w:rsidRPr="003321F8" w:rsidR="00BD501F" w:rsidP="00BD501F" w:rsidRDefault="00BD501F" w14:paraId="7DD02B91" w14:textId="77777777">
            <w:pPr>
              <w:pStyle w:val="ListParagraph"/>
              <w:numPr>
                <w:ilvl w:val="0"/>
                <w:numId w:val="338"/>
              </w:numPr>
              <w:spacing w:after="0" w:line="240" w:lineRule="auto"/>
              <w:rPr>
                <w:ins w:author="Malachi Jamison" w:date="2023-11-06T12:40:00Z" w:id="3432"/>
                <w:color w:val="000000" w:themeColor="text1"/>
              </w:rPr>
            </w:pPr>
            <w:ins w:author="Malachi Jamison" w:date="2023-11-06T12:40:00Z" w:id="3433">
              <w:r w:rsidRPr="003321F8">
                <w:rPr>
                  <w:color w:val="000000" w:themeColor="text1"/>
                </w:rPr>
                <w:t>Navigate to the Record Audio screen.</w:t>
              </w:r>
            </w:ins>
          </w:p>
          <w:p w:rsidRPr="003321F8" w:rsidR="00BD501F" w:rsidP="00BD501F" w:rsidRDefault="00BD501F" w14:paraId="36245502" w14:textId="77777777">
            <w:pPr>
              <w:pStyle w:val="ListParagraph"/>
              <w:numPr>
                <w:ilvl w:val="0"/>
                <w:numId w:val="338"/>
              </w:numPr>
              <w:spacing w:after="0" w:line="240" w:lineRule="auto"/>
              <w:rPr>
                <w:ins w:author="Malachi Jamison" w:date="2023-11-06T12:40:00Z" w:id="3434"/>
                <w:color w:val="000000" w:themeColor="text1"/>
              </w:rPr>
            </w:pPr>
            <w:ins w:author="Malachi Jamison" w:date="2023-11-06T12:40:00Z" w:id="3435">
              <w:r w:rsidRPr="003321F8">
                <w:rPr>
                  <w:color w:val="000000" w:themeColor="text1"/>
                </w:rPr>
                <w:t>Tap the “Start Audio Recording” button.</w:t>
              </w:r>
            </w:ins>
          </w:p>
          <w:p w:rsidRPr="003321F8" w:rsidR="00BD501F" w:rsidP="00BD501F" w:rsidRDefault="00BD501F" w14:paraId="2ADE06F8" w14:textId="77777777">
            <w:pPr>
              <w:pStyle w:val="ListParagraph"/>
              <w:numPr>
                <w:ilvl w:val="0"/>
                <w:numId w:val="338"/>
              </w:numPr>
              <w:spacing w:after="0" w:line="240" w:lineRule="auto"/>
              <w:rPr>
                <w:ins w:author="Malachi Jamison" w:date="2023-11-06T12:40:00Z" w:id="3436"/>
                <w:color w:val="000000" w:themeColor="text1"/>
              </w:rPr>
            </w:pPr>
            <w:ins w:author="Malachi Jamison" w:date="2023-11-06T12:40:00Z" w:id="3437">
              <w:r w:rsidRPr="003321F8">
                <w:rPr>
                  <w:color w:val="000000" w:themeColor="text1"/>
                </w:rPr>
                <w:t>Say a few words to be recorded.</w:t>
              </w:r>
            </w:ins>
          </w:p>
          <w:p w:rsidRPr="003321F8" w:rsidR="00BD501F" w:rsidP="00BD501F" w:rsidRDefault="00BD501F" w14:paraId="22BE1862" w14:textId="77777777">
            <w:pPr>
              <w:pStyle w:val="ListParagraph"/>
              <w:numPr>
                <w:ilvl w:val="0"/>
                <w:numId w:val="338"/>
              </w:numPr>
              <w:spacing w:after="0" w:line="240" w:lineRule="auto"/>
              <w:rPr>
                <w:ins w:author="Malachi Jamison" w:date="2023-11-06T12:40:00Z" w:id="3438"/>
                <w:color w:val="000000" w:themeColor="text1"/>
              </w:rPr>
            </w:pPr>
            <w:ins w:author="Malachi Jamison" w:date="2023-11-06T12:40:00Z" w:id="3439">
              <w:r w:rsidRPr="003321F8">
                <w:rPr>
                  <w:color w:val="000000" w:themeColor="text1"/>
                </w:rPr>
                <w:t>Tap the “Stop Audio Recording" button.</w:t>
              </w:r>
            </w:ins>
          </w:p>
          <w:p w:rsidRPr="003321F8" w:rsidR="00BD501F" w:rsidP="00BD501F" w:rsidRDefault="00BD501F" w14:paraId="71BA3B98" w14:textId="77777777">
            <w:pPr>
              <w:pStyle w:val="ListParagraph"/>
              <w:numPr>
                <w:ilvl w:val="0"/>
                <w:numId w:val="338"/>
              </w:numPr>
              <w:spacing w:after="0" w:line="240" w:lineRule="auto"/>
              <w:rPr>
                <w:ins w:author="Malachi Jamison" w:date="2023-11-06T12:40:00Z" w:id="3440"/>
                <w:color w:val="000000" w:themeColor="text1"/>
              </w:rPr>
            </w:pPr>
            <w:ins w:author="Malachi Jamison" w:date="2023-11-06T12:40:00Z" w:id="3441">
              <w:r w:rsidRPr="003321F8">
                <w:rPr>
                  <w:color w:val="000000" w:themeColor="text1"/>
                </w:rPr>
                <w:t>Tap the “Trash Can” icon button.</w:t>
              </w:r>
            </w:ins>
          </w:p>
          <w:p w:rsidRPr="003321F8" w:rsidR="00BD501F" w:rsidP="00FB3C48" w:rsidRDefault="00BD501F" w14:paraId="108D27D0" w14:textId="77777777">
            <w:pPr>
              <w:spacing w:after="0" w:line="240" w:lineRule="auto"/>
              <w:rPr>
                <w:ins w:author="Malachi Jamison" w:date="2023-11-06T12:40:00Z" w:id="3442"/>
                <w:color w:val="000000" w:themeColor="text1"/>
              </w:rPr>
            </w:pPr>
          </w:p>
        </w:tc>
      </w:tr>
      <w:tr w:rsidRPr="003321F8" w:rsidR="00BD501F" w:rsidTr="00FB3C48" w14:paraId="0B7F23EB" w14:textId="77777777">
        <w:trPr>
          <w:trHeight w:val="222"/>
          <w:ins w:author="Malachi Jamison" w:date="2023-11-06T12:40:00Z" w:id="344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BD501F" w:rsidP="00FB3C48" w:rsidRDefault="00BD501F" w14:paraId="4CD35AFE" w14:textId="77777777">
            <w:pPr>
              <w:pStyle w:val="Body"/>
              <w:rPr>
                <w:ins w:author="Malachi Jamison" w:date="2023-11-06T12:40:00Z" w:id="3444"/>
                <w:b/>
                <w:bCs/>
                <w:sz w:val="22"/>
                <w:szCs w:val="22"/>
              </w:rPr>
            </w:pPr>
            <w:ins w:author="Malachi Jamison" w:date="2023-11-06T12:40:00Z" w:id="3445">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B965FE" w:rsidR="00BD501F" w:rsidP="00BD501F" w:rsidRDefault="00BD501F" w14:paraId="6356942B" w14:textId="77777777">
            <w:pPr>
              <w:pStyle w:val="Body"/>
              <w:numPr>
                <w:ilvl w:val="0"/>
                <w:numId w:val="328"/>
              </w:numPr>
              <w:rPr>
                <w:ins w:author="Malachi Jamison" w:date="2023-11-06T12:40:00Z" w:id="3446"/>
                <w:color w:val="000000" w:themeColor="text1"/>
                <w:sz w:val="22"/>
                <w:szCs w:val="22"/>
              </w:rPr>
            </w:pPr>
            <w:ins w:author="Malachi Jamison" w:date="2023-11-06T12:40:00Z" w:id="3447">
              <w:r w:rsidRPr="00F87F45">
                <w:rPr>
                  <w:color w:val="000000" w:themeColor="text1"/>
                  <w:sz w:val="22"/>
                  <w:szCs w:val="22"/>
                </w:rPr>
                <w:t>Android Emulator: Pixel 7 Pro API</w:t>
              </w:r>
            </w:ins>
          </w:p>
        </w:tc>
      </w:tr>
      <w:tr w:rsidRPr="003321F8" w:rsidR="00BD501F" w:rsidTr="00FB3C48" w14:paraId="6D8E13C4" w14:textId="77777777">
        <w:trPr>
          <w:trHeight w:val="222"/>
          <w:ins w:author="Malachi Jamison" w:date="2023-11-06T12:40:00Z" w:id="344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BD501F" w:rsidP="00FB3C48" w:rsidRDefault="00BD501F" w14:paraId="2791B03C" w14:textId="77777777">
            <w:pPr>
              <w:pStyle w:val="Body"/>
              <w:rPr>
                <w:ins w:author="Malachi Jamison" w:date="2023-11-06T12:40:00Z" w:id="3449"/>
                <w:sz w:val="22"/>
                <w:szCs w:val="22"/>
              </w:rPr>
            </w:pPr>
            <w:ins w:author="Malachi Jamison" w:date="2023-11-06T12:40:00Z" w:id="3450">
              <w:r w:rsidRPr="003321F8">
                <w:rPr>
                  <w:b/>
                  <w:bCs/>
                  <w:sz w:val="22"/>
                  <w:szCs w:val="22"/>
                </w:rPr>
                <w:t>Expected Result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B965FE" w:rsidR="00BD501F" w:rsidP="00FB3C48" w:rsidRDefault="00BD501F" w14:paraId="1B22BAAD" w14:textId="77777777">
            <w:pPr>
              <w:pStyle w:val="Body"/>
              <w:rPr>
                <w:ins w:author="Malachi Jamison" w:date="2023-11-06T12:40:00Z" w:id="3451"/>
                <w:color w:val="000000" w:themeColor="text1"/>
                <w:sz w:val="22"/>
                <w:szCs w:val="22"/>
              </w:rPr>
            </w:pPr>
            <w:ins w:author="Malachi Jamison" w:date="2023-11-06T12:40:00Z" w:id="3452">
              <w:r w:rsidRPr="00B965FE">
                <w:rPr>
                  <w:color w:val="000000" w:themeColor="text1"/>
                  <w:sz w:val="22"/>
                  <w:szCs w:val="22"/>
                </w:rPr>
                <w:t>Pass: Tapping the "</w:t>
              </w:r>
              <w:r>
                <w:rPr>
                  <w:color w:val="000000" w:themeColor="text1"/>
                  <w:sz w:val="22"/>
                  <w:szCs w:val="22"/>
                </w:rPr>
                <w:t>Trash Can</w:t>
              </w:r>
              <w:r w:rsidRPr="00B965FE">
                <w:rPr>
                  <w:color w:val="000000" w:themeColor="text1"/>
                  <w:sz w:val="22"/>
                  <w:szCs w:val="22"/>
                </w:rPr>
                <w:t xml:space="preserve">" </w:t>
              </w:r>
              <w:r>
                <w:rPr>
                  <w:color w:val="000000" w:themeColor="text1"/>
                  <w:sz w:val="22"/>
                  <w:szCs w:val="22"/>
                </w:rPr>
                <w:t>icon</w:t>
              </w:r>
              <w:r w:rsidRPr="00B965FE">
                <w:rPr>
                  <w:color w:val="000000" w:themeColor="text1"/>
                  <w:sz w:val="22"/>
                  <w:szCs w:val="22"/>
                </w:rPr>
                <w:t xml:space="preserve"> discards the recording and returns to the Record Audio screen.</w:t>
              </w:r>
            </w:ins>
          </w:p>
          <w:p w:rsidRPr="003321F8" w:rsidR="00BD501F" w:rsidP="00FB3C48" w:rsidRDefault="00BD501F" w14:paraId="1E604043" w14:textId="77777777">
            <w:pPr>
              <w:pStyle w:val="Body"/>
              <w:rPr>
                <w:ins w:author="Malachi Jamison" w:date="2023-11-06T12:40:00Z" w:id="3453"/>
                <w:sz w:val="22"/>
                <w:szCs w:val="22"/>
              </w:rPr>
            </w:pPr>
            <w:ins w:author="Malachi Jamison" w:date="2023-11-06T12:40:00Z" w:id="3454">
              <w:r w:rsidRPr="00B965FE">
                <w:rPr>
                  <w:color w:val="000000" w:themeColor="text1"/>
                  <w:sz w:val="22"/>
                  <w:szCs w:val="22"/>
                </w:rPr>
                <w:t>Fail: If the recording is not discarded, or if the button does not function as expected.</w:t>
              </w:r>
            </w:ins>
          </w:p>
        </w:tc>
      </w:tr>
      <w:tr w:rsidRPr="003321F8" w:rsidR="00BD501F" w:rsidTr="00FB3C48" w14:paraId="73E0B92C" w14:textId="77777777">
        <w:trPr>
          <w:trHeight w:val="222"/>
          <w:ins w:author="Malachi Jamison" w:date="2023-11-06T12:40:00Z" w:id="345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BD501F" w:rsidP="00FB3C48" w:rsidRDefault="00BD501F" w14:paraId="7E9946B4" w14:textId="77777777">
            <w:pPr>
              <w:pStyle w:val="Body"/>
              <w:rPr>
                <w:ins w:author="Malachi Jamison" w:date="2023-11-06T12:40:00Z" w:id="3456"/>
                <w:sz w:val="22"/>
                <w:szCs w:val="22"/>
              </w:rPr>
            </w:pPr>
            <w:ins w:author="Malachi Jamison" w:date="2023-11-06T12:40:00Z" w:id="3457">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BD501F" w:rsidP="00BD501F" w:rsidRDefault="00BD501F" w14:paraId="593A5502" w14:textId="77777777">
            <w:pPr>
              <w:pStyle w:val="ListParagraph"/>
              <w:numPr>
                <w:ilvl w:val="0"/>
                <w:numId w:val="324"/>
              </w:numPr>
              <w:spacing w:after="0" w:line="240" w:lineRule="auto"/>
              <w:rPr>
                <w:ins w:author="Malachi Jamison" w:date="2023-11-06T12:40:00Z" w:id="3458"/>
                <w:color w:val="000000" w:themeColor="text1"/>
              </w:rPr>
            </w:pPr>
            <w:ins w:author="Malachi Jamison" w:date="2023-11-06T12:40:00Z" w:id="3459">
              <w:r w:rsidRPr="003321F8">
                <w:rPr>
                  <w:color w:val="000000" w:themeColor="text1"/>
                </w:rPr>
                <w:t>The CogniOpen application is properly installed and functioning on the test device.</w:t>
              </w:r>
            </w:ins>
          </w:p>
          <w:p w:rsidRPr="003321F8" w:rsidR="00BD501F" w:rsidP="00BD501F" w:rsidRDefault="00BD501F" w14:paraId="2DDC240A" w14:textId="77777777">
            <w:pPr>
              <w:pStyle w:val="ListParagraph"/>
              <w:numPr>
                <w:ilvl w:val="0"/>
                <w:numId w:val="324"/>
              </w:numPr>
              <w:spacing w:after="0" w:line="240" w:lineRule="auto"/>
              <w:rPr>
                <w:ins w:author="Malachi Jamison" w:date="2023-11-06T12:40:00Z" w:id="3460"/>
                <w:color w:val="000000" w:themeColor="text1"/>
              </w:rPr>
            </w:pPr>
            <w:ins w:author="Malachi Jamison" w:date="2023-11-06T12:40:00Z" w:id="3461">
              <w:r w:rsidRPr="003321F8">
                <w:rPr>
                  <w:color w:val="000000" w:themeColor="text1"/>
                </w:rPr>
                <w:t>The device's operating system is compatible with the application.</w:t>
              </w:r>
            </w:ins>
          </w:p>
          <w:p w:rsidRPr="003321F8" w:rsidR="00BD501F" w:rsidP="00BD501F" w:rsidRDefault="00BD501F" w14:paraId="715F6633" w14:textId="77777777">
            <w:pPr>
              <w:pStyle w:val="ListParagraph"/>
              <w:numPr>
                <w:ilvl w:val="0"/>
                <w:numId w:val="324"/>
              </w:numPr>
              <w:spacing w:after="0" w:line="240" w:lineRule="auto"/>
              <w:rPr>
                <w:ins w:author="Malachi Jamison" w:date="2023-11-06T12:40:00Z" w:id="3462"/>
                <w:color w:val="000000" w:themeColor="text1"/>
              </w:rPr>
            </w:pPr>
            <w:ins w:author="Malachi Jamison" w:date="2023-11-06T12:40:00Z" w:id="3463">
              <w:r w:rsidRPr="003321F8">
                <w:rPr>
                  <w:color w:val="000000" w:themeColor="text1"/>
                </w:rPr>
                <w:t>The user has successfully logged into the application and navigated to the Record Audio Preview screen.</w:t>
              </w:r>
            </w:ins>
          </w:p>
        </w:tc>
      </w:tr>
    </w:tbl>
    <w:p w:rsidRPr="003321F8" w:rsidR="000B1F20" w:rsidP="000B1F20" w:rsidRDefault="000B1F20" w14:paraId="4CC688B7" w14:textId="24A6B10B">
      <w:pPr>
        <w:pStyle w:val="Caption"/>
        <w:jc w:val="center"/>
        <w:rPr>
          <w:ins w:author="Malachi Jamison" w:date="2023-11-06T12:40:00Z" w:id="3464"/>
          <w:rFonts w:ascii="Times New Roman" w:hAnsi="Times New Roman" w:cs="Times New Roman"/>
          <w:i w:val="0"/>
          <w:iCs w:val="0"/>
          <w:color w:val="000000" w:themeColor="text1"/>
        </w:rPr>
      </w:pPr>
      <w:bookmarkStart w:name="_Toc150003928" w:id="3465"/>
      <w:ins w:author="Malachi Jamison" w:date="2023-11-06T12:40:00Z" w:id="3466">
        <w:r w:rsidRPr="003321F8">
          <w:rPr>
            <w:rFonts w:ascii="Times New Roman" w:hAnsi="Times New Roman" w:cs="Times New Roman"/>
            <w:i w:val="0"/>
            <w:iCs w:val="0"/>
            <w:color w:val="000000" w:themeColor="text1"/>
          </w:rPr>
          <w:t>Table</w:t>
        </w:r>
      </w:ins>
      <w:ins w:author="Malachi Jamison" w:date="2023-11-06T12:41:00Z" w:id="3467">
        <w:r>
          <w:rPr>
            <w:rFonts w:ascii="Times New Roman" w:hAnsi="Times New Roman" w:cs="Times New Roman"/>
            <w:i w:val="0"/>
            <w:iCs w:val="0"/>
            <w:color w:val="000000" w:themeColor="text1"/>
          </w:rPr>
          <w:t xml:space="preserve"> 11</w:t>
        </w:r>
      </w:ins>
      <w:ins w:author="Malachi Jamison" w:date="2023-11-06T12:40:00Z" w:id="3468">
        <w:r w:rsidRPr="003321F8">
          <w:rPr>
            <w:rFonts w:ascii="Times New Roman" w:hAnsi="Times New Roman" w:cs="Times New Roman"/>
            <w:i w:val="0"/>
            <w:iCs w:val="0"/>
            <w:color w:val="000000" w:themeColor="text1"/>
          </w:rPr>
          <w:t>:</w:t>
        </w:r>
      </w:ins>
      <w:ins w:author="Malachi Jamison" w:date="2023-11-06T12:41:00Z" w:id="3469">
        <w:r>
          <w:rPr>
            <w:rFonts w:ascii="Times New Roman" w:hAnsi="Times New Roman" w:cs="Times New Roman"/>
            <w:i w:val="0"/>
            <w:iCs w:val="0"/>
            <w:color w:val="000000" w:themeColor="text1"/>
          </w:rPr>
          <w:t xml:space="preserve"> </w:t>
        </w:r>
      </w:ins>
      <w:ins w:author="Malachi Jamison" w:date="2023-11-06T12:40:00Z" w:id="3470">
        <w:r w:rsidRPr="003321F8">
          <w:rPr>
            <w:rFonts w:ascii="Times New Roman" w:hAnsi="Times New Roman" w:cs="Times New Roman"/>
            <w:i w:val="0"/>
            <w:iCs w:val="0"/>
            <w:color w:val="000000" w:themeColor="text1"/>
          </w:rPr>
          <w:t>Delete Recorded Audio</w:t>
        </w:r>
      </w:ins>
      <w:bookmarkEnd w:id="3465"/>
      <w:ins w:author="Malachi Jamison" w:date="2023-11-06T12:41:00Z" w:id="3471">
        <w:r>
          <w:rPr>
            <w:rFonts w:ascii="Times New Roman" w:hAnsi="Times New Roman" w:cs="Times New Roman"/>
            <w:i w:val="0"/>
            <w:iCs w:val="0"/>
            <w:color w:val="000000" w:themeColor="text1"/>
          </w:rPr>
          <w:t xml:space="preserve"> Test Case</w:t>
        </w:r>
      </w:ins>
    </w:p>
    <w:p w:rsidR="00645473" w:rsidP="67C3BB09" w:rsidRDefault="00645473" w14:paraId="02A20825" w14:textId="77777777">
      <w:pPr>
        <w:spacing w:line="360" w:lineRule="auto"/>
      </w:pPr>
    </w:p>
    <w:p w:rsidR="3633FBB5" w:rsidDel="006C021A" w:rsidP="67C3BB09" w:rsidRDefault="3633FBB5" w14:paraId="5399D17B" w14:textId="5FE4BDBC">
      <w:pPr>
        <w:spacing w:line="360" w:lineRule="auto"/>
        <w:rPr>
          <w:del w:author="Malachi Jamison" w:date="2023-11-06T14:36:00Z" w:id="3472"/>
        </w:rPr>
      </w:pPr>
      <w:del w:author="Malachi Jamison" w:date="2023-11-06T14:36:00Z" w:id="3473">
        <w:r w:rsidRPr="0009091C" w:rsidDel="006C021A">
          <w:rPr>
            <w:rFonts w:eastAsia="Candara"/>
            <w:b/>
          </w:rPr>
          <w:delText>Description:</w:delText>
        </w:r>
        <w:r w:rsidRPr="0009091C" w:rsidDel="006C021A">
          <w:rPr>
            <w:rFonts w:eastAsia="Candara"/>
          </w:rPr>
          <w:delText xml:space="preserve"> Verify that tapping the "Cancel" button on the preview screen (Figure 9) discards the recording and returns to the Record Audio screen (Figure 7). </w:delText>
        </w:r>
      </w:del>
    </w:p>
    <w:p w:rsidR="3633FBB5" w:rsidDel="006C021A" w:rsidP="67C3BB09" w:rsidRDefault="3633FBB5" w14:paraId="0DB01E16" w14:textId="44FBA8AF">
      <w:pPr>
        <w:spacing w:line="360" w:lineRule="auto"/>
        <w:rPr>
          <w:del w:author="Malachi Jamison" w:date="2023-11-06T14:36:00Z" w:id="3474"/>
        </w:rPr>
      </w:pPr>
      <w:del w:author="Malachi Jamison" w:date="2023-11-06T14:36:00Z" w:id="3475">
        <w:r w:rsidRPr="0009091C" w:rsidDel="006C021A">
          <w:rPr>
            <w:rFonts w:eastAsia="Candara"/>
            <w:b/>
          </w:rPr>
          <w:delText>Requirements:</w:delText>
        </w:r>
        <w:r w:rsidRPr="0009091C" w:rsidDel="006C021A">
          <w:rPr>
            <w:rFonts w:eastAsia="Candara"/>
          </w:rPr>
          <w:delText xml:space="preserve"> Cancel Button Functionality</w:delText>
        </w:r>
      </w:del>
    </w:p>
    <w:p w:rsidR="3633FBB5" w:rsidDel="006C021A" w:rsidP="003C5AC2" w:rsidRDefault="3633FBB5" w14:paraId="55FDF4CA" w14:textId="0FD6D92B">
      <w:pPr>
        <w:pStyle w:val="ListParagraph"/>
        <w:numPr>
          <w:ilvl w:val="0"/>
          <w:numId w:val="89"/>
        </w:numPr>
        <w:spacing w:after="0"/>
        <w:rPr>
          <w:ins w:author="Zachary Cappella" w:date="2023-10-13T12:42:00Z" w:id="3476"/>
          <w:del w:author="Malachi Jamison" w:date="2023-11-06T14:36:00Z" w:id="3477"/>
          <w:rFonts w:eastAsia="Candara"/>
        </w:rPr>
      </w:pPr>
      <w:del w:author="Malachi Jamison" w:date="2023-11-06T14:36:00Z" w:id="3478">
        <w:r w:rsidRPr="0009091C" w:rsidDel="006C021A">
          <w:rPr>
            <w:rFonts w:eastAsia="Candara"/>
          </w:rPr>
          <w:delText xml:space="preserve">On the preview screen (Figure 9), there must be a "Cancel" button that discards the recording and returns to the Record Audio screen (Figure 7). </w:delText>
        </w:r>
      </w:del>
    </w:p>
    <w:p w:rsidRPr="00820A12" w:rsidR="00820A12" w:rsidDel="006C021A" w:rsidRDefault="00820A12" w14:paraId="1C124558" w14:textId="405603B0">
      <w:pPr>
        <w:spacing w:after="0"/>
        <w:rPr>
          <w:del w:author="Malachi Jamison" w:date="2023-11-06T14:36:00Z" w:id="3479"/>
          <w:rFonts w:eastAsia="Candara"/>
        </w:rPr>
        <w:pPrChange w:author="Zachary Cappella" w:date="2023-10-13T12:42:00Z" w:id="3480">
          <w:pPr>
            <w:pStyle w:val="ListParagraph"/>
            <w:numPr>
              <w:numId w:val="89"/>
            </w:numPr>
            <w:spacing w:after="0"/>
            <w:ind w:hanging="360"/>
          </w:pPr>
        </w:pPrChange>
      </w:pPr>
    </w:p>
    <w:p w:rsidR="3633FBB5" w:rsidDel="006C021A" w:rsidP="67C3BB09" w:rsidRDefault="3633FBB5" w14:paraId="0EB70E0E" w14:textId="0BD65183">
      <w:pPr>
        <w:spacing w:line="360" w:lineRule="auto"/>
        <w:rPr>
          <w:del w:author="Malachi Jamison" w:date="2023-11-06T14:36:00Z" w:id="3481"/>
        </w:rPr>
      </w:pPr>
      <w:del w:author="Malachi Jamison" w:date="2023-11-06T14:36:00Z" w:id="3482">
        <w:r w:rsidRPr="0009091C" w:rsidDel="006C021A">
          <w:rPr>
            <w:rFonts w:eastAsia="Candara"/>
            <w:b/>
          </w:rPr>
          <w:delText>Prerequisites:</w:delText>
        </w:r>
      </w:del>
    </w:p>
    <w:p w:rsidRPr="0009091C" w:rsidR="3633FBB5" w:rsidDel="006C021A" w:rsidP="003C5AC2" w:rsidRDefault="3633FBB5" w14:paraId="69E9AD8C" w14:textId="36313B57">
      <w:pPr>
        <w:pStyle w:val="ListParagraph"/>
        <w:numPr>
          <w:ilvl w:val="0"/>
          <w:numId w:val="89"/>
        </w:numPr>
        <w:spacing w:after="0"/>
        <w:rPr>
          <w:del w:author="Malachi Jamison" w:date="2023-11-06T14:36:00Z" w:id="3483"/>
          <w:rFonts w:eastAsia="Candara"/>
        </w:rPr>
      </w:pPr>
      <w:del w:author="Malachi Jamison" w:date="2023-11-06T14:36:00Z" w:id="3484">
        <w:r w:rsidRPr="0009091C" w:rsidDel="006C021A">
          <w:rPr>
            <w:rFonts w:eastAsia="Candara"/>
          </w:rPr>
          <w:delText>The CogniOpen application must be correctly installed and operational on the test device.</w:delText>
        </w:r>
      </w:del>
    </w:p>
    <w:p w:rsidRPr="0009091C" w:rsidR="3633FBB5" w:rsidDel="006C021A" w:rsidP="003C5AC2" w:rsidRDefault="3633FBB5" w14:paraId="5F76845F" w14:textId="3E81DE9D">
      <w:pPr>
        <w:pStyle w:val="ListParagraph"/>
        <w:numPr>
          <w:ilvl w:val="0"/>
          <w:numId w:val="89"/>
        </w:numPr>
        <w:spacing w:after="0"/>
        <w:rPr>
          <w:del w:author="Malachi Jamison" w:date="2023-11-06T14:36:00Z" w:id="3485"/>
          <w:rFonts w:eastAsia="Candara"/>
        </w:rPr>
      </w:pPr>
      <w:del w:author="Malachi Jamison" w:date="2023-11-06T14:36:00Z" w:id="3486">
        <w:r w:rsidRPr="0009091C" w:rsidDel="006C021A">
          <w:rPr>
            <w:rFonts w:eastAsia="Candara"/>
          </w:rPr>
          <w:delText>A recorded audio file must be available for discarding within the application.</w:delText>
        </w:r>
      </w:del>
    </w:p>
    <w:p w:rsidR="3633FBB5" w:rsidDel="006C021A" w:rsidP="003C5AC2" w:rsidRDefault="3633FBB5" w14:paraId="4E148AAF" w14:textId="755187BC">
      <w:pPr>
        <w:pStyle w:val="ListParagraph"/>
        <w:numPr>
          <w:ilvl w:val="0"/>
          <w:numId w:val="89"/>
        </w:numPr>
        <w:spacing w:after="0"/>
        <w:rPr>
          <w:ins w:author="Zachary Cappella" w:date="2023-10-13T12:42:00Z" w:id="3487"/>
          <w:del w:author="Malachi Jamison" w:date="2023-11-06T14:36:00Z" w:id="3488"/>
          <w:rFonts w:eastAsia="Candara"/>
        </w:rPr>
      </w:pPr>
      <w:del w:author="Malachi Jamison" w:date="2023-11-06T14:36:00Z" w:id="3489">
        <w:r w:rsidRPr="0009091C" w:rsidDel="006C021A">
          <w:rPr>
            <w:rFonts w:eastAsia="Candara"/>
          </w:rPr>
          <w:delText>The application must have the capability to transition from the preview screen to the Record Audio screen upon tapping the "Cancel" button.</w:delText>
        </w:r>
      </w:del>
    </w:p>
    <w:p w:rsidRPr="00820A12" w:rsidR="00820A12" w:rsidDel="006C021A" w:rsidRDefault="00820A12" w14:paraId="5F55DC53" w14:textId="53D11AE0">
      <w:pPr>
        <w:spacing w:after="0"/>
        <w:rPr>
          <w:del w:author="Malachi Jamison" w:date="2023-11-06T14:36:00Z" w:id="3490"/>
          <w:rFonts w:eastAsia="Candara"/>
        </w:rPr>
        <w:pPrChange w:author="Zachary Cappella" w:date="2023-10-13T12:42:00Z" w:id="3491">
          <w:pPr>
            <w:pStyle w:val="ListParagraph"/>
            <w:numPr>
              <w:numId w:val="89"/>
            </w:numPr>
            <w:spacing w:after="0"/>
            <w:ind w:hanging="360"/>
          </w:pPr>
        </w:pPrChange>
      </w:pPr>
    </w:p>
    <w:p w:rsidR="3633FBB5" w:rsidDel="006C021A" w:rsidP="67C3BB09" w:rsidRDefault="3633FBB5" w14:paraId="353E9E44" w14:textId="2D860D89">
      <w:pPr>
        <w:spacing w:line="360" w:lineRule="auto"/>
        <w:rPr>
          <w:del w:author="Malachi Jamison" w:date="2023-11-06T14:36:00Z" w:id="3492"/>
        </w:rPr>
      </w:pPr>
      <w:del w:author="Malachi Jamison" w:date="2023-11-06T14:36:00Z" w:id="3493">
        <w:r w:rsidRPr="0009091C" w:rsidDel="006C021A">
          <w:rPr>
            <w:rFonts w:eastAsia="Candara"/>
            <w:b/>
          </w:rPr>
          <w:delText>Test Data:</w:delText>
        </w:r>
        <w:r w:rsidRPr="0009091C" w:rsidDel="006C021A">
          <w:rPr>
            <w:rFonts w:eastAsia="Candara"/>
          </w:rPr>
          <w:delText xml:space="preserve"> None </w:delText>
        </w:r>
      </w:del>
    </w:p>
    <w:p w:rsidR="3633FBB5" w:rsidDel="006C021A" w:rsidP="67C3BB09" w:rsidRDefault="3633FBB5" w14:paraId="23D43BE0" w14:textId="51DA377C">
      <w:pPr>
        <w:spacing w:line="360" w:lineRule="auto"/>
        <w:rPr>
          <w:del w:author="Malachi Jamison" w:date="2023-11-06T14:36:00Z" w:id="3494"/>
        </w:rPr>
      </w:pPr>
      <w:del w:author="Malachi Jamison" w:date="2023-11-06T14:36:00Z" w:id="3495">
        <w:r w:rsidRPr="0009091C" w:rsidDel="006C021A">
          <w:rPr>
            <w:rFonts w:eastAsia="Candara"/>
            <w:b/>
          </w:rPr>
          <w:delText>Test Steps:</w:delText>
        </w:r>
      </w:del>
    </w:p>
    <w:p w:rsidR="3633FBB5" w:rsidDel="006C021A" w:rsidP="003C5AC2" w:rsidRDefault="3633FBB5" w14:paraId="6DC65842" w14:textId="6E044971">
      <w:pPr>
        <w:pStyle w:val="ListParagraph"/>
        <w:numPr>
          <w:ilvl w:val="0"/>
          <w:numId w:val="76"/>
        </w:numPr>
        <w:spacing w:after="0"/>
        <w:rPr>
          <w:ins w:author="Zachary Cappella" w:date="2023-10-13T12:42:00Z" w:id="3496"/>
          <w:del w:author="Malachi Jamison" w:date="2023-11-06T14:36:00Z" w:id="3497"/>
          <w:rFonts w:eastAsia="Candara"/>
        </w:rPr>
      </w:pPr>
      <w:del w:author="Malachi Jamison" w:date="2023-11-06T14:36:00Z" w:id="3498">
        <w:r w:rsidRPr="0009091C" w:rsidDel="006C021A">
          <w:rPr>
            <w:rFonts w:eastAsia="Candara"/>
          </w:rPr>
          <w:delText>On the preview screen (Figure 9), tap the "Cancel" button.</w:delText>
        </w:r>
      </w:del>
    </w:p>
    <w:p w:rsidRPr="00820A12" w:rsidR="00820A12" w:rsidDel="006C021A" w:rsidRDefault="00820A12" w14:paraId="28EF322D" w14:textId="35827946">
      <w:pPr>
        <w:spacing w:after="0"/>
        <w:rPr>
          <w:del w:author="Malachi Jamison" w:date="2023-11-06T14:36:00Z" w:id="3499"/>
          <w:rFonts w:eastAsia="Candara"/>
        </w:rPr>
        <w:pPrChange w:author="Zachary Cappella" w:date="2023-10-13T12:42:00Z" w:id="3500">
          <w:pPr>
            <w:pStyle w:val="ListParagraph"/>
            <w:numPr>
              <w:numId w:val="76"/>
            </w:numPr>
            <w:spacing w:after="0"/>
            <w:ind w:hanging="360"/>
          </w:pPr>
        </w:pPrChange>
      </w:pPr>
    </w:p>
    <w:p w:rsidR="3633FBB5" w:rsidDel="006C021A" w:rsidP="67C3BB09" w:rsidRDefault="3633FBB5" w14:paraId="4A759A3F" w14:textId="63A51A3C">
      <w:pPr>
        <w:spacing w:line="360" w:lineRule="auto"/>
        <w:rPr>
          <w:del w:author="Malachi Jamison" w:date="2023-11-06T14:36:00Z" w:id="3501"/>
        </w:rPr>
      </w:pPr>
      <w:del w:author="Malachi Jamison" w:date="2023-11-06T14:36:00Z" w:id="3502">
        <w:r w:rsidRPr="0009091C" w:rsidDel="006C021A">
          <w:rPr>
            <w:rFonts w:eastAsia="Candara"/>
            <w:b/>
          </w:rPr>
          <w:delText>Expected Result:</w:delText>
        </w:r>
        <w:r w:rsidRPr="0009091C" w:rsidDel="006C021A">
          <w:rPr>
            <w:rFonts w:eastAsia="Candara"/>
          </w:rPr>
          <w:delText xml:space="preserve"> Tapping the "Cancel" button discards the recording and returns to the Record Audio screen (Figure 7).</w:delText>
        </w:r>
      </w:del>
    </w:p>
    <w:p w:rsidR="3633FBB5" w:rsidDel="006C021A" w:rsidP="67C3BB09" w:rsidRDefault="3633FBB5" w14:paraId="0D55DB3D" w14:textId="5D0502C1">
      <w:pPr>
        <w:spacing w:line="360" w:lineRule="auto"/>
        <w:rPr>
          <w:del w:author="Malachi Jamison" w:date="2023-11-06T14:36:00Z" w:id="3503"/>
        </w:rPr>
      </w:pPr>
      <w:del w:author="Malachi Jamison" w:date="2023-11-06T14:36:00Z" w:id="3504">
        <w:r w:rsidRPr="0009091C" w:rsidDel="006C021A">
          <w:rPr>
            <w:rFonts w:eastAsia="Candara"/>
            <w:b/>
          </w:rPr>
          <w:delText>Test Environment:</w:delText>
        </w:r>
        <w:r w:rsidRPr="0009091C" w:rsidDel="006C021A">
          <w:rPr>
            <w:rFonts w:eastAsia="Candara"/>
          </w:rPr>
          <w:delText xml:space="preserve"> </w:delText>
        </w:r>
      </w:del>
    </w:p>
    <w:p w:rsidR="3633FBB5" w:rsidDel="006C021A" w:rsidP="67C3BB09" w:rsidRDefault="3633FBB5" w14:paraId="5F45A57A" w14:textId="7FA2FFDC">
      <w:pPr>
        <w:spacing w:line="360" w:lineRule="auto"/>
        <w:rPr>
          <w:del w:author="Malachi Jamison" w:date="2023-11-06T14:36:00Z" w:id="3505"/>
        </w:rPr>
      </w:pPr>
      <w:del w:author="Malachi Jamison" w:date="2023-11-06T14:36:00Z" w:id="3506">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P="67C3BB09" w:rsidRDefault="3633FBB5" w14:paraId="2204AD83" w14:textId="5BBA0DB8">
      <w:pPr>
        <w:spacing w:line="360" w:lineRule="auto"/>
        <w:rPr>
          <w:del w:author="Malachi Jamison" w:date="2023-11-06T14:36:00Z" w:id="3507"/>
        </w:rPr>
      </w:pPr>
      <w:del w:author="Malachi Jamison" w:date="2023-11-06T14:36:00Z" w:id="3508">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P="67C3BB09" w:rsidRDefault="3633FBB5" w14:paraId="33A4D5E8" w14:textId="0D4BDF07">
      <w:pPr>
        <w:spacing w:line="360" w:lineRule="auto"/>
        <w:rPr>
          <w:del w:author="Malachi Jamison" w:date="2023-11-06T14:36:00Z" w:id="3509"/>
        </w:rPr>
      </w:pPr>
      <w:del w:author="Malachi Jamison" w:date="2023-11-06T14:36:00Z" w:id="3510">
        <w:r w:rsidRPr="0009091C" w:rsidDel="006C021A">
          <w:rPr>
            <w:rFonts w:eastAsia="Candara"/>
            <w:b/>
          </w:rPr>
          <w:delText>Test Data Setup:</w:delText>
        </w:r>
        <w:r w:rsidRPr="0009091C" w:rsidDel="006C021A">
          <w:rPr>
            <w:rFonts w:eastAsia="Candara"/>
          </w:rPr>
          <w:delText xml:space="preserve"> None </w:delText>
        </w:r>
      </w:del>
    </w:p>
    <w:p w:rsidR="3633FBB5" w:rsidDel="006C021A" w:rsidP="67C3BB09" w:rsidRDefault="3633FBB5" w14:paraId="53406A67" w14:textId="1A4471C5">
      <w:pPr>
        <w:spacing w:line="360" w:lineRule="auto"/>
        <w:rPr>
          <w:del w:author="Malachi Jamison" w:date="2023-11-06T14:36:00Z" w:id="3511"/>
        </w:rPr>
      </w:pPr>
      <w:del w:author="Malachi Jamison" w:date="2023-11-06T14:36:00Z" w:id="3512">
        <w:r w:rsidRPr="0009091C" w:rsidDel="006C021A">
          <w:rPr>
            <w:rFonts w:eastAsia="Candara"/>
            <w:b/>
          </w:rPr>
          <w:delText>Test Execution:</w:delText>
        </w:r>
        <w:r w:rsidRPr="0009091C" w:rsidDel="006C021A">
          <w:rPr>
            <w:rFonts w:eastAsia="Candara"/>
          </w:rPr>
          <w:delText xml:space="preserve"> [Record the actual results here as the test is executed.] </w:delText>
        </w:r>
      </w:del>
    </w:p>
    <w:p w:rsidR="3633FBB5" w:rsidDel="006C021A" w:rsidP="67C3BB09" w:rsidRDefault="3633FBB5" w14:paraId="79B29539" w14:textId="336C8C86">
      <w:pPr>
        <w:spacing w:line="360" w:lineRule="auto"/>
        <w:rPr>
          <w:del w:author="Malachi Jamison" w:date="2023-11-06T14:36:00Z" w:id="3513"/>
        </w:rPr>
      </w:pPr>
      <w:del w:author="Malachi Jamison" w:date="2023-11-06T14:36:00Z" w:id="3514">
        <w:r w:rsidRPr="0009091C" w:rsidDel="006C021A">
          <w:rPr>
            <w:rFonts w:eastAsia="Candara"/>
            <w:b/>
          </w:rPr>
          <w:delText>Pass/Fail Criteria:</w:delText>
        </w:r>
      </w:del>
    </w:p>
    <w:p w:rsidRPr="0009091C" w:rsidR="3633FBB5" w:rsidDel="006C021A" w:rsidP="003C5AC2" w:rsidRDefault="3633FBB5" w14:paraId="46500FCF" w14:textId="7CAC541E">
      <w:pPr>
        <w:pStyle w:val="ListParagraph"/>
        <w:numPr>
          <w:ilvl w:val="0"/>
          <w:numId w:val="75"/>
        </w:numPr>
        <w:spacing w:after="0"/>
        <w:rPr>
          <w:del w:author="Malachi Jamison" w:date="2023-11-06T14:36:00Z" w:id="3515"/>
          <w:rFonts w:eastAsia="Candara"/>
        </w:rPr>
      </w:pPr>
      <w:del w:author="Malachi Jamison" w:date="2023-11-06T14:36:00Z" w:id="3516">
        <w:r w:rsidRPr="0009091C" w:rsidDel="006C021A">
          <w:rPr>
            <w:rFonts w:eastAsia="Candara"/>
            <w:b/>
          </w:rPr>
          <w:delText>Pass:</w:delText>
        </w:r>
        <w:r w:rsidRPr="0009091C" w:rsidDel="006C021A">
          <w:rPr>
            <w:rFonts w:eastAsia="Candara"/>
          </w:rPr>
          <w:delText xml:space="preserve"> Tapping the "Cancel" button discards the recording and returns to the Record Audio screen.</w:delText>
        </w:r>
      </w:del>
    </w:p>
    <w:p w:rsidRPr="0009091C" w:rsidR="3633FBB5" w:rsidDel="006C021A" w:rsidP="003C5AC2" w:rsidRDefault="3633FBB5" w14:paraId="792901A5" w14:textId="421DCFD2">
      <w:pPr>
        <w:pStyle w:val="ListParagraph"/>
        <w:numPr>
          <w:ilvl w:val="0"/>
          <w:numId w:val="75"/>
        </w:numPr>
        <w:spacing w:after="0"/>
        <w:rPr>
          <w:del w:author="Malachi Jamison" w:date="2023-11-06T14:36:00Z" w:id="3517"/>
          <w:rFonts w:eastAsia="Candara"/>
        </w:rPr>
      </w:pPr>
      <w:del w:author="Malachi Jamison" w:date="2023-11-06T14:36:00Z" w:id="3518">
        <w:r w:rsidRPr="0009091C" w:rsidDel="006C021A">
          <w:rPr>
            <w:rFonts w:eastAsia="Candara"/>
            <w:b/>
          </w:rPr>
          <w:delText>Fail:</w:delText>
        </w:r>
        <w:r w:rsidRPr="0009091C" w:rsidDel="006C021A">
          <w:rPr>
            <w:rFonts w:eastAsia="Candara"/>
          </w:rPr>
          <w:delText xml:space="preserve"> If the recording is not discarded, or if the button does not function as expected.</w:delText>
        </w:r>
      </w:del>
    </w:p>
    <w:p w:rsidR="3633FBB5" w:rsidDel="006C021A" w:rsidP="67C3BB09" w:rsidRDefault="3633FBB5" w14:paraId="72A7F495" w14:textId="4BA2F172">
      <w:pPr>
        <w:spacing w:line="360" w:lineRule="auto"/>
        <w:rPr>
          <w:del w:author="Malachi Jamison" w:date="2023-11-06T14:36:00Z" w:id="3519"/>
        </w:rPr>
      </w:pPr>
      <w:del w:author="Malachi Jamison" w:date="2023-11-06T14:36:00Z" w:id="3520">
        <w:r w:rsidRPr="0009091C" w:rsidDel="006C021A">
          <w:rPr>
            <w:rFonts w:eastAsia="Candara"/>
            <w:b/>
          </w:rPr>
          <w:delText xml:space="preserve">Notes/Comments: </w:delText>
        </w:r>
        <w:r w:rsidRPr="0009091C" w:rsidDel="006C021A">
          <w:rPr>
            <w:rFonts w:eastAsia="Candara"/>
          </w:rPr>
          <w:delText>[Add any additional comments or observations here.]</w:delText>
        </w:r>
        <w:r w:rsidRPr="0009091C" w:rsidDel="006C021A">
          <w:rPr>
            <w:rFonts w:eastAsia="Candara"/>
            <w:b/>
          </w:rPr>
          <w:delText xml:space="preserve"> </w:delText>
        </w:r>
      </w:del>
    </w:p>
    <w:p w:rsidR="3633FBB5" w:rsidDel="006C021A" w:rsidP="67C3BB09" w:rsidRDefault="3633FBB5" w14:paraId="28E35A7B" w14:textId="12D7B71C">
      <w:pPr>
        <w:spacing w:line="360" w:lineRule="auto"/>
        <w:rPr>
          <w:del w:author="Malachi Jamison" w:date="2023-11-06T14:36:00Z" w:id="3521"/>
        </w:rPr>
      </w:pPr>
      <w:del w:author="Malachi Jamison" w:date="2023-11-06T14:36:00Z" w:id="3522">
        <w:r w:rsidRPr="0009091C" w:rsidDel="006C021A">
          <w:rPr>
            <w:rFonts w:eastAsia="Candara"/>
            <w:b/>
          </w:rPr>
          <w:delText>Attachments:</w:delText>
        </w:r>
        <w:r w:rsidRPr="0009091C" w:rsidDel="006C021A">
          <w:rPr>
            <w:rFonts w:eastAsia="Candara"/>
          </w:rPr>
          <w:delText xml:space="preserve"> [Include any relevant attachments, if needed.]</w:delText>
        </w:r>
      </w:del>
    </w:p>
    <w:p w:rsidR="3633FBB5" w:rsidDel="006C021A" w:rsidP="67C3BB09" w:rsidRDefault="3633FBB5" w14:paraId="1C0F98D7" w14:textId="08C371DA">
      <w:pPr>
        <w:spacing w:line="360" w:lineRule="auto"/>
        <w:rPr>
          <w:del w:author="Malachi Jamison" w:date="2023-11-06T14:36:00Z" w:id="3523"/>
        </w:rPr>
      </w:pPr>
      <w:del w:author="Malachi Jamison" w:date="2023-11-06T14:36:00Z" w:id="3524">
        <w:r w:rsidRPr="0009091C" w:rsidDel="006C021A">
          <w:rPr>
            <w:rFonts w:eastAsia="Candara"/>
            <w:b/>
          </w:rPr>
          <w:delText>Assumptions:</w:delText>
        </w:r>
      </w:del>
    </w:p>
    <w:p w:rsidRPr="0009091C" w:rsidR="3633FBB5" w:rsidDel="006C021A" w:rsidP="003C5AC2" w:rsidRDefault="3633FBB5" w14:paraId="53D68958" w14:textId="5045417B">
      <w:pPr>
        <w:pStyle w:val="ListParagraph"/>
        <w:numPr>
          <w:ilvl w:val="0"/>
          <w:numId w:val="74"/>
        </w:numPr>
        <w:spacing w:after="0"/>
        <w:rPr>
          <w:del w:author="Malachi Jamison" w:date="2023-11-06T14:36:00Z" w:id="3525"/>
          <w:rFonts w:eastAsia="Candara"/>
        </w:rPr>
      </w:pPr>
      <w:del w:author="Malachi Jamison" w:date="2023-11-06T14:36:00Z" w:id="3526">
        <w:r w:rsidRPr="0009091C" w:rsidDel="006C021A">
          <w:rPr>
            <w:rFonts w:eastAsia="Candara"/>
          </w:rPr>
          <w:delText>The CogniOpen application is correctly installed and operational on the test device.</w:delText>
        </w:r>
      </w:del>
    </w:p>
    <w:p w:rsidRPr="0009091C" w:rsidR="3633FBB5" w:rsidDel="006C021A" w:rsidP="003C5AC2" w:rsidRDefault="3633FBB5" w14:paraId="4B887687" w14:textId="412EEFFB">
      <w:pPr>
        <w:pStyle w:val="ListParagraph"/>
        <w:numPr>
          <w:ilvl w:val="0"/>
          <w:numId w:val="74"/>
        </w:numPr>
        <w:spacing w:after="0"/>
        <w:rPr>
          <w:del w:author="Malachi Jamison" w:date="2023-11-06T14:36:00Z" w:id="3527"/>
          <w:rFonts w:eastAsia="Candara"/>
        </w:rPr>
      </w:pPr>
      <w:del w:author="Malachi Jamison" w:date="2023-11-06T14:36:00Z" w:id="3528">
        <w:r w:rsidRPr="0009091C" w:rsidDel="006C021A">
          <w:rPr>
            <w:rFonts w:eastAsia="Candara"/>
          </w:rPr>
          <w:delText>A recorded audio file is available for discarding.</w:delText>
        </w:r>
      </w:del>
    </w:p>
    <w:p w:rsidRPr="0009091C" w:rsidR="3633FBB5" w:rsidDel="006C021A" w:rsidP="003C5AC2" w:rsidRDefault="3633FBB5" w14:paraId="04AD2B98" w14:textId="1E9342C7">
      <w:pPr>
        <w:pStyle w:val="ListParagraph"/>
        <w:numPr>
          <w:ilvl w:val="0"/>
          <w:numId w:val="74"/>
        </w:numPr>
        <w:spacing w:after="0"/>
        <w:rPr>
          <w:del w:author="Malachi Jamison" w:date="2023-11-06T14:36:00Z" w:id="3529"/>
          <w:rFonts w:eastAsia="Candara"/>
        </w:rPr>
      </w:pPr>
      <w:del w:author="Malachi Jamison" w:date="2023-11-06T14:36:00Z" w:id="3530">
        <w:r w:rsidRPr="0009091C" w:rsidDel="006C021A">
          <w:rPr>
            <w:rFonts w:eastAsia="Candara"/>
          </w:rPr>
          <w:delText>The application transitions to the Record Audio screen upon tapping the "Cancel" button.</w:delText>
        </w:r>
      </w:del>
    </w:p>
    <w:p w:rsidR="00820A12" w:rsidDel="006C021A" w:rsidP="67C3BB09" w:rsidRDefault="3633FBB5" w14:paraId="769BB353" w14:textId="4300BFBA">
      <w:pPr>
        <w:spacing w:line="360" w:lineRule="auto"/>
        <w:rPr>
          <w:del w:author="Malachi Jamison" w:date="2023-11-06T14:36:00Z" w:id="3531"/>
          <w:rFonts w:eastAsia="Candara"/>
        </w:rPr>
      </w:pPr>
      <w:del w:author="Malachi Jamison" w:date="2023-11-06T14:36:00Z" w:id="3532">
        <w:r w:rsidRPr="0009091C" w:rsidDel="006C021A">
          <w:rPr>
            <w:rFonts w:eastAsia="Candara"/>
          </w:rPr>
          <w:delText xml:space="preserve"> </w:delText>
        </w:r>
      </w:del>
    </w:p>
    <w:p w:rsidR="3633FBB5" w:rsidDel="006C021A" w:rsidP="67C3BB09" w:rsidRDefault="006C021A" w14:paraId="5AD330E8" w14:textId="2DC5DC04">
      <w:pPr>
        <w:spacing w:line="360" w:lineRule="auto"/>
        <w:rPr>
          <w:del w:author="Malachi Jamison" w:date="2023-11-06T14:36:00Z" w:id="3533"/>
        </w:rPr>
      </w:pPr>
      <w:ins w:author="Zachary Cappella" w:date="2023-10-13T12:42:00Z" w:id="3534">
        <w:del w:author="Malachi Jamison" w:date="2023-11-06T14:36:00Z" w:id="3535">
          <w:r w:rsidDel="006C021A">
            <w:rPr>
              <w:noProof/>
            </w:rPr>
            <w:pict w14:anchorId="6B763C12">
              <v:rect id="_x0000_i1047" style="width:468pt;height:.05pt;mso-width-percent:0;mso-height-percent:0;mso-width-percent:0;mso-height-percent:0" alt="" o:hr="t" o:hrstd="t" o:hralign="center" fillcolor="#a0a0a0" stroked="f"/>
            </w:pict>
          </w:r>
        </w:del>
      </w:ins>
    </w:p>
    <w:p w:rsidRPr="0009091C" w:rsidR="3633FBB5" w:rsidDel="006C021A" w:rsidP="67C3BB09" w:rsidRDefault="3633FBB5" w14:paraId="6A48F4B7" w14:textId="769F5BDF">
      <w:pPr>
        <w:pStyle w:val="Heading4"/>
        <w:rPr>
          <w:del w:author="Malachi Jamison" w:date="2023-11-06T14:36:00Z" w:id="3536"/>
          <w:rFonts w:ascii="Times New Roman" w:hAnsi="Times New Roman" w:cs="Times New Roman"/>
          <w:i w:val="0"/>
        </w:rPr>
      </w:pPr>
      <w:bookmarkStart w:name="_Toc148095172" w:id="3537"/>
      <w:bookmarkStart w:name="_Toc2003382238" w:id="3538"/>
      <w:del w:author="Malachi Jamison" w:date="2023-11-06T14:36:00Z" w:id="3539">
        <w:r w:rsidRPr="0009091C" w:rsidDel="006C021A">
          <w:rPr>
            <w:rFonts w:ascii="Times New Roman" w:hAnsi="Times New Roman" w:cs="Times New Roman"/>
            <w:i w:val="0"/>
          </w:rPr>
          <w:delText>3.1.5.8 Verify Error Handling</w:delText>
        </w:r>
        <w:bookmarkEnd w:id="3537"/>
        <w:bookmarkEnd w:id="3538"/>
      </w:del>
    </w:p>
    <w:p w:rsidR="3633FBB5" w:rsidDel="006C021A" w:rsidP="67C3BB09" w:rsidRDefault="3633FBB5" w14:paraId="4D38C769" w14:textId="3D5FD7BC">
      <w:pPr>
        <w:spacing w:line="360" w:lineRule="auto"/>
        <w:ind w:firstLine="720"/>
        <w:rPr>
          <w:del w:author="Malachi Jamison" w:date="2023-11-06T14:36:00Z" w:id="3540"/>
        </w:rPr>
      </w:pPr>
      <w:del w:author="Malachi Jamison" w:date="2023-11-06T14:36:00Z" w:id="3541">
        <w:r w:rsidRPr="0009091C" w:rsidDel="006C021A">
          <w:rPr>
            <w:rFonts w:eastAsia="Candara"/>
            <w:b/>
          </w:rPr>
          <w:delText xml:space="preserve">Test Case Link: </w:delText>
        </w:r>
        <w:r w:rsidRPr="0009091C" w:rsidDel="006C021A">
          <w:rPr>
            <w:rFonts w:eastAsia="Candara"/>
            <w:color w:val="000000" w:themeColor="text1"/>
          </w:rPr>
          <w:delText>[will update when test ADO ticket is created]</w:delText>
        </w:r>
      </w:del>
    </w:p>
    <w:p w:rsidR="3633FBB5" w:rsidDel="006C021A" w:rsidRDefault="3633FBB5" w14:paraId="0B367E9F" w14:textId="10A7CFF6">
      <w:pPr>
        <w:spacing w:line="360" w:lineRule="auto"/>
        <w:rPr>
          <w:del w:author="Malachi Jamison" w:date="2023-11-06T14:36:00Z" w:id="3542"/>
        </w:rPr>
        <w:pPrChange w:author="Zachary Cappella" w:date="2023-11-05T15:34:00Z" w:id="3543">
          <w:pPr>
            <w:spacing w:line="360" w:lineRule="auto"/>
            <w:ind w:firstLine="720"/>
          </w:pPr>
        </w:pPrChange>
      </w:pPr>
      <w:del w:author="Malachi Jamison" w:date="2023-11-06T14:36:00Z" w:id="3544">
        <w:r w:rsidRPr="0009091C" w:rsidDel="006C021A">
          <w:rPr>
            <w:rFonts w:eastAsia="Candara"/>
            <w:b/>
          </w:rPr>
          <w:delText xml:space="preserve">Test Case Name: </w:delText>
        </w:r>
        <w:r w:rsidRPr="0009091C" w:rsidDel="006C021A">
          <w:rPr>
            <w:rFonts w:eastAsia="Candara"/>
          </w:rPr>
          <w:delText xml:space="preserve">Verify Error Handling </w:delText>
        </w:r>
      </w:del>
    </w:p>
    <w:p w:rsidR="3633FBB5" w:rsidDel="006C021A" w:rsidP="67C3BB09" w:rsidRDefault="3633FBB5" w14:paraId="03023A48" w14:textId="3A7B2D8F">
      <w:pPr>
        <w:spacing w:line="360" w:lineRule="auto"/>
        <w:rPr>
          <w:del w:author="Malachi Jamison" w:date="2023-11-06T14:36:00Z" w:id="3545"/>
        </w:rPr>
      </w:pPr>
      <w:del w:author="Malachi Jamison" w:date="2023-11-06T14:36:00Z" w:id="3546">
        <w:r w:rsidRPr="0009091C" w:rsidDel="006C021A">
          <w:rPr>
            <w:rFonts w:eastAsia="Candara"/>
            <w:b/>
          </w:rPr>
          <w:delText>Description:</w:delText>
        </w:r>
        <w:r w:rsidRPr="0009091C" w:rsidDel="006C021A">
          <w:rPr>
            <w:rFonts w:eastAsia="Candara"/>
          </w:rPr>
          <w:delText xml:space="preserve"> Verify that the application displays an appropriate error message when attempting to record audio with insufficient storage space on the device. </w:delText>
        </w:r>
      </w:del>
    </w:p>
    <w:p w:rsidR="3633FBB5" w:rsidDel="006C021A" w:rsidRDefault="3633FBB5" w14:paraId="70CBE04E" w14:textId="51718CE5">
      <w:pPr>
        <w:spacing w:line="360" w:lineRule="auto"/>
        <w:rPr>
          <w:del w:author="Malachi Jamison" w:date="2023-11-06T14:36:00Z" w:id="3547"/>
        </w:rPr>
        <w:pPrChange w:author="Zachary Cappella" w:date="2023-11-05T15:34:00Z" w:id="3548">
          <w:pPr>
            <w:spacing w:line="360" w:lineRule="auto"/>
            <w:ind w:firstLine="720"/>
          </w:pPr>
        </w:pPrChange>
      </w:pPr>
      <w:del w:author="Malachi Jamison" w:date="2023-11-06T14:36:00Z" w:id="3549">
        <w:r w:rsidRPr="0009091C" w:rsidDel="006C021A">
          <w:rPr>
            <w:rFonts w:eastAsia="Candara"/>
            <w:b/>
          </w:rPr>
          <w:delText>Requirements:</w:delText>
        </w:r>
        <w:r w:rsidRPr="0009091C" w:rsidDel="006C021A">
          <w:rPr>
            <w:rFonts w:eastAsia="Candara"/>
          </w:rPr>
          <w:delText xml:space="preserve"> Error Handling for Storage Space</w:delText>
        </w:r>
      </w:del>
    </w:p>
    <w:p w:rsidR="3633FBB5" w:rsidDel="006C021A" w:rsidP="003C5AC2" w:rsidRDefault="3633FBB5" w14:paraId="42363F9A" w14:textId="3C82C23B">
      <w:pPr>
        <w:pStyle w:val="ListParagraph"/>
        <w:numPr>
          <w:ilvl w:val="0"/>
          <w:numId w:val="89"/>
        </w:numPr>
        <w:spacing w:after="0"/>
        <w:rPr>
          <w:ins w:author="Zachary Cappella" w:date="2023-10-13T12:42:00Z" w:id="3550"/>
          <w:del w:author="Malachi Jamison" w:date="2023-11-06T14:36:00Z" w:id="3551"/>
          <w:rFonts w:eastAsia="Candara"/>
        </w:rPr>
      </w:pPr>
      <w:del w:author="Malachi Jamison" w:date="2023-11-06T14:36:00Z" w:id="3552">
        <w:r w:rsidRPr="0009091C" w:rsidDel="006C021A">
          <w:rPr>
            <w:rFonts w:eastAsia="Candara"/>
          </w:rPr>
          <w:delText>The application must display an appropriate error message when attempting to record audio with insufficient storage space on the device.</w:delText>
        </w:r>
      </w:del>
    </w:p>
    <w:p w:rsidRPr="00820A12" w:rsidR="00820A12" w:rsidDel="006C021A" w:rsidRDefault="00820A12" w14:paraId="2C27662B" w14:textId="7F6219F6">
      <w:pPr>
        <w:spacing w:after="0"/>
        <w:rPr>
          <w:del w:author="Malachi Jamison" w:date="2023-11-06T14:36:00Z" w:id="3553"/>
          <w:rFonts w:eastAsia="Candara"/>
        </w:rPr>
        <w:pPrChange w:author="Zachary Cappella" w:date="2023-10-13T12:42:00Z" w:id="3554">
          <w:pPr>
            <w:pStyle w:val="ListParagraph"/>
            <w:numPr>
              <w:numId w:val="89"/>
            </w:numPr>
            <w:spacing w:after="0"/>
            <w:ind w:hanging="360"/>
          </w:pPr>
        </w:pPrChange>
      </w:pPr>
    </w:p>
    <w:p w:rsidR="3633FBB5" w:rsidDel="006C021A" w:rsidRDefault="3633FBB5" w14:paraId="0228A8AA" w14:textId="7DBF4512">
      <w:pPr>
        <w:spacing w:line="360" w:lineRule="auto"/>
        <w:rPr>
          <w:del w:author="Malachi Jamison" w:date="2023-11-06T14:36:00Z" w:id="3555"/>
        </w:rPr>
        <w:pPrChange w:author="Zachary Cappella" w:date="2023-11-05T15:34:00Z" w:id="3556">
          <w:pPr>
            <w:spacing w:line="360" w:lineRule="auto"/>
            <w:ind w:firstLine="720"/>
          </w:pPr>
        </w:pPrChange>
      </w:pPr>
      <w:del w:author="Malachi Jamison" w:date="2023-11-06T14:36:00Z" w:id="3557">
        <w:r w:rsidRPr="0009091C" w:rsidDel="006C021A">
          <w:rPr>
            <w:rFonts w:eastAsia="Candara"/>
            <w:b/>
          </w:rPr>
          <w:delText>Prerequisites:</w:delText>
        </w:r>
        <w:r w:rsidRPr="0009091C" w:rsidDel="006C021A">
          <w:rPr>
            <w:rFonts w:eastAsia="Candara"/>
          </w:rPr>
          <w:delText xml:space="preserve"> </w:delText>
        </w:r>
      </w:del>
    </w:p>
    <w:p w:rsidRPr="0009091C" w:rsidR="3633FBB5" w:rsidDel="006C021A" w:rsidP="003C5AC2" w:rsidRDefault="3633FBB5" w14:paraId="7EDF730A" w14:textId="0B6D2FBD">
      <w:pPr>
        <w:pStyle w:val="ListParagraph"/>
        <w:numPr>
          <w:ilvl w:val="0"/>
          <w:numId w:val="73"/>
        </w:numPr>
        <w:spacing w:after="0"/>
        <w:rPr>
          <w:del w:author="Malachi Jamison" w:date="2023-11-06T14:36:00Z" w:id="3558"/>
          <w:rFonts w:eastAsia="Candara"/>
        </w:rPr>
      </w:pPr>
      <w:del w:author="Malachi Jamison" w:date="2023-11-06T14:36:00Z" w:id="3559">
        <w:r w:rsidRPr="0009091C" w:rsidDel="006C021A">
          <w:rPr>
            <w:rFonts w:eastAsia="Candara"/>
          </w:rPr>
          <w:delText>The CogniOpen application must be properly installed and functioning on the test device.</w:delText>
        </w:r>
      </w:del>
    </w:p>
    <w:p w:rsidRPr="0009091C" w:rsidR="3633FBB5" w:rsidDel="006C021A" w:rsidP="003C5AC2" w:rsidRDefault="3633FBB5" w14:paraId="118823CE" w14:textId="3635DAC8">
      <w:pPr>
        <w:pStyle w:val="ListParagraph"/>
        <w:numPr>
          <w:ilvl w:val="0"/>
          <w:numId w:val="73"/>
        </w:numPr>
        <w:spacing w:after="0"/>
        <w:rPr>
          <w:del w:author="Malachi Jamison" w:date="2023-11-06T14:36:00Z" w:id="3560"/>
          <w:rFonts w:eastAsia="Candara"/>
        </w:rPr>
      </w:pPr>
      <w:del w:author="Malachi Jamison" w:date="2023-11-06T14:36:00Z" w:id="3561">
        <w:r w:rsidRPr="0009091C" w:rsidDel="006C021A">
          <w:rPr>
            <w:rFonts w:eastAsia="Candara"/>
          </w:rPr>
          <w:delText>The device must have limited available storage space.</w:delText>
        </w:r>
      </w:del>
    </w:p>
    <w:p w:rsidR="3633FBB5" w:rsidDel="006C021A" w:rsidP="003C5AC2" w:rsidRDefault="3633FBB5" w14:paraId="07A2A98F" w14:textId="4E1CC1E9">
      <w:pPr>
        <w:pStyle w:val="ListParagraph"/>
        <w:numPr>
          <w:ilvl w:val="0"/>
          <w:numId w:val="73"/>
        </w:numPr>
        <w:spacing w:after="0"/>
        <w:rPr>
          <w:ins w:author="Zachary Cappella" w:date="2023-10-13T12:42:00Z" w:id="3562"/>
          <w:del w:author="Malachi Jamison" w:date="2023-11-06T14:36:00Z" w:id="3563"/>
          <w:rFonts w:eastAsia="Candara"/>
        </w:rPr>
      </w:pPr>
      <w:del w:author="Malachi Jamison" w:date="2023-11-06T14:36:00Z" w:id="3564">
        <w:r w:rsidRPr="0009091C" w:rsidDel="006C021A">
          <w:rPr>
            <w:rFonts w:eastAsia="Candara"/>
          </w:rPr>
          <w:delText>An attempt to record audio with insufficient storage space must be possible within the application.</w:delText>
        </w:r>
      </w:del>
    </w:p>
    <w:p w:rsidRPr="00820A12" w:rsidR="00820A12" w:rsidDel="006C021A" w:rsidRDefault="00820A12" w14:paraId="3BE276DD" w14:textId="4047E588">
      <w:pPr>
        <w:spacing w:after="0"/>
        <w:rPr>
          <w:del w:author="Malachi Jamison" w:date="2023-11-06T14:36:00Z" w:id="3565"/>
          <w:rFonts w:eastAsia="Candara"/>
        </w:rPr>
        <w:pPrChange w:author="Zachary Cappella" w:date="2023-10-13T12:42:00Z" w:id="3566">
          <w:pPr>
            <w:pStyle w:val="ListParagraph"/>
            <w:numPr>
              <w:numId w:val="73"/>
            </w:numPr>
            <w:spacing w:after="0"/>
            <w:ind w:hanging="360"/>
          </w:pPr>
        </w:pPrChange>
      </w:pPr>
    </w:p>
    <w:p w:rsidR="3633FBB5" w:rsidDel="006C021A" w:rsidRDefault="3633FBB5" w14:paraId="35AC7EB2" w14:textId="1B0A6DF9">
      <w:pPr>
        <w:spacing w:line="360" w:lineRule="auto"/>
        <w:rPr>
          <w:del w:author="Malachi Jamison" w:date="2023-11-06T14:36:00Z" w:id="3567"/>
        </w:rPr>
        <w:pPrChange w:author="Zachary Cappella" w:date="2023-11-05T15:34:00Z" w:id="3568">
          <w:pPr>
            <w:spacing w:line="360" w:lineRule="auto"/>
            <w:ind w:firstLine="720"/>
          </w:pPr>
        </w:pPrChange>
      </w:pPr>
      <w:del w:author="Malachi Jamison" w:date="2023-11-06T14:36:00Z" w:id="3569">
        <w:r w:rsidRPr="0009091C" w:rsidDel="006C021A">
          <w:rPr>
            <w:rFonts w:eastAsia="Candara"/>
            <w:b/>
          </w:rPr>
          <w:delText>Test Data:</w:delText>
        </w:r>
        <w:r w:rsidRPr="0009091C" w:rsidDel="006C021A">
          <w:rPr>
            <w:rFonts w:eastAsia="Candara"/>
          </w:rPr>
          <w:delText xml:space="preserve"> None </w:delText>
        </w:r>
      </w:del>
    </w:p>
    <w:p w:rsidR="3633FBB5" w:rsidDel="006C021A" w:rsidRDefault="3633FBB5" w14:paraId="56C86CB0" w14:textId="45D955B2">
      <w:pPr>
        <w:spacing w:line="360" w:lineRule="auto"/>
        <w:rPr>
          <w:del w:author="Malachi Jamison" w:date="2023-11-06T14:36:00Z" w:id="3570"/>
        </w:rPr>
        <w:pPrChange w:author="Zachary Cappella" w:date="2023-11-05T15:34:00Z" w:id="3571">
          <w:pPr>
            <w:spacing w:line="360" w:lineRule="auto"/>
            <w:ind w:firstLine="720"/>
          </w:pPr>
        </w:pPrChange>
      </w:pPr>
      <w:del w:author="Malachi Jamison" w:date="2023-11-06T14:36:00Z" w:id="3572">
        <w:r w:rsidRPr="0009091C" w:rsidDel="006C021A">
          <w:rPr>
            <w:rFonts w:eastAsia="Candara"/>
            <w:b/>
          </w:rPr>
          <w:delText>Test Steps:</w:delText>
        </w:r>
      </w:del>
    </w:p>
    <w:p w:rsidR="3633FBB5" w:rsidDel="006C021A" w:rsidP="003C5AC2" w:rsidRDefault="3633FBB5" w14:paraId="3CCF4933" w14:textId="0D34AC7F">
      <w:pPr>
        <w:pStyle w:val="ListParagraph"/>
        <w:numPr>
          <w:ilvl w:val="0"/>
          <w:numId w:val="72"/>
        </w:numPr>
        <w:spacing w:after="0"/>
        <w:rPr>
          <w:ins w:author="Zachary Cappella" w:date="2023-10-13T12:42:00Z" w:id="3573"/>
          <w:del w:author="Malachi Jamison" w:date="2023-11-06T14:36:00Z" w:id="3574"/>
          <w:rFonts w:eastAsia="Candara"/>
        </w:rPr>
      </w:pPr>
      <w:del w:author="Malachi Jamison" w:date="2023-11-06T14:36:00Z" w:id="3575">
        <w:r w:rsidRPr="0009091C" w:rsidDel="006C021A">
          <w:rPr>
            <w:rFonts w:eastAsia="Candara"/>
          </w:rPr>
          <w:delText>Attempt to record audio when there is insufficient storage space on the device.</w:delText>
        </w:r>
      </w:del>
    </w:p>
    <w:p w:rsidRPr="00820A12" w:rsidR="00820A12" w:rsidDel="006C021A" w:rsidRDefault="00820A12" w14:paraId="0B6210ED" w14:textId="38CA2FE5">
      <w:pPr>
        <w:spacing w:after="0"/>
        <w:rPr>
          <w:del w:author="Malachi Jamison" w:date="2023-11-06T14:36:00Z" w:id="3576"/>
          <w:rFonts w:eastAsia="Candara"/>
        </w:rPr>
        <w:pPrChange w:author="Zachary Cappella" w:date="2023-10-13T12:42:00Z" w:id="3577">
          <w:pPr>
            <w:pStyle w:val="ListParagraph"/>
            <w:numPr>
              <w:numId w:val="72"/>
            </w:numPr>
            <w:spacing w:after="0"/>
            <w:ind w:hanging="360"/>
          </w:pPr>
        </w:pPrChange>
      </w:pPr>
    </w:p>
    <w:p w:rsidR="3633FBB5" w:rsidDel="006C021A" w:rsidP="67C3BB09" w:rsidRDefault="3633FBB5" w14:paraId="022AEA97" w14:textId="4C45B4C8">
      <w:pPr>
        <w:spacing w:line="360" w:lineRule="auto"/>
        <w:rPr>
          <w:del w:author="Malachi Jamison" w:date="2023-11-06T14:36:00Z" w:id="3578"/>
        </w:rPr>
      </w:pPr>
      <w:del w:author="Malachi Jamison" w:date="2023-11-06T14:36:00Z" w:id="3579">
        <w:r w:rsidRPr="0009091C" w:rsidDel="006C021A">
          <w:rPr>
            <w:rFonts w:eastAsia="Candara"/>
            <w:b/>
          </w:rPr>
          <w:delText>Expected Result:</w:delText>
        </w:r>
        <w:r w:rsidRPr="0009091C" w:rsidDel="006C021A">
          <w:rPr>
            <w:rFonts w:eastAsia="Candara"/>
          </w:rPr>
          <w:delText xml:space="preserve"> An appropriate error message is displayed, indicating the storage space issue.</w:delText>
        </w:r>
      </w:del>
    </w:p>
    <w:p w:rsidR="3633FBB5" w:rsidDel="006C021A" w:rsidP="67C3BB09" w:rsidRDefault="3633FBB5" w14:paraId="4C304DD2" w14:textId="7FF9B6AA">
      <w:pPr>
        <w:spacing w:line="360" w:lineRule="auto"/>
        <w:rPr>
          <w:del w:author="Malachi Jamison" w:date="2023-11-06T14:36:00Z" w:id="3580"/>
        </w:rPr>
      </w:pPr>
      <w:del w:author="Malachi Jamison" w:date="2023-11-06T14:36:00Z" w:id="3581">
        <w:r w:rsidRPr="0009091C" w:rsidDel="006C021A">
          <w:rPr>
            <w:rFonts w:eastAsia="Candara"/>
            <w:b/>
          </w:rPr>
          <w:delText>Test Environment:</w:delText>
        </w:r>
        <w:r w:rsidRPr="0009091C" w:rsidDel="006C021A">
          <w:rPr>
            <w:rFonts w:eastAsia="Candara"/>
          </w:rPr>
          <w:delText xml:space="preserve"> </w:delText>
        </w:r>
      </w:del>
    </w:p>
    <w:p w:rsidR="3633FBB5" w:rsidDel="006C021A" w:rsidP="67C3BB09" w:rsidRDefault="3633FBB5" w14:paraId="5BB376B5" w14:textId="77802305">
      <w:pPr>
        <w:spacing w:line="360" w:lineRule="auto"/>
        <w:rPr>
          <w:del w:author="Malachi Jamison" w:date="2023-11-06T14:36:00Z" w:id="3582"/>
        </w:rPr>
      </w:pPr>
      <w:del w:author="Malachi Jamison" w:date="2023-11-06T14:36:00Z" w:id="3583">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P="67C3BB09" w:rsidRDefault="3633FBB5" w14:paraId="400359A1" w14:textId="5DA3772F">
      <w:pPr>
        <w:spacing w:line="360" w:lineRule="auto"/>
        <w:rPr>
          <w:del w:author="Malachi Jamison" w:date="2023-11-06T14:36:00Z" w:id="3584"/>
        </w:rPr>
      </w:pPr>
      <w:del w:author="Malachi Jamison" w:date="2023-11-06T14:36:00Z" w:id="3585">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P="67C3BB09" w:rsidRDefault="3633FBB5" w14:paraId="2A9D6927" w14:textId="3E6CAC9E">
      <w:pPr>
        <w:spacing w:line="360" w:lineRule="auto"/>
        <w:rPr>
          <w:del w:author="Malachi Jamison" w:date="2023-11-06T14:36:00Z" w:id="3586"/>
        </w:rPr>
      </w:pPr>
      <w:del w:author="Malachi Jamison" w:date="2023-11-06T14:36:00Z" w:id="3587">
        <w:r w:rsidRPr="0009091C" w:rsidDel="006C021A">
          <w:rPr>
            <w:rFonts w:eastAsia="Candara"/>
            <w:b/>
          </w:rPr>
          <w:delText>Test Data Setup:</w:delText>
        </w:r>
        <w:r w:rsidRPr="0009091C" w:rsidDel="006C021A">
          <w:rPr>
            <w:rFonts w:eastAsia="Candara"/>
          </w:rPr>
          <w:delText xml:space="preserve"> Ensure the device has limited storage space. </w:delText>
        </w:r>
      </w:del>
    </w:p>
    <w:p w:rsidR="3633FBB5" w:rsidDel="006C021A" w:rsidRDefault="3633FBB5" w14:paraId="50ADCA2A" w14:textId="078A6EBA">
      <w:pPr>
        <w:spacing w:line="360" w:lineRule="auto"/>
        <w:rPr>
          <w:del w:author="Malachi Jamison" w:date="2023-11-06T14:36:00Z" w:id="3588"/>
        </w:rPr>
        <w:pPrChange w:author="Zachary Cappella" w:date="2023-11-05T15:34:00Z" w:id="3589">
          <w:pPr>
            <w:spacing w:line="360" w:lineRule="auto"/>
            <w:ind w:firstLine="720"/>
          </w:pPr>
        </w:pPrChange>
      </w:pPr>
      <w:del w:author="Malachi Jamison" w:date="2023-11-06T14:36:00Z" w:id="3590">
        <w:r w:rsidRPr="0009091C" w:rsidDel="006C021A">
          <w:rPr>
            <w:rFonts w:eastAsia="Candara"/>
            <w:b/>
          </w:rPr>
          <w:delText>Test Execution:</w:delText>
        </w:r>
        <w:r w:rsidRPr="0009091C" w:rsidDel="006C021A">
          <w:rPr>
            <w:rFonts w:eastAsia="Candara"/>
          </w:rPr>
          <w:delText xml:space="preserve"> [Record the actual results here as the test is executed.] </w:delText>
        </w:r>
      </w:del>
    </w:p>
    <w:p w:rsidR="3633FBB5" w:rsidDel="006C021A" w:rsidRDefault="3633FBB5" w14:paraId="01AC4DC6" w14:textId="2FE05EE5">
      <w:pPr>
        <w:spacing w:line="360" w:lineRule="auto"/>
        <w:rPr>
          <w:del w:author="Malachi Jamison" w:date="2023-11-06T14:36:00Z" w:id="3591"/>
        </w:rPr>
        <w:pPrChange w:author="Zachary Cappella" w:date="2023-11-05T15:34:00Z" w:id="3592">
          <w:pPr>
            <w:spacing w:line="360" w:lineRule="auto"/>
            <w:ind w:firstLine="720"/>
          </w:pPr>
        </w:pPrChange>
      </w:pPr>
      <w:del w:author="Malachi Jamison" w:date="2023-11-06T14:36:00Z" w:id="3593">
        <w:r w:rsidRPr="0009091C" w:rsidDel="006C021A">
          <w:rPr>
            <w:rFonts w:eastAsia="Candara"/>
            <w:b/>
          </w:rPr>
          <w:delText>Pass/Fail Criteria:</w:delText>
        </w:r>
      </w:del>
    </w:p>
    <w:p w:rsidRPr="0009091C" w:rsidR="3633FBB5" w:rsidDel="006C021A" w:rsidP="003C5AC2" w:rsidRDefault="3633FBB5" w14:paraId="49AF6DB4" w14:textId="34BE021F">
      <w:pPr>
        <w:pStyle w:val="ListParagraph"/>
        <w:numPr>
          <w:ilvl w:val="0"/>
          <w:numId w:val="71"/>
        </w:numPr>
        <w:spacing w:after="0"/>
        <w:rPr>
          <w:del w:author="Malachi Jamison" w:date="2023-11-06T14:36:00Z" w:id="3594"/>
          <w:rFonts w:eastAsia="Candara"/>
        </w:rPr>
      </w:pPr>
      <w:del w:author="Malachi Jamison" w:date="2023-11-06T14:36:00Z" w:id="3595">
        <w:r w:rsidRPr="0009091C" w:rsidDel="006C021A">
          <w:rPr>
            <w:rFonts w:eastAsia="Candara"/>
            <w:b/>
          </w:rPr>
          <w:delText>Pass:</w:delText>
        </w:r>
        <w:r w:rsidRPr="0009091C" w:rsidDel="006C021A">
          <w:rPr>
            <w:rFonts w:eastAsia="Candara"/>
          </w:rPr>
          <w:delText xml:space="preserve"> An appropriate error message is displayed when storage space is insufficient.</w:delText>
        </w:r>
      </w:del>
    </w:p>
    <w:p w:rsidR="3633FBB5" w:rsidDel="006C021A" w:rsidP="003C5AC2" w:rsidRDefault="3633FBB5" w14:paraId="68579F0A" w14:textId="7751CE80">
      <w:pPr>
        <w:pStyle w:val="ListParagraph"/>
        <w:numPr>
          <w:ilvl w:val="0"/>
          <w:numId w:val="71"/>
        </w:numPr>
        <w:spacing w:after="0"/>
        <w:rPr>
          <w:ins w:author="Zachary Cappella" w:date="2023-10-13T12:42:00Z" w:id="3596"/>
          <w:del w:author="Malachi Jamison" w:date="2023-11-06T14:36:00Z" w:id="3597"/>
          <w:rFonts w:eastAsia="Candara"/>
        </w:rPr>
      </w:pPr>
      <w:del w:author="Malachi Jamison" w:date="2023-11-06T14:36:00Z" w:id="3598">
        <w:r w:rsidRPr="0009091C" w:rsidDel="006C021A">
          <w:rPr>
            <w:rFonts w:eastAsia="Candara"/>
            <w:b/>
          </w:rPr>
          <w:delText>Fail:</w:delText>
        </w:r>
        <w:r w:rsidRPr="0009091C" w:rsidDel="006C021A">
          <w:rPr>
            <w:rFonts w:eastAsia="Candara"/>
          </w:rPr>
          <w:delText xml:space="preserve"> If no error message is displayed, or if the message is unclear or inaccurate.</w:delText>
        </w:r>
      </w:del>
    </w:p>
    <w:p w:rsidRPr="00820A12" w:rsidR="00820A12" w:rsidDel="006C021A" w:rsidRDefault="00820A12" w14:paraId="3ADD4D5F" w14:textId="186BEEC0">
      <w:pPr>
        <w:spacing w:after="0"/>
        <w:rPr>
          <w:del w:author="Malachi Jamison" w:date="2023-11-06T14:36:00Z" w:id="3599"/>
          <w:rFonts w:eastAsia="Candara"/>
        </w:rPr>
        <w:pPrChange w:author="Zachary Cappella" w:date="2023-10-13T12:42:00Z" w:id="3600">
          <w:pPr>
            <w:pStyle w:val="ListParagraph"/>
            <w:numPr>
              <w:numId w:val="71"/>
            </w:numPr>
            <w:spacing w:after="0"/>
            <w:ind w:hanging="360"/>
          </w:pPr>
        </w:pPrChange>
      </w:pPr>
    </w:p>
    <w:p w:rsidR="3633FBB5" w:rsidDel="006C021A" w:rsidRDefault="3633FBB5" w14:paraId="2A663378" w14:textId="1A86FBA4">
      <w:pPr>
        <w:spacing w:line="360" w:lineRule="auto"/>
        <w:rPr>
          <w:del w:author="Malachi Jamison" w:date="2023-11-06T14:36:00Z" w:id="3601"/>
        </w:rPr>
        <w:pPrChange w:author="Zachary Cappella" w:date="2023-11-05T15:34:00Z" w:id="3602">
          <w:pPr>
            <w:spacing w:line="360" w:lineRule="auto"/>
            <w:ind w:firstLine="720"/>
          </w:pPr>
        </w:pPrChange>
      </w:pPr>
      <w:del w:author="Malachi Jamison" w:date="2023-11-06T14:36:00Z" w:id="3603">
        <w:r w:rsidRPr="0009091C" w:rsidDel="006C021A">
          <w:rPr>
            <w:rFonts w:eastAsia="Candara"/>
            <w:b/>
          </w:rPr>
          <w:delText xml:space="preserve">Notes/Comments: </w:delText>
        </w:r>
        <w:r w:rsidRPr="0009091C" w:rsidDel="006C021A">
          <w:rPr>
            <w:rFonts w:eastAsia="Candara"/>
          </w:rPr>
          <w:delText xml:space="preserve">[Add any additional comments or observations here.] </w:delText>
        </w:r>
      </w:del>
    </w:p>
    <w:p w:rsidR="3633FBB5" w:rsidDel="006C021A" w:rsidRDefault="3633FBB5" w14:paraId="2DAF9C9C" w14:textId="78BA60BF">
      <w:pPr>
        <w:spacing w:line="360" w:lineRule="auto"/>
        <w:rPr>
          <w:del w:author="Malachi Jamison" w:date="2023-11-06T14:36:00Z" w:id="3604"/>
        </w:rPr>
        <w:pPrChange w:author="Zachary Cappella" w:date="2023-11-05T15:34:00Z" w:id="3605">
          <w:pPr>
            <w:spacing w:line="360" w:lineRule="auto"/>
            <w:ind w:firstLine="720"/>
          </w:pPr>
        </w:pPrChange>
      </w:pPr>
      <w:del w:author="Malachi Jamison" w:date="2023-11-06T14:36:00Z" w:id="3606">
        <w:r w:rsidRPr="0009091C" w:rsidDel="006C021A">
          <w:rPr>
            <w:rFonts w:eastAsia="Candara"/>
            <w:b/>
          </w:rPr>
          <w:delText>Attachments:</w:delText>
        </w:r>
        <w:r w:rsidRPr="0009091C" w:rsidDel="006C021A">
          <w:rPr>
            <w:rFonts w:eastAsia="Candara"/>
          </w:rPr>
          <w:delText xml:space="preserve"> [Include any relevant attachments, if needed.]</w:delText>
        </w:r>
      </w:del>
    </w:p>
    <w:p w:rsidR="3633FBB5" w:rsidDel="006C021A" w:rsidRDefault="3633FBB5" w14:paraId="673C860A" w14:textId="28B8A520">
      <w:pPr>
        <w:spacing w:line="360" w:lineRule="auto"/>
        <w:rPr>
          <w:del w:author="Malachi Jamison" w:date="2023-11-06T14:36:00Z" w:id="3607"/>
        </w:rPr>
        <w:pPrChange w:author="Zachary Cappella" w:date="2023-11-05T15:34:00Z" w:id="3608">
          <w:pPr>
            <w:spacing w:line="360" w:lineRule="auto"/>
            <w:ind w:firstLine="720"/>
          </w:pPr>
        </w:pPrChange>
      </w:pPr>
      <w:del w:author="Malachi Jamison" w:date="2023-11-06T14:36:00Z" w:id="3609">
        <w:r w:rsidRPr="0009091C" w:rsidDel="006C021A">
          <w:rPr>
            <w:rFonts w:eastAsia="Candara"/>
            <w:b/>
          </w:rPr>
          <w:delText>Assumptions:</w:delText>
        </w:r>
      </w:del>
    </w:p>
    <w:p w:rsidRPr="0009091C" w:rsidR="3633FBB5" w:rsidDel="006C021A" w:rsidP="003C5AC2" w:rsidRDefault="3633FBB5" w14:paraId="31189EDA" w14:textId="6F69831B">
      <w:pPr>
        <w:pStyle w:val="ListParagraph"/>
        <w:numPr>
          <w:ilvl w:val="0"/>
          <w:numId w:val="70"/>
        </w:numPr>
        <w:spacing w:after="0"/>
        <w:rPr>
          <w:del w:author="Malachi Jamison" w:date="2023-11-06T14:36:00Z" w:id="3610"/>
          <w:rFonts w:eastAsia="Candara"/>
        </w:rPr>
      </w:pPr>
      <w:del w:author="Malachi Jamison" w:date="2023-11-06T14:36:00Z" w:id="3611">
        <w:r w:rsidRPr="0009091C" w:rsidDel="006C021A">
          <w:rPr>
            <w:rFonts w:eastAsia="Candara"/>
          </w:rPr>
          <w:delText>The CogniOpen application is properly installed and functioning on the test device.</w:delText>
        </w:r>
      </w:del>
    </w:p>
    <w:p w:rsidRPr="0009091C" w:rsidR="3633FBB5" w:rsidDel="006C021A" w:rsidP="003C5AC2" w:rsidRDefault="3633FBB5" w14:paraId="4E7F3DD8" w14:textId="129E7266">
      <w:pPr>
        <w:pStyle w:val="ListParagraph"/>
        <w:numPr>
          <w:ilvl w:val="0"/>
          <w:numId w:val="70"/>
        </w:numPr>
        <w:spacing w:after="0"/>
        <w:rPr>
          <w:del w:author="Malachi Jamison" w:date="2023-11-06T14:36:00Z" w:id="3612"/>
          <w:rFonts w:eastAsia="Candara"/>
        </w:rPr>
      </w:pPr>
      <w:del w:author="Malachi Jamison" w:date="2023-11-06T14:36:00Z" w:id="3613">
        <w:r w:rsidRPr="0009091C" w:rsidDel="006C021A">
          <w:rPr>
            <w:rFonts w:eastAsia="Candara"/>
          </w:rPr>
          <w:delText>The device has limited available storage space.</w:delText>
        </w:r>
      </w:del>
    </w:p>
    <w:p w:rsidRPr="0009091C" w:rsidR="3633FBB5" w:rsidDel="006C021A" w:rsidP="003C5AC2" w:rsidRDefault="3633FBB5" w14:paraId="6E70EE51" w14:textId="410BEF2D">
      <w:pPr>
        <w:pStyle w:val="ListParagraph"/>
        <w:numPr>
          <w:ilvl w:val="0"/>
          <w:numId w:val="70"/>
        </w:numPr>
        <w:spacing w:after="0"/>
        <w:rPr>
          <w:del w:author="Malachi Jamison" w:date="2023-11-06T14:36:00Z" w:id="3614"/>
          <w:rFonts w:eastAsia="Candara"/>
        </w:rPr>
      </w:pPr>
      <w:del w:author="Malachi Jamison" w:date="2023-11-06T14:36:00Z" w:id="3615">
        <w:r w:rsidRPr="0009091C" w:rsidDel="006C021A">
          <w:rPr>
            <w:rFonts w:eastAsia="Candara"/>
          </w:rPr>
          <w:delText>An attempt to record audio with insufficient storage space is made.</w:delText>
        </w:r>
      </w:del>
    </w:p>
    <w:p w:rsidR="00820A12" w:rsidDel="006C021A" w:rsidP="00820A12" w:rsidRDefault="006C021A" w14:paraId="531A6170" w14:textId="0AD65629">
      <w:pPr>
        <w:spacing w:line="360" w:lineRule="auto"/>
        <w:rPr>
          <w:del w:author="Malachi Jamison" w:date="2023-11-06T14:36:00Z" w:id="3616"/>
          <w:rFonts w:eastAsia="Candara"/>
        </w:rPr>
      </w:pPr>
      <w:ins w:author="Zachary Cappella" w:date="2023-10-13T12:43:00Z" w:id="3617">
        <w:del w:author="Malachi Jamison" w:date="2023-11-06T14:36:00Z" w:id="3618">
          <w:r w:rsidDel="006C021A">
            <w:rPr>
              <w:rFonts w:eastAsia="Candara"/>
              <w:noProof/>
            </w:rPr>
            <w:pict w14:anchorId="2C8A475F">
              <v:rect id="_x0000_i1048" style="width:468pt;height:.05pt;mso-width-percent:0;mso-height-percent:0;mso-width-percent:0;mso-height-percent:0" alt="" o:hr="t" o:hrstd="t" o:hralign="center" fillcolor="#a0a0a0" stroked="f"/>
            </w:pict>
          </w:r>
        </w:del>
      </w:ins>
    </w:p>
    <w:p w:rsidR="3633FBB5" w:rsidDel="006C021A" w:rsidRDefault="3633FBB5" w14:paraId="18FEF372" w14:textId="24B75B1B">
      <w:pPr>
        <w:spacing w:line="360" w:lineRule="auto"/>
        <w:rPr>
          <w:del w:author="Malachi Jamison" w:date="2023-11-06T14:36:00Z" w:id="3619"/>
        </w:rPr>
        <w:pPrChange w:author="Zachary Cappella" w:date="2023-11-05T15:34:00Z" w:id="3620">
          <w:pPr>
            <w:spacing w:line="360" w:lineRule="auto"/>
            <w:ind w:firstLine="720"/>
          </w:pPr>
        </w:pPrChange>
      </w:pPr>
      <w:del w:author="Malachi Jamison" w:date="2023-11-06T14:36:00Z" w:id="3621">
        <w:r w:rsidRPr="0009091C" w:rsidDel="006C021A">
          <w:rPr>
            <w:rFonts w:eastAsia="Candara"/>
          </w:rPr>
          <w:delText xml:space="preserve"> </w:delText>
        </w:r>
      </w:del>
    </w:p>
    <w:p w:rsidR="3633FBB5" w:rsidDel="006C021A" w:rsidRDefault="3633FBB5" w14:paraId="5E36BD43" w14:textId="073F6483">
      <w:pPr>
        <w:spacing w:line="360" w:lineRule="auto"/>
        <w:rPr>
          <w:del w:author="Malachi Jamison" w:date="2023-11-06T14:36:00Z" w:id="3622"/>
        </w:rPr>
        <w:pPrChange w:author="Zachary Cappella" w:date="2023-11-05T15:34:00Z" w:id="3623">
          <w:pPr>
            <w:pStyle w:val="Heading4"/>
          </w:pPr>
        </w:pPrChange>
      </w:pPr>
      <w:del w:author="Malachi Jamison" w:date="2023-11-06T14:36:00Z" w:id="3624">
        <w:r w:rsidDel="006C021A">
          <w:delText>3.1.5.9 Verify Recording Duration Limit</w:delText>
        </w:r>
      </w:del>
    </w:p>
    <w:p w:rsidR="3633FBB5" w:rsidDel="006C021A" w:rsidRDefault="3633FBB5" w14:paraId="1F6DC9AE" w14:textId="6A22DBBB">
      <w:pPr>
        <w:spacing w:line="360" w:lineRule="auto"/>
        <w:rPr>
          <w:del w:author="Malachi Jamison" w:date="2023-11-06T14:36:00Z" w:id="3625"/>
        </w:rPr>
        <w:pPrChange w:author="Zachary Cappella" w:date="2023-11-05T15:34:00Z" w:id="3626">
          <w:pPr>
            <w:spacing w:line="360" w:lineRule="auto"/>
            <w:ind w:firstLine="720"/>
          </w:pPr>
        </w:pPrChange>
      </w:pPr>
      <w:del w:author="Malachi Jamison" w:date="2023-11-06T14:36:00Z" w:id="3627">
        <w:r w:rsidRPr="0009091C" w:rsidDel="006C021A">
          <w:rPr>
            <w:rFonts w:eastAsia="Candara"/>
            <w:b/>
          </w:rPr>
          <w:delText xml:space="preserve">Test Case Link: </w:delText>
        </w:r>
        <w:r w:rsidRPr="0009091C" w:rsidDel="006C021A">
          <w:rPr>
            <w:rFonts w:eastAsia="Candara"/>
            <w:color w:val="000000" w:themeColor="text1"/>
          </w:rPr>
          <w:delText>[will update when test ADO ticket is created]</w:delText>
        </w:r>
      </w:del>
    </w:p>
    <w:p w:rsidR="3633FBB5" w:rsidDel="006C021A" w:rsidRDefault="3633FBB5" w14:paraId="73459FC3" w14:textId="6B0138E1">
      <w:pPr>
        <w:spacing w:line="360" w:lineRule="auto"/>
        <w:rPr>
          <w:del w:author="Malachi Jamison" w:date="2023-11-06T14:36:00Z" w:id="3628"/>
        </w:rPr>
        <w:pPrChange w:author="Zachary Cappella" w:date="2023-11-05T15:34:00Z" w:id="3629">
          <w:pPr>
            <w:spacing w:line="360" w:lineRule="auto"/>
            <w:ind w:firstLine="720"/>
          </w:pPr>
        </w:pPrChange>
      </w:pPr>
      <w:del w:author="Malachi Jamison" w:date="2023-11-06T14:36:00Z" w:id="3630">
        <w:r w:rsidRPr="0009091C" w:rsidDel="006C021A">
          <w:rPr>
            <w:rFonts w:eastAsia="Candara"/>
            <w:b/>
          </w:rPr>
          <w:delText xml:space="preserve">Test Case Name: </w:delText>
        </w:r>
        <w:r w:rsidRPr="0009091C" w:rsidDel="006C021A">
          <w:rPr>
            <w:rFonts w:eastAsia="Candara"/>
          </w:rPr>
          <w:delText xml:space="preserve">Verify Recording Duration Limit </w:delText>
        </w:r>
      </w:del>
    </w:p>
    <w:p w:rsidR="3633FBB5" w:rsidDel="006C021A" w:rsidP="67C3BB09" w:rsidRDefault="3633FBB5" w14:paraId="52A89C11" w14:textId="18D71773">
      <w:pPr>
        <w:spacing w:line="360" w:lineRule="auto"/>
        <w:rPr>
          <w:del w:author="Malachi Jamison" w:date="2023-11-06T14:36:00Z" w:id="3631"/>
        </w:rPr>
      </w:pPr>
      <w:del w:author="Malachi Jamison" w:date="2023-11-06T14:36:00Z" w:id="3632">
        <w:r w:rsidRPr="0009091C" w:rsidDel="006C021A">
          <w:rPr>
            <w:rFonts w:eastAsia="Candara"/>
            <w:b/>
          </w:rPr>
          <w:delText>Description:</w:delText>
        </w:r>
        <w:r w:rsidRPr="0009091C" w:rsidDel="006C021A">
          <w:rPr>
            <w:rFonts w:eastAsia="Candara"/>
          </w:rPr>
          <w:delText xml:space="preserve"> Verify that the recording stops automatically once the predefined maximum duration is reached. </w:delText>
        </w:r>
      </w:del>
    </w:p>
    <w:p w:rsidR="3633FBB5" w:rsidDel="006C021A" w:rsidRDefault="3633FBB5" w14:paraId="14D7CCDC" w14:textId="3F8D277F">
      <w:pPr>
        <w:spacing w:line="360" w:lineRule="auto"/>
        <w:rPr>
          <w:del w:author="Malachi Jamison" w:date="2023-11-06T14:36:00Z" w:id="3633"/>
        </w:rPr>
        <w:pPrChange w:author="Zachary Cappella" w:date="2023-11-05T15:34:00Z" w:id="3634">
          <w:pPr>
            <w:spacing w:line="360" w:lineRule="auto"/>
            <w:ind w:firstLine="720"/>
          </w:pPr>
        </w:pPrChange>
      </w:pPr>
      <w:del w:author="Malachi Jamison" w:date="2023-11-06T14:36:00Z" w:id="3635">
        <w:r w:rsidRPr="0009091C" w:rsidDel="006C021A">
          <w:rPr>
            <w:rFonts w:eastAsia="Candara"/>
            <w:b/>
          </w:rPr>
          <w:delText>Requirements:</w:delText>
        </w:r>
        <w:r w:rsidRPr="0009091C" w:rsidDel="006C021A">
          <w:rPr>
            <w:rFonts w:eastAsia="Candara"/>
          </w:rPr>
          <w:delText xml:space="preserve"> Recording Duration Limit</w:delText>
        </w:r>
      </w:del>
    </w:p>
    <w:p w:rsidR="3633FBB5" w:rsidDel="006C021A" w:rsidP="003C5AC2" w:rsidRDefault="3633FBB5" w14:paraId="5972A778" w14:textId="6666DD82">
      <w:pPr>
        <w:pStyle w:val="ListParagraph"/>
        <w:numPr>
          <w:ilvl w:val="0"/>
          <w:numId w:val="89"/>
        </w:numPr>
        <w:spacing w:after="0"/>
        <w:rPr>
          <w:ins w:author="Zachary Cappella" w:date="2023-10-13T12:43:00Z" w:id="3636"/>
          <w:del w:author="Malachi Jamison" w:date="2023-11-06T14:36:00Z" w:id="3637"/>
          <w:rFonts w:eastAsia="Candara"/>
        </w:rPr>
      </w:pPr>
      <w:del w:author="Malachi Jamison" w:date="2023-11-06T14:36:00Z" w:id="3638">
        <w:r w:rsidRPr="0009091C" w:rsidDel="006C021A">
          <w:rPr>
            <w:rFonts w:eastAsia="Candara"/>
          </w:rPr>
          <w:delText>The application must stop recording automatically once the predefined maximum duration is reached.</w:delText>
        </w:r>
      </w:del>
    </w:p>
    <w:p w:rsidRPr="00820A12" w:rsidR="00820A12" w:rsidDel="006C021A" w:rsidRDefault="00820A12" w14:paraId="6173EBAB" w14:textId="134CA543">
      <w:pPr>
        <w:spacing w:after="0"/>
        <w:rPr>
          <w:del w:author="Malachi Jamison" w:date="2023-11-06T14:36:00Z" w:id="3639"/>
          <w:rFonts w:eastAsia="Candara"/>
        </w:rPr>
        <w:pPrChange w:author="Zachary Cappella" w:date="2023-10-13T12:43:00Z" w:id="3640">
          <w:pPr>
            <w:pStyle w:val="ListParagraph"/>
            <w:numPr>
              <w:numId w:val="89"/>
            </w:numPr>
            <w:spacing w:after="0"/>
            <w:ind w:hanging="360"/>
          </w:pPr>
        </w:pPrChange>
      </w:pPr>
    </w:p>
    <w:p w:rsidR="3633FBB5" w:rsidDel="006C021A" w:rsidRDefault="3633FBB5" w14:paraId="063C6399" w14:textId="62CAAD79">
      <w:pPr>
        <w:spacing w:line="360" w:lineRule="auto"/>
        <w:rPr>
          <w:del w:author="Malachi Jamison" w:date="2023-11-06T14:36:00Z" w:id="3641"/>
        </w:rPr>
        <w:pPrChange w:author="Zachary Cappella" w:date="2023-11-05T15:34:00Z" w:id="3642">
          <w:pPr>
            <w:spacing w:line="360" w:lineRule="auto"/>
            <w:ind w:firstLine="720"/>
          </w:pPr>
        </w:pPrChange>
      </w:pPr>
      <w:del w:author="Malachi Jamison" w:date="2023-11-06T14:36:00Z" w:id="3643">
        <w:r w:rsidRPr="0009091C" w:rsidDel="006C021A">
          <w:rPr>
            <w:rFonts w:eastAsia="Candara"/>
            <w:b/>
          </w:rPr>
          <w:delText>Prerequisites:</w:delText>
        </w:r>
        <w:r w:rsidRPr="0009091C" w:rsidDel="006C021A">
          <w:rPr>
            <w:rFonts w:eastAsia="Candara"/>
          </w:rPr>
          <w:delText xml:space="preserve"> </w:delText>
        </w:r>
      </w:del>
    </w:p>
    <w:p w:rsidRPr="0009091C" w:rsidR="3633FBB5" w:rsidDel="006C021A" w:rsidP="003C5AC2" w:rsidRDefault="3633FBB5" w14:paraId="53B15D1E" w14:textId="24A5A6F0">
      <w:pPr>
        <w:pStyle w:val="ListParagraph"/>
        <w:numPr>
          <w:ilvl w:val="0"/>
          <w:numId w:val="69"/>
        </w:numPr>
        <w:spacing w:after="0"/>
        <w:rPr>
          <w:del w:author="Malachi Jamison" w:date="2023-11-06T14:36:00Z" w:id="3644"/>
          <w:rFonts w:eastAsia="Candara"/>
        </w:rPr>
      </w:pPr>
      <w:del w:author="Malachi Jamison" w:date="2023-11-06T14:36:00Z" w:id="3645">
        <w:r w:rsidRPr="0009091C" w:rsidDel="006C021A">
          <w:rPr>
            <w:rFonts w:eastAsia="Candara"/>
          </w:rPr>
          <w:delText>The CogniOpen application must be correctly installed and operational on the test device.</w:delText>
        </w:r>
      </w:del>
    </w:p>
    <w:p w:rsidRPr="0009091C" w:rsidR="3633FBB5" w:rsidDel="006C021A" w:rsidP="003C5AC2" w:rsidRDefault="3633FBB5" w14:paraId="59E9AC12" w14:textId="24BDF49E">
      <w:pPr>
        <w:pStyle w:val="ListParagraph"/>
        <w:numPr>
          <w:ilvl w:val="0"/>
          <w:numId w:val="69"/>
        </w:numPr>
        <w:spacing w:after="0"/>
        <w:rPr>
          <w:del w:author="Malachi Jamison" w:date="2023-11-06T14:36:00Z" w:id="3646"/>
          <w:rFonts w:eastAsia="Candara"/>
        </w:rPr>
      </w:pPr>
      <w:del w:author="Malachi Jamison" w:date="2023-11-06T14:36:00Z" w:id="3647">
        <w:r w:rsidRPr="0009091C" w:rsidDel="006C021A">
          <w:rPr>
            <w:rFonts w:eastAsia="Candara"/>
          </w:rPr>
          <w:delText>The application must have a predefined maximum duration for audio recording.</w:delText>
        </w:r>
      </w:del>
    </w:p>
    <w:p w:rsidR="3633FBB5" w:rsidDel="006C021A" w:rsidP="003C5AC2" w:rsidRDefault="3633FBB5" w14:paraId="42AAA84A" w14:textId="4C1FBB5C">
      <w:pPr>
        <w:pStyle w:val="ListParagraph"/>
        <w:numPr>
          <w:ilvl w:val="0"/>
          <w:numId w:val="69"/>
        </w:numPr>
        <w:spacing w:after="0"/>
        <w:rPr>
          <w:ins w:author="Zachary Cappella" w:date="2023-10-13T12:43:00Z" w:id="3648"/>
          <w:del w:author="Malachi Jamison" w:date="2023-11-06T14:36:00Z" w:id="3649"/>
          <w:rFonts w:eastAsia="Candara"/>
        </w:rPr>
      </w:pPr>
      <w:del w:author="Malachi Jamison" w:date="2023-11-06T14:36:00Z" w:id="3650">
        <w:r w:rsidRPr="0009091C" w:rsidDel="006C021A">
          <w:rPr>
            <w:rFonts w:eastAsia="Candara"/>
          </w:rPr>
          <w:delText>An attempt to record audio for an extended period beyond the predefined limit must be feasible within the application.</w:delText>
        </w:r>
      </w:del>
    </w:p>
    <w:p w:rsidRPr="00820A12" w:rsidR="00820A12" w:rsidDel="006C021A" w:rsidRDefault="00820A12" w14:paraId="457798F1" w14:textId="78639AF3">
      <w:pPr>
        <w:spacing w:after="0"/>
        <w:rPr>
          <w:del w:author="Malachi Jamison" w:date="2023-11-06T14:36:00Z" w:id="3651"/>
          <w:rFonts w:eastAsia="Candara"/>
        </w:rPr>
        <w:pPrChange w:author="Zachary Cappella" w:date="2023-10-13T12:43:00Z" w:id="3652">
          <w:pPr>
            <w:pStyle w:val="ListParagraph"/>
            <w:numPr>
              <w:numId w:val="69"/>
            </w:numPr>
            <w:spacing w:after="0"/>
            <w:ind w:hanging="360"/>
          </w:pPr>
        </w:pPrChange>
      </w:pPr>
    </w:p>
    <w:p w:rsidR="3633FBB5" w:rsidDel="006C021A" w:rsidRDefault="3633FBB5" w14:paraId="5069DB7F" w14:textId="1248EF93">
      <w:pPr>
        <w:spacing w:line="360" w:lineRule="auto"/>
        <w:rPr>
          <w:del w:author="Malachi Jamison" w:date="2023-11-06T14:36:00Z" w:id="3653"/>
        </w:rPr>
        <w:pPrChange w:author="Zachary Cappella" w:date="2023-11-05T15:34:00Z" w:id="3654">
          <w:pPr>
            <w:spacing w:line="360" w:lineRule="auto"/>
            <w:ind w:firstLine="720"/>
          </w:pPr>
        </w:pPrChange>
      </w:pPr>
      <w:del w:author="Malachi Jamison" w:date="2023-11-06T14:36:00Z" w:id="3655">
        <w:r w:rsidRPr="0009091C" w:rsidDel="006C021A">
          <w:rPr>
            <w:rFonts w:eastAsia="Candara"/>
            <w:b/>
          </w:rPr>
          <w:delText>Test Data:</w:delText>
        </w:r>
        <w:r w:rsidRPr="0009091C" w:rsidDel="006C021A">
          <w:rPr>
            <w:rFonts w:eastAsia="Candara"/>
          </w:rPr>
          <w:delText xml:space="preserve"> None </w:delText>
        </w:r>
      </w:del>
    </w:p>
    <w:p w:rsidR="3633FBB5" w:rsidDel="006C021A" w:rsidRDefault="3633FBB5" w14:paraId="52DC31E4" w14:textId="2540E9D7">
      <w:pPr>
        <w:spacing w:line="360" w:lineRule="auto"/>
        <w:rPr>
          <w:del w:author="Malachi Jamison" w:date="2023-11-06T14:36:00Z" w:id="3656"/>
        </w:rPr>
        <w:pPrChange w:author="Zachary Cappella" w:date="2023-11-05T15:34:00Z" w:id="3657">
          <w:pPr>
            <w:spacing w:line="360" w:lineRule="auto"/>
            <w:ind w:firstLine="720"/>
          </w:pPr>
        </w:pPrChange>
      </w:pPr>
      <w:del w:author="Malachi Jamison" w:date="2023-11-06T14:36:00Z" w:id="3658">
        <w:r w:rsidRPr="0009091C" w:rsidDel="006C021A">
          <w:rPr>
            <w:rFonts w:eastAsia="Candara"/>
            <w:b/>
          </w:rPr>
          <w:delText>Test Steps:</w:delText>
        </w:r>
      </w:del>
    </w:p>
    <w:p w:rsidR="3633FBB5" w:rsidDel="006C021A" w:rsidP="003C5AC2" w:rsidRDefault="3633FBB5" w14:paraId="24E94CC5" w14:textId="2BA54F86">
      <w:pPr>
        <w:pStyle w:val="ListParagraph"/>
        <w:numPr>
          <w:ilvl w:val="0"/>
          <w:numId w:val="68"/>
        </w:numPr>
        <w:spacing w:after="0"/>
        <w:rPr>
          <w:ins w:author="Zachary Cappella" w:date="2023-10-13T12:43:00Z" w:id="3659"/>
          <w:del w:author="Malachi Jamison" w:date="2023-11-06T14:36:00Z" w:id="3660"/>
          <w:rFonts w:eastAsia="Candara"/>
        </w:rPr>
      </w:pPr>
      <w:del w:author="Malachi Jamison" w:date="2023-11-06T14:36:00Z" w:id="3661">
        <w:r w:rsidRPr="0009091C" w:rsidDel="006C021A">
          <w:rPr>
            <w:rFonts w:eastAsia="Candara"/>
          </w:rPr>
          <w:delText>Attempt to record audio for an extended period until reaching a predefined maximum duration.</w:delText>
        </w:r>
      </w:del>
    </w:p>
    <w:p w:rsidRPr="00820A12" w:rsidR="00820A12" w:rsidDel="006C021A" w:rsidRDefault="00820A12" w14:paraId="1DFB3CC4" w14:textId="7FE8827F">
      <w:pPr>
        <w:spacing w:after="0"/>
        <w:rPr>
          <w:del w:author="Malachi Jamison" w:date="2023-11-06T14:36:00Z" w:id="3662"/>
          <w:rFonts w:eastAsia="Candara"/>
        </w:rPr>
        <w:pPrChange w:author="Zachary Cappella" w:date="2023-10-13T12:43:00Z" w:id="3663">
          <w:pPr>
            <w:pStyle w:val="ListParagraph"/>
            <w:numPr>
              <w:numId w:val="68"/>
            </w:numPr>
            <w:spacing w:after="0"/>
            <w:ind w:hanging="360"/>
          </w:pPr>
        </w:pPrChange>
      </w:pPr>
    </w:p>
    <w:p w:rsidR="3633FBB5" w:rsidDel="006C021A" w:rsidP="67C3BB09" w:rsidRDefault="3633FBB5" w14:paraId="51572538" w14:textId="1B1D9741">
      <w:pPr>
        <w:spacing w:line="360" w:lineRule="auto"/>
        <w:rPr>
          <w:del w:author="Malachi Jamison" w:date="2023-11-06T14:36:00Z" w:id="3664"/>
        </w:rPr>
      </w:pPr>
      <w:del w:author="Malachi Jamison" w:date="2023-11-06T14:36:00Z" w:id="3665">
        <w:r w:rsidRPr="0009091C" w:rsidDel="006C021A">
          <w:rPr>
            <w:rFonts w:eastAsia="Candara"/>
            <w:b/>
          </w:rPr>
          <w:delText>Expected Result:</w:delText>
        </w:r>
        <w:r w:rsidRPr="0009091C" w:rsidDel="006C021A">
          <w:rPr>
            <w:rFonts w:eastAsia="Candara"/>
          </w:rPr>
          <w:delText xml:space="preserve"> The recording stops automatically once the maximum duration is reached.</w:delText>
        </w:r>
      </w:del>
    </w:p>
    <w:p w:rsidR="3633FBB5" w:rsidDel="006C021A" w:rsidP="67C3BB09" w:rsidRDefault="3633FBB5" w14:paraId="5DFC83B3" w14:textId="07511E4B">
      <w:pPr>
        <w:spacing w:line="360" w:lineRule="auto"/>
        <w:rPr>
          <w:del w:author="Malachi Jamison" w:date="2023-11-06T14:36:00Z" w:id="3666"/>
        </w:rPr>
      </w:pPr>
      <w:del w:author="Malachi Jamison" w:date="2023-11-06T14:36:00Z" w:id="3667">
        <w:r w:rsidRPr="0009091C" w:rsidDel="006C021A">
          <w:rPr>
            <w:rFonts w:eastAsia="Candara"/>
            <w:b/>
          </w:rPr>
          <w:delText>Test Environment:</w:delText>
        </w:r>
        <w:r w:rsidRPr="0009091C" w:rsidDel="006C021A">
          <w:rPr>
            <w:rFonts w:eastAsia="Candara"/>
          </w:rPr>
          <w:delText xml:space="preserve"> </w:delText>
        </w:r>
      </w:del>
    </w:p>
    <w:p w:rsidR="3633FBB5" w:rsidDel="006C021A" w:rsidP="67C3BB09" w:rsidRDefault="3633FBB5" w14:paraId="1FC8D07C" w14:textId="394CD8D8">
      <w:pPr>
        <w:spacing w:line="360" w:lineRule="auto"/>
        <w:rPr>
          <w:del w:author="Malachi Jamison" w:date="2023-11-06T14:36:00Z" w:id="3668"/>
        </w:rPr>
      </w:pPr>
      <w:del w:author="Malachi Jamison" w:date="2023-11-06T14:36:00Z" w:id="3669">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P="67C3BB09" w:rsidRDefault="3633FBB5" w14:paraId="4A735EC4" w14:textId="7D1AF0C7">
      <w:pPr>
        <w:spacing w:line="360" w:lineRule="auto"/>
        <w:rPr>
          <w:del w:author="Malachi Jamison" w:date="2023-11-06T14:36:00Z" w:id="3670"/>
        </w:rPr>
      </w:pPr>
      <w:del w:author="Malachi Jamison" w:date="2023-11-06T14:36:00Z" w:id="3671">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P="67C3BB09" w:rsidRDefault="3633FBB5" w14:paraId="3535A255" w14:textId="40358EEA">
      <w:pPr>
        <w:spacing w:line="360" w:lineRule="auto"/>
        <w:rPr>
          <w:del w:author="Malachi Jamison" w:date="2023-11-06T14:36:00Z" w:id="3672"/>
        </w:rPr>
      </w:pPr>
      <w:del w:author="Malachi Jamison" w:date="2023-11-06T14:36:00Z" w:id="3673">
        <w:r w:rsidRPr="0009091C" w:rsidDel="006C021A">
          <w:rPr>
            <w:rFonts w:eastAsia="Candara"/>
            <w:b/>
          </w:rPr>
          <w:delText>Test Data Setup:</w:delText>
        </w:r>
        <w:r w:rsidRPr="0009091C" w:rsidDel="006C021A">
          <w:rPr>
            <w:rFonts w:eastAsia="Candara"/>
          </w:rPr>
          <w:delText xml:space="preserve"> Ensure the application has a predefined maximum recording duration. </w:delText>
        </w:r>
      </w:del>
    </w:p>
    <w:p w:rsidR="3633FBB5" w:rsidDel="006C021A" w:rsidRDefault="3633FBB5" w14:paraId="13030CF1" w14:textId="72F07591">
      <w:pPr>
        <w:spacing w:line="360" w:lineRule="auto"/>
        <w:rPr>
          <w:del w:author="Malachi Jamison" w:date="2023-11-06T14:36:00Z" w:id="3674"/>
        </w:rPr>
        <w:pPrChange w:author="Zachary Cappella" w:date="2023-11-05T15:34:00Z" w:id="3675">
          <w:pPr>
            <w:spacing w:line="360" w:lineRule="auto"/>
            <w:ind w:firstLine="720"/>
          </w:pPr>
        </w:pPrChange>
      </w:pPr>
      <w:del w:author="Malachi Jamison" w:date="2023-11-06T14:36:00Z" w:id="3676">
        <w:r w:rsidRPr="0009091C" w:rsidDel="006C021A">
          <w:rPr>
            <w:rFonts w:eastAsia="Candara"/>
            <w:b/>
          </w:rPr>
          <w:delText>Test Execution:</w:delText>
        </w:r>
        <w:r w:rsidRPr="0009091C" w:rsidDel="006C021A">
          <w:rPr>
            <w:rFonts w:eastAsia="Candara"/>
          </w:rPr>
          <w:delText xml:space="preserve"> [Record the actual results here as the test is executed.] </w:delText>
        </w:r>
      </w:del>
    </w:p>
    <w:p w:rsidR="3633FBB5" w:rsidDel="006C021A" w:rsidRDefault="3633FBB5" w14:paraId="74C91742" w14:textId="2F331173">
      <w:pPr>
        <w:spacing w:line="360" w:lineRule="auto"/>
        <w:rPr>
          <w:del w:author="Malachi Jamison" w:date="2023-11-06T14:36:00Z" w:id="3677"/>
        </w:rPr>
        <w:pPrChange w:author="Zachary Cappella" w:date="2023-11-05T15:34:00Z" w:id="3678">
          <w:pPr>
            <w:spacing w:line="360" w:lineRule="auto"/>
            <w:ind w:firstLine="720"/>
          </w:pPr>
        </w:pPrChange>
      </w:pPr>
      <w:del w:author="Malachi Jamison" w:date="2023-11-06T14:36:00Z" w:id="3679">
        <w:r w:rsidRPr="0009091C" w:rsidDel="006C021A">
          <w:rPr>
            <w:rFonts w:eastAsia="Candara"/>
            <w:b/>
          </w:rPr>
          <w:delText>Pass/Fail Criteria:</w:delText>
        </w:r>
      </w:del>
    </w:p>
    <w:p w:rsidRPr="0009091C" w:rsidR="3633FBB5" w:rsidDel="006C021A" w:rsidP="003C5AC2" w:rsidRDefault="3633FBB5" w14:paraId="67969643" w14:textId="1D2E9E18">
      <w:pPr>
        <w:pStyle w:val="ListParagraph"/>
        <w:numPr>
          <w:ilvl w:val="0"/>
          <w:numId w:val="67"/>
        </w:numPr>
        <w:spacing w:after="0"/>
        <w:rPr>
          <w:del w:author="Malachi Jamison" w:date="2023-11-06T14:36:00Z" w:id="3680"/>
          <w:rFonts w:eastAsia="Candara"/>
        </w:rPr>
      </w:pPr>
      <w:del w:author="Malachi Jamison" w:date="2023-11-06T14:36:00Z" w:id="3681">
        <w:r w:rsidRPr="0009091C" w:rsidDel="006C021A">
          <w:rPr>
            <w:rFonts w:eastAsia="Candara"/>
            <w:b/>
          </w:rPr>
          <w:delText>Pass:</w:delText>
        </w:r>
        <w:r w:rsidRPr="0009091C" w:rsidDel="006C021A">
          <w:rPr>
            <w:rFonts w:eastAsia="Candara"/>
          </w:rPr>
          <w:delText xml:space="preserve"> The recording stops automatically when the maximum duration is reached.</w:delText>
        </w:r>
      </w:del>
    </w:p>
    <w:p w:rsidR="3633FBB5" w:rsidDel="006C021A" w:rsidP="003C5AC2" w:rsidRDefault="3633FBB5" w14:paraId="01460618" w14:textId="346E2CF2">
      <w:pPr>
        <w:pStyle w:val="ListParagraph"/>
        <w:numPr>
          <w:ilvl w:val="0"/>
          <w:numId w:val="67"/>
        </w:numPr>
        <w:spacing w:after="0"/>
        <w:rPr>
          <w:ins w:author="Zachary Cappella" w:date="2023-10-13T12:43:00Z" w:id="3682"/>
          <w:del w:author="Malachi Jamison" w:date="2023-11-06T14:36:00Z" w:id="3683"/>
          <w:rFonts w:eastAsia="Candara"/>
        </w:rPr>
      </w:pPr>
      <w:del w:author="Malachi Jamison" w:date="2023-11-06T14:36:00Z" w:id="3684">
        <w:r w:rsidRPr="0009091C" w:rsidDel="006C021A">
          <w:rPr>
            <w:rFonts w:eastAsia="Candara"/>
            <w:b/>
          </w:rPr>
          <w:delText>Fail:</w:delText>
        </w:r>
        <w:r w:rsidRPr="0009091C" w:rsidDel="006C021A">
          <w:rPr>
            <w:rFonts w:eastAsia="Candara"/>
          </w:rPr>
          <w:delText xml:space="preserve"> If the recording does not stop at the specified maximum duration.</w:delText>
        </w:r>
      </w:del>
    </w:p>
    <w:p w:rsidRPr="00820A12" w:rsidR="00820A12" w:rsidDel="006C021A" w:rsidRDefault="00820A12" w14:paraId="50370790" w14:textId="01BEFDA9">
      <w:pPr>
        <w:spacing w:after="0"/>
        <w:rPr>
          <w:del w:author="Malachi Jamison" w:date="2023-11-06T14:36:00Z" w:id="3685"/>
          <w:rFonts w:eastAsia="Candara"/>
        </w:rPr>
        <w:pPrChange w:author="Zachary Cappella" w:date="2023-10-13T12:43:00Z" w:id="3686">
          <w:pPr>
            <w:pStyle w:val="ListParagraph"/>
            <w:numPr>
              <w:numId w:val="67"/>
            </w:numPr>
            <w:spacing w:after="0"/>
            <w:ind w:hanging="360"/>
          </w:pPr>
        </w:pPrChange>
      </w:pPr>
    </w:p>
    <w:p w:rsidR="3633FBB5" w:rsidDel="006C021A" w:rsidRDefault="3633FBB5" w14:paraId="040F6C82" w14:textId="05038334">
      <w:pPr>
        <w:spacing w:line="360" w:lineRule="auto"/>
        <w:rPr>
          <w:del w:author="Malachi Jamison" w:date="2023-11-06T14:36:00Z" w:id="3687"/>
        </w:rPr>
        <w:pPrChange w:author="Zachary Cappella" w:date="2023-11-05T15:34:00Z" w:id="3688">
          <w:pPr>
            <w:spacing w:line="360" w:lineRule="auto"/>
            <w:ind w:firstLine="720"/>
          </w:pPr>
        </w:pPrChange>
      </w:pPr>
      <w:del w:author="Malachi Jamison" w:date="2023-11-06T14:36:00Z" w:id="3689">
        <w:r w:rsidRPr="0009091C" w:rsidDel="006C021A">
          <w:rPr>
            <w:rFonts w:eastAsia="Candara"/>
            <w:b/>
          </w:rPr>
          <w:delText xml:space="preserve">Notes/Comments: </w:delText>
        </w:r>
        <w:r w:rsidRPr="0009091C" w:rsidDel="006C021A">
          <w:rPr>
            <w:rFonts w:eastAsia="Candara"/>
          </w:rPr>
          <w:delText>[Add any additional comments or observations here.]</w:delText>
        </w:r>
        <w:r w:rsidRPr="0009091C" w:rsidDel="006C021A">
          <w:rPr>
            <w:rFonts w:eastAsia="Candara"/>
            <w:b/>
          </w:rPr>
          <w:delText xml:space="preserve"> </w:delText>
        </w:r>
      </w:del>
    </w:p>
    <w:p w:rsidR="3633FBB5" w:rsidDel="006C021A" w:rsidRDefault="3633FBB5" w14:paraId="70B9F147" w14:textId="172840D4">
      <w:pPr>
        <w:spacing w:line="360" w:lineRule="auto"/>
        <w:rPr>
          <w:del w:author="Malachi Jamison" w:date="2023-11-06T14:36:00Z" w:id="3690"/>
        </w:rPr>
        <w:pPrChange w:author="Zachary Cappella" w:date="2023-11-05T15:34:00Z" w:id="3691">
          <w:pPr>
            <w:spacing w:line="360" w:lineRule="auto"/>
            <w:ind w:firstLine="720"/>
          </w:pPr>
        </w:pPrChange>
      </w:pPr>
      <w:del w:author="Malachi Jamison" w:date="2023-11-06T14:36:00Z" w:id="3692">
        <w:r w:rsidRPr="0009091C" w:rsidDel="006C021A">
          <w:rPr>
            <w:rFonts w:eastAsia="Candara"/>
            <w:b/>
          </w:rPr>
          <w:delText>Attachments:</w:delText>
        </w:r>
        <w:r w:rsidRPr="0009091C" w:rsidDel="006C021A">
          <w:rPr>
            <w:rFonts w:eastAsia="Candara"/>
          </w:rPr>
          <w:delText xml:space="preserve"> [Include any relevant attachments, if needed.]</w:delText>
        </w:r>
      </w:del>
    </w:p>
    <w:p w:rsidRPr="0009091C" w:rsidR="3633FBB5" w:rsidDel="006C021A" w:rsidRDefault="3633FBB5" w14:paraId="1103B4EB" w14:textId="3C728E9B">
      <w:pPr>
        <w:spacing w:line="360" w:lineRule="auto"/>
        <w:rPr>
          <w:del w:author="Malachi Jamison" w:date="2023-11-06T14:36:00Z" w:id="3693"/>
          <w:rFonts w:eastAsia="Candara"/>
          <w:b/>
        </w:rPr>
        <w:pPrChange w:author="Zachary Cappella" w:date="2023-11-05T15:34:00Z" w:id="3694">
          <w:pPr>
            <w:spacing w:line="360" w:lineRule="auto"/>
            <w:ind w:firstLine="720"/>
          </w:pPr>
        </w:pPrChange>
      </w:pPr>
      <w:del w:author="Malachi Jamison" w:date="2023-11-06T14:36:00Z" w:id="3695">
        <w:r w:rsidRPr="0009091C" w:rsidDel="006C021A">
          <w:rPr>
            <w:rFonts w:eastAsia="Candara"/>
            <w:b/>
          </w:rPr>
          <w:delText>Assumptions:</w:delText>
        </w:r>
      </w:del>
    </w:p>
    <w:p w:rsidRPr="0009091C" w:rsidR="3633FBB5" w:rsidDel="006C021A" w:rsidP="003C5AC2" w:rsidRDefault="3633FBB5" w14:paraId="7AFF5046" w14:textId="4D210326">
      <w:pPr>
        <w:pStyle w:val="ListParagraph"/>
        <w:numPr>
          <w:ilvl w:val="0"/>
          <w:numId w:val="66"/>
        </w:numPr>
        <w:spacing w:after="0"/>
        <w:rPr>
          <w:del w:author="Malachi Jamison" w:date="2023-11-06T14:36:00Z" w:id="3696"/>
          <w:rFonts w:eastAsia="Candara"/>
        </w:rPr>
      </w:pPr>
      <w:del w:author="Malachi Jamison" w:date="2023-11-06T14:36:00Z" w:id="3697">
        <w:r w:rsidRPr="0009091C" w:rsidDel="006C021A">
          <w:rPr>
            <w:rFonts w:eastAsia="Candara"/>
          </w:rPr>
          <w:delText>The CogniOpen application is correctly installed and operational on the test device.</w:delText>
        </w:r>
      </w:del>
    </w:p>
    <w:p w:rsidRPr="0009091C" w:rsidR="3633FBB5" w:rsidDel="006C021A" w:rsidP="003C5AC2" w:rsidRDefault="3633FBB5" w14:paraId="7E034AFB" w14:textId="5CF6E1FE">
      <w:pPr>
        <w:pStyle w:val="ListParagraph"/>
        <w:numPr>
          <w:ilvl w:val="0"/>
          <w:numId w:val="66"/>
        </w:numPr>
        <w:spacing w:after="0"/>
        <w:rPr>
          <w:del w:author="Malachi Jamison" w:date="2023-11-06T14:36:00Z" w:id="3698"/>
          <w:rFonts w:eastAsia="Candara"/>
        </w:rPr>
      </w:pPr>
      <w:del w:author="Malachi Jamison" w:date="2023-11-06T14:36:00Z" w:id="3699">
        <w:r w:rsidRPr="0009091C" w:rsidDel="006C021A">
          <w:rPr>
            <w:rFonts w:eastAsia="Candara"/>
          </w:rPr>
          <w:delText>The application has a predefined maximum duration for audio recording.</w:delText>
        </w:r>
      </w:del>
    </w:p>
    <w:p w:rsidRPr="0009091C" w:rsidR="3633FBB5" w:rsidDel="006C021A" w:rsidP="003C5AC2" w:rsidRDefault="3633FBB5" w14:paraId="1ABC75CC" w14:textId="592308BC">
      <w:pPr>
        <w:pStyle w:val="ListParagraph"/>
        <w:numPr>
          <w:ilvl w:val="0"/>
          <w:numId w:val="66"/>
        </w:numPr>
        <w:spacing w:after="0"/>
        <w:rPr>
          <w:del w:author="Malachi Jamison" w:date="2023-11-06T14:36:00Z" w:id="3700"/>
          <w:rFonts w:eastAsia="Candara"/>
        </w:rPr>
      </w:pPr>
      <w:del w:author="Malachi Jamison" w:date="2023-11-06T14:36:00Z" w:id="3701">
        <w:r w:rsidRPr="0009091C" w:rsidDel="006C021A">
          <w:rPr>
            <w:rFonts w:eastAsia="Candara"/>
          </w:rPr>
          <w:delText>An attempt is made to record audio for an extended period beyond the predefined limit.</w:delText>
        </w:r>
      </w:del>
    </w:p>
    <w:p w:rsidR="00820A12" w:rsidDel="006C021A" w:rsidP="00820A12" w:rsidRDefault="006C021A" w14:paraId="2DC916AA" w14:textId="64B8FEAF">
      <w:pPr>
        <w:spacing w:line="360" w:lineRule="auto"/>
        <w:rPr>
          <w:del w:author="Malachi Jamison" w:date="2023-11-06T14:36:00Z" w:id="3702"/>
          <w:rFonts w:eastAsia="Candara"/>
        </w:rPr>
      </w:pPr>
      <w:ins w:author="Zachary Cappella" w:date="2023-10-13T12:43:00Z" w:id="3703">
        <w:del w:author="Malachi Jamison" w:date="2023-11-06T14:36:00Z" w:id="3704">
          <w:r w:rsidDel="006C021A">
            <w:rPr>
              <w:rFonts w:eastAsia="Candara"/>
              <w:noProof/>
            </w:rPr>
            <w:pict w14:anchorId="1E489EBC">
              <v:rect id="_x0000_i1049" style="width:468pt;height:.05pt;mso-width-percent:0;mso-height-percent:0;mso-width-percent:0;mso-height-percent:0" alt="" o:hr="t" o:hrstd="t" o:hralign="center" fillcolor="#a0a0a0" stroked="f"/>
            </w:pict>
          </w:r>
        </w:del>
      </w:ins>
    </w:p>
    <w:p w:rsidR="3633FBB5" w:rsidDel="006C021A" w:rsidRDefault="3633FBB5" w14:paraId="72E993B4" w14:textId="6FF46888">
      <w:pPr>
        <w:spacing w:line="360" w:lineRule="auto"/>
        <w:rPr>
          <w:del w:author="Malachi Jamison" w:date="2023-11-06T14:36:00Z" w:id="3705"/>
        </w:rPr>
        <w:pPrChange w:author="Zachary Cappella" w:date="2023-11-05T15:34:00Z" w:id="3706">
          <w:pPr>
            <w:spacing w:line="360" w:lineRule="auto"/>
            <w:ind w:firstLine="720"/>
          </w:pPr>
        </w:pPrChange>
      </w:pPr>
      <w:del w:author="Malachi Jamison" w:date="2023-11-06T14:36:00Z" w:id="3707">
        <w:r w:rsidRPr="0009091C" w:rsidDel="006C021A">
          <w:rPr>
            <w:rFonts w:eastAsia="Candara"/>
          </w:rPr>
          <w:delText xml:space="preserve"> </w:delText>
        </w:r>
      </w:del>
    </w:p>
    <w:p w:rsidR="3633FBB5" w:rsidDel="006C021A" w:rsidRDefault="3633FBB5" w14:paraId="679C1256" w14:textId="57305BD5">
      <w:pPr>
        <w:spacing w:line="360" w:lineRule="auto"/>
        <w:rPr>
          <w:del w:author="Malachi Jamison" w:date="2023-11-06T14:36:00Z" w:id="3708"/>
        </w:rPr>
        <w:pPrChange w:author="Zachary Cappella" w:date="2023-11-05T15:34:00Z" w:id="3709">
          <w:pPr>
            <w:pStyle w:val="Heading4"/>
          </w:pPr>
        </w:pPrChange>
      </w:pPr>
      <w:del w:author="Malachi Jamison" w:date="2023-11-06T14:36:00Z" w:id="3710">
        <w:r w:rsidDel="006C021A">
          <w:delText>3.1.5.10 Verify Interruption Handling</w:delText>
        </w:r>
      </w:del>
    </w:p>
    <w:p w:rsidR="3633FBB5" w:rsidDel="006C021A" w:rsidRDefault="3633FBB5" w14:paraId="3832CC8D" w14:textId="680B44D9">
      <w:pPr>
        <w:spacing w:line="360" w:lineRule="auto"/>
        <w:rPr>
          <w:del w:author="Malachi Jamison" w:date="2023-11-06T14:36:00Z" w:id="3711"/>
        </w:rPr>
        <w:pPrChange w:author="Zachary Cappella" w:date="2023-11-05T15:34:00Z" w:id="3712">
          <w:pPr>
            <w:spacing w:line="360" w:lineRule="auto"/>
            <w:ind w:firstLine="720"/>
          </w:pPr>
        </w:pPrChange>
      </w:pPr>
      <w:del w:author="Malachi Jamison" w:date="2023-11-06T14:36:00Z" w:id="3713">
        <w:r w:rsidRPr="0009091C" w:rsidDel="006C021A">
          <w:rPr>
            <w:rFonts w:eastAsia="Candara"/>
            <w:b/>
          </w:rPr>
          <w:delText xml:space="preserve">Test Case Link: </w:delText>
        </w:r>
        <w:r w:rsidRPr="0009091C" w:rsidDel="006C021A">
          <w:rPr>
            <w:rFonts w:eastAsia="Candara"/>
            <w:color w:val="000000" w:themeColor="text1"/>
          </w:rPr>
          <w:delText>[will update when test ADO ticket is created]</w:delText>
        </w:r>
      </w:del>
    </w:p>
    <w:p w:rsidR="3633FBB5" w:rsidDel="006C021A" w:rsidRDefault="3633FBB5" w14:paraId="671D18B0" w14:textId="0882BC53">
      <w:pPr>
        <w:spacing w:line="360" w:lineRule="auto"/>
        <w:rPr>
          <w:del w:author="Malachi Jamison" w:date="2023-11-06T14:36:00Z" w:id="3714"/>
        </w:rPr>
        <w:pPrChange w:author="Zachary Cappella" w:date="2023-11-05T15:34:00Z" w:id="3715">
          <w:pPr>
            <w:spacing w:line="360" w:lineRule="auto"/>
            <w:ind w:firstLine="720"/>
          </w:pPr>
        </w:pPrChange>
      </w:pPr>
      <w:del w:author="Malachi Jamison" w:date="2023-11-06T14:36:00Z" w:id="3716">
        <w:r w:rsidRPr="0009091C" w:rsidDel="006C021A">
          <w:rPr>
            <w:rFonts w:eastAsia="Candara"/>
            <w:b/>
          </w:rPr>
          <w:delText xml:space="preserve">Test Case Name: </w:delText>
        </w:r>
        <w:r w:rsidRPr="0009091C" w:rsidDel="006C021A">
          <w:rPr>
            <w:rFonts w:eastAsia="Candara"/>
          </w:rPr>
          <w:delText xml:space="preserve">Verify Interruption Handling </w:delText>
        </w:r>
      </w:del>
    </w:p>
    <w:p w:rsidR="3633FBB5" w:rsidDel="006C021A" w:rsidP="67C3BB09" w:rsidRDefault="3633FBB5" w14:paraId="4938B8ED" w14:textId="6B772815">
      <w:pPr>
        <w:spacing w:line="360" w:lineRule="auto"/>
        <w:rPr>
          <w:del w:author="Malachi Jamison" w:date="2023-11-06T14:36:00Z" w:id="3717"/>
        </w:rPr>
      </w:pPr>
      <w:del w:author="Malachi Jamison" w:date="2023-11-06T14:36:00Z" w:id="3718">
        <w:r w:rsidRPr="0009091C" w:rsidDel="006C021A">
          <w:rPr>
            <w:rFonts w:eastAsia="Candara"/>
            <w:b/>
          </w:rPr>
          <w:delText>Description:</w:delText>
        </w:r>
        <w:r w:rsidRPr="0009091C" w:rsidDel="006C021A">
          <w:rPr>
            <w:rFonts w:eastAsia="Candara"/>
          </w:rPr>
          <w:delText xml:space="preserve"> Verify that the recording process is appropriately paused or stopped when an interruption, such as an incoming call or notification, occurs.</w:delText>
        </w:r>
      </w:del>
    </w:p>
    <w:p w:rsidR="3633FBB5" w:rsidDel="006C021A" w:rsidRDefault="3633FBB5" w14:paraId="2143500E" w14:textId="760675E4">
      <w:pPr>
        <w:spacing w:line="360" w:lineRule="auto"/>
        <w:rPr>
          <w:del w:author="Malachi Jamison" w:date="2023-11-06T14:36:00Z" w:id="3719"/>
        </w:rPr>
        <w:pPrChange w:author="Zachary Cappella" w:date="2023-11-05T15:34:00Z" w:id="3720">
          <w:pPr>
            <w:spacing w:line="360" w:lineRule="auto"/>
            <w:ind w:firstLine="720"/>
          </w:pPr>
        </w:pPrChange>
      </w:pPr>
      <w:del w:author="Malachi Jamison" w:date="2023-11-06T14:36:00Z" w:id="3721">
        <w:r w:rsidRPr="0009091C" w:rsidDel="006C021A">
          <w:rPr>
            <w:rFonts w:eastAsia="Candara"/>
          </w:rPr>
          <w:delText xml:space="preserve"> </w:delText>
        </w:r>
        <w:r w:rsidRPr="0009091C" w:rsidDel="006C021A">
          <w:rPr>
            <w:rFonts w:eastAsia="Candara"/>
            <w:b/>
          </w:rPr>
          <w:delText>Requirements:</w:delText>
        </w:r>
        <w:r w:rsidRPr="0009091C" w:rsidDel="006C021A">
          <w:rPr>
            <w:rFonts w:eastAsia="Candara"/>
          </w:rPr>
          <w:delText xml:space="preserve"> Interruption Handling</w:delText>
        </w:r>
      </w:del>
    </w:p>
    <w:p w:rsidR="3633FBB5" w:rsidDel="006C021A" w:rsidP="003C5AC2" w:rsidRDefault="3633FBB5" w14:paraId="2B7C1B27" w14:textId="50E6A142">
      <w:pPr>
        <w:pStyle w:val="ListParagraph"/>
        <w:numPr>
          <w:ilvl w:val="0"/>
          <w:numId w:val="89"/>
        </w:numPr>
        <w:spacing w:after="0"/>
        <w:rPr>
          <w:ins w:author="Zachary Cappella" w:date="2023-10-13T12:44:00Z" w:id="3722"/>
          <w:del w:author="Malachi Jamison" w:date="2023-11-06T14:36:00Z" w:id="3723"/>
          <w:rFonts w:eastAsia="Candara"/>
        </w:rPr>
      </w:pPr>
      <w:del w:author="Malachi Jamison" w:date="2023-11-06T14:36:00Z" w:id="3724">
        <w:r w:rsidRPr="0009091C" w:rsidDel="006C021A">
          <w:rPr>
            <w:rFonts w:eastAsia="Candara"/>
          </w:rPr>
          <w:delText>The application must appropriately handle interruptions, such as incoming calls or notifications, during the recording process.</w:delText>
        </w:r>
      </w:del>
    </w:p>
    <w:p w:rsidRPr="00FF5B41" w:rsidR="004A61DF" w:rsidDel="006C021A" w:rsidRDefault="004A61DF" w14:paraId="054DB349" w14:textId="3AC553C4">
      <w:pPr>
        <w:spacing w:after="0"/>
        <w:rPr>
          <w:del w:author="Malachi Jamison" w:date="2023-11-06T14:36:00Z" w:id="3725"/>
          <w:rFonts w:eastAsia="Candara"/>
        </w:rPr>
        <w:pPrChange w:author="Zachary Cappella" w:date="2023-10-13T12:44:00Z" w:id="3726">
          <w:pPr>
            <w:pStyle w:val="ListParagraph"/>
            <w:numPr>
              <w:numId w:val="89"/>
            </w:numPr>
            <w:spacing w:after="0"/>
            <w:ind w:hanging="360"/>
          </w:pPr>
        </w:pPrChange>
      </w:pPr>
    </w:p>
    <w:p w:rsidR="3633FBB5" w:rsidDel="006C021A" w:rsidRDefault="3633FBB5" w14:paraId="543BCF55" w14:textId="2281FD35">
      <w:pPr>
        <w:spacing w:line="360" w:lineRule="auto"/>
        <w:rPr>
          <w:del w:author="Malachi Jamison" w:date="2023-11-06T14:36:00Z" w:id="3727"/>
        </w:rPr>
        <w:pPrChange w:author="Zachary Cappella" w:date="2023-11-05T15:34:00Z" w:id="3728">
          <w:pPr>
            <w:spacing w:line="360" w:lineRule="auto"/>
            <w:ind w:firstLine="720"/>
          </w:pPr>
        </w:pPrChange>
      </w:pPr>
      <w:del w:author="Malachi Jamison" w:date="2023-11-06T14:36:00Z" w:id="3729">
        <w:r w:rsidRPr="0009091C" w:rsidDel="006C021A">
          <w:rPr>
            <w:rFonts w:eastAsia="Candara"/>
            <w:b/>
          </w:rPr>
          <w:delText>Prerequisites:</w:delText>
        </w:r>
        <w:r w:rsidRPr="0009091C" w:rsidDel="006C021A">
          <w:rPr>
            <w:rFonts w:eastAsia="Candara"/>
          </w:rPr>
          <w:delText xml:space="preserve"> </w:delText>
        </w:r>
      </w:del>
    </w:p>
    <w:p w:rsidRPr="0009091C" w:rsidR="3633FBB5" w:rsidDel="006C021A" w:rsidP="003C5AC2" w:rsidRDefault="3633FBB5" w14:paraId="151C8F4E" w14:textId="553ACC35">
      <w:pPr>
        <w:pStyle w:val="ListParagraph"/>
        <w:numPr>
          <w:ilvl w:val="0"/>
          <w:numId w:val="65"/>
        </w:numPr>
        <w:spacing w:after="0"/>
        <w:rPr>
          <w:del w:author="Malachi Jamison" w:date="2023-11-06T14:36:00Z" w:id="3730"/>
          <w:rFonts w:eastAsia="Candara"/>
        </w:rPr>
      </w:pPr>
      <w:del w:author="Malachi Jamison" w:date="2023-11-06T14:36:00Z" w:id="3731">
        <w:r w:rsidRPr="0009091C" w:rsidDel="006C021A">
          <w:rPr>
            <w:rFonts w:eastAsia="Candara"/>
          </w:rPr>
          <w:delText>The CogniOpen application must be properly installed and functioning on the test device.</w:delText>
        </w:r>
      </w:del>
    </w:p>
    <w:p w:rsidRPr="0009091C" w:rsidR="3633FBB5" w:rsidDel="006C021A" w:rsidP="003C5AC2" w:rsidRDefault="3633FBB5" w14:paraId="7643308B" w14:textId="46D5DBE9">
      <w:pPr>
        <w:pStyle w:val="ListParagraph"/>
        <w:numPr>
          <w:ilvl w:val="0"/>
          <w:numId w:val="65"/>
        </w:numPr>
        <w:spacing w:after="0"/>
        <w:rPr>
          <w:del w:author="Malachi Jamison" w:date="2023-11-06T14:36:00Z" w:id="3732"/>
          <w:rFonts w:eastAsia="Candara"/>
        </w:rPr>
      </w:pPr>
      <w:del w:author="Malachi Jamison" w:date="2023-11-06T14:36:00Z" w:id="3733">
        <w:r w:rsidRPr="0009091C" w:rsidDel="006C021A">
          <w:rPr>
            <w:rFonts w:eastAsia="Candara"/>
          </w:rPr>
          <w:delText>Interruptions, such as incoming calls or notifications, must be capable of being simulated during the recording process.</w:delText>
        </w:r>
      </w:del>
    </w:p>
    <w:p w:rsidR="3633FBB5" w:rsidDel="006C021A" w:rsidP="003C5AC2" w:rsidRDefault="3633FBB5" w14:paraId="60F73957" w14:textId="7A5454C1">
      <w:pPr>
        <w:pStyle w:val="ListParagraph"/>
        <w:numPr>
          <w:ilvl w:val="0"/>
          <w:numId w:val="65"/>
        </w:numPr>
        <w:spacing w:after="0"/>
        <w:rPr>
          <w:ins w:author="Zachary Cappella" w:date="2023-10-13T12:44:00Z" w:id="3734"/>
          <w:del w:author="Malachi Jamison" w:date="2023-11-06T14:36:00Z" w:id="3735"/>
          <w:rFonts w:eastAsia="Candara"/>
        </w:rPr>
      </w:pPr>
      <w:del w:author="Malachi Jamison" w:date="2023-11-06T14:36:00Z" w:id="3736">
        <w:r w:rsidRPr="0009091C" w:rsidDel="006C021A">
          <w:rPr>
            <w:rFonts w:eastAsia="Candara"/>
          </w:rPr>
          <w:delText>The application's interruption handling feature must be enabled and functional.</w:delText>
        </w:r>
      </w:del>
    </w:p>
    <w:p w:rsidRPr="00FF5B41" w:rsidR="004A61DF" w:rsidDel="006C021A" w:rsidRDefault="004A61DF" w14:paraId="3D36635A" w14:textId="10447A22">
      <w:pPr>
        <w:spacing w:after="0"/>
        <w:rPr>
          <w:del w:author="Malachi Jamison" w:date="2023-11-06T14:36:00Z" w:id="3737"/>
          <w:rFonts w:eastAsia="Candara"/>
        </w:rPr>
        <w:pPrChange w:author="Zachary Cappella" w:date="2023-10-13T12:44:00Z" w:id="3738">
          <w:pPr>
            <w:pStyle w:val="ListParagraph"/>
            <w:numPr>
              <w:numId w:val="65"/>
            </w:numPr>
            <w:spacing w:after="0"/>
            <w:ind w:hanging="360"/>
          </w:pPr>
        </w:pPrChange>
      </w:pPr>
    </w:p>
    <w:p w:rsidR="3633FBB5" w:rsidDel="006C021A" w:rsidRDefault="3633FBB5" w14:paraId="2A2694FF" w14:textId="0A9F9388">
      <w:pPr>
        <w:spacing w:line="360" w:lineRule="auto"/>
        <w:rPr>
          <w:del w:author="Malachi Jamison" w:date="2023-11-06T14:36:00Z" w:id="3739"/>
        </w:rPr>
        <w:pPrChange w:author="Zachary Cappella" w:date="2023-11-05T15:34:00Z" w:id="3740">
          <w:pPr>
            <w:spacing w:line="360" w:lineRule="auto"/>
            <w:ind w:firstLine="720"/>
          </w:pPr>
        </w:pPrChange>
      </w:pPr>
      <w:del w:author="Malachi Jamison" w:date="2023-11-06T14:36:00Z" w:id="3741">
        <w:r w:rsidRPr="0009091C" w:rsidDel="006C021A">
          <w:rPr>
            <w:rFonts w:eastAsia="Candara"/>
            <w:b/>
          </w:rPr>
          <w:delText>Test Data:</w:delText>
        </w:r>
        <w:r w:rsidRPr="0009091C" w:rsidDel="006C021A">
          <w:rPr>
            <w:rFonts w:eastAsia="Candara"/>
          </w:rPr>
          <w:delText xml:space="preserve"> None </w:delText>
        </w:r>
      </w:del>
    </w:p>
    <w:p w:rsidR="3633FBB5" w:rsidDel="006C021A" w:rsidRDefault="3633FBB5" w14:paraId="2C7362BD" w14:textId="30DA3759">
      <w:pPr>
        <w:spacing w:line="360" w:lineRule="auto"/>
        <w:rPr>
          <w:del w:author="Malachi Jamison" w:date="2023-11-06T14:36:00Z" w:id="3742"/>
        </w:rPr>
        <w:pPrChange w:author="Zachary Cappella" w:date="2023-11-05T15:34:00Z" w:id="3743">
          <w:pPr>
            <w:spacing w:line="360" w:lineRule="auto"/>
            <w:ind w:firstLine="720"/>
          </w:pPr>
        </w:pPrChange>
      </w:pPr>
      <w:del w:author="Malachi Jamison" w:date="2023-11-06T14:36:00Z" w:id="3744">
        <w:r w:rsidRPr="0009091C" w:rsidDel="006C021A">
          <w:rPr>
            <w:rFonts w:eastAsia="Candara"/>
            <w:b/>
          </w:rPr>
          <w:delText>Test Steps:</w:delText>
        </w:r>
      </w:del>
    </w:p>
    <w:p w:rsidR="3633FBB5" w:rsidDel="006C021A" w:rsidP="003C5AC2" w:rsidRDefault="3633FBB5" w14:paraId="0F7B3E29" w14:textId="5231B07D">
      <w:pPr>
        <w:pStyle w:val="ListParagraph"/>
        <w:numPr>
          <w:ilvl w:val="0"/>
          <w:numId w:val="64"/>
        </w:numPr>
        <w:spacing w:after="0"/>
        <w:rPr>
          <w:ins w:author="Zachary Cappella" w:date="2023-10-13T12:44:00Z" w:id="3745"/>
          <w:del w:author="Malachi Jamison" w:date="2023-11-06T14:36:00Z" w:id="3746"/>
          <w:rFonts w:eastAsia="Candara"/>
        </w:rPr>
      </w:pPr>
      <w:del w:author="Malachi Jamison" w:date="2023-11-06T14:36:00Z" w:id="3747">
        <w:r w:rsidRPr="0009091C" w:rsidDel="006C021A">
          <w:rPr>
            <w:rFonts w:eastAsia="Candara"/>
          </w:rPr>
          <w:delText>During recording, simulate an interruption, such as an incoming call or notification.</w:delText>
        </w:r>
      </w:del>
    </w:p>
    <w:p w:rsidRPr="00FF5B41" w:rsidR="004A61DF" w:rsidDel="006C021A" w:rsidRDefault="004A61DF" w14:paraId="32A19CEB" w14:textId="574C8818">
      <w:pPr>
        <w:spacing w:after="0"/>
        <w:rPr>
          <w:del w:author="Malachi Jamison" w:date="2023-11-06T14:36:00Z" w:id="3748"/>
          <w:rFonts w:eastAsia="Candara"/>
        </w:rPr>
        <w:pPrChange w:author="Zachary Cappella" w:date="2023-10-13T12:44:00Z" w:id="3749">
          <w:pPr>
            <w:pStyle w:val="ListParagraph"/>
            <w:numPr>
              <w:numId w:val="64"/>
            </w:numPr>
            <w:spacing w:after="0"/>
            <w:ind w:hanging="360"/>
          </w:pPr>
        </w:pPrChange>
      </w:pPr>
    </w:p>
    <w:p w:rsidR="3633FBB5" w:rsidDel="006C021A" w:rsidP="67C3BB09" w:rsidRDefault="3633FBB5" w14:paraId="1360A002" w14:textId="7349CFF8">
      <w:pPr>
        <w:spacing w:line="360" w:lineRule="auto"/>
        <w:rPr>
          <w:del w:author="Malachi Jamison" w:date="2023-11-06T14:36:00Z" w:id="3750"/>
        </w:rPr>
      </w:pPr>
      <w:del w:author="Malachi Jamison" w:date="2023-11-06T14:36:00Z" w:id="3751">
        <w:r w:rsidRPr="0009091C" w:rsidDel="006C021A">
          <w:rPr>
            <w:rFonts w:eastAsia="Candara"/>
            <w:b/>
          </w:rPr>
          <w:delText>Expected Result:</w:delText>
        </w:r>
        <w:r w:rsidRPr="0009091C" w:rsidDel="006C021A">
          <w:rPr>
            <w:rFonts w:eastAsia="Candara"/>
          </w:rPr>
          <w:delText xml:space="preserve"> The recording process is paused or stopped appropriately when the interruption occurs, and the user can resume recording afterward.</w:delText>
        </w:r>
      </w:del>
    </w:p>
    <w:p w:rsidR="3633FBB5" w:rsidDel="006C021A" w:rsidP="67C3BB09" w:rsidRDefault="3633FBB5" w14:paraId="55C30672" w14:textId="24A986D0">
      <w:pPr>
        <w:spacing w:line="360" w:lineRule="auto"/>
        <w:rPr>
          <w:del w:author="Malachi Jamison" w:date="2023-11-06T14:36:00Z" w:id="3752"/>
        </w:rPr>
      </w:pPr>
      <w:del w:author="Malachi Jamison" w:date="2023-11-06T14:36:00Z" w:id="3753">
        <w:r w:rsidRPr="0009091C" w:rsidDel="006C021A">
          <w:rPr>
            <w:rFonts w:eastAsia="Candara"/>
            <w:b/>
          </w:rPr>
          <w:delText>Test Environment:</w:delText>
        </w:r>
        <w:r w:rsidRPr="0009091C" w:rsidDel="006C021A">
          <w:rPr>
            <w:rFonts w:eastAsia="Candara"/>
          </w:rPr>
          <w:delText xml:space="preserve"> </w:delText>
        </w:r>
      </w:del>
    </w:p>
    <w:p w:rsidR="3633FBB5" w:rsidDel="006C021A" w:rsidP="67C3BB09" w:rsidRDefault="3633FBB5" w14:paraId="3705FCD2" w14:textId="006D3887">
      <w:pPr>
        <w:spacing w:line="360" w:lineRule="auto"/>
        <w:rPr>
          <w:del w:author="Malachi Jamison" w:date="2023-11-06T14:36:00Z" w:id="3754"/>
        </w:rPr>
      </w:pPr>
      <w:del w:author="Malachi Jamison" w:date="2023-11-06T14:36:00Z" w:id="3755">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P="67C3BB09" w:rsidRDefault="3633FBB5" w14:paraId="009D9206" w14:textId="6B63CAC5">
      <w:pPr>
        <w:spacing w:line="360" w:lineRule="auto"/>
        <w:rPr>
          <w:del w:author="Malachi Jamison" w:date="2023-11-06T14:36:00Z" w:id="3756"/>
        </w:rPr>
      </w:pPr>
      <w:del w:author="Malachi Jamison" w:date="2023-11-06T14:36:00Z" w:id="3757">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P="67C3BB09" w:rsidRDefault="3633FBB5" w14:paraId="5EEE9EFB" w14:textId="218EC689">
      <w:pPr>
        <w:spacing w:line="360" w:lineRule="auto"/>
        <w:rPr>
          <w:del w:author="Malachi Jamison" w:date="2023-11-06T14:36:00Z" w:id="3758"/>
        </w:rPr>
      </w:pPr>
      <w:del w:author="Malachi Jamison" w:date="2023-11-06T14:36:00Z" w:id="3759">
        <w:r w:rsidRPr="0009091C" w:rsidDel="006C021A">
          <w:rPr>
            <w:rFonts w:eastAsia="Candara"/>
            <w:b/>
          </w:rPr>
          <w:delText>Test Data Setup:</w:delText>
        </w:r>
        <w:r w:rsidRPr="0009091C" w:rsidDel="006C021A">
          <w:rPr>
            <w:rFonts w:eastAsia="Candara"/>
          </w:rPr>
          <w:delText xml:space="preserve"> Simulate an interruption while recording. </w:delText>
        </w:r>
      </w:del>
    </w:p>
    <w:p w:rsidR="3633FBB5" w:rsidDel="006C021A" w:rsidRDefault="3633FBB5" w14:paraId="6DCA21AC" w14:textId="49D8930E">
      <w:pPr>
        <w:spacing w:line="360" w:lineRule="auto"/>
        <w:rPr>
          <w:del w:author="Malachi Jamison" w:date="2023-11-06T14:36:00Z" w:id="3760"/>
        </w:rPr>
        <w:pPrChange w:author="Zachary Cappella" w:date="2023-11-05T15:34:00Z" w:id="3761">
          <w:pPr>
            <w:spacing w:line="360" w:lineRule="auto"/>
            <w:ind w:firstLine="720"/>
          </w:pPr>
        </w:pPrChange>
      </w:pPr>
      <w:del w:author="Malachi Jamison" w:date="2023-11-06T14:36:00Z" w:id="3762">
        <w:r w:rsidRPr="0009091C" w:rsidDel="006C021A">
          <w:rPr>
            <w:rFonts w:eastAsia="Candara"/>
            <w:b/>
          </w:rPr>
          <w:delText>Test Execution:</w:delText>
        </w:r>
        <w:r w:rsidRPr="0009091C" w:rsidDel="006C021A">
          <w:rPr>
            <w:rFonts w:eastAsia="Candara"/>
          </w:rPr>
          <w:delText xml:space="preserve"> [Record the actual results here as the test is executed.] </w:delText>
        </w:r>
      </w:del>
    </w:p>
    <w:p w:rsidR="3633FBB5" w:rsidDel="006C021A" w:rsidRDefault="3633FBB5" w14:paraId="1DC773C3" w14:textId="32875D01">
      <w:pPr>
        <w:spacing w:line="360" w:lineRule="auto"/>
        <w:rPr>
          <w:del w:author="Malachi Jamison" w:date="2023-11-06T14:36:00Z" w:id="3763"/>
        </w:rPr>
        <w:pPrChange w:author="Zachary Cappella" w:date="2023-11-05T15:34:00Z" w:id="3764">
          <w:pPr>
            <w:spacing w:line="360" w:lineRule="auto"/>
            <w:ind w:firstLine="720"/>
          </w:pPr>
        </w:pPrChange>
      </w:pPr>
      <w:del w:author="Malachi Jamison" w:date="2023-11-06T14:36:00Z" w:id="3765">
        <w:r w:rsidRPr="0009091C" w:rsidDel="006C021A">
          <w:rPr>
            <w:rFonts w:eastAsia="Candara"/>
            <w:b/>
          </w:rPr>
          <w:delText>Pass/Fail Criteria:</w:delText>
        </w:r>
      </w:del>
    </w:p>
    <w:p w:rsidRPr="0009091C" w:rsidR="3633FBB5" w:rsidDel="006C021A" w:rsidP="003C5AC2" w:rsidRDefault="3633FBB5" w14:paraId="1A20E962" w14:textId="5AF2679B">
      <w:pPr>
        <w:pStyle w:val="ListParagraph"/>
        <w:numPr>
          <w:ilvl w:val="0"/>
          <w:numId w:val="63"/>
        </w:numPr>
        <w:spacing w:after="0"/>
        <w:rPr>
          <w:del w:author="Malachi Jamison" w:date="2023-11-06T14:36:00Z" w:id="3766"/>
          <w:rFonts w:eastAsia="Candara"/>
        </w:rPr>
      </w:pPr>
      <w:del w:author="Malachi Jamison" w:date="2023-11-06T14:36:00Z" w:id="3767">
        <w:r w:rsidRPr="0009091C" w:rsidDel="006C021A">
          <w:rPr>
            <w:rFonts w:eastAsia="Candara"/>
            <w:b/>
          </w:rPr>
          <w:delText>Pass:</w:delText>
        </w:r>
        <w:r w:rsidRPr="0009091C" w:rsidDel="006C021A">
          <w:rPr>
            <w:rFonts w:eastAsia="Candara"/>
          </w:rPr>
          <w:delText xml:space="preserve"> The recording process is paused or stopped during interruptions and can be resumed afterward.</w:delText>
        </w:r>
      </w:del>
    </w:p>
    <w:p w:rsidR="3633FBB5" w:rsidDel="006C021A" w:rsidP="003C5AC2" w:rsidRDefault="3633FBB5" w14:paraId="64CDD10D" w14:textId="70F222DF">
      <w:pPr>
        <w:pStyle w:val="ListParagraph"/>
        <w:numPr>
          <w:ilvl w:val="0"/>
          <w:numId w:val="63"/>
        </w:numPr>
        <w:spacing w:after="0"/>
        <w:rPr>
          <w:ins w:author="Zachary Cappella" w:date="2023-10-13T12:44:00Z" w:id="3768"/>
          <w:del w:author="Malachi Jamison" w:date="2023-11-06T14:36:00Z" w:id="3769"/>
          <w:rFonts w:eastAsia="Candara"/>
        </w:rPr>
      </w:pPr>
      <w:del w:author="Malachi Jamison" w:date="2023-11-06T14:36:00Z" w:id="3770">
        <w:r w:rsidRPr="0009091C" w:rsidDel="006C021A">
          <w:rPr>
            <w:rFonts w:eastAsia="Candara"/>
            <w:b/>
          </w:rPr>
          <w:delText>Fail:</w:delText>
        </w:r>
        <w:r w:rsidRPr="0009091C" w:rsidDel="006C021A">
          <w:rPr>
            <w:rFonts w:eastAsia="Candara"/>
          </w:rPr>
          <w:delText xml:space="preserve"> If the recording is not appropriately paused or stopped during interruptions, or if it cannot be resumed.</w:delText>
        </w:r>
      </w:del>
    </w:p>
    <w:p w:rsidRPr="00FF5B41" w:rsidR="00FF5B41" w:rsidDel="006C021A" w:rsidRDefault="00FF5B41" w14:paraId="6A3E9EBC" w14:textId="1430A692">
      <w:pPr>
        <w:spacing w:after="0"/>
        <w:rPr>
          <w:del w:author="Malachi Jamison" w:date="2023-11-06T14:36:00Z" w:id="3771"/>
          <w:rFonts w:eastAsia="Candara"/>
        </w:rPr>
        <w:pPrChange w:author="Zachary Cappella" w:date="2023-10-13T12:44:00Z" w:id="3772">
          <w:pPr>
            <w:pStyle w:val="ListParagraph"/>
            <w:numPr>
              <w:numId w:val="63"/>
            </w:numPr>
            <w:spacing w:after="0"/>
            <w:ind w:hanging="360"/>
          </w:pPr>
        </w:pPrChange>
      </w:pPr>
    </w:p>
    <w:p w:rsidR="3633FBB5" w:rsidDel="006C021A" w:rsidRDefault="3633FBB5" w14:paraId="6B1894E5" w14:textId="157EFC17">
      <w:pPr>
        <w:spacing w:line="360" w:lineRule="auto"/>
        <w:rPr>
          <w:del w:author="Malachi Jamison" w:date="2023-11-06T14:36:00Z" w:id="3773"/>
        </w:rPr>
        <w:pPrChange w:author="Zachary Cappella" w:date="2023-11-05T15:34:00Z" w:id="3774">
          <w:pPr>
            <w:spacing w:line="360" w:lineRule="auto"/>
            <w:ind w:firstLine="720"/>
          </w:pPr>
        </w:pPrChange>
      </w:pPr>
      <w:del w:author="Malachi Jamison" w:date="2023-11-06T14:36:00Z" w:id="3775">
        <w:r w:rsidRPr="0009091C" w:rsidDel="006C021A">
          <w:rPr>
            <w:rFonts w:eastAsia="Candara"/>
            <w:b/>
          </w:rPr>
          <w:delText xml:space="preserve">Notes/Comments: </w:delText>
        </w:r>
        <w:r w:rsidRPr="0009091C" w:rsidDel="006C021A">
          <w:rPr>
            <w:rFonts w:eastAsia="Candara"/>
          </w:rPr>
          <w:delText>[Add any additional comments or observations here.]</w:delText>
        </w:r>
        <w:r w:rsidRPr="0009091C" w:rsidDel="006C021A">
          <w:rPr>
            <w:rFonts w:eastAsia="Candara"/>
            <w:b/>
          </w:rPr>
          <w:delText xml:space="preserve"> </w:delText>
        </w:r>
      </w:del>
    </w:p>
    <w:p w:rsidR="3633FBB5" w:rsidDel="006C021A" w:rsidRDefault="3633FBB5" w14:paraId="085C6C66" w14:textId="29F06AA0">
      <w:pPr>
        <w:spacing w:line="360" w:lineRule="auto"/>
        <w:rPr>
          <w:del w:author="Malachi Jamison" w:date="2023-11-06T14:36:00Z" w:id="3776"/>
        </w:rPr>
        <w:pPrChange w:author="Zachary Cappella" w:date="2023-11-05T15:34:00Z" w:id="3777">
          <w:pPr>
            <w:spacing w:line="360" w:lineRule="auto"/>
            <w:ind w:firstLine="720"/>
          </w:pPr>
        </w:pPrChange>
      </w:pPr>
      <w:del w:author="Malachi Jamison" w:date="2023-11-06T14:36:00Z" w:id="3778">
        <w:r w:rsidRPr="0009091C" w:rsidDel="006C021A">
          <w:rPr>
            <w:rFonts w:eastAsia="Candara"/>
            <w:b/>
          </w:rPr>
          <w:delText>Attachments:</w:delText>
        </w:r>
        <w:r w:rsidRPr="0009091C" w:rsidDel="006C021A">
          <w:rPr>
            <w:rFonts w:eastAsia="Candara"/>
          </w:rPr>
          <w:delText xml:space="preserve"> [Include any relevant attachments, if needed.]</w:delText>
        </w:r>
      </w:del>
    </w:p>
    <w:p w:rsidR="3633FBB5" w:rsidDel="006C021A" w:rsidRDefault="3633FBB5" w14:paraId="5C123728" w14:textId="6E7432B9">
      <w:pPr>
        <w:spacing w:line="360" w:lineRule="auto"/>
        <w:rPr>
          <w:del w:author="Malachi Jamison" w:date="2023-11-06T14:36:00Z" w:id="3779"/>
        </w:rPr>
        <w:pPrChange w:author="Zachary Cappella" w:date="2023-11-05T15:34:00Z" w:id="3780">
          <w:pPr>
            <w:spacing w:line="360" w:lineRule="auto"/>
            <w:ind w:firstLine="720"/>
          </w:pPr>
        </w:pPrChange>
      </w:pPr>
      <w:del w:author="Malachi Jamison" w:date="2023-11-06T14:36:00Z" w:id="3781">
        <w:r w:rsidRPr="0009091C" w:rsidDel="006C021A">
          <w:rPr>
            <w:rFonts w:eastAsia="Candara"/>
            <w:b/>
          </w:rPr>
          <w:delText>Assumptions:</w:delText>
        </w:r>
      </w:del>
    </w:p>
    <w:p w:rsidRPr="0009091C" w:rsidR="3633FBB5" w:rsidDel="006C021A" w:rsidP="003C5AC2" w:rsidRDefault="3633FBB5" w14:paraId="272E2FBB" w14:textId="51B7452B">
      <w:pPr>
        <w:pStyle w:val="ListParagraph"/>
        <w:numPr>
          <w:ilvl w:val="0"/>
          <w:numId w:val="62"/>
        </w:numPr>
        <w:spacing w:after="0"/>
        <w:rPr>
          <w:del w:author="Malachi Jamison" w:date="2023-11-06T14:36:00Z" w:id="3782"/>
          <w:rFonts w:eastAsia="Candara"/>
        </w:rPr>
      </w:pPr>
      <w:del w:author="Malachi Jamison" w:date="2023-11-06T14:36:00Z" w:id="3783">
        <w:r w:rsidRPr="0009091C" w:rsidDel="006C021A">
          <w:rPr>
            <w:rFonts w:eastAsia="Candara"/>
          </w:rPr>
          <w:delText>The CogniOpen application is properly installed and operational on the test device.</w:delText>
        </w:r>
      </w:del>
    </w:p>
    <w:p w:rsidRPr="0009091C" w:rsidR="3633FBB5" w:rsidDel="006C021A" w:rsidP="003C5AC2" w:rsidRDefault="3633FBB5" w14:paraId="09149DD4" w14:textId="40AE65D0">
      <w:pPr>
        <w:pStyle w:val="ListParagraph"/>
        <w:numPr>
          <w:ilvl w:val="0"/>
          <w:numId w:val="62"/>
        </w:numPr>
        <w:spacing w:after="0"/>
        <w:rPr>
          <w:del w:author="Malachi Jamison" w:date="2023-11-06T14:36:00Z" w:id="3784"/>
          <w:rFonts w:eastAsia="Candara"/>
        </w:rPr>
      </w:pPr>
      <w:del w:author="Malachi Jamison" w:date="2023-11-06T14:36:00Z" w:id="3785">
        <w:r w:rsidRPr="0009091C" w:rsidDel="006C021A">
          <w:rPr>
            <w:rFonts w:eastAsia="Candara"/>
          </w:rPr>
          <w:delText>Interruptions, such as incoming calls or notifications, are simulated during the recording process.</w:delText>
        </w:r>
      </w:del>
    </w:p>
    <w:p w:rsidRPr="0009091C" w:rsidR="3633FBB5" w:rsidDel="006C021A" w:rsidP="003C5AC2" w:rsidRDefault="3633FBB5" w14:paraId="0A5E344B" w14:textId="10C0D828">
      <w:pPr>
        <w:pStyle w:val="ListParagraph"/>
        <w:numPr>
          <w:ilvl w:val="0"/>
          <w:numId w:val="62"/>
        </w:numPr>
        <w:spacing w:after="0"/>
        <w:rPr>
          <w:del w:author="Malachi Jamison" w:date="2023-11-06T14:36:00Z" w:id="3786"/>
          <w:rFonts w:eastAsia="Candara"/>
        </w:rPr>
      </w:pPr>
      <w:del w:author="Malachi Jamison" w:date="2023-11-06T14:36:00Z" w:id="3787">
        <w:r w:rsidRPr="0009091C" w:rsidDel="006C021A">
          <w:rPr>
            <w:rFonts w:eastAsia="Candara"/>
          </w:rPr>
          <w:delText>The application's interruption handling feature is enabled and functioning as expected.</w:delText>
        </w:r>
      </w:del>
    </w:p>
    <w:p w:rsidR="00FF5B41" w:rsidDel="006C021A" w:rsidP="00FF5B41" w:rsidRDefault="006C021A" w14:paraId="6F258EC6" w14:textId="66AC7A51">
      <w:pPr>
        <w:spacing w:line="360" w:lineRule="auto"/>
        <w:rPr>
          <w:del w:author="Malachi Jamison" w:date="2023-11-06T14:36:00Z" w:id="3788"/>
          <w:rFonts w:eastAsia="Candara"/>
        </w:rPr>
      </w:pPr>
      <w:ins w:author="Zachary Cappella" w:date="2023-10-13T12:44:00Z" w:id="3789">
        <w:del w:author="Malachi Jamison" w:date="2023-11-06T14:36:00Z" w:id="3790">
          <w:r w:rsidDel="006C021A">
            <w:rPr>
              <w:rFonts w:eastAsia="Candara"/>
              <w:noProof/>
            </w:rPr>
            <w:pict w14:anchorId="1CC2E8A4">
              <v:rect id="_x0000_i1050" style="width:468pt;height:.05pt;mso-width-percent:0;mso-height-percent:0;mso-width-percent:0;mso-height-percent:0" alt="" o:hr="t" o:hrstd="t" o:hralign="center" fillcolor="#a0a0a0" stroked="f"/>
            </w:pict>
          </w:r>
        </w:del>
      </w:ins>
    </w:p>
    <w:p w:rsidR="3633FBB5" w:rsidDel="006C021A" w:rsidRDefault="3633FBB5" w14:paraId="4B79814A" w14:textId="279D572C">
      <w:pPr>
        <w:spacing w:line="360" w:lineRule="auto"/>
        <w:rPr>
          <w:del w:author="Malachi Jamison" w:date="2023-11-06T14:36:00Z" w:id="3791"/>
        </w:rPr>
        <w:pPrChange w:author="Zachary Cappella" w:date="2023-11-05T15:34:00Z" w:id="3792">
          <w:pPr>
            <w:spacing w:line="360" w:lineRule="auto"/>
            <w:ind w:firstLine="720"/>
          </w:pPr>
        </w:pPrChange>
      </w:pPr>
      <w:del w:author="Malachi Jamison" w:date="2023-11-06T14:36:00Z" w:id="3793">
        <w:r w:rsidRPr="0009091C" w:rsidDel="006C021A">
          <w:rPr>
            <w:rFonts w:eastAsia="Candara"/>
          </w:rPr>
          <w:delText xml:space="preserve"> </w:delText>
        </w:r>
      </w:del>
    </w:p>
    <w:p w:rsidR="3633FBB5" w:rsidDel="006C021A" w:rsidRDefault="3633FBB5" w14:paraId="1F82580A" w14:textId="7CDBB075">
      <w:pPr>
        <w:spacing w:line="360" w:lineRule="auto"/>
        <w:rPr>
          <w:del w:author="Malachi Jamison" w:date="2023-11-06T14:36:00Z" w:id="3794"/>
        </w:rPr>
        <w:pPrChange w:author="Zachary Cappella" w:date="2023-11-05T15:34:00Z" w:id="3795">
          <w:pPr>
            <w:pStyle w:val="Heading4"/>
          </w:pPr>
        </w:pPrChange>
      </w:pPr>
      <w:del w:author="Malachi Jamison" w:date="2023-11-06T14:36:00Z" w:id="3796">
        <w:r w:rsidDel="006C021A">
          <w:delText>3.1.5.11 Verify Accessibility</w:delText>
        </w:r>
      </w:del>
    </w:p>
    <w:p w:rsidR="3633FBB5" w:rsidDel="006C021A" w:rsidRDefault="3633FBB5" w14:paraId="05D2D399" w14:textId="3FAF1E4D">
      <w:pPr>
        <w:spacing w:line="360" w:lineRule="auto"/>
        <w:rPr>
          <w:del w:author="Malachi Jamison" w:date="2023-11-06T14:36:00Z" w:id="3797"/>
        </w:rPr>
        <w:pPrChange w:author="Zachary Cappella" w:date="2023-11-05T15:34:00Z" w:id="3798">
          <w:pPr>
            <w:spacing w:line="360" w:lineRule="auto"/>
            <w:ind w:firstLine="720"/>
          </w:pPr>
        </w:pPrChange>
      </w:pPr>
      <w:del w:author="Malachi Jamison" w:date="2023-11-06T14:36:00Z" w:id="3799">
        <w:r w:rsidRPr="0009091C" w:rsidDel="006C021A">
          <w:rPr>
            <w:rFonts w:eastAsia="Candara"/>
            <w:b/>
          </w:rPr>
          <w:delText xml:space="preserve">Test Case Link: </w:delText>
        </w:r>
        <w:r w:rsidRPr="0009091C" w:rsidDel="006C021A">
          <w:rPr>
            <w:rFonts w:eastAsia="Candara"/>
            <w:color w:val="000000" w:themeColor="text1"/>
          </w:rPr>
          <w:delText>[will update when test ADO ticket is created]</w:delText>
        </w:r>
      </w:del>
    </w:p>
    <w:p w:rsidR="3633FBB5" w:rsidDel="006C021A" w:rsidRDefault="3633FBB5" w14:paraId="47EC7152" w14:textId="7DA8E056">
      <w:pPr>
        <w:spacing w:line="360" w:lineRule="auto"/>
        <w:rPr>
          <w:del w:author="Malachi Jamison" w:date="2023-11-06T14:36:00Z" w:id="3800"/>
        </w:rPr>
        <w:pPrChange w:author="Zachary Cappella" w:date="2023-11-05T15:34:00Z" w:id="3801">
          <w:pPr>
            <w:spacing w:line="360" w:lineRule="auto"/>
            <w:ind w:firstLine="720"/>
          </w:pPr>
        </w:pPrChange>
      </w:pPr>
      <w:del w:author="Malachi Jamison" w:date="2023-11-06T14:36:00Z" w:id="3802">
        <w:r w:rsidRPr="0009091C" w:rsidDel="006C021A">
          <w:rPr>
            <w:rFonts w:eastAsia="Candara"/>
            <w:b/>
          </w:rPr>
          <w:delText xml:space="preserve">Test Case Name: </w:delText>
        </w:r>
        <w:r w:rsidRPr="0009091C" w:rsidDel="006C021A">
          <w:rPr>
            <w:rFonts w:eastAsia="Candara"/>
          </w:rPr>
          <w:delText xml:space="preserve">Verify Accessibility </w:delText>
        </w:r>
      </w:del>
    </w:p>
    <w:p w:rsidR="3633FBB5" w:rsidDel="006C021A" w:rsidP="67C3BB09" w:rsidRDefault="3633FBB5" w14:paraId="3ECB6CE9" w14:textId="53458195">
      <w:pPr>
        <w:spacing w:line="360" w:lineRule="auto"/>
        <w:rPr>
          <w:del w:author="Malachi Jamison" w:date="2023-11-06T14:36:00Z" w:id="3803"/>
        </w:rPr>
      </w:pPr>
      <w:del w:author="Malachi Jamison" w:date="2023-11-06T14:36:00Z" w:id="3804">
        <w:r w:rsidRPr="0009091C" w:rsidDel="006C021A">
          <w:rPr>
            <w:rFonts w:eastAsia="Candara"/>
            <w:b/>
          </w:rPr>
          <w:delText>Description:</w:delText>
        </w:r>
        <w:r w:rsidRPr="0009091C" w:rsidDel="006C021A">
          <w:rPr>
            <w:rFonts w:eastAsia="Candara"/>
          </w:rPr>
          <w:delText xml:space="preserve"> Verify the usability of the recording functionality using accessibility features such as voice commands or screen readers. </w:delText>
        </w:r>
      </w:del>
    </w:p>
    <w:p w:rsidR="3633FBB5" w:rsidDel="006C021A" w:rsidRDefault="3633FBB5" w14:paraId="77CE959A" w14:textId="49C0EC8F">
      <w:pPr>
        <w:spacing w:line="360" w:lineRule="auto"/>
        <w:rPr>
          <w:del w:author="Malachi Jamison" w:date="2023-11-06T14:36:00Z" w:id="3805"/>
        </w:rPr>
        <w:pPrChange w:author="Zachary Cappella" w:date="2023-11-05T15:34:00Z" w:id="3806">
          <w:pPr>
            <w:spacing w:line="360" w:lineRule="auto"/>
            <w:ind w:firstLine="720"/>
          </w:pPr>
        </w:pPrChange>
      </w:pPr>
      <w:del w:author="Malachi Jamison" w:date="2023-11-06T14:36:00Z" w:id="3807">
        <w:r w:rsidRPr="0009091C" w:rsidDel="006C021A">
          <w:rPr>
            <w:rFonts w:eastAsia="Candara"/>
            <w:b/>
          </w:rPr>
          <w:delText>Requirements:</w:delText>
        </w:r>
        <w:r w:rsidRPr="0009091C" w:rsidDel="006C021A">
          <w:rPr>
            <w:rFonts w:eastAsia="Candara"/>
          </w:rPr>
          <w:delText xml:space="preserve"> Accessibility Support</w:delText>
        </w:r>
      </w:del>
    </w:p>
    <w:p w:rsidR="3633FBB5" w:rsidDel="006C021A" w:rsidP="003C5AC2" w:rsidRDefault="3633FBB5" w14:paraId="08C57C2E" w14:textId="1F748A33">
      <w:pPr>
        <w:pStyle w:val="ListParagraph"/>
        <w:numPr>
          <w:ilvl w:val="0"/>
          <w:numId w:val="89"/>
        </w:numPr>
        <w:spacing w:after="0"/>
        <w:rPr>
          <w:ins w:author="Zachary Cappella" w:date="2023-10-13T12:45:00Z" w:id="3808"/>
          <w:del w:author="Malachi Jamison" w:date="2023-11-06T14:36:00Z" w:id="3809"/>
          <w:rFonts w:eastAsia="Candara"/>
        </w:rPr>
      </w:pPr>
      <w:del w:author="Malachi Jamison" w:date="2023-11-06T14:36:00Z" w:id="3810">
        <w:r w:rsidRPr="0009091C" w:rsidDel="006C021A">
          <w:rPr>
            <w:rFonts w:eastAsia="Candara"/>
          </w:rPr>
          <w:delText>The recording functionality must be usable with accessibility features such as voice commands or screen readers, ensuring inclusivity for users with disabilities.</w:delText>
        </w:r>
      </w:del>
    </w:p>
    <w:p w:rsidRPr="00FF5B41" w:rsidR="00FF5B41" w:rsidDel="006C021A" w:rsidRDefault="00FF5B41" w14:paraId="62AC2566" w14:textId="54E691AE">
      <w:pPr>
        <w:spacing w:after="0"/>
        <w:rPr>
          <w:del w:author="Malachi Jamison" w:date="2023-11-06T14:36:00Z" w:id="3811"/>
          <w:rFonts w:eastAsia="Candara"/>
        </w:rPr>
        <w:pPrChange w:author="Zachary Cappella" w:date="2023-10-13T12:45:00Z" w:id="3812">
          <w:pPr>
            <w:pStyle w:val="ListParagraph"/>
            <w:numPr>
              <w:numId w:val="89"/>
            </w:numPr>
            <w:spacing w:after="0"/>
            <w:ind w:hanging="360"/>
          </w:pPr>
        </w:pPrChange>
      </w:pPr>
    </w:p>
    <w:p w:rsidR="3633FBB5" w:rsidDel="006C021A" w:rsidRDefault="3633FBB5" w14:paraId="4F2BDF77" w14:textId="3B0465B2">
      <w:pPr>
        <w:spacing w:line="360" w:lineRule="auto"/>
        <w:rPr>
          <w:del w:author="Malachi Jamison" w:date="2023-11-06T14:36:00Z" w:id="3813"/>
        </w:rPr>
        <w:pPrChange w:author="Zachary Cappella" w:date="2023-11-05T15:34:00Z" w:id="3814">
          <w:pPr>
            <w:spacing w:line="360" w:lineRule="auto"/>
            <w:ind w:firstLine="720"/>
          </w:pPr>
        </w:pPrChange>
      </w:pPr>
      <w:del w:author="Malachi Jamison" w:date="2023-11-06T14:36:00Z" w:id="3815">
        <w:r w:rsidRPr="0009091C" w:rsidDel="006C021A">
          <w:rPr>
            <w:rFonts w:eastAsia="Candara"/>
            <w:b/>
          </w:rPr>
          <w:delText>Prerequisites:</w:delText>
        </w:r>
        <w:r w:rsidRPr="0009091C" w:rsidDel="006C021A">
          <w:rPr>
            <w:rFonts w:eastAsia="Candara"/>
          </w:rPr>
          <w:delText xml:space="preserve"> </w:delText>
        </w:r>
      </w:del>
    </w:p>
    <w:p w:rsidRPr="0009091C" w:rsidR="3633FBB5" w:rsidDel="006C021A" w:rsidP="003C5AC2" w:rsidRDefault="3633FBB5" w14:paraId="4A410C44" w14:textId="443C3A5E">
      <w:pPr>
        <w:pStyle w:val="ListParagraph"/>
        <w:numPr>
          <w:ilvl w:val="0"/>
          <w:numId w:val="61"/>
        </w:numPr>
        <w:spacing w:after="0"/>
        <w:rPr>
          <w:del w:author="Malachi Jamison" w:date="2023-11-06T14:36:00Z" w:id="3816"/>
          <w:rFonts w:eastAsia="Candara"/>
        </w:rPr>
      </w:pPr>
      <w:del w:author="Malachi Jamison" w:date="2023-11-06T14:36:00Z" w:id="3817">
        <w:r w:rsidRPr="0009091C" w:rsidDel="006C021A">
          <w:rPr>
            <w:rFonts w:eastAsia="Candara"/>
          </w:rPr>
          <w:delText>The CogniOpen application must be correctly installed and operational on the test device.</w:delText>
        </w:r>
      </w:del>
    </w:p>
    <w:p w:rsidRPr="0009091C" w:rsidR="3633FBB5" w:rsidDel="006C021A" w:rsidP="003C5AC2" w:rsidRDefault="3633FBB5" w14:paraId="37A42FD9" w14:textId="65F2FF2A">
      <w:pPr>
        <w:pStyle w:val="ListParagraph"/>
        <w:numPr>
          <w:ilvl w:val="0"/>
          <w:numId w:val="61"/>
        </w:numPr>
        <w:spacing w:after="0"/>
        <w:rPr>
          <w:del w:author="Malachi Jamison" w:date="2023-11-06T14:36:00Z" w:id="3818"/>
          <w:rFonts w:eastAsia="Candara"/>
        </w:rPr>
      </w:pPr>
      <w:del w:author="Malachi Jamison" w:date="2023-11-06T14:36:00Z" w:id="3819">
        <w:r w:rsidRPr="0009091C" w:rsidDel="006C021A">
          <w:rPr>
            <w:rFonts w:eastAsia="Candara"/>
          </w:rPr>
          <w:delText>Accessibility features, such as voice commands or screen readers, must be available and enabled on the test device.</w:delText>
        </w:r>
      </w:del>
    </w:p>
    <w:p w:rsidR="3633FBB5" w:rsidDel="006C021A" w:rsidP="003C5AC2" w:rsidRDefault="3633FBB5" w14:paraId="6566F238" w14:textId="7FF4262F">
      <w:pPr>
        <w:pStyle w:val="ListParagraph"/>
        <w:numPr>
          <w:ilvl w:val="0"/>
          <w:numId w:val="61"/>
        </w:numPr>
        <w:spacing w:after="0"/>
        <w:rPr>
          <w:ins w:author="Zachary Cappella" w:date="2023-10-13T12:45:00Z" w:id="3820"/>
          <w:del w:author="Malachi Jamison" w:date="2023-11-06T14:36:00Z" w:id="3821"/>
          <w:rFonts w:eastAsia="Candara"/>
        </w:rPr>
      </w:pPr>
      <w:del w:author="Malachi Jamison" w:date="2023-11-06T14:36:00Z" w:id="3822">
        <w:r w:rsidRPr="0009091C" w:rsidDel="006C021A">
          <w:rPr>
            <w:rFonts w:eastAsia="Candara"/>
          </w:rPr>
          <w:delText>The application's recording functionality must be accessible and responsive to accessibility features.</w:delText>
        </w:r>
      </w:del>
    </w:p>
    <w:p w:rsidRPr="00FF5B41" w:rsidR="00FF5B41" w:rsidDel="006C021A" w:rsidRDefault="00FF5B41" w14:paraId="0EB055D9" w14:textId="5469D8C0">
      <w:pPr>
        <w:spacing w:after="0"/>
        <w:rPr>
          <w:del w:author="Malachi Jamison" w:date="2023-11-06T14:36:00Z" w:id="3823"/>
          <w:rFonts w:eastAsia="Candara"/>
        </w:rPr>
        <w:pPrChange w:author="Zachary Cappella" w:date="2023-10-13T12:45:00Z" w:id="3824">
          <w:pPr>
            <w:pStyle w:val="ListParagraph"/>
            <w:numPr>
              <w:numId w:val="61"/>
            </w:numPr>
            <w:spacing w:after="0"/>
            <w:ind w:hanging="360"/>
          </w:pPr>
        </w:pPrChange>
      </w:pPr>
    </w:p>
    <w:p w:rsidR="3633FBB5" w:rsidDel="006C021A" w:rsidRDefault="3633FBB5" w14:paraId="086D5351" w14:textId="006CC0B9">
      <w:pPr>
        <w:spacing w:line="360" w:lineRule="auto"/>
        <w:rPr>
          <w:del w:author="Malachi Jamison" w:date="2023-11-06T14:36:00Z" w:id="3825"/>
        </w:rPr>
        <w:pPrChange w:author="Zachary Cappella" w:date="2023-11-05T15:34:00Z" w:id="3826">
          <w:pPr>
            <w:spacing w:line="360" w:lineRule="auto"/>
            <w:ind w:firstLine="720"/>
          </w:pPr>
        </w:pPrChange>
      </w:pPr>
      <w:del w:author="Malachi Jamison" w:date="2023-11-06T14:36:00Z" w:id="3827">
        <w:r w:rsidRPr="0009091C" w:rsidDel="006C021A">
          <w:rPr>
            <w:rFonts w:eastAsia="Candara"/>
            <w:b/>
          </w:rPr>
          <w:delText>Test Data:</w:delText>
        </w:r>
        <w:r w:rsidRPr="0009091C" w:rsidDel="006C021A">
          <w:rPr>
            <w:rFonts w:eastAsia="Candara"/>
          </w:rPr>
          <w:delText xml:space="preserve"> None </w:delText>
        </w:r>
      </w:del>
    </w:p>
    <w:p w:rsidR="3633FBB5" w:rsidDel="006C021A" w:rsidRDefault="3633FBB5" w14:paraId="43C61975" w14:textId="55ED3F2C">
      <w:pPr>
        <w:spacing w:line="360" w:lineRule="auto"/>
        <w:rPr>
          <w:del w:author="Malachi Jamison" w:date="2023-11-06T14:36:00Z" w:id="3828"/>
        </w:rPr>
        <w:pPrChange w:author="Zachary Cappella" w:date="2023-11-05T15:34:00Z" w:id="3829">
          <w:pPr>
            <w:spacing w:line="360" w:lineRule="auto"/>
            <w:ind w:firstLine="720"/>
          </w:pPr>
        </w:pPrChange>
      </w:pPr>
      <w:del w:author="Malachi Jamison" w:date="2023-11-06T14:36:00Z" w:id="3830">
        <w:r w:rsidRPr="0009091C" w:rsidDel="006C021A">
          <w:rPr>
            <w:rFonts w:eastAsia="Candara"/>
            <w:b/>
          </w:rPr>
          <w:delText>Test Steps:</w:delText>
        </w:r>
      </w:del>
    </w:p>
    <w:p w:rsidR="3633FBB5" w:rsidDel="006C021A" w:rsidP="003C5AC2" w:rsidRDefault="3633FBB5" w14:paraId="4E725CB5" w14:textId="44F6D894">
      <w:pPr>
        <w:pStyle w:val="ListParagraph"/>
        <w:numPr>
          <w:ilvl w:val="0"/>
          <w:numId w:val="60"/>
        </w:numPr>
        <w:spacing w:after="0"/>
        <w:rPr>
          <w:ins w:author="Zachary Cappella" w:date="2023-10-13T12:45:00Z" w:id="3831"/>
          <w:del w:author="Malachi Jamison" w:date="2023-11-06T14:36:00Z" w:id="3832"/>
          <w:rFonts w:eastAsia="Candara"/>
        </w:rPr>
      </w:pPr>
      <w:del w:author="Malachi Jamison" w:date="2023-11-06T14:36:00Z" w:id="3833">
        <w:r w:rsidRPr="0009091C" w:rsidDel="006C021A">
          <w:rPr>
            <w:rFonts w:eastAsia="Candara"/>
          </w:rPr>
          <w:delText>Test the application's recording functionality using accessibility features such as voice commands or screen readers.</w:delText>
        </w:r>
      </w:del>
    </w:p>
    <w:p w:rsidRPr="00FF5B41" w:rsidR="00FF5B41" w:rsidDel="006C021A" w:rsidRDefault="00FF5B41" w14:paraId="25071532" w14:textId="4CDF6C6C">
      <w:pPr>
        <w:spacing w:after="0"/>
        <w:rPr>
          <w:del w:author="Malachi Jamison" w:date="2023-11-06T14:36:00Z" w:id="3834"/>
          <w:rFonts w:eastAsia="Candara"/>
        </w:rPr>
        <w:pPrChange w:author="Zachary Cappella" w:date="2023-10-13T12:45:00Z" w:id="3835">
          <w:pPr>
            <w:pStyle w:val="ListParagraph"/>
            <w:numPr>
              <w:numId w:val="60"/>
            </w:numPr>
            <w:spacing w:after="0"/>
            <w:ind w:hanging="360"/>
          </w:pPr>
        </w:pPrChange>
      </w:pPr>
    </w:p>
    <w:p w:rsidR="3633FBB5" w:rsidDel="006C021A" w:rsidP="67C3BB09" w:rsidRDefault="3633FBB5" w14:paraId="10305D15" w14:textId="16AC9DB9">
      <w:pPr>
        <w:spacing w:line="360" w:lineRule="auto"/>
        <w:rPr>
          <w:del w:author="Malachi Jamison" w:date="2023-11-06T14:36:00Z" w:id="3836"/>
        </w:rPr>
      </w:pPr>
      <w:del w:author="Malachi Jamison" w:date="2023-11-06T14:36:00Z" w:id="3837">
        <w:r w:rsidRPr="0009091C" w:rsidDel="006C021A">
          <w:rPr>
            <w:rFonts w:eastAsia="Candara"/>
            <w:b/>
          </w:rPr>
          <w:delText>Expected Result:</w:delText>
        </w:r>
        <w:r w:rsidRPr="0009091C" w:rsidDel="006C021A">
          <w:rPr>
            <w:rFonts w:eastAsia="Candara"/>
          </w:rPr>
          <w:delText xml:space="preserve"> The recording feature remains usable for users with disabilities, and accessibility features function correctly.</w:delText>
        </w:r>
      </w:del>
    </w:p>
    <w:p w:rsidR="3633FBB5" w:rsidDel="006C021A" w:rsidRDefault="3633FBB5" w14:paraId="322BA3CA" w14:textId="001B46FF">
      <w:pPr>
        <w:spacing w:line="360" w:lineRule="auto"/>
        <w:rPr>
          <w:del w:author="Malachi Jamison" w:date="2023-11-06T14:36:00Z" w:id="3838"/>
        </w:rPr>
        <w:pPrChange w:author="Zachary Cappella" w:date="2023-11-05T15:34:00Z" w:id="3839">
          <w:pPr>
            <w:spacing w:line="360" w:lineRule="auto"/>
            <w:ind w:firstLine="720"/>
          </w:pPr>
        </w:pPrChange>
      </w:pPr>
      <w:del w:author="Malachi Jamison" w:date="2023-11-06T14:36:00Z" w:id="3840">
        <w:r w:rsidRPr="0009091C" w:rsidDel="006C021A">
          <w:rPr>
            <w:rFonts w:eastAsia="Candara"/>
            <w:b/>
          </w:rPr>
          <w:delText>Test Environment:</w:delText>
        </w:r>
        <w:r w:rsidRPr="0009091C" w:rsidDel="006C021A">
          <w:rPr>
            <w:rFonts w:eastAsia="Candara"/>
          </w:rPr>
          <w:delText xml:space="preserve"> </w:delText>
        </w:r>
      </w:del>
    </w:p>
    <w:p w:rsidR="3633FBB5" w:rsidDel="006C021A" w:rsidRDefault="3633FBB5" w14:paraId="75416E63" w14:textId="48B8E072">
      <w:pPr>
        <w:spacing w:line="360" w:lineRule="auto"/>
        <w:rPr>
          <w:del w:author="Malachi Jamison" w:date="2023-11-06T14:36:00Z" w:id="3841"/>
        </w:rPr>
        <w:pPrChange w:author="Zachary Cappella" w:date="2023-11-05T15:34:00Z" w:id="3842">
          <w:pPr>
            <w:spacing w:line="360" w:lineRule="auto"/>
            <w:ind w:firstLine="720"/>
          </w:pPr>
        </w:pPrChange>
      </w:pPr>
      <w:del w:author="Malachi Jamison" w:date="2023-11-06T14:36:00Z" w:id="3843">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RDefault="3633FBB5" w14:paraId="5880BF49" w14:textId="0A24A3E4">
      <w:pPr>
        <w:spacing w:line="360" w:lineRule="auto"/>
        <w:rPr>
          <w:del w:author="Malachi Jamison" w:date="2023-11-06T14:36:00Z" w:id="3844"/>
        </w:rPr>
        <w:pPrChange w:author="Zachary Cappella" w:date="2023-11-05T15:34:00Z" w:id="3845">
          <w:pPr>
            <w:spacing w:line="360" w:lineRule="auto"/>
            <w:ind w:firstLine="720"/>
          </w:pPr>
        </w:pPrChange>
      </w:pPr>
      <w:del w:author="Malachi Jamison" w:date="2023-11-06T14:36:00Z" w:id="3846">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RDefault="3633FBB5" w14:paraId="400A136C" w14:textId="629053C6">
      <w:pPr>
        <w:spacing w:line="360" w:lineRule="auto"/>
        <w:rPr>
          <w:del w:author="Malachi Jamison" w:date="2023-11-06T14:36:00Z" w:id="3847"/>
        </w:rPr>
        <w:pPrChange w:author="Zachary Cappella" w:date="2023-11-05T15:34:00Z" w:id="3848">
          <w:pPr>
            <w:spacing w:line="360" w:lineRule="auto"/>
            <w:ind w:firstLine="720"/>
          </w:pPr>
        </w:pPrChange>
      </w:pPr>
      <w:del w:author="Malachi Jamison" w:date="2023-11-06T14:36:00Z" w:id="3849">
        <w:r w:rsidRPr="0009091C" w:rsidDel="006C021A">
          <w:rPr>
            <w:rFonts w:eastAsia="Candara"/>
            <w:b/>
          </w:rPr>
          <w:delText>Test Data Setup:</w:delText>
        </w:r>
        <w:r w:rsidRPr="0009091C" w:rsidDel="006C021A">
          <w:rPr>
            <w:rFonts w:eastAsia="Candara"/>
          </w:rPr>
          <w:delText xml:space="preserve"> Enable accessibility features on the device. </w:delText>
        </w:r>
      </w:del>
    </w:p>
    <w:p w:rsidR="3633FBB5" w:rsidDel="006C021A" w:rsidRDefault="3633FBB5" w14:paraId="781DB17E" w14:textId="4BC4D8CD">
      <w:pPr>
        <w:spacing w:line="360" w:lineRule="auto"/>
        <w:rPr>
          <w:del w:author="Malachi Jamison" w:date="2023-11-06T14:36:00Z" w:id="3850"/>
        </w:rPr>
        <w:pPrChange w:author="Zachary Cappella" w:date="2023-11-05T15:34:00Z" w:id="3851">
          <w:pPr>
            <w:spacing w:line="360" w:lineRule="auto"/>
            <w:ind w:firstLine="720"/>
          </w:pPr>
        </w:pPrChange>
      </w:pPr>
      <w:del w:author="Malachi Jamison" w:date="2023-11-06T14:36:00Z" w:id="3852">
        <w:r w:rsidRPr="0009091C" w:rsidDel="006C021A">
          <w:rPr>
            <w:rFonts w:eastAsia="Candara"/>
            <w:b/>
          </w:rPr>
          <w:delText>Test Execution:</w:delText>
        </w:r>
        <w:r w:rsidRPr="0009091C" w:rsidDel="006C021A">
          <w:rPr>
            <w:rFonts w:eastAsia="Candara"/>
          </w:rPr>
          <w:delText xml:space="preserve"> [Record the actual results here as the test is executed.] </w:delText>
        </w:r>
      </w:del>
    </w:p>
    <w:p w:rsidR="3633FBB5" w:rsidDel="006C021A" w:rsidRDefault="3633FBB5" w14:paraId="2358FE31" w14:textId="6B6D676C">
      <w:pPr>
        <w:spacing w:line="360" w:lineRule="auto"/>
        <w:rPr>
          <w:del w:author="Malachi Jamison" w:date="2023-11-06T14:36:00Z" w:id="3853"/>
        </w:rPr>
        <w:pPrChange w:author="Zachary Cappella" w:date="2023-11-05T15:34:00Z" w:id="3854">
          <w:pPr>
            <w:spacing w:line="360" w:lineRule="auto"/>
            <w:ind w:firstLine="720"/>
          </w:pPr>
        </w:pPrChange>
      </w:pPr>
      <w:del w:author="Malachi Jamison" w:date="2023-11-06T14:36:00Z" w:id="3855">
        <w:r w:rsidRPr="0009091C" w:rsidDel="006C021A">
          <w:rPr>
            <w:rFonts w:eastAsia="Candara"/>
            <w:b/>
          </w:rPr>
          <w:delText>Pass/Fail Criteria:</w:delText>
        </w:r>
      </w:del>
    </w:p>
    <w:p w:rsidRPr="0009091C" w:rsidR="3633FBB5" w:rsidDel="006C021A" w:rsidP="003C5AC2" w:rsidRDefault="3633FBB5" w14:paraId="25D4FB33" w14:textId="29E05C73">
      <w:pPr>
        <w:pStyle w:val="ListParagraph"/>
        <w:numPr>
          <w:ilvl w:val="0"/>
          <w:numId w:val="59"/>
        </w:numPr>
        <w:spacing w:after="0"/>
        <w:rPr>
          <w:del w:author="Malachi Jamison" w:date="2023-11-06T14:36:00Z" w:id="3856"/>
          <w:rFonts w:eastAsia="Candara"/>
        </w:rPr>
      </w:pPr>
      <w:del w:author="Malachi Jamison" w:date="2023-11-06T14:36:00Z" w:id="3857">
        <w:r w:rsidRPr="0009091C" w:rsidDel="006C021A">
          <w:rPr>
            <w:rFonts w:eastAsia="Candara"/>
            <w:b/>
          </w:rPr>
          <w:delText>Pass:</w:delText>
        </w:r>
        <w:r w:rsidRPr="0009091C" w:rsidDel="006C021A">
          <w:rPr>
            <w:rFonts w:eastAsia="Candara"/>
          </w:rPr>
          <w:delText xml:space="preserve"> The recording feature is usable with accessibility features enabled.</w:delText>
        </w:r>
      </w:del>
    </w:p>
    <w:p w:rsidR="3633FBB5" w:rsidDel="006C021A" w:rsidP="003C5AC2" w:rsidRDefault="3633FBB5" w14:paraId="0F954A13" w14:textId="76BF2FCC">
      <w:pPr>
        <w:pStyle w:val="ListParagraph"/>
        <w:numPr>
          <w:ilvl w:val="0"/>
          <w:numId w:val="59"/>
        </w:numPr>
        <w:spacing w:after="0"/>
        <w:rPr>
          <w:ins w:author="Zachary Cappella" w:date="2023-10-13T12:45:00Z" w:id="3858"/>
          <w:del w:author="Malachi Jamison" w:date="2023-11-06T14:36:00Z" w:id="3859"/>
          <w:rFonts w:eastAsia="Candara"/>
        </w:rPr>
      </w:pPr>
      <w:del w:author="Malachi Jamison" w:date="2023-11-06T14:36:00Z" w:id="3860">
        <w:r w:rsidRPr="0009091C" w:rsidDel="006C021A">
          <w:rPr>
            <w:rFonts w:eastAsia="Candara"/>
            <w:b/>
          </w:rPr>
          <w:delText>Fail:</w:delText>
        </w:r>
        <w:r w:rsidRPr="0009091C" w:rsidDel="006C021A">
          <w:rPr>
            <w:rFonts w:eastAsia="Candara"/>
          </w:rPr>
          <w:delText xml:space="preserve"> If the recording feature is not usable with accessibility features, or if accessibility features do not function correctly.</w:delText>
        </w:r>
      </w:del>
    </w:p>
    <w:p w:rsidRPr="00FF5B41" w:rsidR="00FF5B41" w:rsidDel="006C021A" w:rsidRDefault="00FF5B41" w14:paraId="0A9145BC" w14:textId="1F99A517">
      <w:pPr>
        <w:spacing w:after="0"/>
        <w:rPr>
          <w:del w:author="Malachi Jamison" w:date="2023-11-06T14:36:00Z" w:id="3861"/>
          <w:rFonts w:eastAsia="Candara"/>
        </w:rPr>
        <w:pPrChange w:author="Zachary Cappella" w:date="2023-10-13T12:45:00Z" w:id="3862">
          <w:pPr>
            <w:pStyle w:val="ListParagraph"/>
            <w:numPr>
              <w:numId w:val="59"/>
            </w:numPr>
            <w:spacing w:after="0"/>
            <w:ind w:hanging="360"/>
          </w:pPr>
        </w:pPrChange>
      </w:pPr>
    </w:p>
    <w:p w:rsidR="3633FBB5" w:rsidDel="006C021A" w:rsidRDefault="3633FBB5" w14:paraId="433FA338" w14:textId="7C64EEE6">
      <w:pPr>
        <w:spacing w:line="360" w:lineRule="auto"/>
        <w:rPr>
          <w:del w:author="Malachi Jamison" w:date="2023-11-06T14:36:00Z" w:id="3863"/>
        </w:rPr>
        <w:pPrChange w:author="Zachary Cappella" w:date="2023-11-05T15:34:00Z" w:id="3864">
          <w:pPr>
            <w:spacing w:line="360" w:lineRule="auto"/>
            <w:ind w:firstLine="720"/>
          </w:pPr>
        </w:pPrChange>
      </w:pPr>
      <w:del w:author="Malachi Jamison" w:date="2023-11-06T14:36:00Z" w:id="3865">
        <w:r w:rsidRPr="0009091C" w:rsidDel="006C021A">
          <w:rPr>
            <w:rFonts w:eastAsia="Candara"/>
            <w:b/>
          </w:rPr>
          <w:delText xml:space="preserve">Notes/Comments: </w:delText>
        </w:r>
        <w:r w:rsidRPr="0009091C" w:rsidDel="006C021A">
          <w:rPr>
            <w:rFonts w:eastAsia="Candara"/>
          </w:rPr>
          <w:delText>[Add any additional comments or observations here.]</w:delText>
        </w:r>
        <w:r w:rsidRPr="0009091C" w:rsidDel="006C021A">
          <w:rPr>
            <w:rFonts w:eastAsia="Candara"/>
            <w:b/>
          </w:rPr>
          <w:delText xml:space="preserve"> </w:delText>
        </w:r>
      </w:del>
    </w:p>
    <w:p w:rsidR="3633FBB5" w:rsidDel="006C021A" w:rsidRDefault="3633FBB5" w14:paraId="735874B4" w14:textId="3F26F43C">
      <w:pPr>
        <w:spacing w:line="360" w:lineRule="auto"/>
        <w:rPr>
          <w:del w:author="Malachi Jamison" w:date="2023-11-06T14:36:00Z" w:id="3866"/>
        </w:rPr>
        <w:pPrChange w:author="Zachary Cappella" w:date="2023-11-05T15:34:00Z" w:id="3867">
          <w:pPr>
            <w:spacing w:line="360" w:lineRule="auto"/>
            <w:ind w:firstLine="720"/>
          </w:pPr>
        </w:pPrChange>
      </w:pPr>
      <w:del w:author="Malachi Jamison" w:date="2023-11-06T14:36:00Z" w:id="3868">
        <w:r w:rsidRPr="0009091C" w:rsidDel="006C021A">
          <w:rPr>
            <w:rFonts w:eastAsia="Candara"/>
            <w:b/>
          </w:rPr>
          <w:delText>Attachments:</w:delText>
        </w:r>
        <w:r w:rsidRPr="0009091C" w:rsidDel="006C021A">
          <w:rPr>
            <w:rFonts w:eastAsia="Candara"/>
          </w:rPr>
          <w:delText xml:space="preserve"> [Include any relevant attachments, if needed.]</w:delText>
        </w:r>
      </w:del>
    </w:p>
    <w:p w:rsidR="3633FBB5" w:rsidDel="006C021A" w:rsidRDefault="3633FBB5" w14:paraId="2AA7E6A8" w14:textId="131CB4E0">
      <w:pPr>
        <w:spacing w:line="360" w:lineRule="auto"/>
        <w:rPr>
          <w:del w:author="Malachi Jamison" w:date="2023-11-06T14:36:00Z" w:id="3869"/>
        </w:rPr>
        <w:pPrChange w:author="Zachary Cappella" w:date="2023-11-05T15:34:00Z" w:id="3870">
          <w:pPr>
            <w:spacing w:line="360" w:lineRule="auto"/>
            <w:ind w:firstLine="720"/>
          </w:pPr>
        </w:pPrChange>
      </w:pPr>
      <w:del w:author="Malachi Jamison" w:date="2023-11-06T14:36:00Z" w:id="3871">
        <w:r w:rsidRPr="0009091C" w:rsidDel="006C021A">
          <w:rPr>
            <w:rFonts w:eastAsia="Candara"/>
            <w:b/>
          </w:rPr>
          <w:delText>Assumptions:</w:delText>
        </w:r>
      </w:del>
    </w:p>
    <w:p w:rsidRPr="0009091C" w:rsidR="3633FBB5" w:rsidDel="006C021A" w:rsidP="003C5AC2" w:rsidRDefault="3633FBB5" w14:paraId="25E79850" w14:textId="564B12D5">
      <w:pPr>
        <w:pStyle w:val="ListParagraph"/>
        <w:numPr>
          <w:ilvl w:val="0"/>
          <w:numId w:val="58"/>
        </w:numPr>
        <w:spacing w:after="0"/>
        <w:rPr>
          <w:del w:author="Malachi Jamison" w:date="2023-11-06T14:36:00Z" w:id="3872"/>
          <w:rFonts w:eastAsia="Candara"/>
        </w:rPr>
      </w:pPr>
      <w:del w:author="Malachi Jamison" w:date="2023-11-06T14:36:00Z" w:id="3873">
        <w:r w:rsidRPr="0009091C" w:rsidDel="006C021A">
          <w:rPr>
            <w:rFonts w:eastAsia="Candara"/>
          </w:rPr>
          <w:delText>The CogniOpen application is correctly installed and operational on the test device.</w:delText>
        </w:r>
      </w:del>
    </w:p>
    <w:p w:rsidRPr="0009091C" w:rsidR="3633FBB5" w:rsidDel="006C021A" w:rsidP="003C5AC2" w:rsidRDefault="3633FBB5" w14:paraId="6FCFB677" w14:textId="3E3601F6">
      <w:pPr>
        <w:pStyle w:val="ListParagraph"/>
        <w:numPr>
          <w:ilvl w:val="0"/>
          <w:numId w:val="58"/>
        </w:numPr>
        <w:spacing w:after="0"/>
        <w:rPr>
          <w:del w:author="Malachi Jamison" w:date="2023-11-06T14:36:00Z" w:id="3874"/>
          <w:rFonts w:eastAsia="Candara"/>
        </w:rPr>
      </w:pPr>
      <w:del w:author="Malachi Jamison" w:date="2023-11-06T14:36:00Z" w:id="3875">
        <w:r w:rsidRPr="0009091C" w:rsidDel="006C021A">
          <w:rPr>
            <w:rFonts w:eastAsia="Candara"/>
          </w:rPr>
          <w:delText>Accessibility features, such as voice commands or screen readers, are enabled and functioning on the test device.</w:delText>
        </w:r>
      </w:del>
    </w:p>
    <w:p w:rsidRPr="0009091C" w:rsidR="3633FBB5" w:rsidDel="006C021A" w:rsidP="003C5AC2" w:rsidRDefault="3633FBB5" w14:paraId="33CC20A4" w14:textId="68B094DA">
      <w:pPr>
        <w:pStyle w:val="ListParagraph"/>
        <w:numPr>
          <w:ilvl w:val="0"/>
          <w:numId w:val="58"/>
        </w:numPr>
        <w:spacing w:after="0"/>
        <w:rPr>
          <w:del w:author="Malachi Jamison" w:date="2023-11-06T14:36:00Z" w:id="3876"/>
          <w:rFonts w:eastAsia="Candara"/>
        </w:rPr>
      </w:pPr>
      <w:del w:author="Malachi Jamison" w:date="2023-11-06T14:36:00Z" w:id="3877">
        <w:r w:rsidRPr="0009091C" w:rsidDel="006C021A">
          <w:rPr>
            <w:rFonts w:eastAsia="Candara"/>
          </w:rPr>
          <w:delText>The application's recording functionality is accessible to users with disabilities.</w:delText>
        </w:r>
      </w:del>
    </w:p>
    <w:p w:rsidR="00FF5B41" w:rsidDel="006C021A" w:rsidP="00FF5B41" w:rsidRDefault="006C021A" w14:paraId="09E6D224" w14:textId="3AB8F35C">
      <w:pPr>
        <w:spacing w:line="360" w:lineRule="auto"/>
        <w:rPr>
          <w:del w:author="Malachi Jamison" w:date="2023-11-06T14:36:00Z" w:id="3878"/>
          <w:rFonts w:eastAsia="Candara"/>
        </w:rPr>
      </w:pPr>
      <w:ins w:author="Zachary Cappella" w:date="2023-10-13T12:45:00Z" w:id="3879">
        <w:del w:author="Malachi Jamison" w:date="2023-11-06T14:36:00Z" w:id="3880">
          <w:r w:rsidDel="006C021A">
            <w:rPr>
              <w:rFonts w:eastAsia="Candara"/>
              <w:noProof/>
            </w:rPr>
            <w:pict w14:anchorId="6E0A5ACC">
              <v:rect id="_x0000_i1051" style="width:468pt;height:.05pt;mso-width-percent:0;mso-height-percent:0;mso-width-percent:0;mso-height-percent:0" alt="" o:hr="t" o:hrstd="t" o:hralign="center" fillcolor="#a0a0a0" stroked="f"/>
            </w:pict>
          </w:r>
        </w:del>
      </w:ins>
    </w:p>
    <w:p w:rsidR="3633FBB5" w:rsidDel="006C021A" w:rsidRDefault="3633FBB5" w14:paraId="5E49AE3F" w14:textId="5D00ED96">
      <w:pPr>
        <w:spacing w:line="360" w:lineRule="auto"/>
        <w:rPr>
          <w:del w:author="Malachi Jamison" w:date="2023-11-06T14:36:00Z" w:id="3881"/>
        </w:rPr>
        <w:pPrChange w:author="Zachary Cappella" w:date="2023-11-05T15:34:00Z" w:id="3882">
          <w:pPr>
            <w:spacing w:line="360" w:lineRule="auto"/>
            <w:ind w:firstLine="720"/>
          </w:pPr>
        </w:pPrChange>
      </w:pPr>
      <w:del w:author="Malachi Jamison" w:date="2023-11-06T14:36:00Z" w:id="3883">
        <w:r w:rsidRPr="0009091C" w:rsidDel="006C021A">
          <w:rPr>
            <w:rFonts w:eastAsia="Candara"/>
          </w:rPr>
          <w:delText xml:space="preserve"> </w:delText>
        </w:r>
      </w:del>
    </w:p>
    <w:p w:rsidR="3633FBB5" w:rsidDel="006C021A" w:rsidRDefault="3633FBB5" w14:paraId="214AF479" w14:textId="3F16F0A9">
      <w:pPr>
        <w:spacing w:line="360" w:lineRule="auto"/>
        <w:rPr>
          <w:del w:author="Malachi Jamison" w:date="2023-11-06T14:36:00Z" w:id="3884"/>
        </w:rPr>
        <w:pPrChange w:author="Zachary Cappella" w:date="2023-11-05T15:34:00Z" w:id="3885">
          <w:pPr>
            <w:pStyle w:val="Heading4"/>
          </w:pPr>
        </w:pPrChange>
      </w:pPr>
      <w:del w:author="Malachi Jamison" w:date="2023-11-06T14:36:00Z" w:id="3886">
        <w:r w:rsidDel="006C021A">
          <w:delText>3.1.5.12 Verify Compatibility</w:delText>
        </w:r>
      </w:del>
    </w:p>
    <w:p w:rsidR="3633FBB5" w:rsidDel="006C021A" w:rsidRDefault="3633FBB5" w14:paraId="06918D05" w14:textId="1F56AC7B">
      <w:pPr>
        <w:spacing w:line="360" w:lineRule="auto"/>
        <w:rPr>
          <w:del w:author="Malachi Jamison" w:date="2023-11-06T14:36:00Z" w:id="3887"/>
        </w:rPr>
        <w:pPrChange w:author="Zachary Cappella" w:date="2023-11-05T15:34:00Z" w:id="3888">
          <w:pPr>
            <w:spacing w:line="360" w:lineRule="auto"/>
            <w:ind w:firstLine="720"/>
          </w:pPr>
        </w:pPrChange>
      </w:pPr>
      <w:del w:author="Malachi Jamison" w:date="2023-11-06T14:36:00Z" w:id="3889">
        <w:r w:rsidRPr="0009091C" w:rsidDel="006C021A">
          <w:rPr>
            <w:rFonts w:eastAsia="Candara"/>
            <w:b/>
          </w:rPr>
          <w:delText xml:space="preserve">Test Case ID: </w:delText>
        </w:r>
        <w:r w:rsidRPr="0009091C" w:rsidDel="006C021A">
          <w:rPr>
            <w:rFonts w:eastAsia="Candara"/>
          </w:rPr>
          <w:delText>[will update when test ADO ticket is created]</w:delText>
        </w:r>
      </w:del>
    </w:p>
    <w:p w:rsidR="3633FBB5" w:rsidDel="006C021A" w:rsidRDefault="3633FBB5" w14:paraId="507681C9" w14:textId="560C3FF8">
      <w:pPr>
        <w:spacing w:line="360" w:lineRule="auto"/>
        <w:rPr>
          <w:del w:author="Malachi Jamison" w:date="2023-11-06T14:36:00Z" w:id="3890"/>
        </w:rPr>
        <w:pPrChange w:author="Zachary Cappella" w:date="2023-11-05T15:34:00Z" w:id="3891">
          <w:pPr>
            <w:spacing w:line="360" w:lineRule="auto"/>
            <w:ind w:firstLine="720"/>
          </w:pPr>
        </w:pPrChange>
      </w:pPr>
      <w:del w:author="Malachi Jamison" w:date="2023-11-06T14:36:00Z" w:id="3892">
        <w:r w:rsidRPr="0009091C" w:rsidDel="006C021A">
          <w:rPr>
            <w:rFonts w:eastAsia="Candara"/>
            <w:b/>
          </w:rPr>
          <w:delText>Test Case Name:</w:delText>
        </w:r>
        <w:r w:rsidRPr="0009091C" w:rsidDel="006C021A">
          <w:rPr>
            <w:rFonts w:eastAsia="Candara"/>
          </w:rPr>
          <w:delText xml:space="preserve"> Verify Compatibility </w:delText>
        </w:r>
      </w:del>
    </w:p>
    <w:p w:rsidR="3633FBB5" w:rsidDel="006C021A" w:rsidP="67C3BB09" w:rsidRDefault="3633FBB5" w14:paraId="26DE7BA2" w14:textId="30241BF1">
      <w:pPr>
        <w:spacing w:line="360" w:lineRule="auto"/>
        <w:rPr>
          <w:del w:author="Malachi Jamison" w:date="2023-11-06T14:36:00Z" w:id="3893"/>
        </w:rPr>
      </w:pPr>
      <w:del w:author="Malachi Jamison" w:date="2023-11-06T14:36:00Z" w:id="3894">
        <w:r w:rsidRPr="0009091C" w:rsidDel="006C021A">
          <w:rPr>
            <w:rFonts w:eastAsia="Candara"/>
            <w:b/>
          </w:rPr>
          <w:delText>Description:</w:delText>
        </w:r>
        <w:r w:rsidRPr="0009091C" w:rsidDel="006C021A">
          <w:rPr>
            <w:rFonts w:eastAsia="Candara"/>
          </w:rPr>
          <w:delText xml:space="preserve"> Verify the functionality of the recording feature on different devices (e.g., phones and tablets) and screen sizes to ensure compatibility. </w:delText>
        </w:r>
      </w:del>
    </w:p>
    <w:p w:rsidR="3633FBB5" w:rsidDel="006C021A" w:rsidRDefault="3633FBB5" w14:paraId="62E03805" w14:textId="63DA6C72">
      <w:pPr>
        <w:spacing w:line="360" w:lineRule="auto"/>
        <w:rPr>
          <w:del w:author="Malachi Jamison" w:date="2023-11-06T14:36:00Z" w:id="3895"/>
        </w:rPr>
        <w:pPrChange w:author="Zachary Cappella" w:date="2023-11-05T15:34:00Z" w:id="3896">
          <w:pPr>
            <w:spacing w:line="360" w:lineRule="auto"/>
            <w:ind w:firstLine="720"/>
          </w:pPr>
        </w:pPrChange>
      </w:pPr>
      <w:del w:author="Malachi Jamison" w:date="2023-11-06T14:36:00Z" w:id="3897">
        <w:r w:rsidRPr="0009091C" w:rsidDel="006C021A">
          <w:rPr>
            <w:rFonts w:eastAsia="Candara"/>
            <w:b/>
          </w:rPr>
          <w:delText>Requirements:</w:delText>
        </w:r>
        <w:r w:rsidRPr="0009091C" w:rsidDel="006C021A">
          <w:rPr>
            <w:rFonts w:eastAsia="Candara"/>
          </w:rPr>
          <w:delText xml:space="preserve"> Compatibility Testing </w:delText>
        </w:r>
      </w:del>
    </w:p>
    <w:p w:rsidR="3633FBB5" w:rsidDel="006C021A" w:rsidP="003C5AC2" w:rsidRDefault="3633FBB5" w14:paraId="50999F31" w14:textId="118105A1">
      <w:pPr>
        <w:pStyle w:val="ListParagraph"/>
        <w:numPr>
          <w:ilvl w:val="0"/>
          <w:numId w:val="89"/>
        </w:numPr>
        <w:spacing w:after="0"/>
        <w:rPr>
          <w:ins w:author="Zachary Cappella" w:date="2023-10-13T12:45:00Z" w:id="3898"/>
          <w:del w:author="Malachi Jamison" w:date="2023-11-06T14:36:00Z" w:id="3899"/>
          <w:rFonts w:eastAsia="Candara"/>
        </w:rPr>
      </w:pPr>
      <w:del w:author="Malachi Jamison" w:date="2023-11-06T14:36:00Z" w:id="3900">
        <w:r w:rsidRPr="0009091C" w:rsidDel="006C021A">
          <w:rPr>
            <w:rFonts w:eastAsia="Candara"/>
          </w:rPr>
          <w:delText>The recording functionality must be compatible and consistent across different devices (e.g., phones and tablets) and various screen sizes.</w:delText>
        </w:r>
      </w:del>
    </w:p>
    <w:p w:rsidRPr="00FF5B41" w:rsidR="00FF5B41" w:rsidDel="006C021A" w:rsidRDefault="00FF5B41" w14:paraId="0C3E0BFE" w14:textId="1DC1BDFE">
      <w:pPr>
        <w:spacing w:after="0"/>
        <w:rPr>
          <w:del w:author="Malachi Jamison" w:date="2023-11-06T14:36:00Z" w:id="3901"/>
          <w:rFonts w:eastAsia="Candara"/>
        </w:rPr>
        <w:pPrChange w:author="Zachary Cappella" w:date="2023-10-13T12:45:00Z" w:id="3902">
          <w:pPr>
            <w:pStyle w:val="ListParagraph"/>
            <w:numPr>
              <w:numId w:val="89"/>
            </w:numPr>
            <w:spacing w:after="0"/>
            <w:ind w:hanging="360"/>
          </w:pPr>
        </w:pPrChange>
      </w:pPr>
    </w:p>
    <w:p w:rsidR="3633FBB5" w:rsidDel="006C021A" w:rsidRDefault="3633FBB5" w14:paraId="1B6E855A" w14:textId="0CFC1027">
      <w:pPr>
        <w:spacing w:line="360" w:lineRule="auto"/>
        <w:rPr>
          <w:del w:author="Malachi Jamison" w:date="2023-11-06T14:36:00Z" w:id="3903"/>
        </w:rPr>
        <w:pPrChange w:author="Zachary Cappella" w:date="2023-11-05T15:34:00Z" w:id="3904">
          <w:pPr>
            <w:spacing w:line="360" w:lineRule="auto"/>
            <w:ind w:firstLine="720"/>
          </w:pPr>
        </w:pPrChange>
      </w:pPr>
      <w:del w:author="Malachi Jamison" w:date="2023-11-06T14:36:00Z" w:id="3905">
        <w:r w:rsidRPr="0009091C" w:rsidDel="006C021A">
          <w:rPr>
            <w:rFonts w:eastAsia="Candara"/>
            <w:b/>
          </w:rPr>
          <w:delText>Prerequisites:</w:delText>
        </w:r>
        <w:r w:rsidRPr="0009091C" w:rsidDel="006C021A">
          <w:rPr>
            <w:rFonts w:eastAsia="Candara"/>
          </w:rPr>
          <w:delText xml:space="preserve"> </w:delText>
        </w:r>
      </w:del>
    </w:p>
    <w:p w:rsidRPr="0009091C" w:rsidR="3633FBB5" w:rsidDel="006C021A" w:rsidP="003C5AC2" w:rsidRDefault="3633FBB5" w14:paraId="1950A0FF" w14:textId="63B75BBC">
      <w:pPr>
        <w:pStyle w:val="ListParagraph"/>
        <w:numPr>
          <w:ilvl w:val="0"/>
          <w:numId w:val="57"/>
        </w:numPr>
        <w:spacing w:after="0"/>
        <w:rPr>
          <w:del w:author="Malachi Jamison" w:date="2023-11-06T14:36:00Z" w:id="3906"/>
          <w:rFonts w:eastAsia="Candara"/>
        </w:rPr>
      </w:pPr>
      <w:del w:author="Malachi Jamison" w:date="2023-11-06T14:36:00Z" w:id="3907">
        <w:r w:rsidRPr="0009091C" w:rsidDel="006C021A">
          <w:rPr>
            <w:rFonts w:eastAsia="Candara"/>
          </w:rPr>
          <w:delText>The CogniOpen application must be properly installed and functional on different test devices with varying screen sizes.</w:delText>
        </w:r>
      </w:del>
    </w:p>
    <w:p w:rsidRPr="0009091C" w:rsidR="3633FBB5" w:rsidDel="006C021A" w:rsidP="003C5AC2" w:rsidRDefault="3633FBB5" w14:paraId="48F1793C" w14:textId="215B4ADA">
      <w:pPr>
        <w:pStyle w:val="ListParagraph"/>
        <w:numPr>
          <w:ilvl w:val="0"/>
          <w:numId w:val="57"/>
        </w:numPr>
        <w:spacing w:after="0"/>
        <w:rPr>
          <w:del w:author="Malachi Jamison" w:date="2023-11-06T14:36:00Z" w:id="3908"/>
          <w:rFonts w:eastAsia="Candara"/>
        </w:rPr>
      </w:pPr>
      <w:del w:author="Malachi Jamison" w:date="2023-11-06T14:36:00Z" w:id="3909">
        <w:r w:rsidRPr="0009091C" w:rsidDel="006C021A">
          <w:rPr>
            <w:rFonts w:eastAsia="Candara"/>
          </w:rPr>
          <w:delText>A range of test devices with varying screen sizes must be available for testing.</w:delText>
        </w:r>
      </w:del>
    </w:p>
    <w:p w:rsidR="3633FBB5" w:rsidDel="006C021A" w:rsidP="003C5AC2" w:rsidRDefault="3633FBB5" w14:paraId="099C51C8" w14:textId="74F8593B">
      <w:pPr>
        <w:pStyle w:val="ListParagraph"/>
        <w:numPr>
          <w:ilvl w:val="0"/>
          <w:numId w:val="57"/>
        </w:numPr>
        <w:spacing w:after="0"/>
        <w:rPr>
          <w:ins w:author="Zachary Cappella" w:date="2023-10-13T12:45:00Z" w:id="3910"/>
          <w:del w:author="Malachi Jamison" w:date="2023-11-06T14:36:00Z" w:id="3911"/>
          <w:rFonts w:eastAsia="Candara"/>
        </w:rPr>
      </w:pPr>
      <w:del w:author="Malachi Jamison" w:date="2023-11-06T14:36:00Z" w:id="3912">
        <w:r w:rsidRPr="0009091C" w:rsidDel="006C021A">
          <w:rPr>
            <w:rFonts w:eastAsia="Candara"/>
          </w:rPr>
          <w:delText>The application's compatibility with different device types and screen sizes must be assessed.</w:delText>
        </w:r>
      </w:del>
    </w:p>
    <w:p w:rsidRPr="00FF5B41" w:rsidR="00FF5B41" w:rsidDel="006C021A" w:rsidRDefault="00FF5B41" w14:paraId="6D0C4DA7" w14:textId="76841C87">
      <w:pPr>
        <w:spacing w:after="0"/>
        <w:rPr>
          <w:del w:author="Malachi Jamison" w:date="2023-11-06T14:36:00Z" w:id="3913"/>
          <w:rFonts w:eastAsia="Candara"/>
        </w:rPr>
        <w:pPrChange w:author="Zachary Cappella" w:date="2023-10-13T12:45:00Z" w:id="3914">
          <w:pPr>
            <w:pStyle w:val="ListParagraph"/>
            <w:numPr>
              <w:numId w:val="57"/>
            </w:numPr>
            <w:spacing w:after="0"/>
            <w:ind w:hanging="360"/>
          </w:pPr>
        </w:pPrChange>
      </w:pPr>
    </w:p>
    <w:p w:rsidR="3633FBB5" w:rsidDel="006C021A" w:rsidRDefault="3633FBB5" w14:paraId="388DDDEF" w14:textId="3F9D5D62">
      <w:pPr>
        <w:spacing w:line="360" w:lineRule="auto"/>
        <w:rPr>
          <w:del w:author="Malachi Jamison" w:date="2023-11-06T14:36:00Z" w:id="3915"/>
        </w:rPr>
        <w:pPrChange w:author="Zachary Cappella" w:date="2023-11-05T15:34:00Z" w:id="3916">
          <w:pPr>
            <w:spacing w:line="360" w:lineRule="auto"/>
            <w:ind w:firstLine="720"/>
          </w:pPr>
        </w:pPrChange>
      </w:pPr>
      <w:del w:author="Malachi Jamison" w:date="2023-11-06T14:36:00Z" w:id="3917">
        <w:r w:rsidRPr="0009091C" w:rsidDel="006C021A">
          <w:rPr>
            <w:rFonts w:eastAsia="Candara"/>
            <w:b/>
          </w:rPr>
          <w:delText>Test Data:</w:delText>
        </w:r>
        <w:r w:rsidRPr="0009091C" w:rsidDel="006C021A">
          <w:rPr>
            <w:rFonts w:eastAsia="Candara"/>
          </w:rPr>
          <w:delText xml:space="preserve"> None </w:delText>
        </w:r>
      </w:del>
    </w:p>
    <w:p w:rsidR="3633FBB5" w:rsidDel="006C021A" w:rsidRDefault="3633FBB5" w14:paraId="3E9EAED5" w14:textId="0F3838E1">
      <w:pPr>
        <w:spacing w:line="360" w:lineRule="auto"/>
        <w:rPr>
          <w:del w:author="Malachi Jamison" w:date="2023-11-06T14:36:00Z" w:id="3918"/>
        </w:rPr>
        <w:pPrChange w:author="Zachary Cappella" w:date="2023-11-05T15:34:00Z" w:id="3919">
          <w:pPr>
            <w:spacing w:line="360" w:lineRule="auto"/>
            <w:ind w:firstLine="720"/>
          </w:pPr>
        </w:pPrChange>
      </w:pPr>
      <w:del w:author="Malachi Jamison" w:date="2023-11-06T14:36:00Z" w:id="3920">
        <w:r w:rsidRPr="0009091C" w:rsidDel="006C021A">
          <w:rPr>
            <w:rFonts w:eastAsia="Candara"/>
            <w:b/>
          </w:rPr>
          <w:delText>Test Steps:</w:delText>
        </w:r>
      </w:del>
    </w:p>
    <w:p w:rsidR="3633FBB5" w:rsidDel="006C021A" w:rsidP="003C5AC2" w:rsidRDefault="3633FBB5" w14:paraId="33FAFC05" w14:textId="1C415BCB">
      <w:pPr>
        <w:pStyle w:val="ListParagraph"/>
        <w:numPr>
          <w:ilvl w:val="0"/>
          <w:numId w:val="56"/>
        </w:numPr>
        <w:spacing w:after="0"/>
        <w:rPr>
          <w:ins w:author="Zachary Cappella" w:date="2023-10-13T12:45:00Z" w:id="3921"/>
          <w:del w:author="Malachi Jamison" w:date="2023-11-06T14:36:00Z" w:id="3922"/>
          <w:rFonts w:eastAsia="Candara"/>
        </w:rPr>
      </w:pPr>
      <w:del w:author="Malachi Jamison" w:date="2023-11-06T14:36:00Z" w:id="3923">
        <w:r w:rsidRPr="0009091C" w:rsidDel="006C021A">
          <w:rPr>
            <w:rFonts w:eastAsia="Candara"/>
          </w:rPr>
          <w:delText>Test the recording functionality on different devices (e.g., phones and tablets) with varying screen sizes.</w:delText>
        </w:r>
      </w:del>
    </w:p>
    <w:p w:rsidRPr="00FF5B41" w:rsidR="00FF5B41" w:rsidDel="006C021A" w:rsidRDefault="00FF5B41" w14:paraId="330CD6B9" w14:textId="126B2D07">
      <w:pPr>
        <w:spacing w:after="0"/>
        <w:rPr>
          <w:del w:author="Malachi Jamison" w:date="2023-11-06T14:36:00Z" w:id="3924"/>
          <w:rFonts w:eastAsia="Candara"/>
        </w:rPr>
        <w:pPrChange w:author="Zachary Cappella" w:date="2023-10-13T12:45:00Z" w:id="3925">
          <w:pPr>
            <w:pStyle w:val="ListParagraph"/>
            <w:numPr>
              <w:numId w:val="56"/>
            </w:numPr>
            <w:spacing w:after="0"/>
            <w:ind w:hanging="360"/>
          </w:pPr>
        </w:pPrChange>
      </w:pPr>
    </w:p>
    <w:p w:rsidR="3633FBB5" w:rsidDel="006C021A" w:rsidP="67C3BB09" w:rsidRDefault="3633FBB5" w14:paraId="64523CBD" w14:textId="1B008455">
      <w:pPr>
        <w:spacing w:line="360" w:lineRule="auto"/>
        <w:rPr>
          <w:del w:author="Malachi Jamison" w:date="2023-11-06T14:36:00Z" w:id="3926"/>
        </w:rPr>
      </w:pPr>
      <w:del w:author="Malachi Jamison" w:date="2023-11-06T14:36:00Z" w:id="3927">
        <w:r w:rsidRPr="0009091C" w:rsidDel="006C021A">
          <w:rPr>
            <w:rFonts w:eastAsia="Candara"/>
            <w:b/>
          </w:rPr>
          <w:delText>Expected Result:</w:delText>
        </w:r>
        <w:r w:rsidRPr="0009091C" w:rsidDel="006C021A">
          <w:rPr>
            <w:rFonts w:eastAsia="Candara"/>
          </w:rPr>
          <w:delText xml:space="preserve"> The recording functionality is compatible and consistent across various devices and screen sizes.</w:delText>
        </w:r>
      </w:del>
    </w:p>
    <w:p w:rsidR="3633FBB5" w:rsidDel="006C021A" w:rsidRDefault="3633FBB5" w14:paraId="30C42AF0" w14:textId="6ACA2A5A">
      <w:pPr>
        <w:spacing w:line="360" w:lineRule="auto"/>
        <w:rPr>
          <w:del w:author="Malachi Jamison" w:date="2023-11-06T14:36:00Z" w:id="3928"/>
        </w:rPr>
        <w:pPrChange w:author="Zachary Cappella" w:date="2023-11-05T15:34:00Z" w:id="3929">
          <w:pPr>
            <w:spacing w:line="360" w:lineRule="auto"/>
            <w:ind w:firstLine="720"/>
          </w:pPr>
        </w:pPrChange>
      </w:pPr>
      <w:del w:author="Malachi Jamison" w:date="2023-11-06T14:36:00Z" w:id="3930">
        <w:r w:rsidRPr="0009091C" w:rsidDel="006C021A">
          <w:rPr>
            <w:rFonts w:eastAsia="Candara"/>
            <w:b/>
          </w:rPr>
          <w:delText>Test Environment:</w:delText>
        </w:r>
        <w:r w:rsidRPr="0009091C" w:rsidDel="006C021A">
          <w:rPr>
            <w:rFonts w:eastAsia="Candara"/>
          </w:rPr>
          <w:delText xml:space="preserve"> </w:delText>
        </w:r>
      </w:del>
    </w:p>
    <w:p w:rsidR="3633FBB5" w:rsidDel="006C021A" w:rsidP="67C3BB09" w:rsidRDefault="3633FBB5" w14:paraId="680385F3" w14:textId="34206E2C">
      <w:pPr>
        <w:spacing w:line="360" w:lineRule="auto"/>
        <w:rPr>
          <w:del w:author="Malachi Jamison" w:date="2023-11-06T14:36:00Z" w:id="3931"/>
        </w:rPr>
      </w:pPr>
      <w:del w:author="Malachi Jamison" w:date="2023-11-06T14:36:00Z" w:id="3932">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P="67C3BB09" w:rsidRDefault="3633FBB5" w14:paraId="244CB7B9" w14:textId="1D119072">
      <w:pPr>
        <w:spacing w:line="360" w:lineRule="auto"/>
        <w:rPr>
          <w:del w:author="Malachi Jamison" w:date="2023-11-06T14:36:00Z" w:id="3933"/>
        </w:rPr>
      </w:pPr>
      <w:del w:author="Malachi Jamison" w:date="2023-11-06T14:36:00Z" w:id="3934">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RDefault="3633FBB5" w14:paraId="40F0DA0B" w14:textId="4434765F">
      <w:pPr>
        <w:spacing w:line="360" w:lineRule="auto"/>
        <w:rPr>
          <w:del w:author="Malachi Jamison" w:date="2023-11-06T14:36:00Z" w:id="3935"/>
        </w:rPr>
        <w:pPrChange w:author="Zachary Cappella" w:date="2023-11-05T15:34:00Z" w:id="3936">
          <w:pPr>
            <w:spacing w:line="360" w:lineRule="auto"/>
            <w:ind w:firstLine="720"/>
          </w:pPr>
        </w:pPrChange>
      </w:pPr>
      <w:del w:author="Malachi Jamison" w:date="2023-11-06T14:36:00Z" w:id="3937">
        <w:r w:rsidRPr="0009091C" w:rsidDel="006C021A">
          <w:rPr>
            <w:rFonts w:eastAsia="Candara"/>
            <w:b/>
          </w:rPr>
          <w:delText>Test Data Setup:</w:delText>
        </w:r>
        <w:r w:rsidRPr="0009091C" w:rsidDel="006C021A">
          <w:rPr>
            <w:rFonts w:eastAsia="Candara"/>
          </w:rPr>
          <w:delText xml:space="preserve"> None </w:delText>
        </w:r>
      </w:del>
    </w:p>
    <w:p w:rsidR="3633FBB5" w:rsidDel="006C021A" w:rsidRDefault="3633FBB5" w14:paraId="5FDA6132" w14:textId="2AF6F02E">
      <w:pPr>
        <w:spacing w:line="360" w:lineRule="auto"/>
        <w:rPr>
          <w:del w:author="Malachi Jamison" w:date="2023-11-06T14:36:00Z" w:id="3938"/>
        </w:rPr>
        <w:pPrChange w:author="Zachary Cappella" w:date="2023-11-05T15:34:00Z" w:id="3939">
          <w:pPr>
            <w:spacing w:line="360" w:lineRule="auto"/>
            <w:ind w:firstLine="720"/>
          </w:pPr>
        </w:pPrChange>
      </w:pPr>
      <w:del w:author="Malachi Jamison" w:date="2023-11-06T14:36:00Z" w:id="3940">
        <w:r w:rsidRPr="0009091C" w:rsidDel="006C021A">
          <w:rPr>
            <w:rFonts w:eastAsia="Candara"/>
            <w:b/>
          </w:rPr>
          <w:delText>Test Execution:</w:delText>
        </w:r>
        <w:r w:rsidRPr="0009091C" w:rsidDel="006C021A">
          <w:rPr>
            <w:rFonts w:eastAsia="Candara"/>
          </w:rPr>
          <w:delText xml:space="preserve"> [Record the actual results here as the test is executed.] </w:delText>
        </w:r>
      </w:del>
    </w:p>
    <w:p w:rsidR="3633FBB5" w:rsidDel="006C021A" w:rsidRDefault="3633FBB5" w14:paraId="6F04381F" w14:textId="78BCFE1A">
      <w:pPr>
        <w:spacing w:line="360" w:lineRule="auto"/>
        <w:rPr>
          <w:del w:author="Malachi Jamison" w:date="2023-11-06T14:36:00Z" w:id="3941"/>
        </w:rPr>
        <w:pPrChange w:author="Zachary Cappella" w:date="2023-11-05T15:34:00Z" w:id="3942">
          <w:pPr>
            <w:spacing w:line="360" w:lineRule="auto"/>
            <w:ind w:firstLine="720"/>
          </w:pPr>
        </w:pPrChange>
      </w:pPr>
      <w:del w:author="Malachi Jamison" w:date="2023-11-06T14:36:00Z" w:id="3943">
        <w:r w:rsidRPr="0009091C" w:rsidDel="006C021A">
          <w:rPr>
            <w:rFonts w:eastAsia="Candara"/>
            <w:b/>
          </w:rPr>
          <w:delText>Pass/Fail Criteria:</w:delText>
        </w:r>
      </w:del>
    </w:p>
    <w:p w:rsidRPr="0009091C" w:rsidR="3633FBB5" w:rsidDel="006C021A" w:rsidP="003C5AC2" w:rsidRDefault="3633FBB5" w14:paraId="274147EF" w14:textId="7D12B22A">
      <w:pPr>
        <w:pStyle w:val="ListParagraph"/>
        <w:numPr>
          <w:ilvl w:val="0"/>
          <w:numId w:val="55"/>
        </w:numPr>
        <w:spacing w:after="0"/>
        <w:rPr>
          <w:del w:author="Malachi Jamison" w:date="2023-11-06T14:36:00Z" w:id="3944"/>
          <w:rFonts w:eastAsia="Candara"/>
        </w:rPr>
      </w:pPr>
      <w:del w:author="Malachi Jamison" w:date="2023-11-06T14:36:00Z" w:id="3945">
        <w:r w:rsidRPr="0009091C" w:rsidDel="006C021A">
          <w:rPr>
            <w:rFonts w:eastAsia="Candara"/>
            <w:b/>
          </w:rPr>
          <w:delText>Pass:</w:delText>
        </w:r>
        <w:r w:rsidRPr="0009091C" w:rsidDel="006C021A">
          <w:rPr>
            <w:rFonts w:eastAsia="Candara"/>
          </w:rPr>
          <w:delText xml:space="preserve"> The recording functionality is compatible and consistent on different devices and screen sizes.</w:delText>
        </w:r>
      </w:del>
    </w:p>
    <w:p w:rsidR="3633FBB5" w:rsidDel="006C021A" w:rsidP="003C5AC2" w:rsidRDefault="3633FBB5" w14:paraId="6D241361" w14:textId="464231D3">
      <w:pPr>
        <w:pStyle w:val="ListParagraph"/>
        <w:numPr>
          <w:ilvl w:val="0"/>
          <w:numId w:val="55"/>
        </w:numPr>
        <w:spacing w:after="0"/>
        <w:rPr>
          <w:ins w:author="Zachary Cappella" w:date="2023-10-13T12:46:00Z" w:id="3946"/>
          <w:del w:author="Malachi Jamison" w:date="2023-11-06T14:36:00Z" w:id="3947"/>
          <w:rFonts w:eastAsia="Candara"/>
        </w:rPr>
      </w:pPr>
      <w:del w:author="Malachi Jamison" w:date="2023-11-06T14:36:00Z" w:id="3948">
        <w:r w:rsidRPr="0009091C" w:rsidDel="006C021A">
          <w:rPr>
            <w:rFonts w:eastAsia="Candara"/>
            <w:b/>
          </w:rPr>
          <w:delText>Fail:</w:delText>
        </w:r>
        <w:r w:rsidRPr="0009091C" w:rsidDel="006C021A">
          <w:rPr>
            <w:rFonts w:eastAsia="Candara"/>
          </w:rPr>
          <w:delText xml:space="preserve"> If the functionality is not consistent or if issues occur on specific devices or screen sizes.</w:delText>
        </w:r>
      </w:del>
    </w:p>
    <w:p w:rsidRPr="00FF5B41" w:rsidR="00FF5B41" w:rsidDel="006C021A" w:rsidRDefault="00FF5B41" w14:paraId="0577FB8D" w14:textId="747E390D">
      <w:pPr>
        <w:spacing w:after="0"/>
        <w:rPr>
          <w:del w:author="Malachi Jamison" w:date="2023-11-06T14:36:00Z" w:id="3949"/>
          <w:rFonts w:eastAsia="Candara"/>
        </w:rPr>
        <w:pPrChange w:author="Zachary Cappella" w:date="2023-10-13T12:46:00Z" w:id="3950">
          <w:pPr>
            <w:pStyle w:val="ListParagraph"/>
            <w:numPr>
              <w:numId w:val="55"/>
            </w:numPr>
            <w:spacing w:after="0"/>
            <w:ind w:hanging="360"/>
          </w:pPr>
        </w:pPrChange>
      </w:pPr>
    </w:p>
    <w:p w:rsidR="3633FBB5" w:rsidDel="006C021A" w:rsidRDefault="3633FBB5" w14:paraId="5348E144" w14:textId="7BD5154F">
      <w:pPr>
        <w:spacing w:line="360" w:lineRule="auto"/>
        <w:rPr>
          <w:del w:author="Malachi Jamison" w:date="2023-11-06T14:36:00Z" w:id="3951"/>
        </w:rPr>
        <w:pPrChange w:author="Zachary Cappella" w:date="2023-11-05T15:34:00Z" w:id="3952">
          <w:pPr>
            <w:spacing w:line="360" w:lineRule="auto"/>
            <w:ind w:firstLine="720"/>
          </w:pPr>
        </w:pPrChange>
      </w:pPr>
      <w:del w:author="Malachi Jamison" w:date="2023-11-06T14:36:00Z" w:id="3953">
        <w:r w:rsidRPr="0009091C" w:rsidDel="006C021A">
          <w:rPr>
            <w:rFonts w:eastAsia="Candara"/>
            <w:b/>
          </w:rPr>
          <w:delText>Notes/Comments:</w:delText>
        </w:r>
        <w:r w:rsidRPr="0009091C" w:rsidDel="006C021A">
          <w:rPr>
            <w:rFonts w:eastAsia="Candara"/>
          </w:rPr>
          <w:delText xml:space="preserve"> [Add any additional comments or observations here.] </w:delText>
        </w:r>
      </w:del>
    </w:p>
    <w:p w:rsidR="3633FBB5" w:rsidDel="006C021A" w:rsidRDefault="3633FBB5" w14:paraId="5E7A33C3" w14:textId="2093A182">
      <w:pPr>
        <w:spacing w:line="360" w:lineRule="auto"/>
        <w:rPr>
          <w:del w:author="Malachi Jamison" w:date="2023-11-06T14:36:00Z" w:id="3954"/>
        </w:rPr>
        <w:pPrChange w:author="Zachary Cappella" w:date="2023-11-05T15:34:00Z" w:id="3955">
          <w:pPr>
            <w:spacing w:line="360" w:lineRule="auto"/>
            <w:ind w:firstLine="720"/>
          </w:pPr>
        </w:pPrChange>
      </w:pPr>
      <w:del w:author="Malachi Jamison" w:date="2023-11-06T14:36:00Z" w:id="3956">
        <w:r w:rsidRPr="0009091C" w:rsidDel="006C021A">
          <w:rPr>
            <w:rFonts w:eastAsia="Candara"/>
            <w:b/>
          </w:rPr>
          <w:delText>Attachments:</w:delText>
        </w:r>
        <w:r w:rsidRPr="0009091C" w:rsidDel="006C021A">
          <w:rPr>
            <w:rFonts w:eastAsia="Candara"/>
          </w:rPr>
          <w:delText xml:space="preserve"> [Include any relevant attachments, if needed.]</w:delText>
        </w:r>
      </w:del>
    </w:p>
    <w:p w:rsidRPr="00FF5B41" w:rsidR="3633FBB5" w:rsidDel="006C021A" w:rsidRDefault="3633FBB5" w14:paraId="5BB73579" w14:textId="716C7C47">
      <w:pPr>
        <w:spacing w:line="360" w:lineRule="auto"/>
        <w:rPr>
          <w:del w:author="Malachi Jamison" w:date="2023-11-06T14:36:00Z" w:id="3957"/>
          <w:b/>
          <w:rPrChange w:author="Zachary Cappella" w:date="2023-11-05T15:34:00Z" w:id="3958">
            <w:rPr>
              <w:del w:author="Malachi Jamison" w:date="2023-11-06T14:36:00Z" w:id="3959"/>
            </w:rPr>
          </w:rPrChange>
        </w:rPr>
        <w:pPrChange w:author="Zachary Cappella" w:date="2023-11-05T15:34:00Z" w:id="3960">
          <w:pPr>
            <w:spacing w:line="360" w:lineRule="auto"/>
            <w:ind w:firstLine="720"/>
          </w:pPr>
        </w:pPrChange>
      </w:pPr>
      <w:del w:author="Malachi Jamison" w:date="2023-11-06T14:36:00Z" w:id="3961">
        <w:r w:rsidRPr="00FF5B41" w:rsidDel="006C021A">
          <w:rPr>
            <w:rFonts w:eastAsia="Candara"/>
            <w:b/>
            <w:rPrChange w:author="Zachary Cappella" w:date="2023-11-05T15:34:00Z" w:id="3962">
              <w:rPr>
                <w:rFonts w:ascii="Candara" w:hAnsi="Candara" w:eastAsia="Candara" w:cs="Candara"/>
              </w:rPr>
            </w:rPrChange>
          </w:rPr>
          <w:delText>Assumptions:</w:delText>
        </w:r>
      </w:del>
    </w:p>
    <w:p w:rsidRPr="0009091C" w:rsidR="3633FBB5" w:rsidDel="006C021A" w:rsidP="003C5AC2" w:rsidRDefault="3633FBB5" w14:paraId="43F81ECD" w14:textId="74399925">
      <w:pPr>
        <w:pStyle w:val="ListParagraph"/>
        <w:numPr>
          <w:ilvl w:val="0"/>
          <w:numId w:val="54"/>
        </w:numPr>
        <w:spacing w:after="0"/>
        <w:rPr>
          <w:del w:author="Malachi Jamison" w:date="2023-11-06T14:36:00Z" w:id="3963"/>
          <w:rFonts w:eastAsia="Candara"/>
        </w:rPr>
      </w:pPr>
      <w:del w:author="Malachi Jamison" w:date="2023-11-06T14:36:00Z" w:id="3964">
        <w:r w:rsidRPr="0009091C" w:rsidDel="006C021A">
          <w:rPr>
            <w:rFonts w:eastAsia="Candara"/>
          </w:rPr>
          <w:delText>The CogniOpen application is properly installed and operational on different test devices with varying screen sizes.</w:delText>
        </w:r>
      </w:del>
    </w:p>
    <w:p w:rsidRPr="0009091C" w:rsidR="3633FBB5" w:rsidDel="006C021A" w:rsidP="003C5AC2" w:rsidRDefault="3633FBB5" w14:paraId="7FFB5596" w14:textId="1C3713C8">
      <w:pPr>
        <w:pStyle w:val="ListParagraph"/>
        <w:numPr>
          <w:ilvl w:val="0"/>
          <w:numId w:val="54"/>
        </w:numPr>
        <w:spacing w:after="0"/>
        <w:rPr>
          <w:del w:author="Malachi Jamison" w:date="2023-11-06T14:36:00Z" w:id="3965"/>
          <w:rFonts w:eastAsia="Candara"/>
        </w:rPr>
      </w:pPr>
      <w:del w:author="Malachi Jamison" w:date="2023-11-06T14:36:00Z" w:id="3966">
        <w:r w:rsidRPr="0009091C" w:rsidDel="006C021A">
          <w:rPr>
            <w:rFonts w:eastAsia="Candara"/>
          </w:rPr>
          <w:delText>The application's compatibility with different device types and screen sizes is being assessed.</w:delText>
        </w:r>
      </w:del>
    </w:p>
    <w:p w:rsidR="00FF5B41" w:rsidDel="006C021A" w:rsidP="00FF5B41" w:rsidRDefault="006C021A" w14:paraId="65809E08" w14:textId="4F1411DB">
      <w:pPr>
        <w:spacing w:line="360" w:lineRule="auto"/>
        <w:rPr>
          <w:del w:author="Malachi Jamison" w:date="2023-11-06T14:36:00Z" w:id="3967"/>
          <w:rFonts w:eastAsia="Candara"/>
        </w:rPr>
      </w:pPr>
      <w:ins w:author="Zachary Cappella" w:date="2023-10-13T12:46:00Z" w:id="3968">
        <w:del w:author="Malachi Jamison" w:date="2023-11-06T14:36:00Z" w:id="3969">
          <w:r w:rsidDel="006C021A">
            <w:rPr>
              <w:rFonts w:eastAsia="Candara"/>
              <w:noProof/>
            </w:rPr>
            <w:pict w14:anchorId="22829EED">
              <v:rect id="_x0000_i1052" style="width:468pt;height:.05pt;mso-width-percent:0;mso-height-percent:0;mso-width-percent:0;mso-height-percent:0" alt="" o:hr="t" o:hrstd="t" o:hralign="center" fillcolor="#a0a0a0" stroked="f"/>
            </w:pict>
          </w:r>
        </w:del>
      </w:ins>
    </w:p>
    <w:p w:rsidR="3633FBB5" w:rsidDel="006C021A" w:rsidRDefault="3633FBB5" w14:paraId="185AC4FD" w14:textId="58F62C21">
      <w:pPr>
        <w:spacing w:line="360" w:lineRule="auto"/>
        <w:rPr>
          <w:del w:author="Malachi Jamison" w:date="2023-11-06T14:36:00Z" w:id="3970"/>
        </w:rPr>
        <w:pPrChange w:author="Zachary Cappella" w:date="2023-11-05T15:34:00Z" w:id="3971">
          <w:pPr>
            <w:spacing w:line="360" w:lineRule="auto"/>
            <w:ind w:firstLine="720"/>
          </w:pPr>
        </w:pPrChange>
      </w:pPr>
      <w:del w:author="Malachi Jamison" w:date="2023-11-06T14:36:00Z" w:id="3972">
        <w:r w:rsidRPr="0009091C" w:rsidDel="006C021A">
          <w:rPr>
            <w:rFonts w:eastAsia="Candara"/>
          </w:rPr>
          <w:delText xml:space="preserve"> </w:delText>
        </w:r>
      </w:del>
    </w:p>
    <w:p w:rsidR="3633FBB5" w:rsidDel="006C021A" w:rsidRDefault="3633FBB5" w14:paraId="1A945F2C" w14:textId="03781FF0">
      <w:pPr>
        <w:spacing w:line="360" w:lineRule="auto"/>
        <w:rPr>
          <w:del w:author="Malachi Jamison" w:date="2023-11-06T14:36:00Z" w:id="3973"/>
        </w:rPr>
        <w:pPrChange w:author="Zachary Cappella" w:date="2023-11-05T15:34:00Z" w:id="3974">
          <w:pPr>
            <w:pStyle w:val="Heading4"/>
          </w:pPr>
        </w:pPrChange>
      </w:pPr>
      <w:del w:author="Malachi Jamison" w:date="2023-11-06T14:36:00Z" w:id="3975">
        <w:r w:rsidDel="006C021A">
          <w:delText>3.1.5.13 Verify User Guidance</w:delText>
        </w:r>
      </w:del>
    </w:p>
    <w:p w:rsidR="3633FBB5" w:rsidDel="006C021A" w:rsidRDefault="3633FBB5" w14:paraId="106842DB" w14:textId="3FF62B0E">
      <w:pPr>
        <w:spacing w:line="360" w:lineRule="auto"/>
        <w:rPr>
          <w:del w:author="Malachi Jamison" w:date="2023-11-06T14:36:00Z" w:id="3976"/>
        </w:rPr>
        <w:pPrChange w:author="Zachary Cappella" w:date="2023-11-05T15:34:00Z" w:id="3977">
          <w:pPr>
            <w:spacing w:line="360" w:lineRule="auto"/>
            <w:ind w:firstLine="720"/>
          </w:pPr>
        </w:pPrChange>
      </w:pPr>
      <w:del w:author="Malachi Jamison" w:date="2023-11-06T14:36:00Z" w:id="3978">
        <w:r w:rsidRPr="0009091C" w:rsidDel="006C021A">
          <w:rPr>
            <w:rFonts w:eastAsia="Candara"/>
            <w:b/>
          </w:rPr>
          <w:delText xml:space="preserve">Test Case Link: </w:delText>
        </w:r>
        <w:r w:rsidRPr="0009091C" w:rsidDel="006C021A">
          <w:rPr>
            <w:rFonts w:eastAsia="Candara"/>
            <w:color w:val="000000" w:themeColor="text1"/>
          </w:rPr>
          <w:delText>[will update when test ADO ticket is created]</w:delText>
        </w:r>
      </w:del>
    </w:p>
    <w:p w:rsidR="3633FBB5" w:rsidDel="006C021A" w:rsidRDefault="3633FBB5" w14:paraId="383C1D9A" w14:textId="51095A24">
      <w:pPr>
        <w:spacing w:line="360" w:lineRule="auto"/>
        <w:rPr>
          <w:del w:author="Malachi Jamison" w:date="2023-11-06T14:36:00Z" w:id="3979"/>
        </w:rPr>
        <w:pPrChange w:author="Zachary Cappella" w:date="2023-11-05T15:34:00Z" w:id="3980">
          <w:pPr>
            <w:spacing w:line="360" w:lineRule="auto"/>
            <w:ind w:firstLine="720"/>
          </w:pPr>
        </w:pPrChange>
      </w:pPr>
      <w:del w:author="Malachi Jamison" w:date="2023-11-06T14:36:00Z" w:id="3981">
        <w:r w:rsidRPr="0009091C" w:rsidDel="006C021A">
          <w:rPr>
            <w:rFonts w:eastAsia="Candara"/>
            <w:b/>
          </w:rPr>
          <w:delText xml:space="preserve">Test Case Name: </w:delText>
        </w:r>
        <w:r w:rsidRPr="0009091C" w:rsidDel="006C021A">
          <w:rPr>
            <w:rFonts w:eastAsia="Candara"/>
          </w:rPr>
          <w:delText xml:space="preserve">Verify User Guidance </w:delText>
        </w:r>
      </w:del>
    </w:p>
    <w:p w:rsidR="3633FBB5" w:rsidDel="006C021A" w:rsidP="67C3BB09" w:rsidRDefault="3633FBB5" w14:paraId="7EB5C921" w14:textId="061B255A">
      <w:pPr>
        <w:spacing w:line="360" w:lineRule="auto"/>
        <w:rPr>
          <w:del w:author="Malachi Jamison" w:date="2023-11-06T14:36:00Z" w:id="3982"/>
        </w:rPr>
      </w:pPr>
      <w:del w:author="Malachi Jamison" w:date="2023-11-06T14:36:00Z" w:id="3983">
        <w:r w:rsidRPr="0009091C" w:rsidDel="006C021A">
          <w:rPr>
            <w:rFonts w:eastAsia="Candara"/>
            <w:b/>
          </w:rPr>
          <w:delText>Description:</w:delText>
        </w:r>
        <w:r w:rsidRPr="0009091C" w:rsidDel="006C021A">
          <w:rPr>
            <w:rFonts w:eastAsia="Candara"/>
          </w:rPr>
          <w:delText xml:space="preserve"> Verify the presence of on-screen instructions or tooltips that guide users on how to use the recording feature. </w:delText>
        </w:r>
      </w:del>
    </w:p>
    <w:p w:rsidR="3633FBB5" w:rsidDel="006C021A" w:rsidRDefault="3633FBB5" w14:paraId="45240BC0" w14:textId="395A6BA9">
      <w:pPr>
        <w:spacing w:line="360" w:lineRule="auto"/>
        <w:rPr>
          <w:del w:author="Malachi Jamison" w:date="2023-11-06T14:36:00Z" w:id="3984"/>
        </w:rPr>
        <w:pPrChange w:author="Zachary Cappella" w:date="2023-11-05T15:34:00Z" w:id="3985">
          <w:pPr>
            <w:spacing w:line="360" w:lineRule="auto"/>
            <w:ind w:firstLine="720"/>
          </w:pPr>
        </w:pPrChange>
      </w:pPr>
      <w:del w:author="Malachi Jamison" w:date="2023-11-06T14:36:00Z" w:id="3986">
        <w:r w:rsidRPr="0009091C" w:rsidDel="006C021A">
          <w:rPr>
            <w:rFonts w:eastAsia="Candara"/>
            <w:b/>
          </w:rPr>
          <w:delText>Requirements:</w:delText>
        </w:r>
        <w:r w:rsidRPr="0009091C" w:rsidDel="006C021A">
          <w:rPr>
            <w:rFonts w:eastAsia="Candara"/>
          </w:rPr>
          <w:delText xml:space="preserve"> User Guidance</w:delText>
        </w:r>
      </w:del>
    </w:p>
    <w:p w:rsidR="3633FBB5" w:rsidDel="006C021A" w:rsidP="003C5AC2" w:rsidRDefault="3633FBB5" w14:paraId="53440672" w14:textId="2786C31C">
      <w:pPr>
        <w:pStyle w:val="ListParagraph"/>
        <w:numPr>
          <w:ilvl w:val="0"/>
          <w:numId w:val="89"/>
        </w:numPr>
        <w:spacing w:after="0"/>
        <w:rPr>
          <w:ins w:author="Zachary Cappella" w:date="2023-10-13T12:46:00Z" w:id="3987"/>
          <w:del w:author="Malachi Jamison" w:date="2023-11-06T14:36:00Z" w:id="3988"/>
          <w:rFonts w:eastAsia="Candara"/>
        </w:rPr>
      </w:pPr>
      <w:del w:author="Malachi Jamison" w:date="2023-11-06T14:36:00Z" w:id="3989">
        <w:r w:rsidRPr="0009091C" w:rsidDel="006C021A">
          <w:rPr>
            <w:rFonts w:eastAsia="Candara"/>
          </w:rPr>
          <w:delText>The application must provide clear on-screen instructions or tooltips that guide users on how to use the recording feature effectively.</w:delText>
        </w:r>
      </w:del>
    </w:p>
    <w:p w:rsidRPr="00FF5B41" w:rsidR="00FF5B41" w:rsidDel="006C021A" w:rsidRDefault="00FF5B41" w14:paraId="72E72B06" w14:textId="77F7DA64">
      <w:pPr>
        <w:spacing w:after="0"/>
        <w:rPr>
          <w:del w:author="Malachi Jamison" w:date="2023-11-06T14:36:00Z" w:id="3990"/>
          <w:rFonts w:eastAsia="Candara"/>
        </w:rPr>
        <w:pPrChange w:author="Zachary Cappella" w:date="2023-10-13T12:46:00Z" w:id="3991">
          <w:pPr>
            <w:pStyle w:val="ListParagraph"/>
            <w:numPr>
              <w:numId w:val="89"/>
            </w:numPr>
            <w:spacing w:after="0"/>
            <w:ind w:hanging="360"/>
          </w:pPr>
        </w:pPrChange>
      </w:pPr>
    </w:p>
    <w:p w:rsidR="3633FBB5" w:rsidDel="006C021A" w:rsidRDefault="3633FBB5" w14:paraId="22470BC1" w14:textId="1B92DB4A">
      <w:pPr>
        <w:spacing w:line="360" w:lineRule="auto"/>
        <w:rPr>
          <w:del w:author="Malachi Jamison" w:date="2023-11-06T14:36:00Z" w:id="3992"/>
        </w:rPr>
        <w:pPrChange w:author="Zachary Cappella" w:date="2023-11-05T15:34:00Z" w:id="3993">
          <w:pPr>
            <w:spacing w:line="360" w:lineRule="auto"/>
            <w:ind w:firstLine="720"/>
          </w:pPr>
        </w:pPrChange>
      </w:pPr>
      <w:del w:author="Malachi Jamison" w:date="2023-11-06T14:36:00Z" w:id="3994">
        <w:r w:rsidRPr="0009091C" w:rsidDel="006C021A">
          <w:rPr>
            <w:rFonts w:eastAsia="Candara"/>
            <w:b/>
          </w:rPr>
          <w:delText>Prerequisites:</w:delText>
        </w:r>
        <w:r w:rsidRPr="0009091C" w:rsidDel="006C021A">
          <w:rPr>
            <w:rFonts w:eastAsia="Candara"/>
          </w:rPr>
          <w:delText xml:space="preserve"> </w:delText>
        </w:r>
      </w:del>
    </w:p>
    <w:p w:rsidRPr="0009091C" w:rsidR="3633FBB5" w:rsidDel="006C021A" w:rsidP="003C5AC2" w:rsidRDefault="3633FBB5" w14:paraId="5261E739" w14:textId="733EDE81">
      <w:pPr>
        <w:pStyle w:val="ListParagraph"/>
        <w:numPr>
          <w:ilvl w:val="0"/>
          <w:numId w:val="53"/>
        </w:numPr>
        <w:spacing w:after="0"/>
        <w:rPr>
          <w:del w:author="Malachi Jamison" w:date="2023-11-06T14:36:00Z" w:id="3995"/>
          <w:rFonts w:eastAsia="Candara"/>
        </w:rPr>
      </w:pPr>
      <w:del w:author="Malachi Jamison" w:date="2023-11-06T14:36:00Z" w:id="3996">
        <w:r w:rsidRPr="0009091C" w:rsidDel="006C021A">
          <w:rPr>
            <w:rFonts w:eastAsia="Candara"/>
          </w:rPr>
          <w:delText>The CogniOpen application must be correctly installed and operational on the test device.</w:delText>
        </w:r>
      </w:del>
    </w:p>
    <w:p w:rsidRPr="0009091C" w:rsidR="3633FBB5" w:rsidDel="006C021A" w:rsidP="003C5AC2" w:rsidRDefault="3633FBB5" w14:paraId="11A13A20" w14:textId="067664A5">
      <w:pPr>
        <w:pStyle w:val="ListParagraph"/>
        <w:numPr>
          <w:ilvl w:val="0"/>
          <w:numId w:val="53"/>
        </w:numPr>
        <w:spacing w:after="0"/>
        <w:rPr>
          <w:del w:author="Malachi Jamison" w:date="2023-11-06T14:36:00Z" w:id="3997"/>
          <w:rFonts w:eastAsia="Candara"/>
        </w:rPr>
      </w:pPr>
      <w:del w:author="Malachi Jamison" w:date="2023-11-06T14:36:00Z" w:id="3998">
        <w:r w:rsidRPr="0009091C" w:rsidDel="006C021A">
          <w:rPr>
            <w:rFonts w:eastAsia="Candara"/>
          </w:rPr>
          <w:delText>The application must provide on-screen instructions or tooltips for using the recording feature.</w:delText>
        </w:r>
      </w:del>
    </w:p>
    <w:p w:rsidR="3633FBB5" w:rsidDel="006C021A" w:rsidP="003C5AC2" w:rsidRDefault="3633FBB5" w14:paraId="2FA3B2F0" w14:textId="1F91962E">
      <w:pPr>
        <w:pStyle w:val="ListParagraph"/>
        <w:numPr>
          <w:ilvl w:val="0"/>
          <w:numId w:val="53"/>
        </w:numPr>
        <w:spacing w:after="0"/>
        <w:rPr>
          <w:ins w:author="Zachary Cappella" w:date="2023-10-13T12:46:00Z" w:id="3999"/>
          <w:del w:author="Malachi Jamison" w:date="2023-11-06T14:36:00Z" w:id="4000"/>
          <w:rFonts w:eastAsia="Candara"/>
        </w:rPr>
      </w:pPr>
      <w:del w:author="Malachi Jamison" w:date="2023-11-06T14:36:00Z" w:id="4001">
        <w:r w:rsidRPr="0009091C" w:rsidDel="006C021A">
          <w:rPr>
            <w:rFonts w:eastAsia="Candara"/>
          </w:rPr>
          <w:delText>The user interface elements related to guidance must be correctly implemented and accessible.</w:delText>
        </w:r>
      </w:del>
    </w:p>
    <w:p w:rsidRPr="00FF5B41" w:rsidR="00FF5B41" w:rsidDel="006C021A" w:rsidRDefault="00FF5B41" w14:paraId="65566F57" w14:textId="2F3B20AE">
      <w:pPr>
        <w:spacing w:after="0"/>
        <w:rPr>
          <w:del w:author="Malachi Jamison" w:date="2023-11-06T14:36:00Z" w:id="4002"/>
          <w:rFonts w:eastAsia="Candara"/>
        </w:rPr>
        <w:pPrChange w:author="Zachary Cappella" w:date="2023-10-13T12:46:00Z" w:id="4003">
          <w:pPr>
            <w:pStyle w:val="ListParagraph"/>
            <w:numPr>
              <w:numId w:val="53"/>
            </w:numPr>
            <w:spacing w:after="0"/>
            <w:ind w:hanging="360"/>
          </w:pPr>
        </w:pPrChange>
      </w:pPr>
    </w:p>
    <w:p w:rsidR="3633FBB5" w:rsidDel="006C021A" w:rsidRDefault="3633FBB5" w14:paraId="33F0CCFF" w14:textId="42F606ED">
      <w:pPr>
        <w:spacing w:line="360" w:lineRule="auto"/>
        <w:rPr>
          <w:del w:author="Malachi Jamison" w:date="2023-11-06T14:36:00Z" w:id="4004"/>
        </w:rPr>
        <w:pPrChange w:author="Zachary Cappella" w:date="2023-11-05T15:34:00Z" w:id="4005">
          <w:pPr>
            <w:spacing w:line="360" w:lineRule="auto"/>
            <w:ind w:firstLine="720"/>
          </w:pPr>
        </w:pPrChange>
      </w:pPr>
      <w:del w:author="Malachi Jamison" w:date="2023-11-06T14:36:00Z" w:id="4006">
        <w:r w:rsidRPr="0009091C" w:rsidDel="006C021A">
          <w:rPr>
            <w:rFonts w:eastAsia="Candara"/>
            <w:b/>
          </w:rPr>
          <w:delText>Test Data:</w:delText>
        </w:r>
        <w:r w:rsidRPr="0009091C" w:rsidDel="006C021A">
          <w:rPr>
            <w:rFonts w:eastAsia="Candara"/>
          </w:rPr>
          <w:delText xml:space="preserve"> None </w:delText>
        </w:r>
      </w:del>
    </w:p>
    <w:p w:rsidR="3633FBB5" w:rsidDel="006C021A" w:rsidRDefault="3633FBB5" w14:paraId="658D1E5D" w14:textId="57E75658">
      <w:pPr>
        <w:spacing w:line="360" w:lineRule="auto"/>
        <w:rPr>
          <w:del w:author="Malachi Jamison" w:date="2023-11-06T14:36:00Z" w:id="4007"/>
        </w:rPr>
        <w:pPrChange w:author="Zachary Cappella" w:date="2023-11-05T15:34:00Z" w:id="4008">
          <w:pPr>
            <w:spacing w:line="360" w:lineRule="auto"/>
            <w:ind w:firstLine="720"/>
          </w:pPr>
        </w:pPrChange>
      </w:pPr>
      <w:del w:author="Malachi Jamison" w:date="2023-11-06T14:36:00Z" w:id="4009">
        <w:r w:rsidRPr="0009091C" w:rsidDel="006C021A">
          <w:rPr>
            <w:rFonts w:eastAsia="Candara"/>
            <w:b/>
          </w:rPr>
          <w:delText>Test Steps:</w:delText>
        </w:r>
      </w:del>
    </w:p>
    <w:p w:rsidR="3633FBB5" w:rsidDel="006C021A" w:rsidP="003C5AC2" w:rsidRDefault="3633FBB5" w14:paraId="5BCF0EC0" w14:textId="32F6B817">
      <w:pPr>
        <w:pStyle w:val="ListParagraph"/>
        <w:numPr>
          <w:ilvl w:val="0"/>
          <w:numId w:val="52"/>
        </w:numPr>
        <w:spacing w:after="0"/>
        <w:rPr>
          <w:ins w:author="Zachary Cappella" w:date="2023-10-13T12:46:00Z" w:id="4010"/>
          <w:del w:author="Malachi Jamison" w:date="2023-11-06T14:36:00Z" w:id="4011"/>
          <w:rFonts w:eastAsia="Candara"/>
        </w:rPr>
      </w:pPr>
      <w:del w:author="Malachi Jamison" w:date="2023-11-06T14:36:00Z" w:id="4012">
        <w:r w:rsidRPr="0009091C" w:rsidDel="006C021A">
          <w:rPr>
            <w:rFonts w:eastAsia="Candara"/>
          </w:rPr>
          <w:delText>Check for on-screen instructions or tooltips that guide users on how to use the recording feature.</w:delText>
        </w:r>
      </w:del>
    </w:p>
    <w:p w:rsidRPr="00FF5B41" w:rsidR="00FF5B41" w:rsidDel="006C021A" w:rsidRDefault="00FF5B41" w14:paraId="203C659C" w14:textId="3E011D14">
      <w:pPr>
        <w:spacing w:after="0"/>
        <w:rPr>
          <w:del w:author="Malachi Jamison" w:date="2023-11-06T14:36:00Z" w:id="4013"/>
          <w:rFonts w:eastAsia="Candara"/>
        </w:rPr>
        <w:pPrChange w:author="Zachary Cappella" w:date="2023-10-13T12:46:00Z" w:id="4014">
          <w:pPr>
            <w:pStyle w:val="ListParagraph"/>
            <w:numPr>
              <w:numId w:val="52"/>
            </w:numPr>
            <w:spacing w:after="0"/>
            <w:ind w:hanging="360"/>
          </w:pPr>
        </w:pPrChange>
      </w:pPr>
    </w:p>
    <w:p w:rsidR="3633FBB5" w:rsidDel="006C021A" w:rsidP="67C3BB09" w:rsidRDefault="3633FBB5" w14:paraId="279CFD19" w14:textId="645E3D50">
      <w:pPr>
        <w:spacing w:line="360" w:lineRule="auto"/>
        <w:rPr>
          <w:del w:author="Malachi Jamison" w:date="2023-11-06T14:36:00Z" w:id="4015"/>
        </w:rPr>
      </w:pPr>
      <w:del w:author="Malachi Jamison" w:date="2023-11-06T14:36:00Z" w:id="4016">
        <w:r w:rsidRPr="0009091C" w:rsidDel="006C021A">
          <w:rPr>
            <w:rFonts w:eastAsia="Candara"/>
            <w:b/>
          </w:rPr>
          <w:delText>Expected Result:</w:delText>
        </w:r>
        <w:r w:rsidRPr="0009091C" w:rsidDel="006C021A">
          <w:rPr>
            <w:rFonts w:eastAsia="Candara"/>
          </w:rPr>
          <w:delText xml:space="preserve"> Clear and informative user guidance is provided for using the recording feature.</w:delText>
        </w:r>
      </w:del>
    </w:p>
    <w:p w:rsidR="3633FBB5" w:rsidDel="006C021A" w:rsidRDefault="3633FBB5" w14:paraId="043A3BD9" w14:textId="0EE54C59">
      <w:pPr>
        <w:spacing w:line="360" w:lineRule="auto"/>
        <w:rPr>
          <w:del w:author="Malachi Jamison" w:date="2023-11-06T14:36:00Z" w:id="4017"/>
        </w:rPr>
        <w:pPrChange w:author="Zachary Cappella" w:date="2023-11-05T15:34:00Z" w:id="4018">
          <w:pPr>
            <w:spacing w:line="360" w:lineRule="auto"/>
            <w:ind w:firstLine="720"/>
          </w:pPr>
        </w:pPrChange>
      </w:pPr>
      <w:del w:author="Malachi Jamison" w:date="2023-11-06T14:36:00Z" w:id="4019">
        <w:r w:rsidRPr="0009091C" w:rsidDel="006C021A">
          <w:rPr>
            <w:rFonts w:eastAsia="Candara"/>
            <w:b/>
          </w:rPr>
          <w:delText>Test Environment:</w:delText>
        </w:r>
        <w:r w:rsidRPr="0009091C" w:rsidDel="006C021A">
          <w:rPr>
            <w:rFonts w:eastAsia="Candara"/>
          </w:rPr>
          <w:delText xml:space="preserve"> </w:delText>
        </w:r>
      </w:del>
    </w:p>
    <w:p w:rsidR="3633FBB5" w:rsidDel="006C021A" w:rsidRDefault="3633FBB5" w14:paraId="2FE210E3" w14:textId="71A612D4">
      <w:pPr>
        <w:spacing w:line="360" w:lineRule="auto"/>
        <w:rPr>
          <w:del w:author="Malachi Jamison" w:date="2023-11-06T14:36:00Z" w:id="4020"/>
        </w:rPr>
        <w:pPrChange w:author="Zachary Cappella" w:date="2023-11-05T15:34:00Z" w:id="4021">
          <w:pPr>
            <w:spacing w:line="360" w:lineRule="auto"/>
            <w:ind w:firstLine="720"/>
          </w:pPr>
        </w:pPrChange>
      </w:pPr>
      <w:del w:author="Malachi Jamison" w:date="2023-11-06T14:36:00Z" w:id="4022">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RDefault="3633FBB5" w14:paraId="4105FF6E" w14:textId="1447CB6E">
      <w:pPr>
        <w:spacing w:line="360" w:lineRule="auto"/>
        <w:rPr>
          <w:del w:author="Malachi Jamison" w:date="2023-11-06T14:36:00Z" w:id="4023"/>
        </w:rPr>
        <w:pPrChange w:author="Zachary Cappella" w:date="2023-11-05T15:34:00Z" w:id="4024">
          <w:pPr>
            <w:spacing w:line="360" w:lineRule="auto"/>
            <w:ind w:firstLine="720"/>
          </w:pPr>
        </w:pPrChange>
      </w:pPr>
      <w:del w:author="Malachi Jamison" w:date="2023-11-06T14:36:00Z" w:id="4025">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RDefault="3633FBB5" w14:paraId="2C80C8B4" w14:textId="7D42868C">
      <w:pPr>
        <w:spacing w:line="360" w:lineRule="auto"/>
        <w:rPr>
          <w:del w:author="Malachi Jamison" w:date="2023-11-06T14:36:00Z" w:id="4026"/>
        </w:rPr>
        <w:pPrChange w:author="Zachary Cappella" w:date="2023-11-05T15:34:00Z" w:id="4027">
          <w:pPr>
            <w:spacing w:line="360" w:lineRule="auto"/>
            <w:ind w:firstLine="720"/>
          </w:pPr>
        </w:pPrChange>
      </w:pPr>
      <w:del w:author="Malachi Jamison" w:date="2023-11-06T14:36:00Z" w:id="4028">
        <w:r w:rsidRPr="0009091C" w:rsidDel="006C021A">
          <w:rPr>
            <w:rFonts w:eastAsia="Candara"/>
            <w:b/>
          </w:rPr>
          <w:delText>Test Data Setup:</w:delText>
        </w:r>
        <w:r w:rsidRPr="0009091C" w:rsidDel="006C021A">
          <w:rPr>
            <w:rFonts w:eastAsia="Candara"/>
          </w:rPr>
          <w:delText xml:space="preserve"> None </w:delText>
        </w:r>
      </w:del>
    </w:p>
    <w:p w:rsidR="3633FBB5" w:rsidDel="006C021A" w:rsidRDefault="3633FBB5" w14:paraId="628E1D99" w14:textId="16027804">
      <w:pPr>
        <w:spacing w:line="360" w:lineRule="auto"/>
        <w:rPr>
          <w:del w:author="Malachi Jamison" w:date="2023-11-06T14:36:00Z" w:id="4029"/>
        </w:rPr>
        <w:pPrChange w:author="Zachary Cappella" w:date="2023-11-05T15:34:00Z" w:id="4030">
          <w:pPr>
            <w:spacing w:line="360" w:lineRule="auto"/>
            <w:ind w:firstLine="720"/>
          </w:pPr>
        </w:pPrChange>
      </w:pPr>
      <w:del w:author="Malachi Jamison" w:date="2023-11-06T14:36:00Z" w:id="4031">
        <w:r w:rsidRPr="0009091C" w:rsidDel="006C021A">
          <w:rPr>
            <w:rFonts w:eastAsia="Candara"/>
            <w:b/>
          </w:rPr>
          <w:delText>Test Execution:</w:delText>
        </w:r>
        <w:r w:rsidRPr="0009091C" w:rsidDel="006C021A">
          <w:rPr>
            <w:rFonts w:eastAsia="Candara"/>
          </w:rPr>
          <w:delText xml:space="preserve"> [Record the actual results here as the test is executed.] </w:delText>
        </w:r>
      </w:del>
    </w:p>
    <w:p w:rsidR="3633FBB5" w:rsidDel="006C021A" w:rsidRDefault="3633FBB5" w14:paraId="52FA5BC5" w14:textId="0D36B4B8">
      <w:pPr>
        <w:spacing w:line="360" w:lineRule="auto"/>
        <w:rPr>
          <w:del w:author="Malachi Jamison" w:date="2023-11-06T14:36:00Z" w:id="4032"/>
        </w:rPr>
        <w:pPrChange w:author="Zachary Cappella" w:date="2023-11-05T15:34:00Z" w:id="4033">
          <w:pPr>
            <w:spacing w:line="360" w:lineRule="auto"/>
            <w:ind w:firstLine="720"/>
          </w:pPr>
        </w:pPrChange>
      </w:pPr>
      <w:del w:author="Malachi Jamison" w:date="2023-11-06T14:36:00Z" w:id="4034">
        <w:r w:rsidRPr="0009091C" w:rsidDel="006C021A">
          <w:rPr>
            <w:rFonts w:eastAsia="Candara"/>
            <w:b/>
          </w:rPr>
          <w:delText>Pass/Fail Criteria:</w:delText>
        </w:r>
      </w:del>
    </w:p>
    <w:p w:rsidRPr="0009091C" w:rsidR="3633FBB5" w:rsidDel="006C021A" w:rsidP="003C5AC2" w:rsidRDefault="3633FBB5" w14:paraId="3CE51FD1" w14:textId="0F0C2504">
      <w:pPr>
        <w:pStyle w:val="ListParagraph"/>
        <w:numPr>
          <w:ilvl w:val="0"/>
          <w:numId w:val="51"/>
        </w:numPr>
        <w:spacing w:after="0"/>
        <w:rPr>
          <w:del w:author="Malachi Jamison" w:date="2023-11-06T14:36:00Z" w:id="4035"/>
          <w:rFonts w:eastAsia="Candara"/>
        </w:rPr>
      </w:pPr>
      <w:del w:author="Malachi Jamison" w:date="2023-11-06T14:36:00Z" w:id="4036">
        <w:r w:rsidRPr="0009091C" w:rsidDel="006C021A">
          <w:rPr>
            <w:rFonts w:eastAsia="Candara"/>
            <w:b/>
          </w:rPr>
          <w:delText>Pass:</w:delText>
        </w:r>
        <w:r w:rsidRPr="0009091C" w:rsidDel="006C021A">
          <w:rPr>
            <w:rFonts w:eastAsia="Candara"/>
          </w:rPr>
          <w:delText xml:space="preserve"> Clear user guidance is provided for using the recording feature.</w:delText>
        </w:r>
      </w:del>
    </w:p>
    <w:p w:rsidR="3633FBB5" w:rsidDel="006C021A" w:rsidP="003C5AC2" w:rsidRDefault="3633FBB5" w14:paraId="7F1C7711" w14:textId="23CC98BD">
      <w:pPr>
        <w:pStyle w:val="ListParagraph"/>
        <w:numPr>
          <w:ilvl w:val="0"/>
          <w:numId w:val="51"/>
        </w:numPr>
        <w:spacing w:after="0"/>
        <w:rPr>
          <w:ins w:author="Zachary Cappella" w:date="2023-10-13T12:46:00Z" w:id="4037"/>
          <w:del w:author="Malachi Jamison" w:date="2023-11-06T14:36:00Z" w:id="4038"/>
          <w:rFonts w:eastAsia="Candara"/>
        </w:rPr>
      </w:pPr>
      <w:del w:author="Malachi Jamison" w:date="2023-11-06T14:36:00Z" w:id="4039">
        <w:r w:rsidRPr="0009091C" w:rsidDel="006C021A">
          <w:rPr>
            <w:rFonts w:eastAsia="Candara"/>
            <w:b/>
          </w:rPr>
          <w:delText>Fail:</w:delText>
        </w:r>
        <w:r w:rsidRPr="0009091C" w:rsidDel="006C021A">
          <w:rPr>
            <w:rFonts w:eastAsia="Candara"/>
          </w:rPr>
          <w:delText xml:space="preserve"> If there is no user guidance or if the guidance is unclear or inadequate.</w:delText>
        </w:r>
      </w:del>
    </w:p>
    <w:p w:rsidRPr="00FF5B41" w:rsidR="00FF5B41" w:rsidDel="006C021A" w:rsidRDefault="00FF5B41" w14:paraId="2CCC4B85" w14:textId="7B0C57FC">
      <w:pPr>
        <w:spacing w:after="0"/>
        <w:rPr>
          <w:del w:author="Malachi Jamison" w:date="2023-11-06T14:36:00Z" w:id="4040"/>
          <w:rFonts w:eastAsia="Candara"/>
        </w:rPr>
        <w:pPrChange w:author="Zachary Cappella" w:date="2023-10-13T12:46:00Z" w:id="4041">
          <w:pPr>
            <w:pStyle w:val="ListParagraph"/>
            <w:numPr>
              <w:numId w:val="51"/>
            </w:numPr>
            <w:spacing w:after="0"/>
            <w:ind w:hanging="360"/>
          </w:pPr>
        </w:pPrChange>
      </w:pPr>
    </w:p>
    <w:p w:rsidR="3633FBB5" w:rsidDel="006C021A" w:rsidRDefault="3633FBB5" w14:paraId="61224D7A" w14:textId="7D3BC676">
      <w:pPr>
        <w:spacing w:line="360" w:lineRule="auto"/>
        <w:rPr>
          <w:del w:author="Malachi Jamison" w:date="2023-11-06T14:36:00Z" w:id="4042"/>
        </w:rPr>
        <w:pPrChange w:author="Zachary Cappella" w:date="2023-11-05T15:34:00Z" w:id="4043">
          <w:pPr>
            <w:spacing w:line="360" w:lineRule="auto"/>
            <w:ind w:firstLine="720"/>
          </w:pPr>
        </w:pPrChange>
      </w:pPr>
      <w:del w:author="Malachi Jamison" w:date="2023-11-06T14:36:00Z" w:id="4044">
        <w:r w:rsidRPr="0009091C" w:rsidDel="006C021A">
          <w:rPr>
            <w:rFonts w:eastAsia="Candara"/>
            <w:b/>
          </w:rPr>
          <w:delText xml:space="preserve">Notes/Comments: </w:delText>
        </w:r>
        <w:r w:rsidRPr="0009091C" w:rsidDel="006C021A">
          <w:rPr>
            <w:rFonts w:eastAsia="Candara"/>
          </w:rPr>
          <w:delText>[Add any additional comments or observations here.]</w:delText>
        </w:r>
        <w:r w:rsidRPr="0009091C" w:rsidDel="006C021A">
          <w:rPr>
            <w:rFonts w:eastAsia="Candara"/>
            <w:b/>
          </w:rPr>
          <w:delText xml:space="preserve"> </w:delText>
        </w:r>
      </w:del>
    </w:p>
    <w:p w:rsidR="3633FBB5" w:rsidDel="006C021A" w:rsidRDefault="3633FBB5" w14:paraId="05FB5B35" w14:textId="4C9FB0B6">
      <w:pPr>
        <w:spacing w:line="360" w:lineRule="auto"/>
        <w:rPr>
          <w:del w:author="Malachi Jamison" w:date="2023-11-06T14:36:00Z" w:id="4045"/>
        </w:rPr>
        <w:pPrChange w:author="Zachary Cappella" w:date="2023-11-05T15:34:00Z" w:id="4046">
          <w:pPr>
            <w:spacing w:line="360" w:lineRule="auto"/>
            <w:ind w:firstLine="720"/>
          </w:pPr>
        </w:pPrChange>
      </w:pPr>
      <w:del w:author="Malachi Jamison" w:date="2023-11-06T14:36:00Z" w:id="4047">
        <w:r w:rsidRPr="0009091C" w:rsidDel="006C021A">
          <w:rPr>
            <w:rFonts w:eastAsia="Candara"/>
            <w:b/>
          </w:rPr>
          <w:delText>Attachments:</w:delText>
        </w:r>
        <w:r w:rsidRPr="0009091C" w:rsidDel="006C021A">
          <w:rPr>
            <w:rFonts w:eastAsia="Candara"/>
          </w:rPr>
          <w:delText xml:space="preserve"> [Include any relevant attachments, if needed.]</w:delText>
        </w:r>
      </w:del>
    </w:p>
    <w:p w:rsidR="3633FBB5" w:rsidDel="006C021A" w:rsidRDefault="3633FBB5" w14:paraId="6CA75C3F" w14:textId="4D482950">
      <w:pPr>
        <w:spacing w:line="360" w:lineRule="auto"/>
        <w:rPr>
          <w:del w:author="Malachi Jamison" w:date="2023-11-06T14:36:00Z" w:id="4048"/>
        </w:rPr>
        <w:pPrChange w:author="Zachary Cappella" w:date="2023-11-05T15:34:00Z" w:id="4049">
          <w:pPr>
            <w:spacing w:line="360" w:lineRule="auto"/>
            <w:ind w:firstLine="720"/>
          </w:pPr>
        </w:pPrChange>
      </w:pPr>
      <w:del w:author="Malachi Jamison" w:date="2023-11-06T14:36:00Z" w:id="4050">
        <w:r w:rsidRPr="0009091C" w:rsidDel="006C021A">
          <w:rPr>
            <w:rFonts w:eastAsia="Candara"/>
            <w:b/>
          </w:rPr>
          <w:delText>Assumptions:</w:delText>
        </w:r>
      </w:del>
    </w:p>
    <w:p w:rsidRPr="0009091C" w:rsidR="3633FBB5" w:rsidDel="006C021A" w:rsidP="003C5AC2" w:rsidRDefault="3633FBB5" w14:paraId="0034D0A6" w14:textId="2C5F702E">
      <w:pPr>
        <w:pStyle w:val="ListParagraph"/>
        <w:numPr>
          <w:ilvl w:val="0"/>
          <w:numId w:val="50"/>
        </w:numPr>
        <w:spacing w:after="0"/>
        <w:rPr>
          <w:del w:author="Malachi Jamison" w:date="2023-11-06T14:36:00Z" w:id="4051"/>
          <w:rFonts w:eastAsia="Candara"/>
        </w:rPr>
      </w:pPr>
      <w:del w:author="Malachi Jamison" w:date="2023-11-06T14:36:00Z" w:id="4052">
        <w:r w:rsidRPr="0009091C" w:rsidDel="006C021A">
          <w:rPr>
            <w:rFonts w:eastAsia="Candara"/>
          </w:rPr>
          <w:delText>The CogniOpen application is correctly installed and operational on the test device.</w:delText>
        </w:r>
      </w:del>
    </w:p>
    <w:p w:rsidRPr="0009091C" w:rsidR="3633FBB5" w:rsidDel="006C021A" w:rsidP="003C5AC2" w:rsidRDefault="3633FBB5" w14:paraId="1EAE648C" w14:textId="39D0C389">
      <w:pPr>
        <w:pStyle w:val="ListParagraph"/>
        <w:numPr>
          <w:ilvl w:val="0"/>
          <w:numId w:val="50"/>
        </w:numPr>
        <w:spacing w:after="0"/>
        <w:rPr>
          <w:del w:author="Malachi Jamison" w:date="2023-11-06T14:36:00Z" w:id="4053"/>
          <w:rFonts w:eastAsia="Candara"/>
        </w:rPr>
      </w:pPr>
      <w:del w:author="Malachi Jamison" w:date="2023-11-06T14:36:00Z" w:id="4054">
        <w:r w:rsidRPr="0009091C" w:rsidDel="006C021A">
          <w:rPr>
            <w:rFonts w:eastAsia="Candara"/>
          </w:rPr>
          <w:delText>The application provides on-screen instructions or tooltips for using the recording feature.</w:delText>
        </w:r>
      </w:del>
    </w:p>
    <w:p w:rsidRPr="0009091C" w:rsidR="3633FBB5" w:rsidDel="006C021A" w:rsidP="003C5AC2" w:rsidRDefault="3633FBB5" w14:paraId="5DF97EAE" w14:textId="726AFCCC">
      <w:pPr>
        <w:pStyle w:val="ListParagraph"/>
        <w:numPr>
          <w:ilvl w:val="0"/>
          <w:numId w:val="50"/>
        </w:numPr>
        <w:spacing w:after="0"/>
        <w:rPr>
          <w:del w:author="Malachi Jamison" w:date="2023-11-06T14:36:00Z" w:id="4055"/>
          <w:rFonts w:eastAsia="Candara"/>
        </w:rPr>
      </w:pPr>
      <w:del w:author="Malachi Jamison" w:date="2023-11-06T14:36:00Z" w:id="4056">
        <w:r w:rsidRPr="0009091C" w:rsidDel="006C021A">
          <w:rPr>
            <w:rFonts w:eastAsia="Candara"/>
          </w:rPr>
          <w:delText>The user interface elements related to guidance are correctly implemented and visible.</w:delText>
        </w:r>
      </w:del>
    </w:p>
    <w:p w:rsidR="00FF5B41" w:rsidDel="006C021A" w:rsidP="00FF5B41" w:rsidRDefault="006C021A" w14:paraId="4AF7989C" w14:textId="4388A425">
      <w:pPr>
        <w:spacing w:line="360" w:lineRule="auto"/>
        <w:rPr>
          <w:del w:author="Malachi Jamison" w:date="2023-11-06T14:36:00Z" w:id="4057"/>
          <w:rFonts w:eastAsia="Candara"/>
        </w:rPr>
      </w:pPr>
      <w:ins w:author="Zachary Cappella" w:date="2023-10-13T12:46:00Z" w:id="4058">
        <w:del w:author="Malachi Jamison" w:date="2023-11-06T14:36:00Z" w:id="4059">
          <w:r w:rsidDel="006C021A">
            <w:rPr>
              <w:rFonts w:eastAsia="Candara"/>
              <w:noProof/>
            </w:rPr>
            <w:pict w14:anchorId="5A7EE325">
              <v:rect id="_x0000_i1053" style="width:468pt;height:.05pt;mso-width-percent:0;mso-height-percent:0;mso-width-percent:0;mso-height-percent:0" alt="" o:hr="t" o:hrstd="t" o:hralign="center" fillcolor="#a0a0a0" stroked="f"/>
            </w:pict>
          </w:r>
        </w:del>
      </w:ins>
    </w:p>
    <w:p w:rsidR="3633FBB5" w:rsidDel="006C021A" w:rsidRDefault="3633FBB5" w14:paraId="46B25597" w14:textId="6C2D12D7">
      <w:pPr>
        <w:spacing w:line="360" w:lineRule="auto"/>
        <w:rPr>
          <w:del w:author="Malachi Jamison" w:date="2023-11-06T14:36:00Z" w:id="4060"/>
        </w:rPr>
        <w:pPrChange w:author="Zachary Cappella" w:date="2023-11-05T15:34:00Z" w:id="4061">
          <w:pPr>
            <w:spacing w:line="360" w:lineRule="auto"/>
            <w:ind w:firstLine="720"/>
          </w:pPr>
        </w:pPrChange>
      </w:pPr>
      <w:del w:author="Malachi Jamison" w:date="2023-11-06T14:36:00Z" w:id="4062">
        <w:r w:rsidRPr="0009091C" w:rsidDel="006C021A">
          <w:rPr>
            <w:rFonts w:eastAsia="Candara"/>
          </w:rPr>
          <w:delText xml:space="preserve"> </w:delText>
        </w:r>
      </w:del>
    </w:p>
    <w:p w:rsidR="3633FBB5" w:rsidDel="006C021A" w:rsidRDefault="3633FBB5" w14:paraId="4FE2F739" w14:textId="5027D4A0">
      <w:pPr>
        <w:spacing w:line="360" w:lineRule="auto"/>
        <w:rPr>
          <w:del w:author="Malachi Jamison" w:date="2023-11-06T14:36:00Z" w:id="4063"/>
        </w:rPr>
        <w:pPrChange w:author="Zachary Cappella" w:date="2023-11-05T15:34:00Z" w:id="4064">
          <w:pPr>
            <w:pStyle w:val="Heading4"/>
          </w:pPr>
        </w:pPrChange>
      </w:pPr>
      <w:del w:author="Malachi Jamison" w:date="2023-11-06T14:36:00Z" w:id="4065">
        <w:r w:rsidDel="006C021A">
          <w:delText>3.1.5.14 Verify Performance</w:delText>
        </w:r>
      </w:del>
    </w:p>
    <w:p w:rsidR="3633FBB5" w:rsidDel="006C021A" w:rsidRDefault="3633FBB5" w14:paraId="59B499BE" w14:textId="0DBE9F3B">
      <w:pPr>
        <w:spacing w:line="360" w:lineRule="auto"/>
        <w:rPr>
          <w:del w:author="Malachi Jamison" w:date="2023-11-06T14:36:00Z" w:id="4066"/>
        </w:rPr>
        <w:pPrChange w:author="Zachary Cappella" w:date="2023-11-05T15:34:00Z" w:id="4067">
          <w:pPr>
            <w:spacing w:line="360" w:lineRule="auto"/>
            <w:ind w:firstLine="720"/>
          </w:pPr>
        </w:pPrChange>
      </w:pPr>
      <w:del w:author="Malachi Jamison" w:date="2023-11-06T14:36:00Z" w:id="4068">
        <w:r w:rsidRPr="0009091C" w:rsidDel="006C021A">
          <w:rPr>
            <w:rFonts w:eastAsia="Candara"/>
            <w:b/>
          </w:rPr>
          <w:delText xml:space="preserve">Test Case Link: </w:delText>
        </w:r>
        <w:r w:rsidRPr="0009091C" w:rsidDel="006C021A">
          <w:rPr>
            <w:rFonts w:eastAsia="Candara"/>
            <w:color w:val="000000" w:themeColor="text1"/>
          </w:rPr>
          <w:delText>[will update when test ADO ticket is created]</w:delText>
        </w:r>
      </w:del>
    </w:p>
    <w:p w:rsidR="3633FBB5" w:rsidDel="006C021A" w:rsidRDefault="3633FBB5" w14:paraId="4A6F584A" w14:textId="606128E0">
      <w:pPr>
        <w:spacing w:line="360" w:lineRule="auto"/>
        <w:rPr>
          <w:del w:author="Malachi Jamison" w:date="2023-11-06T14:36:00Z" w:id="4069"/>
        </w:rPr>
        <w:pPrChange w:author="Zachary Cappella" w:date="2023-11-05T15:34:00Z" w:id="4070">
          <w:pPr>
            <w:spacing w:line="360" w:lineRule="auto"/>
            <w:ind w:firstLine="720"/>
          </w:pPr>
        </w:pPrChange>
      </w:pPr>
      <w:del w:author="Malachi Jamison" w:date="2023-11-06T14:36:00Z" w:id="4071">
        <w:r w:rsidRPr="0009091C" w:rsidDel="006C021A">
          <w:rPr>
            <w:rFonts w:eastAsia="Candara"/>
            <w:b/>
          </w:rPr>
          <w:delText xml:space="preserve">Test Case Name: </w:delText>
        </w:r>
        <w:r w:rsidRPr="0009091C" w:rsidDel="006C021A">
          <w:rPr>
            <w:rFonts w:eastAsia="Candara"/>
          </w:rPr>
          <w:delText xml:space="preserve">Verify Performance </w:delText>
        </w:r>
      </w:del>
    </w:p>
    <w:p w:rsidR="3633FBB5" w:rsidDel="006C021A" w:rsidP="67C3BB09" w:rsidRDefault="3633FBB5" w14:paraId="6B62AFD6" w14:textId="2646EFAD">
      <w:pPr>
        <w:spacing w:line="360" w:lineRule="auto"/>
        <w:rPr>
          <w:del w:author="Malachi Jamison" w:date="2023-11-06T14:36:00Z" w:id="4072"/>
        </w:rPr>
      </w:pPr>
      <w:del w:author="Malachi Jamison" w:date="2023-11-06T14:36:00Z" w:id="4073">
        <w:r w:rsidRPr="0009091C" w:rsidDel="006C021A">
          <w:rPr>
            <w:rFonts w:eastAsia="Candara"/>
            <w:b/>
          </w:rPr>
          <w:delText>Description:</w:delText>
        </w:r>
        <w:r w:rsidRPr="0009091C" w:rsidDel="006C021A">
          <w:rPr>
            <w:rFonts w:eastAsia="Candara"/>
          </w:rPr>
          <w:delText xml:space="preserve"> Test the application's performance by recording audio repeatedly to check for memory leaks or performance issues. </w:delText>
        </w:r>
      </w:del>
    </w:p>
    <w:p w:rsidR="3633FBB5" w:rsidDel="006C021A" w:rsidRDefault="3633FBB5" w14:paraId="3083ED41" w14:textId="49F25A22">
      <w:pPr>
        <w:spacing w:line="360" w:lineRule="auto"/>
        <w:rPr>
          <w:del w:author="Malachi Jamison" w:date="2023-11-06T14:36:00Z" w:id="4074"/>
        </w:rPr>
        <w:pPrChange w:author="Zachary Cappella" w:date="2023-11-05T15:34:00Z" w:id="4075">
          <w:pPr>
            <w:spacing w:line="360" w:lineRule="auto"/>
            <w:ind w:firstLine="720"/>
          </w:pPr>
        </w:pPrChange>
      </w:pPr>
      <w:del w:author="Malachi Jamison" w:date="2023-11-06T14:36:00Z" w:id="4076">
        <w:r w:rsidRPr="0009091C" w:rsidDel="006C021A">
          <w:rPr>
            <w:rFonts w:eastAsia="Candara"/>
            <w:b/>
          </w:rPr>
          <w:delText>Requirements:</w:delText>
        </w:r>
        <w:r w:rsidRPr="0009091C" w:rsidDel="006C021A">
          <w:rPr>
            <w:rFonts w:eastAsia="Candara"/>
          </w:rPr>
          <w:delText xml:space="preserve"> Performance Testing</w:delText>
        </w:r>
      </w:del>
    </w:p>
    <w:p w:rsidR="3633FBB5" w:rsidDel="006C021A" w:rsidP="003C5AC2" w:rsidRDefault="3633FBB5" w14:paraId="73DE2669" w14:textId="3DC6ABE3">
      <w:pPr>
        <w:pStyle w:val="ListParagraph"/>
        <w:numPr>
          <w:ilvl w:val="0"/>
          <w:numId w:val="89"/>
        </w:numPr>
        <w:spacing w:after="0"/>
        <w:rPr>
          <w:ins w:author="Zachary Cappella" w:date="2023-10-13T12:47:00Z" w:id="4077"/>
          <w:del w:author="Malachi Jamison" w:date="2023-11-06T14:36:00Z" w:id="4078"/>
          <w:rFonts w:eastAsia="Candara"/>
        </w:rPr>
      </w:pPr>
      <w:del w:author="Malachi Jamison" w:date="2023-11-06T14:36:00Z" w:id="4079">
        <w:r w:rsidRPr="0009091C" w:rsidDel="006C021A">
          <w:rPr>
            <w:rFonts w:eastAsia="Candara"/>
          </w:rPr>
          <w:delText>The application must perform efficiently without memory leaks or performance issues when recording audio repeatedly.</w:delText>
        </w:r>
      </w:del>
    </w:p>
    <w:p w:rsidRPr="00FF5B41" w:rsidR="00FF5B41" w:rsidDel="006C021A" w:rsidRDefault="00FF5B41" w14:paraId="1DEBAC8C" w14:textId="09BCE5A1">
      <w:pPr>
        <w:spacing w:after="0"/>
        <w:rPr>
          <w:del w:author="Malachi Jamison" w:date="2023-11-06T14:36:00Z" w:id="4080"/>
          <w:rFonts w:eastAsia="Candara"/>
        </w:rPr>
        <w:pPrChange w:author="Zachary Cappella" w:date="2023-10-13T12:47:00Z" w:id="4081">
          <w:pPr>
            <w:pStyle w:val="ListParagraph"/>
            <w:numPr>
              <w:numId w:val="89"/>
            </w:numPr>
            <w:spacing w:after="0"/>
            <w:ind w:hanging="360"/>
          </w:pPr>
        </w:pPrChange>
      </w:pPr>
    </w:p>
    <w:p w:rsidR="3633FBB5" w:rsidDel="006C021A" w:rsidRDefault="3633FBB5" w14:paraId="4B584459" w14:textId="09DA1E0E">
      <w:pPr>
        <w:spacing w:line="360" w:lineRule="auto"/>
        <w:rPr>
          <w:del w:author="Malachi Jamison" w:date="2023-11-06T14:36:00Z" w:id="4082"/>
        </w:rPr>
        <w:pPrChange w:author="Zachary Cappella" w:date="2023-11-05T15:34:00Z" w:id="4083">
          <w:pPr>
            <w:spacing w:line="360" w:lineRule="auto"/>
            <w:ind w:firstLine="720"/>
          </w:pPr>
        </w:pPrChange>
      </w:pPr>
      <w:del w:author="Malachi Jamison" w:date="2023-11-06T14:36:00Z" w:id="4084">
        <w:r w:rsidRPr="0009091C" w:rsidDel="006C021A">
          <w:rPr>
            <w:rFonts w:eastAsia="Candara"/>
            <w:b/>
          </w:rPr>
          <w:delText>Prerequisites:</w:delText>
        </w:r>
        <w:r w:rsidRPr="0009091C" w:rsidDel="006C021A">
          <w:rPr>
            <w:rFonts w:eastAsia="Candara"/>
          </w:rPr>
          <w:delText xml:space="preserve"> </w:delText>
        </w:r>
      </w:del>
    </w:p>
    <w:p w:rsidRPr="0009091C" w:rsidR="3633FBB5" w:rsidDel="006C021A" w:rsidP="003C5AC2" w:rsidRDefault="3633FBB5" w14:paraId="30F41B42" w14:textId="00FFF40F">
      <w:pPr>
        <w:pStyle w:val="ListParagraph"/>
        <w:numPr>
          <w:ilvl w:val="0"/>
          <w:numId w:val="49"/>
        </w:numPr>
        <w:spacing w:after="0"/>
        <w:rPr>
          <w:del w:author="Malachi Jamison" w:date="2023-11-06T14:36:00Z" w:id="4085"/>
          <w:rFonts w:eastAsia="Candara"/>
        </w:rPr>
      </w:pPr>
      <w:del w:author="Malachi Jamison" w:date="2023-11-06T14:36:00Z" w:id="4086">
        <w:r w:rsidRPr="0009091C" w:rsidDel="006C021A">
          <w:rPr>
            <w:rFonts w:eastAsia="Candara"/>
          </w:rPr>
          <w:delText>The CogniOpen application must be properly installed and operational on the test device.</w:delText>
        </w:r>
      </w:del>
    </w:p>
    <w:p w:rsidRPr="0009091C" w:rsidR="3633FBB5" w:rsidDel="006C021A" w:rsidP="003C5AC2" w:rsidRDefault="3633FBB5" w14:paraId="35BA9634" w14:textId="73123A5D">
      <w:pPr>
        <w:pStyle w:val="ListParagraph"/>
        <w:numPr>
          <w:ilvl w:val="0"/>
          <w:numId w:val="49"/>
        </w:numPr>
        <w:spacing w:after="0"/>
        <w:rPr>
          <w:del w:author="Malachi Jamison" w:date="2023-11-06T14:36:00Z" w:id="4087"/>
          <w:rFonts w:eastAsia="Candara"/>
        </w:rPr>
      </w:pPr>
      <w:del w:author="Malachi Jamison" w:date="2023-11-06T14:36:00Z" w:id="4088">
        <w:r w:rsidRPr="0009091C" w:rsidDel="006C021A">
          <w:rPr>
            <w:rFonts w:eastAsia="Candara"/>
          </w:rPr>
          <w:delText>The test device must have sufficient hardware resources (e.g., CPU, memory) to run the application efficiently.</w:delText>
        </w:r>
      </w:del>
    </w:p>
    <w:p w:rsidR="3633FBB5" w:rsidDel="006C021A" w:rsidP="003C5AC2" w:rsidRDefault="3633FBB5" w14:paraId="41878B41" w14:textId="7624F64A">
      <w:pPr>
        <w:pStyle w:val="ListParagraph"/>
        <w:numPr>
          <w:ilvl w:val="0"/>
          <w:numId w:val="49"/>
        </w:numPr>
        <w:spacing w:after="0"/>
        <w:rPr>
          <w:ins w:author="Zachary Cappella" w:date="2023-10-13T12:47:00Z" w:id="4089"/>
          <w:del w:author="Malachi Jamison" w:date="2023-11-06T14:36:00Z" w:id="4090"/>
          <w:rFonts w:eastAsia="Candara"/>
        </w:rPr>
      </w:pPr>
      <w:del w:author="Malachi Jamison" w:date="2023-11-06T14:36:00Z" w:id="4091">
        <w:r w:rsidRPr="0009091C" w:rsidDel="006C021A">
          <w:rPr>
            <w:rFonts w:eastAsia="Candara"/>
          </w:rPr>
          <w:delText>The application must be capable of recording audio repeatedly without memory leaks or significant performance degradation.</w:delText>
        </w:r>
      </w:del>
    </w:p>
    <w:p w:rsidRPr="00FF5B41" w:rsidR="00FF5B41" w:rsidDel="006C021A" w:rsidRDefault="00FF5B41" w14:paraId="067C4EDE" w14:textId="03095F83">
      <w:pPr>
        <w:spacing w:after="0"/>
        <w:rPr>
          <w:del w:author="Malachi Jamison" w:date="2023-11-06T14:36:00Z" w:id="4092"/>
          <w:rFonts w:eastAsia="Candara"/>
        </w:rPr>
        <w:pPrChange w:author="Zachary Cappella" w:date="2023-10-13T12:47:00Z" w:id="4093">
          <w:pPr>
            <w:pStyle w:val="ListParagraph"/>
            <w:numPr>
              <w:numId w:val="49"/>
            </w:numPr>
            <w:spacing w:after="0"/>
            <w:ind w:hanging="360"/>
          </w:pPr>
        </w:pPrChange>
      </w:pPr>
    </w:p>
    <w:p w:rsidR="3633FBB5" w:rsidDel="006C021A" w:rsidRDefault="3633FBB5" w14:paraId="21FC2BE4" w14:textId="0A63FB88">
      <w:pPr>
        <w:spacing w:line="360" w:lineRule="auto"/>
        <w:rPr>
          <w:del w:author="Malachi Jamison" w:date="2023-11-06T14:36:00Z" w:id="4094"/>
        </w:rPr>
        <w:pPrChange w:author="Zachary Cappella" w:date="2023-11-05T15:34:00Z" w:id="4095">
          <w:pPr>
            <w:spacing w:line="360" w:lineRule="auto"/>
            <w:ind w:firstLine="720"/>
          </w:pPr>
        </w:pPrChange>
      </w:pPr>
      <w:del w:author="Malachi Jamison" w:date="2023-11-06T14:36:00Z" w:id="4096">
        <w:r w:rsidRPr="0009091C" w:rsidDel="006C021A">
          <w:rPr>
            <w:rFonts w:eastAsia="Candara"/>
            <w:b/>
          </w:rPr>
          <w:delText>Test Data:</w:delText>
        </w:r>
        <w:r w:rsidRPr="0009091C" w:rsidDel="006C021A">
          <w:rPr>
            <w:rFonts w:eastAsia="Candara"/>
          </w:rPr>
          <w:delText xml:space="preserve"> None </w:delText>
        </w:r>
      </w:del>
    </w:p>
    <w:p w:rsidR="3633FBB5" w:rsidDel="006C021A" w:rsidRDefault="3633FBB5" w14:paraId="0ECFC334" w14:textId="1C14111F">
      <w:pPr>
        <w:spacing w:line="360" w:lineRule="auto"/>
        <w:rPr>
          <w:del w:author="Malachi Jamison" w:date="2023-11-06T14:36:00Z" w:id="4097"/>
        </w:rPr>
        <w:pPrChange w:author="Zachary Cappella" w:date="2023-11-05T15:34:00Z" w:id="4098">
          <w:pPr>
            <w:spacing w:line="360" w:lineRule="auto"/>
            <w:ind w:firstLine="720"/>
          </w:pPr>
        </w:pPrChange>
      </w:pPr>
      <w:del w:author="Malachi Jamison" w:date="2023-11-06T14:36:00Z" w:id="4099">
        <w:r w:rsidRPr="0009091C" w:rsidDel="006C021A">
          <w:rPr>
            <w:rFonts w:eastAsia="Candara"/>
            <w:b/>
          </w:rPr>
          <w:delText>Test Steps:</w:delText>
        </w:r>
      </w:del>
    </w:p>
    <w:p w:rsidRPr="0009091C" w:rsidR="3633FBB5" w:rsidDel="006C021A" w:rsidP="003C5AC2" w:rsidRDefault="3633FBB5" w14:paraId="537010C0" w14:textId="122D0ECC">
      <w:pPr>
        <w:pStyle w:val="ListParagraph"/>
        <w:numPr>
          <w:ilvl w:val="0"/>
          <w:numId w:val="48"/>
        </w:numPr>
        <w:spacing w:after="0"/>
        <w:rPr>
          <w:del w:author="Malachi Jamison" w:date="2023-11-06T14:36:00Z" w:id="4100"/>
          <w:rFonts w:eastAsia="Candara"/>
        </w:rPr>
      </w:pPr>
      <w:del w:author="Malachi Jamison" w:date="2023-11-06T14:36:00Z" w:id="4101">
        <w:r w:rsidRPr="0009091C" w:rsidDel="006C021A">
          <w:rPr>
            <w:rFonts w:eastAsia="Candara"/>
          </w:rPr>
          <w:delText>Record audio repeatedly using the application.</w:delText>
        </w:r>
      </w:del>
    </w:p>
    <w:p w:rsidR="3633FBB5" w:rsidDel="006C021A" w:rsidP="003C5AC2" w:rsidRDefault="3633FBB5" w14:paraId="3B48AE89" w14:textId="60ACDCB7">
      <w:pPr>
        <w:pStyle w:val="ListParagraph"/>
        <w:numPr>
          <w:ilvl w:val="0"/>
          <w:numId w:val="48"/>
        </w:numPr>
        <w:spacing w:after="0"/>
        <w:rPr>
          <w:ins w:author="Zachary Cappella" w:date="2023-10-13T12:47:00Z" w:id="4102"/>
          <w:del w:author="Malachi Jamison" w:date="2023-11-06T14:36:00Z" w:id="4103"/>
          <w:rFonts w:eastAsia="Candara"/>
        </w:rPr>
      </w:pPr>
      <w:del w:author="Malachi Jamison" w:date="2023-11-06T14:36:00Z" w:id="4104">
        <w:r w:rsidRPr="0009091C" w:rsidDel="006C021A">
          <w:rPr>
            <w:rFonts w:eastAsia="Candara"/>
          </w:rPr>
          <w:delText>Monitor the application's performance for memory leaks or performance issues.</w:delText>
        </w:r>
      </w:del>
    </w:p>
    <w:p w:rsidRPr="00FF5B41" w:rsidR="00FF5B41" w:rsidDel="006C021A" w:rsidRDefault="00FF5B41" w14:paraId="6CB3A3AD" w14:textId="629C3CF5">
      <w:pPr>
        <w:spacing w:after="0"/>
        <w:rPr>
          <w:del w:author="Malachi Jamison" w:date="2023-11-06T14:36:00Z" w:id="4105"/>
          <w:rFonts w:eastAsia="Candara"/>
        </w:rPr>
        <w:pPrChange w:author="Zachary Cappella" w:date="2023-10-13T12:47:00Z" w:id="4106">
          <w:pPr>
            <w:pStyle w:val="ListParagraph"/>
            <w:numPr>
              <w:numId w:val="48"/>
            </w:numPr>
            <w:spacing w:after="0"/>
            <w:ind w:hanging="360"/>
          </w:pPr>
        </w:pPrChange>
      </w:pPr>
    </w:p>
    <w:p w:rsidR="3633FBB5" w:rsidDel="006C021A" w:rsidP="67C3BB09" w:rsidRDefault="3633FBB5" w14:paraId="0A05C1C0" w14:textId="7074C3FE">
      <w:pPr>
        <w:spacing w:line="360" w:lineRule="auto"/>
        <w:rPr>
          <w:del w:author="Malachi Jamison" w:date="2023-11-06T14:36:00Z" w:id="4107"/>
        </w:rPr>
      </w:pPr>
      <w:del w:author="Malachi Jamison" w:date="2023-11-06T14:36:00Z" w:id="4108">
        <w:r w:rsidRPr="0009091C" w:rsidDel="006C021A">
          <w:rPr>
            <w:rFonts w:eastAsia="Candara"/>
            <w:b/>
          </w:rPr>
          <w:delText>Expected Result:</w:delText>
        </w:r>
        <w:r w:rsidRPr="0009091C" w:rsidDel="006C021A">
          <w:rPr>
            <w:rFonts w:eastAsia="Candara"/>
          </w:rPr>
          <w:delText xml:space="preserve"> The application performs efficiently without memory leaks or performance issues during repeated recordings.</w:delText>
        </w:r>
      </w:del>
    </w:p>
    <w:p w:rsidR="3633FBB5" w:rsidDel="006C021A" w:rsidRDefault="3633FBB5" w14:paraId="11EBE006" w14:textId="7816080E">
      <w:pPr>
        <w:spacing w:line="360" w:lineRule="auto"/>
        <w:rPr>
          <w:del w:author="Malachi Jamison" w:date="2023-11-06T14:36:00Z" w:id="4109"/>
        </w:rPr>
        <w:pPrChange w:author="Zachary Cappella" w:date="2023-11-05T15:34:00Z" w:id="4110">
          <w:pPr>
            <w:spacing w:line="360" w:lineRule="auto"/>
            <w:ind w:firstLine="720"/>
          </w:pPr>
        </w:pPrChange>
      </w:pPr>
      <w:del w:author="Malachi Jamison" w:date="2023-11-06T14:36:00Z" w:id="4111">
        <w:r w:rsidRPr="0009091C" w:rsidDel="006C021A">
          <w:rPr>
            <w:rFonts w:eastAsia="Candara"/>
            <w:b/>
          </w:rPr>
          <w:delText>Test Environment:</w:delText>
        </w:r>
        <w:r w:rsidRPr="0009091C" w:rsidDel="006C021A">
          <w:rPr>
            <w:rFonts w:eastAsia="Candara"/>
          </w:rPr>
          <w:delText xml:space="preserve"> </w:delText>
        </w:r>
      </w:del>
    </w:p>
    <w:p w:rsidR="3633FBB5" w:rsidDel="006C021A" w:rsidRDefault="3633FBB5" w14:paraId="176A35A5" w14:textId="25D8B977">
      <w:pPr>
        <w:spacing w:line="360" w:lineRule="auto"/>
        <w:rPr>
          <w:del w:author="Malachi Jamison" w:date="2023-11-06T14:36:00Z" w:id="4112"/>
        </w:rPr>
        <w:pPrChange w:author="Zachary Cappella" w:date="2023-11-05T15:34:00Z" w:id="4113">
          <w:pPr>
            <w:spacing w:line="360" w:lineRule="auto"/>
            <w:ind w:firstLine="720"/>
          </w:pPr>
        </w:pPrChange>
      </w:pPr>
      <w:del w:author="Malachi Jamison" w:date="2023-11-06T14:36:00Z" w:id="4114">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RDefault="3633FBB5" w14:paraId="37EAEEA7" w14:textId="69034D18">
      <w:pPr>
        <w:spacing w:line="360" w:lineRule="auto"/>
        <w:rPr>
          <w:del w:author="Malachi Jamison" w:date="2023-11-06T14:36:00Z" w:id="4115"/>
        </w:rPr>
        <w:pPrChange w:author="Zachary Cappella" w:date="2023-11-05T15:34:00Z" w:id="4116">
          <w:pPr>
            <w:spacing w:line="360" w:lineRule="auto"/>
            <w:ind w:firstLine="720"/>
          </w:pPr>
        </w:pPrChange>
      </w:pPr>
      <w:del w:author="Malachi Jamison" w:date="2023-11-06T14:36:00Z" w:id="4117">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RDefault="3633FBB5" w14:paraId="40E51347" w14:textId="74496292">
      <w:pPr>
        <w:spacing w:line="360" w:lineRule="auto"/>
        <w:rPr>
          <w:del w:author="Malachi Jamison" w:date="2023-11-06T14:36:00Z" w:id="4118"/>
        </w:rPr>
        <w:pPrChange w:author="Zachary Cappella" w:date="2023-11-05T15:34:00Z" w:id="4119">
          <w:pPr>
            <w:spacing w:line="360" w:lineRule="auto"/>
            <w:ind w:firstLine="720"/>
          </w:pPr>
        </w:pPrChange>
      </w:pPr>
      <w:del w:author="Malachi Jamison" w:date="2023-11-06T14:36:00Z" w:id="4120">
        <w:r w:rsidRPr="0009091C" w:rsidDel="006C021A">
          <w:rPr>
            <w:rFonts w:eastAsia="Candara"/>
            <w:b/>
          </w:rPr>
          <w:delText>Test Data Setup:</w:delText>
        </w:r>
        <w:r w:rsidRPr="0009091C" w:rsidDel="006C021A">
          <w:rPr>
            <w:rFonts w:eastAsia="Candara"/>
          </w:rPr>
          <w:delText xml:space="preserve"> None </w:delText>
        </w:r>
      </w:del>
    </w:p>
    <w:p w:rsidR="3633FBB5" w:rsidDel="006C021A" w:rsidRDefault="3633FBB5" w14:paraId="5DF2970B" w14:textId="314E0607">
      <w:pPr>
        <w:spacing w:line="360" w:lineRule="auto"/>
        <w:rPr>
          <w:del w:author="Malachi Jamison" w:date="2023-11-06T14:36:00Z" w:id="4121"/>
        </w:rPr>
        <w:pPrChange w:author="Zachary Cappella" w:date="2023-11-05T15:34:00Z" w:id="4122">
          <w:pPr>
            <w:spacing w:line="360" w:lineRule="auto"/>
            <w:ind w:firstLine="720"/>
          </w:pPr>
        </w:pPrChange>
      </w:pPr>
      <w:del w:author="Malachi Jamison" w:date="2023-11-06T14:36:00Z" w:id="4123">
        <w:r w:rsidRPr="0009091C" w:rsidDel="006C021A">
          <w:rPr>
            <w:rFonts w:eastAsia="Candara"/>
            <w:b/>
          </w:rPr>
          <w:delText>Test Execution:</w:delText>
        </w:r>
        <w:r w:rsidRPr="0009091C" w:rsidDel="006C021A">
          <w:rPr>
            <w:rFonts w:eastAsia="Candara"/>
          </w:rPr>
          <w:delText xml:space="preserve"> [Record the actual results here as the test is executed.] </w:delText>
        </w:r>
      </w:del>
    </w:p>
    <w:p w:rsidR="3633FBB5" w:rsidDel="006C021A" w:rsidRDefault="3633FBB5" w14:paraId="3413109F" w14:textId="47C39EE1">
      <w:pPr>
        <w:spacing w:line="360" w:lineRule="auto"/>
        <w:rPr>
          <w:del w:author="Malachi Jamison" w:date="2023-11-06T14:36:00Z" w:id="4124"/>
        </w:rPr>
        <w:pPrChange w:author="Zachary Cappella" w:date="2023-11-05T15:34:00Z" w:id="4125">
          <w:pPr>
            <w:spacing w:line="360" w:lineRule="auto"/>
            <w:ind w:firstLine="720"/>
          </w:pPr>
        </w:pPrChange>
      </w:pPr>
      <w:del w:author="Malachi Jamison" w:date="2023-11-06T14:36:00Z" w:id="4126">
        <w:r w:rsidRPr="0009091C" w:rsidDel="006C021A">
          <w:rPr>
            <w:rFonts w:eastAsia="Candara"/>
            <w:b/>
          </w:rPr>
          <w:delText>Pass/Fail Criteria:</w:delText>
        </w:r>
      </w:del>
    </w:p>
    <w:p w:rsidRPr="0009091C" w:rsidR="3633FBB5" w:rsidDel="006C021A" w:rsidP="003C5AC2" w:rsidRDefault="3633FBB5" w14:paraId="4CC40578" w14:textId="60DBCDA5">
      <w:pPr>
        <w:pStyle w:val="ListParagraph"/>
        <w:numPr>
          <w:ilvl w:val="0"/>
          <w:numId w:val="47"/>
        </w:numPr>
        <w:spacing w:after="0"/>
        <w:rPr>
          <w:del w:author="Malachi Jamison" w:date="2023-11-06T14:36:00Z" w:id="4127"/>
          <w:rFonts w:eastAsia="Candara"/>
        </w:rPr>
      </w:pPr>
      <w:del w:author="Malachi Jamison" w:date="2023-11-06T14:36:00Z" w:id="4128">
        <w:r w:rsidRPr="0009091C" w:rsidDel="006C021A">
          <w:rPr>
            <w:rFonts w:eastAsia="Candara"/>
            <w:b/>
          </w:rPr>
          <w:delText>Pass:</w:delText>
        </w:r>
        <w:r w:rsidRPr="0009091C" w:rsidDel="006C021A">
          <w:rPr>
            <w:rFonts w:eastAsia="Candara"/>
          </w:rPr>
          <w:delText xml:space="preserve"> The application performs efficiently without memory leaks or performance issues during repeated recordings.</w:delText>
        </w:r>
      </w:del>
    </w:p>
    <w:p w:rsidR="3633FBB5" w:rsidDel="006C021A" w:rsidP="003C5AC2" w:rsidRDefault="3633FBB5" w14:paraId="42D1E4B8" w14:textId="730F69F4">
      <w:pPr>
        <w:pStyle w:val="ListParagraph"/>
        <w:numPr>
          <w:ilvl w:val="0"/>
          <w:numId w:val="47"/>
        </w:numPr>
        <w:spacing w:after="0"/>
        <w:rPr>
          <w:ins w:author="Zachary Cappella" w:date="2023-10-13T12:47:00Z" w:id="4129"/>
          <w:del w:author="Malachi Jamison" w:date="2023-11-06T14:36:00Z" w:id="4130"/>
          <w:rFonts w:eastAsia="Candara"/>
        </w:rPr>
      </w:pPr>
      <w:del w:author="Malachi Jamison" w:date="2023-11-06T14:36:00Z" w:id="4131">
        <w:r w:rsidRPr="0009091C" w:rsidDel="006C021A">
          <w:rPr>
            <w:rFonts w:eastAsia="Candara"/>
            <w:b/>
          </w:rPr>
          <w:delText>Fail:</w:delText>
        </w:r>
        <w:r w:rsidRPr="0009091C" w:rsidDel="006C021A">
          <w:rPr>
            <w:rFonts w:eastAsia="Candara"/>
          </w:rPr>
          <w:delText xml:space="preserve"> If memory leaks or performance issues are observed during testing.</w:delText>
        </w:r>
      </w:del>
    </w:p>
    <w:p w:rsidRPr="00FF5B41" w:rsidR="00FF5B41" w:rsidDel="006C021A" w:rsidRDefault="00FF5B41" w14:paraId="6F8DE813" w14:textId="3160BC4A">
      <w:pPr>
        <w:spacing w:after="0"/>
        <w:rPr>
          <w:del w:author="Malachi Jamison" w:date="2023-11-06T14:36:00Z" w:id="4132"/>
          <w:rFonts w:eastAsia="Candara"/>
        </w:rPr>
        <w:pPrChange w:author="Zachary Cappella" w:date="2023-10-13T12:47:00Z" w:id="4133">
          <w:pPr>
            <w:pStyle w:val="ListParagraph"/>
            <w:numPr>
              <w:numId w:val="47"/>
            </w:numPr>
            <w:spacing w:after="0"/>
            <w:ind w:hanging="360"/>
          </w:pPr>
        </w:pPrChange>
      </w:pPr>
    </w:p>
    <w:p w:rsidR="3633FBB5" w:rsidDel="006C021A" w:rsidRDefault="3633FBB5" w14:paraId="4BAB044C" w14:textId="7DC7560D">
      <w:pPr>
        <w:spacing w:line="360" w:lineRule="auto"/>
        <w:rPr>
          <w:del w:author="Malachi Jamison" w:date="2023-11-06T14:36:00Z" w:id="4134"/>
        </w:rPr>
        <w:pPrChange w:author="Zachary Cappella" w:date="2023-11-05T15:34:00Z" w:id="4135">
          <w:pPr>
            <w:spacing w:line="360" w:lineRule="auto"/>
            <w:ind w:firstLine="720"/>
          </w:pPr>
        </w:pPrChange>
      </w:pPr>
      <w:del w:author="Malachi Jamison" w:date="2023-11-06T14:36:00Z" w:id="4136">
        <w:r w:rsidRPr="0009091C" w:rsidDel="006C021A">
          <w:rPr>
            <w:rFonts w:eastAsia="Candara"/>
            <w:b/>
          </w:rPr>
          <w:delText xml:space="preserve">Notes/Comments: </w:delText>
        </w:r>
        <w:r w:rsidRPr="0009091C" w:rsidDel="006C021A">
          <w:rPr>
            <w:rFonts w:eastAsia="Candara"/>
          </w:rPr>
          <w:delText>[Add any additional comments or observations here.]</w:delText>
        </w:r>
        <w:r w:rsidRPr="0009091C" w:rsidDel="006C021A">
          <w:rPr>
            <w:rFonts w:eastAsia="Candara"/>
            <w:b/>
          </w:rPr>
          <w:delText xml:space="preserve"> </w:delText>
        </w:r>
      </w:del>
    </w:p>
    <w:p w:rsidR="3633FBB5" w:rsidDel="006C021A" w:rsidRDefault="3633FBB5" w14:paraId="309C0146" w14:textId="52D5EBF4">
      <w:pPr>
        <w:spacing w:line="360" w:lineRule="auto"/>
        <w:rPr>
          <w:del w:author="Malachi Jamison" w:date="2023-11-06T14:36:00Z" w:id="4137"/>
        </w:rPr>
        <w:pPrChange w:author="Zachary Cappella" w:date="2023-11-05T15:34:00Z" w:id="4138">
          <w:pPr>
            <w:spacing w:line="360" w:lineRule="auto"/>
            <w:ind w:firstLine="720"/>
          </w:pPr>
        </w:pPrChange>
      </w:pPr>
      <w:del w:author="Malachi Jamison" w:date="2023-11-06T14:36:00Z" w:id="4139">
        <w:r w:rsidRPr="0009091C" w:rsidDel="006C021A">
          <w:rPr>
            <w:rFonts w:eastAsia="Candara"/>
          </w:rPr>
          <w:delText xml:space="preserve"> </w:delText>
        </w:r>
        <w:r w:rsidRPr="0009091C" w:rsidDel="006C021A">
          <w:rPr>
            <w:rFonts w:eastAsia="Candara"/>
            <w:b/>
          </w:rPr>
          <w:delText>Attachments:</w:delText>
        </w:r>
        <w:r w:rsidRPr="0009091C" w:rsidDel="006C021A">
          <w:rPr>
            <w:rFonts w:eastAsia="Candara"/>
          </w:rPr>
          <w:delText xml:space="preserve"> [Include any relevant attachments, if needed.]</w:delText>
        </w:r>
      </w:del>
    </w:p>
    <w:p w:rsidR="3633FBB5" w:rsidDel="006C021A" w:rsidRDefault="3633FBB5" w14:paraId="5A607E71" w14:textId="219EEA33">
      <w:pPr>
        <w:spacing w:line="360" w:lineRule="auto"/>
        <w:rPr>
          <w:del w:author="Malachi Jamison" w:date="2023-11-06T14:36:00Z" w:id="4140"/>
        </w:rPr>
        <w:pPrChange w:author="Zachary Cappella" w:date="2023-11-05T15:34:00Z" w:id="4141">
          <w:pPr>
            <w:spacing w:line="360" w:lineRule="auto"/>
            <w:ind w:firstLine="720"/>
          </w:pPr>
        </w:pPrChange>
      </w:pPr>
      <w:del w:author="Malachi Jamison" w:date="2023-11-06T14:36:00Z" w:id="4142">
        <w:r w:rsidRPr="0009091C" w:rsidDel="006C021A">
          <w:rPr>
            <w:rFonts w:eastAsia="Candara"/>
            <w:b/>
          </w:rPr>
          <w:delText>Assumptions:</w:delText>
        </w:r>
      </w:del>
    </w:p>
    <w:p w:rsidRPr="0009091C" w:rsidR="3633FBB5" w:rsidDel="006C021A" w:rsidP="003C5AC2" w:rsidRDefault="3633FBB5" w14:paraId="53A0A200" w14:textId="3CF2F49B">
      <w:pPr>
        <w:pStyle w:val="ListParagraph"/>
        <w:numPr>
          <w:ilvl w:val="0"/>
          <w:numId w:val="46"/>
        </w:numPr>
        <w:spacing w:after="0"/>
        <w:rPr>
          <w:del w:author="Malachi Jamison" w:date="2023-11-06T14:36:00Z" w:id="4143"/>
          <w:rFonts w:eastAsia="Candara"/>
        </w:rPr>
      </w:pPr>
      <w:del w:author="Malachi Jamison" w:date="2023-11-06T14:36:00Z" w:id="4144">
        <w:r w:rsidRPr="0009091C" w:rsidDel="006C021A">
          <w:rPr>
            <w:rFonts w:eastAsia="Candara"/>
          </w:rPr>
          <w:delText>The CogniOpen application is properly installed and operational on the test device.</w:delText>
        </w:r>
      </w:del>
    </w:p>
    <w:p w:rsidRPr="0009091C" w:rsidR="3633FBB5" w:rsidDel="006C021A" w:rsidP="003C5AC2" w:rsidRDefault="3633FBB5" w14:paraId="271E9F87" w14:textId="162845B2">
      <w:pPr>
        <w:pStyle w:val="ListParagraph"/>
        <w:numPr>
          <w:ilvl w:val="0"/>
          <w:numId w:val="46"/>
        </w:numPr>
        <w:spacing w:after="0"/>
        <w:rPr>
          <w:del w:author="Malachi Jamison" w:date="2023-11-06T14:36:00Z" w:id="4145"/>
          <w:rFonts w:eastAsia="Candara"/>
        </w:rPr>
      </w:pPr>
      <w:del w:author="Malachi Jamison" w:date="2023-11-06T14:36:00Z" w:id="4146">
        <w:r w:rsidRPr="0009091C" w:rsidDel="006C021A">
          <w:rPr>
            <w:rFonts w:eastAsia="Candara"/>
          </w:rPr>
          <w:delText>The device has sufficient resources for running the application.</w:delText>
        </w:r>
      </w:del>
    </w:p>
    <w:p w:rsidRPr="0009091C" w:rsidR="3633FBB5" w:rsidDel="006C021A" w:rsidP="003C5AC2" w:rsidRDefault="3633FBB5" w14:paraId="6BF30EA2" w14:textId="6EE9C452">
      <w:pPr>
        <w:pStyle w:val="ListParagraph"/>
        <w:numPr>
          <w:ilvl w:val="0"/>
          <w:numId w:val="46"/>
        </w:numPr>
        <w:spacing w:after="0"/>
        <w:rPr>
          <w:del w:author="Malachi Jamison" w:date="2023-11-06T14:36:00Z" w:id="4147"/>
          <w:rFonts w:eastAsia="Candara"/>
        </w:rPr>
      </w:pPr>
      <w:del w:author="Malachi Jamison" w:date="2023-11-06T14:36:00Z" w:id="4148">
        <w:r w:rsidRPr="0009091C" w:rsidDel="006C021A">
          <w:rPr>
            <w:rFonts w:eastAsia="Candara"/>
          </w:rPr>
          <w:delText>The application is capable of recording audio repeatedly without memory leaks or significant performance degradation.</w:delText>
        </w:r>
      </w:del>
    </w:p>
    <w:p w:rsidR="00FF5B41" w:rsidDel="006C021A" w:rsidP="00FF5B41" w:rsidRDefault="006C021A" w14:paraId="447DDCB9" w14:textId="1ACDB294">
      <w:pPr>
        <w:spacing w:line="360" w:lineRule="auto"/>
        <w:rPr>
          <w:del w:author="Malachi Jamison" w:date="2023-11-06T14:36:00Z" w:id="4149"/>
          <w:rFonts w:eastAsia="Candara"/>
        </w:rPr>
      </w:pPr>
      <w:ins w:author="Zachary Cappella" w:date="2023-10-13T12:47:00Z" w:id="4150">
        <w:del w:author="Malachi Jamison" w:date="2023-11-06T14:36:00Z" w:id="4151">
          <w:r w:rsidDel="006C021A">
            <w:rPr>
              <w:rFonts w:eastAsia="Candara"/>
              <w:noProof/>
            </w:rPr>
            <w:pict w14:anchorId="62341E52">
              <v:rect id="_x0000_i1054" style="width:468pt;height:.05pt;mso-width-percent:0;mso-height-percent:0;mso-width-percent:0;mso-height-percent:0" alt="" o:hr="t" o:hrstd="t" o:hralign="center" fillcolor="#a0a0a0" stroked="f"/>
            </w:pict>
          </w:r>
        </w:del>
      </w:ins>
    </w:p>
    <w:p w:rsidR="3633FBB5" w:rsidDel="006C021A" w:rsidRDefault="3633FBB5" w14:paraId="3AF1F832" w14:textId="5BF2A599">
      <w:pPr>
        <w:spacing w:line="360" w:lineRule="auto"/>
        <w:rPr>
          <w:del w:author="Malachi Jamison" w:date="2023-11-06T14:36:00Z" w:id="4152"/>
        </w:rPr>
        <w:pPrChange w:author="Zachary Cappella" w:date="2023-11-05T15:34:00Z" w:id="4153">
          <w:pPr>
            <w:spacing w:line="360" w:lineRule="auto"/>
            <w:ind w:firstLine="720"/>
          </w:pPr>
        </w:pPrChange>
      </w:pPr>
      <w:del w:author="Malachi Jamison" w:date="2023-11-06T14:36:00Z" w:id="4154">
        <w:r w:rsidRPr="0009091C" w:rsidDel="006C021A">
          <w:rPr>
            <w:rFonts w:eastAsia="Candara"/>
          </w:rPr>
          <w:delText xml:space="preserve"> </w:delText>
        </w:r>
      </w:del>
    </w:p>
    <w:p w:rsidR="3633FBB5" w:rsidDel="006C021A" w:rsidRDefault="3633FBB5" w14:paraId="5EF963D8" w14:textId="3742B5AD">
      <w:pPr>
        <w:spacing w:line="360" w:lineRule="auto"/>
        <w:rPr>
          <w:del w:author="Malachi Jamison" w:date="2023-11-06T14:36:00Z" w:id="4155"/>
        </w:rPr>
        <w:pPrChange w:author="Zachary Cappella" w:date="2023-11-05T15:34:00Z" w:id="4156">
          <w:pPr>
            <w:pStyle w:val="Heading4"/>
          </w:pPr>
        </w:pPrChange>
      </w:pPr>
      <w:del w:author="Malachi Jamison" w:date="2023-11-06T14:36:00Z" w:id="4157">
        <w:r w:rsidDel="006C021A">
          <w:delText>3.1.5.15 Verify Localization</w:delText>
        </w:r>
      </w:del>
    </w:p>
    <w:p w:rsidR="3633FBB5" w:rsidDel="006C021A" w:rsidP="67C3BB09" w:rsidRDefault="3633FBB5" w14:paraId="0602FD55" w14:textId="271589A7">
      <w:pPr>
        <w:spacing w:line="360" w:lineRule="auto"/>
        <w:rPr>
          <w:del w:author="Malachi Jamison" w:date="2023-11-06T14:36:00Z" w:id="4158"/>
        </w:rPr>
      </w:pPr>
      <w:del w:author="Malachi Jamison" w:date="2023-11-06T14:36:00Z" w:id="4159">
        <w:r w:rsidRPr="0009091C" w:rsidDel="006C021A">
          <w:rPr>
            <w:rFonts w:eastAsia="Candara"/>
            <w:b/>
          </w:rPr>
          <w:delText xml:space="preserve">Test Case Link: </w:delText>
        </w:r>
        <w:r w:rsidRPr="0009091C" w:rsidDel="006C021A">
          <w:rPr>
            <w:rFonts w:eastAsia="Candara"/>
            <w:color w:val="000000" w:themeColor="text1"/>
          </w:rPr>
          <w:delText>[will update when test ADO ticket is created]</w:delText>
        </w:r>
      </w:del>
    </w:p>
    <w:p w:rsidR="3633FBB5" w:rsidDel="006C021A" w:rsidP="67C3BB09" w:rsidRDefault="3633FBB5" w14:paraId="56745233" w14:textId="47DF514B">
      <w:pPr>
        <w:spacing w:line="360" w:lineRule="auto"/>
        <w:rPr>
          <w:del w:author="Malachi Jamison" w:date="2023-11-06T14:36:00Z" w:id="4160"/>
        </w:rPr>
      </w:pPr>
      <w:del w:author="Malachi Jamison" w:date="2023-11-06T14:36:00Z" w:id="4161">
        <w:r w:rsidRPr="0009091C" w:rsidDel="006C021A">
          <w:rPr>
            <w:rFonts w:eastAsia="Candara"/>
            <w:b/>
          </w:rPr>
          <w:delText xml:space="preserve">Test Case Name: </w:delText>
        </w:r>
        <w:r w:rsidRPr="0009091C" w:rsidDel="006C021A">
          <w:rPr>
            <w:rFonts w:eastAsia="Candara"/>
          </w:rPr>
          <w:delText xml:space="preserve">Verify Localization </w:delText>
        </w:r>
      </w:del>
    </w:p>
    <w:p w:rsidR="3633FBB5" w:rsidDel="006C021A" w:rsidP="67C3BB09" w:rsidRDefault="3633FBB5" w14:paraId="42FF05B0" w14:textId="5B0C5AE6">
      <w:pPr>
        <w:spacing w:line="360" w:lineRule="auto"/>
        <w:rPr>
          <w:del w:author="Malachi Jamison" w:date="2023-11-06T14:36:00Z" w:id="4162"/>
        </w:rPr>
      </w:pPr>
      <w:del w:author="Malachi Jamison" w:date="2023-11-06T14:36:00Z" w:id="4163">
        <w:r w:rsidRPr="0009091C" w:rsidDel="006C021A">
          <w:rPr>
            <w:rFonts w:eastAsia="Candara"/>
            <w:b/>
          </w:rPr>
          <w:delText>Description:</w:delText>
        </w:r>
        <w:r w:rsidRPr="0009091C" w:rsidDel="006C021A">
          <w:rPr>
            <w:rFonts w:eastAsia="Candara"/>
          </w:rPr>
          <w:delText xml:space="preserve"> Test the recording functionality with different language settings to ensure all elements and messages are localized correctly. </w:delText>
        </w:r>
      </w:del>
    </w:p>
    <w:p w:rsidR="3633FBB5" w:rsidDel="006C021A" w:rsidP="67C3BB09" w:rsidRDefault="3633FBB5" w14:paraId="4ADBE0FF" w14:textId="095CF0E2">
      <w:pPr>
        <w:spacing w:line="360" w:lineRule="auto"/>
        <w:rPr>
          <w:del w:author="Malachi Jamison" w:date="2023-11-06T14:36:00Z" w:id="4164"/>
        </w:rPr>
      </w:pPr>
      <w:del w:author="Malachi Jamison" w:date="2023-11-06T14:36:00Z" w:id="4165">
        <w:r w:rsidRPr="0009091C" w:rsidDel="006C021A">
          <w:rPr>
            <w:rFonts w:eastAsia="Candara"/>
            <w:b/>
          </w:rPr>
          <w:delText>Requirements:</w:delText>
        </w:r>
        <w:r w:rsidRPr="0009091C" w:rsidDel="006C021A">
          <w:rPr>
            <w:rFonts w:eastAsia="Candara"/>
          </w:rPr>
          <w:delText xml:space="preserve"> Localization Support</w:delText>
        </w:r>
      </w:del>
    </w:p>
    <w:p w:rsidR="3633FBB5" w:rsidDel="006C021A" w:rsidP="003C5AC2" w:rsidRDefault="3633FBB5" w14:paraId="22D0510F" w14:textId="78DF7C8E">
      <w:pPr>
        <w:pStyle w:val="ListParagraph"/>
        <w:numPr>
          <w:ilvl w:val="0"/>
          <w:numId w:val="89"/>
        </w:numPr>
        <w:spacing w:after="0"/>
        <w:rPr>
          <w:ins w:author="Zachary Cappella" w:date="2023-10-13T12:47:00Z" w:id="4166"/>
          <w:del w:author="Malachi Jamison" w:date="2023-11-06T14:36:00Z" w:id="4167"/>
          <w:rFonts w:eastAsia="Candara"/>
        </w:rPr>
      </w:pPr>
      <w:del w:author="Malachi Jamison" w:date="2023-11-06T14:36:00Z" w:id="4168">
        <w:r w:rsidRPr="0009091C" w:rsidDel="006C021A">
          <w:rPr>
            <w:rFonts w:eastAsia="Candara"/>
          </w:rPr>
          <w:delText>The recording functionality must remain consistent and correctly localized in different language settings, ensuring a seamless user experience for users in various regions.</w:delText>
        </w:r>
      </w:del>
    </w:p>
    <w:p w:rsidRPr="00FF5B41" w:rsidR="00FF5B41" w:rsidDel="006C021A" w:rsidRDefault="00FF5B41" w14:paraId="64F798E7" w14:textId="30BA3A50">
      <w:pPr>
        <w:spacing w:after="0"/>
        <w:rPr>
          <w:del w:author="Malachi Jamison" w:date="2023-11-06T14:36:00Z" w:id="4169"/>
          <w:rFonts w:eastAsia="Candara"/>
        </w:rPr>
        <w:pPrChange w:author="Zachary Cappella" w:date="2023-10-13T12:47:00Z" w:id="4170">
          <w:pPr>
            <w:pStyle w:val="ListParagraph"/>
            <w:numPr>
              <w:numId w:val="89"/>
            </w:numPr>
            <w:spacing w:after="0"/>
            <w:ind w:hanging="360"/>
          </w:pPr>
        </w:pPrChange>
      </w:pPr>
    </w:p>
    <w:p w:rsidR="3633FBB5" w:rsidDel="006C021A" w:rsidP="67C3BB09" w:rsidRDefault="3633FBB5" w14:paraId="71ED3F06" w14:textId="6FB093A5">
      <w:pPr>
        <w:spacing w:line="360" w:lineRule="auto"/>
        <w:rPr>
          <w:del w:author="Malachi Jamison" w:date="2023-11-06T14:36:00Z" w:id="4171"/>
        </w:rPr>
      </w:pPr>
      <w:del w:author="Malachi Jamison" w:date="2023-11-06T14:36:00Z" w:id="4172">
        <w:r w:rsidRPr="0009091C" w:rsidDel="006C021A">
          <w:rPr>
            <w:rFonts w:eastAsia="Candara"/>
            <w:b/>
          </w:rPr>
          <w:delText>Prerequisites:</w:delText>
        </w:r>
        <w:r w:rsidRPr="0009091C" w:rsidDel="006C021A">
          <w:rPr>
            <w:rFonts w:eastAsia="Candara"/>
          </w:rPr>
          <w:delText xml:space="preserve"> </w:delText>
        </w:r>
      </w:del>
    </w:p>
    <w:p w:rsidRPr="0009091C" w:rsidR="3633FBB5" w:rsidDel="006C021A" w:rsidP="003C5AC2" w:rsidRDefault="3633FBB5" w14:paraId="7B7FF559" w14:textId="480CAE1F">
      <w:pPr>
        <w:pStyle w:val="ListParagraph"/>
        <w:numPr>
          <w:ilvl w:val="0"/>
          <w:numId w:val="45"/>
        </w:numPr>
        <w:spacing w:after="0"/>
        <w:rPr>
          <w:del w:author="Malachi Jamison" w:date="2023-11-06T14:36:00Z" w:id="4173"/>
          <w:rFonts w:eastAsia="Candara"/>
        </w:rPr>
      </w:pPr>
      <w:del w:author="Malachi Jamison" w:date="2023-11-06T14:36:00Z" w:id="4174">
        <w:r w:rsidRPr="0009091C" w:rsidDel="006C021A">
          <w:rPr>
            <w:rFonts w:eastAsia="Candara"/>
          </w:rPr>
          <w:delText>The CogniOpen application must be correctly installed and operational on the test device.</w:delText>
        </w:r>
      </w:del>
    </w:p>
    <w:p w:rsidRPr="0009091C" w:rsidR="3633FBB5" w:rsidDel="006C021A" w:rsidP="003C5AC2" w:rsidRDefault="3633FBB5" w14:paraId="34050C64" w14:textId="68398657">
      <w:pPr>
        <w:pStyle w:val="ListParagraph"/>
        <w:numPr>
          <w:ilvl w:val="0"/>
          <w:numId w:val="45"/>
        </w:numPr>
        <w:spacing w:after="0"/>
        <w:rPr>
          <w:del w:author="Malachi Jamison" w:date="2023-11-06T14:36:00Z" w:id="4175"/>
          <w:rFonts w:eastAsia="Candara"/>
        </w:rPr>
      </w:pPr>
      <w:del w:author="Malachi Jamison" w:date="2023-11-06T14:36:00Z" w:id="4176">
        <w:r w:rsidRPr="0009091C" w:rsidDel="006C021A">
          <w:rPr>
            <w:rFonts w:eastAsia="Candara"/>
          </w:rPr>
          <w:delText>The test device's language settings must be modifiable to assess localization.</w:delText>
        </w:r>
      </w:del>
    </w:p>
    <w:p w:rsidR="3633FBB5" w:rsidDel="006C021A" w:rsidP="003C5AC2" w:rsidRDefault="3633FBB5" w14:paraId="38E2E6BD" w14:textId="171DDCBD">
      <w:pPr>
        <w:pStyle w:val="ListParagraph"/>
        <w:numPr>
          <w:ilvl w:val="0"/>
          <w:numId w:val="45"/>
        </w:numPr>
        <w:spacing w:after="0"/>
        <w:rPr>
          <w:ins w:author="Zachary Cappella" w:date="2023-10-13T12:47:00Z" w:id="4177"/>
          <w:del w:author="Malachi Jamison" w:date="2023-11-06T14:36:00Z" w:id="4178"/>
          <w:rFonts w:eastAsia="Candara"/>
        </w:rPr>
      </w:pPr>
      <w:del w:author="Malachi Jamison" w:date="2023-11-06T14:36:00Z" w:id="4179">
        <w:r w:rsidRPr="0009091C" w:rsidDel="006C021A">
          <w:rPr>
            <w:rFonts w:eastAsia="Candara"/>
          </w:rPr>
          <w:delText>The application's user interface elements and messages must be designed for localization in different languages.</w:delText>
        </w:r>
      </w:del>
    </w:p>
    <w:p w:rsidRPr="00FF5B41" w:rsidR="00FF5B41" w:rsidDel="006C021A" w:rsidRDefault="00FF5B41" w14:paraId="149D79EE" w14:textId="6FA9F296">
      <w:pPr>
        <w:spacing w:after="0"/>
        <w:rPr>
          <w:del w:author="Malachi Jamison" w:date="2023-11-06T14:36:00Z" w:id="4180"/>
          <w:rFonts w:eastAsia="Candara"/>
        </w:rPr>
        <w:pPrChange w:author="Zachary Cappella" w:date="2023-10-13T12:47:00Z" w:id="4181">
          <w:pPr>
            <w:pStyle w:val="ListParagraph"/>
            <w:numPr>
              <w:numId w:val="45"/>
            </w:numPr>
            <w:spacing w:after="0"/>
            <w:ind w:hanging="360"/>
          </w:pPr>
        </w:pPrChange>
      </w:pPr>
    </w:p>
    <w:p w:rsidR="3633FBB5" w:rsidDel="006C021A" w:rsidP="67C3BB09" w:rsidRDefault="3633FBB5" w14:paraId="2A616143" w14:textId="52C10BCE">
      <w:pPr>
        <w:spacing w:line="360" w:lineRule="auto"/>
        <w:rPr>
          <w:del w:author="Malachi Jamison" w:date="2023-11-06T14:36:00Z" w:id="4182"/>
        </w:rPr>
      </w:pPr>
      <w:del w:author="Malachi Jamison" w:date="2023-11-06T14:36:00Z" w:id="4183">
        <w:r w:rsidRPr="0009091C" w:rsidDel="006C021A">
          <w:rPr>
            <w:rFonts w:eastAsia="Candara"/>
            <w:b/>
          </w:rPr>
          <w:delText>Test Data:</w:delText>
        </w:r>
        <w:r w:rsidRPr="0009091C" w:rsidDel="006C021A">
          <w:rPr>
            <w:rFonts w:eastAsia="Candara"/>
          </w:rPr>
          <w:delText xml:space="preserve"> None </w:delText>
        </w:r>
      </w:del>
    </w:p>
    <w:p w:rsidR="3633FBB5" w:rsidDel="006C021A" w:rsidP="67C3BB09" w:rsidRDefault="3633FBB5" w14:paraId="2CF4CBB6" w14:textId="2AE0FB55">
      <w:pPr>
        <w:spacing w:line="360" w:lineRule="auto"/>
        <w:rPr>
          <w:del w:author="Malachi Jamison" w:date="2023-11-06T14:36:00Z" w:id="4184"/>
        </w:rPr>
      </w:pPr>
      <w:del w:author="Malachi Jamison" w:date="2023-11-06T14:36:00Z" w:id="4185">
        <w:r w:rsidRPr="0009091C" w:rsidDel="006C021A">
          <w:rPr>
            <w:rFonts w:eastAsia="Candara"/>
            <w:b/>
          </w:rPr>
          <w:delText>Test Steps:</w:delText>
        </w:r>
      </w:del>
    </w:p>
    <w:p w:rsidR="3633FBB5" w:rsidDel="006C021A" w:rsidP="003C5AC2" w:rsidRDefault="3633FBB5" w14:paraId="79C06920" w14:textId="087316C6">
      <w:pPr>
        <w:pStyle w:val="ListParagraph"/>
        <w:numPr>
          <w:ilvl w:val="0"/>
          <w:numId w:val="44"/>
        </w:numPr>
        <w:spacing w:after="0"/>
        <w:rPr>
          <w:ins w:author="Zachary Cappella" w:date="2023-10-13T12:47:00Z" w:id="4186"/>
          <w:del w:author="Malachi Jamison" w:date="2023-11-06T14:36:00Z" w:id="4187"/>
          <w:rFonts w:eastAsia="Candara"/>
        </w:rPr>
      </w:pPr>
      <w:del w:author="Malachi Jamison" w:date="2023-11-06T14:36:00Z" w:id="4188">
        <w:r w:rsidRPr="0009091C" w:rsidDel="006C021A">
          <w:rPr>
            <w:rFonts w:eastAsia="Candara"/>
          </w:rPr>
          <w:delText>Test the recording functionality with different language settings (e.g., change the device language settings).</w:delText>
        </w:r>
      </w:del>
    </w:p>
    <w:p w:rsidRPr="00FF5B41" w:rsidR="00FF5B41" w:rsidDel="006C021A" w:rsidRDefault="00FF5B41" w14:paraId="32B51956" w14:textId="423D637A">
      <w:pPr>
        <w:spacing w:after="0"/>
        <w:rPr>
          <w:del w:author="Malachi Jamison" w:date="2023-11-06T14:36:00Z" w:id="4189"/>
          <w:rFonts w:eastAsia="Candara"/>
        </w:rPr>
        <w:pPrChange w:author="Zachary Cappella" w:date="2023-10-13T12:47:00Z" w:id="4190">
          <w:pPr>
            <w:pStyle w:val="ListParagraph"/>
            <w:numPr>
              <w:numId w:val="44"/>
            </w:numPr>
            <w:spacing w:after="0"/>
            <w:ind w:hanging="360"/>
          </w:pPr>
        </w:pPrChange>
      </w:pPr>
    </w:p>
    <w:p w:rsidR="3633FBB5" w:rsidDel="006C021A" w:rsidP="67C3BB09" w:rsidRDefault="3633FBB5" w14:paraId="36A0598D" w14:textId="7A36AF0D">
      <w:pPr>
        <w:spacing w:line="360" w:lineRule="auto"/>
        <w:rPr>
          <w:del w:author="Malachi Jamison" w:date="2023-11-06T14:36:00Z" w:id="4191"/>
        </w:rPr>
      </w:pPr>
      <w:del w:author="Malachi Jamison" w:date="2023-11-06T14:36:00Z" w:id="4192">
        <w:r w:rsidRPr="0009091C" w:rsidDel="006C021A">
          <w:rPr>
            <w:rFonts w:eastAsia="Candara"/>
            <w:b/>
          </w:rPr>
          <w:delText>Expected Result:</w:delText>
        </w:r>
        <w:r w:rsidRPr="0009091C" w:rsidDel="006C021A">
          <w:rPr>
            <w:rFonts w:eastAsia="Candara"/>
          </w:rPr>
          <w:delText xml:space="preserve"> The recording functionality remains consistent and is correctly localized in the selected language.</w:delText>
        </w:r>
      </w:del>
    </w:p>
    <w:p w:rsidR="3633FBB5" w:rsidDel="006C021A" w:rsidP="67C3BB09" w:rsidRDefault="3633FBB5" w14:paraId="088E6DC9" w14:textId="584E73E9">
      <w:pPr>
        <w:spacing w:line="360" w:lineRule="auto"/>
        <w:rPr>
          <w:del w:author="Malachi Jamison" w:date="2023-11-06T14:36:00Z" w:id="4193"/>
        </w:rPr>
      </w:pPr>
      <w:del w:author="Malachi Jamison" w:date="2023-11-06T14:36:00Z" w:id="4194">
        <w:r w:rsidRPr="0009091C" w:rsidDel="006C021A">
          <w:rPr>
            <w:rFonts w:eastAsia="Candara"/>
            <w:b/>
          </w:rPr>
          <w:delText>Test Environment:</w:delText>
        </w:r>
        <w:r w:rsidRPr="0009091C" w:rsidDel="006C021A">
          <w:rPr>
            <w:rFonts w:eastAsia="Candara"/>
          </w:rPr>
          <w:delText xml:space="preserve"> </w:delText>
        </w:r>
      </w:del>
    </w:p>
    <w:p w:rsidR="3633FBB5" w:rsidDel="006C021A" w:rsidP="67C3BB09" w:rsidRDefault="3633FBB5" w14:paraId="7DE0BCFB" w14:textId="078E62F8">
      <w:pPr>
        <w:spacing w:line="360" w:lineRule="auto"/>
        <w:rPr>
          <w:del w:author="Malachi Jamison" w:date="2023-11-06T14:36:00Z" w:id="4195"/>
        </w:rPr>
      </w:pPr>
      <w:del w:author="Malachi Jamison" w:date="2023-11-06T14:36:00Z" w:id="4196">
        <w:r w:rsidRPr="0009091C" w:rsidDel="006C021A">
          <w:rPr>
            <w:rFonts w:eastAsia="Candara"/>
            <w:b/>
          </w:rPr>
          <w:delText>Device:</w:delText>
        </w:r>
        <w:r w:rsidRPr="0009091C" w:rsidDel="006C021A">
          <w:rPr>
            <w:rFonts w:eastAsia="Candara"/>
          </w:rPr>
          <w:delText xml:space="preserve"> [fill out when test environment is created]</w:delText>
        </w:r>
      </w:del>
    </w:p>
    <w:p w:rsidR="3633FBB5" w:rsidDel="006C021A" w:rsidP="67C3BB09" w:rsidRDefault="3633FBB5" w14:paraId="687F8205" w14:textId="41DBFD49">
      <w:pPr>
        <w:spacing w:line="360" w:lineRule="auto"/>
        <w:rPr>
          <w:del w:author="Malachi Jamison" w:date="2023-11-06T14:36:00Z" w:id="4197"/>
        </w:rPr>
      </w:pPr>
      <w:del w:author="Malachi Jamison" w:date="2023-11-06T14:36:00Z" w:id="4198">
        <w:r w:rsidRPr="0009091C" w:rsidDel="006C021A">
          <w:rPr>
            <w:rFonts w:eastAsia="Candara"/>
            <w:b/>
          </w:rPr>
          <w:delText>Application Version</w:delText>
        </w:r>
        <w:r w:rsidRPr="0009091C" w:rsidDel="006C021A">
          <w:rPr>
            <w:rFonts w:eastAsia="Candara"/>
          </w:rPr>
          <w:delText xml:space="preserve">: [fill out when we release a version of CogniOpen] </w:delText>
        </w:r>
      </w:del>
    </w:p>
    <w:p w:rsidR="3633FBB5" w:rsidDel="006C021A" w:rsidP="67C3BB09" w:rsidRDefault="3633FBB5" w14:paraId="12AB2F77" w14:textId="3FE775FC">
      <w:pPr>
        <w:spacing w:line="360" w:lineRule="auto"/>
        <w:rPr>
          <w:del w:author="Malachi Jamison" w:date="2023-11-06T14:36:00Z" w:id="4199"/>
        </w:rPr>
      </w:pPr>
      <w:del w:author="Malachi Jamison" w:date="2023-11-06T14:36:00Z" w:id="4200">
        <w:r w:rsidRPr="0009091C" w:rsidDel="006C021A">
          <w:rPr>
            <w:rFonts w:eastAsia="Candara"/>
            <w:b/>
          </w:rPr>
          <w:delText>Test Data Setup:</w:delText>
        </w:r>
        <w:r w:rsidRPr="0009091C" w:rsidDel="006C021A">
          <w:rPr>
            <w:rFonts w:eastAsia="Candara"/>
          </w:rPr>
          <w:delText xml:space="preserve"> Change the device language settings for testing. </w:delText>
        </w:r>
      </w:del>
    </w:p>
    <w:p w:rsidR="3633FBB5" w:rsidDel="006C021A" w:rsidP="67C3BB09" w:rsidRDefault="3633FBB5" w14:paraId="25D1385A" w14:textId="44F033F0">
      <w:pPr>
        <w:spacing w:line="360" w:lineRule="auto"/>
        <w:rPr>
          <w:del w:author="Malachi Jamison" w:date="2023-11-06T14:36:00Z" w:id="4201"/>
        </w:rPr>
      </w:pPr>
      <w:del w:author="Malachi Jamison" w:date="2023-11-06T14:36:00Z" w:id="4202">
        <w:r w:rsidRPr="0009091C" w:rsidDel="006C021A">
          <w:rPr>
            <w:rFonts w:eastAsia="Candara"/>
            <w:b/>
          </w:rPr>
          <w:delText>Test Execution:</w:delText>
        </w:r>
        <w:r w:rsidRPr="0009091C" w:rsidDel="006C021A">
          <w:rPr>
            <w:rFonts w:eastAsia="Candara"/>
          </w:rPr>
          <w:delText xml:space="preserve"> [Record the actual results here as the test is executed.]</w:delText>
        </w:r>
      </w:del>
    </w:p>
    <w:p w:rsidR="3633FBB5" w:rsidDel="006C021A" w:rsidP="67C3BB09" w:rsidRDefault="3633FBB5" w14:paraId="2534BE2A" w14:textId="42AF75F6">
      <w:pPr>
        <w:spacing w:line="360" w:lineRule="auto"/>
        <w:rPr>
          <w:del w:author="Malachi Jamison" w:date="2023-11-06T14:36:00Z" w:id="4203"/>
        </w:rPr>
      </w:pPr>
      <w:del w:author="Malachi Jamison" w:date="2023-11-06T14:36:00Z" w:id="4204">
        <w:r w:rsidRPr="0009091C" w:rsidDel="006C021A">
          <w:rPr>
            <w:rFonts w:eastAsia="Candara"/>
          </w:rPr>
          <w:delText xml:space="preserve"> </w:delText>
        </w:r>
        <w:r w:rsidRPr="0009091C" w:rsidDel="006C021A">
          <w:rPr>
            <w:rFonts w:eastAsia="Candara"/>
            <w:b/>
          </w:rPr>
          <w:delText>Pass/Fail Criteria:</w:delText>
        </w:r>
      </w:del>
    </w:p>
    <w:p w:rsidRPr="0009091C" w:rsidR="3633FBB5" w:rsidDel="006C021A" w:rsidP="003C5AC2" w:rsidRDefault="3633FBB5" w14:paraId="2D6DAADF" w14:textId="4019CA71">
      <w:pPr>
        <w:pStyle w:val="ListParagraph"/>
        <w:numPr>
          <w:ilvl w:val="0"/>
          <w:numId w:val="43"/>
        </w:numPr>
        <w:spacing w:after="0"/>
        <w:rPr>
          <w:del w:author="Malachi Jamison" w:date="2023-11-06T14:36:00Z" w:id="4205"/>
          <w:rFonts w:eastAsia="Candara"/>
        </w:rPr>
      </w:pPr>
      <w:del w:author="Malachi Jamison" w:date="2023-11-06T14:36:00Z" w:id="4206">
        <w:r w:rsidRPr="0009091C" w:rsidDel="006C021A">
          <w:rPr>
            <w:rFonts w:eastAsia="Candara"/>
            <w:b/>
          </w:rPr>
          <w:delText>Pass:</w:delText>
        </w:r>
        <w:r w:rsidRPr="0009091C" w:rsidDel="006C021A">
          <w:rPr>
            <w:rFonts w:eastAsia="Candara"/>
          </w:rPr>
          <w:delText xml:space="preserve"> The recording functionality is consistent and correctly localized in the selected language.</w:delText>
        </w:r>
      </w:del>
    </w:p>
    <w:p w:rsidRPr="0009091C" w:rsidR="3633FBB5" w:rsidDel="006C021A" w:rsidP="003C5AC2" w:rsidRDefault="3633FBB5" w14:paraId="4C2ADF88" w14:textId="6D7BEC20">
      <w:pPr>
        <w:pStyle w:val="ListParagraph"/>
        <w:numPr>
          <w:ilvl w:val="0"/>
          <w:numId w:val="43"/>
        </w:numPr>
        <w:spacing w:after="0"/>
        <w:rPr>
          <w:del w:author="Malachi Jamison" w:date="2023-11-06T14:36:00Z" w:id="4207"/>
          <w:rFonts w:eastAsia="Candara"/>
        </w:rPr>
      </w:pPr>
      <w:del w:author="Malachi Jamison" w:date="2023-11-06T14:36:00Z" w:id="4208">
        <w:r w:rsidRPr="0009091C" w:rsidDel="006C021A">
          <w:rPr>
            <w:rFonts w:eastAsia="Candara"/>
            <w:b/>
          </w:rPr>
          <w:delText>Fail:</w:delText>
        </w:r>
        <w:r w:rsidRPr="0009091C" w:rsidDel="006C021A">
          <w:rPr>
            <w:rFonts w:eastAsia="Candara"/>
          </w:rPr>
          <w:delText xml:space="preserve"> If elements or messages are not correctly localized, or if inconsistencies are observed.</w:delText>
        </w:r>
      </w:del>
    </w:p>
    <w:p w:rsidR="3633FBB5" w:rsidDel="006C021A" w:rsidP="67C3BB09" w:rsidRDefault="3633FBB5" w14:paraId="61437723" w14:textId="03728851">
      <w:pPr>
        <w:spacing w:line="360" w:lineRule="auto"/>
        <w:rPr>
          <w:del w:author="Malachi Jamison" w:date="2023-11-06T14:36:00Z" w:id="4209"/>
        </w:rPr>
      </w:pPr>
      <w:del w:author="Malachi Jamison" w:date="2023-11-06T14:36:00Z" w:id="4210">
        <w:r w:rsidRPr="0009091C" w:rsidDel="006C021A">
          <w:rPr>
            <w:rFonts w:eastAsia="Candara"/>
            <w:b/>
          </w:rPr>
          <w:delText xml:space="preserve">Notes/Comments: </w:delText>
        </w:r>
        <w:r w:rsidRPr="0009091C" w:rsidDel="006C021A">
          <w:rPr>
            <w:rFonts w:eastAsia="Candara"/>
          </w:rPr>
          <w:delText xml:space="preserve">[Add any additional comments or observations here.] </w:delText>
        </w:r>
      </w:del>
    </w:p>
    <w:p w:rsidR="3633FBB5" w:rsidDel="006C021A" w:rsidP="67C3BB09" w:rsidRDefault="3633FBB5" w14:paraId="6EC22F6B" w14:textId="2376B0D5">
      <w:pPr>
        <w:spacing w:line="360" w:lineRule="auto"/>
        <w:rPr>
          <w:del w:author="Malachi Jamison" w:date="2023-11-06T14:36:00Z" w:id="4211"/>
        </w:rPr>
      </w:pPr>
      <w:del w:author="Malachi Jamison" w:date="2023-11-06T14:36:00Z" w:id="4212">
        <w:r w:rsidRPr="0009091C" w:rsidDel="006C021A">
          <w:rPr>
            <w:rFonts w:eastAsia="Candara"/>
            <w:b/>
          </w:rPr>
          <w:delText>Attachments:</w:delText>
        </w:r>
        <w:r w:rsidRPr="0009091C" w:rsidDel="006C021A">
          <w:rPr>
            <w:rFonts w:eastAsia="Candara"/>
          </w:rPr>
          <w:delText xml:space="preserve"> [Include any relevant attachments, if needed.]</w:delText>
        </w:r>
      </w:del>
    </w:p>
    <w:p w:rsidR="3633FBB5" w:rsidDel="006C021A" w:rsidP="67C3BB09" w:rsidRDefault="3633FBB5" w14:paraId="0771376C" w14:textId="4864ACC1">
      <w:pPr>
        <w:spacing w:line="360" w:lineRule="auto"/>
        <w:rPr>
          <w:del w:author="Malachi Jamison" w:date="2023-11-06T14:36:00Z" w:id="4213"/>
        </w:rPr>
      </w:pPr>
      <w:del w:author="Malachi Jamison" w:date="2023-11-06T14:36:00Z" w:id="4214">
        <w:r w:rsidRPr="0009091C" w:rsidDel="006C021A">
          <w:rPr>
            <w:rFonts w:eastAsia="Candara"/>
            <w:b/>
          </w:rPr>
          <w:delText>Assumptions:</w:delText>
        </w:r>
      </w:del>
    </w:p>
    <w:p w:rsidRPr="0009091C" w:rsidR="3633FBB5" w:rsidDel="006C021A" w:rsidP="003C5AC2" w:rsidRDefault="3633FBB5" w14:paraId="08039CC5" w14:textId="293E8F5A">
      <w:pPr>
        <w:pStyle w:val="ListParagraph"/>
        <w:numPr>
          <w:ilvl w:val="0"/>
          <w:numId w:val="42"/>
        </w:numPr>
        <w:spacing w:after="0"/>
        <w:rPr>
          <w:del w:author="Malachi Jamison" w:date="2023-11-06T14:36:00Z" w:id="4215"/>
          <w:rFonts w:eastAsia="Candara"/>
        </w:rPr>
      </w:pPr>
      <w:del w:author="Malachi Jamison" w:date="2023-11-06T14:36:00Z" w:id="4216">
        <w:r w:rsidRPr="0009091C" w:rsidDel="006C021A">
          <w:rPr>
            <w:rFonts w:eastAsia="Candara"/>
          </w:rPr>
          <w:delText>The CogniOpen application is correctly installed and operational on the test device.</w:delText>
        </w:r>
      </w:del>
    </w:p>
    <w:p w:rsidRPr="0009091C" w:rsidR="3633FBB5" w:rsidDel="006C021A" w:rsidP="003C5AC2" w:rsidRDefault="3633FBB5" w14:paraId="11CC2FEF" w14:textId="1B2E4C3A">
      <w:pPr>
        <w:pStyle w:val="ListParagraph"/>
        <w:numPr>
          <w:ilvl w:val="0"/>
          <w:numId w:val="42"/>
        </w:numPr>
        <w:spacing w:after="0"/>
        <w:rPr>
          <w:del w:author="Malachi Jamison" w:date="2023-11-06T14:36:00Z" w:id="4217"/>
          <w:rFonts w:eastAsia="Candara"/>
        </w:rPr>
      </w:pPr>
      <w:del w:author="Malachi Jamison" w:date="2023-11-06T14:36:00Z" w:id="4218">
        <w:r w:rsidRPr="0009091C" w:rsidDel="006C021A">
          <w:rPr>
            <w:rFonts w:eastAsia="Candara"/>
          </w:rPr>
          <w:delText>The device's language settings can be modified to assess localization.</w:delText>
        </w:r>
      </w:del>
    </w:p>
    <w:p w:rsidR="3633FBB5" w:rsidDel="006C021A" w:rsidP="003C5AC2" w:rsidRDefault="3633FBB5" w14:paraId="286F27E6" w14:textId="6ECAA5EB">
      <w:pPr>
        <w:pStyle w:val="ListParagraph"/>
        <w:numPr>
          <w:ilvl w:val="0"/>
          <w:numId w:val="42"/>
        </w:numPr>
        <w:spacing w:after="0"/>
        <w:rPr>
          <w:ins w:author="Zachary Cappella" w:date="2023-10-13T12:48:00Z" w:id="4219"/>
          <w:del w:author="Malachi Jamison" w:date="2023-11-06T14:36:00Z" w:id="4220"/>
          <w:rFonts w:eastAsia="Candara"/>
        </w:rPr>
      </w:pPr>
      <w:del w:author="Malachi Jamison" w:date="2023-11-06T14:36:00Z" w:id="4221">
        <w:r w:rsidRPr="0009091C" w:rsidDel="006C021A">
          <w:rPr>
            <w:rFonts w:eastAsia="Candara"/>
          </w:rPr>
          <w:delText>The application's user interface elements and messages are localized in different language settings as required.</w:delText>
        </w:r>
      </w:del>
    </w:p>
    <w:p w:rsidRPr="00FF5B41" w:rsidR="00FF5B41" w:rsidDel="006C021A" w:rsidRDefault="00FF5B41" w14:paraId="4245FC25" w14:textId="6F4C1FF4">
      <w:pPr>
        <w:spacing w:after="0"/>
        <w:rPr>
          <w:del w:author="Malachi Jamison" w:date="2023-11-06T14:36:00Z" w:id="4222"/>
          <w:rFonts w:eastAsia="Candara"/>
        </w:rPr>
        <w:pPrChange w:author="Zachary Cappella" w:date="2023-10-13T12:48:00Z" w:id="4223">
          <w:pPr>
            <w:pStyle w:val="ListParagraph"/>
            <w:numPr>
              <w:numId w:val="42"/>
            </w:numPr>
            <w:spacing w:after="0"/>
            <w:ind w:hanging="360"/>
          </w:pPr>
        </w:pPrChange>
      </w:pPr>
    </w:p>
    <w:p w:rsidR="00FF5B41" w:rsidDel="00FF5B41" w:rsidP="456EBA5E" w:rsidRDefault="3633FBB5" w14:paraId="42A8D28B" w14:textId="5672CFF2">
      <w:pPr>
        <w:rPr>
          <w:del w:author="Zachary Cappella" w:date="2023-10-13T12:48:00Z" w:id="4224"/>
          <w:rFonts w:eastAsia="Candara"/>
        </w:rPr>
      </w:pPr>
      <w:del w:author="Malachi Jamison" w:date="2023-11-06T14:36:00Z" w:id="4225">
        <w:r w:rsidRPr="0009091C" w:rsidDel="006C021A">
          <w:rPr>
            <w:rFonts w:eastAsia="Candara"/>
          </w:rPr>
          <w:delText xml:space="preserve"> </w:delText>
        </w:r>
      </w:del>
    </w:p>
    <w:p w:rsidR="456EBA5E" w:rsidP="456EBA5E" w:rsidRDefault="006C021A" w14:paraId="5C26672E" w14:textId="61A1F26A">
      <w:ins w:author="Zachary Cappella" w:date="2023-10-13T12:47:00Z" w:id="4226">
        <w:r>
          <w:rPr>
            <w:noProof/>
          </w:rPr>
          <w:pict w14:anchorId="73FD45F5">
            <v:rect id="_x0000_i1055" style="width:468pt;height:.05pt;mso-width-percent:0;mso-height-percent:0;mso-width-percent:0;mso-height-percent:0" alt="" o:hr="t" o:hrstd="t" o:hralign="center" fillcolor="#a0a0a0" stroked="f"/>
          </w:pict>
        </w:r>
      </w:ins>
    </w:p>
    <w:p w:rsidRPr="0009091C" w:rsidR="002C5CBC" w:rsidP="00D83A0B" w:rsidRDefault="002C5CBC" w14:paraId="728C2A44" w14:textId="40934318">
      <w:pPr>
        <w:pStyle w:val="Heading3"/>
        <w:rPr>
          <w:rFonts w:ascii="Times New Roman" w:hAnsi="Times New Roman" w:cs="Times New Roman"/>
        </w:rPr>
      </w:pPr>
      <w:bookmarkStart w:name="_Toc148095173" w:id="4227"/>
      <w:bookmarkStart w:name="_Toc266696000" w:id="4228"/>
      <w:bookmarkStart w:name="_Toc1879647384" w:id="757673071"/>
      <w:r w:rsidRPr="167C278A" w:rsidR="002C5CBC">
        <w:rPr>
          <w:rFonts w:ascii="Times New Roman" w:hAnsi="Times New Roman" w:cs="Times New Roman"/>
        </w:rPr>
        <w:t>3.1.</w:t>
      </w:r>
      <w:ins w:author="Malachi Jamison" w:date="2023-11-06T12:43:00Z" w:id="2102156180">
        <w:r w:rsidRPr="167C278A" w:rsidR="00367472">
          <w:rPr>
            <w:rFonts w:ascii="Times New Roman" w:hAnsi="Times New Roman" w:cs="Times New Roman"/>
          </w:rPr>
          <w:t>5</w:t>
        </w:r>
      </w:ins>
      <w:del w:author="Malachi Jamison" w:date="2023-11-06T12:43:00Z" w:id="179756283">
        <w:r w:rsidRPr="167C278A" w:rsidDel="002C5CBC">
          <w:rPr>
            <w:rFonts w:ascii="Times New Roman" w:hAnsi="Times New Roman" w:cs="Times New Roman"/>
          </w:rPr>
          <w:delText>6</w:delText>
        </w:r>
      </w:del>
      <w:r w:rsidRPr="167C278A" w:rsidR="002C5CBC">
        <w:rPr>
          <w:rFonts w:ascii="Times New Roman" w:hAnsi="Times New Roman" w:cs="Times New Roman"/>
        </w:rPr>
        <w:t xml:space="preserve"> </w:t>
      </w:r>
      <w:r w:rsidRPr="167C278A" w:rsidR="00D83A0B">
        <w:rPr>
          <w:rFonts w:ascii="Times New Roman" w:hAnsi="Times New Roman" w:cs="Times New Roman"/>
        </w:rPr>
        <w:t>Record Video Test Cases – Team A</w:t>
      </w:r>
      <w:bookmarkEnd w:id="4227"/>
      <w:bookmarkEnd w:id="4228"/>
      <w:bookmarkEnd w:id="757673071"/>
    </w:p>
    <w:p w:rsidRPr="00710C61" w:rsidR="00710C61" w:rsidP="00710C61" w:rsidRDefault="00710C61" w14:paraId="355DCFDD" w14:textId="300F4675">
      <w:pPr>
        <w:rPr>
          <w:ins w:author="Zachary Cappella" w:date="2023-10-13T12:48:00Z" w:id="4231"/>
        </w:rPr>
      </w:pPr>
      <w:r>
        <w:t>These test cases will be covered by our accompanying team that is assisting in the development of the CogniOpen application.</w:t>
      </w:r>
    </w:p>
    <w:p w:rsidRPr="0009091C" w:rsidR="00FF5B41" w:rsidP="00710C61" w:rsidRDefault="006C021A" w14:paraId="5FC89F66" w14:textId="2E97EF1C">
      <w:ins w:author="Zachary Cappella" w:date="2023-10-13T12:48:00Z" w:id="4232">
        <w:r>
          <w:rPr>
            <w:noProof/>
          </w:rPr>
          <w:pict w14:anchorId="11BFB787">
            <v:rect id="_x0000_i1056" style="width:468pt;height:.05pt;mso-width-percent:0;mso-height-percent:0;mso-width-percent:0;mso-height-percent:0" alt="" o:hr="t" o:hrstd="t" o:hralign="center" fillcolor="#a0a0a0" stroked="f"/>
          </w:pict>
        </w:r>
      </w:ins>
    </w:p>
    <w:p w:rsidRPr="0009091C" w:rsidR="00D83A0B" w:rsidP="00D83A0B" w:rsidRDefault="00D83A0B" w14:paraId="18E963D6" w14:textId="62CF367F">
      <w:pPr>
        <w:pStyle w:val="Heading3"/>
        <w:rPr>
          <w:rFonts w:ascii="Times New Roman" w:hAnsi="Times New Roman" w:cs="Times New Roman"/>
        </w:rPr>
      </w:pPr>
      <w:bookmarkStart w:name="_Toc148095174" w:id="4233"/>
      <w:bookmarkStart w:name="_Toc1171881561" w:id="4234"/>
      <w:bookmarkStart w:name="_Toc1433860113" w:id="1715001661"/>
      <w:r w:rsidRPr="167C278A" w:rsidR="00D83A0B">
        <w:rPr>
          <w:rFonts w:ascii="Times New Roman" w:hAnsi="Times New Roman" w:cs="Times New Roman"/>
        </w:rPr>
        <w:t>3.1.</w:t>
      </w:r>
      <w:ins w:author="Malachi Jamison" w:date="2023-11-06T12:43:00Z" w:id="1851559677">
        <w:r w:rsidRPr="167C278A" w:rsidR="00367472">
          <w:rPr>
            <w:rFonts w:ascii="Times New Roman" w:hAnsi="Times New Roman" w:cs="Times New Roman"/>
          </w:rPr>
          <w:t>6</w:t>
        </w:r>
      </w:ins>
      <w:del w:author="Malachi Jamison" w:date="2023-11-06T12:43:00Z" w:id="481223350">
        <w:r w:rsidRPr="167C278A" w:rsidDel="00D83A0B">
          <w:rPr>
            <w:rFonts w:ascii="Times New Roman" w:hAnsi="Times New Roman" w:cs="Times New Roman"/>
          </w:rPr>
          <w:delText>7</w:delText>
        </w:r>
      </w:del>
      <w:r w:rsidRPr="167C278A" w:rsidR="00D83A0B">
        <w:rPr>
          <w:rFonts w:ascii="Times New Roman" w:hAnsi="Times New Roman" w:cs="Times New Roman"/>
        </w:rPr>
        <w:t xml:space="preserve"> Photo Gallery </w:t>
      </w:r>
      <w:r w:rsidRPr="167C278A" w:rsidR="009242B9">
        <w:rPr>
          <w:rFonts w:ascii="Times New Roman" w:hAnsi="Times New Roman" w:cs="Times New Roman"/>
        </w:rPr>
        <w:t>Test Cases – Team A</w:t>
      </w:r>
      <w:bookmarkEnd w:id="4233"/>
      <w:bookmarkEnd w:id="4234"/>
      <w:bookmarkEnd w:id="1715001661"/>
    </w:p>
    <w:p w:rsidRPr="00710C61" w:rsidR="008315FB" w:rsidP="00710C61" w:rsidRDefault="00710C61" w14:paraId="13524997" w14:textId="7AB6748E">
      <w:pPr>
        <w:rPr>
          <w:ins w:author="Zachary Cappella" w:date="2023-10-13T12:48:00Z" w:id="4237"/>
        </w:rPr>
      </w:pPr>
      <w:r>
        <w:t>These test cases will be covered by our accompanying team that is assisting in the development of the CogniOpen application.</w:t>
      </w:r>
    </w:p>
    <w:p w:rsidRPr="0009091C" w:rsidR="00FF5B41" w:rsidP="00710C61" w:rsidRDefault="006C021A" w14:paraId="3263DE9C" w14:textId="0D998EBA">
      <w:ins w:author="Zachary Cappella" w:date="2023-10-13T12:48:00Z" w:id="4238">
        <w:r>
          <w:rPr>
            <w:noProof/>
          </w:rPr>
          <w:pict w14:anchorId="47AA99E0">
            <v:rect id="_x0000_i1057" style="width:468pt;height:.05pt;mso-width-percent:0;mso-height-percent:0;mso-width-percent:0;mso-height-percent:0" alt="" o:hr="t" o:hrstd="t" o:hralign="center" fillcolor="#a0a0a0" stroked="f"/>
          </w:pict>
        </w:r>
      </w:ins>
    </w:p>
    <w:p w:rsidRPr="0009091C" w:rsidR="00CD75D9" w:rsidP="009242B9" w:rsidRDefault="00CD75D9" w14:paraId="28B6A031" w14:textId="010A863B">
      <w:pPr>
        <w:pStyle w:val="Heading3"/>
        <w:rPr>
          <w:rFonts w:ascii="Times New Roman" w:hAnsi="Times New Roman" w:cs="Times New Roman"/>
        </w:rPr>
      </w:pPr>
      <w:bookmarkStart w:name="_Toc148095175" w:id="4239"/>
      <w:bookmarkStart w:name="_Toc272767163" w:id="4240"/>
      <w:bookmarkStart w:name="_Toc891086861" w:id="327077761"/>
      <w:r w:rsidRPr="167C278A" w:rsidR="00CD75D9">
        <w:rPr>
          <w:rFonts w:ascii="Times New Roman" w:hAnsi="Times New Roman" w:cs="Times New Roman"/>
        </w:rPr>
        <w:t>3.1.</w:t>
      </w:r>
      <w:ins w:author="Malachi Jamison" w:date="2023-11-06T12:43:00Z" w:id="377432313">
        <w:r w:rsidRPr="167C278A" w:rsidR="00367472">
          <w:rPr>
            <w:rFonts w:ascii="Times New Roman" w:hAnsi="Times New Roman" w:cs="Times New Roman"/>
          </w:rPr>
          <w:t>7</w:t>
        </w:r>
      </w:ins>
      <w:del w:author="Malachi Jamison" w:date="2023-11-06T12:43:00Z" w:id="414664380">
        <w:r w:rsidRPr="167C278A" w:rsidDel="00CD75D9">
          <w:rPr>
            <w:rFonts w:ascii="Times New Roman" w:hAnsi="Times New Roman" w:cs="Times New Roman"/>
          </w:rPr>
          <w:delText>8</w:delText>
        </w:r>
      </w:del>
      <w:r w:rsidRPr="167C278A" w:rsidR="00CD75D9">
        <w:rPr>
          <w:rFonts w:ascii="Times New Roman" w:hAnsi="Times New Roman" w:cs="Times New Roman"/>
        </w:rPr>
        <w:t xml:space="preserve"> Video Gallery Test Cases – Team A</w:t>
      </w:r>
      <w:bookmarkEnd w:id="4239"/>
      <w:bookmarkEnd w:id="4240"/>
      <w:bookmarkEnd w:id="327077761"/>
    </w:p>
    <w:p w:rsidRPr="00710C61" w:rsidR="008315FB" w:rsidP="00710C61" w:rsidRDefault="00710C61" w14:paraId="17380B71" w14:textId="3A1C4F5C">
      <w:pPr>
        <w:rPr>
          <w:ins w:author="Zachary Cappella" w:date="2023-10-13T12:48:00Z" w:id="4243"/>
        </w:rPr>
      </w:pPr>
      <w:r>
        <w:t>These test cases will be covered by our accompanying team that is assisting in the development of the CogniOpen application.</w:t>
      </w:r>
    </w:p>
    <w:p w:rsidRPr="0009091C" w:rsidR="00FF5B41" w:rsidP="00710C61" w:rsidRDefault="006C021A" w14:paraId="4D37A8BA" w14:textId="45141AA4">
      <w:ins w:author="Zachary Cappella" w:date="2023-10-13T12:48:00Z" w:id="4244">
        <w:r>
          <w:rPr>
            <w:noProof/>
          </w:rPr>
          <w:pict w14:anchorId="4EE8889D">
            <v:rect id="_x0000_i1058" style="width:468pt;height:.05pt;mso-width-percent:0;mso-height-percent:0;mso-width-percent:0;mso-height-percent:0" alt="" o:hr="t" o:hrstd="t" o:hralign="center" fillcolor="#a0a0a0" stroked="f"/>
          </w:pict>
        </w:r>
      </w:ins>
    </w:p>
    <w:p w:rsidRPr="0009091C" w:rsidR="009242B9" w:rsidP="009242B9" w:rsidRDefault="009242B9" w14:paraId="60F74D94" w14:textId="2B23B806">
      <w:pPr>
        <w:pStyle w:val="Heading3"/>
        <w:rPr>
          <w:rFonts w:ascii="Times New Roman" w:hAnsi="Times New Roman" w:cs="Times New Roman"/>
        </w:rPr>
      </w:pPr>
      <w:bookmarkStart w:name="_Toc148095176" w:id="4245"/>
      <w:bookmarkStart w:name="_Toc139548465" w:id="4246"/>
      <w:bookmarkStart w:name="_Toc1625228429" w:id="1950745615"/>
      <w:r w:rsidRPr="167C278A" w:rsidR="009242B9">
        <w:rPr>
          <w:rFonts w:ascii="Times New Roman" w:hAnsi="Times New Roman" w:cs="Times New Roman"/>
        </w:rPr>
        <w:t>3.1.</w:t>
      </w:r>
      <w:ins w:author="Malachi Jamison" w:date="2023-11-06T12:43:00Z" w:id="1414107444">
        <w:r w:rsidRPr="167C278A" w:rsidR="00367472">
          <w:rPr>
            <w:rFonts w:ascii="Times New Roman" w:hAnsi="Times New Roman" w:cs="Times New Roman"/>
          </w:rPr>
          <w:t>8</w:t>
        </w:r>
      </w:ins>
      <w:del w:author="Malachi Jamison" w:date="2023-11-06T12:43:00Z" w:id="1922604128">
        <w:r w:rsidRPr="167C278A" w:rsidDel="001C37F1">
          <w:rPr>
            <w:rFonts w:ascii="Times New Roman" w:hAnsi="Times New Roman" w:cs="Times New Roman"/>
          </w:rPr>
          <w:delText>9</w:delText>
        </w:r>
      </w:del>
      <w:r w:rsidRPr="167C278A" w:rsidR="009242B9">
        <w:rPr>
          <w:rFonts w:ascii="Times New Roman" w:hAnsi="Times New Roman" w:cs="Times New Roman"/>
        </w:rPr>
        <w:t xml:space="preserve"> Audio Gallery Test Cases – Team A</w:t>
      </w:r>
      <w:bookmarkEnd w:id="4245"/>
      <w:bookmarkEnd w:id="4246"/>
      <w:bookmarkEnd w:id="1950745615"/>
    </w:p>
    <w:p w:rsidR="00710C61" w:rsidP="00710C61" w:rsidRDefault="00710C61" w14:paraId="2D19C88D" w14:textId="1A48D12C">
      <w:pPr>
        <w:rPr>
          <w:del w:author="Zachary Cappella" w:date="2023-10-13T12:19:00Z" w:id="4249"/>
        </w:rPr>
      </w:pPr>
      <w:r>
        <w:t>These test cases will be covered by our accompanying team that is assisting in the development of the CogniOpen application.</w:t>
      </w:r>
    </w:p>
    <w:p w:rsidRPr="0009091C" w:rsidR="00FF5B41" w:rsidP="00710C61" w:rsidRDefault="006C021A" w14:paraId="2F51CEE5" w14:textId="5871B76C">
      <w:pPr>
        <w:rPr>
          <w:ins w:author="Zachary Cappella" w:date="2023-10-13T12:48:00Z" w:id="4250"/>
        </w:rPr>
      </w:pPr>
      <w:ins w:author="Zachary Cappella" w:date="2023-10-13T12:48:00Z" w:id="4251">
        <w:r>
          <w:rPr>
            <w:noProof/>
          </w:rPr>
          <w:pict w14:anchorId="0847269D">
            <v:rect id="_x0000_i1059" style="width:468pt;height:.05pt;mso-width-percent:0;mso-height-percent:0;mso-width-percent:0;mso-height-percent:0" alt="" o:hr="t" o:hrstd="t" o:hralign="center" fillcolor="#a0a0a0" stroked="f"/>
          </w:pict>
        </w:r>
      </w:ins>
    </w:p>
    <w:p w:rsidRPr="00710C61" w:rsidR="008315FB" w:rsidP="00710C61" w:rsidRDefault="008315FB" w14:paraId="40C0A367" w14:textId="332D00DC">
      <w:pPr>
        <w:rPr>
          <w:del w:author="Zachary Cappella" w:date="2023-10-13T12:48:00Z" w:id="4252"/>
        </w:rPr>
      </w:pPr>
    </w:p>
    <w:p w:rsidRPr="0009091C" w:rsidR="76C0230C" w:rsidDel="00EF0DF7" w:rsidP="6C24E65B" w:rsidRDefault="009242B9" w14:paraId="4DB11C9F" w14:textId="525A3D44">
      <w:pPr>
        <w:pStyle w:val="Heading3"/>
        <w:rPr>
          <w:del w:author="Malachi Jamison" w:date="2023-11-06T12:49:00Z" w:id="1938061569"/>
          <w:rFonts w:ascii="Times New Roman" w:hAnsi="Times New Roman" w:cs="Times New Roman"/>
        </w:rPr>
      </w:pPr>
      <w:bookmarkStart w:name="_Toc148095177" w:id="4254"/>
      <w:bookmarkStart w:name="_Toc324506042" w:id="4255"/>
      <w:bookmarkStart w:name="_Toc652834917" w:id="1459663627"/>
      <w:r w:rsidRPr="167C278A" w:rsidR="009242B9">
        <w:rPr>
          <w:rFonts w:ascii="Times New Roman" w:hAnsi="Times New Roman" w:cs="Times New Roman"/>
        </w:rPr>
        <w:t>3.1.</w:t>
      </w:r>
      <w:ins w:author="Malachi Jamison" w:date="2023-11-06T12:43:00Z" w:id="244610240">
        <w:r w:rsidRPr="167C278A" w:rsidR="00367472">
          <w:rPr>
            <w:rFonts w:ascii="Times New Roman" w:hAnsi="Times New Roman" w:cs="Times New Roman"/>
          </w:rPr>
          <w:t>9</w:t>
        </w:r>
      </w:ins>
      <w:del w:author="Malachi Jamison" w:date="2023-11-06T12:43:00Z" w:id="564885194">
        <w:r w:rsidRPr="167C278A" w:rsidDel="001C37F1">
          <w:rPr>
            <w:rFonts w:ascii="Times New Roman" w:hAnsi="Times New Roman" w:cs="Times New Roman"/>
          </w:rPr>
          <w:delText>10</w:delText>
        </w:r>
      </w:del>
      <w:r w:rsidRPr="167C278A" w:rsidR="009242B9">
        <w:rPr>
          <w:rFonts w:ascii="Times New Roman" w:hAnsi="Times New Roman" w:cs="Times New Roman"/>
        </w:rPr>
        <w:t xml:space="preserve"> </w:t>
      </w:r>
      <w:ins w:author="Malachi Jamison" w:date="2023-11-06T12:49:00Z" w:id="2071944577">
        <w:r w:rsidRPr="167C278A" w:rsidR="00EF0DF7">
          <w:rPr>
            <w:rFonts w:ascii="Times New Roman" w:hAnsi="Times New Roman" w:cs="Times New Roman"/>
          </w:rPr>
          <w:t>Onboarding Voice Assistance</w:t>
        </w:r>
      </w:ins>
      <w:bookmarkEnd w:id="1459663627"/>
      <w:ins w:author="Malachi Jamison" w:date="2023-11-06T12:49:00Z" w:id="1373999016">
        <w:r w:rsidRPr="167C278A" w:rsidR="00EF0DF7">
          <w:rPr>
            <w:rFonts w:ascii="Times New Roman" w:hAnsi="Times New Roman" w:cs="Times New Roman"/>
          </w:rPr>
          <w:t xml:space="preserve"> </w:t>
        </w:r>
      </w:ins>
      <w:del w:author="Malachi Jamison" w:date="2023-11-06T12:49:00Z" w:id="212407465">
        <w:r w:rsidRPr="167C278A" w:rsidDel="009242B9">
          <w:rPr>
            <w:rFonts w:ascii="Times New Roman" w:hAnsi="Times New Roman" w:cs="Times New Roman"/>
          </w:rPr>
          <w:delText>Search Interface Test Cases</w:delText>
        </w:r>
      </w:del>
      <w:bookmarkEnd w:id="4254"/>
      <w:bookmarkEnd w:id="4255"/>
    </w:p>
    <w:p w:rsidRPr="0009091C" w:rsidR="6020CF43" w:rsidP="00EF0DF7" w:rsidRDefault="6020CF43" w14:paraId="01A2E22E" w14:textId="75648A08">
      <w:pPr>
        <w:pStyle w:val="Heading3"/>
        <w:rPr>
          <w:rFonts w:ascii="Times New Roman" w:hAnsi="Times New Roman" w:cs="Times New Roman"/>
        </w:rPr>
      </w:pPr>
      <w:bookmarkStart w:name="_Toc148095178" w:id="4260"/>
      <w:bookmarkStart w:name="_Toc1622327236" w:id="4261"/>
      <w:bookmarkStart w:name="_Toc303559368" w:id="31222410"/>
      <w:r w:rsidRPr="167C278A" w:rsidR="6020CF43">
        <w:rPr>
          <w:rFonts w:ascii="Times New Roman" w:hAnsi="Times New Roman" w:cs="Times New Roman"/>
        </w:rPr>
        <w:t>3.1.</w:t>
      </w:r>
      <w:ins w:author="Malachi Jamison" w:date="2023-11-06T12:44:00Z" w:id="1197007051">
        <w:r w:rsidRPr="167C278A" w:rsidR="00367472">
          <w:rPr>
            <w:rFonts w:ascii="Times New Roman" w:hAnsi="Times New Roman" w:cs="Times New Roman"/>
            <w:i w:val="1"/>
            <w:iCs w:val="1"/>
          </w:rPr>
          <w:t>9</w:t>
        </w:r>
      </w:ins>
      <w:del w:author="Malachi Jamison" w:date="2023-11-06T12:43:00Z" w:id="78654391">
        <w:r w:rsidRPr="167C278A" w:rsidDel="6020CF43">
          <w:rPr>
            <w:rFonts w:ascii="Times New Roman" w:hAnsi="Times New Roman" w:cs="Times New Roman"/>
          </w:rPr>
          <w:delText>10</w:delText>
        </w:r>
      </w:del>
      <w:r w:rsidRPr="167C278A" w:rsidR="6020CF43">
        <w:rPr>
          <w:rFonts w:ascii="Times New Roman" w:hAnsi="Times New Roman" w:cs="Times New Roman"/>
        </w:rPr>
        <w:t xml:space="preserve">.1 </w:t>
      </w:r>
      <w:ins w:author="Malachi Jamison" w:date="2023-11-06T12:49:00Z" w:id="340395880">
        <w:r w:rsidRPr="167C278A" w:rsidR="00EF0DF7">
          <w:rPr>
            <w:rFonts w:ascii="Times New Roman" w:hAnsi="Times New Roman" w:cs="Times New Roman"/>
          </w:rPr>
          <w:t>Onboarding Voice Assistance</w:t>
        </w:r>
      </w:ins>
      <w:bookmarkEnd w:id="31222410"/>
      <w:del w:author="Malachi Jamison" w:date="2023-11-06T12:49:00Z" w:id="1373768135">
        <w:r w:rsidRPr="167C278A" w:rsidDel="3CFA34DA">
          <w:rPr>
            <w:rFonts w:ascii="Times New Roman" w:hAnsi="Times New Roman" w:cs="Times New Roman"/>
          </w:rPr>
          <w:delText>Search Entry Text</w:delText>
        </w:r>
      </w:del>
      <w:bookmarkEnd w:id="4260"/>
      <w:bookmarkEnd w:id="4261"/>
    </w:p>
    <w:p w:rsidRPr="0009091C" w:rsidR="3CFA34DA" w:rsidP="3781585A" w:rsidRDefault="3CFA34DA" w14:paraId="38C543A3" w14:textId="0BEC8A84">
      <w:del w:author="Zachary Cappella" w:date="2023-10-13T12:20:00Z" w:id="4266">
        <w:r w:rsidRPr="3781585A">
          <w:rPr>
            <w:b/>
            <w:bCs/>
          </w:rPr>
          <w:delText>Test Case Link:</w:delText>
        </w:r>
      </w:del>
    </w:p>
    <w:p w:rsidR="3CFA34DA" w:rsidP="3781585A" w:rsidRDefault="3CFA34DA" w14:paraId="2B5C9F55" w14:textId="0D6B196C">
      <w:pPr>
        <w:rPr>
          <w:ins w:author="Malachi Jamison" w:date="2023-11-06T12:49:00Z" w:id="4267"/>
        </w:rPr>
      </w:pPr>
      <w:r w:rsidRPr="3781585A">
        <w:rPr>
          <w:b/>
          <w:bCs/>
        </w:rPr>
        <w:t xml:space="preserve">Test Case Name: </w:t>
      </w:r>
      <w:ins w:author="Malachi Jamison" w:date="2023-11-06T12:49:00Z" w:id="4268">
        <w:r w:rsidRPr="00EF0DF7" w:rsidR="00EF0DF7">
          <w:t>Onboarding Voice Assistance</w:t>
        </w:r>
      </w:ins>
      <w:del w:author="Malachi Jamison" w:date="2023-11-06T12:49:00Z" w:id="4269">
        <w:r w:rsidRPr="3781585A" w:rsidDel="00EF0DF7">
          <w:delText>Search Entry Text</w:delText>
        </w:r>
      </w:del>
    </w:p>
    <w:p w:rsidR="00EF0DF7" w:rsidP="3781585A" w:rsidRDefault="00EF0DF7" w14:paraId="3BE1B768" w14:textId="77777777">
      <w:pPr>
        <w:rPr>
          <w:ins w:author="Malachi Jamison" w:date="2023-11-06T12:49:00Z" w:id="4270"/>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CF645C" w:rsidTr="00FB3C48" w14:paraId="22BDEE70" w14:textId="77777777">
        <w:trPr>
          <w:trHeight w:val="442"/>
          <w:ins w:author="Malachi Jamison" w:date="2023-11-06T12:54:00Z" w:id="4271"/>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F645C" w:rsidP="00FB3C48" w:rsidRDefault="00CF645C" w14:paraId="06A81768" w14:textId="77777777">
            <w:pPr>
              <w:pStyle w:val="Body"/>
              <w:rPr>
                <w:ins w:author="Malachi Jamison" w:date="2023-11-06T12:54:00Z" w:id="4272"/>
                <w:sz w:val="22"/>
                <w:szCs w:val="22"/>
              </w:rPr>
            </w:pPr>
            <w:ins w:author="Malachi Jamison" w:date="2023-11-06T12:54:00Z" w:id="4273">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CF645C" w:rsidP="00FB3C48" w:rsidRDefault="00CF645C" w14:paraId="7996A17B" w14:textId="77777777">
            <w:pPr>
              <w:spacing w:line="240" w:lineRule="auto"/>
              <w:rPr>
                <w:ins w:author="Malachi Jamison" w:date="2023-11-06T12:54:00Z" w:id="4274"/>
              </w:rPr>
            </w:pPr>
            <w:ins w:author="Malachi Jamison" w:date="2023-11-06T12:54:00Z" w:id="4275">
              <w:r w:rsidRPr="003321F8">
                <w:t>During the onboarding process, the virtual assistant welcomes the user and provides an overview of the system. It then proceeds to guide the user through a series of steps to complete the necessary tasks. The virtual assistant will have a conversation with the user to help them understand the system functions.</w:t>
              </w:r>
            </w:ins>
          </w:p>
        </w:tc>
      </w:tr>
      <w:tr w:rsidRPr="003321F8" w:rsidR="00CF645C" w:rsidTr="00FB3C48" w14:paraId="1BE9C459" w14:textId="77777777">
        <w:trPr>
          <w:trHeight w:val="222"/>
          <w:ins w:author="Malachi Jamison" w:date="2023-11-06T12:54:00Z" w:id="427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F645C" w:rsidP="00FB3C48" w:rsidRDefault="00CF645C" w14:paraId="6B70F0D0" w14:textId="77777777">
            <w:pPr>
              <w:pStyle w:val="Body"/>
              <w:rPr>
                <w:ins w:author="Malachi Jamison" w:date="2023-11-06T12:54:00Z" w:id="4277"/>
                <w:sz w:val="22"/>
                <w:szCs w:val="22"/>
              </w:rPr>
            </w:pPr>
            <w:ins w:author="Malachi Jamison" w:date="2023-11-06T12:54:00Z" w:id="4278">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CF645C" w:rsidP="00CF645C" w:rsidRDefault="00CF645C" w14:paraId="66D34941" w14:textId="77777777">
            <w:pPr>
              <w:pStyle w:val="ListParagraph"/>
              <w:numPr>
                <w:ilvl w:val="0"/>
                <w:numId w:val="328"/>
              </w:numPr>
              <w:spacing w:after="0" w:line="240" w:lineRule="auto"/>
              <w:rPr>
                <w:ins w:author="Malachi Jamison" w:date="2023-11-06T12:54:00Z" w:id="4279"/>
              </w:rPr>
            </w:pPr>
            <w:ins w:author="Malachi Jamison" w:date="2023-11-06T12:54:00Z" w:id="4280">
              <w:r w:rsidRPr="003321F8">
                <w:t>The onboarding should be able to guide users through the process of interacting with the virtual assistance and create a conversation summary.</w:t>
              </w:r>
            </w:ins>
          </w:p>
          <w:p w:rsidRPr="003321F8" w:rsidR="00CF645C" w:rsidP="00CF645C" w:rsidRDefault="00CF645C" w14:paraId="52AE3FD1" w14:textId="77777777">
            <w:pPr>
              <w:pStyle w:val="ListParagraph"/>
              <w:numPr>
                <w:ilvl w:val="0"/>
                <w:numId w:val="328"/>
              </w:numPr>
              <w:spacing w:after="0" w:line="240" w:lineRule="auto"/>
              <w:rPr>
                <w:ins w:author="Malachi Jamison" w:date="2023-11-06T12:54:00Z" w:id="4281"/>
              </w:rPr>
            </w:pPr>
            <w:ins w:author="Malachi Jamison" w:date="2023-11-06T12:54:00Z" w:id="4282">
              <w:r w:rsidRPr="003321F8">
                <w:t>The virtual assistance onboarding should be able to adapt to the user's individual needs and preferences and provide them with a personalized onboarding experience.</w:t>
              </w:r>
            </w:ins>
          </w:p>
          <w:p w:rsidRPr="003321F8" w:rsidR="00CF645C" w:rsidP="00CF645C" w:rsidRDefault="00CF645C" w14:paraId="01D322C6" w14:textId="77777777">
            <w:pPr>
              <w:pStyle w:val="ListParagraph"/>
              <w:numPr>
                <w:ilvl w:val="0"/>
                <w:numId w:val="328"/>
              </w:numPr>
              <w:spacing w:after="0" w:line="240" w:lineRule="auto"/>
              <w:rPr>
                <w:ins w:author="Malachi Jamison" w:date="2023-11-06T12:54:00Z" w:id="4283"/>
              </w:rPr>
            </w:pPr>
            <w:ins w:author="Malachi Jamison" w:date="2023-11-06T12:54:00Z" w:id="4284">
              <w:r w:rsidRPr="003321F8">
                <w:t>The AI onboarding should be easy to use and navigate, and should not require any prior knowledge of the application</w:t>
              </w:r>
            </w:ins>
          </w:p>
        </w:tc>
      </w:tr>
      <w:tr w:rsidRPr="003321F8" w:rsidR="00CF645C" w:rsidTr="00FB3C48" w14:paraId="60F824A8" w14:textId="77777777">
        <w:trPr>
          <w:trHeight w:val="222"/>
          <w:ins w:author="Malachi Jamison" w:date="2023-11-06T12:54:00Z" w:id="428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F645C" w:rsidP="00FB3C48" w:rsidRDefault="00CF645C" w14:paraId="721E4992" w14:textId="77777777">
            <w:pPr>
              <w:pStyle w:val="Body"/>
              <w:rPr>
                <w:ins w:author="Malachi Jamison" w:date="2023-11-06T12:54:00Z" w:id="4286"/>
                <w:b/>
                <w:bCs/>
                <w:sz w:val="22"/>
                <w:szCs w:val="22"/>
              </w:rPr>
            </w:pPr>
            <w:ins w:author="Malachi Jamison" w:date="2023-11-06T12:54:00Z" w:id="4287">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CF645C" w:rsidP="00CF645C" w:rsidRDefault="00CF645C" w14:paraId="0EF96293" w14:textId="77777777">
            <w:pPr>
              <w:pStyle w:val="ListParagraph"/>
              <w:numPr>
                <w:ilvl w:val="0"/>
                <w:numId w:val="328"/>
              </w:numPr>
              <w:spacing w:after="0"/>
              <w:rPr>
                <w:ins w:author="Malachi Jamison" w:date="2023-11-06T12:54:00Z" w:id="4288"/>
                <w:rFonts w:eastAsia="Candara"/>
              </w:rPr>
            </w:pPr>
            <w:ins w:author="Malachi Jamison" w:date="2023-11-06T12:54:00Z" w:id="4289">
              <w:r w:rsidRPr="0009091C">
                <w:rPr>
                  <w:rFonts w:eastAsia="Candara"/>
                </w:rPr>
                <w:t>The CogniOpen application must be properly installed and operational on the test device.</w:t>
              </w:r>
            </w:ins>
          </w:p>
          <w:p w:rsidRPr="0009091C" w:rsidR="00CF645C" w:rsidP="00CF645C" w:rsidRDefault="00CF645C" w14:paraId="104750AF" w14:textId="77777777">
            <w:pPr>
              <w:pStyle w:val="ListParagraph"/>
              <w:numPr>
                <w:ilvl w:val="0"/>
                <w:numId w:val="328"/>
              </w:numPr>
              <w:spacing w:after="0"/>
              <w:rPr>
                <w:ins w:author="Malachi Jamison" w:date="2023-11-06T12:54:00Z" w:id="4290"/>
                <w:rFonts w:eastAsia="Candara"/>
              </w:rPr>
            </w:pPr>
            <w:ins w:author="Malachi Jamison" w:date="2023-11-06T12:54:00Z" w:id="4291">
              <w:r w:rsidRPr="0009091C">
                <w:rPr>
                  <w:rFonts w:eastAsia="Candara"/>
                </w:rPr>
                <w:t xml:space="preserve">The </w:t>
              </w:r>
              <w:r>
                <w:rPr>
                  <w:rFonts w:eastAsia="Candara"/>
                </w:rPr>
                <w:t xml:space="preserve">onboarding </w:t>
              </w:r>
              <w:r w:rsidRPr="0009091C">
                <w:rPr>
                  <w:rFonts w:eastAsia="Candara"/>
                </w:rPr>
                <w:t>screen must be accessible w</w:t>
              </w:r>
              <w:r>
                <w:rPr>
                  <w:rFonts w:eastAsia="Candara"/>
                </w:rPr>
                <w:t>hen the user first registers and opens</w:t>
              </w:r>
              <w:r w:rsidRPr="0009091C">
                <w:rPr>
                  <w:rFonts w:eastAsia="Candara"/>
                </w:rPr>
                <w:t xml:space="preserve"> the application.</w:t>
              </w:r>
            </w:ins>
          </w:p>
          <w:p w:rsidRPr="003321F8" w:rsidR="00CF645C" w:rsidP="00CF645C" w:rsidRDefault="00CF645C" w14:paraId="1AEF14A8" w14:textId="77777777">
            <w:pPr>
              <w:pStyle w:val="ListParagraph"/>
              <w:numPr>
                <w:ilvl w:val="0"/>
                <w:numId w:val="328"/>
              </w:numPr>
              <w:spacing w:after="0" w:line="240" w:lineRule="auto"/>
              <w:rPr>
                <w:ins w:author="Malachi Jamison" w:date="2023-11-06T12:54:00Z" w:id="4292"/>
              </w:rPr>
            </w:pPr>
          </w:p>
        </w:tc>
      </w:tr>
      <w:tr w:rsidRPr="003321F8" w:rsidR="00CF645C" w:rsidTr="00FB3C48" w14:paraId="09C2F11B" w14:textId="77777777">
        <w:trPr>
          <w:trHeight w:val="222"/>
          <w:ins w:author="Malachi Jamison" w:date="2023-11-06T12:54:00Z" w:id="429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F645C" w:rsidP="00FB3C48" w:rsidRDefault="00CF645C" w14:paraId="2AA320A4" w14:textId="77777777">
            <w:pPr>
              <w:pStyle w:val="Body"/>
              <w:rPr>
                <w:ins w:author="Malachi Jamison" w:date="2023-11-06T12:54:00Z" w:id="4294"/>
                <w:b/>
                <w:bCs/>
                <w:sz w:val="22"/>
                <w:szCs w:val="22"/>
              </w:rPr>
            </w:pPr>
            <w:ins w:author="Malachi Jamison" w:date="2023-11-06T12:54:00Z" w:id="4295">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E7264E" w:rsidR="00CF645C" w:rsidP="00CF645C" w:rsidRDefault="00CF645C" w14:paraId="4F2804BA" w14:textId="77777777">
            <w:pPr>
              <w:pStyle w:val="ListParagraph"/>
              <w:numPr>
                <w:ilvl w:val="0"/>
                <w:numId w:val="328"/>
              </w:numPr>
              <w:spacing w:line="240" w:lineRule="auto"/>
              <w:rPr>
                <w:ins w:author="Malachi Jamison" w:date="2023-11-06T12:54:00Z" w:id="4296"/>
                <w:color w:val="000000" w:themeColor="text1"/>
              </w:rPr>
            </w:pPr>
            <w:ins w:author="Malachi Jamison" w:date="2023-11-06T12:54:00Z" w:id="4297">
              <w:r w:rsidRPr="001532C8">
                <w:rPr>
                  <w:color w:val="000000" w:themeColor="text1"/>
                </w:rPr>
                <w:t>User’s biometric authentication information</w:t>
              </w:r>
            </w:ins>
          </w:p>
          <w:p w:rsidRPr="0009091C" w:rsidR="00CF645C" w:rsidP="00CF645C" w:rsidRDefault="00CF645C" w14:paraId="4D4A228B" w14:textId="77777777">
            <w:pPr>
              <w:pStyle w:val="ListParagraph"/>
              <w:numPr>
                <w:ilvl w:val="0"/>
                <w:numId w:val="331"/>
              </w:numPr>
              <w:spacing w:after="0"/>
              <w:rPr>
                <w:ins w:author="Malachi Jamison" w:date="2023-11-06T12:54:00Z" w:id="4298"/>
                <w:rFonts w:eastAsia="Candara"/>
              </w:rPr>
            </w:pPr>
            <w:ins w:author="Malachi Jamison" w:date="2023-11-06T12:54:00Z" w:id="4299">
              <w:r w:rsidRPr="0009091C">
                <w:rPr>
                  <w:rFonts w:eastAsia="Candara"/>
                </w:rPr>
                <w:t>Test questions or requests for interaction with the</w:t>
              </w:r>
              <w:r>
                <w:rPr>
                  <w:rFonts w:eastAsia="Candara"/>
                </w:rPr>
                <w:t xml:space="preserve"> onboarding</w:t>
              </w:r>
              <w:r w:rsidRPr="0009091C">
                <w:rPr>
                  <w:rFonts w:eastAsia="Candara"/>
                </w:rPr>
                <w:t xml:space="preserve"> </w:t>
              </w:r>
              <w:r>
                <w:rPr>
                  <w:rFonts w:eastAsia="Candara"/>
                </w:rPr>
                <w:t>Virtual Assistant</w:t>
              </w:r>
              <w:r w:rsidRPr="0009091C">
                <w:rPr>
                  <w:rFonts w:eastAsia="Candara"/>
                </w:rPr>
                <w:t>.</w:t>
              </w:r>
            </w:ins>
          </w:p>
          <w:p w:rsidRPr="0009091C" w:rsidR="00CF645C" w:rsidP="00CF645C" w:rsidRDefault="00CF645C" w14:paraId="301C1992" w14:textId="77777777">
            <w:pPr>
              <w:pStyle w:val="ListParagraph"/>
              <w:numPr>
                <w:ilvl w:val="0"/>
                <w:numId w:val="331"/>
              </w:numPr>
              <w:spacing w:after="0"/>
              <w:rPr>
                <w:ins w:author="Malachi Jamison" w:date="2023-11-06T12:54:00Z" w:id="4300"/>
                <w:rFonts w:eastAsia="Candara"/>
              </w:rPr>
            </w:pPr>
            <w:ins w:author="Malachi Jamison" w:date="2023-11-06T12:54:00Z" w:id="4301">
              <w:r w:rsidRPr="0009091C">
                <w:rPr>
                  <w:rFonts w:eastAsia="Candara"/>
                </w:rPr>
                <w:t>Test voice input (if applicable).</w:t>
              </w:r>
            </w:ins>
          </w:p>
          <w:p w:rsidRPr="0009091C" w:rsidR="00CF645C" w:rsidP="00CF645C" w:rsidRDefault="00CF645C" w14:paraId="410DBF2B" w14:textId="77777777">
            <w:pPr>
              <w:pStyle w:val="ListParagraph"/>
              <w:numPr>
                <w:ilvl w:val="0"/>
                <w:numId w:val="331"/>
              </w:numPr>
              <w:spacing w:after="0"/>
              <w:rPr>
                <w:ins w:author="Malachi Jamison" w:date="2023-11-06T12:54:00Z" w:id="4302"/>
                <w:rFonts w:eastAsia="Candara"/>
              </w:rPr>
            </w:pPr>
            <w:ins w:author="Malachi Jamison" w:date="2023-11-06T12:54:00Z" w:id="4303">
              <w:r w:rsidRPr="0009091C">
                <w:rPr>
                  <w:rFonts w:eastAsia="Candara"/>
                </w:rPr>
                <w:t>Samples:</w:t>
              </w:r>
            </w:ins>
          </w:p>
          <w:p w:rsidRPr="00196633" w:rsidR="00CF645C" w:rsidP="00CF645C" w:rsidRDefault="00CF645C" w14:paraId="476BB940" w14:textId="77777777">
            <w:pPr>
              <w:pStyle w:val="ListParagraph"/>
              <w:numPr>
                <w:ilvl w:val="0"/>
                <w:numId w:val="340"/>
              </w:numPr>
              <w:spacing w:after="0"/>
              <w:rPr>
                <w:ins w:author="Malachi Jamison" w:date="2023-11-06T12:54:00Z" w:id="4304"/>
                <w:rFonts w:eastAsia="Candara"/>
              </w:rPr>
            </w:pPr>
            <w:ins w:author="Malachi Jamison" w:date="2023-11-06T12:54:00Z" w:id="4305">
              <w:r w:rsidRPr="00196633">
                <w:rPr>
                  <w:rFonts w:eastAsia="Candara"/>
                </w:rPr>
                <w:t>"What do you like to do?"</w:t>
              </w:r>
            </w:ins>
          </w:p>
          <w:p w:rsidRPr="00196633" w:rsidR="00CF645C" w:rsidP="00CF645C" w:rsidRDefault="00CF645C" w14:paraId="0AAEA3EB" w14:textId="77777777">
            <w:pPr>
              <w:pStyle w:val="ListParagraph"/>
              <w:numPr>
                <w:ilvl w:val="0"/>
                <w:numId w:val="340"/>
              </w:numPr>
              <w:spacing w:after="0"/>
              <w:rPr>
                <w:ins w:author="Malachi Jamison" w:date="2023-11-06T12:54:00Z" w:id="4306"/>
                <w:rFonts w:eastAsia="Candara"/>
              </w:rPr>
            </w:pPr>
            <w:ins w:author="Malachi Jamison" w:date="2023-11-06T12:54:00Z" w:id="4307">
              <w:r w:rsidRPr="00196633">
                <w:rPr>
                  <w:rFonts w:eastAsia="Candara"/>
                </w:rPr>
                <w:t>"What is your favorite memory."</w:t>
              </w:r>
            </w:ins>
          </w:p>
          <w:p w:rsidRPr="003321F8" w:rsidR="00CF645C" w:rsidP="00CF645C" w:rsidRDefault="00CF645C" w14:paraId="68D335C7" w14:textId="77777777">
            <w:pPr>
              <w:pStyle w:val="ListParagraph"/>
              <w:numPr>
                <w:ilvl w:val="0"/>
                <w:numId w:val="328"/>
              </w:numPr>
              <w:spacing w:after="0" w:line="240" w:lineRule="auto"/>
              <w:rPr>
                <w:ins w:author="Malachi Jamison" w:date="2023-11-06T12:54:00Z" w:id="4308"/>
              </w:rPr>
            </w:pPr>
            <w:ins w:author="Malachi Jamison" w:date="2023-11-06T12:54:00Z" w:id="4309">
              <w:r w:rsidRPr="0009091C">
                <w:rPr>
                  <w:rFonts w:eastAsia="Candara"/>
                </w:rPr>
                <w:t>Clear and distinct spoken queries, corresponding to the text input test questions.</w:t>
              </w:r>
            </w:ins>
          </w:p>
        </w:tc>
      </w:tr>
      <w:tr w:rsidRPr="003321F8" w:rsidR="00CF645C" w:rsidTr="00FB3C48" w14:paraId="1C7F411C" w14:textId="77777777">
        <w:trPr>
          <w:trHeight w:val="222"/>
          <w:ins w:author="Malachi Jamison" w:date="2023-11-06T12:54:00Z" w:id="431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F645C" w:rsidP="00FB3C48" w:rsidRDefault="00CF645C" w14:paraId="16A85C2C" w14:textId="77777777">
            <w:pPr>
              <w:pStyle w:val="Body"/>
              <w:rPr>
                <w:ins w:author="Malachi Jamison" w:date="2023-11-06T12:54:00Z" w:id="4311"/>
                <w:sz w:val="22"/>
                <w:szCs w:val="22"/>
              </w:rPr>
            </w:pPr>
            <w:ins w:author="Malachi Jamison" w:date="2023-11-06T12:54:00Z" w:id="4312">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CF645C" w:rsidP="00CF645C" w:rsidRDefault="00CF645C" w14:paraId="53E4C2C6" w14:textId="77777777">
            <w:pPr>
              <w:pStyle w:val="ListParagraph"/>
              <w:numPr>
                <w:ilvl w:val="0"/>
                <w:numId w:val="339"/>
              </w:numPr>
              <w:spacing w:after="0" w:line="240" w:lineRule="auto"/>
              <w:rPr>
                <w:ins w:author="Malachi Jamison" w:date="2023-11-06T12:54:00Z" w:id="4313"/>
                <w:color w:val="000000" w:themeColor="text1"/>
              </w:rPr>
            </w:pPr>
            <w:ins w:author="Malachi Jamison" w:date="2023-11-06T12:54:00Z" w:id="4314">
              <w:r w:rsidRPr="003321F8">
                <w:rPr>
                  <w:color w:val="000000" w:themeColor="text1"/>
                </w:rPr>
                <w:t>Launch the CogniOpen application from the device</w:t>
              </w:r>
            </w:ins>
          </w:p>
          <w:p w:rsidRPr="003321F8" w:rsidR="00CF645C" w:rsidP="00CF645C" w:rsidRDefault="00CF645C" w14:paraId="0A110804" w14:textId="77777777">
            <w:pPr>
              <w:pStyle w:val="ListParagraph"/>
              <w:numPr>
                <w:ilvl w:val="0"/>
                <w:numId w:val="339"/>
              </w:numPr>
              <w:spacing w:after="0" w:line="240" w:lineRule="auto"/>
              <w:rPr>
                <w:ins w:author="Malachi Jamison" w:date="2023-11-06T12:54:00Z" w:id="4315"/>
                <w:color w:val="000000" w:themeColor="text1"/>
              </w:rPr>
            </w:pPr>
            <w:ins w:author="Malachi Jamison" w:date="2023-11-06T12:54:00Z" w:id="4316">
              <w:r w:rsidRPr="003321F8">
                <w:rPr>
                  <w:color w:val="000000" w:themeColor="text1"/>
                </w:rPr>
                <w:t>User taps the “Create Account” button</w:t>
              </w:r>
            </w:ins>
          </w:p>
          <w:p w:rsidRPr="003321F8" w:rsidR="00CF645C" w:rsidP="00CF645C" w:rsidRDefault="00CF645C" w14:paraId="4A6D2C03" w14:textId="77777777">
            <w:pPr>
              <w:pStyle w:val="ListParagraph"/>
              <w:numPr>
                <w:ilvl w:val="0"/>
                <w:numId w:val="339"/>
              </w:numPr>
              <w:spacing w:after="0" w:line="240" w:lineRule="auto"/>
              <w:rPr>
                <w:ins w:author="Malachi Jamison" w:date="2023-11-06T12:54:00Z" w:id="4317"/>
                <w:color w:val="000000" w:themeColor="text1"/>
              </w:rPr>
            </w:pPr>
            <w:ins w:author="Malachi Jamison" w:date="2023-11-06T12:54:00Z" w:id="4318">
              <w:r w:rsidRPr="003321F8">
                <w:rPr>
                  <w:color w:val="000000" w:themeColor="text1"/>
                </w:rPr>
                <w:t>Users enters first name, last name, and email</w:t>
              </w:r>
            </w:ins>
          </w:p>
          <w:p w:rsidRPr="003321F8" w:rsidR="00CF645C" w:rsidP="00CF645C" w:rsidRDefault="00CF645C" w14:paraId="593E4F85" w14:textId="77777777">
            <w:pPr>
              <w:pStyle w:val="ListParagraph"/>
              <w:numPr>
                <w:ilvl w:val="0"/>
                <w:numId w:val="339"/>
              </w:numPr>
              <w:spacing w:after="0" w:line="240" w:lineRule="auto"/>
              <w:rPr>
                <w:ins w:author="Malachi Jamison" w:date="2023-11-06T12:54:00Z" w:id="4319"/>
                <w:color w:val="000000" w:themeColor="text1"/>
              </w:rPr>
            </w:pPr>
            <w:ins w:author="Malachi Jamison" w:date="2023-11-06T12:54:00Z" w:id="4320">
              <w:r w:rsidRPr="003321F8">
                <w:rPr>
                  <w:color w:val="000000" w:themeColor="text1"/>
                </w:rPr>
                <w:t>Users tap the “Create Account” button.</w:t>
              </w:r>
            </w:ins>
          </w:p>
          <w:p w:rsidRPr="003321F8" w:rsidR="00CF645C" w:rsidP="00CF645C" w:rsidRDefault="00CF645C" w14:paraId="467D98C1" w14:textId="77777777">
            <w:pPr>
              <w:pStyle w:val="ListParagraph"/>
              <w:numPr>
                <w:ilvl w:val="0"/>
                <w:numId w:val="339"/>
              </w:numPr>
              <w:spacing w:after="0" w:line="240" w:lineRule="auto"/>
              <w:rPr>
                <w:ins w:author="Malachi Jamison" w:date="2023-11-06T12:54:00Z" w:id="4321"/>
                <w:color w:val="000000" w:themeColor="text1"/>
              </w:rPr>
            </w:pPr>
            <w:ins w:author="Malachi Jamison" w:date="2023-11-06T12:54:00Z" w:id="4322">
              <w:r w:rsidRPr="003321F8">
                <w:rPr>
                  <w:color w:val="000000" w:themeColor="text1"/>
                </w:rPr>
                <w:t>The screen is redirected to the onboarding welcome screen.</w:t>
              </w:r>
            </w:ins>
          </w:p>
          <w:p w:rsidRPr="003321F8" w:rsidR="00CF645C" w:rsidP="00CF645C" w:rsidRDefault="00CF645C" w14:paraId="5B59EC1E" w14:textId="77777777">
            <w:pPr>
              <w:pStyle w:val="ListParagraph"/>
              <w:numPr>
                <w:ilvl w:val="0"/>
                <w:numId w:val="339"/>
              </w:numPr>
              <w:spacing w:after="0" w:line="240" w:lineRule="auto"/>
              <w:rPr>
                <w:ins w:author="Malachi Jamison" w:date="2023-11-06T12:54:00Z" w:id="4323"/>
                <w:color w:val="000000" w:themeColor="text1"/>
              </w:rPr>
            </w:pPr>
            <w:ins w:author="Malachi Jamison" w:date="2023-11-06T12:54:00Z" w:id="4324">
              <w:r w:rsidRPr="003321F8">
                <w:rPr>
                  <w:color w:val="000000" w:themeColor="text1"/>
                </w:rPr>
                <w:t>The user performs each action virtual assistance is asking of you, then click the “Next” button.</w:t>
              </w:r>
            </w:ins>
          </w:p>
          <w:p w:rsidRPr="003321F8" w:rsidR="00CF645C" w:rsidP="00CF645C" w:rsidRDefault="00CF645C" w14:paraId="23C42A18" w14:textId="77777777">
            <w:pPr>
              <w:pStyle w:val="ListParagraph"/>
              <w:numPr>
                <w:ilvl w:val="0"/>
                <w:numId w:val="339"/>
              </w:numPr>
              <w:spacing w:after="0" w:line="240" w:lineRule="auto"/>
              <w:rPr>
                <w:ins w:author="Malachi Jamison" w:date="2023-11-06T12:54:00Z" w:id="4325"/>
                <w:color w:val="000000" w:themeColor="text1"/>
              </w:rPr>
            </w:pPr>
            <w:ins w:author="Malachi Jamison" w:date="2023-11-06T12:54:00Z" w:id="4326">
              <w:r w:rsidRPr="003321F8">
                <w:rPr>
                  <w:color w:val="000000" w:themeColor="text1"/>
                </w:rPr>
                <w:t>After the onboarding, the user is redirected to the home screen</w:t>
              </w:r>
            </w:ins>
          </w:p>
          <w:p w:rsidRPr="003321F8" w:rsidR="00CF645C" w:rsidP="00FB3C48" w:rsidRDefault="00CF645C" w14:paraId="378FA37A" w14:textId="77777777">
            <w:pPr>
              <w:pStyle w:val="ListParagraph"/>
              <w:spacing w:after="0" w:line="240" w:lineRule="auto"/>
              <w:ind w:left="1080"/>
              <w:rPr>
                <w:ins w:author="Malachi Jamison" w:date="2023-11-06T12:54:00Z" w:id="4327"/>
                <w:color w:val="000000" w:themeColor="text1"/>
              </w:rPr>
            </w:pPr>
          </w:p>
        </w:tc>
      </w:tr>
      <w:tr w:rsidRPr="003321F8" w:rsidR="00CF645C" w:rsidTr="00FB3C48" w14:paraId="286C7051" w14:textId="77777777">
        <w:trPr>
          <w:trHeight w:val="222"/>
          <w:ins w:author="Malachi Jamison" w:date="2023-11-06T12:54:00Z" w:id="432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196633" w:rsidR="00CF645C" w:rsidP="00FB3C48" w:rsidRDefault="00CF645C" w14:paraId="58F19514" w14:textId="77777777">
            <w:pPr>
              <w:pStyle w:val="Body"/>
              <w:rPr>
                <w:ins w:author="Malachi Jamison" w:date="2023-11-06T12:54:00Z" w:id="4329"/>
                <w:b/>
                <w:bCs/>
                <w:sz w:val="22"/>
                <w:szCs w:val="22"/>
              </w:rPr>
            </w:pPr>
            <w:ins w:author="Malachi Jamison" w:date="2023-11-06T12:54:00Z" w:id="4330">
              <w:r w:rsidRPr="00196633">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196633" w:rsidR="00CF645C" w:rsidP="00CF645C" w:rsidRDefault="00CF645C" w14:paraId="46F10C2A" w14:textId="77777777">
            <w:pPr>
              <w:pStyle w:val="Body"/>
              <w:numPr>
                <w:ilvl w:val="1"/>
                <w:numId w:val="330"/>
              </w:numPr>
              <w:rPr>
                <w:ins w:author="Malachi Jamison" w:date="2023-11-06T12:54:00Z" w:id="4331"/>
                <w:sz w:val="22"/>
                <w:szCs w:val="22"/>
              </w:rPr>
            </w:pPr>
            <w:ins w:author="Malachi Jamison" w:date="2023-11-06T12:54:00Z" w:id="4332">
              <w:r w:rsidRPr="00196633">
                <w:rPr>
                  <w:sz w:val="22"/>
                  <w:szCs w:val="22"/>
                </w:rPr>
                <w:t>Android Emulator: Pixel 7 Pro API</w:t>
              </w:r>
            </w:ins>
          </w:p>
        </w:tc>
      </w:tr>
      <w:tr w:rsidRPr="003321F8" w:rsidR="00CF645C" w:rsidTr="00FB3C48" w14:paraId="37214A1B" w14:textId="77777777">
        <w:trPr>
          <w:trHeight w:val="222"/>
          <w:ins w:author="Malachi Jamison" w:date="2023-11-06T12:54:00Z" w:id="433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F645C" w:rsidP="00FB3C48" w:rsidRDefault="00CF645C" w14:paraId="631D8AB9" w14:textId="77777777">
            <w:pPr>
              <w:pStyle w:val="Body"/>
              <w:rPr>
                <w:ins w:author="Malachi Jamison" w:date="2023-11-06T12:54:00Z" w:id="4334"/>
                <w:sz w:val="22"/>
                <w:szCs w:val="22"/>
              </w:rPr>
            </w:pPr>
            <w:ins w:author="Malachi Jamison" w:date="2023-11-06T12:54:00Z" w:id="4335">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CF645C" w:rsidP="00FB3C48" w:rsidRDefault="00CF645C" w14:paraId="7F5FB6FE" w14:textId="77777777">
            <w:pPr>
              <w:pStyle w:val="Body"/>
              <w:rPr>
                <w:ins w:author="Malachi Jamison" w:date="2023-11-06T12:54:00Z" w:id="4336"/>
                <w:sz w:val="22"/>
                <w:szCs w:val="22"/>
              </w:rPr>
            </w:pPr>
            <w:ins w:author="Malachi Jamison" w:date="2023-11-06T12:54:00Z" w:id="4337">
              <w:r>
                <w:rPr>
                  <w:sz w:val="22"/>
                  <w:szCs w:val="22"/>
                </w:rPr>
                <w:t xml:space="preserve">Pass: </w:t>
              </w:r>
              <w:r w:rsidRPr="003321F8">
                <w:rPr>
                  <w:sz w:val="22"/>
                  <w:szCs w:val="22"/>
                </w:rPr>
                <w:t>The user should be able to complete the onboarding process successfully and the system should redirect the user to the home screen.</w:t>
              </w:r>
            </w:ins>
          </w:p>
          <w:p w:rsidR="00CF645C" w:rsidP="00FB3C48" w:rsidRDefault="00CF645C" w14:paraId="15FC1BAC" w14:textId="77777777">
            <w:pPr>
              <w:pStyle w:val="Body"/>
              <w:rPr>
                <w:ins w:author="Malachi Jamison" w:date="2023-11-06T12:54:00Z" w:id="4338"/>
                <w:sz w:val="22"/>
                <w:szCs w:val="22"/>
              </w:rPr>
            </w:pPr>
          </w:p>
          <w:p w:rsidRPr="003321F8" w:rsidR="00CF645C" w:rsidP="00FB3C48" w:rsidRDefault="00CF645C" w14:paraId="03BE5075" w14:textId="77777777">
            <w:pPr>
              <w:pStyle w:val="Body"/>
              <w:rPr>
                <w:ins w:author="Malachi Jamison" w:date="2023-11-06T12:54:00Z" w:id="4339"/>
                <w:sz w:val="22"/>
                <w:szCs w:val="22"/>
              </w:rPr>
            </w:pPr>
            <w:ins w:author="Malachi Jamison" w:date="2023-11-06T12:54:00Z" w:id="4340">
              <w:r>
                <w:rPr>
                  <w:sz w:val="22"/>
                  <w:szCs w:val="22"/>
                </w:rPr>
                <w:t xml:space="preserve">Fail: </w:t>
              </w:r>
              <w:r w:rsidRPr="003321F8">
                <w:rPr>
                  <w:sz w:val="22"/>
                  <w:szCs w:val="22"/>
                </w:rPr>
                <w:t xml:space="preserve">The user </w:t>
              </w:r>
              <w:r>
                <w:rPr>
                  <w:sz w:val="22"/>
                  <w:szCs w:val="22"/>
                </w:rPr>
                <w:t>is not</w:t>
              </w:r>
              <w:r w:rsidRPr="003321F8">
                <w:rPr>
                  <w:sz w:val="22"/>
                  <w:szCs w:val="22"/>
                </w:rPr>
                <w:t xml:space="preserve"> able to complete the onboarding process and the system </w:t>
              </w:r>
              <w:r>
                <w:rPr>
                  <w:sz w:val="22"/>
                  <w:szCs w:val="22"/>
                </w:rPr>
                <w:t>does not</w:t>
              </w:r>
              <w:r w:rsidRPr="003321F8">
                <w:rPr>
                  <w:sz w:val="22"/>
                  <w:szCs w:val="22"/>
                </w:rPr>
                <w:t xml:space="preserve"> redirect the user to the home screen</w:t>
              </w:r>
              <w:r>
                <w:rPr>
                  <w:sz w:val="22"/>
                  <w:szCs w:val="22"/>
                </w:rPr>
                <w:t xml:space="preserve"> at the end.</w:t>
              </w:r>
            </w:ins>
          </w:p>
        </w:tc>
      </w:tr>
      <w:tr w:rsidRPr="003321F8" w:rsidR="00CF645C" w:rsidTr="00FB3C48" w14:paraId="14355FA4" w14:textId="77777777">
        <w:trPr>
          <w:trHeight w:val="222"/>
          <w:ins w:author="Malachi Jamison" w:date="2023-11-06T12:54:00Z" w:id="4341"/>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F645C" w:rsidP="00FB3C48" w:rsidRDefault="00CF645C" w14:paraId="1324D117" w14:textId="77777777">
            <w:pPr>
              <w:pStyle w:val="Body"/>
              <w:rPr>
                <w:ins w:author="Malachi Jamison" w:date="2023-11-06T12:54:00Z" w:id="4342"/>
                <w:sz w:val="22"/>
                <w:szCs w:val="22"/>
              </w:rPr>
            </w:pPr>
            <w:ins w:author="Malachi Jamison" w:date="2023-11-06T12:54:00Z" w:id="4343">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CF645C" w:rsidP="00CF645C" w:rsidRDefault="00CF645C" w14:paraId="06762CAF" w14:textId="77777777">
            <w:pPr>
              <w:pStyle w:val="Default"/>
              <w:numPr>
                <w:ilvl w:val="1"/>
                <w:numId w:val="330"/>
              </w:numPr>
              <w:rPr>
                <w:ins w:author="Malachi Jamison" w:date="2023-11-06T12:54:00Z" w:id="4344"/>
              </w:rPr>
            </w:pPr>
            <w:ins w:author="Malachi Jamison" w:date="2023-11-06T12:54:00Z" w:id="4345">
              <w:r w:rsidRPr="003321F8">
                <w:rPr>
                  <w:sz w:val="22"/>
                  <w:szCs w:val="22"/>
                </w:rPr>
                <w:t xml:space="preserve">The user must be a first-time registered user to login to the application. </w:t>
              </w:r>
            </w:ins>
          </w:p>
          <w:p w:rsidRPr="003321F8" w:rsidR="00CF645C" w:rsidP="00CF645C" w:rsidRDefault="00CF645C" w14:paraId="7E9CFA6E" w14:textId="77777777">
            <w:pPr>
              <w:pStyle w:val="ListParagraph"/>
              <w:numPr>
                <w:ilvl w:val="0"/>
                <w:numId w:val="324"/>
              </w:numPr>
              <w:spacing w:after="0" w:line="240" w:lineRule="auto"/>
              <w:rPr>
                <w:ins w:author="Malachi Jamison" w:date="2023-11-06T12:54:00Z" w:id="4346"/>
                <w:color w:val="000000" w:themeColor="text1"/>
              </w:rPr>
            </w:pPr>
            <w:ins w:author="Malachi Jamison" w:date="2023-11-06T12:54:00Z" w:id="4347">
              <w:r w:rsidRPr="003321F8">
                <w:rPr>
                  <w:color w:val="000000" w:themeColor="text1"/>
                </w:rPr>
                <w:t>The user is connected to the internet</w:t>
              </w:r>
            </w:ins>
          </w:p>
          <w:p w:rsidRPr="003321F8" w:rsidR="00CF645C" w:rsidP="00CF645C" w:rsidRDefault="00CF645C" w14:paraId="67404B64" w14:textId="77777777">
            <w:pPr>
              <w:pStyle w:val="ListParagraph"/>
              <w:numPr>
                <w:ilvl w:val="0"/>
                <w:numId w:val="324"/>
              </w:numPr>
              <w:spacing w:after="0" w:line="240" w:lineRule="auto"/>
              <w:rPr>
                <w:ins w:author="Malachi Jamison" w:date="2023-11-06T12:54:00Z" w:id="4348"/>
                <w:color w:val="000000" w:themeColor="text1"/>
              </w:rPr>
            </w:pPr>
            <w:ins w:author="Malachi Jamison" w:date="2023-11-06T12:54:00Z" w:id="4349">
              <w:r w:rsidRPr="003321F8">
                <w:rPr>
                  <w:color w:val="000000" w:themeColor="text1"/>
                </w:rPr>
                <w:t>The application is active and able to receive requests</w:t>
              </w:r>
            </w:ins>
          </w:p>
          <w:p w:rsidRPr="003321F8" w:rsidR="00CF645C" w:rsidP="00CF645C" w:rsidRDefault="00CF645C" w14:paraId="289917DE" w14:textId="77777777">
            <w:pPr>
              <w:pStyle w:val="ListParagraph"/>
              <w:numPr>
                <w:ilvl w:val="0"/>
                <w:numId w:val="324"/>
              </w:numPr>
              <w:spacing w:after="0" w:line="240" w:lineRule="auto"/>
              <w:rPr>
                <w:ins w:author="Malachi Jamison" w:date="2023-11-06T12:54:00Z" w:id="4350"/>
                <w:color w:val="000000" w:themeColor="text1"/>
              </w:rPr>
            </w:pPr>
            <w:ins w:author="Malachi Jamison" w:date="2023-11-06T12:54:00Z" w:id="4351">
              <w:r w:rsidRPr="003321F8">
                <w:rPr>
                  <w:color w:val="000000" w:themeColor="text1"/>
                </w:rPr>
                <w:t>The application can communicate with the backend database services</w:t>
              </w:r>
            </w:ins>
          </w:p>
        </w:tc>
      </w:tr>
    </w:tbl>
    <w:p w:rsidRPr="003321F8" w:rsidR="00AA5D52" w:rsidP="00AA5D52" w:rsidRDefault="00AA5D52" w14:paraId="6D314C33" w14:textId="4F2ED520">
      <w:pPr>
        <w:pStyle w:val="Caption"/>
        <w:jc w:val="center"/>
        <w:rPr>
          <w:ins w:author="Malachi Jamison" w:date="2023-11-06T12:56:00Z" w:id="4352"/>
          <w:rFonts w:ascii="Times New Roman" w:hAnsi="Times New Roman" w:cs="Times New Roman"/>
          <w:i w:val="0"/>
          <w:iCs w:val="0"/>
          <w:color w:val="000000" w:themeColor="text1"/>
        </w:rPr>
      </w:pPr>
      <w:bookmarkStart w:name="_Toc150003933" w:id="4353"/>
      <w:ins w:author="Malachi Jamison" w:date="2023-11-06T12:56:00Z" w:id="4354">
        <w:r w:rsidRPr="003321F8">
          <w:rPr>
            <w:rFonts w:ascii="Times New Roman" w:hAnsi="Times New Roman" w:cs="Times New Roman"/>
            <w:i w:val="0"/>
            <w:iCs w:val="0"/>
            <w:color w:val="000000" w:themeColor="text1"/>
          </w:rPr>
          <w:t>Table</w:t>
        </w:r>
        <w:r>
          <w:rPr>
            <w:rFonts w:ascii="Times New Roman" w:hAnsi="Times New Roman" w:cs="Times New Roman"/>
            <w:i w:val="0"/>
            <w:iCs w:val="0"/>
            <w:color w:val="000000" w:themeColor="text1"/>
          </w:rPr>
          <w:t xml:space="preserve"> 12</w:t>
        </w:r>
        <w:r w:rsidRPr="003321F8">
          <w:rPr>
            <w:rFonts w:ascii="Times New Roman" w:hAnsi="Times New Roman" w:cs="Times New Roman"/>
            <w:i w:val="0"/>
            <w:iCs w:val="0"/>
            <w:color w:val="000000" w:themeColor="text1"/>
          </w:rPr>
          <w:t>: Onboarding Assistant</w:t>
        </w:r>
        <w:bookmarkEnd w:id="4353"/>
        <w:r>
          <w:rPr>
            <w:rFonts w:ascii="Times New Roman" w:hAnsi="Times New Roman" w:cs="Times New Roman"/>
            <w:i w:val="0"/>
            <w:iCs w:val="0"/>
            <w:color w:val="000000" w:themeColor="text1"/>
          </w:rPr>
          <w:t xml:space="preserve"> Test Case</w:t>
        </w:r>
      </w:ins>
    </w:p>
    <w:p w:rsidR="00EF0DF7" w:rsidDel="006C021A" w:rsidP="3781585A" w:rsidRDefault="00EF0DF7" w14:paraId="52D2D00E" w14:textId="5334EEF4">
      <w:pPr>
        <w:rPr>
          <w:del w:author="Malachi Jamison" w:date="2023-11-06T14:36:00Z" w:id="4355"/>
          <w:b/>
          <w:bCs/>
        </w:rPr>
      </w:pPr>
    </w:p>
    <w:p w:rsidR="3CFA34DA" w:rsidDel="006C021A" w:rsidP="3781585A" w:rsidRDefault="3CFA34DA" w14:paraId="1D1E9A89" w14:textId="1971BEFC">
      <w:pPr>
        <w:rPr>
          <w:del w:author="Malachi Jamison" w:date="2023-11-06T14:36:00Z" w:id="4356"/>
        </w:rPr>
      </w:pPr>
      <w:del w:author="Malachi Jamison" w:date="2023-11-06T14:36:00Z" w:id="4357">
        <w:r w:rsidRPr="3781585A" w:rsidDel="006C021A">
          <w:rPr>
            <w:b/>
            <w:bCs/>
          </w:rPr>
          <w:delText xml:space="preserve">Description: </w:delText>
        </w:r>
        <w:r w:rsidRPr="3781585A" w:rsidDel="006C021A">
          <w:delText>The user can input their search content by typing into a text box.</w:delText>
        </w:r>
      </w:del>
    </w:p>
    <w:p w:rsidR="3CFA34DA" w:rsidDel="006C021A" w:rsidP="3781585A" w:rsidRDefault="3CFA34DA" w14:paraId="64A30715" w14:textId="64A85BE3">
      <w:pPr>
        <w:rPr>
          <w:del w:author="Malachi Jamison" w:date="2023-11-06T14:36:00Z" w:id="4358"/>
        </w:rPr>
      </w:pPr>
      <w:del w:author="Malachi Jamison" w:date="2023-11-06T14:36:00Z" w:id="4359">
        <w:r w:rsidRPr="3781585A" w:rsidDel="006C021A">
          <w:rPr>
            <w:b/>
            <w:bCs/>
          </w:rPr>
          <w:delText xml:space="preserve">Requirements: </w:delText>
        </w:r>
        <w:r w:rsidRPr="3781585A" w:rsidDel="006C021A">
          <w:delText xml:space="preserve">The </w:delText>
        </w:r>
        <w:r w:rsidRPr="3781585A" w:rsidDel="006C021A" w:rsidR="5153BCC8">
          <w:delText>user can successfully input a search term and execute the search.</w:delText>
        </w:r>
      </w:del>
    </w:p>
    <w:p w:rsidR="3CFA34DA" w:rsidDel="006C021A" w:rsidP="3781585A" w:rsidRDefault="3CFA34DA" w14:paraId="584F7510" w14:textId="29E46A54">
      <w:pPr>
        <w:rPr>
          <w:del w:author="Malachi Jamison" w:date="2023-11-06T14:36:00Z" w:id="4360"/>
          <w:b/>
          <w:bCs/>
        </w:rPr>
      </w:pPr>
      <w:del w:author="Malachi Jamison" w:date="2023-11-06T14:36:00Z" w:id="4361">
        <w:r w:rsidRPr="3781585A" w:rsidDel="006C021A">
          <w:rPr>
            <w:b/>
            <w:bCs/>
          </w:rPr>
          <w:delText>Prerequisites:</w:delText>
        </w:r>
      </w:del>
    </w:p>
    <w:p w:rsidR="745A9C3C" w:rsidDel="006C021A" w:rsidP="00C47044" w:rsidRDefault="745A9C3C" w14:paraId="5289E5CA" w14:textId="51923848">
      <w:pPr>
        <w:pStyle w:val="ListParagraph"/>
        <w:numPr>
          <w:ilvl w:val="0"/>
          <w:numId w:val="126"/>
        </w:numPr>
        <w:rPr>
          <w:del w:author="Malachi Jamison" w:date="2023-11-06T14:36:00Z" w:id="4362"/>
          <w:b/>
          <w:bCs/>
        </w:rPr>
      </w:pPr>
      <w:del w:author="Malachi Jamison" w:date="2023-11-06T14:36:00Z" w:id="4363">
        <w:r w:rsidRPr="3781585A" w:rsidDel="006C021A">
          <w:delText>The user is logged into the application.</w:delText>
        </w:r>
      </w:del>
    </w:p>
    <w:p w:rsidR="745A9C3C" w:rsidDel="006C021A" w:rsidP="00C47044" w:rsidRDefault="745A9C3C" w14:paraId="06E26D0B" w14:textId="3AEDA526">
      <w:pPr>
        <w:pStyle w:val="ListParagraph"/>
        <w:numPr>
          <w:ilvl w:val="0"/>
          <w:numId w:val="126"/>
        </w:numPr>
        <w:rPr>
          <w:del w:author="Malachi Jamison" w:date="2023-11-06T14:36:00Z" w:id="4364"/>
          <w:b/>
          <w:bCs/>
        </w:rPr>
      </w:pPr>
      <w:del w:author="Malachi Jamison" w:date="2023-11-06T14:36:00Z" w:id="4365">
        <w:r w:rsidRPr="3781585A" w:rsidDel="006C021A">
          <w:delText>The user has navigated to the search page.</w:delText>
        </w:r>
      </w:del>
    </w:p>
    <w:p w:rsidR="3CFA34DA" w:rsidDel="006C021A" w:rsidP="3781585A" w:rsidRDefault="3CFA34DA" w14:paraId="6E11DE9C" w14:textId="00F4B9C2">
      <w:pPr>
        <w:rPr>
          <w:del w:author="Malachi Jamison" w:date="2023-11-06T14:36:00Z" w:id="4366"/>
          <w:b/>
          <w:bCs/>
        </w:rPr>
      </w:pPr>
      <w:del w:author="Malachi Jamison" w:date="2023-11-06T14:36:00Z" w:id="4367">
        <w:r w:rsidRPr="3781585A" w:rsidDel="006C021A">
          <w:rPr>
            <w:b/>
            <w:bCs/>
          </w:rPr>
          <w:delText>Test Data:</w:delText>
        </w:r>
      </w:del>
    </w:p>
    <w:p w:rsidR="558AC4A2" w:rsidDel="006C021A" w:rsidP="00C47044" w:rsidRDefault="558AC4A2" w14:paraId="41DA02DB" w14:textId="2255DD4C">
      <w:pPr>
        <w:pStyle w:val="ListParagraph"/>
        <w:numPr>
          <w:ilvl w:val="0"/>
          <w:numId w:val="125"/>
        </w:numPr>
        <w:spacing w:after="0"/>
        <w:rPr>
          <w:del w:author="Malachi Jamison" w:date="2023-11-06T14:36:00Z" w:id="4368"/>
        </w:rPr>
      </w:pPr>
      <w:del w:author="Malachi Jamison" w:date="2023-11-06T14:36:00Z" w:id="4369">
        <w:r w:rsidRPr="0009091C" w:rsidDel="006C021A">
          <w:rPr>
            <w:rFonts w:eastAsia="Calibri"/>
          </w:rPr>
          <w:delText>Email Address: testuser@sample.com</w:delText>
        </w:r>
      </w:del>
    </w:p>
    <w:p w:rsidR="558AC4A2" w:rsidDel="006C021A" w:rsidP="00C47044" w:rsidRDefault="558AC4A2" w14:paraId="1B965453" w14:textId="43C252AC">
      <w:pPr>
        <w:pStyle w:val="ListParagraph"/>
        <w:numPr>
          <w:ilvl w:val="0"/>
          <w:numId w:val="125"/>
        </w:numPr>
        <w:spacing w:after="0"/>
        <w:rPr>
          <w:del w:author="Malachi Jamison" w:date="2023-11-06T14:36:00Z" w:id="4370"/>
        </w:rPr>
      </w:pPr>
      <w:del w:author="Malachi Jamison" w:date="2023-11-06T14:36:00Z" w:id="4371">
        <w:r w:rsidRPr="0009091C" w:rsidDel="006C021A">
          <w:rPr>
            <w:rFonts w:eastAsia="Calibri"/>
          </w:rPr>
          <w:delText>Password: oldPassword123!</w:delText>
        </w:r>
      </w:del>
    </w:p>
    <w:p w:rsidR="3CFA34DA" w:rsidDel="006C021A" w:rsidP="3781585A" w:rsidRDefault="3CFA34DA" w14:paraId="51EE431B" w14:textId="0B2BED45">
      <w:pPr>
        <w:rPr>
          <w:del w:author="Malachi Jamison" w:date="2023-11-06T14:36:00Z" w:id="4372"/>
          <w:b/>
          <w:bCs/>
        </w:rPr>
      </w:pPr>
      <w:del w:author="Malachi Jamison" w:date="2023-11-06T14:36:00Z" w:id="4373">
        <w:r w:rsidRPr="3781585A" w:rsidDel="006C021A">
          <w:rPr>
            <w:b/>
            <w:bCs/>
          </w:rPr>
          <w:delText>Test Steps:</w:delText>
        </w:r>
      </w:del>
    </w:p>
    <w:p w:rsidR="405E247F" w:rsidDel="006C021A" w:rsidP="00C47044" w:rsidRDefault="405E247F" w14:paraId="32369FAC" w14:textId="6378486B">
      <w:pPr>
        <w:pStyle w:val="ListParagraph"/>
        <w:numPr>
          <w:ilvl w:val="0"/>
          <w:numId w:val="124"/>
        </w:numPr>
        <w:rPr>
          <w:del w:author="Malachi Jamison" w:date="2023-11-06T14:36:00Z" w:id="4374"/>
          <w:b/>
          <w:bCs/>
        </w:rPr>
      </w:pPr>
      <w:del w:author="Malachi Jamison" w:date="2023-11-06T14:36:00Z" w:id="4375">
        <w:r w:rsidRPr="3781585A" w:rsidDel="006C021A">
          <w:delText>The user taps the search box to open a soft keyboard.</w:delText>
        </w:r>
      </w:del>
    </w:p>
    <w:p w:rsidR="405E247F" w:rsidDel="006C021A" w:rsidP="00C47044" w:rsidRDefault="405E247F" w14:paraId="644AAD9B" w14:textId="5EB643AC">
      <w:pPr>
        <w:pStyle w:val="ListParagraph"/>
        <w:numPr>
          <w:ilvl w:val="0"/>
          <w:numId w:val="124"/>
        </w:numPr>
        <w:rPr>
          <w:del w:author="Malachi Jamison" w:date="2023-11-06T14:36:00Z" w:id="4376"/>
          <w:b/>
          <w:bCs/>
        </w:rPr>
      </w:pPr>
      <w:del w:author="Malachi Jamison" w:date="2023-11-06T14:36:00Z" w:id="4377">
        <w:r w:rsidRPr="3781585A" w:rsidDel="006C021A">
          <w:delText>The user types in their search term.</w:delText>
        </w:r>
      </w:del>
    </w:p>
    <w:p w:rsidR="405E247F" w:rsidDel="006C021A" w:rsidP="00C47044" w:rsidRDefault="405E247F" w14:paraId="1024F782" w14:textId="210233D5">
      <w:pPr>
        <w:pStyle w:val="ListParagraph"/>
        <w:numPr>
          <w:ilvl w:val="0"/>
          <w:numId w:val="124"/>
        </w:numPr>
        <w:rPr>
          <w:del w:author="Malachi Jamison" w:date="2023-11-06T14:36:00Z" w:id="4378"/>
          <w:b/>
          <w:bCs/>
        </w:rPr>
      </w:pPr>
      <w:del w:author="Malachi Jamison" w:date="2023-11-06T14:36:00Z" w:id="4379">
        <w:r w:rsidRPr="3781585A" w:rsidDel="006C021A">
          <w:delText>The user taps the Go button to execute their search.</w:delText>
        </w:r>
      </w:del>
    </w:p>
    <w:p w:rsidR="3CFA34DA" w:rsidDel="006C021A" w:rsidP="3781585A" w:rsidRDefault="3CFA34DA" w14:paraId="78B9D931" w14:textId="30D93880">
      <w:pPr>
        <w:rPr>
          <w:del w:author="Malachi Jamison" w:date="2023-11-06T14:36:00Z" w:id="4380"/>
          <w:b/>
          <w:bCs/>
        </w:rPr>
      </w:pPr>
      <w:del w:author="Malachi Jamison" w:date="2023-11-06T14:36:00Z" w:id="4381">
        <w:r w:rsidRPr="3781585A" w:rsidDel="006C021A">
          <w:rPr>
            <w:b/>
            <w:bCs/>
          </w:rPr>
          <w:delText>Expected Results:</w:delText>
        </w:r>
      </w:del>
    </w:p>
    <w:p w:rsidR="278C91A7" w:rsidDel="006C021A" w:rsidP="00C47044" w:rsidRDefault="278C91A7" w14:paraId="15A556D4" w14:textId="0DF2850B">
      <w:pPr>
        <w:pStyle w:val="ListParagraph"/>
        <w:numPr>
          <w:ilvl w:val="0"/>
          <w:numId w:val="123"/>
        </w:numPr>
        <w:rPr>
          <w:del w:author="Malachi Jamison" w:date="2023-11-06T14:36:00Z" w:id="4382"/>
        </w:rPr>
      </w:pPr>
      <w:del w:author="Malachi Jamison" w:date="2023-11-06T14:36:00Z" w:id="4383">
        <w:r w:rsidRPr="3781585A" w:rsidDel="006C021A">
          <w:delText>Results are returned matching the user’s search term</w:delText>
        </w:r>
        <w:r w:rsidRPr="53735E47" w:rsidDel="006C021A" w:rsidR="3B3BAEA3">
          <w:delText>.</w:delText>
        </w:r>
      </w:del>
    </w:p>
    <w:p w:rsidR="3CFA34DA" w:rsidDel="006C021A" w:rsidP="3781585A" w:rsidRDefault="3CFA34DA" w14:paraId="5C3C03D9" w14:textId="4DEF958E">
      <w:pPr>
        <w:rPr>
          <w:del w:author="Malachi Jamison" w:date="2023-11-06T14:36:00Z" w:id="4384"/>
          <w:b/>
          <w:bCs/>
        </w:rPr>
      </w:pPr>
      <w:del w:author="Malachi Jamison" w:date="2023-11-06T14:36:00Z" w:id="4385">
        <w:r w:rsidRPr="3781585A" w:rsidDel="006C021A">
          <w:rPr>
            <w:b/>
            <w:bCs/>
          </w:rPr>
          <w:delText>Test Environment:</w:delText>
        </w:r>
      </w:del>
    </w:p>
    <w:p w:rsidR="57FAAA0E" w:rsidDel="006C021A" w:rsidP="00C47044" w:rsidRDefault="57FAAA0E" w14:paraId="48FDC227" w14:textId="4685CA40">
      <w:pPr>
        <w:pStyle w:val="ListParagraph"/>
        <w:numPr>
          <w:ilvl w:val="0"/>
          <w:numId w:val="122"/>
        </w:numPr>
        <w:rPr>
          <w:del w:author="Malachi Jamison" w:date="2023-11-06T14:36:00Z" w:id="4386"/>
          <w:b/>
          <w:bCs/>
        </w:rPr>
      </w:pPr>
      <w:del w:author="Malachi Jamison" w:date="2023-11-06T14:36:00Z" w:id="4387">
        <w:r w:rsidRPr="3781585A" w:rsidDel="006C021A">
          <w:delText>Device: To be determined</w:delText>
        </w:r>
      </w:del>
    </w:p>
    <w:p w:rsidR="57FAAA0E" w:rsidDel="006C021A" w:rsidP="00C47044" w:rsidRDefault="57FAAA0E" w14:paraId="56022606" w14:textId="216773D3">
      <w:pPr>
        <w:pStyle w:val="ListParagraph"/>
        <w:numPr>
          <w:ilvl w:val="0"/>
          <w:numId w:val="122"/>
        </w:numPr>
        <w:rPr>
          <w:del w:author="Malachi Jamison" w:date="2023-11-06T14:36:00Z" w:id="4388"/>
          <w:b/>
          <w:bCs/>
        </w:rPr>
      </w:pPr>
      <w:del w:author="Malachi Jamison" w:date="2023-11-06T14:36:00Z" w:id="4389">
        <w:r w:rsidRPr="3781585A" w:rsidDel="006C021A">
          <w:delText>Version: To be determined</w:delText>
        </w:r>
      </w:del>
    </w:p>
    <w:p w:rsidR="3CFA34DA" w:rsidDel="006C021A" w:rsidP="3781585A" w:rsidRDefault="3CFA34DA" w14:paraId="7944AF70" w14:textId="77270542">
      <w:pPr>
        <w:rPr>
          <w:del w:author="Malachi Jamison" w:date="2023-11-06T14:36:00Z" w:id="4390"/>
          <w:b/>
          <w:bCs/>
        </w:rPr>
      </w:pPr>
      <w:del w:author="Malachi Jamison" w:date="2023-11-06T14:36:00Z" w:id="4391">
        <w:r w:rsidRPr="3781585A" w:rsidDel="006C021A">
          <w:rPr>
            <w:b/>
            <w:bCs/>
          </w:rPr>
          <w:delText>Pass Fail Criteria:</w:delText>
        </w:r>
      </w:del>
    </w:p>
    <w:p w:rsidR="23918881" w:rsidDel="006C021A" w:rsidP="00C47044" w:rsidRDefault="23918881" w14:paraId="45244569" w14:textId="6ED87FBB">
      <w:pPr>
        <w:pStyle w:val="ListParagraph"/>
        <w:numPr>
          <w:ilvl w:val="0"/>
          <w:numId w:val="121"/>
        </w:numPr>
        <w:rPr>
          <w:del w:author="Malachi Jamison" w:date="2023-11-06T14:36:00Z" w:id="4392"/>
          <w:b/>
          <w:bCs/>
        </w:rPr>
      </w:pPr>
      <w:del w:author="Malachi Jamison" w:date="2023-11-06T14:36:00Z" w:id="4393">
        <w:r w:rsidRPr="3781585A" w:rsidDel="006C021A">
          <w:delText>Pass: The user’s search term is entered, and the search returns matching terms.</w:delText>
        </w:r>
      </w:del>
    </w:p>
    <w:p w:rsidR="23918881" w:rsidDel="006C021A" w:rsidP="00C47044" w:rsidRDefault="23918881" w14:paraId="2E4AE7A4" w14:textId="187AF396">
      <w:pPr>
        <w:pStyle w:val="ListParagraph"/>
        <w:numPr>
          <w:ilvl w:val="0"/>
          <w:numId w:val="121"/>
        </w:numPr>
        <w:rPr>
          <w:del w:author="Malachi Jamison" w:date="2023-11-06T14:36:00Z" w:id="4394"/>
          <w:b/>
          <w:bCs/>
        </w:rPr>
      </w:pPr>
      <w:del w:author="Malachi Jamison" w:date="2023-11-06T14:36:00Z" w:id="4395">
        <w:r w:rsidRPr="3781585A" w:rsidDel="006C021A">
          <w:delText>Fail: The user is unable to enter text. The search does not execute.</w:delText>
        </w:r>
      </w:del>
    </w:p>
    <w:p w:rsidR="3CFA34DA" w:rsidDel="006C021A" w:rsidP="3781585A" w:rsidRDefault="3CFA34DA" w14:paraId="1CDAB5BA" w14:textId="7C5A6B75">
      <w:pPr>
        <w:rPr>
          <w:del w:author="Malachi Jamison" w:date="2023-11-06T14:36:00Z" w:id="4396"/>
          <w:b/>
          <w:bCs/>
        </w:rPr>
      </w:pPr>
      <w:del w:author="Malachi Jamison" w:date="2023-11-06T14:36:00Z" w:id="4397">
        <w:r w:rsidRPr="3781585A" w:rsidDel="006C021A">
          <w:rPr>
            <w:b/>
            <w:bCs/>
          </w:rPr>
          <w:delText>Assumptions:</w:delText>
        </w:r>
      </w:del>
    </w:p>
    <w:p w:rsidR="455F1CF8" w:rsidDel="006C021A" w:rsidP="00C47044" w:rsidRDefault="455F1CF8" w14:paraId="289A963A" w14:textId="197C69D8">
      <w:pPr>
        <w:pStyle w:val="ListParagraph"/>
        <w:numPr>
          <w:ilvl w:val="0"/>
          <w:numId w:val="120"/>
        </w:numPr>
        <w:rPr>
          <w:del w:author="Malachi Jamison" w:date="2023-11-06T14:36:00Z" w:id="4398"/>
          <w:b/>
          <w:bCs/>
        </w:rPr>
      </w:pPr>
      <w:del w:author="Malachi Jamison" w:date="2023-11-06T14:36:00Z" w:id="4399">
        <w:r w:rsidRPr="3781585A" w:rsidDel="006C021A">
          <w:delText>The user has an account</w:delText>
        </w:r>
        <w:r w:rsidRPr="2E4B30FD" w:rsidDel="006C021A" w:rsidR="599C677C">
          <w:delText>.</w:delText>
        </w:r>
      </w:del>
    </w:p>
    <w:p w:rsidR="455F1CF8" w:rsidDel="006C021A" w:rsidP="00C47044" w:rsidRDefault="455F1CF8" w14:paraId="13A567C9" w14:textId="563C096A">
      <w:pPr>
        <w:pStyle w:val="ListParagraph"/>
        <w:numPr>
          <w:ilvl w:val="0"/>
          <w:numId w:val="120"/>
        </w:numPr>
        <w:rPr>
          <w:del w:author="Malachi Jamison" w:date="2023-11-06T14:36:00Z" w:id="4400"/>
          <w:b/>
          <w:bCs/>
        </w:rPr>
      </w:pPr>
      <w:del w:author="Malachi Jamison" w:date="2023-11-06T14:36:00Z" w:id="4401">
        <w:r w:rsidRPr="3781585A" w:rsidDel="006C021A">
          <w:delText>The user’s device is connected to the internet and can access back-end services</w:delText>
        </w:r>
        <w:r w:rsidRPr="59F96A48" w:rsidDel="006C021A" w:rsidR="599C677C">
          <w:delText>.</w:delText>
        </w:r>
      </w:del>
    </w:p>
    <w:p w:rsidR="455F1CF8" w:rsidDel="006C021A" w:rsidP="00C47044" w:rsidRDefault="455F1CF8" w14:paraId="23AF709E" w14:textId="072E9C5F">
      <w:pPr>
        <w:pStyle w:val="ListParagraph"/>
        <w:numPr>
          <w:ilvl w:val="0"/>
          <w:numId w:val="120"/>
        </w:numPr>
        <w:rPr>
          <w:del w:author="Malachi Jamison" w:date="2023-11-06T14:36:00Z" w:id="4402"/>
          <w:b/>
          <w:bCs/>
        </w:rPr>
      </w:pPr>
      <w:del w:author="Malachi Jamison" w:date="2023-11-06T14:36:00Z" w:id="4403">
        <w:r w:rsidRPr="3781585A" w:rsidDel="006C021A">
          <w:delText>The user enters a valid search term that could produce results</w:delText>
        </w:r>
        <w:r w:rsidRPr="59F96A48" w:rsidDel="006C021A" w:rsidR="64BFB7DA">
          <w:delText>.</w:delText>
        </w:r>
      </w:del>
    </w:p>
    <w:p w:rsidRPr="00330296" w:rsidR="2846C0AD" w:rsidDel="006C021A" w:rsidP="2846C0AD" w:rsidRDefault="64BFB7DA" w14:paraId="33087F1C" w14:textId="62122369">
      <w:pPr>
        <w:pStyle w:val="ListParagraph"/>
        <w:numPr>
          <w:ilvl w:val="0"/>
          <w:numId w:val="120"/>
        </w:numPr>
        <w:rPr>
          <w:ins w:author="Zachary Cappella" w:date="2023-10-13T12:48:00Z" w:id="4404"/>
          <w:del w:author="Malachi Jamison" w:date="2023-11-06T14:36:00Z" w:id="4405"/>
          <w:b/>
        </w:rPr>
      </w:pPr>
      <w:del w:author="Malachi Jamison" w:date="2023-11-06T14:36:00Z" w:id="4406">
        <w:r w:rsidRPr="2846C0AD" w:rsidDel="006C021A">
          <w:delText>Search terms are entered in supported languages.</w:delText>
        </w:r>
      </w:del>
    </w:p>
    <w:p w:rsidRPr="00FF5B41" w:rsidR="00FF5B41" w:rsidDel="006C021A" w:rsidRDefault="006C021A" w14:paraId="3F587D11" w14:textId="374DC89C">
      <w:pPr>
        <w:rPr>
          <w:del w:author="Malachi Jamison" w:date="2023-11-06T14:36:00Z" w:id="4407"/>
          <w:b/>
          <w:bCs/>
          <w:rPrChange w:author="Zachary Cappella" w:date="2023-10-13T12:48:00Z" w:id="4408">
            <w:rPr>
              <w:del w:author="Malachi Jamison" w:date="2023-11-06T14:36:00Z" w:id="4409"/>
            </w:rPr>
          </w:rPrChange>
        </w:rPr>
        <w:pPrChange w:author="Zachary Cappella" w:date="2023-10-13T12:48:00Z" w:id="4410">
          <w:pPr>
            <w:pStyle w:val="ListParagraph"/>
            <w:numPr>
              <w:numId w:val="119"/>
            </w:numPr>
            <w:ind w:hanging="360"/>
          </w:pPr>
        </w:pPrChange>
      </w:pPr>
      <w:ins w:author="Zachary Cappella" w:date="2023-10-13T12:48:00Z" w:id="4411">
        <w:del w:author="Malachi Jamison" w:date="2023-11-06T14:36:00Z" w:id="4412">
          <w:r w:rsidDel="006C021A">
            <w:rPr>
              <w:b/>
              <w:bCs/>
              <w:noProof/>
            </w:rPr>
            <w:pict w14:anchorId="511C3229">
              <v:rect id="_x0000_i1060" style="width:468pt;height:.05pt;mso-width-percent:0;mso-height-percent:0;mso-width-percent:0;mso-height-percent:0" alt="" o:hr="t" o:hrstd="t" o:hralign="center" fillcolor="#a0a0a0" stroked="f"/>
            </w:pict>
          </w:r>
        </w:del>
      </w:ins>
    </w:p>
    <w:p w:rsidRPr="0009091C" w:rsidR="455F1CF8" w:rsidDel="006C021A" w:rsidP="0034350C" w:rsidRDefault="455F1CF8" w14:paraId="210D0CE6" w14:textId="6323FD5A">
      <w:pPr>
        <w:pStyle w:val="Heading4"/>
        <w:rPr>
          <w:del w:author="Malachi Jamison" w:date="2023-11-06T14:36:00Z" w:id="4413"/>
          <w:rFonts w:ascii="Times New Roman" w:hAnsi="Times New Roman" w:cs="Times New Roman"/>
          <w:b/>
          <w:i w:val="0"/>
        </w:rPr>
      </w:pPr>
      <w:bookmarkStart w:name="_Toc148095179" w:id="4414"/>
      <w:bookmarkStart w:name="_Toc341202530" w:id="4415"/>
      <w:del w:author="Malachi Jamison" w:date="2023-11-06T14:36:00Z" w:id="4416">
        <w:r w:rsidRPr="0009091C" w:rsidDel="006C021A">
          <w:rPr>
            <w:rFonts w:ascii="Times New Roman" w:hAnsi="Times New Roman" w:cs="Times New Roman"/>
            <w:i w:val="0"/>
          </w:rPr>
          <w:delText>3.1.10.2 Search Entry Voice</w:delText>
        </w:r>
        <w:bookmarkEnd w:id="4414"/>
        <w:bookmarkEnd w:id="4415"/>
      </w:del>
    </w:p>
    <w:p w:rsidRPr="0009091C" w:rsidR="455F1CF8" w:rsidDel="006C021A" w:rsidP="3781585A" w:rsidRDefault="455F1CF8" w14:paraId="654A8261" w14:textId="0CC2AB6E">
      <w:pPr>
        <w:rPr>
          <w:del w:author="Malachi Jamison" w:date="2023-11-06T14:36:00Z" w:id="4417"/>
          <w:b/>
        </w:rPr>
      </w:pPr>
      <w:del w:author="Malachi Jamison" w:date="2023-11-06T14:36:00Z" w:id="4418">
        <w:r w:rsidRPr="3781585A" w:rsidDel="006C021A">
          <w:rPr>
            <w:b/>
            <w:bCs/>
          </w:rPr>
          <w:delText>Test Case Link:</w:delText>
        </w:r>
      </w:del>
    </w:p>
    <w:p w:rsidR="455F1CF8" w:rsidDel="006C021A" w:rsidP="3781585A" w:rsidRDefault="455F1CF8" w14:paraId="5B5F0B08" w14:textId="5441DE88">
      <w:pPr>
        <w:rPr>
          <w:del w:author="Malachi Jamison" w:date="2023-11-06T14:36:00Z" w:id="4419"/>
          <w:b/>
          <w:bCs/>
        </w:rPr>
      </w:pPr>
      <w:del w:author="Malachi Jamison" w:date="2023-11-06T14:36:00Z" w:id="4420">
        <w:r w:rsidRPr="3781585A" w:rsidDel="006C021A">
          <w:rPr>
            <w:b/>
            <w:bCs/>
          </w:rPr>
          <w:delText>Test Case Name:</w:delText>
        </w:r>
        <w:r w:rsidRPr="792E6314" w:rsidDel="006C021A" w:rsidR="1A8A1F25">
          <w:rPr>
            <w:b/>
            <w:bCs/>
          </w:rPr>
          <w:delText xml:space="preserve"> </w:delText>
        </w:r>
        <w:r w:rsidRPr="7548C097" w:rsidDel="006C021A" w:rsidR="1A8A1F25">
          <w:delText xml:space="preserve">Search </w:delText>
        </w:r>
        <w:r w:rsidRPr="38DA8EB1" w:rsidDel="006C021A" w:rsidR="1A8A1F25">
          <w:delText>Entry Voice</w:delText>
        </w:r>
      </w:del>
    </w:p>
    <w:p w:rsidR="455F1CF8" w:rsidDel="006C021A" w:rsidP="3781585A" w:rsidRDefault="455F1CF8" w14:paraId="39EA7DAC" w14:textId="643FD4BE">
      <w:pPr>
        <w:rPr>
          <w:del w:author="Malachi Jamison" w:date="2023-11-06T14:36:00Z" w:id="4421"/>
        </w:rPr>
      </w:pPr>
      <w:del w:author="Malachi Jamison" w:date="2023-11-06T14:36:00Z" w:id="4422">
        <w:r w:rsidRPr="36C541FB" w:rsidDel="006C021A">
          <w:rPr>
            <w:b/>
            <w:bCs/>
          </w:rPr>
          <w:delText>Description:</w:delText>
        </w:r>
        <w:r w:rsidRPr="36C541FB" w:rsidDel="006C021A" w:rsidR="45546169">
          <w:delText xml:space="preserve"> The user can input their search content </w:delText>
        </w:r>
        <w:r w:rsidRPr="2FCD4189" w:rsidDel="006C021A" w:rsidR="45546169">
          <w:delText xml:space="preserve">by speaking </w:delText>
        </w:r>
        <w:r w:rsidRPr="77FF5D20" w:rsidDel="006C021A" w:rsidR="45546169">
          <w:delText xml:space="preserve">their search term to </w:delText>
        </w:r>
        <w:r w:rsidRPr="53FC1D35" w:rsidDel="006C021A" w:rsidR="45546169">
          <w:delText xml:space="preserve">their phone’s </w:delText>
        </w:r>
        <w:r w:rsidRPr="517D2E3B" w:rsidDel="006C021A" w:rsidR="45546169">
          <w:delText>microphone.</w:delText>
        </w:r>
      </w:del>
    </w:p>
    <w:p w:rsidR="455F1CF8" w:rsidDel="006C021A" w:rsidP="3781585A" w:rsidRDefault="455F1CF8" w14:paraId="08DD796A" w14:textId="314A5024">
      <w:pPr>
        <w:rPr>
          <w:del w:author="Malachi Jamison" w:date="2023-11-06T14:36:00Z" w:id="4423"/>
          <w:b/>
          <w:bCs/>
        </w:rPr>
      </w:pPr>
      <w:del w:author="Malachi Jamison" w:date="2023-11-06T14:36:00Z" w:id="4424">
        <w:r w:rsidRPr="3781585A" w:rsidDel="006C021A">
          <w:rPr>
            <w:b/>
            <w:bCs/>
          </w:rPr>
          <w:delText>Requirements:</w:delText>
        </w:r>
        <w:r w:rsidRPr="039C0ACC" w:rsidDel="006C021A" w:rsidR="1E53883C">
          <w:rPr>
            <w:b/>
            <w:bCs/>
          </w:rPr>
          <w:delText xml:space="preserve"> </w:delText>
        </w:r>
        <w:r w:rsidRPr="4FF8BFCF" w:rsidDel="006C021A" w:rsidR="1E53883C">
          <w:delText xml:space="preserve">The user can </w:delText>
        </w:r>
        <w:r w:rsidRPr="00B0E8DD" w:rsidDel="006C021A" w:rsidR="1E53883C">
          <w:delText xml:space="preserve">successfully speak a </w:delText>
        </w:r>
        <w:r w:rsidRPr="1F8C7E1D" w:rsidDel="006C021A" w:rsidR="1E53883C">
          <w:delText xml:space="preserve">search term, </w:delText>
        </w:r>
        <w:r w:rsidRPr="44AEE9EB" w:rsidDel="006C021A" w:rsidR="1E53883C">
          <w:delText xml:space="preserve">have it entered </w:delText>
        </w:r>
        <w:r w:rsidRPr="3CBC68EB" w:rsidDel="006C021A" w:rsidR="1E53883C">
          <w:delText xml:space="preserve">into the </w:delText>
        </w:r>
        <w:r w:rsidRPr="789E1C42" w:rsidDel="006C021A" w:rsidR="1E53883C">
          <w:delText>application’s search box,</w:delText>
        </w:r>
        <w:r w:rsidRPr="2B92CE0C" w:rsidDel="006C021A" w:rsidR="1E53883C">
          <w:delText xml:space="preserve"> and execute the </w:delText>
        </w:r>
        <w:r w:rsidRPr="4D80C141" w:rsidDel="006C021A" w:rsidR="1E53883C">
          <w:delText>search.</w:delText>
        </w:r>
      </w:del>
    </w:p>
    <w:p w:rsidR="455F1CF8" w:rsidDel="006C021A" w:rsidP="3781585A" w:rsidRDefault="455F1CF8" w14:paraId="2B6043D4" w14:textId="65F78458">
      <w:pPr>
        <w:rPr>
          <w:del w:author="Malachi Jamison" w:date="2023-11-06T14:36:00Z" w:id="4425"/>
          <w:b/>
          <w:bCs/>
        </w:rPr>
      </w:pPr>
      <w:del w:author="Malachi Jamison" w:date="2023-11-06T14:36:00Z" w:id="4426">
        <w:r w:rsidRPr="3781585A" w:rsidDel="006C021A">
          <w:rPr>
            <w:b/>
            <w:bCs/>
          </w:rPr>
          <w:delText>Prerequisites:</w:delText>
        </w:r>
      </w:del>
    </w:p>
    <w:p w:rsidR="2048F828" w:rsidDel="006C021A" w:rsidP="2048F828" w:rsidRDefault="22DB5966" w14:paraId="380A4D8D" w14:textId="1B0385E1">
      <w:pPr>
        <w:pStyle w:val="ListParagraph"/>
        <w:numPr>
          <w:ilvl w:val="0"/>
          <w:numId w:val="131"/>
        </w:numPr>
        <w:rPr>
          <w:del w:author="Malachi Jamison" w:date="2023-11-06T14:36:00Z" w:id="4427"/>
          <w:b/>
          <w:bCs/>
        </w:rPr>
      </w:pPr>
      <w:del w:author="Malachi Jamison" w:date="2023-11-06T14:36:00Z" w:id="4428">
        <w:r w:rsidRPr="0D0CA144" w:rsidDel="006C021A">
          <w:delText>The user is logged into the application</w:delText>
        </w:r>
      </w:del>
    </w:p>
    <w:p w:rsidR="22DB5966" w:rsidDel="006C021A" w:rsidP="0D0CA144" w:rsidRDefault="22DB5966" w14:paraId="7037EEBA" w14:textId="5B46E6F0">
      <w:pPr>
        <w:pStyle w:val="ListParagraph"/>
        <w:numPr>
          <w:ilvl w:val="0"/>
          <w:numId w:val="131"/>
        </w:numPr>
        <w:rPr>
          <w:del w:author="Malachi Jamison" w:date="2023-11-06T14:36:00Z" w:id="4429"/>
          <w:b/>
          <w:bCs/>
        </w:rPr>
      </w:pPr>
      <w:del w:author="Malachi Jamison" w:date="2023-11-06T14:36:00Z" w:id="4430">
        <w:r w:rsidRPr="0D0CA144" w:rsidDel="006C021A">
          <w:delText>The user has navigated to the search</w:delText>
        </w:r>
        <w:r w:rsidRPr="7265268C" w:rsidDel="006C021A">
          <w:delText xml:space="preserve"> page.</w:delText>
        </w:r>
      </w:del>
    </w:p>
    <w:p w:rsidR="455F1CF8" w:rsidDel="006C021A" w:rsidP="3781585A" w:rsidRDefault="455F1CF8" w14:paraId="11CD5AB6" w14:textId="567F2A44">
      <w:pPr>
        <w:rPr>
          <w:del w:author="Malachi Jamison" w:date="2023-11-06T14:36:00Z" w:id="4431"/>
          <w:b/>
          <w:bCs/>
        </w:rPr>
      </w:pPr>
      <w:del w:author="Malachi Jamison" w:date="2023-11-06T14:36:00Z" w:id="4432">
        <w:r w:rsidRPr="3781585A" w:rsidDel="006C021A">
          <w:rPr>
            <w:b/>
            <w:bCs/>
          </w:rPr>
          <w:delText>Test Data:</w:delText>
        </w:r>
      </w:del>
    </w:p>
    <w:p w:rsidR="434839D4" w:rsidDel="006C021A" w:rsidP="3B00E468" w:rsidRDefault="434839D4" w14:paraId="36C4AC6D" w14:textId="02C1A08C">
      <w:pPr>
        <w:pStyle w:val="ListParagraph"/>
        <w:numPr>
          <w:ilvl w:val="0"/>
          <w:numId w:val="125"/>
        </w:numPr>
        <w:spacing w:after="0"/>
        <w:rPr>
          <w:del w:author="Malachi Jamison" w:date="2023-11-06T14:36:00Z" w:id="4433"/>
        </w:rPr>
      </w:pPr>
      <w:del w:author="Malachi Jamison" w:date="2023-11-06T14:36:00Z" w:id="4434">
        <w:r w:rsidRPr="0009091C" w:rsidDel="006C021A">
          <w:rPr>
            <w:rFonts w:eastAsia="Calibri"/>
          </w:rPr>
          <w:delText>Email Address: testuser@sample.com</w:delText>
        </w:r>
      </w:del>
    </w:p>
    <w:p w:rsidR="7265268C" w:rsidDel="006C021A" w:rsidP="397C75FC" w:rsidRDefault="434839D4" w14:paraId="4279EB7D" w14:textId="602E8C1E">
      <w:pPr>
        <w:pStyle w:val="ListParagraph"/>
        <w:numPr>
          <w:ilvl w:val="0"/>
          <w:numId w:val="125"/>
        </w:numPr>
        <w:spacing w:after="0"/>
        <w:rPr>
          <w:del w:author="Malachi Jamison" w:date="2023-11-06T14:36:00Z" w:id="4435"/>
        </w:rPr>
      </w:pPr>
      <w:del w:author="Malachi Jamison" w:date="2023-11-06T14:36:00Z" w:id="4436">
        <w:r w:rsidRPr="0009091C" w:rsidDel="006C021A">
          <w:rPr>
            <w:rFonts w:eastAsia="Calibri"/>
          </w:rPr>
          <w:delText>Password: oldPassword123!</w:delText>
        </w:r>
      </w:del>
    </w:p>
    <w:p w:rsidR="455F1CF8" w:rsidDel="006C021A" w:rsidP="3781585A" w:rsidRDefault="455F1CF8" w14:paraId="02303DD8" w14:textId="5DC95627">
      <w:pPr>
        <w:rPr>
          <w:del w:author="Malachi Jamison" w:date="2023-11-06T14:36:00Z" w:id="4437"/>
          <w:b/>
          <w:bCs/>
        </w:rPr>
      </w:pPr>
      <w:del w:author="Malachi Jamison" w:date="2023-11-06T14:36:00Z" w:id="4438">
        <w:r w:rsidRPr="3781585A" w:rsidDel="006C021A">
          <w:rPr>
            <w:b/>
            <w:bCs/>
          </w:rPr>
          <w:delText>Test Steps:</w:delText>
        </w:r>
      </w:del>
    </w:p>
    <w:p w:rsidR="670505F3" w:rsidDel="006C021A" w:rsidP="00DC59EF" w:rsidRDefault="670505F3" w14:paraId="7968F66A" w14:textId="2AA239B5">
      <w:pPr>
        <w:pStyle w:val="ListParagraph"/>
        <w:numPr>
          <w:ilvl w:val="0"/>
          <w:numId w:val="130"/>
        </w:numPr>
        <w:rPr>
          <w:del w:author="Malachi Jamison" w:date="2023-11-06T14:36:00Z" w:id="4439"/>
          <w:b/>
          <w:bCs/>
        </w:rPr>
      </w:pPr>
      <w:del w:author="Malachi Jamison" w:date="2023-11-06T14:36:00Z" w:id="4440">
        <w:r w:rsidRPr="0C9324EF" w:rsidDel="006C021A">
          <w:delText>The user taps the microphone icon in the search box.</w:delText>
        </w:r>
      </w:del>
    </w:p>
    <w:p w:rsidR="670505F3" w:rsidDel="006C021A" w:rsidP="00DC59EF" w:rsidRDefault="670505F3" w14:paraId="793C8C08" w14:textId="54336FE3">
      <w:pPr>
        <w:pStyle w:val="ListParagraph"/>
        <w:numPr>
          <w:ilvl w:val="0"/>
          <w:numId w:val="130"/>
        </w:numPr>
        <w:rPr>
          <w:del w:author="Malachi Jamison" w:date="2023-11-06T14:36:00Z" w:id="4441"/>
          <w:b/>
          <w:bCs/>
        </w:rPr>
      </w:pPr>
      <w:del w:author="Malachi Jamison" w:date="2023-11-06T14:36:00Z" w:id="4442">
        <w:r w:rsidRPr="2DCFEE40" w:rsidDel="006C021A">
          <w:delText xml:space="preserve">The user speaks their search term </w:delText>
        </w:r>
        <w:r w:rsidRPr="6947FF53" w:rsidDel="006C021A">
          <w:delText xml:space="preserve">into their device’s </w:delText>
        </w:r>
        <w:r w:rsidRPr="5D6FDBD6" w:rsidDel="006C021A">
          <w:delText>microphone.</w:delText>
        </w:r>
      </w:del>
    </w:p>
    <w:p w:rsidR="670505F3" w:rsidDel="006C021A" w:rsidP="00DC59EF" w:rsidRDefault="670505F3" w14:paraId="5E746C13" w14:textId="18EAF161">
      <w:pPr>
        <w:pStyle w:val="ListParagraph"/>
        <w:numPr>
          <w:ilvl w:val="0"/>
          <w:numId w:val="130"/>
        </w:numPr>
        <w:rPr>
          <w:del w:author="Malachi Jamison" w:date="2023-11-06T14:36:00Z" w:id="4443"/>
          <w:b/>
          <w:bCs/>
        </w:rPr>
      </w:pPr>
      <w:del w:author="Malachi Jamison" w:date="2023-11-06T14:36:00Z" w:id="4444">
        <w:r w:rsidRPr="1C889878" w:rsidDel="006C021A">
          <w:delText xml:space="preserve">The user taps on the Go button </w:delText>
        </w:r>
        <w:r w:rsidRPr="36EDACF1" w:rsidDel="006C021A">
          <w:delText xml:space="preserve">to execute their </w:delText>
        </w:r>
        <w:r w:rsidRPr="7C4FD0D1" w:rsidDel="006C021A">
          <w:delText>search</w:delText>
        </w:r>
        <w:r w:rsidRPr="53735E47" w:rsidDel="006C021A" w:rsidR="348DF43E">
          <w:delText>.</w:delText>
        </w:r>
      </w:del>
    </w:p>
    <w:p w:rsidR="455F1CF8" w:rsidDel="006C021A" w:rsidP="3781585A" w:rsidRDefault="455F1CF8" w14:paraId="24A5A21C" w14:textId="560538DD">
      <w:pPr>
        <w:rPr>
          <w:del w:author="Malachi Jamison" w:date="2023-11-06T14:36:00Z" w:id="4445"/>
          <w:b/>
          <w:bCs/>
        </w:rPr>
      </w:pPr>
      <w:del w:author="Malachi Jamison" w:date="2023-11-06T14:36:00Z" w:id="4446">
        <w:r w:rsidRPr="3781585A" w:rsidDel="006C021A">
          <w:rPr>
            <w:b/>
            <w:bCs/>
          </w:rPr>
          <w:delText>Expected Results:</w:delText>
        </w:r>
      </w:del>
    </w:p>
    <w:p w:rsidR="7C4FD0D1" w:rsidDel="006C021A" w:rsidP="7C4FD0D1" w:rsidRDefault="6B989B46" w14:paraId="5A9F817E" w14:textId="314EB7C3">
      <w:pPr>
        <w:pStyle w:val="ListParagraph"/>
        <w:numPr>
          <w:ilvl w:val="0"/>
          <w:numId w:val="133"/>
        </w:numPr>
        <w:rPr>
          <w:del w:author="Malachi Jamison" w:date="2023-11-06T14:36:00Z" w:id="4447"/>
        </w:rPr>
      </w:pPr>
      <w:del w:author="Malachi Jamison" w:date="2023-11-06T14:36:00Z" w:id="4448">
        <w:r w:rsidRPr="044BD2EF" w:rsidDel="006C021A">
          <w:delText xml:space="preserve">Search results are returned matching the user’s </w:delText>
        </w:r>
        <w:r w:rsidRPr="53735E47" w:rsidDel="006C021A">
          <w:delText>search term.</w:delText>
        </w:r>
      </w:del>
    </w:p>
    <w:p w:rsidR="455F1CF8" w:rsidDel="006C021A" w:rsidP="3781585A" w:rsidRDefault="455F1CF8" w14:paraId="31C6B080" w14:textId="150F9D5E">
      <w:pPr>
        <w:rPr>
          <w:del w:author="Malachi Jamison" w:date="2023-11-06T14:36:00Z" w:id="4449"/>
          <w:b/>
          <w:bCs/>
        </w:rPr>
      </w:pPr>
      <w:del w:author="Malachi Jamison" w:date="2023-11-06T14:36:00Z" w:id="4450">
        <w:r w:rsidRPr="3781585A" w:rsidDel="006C021A">
          <w:rPr>
            <w:b/>
            <w:bCs/>
          </w:rPr>
          <w:delText>Test Environment:</w:delText>
        </w:r>
      </w:del>
    </w:p>
    <w:p w:rsidR="6DDB746E" w:rsidDel="006C021A" w:rsidP="39C8F4CF" w:rsidRDefault="6DDB746E" w14:paraId="4FEA7188" w14:textId="241730D0">
      <w:pPr>
        <w:pStyle w:val="ListParagraph"/>
        <w:numPr>
          <w:ilvl w:val="0"/>
          <w:numId w:val="122"/>
        </w:numPr>
        <w:rPr>
          <w:del w:author="Malachi Jamison" w:date="2023-11-06T14:36:00Z" w:id="4451"/>
          <w:b/>
          <w:bCs/>
        </w:rPr>
      </w:pPr>
      <w:del w:author="Malachi Jamison" w:date="2023-11-06T14:36:00Z" w:id="4452">
        <w:r w:rsidRPr="39C8F4CF" w:rsidDel="006C021A">
          <w:delText>Device: To be determined</w:delText>
        </w:r>
      </w:del>
    </w:p>
    <w:p w:rsidR="52A019BF" w:rsidDel="006C021A" w:rsidP="5CAED7E1" w:rsidRDefault="6DDB746E" w14:paraId="14E0F48C" w14:textId="4343F2B7">
      <w:pPr>
        <w:pStyle w:val="ListParagraph"/>
        <w:numPr>
          <w:ilvl w:val="0"/>
          <w:numId w:val="122"/>
        </w:numPr>
        <w:rPr>
          <w:del w:author="Malachi Jamison" w:date="2023-11-06T14:36:00Z" w:id="4453"/>
          <w:b/>
          <w:bCs/>
        </w:rPr>
      </w:pPr>
      <w:del w:author="Malachi Jamison" w:date="2023-11-06T14:36:00Z" w:id="4454">
        <w:r w:rsidRPr="39C8F4CF" w:rsidDel="006C021A">
          <w:delText>Version: To be determined</w:delText>
        </w:r>
      </w:del>
    </w:p>
    <w:p w:rsidR="455F1CF8" w:rsidDel="006C021A" w:rsidP="3781585A" w:rsidRDefault="455F1CF8" w14:paraId="0EA1881D" w14:textId="7D4F325E">
      <w:pPr>
        <w:rPr>
          <w:del w:author="Malachi Jamison" w:date="2023-11-06T14:36:00Z" w:id="4455"/>
          <w:b/>
          <w:bCs/>
        </w:rPr>
      </w:pPr>
      <w:del w:author="Malachi Jamison" w:date="2023-11-06T14:36:00Z" w:id="4456">
        <w:r w:rsidRPr="3781585A" w:rsidDel="006C021A">
          <w:rPr>
            <w:b/>
            <w:bCs/>
          </w:rPr>
          <w:delText>Pass Fail Criteria:</w:delText>
        </w:r>
      </w:del>
    </w:p>
    <w:p w:rsidR="32B7C4E6" w:rsidDel="006C021A" w:rsidP="5AC0C731" w:rsidRDefault="32B7C4E6" w14:paraId="148376C2" w14:textId="2328049E">
      <w:pPr>
        <w:pStyle w:val="ListParagraph"/>
        <w:numPr>
          <w:ilvl w:val="0"/>
          <w:numId w:val="121"/>
        </w:numPr>
        <w:rPr>
          <w:del w:author="Malachi Jamison" w:date="2023-11-06T14:36:00Z" w:id="4457"/>
          <w:b/>
          <w:bCs/>
        </w:rPr>
      </w:pPr>
      <w:del w:author="Malachi Jamison" w:date="2023-11-06T14:36:00Z" w:id="4458">
        <w:r w:rsidRPr="5AC0C731" w:rsidDel="006C021A">
          <w:delText>Pass: The user’s search term is entered, and the search returns matching terms.</w:delText>
        </w:r>
      </w:del>
    </w:p>
    <w:p w:rsidR="32B7C4E6" w:rsidDel="006C021A" w:rsidP="56FFD009" w:rsidRDefault="32B7C4E6" w14:paraId="2E029CAE" w14:textId="4CC95140">
      <w:pPr>
        <w:pStyle w:val="ListParagraph"/>
        <w:numPr>
          <w:ilvl w:val="0"/>
          <w:numId w:val="121"/>
        </w:numPr>
        <w:rPr>
          <w:del w:author="Malachi Jamison" w:date="2023-11-06T14:36:00Z" w:id="4459"/>
          <w:b/>
          <w:bCs/>
        </w:rPr>
      </w:pPr>
      <w:del w:author="Malachi Jamison" w:date="2023-11-06T14:36:00Z" w:id="4460">
        <w:r w:rsidRPr="5AC0C731" w:rsidDel="006C021A">
          <w:delText xml:space="preserve">Fail: The user is unable to enter </w:delText>
        </w:r>
        <w:r w:rsidRPr="56FFD009" w:rsidDel="006C021A">
          <w:delText xml:space="preserve">their </w:delText>
        </w:r>
        <w:r w:rsidRPr="12E41412" w:rsidDel="006C021A">
          <w:delText xml:space="preserve">term </w:delText>
        </w:r>
        <w:r w:rsidRPr="77F7A26B" w:rsidDel="006C021A">
          <w:delText>verbally.</w:delText>
        </w:r>
        <w:r w:rsidRPr="5AC0C731" w:rsidDel="006C021A">
          <w:delText xml:space="preserve"> The search does not execute.</w:delText>
        </w:r>
      </w:del>
    </w:p>
    <w:p w:rsidR="455F1CF8" w:rsidDel="006C021A" w:rsidP="3781585A" w:rsidRDefault="455F1CF8" w14:paraId="1FFB5C4E" w14:textId="1F179E55">
      <w:pPr>
        <w:rPr>
          <w:del w:author="Malachi Jamison" w:date="2023-11-06T14:36:00Z" w:id="4461"/>
          <w:b/>
          <w:bCs/>
        </w:rPr>
      </w:pPr>
      <w:del w:author="Malachi Jamison" w:date="2023-11-06T14:36:00Z" w:id="4462">
        <w:r w:rsidRPr="3781585A" w:rsidDel="006C021A">
          <w:rPr>
            <w:b/>
            <w:bCs/>
          </w:rPr>
          <w:delText>Assumptions:</w:delText>
        </w:r>
      </w:del>
    </w:p>
    <w:p w:rsidR="70BAAB0A" w:rsidDel="006C021A" w:rsidP="70BAAB0A" w:rsidRDefault="797A610C" w14:paraId="57980337" w14:textId="06BECB8C">
      <w:pPr>
        <w:pStyle w:val="ListParagraph"/>
        <w:numPr>
          <w:ilvl w:val="0"/>
          <w:numId w:val="134"/>
        </w:numPr>
        <w:rPr>
          <w:del w:author="Malachi Jamison" w:date="2023-11-06T14:36:00Z" w:id="4463"/>
          <w:b/>
          <w:bCs/>
        </w:rPr>
      </w:pPr>
      <w:del w:author="Malachi Jamison" w:date="2023-11-06T14:36:00Z" w:id="4464">
        <w:r w:rsidRPr="1916B0D4" w:rsidDel="006C021A">
          <w:delText>The user has an account</w:delText>
        </w:r>
        <w:r w:rsidRPr="7EF03A55" w:rsidDel="006C021A">
          <w:delText>.</w:delText>
        </w:r>
      </w:del>
    </w:p>
    <w:p w:rsidR="797A610C" w:rsidDel="006C021A" w:rsidP="1916B0D4" w:rsidRDefault="797A610C" w14:paraId="48EE3BBB" w14:textId="4560B601">
      <w:pPr>
        <w:pStyle w:val="ListParagraph"/>
        <w:numPr>
          <w:ilvl w:val="0"/>
          <w:numId w:val="134"/>
        </w:numPr>
        <w:rPr>
          <w:del w:author="Malachi Jamison" w:date="2023-11-06T14:36:00Z" w:id="4465"/>
          <w:b/>
          <w:bCs/>
        </w:rPr>
      </w:pPr>
      <w:del w:author="Malachi Jamison" w:date="2023-11-06T14:36:00Z" w:id="4466">
        <w:r w:rsidRPr="4ED638F2" w:rsidDel="006C021A">
          <w:delText xml:space="preserve">The user’s device is connected to the internet and can access </w:delText>
        </w:r>
        <w:r w:rsidRPr="4367B7B9" w:rsidDel="006C021A">
          <w:delText xml:space="preserve">back-end </w:delText>
        </w:r>
        <w:r w:rsidRPr="75869449" w:rsidDel="006C021A">
          <w:delText>services</w:delText>
        </w:r>
        <w:r w:rsidRPr="7EF03A55" w:rsidDel="006C021A">
          <w:delText>.</w:delText>
        </w:r>
      </w:del>
    </w:p>
    <w:p w:rsidR="797A610C" w:rsidDel="006C021A" w:rsidP="75869449" w:rsidRDefault="797A610C" w14:paraId="599F5E8D" w14:textId="454CC92C">
      <w:pPr>
        <w:pStyle w:val="ListParagraph"/>
        <w:numPr>
          <w:ilvl w:val="0"/>
          <w:numId w:val="134"/>
        </w:numPr>
        <w:rPr>
          <w:del w:author="Malachi Jamison" w:date="2023-11-06T14:36:00Z" w:id="4467"/>
          <w:b/>
          <w:bCs/>
        </w:rPr>
      </w:pPr>
      <w:del w:author="Malachi Jamison" w:date="2023-11-06T14:36:00Z" w:id="4468">
        <w:r w:rsidRPr="75869449" w:rsidDel="006C021A">
          <w:delText xml:space="preserve">The user </w:delText>
        </w:r>
        <w:r w:rsidRPr="446BB964" w:rsidDel="006C021A">
          <w:delText>enters</w:delText>
        </w:r>
        <w:r w:rsidRPr="75869449" w:rsidDel="006C021A">
          <w:delText xml:space="preserve"> a valid </w:delText>
        </w:r>
        <w:r w:rsidRPr="5F559A59" w:rsidDel="006C021A">
          <w:delText>search term that could produce</w:delText>
        </w:r>
        <w:r w:rsidRPr="446BB964" w:rsidDel="006C021A">
          <w:delText xml:space="preserve"> results</w:delText>
        </w:r>
        <w:r w:rsidRPr="7EF03A55" w:rsidDel="006C021A">
          <w:delText>.</w:delText>
        </w:r>
      </w:del>
    </w:p>
    <w:p w:rsidR="797A610C" w:rsidDel="006C021A" w:rsidP="446BB964" w:rsidRDefault="797A610C" w14:paraId="0A4ABF17" w14:textId="1C71C714">
      <w:pPr>
        <w:pStyle w:val="ListParagraph"/>
        <w:numPr>
          <w:ilvl w:val="0"/>
          <w:numId w:val="134"/>
        </w:numPr>
        <w:rPr>
          <w:del w:author="Malachi Jamison" w:date="2023-11-06T14:36:00Z" w:id="4469"/>
          <w:b/>
          <w:bCs/>
        </w:rPr>
      </w:pPr>
      <w:del w:author="Malachi Jamison" w:date="2023-11-06T14:36:00Z" w:id="4470">
        <w:r w:rsidRPr="0F86663A" w:rsidDel="006C021A">
          <w:delText xml:space="preserve">The user’s device has a </w:delText>
        </w:r>
        <w:r w:rsidRPr="2D1FF34C" w:rsidDel="006C021A">
          <w:delText>working microphone.</w:delText>
        </w:r>
      </w:del>
    </w:p>
    <w:p w:rsidRPr="00330296" w:rsidR="797A610C" w:rsidDel="006C021A" w:rsidP="7EF03A55" w:rsidRDefault="797A610C" w14:paraId="3A2EF772" w14:textId="1464A476">
      <w:pPr>
        <w:pStyle w:val="ListParagraph"/>
        <w:numPr>
          <w:ilvl w:val="0"/>
          <w:numId w:val="134"/>
        </w:numPr>
        <w:rPr>
          <w:ins w:author="Zachary Cappella" w:date="2023-10-13T12:48:00Z" w:id="4471"/>
          <w:del w:author="Malachi Jamison" w:date="2023-11-06T14:36:00Z" w:id="4472"/>
          <w:b/>
        </w:rPr>
      </w:pPr>
      <w:del w:author="Malachi Jamison" w:date="2023-11-06T14:36:00Z" w:id="4473">
        <w:r w:rsidRPr="7EF03A55" w:rsidDel="006C021A">
          <w:delText>Search terms are</w:delText>
        </w:r>
        <w:r w:rsidRPr="247ED919" w:rsidDel="006C021A">
          <w:delText xml:space="preserve"> entered in supported </w:delText>
        </w:r>
        <w:r w:rsidRPr="2846C0AD" w:rsidDel="006C021A">
          <w:delText>languages.</w:delText>
        </w:r>
      </w:del>
    </w:p>
    <w:p w:rsidRPr="00FF5B41" w:rsidR="00FF5B41" w:rsidDel="006C021A" w:rsidRDefault="006C021A" w14:paraId="1D0FA71B" w14:textId="26E1BBF3">
      <w:pPr>
        <w:rPr>
          <w:del w:author="Malachi Jamison" w:date="2023-11-06T14:36:00Z" w:id="4474"/>
          <w:b/>
          <w:bCs/>
          <w:rPrChange w:author="Zachary Cappella" w:date="2023-10-13T12:48:00Z" w:id="4475">
            <w:rPr>
              <w:del w:author="Malachi Jamison" w:date="2023-11-06T14:36:00Z" w:id="4476"/>
            </w:rPr>
          </w:rPrChange>
        </w:rPr>
        <w:pPrChange w:author="Zachary Cappella" w:date="2023-10-13T12:48:00Z" w:id="4477">
          <w:pPr>
            <w:pStyle w:val="ListParagraph"/>
            <w:numPr>
              <w:numId w:val="129"/>
            </w:numPr>
            <w:ind w:hanging="360"/>
          </w:pPr>
        </w:pPrChange>
      </w:pPr>
      <w:ins w:author="Zachary Cappella" w:date="2023-10-13T12:49:00Z" w:id="4478">
        <w:del w:author="Malachi Jamison" w:date="2023-11-06T14:36:00Z" w:id="4479">
          <w:r w:rsidDel="006C021A">
            <w:rPr>
              <w:b/>
              <w:bCs/>
              <w:noProof/>
            </w:rPr>
            <w:pict w14:anchorId="61C25004">
              <v:rect id="_x0000_i1061" style="width:468pt;height:.05pt;mso-width-percent:0;mso-height-percent:0;mso-width-percent:0;mso-height-percent:0" alt="" o:hr="t" o:hrstd="t" o:hralign="center" fillcolor="#a0a0a0" stroked="f"/>
            </w:pict>
          </w:r>
        </w:del>
      </w:ins>
    </w:p>
    <w:p w:rsidRPr="0009091C" w:rsidR="001C37F1" w:rsidDel="006C021A" w:rsidP="001C37F1" w:rsidRDefault="001C37F1" w14:paraId="324C27B4" w14:textId="656EC8F9">
      <w:pPr>
        <w:pStyle w:val="Heading3"/>
        <w:rPr>
          <w:del w:author="Malachi Jamison" w:date="2023-11-06T14:36:00Z" w:id="4480"/>
          <w:rFonts w:ascii="Times New Roman" w:hAnsi="Times New Roman" w:cs="Times New Roman"/>
        </w:rPr>
      </w:pPr>
      <w:bookmarkStart w:name="_Toc148095180" w:id="4481"/>
      <w:bookmarkStart w:name="_Toc1519666560" w:id="4482"/>
      <w:del w:author="Malachi Jamison" w:date="2023-11-06T14:36:00Z" w:id="4483">
        <w:r w:rsidRPr="0009091C" w:rsidDel="006C021A">
          <w:rPr>
            <w:rFonts w:ascii="Times New Roman" w:hAnsi="Times New Roman" w:cs="Times New Roman"/>
          </w:rPr>
          <w:delText>3.1.11 Previously Asked Questions Test Cases</w:delText>
        </w:r>
        <w:bookmarkEnd w:id="4481"/>
        <w:bookmarkEnd w:id="4482"/>
      </w:del>
    </w:p>
    <w:p w:rsidRPr="0009091C" w:rsidR="009B3883" w:rsidDel="006C021A" w:rsidP="0034350C" w:rsidRDefault="3FE548C8" w14:paraId="078F2C60" w14:textId="7196876A">
      <w:pPr>
        <w:pStyle w:val="Heading4"/>
        <w:rPr>
          <w:del w:author="Malachi Jamison" w:date="2023-11-06T14:36:00Z" w:id="4484"/>
          <w:rFonts w:ascii="Times New Roman" w:hAnsi="Times New Roman" w:cs="Times New Roman"/>
          <w:i w:val="0"/>
        </w:rPr>
      </w:pPr>
      <w:bookmarkStart w:name="_Toc148095181" w:id="4485"/>
      <w:bookmarkStart w:name="_Toc875304389" w:id="4486"/>
      <w:del w:author="Malachi Jamison" w:date="2023-11-06T14:36:00Z" w:id="4487">
        <w:r w:rsidRPr="0009091C" w:rsidDel="006C021A">
          <w:rPr>
            <w:rFonts w:ascii="Times New Roman" w:hAnsi="Times New Roman" w:cs="Times New Roman"/>
            <w:i w:val="0"/>
          </w:rPr>
          <w:delText xml:space="preserve">3.1.11.1 User </w:delText>
        </w:r>
        <w:r w:rsidRPr="0009091C" w:rsidDel="006C021A" w:rsidR="0005682A">
          <w:rPr>
            <w:rFonts w:ascii="Times New Roman" w:hAnsi="Times New Roman" w:cs="Times New Roman"/>
            <w:i w:val="0"/>
          </w:rPr>
          <w:delText>Can View Questions/Requests</w:delText>
        </w:r>
        <w:bookmarkEnd w:id="4485"/>
        <w:bookmarkEnd w:id="4486"/>
        <w:r w:rsidRPr="0009091C" w:rsidDel="006C021A" w:rsidR="0005682A">
          <w:rPr>
            <w:rFonts w:ascii="Times New Roman" w:hAnsi="Times New Roman" w:cs="Times New Roman"/>
            <w:i w:val="0"/>
          </w:rPr>
          <w:delText xml:space="preserve"> </w:delText>
        </w:r>
      </w:del>
    </w:p>
    <w:p w:rsidRPr="0009091C" w:rsidR="00BC5CB0" w:rsidDel="006C021A" w:rsidP="00BC5CB0" w:rsidRDefault="00BC5CB0" w14:paraId="0522E99F" w14:textId="62B9A6D1">
      <w:pPr>
        <w:pStyle w:val="paragraph"/>
        <w:spacing w:before="0" w:beforeAutospacing="0" w:after="0" w:afterAutospacing="0"/>
        <w:textAlignment w:val="baseline"/>
        <w:rPr>
          <w:del w:author="Malachi Jamison" w:date="2023-11-06T14:36:00Z" w:id="4488"/>
          <w:sz w:val="22"/>
          <w:szCs w:val="22"/>
        </w:rPr>
      </w:pPr>
      <w:del w:author="Malachi Jamison" w:date="2023-11-06T14:36:00Z" w:id="4489">
        <w:r w:rsidRPr="0009091C" w:rsidDel="006C021A">
          <w:rPr>
            <w:rStyle w:val="normaltextrun"/>
            <w:b/>
          </w:rPr>
          <w:delText xml:space="preserve">Test Case Link: </w:delText>
        </w:r>
        <w:r w:rsidRPr="0009091C" w:rsidDel="006C021A">
          <w:rPr>
            <w:rStyle w:val="normaltextrun"/>
            <w:sz w:val="22"/>
            <w:szCs w:val="22"/>
          </w:rPr>
          <w:delText>&lt;will update when test ADO ticket is created&gt;</w:delText>
        </w:r>
        <w:r w:rsidRPr="0009091C" w:rsidDel="006C021A">
          <w:rPr>
            <w:rStyle w:val="eop"/>
            <w:sz w:val="22"/>
            <w:szCs w:val="22"/>
          </w:rPr>
          <w:delText> </w:delText>
        </w:r>
      </w:del>
    </w:p>
    <w:p w:rsidRPr="004A1A5C" w:rsidR="00BC5CB0" w:rsidDel="006C021A" w:rsidP="00BC5CB0" w:rsidRDefault="00BC5CB0" w14:paraId="2769287E" w14:textId="71B395FE">
      <w:pPr>
        <w:pStyle w:val="paragraph"/>
        <w:spacing w:before="0" w:beforeAutospacing="0" w:after="0" w:afterAutospacing="0"/>
        <w:textAlignment w:val="baseline"/>
        <w:rPr>
          <w:del w:author="Malachi Jamison" w:date="2023-11-06T14:36:00Z" w:id="4490"/>
          <w:rStyle w:val="normaltextrun"/>
          <w:b/>
          <w:sz w:val="22"/>
          <w:szCs w:val="22"/>
          <w:rPrChange w:author="Zachary Cappella" w:date="2023-11-05T15:34:00Z" w:id="4491">
            <w:rPr>
              <w:del w:author="Malachi Jamison" w:date="2023-11-06T14:36:00Z" w:id="4492"/>
              <w:rStyle w:val="normaltextrun"/>
              <w:rFonts w:asciiTheme="minorHAnsi" w:hAnsiTheme="minorHAnsi" w:cstheme="minorHAnsi"/>
              <w:b/>
              <w:bCs/>
            </w:rPr>
          </w:rPrChange>
        </w:rPr>
      </w:pPr>
      <w:del w:author="Malachi Jamison" w:date="2023-11-06T14:36:00Z" w:id="4493">
        <w:r w:rsidRPr="004A1A5C" w:rsidDel="006C021A">
          <w:rPr>
            <w:rStyle w:val="normaltextrun"/>
            <w:b/>
            <w:sz w:val="22"/>
            <w:szCs w:val="22"/>
            <w:rPrChange w:author="Zachary Cappella" w:date="2023-11-05T15:34:00Z" w:id="4494">
              <w:rPr>
                <w:rStyle w:val="normaltextrun"/>
                <w:rFonts w:asciiTheme="minorHAnsi" w:hAnsiTheme="minorHAnsi" w:cstheme="minorHAnsi"/>
                <w:b/>
                <w:bCs/>
              </w:rPr>
            </w:rPrChange>
          </w:rPr>
          <w:delText>Test Case Name:</w:delText>
        </w:r>
        <w:r w:rsidRPr="004A1A5C" w:rsidDel="006C021A">
          <w:rPr>
            <w:rStyle w:val="normaltextrun"/>
            <w:sz w:val="22"/>
            <w:szCs w:val="22"/>
            <w:rPrChange w:author="Zachary Cappella" w:date="2023-11-05T15:34:00Z" w:id="4495">
              <w:rPr>
                <w:rStyle w:val="normaltextrun"/>
                <w:rFonts w:asciiTheme="minorHAnsi" w:hAnsiTheme="minorHAnsi" w:cstheme="minorHAnsi"/>
              </w:rPr>
            </w:rPrChange>
          </w:rPr>
          <w:delText xml:space="preserve"> </w:delText>
        </w:r>
        <w:r w:rsidRPr="004A1A5C" w:rsidDel="006C021A">
          <w:rPr>
            <w:sz w:val="22"/>
            <w:szCs w:val="22"/>
            <w:rPrChange w:author="Zachary Cappella" w:date="2023-11-05T15:34:00Z" w:id="4496">
              <w:rPr>
                <w:rFonts w:cstheme="minorHAnsi"/>
              </w:rPr>
            </w:rPrChange>
          </w:rPr>
          <w:delText>View Recent Questions/Requests</w:delText>
        </w:r>
        <w:r w:rsidRPr="004A1A5C" w:rsidDel="006C021A">
          <w:rPr>
            <w:rStyle w:val="normaltextrun"/>
            <w:b/>
            <w:sz w:val="22"/>
            <w:szCs w:val="22"/>
            <w:rPrChange w:author="Zachary Cappella" w:date="2023-11-05T15:34:00Z" w:id="4497">
              <w:rPr>
                <w:rStyle w:val="normaltextrun"/>
                <w:rFonts w:asciiTheme="minorHAnsi" w:hAnsiTheme="minorHAnsi" w:cstheme="minorHAnsi"/>
                <w:b/>
                <w:bCs/>
              </w:rPr>
            </w:rPrChange>
          </w:rPr>
          <w:delText xml:space="preserve"> </w:delText>
        </w:r>
      </w:del>
    </w:p>
    <w:p w:rsidRPr="004A1A5C" w:rsidR="00BC5CB0" w:rsidDel="006C021A" w:rsidP="00BC5CB0" w:rsidRDefault="00BC5CB0" w14:paraId="0843384D" w14:textId="4242AED3">
      <w:pPr>
        <w:pStyle w:val="paragraph"/>
        <w:spacing w:before="0" w:beforeAutospacing="0" w:after="0" w:afterAutospacing="0"/>
        <w:textAlignment w:val="baseline"/>
        <w:rPr>
          <w:del w:author="Malachi Jamison" w:date="2023-11-06T14:36:00Z" w:id="4498"/>
          <w:sz w:val="22"/>
          <w:szCs w:val="22"/>
          <w:rPrChange w:author="Zachary Cappella" w:date="2023-11-05T15:34:00Z" w:id="4499">
            <w:rPr>
              <w:del w:author="Malachi Jamison" w:date="2023-11-06T14:36:00Z" w:id="4500"/>
              <w:rFonts w:asciiTheme="minorHAnsi" w:hAnsiTheme="minorHAnsi" w:cstheme="minorHAnsi"/>
            </w:rPr>
          </w:rPrChange>
        </w:rPr>
      </w:pPr>
      <w:del w:author="Malachi Jamison" w:date="2023-11-06T14:36:00Z" w:id="4501">
        <w:r w:rsidRPr="004A1A5C" w:rsidDel="006C021A">
          <w:rPr>
            <w:rStyle w:val="normaltextrun"/>
            <w:b/>
            <w:sz w:val="22"/>
            <w:szCs w:val="22"/>
            <w:rPrChange w:author="Zachary Cappella" w:date="2023-11-05T15:34:00Z" w:id="4502">
              <w:rPr>
                <w:rStyle w:val="normaltextrun"/>
                <w:rFonts w:asciiTheme="minorHAnsi" w:hAnsiTheme="minorHAnsi" w:cstheme="minorHAnsi"/>
                <w:b/>
                <w:bCs/>
              </w:rPr>
            </w:rPrChange>
          </w:rPr>
          <w:delText xml:space="preserve">Description: </w:delText>
        </w:r>
        <w:r w:rsidRPr="004A1A5C" w:rsidDel="006C021A">
          <w:rPr>
            <w:sz w:val="22"/>
            <w:szCs w:val="22"/>
            <w:rPrChange w:author="Zachary Cappella" w:date="2023-11-05T15:34:00Z" w:id="4503">
              <w:rPr>
                <w:rFonts w:asciiTheme="minorHAnsi" w:hAnsiTheme="minorHAnsi" w:cstheme="minorHAnsi"/>
              </w:rPr>
            </w:rPrChange>
          </w:rPr>
          <w:delText xml:space="preserve">A user can </w:delText>
        </w:r>
        <w:r w:rsidRPr="004A1A5C" w:rsidDel="006C021A">
          <w:rPr>
            <w:sz w:val="22"/>
            <w:szCs w:val="22"/>
            <w:rPrChange w:author="Zachary Cappella" w:date="2023-11-05T15:34:00Z" w:id="4504">
              <w:rPr>
                <w:rFonts w:cstheme="minorHAnsi"/>
              </w:rPr>
            </w:rPrChange>
          </w:rPr>
          <w:delText>verify that the "Previously Asked Questions Interface Screen" displays a list of recent questions or requests in text boxes, and users can tap to view them.</w:delText>
        </w:r>
      </w:del>
    </w:p>
    <w:p w:rsidRPr="0009091C" w:rsidR="00BC5CB0" w:rsidDel="006C021A" w:rsidP="00BC5CB0" w:rsidRDefault="00BC5CB0" w14:paraId="15D3A33D" w14:textId="2874979A">
      <w:pPr>
        <w:rPr>
          <w:del w:author="Malachi Jamison" w:date="2023-11-06T14:36:00Z" w:id="4505"/>
          <w:rStyle w:val="normaltextrun"/>
        </w:rPr>
      </w:pPr>
      <w:del w:author="Malachi Jamison" w:date="2023-11-06T14:36:00Z" w:id="4506">
        <w:r w:rsidRPr="0009091C" w:rsidDel="006C021A">
          <w:rPr>
            <w:rStyle w:val="normaltextrun"/>
            <w:b/>
          </w:rPr>
          <w:delText xml:space="preserve">Requirements: </w:delText>
        </w:r>
      </w:del>
    </w:p>
    <w:p w:rsidRPr="0009091C" w:rsidR="00BC5CB0" w:rsidDel="006C021A" w:rsidP="00BC5CB0" w:rsidRDefault="00BC5CB0" w14:paraId="732A16A7" w14:textId="479D500B">
      <w:pPr>
        <w:pStyle w:val="ListParagraph"/>
        <w:numPr>
          <w:ilvl w:val="0"/>
          <w:numId w:val="264"/>
        </w:numPr>
        <w:rPr>
          <w:del w:author="Malachi Jamison" w:date="2023-11-06T14:36:00Z" w:id="4507"/>
        </w:rPr>
      </w:pPr>
      <w:del w:author="Malachi Jamison" w:date="2023-11-06T14:36:00Z" w:id="4508">
        <w:r w:rsidRPr="0009091C" w:rsidDel="006C021A">
          <w:delText>The "Previously Asked Questions Interface Screen" shall display a list of recent questions or requests in the form of text boxes.</w:delText>
        </w:r>
      </w:del>
    </w:p>
    <w:p w:rsidRPr="0009091C" w:rsidR="00BC5CB0" w:rsidDel="006C021A" w:rsidP="00BC5CB0" w:rsidRDefault="00BC5CB0" w14:paraId="30B3E70D" w14:textId="24AB18BE">
      <w:pPr>
        <w:pStyle w:val="ListParagraph"/>
        <w:numPr>
          <w:ilvl w:val="0"/>
          <w:numId w:val="264"/>
        </w:numPr>
        <w:rPr>
          <w:del w:author="Malachi Jamison" w:date="2023-11-06T14:36:00Z" w:id="4509"/>
        </w:rPr>
      </w:pPr>
      <w:del w:author="Malachi Jamison" w:date="2023-11-06T14:36:00Z" w:id="4510">
        <w:r w:rsidRPr="0009091C" w:rsidDel="006C021A">
          <w:delText>Users can tap on any of these text boxes to quickly view the corresponding question or request.</w:delText>
        </w:r>
      </w:del>
    </w:p>
    <w:p w:rsidRPr="0009091C" w:rsidR="00BC5CB0" w:rsidDel="006C021A" w:rsidP="00BC5CB0" w:rsidRDefault="00BC5CB0" w14:paraId="00B3A43C" w14:textId="3E6DB1C4">
      <w:pPr>
        <w:pStyle w:val="paragraph"/>
        <w:spacing w:before="0" w:beforeAutospacing="0" w:after="0" w:afterAutospacing="0"/>
        <w:textAlignment w:val="baseline"/>
        <w:rPr>
          <w:del w:author="Malachi Jamison" w:date="2023-11-06T14:36:00Z" w:id="4511"/>
          <w:rStyle w:val="eop"/>
          <w:sz w:val="22"/>
          <w:szCs w:val="22"/>
        </w:rPr>
      </w:pPr>
      <w:del w:author="Malachi Jamison" w:date="2023-11-06T14:36:00Z" w:id="4512">
        <w:r w:rsidRPr="0009091C" w:rsidDel="006C021A">
          <w:rPr>
            <w:rStyle w:val="normaltextrun"/>
            <w:b/>
            <w:sz w:val="22"/>
            <w:szCs w:val="22"/>
          </w:rPr>
          <w:delText>Prerequisites:</w:delText>
        </w:r>
        <w:r w:rsidRPr="0009091C" w:rsidDel="006C021A">
          <w:rPr>
            <w:rStyle w:val="eop"/>
            <w:sz w:val="22"/>
            <w:szCs w:val="22"/>
          </w:rPr>
          <w:delText> </w:delText>
        </w:r>
      </w:del>
    </w:p>
    <w:p w:rsidRPr="0009091C" w:rsidR="00BC5CB0" w:rsidDel="006C021A" w:rsidP="00BC5CB0" w:rsidRDefault="00BC5CB0" w14:paraId="06B0425B" w14:textId="4E6B715D">
      <w:pPr>
        <w:pStyle w:val="ListParagraph"/>
        <w:numPr>
          <w:ilvl w:val="0"/>
          <w:numId w:val="265"/>
        </w:numPr>
        <w:rPr>
          <w:del w:author="Malachi Jamison" w:date="2023-11-06T14:36:00Z" w:id="4513"/>
        </w:rPr>
      </w:pPr>
      <w:del w:author="Malachi Jamison" w:date="2023-11-06T14:36:00Z" w:id="4514">
        <w:r w:rsidRPr="0009091C" w:rsidDel="006C021A">
          <w:delText>The user is logged in to the CogniOpen application.</w:delText>
        </w:r>
      </w:del>
    </w:p>
    <w:p w:rsidRPr="0009091C" w:rsidR="00BC5CB0" w:rsidDel="006C021A" w:rsidP="00BC5CB0" w:rsidRDefault="00BC5CB0" w14:paraId="32EE4526" w14:textId="2233A1A7">
      <w:pPr>
        <w:pStyle w:val="ListParagraph"/>
        <w:numPr>
          <w:ilvl w:val="0"/>
          <w:numId w:val="265"/>
        </w:numPr>
        <w:rPr>
          <w:del w:author="Malachi Jamison" w:date="2023-11-06T14:36:00Z" w:id="4515"/>
        </w:rPr>
      </w:pPr>
      <w:del w:author="Malachi Jamison" w:date="2023-11-06T14:36:00Z" w:id="4516">
        <w:r w:rsidRPr="0009091C" w:rsidDel="006C021A">
          <w:delText>The "Previously Asked Questions Interface Screen" is accessible from the home screen.</w:delText>
        </w:r>
      </w:del>
    </w:p>
    <w:p w:rsidRPr="0009091C" w:rsidR="00BC5CB0" w:rsidDel="006C021A" w:rsidP="00BC5CB0" w:rsidRDefault="00BC5CB0" w14:paraId="79DF8899" w14:textId="7C5AE791">
      <w:pPr>
        <w:pStyle w:val="paragraph"/>
        <w:spacing w:before="0" w:beforeAutospacing="0" w:after="0" w:afterAutospacing="0"/>
        <w:textAlignment w:val="baseline"/>
        <w:rPr>
          <w:del w:author="Malachi Jamison" w:date="2023-11-06T14:36:00Z" w:id="4517"/>
          <w:rStyle w:val="eop"/>
          <w:sz w:val="22"/>
          <w:szCs w:val="22"/>
        </w:rPr>
      </w:pPr>
      <w:del w:author="Malachi Jamison" w:date="2023-11-06T14:36:00Z" w:id="4518">
        <w:r w:rsidRPr="0009091C" w:rsidDel="006C021A">
          <w:rPr>
            <w:rStyle w:val="normaltextrun"/>
            <w:b/>
            <w:sz w:val="22"/>
            <w:szCs w:val="22"/>
          </w:rPr>
          <w:delText>Test Data:</w:delText>
        </w:r>
        <w:r w:rsidRPr="0009091C" w:rsidDel="006C021A">
          <w:rPr>
            <w:rStyle w:val="eop"/>
            <w:sz w:val="22"/>
            <w:szCs w:val="22"/>
          </w:rPr>
          <w:delText> </w:delText>
        </w:r>
      </w:del>
    </w:p>
    <w:p w:rsidRPr="0009091C" w:rsidR="00BC5CB0" w:rsidDel="006C021A" w:rsidP="00BC5CB0" w:rsidRDefault="00BC5CB0" w14:paraId="0F884A36" w14:textId="362D47AD">
      <w:pPr>
        <w:pStyle w:val="ListParagraph"/>
        <w:numPr>
          <w:ilvl w:val="0"/>
          <w:numId w:val="266"/>
        </w:numPr>
        <w:rPr>
          <w:del w:author="Malachi Jamison" w:date="2023-11-06T14:36:00Z" w:id="4519"/>
          <w:sz w:val="18"/>
          <w:szCs w:val="18"/>
        </w:rPr>
      </w:pPr>
      <w:del w:author="Malachi Jamison" w:date="2023-11-06T14:36:00Z" w:id="4520">
        <w:r w:rsidRPr="0009091C" w:rsidDel="006C021A">
          <w:delText xml:space="preserve">No test data is required for this test case. </w:delText>
        </w:r>
      </w:del>
    </w:p>
    <w:p w:rsidRPr="0009091C" w:rsidR="00BC5CB0" w:rsidDel="006C021A" w:rsidP="00BC5CB0" w:rsidRDefault="00BC5CB0" w14:paraId="7A93B5C8" w14:textId="2A53B634">
      <w:pPr>
        <w:pStyle w:val="paragraph"/>
        <w:spacing w:before="0" w:beforeAutospacing="0" w:after="0" w:afterAutospacing="0"/>
        <w:textAlignment w:val="baseline"/>
        <w:rPr>
          <w:del w:author="Malachi Jamison" w:date="2023-11-06T14:36:00Z" w:id="4521"/>
          <w:sz w:val="18"/>
          <w:szCs w:val="18"/>
        </w:rPr>
      </w:pPr>
      <w:del w:author="Malachi Jamison" w:date="2023-11-06T14:36:00Z" w:id="4522">
        <w:r w:rsidRPr="0009091C" w:rsidDel="006C021A">
          <w:rPr>
            <w:rStyle w:val="normaltextrun"/>
            <w:b/>
            <w:sz w:val="22"/>
            <w:szCs w:val="22"/>
          </w:rPr>
          <w:delText>Test Steps:</w:delText>
        </w:r>
      </w:del>
    </w:p>
    <w:p w:rsidRPr="0009091C" w:rsidR="00BC5CB0" w:rsidDel="006C021A" w:rsidP="00BC5CB0" w:rsidRDefault="00BC5CB0" w14:paraId="0FB1B464" w14:textId="6F4536AA">
      <w:pPr>
        <w:pStyle w:val="ListParagraph"/>
        <w:numPr>
          <w:ilvl w:val="0"/>
          <w:numId w:val="271"/>
        </w:numPr>
        <w:rPr>
          <w:del w:author="Malachi Jamison" w:date="2023-11-06T14:36:00Z" w:id="4523"/>
        </w:rPr>
      </w:pPr>
      <w:del w:author="Malachi Jamison" w:date="2023-11-06T14:36:00Z" w:id="4524">
        <w:r w:rsidRPr="0009091C" w:rsidDel="006C021A">
          <w:delText>Launch the CogniOpen application from the device.</w:delText>
        </w:r>
      </w:del>
    </w:p>
    <w:p w:rsidRPr="0009091C" w:rsidR="00BC5CB0" w:rsidDel="006C021A" w:rsidP="00BC5CB0" w:rsidRDefault="00BC5CB0" w14:paraId="2F622830" w14:textId="6CE43ADF">
      <w:pPr>
        <w:pStyle w:val="ListParagraph"/>
        <w:numPr>
          <w:ilvl w:val="0"/>
          <w:numId w:val="271"/>
        </w:numPr>
        <w:rPr>
          <w:del w:author="Malachi Jamison" w:date="2023-11-06T14:36:00Z" w:id="4525"/>
        </w:rPr>
      </w:pPr>
      <w:del w:author="Malachi Jamison" w:date="2023-11-06T14:36:00Z" w:id="4526">
        <w:r w:rsidRPr="0009091C" w:rsidDel="006C021A">
          <w:delText>Log in to the application using valid credentials if not already logged in.</w:delText>
        </w:r>
      </w:del>
    </w:p>
    <w:p w:rsidRPr="0009091C" w:rsidR="00BC5CB0" w:rsidDel="006C021A" w:rsidP="00BC5CB0" w:rsidRDefault="00BC5CB0" w14:paraId="63AC7454" w14:textId="1E4B4D2E">
      <w:pPr>
        <w:pStyle w:val="ListParagraph"/>
        <w:numPr>
          <w:ilvl w:val="0"/>
          <w:numId w:val="271"/>
        </w:numPr>
        <w:rPr>
          <w:del w:author="Malachi Jamison" w:date="2023-11-06T14:36:00Z" w:id="4527"/>
        </w:rPr>
      </w:pPr>
      <w:del w:author="Malachi Jamison" w:date="2023-11-06T14:36:00Z" w:id="4528">
        <w:r w:rsidRPr="0009091C" w:rsidDel="006C021A">
          <w:delText>Navigate to the "Previously Asked Questions Interface Screen" from the home screen.</w:delText>
        </w:r>
      </w:del>
    </w:p>
    <w:p w:rsidRPr="0009091C" w:rsidR="00BC5CB0" w:rsidDel="006C021A" w:rsidP="00BC5CB0" w:rsidRDefault="00BC5CB0" w14:paraId="69F7B1E0" w14:textId="08C29191">
      <w:pPr>
        <w:pStyle w:val="ListParagraph"/>
        <w:numPr>
          <w:ilvl w:val="0"/>
          <w:numId w:val="271"/>
        </w:numPr>
        <w:rPr>
          <w:del w:author="Malachi Jamison" w:date="2023-11-06T14:36:00Z" w:id="4529"/>
        </w:rPr>
      </w:pPr>
      <w:del w:author="Malachi Jamison" w:date="2023-11-06T14:36:00Z" w:id="4530">
        <w:r w:rsidRPr="0009091C" w:rsidDel="006C021A">
          <w:delText>Verify that the screen displays a list of recent questions or requests in text boxes.</w:delText>
        </w:r>
      </w:del>
    </w:p>
    <w:p w:rsidRPr="0009091C" w:rsidR="00BC5CB0" w:rsidDel="006C021A" w:rsidP="00BC5CB0" w:rsidRDefault="00BC5CB0" w14:paraId="5E6FC5C6" w14:textId="47A279E0">
      <w:pPr>
        <w:pStyle w:val="ListParagraph"/>
        <w:numPr>
          <w:ilvl w:val="0"/>
          <w:numId w:val="271"/>
        </w:numPr>
        <w:rPr>
          <w:del w:author="Malachi Jamison" w:date="2023-11-06T14:36:00Z" w:id="4531"/>
        </w:rPr>
      </w:pPr>
      <w:del w:author="Malachi Jamison" w:date="2023-11-06T14:36:00Z" w:id="4532">
        <w:r w:rsidRPr="0009091C" w:rsidDel="006C021A">
          <w:delText>Tap on any of the text boxes to view the corresponding question or request.</w:delText>
        </w:r>
      </w:del>
    </w:p>
    <w:p w:rsidRPr="0009091C" w:rsidR="00BC5CB0" w:rsidDel="006C021A" w:rsidP="00BC5CB0" w:rsidRDefault="00BC5CB0" w14:paraId="01033040" w14:textId="56D9B9BD">
      <w:pPr>
        <w:pStyle w:val="paragraph"/>
        <w:spacing w:before="0" w:beforeAutospacing="0" w:after="0" w:afterAutospacing="0"/>
        <w:textAlignment w:val="baseline"/>
        <w:rPr>
          <w:del w:author="Malachi Jamison" w:date="2023-11-06T14:36:00Z" w:id="4533"/>
          <w:b/>
          <w:sz w:val="22"/>
          <w:szCs w:val="22"/>
        </w:rPr>
      </w:pPr>
      <w:del w:author="Malachi Jamison" w:date="2023-11-06T14:36:00Z" w:id="4534">
        <w:r w:rsidRPr="0009091C" w:rsidDel="006C021A">
          <w:rPr>
            <w:rStyle w:val="normaltextrun"/>
            <w:b/>
            <w:sz w:val="22"/>
            <w:szCs w:val="22"/>
          </w:rPr>
          <w:delText xml:space="preserve">Expected Results: </w:delText>
        </w:r>
      </w:del>
    </w:p>
    <w:p w:rsidRPr="0009091C" w:rsidR="00BC5CB0" w:rsidDel="006C021A" w:rsidP="00BC5CB0" w:rsidRDefault="00BC5CB0" w14:paraId="725EA944" w14:textId="04015DF9">
      <w:pPr>
        <w:pStyle w:val="ListParagraph"/>
        <w:numPr>
          <w:ilvl w:val="0"/>
          <w:numId w:val="267"/>
        </w:numPr>
        <w:rPr>
          <w:del w:author="Malachi Jamison" w:date="2023-11-06T14:36:00Z" w:id="4535"/>
        </w:rPr>
      </w:pPr>
      <w:del w:author="Malachi Jamison" w:date="2023-11-06T14:36:00Z" w:id="4536">
        <w:r w:rsidRPr="0009091C" w:rsidDel="006C021A">
          <w:delText>The "Previously Asked Questions Interface Screen" displays a list of recent questions or requests in text boxes, and users can successfully tap to view them.</w:delText>
        </w:r>
      </w:del>
    </w:p>
    <w:p w:rsidRPr="0009091C" w:rsidR="00BC5CB0" w:rsidDel="006C021A" w:rsidP="00BC5CB0" w:rsidRDefault="00BC5CB0" w14:paraId="34908161" w14:textId="437EC8F6">
      <w:pPr>
        <w:pStyle w:val="paragraph"/>
        <w:spacing w:before="0" w:beforeAutospacing="0" w:after="0" w:afterAutospacing="0"/>
        <w:textAlignment w:val="baseline"/>
        <w:rPr>
          <w:del w:author="Malachi Jamison" w:date="2023-11-06T14:36:00Z" w:id="4537"/>
          <w:sz w:val="18"/>
          <w:szCs w:val="18"/>
        </w:rPr>
      </w:pPr>
    </w:p>
    <w:p w:rsidRPr="0009091C" w:rsidR="00BC5CB0" w:rsidDel="006C021A" w:rsidP="00BC5CB0" w:rsidRDefault="00BC5CB0" w14:paraId="26C02601" w14:textId="25F25986">
      <w:pPr>
        <w:pStyle w:val="paragraph"/>
        <w:spacing w:before="0" w:beforeAutospacing="0" w:after="0" w:afterAutospacing="0"/>
        <w:textAlignment w:val="baseline"/>
        <w:rPr>
          <w:del w:author="Malachi Jamison" w:date="2023-11-06T14:36:00Z" w:id="4538"/>
          <w:sz w:val="18"/>
          <w:szCs w:val="18"/>
        </w:rPr>
      </w:pPr>
      <w:del w:author="Malachi Jamison" w:date="2023-11-06T14:36:00Z" w:id="4539">
        <w:r w:rsidRPr="0009091C" w:rsidDel="006C021A">
          <w:rPr>
            <w:rStyle w:val="normaltextrun"/>
            <w:b/>
            <w:sz w:val="22"/>
            <w:szCs w:val="22"/>
          </w:rPr>
          <w:delText>Test Environment:</w:delText>
        </w:r>
        <w:r w:rsidRPr="0009091C" w:rsidDel="006C021A">
          <w:rPr>
            <w:rStyle w:val="eop"/>
            <w:sz w:val="22"/>
            <w:szCs w:val="22"/>
          </w:rPr>
          <w:delText> </w:delText>
        </w:r>
      </w:del>
    </w:p>
    <w:p w:rsidRPr="0009091C" w:rsidR="00BC5CB0" w:rsidDel="006C021A" w:rsidP="00BC5CB0" w:rsidRDefault="00BC5CB0" w14:paraId="347EBDF2" w14:textId="3A967366">
      <w:pPr>
        <w:pStyle w:val="paragraph"/>
        <w:numPr>
          <w:ilvl w:val="0"/>
          <w:numId w:val="269"/>
        </w:numPr>
        <w:spacing w:before="0" w:beforeAutospacing="0" w:after="0" w:afterAutospacing="0"/>
        <w:textAlignment w:val="baseline"/>
        <w:rPr>
          <w:del w:author="Malachi Jamison" w:date="2023-11-06T14:36:00Z" w:id="4540"/>
          <w:sz w:val="22"/>
          <w:szCs w:val="22"/>
        </w:rPr>
      </w:pPr>
      <w:del w:author="Malachi Jamison" w:date="2023-11-06T14:36:00Z" w:id="4541">
        <w:r w:rsidRPr="006C4B45" w:rsidDel="006C021A">
          <w:rPr>
            <w:rStyle w:val="normaltextrun"/>
            <w:sz w:val="22"/>
            <w:szCs w:val="22"/>
          </w:rPr>
          <w:delText>Device: &lt;fill out when test environment is created&gt;</w:delText>
        </w:r>
        <w:r w:rsidRPr="006C4B45" w:rsidDel="006C021A">
          <w:rPr>
            <w:rStyle w:val="eop"/>
            <w:sz w:val="22"/>
            <w:szCs w:val="22"/>
          </w:rPr>
          <w:delText> </w:delText>
        </w:r>
      </w:del>
    </w:p>
    <w:p w:rsidRPr="006C4B45" w:rsidR="00BC5CB0" w:rsidDel="006C021A" w:rsidP="00BC5CB0" w:rsidRDefault="00BC5CB0" w14:paraId="7D49AE9F" w14:textId="38B9F82E">
      <w:pPr>
        <w:pStyle w:val="paragraph"/>
        <w:numPr>
          <w:ilvl w:val="0"/>
          <w:numId w:val="269"/>
        </w:numPr>
        <w:spacing w:before="0" w:beforeAutospacing="0" w:after="0" w:afterAutospacing="0"/>
        <w:textAlignment w:val="baseline"/>
        <w:rPr>
          <w:del w:author="Malachi Jamison" w:date="2023-11-06T14:36:00Z" w:id="4542"/>
          <w:sz w:val="22"/>
          <w:szCs w:val="22"/>
        </w:rPr>
      </w:pPr>
      <w:del w:author="Malachi Jamison" w:date="2023-11-06T14:36:00Z" w:id="4543">
        <w:r w:rsidRPr="006C4B45" w:rsidDel="006C021A">
          <w:rPr>
            <w:rStyle w:val="normaltextrun"/>
            <w:sz w:val="22"/>
            <w:szCs w:val="22"/>
          </w:rPr>
          <w:delText>Application Version: &lt;fill out when we release a version of CogniOpen&gt;</w:delText>
        </w:r>
        <w:r w:rsidRPr="006C4B45" w:rsidDel="006C021A">
          <w:rPr>
            <w:rStyle w:val="eop"/>
            <w:sz w:val="22"/>
            <w:szCs w:val="22"/>
          </w:rPr>
          <w:delText> </w:delText>
        </w:r>
      </w:del>
    </w:p>
    <w:p w:rsidR="006C4B45" w:rsidDel="006C021A" w:rsidP="00BC5CB0" w:rsidRDefault="006C4B45" w14:paraId="1A8CC8A4" w14:textId="5172C88A">
      <w:pPr>
        <w:pStyle w:val="paragraph"/>
        <w:spacing w:before="0" w:beforeAutospacing="0" w:after="0" w:afterAutospacing="0"/>
        <w:textAlignment w:val="baseline"/>
        <w:rPr>
          <w:ins w:author="Zachary Cappella" w:date="2023-10-13T13:09:00Z" w:id="4544"/>
          <w:del w:author="Malachi Jamison" w:date="2023-11-06T14:36:00Z" w:id="4545"/>
          <w:rStyle w:val="normaltextrun"/>
          <w:b/>
          <w:bCs/>
          <w:sz w:val="22"/>
          <w:szCs w:val="22"/>
        </w:rPr>
      </w:pPr>
    </w:p>
    <w:p w:rsidRPr="0009091C" w:rsidR="00BC5CB0" w:rsidDel="006C021A" w:rsidP="00BC5CB0" w:rsidRDefault="00BC5CB0" w14:paraId="0EBD156E" w14:textId="6CF2FADE">
      <w:pPr>
        <w:pStyle w:val="paragraph"/>
        <w:spacing w:before="0" w:beforeAutospacing="0" w:after="0" w:afterAutospacing="0"/>
        <w:textAlignment w:val="baseline"/>
        <w:rPr>
          <w:del w:author="Malachi Jamison" w:date="2023-11-06T14:36:00Z" w:id="4546"/>
          <w:rStyle w:val="eop"/>
          <w:sz w:val="22"/>
          <w:szCs w:val="22"/>
        </w:rPr>
      </w:pPr>
      <w:del w:author="Malachi Jamison" w:date="2023-11-06T14:36:00Z" w:id="4547">
        <w:r w:rsidRPr="0009091C" w:rsidDel="006C021A">
          <w:rPr>
            <w:rStyle w:val="normaltextrun"/>
            <w:b/>
            <w:sz w:val="22"/>
            <w:szCs w:val="22"/>
          </w:rPr>
          <w:delText>Pass/Fail Criteria:</w:delText>
        </w:r>
        <w:r w:rsidRPr="0009091C" w:rsidDel="006C021A">
          <w:rPr>
            <w:rStyle w:val="eop"/>
            <w:sz w:val="22"/>
            <w:szCs w:val="22"/>
          </w:rPr>
          <w:delText> </w:delText>
        </w:r>
      </w:del>
    </w:p>
    <w:p w:rsidRPr="0009091C" w:rsidR="00BC5CB0" w:rsidDel="006C021A" w:rsidP="00BC5CB0" w:rsidRDefault="00BC5CB0" w14:paraId="06EBE69F" w14:textId="07C6D2AA">
      <w:pPr>
        <w:pStyle w:val="paragraph"/>
        <w:numPr>
          <w:ilvl w:val="0"/>
          <w:numId w:val="270"/>
        </w:numPr>
        <w:spacing w:before="0" w:beforeAutospacing="0" w:after="0" w:afterAutospacing="0"/>
        <w:textAlignment w:val="baseline"/>
        <w:rPr>
          <w:del w:author="Malachi Jamison" w:date="2023-11-06T14:36:00Z" w:id="4548"/>
          <w:sz w:val="22"/>
          <w:szCs w:val="22"/>
        </w:rPr>
      </w:pPr>
      <w:del w:author="Malachi Jamison" w:date="2023-11-06T14:36:00Z" w:id="4549">
        <w:r w:rsidRPr="0009091C" w:rsidDel="006C021A">
          <w:delText>Pass: The screen displays recent questions or requests in text boxes, and users can view them by tapping.</w:delText>
        </w:r>
      </w:del>
    </w:p>
    <w:p w:rsidRPr="0009091C" w:rsidR="00BC5CB0" w:rsidDel="006C021A" w:rsidP="00BC5CB0" w:rsidRDefault="00BC5CB0" w14:paraId="22FB0415" w14:textId="1B979674">
      <w:pPr>
        <w:pStyle w:val="paragraph"/>
        <w:numPr>
          <w:ilvl w:val="0"/>
          <w:numId w:val="270"/>
        </w:numPr>
        <w:spacing w:before="0" w:beforeAutospacing="0" w:after="0" w:afterAutospacing="0"/>
        <w:textAlignment w:val="baseline"/>
        <w:rPr>
          <w:del w:author="Malachi Jamison" w:date="2023-11-06T14:36:00Z" w:id="4550"/>
          <w:sz w:val="22"/>
          <w:szCs w:val="22"/>
        </w:rPr>
      </w:pPr>
      <w:del w:author="Malachi Jamison" w:date="2023-11-06T14:36:00Z" w:id="4551">
        <w:r w:rsidRPr="0009091C" w:rsidDel="006C021A">
          <w:delText>Fail: If the screen does not display recent questions or requests as expected, or if tapping does not open the corresponding question or request.</w:delText>
        </w:r>
      </w:del>
    </w:p>
    <w:p w:rsidRPr="0009091C" w:rsidR="00BC5CB0" w:rsidDel="006C021A" w:rsidP="00BC5CB0" w:rsidRDefault="00BC5CB0" w14:paraId="12D85473" w14:textId="2173B350">
      <w:pPr>
        <w:pStyle w:val="paragraph"/>
        <w:spacing w:before="0" w:beforeAutospacing="0" w:after="0" w:afterAutospacing="0"/>
        <w:textAlignment w:val="baseline"/>
        <w:rPr>
          <w:del w:author="Malachi Jamison" w:date="2023-11-06T14:36:00Z" w:id="4552"/>
          <w:sz w:val="18"/>
          <w:szCs w:val="18"/>
        </w:rPr>
      </w:pPr>
    </w:p>
    <w:p w:rsidRPr="0009091C" w:rsidR="00BC5CB0" w:rsidDel="006C021A" w:rsidP="00BC5CB0" w:rsidRDefault="00BC5CB0" w14:paraId="102C89CF" w14:textId="4F151375">
      <w:pPr>
        <w:pStyle w:val="paragraph"/>
        <w:spacing w:before="0" w:beforeAutospacing="0" w:after="0" w:afterAutospacing="0"/>
        <w:textAlignment w:val="baseline"/>
        <w:rPr>
          <w:del w:author="Malachi Jamison" w:date="2023-11-06T14:36:00Z" w:id="4553"/>
          <w:sz w:val="22"/>
          <w:szCs w:val="22"/>
        </w:rPr>
      </w:pPr>
      <w:del w:author="Malachi Jamison" w:date="2023-11-06T14:36:00Z" w:id="4554">
        <w:r w:rsidRPr="0009091C" w:rsidDel="006C021A">
          <w:rPr>
            <w:rStyle w:val="normaltextrun"/>
            <w:b/>
            <w:sz w:val="22"/>
            <w:szCs w:val="22"/>
          </w:rPr>
          <w:delText>Assumptions: </w:delText>
        </w:r>
        <w:r w:rsidRPr="0009091C" w:rsidDel="006C021A">
          <w:rPr>
            <w:rStyle w:val="eop"/>
            <w:sz w:val="22"/>
            <w:szCs w:val="22"/>
          </w:rPr>
          <w:delText> </w:delText>
        </w:r>
      </w:del>
    </w:p>
    <w:p w:rsidRPr="0009091C" w:rsidR="00BC5CB0" w:rsidDel="006C021A" w:rsidP="00BC5CB0" w:rsidRDefault="00BC5CB0" w14:paraId="17AF8F5C" w14:textId="4A2033B4">
      <w:pPr>
        <w:pStyle w:val="ListParagraph"/>
        <w:numPr>
          <w:ilvl w:val="0"/>
          <w:numId w:val="268"/>
        </w:numPr>
        <w:rPr>
          <w:del w:author="Malachi Jamison" w:date="2023-11-06T14:36:00Z" w:id="4555"/>
        </w:rPr>
      </w:pPr>
      <w:del w:author="Malachi Jamison" w:date="2023-11-06T14:36:00Z" w:id="4556">
        <w:r w:rsidRPr="0009091C" w:rsidDel="006C021A">
          <w:delText>The user is already logged in.</w:delText>
        </w:r>
      </w:del>
    </w:p>
    <w:p w:rsidRPr="0009091C" w:rsidR="00BC5CB0" w:rsidDel="006C021A" w:rsidP="00BC5CB0" w:rsidRDefault="00BC5CB0" w14:paraId="451B8900" w14:textId="1FFC092A">
      <w:pPr>
        <w:pStyle w:val="ListParagraph"/>
        <w:numPr>
          <w:ilvl w:val="0"/>
          <w:numId w:val="268"/>
        </w:numPr>
        <w:rPr>
          <w:del w:author="Malachi Jamison" w:date="2023-11-06T14:36:00Z" w:id="4557"/>
        </w:rPr>
      </w:pPr>
      <w:del w:author="Malachi Jamison" w:date="2023-11-06T14:36:00Z" w:id="4558">
        <w:r w:rsidRPr="0009091C" w:rsidDel="006C021A">
          <w:delText>There are recent questions or requests available for display on the screen.</w:delText>
        </w:r>
      </w:del>
    </w:p>
    <w:p w:rsidR="00FF5B41" w:rsidDel="006C021A" w:rsidP="00BC5CB0" w:rsidRDefault="006C021A" w14:paraId="3D74BA8E" w14:textId="2E72B99C">
      <w:pPr>
        <w:rPr>
          <w:del w:author="Malachi Jamison" w:date="2023-11-06T14:36:00Z" w:id="4559"/>
          <w:rStyle w:val="normaltextrun"/>
          <w:b/>
          <w:bCs/>
        </w:rPr>
      </w:pPr>
      <w:ins w:author="Zachary Cappella" w:date="2023-10-13T12:49:00Z" w:id="4560">
        <w:del w:author="Malachi Jamison" w:date="2023-11-06T14:36:00Z" w:id="4561">
          <w:r w:rsidDel="006C021A">
            <w:rPr>
              <w:rStyle w:val="normaltextrun"/>
              <w:b/>
              <w:bCs/>
              <w:noProof/>
            </w:rPr>
            <w:pict w14:anchorId="47318693">
              <v:rect id="_x0000_i1062" style="width:468pt;height:.05pt;mso-width-percent:0;mso-height-percent:0;mso-width-percent:0;mso-height-percent:0" alt="" o:hr="t" o:hrstd="t" o:hralign="center" fillcolor="#a0a0a0" stroked="f"/>
            </w:pict>
          </w:r>
        </w:del>
      </w:ins>
    </w:p>
    <w:p w:rsidR="00BC5CB0" w:rsidDel="006C021A" w:rsidP="00BC5CB0" w:rsidRDefault="00BC5CB0" w14:paraId="222BF26B" w14:textId="07B93B58">
      <w:pPr>
        <w:rPr>
          <w:del w:author="Malachi Jamison" w:date="2023-11-06T14:36:00Z" w:id="4562"/>
        </w:rPr>
      </w:pPr>
      <w:del w:author="Malachi Jamison" w:date="2023-11-06T14:36:00Z" w:id="4563">
        <w:r w:rsidRPr="0009091C" w:rsidDel="006C021A">
          <w:rPr>
            <w:rStyle w:val="normaltextrun"/>
            <w:b/>
          </w:rPr>
          <w:delText>Attachments:</w:delText>
        </w:r>
      </w:del>
    </w:p>
    <w:p w:rsidR="00C91C9B" w:rsidDel="006C021A" w:rsidRDefault="00C91C9B" w14:paraId="1E12445D" w14:textId="4E157CDD">
      <w:pPr>
        <w:rPr>
          <w:del w:author="Malachi Jamison" w:date="2023-11-06T14:36:00Z" w:id="4564"/>
        </w:rPr>
        <w:pPrChange w:author="Zachary Cappella" w:date="2023-11-05T15:34:00Z" w:id="4565">
          <w:pPr>
            <w:pStyle w:val="Heading4"/>
          </w:pPr>
        </w:pPrChange>
      </w:pPr>
      <w:del w:author="Malachi Jamison" w:date="2023-11-06T14:36:00Z" w:id="4566">
        <w:r w:rsidDel="006C021A">
          <w:delText>3.1.11.2</w:delText>
        </w:r>
        <w:r w:rsidDel="006C021A" w:rsidR="00B807B0">
          <w:delText xml:space="preserve"> User</w:delText>
        </w:r>
        <w:r w:rsidDel="006C021A" w:rsidR="0005665F">
          <w:delText xml:space="preserve"> Can Input</w:delText>
        </w:r>
        <w:r w:rsidDel="006C021A" w:rsidR="00EA329D">
          <w:delText xml:space="preserve"> Question</w:delText>
        </w:r>
        <w:r w:rsidDel="006C021A" w:rsidR="00952682">
          <w:delText>s</w:delText>
        </w:r>
        <w:r w:rsidDel="006C021A" w:rsidR="00EA329D">
          <w:delText>/Requests via Mi</w:delText>
        </w:r>
        <w:r w:rsidDel="006C021A" w:rsidR="00996935">
          <w:delText>crophone</w:delText>
        </w:r>
      </w:del>
    </w:p>
    <w:p w:rsidRPr="0009091C" w:rsidR="00DC12A5" w:rsidDel="006C021A" w:rsidP="00DC12A5" w:rsidRDefault="00DC12A5" w14:paraId="428AA8D1" w14:textId="564E12BB">
      <w:pPr>
        <w:pStyle w:val="paragraph"/>
        <w:spacing w:before="0" w:beforeAutospacing="0" w:after="0" w:afterAutospacing="0"/>
        <w:textAlignment w:val="baseline"/>
        <w:rPr>
          <w:del w:author="Malachi Jamison" w:date="2023-11-06T14:36:00Z" w:id="4567"/>
          <w:sz w:val="22"/>
          <w:szCs w:val="22"/>
        </w:rPr>
      </w:pPr>
      <w:del w:author="Malachi Jamison" w:date="2023-11-06T14:36:00Z" w:id="4568">
        <w:r w:rsidRPr="0009091C" w:rsidDel="006C021A">
          <w:rPr>
            <w:rStyle w:val="normaltextrun"/>
            <w:b/>
          </w:rPr>
          <w:delText xml:space="preserve">Test Case Link: </w:delText>
        </w:r>
        <w:r w:rsidRPr="0009091C" w:rsidDel="006C021A">
          <w:rPr>
            <w:rStyle w:val="normaltextrun"/>
            <w:sz w:val="22"/>
            <w:szCs w:val="22"/>
          </w:rPr>
          <w:delText>&lt;will update when test ADO ticket is created&gt;</w:delText>
        </w:r>
        <w:r w:rsidRPr="0009091C" w:rsidDel="006C021A">
          <w:rPr>
            <w:rStyle w:val="eop"/>
            <w:sz w:val="22"/>
            <w:szCs w:val="22"/>
          </w:rPr>
          <w:delText> </w:delText>
        </w:r>
      </w:del>
    </w:p>
    <w:p w:rsidRPr="004A1A5C" w:rsidR="00DC12A5" w:rsidDel="006C021A" w:rsidP="00DC12A5" w:rsidRDefault="00DC12A5" w14:paraId="5C7B3E41" w14:textId="154D6508">
      <w:pPr>
        <w:pStyle w:val="paragraph"/>
        <w:spacing w:before="0" w:beforeAutospacing="0" w:after="0" w:afterAutospacing="0"/>
        <w:textAlignment w:val="baseline"/>
        <w:rPr>
          <w:del w:author="Malachi Jamison" w:date="2023-11-06T14:36:00Z" w:id="4569"/>
          <w:rStyle w:val="normaltextrun"/>
          <w:b/>
          <w:sz w:val="22"/>
          <w:szCs w:val="22"/>
          <w:rPrChange w:author="Zachary Cappella" w:date="2023-11-05T15:34:00Z" w:id="4570">
            <w:rPr>
              <w:del w:author="Malachi Jamison" w:date="2023-11-06T14:36:00Z" w:id="4571"/>
              <w:rStyle w:val="normaltextrun"/>
              <w:rFonts w:asciiTheme="minorHAnsi" w:hAnsiTheme="minorHAnsi" w:cstheme="minorHAnsi"/>
              <w:b/>
              <w:bCs/>
            </w:rPr>
          </w:rPrChange>
        </w:rPr>
      </w:pPr>
      <w:del w:author="Malachi Jamison" w:date="2023-11-06T14:36:00Z" w:id="4572">
        <w:r w:rsidRPr="004A1A5C" w:rsidDel="006C021A">
          <w:rPr>
            <w:rStyle w:val="normaltextrun"/>
            <w:b/>
            <w:sz w:val="22"/>
            <w:szCs w:val="22"/>
            <w:rPrChange w:author="Zachary Cappella" w:date="2023-11-05T15:34:00Z" w:id="4573">
              <w:rPr>
                <w:rStyle w:val="normaltextrun"/>
                <w:rFonts w:asciiTheme="minorHAnsi" w:hAnsiTheme="minorHAnsi" w:cstheme="minorHAnsi"/>
                <w:b/>
                <w:bCs/>
              </w:rPr>
            </w:rPrChange>
          </w:rPr>
          <w:delText>Test Case Name:</w:delText>
        </w:r>
        <w:r w:rsidRPr="004A1A5C" w:rsidDel="006C021A">
          <w:rPr>
            <w:rStyle w:val="normaltextrun"/>
            <w:sz w:val="22"/>
            <w:szCs w:val="22"/>
            <w:rPrChange w:author="Zachary Cappella" w:date="2023-11-05T15:34:00Z" w:id="4574">
              <w:rPr>
                <w:rStyle w:val="normaltextrun"/>
                <w:rFonts w:asciiTheme="minorHAnsi" w:hAnsiTheme="minorHAnsi" w:cstheme="minorHAnsi"/>
              </w:rPr>
            </w:rPrChange>
          </w:rPr>
          <w:delText xml:space="preserve"> </w:delText>
        </w:r>
        <w:r w:rsidRPr="004A1A5C" w:rsidDel="006C021A">
          <w:rPr>
            <w:sz w:val="22"/>
            <w:szCs w:val="22"/>
            <w:rPrChange w:author="Zachary Cappella" w:date="2023-11-05T15:34:00Z" w:id="4575">
              <w:rPr>
                <w:rFonts w:cstheme="minorHAnsi"/>
              </w:rPr>
            </w:rPrChange>
          </w:rPr>
          <w:delText>Input Question/Request via Microphone</w:delText>
        </w:r>
        <w:r w:rsidRPr="004A1A5C" w:rsidDel="006C021A">
          <w:rPr>
            <w:rStyle w:val="normaltextrun"/>
            <w:b/>
            <w:sz w:val="22"/>
            <w:szCs w:val="22"/>
            <w:rPrChange w:author="Zachary Cappella" w:date="2023-11-05T15:34:00Z" w:id="4576">
              <w:rPr>
                <w:rStyle w:val="normaltextrun"/>
                <w:rFonts w:asciiTheme="minorHAnsi" w:hAnsiTheme="minorHAnsi" w:cstheme="minorHAnsi"/>
                <w:b/>
                <w:bCs/>
              </w:rPr>
            </w:rPrChange>
          </w:rPr>
          <w:delText xml:space="preserve"> </w:delText>
        </w:r>
      </w:del>
    </w:p>
    <w:p w:rsidRPr="004A1A5C" w:rsidR="00DC12A5" w:rsidDel="006C021A" w:rsidP="00DC12A5" w:rsidRDefault="00DC12A5" w14:paraId="7F1025C4" w14:textId="37FB8195">
      <w:pPr>
        <w:pStyle w:val="paragraph"/>
        <w:spacing w:before="0" w:beforeAutospacing="0" w:after="0" w:afterAutospacing="0"/>
        <w:textAlignment w:val="baseline"/>
        <w:rPr>
          <w:del w:author="Malachi Jamison" w:date="2023-11-06T14:36:00Z" w:id="4577"/>
          <w:sz w:val="22"/>
          <w:szCs w:val="22"/>
          <w:rPrChange w:author="Zachary Cappella" w:date="2023-11-05T15:34:00Z" w:id="4578">
            <w:rPr>
              <w:del w:author="Malachi Jamison" w:date="2023-11-06T14:36:00Z" w:id="4579"/>
              <w:rFonts w:asciiTheme="minorHAnsi" w:hAnsiTheme="minorHAnsi" w:cstheme="minorHAnsi"/>
            </w:rPr>
          </w:rPrChange>
        </w:rPr>
      </w:pPr>
      <w:del w:author="Malachi Jamison" w:date="2023-11-06T14:36:00Z" w:id="4580">
        <w:r w:rsidRPr="004A1A5C" w:rsidDel="006C021A">
          <w:rPr>
            <w:rStyle w:val="normaltextrun"/>
            <w:b/>
            <w:sz w:val="22"/>
            <w:szCs w:val="22"/>
            <w:rPrChange w:author="Zachary Cappella" w:date="2023-11-05T15:34:00Z" w:id="4581">
              <w:rPr>
                <w:rStyle w:val="normaltextrun"/>
                <w:rFonts w:asciiTheme="minorHAnsi" w:hAnsiTheme="minorHAnsi" w:cstheme="minorHAnsi"/>
                <w:b/>
                <w:bCs/>
              </w:rPr>
            </w:rPrChange>
          </w:rPr>
          <w:delText xml:space="preserve">Description: </w:delText>
        </w:r>
        <w:r w:rsidRPr="004A1A5C" w:rsidDel="006C021A">
          <w:rPr>
            <w:sz w:val="22"/>
            <w:szCs w:val="22"/>
            <w:rPrChange w:author="Zachary Cappella" w:date="2023-11-05T15:34:00Z" w:id="4582">
              <w:rPr>
                <w:rFonts w:cstheme="minorHAnsi"/>
              </w:rPr>
            </w:rPrChange>
          </w:rPr>
          <w:delText>Verify that users can input questions or requests using their phone's microphone via the "Previously Asked Questions Interface Screen."</w:delText>
        </w:r>
      </w:del>
    </w:p>
    <w:p w:rsidRPr="0009091C" w:rsidR="00DC12A5" w:rsidDel="006C021A" w:rsidP="00DC12A5" w:rsidRDefault="00DC12A5" w14:paraId="2985CE76" w14:textId="0F7113E2">
      <w:pPr>
        <w:rPr>
          <w:del w:author="Malachi Jamison" w:date="2023-11-06T14:36:00Z" w:id="4583"/>
          <w:rStyle w:val="normaltextrun"/>
        </w:rPr>
      </w:pPr>
      <w:del w:author="Malachi Jamison" w:date="2023-11-06T14:36:00Z" w:id="4584">
        <w:r w:rsidRPr="0009091C" w:rsidDel="006C021A">
          <w:rPr>
            <w:rStyle w:val="normaltextrun"/>
            <w:b/>
          </w:rPr>
          <w:delText xml:space="preserve">Requirements: </w:delText>
        </w:r>
      </w:del>
    </w:p>
    <w:p w:rsidRPr="0009091C" w:rsidR="00DC12A5" w:rsidDel="006C021A" w:rsidP="00DC12A5" w:rsidRDefault="00DC12A5" w14:paraId="0D4E3AE5" w14:textId="31AE2F12">
      <w:pPr>
        <w:pStyle w:val="ListParagraph"/>
        <w:numPr>
          <w:ilvl w:val="0"/>
          <w:numId w:val="264"/>
        </w:numPr>
        <w:rPr>
          <w:del w:author="Malachi Jamison" w:date="2023-11-06T14:36:00Z" w:id="4585"/>
        </w:rPr>
      </w:pPr>
      <w:del w:author="Malachi Jamison" w:date="2023-11-06T14:36:00Z" w:id="4586">
        <w:r w:rsidRPr="0009091C" w:rsidDel="006C021A">
          <w:delText>The "Previously Asked Questions Interface Screen" shall feature a button that allows users to input questions or requests by speaking through their phone's microphone.</w:delText>
        </w:r>
      </w:del>
    </w:p>
    <w:p w:rsidRPr="0009091C" w:rsidR="00DC12A5" w:rsidDel="006C021A" w:rsidP="00DC12A5" w:rsidRDefault="00DC12A5" w14:paraId="0D36153F" w14:textId="289D6201">
      <w:pPr>
        <w:pStyle w:val="paragraph"/>
        <w:spacing w:before="0" w:beforeAutospacing="0" w:after="0" w:afterAutospacing="0"/>
        <w:textAlignment w:val="baseline"/>
        <w:rPr>
          <w:del w:author="Malachi Jamison" w:date="2023-11-06T14:36:00Z" w:id="4587"/>
          <w:rStyle w:val="eop"/>
          <w:sz w:val="22"/>
          <w:szCs w:val="22"/>
        </w:rPr>
      </w:pPr>
      <w:del w:author="Malachi Jamison" w:date="2023-11-06T14:36:00Z" w:id="4588">
        <w:r w:rsidRPr="0009091C" w:rsidDel="006C021A">
          <w:rPr>
            <w:rStyle w:val="normaltextrun"/>
            <w:b/>
            <w:sz w:val="22"/>
            <w:szCs w:val="22"/>
          </w:rPr>
          <w:delText>Prerequisites:</w:delText>
        </w:r>
        <w:r w:rsidRPr="0009091C" w:rsidDel="006C021A">
          <w:rPr>
            <w:rStyle w:val="eop"/>
            <w:sz w:val="22"/>
            <w:szCs w:val="22"/>
          </w:rPr>
          <w:delText> </w:delText>
        </w:r>
      </w:del>
    </w:p>
    <w:p w:rsidRPr="0009091C" w:rsidR="00DC12A5" w:rsidDel="006C021A" w:rsidP="00DC12A5" w:rsidRDefault="00DC12A5" w14:paraId="6ED9D23F" w14:textId="0CD3EFEF">
      <w:pPr>
        <w:pStyle w:val="ListParagraph"/>
        <w:numPr>
          <w:ilvl w:val="0"/>
          <w:numId w:val="265"/>
        </w:numPr>
        <w:rPr>
          <w:del w:author="Malachi Jamison" w:date="2023-11-06T14:36:00Z" w:id="4589"/>
        </w:rPr>
      </w:pPr>
      <w:del w:author="Malachi Jamison" w:date="2023-11-06T14:36:00Z" w:id="4590">
        <w:r w:rsidRPr="0009091C" w:rsidDel="006C021A">
          <w:delText>The user is logged in to the CogniOpen application.</w:delText>
        </w:r>
      </w:del>
    </w:p>
    <w:p w:rsidRPr="0009091C" w:rsidR="00DC12A5" w:rsidDel="006C021A" w:rsidP="00DC12A5" w:rsidRDefault="00DC12A5" w14:paraId="3563BC37" w14:textId="08750A4E">
      <w:pPr>
        <w:pStyle w:val="ListParagraph"/>
        <w:numPr>
          <w:ilvl w:val="0"/>
          <w:numId w:val="265"/>
        </w:numPr>
        <w:rPr>
          <w:del w:author="Malachi Jamison" w:date="2023-11-06T14:36:00Z" w:id="4591"/>
        </w:rPr>
      </w:pPr>
      <w:del w:author="Malachi Jamison" w:date="2023-11-06T14:36:00Z" w:id="4592">
        <w:r w:rsidRPr="0009091C" w:rsidDel="006C021A">
          <w:delText>The "Previously Asked Questions Interface Screen" is accessible from the home screen.</w:delText>
        </w:r>
      </w:del>
    </w:p>
    <w:p w:rsidRPr="0009091C" w:rsidR="00DC12A5" w:rsidDel="006C021A" w:rsidP="00DC12A5" w:rsidRDefault="00DC12A5" w14:paraId="4E38513D" w14:textId="4683AF79">
      <w:pPr>
        <w:pStyle w:val="paragraph"/>
        <w:spacing w:before="0" w:beforeAutospacing="0" w:after="0" w:afterAutospacing="0"/>
        <w:textAlignment w:val="baseline"/>
        <w:rPr>
          <w:del w:author="Malachi Jamison" w:date="2023-11-06T14:36:00Z" w:id="4593"/>
          <w:rStyle w:val="eop"/>
          <w:sz w:val="22"/>
          <w:szCs w:val="22"/>
        </w:rPr>
      </w:pPr>
      <w:del w:author="Malachi Jamison" w:date="2023-11-06T14:36:00Z" w:id="4594">
        <w:r w:rsidRPr="0009091C" w:rsidDel="006C021A">
          <w:rPr>
            <w:rStyle w:val="normaltextrun"/>
            <w:b/>
            <w:sz w:val="22"/>
            <w:szCs w:val="22"/>
          </w:rPr>
          <w:delText>Test Data:</w:delText>
        </w:r>
        <w:r w:rsidRPr="0009091C" w:rsidDel="006C021A">
          <w:rPr>
            <w:rStyle w:val="eop"/>
            <w:sz w:val="22"/>
            <w:szCs w:val="22"/>
          </w:rPr>
          <w:delText> </w:delText>
        </w:r>
      </w:del>
    </w:p>
    <w:p w:rsidRPr="0009091C" w:rsidR="00DC12A5" w:rsidDel="006C021A" w:rsidP="00DC12A5" w:rsidRDefault="00DC12A5" w14:paraId="61916108" w14:textId="71E16D68">
      <w:pPr>
        <w:pStyle w:val="ListParagraph"/>
        <w:numPr>
          <w:ilvl w:val="0"/>
          <w:numId w:val="266"/>
        </w:numPr>
        <w:rPr>
          <w:del w:author="Malachi Jamison" w:date="2023-11-06T14:36:00Z" w:id="4595"/>
          <w:sz w:val="18"/>
          <w:szCs w:val="18"/>
        </w:rPr>
      </w:pPr>
      <w:del w:author="Malachi Jamison" w:date="2023-11-06T14:36:00Z" w:id="4596">
        <w:r w:rsidRPr="0009091C" w:rsidDel="006C021A">
          <w:delText>Voice input using the device’s microphone. E.g., When do I have doctor’s appointments?</w:delText>
        </w:r>
      </w:del>
    </w:p>
    <w:p w:rsidRPr="0009091C" w:rsidR="00DC12A5" w:rsidDel="006C021A" w:rsidP="00DC12A5" w:rsidRDefault="00DC12A5" w14:paraId="214461E0" w14:textId="5DB44516">
      <w:pPr>
        <w:pStyle w:val="paragraph"/>
        <w:spacing w:before="0" w:beforeAutospacing="0" w:after="0" w:afterAutospacing="0"/>
        <w:textAlignment w:val="baseline"/>
        <w:rPr>
          <w:del w:author="Malachi Jamison" w:date="2023-11-06T14:36:00Z" w:id="4597"/>
          <w:sz w:val="18"/>
          <w:szCs w:val="18"/>
        </w:rPr>
      </w:pPr>
      <w:del w:author="Malachi Jamison" w:date="2023-11-06T14:36:00Z" w:id="4598">
        <w:r w:rsidRPr="0009091C" w:rsidDel="006C021A">
          <w:rPr>
            <w:rStyle w:val="normaltextrun"/>
            <w:b/>
            <w:sz w:val="22"/>
            <w:szCs w:val="22"/>
          </w:rPr>
          <w:delText>Test Steps:</w:delText>
        </w:r>
      </w:del>
    </w:p>
    <w:p w:rsidRPr="0009091C" w:rsidR="00DC12A5" w:rsidDel="006C021A" w:rsidP="00DC12A5" w:rsidRDefault="00DC12A5" w14:paraId="576B8C6A" w14:textId="7A1A5A03">
      <w:pPr>
        <w:pStyle w:val="ListParagraph"/>
        <w:numPr>
          <w:ilvl w:val="0"/>
          <w:numId w:val="272"/>
        </w:numPr>
        <w:rPr>
          <w:del w:author="Malachi Jamison" w:date="2023-11-06T14:36:00Z" w:id="4599"/>
        </w:rPr>
      </w:pPr>
      <w:del w:author="Malachi Jamison" w:date="2023-11-06T14:36:00Z" w:id="4600">
        <w:r w:rsidRPr="0009091C" w:rsidDel="006C021A">
          <w:delText>Launch the CogniOpen application from the device.</w:delText>
        </w:r>
      </w:del>
    </w:p>
    <w:p w:rsidRPr="0009091C" w:rsidR="00DC12A5" w:rsidDel="006C021A" w:rsidP="00DC12A5" w:rsidRDefault="00DC12A5" w14:paraId="53F6A7A2" w14:textId="67ED3775">
      <w:pPr>
        <w:pStyle w:val="ListParagraph"/>
        <w:numPr>
          <w:ilvl w:val="0"/>
          <w:numId w:val="272"/>
        </w:numPr>
        <w:rPr>
          <w:del w:author="Malachi Jamison" w:date="2023-11-06T14:36:00Z" w:id="4601"/>
        </w:rPr>
      </w:pPr>
      <w:del w:author="Malachi Jamison" w:date="2023-11-06T14:36:00Z" w:id="4602">
        <w:r w:rsidRPr="0009091C" w:rsidDel="006C021A">
          <w:delText>Log in to the application using valid credentials if not already logged in.</w:delText>
        </w:r>
      </w:del>
    </w:p>
    <w:p w:rsidRPr="0009091C" w:rsidR="00DC12A5" w:rsidDel="006C021A" w:rsidP="00DC12A5" w:rsidRDefault="00DC12A5" w14:paraId="3889C59F" w14:textId="7FD3C47B">
      <w:pPr>
        <w:pStyle w:val="ListParagraph"/>
        <w:numPr>
          <w:ilvl w:val="0"/>
          <w:numId w:val="272"/>
        </w:numPr>
        <w:rPr>
          <w:del w:author="Malachi Jamison" w:date="2023-11-06T14:36:00Z" w:id="4603"/>
        </w:rPr>
      </w:pPr>
      <w:del w:author="Malachi Jamison" w:date="2023-11-06T14:36:00Z" w:id="4604">
        <w:r w:rsidRPr="0009091C" w:rsidDel="006C021A">
          <w:delText>Navigate to the "Previously Asked Questions Interface Screen" from the home screen.</w:delText>
        </w:r>
      </w:del>
    </w:p>
    <w:p w:rsidRPr="0009091C" w:rsidR="00DC12A5" w:rsidDel="006C021A" w:rsidP="00DC12A5" w:rsidRDefault="00DC12A5" w14:paraId="186F4173" w14:textId="1874B5F0">
      <w:pPr>
        <w:pStyle w:val="ListParagraph"/>
        <w:numPr>
          <w:ilvl w:val="0"/>
          <w:numId w:val="272"/>
        </w:numPr>
        <w:rPr>
          <w:del w:author="Malachi Jamison" w:date="2023-11-06T14:36:00Z" w:id="4605"/>
        </w:rPr>
      </w:pPr>
      <w:del w:author="Malachi Jamison" w:date="2023-11-06T14:36:00Z" w:id="4606">
        <w:r w:rsidRPr="0009091C" w:rsidDel="006C021A">
          <w:delText>Locate and tap the button (Icon) that allows users to input questions or requests via their phone's microphone.</w:delText>
        </w:r>
      </w:del>
    </w:p>
    <w:p w:rsidRPr="0009091C" w:rsidR="00DC12A5" w:rsidDel="006C021A" w:rsidP="00DC12A5" w:rsidRDefault="00DC12A5" w14:paraId="7F2EA6B3" w14:textId="1D02AE0E">
      <w:pPr>
        <w:pStyle w:val="ListParagraph"/>
        <w:numPr>
          <w:ilvl w:val="0"/>
          <w:numId w:val="272"/>
        </w:numPr>
        <w:rPr>
          <w:del w:author="Malachi Jamison" w:date="2023-11-06T14:36:00Z" w:id="4607"/>
        </w:rPr>
      </w:pPr>
      <w:del w:author="Malachi Jamison" w:date="2023-11-06T14:36:00Z" w:id="4608">
        <w:r w:rsidRPr="0009091C" w:rsidDel="006C021A">
          <w:delText>Speak a question or request clearly into the phone's microphone.</w:delText>
        </w:r>
      </w:del>
    </w:p>
    <w:p w:rsidRPr="0009091C" w:rsidR="00DC12A5" w:rsidDel="006C021A" w:rsidP="00DC12A5" w:rsidRDefault="00DC12A5" w14:paraId="3BBE1DA2" w14:textId="275A0C28">
      <w:pPr>
        <w:pStyle w:val="ListParagraph"/>
        <w:numPr>
          <w:ilvl w:val="0"/>
          <w:numId w:val="272"/>
        </w:numPr>
        <w:rPr>
          <w:del w:author="Malachi Jamison" w:date="2023-11-06T14:36:00Z" w:id="4609"/>
        </w:rPr>
      </w:pPr>
      <w:del w:author="Malachi Jamison" w:date="2023-11-06T14:36:00Z" w:id="4610">
        <w:r w:rsidRPr="0009091C" w:rsidDel="006C021A">
          <w:delText>Check that the spoken question or request is accurately transcribed and displayed on the screen.</w:delText>
        </w:r>
      </w:del>
    </w:p>
    <w:p w:rsidRPr="0009091C" w:rsidR="00DC12A5" w:rsidDel="006C021A" w:rsidP="00DC12A5" w:rsidRDefault="00DC12A5" w14:paraId="0783AC64" w14:textId="44912802">
      <w:pPr>
        <w:pStyle w:val="ListParagraph"/>
        <w:ind w:left="1080"/>
        <w:rPr>
          <w:del w:author="Malachi Jamison" w:date="2023-11-06T14:36:00Z" w:id="4611"/>
        </w:rPr>
      </w:pPr>
    </w:p>
    <w:p w:rsidRPr="0009091C" w:rsidR="00DC12A5" w:rsidDel="006C021A" w:rsidP="00DC12A5" w:rsidRDefault="00DC12A5" w14:paraId="61793851" w14:textId="39FF8E81">
      <w:pPr>
        <w:pStyle w:val="paragraph"/>
        <w:spacing w:before="0" w:beforeAutospacing="0" w:after="0" w:afterAutospacing="0"/>
        <w:textAlignment w:val="baseline"/>
        <w:rPr>
          <w:del w:author="Malachi Jamison" w:date="2023-11-06T14:36:00Z" w:id="4612"/>
          <w:b/>
          <w:sz w:val="22"/>
          <w:szCs w:val="22"/>
        </w:rPr>
      </w:pPr>
      <w:del w:author="Malachi Jamison" w:date="2023-11-06T14:36:00Z" w:id="4613">
        <w:r w:rsidRPr="0009091C" w:rsidDel="006C021A">
          <w:rPr>
            <w:rStyle w:val="normaltextrun"/>
            <w:b/>
            <w:sz w:val="22"/>
            <w:szCs w:val="22"/>
          </w:rPr>
          <w:delText xml:space="preserve">Expected Results: </w:delText>
        </w:r>
      </w:del>
    </w:p>
    <w:p w:rsidRPr="0009091C" w:rsidR="00DC12A5" w:rsidDel="006C021A" w:rsidP="00DC12A5" w:rsidRDefault="00DC12A5" w14:paraId="027259EA" w14:textId="64A7795F">
      <w:pPr>
        <w:pStyle w:val="ListParagraph"/>
        <w:numPr>
          <w:ilvl w:val="0"/>
          <w:numId w:val="267"/>
        </w:numPr>
        <w:rPr>
          <w:del w:author="Malachi Jamison" w:date="2023-11-06T14:36:00Z" w:id="4614"/>
        </w:rPr>
      </w:pPr>
      <w:del w:author="Malachi Jamison" w:date="2023-11-06T14:36:00Z" w:id="4615">
        <w:r w:rsidRPr="0009091C" w:rsidDel="006C021A">
          <w:delText>Users can successfully input questions or requests using their phone's microphone, and the transcribed text is displayed on the screen.</w:delText>
        </w:r>
      </w:del>
    </w:p>
    <w:p w:rsidRPr="0009091C" w:rsidR="00DC12A5" w:rsidDel="006C021A" w:rsidP="00DC12A5" w:rsidRDefault="00DC12A5" w14:paraId="77F01B5B" w14:textId="07E81565">
      <w:pPr>
        <w:pStyle w:val="paragraph"/>
        <w:spacing w:before="0" w:beforeAutospacing="0" w:after="0" w:afterAutospacing="0"/>
        <w:textAlignment w:val="baseline"/>
        <w:rPr>
          <w:del w:author="Malachi Jamison" w:date="2023-11-06T14:36:00Z" w:id="4616"/>
          <w:sz w:val="18"/>
          <w:szCs w:val="18"/>
        </w:rPr>
      </w:pPr>
    </w:p>
    <w:p w:rsidRPr="0009091C" w:rsidR="00DC12A5" w:rsidDel="006C021A" w:rsidP="00DC12A5" w:rsidRDefault="00DC12A5" w14:paraId="5156587D" w14:textId="13B3BF9B">
      <w:pPr>
        <w:pStyle w:val="paragraph"/>
        <w:spacing w:before="0" w:beforeAutospacing="0" w:after="0" w:afterAutospacing="0"/>
        <w:textAlignment w:val="baseline"/>
        <w:rPr>
          <w:del w:author="Malachi Jamison" w:date="2023-11-06T14:36:00Z" w:id="4617"/>
          <w:sz w:val="18"/>
          <w:szCs w:val="18"/>
        </w:rPr>
      </w:pPr>
      <w:del w:author="Malachi Jamison" w:date="2023-11-06T14:36:00Z" w:id="4618">
        <w:r w:rsidRPr="0009091C" w:rsidDel="006C021A">
          <w:rPr>
            <w:rStyle w:val="normaltextrun"/>
            <w:b/>
            <w:sz w:val="22"/>
            <w:szCs w:val="22"/>
          </w:rPr>
          <w:delText>Test Environment:</w:delText>
        </w:r>
        <w:r w:rsidRPr="0009091C" w:rsidDel="006C021A">
          <w:rPr>
            <w:rStyle w:val="eop"/>
            <w:sz w:val="22"/>
            <w:szCs w:val="22"/>
          </w:rPr>
          <w:delText> </w:delText>
        </w:r>
      </w:del>
    </w:p>
    <w:p w:rsidRPr="0009091C" w:rsidR="00DC12A5" w:rsidDel="006C021A" w:rsidP="00DC12A5" w:rsidRDefault="00DC12A5" w14:paraId="788D8980" w14:textId="03521CCE">
      <w:pPr>
        <w:pStyle w:val="paragraph"/>
        <w:numPr>
          <w:ilvl w:val="0"/>
          <w:numId w:val="269"/>
        </w:numPr>
        <w:spacing w:before="0" w:beforeAutospacing="0" w:after="0" w:afterAutospacing="0"/>
        <w:textAlignment w:val="baseline"/>
        <w:rPr>
          <w:del w:author="Malachi Jamison" w:date="2023-11-06T14:36:00Z" w:id="4619"/>
          <w:sz w:val="22"/>
          <w:szCs w:val="22"/>
        </w:rPr>
      </w:pPr>
      <w:del w:author="Malachi Jamison" w:date="2023-11-06T14:36:00Z" w:id="4620">
        <w:r w:rsidRPr="006C4B45" w:rsidDel="006C021A">
          <w:rPr>
            <w:rStyle w:val="normaltextrun"/>
            <w:sz w:val="22"/>
            <w:szCs w:val="22"/>
          </w:rPr>
          <w:delText>Device: &lt;fill out when test environment is created&gt;</w:delText>
        </w:r>
        <w:r w:rsidRPr="006C4B45" w:rsidDel="006C021A">
          <w:rPr>
            <w:rStyle w:val="eop"/>
            <w:sz w:val="22"/>
            <w:szCs w:val="22"/>
          </w:rPr>
          <w:delText> </w:delText>
        </w:r>
      </w:del>
    </w:p>
    <w:p w:rsidRPr="006C4B45" w:rsidR="00DC12A5" w:rsidDel="006C021A" w:rsidP="00DC12A5" w:rsidRDefault="00DC12A5" w14:paraId="68E0E863" w14:textId="4AE3E311">
      <w:pPr>
        <w:pStyle w:val="paragraph"/>
        <w:numPr>
          <w:ilvl w:val="0"/>
          <w:numId w:val="269"/>
        </w:numPr>
        <w:spacing w:before="0" w:beforeAutospacing="0" w:after="0" w:afterAutospacing="0"/>
        <w:textAlignment w:val="baseline"/>
        <w:rPr>
          <w:del w:author="Malachi Jamison" w:date="2023-11-06T14:36:00Z" w:id="4621"/>
          <w:sz w:val="22"/>
          <w:szCs w:val="22"/>
        </w:rPr>
      </w:pPr>
      <w:del w:author="Malachi Jamison" w:date="2023-11-06T14:36:00Z" w:id="4622">
        <w:r w:rsidRPr="006C4B45" w:rsidDel="006C021A">
          <w:rPr>
            <w:rStyle w:val="normaltextrun"/>
            <w:sz w:val="22"/>
            <w:szCs w:val="22"/>
          </w:rPr>
          <w:delText>Application Version: &lt;fill out when we release a version of CogniOpen&gt;</w:delText>
        </w:r>
        <w:r w:rsidRPr="006C4B45" w:rsidDel="006C021A">
          <w:rPr>
            <w:rStyle w:val="eop"/>
            <w:sz w:val="22"/>
            <w:szCs w:val="22"/>
          </w:rPr>
          <w:delText> </w:delText>
        </w:r>
      </w:del>
    </w:p>
    <w:p w:rsidR="006C4B45" w:rsidDel="006C021A" w:rsidP="00DC12A5" w:rsidRDefault="006C4B45" w14:paraId="43A59845" w14:textId="238AD7A2">
      <w:pPr>
        <w:pStyle w:val="paragraph"/>
        <w:spacing w:before="0" w:beforeAutospacing="0" w:after="0" w:afterAutospacing="0"/>
        <w:textAlignment w:val="baseline"/>
        <w:rPr>
          <w:ins w:author="Zachary Cappella" w:date="2023-10-13T13:09:00Z" w:id="4623"/>
          <w:del w:author="Malachi Jamison" w:date="2023-11-06T14:36:00Z" w:id="4624"/>
          <w:rStyle w:val="normaltextrun"/>
          <w:b/>
          <w:bCs/>
          <w:sz w:val="22"/>
          <w:szCs w:val="22"/>
        </w:rPr>
      </w:pPr>
    </w:p>
    <w:p w:rsidRPr="0009091C" w:rsidR="00DC12A5" w:rsidDel="006C021A" w:rsidP="00DC12A5" w:rsidRDefault="00DC12A5" w14:paraId="17400598" w14:textId="6B280FD0">
      <w:pPr>
        <w:pStyle w:val="paragraph"/>
        <w:spacing w:before="0" w:beforeAutospacing="0" w:after="0" w:afterAutospacing="0"/>
        <w:textAlignment w:val="baseline"/>
        <w:rPr>
          <w:del w:author="Malachi Jamison" w:date="2023-11-06T14:36:00Z" w:id="4625"/>
          <w:rStyle w:val="eop"/>
          <w:sz w:val="22"/>
          <w:szCs w:val="22"/>
        </w:rPr>
      </w:pPr>
      <w:del w:author="Malachi Jamison" w:date="2023-11-06T14:36:00Z" w:id="4626">
        <w:r w:rsidRPr="0009091C" w:rsidDel="006C021A">
          <w:rPr>
            <w:rStyle w:val="normaltextrun"/>
            <w:b/>
            <w:sz w:val="22"/>
            <w:szCs w:val="22"/>
          </w:rPr>
          <w:delText>Pass/Fail Criteria:</w:delText>
        </w:r>
        <w:r w:rsidRPr="0009091C" w:rsidDel="006C021A">
          <w:rPr>
            <w:rStyle w:val="eop"/>
            <w:sz w:val="22"/>
            <w:szCs w:val="22"/>
          </w:rPr>
          <w:delText> </w:delText>
        </w:r>
      </w:del>
    </w:p>
    <w:p w:rsidRPr="0009091C" w:rsidR="00DC12A5" w:rsidDel="006C021A" w:rsidP="00DC12A5" w:rsidRDefault="00DC12A5" w14:paraId="0E2353B7" w14:textId="7DF2EFB4">
      <w:pPr>
        <w:pStyle w:val="paragraph"/>
        <w:numPr>
          <w:ilvl w:val="0"/>
          <w:numId w:val="270"/>
        </w:numPr>
        <w:spacing w:before="0" w:beforeAutospacing="0" w:after="0" w:afterAutospacing="0"/>
        <w:textAlignment w:val="baseline"/>
        <w:rPr>
          <w:del w:author="Malachi Jamison" w:date="2023-11-06T14:36:00Z" w:id="4627"/>
          <w:sz w:val="22"/>
          <w:szCs w:val="22"/>
        </w:rPr>
      </w:pPr>
      <w:del w:author="Malachi Jamison" w:date="2023-11-06T14:36:00Z" w:id="4628">
        <w:r w:rsidRPr="0009091C" w:rsidDel="006C021A">
          <w:rPr>
            <w:sz w:val="22"/>
            <w:szCs w:val="22"/>
          </w:rPr>
          <w:delText>Pass: Users can input questions or requests via the microphone, and the transcribed text is displayed accurately.</w:delText>
        </w:r>
      </w:del>
    </w:p>
    <w:p w:rsidRPr="0009091C" w:rsidR="00DC12A5" w:rsidDel="006C021A" w:rsidP="00DC12A5" w:rsidRDefault="00DC12A5" w14:paraId="7C4F4F7F" w14:textId="21B48710">
      <w:pPr>
        <w:pStyle w:val="paragraph"/>
        <w:numPr>
          <w:ilvl w:val="0"/>
          <w:numId w:val="270"/>
        </w:numPr>
        <w:spacing w:before="0" w:beforeAutospacing="0" w:after="0" w:afterAutospacing="0"/>
        <w:textAlignment w:val="baseline"/>
        <w:rPr>
          <w:del w:author="Malachi Jamison" w:date="2023-11-06T14:36:00Z" w:id="4629"/>
          <w:sz w:val="22"/>
          <w:szCs w:val="22"/>
        </w:rPr>
      </w:pPr>
      <w:del w:author="Malachi Jamison" w:date="2023-11-06T14:36:00Z" w:id="4630">
        <w:r w:rsidRPr="0009091C" w:rsidDel="006C021A">
          <w:rPr>
            <w:sz w:val="22"/>
            <w:szCs w:val="22"/>
          </w:rPr>
          <w:delText>Fail: If there are issues with the microphone input or if the transcribed text is inaccurate.</w:delText>
        </w:r>
      </w:del>
    </w:p>
    <w:p w:rsidRPr="0009091C" w:rsidR="00DC12A5" w:rsidDel="006C021A" w:rsidP="00DC12A5" w:rsidRDefault="00DC12A5" w14:paraId="09A9A7F0" w14:textId="25AE3287">
      <w:pPr>
        <w:pStyle w:val="paragraph"/>
        <w:spacing w:before="0" w:beforeAutospacing="0" w:after="0" w:afterAutospacing="0"/>
        <w:textAlignment w:val="baseline"/>
        <w:rPr>
          <w:del w:author="Malachi Jamison" w:date="2023-11-06T14:36:00Z" w:id="4631"/>
          <w:sz w:val="18"/>
          <w:szCs w:val="18"/>
        </w:rPr>
      </w:pPr>
    </w:p>
    <w:p w:rsidRPr="0009091C" w:rsidR="00DC12A5" w:rsidDel="006C021A" w:rsidP="00DC12A5" w:rsidRDefault="00DC12A5" w14:paraId="4C9C4BC6" w14:textId="728F4791">
      <w:pPr>
        <w:pStyle w:val="paragraph"/>
        <w:spacing w:before="0" w:beforeAutospacing="0" w:after="0" w:afterAutospacing="0"/>
        <w:textAlignment w:val="baseline"/>
        <w:rPr>
          <w:del w:author="Malachi Jamison" w:date="2023-11-06T14:36:00Z" w:id="4632"/>
          <w:sz w:val="22"/>
          <w:szCs w:val="22"/>
        </w:rPr>
      </w:pPr>
      <w:del w:author="Malachi Jamison" w:date="2023-11-06T14:36:00Z" w:id="4633">
        <w:r w:rsidRPr="0009091C" w:rsidDel="006C021A">
          <w:rPr>
            <w:rStyle w:val="normaltextrun"/>
            <w:b/>
            <w:sz w:val="22"/>
            <w:szCs w:val="22"/>
          </w:rPr>
          <w:delText>Assumptions: </w:delText>
        </w:r>
        <w:r w:rsidRPr="0009091C" w:rsidDel="006C021A">
          <w:rPr>
            <w:rStyle w:val="eop"/>
            <w:sz w:val="22"/>
            <w:szCs w:val="22"/>
          </w:rPr>
          <w:delText> </w:delText>
        </w:r>
      </w:del>
    </w:p>
    <w:p w:rsidRPr="0009091C" w:rsidR="00DC12A5" w:rsidDel="006C021A" w:rsidP="00DC12A5" w:rsidRDefault="00DC12A5" w14:paraId="2313BD81" w14:textId="526B8DCF">
      <w:pPr>
        <w:pStyle w:val="ListParagraph"/>
        <w:numPr>
          <w:ilvl w:val="0"/>
          <w:numId w:val="268"/>
        </w:numPr>
        <w:rPr>
          <w:del w:author="Malachi Jamison" w:date="2023-11-06T14:36:00Z" w:id="4634"/>
        </w:rPr>
      </w:pPr>
      <w:del w:author="Malachi Jamison" w:date="2023-11-06T14:36:00Z" w:id="4635">
        <w:r w:rsidRPr="0009091C" w:rsidDel="006C021A">
          <w:delText>The user is already logged in.</w:delText>
        </w:r>
      </w:del>
    </w:p>
    <w:p w:rsidRPr="0009091C" w:rsidR="00DC12A5" w:rsidDel="006C021A" w:rsidP="00DC12A5" w:rsidRDefault="00DC12A5" w14:paraId="4759B7C8" w14:textId="51579EA0">
      <w:pPr>
        <w:pStyle w:val="ListParagraph"/>
        <w:numPr>
          <w:ilvl w:val="0"/>
          <w:numId w:val="268"/>
        </w:numPr>
        <w:rPr>
          <w:del w:author="Malachi Jamison" w:date="2023-11-06T14:36:00Z" w:id="4636"/>
        </w:rPr>
      </w:pPr>
      <w:del w:author="Malachi Jamison" w:date="2023-11-06T14:36:00Z" w:id="4637">
        <w:r w:rsidRPr="0009091C" w:rsidDel="006C021A">
          <w:delText>The device has a working microphone.</w:delText>
        </w:r>
      </w:del>
    </w:p>
    <w:p w:rsidRPr="0009091C" w:rsidR="00DC12A5" w:rsidDel="006C021A" w:rsidP="00DC12A5" w:rsidRDefault="00DC12A5" w14:paraId="57EC5D27" w14:textId="7A080CED">
      <w:pPr>
        <w:pStyle w:val="ListParagraph"/>
        <w:numPr>
          <w:ilvl w:val="0"/>
          <w:numId w:val="268"/>
        </w:numPr>
        <w:rPr>
          <w:del w:author="Malachi Jamison" w:date="2023-11-06T14:36:00Z" w:id="4638"/>
        </w:rPr>
      </w:pPr>
      <w:del w:author="Malachi Jamison" w:date="2023-11-06T14:36:00Z" w:id="4639">
        <w:r w:rsidRPr="0009091C" w:rsidDel="006C021A">
          <w:delText>Proper speech recognition and transcription services are integrated into the application.</w:delText>
        </w:r>
      </w:del>
    </w:p>
    <w:p w:rsidR="00287958" w:rsidDel="006C021A" w:rsidP="00DC12A5" w:rsidRDefault="006C021A" w14:paraId="11D223D4" w14:textId="611F6284">
      <w:pPr>
        <w:pStyle w:val="paragraph"/>
        <w:spacing w:before="0" w:beforeAutospacing="0" w:after="0" w:afterAutospacing="0"/>
        <w:textAlignment w:val="baseline"/>
        <w:rPr>
          <w:del w:author="Malachi Jamison" w:date="2023-11-06T14:36:00Z" w:id="4640"/>
          <w:rStyle w:val="normaltextrun"/>
          <w:b/>
          <w:bCs/>
          <w:sz w:val="22"/>
          <w:szCs w:val="22"/>
        </w:rPr>
      </w:pPr>
      <w:ins w:author="Zachary Cappella" w:date="2023-10-13T12:49:00Z" w:id="4641">
        <w:del w:author="Malachi Jamison" w:date="2023-11-06T14:36:00Z" w:id="4642">
          <w:r w:rsidDel="006C021A">
            <w:rPr>
              <w:rStyle w:val="normaltextrun"/>
              <w:b/>
              <w:bCs/>
              <w:noProof/>
              <w:sz w:val="22"/>
              <w:szCs w:val="22"/>
            </w:rPr>
            <w:pict w14:anchorId="4F740E65">
              <v:rect id="_x0000_i1063" style="width:468pt;height:.05pt;mso-width-percent:0;mso-height-percent:0;mso-width-percent:0;mso-height-percent:0" alt="" o:hr="t" o:hrstd="t" o:hralign="center" fillcolor="#a0a0a0" stroked="f"/>
            </w:pict>
          </w:r>
        </w:del>
      </w:ins>
    </w:p>
    <w:p w:rsidRPr="0009091C" w:rsidR="00DC12A5" w:rsidDel="006C021A" w:rsidP="00DC12A5" w:rsidRDefault="00DC12A5" w14:paraId="21BE97C8" w14:textId="5B31322A">
      <w:pPr>
        <w:pStyle w:val="paragraph"/>
        <w:spacing w:before="0" w:beforeAutospacing="0" w:after="0" w:afterAutospacing="0"/>
        <w:textAlignment w:val="baseline"/>
        <w:rPr>
          <w:del w:author="Malachi Jamison" w:date="2023-11-06T14:36:00Z" w:id="4643"/>
          <w:rStyle w:val="normaltextrun"/>
          <w:b/>
          <w:sz w:val="22"/>
          <w:szCs w:val="22"/>
        </w:rPr>
      </w:pPr>
      <w:del w:author="Malachi Jamison" w:date="2023-11-06T14:36:00Z" w:id="4644">
        <w:r w:rsidRPr="0009091C" w:rsidDel="006C021A">
          <w:rPr>
            <w:rStyle w:val="normaltextrun"/>
            <w:b/>
            <w:sz w:val="22"/>
            <w:szCs w:val="22"/>
          </w:rPr>
          <w:delText>Attachments:</w:delText>
        </w:r>
      </w:del>
    </w:p>
    <w:p w:rsidR="001B5FB2" w:rsidDel="006C021A" w:rsidRDefault="001B5FB2" w14:paraId="44A3D49B" w14:textId="095E5612">
      <w:pPr>
        <w:pStyle w:val="paragraph"/>
        <w:spacing w:before="0" w:beforeAutospacing="0" w:after="0" w:afterAutospacing="0"/>
        <w:textAlignment w:val="baseline"/>
        <w:rPr>
          <w:del w:author="Malachi Jamison" w:date="2023-11-06T14:36:00Z" w:id="4645"/>
        </w:rPr>
        <w:pPrChange w:author="Zachary Cappella" w:date="2023-11-05T15:34:00Z" w:id="4646">
          <w:pPr/>
        </w:pPrChange>
      </w:pPr>
    </w:p>
    <w:p w:rsidRPr="0009091C" w:rsidR="00FC50BD" w:rsidDel="006C021A" w:rsidP="0034350C" w:rsidRDefault="00FC50BD" w14:paraId="0856FFFA" w14:textId="63705072">
      <w:pPr>
        <w:pStyle w:val="Heading4"/>
        <w:rPr>
          <w:del w:author="Malachi Jamison" w:date="2023-11-06T14:36:00Z" w:id="4647"/>
          <w:rFonts w:ascii="Times New Roman" w:hAnsi="Times New Roman" w:cs="Times New Roman"/>
          <w:i w:val="0"/>
        </w:rPr>
      </w:pPr>
      <w:bookmarkStart w:name="_Toc148095182" w:id="4648"/>
      <w:bookmarkStart w:name="_Toc947978448" w:id="4649"/>
      <w:del w:author="Malachi Jamison" w:date="2023-11-06T14:36:00Z" w:id="4650">
        <w:r w:rsidRPr="0009091C" w:rsidDel="006C021A">
          <w:rPr>
            <w:rFonts w:ascii="Times New Roman" w:hAnsi="Times New Roman" w:cs="Times New Roman"/>
            <w:i w:val="0"/>
          </w:rPr>
          <w:delText xml:space="preserve">3.1.11.3 </w:delText>
        </w:r>
        <w:r w:rsidRPr="0009091C" w:rsidDel="006C021A" w:rsidR="00C626CF">
          <w:rPr>
            <w:rFonts w:ascii="Times New Roman" w:hAnsi="Times New Roman" w:cs="Times New Roman"/>
            <w:i w:val="0"/>
          </w:rPr>
          <w:delText>User Can In</w:delText>
        </w:r>
        <w:r w:rsidRPr="0009091C" w:rsidDel="006C021A" w:rsidR="00134DB7">
          <w:rPr>
            <w:rFonts w:ascii="Times New Roman" w:hAnsi="Times New Roman" w:cs="Times New Roman"/>
            <w:i w:val="0"/>
          </w:rPr>
          <w:delText>put Question</w:delText>
        </w:r>
        <w:r w:rsidRPr="0009091C" w:rsidDel="006C021A" w:rsidR="00952682">
          <w:rPr>
            <w:rFonts w:ascii="Times New Roman" w:hAnsi="Times New Roman" w:cs="Times New Roman"/>
            <w:i w:val="0"/>
          </w:rPr>
          <w:delText>s</w:delText>
        </w:r>
        <w:r w:rsidRPr="0009091C" w:rsidDel="006C021A" w:rsidR="00134DB7">
          <w:rPr>
            <w:rFonts w:ascii="Times New Roman" w:hAnsi="Times New Roman" w:cs="Times New Roman"/>
            <w:i w:val="0"/>
          </w:rPr>
          <w:delText>/Requests</w:delText>
        </w:r>
        <w:r w:rsidRPr="0009091C" w:rsidDel="006C021A" w:rsidR="00A14B96">
          <w:rPr>
            <w:rFonts w:ascii="Times New Roman" w:hAnsi="Times New Roman" w:cs="Times New Roman"/>
            <w:i w:val="0"/>
          </w:rPr>
          <w:delText xml:space="preserve"> via Keyboard</w:delText>
        </w:r>
        <w:bookmarkEnd w:id="4648"/>
        <w:bookmarkEnd w:id="4649"/>
      </w:del>
    </w:p>
    <w:p w:rsidRPr="0009091C" w:rsidR="004C482E" w:rsidDel="006C021A" w:rsidP="004C482E" w:rsidRDefault="004C482E" w14:paraId="10AC6E80" w14:textId="4D4DFD87">
      <w:pPr>
        <w:pStyle w:val="paragraph"/>
        <w:spacing w:before="0" w:beforeAutospacing="0" w:after="0" w:afterAutospacing="0"/>
        <w:textAlignment w:val="baseline"/>
        <w:rPr>
          <w:del w:author="Malachi Jamison" w:date="2023-11-06T14:36:00Z" w:id="4651"/>
          <w:sz w:val="22"/>
          <w:szCs w:val="22"/>
        </w:rPr>
      </w:pPr>
      <w:del w:author="Malachi Jamison" w:date="2023-11-06T14:36:00Z" w:id="4652">
        <w:r w:rsidRPr="0009091C" w:rsidDel="006C021A">
          <w:rPr>
            <w:rStyle w:val="normaltextrun"/>
            <w:b/>
          </w:rPr>
          <w:delText xml:space="preserve">Test Case Link: </w:delText>
        </w:r>
        <w:r w:rsidRPr="0009091C" w:rsidDel="006C021A">
          <w:rPr>
            <w:rStyle w:val="normaltextrun"/>
            <w:sz w:val="22"/>
            <w:szCs w:val="22"/>
          </w:rPr>
          <w:delText>&lt;will update when test ADO ticket is created&gt;</w:delText>
        </w:r>
        <w:r w:rsidRPr="0009091C" w:rsidDel="006C021A">
          <w:rPr>
            <w:rStyle w:val="eop"/>
            <w:sz w:val="22"/>
            <w:szCs w:val="22"/>
          </w:rPr>
          <w:delText> </w:delText>
        </w:r>
      </w:del>
    </w:p>
    <w:p w:rsidRPr="004A1A5C" w:rsidR="004C482E" w:rsidDel="006C021A" w:rsidP="004C482E" w:rsidRDefault="004C482E" w14:paraId="4217DD85" w14:textId="6AA8F0DF">
      <w:pPr>
        <w:pStyle w:val="paragraph"/>
        <w:spacing w:before="0" w:beforeAutospacing="0" w:after="0" w:afterAutospacing="0"/>
        <w:textAlignment w:val="baseline"/>
        <w:rPr>
          <w:del w:author="Malachi Jamison" w:date="2023-11-06T14:36:00Z" w:id="4653"/>
          <w:rStyle w:val="normaltextrun"/>
          <w:b/>
          <w:sz w:val="22"/>
          <w:szCs w:val="22"/>
          <w:rPrChange w:author="Zachary Cappella" w:date="2023-11-05T15:34:00Z" w:id="4654">
            <w:rPr>
              <w:del w:author="Malachi Jamison" w:date="2023-11-06T14:36:00Z" w:id="4655"/>
              <w:rStyle w:val="normaltextrun"/>
              <w:rFonts w:asciiTheme="minorHAnsi" w:hAnsiTheme="minorHAnsi" w:cstheme="minorHAnsi"/>
              <w:b/>
              <w:bCs/>
            </w:rPr>
          </w:rPrChange>
        </w:rPr>
      </w:pPr>
      <w:del w:author="Malachi Jamison" w:date="2023-11-06T14:36:00Z" w:id="4656">
        <w:r w:rsidRPr="004A1A5C" w:rsidDel="006C021A">
          <w:rPr>
            <w:rStyle w:val="normaltextrun"/>
            <w:b/>
            <w:sz w:val="22"/>
            <w:szCs w:val="22"/>
            <w:rPrChange w:author="Zachary Cappella" w:date="2023-11-05T15:34:00Z" w:id="4657">
              <w:rPr>
                <w:rStyle w:val="normaltextrun"/>
                <w:rFonts w:asciiTheme="minorHAnsi" w:hAnsiTheme="minorHAnsi" w:cstheme="minorHAnsi"/>
                <w:b/>
                <w:bCs/>
              </w:rPr>
            </w:rPrChange>
          </w:rPr>
          <w:delText>Test Case Name:</w:delText>
        </w:r>
        <w:r w:rsidRPr="004A1A5C" w:rsidDel="006C021A">
          <w:rPr>
            <w:rStyle w:val="normaltextrun"/>
            <w:sz w:val="22"/>
            <w:szCs w:val="22"/>
            <w:rPrChange w:author="Zachary Cappella" w:date="2023-11-05T15:34:00Z" w:id="4658">
              <w:rPr>
                <w:rStyle w:val="normaltextrun"/>
                <w:rFonts w:asciiTheme="minorHAnsi" w:hAnsiTheme="minorHAnsi" w:cstheme="minorHAnsi"/>
              </w:rPr>
            </w:rPrChange>
          </w:rPr>
          <w:delText xml:space="preserve"> </w:delText>
        </w:r>
        <w:r w:rsidRPr="004A1A5C" w:rsidDel="006C021A">
          <w:rPr>
            <w:sz w:val="22"/>
            <w:szCs w:val="22"/>
            <w:rPrChange w:author="Zachary Cappella" w:date="2023-11-05T15:34:00Z" w:id="4659">
              <w:rPr>
                <w:rFonts w:cstheme="minorHAnsi"/>
              </w:rPr>
            </w:rPrChange>
          </w:rPr>
          <w:delText xml:space="preserve">Input Question/Request via Keyboard. </w:delText>
        </w:r>
      </w:del>
    </w:p>
    <w:p w:rsidRPr="004A1A5C" w:rsidR="004C482E" w:rsidDel="006C021A" w:rsidP="004C482E" w:rsidRDefault="004C482E" w14:paraId="289A19EC" w14:textId="5484406E">
      <w:pPr>
        <w:pStyle w:val="paragraph"/>
        <w:spacing w:before="0" w:beforeAutospacing="0" w:after="0" w:afterAutospacing="0"/>
        <w:textAlignment w:val="baseline"/>
        <w:rPr>
          <w:del w:author="Malachi Jamison" w:date="2023-11-06T14:36:00Z" w:id="4660"/>
          <w:sz w:val="22"/>
          <w:szCs w:val="22"/>
          <w:rPrChange w:author="Zachary Cappella" w:date="2023-11-05T15:34:00Z" w:id="4661">
            <w:rPr>
              <w:del w:author="Malachi Jamison" w:date="2023-11-06T14:36:00Z" w:id="4662"/>
              <w:rFonts w:asciiTheme="minorHAnsi" w:hAnsiTheme="minorHAnsi" w:cstheme="minorHAnsi"/>
            </w:rPr>
          </w:rPrChange>
        </w:rPr>
      </w:pPr>
      <w:del w:author="Malachi Jamison" w:date="2023-11-06T14:36:00Z" w:id="4663">
        <w:r w:rsidRPr="004A1A5C" w:rsidDel="006C021A">
          <w:rPr>
            <w:rStyle w:val="normaltextrun"/>
            <w:b/>
            <w:sz w:val="22"/>
            <w:szCs w:val="22"/>
            <w:rPrChange w:author="Zachary Cappella" w:date="2023-11-05T15:34:00Z" w:id="4664">
              <w:rPr>
                <w:rStyle w:val="normaltextrun"/>
                <w:rFonts w:asciiTheme="minorHAnsi" w:hAnsiTheme="minorHAnsi" w:cstheme="minorHAnsi"/>
                <w:b/>
                <w:bCs/>
              </w:rPr>
            </w:rPrChange>
          </w:rPr>
          <w:delText xml:space="preserve">Description: </w:delText>
        </w:r>
        <w:r w:rsidRPr="004A1A5C" w:rsidDel="006C021A">
          <w:rPr>
            <w:sz w:val="22"/>
            <w:szCs w:val="22"/>
            <w:rPrChange w:author="Zachary Cappella" w:date="2023-11-05T15:34:00Z" w:id="4665">
              <w:rPr>
                <w:rFonts w:cstheme="minorHAnsi"/>
              </w:rPr>
            </w:rPrChange>
          </w:rPr>
          <w:delText>Verify that users can input questions or requests by typing into the keyboard text box via the "Previously Asked Questions Interface Screen."</w:delText>
        </w:r>
      </w:del>
    </w:p>
    <w:p w:rsidRPr="0009091C" w:rsidR="004C482E" w:rsidDel="006C021A" w:rsidP="004C482E" w:rsidRDefault="004C482E" w14:paraId="3AE14E13" w14:textId="0E316F07">
      <w:pPr>
        <w:rPr>
          <w:del w:author="Malachi Jamison" w:date="2023-11-06T14:36:00Z" w:id="4666"/>
          <w:rStyle w:val="normaltextrun"/>
        </w:rPr>
      </w:pPr>
      <w:del w:author="Malachi Jamison" w:date="2023-11-06T14:36:00Z" w:id="4667">
        <w:r w:rsidRPr="0009091C" w:rsidDel="006C021A">
          <w:rPr>
            <w:rStyle w:val="normaltextrun"/>
            <w:b/>
          </w:rPr>
          <w:delText xml:space="preserve">Requirements: </w:delText>
        </w:r>
      </w:del>
    </w:p>
    <w:p w:rsidRPr="0009091C" w:rsidR="004C482E" w:rsidDel="006C021A" w:rsidP="004C482E" w:rsidRDefault="004C482E" w14:paraId="707CF27C" w14:textId="7F82D8FD">
      <w:pPr>
        <w:pStyle w:val="ListParagraph"/>
        <w:numPr>
          <w:ilvl w:val="0"/>
          <w:numId w:val="264"/>
        </w:numPr>
        <w:rPr>
          <w:del w:author="Malachi Jamison" w:date="2023-11-06T14:36:00Z" w:id="4668"/>
        </w:rPr>
      </w:pPr>
      <w:del w:author="Malachi Jamison" w:date="2023-11-06T14:36:00Z" w:id="4669">
        <w:r w:rsidRPr="0009091C" w:rsidDel="006C021A">
          <w:delText>The "Previously Asked Questions Interface Screen" shall feature a keyboard text box that allows users to input questions or requests by typing.</w:delText>
        </w:r>
      </w:del>
    </w:p>
    <w:p w:rsidRPr="0009091C" w:rsidR="004C482E" w:rsidDel="006C021A" w:rsidP="004C482E" w:rsidRDefault="004C482E" w14:paraId="046F791C" w14:textId="7BF1C04A">
      <w:pPr>
        <w:pStyle w:val="paragraph"/>
        <w:spacing w:before="0" w:beforeAutospacing="0" w:after="0" w:afterAutospacing="0"/>
        <w:textAlignment w:val="baseline"/>
        <w:rPr>
          <w:del w:author="Malachi Jamison" w:date="2023-11-06T14:36:00Z" w:id="4670"/>
          <w:rStyle w:val="eop"/>
          <w:sz w:val="22"/>
          <w:szCs w:val="22"/>
        </w:rPr>
      </w:pPr>
      <w:del w:author="Malachi Jamison" w:date="2023-11-06T14:36:00Z" w:id="4671">
        <w:r w:rsidRPr="0009091C" w:rsidDel="006C021A">
          <w:rPr>
            <w:rStyle w:val="normaltextrun"/>
            <w:b/>
            <w:sz w:val="22"/>
            <w:szCs w:val="22"/>
          </w:rPr>
          <w:delText>Prerequisites:</w:delText>
        </w:r>
        <w:r w:rsidRPr="0009091C" w:rsidDel="006C021A">
          <w:rPr>
            <w:rStyle w:val="eop"/>
            <w:sz w:val="22"/>
            <w:szCs w:val="22"/>
          </w:rPr>
          <w:delText> </w:delText>
        </w:r>
      </w:del>
    </w:p>
    <w:p w:rsidRPr="0009091C" w:rsidR="004C482E" w:rsidDel="006C021A" w:rsidP="004C482E" w:rsidRDefault="004C482E" w14:paraId="4385D69A" w14:textId="0E1B6329">
      <w:pPr>
        <w:pStyle w:val="ListParagraph"/>
        <w:numPr>
          <w:ilvl w:val="0"/>
          <w:numId w:val="265"/>
        </w:numPr>
        <w:rPr>
          <w:del w:author="Malachi Jamison" w:date="2023-11-06T14:36:00Z" w:id="4672"/>
        </w:rPr>
      </w:pPr>
      <w:del w:author="Malachi Jamison" w:date="2023-11-06T14:36:00Z" w:id="4673">
        <w:r w:rsidRPr="0009091C" w:rsidDel="006C021A">
          <w:delText>The user is logged in to the CogniOpen application.</w:delText>
        </w:r>
      </w:del>
    </w:p>
    <w:p w:rsidRPr="0009091C" w:rsidR="004C482E" w:rsidDel="006C021A" w:rsidP="004C482E" w:rsidRDefault="004C482E" w14:paraId="0086AAF7" w14:textId="67EE4669">
      <w:pPr>
        <w:pStyle w:val="ListParagraph"/>
        <w:numPr>
          <w:ilvl w:val="0"/>
          <w:numId w:val="265"/>
        </w:numPr>
        <w:rPr>
          <w:del w:author="Malachi Jamison" w:date="2023-11-06T14:36:00Z" w:id="4674"/>
        </w:rPr>
      </w:pPr>
      <w:del w:author="Malachi Jamison" w:date="2023-11-06T14:36:00Z" w:id="4675">
        <w:r w:rsidRPr="0009091C" w:rsidDel="006C021A">
          <w:delText>The "Previously Asked Questions Interface Screen" is accessible from the home screen.</w:delText>
        </w:r>
      </w:del>
    </w:p>
    <w:p w:rsidRPr="0009091C" w:rsidR="004C482E" w:rsidDel="006C021A" w:rsidP="004C482E" w:rsidRDefault="004C482E" w14:paraId="4959711D" w14:textId="4541F9A3">
      <w:pPr>
        <w:pStyle w:val="paragraph"/>
        <w:spacing w:before="0" w:beforeAutospacing="0" w:after="0" w:afterAutospacing="0"/>
        <w:textAlignment w:val="baseline"/>
        <w:rPr>
          <w:del w:author="Malachi Jamison" w:date="2023-11-06T14:36:00Z" w:id="4676"/>
          <w:rStyle w:val="eop"/>
          <w:sz w:val="22"/>
          <w:szCs w:val="22"/>
        </w:rPr>
      </w:pPr>
      <w:del w:author="Malachi Jamison" w:date="2023-11-06T14:36:00Z" w:id="4677">
        <w:r w:rsidRPr="0009091C" w:rsidDel="006C021A">
          <w:rPr>
            <w:rStyle w:val="normaltextrun"/>
            <w:b/>
            <w:sz w:val="22"/>
            <w:szCs w:val="22"/>
          </w:rPr>
          <w:delText>Test Data:</w:delText>
        </w:r>
        <w:r w:rsidRPr="0009091C" w:rsidDel="006C021A">
          <w:rPr>
            <w:rStyle w:val="eop"/>
            <w:sz w:val="22"/>
            <w:szCs w:val="22"/>
          </w:rPr>
          <w:delText> </w:delText>
        </w:r>
      </w:del>
    </w:p>
    <w:p w:rsidRPr="0009091C" w:rsidR="004C482E" w:rsidDel="006C021A" w:rsidP="004C482E" w:rsidRDefault="004C482E" w14:paraId="075545E6" w14:textId="5F6B983C">
      <w:pPr>
        <w:pStyle w:val="ListParagraph"/>
        <w:numPr>
          <w:ilvl w:val="0"/>
          <w:numId w:val="266"/>
        </w:numPr>
        <w:rPr>
          <w:del w:author="Malachi Jamison" w:date="2023-11-06T14:36:00Z" w:id="4678"/>
          <w:sz w:val="18"/>
          <w:szCs w:val="18"/>
        </w:rPr>
      </w:pPr>
      <w:del w:author="Malachi Jamison" w:date="2023-11-06T14:36:00Z" w:id="4679">
        <w:r w:rsidRPr="0009091C" w:rsidDel="006C021A">
          <w:delText xml:space="preserve">Text input via the keyboard text box. E.g., What was my last conversation with John? </w:delText>
        </w:r>
      </w:del>
    </w:p>
    <w:p w:rsidRPr="0009091C" w:rsidR="004C482E" w:rsidDel="006C021A" w:rsidP="004C482E" w:rsidRDefault="004C482E" w14:paraId="6D6737C2" w14:textId="7659C7B9">
      <w:pPr>
        <w:pStyle w:val="paragraph"/>
        <w:spacing w:before="0" w:beforeAutospacing="0" w:after="0" w:afterAutospacing="0"/>
        <w:textAlignment w:val="baseline"/>
        <w:rPr>
          <w:del w:author="Malachi Jamison" w:date="2023-11-06T14:36:00Z" w:id="4680"/>
          <w:sz w:val="18"/>
          <w:szCs w:val="18"/>
        </w:rPr>
      </w:pPr>
      <w:del w:author="Malachi Jamison" w:date="2023-11-06T14:36:00Z" w:id="4681">
        <w:r w:rsidRPr="0009091C" w:rsidDel="006C021A">
          <w:rPr>
            <w:rStyle w:val="normaltextrun"/>
            <w:b/>
            <w:sz w:val="22"/>
            <w:szCs w:val="22"/>
          </w:rPr>
          <w:delText>Test Steps:</w:delText>
        </w:r>
      </w:del>
    </w:p>
    <w:p w:rsidRPr="0009091C" w:rsidR="004C482E" w:rsidDel="006C021A" w:rsidP="004C482E" w:rsidRDefault="004C482E" w14:paraId="2BD2F7F4" w14:textId="319803F6">
      <w:pPr>
        <w:pStyle w:val="ListParagraph"/>
        <w:numPr>
          <w:ilvl w:val="0"/>
          <w:numId w:val="273"/>
        </w:numPr>
        <w:rPr>
          <w:del w:author="Malachi Jamison" w:date="2023-11-06T14:36:00Z" w:id="4682"/>
        </w:rPr>
      </w:pPr>
      <w:del w:author="Malachi Jamison" w:date="2023-11-06T14:36:00Z" w:id="4683">
        <w:r w:rsidRPr="0009091C" w:rsidDel="006C021A">
          <w:delText>Launch the CogniOpen application from the device.</w:delText>
        </w:r>
      </w:del>
    </w:p>
    <w:p w:rsidRPr="0009091C" w:rsidR="004C482E" w:rsidDel="006C021A" w:rsidP="004C482E" w:rsidRDefault="004C482E" w14:paraId="577F0376" w14:textId="443EA02B">
      <w:pPr>
        <w:pStyle w:val="ListParagraph"/>
        <w:numPr>
          <w:ilvl w:val="0"/>
          <w:numId w:val="273"/>
        </w:numPr>
        <w:rPr>
          <w:del w:author="Malachi Jamison" w:date="2023-11-06T14:36:00Z" w:id="4684"/>
        </w:rPr>
      </w:pPr>
      <w:del w:author="Malachi Jamison" w:date="2023-11-06T14:36:00Z" w:id="4685">
        <w:r w:rsidRPr="0009091C" w:rsidDel="006C021A">
          <w:delText>Log in to the application using valid credentials if not already logged in.</w:delText>
        </w:r>
      </w:del>
    </w:p>
    <w:p w:rsidRPr="0009091C" w:rsidR="004C482E" w:rsidDel="006C021A" w:rsidP="004C482E" w:rsidRDefault="004C482E" w14:paraId="3EB4AC12" w14:textId="7080DE4D">
      <w:pPr>
        <w:pStyle w:val="ListParagraph"/>
        <w:numPr>
          <w:ilvl w:val="0"/>
          <w:numId w:val="273"/>
        </w:numPr>
        <w:rPr>
          <w:del w:author="Malachi Jamison" w:date="2023-11-06T14:36:00Z" w:id="4686"/>
        </w:rPr>
      </w:pPr>
      <w:del w:author="Malachi Jamison" w:date="2023-11-06T14:36:00Z" w:id="4687">
        <w:r w:rsidRPr="0009091C" w:rsidDel="006C021A">
          <w:delText>Navigate to the "Previously Asked Questions Interface Screen" from the home screen.</w:delText>
        </w:r>
      </w:del>
    </w:p>
    <w:p w:rsidRPr="0009091C" w:rsidR="004C482E" w:rsidDel="006C021A" w:rsidP="004C482E" w:rsidRDefault="004C482E" w14:paraId="3439FF17" w14:textId="30F012B8">
      <w:pPr>
        <w:pStyle w:val="ListParagraph"/>
        <w:numPr>
          <w:ilvl w:val="0"/>
          <w:numId w:val="273"/>
        </w:numPr>
        <w:rPr>
          <w:del w:author="Malachi Jamison" w:date="2023-11-06T14:36:00Z" w:id="4688"/>
        </w:rPr>
      </w:pPr>
      <w:del w:author="Malachi Jamison" w:date="2023-11-06T14:36:00Z" w:id="4689">
        <w:r w:rsidRPr="0009091C" w:rsidDel="006C021A">
          <w:delText>Locate the keyboard text box for input on the screen.</w:delText>
        </w:r>
      </w:del>
    </w:p>
    <w:p w:rsidRPr="0009091C" w:rsidR="004C482E" w:rsidDel="006C021A" w:rsidP="004C482E" w:rsidRDefault="004C482E" w14:paraId="2FFBD2F3" w14:textId="0E92A12D">
      <w:pPr>
        <w:pStyle w:val="ListParagraph"/>
        <w:numPr>
          <w:ilvl w:val="0"/>
          <w:numId w:val="273"/>
        </w:numPr>
        <w:rPr>
          <w:del w:author="Malachi Jamison" w:date="2023-11-06T14:36:00Z" w:id="4690"/>
        </w:rPr>
      </w:pPr>
      <w:del w:author="Malachi Jamison" w:date="2023-11-06T14:36:00Z" w:id="4691">
        <w:r w:rsidRPr="0009091C" w:rsidDel="006C021A">
          <w:delText>Type a question or request into the keyboard text box.</w:delText>
        </w:r>
      </w:del>
    </w:p>
    <w:p w:rsidRPr="0009091C" w:rsidR="004C482E" w:rsidDel="006C021A" w:rsidP="004C482E" w:rsidRDefault="004C482E" w14:paraId="6AD87397" w14:textId="2433CF82">
      <w:pPr>
        <w:pStyle w:val="ListParagraph"/>
        <w:numPr>
          <w:ilvl w:val="0"/>
          <w:numId w:val="273"/>
        </w:numPr>
        <w:rPr>
          <w:del w:author="Malachi Jamison" w:date="2023-11-06T14:36:00Z" w:id="4692"/>
        </w:rPr>
      </w:pPr>
      <w:del w:author="Malachi Jamison" w:date="2023-11-06T14:36:00Z" w:id="4693">
        <w:r w:rsidRPr="0009091C" w:rsidDel="006C021A">
          <w:delText>Check that the typed question or request is displayed on the screen.</w:delText>
        </w:r>
      </w:del>
    </w:p>
    <w:p w:rsidRPr="0009091C" w:rsidR="004C482E" w:rsidDel="006C021A" w:rsidP="004C482E" w:rsidRDefault="004C482E" w14:paraId="0CD7545B" w14:textId="5DB67F53">
      <w:pPr>
        <w:pStyle w:val="paragraph"/>
        <w:spacing w:before="0" w:beforeAutospacing="0" w:after="0" w:afterAutospacing="0"/>
        <w:textAlignment w:val="baseline"/>
        <w:rPr>
          <w:del w:author="Malachi Jamison" w:date="2023-11-06T14:36:00Z" w:id="4694"/>
          <w:b/>
          <w:sz w:val="22"/>
          <w:szCs w:val="22"/>
        </w:rPr>
      </w:pPr>
      <w:del w:author="Malachi Jamison" w:date="2023-11-06T14:36:00Z" w:id="4695">
        <w:r w:rsidRPr="0009091C" w:rsidDel="006C021A">
          <w:rPr>
            <w:rStyle w:val="normaltextrun"/>
            <w:b/>
            <w:sz w:val="22"/>
            <w:szCs w:val="22"/>
          </w:rPr>
          <w:delText xml:space="preserve">Expected Results: </w:delText>
        </w:r>
      </w:del>
    </w:p>
    <w:p w:rsidRPr="0009091C" w:rsidR="004C482E" w:rsidDel="006C021A" w:rsidP="004C482E" w:rsidRDefault="004C482E" w14:paraId="3BCBDB22" w14:textId="210EE9C7">
      <w:pPr>
        <w:pStyle w:val="ListParagraph"/>
        <w:numPr>
          <w:ilvl w:val="0"/>
          <w:numId w:val="267"/>
        </w:numPr>
        <w:rPr>
          <w:del w:author="Malachi Jamison" w:date="2023-11-06T14:36:00Z" w:id="4696"/>
        </w:rPr>
      </w:pPr>
      <w:del w:author="Malachi Jamison" w:date="2023-11-06T14:36:00Z" w:id="4697">
        <w:r w:rsidRPr="0009091C" w:rsidDel="006C021A">
          <w:delText>Users can successfully input questions or requests by typing into the keyboard text box, and the text is displayed on the screen.</w:delText>
        </w:r>
      </w:del>
    </w:p>
    <w:p w:rsidRPr="0009091C" w:rsidR="004C482E" w:rsidDel="006C021A" w:rsidP="004C482E" w:rsidRDefault="004C482E" w14:paraId="16A28A69" w14:textId="46EAC6DB">
      <w:pPr>
        <w:pStyle w:val="paragraph"/>
        <w:spacing w:before="0" w:beforeAutospacing="0" w:after="0" w:afterAutospacing="0"/>
        <w:textAlignment w:val="baseline"/>
        <w:rPr>
          <w:del w:author="Malachi Jamison" w:date="2023-11-06T14:36:00Z" w:id="4698"/>
          <w:sz w:val="18"/>
          <w:szCs w:val="18"/>
        </w:rPr>
      </w:pPr>
      <w:del w:author="Malachi Jamison" w:date="2023-11-06T14:36:00Z" w:id="4699">
        <w:r w:rsidRPr="0009091C" w:rsidDel="006C021A">
          <w:rPr>
            <w:rStyle w:val="normaltextrun"/>
            <w:b/>
            <w:sz w:val="22"/>
            <w:szCs w:val="22"/>
          </w:rPr>
          <w:delText>Test Environment:</w:delText>
        </w:r>
        <w:r w:rsidRPr="0009091C" w:rsidDel="006C021A">
          <w:rPr>
            <w:rStyle w:val="eop"/>
            <w:sz w:val="22"/>
            <w:szCs w:val="22"/>
          </w:rPr>
          <w:delText> </w:delText>
        </w:r>
      </w:del>
    </w:p>
    <w:p w:rsidRPr="0009091C" w:rsidR="004C482E" w:rsidDel="006C021A" w:rsidP="004C482E" w:rsidRDefault="004C482E" w14:paraId="74A49690" w14:textId="0980A467">
      <w:pPr>
        <w:pStyle w:val="paragraph"/>
        <w:numPr>
          <w:ilvl w:val="0"/>
          <w:numId w:val="269"/>
        </w:numPr>
        <w:spacing w:before="0" w:beforeAutospacing="0" w:after="0" w:afterAutospacing="0"/>
        <w:textAlignment w:val="baseline"/>
        <w:rPr>
          <w:del w:author="Malachi Jamison" w:date="2023-11-06T14:36:00Z" w:id="4700"/>
          <w:sz w:val="22"/>
          <w:szCs w:val="22"/>
        </w:rPr>
      </w:pPr>
      <w:del w:author="Malachi Jamison" w:date="2023-11-06T14:36:00Z" w:id="4701">
        <w:r w:rsidRPr="006C4B45" w:rsidDel="006C021A">
          <w:rPr>
            <w:rStyle w:val="normaltextrun"/>
            <w:sz w:val="22"/>
            <w:szCs w:val="22"/>
          </w:rPr>
          <w:delText>Device: &lt;fill out when test environment is created&gt;</w:delText>
        </w:r>
        <w:r w:rsidRPr="006C4B45" w:rsidDel="006C021A">
          <w:rPr>
            <w:rStyle w:val="eop"/>
            <w:sz w:val="22"/>
            <w:szCs w:val="22"/>
          </w:rPr>
          <w:delText> </w:delText>
        </w:r>
      </w:del>
    </w:p>
    <w:p w:rsidRPr="006C4B45" w:rsidR="004C482E" w:rsidDel="006C021A" w:rsidP="004C482E" w:rsidRDefault="004C482E" w14:paraId="693109E5" w14:textId="4E513EB3">
      <w:pPr>
        <w:pStyle w:val="paragraph"/>
        <w:numPr>
          <w:ilvl w:val="0"/>
          <w:numId w:val="269"/>
        </w:numPr>
        <w:spacing w:before="0" w:beforeAutospacing="0" w:after="0" w:afterAutospacing="0"/>
        <w:textAlignment w:val="baseline"/>
        <w:rPr>
          <w:del w:author="Malachi Jamison" w:date="2023-11-06T14:36:00Z" w:id="4702"/>
          <w:sz w:val="22"/>
          <w:szCs w:val="22"/>
        </w:rPr>
      </w:pPr>
      <w:del w:author="Malachi Jamison" w:date="2023-11-06T14:36:00Z" w:id="4703">
        <w:r w:rsidRPr="006C4B45" w:rsidDel="006C021A">
          <w:rPr>
            <w:rStyle w:val="normaltextrun"/>
            <w:sz w:val="22"/>
            <w:szCs w:val="22"/>
          </w:rPr>
          <w:delText>Application Version: &lt;fill out when we release a version of CogniOpen&gt;</w:delText>
        </w:r>
        <w:r w:rsidRPr="006C4B45" w:rsidDel="006C021A">
          <w:rPr>
            <w:rStyle w:val="eop"/>
            <w:sz w:val="22"/>
            <w:szCs w:val="22"/>
          </w:rPr>
          <w:delText> </w:delText>
        </w:r>
      </w:del>
    </w:p>
    <w:p w:rsidR="006C4B45" w:rsidDel="006C021A" w:rsidP="004C482E" w:rsidRDefault="006C4B45" w14:paraId="4CD7FA5B" w14:textId="1DDF32CB">
      <w:pPr>
        <w:pStyle w:val="paragraph"/>
        <w:spacing w:before="0" w:beforeAutospacing="0" w:after="0" w:afterAutospacing="0"/>
        <w:textAlignment w:val="baseline"/>
        <w:rPr>
          <w:ins w:author="Zachary Cappella" w:date="2023-10-13T13:10:00Z" w:id="4704"/>
          <w:del w:author="Malachi Jamison" w:date="2023-11-06T14:36:00Z" w:id="4705"/>
          <w:rStyle w:val="normaltextrun"/>
          <w:b/>
          <w:bCs/>
          <w:sz w:val="22"/>
          <w:szCs w:val="22"/>
        </w:rPr>
      </w:pPr>
    </w:p>
    <w:p w:rsidRPr="0009091C" w:rsidR="004C482E" w:rsidDel="006C021A" w:rsidP="004C482E" w:rsidRDefault="004C482E" w14:paraId="19559280" w14:textId="1CF459BC">
      <w:pPr>
        <w:pStyle w:val="paragraph"/>
        <w:spacing w:before="0" w:beforeAutospacing="0" w:after="0" w:afterAutospacing="0"/>
        <w:textAlignment w:val="baseline"/>
        <w:rPr>
          <w:del w:author="Malachi Jamison" w:date="2023-11-06T14:36:00Z" w:id="4706"/>
          <w:rStyle w:val="eop"/>
          <w:sz w:val="22"/>
          <w:szCs w:val="22"/>
        </w:rPr>
      </w:pPr>
      <w:del w:author="Malachi Jamison" w:date="2023-11-06T14:36:00Z" w:id="4707">
        <w:r w:rsidRPr="0009091C" w:rsidDel="006C021A">
          <w:rPr>
            <w:rStyle w:val="normaltextrun"/>
            <w:b/>
            <w:sz w:val="22"/>
            <w:szCs w:val="22"/>
          </w:rPr>
          <w:delText>Pass/Fail Criteria:</w:delText>
        </w:r>
        <w:r w:rsidRPr="0009091C" w:rsidDel="006C021A">
          <w:rPr>
            <w:rStyle w:val="eop"/>
            <w:sz w:val="22"/>
            <w:szCs w:val="22"/>
          </w:rPr>
          <w:delText> </w:delText>
        </w:r>
      </w:del>
    </w:p>
    <w:p w:rsidRPr="0009091C" w:rsidR="004C482E" w:rsidDel="006C021A" w:rsidP="004C482E" w:rsidRDefault="004C482E" w14:paraId="02E1F918" w14:textId="387B09AA">
      <w:pPr>
        <w:pStyle w:val="paragraph"/>
        <w:numPr>
          <w:ilvl w:val="0"/>
          <w:numId w:val="270"/>
        </w:numPr>
        <w:spacing w:before="0" w:beforeAutospacing="0" w:after="0" w:afterAutospacing="0"/>
        <w:textAlignment w:val="baseline"/>
        <w:rPr>
          <w:del w:author="Malachi Jamison" w:date="2023-11-06T14:36:00Z" w:id="4708"/>
          <w:sz w:val="22"/>
          <w:szCs w:val="22"/>
        </w:rPr>
      </w:pPr>
      <w:del w:author="Malachi Jamison" w:date="2023-11-06T14:36:00Z" w:id="4709">
        <w:r w:rsidRPr="0009091C" w:rsidDel="006C021A">
          <w:rPr>
            <w:sz w:val="22"/>
            <w:szCs w:val="22"/>
          </w:rPr>
          <w:delText>Pass: Users can input questions or requests via the keyboard, and the typed text is displayed accurately.</w:delText>
        </w:r>
      </w:del>
    </w:p>
    <w:p w:rsidRPr="0009091C" w:rsidR="004C482E" w:rsidDel="006C021A" w:rsidP="004C482E" w:rsidRDefault="004C482E" w14:paraId="321DB0DC" w14:textId="3429490A">
      <w:pPr>
        <w:pStyle w:val="paragraph"/>
        <w:numPr>
          <w:ilvl w:val="0"/>
          <w:numId w:val="270"/>
        </w:numPr>
        <w:spacing w:before="0" w:beforeAutospacing="0" w:after="0" w:afterAutospacing="0"/>
        <w:textAlignment w:val="baseline"/>
        <w:rPr>
          <w:del w:author="Malachi Jamison" w:date="2023-11-06T14:36:00Z" w:id="4710"/>
          <w:sz w:val="22"/>
          <w:szCs w:val="22"/>
        </w:rPr>
      </w:pPr>
      <w:del w:author="Malachi Jamison" w:date="2023-11-06T14:36:00Z" w:id="4711">
        <w:r w:rsidRPr="0009091C" w:rsidDel="006C021A">
          <w:rPr>
            <w:sz w:val="22"/>
            <w:szCs w:val="22"/>
          </w:rPr>
          <w:delText>Fail: If there are issues with keyboard input or if the typed text does not appear as expected.</w:delText>
        </w:r>
      </w:del>
    </w:p>
    <w:p w:rsidRPr="0009091C" w:rsidR="004C482E" w:rsidDel="006C021A" w:rsidP="004C482E" w:rsidRDefault="004C482E" w14:paraId="3816C908" w14:textId="2EE3E30B">
      <w:pPr>
        <w:pStyle w:val="paragraph"/>
        <w:spacing w:before="0" w:beforeAutospacing="0" w:after="0" w:afterAutospacing="0"/>
        <w:textAlignment w:val="baseline"/>
        <w:rPr>
          <w:del w:author="Malachi Jamison" w:date="2023-11-06T14:36:00Z" w:id="4712"/>
          <w:sz w:val="18"/>
          <w:szCs w:val="18"/>
        </w:rPr>
      </w:pPr>
    </w:p>
    <w:p w:rsidRPr="0009091C" w:rsidR="004C482E" w:rsidDel="006C021A" w:rsidP="004C482E" w:rsidRDefault="004C482E" w14:paraId="5D2B11F8" w14:textId="1959387C">
      <w:pPr>
        <w:pStyle w:val="paragraph"/>
        <w:spacing w:before="0" w:beforeAutospacing="0" w:after="0" w:afterAutospacing="0"/>
        <w:textAlignment w:val="baseline"/>
        <w:rPr>
          <w:del w:author="Malachi Jamison" w:date="2023-11-06T14:36:00Z" w:id="4713"/>
          <w:sz w:val="22"/>
          <w:szCs w:val="22"/>
        </w:rPr>
      </w:pPr>
      <w:del w:author="Malachi Jamison" w:date="2023-11-06T14:36:00Z" w:id="4714">
        <w:r w:rsidRPr="0009091C" w:rsidDel="006C021A">
          <w:rPr>
            <w:rStyle w:val="normaltextrun"/>
            <w:b/>
            <w:sz w:val="22"/>
            <w:szCs w:val="22"/>
          </w:rPr>
          <w:delText>Assumptions: </w:delText>
        </w:r>
        <w:r w:rsidRPr="0009091C" w:rsidDel="006C021A">
          <w:rPr>
            <w:rStyle w:val="eop"/>
            <w:sz w:val="22"/>
            <w:szCs w:val="22"/>
          </w:rPr>
          <w:delText> </w:delText>
        </w:r>
      </w:del>
    </w:p>
    <w:p w:rsidRPr="0009091C" w:rsidR="004C482E" w:rsidDel="006C021A" w:rsidP="004C482E" w:rsidRDefault="004C482E" w14:paraId="585D3DAB" w14:textId="29DAA31A">
      <w:pPr>
        <w:pStyle w:val="ListParagraph"/>
        <w:numPr>
          <w:ilvl w:val="0"/>
          <w:numId w:val="268"/>
        </w:numPr>
        <w:rPr>
          <w:del w:author="Malachi Jamison" w:date="2023-11-06T14:36:00Z" w:id="4715"/>
        </w:rPr>
      </w:pPr>
      <w:del w:author="Malachi Jamison" w:date="2023-11-06T14:36:00Z" w:id="4716">
        <w:r w:rsidRPr="0009091C" w:rsidDel="006C021A">
          <w:delText>The user is already logged in.</w:delText>
        </w:r>
      </w:del>
    </w:p>
    <w:p w:rsidRPr="0009091C" w:rsidR="004C482E" w:rsidDel="006C021A" w:rsidP="004C482E" w:rsidRDefault="004C482E" w14:paraId="0C13BC84" w14:textId="5037A3D0">
      <w:pPr>
        <w:pStyle w:val="ListParagraph"/>
        <w:numPr>
          <w:ilvl w:val="0"/>
          <w:numId w:val="268"/>
        </w:numPr>
        <w:rPr>
          <w:del w:author="Malachi Jamison" w:date="2023-11-06T14:36:00Z" w:id="4717"/>
        </w:rPr>
      </w:pPr>
      <w:del w:author="Malachi Jamison" w:date="2023-11-06T14:36:00Z" w:id="4718">
        <w:r w:rsidRPr="0009091C" w:rsidDel="006C021A">
          <w:delText>The device has a working keyboard input method.</w:delText>
        </w:r>
      </w:del>
    </w:p>
    <w:p w:rsidR="00287958" w:rsidDel="006C021A" w:rsidP="004C482E" w:rsidRDefault="006C021A" w14:paraId="79F82FBB" w14:textId="2ED84D5A">
      <w:pPr>
        <w:rPr>
          <w:del w:author="Malachi Jamison" w:date="2023-11-06T14:36:00Z" w:id="4719"/>
          <w:rStyle w:val="normaltextrun"/>
          <w:b/>
          <w:bCs/>
        </w:rPr>
      </w:pPr>
      <w:ins w:author="Zachary Cappella" w:date="2023-10-13T12:49:00Z" w:id="4720">
        <w:del w:author="Malachi Jamison" w:date="2023-11-06T14:36:00Z" w:id="4721">
          <w:r w:rsidDel="006C021A">
            <w:rPr>
              <w:rStyle w:val="normaltextrun"/>
              <w:b/>
              <w:bCs/>
              <w:noProof/>
            </w:rPr>
            <w:pict w14:anchorId="6A4C93E4">
              <v:rect id="_x0000_i1064" style="width:468pt;height:.05pt;mso-width-percent:0;mso-height-percent:0;mso-width-percent:0;mso-height-percent:0" alt="" o:hr="t" o:hrstd="t" o:hralign="center" fillcolor="#a0a0a0" stroked="f"/>
            </w:pict>
          </w:r>
        </w:del>
      </w:ins>
    </w:p>
    <w:p w:rsidR="004C482E" w:rsidDel="006C021A" w:rsidP="004C482E" w:rsidRDefault="004C482E" w14:paraId="3EA475B5" w14:textId="438F4CB5">
      <w:pPr>
        <w:rPr>
          <w:del w:author="Malachi Jamison" w:date="2023-11-06T14:36:00Z" w:id="4722"/>
        </w:rPr>
      </w:pPr>
      <w:del w:author="Malachi Jamison" w:date="2023-11-06T14:36:00Z" w:id="4723">
        <w:r w:rsidRPr="0009091C" w:rsidDel="006C021A">
          <w:rPr>
            <w:rStyle w:val="normaltextrun"/>
            <w:b/>
          </w:rPr>
          <w:delText>Attachments:</w:delText>
        </w:r>
      </w:del>
    </w:p>
    <w:p w:rsidR="00A14B96" w:rsidDel="006C021A" w:rsidRDefault="00691FB4" w14:paraId="1375F72D" w14:textId="46D90040">
      <w:pPr>
        <w:rPr>
          <w:del w:author="Malachi Jamison" w:date="2023-11-06T14:36:00Z" w:id="4724"/>
        </w:rPr>
        <w:pPrChange w:author="Zachary Cappella" w:date="2023-11-05T15:34:00Z" w:id="4725">
          <w:pPr>
            <w:pStyle w:val="Heading4"/>
          </w:pPr>
        </w:pPrChange>
      </w:pPr>
      <w:del w:author="Malachi Jamison" w:date="2023-11-06T14:36:00Z" w:id="4726">
        <w:r w:rsidDel="006C021A">
          <w:delText>3.1.11.4 No Recent Ques</w:delText>
        </w:r>
        <w:r w:rsidDel="006C021A" w:rsidR="00E30501">
          <w:delText xml:space="preserve">tions/Requests </w:delText>
        </w:r>
      </w:del>
    </w:p>
    <w:p w:rsidRPr="0009091C" w:rsidR="001407C5" w:rsidDel="006C021A" w:rsidP="001407C5" w:rsidRDefault="001407C5" w14:paraId="52E9103C" w14:textId="75D01B42">
      <w:pPr>
        <w:pStyle w:val="paragraph"/>
        <w:spacing w:before="0" w:beforeAutospacing="0" w:after="0" w:afterAutospacing="0"/>
        <w:textAlignment w:val="baseline"/>
        <w:rPr>
          <w:del w:author="Malachi Jamison" w:date="2023-11-06T14:36:00Z" w:id="4727"/>
          <w:sz w:val="22"/>
          <w:szCs w:val="22"/>
        </w:rPr>
      </w:pPr>
      <w:del w:author="Malachi Jamison" w:date="2023-11-06T14:36:00Z" w:id="4728">
        <w:r w:rsidRPr="0009091C" w:rsidDel="006C021A">
          <w:rPr>
            <w:rStyle w:val="normaltextrun"/>
            <w:b/>
          </w:rPr>
          <w:delText xml:space="preserve">Test Case Link: </w:delText>
        </w:r>
        <w:r w:rsidRPr="0009091C" w:rsidDel="006C021A">
          <w:rPr>
            <w:rStyle w:val="normaltextrun"/>
            <w:sz w:val="22"/>
            <w:szCs w:val="22"/>
          </w:rPr>
          <w:delText>&lt;will update when test ADO ticket is created&gt;</w:delText>
        </w:r>
        <w:r w:rsidRPr="0009091C" w:rsidDel="006C021A">
          <w:rPr>
            <w:rStyle w:val="eop"/>
            <w:sz w:val="22"/>
            <w:szCs w:val="22"/>
          </w:rPr>
          <w:delText> </w:delText>
        </w:r>
      </w:del>
    </w:p>
    <w:p w:rsidRPr="004A1A5C" w:rsidR="001407C5" w:rsidDel="006C021A" w:rsidP="001407C5" w:rsidRDefault="001407C5" w14:paraId="5220A084" w14:textId="5EC30869">
      <w:pPr>
        <w:pStyle w:val="paragraph"/>
        <w:spacing w:before="0" w:beforeAutospacing="0" w:after="0" w:afterAutospacing="0"/>
        <w:textAlignment w:val="baseline"/>
        <w:rPr>
          <w:del w:author="Malachi Jamison" w:date="2023-11-06T14:36:00Z" w:id="4729"/>
          <w:rStyle w:val="normaltextrun"/>
          <w:b/>
          <w:sz w:val="22"/>
          <w:szCs w:val="22"/>
          <w:rPrChange w:author="Zachary Cappella" w:date="2023-11-05T15:34:00Z" w:id="4730">
            <w:rPr>
              <w:del w:author="Malachi Jamison" w:date="2023-11-06T14:36:00Z" w:id="4731"/>
              <w:rStyle w:val="normaltextrun"/>
              <w:rFonts w:asciiTheme="minorHAnsi" w:hAnsiTheme="minorHAnsi" w:cstheme="minorHAnsi"/>
              <w:b/>
              <w:bCs/>
            </w:rPr>
          </w:rPrChange>
        </w:rPr>
      </w:pPr>
      <w:del w:author="Malachi Jamison" w:date="2023-11-06T14:36:00Z" w:id="4732">
        <w:r w:rsidRPr="004A1A5C" w:rsidDel="006C021A">
          <w:rPr>
            <w:rStyle w:val="normaltextrun"/>
            <w:b/>
            <w:sz w:val="22"/>
            <w:szCs w:val="22"/>
            <w:rPrChange w:author="Zachary Cappella" w:date="2023-11-05T15:34:00Z" w:id="4733">
              <w:rPr>
                <w:rStyle w:val="normaltextrun"/>
                <w:rFonts w:asciiTheme="minorHAnsi" w:hAnsiTheme="minorHAnsi" w:cstheme="minorHAnsi"/>
                <w:b/>
                <w:bCs/>
              </w:rPr>
            </w:rPrChange>
          </w:rPr>
          <w:delText>Test Case Name:</w:delText>
        </w:r>
        <w:r w:rsidRPr="004A1A5C" w:rsidDel="006C021A">
          <w:rPr>
            <w:rStyle w:val="normaltextrun"/>
            <w:sz w:val="22"/>
            <w:szCs w:val="22"/>
            <w:rPrChange w:author="Zachary Cappella" w:date="2023-11-05T15:34:00Z" w:id="4734">
              <w:rPr>
                <w:rStyle w:val="normaltextrun"/>
                <w:rFonts w:asciiTheme="minorHAnsi" w:hAnsiTheme="minorHAnsi" w:cstheme="minorHAnsi"/>
              </w:rPr>
            </w:rPrChange>
          </w:rPr>
          <w:delText xml:space="preserve"> </w:delText>
        </w:r>
        <w:r w:rsidRPr="004A1A5C" w:rsidDel="006C021A">
          <w:rPr>
            <w:sz w:val="22"/>
            <w:szCs w:val="22"/>
            <w:rPrChange w:author="Zachary Cappella" w:date="2023-11-05T15:34:00Z" w:id="4735">
              <w:rPr>
                <w:rFonts w:cstheme="minorHAnsi"/>
              </w:rPr>
            </w:rPrChange>
          </w:rPr>
          <w:delText>No Recent Questions/Requests</w:delText>
        </w:r>
      </w:del>
    </w:p>
    <w:p w:rsidRPr="0009091C" w:rsidR="001407C5" w:rsidDel="006C021A" w:rsidP="001407C5" w:rsidRDefault="001407C5" w14:paraId="48BAD62C" w14:textId="03F820D6">
      <w:pPr>
        <w:rPr>
          <w:del w:author="Malachi Jamison" w:date="2023-11-06T14:36:00Z" w:id="4736"/>
        </w:rPr>
      </w:pPr>
      <w:del w:author="Malachi Jamison" w:date="2023-11-06T14:36:00Z" w:id="4737">
        <w:r w:rsidRPr="0009091C" w:rsidDel="006C021A">
          <w:rPr>
            <w:rStyle w:val="normaltextrun"/>
            <w:b/>
          </w:rPr>
          <w:delText xml:space="preserve">Description: </w:delText>
        </w:r>
        <w:r w:rsidRPr="0009091C" w:rsidDel="006C021A">
          <w:delText>Verify the behavior when there are no recent questions or requests to display on the "Previously Asked Questions Interface Screen."</w:delText>
        </w:r>
      </w:del>
    </w:p>
    <w:p w:rsidRPr="0009091C" w:rsidR="001407C5" w:rsidDel="006C021A" w:rsidP="001407C5" w:rsidRDefault="001407C5" w14:paraId="42B7373E" w14:textId="4FB6E81B">
      <w:pPr>
        <w:rPr>
          <w:del w:author="Malachi Jamison" w:date="2023-11-06T14:36:00Z" w:id="4738"/>
          <w:rStyle w:val="normaltextrun"/>
        </w:rPr>
      </w:pPr>
      <w:del w:author="Malachi Jamison" w:date="2023-11-06T14:36:00Z" w:id="4739">
        <w:r w:rsidRPr="0009091C" w:rsidDel="006C021A">
          <w:rPr>
            <w:rStyle w:val="normaltextrun"/>
            <w:b/>
          </w:rPr>
          <w:delText xml:space="preserve">Requirements: </w:delText>
        </w:r>
      </w:del>
    </w:p>
    <w:p w:rsidRPr="0009091C" w:rsidR="001407C5" w:rsidDel="006C021A" w:rsidP="001407C5" w:rsidRDefault="001407C5" w14:paraId="09CF1686" w14:textId="2A998A9C">
      <w:pPr>
        <w:pStyle w:val="ListParagraph"/>
        <w:numPr>
          <w:ilvl w:val="0"/>
          <w:numId w:val="264"/>
        </w:numPr>
        <w:rPr>
          <w:del w:author="Malachi Jamison" w:date="2023-11-06T14:36:00Z" w:id="4740"/>
        </w:rPr>
      </w:pPr>
      <w:del w:author="Malachi Jamison" w:date="2023-11-06T14:36:00Z" w:id="4741">
        <w:r w:rsidRPr="0009091C" w:rsidDel="006C021A">
          <w:delText>The "Previously Asked Questions Interface Screen" shall display a list of recent questions or requests in the form of text boxes.</w:delText>
        </w:r>
      </w:del>
    </w:p>
    <w:p w:rsidRPr="0009091C" w:rsidR="001407C5" w:rsidDel="006C021A" w:rsidP="001407C5" w:rsidRDefault="001407C5" w14:paraId="689FD3B7" w14:textId="072733A0">
      <w:pPr>
        <w:pStyle w:val="paragraph"/>
        <w:spacing w:before="0" w:beforeAutospacing="0" w:after="0" w:afterAutospacing="0"/>
        <w:textAlignment w:val="baseline"/>
        <w:rPr>
          <w:del w:author="Malachi Jamison" w:date="2023-11-06T14:36:00Z" w:id="4742"/>
          <w:rStyle w:val="eop"/>
          <w:sz w:val="22"/>
          <w:szCs w:val="22"/>
        </w:rPr>
      </w:pPr>
      <w:del w:author="Malachi Jamison" w:date="2023-11-06T14:36:00Z" w:id="4743">
        <w:r w:rsidRPr="0009091C" w:rsidDel="006C021A">
          <w:rPr>
            <w:rStyle w:val="normaltextrun"/>
            <w:b/>
            <w:sz w:val="22"/>
            <w:szCs w:val="22"/>
          </w:rPr>
          <w:delText>Prerequisites:</w:delText>
        </w:r>
        <w:r w:rsidRPr="0009091C" w:rsidDel="006C021A">
          <w:rPr>
            <w:rStyle w:val="eop"/>
            <w:sz w:val="22"/>
            <w:szCs w:val="22"/>
          </w:rPr>
          <w:delText> </w:delText>
        </w:r>
      </w:del>
    </w:p>
    <w:p w:rsidRPr="0009091C" w:rsidR="001407C5" w:rsidDel="006C021A" w:rsidP="001407C5" w:rsidRDefault="001407C5" w14:paraId="568A06CB" w14:textId="04D4E6A6">
      <w:pPr>
        <w:pStyle w:val="ListParagraph"/>
        <w:numPr>
          <w:ilvl w:val="0"/>
          <w:numId w:val="265"/>
        </w:numPr>
        <w:rPr>
          <w:del w:author="Malachi Jamison" w:date="2023-11-06T14:36:00Z" w:id="4744"/>
        </w:rPr>
      </w:pPr>
      <w:del w:author="Malachi Jamison" w:date="2023-11-06T14:36:00Z" w:id="4745">
        <w:r w:rsidRPr="0009091C" w:rsidDel="006C021A">
          <w:delText>The user is logged in to the CogniOpen application.</w:delText>
        </w:r>
      </w:del>
    </w:p>
    <w:p w:rsidRPr="0009091C" w:rsidR="001407C5" w:rsidDel="006C021A" w:rsidP="001407C5" w:rsidRDefault="001407C5" w14:paraId="0833887E" w14:textId="1BD3C746">
      <w:pPr>
        <w:pStyle w:val="ListParagraph"/>
        <w:numPr>
          <w:ilvl w:val="0"/>
          <w:numId w:val="265"/>
        </w:numPr>
        <w:rPr>
          <w:del w:author="Malachi Jamison" w:date="2023-11-06T14:36:00Z" w:id="4746"/>
        </w:rPr>
      </w:pPr>
      <w:del w:author="Malachi Jamison" w:date="2023-11-06T14:36:00Z" w:id="4747">
        <w:r w:rsidRPr="0009091C" w:rsidDel="006C021A">
          <w:delText>The "Previously Asked Questions Interface Screen" is accessible from the home screen.</w:delText>
        </w:r>
      </w:del>
    </w:p>
    <w:p w:rsidRPr="0009091C" w:rsidR="001407C5" w:rsidDel="006C021A" w:rsidP="001407C5" w:rsidRDefault="001407C5" w14:paraId="3C080F15" w14:textId="348EF8BB">
      <w:pPr>
        <w:pStyle w:val="ListParagraph"/>
        <w:numPr>
          <w:ilvl w:val="0"/>
          <w:numId w:val="265"/>
        </w:numPr>
        <w:rPr>
          <w:del w:author="Malachi Jamison" w:date="2023-11-06T14:36:00Z" w:id="4748"/>
        </w:rPr>
      </w:pPr>
      <w:del w:author="Malachi Jamison" w:date="2023-11-06T14:36:00Z" w:id="4749">
        <w:r w:rsidRPr="0009091C" w:rsidDel="006C021A">
          <w:delText>There are no recent questions or requests available.</w:delText>
        </w:r>
      </w:del>
    </w:p>
    <w:p w:rsidRPr="0009091C" w:rsidR="001407C5" w:rsidDel="006C021A" w:rsidP="001407C5" w:rsidRDefault="001407C5" w14:paraId="1C377325" w14:textId="16DB15CA">
      <w:pPr>
        <w:pStyle w:val="paragraph"/>
        <w:spacing w:before="0" w:beforeAutospacing="0" w:after="0" w:afterAutospacing="0"/>
        <w:textAlignment w:val="baseline"/>
        <w:rPr>
          <w:del w:author="Malachi Jamison" w:date="2023-11-06T14:36:00Z" w:id="4750"/>
          <w:rStyle w:val="eop"/>
          <w:sz w:val="22"/>
          <w:szCs w:val="22"/>
        </w:rPr>
      </w:pPr>
      <w:del w:author="Malachi Jamison" w:date="2023-11-06T14:36:00Z" w:id="4751">
        <w:r w:rsidRPr="0009091C" w:rsidDel="006C021A">
          <w:rPr>
            <w:rStyle w:val="normaltextrun"/>
            <w:b/>
            <w:sz w:val="22"/>
            <w:szCs w:val="22"/>
          </w:rPr>
          <w:delText>Test Data:</w:delText>
        </w:r>
        <w:r w:rsidRPr="0009091C" w:rsidDel="006C021A">
          <w:rPr>
            <w:rStyle w:val="eop"/>
            <w:sz w:val="22"/>
            <w:szCs w:val="22"/>
          </w:rPr>
          <w:delText> </w:delText>
        </w:r>
      </w:del>
    </w:p>
    <w:p w:rsidRPr="0009091C" w:rsidR="001407C5" w:rsidDel="006C021A" w:rsidP="001407C5" w:rsidRDefault="001407C5" w14:paraId="1649161B" w14:textId="38B660B8">
      <w:pPr>
        <w:pStyle w:val="ListParagraph"/>
        <w:numPr>
          <w:ilvl w:val="0"/>
          <w:numId w:val="266"/>
        </w:numPr>
        <w:rPr>
          <w:del w:author="Malachi Jamison" w:date="2023-11-06T14:36:00Z" w:id="4752"/>
        </w:rPr>
      </w:pPr>
      <w:del w:author="Malachi Jamison" w:date="2023-11-06T14:36:00Z" w:id="4753">
        <w:r w:rsidRPr="0009091C" w:rsidDel="006C021A">
          <w:delText>No recent questions or requests available in the application.</w:delText>
        </w:r>
      </w:del>
    </w:p>
    <w:p w:rsidRPr="0009091C" w:rsidR="001407C5" w:rsidDel="006C021A" w:rsidP="001407C5" w:rsidRDefault="001407C5" w14:paraId="0CE1BE1D" w14:textId="45F25B9B">
      <w:pPr>
        <w:pStyle w:val="paragraph"/>
        <w:spacing w:before="0" w:beforeAutospacing="0" w:after="0" w:afterAutospacing="0"/>
        <w:textAlignment w:val="baseline"/>
        <w:rPr>
          <w:del w:author="Malachi Jamison" w:date="2023-11-06T14:36:00Z" w:id="4754"/>
          <w:sz w:val="18"/>
          <w:szCs w:val="18"/>
        </w:rPr>
      </w:pPr>
      <w:del w:author="Malachi Jamison" w:date="2023-11-06T14:36:00Z" w:id="4755">
        <w:r w:rsidRPr="0009091C" w:rsidDel="006C021A">
          <w:rPr>
            <w:rStyle w:val="normaltextrun"/>
            <w:b/>
            <w:sz w:val="22"/>
            <w:szCs w:val="22"/>
          </w:rPr>
          <w:delText>Test Steps:</w:delText>
        </w:r>
      </w:del>
    </w:p>
    <w:p w:rsidRPr="0009091C" w:rsidR="001407C5" w:rsidDel="006C021A" w:rsidP="001407C5" w:rsidRDefault="001407C5" w14:paraId="4B4709C5" w14:textId="1175A545">
      <w:pPr>
        <w:pStyle w:val="ListParagraph"/>
        <w:numPr>
          <w:ilvl w:val="0"/>
          <w:numId w:val="274"/>
        </w:numPr>
        <w:rPr>
          <w:del w:author="Malachi Jamison" w:date="2023-11-06T14:36:00Z" w:id="4756"/>
        </w:rPr>
      </w:pPr>
      <w:del w:author="Malachi Jamison" w:date="2023-11-06T14:36:00Z" w:id="4757">
        <w:r w:rsidRPr="0009091C" w:rsidDel="006C021A">
          <w:delText>Launch the CogniOpen application from the device.</w:delText>
        </w:r>
      </w:del>
    </w:p>
    <w:p w:rsidRPr="0009091C" w:rsidR="001407C5" w:rsidDel="006C021A" w:rsidP="001407C5" w:rsidRDefault="001407C5" w14:paraId="7F4E9CFC" w14:textId="0B53BC57">
      <w:pPr>
        <w:pStyle w:val="ListParagraph"/>
        <w:numPr>
          <w:ilvl w:val="0"/>
          <w:numId w:val="274"/>
        </w:numPr>
        <w:rPr>
          <w:del w:author="Malachi Jamison" w:date="2023-11-06T14:36:00Z" w:id="4758"/>
        </w:rPr>
      </w:pPr>
      <w:del w:author="Malachi Jamison" w:date="2023-11-06T14:36:00Z" w:id="4759">
        <w:r w:rsidRPr="0009091C" w:rsidDel="006C021A">
          <w:delText>Log in to the application using valid credentials if not already logged in.</w:delText>
        </w:r>
      </w:del>
    </w:p>
    <w:p w:rsidRPr="0009091C" w:rsidR="001407C5" w:rsidDel="006C021A" w:rsidP="001407C5" w:rsidRDefault="001407C5" w14:paraId="05E96843" w14:textId="4218E43F">
      <w:pPr>
        <w:pStyle w:val="ListParagraph"/>
        <w:numPr>
          <w:ilvl w:val="0"/>
          <w:numId w:val="274"/>
        </w:numPr>
        <w:rPr>
          <w:del w:author="Malachi Jamison" w:date="2023-11-06T14:36:00Z" w:id="4760"/>
        </w:rPr>
      </w:pPr>
      <w:del w:author="Malachi Jamison" w:date="2023-11-06T14:36:00Z" w:id="4761">
        <w:r w:rsidRPr="0009091C" w:rsidDel="006C021A">
          <w:delText>Ensure there are no recent questions or requests available for display on the "Previously Asked Questions Interface Screen."</w:delText>
        </w:r>
      </w:del>
    </w:p>
    <w:p w:rsidRPr="0009091C" w:rsidR="001407C5" w:rsidDel="006C021A" w:rsidP="001407C5" w:rsidRDefault="001407C5" w14:paraId="6651776D" w14:textId="232816BA">
      <w:pPr>
        <w:pStyle w:val="ListParagraph"/>
        <w:numPr>
          <w:ilvl w:val="0"/>
          <w:numId w:val="274"/>
        </w:numPr>
        <w:rPr>
          <w:del w:author="Malachi Jamison" w:date="2023-11-06T14:36:00Z" w:id="4762"/>
        </w:rPr>
      </w:pPr>
      <w:del w:author="Malachi Jamison" w:date="2023-11-06T14:36:00Z" w:id="4763">
        <w:r w:rsidRPr="0009091C" w:rsidDel="006C021A">
          <w:delText>Navigate to the "Previously Asked Questions Interface Screen" from the home screen.</w:delText>
        </w:r>
      </w:del>
    </w:p>
    <w:p w:rsidRPr="0009091C" w:rsidR="001407C5" w:rsidDel="006C021A" w:rsidP="001407C5" w:rsidRDefault="001407C5" w14:paraId="5E5F8D6D" w14:textId="64D69806">
      <w:pPr>
        <w:pStyle w:val="ListParagraph"/>
        <w:numPr>
          <w:ilvl w:val="0"/>
          <w:numId w:val="274"/>
        </w:numPr>
        <w:rPr>
          <w:del w:author="Malachi Jamison" w:date="2023-11-06T14:36:00Z" w:id="4764"/>
        </w:rPr>
      </w:pPr>
      <w:del w:author="Malachi Jamison" w:date="2023-11-06T14:36:00Z" w:id="4765">
        <w:r w:rsidRPr="0009091C" w:rsidDel="006C021A">
          <w:delText>Verify the behavior of the screen when there are no recent questions or requests to display.</w:delText>
        </w:r>
      </w:del>
    </w:p>
    <w:p w:rsidRPr="0009091C" w:rsidR="001407C5" w:rsidDel="006C021A" w:rsidP="001407C5" w:rsidRDefault="001407C5" w14:paraId="12C17FF8" w14:textId="7F132906">
      <w:pPr>
        <w:pStyle w:val="paragraph"/>
        <w:spacing w:before="0" w:beforeAutospacing="0" w:after="0" w:afterAutospacing="0"/>
        <w:textAlignment w:val="baseline"/>
        <w:rPr>
          <w:del w:author="Malachi Jamison" w:date="2023-11-06T14:36:00Z" w:id="4766"/>
          <w:b/>
          <w:sz w:val="22"/>
          <w:szCs w:val="22"/>
        </w:rPr>
      </w:pPr>
      <w:del w:author="Malachi Jamison" w:date="2023-11-06T14:36:00Z" w:id="4767">
        <w:r w:rsidRPr="0009091C" w:rsidDel="006C021A">
          <w:rPr>
            <w:rStyle w:val="normaltextrun"/>
            <w:b/>
            <w:sz w:val="22"/>
            <w:szCs w:val="22"/>
          </w:rPr>
          <w:delText xml:space="preserve">Expected Results: </w:delText>
        </w:r>
      </w:del>
    </w:p>
    <w:p w:rsidRPr="0009091C" w:rsidR="001407C5" w:rsidDel="006C021A" w:rsidP="001407C5" w:rsidRDefault="001407C5" w14:paraId="2456F9C1" w14:textId="01C19E99">
      <w:pPr>
        <w:pStyle w:val="ListParagraph"/>
        <w:numPr>
          <w:ilvl w:val="0"/>
          <w:numId w:val="267"/>
        </w:numPr>
        <w:rPr>
          <w:del w:author="Malachi Jamison" w:date="2023-11-06T14:36:00Z" w:id="4768"/>
        </w:rPr>
      </w:pPr>
      <w:del w:author="Malachi Jamison" w:date="2023-11-06T14:36:00Z" w:id="4769">
        <w:r w:rsidRPr="0009091C" w:rsidDel="006C021A">
          <w:delText>The screen should handle the absence of recent questions or requests gracefully, and there should be an appropriate message or indication that no recent questions or requests are available.</w:delText>
        </w:r>
      </w:del>
    </w:p>
    <w:p w:rsidRPr="0009091C" w:rsidR="001407C5" w:rsidDel="006C021A" w:rsidP="001407C5" w:rsidRDefault="001407C5" w14:paraId="37B81E7B" w14:textId="0ED914E4">
      <w:pPr>
        <w:pStyle w:val="paragraph"/>
        <w:spacing w:before="0" w:beforeAutospacing="0" w:after="0" w:afterAutospacing="0"/>
        <w:textAlignment w:val="baseline"/>
        <w:rPr>
          <w:del w:author="Malachi Jamison" w:date="2023-11-06T14:36:00Z" w:id="4770"/>
          <w:sz w:val="18"/>
          <w:szCs w:val="18"/>
        </w:rPr>
      </w:pPr>
      <w:del w:author="Malachi Jamison" w:date="2023-11-06T14:36:00Z" w:id="4771">
        <w:r w:rsidRPr="0009091C" w:rsidDel="006C021A">
          <w:rPr>
            <w:rStyle w:val="normaltextrun"/>
            <w:b/>
            <w:sz w:val="22"/>
            <w:szCs w:val="22"/>
          </w:rPr>
          <w:delText>Test Environment:</w:delText>
        </w:r>
        <w:r w:rsidRPr="0009091C" w:rsidDel="006C021A">
          <w:rPr>
            <w:rStyle w:val="eop"/>
            <w:sz w:val="22"/>
            <w:szCs w:val="22"/>
          </w:rPr>
          <w:delText> </w:delText>
        </w:r>
      </w:del>
    </w:p>
    <w:p w:rsidRPr="0009091C" w:rsidR="001407C5" w:rsidDel="006C021A" w:rsidP="001407C5" w:rsidRDefault="001407C5" w14:paraId="2D762575" w14:textId="44D69EEA">
      <w:pPr>
        <w:pStyle w:val="paragraph"/>
        <w:numPr>
          <w:ilvl w:val="0"/>
          <w:numId w:val="269"/>
        </w:numPr>
        <w:spacing w:before="0" w:beforeAutospacing="0" w:after="0" w:afterAutospacing="0"/>
        <w:textAlignment w:val="baseline"/>
        <w:rPr>
          <w:del w:author="Malachi Jamison" w:date="2023-11-06T14:36:00Z" w:id="4772"/>
          <w:sz w:val="22"/>
          <w:szCs w:val="22"/>
        </w:rPr>
      </w:pPr>
      <w:del w:author="Malachi Jamison" w:date="2023-11-06T14:36:00Z" w:id="4773">
        <w:r w:rsidRPr="006C4B45" w:rsidDel="006C021A">
          <w:rPr>
            <w:rStyle w:val="normaltextrun"/>
            <w:sz w:val="22"/>
            <w:szCs w:val="22"/>
          </w:rPr>
          <w:delText>Device: &lt;fill out when test environment is created&gt;</w:delText>
        </w:r>
        <w:r w:rsidRPr="006C4B45" w:rsidDel="006C021A">
          <w:rPr>
            <w:rStyle w:val="eop"/>
            <w:sz w:val="22"/>
            <w:szCs w:val="22"/>
          </w:rPr>
          <w:delText> </w:delText>
        </w:r>
      </w:del>
    </w:p>
    <w:p w:rsidRPr="006C4B45" w:rsidR="001407C5" w:rsidDel="006C021A" w:rsidP="001407C5" w:rsidRDefault="001407C5" w14:paraId="2887CC00" w14:textId="2DDCDF56">
      <w:pPr>
        <w:pStyle w:val="paragraph"/>
        <w:numPr>
          <w:ilvl w:val="0"/>
          <w:numId w:val="269"/>
        </w:numPr>
        <w:spacing w:before="0" w:beforeAutospacing="0" w:after="0" w:afterAutospacing="0"/>
        <w:textAlignment w:val="baseline"/>
        <w:rPr>
          <w:del w:author="Malachi Jamison" w:date="2023-11-06T14:36:00Z" w:id="4774"/>
          <w:sz w:val="22"/>
          <w:szCs w:val="22"/>
        </w:rPr>
      </w:pPr>
      <w:del w:author="Malachi Jamison" w:date="2023-11-06T14:36:00Z" w:id="4775">
        <w:r w:rsidRPr="006C4B45" w:rsidDel="006C021A">
          <w:rPr>
            <w:rStyle w:val="normaltextrun"/>
            <w:sz w:val="22"/>
            <w:szCs w:val="22"/>
          </w:rPr>
          <w:delText>Application Version: &lt;fill out when we release a version of CogniOpen&gt;</w:delText>
        </w:r>
        <w:r w:rsidRPr="006C4B45" w:rsidDel="006C021A">
          <w:rPr>
            <w:rStyle w:val="eop"/>
            <w:sz w:val="22"/>
            <w:szCs w:val="22"/>
          </w:rPr>
          <w:delText> </w:delText>
        </w:r>
      </w:del>
    </w:p>
    <w:p w:rsidR="006C4B45" w:rsidDel="006C021A" w:rsidP="001407C5" w:rsidRDefault="006C4B45" w14:paraId="25DA06EB" w14:textId="0D70C362">
      <w:pPr>
        <w:pStyle w:val="paragraph"/>
        <w:spacing w:before="0" w:beforeAutospacing="0" w:after="0" w:afterAutospacing="0"/>
        <w:textAlignment w:val="baseline"/>
        <w:rPr>
          <w:ins w:author="Zachary Cappella" w:date="2023-10-13T13:10:00Z" w:id="4776"/>
          <w:del w:author="Malachi Jamison" w:date="2023-11-06T14:36:00Z" w:id="4777"/>
          <w:rStyle w:val="normaltextrun"/>
          <w:b/>
          <w:bCs/>
          <w:sz w:val="22"/>
          <w:szCs w:val="22"/>
        </w:rPr>
      </w:pPr>
    </w:p>
    <w:p w:rsidRPr="0009091C" w:rsidR="001407C5" w:rsidDel="006C021A" w:rsidP="001407C5" w:rsidRDefault="001407C5" w14:paraId="7CA9F550" w14:textId="0DDE2CEF">
      <w:pPr>
        <w:pStyle w:val="paragraph"/>
        <w:spacing w:before="0" w:beforeAutospacing="0" w:after="0" w:afterAutospacing="0"/>
        <w:textAlignment w:val="baseline"/>
        <w:rPr>
          <w:del w:author="Malachi Jamison" w:date="2023-11-06T14:36:00Z" w:id="4778"/>
          <w:rStyle w:val="eop"/>
          <w:sz w:val="22"/>
          <w:szCs w:val="22"/>
        </w:rPr>
      </w:pPr>
      <w:del w:author="Malachi Jamison" w:date="2023-11-06T14:36:00Z" w:id="4779">
        <w:r w:rsidRPr="0009091C" w:rsidDel="006C021A">
          <w:rPr>
            <w:rStyle w:val="normaltextrun"/>
            <w:b/>
            <w:sz w:val="22"/>
            <w:szCs w:val="22"/>
          </w:rPr>
          <w:delText>Pass/Fail Criteria:</w:delText>
        </w:r>
        <w:r w:rsidRPr="0009091C" w:rsidDel="006C021A">
          <w:rPr>
            <w:rStyle w:val="eop"/>
            <w:sz w:val="22"/>
            <w:szCs w:val="22"/>
          </w:rPr>
          <w:delText> </w:delText>
        </w:r>
      </w:del>
    </w:p>
    <w:p w:rsidRPr="0009091C" w:rsidR="001407C5" w:rsidDel="006C021A" w:rsidP="001407C5" w:rsidRDefault="001407C5" w14:paraId="1F34EBAF" w14:textId="0DA822D3">
      <w:pPr>
        <w:pStyle w:val="paragraph"/>
        <w:numPr>
          <w:ilvl w:val="0"/>
          <w:numId w:val="270"/>
        </w:numPr>
        <w:spacing w:before="0" w:beforeAutospacing="0" w:after="0" w:afterAutospacing="0"/>
        <w:textAlignment w:val="baseline"/>
        <w:rPr>
          <w:del w:author="Malachi Jamison" w:date="2023-11-06T14:36:00Z" w:id="4780"/>
          <w:sz w:val="22"/>
          <w:szCs w:val="22"/>
        </w:rPr>
      </w:pPr>
      <w:del w:author="Malachi Jamison" w:date="2023-11-06T14:36:00Z" w:id="4781">
        <w:r w:rsidRPr="0009091C" w:rsidDel="006C021A">
          <w:delText>Pass: The screen handles the absence of recent questions or requests gracefully with an appropriate message.</w:delText>
        </w:r>
      </w:del>
    </w:p>
    <w:p w:rsidRPr="0009091C" w:rsidR="001407C5" w:rsidDel="006C021A" w:rsidP="001407C5" w:rsidRDefault="001407C5" w14:paraId="4C426886" w14:textId="35CD9EEC">
      <w:pPr>
        <w:pStyle w:val="paragraph"/>
        <w:numPr>
          <w:ilvl w:val="0"/>
          <w:numId w:val="270"/>
        </w:numPr>
        <w:spacing w:before="0" w:beforeAutospacing="0" w:after="0" w:afterAutospacing="0"/>
        <w:textAlignment w:val="baseline"/>
        <w:rPr>
          <w:del w:author="Malachi Jamison" w:date="2023-11-06T14:36:00Z" w:id="4782"/>
          <w:sz w:val="22"/>
          <w:szCs w:val="22"/>
        </w:rPr>
      </w:pPr>
      <w:del w:author="Malachi Jamison" w:date="2023-11-06T14:36:00Z" w:id="4783">
        <w:r w:rsidRPr="0009091C" w:rsidDel="006C021A">
          <w:delText>Fail: If there are issues with handling the absence of recent questions or requests (e.g., crashes, errors).</w:delText>
        </w:r>
      </w:del>
    </w:p>
    <w:p w:rsidRPr="0009091C" w:rsidR="001407C5" w:rsidDel="006C021A" w:rsidP="001407C5" w:rsidRDefault="001407C5" w14:paraId="2AB0AF41" w14:textId="2C56A6B7">
      <w:pPr>
        <w:pStyle w:val="paragraph"/>
        <w:spacing w:before="0" w:beforeAutospacing="0" w:after="0" w:afterAutospacing="0"/>
        <w:textAlignment w:val="baseline"/>
        <w:rPr>
          <w:del w:author="Malachi Jamison" w:date="2023-11-06T14:36:00Z" w:id="4784"/>
          <w:sz w:val="18"/>
          <w:szCs w:val="18"/>
        </w:rPr>
      </w:pPr>
    </w:p>
    <w:p w:rsidRPr="0009091C" w:rsidR="001407C5" w:rsidDel="006C021A" w:rsidP="001407C5" w:rsidRDefault="001407C5" w14:paraId="57400A88" w14:textId="35806036">
      <w:pPr>
        <w:pStyle w:val="paragraph"/>
        <w:spacing w:before="0" w:beforeAutospacing="0" w:after="0" w:afterAutospacing="0"/>
        <w:textAlignment w:val="baseline"/>
        <w:rPr>
          <w:del w:author="Malachi Jamison" w:date="2023-11-06T14:36:00Z" w:id="4785"/>
          <w:sz w:val="22"/>
          <w:szCs w:val="22"/>
        </w:rPr>
      </w:pPr>
      <w:del w:author="Malachi Jamison" w:date="2023-11-06T14:36:00Z" w:id="4786">
        <w:r w:rsidRPr="0009091C" w:rsidDel="006C021A">
          <w:rPr>
            <w:rStyle w:val="normaltextrun"/>
            <w:b/>
            <w:sz w:val="22"/>
            <w:szCs w:val="22"/>
          </w:rPr>
          <w:delText>Assumptions: </w:delText>
        </w:r>
        <w:r w:rsidRPr="0009091C" w:rsidDel="006C021A">
          <w:rPr>
            <w:rStyle w:val="eop"/>
            <w:sz w:val="22"/>
            <w:szCs w:val="22"/>
          </w:rPr>
          <w:delText> </w:delText>
        </w:r>
      </w:del>
    </w:p>
    <w:p w:rsidRPr="0009091C" w:rsidR="001407C5" w:rsidP="001407C5" w:rsidRDefault="001407C5" w14:paraId="4EE0ECE8" w14:textId="18F7BBBB">
      <w:pPr>
        <w:pStyle w:val="ListParagraph"/>
        <w:numPr>
          <w:ilvl w:val="0"/>
          <w:numId w:val="268"/>
        </w:numPr>
      </w:pPr>
      <w:del w:author="Malachi Jamison" w:date="2023-11-06T14:36:00Z" w:id="4787">
        <w:r w:rsidRPr="0009091C" w:rsidDel="006C021A">
          <w:delText>The user is already logged in.</w:delText>
        </w:r>
      </w:del>
    </w:p>
    <w:p w:rsidR="00287958" w:rsidP="001407C5" w:rsidRDefault="006C021A" w14:paraId="642475E2" w14:textId="65CB5D0E">
      <w:pPr>
        <w:pStyle w:val="paragraph"/>
        <w:spacing w:before="0" w:beforeAutospacing="0" w:after="0" w:afterAutospacing="0"/>
        <w:textAlignment w:val="baseline"/>
        <w:rPr>
          <w:rStyle w:val="normaltextrun"/>
          <w:b/>
          <w:bCs/>
          <w:sz w:val="22"/>
          <w:szCs w:val="22"/>
        </w:rPr>
      </w:pPr>
      <w:ins w:author="Zachary Cappella" w:date="2023-10-13T12:49:00Z" w:id="4788">
        <w:r>
          <w:rPr>
            <w:rStyle w:val="normaltextrun"/>
            <w:b/>
            <w:bCs/>
            <w:noProof/>
            <w:sz w:val="22"/>
            <w:szCs w:val="22"/>
          </w:rPr>
          <w:pict w14:anchorId="350E54B9">
            <v:rect id="_x0000_i1065" style="width:468pt;height:.05pt;mso-width-percent:0;mso-height-percent:0;mso-width-percent:0;mso-height-percent:0" alt="" o:hr="t" o:hrstd="t" o:hralign="center" fillcolor="#a0a0a0" stroked="f"/>
          </w:pict>
        </w:r>
      </w:ins>
    </w:p>
    <w:p w:rsidRPr="0009091C" w:rsidR="001407C5" w:rsidP="001407C5" w:rsidRDefault="001407C5" w14:paraId="25ED5088" w14:textId="0DA8A107">
      <w:pPr>
        <w:pStyle w:val="paragraph"/>
        <w:spacing w:before="0" w:beforeAutospacing="0" w:after="0" w:afterAutospacing="0"/>
        <w:textAlignment w:val="baseline"/>
        <w:rPr>
          <w:del w:author="Zachary Cappella" w:date="2023-10-13T12:49:00Z" w:id="4789"/>
          <w:rStyle w:val="normaltextrun"/>
          <w:b/>
          <w:sz w:val="22"/>
          <w:szCs w:val="22"/>
        </w:rPr>
      </w:pPr>
      <w:del w:author="Zachary Cappella" w:date="2023-10-13T12:28:00Z" w:id="4790">
        <w:r w:rsidRPr="0009091C">
          <w:rPr>
            <w:rStyle w:val="normaltextrun"/>
            <w:b/>
            <w:sz w:val="22"/>
            <w:szCs w:val="22"/>
          </w:rPr>
          <w:delText>Attachments:</w:delText>
        </w:r>
      </w:del>
    </w:p>
    <w:p w:rsidR="001407C5" w:rsidRDefault="001407C5" w14:paraId="571263E9" w14:textId="1936323B">
      <w:pPr>
        <w:pStyle w:val="paragraph"/>
        <w:spacing w:before="0" w:beforeAutospacing="0" w:after="0" w:afterAutospacing="0"/>
        <w:textAlignment w:val="baseline"/>
        <w:rPr>
          <w:del w:author="Zachary Cappella" w:date="2023-10-13T12:49:00Z" w:id="4791"/>
        </w:rPr>
        <w:pPrChange w:author="Zachary Cappella" w:date="2023-11-05T15:34:00Z" w:id="4792">
          <w:pPr/>
        </w:pPrChange>
      </w:pPr>
    </w:p>
    <w:p w:rsidRPr="0034350C" w:rsidR="00153076" w:rsidP="282B9B13" w:rsidRDefault="00153076" w14:paraId="4172073B" w14:textId="79904339">
      <w:pPr>
        <w:pStyle w:val="Heading3"/>
        <w:rPr>
          <w:rFonts w:ascii="Times New Roman" w:hAnsi="Times New Roman" w:eastAsia="Candara" w:cs="Times New Roman"/>
          <w:sz w:val="22"/>
          <w:szCs w:val="22"/>
        </w:rPr>
      </w:pPr>
      <w:bookmarkStart w:name="_Toc146293404" w:id="4793"/>
      <w:bookmarkStart w:name="_Toc148095183" w:id="4794"/>
      <w:bookmarkStart w:name="_Toc1800175523" w:id="4795"/>
      <w:bookmarkStart w:name="_Toc1438547597" w:id="2065547103"/>
      <w:r w:rsidRPr="167C278A" w:rsidR="00153076">
        <w:rPr>
          <w:rFonts w:ascii="Times New Roman" w:hAnsi="Times New Roman" w:eastAsia="Candara" w:cs="Times New Roman"/>
          <w:sz w:val="22"/>
          <w:szCs w:val="22"/>
        </w:rPr>
        <w:t>3.1.1</w:t>
      </w:r>
      <w:ins w:author="Malachi Jamison" w:date="2023-11-06T13:01:00Z" w:id="1570239583">
        <w:r w:rsidRPr="167C278A" w:rsidR="002B2345">
          <w:rPr>
            <w:rFonts w:ascii="Times New Roman" w:hAnsi="Times New Roman" w:eastAsia="Candara" w:cs="Times New Roman"/>
            <w:sz w:val="22"/>
            <w:szCs w:val="22"/>
          </w:rPr>
          <w:t>0</w:t>
        </w:r>
      </w:ins>
      <w:del w:author="Malachi Jamison" w:date="2023-11-06T13:01:00Z" w:id="1848499656">
        <w:r w:rsidRPr="167C278A" w:rsidDel="00153076">
          <w:rPr>
            <w:rFonts w:ascii="Times New Roman" w:hAnsi="Times New Roman" w:eastAsia="Candara" w:cs="Times New Roman"/>
            <w:sz w:val="22"/>
            <w:szCs w:val="22"/>
          </w:rPr>
          <w:delText>2</w:delText>
        </w:r>
      </w:del>
      <w:r w:rsidRPr="167C278A" w:rsidR="00153076">
        <w:rPr>
          <w:rFonts w:ascii="Times New Roman" w:hAnsi="Times New Roman" w:eastAsia="Candara" w:cs="Times New Roman"/>
          <w:sz w:val="22"/>
          <w:szCs w:val="22"/>
        </w:rPr>
        <w:t xml:space="preserve"> </w:t>
      </w:r>
      <w:ins w:author="Malachi Jamison" w:date="2023-11-06T13:01:00Z" w:id="1008729673">
        <w:r w:rsidRPr="167C278A" w:rsidR="0084102A">
          <w:rPr>
            <w:rFonts w:ascii="Times New Roman" w:hAnsi="Times New Roman" w:eastAsia="Candara" w:cs="Times New Roman"/>
            <w:sz w:val="22"/>
            <w:szCs w:val="22"/>
          </w:rPr>
          <w:t>Logout Application</w:t>
        </w:r>
      </w:ins>
      <w:bookmarkEnd w:id="2065547103"/>
      <w:del w:author="Malachi Jamison" w:date="2023-11-06T13:01:00Z" w:id="322745246">
        <w:r w:rsidRPr="167C278A" w:rsidDel="00153076">
          <w:rPr>
            <w:rFonts w:ascii="Times New Roman" w:hAnsi="Times New Roman" w:eastAsia="Candara" w:cs="Times New Roman"/>
            <w:sz w:val="22"/>
            <w:szCs w:val="22"/>
          </w:rPr>
          <w:delText>Menu Interface Test Cases</w:delText>
        </w:r>
      </w:del>
      <w:bookmarkEnd w:id="4793"/>
      <w:bookmarkEnd w:id="4794"/>
      <w:bookmarkEnd w:id="4795"/>
    </w:p>
    <w:p w:rsidRPr="0009091C" w:rsidR="00153076" w:rsidP="167C278A" w:rsidRDefault="00153076" w14:paraId="4E8C3FCB" w14:textId="4C717CBE">
      <w:pPr>
        <w:pStyle w:val="Heading4"/>
        <w:rPr>
          <w:rFonts w:ascii="Times New Roman" w:hAnsi="Times New Roman" w:eastAsia="Candara" w:cs="Times New Roman"/>
          <w:i w:val="0"/>
          <w:iCs w:val="0"/>
        </w:rPr>
      </w:pPr>
      <w:bookmarkStart w:name="_Toc146293405" w:id="4800"/>
      <w:bookmarkStart w:name="_Toc148095184" w:id="4801"/>
      <w:bookmarkStart w:name="_Toc1006094844" w:id="4802"/>
      <w:bookmarkStart w:name="_Toc514443360" w:id="1058806709"/>
      <w:r w:rsidRPr="167C278A" w:rsidR="00153076">
        <w:rPr>
          <w:rFonts w:ascii="Times New Roman" w:hAnsi="Times New Roman" w:eastAsia="Candara" w:cs="Times New Roman"/>
          <w:i w:val="0"/>
          <w:iCs w:val="0"/>
        </w:rPr>
        <w:t>3.1</w:t>
      </w:r>
      <w:ins w:author="Zachary Cappella" w:date="2023-10-13T12:50:00Z" w:id="1995810796">
        <w:r w:rsidRPr="167C278A" w:rsidR="00287958">
          <w:rPr>
            <w:rFonts w:ascii="Times New Roman" w:hAnsi="Times New Roman" w:eastAsia="Candara" w:cs="Times New Roman"/>
            <w:i w:val="0"/>
            <w:iCs w:val="0"/>
          </w:rPr>
          <w:t>.</w:t>
        </w:r>
      </w:ins>
      <w:del w:author="Zachary Cappella" w:date="2023-10-13T12:50:00Z" w:id="11444773">
        <w:r w:rsidRPr="167C278A" w:rsidDel="00153076">
          <w:rPr>
            <w:rFonts w:ascii="Times New Roman" w:hAnsi="Times New Roman" w:eastAsia="Candara" w:cs="Times New Roman"/>
            <w:i w:val="0"/>
            <w:iCs w:val="0"/>
          </w:rPr>
          <w:delText>.3.</w:delText>
        </w:r>
      </w:del>
      <w:r w:rsidRPr="167C278A" w:rsidR="00153076">
        <w:rPr>
          <w:rFonts w:ascii="Times New Roman" w:hAnsi="Times New Roman" w:eastAsia="Candara" w:cs="Times New Roman"/>
          <w:i w:val="0"/>
          <w:iCs w:val="0"/>
        </w:rPr>
        <w:t>1</w:t>
      </w:r>
      <w:ins w:author="Malachi Jamison" w:date="2023-11-06T13:01:00Z" w:id="1996049023">
        <w:r w:rsidRPr="167C278A" w:rsidR="0084102A">
          <w:rPr>
            <w:rFonts w:ascii="Times New Roman" w:hAnsi="Times New Roman" w:eastAsia="Candara" w:cs="Times New Roman"/>
            <w:i w:val="0"/>
            <w:iCs w:val="0"/>
          </w:rPr>
          <w:t>0</w:t>
        </w:r>
      </w:ins>
      <w:del w:author="Malachi Jamison" w:date="2023-11-06T13:01:00Z" w:id="105031314">
        <w:r w:rsidRPr="167C278A" w:rsidDel="00153076">
          <w:rPr>
            <w:rFonts w:ascii="Times New Roman" w:hAnsi="Times New Roman" w:eastAsia="Candara" w:cs="Times New Roman"/>
            <w:i w:val="0"/>
            <w:iCs w:val="0"/>
          </w:rPr>
          <w:delText>2</w:delText>
        </w:r>
      </w:del>
      <w:r w:rsidRPr="167C278A" w:rsidR="00153076">
        <w:rPr>
          <w:rFonts w:ascii="Times New Roman" w:hAnsi="Times New Roman" w:eastAsia="Candara" w:cs="Times New Roman"/>
          <w:i w:val="0"/>
          <w:iCs w:val="0"/>
        </w:rPr>
        <w:t xml:space="preserve">.1 </w:t>
      </w:r>
      <w:ins w:author="Malachi Jamison" w:date="2023-11-06T13:01:00Z" w:id="1464334665">
        <w:r w:rsidRPr="167C278A" w:rsidR="0084102A">
          <w:rPr>
            <w:rFonts w:ascii="Times New Roman" w:hAnsi="Times New Roman" w:eastAsia="Candara" w:cs="Times New Roman"/>
            <w:i w:val="0"/>
            <w:iCs w:val="0"/>
          </w:rPr>
          <w:t>Logout Application</w:t>
        </w:r>
      </w:ins>
      <w:bookmarkEnd w:id="1058806709"/>
      <w:del w:author="Malachi Jamison" w:date="2023-11-06T13:01:00Z" w:id="1094576095">
        <w:r w:rsidRPr="167C278A" w:rsidDel="00153076">
          <w:rPr>
            <w:rFonts w:ascii="Times New Roman" w:hAnsi="Times New Roman" w:eastAsia="Candara" w:cs="Times New Roman"/>
            <w:i w:val="0"/>
            <w:iCs w:val="0"/>
          </w:rPr>
          <w:delText>Menu Screen Buttons</w:delText>
        </w:r>
      </w:del>
      <w:bookmarkEnd w:id="4800"/>
      <w:bookmarkEnd w:id="4801"/>
      <w:bookmarkEnd w:id="4802"/>
    </w:p>
    <w:p w:rsidRPr="0009091C" w:rsidR="00153076" w:rsidP="00153076" w:rsidRDefault="00153076" w14:paraId="75783505" w14:textId="77777777">
      <w:pPr>
        <w:spacing w:line="257" w:lineRule="auto"/>
        <w:rPr>
          <w:rFonts w:eastAsia="Candara"/>
        </w:rPr>
      </w:pPr>
      <w:del w:author="Zachary Cappella" w:date="2023-10-13T12:18:00Z" w:id="4809">
        <w:r w:rsidRPr="0009091C">
          <w:rPr>
            <w:rFonts w:eastAsia="Candara"/>
            <w:b/>
          </w:rPr>
          <w:delText xml:space="preserve">Test Case Link: </w:delText>
        </w:r>
        <w:r w:rsidRPr="0009091C">
          <w:rPr>
            <w:rFonts w:eastAsia="Candara"/>
          </w:rPr>
          <w:delText>&lt;will update when test ADO ticket is created&gt;</w:delText>
        </w:r>
      </w:del>
      <w:r w:rsidRPr="0009091C">
        <w:rPr>
          <w:rFonts w:eastAsia="Candara"/>
        </w:rPr>
        <w:t xml:space="preserve"> </w:t>
      </w:r>
    </w:p>
    <w:p w:rsidRPr="0009091C" w:rsidR="00153076" w:rsidP="00153076" w:rsidRDefault="00153076" w14:paraId="1F96FEB3" w14:textId="63A3BCCA">
      <w:pPr>
        <w:spacing w:line="257" w:lineRule="auto"/>
        <w:rPr>
          <w:rFonts w:eastAsia="Candara"/>
        </w:rPr>
      </w:pPr>
      <w:r w:rsidRPr="0009091C">
        <w:rPr>
          <w:rFonts w:eastAsia="Candara"/>
          <w:b/>
        </w:rPr>
        <w:t xml:space="preserve">Test Case Name: </w:t>
      </w:r>
      <w:ins w:author="Malachi Jamison" w:date="2023-11-06T13:01:00Z" w:id="4810">
        <w:r w:rsidRPr="0084102A" w:rsidR="0084102A">
          <w:rPr>
            <w:rFonts w:eastAsia="Candara"/>
            <w:color w:val="161719"/>
          </w:rPr>
          <w:t>Logout Application</w:t>
        </w:r>
      </w:ins>
      <w:del w:author="Malachi Jamison" w:date="2023-11-06T13:01:00Z" w:id="4811">
        <w:r w:rsidRPr="0009091C" w:rsidDel="0084102A">
          <w:rPr>
            <w:rFonts w:eastAsia="Candara"/>
            <w:color w:val="161719"/>
          </w:rPr>
          <w:delText>Menu Screen Application</w:delText>
        </w:r>
        <w:r w:rsidRPr="0009091C" w:rsidDel="0084102A">
          <w:rPr>
            <w:rFonts w:eastAsia="Candara"/>
          </w:rPr>
          <w:delText xml:space="preserve"> with Four Buttons Features Functionality </w:delText>
        </w:r>
      </w:del>
    </w:p>
    <w:p w:rsidR="0084102A" w:rsidP="00153076" w:rsidRDefault="0084102A" w14:paraId="742CCEC7" w14:textId="77777777">
      <w:pPr>
        <w:pStyle w:val="ListParagraph"/>
        <w:spacing w:after="0"/>
        <w:ind w:left="0"/>
        <w:rPr>
          <w:ins w:author="Malachi Jamison" w:date="2023-11-06T13:02:00Z" w:id="4812"/>
          <w:rFonts w:eastAsia="Candara"/>
          <w:b/>
        </w:rPr>
      </w:pPr>
    </w:p>
    <w:p w:rsidR="0084102A" w:rsidP="00153076" w:rsidRDefault="0084102A" w14:paraId="536E32AD" w14:textId="77777777">
      <w:pPr>
        <w:pStyle w:val="ListParagraph"/>
        <w:spacing w:after="0"/>
        <w:ind w:left="0"/>
        <w:rPr>
          <w:ins w:author="Malachi Jamison" w:date="2023-11-06T13:02:00Z" w:id="4813"/>
          <w:rFonts w:eastAsia="Candara"/>
          <w:b/>
        </w:rPr>
      </w:pPr>
    </w:p>
    <w:p w:rsidR="0084102A" w:rsidP="00153076" w:rsidRDefault="0084102A" w14:paraId="5C1C1619" w14:textId="77777777">
      <w:pPr>
        <w:pStyle w:val="ListParagraph"/>
        <w:spacing w:after="0"/>
        <w:ind w:left="0"/>
        <w:rPr>
          <w:ins w:author="Malachi Jamison" w:date="2023-11-06T13:02:00Z" w:id="4814"/>
          <w:rFonts w:eastAsia="Candara"/>
          <w:b/>
        </w:rPr>
      </w:pPr>
    </w:p>
    <w:p w:rsidR="0084102A" w:rsidP="00153076" w:rsidRDefault="0084102A" w14:paraId="60A51B4D" w14:textId="77777777">
      <w:pPr>
        <w:pStyle w:val="ListParagraph"/>
        <w:spacing w:after="0"/>
        <w:ind w:left="0"/>
        <w:rPr>
          <w:ins w:author="Malachi Jamison" w:date="2023-11-06T13:02:00Z" w:id="4815"/>
          <w:rFonts w:eastAsia="Candara"/>
          <w:b/>
        </w:rPr>
      </w:pPr>
    </w:p>
    <w:p w:rsidR="0084102A" w:rsidP="00153076" w:rsidRDefault="0084102A" w14:paraId="7D006A98" w14:textId="77777777">
      <w:pPr>
        <w:pStyle w:val="ListParagraph"/>
        <w:spacing w:after="0"/>
        <w:ind w:left="0"/>
        <w:rPr>
          <w:ins w:author="Malachi Jamison" w:date="2023-11-06T13:02:00Z" w:id="4816"/>
          <w:rFonts w:eastAsia="Candara"/>
          <w:b/>
        </w:rPr>
      </w:pPr>
    </w:p>
    <w:p w:rsidRPr="0009091C" w:rsidR="00153076" w:rsidDel="006C021A" w:rsidP="00153076" w:rsidRDefault="00153076" w14:paraId="7EB5D27E" w14:textId="08C4DBC5">
      <w:pPr>
        <w:pStyle w:val="ListParagraph"/>
        <w:spacing w:after="0"/>
        <w:ind w:left="0"/>
        <w:rPr>
          <w:del w:author="Malachi Jamison" w:date="2023-11-06T14:37:00Z" w:id="4817"/>
          <w:rFonts w:eastAsia="Candara"/>
        </w:rPr>
      </w:pPr>
      <w:del w:author="Malachi Jamison" w:date="2023-11-06T14:37:00Z" w:id="4818">
        <w:r w:rsidRPr="0009091C" w:rsidDel="006C021A">
          <w:rPr>
            <w:rFonts w:eastAsia="Candara"/>
            <w:b/>
          </w:rPr>
          <w:delText xml:space="preserve">Description: </w:delText>
        </w:r>
        <w:r w:rsidRPr="0009091C" w:rsidDel="006C021A">
          <w:rPr>
            <w:rFonts w:eastAsia="Candara"/>
            <w:color w:val="161719"/>
          </w:rPr>
          <w:delText>This test case is designed to verify that the menu screen application with four button features functions correctly and meets all specified requirements. The application contains four buttons that lead to different features and functionalities. The main objective of this test case is to ensure that all the buttons and features work as expected and that the application is user-friendly and easy to navigate.</w:delText>
        </w:r>
        <w:r w:rsidRPr="0009091C" w:rsidDel="006C021A">
          <w:rPr>
            <w:rFonts w:eastAsia="Candara"/>
          </w:rPr>
          <w:delText xml:space="preserve"> The eight features are as follows:</w:delText>
        </w:r>
      </w:del>
    </w:p>
    <w:p w:rsidRPr="0009091C" w:rsidR="00153076" w:rsidDel="006C021A" w:rsidP="00153076" w:rsidRDefault="00153076" w14:paraId="20593831" w14:textId="5ABE23CE">
      <w:pPr>
        <w:pStyle w:val="ListParagraph"/>
        <w:numPr>
          <w:ilvl w:val="0"/>
          <w:numId w:val="118"/>
        </w:numPr>
        <w:spacing w:after="0"/>
        <w:rPr>
          <w:del w:author="Malachi Jamison" w:date="2023-11-06T14:37:00Z" w:id="4819"/>
          <w:rFonts w:eastAsia="Candara"/>
        </w:rPr>
      </w:pPr>
      <w:del w:author="Malachi Jamison" w:date="2023-11-06T14:37:00Z" w:id="4820">
        <w:r w:rsidRPr="0009091C" w:rsidDel="006C021A">
          <w:rPr>
            <w:rFonts w:eastAsia="Candara"/>
          </w:rPr>
          <w:delText>My Profile</w:delText>
        </w:r>
      </w:del>
    </w:p>
    <w:p w:rsidRPr="0009091C" w:rsidR="00153076" w:rsidDel="006C021A" w:rsidP="00153076" w:rsidRDefault="00153076" w14:paraId="19CD7291" w14:textId="35EBCC55">
      <w:pPr>
        <w:pStyle w:val="ListParagraph"/>
        <w:numPr>
          <w:ilvl w:val="0"/>
          <w:numId w:val="118"/>
        </w:numPr>
        <w:spacing w:after="0"/>
        <w:rPr>
          <w:del w:author="Malachi Jamison" w:date="2023-11-06T14:37:00Z" w:id="4821"/>
          <w:rFonts w:eastAsia="Candara"/>
        </w:rPr>
      </w:pPr>
      <w:del w:author="Malachi Jamison" w:date="2023-11-06T14:37:00Z" w:id="4822">
        <w:r w:rsidRPr="0009091C" w:rsidDel="006C021A">
          <w:rPr>
            <w:rFonts w:eastAsia="Candara"/>
          </w:rPr>
          <w:delText>Guided Tour</w:delText>
        </w:r>
      </w:del>
    </w:p>
    <w:p w:rsidRPr="0009091C" w:rsidR="00153076" w:rsidDel="006C021A" w:rsidP="00153076" w:rsidRDefault="00153076" w14:paraId="79B0D214" w14:textId="5BA2DA9D">
      <w:pPr>
        <w:pStyle w:val="ListParagraph"/>
        <w:numPr>
          <w:ilvl w:val="0"/>
          <w:numId w:val="118"/>
        </w:numPr>
        <w:spacing w:after="0"/>
        <w:rPr>
          <w:del w:author="Malachi Jamison" w:date="2023-11-06T14:37:00Z" w:id="4823"/>
          <w:rFonts w:eastAsia="Candara"/>
        </w:rPr>
      </w:pPr>
      <w:del w:author="Malachi Jamison" w:date="2023-11-06T14:37:00Z" w:id="4824">
        <w:r w:rsidRPr="0009091C" w:rsidDel="006C021A">
          <w:rPr>
            <w:rFonts w:eastAsia="Candara"/>
          </w:rPr>
          <w:delText>Logout</w:delText>
        </w:r>
      </w:del>
    </w:p>
    <w:p w:rsidRPr="0009091C" w:rsidR="00153076" w:rsidDel="006C021A" w:rsidP="00153076" w:rsidRDefault="00153076" w14:paraId="0F784C52" w14:textId="3503A40D">
      <w:pPr>
        <w:pStyle w:val="ListParagraph"/>
        <w:numPr>
          <w:ilvl w:val="0"/>
          <w:numId w:val="118"/>
        </w:numPr>
        <w:spacing w:after="0"/>
        <w:rPr>
          <w:del w:author="Malachi Jamison" w:date="2023-11-06T14:37:00Z" w:id="4825"/>
          <w:rFonts w:eastAsia="Candara"/>
        </w:rPr>
      </w:pPr>
      <w:del w:author="Malachi Jamison" w:date="2023-11-06T14:37:00Z" w:id="4826">
        <w:r w:rsidRPr="0009091C" w:rsidDel="006C021A">
          <w:rPr>
            <w:rFonts w:eastAsia="Candara"/>
          </w:rPr>
          <w:delText>Exit</w:delText>
        </w:r>
      </w:del>
    </w:p>
    <w:p w:rsidRPr="0009091C" w:rsidR="00153076" w:rsidDel="006C021A" w:rsidP="00153076" w:rsidRDefault="00153076" w14:paraId="15148D6E" w14:textId="67B95E16">
      <w:pPr>
        <w:spacing w:line="257" w:lineRule="auto"/>
        <w:rPr>
          <w:del w:author="Malachi Jamison" w:date="2023-11-06T14:37:00Z" w:id="4827"/>
          <w:rFonts w:eastAsia="Candara"/>
        </w:rPr>
      </w:pPr>
    </w:p>
    <w:p w:rsidRPr="0009091C" w:rsidR="00153076" w:rsidDel="006C021A" w:rsidP="00153076" w:rsidRDefault="00153076" w14:paraId="50826BCF" w14:textId="4708078B">
      <w:pPr>
        <w:spacing w:line="257" w:lineRule="auto"/>
        <w:rPr>
          <w:del w:author="Malachi Jamison" w:date="2023-11-06T14:37:00Z" w:id="4828"/>
          <w:rFonts w:eastAsia="Candara"/>
          <w:b/>
        </w:rPr>
      </w:pPr>
      <w:del w:author="Malachi Jamison" w:date="2023-11-06T14:37:00Z" w:id="4829">
        <w:r w:rsidRPr="0009091C" w:rsidDel="006C021A">
          <w:rPr>
            <w:rFonts w:eastAsia="Candara"/>
            <w:b/>
          </w:rPr>
          <w:delText xml:space="preserve">Requirements: </w:delText>
        </w:r>
      </w:del>
    </w:p>
    <w:p w:rsidRPr="0009091C" w:rsidR="00153076" w:rsidDel="006C021A" w:rsidP="00153076" w:rsidRDefault="00153076" w14:paraId="366EBC8A" w14:textId="67D57F2B">
      <w:pPr>
        <w:pStyle w:val="ListParagraph"/>
        <w:numPr>
          <w:ilvl w:val="0"/>
          <w:numId w:val="113"/>
        </w:numPr>
        <w:spacing w:after="0" w:line="257" w:lineRule="auto"/>
        <w:rPr>
          <w:del w:author="Malachi Jamison" w:date="2023-11-06T14:37:00Z" w:id="4830"/>
          <w:rFonts w:eastAsia="Candara"/>
          <w:color w:val="161719"/>
        </w:rPr>
      </w:pPr>
      <w:del w:author="Malachi Jamison" w:date="2023-11-06T14:37:00Z" w:id="4831">
        <w:r w:rsidRPr="0009091C" w:rsidDel="006C021A">
          <w:rPr>
            <w:rFonts w:eastAsia="Candara"/>
          </w:rPr>
          <w:delText xml:space="preserve">The menu screen will allow users to access all the application’s additional features. </w:delText>
        </w:r>
        <w:r w:rsidRPr="0009091C" w:rsidDel="006C021A">
          <w:rPr>
            <w:rFonts w:eastAsia="Candara"/>
            <w:color w:val="161719"/>
          </w:rPr>
          <w:delText xml:space="preserve">The menu screen application should display four textboxes with their respective labels </w:delText>
        </w:r>
        <w:r w:rsidRPr="0009091C" w:rsidDel="006C021A">
          <w:rPr>
            <w:rFonts w:eastAsia="Candara"/>
          </w:rPr>
          <w:delText xml:space="preserve">to users when </w:delText>
        </w:r>
        <w:r w:rsidRPr="0009091C" w:rsidDel="006C021A" w:rsidR="28B9047F">
          <w:rPr>
            <w:rFonts w:eastAsia="Candara"/>
          </w:rPr>
          <w:delText xml:space="preserve">the </w:delText>
        </w:r>
        <w:r w:rsidRPr="0009091C" w:rsidDel="006C021A">
          <w:rPr>
            <w:rFonts w:eastAsia="Candara"/>
          </w:rPr>
          <w:delText>menu is clicked.</w:delText>
        </w:r>
      </w:del>
    </w:p>
    <w:p w:rsidRPr="0009091C" w:rsidR="00153076" w:rsidDel="006C021A" w:rsidP="00153076" w:rsidRDefault="00153076" w14:paraId="5143D9E4" w14:textId="3849CCA3">
      <w:pPr>
        <w:pStyle w:val="ListParagraph"/>
        <w:numPr>
          <w:ilvl w:val="0"/>
          <w:numId w:val="113"/>
        </w:numPr>
        <w:spacing w:after="0" w:line="257" w:lineRule="auto"/>
        <w:rPr>
          <w:del w:author="Malachi Jamison" w:date="2023-11-06T14:37:00Z" w:id="4832"/>
          <w:rFonts w:eastAsia="Candara"/>
          <w:color w:val="161719"/>
        </w:rPr>
      </w:pPr>
      <w:del w:author="Malachi Jamison" w:date="2023-11-06T14:37:00Z" w:id="4833">
        <w:r w:rsidRPr="0009091C" w:rsidDel="006C021A">
          <w:rPr>
            <w:rFonts w:eastAsia="Candara"/>
            <w:color w:val="161719"/>
          </w:rPr>
          <w:delText>Each button should lead to the expected feature or functionality.</w:delText>
        </w:r>
      </w:del>
    </w:p>
    <w:p w:rsidRPr="0009091C" w:rsidR="00153076" w:rsidDel="006C021A" w:rsidP="00153076" w:rsidRDefault="00153076" w14:paraId="330ADEEA" w14:textId="62BF1599">
      <w:pPr>
        <w:pStyle w:val="ListParagraph"/>
        <w:numPr>
          <w:ilvl w:val="0"/>
          <w:numId w:val="113"/>
        </w:numPr>
        <w:spacing w:after="0" w:line="257" w:lineRule="auto"/>
        <w:rPr>
          <w:del w:author="Malachi Jamison" w:date="2023-11-06T14:37:00Z" w:id="4834"/>
          <w:rFonts w:eastAsia="Candara"/>
          <w:color w:val="161719"/>
        </w:rPr>
      </w:pPr>
      <w:del w:author="Malachi Jamison" w:date="2023-11-06T14:37:00Z" w:id="4835">
        <w:r w:rsidRPr="0009091C" w:rsidDel="006C021A">
          <w:rPr>
            <w:rFonts w:eastAsia="Candara"/>
            <w:color w:val="161719"/>
          </w:rPr>
          <w:delText>The buttons should be responsive when clicked.</w:delText>
        </w:r>
      </w:del>
    </w:p>
    <w:p w:rsidRPr="0009091C" w:rsidR="00153076" w:rsidDel="006C021A" w:rsidP="00153076" w:rsidRDefault="00153076" w14:paraId="43167DBE" w14:textId="6ABD5C1C">
      <w:pPr>
        <w:pStyle w:val="ListParagraph"/>
        <w:numPr>
          <w:ilvl w:val="0"/>
          <w:numId w:val="113"/>
        </w:numPr>
        <w:spacing w:after="0" w:line="257" w:lineRule="auto"/>
        <w:rPr>
          <w:del w:author="Malachi Jamison" w:date="2023-11-06T14:37:00Z" w:id="4836"/>
          <w:rFonts w:eastAsia="Candara"/>
          <w:color w:val="161719"/>
        </w:rPr>
      </w:pPr>
      <w:del w:author="Malachi Jamison" w:date="2023-11-06T14:37:00Z" w:id="4837">
        <w:r w:rsidRPr="0009091C" w:rsidDel="006C021A">
          <w:rPr>
            <w:rFonts w:eastAsia="Candara"/>
            <w:color w:val="161719"/>
          </w:rPr>
          <w:delText>The menu is closed when clicking the “Exit” button or the “X” button.</w:delText>
        </w:r>
      </w:del>
    </w:p>
    <w:p w:rsidRPr="0009091C" w:rsidR="00153076" w:rsidDel="006C021A" w:rsidP="00153076" w:rsidRDefault="00153076" w14:paraId="50E2A77B" w14:textId="389CD162">
      <w:pPr>
        <w:pStyle w:val="ListParagraph"/>
        <w:numPr>
          <w:ilvl w:val="0"/>
          <w:numId w:val="113"/>
        </w:numPr>
        <w:spacing w:after="0" w:line="257" w:lineRule="auto"/>
        <w:rPr>
          <w:del w:author="Malachi Jamison" w:date="2023-11-06T14:37:00Z" w:id="4838"/>
          <w:rFonts w:eastAsia="Candara"/>
          <w:color w:val="161719"/>
        </w:rPr>
      </w:pPr>
      <w:del w:author="Malachi Jamison" w:date="2023-11-06T14:37:00Z" w:id="4839">
        <w:r w:rsidRPr="0009091C" w:rsidDel="006C021A">
          <w:rPr>
            <w:rFonts w:eastAsia="Candara"/>
            <w:color w:val="161719"/>
          </w:rPr>
          <w:delText xml:space="preserve"> All UI elements, such as buttons and text boxes, should be responsive and functional. </w:delText>
        </w:r>
      </w:del>
    </w:p>
    <w:p w:rsidRPr="0009091C" w:rsidR="00153076" w:rsidDel="006C021A" w:rsidP="00153076" w:rsidRDefault="00153076" w14:paraId="22400223" w14:textId="303B3D3F">
      <w:pPr>
        <w:pStyle w:val="ListParagraph"/>
        <w:numPr>
          <w:ilvl w:val="0"/>
          <w:numId w:val="113"/>
        </w:numPr>
        <w:spacing w:after="0" w:line="257" w:lineRule="auto"/>
        <w:rPr>
          <w:del w:author="Malachi Jamison" w:date="2023-11-06T14:37:00Z" w:id="4840"/>
          <w:rFonts w:eastAsia="Candara"/>
          <w:color w:val="161719"/>
        </w:rPr>
      </w:pPr>
      <w:del w:author="Malachi Jamison" w:date="2023-11-06T14:37:00Z" w:id="4841">
        <w:r w:rsidRPr="0009091C" w:rsidDel="006C021A">
          <w:rPr>
            <w:rFonts w:eastAsia="Candara"/>
            <w:color w:val="161719"/>
          </w:rPr>
          <w:delText>All required data should be displayed accurately and consistently throughout the application.</w:delText>
        </w:r>
      </w:del>
    </w:p>
    <w:p w:rsidRPr="0009091C" w:rsidR="00153076" w:rsidDel="006C021A" w:rsidP="00153076" w:rsidRDefault="00153076" w14:paraId="0C9EB423" w14:textId="35ABC0CD">
      <w:pPr>
        <w:pStyle w:val="ListParagraph"/>
        <w:numPr>
          <w:ilvl w:val="0"/>
          <w:numId w:val="113"/>
        </w:numPr>
        <w:spacing w:after="0" w:line="257" w:lineRule="auto"/>
        <w:rPr>
          <w:del w:author="Malachi Jamison" w:date="2023-11-06T14:37:00Z" w:id="4842"/>
          <w:rFonts w:eastAsia="Candara"/>
          <w:color w:val="161719"/>
        </w:rPr>
      </w:pPr>
      <w:del w:author="Malachi Jamison" w:date="2023-11-06T14:37:00Z" w:id="4843">
        <w:r w:rsidRPr="0009091C" w:rsidDel="006C021A">
          <w:rPr>
            <w:rFonts w:eastAsia="Candara"/>
            <w:color w:val="161719"/>
          </w:rPr>
          <w:delText>User input should be accepted and processed correctly by the application.</w:delText>
        </w:r>
      </w:del>
    </w:p>
    <w:p w:rsidRPr="0009091C" w:rsidR="00153076" w:rsidDel="006C021A" w:rsidP="00153076" w:rsidRDefault="00153076" w14:paraId="3F7157C4" w14:textId="20EDC75A">
      <w:pPr>
        <w:pStyle w:val="ListParagraph"/>
        <w:numPr>
          <w:ilvl w:val="0"/>
          <w:numId w:val="113"/>
        </w:numPr>
        <w:spacing w:after="0" w:line="257" w:lineRule="auto"/>
        <w:rPr>
          <w:del w:author="Malachi Jamison" w:date="2023-11-06T14:37:00Z" w:id="4844"/>
          <w:rFonts w:eastAsia="Candara"/>
          <w:color w:val="161719"/>
        </w:rPr>
      </w:pPr>
      <w:del w:author="Malachi Jamison" w:date="2023-11-06T14:37:00Z" w:id="4845">
        <w:r w:rsidRPr="0009091C" w:rsidDel="006C021A">
          <w:rPr>
            <w:rFonts w:eastAsia="Candara"/>
            <w:color w:val="161719"/>
          </w:rPr>
          <w:delText>The application should be usable in all supported device orientations and screen sizes.</w:delText>
        </w:r>
      </w:del>
    </w:p>
    <w:p w:rsidRPr="0034350C" w:rsidR="00153076" w:rsidDel="006C021A" w:rsidP="00153076" w:rsidRDefault="00153076" w14:paraId="7A40C4C1" w14:textId="5D05800A">
      <w:pPr>
        <w:spacing w:after="0" w:line="257" w:lineRule="auto"/>
        <w:rPr>
          <w:del w:author="Malachi Jamison" w:date="2023-11-06T14:37:00Z" w:id="4846"/>
          <w:color w:val="161719"/>
        </w:rPr>
      </w:pPr>
    </w:p>
    <w:p w:rsidRPr="0009091C" w:rsidR="00153076" w:rsidDel="006C021A" w:rsidP="00153076" w:rsidRDefault="00153076" w14:paraId="21C9160D" w14:textId="5B2760A3">
      <w:pPr>
        <w:spacing w:line="257" w:lineRule="auto"/>
        <w:rPr>
          <w:del w:author="Malachi Jamison" w:date="2023-11-06T14:37:00Z" w:id="4847"/>
          <w:rFonts w:eastAsia="Candara"/>
        </w:rPr>
      </w:pPr>
      <w:del w:author="Malachi Jamison" w:date="2023-11-06T14:37:00Z" w:id="4848">
        <w:r w:rsidRPr="0009091C" w:rsidDel="006C021A">
          <w:rPr>
            <w:rFonts w:eastAsia="Candara"/>
            <w:b/>
          </w:rPr>
          <w:delText xml:space="preserve">Prerequisites: </w:delText>
        </w:r>
        <w:r w:rsidRPr="0009091C" w:rsidDel="006C021A">
          <w:rPr>
            <w:rFonts w:eastAsia="Candara"/>
          </w:rPr>
          <w:delText xml:space="preserve"> </w:delText>
        </w:r>
      </w:del>
    </w:p>
    <w:p w:rsidRPr="0009091C" w:rsidR="00153076" w:rsidDel="006C021A" w:rsidP="00153076" w:rsidRDefault="00153076" w14:paraId="3A5FC6F7" w14:textId="47C249A8">
      <w:pPr>
        <w:pStyle w:val="ListParagraph"/>
        <w:numPr>
          <w:ilvl w:val="0"/>
          <w:numId w:val="114"/>
        </w:numPr>
        <w:spacing w:after="0"/>
        <w:rPr>
          <w:del w:author="Malachi Jamison" w:date="2023-11-06T14:37:00Z" w:id="4849"/>
          <w:rFonts w:eastAsia="Candara"/>
        </w:rPr>
      </w:pPr>
      <w:del w:author="Malachi Jamison" w:date="2023-11-06T14:37:00Z" w:id="4850">
        <w:r w:rsidRPr="0009091C" w:rsidDel="006C021A">
          <w:rPr>
            <w:rFonts w:eastAsia="Candara"/>
          </w:rPr>
          <w:delText xml:space="preserve">The CogniOpen application must be successfully installed and running on the test device. </w:delText>
        </w:r>
      </w:del>
    </w:p>
    <w:p w:rsidRPr="0009091C" w:rsidR="00153076" w:rsidDel="006C021A" w:rsidP="00153076" w:rsidRDefault="00153076" w14:paraId="0760CE32" w14:textId="644CB3F4">
      <w:pPr>
        <w:pStyle w:val="ListParagraph"/>
        <w:numPr>
          <w:ilvl w:val="0"/>
          <w:numId w:val="114"/>
        </w:numPr>
        <w:spacing w:after="0"/>
        <w:rPr>
          <w:del w:author="Malachi Jamison" w:date="2023-11-06T14:37:00Z" w:id="4851"/>
          <w:rFonts w:eastAsia="Candara"/>
        </w:rPr>
      </w:pPr>
      <w:del w:author="Malachi Jamison" w:date="2023-11-06T14:37:00Z" w:id="4852">
        <w:r w:rsidRPr="0009091C" w:rsidDel="006C021A">
          <w:rPr>
            <w:rFonts w:eastAsia="Candara"/>
          </w:rPr>
          <w:delText xml:space="preserve">The test device must have a compatible operating system version for the application. </w:delText>
        </w:r>
      </w:del>
    </w:p>
    <w:p w:rsidRPr="0009091C" w:rsidR="00153076" w:rsidDel="006C021A" w:rsidP="00153076" w:rsidRDefault="00153076" w14:paraId="27D30D30" w14:textId="41F72D48">
      <w:pPr>
        <w:pStyle w:val="ListParagraph"/>
        <w:numPr>
          <w:ilvl w:val="0"/>
          <w:numId w:val="114"/>
        </w:numPr>
        <w:spacing w:after="0"/>
        <w:rPr>
          <w:del w:author="Malachi Jamison" w:date="2023-11-06T14:37:00Z" w:id="4853"/>
          <w:rFonts w:eastAsia="Candara"/>
        </w:rPr>
      </w:pPr>
      <w:del w:author="Malachi Jamison" w:date="2023-11-06T14:37:00Z" w:id="4854">
        <w:r w:rsidRPr="0009091C" w:rsidDel="006C021A">
          <w:rPr>
            <w:rFonts w:eastAsia="Candara"/>
          </w:rPr>
          <w:delText xml:space="preserve">The user must have a valid account and be logged into the CogniOpen application. </w:delText>
        </w:r>
      </w:del>
    </w:p>
    <w:p w:rsidRPr="00153076" w:rsidR="00153076" w:rsidDel="006C021A" w:rsidP="00153076" w:rsidRDefault="00153076" w14:paraId="66ADA6AE" w14:textId="42910A7C">
      <w:pPr>
        <w:spacing w:after="0"/>
        <w:rPr>
          <w:del w:author="Malachi Jamison" w:date="2023-11-06T14:37:00Z" w:id="4855"/>
        </w:rPr>
      </w:pPr>
    </w:p>
    <w:p w:rsidRPr="0009091C" w:rsidR="00153076" w:rsidDel="006C021A" w:rsidP="00153076" w:rsidRDefault="00153076" w14:paraId="2EE03C8D" w14:textId="347EC914">
      <w:pPr>
        <w:spacing w:line="257" w:lineRule="auto"/>
        <w:rPr>
          <w:del w:author="Malachi Jamison" w:date="2023-11-06T14:37:00Z" w:id="4856"/>
          <w:rFonts w:eastAsia="Candara"/>
        </w:rPr>
      </w:pPr>
      <w:del w:author="Malachi Jamison" w:date="2023-11-06T14:37:00Z" w:id="4857">
        <w:r w:rsidRPr="0009091C" w:rsidDel="006C021A">
          <w:rPr>
            <w:rFonts w:eastAsia="Candara"/>
            <w:b/>
          </w:rPr>
          <w:delText>Test Data</w:delText>
        </w:r>
        <w:r w:rsidRPr="0009091C" w:rsidDel="006C021A">
          <w:rPr>
            <w:rFonts w:eastAsia="Candara"/>
          </w:rPr>
          <w:delText xml:space="preserve">: </w:delText>
        </w:r>
      </w:del>
    </w:p>
    <w:p w:rsidRPr="0009091C" w:rsidR="00153076" w:rsidDel="006C021A" w:rsidP="00153076" w:rsidRDefault="00153076" w14:paraId="6B7FB0CE" w14:textId="139A7C3E">
      <w:pPr>
        <w:pStyle w:val="ListParagraph"/>
        <w:numPr>
          <w:ilvl w:val="0"/>
          <w:numId w:val="107"/>
        </w:numPr>
        <w:tabs>
          <w:tab w:val="left" w:pos="720"/>
        </w:tabs>
        <w:spacing w:after="0" w:line="257" w:lineRule="auto"/>
        <w:rPr>
          <w:del w:author="Malachi Jamison" w:date="2023-11-06T14:37:00Z" w:id="4858"/>
          <w:rFonts w:eastAsia="Candara"/>
        </w:rPr>
      </w:pPr>
      <w:del w:author="Malachi Jamison" w:date="2023-11-06T14:37:00Z" w:id="4859">
        <w:r w:rsidRPr="0009091C" w:rsidDel="006C021A">
          <w:rPr>
            <w:rFonts w:eastAsia="Candara"/>
          </w:rPr>
          <w:delText xml:space="preserve">Email Address: test_user@testemail.com </w:delText>
        </w:r>
      </w:del>
    </w:p>
    <w:p w:rsidRPr="0009091C" w:rsidR="00153076" w:rsidDel="006C021A" w:rsidP="00153076" w:rsidRDefault="00153076" w14:paraId="1CAEC8E6" w14:textId="2B72F53A">
      <w:pPr>
        <w:pStyle w:val="ListParagraph"/>
        <w:numPr>
          <w:ilvl w:val="0"/>
          <w:numId w:val="107"/>
        </w:numPr>
        <w:tabs>
          <w:tab w:val="left" w:pos="720"/>
        </w:tabs>
        <w:spacing w:after="0" w:line="257" w:lineRule="auto"/>
        <w:rPr>
          <w:del w:author="Malachi Jamison" w:date="2023-11-06T14:37:00Z" w:id="4860"/>
          <w:rFonts w:eastAsia="Candara"/>
        </w:rPr>
      </w:pPr>
      <w:del w:author="Malachi Jamison" w:date="2023-11-06T14:37:00Z" w:id="4861">
        <w:r w:rsidRPr="0009091C" w:rsidDel="006C021A">
          <w:rPr>
            <w:rFonts w:eastAsia="Candara"/>
          </w:rPr>
          <w:delText xml:space="preserve">Password: C0mplexPa$$word2@ </w:delText>
        </w:r>
      </w:del>
    </w:p>
    <w:p w:rsidRPr="00153076" w:rsidR="00153076" w:rsidDel="006C021A" w:rsidP="00153076" w:rsidRDefault="00153076" w14:paraId="785DCEFB" w14:textId="7436702F">
      <w:pPr>
        <w:tabs>
          <w:tab w:val="left" w:pos="720"/>
        </w:tabs>
        <w:spacing w:after="0" w:line="257" w:lineRule="auto"/>
        <w:rPr>
          <w:del w:author="Malachi Jamison" w:date="2023-11-06T14:37:00Z" w:id="4862"/>
        </w:rPr>
      </w:pPr>
    </w:p>
    <w:p w:rsidRPr="0009091C" w:rsidR="00153076" w:rsidDel="006C021A" w:rsidP="00153076" w:rsidRDefault="00153076" w14:paraId="41DA7290" w14:textId="314B1421">
      <w:pPr>
        <w:spacing w:line="257" w:lineRule="auto"/>
        <w:rPr>
          <w:del w:author="Malachi Jamison" w:date="2023-11-06T14:37:00Z" w:id="4863"/>
          <w:rFonts w:eastAsia="Candara"/>
        </w:rPr>
      </w:pPr>
      <w:del w:author="Malachi Jamison" w:date="2023-11-06T14:37:00Z" w:id="4864">
        <w:r w:rsidRPr="0009091C" w:rsidDel="006C021A">
          <w:rPr>
            <w:rFonts w:eastAsia="Candara"/>
            <w:b/>
          </w:rPr>
          <w:delText>Test Steps:</w:delText>
        </w:r>
        <w:r w:rsidRPr="0009091C" w:rsidDel="006C021A">
          <w:rPr>
            <w:rFonts w:eastAsia="Candara"/>
          </w:rPr>
          <w:delText xml:space="preserve"> </w:delText>
        </w:r>
      </w:del>
    </w:p>
    <w:p w:rsidRPr="00153076" w:rsidR="00153076" w:rsidDel="006C021A" w:rsidP="00CB4475" w:rsidRDefault="00153076" w14:paraId="7469D00E" w14:textId="4EE348DA">
      <w:pPr>
        <w:pStyle w:val="ListParagraph"/>
        <w:numPr>
          <w:ilvl w:val="0"/>
          <w:numId w:val="295"/>
        </w:numPr>
        <w:spacing w:after="0"/>
        <w:rPr>
          <w:del w:author="Malachi Jamison" w:date="2023-11-06T14:37:00Z" w:id="4865"/>
        </w:rPr>
      </w:pPr>
      <w:del w:author="Malachi Jamison" w:date="2023-11-06T14:37:00Z" w:id="4866">
        <w:r w:rsidRPr="0009091C" w:rsidDel="006C021A">
          <w:rPr>
            <w:rFonts w:eastAsia="Candara"/>
          </w:rPr>
          <w:delText>Verify that the application is installed and configured correctly on the device.</w:delText>
        </w:r>
      </w:del>
    </w:p>
    <w:p w:rsidRPr="0009091C" w:rsidR="00153076" w:rsidDel="006C021A" w:rsidP="00CB4475" w:rsidRDefault="00153076" w14:paraId="1A5FAFCF" w14:textId="2F2238C4">
      <w:pPr>
        <w:pStyle w:val="ListParagraph"/>
        <w:numPr>
          <w:ilvl w:val="0"/>
          <w:numId w:val="295"/>
        </w:numPr>
        <w:spacing w:after="0"/>
        <w:rPr>
          <w:del w:author="Malachi Jamison" w:date="2023-11-06T14:37:00Z" w:id="4867"/>
          <w:rFonts w:eastAsia="Candara"/>
        </w:rPr>
      </w:pPr>
      <w:del w:author="Malachi Jamison" w:date="2023-11-06T14:37:00Z" w:id="4868">
        <w:r w:rsidRPr="0009091C" w:rsidDel="006C021A">
          <w:rPr>
            <w:rFonts w:eastAsia="Candara"/>
          </w:rPr>
          <w:delText xml:space="preserve">Launch the CogniOpen application from the device </w:delText>
        </w:r>
      </w:del>
    </w:p>
    <w:p w:rsidRPr="0009091C" w:rsidR="00153076" w:rsidDel="006C021A" w:rsidP="00CB4475" w:rsidRDefault="00153076" w14:paraId="63E86274" w14:textId="46F23FA2">
      <w:pPr>
        <w:pStyle w:val="ListParagraph"/>
        <w:numPr>
          <w:ilvl w:val="0"/>
          <w:numId w:val="295"/>
        </w:numPr>
        <w:spacing w:after="0"/>
        <w:rPr>
          <w:del w:author="Malachi Jamison" w:date="2023-11-06T14:37:00Z" w:id="4869"/>
          <w:rFonts w:eastAsia="Candara"/>
        </w:rPr>
      </w:pPr>
      <w:del w:author="Malachi Jamison" w:date="2023-11-06T14:37:00Z" w:id="4870">
        <w:r w:rsidRPr="0009091C" w:rsidDel="006C021A">
          <w:rPr>
            <w:rFonts w:eastAsia="Candara"/>
          </w:rPr>
          <w:delText>User enters their email address in the “Email Address” text box</w:delText>
        </w:r>
      </w:del>
    </w:p>
    <w:p w:rsidRPr="0009091C" w:rsidR="00153076" w:rsidDel="006C021A" w:rsidP="00CB4475" w:rsidRDefault="00153076" w14:paraId="6515D634" w14:textId="06EC9C8E">
      <w:pPr>
        <w:pStyle w:val="ListParagraph"/>
        <w:numPr>
          <w:ilvl w:val="0"/>
          <w:numId w:val="295"/>
        </w:numPr>
        <w:rPr>
          <w:del w:author="Malachi Jamison" w:date="2023-11-06T14:37:00Z" w:id="4871"/>
          <w:rFonts w:eastAsia="Candara"/>
        </w:rPr>
      </w:pPr>
      <w:del w:author="Malachi Jamison" w:date="2023-11-06T14:37:00Z" w:id="4872">
        <w:r w:rsidRPr="0009091C" w:rsidDel="006C021A">
          <w:rPr>
            <w:rFonts w:eastAsia="Candara"/>
          </w:rPr>
          <w:delText>User enters their password in the “Password” text box</w:delText>
        </w:r>
      </w:del>
    </w:p>
    <w:p w:rsidRPr="0009091C" w:rsidR="00153076" w:rsidDel="006C021A" w:rsidP="00CB4475" w:rsidRDefault="00153076" w14:paraId="11C76F78" w14:textId="0625B0C5">
      <w:pPr>
        <w:pStyle w:val="ListParagraph"/>
        <w:numPr>
          <w:ilvl w:val="0"/>
          <w:numId w:val="295"/>
        </w:numPr>
        <w:rPr>
          <w:del w:author="Malachi Jamison" w:date="2023-11-06T14:37:00Z" w:id="4873"/>
          <w:rFonts w:eastAsia="Candara"/>
        </w:rPr>
      </w:pPr>
      <w:del w:author="Malachi Jamison" w:date="2023-11-06T14:37:00Z" w:id="4874">
        <w:r w:rsidRPr="0009091C" w:rsidDel="006C021A">
          <w:rPr>
            <w:rFonts w:eastAsia="Candara"/>
          </w:rPr>
          <w:delText>User taps the “Login” button</w:delText>
        </w:r>
      </w:del>
    </w:p>
    <w:p w:rsidRPr="0009091C" w:rsidR="00153076" w:rsidDel="006C021A" w:rsidP="00CB4475" w:rsidRDefault="00153076" w14:paraId="2B0C1B9F" w14:textId="35F1EAB1">
      <w:pPr>
        <w:pStyle w:val="ListParagraph"/>
        <w:numPr>
          <w:ilvl w:val="0"/>
          <w:numId w:val="295"/>
        </w:numPr>
        <w:spacing w:after="0"/>
        <w:rPr>
          <w:del w:author="Malachi Jamison" w:date="2023-11-06T14:37:00Z" w:id="4875"/>
          <w:rFonts w:eastAsiaTheme="minorEastAsia"/>
        </w:rPr>
      </w:pPr>
      <w:del w:author="Malachi Jamison" w:date="2023-11-06T14:37:00Z" w:id="4876">
        <w:r w:rsidRPr="0009091C" w:rsidDel="006C021A">
          <w:rPr>
            <w:rFonts w:eastAsia="Candara"/>
          </w:rPr>
          <w:delText>Verify that the screen displays the home screen.</w:delText>
        </w:r>
      </w:del>
    </w:p>
    <w:p w:rsidRPr="00153076" w:rsidR="00153076" w:rsidDel="006C021A" w:rsidP="00CB4475" w:rsidRDefault="00153076" w14:paraId="0A8C721D" w14:textId="5BA90CDE">
      <w:pPr>
        <w:pStyle w:val="ListParagraph"/>
        <w:numPr>
          <w:ilvl w:val="0"/>
          <w:numId w:val="295"/>
        </w:numPr>
        <w:spacing w:after="0"/>
        <w:rPr>
          <w:del w:author="Malachi Jamison" w:date="2023-11-06T14:37:00Z" w:id="4877"/>
        </w:rPr>
      </w:pPr>
      <w:del w:author="Malachi Jamison" w:date="2023-11-06T14:37:00Z" w:id="4878">
        <w:r w:rsidRPr="0009091C" w:rsidDel="006C021A">
          <w:rPr>
            <w:rFonts w:eastAsia="Candara"/>
          </w:rPr>
          <w:delText>Tap the menu button.</w:delText>
        </w:r>
      </w:del>
    </w:p>
    <w:p w:rsidRPr="00153076" w:rsidR="00153076" w:rsidDel="006C021A" w:rsidP="00CB4475" w:rsidRDefault="00153076" w14:paraId="490283B9" w14:textId="1151AC64">
      <w:pPr>
        <w:pStyle w:val="ListParagraph"/>
        <w:numPr>
          <w:ilvl w:val="0"/>
          <w:numId w:val="295"/>
        </w:numPr>
        <w:spacing w:after="0"/>
        <w:rPr>
          <w:del w:author="Malachi Jamison" w:date="2023-11-06T14:37:00Z" w:id="4879"/>
        </w:rPr>
      </w:pPr>
      <w:del w:author="Malachi Jamison" w:date="2023-11-06T14:37:00Z" w:id="4880">
        <w:r w:rsidRPr="0009091C" w:rsidDel="006C021A">
          <w:rPr>
            <w:rFonts w:eastAsia="Candara"/>
          </w:rPr>
          <w:delText>Test each button by clicking on it and verify that it leads to the expected feature or functionality.</w:delText>
        </w:r>
      </w:del>
    </w:p>
    <w:p w:rsidRPr="00153076" w:rsidR="00153076" w:rsidDel="006C021A" w:rsidP="00CB4475" w:rsidRDefault="00153076" w14:paraId="00842B19" w14:textId="5086362D">
      <w:pPr>
        <w:pStyle w:val="ListParagraph"/>
        <w:numPr>
          <w:ilvl w:val="0"/>
          <w:numId w:val="295"/>
        </w:numPr>
        <w:spacing w:after="0"/>
        <w:rPr>
          <w:del w:author="Malachi Jamison" w:date="2023-11-06T14:37:00Z" w:id="4881"/>
        </w:rPr>
      </w:pPr>
      <w:del w:author="Malachi Jamison" w:date="2023-11-06T14:37:00Z" w:id="4882">
        <w:r w:rsidRPr="0009091C" w:rsidDel="006C021A">
          <w:rPr>
            <w:rFonts w:eastAsia="Candara"/>
          </w:rPr>
          <w:delText>Verify that the buttons are responsive and that they highlight when clicked.</w:delText>
        </w:r>
      </w:del>
    </w:p>
    <w:p w:rsidRPr="00153076" w:rsidR="00153076" w:rsidDel="006C021A" w:rsidP="00CB4475" w:rsidRDefault="00153076" w14:paraId="69761E38" w14:textId="73A479BC">
      <w:pPr>
        <w:pStyle w:val="ListParagraph"/>
        <w:numPr>
          <w:ilvl w:val="0"/>
          <w:numId w:val="295"/>
        </w:numPr>
        <w:spacing w:after="0"/>
        <w:rPr>
          <w:del w:author="Malachi Jamison" w:date="2023-11-06T14:37:00Z" w:id="4883"/>
        </w:rPr>
      </w:pPr>
      <w:del w:author="Malachi Jamison" w:date="2023-11-06T14:37:00Z" w:id="4884">
        <w:r w:rsidRPr="0009091C" w:rsidDel="006C021A">
          <w:rPr>
            <w:rFonts w:eastAsia="Candara"/>
          </w:rPr>
          <w:delText>Test that all UI elements, such as buttons and text boxes, are responsive and functional.</w:delText>
        </w:r>
      </w:del>
    </w:p>
    <w:p w:rsidRPr="00153076" w:rsidR="00153076" w:rsidDel="006C021A" w:rsidP="00CB4475" w:rsidRDefault="00153076" w14:paraId="737236C3" w14:textId="154EA640">
      <w:pPr>
        <w:pStyle w:val="ListParagraph"/>
        <w:numPr>
          <w:ilvl w:val="0"/>
          <w:numId w:val="295"/>
        </w:numPr>
        <w:spacing w:after="0"/>
        <w:rPr>
          <w:del w:author="Malachi Jamison" w:date="2023-11-06T14:37:00Z" w:id="4885"/>
        </w:rPr>
      </w:pPr>
      <w:del w:author="Malachi Jamison" w:date="2023-11-06T14:37:00Z" w:id="4886">
        <w:r w:rsidRPr="0009091C" w:rsidDel="006C021A">
          <w:rPr>
            <w:rFonts w:eastAsia="Candara"/>
          </w:rPr>
          <w:delText>Verify that all required data is displayed accurately and consistently throughout the application.</w:delText>
        </w:r>
      </w:del>
    </w:p>
    <w:p w:rsidRPr="00153076" w:rsidR="00153076" w:rsidDel="006C021A" w:rsidP="00CB4475" w:rsidRDefault="00153076" w14:paraId="7FABDC22" w14:textId="0137BC26">
      <w:pPr>
        <w:pStyle w:val="ListParagraph"/>
        <w:numPr>
          <w:ilvl w:val="0"/>
          <w:numId w:val="295"/>
        </w:numPr>
        <w:spacing w:after="0"/>
        <w:rPr>
          <w:del w:author="Malachi Jamison" w:date="2023-11-06T14:37:00Z" w:id="4887"/>
        </w:rPr>
      </w:pPr>
      <w:del w:author="Malachi Jamison" w:date="2023-11-06T14:37:00Z" w:id="4888">
        <w:r w:rsidRPr="0009091C" w:rsidDel="006C021A">
          <w:rPr>
            <w:rFonts w:eastAsia="Candara"/>
          </w:rPr>
          <w:delText>Test that user input is accepted and processed correctly by the application.</w:delText>
        </w:r>
      </w:del>
    </w:p>
    <w:p w:rsidRPr="00153076" w:rsidR="00153076" w:rsidDel="006C021A" w:rsidP="00CB4475" w:rsidRDefault="00153076" w14:paraId="7F2909F2" w14:textId="078A08E8">
      <w:pPr>
        <w:pStyle w:val="ListParagraph"/>
        <w:numPr>
          <w:ilvl w:val="0"/>
          <w:numId w:val="295"/>
        </w:numPr>
        <w:spacing w:after="0"/>
        <w:rPr>
          <w:del w:author="Malachi Jamison" w:date="2023-11-06T14:37:00Z" w:id="4889"/>
        </w:rPr>
      </w:pPr>
      <w:del w:author="Malachi Jamison" w:date="2023-11-06T14:37:00Z" w:id="4890">
        <w:r w:rsidRPr="0009091C" w:rsidDel="006C021A">
          <w:rPr>
            <w:rFonts w:eastAsia="Candara"/>
          </w:rPr>
          <w:delText>Verify that the application can be used in all supported device orientations and screen sizes.</w:delText>
        </w:r>
      </w:del>
    </w:p>
    <w:p w:rsidRPr="00153076" w:rsidR="00153076" w:rsidDel="006C021A" w:rsidP="00153076" w:rsidRDefault="00153076" w14:paraId="646F8405" w14:textId="55845CFC">
      <w:pPr>
        <w:spacing w:after="0"/>
        <w:rPr>
          <w:del w:author="Malachi Jamison" w:date="2023-11-06T14:37:00Z" w:id="4891"/>
        </w:rPr>
      </w:pPr>
    </w:p>
    <w:p w:rsidRPr="00153076" w:rsidR="00153076" w:rsidDel="006C021A" w:rsidP="00153076" w:rsidRDefault="00153076" w14:paraId="25289E71" w14:textId="51F00BEF">
      <w:pPr>
        <w:spacing w:after="0"/>
        <w:rPr>
          <w:del w:author="Malachi Jamison" w:date="2023-11-06T14:37:00Z" w:id="4892"/>
        </w:rPr>
      </w:pPr>
    </w:p>
    <w:p w:rsidRPr="0009091C" w:rsidR="00153076" w:rsidDel="006C021A" w:rsidP="00153076" w:rsidRDefault="00153076" w14:paraId="22531ABC" w14:textId="47EE696E">
      <w:pPr>
        <w:spacing w:line="257" w:lineRule="auto"/>
        <w:rPr>
          <w:del w:author="Malachi Jamison" w:date="2023-11-06T14:37:00Z" w:id="4893"/>
          <w:rFonts w:eastAsia="Candara"/>
        </w:rPr>
      </w:pPr>
      <w:del w:author="Malachi Jamison" w:date="2023-11-06T14:37:00Z" w:id="4894">
        <w:r w:rsidRPr="0009091C" w:rsidDel="006C021A">
          <w:rPr>
            <w:rFonts w:eastAsia="Candara"/>
            <w:b/>
          </w:rPr>
          <w:delText xml:space="preserve">Test Environment: </w:delText>
        </w:r>
        <w:r w:rsidRPr="0009091C" w:rsidDel="006C021A">
          <w:rPr>
            <w:rFonts w:eastAsia="Candara"/>
          </w:rPr>
          <w:delText xml:space="preserve"> </w:delText>
        </w:r>
      </w:del>
    </w:p>
    <w:p w:rsidRPr="0009091C" w:rsidR="00153076" w:rsidDel="006C021A" w:rsidP="00153076" w:rsidRDefault="00153076" w14:paraId="69357549" w14:textId="2312E890">
      <w:pPr>
        <w:pStyle w:val="ListParagraph"/>
        <w:numPr>
          <w:ilvl w:val="0"/>
          <w:numId w:val="107"/>
        </w:numPr>
        <w:tabs>
          <w:tab w:val="left" w:pos="720"/>
        </w:tabs>
        <w:spacing w:after="0" w:line="257" w:lineRule="auto"/>
        <w:rPr>
          <w:del w:author="Malachi Jamison" w:date="2023-11-06T14:37:00Z" w:id="4895"/>
          <w:rFonts w:eastAsia="Candara"/>
        </w:rPr>
      </w:pPr>
      <w:del w:author="Malachi Jamison" w:date="2023-11-06T14:37:00Z" w:id="4896">
        <w:r w:rsidRPr="006C4B45" w:rsidDel="006C021A">
          <w:rPr>
            <w:rFonts w:eastAsia="Candara"/>
          </w:rPr>
          <w:delText xml:space="preserve">Device: &lt;fill out when test environment is created&gt; </w:delText>
        </w:r>
      </w:del>
    </w:p>
    <w:p w:rsidRPr="006C4B45" w:rsidR="00153076" w:rsidDel="006C021A" w:rsidP="00153076" w:rsidRDefault="00153076" w14:paraId="42E16D4D" w14:textId="031C19C7">
      <w:pPr>
        <w:pStyle w:val="ListParagraph"/>
        <w:numPr>
          <w:ilvl w:val="0"/>
          <w:numId w:val="107"/>
        </w:numPr>
        <w:tabs>
          <w:tab w:val="left" w:pos="720"/>
        </w:tabs>
        <w:spacing w:after="0" w:line="257" w:lineRule="auto"/>
        <w:rPr>
          <w:del w:author="Malachi Jamison" w:date="2023-11-06T14:37:00Z" w:id="4897"/>
          <w:rFonts w:eastAsia="Candara"/>
        </w:rPr>
      </w:pPr>
      <w:del w:author="Malachi Jamison" w:date="2023-11-06T14:37:00Z" w:id="4898">
        <w:r w:rsidRPr="006C4B45" w:rsidDel="006C021A">
          <w:rPr>
            <w:rFonts w:eastAsia="Candara"/>
          </w:rPr>
          <w:delText xml:space="preserve">Application Version: &lt;fill out when we release a version of CogniOpen&gt; </w:delText>
        </w:r>
      </w:del>
    </w:p>
    <w:p w:rsidRPr="0009091C" w:rsidR="00153076" w:rsidDel="006C021A" w:rsidP="00153076" w:rsidRDefault="00153076" w14:paraId="5D2AFF82" w14:textId="68158796">
      <w:pPr>
        <w:spacing w:line="257" w:lineRule="auto"/>
        <w:rPr>
          <w:del w:author="Malachi Jamison" w:date="2023-11-06T14:37:00Z" w:id="4899"/>
          <w:rFonts w:eastAsia="Candara"/>
          <w:b/>
        </w:rPr>
      </w:pPr>
    </w:p>
    <w:p w:rsidRPr="0009091C" w:rsidR="00153076" w:rsidDel="006C021A" w:rsidP="00153076" w:rsidRDefault="00153076" w14:paraId="55990494" w14:textId="43046DD6">
      <w:pPr>
        <w:spacing w:line="257" w:lineRule="auto"/>
        <w:rPr>
          <w:del w:author="Malachi Jamison" w:date="2023-11-06T14:37:00Z" w:id="4900"/>
          <w:rFonts w:eastAsia="Candara"/>
        </w:rPr>
      </w:pPr>
      <w:del w:author="Malachi Jamison" w:date="2023-11-06T14:37:00Z" w:id="4901">
        <w:r w:rsidRPr="0009091C" w:rsidDel="006C021A">
          <w:rPr>
            <w:rFonts w:eastAsia="Candara"/>
            <w:b/>
          </w:rPr>
          <w:delText>Pass/Fail Criteria:</w:delText>
        </w:r>
        <w:r w:rsidRPr="0009091C" w:rsidDel="006C021A">
          <w:rPr>
            <w:rFonts w:eastAsia="Candara"/>
          </w:rPr>
          <w:delText xml:space="preserve"> </w:delText>
        </w:r>
      </w:del>
    </w:p>
    <w:p w:rsidRPr="0009091C" w:rsidR="00153076" w:rsidDel="006C021A" w:rsidP="00153076" w:rsidRDefault="00153076" w14:paraId="6A51803F" w14:textId="5C2C2F95">
      <w:pPr>
        <w:pStyle w:val="ListParagraph"/>
        <w:numPr>
          <w:ilvl w:val="0"/>
          <w:numId w:val="117"/>
        </w:numPr>
        <w:spacing w:after="0"/>
        <w:rPr>
          <w:del w:author="Malachi Jamison" w:date="2023-11-06T14:37:00Z" w:id="4902"/>
          <w:rFonts w:eastAsia="Candara"/>
        </w:rPr>
      </w:pPr>
      <w:del w:author="Malachi Jamison" w:date="2023-11-06T14:37:00Z" w:id="4903">
        <w:r w:rsidRPr="0009091C" w:rsidDel="006C021A">
          <w:rPr>
            <w:rFonts w:eastAsia="Candara"/>
          </w:rPr>
          <w:delText xml:space="preserve">Pass: </w:delText>
        </w:r>
      </w:del>
    </w:p>
    <w:p w:rsidRPr="00153076" w:rsidR="00153076" w:rsidDel="006C021A" w:rsidP="00153076" w:rsidRDefault="00153076" w14:paraId="53B1F2F6" w14:textId="40EDFA87">
      <w:pPr>
        <w:pStyle w:val="ListParagraph"/>
        <w:numPr>
          <w:ilvl w:val="0"/>
          <w:numId w:val="116"/>
        </w:numPr>
        <w:spacing w:after="0"/>
        <w:rPr>
          <w:del w:author="Malachi Jamison" w:date="2023-11-06T14:37:00Z" w:id="4904"/>
        </w:rPr>
      </w:pPr>
      <w:del w:author="Malachi Jamison" w:date="2023-11-06T14:37:00Z" w:id="4905">
        <w:r w:rsidRPr="0009091C" w:rsidDel="006C021A">
          <w:rPr>
            <w:rFonts w:eastAsia="Candara"/>
          </w:rPr>
          <w:delText>All buttons and features are displayed as expected, see Figure 3 of the TDD.</w:delText>
        </w:r>
      </w:del>
    </w:p>
    <w:p w:rsidRPr="00153076" w:rsidR="00153076" w:rsidDel="006C021A" w:rsidP="00153076" w:rsidRDefault="00153076" w14:paraId="6CC2ADCB" w14:textId="13C6C48F">
      <w:pPr>
        <w:pStyle w:val="ListParagraph"/>
        <w:numPr>
          <w:ilvl w:val="0"/>
          <w:numId w:val="116"/>
        </w:numPr>
        <w:spacing w:after="0"/>
        <w:rPr>
          <w:del w:author="Malachi Jamison" w:date="2023-11-06T14:37:00Z" w:id="4906"/>
        </w:rPr>
      </w:pPr>
      <w:del w:author="Malachi Jamison" w:date="2023-11-06T14:37:00Z" w:id="4907">
        <w:r w:rsidRPr="0009091C" w:rsidDel="006C021A">
          <w:rPr>
            <w:rFonts w:eastAsia="Candara"/>
          </w:rPr>
          <w:delText>All features should open and load without any errors or crashes.</w:delText>
        </w:r>
      </w:del>
    </w:p>
    <w:p w:rsidRPr="00153076" w:rsidR="00153076" w:rsidDel="006C021A" w:rsidP="00153076" w:rsidRDefault="00153076" w14:paraId="03922A34" w14:textId="2B69C829">
      <w:pPr>
        <w:pStyle w:val="ListParagraph"/>
        <w:numPr>
          <w:ilvl w:val="0"/>
          <w:numId w:val="116"/>
        </w:numPr>
        <w:spacing w:after="0"/>
        <w:rPr>
          <w:del w:author="Malachi Jamison" w:date="2023-11-06T14:37:00Z" w:id="4908"/>
        </w:rPr>
      </w:pPr>
      <w:del w:author="Malachi Jamison" w:date="2023-11-06T14:37:00Z" w:id="4909">
        <w:r w:rsidRPr="0009091C" w:rsidDel="006C021A">
          <w:rPr>
            <w:rFonts w:eastAsia="Candara"/>
          </w:rPr>
          <w:delText>The feature's UI elements should be responsive and functional.</w:delText>
        </w:r>
      </w:del>
    </w:p>
    <w:p w:rsidRPr="00153076" w:rsidR="00153076" w:rsidDel="006C021A" w:rsidP="00153076" w:rsidRDefault="00153076" w14:paraId="1969BE45" w14:textId="28E99270">
      <w:pPr>
        <w:pStyle w:val="ListParagraph"/>
        <w:numPr>
          <w:ilvl w:val="0"/>
          <w:numId w:val="116"/>
        </w:numPr>
        <w:spacing w:after="0"/>
        <w:rPr>
          <w:del w:author="Malachi Jamison" w:date="2023-11-06T14:37:00Z" w:id="4910"/>
        </w:rPr>
      </w:pPr>
      <w:del w:author="Malachi Jamison" w:date="2023-11-06T14:37:00Z" w:id="4911">
        <w:r w:rsidRPr="0009091C" w:rsidDel="006C021A">
          <w:rPr>
            <w:rFonts w:eastAsia="Candara"/>
          </w:rPr>
          <w:delText>User input should be accepted and processed correctly by the feature.</w:delText>
        </w:r>
      </w:del>
    </w:p>
    <w:p w:rsidRPr="0009091C" w:rsidR="00153076" w:rsidDel="006C021A" w:rsidP="00153076" w:rsidRDefault="00153076" w14:paraId="08B52B72" w14:textId="556FB322">
      <w:pPr>
        <w:pStyle w:val="ListParagraph"/>
        <w:numPr>
          <w:ilvl w:val="0"/>
          <w:numId w:val="108"/>
        </w:numPr>
        <w:spacing w:after="0"/>
        <w:rPr>
          <w:del w:author="Malachi Jamison" w:date="2023-11-06T14:37:00Z" w:id="4912"/>
          <w:rFonts w:eastAsia="Candara"/>
        </w:rPr>
      </w:pPr>
      <w:del w:author="Malachi Jamison" w:date="2023-11-06T14:37:00Z" w:id="4913">
        <w:r w:rsidRPr="0009091C" w:rsidDel="006C021A">
          <w:rPr>
            <w:rFonts w:eastAsia="Candara"/>
          </w:rPr>
          <w:delText xml:space="preserve">Fail: </w:delText>
        </w:r>
      </w:del>
    </w:p>
    <w:p w:rsidRPr="0009091C" w:rsidR="00153076" w:rsidDel="006C021A" w:rsidP="00153076" w:rsidRDefault="00153076" w14:paraId="295067BE" w14:textId="34A74FBB">
      <w:pPr>
        <w:pStyle w:val="ListParagraph"/>
        <w:numPr>
          <w:ilvl w:val="1"/>
          <w:numId w:val="108"/>
        </w:numPr>
        <w:spacing w:after="0" w:line="257" w:lineRule="auto"/>
        <w:rPr>
          <w:del w:author="Malachi Jamison" w:date="2023-11-06T14:37:00Z" w:id="4914"/>
          <w:rFonts w:eastAsia="Candara"/>
        </w:rPr>
      </w:pPr>
      <w:del w:author="Malachi Jamison" w:date="2023-11-06T14:37:00Z" w:id="4915">
        <w:r w:rsidRPr="0009091C" w:rsidDel="006C021A">
          <w:rPr>
            <w:rFonts w:eastAsia="Candara"/>
          </w:rPr>
          <w:delText>Any buttons or features that are not displayed.</w:delText>
        </w:r>
      </w:del>
    </w:p>
    <w:p w:rsidRPr="0009091C" w:rsidR="00153076" w:rsidDel="006C021A" w:rsidP="00153076" w:rsidRDefault="00153076" w14:paraId="0CA8A7C3" w14:textId="565218AC">
      <w:pPr>
        <w:pStyle w:val="ListParagraph"/>
        <w:numPr>
          <w:ilvl w:val="1"/>
          <w:numId w:val="108"/>
        </w:numPr>
        <w:spacing w:after="0" w:line="257" w:lineRule="auto"/>
        <w:rPr>
          <w:del w:author="Malachi Jamison" w:date="2023-11-06T14:37:00Z" w:id="4916"/>
          <w:rFonts w:eastAsia="Candara"/>
        </w:rPr>
      </w:pPr>
      <w:del w:author="Malachi Jamison" w:date="2023-11-06T14:37:00Z" w:id="4917">
        <w:r w:rsidRPr="0009091C" w:rsidDel="006C021A">
          <w:rPr>
            <w:rFonts w:eastAsia="Candara"/>
          </w:rPr>
          <w:delText xml:space="preserve">Any buttons or features fail to open or load correctly. </w:delText>
        </w:r>
      </w:del>
    </w:p>
    <w:p w:rsidRPr="0009091C" w:rsidR="00153076" w:rsidDel="006C021A" w:rsidP="00153076" w:rsidRDefault="00153076" w14:paraId="3D389F1C" w14:textId="7F056EB3">
      <w:pPr>
        <w:pStyle w:val="ListParagraph"/>
        <w:numPr>
          <w:ilvl w:val="1"/>
          <w:numId w:val="108"/>
        </w:numPr>
        <w:spacing w:after="0" w:line="257" w:lineRule="auto"/>
        <w:rPr>
          <w:del w:author="Malachi Jamison" w:date="2023-11-06T14:37:00Z" w:id="4918"/>
          <w:rFonts w:eastAsia="Candara"/>
        </w:rPr>
      </w:pPr>
      <w:del w:author="Malachi Jamison" w:date="2023-11-06T14:37:00Z" w:id="4919">
        <w:r w:rsidRPr="0009091C" w:rsidDel="006C021A">
          <w:rPr>
            <w:rFonts w:eastAsia="Candara"/>
          </w:rPr>
          <w:delText xml:space="preserve">The feature's UI elements are not responsive or functional. </w:delText>
        </w:r>
      </w:del>
    </w:p>
    <w:p w:rsidRPr="0009091C" w:rsidR="00153076" w:rsidDel="006C021A" w:rsidP="00153076" w:rsidRDefault="00153076" w14:paraId="403CC2A6" w14:textId="2FE8BEBC">
      <w:pPr>
        <w:pStyle w:val="ListParagraph"/>
        <w:numPr>
          <w:ilvl w:val="1"/>
          <w:numId w:val="108"/>
        </w:numPr>
        <w:spacing w:after="0" w:line="257" w:lineRule="auto"/>
        <w:rPr>
          <w:del w:author="Malachi Jamison" w:date="2023-11-06T14:37:00Z" w:id="4920"/>
          <w:rFonts w:eastAsia="Candara"/>
        </w:rPr>
      </w:pPr>
      <w:del w:author="Malachi Jamison" w:date="2023-11-06T14:37:00Z" w:id="4921">
        <w:r w:rsidRPr="0009091C" w:rsidDel="006C021A">
          <w:rPr>
            <w:rFonts w:eastAsia="Candara"/>
          </w:rPr>
          <w:delText xml:space="preserve">Required data is missing or displayed incorrectly throughout the feature. </w:delText>
        </w:r>
      </w:del>
    </w:p>
    <w:p w:rsidRPr="0009091C" w:rsidR="00153076" w:rsidDel="006C021A" w:rsidP="00153076" w:rsidRDefault="00153076" w14:paraId="76042D19" w14:textId="436A91B0">
      <w:pPr>
        <w:pStyle w:val="ListParagraph"/>
        <w:numPr>
          <w:ilvl w:val="1"/>
          <w:numId w:val="108"/>
        </w:numPr>
        <w:spacing w:after="0" w:line="257" w:lineRule="auto"/>
        <w:rPr>
          <w:del w:author="Malachi Jamison" w:date="2023-11-06T14:37:00Z" w:id="4922"/>
          <w:rFonts w:eastAsia="Candara"/>
        </w:rPr>
      </w:pPr>
      <w:del w:author="Malachi Jamison" w:date="2023-11-06T14:37:00Z" w:id="4923">
        <w:r w:rsidRPr="0009091C" w:rsidDel="006C021A">
          <w:rPr>
            <w:rFonts w:eastAsia="Candara"/>
          </w:rPr>
          <w:delText>User input is not accepted or processed correctly by the feature.</w:delText>
        </w:r>
      </w:del>
    </w:p>
    <w:p w:rsidRPr="00153076" w:rsidR="00153076" w:rsidDel="006C021A" w:rsidP="00153076" w:rsidRDefault="00153076" w14:paraId="19430D46" w14:textId="6A63F5D6">
      <w:pPr>
        <w:spacing w:after="0" w:line="257" w:lineRule="auto"/>
        <w:rPr>
          <w:del w:author="Malachi Jamison" w:date="2023-11-06T14:37:00Z" w:id="4924"/>
        </w:rPr>
      </w:pPr>
    </w:p>
    <w:p w:rsidRPr="0009091C" w:rsidR="00153076" w:rsidDel="006C021A" w:rsidP="00153076" w:rsidRDefault="00153076" w14:paraId="3C60ED34" w14:textId="175C2E3F">
      <w:pPr>
        <w:spacing w:line="257" w:lineRule="auto"/>
        <w:rPr>
          <w:del w:author="Malachi Jamison" w:date="2023-11-06T14:37:00Z" w:id="4925"/>
          <w:rFonts w:eastAsia="Candara"/>
        </w:rPr>
      </w:pPr>
      <w:del w:author="Malachi Jamison" w:date="2023-11-06T14:37:00Z" w:id="4926">
        <w:r w:rsidRPr="0009091C" w:rsidDel="006C021A">
          <w:rPr>
            <w:rFonts w:eastAsia="Candara"/>
            <w:b/>
          </w:rPr>
          <w:delText>Assumptions:</w:delText>
        </w:r>
        <w:r w:rsidRPr="0009091C" w:rsidDel="006C021A">
          <w:rPr>
            <w:rFonts w:eastAsia="Candara"/>
          </w:rPr>
          <w:delText xml:space="preserve"> </w:delText>
        </w:r>
      </w:del>
    </w:p>
    <w:p w:rsidRPr="0009091C" w:rsidR="00153076" w:rsidDel="006C021A" w:rsidP="00153076" w:rsidRDefault="00153076" w14:paraId="6D78B543" w14:textId="57C420B9">
      <w:pPr>
        <w:pStyle w:val="ListParagraph"/>
        <w:numPr>
          <w:ilvl w:val="0"/>
          <w:numId w:val="107"/>
        </w:numPr>
        <w:tabs>
          <w:tab w:val="left" w:pos="720"/>
        </w:tabs>
        <w:spacing w:after="0" w:line="257" w:lineRule="auto"/>
        <w:rPr>
          <w:del w:author="Malachi Jamison" w:date="2023-11-06T14:37:00Z" w:id="4927"/>
          <w:rFonts w:eastAsia="Candara"/>
        </w:rPr>
      </w:pPr>
      <w:del w:author="Malachi Jamison" w:date="2023-11-06T14:37:00Z" w:id="4928">
        <w:r w:rsidRPr="0009091C" w:rsidDel="006C021A">
          <w:rPr>
            <w:rFonts w:eastAsia="Candara"/>
          </w:rPr>
          <w:delText xml:space="preserve">The user has previously registered with the application </w:delText>
        </w:r>
      </w:del>
    </w:p>
    <w:p w:rsidRPr="0009091C" w:rsidR="00153076" w:rsidDel="006C021A" w:rsidP="00153076" w:rsidRDefault="00153076" w14:paraId="4ACEAF38" w14:textId="16BBFCAF">
      <w:pPr>
        <w:pStyle w:val="ListParagraph"/>
        <w:numPr>
          <w:ilvl w:val="0"/>
          <w:numId w:val="107"/>
        </w:numPr>
        <w:tabs>
          <w:tab w:val="left" w:pos="720"/>
        </w:tabs>
        <w:spacing w:after="0" w:line="257" w:lineRule="auto"/>
        <w:rPr>
          <w:del w:author="Malachi Jamison" w:date="2023-11-06T14:37:00Z" w:id="4929"/>
          <w:rFonts w:eastAsia="Candara"/>
        </w:rPr>
      </w:pPr>
      <w:del w:author="Malachi Jamison" w:date="2023-11-06T14:37:00Z" w:id="4930">
        <w:r w:rsidRPr="0009091C" w:rsidDel="006C021A">
          <w:rPr>
            <w:rFonts w:eastAsia="Candara"/>
          </w:rPr>
          <w:delText xml:space="preserve">The user is connected to the internet </w:delText>
        </w:r>
      </w:del>
    </w:p>
    <w:p w:rsidRPr="0009091C" w:rsidR="00153076" w:rsidDel="006C021A" w:rsidP="00153076" w:rsidRDefault="00153076" w14:paraId="7624D620" w14:textId="68BD5A18">
      <w:pPr>
        <w:pStyle w:val="ListParagraph"/>
        <w:numPr>
          <w:ilvl w:val="0"/>
          <w:numId w:val="107"/>
        </w:numPr>
        <w:tabs>
          <w:tab w:val="left" w:pos="720"/>
        </w:tabs>
        <w:spacing w:after="0" w:line="257" w:lineRule="auto"/>
        <w:rPr>
          <w:del w:author="Malachi Jamison" w:date="2023-11-06T14:37:00Z" w:id="4931"/>
          <w:rFonts w:eastAsia="Candara"/>
        </w:rPr>
      </w:pPr>
      <w:del w:author="Malachi Jamison" w:date="2023-11-06T14:37:00Z" w:id="4932">
        <w:r w:rsidRPr="0009091C" w:rsidDel="006C021A">
          <w:rPr>
            <w:rFonts w:eastAsia="Candara"/>
          </w:rPr>
          <w:delText xml:space="preserve">The application is active and able to receive requests </w:delText>
        </w:r>
      </w:del>
    </w:p>
    <w:p w:rsidRPr="0009091C" w:rsidR="00153076" w:rsidDel="006C021A" w:rsidP="00153076" w:rsidRDefault="00153076" w14:paraId="7E378135" w14:textId="14D991ED">
      <w:pPr>
        <w:pStyle w:val="ListParagraph"/>
        <w:numPr>
          <w:ilvl w:val="0"/>
          <w:numId w:val="107"/>
        </w:numPr>
        <w:tabs>
          <w:tab w:val="left" w:pos="720"/>
        </w:tabs>
        <w:spacing w:after="0" w:line="257" w:lineRule="auto"/>
        <w:rPr>
          <w:del w:author="Malachi Jamison" w:date="2023-11-06T14:37:00Z" w:id="4933"/>
          <w:rFonts w:eastAsia="Candara"/>
        </w:rPr>
      </w:pPr>
      <w:del w:author="Malachi Jamison" w:date="2023-11-06T14:37:00Z" w:id="4934">
        <w:r w:rsidRPr="0009091C" w:rsidDel="006C021A">
          <w:rPr>
            <w:rFonts w:eastAsia="Candara"/>
          </w:rPr>
          <w:delText xml:space="preserve">The application can communicate with the backend database services </w:delText>
        </w:r>
      </w:del>
    </w:p>
    <w:p w:rsidRPr="0009091C" w:rsidR="00153076" w:rsidDel="006C021A" w:rsidP="00153076" w:rsidRDefault="006C021A" w14:paraId="3264CA90" w14:textId="5417D166">
      <w:pPr>
        <w:spacing w:line="257" w:lineRule="auto"/>
        <w:rPr>
          <w:del w:author="Malachi Jamison" w:date="2023-11-06T14:37:00Z" w:id="4935"/>
          <w:rFonts w:eastAsia="Candara"/>
          <w:b/>
        </w:rPr>
      </w:pPr>
      <w:ins w:author="Zachary Cappella" w:date="2023-10-13T12:49:00Z" w:id="4936">
        <w:del w:author="Malachi Jamison" w:date="2023-11-06T14:37:00Z" w:id="4937">
          <w:r w:rsidDel="006C021A">
            <w:rPr>
              <w:rFonts w:eastAsia="Candara"/>
              <w:b/>
              <w:bCs/>
              <w:noProof/>
            </w:rPr>
            <w:pict w14:anchorId="53705B61">
              <v:rect id="_x0000_i1066" style="width:468pt;height:.05pt;mso-width-percent:0;mso-height-percent:0;mso-width-percent:0;mso-height-percent:0" alt="" o:hr="t" o:hrstd="t" o:hralign="center" fillcolor="#a0a0a0" stroked="f"/>
            </w:pict>
          </w:r>
        </w:del>
      </w:ins>
    </w:p>
    <w:p w:rsidRPr="0009091C" w:rsidR="00153076" w:rsidDel="006C021A" w:rsidP="00153076" w:rsidRDefault="00153076" w14:paraId="5FBBB6F9" w14:textId="694918AC">
      <w:pPr>
        <w:spacing w:line="257" w:lineRule="auto"/>
        <w:rPr>
          <w:del w:author="Malachi Jamison" w:date="2023-11-06T14:37:00Z" w:id="4938"/>
          <w:rFonts w:eastAsia="Candara"/>
        </w:rPr>
      </w:pPr>
      <w:del w:author="Malachi Jamison" w:date="2023-11-06T14:37:00Z" w:id="4939">
        <w:r w:rsidRPr="0009091C" w:rsidDel="006C021A">
          <w:rPr>
            <w:rFonts w:eastAsia="Candara"/>
            <w:b/>
          </w:rPr>
          <w:delText xml:space="preserve">Attachments: </w:delText>
        </w:r>
        <w:r w:rsidRPr="0009091C" w:rsidDel="006C021A">
          <w:rPr>
            <w:rFonts w:eastAsia="Candara"/>
          </w:rPr>
          <w:delText>Any applicable attachments if necessary</w:delText>
        </w:r>
      </w:del>
    </w:p>
    <w:p w:rsidRPr="00153076" w:rsidR="00153076" w:rsidDel="006C021A" w:rsidRDefault="00153076" w14:paraId="3F67654B" w14:textId="05D62632">
      <w:pPr>
        <w:spacing w:line="257" w:lineRule="auto"/>
        <w:rPr>
          <w:del w:author="Malachi Jamison" w:date="2023-11-06T14:37:00Z" w:id="4940"/>
          <w:rFonts w:eastAsia="Candara"/>
          <w:i/>
          <w:iCs/>
        </w:rPr>
        <w:pPrChange w:author="Zachary Cappella" w:date="2023-11-05T15:34:00Z" w:id="4941">
          <w:pPr>
            <w:pStyle w:val="Heading4"/>
          </w:pPr>
        </w:pPrChange>
      </w:pPr>
      <w:del w:author="Malachi Jamison" w:date="2023-11-06T14:37:00Z" w:id="4942">
        <w:r w:rsidRPr="0009091C" w:rsidDel="006C021A">
          <w:rPr>
            <w:rFonts w:eastAsia="Candara"/>
          </w:rPr>
          <w:delText>3.1.3.12.2 Applicatio</w:delText>
        </w:r>
        <w:r w:rsidRPr="282B9B13" w:rsidDel="006C021A">
          <w:rPr>
            <w:rFonts w:eastAsia="Candara"/>
            <w:i/>
            <w:iCs/>
          </w:rPr>
          <w:delText>n Logout</w:delText>
        </w:r>
      </w:del>
    </w:p>
    <w:p w:rsidRPr="0009091C" w:rsidR="00153076" w:rsidDel="006C021A" w:rsidP="00153076" w:rsidRDefault="00153076" w14:paraId="7CA5CB3B" w14:textId="32F3CE86">
      <w:pPr>
        <w:spacing w:line="257" w:lineRule="auto"/>
        <w:rPr>
          <w:del w:author="Malachi Jamison" w:date="2023-11-06T14:37:00Z" w:id="4943"/>
          <w:rFonts w:eastAsia="Candara"/>
        </w:rPr>
      </w:pPr>
      <w:del w:author="Malachi Jamison" w:date="2023-11-06T14:37:00Z" w:id="4944">
        <w:r w:rsidRPr="0009091C" w:rsidDel="006C021A">
          <w:rPr>
            <w:rFonts w:eastAsia="Candara"/>
            <w:b/>
          </w:rPr>
          <w:delText xml:space="preserve">Test Case Link: </w:delText>
        </w:r>
        <w:r w:rsidRPr="0009091C" w:rsidDel="006C021A">
          <w:rPr>
            <w:rFonts w:eastAsia="Candara"/>
          </w:rPr>
          <w:delText xml:space="preserve">&lt;will update when test ADO ticket is created&gt; </w:delText>
        </w:r>
      </w:del>
    </w:p>
    <w:p w:rsidRPr="0009091C" w:rsidR="00153076" w:rsidDel="006C021A" w:rsidP="00153076" w:rsidRDefault="00153076" w14:paraId="7F72803B" w14:textId="10DAC58A">
      <w:pPr>
        <w:spacing w:line="257" w:lineRule="auto"/>
        <w:rPr>
          <w:del w:author="Malachi Jamison" w:date="2023-11-06T14:37:00Z" w:id="4945"/>
          <w:rFonts w:eastAsia="Candara"/>
        </w:rPr>
      </w:pPr>
      <w:del w:author="Malachi Jamison" w:date="2023-11-06T14:37:00Z" w:id="4946">
        <w:r w:rsidRPr="0009091C" w:rsidDel="006C021A">
          <w:rPr>
            <w:rFonts w:eastAsia="Candara"/>
            <w:b/>
          </w:rPr>
          <w:delText xml:space="preserve">Test Case Name: </w:delText>
        </w:r>
        <w:r w:rsidRPr="0009091C" w:rsidDel="006C021A">
          <w:rPr>
            <w:rFonts w:eastAsia="Candara"/>
            <w:color w:val="161719"/>
          </w:rPr>
          <w:delText>Application Logout Functionality</w:delText>
        </w:r>
        <w:r w:rsidRPr="0009091C" w:rsidDel="006C021A">
          <w:rPr>
            <w:rFonts w:eastAsia="Candara"/>
          </w:rPr>
          <w:delText xml:space="preserve"> </w:delText>
        </w:r>
      </w:del>
    </w:p>
    <w:p w:rsidR="00547B81" w:rsidP="00153076" w:rsidRDefault="00547B81" w14:paraId="0A630B4C" w14:textId="77777777">
      <w:pPr>
        <w:pStyle w:val="ListParagraph"/>
        <w:spacing w:after="0"/>
        <w:ind w:left="0"/>
        <w:rPr>
          <w:ins w:author="Malachi Jamison" w:date="2023-11-06T13:06:00Z" w:id="4947"/>
          <w:rFonts w:eastAsia="Candara"/>
          <w:b/>
        </w:rPr>
      </w:pPr>
    </w:p>
    <w:p w:rsidR="00547B81" w:rsidP="00153076" w:rsidRDefault="00547B81" w14:paraId="047E8040" w14:textId="77777777">
      <w:pPr>
        <w:pStyle w:val="ListParagraph"/>
        <w:spacing w:after="0"/>
        <w:ind w:left="0"/>
        <w:rPr>
          <w:ins w:author="Malachi Jamison" w:date="2023-11-06T13:06:00Z" w:id="4948"/>
          <w:rFonts w:eastAsia="Candara"/>
          <w:b/>
        </w:rPr>
      </w:pPr>
    </w:p>
    <w:p w:rsidR="00547B81" w:rsidP="00153076" w:rsidRDefault="00547B81" w14:paraId="2E4C4505" w14:textId="77777777">
      <w:pPr>
        <w:pStyle w:val="ListParagraph"/>
        <w:spacing w:after="0"/>
        <w:ind w:left="0"/>
        <w:rPr>
          <w:ins w:author="Malachi Jamison" w:date="2023-11-06T13:06:00Z" w:id="4949"/>
          <w:rFonts w:eastAsia="Candara"/>
          <w:b/>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547B81" w:rsidTr="00FB3C48" w14:paraId="702CD706" w14:textId="77777777">
        <w:trPr>
          <w:trHeight w:val="442"/>
          <w:ins w:author="Malachi Jamison" w:date="2023-11-06T13:06:00Z" w:id="495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47B81" w:rsidP="00FB3C48" w:rsidRDefault="00547B81" w14:paraId="3B54D420" w14:textId="77777777">
            <w:pPr>
              <w:pStyle w:val="Body"/>
              <w:rPr>
                <w:ins w:author="Malachi Jamison" w:date="2023-11-06T13:06:00Z" w:id="4951"/>
                <w:sz w:val="22"/>
                <w:szCs w:val="22"/>
              </w:rPr>
            </w:pPr>
            <w:ins w:author="Malachi Jamison" w:date="2023-11-06T13:06:00Z" w:id="4952">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547B81" w:rsidP="00FB3C48" w:rsidRDefault="00547B81" w14:paraId="405AA305" w14:textId="77777777">
            <w:pPr>
              <w:spacing w:line="240" w:lineRule="auto"/>
              <w:rPr>
                <w:ins w:author="Malachi Jamison" w:date="2023-11-06T13:06:00Z" w:id="4953"/>
              </w:rPr>
            </w:pPr>
            <w:ins w:author="Malachi Jamison" w:date="2023-11-06T13:06:00Z" w:id="4954">
              <w:r w:rsidRPr="003321F8">
                <w:rPr>
                  <w:color w:val="161719"/>
                </w:rPr>
                <w:t>Verify that the logout functionality of the application works as expected and meets all specified requirements. The test case involves testing the logout button and verifying that the user's session is securely ended.</w:t>
              </w:r>
            </w:ins>
          </w:p>
        </w:tc>
      </w:tr>
      <w:tr w:rsidRPr="003321F8" w:rsidR="00547B81" w:rsidTr="00FB3C48" w14:paraId="317F1169" w14:textId="77777777">
        <w:trPr>
          <w:trHeight w:val="222"/>
          <w:ins w:author="Malachi Jamison" w:date="2023-11-06T13:06:00Z" w:id="495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47B81" w:rsidP="00FB3C48" w:rsidRDefault="00547B81" w14:paraId="0341E3B7" w14:textId="77777777">
            <w:pPr>
              <w:pStyle w:val="Body"/>
              <w:rPr>
                <w:ins w:author="Malachi Jamison" w:date="2023-11-06T13:06:00Z" w:id="4956"/>
                <w:sz w:val="22"/>
                <w:szCs w:val="22"/>
              </w:rPr>
            </w:pPr>
            <w:ins w:author="Malachi Jamison" w:date="2023-11-06T13:06:00Z" w:id="4957">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547B81" w:rsidP="00547B81" w:rsidRDefault="00547B81" w14:paraId="11C99191" w14:textId="77777777">
            <w:pPr>
              <w:pStyle w:val="ListParagraph"/>
              <w:numPr>
                <w:ilvl w:val="0"/>
                <w:numId w:val="328"/>
              </w:numPr>
              <w:spacing w:after="0" w:line="240" w:lineRule="auto"/>
              <w:rPr>
                <w:ins w:author="Malachi Jamison" w:date="2023-11-06T13:06:00Z" w:id="4958"/>
                <w:color w:val="000000" w:themeColor="text1"/>
              </w:rPr>
            </w:pPr>
            <w:ins w:author="Malachi Jamison" w:date="2023-11-06T13:06:00Z" w:id="4959">
              <w:r w:rsidRPr="003321F8">
                <w:rPr>
                  <w:color w:val="000000" w:themeColor="text1"/>
                </w:rPr>
                <w:t>Launch the CogniOpen application from the device.</w:t>
              </w:r>
            </w:ins>
          </w:p>
          <w:p w:rsidRPr="003321F8" w:rsidR="00547B81" w:rsidP="00547B81" w:rsidRDefault="00547B81" w14:paraId="7CE20FFC" w14:textId="77777777">
            <w:pPr>
              <w:pStyle w:val="ListParagraph"/>
              <w:numPr>
                <w:ilvl w:val="0"/>
                <w:numId w:val="328"/>
              </w:numPr>
              <w:spacing w:after="0" w:line="240" w:lineRule="auto"/>
              <w:rPr>
                <w:ins w:author="Malachi Jamison" w:date="2023-11-06T13:06:00Z" w:id="4960"/>
                <w:color w:val="000000" w:themeColor="text1"/>
              </w:rPr>
            </w:pPr>
            <w:ins w:author="Malachi Jamison" w:date="2023-11-06T13:06:00Z" w:id="4961">
              <w:r w:rsidRPr="003321F8">
                <w:rPr>
                  <w:color w:val="000000" w:themeColor="text1"/>
                </w:rPr>
                <w:t>User taps the “Login in Here” button.</w:t>
              </w:r>
            </w:ins>
          </w:p>
          <w:p w:rsidRPr="003321F8" w:rsidR="00547B81" w:rsidP="00547B81" w:rsidRDefault="00547B81" w14:paraId="078C431E" w14:textId="77777777">
            <w:pPr>
              <w:pStyle w:val="ListParagraph"/>
              <w:numPr>
                <w:ilvl w:val="0"/>
                <w:numId w:val="328"/>
              </w:numPr>
              <w:spacing w:after="0" w:line="240" w:lineRule="auto"/>
              <w:rPr>
                <w:ins w:author="Malachi Jamison" w:date="2023-11-06T13:06:00Z" w:id="4962"/>
                <w:color w:val="000000" w:themeColor="text1"/>
              </w:rPr>
            </w:pPr>
            <w:ins w:author="Malachi Jamison" w:date="2023-11-06T13:06:00Z" w:id="4963">
              <w:r w:rsidRPr="003321F8">
                <w:rPr>
                  <w:color w:val="000000" w:themeColor="text1"/>
                </w:rPr>
                <w:t>Users enter their biometric authentication information.</w:t>
              </w:r>
            </w:ins>
          </w:p>
          <w:p w:rsidRPr="003321F8" w:rsidR="00547B81" w:rsidP="00547B81" w:rsidRDefault="00547B81" w14:paraId="2AF78016" w14:textId="77777777">
            <w:pPr>
              <w:pStyle w:val="ListParagraph"/>
              <w:numPr>
                <w:ilvl w:val="0"/>
                <w:numId w:val="328"/>
              </w:numPr>
              <w:spacing w:after="0" w:line="240" w:lineRule="auto"/>
              <w:rPr>
                <w:ins w:author="Malachi Jamison" w:date="2023-11-06T13:06:00Z" w:id="4964"/>
                <w:color w:val="161719"/>
              </w:rPr>
            </w:pPr>
            <w:ins w:author="Malachi Jamison" w:date="2023-11-06T13:06:00Z" w:id="4965">
              <w:r w:rsidRPr="003321F8">
                <w:rPr>
                  <w:color w:val="161719"/>
                </w:rPr>
                <w:t>The logout button should be accessible to the user from the menu screen in the application.</w:t>
              </w:r>
            </w:ins>
          </w:p>
          <w:p w:rsidRPr="003321F8" w:rsidR="00547B81" w:rsidP="00547B81" w:rsidRDefault="00547B81" w14:paraId="73F98995" w14:textId="77777777">
            <w:pPr>
              <w:pStyle w:val="ListParagraph"/>
              <w:numPr>
                <w:ilvl w:val="0"/>
                <w:numId w:val="328"/>
              </w:numPr>
              <w:spacing w:after="0" w:line="240" w:lineRule="auto"/>
              <w:rPr>
                <w:ins w:author="Malachi Jamison" w:date="2023-11-06T13:06:00Z" w:id="4966"/>
                <w:color w:val="161719"/>
              </w:rPr>
            </w:pPr>
            <w:ins w:author="Malachi Jamison" w:date="2023-11-06T13:06:00Z" w:id="4967">
              <w:r w:rsidRPr="003321F8">
                <w:rPr>
                  <w:color w:val="161719"/>
                </w:rPr>
                <w:t xml:space="preserve"> Clicking on the logout button or option should immediately end the user's session and securely clear any unsaved data or input.</w:t>
              </w:r>
            </w:ins>
          </w:p>
          <w:p w:rsidRPr="003321F8" w:rsidR="00547B81" w:rsidP="00547B81" w:rsidRDefault="00547B81" w14:paraId="471FFECE" w14:textId="77777777">
            <w:pPr>
              <w:pStyle w:val="ListParagraph"/>
              <w:numPr>
                <w:ilvl w:val="0"/>
                <w:numId w:val="328"/>
              </w:numPr>
              <w:spacing w:after="0" w:line="240" w:lineRule="auto"/>
              <w:rPr>
                <w:ins w:author="Malachi Jamison" w:date="2023-11-06T13:06:00Z" w:id="4968"/>
                <w:color w:val="161719"/>
              </w:rPr>
            </w:pPr>
            <w:ins w:author="Malachi Jamison" w:date="2023-11-06T13:06:00Z" w:id="4969">
              <w:r w:rsidRPr="003321F8">
                <w:rPr>
                  <w:color w:val="161719"/>
                </w:rPr>
                <w:t>The user should be returned to the login screen, or the application should be exited altogether.</w:t>
              </w:r>
            </w:ins>
          </w:p>
        </w:tc>
      </w:tr>
      <w:tr w:rsidRPr="003321F8" w:rsidR="00547B81" w:rsidTr="00FB3C48" w14:paraId="1BAE87AB" w14:textId="77777777">
        <w:trPr>
          <w:trHeight w:val="222"/>
          <w:ins w:author="Malachi Jamison" w:date="2023-11-06T13:06:00Z" w:id="497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47B81" w:rsidP="00FB3C48" w:rsidRDefault="00547B81" w14:paraId="72CBA42F" w14:textId="77777777">
            <w:pPr>
              <w:pStyle w:val="Body"/>
              <w:rPr>
                <w:ins w:author="Malachi Jamison" w:date="2023-11-06T13:06:00Z" w:id="4971"/>
                <w:b/>
                <w:bCs/>
                <w:sz w:val="22"/>
                <w:szCs w:val="22"/>
              </w:rPr>
            </w:pPr>
            <w:ins w:author="Malachi Jamison" w:date="2023-11-06T13:06:00Z" w:id="4972">
              <w:r w:rsidRPr="00DF5C03">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DF5C03" w:rsidR="00547B81" w:rsidP="00547B81" w:rsidRDefault="00547B81" w14:paraId="0966A460" w14:textId="77777777">
            <w:pPr>
              <w:pStyle w:val="ListParagraph"/>
              <w:numPr>
                <w:ilvl w:val="0"/>
                <w:numId w:val="328"/>
              </w:numPr>
              <w:spacing w:after="0" w:line="240" w:lineRule="auto"/>
              <w:rPr>
                <w:ins w:author="Malachi Jamison" w:date="2023-11-06T13:06:00Z" w:id="4973"/>
                <w:color w:val="000000" w:themeColor="text1"/>
              </w:rPr>
            </w:pPr>
            <w:ins w:author="Malachi Jamison" w:date="2023-11-06T13:06:00Z" w:id="4974">
              <w:r w:rsidRPr="00DF5C03">
                <w:rPr>
                  <w:color w:val="000000" w:themeColor="text1"/>
                </w:rPr>
                <w:t xml:space="preserve">The CogniOpen application must be successfully installed and running on the test device. </w:t>
              </w:r>
            </w:ins>
          </w:p>
          <w:p w:rsidRPr="00DF5C03" w:rsidR="00547B81" w:rsidP="00547B81" w:rsidRDefault="00547B81" w14:paraId="41BCAFBF" w14:textId="77777777">
            <w:pPr>
              <w:pStyle w:val="ListParagraph"/>
              <w:numPr>
                <w:ilvl w:val="0"/>
                <w:numId w:val="328"/>
              </w:numPr>
              <w:spacing w:after="0" w:line="240" w:lineRule="auto"/>
              <w:rPr>
                <w:ins w:author="Malachi Jamison" w:date="2023-11-06T13:06:00Z" w:id="4975"/>
                <w:color w:val="000000" w:themeColor="text1"/>
              </w:rPr>
            </w:pPr>
            <w:ins w:author="Malachi Jamison" w:date="2023-11-06T13:06:00Z" w:id="4976">
              <w:r w:rsidRPr="00DF5C03">
                <w:rPr>
                  <w:color w:val="000000" w:themeColor="text1"/>
                </w:rPr>
                <w:t xml:space="preserve">The test device must have a compatible operating system version for the application. </w:t>
              </w:r>
            </w:ins>
          </w:p>
          <w:p w:rsidRPr="00DF5C03" w:rsidR="00547B81" w:rsidP="00547B81" w:rsidRDefault="00547B81" w14:paraId="7EAF070D" w14:textId="77777777">
            <w:pPr>
              <w:pStyle w:val="ListParagraph"/>
              <w:numPr>
                <w:ilvl w:val="0"/>
                <w:numId w:val="328"/>
              </w:numPr>
              <w:spacing w:after="0" w:line="240" w:lineRule="auto"/>
              <w:rPr>
                <w:ins w:author="Malachi Jamison" w:date="2023-11-06T13:06:00Z" w:id="4977"/>
                <w:color w:val="000000" w:themeColor="text1"/>
              </w:rPr>
            </w:pPr>
            <w:ins w:author="Malachi Jamison" w:date="2023-11-06T13:06:00Z" w:id="4978">
              <w:r w:rsidRPr="00DF5C03">
                <w:rPr>
                  <w:color w:val="000000" w:themeColor="text1"/>
                </w:rPr>
                <w:t xml:space="preserve">The user must have a valid account and be logged into the CogniOpen application. </w:t>
              </w:r>
            </w:ins>
          </w:p>
        </w:tc>
      </w:tr>
      <w:tr w:rsidRPr="003321F8" w:rsidR="00547B81" w:rsidTr="00FB3C48" w14:paraId="3454FD7B" w14:textId="77777777">
        <w:trPr>
          <w:trHeight w:val="222"/>
          <w:ins w:author="Malachi Jamison" w:date="2023-11-06T13:06:00Z" w:id="497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47B81" w:rsidP="00FB3C48" w:rsidRDefault="00547B81" w14:paraId="11976E09" w14:textId="77777777">
            <w:pPr>
              <w:pStyle w:val="Body"/>
              <w:rPr>
                <w:ins w:author="Malachi Jamison" w:date="2023-11-06T13:06:00Z" w:id="4980"/>
                <w:b/>
                <w:bCs/>
                <w:sz w:val="22"/>
                <w:szCs w:val="22"/>
              </w:rPr>
            </w:pPr>
            <w:ins w:author="Malachi Jamison" w:date="2023-11-06T13:06:00Z" w:id="4981">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DF5C03" w:rsidR="00547B81" w:rsidP="00547B81" w:rsidRDefault="00547B81" w14:paraId="79650A9C" w14:textId="77777777">
            <w:pPr>
              <w:pStyle w:val="ListParagraph"/>
              <w:numPr>
                <w:ilvl w:val="0"/>
                <w:numId w:val="328"/>
              </w:numPr>
              <w:spacing w:line="240" w:lineRule="auto"/>
              <w:rPr>
                <w:ins w:author="Malachi Jamison" w:date="2023-11-06T13:06:00Z" w:id="4982"/>
                <w:color w:val="000000" w:themeColor="text1"/>
              </w:rPr>
            </w:pPr>
            <w:ins w:author="Malachi Jamison" w:date="2023-11-06T13:06:00Z" w:id="4983">
              <w:r w:rsidRPr="001532C8">
                <w:rPr>
                  <w:color w:val="000000" w:themeColor="text1"/>
                </w:rPr>
                <w:t>User’s biometric authentication information</w:t>
              </w:r>
            </w:ins>
          </w:p>
        </w:tc>
      </w:tr>
      <w:tr w:rsidRPr="003321F8" w:rsidR="00547B81" w:rsidTr="00FB3C48" w14:paraId="0F7B8759" w14:textId="77777777">
        <w:trPr>
          <w:trHeight w:val="222"/>
          <w:ins w:author="Malachi Jamison" w:date="2023-11-06T13:06:00Z" w:id="4984"/>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47B81" w:rsidP="00FB3C48" w:rsidRDefault="00547B81" w14:paraId="3B8D266F" w14:textId="77777777">
            <w:pPr>
              <w:pStyle w:val="Body"/>
              <w:rPr>
                <w:ins w:author="Malachi Jamison" w:date="2023-11-06T13:06:00Z" w:id="4985"/>
                <w:sz w:val="22"/>
                <w:szCs w:val="22"/>
              </w:rPr>
            </w:pPr>
            <w:ins w:author="Malachi Jamison" w:date="2023-11-06T13:06:00Z" w:id="4986">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547B81" w:rsidP="00547B81" w:rsidRDefault="00547B81" w14:paraId="3108467E" w14:textId="77777777">
            <w:pPr>
              <w:pStyle w:val="ListParagraph"/>
              <w:numPr>
                <w:ilvl w:val="0"/>
                <w:numId w:val="341"/>
              </w:numPr>
              <w:spacing w:after="0" w:line="240" w:lineRule="auto"/>
              <w:rPr>
                <w:ins w:author="Malachi Jamison" w:date="2023-11-06T13:06:00Z" w:id="4987"/>
                <w:color w:val="000000" w:themeColor="text1"/>
              </w:rPr>
            </w:pPr>
            <w:ins w:author="Malachi Jamison" w:date="2023-11-06T13:06:00Z" w:id="4988">
              <w:r w:rsidRPr="003321F8">
                <w:rPr>
                  <w:color w:val="000000" w:themeColor="text1"/>
                </w:rPr>
                <w:t>Verify that the logout button or option is available and accessible to the user.</w:t>
              </w:r>
            </w:ins>
          </w:p>
          <w:p w:rsidRPr="003321F8" w:rsidR="00547B81" w:rsidP="00547B81" w:rsidRDefault="00547B81" w14:paraId="25852545" w14:textId="77777777">
            <w:pPr>
              <w:pStyle w:val="ListParagraph"/>
              <w:numPr>
                <w:ilvl w:val="0"/>
                <w:numId w:val="341"/>
              </w:numPr>
              <w:spacing w:after="0" w:line="240" w:lineRule="auto"/>
              <w:rPr>
                <w:ins w:author="Malachi Jamison" w:date="2023-11-06T13:06:00Z" w:id="4989"/>
                <w:color w:val="000000" w:themeColor="text1"/>
              </w:rPr>
            </w:pPr>
            <w:ins w:author="Malachi Jamison" w:date="2023-11-06T13:06:00Z" w:id="4990">
              <w:r w:rsidRPr="003321F8">
                <w:rPr>
                  <w:color w:val="000000" w:themeColor="text1"/>
                </w:rPr>
                <w:t>Click on the logout button or option and verify that the user's session is immediately ended.</w:t>
              </w:r>
            </w:ins>
          </w:p>
          <w:p w:rsidRPr="003321F8" w:rsidR="00547B81" w:rsidP="00547B81" w:rsidRDefault="00547B81" w14:paraId="7FF38534" w14:textId="77777777">
            <w:pPr>
              <w:pStyle w:val="ListParagraph"/>
              <w:numPr>
                <w:ilvl w:val="0"/>
                <w:numId w:val="341"/>
              </w:numPr>
              <w:spacing w:after="0" w:line="240" w:lineRule="auto"/>
              <w:rPr>
                <w:ins w:author="Malachi Jamison" w:date="2023-11-06T13:06:00Z" w:id="4991"/>
                <w:color w:val="000000" w:themeColor="text1"/>
              </w:rPr>
            </w:pPr>
            <w:ins w:author="Malachi Jamison" w:date="2023-11-06T13:06:00Z" w:id="4992">
              <w:r w:rsidRPr="003321F8">
                <w:rPr>
                  <w:color w:val="000000" w:themeColor="text1"/>
                </w:rPr>
                <w:t>Verify that any unsaved data or input is securely cleared from the device or server.</w:t>
              </w:r>
            </w:ins>
          </w:p>
          <w:p w:rsidRPr="003321F8" w:rsidR="00547B81" w:rsidP="00547B81" w:rsidRDefault="00547B81" w14:paraId="3C4A247C" w14:textId="77777777">
            <w:pPr>
              <w:pStyle w:val="ListParagraph"/>
              <w:numPr>
                <w:ilvl w:val="0"/>
                <w:numId w:val="341"/>
              </w:numPr>
              <w:spacing w:after="0" w:line="240" w:lineRule="auto"/>
              <w:rPr>
                <w:ins w:author="Malachi Jamison" w:date="2023-11-06T13:06:00Z" w:id="4993"/>
                <w:color w:val="000000" w:themeColor="text1"/>
              </w:rPr>
            </w:pPr>
            <w:ins w:author="Malachi Jamison" w:date="2023-11-06T13:06:00Z" w:id="4994">
              <w:r w:rsidRPr="003321F8">
                <w:rPr>
                  <w:color w:val="000000" w:themeColor="text1"/>
                </w:rPr>
                <w:t>Verify that the user is returned to the login screen or that the application is exited altogether.</w:t>
              </w:r>
            </w:ins>
          </w:p>
          <w:p w:rsidRPr="003321F8" w:rsidR="00547B81" w:rsidP="00FB3C48" w:rsidRDefault="00547B81" w14:paraId="036687FC" w14:textId="77777777">
            <w:pPr>
              <w:spacing w:after="0" w:line="240" w:lineRule="auto"/>
              <w:rPr>
                <w:ins w:author="Malachi Jamison" w:date="2023-11-06T13:06:00Z" w:id="4995"/>
                <w:color w:val="000000" w:themeColor="text1"/>
              </w:rPr>
            </w:pPr>
          </w:p>
        </w:tc>
      </w:tr>
      <w:tr w:rsidRPr="003321F8" w:rsidR="00547B81" w:rsidTr="00FB3C48" w14:paraId="7E47B41C" w14:textId="77777777">
        <w:trPr>
          <w:trHeight w:val="222"/>
          <w:ins w:author="Malachi Jamison" w:date="2023-11-06T13:06:00Z" w:id="499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47B81" w:rsidP="00FB3C48" w:rsidRDefault="00547B81" w14:paraId="110408AC" w14:textId="77777777">
            <w:pPr>
              <w:pStyle w:val="Body"/>
              <w:rPr>
                <w:ins w:author="Malachi Jamison" w:date="2023-11-06T13:06:00Z" w:id="4997"/>
                <w:b/>
                <w:bCs/>
                <w:sz w:val="22"/>
                <w:szCs w:val="22"/>
              </w:rPr>
            </w:pPr>
            <w:ins w:author="Malachi Jamison" w:date="2023-11-06T13:06:00Z" w:id="4998">
              <w:r w:rsidRPr="00196633">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547B81" w:rsidP="00547B81" w:rsidRDefault="00547B81" w14:paraId="62CD6FD2" w14:textId="77777777">
            <w:pPr>
              <w:pStyle w:val="Body"/>
              <w:numPr>
                <w:ilvl w:val="1"/>
                <w:numId w:val="330"/>
              </w:numPr>
              <w:rPr>
                <w:ins w:author="Malachi Jamison" w:date="2023-11-06T13:06:00Z" w:id="4999"/>
                <w:color w:val="161719"/>
                <w:sz w:val="22"/>
                <w:szCs w:val="22"/>
                <w:shd w:val="clear" w:color="auto" w:fill="FFFFFF"/>
              </w:rPr>
            </w:pPr>
            <w:ins w:author="Malachi Jamison" w:date="2023-11-06T13:06:00Z" w:id="5000">
              <w:r w:rsidRPr="00196633">
                <w:rPr>
                  <w:sz w:val="22"/>
                  <w:szCs w:val="22"/>
                </w:rPr>
                <w:t>Android Emulator: Pixel 7 Pro API</w:t>
              </w:r>
            </w:ins>
          </w:p>
        </w:tc>
      </w:tr>
      <w:tr w:rsidRPr="003321F8" w:rsidR="00547B81" w:rsidTr="00FB3C48" w14:paraId="620952C2" w14:textId="77777777">
        <w:trPr>
          <w:trHeight w:val="222"/>
          <w:ins w:author="Malachi Jamison" w:date="2023-11-06T13:06:00Z" w:id="5001"/>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47B81" w:rsidP="00FB3C48" w:rsidRDefault="00547B81" w14:paraId="1FD59ACC" w14:textId="77777777">
            <w:pPr>
              <w:pStyle w:val="Body"/>
              <w:rPr>
                <w:ins w:author="Malachi Jamison" w:date="2023-11-06T13:06:00Z" w:id="5002"/>
                <w:sz w:val="22"/>
                <w:szCs w:val="22"/>
              </w:rPr>
            </w:pPr>
            <w:ins w:author="Malachi Jamison" w:date="2023-11-06T13:06:00Z" w:id="5003">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DF5C03" w:rsidR="00547B81" w:rsidP="00FB3C48" w:rsidRDefault="00547B81" w14:paraId="60A04B11" w14:textId="77777777">
            <w:pPr>
              <w:pStyle w:val="Body"/>
              <w:rPr>
                <w:ins w:author="Malachi Jamison" w:date="2023-11-06T13:06:00Z" w:id="5004"/>
                <w:sz w:val="22"/>
                <w:szCs w:val="22"/>
              </w:rPr>
            </w:pPr>
            <w:ins w:author="Malachi Jamison" w:date="2023-11-06T13:06:00Z" w:id="5005">
              <w:r>
                <w:rPr>
                  <w:sz w:val="22"/>
                  <w:szCs w:val="22"/>
                </w:rPr>
                <w:t>Pass:</w:t>
              </w:r>
            </w:ins>
          </w:p>
          <w:p w:rsidRPr="003321F8" w:rsidR="00547B81" w:rsidP="00547B81" w:rsidRDefault="00547B81" w14:paraId="006CA58B" w14:textId="77777777">
            <w:pPr>
              <w:pStyle w:val="Body"/>
              <w:numPr>
                <w:ilvl w:val="1"/>
                <w:numId w:val="330"/>
              </w:numPr>
              <w:rPr>
                <w:ins w:author="Malachi Jamison" w:date="2023-11-06T13:06:00Z" w:id="5006"/>
                <w:sz w:val="22"/>
                <w:szCs w:val="22"/>
              </w:rPr>
            </w:pPr>
            <w:ins w:author="Malachi Jamison" w:date="2023-11-06T13:06:00Z" w:id="5007">
              <w:r w:rsidRPr="003321F8">
                <w:rPr>
                  <w:color w:val="161719"/>
                  <w:sz w:val="22"/>
                  <w:szCs w:val="22"/>
                  <w:shd w:val="clear" w:color="auto" w:fill="FFFFFF"/>
                </w:rPr>
                <w:t xml:space="preserve">The logout feature performs as intended, closing the user's session in a secure manner, erasing any unsaved information, and providing suitable feedback to the user. </w:t>
              </w:r>
            </w:ins>
          </w:p>
          <w:p w:rsidRPr="00DF5C03" w:rsidR="00547B81" w:rsidP="00547B81" w:rsidRDefault="00547B81" w14:paraId="63177B38" w14:textId="77777777">
            <w:pPr>
              <w:pStyle w:val="Body"/>
              <w:numPr>
                <w:ilvl w:val="1"/>
                <w:numId w:val="330"/>
              </w:numPr>
              <w:rPr>
                <w:ins w:author="Malachi Jamison" w:date="2023-11-06T13:06:00Z" w:id="5008"/>
                <w:sz w:val="22"/>
                <w:szCs w:val="22"/>
              </w:rPr>
            </w:pPr>
            <w:ins w:author="Malachi Jamison" w:date="2023-11-06T13:06:00Z" w:id="5009">
              <w:r w:rsidRPr="003321F8">
                <w:rPr>
                  <w:color w:val="161719"/>
                  <w:sz w:val="22"/>
                  <w:szCs w:val="22"/>
                  <w:shd w:val="clear" w:color="auto" w:fill="FFFFFF"/>
                </w:rPr>
                <w:t>The logout functionality is protected by appropriate security protocols to prevent unauthorized access.</w:t>
              </w:r>
            </w:ins>
          </w:p>
          <w:p w:rsidR="00547B81" w:rsidP="00FB3C48" w:rsidRDefault="00547B81" w14:paraId="16DEF641" w14:textId="77777777">
            <w:pPr>
              <w:pStyle w:val="Body"/>
              <w:rPr>
                <w:ins w:author="Malachi Jamison" w:date="2023-11-06T13:06:00Z" w:id="5010"/>
                <w:color w:val="161719"/>
                <w:sz w:val="22"/>
                <w:szCs w:val="22"/>
                <w:shd w:val="clear" w:color="auto" w:fill="FFFFFF"/>
              </w:rPr>
            </w:pPr>
            <w:ins w:author="Malachi Jamison" w:date="2023-11-06T13:06:00Z" w:id="5011">
              <w:r>
                <w:rPr>
                  <w:color w:val="161719"/>
                  <w:sz w:val="22"/>
                  <w:szCs w:val="22"/>
                  <w:shd w:val="clear" w:color="auto" w:fill="FFFFFF"/>
                </w:rPr>
                <w:t>Fail:</w:t>
              </w:r>
            </w:ins>
          </w:p>
          <w:p w:rsidRPr="003321F8" w:rsidR="00547B81" w:rsidP="00547B81" w:rsidRDefault="00547B81" w14:paraId="0299D191" w14:textId="77777777">
            <w:pPr>
              <w:pStyle w:val="Body"/>
              <w:numPr>
                <w:ilvl w:val="0"/>
                <w:numId w:val="342"/>
              </w:numPr>
              <w:rPr>
                <w:ins w:author="Malachi Jamison" w:date="2023-11-06T13:06:00Z" w:id="5012"/>
                <w:sz w:val="22"/>
                <w:szCs w:val="22"/>
              </w:rPr>
            </w:pPr>
            <w:ins w:author="Malachi Jamison" w:date="2023-11-06T13:06:00Z" w:id="5013">
              <w:r w:rsidRPr="00DF5C03">
                <w:rPr>
                  <w:sz w:val="22"/>
                  <w:szCs w:val="22"/>
                </w:rPr>
                <w:t>The logout functionality does not work as expected, the user's session is not securely ended, unsaved data is not cleared, inappropriate feedback is provided to the user, or appropriate security measures are not in place.</w:t>
              </w:r>
            </w:ins>
          </w:p>
        </w:tc>
      </w:tr>
      <w:tr w:rsidRPr="003321F8" w:rsidR="00547B81" w:rsidTr="00FB3C48" w14:paraId="61DDD409" w14:textId="77777777">
        <w:trPr>
          <w:trHeight w:val="222"/>
          <w:ins w:author="Malachi Jamison" w:date="2023-11-06T13:06:00Z" w:id="5014"/>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547B81" w:rsidP="00FB3C48" w:rsidRDefault="00547B81" w14:paraId="1AB8C754" w14:textId="77777777">
            <w:pPr>
              <w:pStyle w:val="Body"/>
              <w:rPr>
                <w:ins w:author="Malachi Jamison" w:date="2023-11-06T13:06:00Z" w:id="5015"/>
                <w:sz w:val="22"/>
                <w:szCs w:val="22"/>
              </w:rPr>
            </w:pPr>
            <w:ins w:author="Malachi Jamison" w:date="2023-11-06T13:06:00Z" w:id="5016">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547B81" w:rsidP="00547B81" w:rsidRDefault="00547B81" w14:paraId="3DC3ACBE" w14:textId="77777777">
            <w:pPr>
              <w:pStyle w:val="ListParagraph"/>
              <w:numPr>
                <w:ilvl w:val="0"/>
                <w:numId w:val="324"/>
              </w:numPr>
              <w:spacing w:after="0" w:line="240" w:lineRule="auto"/>
              <w:rPr>
                <w:ins w:author="Malachi Jamison" w:date="2023-11-06T13:06:00Z" w:id="5017"/>
                <w:color w:val="000000" w:themeColor="text1"/>
              </w:rPr>
            </w:pPr>
            <w:ins w:author="Malachi Jamison" w:date="2023-11-06T13:06:00Z" w:id="5018">
              <w:r w:rsidRPr="003321F8">
                <w:rPr>
                  <w:color w:val="000000" w:themeColor="text1"/>
                </w:rPr>
                <w:t xml:space="preserve">The user has previously registered with the application </w:t>
              </w:r>
            </w:ins>
          </w:p>
          <w:p w:rsidRPr="003321F8" w:rsidR="00547B81" w:rsidP="00547B81" w:rsidRDefault="00547B81" w14:paraId="16C6DCF4" w14:textId="77777777">
            <w:pPr>
              <w:pStyle w:val="ListParagraph"/>
              <w:numPr>
                <w:ilvl w:val="0"/>
                <w:numId w:val="324"/>
              </w:numPr>
              <w:spacing w:after="0" w:line="240" w:lineRule="auto"/>
              <w:rPr>
                <w:ins w:author="Malachi Jamison" w:date="2023-11-06T13:06:00Z" w:id="5019"/>
                <w:color w:val="000000" w:themeColor="text1"/>
              </w:rPr>
            </w:pPr>
            <w:ins w:author="Malachi Jamison" w:date="2023-11-06T13:06:00Z" w:id="5020">
              <w:r w:rsidRPr="003321F8">
                <w:rPr>
                  <w:color w:val="000000" w:themeColor="text1"/>
                </w:rPr>
                <w:t xml:space="preserve">The user is connected to the internet </w:t>
              </w:r>
            </w:ins>
          </w:p>
          <w:p w:rsidRPr="003321F8" w:rsidR="00547B81" w:rsidP="00547B81" w:rsidRDefault="00547B81" w14:paraId="66172DA4" w14:textId="77777777">
            <w:pPr>
              <w:pStyle w:val="ListParagraph"/>
              <w:numPr>
                <w:ilvl w:val="0"/>
                <w:numId w:val="324"/>
              </w:numPr>
              <w:spacing w:after="0" w:line="240" w:lineRule="auto"/>
              <w:rPr>
                <w:ins w:author="Malachi Jamison" w:date="2023-11-06T13:06:00Z" w:id="5021"/>
                <w:color w:val="000000" w:themeColor="text1"/>
              </w:rPr>
            </w:pPr>
            <w:ins w:author="Malachi Jamison" w:date="2023-11-06T13:06:00Z" w:id="5022">
              <w:r w:rsidRPr="003321F8">
                <w:rPr>
                  <w:color w:val="000000" w:themeColor="text1"/>
                </w:rPr>
                <w:t xml:space="preserve">The application is active and able to receive requests </w:t>
              </w:r>
            </w:ins>
          </w:p>
          <w:p w:rsidRPr="003321F8" w:rsidR="00547B81" w:rsidP="00547B81" w:rsidRDefault="00547B81" w14:paraId="223EE4D7" w14:textId="77777777">
            <w:pPr>
              <w:pStyle w:val="ListParagraph"/>
              <w:numPr>
                <w:ilvl w:val="0"/>
                <w:numId w:val="324"/>
              </w:numPr>
              <w:spacing w:after="0" w:line="240" w:lineRule="auto"/>
              <w:rPr>
                <w:ins w:author="Malachi Jamison" w:date="2023-11-06T13:06:00Z" w:id="5023"/>
                <w:color w:val="000000" w:themeColor="text1"/>
              </w:rPr>
            </w:pPr>
            <w:ins w:author="Malachi Jamison" w:date="2023-11-06T13:06:00Z" w:id="5024">
              <w:r w:rsidRPr="003321F8">
                <w:rPr>
                  <w:color w:val="000000" w:themeColor="text1"/>
                </w:rPr>
                <w:t xml:space="preserve">The application can communicate with the backend database services </w:t>
              </w:r>
            </w:ins>
          </w:p>
        </w:tc>
      </w:tr>
    </w:tbl>
    <w:p w:rsidRPr="003321F8" w:rsidR="001F2191" w:rsidP="001F2191" w:rsidRDefault="001F2191" w14:paraId="7B6D35DE" w14:textId="7FD7472D">
      <w:pPr>
        <w:pStyle w:val="Caption"/>
        <w:jc w:val="center"/>
        <w:rPr>
          <w:ins w:author="Malachi Jamison" w:date="2023-11-06T13:07:00Z" w:id="5025"/>
          <w:rFonts w:ascii="Times New Roman" w:hAnsi="Times New Roman" w:cs="Times New Roman"/>
          <w:i w:val="0"/>
          <w:iCs w:val="0"/>
          <w:color w:val="000000" w:themeColor="text1"/>
        </w:rPr>
      </w:pPr>
      <w:bookmarkStart w:name="_Toc150003934" w:id="5026"/>
      <w:ins w:author="Malachi Jamison" w:date="2023-11-06T13:07:00Z" w:id="5027">
        <w:r w:rsidRPr="003321F8">
          <w:rPr>
            <w:rFonts w:ascii="Times New Roman" w:hAnsi="Times New Roman" w:cs="Times New Roman"/>
            <w:i w:val="0"/>
            <w:iCs w:val="0"/>
            <w:color w:val="000000" w:themeColor="text1"/>
          </w:rPr>
          <w:t xml:space="preserve">Table </w:t>
        </w:r>
        <w:r w:rsidRPr="003321F8">
          <w:rPr>
            <w:rFonts w:ascii="Times New Roman" w:hAnsi="Times New Roman" w:cs="Times New Roman"/>
            <w:i w:val="0"/>
            <w:iCs w:val="0"/>
            <w:color w:val="000000" w:themeColor="text1"/>
          </w:rPr>
          <w:fldChar w:fldCharType="begin"/>
        </w:r>
        <w:r w:rsidRPr="003321F8">
          <w:rPr>
            <w:rFonts w:ascii="Times New Roman" w:hAnsi="Times New Roman" w:cs="Times New Roman"/>
            <w:i w:val="0"/>
            <w:iCs w:val="0"/>
            <w:color w:val="000000" w:themeColor="text1"/>
          </w:rPr>
          <w:instrText xml:space="preserve"> SEQ Table \* ARABIC </w:instrText>
        </w:r>
        <w:r w:rsidRPr="003321F8">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1</w:t>
        </w:r>
        <w:r w:rsidRPr="003321F8">
          <w:rPr>
            <w:rFonts w:ascii="Times New Roman" w:hAnsi="Times New Roman" w:cs="Times New Roman"/>
            <w:i w:val="0"/>
            <w:iCs w:val="0"/>
            <w:noProof/>
            <w:color w:val="000000" w:themeColor="text1"/>
          </w:rPr>
          <w:t>3</w:t>
        </w:r>
        <w:r w:rsidRPr="003321F8">
          <w:rPr>
            <w:rFonts w:ascii="Times New Roman" w:hAnsi="Times New Roman" w:cs="Times New Roman"/>
            <w:i w:val="0"/>
            <w:iCs w:val="0"/>
            <w:color w:val="000000" w:themeColor="text1"/>
          </w:rPr>
          <w:fldChar w:fldCharType="end"/>
        </w:r>
        <w:r w:rsidRPr="003321F8">
          <w:rPr>
            <w:rFonts w:ascii="Times New Roman" w:hAnsi="Times New Roman" w:cs="Times New Roman"/>
            <w:i w:val="0"/>
            <w:iCs w:val="0"/>
            <w:color w:val="000000" w:themeColor="text1"/>
          </w:rPr>
          <w:t>: Application Logout</w:t>
        </w:r>
        <w:bookmarkEnd w:id="5026"/>
        <w:r>
          <w:rPr>
            <w:rFonts w:ascii="Times New Roman" w:hAnsi="Times New Roman" w:cs="Times New Roman"/>
            <w:i w:val="0"/>
            <w:iCs w:val="0"/>
            <w:color w:val="000000" w:themeColor="text1"/>
          </w:rPr>
          <w:t xml:space="preserve"> Test Case</w:t>
        </w:r>
      </w:ins>
    </w:p>
    <w:p w:rsidR="00547B81" w:rsidP="00153076" w:rsidRDefault="00547B81" w14:paraId="19376750" w14:textId="77777777">
      <w:pPr>
        <w:pStyle w:val="ListParagraph"/>
        <w:spacing w:after="0"/>
        <w:ind w:left="0"/>
        <w:rPr>
          <w:ins w:author="Malachi Jamison" w:date="2023-11-06T13:06:00Z" w:id="5028"/>
          <w:rFonts w:eastAsia="Candara"/>
          <w:b/>
        </w:rPr>
      </w:pPr>
    </w:p>
    <w:p w:rsidR="00547B81" w:rsidP="00153076" w:rsidRDefault="00547B81" w14:paraId="28D5B98A" w14:textId="77777777">
      <w:pPr>
        <w:pStyle w:val="ListParagraph"/>
        <w:spacing w:after="0"/>
        <w:ind w:left="0"/>
        <w:rPr>
          <w:ins w:author="Malachi Jamison" w:date="2023-11-06T13:06:00Z" w:id="5029"/>
          <w:rFonts w:eastAsia="Candara"/>
          <w:b/>
        </w:rPr>
      </w:pPr>
    </w:p>
    <w:p w:rsidRPr="0009091C" w:rsidR="00153076" w:rsidDel="006C021A" w:rsidP="00153076" w:rsidRDefault="00153076" w14:paraId="66AE438E" w14:textId="146A01B6">
      <w:pPr>
        <w:pStyle w:val="ListParagraph"/>
        <w:spacing w:after="0"/>
        <w:ind w:left="0"/>
        <w:rPr>
          <w:del w:author="Malachi Jamison" w:date="2023-11-06T14:37:00Z" w:id="5030"/>
          <w:rFonts w:eastAsia="Candara"/>
          <w:color w:val="161719"/>
        </w:rPr>
      </w:pPr>
      <w:del w:author="Malachi Jamison" w:date="2023-11-06T14:37:00Z" w:id="5031">
        <w:r w:rsidRPr="0009091C" w:rsidDel="006C021A">
          <w:rPr>
            <w:rFonts w:eastAsia="Candara"/>
            <w:b/>
          </w:rPr>
          <w:delText xml:space="preserve">Description: </w:delText>
        </w:r>
        <w:r w:rsidRPr="0009091C" w:rsidDel="006C021A">
          <w:rPr>
            <w:rFonts w:eastAsia="Candara"/>
            <w:color w:val="161719"/>
          </w:rPr>
          <w:delText>This test case is designed to verify that the logout functionality of the application works as expected and meets all specified requirements. The test case involves testing the logout button and verifying that the user's session is securely ended, and any unsaved data is cleared.</w:delText>
        </w:r>
      </w:del>
    </w:p>
    <w:p w:rsidRPr="0009091C" w:rsidR="00153076" w:rsidDel="006C021A" w:rsidP="00153076" w:rsidRDefault="00153076" w14:paraId="46627C9F" w14:textId="41D05339">
      <w:pPr>
        <w:pStyle w:val="ListParagraph"/>
        <w:spacing w:after="0"/>
        <w:ind w:left="0"/>
        <w:rPr>
          <w:del w:author="Malachi Jamison" w:date="2023-11-06T14:37:00Z" w:id="5032"/>
          <w:rFonts w:eastAsia="Candara"/>
        </w:rPr>
      </w:pPr>
    </w:p>
    <w:p w:rsidRPr="0009091C" w:rsidR="00153076" w:rsidDel="006C021A" w:rsidP="00153076" w:rsidRDefault="00153076" w14:paraId="4B53B807" w14:textId="035E2524">
      <w:pPr>
        <w:spacing w:line="257" w:lineRule="auto"/>
        <w:rPr>
          <w:del w:author="Malachi Jamison" w:date="2023-11-06T14:37:00Z" w:id="5033"/>
          <w:rFonts w:eastAsia="Candara"/>
          <w:b/>
        </w:rPr>
      </w:pPr>
      <w:del w:author="Malachi Jamison" w:date="2023-11-06T14:37:00Z" w:id="5034">
        <w:r w:rsidRPr="0009091C" w:rsidDel="006C021A">
          <w:rPr>
            <w:rFonts w:eastAsia="Candara"/>
            <w:b/>
          </w:rPr>
          <w:delText xml:space="preserve">Requirements: </w:delText>
        </w:r>
      </w:del>
    </w:p>
    <w:p w:rsidRPr="0009091C" w:rsidR="00153076" w:rsidDel="006C021A" w:rsidP="00153076" w:rsidRDefault="00153076" w14:paraId="65C7BD55" w14:textId="0429FCF0">
      <w:pPr>
        <w:pStyle w:val="ListParagraph"/>
        <w:numPr>
          <w:ilvl w:val="0"/>
          <w:numId w:val="113"/>
        </w:numPr>
        <w:spacing w:after="0" w:line="257" w:lineRule="auto"/>
        <w:rPr>
          <w:del w:author="Malachi Jamison" w:date="2023-11-06T14:37:00Z" w:id="5035"/>
          <w:rFonts w:eastAsia="Candara"/>
          <w:color w:val="161719"/>
        </w:rPr>
      </w:pPr>
      <w:del w:author="Malachi Jamison" w:date="2023-11-06T14:37:00Z" w:id="5036">
        <w:r w:rsidRPr="0009091C" w:rsidDel="006C021A">
          <w:rPr>
            <w:rFonts w:eastAsia="Candara"/>
            <w:color w:val="161719"/>
          </w:rPr>
          <w:delText>The logout button should be accessible to the user from the menu screen in the application.</w:delText>
        </w:r>
      </w:del>
    </w:p>
    <w:p w:rsidRPr="0009091C" w:rsidR="00153076" w:rsidDel="006C021A" w:rsidP="00153076" w:rsidRDefault="00153076" w14:paraId="3AB74916" w14:textId="7CFECA55">
      <w:pPr>
        <w:pStyle w:val="ListParagraph"/>
        <w:numPr>
          <w:ilvl w:val="0"/>
          <w:numId w:val="113"/>
        </w:numPr>
        <w:spacing w:after="0" w:line="257" w:lineRule="auto"/>
        <w:rPr>
          <w:del w:author="Malachi Jamison" w:date="2023-11-06T14:37:00Z" w:id="5037"/>
          <w:rFonts w:eastAsia="Candara"/>
          <w:color w:val="161719"/>
        </w:rPr>
      </w:pPr>
      <w:del w:author="Malachi Jamison" w:date="2023-11-06T14:37:00Z" w:id="5038">
        <w:r w:rsidRPr="0009091C" w:rsidDel="006C021A">
          <w:rPr>
            <w:rFonts w:eastAsia="Candara"/>
            <w:color w:val="161719"/>
          </w:rPr>
          <w:delText xml:space="preserve"> Clicking on the logout button or option should immediately end the user's session and securely clear any unsaved data or input.</w:delText>
        </w:r>
      </w:del>
    </w:p>
    <w:p w:rsidRPr="0009091C" w:rsidR="00153076" w:rsidDel="006C021A" w:rsidP="00153076" w:rsidRDefault="00153076" w14:paraId="247B975A" w14:textId="3927EBA7">
      <w:pPr>
        <w:pStyle w:val="ListParagraph"/>
        <w:numPr>
          <w:ilvl w:val="0"/>
          <w:numId w:val="113"/>
        </w:numPr>
        <w:spacing w:after="0" w:line="257" w:lineRule="auto"/>
        <w:rPr>
          <w:del w:author="Malachi Jamison" w:date="2023-11-06T14:37:00Z" w:id="5039"/>
          <w:rFonts w:eastAsia="Candara"/>
          <w:color w:val="161719"/>
        </w:rPr>
      </w:pPr>
      <w:del w:author="Malachi Jamison" w:date="2023-11-06T14:37:00Z" w:id="5040">
        <w:r w:rsidRPr="0009091C" w:rsidDel="006C021A">
          <w:rPr>
            <w:rFonts w:eastAsia="Candara"/>
            <w:color w:val="161719"/>
          </w:rPr>
          <w:delText>The user should be returned to the login screen, or the application should be exited altogether.</w:delText>
        </w:r>
      </w:del>
    </w:p>
    <w:p w:rsidRPr="0009091C" w:rsidR="00153076" w:rsidDel="006C021A" w:rsidP="00153076" w:rsidRDefault="00153076" w14:paraId="346A20AD" w14:textId="75CCDE2B">
      <w:pPr>
        <w:pStyle w:val="ListParagraph"/>
        <w:numPr>
          <w:ilvl w:val="0"/>
          <w:numId w:val="113"/>
        </w:numPr>
        <w:spacing w:after="0" w:line="257" w:lineRule="auto"/>
        <w:rPr>
          <w:del w:author="Malachi Jamison" w:date="2023-11-06T14:37:00Z" w:id="5041"/>
          <w:rFonts w:eastAsia="Candara"/>
          <w:color w:val="161719"/>
        </w:rPr>
      </w:pPr>
      <w:del w:author="Malachi Jamison" w:date="2023-11-06T14:37:00Z" w:id="5042">
        <w:r w:rsidRPr="0009091C" w:rsidDel="006C021A">
          <w:rPr>
            <w:color w:val="161719"/>
            <w:shd w:val="clear" w:color="auto" w:fill="FFFFFF"/>
          </w:rPr>
          <w:delText xml:space="preserve">Appropriate feedback should be provided to the user, indicating that their session has ended, and any unsaved data will be lost. </w:delText>
        </w:r>
      </w:del>
    </w:p>
    <w:p w:rsidRPr="0009091C" w:rsidR="00153076" w:rsidDel="006C021A" w:rsidP="00153076" w:rsidRDefault="00153076" w14:paraId="6674638A" w14:textId="339ABE89">
      <w:pPr>
        <w:pStyle w:val="ListParagraph"/>
        <w:numPr>
          <w:ilvl w:val="0"/>
          <w:numId w:val="113"/>
        </w:numPr>
        <w:spacing w:after="0" w:line="257" w:lineRule="auto"/>
        <w:rPr>
          <w:del w:author="Malachi Jamison" w:date="2023-11-06T14:37:00Z" w:id="5043"/>
          <w:rFonts w:eastAsia="Candara"/>
          <w:color w:val="161719"/>
        </w:rPr>
      </w:pPr>
      <w:del w:author="Malachi Jamison" w:date="2023-11-06T14:37:00Z" w:id="5044">
        <w:r w:rsidRPr="0009091C" w:rsidDel="006C021A">
          <w:rPr>
            <w:color w:val="161719"/>
            <w:shd w:val="clear" w:color="auto" w:fill="FFFFFF"/>
          </w:rPr>
          <w:delText>Appropriate security measures should be in place to prevent unauthorized access to the logout functionality, such as requiring the user to re-enter their login credentials or using biometric authentication.</w:delText>
        </w:r>
      </w:del>
    </w:p>
    <w:p w:rsidRPr="0009091C" w:rsidR="00153076" w:rsidDel="006C021A" w:rsidP="00153076" w:rsidRDefault="00153076" w14:paraId="1A1B850B" w14:textId="528C6942">
      <w:pPr>
        <w:pStyle w:val="ListParagraph"/>
        <w:spacing w:after="0" w:line="257" w:lineRule="auto"/>
        <w:rPr>
          <w:del w:author="Malachi Jamison" w:date="2023-11-06T14:37:00Z" w:id="5045"/>
          <w:rFonts w:eastAsia="Candara"/>
          <w:color w:val="161719"/>
        </w:rPr>
      </w:pPr>
    </w:p>
    <w:p w:rsidRPr="0009091C" w:rsidR="00153076" w:rsidDel="006C021A" w:rsidP="00153076" w:rsidRDefault="00153076" w14:paraId="2CCBBDA8" w14:textId="2200062F">
      <w:pPr>
        <w:spacing w:line="257" w:lineRule="auto"/>
        <w:rPr>
          <w:del w:author="Malachi Jamison" w:date="2023-11-06T14:37:00Z" w:id="5046"/>
          <w:rFonts w:eastAsia="Candara"/>
        </w:rPr>
      </w:pPr>
      <w:del w:author="Malachi Jamison" w:date="2023-11-06T14:37:00Z" w:id="5047">
        <w:r w:rsidRPr="0009091C" w:rsidDel="006C021A">
          <w:rPr>
            <w:rFonts w:eastAsia="Candara"/>
            <w:b/>
          </w:rPr>
          <w:delText xml:space="preserve">Prerequisites: </w:delText>
        </w:r>
        <w:r w:rsidRPr="0009091C" w:rsidDel="006C021A">
          <w:rPr>
            <w:rFonts w:eastAsia="Candara"/>
          </w:rPr>
          <w:delText xml:space="preserve"> </w:delText>
        </w:r>
      </w:del>
    </w:p>
    <w:p w:rsidRPr="0009091C" w:rsidR="00153076" w:rsidDel="006C021A" w:rsidP="00153076" w:rsidRDefault="00153076" w14:paraId="1F379486" w14:textId="14869A43">
      <w:pPr>
        <w:pStyle w:val="ListParagraph"/>
        <w:numPr>
          <w:ilvl w:val="0"/>
          <w:numId w:val="114"/>
        </w:numPr>
        <w:spacing w:after="0"/>
        <w:rPr>
          <w:del w:author="Malachi Jamison" w:date="2023-11-06T14:37:00Z" w:id="5048"/>
          <w:rFonts w:eastAsia="Candara"/>
        </w:rPr>
      </w:pPr>
      <w:del w:author="Malachi Jamison" w:date="2023-11-06T14:37:00Z" w:id="5049">
        <w:r w:rsidRPr="0009091C" w:rsidDel="006C021A">
          <w:rPr>
            <w:rFonts w:eastAsia="Candara"/>
          </w:rPr>
          <w:delText xml:space="preserve">The CogniOpen application must be successfully installed and running on the test device. </w:delText>
        </w:r>
      </w:del>
    </w:p>
    <w:p w:rsidRPr="0009091C" w:rsidR="00153076" w:rsidDel="006C021A" w:rsidP="00153076" w:rsidRDefault="00153076" w14:paraId="32499EE3" w14:textId="07A7F9E3">
      <w:pPr>
        <w:pStyle w:val="ListParagraph"/>
        <w:numPr>
          <w:ilvl w:val="0"/>
          <w:numId w:val="114"/>
        </w:numPr>
        <w:spacing w:after="0"/>
        <w:rPr>
          <w:del w:author="Malachi Jamison" w:date="2023-11-06T14:37:00Z" w:id="5050"/>
          <w:rFonts w:eastAsia="Candara"/>
        </w:rPr>
      </w:pPr>
      <w:del w:author="Malachi Jamison" w:date="2023-11-06T14:37:00Z" w:id="5051">
        <w:r w:rsidRPr="0009091C" w:rsidDel="006C021A">
          <w:rPr>
            <w:rFonts w:eastAsia="Candara"/>
          </w:rPr>
          <w:delText xml:space="preserve">The test device must have a compatible operating system version for the application. </w:delText>
        </w:r>
      </w:del>
    </w:p>
    <w:p w:rsidRPr="0009091C" w:rsidR="00153076" w:rsidDel="006C021A" w:rsidP="00153076" w:rsidRDefault="00153076" w14:paraId="4D614BDF" w14:textId="374D0840">
      <w:pPr>
        <w:pStyle w:val="ListParagraph"/>
        <w:numPr>
          <w:ilvl w:val="0"/>
          <w:numId w:val="114"/>
        </w:numPr>
        <w:spacing w:after="0"/>
        <w:rPr>
          <w:del w:author="Malachi Jamison" w:date="2023-11-06T14:37:00Z" w:id="5052"/>
          <w:rFonts w:eastAsia="Candara"/>
        </w:rPr>
      </w:pPr>
      <w:del w:author="Malachi Jamison" w:date="2023-11-06T14:37:00Z" w:id="5053">
        <w:r w:rsidRPr="0009091C" w:rsidDel="006C021A">
          <w:rPr>
            <w:rFonts w:eastAsia="Candara"/>
          </w:rPr>
          <w:delText xml:space="preserve">The user must have a valid account and be logged into the CogniOpen application. </w:delText>
        </w:r>
      </w:del>
    </w:p>
    <w:p w:rsidRPr="00153076" w:rsidR="00153076" w:rsidDel="006C021A" w:rsidP="00153076" w:rsidRDefault="00153076" w14:paraId="28A888F3" w14:textId="21424695">
      <w:pPr>
        <w:spacing w:after="0"/>
        <w:rPr>
          <w:del w:author="Malachi Jamison" w:date="2023-11-06T14:37:00Z" w:id="5054"/>
        </w:rPr>
      </w:pPr>
    </w:p>
    <w:p w:rsidRPr="0009091C" w:rsidR="00153076" w:rsidDel="006C021A" w:rsidP="00153076" w:rsidRDefault="00153076" w14:paraId="649A8B12" w14:textId="25668EF8">
      <w:pPr>
        <w:spacing w:line="257" w:lineRule="auto"/>
        <w:rPr>
          <w:del w:author="Malachi Jamison" w:date="2023-11-06T14:37:00Z" w:id="5055"/>
          <w:rFonts w:eastAsia="Candara"/>
        </w:rPr>
      </w:pPr>
      <w:del w:author="Malachi Jamison" w:date="2023-11-06T14:37:00Z" w:id="5056">
        <w:r w:rsidRPr="0009091C" w:rsidDel="006C021A">
          <w:rPr>
            <w:rFonts w:eastAsia="Candara"/>
            <w:b/>
          </w:rPr>
          <w:delText>Test Data</w:delText>
        </w:r>
        <w:r w:rsidRPr="0009091C" w:rsidDel="006C021A">
          <w:rPr>
            <w:rFonts w:eastAsia="Candara"/>
          </w:rPr>
          <w:delText xml:space="preserve">: </w:delText>
        </w:r>
      </w:del>
    </w:p>
    <w:p w:rsidRPr="0009091C" w:rsidR="00153076" w:rsidDel="006C021A" w:rsidP="00153076" w:rsidRDefault="00153076" w14:paraId="17D6259B" w14:textId="6B2FA546">
      <w:pPr>
        <w:pStyle w:val="ListParagraph"/>
        <w:numPr>
          <w:ilvl w:val="0"/>
          <w:numId w:val="107"/>
        </w:numPr>
        <w:tabs>
          <w:tab w:val="left" w:pos="720"/>
        </w:tabs>
        <w:spacing w:after="0" w:line="257" w:lineRule="auto"/>
        <w:rPr>
          <w:del w:author="Malachi Jamison" w:date="2023-11-06T14:37:00Z" w:id="5057"/>
          <w:rFonts w:eastAsia="Candara"/>
        </w:rPr>
      </w:pPr>
      <w:del w:author="Malachi Jamison" w:date="2023-11-06T14:37:00Z" w:id="5058">
        <w:r w:rsidRPr="0009091C" w:rsidDel="006C021A">
          <w:rPr>
            <w:rFonts w:eastAsia="Candara"/>
          </w:rPr>
          <w:delText xml:space="preserve">Email Address: test_user@testemail.com </w:delText>
        </w:r>
      </w:del>
    </w:p>
    <w:p w:rsidRPr="0009091C" w:rsidR="00153076" w:rsidDel="006C021A" w:rsidP="00153076" w:rsidRDefault="00153076" w14:paraId="0D6D6CA6" w14:textId="5F8C0D90">
      <w:pPr>
        <w:pStyle w:val="ListParagraph"/>
        <w:numPr>
          <w:ilvl w:val="0"/>
          <w:numId w:val="107"/>
        </w:numPr>
        <w:tabs>
          <w:tab w:val="left" w:pos="720"/>
        </w:tabs>
        <w:spacing w:after="0" w:line="257" w:lineRule="auto"/>
        <w:rPr>
          <w:del w:author="Malachi Jamison" w:date="2023-11-06T14:37:00Z" w:id="5059"/>
          <w:rFonts w:eastAsia="Candara"/>
        </w:rPr>
      </w:pPr>
      <w:del w:author="Malachi Jamison" w:date="2023-11-06T14:37:00Z" w:id="5060">
        <w:r w:rsidRPr="0009091C" w:rsidDel="006C021A">
          <w:rPr>
            <w:rFonts w:eastAsia="Candara"/>
          </w:rPr>
          <w:delText xml:space="preserve">Password: C0mplexPa$$word2@ </w:delText>
        </w:r>
      </w:del>
    </w:p>
    <w:p w:rsidRPr="00153076" w:rsidR="00153076" w:rsidDel="006C021A" w:rsidP="00153076" w:rsidRDefault="00153076" w14:paraId="39EDDEC4" w14:textId="1AF13311">
      <w:pPr>
        <w:tabs>
          <w:tab w:val="left" w:pos="720"/>
        </w:tabs>
        <w:spacing w:after="0" w:line="257" w:lineRule="auto"/>
        <w:rPr>
          <w:del w:author="Malachi Jamison" w:date="2023-11-06T14:37:00Z" w:id="5061"/>
        </w:rPr>
      </w:pPr>
    </w:p>
    <w:p w:rsidRPr="0009091C" w:rsidR="00153076" w:rsidDel="006C021A" w:rsidP="00153076" w:rsidRDefault="00153076" w14:paraId="7587E376" w14:textId="69044799">
      <w:pPr>
        <w:spacing w:line="257" w:lineRule="auto"/>
        <w:rPr>
          <w:del w:author="Malachi Jamison" w:date="2023-11-06T14:37:00Z" w:id="5062"/>
          <w:rFonts w:eastAsia="Candara"/>
        </w:rPr>
      </w:pPr>
      <w:del w:author="Malachi Jamison" w:date="2023-11-06T14:37:00Z" w:id="5063">
        <w:r w:rsidRPr="0009091C" w:rsidDel="006C021A">
          <w:rPr>
            <w:rFonts w:eastAsia="Candara"/>
            <w:b/>
          </w:rPr>
          <w:delText>Test Steps:</w:delText>
        </w:r>
        <w:r w:rsidRPr="0009091C" w:rsidDel="006C021A">
          <w:rPr>
            <w:rFonts w:eastAsia="Candara"/>
          </w:rPr>
          <w:delText xml:space="preserve"> </w:delText>
        </w:r>
      </w:del>
    </w:p>
    <w:p w:rsidRPr="00287958" w:rsidR="00153076" w:rsidDel="006C021A" w:rsidRDefault="00153076" w14:paraId="792E1309" w14:textId="6F562394">
      <w:pPr>
        <w:pStyle w:val="ListParagraph"/>
        <w:numPr>
          <w:ilvl w:val="0"/>
          <w:numId w:val="306"/>
        </w:numPr>
        <w:spacing w:after="0"/>
        <w:rPr>
          <w:del w:author="Malachi Jamison" w:date="2023-11-06T14:37:00Z" w:id="5064"/>
          <w:rFonts w:eastAsia="Candara"/>
        </w:rPr>
        <w:pPrChange w:author="Zachary Cappella" w:date="2023-11-05T15:34:00Z" w:id="5065">
          <w:pPr>
            <w:spacing w:after="0"/>
          </w:pPr>
        </w:pPrChange>
      </w:pPr>
      <w:del w:author="Malachi Jamison" w:date="2023-11-06T14:37:00Z" w:id="5066">
        <w:r w:rsidRPr="00890B0E" w:rsidDel="006C021A">
          <w:rPr>
            <w:rFonts w:eastAsia="Candara"/>
          </w:rPr>
          <w:delText>1. Verify that the logout button or option is available and accessible to the user.</w:delText>
        </w:r>
      </w:del>
    </w:p>
    <w:p w:rsidR="00890B0E" w:rsidDel="006C021A" w:rsidP="00153076" w:rsidRDefault="00153076" w14:paraId="5E892F03" w14:textId="4DF4DD4A">
      <w:pPr>
        <w:pStyle w:val="ListParagraph"/>
        <w:numPr>
          <w:ilvl w:val="0"/>
          <w:numId w:val="306"/>
        </w:numPr>
        <w:spacing w:after="0"/>
        <w:rPr>
          <w:ins w:author="Zachary Cappella" w:date="2023-10-13T12:50:00Z" w:id="5067"/>
          <w:del w:author="Malachi Jamison" w:date="2023-11-06T14:37:00Z" w:id="5068"/>
          <w:rFonts w:eastAsia="Candara"/>
        </w:rPr>
      </w:pPr>
      <w:del w:author="Malachi Jamison" w:date="2023-11-06T14:37:00Z" w:id="5069">
        <w:r w:rsidRPr="00890B0E" w:rsidDel="006C021A">
          <w:rPr>
            <w:rFonts w:eastAsia="Candara"/>
          </w:rPr>
          <w:delText xml:space="preserve">2. </w:delText>
        </w:r>
      </w:del>
    </w:p>
    <w:p w:rsidRPr="00890B0E" w:rsidR="00153076" w:rsidDel="006C021A" w:rsidRDefault="00153076" w14:paraId="779D3322" w14:textId="61DC493F">
      <w:pPr>
        <w:pStyle w:val="ListParagraph"/>
        <w:numPr>
          <w:ilvl w:val="0"/>
          <w:numId w:val="306"/>
        </w:numPr>
        <w:spacing w:after="0"/>
        <w:rPr>
          <w:del w:author="Malachi Jamison" w:date="2023-11-06T14:37:00Z" w:id="5070"/>
          <w:rFonts w:eastAsia="Candara"/>
        </w:rPr>
        <w:pPrChange w:author="Zachary Cappella" w:date="2023-11-05T15:34:00Z" w:id="5071">
          <w:pPr>
            <w:spacing w:after="0"/>
          </w:pPr>
        </w:pPrChange>
      </w:pPr>
      <w:del w:author="Malachi Jamison" w:date="2023-11-06T14:37:00Z" w:id="5072">
        <w:r w:rsidRPr="00890B0E" w:rsidDel="006C021A">
          <w:rPr>
            <w:rFonts w:eastAsia="Candara"/>
          </w:rPr>
          <w:delText>Click on the logout button or option and verify that the user's session is immediately ended.</w:delText>
        </w:r>
      </w:del>
    </w:p>
    <w:p w:rsidR="00890B0E" w:rsidDel="006C021A" w:rsidP="00153076" w:rsidRDefault="00153076" w14:paraId="2E03E9A9" w14:textId="312EB7B3">
      <w:pPr>
        <w:pStyle w:val="ListParagraph"/>
        <w:numPr>
          <w:ilvl w:val="0"/>
          <w:numId w:val="306"/>
        </w:numPr>
        <w:spacing w:after="0"/>
        <w:rPr>
          <w:ins w:author="Zachary Cappella" w:date="2023-10-13T12:50:00Z" w:id="5073"/>
          <w:del w:author="Malachi Jamison" w:date="2023-11-06T14:37:00Z" w:id="5074"/>
          <w:rFonts w:eastAsia="Candara"/>
        </w:rPr>
      </w:pPr>
      <w:del w:author="Malachi Jamison" w:date="2023-11-06T14:37:00Z" w:id="5075">
        <w:r w:rsidRPr="00890B0E" w:rsidDel="006C021A">
          <w:rPr>
            <w:rFonts w:eastAsia="Candara"/>
          </w:rPr>
          <w:delText xml:space="preserve">3. </w:delText>
        </w:r>
      </w:del>
    </w:p>
    <w:p w:rsidRPr="00890B0E" w:rsidR="00153076" w:rsidDel="006C021A" w:rsidRDefault="00153076" w14:paraId="64BF8AB9" w14:textId="7D6CFDE6">
      <w:pPr>
        <w:pStyle w:val="ListParagraph"/>
        <w:numPr>
          <w:ilvl w:val="0"/>
          <w:numId w:val="306"/>
        </w:numPr>
        <w:spacing w:after="0"/>
        <w:rPr>
          <w:del w:author="Malachi Jamison" w:date="2023-11-06T14:37:00Z" w:id="5076"/>
          <w:rFonts w:eastAsia="Candara"/>
        </w:rPr>
        <w:pPrChange w:author="Zachary Cappella" w:date="2023-11-05T15:34:00Z" w:id="5077">
          <w:pPr>
            <w:spacing w:after="0"/>
          </w:pPr>
        </w:pPrChange>
      </w:pPr>
      <w:del w:author="Malachi Jamison" w:date="2023-11-06T14:37:00Z" w:id="5078">
        <w:r w:rsidRPr="00890B0E" w:rsidDel="006C021A">
          <w:rPr>
            <w:rFonts w:eastAsia="Candara"/>
          </w:rPr>
          <w:delText>Verify that any unsaved data or input is securely cleared from the device or server.</w:delText>
        </w:r>
      </w:del>
    </w:p>
    <w:p w:rsidR="00890B0E" w:rsidDel="006C021A" w:rsidP="00153076" w:rsidRDefault="00153076" w14:paraId="698E6B82" w14:textId="39DE3620">
      <w:pPr>
        <w:pStyle w:val="ListParagraph"/>
        <w:numPr>
          <w:ilvl w:val="0"/>
          <w:numId w:val="306"/>
        </w:numPr>
        <w:spacing w:after="0"/>
        <w:rPr>
          <w:ins w:author="Zachary Cappella" w:date="2023-10-13T12:50:00Z" w:id="5079"/>
          <w:del w:author="Malachi Jamison" w:date="2023-11-06T14:37:00Z" w:id="5080"/>
          <w:rFonts w:eastAsia="Candara"/>
        </w:rPr>
      </w:pPr>
      <w:del w:author="Malachi Jamison" w:date="2023-11-06T14:37:00Z" w:id="5081">
        <w:r w:rsidRPr="00890B0E" w:rsidDel="006C021A">
          <w:rPr>
            <w:rFonts w:eastAsia="Candara"/>
          </w:rPr>
          <w:delText xml:space="preserve">4. </w:delText>
        </w:r>
      </w:del>
    </w:p>
    <w:p w:rsidRPr="00890B0E" w:rsidR="00153076" w:rsidDel="006C021A" w:rsidRDefault="00153076" w14:paraId="2339C04A" w14:textId="78E16AC9">
      <w:pPr>
        <w:pStyle w:val="ListParagraph"/>
        <w:numPr>
          <w:ilvl w:val="0"/>
          <w:numId w:val="306"/>
        </w:numPr>
        <w:spacing w:after="0"/>
        <w:rPr>
          <w:del w:author="Malachi Jamison" w:date="2023-11-06T14:37:00Z" w:id="5082"/>
          <w:rFonts w:eastAsia="Candara"/>
        </w:rPr>
        <w:pPrChange w:author="Zachary Cappella" w:date="2023-11-05T15:34:00Z" w:id="5083">
          <w:pPr>
            <w:spacing w:after="0"/>
          </w:pPr>
        </w:pPrChange>
      </w:pPr>
      <w:del w:author="Malachi Jamison" w:date="2023-11-06T14:37:00Z" w:id="5084">
        <w:r w:rsidRPr="00890B0E" w:rsidDel="006C021A">
          <w:rPr>
            <w:rFonts w:eastAsia="Candara"/>
          </w:rPr>
          <w:delText>Verify that the user is returned to the login screen or that the application is exited altogether.</w:delText>
        </w:r>
      </w:del>
    </w:p>
    <w:p w:rsidR="00890B0E" w:rsidDel="006C021A" w:rsidP="00153076" w:rsidRDefault="00153076" w14:paraId="650EE907" w14:textId="4C4CC5CC">
      <w:pPr>
        <w:pStyle w:val="ListParagraph"/>
        <w:numPr>
          <w:ilvl w:val="0"/>
          <w:numId w:val="306"/>
        </w:numPr>
        <w:spacing w:after="0"/>
        <w:rPr>
          <w:ins w:author="Zachary Cappella" w:date="2023-10-13T12:50:00Z" w:id="5085"/>
          <w:del w:author="Malachi Jamison" w:date="2023-11-06T14:37:00Z" w:id="5086"/>
          <w:rFonts w:eastAsia="Candara"/>
        </w:rPr>
      </w:pPr>
      <w:del w:author="Malachi Jamison" w:date="2023-11-06T14:37:00Z" w:id="5087">
        <w:r w:rsidRPr="00890B0E" w:rsidDel="006C021A">
          <w:rPr>
            <w:rFonts w:eastAsia="Candara"/>
          </w:rPr>
          <w:delText xml:space="preserve">5. </w:delText>
        </w:r>
      </w:del>
    </w:p>
    <w:p w:rsidRPr="00890B0E" w:rsidR="00153076" w:rsidDel="006C021A" w:rsidRDefault="00153076" w14:paraId="79928BA1" w14:textId="7BAAD24B">
      <w:pPr>
        <w:pStyle w:val="ListParagraph"/>
        <w:numPr>
          <w:ilvl w:val="0"/>
          <w:numId w:val="306"/>
        </w:numPr>
        <w:spacing w:after="0"/>
        <w:rPr>
          <w:del w:author="Malachi Jamison" w:date="2023-11-06T14:37:00Z" w:id="5088"/>
          <w:rFonts w:eastAsia="Candara"/>
        </w:rPr>
        <w:pPrChange w:author="Zachary Cappella" w:date="2023-11-05T15:34:00Z" w:id="5089">
          <w:pPr>
            <w:spacing w:after="0"/>
          </w:pPr>
        </w:pPrChange>
      </w:pPr>
      <w:del w:author="Malachi Jamison" w:date="2023-11-06T14:37:00Z" w:id="5090">
        <w:r w:rsidRPr="00890B0E" w:rsidDel="006C021A">
          <w:rPr>
            <w:rFonts w:eastAsia="Candara"/>
          </w:rPr>
          <w:delText>Verify that appropriate feedback is provided to the user, indicating that their session has ended, and any unsaved data will be lost.</w:delText>
        </w:r>
      </w:del>
    </w:p>
    <w:p w:rsidRPr="00890B0E" w:rsidR="00890B0E" w:rsidDel="006C021A" w:rsidP="00153076" w:rsidRDefault="00153076" w14:paraId="719EBAC3" w14:textId="6DBBF433">
      <w:pPr>
        <w:pStyle w:val="ListParagraph"/>
        <w:numPr>
          <w:ilvl w:val="0"/>
          <w:numId w:val="306"/>
        </w:numPr>
        <w:spacing w:after="0"/>
        <w:rPr>
          <w:ins w:author="Zachary Cappella" w:date="2023-10-13T12:50:00Z" w:id="5091"/>
          <w:del w:author="Malachi Jamison" w:date="2023-11-06T14:37:00Z" w:id="5092"/>
          <w:rPrChange w:author="Zachary Cappella" w:date="2023-10-13T12:50:00Z" w:id="5093">
            <w:rPr>
              <w:ins w:author="Zachary Cappella" w:date="2023-10-13T12:50:00Z" w:id="5094"/>
              <w:del w:author="Malachi Jamison" w:date="2023-11-06T14:37:00Z" w:id="5095"/>
              <w:rFonts w:eastAsia="Candara"/>
            </w:rPr>
          </w:rPrChange>
        </w:rPr>
      </w:pPr>
      <w:del w:author="Malachi Jamison" w:date="2023-11-06T14:37:00Z" w:id="5096">
        <w:r w:rsidRPr="00890B0E" w:rsidDel="006C021A">
          <w:rPr>
            <w:rFonts w:eastAsia="Candara"/>
          </w:rPr>
          <w:delText xml:space="preserve">6. </w:delText>
        </w:r>
      </w:del>
    </w:p>
    <w:p w:rsidRPr="00153076" w:rsidR="00153076" w:rsidDel="006C021A" w:rsidRDefault="00153076" w14:paraId="06039AE6" w14:textId="53EC6FD2">
      <w:pPr>
        <w:pStyle w:val="ListParagraph"/>
        <w:numPr>
          <w:ilvl w:val="0"/>
          <w:numId w:val="306"/>
        </w:numPr>
        <w:spacing w:after="0"/>
        <w:rPr>
          <w:del w:author="Malachi Jamison" w:date="2023-11-06T14:37:00Z" w:id="5097"/>
        </w:rPr>
        <w:pPrChange w:author="Zachary Cappella" w:date="2023-11-05T15:34:00Z" w:id="5098">
          <w:pPr>
            <w:spacing w:after="0"/>
          </w:pPr>
        </w:pPrChange>
      </w:pPr>
      <w:del w:author="Malachi Jamison" w:date="2023-11-06T14:37:00Z" w:id="5099">
        <w:r w:rsidRPr="00890B0E" w:rsidDel="006C021A">
          <w:rPr>
            <w:rFonts w:eastAsia="Candara"/>
          </w:rPr>
          <w:delText>Verify that appropriate security measures are in place to prevent unauthorized access to the logout functionality.</w:delText>
        </w:r>
      </w:del>
    </w:p>
    <w:p w:rsidRPr="00153076" w:rsidR="00153076" w:rsidDel="006C021A" w:rsidP="00153076" w:rsidRDefault="00153076" w14:paraId="535A2353" w14:textId="308AB803">
      <w:pPr>
        <w:spacing w:after="0"/>
        <w:rPr>
          <w:del w:author="Malachi Jamison" w:date="2023-11-06T14:37:00Z" w:id="5100"/>
        </w:rPr>
      </w:pPr>
    </w:p>
    <w:p w:rsidRPr="0009091C" w:rsidR="00153076" w:rsidDel="006C021A" w:rsidP="00153076" w:rsidRDefault="00153076" w14:paraId="440A02B7" w14:textId="7F363057">
      <w:pPr>
        <w:spacing w:line="257" w:lineRule="auto"/>
        <w:rPr>
          <w:del w:author="Malachi Jamison" w:date="2023-11-06T14:37:00Z" w:id="5101"/>
          <w:rFonts w:eastAsia="Candara"/>
        </w:rPr>
      </w:pPr>
      <w:del w:author="Malachi Jamison" w:date="2023-11-06T14:37:00Z" w:id="5102">
        <w:r w:rsidRPr="0009091C" w:rsidDel="006C021A">
          <w:rPr>
            <w:rFonts w:eastAsia="Candara"/>
            <w:b/>
          </w:rPr>
          <w:delText xml:space="preserve">Test Environment: </w:delText>
        </w:r>
        <w:r w:rsidRPr="0009091C" w:rsidDel="006C021A">
          <w:rPr>
            <w:rFonts w:eastAsia="Candara"/>
          </w:rPr>
          <w:delText xml:space="preserve"> </w:delText>
        </w:r>
      </w:del>
    </w:p>
    <w:p w:rsidRPr="0009091C" w:rsidR="00153076" w:rsidDel="006C021A" w:rsidP="00153076" w:rsidRDefault="00153076" w14:paraId="4F16FEF8" w14:textId="0112ED0F">
      <w:pPr>
        <w:pStyle w:val="ListParagraph"/>
        <w:numPr>
          <w:ilvl w:val="0"/>
          <w:numId w:val="107"/>
        </w:numPr>
        <w:tabs>
          <w:tab w:val="left" w:pos="720"/>
        </w:tabs>
        <w:spacing w:after="0" w:line="257" w:lineRule="auto"/>
        <w:rPr>
          <w:del w:author="Malachi Jamison" w:date="2023-11-06T14:37:00Z" w:id="5103"/>
          <w:rFonts w:eastAsia="Candara"/>
        </w:rPr>
      </w:pPr>
      <w:del w:author="Malachi Jamison" w:date="2023-11-06T14:37:00Z" w:id="5104">
        <w:r w:rsidRPr="006C4B45" w:rsidDel="006C021A">
          <w:rPr>
            <w:rFonts w:eastAsia="Candara"/>
          </w:rPr>
          <w:delText xml:space="preserve">Device: &lt;fill out when test environment is created&gt; </w:delText>
        </w:r>
      </w:del>
    </w:p>
    <w:p w:rsidRPr="006C4B45" w:rsidR="00153076" w:rsidDel="006C021A" w:rsidP="00153076" w:rsidRDefault="00153076" w14:paraId="40405DCA" w14:textId="56C806E6">
      <w:pPr>
        <w:pStyle w:val="ListParagraph"/>
        <w:numPr>
          <w:ilvl w:val="0"/>
          <w:numId w:val="107"/>
        </w:numPr>
        <w:tabs>
          <w:tab w:val="left" w:pos="720"/>
        </w:tabs>
        <w:spacing w:after="0" w:line="257" w:lineRule="auto"/>
        <w:rPr>
          <w:del w:author="Malachi Jamison" w:date="2023-11-06T14:37:00Z" w:id="5105"/>
          <w:rFonts w:eastAsia="Candara"/>
        </w:rPr>
      </w:pPr>
      <w:del w:author="Malachi Jamison" w:date="2023-11-06T14:37:00Z" w:id="5106">
        <w:r w:rsidRPr="006C4B45" w:rsidDel="006C021A">
          <w:rPr>
            <w:rFonts w:eastAsia="Candara"/>
          </w:rPr>
          <w:delText xml:space="preserve">Application Version: &lt;fill out when we release a version of CogniOpen&gt; </w:delText>
        </w:r>
      </w:del>
    </w:p>
    <w:p w:rsidRPr="0009091C" w:rsidR="00153076" w:rsidDel="006C021A" w:rsidP="00153076" w:rsidRDefault="00153076" w14:paraId="005AE53B" w14:textId="52BD792D">
      <w:pPr>
        <w:spacing w:line="257" w:lineRule="auto"/>
        <w:rPr>
          <w:del w:author="Malachi Jamison" w:date="2023-11-06T14:37:00Z" w:id="5107"/>
          <w:rFonts w:eastAsia="Candara"/>
          <w:b/>
        </w:rPr>
      </w:pPr>
    </w:p>
    <w:p w:rsidRPr="0009091C" w:rsidR="00153076" w:rsidDel="006C021A" w:rsidP="00153076" w:rsidRDefault="00153076" w14:paraId="3A18A98D" w14:textId="29E89FBF">
      <w:pPr>
        <w:spacing w:line="257" w:lineRule="auto"/>
        <w:rPr>
          <w:del w:author="Malachi Jamison" w:date="2023-11-06T14:37:00Z" w:id="5108"/>
          <w:rFonts w:eastAsia="Candara"/>
        </w:rPr>
      </w:pPr>
      <w:del w:author="Malachi Jamison" w:date="2023-11-06T14:37:00Z" w:id="5109">
        <w:r w:rsidRPr="0009091C" w:rsidDel="006C021A">
          <w:rPr>
            <w:rFonts w:eastAsia="Candara"/>
            <w:b/>
          </w:rPr>
          <w:delText>Pass/Fail Criteria:</w:delText>
        </w:r>
        <w:r w:rsidRPr="0009091C" w:rsidDel="006C021A">
          <w:rPr>
            <w:rFonts w:eastAsia="Candara"/>
          </w:rPr>
          <w:delText xml:space="preserve"> </w:delText>
        </w:r>
      </w:del>
    </w:p>
    <w:p w:rsidRPr="0009091C" w:rsidR="00153076" w:rsidDel="006C021A" w:rsidP="00153076" w:rsidRDefault="00153076" w14:paraId="5F2D6B00" w14:textId="69DBA62D">
      <w:pPr>
        <w:pStyle w:val="ListParagraph"/>
        <w:numPr>
          <w:ilvl w:val="0"/>
          <w:numId w:val="117"/>
        </w:numPr>
        <w:spacing w:after="0"/>
        <w:rPr>
          <w:del w:author="Malachi Jamison" w:date="2023-11-06T14:37:00Z" w:id="5110"/>
          <w:rFonts w:eastAsia="Candara"/>
        </w:rPr>
      </w:pPr>
      <w:del w:author="Malachi Jamison" w:date="2023-11-06T14:37:00Z" w:id="5111">
        <w:r w:rsidRPr="0009091C" w:rsidDel="006C021A">
          <w:rPr>
            <w:rFonts w:eastAsia="Candara"/>
          </w:rPr>
          <w:delText>Pass: The logout functionality works as expected, the user's session is securely ended, any unsaved data is cleared, and appropriate feedback is provided to the user. Appropriate security measures are in place to prevent unauthorized access to the logout functionality.</w:delText>
        </w:r>
      </w:del>
    </w:p>
    <w:p w:rsidRPr="0009091C" w:rsidR="00153076" w:rsidDel="006C021A" w:rsidP="00153076" w:rsidRDefault="00153076" w14:paraId="6C6ED2FD" w14:textId="42837871">
      <w:pPr>
        <w:pStyle w:val="ListParagraph"/>
        <w:numPr>
          <w:ilvl w:val="0"/>
          <w:numId w:val="108"/>
        </w:numPr>
        <w:spacing w:after="0"/>
        <w:rPr>
          <w:del w:author="Malachi Jamison" w:date="2023-11-06T14:37:00Z" w:id="5112"/>
          <w:rFonts w:eastAsia="Candara"/>
        </w:rPr>
      </w:pPr>
      <w:del w:author="Malachi Jamison" w:date="2023-11-06T14:37:00Z" w:id="5113">
        <w:r w:rsidRPr="0009091C" w:rsidDel="006C021A">
          <w:rPr>
            <w:rFonts w:eastAsia="Candara"/>
          </w:rPr>
          <w:delText>Fail: The logout functionality does not work as expected, the user's session is not securely ended, unsaved data is not cleared, inappropriate feedback is provided to the user, or appropriate security measures are not in place.</w:delText>
        </w:r>
      </w:del>
    </w:p>
    <w:p w:rsidRPr="00153076" w:rsidR="00153076" w:rsidDel="006C021A" w:rsidP="00153076" w:rsidRDefault="00153076" w14:paraId="72A114A4" w14:textId="48B04EE9">
      <w:pPr>
        <w:spacing w:after="0" w:line="257" w:lineRule="auto"/>
        <w:rPr>
          <w:del w:author="Malachi Jamison" w:date="2023-11-06T14:37:00Z" w:id="5114"/>
        </w:rPr>
      </w:pPr>
    </w:p>
    <w:p w:rsidRPr="0009091C" w:rsidR="00153076" w:rsidDel="006C021A" w:rsidP="00153076" w:rsidRDefault="00153076" w14:paraId="28A1C49A" w14:textId="36817A66">
      <w:pPr>
        <w:spacing w:line="257" w:lineRule="auto"/>
        <w:rPr>
          <w:del w:author="Malachi Jamison" w:date="2023-11-06T14:37:00Z" w:id="5115"/>
          <w:rFonts w:eastAsia="Candara"/>
        </w:rPr>
      </w:pPr>
      <w:del w:author="Malachi Jamison" w:date="2023-11-06T14:37:00Z" w:id="5116">
        <w:r w:rsidRPr="0009091C" w:rsidDel="006C021A">
          <w:rPr>
            <w:rFonts w:eastAsia="Candara"/>
            <w:b/>
          </w:rPr>
          <w:delText>Assumptions:</w:delText>
        </w:r>
        <w:r w:rsidRPr="0009091C" w:rsidDel="006C021A">
          <w:rPr>
            <w:rFonts w:eastAsia="Candara"/>
          </w:rPr>
          <w:delText xml:space="preserve"> </w:delText>
        </w:r>
      </w:del>
    </w:p>
    <w:p w:rsidRPr="0009091C" w:rsidR="00153076" w:rsidDel="006C021A" w:rsidP="00153076" w:rsidRDefault="00153076" w14:paraId="61000682" w14:textId="0377C77B">
      <w:pPr>
        <w:pStyle w:val="ListParagraph"/>
        <w:numPr>
          <w:ilvl w:val="0"/>
          <w:numId w:val="107"/>
        </w:numPr>
        <w:tabs>
          <w:tab w:val="left" w:pos="720"/>
        </w:tabs>
        <w:spacing w:after="0" w:line="257" w:lineRule="auto"/>
        <w:rPr>
          <w:del w:author="Malachi Jamison" w:date="2023-11-06T14:37:00Z" w:id="5117"/>
          <w:rFonts w:eastAsia="Candara"/>
        </w:rPr>
      </w:pPr>
      <w:del w:author="Malachi Jamison" w:date="2023-11-06T14:37:00Z" w:id="5118">
        <w:r w:rsidRPr="0009091C" w:rsidDel="006C021A">
          <w:rPr>
            <w:rFonts w:eastAsia="Candara"/>
          </w:rPr>
          <w:delText xml:space="preserve">The user has previously registered with the application </w:delText>
        </w:r>
      </w:del>
    </w:p>
    <w:p w:rsidRPr="0009091C" w:rsidR="00153076" w:rsidDel="006C021A" w:rsidP="00153076" w:rsidRDefault="00153076" w14:paraId="59069CC4" w14:textId="36A65593">
      <w:pPr>
        <w:pStyle w:val="ListParagraph"/>
        <w:numPr>
          <w:ilvl w:val="0"/>
          <w:numId w:val="107"/>
        </w:numPr>
        <w:tabs>
          <w:tab w:val="left" w:pos="720"/>
        </w:tabs>
        <w:spacing w:after="0" w:line="257" w:lineRule="auto"/>
        <w:rPr>
          <w:del w:author="Malachi Jamison" w:date="2023-11-06T14:37:00Z" w:id="5119"/>
          <w:rFonts w:eastAsia="Candara"/>
        </w:rPr>
      </w:pPr>
      <w:del w:author="Malachi Jamison" w:date="2023-11-06T14:37:00Z" w:id="5120">
        <w:r w:rsidRPr="0009091C" w:rsidDel="006C021A">
          <w:rPr>
            <w:rFonts w:eastAsia="Candara"/>
          </w:rPr>
          <w:delText xml:space="preserve">The user is connected to the internet </w:delText>
        </w:r>
      </w:del>
    </w:p>
    <w:p w:rsidRPr="0009091C" w:rsidR="00153076" w:rsidDel="006C021A" w:rsidP="00153076" w:rsidRDefault="00153076" w14:paraId="6DB8E87D" w14:textId="41095E28">
      <w:pPr>
        <w:pStyle w:val="ListParagraph"/>
        <w:numPr>
          <w:ilvl w:val="0"/>
          <w:numId w:val="107"/>
        </w:numPr>
        <w:tabs>
          <w:tab w:val="left" w:pos="720"/>
        </w:tabs>
        <w:spacing w:after="0" w:line="257" w:lineRule="auto"/>
        <w:rPr>
          <w:del w:author="Malachi Jamison" w:date="2023-11-06T14:37:00Z" w:id="5121"/>
          <w:rFonts w:eastAsia="Candara"/>
        </w:rPr>
      </w:pPr>
      <w:del w:author="Malachi Jamison" w:date="2023-11-06T14:37:00Z" w:id="5122">
        <w:r w:rsidRPr="0009091C" w:rsidDel="006C021A">
          <w:rPr>
            <w:rFonts w:eastAsia="Candara"/>
          </w:rPr>
          <w:delText xml:space="preserve">The application is active and able to receive requests </w:delText>
        </w:r>
      </w:del>
    </w:p>
    <w:p w:rsidRPr="0009091C" w:rsidR="00153076" w:rsidDel="006C021A" w:rsidP="00153076" w:rsidRDefault="00153076" w14:paraId="69BBE2B7" w14:textId="5ACFA828">
      <w:pPr>
        <w:pStyle w:val="ListParagraph"/>
        <w:numPr>
          <w:ilvl w:val="0"/>
          <w:numId w:val="107"/>
        </w:numPr>
        <w:tabs>
          <w:tab w:val="left" w:pos="720"/>
        </w:tabs>
        <w:spacing w:after="0" w:line="257" w:lineRule="auto"/>
        <w:rPr>
          <w:del w:author="Malachi Jamison" w:date="2023-11-06T14:37:00Z" w:id="5123"/>
          <w:rFonts w:eastAsia="Candara"/>
        </w:rPr>
      </w:pPr>
      <w:del w:author="Malachi Jamison" w:date="2023-11-06T14:37:00Z" w:id="5124">
        <w:r w:rsidRPr="0009091C" w:rsidDel="006C021A">
          <w:rPr>
            <w:rFonts w:eastAsia="Candara"/>
          </w:rPr>
          <w:delText xml:space="preserve">The application can communicate with the backend database services </w:delText>
        </w:r>
      </w:del>
    </w:p>
    <w:p w:rsidRPr="0009091C" w:rsidR="00153076" w:rsidP="00153076" w:rsidRDefault="006C021A" w14:paraId="67F5887B" w14:textId="1A3B5EB5">
      <w:pPr>
        <w:spacing w:line="257" w:lineRule="auto"/>
        <w:rPr>
          <w:rFonts w:eastAsia="Candara"/>
          <w:b/>
        </w:rPr>
      </w:pPr>
      <w:ins w:author="Zachary Cappella" w:date="2023-10-13T12:50:00Z" w:id="5125">
        <w:r>
          <w:rPr>
            <w:rFonts w:eastAsia="Candara"/>
            <w:b/>
            <w:bCs/>
            <w:noProof/>
          </w:rPr>
          <w:pict w14:anchorId="256F1BA9">
            <v:rect id="_x0000_i1067" style="width:468pt;height:.05pt;mso-width-percent:0;mso-height-percent:0;mso-width-percent:0;mso-height-percent:0" alt="" o:hr="t" o:hrstd="t" o:hralign="center" fillcolor="#a0a0a0" stroked="f"/>
          </w:pict>
        </w:r>
      </w:ins>
    </w:p>
    <w:p w:rsidRPr="0009091C" w:rsidR="00153076" w:rsidP="00153076" w:rsidRDefault="00153076" w14:paraId="5181B624" w14:textId="04DA01C4">
      <w:pPr>
        <w:spacing w:line="257" w:lineRule="auto"/>
        <w:rPr>
          <w:del w:author="Zachary Cappella" w:date="2023-10-13T12:50:00Z" w:id="5126"/>
          <w:rFonts w:eastAsia="Candara"/>
        </w:rPr>
      </w:pPr>
      <w:del w:author="Zachary Cappella" w:date="2023-10-13T12:28:00Z" w:id="5127">
        <w:r w:rsidRPr="0009091C">
          <w:rPr>
            <w:rFonts w:eastAsia="Candara"/>
            <w:b/>
          </w:rPr>
          <w:delText xml:space="preserve">Attachments: </w:delText>
        </w:r>
        <w:r w:rsidRPr="0009091C">
          <w:rPr>
            <w:rFonts w:eastAsia="Candara"/>
          </w:rPr>
          <w:delText>Any applicable attachments if necessary</w:delText>
        </w:r>
      </w:del>
    </w:p>
    <w:p w:rsidRPr="00153076" w:rsidR="00153076" w:rsidRDefault="00153076" w14:paraId="4926D21F" w14:textId="3A825DFF">
      <w:pPr>
        <w:spacing w:line="257" w:lineRule="auto"/>
        <w:rPr>
          <w:del w:author="Zachary Cappella" w:date="2023-10-13T12:51:00Z" w:id="5128"/>
        </w:rPr>
        <w:pPrChange w:author="Zachary Cappella" w:date="2023-11-05T15:34:00Z" w:id="5129">
          <w:pPr/>
        </w:pPrChange>
      </w:pPr>
    </w:p>
    <w:p w:rsidRPr="0009091C" w:rsidR="001540A6" w:rsidP="001540A6" w:rsidRDefault="001540A6" w14:paraId="64BF00DE" w14:textId="3C8F7DFF">
      <w:pPr>
        <w:pStyle w:val="Heading3"/>
        <w:rPr>
          <w:rFonts w:ascii="Times New Roman" w:hAnsi="Times New Roman" w:cs="Times New Roman"/>
        </w:rPr>
      </w:pPr>
      <w:bookmarkStart w:name="_Toc148095185" w:id="5130"/>
      <w:bookmarkStart w:name="_Toc670233457" w:id="5131"/>
      <w:bookmarkStart w:name="_Toc1126088901" w:id="1065007239"/>
      <w:r w:rsidRPr="167C278A" w:rsidR="001540A6">
        <w:rPr>
          <w:rFonts w:ascii="Times New Roman" w:hAnsi="Times New Roman" w:cs="Times New Roman"/>
        </w:rPr>
        <w:t>3.1.1</w:t>
      </w:r>
      <w:ins w:author="Malachi Jamison" w:date="2023-11-06T14:39:00Z" w:id="146608447">
        <w:r w:rsidRPr="167C278A" w:rsidR="006C021A">
          <w:rPr>
            <w:rFonts w:ascii="Times New Roman" w:hAnsi="Times New Roman" w:cs="Times New Roman"/>
          </w:rPr>
          <w:t>1</w:t>
        </w:r>
      </w:ins>
      <w:del w:author="Malachi Jamison" w:date="2023-11-06T14:38:00Z" w:id="1559166092">
        <w:r w:rsidRPr="167C278A" w:rsidDel="001540A6">
          <w:rPr>
            <w:rFonts w:ascii="Times New Roman" w:hAnsi="Times New Roman" w:cs="Times New Roman"/>
          </w:rPr>
          <w:delText>3</w:delText>
        </w:r>
      </w:del>
      <w:r w:rsidRPr="167C278A" w:rsidR="001540A6">
        <w:rPr>
          <w:rFonts w:ascii="Times New Roman" w:hAnsi="Times New Roman" w:cs="Times New Roman"/>
        </w:rPr>
        <w:t xml:space="preserve"> Profile Interface Test Cases</w:t>
      </w:r>
      <w:bookmarkEnd w:id="5130"/>
      <w:bookmarkEnd w:id="5131"/>
      <w:bookmarkEnd w:id="1065007239"/>
    </w:p>
    <w:p w:rsidRPr="0009091C" w:rsidR="0918CA85" w:rsidP="167C278A" w:rsidRDefault="0467985E" w14:paraId="56D967F4" w14:textId="35879378">
      <w:pPr>
        <w:pStyle w:val="Heading4"/>
        <w:rPr>
          <w:rFonts w:ascii="Times New Roman" w:hAnsi="Times New Roman" w:eastAsia="Calibri" w:cs="Times New Roman"/>
          <w:i w:val="0"/>
          <w:iCs w:val="0"/>
        </w:rPr>
      </w:pPr>
      <w:bookmarkStart w:name="_Toc148095186" w:id="5134"/>
      <w:bookmarkStart w:name="_Toc260485261" w:id="5135"/>
      <w:bookmarkStart w:name="_Toc293138651" w:id="434478192"/>
      <w:r w:rsidRPr="167C278A" w:rsidR="0467985E">
        <w:rPr>
          <w:rFonts w:ascii="Times New Roman" w:hAnsi="Times New Roman" w:cs="Times New Roman"/>
          <w:i w:val="0"/>
          <w:iCs w:val="0"/>
        </w:rPr>
        <w:t>3.1.1</w:t>
      </w:r>
      <w:ins w:author="Malachi Jamison" w:date="2023-11-06T14:39:00Z" w:id="1666948005">
        <w:r w:rsidRPr="167C278A" w:rsidR="006C021A">
          <w:rPr>
            <w:rFonts w:ascii="Times New Roman" w:hAnsi="Times New Roman" w:cs="Times New Roman"/>
            <w:i w:val="0"/>
            <w:iCs w:val="0"/>
          </w:rPr>
          <w:t>1</w:t>
        </w:r>
      </w:ins>
      <w:del w:author="Malachi Jamison" w:date="2023-11-06T14:38:00Z" w:id="1718806887">
        <w:r w:rsidRPr="167C278A" w:rsidDel="0467985E">
          <w:rPr>
            <w:rFonts w:ascii="Times New Roman" w:hAnsi="Times New Roman" w:cs="Times New Roman"/>
            <w:i w:val="0"/>
            <w:iCs w:val="0"/>
          </w:rPr>
          <w:delText>3</w:delText>
        </w:r>
      </w:del>
      <w:r w:rsidRPr="167C278A" w:rsidR="0467985E">
        <w:rPr>
          <w:rFonts w:ascii="Times New Roman" w:hAnsi="Times New Roman" w:cs="Times New Roman"/>
          <w:i w:val="0"/>
          <w:iCs w:val="0"/>
        </w:rPr>
        <w:t>.1</w:t>
      </w:r>
      <w:r w:rsidRPr="167C278A" w:rsidR="2DC3A6D5">
        <w:rPr>
          <w:rFonts w:ascii="Times New Roman" w:hAnsi="Times New Roman" w:eastAsia="Calibri" w:cs="Times New Roman"/>
          <w:i w:val="0"/>
          <w:iCs w:val="0"/>
        </w:rPr>
        <w:t xml:space="preserve"> </w:t>
      </w:r>
      <w:r w:rsidRPr="167C278A" w:rsidR="007F524F">
        <w:rPr>
          <w:rFonts w:ascii="Times New Roman" w:hAnsi="Times New Roman" w:eastAsia="Calibri" w:cs="Times New Roman"/>
          <w:i w:val="0"/>
          <w:iCs w:val="0"/>
        </w:rPr>
        <w:t xml:space="preserve">User can </w:t>
      </w:r>
      <w:r w:rsidRPr="167C278A" w:rsidR="2DC3A6D5">
        <w:rPr>
          <w:rFonts w:ascii="Times New Roman" w:hAnsi="Times New Roman" w:eastAsia="Calibri" w:cs="Times New Roman"/>
          <w:i w:val="0"/>
          <w:iCs w:val="0"/>
        </w:rPr>
        <w:t>View Profile Information</w:t>
      </w:r>
      <w:bookmarkEnd w:id="5134"/>
      <w:bookmarkEnd w:id="5135"/>
      <w:bookmarkEnd w:id="434478192"/>
    </w:p>
    <w:p w:rsidR="0918CA85" w:rsidP="634EB5EF" w:rsidRDefault="2DC3A6D5" w14:paraId="13CCE22F" w14:textId="4350F40B">
      <w:del w:author="Zachary Cappella" w:date="2023-10-13T12:18:00Z" w:id="5138">
        <w:r w:rsidRPr="0009091C">
          <w:rPr>
            <w:rFonts w:eastAsia="Calibri"/>
            <w:b/>
            <w:sz w:val="24"/>
            <w:szCs w:val="24"/>
          </w:rPr>
          <w:delText xml:space="preserve">Test Case Link: </w:delText>
        </w:r>
        <w:r w:rsidRPr="0009091C">
          <w:rPr>
            <w:rFonts w:eastAsia="Calibri"/>
          </w:rPr>
          <w:delText>&lt;will update when test ADO ticket is created&gt;</w:delText>
        </w:r>
      </w:del>
      <w:r w:rsidRPr="0009091C">
        <w:rPr>
          <w:rFonts w:eastAsia="Calibri"/>
        </w:rPr>
        <w:t xml:space="preserve"> </w:t>
      </w:r>
    </w:p>
    <w:p w:rsidR="0918CA85" w:rsidP="634EB5EF" w:rsidRDefault="2DC3A6D5" w14:paraId="40E3090D" w14:textId="037708EB">
      <w:pPr>
        <w:rPr>
          <w:ins w:author="Malachi Jamison" w:date="2023-11-06T14:16:00Z" w:id="5139"/>
          <w:rFonts w:eastAsia="Calibri"/>
        </w:rPr>
      </w:pPr>
      <w:r w:rsidRPr="004A1A5C">
        <w:rPr>
          <w:rFonts w:eastAsia="Calibri"/>
          <w:b/>
          <w:rPrChange w:author="Zachary Cappella" w:date="2023-11-05T15:34:00Z" w:id="5140">
            <w:rPr>
              <w:rFonts w:ascii="Calibri" w:hAnsi="Calibri" w:eastAsia="Calibri" w:cs="Calibri"/>
              <w:b/>
              <w:bCs/>
              <w:sz w:val="24"/>
              <w:szCs w:val="24"/>
            </w:rPr>
          </w:rPrChange>
        </w:rPr>
        <w:t>Test Case Name:</w:t>
      </w:r>
      <w:r w:rsidRPr="004A1A5C">
        <w:rPr>
          <w:rFonts w:eastAsia="Calibri"/>
          <w:rPrChange w:author="Zachary Cappella" w:date="2023-11-05T15:34:00Z" w:id="5141">
            <w:rPr>
              <w:rFonts w:ascii="Calibri" w:hAnsi="Calibri" w:eastAsia="Calibri" w:cs="Calibri"/>
              <w:sz w:val="24"/>
              <w:szCs w:val="24"/>
            </w:rPr>
          </w:rPrChange>
        </w:rPr>
        <w:t xml:space="preserve"> View Profile Information</w:t>
      </w:r>
    </w:p>
    <w:p w:rsidR="00173DA4" w:rsidP="634EB5EF" w:rsidRDefault="00173DA4" w14:paraId="3F33E51A" w14:textId="77777777">
      <w:pPr>
        <w:rPr>
          <w:ins w:author="Malachi Jamison" w:date="2023-11-06T14:16:00Z" w:id="5142"/>
          <w:rFonts w:eastAsia="Calibri"/>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173DA4" w:rsidTr="00FB3C48" w14:paraId="49CB467E" w14:textId="77777777">
        <w:trPr>
          <w:trHeight w:val="442"/>
          <w:ins w:author="Malachi Jamison" w:date="2023-11-06T14:16:00Z" w:id="514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73DA4" w:rsidP="00FB3C48" w:rsidRDefault="00173DA4" w14:paraId="3E2AE374" w14:textId="77777777">
            <w:pPr>
              <w:pStyle w:val="Body"/>
              <w:rPr>
                <w:ins w:author="Malachi Jamison" w:date="2023-11-06T14:16:00Z" w:id="5144"/>
                <w:sz w:val="22"/>
                <w:szCs w:val="22"/>
              </w:rPr>
            </w:pPr>
            <w:ins w:author="Malachi Jamison" w:date="2023-11-06T14:16:00Z" w:id="5145">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173DA4" w:rsidP="00FB3C48" w:rsidRDefault="00173DA4" w14:paraId="0E64BD9F" w14:textId="77777777">
            <w:pPr>
              <w:spacing w:line="240" w:lineRule="auto"/>
              <w:rPr>
                <w:ins w:author="Malachi Jamison" w:date="2023-11-06T14:16:00Z" w:id="5146"/>
              </w:rPr>
            </w:pPr>
            <w:ins w:author="Malachi Jamison" w:date="2023-11-06T14:16:00Z" w:id="5147">
              <w:r w:rsidRPr="003321F8">
                <w:rPr>
                  <w:color w:val="000000" w:themeColor="text1"/>
                </w:rPr>
                <w:t>A user can successfully view their profile information in the application.</w:t>
              </w:r>
            </w:ins>
          </w:p>
        </w:tc>
      </w:tr>
      <w:tr w:rsidRPr="003321F8" w:rsidR="00173DA4" w:rsidTr="00FB3C48" w14:paraId="6EA03C13" w14:textId="77777777">
        <w:trPr>
          <w:trHeight w:val="222"/>
          <w:ins w:author="Malachi Jamison" w:date="2023-11-06T14:16:00Z" w:id="514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73DA4" w:rsidP="00FB3C48" w:rsidRDefault="00173DA4" w14:paraId="165C1F6D" w14:textId="77777777">
            <w:pPr>
              <w:pStyle w:val="Body"/>
              <w:rPr>
                <w:ins w:author="Malachi Jamison" w:date="2023-11-06T14:16:00Z" w:id="5149"/>
                <w:sz w:val="22"/>
                <w:szCs w:val="22"/>
              </w:rPr>
            </w:pPr>
            <w:ins w:author="Malachi Jamison" w:date="2023-11-06T14:16:00Z" w:id="5150">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173DA4" w:rsidP="00173DA4" w:rsidRDefault="00173DA4" w14:paraId="672E4F4B" w14:textId="77777777">
            <w:pPr>
              <w:pStyle w:val="ListParagraph"/>
              <w:numPr>
                <w:ilvl w:val="0"/>
                <w:numId w:val="328"/>
              </w:numPr>
              <w:spacing w:after="0" w:line="240" w:lineRule="auto"/>
              <w:rPr>
                <w:ins w:author="Malachi Jamison" w:date="2023-11-06T14:16:00Z" w:id="5151"/>
                <w:color w:val="000000" w:themeColor="text1"/>
              </w:rPr>
            </w:pPr>
            <w:ins w:author="Malachi Jamison" w:date="2023-11-06T14:16:00Z" w:id="5152">
              <w:r w:rsidRPr="003321F8">
                <w:rPr>
                  <w:color w:val="000000" w:themeColor="text1"/>
                </w:rPr>
                <w:t>The profile screen displays the user's current information, including first name, last name, email address, and password</w:t>
              </w:r>
            </w:ins>
          </w:p>
          <w:p w:rsidRPr="003321F8" w:rsidR="00173DA4" w:rsidP="00173DA4" w:rsidRDefault="00173DA4" w14:paraId="76A4E103" w14:textId="77777777">
            <w:pPr>
              <w:pStyle w:val="ListParagraph"/>
              <w:numPr>
                <w:ilvl w:val="0"/>
                <w:numId w:val="328"/>
              </w:numPr>
              <w:spacing w:after="0" w:line="240" w:lineRule="auto"/>
              <w:rPr>
                <w:ins w:author="Malachi Jamison" w:date="2023-11-06T14:16:00Z" w:id="5153"/>
                <w:color w:val="000000" w:themeColor="text1"/>
              </w:rPr>
            </w:pPr>
            <w:ins w:author="Malachi Jamison" w:date="2023-11-06T14:16:00Z" w:id="5154">
              <w:r w:rsidRPr="003321F8">
                <w:rPr>
                  <w:color w:val="000000" w:themeColor="text1"/>
                </w:rPr>
                <w:t>The user shall be able to edit any of the displayed fields</w:t>
              </w:r>
            </w:ins>
          </w:p>
          <w:p w:rsidRPr="003321F8" w:rsidR="00173DA4" w:rsidP="00173DA4" w:rsidRDefault="00173DA4" w14:paraId="2E591817" w14:textId="77777777">
            <w:pPr>
              <w:pStyle w:val="ListParagraph"/>
              <w:numPr>
                <w:ilvl w:val="0"/>
                <w:numId w:val="328"/>
              </w:numPr>
              <w:spacing w:after="0" w:line="240" w:lineRule="auto"/>
              <w:rPr>
                <w:ins w:author="Malachi Jamison" w:date="2023-11-06T14:16:00Z" w:id="5155"/>
                <w:color w:val="000000" w:themeColor="text1"/>
              </w:rPr>
            </w:pPr>
            <w:ins w:author="Malachi Jamison" w:date="2023-11-06T14:16:00Z" w:id="5156">
              <w:r w:rsidRPr="003321F8">
                <w:rPr>
                  <w:color w:val="000000" w:themeColor="text1"/>
                </w:rPr>
                <w:t>The user shall be able to save the edited information</w:t>
              </w:r>
            </w:ins>
          </w:p>
          <w:p w:rsidRPr="003321F8" w:rsidR="00173DA4" w:rsidP="00173DA4" w:rsidRDefault="00173DA4" w14:paraId="2AFE08B1" w14:textId="77777777">
            <w:pPr>
              <w:pStyle w:val="ListParagraph"/>
              <w:numPr>
                <w:ilvl w:val="0"/>
                <w:numId w:val="328"/>
              </w:numPr>
              <w:spacing w:after="0" w:line="240" w:lineRule="auto"/>
              <w:rPr>
                <w:ins w:author="Malachi Jamison" w:date="2023-11-06T14:16:00Z" w:id="5157"/>
                <w:color w:val="000000" w:themeColor="text1"/>
              </w:rPr>
            </w:pPr>
            <w:ins w:author="Malachi Jamison" w:date="2023-11-06T14:16:00Z" w:id="5158">
              <w:r w:rsidRPr="003321F8">
                <w:rPr>
                  <w:color w:val="000000" w:themeColor="text1"/>
                </w:rPr>
                <w:t>The user shall be able to cancel any changes made and revert to the previous information</w:t>
              </w:r>
            </w:ins>
          </w:p>
        </w:tc>
      </w:tr>
      <w:tr w:rsidRPr="003321F8" w:rsidR="00173DA4" w:rsidTr="00FB3C48" w14:paraId="27D4A793" w14:textId="77777777">
        <w:trPr>
          <w:trHeight w:val="222"/>
          <w:ins w:author="Malachi Jamison" w:date="2023-11-06T14:16:00Z" w:id="515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73DA4" w:rsidP="00FB3C48" w:rsidRDefault="00173DA4" w14:paraId="142D9393" w14:textId="77777777">
            <w:pPr>
              <w:pStyle w:val="Body"/>
              <w:rPr>
                <w:ins w:author="Malachi Jamison" w:date="2023-11-06T14:16:00Z" w:id="5160"/>
                <w:b/>
                <w:bCs/>
                <w:sz w:val="22"/>
                <w:szCs w:val="22"/>
              </w:rPr>
            </w:pPr>
            <w:ins w:author="Malachi Jamison" w:date="2023-11-06T14:16:00Z" w:id="5161">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173DA4" w:rsidP="00173DA4" w:rsidRDefault="00173DA4" w14:paraId="33832CD2" w14:textId="77777777">
            <w:pPr>
              <w:pStyle w:val="ListParagraph"/>
              <w:numPr>
                <w:ilvl w:val="0"/>
                <w:numId w:val="328"/>
              </w:numPr>
              <w:spacing w:after="0"/>
              <w:rPr>
                <w:ins w:author="Malachi Jamison" w:date="2023-11-06T14:16:00Z" w:id="5162"/>
                <w:rFonts w:eastAsia="Calibri"/>
              </w:rPr>
            </w:pPr>
            <w:ins w:author="Malachi Jamison" w:date="2023-11-06T14:16:00Z" w:id="5163">
              <w:r w:rsidRPr="0009091C">
                <w:rPr>
                  <w:rFonts w:eastAsia="Calibri"/>
                </w:rPr>
                <w:t>The user is logged in to the CogniOpen application.</w:t>
              </w:r>
            </w:ins>
          </w:p>
          <w:p w:rsidRPr="005D54D4" w:rsidR="00173DA4" w:rsidP="00173DA4" w:rsidRDefault="00173DA4" w14:paraId="4A5B3387" w14:textId="77777777">
            <w:pPr>
              <w:pStyle w:val="ListParagraph"/>
              <w:numPr>
                <w:ilvl w:val="0"/>
                <w:numId w:val="328"/>
              </w:numPr>
              <w:spacing w:after="0"/>
              <w:rPr>
                <w:ins w:author="Malachi Jamison" w:date="2023-11-06T14:16:00Z" w:id="5164"/>
                <w:rFonts w:eastAsia="Calibri" w:asciiTheme="minorHAnsi" w:hAnsiTheme="minorHAnsi" w:cstheme="minorBidi"/>
              </w:rPr>
            </w:pPr>
            <w:ins w:author="Malachi Jamison" w:date="2023-11-06T14:16:00Z" w:id="5165">
              <w:r w:rsidRPr="0009091C">
                <w:rPr>
                  <w:rFonts w:eastAsia="Calibri"/>
                </w:rPr>
                <w:t>The profile screen is accessible from the home screen.</w:t>
              </w:r>
            </w:ins>
          </w:p>
        </w:tc>
      </w:tr>
      <w:tr w:rsidRPr="003321F8" w:rsidR="00173DA4" w:rsidTr="00FB3C48" w14:paraId="539702A3" w14:textId="77777777">
        <w:trPr>
          <w:trHeight w:val="222"/>
          <w:ins w:author="Malachi Jamison" w:date="2023-11-06T14:16:00Z" w:id="516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73DA4" w:rsidP="00FB3C48" w:rsidRDefault="00173DA4" w14:paraId="242D6A9A" w14:textId="77777777">
            <w:pPr>
              <w:pStyle w:val="Body"/>
              <w:rPr>
                <w:ins w:author="Malachi Jamison" w:date="2023-11-06T14:16:00Z" w:id="5167"/>
                <w:b/>
                <w:bCs/>
                <w:sz w:val="22"/>
                <w:szCs w:val="22"/>
              </w:rPr>
            </w:pPr>
            <w:ins w:author="Malachi Jamison" w:date="2023-11-06T14:16:00Z" w:id="5168">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412FE" w:rsidR="004412FE" w:rsidP="004412FE" w:rsidRDefault="004412FE" w14:paraId="5F07185C" w14:textId="3179B38D">
            <w:pPr>
              <w:pStyle w:val="ListParagraph"/>
              <w:numPr>
                <w:ilvl w:val="0"/>
                <w:numId w:val="328"/>
              </w:numPr>
              <w:spacing w:line="240" w:lineRule="auto"/>
              <w:rPr>
                <w:ins w:author="Malachi Jamison" w:date="2023-11-06T14:23:00Z" w:id="5169"/>
                <w:color w:val="000000" w:themeColor="text1"/>
                <w:rPrChange w:author="Malachi Jamison" w:date="2023-11-06T14:23:00Z" w:id="5170">
                  <w:rPr>
                    <w:ins w:author="Malachi Jamison" w:date="2023-11-06T14:23:00Z" w:id="5171"/>
                    <w:rFonts w:eastAsia="Calibri"/>
                  </w:rPr>
                </w:rPrChange>
              </w:rPr>
              <w:pPrChange w:author="Malachi Jamison" w:date="2023-11-06T14:23:00Z" w:id="5172">
                <w:pPr>
                  <w:pStyle w:val="ListParagraph"/>
                  <w:numPr>
                    <w:numId w:val="328"/>
                  </w:numPr>
                  <w:spacing w:after="0"/>
                  <w:ind w:left="1080" w:hanging="360"/>
                </w:pPr>
              </w:pPrChange>
            </w:pPr>
            <w:ins w:author="Malachi Jamison" w:date="2023-11-06T14:23:00Z" w:id="5173">
              <w:r w:rsidRPr="001532C8">
                <w:rPr>
                  <w:color w:val="000000" w:themeColor="text1"/>
                </w:rPr>
                <w:t>User’s biometric authentication information</w:t>
              </w:r>
            </w:ins>
          </w:p>
          <w:p w:rsidRPr="0009091C" w:rsidR="00173DA4" w:rsidP="00173DA4" w:rsidRDefault="00173DA4" w14:paraId="7D5F5242" w14:textId="2C84002A">
            <w:pPr>
              <w:pStyle w:val="ListParagraph"/>
              <w:numPr>
                <w:ilvl w:val="0"/>
                <w:numId w:val="328"/>
              </w:numPr>
              <w:spacing w:after="0"/>
              <w:rPr>
                <w:ins w:author="Malachi Jamison" w:date="2023-11-06T14:16:00Z" w:id="5174"/>
                <w:rFonts w:eastAsia="Calibri"/>
              </w:rPr>
            </w:pPr>
            <w:ins w:author="Malachi Jamison" w:date="2023-11-06T14:16:00Z" w:id="5175">
              <w:r w:rsidRPr="0009091C">
                <w:rPr>
                  <w:rFonts w:eastAsia="Calibri"/>
                </w:rPr>
                <w:t>First Name: John</w:t>
              </w:r>
            </w:ins>
          </w:p>
          <w:p w:rsidRPr="0009091C" w:rsidR="00173DA4" w:rsidP="00173DA4" w:rsidRDefault="00173DA4" w14:paraId="4CE3B6A5" w14:textId="77777777">
            <w:pPr>
              <w:pStyle w:val="ListParagraph"/>
              <w:numPr>
                <w:ilvl w:val="0"/>
                <w:numId w:val="328"/>
              </w:numPr>
              <w:spacing w:after="0"/>
              <w:rPr>
                <w:ins w:author="Malachi Jamison" w:date="2023-11-06T14:16:00Z" w:id="5176"/>
                <w:rFonts w:eastAsia="Calibri"/>
              </w:rPr>
            </w:pPr>
            <w:ins w:author="Malachi Jamison" w:date="2023-11-06T14:16:00Z" w:id="5177">
              <w:r w:rsidRPr="0009091C">
                <w:rPr>
                  <w:rFonts w:eastAsia="Calibri"/>
                </w:rPr>
                <w:t>Last Name: Doe</w:t>
              </w:r>
            </w:ins>
          </w:p>
          <w:p w:rsidRPr="005D54D4" w:rsidR="00173DA4" w:rsidP="00173DA4" w:rsidRDefault="00173DA4" w14:paraId="56E2BDC5" w14:textId="77777777">
            <w:pPr>
              <w:pStyle w:val="ListParagraph"/>
              <w:numPr>
                <w:ilvl w:val="0"/>
                <w:numId w:val="328"/>
              </w:numPr>
              <w:spacing w:after="0"/>
              <w:rPr>
                <w:ins w:author="Malachi Jamison" w:date="2023-11-06T14:16:00Z" w:id="5178"/>
                <w:rFonts w:eastAsia="Calibri" w:asciiTheme="minorHAnsi" w:hAnsiTheme="minorHAnsi" w:cstheme="minorBidi"/>
              </w:rPr>
            </w:pPr>
            <w:ins w:author="Malachi Jamison" w:date="2023-11-06T14:16:00Z" w:id="5179">
              <w:r w:rsidRPr="0009091C">
                <w:rPr>
                  <w:rFonts w:eastAsia="Calibri"/>
                </w:rPr>
                <w:t xml:space="preserve">Email Address: </w:t>
              </w:r>
              <w:r w:rsidRPr="005D54D4">
                <w:rPr>
                  <w:rFonts w:eastAsia="Calibri"/>
                </w:rPr>
                <w:t>testuser@sample.com</w:t>
              </w:r>
            </w:ins>
          </w:p>
        </w:tc>
      </w:tr>
      <w:tr w:rsidRPr="003321F8" w:rsidR="00173DA4" w:rsidTr="00FB3C48" w14:paraId="1F55C667" w14:textId="77777777">
        <w:trPr>
          <w:trHeight w:val="222"/>
          <w:ins w:author="Malachi Jamison" w:date="2023-11-06T14:16:00Z" w:id="518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73DA4" w:rsidP="00FB3C48" w:rsidRDefault="00173DA4" w14:paraId="634CF969" w14:textId="77777777">
            <w:pPr>
              <w:pStyle w:val="Body"/>
              <w:rPr>
                <w:ins w:author="Malachi Jamison" w:date="2023-11-06T14:16:00Z" w:id="5181"/>
                <w:sz w:val="22"/>
                <w:szCs w:val="22"/>
              </w:rPr>
            </w:pPr>
            <w:ins w:author="Malachi Jamison" w:date="2023-11-06T14:16:00Z" w:id="5182">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173DA4" w:rsidP="00173DA4" w:rsidRDefault="00173DA4" w14:paraId="1B0914F4" w14:textId="77777777">
            <w:pPr>
              <w:pStyle w:val="ListParagraph"/>
              <w:numPr>
                <w:ilvl w:val="0"/>
                <w:numId w:val="343"/>
              </w:numPr>
              <w:spacing w:after="0" w:line="240" w:lineRule="auto"/>
              <w:rPr>
                <w:ins w:author="Malachi Jamison" w:date="2023-11-06T14:16:00Z" w:id="5183"/>
                <w:color w:val="000000" w:themeColor="text1"/>
              </w:rPr>
            </w:pPr>
            <w:ins w:author="Malachi Jamison" w:date="2023-11-06T14:16:00Z" w:id="5184">
              <w:r w:rsidRPr="003321F8">
                <w:rPr>
                  <w:color w:val="000000" w:themeColor="text1"/>
                </w:rPr>
                <w:t>Launch the CogniOpen application from the device.</w:t>
              </w:r>
            </w:ins>
          </w:p>
          <w:p w:rsidRPr="003321F8" w:rsidR="00173DA4" w:rsidP="00173DA4" w:rsidRDefault="00173DA4" w14:paraId="46758605" w14:textId="77777777">
            <w:pPr>
              <w:pStyle w:val="ListParagraph"/>
              <w:numPr>
                <w:ilvl w:val="0"/>
                <w:numId w:val="343"/>
              </w:numPr>
              <w:spacing w:after="0" w:line="240" w:lineRule="auto"/>
              <w:rPr>
                <w:ins w:author="Malachi Jamison" w:date="2023-11-06T14:16:00Z" w:id="5185"/>
                <w:color w:val="000000" w:themeColor="text1"/>
              </w:rPr>
            </w:pPr>
            <w:ins w:author="Malachi Jamison" w:date="2023-11-06T14:16:00Z" w:id="5186">
              <w:r w:rsidRPr="003321F8">
                <w:rPr>
                  <w:color w:val="000000" w:themeColor="text1"/>
                </w:rPr>
                <w:t>User taps the “Login in Here” button.</w:t>
              </w:r>
            </w:ins>
          </w:p>
          <w:p w:rsidRPr="003321F8" w:rsidR="00173DA4" w:rsidP="00173DA4" w:rsidRDefault="00173DA4" w14:paraId="25A33C31" w14:textId="77777777">
            <w:pPr>
              <w:pStyle w:val="ListParagraph"/>
              <w:numPr>
                <w:ilvl w:val="0"/>
                <w:numId w:val="343"/>
              </w:numPr>
              <w:spacing w:after="0" w:line="240" w:lineRule="auto"/>
              <w:rPr>
                <w:ins w:author="Malachi Jamison" w:date="2023-11-06T14:16:00Z" w:id="5187"/>
                <w:color w:val="000000" w:themeColor="text1"/>
              </w:rPr>
            </w:pPr>
            <w:ins w:author="Malachi Jamison" w:date="2023-11-06T14:16:00Z" w:id="5188">
              <w:r w:rsidRPr="003321F8">
                <w:rPr>
                  <w:color w:val="000000" w:themeColor="text1"/>
                </w:rPr>
                <w:t>Users enter their biometric authentication information.</w:t>
              </w:r>
            </w:ins>
          </w:p>
          <w:p w:rsidRPr="003321F8" w:rsidR="00173DA4" w:rsidP="00173DA4" w:rsidRDefault="00173DA4" w14:paraId="0248FD7E" w14:textId="77777777">
            <w:pPr>
              <w:pStyle w:val="ListParagraph"/>
              <w:numPr>
                <w:ilvl w:val="0"/>
                <w:numId w:val="343"/>
              </w:numPr>
              <w:spacing w:after="0" w:line="240" w:lineRule="auto"/>
              <w:rPr>
                <w:ins w:author="Malachi Jamison" w:date="2023-11-06T14:16:00Z" w:id="5189"/>
                <w:color w:val="000000" w:themeColor="text1"/>
              </w:rPr>
            </w:pPr>
            <w:ins w:author="Malachi Jamison" w:date="2023-11-06T14:16:00Z" w:id="5190">
              <w:r w:rsidRPr="003321F8">
                <w:rPr>
                  <w:color w:val="000000" w:themeColor="text1"/>
                </w:rPr>
                <w:t>Navigate to the profile screen from the home screen.</w:t>
              </w:r>
            </w:ins>
          </w:p>
          <w:p w:rsidRPr="003321F8" w:rsidR="00173DA4" w:rsidP="00173DA4" w:rsidRDefault="00173DA4" w14:paraId="45318E82" w14:textId="77777777">
            <w:pPr>
              <w:pStyle w:val="ListParagraph"/>
              <w:numPr>
                <w:ilvl w:val="0"/>
                <w:numId w:val="343"/>
              </w:numPr>
              <w:spacing w:after="0" w:line="240" w:lineRule="auto"/>
              <w:rPr>
                <w:ins w:author="Malachi Jamison" w:date="2023-11-06T14:16:00Z" w:id="5191"/>
                <w:color w:val="000000" w:themeColor="text1"/>
              </w:rPr>
            </w:pPr>
            <w:ins w:author="Malachi Jamison" w:date="2023-11-06T14:16:00Z" w:id="5192">
              <w:r w:rsidRPr="003321F8">
                <w:rPr>
                  <w:color w:val="000000" w:themeColor="text1"/>
                </w:rPr>
                <w:t>On the profile screen, locate and edit any of the provided fields.</w:t>
              </w:r>
            </w:ins>
          </w:p>
          <w:p w:rsidRPr="003321F8" w:rsidR="00173DA4" w:rsidP="00173DA4" w:rsidRDefault="00173DA4" w14:paraId="1934F2DD" w14:textId="77777777">
            <w:pPr>
              <w:pStyle w:val="ListParagraph"/>
              <w:numPr>
                <w:ilvl w:val="0"/>
                <w:numId w:val="343"/>
              </w:numPr>
              <w:spacing w:after="0" w:line="240" w:lineRule="auto"/>
              <w:rPr>
                <w:ins w:author="Malachi Jamison" w:date="2023-11-06T14:16:00Z" w:id="5193"/>
                <w:color w:val="000000" w:themeColor="text1"/>
              </w:rPr>
            </w:pPr>
            <w:ins w:author="Malachi Jamison" w:date="2023-11-06T14:16:00Z" w:id="5194">
              <w:r w:rsidRPr="003321F8">
                <w:rPr>
                  <w:color w:val="000000" w:themeColor="text1"/>
                </w:rPr>
                <w:t>Tap the "Cancel" button to exit the profile.</w:t>
              </w:r>
            </w:ins>
          </w:p>
        </w:tc>
      </w:tr>
      <w:tr w:rsidRPr="003321F8" w:rsidR="00173DA4" w:rsidTr="00FB3C48" w14:paraId="2797BB34" w14:textId="77777777">
        <w:trPr>
          <w:trHeight w:val="222"/>
          <w:ins w:author="Malachi Jamison" w:date="2023-11-06T14:16:00Z" w:id="519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00173DA4" w:rsidP="00FB3C48" w:rsidRDefault="00173DA4" w14:paraId="38A92726" w14:textId="77777777">
            <w:pPr>
              <w:pStyle w:val="Body"/>
              <w:rPr>
                <w:ins w:author="Malachi Jamison" w:date="2023-11-06T14:16:00Z" w:id="5196"/>
                <w:b/>
                <w:bCs/>
                <w:sz w:val="22"/>
                <w:szCs w:val="22"/>
              </w:rPr>
            </w:pPr>
            <w:ins w:author="Malachi Jamison" w:date="2023-11-06T14:16:00Z" w:id="5197">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173DA4" w:rsidP="00FB3C48" w:rsidRDefault="00173DA4" w14:paraId="4C4FAC74" w14:textId="77777777">
            <w:pPr>
              <w:pStyle w:val="Body"/>
              <w:rPr>
                <w:ins w:author="Malachi Jamison" w:date="2023-11-06T14:16:00Z" w:id="5198"/>
                <w:sz w:val="22"/>
                <w:szCs w:val="22"/>
              </w:rPr>
            </w:pPr>
            <w:ins w:author="Malachi Jamison" w:date="2023-11-06T14:16:00Z" w:id="5199">
              <w:r w:rsidRPr="00F87F45">
                <w:rPr>
                  <w:color w:val="000000" w:themeColor="text1"/>
                  <w:sz w:val="22"/>
                  <w:szCs w:val="22"/>
                </w:rPr>
                <w:t>Android Emulator: Pixel 7 Pro API</w:t>
              </w:r>
            </w:ins>
          </w:p>
        </w:tc>
      </w:tr>
      <w:tr w:rsidRPr="003321F8" w:rsidR="00173DA4" w:rsidTr="00FB3C48" w14:paraId="201BC37D" w14:textId="77777777">
        <w:trPr>
          <w:trHeight w:val="222"/>
          <w:ins w:author="Malachi Jamison" w:date="2023-11-06T14:16:00Z" w:id="520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73DA4" w:rsidP="00FB3C48" w:rsidRDefault="00173DA4" w14:paraId="02F5844C" w14:textId="77777777">
            <w:pPr>
              <w:pStyle w:val="Body"/>
              <w:rPr>
                <w:ins w:author="Malachi Jamison" w:date="2023-11-06T14:16:00Z" w:id="5201"/>
                <w:sz w:val="22"/>
                <w:szCs w:val="22"/>
              </w:rPr>
            </w:pPr>
            <w:ins w:author="Malachi Jamison" w:date="2023-11-06T14:16:00Z" w:id="5202">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173DA4" w:rsidP="00FB3C48" w:rsidRDefault="00173DA4" w14:paraId="1FE11940" w14:textId="77777777">
            <w:pPr>
              <w:pStyle w:val="Body"/>
              <w:rPr>
                <w:ins w:author="Malachi Jamison" w:date="2023-11-06T14:16:00Z" w:id="5203"/>
                <w:color w:val="000000" w:themeColor="text1"/>
                <w:sz w:val="22"/>
                <w:szCs w:val="22"/>
              </w:rPr>
            </w:pPr>
            <w:ins w:author="Malachi Jamison" w:date="2023-11-06T14:16:00Z" w:id="5204">
              <w:r>
                <w:rPr>
                  <w:sz w:val="22"/>
                  <w:szCs w:val="22"/>
                </w:rPr>
                <w:t>Pass: T</w:t>
              </w:r>
              <w:r w:rsidRPr="003321F8">
                <w:rPr>
                  <w:color w:val="000000" w:themeColor="text1"/>
                  <w:sz w:val="22"/>
                  <w:szCs w:val="22"/>
                </w:rPr>
                <w:t>he user's profile information is displayed correctly on the profile screen.</w:t>
              </w:r>
            </w:ins>
          </w:p>
          <w:p w:rsidRPr="003321F8" w:rsidR="00173DA4" w:rsidP="00FB3C48" w:rsidRDefault="00173DA4" w14:paraId="1992643A" w14:textId="77777777">
            <w:pPr>
              <w:pStyle w:val="Body"/>
              <w:rPr>
                <w:ins w:author="Malachi Jamison" w:date="2023-11-06T14:16:00Z" w:id="5205"/>
                <w:sz w:val="22"/>
                <w:szCs w:val="22"/>
              </w:rPr>
            </w:pPr>
            <w:ins w:author="Malachi Jamison" w:date="2023-11-06T14:16:00Z" w:id="5206">
              <w:r>
                <w:rPr>
                  <w:color w:val="000000" w:themeColor="text1"/>
                  <w:sz w:val="22"/>
                  <w:szCs w:val="22"/>
                </w:rPr>
                <w:t xml:space="preserve">Fail: The </w:t>
              </w:r>
              <w:r w:rsidRPr="003321F8">
                <w:rPr>
                  <w:color w:val="000000" w:themeColor="text1"/>
                  <w:sz w:val="22"/>
                  <w:szCs w:val="22"/>
                </w:rPr>
                <w:t xml:space="preserve">user's profile information is </w:t>
              </w:r>
              <w:r>
                <w:rPr>
                  <w:color w:val="000000" w:themeColor="text1"/>
                  <w:sz w:val="22"/>
                  <w:szCs w:val="22"/>
                </w:rPr>
                <w:t xml:space="preserve">not </w:t>
              </w:r>
              <w:r w:rsidRPr="003321F8">
                <w:rPr>
                  <w:color w:val="000000" w:themeColor="text1"/>
                  <w:sz w:val="22"/>
                  <w:szCs w:val="22"/>
                </w:rPr>
                <w:t>displayed correctly on the profile screen.</w:t>
              </w:r>
            </w:ins>
          </w:p>
        </w:tc>
      </w:tr>
      <w:tr w:rsidRPr="003321F8" w:rsidR="00173DA4" w:rsidTr="00FB3C48" w14:paraId="0B1A23AB" w14:textId="77777777">
        <w:trPr>
          <w:trHeight w:val="222"/>
          <w:ins w:author="Malachi Jamison" w:date="2023-11-06T14:16:00Z" w:id="520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173DA4" w:rsidP="00FB3C48" w:rsidRDefault="00173DA4" w14:paraId="642751A6" w14:textId="77777777">
            <w:pPr>
              <w:pStyle w:val="Body"/>
              <w:rPr>
                <w:ins w:author="Malachi Jamison" w:date="2023-11-06T14:16:00Z" w:id="5208"/>
                <w:sz w:val="22"/>
                <w:szCs w:val="22"/>
              </w:rPr>
            </w:pPr>
            <w:ins w:author="Malachi Jamison" w:date="2023-11-06T14:16:00Z" w:id="5209">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173DA4" w:rsidP="00173DA4" w:rsidRDefault="00173DA4" w14:paraId="537432D5" w14:textId="77777777">
            <w:pPr>
              <w:pStyle w:val="ListParagraph"/>
              <w:numPr>
                <w:ilvl w:val="0"/>
                <w:numId w:val="324"/>
              </w:numPr>
              <w:spacing w:after="0" w:line="240" w:lineRule="auto"/>
              <w:rPr>
                <w:ins w:author="Malachi Jamison" w:date="2023-11-06T14:16:00Z" w:id="5210"/>
                <w:color w:val="000000" w:themeColor="text1"/>
              </w:rPr>
            </w:pPr>
            <w:ins w:author="Malachi Jamison" w:date="2023-11-06T14:16:00Z" w:id="5211">
              <w:r w:rsidRPr="003321F8">
                <w:rPr>
                  <w:color w:val="000000" w:themeColor="text1"/>
                </w:rPr>
                <w:t>The user is already registered with the application</w:t>
              </w:r>
            </w:ins>
          </w:p>
          <w:p w:rsidRPr="003321F8" w:rsidR="00173DA4" w:rsidP="00173DA4" w:rsidRDefault="00173DA4" w14:paraId="2BCEF3F1" w14:textId="77777777">
            <w:pPr>
              <w:pStyle w:val="ListParagraph"/>
              <w:numPr>
                <w:ilvl w:val="0"/>
                <w:numId w:val="324"/>
              </w:numPr>
              <w:spacing w:after="0" w:line="240" w:lineRule="auto"/>
              <w:rPr>
                <w:ins w:author="Malachi Jamison" w:date="2023-11-06T14:16:00Z" w:id="5212"/>
                <w:color w:val="000000" w:themeColor="text1"/>
              </w:rPr>
            </w:pPr>
            <w:ins w:author="Malachi Jamison" w:date="2023-11-06T14:16:00Z" w:id="5213">
              <w:r w:rsidRPr="003321F8">
                <w:rPr>
                  <w:color w:val="000000" w:themeColor="text1"/>
                </w:rPr>
                <w:t>The user has previously entered profile information during registration</w:t>
              </w:r>
            </w:ins>
          </w:p>
          <w:p w:rsidRPr="003321F8" w:rsidR="00173DA4" w:rsidP="00173DA4" w:rsidRDefault="00173DA4" w14:paraId="3D7120DE" w14:textId="77777777">
            <w:pPr>
              <w:pStyle w:val="ListParagraph"/>
              <w:numPr>
                <w:ilvl w:val="0"/>
                <w:numId w:val="324"/>
              </w:numPr>
              <w:spacing w:after="0" w:line="240" w:lineRule="auto"/>
              <w:rPr>
                <w:ins w:author="Malachi Jamison" w:date="2023-11-06T14:16:00Z" w:id="5214"/>
                <w:color w:val="000000" w:themeColor="text1"/>
              </w:rPr>
            </w:pPr>
            <w:ins w:author="Malachi Jamison" w:date="2023-11-06T14:16:00Z" w:id="5215">
              <w:r w:rsidRPr="003321F8">
                <w:rPr>
                  <w:color w:val="000000" w:themeColor="text1"/>
                </w:rPr>
                <w:t>The application is connected to the internet to retrieve user profile data</w:t>
              </w:r>
            </w:ins>
          </w:p>
          <w:p w:rsidRPr="003321F8" w:rsidR="00173DA4" w:rsidP="00173DA4" w:rsidRDefault="00173DA4" w14:paraId="3806C6F5" w14:textId="77777777">
            <w:pPr>
              <w:pStyle w:val="ListParagraph"/>
              <w:numPr>
                <w:ilvl w:val="0"/>
                <w:numId w:val="324"/>
              </w:numPr>
              <w:spacing w:after="0" w:line="240" w:lineRule="auto"/>
              <w:rPr>
                <w:ins w:author="Malachi Jamison" w:date="2023-11-06T14:16:00Z" w:id="5216"/>
                <w:color w:val="000000" w:themeColor="text1"/>
              </w:rPr>
            </w:pPr>
            <w:ins w:author="Malachi Jamison" w:date="2023-11-06T14:16:00Z" w:id="5217">
              <w:r w:rsidRPr="003321F8">
                <w:rPr>
                  <w:color w:val="000000" w:themeColor="text1"/>
                </w:rPr>
                <w:t>The application has access to a backend database to store and retrieve user profile data</w:t>
              </w:r>
            </w:ins>
          </w:p>
          <w:p w:rsidRPr="003321F8" w:rsidR="00173DA4" w:rsidP="00FB3C48" w:rsidRDefault="00173DA4" w14:paraId="770B6477" w14:textId="77777777">
            <w:pPr>
              <w:pStyle w:val="ListParagraph"/>
              <w:spacing w:after="0" w:line="240" w:lineRule="auto"/>
              <w:ind w:left="1080"/>
              <w:rPr>
                <w:ins w:author="Malachi Jamison" w:date="2023-11-06T14:16:00Z" w:id="5218"/>
                <w:color w:val="000000" w:themeColor="text1"/>
              </w:rPr>
            </w:pPr>
          </w:p>
        </w:tc>
      </w:tr>
    </w:tbl>
    <w:p w:rsidRPr="003321F8" w:rsidR="008B36B5" w:rsidP="008B36B5" w:rsidRDefault="008B36B5" w14:paraId="420C6967" w14:textId="1238C77F">
      <w:pPr>
        <w:pStyle w:val="Caption"/>
        <w:jc w:val="center"/>
        <w:rPr>
          <w:ins w:author="Malachi Jamison" w:date="2023-11-06T14:16:00Z" w:id="5219"/>
          <w:rFonts w:ascii="Times New Roman" w:hAnsi="Times New Roman" w:cs="Times New Roman"/>
          <w:i w:val="0"/>
          <w:iCs w:val="0"/>
          <w:color w:val="000000" w:themeColor="text1"/>
        </w:rPr>
      </w:pPr>
      <w:bookmarkStart w:name="_Toc150003929" w:id="5220"/>
      <w:ins w:author="Malachi Jamison" w:date="2023-11-06T14:16:00Z" w:id="5221">
        <w:r w:rsidRPr="003321F8">
          <w:rPr>
            <w:rFonts w:ascii="Times New Roman" w:hAnsi="Times New Roman" w:cs="Times New Roman"/>
            <w:i w:val="0"/>
            <w:iCs w:val="0"/>
            <w:color w:val="000000" w:themeColor="text1"/>
          </w:rPr>
          <w:t>Table</w:t>
        </w:r>
      </w:ins>
      <w:ins w:author="Malachi Jamison" w:date="2023-11-06T14:17:00Z" w:id="5222">
        <w:r>
          <w:rPr>
            <w:rFonts w:ascii="Times New Roman" w:hAnsi="Times New Roman" w:cs="Times New Roman"/>
            <w:i w:val="0"/>
            <w:iCs w:val="0"/>
            <w:color w:val="000000" w:themeColor="text1"/>
          </w:rPr>
          <w:t xml:space="preserve"> 14</w:t>
        </w:r>
      </w:ins>
      <w:ins w:author="Malachi Jamison" w:date="2023-11-06T14:16:00Z" w:id="5223">
        <w:r w:rsidRPr="003321F8">
          <w:rPr>
            <w:rFonts w:ascii="Times New Roman" w:hAnsi="Times New Roman" w:cs="Times New Roman"/>
            <w:i w:val="0"/>
            <w:iCs w:val="0"/>
            <w:color w:val="000000" w:themeColor="text1"/>
          </w:rPr>
          <w:t>: View Profile</w:t>
        </w:r>
      </w:ins>
      <w:bookmarkEnd w:id="5220"/>
      <w:ins w:author="Malachi Jamison" w:date="2023-11-06T14:17:00Z" w:id="5224">
        <w:r>
          <w:rPr>
            <w:rFonts w:ascii="Times New Roman" w:hAnsi="Times New Roman" w:cs="Times New Roman"/>
            <w:i w:val="0"/>
            <w:iCs w:val="0"/>
            <w:color w:val="000000" w:themeColor="text1"/>
          </w:rPr>
          <w:t xml:space="preserve"> Test Case</w:t>
        </w:r>
      </w:ins>
    </w:p>
    <w:p w:rsidR="00173DA4" w:rsidP="634EB5EF" w:rsidRDefault="00173DA4" w14:paraId="364E7E17" w14:textId="77777777">
      <w:pPr>
        <w:rPr>
          <w:ins w:author="Malachi Jamison" w:date="2023-11-06T14:16:00Z" w:id="5225"/>
          <w:rFonts w:eastAsia="Calibri"/>
        </w:rPr>
      </w:pPr>
    </w:p>
    <w:p w:rsidR="00173DA4" w:rsidDel="006C021A" w:rsidP="634EB5EF" w:rsidRDefault="00173DA4" w14:paraId="7331225E" w14:textId="32B9E6DB">
      <w:pPr>
        <w:rPr>
          <w:del w:author="Malachi Jamison" w:date="2023-11-06T14:37:00Z" w:id="5226"/>
        </w:rPr>
      </w:pPr>
    </w:p>
    <w:p w:rsidR="0918CA85" w:rsidDel="006C021A" w:rsidP="30851AD9" w:rsidRDefault="2DC3A6D5" w14:paraId="1B8E6DD6" w14:textId="3CB1A62B">
      <w:pPr>
        <w:spacing w:line="257" w:lineRule="auto"/>
        <w:rPr>
          <w:del w:author="Malachi Jamison" w:date="2023-11-06T14:37:00Z" w:id="5227"/>
        </w:rPr>
      </w:pPr>
      <w:del w:author="Malachi Jamison" w:date="2023-11-06T14:37:00Z" w:id="5228">
        <w:r w:rsidRPr="0009091C" w:rsidDel="006C021A">
          <w:rPr>
            <w:rFonts w:eastAsia="Calibri"/>
            <w:b/>
            <w:sz w:val="24"/>
            <w:szCs w:val="24"/>
          </w:rPr>
          <w:delText xml:space="preserve">Description: </w:delText>
        </w:r>
        <w:r w:rsidRPr="0009091C" w:rsidDel="006C021A">
          <w:rPr>
            <w:rFonts w:eastAsia="Calibri"/>
          </w:rPr>
          <w:delText>A user can successfully view their profile information in the application.</w:delText>
        </w:r>
      </w:del>
    </w:p>
    <w:p w:rsidR="0918CA85" w:rsidDel="006C021A" w:rsidP="30851AD9" w:rsidRDefault="2DC3A6D5" w14:paraId="6FB56BCC" w14:textId="793D5F2A">
      <w:pPr>
        <w:spacing w:line="257" w:lineRule="auto"/>
        <w:rPr>
          <w:del w:author="Malachi Jamison" w:date="2023-11-06T14:37:00Z" w:id="5229"/>
        </w:rPr>
      </w:pPr>
      <w:del w:author="Malachi Jamison" w:date="2023-11-06T14:37:00Z" w:id="5230">
        <w:r w:rsidRPr="0009091C" w:rsidDel="006C021A">
          <w:rPr>
            <w:rFonts w:eastAsia="Calibri"/>
            <w:b/>
          </w:rPr>
          <w:delText xml:space="preserve">Requirements: </w:delText>
        </w:r>
      </w:del>
    </w:p>
    <w:p w:rsidRPr="0009091C" w:rsidR="0918CA85" w:rsidDel="006C021A" w:rsidP="00C67918" w:rsidRDefault="2DC3A6D5" w14:paraId="37279BB1" w14:textId="25B8B9D8">
      <w:pPr>
        <w:pStyle w:val="ListParagraph"/>
        <w:numPr>
          <w:ilvl w:val="0"/>
          <w:numId w:val="41"/>
        </w:numPr>
        <w:spacing w:after="0"/>
        <w:rPr>
          <w:del w:author="Malachi Jamison" w:date="2023-11-06T14:37:00Z" w:id="5231"/>
          <w:rFonts w:eastAsia="Calibri"/>
        </w:rPr>
      </w:pPr>
      <w:del w:author="Malachi Jamison" w:date="2023-11-06T14:37:00Z" w:id="5232">
        <w:r w:rsidRPr="0009091C" w:rsidDel="006C021A">
          <w:rPr>
            <w:rFonts w:eastAsia="Calibri"/>
          </w:rPr>
          <w:delText>The profile screen displays the user's current information, including first name, last name</w:delText>
        </w:r>
        <w:r w:rsidRPr="0009091C" w:rsidDel="006C021A" w:rsidR="007F524F">
          <w:rPr>
            <w:rFonts w:eastAsia="Calibri"/>
          </w:rPr>
          <w:delText>,</w:delText>
        </w:r>
        <w:r w:rsidRPr="0009091C" w:rsidDel="006C021A">
          <w:rPr>
            <w:rFonts w:eastAsia="Calibri"/>
          </w:rPr>
          <w:delText xml:space="preserve"> and email address.</w:delText>
        </w:r>
      </w:del>
    </w:p>
    <w:p w:rsidR="0918CA85" w:rsidDel="006C021A" w:rsidP="634EB5EF" w:rsidRDefault="2DC3A6D5" w14:paraId="46B0C4CB" w14:textId="09C0A87A">
      <w:pPr>
        <w:rPr>
          <w:del w:author="Malachi Jamison" w:date="2023-11-06T14:37:00Z" w:id="5233"/>
        </w:rPr>
      </w:pPr>
      <w:del w:author="Malachi Jamison" w:date="2023-11-06T14:37:00Z" w:id="5234">
        <w:r w:rsidRPr="0009091C" w:rsidDel="006C021A">
          <w:rPr>
            <w:rFonts w:eastAsia="Calibri"/>
            <w:b/>
          </w:rPr>
          <w:delText>Prerequisites:</w:delText>
        </w:r>
        <w:r w:rsidRPr="0009091C" w:rsidDel="006C021A">
          <w:rPr>
            <w:rFonts w:eastAsia="Calibri"/>
          </w:rPr>
          <w:delText xml:space="preserve"> </w:delText>
        </w:r>
      </w:del>
    </w:p>
    <w:p w:rsidRPr="0009091C" w:rsidR="0918CA85" w:rsidDel="006C021A" w:rsidP="00C67918" w:rsidRDefault="2DC3A6D5" w14:paraId="623A3953" w14:textId="4AAFBE25">
      <w:pPr>
        <w:pStyle w:val="ListParagraph"/>
        <w:numPr>
          <w:ilvl w:val="0"/>
          <w:numId w:val="40"/>
        </w:numPr>
        <w:spacing w:after="0"/>
        <w:rPr>
          <w:del w:author="Malachi Jamison" w:date="2023-11-06T14:37:00Z" w:id="5235"/>
          <w:rFonts w:eastAsia="Calibri"/>
        </w:rPr>
      </w:pPr>
      <w:del w:author="Malachi Jamison" w:date="2023-11-06T14:37:00Z" w:id="5236">
        <w:r w:rsidRPr="0009091C" w:rsidDel="006C021A">
          <w:rPr>
            <w:rFonts w:eastAsia="Calibri"/>
          </w:rPr>
          <w:delText>The user is logged in to the CogniOpen application.</w:delText>
        </w:r>
      </w:del>
    </w:p>
    <w:p w:rsidRPr="0009091C" w:rsidR="0918CA85" w:rsidDel="006C021A" w:rsidP="00C67918" w:rsidRDefault="2DC3A6D5" w14:paraId="61ADAF7C" w14:textId="41D49CA7">
      <w:pPr>
        <w:pStyle w:val="ListParagraph"/>
        <w:numPr>
          <w:ilvl w:val="0"/>
          <w:numId w:val="40"/>
        </w:numPr>
        <w:spacing w:after="0"/>
        <w:rPr>
          <w:del w:author="Malachi Jamison" w:date="2023-11-06T14:37:00Z" w:id="5237"/>
          <w:rFonts w:eastAsia="Calibri"/>
        </w:rPr>
      </w:pPr>
      <w:del w:author="Malachi Jamison" w:date="2023-11-06T14:37:00Z" w:id="5238">
        <w:r w:rsidRPr="0009091C" w:rsidDel="006C021A">
          <w:rPr>
            <w:rFonts w:eastAsia="Calibri"/>
          </w:rPr>
          <w:delText>The profile screen is accessible from the home screen.</w:delText>
        </w:r>
      </w:del>
    </w:p>
    <w:p w:rsidR="0918CA85" w:rsidDel="006C021A" w:rsidP="634EB5EF" w:rsidRDefault="2DC3A6D5" w14:paraId="6613DA74" w14:textId="2D80E124">
      <w:pPr>
        <w:rPr>
          <w:del w:author="Malachi Jamison" w:date="2023-11-06T14:37:00Z" w:id="5239"/>
        </w:rPr>
      </w:pPr>
      <w:del w:author="Malachi Jamison" w:date="2023-11-06T14:37:00Z" w:id="5240">
        <w:r w:rsidRPr="0009091C" w:rsidDel="006C021A">
          <w:rPr>
            <w:rFonts w:eastAsia="Calibri"/>
            <w:b/>
          </w:rPr>
          <w:delText>Test Data:</w:delText>
        </w:r>
        <w:r w:rsidRPr="0009091C" w:rsidDel="006C021A">
          <w:rPr>
            <w:rFonts w:eastAsia="Calibri"/>
          </w:rPr>
          <w:delText xml:space="preserve"> </w:delText>
        </w:r>
      </w:del>
    </w:p>
    <w:p w:rsidRPr="0009091C" w:rsidR="0918CA85" w:rsidDel="006C021A" w:rsidP="00C67918" w:rsidRDefault="2DC3A6D5" w14:paraId="4D47B4EF" w14:textId="63AE8AEC">
      <w:pPr>
        <w:pStyle w:val="ListParagraph"/>
        <w:numPr>
          <w:ilvl w:val="0"/>
          <w:numId w:val="39"/>
        </w:numPr>
        <w:spacing w:after="0"/>
        <w:rPr>
          <w:del w:author="Malachi Jamison" w:date="2023-11-06T14:37:00Z" w:id="5241"/>
          <w:rFonts w:eastAsia="Calibri"/>
        </w:rPr>
      </w:pPr>
      <w:del w:author="Malachi Jamison" w:date="2023-11-06T14:37:00Z" w:id="5242">
        <w:r w:rsidRPr="0009091C" w:rsidDel="006C021A">
          <w:rPr>
            <w:rFonts w:eastAsia="Calibri"/>
          </w:rPr>
          <w:delText>First Name: John</w:delText>
        </w:r>
      </w:del>
    </w:p>
    <w:p w:rsidRPr="0009091C" w:rsidR="0918CA85" w:rsidDel="006C021A" w:rsidP="00C67918" w:rsidRDefault="2DC3A6D5" w14:paraId="59C90F4E" w14:textId="3D9A0196">
      <w:pPr>
        <w:pStyle w:val="ListParagraph"/>
        <w:numPr>
          <w:ilvl w:val="0"/>
          <w:numId w:val="39"/>
        </w:numPr>
        <w:spacing w:after="0"/>
        <w:rPr>
          <w:del w:author="Malachi Jamison" w:date="2023-11-06T14:37:00Z" w:id="5243"/>
          <w:rFonts w:eastAsia="Calibri"/>
        </w:rPr>
      </w:pPr>
      <w:del w:author="Malachi Jamison" w:date="2023-11-06T14:37:00Z" w:id="5244">
        <w:r w:rsidRPr="0009091C" w:rsidDel="006C021A">
          <w:rPr>
            <w:rFonts w:eastAsia="Calibri"/>
          </w:rPr>
          <w:delText>Last Name: Doe</w:delText>
        </w:r>
      </w:del>
    </w:p>
    <w:p w:rsidRPr="0009091C" w:rsidR="0918CA85" w:rsidDel="006C021A" w:rsidP="00C67918" w:rsidRDefault="2DC3A6D5" w14:paraId="0F8642E3" w14:textId="11291CFF">
      <w:pPr>
        <w:pStyle w:val="ListParagraph"/>
        <w:numPr>
          <w:ilvl w:val="0"/>
          <w:numId w:val="39"/>
        </w:numPr>
        <w:spacing w:after="0"/>
        <w:rPr>
          <w:del w:author="Malachi Jamison" w:date="2023-11-06T14:37:00Z" w:id="5245"/>
          <w:rFonts w:eastAsia="Calibri"/>
        </w:rPr>
      </w:pPr>
      <w:del w:author="Malachi Jamison" w:date="2023-11-06T14:37:00Z" w:id="5246">
        <w:r w:rsidRPr="0009091C" w:rsidDel="006C021A">
          <w:rPr>
            <w:rFonts w:eastAsia="Calibri"/>
          </w:rPr>
          <w:delText xml:space="preserve">Email Address: </w:delText>
        </w:r>
        <w:r w:rsidDel="006C021A" w:rsidR="00F974A4">
          <w:fldChar w:fldCharType="begin"/>
        </w:r>
        <w:r w:rsidDel="006C021A" w:rsidR="00F974A4">
          <w:delInstrText>HYPERLINK "mailto:testuser@sample.com" \h</w:delInstrText>
        </w:r>
        <w:r w:rsidDel="006C021A" w:rsidR="00F974A4">
          <w:fldChar w:fldCharType="separate"/>
        </w:r>
        <w:r w:rsidRPr="0009091C" w:rsidDel="006C021A">
          <w:rPr>
            <w:rStyle w:val="Hyperlink"/>
            <w:rFonts w:eastAsia="Calibri"/>
          </w:rPr>
          <w:delText>testuser@sample.com</w:delText>
        </w:r>
        <w:r w:rsidDel="006C021A" w:rsidR="00F974A4">
          <w:rPr>
            <w:rStyle w:val="Hyperlink"/>
            <w:rFonts w:eastAsia="Calibri"/>
          </w:rPr>
          <w:fldChar w:fldCharType="end"/>
        </w:r>
      </w:del>
    </w:p>
    <w:p w:rsidRPr="0009091C" w:rsidR="0918CA85" w:rsidDel="006C021A" w:rsidP="00C67918" w:rsidRDefault="2DC3A6D5" w14:paraId="1EB9A9EB" w14:textId="4569C3BD">
      <w:pPr>
        <w:pStyle w:val="ListParagraph"/>
        <w:numPr>
          <w:ilvl w:val="0"/>
          <w:numId w:val="39"/>
        </w:numPr>
        <w:spacing w:after="0"/>
        <w:rPr>
          <w:del w:author="Malachi Jamison" w:date="2023-11-06T14:37:00Z" w:id="5247"/>
          <w:rFonts w:eastAsia="Calibri"/>
        </w:rPr>
      </w:pPr>
      <w:del w:author="Malachi Jamison" w:date="2023-11-06T14:37:00Z" w:id="5248">
        <w:r w:rsidRPr="0009091C" w:rsidDel="006C021A">
          <w:rPr>
            <w:rFonts w:eastAsia="Calibri"/>
          </w:rPr>
          <w:delText>Password: oldPassword123!</w:delText>
        </w:r>
      </w:del>
    </w:p>
    <w:p w:rsidR="0918CA85" w:rsidDel="006C021A" w:rsidP="634EB5EF" w:rsidRDefault="2DC3A6D5" w14:paraId="617C33B2" w14:textId="25DDAB59">
      <w:pPr>
        <w:rPr>
          <w:del w:author="Malachi Jamison" w:date="2023-11-06T14:37:00Z" w:id="5249"/>
        </w:rPr>
      </w:pPr>
      <w:del w:author="Malachi Jamison" w:date="2023-11-06T14:37:00Z" w:id="5250">
        <w:r w:rsidRPr="0009091C" w:rsidDel="006C021A">
          <w:rPr>
            <w:rFonts w:eastAsia="Calibri"/>
            <w:sz w:val="18"/>
            <w:szCs w:val="18"/>
          </w:rPr>
          <w:delText xml:space="preserve"> </w:delText>
        </w:r>
      </w:del>
    </w:p>
    <w:p w:rsidR="0918CA85" w:rsidDel="006C021A" w:rsidP="634EB5EF" w:rsidRDefault="2DC3A6D5" w14:paraId="73802D3C" w14:textId="1BF36CA3">
      <w:pPr>
        <w:rPr>
          <w:del w:author="Malachi Jamison" w:date="2023-11-06T14:37:00Z" w:id="5251"/>
        </w:rPr>
      </w:pPr>
      <w:del w:author="Malachi Jamison" w:date="2023-11-06T14:37:00Z" w:id="5252">
        <w:r w:rsidRPr="0009091C" w:rsidDel="006C021A">
          <w:rPr>
            <w:rFonts w:eastAsia="Calibri"/>
            <w:b/>
          </w:rPr>
          <w:delText>Test Steps:</w:delText>
        </w:r>
        <w:r w:rsidRPr="0009091C" w:rsidDel="006C021A">
          <w:rPr>
            <w:rFonts w:eastAsia="Calibri"/>
          </w:rPr>
          <w:delText xml:space="preserve"> </w:delText>
        </w:r>
      </w:del>
    </w:p>
    <w:p w:rsidRPr="0009091C" w:rsidR="0918CA85" w:rsidDel="006C021A" w:rsidP="00C67918" w:rsidRDefault="2DC3A6D5" w14:paraId="4DA1BB1D" w14:textId="7A8A96E6">
      <w:pPr>
        <w:pStyle w:val="ListParagraph"/>
        <w:numPr>
          <w:ilvl w:val="0"/>
          <w:numId w:val="38"/>
        </w:numPr>
        <w:spacing w:after="0"/>
        <w:rPr>
          <w:del w:author="Malachi Jamison" w:date="2023-11-06T14:37:00Z" w:id="5253"/>
          <w:rFonts w:eastAsia="Calibri"/>
        </w:rPr>
      </w:pPr>
      <w:del w:author="Malachi Jamison" w:date="2023-11-06T14:37:00Z" w:id="5254">
        <w:r w:rsidRPr="0009091C" w:rsidDel="006C021A">
          <w:rPr>
            <w:rFonts w:eastAsia="Calibri"/>
          </w:rPr>
          <w:delText>Launch the CogniOpen application from the device.</w:delText>
        </w:r>
      </w:del>
    </w:p>
    <w:p w:rsidRPr="0009091C" w:rsidR="0918CA85" w:rsidDel="006C021A" w:rsidP="00C67918" w:rsidRDefault="2DC3A6D5" w14:paraId="7BCCB8D1" w14:textId="77AE7015">
      <w:pPr>
        <w:pStyle w:val="ListParagraph"/>
        <w:numPr>
          <w:ilvl w:val="0"/>
          <w:numId w:val="38"/>
        </w:numPr>
        <w:spacing w:after="0"/>
        <w:rPr>
          <w:del w:author="Malachi Jamison" w:date="2023-11-06T14:37:00Z" w:id="5255"/>
          <w:rFonts w:eastAsia="Calibri"/>
        </w:rPr>
      </w:pPr>
      <w:del w:author="Malachi Jamison" w:date="2023-11-06T14:37:00Z" w:id="5256">
        <w:r w:rsidRPr="0009091C" w:rsidDel="006C021A">
          <w:rPr>
            <w:rFonts w:eastAsia="Calibri"/>
          </w:rPr>
          <w:delText>Log in to the application using valid credentials if not already logged in.</w:delText>
        </w:r>
      </w:del>
    </w:p>
    <w:p w:rsidRPr="0009091C" w:rsidR="0918CA85" w:rsidDel="006C021A" w:rsidP="00C67918" w:rsidRDefault="2DC3A6D5" w14:paraId="68C919A9" w14:textId="274AB166">
      <w:pPr>
        <w:pStyle w:val="ListParagraph"/>
        <w:numPr>
          <w:ilvl w:val="0"/>
          <w:numId w:val="38"/>
        </w:numPr>
        <w:spacing w:after="0"/>
        <w:rPr>
          <w:del w:author="Malachi Jamison" w:date="2023-11-06T14:37:00Z" w:id="5257"/>
          <w:rFonts w:eastAsia="Calibri"/>
        </w:rPr>
      </w:pPr>
      <w:del w:author="Malachi Jamison" w:date="2023-11-06T14:37:00Z" w:id="5258">
        <w:r w:rsidRPr="0009091C" w:rsidDel="006C021A">
          <w:rPr>
            <w:rFonts w:eastAsia="Calibri"/>
          </w:rPr>
          <w:delText>Navigate to the profile screen from the home screen.</w:delText>
        </w:r>
      </w:del>
    </w:p>
    <w:p w:rsidRPr="0009091C" w:rsidR="0918CA85" w:rsidDel="006C021A" w:rsidP="00C67918" w:rsidRDefault="2DC3A6D5" w14:paraId="38BD0806" w14:textId="60ABE891">
      <w:pPr>
        <w:pStyle w:val="ListParagraph"/>
        <w:numPr>
          <w:ilvl w:val="0"/>
          <w:numId w:val="38"/>
        </w:numPr>
        <w:spacing w:after="0"/>
        <w:rPr>
          <w:del w:author="Malachi Jamison" w:date="2023-11-06T14:37:00Z" w:id="5259"/>
          <w:rFonts w:eastAsia="Calibri"/>
        </w:rPr>
      </w:pPr>
      <w:del w:author="Malachi Jamison" w:date="2023-11-06T14:37:00Z" w:id="5260">
        <w:r w:rsidRPr="0009091C" w:rsidDel="006C021A">
          <w:rPr>
            <w:rFonts w:eastAsia="Calibri"/>
          </w:rPr>
          <w:delText>Verify that the user's current profile information, including first name, last name, email address, and password, is displayed on the profile screen.</w:delText>
        </w:r>
      </w:del>
    </w:p>
    <w:p w:rsidRPr="0009091C" w:rsidR="007F524F" w:rsidDel="006C021A" w:rsidP="00BF6B1D" w:rsidRDefault="007F524F" w14:paraId="602B81C5" w14:textId="3E05F59E">
      <w:pPr>
        <w:spacing w:after="0"/>
        <w:rPr>
          <w:del w:author="Malachi Jamison" w:date="2023-11-06T14:37:00Z" w:id="5261"/>
          <w:rFonts w:eastAsia="Calibri"/>
        </w:rPr>
      </w:pPr>
    </w:p>
    <w:p w:rsidR="0918CA85" w:rsidDel="006C021A" w:rsidP="634EB5EF" w:rsidRDefault="2DC3A6D5" w14:paraId="2014323D" w14:textId="44DCB5E3">
      <w:pPr>
        <w:rPr>
          <w:del w:author="Malachi Jamison" w:date="2023-11-06T14:37:00Z" w:id="5262"/>
        </w:rPr>
      </w:pPr>
      <w:del w:author="Malachi Jamison" w:date="2023-11-06T14:37:00Z" w:id="5263">
        <w:r w:rsidRPr="0009091C" w:rsidDel="006C021A">
          <w:rPr>
            <w:rFonts w:eastAsia="Calibri"/>
            <w:b/>
          </w:rPr>
          <w:delText>Expected Results:</w:delText>
        </w:r>
      </w:del>
    </w:p>
    <w:p w:rsidRPr="0009091C" w:rsidR="0918CA85" w:rsidDel="006C021A" w:rsidP="00C67918" w:rsidRDefault="2DC3A6D5" w14:paraId="6E6D7FAB" w14:textId="7DD04713">
      <w:pPr>
        <w:pStyle w:val="ListParagraph"/>
        <w:numPr>
          <w:ilvl w:val="0"/>
          <w:numId w:val="37"/>
        </w:numPr>
        <w:spacing w:after="0"/>
        <w:rPr>
          <w:del w:author="Malachi Jamison" w:date="2023-11-06T14:37:00Z" w:id="5264"/>
          <w:rFonts w:eastAsia="Calibri"/>
        </w:rPr>
      </w:pPr>
      <w:del w:author="Malachi Jamison" w:date="2023-11-06T14:37:00Z" w:id="5265">
        <w:r w:rsidRPr="0009091C" w:rsidDel="006C021A">
          <w:rPr>
            <w:rFonts w:eastAsia="Calibri"/>
          </w:rPr>
          <w:delText>The user's current profile information is displayed on the profile screen.</w:delText>
        </w:r>
      </w:del>
    </w:p>
    <w:p w:rsidR="0918CA85" w:rsidDel="006C021A" w:rsidP="634EB5EF" w:rsidRDefault="2DC3A6D5" w14:paraId="0553B8D3" w14:textId="4E4C44F4">
      <w:pPr>
        <w:rPr>
          <w:del w:author="Malachi Jamison" w:date="2023-11-06T14:37:00Z" w:id="5266"/>
        </w:rPr>
      </w:pPr>
      <w:del w:author="Malachi Jamison" w:date="2023-11-06T14:37:00Z" w:id="5267">
        <w:r w:rsidRPr="0009091C" w:rsidDel="006C021A">
          <w:rPr>
            <w:rFonts w:eastAsia="Calibri"/>
            <w:sz w:val="18"/>
            <w:szCs w:val="18"/>
          </w:rPr>
          <w:delText xml:space="preserve"> </w:delText>
        </w:r>
      </w:del>
    </w:p>
    <w:p w:rsidR="0918CA85" w:rsidDel="006C021A" w:rsidP="634EB5EF" w:rsidRDefault="2DC3A6D5" w14:paraId="39214AED" w14:textId="22824499">
      <w:pPr>
        <w:rPr>
          <w:del w:author="Malachi Jamison" w:date="2023-11-06T14:37:00Z" w:id="5268"/>
        </w:rPr>
      </w:pPr>
      <w:del w:author="Malachi Jamison" w:date="2023-11-06T14:37:00Z" w:id="5269">
        <w:r w:rsidRPr="0009091C" w:rsidDel="006C021A">
          <w:rPr>
            <w:rFonts w:eastAsia="Calibri"/>
            <w:b/>
          </w:rPr>
          <w:delText>Test Environment:</w:delText>
        </w:r>
        <w:r w:rsidRPr="0009091C" w:rsidDel="006C021A">
          <w:rPr>
            <w:rFonts w:eastAsia="Calibri"/>
          </w:rPr>
          <w:delText xml:space="preserve"> </w:delText>
        </w:r>
      </w:del>
    </w:p>
    <w:p w:rsidRPr="0009091C" w:rsidR="0918CA85" w:rsidDel="006C021A" w:rsidP="00C67918" w:rsidRDefault="2DC3A6D5" w14:paraId="0BE53CF9" w14:textId="4208AA9F">
      <w:pPr>
        <w:pStyle w:val="ListParagraph"/>
        <w:numPr>
          <w:ilvl w:val="0"/>
          <w:numId w:val="36"/>
        </w:numPr>
        <w:spacing w:after="0"/>
        <w:rPr>
          <w:del w:author="Malachi Jamison" w:date="2023-11-06T14:37:00Z" w:id="5270"/>
          <w:rFonts w:eastAsia="Calibri"/>
        </w:rPr>
      </w:pPr>
      <w:del w:author="Malachi Jamison" w:date="2023-11-06T14:37:00Z" w:id="5271">
        <w:r w:rsidRPr="006C4B45" w:rsidDel="006C021A">
          <w:rPr>
            <w:rFonts w:eastAsia="Calibri"/>
          </w:rPr>
          <w:delText xml:space="preserve">Device: &lt;fill out when test environment is created&gt; </w:delText>
        </w:r>
      </w:del>
    </w:p>
    <w:p w:rsidRPr="006C4B45" w:rsidR="0918CA85" w:rsidDel="006C021A" w:rsidP="00C67918" w:rsidRDefault="2DC3A6D5" w14:paraId="02FA29B6" w14:textId="0491945A">
      <w:pPr>
        <w:pStyle w:val="ListParagraph"/>
        <w:numPr>
          <w:ilvl w:val="0"/>
          <w:numId w:val="36"/>
        </w:numPr>
        <w:spacing w:after="0"/>
        <w:rPr>
          <w:del w:author="Malachi Jamison" w:date="2023-11-06T14:37:00Z" w:id="5272"/>
          <w:rFonts w:eastAsia="Calibri"/>
        </w:rPr>
      </w:pPr>
      <w:del w:author="Malachi Jamison" w:date="2023-11-06T14:37:00Z" w:id="5273">
        <w:r w:rsidRPr="006C4B45" w:rsidDel="006C021A">
          <w:rPr>
            <w:rFonts w:eastAsia="Calibri"/>
          </w:rPr>
          <w:delText xml:space="preserve">Application Version: &lt;fill out when we release a version of CogniOpen&gt; </w:delText>
        </w:r>
      </w:del>
    </w:p>
    <w:p w:rsidRPr="0009091C" w:rsidR="00BF6B1D" w:rsidDel="006C021A" w:rsidP="00BF6B1D" w:rsidRDefault="00BF6B1D" w14:paraId="76CF0E5F" w14:textId="5FF4E08A">
      <w:pPr>
        <w:spacing w:after="0"/>
        <w:rPr>
          <w:del w:author="Malachi Jamison" w:date="2023-11-06T14:37:00Z" w:id="5274"/>
          <w:rFonts w:eastAsia="Calibri"/>
        </w:rPr>
      </w:pPr>
    </w:p>
    <w:p w:rsidR="0918CA85" w:rsidDel="006C021A" w:rsidP="634EB5EF" w:rsidRDefault="2DC3A6D5" w14:paraId="2F2D1571" w14:textId="04E24B57">
      <w:pPr>
        <w:rPr>
          <w:del w:author="Malachi Jamison" w:date="2023-11-06T14:37:00Z" w:id="5275"/>
        </w:rPr>
      </w:pPr>
      <w:del w:author="Malachi Jamison" w:date="2023-11-06T14:37:00Z" w:id="5276">
        <w:r w:rsidRPr="0009091C" w:rsidDel="006C021A">
          <w:rPr>
            <w:rFonts w:eastAsia="Calibri"/>
            <w:b/>
          </w:rPr>
          <w:delText>Pass/Fail Criteria:</w:delText>
        </w:r>
        <w:r w:rsidRPr="0009091C" w:rsidDel="006C021A">
          <w:rPr>
            <w:rFonts w:eastAsia="Calibri"/>
          </w:rPr>
          <w:delText xml:space="preserve"> </w:delText>
        </w:r>
      </w:del>
    </w:p>
    <w:p w:rsidRPr="0009091C" w:rsidR="0918CA85" w:rsidDel="006C021A" w:rsidP="00C67918" w:rsidRDefault="2DC3A6D5" w14:paraId="43205AC0" w14:textId="1FB1D841">
      <w:pPr>
        <w:pStyle w:val="ListParagraph"/>
        <w:numPr>
          <w:ilvl w:val="0"/>
          <w:numId w:val="35"/>
        </w:numPr>
        <w:spacing w:after="0"/>
        <w:rPr>
          <w:del w:author="Malachi Jamison" w:date="2023-11-06T14:37:00Z" w:id="5277"/>
          <w:rFonts w:eastAsia="Calibri"/>
        </w:rPr>
      </w:pPr>
      <w:del w:author="Malachi Jamison" w:date="2023-11-06T14:37:00Z" w:id="5278">
        <w:r w:rsidRPr="0009091C" w:rsidDel="006C021A">
          <w:rPr>
            <w:rFonts w:eastAsia="Calibri"/>
          </w:rPr>
          <w:delText>Pass: The user's profile information is displayed correctly on the profile screen.</w:delText>
        </w:r>
      </w:del>
    </w:p>
    <w:p w:rsidRPr="0009091C" w:rsidR="0918CA85" w:rsidDel="006C021A" w:rsidP="00C67918" w:rsidRDefault="2DC3A6D5" w14:paraId="6432264B" w14:textId="3D564511">
      <w:pPr>
        <w:pStyle w:val="ListParagraph"/>
        <w:numPr>
          <w:ilvl w:val="0"/>
          <w:numId w:val="35"/>
        </w:numPr>
        <w:spacing w:after="0"/>
        <w:rPr>
          <w:del w:author="Malachi Jamison" w:date="2023-11-06T14:37:00Z" w:id="5279"/>
          <w:rFonts w:eastAsia="Calibri"/>
        </w:rPr>
      </w:pPr>
      <w:del w:author="Malachi Jamison" w:date="2023-11-06T14:37:00Z" w:id="5280">
        <w:r w:rsidRPr="0009091C" w:rsidDel="006C021A">
          <w:rPr>
            <w:rFonts w:eastAsia="Calibri"/>
          </w:rPr>
          <w:delText>Fail: If the changes are not saved or not reflected in the displayed profile information. If the user's profile information is not displayed as expected.</w:delText>
        </w:r>
      </w:del>
    </w:p>
    <w:p w:rsidR="0918CA85" w:rsidDel="006C021A" w:rsidP="634EB5EF" w:rsidRDefault="2DC3A6D5" w14:paraId="118E23A8" w14:textId="0B741D47">
      <w:pPr>
        <w:rPr>
          <w:del w:author="Malachi Jamison" w:date="2023-11-06T14:37:00Z" w:id="5281"/>
        </w:rPr>
      </w:pPr>
      <w:del w:author="Malachi Jamison" w:date="2023-11-06T14:37:00Z" w:id="5282">
        <w:r w:rsidRPr="0009091C" w:rsidDel="006C021A">
          <w:rPr>
            <w:rFonts w:eastAsia="Calibri"/>
            <w:sz w:val="18"/>
            <w:szCs w:val="18"/>
          </w:rPr>
          <w:delText xml:space="preserve"> </w:delText>
        </w:r>
      </w:del>
    </w:p>
    <w:p w:rsidR="0918CA85" w:rsidDel="006C021A" w:rsidP="634EB5EF" w:rsidRDefault="2DC3A6D5" w14:paraId="66A214C8" w14:textId="73857DE9">
      <w:pPr>
        <w:rPr>
          <w:del w:author="Malachi Jamison" w:date="2023-11-06T14:37:00Z" w:id="5283"/>
        </w:rPr>
      </w:pPr>
      <w:del w:author="Malachi Jamison" w:date="2023-11-06T14:37:00Z" w:id="5284">
        <w:r w:rsidRPr="0009091C" w:rsidDel="006C021A">
          <w:rPr>
            <w:rFonts w:eastAsia="Calibri"/>
            <w:b/>
          </w:rPr>
          <w:delText xml:space="preserve">Assumptions: </w:delText>
        </w:r>
        <w:r w:rsidRPr="0009091C" w:rsidDel="006C021A">
          <w:rPr>
            <w:rFonts w:eastAsia="Calibri"/>
          </w:rPr>
          <w:delText xml:space="preserve"> </w:delText>
        </w:r>
      </w:del>
    </w:p>
    <w:p w:rsidRPr="0009091C" w:rsidR="0918CA85" w:rsidDel="006C021A" w:rsidP="00C67918" w:rsidRDefault="2DC3A6D5" w14:paraId="5B8031BD" w14:textId="3F478CC5">
      <w:pPr>
        <w:pStyle w:val="ListParagraph"/>
        <w:numPr>
          <w:ilvl w:val="0"/>
          <w:numId w:val="34"/>
        </w:numPr>
        <w:spacing w:after="0"/>
        <w:rPr>
          <w:del w:author="Malachi Jamison" w:date="2023-11-06T14:37:00Z" w:id="5285"/>
          <w:rFonts w:eastAsia="Calibri"/>
        </w:rPr>
      </w:pPr>
      <w:del w:author="Malachi Jamison" w:date="2023-11-06T14:37:00Z" w:id="5286">
        <w:r w:rsidRPr="0009091C" w:rsidDel="006C021A">
          <w:rPr>
            <w:rFonts w:eastAsia="Calibri"/>
          </w:rPr>
          <w:delText xml:space="preserve">The user is already </w:delText>
        </w:r>
        <w:r w:rsidRPr="0009091C" w:rsidDel="006C021A" w:rsidR="00BF6B1D">
          <w:rPr>
            <w:rFonts w:eastAsia="Calibri"/>
          </w:rPr>
          <w:delText>registered with the application</w:delText>
        </w:r>
      </w:del>
    </w:p>
    <w:p w:rsidRPr="0009091C" w:rsidR="0918CA85" w:rsidDel="006C021A" w:rsidP="00C67918" w:rsidRDefault="2DC3A6D5" w14:paraId="0CF3FC65" w14:textId="38A7A810">
      <w:pPr>
        <w:pStyle w:val="ListParagraph"/>
        <w:numPr>
          <w:ilvl w:val="0"/>
          <w:numId w:val="34"/>
        </w:numPr>
        <w:spacing w:after="0"/>
        <w:rPr>
          <w:del w:author="Malachi Jamison" w:date="2023-11-06T14:37:00Z" w:id="5287"/>
          <w:rFonts w:eastAsia="Calibri"/>
        </w:rPr>
      </w:pPr>
      <w:del w:author="Malachi Jamison" w:date="2023-11-06T14:37:00Z" w:id="5288">
        <w:r w:rsidRPr="0009091C" w:rsidDel="006C021A">
          <w:rPr>
            <w:rFonts w:eastAsia="Calibri"/>
          </w:rPr>
          <w:delText>The user has previously entered profile information during registration</w:delText>
        </w:r>
      </w:del>
    </w:p>
    <w:p w:rsidRPr="0009091C" w:rsidR="0918CA85" w:rsidDel="006C021A" w:rsidP="00C67918" w:rsidRDefault="2DC3A6D5" w14:paraId="70513594" w14:textId="4EC5B70E">
      <w:pPr>
        <w:pStyle w:val="ListParagraph"/>
        <w:numPr>
          <w:ilvl w:val="0"/>
          <w:numId w:val="34"/>
        </w:numPr>
        <w:spacing w:after="0"/>
        <w:rPr>
          <w:del w:author="Malachi Jamison" w:date="2023-11-06T14:37:00Z" w:id="5289"/>
          <w:rFonts w:eastAsia="Calibri"/>
        </w:rPr>
      </w:pPr>
      <w:del w:author="Malachi Jamison" w:date="2023-11-06T14:37:00Z" w:id="5290">
        <w:r w:rsidRPr="0009091C" w:rsidDel="006C021A">
          <w:rPr>
            <w:rFonts w:eastAsia="Calibri"/>
          </w:rPr>
          <w:delText>The application is connected to the internet to retrieve user profile data</w:delText>
        </w:r>
      </w:del>
    </w:p>
    <w:p w:rsidR="0918CA85" w:rsidP="00C67918" w:rsidRDefault="2DC3A6D5" w14:paraId="0B379074" w14:textId="0309EB19">
      <w:pPr>
        <w:pStyle w:val="ListParagraph"/>
        <w:numPr>
          <w:ilvl w:val="0"/>
          <w:numId w:val="34"/>
        </w:numPr>
        <w:spacing w:after="0"/>
        <w:rPr>
          <w:ins w:author="Zachary Cappella" w:date="2023-10-13T12:51:00Z" w:id="5291"/>
          <w:rFonts w:eastAsia="Calibri"/>
        </w:rPr>
      </w:pPr>
      <w:del w:author="Malachi Jamison" w:date="2023-11-06T14:37:00Z" w:id="5292">
        <w:r w:rsidRPr="0009091C" w:rsidDel="006C021A">
          <w:rPr>
            <w:rFonts w:eastAsia="Calibri"/>
          </w:rPr>
          <w:delText>The application has access to a backend database to store and retrieve user profile data</w:delText>
        </w:r>
        <w:r w:rsidDel="006C021A" w:rsidR="0918CA85">
          <w:br/>
        </w:r>
        <w:r w:rsidRPr="0009091C" w:rsidDel="006C021A">
          <w:rPr>
            <w:rFonts w:eastAsia="Calibri"/>
          </w:rPr>
          <w:delText xml:space="preserve"> </w:delText>
        </w:r>
      </w:del>
      <w:del w:author="Zachary Cappella" w:date="2023-10-13T12:51:00Z" w:id="5293">
        <w:r w:rsidR="0918CA85">
          <w:br/>
        </w:r>
      </w:del>
    </w:p>
    <w:p w:rsidRPr="00890B0E" w:rsidR="00890B0E" w:rsidRDefault="006C021A" w14:paraId="4A632485" w14:textId="30196207">
      <w:pPr>
        <w:spacing w:after="0"/>
        <w:rPr>
          <w:rFonts w:eastAsia="Calibri"/>
        </w:rPr>
        <w:pPrChange w:author="Zachary Cappella" w:date="2023-10-13T12:51:00Z" w:id="5294">
          <w:pPr>
            <w:pStyle w:val="ListParagraph"/>
            <w:numPr>
              <w:numId w:val="34"/>
            </w:numPr>
            <w:spacing w:after="0"/>
            <w:ind w:hanging="360"/>
          </w:pPr>
        </w:pPrChange>
      </w:pPr>
      <w:ins w:author="Zachary Cappella" w:date="2023-10-13T12:51:00Z" w:id="5295">
        <w:r>
          <w:rPr>
            <w:rFonts w:eastAsia="Calibri"/>
            <w:noProof/>
          </w:rPr>
          <w:pict w14:anchorId="5BD5294C">
            <v:rect id="_x0000_i1068" style="width:468pt;height:.05pt;mso-width-percent:0;mso-height-percent:0;mso-width-percent:0;mso-height-percent:0" alt="" o:hr="t" o:hrstd="t" o:hralign="center" fillcolor="#a0a0a0" stroked="f"/>
          </w:pict>
        </w:r>
      </w:ins>
    </w:p>
    <w:p w:rsidRPr="0009091C" w:rsidR="0918CA85" w:rsidP="30851AD9" w:rsidRDefault="2DC3A6D5" w14:paraId="1D40E032" w14:textId="1C07DEBA">
      <w:pPr>
        <w:rPr>
          <w:del w:author="Zachary Cappella" w:date="2023-10-13T12:51:00Z" w:id="5296"/>
          <w:rFonts w:eastAsia="Calibri"/>
          <w:b/>
        </w:rPr>
      </w:pPr>
      <w:del w:author="Zachary Cappella" w:date="2023-10-13T12:28:00Z" w:id="5297">
        <w:r w:rsidRPr="0009091C">
          <w:rPr>
            <w:rFonts w:eastAsia="Calibri"/>
            <w:b/>
          </w:rPr>
          <w:delText>Attachments:</w:delText>
        </w:r>
      </w:del>
      <w:del w:author="Zachary Cappella" w:date="2023-10-13T12:51:00Z" w:id="5298">
        <w:r w:rsidRPr="0009091C" w:rsidDel="00890B0E" w:rsidR="6B6F1FF8">
          <w:rPr>
            <w:rFonts w:eastAsia="Calibri"/>
            <w:b/>
            <w:bCs/>
          </w:rPr>
          <w:delText xml:space="preserve"> ￼</w:delText>
        </w:r>
      </w:del>
    </w:p>
    <w:p w:rsidRPr="0009091C" w:rsidR="00BF6B1D" w:rsidP="30851AD9" w:rsidRDefault="00BF6B1D" w14:paraId="0CEDC471" w14:textId="34827BC3">
      <w:pPr>
        <w:rPr>
          <w:del w:author="Zachary Cappella" w:date="2023-10-13T12:51:00Z" w:id="5299"/>
          <w:rFonts w:eastAsia="Calibri"/>
        </w:rPr>
      </w:pPr>
    </w:p>
    <w:p w:rsidRPr="0009091C" w:rsidR="0918CA85" w:rsidP="167C278A" w:rsidRDefault="0467985E" w14:paraId="1614ACC5" w14:textId="5B124E10">
      <w:pPr>
        <w:pStyle w:val="Heading4"/>
        <w:rPr>
          <w:rFonts w:ascii="Times New Roman" w:hAnsi="Times New Roman" w:eastAsia="ＭＳ 明朝" w:cs="Times New Roman" w:eastAsiaTheme="minorEastAsia"/>
          <w:i w:val="0"/>
          <w:iCs w:val="0"/>
        </w:rPr>
      </w:pPr>
      <w:bookmarkStart w:name="_Toc148095187" w:id="5300"/>
      <w:bookmarkStart w:name="_Toc1837354921" w:id="5301"/>
      <w:bookmarkStart w:name="_Toc1586033068" w:id="56332937"/>
      <w:r w:rsidRPr="167C278A" w:rsidR="0467985E">
        <w:rPr>
          <w:rFonts w:ascii="Times New Roman" w:hAnsi="Times New Roman" w:cs="Times New Roman"/>
          <w:i w:val="0"/>
          <w:iCs w:val="0"/>
        </w:rPr>
        <w:t>3.1.1</w:t>
      </w:r>
      <w:ins w:author="Malachi Jamison" w:date="2023-11-06T14:40:00Z" w:id="1510897634">
        <w:r w:rsidRPr="167C278A" w:rsidR="006C021A">
          <w:rPr>
            <w:rFonts w:ascii="Times New Roman" w:hAnsi="Times New Roman" w:cs="Times New Roman"/>
            <w:i w:val="0"/>
            <w:iCs w:val="0"/>
          </w:rPr>
          <w:t>1</w:t>
        </w:r>
      </w:ins>
      <w:del w:author="Malachi Jamison" w:date="2023-11-06T14:38:00Z" w:id="2047684976">
        <w:r w:rsidRPr="167C278A" w:rsidDel="0467985E">
          <w:rPr>
            <w:rFonts w:ascii="Times New Roman" w:hAnsi="Times New Roman" w:cs="Times New Roman"/>
            <w:i w:val="0"/>
            <w:iCs w:val="0"/>
          </w:rPr>
          <w:delText>3</w:delText>
        </w:r>
      </w:del>
      <w:r w:rsidRPr="167C278A" w:rsidR="0467985E">
        <w:rPr>
          <w:rFonts w:ascii="Times New Roman" w:hAnsi="Times New Roman" w:cs="Times New Roman"/>
          <w:i w:val="0"/>
          <w:iCs w:val="0"/>
        </w:rPr>
        <w:t xml:space="preserve">.2 </w:t>
      </w:r>
      <w:r w:rsidRPr="167C278A" w:rsidR="00BF6B1D">
        <w:rPr>
          <w:rFonts w:ascii="Times New Roman" w:hAnsi="Times New Roman" w:cs="Times New Roman"/>
          <w:i w:val="0"/>
          <w:iCs w:val="0"/>
        </w:rPr>
        <w:t xml:space="preserve">User can </w:t>
      </w:r>
      <w:r w:rsidRPr="167C278A" w:rsidR="24F56AD0">
        <w:rPr>
          <w:rFonts w:ascii="Times New Roman" w:hAnsi="Times New Roman" w:eastAsia="ＭＳ 明朝" w:cs="Times New Roman" w:eastAsiaTheme="minorEastAsia"/>
          <w:i w:val="0"/>
          <w:iCs w:val="0"/>
        </w:rPr>
        <w:t>Edit Profile Information</w:t>
      </w:r>
      <w:bookmarkEnd w:id="5300"/>
      <w:bookmarkEnd w:id="5301"/>
      <w:bookmarkEnd w:id="56332937"/>
    </w:p>
    <w:p w:rsidR="0918CA85" w:rsidP="0918CA85" w:rsidRDefault="2EE85546" w14:paraId="2CE2DCEB" w14:textId="463D07B3">
      <w:del w:author="Zachary Cappella" w:date="2023-10-13T12:18:00Z" w:id="5304">
        <w:r w:rsidRPr="0009091C">
          <w:rPr>
            <w:rFonts w:eastAsia="Calibri"/>
            <w:b/>
            <w:sz w:val="24"/>
            <w:szCs w:val="24"/>
          </w:rPr>
          <w:delText xml:space="preserve">Test Case Link: </w:delText>
        </w:r>
        <w:r w:rsidRPr="128DA14C">
          <w:rPr>
            <w:rFonts w:eastAsiaTheme="minorEastAsia"/>
          </w:rPr>
          <w:delText>&lt;</w:delText>
        </w:r>
        <w:r w:rsidRPr="128DA14C">
          <w:rPr>
            <w:rFonts w:eastAsiaTheme="minorEastAsia"/>
            <w:sz w:val="24"/>
            <w:szCs w:val="24"/>
          </w:rPr>
          <w:delText>will update when test ADO ticket is created&gt;</w:delText>
        </w:r>
      </w:del>
      <w:r w:rsidRPr="128DA14C">
        <w:rPr>
          <w:rFonts w:eastAsiaTheme="minorEastAsia"/>
        </w:rPr>
        <w:t xml:space="preserve"> </w:t>
      </w:r>
    </w:p>
    <w:p w:rsidR="0918CA85" w:rsidP="0918CA85" w:rsidRDefault="2EE85546" w14:paraId="2D5201E1" w14:textId="463D07B3">
      <w:pPr>
        <w:rPr>
          <w:ins w:author="Malachi Jamison" w:date="2023-11-06T14:17:00Z" w:id="5305"/>
          <w:rFonts w:eastAsiaTheme="minorEastAsia"/>
        </w:rPr>
      </w:pPr>
      <w:r w:rsidRPr="004A1A5C">
        <w:rPr>
          <w:rFonts w:eastAsia="Calibri"/>
          <w:b/>
          <w:rPrChange w:author="Zachary Cappella" w:date="2023-11-05T15:34:00Z" w:id="5306">
            <w:rPr>
              <w:rFonts w:ascii="Calibri" w:hAnsi="Calibri" w:eastAsia="Calibri" w:cs="Calibri"/>
              <w:b/>
              <w:bCs/>
              <w:sz w:val="24"/>
              <w:szCs w:val="24"/>
            </w:rPr>
          </w:rPrChange>
        </w:rPr>
        <w:t>Test Case Name:</w:t>
      </w:r>
      <w:r w:rsidRPr="004A1A5C">
        <w:rPr>
          <w:rFonts w:eastAsia="Calibri"/>
          <w:rPrChange w:author="Zachary Cappella" w:date="2023-11-05T15:34:00Z" w:id="5307">
            <w:rPr>
              <w:rFonts w:ascii="Calibri" w:hAnsi="Calibri" w:eastAsia="Calibri" w:cs="Calibri"/>
              <w:sz w:val="24"/>
              <w:szCs w:val="24"/>
            </w:rPr>
          </w:rPrChange>
        </w:rPr>
        <w:t xml:space="preserve"> </w:t>
      </w:r>
      <w:r w:rsidRPr="004A1A5C">
        <w:rPr>
          <w:rFonts w:eastAsiaTheme="minorEastAsia"/>
          <w:rPrChange w:author="Zachary Cappella" w:date="2023-11-05T15:34:00Z" w:id="5308">
            <w:rPr>
              <w:rFonts w:eastAsiaTheme="minorEastAsia"/>
              <w:sz w:val="24"/>
              <w:szCs w:val="24"/>
            </w:rPr>
          </w:rPrChange>
        </w:rPr>
        <w:t>Edit Profile Information</w:t>
      </w:r>
    </w:p>
    <w:p w:rsidR="008B36B5" w:rsidP="0918CA85" w:rsidRDefault="008B36B5" w14:paraId="3F804D1F" w14:textId="77777777">
      <w:pPr>
        <w:rPr>
          <w:ins w:author="Malachi Jamison" w:date="2023-11-06T14:21:00Z" w:id="5309"/>
          <w:rFonts w:eastAsiaTheme="minorEastAsia"/>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761CBC" w:rsidTr="00FB3C48" w14:paraId="30C963B7" w14:textId="77777777">
        <w:trPr>
          <w:trHeight w:val="442"/>
          <w:ins w:author="Malachi Jamison" w:date="2023-11-06T14:21:00Z" w:id="531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761CBC" w:rsidP="00FB3C48" w:rsidRDefault="00761CBC" w14:paraId="68102053" w14:textId="77777777">
            <w:pPr>
              <w:pStyle w:val="Body"/>
              <w:rPr>
                <w:ins w:author="Malachi Jamison" w:date="2023-11-06T14:21:00Z" w:id="5311"/>
                <w:sz w:val="22"/>
                <w:szCs w:val="22"/>
              </w:rPr>
            </w:pPr>
            <w:ins w:author="Malachi Jamison" w:date="2023-11-06T14:21:00Z" w:id="5312">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761CBC" w:rsidP="00FB3C48" w:rsidRDefault="00761CBC" w14:paraId="4DB4EBDD" w14:textId="77777777">
            <w:pPr>
              <w:spacing w:line="240" w:lineRule="auto"/>
              <w:rPr>
                <w:ins w:author="Malachi Jamison" w:date="2023-11-06T14:21:00Z" w:id="5313"/>
              </w:rPr>
            </w:pPr>
            <w:ins w:author="Malachi Jamison" w:date="2023-11-06T14:21:00Z" w:id="5314">
              <w:r w:rsidRPr="003321F8">
                <w:rPr>
                  <w:color w:val="000000" w:themeColor="text1"/>
                </w:rPr>
                <w:t>A user can successfully edit their profile information in the application.</w:t>
              </w:r>
            </w:ins>
          </w:p>
        </w:tc>
      </w:tr>
      <w:tr w:rsidRPr="003321F8" w:rsidR="00761CBC" w:rsidTr="00FB3C48" w14:paraId="0F84A453" w14:textId="77777777">
        <w:trPr>
          <w:trHeight w:val="222"/>
          <w:ins w:author="Malachi Jamison" w:date="2023-11-06T14:21:00Z" w:id="531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761CBC" w:rsidP="00FB3C48" w:rsidRDefault="00761CBC" w14:paraId="39032292" w14:textId="77777777">
            <w:pPr>
              <w:pStyle w:val="Body"/>
              <w:rPr>
                <w:ins w:author="Malachi Jamison" w:date="2023-11-06T14:21:00Z" w:id="5316"/>
                <w:sz w:val="22"/>
                <w:szCs w:val="22"/>
              </w:rPr>
            </w:pPr>
            <w:ins w:author="Malachi Jamison" w:date="2023-11-06T14:21:00Z" w:id="5317">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761CBC" w:rsidP="00761CBC" w:rsidRDefault="00761CBC" w14:paraId="485212A1" w14:textId="77777777">
            <w:pPr>
              <w:pStyle w:val="ListParagraph"/>
              <w:numPr>
                <w:ilvl w:val="0"/>
                <w:numId w:val="328"/>
              </w:numPr>
              <w:spacing w:after="0" w:line="240" w:lineRule="auto"/>
              <w:rPr>
                <w:ins w:author="Malachi Jamison" w:date="2023-11-06T14:21:00Z" w:id="5318"/>
                <w:color w:val="000000" w:themeColor="text1"/>
              </w:rPr>
            </w:pPr>
            <w:ins w:author="Malachi Jamison" w:date="2023-11-06T14:21:00Z" w:id="5319">
              <w:r w:rsidRPr="003321F8">
                <w:rPr>
                  <w:color w:val="000000" w:themeColor="text1"/>
                </w:rPr>
                <w:t>The profile screen displays the user's current information, including first name, last name, email address, and password</w:t>
              </w:r>
            </w:ins>
          </w:p>
          <w:p w:rsidRPr="003321F8" w:rsidR="00761CBC" w:rsidP="00761CBC" w:rsidRDefault="00761CBC" w14:paraId="0FA1914B" w14:textId="77777777">
            <w:pPr>
              <w:pStyle w:val="ListParagraph"/>
              <w:numPr>
                <w:ilvl w:val="0"/>
                <w:numId w:val="328"/>
              </w:numPr>
              <w:spacing w:after="0" w:line="240" w:lineRule="auto"/>
              <w:rPr>
                <w:ins w:author="Malachi Jamison" w:date="2023-11-06T14:21:00Z" w:id="5320"/>
                <w:color w:val="000000" w:themeColor="text1"/>
              </w:rPr>
            </w:pPr>
            <w:ins w:author="Malachi Jamison" w:date="2023-11-06T14:21:00Z" w:id="5321">
              <w:r w:rsidRPr="003321F8">
                <w:rPr>
                  <w:color w:val="000000" w:themeColor="text1"/>
                </w:rPr>
                <w:t>The user shall be able to edit any of the displayed fields</w:t>
              </w:r>
            </w:ins>
          </w:p>
          <w:p w:rsidRPr="003321F8" w:rsidR="00761CBC" w:rsidP="00761CBC" w:rsidRDefault="00761CBC" w14:paraId="444FA5D0" w14:textId="77777777">
            <w:pPr>
              <w:pStyle w:val="ListParagraph"/>
              <w:numPr>
                <w:ilvl w:val="0"/>
                <w:numId w:val="328"/>
              </w:numPr>
              <w:spacing w:after="0" w:line="240" w:lineRule="auto"/>
              <w:rPr>
                <w:ins w:author="Malachi Jamison" w:date="2023-11-06T14:21:00Z" w:id="5322"/>
                <w:color w:val="000000" w:themeColor="text1"/>
              </w:rPr>
            </w:pPr>
            <w:ins w:author="Malachi Jamison" w:date="2023-11-06T14:21:00Z" w:id="5323">
              <w:r w:rsidRPr="003321F8">
                <w:rPr>
                  <w:color w:val="000000" w:themeColor="text1"/>
                </w:rPr>
                <w:t>The user shall be able to save the edited information</w:t>
              </w:r>
            </w:ins>
          </w:p>
          <w:p w:rsidRPr="003321F8" w:rsidR="00761CBC" w:rsidP="00761CBC" w:rsidRDefault="00761CBC" w14:paraId="3E9905E9" w14:textId="77777777">
            <w:pPr>
              <w:pStyle w:val="ListParagraph"/>
              <w:numPr>
                <w:ilvl w:val="0"/>
                <w:numId w:val="328"/>
              </w:numPr>
              <w:spacing w:after="0" w:line="240" w:lineRule="auto"/>
              <w:rPr>
                <w:ins w:author="Malachi Jamison" w:date="2023-11-06T14:21:00Z" w:id="5324"/>
              </w:rPr>
            </w:pPr>
            <w:ins w:author="Malachi Jamison" w:date="2023-11-06T14:21:00Z" w:id="5325">
              <w:r w:rsidRPr="003321F8">
                <w:rPr>
                  <w:color w:val="000000" w:themeColor="text1"/>
                </w:rPr>
                <w:t>The user shall be able to cancel any changes made and revert to the previous information</w:t>
              </w:r>
            </w:ins>
          </w:p>
        </w:tc>
      </w:tr>
      <w:tr w:rsidRPr="003321F8" w:rsidR="00761CBC" w:rsidTr="00FB3C48" w14:paraId="51A0AFDD" w14:textId="77777777">
        <w:trPr>
          <w:trHeight w:val="222"/>
          <w:ins w:author="Malachi Jamison" w:date="2023-11-06T14:21:00Z" w:id="532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761CBC" w:rsidP="00FB3C48" w:rsidRDefault="00761CBC" w14:paraId="6EA0AE1C" w14:textId="77777777">
            <w:pPr>
              <w:pStyle w:val="Body"/>
              <w:rPr>
                <w:ins w:author="Malachi Jamison" w:date="2023-11-06T14:21:00Z" w:id="5327"/>
                <w:b/>
                <w:bCs/>
                <w:sz w:val="22"/>
                <w:szCs w:val="22"/>
              </w:rPr>
            </w:pPr>
            <w:ins w:author="Malachi Jamison" w:date="2023-11-06T14:21:00Z" w:id="5328">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761CBC" w:rsidP="00761CBC" w:rsidRDefault="00761CBC" w14:paraId="25445D96" w14:textId="77777777">
            <w:pPr>
              <w:pStyle w:val="ListParagraph"/>
              <w:numPr>
                <w:ilvl w:val="0"/>
                <w:numId w:val="328"/>
              </w:numPr>
              <w:spacing w:after="0"/>
              <w:rPr>
                <w:ins w:author="Malachi Jamison" w:date="2023-11-06T14:21:00Z" w:id="5329"/>
                <w:rFonts w:eastAsia="Calibri"/>
              </w:rPr>
            </w:pPr>
            <w:ins w:author="Malachi Jamison" w:date="2023-11-06T14:21:00Z" w:id="5330">
              <w:r w:rsidRPr="0009091C">
                <w:rPr>
                  <w:rFonts w:eastAsia="Calibri"/>
                </w:rPr>
                <w:t>The user is logged in to the CogniOpen application.</w:t>
              </w:r>
            </w:ins>
          </w:p>
          <w:p w:rsidRPr="003321F8" w:rsidR="00761CBC" w:rsidP="00761CBC" w:rsidRDefault="00761CBC" w14:paraId="4AC70F3F" w14:textId="77777777">
            <w:pPr>
              <w:pStyle w:val="ListParagraph"/>
              <w:numPr>
                <w:ilvl w:val="0"/>
                <w:numId w:val="328"/>
              </w:numPr>
              <w:spacing w:after="0" w:line="240" w:lineRule="auto"/>
              <w:rPr>
                <w:ins w:author="Malachi Jamison" w:date="2023-11-06T14:21:00Z" w:id="5331"/>
                <w:color w:val="000000" w:themeColor="text1"/>
              </w:rPr>
            </w:pPr>
            <w:ins w:author="Malachi Jamison" w:date="2023-11-06T14:21:00Z" w:id="5332">
              <w:r w:rsidRPr="0009091C">
                <w:rPr>
                  <w:rFonts w:eastAsia="Calibri"/>
                </w:rPr>
                <w:t>The profile screen is accessible from the home screen.</w:t>
              </w:r>
            </w:ins>
          </w:p>
        </w:tc>
      </w:tr>
      <w:tr w:rsidRPr="003321F8" w:rsidR="00761CBC" w:rsidTr="00FB3C48" w14:paraId="5705D882" w14:textId="77777777">
        <w:trPr>
          <w:trHeight w:val="222"/>
          <w:ins w:author="Malachi Jamison" w:date="2023-11-06T14:21:00Z" w:id="5333"/>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761CBC" w:rsidP="00FB3C48" w:rsidRDefault="00761CBC" w14:paraId="1C87922C" w14:textId="77777777">
            <w:pPr>
              <w:pStyle w:val="Body"/>
              <w:rPr>
                <w:ins w:author="Malachi Jamison" w:date="2023-11-06T14:21:00Z" w:id="5334"/>
                <w:b/>
                <w:bCs/>
                <w:sz w:val="22"/>
                <w:szCs w:val="22"/>
              </w:rPr>
            </w:pPr>
            <w:ins w:author="Malachi Jamison" w:date="2023-11-06T14:21:00Z" w:id="5335">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4412FE" w:rsidR="004412FE" w:rsidP="004412FE" w:rsidRDefault="004412FE" w14:paraId="561838EC" w14:textId="493077B1">
            <w:pPr>
              <w:pStyle w:val="ListParagraph"/>
              <w:numPr>
                <w:ilvl w:val="0"/>
                <w:numId w:val="328"/>
              </w:numPr>
              <w:spacing w:line="240" w:lineRule="auto"/>
              <w:rPr>
                <w:ins w:author="Malachi Jamison" w:date="2023-11-06T14:23:00Z" w:id="5336"/>
                <w:color w:val="000000" w:themeColor="text1"/>
                <w:rPrChange w:author="Malachi Jamison" w:date="2023-11-06T14:23:00Z" w:id="5337">
                  <w:rPr>
                    <w:ins w:author="Malachi Jamison" w:date="2023-11-06T14:23:00Z" w:id="5338"/>
                    <w:rFonts w:eastAsia="Calibri"/>
                  </w:rPr>
                </w:rPrChange>
              </w:rPr>
              <w:pPrChange w:author="Malachi Jamison" w:date="2023-11-06T14:23:00Z" w:id="5339">
                <w:pPr>
                  <w:pStyle w:val="ListParagraph"/>
                  <w:numPr>
                    <w:numId w:val="328"/>
                  </w:numPr>
                  <w:spacing w:after="0"/>
                  <w:ind w:left="1080" w:hanging="360"/>
                </w:pPr>
              </w:pPrChange>
            </w:pPr>
            <w:ins w:author="Malachi Jamison" w:date="2023-11-06T14:23:00Z" w:id="5340">
              <w:r w:rsidRPr="001532C8">
                <w:rPr>
                  <w:color w:val="000000" w:themeColor="text1"/>
                </w:rPr>
                <w:t>User’s biometric authentication information</w:t>
              </w:r>
            </w:ins>
          </w:p>
          <w:p w:rsidRPr="0009091C" w:rsidR="00761CBC" w:rsidP="00761CBC" w:rsidRDefault="00761CBC" w14:paraId="17FF5025" w14:textId="659667C7">
            <w:pPr>
              <w:pStyle w:val="ListParagraph"/>
              <w:numPr>
                <w:ilvl w:val="0"/>
                <w:numId w:val="328"/>
              </w:numPr>
              <w:spacing w:after="0"/>
              <w:rPr>
                <w:ins w:author="Malachi Jamison" w:date="2023-11-06T14:21:00Z" w:id="5341"/>
                <w:rFonts w:eastAsia="Calibri"/>
              </w:rPr>
            </w:pPr>
            <w:ins w:author="Malachi Jamison" w:date="2023-11-06T14:21:00Z" w:id="5342">
              <w:r w:rsidRPr="0009091C">
                <w:rPr>
                  <w:rFonts w:eastAsia="Calibri"/>
                </w:rPr>
                <w:t>First Name: John</w:t>
              </w:r>
            </w:ins>
          </w:p>
          <w:p w:rsidRPr="0009091C" w:rsidR="00761CBC" w:rsidP="00761CBC" w:rsidRDefault="00761CBC" w14:paraId="38B24AB9" w14:textId="77777777">
            <w:pPr>
              <w:pStyle w:val="ListParagraph"/>
              <w:numPr>
                <w:ilvl w:val="0"/>
                <w:numId w:val="328"/>
              </w:numPr>
              <w:spacing w:after="0"/>
              <w:rPr>
                <w:ins w:author="Malachi Jamison" w:date="2023-11-06T14:21:00Z" w:id="5343"/>
                <w:rFonts w:eastAsia="Calibri"/>
              </w:rPr>
            </w:pPr>
            <w:ins w:author="Malachi Jamison" w:date="2023-11-06T14:21:00Z" w:id="5344">
              <w:r w:rsidRPr="0009091C">
                <w:rPr>
                  <w:rFonts w:eastAsia="Calibri"/>
                </w:rPr>
                <w:t>Last Name: Doe</w:t>
              </w:r>
            </w:ins>
          </w:p>
          <w:p w:rsidRPr="003321F8" w:rsidR="00761CBC" w:rsidP="00761CBC" w:rsidRDefault="00761CBC" w14:paraId="2AE96649" w14:textId="77777777">
            <w:pPr>
              <w:pStyle w:val="ListParagraph"/>
              <w:numPr>
                <w:ilvl w:val="0"/>
                <w:numId w:val="328"/>
              </w:numPr>
              <w:spacing w:after="0" w:line="240" w:lineRule="auto"/>
              <w:rPr>
                <w:ins w:author="Malachi Jamison" w:date="2023-11-06T14:21:00Z" w:id="5345"/>
                <w:color w:val="000000" w:themeColor="text1"/>
              </w:rPr>
            </w:pPr>
            <w:ins w:author="Malachi Jamison" w:date="2023-11-06T14:21:00Z" w:id="5346">
              <w:r w:rsidRPr="0009091C">
                <w:rPr>
                  <w:rFonts w:eastAsia="Calibri"/>
                </w:rPr>
                <w:t xml:space="preserve">Email Address: </w:t>
              </w:r>
              <w:r w:rsidRPr="005D54D4">
                <w:rPr>
                  <w:rFonts w:eastAsia="Calibri"/>
                </w:rPr>
                <w:t>testuser@sample.com</w:t>
              </w:r>
            </w:ins>
          </w:p>
        </w:tc>
      </w:tr>
      <w:tr w:rsidRPr="003321F8" w:rsidR="00761CBC" w:rsidTr="00FB3C48" w14:paraId="791B328C" w14:textId="77777777">
        <w:trPr>
          <w:trHeight w:val="222"/>
          <w:ins w:author="Malachi Jamison" w:date="2023-11-06T14:21:00Z" w:id="534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761CBC" w:rsidP="00FB3C48" w:rsidRDefault="00761CBC" w14:paraId="164FD2D7" w14:textId="77777777">
            <w:pPr>
              <w:pStyle w:val="Body"/>
              <w:rPr>
                <w:ins w:author="Malachi Jamison" w:date="2023-11-06T14:21:00Z" w:id="5348"/>
                <w:sz w:val="22"/>
                <w:szCs w:val="22"/>
              </w:rPr>
            </w:pPr>
            <w:ins w:author="Malachi Jamison" w:date="2023-11-06T14:21:00Z" w:id="5349">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761CBC" w:rsidP="00761CBC" w:rsidRDefault="00761CBC" w14:paraId="0F582CE5" w14:textId="77777777">
            <w:pPr>
              <w:pStyle w:val="ListParagraph"/>
              <w:numPr>
                <w:ilvl w:val="0"/>
                <w:numId w:val="344"/>
              </w:numPr>
              <w:spacing w:after="0" w:line="240" w:lineRule="auto"/>
              <w:rPr>
                <w:ins w:author="Malachi Jamison" w:date="2023-11-06T14:21:00Z" w:id="5350"/>
                <w:color w:val="000000" w:themeColor="text1"/>
              </w:rPr>
            </w:pPr>
            <w:ins w:author="Malachi Jamison" w:date="2023-11-06T14:21:00Z" w:id="5351">
              <w:r w:rsidRPr="003321F8">
                <w:rPr>
                  <w:color w:val="000000" w:themeColor="text1"/>
                </w:rPr>
                <w:t>Launch the CogniOpen application from the device.</w:t>
              </w:r>
            </w:ins>
          </w:p>
          <w:p w:rsidRPr="003321F8" w:rsidR="00761CBC" w:rsidP="00761CBC" w:rsidRDefault="00761CBC" w14:paraId="44BEF5CD" w14:textId="77777777">
            <w:pPr>
              <w:pStyle w:val="ListParagraph"/>
              <w:numPr>
                <w:ilvl w:val="0"/>
                <w:numId w:val="344"/>
              </w:numPr>
              <w:spacing w:after="0" w:line="240" w:lineRule="auto"/>
              <w:rPr>
                <w:ins w:author="Malachi Jamison" w:date="2023-11-06T14:21:00Z" w:id="5352"/>
                <w:color w:val="000000" w:themeColor="text1"/>
              </w:rPr>
            </w:pPr>
            <w:ins w:author="Malachi Jamison" w:date="2023-11-06T14:21:00Z" w:id="5353">
              <w:r w:rsidRPr="003321F8">
                <w:rPr>
                  <w:color w:val="000000" w:themeColor="text1"/>
                </w:rPr>
                <w:t>User taps the “Login in Here” button.</w:t>
              </w:r>
            </w:ins>
          </w:p>
          <w:p w:rsidRPr="003321F8" w:rsidR="00761CBC" w:rsidP="00761CBC" w:rsidRDefault="00761CBC" w14:paraId="6CE8A48B" w14:textId="77777777">
            <w:pPr>
              <w:pStyle w:val="ListParagraph"/>
              <w:numPr>
                <w:ilvl w:val="0"/>
                <w:numId w:val="344"/>
              </w:numPr>
              <w:spacing w:after="0" w:line="240" w:lineRule="auto"/>
              <w:rPr>
                <w:ins w:author="Malachi Jamison" w:date="2023-11-06T14:21:00Z" w:id="5354"/>
                <w:color w:val="000000" w:themeColor="text1"/>
              </w:rPr>
            </w:pPr>
            <w:ins w:author="Malachi Jamison" w:date="2023-11-06T14:21:00Z" w:id="5355">
              <w:r w:rsidRPr="003321F8">
                <w:rPr>
                  <w:color w:val="000000" w:themeColor="text1"/>
                </w:rPr>
                <w:t>Users enter their biometric authentication information.</w:t>
              </w:r>
            </w:ins>
          </w:p>
          <w:p w:rsidRPr="003321F8" w:rsidR="00761CBC" w:rsidP="00761CBC" w:rsidRDefault="00761CBC" w14:paraId="33FD57FE" w14:textId="77777777">
            <w:pPr>
              <w:pStyle w:val="ListParagraph"/>
              <w:numPr>
                <w:ilvl w:val="0"/>
                <w:numId w:val="344"/>
              </w:numPr>
              <w:spacing w:after="0" w:line="240" w:lineRule="auto"/>
              <w:rPr>
                <w:ins w:author="Malachi Jamison" w:date="2023-11-06T14:21:00Z" w:id="5356"/>
                <w:color w:val="000000" w:themeColor="text1"/>
              </w:rPr>
            </w:pPr>
            <w:ins w:author="Malachi Jamison" w:date="2023-11-06T14:21:00Z" w:id="5357">
              <w:r w:rsidRPr="003321F8">
                <w:rPr>
                  <w:color w:val="000000" w:themeColor="text1"/>
                </w:rPr>
                <w:t>Navigate to the profile screen from the home screen.</w:t>
              </w:r>
            </w:ins>
          </w:p>
          <w:p w:rsidRPr="003321F8" w:rsidR="00761CBC" w:rsidP="00761CBC" w:rsidRDefault="00761CBC" w14:paraId="1925698B" w14:textId="77777777">
            <w:pPr>
              <w:pStyle w:val="ListParagraph"/>
              <w:numPr>
                <w:ilvl w:val="0"/>
                <w:numId w:val="344"/>
              </w:numPr>
              <w:spacing w:after="0" w:line="240" w:lineRule="auto"/>
              <w:rPr>
                <w:ins w:author="Malachi Jamison" w:date="2023-11-06T14:21:00Z" w:id="5358"/>
                <w:color w:val="000000" w:themeColor="text1"/>
              </w:rPr>
            </w:pPr>
            <w:ins w:author="Malachi Jamison" w:date="2023-11-06T14:21:00Z" w:id="5359">
              <w:r w:rsidRPr="003321F8">
                <w:rPr>
                  <w:color w:val="000000" w:themeColor="text1"/>
                </w:rPr>
                <w:t>On the profile screen, locate and edit any of the provided fields.</w:t>
              </w:r>
            </w:ins>
          </w:p>
          <w:p w:rsidRPr="003321F8" w:rsidR="00761CBC" w:rsidP="00761CBC" w:rsidRDefault="00761CBC" w14:paraId="4B4EAACC" w14:textId="77777777">
            <w:pPr>
              <w:pStyle w:val="ListParagraph"/>
              <w:numPr>
                <w:ilvl w:val="0"/>
                <w:numId w:val="344"/>
              </w:numPr>
              <w:spacing w:after="0" w:line="240" w:lineRule="auto"/>
              <w:rPr>
                <w:ins w:author="Malachi Jamison" w:date="2023-11-06T14:21:00Z" w:id="5360"/>
                <w:color w:val="000000" w:themeColor="text1"/>
              </w:rPr>
            </w:pPr>
            <w:ins w:author="Malachi Jamison" w:date="2023-11-06T14:21:00Z" w:id="5361">
              <w:r w:rsidRPr="003321F8">
                <w:rPr>
                  <w:color w:val="000000" w:themeColor="text1"/>
                </w:rPr>
                <w:t>Tap the "Save" button to save the changes made.</w:t>
              </w:r>
            </w:ins>
          </w:p>
          <w:p w:rsidRPr="003321F8" w:rsidR="00761CBC" w:rsidP="00761CBC" w:rsidRDefault="00761CBC" w14:paraId="23FB41E2" w14:textId="77777777">
            <w:pPr>
              <w:pStyle w:val="ListParagraph"/>
              <w:numPr>
                <w:ilvl w:val="0"/>
                <w:numId w:val="344"/>
              </w:numPr>
              <w:spacing w:after="0" w:line="240" w:lineRule="auto"/>
              <w:rPr>
                <w:ins w:author="Malachi Jamison" w:date="2023-11-06T14:21:00Z" w:id="5362"/>
                <w:color w:val="000000" w:themeColor="text1"/>
              </w:rPr>
            </w:pPr>
            <w:ins w:author="Malachi Jamison" w:date="2023-11-06T14:21:00Z" w:id="5363">
              <w:r w:rsidRPr="003321F8">
                <w:rPr>
                  <w:color w:val="000000" w:themeColor="text1"/>
                </w:rPr>
                <w:t>Verify that the edited information is saved by checking the displayed profile information.</w:t>
              </w:r>
            </w:ins>
          </w:p>
        </w:tc>
      </w:tr>
      <w:tr w:rsidRPr="003321F8" w:rsidR="00761CBC" w:rsidTr="00FB3C48" w14:paraId="72E43F1B" w14:textId="77777777">
        <w:trPr>
          <w:trHeight w:val="222"/>
          <w:ins w:author="Malachi Jamison" w:date="2023-11-06T14:21:00Z" w:id="5364"/>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761CBC" w:rsidP="00FB3C48" w:rsidRDefault="00761CBC" w14:paraId="236F0E96" w14:textId="77777777">
            <w:pPr>
              <w:pStyle w:val="Body"/>
              <w:rPr>
                <w:ins w:author="Malachi Jamison" w:date="2023-11-06T14:21:00Z" w:id="5365"/>
                <w:b/>
                <w:bCs/>
                <w:sz w:val="22"/>
                <w:szCs w:val="22"/>
              </w:rPr>
            </w:pPr>
            <w:ins w:author="Malachi Jamison" w:date="2023-11-06T14:21:00Z" w:id="5366">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761CBC" w:rsidP="00761CBC" w:rsidRDefault="00761CBC" w14:paraId="768F4F5B" w14:textId="77777777">
            <w:pPr>
              <w:pStyle w:val="Body"/>
              <w:numPr>
                <w:ilvl w:val="1"/>
                <w:numId w:val="330"/>
              </w:numPr>
              <w:rPr>
                <w:ins w:author="Malachi Jamison" w:date="2023-11-06T14:21:00Z" w:id="5367"/>
                <w:color w:val="000000" w:themeColor="text1"/>
                <w:sz w:val="22"/>
                <w:szCs w:val="22"/>
              </w:rPr>
            </w:pPr>
            <w:ins w:author="Malachi Jamison" w:date="2023-11-06T14:21:00Z" w:id="5368">
              <w:r w:rsidRPr="00F87F45">
                <w:rPr>
                  <w:color w:val="000000" w:themeColor="text1"/>
                  <w:sz w:val="22"/>
                  <w:szCs w:val="22"/>
                </w:rPr>
                <w:t>Android Emulator: Pixel 7 Pro API</w:t>
              </w:r>
            </w:ins>
          </w:p>
        </w:tc>
      </w:tr>
      <w:tr w:rsidRPr="003321F8" w:rsidR="00761CBC" w:rsidTr="00FB3C48" w14:paraId="720EC5AC" w14:textId="77777777">
        <w:trPr>
          <w:trHeight w:val="222"/>
          <w:ins w:author="Malachi Jamison" w:date="2023-11-06T14:21:00Z" w:id="536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761CBC" w:rsidP="00FB3C48" w:rsidRDefault="00761CBC" w14:paraId="3955E220" w14:textId="77777777">
            <w:pPr>
              <w:pStyle w:val="Body"/>
              <w:rPr>
                <w:ins w:author="Malachi Jamison" w:date="2023-11-06T14:21:00Z" w:id="5370"/>
                <w:sz w:val="22"/>
                <w:szCs w:val="22"/>
              </w:rPr>
            </w:pPr>
            <w:ins w:author="Malachi Jamison" w:date="2023-11-06T14:21:00Z" w:id="5371">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761CBC" w:rsidP="00FB3C48" w:rsidRDefault="00761CBC" w14:paraId="2ED0AE15" w14:textId="77777777">
            <w:pPr>
              <w:pStyle w:val="Body"/>
              <w:rPr>
                <w:ins w:author="Malachi Jamison" w:date="2023-11-06T14:21:00Z" w:id="5372"/>
                <w:color w:val="000000" w:themeColor="text1"/>
                <w:sz w:val="22"/>
                <w:szCs w:val="22"/>
              </w:rPr>
            </w:pPr>
            <w:ins w:author="Malachi Jamison" w:date="2023-11-06T14:21:00Z" w:id="5373">
              <w:r>
                <w:rPr>
                  <w:color w:val="000000" w:themeColor="text1"/>
                  <w:sz w:val="22"/>
                  <w:szCs w:val="22"/>
                </w:rPr>
                <w:t xml:space="preserve">Pass: </w:t>
              </w:r>
              <w:r w:rsidRPr="003321F8">
                <w:rPr>
                  <w:color w:val="000000" w:themeColor="text1"/>
                  <w:sz w:val="22"/>
                  <w:szCs w:val="22"/>
                </w:rPr>
                <w:t>The edited information is successfully saved, and the displayed profile information reflects the changes.</w:t>
              </w:r>
            </w:ins>
          </w:p>
          <w:p w:rsidRPr="003321F8" w:rsidR="00761CBC" w:rsidP="00FB3C48" w:rsidRDefault="00761CBC" w14:paraId="16B327E9" w14:textId="77777777">
            <w:pPr>
              <w:pStyle w:val="Body"/>
              <w:rPr>
                <w:ins w:author="Malachi Jamison" w:date="2023-11-06T14:21:00Z" w:id="5374"/>
                <w:sz w:val="22"/>
                <w:szCs w:val="22"/>
              </w:rPr>
            </w:pPr>
            <w:ins w:author="Malachi Jamison" w:date="2023-11-06T14:21:00Z" w:id="5375">
              <w:r>
                <w:rPr>
                  <w:color w:val="000000" w:themeColor="text1"/>
                  <w:sz w:val="22"/>
                  <w:szCs w:val="22"/>
                </w:rPr>
                <w:t xml:space="preserve">Fail: </w:t>
              </w:r>
              <w:r w:rsidRPr="003321F8">
                <w:rPr>
                  <w:color w:val="000000" w:themeColor="text1"/>
                  <w:sz w:val="22"/>
                  <w:szCs w:val="22"/>
                </w:rPr>
                <w:t xml:space="preserve">The edited information is </w:t>
              </w:r>
              <w:r>
                <w:rPr>
                  <w:color w:val="000000" w:themeColor="text1"/>
                  <w:sz w:val="22"/>
                  <w:szCs w:val="22"/>
                </w:rPr>
                <w:t>not</w:t>
              </w:r>
              <w:r w:rsidRPr="003321F8">
                <w:rPr>
                  <w:color w:val="000000" w:themeColor="text1"/>
                  <w:sz w:val="22"/>
                  <w:szCs w:val="22"/>
                </w:rPr>
                <w:t xml:space="preserve"> saved, and the displayed profile information</w:t>
              </w:r>
              <w:r>
                <w:rPr>
                  <w:color w:val="000000" w:themeColor="text1"/>
                  <w:sz w:val="22"/>
                  <w:szCs w:val="22"/>
                </w:rPr>
                <w:t xml:space="preserve"> does not</w:t>
              </w:r>
              <w:r w:rsidRPr="003321F8">
                <w:rPr>
                  <w:color w:val="000000" w:themeColor="text1"/>
                  <w:sz w:val="22"/>
                  <w:szCs w:val="22"/>
                </w:rPr>
                <w:t xml:space="preserve"> reflect the changes.</w:t>
              </w:r>
            </w:ins>
          </w:p>
        </w:tc>
      </w:tr>
      <w:tr w:rsidRPr="003321F8" w:rsidR="00761CBC" w:rsidTr="00FB3C48" w14:paraId="4EE62B7C" w14:textId="77777777">
        <w:trPr>
          <w:trHeight w:val="222"/>
          <w:ins w:author="Malachi Jamison" w:date="2023-11-06T14:21:00Z" w:id="537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761CBC" w:rsidP="00FB3C48" w:rsidRDefault="00761CBC" w14:paraId="3BC241E2" w14:textId="77777777">
            <w:pPr>
              <w:pStyle w:val="Body"/>
              <w:rPr>
                <w:ins w:author="Malachi Jamison" w:date="2023-11-06T14:21:00Z" w:id="5377"/>
                <w:sz w:val="22"/>
                <w:szCs w:val="22"/>
              </w:rPr>
            </w:pPr>
            <w:ins w:author="Malachi Jamison" w:date="2023-11-06T14:21:00Z" w:id="5378">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761CBC" w:rsidP="00761CBC" w:rsidRDefault="00761CBC" w14:paraId="2666523F" w14:textId="77777777">
            <w:pPr>
              <w:pStyle w:val="ListParagraph"/>
              <w:numPr>
                <w:ilvl w:val="0"/>
                <w:numId w:val="324"/>
              </w:numPr>
              <w:spacing w:after="0" w:line="240" w:lineRule="auto"/>
              <w:rPr>
                <w:ins w:author="Malachi Jamison" w:date="2023-11-06T14:21:00Z" w:id="5379"/>
                <w:color w:val="000000" w:themeColor="text1"/>
              </w:rPr>
            </w:pPr>
            <w:ins w:author="Malachi Jamison" w:date="2023-11-06T14:21:00Z" w:id="5380">
              <w:r w:rsidRPr="003321F8">
                <w:rPr>
                  <w:color w:val="000000" w:themeColor="text1"/>
                </w:rPr>
                <w:t>The user is already registered with the application</w:t>
              </w:r>
            </w:ins>
          </w:p>
          <w:p w:rsidRPr="003321F8" w:rsidR="00761CBC" w:rsidP="00761CBC" w:rsidRDefault="00761CBC" w14:paraId="3E6DF7E1" w14:textId="77777777">
            <w:pPr>
              <w:pStyle w:val="ListParagraph"/>
              <w:numPr>
                <w:ilvl w:val="0"/>
                <w:numId w:val="324"/>
              </w:numPr>
              <w:spacing w:after="0" w:line="240" w:lineRule="auto"/>
              <w:rPr>
                <w:ins w:author="Malachi Jamison" w:date="2023-11-06T14:21:00Z" w:id="5381"/>
                <w:color w:val="000000" w:themeColor="text1"/>
              </w:rPr>
            </w:pPr>
            <w:ins w:author="Malachi Jamison" w:date="2023-11-06T14:21:00Z" w:id="5382">
              <w:r w:rsidRPr="003321F8">
                <w:rPr>
                  <w:color w:val="000000" w:themeColor="text1"/>
                </w:rPr>
                <w:t>The user has previously entered profile information during registration</w:t>
              </w:r>
            </w:ins>
          </w:p>
          <w:p w:rsidRPr="003321F8" w:rsidR="00761CBC" w:rsidP="00761CBC" w:rsidRDefault="00761CBC" w14:paraId="1BCB4709" w14:textId="77777777">
            <w:pPr>
              <w:pStyle w:val="ListParagraph"/>
              <w:numPr>
                <w:ilvl w:val="0"/>
                <w:numId w:val="324"/>
              </w:numPr>
              <w:spacing w:after="0" w:line="240" w:lineRule="auto"/>
              <w:rPr>
                <w:ins w:author="Malachi Jamison" w:date="2023-11-06T14:21:00Z" w:id="5383"/>
                <w:color w:val="000000" w:themeColor="text1"/>
              </w:rPr>
            </w:pPr>
            <w:ins w:author="Malachi Jamison" w:date="2023-11-06T14:21:00Z" w:id="5384">
              <w:r w:rsidRPr="003321F8">
                <w:rPr>
                  <w:color w:val="000000" w:themeColor="text1"/>
                </w:rPr>
                <w:t>The application is connected to the internet to retrieve user profile data</w:t>
              </w:r>
            </w:ins>
          </w:p>
          <w:p w:rsidRPr="003321F8" w:rsidR="00761CBC" w:rsidP="00761CBC" w:rsidRDefault="00761CBC" w14:paraId="6070E502" w14:textId="77777777">
            <w:pPr>
              <w:pStyle w:val="ListParagraph"/>
              <w:numPr>
                <w:ilvl w:val="0"/>
                <w:numId w:val="324"/>
              </w:numPr>
              <w:spacing w:after="0" w:line="240" w:lineRule="auto"/>
              <w:rPr>
                <w:ins w:author="Malachi Jamison" w:date="2023-11-06T14:21:00Z" w:id="5385"/>
                <w:color w:val="000000" w:themeColor="text1"/>
              </w:rPr>
            </w:pPr>
            <w:ins w:author="Malachi Jamison" w:date="2023-11-06T14:21:00Z" w:id="5386">
              <w:r w:rsidRPr="003321F8">
                <w:rPr>
                  <w:color w:val="000000" w:themeColor="text1"/>
                </w:rPr>
                <w:t>The application has access to a backend database to store and retrieve user profile data</w:t>
              </w:r>
            </w:ins>
          </w:p>
          <w:p w:rsidRPr="003321F8" w:rsidR="00761CBC" w:rsidP="00FB3C48" w:rsidRDefault="00761CBC" w14:paraId="660E552A" w14:textId="77777777">
            <w:pPr>
              <w:pStyle w:val="ListParagraph"/>
              <w:spacing w:after="0" w:line="240" w:lineRule="auto"/>
              <w:ind w:left="1080"/>
              <w:rPr>
                <w:ins w:author="Malachi Jamison" w:date="2023-11-06T14:21:00Z" w:id="5387"/>
                <w:color w:val="000000" w:themeColor="text1"/>
              </w:rPr>
            </w:pPr>
          </w:p>
        </w:tc>
      </w:tr>
    </w:tbl>
    <w:p w:rsidRPr="003321F8" w:rsidR="006051D9" w:rsidP="006051D9" w:rsidRDefault="006051D9" w14:paraId="4CBCFDA6" w14:textId="4ACF4FC4">
      <w:pPr>
        <w:pStyle w:val="Caption"/>
        <w:jc w:val="center"/>
        <w:rPr>
          <w:ins w:author="Malachi Jamison" w:date="2023-11-06T14:21:00Z" w:id="5388"/>
          <w:rFonts w:ascii="Times New Roman" w:hAnsi="Times New Roman" w:cs="Times New Roman"/>
          <w:i w:val="0"/>
          <w:iCs w:val="0"/>
          <w:color w:val="000000" w:themeColor="text1"/>
        </w:rPr>
      </w:pPr>
      <w:bookmarkStart w:name="_Toc150003930" w:id="5389"/>
      <w:ins w:author="Malachi Jamison" w:date="2023-11-06T14:21:00Z" w:id="5390">
        <w:r w:rsidRPr="003321F8">
          <w:rPr>
            <w:rFonts w:ascii="Times New Roman" w:hAnsi="Times New Roman" w:cs="Times New Roman"/>
            <w:i w:val="0"/>
            <w:iCs w:val="0"/>
            <w:color w:val="000000" w:themeColor="text1"/>
          </w:rPr>
          <w:t>Table</w:t>
        </w:r>
        <w:r>
          <w:rPr>
            <w:rFonts w:ascii="Times New Roman" w:hAnsi="Times New Roman" w:cs="Times New Roman"/>
            <w:i w:val="0"/>
            <w:iCs w:val="0"/>
            <w:color w:val="000000" w:themeColor="text1"/>
          </w:rPr>
          <w:t xml:space="preserve"> 15</w:t>
        </w:r>
        <w:r w:rsidRPr="003321F8">
          <w:rPr>
            <w:rFonts w:ascii="Times New Roman" w:hAnsi="Times New Roman" w:cs="Times New Roman"/>
            <w:i w:val="0"/>
            <w:iCs w:val="0"/>
            <w:color w:val="000000" w:themeColor="text1"/>
          </w:rPr>
          <w:t>: Edit Profile</w:t>
        </w:r>
        <w:bookmarkEnd w:id="5389"/>
        <w:r>
          <w:rPr>
            <w:rFonts w:ascii="Times New Roman" w:hAnsi="Times New Roman" w:cs="Times New Roman"/>
            <w:i w:val="0"/>
            <w:iCs w:val="0"/>
            <w:color w:val="000000" w:themeColor="text1"/>
          </w:rPr>
          <w:t xml:space="preserve"> Test Case</w:t>
        </w:r>
      </w:ins>
    </w:p>
    <w:p w:rsidR="00761CBC" w:rsidP="0918CA85" w:rsidRDefault="00761CBC" w14:paraId="0CB3A975" w14:textId="77777777">
      <w:pPr>
        <w:rPr>
          <w:ins w:author="Malachi Jamison" w:date="2023-11-06T14:17:00Z" w:id="5391"/>
          <w:rFonts w:eastAsiaTheme="minorEastAsia"/>
        </w:rPr>
      </w:pPr>
    </w:p>
    <w:p w:rsidR="008B36B5" w:rsidP="0918CA85" w:rsidRDefault="008B36B5" w14:paraId="12371F79" w14:textId="77777777"/>
    <w:p w:rsidR="0918CA85" w:rsidDel="006C021A" w:rsidP="634EB5EF" w:rsidRDefault="2EE85546" w14:paraId="620B10BC" w14:textId="50B0CF36">
      <w:pPr>
        <w:spacing w:line="257" w:lineRule="auto"/>
        <w:rPr>
          <w:del w:author="Malachi Jamison" w:date="2023-11-06T14:37:00Z" w:id="5392"/>
        </w:rPr>
      </w:pPr>
      <w:del w:author="Malachi Jamison" w:date="2023-11-06T14:37:00Z" w:id="5393">
        <w:r w:rsidRPr="0009091C" w:rsidDel="006C021A">
          <w:rPr>
            <w:rFonts w:eastAsia="Calibri"/>
            <w:b/>
            <w:sz w:val="24"/>
            <w:szCs w:val="24"/>
          </w:rPr>
          <w:delText xml:space="preserve">Description: </w:delText>
        </w:r>
        <w:r w:rsidRPr="0009091C" w:rsidDel="006C021A">
          <w:rPr>
            <w:rFonts w:eastAsia="Calibri"/>
          </w:rPr>
          <w:delText>A user can successfully edit their profile information in the application.</w:delText>
        </w:r>
      </w:del>
    </w:p>
    <w:p w:rsidR="0918CA85" w:rsidDel="006C021A" w:rsidP="634EB5EF" w:rsidRDefault="2EE85546" w14:paraId="1DD897FB" w14:textId="62DD65E6">
      <w:pPr>
        <w:spacing w:line="257" w:lineRule="auto"/>
        <w:rPr>
          <w:del w:author="Malachi Jamison" w:date="2023-11-06T14:37:00Z" w:id="5394"/>
        </w:rPr>
      </w:pPr>
      <w:del w:author="Malachi Jamison" w:date="2023-11-06T14:37:00Z" w:id="5395">
        <w:r w:rsidRPr="0009091C" w:rsidDel="006C021A">
          <w:rPr>
            <w:rFonts w:eastAsia="Calibri"/>
            <w:b/>
          </w:rPr>
          <w:delText xml:space="preserve">Requirements: </w:delText>
        </w:r>
      </w:del>
    </w:p>
    <w:p w:rsidRPr="0009091C" w:rsidR="0918CA85" w:rsidDel="006C021A" w:rsidP="00C67918" w:rsidRDefault="2EE85546" w14:paraId="309774F4" w14:textId="705E66DC">
      <w:pPr>
        <w:pStyle w:val="ListParagraph"/>
        <w:numPr>
          <w:ilvl w:val="0"/>
          <w:numId w:val="17"/>
        </w:numPr>
        <w:spacing w:after="0"/>
        <w:rPr>
          <w:del w:author="Malachi Jamison" w:date="2023-11-06T14:37:00Z" w:id="5396"/>
          <w:rFonts w:eastAsia="Calibri"/>
        </w:rPr>
      </w:pPr>
      <w:del w:author="Malachi Jamison" w:date="2023-11-06T14:37:00Z" w:id="5397">
        <w:r w:rsidRPr="0009091C" w:rsidDel="006C021A">
          <w:rPr>
            <w:rFonts w:eastAsia="Calibri"/>
          </w:rPr>
          <w:delText>The profile screen displays the user's current information, including first name, last name, email address, and password</w:delText>
        </w:r>
      </w:del>
    </w:p>
    <w:p w:rsidRPr="0009091C" w:rsidR="0918CA85" w:rsidDel="006C021A" w:rsidP="00C67918" w:rsidRDefault="2EE85546" w14:paraId="7C4AAC2F" w14:textId="519C5B68">
      <w:pPr>
        <w:pStyle w:val="ListParagraph"/>
        <w:numPr>
          <w:ilvl w:val="0"/>
          <w:numId w:val="17"/>
        </w:numPr>
        <w:spacing w:after="0"/>
        <w:rPr>
          <w:del w:author="Malachi Jamison" w:date="2023-11-06T14:37:00Z" w:id="5398"/>
          <w:rFonts w:eastAsia="Calibri"/>
        </w:rPr>
      </w:pPr>
      <w:del w:author="Malachi Jamison" w:date="2023-11-06T14:37:00Z" w:id="5399">
        <w:r w:rsidRPr="0009091C" w:rsidDel="006C021A">
          <w:rPr>
            <w:rFonts w:eastAsia="Calibri"/>
          </w:rPr>
          <w:delText>The user shall be able to edit any of the displayed fields</w:delText>
        </w:r>
      </w:del>
    </w:p>
    <w:p w:rsidRPr="0009091C" w:rsidR="0918CA85" w:rsidDel="006C021A" w:rsidP="00C67918" w:rsidRDefault="2EE85546" w14:paraId="48442074" w14:textId="17B9CAD9">
      <w:pPr>
        <w:pStyle w:val="ListParagraph"/>
        <w:numPr>
          <w:ilvl w:val="0"/>
          <w:numId w:val="17"/>
        </w:numPr>
        <w:spacing w:after="0"/>
        <w:rPr>
          <w:del w:author="Malachi Jamison" w:date="2023-11-06T14:37:00Z" w:id="5400"/>
          <w:rFonts w:eastAsia="Calibri"/>
        </w:rPr>
      </w:pPr>
      <w:del w:author="Malachi Jamison" w:date="2023-11-06T14:37:00Z" w:id="5401">
        <w:r w:rsidRPr="0009091C" w:rsidDel="006C021A">
          <w:rPr>
            <w:rFonts w:eastAsia="Calibri"/>
          </w:rPr>
          <w:delText>The user shall be able to save the edited information</w:delText>
        </w:r>
      </w:del>
    </w:p>
    <w:p w:rsidRPr="0009091C" w:rsidR="0918CA85" w:rsidDel="006C021A" w:rsidP="00C67918" w:rsidRDefault="2EE85546" w14:paraId="5000635C" w14:textId="7C497C45">
      <w:pPr>
        <w:pStyle w:val="ListParagraph"/>
        <w:numPr>
          <w:ilvl w:val="0"/>
          <w:numId w:val="17"/>
        </w:numPr>
        <w:spacing w:after="0"/>
        <w:rPr>
          <w:del w:author="Malachi Jamison" w:date="2023-11-06T14:37:00Z" w:id="5402"/>
          <w:rFonts w:eastAsia="Calibri"/>
        </w:rPr>
      </w:pPr>
      <w:del w:author="Malachi Jamison" w:date="2023-11-06T14:37:00Z" w:id="5403">
        <w:r w:rsidRPr="0009091C" w:rsidDel="006C021A">
          <w:rPr>
            <w:rFonts w:eastAsia="Calibri"/>
          </w:rPr>
          <w:delText>The user shall be able to cancel any changes made and revert to the previous information</w:delText>
        </w:r>
      </w:del>
    </w:p>
    <w:p w:rsidRPr="0009091C" w:rsidR="00BF6B1D" w:rsidDel="006C021A" w:rsidP="00BF6B1D" w:rsidRDefault="00BF6B1D" w14:paraId="5BEFF2F2" w14:textId="2A316F09">
      <w:pPr>
        <w:spacing w:after="0"/>
        <w:rPr>
          <w:del w:author="Malachi Jamison" w:date="2023-11-06T14:37:00Z" w:id="5404"/>
          <w:rFonts w:eastAsia="Calibri"/>
        </w:rPr>
      </w:pPr>
    </w:p>
    <w:p w:rsidR="0918CA85" w:rsidDel="006C021A" w:rsidP="0918CA85" w:rsidRDefault="2EE85546" w14:paraId="1E5A1967" w14:textId="055B320A">
      <w:pPr>
        <w:rPr>
          <w:del w:author="Malachi Jamison" w:date="2023-11-06T14:37:00Z" w:id="5405"/>
        </w:rPr>
      </w:pPr>
      <w:del w:author="Malachi Jamison" w:date="2023-11-06T14:37:00Z" w:id="5406">
        <w:r w:rsidRPr="0009091C" w:rsidDel="006C021A">
          <w:rPr>
            <w:rFonts w:eastAsia="Calibri"/>
            <w:b/>
          </w:rPr>
          <w:delText>Prerequisite</w:delText>
        </w:r>
        <w:r w:rsidRPr="634EB5EF" w:rsidDel="006C021A">
          <w:rPr>
            <w:b/>
            <w:sz w:val="24"/>
            <w:szCs w:val="24"/>
          </w:rPr>
          <w:delText>s:</w:delText>
        </w:r>
        <w:r w:rsidRPr="0009091C" w:rsidDel="006C021A">
          <w:rPr>
            <w:rFonts w:eastAsia="Calibri"/>
          </w:rPr>
          <w:delText xml:space="preserve"> </w:delText>
        </w:r>
      </w:del>
    </w:p>
    <w:p w:rsidRPr="0009091C" w:rsidR="0918CA85" w:rsidDel="006C021A" w:rsidP="00C67918" w:rsidRDefault="2EE85546" w14:paraId="232B0252" w14:textId="4908FA32">
      <w:pPr>
        <w:pStyle w:val="ListParagraph"/>
        <w:numPr>
          <w:ilvl w:val="0"/>
          <w:numId w:val="16"/>
        </w:numPr>
        <w:spacing w:after="0"/>
        <w:rPr>
          <w:del w:author="Malachi Jamison" w:date="2023-11-06T14:37:00Z" w:id="5407"/>
          <w:rFonts w:eastAsia="Calibri"/>
        </w:rPr>
      </w:pPr>
      <w:del w:author="Malachi Jamison" w:date="2023-11-06T14:37:00Z" w:id="5408">
        <w:r w:rsidRPr="0009091C" w:rsidDel="006C021A">
          <w:rPr>
            <w:rFonts w:eastAsia="Calibri"/>
          </w:rPr>
          <w:delText xml:space="preserve">The user </w:delText>
        </w:r>
        <w:r w:rsidRPr="0009091C" w:rsidDel="006C021A" w:rsidR="00BF6B1D">
          <w:rPr>
            <w:rFonts w:eastAsia="Calibri"/>
          </w:rPr>
          <w:delText>has previously registered with the application</w:delText>
        </w:r>
      </w:del>
    </w:p>
    <w:p w:rsidRPr="0009091C" w:rsidR="0918CA85" w:rsidDel="006C021A" w:rsidP="00C67918" w:rsidRDefault="2EE85546" w14:paraId="1EFC27F3" w14:textId="76166EE9">
      <w:pPr>
        <w:pStyle w:val="ListParagraph"/>
        <w:numPr>
          <w:ilvl w:val="0"/>
          <w:numId w:val="16"/>
        </w:numPr>
        <w:spacing w:after="0"/>
        <w:rPr>
          <w:del w:author="Malachi Jamison" w:date="2023-11-06T14:37:00Z" w:id="5409"/>
          <w:rFonts w:eastAsia="Calibri"/>
        </w:rPr>
      </w:pPr>
      <w:del w:author="Malachi Jamison" w:date="2023-11-06T14:37:00Z" w:id="5410">
        <w:r w:rsidRPr="0009091C" w:rsidDel="006C021A">
          <w:rPr>
            <w:rFonts w:eastAsia="Calibri"/>
          </w:rPr>
          <w:delText>The profile screen is accessible from the home screen</w:delText>
        </w:r>
      </w:del>
    </w:p>
    <w:p w:rsidRPr="0009091C" w:rsidR="00BF6B1D" w:rsidDel="006C021A" w:rsidP="00BF6B1D" w:rsidRDefault="00BF6B1D" w14:paraId="17091C86" w14:textId="55A9D741">
      <w:pPr>
        <w:spacing w:after="0"/>
        <w:rPr>
          <w:del w:author="Malachi Jamison" w:date="2023-11-06T14:37:00Z" w:id="5411"/>
          <w:rFonts w:eastAsia="Calibri"/>
        </w:rPr>
      </w:pPr>
    </w:p>
    <w:p w:rsidR="0918CA85" w:rsidDel="006C021A" w:rsidP="0918CA85" w:rsidRDefault="2EE85546" w14:paraId="0D0FB860" w14:textId="012177EE">
      <w:pPr>
        <w:rPr>
          <w:del w:author="Malachi Jamison" w:date="2023-11-06T14:37:00Z" w:id="5412"/>
        </w:rPr>
      </w:pPr>
      <w:del w:author="Malachi Jamison" w:date="2023-11-06T14:37:00Z" w:id="5413">
        <w:r w:rsidRPr="0009091C" w:rsidDel="006C021A">
          <w:rPr>
            <w:rFonts w:eastAsia="Calibri"/>
            <w:b/>
          </w:rPr>
          <w:delText>Test Data:</w:delText>
        </w:r>
        <w:r w:rsidRPr="0009091C" w:rsidDel="006C021A">
          <w:rPr>
            <w:rFonts w:eastAsia="Calibri"/>
          </w:rPr>
          <w:delText xml:space="preserve"> </w:delText>
        </w:r>
      </w:del>
    </w:p>
    <w:p w:rsidRPr="0009091C" w:rsidR="0918CA85" w:rsidDel="006C021A" w:rsidP="00C67918" w:rsidRDefault="2EE85546" w14:paraId="0E7F9B5C" w14:textId="094AB108">
      <w:pPr>
        <w:pStyle w:val="ListParagraph"/>
        <w:numPr>
          <w:ilvl w:val="0"/>
          <w:numId w:val="15"/>
        </w:numPr>
        <w:spacing w:after="0"/>
        <w:rPr>
          <w:del w:author="Malachi Jamison" w:date="2023-11-06T14:37:00Z" w:id="5414"/>
          <w:rFonts w:eastAsia="Calibri"/>
        </w:rPr>
      </w:pPr>
      <w:del w:author="Malachi Jamison" w:date="2023-11-06T14:37:00Z" w:id="5415">
        <w:r w:rsidRPr="0009091C" w:rsidDel="006C021A">
          <w:rPr>
            <w:rFonts w:eastAsia="Calibri"/>
          </w:rPr>
          <w:delText>First Name: John</w:delText>
        </w:r>
      </w:del>
    </w:p>
    <w:p w:rsidRPr="0009091C" w:rsidR="0918CA85" w:rsidDel="006C021A" w:rsidP="00C67918" w:rsidRDefault="2EE85546" w14:paraId="15B7C764" w14:textId="7D001AE5">
      <w:pPr>
        <w:pStyle w:val="ListParagraph"/>
        <w:numPr>
          <w:ilvl w:val="0"/>
          <w:numId w:val="15"/>
        </w:numPr>
        <w:spacing w:after="0"/>
        <w:rPr>
          <w:del w:author="Malachi Jamison" w:date="2023-11-06T14:37:00Z" w:id="5416"/>
          <w:rFonts w:eastAsia="Calibri"/>
        </w:rPr>
      </w:pPr>
      <w:del w:author="Malachi Jamison" w:date="2023-11-06T14:37:00Z" w:id="5417">
        <w:r w:rsidRPr="0009091C" w:rsidDel="006C021A">
          <w:rPr>
            <w:rFonts w:eastAsia="Calibri"/>
          </w:rPr>
          <w:delText>Last Name: Doe</w:delText>
        </w:r>
      </w:del>
    </w:p>
    <w:p w:rsidRPr="0009091C" w:rsidR="0918CA85" w:rsidDel="006C021A" w:rsidP="00C67918" w:rsidRDefault="2EE85546" w14:paraId="2AA2FC78" w14:textId="01F053BC">
      <w:pPr>
        <w:pStyle w:val="ListParagraph"/>
        <w:numPr>
          <w:ilvl w:val="0"/>
          <w:numId w:val="15"/>
        </w:numPr>
        <w:spacing w:after="0"/>
        <w:rPr>
          <w:del w:author="Malachi Jamison" w:date="2023-11-06T14:37:00Z" w:id="5418"/>
          <w:rFonts w:eastAsia="Calibri"/>
        </w:rPr>
      </w:pPr>
      <w:del w:author="Malachi Jamison" w:date="2023-11-06T14:37:00Z" w:id="5419">
        <w:r w:rsidRPr="0009091C" w:rsidDel="006C021A">
          <w:rPr>
            <w:rFonts w:eastAsia="Calibri"/>
          </w:rPr>
          <w:delText xml:space="preserve">Email Address: </w:delText>
        </w:r>
        <w:r w:rsidDel="006C021A" w:rsidR="00F974A4">
          <w:fldChar w:fldCharType="begin"/>
        </w:r>
        <w:r w:rsidDel="006C021A" w:rsidR="00F974A4">
          <w:delInstrText>HYPERLINK "mailto:testuser@sample.com" \h</w:delInstrText>
        </w:r>
        <w:r w:rsidDel="006C021A" w:rsidR="00F974A4">
          <w:fldChar w:fldCharType="separate"/>
        </w:r>
        <w:r w:rsidRPr="0009091C" w:rsidDel="006C021A">
          <w:rPr>
            <w:rStyle w:val="Hyperlink"/>
            <w:rFonts w:eastAsia="Calibri"/>
          </w:rPr>
          <w:delText>testuser@sample.com</w:delText>
        </w:r>
        <w:r w:rsidDel="006C021A" w:rsidR="00F974A4">
          <w:rPr>
            <w:rStyle w:val="Hyperlink"/>
            <w:rFonts w:eastAsia="Calibri"/>
          </w:rPr>
          <w:fldChar w:fldCharType="end"/>
        </w:r>
      </w:del>
    </w:p>
    <w:p w:rsidRPr="0009091C" w:rsidR="0918CA85" w:rsidDel="006C021A" w:rsidP="00C67918" w:rsidRDefault="2EE85546" w14:paraId="7F9EA603" w14:textId="6B351EAB">
      <w:pPr>
        <w:pStyle w:val="ListParagraph"/>
        <w:numPr>
          <w:ilvl w:val="0"/>
          <w:numId w:val="15"/>
        </w:numPr>
        <w:spacing w:after="0"/>
        <w:rPr>
          <w:del w:author="Malachi Jamison" w:date="2023-11-06T14:37:00Z" w:id="5420"/>
          <w:rFonts w:eastAsia="Calibri"/>
        </w:rPr>
      </w:pPr>
      <w:del w:author="Malachi Jamison" w:date="2023-11-06T14:37:00Z" w:id="5421">
        <w:r w:rsidRPr="0009091C" w:rsidDel="006C021A">
          <w:rPr>
            <w:rFonts w:eastAsia="Calibri"/>
          </w:rPr>
          <w:delText>Current Password: oldPassword123!</w:delText>
        </w:r>
      </w:del>
    </w:p>
    <w:p w:rsidRPr="0009091C" w:rsidR="0918CA85" w:rsidDel="006C021A" w:rsidP="00C67918" w:rsidRDefault="2EE85546" w14:paraId="5F84BAE7" w14:textId="78DBB9FC">
      <w:pPr>
        <w:pStyle w:val="ListParagraph"/>
        <w:numPr>
          <w:ilvl w:val="0"/>
          <w:numId w:val="15"/>
        </w:numPr>
        <w:spacing w:after="0"/>
        <w:rPr>
          <w:del w:author="Malachi Jamison" w:date="2023-11-06T14:37:00Z" w:id="5422"/>
          <w:rFonts w:eastAsia="Calibri"/>
        </w:rPr>
      </w:pPr>
      <w:del w:author="Malachi Jamison" w:date="2023-11-06T14:37:00Z" w:id="5423">
        <w:r w:rsidRPr="0009091C" w:rsidDel="006C021A">
          <w:rPr>
            <w:rFonts w:eastAsia="Calibri"/>
          </w:rPr>
          <w:delText>New Password: newPassword987@</w:delText>
        </w:r>
      </w:del>
    </w:p>
    <w:p w:rsidRPr="0009091C" w:rsidR="0918CA85" w:rsidDel="006C021A" w:rsidP="00C67918" w:rsidRDefault="2EE85546" w14:paraId="6F176368" w14:textId="26108D3E">
      <w:pPr>
        <w:pStyle w:val="ListParagraph"/>
        <w:numPr>
          <w:ilvl w:val="0"/>
          <w:numId w:val="15"/>
        </w:numPr>
        <w:spacing w:after="0"/>
        <w:rPr>
          <w:del w:author="Malachi Jamison" w:date="2023-11-06T14:37:00Z" w:id="5424"/>
          <w:rFonts w:eastAsia="Calibri"/>
        </w:rPr>
      </w:pPr>
      <w:del w:author="Malachi Jamison" w:date="2023-11-06T14:37:00Z" w:id="5425">
        <w:r w:rsidRPr="0009091C" w:rsidDel="006C021A">
          <w:rPr>
            <w:rFonts w:eastAsia="Calibri"/>
          </w:rPr>
          <w:delText>Confirm Password: newPassword987@</w:delText>
        </w:r>
      </w:del>
    </w:p>
    <w:p w:rsidR="0918CA85" w:rsidDel="006C021A" w:rsidP="0918CA85" w:rsidRDefault="2EE85546" w14:paraId="2C90D3A9" w14:textId="08E0729C">
      <w:pPr>
        <w:rPr>
          <w:del w:author="Malachi Jamison" w:date="2023-11-06T14:37:00Z" w:id="5426"/>
        </w:rPr>
      </w:pPr>
      <w:del w:author="Malachi Jamison" w:date="2023-11-06T14:37:00Z" w:id="5427">
        <w:r w:rsidRPr="0009091C" w:rsidDel="006C021A">
          <w:rPr>
            <w:rFonts w:eastAsia="Calibri"/>
            <w:sz w:val="18"/>
            <w:szCs w:val="18"/>
          </w:rPr>
          <w:delText xml:space="preserve"> </w:delText>
        </w:r>
      </w:del>
    </w:p>
    <w:p w:rsidR="0918CA85" w:rsidDel="006C021A" w:rsidP="0918CA85" w:rsidRDefault="2EE85546" w14:paraId="77CD8A32" w14:textId="21C93900">
      <w:pPr>
        <w:rPr>
          <w:del w:author="Malachi Jamison" w:date="2023-11-06T14:37:00Z" w:id="5428"/>
        </w:rPr>
      </w:pPr>
      <w:del w:author="Malachi Jamison" w:date="2023-11-06T14:37:00Z" w:id="5429">
        <w:r w:rsidRPr="0009091C" w:rsidDel="006C021A">
          <w:rPr>
            <w:rFonts w:eastAsia="Calibri"/>
            <w:b/>
          </w:rPr>
          <w:delText>Test Steps</w:delText>
        </w:r>
        <w:r w:rsidRPr="634EB5EF" w:rsidDel="006C021A">
          <w:rPr>
            <w:b/>
            <w:sz w:val="24"/>
            <w:szCs w:val="24"/>
          </w:rPr>
          <w:delText>:</w:delText>
        </w:r>
        <w:r w:rsidRPr="0009091C" w:rsidDel="006C021A">
          <w:rPr>
            <w:rFonts w:eastAsia="Calibri"/>
          </w:rPr>
          <w:delText xml:space="preserve"> </w:delText>
        </w:r>
      </w:del>
    </w:p>
    <w:p w:rsidRPr="0009091C" w:rsidR="0918CA85" w:rsidDel="006C021A" w:rsidP="00C67918" w:rsidRDefault="2EE85546" w14:paraId="74137568" w14:textId="46EB66A6">
      <w:pPr>
        <w:pStyle w:val="ListParagraph"/>
        <w:numPr>
          <w:ilvl w:val="0"/>
          <w:numId w:val="14"/>
        </w:numPr>
        <w:spacing w:after="0"/>
        <w:rPr>
          <w:del w:author="Malachi Jamison" w:date="2023-11-06T14:37:00Z" w:id="5430"/>
          <w:rFonts w:eastAsia="Calibri"/>
        </w:rPr>
      </w:pPr>
      <w:del w:author="Malachi Jamison" w:date="2023-11-06T14:37:00Z" w:id="5431">
        <w:r w:rsidRPr="0009091C" w:rsidDel="006C021A">
          <w:rPr>
            <w:rFonts w:eastAsia="Calibri"/>
          </w:rPr>
          <w:delText>Launch the CogniOpen application from the device</w:delText>
        </w:r>
      </w:del>
    </w:p>
    <w:p w:rsidRPr="0009091C" w:rsidR="0918CA85" w:rsidDel="006C021A" w:rsidP="00C67918" w:rsidRDefault="2EE85546" w14:paraId="312BD50C" w14:textId="25DCF599">
      <w:pPr>
        <w:pStyle w:val="ListParagraph"/>
        <w:numPr>
          <w:ilvl w:val="0"/>
          <w:numId w:val="14"/>
        </w:numPr>
        <w:spacing w:after="0"/>
        <w:rPr>
          <w:del w:author="Malachi Jamison" w:date="2023-11-06T14:37:00Z" w:id="5432"/>
          <w:rFonts w:eastAsia="Calibri"/>
        </w:rPr>
      </w:pPr>
      <w:del w:author="Malachi Jamison" w:date="2023-11-06T14:37:00Z" w:id="5433">
        <w:r w:rsidRPr="0009091C" w:rsidDel="006C021A">
          <w:rPr>
            <w:rFonts w:eastAsia="Calibri"/>
          </w:rPr>
          <w:delText>Log in to the application using valid credentials if not already logged in</w:delText>
        </w:r>
      </w:del>
    </w:p>
    <w:p w:rsidRPr="0009091C" w:rsidR="0918CA85" w:rsidDel="006C021A" w:rsidP="00C67918" w:rsidRDefault="2EE85546" w14:paraId="729D50DE" w14:textId="67D3A4A7">
      <w:pPr>
        <w:pStyle w:val="ListParagraph"/>
        <w:numPr>
          <w:ilvl w:val="0"/>
          <w:numId w:val="14"/>
        </w:numPr>
        <w:spacing w:after="0"/>
        <w:rPr>
          <w:del w:author="Malachi Jamison" w:date="2023-11-06T14:37:00Z" w:id="5434"/>
          <w:rFonts w:eastAsia="Calibri"/>
        </w:rPr>
      </w:pPr>
      <w:del w:author="Malachi Jamison" w:date="2023-11-06T14:37:00Z" w:id="5435">
        <w:r w:rsidRPr="0009091C" w:rsidDel="006C021A">
          <w:rPr>
            <w:rFonts w:eastAsia="Calibri"/>
          </w:rPr>
          <w:delText>Navigate to the profile screen from the home screen</w:delText>
        </w:r>
      </w:del>
    </w:p>
    <w:p w:rsidRPr="0009091C" w:rsidR="0918CA85" w:rsidDel="006C021A" w:rsidP="00C67918" w:rsidRDefault="2EE85546" w14:paraId="6C83333F" w14:textId="3BEEC808">
      <w:pPr>
        <w:pStyle w:val="ListParagraph"/>
        <w:numPr>
          <w:ilvl w:val="0"/>
          <w:numId w:val="14"/>
        </w:numPr>
        <w:spacing w:after="0"/>
        <w:rPr>
          <w:del w:author="Malachi Jamison" w:date="2023-11-06T14:37:00Z" w:id="5436"/>
          <w:rFonts w:eastAsia="Calibri"/>
        </w:rPr>
      </w:pPr>
      <w:del w:author="Malachi Jamison" w:date="2023-11-06T14:37:00Z" w:id="5437">
        <w:r w:rsidRPr="0009091C" w:rsidDel="006C021A">
          <w:rPr>
            <w:rFonts w:eastAsia="Calibri"/>
          </w:rPr>
          <w:delText>On the profile screen, locate and edit any of the provided fields</w:delText>
        </w:r>
      </w:del>
    </w:p>
    <w:p w:rsidRPr="0009091C" w:rsidR="0918CA85" w:rsidDel="006C021A" w:rsidP="00C67918" w:rsidRDefault="2EE85546" w14:paraId="62043DB5" w14:textId="156E1237">
      <w:pPr>
        <w:pStyle w:val="ListParagraph"/>
        <w:numPr>
          <w:ilvl w:val="0"/>
          <w:numId w:val="14"/>
        </w:numPr>
        <w:spacing w:after="0"/>
        <w:rPr>
          <w:del w:author="Malachi Jamison" w:date="2023-11-06T14:37:00Z" w:id="5438"/>
          <w:rFonts w:eastAsia="Calibri"/>
        </w:rPr>
      </w:pPr>
      <w:del w:author="Malachi Jamison" w:date="2023-11-06T14:37:00Z" w:id="5439">
        <w:r w:rsidRPr="0009091C" w:rsidDel="006C021A">
          <w:rPr>
            <w:rFonts w:eastAsia="Calibri"/>
          </w:rPr>
          <w:delText>Tap the "Save" button to save the changes made</w:delText>
        </w:r>
      </w:del>
    </w:p>
    <w:p w:rsidRPr="0009091C" w:rsidR="0918CA85" w:rsidDel="006C021A" w:rsidP="00C67918" w:rsidRDefault="2EE85546" w14:paraId="6CCB8E1E" w14:textId="15CDDFCB">
      <w:pPr>
        <w:pStyle w:val="ListParagraph"/>
        <w:numPr>
          <w:ilvl w:val="0"/>
          <w:numId w:val="14"/>
        </w:numPr>
        <w:spacing w:after="0"/>
        <w:rPr>
          <w:del w:author="Malachi Jamison" w:date="2023-11-06T14:37:00Z" w:id="5440"/>
          <w:rFonts w:eastAsia="Calibri"/>
        </w:rPr>
      </w:pPr>
      <w:del w:author="Malachi Jamison" w:date="2023-11-06T14:37:00Z" w:id="5441">
        <w:r w:rsidRPr="0009091C" w:rsidDel="006C021A">
          <w:rPr>
            <w:rFonts w:eastAsia="Calibri"/>
          </w:rPr>
          <w:delText>Verify that the edited information is saved by checking the displayed profile information</w:delText>
        </w:r>
      </w:del>
    </w:p>
    <w:p w:rsidRPr="0009091C" w:rsidR="0918CA85" w:rsidDel="006C021A" w:rsidP="00C67918" w:rsidRDefault="2EE85546" w14:paraId="7FDDB574" w14:textId="4A2C6050">
      <w:pPr>
        <w:pStyle w:val="ListParagraph"/>
        <w:numPr>
          <w:ilvl w:val="0"/>
          <w:numId w:val="14"/>
        </w:numPr>
        <w:spacing w:after="0"/>
        <w:rPr>
          <w:del w:author="Malachi Jamison" w:date="2023-11-06T14:37:00Z" w:id="5442"/>
          <w:rFonts w:eastAsia="Calibri"/>
        </w:rPr>
      </w:pPr>
      <w:del w:author="Malachi Jamison" w:date="2023-11-06T14:37:00Z" w:id="5443">
        <w:r w:rsidRPr="0009091C" w:rsidDel="006C021A">
          <w:rPr>
            <w:rFonts w:eastAsia="Calibri"/>
          </w:rPr>
          <w:delText xml:space="preserve">If the changes are confirmed, the test is considered a pass. If not, it is considered a </w:delText>
        </w:r>
        <w:bookmarkStart w:name="_Int_NccAaaCP" w:id="5444"/>
        <w:r w:rsidRPr="0009091C" w:rsidDel="006C021A">
          <w:rPr>
            <w:rFonts w:eastAsia="Calibri"/>
          </w:rPr>
          <w:delText>fai</w:delText>
        </w:r>
        <w:r w:rsidRPr="0009091C" w:rsidDel="006C021A" w:rsidR="00BF6B1D">
          <w:rPr>
            <w:rFonts w:eastAsia="Calibri"/>
          </w:rPr>
          <w:delText>l</w:delText>
        </w:r>
        <w:bookmarkEnd w:id="5444"/>
      </w:del>
    </w:p>
    <w:p w:rsidRPr="0009091C" w:rsidR="00BF6B1D" w:rsidDel="006C021A" w:rsidP="00BF6B1D" w:rsidRDefault="00BF6B1D" w14:paraId="68D49F08" w14:textId="2377AD03">
      <w:pPr>
        <w:spacing w:after="0"/>
        <w:rPr>
          <w:del w:author="Malachi Jamison" w:date="2023-11-06T14:37:00Z" w:id="5445"/>
          <w:rFonts w:eastAsia="Calibri"/>
        </w:rPr>
      </w:pPr>
    </w:p>
    <w:p w:rsidR="0918CA85" w:rsidDel="006C021A" w:rsidP="0918CA85" w:rsidRDefault="2EE85546" w14:paraId="4FD8601A" w14:textId="6F73EB58">
      <w:pPr>
        <w:rPr>
          <w:del w:author="Malachi Jamison" w:date="2023-11-06T14:37:00Z" w:id="5446"/>
        </w:rPr>
      </w:pPr>
      <w:del w:author="Malachi Jamison" w:date="2023-11-06T14:37:00Z" w:id="5447">
        <w:r w:rsidRPr="0009091C" w:rsidDel="006C021A">
          <w:rPr>
            <w:rFonts w:eastAsia="Calibri"/>
            <w:b/>
          </w:rPr>
          <w:delText xml:space="preserve">Expected </w:delText>
        </w:r>
        <w:r w:rsidRPr="634EB5EF" w:rsidDel="006C021A">
          <w:rPr>
            <w:b/>
            <w:sz w:val="24"/>
            <w:szCs w:val="24"/>
          </w:rPr>
          <w:delText xml:space="preserve">Results: </w:delText>
        </w:r>
      </w:del>
    </w:p>
    <w:p w:rsidRPr="0009091C" w:rsidR="0918CA85" w:rsidDel="006C021A" w:rsidP="00C67918" w:rsidRDefault="2EE85546" w14:paraId="58B045DE" w14:textId="40C96D49">
      <w:pPr>
        <w:pStyle w:val="ListParagraph"/>
        <w:numPr>
          <w:ilvl w:val="0"/>
          <w:numId w:val="13"/>
        </w:numPr>
        <w:spacing w:after="0"/>
        <w:rPr>
          <w:del w:author="Malachi Jamison" w:date="2023-11-06T14:37:00Z" w:id="5448"/>
          <w:rFonts w:eastAsia="Calibri"/>
        </w:rPr>
      </w:pPr>
      <w:del w:author="Malachi Jamison" w:date="2023-11-06T14:37:00Z" w:id="5449">
        <w:r w:rsidRPr="0009091C" w:rsidDel="006C021A">
          <w:rPr>
            <w:rFonts w:eastAsia="Calibri"/>
          </w:rPr>
          <w:delText>The user's profile information is displayed on the profile screen.</w:delText>
        </w:r>
      </w:del>
    </w:p>
    <w:p w:rsidRPr="0009091C" w:rsidR="0918CA85" w:rsidDel="006C021A" w:rsidP="00C67918" w:rsidRDefault="2EE85546" w14:paraId="5AF7FCB6" w14:textId="60E4B765">
      <w:pPr>
        <w:pStyle w:val="ListParagraph"/>
        <w:numPr>
          <w:ilvl w:val="0"/>
          <w:numId w:val="13"/>
        </w:numPr>
        <w:spacing w:after="0"/>
        <w:rPr>
          <w:del w:author="Malachi Jamison" w:date="2023-11-06T14:37:00Z" w:id="5450"/>
          <w:rFonts w:eastAsia="Calibri"/>
        </w:rPr>
      </w:pPr>
      <w:del w:author="Malachi Jamison" w:date="2023-11-06T14:37:00Z" w:id="5451">
        <w:r w:rsidRPr="0009091C" w:rsidDel="006C021A">
          <w:rPr>
            <w:rFonts w:eastAsia="Calibri"/>
          </w:rPr>
          <w:delText>The user can edit any of the fields as needed.</w:delText>
        </w:r>
      </w:del>
    </w:p>
    <w:p w:rsidRPr="0009091C" w:rsidR="0918CA85" w:rsidDel="006C021A" w:rsidP="00C67918" w:rsidRDefault="2EE85546" w14:paraId="24D8A7A7" w14:textId="576EF2AD">
      <w:pPr>
        <w:pStyle w:val="ListParagraph"/>
        <w:numPr>
          <w:ilvl w:val="0"/>
          <w:numId w:val="13"/>
        </w:numPr>
        <w:spacing w:after="0"/>
        <w:rPr>
          <w:del w:author="Malachi Jamison" w:date="2023-11-06T14:37:00Z" w:id="5452"/>
          <w:rFonts w:eastAsia="Calibri"/>
        </w:rPr>
      </w:pPr>
      <w:del w:author="Malachi Jamison" w:date="2023-11-06T14:37:00Z" w:id="5453">
        <w:r w:rsidRPr="0009091C" w:rsidDel="006C021A">
          <w:rPr>
            <w:rFonts w:eastAsia="Calibri"/>
          </w:rPr>
          <w:delText>When the user taps "Save," the edited information is saved, and the displayed profile information is updated accordingly.</w:delText>
        </w:r>
      </w:del>
    </w:p>
    <w:p w:rsidR="0918CA85" w:rsidDel="006C021A" w:rsidP="0918CA85" w:rsidRDefault="2EE85546" w14:paraId="3B5C1244" w14:textId="5A32B5E5">
      <w:pPr>
        <w:rPr>
          <w:del w:author="Malachi Jamison" w:date="2023-11-06T14:37:00Z" w:id="5454"/>
        </w:rPr>
      </w:pPr>
      <w:del w:author="Malachi Jamison" w:date="2023-11-06T14:37:00Z" w:id="5455">
        <w:r w:rsidRPr="0009091C" w:rsidDel="006C021A">
          <w:rPr>
            <w:rFonts w:eastAsia="Calibri"/>
            <w:sz w:val="18"/>
            <w:szCs w:val="18"/>
          </w:rPr>
          <w:delText xml:space="preserve"> </w:delText>
        </w:r>
      </w:del>
    </w:p>
    <w:p w:rsidR="0918CA85" w:rsidDel="006C021A" w:rsidP="0918CA85" w:rsidRDefault="2EE85546" w14:paraId="40DB0321" w14:textId="3AB7B91B">
      <w:pPr>
        <w:rPr>
          <w:del w:author="Malachi Jamison" w:date="2023-11-06T14:37:00Z" w:id="5456"/>
        </w:rPr>
      </w:pPr>
      <w:del w:author="Malachi Jamison" w:date="2023-11-06T14:37:00Z" w:id="5457">
        <w:r w:rsidRPr="0009091C" w:rsidDel="006C021A">
          <w:rPr>
            <w:rFonts w:eastAsia="Calibri"/>
            <w:b/>
          </w:rPr>
          <w:delText>Test Environment:</w:delText>
        </w:r>
        <w:r w:rsidRPr="0009091C" w:rsidDel="006C021A">
          <w:rPr>
            <w:rFonts w:eastAsia="Calibri"/>
          </w:rPr>
          <w:delText xml:space="preserve"> </w:delText>
        </w:r>
      </w:del>
    </w:p>
    <w:p w:rsidRPr="0009091C" w:rsidR="0918CA85" w:rsidDel="006C021A" w:rsidP="00C67918" w:rsidRDefault="2EE85546" w14:paraId="0E518DB4" w14:textId="37A8FDA4">
      <w:pPr>
        <w:pStyle w:val="ListParagraph"/>
        <w:numPr>
          <w:ilvl w:val="0"/>
          <w:numId w:val="12"/>
        </w:numPr>
        <w:spacing w:after="0"/>
        <w:rPr>
          <w:del w:author="Malachi Jamison" w:date="2023-11-06T14:37:00Z" w:id="5458"/>
          <w:rFonts w:eastAsia="Calibri"/>
        </w:rPr>
      </w:pPr>
      <w:del w:author="Malachi Jamison" w:date="2023-11-06T14:37:00Z" w:id="5459">
        <w:r w:rsidRPr="006C4B45" w:rsidDel="006C021A">
          <w:rPr>
            <w:rFonts w:eastAsia="Calibri"/>
          </w:rPr>
          <w:delText xml:space="preserve">Device: &lt;fill out when test environment is created&gt; </w:delText>
        </w:r>
      </w:del>
    </w:p>
    <w:p w:rsidRPr="006C4B45" w:rsidR="0918CA85" w:rsidDel="006C021A" w:rsidP="00C67918" w:rsidRDefault="2EE85546" w14:paraId="6737612B" w14:textId="6801134D">
      <w:pPr>
        <w:pStyle w:val="ListParagraph"/>
        <w:numPr>
          <w:ilvl w:val="0"/>
          <w:numId w:val="12"/>
        </w:numPr>
        <w:spacing w:after="0"/>
        <w:rPr>
          <w:del w:author="Malachi Jamison" w:date="2023-11-06T14:37:00Z" w:id="5460"/>
          <w:rFonts w:eastAsia="Calibri"/>
        </w:rPr>
      </w:pPr>
      <w:del w:author="Malachi Jamison" w:date="2023-11-06T14:37:00Z" w:id="5461">
        <w:r w:rsidRPr="006C4B45" w:rsidDel="006C021A">
          <w:rPr>
            <w:rFonts w:eastAsia="Calibri"/>
          </w:rPr>
          <w:delText xml:space="preserve">Application Version: &lt;fill out when we release a version of CogniOpen&gt; </w:delText>
        </w:r>
      </w:del>
    </w:p>
    <w:p w:rsidRPr="0009091C" w:rsidR="00AA11A7" w:rsidDel="006C021A" w:rsidP="00AA11A7" w:rsidRDefault="00AA11A7" w14:paraId="2291D531" w14:textId="0C4E571A">
      <w:pPr>
        <w:spacing w:after="0"/>
        <w:rPr>
          <w:del w:author="Malachi Jamison" w:date="2023-11-06T14:37:00Z" w:id="5462"/>
          <w:rFonts w:eastAsia="Calibri"/>
        </w:rPr>
      </w:pPr>
    </w:p>
    <w:p w:rsidR="0918CA85" w:rsidDel="006C021A" w:rsidP="0918CA85" w:rsidRDefault="2EE85546" w14:paraId="4218D31F" w14:textId="447A92EB">
      <w:pPr>
        <w:rPr>
          <w:del w:author="Malachi Jamison" w:date="2023-11-06T14:37:00Z" w:id="5463"/>
        </w:rPr>
      </w:pPr>
      <w:del w:author="Malachi Jamison" w:date="2023-11-06T14:37:00Z" w:id="5464">
        <w:r w:rsidRPr="0009091C" w:rsidDel="006C021A">
          <w:rPr>
            <w:rFonts w:eastAsia="Calibri"/>
            <w:b/>
          </w:rPr>
          <w:delText>Pass/Fail Criteria:</w:delText>
        </w:r>
        <w:r w:rsidRPr="0009091C" w:rsidDel="006C021A">
          <w:rPr>
            <w:rFonts w:eastAsia="Calibri"/>
          </w:rPr>
          <w:delText xml:space="preserve"> </w:delText>
        </w:r>
      </w:del>
    </w:p>
    <w:p w:rsidRPr="0009091C" w:rsidR="0918CA85" w:rsidDel="006C021A" w:rsidP="00C67918" w:rsidRDefault="2EE85546" w14:paraId="263EA58F" w14:textId="739C6FE3">
      <w:pPr>
        <w:pStyle w:val="ListParagraph"/>
        <w:numPr>
          <w:ilvl w:val="0"/>
          <w:numId w:val="11"/>
        </w:numPr>
        <w:spacing w:after="0"/>
        <w:rPr>
          <w:del w:author="Malachi Jamison" w:date="2023-11-06T14:37:00Z" w:id="5465"/>
          <w:rFonts w:eastAsia="Calibri"/>
        </w:rPr>
      </w:pPr>
      <w:del w:author="Malachi Jamison" w:date="2023-11-06T14:37:00Z" w:id="5466">
        <w:r w:rsidRPr="0009091C" w:rsidDel="006C021A">
          <w:rPr>
            <w:rFonts w:eastAsia="Calibri"/>
          </w:rPr>
          <w:delText>Pass: The edited information is successfully saved, and the displayed profile information reflects the changes.</w:delText>
        </w:r>
      </w:del>
    </w:p>
    <w:p w:rsidRPr="0009091C" w:rsidR="0918CA85" w:rsidDel="006C021A" w:rsidP="00C67918" w:rsidRDefault="2EE85546" w14:paraId="6406805B" w14:textId="083A8816">
      <w:pPr>
        <w:pStyle w:val="ListParagraph"/>
        <w:numPr>
          <w:ilvl w:val="0"/>
          <w:numId w:val="11"/>
        </w:numPr>
        <w:spacing w:after="0"/>
        <w:rPr>
          <w:del w:author="Malachi Jamison" w:date="2023-11-06T14:37:00Z" w:id="5467"/>
          <w:rFonts w:eastAsia="Calibri"/>
        </w:rPr>
      </w:pPr>
      <w:del w:author="Malachi Jamison" w:date="2023-11-06T14:37:00Z" w:id="5468">
        <w:r w:rsidRPr="0009091C" w:rsidDel="006C021A">
          <w:rPr>
            <w:rFonts w:eastAsia="Calibri"/>
          </w:rPr>
          <w:delText>Fail: If the changes are not saved or not reflected in the displayed profile information.</w:delText>
        </w:r>
      </w:del>
    </w:p>
    <w:p w:rsidR="0918CA85" w:rsidDel="006C021A" w:rsidP="0918CA85" w:rsidRDefault="2EE85546" w14:paraId="73813034" w14:textId="72286F27">
      <w:pPr>
        <w:rPr>
          <w:del w:author="Malachi Jamison" w:date="2023-11-06T14:37:00Z" w:id="5469"/>
        </w:rPr>
      </w:pPr>
      <w:del w:author="Malachi Jamison" w:date="2023-11-06T14:37:00Z" w:id="5470">
        <w:r w:rsidRPr="0009091C" w:rsidDel="006C021A">
          <w:rPr>
            <w:rFonts w:eastAsia="Calibri"/>
            <w:sz w:val="18"/>
            <w:szCs w:val="18"/>
          </w:rPr>
          <w:delText xml:space="preserve"> </w:delText>
        </w:r>
      </w:del>
    </w:p>
    <w:p w:rsidR="0918CA85" w:rsidDel="006C021A" w:rsidP="0918CA85" w:rsidRDefault="2EE85546" w14:paraId="2A7189A3" w14:textId="0808275C">
      <w:pPr>
        <w:rPr>
          <w:del w:author="Malachi Jamison" w:date="2023-11-06T14:37:00Z" w:id="5471"/>
        </w:rPr>
      </w:pPr>
      <w:del w:author="Malachi Jamison" w:date="2023-11-06T14:37:00Z" w:id="5472">
        <w:r w:rsidRPr="0009091C" w:rsidDel="006C021A">
          <w:rPr>
            <w:rFonts w:eastAsia="Calibri"/>
            <w:b/>
          </w:rPr>
          <w:delText xml:space="preserve">Assumptions: </w:delText>
        </w:r>
        <w:r w:rsidRPr="0009091C" w:rsidDel="006C021A">
          <w:rPr>
            <w:rFonts w:eastAsia="Calibri"/>
          </w:rPr>
          <w:delText xml:space="preserve"> </w:delText>
        </w:r>
      </w:del>
    </w:p>
    <w:p w:rsidRPr="0009091C" w:rsidR="0918CA85" w:rsidDel="006C021A" w:rsidP="00C67918" w:rsidRDefault="2EE85546" w14:paraId="34FD059C" w14:textId="67CF22DC">
      <w:pPr>
        <w:pStyle w:val="ListParagraph"/>
        <w:numPr>
          <w:ilvl w:val="0"/>
          <w:numId w:val="10"/>
        </w:numPr>
        <w:spacing w:after="0"/>
        <w:rPr>
          <w:del w:author="Malachi Jamison" w:date="2023-11-06T14:37:00Z" w:id="5473"/>
          <w:rFonts w:eastAsia="Calibri"/>
        </w:rPr>
      </w:pPr>
      <w:del w:author="Malachi Jamison" w:date="2023-11-06T14:37:00Z" w:id="5474">
        <w:r w:rsidRPr="0009091C" w:rsidDel="006C021A">
          <w:rPr>
            <w:rFonts w:eastAsia="Calibri"/>
          </w:rPr>
          <w:delText xml:space="preserve">The user is already </w:delText>
        </w:r>
        <w:r w:rsidRPr="0009091C" w:rsidDel="006C021A" w:rsidR="00AA11A7">
          <w:rPr>
            <w:rFonts w:eastAsia="Calibri"/>
          </w:rPr>
          <w:delText>registered with the application</w:delText>
        </w:r>
      </w:del>
    </w:p>
    <w:p w:rsidRPr="0009091C" w:rsidR="0918CA85" w:rsidDel="006C021A" w:rsidP="00C67918" w:rsidRDefault="2EE85546" w14:paraId="125E5145" w14:textId="14E6BA20">
      <w:pPr>
        <w:pStyle w:val="ListParagraph"/>
        <w:numPr>
          <w:ilvl w:val="0"/>
          <w:numId w:val="10"/>
        </w:numPr>
        <w:spacing w:after="0"/>
        <w:rPr>
          <w:del w:author="Malachi Jamison" w:date="2023-11-06T14:37:00Z" w:id="5475"/>
          <w:rFonts w:eastAsia="Calibri"/>
        </w:rPr>
      </w:pPr>
      <w:del w:author="Malachi Jamison" w:date="2023-11-06T14:37:00Z" w:id="5476">
        <w:r w:rsidRPr="0009091C" w:rsidDel="006C021A">
          <w:rPr>
            <w:rFonts w:eastAsia="Calibri"/>
          </w:rPr>
          <w:delText>The user has previously entered profile information during registration</w:delText>
        </w:r>
      </w:del>
    </w:p>
    <w:p w:rsidRPr="0009091C" w:rsidR="0918CA85" w:rsidDel="006C021A" w:rsidP="00C67918" w:rsidRDefault="2EE85546" w14:paraId="377F4298" w14:textId="10EDB68B">
      <w:pPr>
        <w:pStyle w:val="ListParagraph"/>
        <w:numPr>
          <w:ilvl w:val="0"/>
          <w:numId w:val="10"/>
        </w:numPr>
        <w:spacing w:after="0"/>
        <w:rPr>
          <w:del w:author="Malachi Jamison" w:date="2023-11-06T14:37:00Z" w:id="5477"/>
          <w:rFonts w:eastAsia="Calibri"/>
        </w:rPr>
      </w:pPr>
      <w:del w:author="Malachi Jamison" w:date="2023-11-06T14:37:00Z" w:id="5478">
        <w:r w:rsidRPr="0009091C" w:rsidDel="006C021A">
          <w:rPr>
            <w:rFonts w:eastAsia="Calibri"/>
          </w:rPr>
          <w:delText>The application is connected to the internet to save and update profile information</w:delText>
        </w:r>
      </w:del>
    </w:p>
    <w:p w:rsidRPr="0009091C" w:rsidR="0918CA85" w:rsidDel="006C021A" w:rsidP="00C67918" w:rsidRDefault="2EE85546" w14:paraId="57C2726F" w14:textId="02C2A646">
      <w:pPr>
        <w:pStyle w:val="ListParagraph"/>
        <w:numPr>
          <w:ilvl w:val="0"/>
          <w:numId w:val="10"/>
        </w:numPr>
        <w:spacing w:after="0"/>
        <w:rPr>
          <w:del w:author="Malachi Jamison" w:date="2023-11-06T14:37:00Z" w:id="5479"/>
          <w:rFonts w:eastAsia="Calibri"/>
        </w:rPr>
      </w:pPr>
      <w:del w:author="Malachi Jamison" w:date="2023-11-06T14:37:00Z" w:id="5480">
        <w:r w:rsidRPr="0009091C" w:rsidDel="006C021A">
          <w:rPr>
            <w:rFonts w:eastAsia="Calibri"/>
          </w:rPr>
          <w:delText>The application has access to a backend database to store and retrieve user profile data</w:delText>
        </w:r>
      </w:del>
    </w:p>
    <w:p w:rsidRPr="0009091C" w:rsidR="0918CA85" w:rsidDel="006C021A" w:rsidP="00C67918" w:rsidRDefault="2EE85546" w14:paraId="53F49471" w14:textId="34C6925F">
      <w:pPr>
        <w:pStyle w:val="ListParagraph"/>
        <w:numPr>
          <w:ilvl w:val="0"/>
          <w:numId w:val="10"/>
        </w:numPr>
        <w:spacing w:after="0"/>
        <w:rPr>
          <w:del w:author="Malachi Jamison" w:date="2023-11-06T14:37:00Z" w:id="5481"/>
          <w:rFonts w:eastAsia="Calibri"/>
        </w:rPr>
      </w:pPr>
      <w:del w:author="Malachi Jamison" w:date="2023-11-06T14:37:00Z" w:id="5482">
        <w:r w:rsidRPr="0009091C" w:rsidDel="006C021A">
          <w:rPr>
            <w:rFonts w:eastAsia="Calibri"/>
          </w:rPr>
          <w:delText>Proper validation is in place to ensure the entered information meets the required criteria (e.g., valid email format, password strength)</w:delText>
        </w:r>
      </w:del>
    </w:p>
    <w:p w:rsidRPr="0009091C" w:rsidR="00AA11A7" w:rsidDel="006C021A" w:rsidP="00AA11A7" w:rsidRDefault="006C021A" w14:paraId="25D1D915" w14:textId="6D6E4664">
      <w:pPr>
        <w:spacing w:after="0"/>
        <w:rPr>
          <w:del w:author="Malachi Jamison" w:date="2023-11-06T14:37:00Z" w:id="5483"/>
          <w:rFonts w:eastAsia="Calibri"/>
        </w:rPr>
      </w:pPr>
      <w:ins w:author="Zachary Cappella" w:date="2023-10-13T12:51:00Z" w:id="5484">
        <w:del w:author="Malachi Jamison" w:date="2023-11-06T14:37:00Z" w:id="5485">
          <w:r w:rsidDel="006C021A">
            <w:rPr>
              <w:rFonts w:eastAsia="Calibri"/>
              <w:noProof/>
            </w:rPr>
            <w:pict w14:anchorId="21C4CD4B">
              <v:rect id="_x0000_i1069" style="width:468pt;height:.05pt;mso-width-percent:0;mso-height-percent:0;mso-width-percent:0;mso-height-percent:0" alt="" o:hr="t" o:hrstd="t" o:hralign="center" fillcolor="#a0a0a0" stroked="f"/>
            </w:pict>
          </w:r>
        </w:del>
      </w:ins>
    </w:p>
    <w:p w:rsidRPr="0009091C" w:rsidR="0918CA85" w:rsidDel="006C021A" w:rsidP="634EB5EF" w:rsidRDefault="2EE85546" w14:paraId="63EC8D48" w14:textId="2972A68A">
      <w:pPr>
        <w:rPr>
          <w:del w:author="Malachi Jamison" w:date="2023-11-06T14:37:00Z" w:id="5486"/>
          <w:rFonts w:eastAsia="Calibri"/>
          <w:b/>
        </w:rPr>
      </w:pPr>
      <w:del w:author="Malachi Jamison" w:date="2023-11-06T14:37:00Z" w:id="5487">
        <w:r w:rsidRPr="0009091C" w:rsidDel="006C021A">
          <w:rPr>
            <w:rFonts w:eastAsia="Calibri"/>
            <w:b/>
          </w:rPr>
          <w:delText>Attachments:</w:delText>
        </w:r>
      </w:del>
    </w:p>
    <w:p w:rsidRPr="0009091C" w:rsidR="00AA11A7" w:rsidDel="006C021A" w:rsidP="634EB5EF" w:rsidRDefault="00AA11A7" w14:paraId="7E8F1FE0" w14:textId="2E6BC26B">
      <w:pPr>
        <w:rPr>
          <w:del w:author="Malachi Jamison" w:date="2023-11-06T14:37:00Z" w:id="5488"/>
          <w:rFonts w:eastAsia="Calibri"/>
        </w:rPr>
      </w:pPr>
    </w:p>
    <w:p w:rsidRPr="0009091C" w:rsidR="502A1D90" w:rsidDel="006C021A" w:rsidP="003F0C57" w:rsidRDefault="502A1D90" w14:paraId="10100758" w14:textId="3B199AC0">
      <w:pPr>
        <w:pStyle w:val="Heading4"/>
        <w:rPr>
          <w:del w:author="Malachi Jamison" w:date="2023-11-06T14:37:00Z" w:id="5489"/>
          <w:rFonts w:ascii="Times New Roman" w:hAnsi="Times New Roman" w:cs="Times New Roman"/>
          <w:i w:val="0"/>
        </w:rPr>
      </w:pPr>
      <w:bookmarkStart w:name="_Toc148095188" w:id="5490"/>
      <w:bookmarkStart w:name="_Toc951625512" w:id="5491"/>
      <w:del w:author="Malachi Jamison" w:date="2023-11-06T14:37:00Z" w:id="5492">
        <w:r w:rsidRPr="0009091C" w:rsidDel="006C021A">
          <w:rPr>
            <w:rFonts w:ascii="Times New Roman" w:hAnsi="Times New Roman" w:cs="Times New Roman"/>
            <w:i w:val="0"/>
          </w:rPr>
          <w:delText>3.1.13.3 Edit Profile Information - Cancel Changes</w:delText>
        </w:r>
        <w:bookmarkEnd w:id="5490"/>
        <w:bookmarkEnd w:id="5491"/>
      </w:del>
    </w:p>
    <w:p w:rsidR="502A1D90" w:rsidDel="006C021A" w:rsidRDefault="502A1D90" w14:paraId="775955F6" w14:textId="56E1FC28">
      <w:pPr>
        <w:rPr>
          <w:del w:author="Malachi Jamison" w:date="2023-11-06T14:37:00Z" w:id="5493"/>
        </w:rPr>
      </w:pPr>
      <w:del w:author="Malachi Jamison" w:date="2023-11-06T14:37:00Z" w:id="5494">
        <w:r w:rsidRPr="0009091C" w:rsidDel="006C021A">
          <w:rPr>
            <w:rFonts w:eastAsia="Calibri"/>
            <w:b/>
            <w:sz w:val="24"/>
            <w:szCs w:val="24"/>
          </w:rPr>
          <w:delText xml:space="preserve">Test Case Link: </w:delText>
        </w:r>
        <w:r w:rsidRPr="0009091C" w:rsidDel="006C021A">
          <w:rPr>
            <w:rFonts w:eastAsia="Calibri"/>
          </w:rPr>
          <w:delText xml:space="preserve">&lt;will update when test ADO ticket is created&gt; </w:delText>
        </w:r>
      </w:del>
    </w:p>
    <w:p w:rsidR="502A1D90" w:rsidDel="006C021A" w:rsidRDefault="502A1D90" w14:paraId="048C1AAA" w14:textId="1752BE91">
      <w:pPr>
        <w:rPr>
          <w:del w:author="Malachi Jamison" w:date="2023-11-06T14:37:00Z" w:id="5495"/>
        </w:rPr>
      </w:pPr>
      <w:del w:author="Malachi Jamison" w:date="2023-11-06T14:37:00Z" w:id="5496">
        <w:r w:rsidRPr="004A1A5C" w:rsidDel="006C021A">
          <w:rPr>
            <w:rFonts w:eastAsia="Calibri"/>
            <w:b/>
            <w:rPrChange w:author="Zachary Cappella" w:date="2023-11-05T15:34:00Z" w:id="5497">
              <w:rPr>
                <w:rFonts w:ascii="Calibri" w:hAnsi="Calibri" w:eastAsia="Calibri" w:cs="Calibri"/>
                <w:b/>
                <w:bCs/>
                <w:sz w:val="24"/>
                <w:szCs w:val="24"/>
              </w:rPr>
            </w:rPrChange>
          </w:rPr>
          <w:delText>Test Case Name:</w:delText>
        </w:r>
        <w:r w:rsidRPr="004A1A5C" w:rsidDel="006C021A">
          <w:rPr>
            <w:rFonts w:eastAsia="Calibri"/>
            <w:rPrChange w:author="Zachary Cappella" w:date="2023-11-05T15:34:00Z" w:id="5498">
              <w:rPr>
                <w:rFonts w:ascii="Calibri" w:hAnsi="Calibri" w:eastAsia="Calibri" w:cs="Calibri"/>
                <w:sz w:val="24"/>
                <w:szCs w:val="24"/>
              </w:rPr>
            </w:rPrChange>
          </w:rPr>
          <w:delText xml:space="preserve"> Edit Profile Information - Cancel Changes</w:delText>
        </w:r>
        <w:r w:rsidRPr="004A1A5C" w:rsidDel="006C021A">
          <w:rPr>
            <w:rFonts w:eastAsia="Calibri"/>
            <w:b/>
            <w:rPrChange w:author="Zachary Cappella" w:date="2023-11-05T15:34:00Z" w:id="5499">
              <w:rPr>
                <w:rFonts w:ascii="Calibri" w:hAnsi="Calibri" w:eastAsia="Calibri" w:cs="Calibri"/>
                <w:b/>
                <w:bCs/>
                <w:sz w:val="24"/>
                <w:szCs w:val="24"/>
              </w:rPr>
            </w:rPrChange>
          </w:rPr>
          <w:delText xml:space="preserve"> </w:delText>
        </w:r>
      </w:del>
    </w:p>
    <w:p w:rsidR="502A1D90" w:rsidDel="006C021A" w:rsidRDefault="502A1D90" w14:paraId="6C292A14" w14:textId="16F561CB">
      <w:pPr>
        <w:rPr>
          <w:del w:author="Malachi Jamison" w:date="2023-11-06T14:37:00Z" w:id="5500"/>
        </w:rPr>
      </w:pPr>
      <w:del w:author="Malachi Jamison" w:date="2023-11-06T14:37:00Z" w:id="5501">
        <w:r w:rsidRPr="0009091C" w:rsidDel="006C021A">
          <w:rPr>
            <w:rFonts w:eastAsia="Calibri"/>
            <w:b/>
            <w:sz w:val="24"/>
            <w:szCs w:val="24"/>
          </w:rPr>
          <w:delText xml:space="preserve">Description: </w:delText>
        </w:r>
        <w:r w:rsidRPr="0009091C" w:rsidDel="006C021A">
          <w:rPr>
            <w:rFonts w:eastAsia="Calibri"/>
            <w:sz w:val="24"/>
            <w:szCs w:val="24"/>
          </w:rPr>
          <w:delText>A user can successfully cancel changes made to their profile information.</w:delText>
        </w:r>
      </w:del>
    </w:p>
    <w:p w:rsidR="502A1D90" w:rsidDel="006C021A" w:rsidP="30851AD9" w:rsidRDefault="502A1D90" w14:paraId="7AE4ADF8" w14:textId="6DDC512C">
      <w:pPr>
        <w:spacing w:line="257" w:lineRule="auto"/>
        <w:rPr>
          <w:del w:author="Malachi Jamison" w:date="2023-11-06T14:37:00Z" w:id="5502"/>
        </w:rPr>
      </w:pPr>
      <w:del w:author="Malachi Jamison" w:date="2023-11-06T14:37:00Z" w:id="5503">
        <w:r w:rsidRPr="0009091C" w:rsidDel="006C021A">
          <w:rPr>
            <w:rFonts w:eastAsia="Calibri"/>
            <w:b/>
          </w:rPr>
          <w:delText xml:space="preserve">Requirements: </w:delText>
        </w:r>
      </w:del>
    </w:p>
    <w:p w:rsidRPr="0009091C" w:rsidR="502A1D90" w:rsidDel="006C021A" w:rsidP="00C67918" w:rsidRDefault="502A1D90" w14:paraId="72DE89CC" w14:textId="23693304">
      <w:pPr>
        <w:pStyle w:val="ListParagraph"/>
        <w:numPr>
          <w:ilvl w:val="0"/>
          <w:numId w:val="33"/>
        </w:numPr>
        <w:spacing w:after="0"/>
        <w:rPr>
          <w:del w:author="Malachi Jamison" w:date="2023-11-06T14:37:00Z" w:id="5504"/>
          <w:rFonts w:eastAsia="Calibri"/>
        </w:rPr>
      </w:pPr>
      <w:del w:author="Malachi Jamison" w:date="2023-11-06T14:37:00Z" w:id="5505">
        <w:r w:rsidRPr="0009091C" w:rsidDel="006C021A">
          <w:rPr>
            <w:rFonts w:eastAsia="Calibri"/>
          </w:rPr>
          <w:delText>The profile screen displays the user's current information, including first name, last name, email address, and password</w:delText>
        </w:r>
      </w:del>
    </w:p>
    <w:p w:rsidRPr="0009091C" w:rsidR="502A1D90" w:rsidDel="006C021A" w:rsidP="00C67918" w:rsidRDefault="502A1D90" w14:paraId="41A3EFCB" w14:textId="6DDD9F82">
      <w:pPr>
        <w:pStyle w:val="ListParagraph"/>
        <w:numPr>
          <w:ilvl w:val="0"/>
          <w:numId w:val="33"/>
        </w:numPr>
        <w:spacing w:after="0"/>
        <w:rPr>
          <w:del w:author="Malachi Jamison" w:date="2023-11-06T14:37:00Z" w:id="5506"/>
          <w:rFonts w:eastAsia="Calibri"/>
        </w:rPr>
      </w:pPr>
      <w:del w:author="Malachi Jamison" w:date="2023-11-06T14:37:00Z" w:id="5507">
        <w:r w:rsidRPr="0009091C" w:rsidDel="006C021A">
          <w:rPr>
            <w:rFonts w:eastAsia="Calibri"/>
          </w:rPr>
          <w:delText>The user shall be able to edit any of the displayed fields</w:delText>
        </w:r>
      </w:del>
    </w:p>
    <w:p w:rsidRPr="0009091C" w:rsidR="502A1D90" w:rsidDel="006C021A" w:rsidP="00C67918" w:rsidRDefault="502A1D90" w14:paraId="20F4003E" w14:textId="4A741500">
      <w:pPr>
        <w:pStyle w:val="ListParagraph"/>
        <w:numPr>
          <w:ilvl w:val="0"/>
          <w:numId w:val="33"/>
        </w:numPr>
        <w:spacing w:after="0"/>
        <w:rPr>
          <w:del w:author="Malachi Jamison" w:date="2023-11-06T14:37:00Z" w:id="5508"/>
          <w:rFonts w:eastAsia="Calibri"/>
        </w:rPr>
      </w:pPr>
      <w:del w:author="Malachi Jamison" w:date="2023-11-06T14:37:00Z" w:id="5509">
        <w:r w:rsidRPr="0009091C" w:rsidDel="006C021A">
          <w:rPr>
            <w:rFonts w:eastAsia="Calibri"/>
          </w:rPr>
          <w:delText>The user shall be able to save the edited information</w:delText>
        </w:r>
      </w:del>
    </w:p>
    <w:p w:rsidRPr="0009091C" w:rsidR="00AA11A7" w:rsidDel="006C021A" w:rsidP="00C67918" w:rsidRDefault="502A1D90" w14:paraId="0E5FFD4F" w14:textId="2C1AAB9D">
      <w:pPr>
        <w:pStyle w:val="ListParagraph"/>
        <w:numPr>
          <w:ilvl w:val="0"/>
          <w:numId w:val="33"/>
        </w:numPr>
        <w:spacing w:after="0"/>
        <w:rPr>
          <w:del w:author="Malachi Jamison" w:date="2023-11-06T14:37:00Z" w:id="5510"/>
          <w:rFonts w:eastAsia="Calibri"/>
        </w:rPr>
      </w:pPr>
      <w:del w:author="Malachi Jamison" w:date="2023-11-06T14:37:00Z" w:id="5511">
        <w:r w:rsidRPr="0009091C" w:rsidDel="006C021A">
          <w:rPr>
            <w:rFonts w:eastAsia="Calibri"/>
          </w:rPr>
          <w:delText>The user shall be able to cancel any changes made and revert to the previous information</w:delText>
        </w:r>
      </w:del>
    </w:p>
    <w:p w:rsidRPr="0009091C" w:rsidR="502A1D90" w:rsidDel="006C021A" w:rsidP="00AA11A7" w:rsidRDefault="502A1D90" w14:paraId="2E5AF405" w14:textId="16366F05">
      <w:pPr>
        <w:spacing w:after="0"/>
        <w:rPr>
          <w:del w:author="Malachi Jamison" w:date="2023-11-06T14:37:00Z" w:id="5512"/>
          <w:rFonts w:eastAsia="Calibri"/>
        </w:rPr>
      </w:pPr>
    </w:p>
    <w:p w:rsidR="502A1D90" w:rsidDel="006C021A" w:rsidRDefault="502A1D90" w14:paraId="180B599B" w14:textId="58B23D5A">
      <w:pPr>
        <w:rPr>
          <w:del w:author="Malachi Jamison" w:date="2023-11-06T14:37:00Z" w:id="5513"/>
        </w:rPr>
      </w:pPr>
      <w:del w:author="Malachi Jamison" w:date="2023-11-06T14:37:00Z" w:id="5514">
        <w:r w:rsidRPr="0009091C" w:rsidDel="006C021A">
          <w:rPr>
            <w:rFonts w:eastAsia="Calibri"/>
            <w:b/>
          </w:rPr>
          <w:delText>Prerequisites:</w:delText>
        </w:r>
        <w:r w:rsidRPr="0009091C" w:rsidDel="006C021A">
          <w:rPr>
            <w:rFonts w:eastAsia="Calibri"/>
          </w:rPr>
          <w:delText xml:space="preserve"> </w:delText>
        </w:r>
      </w:del>
    </w:p>
    <w:p w:rsidRPr="0009091C" w:rsidR="502A1D90" w:rsidDel="006C021A" w:rsidP="00C67918" w:rsidRDefault="502A1D90" w14:paraId="17FA5512" w14:textId="5517CF15">
      <w:pPr>
        <w:pStyle w:val="ListParagraph"/>
        <w:numPr>
          <w:ilvl w:val="0"/>
          <w:numId w:val="32"/>
        </w:numPr>
        <w:spacing w:after="0"/>
        <w:rPr>
          <w:del w:author="Malachi Jamison" w:date="2023-11-06T14:37:00Z" w:id="5515"/>
          <w:rFonts w:eastAsia="Calibri"/>
        </w:rPr>
      </w:pPr>
      <w:del w:author="Malachi Jamison" w:date="2023-11-06T14:37:00Z" w:id="5516">
        <w:r w:rsidRPr="0009091C" w:rsidDel="006C021A">
          <w:rPr>
            <w:rFonts w:eastAsia="Calibri"/>
          </w:rPr>
          <w:delText>The user is</w:delText>
        </w:r>
        <w:r w:rsidRPr="0009091C" w:rsidDel="006C021A" w:rsidR="00AA11A7">
          <w:rPr>
            <w:rFonts w:eastAsia="Calibri"/>
          </w:rPr>
          <w:delText xml:space="preserve"> registered with the application</w:delText>
        </w:r>
      </w:del>
    </w:p>
    <w:p w:rsidRPr="0009091C" w:rsidR="502A1D90" w:rsidDel="006C021A" w:rsidP="00C67918" w:rsidRDefault="502A1D90" w14:paraId="5107CB5F" w14:textId="25190E16">
      <w:pPr>
        <w:pStyle w:val="ListParagraph"/>
        <w:numPr>
          <w:ilvl w:val="0"/>
          <w:numId w:val="32"/>
        </w:numPr>
        <w:spacing w:after="0"/>
        <w:rPr>
          <w:del w:author="Malachi Jamison" w:date="2023-11-06T14:37:00Z" w:id="5517"/>
          <w:rFonts w:eastAsia="Calibri"/>
        </w:rPr>
      </w:pPr>
      <w:del w:author="Malachi Jamison" w:date="2023-11-06T14:37:00Z" w:id="5518">
        <w:r w:rsidRPr="0009091C" w:rsidDel="006C021A">
          <w:rPr>
            <w:rFonts w:eastAsia="Calibri"/>
          </w:rPr>
          <w:delText>The profile screen is accessible from the home screen</w:delText>
        </w:r>
      </w:del>
    </w:p>
    <w:p w:rsidRPr="0009091C" w:rsidR="00AA11A7" w:rsidDel="006C021A" w:rsidP="00AA11A7" w:rsidRDefault="00AA11A7" w14:paraId="0D0AF60C" w14:textId="4D3E2354">
      <w:pPr>
        <w:spacing w:after="0"/>
        <w:rPr>
          <w:del w:author="Malachi Jamison" w:date="2023-11-06T14:37:00Z" w:id="5519"/>
          <w:rFonts w:eastAsia="Calibri"/>
        </w:rPr>
      </w:pPr>
    </w:p>
    <w:p w:rsidR="502A1D90" w:rsidDel="006C021A" w:rsidRDefault="502A1D90" w14:paraId="463EF9A9" w14:textId="0D375C76">
      <w:pPr>
        <w:rPr>
          <w:del w:author="Malachi Jamison" w:date="2023-11-06T14:37:00Z" w:id="5520"/>
        </w:rPr>
      </w:pPr>
      <w:del w:author="Malachi Jamison" w:date="2023-11-06T14:37:00Z" w:id="5521">
        <w:r w:rsidRPr="0009091C" w:rsidDel="006C021A">
          <w:rPr>
            <w:rFonts w:eastAsia="Calibri"/>
            <w:b/>
          </w:rPr>
          <w:delText>Test Data:</w:delText>
        </w:r>
        <w:r w:rsidRPr="0009091C" w:rsidDel="006C021A">
          <w:rPr>
            <w:rFonts w:eastAsia="Calibri"/>
          </w:rPr>
          <w:delText xml:space="preserve"> </w:delText>
        </w:r>
      </w:del>
    </w:p>
    <w:p w:rsidRPr="0009091C" w:rsidR="502A1D90" w:rsidDel="006C021A" w:rsidP="00C67918" w:rsidRDefault="502A1D90" w14:paraId="338996E4" w14:textId="59104ECA">
      <w:pPr>
        <w:pStyle w:val="ListParagraph"/>
        <w:numPr>
          <w:ilvl w:val="0"/>
          <w:numId w:val="31"/>
        </w:numPr>
        <w:spacing w:after="0"/>
        <w:rPr>
          <w:del w:author="Malachi Jamison" w:date="2023-11-06T14:37:00Z" w:id="5522"/>
          <w:rFonts w:eastAsia="Calibri"/>
        </w:rPr>
      </w:pPr>
      <w:del w:author="Malachi Jamison" w:date="2023-11-06T14:37:00Z" w:id="5523">
        <w:r w:rsidRPr="0009091C" w:rsidDel="006C021A">
          <w:rPr>
            <w:rFonts w:eastAsia="Calibri"/>
          </w:rPr>
          <w:delText>First Name: John</w:delText>
        </w:r>
      </w:del>
    </w:p>
    <w:p w:rsidRPr="0009091C" w:rsidR="502A1D90" w:rsidDel="006C021A" w:rsidP="00C67918" w:rsidRDefault="502A1D90" w14:paraId="74F22949" w14:textId="0AFBEF07">
      <w:pPr>
        <w:pStyle w:val="ListParagraph"/>
        <w:numPr>
          <w:ilvl w:val="0"/>
          <w:numId w:val="31"/>
        </w:numPr>
        <w:spacing w:after="0"/>
        <w:rPr>
          <w:del w:author="Malachi Jamison" w:date="2023-11-06T14:37:00Z" w:id="5524"/>
          <w:rFonts w:eastAsia="Calibri"/>
        </w:rPr>
      </w:pPr>
      <w:del w:author="Malachi Jamison" w:date="2023-11-06T14:37:00Z" w:id="5525">
        <w:r w:rsidRPr="0009091C" w:rsidDel="006C021A">
          <w:rPr>
            <w:rFonts w:eastAsia="Calibri"/>
          </w:rPr>
          <w:delText>Last Name: Doe</w:delText>
        </w:r>
      </w:del>
    </w:p>
    <w:p w:rsidRPr="0009091C" w:rsidR="502A1D90" w:rsidDel="006C021A" w:rsidP="00C67918" w:rsidRDefault="502A1D90" w14:paraId="41EF06F7" w14:textId="26575530">
      <w:pPr>
        <w:pStyle w:val="ListParagraph"/>
        <w:numPr>
          <w:ilvl w:val="0"/>
          <w:numId w:val="31"/>
        </w:numPr>
        <w:spacing w:after="0"/>
        <w:rPr>
          <w:del w:author="Malachi Jamison" w:date="2023-11-06T14:37:00Z" w:id="5526"/>
          <w:rFonts w:eastAsia="Calibri"/>
        </w:rPr>
      </w:pPr>
      <w:del w:author="Malachi Jamison" w:date="2023-11-06T14:37:00Z" w:id="5527">
        <w:r w:rsidRPr="0009091C" w:rsidDel="006C021A">
          <w:rPr>
            <w:rFonts w:eastAsia="Calibri"/>
          </w:rPr>
          <w:delText xml:space="preserve">Email Address: </w:delText>
        </w:r>
        <w:r w:rsidDel="006C021A" w:rsidR="00F974A4">
          <w:fldChar w:fldCharType="begin"/>
        </w:r>
        <w:r w:rsidDel="006C021A" w:rsidR="00F974A4">
          <w:delInstrText>HYPERLINK "mailto:testuser@sample.com" \h</w:delInstrText>
        </w:r>
        <w:r w:rsidDel="006C021A" w:rsidR="00F974A4">
          <w:fldChar w:fldCharType="separate"/>
        </w:r>
        <w:r w:rsidRPr="0009091C" w:rsidDel="006C021A">
          <w:rPr>
            <w:rStyle w:val="Hyperlink"/>
            <w:rFonts w:eastAsia="Calibri"/>
          </w:rPr>
          <w:delText>testuser@sample.com</w:delText>
        </w:r>
        <w:r w:rsidDel="006C021A" w:rsidR="00F974A4">
          <w:rPr>
            <w:rStyle w:val="Hyperlink"/>
            <w:rFonts w:eastAsia="Calibri"/>
          </w:rPr>
          <w:fldChar w:fldCharType="end"/>
        </w:r>
      </w:del>
    </w:p>
    <w:p w:rsidRPr="0009091C" w:rsidR="502A1D90" w:rsidDel="006C021A" w:rsidP="00C67918" w:rsidRDefault="502A1D90" w14:paraId="49987BE8" w14:textId="66661EBA">
      <w:pPr>
        <w:pStyle w:val="ListParagraph"/>
        <w:numPr>
          <w:ilvl w:val="0"/>
          <w:numId w:val="31"/>
        </w:numPr>
        <w:spacing w:after="0"/>
        <w:rPr>
          <w:del w:author="Malachi Jamison" w:date="2023-11-06T14:37:00Z" w:id="5528"/>
          <w:rFonts w:eastAsia="Calibri"/>
        </w:rPr>
      </w:pPr>
      <w:del w:author="Malachi Jamison" w:date="2023-11-06T14:37:00Z" w:id="5529">
        <w:r w:rsidRPr="0009091C" w:rsidDel="006C021A">
          <w:rPr>
            <w:rFonts w:eastAsia="Calibri"/>
          </w:rPr>
          <w:delText>Password: oldPassword123!</w:delText>
        </w:r>
      </w:del>
    </w:p>
    <w:p w:rsidR="502A1D90" w:rsidDel="006C021A" w:rsidRDefault="502A1D90" w14:paraId="04E6C181" w14:textId="340FAA05">
      <w:pPr>
        <w:rPr>
          <w:del w:author="Malachi Jamison" w:date="2023-11-06T14:37:00Z" w:id="5530"/>
        </w:rPr>
      </w:pPr>
      <w:del w:author="Malachi Jamison" w:date="2023-11-06T14:37:00Z" w:id="5531">
        <w:r w:rsidRPr="0009091C" w:rsidDel="006C021A">
          <w:rPr>
            <w:rFonts w:eastAsia="Calibri"/>
            <w:sz w:val="18"/>
            <w:szCs w:val="18"/>
          </w:rPr>
          <w:delText xml:space="preserve"> </w:delText>
        </w:r>
      </w:del>
    </w:p>
    <w:p w:rsidR="502A1D90" w:rsidDel="006C021A" w:rsidRDefault="502A1D90" w14:paraId="683C6CD5" w14:textId="3867E8E7">
      <w:pPr>
        <w:rPr>
          <w:del w:author="Malachi Jamison" w:date="2023-11-06T14:37:00Z" w:id="5532"/>
        </w:rPr>
      </w:pPr>
      <w:del w:author="Malachi Jamison" w:date="2023-11-06T14:37:00Z" w:id="5533">
        <w:r w:rsidRPr="0009091C" w:rsidDel="006C021A">
          <w:rPr>
            <w:rFonts w:eastAsia="Calibri"/>
            <w:b/>
          </w:rPr>
          <w:delText>Test Steps:</w:delText>
        </w:r>
        <w:r w:rsidRPr="0009091C" w:rsidDel="006C021A">
          <w:rPr>
            <w:rFonts w:eastAsia="Calibri"/>
          </w:rPr>
          <w:delText xml:space="preserve"> </w:delText>
        </w:r>
      </w:del>
    </w:p>
    <w:p w:rsidRPr="0009091C" w:rsidR="502A1D90" w:rsidDel="006C021A" w:rsidP="00C67918" w:rsidRDefault="502A1D90" w14:paraId="0A16ABF1" w14:textId="1C34C694">
      <w:pPr>
        <w:pStyle w:val="ListParagraph"/>
        <w:numPr>
          <w:ilvl w:val="0"/>
          <w:numId w:val="30"/>
        </w:numPr>
        <w:spacing w:after="0"/>
        <w:rPr>
          <w:del w:author="Malachi Jamison" w:date="2023-11-06T14:37:00Z" w:id="5534"/>
          <w:rFonts w:eastAsia="Calibri"/>
        </w:rPr>
      </w:pPr>
      <w:del w:author="Malachi Jamison" w:date="2023-11-06T14:37:00Z" w:id="5535">
        <w:r w:rsidRPr="0009091C" w:rsidDel="006C021A">
          <w:rPr>
            <w:rFonts w:eastAsia="Calibri"/>
          </w:rPr>
          <w:delText>Launch the CogniOpen application from the device</w:delText>
        </w:r>
      </w:del>
    </w:p>
    <w:p w:rsidRPr="0009091C" w:rsidR="502A1D90" w:rsidDel="006C021A" w:rsidP="00C67918" w:rsidRDefault="502A1D90" w14:paraId="38049A3C" w14:textId="7A4C691D">
      <w:pPr>
        <w:pStyle w:val="ListParagraph"/>
        <w:numPr>
          <w:ilvl w:val="0"/>
          <w:numId w:val="30"/>
        </w:numPr>
        <w:spacing w:after="0"/>
        <w:rPr>
          <w:del w:author="Malachi Jamison" w:date="2023-11-06T14:37:00Z" w:id="5536"/>
          <w:rFonts w:eastAsia="Calibri"/>
        </w:rPr>
      </w:pPr>
      <w:del w:author="Malachi Jamison" w:date="2023-11-06T14:37:00Z" w:id="5537">
        <w:r w:rsidRPr="0009091C" w:rsidDel="006C021A">
          <w:rPr>
            <w:rFonts w:eastAsia="Calibri"/>
          </w:rPr>
          <w:delText>Log in to the application using valid credentials if not already logged in</w:delText>
        </w:r>
      </w:del>
    </w:p>
    <w:p w:rsidRPr="0009091C" w:rsidR="502A1D90" w:rsidDel="006C021A" w:rsidP="00C67918" w:rsidRDefault="502A1D90" w14:paraId="1576851B" w14:textId="49B07157">
      <w:pPr>
        <w:pStyle w:val="ListParagraph"/>
        <w:numPr>
          <w:ilvl w:val="0"/>
          <w:numId w:val="30"/>
        </w:numPr>
        <w:spacing w:after="0"/>
        <w:rPr>
          <w:del w:author="Malachi Jamison" w:date="2023-11-06T14:37:00Z" w:id="5538"/>
          <w:rFonts w:eastAsia="Calibri"/>
        </w:rPr>
      </w:pPr>
      <w:del w:author="Malachi Jamison" w:date="2023-11-06T14:37:00Z" w:id="5539">
        <w:r w:rsidRPr="0009091C" w:rsidDel="006C021A">
          <w:rPr>
            <w:rFonts w:eastAsia="Calibri"/>
          </w:rPr>
          <w:delText>Navigate to the profile screen from the home screen</w:delText>
        </w:r>
      </w:del>
    </w:p>
    <w:p w:rsidRPr="0009091C" w:rsidR="502A1D90" w:rsidDel="006C021A" w:rsidP="00C67918" w:rsidRDefault="502A1D90" w14:paraId="54D3FA4E" w14:textId="3B01A202">
      <w:pPr>
        <w:pStyle w:val="ListParagraph"/>
        <w:numPr>
          <w:ilvl w:val="0"/>
          <w:numId w:val="30"/>
        </w:numPr>
        <w:spacing w:after="0"/>
        <w:rPr>
          <w:del w:author="Malachi Jamison" w:date="2023-11-06T14:37:00Z" w:id="5540"/>
          <w:rFonts w:eastAsia="Calibri"/>
        </w:rPr>
      </w:pPr>
      <w:del w:author="Malachi Jamison" w:date="2023-11-06T14:37:00Z" w:id="5541">
        <w:r w:rsidRPr="0009091C" w:rsidDel="006C021A">
          <w:rPr>
            <w:rFonts w:eastAsia="Calibri"/>
          </w:rPr>
          <w:delText>On the profile screen, locate and edit any of the fields</w:delText>
        </w:r>
      </w:del>
    </w:p>
    <w:p w:rsidRPr="0009091C" w:rsidR="502A1D90" w:rsidDel="006C021A" w:rsidP="00C67918" w:rsidRDefault="502A1D90" w14:paraId="0BA7EA9F" w14:textId="46700EE1">
      <w:pPr>
        <w:pStyle w:val="ListParagraph"/>
        <w:numPr>
          <w:ilvl w:val="0"/>
          <w:numId w:val="30"/>
        </w:numPr>
        <w:spacing w:after="0"/>
        <w:rPr>
          <w:del w:author="Malachi Jamison" w:date="2023-11-06T14:37:00Z" w:id="5542"/>
          <w:rFonts w:eastAsia="Calibri"/>
        </w:rPr>
      </w:pPr>
      <w:del w:author="Malachi Jamison" w:date="2023-11-06T14:37:00Z" w:id="5543">
        <w:r w:rsidRPr="0009091C" w:rsidDel="006C021A">
          <w:rPr>
            <w:rFonts w:eastAsia="Calibri"/>
          </w:rPr>
          <w:delText>Tap the "Cancel" button to discard the changes made</w:delText>
        </w:r>
      </w:del>
    </w:p>
    <w:p w:rsidRPr="0009091C" w:rsidR="502A1D90" w:rsidDel="006C021A" w:rsidP="00C67918" w:rsidRDefault="502A1D90" w14:paraId="2229CC1F" w14:textId="38EF7C8E">
      <w:pPr>
        <w:pStyle w:val="ListParagraph"/>
        <w:numPr>
          <w:ilvl w:val="0"/>
          <w:numId w:val="30"/>
        </w:numPr>
        <w:spacing w:after="0"/>
        <w:rPr>
          <w:del w:author="Malachi Jamison" w:date="2023-11-06T14:37:00Z" w:id="5544"/>
          <w:rFonts w:eastAsia="Calibri"/>
        </w:rPr>
      </w:pPr>
      <w:del w:author="Malachi Jamison" w:date="2023-11-06T14:37:00Z" w:id="5545">
        <w:r w:rsidRPr="0009091C" w:rsidDel="006C021A">
          <w:rPr>
            <w:rFonts w:eastAsia="Calibri"/>
          </w:rPr>
          <w:delText>Verify that the displayed profile information reverts to its previous state, reflecting the user's original information</w:delText>
        </w:r>
      </w:del>
    </w:p>
    <w:p w:rsidRPr="0009091C" w:rsidR="00AA11A7" w:rsidDel="006C021A" w:rsidP="00AA11A7" w:rsidRDefault="00AA11A7" w14:paraId="4F681170" w14:textId="568A2F39">
      <w:pPr>
        <w:spacing w:after="0"/>
        <w:rPr>
          <w:del w:author="Malachi Jamison" w:date="2023-11-06T14:37:00Z" w:id="5546"/>
          <w:rFonts w:eastAsia="Calibri"/>
        </w:rPr>
      </w:pPr>
    </w:p>
    <w:p w:rsidR="502A1D90" w:rsidDel="006C021A" w:rsidRDefault="502A1D90" w14:paraId="6B4F4C78" w14:textId="27C89DD5">
      <w:pPr>
        <w:rPr>
          <w:del w:author="Malachi Jamison" w:date="2023-11-06T14:37:00Z" w:id="5547"/>
        </w:rPr>
      </w:pPr>
      <w:del w:author="Malachi Jamison" w:date="2023-11-06T14:37:00Z" w:id="5548">
        <w:r w:rsidRPr="0009091C" w:rsidDel="006C021A">
          <w:rPr>
            <w:rFonts w:eastAsia="Calibri"/>
            <w:b/>
          </w:rPr>
          <w:delText xml:space="preserve">Expected Results: </w:delText>
        </w:r>
      </w:del>
    </w:p>
    <w:p w:rsidRPr="0009091C" w:rsidR="502A1D90" w:rsidDel="006C021A" w:rsidP="00C67918" w:rsidRDefault="502A1D90" w14:paraId="1AC1CBC5" w14:textId="1A9E708B">
      <w:pPr>
        <w:pStyle w:val="ListParagraph"/>
        <w:numPr>
          <w:ilvl w:val="0"/>
          <w:numId w:val="29"/>
        </w:numPr>
        <w:spacing w:after="0"/>
        <w:rPr>
          <w:del w:author="Malachi Jamison" w:date="2023-11-06T14:37:00Z" w:id="5549"/>
          <w:rFonts w:eastAsia="Calibri"/>
        </w:rPr>
      </w:pPr>
      <w:del w:author="Malachi Jamison" w:date="2023-11-06T14:37:00Z" w:id="5550">
        <w:r w:rsidRPr="0009091C" w:rsidDel="006C021A">
          <w:rPr>
            <w:rFonts w:eastAsia="Calibri"/>
          </w:rPr>
          <w:delText>The displayed profile information reverts to its previous state, reflecting the user's original information.</w:delText>
        </w:r>
      </w:del>
    </w:p>
    <w:p w:rsidR="502A1D90" w:rsidDel="006C021A" w:rsidRDefault="502A1D90" w14:paraId="2CFDF47F" w14:textId="63CD0B98">
      <w:pPr>
        <w:rPr>
          <w:del w:author="Malachi Jamison" w:date="2023-11-06T14:37:00Z" w:id="5551"/>
        </w:rPr>
      </w:pPr>
      <w:del w:author="Malachi Jamison" w:date="2023-11-06T14:37:00Z" w:id="5552">
        <w:r w:rsidRPr="0009091C" w:rsidDel="006C021A">
          <w:rPr>
            <w:rFonts w:eastAsia="Calibri"/>
            <w:sz w:val="18"/>
            <w:szCs w:val="18"/>
          </w:rPr>
          <w:delText xml:space="preserve"> </w:delText>
        </w:r>
      </w:del>
    </w:p>
    <w:p w:rsidR="502A1D90" w:rsidDel="006C021A" w:rsidRDefault="502A1D90" w14:paraId="6F79ED80" w14:textId="2199664F">
      <w:pPr>
        <w:rPr>
          <w:del w:author="Malachi Jamison" w:date="2023-11-06T14:37:00Z" w:id="5553"/>
        </w:rPr>
      </w:pPr>
      <w:del w:author="Malachi Jamison" w:date="2023-11-06T14:37:00Z" w:id="5554">
        <w:r w:rsidRPr="0009091C" w:rsidDel="006C021A">
          <w:rPr>
            <w:rFonts w:eastAsia="Calibri"/>
            <w:b/>
          </w:rPr>
          <w:delText>Test Environment:</w:delText>
        </w:r>
        <w:r w:rsidRPr="0009091C" w:rsidDel="006C021A">
          <w:rPr>
            <w:rFonts w:eastAsia="Calibri"/>
          </w:rPr>
          <w:delText xml:space="preserve"> </w:delText>
        </w:r>
      </w:del>
    </w:p>
    <w:p w:rsidRPr="0009091C" w:rsidR="502A1D90" w:rsidDel="006C021A" w:rsidP="00C67918" w:rsidRDefault="502A1D90" w14:paraId="33C1C55C" w14:textId="72BE5161">
      <w:pPr>
        <w:pStyle w:val="ListParagraph"/>
        <w:numPr>
          <w:ilvl w:val="0"/>
          <w:numId w:val="28"/>
        </w:numPr>
        <w:spacing w:after="0"/>
        <w:rPr>
          <w:del w:author="Malachi Jamison" w:date="2023-11-06T14:37:00Z" w:id="5555"/>
          <w:rFonts w:eastAsia="Calibri"/>
        </w:rPr>
      </w:pPr>
      <w:del w:author="Malachi Jamison" w:date="2023-11-06T14:37:00Z" w:id="5556">
        <w:r w:rsidRPr="006C4B45" w:rsidDel="006C021A">
          <w:rPr>
            <w:rFonts w:eastAsia="Calibri"/>
          </w:rPr>
          <w:delText xml:space="preserve">Device: &lt;fill out when test environment is created&gt; </w:delText>
        </w:r>
      </w:del>
    </w:p>
    <w:p w:rsidRPr="006C4B45" w:rsidR="502A1D90" w:rsidDel="006C021A" w:rsidP="00C67918" w:rsidRDefault="502A1D90" w14:paraId="42FDE922" w14:textId="465B840F">
      <w:pPr>
        <w:pStyle w:val="ListParagraph"/>
        <w:numPr>
          <w:ilvl w:val="0"/>
          <w:numId w:val="28"/>
        </w:numPr>
        <w:spacing w:after="0"/>
        <w:rPr>
          <w:del w:author="Malachi Jamison" w:date="2023-11-06T14:37:00Z" w:id="5557"/>
          <w:rFonts w:eastAsia="Calibri"/>
        </w:rPr>
      </w:pPr>
      <w:del w:author="Malachi Jamison" w:date="2023-11-06T14:37:00Z" w:id="5558">
        <w:r w:rsidRPr="006C4B45" w:rsidDel="006C021A">
          <w:rPr>
            <w:rFonts w:eastAsia="Calibri"/>
          </w:rPr>
          <w:delText xml:space="preserve">Application Version: &lt;fill out when we release a version of CogniOpen&gt; </w:delText>
        </w:r>
      </w:del>
    </w:p>
    <w:p w:rsidRPr="0009091C" w:rsidR="00AA11A7" w:rsidDel="006C021A" w:rsidP="00AA11A7" w:rsidRDefault="00AA11A7" w14:paraId="68CBD1AA" w14:textId="3FE611A2">
      <w:pPr>
        <w:spacing w:after="0"/>
        <w:rPr>
          <w:del w:author="Malachi Jamison" w:date="2023-11-06T14:37:00Z" w:id="5559"/>
          <w:rFonts w:eastAsia="Calibri"/>
        </w:rPr>
      </w:pPr>
    </w:p>
    <w:p w:rsidR="502A1D90" w:rsidDel="006C021A" w:rsidRDefault="502A1D90" w14:paraId="678E22DC" w14:textId="7B5579E1">
      <w:pPr>
        <w:rPr>
          <w:del w:author="Malachi Jamison" w:date="2023-11-06T14:37:00Z" w:id="5560"/>
        </w:rPr>
      </w:pPr>
      <w:del w:author="Malachi Jamison" w:date="2023-11-06T14:37:00Z" w:id="5561">
        <w:r w:rsidRPr="0009091C" w:rsidDel="006C021A">
          <w:rPr>
            <w:rFonts w:eastAsia="Calibri"/>
            <w:b/>
          </w:rPr>
          <w:delText>Pass/Fail Criteria:</w:delText>
        </w:r>
        <w:r w:rsidRPr="0009091C" w:rsidDel="006C021A">
          <w:rPr>
            <w:rFonts w:eastAsia="Calibri"/>
          </w:rPr>
          <w:delText xml:space="preserve"> </w:delText>
        </w:r>
      </w:del>
    </w:p>
    <w:p w:rsidRPr="0009091C" w:rsidR="502A1D90" w:rsidDel="006C021A" w:rsidP="00C67918" w:rsidRDefault="502A1D90" w14:paraId="30AA37F5" w14:textId="1ED62D21">
      <w:pPr>
        <w:pStyle w:val="ListParagraph"/>
        <w:numPr>
          <w:ilvl w:val="0"/>
          <w:numId w:val="27"/>
        </w:numPr>
        <w:spacing w:after="0"/>
        <w:rPr>
          <w:del w:author="Malachi Jamison" w:date="2023-11-06T14:37:00Z" w:id="5562"/>
          <w:rFonts w:eastAsia="Calibri"/>
        </w:rPr>
      </w:pPr>
      <w:del w:author="Malachi Jamison" w:date="2023-11-06T14:37:00Z" w:id="5563">
        <w:r w:rsidRPr="0009091C" w:rsidDel="006C021A">
          <w:rPr>
            <w:rFonts w:eastAsia="Calibri"/>
          </w:rPr>
          <w:delText>Pass: The displayed profile information reverts to its previous state, reflecting the user's original information.</w:delText>
        </w:r>
      </w:del>
    </w:p>
    <w:p w:rsidRPr="0009091C" w:rsidR="502A1D90" w:rsidDel="006C021A" w:rsidP="00C67918" w:rsidRDefault="502A1D90" w14:paraId="149988C9" w14:textId="79A3F32A">
      <w:pPr>
        <w:pStyle w:val="ListParagraph"/>
        <w:numPr>
          <w:ilvl w:val="0"/>
          <w:numId w:val="27"/>
        </w:numPr>
        <w:spacing w:after="0"/>
        <w:rPr>
          <w:del w:author="Malachi Jamison" w:date="2023-11-06T14:37:00Z" w:id="5564"/>
          <w:rFonts w:eastAsia="Calibri"/>
        </w:rPr>
      </w:pPr>
      <w:del w:author="Malachi Jamison" w:date="2023-11-06T14:37:00Z" w:id="5565">
        <w:r w:rsidRPr="0009091C" w:rsidDel="006C021A">
          <w:rPr>
            <w:rFonts w:eastAsia="Calibri"/>
          </w:rPr>
          <w:delText>Fail: If the displayed profile information does not revert as expected.</w:delText>
        </w:r>
      </w:del>
    </w:p>
    <w:p w:rsidR="502A1D90" w:rsidDel="006C021A" w:rsidRDefault="502A1D90" w14:paraId="183A1577" w14:textId="25278447">
      <w:pPr>
        <w:rPr>
          <w:del w:author="Malachi Jamison" w:date="2023-11-06T14:37:00Z" w:id="5566"/>
        </w:rPr>
      </w:pPr>
      <w:del w:author="Malachi Jamison" w:date="2023-11-06T14:37:00Z" w:id="5567">
        <w:r w:rsidRPr="0009091C" w:rsidDel="006C021A">
          <w:rPr>
            <w:rFonts w:eastAsia="Calibri"/>
            <w:sz w:val="18"/>
            <w:szCs w:val="18"/>
          </w:rPr>
          <w:delText xml:space="preserve"> </w:delText>
        </w:r>
      </w:del>
    </w:p>
    <w:p w:rsidR="502A1D90" w:rsidDel="006C021A" w:rsidRDefault="502A1D90" w14:paraId="60278971" w14:textId="3E65F0AE">
      <w:pPr>
        <w:rPr>
          <w:del w:author="Malachi Jamison" w:date="2023-11-06T14:37:00Z" w:id="5568"/>
        </w:rPr>
      </w:pPr>
      <w:del w:author="Malachi Jamison" w:date="2023-11-06T14:37:00Z" w:id="5569">
        <w:r w:rsidRPr="0009091C" w:rsidDel="006C021A">
          <w:rPr>
            <w:rFonts w:eastAsia="Calibri"/>
            <w:b/>
          </w:rPr>
          <w:delText xml:space="preserve">Assumptions: </w:delText>
        </w:r>
        <w:r w:rsidRPr="0009091C" w:rsidDel="006C021A">
          <w:rPr>
            <w:rFonts w:eastAsia="Calibri"/>
          </w:rPr>
          <w:delText xml:space="preserve"> </w:delText>
        </w:r>
      </w:del>
    </w:p>
    <w:p w:rsidRPr="0009091C" w:rsidR="502A1D90" w:rsidDel="006C021A" w:rsidP="00C67918" w:rsidRDefault="502A1D90" w14:paraId="50E4BB09" w14:textId="220F7F98">
      <w:pPr>
        <w:pStyle w:val="ListParagraph"/>
        <w:numPr>
          <w:ilvl w:val="0"/>
          <w:numId w:val="26"/>
        </w:numPr>
        <w:spacing w:after="0"/>
        <w:rPr>
          <w:del w:author="Malachi Jamison" w:date="2023-11-06T14:37:00Z" w:id="5570"/>
          <w:rFonts w:eastAsia="Calibri"/>
        </w:rPr>
      </w:pPr>
      <w:del w:author="Malachi Jamison" w:date="2023-11-06T14:37:00Z" w:id="5571">
        <w:r w:rsidRPr="0009091C" w:rsidDel="006C021A">
          <w:rPr>
            <w:rFonts w:eastAsia="Calibri"/>
          </w:rPr>
          <w:delText xml:space="preserve">The user is already </w:delText>
        </w:r>
        <w:r w:rsidRPr="0009091C" w:rsidDel="006C021A" w:rsidR="00AA11A7">
          <w:rPr>
            <w:rFonts w:eastAsia="Calibri"/>
          </w:rPr>
          <w:delText>registered with the application</w:delText>
        </w:r>
      </w:del>
    </w:p>
    <w:p w:rsidRPr="0009091C" w:rsidR="502A1D90" w:rsidDel="006C021A" w:rsidP="00C67918" w:rsidRDefault="502A1D90" w14:paraId="5AB47E1E" w14:textId="2C5C3898">
      <w:pPr>
        <w:pStyle w:val="ListParagraph"/>
        <w:numPr>
          <w:ilvl w:val="0"/>
          <w:numId w:val="26"/>
        </w:numPr>
        <w:spacing w:after="0"/>
        <w:rPr>
          <w:del w:author="Malachi Jamison" w:date="2023-11-06T14:37:00Z" w:id="5572"/>
          <w:rFonts w:eastAsia="Calibri"/>
        </w:rPr>
      </w:pPr>
      <w:del w:author="Malachi Jamison" w:date="2023-11-06T14:37:00Z" w:id="5573">
        <w:r w:rsidRPr="0009091C" w:rsidDel="006C021A">
          <w:rPr>
            <w:rFonts w:eastAsia="Calibri"/>
          </w:rPr>
          <w:delText>The user has previously entered profile information during registration</w:delText>
        </w:r>
      </w:del>
    </w:p>
    <w:p w:rsidRPr="0009091C" w:rsidR="502A1D90" w:rsidDel="006C021A" w:rsidP="00C67918" w:rsidRDefault="502A1D90" w14:paraId="7C91558C" w14:textId="712B1730">
      <w:pPr>
        <w:pStyle w:val="ListParagraph"/>
        <w:numPr>
          <w:ilvl w:val="0"/>
          <w:numId w:val="26"/>
        </w:numPr>
        <w:spacing w:after="0"/>
        <w:rPr>
          <w:del w:author="Malachi Jamison" w:date="2023-11-06T14:37:00Z" w:id="5574"/>
          <w:rFonts w:eastAsia="Calibri"/>
        </w:rPr>
      </w:pPr>
      <w:del w:author="Malachi Jamison" w:date="2023-11-06T14:37:00Z" w:id="5575">
        <w:r w:rsidRPr="0009091C" w:rsidDel="006C021A">
          <w:rPr>
            <w:rFonts w:eastAsia="Calibri"/>
          </w:rPr>
          <w:delText>The application is connected to the internet to retrieve user profile data</w:delText>
        </w:r>
      </w:del>
    </w:p>
    <w:p w:rsidRPr="0009091C" w:rsidR="502A1D90" w:rsidDel="006C021A" w:rsidP="00C67918" w:rsidRDefault="502A1D90" w14:paraId="577CE63A" w14:textId="45887634">
      <w:pPr>
        <w:pStyle w:val="ListParagraph"/>
        <w:numPr>
          <w:ilvl w:val="0"/>
          <w:numId w:val="26"/>
        </w:numPr>
        <w:spacing w:after="0"/>
        <w:rPr>
          <w:del w:author="Malachi Jamison" w:date="2023-11-06T14:37:00Z" w:id="5576"/>
          <w:rFonts w:eastAsia="Calibri"/>
        </w:rPr>
      </w:pPr>
      <w:del w:author="Malachi Jamison" w:date="2023-11-06T14:37:00Z" w:id="5577">
        <w:r w:rsidRPr="0009091C" w:rsidDel="006C021A">
          <w:rPr>
            <w:rFonts w:eastAsia="Calibri"/>
          </w:rPr>
          <w:delText>The application has access to a backend database to store and retrieve user profile data</w:delText>
        </w:r>
      </w:del>
    </w:p>
    <w:p w:rsidRPr="0009091C" w:rsidR="00AA11A7" w:rsidDel="006C021A" w:rsidP="00AA11A7" w:rsidRDefault="006C021A" w14:paraId="3D8CCB60" w14:textId="62DE7621">
      <w:pPr>
        <w:spacing w:after="0"/>
        <w:rPr>
          <w:del w:author="Malachi Jamison" w:date="2023-11-06T14:37:00Z" w:id="5578"/>
          <w:rFonts w:eastAsia="Calibri"/>
        </w:rPr>
      </w:pPr>
      <w:ins w:author="Zachary Cappella" w:date="2023-10-13T12:51:00Z" w:id="5579">
        <w:del w:author="Malachi Jamison" w:date="2023-11-06T14:37:00Z" w:id="5580">
          <w:r w:rsidDel="006C021A">
            <w:rPr>
              <w:rFonts w:eastAsia="Calibri"/>
              <w:noProof/>
            </w:rPr>
            <w:pict w14:anchorId="2CFF1670">
              <v:rect id="_x0000_i1070" style="width:468pt;height:.05pt;mso-width-percent:0;mso-height-percent:0;mso-width-percent:0;mso-height-percent:0" alt="" o:hr="t" o:hrstd="t" o:hralign="center" fillcolor="#a0a0a0" stroked="f"/>
            </w:pict>
          </w:r>
        </w:del>
      </w:ins>
    </w:p>
    <w:p w:rsidR="502A1D90" w:rsidDel="006C021A" w:rsidRDefault="502A1D90" w14:paraId="53608654" w14:textId="00DAEA29">
      <w:pPr>
        <w:rPr>
          <w:del w:author="Malachi Jamison" w:date="2023-11-06T14:37:00Z" w:id="5581"/>
        </w:rPr>
      </w:pPr>
      <w:del w:author="Malachi Jamison" w:date="2023-11-06T14:37:00Z" w:id="5582">
        <w:r w:rsidRPr="0009091C" w:rsidDel="006C021A">
          <w:rPr>
            <w:rFonts w:eastAsia="Calibri"/>
            <w:b/>
          </w:rPr>
          <w:delText>Attachments:</w:delText>
        </w:r>
      </w:del>
    </w:p>
    <w:p w:rsidRPr="0009091C" w:rsidR="30851AD9" w:rsidDel="006C021A" w:rsidP="30851AD9" w:rsidRDefault="30851AD9" w14:paraId="3876275B" w14:textId="6955D473">
      <w:pPr>
        <w:rPr>
          <w:del w:author="Malachi Jamison" w:date="2023-11-06T14:37:00Z" w:id="5583"/>
          <w:rFonts w:eastAsia="Calibri"/>
          <w:b/>
        </w:rPr>
      </w:pPr>
    </w:p>
    <w:p w:rsidRPr="0009091C" w:rsidR="502A1D90" w:rsidDel="006C021A" w:rsidP="003F0C57" w:rsidRDefault="502A1D90" w14:paraId="4A6C9BE7" w14:textId="6A1AA260">
      <w:pPr>
        <w:pStyle w:val="Heading4"/>
        <w:rPr>
          <w:del w:author="Malachi Jamison" w:date="2023-11-06T14:37:00Z" w:id="5584"/>
          <w:rFonts w:ascii="Times New Roman" w:hAnsi="Times New Roman" w:eastAsia="Calibri" w:cs="Times New Roman"/>
          <w:i w:val="0"/>
        </w:rPr>
      </w:pPr>
      <w:bookmarkStart w:name="_Toc148095189" w:id="5585"/>
      <w:bookmarkStart w:name="_Toc1093571799" w:id="5586"/>
      <w:del w:author="Malachi Jamison" w:date="2023-11-06T14:37:00Z" w:id="5587">
        <w:r w:rsidRPr="0009091C" w:rsidDel="006C021A">
          <w:rPr>
            <w:rFonts w:ascii="Times New Roman" w:hAnsi="Times New Roman" w:eastAsia="Calibri" w:cs="Times New Roman"/>
            <w:i w:val="0"/>
          </w:rPr>
          <w:delText>3.1.13.4 Edit Profile Information - Missing Data</w:delText>
        </w:r>
        <w:bookmarkEnd w:id="5585"/>
        <w:bookmarkEnd w:id="5586"/>
      </w:del>
    </w:p>
    <w:p w:rsidR="502A1D90" w:rsidDel="006C021A" w:rsidRDefault="502A1D90" w14:paraId="025919B6" w14:textId="140C2FC7">
      <w:pPr>
        <w:rPr>
          <w:del w:author="Malachi Jamison" w:date="2023-11-06T14:37:00Z" w:id="5588"/>
        </w:rPr>
      </w:pPr>
      <w:del w:author="Malachi Jamison" w:date="2023-11-06T14:37:00Z" w:id="5589">
        <w:r w:rsidRPr="0009091C" w:rsidDel="006C021A">
          <w:rPr>
            <w:rFonts w:eastAsia="Calibri"/>
            <w:b/>
            <w:sz w:val="24"/>
            <w:szCs w:val="24"/>
          </w:rPr>
          <w:delText xml:space="preserve">Test Case Link: </w:delText>
        </w:r>
        <w:r w:rsidRPr="0009091C" w:rsidDel="006C021A">
          <w:rPr>
            <w:rFonts w:eastAsia="Calibri"/>
          </w:rPr>
          <w:delText xml:space="preserve">&lt;will update when test ADO ticket is created&gt; </w:delText>
        </w:r>
      </w:del>
    </w:p>
    <w:p w:rsidR="502A1D90" w:rsidDel="006C021A" w:rsidRDefault="502A1D90" w14:paraId="2E51E612" w14:textId="6AD70A65">
      <w:pPr>
        <w:rPr>
          <w:del w:author="Malachi Jamison" w:date="2023-11-06T14:37:00Z" w:id="5590"/>
        </w:rPr>
      </w:pPr>
      <w:del w:author="Malachi Jamison" w:date="2023-11-06T14:37:00Z" w:id="5591">
        <w:r w:rsidRPr="004A1A5C" w:rsidDel="006C021A">
          <w:rPr>
            <w:rFonts w:eastAsia="Calibri"/>
            <w:b/>
            <w:rPrChange w:author="Zachary Cappella" w:date="2023-11-05T15:34:00Z" w:id="5592">
              <w:rPr>
                <w:rFonts w:ascii="Calibri" w:hAnsi="Calibri" w:eastAsia="Calibri" w:cs="Calibri"/>
                <w:b/>
                <w:bCs/>
                <w:sz w:val="24"/>
                <w:szCs w:val="24"/>
              </w:rPr>
            </w:rPrChange>
          </w:rPr>
          <w:delText>Test Case Name:</w:delText>
        </w:r>
        <w:r w:rsidRPr="004A1A5C" w:rsidDel="006C021A">
          <w:rPr>
            <w:rFonts w:eastAsia="Calibri"/>
            <w:rPrChange w:author="Zachary Cappella" w:date="2023-11-05T15:34:00Z" w:id="5593">
              <w:rPr>
                <w:rFonts w:ascii="Calibri" w:hAnsi="Calibri" w:eastAsia="Calibri" w:cs="Calibri"/>
                <w:sz w:val="24"/>
                <w:szCs w:val="24"/>
              </w:rPr>
            </w:rPrChange>
          </w:rPr>
          <w:delText xml:space="preserve"> Edit Profile Information - Missing Data</w:delText>
        </w:r>
      </w:del>
    </w:p>
    <w:p w:rsidR="502A1D90" w:rsidDel="006C021A" w:rsidRDefault="502A1D90" w14:paraId="7DA26150" w14:textId="38E76BB2">
      <w:pPr>
        <w:rPr>
          <w:del w:author="Malachi Jamison" w:date="2023-11-06T14:37:00Z" w:id="5594"/>
        </w:rPr>
      </w:pPr>
      <w:del w:author="Malachi Jamison" w:date="2023-11-06T14:37:00Z" w:id="5595">
        <w:r w:rsidRPr="004A1A5C" w:rsidDel="006C021A">
          <w:rPr>
            <w:rFonts w:eastAsia="Calibri"/>
            <w:b/>
            <w:rPrChange w:author="Zachary Cappella" w:date="2023-11-05T15:34:00Z" w:id="5596">
              <w:rPr>
                <w:rFonts w:ascii="Calibri" w:hAnsi="Calibri" w:eastAsia="Calibri" w:cs="Calibri"/>
                <w:b/>
                <w:bCs/>
                <w:sz w:val="24"/>
                <w:szCs w:val="24"/>
              </w:rPr>
            </w:rPrChange>
          </w:rPr>
          <w:delText xml:space="preserve">Description: </w:delText>
        </w:r>
        <w:r w:rsidRPr="004A1A5C" w:rsidDel="006C021A">
          <w:rPr>
            <w:rFonts w:eastAsia="Calibri"/>
            <w:rPrChange w:author="Zachary Cappella" w:date="2023-11-05T15:34:00Z" w:id="5597">
              <w:rPr>
                <w:rFonts w:ascii="Calibri" w:hAnsi="Calibri" w:eastAsia="Calibri" w:cs="Calibri"/>
                <w:sz w:val="24"/>
                <w:szCs w:val="24"/>
              </w:rPr>
            </w:rPrChange>
          </w:rPr>
          <w:delText>A user is prompted to fill in all required fields when attempting to save changes with missing data.</w:delText>
        </w:r>
      </w:del>
    </w:p>
    <w:p w:rsidR="502A1D90" w:rsidDel="006C021A" w:rsidP="30851AD9" w:rsidRDefault="502A1D90" w14:paraId="4D7ED6D6" w14:textId="32E3D99B">
      <w:pPr>
        <w:spacing w:line="257" w:lineRule="auto"/>
        <w:rPr>
          <w:del w:author="Malachi Jamison" w:date="2023-11-06T14:37:00Z" w:id="5598"/>
        </w:rPr>
      </w:pPr>
      <w:del w:author="Malachi Jamison" w:date="2023-11-06T14:37:00Z" w:id="5599">
        <w:r w:rsidRPr="004A1A5C" w:rsidDel="006C021A">
          <w:rPr>
            <w:rFonts w:eastAsia="Calibri"/>
            <w:b/>
          </w:rPr>
          <w:delText xml:space="preserve">Requirements: </w:delText>
        </w:r>
      </w:del>
    </w:p>
    <w:p w:rsidRPr="004A1A5C" w:rsidR="502A1D90" w:rsidDel="006C021A" w:rsidP="00C67918" w:rsidRDefault="502A1D90" w14:paraId="75CD460F" w14:textId="4C1B9E1C">
      <w:pPr>
        <w:pStyle w:val="ListParagraph"/>
        <w:numPr>
          <w:ilvl w:val="0"/>
          <w:numId w:val="25"/>
        </w:numPr>
        <w:spacing w:after="0"/>
        <w:rPr>
          <w:del w:author="Malachi Jamison" w:date="2023-11-06T14:37:00Z" w:id="5600"/>
          <w:rFonts w:eastAsia="Calibri"/>
          <w:rPrChange w:author="Zachary Cappella" w:date="2023-11-05T15:34:00Z" w:id="5601">
            <w:rPr>
              <w:del w:author="Malachi Jamison" w:date="2023-11-06T14:37:00Z" w:id="5602"/>
              <w:rFonts w:ascii="Calibri" w:hAnsi="Calibri" w:eastAsia="Calibri" w:cs="Calibri"/>
              <w:sz w:val="24"/>
              <w:szCs w:val="24"/>
            </w:rPr>
          </w:rPrChange>
        </w:rPr>
      </w:pPr>
      <w:del w:author="Malachi Jamison" w:date="2023-11-06T14:37:00Z" w:id="5603">
        <w:r w:rsidRPr="004A1A5C" w:rsidDel="006C021A">
          <w:rPr>
            <w:rFonts w:eastAsia="Calibri"/>
            <w:rPrChange w:author="Zachary Cappella" w:date="2023-11-05T15:34:00Z" w:id="5604">
              <w:rPr>
                <w:rFonts w:ascii="Calibri" w:hAnsi="Calibri" w:eastAsia="Calibri" w:cs="Calibri"/>
                <w:sz w:val="24"/>
                <w:szCs w:val="24"/>
              </w:rPr>
            </w:rPrChange>
          </w:rPr>
          <w:delText>The profile screen displays the user's current information, including first name, last name, email address, and password</w:delText>
        </w:r>
      </w:del>
    </w:p>
    <w:p w:rsidRPr="004A1A5C" w:rsidR="502A1D90" w:rsidDel="006C021A" w:rsidP="00C67918" w:rsidRDefault="502A1D90" w14:paraId="1EC114BA" w14:textId="00B1BF60">
      <w:pPr>
        <w:pStyle w:val="ListParagraph"/>
        <w:numPr>
          <w:ilvl w:val="0"/>
          <w:numId w:val="25"/>
        </w:numPr>
        <w:spacing w:after="0"/>
        <w:rPr>
          <w:del w:author="Malachi Jamison" w:date="2023-11-06T14:37:00Z" w:id="5605"/>
          <w:rFonts w:eastAsia="Calibri"/>
          <w:rPrChange w:author="Zachary Cappella" w:date="2023-11-05T15:34:00Z" w:id="5606">
            <w:rPr>
              <w:del w:author="Malachi Jamison" w:date="2023-11-06T14:37:00Z" w:id="5607"/>
              <w:rFonts w:ascii="Calibri" w:hAnsi="Calibri" w:eastAsia="Calibri" w:cs="Calibri"/>
              <w:sz w:val="24"/>
              <w:szCs w:val="24"/>
            </w:rPr>
          </w:rPrChange>
        </w:rPr>
      </w:pPr>
      <w:del w:author="Malachi Jamison" w:date="2023-11-06T14:37:00Z" w:id="5608">
        <w:r w:rsidRPr="004A1A5C" w:rsidDel="006C021A">
          <w:rPr>
            <w:rFonts w:eastAsia="Calibri"/>
            <w:rPrChange w:author="Zachary Cappella" w:date="2023-11-05T15:34:00Z" w:id="5609">
              <w:rPr>
                <w:rFonts w:ascii="Calibri" w:hAnsi="Calibri" w:eastAsia="Calibri" w:cs="Calibri"/>
                <w:sz w:val="24"/>
                <w:szCs w:val="24"/>
              </w:rPr>
            </w:rPrChange>
          </w:rPr>
          <w:delText>The user shall be able to edit any of the displayed fields</w:delText>
        </w:r>
      </w:del>
    </w:p>
    <w:p w:rsidRPr="004A1A5C" w:rsidR="502A1D90" w:rsidDel="006C021A" w:rsidP="00C67918" w:rsidRDefault="502A1D90" w14:paraId="38492BFA" w14:textId="40F515CA">
      <w:pPr>
        <w:pStyle w:val="ListParagraph"/>
        <w:numPr>
          <w:ilvl w:val="0"/>
          <w:numId w:val="25"/>
        </w:numPr>
        <w:spacing w:after="0"/>
        <w:rPr>
          <w:del w:author="Malachi Jamison" w:date="2023-11-06T14:37:00Z" w:id="5610"/>
          <w:rFonts w:eastAsia="Calibri"/>
          <w:rPrChange w:author="Zachary Cappella" w:date="2023-11-05T15:34:00Z" w:id="5611">
            <w:rPr>
              <w:del w:author="Malachi Jamison" w:date="2023-11-06T14:37:00Z" w:id="5612"/>
              <w:rFonts w:ascii="Calibri" w:hAnsi="Calibri" w:eastAsia="Calibri" w:cs="Calibri"/>
              <w:sz w:val="24"/>
              <w:szCs w:val="24"/>
            </w:rPr>
          </w:rPrChange>
        </w:rPr>
      </w:pPr>
      <w:del w:author="Malachi Jamison" w:date="2023-11-06T14:37:00Z" w:id="5613">
        <w:r w:rsidRPr="004A1A5C" w:rsidDel="006C021A">
          <w:rPr>
            <w:rFonts w:eastAsia="Calibri"/>
            <w:rPrChange w:author="Zachary Cappella" w:date="2023-11-05T15:34:00Z" w:id="5614">
              <w:rPr>
                <w:rFonts w:ascii="Calibri" w:hAnsi="Calibri" w:eastAsia="Calibri" w:cs="Calibri"/>
                <w:sz w:val="24"/>
                <w:szCs w:val="24"/>
              </w:rPr>
            </w:rPrChange>
          </w:rPr>
          <w:delText>Proper validation is in place to ensure the entered information meets the required criteria (e.g., valid email format, password strength)</w:delText>
        </w:r>
      </w:del>
    </w:p>
    <w:p w:rsidR="502A1D90" w:rsidDel="006C021A" w:rsidRDefault="502A1D90" w14:paraId="11F84666" w14:textId="2E8F3631">
      <w:pPr>
        <w:rPr>
          <w:del w:author="Malachi Jamison" w:date="2023-11-06T14:37:00Z" w:id="5615"/>
        </w:rPr>
      </w:pPr>
      <w:del w:author="Malachi Jamison" w:date="2023-11-06T14:37:00Z" w:id="5616">
        <w:r w:rsidRPr="004A1A5C" w:rsidDel="006C021A">
          <w:rPr>
            <w:rFonts w:eastAsia="Calibri"/>
            <w:b/>
          </w:rPr>
          <w:delText>Prerequisites:</w:delText>
        </w:r>
        <w:r w:rsidRPr="004A1A5C" w:rsidDel="006C021A">
          <w:rPr>
            <w:rFonts w:eastAsia="Calibri"/>
          </w:rPr>
          <w:delText xml:space="preserve"> </w:delText>
        </w:r>
      </w:del>
    </w:p>
    <w:p w:rsidRPr="004A1A5C" w:rsidR="502A1D90" w:rsidDel="006C021A" w:rsidP="00C67918" w:rsidRDefault="502A1D90" w14:paraId="42083748" w14:textId="66396EA2">
      <w:pPr>
        <w:pStyle w:val="ListParagraph"/>
        <w:numPr>
          <w:ilvl w:val="0"/>
          <w:numId w:val="24"/>
        </w:numPr>
        <w:spacing w:after="0"/>
        <w:rPr>
          <w:del w:author="Malachi Jamison" w:date="2023-11-06T14:37:00Z" w:id="5617"/>
          <w:rFonts w:eastAsia="Calibri"/>
          <w:rPrChange w:author="Zachary Cappella" w:date="2023-11-05T15:34:00Z" w:id="5618">
            <w:rPr>
              <w:del w:author="Malachi Jamison" w:date="2023-11-06T14:37:00Z" w:id="5619"/>
              <w:rFonts w:ascii="Calibri" w:hAnsi="Calibri" w:eastAsia="Calibri" w:cs="Calibri"/>
              <w:sz w:val="24"/>
              <w:szCs w:val="24"/>
            </w:rPr>
          </w:rPrChange>
        </w:rPr>
      </w:pPr>
      <w:del w:author="Malachi Jamison" w:date="2023-11-06T14:37:00Z" w:id="5620">
        <w:r w:rsidRPr="004A1A5C" w:rsidDel="006C021A">
          <w:rPr>
            <w:rFonts w:eastAsia="Calibri"/>
            <w:rPrChange w:author="Zachary Cappella" w:date="2023-11-05T15:34:00Z" w:id="5621">
              <w:rPr>
                <w:rFonts w:ascii="Calibri" w:hAnsi="Calibri" w:eastAsia="Calibri" w:cs="Calibri"/>
                <w:sz w:val="24"/>
                <w:szCs w:val="24"/>
              </w:rPr>
            </w:rPrChange>
          </w:rPr>
          <w:delText xml:space="preserve">The user is </w:delText>
        </w:r>
        <w:r w:rsidRPr="004A1A5C" w:rsidDel="006C021A" w:rsidR="00AA11A7">
          <w:rPr>
            <w:rFonts w:eastAsia="Calibri"/>
            <w:rPrChange w:author="Zachary Cappella" w:date="2023-11-05T15:34:00Z" w:id="5622">
              <w:rPr>
                <w:rFonts w:ascii="Calibri" w:hAnsi="Calibri" w:eastAsia="Calibri" w:cs="Calibri"/>
                <w:sz w:val="24"/>
                <w:szCs w:val="24"/>
              </w:rPr>
            </w:rPrChange>
          </w:rPr>
          <w:delText>registered with the application</w:delText>
        </w:r>
      </w:del>
    </w:p>
    <w:p w:rsidRPr="004A1A5C" w:rsidR="502A1D90" w:rsidDel="006C021A" w:rsidP="00C67918" w:rsidRDefault="502A1D90" w14:paraId="6AB441E8" w14:textId="38C212AB">
      <w:pPr>
        <w:pStyle w:val="ListParagraph"/>
        <w:numPr>
          <w:ilvl w:val="0"/>
          <w:numId w:val="24"/>
        </w:numPr>
        <w:spacing w:after="0"/>
        <w:rPr>
          <w:del w:author="Malachi Jamison" w:date="2023-11-06T14:37:00Z" w:id="5623"/>
          <w:rFonts w:eastAsia="Calibri"/>
          <w:rPrChange w:author="Zachary Cappella" w:date="2023-11-05T15:34:00Z" w:id="5624">
            <w:rPr>
              <w:del w:author="Malachi Jamison" w:date="2023-11-06T14:37:00Z" w:id="5625"/>
              <w:rFonts w:ascii="Calibri" w:hAnsi="Calibri" w:eastAsia="Calibri" w:cs="Calibri"/>
              <w:sz w:val="24"/>
              <w:szCs w:val="24"/>
            </w:rPr>
          </w:rPrChange>
        </w:rPr>
      </w:pPr>
      <w:del w:author="Malachi Jamison" w:date="2023-11-06T14:37:00Z" w:id="5626">
        <w:r w:rsidRPr="004A1A5C" w:rsidDel="006C021A">
          <w:rPr>
            <w:rFonts w:eastAsia="Calibri"/>
            <w:rPrChange w:author="Zachary Cappella" w:date="2023-11-05T15:34:00Z" w:id="5627">
              <w:rPr>
                <w:rFonts w:ascii="Calibri" w:hAnsi="Calibri" w:eastAsia="Calibri" w:cs="Calibri"/>
                <w:sz w:val="24"/>
                <w:szCs w:val="24"/>
              </w:rPr>
            </w:rPrChange>
          </w:rPr>
          <w:delText>The profile screen is accessible from the home screen</w:delText>
        </w:r>
      </w:del>
    </w:p>
    <w:p w:rsidRPr="004A1A5C" w:rsidR="00AA11A7" w:rsidDel="006C021A" w:rsidP="00AA11A7" w:rsidRDefault="00AA11A7" w14:paraId="4B3265BD" w14:textId="0852F700">
      <w:pPr>
        <w:spacing w:after="0"/>
        <w:rPr>
          <w:del w:author="Malachi Jamison" w:date="2023-11-06T14:37:00Z" w:id="5628"/>
          <w:rFonts w:eastAsia="Calibri"/>
          <w:rPrChange w:author="Zachary Cappella" w:date="2023-11-05T15:34:00Z" w:id="5629">
            <w:rPr>
              <w:del w:author="Malachi Jamison" w:date="2023-11-06T14:37:00Z" w:id="5630"/>
              <w:rFonts w:ascii="Calibri" w:hAnsi="Calibri" w:eastAsia="Calibri" w:cs="Calibri"/>
              <w:sz w:val="24"/>
              <w:szCs w:val="24"/>
            </w:rPr>
          </w:rPrChange>
        </w:rPr>
      </w:pPr>
    </w:p>
    <w:p w:rsidR="502A1D90" w:rsidDel="006C021A" w:rsidRDefault="502A1D90" w14:paraId="00537572" w14:textId="6C144C53">
      <w:pPr>
        <w:rPr>
          <w:del w:author="Malachi Jamison" w:date="2023-11-06T14:37:00Z" w:id="5631"/>
        </w:rPr>
      </w:pPr>
      <w:del w:author="Malachi Jamison" w:date="2023-11-06T14:37:00Z" w:id="5632">
        <w:r w:rsidRPr="004A1A5C" w:rsidDel="006C021A">
          <w:rPr>
            <w:rFonts w:eastAsia="Calibri"/>
            <w:b/>
          </w:rPr>
          <w:delText>Test Data:</w:delText>
        </w:r>
        <w:r w:rsidRPr="004A1A5C" w:rsidDel="006C021A">
          <w:rPr>
            <w:rFonts w:eastAsia="Calibri"/>
          </w:rPr>
          <w:delText xml:space="preserve"> </w:delText>
        </w:r>
      </w:del>
    </w:p>
    <w:p w:rsidRPr="004A1A5C" w:rsidR="502A1D90" w:rsidDel="006C021A" w:rsidP="00C67918" w:rsidRDefault="502A1D90" w14:paraId="1FC6BE19" w14:textId="43381115">
      <w:pPr>
        <w:pStyle w:val="ListParagraph"/>
        <w:numPr>
          <w:ilvl w:val="0"/>
          <w:numId w:val="23"/>
        </w:numPr>
        <w:spacing w:after="0"/>
        <w:rPr>
          <w:del w:author="Malachi Jamison" w:date="2023-11-06T14:37:00Z" w:id="5633"/>
          <w:rFonts w:eastAsia="Calibri"/>
          <w:rPrChange w:author="Zachary Cappella" w:date="2023-11-05T15:34:00Z" w:id="5634">
            <w:rPr>
              <w:del w:author="Malachi Jamison" w:date="2023-11-06T14:37:00Z" w:id="5635"/>
              <w:rFonts w:ascii="Calibri" w:hAnsi="Calibri" w:eastAsia="Calibri" w:cs="Calibri"/>
              <w:sz w:val="24"/>
              <w:szCs w:val="24"/>
            </w:rPr>
          </w:rPrChange>
        </w:rPr>
      </w:pPr>
      <w:del w:author="Malachi Jamison" w:date="2023-11-06T14:37:00Z" w:id="5636">
        <w:r w:rsidRPr="004A1A5C" w:rsidDel="006C021A">
          <w:rPr>
            <w:rFonts w:eastAsia="Calibri"/>
            <w:rPrChange w:author="Zachary Cappella" w:date="2023-11-05T15:34:00Z" w:id="5637">
              <w:rPr>
                <w:rFonts w:ascii="Calibri" w:hAnsi="Calibri" w:eastAsia="Calibri" w:cs="Calibri"/>
                <w:sz w:val="24"/>
                <w:szCs w:val="24"/>
              </w:rPr>
            </w:rPrChange>
          </w:rPr>
          <w:delText>First Name: Empty</w:delText>
        </w:r>
      </w:del>
    </w:p>
    <w:p w:rsidRPr="004A1A5C" w:rsidR="502A1D90" w:rsidDel="006C021A" w:rsidP="00C67918" w:rsidRDefault="502A1D90" w14:paraId="53DB167F" w14:textId="2AED62AC">
      <w:pPr>
        <w:pStyle w:val="ListParagraph"/>
        <w:numPr>
          <w:ilvl w:val="0"/>
          <w:numId w:val="23"/>
        </w:numPr>
        <w:spacing w:after="0"/>
        <w:rPr>
          <w:del w:author="Malachi Jamison" w:date="2023-11-06T14:37:00Z" w:id="5638"/>
          <w:rFonts w:eastAsia="Calibri"/>
          <w:rPrChange w:author="Zachary Cappella" w:date="2023-11-05T15:34:00Z" w:id="5639">
            <w:rPr>
              <w:del w:author="Malachi Jamison" w:date="2023-11-06T14:37:00Z" w:id="5640"/>
              <w:rFonts w:ascii="Calibri" w:hAnsi="Calibri" w:eastAsia="Calibri" w:cs="Calibri"/>
              <w:sz w:val="24"/>
              <w:szCs w:val="24"/>
            </w:rPr>
          </w:rPrChange>
        </w:rPr>
      </w:pPr>
      <w:del w:author="Malachi Jamison" w:date="2023-11-06T14:37:00Z" w:id="5641">
        <w:r w:rsidRPr="004A1A5C" w:rsidDel="006C021A">
          <w:rPr>
            <w:rFonts w:eastAsia="Calibri"/>
            <w:rPrChange w:author="Zachary Cappella" w:date="2023-11-05T15:34:00Z" w:id="5642">
              <w:rPr>
                <w:rFonts w:ascii="Calibri" w:hAnsi="Calibri" w:eastAsia="Calibri" w:cs="Calibri"/>
                <w:sz w:val="24"/>
                <w:szCs w:val="24"/>
              </w:rPr>
            </w:rPrChange>
          </w:rPr>
          <w:delText>Last Name: Doe</w:delText>
        </w:r>
      </w:del>
    </w:p>
    <w:p w:rsidRPr="004A1A5C" w:rsidR="502A1D90" w:rsidDel="006C021A" w:rsidP="00C67918" w:rsidRDefault="502A1D90" w14:paraId="3E985861" w14:textId="00174A80">
      <w:pPr>
        <w:pStyle w:val="ListParagraph"/>
        <w:numPr>
          <w:ilvl w:val="0"/>
          <w:numId w:val="23"/>
        </w:numPr>
        <w:spacing w:after="0"/>
        <w:rPr>
          <w:del w:author="Malachi Jamison" w:date="2023-11-06T14:37:00Z" w:id="5643"/>
          <w:rFonts w:eastAsia="Calibri"/>
          <w:rPrChange w:author="Zachary Cappella" w:date="2023-11-05T15:34:00Z" w:id="5644">
            <w:rPr>
              <w:del w:author="Malachi Jamison" w:date="2023-11-06T14:37:00Z" w:id="5645"/>
              <w:rFonts w:ascii="Calibri" w:hAnsi="Calibri" w:eastAsia="Calibri" w:cs="Calibri"/>
              <w:sz w:val="24"/>
              <w:szCs w:val="24"/>
            </w:rPr>
          </w:rPrChange>
        </w:rPr>
      </w:pPr>
      <w:del w:author="Malachi Jamison" w:date="2023-11-06T14:37:00Z" w:id="5646">
        <w:r w:rsidRPr="004A1A5C" w:rsidDel="006C021A">
          <w:rPr>
            <w:rFonts w:eastAsia="Calibri"/>
            <w:rPrChange w:author="Zachary Cappella" w:date="2023-11-05T15:34:00Z" w:id="5647">
              <w:rPr>
                <w:rFonts w:ascii="Calibri" w:hAnsi="Calibri" w:eastAsia="Calibri" w:cs="Calibri"/>
                <w:sz w:val="24"/>
                <w:szCs w:val="24"/>
              </w:rPr>
            </w:rPrChange>
          </w:rPr>
          <w:delText xml:space="preserve">Email Address: </w:delText>
        </w:r>
        <w:r w:rsidDel="006C021A" w:rsidR="00F974A4">
          <w:fldChar w:fldCharType="begin"/>
        </w:r>
        <w:r w:rsidDel="006C021A" w:rsidR="00F974A4">
          <w:delInstrText>HYPERLINK "mailto:testuser@sample.com" \h</w:delInstrText>
        </w:r>
        <w:r w:rsidDel="006C021A" w:rsidR="00F974A4">
          <w:fldChar w:fldCharType="separate"/>
        </w:r>
        <w:r w:rsidRPr="004A1A5C" w:rsidDel="006C021A">
          <w:rPr>
            <w:rStyle w:val="Hyperlink"/>
            <w:rFonts w:eastAsia="Calibri"/>
            <w:rPrChange w:author="Zachary Cappella" w:date="2023-11-05T15:34:00Z" w:id="5648">
              <w:rPr>
                <w:rStyle w:val="Hyperlink"/>
                <w:rFonts w:ascii="Calibri" w:hAnsi="Calibri" w:eastAsia="Calibri" w:cs="Calibri"/>
                <w:sz w:val="24"/>
                <w:szCs w:val="24"/>
              </w:rPr>
            </w:rPrChange>
          </w:rPr>
          <w:delText>testuser@sample.com</w:delText>
        </w:r>
        <w:r w:rsidRPr="004A1A5C" w:rsidDel="006C021A" w:rsidR="00F974A4">
          <w:rPr>
            <w:rStyle w:val="Hyperlink"/>
            <w:rFonts w:eastAsia="Calibri"/>
            <w:rPrChange w:author="Zachary Cappella" w:date="2023-11-05T15:34:00Z" w:id="5649">
              <w:rPr>
                <w:rStyle w:val="Hyperlink"/>
                <w:rFonts w:ascii="Calibri" w:hAnsi="Calibri" w:eastAsia="Calibri" w:cs="Calibri"/>
                <w:sz w:val="24"/>
                <w:szCs w:val="24"/>
              </w:rPr>
            </w:rPrChange>
          </w:rPr>
          <w:fldChar w:fldCharType="end"/>
        </w:r>
      </w:del>
    </w:p>
    <w:p w:rsidRPr="004A1A5C" w:rsidR="502A1D90" w:rsidDel="006C021A" w:rsidP="00C67918" w:rsidRDefault="502A1D90" w14:paraId="135B1FDC" w14:textId="2C34B2B1">
      <w:pPr>
        <w:pStyle w:val="ListParagraph"/>
        <w:numPr>
          <w:ilvl w:val="0"/>
          <w:numId w:val="23"/>
        </w:numPr>
        <w:spacing w:after="0"/>
        <w:rPr>
          <w:del w:author="Malachi Jamison" w:date="2023-11-06T14:37:00Z" w:id="5650"/>
          <w:rFonts w:eastAsia="Calibri"/>
          <w:rPrChange w:author="Zachary Cappella" w:date="2023-11-05T15:34:00Z" w:id="5651">
            <w:rPr>
              <w:del w:author="Malachi Jamison" w:date="2023-11-06T14:37:00Z" w:id="5652"/>
              <w:rFonts w:ascii="Calibri" w:hAnsi="Calibri" w:eastAsia="Calibri" w:cs="Calibri"/>
              <w:sz w:val="24"/>
              <w:szCs w:val="24"/>
            </w:rPr>
          </w:rPrChange>
        </w:rPr>
      </w:pPr>
      <w:del w:author="Malachi Jamison" w:date="2023-11-06T14:37:00Z" w:id="5653">
        <w:r w:rsidRPr="004A1A5C" w:rsidDel="006C021A">
          <w:rPr>
            <w:rFonts w:eastAsia="Calibri"/>
            <w:rPrChange w:author="Zachary Cappella" w:date="2023-11-05T15:34:00Z" w:id="5654">
              <w:rPr>
                <w:rFonts w:ascii="Calibri" w:hAnsi="Calibri" w:eastAsia="Calibri" w:cs="Calibri"/>
                <w:sz w:val="24"/>
                <w:szCs w:val="24"/>
              </w:rPr>
            </w:rPrChange>
          </w:rPr>
          <w:delText>Current Password: oldPassword123!</w:delText>
        </w:r>
      </w:del>
    </w:p>
    <w:p w:rsidRPr="004A1A5C" w:rsidR="502A1D90" w:rsidDel="006C021A" w:rsidP="00C67918" w:rsidRDefault="502A1D90" w14:paraId="2D1A6F10" w14:textId="39BE43F8">
      <w:pPr>
        <w:pStyle w:val="ListParagraph"/>
        <w:numPr>
          <w:ilvl w:val="0"/>
          <w:numId w:val="23"/>
        </w:numPr>
        <w:spacing w:after="0"/>
        <w:rPr>
          <w:del w:author="Malachi Jamison" w:date="2023-11-06T14:37:00Z" w:id="5655"/>
          <w:rFonts w:eastAsia="Calibri"/>
          <w:rPrChange w:author="Zachary Cappella" w:date="2023-11-05T15:34:00Z" w:id="5656">
            <w:rPr>
              <w:del w:author="Malachi Jamison" w:date="2023-11-06T14:37:00Z" w:id="5657"/>
              <w:rFonts w:ascii="Calibri" w:hAnsi="Calibri" w:eastAsia="Calibri" w:cs="Calibri"/>
              <w:sz w:val="24"/>
              <w:szCs w:val="24"/>
            </w:rPr>
          </w:rPrChange>
        </w:rPr>
      </w:pPr>
      <w:del w:author="Malachi Jamison" w:date="2023-11-06T14:37:00Z" w:id="5658">
        <w:r w:rsidRPr="004A1A5C" w:rsidDel="006C021A">
          <w:rPr>
            <w:rFonts w:eastAsia="Calibri"/>
            <w:rPrChange w:author="Zachary Cappella" w:date="2023-11-05T15:34:00Z" w:id="5659">
              <w:rPr>
                <w:rFonts w:ascii="Calibri" w:hAnsi="Calibri" w:eastAsia="Calibri" w:cs="Calibri"/>
                <w:sz w:val="24"/>
                <w:szCs w:val="24"/>
              </w:rPr>
            </w:rPrChange>
          </w:rPr>
          <w:delText>New Password: newPassword987@</w:delText>
        </w:r>
      </w:del>
    </w:p>
    <w:p w:rsidRPr="004A1A5C" w:rsidR="502A1D90" w:rsidDel="006C021A" w:rsidP="00C67918" w:rsidRDefault="502A1D90" w14:paraId="67C9BFC1" w14:textId="333459AC">
      <w:pPr>
        <w:pStyle w:val="ListParagraph"/>
        <w:numPr>
          <w:ilvl w:val="0"/>
          <w:numId w:val="23"/>
        </w:numPr>
        <w:spacing w:after="0"/>
        <w:rPr>
          <w:del w:author="Malachi Jamison" w:date="2023-11-06T14:37:00Z" w:id="5660"/>
          <w:rFonts w:eastAsia="Calibri"/>
          <w:rPrChange w:author="Zachary Cappella" w:date="2023-11-05T15:34:00Z" w:id="5661">
            <w:rPr>
              <w:del w:author="Malachi Jamison" w:date="2023-11-06T14:37:00Z" w:id="5662"/>
              <w:rFonts w:ascii="Calibri" w:hAnsi="Calibri" w:eastAsia="Calibri" w:cs="Calibri"/>
              <w:sz w:val="24"/>
              <w:szCs w:val="24"/>
            </w:rPr>
          </w:rPrChange>
        </w:rPr>
      </w:pPr>
      <w:del w:author="Malachi Jamison" w:date="2023-11-06T14:37:00Z" w:id="5663">
        <w:r w:rsidRPr="004A1A5C" w:rsidDel="006C021A">
          <w:rPr>
            <w:rFonts w:eastAsia="Calibri"/>
            <w:rPrChange w:author="Zachary Cappella" w:date="2023-11-05T15:34:00Z" w:id="5664">
              <w:rPr>
                <w:rFonts w:ascii="Calibri" w:hAnsi="Calibri" w:eastAsia="Calibri" w:cs="Calibri"/>
                <w:sz w:val="24"/>
                <w:szCs w:val="24"/>
              </w:rPr>
            </w:rPrChange>
          </w:rPr>
          <w:delText>Confirm Password: newPassword987@</w:delText>
        </w:r>
      </w:del>
    </w:p>
    <w:p w:rsidR="502A1D90" w:rsidDel="006C021A" w:rsidRDefault="502A1D90" w14:paraId="4A58CA44" w14:textId="70943228">
      <w:pPr>
        <w:rPr>
          <w:del w:author="Malachi Jamison" w:date="2023-11-06T14:37:00Z" w:id="5665"/>
        </w:rPr>
      </w:pPr>
      <w:del w:author="Malachi Jamison" w:date="2023-11-06T14:37:00Z" w:id="5666">
        <w:r w:rsidRPr="004A1A5C" w:rsidDel="006C021A">
          <w:rPr>
            <w:rFonts w:eastAsia="Calibri"/>
            <w:rPrChange w:author="Zachary Cappella" w:date="2023-11-05T15:34:00Z" w:id="5667">
              <w:rPr>
                <w:rFonts w:ascii="Calibri" w:hAnsi="Calibri" w:eastAsia="Calibri" w:cs="Calibri"/>
                <w:sz w:val="18"/>
                <w:szCs w:val="18"/>
              </w:rPr>
            </w:rPrChange>
          </w:rPr>
          <w:delText xml:space="preserve"> </w:delText>
        </w:r>
      </w:del>
    </w:p>
    <w:p w:rsidR="502A1D90" w:rsidDel="006C021A" w:rsidRDefault="502A1D90" w14:paraId="219D8BD9" w14:textId="2E1FF348">
      <w:pPr>
        <w:rPr>
          <w:del w:author="Malachi Jamison" w:date="2023-11-06T14:37:00Z" w:id="5668"/>
        </w:rPr>
      </w:pPr>
      <w:del w:author="Malachi Jamison" w:date="2023-11-06T14:37:00Z" w:id="5669">
        <w:r w:rsidRPr="004A1A5C" w:rsidDel="006C021A">
          <w:rPr>
            <w:rFonts w:eastAsia="Calibri"/>
            <w:b/>
          </w:rPr>
          <w:delText>Test Steps:</w:delText>
        </w:r>
        <w:r w:rsidRPr="004A1A5C" w:rsidDel="006C021A">
          <w:rPr>
            <w:rFonts w:eastAsia="Calibri"/>
          </w:rPr>
          <w:delText xml:space="preserve"> </w:delText>
        </w:r>
      </w:del>
    </w:p>
    <w:p w:rsidRPr="004A1A5C" w:rsidR="502A1D90" w:rsidDel="006C021A" w:rsidP="00C67918" w:rsidRDefault="502A1D90" w14:paraId="3CC0A826" w14:textId="0C86EC32">
      <w:pPr>
        <w:pStyle w:val="ListParagraph"/>
        <w:numPr>
          <w:ilvl w:val="0"/>
          <w:numId w:val="22"/>
        </w:numPr>
        <w:spacing w:after="0"/>
        <w:rPr>
          <w:del w:author="Malachi Jamison" w:date="2023-11-06T14:37:00Z" w:id="5670"/>
          <w:rFonts w:eastAsia="Calibri"/>
          <w:rPrChange w:author="Zachary Cappella" w:date="2023-11-05T15:34:00Z" w:id="5671">
            <w:rPr>
              <w:del w:author="Malachi Jamison" w:date="2023-11-06T14:37:00Z" w:id="5672"/>
              <w:rFonts w:ascii="Calibri" w:hAnsi="Calibri" w:eastAsia="Calibri" w:cs="Calibri"/>
              <w:sz w:val="24"/>
              <w:szCs w:val="24"/>
            </w:rPr>
          </w:rPrChange>
        </w:rPr>
      </w:pPr>
      <w:del w:author="Malachi Jamison" w:date="2023-11-06T14:37:00Z" w:id="5673">
        <w:r w:rsidRPr="004A1A5C" w:rsidDel="006C021A">
          <w:rPr>
            <w:rFonts w:eastAsia="Calibri"/>
            <w:rPrChange w:author="Zachary Cappella" w:date="2023-11-05T15:34:00Z" w:id="5674">
              <w:rPr>
                <w:rFonts w:ascii="Calibri" w:hAnsi="Calibri" w:eastAsia="Calibri" w:cs="Calibri"/>
                <w:sz w:val="24"/>
                <w:szCs w:val="24"/>
              </w:rPr>
            </w:rPrChange>
          </w:rPr>
          <w:delText>Launch the CogniOpen application from the device</w:delText>
        </w:r>
      </w:del>
    </w:p>
    <w:p w:rsidRPr="004A1A5C" w:rsidR="502A1D90" w:rsidDel="006C021A" w:rsidP="00C67918" w:rsidRDefault="502A1D90" w14:paraId="1557642A" w14:textId="34685735">
      <w:pPr>
        <w:pStyle w:val="ListParagraph"/>
        <w:numPr>
          <w:ilvl w:val="0"/>
          <w:numId w:val="22"/>
        </w:numPr>
        <w:spacing w:after="0"/>
        <w:rPr>
          <w:del w:author="Malachi Jamison" w:date="2023-11-06T14:37:00Z" w:id="5675"/>
          <w:rFonts w:eastAsia="Calibri"/>
          <w:rPrChange w:author="Zachary Cappella" w:date="2023-11-05T15:34:00Z" w:id="5676">
            <w:rPr>
              <w:del w:author="Malachi Jamison" w:date="2023-11-06T14:37:00Z" w:id="5677"/>
              <w:rFonts w:ascii="Calibri" w:hAnsi="Calibri" w:eastAsia="Calibri" w:cs="Calibri"/>
              <w:sz w:val="24"/>
              <w:szCs w:val="24"/>
            </w:rPr>
          </w:rPrChange>
        </w:rPr>
      </w:pPr>
      <w:del w:author="Malachi Jamison" w:date="2023-11-06T14:37:00Z" w:id="5678">
        <w:r w:rsidRPr="004A1A5C" w:rsidDel="006C021A">
          <w:rPr>
            <w:rFonts w:eastAsia="Calibri"/>
            <w:rPrChange w:author="Zachary Cappella" w:date="2023-11-05T15:34:00Z" w:id="5679">
              <w:rPr>
                <w:rFonts w:ascii="Calibri" w:hAnsi="Calibri" w:eastAsia="Calibri" w:cs="Calibri"/>
                <w:sz w:val="24"/>
                <w:szCs w:val="24"/>
              </w:rPr>
            </w:rPrChange>
          </w:rPr>
          <w:delText>Log in to the application using valid credentials if not already logged in</w:delText>
        </w:r>
      </w:del>
    </w:p>
    <w:p w:rsidRPr="004A1A5C" w:rsidR="502A1D90" w:rsidDel="006C021A" w:rsidP="00C67918" w:rsidRDefault="502A1D90" w14:paraId="5A4460F0" w14:textId="1B3E628E">
      <w:pPr>
        <w:pStyle w:val="ListParagraph"/>
        <w:numPr>
          <w:ilvl w:val="0"/>
          <w:numId w:val="22"/>
        </w:numPr>
        <w:spacing w:after="0"/>
        <w:rPr>
          <w:del w:author="Malachi Jamison" w:date="2023-11-06T14:37:00Z" w:id="5680"/>
          <w:rFonts w:eastAsia="Calibri"/>
          <w:rPrChange w:author="Zachary Cappella" w:date="2023-11-05T15:34:00Z" w:id="5681">
            <w:rPr>
              <w:del w:author="Malachi Jamison" w:date="2023-11-06T14:37:00Z" w:id="5682"/>
              <w:rFonts w:ascii="Calibri" w:hAnsi="Calibri" w:eastAsia="Calibri" w:cs="Calibri"/>
              <w:sz w:val="24"/>
              <w:szCs w:val="24"/>
            </w:rPr>
          </w:rPrChange>
        </w:rPr>
      </w:pPr>
      <w:del w:author="Malachi Jamison" w:date="2023-11-06T14:37:00Z" w:id="5683">
        <w:r w:rsidRPr="004A1A5C" w:rsidDel="006C021A">
          <w:rPr>
            <w:rFonts w:eastAsia="Calibri"/>
            <w:rPrChange w:author="Zachary Cappella" w:date="2023-11-05T15:34:00Z" w:id="5684">
              <w:rPr>
                <w:rFonts w:ascii="Calibri" w:hAnsi="Calibri" w:eastAsia="Calibri" w:cs="Calibri"/>
                <w:sz w:val="24"/>
                <w:szCs w:val="24"/>
              </w:rPr>
            </w:rPrChange>
          </w:rPr>
          <w:delText>Navigate to the profile screen from the home screen</w:delText>
        </w:r>
      </w:del>
    </w:p>
    <w:p w:rsidRPr="004A1A5C" w:rsidR="502A1D90" w:rsidDel="006C021A" w:rsidP="00C67918" w:rsidRDefault="502A1D90" w14:paraId="151E6EDF" w14:textId="1209D7F8">
      <w:pPr>
        <w:pStyle w:val="ListParagraph"/>
        <w:numPr>
          <w:ilvl w:val="0"/>
          <w:numId w:val="22"/>
        </w:numPr>
        <w:spacing w:after="0"/>
        <w:rPr>
          <w:del w:author="Malachi Jamison" w:date="2023-11-06T14:37:00Z" w:id="5685"/>
          <w:rFonts w:eastAsia="Calibri"/>
          <w:rPrChange w:author="Zachary Cappella" w:date="2023-11-05T15:34:00Z" w:id="5686">
            <w:rPr>
              <w:del w:author="Malachi Jamison" w:date="2023-11-06T14:37:00Z" w:id="5687"/>
              <w:rFonts w:ascii="Calibri" w:hAnsi="Calibri" w:eastAsia="Calibri" w:cs="Calibri"/>
              <w:sz w:val="24"/>
              <w:szCs w:val="24"/>
            </w:rPr>
          </w:rPrChange>
        </w:rPr>
      </w:pPr>
      <w:del w:author="Malachi Jamison" w:date="2023-11-06T14:37:00Z" w:id="5688">
        <w:r w:rsidRPr="004A1A5C" w:rsidDel="006C021A">
          <w:rPr>
            <w:rFonts w:eastAsia="Calibri"/>
            <w:rPrChange w:author="Zachary Cappella" w:date="2023-11-05T15:34:00Z" w:id="5689">
              <w:rPr>
                <w:rFonts w:ascii="Calibri" w:hAnsi="Calibri" w:eastAsia="Calibri" w:cs="Calibri"/>
                <w:sz w:val="24"/>
                <w:szCs w:val="24"/>
              </w:rPr>
            </w:rPrChange>
          </w:rPr>
          <w:delText>On the profile screen, edit the "First Name" field to be empty</w:delText>
        </w:r>
      </w:del>
    </w:p>
    <w:p w:rsidRPr="004A1A5C" w:rsidR="502A1D90" w:rsidDel="006C021A" w:rsidP="00C67918" w:rsidRDefault="502A1D90" w14:paraId="61EEA6FD" w14:textId="3CB8E5B9">
      <w:pPr>
        <w:pStyle w:val="ListParagraph"/>
        <w:numPr>
          <w:ilvl w:val="0"/>
          <w:numId w:val="22"/>
        </w:numPr>
        <w:spacing w:after="0"/>
        <w:rPr>
          <w:del w:author="Malachi Jamison" w:date="2023-11-06T14:37:00Z" w:id="5690"/>
          <w:rFonts w:eastAsia="Calibri"/>
          <w:rPrChange w:author="Zachary Cappella" w:date="2023-11-05T15:34:00Z" w:id="5691">
            <w:rPr>
              <w:del w:author="Malachi Jamison" w:date="2023-11-06T14:37:00Z" w:id="5692"/>
              <w:rFonts w:ascii="Calibri" w:hAnsi="Calibri" w:eastAsia="Calibri" w:cs="Calibri"/>
              <w:sz w:val="24"/>
              <w:szCs w:val="24"/>
            </w:rPr>
          </w:rPrChange>
        </w:rPr>
      </w:pPr>
      <w:del w:author="Malachi Jamison" w:date="2023-11-06T14:37:00Z" w:id="5693">
        <w:r w:rsidRPr="004A1A5C" w:rsidDel="006C021A">
          <w:rPr>
            <w:rFonts w:eastAsia="Calibri"/>
            <w:rPrChange w:author="Zachary Cappella" w:date="2023-11-05T15:34:00Z" w:id="5694">
              <w:rPr>
                <w:rFonts w:ascii="Calibri" w:hAnsi="Calibri" w:eastAsia="Calibri" w:cs="Calibri"/>
                <w:sz w:val="24"/>
                <w:szCs w:val="24"/>
              </w:rPr>
            </w:rPrChange>
          </w:rPr>
          <w:delText>Tap the "Save" button to save the changes made</w:delText>
        </w:r>
      </w:del>
    </w:p>
    <w:p w:rsidRPr="004A1A5C" w:rsidR="502A1D90" w:rsidDel="006C021A" w:rsidP="00C67918" w:rsidRDefault="502A1D90" w14:paraId="530099B2" w14:textId="0620976E">
      <w:pPr>
        <w:pStyle w:val="ListParagraph"/>
        <w:numPr>
          <w:ilvl w:val="0"/>
          <w:numId w:val="22"/>
        </w:numPr>
        <w:spacing w:after="0"/>
        <w:rPr>
          <w:del w:author="Malachi Jamison" w:date="2023-11-06T14:37:00Z" w:id="5695"/>
          <w:rFonts w:eastAsia="Calibri"/>
          <w:rPrChange w:author="Zachary Cappella" w:date="2023-11-05T15:34:00Z" w:id="5696">
            <w:rPr>
              <w:del w:author="Malachi Jamison" w:date="2023-11-06T14:37:00Z" w:id="5697"/>
              <w:rFonts w:ascii="Calibri" w:hAnsi="Calibri" w:eastAsia="Calibri" w:cs="Calibri"/>
              <w:sz w:val="24"/>
              <w:szCs w:val="24"/>
            </w:rPr>
          </w:rPrChange>
        </w:rPr>
      </w:pPr>
      <w:del w:author="Malachi Jamison" w:date="2023-11-06T14:37:00Z" w:id="5698">
        <w:r w:rsidRPr="004A1A5C" w:rsidDel="006C021A">
          <w:rPr>
            <w:rFonts w:eastAsia="Calibri"/>
            <w:rPrChange w:author="Zachary Cappella" w:date="2023-11-05T15:34:00Z" w:id="5699">
              <w:rPr>
                <w:rFonts w:ascii="Calibri" w:hAnsi="Calibri" w:eastAsia="Calibri" w:cs="Calibri"/>
                <w:sz w:val="24"/>
                <w:szCs w:val="24"/>
              </w:rPr>
            </w:rPrChange>
          </w:rPr>
          <w:delText>Verify that an error message is displayed, indicating that all required fields must be filled in</w:delText>
        </w:r>
      </w:del>
    </w:p>
    <w:p w:rsidR="502A1D90" w:rsidDel="006C021A" w:rsidRDefault="502A1D90" w14:paraId="15A34F67" w14:textId="51E89AAD">
      <w:pPr>
        <w:rPr>
          <w:del w:author="Malachi Jamison" w:date="2023-11-06T14:37:00Z" w:id="5700"/>
        </w:rPr>
      </w:pPr>
      <w:del w:author="Malachi Jamison" w:date="2023-11-06T14:37:00Z" w:id="5701">
        <w:r w:rsidRPr="004A1A5C" w:rsidDel="006C021A">
          <w:rPr>
            <w:rFonts w:eastAsia="Calibri"/>
            <w:b/>
          </w:rPr>
          <w:delText xml:space="preserve">Expected Results: </w:delText>
        </w:r>
      </w:del>
    </w:p>
    <w:p w:rsidRPr="004A1A5C" w:rsidR="502A1D90" w:rsidDel="006C021A" w:rsidP="00C67918" w:rsidRDefault="502A1D90" w14:paraId="2AA98458" w14:textId="2C5B026D">
      <w:pPr>
        <w:pStyle w:val="ListParagraph"/>
        <w:numPr>
          <w:ilvl w:val="0"/>
          <w:numId w:val="21"/>
        </w:numPr>
        <w:spacing w:after="0"/>
        <w:rPr>
          <w:del w:author="Malachi Jamison" w:date="2023-11-06T14:37:00Z" w:id="5702"/>
          <w:rFonts w:eastAsia="Calibri"/>
          <w:rPrChange w:author="Zachary Cappella" w:date="2023-11-05T15:34:00Z" w:id="5703">
            <w:rPr>
              <w:del w:author="Malachi Jamison" w:date="2023-11-06T14:37:00Z" w:id="5704"/>
              <w:rFonts w:ascii="Calibri" w:hAnsi="Calibri" w:eastAsia="Calibri" w:cs="Calibri"/>
              <w:sz w:val="24"/>
              <w:szCs w:val="24"/>
            </w:rPr>
          </w:rPrChange>
        </w:rPr>
      </w:pPr>
      <w:del w:author="Malachi Jamison" w:date="2023-11-06T14:37:00Z" w:id="5705">
        <w:r w:rsidRPr="004A1A5C" w:rsidDel="006C021A">
          <w:rPr>
            <w:rFonts w:eastAsia="Calibri"/>
            <w:rPrChange w:author="Zachary Cappella" w:date="2023-11-05T15:34:00Z" w:id="5706">
              <w:rPr>
                <w:rFonts w:ascii="Calibri" w:hAnsi="Calibri" w:eastAsia="Calibri" w:cs="Calibri"/>
                <w:sz w:val="24"/>
                <w:szCs w:val="24"/>
              </w:rPr>
            </w:rPrChange>
          </w:rPr>
          <w:delText>An error message is displayed, indicating that all required fields must be filled in</w:delText>
        </w:r>
      </w:del>
    </w:p>
    <w:p w:rsidRPr="004A1A5C" w:rsidR="00DA3A0A" w:rsidDel="006C021A" w:rsidP="00DA3A0A" w:rsidRDefault="00DA3A0A" w14:paraId="2654A168" w14:textId="3A78D3EF">
      <w:pPr>
        <w:spacing w:after="0"/>
        <w:rPr>
          <w:del w:author="Malachi Jamison" w:date="2023-11-06T14:37:00Z" w:id="5707"/>
          <w:rFonts w:eastAsia="Calibri"/>
          <w:rPrChange w:author="Zachary Cappella" w:date="2023-11-05T15:34:00Z" w:id="5708">
            <w:rPr>
              <w:del w:author="Malachi Jamison" w:date="2023-11-06T14:37:00Z" w:id="5709"/>
              <w:rFonts w:ascii="Calibri" w:hAnsi="Calibri" w:eastAsia="Calibri" w:cs="Calibri"/>
              <w:sz w:val="24"/>
              <w:szCs w:val="24"/>
            </w:rPr>
          </w:rPrChange>
        </w:rPr>
      </w:pPr>
    </w:p>
    <w:p w:rsidR="502A1D90" w:rsidDel="006C021A" w:rsidRDefault="502A1D90" w14:paraId="77629DB6" w14:textId="65AB6097">
      <w:pPr>
        <w:rPr>
          <w:del w:author="Malachi Jamison" w:date="2023-11-06T14:37:00Z" w:id="5710"/>
        </w:rPr>
      </w:pPr>
      <w:del w:author="Malachi Jamison" w:date="2023-11-06T14:37:00Z" w:id="5711">
        <w:r w:rsidRPr="004A1A5C" w:rsidDel="006C021A">
          <w:rPr>
            <w:rFonts w:eastAsia="Calibri"/>
            <w:b/>
          </w:rPr>
          <w:delText>Test Environment:</w:delText>
        </w:r>
        <w:r w:rsidRPr="004A1A5C" w:rsidDel="006C021A">
          <w:rPr>
            <w:rFonts w:eastAsia="Calibri"/>
          </w:rPr>
          <w:delText xml:space="preserve"> </w:delText>
        </w:r>
      </w:del>
    </w:p>
    <w:p w:rsidRPr="004A1A5C" w:rsidR="502A1D90" w:rsidDel="006C021A" w:rsidP="00C67918" w:rsidRDefault="502A1D90" w14:paraId="2E740DD5" w14:textId="3A354F8B">
      <w:pPr>
        <w:pStyle w:val="ListParagraph"/>
        <w:numPr>
          <w:ilvl w:val="0"/>
          <w:numId w:val="20"/>
        </w:numPr>
        <w:spacing w:after="0"/>
        <w:rPr>
          <w:del w:author="Malachi Jamison" w:date="2023-11-06T14:37:00Z" w:id="5712"/>
          <w:rFonts w:eastAsia="Calibri"/>
        </w:rPr>
      </w:pPr>
      <w:del w:author="Malachi Jamison" w:date="2023-11-06T14:37:00Z" w:id="5713">
        <w:r w:rsidRPr="006C4B45" w:rsidDel="006C021A">
          <w:rPr>
            <w:rFonts w:eastAsia="Calibri"/>
          </w:rPr>
          <w:delText xml:space="preserve">Device: &lt;fill out when test environment is created&gt; </w:delText>
        </w:r>
      </w:del>
    </w:p>
    <w:p w:rsidRPr="006C4B45" w:rsidR="502A1D90" w:rsidDel="006C021A" w:rsidP="00C67918" w:rsidRDefault="502A1D90" w14:paraId="4B56E3FB" w14:textId="0F1CDDC7">
      <w:pPr>
        <w:pStyle w:val="ListParagraph"/>
        <w:numPr>
          <w:ilvl w:val="0"/>
          <w:numId w:val="20"/>
        </w:numPr>
        <w:spacing w:after="0"/>
        <w:rPr>
          <w:del w:author="Malachi Jamison" w:date="2023-11-06T14:37:00Z" w:id="5714"/>
          <w:rFonts w:eastAsia="Calibri"/>
        </w:rPr>
      </w:pPr>
      <w:del w:author="Malachi Jamison" w:date="2023-11-06T14:37:00Z" w:id="5715">
        <w:r w:rsidRPr="006C4B45" w:rsidDel="006C021A">
          <w:rPr>
            <w:rFonts w:eastAsia="Calibri"/>
          </w:rPr>
          <w:delText xml:space="preserve">Application Version: &lt;fill out when we release a version of CogniOpen&gt; </w:delText>
        </w:r>
      </w:del>
    </w:p>
    <w:p w:rsidRPr="004A1A5C" w:rsidR="00DA3A0A" w:rsidDel="006C021A" w:rsidP="00DA3A0A" w:rsidRDefault="00DA3A0A" w14:paraId="3C43D096" w14:textId="6174E432">
      <w:pPr>
        <w:spacing w:after="0"/>
        <w:rPr>
          <w:del w:author="Malachi Jamison" w:date="2023-11-06T14:37:00Z" w:id="5716"/>
          <w:rFonts w:eastAsia="Calibri"/>
        </w:rPr>
      </w:pPr>
    </w:p>
    <w:p w:rsidR="502A1D90" w:rsidDel="006C021A" w:rsidRDefault="502A1D90" w14:paraId="28E3964C" w14:textId="569FC770">
      <w:pPr>
        <w:rPr>
          <w:del w:author="Malachi Jamison" w:date="2023-11-06T14:37:00Z" w:id="5717"/>
        </w:rPr>
      </w:pPr>
      <w:del w:author="Malachi Jamison" w:date="2023-11-06T14:37:00Z" w:id="5718">
        <w:r w:rsidRPr="004A1A5C" w:rsidDel="006C021A">
          <w:rPr>
            <w:rFonts w:eastAsia="Calibri"/>
            <w:b/>
          </w:rPr>
          <w:delText>Pass/Fail Criteria:</w:delText>
        </w:r>
        <w:r w:rsidRPr="004A1A5C" w:rsidDel="006C021A">
          <w:rPr>
            <w:rFonts w:eastAsia="Calibri"/>
          </w:rPr>
          <w:delText xml:space="preserve"> </w:delText>
        </w:r>
      </w:del>
    </w:p>
    <w:p w:rsidRPr="004A1A5C" w:rsidR="502A1D90" w:rsidDel="006C021A" w:rsidP="00C67918" w:rsidRDefault="502A1D90" w14:paraId="5BC21929" w14:textId="4F7CCCA0">
      <w:pPr>
        <w:pStyle w:val="ListParagraph"/>
        <w:numPr>
          <w:ilvl w:val="0"/>
          <w:numId w:val="19"/>
        </w:numPr>
        <w:spacing w:after="0"/>
        <w:rPr>
          <w:del w:author="Malachi Jamison" w:date="2023-11-06T14:37:00Z" w:id="5719"/>
          <w:rFonts w:eastAsia="Calibri"/>
          <w:rPrChange w:author="Zachary Cappella" w:date="2023-11-05T15:34:00Z" w:id="5720">
            <w:rPr>
              <w:del w:author="Malachi Jamison" w:date="2023-11-06T14:37:00Z" w:id="5721"/>
              <w:rFonts w:ascii="Calibri" w:hAnsi="Calibri" w:eastAsia="Calibri" w:cs="Calibri"/>
              <w:sz w:val="24"/>
              <w:szCs w:val="24"/>
            </w:rPr>
          </w:rPrChange>
        </w:rPr>
      </w:pPr>
      <w:del w:author="Malachi Jamison" w:date="2023-11-06T14:37:00Z" w:id="5722">
        <w:r w:rsidRPr="004A1A5C" w:rsidDel="006C021A">
          <w:rPr>
            <w:rFonts w:eastAsia="Calibri"/>
            <w:rPrChange w:author="Zachary Cappella" w:date="2023-11-05T15:34:00Z" w:id="5723">
              <w:rPr>
                <w:rFonts w:ascii="Calibri" w:hAnsi="Calibri" w:eastAsia="Calibri" w:cs="Calibri"/>
                <w:sz w:val="24"/>
                <w:szCs w:val="24"/>
              </w:rPr>
            </w:rPrChange>
          </w:rPr>
          <w:delText>Pass: An error message is displayed, indicating that all required fields must be filled in</w:delText>
        </w:r>
      </w:del>
    </w:p>
    <w:p w:rsidRPr="004A1A5C" w:rsidR="502A1D90" w:rsidDel="006C021A" w:rsidP="00C67918" w:rsidRDefault="502A1D90" w14:paraId="74931AD0" w14:textId="2F571E93">
      <w:pPr>
        <w:pStyle w:val="ListParagraph"/>
        <w:numPr>
          <w:ilvl w:val="0"/>
          <w:numId w:val="19"/>
        </w:numPr>
        <w:spacing w:after="0"/>
        <w:rPr>
          <w:del w:author="Malachi Jamison" w:date="2023-11-06T14:37:00Z" w:id="5724"/>
          <w:rFonts w:eastAsia="Calibri"/>
          <w:rPrChange w:author="Zachary Cappella" w:date="2023-11-05T15:34:00Z" w:id="5725">
            <w:rPr>
              <w:del w:author="Malachi Jamison" w:date="2023-11-06T14:37:00Z" w:id="5726"/>
              <w:rFonts w:ascii="Calibri" w:hAnsi="Calibri" w:eastAsia="Calibri" w:cs="Calibri"/>
              <w:sz w:val="24"/>
              <w:szCs w:val="24"/>
            </w:rPr>
          </w:rPrChange>
        </w:rPr>
      </w:pPr>
      <w:del w:author="Malachi Jamison" w:date="2023-11-06T14:37:00Z" w:id="5727">
        <w:r w:rsidRPr="004A1A5C" w:rsidDel="006C021A">
          <w:rPr>
            <w:rFonts w:eastAsia="Calibri"/>
            <w:rPrChange w:author="Zachary Cappella" w:date="2023-11-05T15:34:00Z" w:id="5728">
              <w:rPr>
                <w:rFonts w:ascii="Calibri" w:hAnsi="Calibri" w:eastAsia="Calibri" w:cs="Calibri"/>
                <w:sz w:val="24"/>
                <w:szCs w:val="24"/>
              </w:rPr>
            </w:rPrChange>
          </w:rPr>
          <w:delText>Fail: If the error message is not displayed as expected</w:delText>
        </w:r>
      </w:del>
    </w:p>
    <w:p w:rsidRPr="004A1A5C" w:rsidR="00DA3A0A" w:rsidDel="006C021A" w:rsidP="00DA3A0A" w:rsidRDefault="00DA3A0A" w14:paraId="2BC3BE8D" w14:textId="3C3CC080">
      <w:pPr>
        <w:spacing w:after="0"/>
        <w:rPr>
          <w:del w:author="Malachi Jamison" w:date="2023-11-06T14:37:00Z" w:id="5729"/>
          <w:rFonts w:eastAsia="Calibri"/>
          <w:rPrChange w:author="Zachary Cappella" w:date="2023-11-05T15:34:00Z" w:id="5730">
            <w:rPr>
              <w:del w:author="Malachi Jamison" w:date="2023-11-06T14:37:00Z" w:id="5731"/>
              <w:rFonts w:ascii="Calibri" w:hAnsi="Calibri" w:eastAsia="Calibri" w:cs="Calibri"/>
              <w:sz w:val="24"/>
              <w:szCs w:val="24"/>
            </w:rPr>
          </w:rPrChange>
        </w:rPr>
      </w:pPr>
    </w:p>
    <w:p w:rsidR="502A1D90" w:rsidDel="006C021A" w:rsidRDefault="502A1D90" w14:paraId="1E40C36A" w14:textId="34BC5A00">
      <w:pPr>
        <w:rPr>
          <w:del w:author="Malachi Jamison" w:date="2023-11-06T14:37:00Z" w:id="5732"/>
        </w:rPr>
      </w:pPr>
      <w:del w:author="Malachi Jamison" w:date="2023-11-06T14:37:00Z" w:id="5733">
        <w:r w:rsidRPr="004A1A5C" w:rsidDel="006C021A">
          <w:rPr>
            <w:rFonts w:eastAsia="Calibri"/>
            <w:b/>
          </w:rPr>
          <w:delText xml:space="preserve">Assumptions: </w:delText>
        </w:r>
        <w:r w:rsidRPr="004A1A5C" w:rsidDel="006C021A">
          <w:rPr>
            <w:rFonts w:eastAsia="Calibri"/>
          </w:rPr>
          <w:delText xml:space="preserve"> </w:delText>
        </w:r>
      </w:del>
    </w:p>
    <w:p w:rsidRPr="004A1A5C" w:rsidR="502A1D90" w:rsidDel="006C021A" w:rsidP="00C67918" w:rsidRDefault="502A1D90" w14:paraId="3123878C" w14:textId="26A2881D">
      <w:pPr>
        <w:pStyle w:val="ListParagraph"/>
        <w:numPr>
          <w:ilvl w:val="0"/>
          <w:numId w:val="18"/>
        </w:numPr>
        <w:spacing w:after="0"/>
        <w:rPr>
          <w:del w:author="Malachi Jamison" w:date="2023-11-06T14:37:00Z" w:id="5734"/>
          <w:rFonts w:eastAsia="Calibri"/>
          <w:rPrChange w:author="Zachary Cappella" w:date="2023-11-05T15:34:00Z" w:id="5735">
            <w:rPr>
              <w:del w:author="Malachi Jamison" w:date="2023-11-06T14:37:00Z" w:id="5736"/>
              <w:rFonts w:ascii="Calibri" w:hAnsi="Calibri" w:eastAsia="Calibri" w:cs="Calibri"/>
              <w:sz w:val="24"/>
              <w:szCs w:val="24"/>
            </w:rPr>
          </w:rPrChange>
        </w:rPr>
      </w:pPr>
      <w:del w:author="Malachi Jamison" w:date="2023-11-06T14:37:00Z" w:id="5737">
        <w:r w:rsidRPr="004A1A5C" w:rsidDel="006C021A">
          <w:rPr>
            <w:rFonts w:eastAsia="Calibri"/>
            <w:rPrChange w:author="Zachary Cappella" w:date="2023-11-05T15:34:00Z" w:id="5738">
              <w:rPr>
                <w:rFonts w:ascii="Calibri" w:hAnsi="Calibri" w:eastAsia="Calibri" w:cs="Calibri"/>
                <w:sz w:val="24"/>
                <w:szCs w:val="24"/>
              </w:rPr>
            </w:rPrChange>
          </w:rPr>
          <w:delText xml:space="preserve">The user is already </w:delText>
        </w:r>
        <w:r w:rsidRPr="004A1A5C" w:rsidDel="006C021A" w:rsidR="00DA3A0A">
          <w:rPr>
            <w:rFonts w:eastAsia="Calibri"/>
            <w:rPrChange w:author="Zachary Cappella" w:date="2023-11-05T15:34:00Z" w:id="5739">
              <w:rPr>
                <w:rFonts w:ascii="Calibri" w:hAnsi="Calibri" w:eastAsia="Calibri" w:cs="Calibri"/>
                <w:sz w:val="24"/>
                <w:szCs w:val="24"/>
              </w:rPr>
            </w:rPrChange>
          </w:rPr>
          <w:delText>registered</w:delText>
        </w:r>
      </w:del>
    </w:p>
    <w:p w:rsidRPr="004A1A5C" w:rsidR="502A1D90" w:rsidDel="006C021A" w:rsidP="00C67918" w:rsidRDefault="502A1D90" w14:paraId="06290DAD" w14:textId="44F71E28">
      <w:pPr>
        <w:pStyle w:val="ListParagraph"/>
        <w:numPr>
          <w:ilvl w:val="0"/>
          <w:numId w:val="18"/>
        </w:numPr>
        <w:spacing w:after="0"/>
        <w:rPr>
          <w:del w:author="Malachi Jamison" w:date="2023-11-06T14:37:00Z" w:id="5740"/>
          <w:rFonts w:eastAsia="Calibri"/>
          <w:rPrChange w:author="Zachary Cappella" w:date="2023-11-05T15:34:00Z" w:id="5741">
            <w:rPr>
              <w:del w:author="Malachi Jamison" w:date="2023-11-06T14:37:00Z" w:id="5742"/>
              <w:rFonts w:ascii="Calibri" w:hAnsi="Calibri" w:eastAsia="Calibri" w:cs="Calibri"/>
              <w:sz w:val="24"/>
              <w:szCs w:val="24"/>
            </w:rPr>
          </w:rPrChange>
        </w:rPr>
      </w:pPr>
      <w:del w:author="Malachi Jamison" w:date="2023-11-06T14:37:00Z" w:id="5743">
        <w:r w:rsidRPr="004A1A5C" w:rsidDel="006C021A">
          <w:rPr>
            <w:rFonts w:eastAsia="Calibri"/>
            <w:rPrChange w:author="Zachary Cappella" w:date="2023-11-05T15:34:00Z" w:id="5744">
              <w:rPr>
                <w:rFonts w:ascii="Calibri" w:hAnsi="Calibri" w:eastAsia="Calibri" w:cs="Calibri"/>
                <w:sz w:val="24"/>
                <w:szCs w:val="24"/>
              </w:rPr>
            </w:rPrChange>
          </w:rPr>
          <w:delText>The user has previously entered profile information during registration</w:delText>
        </w:r>
      </w:del>
    </w:p>
    <w:p w:rsidRPr="004A1A5C" w:rsidR="502A1D90" w:rsidDel="006C021A" w:rsidP="00C67918" w:rsidRDefault="502A1D90" w14:paraId="243CF8F4" w14:textId="37388849">
      <w:pPr>
        <w:pStyle w:val="ListParagraph"/>
        <w:numPr>
          <w:ilvl w:val="0"/>
          <w:numId w:val="18"/>
        </w:numPr>
        <w:spacing w:after="0"/>
        <w:rPr>
          <w:del w:author="Malachi Jamison" w:date="2023-11-06T14:37:00Z" w:id="5745"/>
          <w:rFonts w:eastAsia="Calibri"/>
          <w:rPrChange w:author="Zachary Cappella" w:date="2023-11-05T15:34:00Z" w:id="5746">
            <w:rPr>
              <w:del w:author="Malachi Jamison" w:date="2023-11-06T14:37:00Z" w:id="5747"/>
              <w:rFonts w:ascii="Calibri" w:hAnsi="Calibri" w:eastAsia="Calibri" w:cs="Calibri"/>
              <w:sz w:val="24"/>
              <w:szCs w:val="24"/>
            </w:rPr>
          </w:rPrChange>
        </w:rPr>
      </w:pPr>
      <w:del w:author="Malachi Jamison" w:date="2023-11-06T14:37:00Z" w:id="5748">
        <w:r w:rsidRPr="004A1A5C" w:rsidDel="006C021A">
          <w:rPr>
            <w:rFonts w:eastAsia="Calibri"/>
            <w:rPrChange w:author="Zachary Cappella" w:date="2023-11-05T15:34:00Z" w:id="5749">
              <w:rPr>
                <w:rFonts w:ascii="Calibri" w:hAnsi="Calibri" w:eastAsia="Calibri" w:cs="Calibri"/>
                <w:sz w:val="24"/>
                <w:szCs w:val="24"/>
              </w:rPr>
            </w:rPrChange>
          </w:rPr>
          <w:delText>The application is connected to the internet to retrieve user profile data</w:delText>
        </w:r>
      </w:del>
    </w:p>
    <w:p w:rsidRPr="004A1A5C" w:rsidR="502A1D90" w:rsidDel="006C021A" w:rsidP="00C67918" w:rsidRDefault="502A1D90" w14:paraId="47925EAC" w14:textId="0BC15935">
      <w:pPr>
        <w:pStyle w:val="ListParagraph"/>
        <w:numPr>
          <w:ilvl w:val="0"/>
          <w:numId w:val="18"/>
        </w:numPr>
        <w:spacing w:after="0"/>
        <w:rPr>
          <w:del w:author="Malachi Jamison" w:date="2023-11-06T14:37:00Z" w:id="5750"/>
          <w:rFonts w:eastAsia="Calibri"/>
          <w:rPrChange w:author="Zachary Cappella" w:date="2023-11-05T15:34:00Z" w:id="5751">
            <w:rPr>
              <w:del w:author="Malachi Jamison" w:date="2023-11-06T14:37:00Z" w:id="5752"/>
              <w:rFonts w:ascii="Calibri" w:hAnsi="Calibri" w:eastAsia="Calibri" w:cs="Calibri"/>
              <w:sz w:val="24"/>
              <w:szCs w:val="24"/>
            </w:rPr>
          </w:rPrChange>
        </w:rPr>
      </w:pPr>
      <w:del w:author="Malachi Jamison" w:date="2023-11-06T14:37:00Z" w:id="5753">
        <w:r w:rsidRPr="004A1A5C" w:rsidDel="006C021A">
          <w:rPr>
            <w:rFonts w:eastAsia="Calibri"/>
            <w:rPrChange w:author="Zachary Cappella" w:date="2023-11-05T15:34:00Z" w:id="5754">
              <w:rPr>
                <w:rFonts w:ascii="Calibri" w:hAnsi="Calibri" w:eastAsia="Calibri" w:cs="Calibri"/>
                <w:sz w:val="24"/>
                <w:szCs w:val="24"/>
              </w:rPr>
            </w:rPrChange>
          </w:rPr>
          <w:delText>The application has access to a backend database to store and retrieve user profile data</w:delText>
        </w:r>
      </w:del>
    </w:p>
    <w:p w:rsidRPr="0009091C" w:rsidR="00DA3A0A" w:rsidP="00DA3A0A" w:rsidRDefault="006C021A" w14:paraId="68D3300A" w14:textId="4B886FF2">
      <w:pPr>
        <w:spacing w:after="0"/>
        <w:rPr>
          <w:rFonts w:eastAsia="Calibri"/>
          <w:sz w:val="24"/>
          <w:szCs w:val="24"/>
        </w:rPr>
      </w:pPr>
      <w:ins w:author="Zachary Cappella" w:date="2023-10-13T12:51:00Z" w:id="5755">
        <w:r>
          <w:rPr>
            <w:rFonts w:eastAsia="Calibri"/>
            <w:noProof/>
            <w:sz w:val="24"/>
            <w:szCs w:val="24"/>
          </w:rPr>
          <w:pict w14:anchorId="7BA314DB">
            <v:rect id="_x0000_i1071" style="width:468pt;height:.05pt;mso-width-percent:0;mso-height-percent:0;mso-width-percent:0;mso-height-percent:0" alt="" o:hr="t" o:hrstd="t" o:hralign="center" fillcolor="#a0a0a0" stroked="f"/>
          </w:pict>
        </w:r>
      </w:ins>
    </w:p>
    <w:p w:rsidRPr="00DA3A0A" w:rsidR="30851AD9" w:rsidP="30851AD9" w:rsidRDefault="502A1D90" w14:paraId="229DD7EF" w14:textId="3EAE96D8">
      <w:pPr>
        <w:rPr>
          <w:del w:author="Zachary Cappella" w:date="2023-10-13T12:51:00Z" w:id="5756"/>
          <w:rFonts w:eastAsia="Calibri"/>
        </w:rPr>
      </w:pPr>
      <w:del w:author="Zachary Cappella" w:date="2023-10-13T12:28:00Z" w:id="5757">
        <w:r w:rsidRPr="0009091C">
          <w:rPr>
            <w:rFonts w:eastAsia="Calibri"/>
            <w:b/>
          </w:rPr>
          <w:delText>Attachments:</w:delText>
        </w:r>
      </w:del>
    </w:p>
    <w:p w:rsidR="0918CA85" w:rsidP="634EB5EF" w:rsidRDefault="0918CA85" w14:paraId="1A7A3C1D" w14:textId="4ADDC07F">
      <w:pPr>
        <w:rPr>
          <w:del w:author="Zachary Cappella" w:date="2023-10-13T12:51:00Z" w:id="5758"/>
        </w:rPr>
      </w:pPr>
    </w:p>
    <w:p w:rsidRPr="0009091C" w:rsidR="001C37F1" w:rsidP="001C37F1" w:rsidRDefault="001C37F1" w14:paraId="648227C5" w14:textId="560E4DCF">
      <w:pPr>
        <w:pStyle w:val="Heading3"/>
        <w:rPr>
          <w:rFonts w:ascii="Times New Roman" w:hAnsi="Times New Roman" w:cs="Times New Roman"/>
        </w:rPr>
      </w:pPr>
      <w:bookmarkStart w:name="_Toc148095190" w:id="5759"/>
      <w:bookmarkStart w:name="_Toc847491180" w:id="5760"/>
      <w:bookmarkStart w:name="_Toc1758562666" w:id="1815726095"/>
      <w:r w:rsidRPr="167C278A" w:rsidR="001C37F1">
        <w:rPr>
          <w:rFonts w:ascii="Times New Roman" w:hAnsi="Times New Roman" w:cs="Times New Roman"/>
        </w:rPr>
        <w:t>3.1.</w:t>
      </w:r>
      <w:ins w:author="Malachi Jamison" w:date="2023-11-06T14:38:00Z" w:id="1544976886">
        <w:r w:rsidRPr="167C278A" w:rsidR="006C021A">
          <w:rPr>
            <w:rFonts w:ascii="Times New Roman" w:hAnsi="Times New Roman" w:cs="Times New Roman"/>
          </w:rPr>
          <w:t>1</w:t>
        </w:r>
      </w:ins>
      <w:ins w:author="Malachi Jamison" w:date="2023-11-06T14:40:00Z" w:id="2071486798">
        <w:r w:rsidRPr="167C278A" w:rsidR="006C021A">
          <w:rPr>
            <w:rFonts w:ascii="Times New Roman" w:hAnsi="Times New Roman" w:cs="Times New Roman"/>
          </w:rPr>
          <w:t>2</w:t>
        </w:r>
      </w:ins>
      <w:del w:author="Malachi Jamison" w:date="2023-11-06T14:38:00Z" w:id="1540357641">
        <w:r w:rsidRPr="167C278A" w:rsidDel="001C37F1">
          <w:rPr>
            <w:rFonts w:ascii="Times New Roman" w:hAnsi="Times New Roman" w:cs="Times New Roman"/>
          </w:rPr>
          <w:delText>1</w:delText>
        </w:r>
        <w:r w:rsidRPr="167C278A" w:rsidDel="001540A6">
          <w:rPr>
            <w:rFonts w:ascii="Times New Roman" w:hAnsi="Times New Roman" w:cs="Times New Roman"/>
          </w:rPr>
          <w:delText>4</w:delText>
        </w:r>
      </w:del>
      <w:r w:rsidRPr="167C278A" w:rsidR="001C37F1">
        <w:rPr>
          <w:rFonts w:ascii="Times New Roman" w:hAnsi="Times New Roman" w:cs="Times New Roman"/>
        </w:rPr>
        <w:t xml:space="preserve"> Guided Tour Test Cases</w:t>
      </w:r>
      <w:bookmarkEnd w:id="5759"/>
      <w:bookmarkEnd w:id="5760"/>
      <w:bookmarkEnd w:id="1815726095"/>
    </w:p>
    <w:p w:rsidRPr="0009091C" w:rsidR="007334F8" w:rsidP="167C278A" w:rsidRDefault="007334F8" w14:paraId="494DBA81" w14:textId="4C50FE70">
      <w:pPr>
        <w:pStyle w:val="Heading4"/>
        <w:rPr>
          <w:rFonts w:ascii="Times New Roman" w:hAnsi="Times New Roman" w:cs="Times New Roman"/>
          <w:i w:val="0"/>
          <w:iCs w:val="0"/>
        </w:rPr>
      </w:pPr>
      <w:bookmarkStart w:name="_Toc148095191" w:id="5764"/>
      <w:bookmarkStart w:name="_Toc1865555382" w:id="5765"/>
      <w:bookmarkStart w:name="_Toc33651214" w:id="367678200"/>
      <w:r w:rsidRPr="167C278A" w:rsidR="007334F8">
        <w:rPr>
          <w:rFonts w:ascii="Times New Roman" w:hAnsi="Times New Roman" w:cs="Times New Roman"/>
          <w:i w:val="0"/>
          <w:iCs w:val="0"/>
        </w:rPr>
        <w:t>3.1.1</w:t>
      </w:r>
      <w:ins w:author="Malachi Jamison" w:date="2023-11-06T14:40:00Z" w:id="1360092574">
        <w:r w:rsidRPr="167C278A" w:rsidR="006C021A">
          <w:rPr>
            <w:rFonts w:ascii="Times New Roman" w:hAnsi="Times New Roman" w:cs="Times New Roman"/>
            <w:i w:val="0"/>
            <w:iCs w:val="0"/>
          </w:rPr>
          <w:t>2</w:t>
        </w:r>
      </w:ins>
      <w:del w:author="Malachi Jamison" w:date="2023-11-06T14:38:00Z" w:id="762471674">
        <w:r w:rsidRPr="167C278A" w:rsidDel="001540A6">
          <w:rPr>
            <w:rFonts w:ascii="Times New Roman" w:hAnsi="Times New Roman" w:cs="Times New Roman"/>
            <w:i w:val="0"/>
            <w:iCs w:val="0"/>
          </w:rPr>
          <w:delText>4</w:delText>
        </w:r>
      </w:del>
      <w:r w:rsidRPr="167C278A" w:rsidR="007334F8">
        <w:rPr>
          <w:rFonts w:ascii="Times New Roman" w:hAnsi="Times New Roman" w:cs="Times New Roman"/>
          <w:i w:val="0"/>
          <w:iCs w:val="0"/>
        </w:rPr>
        <w:t xml:space="preserve">.1 </w:t>
      </w:r>
      <w:ins w:author="Malachi Jamison" w:date="2023-11-06T14:22:00Z" w:id="601211960">
        <w:r w:rsidRPr="167C278A" w:rsidR="00565018">
          <w:rPr>
            <w:rFonts w:ascii="Times New Roman" w:hAnsi="Times New Roman" w:cs="Times New Roman"/>
            <w:i w:val="0"/>
            <w:iCs w:val="0"/>
          </w:rPr>
          <w:t>View Guided Tour</w:t>
        </w:r>
      </w:ins>
      <w:bookmarkEnd w:id="367678200"/>
      <w:del w:author="Malachi Jamison" w:date="2023-11-06T14:22:00Z" w:id="2012212631">
        <w:r w:rsidRPr="167C278A" w:rsidDel="0061373C">
          <w:rPr>
            <w:rFonts w:ascii="Times New Roman" w:hAnsi="Times New Roman" w:cs="Times New Roman"/>
            <w:i w:val="0"/>
            <w:iCs w:val="0"/>
          </w:rPr>
          <w:delText xml:space="preserve">User Can </w:delText>
        </w:r>
        <w:r w:rsidRPr="167C278A" w:rsidDel="00B1591B">
          <w:rPr>
            <w:rFonts w:ascii="Times New Roman" w:hAnsi="Times New Roman" w:cs="Times New Roman"/>
            <w:i w:val="0"/>
            <w:iCs w:val="0"/>
          </w:rPr>
          <w:delText>Select a Guided Tour</w:delText>
        </w:r>
      </w:del>
      <w:bookmarkEnd w:id="5764"/>
      <w:bookmarkEnd w:id="5765"/>
    </w:p>
    <w:p w:rsidR="00FF5DAB" w:rsidP="00FF5DAB" w:rsidRDefault="00FF5DAB" w14:paraId="22E905B6" w14:textId="77777777">
      <w:del w:author="Zachary Cappella" w:date="2023-10-13T12:18:00Z" w:id="5770">
        <w:r>
          <w:rPr>
            <w:b/>
            <w:bCs/>
          </w:rPr>
          <w:delText xml:space="preserve">Test Case Link: </w:delText>
        </w:r>
        <w:r w:rsidRPr="00847667">
          <w:delText>&lt;</w:delText>
        </w:r>
        <w:r>
          <w:delText>will update when test ADO ticket is created</w:delText>
        </w:r>
        <w:r w:rsidRPr="00847667">
          <w:delText>&gt;</w:delText>
        </w:r>
      </w:del>
    </w:p>
    <w:p w:rsidR="00FF5DAB" w:rsidP="00FF5DAB" w:rsidRDefault="00FF5DAB" w14:paraId="608CE198" w14:textId="356660CF">
      <w:pPr>
        <w:rPr>
          <w:ins w:author="Malachi Jamison" w:date="2023-11-06T14:22:00Z" w:id="5771"/>
        </w:rPr>
      </w:pPr>
      <w:r>
        <w:rPr>
          <w:b/>
          <w:bCs/>
        </w:rPr>
        <w:t xml:space="preserve">Test Case Name: </w:t>
      </w:r>
      <w:ins w:author="Malachi Jamison" w:date="2023-11-06T14:22:00Z" w:id="5772">
        <w:r w:rsidRPr="00565018" w:rsidR="00565018">
          <w:t>View Guided Tour</w:t>
        </w:r>
      </w:ins>
      <w:del w:author="Malachi Jamison" w:date="2023-11-06T14:22:00Z" w:id="5773">
        <w:r w:rsidDel="00565018" w:rsidR="00E147BB">
          <w:delText>Select a Guided Tour</w:delText>
        </w:r>
        <w:r w:rsidDel="00565018" w:rsidR="00E43944">
          <w:delText xml:space="preserve"> </w:delText>
        </w:r>
      </w:del>
    </w:p>
    <w:p w:rsidR="00565018" w:rsidP="00FF5DAB" w:rsidRDefault="00565018" w14:paraId="43FC5B34" w14:textId="77777777">
      <w:pPr>
        <w:rPr>
          <w:ins w:author="Malachi Jamison" w:date="2023-11-06T14:25:00Z" w:id="5774"/>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CA4F3E" w:rsidTr="00FB3C48" w14:paraId="1BC42376" w14:textId="77777777">
        <w:trPr>
          <w:trHeight w:val="442"/>
          <w:ins w:author="Malachi Jamison" w:date="2023-11-06T14:25:00Z" w:id="577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A4F3E" w:rsidP="00FB3C48" w:rsidRDefault="00CA4F3E" w14:paraId="215ABF47" w14:textId="77777777">
            <w:pPr>
              <w:pStyle w:val="Body"/>
              <w:rPr>
                <w:ins w:author="Malachi Jamison" w:date="2023-11-06T14:25:00Z" w:id="5776"/>
                <w:sz w:val="22"/>
                <w:szCs w:val="22"/>
              </w:rPr>
            </w:pPr>
            <w:ins w:author="Malachi Jamison" w:date="2023-11-06T14:25:00Z" w:id="5777">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CA4F3E" w:rsidP="00FB3C48" w:rsidRDefault="00CA4F3E" w14:paraId="3168C7C2" w14:textId="77777777">
            <w:pPr>
              <w:spacing w:line="240" w:lineRule="auto"/>
              <w:rPr>
                <w:ins w:author="Malachi Jamison" w:date="2023-11-06T14:25:00Z" w:id="5778"/>
              </w:rPr>
            </w:pPr>
            <w:ins w:author="Malachi Jamison" w:date="2023-11-06T14:25:00Z" w:id="5779">
              <w:r w:rsidRPr="003321F8">
                <w:t>The guided tour feature is designed to assist users in navigating the system and understanding its functionalities. The guided tour is accessible from the system's interface and provides a step-by-step tutorial on how to use the system's key features.</w:t>
              </w:r>
            </w:ins>
          </w:p>
        </w:tc>
      </w:tr>
      <w:tr w:rsidRPr="003321F8" w:rsidR="00CA4F3E" w:rsidTr="00FB3C48" w14:paraId="62D564C9" w14:textId="77777777">
        <w:trPr>
          <w:trHeight w:val="222"/>
          <w:ins w:author="Malachi Jamison" w:date="2023-11-06T14:25:00Z" w:id="578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A4F3E" w:rsidP="00FB3C48" w:rsidRDefault="00CA4F3E" w14:paraId="4E91325E" w14:textId="77777777">
            <w:pPr>
              <w:pStyle w:val="Body"/>
              <w:rPr>
                <w:ins w:author="Malachi Jamison" w:date="2023-11-06T14:25:00Z" w:id="5781"/>
                <w:sz w:val="22"/>
                <w:szCs w:val="22"/>
              </w:rPr>
            </w:pPr>
            <w:ins w:author="Malachi Jamison" w:date="2023-11-06T14:25:00Z" w:id="5782">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CA4F3E" w:rsidP="00CA4F3E" w:rsidRDefault="00CA4F3E" w14:paraId="33462B72" w14:textId="77777777">
            <w:pPr>
              <w:pStyle w:val="ListParagraph"/>
              <w:numPr>
                <w:ilvl w:val="0"/>
                <w:numId w:val="328"/>
              </w:numPr>
              <w:spacing w:after="0" w:line="240" w:lineRule="auto"/>
              <w:rPr>
                <w:ins w:author="Malachi Jamison" w:date="2023-11-06T14:25:00Z" w:id="5783"/>
              </w:rPr>
            </w:pPr>
            <w:ins w:author="Malachi Jamison" w:date="2023-11-06T14:25:00Z" w:id="5784">
              <w:r w:rsidRPr="003321F8">
                <w:rPr>
                  <w:color w:val="000000" w:themeColor="text1"/>
                </w:rPr>
                <w:t>The application shall display a guided tour to users when they tap the “Guided Tour” button on the CogniOpen application’s Home Screen.</w:t>
              </w:r>
            </w:ins>
          </w:p>
          <w:p w:rsidRPr="003321F8" w:rsidR="00CA4F3E" w:rsidP="00CA4F3E" w:rsidRDefault="00CA4F3E" w14:paraId="25FD9273" w14:textId="77777777">
            <w:pPr>
              <w:pStyle w:val="ListParagraph"/>
              <w:numPr>
                <w:ilvl w:val="0"/>
                <w:numId w:val="328"/>
              </w:numPr>
              <w:spacing w:after="0" w:line="240" w:lineRule="auto"/>
              <w:rPr>
                <w:ins w:author="Malachi Jamison" w:date="2023-11-06T14:25:00Z" w:id="5785"/>
              </w:rPr>
            </w:pPr>
            <w:ins w:author="Malachi Jamison" w:date="2023-11-06T14:25:00Z" w:id="5786">
              <w:r w:rsidRPr="003321F8">
                <w:rPr>
                  <w:color w:val="000000" w:themeColor="text1"/>
                </w:rPr>
                <w:t>When the user taps the green arrow facing right, the application shall progress the user to the next guided tour screen.</w:t>
              </w:r>
            </w:ins>
          </w:p>
          <w:p w:rsidRPr="003321F8" w:rsidR="00CA4F3E" w:rsidP="00CA4F3E" w:rsidRDefault="00CA4F3E" w14:paraId="0BE81E0C" w14:textId="77777777">
            <w:pPr>
              <w:pStyle w:val="ListParagraph"/>
              <w:numPr>
                <w:ilvl w:val="0"/>
                <w:numId w:val="328"/>
              </w:numPr>
              <w:spacing w:after="0" w:line="240" w:lineRule="auto"/>
              <w:rPr>
                <w:ins w:author="Malachi Jamison" w:date="2023-11-06T14:25:00Z" w:id="5787"/>
              </w:rPr>
            </w:pPr>
            <w:ins w:author="Malachi Jamison" w:date="2023-11-06T14:25:00Z" w:id="5788">
              <w:r w:rsidRPr="003321F8">
                <w:rPr>
                  <w:color w:val="000000" w:themeColor="text1"/>
                </w:rPr>
                <w:t>When the user taps the green arrow facing left, the application shall take the user back to the previous screen.</w:t>
              </w:r>
            </w:ins>
          </w:p>
        </w:tc>
      </w:tr>
      <w:tr w:rsidRPr="003321F8" w:rsidR="00CA4F3E" w:rsidTr="00FB3C48" w14:paraId="0579C53F" w14:textId="77777777">
        <w:trPr>
          <w:trHeight w:val="222"/>
          <w:ins w:author="Malachi Jamison" w:date="2023-11-06T14:25:00Z" w:id="578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A4F3E" w:rsidP="00FB3C48" w:rsidRDefault="00CA4F3E" w14:paraId="2F88563A" w14:textId="77777777">
            <w:pPr>
              <w:pStyle w:val="Body"/>
              <w:rPr>
                <w:ins w:author="Malachi Jamison" w:date="2023-11-06T14:25:00Z" w:id="5790"/>
                <w:b/>
                <w:bCs/>
                <w:sz w:val="22"/>
                <w:szCs w:val="22"/>
              </w:rPr>
            </w:pPr>
            <w:ins w:author="Malachi Jamison" w:date="2023-11-06T14:25:00Z" w:id="5791">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CA4F3E" w:rsidP="00CA4F3E" w:rsidRDefault="00CA4F3E" w14:paraId="1C60B56E" w14:textId="77777777">
            <w:pPr>
              <w:pStyle w:val="ListParagraph"/>
              <w:numPr>
                <w:ilvl w:val="0"/>
                <w:numId w:val="328"/>
              </w:numPr>
              <w:spacing w:after="0"/>
              <w:rPr>
                <w:ins w:author="Malachi Jamison" w:date="2023-11-06T14:25:00Z" w:id="5792"/>
                <w:rFonts w:eastAsia="Calibri"/>
              </w:rPr>
            </w:pPr>
            <w:ins w:author="Malachi Jamison" w:date="2023-11-06T14:25:00Z" w:id="5793">
              <w:r w:rsidRPr="0009091C">
                <w:rPr>
                  <w:rFonts w:eastAsia="Calibri"/>
                </w:rPr>
                <w:t>The user is logged in to the CogniOpen application.</w:t>
              </w:r>
            </w:ins>
          </w:p>
          <w:p w:rsidRPr="003321F8" w:rsidR="00CA4F3E" w:rsidP="00CA4F3E" w:rsidRDefault="00CA4F3E" w14:paraId="451D05F1" w14:textId="77777777">
            <w:pPr>
              <w:pStyle w:val="ListParagraph"/>
              <w:numPr>
                <w:ilvl w:val="0"/>
                <w:numId w:val="328"/>
              </w:numPr>
              <w:spacing w:after="0" w:line="240" w:lineRule="auto"/>
              <w:rPr>
                <w:ins w:author="Malachi Jamison" w:date="2023-11-06T14:25:00Z" w:id="5794"/>
                <w:color w:val="000000" w:themeColor="text1"/>
              </w:rPr>
            </w:pPr>
            <w:ins w:author="Malachi Jamison" w:date="2023-11-06T14:25:00Z" w:id="5795">
              <w:r w:rsidRPr="0009091C">
                <w:rPr>
                  <w:rFonts w:eastAsia="Calibri"/>
                </w:rPr>
                <w:t>The profile screen is accessible from the home screen.</w:t>
              </w:r>
            </w:ins>
          </w:p>
        </w:tc>
      </w:tr>
      <w:tr w:rsidRPr="003321F8" w:rsidR="00CA4F3E" w:rsidTr="00FB3C48" w14:paraId="66031D09" w14:textId="77777777">
        <w:trPr>
          <w:trHeight w:val="222"/>
          <w:ins w:author="Malachi Jamison" w:date="2023-11-06T14:25:00Z" w:id="5796"/>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A4F3E" w:rsidP="00FB3C48" w:rsidRDefault="00CA4F3E" w14:paraId="2B90BB6F" w14:textId="77777777">
            <w:pPr>
              <w:pStyle w:val="Body"/>
              <w:rPr>
                <w:ins w:author="Malachi Jamison" w:date="2023-11-06T14:25:00Z" w:id="5797"/>
                <w:b/>
                <w:bCs/>
                <w:sz w:val="22"/>
                <w:szCs w:val="22"/>
              </w:rPr>
            </w:pPr>
            <w:ins w:author="Malachi Jamison" w:date="2023-11-06T14:25:00Z" w:id="5798">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1D4494" w:rsidR="00CA4F3E" w:rsidP="00CA4F3E" w:rsidRDefault="00CA4F3E" w14:paraId="6A7357FB" w14:textId="77777777">
            <w:pPr>
              <w:pStyle w:val="ListParagraph"/>
              <w:numPr>
                <w:ilvl w:val="0"/>
                <w:numId w:val="328"/>
              </w:numPr>
              <w:spacing w:line="240" w:lineRule="auto"/>
              <w:rPr>
                <w:ins w:author="Malachi Jamison" w:date="2023-11-06T14:25:00Z" w:id="5799"/>
                <w:color w:val="000000" w:themeColor="text1"/>
              </w:rPr>
            </w:pPr>
            <w:ins w:author="Malachi Jamison" w:date="2023-11-06T14:25:00Z" w:id="5800">
              <w:r w:rsidRPr="001532C8">
                <w:rPr>
                  <w:color w:val="000000" w:themeColor="text1"/>
                </w:rPr>
                <w:t>User’s biometric authentication information</w:t>
              </w:r>
            </w:ins>
          </w:p>
        </w:tc>
      </w:tr>
      <w:tr w:rsidRPr="003321F8" w:rsidR="00CA4F3E" w:rsidTr="00FB3C48" w14:paraId="09D54210" w14:textId="77777777">
        <w:trPr>
          <w:trHeight w:val="222"/>
          <w:ins w:author="Malachi Jamison" w:date="2023-11-06T14:25:00Z" w:id="5801"/>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A4F3E" w:rsidP="00FB3C48" w:rsidRDefault="00CA4F3E" w14:paraId="207DCED8" w14:textId="77777777">
            <w:pPr>
              <w:pStyle w:val="Body"/>
              <w:rPr>
                <w:ins w:author="Malachi Jamison" w:date="2023-11-06T14:25:00Z" w:id="5802"/>
                <w:sz w:val="22"/>
                <w:szCs w:val="22"/>
              </w:rPr>
            </w:pPr>
            <w:ins w:author="Malachi Jamison" w:date="2023-11-06T14:25:00Z" w:id="5803">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CA4F3E" w:rsidP="00CA4F3E" w:rsidRDefault="00CA4F3E" w14:paraId="1574EF84" w14:textId="77777777">
            <w:pPr>
              <w:pStyle w:val="ListParagraph"/>
              <w:numPr>
                <w:ilvl w:val="0"/>
                <w:numId w:val="345"/>
              </w:numPr>
              <w:spacing w:after="0" w:line="240" w:lineRule="auto"/>
              <w:rPr>
                <w:ins w:author="Malachi Jamison" w:date="2023-11-06T14:25:00Z" w:id="5804"/>
                <w:color w:val="000000" w:themeColor="text1"/>
              </w:rPr>
            </w:pPr>
            <w:ins w:author="Malachi Jamison" w:date="2023-11-06T14:25:00Z" w:id="5805">
              <w:r w:rsidRPr="003321F8">
                <w:rPr>
                  <w:color w:val="000000" w:themeColor="text1"/>
                </w:rPr>
                <w:t>Launch the CogniOpen application from the device.</w:t>
              </w:r>
            </w:ins>
          </w:p>
          <w:p w:rsidRPr="003321F8" w:rsidR="00CA4F3E" w:rsidP="00CA4F3E" w:rsidRDefault="00CA4F3E" w14:paraId="42155386" w14:textId="77777777">
            <w:pPr>
              <w:pStyle w:val="ListParagraph"/>
              <w:numPr>
                <w:ilvl w:val="0"/>
                <w:numId w:val="345"/>
              </w:numPr>
              <w:spacing w:after="0" w:line="240" w:lineRule="auto"/>
              <w:rPr>
                <w:ins w:author="Malachi Jamison" w:date="2023-11-06T14:25:00Z" w:id="5806"/>
                <w:color w:val="000000" w:themeColor="text1"/>
              </w:rPr>
            </w:pPr>
            <w:ins w:author="Malachi Jamison" w:date="2023-11-06T14:25:00Z" w:id="5807">
              <w:r w:rsidRPr="003321F8">
                <w:rPr>
                  <w:color w:val="000000" w:themeColor="text1"/>
                </w:rPr>
                <w:t>User taps the “Login in Here” button.</w:t>
              </w:r>
            </w:ins>
          </w:p>
          <w:p w:rsidRPr="003321F8" w:rsidR="00CA4F3E" w:rsidP="00CA4F3E" w:rsidRDefault="00CA4F3E" w14:paraId="47321AD7" w14:textId="77777777">
            <w:pPr>
              <w:pStyle w:val="ListParagraph"/>
              <w:numPr>
                <w:ilvl w:val="0"/>
                <w:numId w:val="345"/>
              </w:numPr>
              <w:spacing w:after="0" w:line="240" w:lineRule="auto"/>
              <w:rPr>
                <w:ins w:author="Malachi Jamison" w:date="2023-11-06T14:25:00Z" w:id="5808"/>
                <w:color w:val="000000" w:themeColor="text1"/>
              </w:rPr>
            </w:pPr>
            <w:ins w:author="Malachi Jamison" w:date="2023-11-06T14:25:00Z" w:id="5809">
              <w:r w:rsidRPr="003321F8">
                <w:rPr>
                  <w:color w:val="000000" w:themeColor="text1"/>
                </w:rPr>
                <w:t>Users enter their biometric authentication information.</w:t>
              </w:r>
            </w:ins>
          </w:p>
          <w:p w:rsidRPr="003321F8" w:rsidR="00CA4F3E" w:rsidP="00CA4F3E" w:rsidRDefault="00CA4F3E" w14:paraId="683C77CE" w14:textId="77777777">
            <w:pPr>
              <w:pStyle w:val="ListParagraph"/>
              <w:numPr>
                <w:ilvl w:val="0"/>
                <w:numId w:val="345"/>
              </w:numPr>
              <w:spacing w:after="0" w:line="240" w:lineRule="auto"/>
              <w:rPr>
                <w:ins w:author="Malachi Jamison" w:date="2023-11-06T14:25:00Z" w:id="5810"/>
                <w:color w:val="000000" w:themeColor="text1"/>
              </w:rPr>
            </w:pPr>
            <w:ins w:author="Malachi Jamison" w:date="2023-11-06T14:25:00Z" w:id="5811">
              <w:r w:rsidRPr="003321F8">
                <w:rPr>
                  <w:color w:val="000000" w:themeColor="text1"/>
                </w:rPr>
                <w:t>Navigate to the Guided Tour screen from the home screen.</w:t>
              </w:r>
            </w:ins>
          </w:p>
          <w:p w:rsidRPr="003321F8" w:rsidR="00CA4F3E" w:rsidP="00CA4F3E" w:rsidRDefault="00CA4F3E" w14:paraId="72CD0189" w14:textId="77777777">
            <w:pPr>
              <w:pStyle w:val="ListParagraph"/>
              <w:numPr>
                <w:ilvl w:val="0"/>
                <w:numId w:val="345"/>
              </w:numPr>
              <w:spacing w:after="0" w:line="240" w:lineRule="auto"/>
              <w:rPr>
                <w:ins w:author="Malachi Jamison" w:date="2023-11-06T14:25:00Z" w:id="5812"/>
                <w:color w:val="000000" w:themeColor="text1"/>
              </w:rPr>
            </w:pPr>
            <w:ins w:author="Malachi Jamison" w:date="2023-11-06T14:25:00Z" w:id="5813">
              <w:r w:rsidRPr="003321F8">
                <w:rPr>
                  <w:color w:val="000000" w:themeColor="text1"/>
                </w:rPr>
                <w:t>User taps the “Green Arrow” facing to the right</w:t>
              </w:r>
            </w:ins>
          </w:p>
          <w:p w:rsidRPr="003321F8" w:rsidR="00CA4F3E" w:rsidP="00CA4F3E" w:rsidRDefault="00CA4F3E" w14:paraId="3DC0CD98" w14:textId="77777777">
            <w:pPr>
              <w:pStyle w:val="ListParagraph"/>
              <w:numPr>
                <w:ilvl w:val="0"/>
                <w:numId w:val="345"/>
              </w:numPr>
              <w:spacing w:after="0" w:line="240" w:lineRule="auto"/>
              <w:rPr>
                <w:ins w:author="Malachi Jamison" w:date="2023-11-06T14:25:00Z" w:id="5814"/>
                <w:color w:val="000000" w:themeColor="text1"/>
              </w:rPr>
            </w:pPr>
            <w:ins w:author="Malachi Jamison" w:date="2023-11-06T14:25:00Z" w:id="5815">
              <w:r w:rsidRPr="003321F8">
                <w:rPr>
                  <w:color w:val="000000" w:themeColor="text1"/>
                </w:rPr>
                <w:t>User taps the “Green Arrow” facing left</w:t>
              </w:r>
            </w:ins>
          </w:p>
          <w:p w:rsidRPr="003321F8" w:rsidR="00CA4F3E" w:rsidP="00CA4F3E" w:rsidRDefault="00CA4F3E" w14:paraId="289C1E8E" w14:textId="77777777">
            <w:pPr>
              <w:pStyle w:val="ListParagraph"/>
              <w:numPr>
                <w:ilvl w:val="0"/>
                <w:numId w:val="345"/>
              </w:numPr>
              <w:spacing w:after="0" w:line="240" w:lineRule="auto"/>
              <w:rPr>
                <w:ins w:author="Malachi Jamison" w:date="2023-11-06T14:25:00Z" w:id="5816"/>
                <w:color w:val="000000" w:themeColor="text1"/>
              </w:rPr>
            </w:pPr>
            <w:ins w:author="Malachi Jamison" w:date="2023-11-06T14:25:00Z" w:id="5817">
              <w:r w:rsidRPr="003321F8">
                <w:rPr>
                  <w:color w:val="000000" w:themeColor="text1"/>
                </w:rPr>
                <w:t>Repeat the step 7 two times</w:t>
              </w:r>
            </w:ins>
          </w:p>
          <w:p w:rsidRPr="003321F8" w:rsidR="00CA4F3E" w:rsidP="00CA4F3E" w:rsidRDefault="00CA4F3E" w14:paraId="084CFB5D" w14:textId="77777777">
            <w:pPr>
              <w:pStyle w:val="ListParagraph"/>
              <w:numPr>
                <w:ilvl w:val="0"/>
                <w:numId w:val="345"/>
              </w:numPr>
              <w:spacing w:after="0" w:line="240" w:lineRule="auto"/>
              <w:rPr>
                <w:ins w:author="Malachi Jamison" w:date="2023-11-06T14:25:00Z" w:id="5818"/>
                <w:color w:val="000000" w:themeColor="text1"/>
              </w:rPr>
            </w:pPr>
            <w:ins w:author="Malachi Jamison" w:date="2023-11-06T14:25:00Z" w:id="5819">
              <w:r w:rsidRPr="003321F8">
                <w:rPr>
                  <w:color w:val="000000" w:themeColor="text1"/>
                </w:rPr>
                <w:t>Repeat step 8 one time</w:t>
              </w:r>
            </w:ins>
          </w:p>
          <w:p w:rsidRPr="003321F8" w:rsidR="00CA4F3E" w:rsidP="00CA4F3E" w:rsidRDefault="00CA4F3E" w14:paraId="0C53E718" w14:textId="77777777">
            <w:pPr>
              <w:pStyle w:val="ListParagraph"/>
              <w:numPr>
                <w:ilvl w:val="0"/>
                <w:numId w:val="345"/>
              </w:numPr>
              <w:spacing w:after="0" w:line="240" w:lineRule="auto"/>
              <w:rPr>
                <w:ins w:author="Malachi Jamison" w:date="2023-11-06T14:25:00Z" w:id="5820"/>
                <w:color w:val="000000" w:themeColor="text1"/>
              </w:rPr>
            </w:pPr>
            <w:ins w:author="Malachi Jamison" w:date="2023-11-06T14:25:00Z" w:id="5821">
              <w:r w:rsidRPr="003321F8">
                <w:rPr>
                  <w:color w:val="000000" w:themeColor="text1"/>
                </w:rPr>
                <w:t>Repeat steps 7 until the tour is complete.</w:t>
              </w:r>
            </w:ins>
          </w:p>
        </w:tc>
      </w:tr>
      <w:tr w:rsidRPr="003321F8" w:rsidR="00CA4F3E" w:rsidTr="00FB3C48" w14:paraId="4EE5CCFA" w14:textId="77777777">
        <w:trPr>
          <w:trHeight w:val="222"/>
          <w:ins w:author="Malachi Jamison" w:date="2023-11-06T14:25:00Z" w:id="582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A4F3E" w:rsidP="00FB3C48" w:rsidRDefault="00CA4F3E" w14:paraId="55541815" w14:textId="77777777">
            <w:pPr>
              <w:pStyle w:val="Body"/>
              <w:rPr>
                <w:ins w:author="Malachi Jamison" w:date="2023-11-06T14:25:00Z" w:id="5823"/>
                <w:b/>
                <w:bCs/>
                <w:sz w:val="22"/>
                <w:szCs w:val="22"/>
              </w:rPr>
            </w:pPr>
            <w:ins w:author="Malachi Jamison" w:date="2023-11-06T14:25:00Z" w:id="5824">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CA4F3E" w:rsidP="00CA4F3E" w:rsidRDefault="00CA4F3E" w14:paraId="162CC748" w14:textId="77777777">
            <w:pPr>
              <w:pStyle w:val="Body"/>
              <w:numPr>
                <w:ilvl w:val="1"/>
                <w:numId w:val="330"/>
              </w:numPr>
              <w:rPr>
                <w:ins w:author="Malachi Jamison" w:date="2023-11-06T14:25:00Z" w:id="5825"/>
                <w:sz w:val="22"/>
                <w:szCs w:val="22"/>
              </w:rPr>
            </w:pPr>
            <w:ins w:author="Malachi Jamison" w:date="2023-11-06T14:25:00Z" w:id="5826">
              <w:r w:rsidRPr="00F87F45">
                <w:rPr>
                  <w:color w:val="000000" w:themeColor="text1"/>
                  <w:sz w:val="22"/>
                  <w:szCs w:val="22"/>
                </w:rPr>
                <w:t>Android Emulator: Pixel 7 Pro API</w:t>
              </w:r>
            </w:ins>
          </w:p>
        </w:tc>
      </w:tr>
      <w:tr w:rsidRPr="003321F8" w:rsidR="00CA4F3E" w:rsidTr="00FB3C48" w14:paraId="565C7701" w14:textId="77777777">
        <w:trPr>
          <w:trHeight w:val="222"/>
          <w:ins w:author="Malachi Jamison" w:date="2023-11-06T14:25:00Z" w:id="582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A4F3E" w:rsidP="00FB3C48" w:rsidRDefault="00CA4F3E" w14:paraId="60F57905" w14:textId="77777777">
            <w:pPr>
              <w:pStyle w:val="Body"/>
              <w:rPr>
                <w:ins w:author="Malachi Jamison" w:date="2023-11-06T14:25:00Z" w:id="5828"/>
                <w:sz w:val="22"/>
                <w:szCs w:val="22"/>
              </w:rPr>
            </w:pPr>
            <w:ins w:author="Malachi Jamison" w:date="2023-11-06T14:25:00Z" w:id="5829">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00CA4F3E" w:rsidP="00FB3C48" w:rsidRDefault="00CA4F3E" w14:paraId="4430ABBA" w14:textId="77777777">
            <w:pPr>
              <w:pStyle w:val="Body"/>
              <w:rPr>
                <w:ins w:author="Malachi Jamison" w:date="2023-11-06T14:25:00Z" w:id="5830"/>
                <w:sz w:val="22"/>
                <w:szCs w:val="22"/>
              </w:rPr>
            </w:pPr>
            <w:ins w:author="Malachi Jamison" w:date="2023-11-06T14:25:00Z" w:id="5831">
              <w:r>
                <w:rPr>
                  <w:sz w:val="22"/>
                  <w:szCs w:val="22"/>
                </w:rPr>
                <w:t>Pass:</w:t>
              </w:r>
            </w:ins>
          </w:p>
          <w:p w:rsidRPr="003321F8" w:rsidR="00CA4F3E" w:rsidP="00CA4F3E" w:rsidRDefault="00CA4F3E" w14:paraId="1A38E287" w14:textId="77777777">
            <w:pPr>
              <w:pStyle w:val="Body"/>
              <w:numPr>
                <w:ilvl w:val="1"/>
                <w:numId w:val="330"/>
              </w:numPr>
              <w:rPr>
                <w:ins w:author="Malachi Jamison" w:date="2023-11-06T14:25:00Z" w:id="5832"/>
                <w:sz w:val="22"/>
                <w:szCs w:val="22"/>
              </w:rPr>
            </w:pPr>
            <w:ins w:author="Malachi Jamison" w:date="2023-11-06T14:25:00Z" w:id="5833">
              <w:r w:rsidRPr="003321F8">
                <w:rPr>
                  <w:sz w:val="22"/>
                  <w:szCs w:val="22"/>
                </w:rPr>
                <w:t xml:space="preserve">The guided tour feature allows users to navigate through the tutorial easily. </w:t>
              </w:r>
            </w:ins>
          </w:p>
          <w:p w:rsidRPr="003321F8" w:rsidR="00CA4F3E" w:rsidP="00CA4F3E" w:rsidRDefault="00CA4F3E" w14:paraId="1357145C" w14:textId="77777777">
            <w:pPr>
              <w:pStyle w:val="Body"/>
              <w:numPr>
                <w:ilvl w:val="1"/>
                <w:numId w:val="330"/>
              </w:numPr>
              <w:rPr>
                <w:ins w:author="Malachi Jamison" w:date="2023-11-06T14:25:00Z" w:id="5834"/>
                <w:sz w:val="22"/>
                <w:szCs w:val="22"/>
              </w:rPr>
            </w:pPr>
            <w:ins w:author="Malachi Jamison" w:date="2023-11-06T14:25:00Z" w:id="5835">
              <w:r w:rsidRPr="003321F8">
                <w:rPr>
                  <w:sz w:val="22"/>
                  <w:szCs w:val="22"/>
                </w:rPr>
                <w:t>When a user taps the green arrow to the right, they are automatically redirected to the next page of the tutorial.</w:t>
              </w:r>
            </w:ins>
          </w:p>
          <w:p w:rsidR="00CA4F3E" w:rsidP="00CA4F3E" w:rsidRDefault="00CA4F3E" w14:paraId="0EB4D38F" w14:textId="77777777">
            <w:pPr>
              <w:pStyle w:val="Body"/>
              <w:numPr>
                <w:ilvl w:val="1"/>
                <w:numId w:val="330"/>
              </w:numPr>
              <w:rPr>
                <w:ins w:author="Malachi Jamison" w:date="2023-11-06T14:25:00Z" w:id="5836"/>
                <w:sz w:val="22"/>
                <w:szCs w:val="22"/>
              </w:rPr>
            </w:pPr>
            <w:ins w:author="Malachi Jamison" w:date="2023-11-06T14:25:00Z" w:id="5837">
              <w:r w:rsidRPr="003321F8">
                <w:rPr>
                  <w:sz w:val="22"/>
                  <w:szCs w:val="22"/>
                </w:rPr>
                <w:t>When a user taps the green arrow to the left, they are redirected back to the previous screen.</w:t>
              </w:r>
            </w:ins>
          </w:p>
          <w:p w:rsidR="00CA4F3E" w:rsidP="00FB3C48" w:rsidRDefault="00CA4F3E" w14:paraId="4A24C906" w14:textId="77777777">
            <w:pPr>
              <w:pStyle w:val="Body"/>
              <w:rPr>
                <w:ins w:author="Malachi Jamison" w:date="2023-11-06T14:25:00Z" w:id="5838"/>
                <w:sz w:val="22"/>
                <w:szCs w:val="22"/>
              </w:rPr>
            </w:pPr>
            <w:ins w:author="Malachi Jamison" w:date="2023-11-06T14:25:00Z" w:id="5839">
              <w:r>
                <w:rPr>
                  <w:sz w:val="22"/>
                  <w:szCs w:val="22"/>
                </w:rPr>
                <w:t>Fail:</w:t>
              </w:r>
            </w:ins>
          </w:p>
          <w:p w:rsidRPr="003321F8" w:rsidR="00CA4F3E" w:rsidP="00CA4F3E" w:rsidRDefault="00CA4F3E" w14:paraId="0040CE3D" w14:textId="77777777">
            <w:pPr>
              <w:pStyle w:val="Body"/>
              <w:numPr>
                <w:ilvl w:val="1"/>
                <w:numId w:val="330"/>
              </w:numPr>
              <w:rPr>
                <w:ins w:author="Malachi Jamison" w:date="2023-11-06T14:25:00Z" w:id="5840"/>
                <w:sz w:val="22"/>
                <w:szCs w:val="22"/>
              </w:rPr>
            </w:pPr>
            <w:ins w:author="Malachi Jamison" w:date="2023-11-06T14:25:00Z" w:id="5841">
              <w:r w:rsidRPr="003321F8">
                <w:rPr>
                  <w:sz w:val="22"/>
                  <w:szCs w:val="22"/>
                </w:rPr>
                <w:t>The guided tour feature</w:t>
              </w:r>
              <w:r>
                <w:rPr>
                  <w:sz w:val="22"/>
                  <w:szCs w:val="22"/>
                </w:rPr>
                <w:t xml:space="preserve"> does not</w:t>
              </w:r>
              <w:r w:rsidRPr="003321F8">
                <w:rPr>
                  <w:sz w:val="22"/>
                  <w:szCs w:val="22"/>
                </w:rPr>
                <w:t xml:space="preserve"> allow users to navigate through the tutorial. </w:t>
              </w:r>
            </w:ins>
          </w:p>
          <w:p w:rsidRPr="003321F8" w:rsidR="00CA4F3E" w:rsidP="00CA4F3E" w:rsidRDefault="00CA4F3E" w14:paraId="5134B295" w14:textId="77777777">
            <w:pPr>
              <w:pStyle w:val="Body"/>
              <w:numPr>
                <w:ilvl w:val="1"/>
                <w:numId w:val="330"/>
              </w:numPr>
              <w:rPr>
                <w:ins w:author="Malachi Jamison" w:date="2023-11-06T14:25:00Z" w:id="5842"/>
                <w:sz w:val="22"/>
                <w:szCs w:val="22"/>
              </w:rPr>
            </w:pPr>
            <w:ins w:author="Malachi Jamison" w:date="2023-11-06T14:25:00Z" w:id="5843">
              <w:r w:rsidRPr="003321F8">
                <w:rPr>
                  <w:sz w:val="22"/>
                  <w:szCs w:val="22"/>
                </w:rPr>
                <w:t xml:space="preserve">When a user taps the green arrow to the right, they </w:t>
              </w:r>
              <w:r>
                <w:rPr>
                  <w:sz w:val="22"/>
                  <w:szCs w:val="22"/>
                </w:rPr>
                <w:t>do not</w:t>
              </w:r>
              <w:r w:rsidRPr="003321F8">
                <w:rPr>
                  <w:sz w:val="22"/>
                  <w:szCs w:val="22"/>
                </w:rPr>
                <w:t xml:space="preserve"> automatically redirect to the next page of the tutorial.</w:t>
              </w:r>
            </w:ins>
          </w:p>
          <w:p w:rsidR="00CA4F3E" w:rsidP="00CA4F3E" w:rsidRDefault="00CA4F3E" w14:paraId="6DB3CF5A" w14:textId="77777777">
            <w:pPr>
              <w:pStyle w:val="Body"/>
              <w:numPr>
                <w:ilvl w:val="1"/>
                <w:numId w:val="330"/>
              </w:numPr>
              <w:rPr>
                <w:ins w:author="Malachi Jamison" w:date="2023-11-06T14:25:00Z" w:id="5844"/>
                <w:sz w:val="22"/>
                <w:szCs w:val="22"/>
              </w:rPr>
            </w:pPr>
            <w:ins w:author="Malachi Jamison" w:date="2023-11-06T14:25:00Z" w:id="5845">
              <w:r w:rsidRPr="003321F8">
                <w:rPr>
                  <w:sz w:val="22"/>
                  <w:szCs w:val="22"/>
                </w:rPr>
                <w:t xml:space="preserve">When a user taps the green arrow to the left, they </w:t>
              </w:r>
              <w:r>
                <w:rPr>
                  <w:sz w:val="22"/>
                  <w:szCs w:val="22"/>
                </w:rPr>
                <w:t>do not</w:t>
              </w:r>
              <w:r w:rsidRPr="003321F8">
                <w:rPr>
                  <w:sz w:val="22"/>
                  <w:szCs w:val="22"/>
                </w:rPr>
                <w:t xml:space="preserve"> redirect back to the previous screen.</w:t>
              </w:r>
            </w:ins>
          </w:p>
          <w:p w:rsidR="00CA4F3E" w:rsidP="00FB3C48" w:rsidRDefault="00CA4F3E" w14:paraId="26269407" w14:textId="77777777">
            <w:pPr>
              <w:pStyle w:val="Body"/>
              <w:rPr>
                <w:ins w:author="Malachi Jamison" w:date="2023-11-06T14:25:00Z" w:id="5846"/>
                <w:sz w:val="22"/>
                <w:szCs w:val="22"/>
              </w:rPr>
            </w:pPr>
          </w:p>
          <w:p w:rsidRPr="003321F8" w:rsidR="00CA4F3E" w:rsidP="00FB3C48" w:rsidRDefault="00CA4F3E" w14:paraId="31098C69" w14:textId="77777777">
            <w:pPr>
              <w:pStyle w:val="Body"/>
              <w:rPr>
                <w:ins w:author="Malachi Jamison" w:date="2023-11-06T14:25:00Z" w:id="5847"/>
                <w:sz w:val="22"/>
                <w:szCs w:val="22"/>
              </w:rPr>
            </w:pPr>
          </w:p>
        </w:tc>
      </w:tr>
      <w:tr w:rsidRPr="003321F8" w:rsidR="00CA4F3E" w:rsidTr="00FB3C48" w14:paraId="75D13447" w14:textId="77777777">
        <w:trPr>
          <w:trHeight w:val="222"/>
          <w:ins w:author="Malachi Jamison" w:date="2023-11-06T14:25:00Z" w:id="584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CA4F3E" w:rsidP="00FB3C48" w:rsidRDefault="00CA4F3E" w14:paraId="344E398E" w14:textId="77777777">
            <w:pPr>
              <w:pStyle w:val="Body"/>
              <w:rPr>
                <w:ins w:author="Malachi Jamison" w:date="2023-11-06T14:25:00Z" w:id="5849"/>
                <w:sz w:val="22"/>
                <w:szCs w:val="22"/>
              </w:rPr>
            </w:pPr>
            <w:ins w:author="Malachi Jamison" w:date="2023-11-06T14:25:00Z" w:id="5850">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CA4F3E" w:rsidP="00CA4F3E" w:rsidRDefault="00CA4F3E" w14:paraId="3802CE69" w14:textId="77777777">
            <w:pPr>
              <w:pStyle w:val="ListParagraph"/>
              <w:numPr>
                <w:ilvl w:val="0"/>
                <w:numId w:val="324"/>
              </w:numPr>
              <w:spacing w:after="0" w:line="240" w:lineRule="auto"/>
              <w:rPr>
                <w:ins w:author="Malachi Jamison" w:date="2023-11-06T14:25:00Z" w:id="5851"/>
                <w:color w:val="000000" w:themeColor="text1"/>
              </w:rPr>
            </w:pPr>
            <w:ins w:author="Malachi Jamison" w:date="2023-11-06T14:25:00Z" w:id="5852">
              <w:r w:rsidRPr="003321F8">
                <w:rPr>
                  <w:color w:val="000000" w:themeColor="text1"/>
                </w:rPr>
                <w:t>The user has previously registered with the application</w:t>
              </w:r>
            </w:ins>
          </w:p>
          <w:p w:rsidRPr="003321F8" w:rsidR="00CA4F3E" w:rsidP="00CA4F3E" w:rsidRDefault="00CA4F3E" w14:paraId="5EB5531B" w14:textId="77777777">
            <w:pPr>
              <w:pStyle w:val="ListParagraph"/>
              <w:numPr>
                <w:ilvl w:val="0"/>
                <w:numId w:val="324"/>
              </w:numPr>
              <w:spacing w:after="0" w:line="240" w:lineRule="auto"/>
              <w:rPr>
                <w:ins w:author="Malachi Jamison" w:date="2023-11-06T14:25:00Z" w:id="5853"/>
                <w:color w:val="000000" w:themeColor="text1"/>
              </w:rPr>
            </w:pPr>
            <w:ins w:author="Malachi Jamison" w:date="2023-11-06T14:25:00Z" w:id="5854">
              <w:r w:rsidRPr="003321F8">
                <w:rPr>
                  <w:color w:val="000000" w:themeColor="text1"/>
                </w:rPr>
                <w:t>The user is connected to the internet</w:t>
              </w:r>
            </w:ins>
          </w:p>
          <w:p w:rsidRPr="003321F8" w:rsidR="00CA4F3E" w:rsidP="00CA4F3E" w:rsidRDefault="00CA4F3E" w14:paraId="6D421F27" w14:textId="77777777">
            <w:pPr>
              <w:pStyle w:val="ListParagraph"/>
              <w:numPr>
                <w:ilvl w:val="0"/>
                <w:numId w:val="324"/>
              </w:numPr>
              <w:spacing w:after="0" w:line="240" w:lineRule="auto"/>
              <w:rPr>
                <w:ins w:author="Malachi Jamison" w:date="2023-11-06T14:25:00Z" w:id="5855"/>
                <w:color w:val="000000" w:themeColor="text1"/>
              </w:rPr>
            </w:pPr>
            <w:ins w:author="Malachi Jamison" w:date="2023-11-06T14:25:00Z" w:id="5856">
              <w:r w:rsidRPr="003321F8">
                <w:rPr>
                  <w:color w:val="000000" w:themeColor="text1"/>
                </w:rPr>
                <w:t>The application is active and able to receive requests</w:t>
              </w:r>
            </w:ins>
          </w:p>
          <w:p w:rsidRPr="003321F8" w:rsidR="00CA4F3E" w:rsidP="00CA4F3E" w:rsidRDefault="00CA4F3E" w14:paraId="1CB20E09" w14:textId="77777777">
            <w:pPr>
              <w:pStyle w:val="ListParagraph"/>
              <w:numPr>
                <w:ilvl w:val="0"/>
                <w:numId w:val="324"/>
              </w:numPr>
              <w:spacing w:after="0" w:line="240" w:lineRule="auto"/>
              <w:rPr>
                <w:ins w:author="Malachi Jamison" w:date="2023-11-06T14:25:00Z" w:id="5857"/>
                <w:color w:val="000000" w:themeColor="text1"/>
              </w:rPr>
            </w:pPr>
            <w:ins w:author="Malachi Jamison" w:date="2023-11-06T14:25:00Z" w:id="5858">
              <w:r w:rsidRPr="003321F8">
                <w:rPr>
                  <w:color w:val="000000" w:themeColor="text1"/>
                </w:rPr>
                <w:t>The application is able to communicate with the backend database services</w:t>
              </w:r>
            </w:ins>
          </w:p>
        </w:tc>
      </w:tr>
    </w:tbl>
    <w:p w:rsidRPr="003321F8" w:rsidR="00536112" w:rsidP="00536112" w:rsidRDefault="00536112" w14:paraId="4505F06D" w14:textId="37EC0B0C">
      <w:pPr>
        <w:pStyle w:val="Caption"/>
        <w:jc w:val="center"/>
        <w:rPr>
          <w:ins w:author="Malachi Jamison" w:date="2023-11-06T14:25:00Z" w:id="5859"/>
          <w:rFonts w:ascii="Times New Roman" w:hAnsi="Times New Roman" w:cs="Times New Roman"/>
          <w:i w:val="0"/>
          <w:iCs w:val="0"/>
          <w:color w:val="000000" w:themeColor="text1"/>
        </w:rPr>
      </w:pPr>
      <w:bookmarkStart w:name="_Toc150003931" w:id="5860"/>
      <w:ins w:author="Malachi Jamison" w:date="2023-11-06T14:25:00Z" w:id="5861">
        <w:r w:rsidRPr="003321F8">
          <w:rPr>
            <w:rFonts w:ascii="Times New Roman" w:hAnsi="Times New Roman" w:cs="Times New Roman"/>
            <w:i w:val="0"/>
            <w:iCs w:val="0"/>
            <w:color w:val="000000" w:themeColor="text1"/>
          </w:rPr>
          <w:t>Table</w:t>
        </w:r>
      </w:ins>
      <w:ins w:author="Malachi Jamison" w:date="2023-11-06T14:26:00Z" w:id="5862">
        <w:r>
          <w:rPr>
            <w:rFonts w:ascii="Times New Roman" w:hAnsi="Times New Roman" w:cs="Times New Roman"/>
            <w:i w:val="0"/>
            <w:iCs w:val="0"/>
            <w:color w:val="000000" w:themeColor="text1"/>
          </w:rPr>
          <w:t xml:space="preserve"> 16</w:t>
        </w:r>
      </w:ins>
      <w:ins w:author="Malachi Jamison" w:date="2023-11-06T14:25:00Z" w:id="5863">
        <w:r w:rsidRPr="003321F8">
          <w:rPr>
            <w:rFonts w:ascii="Times New Roman" w:hAnsi="Times New Roman" w:cs="Times New Roman"/>
            <w:i w:val="0"/>
            <w:iCs w:val="0"/>
            <w:color w:val="000000" w:themeColor="text1"/>
          </w:rPr>
          <w:t>: View Guided Tour</w:t>
        </w:r>
        <w:bookmarkEnd w:id="5860"/>
        <w:r>
          <w:rPr>
            <w:rFonts w:ascii="Times New Roman" w:hAnsi="Times New Roman" w:cs="Times New Roman"/>
            <w:i w:val="0"/>
            <w:iCs w:val="0"/>
            <w:color w:val="000000" w:themeColor="text1"/>
          </w:rPr>
          <w:t xml:space="preserve"> Test Case</w:t>
        </w:r>
      </w:ins>
    </w:p>
    <w:p w:rsidR="00CA4F3E" w:rsidP="00FF5DAB" w:rsidRDefault="00CA4F3E" w14:paraId="0731743B" w14:textId="77777777">
      <w:pPr>
        <w:rPr>
          <w:ins w:author="Malachi Jamison" w:date="2023-11-06T14:22:00Z" w:id="5864"/>
        </w:rPr>
      </w:pPr>
    </w:p>
    <w:p w:rsidRPr="00997DE5" w:rsidR="00565018" w:rsidP="00FF5DAB" w:rsidRDefault="00565018" w14:paraId="171DB90F" w14:textId="77777777"/>
    <w:p w:rsidR="00FF5DAB" w:rsidDel="006C021A" w:rsidP="00FF5DAB" w:rsidRDefault="00FF5DAB" w14:paraId="17B77331" w14:textId="0C38848F">
      <w:pPr>
        <w:rPr>
          <w:del w:author="Malachi Jamison" w:date="2023-11-06T14:38:00Z" w:id="5865"/>
        </w:rPr>
      </w:pPr>
      <w:del w:author="Malachi Jamison" w:date="2023-11-06T14:38:00Z" w:id="5866">
        <w:r w:rsidRPr="5D225796" w:rsidDel="006C021A">
          <w:rPr>
            <w:b/>
            <w:bCs/>
          </w:rPr>
          <w:delText xml:space="preserve">Description: </w:delText>
        </w:r>
        <w:r w:rsidDel="006C021A" w:rsidR="00E147BB">
          <w:delText>A user can select, and view, a guided tour</w:delText>
        </w:r>
      </w:del>
    </w:p>
    <w:p w:rsidR="00FF5DAB" w:rsidDel="006C021A" w:rsidP="00FF5DAB" w:rsidRDefault="00FF5DAB" w14:paraId="73CAD2A6" w14:textId="535EF06E">
      <w:pPr>
        <w:rPr>
          <w:del w:author="Malachi Jamison" w:date="2023-11-06T14:38:00Z" w:id="5867"/>
        </w:rPr>
      </w:pPr>
      <w:del w:author="Malachi Jamison" w:date="2023-11-06T14:38:00Z" w:id="5868">
        <w:r w:rsidRPr="5D225796" w:rsidDel="006C021A">
          <w:rPr>
            <w:b/>
            <w:bCs/>
          </w:rPr>
          <w:delText xml:space="preserve">Requirements: </w:delText>
        </w:r>
        <w:r w:rsidDel="006C021A" w:rsidR="00E147BB">
          <w:delText xml:space="preserve">The application </w:delText>
        </w:r>
        <w:r w:rsidDel="006C021A" w:rsidR="001F5219">
          <w:delText>shall</w:delText>
        </w:r>
        <w:r w:rsidDel="006C021A" w:rsidR="00E147BB">
          <w:delText xml:space="preserve"> display </w:delText>
        </w:r>
        <w:r w:rsidDel="006C021A" w:rsidR="004014AE">
          <w:delText xml:space="preserve">a guided tour to users </w:delText>
        </w:r>
        <w:r w:rsidDel="006C021A" w:rsidR="00121FB5">
          <w:delText xml:space="preserve">when they tap the </w:delText>
        </w:r>
        <w:r w:rsidDel="006C021A" w:rsidR="009C4247">
          <w:delText xml:space="preserve">“Guided Tour” link in the CogniOpen application’s </w:delText>
        </w:r>
        <w:r w:rsidDel="006C021A" w:rsidR="00A61231">
          <w:delText>Menu.</w:delText>
        </w:r>
      </w:del>
    </w:p>
    <w:p w:rsidR="00FF5DAB" w:rsidDel="006C021A" w:rsidP="00FF5DAB" w:rsidRDefault="00FF5DAB" w14:paraId="47001ED1" w14:textId="5E3A1F89">
      <w:pPr>
        <w:rPr>
          <w:del w:author="Malachi Jamison" w:date="2023-11-06T14:38:00Z" w:id="5869"/>
        </w:rPr>
      </w:pPr>
      <w:del w:author="Malachi Jamison" w:date="2023-11-06T14:38:00Z" w:id="5870">
        <w:r w:rsidRPr="5D225796" w:rsidDel="006C021A">
          <w:rPr>
            <w:b/>
            <w:bCs/>
          </w:rPr>
          <w:delText>Prerequisite</w:delText>
        </w:r>
        <w:r w:rsidDel="006C021A">
          <w:rPr>
            <w:b/>
            <w:bCs/>
          </w:rPr>
          <w:delText>s</w:delText>
        </w:r>
        <w:r w:rsidRPr="5D225796" w:rsidDel="006C021A">
          <w:rPr>
            <w:b/>
            <w:bCs/>
          </w:rPr>
          <w:delText xml:space="preserve">: </w:delText>
        </w:r>
      </w:del>
    </w:p>
    <w:p w:rsidR="00D916E4" w:rsidDel="006C021A" w:rsidP="000B28E8" w:rsidRDefault="000B28E8" w14:paraId="57E4B961" w14:textId="7240AE8C">
      <w:pPr>
        <w:pStyle w:val="ListParagraph"/>
        <w:numPr>
          <w:ilvl w:val="0"/>
          <w:numId w:val="99"/>
        </w:numPr>
        <w:rPr>
          <w:del w:author="Malachi Jamison" w:date="2023-11-06T14:38:00Z" w:id="5871"/>
        </w:rPr>
      </w:pPr>
      <w:del w:author="Malachi Jamison" w:date="2023-11-06T14:38:00Z" w:id="5872">
        <w:r w:rsidDel="006C021A">
          <w:delText>The user has previously registered with the application</w:delText>
        </w:r>
      </w:del>
    </w:p>
    <w:p w:rsidR="000B28E8" w:rsidDel="006C021A" w:rsidP="000B28E8" w:rsidRDefault="009411FE" w14:paraId="3220CBE8" w14:textId="7317F59A">
      <w:pPr>
        <w:pStyle w:val="ListParagraph"/>
        <w:numPr>
          <w:ilvl w:val="0"/>
          <w:numId w:val="99"/>
        </w:numPr>
        <w:rPr>
          <w:del w:author="Malachi Jamison" w:date="2023-11-06T14:38:00Z" w:id="5873"/>
        </w:rPr>
      </w:pPr>
      <w:del w:author="Malachi Jamison" w:date="2023-11-06T14:38:00Z" w:id="5874">
        <w:r w:rsidDel="006C021A">
          <w:delText>The application has been downloaded on the user’s phone</w:delText>
        </w:r>
      </w:del>
    </w:p>
    <w:p w:rsidR="00FF5DAB" w:rsidDel="006C021A" w:rsidP="00FF5DAB" w:rsidRDefault="00FF5DAB" w14:paraId="6AAB2325" w14:textId="4936592E">
      <w:pPr>
        <w:rPr>
          <w:del w:author="Malachi Jamison" w:date="2023-11-06T14:38:00Z" w:id="5875"/>
        </w:rPr>
      </w:pPr>
      <w:del w:author="Malachi Jamison" w:date="2023-11-06T14:38:00Z" w:id="5876">
        <w:r w:rsidDel="006C021A">
          <w:rPr>
            <w:b/>
            <w:bCs/>
          </w:rPr>
          <w:delText>Test Data</w:delText>
        </w:r>
        <w:r w:rsidDel="006C021A">
          <w:delText>:</w:delText>
        </w:r>
      </w:del>
    </w:p>
    <w:p w:rsidR="004111C1" w:rsidDel="006C021A" w:rsidP="004111C1" w:rsidRDefault="009243C0" w14:paraId="09319A4D" w14:textId="418C7D4D">
      <w:pPr>
        <w:pStyle w:val="ListParagraph"/>
        <w:numPr>
          <w:ilvl w:val="0"/>
          <w:numId w:val="100"/>
        </w:numPr>
        <w:rPr>
          <w:del w:author="Malachi Jamison" w:date="2023-11-06T14:38:00Z" w:id="5877"/>
        </w:rPr>
      </w:pPr>
      <w:del w:author="Malachi Jamison" w:date="2023-11-06T14:38:00Z" w:id="5878">
        <w:r w:rsidDel="006C021A">
          <w:delText>Email Address</w:delText>
        </w:r>
        <w:r w:rsidDel="006C021A" w:rsidR="004111C1">
          <w:delText>: test_user</w:delText>
        </w:r>
        <w:r w:rsidDel="006C021A">
          <w:delText>@testemail.com</w:delText>
        </w:r>
      </w:del>
    </w:p>
    <w:p w:rsidRPr="00A825DD" w:rsidR="004111C1" w:rsidDel="006C021A" w:rsidP="004111C1" w:rsidRDefault="004111C1" w14:paraId="10620DDB" w14:textId="34B85F72">
      <w:pPr>
        <w:pStyle w:val="ListParagraph"/>
        <w:numPr>
          <w:ilvl w:val="0"/>
          <w:numId w:val="100"/>
        </w:numPr>
        <w:rPr>
          <w:del w:author="Malachi Jamison" w:date="2023-11-06T14:38:00Z" w:id="5879"/>
        </w:rPr>
      </w:pPr>
      <w:del w:author="Malachi Jamison" w:date="2023-11-06T14:38:00Z" w:id="5880">
        <w:r w:rsidDel="006C021A">
          <w:delText xml:space="preserve">Password: </w:delText>
        </w:r>
        <w:r w:rsidDel="006C021A" w:rsidR="009243C0">
          <w:delText>C0mplexPa$$word2@</w:delText>
        </w:r>
      </w:del>
    </w:p>
    <w:p w:rsidR="00FF5DAB" w:rsidDel="006C021A" w:rsidP="00FF5DAB" w:rsidRDefault="00FF5DAB" w14:paraId="42703FDF" w14:textId="30116A7A">
      <w:pPr>
        <w:rPr>
          <w:del w:author="Malachi Jamison" w:date="2023-11-06T14:38:00Z" w:id="5881"/>
          <w:b/>
          <w:bCs/>
        </w:rPr>
      </w:pPr>
      <w:del w:author="Malachi Jamison" w:date="2023-11-06T14:38:00Z" w:id="5882">
        <w:r w:rsidDel="006C021A">
          <w:rPr>
            <w:b/>
            <w:bCs/>
          </w:rPr>
          <w:delText>Test Steps</w:delText>
        </w:r>
        <w:r w:rsidRPr="5D225796" w:rsidDel="006C021A">
          <w:rPr>
            <w:b/>
            <w:bCs/>
          </w:rPr>
          <w:delText>:</w:delText>
        </w:r>
      </w:del>
    </w:p>
    <w:p w:rsidR="004111C1" w:rsidDel="006C021A" w:rsidP="004111C1" w:rsidRDefault="004111C1" w14:paraId="5D79E0B7" w14:textId="71C8FE38">
      <w:pPr>
        <w:pStyle w:val="ListParagraph"/>
        <w:numPr>
          <w:ilvl w:val="0"/>
          <w:numId w:val="100"/>
        </w:numPr>
        <w:rPr>
          <w:del w:author="Malachi Jamison" w:date="2023-11-06T14:38:00Z" w:id="5883"/>
        </w:rPr>
      </w:pPr>
      <w:del w:author="Malachi Jamison" w:date="2023-11-06T14:38:00Z" w:id="5884">
        <w:r w:rsidDel="006C021A">
          <w:delText xml:space="preserve">Launch the </w:delText>
        </w:r>
        <w:r w:rsidDel="006C021A" w:rsidR="009243C0">
          <w:delText>CogniOpen application from the device</w:delText>
        </w:r>
      </w:del>
    </w:p>
    <w:p w:rsidR="009243C0" w:rsidDel="006C021A" w:rsidP="004111C1" w:rsidRDefault="009243C0" w14:paraId="073A902F" w14:textId="5734DB4C">
      <w:pPr>
        <w:pStyle w:val="ListParagraph"/>
        <w:numPr>
          <w:ilvl w:val="0"/>
          <w:numId w:val="100"/>
        </w:numPr>
        <w:rPr>
          <w:del w:author="Malachi Jamison" w:date="2023-11-06T14:38:00Z" w:id="5885"/>
        </w:rPr>
      </w:pPr>
      <w:del w:author="Malachi Jamison" w:date="2023-11-06T14:38:00Z" w:id="5886">
        <w:r w:rsidDel="006C021A">
          <w:delText>User enters their email address in the “Email Address” text box</w:delText>
        </w:r>
      </w:del>
    </w:p>
    <w:p w:rsidR="009243C0" w:rsidDel="006C021A" w:rsidP="004111C1" w:rsidRDefault="009243C0" w14:paraId="1930ECCD" w14:textId="7187AE29">
      <w:pPr>
        <w:pStyle w:val="ListParagraph"/>
        <w:numPr>
          <w:ilvl w:val="0"/>
          <w:numId w:val="100"/>
        </w:numPr>
        <w:rPr>
          <w:del w:author="Malachi Jamison" w:date="2023-11-06T14:38:00Z" w:id="5887"/>
        </w:rPr>
      </w:pPr>
      <w:del w:author="Malachi Jamison" w:date="2023-11-06T14:38:00Z" w:id="5888">
        <w:r w:rsidDel="006C021A">
          <w:delText>User enters their password in the “Password” text box</w:delText>
        </w:r>
      </w:del>
    </w:p>
    <w:p w:rsidR="009243C0" w:rsidDel="006C021A" w:rsidP="004111C1" w:rsidRDefault="009243C0" w14:paraId="4ECAFA4D" w14:textId="659B2CA1">
      <w:pPr>
        <w:pStyle w:val="ListParagraph"/>
        <w:numPr>
          <w:ilvl w:val="0"/>
          <w:numId w:val="100"/>
        </w:numPr>
        <w:rPr>
          <w:del w:author="Malachi Jamison" w:date="2023-11-06T14:38:00Z" w:id="5889"/>
        </w:rPr>
      </w:pPr>
      <w:del w:author="Malachi Jamison" w:date="2023-11-06T14:38:00Z" w:id="5890">
        <w:r w:rsidDel="006C021A">
          <w:delText>User taps the “Login” button</w:delText>
        </w:r>
      </w:del>
    </w:p>
    <w:p w:rsidR="009243C0" w:rsidDel="006C021A" w:rsidP="004111C1" w:rsidRDefault="009243C0" w14:paraId="19257C83" w14:textId="6B2939F4">
      <w:pPr>
        <w:pStyle w:val="ListParagraph"/>
        <w:numPr>
          <w:ilvl w:val="0"/>
          <w:numId w:val="100"/>
        </w:numPr>
        <w:rPr>
          <w:del w:author="Malachi Jamison" w:date="2023-11-06T14:38:00Z" w:id="5891"/>
        </w:rPr>
      </w:pPr>
      <w:del w:author="Malachi Jamison" w:date="2023-11-06T14:38:00Z" w:id="5892">
        <w:r w:rsidDel="006C021A">
          <w:delText>User taps the hamburger menu</w:delText>
        </w:r>
        <w:r w:rsidDel="006C021A" w:rsidR="00820BC2">
          <w:delText xml:space="preserve"> in the top left of the screen</w:delText>
        </w:r>
      </w:del>
    </w:p>
    <w:p w:rsidR="00820BC2" w:rsidDel="006C021A" w:rsidP="004111C1" w:rsidRDefault="00820BC2" w14:paraId="5609663C" w14:textId="71C03C0B">
      <w:pPr>
        <w:pStyle w:val="ListParagraph"/>
        <w:numPr>
          <w:ilvl w:val="0"/>
          <w:numId w:val="100"/>
        </w:numPr>
        <w:rPr>
          <w:del w:author="Malachi Jamison" w:date="2023-11-06T14:38:00Z" w:id="5893"/>
        </w:rPr>
      </w:pPr>
      <w:del w:author="Malachi Jamison" w:date="2023-11-06T14:38:00Z" w:id="5894">
        <w:r w:rsidDel="006C021A">
          <w:delText xml:space="preserve">User taps the </w:delText>
        </w:r>
        <w:r w:rsidDel="006C021A" w:rsidR="00E752C4">
          <w:delText>“Guided Tour” link</w:delText>
        </w:r>
      </w:del>
    </w:p>
    <w:p w:rsidR="00FF5DAB" w:rsidDel="006C021A" w:rsidP="00FF5DAB" w:rsidRDefault="00FF5DAB" w14:paraId="674F2A65" w14:textId="5785577C">
      <w:pPr>
        <w:rPr>
          <w:del w:author="Malachi Jamison" w:date="2023-11-06T14:38:00Z" w:id="5895"/>
        </w:rPr>
      </w:pPr>
      <w:del w:author="Malachi Jamison" w:date="2023-11-06T14:38:00Z" w:id="5896">
        <w:r w:rsidDel="006C021A">
          <w:rPr>
            <w:b/>
            <w:bCs/>
          </w:rPr>
          <w:delText xml:space="preserve">Test Environment: </w:delText>
        </w:r>
      </w:del>
    </w:p>
    <w:p w:rsidR="00941D6D" w:rsidDel="006C021A" w:rsidP="00941D6D" w:rsidRDefault="00941D6D" w14:paraId="3BF447D3" w14:textId="3158C0F5">
      <w:pPr>
        <w:pStyle w:val="ListParagraph"/>
        <w:numPr>
          <w:ilvl w:val="0"/>
          <w:numId w:val="6"/>
        </w:numPr>
        <w:rPr>
          <w:del w:author="Malachi Jamison" w:date="2023-11-06T14:38:00Z" w:id="5897"/>
        </w:rPr>
      </w:pPr>
      <w:del w:author="Malachi Jamison" w:date="2023-11-06T14:38:00Z" w:id="5898">
        <w:r w:rsidDel="006C021A">
          <w:delText>Device: &lt;fill out when test environment is created&gt;</w:delText>
        </w:r>
      </w:del>
    </w:p>
    <w:p w:rsidR="00941D6D" w:rsidDel="006C021A" w:rsidP="00941D6D" w:rsidRDefault="00941D6D" w14:paraId="111E6B1B" w14:textId="5AF7ABE8">
      <w:pPr>
        <w:pStyle w:val="ListParagraph"/>
        <w:numPr>
          <w:ilvl w:val="0"/>
          <w:numId w:val="6"/>
        </w:numPr>
        <w:rPr>
          <w:del w:author="Malachi Jamison" w:date="2023-11-06T14:38:00Z" w:id="5899"/>
        </w:rPr>
      </w:pPr>
      <w:del w:author="Malachi Jamison" w:date="2023-11-06T14:38:00Z" w:id="5900">
        <w:r w:rsidDel="006C021A">
          <w:delText>Application Version: &lt;fill out when we release a version of CogniOpen&gt;</w:delText>
        </w:r>
      </w:del>
    </w:p>
    <w:p w:rsidR="00FF5DAB" w:rsidDel="006C021A" w:rsidP="00FF5DAB" w:rsidRDefault="00FF5DAB" w14:paraId="631A6378" w14:textId="6BEA0D5D">
      <w:pPr>
        <w:rPr>
          <w:del w:author="Malachi Jamison" w:date="2023-11-06T14:38:00Z" w:id="5901"/>
          <w:b/>
          <w:bCs/>
        </w:rPr>
      </w:pPr>
      <w:del w:author="Malachi Jamison" w:date="2023-11-06T14:38:00Z" w:id="5902">
        <w:r w:rsidDel="006C021A">
          <w:rPr>
            <w:b/>
            <w:bCs/>
          </w:rPr>
          <w:delText>Pass/Fail Criteria:</w:delText>
        </w:r>
      </w:del>
    </w:p>
    <w:p w:rsidRPr="007F2244" w:rsidR="00FF5DAB" w:rsidDel="006C021A" w:rsidP="00FF5DAB" w:rsidRDefault="00FF5DAB" w14:paraId="0666D953" w14:textId="28B91F49">
      <w:pPr>
        <w:pStyle w:val="ListParagraph"/>
        <w:numPr>
          <w:ilvl w:val="0"/>
          <w:numId w:val="3"/>
        </w:numPr>
        <w:rPr>
          <w:del w:author="Malachi Jamison" w:date="2023-11-06T14:38:00Z" w:id="5903"/>
          <w:b/>
          <w:bCs/>
        </w:rPr>
      </w:pPr>
      <w:del w:author="Malachi Jamison" w:date="2023-11-06T14:38:00Z" w:id="5904">
        <w:r w:rsidDel="006C021A">
          <w:delText xml:space="preserve">Pass: </w:delText>
        </w:r>
        <w:r w:rsidDel="006C021A" w:rsidR="00941D6D">
          <w:delText>The user is redirected to the Guided Tour page</w:delText>
        </w:r>
      </w:del>
    </w:p>
    <w:p w:rsidRPr="007F2244" w:rsidR="00FF5DAB" w:rsidDel="006C021A" w:rsidP="00FF5DAB" w:rsidRDefault="00FF5DAB" w14:paraId="32ABF9C1" w14:textId="3587D7DF">
      <w:pPr>
        <w:pStyle w:val="ListParagraph"/>
        <w:numPr>
          <w:ilvl w:val="0"/>
          <w:numId w:val="3"/>
        </w:numPr>
        <w:rPr>
          <w:del w:author="Malachi Jamison" w:date="2023-11-06T14:38:00Z" w:id="5905"/>
          <w:b/>
          <w:bCs/>
        </w:rPr>
      </w:pPr>
      <w:del w:author="Malachi Jamison" w:date="2023-11-06T14:38:00Z" w:id="5906">
        <w:r w:rsidDel="006C021A">
          <w:delText xml:space="preserve">Fail: The </w:delText>
        </w:r>
        <w:r w:rsidDel="006C021A" w:rsidR="00941D6D">
          <w:delText>user is not redirected to the Guided Tour page</w:delText>
        </w:r>
      </w:del>
    </w:p>
    <w:p w:rsidR="00FF5DAB" w:rsidDel="006C021A" w:rsidP="00FF5DAB" w:rsidRDefault="00FF5DAB" w14:paraId="0A992839" w14:textId="13E43AF5">
      <w:pPr>
        <w:rPr>
          <w:del w:author="Malachi Jamison" w:date="2023-11-06T14:38:00Z" w:id="5907"/>
          <w:b/>
          <w:bCs/>
        </w:rPr>
      </w:pPr>
      <w:del w:author="Malachi Jamison" w:date="2023-11-06T14:38:00Z" w:id="5908">
        <w:r w:rsidRPr="5D225796" w:rsidDel="006C021A">
          <w:rPr>
            <w:b/>
            <w:bCs/>
          </w:rPr>
          <w:delText>Assumptions:</w:delText>
        </w:r>
      </w:del>
    </w:p>
    <w:p w:rsidR="00E8565A" w:rsidDel="006C021A" w:rsidP="00E8565A" w:rsidRDefault="00E8565A" w14:paraId="22BA1C96" w14:textId="34485290">
      <w:pPr>
        <w:pStyle w:val="ListParagraph"/>
        <w:numPr>
          <w:ilvl w:val="0"/>
          <w:numId w:val="101"/>
        </w:numPr>
        <w:rPr>
          <w:del w:author="Malachi Jamison" w:date="2023-11-06T14:38:00Z" w:id="5909"/>
        </w:rPr>
      </w:pPr>
      <w:del w:author="Malachi Jamison" w:date="2023-11-06T14:38:00Z" w:id="5910">
        <w:r w:rsidDel="006C021A">
          <w:delText>The user has previously registered with the application</w:delText>
        </w:r>
      </w:del>
    </w:p>
    <w:p w:rsidR="00E8565A" w:rsidDel="006C021A" w:rsidP="00E8565A" w:rsidRDefault="00E8565A" w14:paraId="58E76F79" w14:textId="330FB845">
      <w:pPr>
        <w:pStyle w:val="ListParagraph"/>
        <w:numPr>
          <w:ilvl w:val="0"/>
          <w:numId w:val="101"/>
        </w:numPr>
        <w:rPr>
          <w:del w:author="Malachi Jamison" w:date="2023-11-06T14:38:00Z" w:id="5911"/>
        </w:rPr>
      </w:pPr>
      <w:del w:author="Malachi Jamison" w:date="2023-11-06T14:38:00Z" w:id="5912">
        <w:r w:rsidDel="006C021A">
          <w:delText>The user is connected to the internet</w:delText>
        </w:r>
      </w:del>
    </w:p>
    <w:p w:rsidR="00E8565A" w:rsidDel="006C021A" w:rsidP="00E8565A" w:rsidRDefault="00E8565A" w14:paraId="41AC4BA6" w14:textId="5E24FB5D">
      <w:pPr>
        <w:pStyle w:val="ListParagraph"/>
        <w:numPr>
          <w:ilvl w:val="0"/>
          <w:numId w:val="101"/>
        </w:numPr>
        <w:rPr>
          <w:del w:author="Malachi Jamison" w:date="2023-11-06T14:38:00Z" w:id="5913"/>
        </w:rPr>
      </w:pPr>
      <w:del w:author="Malachi Jamison" w:date="2023-11-06T14:38:00Z" w:id="5914">
        <w:r w:rsidDel="006C021A">
          <w:delText>The application is active and able to receive requests</w:delText>
        </w:r>
      </w:del>
    </w:p>
    <w:p w:rsidR="00941D6D" w:rsidDel="006C021A" w:rsidP="00E8565A" w:rsidRDefault="00E8565A" w14:paraId="6DDADB86" w14:textId="6FE7ABED">
      <w:pPr>
        <w:pStyle w:val="ListParagraph"/>
        <w:numPr>
          <w:ilvl w:val="0"/>
          <w:numId w:val="101"/>
        </w:numPr>
        <w:rPr>
          <w:del w:author="Malachi Jamison" w:date="2023-11-06T14:38:00Z" w:id="5915"/>
        </w:rPr>
      </w:pPr>
      <w:del w:author="Malachi Jamison" w:date="2023-11-06T14:38:00Z" w:id="5916">
        <w:r w:rsidDel="006C021A">
          <w:delText>The application is able to communicate with the backend database services</w:delText>
        </w:r>
      </w:del>
    </w:p>
    <w:p w:rsidR="00890B0E" w:rsidP="00FF5DAB" w:rsidRDefault="006C021A" w14:paraId="4CDECC69" w14:textId="1A54B9B4">
      <w:pPr>
        <w:rPr>
          <w:b/>
          <w:bCs/>
        </w:rPr>
      </w:pPr>
      <w:ins w:author="Zachary Cappella" w:date="2023-10-13T12:52:00Z" w:id="5917">
        <w:r>
          <w:rPr>
            <w:b/>
            <w:bCs/>
            <w:noProof/>
          </w:rPr>
          <w:pict w14:anchorId="2A2DB545">
            <v:rect id="_x0000_i1072" style="width:468pt;height:.05pt;mso-width-percent:0;mso-height-percent:0;mso-width-percent:0;mso-height-percent:0" alt="" o:hr="t" o:hrstd="t" o:hralign="center" fillcolor="#a0a0a0" stroked="f"/>
          </w:pict>
        </w:r>
      </w:ins>
    </w:p>
    <w:p w:rsidR="00FF5DAB" w:rsidP="00FF5DAB" w:rsidRDefault="00FF5DAB" w14:paraId="30A8D4A5" w14:textId="06E6B6AB">
      <w:pPr>
        <w:rPr>
          <w:del w:author="Zachary Cappella" w:date="2023-10-13T12:52:00Z" w:id="5918"/>
        </w:rPr>
      </w:pPr>
      <w:del w:author="Zachary Cappella" w:date="2023-10-13T12:28:00Z" w:id="5919">
        <w:r>
          <w:rPr>
            <w:b/>
            <w:bCs/>
          </w:rPr>
          <w:delText xml:space="preserve">Attachments: </w:delText>
        </w:r>
        <w:r>
          <w:delText>Any applicable attachments if necessary</w:delText>
        </w:r>
      </w:del>
    </w:p>
    <w:p w:rsidRPr="00B876A8" w:rsidR="00E43944" w:rsidP="00FF5DAB" w:rsidRDefault="00E43944" w14:paraId="43FC08D3" w14:textId="5BFA79C3">
      <w:pPr>
        <w:rPr>
          <w:del w:author="Zachary Cappella" w:date="2023-10-13T12:52:00Z" w:id="5920"/>
        </w:rPr>
      </w:pPr>
    </w:p>
    <w:p w:rsidRPr="0009091C" w:rsidR="001B0A74" w:rsidP="167C278A" w:rsidRDefault="00D91B42" w14:paraId="2BE14428" w14:textId="06FDFA31">
      <w:pPr>
        <w:pStyle w:val="Heading4"/>
        <w:rPr>
          <w:rFonts w:ascii="Times New Roman" w:hAnsi="Times New Roman" w:cs="Times New Roman"/>
          <w:i w:val="0"/>
          <w:iCs w:val="0"/>
        </w:rPr>
      </w:pPr>
      <w:bookmarkStart w:name="_Toc148095192" w:id="5921"/>
      <w:bookmarkStart w:name="_Toc799799321" w:id="5922"/>
      <w:bookmarkStart w:name="_Toc425723165" w:id="1324370565"/>
      <w:r w:rsidRPr="167C278A" w:rsidR="00D91B42">
        <w:rPr>
          <w:rFonts w:ascii="Times New Roman" w:hAnsi="Times New Roman" w:cs="Times New Roman"/>
          <w:i w:val="0"/>
          <w:iCs w:val="0"/>
        </w:rPr>
        <w:t>3.1.1</w:t>
      </w:r>
      <w:ins w:author="Malachi Jamison" w:date="2023-11-06T14:40:00Z" w:id="1651273490">
        <w:r w:rsidRPr="167C278A" w:rsidR="006C021A">
          <w:rPr>
            <w:rFonts w:ascii="Times New Roman" w:hAnsi="Times New Roman" w:cs="Times New Roman"/>
            <w:i w:val="0"/>
            <w:iCs w:val="0"/>
          </w:rPr>
          <w:t>2</w:t>
        </w:r>
      </w:ins>
      <w:del w:author="Malachi Jamison" w:date="2023-11-06T14:39:00Z" w:id="566840261">
        <w:r w:rsidRPr="167C278A" w:rsidDel="00D91B42">
          <w:rPr>
            <w:rFonts w:ascii="Times New Roman" w:hAnsi="Times New Roman" w:cs="Times New Roman"/>
            <w:i w:val="0"/>
            <w:iCs w:val="0"/>
          </w:rPr>
          <w:delText>4</w:delText>
        </w:r>
      </w:del>
      <w:r w:rsidRPr="167C278A" w:rsidR="00D91B42">
        <w:rPr>
          <w:rFonts w:ascii="Times New Roman" w:hAnsi="Times New Roman" w:cs="Times New Roman"/>
          <w:i w:val="0"/>
          <w:iCs w:val="0"/>
        </w:rPr>
        <w:t xml:space="preserve">.2 </w:t>
      </w:r>
      <w:ins w:author="Malachi Jamison" w:date="2023-11-06T14:28:00Z" w:id="2030913987">
        <w:r w:rsidRPr="167C278A" w:rsidR="00DE6D61">
          <w:rPr>
            <w:rFonts w:ascii="Times New Roman" w:hAnsi="Times New Roman" w:cs="Times New Roman"/>
            <w:i w:val="0"/>
            <w:iCs w:val="0"/>
          </w:rPr>
          <w:t>Cancel Guided Tour</w:t>
        </w:r>
      </w:ins>
      <w:bookmarkEnd w:id="1324370565"/>
      <w:del w:author="Malachi Jamison" w:date="2023-11-06T14:28:00Z" w:id="1512761049">
        <w:r w:rsidRPr="167C278A" w:rsidDel="00D91B42">
          <w:rPr>
            <w:rFonts w:ascii="Times New Roman" w:hAnsi="Times New Roman" w:cs="Times New Roman"/>
            <w:i w:val="0"/>
            <w:iCs w:val="0"/>
          </w:rPr>
          <w:delText>User Can Progress a Guided Tour</w:delText>
        </w:r>
      </w:del>
      <w:bookmarkEnd w:id="5921"/>
      <w:bookmarkEnd w:id="5922"/>
    </w:p>
    <w:p w:rsidR="00E8565A" w:rsidP="00E8565A" w:rsidRDefault="00E8565A" w14:paraId="5704AC23" w14:textId="77777777">
      <w:del w:author="Zachary Cappella" w:date="2023-10-13T12:18:00Z" w:id="5927">
        <w:r>
          <w:rPr>
            <w:b/>
            <w:bCs/>
          </w:rPr>
          <w:delText xml:space="preserve">Test Case Link: </w:delText>
        </w:r>
        <w:r w:rsidRPr="00847667">
          <w:delText>&lt;</w:delText>
        </w:r>
        <w:r>
          <w:delText>will update when test ADO ticket is created</w:delText>
        </w:r>
        <w:r w:rsidRPr="00847667">
          <w:delText>&gt;</w:delText>
        </w:r>
      </w:del>
    </w:p>
    <w:p w:rsidR="00E8565A" w:rsidP="00E8565A" w:rsidRDefault="00E8565A" w14:paraId="694C97A0" w14:textId="5997B4C7">
      <w:pPr>
        <w:rPr>
          <w:ins w:author="Malachi Jamison" w:date="2023-11-06T14:30:00Z" w:id="5928"/>
        </w:rPr>
      </w:pPr>
      <w:r>
        <w:rPr>
          <w:b/>
          <w:bCs/>
        </w:rPr>
        <w:t xml:space="preserve">Test Case Name: </w:t>
      </w:r>
      <w:ins w:author="Malachi Jamison" w:date="2023-11-06T14:28:00Z" w:id="5929">
        <w:r w:rsidRPr="00DE6D61" w:rsidR="00DE6D61">
          <w:t>Cancel Guided Tour</w:t>
        </w:r>
      </w:ins>
      <w:del w:author="Malachi Jamison" w:date="2023-11-06T14:28:00Z" w:id="5930">
        <w:r w:rsidDel="00DE6D61">
          <w:delText xml:space="preserve">Progress a Guided Tour </w:delText>
        </w:r>
      </w:del>
    </w:p>
    <w:p w:rsidR="00843DDF" w:rsidP="00E8565A" w:rsidRDefault="00843DDF" w14:paraId="160F621A" w14:textId="77777777">
      <w:pPr>
        <w:rPr>
          <w:ins w:author="Malachi Jamison" w:date="2023-11-06T14:30:00Z" w:id="5931"/>
        </w:rPr>
      </w:pPr>
    </w:p>
    <w:tbl>
      <w:tblPr>
        <w:tblW w:w="935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val="04A0" w:firstRow="1" w:lastRow="0" w:firstColumn="1" w:lastColumn="0" w:noHBand="0" w:noVBand="1"/>
      </w:tblPr>
      <w:tblGrid>
        <w:gridCol w:w="1795"/>
        <w:gridCol w:w="7555"/>
      </w:tblGrid>
      <w:tr w:rsidRPr="003321F8" w:rsidR="00843DDF" w:rsidTr="00FB3C48" w14:paraId="112D717B" w14:textId="77777777">
        <w:trPr>
          <w:trHeight w:val="442"/>
          <w:ins w:author="Malachi Jamison" w:date="2023-11-06T14:30:00Z" w:id="593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31ACAB61" w14:textId="77777777">
            <w:pPr>
              <w:pStyle w:val="Body"/>
              <w:rPr>
                <w:ins w:author="Malachi Jamison" w:date="2023-11-06T14:30:00Z" w:id="5933"/>
                <w:sz w:val="22"/>
                <w:szCs w:val="22"/>
              </w:rPr>
            </w:pPr>
            <w:ins w:author="Malachi Jamison" w:date="2023-11-06T14:30:00Z" w:id="5934">
              <w:r w:rsidRPr="003321F8">
                <w:rPr>
                  <w:b/>
                  <w:bCs/>
                  <w:sz w:val="22"/>
                  <w:szCs w:val="22"/>
                </w:rPr>
                <w:t>Description</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43DDF" w:rsidP="00FB3C48" w:rsidRDefault="00843DDF" w14:paraId="48376BC0" w14:textId="77777777">
            <w:pPr>
              <w:spacing w:line="240" w:lineRule="auto"/>
              <w:rPr>
                <w:ins w:author="Malachi Jamison" w:date="2023-11-06T14:30:00Z" w:id="5935"/>
              </w:rPr>
            </w:pPr>
            <w:ins w:author="Malachi Jamison" w:date="2023-11-06T14:30:00Z" w:id="5936">
              <w:r w:rsidRPr="003321F8">
                <w:rPr>
                  <w:color w:val="161719"/>
                  <w:shd w:val="clear" w:color="auto" w:fill="FFFFFF"/>
                </w:rPr>
                <w:t>A user can decide to cancel the guided tour, they can do so at any point during the tutorial by clicking on the cancel button provided on the screen.</w:t>
              </w:r>
            </w:ins>
          </w:p>
        </w:tc>
      </w:tr>
      <w:tr w:rsidRPr="003321F8" w:rsidR="00843DDF" w:rsidTr="00FB3C48" w14:paraId="33A923DA" w14:textId="77777777">
        <w:trPr>
          <w:trHeight w:val="222"/>
          <w:ins w:author="Malachi Jamison" w:date="2023-11-06T14:30:00Z" w:id="593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17672F2A" w14:textId="77777777">
            <w:pPr>
              <w:pStyle w:val="Body"/>
              <w:rPr>
                <w:ins w:author="Malachi Jamison" w:date="2023-11-06T14:30:00Z" w:id="5938"/>
                <w:sz w:val="22"/>
                <w:szCs w:val="22"/>
              </w:rPr>
            </w:pPr>
            <w:ins w:author="Malachi Jamison" w:date="2023-11-06T14:30:00Z" w:id="5939">
              <w:r w:rsidRPr="003321F8">
                <w:rPr>
                  <w:b/>
                  <w:bCs/>
                  <w:sz w:val="22"/>
                  <w:szCs w:val="22"/>
                </w:rPr>
                <w:t>Requirements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43DDF" w:rsidP="00843DDF" w:rsidRDefault="00843DDF" w14:paraId="6C890990" w14:textId="77777777">
            <w:pPr>
              <w:pStyle w:val="ListParagraph"/>
              <w:numPr>
                <w:ilvl w:val="0"/>
                <w:numId w:val="328"/>
              </w:numPr>
              <w:spacing w:after="0" w:line="240" w:lineRule="auto"/>
              <w:rPr>
                <w:ins w:author="Malachi Jamison" w:date="2023-11-06T14:30:00Z" w:id="5940"/>
              </w:rPr>
            </w:pPr>
            <w:ins w:author="Malachi Jamison" w:date="2023-11-06T14:30:00Z" w:id="5941">
              <w:r w:rsidRPr="003321F8">
                <w:rPr>
                  <w:color w:val="000000" w:themeColor="text1"/>
                </w:rPr>
                <w:t>The application shall display a guided tour to users when they tap the “Guided Tour” button on the CogniOpen application’s Home Screen.</w:t>
              </w:r>
            </w:ins>
          </w:p>
          <w:p w:rsidRPr="003321F8" w:rsidR="00843DDF" w:rsidP="00843DDF" w:rsidRDefault="00843DDF" w14:paraId="6040D910" w14:textId="77777777">
            <w:pPr>
              <w:pStyle w:val="ListParagraph"/>
              <w:numPr>
                <w:ilvl w:val="0"/>
                <w:numId w:val="328"/>
              </w:numPr>
              <w:spacing w:after="0" w:line="240" w:lineRule="auto"/>
              <w:rPr>
                <w:ins w:author="Malachi Jamison" w:date="2023-11-06T14:30:00Z" w:id="5942"/>
              </w:rPr>
            </w:pPr>
            <w:ins w:author="Malachi Jamison" w:date="2023-11-06T14:30:00Z" w:id="5943">
              <w:r w:rsidRPr="003321F8">
                <w:rPr>
                  <w:color w:val="000000" w:themeColor="text1"/>
                </w:rPr>
                <w:t>When the user taps the green arrow facing right, the application shall progress the user to the next guided tour screen.</w:t>
              </w:r>
            </w:ins>
          </w:p>
          <w:p w:rsidRPr="003321F8" w:rsidR="00843DDF" w:rsidP="00843DDF" w:rsidRDefault="00843DDF" w14:paraId="32D42F7A" w14:textId="77777777">
            <w:pPr>
              <w:pStyle w:val="ListParagraph"/>
              <w:numPr>
                <w:ilvl w:val="0"/>
                <w:numId w:val="328"/>
              </w:numPr>
              <w:spacing w:after="0" w:line="240" w:lineRule="auto"/>
              <w:rPr>
                <w:ins w:author="Malachi Jamison" w:date="2023-11-06T14:30:00Z" w:id="5944"/>
              </w:rPr>
            </w:pPr>
            <w:ins w:author="Malachi Jamison" w:date="2023-11-06T14:30:00Z" w:id="5945">
              <w:r w:rsidRPr="003321F8">
                <w:rPr>
                  <w:color w:val="000000" w:themeColor="text1"/>
                </w:rPr>
                <w:t>When the user taps the green arrow facing left, the application shall take the user back to the previous screen.</w:t>
              </w:r>
            </w:ins>
          </w:p>
          <w:p w:rsidRPr="003321F8" w:rsidR="00843DDF" w:rsidP="00843DDF" w:rsidRDefault="00843DDF" w14:paraId="112E2E0B" w14:textId="77777777">
            <w:pPr>
              <w:pStyle w:val="ListParagraph"/>
              <w:numPr>
                <w:ilvl w:val="0"/>
                <w:numId w:val="328"/>
              </w:numPr>
              <w:spacing w:after="0" w:line="240" w:lineRule="auto"/>
              <w:rPr>
                <w:ins w:author="Malachi Jamison" w:date="2023-11-06T14:30:00Z" w:id="5946"/>
              </w:rPr>
            </w:pPr>
            <w:ins w:author="Malachi Jamison" w:date="2023-11-06T14:30:00Z" w:id="5947">
              <w:r w:rsidRPr="003321F8">
                <w:rPr>
                  <w:color w:val="000000" w:themeColor="text1"/>
                </w:rPr>
                <w:t>When the user taps the “X” button on the top right of the screen, the Guided Tour will exit and take the user back to the Home Screen.</w:t>
              </w:r>
            </w:ins>
          </w:p>
        </w:tc>
      </w:tr>
      <w:tr w:rsidRPr="003321F8" w:rsidR="00843DDF" w:rsidTr="00FB3C48" w14:paraId="611B53B8" w14:textId="77777777">
        <w:trPr>
          <w:trHeight w:val="222"/>
          <w:ins w:author="Malachi Jamison" w:date="2023-11-06T14:30:00Z" w:id="5948"/>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7AD14373" w14:textId="77777777">
            <w:pPr>
              <w:pStyle w:val="Body"/>
              <w:rPr>
                <w:ins w:author="Malachi Jamison" w:date="2023-11-06T14:30:00Z" w:id="5949"/>
                <w:b/>
                <w:bCs/>
                <w:sz w:val="22"/>
                <w:szCs w:val="22"/>
              </w:rPr>
            </w:pPr>
            <w:ins w:author="Malachi Jamison" w:date="2023-11-06T14:30:00Z" w:id="5950">
              <w:r>
                <w:rPr>
                  <w:b/>
                  <w:bCs/>
                  <w:sz w:val="22"/>
                  <w:szCs w:val="22"/>
                </w:rPr>
                <w:t>Prerequisites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09091C" w:rsidR="00843DDF" w:rsidP="00843DDF" w:rsidRDefault="00843DDF" w14:paraId="49158A23" w14:textId="77777777">
            <w:pPr>
              <w:pStyle w:val="ListParagraph"/>
              <w:numPr>
                <w:ilvl w:val="0"/>
                <w:numId w:val="328"/>
              </w:numPr>
              <w:spacing w:after="0"/>
              <w:rPr>
                <w:ins w:author="Malachi Jamison" w:date="2023-11-06T14:30:00Z" w:id="5951"/>
                <w:rFonts w:eastAsia="Calibri"/>
              </w:rPr>
            </w:pPr>
            <w:ins w:author="Malachi Jamison" w:date="2023-11-06T14:30:00Z" w:id="5952">
              <w:r w:rsidRPr="0009091C">
                <w:rPr>
                  <w:rFonts w:eastAsia="Calibri"/>
                </w:rPr>
                <w:t>The user is logged in to the CogniOpen application.</w:t>
              </w:r>
            </w:ins>
          </w:p>
          <w:p w:rsidRPr="003321F8" w:rsidR="00843DDF" w:rsidP="00843DDF" w:rsidRDefault="00843DDF" w14:paraId="5A614831" w14:textId="77777777">
            <w:pPr>
              <w:pStyle w:val="ListParagraph"/>
              <w:numPr>
                <w:ilvl w:val="0"/>
                <w:numId w:val="328"/>
              </w:numPr>
              <w:spacing w:after="0" w:line="240" w:lineRule="auto"/>
              <w:rPr>
                <w:ins w:author="Malachi Jamison" w:date="2023-11-06T14:30:00Z" w:id="5953"/>
                <w:color w:val="000000" w:themeColor="text1"/>
              </w:rPr>
            </w:pPr>
            <w:ins w:author="Malachi Jamison" w:date="2023-11-06T14:30:00Z" w:id="5954">
              <w:r w:rsidRPr="0009091C">
                <w:rPr>
                  <w:rFonts w:eastAsia="Calibri"/>
                </w:rPr>
                <w:t xml:space="preserve">The </w:t>
              </w:r>
              <w:r>
                <w:rPr>
                  <w:rFonts w:eastAsia="Calibri"/>
                </w:rPr>
                <w:t>Guided Tour</w:t>
              </w:r>
              <w:r w:rsidRPr="0009091C">
                <w:rPr>
                  <w:rFonts w:eastAsia="Calibri"/>
                </w:rPr>
                <w:t xml:space="preserve"> screen is accessible from the home screen.</w:t>
              </w:r>
            </w:ins>
          </w:p>
        </w:tc>
      </w:tr>
      <w:tr w:rsidRPr="003321F8" w:rsidR="00843DDF" w:rsidTr="00FB3C48" w14:paraId="275D5BF0" w14:textId="77777777">
        <w:trPr>
          <w:trHeight w:val="222"/>
          <w:ins w:author="Malachi Jamison" w:date="2023-11-06T14:30:00Z" w:id="595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7067A477" w14:textId="77777777">
            <w:pPr>
              <w:pStyle w:val="Body"/>
              <w:rPr>
                <w:ins w:author="Malachi Jamison" w:date="2023-11-06T14:30:00Z" w:id="5956"/>
                <w:b/>
                <w:bCs/>
                <w:sz w:val="22"/>
                <w:szCs w:val="22"/>
              </w:rPr>
            </w:pPr>
            <w:ins w:author="Malachi Jamison" w:date="2023-11-06T14:30:00Z" w:id="5957">
              <w:r>
                <w:rPr>
                  <w:b/>
                  <w:bCs/>
                  <w:sz w:val="22"/>
                  <w:szCs w:val="22"/>
                </w:rPr>
                <w:t>Test Data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43DDF" w:rsidP="00843DDF" w:rsidRDefault="00843DDF" w14:paraId="531D5547" w14:textId="77777777">
            <w:pPr>
              <w:pStyle w:val="ListParagraph"/>
              <w:numPr>
                <w:ilvl w:val="0"/>
                <w:numId w:val="328"/>
              </w:numPr>
              <w:spacing w:after="0" w:line="240" w:lineRule="auto"/>
              <w:rPr>
                <w:ins w:author="Malachi Jamison" w:date="2023-11-06T14:30:00Z" w:id="5958"/>
                <w:color w:val="000000" w:themeColor="text1"/>
              </w:rPr>
            </w:pPr>
            <w:ins w:author="Malachi Jamison" w:date="2023-11-06T14:30:00Z" w:id="5959">
              <w:r w:rsidRPr="001532C8">
                <w:rPr>
                  <w:color w:val="000000" w:themeColor="text1"/>
                </w:rPr>
                <w:t>User’s biometric authentication information</w:t>
              </w:r>
            </w:ins>
          </w:p>
        </w:tc>
      </w:tr>
      <w:tr w:rsidRPr="003321F8" w:rsidR="00843DDF" w:rsidTr="00FB3C48" w14:paraId="6872F8A9" w14:textId="77777777">
        <w:trPr>
          <w:trHeight w:val="222"/>
          <w:ins w:author="Malachi Jamison" w:date="2023-11-06T14:30:00Z" w:id="596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439CC32E" w14:textId="77777777">
            <w:pPr>
              <w:pStyle w:val="Body"/>
              <w:rPr>
                <w:ins w:author="Malachi Jamison" w:date="2023-11-06T14:30:00Z" w:id="5961"/>
                <w:sz w:val="22"/>
                <w:szCs w:val="22"/>
              </w:rPr>
            </w:pPr>
            <w:ins w:author="Malachi Jamison" w:date="2023-11-06T14:30:00Z" w:id="5962">
              <w:r w:rsidRPr="003321F8">
                <w:rPr>
                  <w:b/>
                  <w:bCs/>
                  <w:sz w:val="22"/>
                  <w:szCs w:val="22"/>
                </w:rPr>
                <w:t>Test Steps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43DDF" w:rsidP="00843DDF" w:rsidRDefault="00843DDF" w14:paraId="6FF89001" w14:textId="77777777">
            <w:pPr>
              <w:pStyle w:val="ListParagraph"/>
              <w:numPr>
                <w:ilvl w:val="0"/>
                <w:numId w:val="346"/>
              </w:numPr>
              <w:spacing w:after="0" w:line="240" w:lineRule="auto"/>
              <w:rPr>
                <w:ins w:author="Malachi Jamison" w:date="2023-11-06T14:30:00Z" w:id="5963"/>
                <w:color w:val="000000" w:themeColor="text1"/>
              </w:rPr>
            </w:pPr>
            <w:ins w:author="Malachi Jamison" w:date="2023-11-06T14:30:00Z" w:id="5964">
              <w:r w:rsidRPr="003321F8">
                <w:rPr>
                  <w:color w:val="000000" w:themeColor="text1"/>
                </w:rPr>
                <w:t>Launch the CogniOpen application from the device.</w:t>
              </w:r>
            </w:ins>
          </w:p>
          <w:p w:rsidRPr="003321F8" w:rsidR="00843DDF" w:rsidP="00843DDF" w:rsidRDefault="00843DDF" w14:paraId="2DB95D77" w14:textId="77777777">
            <w:pPr>
              <w:pStyle w:val="ListParagraph"/>
              <w:numPr>
                <w:ilvl w:val="0"/>
                <w:numId w:val="346"/>
              </w:numPr>
              <w:spacing w:after="0" w:line="240" w:lineRule="auto"/>
              <w:rPr>
                <w:ins w:author="Malachi Jamison" w:date="2023-11-06T14:30:00Z" w:id="5965"/>
                <w:color w:val="000000" w:themeColor="text1"/>
              </w:rPr>
            </w:pPr>
            <w:ins w:author="Malachi Jamison" w:date="2023-11-06T14:30:00Z" w:id="5966">
              <w:r w:rsidRPr="003321F8">
                <w:rPr>
                  <w:color w:val="000000" w:themeColor="text1"/>
                </w:rPr>
                <w:t>User taps the “Login in Here” button.</w:t>
              </w:r>
            </w:ins>
          </w:p>
          <w:p w:rsidRPr="003321F8" w:rsidR="00843DDF" w:rsidP="00843DDF" w:rsidRDefault="00843DDF" w14:paraId="3B4375AC" w14:textId="77777777">
            <w:pPr>
              <w:pStyle w:val="ListParagraph"/>
              <w:numPr>
                <w:ilvl w:val="0"/>
                <w:numId w:val="346"/>
              </w:numPr>
              <w:spacing w:after="0" w:line="240" w:lineRule="auto"/>
              <w:rPr>
                <w:ins w:author="Malachi Jamison" w:date="2023-11-06T14:30:00Z" w:id="5967"/>
                <w:color w:val="000000" w:themeColor="text1"/>
              </w:rPr>
            </w:pPr>
            <w:ins w:author="Malachi Jamison" w:date="2023-11-06T14:30:00Z" w:id="5968">
              <w:r w:rsidRPr="003321F8">
                <w:rPr>
                  <w:color w:val="000000" w:themeColor="text1"/>
                </w:rPr>
                <w:t>Users enter their biometric authentication information.</w:t>
              </w:r>
            </w:ins>
          </w:p>
          <w:p w:rsidRPr="003321F8" w:rsidR="00843DDF" w:rsidP="00843DDF" w:rsidRDefault="00843DDF" w14:paraId="2606205A" w14:textId="77777777">
            <w:pPr>
              <w:pStyle w:val="ListParagraph"/>
              <w:numPr>
                <w:ilvl w:val="0"/>
                <w:numId w:val="346"/>
              </w:numPr>
              <w:spacing w:after="0" w:line="240" w:lineRule="auto"/>
              <w:rPr>
                <w:ins w:author="Malachi Jamison" w:date="2023-11-06T14:30:00Z" w:id="5969"/>
                <w:color w:val="000000" w:themeColor="text1"/>
              </w:rPr>
            </w:pPr>
            <w:ins w:author="Malachi Jamison" w:date="2023-11-06T14:30:00Z" w:id="5970">
              <w:r w:rsidRPr="003321F8">
                <w:rPr>
                  <w:color w:val="000000" w:themeColor="text1"/>
                </w:rPr>
                <w:t>Navigate to the Guided Tour screen from the home screen.</w:t>
              </w:r>
            </w:ins>
          </w:p>
          <w:p w:rsidRPr="003321F8" w:rsidR="00843DDF" w:rsidP="00843DDF" w:rsidRDefault="00843DDF" w14:paraId="5413E081" w14:textId="77777777">
            <w:pPr>
              <w:pStyle w:val="ListParagraph"/>
              <w:numPr>
                <w:ilvl w:val="0"/>
                <w:numId w:val="346"/>
              </w:numPr>
              <w:spacing w:after="0" w:line="240" w:lineRule="auto"/>
              <w:rPr>
                <w:ins w:author="Malachi Jamison" w:date="2023-11-06T14:30:00Z" w:id="5971"/>
                <w:color w:val="000000" w:themeColor="text1"/>
              </w:rPr>
            </w:pPr>
            <w:ins w:author="Malachi Jamison" w:date="2023-11-06T14:30:00Z" w:id="5972">
              <w:r w:rsidRPr="003321F8">
                <w:rPr>
                  <w:color w:val="000000" w:themeColor="text1"/>
                </w:rPr>
                <w:t>User taps the “Green Arrow” facing to the right</w:t>
              </w:r>
            </w:ins>
          </w:p>
          <w:p w:rsidRPr="003321F8" w:rsidR="00843DDF" w:rsidP="00843DDF" w:rsidRDefault="00843DDF" w14:paraId="19989D77" w14:textId="77777777">
            <w:pPr>
              <w:pStyle w:val="ListParagraph"/>
              <w:numPr>
                <w:ilvl w:val="0"/>
                <w:numId w:val="346"/>
              </w:numPr>
              <w:spacing w:after="0" w:line="240" w:lineRule="auto"/>
              <w:rPr>
                <w:ins w:author="Malachi Jamison" w:date="2023-11-06T14:30:00Z" w:id="5973"/>
                <w:color w:val="000000" w:themeColor="text1"/>
              </w:rPr>
            </w:pPr>
            <w:ins w:author="Malachi Jamison" w:date="2023-11-06T14:30:00Z" w:id="5974">
              <w:r w:rsidRPr="003321F8">
                <w:rPr>
                  <w:color w:val="000000" w:themeColor="text1"/>
                </w:rPr>
                <w:t>User taps the “X” button to cancel the tour.</w:t>
              </w:r>
            </w:ins>
          </w:p>
          <w:p w:rsidRPr="003321F8" w:rsidR="00843DDF" w:rsidP="00843DDF" w:rsidRDefault="00843DDF" w14:paraId="0EDDA797" w14:textId="77777777">
            <w:pPr>
              <w:pStyle w:val="ListParagraph"/>
              <w:numPr>
                <w:ilvl w:val="0"/>
                <w:numId w:val="346"/>
              </w:numPr>
              <w:spacing w:after="0" w:line="240" w:lineRule="auto"/>
              <w:rPr>
                <w:ins w:author="Malachi Jamison" w:date="2023-11-06T14:30:00Z" w:id="5975"/>
                <w:color w:val="000000" w:themeColor="text1"/>
              </w:rPr>
            </w:pPr>
            <w:ins w:author="Malachi Jamison" w:date="2023-11-06T14:30:00Z" w:id="5976">
              <w:r w:rsidRPr="003321F8">
                <w:rPr>
                  <w:color w:val="000000" w:themeColor="text1"/>
                </w:rPr>
                <w:t>The screen redirects to the home screen.</w:t>
              </w:r>
            </w:ins>
          </w:p>
        </w:tc>
      </w:tr>
      <w:tr w:rsidRPr="003321F8" w:rsidR="00843DDF" w:rsidTr="00FB3C48" w14:paraId="016DBE38" w14:textId="77777777">
        <w:trPr>
          <w:trHeight w:val="222"/>
          <w:ins w:author="Malachi Jamison" w:date="2023-11-06T14:30:00Z" w:id="5977"/>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1DBA5D10" w14:textId="77777777">
            <w:pPr>
              <w:pStyle w:val="Body"/>
              <w:rPr>
                <w:ins w:author="Malachi Jamison" w:date="2023-11-06T14:30:00Z" w:id="5978"/>
                <w:b/>
                <w:bCs/>
                <w:sz w:val="22"/>
                <w:szCs w:val="22"/>
              </w:rPr>
            </w:pPr>
            <w:ins w:author="Malachi Jamison" w:date="2023-11-06T14:30:00Z" w:id="5979">
              <w:r>
                <w:rPr>
                  <w:b/>
                  <w:bCs/>
                  <w:sz w:val="22"/>
                  <w:szCs w:val="22"/>
                </w:rPr>
                <w:t>Test Environment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43DDF" w:rsidP="00843DDF" w:rsidRDefault="00843DDF" w14:paraId="1190F759" w14:textId="77777777">
            <w:pPr>
              <w:pStyle w:val="Body"/>
              <w:numPr>
                <w:ilvl w:val="1"/>
                <w:numId w:val="330"/>
              </w:numPr>
              <w:rPr>
                <w:ins w:author="Malachi Jamison" w:date="2023-11-06T14:30:00Z" w:id="5980"/>
                <w:sz w:val="22"/>
                <w:szCs w:val="22"/>
              </w:rPr>
            </w:pPr>
            <w:ins w:author="Malachi Jamison" w:date="2023-11-06T14:30:00Z" w:id="5981">
              <w:r w:rsidRPr="00F87F45">
                <w:rPr>
                  <w:color w:val="000000" w:themeColor="text1"/>
                  <w:sz w:val="22"/>
                  <w:szCs w:val="22"/>
                </w:rPr>
                <w:t>Android Emulator: Pixel 7 Pro API</w:t>
              </w:r>
            </w:ins>
          </w:p>
        </w:tc>
      </w:tr>
      <w:tr w:rsidRPr="003321F8" w:rsidR="00843DDF" w:rsidTr="00FB3C48" w14:paraId="18EF0883" w14:textId="77777777">
        <w:trPr>
          <w:trHeight w:val="222"/>
          <w:ins w:author="Malachi Jamison" w:date="2023-11-06T14:30:00Z" w:id="5982"/>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6A271640" w14:textId="77777777">
            <w:pPr>
              <w:pStyle w:val="Body"/>
              <w:rPr>
                <w:ins w:author="Malachi Jamison" w:date="2023-11-06T14:30:00Z" w:id="5983"/>
                <w:sz w:val="22"/>
                <w:szCs w:val="22"/>
              </w:rPr>
            </w:pPr>
            <w:ins w:author="Malachi Jamison" w:date="2023-11-06T14:30:00Z" w:id="5984">
              <w:r>
                <w:rPr>
                  <w:b/>
                  <w:bCs/>
                  <w:sz w:val="22"/>
                  <w:szCs w:val="22"/>
                </w:rPr>
                <w:t>Pass/Fail Criteria</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tcPr>
          <w:p w:rsidRPr="003321F8" w:rsidR="00843DDF" w:rsidP="00FB3C48" w:rsidRDefault="00843DDF" w14:paraId="788D8005" w14:textId="77777777">
            <w:pPr>
              <w:pStyle w:val="Body"/>
              <w:rPr>
                <w:ins w:author="Malachi Jamison" w:date="2023-11-06T14:30:00Z" w:id="5985"/>
                <w:sz w:val="22"/>
                <w:szCs w:val="22"/>
              </w:rPr>
            </w:pPr>
            <w:ins w:author="Malachi Jamison" w:date="2023-11-06T14:30:00Z" w:id="5986">
              <w:r>
                <w:rPr>
                  <w:sz w:val="22"/>
                  <w:szCs w:val="22"/>
                </w:rPr>
                <w:t xml:space="preserve">Pass: </w:t>
              </w:r>
              <w:r w:rsidRPr="003321F8">
                <w:rPr>
                  <w:sz w:val="22"/>
                  <w:szCs w:val="22"/>
                </w:rPr>
                <w:t>When a user taps the “X” button, the Guided Tour is closed out and they are automatically redirected to the home screen.</w:t>
              </w:r>
            </w:ins>
          </w:p>
          <w:p w:rsidRPr="003321F8" w:rsidR="00843DDF" w:rsidP="00FB3C48" w:rsidRDefault="00843DDF" w14:paraId="67754543" w14:textId="77777777">
            <w:pPr>
              <w:pStyle w:val="Body"/>
              <w:rPr>
                <w:ins w:author="Malachi Jamison" w:date="2023-11-06T14:30:00Z" w:id="5987"/>
                <w:sz w:val="22"/>
                <w:szCs w:val="22"/>
              </w:rPr>
            </w:pPr>
            <w:ins w:author="Malachi Jamison" w:date="2023-11-06T14:30:00Z" w:id="5988">
              <w:r>
                <w:rPr>
                  <w:sz w:val="22"/>
                  <w:szCs w:val="22"/>
                </w:rPr>
                <w:t xml:space="preserve">Fail: </w:t>
              </w:r>
              <w:r w:rsidRPr="003321F8">
                <w:rPr>
                  <w:sz w:val="22"/>
                  <w:szCs w:val="22"/>
                </w:rPr>
                <w:t>When a user taps the “X” button, the Guided Tour is</w:t>
              </w:r>
              <w:r>
                <w:rPr>
                  <w:sz w:val="22"/>
                  <w:szCs w:val="22"/>
                </w:rPr>
                <w:t xml:space="preserve"> not</w:t>
              </w:r>
              <w:r w:rsidRPr="003321F8">
                <w:rPr>
                  <w:sz w:val="22"/>
                  <w:szCs w:val="22"/>
                </w:rPr>
                <w:t xml:space="preserve"> closed out and they </w:t>
              </w:r>
              <w:r>
                <w:rPr>
                  <w:sz w:val="22"/>
                  <w:szCs w:val="22"/>
                </w:rPr>
                <w:t>do not</w:t>
              </w:r>
              <w:r w:rsidRPr="003321F8">
                <w:rPr>
                  <w:sz w:val="22"/>
                  <w:szCs w:val="22"/>
                </w:rPr>
                <w:t xml:space="preserve"> automatically redirect to the home screen.</w:t>
              </w:r>
            </w:ins>
          </w:p>
        </w:tc>
      </w:tr>
      <w:tr w:rsidRPr="003321F8" w:rsidR="00843DDF" w:rsidTr="00FB3C48" w14:paraId="562E0196" w14:textId="77777777">
        <w:trPr>
          <w:trHeight w:val="222"/>
          <w:ins w:author="Malachi Jamison" w:date="2023-11-06T14:30:00Z" w:id="5989"/>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25265605" w14:textId="77777777">
            <w:pPr>
              <w:pStyle w:val="Body"/>
              <w:rPr>
                <w:ins w:author="Malachi Jamison" w:date="2023-11-06T14:30:00Z" w:id="5990"/>
                <w:sz w:val="22"/>
                <w:szCs w:val="22"/>
              </w:rPr>
            </w:pPr>
            <w:ins w:author="Malachi Jamison" w:date="2023-11-06T14:30:00Z" w:id="5991">
              <w:r w:rsidRPr="003321F8">
                <w:rPr>
                  <w:b/>
                  <w:bCs/>
                  <w:sz w:val="22"/>
                  <w:szCs w:val="22"/>
                </w:rPr>
                <w:t>Assumptions</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843DDF" w:rsidP="00843DDF" w:rsidRDefault="00843DDF" w14:paraId="4ABEBBC8" w14:textId="77777777">
            <w:pPr>
              <w:pStyle w:val="ListParagraph"/>
              <w:numPr>
                <w:ilvl w:val="0"/>
                <w:numId w:val="324"/>
              </w:numPr>
              <w:spacing w:after="0" w:line="240" w:lineRule="auto"/>
              <w:rPr>
                <w:ins w:author="Malachi Jamison" w:date="2023-11-06T14:30:00Z" w:id="5992"/>
                <w:color w:val="000000" w:themeColor="text1"/>
              </w:rPr>
            </w:pPr>
            <w:ins w:author="Malachi Jamison" w:date="2023-11-06T14:30:00Z" w:id="5993">
              <w:r w:rsidRPr="003321F8">
                <w:rPr>
                  <w:color w:val="000000" w:themeColor="text1"/>
                </w:rPr>
                <w:t>The user has previously registered with the application</w:t>
              </w:r>
            </w:ins>
          </w:p>
          <w:p w:rsidRPr="003321F8" w:rsidR="00843DDF" w:rsidP="00843DDF" w:rsidRDefault="00843DDF" w14:paraId="1236C9D1" w14:textId="77777777">
            <w:pPr>
              <w:pStyle w:val="ListParagraph"/>
              <w:numPr>
                <w:ilvl w:val="0"/>
                <w:numId w:val="324"/>
              </w:numPr>
              <w:spacing w:after="0" w:line="240" w:lineRule="auto"/>
              <w:rPr>
                <w:ins w:author="Malachi Jamison" w:date="2023-11-06T14:30:00Z" w:id="5994"/>
                <w:color w:val="000000" w:themeColor="text1"/>
              </w:rPr>
            </w:pPr>
            <w:ins w:author="Malachi Jamison" w:date="2023-11-06T14:30:00Z" w:id="5995">
              <w:r w:rsidRPr="003321F8">
                <w:rPr>
                  <w:color w:val="000000" w:themeColor="text1"/>
                </w:rPr>
                <w:t>The user is connected to the internet</w:t>
              </w:r>
            </w:ins>
          </w:p>
          <w:p w:rsidRPr="003321F8" w:rsidR="00843DDF" w:rsidP="00843DDF" w:rsidRDefault="00843DDF" w14:paraId="5AE90874" w14:textId="77777777">
            <w:pPr>
              <w:pStyle w:val="ListParagraph"/>
              <w:numPr>
                <w:ilvl w:val="0"/>
                <w:numId w:val="324"/>
              </w:numPr>
              <w:spacing w:after="0" w:line="240" w:lineRule="auto"/>
              <w:rPr>
                <w:ins w:author="Malachi Jamison" w:date="2023-11-06T14:30:00Z" w:id="5996"/>
                <w:color w:val="000000" w:themeColor="text1"/>
              </w:rPr>
            </w:pPr>
            <w:ins w:author="Malachi Jamison" w:date="2023-11-06T14:30:00Z" w:id="5997">
              <w:r w:rsidRPr="003321F8">
                <w:rPr>
                  <w:color w:val="000000" w:themeColor="text1"/>
                </w:rPr>
                <w:t>The application is active and able to receive requests</w:t>
              </w:r>
            </w:ins>
          </w:p>
          <w:p w:rsidRPr="003321F8" w:rsidR="00843DDF" w:rsidP="00843DDF" w:rsidRDefault="00843DDF" w14:paraId="38F62674" w14:textId="77777777">
            <w:pPr>
              <w:pStyle w:val="ListParagraph"/>
              <w:numPr>
                <w:ilvl w:val="0"/>
                <w:numId w:val="324"/>
              </w:numPr>
              <w:spacing w:after="0" w:line="240" w:lineRule="auto"/>
              <w:rPr>
                <w:ins w:author="Malachi Jamison" w:date="2023-11-06T14:30:00Z" w:id="5998"/>
                <w:color w:val="000000" w:themeColor="text1"/>
              </w:rPr>
            </w:pPr>
            <w:ins w:author="Malachi Jamison" w:date="2023-11-06T14:30:00Z" w:id="5999">
              <w:r w:rsidRPr="003321F8">
                <w:rPr>
                  <w:color w:val="000000" w:themeColor="text1"/>
                </w:rPr>
                <w:t>The application can communicate with the backend database services</w:t>
              </w:r>
            </w:ins>
          </w:p>
        </w:tc>
      </w:tr>
      <w:tr w:rsidRPr="003321F8" w:rsidR="00843DDF" w:rsidTr="00FB3C48" w14:paraId="095D6ECC" w14:textId="77777777">
        <w:trPr>
          <w:trHeight w:val="222"/>
          <w:ins w:author="Malachi Jamison" w:date="2023-11-06T14:30:00Z" w:id="6000"/>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3DFFC257" w14:textId="77777777">
            <w:pPr>
              <w:pStyle w:val="Body"/>
              <w:rPr>
                <w:ins w:author="Malachi Jamison" w:date="2023-11-06T14:30:00Z" w:id="6001"/>
                <w:b/>
                <w:bCs/>
                <w:sz w:val="22"/>
                <w:szCs w:val="22"/>
              </w:rPr>
            </w:pPr>
            <w:ins w:author="Malachi Jamison" w:date="2023-11-06T14:30:00Z" w:id="6002">
              <w:r w:rsidRPr="003321F8">
                <w:rPr>
                  <w:b/>
                  <w:bCs/>
                  <w:sz w:val="22"/>
                  <w:szCs w:val="22"/>
                </w:rPr>
                <w:t>Actual Result</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843DDF" w:rsidP="00FB3C48" w:rsidRDefault="00843DDF" w14:paraId="17CF5E32" w14:textId="77777777">
            <w:pPr>
              <w:spacing w:after="0" w:line="240" w:lineRule="auto"/>
              <w:rPr>
                <w:ins w:author="Malachi Jamison" w:date="2023-11-06T14:30:00Z" w:id="6003"/>
                <w:color w:val="000000" w:themeColor="text1"/>
              </w:rPr>
            </w:pPr>
            <w:ins w:author="Malachi Jamison" w:date="2023-11-06T14:30:00Z" w:id="6004">
              <w:r w:rsidRPr="003321F8">
                <w:rPr>
                  <w:color w:val="000000" w:themeColor="text1"/>
                </w:rPr>
                <w:t>The back arrow was clicked, and the Home Screen was displayed.</w:t>
              </w:r>
            </w:ins>
          </w:p>
        </w:tc>
      </w:tr>
      <w:tr w:rsidRPr="003321F8" w:rsidR="00843DDF" w:rsidTr="00FB3C48" w14:paraId="58C0E075" w14:textId="77777777">
        <w:trPr>
          <w:trHeight w:val="222"/>
          <w:ins w:author="Malachi Jamison" w:date="2023-11-06T14:30:00Z" w:id="6005"/>
        </w:trPr>
        <w:tc>
          <w:tcPr>
            <w:tcW w:w="1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op w:w="80" w:type="dxa"/>
              <w:left w:w="80" w:type="dxa"/>
              <w:bottom w:w="80" w:type="dxa"/>
              <w:right w:w="80" w:type="dxa"/>
            </w:tcMar>
          </w:tcPr>
          <w:p w:rsidRPr="003321F8" w:rsidR="00843DDF" w:rsidP="00FB3C48" w:rsidRDefault="00843DDF" w14:paraId="60703849" w14:textId="77777777">
            <w:pPr>
              <w:spacing w:line="240" w:lineRule="auto"/>
              <w:rPr>
                <w:ins w:author="Malachi Jamison" w:date="2023-11-06T14:30:00Z" w:id="6006"/>
              </w:rPr>
            </w:pPr>
            <w:ins w:author="Malachi Jamison" w:date="2023-11-06T14:30:00Z" w:id="6007">
              <w:r w:rsidRPr="003321F8">
                <w:rPr>
                  <w:rFonts w:eastAsia="Arial Unicode MS"/>
                  <w:b/>
                  <w:bCs/>
                  <w:color w:val="000000"/>
                  <w:u w:color="000000"/>
                  <w14:textOutline w14:w="0" w14:cap="flat" w14:cmpd="sng" w14:algn="ctr">
                    <w14:noFill/>
                    <w14:prstDash w14:val="solid"/>
                    <w14:bevel/>
                  </w14:textOutline>
                </w:rPr>
                <w:t>Pass/Fail</w:t>
              </w:r>
            </w:ins>
          </w:p>
        </w:tc>
        <w:tc>
          <w:tcPr>
            <w:tcW w:w="7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80" w:type="dxa"/>
              <w:left w:w="80" w:type="dxa"/>
              <w:bottom w:w="80" w:type="dxa"/>
              <w:right w:w="80" w:type="dxa"/>
            </w:tcMar>
            <w:vAlign w:val="center"/>
          </w:tcPr>
          <w:p w:rsidRPr="003321F8" w:rsidR="00843DDF" w:rsidP="00FB3C48" w:rsidRDefault="00843DDF" w14:paraId="4C2C40DB" w14:textId="77777777">
            <w:pPr>
              <w:pStyle w:val="Body"/>
              <w:rPr>
                <w:ins w:author="Malachi Jamison" w:date="2023-11-06T14:30:00Z" w:id="6008"/>
                <w:sz w:val="22"/>
                <w:szCs w:val="22"/>
              </w:rPr>
            </w:pPr>
            <w:ins w:author="Malachi Jamison" w:date="2023-11-06T14:30:00Z" w:id="6009">
              <w:r w:rsidRPr="003321F8">
                <w:rPr>
                  <w:sz w:val="22"/>
                  <w:szCs w:val="22"/>
                </w:rPr>
                <w:t>Pass</w:t>
              </w:r>
            </w:ins>
          </w:p>
        </w:tc>
      </w:tr>
    </w:tbl>
    <w:p w:rsidRPr="003321F8" w:rsidR="00EA1476" w:rsidP="00EA1476" w:rsidRDefault="00EA1476" w14:paraId="77D3B4A6" w14:textId="5C490C35">
      <w:pPr>
        <w:pStyle w:val="Caption"/>
        <w:jc w:val="center"/>
        <w:rPr>
          <w:ins w:author="Malachi Jamison" w:date="2023-11-06T14:31:00Z" w:id="6010"/>
          <w:rFonts w:ascii="Times New Roman" w:hAnsi="Times New Roman" w:cs="Times New Roman"/>
          <w:i w:val="0"/>
          <w:iCs w:val="0"/>
          <w:color w:val="000000" w:themeColor="text1"/>
        </w:rPr>
      </w:pPr>
      <w:bookmarkStart w:name="_Toc150003932" w:id="6011"/>
      <w:ins w:author="Malachi Jamison" w:date="2023-11-06T14:31:00Z" w:id="6012">
        <w:r w:rsidRPr="003321F8">
          <w:rPr>
            <w:rFonts w:ascii="Times New Roman" w:hAnsi="Times New Roman" w:cs="Times New Roman"/>
            <w:i w:val="0"/>
            <w:iCs w:val="0"/>
            <w:color w:val="000000" w:themeColor="text1"/>
          </w:rPr>
          <w:t>Table</w:t>
        </w:r>
        <w:r>
          <w:rPr>
            <w:rFonts w:ascii="Times New Roman" w:hAnsi="Times New Roman" w:cs="Times New Roman"/>
            <w:i w:val="0"/>
            <w:iCs w:val="0"/>
            <w:color w:val="000000" w:themeColor="text1"/>
          </w:rPr>
          <w:t xml:space="preserve"> 17</w:t>
        </w:r>
        <w:r w:rsidRPr="003321F8">
          <w:rPr>
            <w:rFonts w:ascii="Times New Roman" w:hAnsi="Times New Roman" w:cs="Times New Roman"/>
            <w:i w:val="0"/>
            <w:iCs w:val="0"/>
            <w:color w:val="000000" w:themeColor="text1"/>
          </w:rPr>
          <w:t>: Cancel Guided Tour</w:t>
        </w:r>
        <w:bookmarkEnd w:id="6011"/>
        <w:r>
          <w:rPr>
            <w:rFonts w:ascii="Times New Roman" w:hAnsi="Times New Roman" w:cs="Times New Roman"/>
            <w:i w:val="0"/>
            <w:iCs w:val="0"/>
            <w:color w:val="000000" w:themeColor="text1"/>
          </w:rPr>
          <w:t xml:space="preserve"> Test Case</w:t>
        </w:r>
      </w:ins>
    </w:p>
    <w:p w:rsidRPr="00997DE5" w:rsidR="00843DDF" w:rsidP="00E8565A" w:rsidRDefault="00843DDF" w14:paraId="31AE3F7C" w14:textId="77777777"/>
    <w:p w:rsidR="00E8565A" w:rsidDel="006C021A" w:rsidP="00E8565A" w:rsidRDefault="00E8565A" w14:paraId="3A61B7F5" w14:textId="33AA6218">
      <w:pPr>
        <w:rPr>
          <w:del w:author="Malachi Jamison" w:date="2023-11-06T14:38:00Z" w:id="6013"/>
        </w:rPr>
      </w:pPr>
      <w:del w:author="Malachi Jamison" w:date="2023-11-06T14:38:00Z" w:id="6014">
        <w:r w:rsidRPr="5D225796" w:rsidDel="006C021A">
          <w:rPr>
            <w:b/>
            <w:bCs/>
          </w:rPr>
          <w:delText xml:space="preserve">Description: </w:delText>
        </w:r>
        <w:r w:rsidDel="006C021A">
          <w:delText>A user can select, view, and progress a guided tour</w:delText>
        </w:r>
      </w:del>
    </w:p>
    <w:p w:rsidR="00E8565A" w:rsidDel="006C021A" w:rsidP="00E8565A" w:rsidRDefault="00E8565A" w14:paraId="51DAFBE2" w14:textId="2A0170D2">
      <w:pPr>
        <w:rPr>
          <w:del w:author="Malachi Jamison" w:date="2023-11-06T14:38:00Z" w:id="6015"/>
        </w:rPr>
      </w:pPr>
      <w:del w:author="Malachi Jamison" w:date="2023-11-06T14:38:00Z" w:id="6016">
        <w:r w:rsidRPr="5D225796" w:rsidDel="006C021A">
          <w:rPr>
            <w:b/>
            <w:bCs/>
          </w:rPr>
          <w:delText xml:space="preserve">Requirements: </w:delText>
        </w:r>
        <w:r w:rsidDel="006C021A">
          <w:delText xml:space="preserve">The application shall display a guided tour to users when they tap the “Guided Tour” link in the CogniOpen application’s Menu. When the user </w:delText>
        </w:r>
        <w:r w:rsidDel="006C021A" w:rsidR="00F81600">
          <w:delText>taps</w:delText>
        </w:r>
        <w:r w:rsidDel="006C021A">
          <w:delText xml:space="preserve"> the green arrow facing right, the application shall progress the user to the next guided tour screen.</w:delText>
        </w:r>
      </w:del>
    </w:p>
    <w:p w:rsidR="00E8565A" w:rsidDel="006C021A" w:rsidP="00E8565A" w:rsidRDefault="00E8565A" w14:paraId="58FDEAB0" w14:textId="53AC0AED">
      <w:pPr>
        <w:rPr>
          <w:del w:author="Malachi Jamison" w:date="2023-11-06T14:38:00Z" w:id="6017"/>
        </w:rPr>
      </w:pPr>
      <w:del w:author="Malachi Jamison" w:date="2023-11-06T14:38:00Z" w:id="6018">
        <w:r w:rsidRPr="5D225796" w:rsidDel="006C021A">
          <w:rPr>
            <w:b/>
            <w:bCs/>
          </w:rPr>
          <w:delText>Prerequisite</w:delText>
        </w:r>
        <w:r w:rsidDel="006C021A">
          <w:rPr>
            <w:b/>
            <w:bCs/>
          </w:rPr>
          <w:delText>s</w:delText>
        </w:r>
        <w:r w:rsidRPr="5D225796" w:rsidDel="006C021A">
          <w:rPr>
            <w:b/>
            <w:bCs/>
          </w:rPr>
          <w:delText xml:space="preserve">: </w:delText>
        </w:r>
      </w:del>
    </w:p>
    <w:p w:rsidR="00E8565A" w:rsidDel="006C021A" w:rsidP="00E8565A" w:rsidRDefault="00E8565A" w14:paraId="202136C2" w14:textId="55A7649E">
      <w:pPr>
        <w:pStyle w:val="ListParagraph"/>
        <w:numPr>
          <w:ilvl w:val="0"/>
          <w:numId w:val="99"/>
        </w:numPr>
        <w:rPr>
          <w:del w:author="Malachi Jamison" w:date="2023-11-06T14:38:00Z" w:id="6019"/>
        </w:rPr>
      </w:pPr>
      <w:del w:author="Malachi Jamison" w:date="2023-11-06T14:38:00Z" w:id="6020">
        <w:r w:rsidDel="006C021A">
          <w:delText>The user has previously registered with the application</w:delText>
        </w:r>
      </w:del>
    </w:p>
    <w:p w:rsidR="00E8565A" w:rsidDel="006C021A" w:rsidP="00E8565A" w:rsidRDefault="00E8565A" w14:paraId="353E7BA1" w14:textId="547E46A4">
      <w:pPr>
        <w:pStyle w:val="ListParagraph"/>
        <w:numPr>
          <w:ilvl w:val="0"/>
          <w:numId w:val="99"/>
        </w:numPr>
        <w:rPr>
          <w:del w:author="Malachi Jamison" w:date="2023-11-06T14:38:00Z" w:id="6021"/>
        </w:rPr>
      </w:pPr>
      <w:del w:author="Malachi Jamison" w:date="2023-11-06T14:38:00Z" w:id="6022">
        <w:r w:rsidDel="006C021A">
          <w:delText>The application has been downloaded on the user’s phone</w:delText>
        </w:r>
      </w:del>
    </w:p>
    <w:p w:rsidR="00E8565A" w:rsidDel="006C021A" w:rsidP="00E8565A" w:rsidRDefault="00E8565A" w14:paraId="3919B072" w14:textId="0E4C0F56">
      <w:pPr>
        <w:rPr>
          <w:del w:author="Malachi Jamison" w:date="2023-11-06T14:38:00Z" w:id="6023"/>
        </w:rPr>
      </w:pPr>
      <w:del w:author="Malachi Jamison" w:date="2023-11-06T14:38:00Z" w:id="6024">
        <w:r w:rsidDel="006C021A">
          <w:rPr>
            <w:b/>
            <w:bCs/>
          </w:rPr>
          <w:delText>Test Data</w:delText>
        </w:r>
        <w:r w:rsidDel="006C021A">
          <w:delText>:</w:delText>
        </w:r>
      </w:del>
    </w:p>
    <w:p w:rsidR="00E8565A" w:rsidDel="006C021A" w:rsidP="00E8565A" w:rsidRDefault="00E8565A" w14:paraId="2992E0E7" w14:textId="526B7F0A">
      <w:pPr>
        <w:pStyle w:val="ListParagraph"/>
        <w:numPr>
          <w:ilvl w:val="0"/>
          <w:numId w:val="100"/>
        </w:numPr>
        <w:rPr>
          <w:del w:author="Malachi Jamison" w:date="2023-11-06T14:38:00Z" w:id="6025"/>
        </w:rPr>
      </w:pPr>
      <w:del w:author="Malachi Jamison" w:date="2023-11-06T14:38:00Z" w:id="6026">
        <w:r w:rsidDel="006C021A">
          <w:delText>Email Address: test_user@testemail.com</w:delText>
        </w:r>
      </w:del>
    </w:p>
    <w:p w:rsidRPr="00A825DD" w:rsidR="00E8565A" w:rsidDel="006C021A" w:rsidP="00E8565A" w:rsidRDefault="00E8565A" w14:paraId="02CACF72" w14:textId="665B8C9E">
      <w:pPr>
        <w:pStyle w:val="ListParagraph"/>
        <w:numPr>
          <w:ilvl w:val="0"/>
          <w:numId w:val="100"/>
        </w:numPr>
        <w:rPr>
          <w:del w:author="Malachi Jamison" w:date="2023-11-06T14:38:00Z" w:id="6027"/>
        </w:rPr>
      </w:pPr>
      <w:del w:author="Malachi Jamison" w:date="2023-11-06T14:38:00Z" w:id="6028">
        <w:r w:rsidDel="006C021A">
          <w:delText>Password: C0mplexPa$$word2@</w:delText>
        </w:r>
      </w:del>
    </w:p>
    <w:p w:rsidR="00E8565A" w:rsidDel="006C021A" w:rsidP="00E8565A" w:rsidRDefault="00E8565A" w14:paraId="3984ED81" w14:textId="218713F1">
      <w:pPr>
        <w:rPr>
          <w:del w:author="Malachi Jamison" w:date="2023-11-06T14:38:00Z" w:id="6029"/>
          <w:b/>
          <w:bCs/>
        </w:rPr>
      </w:pPr>
      <w:del w:author="Malachi Jamison" w:date="2023-11-06T14:38:00Z" w:id="6030">
        <w:r w:rsidDel="006C021A">
          <w:rPr>
            <w:b/>
            <w:bCs/>
          </w:rPr>
          <w:delText>Test Steps</w:delText>
        </w:r>
        <w:r w:rsidRPr="5D225796" w:rsidDel="006C021A">
          <w:rPr>
            <w:b/>
            <w:bCs/>
          </w:rPr>
          <w:delText>:</w:delText>
        </w:r>
      </w:del>
    </w:p>
    <w:p w:rsidR="00E8565A" w:rsidDel="006C021A" w:rsidP="00E8565A" w:rsidRDefault="00E8565A" w14:paraId="3B984455" w14:textId="5D1DBD7C">
      <w:pPr>
        <w:pStyle w:val="ListParagraph"/>
        <w:numPr>
          <w:ilvl w:val="0"/>
          <w:numId w:val="100"/>
        </w:numPr>
        <w:rPr>
          <w:del w:author="Malachi Jamison" w:date="2023-11-06T14:38:00Z" w:id="6031"/>
        </w:rPr>
      </w:pPr>
      <w:del w:author="Malachi Jamison" w:date="2023-11-06T14:38:00Z" w:id="6032">
        <w:r w:rsidDel="006C021A">
          <w:delText>Launch the CogniOpen application from the device</w:delText>
        </w:r>
      </w:del>
    </w:p>
    <w:p w:rsidR="00E8565A" w:rsidDel="006C021A" w:rsidP="00E8565A" w:rsidRDefault="00E8565A" w14:paraId="5B8252E2" w14:textId="33743547">
      <w:pPr>
        <w:pStyle w:val="ListParagraph"/>
        <w:numPr>
          <w:ilvl w:val="0"/>
          <w:numId w:val="100"/>
        </w:numPr>
        <w:rPr>
          <w:del w:author="Malachi Jamison" w:date="2023-11-06T14:38:00Z" w:id="6033"/>
        </w:rPr>
      </w:pPr>
      <w:del w:author="Malachi Jamison" w:date="2023-11-06T14:38:00Z" w:id="6034">
        <w:r w:rsidDel="006C021A">
          <w:delText>User enters their email address in the “Email Address” text box</w:delText>
        </w:r>
      </w:del>
    </w:p>
    <w:p w:rsidR="00E8565A" w:rsidDel="006C021A" w:rsidP="00E8565A" w:rsidRDefault="00E8565A" w14:paraId="31B2986C" w14:textId="284D048C">
      <w:pPr>
        <w:pStyle w:val="ListParagraph"/>
        <w:numPr>
          <w:ilvl w:val="0"/>
          <w:numId w:val="100"/>
        </w:numPr>
        <w:rPr>
          <w:del w:author="Malachi Jamison" w:date="2023-11-06T14:38:00Z" w:id="6035"/>
        </w:rPr>
      </w:pPr>
      <w:del w:author="Malachi Jamison" w:date="2023-11-06T14:38:00Z" w:id="6036">
        <w:r w:rsidDel="006C021A">
          <w:delText>User enters their password in the “Password” text box</w:delText>
        </w:r>
      </w:del>
    </w:p>
    <w:p w:rsidR="00E8565A" w:rsidDel="006C021A" w:rsidP="00E8565A" w:rsidRDefault="00E8565A" w14:paraId="2B8E256D" w14:textId="75DD6926">
      <w:pPr>
        <w:pStyle w:val="ListParagraph"/>
        <w:numPr>
          <w:ilvl w:val="0"/>
          <w:numId w:val="100"/>
        </w:numPr>
        <w:rPr>
          <w:del w:author="Malachi Jamison" w:date="2023-11-06T14:38:00Z" w:id="6037"/>
        </w:rPr>
      </w:pPr>
      <w:del w:author="Malachi Jamison" w:date="2023-11-06T14:38:00Z" w:id="6038">
        <w:r w:rsidDel="006C021A">
          <w:delText>User taps the “Login” button</w:delText>
        </w:r>
      </w:del>
    </w:p>
    <w:p w:rsidR="00E8565A" w:rsidDel="006C021A" w:rsidP="00E8565A" w:rsidRDefault="00E8565A" w14:paraId="073E974D" w14:textId="0D729291">
      <w:pPr>
        <w:pStyle w:val="ListParagraph"/>
        <w:numPr>
          <w:ilvl w:val="0"/>
          <w:numId w:val="100"/>
        </w:numPr>
        <w:rPr>
          <w:del w:author="Malachi Jamison" w:date="2023-11-06T14:38:00Z" w:id="6039"/>
        </w:rPr>
      </w:pPr>
      <w:del w:author="Malachi Jamison" w:date="2023-11-06T14:38:00Z" w:id="6040">
        <w:r w:rsidDel="006C021A">
          <w:delText>User taps the hamburger menu in the top left of the screen</w:delText>
        </w:r>
      </w:del>
    </w:p>
    <w:p w:rsidR="00E8565A" w:rsidDel="006C021A" w:rsidP="00E8565A" w:rsidRDefault="00E8565A" w14:paraId="073F0A24" w14:textId="25B5A132">
      <w:pPr>
        <w:pStyle w:val="ListParagraph"/>
        <w:numPr>
          <w:ilvl w:val="0"/>
          <w:numId w:val="100"/>
        </w:numPr>
        <w:rPr>
          <w:del w:author="Malachi Jamison" w:date="2023-11-06T14:38:00Z" w:id="6041"/>
        </w:rPr>
      </w:pPr>
      <w:del w:author="Malachi Jamison" w:date="2023-11-06T14:38:00Z" w:id="6042">
        <w:r w:rsidDel="006C021A">
          <w:delText>User taps the “Guided Tour” link</w:delText>
        </w:r>
      </w:del>
    </w:p>
    <w:p w:rsidR="0049218A" w:rsidDel="006C021A" w:rsidP="00E8565A" w:rsidRDefault="0049218A" w14:paraId="4834EF67" w14:textId="45D47D3F">
      <w:pPr>
        <w:pStyle w:val="ListParagraph"/>
        <w:numPr>
          <w:ilvl w:val="0"/>
          <w:numId w:val="100"/>
        </w:numPr>
        <w:rPr>
          <w:del w:author="Malachi Jamison" w:date="2023-11-06T14:38:00Z" w:id="6043"/>
        </w:rPr>
      </w:pPr>
      <w:del w:author="Malachi Jamison" w:date="2023-11-06T14:38:00Z" w:id="6044">
        <w:r w:rsidDel="006C021A">
          <w:delText>User taps the “Green Arrow” facing to the right</w:delText>
        </w:r>
      </w:del>
    </w:p>
    <w:p w:rsidR="0049218A" w:rsidDel="006C021A" w:rsidP="00E8565A" w:rsidRDefault="0049218A" w14:paraId="3902C60B" w14:textId="62B87A3E">
      <w:pPr>
        <w:pStyle w:val="ListParagraph"/>
        <w:numPr>
          <w:ilvl w:val="0"/>
          <w:numId w:val="100"/>
        </w:numPr>
        <w:rPr>
          <w:del w:author="Malachi Jamison" w:date="2023-11-06T14:38:00Z" w:id="6045"/>
        </w:rPr>
      </w:pPr>
      <w:del w:author="Malachi Jamison" w:date="2023-11-06T14:38:00Z" w:id="6046">
        <w:r w:rsidDel="006C021A">
          <w:delText>Repeat previous step u</w:delText>
        </w:r>
        <w:r w:rsidDel="006C021A" w:rsidR="00073EC0">
          <w:delText>n</w:delText>
        </w:r>
        <w:r w:rsidDel="006C021A">
          <w:delText xml:space="preserve">til all screens have been </w:delText>
        </w:r>
        <w:r w:rsidDel="006C021A" w:rsidR="00073EC0">
          <w:delText>progressed through</w:delText>
        </w:r>
      </w:del>
    </w:p>
    <w:p w:rsidR="00E8565A" w:rsidDel="006C021A" w:rsidP="00E8565A" w:rsidRDefault="00E8565A" w14:paraId="1874BE27" w14:textId="7AA90E70">
      <w:pPr>
        <w:rPr>
          <w:del w:author="Malachi Jamison" w:date="2023-11-06T14:38:00Z" w:id="6047"/>
        </w:rPr>
      </w:pPr>
      <w:del w:author="Malachi Jamison" w:date="2023-11-06T14:38:00Z" w:id="6048">
        <w:r w:rsidDel="006C021A">
          <w:rPr>
            <w:b/>
            <w:bCs/>
          </w:rPr>
          <w:delText xml:space="preserve">Test Environment: </w:delText>
        </w:r>
      </w:del>
    </w:p>
    <w:p w:rsidR="00E8565A" w:rsidDel="006C021A" w:rsidP="00E8565A" w:rsidRDefault="00E8565A" w14:paraId="51AFA50D" w14:textId="7257F043">
      <w:pPr>
        <w:pStyle w:val="ListParagraph"/>
        <w:numPr>
          <w:ilvl w:val="0"/>
          <w:numId w:val="6"/>
        </w:numPr>
        <w:rPr>
          <w:del w:author="Malachi Jamison" w:date="2023-11-06T14:38:00Z" w:id="6049"/>
        </w:rPr>
      </w:pPr>
      <w:del w:author="Malachi Jamison" w:date="2023-11-06T14:38:00Z" w:id="6050">
        <w:r w:rsidDel="006C021A">
          <w:delText>Device: &lt;fill out when test environment is created&gt;</w:delText>
        </w:r>
      </w:del>
    </w:p>
    <w:p w:rsidR="00E8565A" w:rsidDel="006C021A" w:rsidP="00E8565A" w:rsidRDefault="00E8565A" w14:paraId="5A5BB71E" w14:textId="0D5F619D">
      <w:pPr>
        <w:pStyle w:val="ListParagraph"/>
        <w:numPr>
          <w:ilvl w:val="0"/>
          <w:numId w:val="6"/>
        </w:numPr>
        <w:rPr>
          <w:del w:author="Malachi Jamison" w:date="2023-11-06T14:38:00Z" w:id="6051"/>
        </w:rPr>
      </w:pPr>
      <w:del w:author="Malachi Jamison" w:date="2023-11-06T14:38:00Z" w:id="6052">
        <w:r w:rsidDel="006C021A">
          <w:delText>Application Version: &lt;fill out when we release a version of CogniOpen&gt;</w:delText>
        </w:r>
      </w:del>
    </w:p>
    <w:p w:rsidR="00E8565A" w:rsidDel="006C021A" w:rsidP="00E8565A" w:rsidRDefault="00E8565A" w14:paraId="0B8CDA1C" w14:textId="1F9F82B3">
      <w:pPr>
        <w:rPr>
          <w:del w:author="Malachi Jamison" w:date="2023-11-06T14:38:00Z" w:id="6053"/>
          <w:b/>
          <w:bCs/>
        </w:rPr>
      </w:pPr>
      <w:del w:author="Malachi Jamison" w:date="2023-11-06T14:38:00Z" w:id="6054">
        <w:r w:rsidDel="006C021A">
          <w:rPr>
            <w:b/>
            <w:bCs/>
          </w:rPr>
          <w:delText>Pass/Fail Criteria:</w:delText>
        </w:r>
      </w:del>
    </w:p>
    <w:p w:rsidRPr="007F2244" w:rsidR="00E8565A" w:rsidDel="006C021A" w:rsidP="00E8565A" w:rsidRDefault="00E8565A" w14:paraId="35982057" w14:textId="7996A958">
      <w:pPr>
        <w:pStyle w:val="ListParagraph"/>
        <w:numPr>
          <w:ilvl w:val="0"/>
          <w:numId w:val="3"/>
        </w:numPr>
        <w:rPr>
          <w:del w:author="Malachi Jamison" w:date="2023-11-06T14:38:00Z" w:id="6055"/>
          <w:b/>
          <w:bCs/>
        </w:rPr>
      </w:pPr>
      <w:del w:author="Malachi Jamison" w:date="2023-11-06T14:38:00Z" w:id="6056">
        <w:r w:rsidDel="006C021A">
          <w:delText xml:space="preserve">Pass: The user is redirected to the </w:delText>
        </w:r>
        <w:r w:rsidDel="006C021A" w:rsidR="003D034B">
          <w:delText>next Guided Tour page after every tap of the green arrow to the right</w:delText>
        </w:r>
      </w:del>
    </w:p>
    <w:p w:rsidRPr="007F2244" w:rsidR="00E8565A" w:rsidDel="006C021A" w:rsidP="00E8565A" w:rsidRDefault="00E8565A" w14:paraId="281D7DFA" w14:textId="34E7F810">
      <w:pPr>
        <w:pStyle w:val="ListParagraph"/>
        <w:numPr>
          <w:ilvl w:val="0"/>
          <w:numId w:val="3"/>
        </w:numPr>
        <w:rPr>
          <w:del w:author="Malachi Jamison" w:date="2023-11-06T14:38:00Z" w:id="6057"/>
          <w:b/>
          <w:bCs/>
        </w:rPr>
      </w:pPr>
      <w:del w:author="Malachi Jamison" w:date="2023-11-06T14:38:00Z" w:id="6058">
        <w:r w:rsidDel="006C021A">
          <w:delText xml:space="preserve">Fail: </w:delText>
        </w:r>
        <w:r w:rsidDel="006C021A" w:rsidR="003D034B">
          <w:delText>The user is not redirected to the next Guided Tour page after every tap of the green arrow to the right</w:delText>
        </w:r>
      </w:del>
    </w:p>
    <w:p w:rsidR="00E8565A" w:rsidDel="006C021A" w:rsidP="00E8565A" w:rsidRDefault="00E8565A" w14:paraId="0E76A788" w14:textId="07E46C1A">
      <w:pPr>
        <w:rPr>
          <w:del w:author="Malachi Jamison" w:date="2023-11-06T14:38:00Z" w:id="6059"/>
          <w:b/>
          <w:bCs/>
        </w:rPr>
      </w:pPr>
      <w:del w:author="Malachi Jamison" w:date="2023-11-06T14:38:00Z" w:id="6060">
        <w:r w:rsidRPr="5D225796" w:rsidDel="006C021A">
          <w:rPr>
            <w:b/>
            <w:bCs/>
          </w:rPr>
          <w:delText>Assumptions:</w:delText>
        </w:r>
      </w:del>
    </w:p>
    <w:p w:rsidR="00E8565A" w:rsidDel="006C021A" w:rsidP="00E8565A" w:rsidRDefault="00E8565A" w14:paraId="7905B95C" w14:textId="50B3F537">
      <w:pPr>
        <w:pStyle w:val="ListParagraph"/>
        <w:numPr>
          <w:ilvl w:val="0"/>
          <w:numId w:val="101"/>
        </w:numPr>
        <w:rPr>
          <w:del w:author="Malachi Jamison" w:date="2023-11-06T14:38:00Z" w:id="6061"/>
        </w:rPr>
      </w:pPr>
      <w:del w:author="Malachi Jamison" w:date="2023-11-06T14:38:00Z" w:id="6062">
        <w:r w:rsidDel="006C021A">
          <w:delText>The user has previously registered with the application</w:delText>
        </w:r>
      </w:del>
    </w:p>
    <w:p w:rsidR="00E8565A" w:rsidDel="006C021A" w:rsidP="00E8565A" w:rsidRDefault="00E8565A" w14:paraId="6BA4FE06" w14:textId="1A406160">
      <w:pPr>
        <w:pStyle w:val="ListParagraph"/>
        <w:numPr>
          <w:ilvl w:val="0"/>
          <w:numId w:val="101"/>
        </w:numPr>
        <w:rPr>
          <w:del w:author="Malachi Jamison" w:date="2023-11-06T14:38:00Z" w:id="6063"/>
        </w:rPr>
      </w:pPr>
      <w:del w:author="Malachi Jamison" w:date="2023-11-06T14:38:00Z" w:id="6064">
        <w:r w:rsidDel="006C021A">
          <w:delText>The user is connected to the internet</w:delText>
        </w:r>
      </w:del>
    </w:p>
    <w:p w:rsidR="00E8565A" w:rsidDel="006C021A" w:rsidP="00E8565A" w:rsidRDefault="00E8565A" w14:paraId="33B212E8" w14:textId="7BE5BACC">
      <w:pPr>
        <w:pStyle w:val="ListParagraph"/>
        <w:numPr>
          <w:ilvl w:val="0"/>
          <w:numId w:val="101"/>
        </w:numPr>
        <w:rPr>
          <w:del w:author="Malachi Jamison" w:date="2023-11-06T14:38:00Z" w:id="6065"/>
        </w:rPr>
      </w:pPr>
      <w:del w:author="Malachi Jamison" w:date="2023-11-06T14:38:00Z" w:id="6066">
        <w:r w:rsidDel="006C021A">
          <w:delText>The application is active and able to receive requests</w:delText>
        </w:r>
      </w:del>
    </w:p>
    <w:p w:rsidR="00E8565A" w:rsidDel="006C021A" w:rsidP="00E8565A" w:rsidRDefault="00E8565A" w14:paraId="518C2952" w14:textId="166A03EB">
      <w:pPr>
        <w:pStyle w:val="ListParagraph"/>
        <w:numPr>
          <w:ilvl w:val="0"/>
          <w:numId w:val="101"/>
        </w:numPr>
        <w:rPr>
          <w:del w:author="Malachi Jamison" w:date="2023-11-06T14:38:00Z" w:id="6067"/>
        </w:rPr>
      </w:pPr>
      <w:del w:author="Malachi Jamison" w:date="2023-11-06T14:38:00Z" w:id="6068">
        <w:r w:rsidDel="006C021A">
          <w:delText>The application is able to communicate with the backend database services</w:delText>
        </w:r>
      </w:del>
    </w:p>
    <w:p w:rsidR="00890B0E" w:rsidDel="006C021A" w:rsidP="00E8565A" w:rsidRDefault="006C021A" w14:paraId="5F289ACB" w14:textId="369EA725">
      <w:pPr>
        <w:rPr>
          <w:del w:author="Malachi Jamison" w:date="2023-11-06T14:38:00Z" w:id="6069"/>
          <w:b/>
          <w:bCs/>
        </w:rPr>
      </w:pPr>
      <w:ins w:author="Zachary Cappella" w:date="2023-10-13T12:52:00Z" w:id="6070">
        <w:del w:author="Malachi Jamison" w:date="2023-11-06T14:38:00Z" w:id="6071">
          <w:r w:rsidDel="006C021A">
            <w:rPr>
              <w:b/>
              <w:bCs/>
              <w:noProof/>
            </w:rPr>
            <w:pict w14:anchorId="0BDCEF8F">
              <v:rect id="_x0000_i1073" style="width:468pt;height:.05pt;mso-width-percent:0;mso-height-percent:0;mso-width-percent:0;mso-height-percent:0" alt="" o:hr="t" o:hrstd="t" o:hralign="center" fillcolor="#a0a0a0" stroked="f"/>
            </w:pict>
          </w:r>
        </w:del>
      </w:ins>
    </w:p>
    <w:p w:rsidR="00E8565A" w:rsidDel="006C021A" w:rsidP="00E8565A" w:rsidRDefault="00E8565A" w14:paraId="0919FCDE" w14:textId="2DB01951">
      <w:pPr>
        <w:rPr>
          <w:del w:author="Malachi Jamison" w:date="2023-11-06T14:38:00Z" w:id="6072"/>
        </w:rPr>
      </w:pPr>
      <w:del w:author="Malachi Jamison" w:date="2023-11-06T14:38:00Z" w:id="6073">
        <w:r w:rsidDel="006C021A">
          <w:rPr>
            <w:b/>
            <w:bCs/>
          </w:rPr>
          <w:delText xml:space="preserve">Attachments: </w:delText>
        </w:r>
        <w:r w:rsidDel="006C021A">
          <w:delText>Any applicable attachments if necessary</w:delText>
        </w:r>
      </w:del>
    </w:p>
    <w:p w:rsidRPr="00E8565A" w:rsidR="00E8565A" w:rsidDel="006C021A" w:rsidP="00E8565A" w:rsidRDefault="00E8565A" w14:paraId="68170AC2" w14:textId="57C7FC03">
      <w:pPr>
        <w:rPr>
          <w:del w:author="Malachi Jamison" w:date="2023-11-06T14:38:00Z" w:id="6074"/>
        </w:rPr>
      </w:pPr>
    </w:p>
    <w:p w:rsidRPr="0009091C" w:rsidR="00D91B42" w:rsidDel="006C021A" w:rsidP="00D91B42" w:rsidRDefault="00D91B42" w14:paraId="1CF73E9A" w14:textId="3F195B07">
      <w:pPr>
        <w:pStyle w:val="Heading4"/>
        <w:rPr>
          <w:del w:author="Malachi Jamison" w:date="2023-11-06T14:38:00Z" w:id="6075"/>
          <w:rFonts w:ascii="Times New Roman" w:hAnsi="Times New Roman" w:cs="Times New Roman"/>
          <w:i w:val="0"/>
        </w:rPr>
      </w:pPr>
      <w:bookmarkStart w:name="_Toc148095193" w:id="6076"/>
      <w:bookmarkStart w:name="_Toc1083009440" w:id="6077"/>
      <w:del w:author="Malachi Jamison" w:date="2023-11-06T14:38:00Z" w:id="6078">
        <w:r w:rsidRPr="0009091C" w:rsidDel="006C021A">
          <w:rPr>
            <w:rFonts w:ascii="Times New Roman" w:hAnsi="Times New Roman" w:cs="Times New Roman"/>
            <w:i w:val="0"/>
          </w:rPr>
          <w:delText xml:space="preserve">3.1.14.3 User Can </w:delText>
        </w:r>
        <w:r w:rsidRPr="0009091C" w:rsidDel="006C021A" w:rsidR="00F96259">
          <w:rPr>
            <w:rFonts w:ascii="Times New Roman" w:hAnsi="Times New Roman" w:cs="Times New Roman"/>
            <w:i w:val="0"/>
          </w:rPr>
          <w:delText>Go Back in</w:delText>
        </w:r>
        <w:r w:rsidRPr="0009091C" w:rsidDel="006C021A">
          <w:rPr>
            <w:rFonts w:ascii="Times New Roman" w:hAnsi="Times New Roman" w:cs="Times New Roman"/>
            <w:i w:val="0"/>
          </w:rPr>
          <w:delText xml:space="preserve"> a Guided Tour</w:delText>
        </w:r>
        <w:bookmarkEnd w:id="6076"/>
        <w:bookmarkEnd w:id="6077"/>
      </w:del>
    </w:p>
    <w:p w:rsidR="00BF79F4" w:rsidDel="006C021A" w:rsidP="00BF79F4" w:rsidRDefault="00BF79F4" w14:paraId="234B68F3" w14:textId="7FEC5187">
      <w:pPr>
        <w:rPr>
          <w:del w:author="Malachi Jamison" w:date="2023-11-06T14:38:00Z" w:id="6079"/>
        </w:rPr>
      </w:pPr>
      <w:del w:author="Malachi Jamison" w:date="2023-11-06T14:38:00Z" w:id="6080">
        <w:r w:rsidDel="006C021A">
          <w:rPr>
            <w:b/>
            <w:bCs/>
          </w:rPr>
          <w:delText xml:space="preserve">Test Case Link: </w:delText>
        </w:r>
        <w:r w:rsidRPr="00847667" w:rsidDel="006C021A">
          <w:delText>&lt;</w:delText>
        </w:r>
        <w:r w:rsidDel="006C021A">
          <w:delText>will update when test ADO ticket is created</w:delText>
        </w:r>
        <w:r w:rsidRPr="00847667" w:rsidDel="006C021A">
          <w:delText>&gt;</w:delText>
        </w:r>
      </w:del>
    </w:p>
    <w:p w:rsidRPr="00997DE5" w:rsidR="00BF79F4" w:rsidDel="006C021A" w:rsidP="00BF79F4" w:rsidRDefault="00BF79F4" w14:paraId="1F05F74A" w14:textId="16E2B84D">
      <w:pPr>
        <w:rPr>
          <w:del w:author="Malachi Jamison" w:date="2023-11-06T14:38:00Z" w:id="6081"/>
        </w:rPr>
      </w:pPr>
      <w:del w:author="Malachi Jamison" w:date="2023-11-06T14:38:00Z" w:id="6082">
        <w:r w:rsidDel="006C021A">
          <w:rPr>
            <w:b/>
            <w:bCs/>
          </w:rPr>
          <w:delText xml:space="preserve">Test Case Name: </w:delText>
        </w:r>
        <w:r w:rsidDel="006C021A">
          <w:delText xml:space="preserve">Regress a Guided Tour </w:delText>
        </w:r>
      </w:del>
    </w:p>
    <w:p w:rsidR="00BF79F4" w:rsidDel="006C021A" w:rsidP="00BF79F4" w:rsidRDefault="00BF79F4" w14:paraId="42EC9086" w14:textId="13CB65E2">
      <w:pPr>
        <w:rPr>
          <w:del w:author="Malachi Jamison" w:date="2023-11-06T14:38:00Z" w:id="6083"/>
        </w:rPr>
      </w:pPr>
      <w:del w:author="Malachi Jamison" w:date="2023-11-06T14:38:00Z" w:id="6084">
        <w:r w:rsidRPr="5D225796" w:rsidDel="006C021A">
          <w:rPr>
            <w:b/>
            <w:bCs/>
          </w:rPr>
          <w:delText xml:space="preserve">Description: </w:delText>
        </w:r>
        <w:r w:rsidDel="006C021A">
          <w:delText>A user can select, view, progress, and go back through a guided tour</w:delText>
        </w:r>
      </w:del>
    </w:p>
    <w:p w:rsidR="00BF79F4" w:rsidDel="006C021A" w:rsidP="00BF79F4" w:rsidRDefault="00BF79F4" w14:paraId="087138D4" w14:textId="548E48D3">
      <w:pPr>
        <w:rPr>
          <w:del w:author="Malachi Jamison" w:date="2023-11-06T14:38:00Z" w:id="6085"/>
        </w:rPr>
      </w:pPr>
      <w:del w:author="Malachi Jamison" w:date="2023-11-06T14:38:00Z" w:id="6086">
        <w:r w:rsidRPr="5D225796" w:rsidDel="006C021A">
          <w:rPr>
            <w:b/>
            <w:bCs/>
          </w:rPr>
          <w:delText xml:space="preserve">Requirements: </w:delText>
        </w:r>
        <w:r w:rsidDel="006C021A">
          <w:delText xml:space="preserve">The application shall display a guided tour to users when they tap the “Guided Tour” link in the CogniOpen application’s Menu. When the user </w:delText>
        </w:r>
        <w:r w:rsidDel="006C021A" w:rsidR="00F81600">
          <w:delText>taps</w:delText>
        </w:r>
        <w:r w:rsidDel="006C021A">
          <w:delText xml:space="preserve"> the green arrow facing right, the application shall progress the user to the next guided tour screen.</w:delText>
        </w:r>
        <w:r w:rsidDel="006C021A" w:rsidR="006F794C">
          <w:delText xml:space="preserve"> When the user </w:delText>
        </w:r>
        <w:r w:rsidDel="006C021A" w:rsidR="00F81600">
          <w:delText>taps</w:delText>
        </w:r>
        <w:r w:rsidDel="006C021A" w:rsidR="006F794C">
          <w:delText xml:space="preserve"> the green arrow facing left, the application shall take the user back to the previous screen.</w:delText>
        </w:r>
      </w:del>
    </w:p>
    <w:p w:rsidR="00BF79F4" w:rsidDel="006C021A" w:rsidP="00BF79F4" w:rsidRDefault="00BF79F4" w14:paraId="7A9DCFD0" w14:textId="0D2EFC8E">
      <w:pPr>
        <w:rPr>
          <w:del w:author="Malachi Jamison" w:date="2023-11-06T14:38:00Z" w:id="6087"/>
        </w:rPr>
      </w:pPr>
      <w:del w:author="Malachi Jamison" w:date="2023-11-06T14:38:00Z" w:id="6088">
        <w:r w:rsidRPr="5D225796" w:rsidDel="006C021A">
          <w:rPr>
            <w:b/>
            <w:bCs/>
          </w:rPr>
          <w:delText>Prerequisite</w:delText>
        </w:r>
        <w:r w:rsidDel="006C021A">
          <w:rPr>
            <w:b/>
            <w:bCs/>
          </w:rPr>
          <w:delText>s</w:delText>
        </w:r>
        <w:r w:rsidRPr="5D225796" w:rsidDel="006C021A">
          <w:rPr>
            <w:b/>
            <w:bCs/>
          </w:rPr>
          <w:delText xml:space="preserve">: </w:delText>
        </w:r>
      </w:del>
    </w:p>
    <w:p w:rsidR="00BF79F4" w:rsidDel="006C021A" w:rsidP="00BF79F4" w:rsidRDefault="00BF79F4" w14:paraId="133A649D" w14:textId="6E49433D">
      <w:pPr>
        <w:pStyle w:val="ListParagraph"/>
        <w:numPr>
          <w:ilvl w:val="0"/>
          <w:numId w:val="99"/>
        </w:numPr>
        <w:rPr>
          <w:del w:author="Malachi Jamison" w:date="2023-11-06T14:38:00Z" w:id="6089"/>
        </w:rPr>
      </w:pPr>
      <w:del w:author="Malachi Jamison" w:date="2023-11-06T14:38:00Z" w:id="6090">
        <w:r w:rsidDel="006C021A">
          <w:delText>The user has previously registered with the application</w:delText>
        </w:r>
      </w:del>
    </w:p>
    <w:p w:rsidR="00BF79F4" w:rsidDel="006C021A" w:rsidP="00BF79F4" w:rsidRDefault="00BF79F4" w14:paraId="42328CDD" w14:textId="66944F4B">
      <w:pPr>
        <w:pStyle w:val="ListParagraph"/>
        <w:numPr>
          <w:ilvl w:val="0"/>
          <w:numId w:val="99"/>
        </w:numPr>
        <w:rPr>
          <w:del w:author="Malachi Jamison" w:date="2023-11-06T14:38:00Z" w:id="6091"/>
        </w:rPr>
      </w:pPr>
      <w:del w:author="Malachi Jamison" w:date="2023-11-06T14:38:00Z" w:id="6092">
        <w:r w:rsidDel="006C021A">
          <w:delText>The application has been downloaded on the user’s phone</w:delText>
        </w:r>
      </w:del>
    </w:p>
    <w:p w:rsidR="00BF79F4" w:rsidDel="006C021A" w:rsidP="00BF79F4" w:rsidRDefault="00BF79F4" w14:paraId="2852CC1C" w14:textId="44D802F2">
      <w:pPr>
        <w:rPr>
          <w:del w:author="Malachi Jamison" w:date="2023-11-06T14:38:00Z" w:id="6093"/>
        </w:rPr>
      </w:pPr>
      <w:del w:author="Malachi Jamison" w:date="2023-11-06T14:38:00Z" w:id="6094">
        <w:r w:rsidDel="006C021A">
          <w:rPr>
            <w:b/>
            <w:bCs/>
          </w:rPr>
          <w:delText>Test Data</w:delText>
        </w:r>
        <w:r w:rsidDel="006C021A">
          <w:delText>:</w:delText>
        </w:r>
      </w:del>
    </w:p>
    <w:p w:rsidR="00BF79F4" w:rsidDel="006C021A" w:rsidP="00BF79F4" w:rsidRDefault="00BF79F4" w14:paraId="0B6D0F23" w14:textId="4A43741B">
      <w:pPr>
        <w:pStyle w:val="ListParagraph"/>
        <w:numPr>
          <w:ilvl w:val="0"/>
          <w:numId w:val="100"/>
        </w:numPr>
        <w:rPr>
          <w:del w:author="Malachi Jamison" w:date="2023-11-06T14:38:00Z" w:id="6095"/>
        </w:rPr>
      </w:pPr>
      <w:del w:author="Malachi Jamison" w:date="2023-11-06T14:38:00Z" w:id="6096">
        <w:r w:rsidDel="006C021A">
          <w:delText>Email Address: test_user@testemail.com</w:delText>
        </w:r>
      </w:del>
    </w:p>
    <w:p w:rsidRPr="00A825DD" w:rsidR="00BF79F4" w:rsidDel="006C021A" w:rsidP="00BF79F4" w:rsidRDefault="00BF79F4" w14:paraId="71EA77B2" w14:textId="179C511A">
      <w:pPr>
        <w:pStyle w:val="ListParagraph"/>
        <w:numPr>
          <w:ilvl w:val="0"/>
          <w:numId w:val="100"/>
        </w:numPr>
        <w:rPr>
          <w:del w:author="Malachi Jamison" w:date="2023-11-06T14:38:00Z" w:id="6097"/>
        </w:rPr>
      </w:pPr>
      <w:del w:author="Malachi Jamison" w:date="2023-11-06T14:38:00Z" w:id="6098">
        <w:r w:rsidDel="006C021A">
          <w:delText>Password: C0mplexPa$$word2@</w:delText>
        </w:r>
      </w:del>
    </w:p>
    <w:p w:rsidR="00BF79F4" w:rsidDel="006C021A" w:rsidP="00BF79F4" w:rsidRDefault="00BF79F4" w14:paraId="4AFEDA87" w14:textId="03FE08B0">
      <w:pPr>
        <w:rPr>
          <w:del w:author="Malachi Jamison" w:date="2023-11-06T14:38:00Z" w:id="6099"/>
          <w:b/>
          <w:bCs/>
        </w:rPr>
      </w:pPr>
      <w:del w:author="Malachi Jamison" w:date="2023-11-06T14:38:00Z" w:id="6100">
        <w:r w:rsidDel="006C021A">
          <w:rPr>
            <w:b/>
            <w:bCs/>
          </w:rPr>
          <w:delText>Test Steps</w:delText>
        </w:r>
        <w:r w:rsidRPr="5D225796" w:rsidDel="006C021A">
          <w:rPr>
            <w:b/>
            <w:bCs/>
          </w:rPr>
          <w:delText>:</w:delText>
        </w:r>
      </w:del>
    </w:p>
    <w:p w:rsidR="00BF79F4" w:rsidDel="006C021A" w:rsidP="007758A8" w:rsidRDefault="00BF79F4" w14:paraId="2E12586B" w14:textId="6C433A41">
      <w:pPr>
        <w:pStyle w:val="ListParagraph"/>
        <w:numPr>
          <w:ilvl w:val="0"/>
          <w:numId w:val="102"/>
        </w:numPr>
        <w:rPr>
          <w:del w:author="Malachi Jamison" w:date="2023-11-06T14:38:00Z" w:id="6101"/>
        </w:rPr>
      </w:pPr>
      <w:del w:author="Malachi Jamison" w:date="2023-11-06T14:38:00Z" w:id="6102">
        <w:r w:rsidDel="006C021A">
          <w:delText>Launch the CogniOpen application from the device</w:delText>
        </w:r>
      </w:del>
    </w:p>
    <w:p w:rsidR="00BF79F4" w:rsidDel="006C021A" w:rsidP="007758A8" w:rsidRDefault="00BF79F4" w14:paraId="10D6BF84" w14:textId="0FB80271">
      <w:pPr>
        <w:pStyle w:val="ListParagraph"/>
        <w:numPr>
          <w:ilvl w:val="0"/>
          <w:numId w:val="102"/>
        </w:numPr>
        <w:rPr>
          <w:del w:author="Malachi Jamison" w:date="2023-11-06T14:38:00Z" w:id="6103"/>
        </w:rPr>
      </w:pPr>
      <w:del w:author="Malachi Jamison" w:date="2023-11-06T14:38:00Z" w:id="6104">
        <w:r w:rsidDel="006C021A">
          <w:delText>User enters their email address in the “Email Address” text box</w:delText>
        </w:r>
      </w:del>
    </w:p>
    <w:p w:rsidR="00BF79F4" w:rsidDel="006C021A" w:rsidP="007758A8" w:rsidRDefault="00BF79F4" w14:paraId="197DD8BD" w14:textId="0BFB20AA">
      <w:pPr>
        <w:pStyle w:val="ListParagraph"/>
        <w:numPr>
          <w:ilvl w:val="0"/>
          <w:numId w:val="102"/>
        </w:numPr>
        <w:rPr>
          <w:del w:author="Malachi Jamison" w:date="2023-11-06T14:38:00Z" w:id="6105"/>
        </w:rPr>
      </w:pPr>
      <w:del w:author="Malachi Jamison" w:date="2023-11-06T14:38:00Z" w:id="6106">
        <w:r w:rsidDel="006C021A">
          <w:delText>User enters their password in the “Password” text box</w:delText>
        </w:r>
      </w:del>
    </w:p>
    <w:p w:rsidR="00BF79F4" w:rsidDel="006C021A" w:rsidP="007758A8" w:rsidRDefault="00BF79F4" w14:paraId="0BF07D77" w14:textId="5179C7F3">
      <w:pPr>
        <w:pStyle w:val="ListParagraph"/>
        <w:numPr>
          <w:ilvl w:val="0"/>
          <w:numId w:val="102"/>
        </w:numPr>
        <w:rPr>
          <w:del w:author="Malachi Jamison" w:date="2023-11-06T14:38:00Z" w:id="6107"/>
        </w:rPr>
      </w:pPr>
      <w:del w:author="Malachi Jamison" w:date="2023-11-06T14:38:00Z" w:id="6108">
        <w:r w:rsidDel="006C021A">
          <w:delText>User taps the “Login” button</w:delText>
        </w:r>
      </w:del>
    </w:p>
    <w:p w:rsidR="00BF79F4" w:rsidDel="006C021A" w:rsidP="007758A8" w:rsidRDefault="00BF79F4" w14:paraId="2409F78D" w14:textId="28CD5E96">
      <w:pPr>
        <w:pStyle w:val="ListParagraph"/>
        <w:numPr>
          <w:ilvl w:val="0"/>
          <w:numId w:val="102"/>
        </w:numPr>
        <w:rPr>
          <w:del w:author="Malachi Jamison" w:date="2023-11-06T14:38:00Z" w:id="6109"/>
        </w:rPr>
      </w:pPr>
      <w:del w:author="Malachi Jamison" w:date="2023-11-06T14:38:00Z" w:id="6110">
        <w:r w:rsidDel="006C021A">
          <w:delText>User taps the hamburger menu in the top left of the screen</w:delText>
        </w:r>
      </w:del>
    </w:p>
    <w:p w:rsidR="00BF79F4" w:rsidDel="006C021A" w:rsidP="007758A8" w:rsidRDefault="00BF79F4" w14:paraId="2D6AB457" w14:textId="7AD3112D">
      <w:pPr>
        <w:pStyle w:val="ListParagraph"/>
        <w:numPr>
          <w:ilvl w:val="0"/>
          <w:numId w:val="102"/>
        </w:numPr>
        <w:rPr>
          <w:del w:author="Malachi Jamison" w:date="2023-11-06T14:38:00Z" w:id="6111"/>
        </w:rPr>
      </w:pPr>
      <w:del w:author="Malachi Jamison" w:date="2023-11-06T14:38:00Z" w:id="6112">
        <w:r w:rsidDel="006C021A">
          <w:delText>User taps the “Guided Tour” link</w:delText>
        </w:r>
      </w:del>
    </w:p>
    <w:p w:rsidR="00BF79F4" w:rsidDel="006C021A" w:rsidP="007758A8" w:rsidRDefault="00BF79F4" w14:paraId="71953875" w14:textId="4E353B18">
      <w:pPr>
        <w:pStyle w:val="ListParagraph"/>
        <w:numPr>
          <w:ilvl w:val="0"/>
          <w:numId w:val="102"/>
        </w:numPr>
        <w:rPr>
          <w:del w:author="Malachi Jamison" w:date="2023-11-06T14:38:00Z" w:id="6113"/>
        </w:rPr>
      </w:pPr>
      <w:del w:author="Malachi Jamison" w:date="2023-11-06T14:38:00Z" w:id="6114">
        <w:r w:rsidDel="006C021A">
          <w:delText>User taps the “Green Arrow” facing to the right</w:delText>
        </w:r>
      </w:del>
    </w:p>
    <w:p w:rsidR="006F794C" w:rsidDel="006C021A" w:rsidP="007758A8" w:rsidRDefault="006F794C" w14:paraId="034F5ABF" w14:textId="1C47C6C4">
      <w:pPr>
        <w:pStyle w:val="ListParagraph"/>
        <w:numPr>
          <w:ilvl w:val="0"/>
          <w:numId w:val="102"/>
        </w:numPr>
        <w:rPr>
          <w:del w:author="Malachi Jamison" w:date="2023-11-06T14:38:00Z" w:id="6115"/>
        </w:rPr>
      </w:pPr>
      <w:del w:author="Malachi Jamison" w:date="2023-11-06T14:38:00Z" w:id="6116">
        <w:r w:rsidDel="006C021A">
          <w:delText>User taps the “Green Arrow” facing left</w:delText>
        </w:r>
      </w:del>
    </w:p>
    <w:p w:rsidR="00BF79F4" w:rsidDel="006C021A" w:rsidP="007758A8" w:rsidRDefault="00BF79F4" w14:paraId="04A3CBF4" w14:textId="46253A0C">
      <w:pPr>
        <w:pStyle w:val="ListParagraph"/>
        <w:numPr>
          <w:ilvl w:val="0"/>
          <w:numId w:val="102"/>
        </w:numPr>
        <w:rPr>
          <w:del w:author="Malachi Jamison" w:date="2023-11-06T14:38:00Z" w:id="6117"/>
        </w:rPr>
      </w:pPr>
      <w:del w:author="Malachi Jamison" w:date="2023-11-06T14:38:00Z" w:id="6118">
        <w:r w:rsidDel="006C021A">
          <w:delText xml:space="preserve">Repeat </w:delText>
        </w:r>
        <w:r w:rsidDel="006C021A" w:rsidR="007E7E81">
          <w:delText>the</w:delText>
        </w:r>
        <w:r w:rsidDel="006C021A" w:rsidR="00F214B6">
          <w:delText xml:space="preserve"> </w:delText>
        </w:r>
        <w:r w:rsidDel="006C021A">
          <w:delText>step</w:delText>
        </w:r>
        <w:r w:rsidDel="006C021A" w:rsidR="00F214B6">
          <w:delText xml:space="preserve"> 7 two times</w:delText>
        </w:r>
      </w:del>
    </w:p>
    <w:p w:rsidR="00F214B6" w:rsidDel="006C021A" w:rsidP="007758A8" w:rsidRDefault="00F214B6" w14:paraId="646880BE" w14:textId="719008C4">
      <w:pPr>
        <w:pStyle w:val="ListParagraph"/>
        <w:numPr>
          <w:ilvl w:val="0"/>
          <w:numId w:val="102"/>
        </w:numPr>
        <w:rPr>
          <w:del w:author="Malachi Jamison" w:date="2023-11-06T14:38:00Z" w:id="6119"/>
        </w:rPr>
      </w:pPr>
      <w:del w:author="Malachi Jamison" w:date="2023-11-06T14:38:00Z" w:id="6120">
        <w:r w:rsidDel="006C021A">
          <w:delText>Repeat step 8 one time</w:delText>
        </w:r>
      </w:del>
    </w:p>
    <w:p w:rsidR="00F214B6" w:rsidDel="006C021A" w:rsidP="007758A8" w:rsidRDefault="00F214B6" w14:paraId="381235DF" w14:textId="0D7D6AB5">
      <w:pPr>
        <w:pStyle w:val="ListParagraph"/>
        <w:numPr>
          <w:ilvl w:val="0"/>
          <w:numId w:val="102"/>
        </w:numPr>
        <w:rPr>
          <w:del w:author="Malachi Jamison" w:date="2023-11-06T14:38:00Z" w:id="6121"/>
        </w:rPr>
      </w:pPr>
      <w:del w:author="Malachi Jamison" w:date="2023-11-06T14:38:00Z" w:id="6122">
        <w:r w:rsidDel="006C021A">
          <w:delText>Repeat steps 9 and 10 until all screens have been</w:delText>
        </w:r>
        <w:r w:rsidDel="006C021A" w:rsidR="00F52E6E">
          <w:delText xml:space="preserve"> progressed and then gone back to</w:delText>
        </w:r>
      </w:del>
    </w:p>
    <w:p w:rsidR="00BF79F4" w:rsidDel="006C021A" w:rsidP="00BF79F4" w:rsidRDefault="00BF79F4" w14:paraId="1AD41540" w14:textId="26714BEB">
      <w:pPr>
        <w:rPr>
          <w:del w:author="Malachi Jamison" w:date="2023-11-06T14:38:00Z" w:id="6123"/>
        </w:rPr>
      </w:pPr>
      <w:del w:author="Malachi Jamison" w:date="2023-11-06T14:38:00Z" w:id="6124">
        <w:r w:rsidDel="006C021A">
          <w:rPr>
            <w:b/>
            <w:bCs/>
          </w:rPr>
          <w:delText xml:space="preserve">Test Environment: </w:delText>
        </w:r>
      </w:del>
    </w:p>
    <w:p w:rsidR="00BF79F4" w:rsidDel="006C021A" w:rsidP="00BF79F4" w:rsidRDefault="00BF79F4" w14:paraId="55400846" w14:textId="63789AE9">
      <w:pPr>
        <w:pStyle w:val="ListParagraph"/>
        <w:numPr>
          <w:ilvl w:val="0"/>
          <w:numId w:val="6"/>
        </w:numPr>
        <w:rPr>
          <w:del w:author="Malachi Jamison" w:date="2023-11-06T14:38:00Z" w:id="6125"/>
        </w:rPr>
      </w:pPr>
      <w:del w:author="Malachi Jamison" w:date="2023-11-06T14:38:00Z" w:id="6126">
        <w:r w:rsidDel="006C021A">
          <w:delText>Device: &lt;fill out when test environment is created&gt;</w:delText>
        </w:r>
      </w:del>
    </w:p>
    <w:p w:rsidR="00BF79F4" w:rsidDel="006C021A" w:rsidP="00BF79F4" w:rsidRDefault="00BF79F4" w14:paraId="148A3EF9" w14:textId="213B87F0">
      <w:pPr>
        <w:pStyle w:val="ListParagraph"/>
        <w:numPr>
          <w:ilvl w:val="0"/>
          <w:numId w:val="6"/>
        </w:numPr>
        <w:rPr>
          <w:del w:author="Malachi Jamison" w:date="2023-11-06T14:38:00Z" w:id="6127"/>
        </w:rPr>
      </w:pPr>
      <w:del w:author="Malachi Jamison" w:date="2023-11-06T14:38:00Z" w:id="6128">
        <w:r w:rsidDel="006C021A">
          <w:delText>Application Version: &lt;fill out when we release a version of CogniOpen&gt;</w:delText>
        </w:r>
      </w:del>
    </w:p>
    <w:p w:rsidR="00BF79F4" w:rsidDel="006C021A" w:rsidP="00BF79F4" w:rsidRDefault="00BF79F4" w14:paraId="169E8C42" w14:textId="7B57EB52">
      <w:pPr>
        <w:rPr>
          <w:del w:author="Malachi Jamison" w:date="2023-11-06T14:38:00Z" w:id="6129"/>
          <w:b/>
          <w:bCs/>
        </w:rPr>
      </w:pPr>
      <w:del w:author="Malachi Jamison" w:date="2023-11-06T14:38:00Z" w:id="6130">
        <w:r w:rsidDel="006C021A">
          <w:rPr>
            <w:b/>
            <w:bCs/>
          </w:rPr>
          <w:delText>Pass/Fail Criteria:</w:delText>
        </w:r>
      </w:del>
    </w:p>
    <w:p w:rsidRPr="007F2244" w:rsidR="00BF79F4" w:rsidDel="006C021A" w:rsidP="00BF79F4" w:rsidRDefault="00BF79F4" w14:paraId="5B77837C" w14:textId="04572D34">
      <w:pPr>
        <w:pStyle w:val="ListParagraph"/>
        <w:numPr>
          <w:ilvl w:val="0"/>
          <w:numId w:val="3"/>
        </w:numPr>
        <w:rPr>
          <w:del w:author="Malachi Jamison" w:date="2023-11-06T14:38:00Z" w:id="6131"/>
          <w:b/>
          <w:bCs/>
        </w:rPr>
      </w:pPr>
      <w:del w:author="Malachi Jamison" w:date="2023-11-06T14:38:00Z" w:id="6132">
        <w:r w:rsidDel="006C021A">
          <w:delText>Pass: The user is redirected to the next Guided Tour page after every tap of the green arrow to the right</w:delText>
        </w:r>
        <w:r w:rsidDel="006C021A" w:rsidR="00F52E6E">
          <w:delText xml:space="preserve"> and redirected back to the previous screen when they tap the green arrow to the left</w:delText>
        </w:r>
      </w:del>
    </w:p>
    <w:p w:rsidRPr="007F2244" w:rsidR="00BF79F4" w:rsidDel="006C021A" w:rsidP="00BF79F4" w:rsidRDefault="00BF79F4" w14:paraId="12FC1F24" w14:textId="68359A36">
      <w:pPr>
        <w:pStyle w:val="ListParagraph"/>
        <w:numPr>
          <w:ilvl w:val="0"/>
          <w:numId w:val="3"/>
        </w:numPr>
        <w:rPr>
          <w:del w:author="Malachi Jamison" w:date="2023-11-06T14:38:00Z" w:id="6133"/>
          <w:b/>
          <w:bCs/>
        </w:rPr>
      </w:pPr>
      <w:del w:author="Malachi Jamison" w:date="2023-11-06T14:38:00Z" w:id="6134">
        <w:r w:rsidDel="006C021A">
          <w:delText xml:space="preserve">Fail: The user is not redirected to the </w:delText>
        </w:r>
        <w:r w:rsidDel="006C021A" w:rsidR="00F52E6E">
          <w:delText>previous</w:delText>
        </w:r>
        <w:r w:rsidDel="006C021A">
          <w:delText xml:space="preserve"> Guided Tour page after every tap of the green arrow to the </w:delText>
        </w:r>
        <w:r w:rsidDel="006C021A" w:rsidR="00F52E6E">
          <w:delText>left</w:delText>
        </w:r>
      </w:del>
    </w:p>
    <w:p w:rsidR="00BF79F4" w:rsidDel="006C021A" w:rsidP="00BF79F4" w:rsidRDefault="00BF79F4" w14:paraId="6D435B8D" w14:textId="5B332F8D">
      <w:pPr>
        <w:rPr>
          <w:del w:author="Malachi Jamison" w:date="2023-11-06T14:38:00Z" w:id="6135"/>
          <w:b/>
          <w:bCs/>
        </w:rPr>
      </w:pPr>
      <w:del w:author="Malachi Jamison" w:date="2023-11-06T14:38:00Z" w:id="6136">
        <w:r w:rsidRPr="5D225796" w:rsidDel="006C021A">
          <w:rPr>
            <w:b/>
            <w:bCs/>
          </w:rPr>
          <w:delText>Assumptions:</w:delText>
        </w:r>
      </w:del>
    </w:p>
    <w:p w:rsidR="00BF79F4" w:rsidDel="006C021A" w:rsidP="00BF79F4" w:rsidRDefault="00BF79F4" w14:paraId="4C1C2842" w14:textId="2552A3F1">
      <w:pPr>
        <w:pStyle w:val="ListParagraph"/>
        <w:numPr>
          <w:ilvl w:val="0"/>
          <w:numId w:val="101"/>
        </w:numPr>
        <w:rPr>
          <w:del w:author="Malachi Jamison" w:date="2023-11-06T14:38:00Z" w:id="6137"/>
        </w:rPr>
      </w:pPr>
      <w:del w:author="Malachi Jamison" w:date="2023-11-06T14:38:00Z" w:id="6138">
        <w:r w:rsidDel="006C021A">
          <w:delText>The user has previously registered with the application</w:delText>
        </w:r>
      </w:del>
    </w:p>
    <w:p w:rsidR="00BF79F4" w:rsidDel="006C021A" w:rsidP="00BF79F4" w:rsidRDefault="00BF79F4" w14:paraId="6F41455D" w14:textId="281A0571">
      <w:pPr>
        <w:pStyle w:val="ListParagraph"/>
        <w:numPr>
          <w:ilvl w:val="0"/>
          <w:numId w:val="101"/>
        </w:numPr>
        <w:rPr>
          <w:del w:author="Malachi Jamison" w:date="2023-11-06T14:38:00Z" w:id="6139"/>
        </w:rPr>
      </w:pPr>
      <w:del w:author="Malachi Jamison" w:date="2023-11-06T14:38:00Z" w:id="6140">
        <w:r w:rsidDel="006C021A">
          <w:delText>The user is connected to the internet</w:delText>
        </w:r>
      </w:del>
    </w:p>
    <w:p w:rsidR="00BF79F4" w:rsidDel="006C021A" w:rsidP="00BF79F4" w:rsidRDefault="00BF79F4" w14:paraId="360EF560" w14:textId="4A09BCF4">
      <w:pPr>
        <w:pStyle w:val="ListParagraph"/>
        <w:numPr>
          <w:ilvl w:val="0"/>
          <w:numId w:val="101"/>
        </w:numPr>
        <w:rPr>
          <w:del w:author="Malachi Jamison" w:date="2023-11-06T14:38:00Z" w:id="6141"/>
        </w:rPr>
      </w:pPr>
      <w:del w:author="Malachi Jamison" w:date="2023-11-06T14:38:00Z" w:id="6142">
        <w:r w:rsidDel="006C021A">
          <w:delText>The application is active and able to receive requests</w:delText>
        </w:r>
      </w:del>
    </w:p>
    <w:p w:rsidR="00BF79F4" w:rsidDel="006C021A" w:rsidP="00BF79F4" w:rsidRDefault="00BF79F4" w14:paraId="76E82FA0" w14:textId="67B818EC">
      <w:pPr>
        <w:pStyle w:val="ListParagraph"/>
        <w:numPr>
          <w:ilvl w:val="0"/>
          <w:numId w:val="101"/>
        </w:numPr>
        <w:rPr>
          <w:del w:author="Malachi Jamison" w:date="2023-11-06T14:38:00Z" w:id="6143"/>
        </w:rPr>
      </w:pPr>
      <w:del w:author="Malachi Jamison" w:date="2023-11-06T14:38:00Z" w:id="6144">
        <w:r w:rsidDel="006C021A">
          <w:delText>The application is able to communicate with the backend database services</w:delText>
        </w:r>
      </w:del>
    </w:p>
    <w:p w:rsidR="00890B0E" w:rsidDel="006C021A" w:rsidP="00BF79F4" w:rsidRDefault="006C021A" w14:paraId="2686EDE2" w14:textId="67D10C84">
      <w:pPr>
        <w:rPr>
          <w:del w:author="Malachi Jamison" w:date="2023-11-06T14:38:00Z" w:id="6145"/>
          <w:b/>
          <w:bCs/>
        </w:rPr>
      </w:pPr>
      <w:ins w:author="Zachary Cappella" w:date="2023-10-13T12:52:00Z" w:id="6146">
        <w:del w:author="Malachi Jamison" w:date="2023-11-06T14:38:00Z" w:id="6147">
          <w:r w:rsidDel="006C021A">
            <w:rPr>
              <w:b/>
              <w:bCs/>
              <w:noProof/>
            </w:rPr>
            <w:pict w14:anchorId="73CF85EB">
              <v:rect id="_x0000_i1074" style="width:468pt;height:.05pt;mso-width-percent:0;mso-height-percent:0;mso-width-percent:0;mso-height-percent:0" alt="" o:hr="t" o:hrstd="t" o:hralign="center" fillcolor="#a0a0a0" stroked="f"/>
            </w:pict>
          </w:r>
        </w:del>
      </w:ins>
    </w:p>
    <w:p w:rsidR="00BF79F4" w:rsidDel="006C021A" w:rsidP="00BF79F4" w:rsidRDefault="00BF79F4" w14:paraId="4477FF77" w14:textId="154950BF">
      <w:pPr>
        <w:rPr>
          <w:del w:author="Malachi Jamison" w:date="2023-11-06T14:38:00Z" w:id="6148"/>
        </w:rPr>
      </w:pPr>
      <w:del w:author="Malachi Jamison" w:date="2023-11-06T14:38:00Z" w:id="6149">
        <w:r w:rsidDel="006C021A">
          <w:rPr>
            <w:b/>
            <w:bCs/>
          </w:rPr>
          <w:delText xml:space="preserve">Attachments: </w:delText>
        </w:r>
        <w:r w:rsidDel="006C021A">
          <w:delText>Any applicable attachments if necessary</w:delText>
        </w:r>
      </w:del>
    </w:p>
    <w:p w:rsidRPr="00BF79F4" w:rsidR="00BF79F4" w:rsidDel="006C021A" w:rsidP="00BF79F4" w:rsidRDefault="00BF79F4" w14:paraId="0A56140A" w14:textId="38AB7944">
      <w:pPr>
        <w:rPr>
          <w:del w:author="Malachi Jamison" w:date="2023-11-06T14:38:00Z" w:id="6150"/>
        </w:rPr>
      </w:pPr>
    </w:p>
    <w:p w:rsidRPr="0009091C" w:rsidR="00F96259" w:rsidDel="006C021A" w:rsidP="00F96259" w:rsidRDefault="00F96259" w14:paraId="7FC81095" w14:textId="0F46ECA2">
      <w:pPr>
        <w:pStyle w:val="Heading4"/>
        <w:rPr>
          <w:del w:author="Malachi Jamison" w:date="2023-11-06T14:38:00Z" w:id="6151"/>
          <w:rFonts w:ascii="Times New Roman" w:hAnsi="Times New Roman" w:cs="Times New Roman"/>
          <w:i w:val="0"/>
        </w:rPr>
      </w:pPr>
      <w:bookmarkStart w:name="_Toc148095194" w:id="6152"/>
      <w:bookmarkStart w:name="_Toc1024129016" w:id="6153"/>
      <w:del w:author="Malachi Jamison" w:date="2023-11-06T14:38:00Z" w:id="6154">
        <w:r w:rsidRPr="0009091C" w:rsidDel="006C021A">
          <w:rPr>
            <w:rFonts w:ascii="Times New Roman" w:hAnsi="Times New Roman" w:cs="Times New Roman"/>
            <w:i w:val="0"/>
          </w:rPr>
          <w:delText>3.1.14.4 User Can Cancel a Guided Tour</w:delText>
        </w:r>
        <w:bookmarkEnd w:id="6152"/>
        <w:bookmarkEnd w:id="6153"/>
      </w:del>
    </w:p>
    <w:p w:rsidR="00936186" w:rsidDel="006C021A" w:rsidP="00936186" w:rsidRDefault="00936186" w14:paraId="0E27F33B" w14:textId="40F79351">
      <w:pPr>
        <w:rPr>
          <w:del w:author="Malachi Jamison" w:date="2023-11-06T14:38:00Z" w:id="6155"/>
        </w:rPr>
      </w:pPr>
      <w:del w:author="Malachi Jamison" w:date="2023-11-06T14:38:00Z" w:id="6156">
        <w:r w:rsidDel="006C021A">
          <w:rPr>
            <w:b/>
            <w:bCs/>
          </w:rPr>
          <w:delText xml:space="preserve">Test Case Link: </w:delText>
        </w:r>
        <w:r w:rsidRPr="00847667" w:rsidDel="006C021A">
          <w:delText>&lt;</w:delText>
        </w:r>
        <w:r w:rsidDel="006C021A">
          <w:delText>will update when test ADO ticket is created</w:delText>
        </w:r>
        <w:r w:rsidRPr="00847667" w:rsidDel="006C021A">
          <w:delText>&gt;</w:delText>
        </w:r>
      </w:del>
    </w:p>
    <w:p w:rsidRPr="00997DE5" w:rsidR="00936186" w:rsidDel="006C021A" w:rsidP="00936186" w:rsidRDefault="00936186" w14:paraId="2DAADB6D" w14:textId="0C366B70">
      <w:pPr>
        <w:rPr>
          <w:del w:author="Malachi Jamison" w:date="2023-11-06T14:38:00Z" w:id="6157"/>
        </w:rPr>
      </w:pPr>
      <w:del w:author="Malachi Jamison" w:date="2023-11-06T14:38:00Z" w:id="6158">
        <w:r w:rsidDel="006C021A">
          <w:rPr>
            <w:b/>
            <w:bCs/>
          </w:rPr>
          <w:delText xml:space="preserve">Test Case Name: </w:delText>
        </w:r>
        <w:r w:rsidDel="006C021A" w:rsidR="005B6B60">
          <w:delText>Cancel</w:delText>
        </w:r>
        <w:r w:rsidDel="006C021A">
          <w:delText xml:space="preserve"> a Guided Tour </w:delText>
        </w:r>
      </w:del>
    </w:p>
    <w:p w:rsidR="00936186" w:rsidDel="006C021A" w:rsidP="00936186" w:rsidRDefault="00936186" w14:paraId="0EB0B8E5" w14:textId="265510AF">
      <w:pPr>
        <w:rPr>
          <w:del w:author="Malachi Jamison" w:date="2023-11-06T14:38:00Z" w:id="6159"/>
        </w:rPr>
      </w:pPr>
      <w:del w:author="Malachi Jamison" w:date="2023-11-06T14:38:00Z" w:id="6160">
        <w:r w:rsidRPr="5D225796" w:rsidDel="006C021A">
          <w:rPr>
            <w:b/>
            <w:bCs/>
          </w:rPr>
          <w:delText xml:space="preserve">Description: </w:delText>
        </w:r>
        <w:r w:rsidDel="006C021A">
          <w:delText xml:space="preserve">A user can select, view, and </w:delText>
        </w:r>
        <w:r w:rsidDel="006C021A" w:rsidR="005B6B60">
          <w:delText>cancel</w:delText>
        </w:r>
        <w:r w:rsidDel="006C021A">
          <w:delText xml:space="preserve"> a guided tour</w:delText>
        </w:r>
      </w:del>
    </w:p>
    <w:p w:rsidR="00936186" w:rsidDel="006C021A" w:rsidP="00936186" w:rsidRDefault="00936186" w14:paraId="2CB1E9EE" w14:textId="49F14F63">
      <w:pPr>
        <w:rPr>
          <w:del w:author="Malachi Jamison" w:date="2023-11-06T14:38:00Z" w:id="6161"/>
        </w:rPr>
      </w:pPr>
      <w:del w:author="Malachi Jamison" w:date="2023-11-06T14:38:00Z" w:id="6162">
        <w:r w:rsidRPr="5D225796" w:rsidDel="006C021A">
          <w:rPr>
            <w:b/>
            <w:bCs/>
          </w:rPr>
          <w:delText xml:space="preserve">Requirements: </w:delText>
        </w:r>
        <w:r w:rsidDel="006C021A">
          <w:delText xml:space="preserve">The application shall display a guided tour to users when they tap the “Guided Tour” link in the CogniOpen application’s Menu. When the user </w:delText>
        </w:r>
        <w:r w:rsidDel="006C021A" w:rsidR="00076E08">
          <w:delText>taps</w:delText>
        </w:r>
        <w:r w:rsidDel="006C021A">
          <w:delText xml:space="preserve"> the </w:delText>
        </w:r>
        <w:r w:rsidDel="006C021A" w:rsidR="00076E08">
          <w:delText>“X” button on the top right of the screen, the Guided Tour will exit and take the user back to the Home Screen.</w:delText>
        </w:r>
      </w:del>
    </w:p>
    <w:p w:rsidR="00936186" w:rsidDel="006C021A" w:rsidP="00936186" w:rsidRDefault="00936186" w14:paraId="406826E7" w14:textId="7A5B82F3">
      <w:pPr>
        <w:rPr>
          <w:del w:author="Malachi Jamison" w:date="2023-11-06T14:38:00Z" w:id="6163"/>
        </w:rPr>
      </w:pPr>
      <w:del w:author="Malachi Jamison" w:date="2023-11-06T14:38:00Z" w:id="6164">
        <w:r w:rsidRPr="5D225796" w:rsidDel="006C021A">
          <w:rPr>
            <w:b/>
            <w:bCs/>
          </w:rPr>
          <w:delText>Prerequisite</w:delText>
        </w:r>
        <w:r w:rsidDel="006C021A">
          <w:rPr>
            <w:b/>
            <w:bCs/>
          </w:rPr>
          <w:delText>s</w:delText>
        </w:r>
        <w:r w:rsidRPr="5D225796" w:rsidDel="006C021A">
          <w:rPr>
            <w:b/>
            <w:bCs/>
          </w:rPr>
          <w:delText xml:space="preserve">: </w:delText>
        </w:r>
      </w:del>
    </w:p>
    <w:p w:rsidR="00936186" w:rsidDel="006C021A" w:rsidP="00936186" w:rsidRDefault="00936186" w14:paraId="76A944C8" w14:textId="744E7556">
      <w:pPr>
        <w:pStyle w:val="ListParagraph"/>
        <w:numPr>
          <w:ilvl w:val="0"/>
          <w:numId w:val="99"/>
        </w:numPr>
        <w:rPr>
          <w:del w:author="Malachi Jamison" w:date="2023-11-06T14:38:00Z" w:id="6165"/>
        </w:rPr>
      </w:pPr>
      <w:del w:author="Malachi Jamison" w:date="2023-11-06T14:38:00Z" w:id="6166">
        <w:r w:rsidDel="006C021A">
          <w:delText>The user has previously registered with the application</w:delText>
        </w:r>
      </w:del>
    </w:p>
    <w:p w:rsidR="00936186" w:rsidDel="006C021A" w:rsidP="00936186" w:rsidRDefault="00936186" w14:paraId="56C096D4" w14:textId="522152F5">
      <w:pPr>
        <w:pStyle w:val="ListParagraph"/>
        <w:numPr>
          <w:ilvl w:val="0"/>
          <w:numId w:val="99"/>
        </w:numPr>
        <w:rPr>
          <w:del w:author="Malachi Jamison" w:date="2023-11-06T14:38:00Z" w:id="6167"/>
        </w:rPr>
      </w:pPr>
      <w:del w:author="Malachi Jamison" w:date="2023-11-06T14:38:00Z" w:id="6168">
        <w:r w:rsidDel="006C021A">
          <w:delText>The application has been downloaded on the user’s phone</w:delText>
        </w:r>
      </w:del>
    </w:p>
    <w:p w:rsidR="00936186" w:rsidDel="006C021A" w:rsidP="00936186" w:rsidRDefault="00936186" w14:paraId="35672BB1" w14:textId="14317E4B">
      <w:pPr>
        <w:rPr>
          <w:del w:author="Malachi Jamison" w:date="2023-11-06T14:38:00Z" w:id="6169"/>
        </w:rPr>
      </w:pPr>
      <w:del w:author="Malachi Jamison" w:date="2023-11-06T14:38:00Z" w:id="6170">
        <w:r w:rsidDel="006C021A">
          <w:rPr>
            <w:b/>
            <w:bCs/>
          </w:rPr>
          <w:delText>Test Data</w:delText>
        </w:r>
        <w:r w:rsidDel="006C021A">
          <w:delText>:</w:delText>
        </w:r>
      </w:del>
    </w:p>
    <w:p w:rsidR="00936186" w:rsidDel="006C021A" w:rsidP="00936186" w:rsidRDefault="00936186" w14:paraId="5203F5A0" w14:textId="67038CE3">
      <w:pPr>
        <w:pStyle w:val="ListParagraph"/>
        <w:numPr>
          <w:ilvl w:val="0"/>
          <w:numId w:val="100"/>
        </w:numPr>
        <w:rPr>
          <w:del w:author="Malachi Jamison" w:date="2023-11-06T14:38:00Z" w:id="6171"/>
        </w:rPr>
      </w:pPr>
      <w:del w:author="Malachi Jamison" w:date="2023-11-06T14:38:00Z" w:id="6172">
        <w:r w:rsidDel="006C021A">
          <w:delText>Email Address: test_user@testemail.com</w:delText>
        </w:r>
      </w:del>
    </w:p>
    <w:p w:rsidRPr="00A825DD" w:rsidR="00936186" w:rsidDel="006C021A" w:rsidP="00936186" w:rsidRDefault="00936186" w14:paraId="7CF2CA2C" w14:textId="660C9EED">
      <w:pPr>
        <w:pStyle w:val="ListParagraph"/>
        <w:numPr>
          <w:ilvl w:val="0"/>
          <w:numId w:val="100"/>
        </w:numPr>
        <w:rPr>
          <w:del w:author="Malachi Jamison" w:date="2023-11-06T14:38:00Z" w:id="6173"/>
        </w:rPr>
      </w:pPr>
      <w:del w:author="Malachi Jamison" w:date="2023-11-06T14:38:00Z" w:id="6174">
        <w:r w:rsidDel="006C021A">
          <w:delText>Password: C0mplexPa$$word2@</w:delText>
        </w:r>
      </w:del>
    </w:p>
    <w:p w:rsidR="00936186" w:rsidDel="006C021A" w:rsidP="00936186" w:rsidRDefault="00936186" w14:paraId="0942EC07" w14:textId="474AEB86">
      <w:pPr>
        <w:rPr>
          <w:del w:author="Malachi Jamison" w:date="2023-11-06T14:38:00Z" w:id="6175"/>
          <w:b/>
          <w:bCs/>
        </w:rPr>
      </w:pPr>
      <w:del w:author="Malachi Jamison" w:date="2023-11-06T14:38:00Z" w:id="6176">
        <w:r w:rsidDel="006C021A">
          <w:rPr>
            <w:b/>
            <w:bCs/>
          </w:rPr>
          <w:delText>Test Steps</w:delText>
        </w:r>
        <w:r w:rsidRPr="5D225796" w:rsidDel="006C021A">
          <w:rPr>
            <w:b/>
            <w:bCs/>
          </w:rPr>
          <w:delText>:</w:delText>
        </w:r>
      </w:del>
    </w:p>
    <w:p w:rsidR="00936186" w:rsidDel="006C021A" w:rsidP="00936186" w:rsidRDefault="00936186" w14:paraId="67658D8D" w14:textId="7846B2C7">
      <w:pPr>
        <w:pStyle w:val="ListParagraph"/>
        <w:numPr>
          <w:ilvl w:val="0"/>
          <w:numId w:val="100"/>
        </w:numPr>
        <w:rPr>
          <w:del w:author="Malachi Jamison" w:date="2023-11-06T14:38:00Z" w:id="6177"/>
        </w:rPr>
      </w:pPr>
      <w:del w:author="Malachi Jamison" w:date="2023-11-06T14:38:00Z" w:id="6178">
        <w:r w:rsidDel="006C021A">
          <w:delText>Launch the CogniOpen application from the device</w:delText>
        </w:r>
      </w:del>
    </w:p>
    <w:p w:rsidR="00936186" w:rsidDel="006C021A" w:rsidP="00936186" w:rsidRDefault="00936186" w14:paraId="3DF43F3A" w14:textId="0E695CDE">
      <w:pPr>
        <w:pStyle w:val="ListParagraph"/>
        <w:numPr>
          <w:ilvl w:val="0"/>
          <w:numId w:val="100"/>
        </w:numPr>
        <w:rPr>
          <w:del w:author="Malachi Jamison" w:date="2023-11-06T14:38:00Z" w:id="6179"/>
        </w:rPr>
      </w:pPr>
      <w:del w:author="Malachi Jamison" w:date="2023-11-06T14:38:00Z" w:id="6180">
        <w:r w:rsidDel="006C021A">
          <w:delText>User enters their email address in the “Email Address” text box</w:delText>
        </w:r>
      </w:del>
    </w:p>
    <w:p w:rsidR="00936186" w:rsidDel="006C021A" w:rsidP="00936186" w:rsidRDefault="00936186" w14:paraId="5E2A6837" w14:textId="09CA01DB">
      <w:pPr>
        <w:pStyle w:val="ListParagraph"/>
        <w:numPr>
          <w:ilvl w:val="0"/>
          <w:numId w:val="100"/>
        </w:numPr>
        <w:rPr>
          <w:del w:author="Malachi Jamison" w:date="2023-11-06T14:38:00Z" w:id="6181"/>
        </w:rPr>
      </w:pPr>
      <w:del w:author="Malachi Jamison" w:date="2023-11-06T14:38:00Z" w:id="6182">
        <w:r w:rsidDel="006C021A">
          <w:delText>User enters their password in the “Password” text box</w:delText>
        </w:r>
      </w:del>
    </w:p>
    <w:p w:rsidR="00936186" w:rsidDel="006C021A" w:rsidP="00936186" w:rsidRDefault="00936186" w14:paraId="1BECDF26" w14:textId="4C31D603">
      <w:pPr>
        <w:pStyle w:val="ListParagraph"/>
        <w:numPr>
          <w:ilvl w:val="0"/>
          <w:numId w:val="100"/>
        </w:numPr>
        <w:rPr>
          <w:del w:author="Malachi Jamison" w:date="2023-11-06T14:38:00Z" w:id="6183"/>
        </w:rPr>
      </w:pPr>
      <w:del w:author="Malachi Jamison" w:date="2023-11-06T14:38:00Z" w:id="6184">
        <w:r w:rsidDel="006C021A">
          <w:delText>User taps the “Login” button</w:delText>
        </w:r>
      </w:del>
    </w:p>
    <w:p w:rsidR="00936186" w:rsidDel="006C021A" w:rsidP="00936186" w:rsidRDefault="00936186" w14:paraId="69396E1F" w14:textId="31635303">
      <w:pPr>
        <w:pStyle w:val="ListParagraph"/>
        <w:numPr>
          <w:ilvl w:val="0"/>
          <w:numId w:val="100"/>
        </w:numPr>
        <w:rPr>
          <w:del w:author="Malachi Jamison" w:date="2023-11-06T14:38:00Z" w:id="6185"/>
        </w:rPr>
      </w:pPr>
      <w:del w:author="Malachi Jamison" w:date="2023-11-06T14:38:00Z" w:id="6186">
        <w:r w:rsidDel="006C021A">
          <w:delText>User taps the hamburger menu in the top left of the screen</w:delText>
        </w:r>
      </w:del>
    </w:p>
    <w:p w:rsidR="00936186" w:rsidDel="006C021A" w:rsidP="00936186" w:rsidRDefault="00936186" w14:paraId="5B4299BD" w14:textId="6F2053AF">
      <w:pPr>
        <w:pStyle w:val="ListParagraph"/>
        <w:numPr>
          <w:ilvl w:val="0"/>
          <w:numId w:val="100"/>
        </w:numPr>
        <w:rPr>
          <w:del w:author="Malachi Jamison" w:date="2023-11-06T14:38:00Z" w:id="6187"/>
        </w:rPr>
      </w:pPr>
      <w:del w:author="Malachi Jamison" w:date="2023-11-06T14:38:00Z" w:id="6188">
        <w:r w:rsidDel="006C021A">
          <w:delText>User taps the “Guided Tour” link</w:delText>
        </w:r>
      </w:del>
    </w:p>
    <w:p w:rsidR="00936186" w:rsidDel="006C021A" w:rsidP="00076E08" w:rsidRDefault="00936186" w14:paraId="125CF4D3" w14:textId="45370635">
      <w:pPr>
        <w:pStyle w:val="ListParagraph"/>
        <w:numPr>
          <w:ilvl w:val="0"/>
          <w:numId w:val="100"/>
        </w:numPr>
        <w:rPr>
          <w:del w:author="Malachi Jamison" w:date="2023-11-06T14:38:00Z" w:id="6189"/>
        </w:rPr>
      </w:pPr>
      <w:del w:author="Malachi Jamison" w:date="2023-11-06T14:38:00Z" w:id="6190">
        <w:r w:rsidDel="006C021A">
          <w:delText>User taps the “</w:delText>
        </w:r>
        <w:r w:rsidDel="006C021A" w:rsidR="00076E08">
          <w:delText>X” button on the top right of the screen</w:delText>
        </w:r>
      </w:del>
    </w:p>
    <w:p w:rsidR="00936186" w:rsidDel="006C021A" w:rsidP="00936186" w:rsidRDefault="00936186" w14:paraId="13290844" w14:textId="790E8323">
      <w:pPr>
        <w:rPr>
          <w:del w:author="Malachi Jamison" w:date="2023-11-06T14:38:00Z" w:id="6191"/>
        </w:rPr>
      </w:pPr>
      <w:del w:author="Malachi Jamison" w:date="2023-11-06T14:38:00Z" w:id="6192">
        <w:r w:rsidDel="006C021A">
          <w:rPr>
            <w:b/>
            <w:bCs/>
          </w:rPr>
          <w:delText xml:space="preserve">Test Environment: </w:delText>
        </w:r>
      </w:del>
    </w:p>
    <w:p w:rsidR="00936186" w:rsidDel="006C021A" w:rsidP="00936186" w:rsidRDefault="00936186" w14:paraId="282EC25D" w14:textId="26BBA323">
      <w:pPr>
        <w:pStyle w:val="ListParagraph"/>
        <w:numPr>
          <w:ilvl w:val="0"/>
          <w:numId w:val="6"/>
        </w:numPr>
        <w:rPr>
          <w:del w:author="Malachi Jamison" w:date="2023-11-06T14:38:00Z" w:id="6193"/>
        </w:rPr>
      </w:pPr>
      <w:del w:author="Malachi Jamison" w:date="2023-11-06T14:38:00Z" w:id="6194">
        <w:r w:rsidDel="006C021A">
          <w:delText>Device: &lt;fill out when test environment is created&gt;</w:delText>
        </w:r>
      </w:del>
    </w:p>
    <w:p w:rsidR="00936186" w:rsidDel="006C021A" w:rsidP="00936186" w:rsidRDefault="00936186" w14:paraId="24E34354" w14:textId="2A4E5608">
      <w:pPr>
        <w:pStyle w:val="ListParagraph"/>
        <w:numPr>
          <w:ilvl w:val="0"/>
          <w:numId w:val="6"/>
        </w:numPr>
        <w:rPr>
          <w:del w:author="Malachi Jamison" w:date="2023-11-06T14:38:00Z" w:id="6195"/>
        </w:rPr>
      </w:pPr>
      <w:del w:author="Malachi Jamison" w:date="2023-11-06T14:38:00Z" w:id="6196">
        <w:r w:rsidDel="006C021A">
          <w:delText>Application Version: &lt;fill out when we release a version of CogniOpen&gt;</w:delText>
        </w:r>
      </w:del>
    </w:p>
    <w:p w:rsidR="00936186" w:rsidDel="006C021A" w:rsidP="00936186" w:rsidRDefault="00936186" w14:paraId="3D9AA351" w14:textId="3A3C87E1">
      <w:pPr>
        <w:rPr>
          <w:del w:author="Malachi Jamison" w:date="2023-11-06T14:38:00Z" w:id="6197"/>
          <w:b/>
          <w:bCs/>
        </w:rPr>
      </w:pPr>
      <w:del w:author="Malachi Jamison" w:date="2023-11-06T14:38:00Z" w:id="6198">
        <w:r w:rsidDel="006C021A">
          <w:rPr>
            <w:b/>
            <w:bCs/>
          </w:rPr>
          <w:delText>Pass/Fail Criteria:</w:delText>
        </w:r>
      </w:del>
    </w:p>
    <w:p w:rsidRPr="007F2244" w:rsidR="00936186" w:rsidDel="006C021A" w:rsidP="00936186" w:rsidRDefault="00936186" w14:paraId="70781DEF" w14:textId="37D3BB39">
      <w:pPr>
        <w:pStyle w:val="ListParagraph"/>
        <w:numPr>
          <w:ilvl w:val="0"/>
          <w:numId w:val="3"/>
        </w:numPr>
        <w:rPr>
          <w:del w:author="Malachi Jamison" w:date="2023-11-06T14:38:00Z" w:id="6199"/>
          <w:b/>
          <w:bCs/>
        </w:rPr>
      </w:pPr>
      <w:del w:author="Malachi Jamison" w:date="2023-11-06T14:38:00Z" w:id="6200">
        <w:r w:rsidDel="006C021A">
          <w:delText xml:space="preserve">Pass: The user is redirected to the </w:delText>
        </w:r>
        <w:r w:rsidDel="006C021A" w:rsidR="00076E08">
          <w:delText>Home Screen</w:delText>
        </w:r>
      </w:del>
    </w:p>
    <w:p w:rsidRPr="007F2244" w:rsidR="00936186" w:rsidDel="006C021A" w:rsidP="00936186" w:rsidRDefault="00936186" w14:paraId="4B214CEA" w14:textId="437E7F74">
      <w:pPr>
        <w:pStyle w:val="ListParagraph"/>
        <w:numPr>
          <w:ilvl w:val="0"/>
          <w:numId w:val="3"/>
        </w:numPr>
        <w:rPr>
          <w:del w:author="Malachi Jamison" w:date="2023-11-06T14:38:00Z" w:id="6201"/>
          <w:b/>
          <w:bCs/>
        </w:rPr>
      </w:pPr>
      <w:del w:author="Malachi Jamison" w:date="2023-11-06T14:38:00Z" w:id="6202">
        <w:r w:rsidDel="006C021A">
          <w:delText xml:space="preserve">Fail: The user is not redirected to the </w:delText>
        </w:r>
        <w:r w:rsidDel="006C021A" w:rsidR="00076E08">
          <w:delText>Home Screen</w:delText>
        </w:r>
      </w:del>
    </w:p>
    <w:p w:rsidR="00936186" w:rsidDel="006C021A" w:rsidP="00936186" w:rsidRDefault="00936186" w14:paraId="579086D9" w14:textId="1688A366">
      <w:pPr>
        <w:rPr>
          <w:del w:author="Malachi Jamison" w:date="2023-11-06T14:38:00Z" w:id="6203"/>
          <w:b/>
          <w:bCs/>
        </w:rPr>
      </w:pPr>
      <w:del w:author="Malachi Jamison" w:date="2023-11-06T14:38:00Z" w:id="6204">
        <w:r w:rsidRPr="5D225796" w:rsidDel="006C021A">
          <w:rPr>
            <w:b/>
            <w:bCs/>
          </w:rPr>
          <w:delText>Assumptions:</w:delText>
        </w:r>
      </w:del>
    </w:p>
    <w:p w:rsidR="00936186" w:rsidDel="006C021A" w:rsidP="00936186" w:rsidRDefault="00936186" w14:paraId="5E920481" w14:textId="4D1E79E0">
      <w:pPr>
        <w:pStyle w:val="ListParagraph"/>
        <w:numPr>
          <w:ilvl w:val="0"/>
          <w:numId w:val="101"/>
        </w:numPr>
        <w:rPr>
          <w:del w:author="Malachi Jamison" w:date="2023-11-06T14:38:00Z" w:id="6205"/>
        </w:rPr>
      </w:pPr>
      <w:del w:author="Malachi Jamison" w:date="2023-11-06T14:38:00Z" w:id="6206">
        <w:r w:rsidDel="006C021A">
          <w:delText>The user has previously registered with the application</w:delText>
        </w:r>
      </w:del>
    </w:p>
    <w:p w:rsidR="00936186" w:rsidDel="006C021A" w:rsidP="00936186" w:rsidRDefault="00936186" w14:paraId="22C3A241" w14:textId="33777FBF">
      <w:pPr>
        <w:pStyle w:val="ListParagraph"/>
        <w:numPr>
          <w:ilvl w:val="0"/>
          <w:numId w:val="101"/>
        </w:numPr>
        <w:rPr>
          <w:del w:author="Malachi Jamison" w:date="2023-11-06T14:38:00Z" w:id="6207"/>
        </w:rPr>
      </w:pPr>
      <w:del w:author="Malachi Jamison" w:date="2023-11-06T14:38:00Z" w:id="6208">
        <w:r w:rsidDel="006C021A">
          <w:delText>The user is connected to the internet</w:delText>
        </w:r>
      </w:del>
    </w:p>
    <w:p w:rsidR="00936186" w:rsidDel="006C021A" w:rsidP="00936186" w:rsidRDefault="00936186" w14:paraId="463465D7" w14:textId="02679D9E">
      <w:pPr>
        <w:pStyle w:val="ListParagraph"/>
        <w:numPr>
          <w:ilvl w:val="0"/>
          <w:numId w:val="101"/>
        </w:numPr>
        <w:rPr>
          <w:del w:author="Malachi Jamison" w:date="2023-11-06T14:38:00Z" w:id="6209"/>
        </w:rPr>
      </w:pPr>
      <w:del w:author="Malachi Jamison" w:date="2023-11-06T14:38:00Z" w:id="6210">
        <w:r w:rsidDel="006C021A">
          <w:delText>The application is active and able to receive requests</w:delText>
        </w:r>
      </w:del>
    </w:p>
    <w:p w:rsidR="00936186" w:rsidDel="006C021A" w:rsidP="00936186" w:rsidRDefault="00936186" w14:paraId="6333B4DB" w14:textId="64DF916A">
      <w:pPr>
        <w:pStyle w:val="ListParagraph"/>
        <w:numPr>
          <w:ilvl w:val="0"/>
          <w:numId w:val="101"/>
        </w:numPr>
        <w:rPr>
          <w:del w:author="Malachi Jamison" w:date="2023-11-06T14:38:00Z" w:id="6211"/>
        </w:rPr>
      </w:pPr>
      <w:del w:author="Malachi Jamison" w:date="2023-11-06T14:38:00Z" w:id="6212">
        <w:r w:rsidDel="006C021A">
          <w:delText>The application is able to communicate with the backend database services</w:delText>
        </w:r>
      </w:del>
    </w:p>
    <w:p w:rsidR="00890B0E" w:rsidP="00D91B42" w:rsidRDefault="006C021A" w14:paraId="1F810A13" w14:textId="346C4156">
      <w:pPr>
        <w:rPr>
          <w:b/>
          <w:bCs/>
        </w:rPr>
      </w:pPr>
      <w:ins w:author="Zachary Cappella" w:date="2023-10-13T12:52:00Z" w:id="6213">
        <w:r>
          <w:rPr>
            <w:b/>
            <w:bCs/>
            <w:noProof/>
          </w:rPr>
          <w:pict w14:anchorId="4D36FF3D">
            <v:rect id="_x0000_i1075" style="width:468pt;height:.05pt;mso-width-percent:0;mso-height-percent:0;mso-width-percent:0;mso-height-percent:0" alt="" o:hr="t" o:hrstd="t" o:hralign="center" fillcolor="#a0a0a0" stroked="f"/>
          </w:pict>
        </w:r>
      </w:ins>
    </w:p>
    <w:p w:rsidRPr="00D91B42" w:rsidR="00D91B42" w:rsidP="00D91B42" w:rsidRDefault="00936186" w14:paraId="73FBC666" w14:textId="0B904023">
      <w:pPr>
        <w:rPr>
          <w:del w:author="Zachary Cappella" w:date="2023-10-13T12:52:00Z" w:id="6214"/>
        </w:rPr>
      </w:pPr>
      <w:del w:author="Zachary Cappella" w:date="2023-10-13T12:28:00Z" w:id="6215">
        <w:r>
          <w:rPr>
            <w:b/>
            <w:bCs/>
          </w:rPr>
          <w:delText xml:space="preserve">Attachments: </w:delText>
        </w:r>
        <w:r>
          <w:delText>Any applicable attachments if necessary</w:delText>
        </w:r>
      </w:del>
    </w:p>
    <w:p w:rsidR="10014B69" w:rsidP="5D225796" w:rsidRDefault="10014B69" w14:paraId="39AD8DEA" w14:textId="37F946CC">
      <w:pPr>
        <w:rPr>
          <w:del w:author="Zachary Cappella" w:date="2023-10-13T12:52:00Z" w:id="6216"/>
          <w:b/>
          <w:bCs/>
        </w:rPr>
      </w:pPr>
    </w:p>
    <w:p w:rsidRPr="0009091C" w:rsidR="10014B69" w:rsidP="5D225796" w:rsidRDefault="10014B69" w14:paraId="7170652A" w14:textId="700F6D52">
      <w:pPr>
        <w:pStyle w:val="Heading2"/>
        <w:rPr>
          <w:rFonts w:ascii="Times New Roman" w:hAnsi="Times New Roman" w:cs="Times New Roman"/>
        </w:rPr>
      </w:pPr>
      <w:bookmarkStart w:name="_Toc1510329383" w:id="6217"/>
      <w:bookmarkStart w:name="_Toc148095195" w:id="6218"/>
      <w:bookmarkStart w:name="_Toc1945501553" w:id="6219"/>
      <w:bookmarkStart w:name="_Toc239001780" w:id="1614576962"/>
      <w:r w:rsidRPr="167C278A" w:rsidR="10014B69">
        <w:rPr>
          <w:rFonts w:ascii="Times New Roman" w:hAnsi="Times New Roman" w:cs="Times New Roman"/>
        </w:rPr>
        <w:t>3.2 Nonfunctional Tests</w:t>
      </w:r>
      <w:bookmarkEnd w:id="6217"/>
      <w:bookmarkEnd w:id="6218"/>
      <w:bookmarkEnd w:id="6219"/>
      <w:bookmarkEnd w:id="1614576962"/>
    </w:p>
    <w:p w:rsidR="00890B0E" w:rsidRDefault="3A5042ED" w14:paraId="2B5F5A2D" w14:textId="2E03FEC1">
      <w:pPr>
        <w:rPr>
          <w:ins w:author="Zachary Cappella" w:date="2023-10-13T12:52:00Z" w:id="6220"/>
        </w:rPr>
      </w:pPr>
      <w:r w:rsidRPr="0009091C">
        <w:t xml:space="preserve">Nonfunctional requirements have been established in conjunction with Team A. Team A is establishing the nonfunctional requirements for performance, reliability, and usability. These </w:t>
      </w:r>
      <w:r w:rsidRPr="0009091C" w:rsidR="1BE47F41">
        <w:t>realms will be consi</w:t>
      </w:r>
      <w:r w:rsidRPr="0009091C" w:rsidR="22427FC3">
        <w:t>dered out of scope for the purposes of this document but can be accessed on the Team A testing plan. Team B is responsible for establishing the nonfunctional requirements for security and scalability. These realms will be considered in scope for the purposes of this document.</w:t>
      </w:r>
      <w:ins w:author="Zachary Cappella" w:date="2023-10-13T12:52:00Z" w:id="6221">
        <w:r w:rsidR="00890B0E">
          <w:br w:type="page"/>
        </w:r>
      </w:ins>
    </w:p>
    <w:p w:rsidRPr="0009091C" w:rsidR="3A5042ED" w:rsidDel="00890B0E" w:rsidP="0AA2F7E5" w:rsidRDefault="3A5042ED" w14:paraId="1FBDE248" w14:textId="3B074A76">
      <w:pPr>
        <w:rPr>
          <w:del w:author="Zachary Cappella" w:date="2023-10-13T12:52:00Z" w:id="6222"/>
        </w:rPr>
      </w:pPr>
    </w:p>
    <w:p w:rsidR="78AF9B16" w:rsidP="282B9B13" w:rsidRDefault="78AF9B16" w14:paraId="48478D6A" w14:textId="21C05BA6">
      <w:pPr>
        <w:rPr>
          <w:del w:author="Zachary Cappella" w:date="2023-10-13T12:52:00Z" w:id="6223"/>
        </w:rPr>
      </w:pPr>
    </w:p>
    <w:tbl>
      <w:tblPr>
        <w:tblStyle w:val="GridTable4-Accent3"/>
        <w:tblW w:w="0" w:type="auto"/>
        <w:tblLayout w:type="fixed"/>
        <w:tblLook w:val="04A0" w:firstRow="1" w:lastRow="0" w:firstColumn="1" w:lastColumn="0" w:noHBand="0" w:noVBand="1"/>
      </w:tblPr>
      <w:tblGrid>
        <w:gridCol w:w="2340"/>
        <w:gridCol w:w="1230"/>
        <w:gridCol w:w="4230"/>
        <w:gridCol w:w="1560"/>
      </w:tblGrid>
      <w:tr w:rsidR="282B9B13" w:rsidTr="282B9B13" w14:paraId="106348D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24120FAD" w14:textId="54A08134">
            <w:r>
              <w:t>Nonfunctional Requirement</w:t>
            </w:r>
          </w:p>
        </w:tc>
        <w:tc>
          <w:tcPr>
            <w:tcW w:w="1230" w:type="dxa"/>
          </w:tcPr>
          <w:p w:rsidR="00E307D1" w:rsidP="282B9B13" w:rsidRDefault="00E307D1" w14:paraId="3137AAF1" w14:textId="6CC0297E">
            <w:pPr>
              <w:cnfStyle w:val="100000000000" w:firstRow="1" w:lastRow="0" w:firstColumn="0" w:lastColumn="0" w:oddVBand="0" w:evenVBand="0" w:oddHBand="0" w:evenHBand="0" w:firstRowFirstColumn="0" w:firstRowLastColumn="0" w:lastRowFirstColumn="0" w:lastRowLastColumn="0"/>
            </w:pPr>
            <w:r>
              <w:t>Domain</w:t>
            </w:r>
          </w:p>
        </w:tc>
        <w:tc>
          <w:tcPr>
            <w:tcW w:w="4230" w:type="dxa"/>
          </w:tcPr>
          <w:p w:rsidR="00E307D1" w:rsidP="282B9B13" w:rsidRDefault="00E307D1" w14:paraId="1572A81D" w14:textId="66E376F6">
            <w:pPr>
              <w:cnfStyle w:val="100000000000" w:firstRow="1" w:lastRow="0" w:firstColumn="0" w:lastColumn="0" w:oddVBand="0" w:evenVBand="0" w:oddHBand="0" w:evenHBand="0" w:firstRowFirstColumn="0" w:firstRowLastColumn="0" w:lastRowFirstColumn="0" w:lastRowLastColumn="0"/>
            </w:pPr>
            <w:r>
              <w:t>Description</w:t>
            </w:r>
          </w:p>
        </w:tc>
        <w:tc>
          <w:tcPr>
            <w:tcW w:w="1560" w:type="dxa"/>
          </w:tcPr>
          <w:p w:rsidR="00E307D1" w:rsidP="282B9B13" w:rsidRDefault="00E307D1" w14:paraId="280A1C39" w14:textId="1C3C9B9E">
            <w:pPr>
              <w:cnfStyle w:val="100000000000" w:firstRow="1" w:lastRow="0" w:firstColumn="0" w:lastColumn="0" w:oddVBand="0" w:evenVBand="0" w:oddHBand="0" w:evenHBand="0" w:firstRowFirstColumn="0" w:firstRowLastColumn="0" w:lastRowFirstColumn="0" w:lastRowLastColumn="0"/>
            </w:pPr>
            <w:r>
              <w:t>Team Responsible</w:t>
            </w:r>
          </w:p>
        </w:tc>
      </w:tr>
      <w:tr w:rsidR="282B9B13" w:rsidTr="282B9B13" w14:paraId="2604C54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36815818" w14:textId="4F5E7D6C">
            <w:r>
              <w:t>Response Time</w:t>
            </w:r>
          </w:p>
        </w:tc>
        <w:tc>
          <w:tcPr>
            <w:tcW w:w="1230" w:type="dxa"/>
          </w:tcPr>
          <w:p w:rsidR="00E307D1" w:rsidP="282B9B13" w:rsidRDefault="00E307D1" w14:paraId="287A8E6E" w14:textId="0DAD93B4">
            <w:pPr>
              <w:cnfStyle w:val="000000100000" w:firstRow="0" w:lastRow="0" w:firstColumn="0" w:lastColumn="0" w:oddVBand="0" w:evenVBand="0" w:oddHBand="1" w:evenHBand="0" w:firstRowFirstColumn="0" w:firstRowLastColumn="0" w:lastRowFirstColumn="0" w:lastRowLastColumn="0"/>
            </w:pPr>
            <w:r>
              <w:t>Reliability</w:t>
            </w:r>
          </w:p>
        </w:tc>
        <w:tc>
          <w:tcPr>
            <w:tcW w:w="4230" w:type="dxa"/>
          </w:tcPr>
          <w:p w:rsidR="00E307D1" w:rsidP="282B9B13" w:rsidRDefault="00E307D1" w14:paraId="050ABC38" w14:textId="1F41AC44">
            <w:pPr>
              <w:cnfStyle w:val="000000100000" w:firstRow="0" w:lastRow="0" w:firstColumn="0" w:lastColumn="0" w:oddVBand="0" w:evenVBand="0" w:oddHBand="1" w:evenHBand="0" w:firstRowFirstColumn="0" w:firstRowLastColumn="0" w:lastRowFirstColumn="0" w:lastRowLastColumn="0"/>
            </w:pPr>
            <w:r>
              <w:t>The application should respond to user interactions within 5 seconds for tasks such as navigation and setting reminders</w:t>
            </w:r>
          </w:p>
        </w:tc>
        <w:tc>
          <w:tcPr>
            <w:tcW w:w="1560" w:type="dxa"/>
          </w:tcPr>
          <w:p w:rsidR="00E307D1" w:rsidP="282B9B13" w:rsidRDefault="00E307D1" w14:paraId="6DDBCB81" w14:textId="2DD4FD99">
            <w:pPr>
              <w:cnfStyle w:val="000000100000" w:firstRow="0" w:lastRow="0" w:firstColumn="0" w:lastColumn="0" w:oddVBand="0" w:evenVBand="0" w:oddHBand="1" w:evenHBand="0" w:firstRowFirstColumn="0" w:firstRowLastColumn="0" w:lastRowFirstColumn="0" w:lastRowLastColumn="0"/>
            </w:pPr>
            <w:r>
              <w:t>Team A</w:t>
            </w:r>
          </w:p>
        </w:tc>
      </w:tr>
      <w:tr w:rsidR="282B9B13" w:rsidTr="282B9B13" w14:paraId="090D5B7F"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3236C1B6" w14:textId="0104ABA7">
            <w:r>
              <w:t>Uptime and Availability</w:t>
            </w:r>
          </w:p>
        </w:tc>
        <w:tc>
          <w:tcPr>
            <w:tcW w:w="1230" w:type="dxa"/>
          </w:tcPr>
          <w:p w:rsidR="00E307D1" w:rsidP="282B9B13" w:rsidRDefault="00E307D1" w14:paraId="061AD153" w14:textId="66E3F073">
            <w:pPr>
              <w:cnfStyle w:val="000000000000" w:firstRow="0" w:lastRow="0" w:firstColumn="0" w:lastColumn="0" w:oddVBand="0" w:evenVBand="0" w:oddHBand="0" w:evenHBand="0" w:firstRowFirstColumn="0" w:firstRowLastColumn="0" w:lastRowFirstColumn="0" w:lastRowLastColumn="0"/>
            </w:pPr>
            <w:r>
              <w:t>Reliability</w:t>
            </w:r>
          </w:p>
        </w:tc>
        <w:tc>
          <w:tcPr>
            <w:tcW w:w="4230" w:type="dxa"/>
          </w:tcPr>
          <w:p w:rsidR="00E307D1" w:rsidP="282B9B13" w:rsidRDefault="00E307D1" w14:paraId="5CF31553" w14:textId="13852B27">
            <w:pPr>
              <w:cnfStyle w:val="000000000000" w:firstRow="0" w:lastRow="0" w:firstColumn="0" w:lastColumn="0" w:oddVBand="0" w:evenVBand="0" w:oddHBand="0" w:evenHBand="0" w:firstRowFirstColumn="0" w:firstRowLastColumn="0" w:lastRowFirstColumn="0" w:lastRowLastColumn="0"/>
            </w:pPr>
            <w:r>
              <w:t>The application should have a minimum uptime of 99% to ensure consistent access for users, caregivers, and medical professionals.</w:t>
            </w:r>
          </w:p>
        </w:tc>
        <w:tc>
          <w:tcPr>
            <w:tcW w:w="1560" w:type="dxa"/>
          </w:tcPr>
          <w:p w:rsidR="00E307D1" w:rsidP="282B9B13" w:rsidRDefault="00E307D1" w14:paraId="779BF75A" w14:textId="52395A62">
            <w:pPr>
              <w:cnfStyle w:val="000000000000" w:firstRow="0" w:lastRow="0" w:firstColumn="0" w:lastColumn="0" w:oddVBand="0" w:evenVBand="0" w:oddHBand="0" w:evenHBand="0" w:firstRowFirstColumn="0" w:firstRowLastColumn="0" w:lastRowFirstColumn="0" w:lastRowLastColumn="0"/>
            </w:pPr>
            <w:r>
              <w:t>Team A</w:t>
            </w:r>
          </w:p>
        </w:tc>
      </w:tr>
      <w:tr w:rsidR="282B9B13" w:rsidTr="282B9B13" w14:paraId="5420A0F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5253D0F2" w14:textId="3778AF0F">
            <w:r>
              <w:t>Backup and Recovery</w:t>
            </w:r>
          </w:p>
        </w:tc>
        <w:tc>
          <w:tcPr>
            <w:tcW w:w="1230" w:type="dxa"/>
          </w:tcPr>
          <w:p w:rsidR="00E307D1" w:rsidP="282B9B13" w:rsidRDefault="00E307D1" w14:paraId="307E402C" w14:textId="5496C363">
            <w:pPr>
              <w:cnfStyle w:val="000000100000" w:firstRow="0" w:lastRow="0" w:firstColumn="0" w:lastColumn="0" w:oddVBand="0" w:evenVBand="0" w:oddHBand="1" w:evenHBand="0" w:firstRowFirstColumn="0" w:firstRowLastColumn="0" w:lastRowFirstColumn="0" w:lastRowLastColumn="0"/>
            </w:pPr>
            <w:r>
              <w:t>Reliability</w:t>
            </w:r>
          </w:p>
        </w:tc>
        <w:tc>
          <w:tcPr>
            <w:tcW w:w="4230" w:type="dxa"/>
          </w:tcPr>
          <w:p w:rsidR="00E307D1" w:rsidP="282B9B13" w:rsidRDefault="00E307D1" w14:paraId="6B604B12" w14:textId="7A2D3E52">
            <w:pPr>
              <w:cnfStyle w:val="000000100000" w:firstRow="0" w:lastRow="0" w:firstColumn="0" w:lastColumn="0" w:oddVBand="0" w:evenVBand="0" w:oddHBand="1" w:evenHBand="0" w:firstRowFirstColumn="0" w:firstRowLastColumn="0" w:lastRowFirstColumn="0" w:lastRowLastColumn="0"/>
            </w:pPr>
            <w:r>
              <w:t>Regular automated backups should be performed to facilitate data recovery in case of system failures or data breaches.</w:t>
            </w:r>
          </w:p>
        </w:tc>
        <w:tc>
          <w:tcPr>
            <w:tcW w:w="1560" w:type="dxa"/>
          </w:tcPr>
          <w:p w:rsidR="00E307D1" w:rsidP="282B9B13" w:rsidRDefault="00E307D1" w14:paraId="6AB9BB63" w14:textId="117FD65C">
            <w:pPr>
              <w:cnfStyle w:val="000000100000" w:firstRow="0" w:lastRow="0" w:firstColumn="0" w:lastColumn="0" w:oddVBand="0" w:evenVBand="0" w:oddHBand="1" w:evenHBand="0" w:firstRowFirstColumn="0" w:firstRowLastColumn="0" w:lastRowFirstColumn="0" w:lastRowLastColumn="0"/>
            </w:pPr>
            <w:r>
              <w:t>Team A</w:t>
            </w:r>
          </w:p>
        </w:tc>
      </w:tr>
      <w:tr w:rsidR="282B9B13" w:rsidTr="282B9B13" w14:paraId="76B38757"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0B6AB116" w14:textId="5299473E">
            <w:r>
              <w:t>Offline Use</w:t>
            </w:r>
          </w:p>
        </w:tc>
        <w:tc>
          <w:tcPr>
            <w:tcW w:w="1230" w:type="dxa"/>
          </w:tcPr>
          <w:p w:rsidR="00E307D1" w:rsidP="282B9B13" w:rsidRDefault="00E307D1" w14:paraId="3D32B7BA" w14:textId="0C1B765F">
            <w:pPr>
              <w:cnfStyle w:val="000000000000" w:firstRow="0" w:lastRow="0" w:firstColumn="0" w:lastColumn="0" w:oddVBand="0" w:evenVBand="0" w:oddHBand="0" w:evenHBand="0" w:firstRowFirstColumn="0" w:firstRowLastColumn="0" w:lastRowFirstColumn="0" w:lastRowLastColumn="0"/>
            </w:pPr>
            <w:r>
              <w:t>Reliability</w:t>
            </w:r>
          </w:p>
        </w:tc>
        <w:tc>
          <w:tcPr>
            <w:tcW w:w="4230" w:type="dxa"/>
          </w:tcPr>
          <w:p w:rsidR="00E307D1" w:rsidP="282B9B13" w:rsidRDefault="00E307D1" w14:paraId="2DED2438" w14:textId="257A25E1">
            <w:pPr>
              <w:cnfStyle w:val="000000000000" w:firstRow="0" w:lastRow="0" w:firstColumn="0" w:lastColumn="0" w:oddVBand="0" w:evenVBand="0" w:oddHBand="0" w:evenHBand="0" w:firstRowFirstColumn="0" w:firstRowLastColumn="0" w:lastRowFirstColumn="0" w:lastRowLastColumn="0"/>
            </w:pPr>
            <w:r>
              <w:t>Functions such as recording and retrieval of data, which are considered essential to the system, shall be available in case of low connectivity or offline use.</w:t>
            </w:r>
          </w:p>
        </w:tc>
        <w:tc>
          <w:tcPr>
            <w:tcW w:w="1560" w:type="dxa"/>
          </w:tcPr>
          <w:p w:rsidR="00E307D1" w:rsidP="282B9B13" w:rsidRDefault="00E307D1" w14:paraId="2B4C1177" w14:textId="1D340860">
            <w:pPr>
              <w:cnfStyle w:val="000000000000" w:firstRow="0" w:lastRow="0" w:firstColumn="0" w:lastColumn="0" w:oddVBand="0" w:evenVBand="0" w:oddHBand="0" w:evenHBand="0" w:firstRowFirstColumn="0" w:firstRowLastColumn="0" w:lastRowFirstColumn="0" w:lastRowLastColumn="0"/>
            </w:pPr>
            <w:r>
              <w:t>Team A</w:t>
            </w:r>
          </w:p>
        </w:tc>
      </w:tr>
      <w:tr w:rsidR="282B9B13" w:rsidTr="282B9B13" w14:paraId="0D1A405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4EA6A190" w14:textId="4C6E14D7">
            <w:r>
              <w:t>Speech Processing</w:t>
            </w:r>
          </w:p>
        </w:tc>
        <w:tc>
          <w:tcPr>
            <w:tcW w:w="1230" w:type="dxa"/>
          </w:tcPr>
          <w:p w:rsidR="00E307D1" w:rsidP="282B9B13" w:rsidRDefault="00E307D1" w14:paraId="4F812B55" w14:textId="5CA9314F">
            <w:pPr>
              <w:cnfStyle w:val="000000100000" w:firstRow="0" w:lastRow="0" w:firstColumn="0" w:lastColumn="0" w:oddVBand="0" w:evenVBand="0" w:oddHBand="1" w:evenHBand="0" w:firstRowFirstColumn="0" w:firstRowLastColumn="0" w:lastRowFirstColumn="0" w:lastRowLastColumn="0"/>
            </w:pPr>
            <w:r>
              <w:t>Usability</w:t>
            </w:r>
          </w:p>
        </w:tc>
        <w:tc>
          <w:tcPr>
            <w:tcW w:w="4230" w:type="dxa"/>
          </w:tcPr>
          <w:p w:rsidR="00E307D1" w:rsidP="282B9B13" w:rsidRDefault="00E307D1" w14:paraId="663800CE" w14:textId="52F68D12">
            <w:pPr>
              <w:cnfStyle w:val="000000100000" w:firstRow="0" w:lastRow="0" w:firstColumn="0" w:lastColumn="0" w:oddVBand="0" w:evenVBand="0" w:oddHBand="1" w:evenHBand="0" w:firstRowFirstColumn="0" w:firstRowLastColumn="0" w:lastRowFirstColumn="0" w:lastRowLastColumn="0"/>
            </w:pPr>
            <w:r>
              <w:t>Speet to text processing is complete within 5 seconds of initiation.</w:t>
            </w:r>
          </w:p>
        </w:tc>
        <w:tc>
          <w:tcPr>
            <w:tcW w:w="1560" w:type="dxa"/>
          </w:tcPr>
          <w:p w:rsidR="00E307D1" w:rsidP="282B9B13" w:rsidRDefault="00E307D1" w14:paraId="1A71CB68" w14:textId="3BB5FC0D">
            <w:pPr>
              <w:cnfStyle w:val="000000100000" w:firstRow="0" w:lastRow="0" w:firstColumn="0" w:lastColumn="0" w:oddVBand="0" w:evenVBand="0" w:oddHBand="1" w:evenHBand="0" w:firstRowFirstColumn="0" w:firstRowLastColumn="0" w:lastRowFirstColumn="0" w:lastRowLastColumn="0"/>
            </w:pPr>
            <w:r>
              <w:t>Team A</w:t>
            </w:r>
          </w:p>
        </w:tc>
      </w:tr>
      <w:tr w:rsidR="282B9B13" w:rsidTr="282B9B13" w14:paraId="182DE1C7"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2F8890A8" w14:textId="0E816E40">
            <w:r>
              <w:t>Video Processing</w:t>
            </w:r>
          </w:p>
        </w:tc>
        <w:tc>
          <w:tcPr>
            <w:tcW w:w="1230" w:type="dxa"/>
          </w:tcPr>
          <w:p w:rsidR="00E307D1" w:rsidP="282B9B13" w:rsidRDefault="00E307D1" w14:paraId="440B4FE4" w14:textId="4B86D7B3">
            <w:pPr>
              <w:cnfStyle w:val="000000000000" w:firstRow="0" w:lastRow="0" w:firstColumn="0" w:lastColumn="0" w:oddVBand="0" w:evenVBand="0" w:oddHBand="0" w:evenHBand="0" w:firstRowFirstColumn="0" w:firstRowLastColumn="0" w:lastRowFirstColumn="0" w:lastRowLastColumn="0"/>
            </w:pPr>
            <w:r>
              <w:t>Usability</w:t>
            </w:r>
          </w:p>
        </w:tc>
        <w:tc>
          <w:tcPr>
            <w:tcW w:w="4230" w:type="dxa"/>
          </w:tcPr>
          <w:p w:rsidR="00E307D1" w:rsidP="282B9B13" w:rsidRDefault="00E307D1" w14:paraId="31A34DB4" w14:textId="604BE04C">
            <w:pPr>
              <w:cnfStyle w:val="000000000000" w:firstRow="0" w:lastRow="0" w:firstColumn="0" w:lastColumn="0" w:oddVBand="0" w:evenVBand="0" w:oddHBand="0" w:evenHBand="0" w:firstRowFirstColumn="0" w:firstRowLastColumn="0" w:lastRowFirstColumn="0" w:lastRowLastColumn="0"/>
            </w:pPr>
            <w:r>
              <w:t>Video/imaging is processed within 30 seconds of initiation.</w:t>
            </w:r>
          </w:p>
        </w:tc>
        <w:tc>
          <w:tcPr>
            <w:tcW w:w="1560" w:type="dxa"/>
          </w:tcPr>
          <w:p w:rsidR="00E307D1" w:rsidP="282B9B13" w:rsidRDefault="00E307D1" w14:paraId="690EFB39" w14:textId="5F715FC8">
            <w:pPr>
              <w:cnfStyle w:val="000000000000" w:firstRow="0" w:lastRow="0" w:firstColumn="0" w:lastColumn="0" w:oddVBand="0" w:evenVBand="0" w:oddHBand="0" w:evenHBand="0" w:firstRowFirstColumn="0" w:firstRowLastColumn="0" w:lastRowFirstColumn="0" w:lastRowLastColumn="0"/>
            </w:pPr>
            <w:r>
              <w:t>Team A</w:t>
            </w:r>
          </w:p>
        </w:tc>
      </w:tr>
      <w:tr w:rsidR="282B9B13" w:rsidTr="282B9B13" w14:paraId="6A4A1BF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307E5337" w14:textId="4EB08492">
            <w:r>
              <w:t>Data Transfer</w:t>
            </w:r>
          </w:p>
        </w:tc>
        <w:tc>
          <w:tcPr>
            <w:tcW w:w="1230" w:type="dxa"/>
          </w:tcPr>
          <w:p w:rsidR="00E307D1" w:rsidP="282B9B13" w:rsidRDefault="00E307D1" w14:paraId="6E7E5628" w14:textId="0BC23F01">
            <w:pPr>
              <w:cnfStyle w:val="000000100000" w:firstRow="0" w:lastRow="0" w:firstColumn="0" w:lastColumn="0" w:oddVBand="0" w:evenVBand="0" w:oddHBand="1" w:evenHBand="0" w:firstRowFirstColumn="0" w:firstRowLastColumn="0" w:lastRowFirstColumn="0" w:lastRowLastColumn="0"/>
            </w:pPr>
            <w:r>
              <w:t>Security</w:t>
            </w:r>
          </w:p>
        </w:tc>
        <w:tc>
          <w:tcPr>
            <w:tcW w:w="4230" w:type="dxa"/>
          </w:tcPr>
          <w:p w:rsidR="00E307D1" w:rsidP="282B9B13" w:rsidRDefault="00E307D1" w14:paraId="2847B028" w14:textId="7EBF1FB6">
            <w:pPr>
              <w:cnfStyle w:val="000000100000" w:firstRow="0" w:lastRow="0" w:firstColumn="0" w:lastColumn="0" w:oddVBand="0" w:evenVBand="0" w:oddHBand="1" w:evenHBand="0" w:firstRowFirstColumn="0" w:firstRowLastColumn="0" w:lastRowFirstColumn="0" w:lastRowLastColumn="0"/>
            </w:pPr>
            <w:r>
              <w:t>All site data transferred to external services must be conducted via encrypted tunnels.</w:t>
            </w:r>
          </w:p>
        </w:tc>
        <w:tc>
          <w:tcPr>
            <w:tcW w:w="1560" w:type="dxa"/>
          </w:tcPr>
          <w:p w:rsidR="00E307D1" w:rsidP="282B9B13" w:rsidRDefault="00E307D1" w14:paraId="3F865DDF" w14:textId="153B0559">
            <w:pPr>
              <w:cnfStyle w:val="000000100000" w:firstRow="0" w:lastRow="0" w:firstColumn="0" w:lastColumn="0" w:oddVBand="0" w:evenVBand="0" w:oddHBand="1" w:evenHBand="0" w:firstRowFirstColumn="0" w:firstRowLastColumn="0" w:lastRowFirstColumn="0" w:lastRowLastColumn="0"/>
            </w:pPr>
            <w:r>
              <w:t>Team B</w:t>
            </w:r>
          </w:p>
        </w:tc>
      </w:tr>
      <w:tr w:rsidR="282B9B13" w:rsidTr="282B9B13" w14:paraId="5A3BABEB"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1AFC72B1" w14:textId="6E864C8C">
            <w:r>
              <w:t>Data Encryption</w:t>
            </w:r>
          </w:p>
        </w:tc>
        <w:tc>
          <w:tcPr>
            <w:tcW w:w="1230" w:type="dxa"/>
          </w:tcPr>
          <w:p w:rsidR="00E307D1" w:rsidP="282B9B13" w:rsidRDefault="00E307D1" w14:paraId="5DEBFE9C" w14:textId="74CEC651">
            <w:pPr>
              <w:cnfStyle w:val="000000000000" w:firstRow="0" w:lastRow="0" w:firstColumn="0" w:lastColumn="0" w:oddVBand="0" w:evenVBand="0" w:oddHBand="0" w:evenHBand="0" w:firstRowFirstColumn="0" w:firstRowLastColumn="0" w:lastRowFirstColumn="0" w:lastRowLastColumn="0"/>
            </w:pPr>
            <w:r>
              <w:t>Security</w:t>
            </w:r>
          </w:p>
        </w:tc>
        <w:tc>
          <w:tcPr>
            <w:tcW w:w="4230" w:type="dxa"/>
          </w:tcPr>
          <w:p w:rsidR="00E307D1" w:rsidP="282B9B13" w:rsidRDefault="00E307D1" w14:paraId="7E290D21" w14:textId="489501DE">
            <w:pPr>
              <w:cnfStyle w:val="000000000000" w:firstRow="0" w:lastRow="0" w:firstColumn="0" w:lastColumn="0" w:oddVBand="0" w:evenVBand="0" w:oddHBand="0" w:evenHBand="0" w:firstRowFirstColumn="0" w:firstRowLastColumn="0" w:lastRowFirstColumn="0" w:lastRowLastColumn="0"/>
            </w:pPr>
            <w:r>
              <w:t>User data, including personal and medical data, should be encrypted both during transmission and storage to prevent unauthorized access.</w:t>
            </w:r>
          </w:p>
        </w:tc>
        <w:tc>
          <w:tcPr>
            <w:tcW w:w="1560" w:type="dxa"/>
          </w:tcPr>
          <w:p w:rsidR="00E307D1" w:rsidP="282B9B13" w:rsidRDefault="00E307D1" w14:paraId="52765E72" w14:textId="01439D50">
            <w:pPr>
              <w:cnfStyle w:val="000000000000" w:firstRow="0" w:lastRow="0" w:firstColumn="0" w:lastColumn="0" w:oddVBand="0" w:evenVBand="0" w:oddHBand="0" w:evenHBand="0" w:firstRowFirstColumn="0" w:firstRowLastColumn="0" w:lastRowFirstColumn="0" w:lastRowLastColumn="0"/>
            </w:pPr>
            <w:r>
              <w:t>Team B</w:t>
            </w:r>
          </w:p>
        </w:tc>
      </w:tr>
      <w:tr w:rsidR="282B9B13" w:rsidTr="282B9B13" w14:paraId="46CEAFC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3FFDB3CB" w14:textId="6507150F">
            <w:r>
              <w:t>Authentication</w:t>
            </w:r>
          </w:p>
        </w:tc>
        <w:tc>
          <w:tcPr>
            <w:tcW w:w="1230" w:type="dxa"/>
          </w:tcPr>
          <w:p w:rsidR="00E307D1" w:rsidP="282B9B13" w:rsidRDefault="00E307D1" w14:paraId="405B39BA" w14:textId="532A1906">
            <w:pPr>
              <w:cnfStyle w:val="000000100000" w:firstRow="0" w:lastRow="0" w:firstColumn="0" w:lastColumn="0" w:oddVBand="0" w:evenVBand="0" w:oddHBand="1" w:evenHBand="0" w:firstRowFirstColumn="0" w:firstRowLastColumn="0" w:lastRowFirstColumn="0" w:lastRowLastColumn="0"/>
            </w:pPr>
            <w:r>
              <w:t>Security</w:t>
            </w:r>
          </w:p>
        </w:tc>
        <w:tc>
          <w:tcPr>
            <w:tcW w:w="4230" w:type="dxa"/>
          </w:tcPr>
          <w:p w:rsidR="00E307D1" w:rsidP="282B9B13" w:rsidRDefault="00E307D1" w14:paraId="5EAE8687" w14:textId="57D1B55D">
            <w:pPr>
              <w:cnfStyle w:val="000000100000" w:firstRow="0" w:lastRow="0" w:firstColumn="0" w:lastColumn="0" w:oddVBand="0" w:evenVBand="0" w:oddHBand="1" w:evenHBand="0" w:firstRowFirstColumn="0" w:firstRowLastColumn="0" w:lastRowFirstColumn="0" w:lastRowLastColumn="0"/>
            </w:pPr>
            <w:r>
              <w:t>Robust user authentication mechanisms, including biometric options, should be implemented to ensure only authorized users can access the application.</w:t>
            </w:r>
          </w:p>
        </w:tc>
        <w:tc>
          <w:tcPr>
            <w:tcW w:w="1560" w:type="dxa"/>
          </w:tcPr>
          <w:p w:rsidR="00E307D1" w:rsidP="282B9B13" w:rsidRDefault="00E307D1" w14:paraId="456A8AA2" w14:textId="24A09864">
            <w:pPr>
              <w:cnfStyle w:val="000000100000" w:firstRow="0" w:lastRow="0" w:firstColumn="0" w:lastColumn="0" w:oddVBand="0" w:evenVBand="0" w:oddHBand="1" w:evenHBand="0" w:firstRowFirstColumn="0" w:firstRowLastColumn="0" w:lastRowFirstColumn="0" w:lastRowLastColumn="0"/>
            </w:pPr>
            <w:r>
              <w:t>Team B</w:t>
            </w:r>
          </w:p>
        </w:tc>
      </w:tr>
      <w:tr w:rsidR="282B9B13" w:rsidTr="282B9B13" w14:paraId="694B4B4D"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3D6D572C" w14:textId="1B6F41A9">
            <w:r>
              <w:t>Authorization Levels</w:t>
            </w:r>
          </w:p>
        </w:tc>
        <w:tc>
          <w:tcPr>
            <w:tcW w:w="1230" w:type="dxa"/>
          </w:tcPr>
          <w:p w:rsidR="00E307D1" w:rsidP="282B9B13" w:rsidRDefault="00E307D1" w14:paraId="1C827646" w14:textId="54F16F71">
            <w:pPr>
              <w:cnfStyle w:val="000000000000" w:firstRow="0" w:lastRow="0" w:firstColumn="0" w:lastColumn="0" w:oddVBand="0" w:evenVBand="0" w:oddHBand="0" w:evenHBand="0" w:firstRowFirstColumn="0" w:firstRowLastColumn="0" w:lastRowFirstColumn="0" w:lastRowLastColumn="0"/>
            </w:pPr>
            <w:r>
              <w:t>Security</w:t>
            </w:r>
          </w:p>
        </w:tc>
        <w:tc>
          <w:tcPr>
            <w:tcW w:w="4230" w:type="dxa"/>
          </w:tcPr>
          <w:p w:rsidR="00E307D1" w:rsidP="282B9B13" w:rsidRDefault="00E307D1" w14:paraId="46266826" w14:textId="1EE6684A">
            <w:pPr>
              <w:cnfStyle w:val="000000000000" w:firstRow="0" w:lastRow="0" w:firstColumn="0" w:lastColumn="0" w:oddVBand="0" w:evenVBand="0" w:oddHBand="0" w:evenHBand="0" w:firstRowFirstColumn="0" w:firstRowLastColumn="0" w:lastRowFirstColumn="0" w:lastRowLastColumn="0"/>
            </w:pPr>
            <w:r>
              <w:t>Different levels of authorization should be established to manage access to sensitive features and data, such as caregiver accounts.</w:t>
            </w:r>
          </w:p>
        </w:tc>
        <w:tc>
          <w:tcPr>
            <w:tcW w:w="1560" w:type="dxa"/>
          </w:tcPr>
          <w:p w:rsidR="00E307D1" w:rsidP="282B9B13" w:rsidRDefault="00E307D1" w14:paraId="47B07056" w14:textId="4C749E43">
            <w:pPr>
              <w:cnfStyle w:val="000000000000" w:firstRow="0" w:lastRow="0" w:firstColumn="0" w:lastColumn="0" w:oddVBand="0" w:evenVBand="0" w:oddHBand="0" w:evenHBand="0" w:firstRowFirstColumn="0" w:firstRowLastColumn="0" w:lastRowFirstColumn="0" w:lastRowLastColumn="0"/>
            </w:pPr>
            <w:r>
              <w:t>Team B</w:t>
            </w:r>
          </w:p>
        </w:tc>
      </w:tr>
      <w:tr w:rsidR="282B9B13" w:rsidTr="282B9B13" w14:paraId="1C24918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2BBAA255" w14:textId="78067371">
            <w:r>
              <w:t>Privacy Compliance</w:t>
            </w:r>
          </w:p>
        </w:tc>
        <w:tc>
          <w:tcPr>
            <w:tcW w:w="1230" w:type="dxa"/>
          </w:tcPr>
          <w:p w:rsidR="00E307D1" w:rsidP="282B9B13" w:rsidRDefault="00E307D1" w14:paraId="5B6BC372" w14:textId="0BA6C5DD">
            <w:pPr>
              <w:cnfStyle w:val="000000100000" w:firstRow="0" w:lastRow="0" w:firstColumn="0" w:lastColumn="0" w:oddVBand="0" w:evenVBand="0" w:oddHBand="1" w:evenHBand="0" w:firstRowFirstColumn="0" w:firstRowLastColumn="0" w:lastRowFirstColumn="0" w:lastRowLastColumn="0"/>
            </w:pPr>
            <w:r>
              <w:t>Security</w:t>
            </w:r>
          </w:p>
        </w:tc>
        <w:tc>
          <w:tcPr>
            <w:tcW w:w="4230" w:type="dxa"/>
          </w:tcPr>
          <w:p w:rsidR="00E307D1" w:rsidP="282B9B13" w:rsidRDefault="00E307D1" w14:paraId="367570C8" w14:textId="2C947DC5">
            <w:pPr>
              <w:cnfStyle w:val="000000100000" w:firstRow="0" w:lastRow="0" w:firstColumn="0" w:lastColumn="0" w:oddVBand="0" w:evenVBand="0" w:oddHBand="1" w:evenHBand="0" w:firstRowFirstColumn="0" w:firstRowLastColumn="0" w:lastRowFirstColumn="0" w:lastRowLastColumn="0"/>
            </w:pPr>
            <w:r>
              <w:t>The application should adhere to relevant data protection regulations such as HIPPA, depending on the jurisdiction and data processed.</w:t>
            </w:r>
          </w:p>
        </w:tc>
        <w:tc>
          <w:tcPr>
            <w:tcW w:w="1560" w:type="dxa"/>
          </w:tcPr>
          <w:p w:rsidR="00E307D1" w:rsidP="282B9B13" w:rsidRDefault="00E307D1" w14:paraId="42F469E2" w14:textId="66D82909">
            <w:pPr>
              <w:cnfStyle w:val="000000100000" w:firstRow="0" w:lastRow="0" w:firstColumn="0" w:lastColumn="0" w:oddVBand="0" w:evenVBand="0" w:oddHBand="1" w:evenHBand="0" w:firstRowFirstColumn="0" w:firstRowLastColumn="0" w:lastRowFirstColumn="0" w:lastRowLastColumn="0"/>
            </w:pPr>
            <w:r>
              <w:t>Team B</w:t>
            </w:r>
          </w:p>
        </w:tc>
      </w:tr>
      <w:tr w:rsidR="282B9B13" w:rsidTr="282B9B13" w14:paraId="686F8D33"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55CD69C9" w14:textId="461A1582">
            <w:r>
              <w:t>Secure Development</w:t>
            </w:r>
          </w:p>
        </w:tc>
        <w:tc>
          <w:tcPr>
            <w:tcW w:w="1230" w:type="dxa"/>
          </w:tcPr>
          <w:p w:rsidR="00E307D1" w:rsidP="282B9B13" w:rsidRDefault="00E307D1" w14:paraId="166E0C56" w14:textId="525CA745">
            <w:pPr>
              <w:cnfStyle w:val="000000000000" w:firstRow="0" w:lastRow="0" w:firstColumn="0" w:lastColumn="0" w:oddVBand="0" w:evenVBand="0" w:oddHBand="0" w:evenHBand="0" w:firstRowFirstColumn="0" w:firstRowLastColumn="0" w:lastRowFirstColumn="0" w:lastRowLastColumn="0"/>
            </w:pPr>
            <w:r>
              <w:t>Security</w:t>
            </w:r>
          </w:p>
        </w:tc>
        <w:tc>
          <w:tcPr>
            <w:tcW w:w="4230" w:type="dxa"/>
          </w:tcPr>
          <w:p w:rsidRPr="0009091C" w:rsidR="00E307D1" w:rsidP="282B9B13" w:rsidRDefault="00E307D1" w14:paraId="7A3EB034" w14:textId="16C06A4C">
            <w:pPr>
              <w:cnfStyle w:val="000000000000" w:firstRow="0" w:lastRow="0" w:firstColumn="0" w:lastColumn="0" w:oddVBand="0" w:evenVBand="0" w:oddHBand="0" w:evenHBand="0" w:firstRowFirstColumn="0" w:firstRowLastColumn="0" w:lastRowFirstColumn="0" w:lastRowLastColumn="0"/>
            </w:pPr>
            <w:r>
              <w:t>Secure coding practices should be observed to minimize vulnerabilities and weak points for cyber-attacks.</w:t>
            </w:r>
          </w:p>
        </w:tc>
        <w:tc>
          <w:tcPr>
            <w:tcW w:w="1560" w:type="dxa"/>
          </w:tcPr>
          <w:p w:rsidR="00E307D1" w:rsidP="282B9B13" w:rsidRDefault="00E307D1" w14:paraId="620117F2" w14:textId="77E29660">
            <w:pPr>
              <w:cnfStyle w:val="000000000000" w:firstRow="0" w:lastRow="0" w:firstColumn="0" w:lastColumn="0" w:oddVBand="0" w:evenVBand="0" w:oddHBand="0" w:evenHBand="0" w:firstRowFirstColumn="0" w:firstRowLastColumn="0" w:lastRowFirstColumn="0" w:lastRowLastColumn="0"/>
            </w:pPr>
            <w:r>
              <w:t>Team B</w:t>
            </w:r>
          </w:p>
        </w:tc>
      </w:tr>
      <w:tr w:rsidR="282B9B13" w:rsidTr="282B9B13" w14:paraId="349ED36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445D26AA" w14:textId="7640977D">
            <w:r>
              <w:t>User Growth</w:t>
            </w:r>
          </w:p>
        </w:tc>
        <w:tc>
          <w:tcPr>
            <w:tcW w:w="1230" w:type="dxa"/>
          </w:tcPr>
          <w:p w:rsidR="00E307D1" w:rsidP="282B9B13" w:rsidRDefault="00E307D1" w14:paraId="4EA16381" w14:textId="3BDA04F7">
            <w:pPr>
              <w:cnfStyle w:val="000000100000" w:firstRow="0" w:lastRow="0" w:firstColumn="0" w:lastColumn="0" w:oddVBand="0" w:evenVBand="0" w:oddHBand="1" w:evenHBand="0" w:firstRowFirstColumn="0" w:firstRowLastColumn="0" w:lastRowFirstColumn="0" w:lastRowLastColumn="0"/>
            </w:pPr>
            <w:r>
              <w:t>Scalability</w:t>
            </w:r>
          </w:p>
        </w:tc>
        <w:tc>
          <w:tcPr>
            <w:tcW w:w="4230" w:type="dxa"/>
          </w:tcPr>
          <w:p w:rsidRPr="0009091C" w:rsidR="00E307D1" w:rsidP="282B9B13" w:rsidRDefault="00E307D1" w14:paraId="0BB9DEF9" w14:textId="01A9C887">
            <w:pPr>
              <w:cnfStyle w:val="000000100000" w:firstRow="0" w:lastRow="0" w:firstColumn="0" w:lastColumn="0" w:oddVBand="0" w:evenVBand="0" w:oddHBand="1" w:evenHBand="0" w:firstRowFirstColumn="0" w:firstRowLastColumn="0" w:lastRowFirstColumn="0" w:lastRowLastColumn="0"/>
            </w:pPr>
            <w:r>
              <w:t>The applications should handle 10,000 concurrent users without performance degrading past established response times</w:t>
            </w:r>
          </w:p>
        </w:tc>
        <w:tc>
          <w:tcPr>
            <w:tcW w:w="1560" w:type="dxa"/>
          </w:tcPr>
          <w:p w:rsidR="00E307D1" w:rsidP="282B9B13" w:rsidRDefault="00E307D1" w14:paraId="7B6B33C2" w14:textId="3FD6A710">
            <w:pPr>
              <w:cnfStyle w:val="000000100000" w:firstRow="0" w:lastRow="0" w:firstColumn="0" w:lastColumn="0" w:oddVBand="0" w:evenVBand="0" w:oddHBand="1" w:evenHBand="0" w:firstRowFirstColumn="0" w:firstRowLastColumn="0" w:lastRowFirstColumn="0" w:lastRowLastColumn="0"/>
            </w:pPr>
            <w:r>
              <w:t>Team B</w:t>
            </w:r>
          </w:p>
        </w:tc>
      </w:tr>
      <w:tr w:rsidR="282B9B13" w:rsidTr="282B9B13" w14:paraId="0E0D0D77" w14:textId="77777777">
        <w:trPr>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4AF4C1F9" w14:textId="5C1A5183">
            <w:r>
              <w:t>Server Scalability</w:t>
            </w:r>
          </w:p>
        </w:tc>
        <w:tc>
          <w:tcPr>
            <w:tcW w:w="1230" w:type="dxa"/>
          </w:tcPr>
          <w:p w:rsidR="00E307D1" w:rsidP="282B9B13" w:rsidRDefault="00E307D1" w14:paraId="02DF076E" w14:textId="2790E349">
            <w:pPr>
              <w:cnfStyle w:val="000000000000" w:firstRow="0" w:lastRow="0" w:firstColumn="0" w:lastColumn="0" w:oddVBand="0" w:evenVBand="0" w:oddHBand="0" w:evenHBand="0" w:firstRowFirstColumn="0" w:firstRowLastColumn="0" w:lastRowFirstColumn="0" w:lastRowLastColumn="0"/>
            </w:pPr>
            <w:r>
              <w:t>Scalability</w:t>
            </w:r>
          </w:p>
        </w:tc>
        <w:tc>
          <w:tcPr>
            <w:tcW w:w="4230" w:type="dxa"/>
          </w:tcPr>
          <w:p w:rsidRPr="0009091C" w:rsidR="00E307D1" w:rsidP="282B9B13" w:rsidRDefault="00E307D1" w14:paraId="3DC1F8F0" w14:textId="529D2481">
            <w:pPr>
              <w:cnfStyle w:val="000000000000" w:firstRow="0" w:lastRow="0" w:firstColumn="0" w:lastColumn="0" w:oddVBand="0" w:evenVBand="0" w:oddHBand="0" w:evenHBand="0" w:firstRowFirstColumn="0" w:firstRowLastColumn="0" w:lastRowFirstColumn="0" w:lastRowLastColumn="0"/>
            </w:pPr>
            <w:r>
              <w:t>Back-end infrastructure should be designed to scale with demand, appropriating additional resources</w:t>
            </w:r>
          </w:p>
        </w:tc>
        <w:tc>
          <w:tcPr>
            <w:tcW w:w="1560" w:type="dxa"/>
          </w:tcPr>
          <w:p w:rsidR="00E307D1" w:rsidP="282B9B13" w:rsidRDefault="00E307D1" w14:paraId="255351A0" w14:textId="0C698F0C">
            <w:pPr>
              <w:cnfStyle w:val="000000000000" w:firstRow="0" w:lastRow="0" w:firstColumn="0" w:lastColumn="0" w:oddVBand="0" w:evenVBand="0" w:oddHBand="0" w:evenHBand="0" w:firstRowFirstColumn="0" w:firstRowLastColumn="0" w:lastRowFirstColumn="0" w:lastRowLastColumn="0"/>
            </w:pPr>
            <w:r>
              <w:t>Team B</w:t>
            </w:r>
          </w:p>
        </w:tc>
      </w:tr>
      <w:tr w:rsidR="282B9B13" w:rsidTr="282B9B13" w14:paraId="412BC2A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rsidR="00E307D1" w:rsidP="282B9B13" w:rsidRDefault="00E307D1" w14:paraId="7D28AE02" w14:textId="7B8849EC">
            <w:r>
              <w:t>Database Scalability</w:t>
            </w:r>
          </w:p>
        </w:tc>
        <w:tc>
          <w:tcPr>
            <w:tcW w:w="1230" w:type="dxa"/>
          </w:tcPr>
          <w:p w:rsidR="00E307D1" w:rsidP="282B9B13" w:rsidRDefault="00E307D1" w14:paraId="346DBB72" w14:textId="18663127">
            <w:pPr>
              <w:cnfStyle w:val="000000100000" w:firstRow="0" w:lastRow="0" w:firstColumn="0" w:lastColumn="0" w:oddVBand="0" w:evenVBand="0" w:oddHBand="1" w:evenHBand="0" w:firstRowFirstColumn="0" w:firstRowLastColumn="0" w:lastRowFirstColumn="0" w:lastRowLastColumn="0"/>
            </w:pPr>
            <w:r>
              <w:t>Scalability</w:t>
            </w:r>
          </w:p>
        </w:tc>
        <w:tc>
          <w:tcPr>
            <w:tcW w:w="4230" w:type="dxa"/>
          </w:tcPr>
          <w:p w:rsidRPr="0009091C" w:rsidR="00E307D1" w:rsidP="282B9B13" w:rsidRDefault="00E307D1" w14:paraId="7BE79E69" w14:textId="64FE7DC0">
            <w:pPr>
              <w:cnfStyle w:val="000000100000" w:firstRow="0" w:lastRow="0" w:firstColumn="0" w:lastColumn="0" w:oddVBand="0" w:evenVBand="0" w:oddHBand="1" w:evenHBand="0" w:firstRowFirstColumn="0" w:firstRowLastColumn="0" w:lastRowFirstColumn="0" w:lastRowLastColumn="0"/>
            </w:pPr>
            <w:r>
              <w:t>The database should be capable of handling increased data load and user interactions without compromising performance.</w:t>
            </w:r>
          </w:p>
        </w:tc>
        <w:tc>
          <w:tcPr>
            <w:tcW w:w="1560" w:type="dxa"/>
          </w:tcPr>
          <w:p w:rsidR="00E307D1" w:rsidP="282B9B13" w:rsidRDefault="00E307D1" w14:paraId="0CC93A3A" w14:textId="36E7C2CB">
            <w:pPr>
              <w:cnfStyle w:val="000000100000" w:firstRow="0" w:lastRow="0" w:firstColumn="0" w:lastColumn="0" w:oddVBand="0" w:evenVBand="0" w:oddHBand="1" w:evenHBand="0" w:firstRowFirstColumn="0" w:firstRowLastColumn="0" w:lastRowFirstColumn="0" w:lastRowLastColumn="0"/>
            </w:pPr>
            <w:r>
              <w:t>Team B</w:t>
            </w:r>
          </w:p>
        </w:tc>
      </w:tr>
    </w:tbl>
    <w:p w:rsidR="282B9B13" w:rsidP="2AC7C48D" w:rsidRDefault="58FFFA02" w14:paraId="54145210" w14:textId="1EC6868C">
      <w:pPr>
        <w:jc w:val="center"/>
      </w:pPr>
      <w:r>
        <w:t>Table 3 – Nonfunctional Requirements</w:t>
      </w:r>
    </w:p>
    <w:p w:rsidR="28058CCD" w:rsidP="3191FBCF" w:rsidRDefault="28058CCD" w14:paraId="024841DF" w14:textId="23946317">
      <w:r>
        <w:t>3.2.1 Security</w:t>
      </w:r>
    </w:p>
    <w:p w:rsidRPr="0009091C" w:rsidR="28058CCD" w:rsidP="167C278A" w:rsidRDefault="28058CCD" w14:paraId="2DF61FAE" w14:textId="6AFA98F0">
      <w:pPr>
        <w:pStyle w:val="Heading4"/>
        <w:rPr>
          <w:rFonts w:ascii="Times New Roman" w:hAnsi="Times New Roman" w:cs="Times New Roman"/>
          <w:i w:val="0"/>
          <w:iCs w:val="0"/>
        </w:rPr>
      </w:pPr>
      <w:bookmarkStart w:name="_Toc148095196" w:id="6224"/>
      <w:bookmarkStart w:name="_Toc69742035" w:id="6225"/>
      <w:bookmarkStart w:name="_Toc1114082393" w:id="770271520"/>
      <w:r w:rsidRPr="167C278A" w:rsidR="28058CCD">
        <w:rPr>
          <w:rFonts w:ascii="Times New Roman" w:hAnsi="Times New Roman" w:cs="Times New Roman"/>
          <w:i w:val="0"/>
          <w:iCs w:val="0"/>
        </w:rPr>
        <w:t xml:space="preserve">3.2.1.1 </w:t>
      </w:r>
      <w:r w:rsidRPr="167C278A" w:rsidR="7A295B42">
        <w:rPr>
          <w:rFonts w:ascii="Times New Roman" w:hAnsi="Times New Roman" w:cs="Times New Roman"/>
          <w:i w:val="0"/>
          <w:iCs w:val="0"/>
        </w:rPr>
        <w:t>NF</w:t>
      </w:r>
      <w:r w:rsidRPr="167C278A" w:rsidR="3A303F90">
        <w:rPr>
          <w:rFonts w:ascii="Times New Roman" w:hAnsi="Times New Roman" w:cs="Times New Roman"/>
          <w:i w:val="0"/>
          <w:iCs w:val="0"/>
        </w:rPr>
        <w:t>-</w:t>
      </w:r>
      <w:r w:rsidRPr="167C278A" w:rsidR="68D844F6">
        <w:rPr>
          <w:rFonts w:ascii="Times New Roman" w:hAnsi="Times New Roman" w:cs="Times New Roman"/>
          <w:i w:val="0"/>
          <w:iCs w:val="0"/>
        </w:rPr>
        <w:t>Sec-1</w:t>
      </w:r>
      <w:r w:rsidRPr="167C278A" w:rsidR="7A295B42">
        <w:rPr>
          <w:rFonts w:ascii="Times New Roman" w:hAnsi="Times New Roman" w:cs="Times New Roman"/>
          <w:i w:val="0"/>
          <w:iCs w:val="0"/>
        </w:rPr>
        <w:t xml:space="preserve"> - </w:t>
      </w:r>
      <w:r w:rsidRPr="167C278A" w:rsidR="28058CCD">
        <w:rPr>
          <w:rFonts w:ascii="Times New Roman" w:hAnsi="Times New Roman" w:cs="Times New Roman"/>
          <w:i w:val="0"/>
          <w:iCs w:val="0"/>
        </w:rPr>
        <w:t>Data Encryption</w:t>
      </w:r>
      <w:bookmarkEnd w:id="6224"/>
      <w:bookmarkEnd w:id="6225"/>
      <w:bookmarkEnd w:id="770271520"/>
    </w:p>
    <w:p w:rsidRPr="0009091C" w:rsidR="28058CCD" w:rsidP="3191FBCF" w:rsidRDefault="28058CCD" w14:paraId="7694A548" w14:textId="471C57CB">
      <w:r w:rsidRPr="3191FBCF">
        <w:rPr>
          <w:b/>
          <w:bCs/>
        </w:rPr>
        <w:t xml:space="preserve">Description: </w:t>
      </w:r>
      <w:r w:rsidRPr="3191FBCF">
        <w:t xml:space="preserve">User data, including personal data and medical information, should be encrypted both during </w:t>
      </w:r>
      <w:r w:rsidRPr="3191FBCF" w:rsidR="5797F71D">
        <w:t>transmission and storage to prevent unauthorized access.</w:t>
      </w:r>
    </w:p>
    <w:p w:rsidR="28058CCD" w:rsidP="3191FBCF" w:rsidRDefault="28058CCD" w14:paraId="16CE00F2" w14:textId="50336D9F">
      <w:pPr>
        <w:rPr>
          <w:b/>
          <w:bCs/>
        </w:rPr>
      </w:pPr>
      <w:r w:rsidRPr="3191FBCF">
        <w:rPr>
          <w:b/>
          <w:bCs/>
        </w:rPr>
        <w:t>Requirements:</w:t>
      </w:r>
      <w:r w:rsidRPr="3191FBCF" w:rsidR="3210BFCF">
        <w:rPr>
          <w:b/>
          <w:bCs/>
        </w:rPr>
        <w:t xml:space="preserve"> </w:t>
      </w:r>
      <w:r w:rsidRPr="3191FBCF" w:rsidR="3210BFCF">
        <w:t>The application shall encrypt data before transmitting or storing personal or medical information.</w:t>
      </w:r>
    </w:p>
    <w:p w:rsidR="28058CCD" w:rsidP="3191FBCF" w:rsidRDefault="28058CCD" w14:paraId="1575CE58" w14:textId="71FA3BA7">
      <w:pPr>
        <w:rPr>
          <w:b/>
          <w:bCs/>
        </w:rPr>
      </w:pPr>
      <w:r w:rsidRPr="3191FBCF">
        <w:rPr>
          <w:b/>
          <w:bCs/>
        </w:rPr>
        <w:t>Prerequisites:</w:t>
      </w:r>
    </w:p>
    <w:p w:rsidR="121D5CC7" w:rsidP="007758A8" w:rsidRDefault="121D5CC7" w14:paraId="4B34E4C9" w14:textId="3BD0ED91">
      <w:pPr>
        <w:pStyle w:val="ListParagraph"/>
        <w:numPr>
          <w:ilvl w:val="0"/>
          <w:numId w:val="111"/>
        </w:numPr>
        <w:rPr>
          <w:b/>
          <w:bCs/>
        </w:rPr>
      </w:pPr>
      <w:r w:rsidRPr="3191FBCF">
        <w:t xml:space="preserve">The user has previously </w:t>
      </w:r>
      <w:r w:rsidRPr="3191FBCF" w:rsidR="7F3F59F4">
        <w:t>registered</w:t>
      </w:r>
      <w:r w:rsidRPr="3191FBCF">
        <w:t xml:space="preserve"> with the application</w:t>
      </w:r>
    </w:p>
    <w:p w:rsidR="121D5CC7" w:rsidP="007758A8" w:rsidRDefault="121D5CC7" w14:paraId="46D61C9A" w14:textId="2F0E5313">
      <w:pPr>
        <w:pStyle w:val="ListParagraph"/>
        <w:numPr>
          <w:ilvl w:val="0"/>
          <w:numId w:val="111"/>
        </w:numPr>
        <w:rPr>
          <w:b/>
          <w:bCs/>
        </w:rPr>
      </w:pPr>
      <w:r w:rsidRPr="3191FBCF">
        <w:t>The application is in use on the user’s phone</w:t>
      </w:r>
    </w:p>
    <w:p w:rsidR="28058CCD" w:rsidP="3191FBCF" w:rsidRDefault="28058CCD" w14:paraId="521F9C9C" w14:textId="0F08F19A">
      <w:pPr>
        <w:rPr>
          <w:b/>
        </w:rPr>
      </w:pPr>
      <w:r w:rsidRPr="3191FBCF">
        <w:rPr>
          <w:b/>
          <w:bCs/>
        </w:rPr>
        <w:t>Pass/Fail Criteria:</w:t>
      </w:r>
    </w:p>
    <w:p w:rsidR="58DB0F0B" w:rsidP="007758A8" w:rsidRDefault="58DB0F0B" w14:paraId="28313978" w14:textId="10871A9F">
      <w:pPr>
        <w:pStyle w:val="ListParagraph"/>
        <w:numPr>
          <w:ilvl w:val="0"/>
          <w:numId w:val="109"/>
        </w:numPr>
        <w:rPr>
          <w:b/>
          <w:bCs/>
        </w:rPr>
      </w:pPr>
      <w:r w:rsidRPr="3191FBCF">
        <w:t>Pass: A</w:t>
      </w:r>
      <w:r w:rsidRPr="3191FBCF" w:rsidR="1ACF6235">
        <w:t>ll data is stored and transmitted in an encrypted manner.</w:t>
      </w:r>
    </w:p>
    <w:p w:rsidR="68243B7F" w:rsidP="007758A8" w:rsidRDefault="68243B7F" w14:paraId="06E2253C" w14:textId="5A6BE837">
      <w:pPr>
        <w:pStyle w:val="ListParagraph"/>
        <w:numPr>
          <w:ilvl w:val="0"/>
          <w:numId w:val="109"/>
        </w:numPr>
      </w:pPr>
      <w:r w:rsidRPr="3191FBCF">
        <w:t>Fail: D</w:t>
      </w:r>
      <w:r w:rsidRPr="3191FBCF" w:rsidR="1ACF6235">
        <w:t>ata is not encrypted before storage or transmission.</w:t>
      </w:r>
    </w:p>
    <w:p w:rsidR="28058CCD" w:rsidP="3191FBCF" w:rsidRDefault="28058CCD" w14:paraId="4268892B" w14:textId="17AAC01C">
      <w:pPr>
        <w:rPr>
          <w:b/>
          <w:bCs/>
        </w:rPr>
      </w:pPr>
      <w:r w:rsidRPr="3191FBCF">
        <w:rPr>
          <w:b/>
          <w:bCs/>
        </w:rPr>
        <w:t>Assumptions:</w:t>
      </w:r>
    </w:p>
    <w:p w:rsidR="620A6C54" w:rsidP="007758A8" w:rsidRDefault="620A6C54" w14:paraId="00197AF0" w14:textId="364FD658">
      <w:pPr>
        <w:pStyle w:val="ListParagraph"/>
        <w:numPr>
          <w:ilvl w:val="0"/>
          <w:numId w:val="108"/>
        </w:numPr>
        <w:rPr>
          <w:b/>
          <w:bCs/>
        </w:rPr>
      </w:pPr>
      <w:r w:rsidRPr="3191FBCF">
        <w:t>The user has previously registered with application</w:t>
      </w:r>
    </w:p>
    <w:p w:rsidR="620A6C54" w:rsidP="007758A8" w:rsidRDefault="620A6C54" w14:paraId="73E8558D" w14:textId="0BA764BA">
      <w:pPr>
        <w:pStyle w:val="ListParagraph"/>
        <w:numPr>
          <w:ilvl w:val="0"/>
          <w:numId w:val="108"/>
        </w:numPr>
        <w:rPr>
          <w:b/>
          <w:bCs/>
        </w:rPr>
      </w:pPr>
      <w:r w:rsidRPr="3191FBCF">
        <w:t>The user is connected to the internet</w:t>
      </w:r>
    </w:p>
    <w:p w:rsidR="620A6C54" w:rsidP="007758A8" w:rsidRDefault="620A6C54" w14:paraId="42B89A13" w14:textId="15F00C9A">
      <w:pPr>
        <w:pStyle w:val="ListParagraph"/>
        <w:numPr>
          <w:ilvl w:val="0"/>
          <w:numId w:val="108"/>
        </w:numPr>
        <w:rPr>
          <w:b/>
          <w:bCs/>
        </w:rPr>
      </w:pPr>
      <w:r w:rsidRPr="3191FBCF">
        <w:t>The application is active and able to receive requests</w:t>
      </w:r>
    </w:p>
    <w:p w:rsidRPr="00330296" w:rsidR="620A6C54" w:rsidP="007758A8" w:rsidRDefault="620A6C54" w14:paraId="5148B12D" w14:textId="5F767899">
      <w:pPr>
        <w:pStyle w:val="ListParagraph"/>
        <w:numPr>
          <w:ilvl w:val="0"/>
          <w:numId w:val="108"/>
        </w:numPr>
        <w:rPr>
          <w:ins w:author="Zachary Cappella" w:date="2023-10-13T12:52:00Z" w:id="6226"/>
          <w:b/>
        </w:rPr>
      </w:pPr>
      <w:r w:rsidRPr="3191FBCF">
        <w:t>The application can communicate with back-end services</w:t>
      </w:r>
    </w:p>
    <w:p w:rsidRPr="00890B0E" w:rsidR="00890B0E" w:rsidRDefault="006C021A" w14:paraId="3A15FA63" w14:textId="4D40E0C1">
      <w:pPr>
        <w:rPr>
          <w:b/>
          <w:bCs/>
          <w:rPrChange w:author="Zachary Cappella" w:date="2023-10-13T12:52:00Z" w:id="6227">
            <w:rPr/>
          </w:rPrChange>
        </w:rPr>
        <w:pPrChange w:author="Zachary Cappella" w:date="2023-10-13T12:52:00Z" w:id="6228">
          <w:pPr>
            <w:pStyle w:val="ListParagraph"/>
            <w:numPr>
              <w:numId w:val="108"/>
            </w:numPr>
            <w:ind w:hanging="360"/>
          </w:pPr>
        </w:pPrChange>
      </w:pPr>
      <w:ins w:author="Zachary Cappella" w:date="2023-10-13T12:52:00Z" w:id="6229">
        <w:r>
          <w:rPr>
            <w:b/>
            <w:bCs/>
            <w:noProof/>
          </w:rPr>
          <w:pict w14:anchorId="6A969B2B">
            <v:rect id="_x0000_i1076" style="width:468pt;height:.05pt;mso-width-percent:0;mso-height-percent:0;mso-width-percent:0;mso-height-percent:0" alt="" o:hr="t" o:hrstd="t" o:hralign="center" fillcolor="#a0a0a0" stroked="f"/>
          </w:pict>
        </w:r>
      </w:ins>
    </w:p>
    <w:p w:rsidRPr="0009091C" w:rsidR="620A6C54" w:rsidP="167C278A" w:rsidRDefault="620A6C54" w14:paraId="0EB13627" w14:textId="4F4C5810">
      <w:pPr>
        <w:pStyle w:val="Heading4"/>
        <w:rPr>
          <w:rFonts w:ascii="Times New Roman" w:hAnsi="Times New Roman" w:cs="Times New Roman"/>
          <w:b w:val="1"/>
          <w:bCs w:val="1"/>
          <w:i w:val="0"/>
          <w:iCs w:val="0"/>
        </w:rPr>
      </w:pPr>
      <w:bookmarkStart w:name="_Toc148095197" w:id="6230"/>
      <w:bookmarkStart w:name="_Toc815334167" w:id="6231"/>
      <w:bookmarkStart w:name="_Toc137065168" w:id="1263428317"/>
      <w:r w:rsidRPr="167C278A" w:rsidR="620A6C54">
        <w:rPr>
          <w:rFonts w:ascii="Times New Roman" w:hAnsi="Times New Roman" w:cs="Times New Roman"/>
          <w:i w:val="0"/>
          <w:iCs w:val="0"/>
        </w:rPr>
        <w:t>3.2.1.2 NF</w:t>
      </w:r>
      <w:r w:rsidRPr="167C278A" w:rsidR="39D919B2">
        <w:rPr>
          <w:rFonts w:ascii="Times New Roman" w:hAnsi="Times New Roman" w:cs="Times New Roman"/>
          <w:i w:val="0"/>
          <w:iCs w:val="0"/>
        </w:rPr>
        <w:t>-Sec-2</w:t>
      </w:r>
      <w:r w:rsidRPr="167C278A" w:rsidR="620A6C54">
        <w:rPr>
          <w:rFonts w:ascii="Times New Roman" w:hAnsi="Times New Roman" w:cs="Times New Roman"/>
          <w:i w:val="0"/>
          <w:iCs w:val="0"/>
        </w:rPr>
        <w:t xml:space="preserve"> – Data Transfer</w:t>
      </w:r>
      <w:bookmarkEnd w:id="6230"/>
      <w:bookmarkEnd w:id="6231"/>
      <w:bookmarkEnd w:id="1263428317"/>
    </w:p>
    <w:p w:rsidRPr="0009091C" w:rsidR="620A6C54" w:rsidP="3191FBCF" w:rsidRDefault="620A6C54" w14:paraId="2EA7B0B0" w14:textId="71EAFECF">
      <w:del w:author="Zachary Cappella" w:date="2023-10-13T12:20:00Z" w:id="6232">
        <w:r w:rsidRPr="3191FBCF">
          <w:rPr>
            <w:b/>
            <w:bCs/>
          </w:rPr>
          <w:delText>Test Case Link:</w:delText>
        </w:r>
      </w:del>
    </w:p>
    <w:p w:rsidR="620A6C54" w:rsidP="3191FBCF" w:rsidRDefault="620A6C54" w14:paraId="3BF691BA" w14:textId="5D91618F">
      <w:pPr>
        <w:rPr>
          <w:b/>
          <w:bCs/>
        </w:rPr>
      </w:pPr>
      <w:r w:rsidRPr="3191FBCF">
        <w:rPr>
          <w:b/>
          <w:bCs/>
        </w:rPr>
        <w:t xml:space="preserve">Test Case Name: </w:t>
      </w:r>
      <w:r w:rsidRPr="3191FBCF">
        <w:t>Data Transfer</w:t>
      </w:r>
    </w:p>
    <w:p w:rsidR="620A6C54" w:rsidP="3191FBCF" w:rsidRDefault="620A6C54" w14:paraId="4FA3D3A5" w14:textId="261A7649">
      <w:r w:rsidRPr="3191FBCF">
        <w:rPr>
          <w:b/>
          <w:bCs/>
        </w:rPr>
        <w:t>Description:</w:t>
      </w:r>
      <w:r w:rsidRPr="3191FBCF">
        <w:t xml:space="preserve"> All data transferred to external services must be conducted utilizing encrypted tunnels such as HTTPS.</w:t>
      </w:r>
    </w:p>
    <w:p w:rsidR="620A6C54" w:rsidP="3191FBCF" w:rsidRDefault="620A6C54" w14:paraId="1CBB8CFB" w14:textId="785AA6BC">
      <w:r w:rsidRPr="3191FBCF">
        <w:rPr>
          <w:b/>
          <w:bCs/>
        </w:rPr>
        <w:t>Requirements:</w:t>
      </w:r>
      <w:r w:rsidRPr="3191FBCF">
        <w:t xml:space="preserve"> The application shall transfer data to external services using encrypted tunnels.</w:t>
      </w:r>
    </w:p>
    <w:p w:rsidR="620A6C54" w:rsidP="3191FBCF" w:rsidRDefault="620A6C54" w14:paraId="4C33F5E7" w14:textId="06176435">
      <w:r w:rsidRPr="3191FBCF">
        <w:rPr>
          <w:b/>
          <w:bCs/>
        </w:rPr>
        <w:t>Prerequisites:</w:t>
      </w:r>
    </w:p>
    <w:p w:rsidR="620A6C54" w:rsidP="007758A8" w:rsidRDefault="620A6C54" w14:paraId="186CBEDF" w14:textId="52363658">
      <w:pPr>
        <w:pStyle w:val="ListParagraph"/>
        <w:numPr>
          <w:ilvl w:val="0"/>
          <w:numId w:val="107"/>
        </w:numPr>
        <w:rPr>
          <w:b/>
          <w:bCs/>
        </w:rPr>
      </w:pPr>
      <w:r w:rsidRPr="3191FBCF">
        <w:t>The user has previously registered with the application</w:t>
      </w:r>
    </w:p>
    <w:p w:rsidR="620A6C54" w:rsidP="007758A8" w:rsidRDefault="620A6C54" w14:paraId="2709B7B7" w14:textId="0999222D">
      <w:pPr>
        <w:pStyle w:val="ListParagraph"/>
        <w:numPr>
          <w:ilvl w:val="0"/>
          <w:numId w:val="107"/>
        </w:numPr>
        <w:rPr>
          <w:b/>
          <w:bCs/>
        </w:rPr>
      </w:pPr>
      <w:r w:rsidRPr="3191FBCF">
        <w:t>The user has logged into the application</w:t>
      </w:r>
    </w:p>
    <w:p w:rsidR="620A6C54" w:rsidP="007758A8" w:rsidRDefault="620A6C54" w14:paraId="348DE47F" w14:textId="67A121AD">
      <w:pPr>
        <w:pStyle w:val="ListParagraph"/>
        <w:numPr>
          <w:ilvl w:val="0"/>
          <w:numId w:val="107"/>
        </w:numPr>
        <w:rPr>
          <w:b/>
          <w:bCs/>
        </w:rPr>
      </w:pPr>
      <w:r w:rsidRPr="3191FBCF">
        <w:t>The user’s device is connected to the internet</w:t>
      </w:r>
    </w:p>
    <w:p w:rsidR="620A6C54" w:rsidP="007758A8" w:rsidRDefault="620A6C54" w14:paraId="08BEE52F" w14:textId="6D525746">
      <w:pPr>
        <w:pStyle w:val="ListParagraph"/>
        <w:numPr>
          <w:ilvl w:val="0"/>
          <w:numId w:val="107"/>
        </w:numPr>
        <w:rPr>
          <w:b/>
          <w:bCs/>
        </w:rPr>
      </w:pPr>
      <w:r w:rsidRPr="3191FBCF">
        <w:t>The application is active and able to receive requests</w:t>
      </w:r>
    </w:p>
    <w:p w:rsidR="620A6C54" w:rsidP="007758A8" w:rsidRDefault="620A6C54" w14:paraId="06DA24A0" w14:textId="59F4AB05">
      <w:pPr>
        <w:pStyle w:val="ListParagraph"/>
        <w:numPr>
          <w:ilvl w:val="0"/>
          <w:numId w:val="107"/>
        </w:numPr>
        <w:rPr>
          <w:b/>
          <w:bCs/>
        </w:rPr>
      </w:pPr>
      <w:r w:rsidRPr="3191FBCF">
        <w:t>The application can communicate with back-end services</w:t>
      </w:r>
    </w:p>
    <w:p w:rsidR="620A6C54" w:rsidP="3191FBCF" w:rsidRDefault="620A6C54" w14:paraId="3243C277" w14:textId="417E3DDC">
      <w:pPr>
        <w:rPr>
          <w:b/>
          <w:bCs/>
        </w:rPr>
      </w:pPr>
      <w:r w:rsidRPr="3191FBCF">
        <w:rPr>
          <w:b/>
          <w:bCs/>
        </w:rPr>
        <w:t>Test Data:</w:t>
      </w:r>
    </w:p>
    <w:p w:rsidR="620A6C54" w:rsidP="007758A8" w:rsidRDefault="620A6C54" w14:paraId="362BE390" w14:textId="39D6E18E">
      <w:pPr>
        <w:pStyle w:val="ListParagraph"/>
        <w:numPr>
          <w:ilvl w:val="0"/>
          <w:numId w:val="110"/>
        </w:numPr>
      </w:pPr>
      <w:r>
        <w:t>Email Address: test_user@testemail.com</w:t>
      </w:r>
    </w:p>
    <w:p w:rsidR="620A6C54" w:rsidP="007758A8" w:rsidRDefault="620A6C54" w14:paraId="0E221F09" w14:textId="60E58AC6">
      <w:pPr>
        <w:pStyle w:val="ListParagraph"/>
        <w:numPr>
          <w:ilvl w:val="0"/>
          <w:numId w:val="110"/>
        </w:numPr>
      </w:pPr>
      <w:r>
        <w:t>Password: C0mplexPa$$word2@</w:t>
      </w:r>
    </w:p>
    <w:p w:rsidR="620A6C54" w:rsidP="3191FBCF" w:rsidRDefault="620A6C54" w14:paraId="6FFA6949" w14:textId="3710EBA6">
      <w:pPr>
        <w:rPr>
          <w:b/>
          <w:bCs/>
        </w:rPr>
      </w:pPr>
      <w:r w:rsidRPr="3191FBCF">
        <w:rPr>
          <w:b/>
          <w:bCs/>
        </w:rPr>
        <w:t>Pass/Fail Criteria:</w:t>
      </w:r>
    </w:p>
    <w:p w:rsidR="270ADD17" w:rsidP="007758A8" w:rsidRDefault="270ADD17" w14:paraId="1E51F7F5" w14:textId="5838E570">
      <w:pPr>
        <w:pStyle w:val="ListParagraph"/>
        <w:numPr>
          <w:ilvl w:val="0"/>
          <w:numId w:val="106"/>
        </w:numPr>
        <w:rPr>
          <w:b/>
          <w:bCs/>
        </w:rPr>
      </w:pPr>
      <w:r w:rsidRPr="3191FBCF">
        <w:t>Pass: Data is transferred via encrypted tunnels.</w:t>
      </w:r>
    </w:p>
    <w:p w:rsidR="270ADD17" w:rsidP="007758A8" w:rsidRDefault="270ADD17" w14:paraId="5C2229F1" w14:textId="027A6DDE">
      <w:pPr>
        <w:pStyle w:val="ListParagraph"/>
        <w:numPr>
          <w:ilvl w:val="0"/>
          <w:numId w:val="106"/>
        </w:numPr>
        <w:rPr>
          <w:b/>
          <w:bCs/>
        </w:rPr>
      </w:pPr>
      <w:r w:rsidRPr="3191FBCF">
        <w:t>Fail: Data is transferred via unencrypted tunnels.</w:t>
      </w:r>
    </w:p>
    <w:p w:rsidR="270ADD17" w:rsidP="3F8FDD8B" w:rsidRDefault="270ADD17" w14:paraId="7A5BFACC" w14:textId="17AAC01C">
      <w:pPr>
        <w:rPr>
          <w:b/>
          <w:bCs/>
        </w:rPr>
      </w:pPr>
      <w:r w:rsidRPr="3F8FDD8B">
        <w:rPr>
          <w:b/>
          <w:bCs/>
        </w:rPr>
        <w:t>Assumptions:</w:t>
      </w:r>
    </w:p>
    <w:p w:rsidR="270ADD17" w:rsidP="3F8FDD8B" w:rsidRDefault="270ADD17" w14:paraId="77763E20" w14:textId="364FD658">
      <w:pPr>
        <w:pStyle w:val="ListParagraph"/>
        <w:numPr>
          <w:ilvl w:val="0"/>
          <w:numId w:val="108"/>
        </w:numPr>
        <w:rPr>
          <w:b/>
          <w:bCs/>
        </w:rPr>
      </w:pPr>
      <w:r w:rsidRPr="3F8FDD8B">
        <w:t>The user has previously registered with application</w:t>
      </w:r>
    </w:p>
    <w:p w:rsidR="270ADD17" w:rsidP="3F8FDD8B" w:rsidRDefault="270ADD17" w14:paraId="4B7E1A94" w14:textId="0BA764BA">
      <w:pPr>
        <w:pStyle w:val="ListParagraph"/>
        <w:numPr>
          <w:ilvl w:val="0"/>
          <w:numId w:val="108"/>
        </w:numPr>
        <w:rPr>
          <w:b/>
          <w:bCs/>
        </w:rPr>
      </w:pPr>
      <w:r w:rsidRPr="3F8FDD8B">
        <w:t>The user is connected to the internet</w:t>
      </w:r>
    </w:p>
    <w:p w:rsidR="270ADD17" w:rsidP="3F8FDD8B" w:rsidRDefault="270ADD17" w14:paraId="516E9FCF" w14:textId="15F00C9A">
      <w:pPr>
        <w:pStyle w:val="ListParagraph"/>
        <w:numPr>
          <w:ilvl w:val="0"/>
          <w:numId w:val="108"/>
        </w:numPr>
        <w:rPr>
          <w:b/>
          <w:bCs/>
        </w:rPr>
      </w:pPr>
      <w:r w:rsidRPr="3F8FDD8B">
        <w:t>The application is active and able to receive requests</w:t>
      </w:r>
    </w:p>
    <w:p w:rsidRPr="00330296" w:rsidR="270ADD17" w:rsidP="3F8FDD8B" w:rsidRDefault="270ADD17" w14:paraId="073FC9B1" w14:textId="5F767899">
      <w:pPr>
        <w:pStyle w:val="ListParagraph"/>
        <w:numPr>
          <w:ilvl w:val="0"/>
          <w:numId w:val="108"/>
        </w:numPr>
        <w:rPr>
          <w:ins w:author="Zachary Cappella" w:date="2023-10-13T12:52:00Z" w:id="6233"/>
          <w:b/>
        </w:rPr>
      </w:pPr>
      <w:r w:rsidRPr="3F8FDD8B">
        <w:t>The application can communicate with back-end services</w:t>
      </w:r>
    </w:p>
    <w:p w:rsidRPr="00890B0E" w:rsidR="00890B0E" w:rsidRDefault="006C021A" w14:paraId="7121CAD1" w14:textId="0066C018">
      <w:pPr>
        <w:rPr>
          <w:b/>
          <w:bCs/>
          <w:rPrChange w:author="Zachary Cappella" w:date="2023-10-13T12:52:00Z" w:id="6234">
            <w:rPr/>
          </w:rPrChange>
        </w:rPr>
        <w:pPrChange w:author="Zachary Cappella" w:date="2023-10-13T12:52:00Z" w:id="6235">
          <w:pPr>
            <w:pStyle w:val="ListParagraph"/>
            <w:numPr>
              <w:numId w:val="108"/>
            </w:numPr>
            <w:ind w:hanging="360"/>
          </w:pPr>
        </w:pPrChange>
      </w:pPr>
      <w:ins w:author="Zachary Cappella" w:date="2023-10-13T12:53:00Z" w:id="6236">
        <w:r>
          <w:rPr>
            <w:b/>
            <w:bCs/>
            <w:noProof/>
          </w:rPr>
          <w:pict w14:anchorId="642751B2">
            <v:rect id="_x0000_i1077" style="width:468pt;height:.05pt;mso-width-percent:0;mso-height-percent:0;mso-width-percent:0;mso-height-percent:0" alt="" o:hr="t" o:hrstd="t" o:hralign="center" fillcolor="#a0a0a0" stroked="f"/>
          </w:pict>
        </w:r>
      </w:ins>
    </w:p>
    <w:p w:rsidRPr="0009091C" w:rsidR="3191FBCF" w:rsidP="167C278A" w:rsidRDefault="270ADD17" w14:paraId="146D360E" w14:textId="203B82A2">
      <w:pPr>
        <w:pStyle w:val="Heading4"/>
        <w:rPr>
          <w:rFonts w:ascii="Times New Roman" w:hAnsi="Times New Roman" w:cs="Times New Roman"/>
          <w:i w:val="0"/>
          <w:iCs w:val="0"/>
        </w:rPr>
      </w:pPr>
      <w:bookmarkStart w:name="_Toc148095198" w:id="6237"/>
      <w:bookmarkStart w:name="_Toc1282001661" w:id="6238"/>
      <w:bookmarkStart w:name="_Toc566622917" w:id="524453868"/>
      <w:r w:rsidRPr="167C278A" w:rsidR="270ADD17">
        <w:rPr>
          <w:rFonts w:ascii="Times New Roman" w:hAnsi="Times New Roman" w:cs="Times New Roman"/>
          <w:i w:val="0"/>
          <w:iCs w:val="0"/>
        </w:rPr>
        <w:t>3.2.1.3 NF</w:t>
      </w:r>
      <w:r w:rsidRPr="167C278A" w:rsidR="68C9380C">
        <w:rPr>
          <w:rFonts w:ascii="Times New Roman" w:hAnsi="Times New Roman" w:cs="Times New Roman"/>
          <w:i w:val="0"/>
          <w:iCs w:val="0"/>
        </w:rPr>
        <w:t>-Sec-3</w:t>
      </w:r>
      <w:r w:rsidRPr="167C278A" w:rsidR="270ADD17">
        <w:rPr>
          <w:rFonts w:ascii="Times New Roman" w:hAnsi="Times New Roman" w:cs="Times New Roman"/>
          <w:i w:val="0"/>
          <w:iCs w:val="0"/>
        </w:rPr>
        <w:t xml:space="preserve"> – Authentication</w:t>
      </w:r>
      <w:bookmarkEnd w:id="6237"/>
      <w:bookmarkEnd w:id="6238"/>
      <w:bookmarkEnd w:id="524453868"/>
    </w:p>
    <w:p w:rsidR="270ADD17" w:rsidP="0EB2A387" w:rsidRDefault="270ADD17" w14:paraId="7C80B1E3" w14:textId="2B6D073C">
      <w:pPr>
        <w:rPr>
          <w:b/>
          <w:bCs/>
        </w:rPr>
      </w:pPr>
      <w:r w:rsidRPr="0EB2A387">
        <w:rPr>
          <w:b/>
          <w:bCs/>
        </w:rPr>
        <w:t xml:space="preserve">Description: </w:t>
      </w:r>
      <w:r w:rsidRPr="0EB2A387">
        <w:t>Robust user authentication mechanisms, including biometric options, should be implemented to ensure only authorized users can access the application.</w:t>
      </w:r>
    </w:p>
    <w:p w:rsidR="270ADD17" w:rsidP="0EB2A387" w:rsidRDefault="270ADD17" w14:paraId="388C81D4" w14:textId="6BC3A418">
      <w:pPr>
        <w:rPr>
          <w:b/>
          <w:bCs/>
        </w:rPr>
      </w:pPr>
      <w:r w:rsidRPr="0EB2A387">
        <w:rPr>
          <w:b/>
          <w:bCs/>
        </w:rPr>
        <w:t>Prerequisites:</w:t>
      </w:r>
    </w:p>
    <w:p w:rsidR="270ADD17" w:rsidP="0EB2A387" w:rsidRDefault="270ADD17" w14:paraId="309DAECA" w14:textId="52363658">
      <w:pPr>
        <w:pStyle w:val="ListParagraph"/>
        <w:numPr>
          <w:ilvl w:val="0"/>
          <w:numId w:val="107"/>
        </w:numPr>
        <w:rPr>
          <w:b/>
          <w:bCs/>
        </w:rPr>
      </w:pPr>
      <w:r w:rsidRPr="0EB2A387">
        <w:t>The user has previously registered with the application</w:t>
      </w:r>
    </w:p>
    <w:p w:rsidR="270ADD17" w:rsidP="0EB2A387" w:rsidRDefault="270ADD17" w14:paraId="26FAFF35" w14:textId="0999222D">
      <w:pPr>
        <w:pStyle w:val="ListParagraph"/>
        <w:numPr>
          <w:ilvl w:val="0"/>
          <w:numId w:val="107"/>
        </w:numPr>
        <w:rPr>
          <w:b/>
          <w:bCs/>
        </w:rPr>
      </w:pPr>
      <w:r w:rsidRPr="0EB2A387">
        <w:t>The user has logged into the application</w:t>
      </w:r>
    </w:p>
    <w:p w:rsidR="270ADD17" w:rsidP="0EB2A387" w:rsidRDefault="270ADD17" w14:paraId="206CFCA2" w14:textId="67A121AD">
      <w:pPr>
        <w:pStyle w:val="ListParagraph"/>
        <w:numPr>
          <w:ilvl w:val="0"/>
          <w:numId w:val="107"/>
        </w:numPr>
        <w:rPr>
          <w:b/>
          <w:bCs/>
        </w:rPr>
      </w:pPr>
      <w:r w:rsidRPr="0EB2A387">
        <w:t>The user’s device is connected to the internet</w:t>
      </w:r>
    </w:p>
    <w:p w:rsidR="270ADD17" w:rsidP="0EB2A387" w:rsidRDefault="270ADD17" w14:paraId="11DDB0E1" w14:textId="6D525746">
      <w:pPr>
        <w:pStyle w:val="ListParagraph"/>
        <w:numPr>
          <w:ilvl w:val="0"/>
          <w:numId w:val="107"/>
        </w:numPr>
        <w:rPr>
          <w:b/>
          <w:bCs/>
        </w:rPr>
      </w:pPr>
      <w:r w:rsidRPr="0EB2A387">
        <w:t>The application is active and able to receive requests</w:t>
      </w:r>
    </w:p>
    <w:p w:rsidR="270ADD17" w:rsidP="0EB2A387" w:rsidRDefault="270ADD17" w14:paraId="4E6914C2" w14:textId="59F4AB05">
      <w:pPr>
        <w:pStyle w:val="ListParagraph"/>
        <w:numPr>
          <w:ilvl w:val="0"/>
          <w:numId w:val="107"/>
        </w:numPr>
        <w:rPr>
          <w:b/>
          <w:bCs/>
        </w:rPr>
      </w:pPr>
      <w:r w:rsidRPr="0EB2A387">
        <w:t>The application can communicate with back-end services</w:t>
      </w:r>
    </w:p>
    <w:p w:rsidR="270ADD17" w:rsidP="0EB2A387" w:rsidRDefault="270ADD17" w14:paraId="3122436E" w14:textId="534FE71C">
      <w:pPr>
        <w:pStyle w:val="ListParagraph"/>
        <w:numPr>
          <w:ilvl w:val="0"/>
          <w:numId w:val="107"/>
        </w:numPr>
        <w:rPr>
          <w:b/>
          <w:bCs/>
        </w:rPr>
      </w:pPr>
      <w:r w:rsidRPr="0EB2A387">
        <w:t>The user has agreed to provide biometric data</w:t>
      </w:r>
    </w:p>
    <w:p w:rsidR="270ADD17" w:rsidP="0EB2A387" w:rsidRDefault="270ADD17" w14:paraId="0650A079" w14:textId="18B33557">
      <w:pPr>
        <w:rPr>
          <w:b/>
          <w:bCs/>
        </w:rPr>
      </w:pPr>
      <w:r w:rsidRPr="0EB2A387">
        <w:rPr>
          <w:b/>
          <w:bCs/>
        </w:rPr>
        <w:t>Pass/Fail Criteria:</w:t>
      </w:r>
    </w:p>
    <w:p w:rsidR="270ADD17" w:rsidP="00C47044" w:rsidRDefault="270ADD17" w14:paraId="7EF7F43F" w14:textId="3AE0FE26">
      <w:pPr>
        <w:pStyle w:val="ListParagraph"/>
        <w:numPr>
          <w:ilvl w:val="0"/>
          <w:numId w:val="112"/>
        </w:numPr>
      </w:pPr>
      <w:r w:rsidRPr="0EB2A387">
        <w:t xml:space="preserve">Pass: The user </w:t>
      </w:r>
      <w:r w:rsidRPr="0EB2A387" w:rsidR="679A100E">
        <w:t>is provided options to authenticate their log in including biometric or two factor authentication.</w:t>
      </w:r>
    </w:p>
    <w:p w:rsidR="679A100E" w:rsidP="00C47044" w:rsidRDefault="679A100E" w14:paraId="35D07AA9" w14:textId="30B8BF73">
      <w:pPr>
        <w:pStyle w:val="ListParagraph"/>
        <w:numPr>
          <w:ilvl w:val="0"/>
          <w:numId w:val="112"/>
        </w:numPr>
      </w:pPr>
      <w:r w:rsidRPr="0EB2A387">
        <w:t>Fail: The user is not provided options to authenticate their log in.</w:t>
      </w:r>
    </w:p>
    <w:p w:rsidR="270ADD17" w:rsidP="0EB2A387" w:rsidRDefault="270ADD17" w14:paraId="3B234890" w14:textId="51DA7898">
      <w:pPr>
        <w:rPr>
          <w:b/>
          <w:bCs/>
        </w:rPr>
      </w:pPr>
      <w:r w:rsidRPr="0EB2A387">
        <w:rPr>
          <w:b/>
          <w:bCs/>
        </w:rPr>
        <w:t>Assumptions:</w:t>
      </w:r>
    </w:p>
    <w:p w:rsidR="63A01655" w:rsidP="0EB2A387" w:rsidRDefault="63A01655" w14:paraId="5ED51F5F" w14:textId="364FD658">
      <w:pPr>
        <w:pStyle w:val="ListParagraph"/>
        <w:numPr>
          <w:ilvl w:val="0"/>
          <w:numId w:val="108"/>
        </w:numPr>
        <w:rPr>
          <w:b/>
          <w:bCs/>
        </w:rPr>
      </w:pPr>
      <w:r w:rsidRPr="0EB2A387">
        <w:t>The user has previously registered with application</w:t>
      </w:r>
    </w:p>
    <w:p w:rsidR="63A01655" w:rsidP="0EB2A387" w:rsidRDefault="63A01655" w14:paraId="2F34B766" w14:textId="0BA764BA">
      <w:pPr>
        <w:pStyle w:val="ListParagraph"/>
        <w:numPr>
          <w:ilvl w:val="0"/>
          <w:numId w:val="108"/>
        </w:numPr>
        <w:rPr>
          <w:b/>
          <w:bCs/>
        </w:rPr>
      </w:pPr>
      <w:r w:rsidRPr="0EB2A387">
        <w:t>The user is connected to the internet</w:t>
      </w:r>
    </w:p>
    <w:p w:rsidR="63A01655" w:rsidP="0EB2A387" w:rsidRDefault="63A01655" w14:paraId="2FE088A3" w14:textId="15F00C9A">
      <w:pPr>
        <w:pStyle w:val="ListParagraph"/>
        <w:numPr>
          <w:ilvl w:val="0"/>
          <w:numId w:val="108"/>
        </w:numPr>
        <w:rPr>
          <w:b/>
          <w:bCs/>
        </w:rPr>
      </w:pPr>
      <w:r w:rsidRPr="0EB2A387">
        <w:t>The application is active and able to receive requests</w:t>
      </w:r>
    </w:p>
    <w:p w:rsidR="63A01655" w:rsidP="0EB2A387" w:rsidRDefault="63A01655" w14:paraId="603A925D" w14:textId="48FE3037">
      <w:pPr>
        <w:pStyle w:val="ListParagraph"/>
        <w:numPr>
          <w:ilvl w:val="0"/>
          <w:numId w:val="108"/>
        </w:numPr>
        <w:rPr>
          <w:b/>
          <w:bCs/>
        </w:rPr>
      </w:pPr>
      <w:r w:rsidRPr="0EB2A387">
        <w:t>The application can communicate with back-end services</w:t>
      </w:r>
    </w:p>
    <w:p w:rsidRPr="00330296" w:rsidR="63A01655" w:rsidP="0EB2A387" w:rsidRDefault="63A01655" w14:paraId="3B8745BA" w14:textId="5D0A4DA1">
      <w:pPr>
        <w:pStyle w:val="ListParagraph"/>
        <w:numPr>
          <w:ilvl w:val="0"/>
          <w:numId w:val="108"/>
        </w:numPr>
        <w:rPr>
          <w:ins w:author="Zachary Cappella" w:date="2023-10-13T12:53:00Z" w:id="6239"/>
          <w:b/>
        </w:rPr>
      </w:pPr>
      <w:r w:rsidRPr="0EB2A387">
        <w:t>The user opts into authentication methods</w:t>
      </w:r>
    </w:p>
    <w:p w:rsidRPr="00890B0E" w:rsidR="00890B0E" w:rsidRDefault="006C021A" w14:paraId="206B12AD" w14:textId="14569A60">
      <w:pPr>
        <w:rPr>
          <w:b/>
          <w:bCs/>
          <w:rPrChange w:author="Zachary Cappella" w:date="2023-10-13T12:53:00Z" w:id="6240">
            <w:rPr/>
          </w:rPrChange>
        </w:rPr>
        <w:pPrChange w:author="Zachary Cappella" w:date="2023-10-13T12:53:00Z" w:id="6241">
          <w:pPr>
            <w:pStyle w:val="ListParagraph"/>
            <w:numPr>
              <w:numId w:val="108"/>
            </w:numPr>
            <w:ind w:hanging="360"/>
          </w:pPr>
        </w:pPrChange>
      </w:pPr>
      <w:ins w:author="Zachary Cappella" w:date="2023-10-13T12:53:00Z" w:id="6242">
        <w:r>
          <w:rPr>
            <w:b/>
            <w:bCs/>
            <w:noProof/>
          </w:rPr>
          <w:pict w14:anchorId="2036D367">
            <v:rect id="_x0000_i1078" style="width:468pt;height:.05pt;mso-width-percent:0;mso-height-percent:0;mso-width-percent:0;mso-height-percent:0" alt="" o:hr="t" o:hrstd="t" o:hralign="center" fillcolor="#a0a0a0" stroked="f"/>
          </w:pict>
        </w:r>
      </w:ins>
    </w:p>
    <w:p w:rsidRPr="0009091C" w:rsidR="63A01655" w:rsidP="167C278A" w:rsidRDefault="63A01655" w14:paraId="43FBBB44" w14:textId="6EB2236F">
      <w:pPr>
        <w:pStyle w:val="Heading4"/>
        <w:rPr>
          <w:rFonts w:ascii="Times New Roman" w:hAnsi="Times New Roman" w:cs="Times New Roman"/>
          <w:i w:val="0"/>
          <w:iCs w:val="0"/>
        </w:rPr>
      </w:pPr>
      <w:bookmarkStart w:name="_Toc148095199" w:id="6243"/>
      <w:bookmarkStart w:name="_Toc393450400" w:id="6244"/>
      <w:bookmarkStart w:name="_Toc1203194354" w:id="807851730"/>
      <w:r w:rsidRPr="167C278A" w:rsidR="63A01655">
        <w:rPr>
          <w:rFonts w:ascii="Times New Roman" w:hAnsi="Times New Roman" w:cs="Times New Roman"/>
          <w:i w:val="0"/>
          <w:iCs w:val="0"/>
        </w:rPr>
        <w:t>3.2.1.4 NF</w:t>
      </w:r>
      <w:r w:rsidRPr="167C278A" w:rsidR="3AD5B9CD">
        <w:rPr>
          <w:rFonts w:ascii="Times New Roman" w:hAnsi="Times New Roman" w:cs="Times New Roman"/>
          <w:i w:val="0"/>
          <w:iCs w:val="0"/>
        </w:rPr>
        <w:t xml:space="preserve">-Sec-4 </w:t>
      </w:r>
      <w:r w:rsidRPr="167C278A" w:rsidR="63A01655">
        <w:rPr>
          <w:rFonts w:ascii="Times New Roman" w:hAnsi="Times New Roman" w:cs="Times New Roman"/>
          <w:i w:val="0"/>
          <w:iCs w:val="0"/>
        </w:rPr>
        <w:t>– Authorization Levels</w:t>
      </w:r>
      <w:bookmarkEnd w:id="6243"/>
      <w:bookmarkEnd w:id="6244"/>
      <w:bookmarkEnd w:id="807851730"/>
    </w:p>
    <w:p w:rsidR="63A01655" w:rsidP="0EB2A387" w:rsidRDefault="63A01655" w14:paraId="631F187A" w14:textId="679A882D">
      <w:pPr>
        <w:rPr>
          <w:b/>
        </w:rPr>
      </w:pPr>
      <w:r w:rsidRPr="0EB2A387">
        <w:rPr>
          <w:b/>
          <w:bCs/>
        </w:rPr>
        <w:t xml:space="preserve">Description: </w:t>
      </w:r>
      <w:r w:rsidRPr="0EB2A387">
        <w:t xml:space="preserve">Different levels of authorization should be </w:t>
      </w:r>
      <w:r w:rsidRPr="0EB2A387" w:rsidR="74F0D693">
        <w:t>established</w:t>
      </w:r>
      <w:r w:rsidRPr="0EB2A387">
        <w:t xml:space="preserve"> to manage access to sensitive information, features, and data, ensuring onl</w:t>
      </w:r>
      <w:r w:rsidRPr="0EB2A387" w:rsidR="042E3EDF">
        <w:t>y authorized users have access.</w:t>
      </w:r>
    </w:p>
    <w:p w:rsidR="63A01655" w:rsidP="0EB2A387" w:rsidRDefault="63A01655" w14:paraId="0D252079" w14:textId="6BC3A418">
      <w:pPr>
        <w:rPr>
          <w:b/>
          <w:bCs/>
        </w:rPr>
      </w:pPr>
      <w:r w:rsidRPr="0EB2A387">
        <w:rPr>
          <w:b/>
          <w:bCs/>
        </w:rPr>
        <w:t>Prerequisites:</w:t>
      </w:r>
    </w:p>
    <w:p w:rsidR="63A01655" w:rsidP="0EB2A387" w:rsidRDefault="63A01655" w14:paraId="3B8D7DA1" w14:textId="52363658">
      <w:pPr>
        <w:pStyle w:val="ListParagraph"/>
        <w:numPr>
          <w:ilvl w:val="0"/>
          <w:numId w:val="107"/>
        </w:numPr>
        <w:rPr>
          <w:b/>
          <w:bCs/>
        </w:rPr>
      </w:pPr>
      <w:r w:rsidRPr="0EB2A387">
        <w:t>The user has previously registered with the application</w:t>
      </w:r>
    </w:p>
    <w:p w:rsidR="63A01655" w:rsidP="0EB2A387" w:rsidRDefault="63A01655" w14:paraId="54665E8F" w14:textId="0999222D">
      <w:pPr>
        <w:pStyle w:val="ListParagraph"/>
        <w:numPr>
          <w:ilvl w:val="0"/>
          <w:numId w:val="107"/>
        </w:numPr>
        <w:rPr>
          <w:b/>
          <w:bCs/>
        </w:rPr>
      </w:pPr>
      <w:r w:rsidRPr="0EB2A387">
        <w:t>The user has logged into the application</w:t>
      </w:r>
    </w:p>
    <w:p w:rsidR="63A01655" w:rsidP="0EB2A387" w:rsidRDefault="63A01655" w14:paraId="7655083C" w14:textId="67A121AD">
      <w:pPr>
        <w:pStyle w:val="ListParagraph"/>
        <w:numPr>
          <w:ilvl w:val="0"/>
          <w:numId w:val="107"/>
        </w:numPr>
        <w:rPr>
          <w:b/>
          <w:bCs/>
        </w:rPr>
      </w:pPr>
      <w:r w:rsidRPr="0EB2A387">
        <w:t>The user’s device is connected to the internet</w:t>
      </w:r>
    </w:p>
    <w:p w:rsidR="63A01655" w:rsidP="0EB2A387" w:rsidRDefault="63A01655" w14:paraId="757538C8" w14:textId="6D525746">
      <w:pPr>
        <w:pStyle w:val="ListParagraph"/>
        <w:numPr>
          <w:ilvl w:val="0"/>
          <w:numId w:val="107"/>
        </w:numPr>
        <w:rPr>
          <w:b/>
          <w:bCs/>
        </w:rPr>
      </w:pPr>
      <w:r w:rsidRPr="0EB2A387">
        <w:t>The application is active and able to receive requests</w:t>
      </w:r>
    </w:p>
    <w:p w:rsidR="63A01655" w:rsidP="0EB2A387" w:rsidRDefault="63A01655" w14:paraId="79E9356B" w14:textId="59F4AB05">
      <w:pPr>
        <w:pStyle w:val="ListParagraph"/>
        <w:numPr>
          <w:ilvl w:val="0"/>
          <w:numId w:val="107"/>
        </w:numPr>
        <w:rPr>
          <w:b/>
          <w:bCs/>
        </w:rPr>
      </w:pPr>
      <w:r w:rsidRPr="0EB2A387">
        <w:t>The application can communicate with back-end services</w:t>
      </w:r>
    </w:p>
    <w:p w:rsidR="16D42A9A" w:rsidP="0EB2A387" w:rsidRDefault="16D42A9A" w14:paraId="642F0631" w14:textId="4DB7CFD9">
      <w:pPr>
        <w:pStyle w:val="ListParagraph"/>
        <w:numPr>
          <w:ilvl w:val="0"/>
          <w:numId w:val="107"/>
        </w:numPr>
      </w:pPr>
      <w:r w:rsidRPr="0EB2A387">
        <w:t>The authorized party has previously registered with the application</w:t>
      </w:r>
    </w:p>
    <w:p w:rsidR="16D42A9A" w:rsidP="0EB2A387" w:rsidRDefault="16D42A9A" w14:paraId="5C9E9281" w14:textId="29761B3E">
      <w:pPr>
        <w:pStyle w:val="ListParagraph"/>
        <w:numPr>
          <w:ilvl w:val="0"/>
          <w:numId w:val="107"/>
        </w:numPr>
      </w:pPr>
      <w:r w:rsidRPr="0EB2A387">
        <w:t>The authorized party has been approved for access</w:t>
      </w:r>
    </w:p>
    <w:p w:rsidR="63A01655" w:rsidP="0EB2A387" w:rsidRDefault="63A01655" w14:paraId="2B682BC4" w14:textId="0AC0670B">
      <w:pPr>
        <w:rPr>
          <w:b/>
          <w:bCs/>
        </w:rPr>
      </w:pPr>
      <w:r w:rsidRPr="0EB2A387">
        <w:rPr>
          <w:b/>
          <w:bCs/>
        </w:rPr>
        <w:t>Pass/Fail Criteria:</w:t>
      </w:r>
    </w:p>
    <w:p w:rsidR="63A01655" w:rsidP="00C47044" w:rsidRDefault="63A01655" w14:paraId="138D0436" w14:textId="545AB4E0">
      <w:pPr>
        <w:pStyle w:val="ListParagraph"/>
        <w:numPr>
          <w:ilvl w:val="0"/>
          <w:numId w:val="112"/>
        </w:numPr>
      </w:pPr>
      <w:r w:rsidRPr="0EB2A387">
        <w:t xml:space="preserve">Pass: The </w:t>
      </w:r>
      <w:r w:rsidRPr="0EB2A387" w:rsidR="109CBF54">
        <w:t xml:space="preserve">authorized party is able to access the primary user account with restrictions </w:t>
      </w:r>
      <w:r w:rsidRPr="0EB2A387" w:rsidR="728E988D">
        <w:t>on</w:t>
      </w:r>
      <w:r w:rsidRPr="0EB2A387" w:rsidR="109CBF54">
        <w:t xml:space="preserve"> the information they can view.</w:t>
      </w:r>
    </w:p>
    <w:p w:rsidR="63A01655" w:rsidP="00C47044" w:rsidRDefault="63A01655" w14:paraId="3E95AD53" w14:textId="68EF9FDF">
      <w:pPr>
        <w:pStyle w:val="ListParagraph"/>
        <w:numPr>
          <w:ilvl w:val="0"/>
          <w:numId w:val="112"/>
        </w:numPr>
      </w:pPr>
      <w:r w:rsidRPr="0EB2A387">
        <w:t xml:space="preserve">Fail: The </w:t>
      </w:r>
      <w:r w:rsidRPr="0EB2A387" w:rsidR="36FD2FC8">
        <w:t>authorized party is able to access the primary user account with no restrictions on their ability to view information.</w:t>
      </w:r>
    </w:p>
    <w:p w:rsidR="63A01655" w:rsidP="0EB2A387" w:rsidRDefault="63A01655" w14:paraId="10BA45C4" w14:textId="51DA7898">
      <w:pPr>
        <w:rPr>
          <w:b/>
          <w:bCs/>
        </w:rPr>
      </w:pPr>
      <w:r w:rsidRPr="0EB2A387">
        <w:rPr>
          <w:b/>
          <w:bCs/>
        </w:rPr>
        <w:t>Assumptions:</w:t>
      </w:r>
    </w:p>
    <w:p w:rsidR="63A01655" w:rsidP="0EB2A387" w:rsidRDefault="63A01655" w14:paraId="212EA842" w14:textId="364FD658">
      <w:pPr>
        <w:pStyle w:val="ListParagraph"/>
        <w:numPr>
          <w:ilvl w:val="0"/>
          <w:numId w:val="108"/>
        </w:numPr>
        <w:rPr>
          <w:b/>
          <w:bCs/>
        </w:rPr>
      </w:pPr>
      <w:r w:rsidRPr="0EB2A387">
        <w:t>The user has previously registered with application</w:t>
      </w:r>
    </w:p>
    <w:p w:rsidR="63A01655" w:rsidP="0EB2A387" w:rsidRDefault="63A01655" w14:paraId="258BF934" w14:textId="0BA764BA">
      <w:pPr>
        <w:pStyle w:val="ListParagraph"/>
        <w:numPr>
          <w:ilvl w:val="0"/>
          <w:numId w:val="108"/>
        </w:numPr>
        <w:rPr>
          <w:b/>
          <w:bCs/>
        </w:rPr>
      </w:pPr>
      <w:r w:rsidRPr="0EB2A387">
        <w:t>The user is connected to the internet</w:t>
      </w:r>
    </w:p>
    <w:p w:rsidR="63A01655" w:rsidP="0EB2A387" w:rsidRDefault="63A01655" w14:paraId="06E29749" w14:textId="15F00C9A">
      <w:pPr>
        <w:pStyle w:val="ListParagraph"/>
        <w:numPr>
          <w:ilvl w:val="0"/>
          <w:numId w:val="108"/>
        </w:numPr>
        <w:rPr>
          <w:b/>
          <w:bCs/>
        </w:rPr>
      </w:pPr>
      <w:r w:rsidRPr="0EB2A387">
        <w:t>The application is active and able to receive requests</w:t>
      </w:r>
    </w:p>
    <w:p w:rsidRPr="00330296" w:rsidR="63A01655" w:rsidP="0EB2A387" w:rsidRDefault="63A01655" w14:paraId="231658E4" w14:textId="77702A1F">
      <w:pPr>
        <w:pStyle w:val="ListParagraph"/>
        <w:numPr>
          <w:ilvl w:val="0"/>
          <w:numId w:val="108"/>
        </w:numPr>
        <w:rPr>
          <w:ins w:author="Zachary Cappella" w:date="2023-10-13T12:53:00Z" w:id="6245"/>
          <w:b/>
        </w:rPr>
      </w:pPr>
      <w:r w:rsidRPr="0EB2A387">
        <w:t>The application can communicate with back-end services</w:t>
      </w:r>
    </w:p>
    <w:p w:rsidRPr="00890B0E" w:rsidR="00890B0E" w:rsidRDefault="006C021A" w14:paraId="61AD4656" w14:textId="68ED2A9F">
      <w:pPr>
        <w:rPr>
          <w:b/>
          <w:bCs/>
          <w:rPrChange w:author="Zachary Cappella" w:date="2023-10-13T12:53:00Z" w:id="6246">
            <w:rPr/>
          </w:rPrChange>
        </w:rPr>
        <w:pPrChange w:author="Zachary Cappella" w:date="2023-10-13T12:53:00Z" w:id="6247">
          <w:pPr>
            <w:pStyle w:val="ListParagraph"/>
            <w:numPr>
              <w:numId w:val="108"/>
            </w:numPr>
            <w:ind w:hanging="360"/>
          </w:pPr>
        </w:pPrChange>
      </w:pPr>
      <w:ins w:author="Zachary Cappella" w:date="2023-10-13T12:53:00Z" w:id="6248">
        <w:r>
          <w:rPr>
            <w:b/>
            <w:bCs/>
            <w:noProof/>
          </w:rPr>
          <w:pict w14:anchorId="3BF5BB2C">
            <v:rect id="_x0000_i1079" style="width:468pt;height:.05pt;mso-width-percent:0;mso-height-percent:0;mso-width-percent:0;mso-height-percent:0" alt="" o:hr="t" o:hrstd="t" o:hralign="center" fillcolor="#a0a0a0" stroked="f"/>
          </w:pict>
        </w:r>
      </w:ins>
    </w:p>
    <w:p w:rsidRPr="0009091C" w:rsidR="0D625795" w:rsidP="167C278A" w:rsidRDefault="0D625795" w14:paraId="239D4626" w14:textId="69C6A564">
      <w:pPr>
        <w:pStyle w:val="Heading4"/>
        <w:rPr>
          <w:rFonts w:ascii="Times New Roman" w:hAnsi="Times New Roman" w:cs="Times New Roman"/>
          <w:i w:val="0"/>
          <w:iCs w:val="0"/>
        </w:rPr>
      </w:pPr>
      <w:bookmarkStart w:name="_Toc148095200" w:id="6249"/>
      <w:bookmarkStart w:name="_Toc1275731289" w:id="6250"/>
      <w:bookmarkStart w:name="_Toc393705666" w:id="439309691"/>
      <w:r w:rsidRPr="167C278A" w:rsidR="0D625795">
        <w:rPr>
          <w:rFonts w:ascii="Times New Roman" w:hAnsi="Times New Roman" w:cs="Times New Roman"/>
          <w:i w:val="0"/>
          <w:iCs w:val="0"/>
        </w:rPr>
        <w:t>3.2.1.</w:t>
      </w:r>
      <w:r w:rsidRPr="167C278A" w:rsidR="3A09F98F">
        <w:rPr>
          <w:rFonts w:ascii="Times New Roman" w:hAnsi="Times New Roman" w:cs="Times New Roman"/>
          <w:i w:val="0"/>
          <w:iCs w:val="0"/>
        </w:rPr>
        <w:t>6</w:t>
      </w:r>
      <w:r w:rsidRPr="167C278A" w:rsidR="0D625795">
        <w:rPr>
          <w:rFonts w:ascii="Times New Roman" w:hAnsi="Times New Roman" w:cs="Times New Roman"/>
          <w:i w:val="0"/>
          <w:iCs w:val="0"/>
        </w:rPr>
        <w:t xml:space="preserve"> NF</w:t>
      </w:r>
      <w:r w:rsidRPr="167C278A" w:rsidR="5B4A20B0">
        <w:rPr>
          <w:rFonts w:ascii="Times New Roman" w:hAnsi="Times New Roman" w:cs="Times New Roman"/>
          <w:i w:val="0"/>
          <w:iCs w:val="0"/>
        </w:rPr>
        <w:t>-Sec-5</w:t>
      </w:r>
      <w:r w:rsidRPr="167C278A" w:rsidR="0D625795">
        <w:rPr>
          <w:rFonts w:ascii="Times New Roman" w:hAnsi="Times New Roman" w:cs="Times New Roman"/>
          <w:i w:val="0"/>
          <w:iCs w:val="0"/>
        </w:rPr>
        <w:t xml:space="preserve"> – Privacy Compliance</w:t>
      </w:r>
      <w:bookmarkEnd w:id="6249"/>
      <w:bookmarkEnd w:id="6250"/>
      <w:bookmarkEnd w:id="439309691"/>
    </w:p>
    <w:p w:rsidRPr="0009091C" w:rsidR="0D625795" w:rsidP="0EB2A387" w:rsidRDefault="0D625795" w14:paraId="32099D4C" w14:textId="4FC73DDC">
      <w:r w:rsidRPr="2A7581DE">
        <w:rPr>
          <w:b/>
          <w:bCs/>
        </w:rPr>
        <w:t xml:space="preserve">Description: </w:t>
      </w:r>
      <w:r w:rsidRPr="2A7581DE">
        <w:t>The application adheres</w:t>
      </w:r>
      <w:r w:rsidRPr="2A7581DE" w:rsidR="124F4C1A">
        <w:t xml:space="preserve"> to data protection </w:t>
      </w:r>
      <w:r w:rsidRPr="5BBE8935" w:rsidR="124F4C1A">
        <w:t>regulations, such as HIPAA</w:t>
      </w:r>
      <w:r w:rsidRPr="3E6A8A8A" w:rsidR="124F4C1A">
        <w:t>, depending on the jurisdiction and data being processed</w:t>
      </w:r>
    </w:p>
    <w:p w:rsidR="0D625795" w:rsidP="0EB2A387" w:rsidRDefault="0D625795" w14:paraId="318BE29C" w14:textId="6BC3A418">
      <w:pPr>
        <w:rPr>
          <w:b/>
          <w:bCs/>
        </w:rPr>
      </w:pPr>
      <w:r w:rsidRPr="0EB2A387">
        <w:rPr>
          <w:b/>
          <w:bCs/>
        </w:rPr>
        <w:t>Prerequisites:</w:t>
      </w:r>
    </w:p>
    <w:p w:rsidR="0D625795" w:rsidP="0EB2A387" w:rsidRDefault="0D625795" w14:paraId="1BC1BDC5" w14:textId="52363658">
      <w:pPr>
        <w:pStyle w:val="ListParagraph"/>
        <w:numPr>
          <w:ilvl w:val="0"/>
          <w:numId w:val="107"/>
        </w:numPr>
        <w:rPr>
          <w:b/>
          <w:bCs/>
        </w:rPr>
      </w:pPr>
      <w:r w:rsidRPr="0EB2A387">
        <w:t>The user has previously registered with the application</w:t>
      </w:r>
    </w:p>
    <w:p w:rsidR="0D625795" w:rsidP="0EB2A387" w:rsidRDefault="0D625795" w14:paraId="440EDB82" w14:textId="0999222D">
      <w:pPr>
        <w:pStyle w:val="ListParagraph"/>
        <w:numPr>
          <w:ilvl w:val="0"/>
          <w:numId w:val="107"/>
        </w:numPr>
        <w:rPr>
          <w:b/>
          <w:bCs/>
        </w:rPr>
      </w:pPr>
      <w:r w:rsidRPr="0EB2A387">
        <w:t>The user has logged into the application</w:t>
      </w:r>
    </w:p>
    <w:p w:rsidR="0D625795" w:rsidP="0EB2A387" w:rsidRDefault="0D625795" w14:paraId="359E441D" w14:textId="67A121AD">
      <w:pPr>
        <w:pStyle w:val="ListParagraph"/>
        <w:numPr>
          <w:ilvl w:val="0"/>
          <w:numId w:val="107"/>
        </w:numPr>
        <w:rPr>
          <w:b/>
          <w:bCs/>
        </w:rPr>
      </w:pPr>
      <w:r w:rsidRPr="0EB2A387">
        <w:t>The user’s device is connected to the internet</w:t>
      </w:r>
    </w:p>
    <w:p w:rsidR="0D625795" w:rsidP="0EB2A387" w:rsidRDefault="0D625795" w14:paraId="22D62ECA" w14:textId="6D525746">
      <w:pPr>
        <w:pStyle w:val="ListParagraph"/>
        <w:numPr>
          <w:ilvl w:val="0"/>
          <w:numId w:val="107"/>
        </w:numPr>
        <w:rPr>
          <w:b/>
          <w:bCs/>
        </w:rPr>
      </w:pPr>
      <w:r w:rsidRPr="0EB2A387">
        <w:t>The application is active and able to receive requests</w:t>
      </w:r>
    </w:p>
    <w:p w:rsidR="0D625795" w:rsidP="0EB2A387" w:rsidRDefault="0D625795" w14:paraId="084876B0" w14:textId="59F4AB05">
      <w:pPr>
        <w:pStyle w:val="ListParagraph"/>
        <w:numPr>
          <w:ilvl w:val="0"/>
          <w:numId w:val="107"/>
        </w:numPr>
        <w:rPr>
          <w:b/>
          <w:bCs/>
        </w:rPr>
      </w:pPr>
      <w:r w:rsidRPr="0EB2A387">
        <w:t>The application can communicate with back-end services</w:t>
      </w:r>
    </w:p>
    <w:p w:rsidR="498197CB" w:rsidP="3E6A8A8A" w:rsidRDefault="498197CB" w14:paraId="797AA99E" w14:textId="1CF6B759">
      <w:pPr>
        <w:pStyle w:val="ListParagraph"/>
        <w:numPr>
          <w:ilvl w:val="0"/>
          <w:numId w:val="107"/>
        </w:numPr>
      </w:pPr>
      <w:r w:rsidRPr="3E6A8A8A">
        <w:t xml:space="preserve">Data protection regulations are available for the region the user is accessing the </w:t>
      </w:r>
      <w:r w:rsidRPr="2791E7D3">
        <w:t>application from</w:t>
      </w:r>
    </w:p>
    <w:p w:rsidR="0D625795" w:rsidP="0EB2A387" w:rsidRDefault="0D625795" w14:paraId="1748106E" w14:textId="4EFC7C2E">
      <w:pPr>
        <w:rPr>
          <w:b/>
          <w:bCs/>
        </w:rPr>
      </w:pPr>
      <w:r w:rsidRPr="0EB2A387">
        <w:rPr>
          <w:b/>
          <w:bCs/>
        </w:rPr>
        <w:t>Pass/Fail Criteria:</w:t>
      </w:r>
    </w:p>
    <w:p w:rsidR="0D625795" w:rsidP="00C47044" w:rsidRDefault="0D625795" w14:paraId="7B12448A" w14:textId="496EAD44">
      <w:pPr>
        <w:pStyle w:val="ListParagraph"/>
        <w:numPr>
          <w:ilvl w:val="0"/>
          <w:numId w:val="112"/>
        </w:numPr>
      </w:pPr>
      <w:r w:rsidRPr="0EC44400">
        <w:t xml:space="preserve">Pass: </w:t>
      </w:r>
      <w:r w:rsidRPr="0EC44400" w:rsidR="7B06680A">
        <w:t>Data protection procedure is in compliance with the local jurisdiction.</w:t>
      </w:r>
    </w:p>
    <w:p w:rsidR="0D625795" w:rsidP="00C47044" w:rsidRDefault="0D625795" w14:paraId="4C845583" w14:textId="7E9D109A">
      <w:pPr>
        <w:pStyle w:val="ListParagraph"/>
        <w:numPr>
          <w:ilvl w:val="0"/>
          <w:numId w:val="112"/>
        </w:numPr>
      </w:pPr>
      <w:r w:rsidRPr="75837CCB">
        <w:t>Fail:</w:t>
      </w:r>
      <w:r w:rsidRPr="75837CCB" w:rsidR="6B198A1C">
        <w:t xml:space="preserve"> Data protection procedure is not in compliance with the </w:t>
      </w:r>
      <w:r w:rsidRPr="7B78130A" w:rsidR="6B198A1C">
        <w:t>local jurisdiction.</w:t>
      </w:r>
    </w:p>
    <w:p w:rsidR="0D625795" w:rsidP="0EB2A387" w:rsidRDefault="0D625795" w14:paraId="00B5F577" w14:textId="51DA7898">
      <w:pPr>
        <w:rPr>
          <w:b/>
          <w:bCs/>
        </w:rPr>
      </w:pPr>
      <w:r w:rsidRPr="0EB2A387">
        <w:rPr>
          <w:b/>
          <w:bCs/>
        </w:rPr>
        <w:t>Assumptions:</w:t>
      </w:r>
    </w:p>
    <w:p w:rsidR="0D625795" w:rsidP="0EB2A387" w:rsidRDefault="0D625795" w14:paraId="2A741C59" w14:textId="364FD658">
      <w:pPr>
        <w:pStyle w:val="ListParagraph"/>
        <w:numPr>
          <w:ilvl w:val="0"/>
          <w:numId w:val="108"/>
        </w:numPr>
        <w:rPr>
          <w:b/>
          <w:bCs/>
        </w:rPr>
      </w:pPr>
      <w:r w:rsidRPr="0EB2A387">
        <w:t>The user has previously registered with application</w:t>
      </w:r>
    </w:p>
    <w:p w:rsidR="0D625795" w:rsidP="0EB2A387" w:rsidRDefault="0D625795" w14:paraId="663BD344" w14:textId="0BA764BA">
      <w:pPr>
        <w:pStyle w:val="ListParagraph"/>
        <w:numPr>
          <w:ilvl w:val="0"/>
          <w:numId w:val="108"/>
        </w:numPr>
        <w:rPr>
          <w:b/>
          <w:bCs/>
        </w:rPr>
      </w:pPr>
      <w:r w:rsidRPr="0EB2A387">
        <w:t>The user is connected to the internet</w:t>
      </w:r>
    </w:p>
    <w:p w:rsidR="0D625795" w:rsidP="0EB2A387" w:rsidRDefault="0D625795" w14:paraId="672B29C8" w14:textId="15F00C9A">
      <w:pPr>
        <w:pStyle w:val="ListParagraph"/>
        <w:numPr>
          <w:ilvl w:val="0"/>
          <w:numId w:val="108"/>
        </w:numPr>
        <w:rPr>
          <w:b/>
          <w:bCs/>
        </w:rPr>
      </w:pPr>
      <w:r w:rsidRPr="0EB2A387">
        <w:t>The application is active and able to receive requests</w:t>
      </w:r>
    </w:p>
    <w:p w:rsidR="0D625795" w:rsidP="0EB2A387" w:rsidRDefault="0D625795" w14:paraId="47B6E0A0" w14:textId="48FE3037">
      <w:pPr>
        <w:pStyle w:val="ListParagraph"/>
        <w:numPr>
          <w:ilvl w:val="0"/>
          <w:numId w:val="108"/>
        </w:numPr>
        <w:rPr>
          <w:b/>
          <w:bCs/>
        </w:rPr>
      </w:pPr>
      <w:r w:rsidRPr="0EB2A387">
        <w:t>The application can communicate with back-end services</w:t>
      </w:r>
    </w:p>
    <w:p w:rsidR="6F3A1911" w:rsidP="7B78130A" w:rsidRDefault="6F3A1911" w14:paraId="7307B5BB" w14:textId="4681AD00">
      <w:pPr>
        <w:pStyle w:val="ListParagraph"/>
        <w:numPr>
          <w:ilvl w:val="0"/>
          <w:numId w:val="108"/>
        </w:numPr>
        <w:rPr>
          <w:ins w:author="Zachary Cappella" w:date="2023-10-13T12:53:00Z" w:id="6251"/>
        </w:rPr>
      </w:pPr>
      <w:r w:rsidRPr="7B78130A">
        <w:t>Data protection policies are known</w:t>
      </w:r>
    </w:p>
    <w:p w:rsidRPr="0009091C" w:rsidR="00890B0E" w:rsidRDefault="006C021A" w14:paraId="0C0527F9" w14:textId="40EB7F49">
      <w:pPr>
        <w:pPrChange w:author="Zachary Cappella" w:date="2023-10-13T12:53:00Z" w:id="6252">
          <w:pPr>
            <w:pStyle w:val="ListParagraph"/>
            <w:numPr>
              <w:numId w:val="108"/>
            </w:numPr>
            <w:ind w:hanging="360"/>
          </w:pPr>
        </w:pPrChange>
      </w:pPr>
      <w:ins w:author="Zachary Cappella" w:date="2023-10-13T12:53:00Z" w:id="6253">
        <w:r>
          <w:rPr>
            <w:noProof/>
          </w:rPr>
          <w:pict w14:anchorId="66AF6A23">
            <v:rect id="_x0000_i1080" style="width:468pt;height:.05pt;mso-width-percent:0;mso-height-percent:0;mso-width-percent:0;mso-height-percent:0" alt="" o:hr="t" o:hrstd="t" o:hralign="center" fillcolor="#a0a0a0" stroked="f"/>
          </w:pict>
        </w:r>
      </w:ins>
    </w:p>
    <w:p w:rsidRPr="0009091C" w:rsidR="6F3A1911" w:rsidP="167C278A" w:rsidRDefault="6F3A1911" w14:paraId="5F93E45B" w14:textId="0B954C39">
      <w:pPr>
        <w:pStyle w:val="Heading4"/>
        <w:rPr>
          <w:rFonts w:ascii="Times New Roman" w:hAnsi="Times New Roman" w:cs="Times New Roman"/>
          <w:i w:val="0"/>
          <w:iCs w:val="0"/>
        </w:rPr>
      </w:pPr>
      <w:bookmarkStart w:name="_Toc148095201" w:id="6254"/>
      <w:bookmarkStart w:name="_Toc1267160660" w:id="6255"/>
      <w:bookmarkStart w:name="_Toc390385973" w:id="1255052687"/>
      <w:r w:rsidRPr="167C278A" w:rsidR="6F3A1911">
        <w:rPr>
          <w:rFonts w:ascii="Times New Roman" w:hAnsi="Times New Roman" w:cs="Times New Roman"/>
          <w:i w:val="0"/>
          <w:iCs w:val="0"/>
        </w:rPr>
        <w:t>3.2.1.</w:t>
      </w:r>
      <w:r w:rsidRPr="167C278A" w:rsidR="765AD9D4">
        <w:rPr>
          <w:rFonts w:ascii="Times New Roman" w:hAnsi="Times New Roman" w:cs="Times New Roman"/>
          <w:i w:val="0"/>
          <w:iCs w:val="0"/>
        </w:rPr>
        <w:t>7</w:t>
      </w:r>
      <w:r w:rsidRPr="167C278A" w:rsidR="6F3A1911">
        <w:rPr>
          <w:rFonts w:ascii="Times New Roman" w:hAnsi="Times New Roman" w:cs="Times New Roman"/>
          <w:i w:val="0"/>
          <w:iCs w:val="0"/>
        </w:rPr>
        <w:t xml:space="preserve"> NF</w:t>
      </w:r>
      <w:r w:rsidRPr="167C278A" w:rsidR="5277A6F7">
        <w:rPr>
          <w:rFonts w:ascii="Times New Roman" w:hAnsi="Times New Roman" w:cs="Times New Roman"/>
          <w:i w:val="0"/>
          <w:iCs w:val="0"/>
        </w:rPr>
        <w:t>-Sec-6</w:t>
      </w:r>
      <w:r w:rsidRPr="167C278A" w:rsidR="6F3A1911">
        <w:rPr>
          <w:rFonts w:ascii="Times New Roman" w:hAnsi="Times New Roman" w:cs="Times New Roman"/>
          <w:i w:val="0"/>
          <w:iCs w:val="0"/>
        </w:rPr>
        <w:t xml:space="preserve"> – </w:t>
      </w:r>
      <w:r w:rsidRPr="167C278A" w:rsidR="27831C9B">
        <w:rPr>
          <w:rFonts w:ascii="Times New Roman" w:hAnsi="Times New Roman" w:cs="Times New Roman"/>
          <w:i w:val="0"/>
          <w:iCs w:val="0"/>
        </w:rPr>
        <w:t>Secure Development</w:t>
      </w:r>
      <w:bookmarkEnd w:id="6254"/>
      <w:bookmarkEnd w:id="6255"/>
      <w:bookmarkEnd w:id="1255052687"/>
    </w:p>
    <w:p w:rsidRPr="0009091C" w:rsidR="6F3A1911" w:rsidP="7B78130A" w:rsidRDefault="6F3A1911" w14:paraId="641968CA" w14:textId="69423866">
      <w:r w:rsidRPr="5C8F346A">
        <w:rPr>
          <w:b/>
          <w:bCs/>
        </w:rPr>
        <w:t xml:space="preserve">Description: </w:t>
      </w:r>
      <w:r w:rsidRPr="0F45DFB1" w:rsidR="18A8B8D1">
        <w:t>Secure coding</w:t>
      </w:r>
      <w:r w:rsidRPr="37BFA063" w:rsidR="18A8B8D1">
        <w:t xml:space="preserve"> practices </w:t>
      </w:r>
      <w:r w:rsidRPr="339BF763" w:rsidR="18A8B8D1">
        <w:t>should be observed to minimize vulnerabilities and weak</w:t>
      </w:r>
      <w:r w:rsidRPr="3E73415E" w:rsidR="18A8B8D1">
        <w:t xml:space="preserve"> poi</w:t>
      </w:r>
      <w:r w:rsidRPr="3E73415E" w:rsidR="02D86734">
        <w:t>nts for cyber</w:t>
      </w:r>
      <w:r w:rsidR="22289D57">
        <w:t>-</w:t>
      </w:r>
      <w:r w:rsidRPr="3E73415E" w:rsidR="02D86734">
        <w:t>attacks.</w:t>
      </w:r>
    </w:p>
    <w:p w:rsidR="6F3A1911" w:rsidP="7B78130A" w:rsidRDefault="6F3A1911" w14:paraId="72C193AE" w14:textId="6BC3A418">
      <w:pPr>
        <w:rPr>
          <w:b/>
          <w:bCs/>
        </w:rPr>
      </w:pPr>
      <w:r w:rsidRPr="7B78130A">
        <w:rPr>
          <w:b/>
          <w:bCs/>
        </w:rPr>
        <w:t>Prerequisites:</w:t>
      </w:r>
    </w:p>
    <w:p w:rsidR="087A1E7D" w:rsidP="152A9BDF" w:rsidRDefault="087A1E7D" w14:paraId="6B18477F" w14:textId="0061F92F">
      <w:pPr>
        <w:pStyle w:val="ListParagraph"/>
        <w:numPr>
          <w:ilvl w:val="0"/>
          <w:numId w:val="107"/>
        </w:numPr>
      </w:pPr>
      <w:r w:rsidRPr="152A9BDF">
        <w:t>Secure coding practices are established</w:t>
      </w:r>
    </w:p>
    <w:p w:rsidR="6F3A1911" w:rsidP="7B78130A" w:rsidRDefault="6F3A1911" w14:paraId="62609613" w14:textId="5F59149D">
      <w:pPr>
        <w:rPr>
          <w:b/>
          <w:bCs/>
        </w:rPr>
      </w:pPr>
      <w:r w:rsidRPr="7B78130A">
        <w:rPr>
          <w:b/>
          <w:bCs/>
        </w:rPr>
        <w:t>Pass/Fail Criteria:</w:t>
      </w:r>
    </w:p>
    <w:p w:rsidR="6F3A1911" w:rsidP="00C47044" w:rsidRDefault="6F3A1911" w14:paraId="2B600D4D" w14:textId="3F7C345E">
      <w:pPr>
        <w:pStyle w:val="ListParagraph"/>
        <w:numPr>
          <w:ilvl w:val="0"/>
          <w:numId w:val="112"/>
        </w:numPr>
      </w:pPr>
      <w:r w:rsidRPr="60BAFCC6">
        <w:t xml:space="preserve">Pass: </w:t>
      </w:r>
      <w:r w:rsidRPr="60BAFCC6" w:rsidR="75E66DF2">
        <w:t xml:space="preserve">Coding practices are executed </w:t>
      </w:r>
      <w:r w:rsidRPr="35A20180" w:rsidR="75E66DF2">
        <w:t>according to established expectations</w:t>
      </w:r>
    </w:p>
    <w:p w:rsidR="6F3A1911" w:rsidP="00C47044" w:rsidRDefault="6F3A1911" w14:paraId="52CE90D4" w14:textId="1DA77743">
      <w:pPr>
        <w:pStyle w:val="ListParagraph"/>
        <w:numPr>
          <w:ilvl w:val="0"/>
          <w:numId w:val="112"/>
        </w:numPr>
      </w:pPr>
      <w:r w:rsidRPr="35A20180">
        <w:t xml:space="preserve">Fail: </w:t>
      </w:r>
      <w:r w:rsidRPr="35A20180" w:rsidR="29A7A052">
        <w:t xml:space="preserve">Coding practices are not executed according to established </w:t>
      </w:r>
      <w:r w:rsidRPr="53A7C187" w:rsidR="29A7A052">
        <w:t>expectations</w:t>
      </w:r>
    </w:p>
    <w:p w:rsidR="6F3A1911" w:rsidP="7B78130A" w:rsidRDefault="6F3A1911" w14:paraId="37DF4873" w14:textId="51DA7898">
      <w:pPr>
        <w:rPr>
          <w:b/>
          <w:bCs/>
        </w:rPr>
      </w:pPr>
      <w:r w:rsidRPr="7B78130A">
        <w:rPr>
          <w:b/>
          <w:bCs/>
        </w:rPr>
        <w:t>Assumptions:</w:t>
      </w:r>
    </w:p>
    <w:p w:rsidR="7245D36B" w:rsidP="20B1ADFD" w:rsidRDefault="7245D36B" w14:paraId="20ECE1A5" w14:textId="07471288">
      <w:pPr>
        <w:pStyle w:val="ListParagraph"/>
        <w:numPr>
          <w:ilvl w:val="0"/>
          <w:numId w:val="108"/>
        </w:numPr>
        <w:rPr>
          <w:ins w:author="Zachary Cappella" w:date="2023-10-13T12:53:00Z" w:id="6256"/>
        </w:rPr>
      </w:pPr>
      <w:r w:rsidRPr="20B1ADFD">
        <w:t>Secure coding practices are agreed upon by development teams</w:t>
      </w:r>
    </w:p>
    <w:p w:rsidRPr="0009091C" w:rsidR="00890B0E" w:rsidRDefault="006C021A" w14:paraId="5CAC4018" w14:textId="6A0A98C3">
      <w:pPr>
        <w:pPrChange w:author="Zachary Cappella" w:date="2023-10-13T12:53:00Z" w:id="6257">
          <w:pPr>
            <w:pStyle w:val="ListParagraph"/>
            <w:numPr>
              <w:numId w:val="108"/>
            </w:numPr>
            <w:ind w:hanging="360"/>
          </w:pPr>
        </w:pPrChange>
      </w:pPr>
      <w:ins w:author="Zachary Cappella" w:date="2023-10-13T12:53:00Z" w:id="6258">
        <w:r>
          <w:rPr>
            <w:noProof/>
          </w:rPr>
          <w:pict w14:anchorId="7693915D">
            <v:rect id="_x0000_i1081" style="width:468pt;height:.05pt;mso-width-percent:0;mso-height-percent:0;mso-width-percent:0;mso-height-percent:0" alt="" o:hr="t" o:hrstd="t" o:hralign="center" fillcolor="#a0a0a0" stroked="f"/>
          </w:pict>
        </w:r>
      </w:ins>
    </w:p>
    <w:p w:rsidRPr="0009091C" w:rsidR="7245D36B" w:rsidP="01A65093" w:rsidRDefault="7245D36B" w14:paraId="72EC1D1D" w14:textId="0ACA6FAA">
      <w:pPr>
        <w:pStyle w:val="Heading3"/>
        <w:rPr>
          <w:rFonts w:ascii="Times New Roman" w:hAnsi="Times New Roman" w:cs="Times New Roman"/>
        </w:rPr>
      </w:pPr>
      <w:bookmarkStart w:name="_Toc148095202" w:id="6259"/>
      <w:bookmarkStart w:name="_Toc2109579516" w:id="6260"/>
      <w:bookmarkStart w:name="_Toc964324411" w:id="1754163497"/>
      <w:r w:rsidRPr="167C278A" w:rsidR="7245D36B">
        <w:rPr>
          <w:rFonts w:ascii="Times New Roman" w:hAnsi="Times New Roman" w:cs="Times New Roman"/>
        </w:rPr>
        <w:t>3.2.2 Scalability</w:t>
      </w:r>
      <w:bookmarkEnd w:id="6259"/>
      <w:bookmarkEnd w:id="6260"/>
      <w:bookmarkEnd w:id="1754163497"/>
    </w:p>
    <w:p w:rsidRPr="0009091C" w:rsidR="7245D36B" w:rsidP="167C278A" w:rsidRDefault="7245D36B" w14:paraId="25EDF742" w14:textId="1197FB89">
      <w:pPr>
        <w:pStyle w:val="Heading4"/>
        <w:rPr>
          <w:rFonts w:ascii="Times New Roman" w:hAnsi="Times New Roman" w:cs="Times New Roman"/>
          <w:i w:val="0"/>
          <w:iCs w:val="0"/>
        </w:rPr>
      </w:pPr>
      <w:bookmarkStart w:name="_Toc148095203" w:id="6261"/>
      <w:bookmarkStart w:name="_Toc1619913435" w:id="6262"/>
      <w:bookmarkStart w:name="_Toc1565803801" w:id="1689704867"/>
      <w:r w:rsidRPr="167C278A" w:rsidR="7245D36B">
        <w:rPr>
          <w:rFonts w:ascii="Times New Roman" w:hAnsi="Times New Roman" w:cs="Times New Roman"/>
          <w:i w:val="0"/>
          <w:iCs w:val="0"/>
        </w:rPr>
        <w:t>3.2.2.1 NF</w:t>
      </w:r>
      <w:r w:rsidRPr="167C278A" w:rsidR="5C439284">
        <w:rPr>
          <w:rFonts w:ascii="Times New Roman" w:hAnsi="Times New Roman" w:cs="Times New Roman"/>
          <w:i w:val="0"/>
          <w:iCs w:val="0"/>
        </w:rPr>
        <w:t>-Sca-1</w:t>
      </w:r>
      <w:r w:rsidRPr="167C278A" w:rsidR="7245D36B">
        <w:rPr>
          <w:rFonts w:ascii="Times New Roman" w:hAnsi="Times New Roman" w:cs="Times New Roman"/>
          <w:i w:val="0"/>
          <w:iCs w:val="0"/>
        </w:rPr>
        <w:t xml:space="preserve"> – User Growth</w:t>
      </w:r>
      <w:bookmarkEnd w:id="6261"/>
      <w:bookmarkEnd w:id="6262"/>
      <w:bookmarkEnd w:id="1689704867"/>
    </w:p>
    <w:p w:rsidRPr="0009091C" w:rsidR="7245D36B" w:rsidP="20B1ADFD" w:rsidRDefault="7245D36B" w14:paraId="1C94AAC8" w14:textId="63CA9F4B">
      <w:r w:rsidRPr="24ECB8F2">
        <w:rPr>
          <w:b/>
          <w:bCs/>
        </w:rPr>
        <w:t xml:space="preserve">Description: </w:t>
      </w:r>
      <w:r w:rsidRPr="24ECB8F2">
        <w:t>The applications should handle 10,000 concurrent users without performance de</w:t>
      </w:r>
      <w:r w:rsidRPr="24ECB8F2" w:rsidR="44007C6F">
        <w:t>grading past established response times</w:t>
      </w:r>
    </w:p>
    <w:p w:rsidR="7245D36B" w:rsidP="20B1ADFD" w:rsidRDefault="7245D36B" w14:paraId="56094FBB" w14:textId="6BC3A418">
      <w:pPr>
        <w:rPr>
          <w:b/>
          <w:bCs/>
        </w:rPr>
      </w:pPr>
      <w:r w:rsidRPr="20B1ADFD">
        <w:rPr>
          <w:b/>
          <w:bCs/>
        </w:rPr>
        <w:t>Prerequisites:</w:t>
      </w:r>
    </w:p>
    <w:p w:rsidR="3ECFACAA" w:rsidP="3BDCBD9E" w:rsidRDefault="3ECFACAA" w14:paraId="233061E1" w14:textId="0F7D3559">
      <w:pPr>
        <w:pStyle w:val="ListParagraph"/>
        <w:numPr>
          <w:ilvl w:val="0"/>
          <w:numId w:val="107"/>
        </w:numPr>
      </w:pPr>
      <w:r w:rsidRPr="3BDCBD9E">
        <w:t xml:space="preserve">Permissible response times have been </w:t>
      </w:r>
      <w:r w:rsidRPr="19B35497">
        <w:t>established</w:t>
      </w:r>
    </w:p>
    <w:p w:rsidR="3ECFACAA" w:rsidP="19B35497" w:rsidRDefault="3ECFACAA" w14:paraId="28E71DFD" w14:textId="77DE8FB1">
      <w:pPr>
        <w:pStyle w:val="ListParagraph"/>
        <w:numPr>
          <w:ilvl w:val="0"/>
          <w:numId w:val="107"/>
        </w:numPr>
      </w:pPr>
      <w:r w:rsidRPr="19B35497">
        <w:t>10,000 users have registered with the application</w:t>
      </w:r>
    </w:p>
    <w:p w:rsidR="3ECFACAA" w:rsidP="19B35497" w:rsidRDefault="3ECFACAA" w14:paraId="343CC0E1" w14:textId="5E8D1C32">
      <w:pPr>
        <w:pStyle w:val="ListParagraph"/>
        <w:numPr>
          <w:ilvl w:val="0"/>
          <w:numId w:val="107"/>
        </w:numPr>
      </w:pPr>
      <w:r w:rsidRPr="24E65FFE">
        <w:t>10,000 users actively send requests through the application</w:t>
      </w:r>
    </w:p>
    <w:p w:rsidR="7245D36B" w:rsidP="20B1ADFD" w:rsidRDefault="7245D36B" w14:paraId="3B2FB288" w14:textId="2E02F5A8">
      <w:pPr>
        <w:rPr>
          <w:b/>
          <w:bCs/>
        </w:rPr>
      </w:pPr>
      <w:r w:rsidRPr="20B1ADFD">
        <w:rPr>
          <w:b/>
          <w:bCs/>
        </w:rPr>
        <w:t>Pass/Fail Criteria:</w:t>
      </w:r>
    </w:p>
    <w:p w:rsidR="7245D36B" w:rsidP="00C47044" w:rsidRDefault="7245D36B" w14:paraId="48E73C89" w14:textId="1FEE6D9C">
      <w:pPr>
        <w:pStyle w:val="ListParagraph"/>
        <w:numPr>
          <w:ilvl w:val="0"/>
          <w:numId w:val="112"/>
        </w:numPr>
      </w:pPr>
      <w:r w:rsidRPr="01C27669">
        <w:t xml:space="preserve">Pass: The user </w:t>
      </w:r>
      <w:r w:rsidRPr="01C27669" w:rsidR="5F4CA96F">
        <w:t xml:space="preserve">experience does not </w:t>
      </w:r>
      <w:r w:rsidRPr="2074D66A" w:rsidR="5F4CA96F">
        <w:t>degrade past the established permissible response time</w:t>
      </w:r>
      <w:r w:rsidRPr="01C27669">
        <w:t>.</w:t>
      </w:r>
    </w:p>
    <w:p w:rsidR="7245D36B" w:rsidP="00C47044" w:rsidRDefault="7245D36B" w14:paraId="2E9F5D6B" w14:textId="672509F4">
      <w:pPr>
        <w:pStyle w:val="ListParagraph"/>
        <w:numPr>
          <w:ilvl w:val="0"/>
          <w:numId w:val="112"/>
        </w:numPr>
      </w:pPr>
      <w:r w:rsidRPr="2074D66A">
        <w:t xml:space="preserve">Fail: The user </w:t>
      </w:r>
      <w:r w:rsidRPr="2074D66A" w:rsidR="7C5CCA96">
        <w:t>experience degrades past the established permissible response time</w:t>
      </w:r>
      <w:r w:rsidRPr="2074D66A">
        <w:t>.</w:t>
      </w:r>
    </w:p>
    <w:p w:rsidR="7245D36B" w:rsidP="20B1ADFD" w:rsidRDefault="7245D36B" w14:paraId="72F3BD8D" w14:textId="51DA7898">
      <w:pPr>
        <w:rPr>
          <w:b/>
          <w:bCs/>
        </w:rPr>
      </w:pPr>
      <w:r w:rsidRPr="20B1ADFD">
        <w:rPr>
          <w:b/>
          <w:bCs/>
        </w:rPr>
        <w:t>Assumptions:</w:t>
      </w:r>
    </w:p>
    <w:p w:rsidR="2198A030" w:rsidP="2074D66A" w:rsidRDefault="2198A030" w14:paraId="1D980AE2" w14:textId="7048F2F7">
      <w:pPr>
        <w:pStyle w:val="ListParagraph"/>
        <w:numPr>
          <w:ilvl w:val="0"/>
          <w:numId w:val="108"/>
        </w:numPr>
      </w:pPr>
      <w:r w:rsidRPr="2074D66A">
        <w:t>Hardware solutions do not bottleneck application performance</w:t>
      </w:r>
    </w:p>
    <w:p w:rsidR="2074D66A" w:rsidP="2074D66A" w:rsidRDefault="2198A030" w14:paraId="31A15A47" w14:textId="252B9EAF">
      <w:pPr>
        <w:pStyle w:val="ListParagraph"/>
        <w:numPr>
          <w:ilvl w:val="0"/>
          <w:numId w:val="108"/>
        </w:numPr>
        <w:rPr>
          <w:ins w:author="Zachary Cappella" w:date="2023-10-13T12:53:00Z" w:id="6263"/>
        </w:rPr>
      </w:pPr>
      <w:r w:rsidRPr="1AA813A9">
        <w:t xml:space="preserve">Server solutions have been secured that </w:t>
      </w:r>
      <w:r w:rsidRPr="7B910896">
        <w:t>can</w:t>
      </w:r>
      <w:r w:rsidRPr="1AA813A9">
        <w:t xml:space="preserve"> scale </w:t>
      </w:r>
      <w:r w:rsidRPr="7B910896">
        <w:t>horizontally with demand</w:t>
      </w:r>
    </w:p>
    <w:p w:rsidRPr="0009091C" w:rsidR="00890B0E" w:rsidRDefault="006C021A" w14:paraId="75314D7C" w14:textId="1E006351">
      <w:pPr>
        <w:pPrChange w:author="Zachary Cappella" w:date="2023-10-13T12:53:00Z" w:id="6264">
          <w:pPr>
            <w:pStyle w:val="ListParagraph"/>
            <w:numPr>
              <w:numId w:val="108"/>
            </w:numPr>
            <w:ind w:hanging="360"/>
          </w:pPr>
        </w:pPrChange>
      </w:pPr>
      <w:ins w:author="Zachary Cappella" w:date="2023-10-13T12:53:00Z" w:id="6265">
        <w:r>
          <w:rPr>
            <w:noProof/>
          </w:rPr>
          <w:pict w14:anchorId="53EB2540">
            <v:rect id="_x0000_i1082" style="width:468pt;height:.05pt;mso-width-percent:0;mso-height-percent:0;mso-width-percent:0;mso-height-percent:0" alt="" o:hr="t" o:hrstd="t" o:hralign="center" fillcolor="#a0a0a0" stroked="f"/>
          </w:pict>
        </w:r>
      </w:ins>
    </w:p>
    <w:p w:rsidRPr="0009091C" w:rsidR="2198A030" w:rsidP="167C278A" w:rsidRDefault="2198A030" w14:paraId="17714A7C" w14:textId="0960513F">
      <w:pPr>
        <w:pStyle w:val="Heading4"/>
        <w:rPr>
          <w:rFonts w:ascii="Times New Roman" w:hAnsi="Times New Roman" w:cs="Times New Roman"/>
          <w:i w:val="0"/>
          <w:iCs w:val="0"/>
        </w:rPr>
      </w:pPr>
      <w:bookmarkStart w:name="_Toc148095204" w:id="6266"/>
      <w:bookmarkStart w:name="_Toc736924730" w:id="6267"/>
      <w:bookmarkStart w:name="_Toc893421593" w:id="1504394257"/>
      <w:r w:rsidRPr="167C278A" w:rsidR="2198A030">
        <w:rPr>
          <w:rFonts w:ascii="Times New Roman" w:hAnsi="Times New Roman" w:cs="Times New Roman"/>
          <w:i w:val="0"/>
          <w:iCs w:val="0"/>
        </w:rPr>
        <w:t>3.2.2.2 NF</w:t>
      </w:r>
      <w:r w:rsidRPr="167C278A" w:rsidR="312AC044">
        <w:rPr>
          <w:rFonts w:ascii="Times New Roman" w:hAnsi="Times New Roman" w:cs="Times New Roman"/>
          <w:i w:val="0"/>
          <w:iCs w:val="0"/>
        </w:rPr>
        <w:t>-Sca-2</w:t>
      </w:r>
      <w:r w:rsidRPr="167C278A" w:rsidR="2198A030">
        <w:rPr>
          <w:rFonts w:ascii="Times New Roman" w:hAnsi="Times New Roman" w:cs="Times New Roman"/>
          <w:i w:val="0"/>
          <w:iCs w:val="0"/>
        </w:rPr>
        <w:t xml:space="preserve"> – Server Scalability</w:t>
      </w:r>
      <w:bookmarkEnd w:id="6266"/>
      <w:bookmarkEnd w:id="6267"/>
      <w:bookmarkEnd w:id="1504394257"/>
    </w:p>
    <w:p w:rsidRPr="0009091C" w:rsidR="2198A030" w:rsidP="7B910896" w:rsidRDefault="2198A030" w14:paraId="3853FA98" w14:textId="5C27E3F6">
      <w:r w:rsidRPr="02801F64">
        <w:rPr>
          <w:b/>
          <w:bCs/>
        </w:rPr>
        <w:t xml:space="preserve">Description: </w:t>
      </w:r>
      <w:r w:rsidRPr="02801F64">
        <w:t>Back-end infrastructure sh</w:t>
      </w:r>
      <w:r w:rsidRPr="02801F64" w:rsidR="41D5FF69">
        <w:t xml:space="preserve">ould be </w:t>
      </w:r>
      <w:r w:rsidRPr="33EB9D64" w:rsidR="41D5FF69">
        <w:t>designed to scale with demand, appropriating additional resources</w:t>
      </w:r>
    </w:p>
    <w:p w:rsidR="2198A030" w:rsidP="7B910896" w:rsidRDefault="2198A030" w14:paraId="30169C0F" w14:textId="6BC3A418">
      <w:pPr>
        <w:rPr>
          <w:b/>
          <w:bCs/>
        </w:rPr>
      </w:pPr>
      <w:r w:rsidRPr="7B910896">
        <w:rPr>
          <w:b/>
          <w:bCs/>
        </w:rPr>
        <w:t>Prerequisites:</w:t>
      </w:r>
    </w:p>
    <w:p w:rsidR="60641A9D" w:rsidP="33EB9D64" w:rsidRDefault="60641A9D" w14:paraId="0E2AF0AA" w14:textId="47D362A9">
      <w:pPr>
        <w:pStyle w:val="ListParagraph"/>
        <w:numPr>
          <w:ilvl w:val="0"/>
          <w:numId w:val="107"/>
        </w:numPr>
      </w:pPr>
      <w:r w:rsidRPr="33EB9D64">
        <w:t>A server solution has been secured that allows for scaling of resources</w:t>
      </w:r>
    </w:p>
    <w:p w:rsidR="60641A9D" w:rsidP="33EB9D64" w:rsidRDefault="60641A9D" w14:paraId="7BF7526D" w14:textId="63BE99EB">
      <w:pPr>
        <w:pStyle w:val="ListParagraph"/>
        <w:numPr>
          <w:ilvl w:val="0"/>
          <w:numId w:val="107"/>
        </w:numPr>
      </w:pPr>
      <w:r w:rsidRPr="33EB9D64">
        <w:t>User requests exceed the capacity that is available at a baseline instance</w:t>
      </w:r>
    </w:p>
    <w:p w:rsidR="2198A030" w:rsidP="7B910896" w:rsidRDefault="2198A030" w14:paraId="0977682C" w14:textId="3C8D605F">
      <w:pPr>
        <w:rPr>
          <w:b/>
          <w:bCs/>
        </w:rPr>
      </w:pPr>
      <w:r w:rsidRPr="7B910896">
        <w:rPr>
          <w:b/>
          <w:bCs/>
        </w:rPr>
        <w:t>Pass/Fail Criteria:</w:t>
      </w:r>
    </w:p>
    <w:p w:rsidR="2198A030" w:rsidP="00C47044" w:rsidRDefault="2198A030" w14:paraId="08C8B452" w14:textId="6E858A1C">
      <w:pPr>
        <w:pStyle w:val="ListParagraph"/>
        <w:numPr>
          <w:ilvl w:val="0"/>
          <w:numId w:val="112"/>
        </w:numPr>
      </w:pPr>
      <w:r w:rsidRPr="33EB9D64">
        <w:t xml:space="preserve">Pass: </w:t>
      </w:r>
      <w:r w:rsidRPr="33EB9D64" w:rsidR="7C043F34">
        <w:t>The server solution is able to scale with user demand, allowing for a response time that stays within the established permissible range.</w:t>
      </w:r>
    </w:p>
    <w:p w:rsidR="2198A030" w:rsidP="00C47044" w:rsidRDefault="2198A030" w14:paraId="541C9125" w14:textId="4367E7D9">
      <w:pPr>
        <w:pStyle w:val="ListParagraph"/>
        <w:numPr>
          <w:ilvl w:val="0"/>
          <w:numId w:val="112"/>
        </w:numPr>
      </w:pPr>
      <w:r w:rsidRPr="33EB9D64">
        <w:t xml:space="preserve">Fail: The </w:t>
      </w:r>
      <w:r w:rsidRPr="33EB9D64" w:rsidR="62113FC8">
        <w:t>server solution is unable to scale with user demand and user experience degrades past the established permissible range.</w:t>
      </w:r>
    </w:p>
    <w:p w:rsidR="2198A030" w:rsidP="7B910896" w:rsidRDefault="2198A030" w14:paraId="465731CB" w14:textId="51DA7898">
      <w:pPr>
        <w:rPr>
          <w:b/>
          <w:bCs/>
        </w:rPr>
      </w:pPr>
      <w:r w:rsidRPr="7B910896">
        <w:rPr>
          <w:b/>
          <w:bCs/>
        </w:rPr>
        <w:t>Assumptions:</w:t>
      </w:r>
    </w:p>
    <w:p w:rsidR="7FB8A212" w:rsidP="33EB9D64" w:rsidRDefault="7FB8A212" w14:paraId="5A0CC93A" w14:textId="2656AA73">
      <w:pPr>
        <w:pStyle w:val="ListParagraph"/>
        <w:numPr>
          <w:ilvl w:val="0"/>
          <w:numId w:val="108"/>
        </w:numPr>
      </w:pPr>
      <w:r w:rsidRPr="33EB9D64">
        <w:t>The user volume exceeds 10,000 users</w:t>
      </w:r>
    </w:p>
    <w:p w:rsidR="25197FC2" w:rsidP="33EB9D64" w:rsidRDefault="25197FC2" w14:paraId="046DEB26" w14:textId="0709802D">
      <w:pPr>
        <w:pStyle w:val="ListParagraph"/>
        <w:numPr>
          <w:ilvl w:val="0"/>
          <w:numId w:val="108"/>
        </w:numPr>
      </w:pPr>
      <w:r w:rsidRPr="33EB9D64">
        <w:t xml:space="preserve">The upscaling of servers is a temporary response to unforeseen user </w:t>
      </w:r>
      <w:r w:rsidRPr="33EB9D64" w:rsidR="4C7A9268">
        <w:t>volume</w:t>
      </w:r>
    </w:p>
    <w:p w:rsidR="25197FC2" w:rsidP="33EB9D64" w:rsidRDefault="25197FC2" w14:paraId="6CB5B1B5" w14:textId="3FAD3D60">
      <w:pPr>
        <w:pStyle w:val="ListParagraph"/>
        <w:numPr>
          <w:ilvl w:val="0"/>
          <w:numId w:val="108"/>
        </w:numPr>
        <w:rPr>
          <w:ins w:author="Zachary Cappella" w:date="2023-10-13T12:53:00Z" w:id="6268"/>
        </w:rPr>
      </w:pPr>
      <w:r w:rsidRPr="33EB9D64">
        <w:t xml:space="preserve">The servers will scale back down once user volume </w:t>
      </w:r>
      <w:r w:rsidRPr="33EB9D64" w:rsidR="04F58C18">
        <w:t>dissipates</w:t>
      </w:r>
    </w:p>
    <w:p w:rsidRPr="0009091C" w:rsidR="00890B0E" w:rsidRDefault="006C021A" w14:paraId="20284EA6" w14:textId="2C78862A">
      <w:pPr>
        <w:pPrChange w:author="Zachary Cappella" w:date="2023-10-13T12:53:00Z" w:id="6269">
          <w:pPr>
            <w:pStyle w:val="ListParagraph"/>
            <w:numPr>
              <w:numId w:val="108"/>
            </w:numPr>
            <w:ind w:hanging="360"/>
          </w:pPr>
        </w:pPrChange>
      </w:pPr>
      <w:ins w:author="Zachary Cappella" w:date="2023-10-13T12:53:00Z" w:id="6270">
        <w:r>
          <w:rPr>
            <w:noProof/>
          </w:rPr>
          <w:pict w14:anchorId="4E8EE11B">
            <v:rect id="_x0000_i1083" style="width:468pt;height:.05pt;mso-width-percent:0;mso-height-percent:0;mso-width-percent:0;mso-height-percent:0" alt="" o:hr="t" o:hrstd="t" o:hralign="center" fillcolor="#a0a0a0" stroked="f"/>
          </w:pict>
        </w:r>
      </w:ins>
    </w:p>
    <w:p w:rsidRPr="0009091C" w:rsidR="25197FC2" w:rsidP="33EB9D64" w:rsidRDefault="25197FC2" w14:paraId="6AB3E5BF" w14:textId="79B69140">
      <w:r w:rsidRPr="0009091C">
        <w:t>3.2.2.3 NF</w:t>
      </w:r>
      <w:r w:rsidRPr="0009091C" w:rsidR="65B1E12B">
        <w:t>-Sca-3</w:t>
      </w:r>
      <w:r w:rsidRPr="0009091C">
        <w:t xml:space="preserve"> – Database Scalability</w:t>
      </w:r>
    </w:p>
    <w:p w:rsidRPr="0009091C" w:rsidR="25197FC2" w:rsidP="33EB9D64" w:rsidRDefault="25197FC2" w14:paraId="23248C30" w14:textId="0F5D9025">
      <w:r w:rsidRPr="33EB9D64">
        <w:rPr>
          <w:b/>
          <w:bCs/>
        </w:rPr>
        <w:t xml:space="preserve">Description: </w:t>
      </w:r>
      <w:r w:rsidRPr="33EB9D64">
        <w:t>The database should be capable of handling increase</w:t>
      </w:r>
      <w:r w:rsidRPr="33EB9D64" w:rsidR="4D1B5138">
        <w:t>d data load and user interactions without compromising performance.</w:t>
      </w:r>
    </w:p>
    <w:p w:rsidR="25197FC2" w:rsidP="33EB9D64" w:rsidRDefault="25197FC2" w14:paraId="392AA347" w14:textId="6BC3A418">
      <w:pPr>
        <w:rPr>
          <w:b/>
          <w:bCs/>
        </w:rPr>
      </w:pPr>
      <w:r w:rsidRPr="33EB9D64">
        <w:rPr>
          <w:b/>
          <w:bCs/>
        </w:rPr>
        <w:t>Prerequisites:</w:t>
      </w:r>
    </w:p>
    <w:p w:rsidR="08EF2FBA" w:rsidP="33EB9D64" w:rsidRDefault="08EF2FBA" w14:paraId="18B40D9F" w14:textId="48BBC36A">
      <w:pPr>
        <w:pStyle w:val="ListParagraph"/>
        <w:numPr>
          <w:ilvl w:val="0"/>
          <w:numId w:val="107"/>
        </w:numPr>
      </w:pPr>
      <w:r w:rsidRPr="33EB9D64">
        <w:t>A database solution has been secured that allows for scaling of resources</w:t>
      </w:r>
    </w:p>
    <w:p w:rsidR="08EF2FBA" w:rsidP="33EB9D64" w:rsidRDefault="08EF2FBA" w14:paraId="1DBF48D0" w14:textId="25FD7F9F">
      <w:pPr>
        <w:pStyle w:val="ListParagraph"/>
        <w:numPr>
          <w:ilvl w:val="0"/>
          <w:numId w:val="107"/>
        </w:numPr>
      </w:pPr>
      <w:r w:rsidRPr="33EB9D64">
        <w:t>User requests exceed the capacity that is available at a baseline instance</w:t>
      </w:r>
    </w:p>
    <w:p w:rsidR="25197FC2" w:rsidP="33EB9D64" w:rsidRDefault="25197FC2" w14:paraId="1F870934" w14:textId="269C00EE">
      <w:pPr>
        <w:rPr>
          <w:b/>
          <w:bCs/>
        </w:rPr>
      </w:pPr>
      <w:r w:rsidRPr="33EB9D64">
        <w:rPr>
          <w:b/>
          <w:bCs/>
        </w:rPr>
        <w:t>Pass/Fail Criteria:</w:t>
      </w:r>
    </w:p>
    <w:p w:rsidR="25197FC2" w:rsidP="00C47044" w:rsidRDefault="25197FC2" w14:paraId="46E7489C" w14:textId="365AA175">
      <w:pPr>
        <w:pStyle w:val="ListParagraph"/>
        <w:numPr>
          <w:ilvl w:val="0"/>
          <w:numId w:val="112"/>
        </w:numPr>
      </w:pPr>
      <w:r w:rsidRPr="33EB9D64">
        <w:t xml:space="preserve">Pass: The </w:t>
      </w:r>
      <w:r w:rsidRPr="33EB9D64" w:rsidR="32C43DDE">
        <w:t>database solution processes above average user interactions without response times falling below the established permissible range.</w:t>
      </w:r>
    </w:p>
    <w:p w:rsidR="25197FC2" w:rsidP="00C47044" w:rsidRDefault="25197FC2" w14:paraId="207F6492" w14:textId="3C683DFE">
      <w:pPr>
        <w:pStyle w:val="ListParagraph"/>
        <w:numPr>
          <w:ilvl w:val="0"/>
          <w:numId w:val="112"/>
        </w:numPr>
      </w:pPr>
      <w:r w:rsidRPr="33EB9D64">
        <w:t>Fail: T</w:t>
      </w:r>
      <w:r w:rsidRPr="33EB9D64" w:rsidR="28C5A2D5">
        <w:t>he database solution cannot support above average user interactions and response times fall degrade beyond the established permissible range.</w:t>
      </w:r>
    </w:p>
    <w:p w:rsidR="25197FC2" w:rsidP="33EB9D64" w:rsidRDefault="25197FC2" w14:paraId="11AF8401" w14:textId="51DA7898">
      <w:pPr>
        <w:rPr>
          <w:b/>
          <w:bCs/>
        </w:rPr>
      </w:pPr>
      <w:r w:rsidRPr="33EB9D64">
        <w:rPr>
          <w:b/>
          <w:bCs/>
        </w:rPr>
        <w:t>Assumptions:</w:t>
      </w:r>
    </w:p>
    <w:p w:rsidR="3D51DA3F" w:rsidP="33EB9D64" w:rsidRDefault="3D51DA3F" w14:paraId="4E57667F" w14:textId="1D13519B">
      <w:pPr>
        <w:pStyle w:val="ListParagraph"/>
        <w:numPr>
          <w:ilvl w:val="0"/>
          <w:numId w:val="108"/>
        </w:numPr>
      </w:pPr>
      <w:r w:rsidRPr="33EB9D64">
        <w:t>The user load exceeds 10,000 users</w:t>
      </w:r>
    </w:p>
    <w:p w:rsidR="5320C658" w:rsidP="33EB9D64" w:rsidRDefault="5320C658" w14:paraId="4FBD6BD8" w14:textId="247B397B">
      <w:pPr>
        <w:pStyle w:val="ListParagraph"/>
        <w:numPr>
          <w:ilvl w:val="0"/>
          <w:numId w:val="108"/>
        </w:numPr>
      </w:pPr>
      <w:r w:rsidRPr="33EB9D64">
        <w:t>The upscaling of the database is temporary response to unexpected user volume</w:t>
      </w:r>
    </w:p>
    <w:p w:rsidR="0EB2A387" w:rsidP="0AA2F7E5" w:rsidRDefault="4D9E1DD6" w14:paraId="7697C2A2" w14:textId="1E6B5279">
      <w:pPr>
        <w:pStyle w:val="ListParagraph"/>
        <w:numPr>
          <w:ilvl w:val="0"/>
          <w:numId w:val="108"/>
        </w:numPr>
      </w:pPr>
      <w:r w:rsidRPr="33EB9D64">
        <w:t>The database will scale back down once user volume dissipates</w:t>
      </w:r>
    </w:p>
    <w:p w:rsidRPr="0009091C" w:rsidR="00047AA9" w:rsidP="00047AA9" w:rsidRDefault="006C021A" w14:paraId="331BF917" w14:textId="1604A9AD">
      <w:ins w:author="Zachary Cappella" w:date="2023-10-13T12:53:00Z" w:id="6271">
        <w:r>
          <w:rPr>
            <w:noProof/>
          </w:rPr>
          <w:pict w14:anchorId="2EC26193">
            <v:rect id="_x0000_i1084" style="width:468pt;height:.05pt;mso-width-percent:0;mso-height-percent:0;mso-width-percent:0;mso-height-percent:0" alt="" o:hr="t" o:hrstd="t" o:hralign="center" fillcolor="#a0a0a0" stroked="f"/>
          </w:pict>
        </w:r>
      </w:ins>
    </w:p>
    <w:p w:rsidR="005F1F1A" w:rsidP="009933D2" w:rsidRDefault="10014B69" w14:paraId="51311265" w14:textId="6A9BD814">
      <w:pPr>
        <w:pStyle w:val="Heading1"/>
        <w:rPr>
          <w:ins w:author="Zachary Cappella" w:date="2023-10-13T11:25:00Z" w:id="356337900"/>
          <w:rFonts w:ascii="Times New Roman" w:hAnsi="Times New Roman" w:cs="Times New Roman"/>
        </w:rPr>
      </w:pPr>
      <w:bookmarkStart w:name="_Toc20895036" w:id="6273"/>
      <w:del w:author="Zachary Cappella" w:date="2023-10-12T12:25:00Z" w:id="671487897">
        <w:r w:rsidRPr="167C278A" w:rsidDel="10014B69">
          <w:rPr>
            <w:rFonts w:ascii="Times New Roman" w:hAnsi="Times New Roman" w:cs="Times New Roman"/>
            <w:rPrChange w:author="Zachary Cappella" w:date="2023-11-05T15:34:00Z" w:id="1929758623"/>
          </w:rPr>
          <w:delText>3.3</w:delText>
        </w:r>
      </w:del>
      <w:bookmarkStart w:name="_Toc148095205" w:id="6276"/>
      <w:bookmarkStart w:name="_Toc472130630" w:id="6277"/>
      <w:bookmarkStart w:name="_Toc1503343211" w:id="893345898"/>
      <w:ins w:author="Zachary Cappella" w:date="2023-10-12T12:25:00Z" w:id="818630979">
        <w:r w:rsidRPr="167C278A" w:rsidR="009933D2">
          <w:rPr>
            <w:rFonts w:ascii="Times New Roman" w:hAnsi="Times New Roman" w:cs="Times New Roman"/>
            <w:rPrChange w:author="Zachary Cappella" w:date="2023-10-12T12:27:00Z" w:id="1831053468"/>
          </w:rPr>
          <w:t>4 Testing Phases</w:t>
        </w:r>
      </w:ins>
      <w:bookmarkEnd w:id="6276"/>
      <w:bookmarkEnd w:id="6277"/>
      <w:bookmarkEnd w:id="893345898"/>
      <w:r w:rsidRPr="167C278A" w:rsidR="10014B69">
        <w:rPr>
          <w:rFonts w:ascii="Times New Roman" w:hAnsi="Times New Roman" w:cs="Times New Roman"/>
          <w:rPrChange w:author="Zachary Cappella" w:date="2023-10-12T12:27:00Z" w:id="145976614"/>
        </w:rPr>
        <w:t xml:space="preserve"> </w:t>
      </w:r>
    </w:p>
    <w:p w:rsidRPr="009A4302" w:rsidR="009A4302" w:rsidRDefault="009A4302" w14:paraId="37839A1A" w14:textId="74210E1D">
      <w:pPr>
        <w:rPr>
          <w:ins w:author="Zachary Cappella" w:date="2023-10-12T12:25:00Z" w:id="6281"/>
        </w:rPr>
        <w:pPrChange w:author="Zachary Cappella" w:date="2023-10-13T11:25:00Z" w:id="6282">
          <w:pPr>
            <w:pStyle w:val="Heading2"/>
          </w:pPr>
        </w:pPrChange>
      </w:pPr>
      <w:ins w:author="Zachary Cappella" w:date="2023-10-13T11:25:00Z" w:id="6283">
        <w:r>
          <w:t xml:space="preserve">The testing for the CogniOpen application can be broken down into five </w:t>
        </w:r>
      </w:ins>
      <w:ins w:author="Zachary Cappella" w:date="2023-10-13T12:01:00Z" w:id="6284">
        <w:r w:rsidR="006E0A89">
          <w:t>phases</w:t>
        </w:r>
      </w:ins>
      <w:ins w:author="Zachary Cappella" w:date="2023-10-13T11:25:00Z" w:id="6285">
        <w:r>
          <w:t xml:space="preserve"> – unit testing, functional testing, integration testing, regression testing, and user acceptance testing (UAT).</w:t>
        </w:r>
      </w:ins>
      <w:ins w:author="Zachary Cappella" w:date="2023-10-13T11:26:00Z" w:id="6286">
        <w:r w:rsidR="000860AD">
          <w:t xml:space="preserve"> These phases will </w:t>
        </w:r>
      </w:ins>
      <w:ins w:author="Edward Devine" w:date="2023-10-18T04:05:00Z" w:id="6287">
        <w:r w:rsidR="6542845A">
          <w:t>ensure</w:t>
        </w:r>
      </w:ins>
      <w:ins w:author="Zachary Cappella" w:date="2023-10-13T11:26:00Z" w:id="6288">
        <w:r w:rsidR="000860AD">
          <w:t xml:space="preserve"> that the software written by the two teams developing the application will be resilient, take user input appropriately, and </w:t>
        </w:r>
        <w:r w:rsidR="00D11B71">
          <w:t>satisfy the agreed upon requirements.</w:t>
        </w:r>
      </w:ins>
      <w:ins w:author="Zachary Cappella" w:date="2023-10-13T11:27:00Z" w:id="6289">
        <w:r w:rsidR="004C008D">
          <w:t xml:space="preserve"> Each phase of testing is a critical step in the process of delivering a finished product.</w:t>
        </w:r>
      </w:ins>
    </w:p>
    <w:p w:rsidRPr="0021602E" w:rsidR="00F974A4" w:rsidP="00025274" w:rsidRDefault="009933D2" w14:paraId="60E1F500" w14:textId="70A16A98">
      <w:pPr>
        <w:pStyle w:val="Heading2"/>
        <w:rPr>
          <w:ins w:author="Zachary Cappella" w:date="2023-10-12T12:27:00Z" w:id="1309076130"/>
          <w:rFonts w:ascii="Times New Roman" w:hAnsi="Times New Roman" w:cs="Times New Roman"/>
        </w:rPr>
      </w:pPr>
      <w:bookmarkStart w:name="_Toc148095206" w:id="6291"/>
      <w:bookmarkStart w:name="_Toc2023746483" w:id="6292"/>
      <w:bookmarkStart w:name="_Toc986030509" w:id="1491555502"/>
      <w:ins w:author="Zachary Cappella" w:date="2023-10-12T12:25:00Z" w:id="2004494684">
        <w:r w:rsidRPr="167C278A" w:rsidR="009933D2">
          <w:rPr>
            <w:rFonts w:ascii="Times New Roman" w:hAnsi="Times New Roman" w:cs="Times New Roman"/>
          </w:rPr>
          <w:t>4.</w:t>
        </w:r>
      </w:ins>
      <w:ins w:author="Zachary Cappella" w:date="2023-10-12T12:26:00Z" w:id="2003232528">
        <w:r w:rsidRPr="167C278A" w:rsidR="009933D2">
          <w:rPr>
            <w:rFonts w:ascii="Times New Roman" w:hAnsi="Times New Roman" w:cs="Times New Roman"/>
          </w:rPr>
          <w:t>1</w:t>
        </w:r>
      </w:ins>
      <w:ins w:author="Zachary Cappella" w:date="2023-10-12T12:25:00Z" w:id="632657974">
        <w:r w:rsidRPr="167C278A" w:rsidR="10014B69">
          <w:rPr>
            <w:rFonts w:ascii="Times New Roman" w:hAnsi="Times New Roman" w:cs="Times New Roman"/>
          </w:rPr>
          <w:t xml:space="preserve"> </w:t>
        </w:r>
      </w:ins>
      <w:r w:rsidRPr="167C278A" w:rsidR="10014B69">
        <w:rPr>
          <w:rFonts w:ascii="Times New Roman" w:hAnsi="Times New Roman" w:cs="Times New Roman"/>
        </w:rPr>
        <w:t xml:space="preserve">Unit </w:t>
      </w:r>
      <w:bookmarkEnd w:id="6273"/>
      <w:r w:rsidRPr="167C278A" w:rsidR="10014B69">
        <w:rPr>
          <w:rFonts w:ascii="Times New Roman" w:hAnsi="Times New Roman" w:cs="Times New Roman"/>
        </w:rPr>
        <w:t>Test</w:t>
      </w:r>
      <w:ins w:author="Zachary Cappella" w:date="2023-10-12T12:26:00Z" w:id="1060581295">
        <w:r w:rsidRPr="167C278A" w:rsidR="009765C7">
          <w:rPr>
            <w:rFonts w:ascii="Times New Roman" w:hAnsi="Times New Roman" w:cs="Times New Roman"/>
          </w:rPr>
          <w:t>ing</w:t>
        </w:r>
      </w:ins>
      <w:bookmarkEnd w:id="6291"/>
      <w:bookmarkEnd w:id="6292"/>
      <w:bookmarkEnd w:id="1491555502"/>
      <w:del w:author="Zachary Cappella" w:date="2023-10-12T12:26:00Z" w:id="403219607">
        <w:r w:rsidRPr="167C278A" w:rsidDel="10014B69">
          <w:rPr>
            <w:rFonts w:ascii="Times New Roman" w:hAnsi="Times New Roman" w:cs="Times New Roman"/>
          </w:rPr>
          <w:delText>s</w:delText>
        </w:r>
      </w:del>
    </w:p>
    <w:p w:rsidR="00B04C37" w:rsidRDefault="004C008D" w14:paraId="3698B531" w14:textId="6D906BE1">
      <w:pPr>
        <w:rPr>
          <w:ins w:author="Zachary Cappella" w:date="2023-10-13T11:29:00Z" w:id="6298"/>
        </w:rPr>
        <w:pPrChange w:author="Zachary Cappella" w:date="2023-10-13T11:30:00Z" w:id="6299">
          <w:pPr>
            <w:ind w:firstLine="720"/>
          </w:pPr>
        </w:pPrChange>
      </w:pPr>
      <w:ins w:author="Zachary Cappella" w:date="2023-10-13T11:27:00Z" w:id="6300">
        <w:r>
          <w:t xml:space="preserve">Unit testing will be used within the CogniOpen application as a tool for developers to ensure that the code that they wrote is functioning as intended. </w:t>
        </w:r>
        <w:r w:rsidR="00CA4675">
          <w:t>There are two main uses for unit testing</w:t>
        </w:r>
      </w:ins>
      <w:ins w:author="Zachary Cappella" w:date="2023-10-13T12:02:00Z" w:id="6301">
        <w:r w:rsidR="00571DEA">
          <w:t xml:space="preserve"> for the CogniOpen application</w:t>
        </w:r>
      </w:ins>
      <w:ins w:author="Zachary Cappella" w:date="2023-10-13T11:28:00Z" w:id="6302">
        <w:r w:rsidR="00CA4675">
          <w:t xml:space="preserve"> – testing UI rendering and testing functionality.</w:t>
        </w:r>
      </w:ins>
    </w:p>
    <w:p w:rsidR="0021602E" w:rsidRDefault="00B04C37" w14:paraId="1D0D149A" w14:textId="696FC39D">
      <w:pPr>
        <w:rPr>
          <w:ins w:author="Zachary Cappella" w:date="2023-10-13T11:29:00Z" w:id="6303"/>
        </w:rPr>
        <w:pPrChange w:author="Zachary Cappella" w:date="2023-10-13T11:30:00Z" w:id="6304">
          <w:pPr>
            <w:ind w:firstLine="720"/>
          </w:pPr>
        </w:pPrChange>
      </w:pPr>
      <w:ins w:author="Zachary Cappella" w:date="2023-10-13T11:28:00Z" w:id="6305">
        <w:r>
          <w:t xml:space="preserve">When writing unit tests for the UI, </w:t>
        </w:r>
      </w:ins>
      <w:ins w:author="Zachary Cappella" w:date="2023-10-14T12:06:00Z" w:id="6306">
        <w:r w:rsidR="00112C0D">
          <w:t>developer</w:t>
        </w:r>
      </w:ins>
      <w:ins w:author="Zachary Cappella" w:date="2023-10-13T11:28:00Z" w:id="6307">
        <w:r>
          <w:t xml:space="preserve">s are checking to ensure that the UI </w:t>
        </w:r>
      </w:ins>
      <w:ins w:author="Zachary Cappella" w:date="2023-10-13T11:29:00Z" w:id="6308">
        <w:r>
          <w:t>can</w:t>
        </w:r>
      </w:ins>
      <w:ins w:author="Zachary Cappella" w:date="2023-10-13T11:28:00Z" w:id="6309">
        <w:r>
          <w:t xml:space="preserve"> load; the buttons, labels, and images are present; and the application is </w:t>
        </w:r>
      </w:ins>
      <w:ins w:author="Zachary Cappella" w:date="2023-10-13T11:29:00Z" w:id="6310">
        <w:r>
          <w:t>serving them correctly. While not a functional test, it will ensure that the UI has a good chance of looking the way the developer wants it to.</w:t>
        </w:r>
      </w:ins>
    </w:p>
    <w:p w:rsidRPr="0021602E" w:rsidR="00B04C37" w:rsidRDefault="00B04C37" w14:paraId="535B64BC" w14:textId="5DEC31E9">
      <w:pPr>
        <w:rPr>
          <w:ins w:author="Zachary Cappella" w:date="2023-10-12T12:25:00Z" w:id="6311"/>
        </w:rPr>
        <w:pPrChange w:author="Zachary Cappella" w:date="2023-10-13T11:30:00Z" w:id="6312">
          <w:pPr>
            <w:pStyle w:val="Heading2"/>
          </w:pPr>
        </w:pPrChange>
      </w:pPr>
      <w:ins w:author="Zachary Cappella" w:date="2023-10-13T11:30:00Z" w:id="6313">
        <w:r>
          <w:t xml:space="preserve">Functional unit tests are more involved. These unit tests should provide an exhaustive </w:t>
        </w:r>
        <w:r w:rsidR="00EE22D6">
          <w:t>test suite for the classes and their associated functions. Every class written for t</w:t>
        </w:r>
      </w:ins>
      <w:ins w:author="Zachary Cappella" w:date="2023-10-13T11:31:00Z" w:id="6314">
        <w:r w:rsidR="00EE22D6">
          <w:t xml:space="preserve">he CogniOpen application shall have a set of unit tests that stress the functions and their algorithmic and input handling. The goal for these tests is to ensure that user data is being sanitized, </w:t>
        </w:r>
      </w:ins>
      <w:ins w:author="Zachary Cappella" w:date="2023-10-13T12:03:00Z" w:id="6315">
        <w:r w:rsidR="00D90907">
          <w:t xml:space="preserve">the </w:t>
        </w:r>
      </w:ins>
      <w:ins w:author="Zachary Cappella" w:date="2023-10-13T11:31:00Z" w:id="6316">
        <w:r w:rsidR="00EE22D6">
          <w:t>logic</w:t>
        </w:r>
      </w:ins>
      <w:ins w:author="Zachary Cappella" w:date="2023-10-13T12:03:00Z" w:id="6317">
        <w:r w:rsidR="00D90907">
          <w:t xml:space="preserve"> is</w:t>
        </w:r>
      </w:ins>
      <w:ins w:author="Zachary Cappella" w:date="2023-10-13T11:31:00Z" w:id="6318">
        <w:r w:rsidR="00EE22D6">
          <w:t xml:space="preserve"> </w:t>
        </w:r>
      </w:ins>
      <w:ins w:author="Zachary Cappella" w:date="2023-10-13T11:32:00Z" w:id="6319">
        <w:r w:rsidR="00EE22D6">
          <w:t>functioning as expected, and future updates do not break the code.</w:t>
        </w:r>
      </w:ins>
    </w:p>
    <w:p w:rsidRPr="0021602E" w:rsidR="009933D2" w:rsidP="009933D2" w:rsidRDefault="009933D2" w14:paraId="2F22E1ED" w14:textId="2C986093">
      <w:pPr>
        <w:pStyle w:val="Heading2"/>
        <w:rPr>
          <w:ins w:author="Zachary Cappella" w:date="2023-10-12T12:27:00Z" w:id="393084683"/>
          <w:rFonts w:ascii="Times New Roman" w:hAnsi="Times New Roman" w:cs="Times New Roman"/>
        </w:rPr>
      </w:pPr>
      <w:bookmarkStart w:name="_Toc148095207" w:id="6321"/>
      <w:bookmarkStart w:name="_Toc1003137981" w:id="6322"/>
      <w:bookmarkStart w:name="_Toc709171345" w:id="1707098414"/>
      <w:ins w:author="Zachary Cappella" w:date="2023-10-12T12:25:00Z" w:id="45914100">
        <w:r w:rsidRPr="167C278A" w:rsidR="009933D2">
          <w:rPr>
            <w:rFonts w:ascii="Times New Roman" w:hAnsi="Times New Roman" w:cs="Times New Roman"/>
          </w:rPr>
          <w:t>4.</w:t>
        </w:r>
      </w:ins>
      <w:ins w:author="Zachary Cappella" w:date="2023-10-12T12:26:00Z" w:id="832927795">
        <w:r w:rsidRPr="167C278A" w:rsidR="009933D2">
          <w:rPr>
            <w:rFonts w:ascii="Times New Roman" w:hAnsi="Times New Roman" w:cs="Times New Roman"/>
          </w:rPr>
          <w:t>2</w:t>
        </w:r>
      </w:ins>
      <w:ins w:author="Zachary Cappella" w:date="2023-10-12T12:25:00Z" w:id="404996572">
        <w:r w:rsidRPr="167C278A" w:rsidR="009933D2">
          <w:rPr>
            <w:rFonts w:ascii="Times New Roman" w:hAnsi="Times New Roman" w:cs="Times New Roman"/>
          </w:rPr>
          <w:t xml:space="preserve"> </w:t>
        </w:r>
      </w:ins>
      <w:ins w:author="Zachary Cappella" w:date="2023-10-12T12:26:00Z" w:id="1802675776">
        <w:r w:rsidRPr="167C278A" w:rsidR="009765C7">
          <w:rPr>
            <w:rFonts w:ascii="Times New Roman" w:hAnsi="Times New Roman" w:cs="Times New Roman"/>
          </w:rPr>
          <w:t>Functional</w:t>
        </w:r>
      </w:ins>
      <w:ins w:author="Zachary Cappella" w:date="2023-10-12T12:25:00Z" w:id="1201471207">
        <w:r w:rsidRPr="167C278A" w:rsidR="009933D2">
          <w:rPr>
            <w:rFonts w:ascii="Times New Roman" w:hAnsi="Times New Roman" w:cs="Times New Roman"/>
          </w:rPr>
          <w:t xml:space="preserve"> Test</w:t>
        </w:r>
      </w:ins>
      <w:ins w:author="Zachary Cappella" w:date="2023-10-12T12:26:00Z" w:id="312206136">
        <w:r w:rsidRPr="167C278A" w:rsidR="009765C7">
          <w:rPr>
            <w:rFonts w:ascii="Times New Roman" w:hAnsi="Times New Roman" w:cs="Times New Roman"/>
          </w:rPr>
          <w:t>ing</w:t>
        </w:r>
      </w:ins>
      <w:bookmarkEnd w:id="6321"/>
      <w:bookmarkEnd w:id="6322"/>
      <w:bookmarkEnd w:id="1707098414"/>
    </w:p>
    <w:p w:rsidRPr="0021602E" w:rsidR="0021602E" w:rsidRDefault="00CB5361" w14:paraId="671DC116" w14:textId="5DAEFE62">
      <w:pPr>
        <w:rPr>
          <w:ins w:author="Zachary Cappella" w:date="2023-10-12T12:25:00Z" w:id="6329"/>
        </w:rPr>
        <w:pPrChange w:author="Zachary Cappella" w:date="2023-10-12T12:27:00Z" w:id="6330">
          <w:pPr>
            <w:pStyle w:val="Heading2"/>
          </w:pPr>
        </w:pPrChange>
      </w:pPr>
      <w:ins w:author="Zachary Cappella" w:date="2023-10-13T11:32:00Z" w:id="6331">
        <w:r>
          <w:t xml:space="preserve">Functional testing will be done by </w:t>
        </w:r>
      </w:ins>
      <w:ins w:author="Zachary Cappella" w:date="2023-10-14T12:06:00Z" w:id="6332">
        <w:r w:rsidR="00112C0D">
          <w:t>test engineer</w:t>
        </w:r>
      </w:ins>
      <w:ins w:author="Zachary Cappella" w:date="2023-10-13T11:32:00Z" w:id="6333">
        <w:r>
          <w:t xml:space="preserve">s prior to integration with the greater system. In coordination with the </w:t>
        </w:r>
      </w:ins>
      <w:ins w:author="Zachary Cappella" w:date="2023-10-14T12:06:00Z" w:id="6334">
        <w:r w:rsidR="00112C0D">
          <w:t>developer</w:t>
        </w:r>
      </w:ins>
      <w:ins w:author="Zachary Cappella" w:date="2023-10-13T11:33:00Z" w:id="6335">
        <w:r>
          <w:t xml:space="preserve">, a </w:t>
        </w:r>
      </w:ins>
      <w:ins w:author="Zachary Cappella" w:date="2023-10-14T12:06:00Z" w:id="6336">
        <w:r w:rsidR="00112C0D">
          <w:t>test engineer</w:t>
        </w:r>
      </w:ins>
      <w:ins w:author="Zachary Cappella" w:date="2023-10-13T11:33:00Z" w:id="6337">
        <w:r>
          <w:t xml:space="preserve"> will develop a suite of test cases that will ensure that the feature they are developing is going to function according to the system requirements and is user friendly. When the feature is completed, a </w:t>
        </w:r>
      </w:ins>
      <w:ins w:author="Zachary Cappella" w:date="2023-10-14T12:06:00Z" w:id="6338">
        <w:r w:rsidR="00112C0D">
          <w:t>test engineer</w:t>
        </w:r>
      </w:ins>
      <w:ins w:author="Zachary Cappella" w:date="2023-10-13T11:33:00Z" w:id="6339">
        <w:r>
          <w:t xml:space="preserve"> can check out the branch where the development was done, run through the suite of tests</w:t>
        </w:r>
      </w:ins>
      <w:ins w:author="Zachary Cappella" w:date="2023-10-13T11:34:00Z" w:id="6340">
        <w:r>
          <w:t>, and either pass or fail the test</w:t>
        </w:r>
      </w:ins>
      <w:ins w:author="Zachary Cappella" w:date="2023-10-13T12:04:00Z" w:id="6341">
        <w:r w:rsidR="00216CC8">
          <w:t>s</w:t>
        </w:r>
      </w:ins>
      <w:ins w:author="Zachary Cappella" w:date="2023-10-13T11:34:00Z" w:id="6342">
        <w:r>
          <w:t xml:space="preserve">. Depending on the output of functional testing, either the feature will be integrated with the rest of the system, or the </w:t>
        </w:r>
      </w:ins>
      <w:ins w:author="Zachary Cappella" w:date="2023-10-14T12:06:00Z" w:id="6343">
        <w:r w:rsidR="00112C0D">
          <w:t>developer</w:t>
        </w:r>
      </w:ins>
      <w:ins w:author="Zachary Cappella" w:date="2023-10-13T11:34:00Z" w:id="6344">
        <w:r>
          <w:t xml:space="preserve"> will have a list of bugs that need to be fixed.</w:t>
        </w:r>
      </w:ins>
      <w:ins w:author="Zachary Cappella" w:date="2023-10-13T11:51:00Z" w:id="6345">
        <w:r w:rsidR="00994559">
          <w:t xml:space="preserve"> This testing will ensure that features are working in a sandbox, and that they a</w:t>
        </w:r>
      </w:ins>
      <w:ins w:author="Zachary Cappella" w:date="2023-10-13T11:52:00Z" w:id="6346">
        <w:r w:rsidR="00994559">
          <w:t>re meeting specific system and user needs. The impact that this feature has on other features will not be addressed at this time.</w:t>
        </w:r>
      </w:ins>
    </w:p>
    <w:p w:rsidRPr="0021602E" w:rsidR="009933D2" w:rsidP="009933D2" w:rsidRDefault="009933D2" w14:paraId="797CF82B" w14:textId="3C7632B5">
      <w:pPr>
        <w:pStyle w:val="Heading2"/>
        <w:rPr>
          <w:ins w:author="Zachary Cappella" w:date="2023-10-12T12:27:00Z" w:id="246257999"/>
          <w:rFonts w:ascii="Times New Roman" w:hAnsi="Times New Roman" w:cs="Times New Roman"/>
        </w:rPr>
      </w:pPr>
      <w:bookmarkStart w:name="_Toc148095208" w:id="6348"/>
      <w:bookmarkStart w:name="_Toc1656911808" w:id="6349"/>
      <w:bookmarkStart w:name="_Toc946784240" w:id="1143806771"/>
      <w:ins w:author="Zachary Cappella" w:date="2023-10-12T12:25:00Z" w:id="947521886">
        <w:r w:rsidRPr="167C278A" w:rsidR="009933D2">
          <w:rPr>
            <w:rFonts w:ascii="Times New Roman" w:hAnsi="Times New Roman" w:cs="Times New Roman"/>
          </w:rPr>
          <w:t xml:space="preserve">4.3 </w:t>
        </w:r>
      </w:ins>
      <w:ins w:author="Zachary Cappella" w:date="2023-10-12T12:26:00Z" w:id="1987951676">
        <w:r w:rsidRPr="167C278A" w:rsidR="009765C7">
          <w:rPr>
            <w:rFonts w:ascii="Times New Roman" w:hAnsi="Times New Roman" w:cs="Times New Roman"/>
          </w:rPr>
          <w:t>Integration</w:t>
        </w:r>
      </w:ins>
      <w:ins w:author="Zachary Cappella" w:date="2023-10-12T12:25:00Z" w:id="13675561">
        <w:r w:rsidRPr="167C278A" w:rsidR="009933D2">
          <w:rPr>
            <w:rFonts w:ascii="Times New Roman" w:hAnsi="Times New Roman" w:cs="Times New Roman"/>
          </w:rPr>
          <w:t xml:space="preserve"> Test</w:t>
        </w:r>
      </w:ins>
      <w:ins w:author="Zachary Cappella" w:date="2023-10-12T12:26:00Z" w:id="969027623">
        <w:r w:rsidRPr="167C278A" w:rsidR="009765C7">
          <w:rPr>
            <w:rFonts w:ascii="Times New Roman" w:hAnsi="Times New Roman" w:cs="Times New Roman"/>
          </w:rPr>
          <w:t>ing</w:t>
        </w:r>
      </w:ins>
      <w:bookmarkEnd w:id="6348"/>
      <w:bookmarkEnd w:id="6349"/>
      <w:bookmarkEnd w:id="1143806771"/>
    </w:p>
    <w:p w:rsidRPr="0021602E" w:rsidR="0021602E" w:rsidRDefault="00B339F4" w14:paraId="1F0AC0F1" w14:textId="38F4942E">
      <w:pPr>
        <w:rPr>
          <w:ins w:author="Zachary Cappella" w:date="2023-10-12T12:26:00Z" w:id="6354"/>
        </w:rPr>
        <w:pPrChange w:author="Zachary Cappella" w:date="2023-10-12T12:27:00Z" w:id="6355">
          <w:pPr>
            <w:pStyle w:val="Heading2"/>
          </w:pPr>
        </w:pPrChange>
      </w:pPr>
      <w:ins w:author="Zachary Cappella" w:date="2023-10-13T11:52:00Z" w:id="6356">
        <w:r>
          <w:t xml:space="preserve">Integration testing will </w:t>
        </w:r>
      </w:ins>
      <w:ins w:author="Zachary Cappella" w:date="2023-10-13T11:53:00Z" w:id="6357">
        <w:r>
          <w:t>be</w:t>
        </w:r>
      </w:ins>
      <w:ins w:author="Zachary Cappella" w:date="2023-10-13T11:52:00Z" w:id="6358">
        <w:r>
          <w:t xml:space="preserve"> done by </w:t>
        </w:r>
      </w:ins>
      <w:ins w:author="Zachary Cappella" w:date="2023-10-14T12:06:00Z" w:id="6359">
        <w:r w:rsidR="00112C0D">
          <w:t>test engineer</w:t>
        </w:r>
      </w:ins>
      <w:ins w:author="Zachary Cappella" w:date="2023-10-13T11:52:00Z" w:id="6360">
        <w:r>
          <w:t>s after features have been integrated into the main project. The g</w:t>
        </w:r>
      </w:ins>
      <w:ins w:author="Zachary Cappella" w:date="2023-10-13T11:53:00Z" w:id="6361">
        <w:r>
          <w:t>oal for integration testing is to ensure that new features have not broken the interaction between existing features, new features, and the core functionality of the application. While the two teams are trying to develop in isolated swim lanes, it is almost imp</w:t>
        </w:r>
      </w:ins>
      <w:ins w:author="Zachary Cappella" w:date="2023-10-13T11:54:00Z" w:id="6362">
        <w:r>
          <w:t xml:space="preserve">ossible to write code completely in isolation. Inevitably, </w:t>
        </w:r>
      </w:ins>
      <w:ins w:author="Zachary Cappella" w:date="2023-10-13T12:04:00Z" w:id="6363">
        <w:r w:rsidR="00E22532">
          <w:t xml:space="preserve">new </w:t>
        </w:r>
      </w:ins>
      <w:ins w:author="Zachary Cappella" w:date="2023-10-13T11:54:00Z" w:id="6364">
        <w:r>
          <w:t>code will have</w:t>
        </w:r>
      </w:ins>
      <w:ins w:author="Edward Devine" w:date="2023-10-18T04:08:00Z" w:id="6365">
        <w:r w:rsidR="0BC679A8">
          <w:t xml:space="preserve"> an</w:t>
        </w:r>
      </w:ins>
      <w:ins w:author="Zachary Cappella" w:date="2023-10-13T11:54:00Z" w:id="6366">
        <w:r>
          <w:t xml:space="preserve"> impact on other functions of the system. Integration testing will ensure that </w:t>
        </w:r>
        <w:r w:rsidR="00543DA2">
          <w:t xml:space="preserve">new features have </w:t>
        </w:r>
      </w:ins>
      <w:ins w:author="Zachary Cappella" w:date="2023-10-13T12:05:00Z" w:id="6367">
        <w:r w:rsidR="00B2495D">
          <w:t>meshed</w:t>
        </w:r>
      </w:ins>
      <w:ins w:author="Zachary Cappella" w:date="2023-10-13T11:54:00Z" w:id="6368">
        <w:r w:rsidR="00543DA2">
          <w:t xml:space="preserve"> successfully and there are no obvious bugs identified. If bugs are identified, </w:t>
        </w:r>
      </w:ins>
      <w:ins w:author="Zachary Cappella" w:date="2023-10-14T12:06:00Z" w:id="6369">
        <w:r w:rsidR="00112C0D">
          <w:t>developer</w:t>
        </w:r>
      </w:ins>
      <w:ins w:author="Zachary Cappella" w:date="2023-10-13T11:54:00Z" w:id="6370">
        <w:r w:rsidR="00543DA2">
          <w:t xml:space="preserve">s will fix them, </w:t>
        </w:r>
      </w:ins>
      <w:ins w:author="Zachary Cappella" w:date="2023-10-13T11:55:00Z" w:id="6371">
        <w:r w:rsidR="00543DA2">
          <w:t xml:space="preserve">get them merged, and the </w:t>
        </w:r>
      </w:ins>
      <w:ins w:author="Zachary Cappella" w:date="2023-10-14T12:06:00Z" w:id="6372">
        <w:r w:rsidR="00112C0D">
          <w:t>test engineer</w:t>
        </w:r>
      </w:ins>
      <w:ins w:author="Zachary Cappella" w:date="2023-10-13T11:55:00Z" w:id="6373">
        <w:r w:rsidR="00543DA2">
          <w:t xml:space="preserve"> will resume execution of their integration testing.</w:t>
        </w:r>
      </w:ins>
    </w:p>
    <w:p w:rsidRPr="0021602E" w:rsidR="009765C7" w:rsidP="009765C7" w:rsidRDefault="009765C7" w14:paraId="440B158F" w14:textId="7306F913">
      <w:pPr>
        <w:pStyle w:val="Heading2"/>
        <w:rPr>
          <w:ins w:author="Zachary Cappella" w:date="2023-10-12T12:27:00Z" w:id="897494404"/>
          <w:rFonts w:ascii="Times New Roman" w:hAnsi="Times New Roman" w:cs="Times New Roman"/>
          <w:rPrChange w:author="Zachary Cappella" w:date="2023-10-12T12:27:00Z" w:id="758662933">
            <w:rPr>
              <w:ins w:author="Zachary Cappella" w:date="2023-10-12T12:27:00Z" w:id="646167371"/>
            </w:rPr>
          </w:rPrChange>
        </w:rPr>
      </w:pPr>
      <w:bookmarkStart w:name="_Toc148095209" w:id="6377"/>
      <w:bookmarkStart w:name="_Toc1492695235" w:id="6378"/>
      <w:bookmarkStart w:name="_Toc1820725281" w:id="1938475958"/>
      <w:ins w:author="Zachary Cappella" w:date="2023-10-12T12:26:00Z" w:id="344537306">
        <w:r w:rsidRPr="167C278A" w:rsidR="009765C7">
          <w:rPr>
            <w:rFonts w:ascii="Times New Roman" w:hAnsi="Times New Roman" w:cs="Times New Roman"/>
            <w:rPrChange w:author="Zachary Cappella" w:date="2023-10-12T12:27:00Z" w:id="2112618683"/>
          </w:rPr>
          <w:t>4.4 Regression Testing</w:t>
        </w:r>
      </w:ins>
      <w:bookmarkEnd w:id="6377"/>
      <w:bookmarkEnd w:id="6378"/>
      <w:bookmarkEnd w:id="1938475958"/>
    </w:p>
    <w:p w:rsidRPr="0021602E" w:rsidR="0021602E" w:rsidRDefault="00610FF9" w14:paraId="62EEAEEB" w14:textId="3AB9B214">
      <w:pPr>
        <w:rPr>
          <w:ins w:author="Zachary Cappella" w:date="2023-10-12T12:26:00Z" w:id="6381"/>
        </w:rPr>
        <w:pPrChange w:author="Zachary Cappella" w:date="2023-10-12T12:27:00Z" w:id="6382">
          <w:pPr>
            <w:pStyle w:val="Heading2"/>
          </w:pPr>
        </w:pPrChange>
      </w:pPr>
      <w:ins w:author="Zachary Cappella" w:date="2023-10-13T11:55:00Z" w:id="6383">
        <w:r>
          <w:t xml:space="preserve">Regression testing is the last phase of product testing before delivery to the </w:t>
        </w:r>
      </w:ins>
      <w:ins w:author="Zachary Cappella" w:date="2023-10-14T12:06:00Z" w:id="6384">
        <w:r w:rsidR="00112C0D">
          <w:t>customer</w:t>
        </w:r>
      </w:ins>
      <w:ins w:author="Zachary Cappella" w:date="2023-10-13T11:55:00Z" w:id="6385">
        <w:r>
          <w:t xml:space="preserve">. </w:t>
        </w:r>
        <w:r w:rsidR="00812B58">
          <w:t>During regression testing, every possible feature within th</w:t>
        </w:r>
      </w:ins>
      <w:ins w:author="Zachary Cappella" w:date="2023-10-13T11:56:00Z" w:id="6386">
        <w:r w:rsidR="00812B58">
          <w:t>e application will be exercised. Features that have not had any impactful code changes</w:t>
        </w:r>
      </w:ins>
      <w:ins w:author="Zachary Cappella" w:date="2023-10-13T11:57:00Z" w:id="6387">
        <w:r w:rsidR="00812B58">
          <w:t xml:space="preserve">, new features just integrated, and all non-functional requirements will be tested to the furthest possible extent. During regression testing, all buttons, forms, </w:t>
        </w:r>
      </w:ins>
      <w:ins w:author="Zachary Cappella" w:date="2023-10-13T12:06:00Z" w:id="6388">
        <w:r w:rsidR="00907D98">
          <w:t>switches</w:t>
        </w:r>
      </w:ins>
      <w:ins w:author="Zachary Cappella" w:date="2023-10-13T11:57:00Z" w:id="6389">
        <w:r w:rsidR="00812B58">
          <w:t>, and variations of</w:t>
        </w:r>
        <w:r w:rsidR="00613E21">
          <w:t xml:space="preserve"> user input should be used to stress the system. Real-world scen</w:t>
        </w:r>
      </w:ins>
      <w:ins w:author="Zachary Cappella" w:date="2023-10-13T11:58:00Z" w:id="6390">
        <w:r w:rsidR="00613E21">
          <w:t xml:space="preserve">arios should be prioritized during this time of testing. Ideally, very few bugs would show up during this testing phase, but only the most critical bugs should halt delivery. If blocking or critical bugs are identified, they will be fixed by a </w:t>
        </w:r>
      </w:ins>
      <w:ins w:author="Zachary Cappella" w:date="2023-10-14T12:06:00Z" w:id="6391">
        <w:r w:rsidR="00112C0D">
          <w:t>developer</w:t>
        </w:r>
      </w:ins>
      <w:ins w:author="Zachary Cappella" w:date="2023-10-13T11:58:00Z" w:id="6392">
        <w:r w:rsidR="00613E21">
          <w:t xml:space="preserve">, verified by a </w:t>
        </w:r>
      </w:ins>
      <w:ins w:author="Zachary Cappella" w:date="2023-10-14T12:06:00Z" w:id="6393">
        <w:r w:rsidR="00112C0D">
          <w:t>test engineer</w:t>
        </w:r>
      </w:ins>
      <w:ins w:author="Zachary Cappella" w:date="2023-10-13T11:58:00Z" w:id="6394">
        <w:r w:rsidR="00613E21">
          <w:t>, and testing may resume.</w:t>
        </w:r>
      </w:ins>
    </w:p>
    <w:p w:rsidRPr="0021602E" w:rsidR="009765C7" w:rsidP="009765C7" w:rsidRDefault="009765C7" w14:paraId="7BC1ADCE" w14:textId="69E0279F">
      <w:pPr>
        <w:pStyle w:val="Heading2"/>
        <w:rPr>
          <w:ins w:author="Zachary Cappella" w:date="2023-10-12T12:27:00Z" w:id="1794028452"/>
          <w:rFonts w:ascii="Times New Roman" w:hAnsi="Times New Roman" w:cs="Times New Roman"/>
          <w:rPrChange w:author="Zachary Cappella" w:date="2023-10-12T12:27:00Z" w:id="68254270">
            <w:rPr>
              <w:ins w:author="Zachary Cappella" w:date="2023-10-12T12:27:00Z" w:id="1687965849"/>
            </w:rPr>
          </w:rPrChange>
        </w:rPr>
      </w:pPr>
      <w:bookmarkStart w:name="_Toc148095210" w:id="6398"/>
      <w:bookmarkStart w:name="_Toc1665329181" w:id="6399"/>
      <w:bookmarkStart w:name="_Toc423094285" w:id="818109365"/>
      <w:ins w:author="Zachary Cappella" w:date="2023-10-12T12:26:00Z" w:id="1776891116">
        <w:r w:rsidRPr="167C278A" w:rsidR="009765C7">
          <w:rPr>
            <w:rFonts w:ascii="Times New Roman" w:hAnsi="Times New Roman" w:cs="Times New Roman"/>
            <w:rPrChange w:author="Zachary Cappella" w:date="2023-10-12T12:27:00Z" w:id="1572830273"/>
          </w:rPr>
          <w:t xml:space="preserve">4.5 User </w:t>
        </w:r>
      </w:ins>
      <w:ins w:author="Zachary Cappella" w:date="2023-10-12T12:27:00Z" w:id="1983378184">
        <w:r w:rsidRPr="167C278A" w:rsidR="009765C7">
          <w:rPr>
            <w:rFonts w:ascii="Times New Roman" w:hAnsi="Times New Roman" w:cs="Times New Roman"/>
            <w:rPrChange w:author="Zachary Cappella" w:date="2023-10-12T12:27:00Z" w:id="1154559734"/>
          </w:rPr>
          <w:t>Acceptance Testing</w:t>
        </w:r>
      </w:ins>
      <w:bookmarkEnd w:id="6398"/>
      <w:bookmarkEnd w:id="6399"/>
      <w:bookmarkEnd w:id="818109365"/>
    </w:p>
    <w:p w:rsidRPr="009933D2" w:rsidR="009933D2" w:rsidDel="0021602E" w:rsidRDefault="00C56C43" w14:paraId="7D2E1BE8" w14:textId="57D5D9E7">
      <w:pPr>
        <w:rPr>
          <w:del w:author="Zachary Cappella" w:date="2023-10-12T12:27:00Z" w:id="6404"/>
        </w:rPr>
        <w:pPrChange w:author="Zachary Cappella" w:date="2023-10-12T12:25:00Z" w:id="6405">
          <w:pPr>
            <w:pStyle w:val="Heading2"/>
          </w:pPr>
        </w:pPrChange>
      </w:pPr>
      <w:ins w:author="Zachary Cappella" w:date="2023-10-13T11:58:00Z" w:id="6406">
        <w:r>
          <w:t>Finally, after the code has b</w:t>
        </w:r>
      </w:ins>
      <w:ins w:author="Zachary Cappella" w:date="2023-10-13T11:59:00Z" w:id="6407">
        <w:r>
          <w:t xml:space="preserve">een unit tested, functionally tested, integration tested, and fully regression tested, the software can </w:t>
        </w:r>
      </w:ins>
      <w:ins w:author="Edward Devine" w:date="2023-10-18T04:08:00Z" w:id="6408">
        <w:r w:rsidR="40BBE1B5">
          <w:t>be</w:t>
        </w:r>
      </w:ins>
      <w:ins w:author="Zachary Cappella" w:date="2023-10-13T11:59:00Z" w:id="6409">
        <w:r>
          <w:t xml:space="preserve"> delivered to the </w:t>
        </w:r>
      </w:ins>
      <w:ins w:author="Zachary Cappella" w:date="2023-10-14T12:06:00Z" w:id="6410">
        <w:r w:rsidR="00112C0D">
          <w:t>customer</w:t>
        </w:r>
      </w:ins>
      <w:ins w:author="Zachary Cappella" w:date="2023-10-13T11:59:00Z" w:id="6411">
        <w:r>
          <w:t xml:space="preserve">. At this time, the </w:t>
        </w:r>
      </w:ins>
      <w:ins w:author="Zachary Cappella" w:date="2023-10-14T12:06:00Z" w:id="6412">
        <w:r w:rsidR="00112C0D">
          <w:t>customer</w:t>
        </w:r>
      </w:ins>
      <w:ins w:author="Zachary Cappella" w:date="2023-10-13T11:59:00Z" w:id="6413">
        <w:r>
          <w:t xml:space="preserve"> will do the final phase of testing – UAT. During UAT, the </w:t>
        </w:r>
      </w:ins>
      <w:ins w:author="Zachary Cappella" w:date="2023-10-14T12:06:00Z" w:id="6414">
        <w:r w:rsidR="00112C0D">
          <w:t>customer</w:t>
        </w:r>
      </w:ins>
      <w:ins w:author="Zachary Cappella" w:date="2023-10-13T11:59:00Z" w:id="6415">
        <w:r>
          <w:t xml:space="preserve"> gets a chance to use the system, per</w:t>
        </w:r>
      </w:ins>
      <w:ins w:author="Zachary Cappella" w:date="2023-10-13T12:00:00Z" w:id="6416">
        <w:r>
          <w:t xml:space="preserve">form their own testing, and provide direct feedback to the development team. The goal of UAT is to ensure that the two teams developing the CogniOpen application have successfully realized the requirements provided by the </w:t>
        </w:r>
      </w:ins>
      <w:ins w:author="Zachary Cappella" w:date="2023-10-14T12:06:00Z" w:id="6417">
        <w:r w:rsidR="00112C0D">
          <w:t>customer</w:t>
        </w:r>
      </w:ins>
      <w:ins w:author="Zachary Cappella" w:date="2023-10-13T12:00:00Z" w:id="6418">
        <w:r>
          <w:t xml:space="preserve">. If the </w:t>
        </w:r>
      </w:ins>
      <w:ins w:author="Zachary Cappella" w:date="2023-10-14T12:06:00Z" w:id="6419">
        <w:r w:rsidR="00112C0D">
          <w:t>customer</w:t>
        </w:r>
      </w:ins>
      <w:ins w:author="Zachary Cappella" w:date="2023-10-13T12:00:00Z" w:id="6420">
        <w:r>
          <w:t xml:space="preserve"> is happy with the software, </w:t>
        </w:r>
        <w:r w:rsidR="00F03A85">
          <w:t xml:space="preserve">it will get deployed to </w:t>
        </w:r>
      </w:ins>
      <w:ins w:author="Zachary Cappella" w:date="2023-10-13T12:01:00Z" w:id="6421">
        <w:r w:rsidR="00F03A85">
          <w:t xml:space="preserve">production. If the </w:t>
        </w:r>
      </w:ins>
      <w:ins w:author="Zachary Cappella" w:date="2023-10-14T12:06:00Z" w:id="6422">
        <w:r w:rsidR="00112C0D">
          <w:t>customer</w:t>
        </w:r>
      </w:ins>
      <w:ins w:author="Zachary Cappella" w:date="2023-10-13T12:01:00Z" w:id="6423">
        <w:r w:rsidR="00F03A85">
          <w:t xml:space="preserve"> is </w:t>
        </w:r>
        <w:r w:rsidR="00F03A85">
          <w:t xml:space="preserve">unhappy with certain components of the application, the teams will </w:t>
        </w:r>
      </w:ins>
      <w:ins w:author="Zachary Cappella" w:date="2023-10-13T12:07:00Z" w:id="6424">
        <w:r w:rsidR="008B1FE0">
          <w:t>discuss</w:t>
        </w:r>
      </w:ins>
      <w:ins w:author="Zachary Cappella" w:date="2023-10-13T12:01:00Z" w:id="6425">
        <w:r w:rsidR="00F03A85">
          <w:t xml:space="preserve"> a path forward to resolving the issues and providing a new version of the software.</w:t>
        </w:r>
      </w:ins>
    </w:p>
    <w:p w:rsidR="002C72A0" w:rsidP="5D225796" w:rsidRDefault="002C72A0" w14:paraId="1E9071A7" w14:textId="77777777">
      <w:pPr>
        <w:rPr>
          <w:del w:author="Zachary Cappella" w:date="2023-10-12T12:27:00Z" w:id="6426"/>
        </w:rPr>
      </w:pPr>
    </w:p>
    <w:p w:rsidR="00DE1D1B" w:rsidP="5D225796" w:rsidRDefault="00DE1D1B" w14:paraId="52B54707" w14:textId="53ABB035">
      <w:del w:author="Zachary Cappella" w:date="2023-10-12T12:27:00Z" w:id="6427">
        <w:r>
          <w:delText xml:space="preserve">This section </w:delText>
        </w:r>
        <w:r w:rsidR="00025274">
          <w:delText xml:space="preserve">will </w:delText>
        </w:r>
        <w:r w:rsidR="002C72A0">
          <w:delText xml:space="preserve">continue to be iterated over as development of the </w:delText>
        </w:r>
        <w:r w:rsidR="00D340DF">
          <w:delText xml:space="preserve">CogniOpen </w:delText>
        </w:r>
        <w:r w:rsidR="002C72A0">
          <w:delText xml:space="preserve">application continues. </w:delText>
        </w:r>
        <w:r w:rsidR="0020270D">
          <w:delText>At this time, no Unit Tests have been developed.</w:delText>
        </w:r>
      </w:del>
    </w:p>
    <w:sectPr w:rsidR="00DE1D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4002EFF" w:usb1="C2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oKe2HavNQjeLa" int2:id="Zp4Bd8mn">
      <int2:state int2:value="Rejected" int2:type="AugLoop_Text_Critique"/>
    </int2:textHash>
    <int2:textHash int2:hashCode="iimq9WhxKcHSe5" int2:id="wmzBDeB1">
      <int2:state int2:value="Rejected" int2:type="AugLoop_Text_Critique"/>
    </int2:textHash>
    <int2:bookmark int2:bookmarkName="_Int_nhnUYawS" int2:invalidationBookmarkName="" int2:hashCode="W0e5A1Pc6WFAjX" int2:id="7GVERSFS">
      <int2:state int2:value="Rejected" int2:type="AugLoop_Text_Critique"/>
    </int2:bookmark>
    <int2:bookmark int2:bookmarkName="_Int_NccAaaCP" int2:invalidationBookmarkName="" int2:hashCode="pgLiFutEo6xeCW" int2:id="Fqboom3q">
      <int2:state int2:value="Rejected" int2:type="AugLoop_Text_Critique"/>
    </int2:bookmark>
    <int2:bookmark int2:bookmarkName="_Int_WRXGMUD4" int2:invalidationBookmarkName="" int2:hashCode="pmudiKohBBvLKM" int2:id="LyeSnQF8">
      <int2:state int2:value="Rejected" int2:type="AugLoop_Text_Critique"/>
    </int2:bookmark>
    <int2:bookmark int2:bookmarkName="_Int_YR6kj3VS" int2:invalidationBookmarkName="" int2:hashCode="cPi7mopTk+8IBQ" int2:id="sSb7nyeR">
      <int2:state int2:value="Rejected" int2:type="AugLoop_Text_Critique"/>
    </int2:bookmark>
    <int2:bookmark int2:bookmarkName="_Int_7FjzOnc1" int2:invalidationBookmarkName="" int2:hashCode="W0e5A1Pc6WFAjX" int2:id="t3DZPZwc">
      <int2:state int2:value="Rejected" int2:type="AugLoop_Text_Critique"/>
    </int2:bookmark>
    <int2:bookmark int2:bookmarkName="_Int_AyyzZNsc" int2:invalidationBookmarkName="" int2:hashCode="pmudiKohBBvLKM" int2:id="wRqwTTN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8B1B"/>
    <w:multiLevelType w:val="hybridMultilevel"/>
    <w:tmpl w:val="FFFFFFFF"/>
    <w:lvl w:ilvl="0" w:tplc="846E143A">
      <w:start w:val="1"/>
      <w:numFmt w:val="bullet"/>
      <w:lvlText w:val=""/>
      <w:lvlJc w:val="left"/>
      <w:pPr>
        <w:ind w:left="720" w:hanging="360"/>
      </w:pPr>
      <w:rPr>
        <w:rFonts w:hint="default" w:ascii="Symbol" w:hAnsi="Symbol"/>
      </w:rPr>
    </w:lvl>
    <w:lvl w:ilvl="1" w:tplc="622A70F4">
      <w:start w:val="1"/>
      <w:numFmt w:val="bullet"/>
      <w:lvlText w:val="o"/>
      <w:lvlJc w:val="left"/>
      <w:pPr>
        <w:ind w:left="1440" w:hanging="360"/>
      </w:pPr>
      <w:rPr>
        <w:rFonts w:hint="default" w:ascii="Courier New" w:hAnsi="Courier New"/>
      </w:rPr>
    </w:lvl>
    <w:lvl w:ilvl="2" w:tplc="C5DAEB62">
      <w:start w:val="1"/>
      <w:numFmt w:val="bullet"/>
      <w:lvlText w:val=""/>
      <w:lvlJc w:val="left"/>
      <w:pPr>
        <w:ind w:left="2160" w:hanging="360"/>
      </w:pPr>
      <w:rPr>
        <w:rFonts w:hint="default" w:ascii="Wingdings" w:hAnsi="Wingdings"/>
      </w:rPr>
    </w:lvl>
    <w:lvl w:ilvl="3" w:tplc="D17E8AB0">
      <w:start w:val="1"/>
      <w:numFmt w:val="bullet"/>
      <w:lvlText w:val=""/>
      <w:lvlJc w:val="left"/>
      <w:pPr>
        <w:ind w:left="2880" w:hanging="360"/>
      </w:pPr>
      <w:rPr>
        <w:rFonts w:hint="default" w:ascii="Symbol" w:hAnsi="Symbol"/>
      </w:rPr>
    </w:lvl>
    <w:lvl w:ilvl="4" w:tplc="E38064B8">
      <w:start w:val="1"/>
      <w:numFmt w:val="bullet"/>
      <w:lvlText w:val="o"/>
      <w:lvlJc w:val="left"/>
      <w:pPr>
        <w:ind w:left="3600" w:hanging="360"/>
      </w:pPr>
      <w:rPr>
        <w:rFonts w:hint="default" w:ascii="Courier New" w:hAnsi="Courier New"/>
      </w:rPr>
    </w:lvl>
    <w:lvl w:ilvl="5" w:tplc="3ECECD62">
      <w:start w:val="1"/>
      <w:numFmt w:val="bullet"/>
      <w:lvlText w:val=""/>
      <w:lvlJc w:val="left"/>
      <w:pPr>
        <w:ind w:left="4320" w:hanging="360"/>
      </w:pPr>
      <w:rPr>
        <w:rFonts w:hint="default" w:ascii="Wingdings" w:hAnsi="Wingdings"/>
      </w:rPr>
    </w:lvl>
    <w:lvl w:ilvl="6" w:tplc="BFB07046">
      <w:start w:val="1"/>
      <w:numFmt w:val="bullet"/>
      <w:lvlText w:val=""/>
      <w:lvlJc w:val="left"/>
      <w:pPr>
        <w:ind w:left="5040" w:hanging="360"/>
      </w:pPr>
      <w:rPr>
        <w:rFonts w:hint="default" w:ascii="Symbol" w:hAnsi="Symbol"/>
      </w:rPr>
    </w:lvl>
    <w:lvl w:ilvl="7" w:tplc="D0D2BC1A">
      <w:start w:val="1"/>
      <w:numFmt w:val="bullet"/>
      <w:lvlText w:val="o"/>
      <w:lvlJc w:val="left"/>
      <w:pPr>
        <w:ind w:left="5760" w:hanging="360"/>
      </w:pPr>
      <w:rPr>
        <w:rFonts w:hint="default" w:ascii="Courier New" w:hAnsi="Courier New"/>
      </w:rPr>
    </w:lvl>
    <w:lvl w:ilvl="8" w:tplc="E13E9E40">
      <w:start w:val="1"/>
      <w:numFmt w:val="bullet"/>
      <w:lvlText w:val=""/>
      <w:lvlJc w:val="left"/>
      <w:pPr>
        <w:ind w:left="6480" w:hanging="360"/>
      </w:pPr>
      <w:rPr>
        <w:rFonts w:hint="default" w:ascii="Wingdings" w:hAnsi="Wingdings"/>
      </w:rPr>
    </w:lvl>
  </w:abstractNum>
  <w:abstractNum w:abstractNumId="1" w15:restartNumberingAfterBreak="0">
    <w:nsid w:val="00C3F250"/>
    <w:multiLevelType w:val="hybridMultilevel"/>
    <w:tmpl w:val="FFFFFFFF"/>
    <w:lvl w:ilvl="0" w:tplc="C56E8F7A">
      <w:start w:val="1"/>
      <w:numFmt w:val="bullet"/>
      <w:lvlText w:val=""/>
      <w:lvlJc w:val="left"/>
      <w:pPr>
        <w:ind w:left="720" w:hanging="360"/>
      </w:pPr>
      <w:rPr>
        <w:rFonts w:hint="default" w:ascii="Symbol" w:hAnsi="Symbol"/>
      </w:rPr>
    </w:lvl>
    <w:lvl w:ilvl="1" w:tplc="E668B1CC">
      <w:start w:val="1"/>
      <w:numFmt w:val="bullet"/>
      <w:lvlText w:val="o"/>
      <w:lvlJc w:val="left"/>
      <w:pPr>
        <w:ind w:left="1440" w:hanging="360"/>
      </w:pPr>
      <w:rPr>
        <w:rFonts w:hint="default" w:ascii="Courier New" w:hAnsi="Courier New"/>
      </w:rPr>
    </w:lvl>
    <w:lvl w:ilvl="2" w:tplc="54FC9E78">
      <w:start w:val="1"/>
      <w:numFmt w:val="bullet"/>
      <w:lvlText w:val=""/>
      <w:lvlJc w:val="left"/>
      <w:pPr>
        <w:ind w:left="2160" w:hanging="360"/>
      </w:pPr>
      <w:rPr>
        <w:rFonts w:hint="default" w:ascii="Wingdings" w:hAnsi="Wingdings"/>
      </w:rPr>
    </w:lvl>
    <w:lvl w:ilvl="3" w:tplc="108063B2">
      <w:start w:val="1"/>
      <w:numFmt w:val="bullet"/>
      <w:lvlText w:val=""/>
      <w:lvlJc w:val="left"/>
      <w:pPr>
        <w:ind w:left="2880" w:hanging="360"/>
      </w:pPr>
      <w:rPr>
        <w:rFonts w:hint="default" w:ascii="Symbol" w:hAnsi="Symbol"/>
      </w:rPr>
    </w:lvl>
    <w:lvl w:ilvl="4" w:tplc="38BA9802">
      <w:start w:val="1"/>
      <w:numFmt w:val="bullet"/>
      <w:lvlText w:val="o"/>
      <w:lvlJc w:val="left"/>
      <w:pPr>
        <w:ind w:left="3600" w:hanging="360"/>
      </w:pPr>
      <w:rPr>
        <w:rFonts w:hint="default" w:ascii="Courier New" w:hAnsi="Courier New"/>
      </w:rPr>
    </w:lvl>
    <w:lvl w:ilvl="5" w:tplc="EF8EBACA">
      <w:start w:val="1"/>
      <w:numFmt w:val="bullet"/>
      <w:lvlText w:val=""/>
      <w:lvlJc w:val="left"/>
      <w:pPr>
        <w:ind w:left="4320" w:hanging="360"/>
      </w:pPr>
      <w:rPr>
        <w:rFonts w:hint="default" w:ascii="Wingdings" w:hAnsi="Wingdings"/>
      </w:rPr>
    </w:lvl>
    <w:lvl w:ilvl="6" w:tplc="45C4CB12">
      <w:start w:val="1"/>
      <w:numFmt w:val="bullet"/>
      <w:lvlText w:val=""/>
      <w:lvlJc w:val="left"/>
      <w:pPr>
        <w:ind w:left="5040" w:hanging="360"/>
      </w:pPr>
      <w:rPr>
        <w:rFonts w:hint="default" w:ascii="Symbol" w:hAnsi="Symbol"/>
      </w:rPr>
    </w:lvl>
    <w:lvl w:ilvl="7" w:tplc="2B3E58A8">
      <w:start w:val="1"/>
      <w:numFmt w:val="bullet"/>
      <w:lvlText w:val="o"/>
      <w:lvlJc w:val="left"/>
      <w:pPr>
        <w:ind w:left="5760" w:hanging="360"/>
      </w:pPr>
      <w:rPr>
        <w:rFonts w:hint="default" w:ascii="Courier New" w:hAnsi="Courier New"/>
      </w:rPr>
    </w:lvl>
    <w:lvl w:ilvl="8" w:tplc="8FF8A278">
      <w:start w:val="1"/>
      <w:numFmt w:val="bullet"/>
      <w:lvlText w:val=""/>
      <w:lvlJc w:val="left"/>
      <w:pPr>
        <w:ind w:left="6480" w:hanging="360"/>
      </w:pPr>
      <w:rPr>
        <w:rFonts w:hint="default" w:ascii="Wingdings" w:hAnsi="Wingdings"/>
      </w:rPr>
    </w:lvl>
  </w:abstractNum>
  <w:abstractNum w:abstractNumId="2" w15:restartNumberingAfterBreak="0">
    <w:nsid w:val="01A76B44"/>
    <w:multiLevelType w:val="hybridMultilevel"/>
    <w:tmpl w:val="FFFFFFFF"/>
    <w:lvl w:ilvl="0" w:tplc="A7469C3E">
      <w:start w:val="1"/>
      <w:numFmt w:val="bullet"/>
      <w:lvlText w:val=""/>
      <w:lvlJc w:val="left"/>
      <w:pPr>
        <w:ind w:left="720" w:hanging="360"/>
      </w:pPr>
      <w:rPr>
        <w:rFonts w:hint="default" w:ascii="Symbol" w:hAnsi="Symbol"/>
      </w:rPr>
    </w:lvl>
    <w:lvl w:ilvl="1" w:tplc="9EF0C57A">
      <w:start w:val="1"/>
      <w:numFmt w:val="bullet"/>
      <w:lvlText w:val="o"/>
      <w:lvlJc w:val="left"/>
      <w:pPr>
        <w:ind w:left="1440" w:hanging="360"/>
      </w:pPr>
      <w:rPr>
        <w:rFonts w:hint="default" w:ascii="Courier New" w:hAnsi="Courier New"/>
      </w:rPr>
    </w:lvl>
    <w:lvl w:ilvl="2" w:tplc="89CE2BB4">
      <w:start w:val="1"/>
      <w:numFmt w:val="bullet"/>
      <w:lvlText w:val=""/>
      <w:lvlJc w:val="left"/>
      <w:pPr>
        <w:ind w:left="2160" w:hanging="360"/>
      </w:pPr>
      <w:rPr>
        <w:rFonts w:hint="default" w:ascii="Wingdings" w:hAnsi="Wingdings"/>
      </w:rPr>
    </w:lvl>
    <w:lvl w:ilvl="3" w:tplc="02CCC8BA">
      <w:start w:val="1"/>
      <w:numFmt w:val="bullet"/>
      <w:lvlText w:val=""/>
      <w:lvlJc w:val="left"/>
      <w:pPr>
        <w:ind w:left="2880" w:hanging="360"/>
      </w:pPr>
      <w:rPr>
        <w:rFonts w:hint="default" w:ascii="Symbol" w:hAnsi="Symbol"/>
      </w:rPr>
    </w:lvl>
    <w:lvl w:ilvl="4" w:tplc="FFDC5A5A">
      <w:start w:val="1"/>
      <w:numFmt w:val="bullet"/>
      <w:lvlText w:val="o"/>
      <w:lvlJc w:val="left"/>
      <w:pPr>
        <w:ind w:left="3600" w:hanging="360"/>
      </w:pPr>
      <w:rPr>
        <w:rFonts w:hint="default" w:ascii="Courier New" w:hAnsi="Courier New"/>
      </w:rPr>
    </w:lvl>
    <w:lvl w:ilvl="5" w:tplc="B630EE00">
      <w:start w:val="1"/>
      <w:numFmt w:val="bullet"/>
      <w:lvlText w:val=""/>
      <w:lvlJc w:val="left"/>
      <w:pPr>
        <w:ind w:left="4320" w:hanging="360"/>
      </w:pPr>
      <w:rPr>
        <w:rFonts w:hint="default" w:ascii="Wingdings" w:hAnsi="Wingdings"/>
      </w:rPr>
    </w:lvl>
    <w:lvl w:ilvl="6" w:tplc="398AD482">
      <w:start w:val="1"/>
      <w:numFmt w:val="bullet"/>
      <w:lvlText w:val=""/>
      <w:lvlJc w:val="left"/>
      <w:pPr>
        <w:ind w:left="5040" w:hanging="360"/>
      </w:pPr>
      <w:rPr>
        <w:rFonts w:hint="default" w:ascii="Symbol" w:hAnsi="Symbol"/>
      </w:rPr>
    </w:lvl>
    <w:lvl w:ilvl="7" w:tplc="30E080E6">
      <w:start w:val="1"/>
      <w:numFmt w:val="bullet"/>
      <w:lvlText w:val="o"/>
      <w:lvlJc w:val="left"/>
      <w:pPr>
        <w:ind w:left="5760" w:hanging="360"/>
      </w:pPr>
      <w:rPr>
        <w:rFonts w:hint="default" w:ascii="Courier New" w:hAnsi="Courier New"/>
      </w:rPr>
    </w:lvl>
    <w:lvl w:ilvl="8" w:tplc="763EB12A">
      <w:start w:val="1"/>
      <w:numFmt w:val="bullet"/>
      <w:lvlText w:val=""/>
      <w:lvlJc w:val="left"/>
      <w:pPr>
        <w:ind w:left="6480" w:hanging="360"/>
      </w:pPr>
      <w:rPr>
        <w:rFonts w:hint="default" w:ascii="Wingdings" w:hAnsi="Wingdings"/>
      </w:rPr>
    </w:lvl>
  </w:abstractNum>
  <w:abstractNum w:abstractNumId="3" w15:restartNumberingAfterBreak="0">
    <w:nsid w:val="01B3ED3C"/>
    <w:multiLevelType w:val="hybridMultilevel"/>
    <w:tmpl w:val="FFFFFFFF"/>
    <w:lvl w:ilvl="0" w:tplc="A2CE48F2">
      <w:start w:val="1"/>
      <w:numFmt w:val="decimal"/>
      <w:lvlText w:val="%1."/>
      <w:lvlJc w:val="left"/>
      <w:pPr>
        <w:ind w:left="720" w:hanging="360"/>
      </w:pPr>
    </w:lvl>
    <w:lvl w:ilvl="1" w:tplc="D7DCA5CE">
      <w:start w:val="1"/>
      <w:numFmt w:val="lowerLetter"/>
      <w:lvlText w:val="%2."/>
      <w:lvlJc w:val="left"/>
      <w:pPr>
        <w:ind w:left="1440" w:hanging="360"/>
      </w:pPr>
    </w:lvl>
    <w:lvl w:ilvl="2" w:tplc="7FFC5222">
      <w:start w:val="1"/>
      <w:numFmt w:val="lowerRoman"/>
      <w:lvlText w:val="%3."/>
      <w:lvlJc w:val="right"/>
      <w:pPr>
        <w:ind w:left="2160" w:hanging="180"/>
      </w:pPr>
    </w:lvl>
    <w:lvl w:ilvl="3" w:tplc="7180D6EA">
      <w:start w:val="1"/>
      <w:numFmt w:val="decimal"/>
      <w:lvlText w:val="%4."/>
      <w:lvlJc w:val="left"/>
      <w:pPr>
        <w:ind w:left="2880" w:hanging="360"/>
      </w:pPr>
    </w:lvl>
    <w:lvl w:ilvl="4" w:tplc="7382C8A6">
      <w:start w:val="1"/>
      <w:numFmt w:val="lowerLetter"/>
      <w:lvlText w:val="%5."/>
      <w:lvlJc w:val="left"/>
      <w:pPr>
        <w:ind w:left="3600" w:hanging="360"/>
      </w:pPr>
    </w:lvl>
    <w:lvl w:ilvl="5" w:tplc="32BEEF36">
      <w:start w:val="1"/>
      <w:numFmt w:val="lowerRoman"/>
      <w:lvlText w:val="%6."/>
      <w:lvlJc w:val="right"/>
      <w:pPr>
        <w:ind w:left="4320" w:hanging="180"/>
      </w:pPr>
    </w:lvl>
    <w:lvl w:ilvl="6" w:tplc="7C5EB16A">
      <w:start w:val="1"/>
      <w:numFmt w:val="decimal"/>
      <w:lvlText w:val="%7."/>
      <w:lvlJc w:val="left"/>
      <w:pPr>
        <w:ind w:left="5040" w:hanging="360"/>
      </w:pPr>
    </w:lvl>
    <w:lvl w:ilvl="7" w:tplc="DEEE013C">
      <w:start w:val="1"/>
      <w:numFmt w:val="lowerLetter"/>
      <w:lvlText w:val="%8."/>
      <w:lvlJc w:val="left"/>
      <w:pPr>
        <w:ind w:left="5760" w:hanging="360"/>
      </w:pPr>
    </w:lvl>
    <w:lvl w:ilvl="8" w:tplc="DD6059FA">
      <w:start w:val="1"/>
      <w:numFmt w:val="lowerRoman"/>
      <w:lvlText w:val="%9."/>
      <w:lvlJc w:val="right"/>
      <w:pPr>
        <w:ind w:left="6480" w:hanging="180"/>
      </w:pPr>
    </w:lvl>
  </w:abstractNum>
  <w:abstractNum w:abstractNumId="4" w15:restartNumberingAfterBreak="0">
    <w:nsid w:val="01CE0B4B"/>
    <w:multiLevelType w:val="hybridMultilevel"/>
    <w:tmpl w:val="FFFFFFFF"/>
    <w:lvl w:ilvl="0" w:tplc="A16E7FA6">
      <w:start w:val="1"/>
      <w:numFmt w:val="bullet"/>
      <w:lvlText w:val="·"/>
      <w:lvlJc w:val="left"/>
      <w:pPr>
        <w:ind w:left="720" w:hanging="360"/>
      </w:pPr>
      <w:rPr>
        <w:rFonts w:hint="default" w:ascii="Symbol" w:hAnsi="Symbol"/>
      </w:rPr>
    </w:lvl>
    <w:lvl w:ilvl="1" w:tplc="A9584420">
      <w:start w:val="1"/>
      <w:numFmt w:val="bullet"/>
      <w:lvlText w:val="o"/>
      <w:lvlJc w:val="left"/>
      <w:pPr>
        <w:ind w:left="1440" w:hanging="360"/>
      </w:pPr>
      <w:rPr>
        <w:rFonts w:hint="default" w:ascii="Courier New" w:hAnsi="Courier New"/>
      </w:rPr>
    </w:lvl>
    <w:lvl w:ilvl="2" w:tplc="087CCC5C">
      <w:start w:val="1"/>
      <w:numFmt w:val="bullet"/>
      <w:lvlText w:val=""/>
      <w:lvlJc w:val="left"/>
      <w:pPr>
        <w:ind w:left="2160" w:hanging="360"/>
      </w:pPr>
      <w:rPr>
        <w:rFonts w:hint="default" w:ascii="Wingdings" w:hAnsi="Wingdings"/>
      </w:rPr>
    </w:lvl>
    <w:lvl w:ilvl="3" w:tplc="948646B4">
      <w:start w:val="1"/>
      <w:numFmt w:val="bullet"/>
      <w:lvlText w:val=""/>
      <w:lvlJc w:val="left"/>
      <w:pPr>
        <w:ind w:left="2880" w:hanging="360"/>
      </w:pPr>
      <w:rPr>
        <w:rFonts w:hint="default" w:ascii="Symbol" w:hAnsi="Symbol"/>
      </w:rPr>
    </w:lvl>
    <w:lvl w:ilvl="4" w:tplc="E1B6C1AA">
      <w:start w:val="1"/>
      <w:numFmt w:val="bullet"/>
      <w:lvlText w:val="o"/>
      <w:lvlJc w:val="left"/>
      <w:pPr>
        <w:ind w:left="3600" w:hanging="360"/>
      </w:pPr>
      <w:rPr>
        <w:rFonts w:hint="default" w:ascii="Courier New" w:hAnsi="Courier New"/>
      </w:rPr>
    </w:lvl>
    <w:lvl w:ilvl="5" w:tplc="4B9E3F8E">
      <w:start w:val="1"/>
      <w:numFmt w:val="bullet"/>
      <w:lvlText w:val=""/>
      <w:lvlJc w:val="left"/>
      <w:pPr>
        <w:ind w:left="4320" w:hanging="360"/>
      </w:pPr>
      <w:rPr>
        <w:rFonts w:hint="default" w:ascii="Wingdings" w:hAnsi="Wingdings"/>
      </w:rPr>
    </w:lvl>
    <w:lvl w:ilvl="6" w:tplc="9540411C">
      <w:start w:val="1"/>
      <w:numFmt w:val="bullet"/>
      <w:lvlText w:val=""/>
      <w:lvlJc w:val="left"/>
      <w:pPr>
        <w:ind w:left="5040" w:hanging="360"/>
      </w:pPr>
      <w:rPr>
        <w:rFonts w:hint="default" w:ascii="Symbol" w:hAnsi="Symbol"/>
      </w:rPr>
    </w:lvl>
    <w:lvl w:ilvl="7" w:tplc="52586C58">
      <w:start w:val="1"/>
      <w:numFmt w:val="bullet"/>
      <w:lvlText w:val="o"/>
      <w:lvlJc w:val="left"/>
      <w:pPr>
        <w:ind w:left="5760" w:hanging="360"/>
      </w:pPr>
      <w:rPr>
        <w:rFonts w:hint="default" w:ascii="Courier New" w:hAnsi="Courier New"/>
      </w:rPr>
    </w:lvl>
    <w:lvl w:ilvl="8" w:tplc="E0720DC6">
      <w:start w:val="1"/>
      <w:numFmt w:val="bullet"/>
      <w:lvlText w:val=""/>
      <w:lvlJc w:val="left"/>
      <w:pPr>
        <w:ind w:left="6480" w:hanging="360"/>
      </w:pPr>
      <w:rPr>
        <w:rFonts w:hint="default" w:ascii="Wingdings" w:hAnsi="Wingdings"/>
      </w:rPr>
    </w:lvl>
  </w:abstractNum>
  <w:abstractNum w:abstractNumId="5" w15:restartNumberingAfterBreak="0">
    <w:nsid w:val="01E27043"/>
    <w:multiLevelType w:val="hybridMultilevel"/>
    <w:tmpl w:val="049AFA9C"/>
    <w:lvl w:ilvl="0" w:tplc="FE2A2DE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48C1B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C1A0348">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4DA4F9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0CEB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2843B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06681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B424D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E0444E">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22A2108"/>
    <w:multiLevelType w:val="hybridMultilevel"/>
    <w:tmpl w:val="FFCE0D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287C535"/>
    <w:multiLevelType w:val="hybridMultilevel"/>
    <w:tmpl w:val="8578B6D8"/>
    <w:lvl w:ilvl="0" w:tplc="3060509E">
      <w:start w:val="1"/>
      <w:numFmt w:val="decimal"/>
      <w:lvlText w:val="%1."/>
      <w:lvlJc w:val="left"/>
      <w:pPr>
        <w:ind w:left="1080" w:hanging="360"/>
      </w:pPr>
    </w:lvl>
    <w:lvl w:ilvl="1" w:tplc="1400B3FE">
      <w:start w:val="1"/>
      <w:numFmt w:val="lowerLetter"/>
      <w:lvlText w:val="%2."/>
      <w:lvlJc w:val="left"/>
      <w:pPr>
        <w:ind w:left="1800" w:hanging="360"/>
      </w:pPr>
    </w:lvl>
    <w:lvl w:ilvl="2" w:tplc="9D8A4814">
      <w:start w:val="1"/>
      <w:numFmt w:val="lowerRoman"/>
      <w:lvlText w:val="%3."/>
      <w:lvlJc w:val="right"/>
      <w:pPr>
        <w:ind w:left="2520" w:hanging="180"/>
      </w:pPr>
    </w:lvl>
    <w:lvl w:ilvl="3" w:tplc="97621B8C">
      <w:start w:val="1"/>
      <w:numFmt w:val="decimal"/>
      <w:lvlText w:val="%4."/>
      <w:lvlJc w:val="left"/>
      <w:pPr>
        <w:ind w:left="3240" w:hanging="360"/>
      </w:pPr>
    </w:lvl>
    <w:lvl w:ilvl="4" w:tplc="35E4F0A4">
      <w:start w:val="1"/>
      <w:numFmt w:val="lowerLetter"/>
      <w:lvlText w:val="%5."/>
      <w:lvlJc w:val="left"/>
      <w:pPr>
        <w:ind w:left="3960" w:hanging="360"/>
      </w:pPr>
    </w:lvl>
    <w:lvl w:ilvl="5" w:tplc="66BA70EA">
      <w:start w:val="1"/>
      <w:numFmt w:val="lowerRoman"/>
      <w:lvlText w:val="%6."/>
      <w:lvlJc w:val="right"/>
      <w:pPr>
        <w:ind w:left="4680" w:hanging="180"/>
      </w:pPr>
    </w:lvl>
    <w:lvl w:ilvl="6" w:tplc="5B6C9622">
      <w:start w:val="1"/>
      <w:numFmt w:val="decimal"/>
      <w:lvlText w:val="%7."/>
      <w:lvlJc w:val="left"/>
      <w:pPr>
        <w:ind w:left="5400" w:hanging="360"/>
      </w:pPr>
    </w:lvl>
    <w:lvl w:ilvl="7" w:tplc="01FA3084">
      <w:start w:val="1"/>
      <w:numFmt w:val="lowerLetter"/>
      <w:lvlText w:val="%8."/>
      <w:lvlJc w:val="left"/>
      <w:pPr>
        <w:ind w:left="6120" w:hanging="360"/>
      </w:pPr>
    </w:lvl>
    <w:lvl w:ilvl="8" w:tplc="870A17BA">
      <w:start w:val="1"/>
      <w:numFmt w:val="lowerRoman"/>
      <w:lvlText w:val="%9."/>
      <w:lvlJc w:val="right"/>
      <w:pPr>
        <w:ind w:left="6840" w:hanging="180"/>
      </w:pPr>
    </w:lvl>
  </w:abstractNum>
  <w:abstractNum w:abstractNumId="8" w15:restartNumberingAfterBreak="0">
    <w:nsid w:val="03073EE9"/>
    <w:multiLevelType w:val="hybridMultilevel"/>
    <w:tmpl w:val="FFFFFFFF"/>
    <w:lvl w:ilvl="0" w:tplc="83C6A992">
      <w:start w:val="1"/>
      <w:numFmt w:val="bullet"/>
      <w:lvlText w:val=""/>
      <w:lvlJc w:val="left"/>
      <w:pPr>
        <w:ind w:left="720" w:hanging="360"/>
      </w:pPr>
      <w:rPr>
        <w:rFonts w:hint="default" w:ascii="Symbol" w:hAnsi="Symbol"/>
      </w:rPr>
    </w:lvl>
    <w:lvl w:ilvl="1" w:tplc="BC826182">
      <w:start w:val="1"/>
      <w:numFmt w:val="bullet"/>
      <w:lvlText w:val="o"/>
      <w:lvlJc w:val="left"/>
      <w:pPr>
        <w:ind w:left="1440" w:hanging="360"/>
      </w:pPr>
      <w:rPr>
        <w:rFonts w:hint="default" w:ascii="Courier New" w:hAnsi="Courier New"/>
      </w:rPr>
    </w:lvl>
    <w:lvl w:ilvl="2" w:tplc="4EE62A34">
      <w:start w:val="1"/>
      <w:numFmt w:val="bullet"/>
      <w:lvlText w:val=""/>
      <w:lvlJc w:val="left"/>
      <w:pPr>
        <w:ind w:left="2160" w:hanging="360"/>
      </w:pPr>
      <w:rPr>
        <w:rFonts w:hint="default" w:ascii="Wingdings" w:hAnsi="Wingdings"/>
      </w:rPr>
    </w:lvl>
    <w:lvl w:ilvl="3" w:tplc="83A02EA2">
      <w:start w:val="1"/>
      <w:numFmt w:val="bullet"/>
      <w:lvlText w:val=""/>
      <w:lvlJc w:val="left"/>
      <w:pPr>
        <w:ind w:left="2880" w:hanging="360"/>
      </w:pPr>
      <w:rPr>
        <w:rFonts w:hint="default" w:ascii="Symbol" w:hAnsi="Symbol"/>
      </w:rPr>
    </w:lvl>
    <w:lvl w:ilvl="4" w:tplc="7FDA3304">
      <w:start w:val="1"/>
      <w:numFmt w:val="bullet"/>
      <w:lvlText w:val="o"/>
      <w:lvlJc w:val="left"/>
      <w:pPr>
        <w:ind w:left="3600" w:hanging="360"/>
      </w:pPr>
      <w:rPr>
        <w:rFonts w:hint="default" w:ascii="Courier New" w:hAnsi="Courier New"/>
      </w:rPr>
    </w:lvl>
    <w:lvl w:ilvl="5" w:tplc="670C96DE">
      <w:start w:val="1"/>
      <w:numFmt w:val="bullet"/>
      <w:lvlText w:val=""/>
      <w:lvlJc w:val="left"/>
      <w:pPr>
        <w:ind w:left="4320" w:hanging="360"/>
      </w:pPr>
      <w:rPr>
        <w:rFonts w:hint="default" w:ascii="Wingdings" w:hAnsi="Wingdings"/>
      </w:rPr>
    </w:lvl>
    <w:lvl w:ilvl="6" w:tplc="6A4EA484">
      <w:start w:val="1"/>
      <w:numFmt w:val="bullet"/>
      <w:lvlText w:val=""/>
      <w:lvlJc w:val="left"/>
      <w:pPr>
        <w:ind w:left="5040" w:hanging="360"/>
      </w:pPr>
      <w:rPr>
        <w:rFonts w:hint="default" w:ascii="Symbol" w:hAnsi="Symbol"/>
      </w:rPr>
    </w:lvl>
    <w:lvl w:ilvl="7" w:tplc="E22C40D0">
      <w:start w:val="1"/>
      <w:numFmt w:val="bullet"/>
      <w:lvlText w:val="o"/>
      <w:lvlJc w:val="left"/>
      <w:pPr>
        <w:ind w:left="5760" w:hanging="360"/>
      </w:pPr>
      <w:rPr>
        <w:rFonts w:hint="default" w:ascii="Courier New" w:hAnsi="Courier New"/>
      </w:rPr>
    </w:lvl>
    <w:lvl w:ilvl="8" w:tplc="C11CC0DE">
      <w:start w:val="1"/>
      <w:numFmt w:val="bullet"/>
      <w:lvlText w:val=""/>
      <w:lvlJc w:val="left"/>
      <w:pPr>
        <w:ind w:left="6480" w:hanging="360"/>
      </w:pPr>
      <w:rPr>
        <w:rFonts w:hint="default" w:ascii="Wingdings" w:hAnsi="Wingdings"/>
      </w:rPr>
    </w:lvl>
  </w:abstractNum>
  <w:abstractNum w:abstractNumId="9" w15:restartNumberingAfterBreak="0">
    <w:nsid w:val="0356B49E"/>
    <w:multiLevelType w:val="hybridMultilevel"/>
    <w:tmpl w:val="FFFFFFFF"/>
    <w:lvl w:ilvl="0" w:tplc="FE86FBDC">
      <w:start w:val="1"/>
      <w:numFmt w:val="bullet"/>
      <w:lvlText w:val=""/>
      <w:lvlJc w:val="left"/>
      <w:pPr>
        <w:ind w:left="720" w:hanging="360"/>
      </w:pPr>
      <w:rPr>
        <w:rFonts w:hint="default" w:ascii="Symbol" w:hAnsi="Symbol"/>
      </w:rPr>
    </w:lvl>
    <w:lvl w:ilvl="1" w:tplc="B8784828">
      <w:start w:val="1"/>
      <w:numFmt w:val="bullet"/>
      <w:lvlText w:val="o"/>
      <w:lvlJc w:val="left"/>
      <w:pPr>
        <w:ind w:left="1440" w:hanging="360"/>
      </w:pPr>
      <w:rPr>
        <w:rFonts w:hint="default" w:ascii="Courier New" w:hAnsi="Courier New"/>
      </w:rPr>
    </w:lvl>
    <w:lvl w:ilvl="2" w:tplc="9104BDE6">
      <w:start w:val="1"/>
      <w:numFmt w:val="bullet"/>
      <w:lvlText w:val=""/>
      <w:lvlJc w:val="left"/>
      <w:pPr>
        <w:ind w:left="2160" w:hanging="360"/>
      </w:pPr>
      <w:rPr>
        <w:rFonts w:hint="default" w:ascii="Wingdings" w:hAnsi="Wingdings"/>
      </w:rPr>
    </w:lvl>
    <w:lvl w:ilvl="3" w:tplc="DA8CA99E">
      <w:start w:val="1"/>
      <w:numFmt w:val="bullet"/>
      <w:lvlText w:val=""/>
      <w:lvlJc w:val="left"/>
      <w:pPr>
        <w:ind w:left="2880" w:hanging="360"/>
      </w:pPr>
      <w:rPr>
        <w:rFonts w:hint="default" w:ascii="Symbol" w:hAnsi="Symbol"/>
      </w:rPr>
    </w:lvl>
    <w:lvl w:ilvl="4" w:tplc="8D300D30">
      <w:start w:val="1"/>
      <w:numFmt w:val="bullet"/>
      <w:lvlText w:val="o"/>
      <w:lvlJc w:val="left"/>
      <w:pPr>
        <w:ind w:left="3600" w:hanging="360"/>
      </w:pPr>
      <w:rPr>
        <w:rFonts w:hint="default" w:ascii="Courier New" w:hAnsi="Courier New"/>
      </w:rPr>
    </w:lvl>
    <w:lvl w:ilvl="5" w:tplc="6ACA4294">
      <w:start w:val="1"/>
      <w:numFmt w:val="bullet"/>
      <w:lvlText w:val=""/>
      <w:lvlJc w:val="left"/>
      <w:pPr>
        <w:ind w:left="4320" w:hanging="360"/>
      </w:pPr>
      <w:rPr>
        <w:rFonts w:hint="default" w:ascii="Wingdings" w:hAnsi="Wingdings"/>
      </w:rPr>
    </w:lvl>
    <w:lvl w:ilvl="6" w:tplc="937EBE76">
      <w:start w:val="1"/>
      <w:numFmt w:val="bullet"/>
      <w:lvlText w:val=""/>
      <w:lvlJc w:val="left"/>
      <w:pPr>
        <w:ind w:left="5040" w:hanging="360"/>
      </w:pPr>
      <w:rPr>
        <w:rFonts w:hint="default" w:ascii="Symbol" w:hAnsi="Symbol"/>
      </w:rPr>
    </w:lvl>
    <w:lvl w:ilvl="7" w:tplc="4712DD12">
      <w:start w:val="1"/>
      <w:numFmt w:val="bullet"/>
      <w:lvlText w:val="o"/>
      <w:lvlJc w:val="left"/>
      <w:pPr>
        <w:ind w:left="5760" w:hanging="360"/>
      </w:pPr>
      <w:rPr>
        <w:rFonts w:hint="default" w:ascii="Courier New" w:hAnsi="Courier New"/>
      </w:rPr>
    </w:lvl>
    <w:lvl w:ilvl="8" w:tplc="7860662C">
      <w:start w:val="1"/>
      <w:numFmt w:val="bullet"/>
      <w:lvlText w:val=""/>
      <w:lvlJc w:val="left"/>
      <w:pPr>
        <w:ind w:left="6480" w:hanging="360"/>
      </w:pPr>
      <w:rPr>
        <w:rFonts w:hint="default" w:ascii="Wingdings" w:hAnsi="Wingdings"/>
      </w:rPr>
    </w:lvl>
  </w:abstractNum>
  <w:abstractNum w:abstractNumId="10" w15:restartNumberingAfterBreak="0">
    <w:nsid w:val="039ECBE7"/>
    <w:multiLevelType w:val="hybridMultilevel"/>
    <w:tmpl w:val="FFFFFFFF"/>
    <w:lvl w:ilvl="0" w:tplc="00726C0E">
      <w:start w:val="1"/>
      <w:numFmt w:val="bullet"/>
      <w:lvlText w:val=""/>
      <w:lvlJc w:val="left"/>
      <w:pPr>
        <w:ind w:left="720" w:hanging="360"/>
      </w:pPr>
      <w:rPr>
        <w:rFonts w:hint="default" w:ascii="Symbol" w:hAnsi="Symbol"/>
      </w:rPr>
    </w:lvl>
    <w:lvl w:ilvl="1" w:tplc="C98C87A0">
      <w:start w:val="1"/>
      <w:numFmt w:val="bullet"/>
      <w:lvlText w:val="o"/>
      <w:lvlJc w:val="left"/>
      <w:pPr>
        <w:ind w:left="1440" w:hanging="360"/>
      </w:pPr>
      <w:rPr>
        <w:rFonts w:hint="default" w:ascii="Courier New" w:hAnsi="Courier New"/>
      </w:rPr>
    </w:lvl>
    <w:lvl w:ilvl="2" w:tplc="6FF4645C">
      <w:start w:val="1"/>
      <w:numFmt w:val="bullet"/>
      <w:lvlText w:val=""/>
      <w:lvlJc w:val="left"/>
      <w:pPr>
        <w:ind w:left="2160" w:hanging="360"/>
      </w:pPr>
      <w:rPr>
        <w:rFonts w:hint="default" w:ascii="Wingdings" w:hAnsi="Wingdings"/>
      </w:rPr>
    </w:lvl>
    <w:lvl w:ilvl="3" w:tplc="889ADD32">
      <w:start w:val="1"/>
      <w:numFmt w:val="bullet"/>
      <w:lvlText w:val=""/>
      <w:lvlJc w:val="left"/>
      <w:pPr>
        <w:ind w:left="2880" w:hanging="360"/>
      </w:pPr>
      <w:rPr>
        <w:rFonts w:hint="default" w:ascii="Symbol" w:hAnsi="Symbol"/>
      </w:rPr>
    </w:lvl>
    <w:lvl w:ilvl="4" w:tplc="6ECC1F02">
      <w:start w:val="1"/>
      <w:numFmt w:val="bullet"/>
      <w:lvlText w:val="o"/>
      <w:lvlJc w:val="left"/>
      <w:pPr>
        <w:ind w:left="3600" w:hanging="360"/>
      </w:pPr>
      <w:rPr>
        <w:rFonts w:hint="default" w:ascii="Courier New" w:hAnsi="Courier New"/>
      </w:rPr>
    </w:lvl>
    <w:lvl w:ilvl="5" w:tplc="DAAA59B2">
      <w:start w:val="1"/>
      <w:numFmt w:val="bullet"/>
      <w:lvlText w:val=""/>
      <w:lvlJc w:val="left"/>
      <w:pPr>
        <w:ind w:left="4320" w:hanging="360"/>
      </w:pPr>
      <w:rPr>
        <w:rFonts w:hint="default" w:ascii="Wingdings" w:hAnsi="Wingdings"/>
      </w:rPr>
    </w:lvl>
    <w:lvl w:ilvl="6" w:tplc="761819AA">
      <w:start w:val="1"/>
      <w:numFmt w:val="bullet"/>
      <w:lvlText w:val=""/>
      <w:lvlJc w:val="left"/>
      <w:pPr>
        <w:ind w:left="5040" w:hanging="360"/>
      </w:pPr>
      <w:rPr>
        <w:rFonts w:hint="default" w:ascii="Symbol" w:hAnsi="Symbol"/>
      </w:rPr>
    </w:lvl>
    <w:lvl w:ilvl="7" w:tplc="0BB80764">
      <w:start w:val="1"/>
      <w:numFmt w:val="bullet"/>
      <w:lvlText w:val="o"/>
      <w:lvlJc w:val="left"/>
      <w:pPr>
        <w:ind w:left="5760" w:hanging="360"/>
      </w:pPr>
      <w:rPr>
        <w:rFonts w:hint="default" w:ascii="Courier New" w:hAnsi="Courier New"/>
      </w:rPr>
    </w:lvl>
    <w:lvl w:ilvl="8" w:tplc="031801A6">
      <w:start w:val="1"/>
      <w:numFmt w:val="bullet"/>
      <w:lvlText w:val=""/>
      <w:lvlJc w:val="left"/>
      <w:pPr>
        <w:ind w:left="6480" w:hanging="360"/>
      </w:pPr>
      <w:rPr>
        <w:rFonts w:hint="default" w:ascii="Wingdings" w:hAnsi="Wingdings"/>
      </w:rPr>
    </w:lvl>
  </w:abstractNum>
  <w:abstractNum w:abstractNumId="11" w15:restartNumberingAfterBreak="0">
    <w:nsid w:val="0427FC0D"/>
    <w:multiLevelType w:val="hybridMultilevel"/>
    <w:tmpl w:val="FFFFFFFF"/>
    <w:lvl w:ilvl="0" w:tplc="711E0278">
      <w:start w:val="1"/>
      <w:numFmt w:val="decimal"/>
      <w:lvlText w:val="%1."/>
      <w:lvlJc w:val="left"/>
      <w:pPr>
        <w:ind w:left="720" w:hanging="360"/>
      </w:pPr>
    </w:lvl>
    <w:lvl w:ilvl="1" w:tplc="001EE42E">
      <w:start w:val="1"/>
      <w:numFmt w:val="lowerLetter"/>
      <w:lvlText w:val="%2."/>
      <w:lvlJc w:val="left"/>
      <w:pPr>
        <w:ind w:left="1440" w:hanging="360"/>
      </w:pPr>
    </w:lvl>
    <w:lvl w:ilvl="2" w:tplc="52842844">
      <w:start w:val="1"/>
      <w:numFmt w:val="lowerRoman"/>
      <w:lvlText w:val="%3."/>
      <w:lvlJc w:val="right"/>
      <w:pPr>
        <w:ind w:left="2160" w:hanging="180"/>
      </w:pPr>
    </w:lvl>
    <w:lvl w:ilvl="3" w:tplc="2A7AF160">
      <w:start w:val="1"/>
      <w:numFmt w:val="decimal"/>
      <w:lvlText w:val="%4."/>
      <w:lvlJc w:val="left"/>
      <w:pPr>
        <w:ind w:left="2880" w:hanging="360"/>
      </w:pPr>
    </w:lvl>
    <w:lvl w:ilvl="4" w:tplc="717E512C">
      <w:start w:val="1"/>
      <w:numFmt w:val="lowerLetter"/>
      <w:lvlText w:val="%5."/>
      <w:lvlJc w:val="left"/>
      <w:pPr>
        <w:ind w:left="3600" w:hanging="360"/>
      </w:pPr>
    </w:lvl>
    <w:lvl w:ilvl="5" w:tplc="63065242">
      <w:start w:val="1"/>
      <w:numFmt w:val="lowerRoman"/>
      <w:lvlText w:val="%6."/>
      <w:lvlJc w:val="right"/>
      <w:pPr>
        <w:ind w:left="4320" w:hanging="180"/>
      </w:pPr>
    </w:lvl>
    <w:lvl w:ilvl="6" w:tplc="3354936C">
      <w:start w:val="1"/>
      <w:numFmt w:val="decimal"/>
      <w:lvlText w:val="%7."/>
      <w:lvlJc w:val="left"/>
      <w:pPr>
        <w:ind w:left="5040" w:hanging="360"/>
      </w:pPr>
    </w:lvl>
    <w:lvl w:ilvl="7" w:tplc="43B4BE04">
      <w:start w:val="1"/>
      <w:numFmt w:val="lowerLetter"/>
      <w:lvlText w:val="%8."/>
      <w:lvlJc w:val="left"/>
      <w:pPr>
        <w:ind w:left="5760" w:hanging="360"/>
      </w:pPr>
    </w:lvl>
    <w:lvl w:ilvl="8" w:tplc="491C42C8">
      <w:start w:val="1"/>
      <w:numFmt w:val="lowerRoman"/>
      <w:lvlText w:val="%9."/>
      <w:lvlJc w:val="right"/>
      <w:pPr>
        <w:ind w:left="6480" w:hanging="180"/>
      </w:pPr>
    </w:lvl>
  </w:abstractNum>
  <w:abstractNum w:abstractNumId="12" w15:restartNumberingAfterBreak="0">
    <w:nsid w:val="04665D1D"/>
    <w:multiLevelType w:val="hybridMultilevel"/>
    <w:tmpl w:val="C9508B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507E543"/>
    <w:multiLevelType w:val="hybridMultilevel"/>
    <w:tmpl w:val="19729864"/>
    <w:lvl w:ilvl="0" w:tplc="A3CC5F64">
      <w:start w:val="1"/>
      <w:numFmt w:val="bullet"/>
      <w:lvlText w:val=""/>
      <w:lvlJc w:val="left"/>
      <w:pPr>
        <w:ind w:left="720" w:hanging="360"/>
      </w:pPr>
      <w:rPr>
        <w:rFonts w:hint="default" w:ascii="Symbol" w:hAnsi="Symbol"/>
      </w:rPr>
    </w:lvl>
    <w:lvl w:ilvl="1" w:tplc="1C460B56">
      <w:start w:val="1"/>
      <w:numFmt w:val="bullet"/>
      <w:lvlText w:val=""/>
      <w:lvlJc w:val="left"/>
      <w:pPr>
        <w:ind w:left="1440" w:hanging="360"/>
      </w:pPr>
      <w:rPr>
        <w:rFonts w:hint="default" w:ascii="Symbol" w:hAnsi="Symbol"/>
      </w:rPr>
    </w:lvl>
    <w:lvl w:ilvl="2" w:tplc="2B884BA4">
      <w:start w:val="1"/>
      <w:numFmt w:val="bullet"/>
      <w:lvlText w:val=""/>
      <w:lvlJc w:val="left"/>
      <w:pPr>
        <w:ind w:left="2160" w:hanging="360"/>
      </w:pPr>
      <w:rPr>
        <w:rFonts w:hint="default" w:ascii="Wingdings" w:hAnsi="Wingdings"/>
      </w:rPr>
    </w:lvl>
    <w:lvl w:ilvl="3" w:tplc="2C94854C">
      <w:start w:val="1"/>
      <w:numFmt w:val="bullet"/>
      <w:lvlText w:val=""/>
      <w:lvlJc w:val="left"/>
      <w:pPr>
        <w:ind w:left="2880" w:hanging="360"/>
      </w:pPr>
      <w:rPr>
        <w:rFonts w:hint="default" w:ascii="Symbol" w:hAnsi="Symbol"/>
      </w:rPr>
    </w:lvl>
    <w:lvl w:ilvl="4" w:tplc="3362B838">
      <w:start w:val="1"/>
      <w:numFmt w:val="bullet"/>
      <w:lvlText w:val="o"/>
      <w:lvlJc w:val="left"/>
      <w:pPr>
        <w:ind w:left="3600" w:hanging="360"/>
      </w:pPr>
      <w:rPr>
        <w:rFonts w:hint="default" w:ascii="Courier New" w:hAnsi="Courier New"/>
      </w:rPr>
    </w:lvl>
    <w:lvl w:ilvl="5" w:tplc="EBB2AE46">
      <w:start w:val="1"/>
      <w:numFmt w:val="bullet"/>
      <w:lvlText w:val=""/>
      <w:lvlJc w:val="left"/>
      <w:pPr>
        <w:ind w:left="4320" w:hanging="360"/>
      </w:pPr>
      <w:rPr>
        <w:rFonts w:hint="default" w:ascii="Wingdings" w:hAnsi="Wingdings"/>
      </w:rPr>
    </w:lvl>
    <w:lvl w:ilvl="6" w:tplc="51103D7A">
      <w:start w:val="1"/>
      <w:numFmt w:val="bullet"/>
      <w:lvlText w:val=""/>
      <w:lvlJc w:val="left"/>
      <w:pPr>
        <w:ind w:left="5040" w:hanging="360"/>
      </w:pPr>
      <w:rPr>
        <w:rFonts w:hint="default" w:ascii="Symbol" w:hAnsi="Symbol"/>
      </w:rPr>
    </w:lvl>
    <w:lvl w:ilvl="7" w:tplc="E40EA006">
      <w:start w:val="1"/>
      <w:numFmt w:val="bullet"/>
      <w:lvlText w:val="o"/>
      <w:lvlJc w:val="left"/>
      <w:pPr>
        <w:ind w:left="5760" w:hanging="360"/>
      </w:pPr>
      <w:rPr>
        <w:rFonts w:hint="default" w:ascii="Courier New" w:hAnsi="Courier New"/>
      </w:rPr>
    </w:lvl>
    <w:lvl w:ilvl="8" w:tplc="A4388C14">
      <w:start w:val="1"/>
      <w:numFmt w:val="bullet"/>
      <w:lvlText w:val=""/>
      <w:lvlJc w:val="left"/>
      <w:pPr>
        <w:ind w:left="6480" w:hanging="360"/>
      </w:pPr>
      <w:rPr>
        <w:rFonts w:hint="default" w:ascii="Wingdings" w:hAnsi="Wingdings"/>
      </w:rPr>
    </w:lvl>
  </w:abstractNum>
  <w:abstractNum w:abstractNumId="14" w15:restartNumberingAfterBreak="0">
    <w:nsid w:val="05F41499"/>
    <w:multiLevelType w:val="hybridMultilevel"/>
    <w:tmpl w:val="E738E702"/>
    <w:lvl w:ilvl="0" w:tplc="0F14B33E">
      <w:start w:val="9"/>
      <w:numFmt w:val="bullet"/>
      <w:lvlText w:val="•"/>
      <w:lvlJc w:val="left"/>
      <w:pPr>
        <w:ind w:left="1080" w:hanging="360"/>
      </w:pPr>
      <w:rPr>
        <w:rFonts w:hint="default" w:ascii="Times New Roman" w:hAnsi="Times New Roman" w:eastAsia="Times New Roman" w:cs="Times New Roman"/>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064078A3"/>
    <w:multiLevelType w:val="hybridMultilevel"/>
    <w:tmpl w:val="D04EBD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072905B3"/>
    <w:multiLevelType w:val="hybridMultilevel"/>
    <w:tmpl w:val="FFFFFFFF"/>
    <w:lvl w:ilvl="0" w:tplc="A738C17E">
      <w:start w:val="1"/>
      <w:numFmt w:val="decimal"/>
      <w:lvlText w:val="%1."/>
      <w:lvlJc w:val="left"/>
      <w:pPr>
        <w:ind w:left="720" w:hanging="360"/>
      </w:pPr>
    </w:lvl>
    <w:lvl w:ilvl="1" w:tplc="9FA884A6">
      <w:start w:val="1"/>
      <w:numFmt w:val="lowerLetter"/>
      <w:lvlText w:val="%2."/>
      <w:lvlJc w:val="left"/>
      <w:pPr>
        <w:ind w:left="1440" w:hanging="360"/>
      </w:pPr>
    </w:lvl>
    <w:lvl w:ilvl="2" w:tplc="5D76E9A8">
      <w:start w:val="1"/>
      <w:numFmt w:val="lowerRoman"/>
      <w:lvlText w:val="%3."/>
      <w:lvlJc w:val="right"/>
      <w:pPr>
        <w:ind w:left="2160" w:hanging="180"/>
      </w:pPr>
    </w:lvl>
    <w:lvl w:ilvl="3" w:tplc="786EB232">
      <w:start w:val="1"/>
      <w:numFmt w:val="decimal"/>
      <w:lvlText w:val="%4."/>
      <w:lvlJc w:val="left"/>
      <w:pPr>
        <w:ind w:left="2880" w:hanging="360"/>
      </w:pPr>
    </w:lvl>
    <w:lvl w:ilvl="4" w:tplc="9CB421D0">
      <w:start w:val="1"/>
      <w:numFmt w:val="lowerLetter"/>
      <w:lvlText w:val="%5."/>
      <w:lvlJc w:val="left"/>
      <w:pPr>
        <w:ind w:left="3600" w:hanging="360"/>
      </w:pPr>
    </w:lvl>
    <w:lvl w:ilvl="5" w:tplc="AB7A0CBC">
      <w:start w:val="1"/>
      <w:numFmt w:val="lowerRoman"/>
      <w:lvlText w:val="%6."/>
      <w:lvlJc w:val="right"/>
      <w:pPr>
        <w:ind w:left="4320" w:hanging="180"/>
      </w:pPr>
    </w:lvl>
    <w:lvl w:ilvl="6" w:tplc="0AF261CA">
      <w:start w:val="1"/>
      <w:numFmt w:val="decimal"/>
      <w:lvlText w:val="%7."/>
      <w:lvlJc w:val="left"/>
      <w:pPr>
        <w:ind w:left="5040" w:hanging="360"/>
      </w:pPr>
    </w:lvl>
    <w:lvl w:ilvl="7" w:tplc="214A54CE">
      <w:start w:val="1"/>
      <w:numFmt w:val="lowerLetter"/>
      <w:lvlText w:val="%8."/>
      <w:lvlJc w:val="left"/>
      <w:pPr>
        <w:ind w:left="5760" w:hanging="360"/>
      </w:pPr>
    </w:lvl>
    <w:lvl w:ilvl="8" w:tplc="C09CDA7A">
      <w:start w:val="1"/>
      <w:numFmt w:val="lowerRoman"/>
      <w:lvlText w:val="%9."/>
      <w:lvlJc w:val="right"/>
      <w:pPr>
        <w:ind w:left="6480" w:hanging="180"/>
      </w:pPr>
    </w:lvl>
  </w:abstractNum>
  <w:abstractNum w:abstractNumId="17" w15:restartNumberingAfterBreak="0">
    <w:nsid w:val="07606C2B"/>
    <w:multiLevelType w:val="hybridMultilevel"/>
    <w:tmpl w:val="FFFFFFFF"/>
    <w:lvl w:ilvl="0" w:tplc="2C3E978E">
      <w:start w:val="3"/>
      <w:numFmt w:val="decimal"/>
      <w:lvlText w:val="%1."/>
      <w:lvlJc w:val="left"/>
      <w:pPr>
        <w:ind w:left="720" w:hanging="360"/>
      </w:pPr>
    </w:lvl>
    <w:lvl w:ilvl="1" w:tplc="9F84053A">
      <w:start w:val="1"/>
      <w:numFmt w:val="lowerLetter"/>
      <w:lvlText w:val="%2."/>
      <w:lvlJc w:val="left"/>
      <w:pPr>
        <w:ind w:left="1440" w:hanging="360"/>
      </w:pPr>
    </w:lvl>
    <w:lvl w:ilvl="2" w:tplc="EE4ECE5A">
      <w:start w:val="1"/>
      <w:numFmt w:val="lowerRoman"/>
      <w:lvlText w:val="%3."/>
      <w:lvlJc w:val="right"/>
      <w:pPr>
        <w:ind w:left="2160" w:hanging="180"/>
      </w:pPr>
    </w:lvl>
    <w:lvl w:ilvl="3" w:tplc="CC34828E">
      <w:start w:val="1"/>
      <w:numFmt w:val="decimal"/>
      <w:lvlText w:val="%4."/>
      <w:lvlJc w:val="left"/>
      <w:pPr>
        <w:ind w:left="2880" w:hanging="360"/>
      </w:pPr>
    </w:lvl>
    <w:lvl w:ilvl="4" w:tplc="FFD64508">
      <w:start w:val="1"/>
      <w:numFmt w:val="lowerLetter"/>
      <w:lvlText w:val="%5."/>
      <w:lvlJc w:val="left"/>
      <w:pPr>
        <w:ind w:left="3600" w:hanging="360"/>
      </w:pPr>
    </w:lvl>
    <w:lvl w:ilvl="5" w:tplc="DB3895B2">
      <w:start w:val="1"/>
      <w:numFmt w:val="lowerRoman"/>
      <w:lvlText w:val="%6."/>
      <w:lvlJc w:val="right"/>
      <w:pPr>
        <w:ind w:left="4320" w:hanging="180"/>
      </w:pPr>
    </w:lvl>
    <w:lvl w:ilvl="6" w:tplc="332C90FC">
      <w:start w:val="1"/>
      <w:numFmt w:val="decimal"/>
      <w:lvlText w:val="%7."/>
      <w:lvlJc w:val="left"/>
      <w:pPr>
        <w:ind w:left="5040" w:hanging="360"/>
      </w:pPr>
    </w:lvl>
    <w:lvl w:ilvl="7" w:tplc="B706E976">
      <w:start w:val="1"/>
      <w:numFmt w:val="lowerLetter"/>
      <w:lvlText w:val="%8."/>
      <w:lvlJc w:val="left"/>
      <w:pPr>
        <w:ind w:left="5760" w:hanging="360"/>
      </w:pPr>
    </w:lvl>
    <w:lvl w:ilvl="8" w:tplc="DCCCF7B4">
      <w:start w:val="1"/>
      <w:numFmt w:val="lowerRoman"/>
      <w:lvlText w:val="%9."/>
      <w:lvlJc w:val="right"/>
      <w:pPr>
        <w:ind w:left="6480" w:hanging="180"/>
      </w:pPr>
    </w:lvl>
  </w:abstractNum>
  <w:abstractNum w:abstractNumId="18" w15:restartNumberingAfterBreak="0">
    <w:nsid w:val="08276EE2"/>
    <w:multiLevelType w:val="hybridMultilevel"/>
    <w:tmpl w:val="FFFFFFFF"/>
    <w:lvl w:ilvl="0" w:tplc="88A47448">
      <w:start w:val="2"/>
      <w:numFmt w:val="decimal"/>
      <w:lvlText w:val="%1."/>
      <w:lvlJc w:val="left"/>
      <w:pPr>
        <w:ind w:left="720" w:hanging="360"/>
      </w:pPr>
    </w:lvl>
    <w:lvl w:ilvl="1" w:tplc="917A5EE2">
      <w:start w:val="1"/>
      <w:numFmt w:val="lowerLetter"/>
      <w:lvlText w:val="%2."/>
      <w:lvlJc w:val="left"/>
      <w:pPr>
        <w:ind w:left="1440" w:hanging="360"/>
      </w:pPr>
    </w:lvl>
    <w:lvl w:ilvl="2" w:tplc="76DC31C8">
      <w:start w:val="1"/>
      <w:numFmt w:val="lowerRoman"/>
      <w:lvlText w:val="%3."/>
      <w:lvlJc w:val="right"/>
      <w:pPr>
        <w:ind w:left="2160" w:hanging="180"/>
      </w:pPr>
    </w:lvl>
    <w:lvl w:ilvl="3" w:tplc="2C88D8F4">
      <w:start w:val="1"/>
      <w:numFmt w:val="decimal"/>
      <w:lvlText w:val="%4."/>
      <w:lvlJc w:val="left"/>
      <w:pPr>
        <w:ind w:left="2880" w:hanging="360"/>
      </w:pPr>
    </w:lvl>
    <w:lvl w:ilvl="4" w:tplc="84B20056">
      <w:start w:val="1"/>
      <w:numFmt w:val="lowerLetter"/>
      <w:lvlText w:val="%5."/>
      <w:lvlJc w:val="left"/>
      <w:pPr>
        <w:ind w:left="3600" w:hanging="360"/>
      </w:pPr>
    </w:lvl>
    <w:lvl w:ilvl="5" w:tplc="223CD24E">
      <w:start w:val="1"/>
      <w:numFmt w:val="lowerRoman"/>
      <w:lvlText w:val="%6."/>
      <w:lvlJc w:val="right"/>
      <w:pPr>
        <w:ind w:left="4320" w:hanging="180"/>
      </w:pPr>
    </w:lvl>
    <w:lvl w:ilvl="6" w:tplc="7E66ACBC">
      <w:start w:val="1"/>
      <w:numFmt w:val="decimal"/>
      <w:lvlText w:val="%7."/>
      <w:lvlJc w:val="left"/>
      <w:pPr>
        <w:ind w:left="5040" w:hanging="360"/>
      </w:pPr>
    </w:lvl>
    <w:lvl w:ilvl="7" w:tplc="168A2D56">
      <w:start w:val="1"/>
      <w:numFmt w:val="lowerLetter"/>
      <w:lvlText w:val="%8."/>
      <w:lvlJc w:val="left"/>
      <w:pPr>
        <w:ind w:left="5760" w:hanging="360"/>
      </w:pPr>
    </w:lvl>
    <w:lvl w:ilvl="8" w:tplc="B8FE9D60">
      <w:start w:val="1"/>
      <w:numFmt w:val="lowerRoman"/>
      <w:lvlText w:val="%9."/>
      <w:lvlJc w:val="right"/>
      <w:pPr>
        <w:ind w:left="6480" w:hanging="180"/>
      </w:pPr>
    </w:lvl>
  </w:abstractNum>
  <w:abstractNum w:abstractNumId="19" w15:restartNumberingAfterBreak="0">
    <w:nsid w:val="0896220A"/>
    <w:multiLevelType w:val="hybridMultilevel"/>
    <w:tmpl w:val="375E8B0E"/>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098F2EA4"/>
    <w:multiLevelType w:val="hybridMultilevel"/>
    <w:tmpl w:val="FFFFFFFF"/>
    <w:lvl w:ilvl="0" w:tplc="93C45682">
      <w:start w:val="2"/>
      <w:numFmt w:val="decimal"/>
      <w:lvlText w:val="%1."/>
      <w:lvlJc w:val="left"/>
      <w:pPr>
        <w:ind w:left="720" w:hanging="360"/>
      </w:pPr>
    </w:lvl>
    <w:lvl w:ilvl="1" w:tplc="1730DF3E">
      <w:start w:val="1"/>
      <w:numFmt w:val="lowerLetter"/>
      <w:lvlText w:val="%2."/>
      <w:lvlJc w:val="left"/>
      <w:pPr>
        <w:ind w:left="1440" w:hanging="360"/>
      </w:pPr>
    </w:lvl>
    <w:lvl w:ilvl="2" w:tplc="FB9AE126">
      <w:start w:val="1"/>
      <w:numFmt w:val="lowerRoman"/>
      <w:lvlText w:val="%3."/>
      <w:lvlJc w:val="right"/>
      <w:pPr>
        <w:ind w:left="2160" w:hanging="180"/>
      </w:pPr>
    </w:lvl>
    <w:lvl w:ilvl="3" w:tplc="1ABC0082">
      <w:start w:val="1"/>
      <w:numFmt w:val="decimal"/>
      <w:lvlText w:val="%4."/>
      <w:lvlJc w:val="left"/>
      <w:pPr>
        <w:ind w:left="2880" w:hanging="360"/>
      </w:pPr>
    </w:lvl>
    <w:lvl w:ilvl="4" w:tplc="BD90B600">
      <w:start w:val="1"/>
      <w:numFmt w:val="lowerLetter"/>
      <w:lvlText w:val="%5."/>
      <w:lvlJc w:val="left"/>
      <w:pPr>
        <w:ind w:left="3600" w:hanging="360"/>
      </w:pPr>
    </w:lvl>
    <w:lvl w:ilvl="5" w:tplc="BA3AC316">
      <w:start w:val="1"/>
      <w:numFmt w:val="lowerRoman"/>
      <w:lvlText w:val="%6."/>
      <w:lvlJc w:val="right"/>
      <w:pPr>
        <w:ind w:left="4320" w:hanging="180"/>
      </w:pPr>
    </w:lvl>
    <w:lvl w:ilvl="6" w:tplc="D4EE3F80">
      <w:start w:val="1"/>
      <w:numFmt w:val="decimal"/>
      <w:lvlText w:val="%7."/>
      <w:lvlJc w:val="left"/>
      <w:pPr>
        <w:ind w:left="5040" w:hanging="360"/>
      </w:pPr>
    </w:lvl>
    <w:lvl w:ilvl="7" w:tplc="696258C0">
      <w:start w:val="1"/>
      <w:numFmt w:val="lowerLetter"/>
      <w:lvlText w:val="%8."/>
      <w:lvlJc w:val="left"/>
      <w:pPr>
        <w:ind w:left="5760" w:hanging="360"/>
      </w:pPr>
    </w:lvl>
    <w:lvl w:ilvl="8" w:tplc="42BEDA98">
      <w:start w:val="1"/>
      <w:numFmt w:val="lowerRoman"/>
      <w:lvlText w:val="%9."/>
      <w:lvlJc w:val="right"/>
      <w:pPr>
        <w:ind w:left="6480" w:hanging="180"/>
      </w:pPr>
    </w:lvl>
  </w:abstractNum>
  <w:abstractNum w:abstractNumId="21" w15:restartNumberingAfterBreak="0">
    <w:nsid w:val="0994289A"/>
    <w:multiLevelType w:val="hybridMultilevel"/>
    <w:tmpl w:val="FFFFFFFF"/>
    <w:lvl w:ilvl="0" w:tplc="449EF362">
      <w:start w:val="1"/>
      <w:numFmt w:val="bullet"/>
      <w:lvlText w:val="·"/>
      <w:lvlJc w:val="left"/>
      <w:pPr>
        <w:ind w:left="720" w:hanging="360"/>
      </w:pPr>
      <w:rPr>
        <w:rFonts w:hint="default" w:ascii="Symbol" w:hAnsi="Symbol"/>
      </w:rPr>
    </w:lvl>
    <w:lvl w:ilvl="1" w:tplc="A71677CC">
      <w:start w:val="1"/>
      <w:numFmt w:val="bullet"/>
      <w:lvlText w:val="o"/>
      <w:lvlJc w:val="left"/>
      <w:pPr>
        <w:ind w:left="1440" w:hanging="360"/>
      </w:pPr>
      <w:rPr>
        <w:rFonts w:hint="default" w:ascii="Courier New" w:hAnsi="Courier New"/>
      </w:rPr>
    </w:lvl>
    <w:lvl w:ilvl="2" w:tplc="35566EE8">
      <w:start w:val="1"/>
      <w:numFmt w:val="bullet"/>
      <w:lvlText w:val=""/>
      <w:lvlJc w:val="left"/>
      <w:pPr>
        <w:ind w:left="2160" w:hanging="360"/>
      </w:pPr>
      <w:rPr>
        <w:rFonts w:hint="default" w:ascii="Wingdings" w:hAnsi="Wingdings"/>
      </w:rPr>
    </w:lvl>
    <w:lvl w:ilvl="3" w:tplc="19C27960">
      <w:start w:val="1"/>
      <w:numFmt w:val="bullet"/>
      <w:lvlText w:val=""/>
      <w:lvlJc w:val="left"/>
      <w:pPr>
        <w:ind w:left="2880" w:hanging="360"/>
      </w:pPr>
      <w:rPr>
        <w:rFonts w:hint="default" w:ascii="Symbol" w:hAnsi="Symbol"/>
      </w:rPr>
    </w:lvl>
    <w:lvl w:ilvl="4" w:tplc="ED324A44">
      <w:start w:val="1"/>
      <w:numFmt w:val="bullet"/>
      <w:lvlText w:val="o"/>
      <w:lvlJc w:val="left"/>
      <w:pPr>
        <w:ind w:left="3600" w:hanging="360"/>
      </w:pPr>
      <w:rPr>
        <w:rFonts w:hint="default" w:ascii="Courier New" w:hAnsi="Courier New"/>
      </w:rPr>
    </w:lvl>
    <w:lvl w:ilvl="5" w:tplc="A84E648E">
      <w:start w:val="1"/>
      <w:numFmt w:val="bullet"/>
      <w:lvlText w:val=""/>
      <w:lvlJc w:val="left"/>
      <w:pPr>
        <w:ind w:left="4320" w:hanging="360"/>
      </w:pPr>
      <w:rPr>
        <w:rFonts w:hint="default" w:ascii="Wingdings" w:hAnsi="Wingdings"/>
      </w:rPr>
    </w:lvl>
    <w:lvl w:ilvl="6" w:tplc="15E2F8C0">
      <w:start w:val="1"/>
      <w:numFmt w:val="bullet"/>
      <w:lvlText w:val=""/>
      <w:lvlJc w:val="left"/>
      <w:pPr>
        <w:ind w:left="5040" w:hanging="360"/>
      </w:pPr>
      <w:rPr>
        <w:rFonts w:hint="default" w:ascii="Symbol" w:hAnsi="Symbol"/>
      </w:rPr>
    </w:lvl>
    <w:lvl w:ilvl="7" w:tplc="6A8E2C54">
      <w:start w:val="1"/>
      <w:numFmt w:val="bullet"/>
      <w:lvlText w:val="o"/>
      <w:lvlJc w:val="left"/>
      <w:pPr>
        <w:ind w:left="5760" w:hanging="360"/>
      </w:pPr>
      <w:rPr>
        <w:rFonts w:hint="default" w:ascii="Courier New" w:hAnsi="Courier New"/>
      </w:rPr>
    </w:lvl>
    <w:lvl w:ilvl="8" w:tplc="EFF42AC8">
      <w:start w:val="1"/>
      <w:numFmt w:val="bullet"/>
      <w:lvlText w:val=""/>
      <w:lvlJc w:val="left"/>
      <w:pPr>
        <w:ind w:left="6480" w:hanging="360"/>
      </w:pPr>
      <w:rPr>
        <w:rFonts w:hint="default" w:ascii="Wingdings" w:hAnsi="Wingdings"/>
      </w:rPr>
    </w:lvl>
  </w:abstractNum>
  <w:abstractNum w:abstractNumId="22" w15:restartNumberingAfterBreak="0">
    <w:nsid w:val="09AB87CF"/>
    <w:multiLevelType w:val="hybridMultilevel"/>
    <w:tmpl w:val="FFFFFFFF"/>
    <w:lvl w:ilvl="0" w:tplc="0C464C26">
      <w:start w:val="1"/>
      <w:numFmt w:val="bullet"/>
      <w:lvlText w:val="·"/>
      <w:lvlJc w:val="left"/>
      <w:pPr>
        <w:ind w:left="720" w:hanging="360"/>
      </w:pPr>
      <w:rPr>
        <w:rFonts w:hint="default" w:ascii="Symbol" w:hAnsi="Symbol"/>
      </w:rPr>
    </w:lvl>
    <w:lvl w:ilvl="1" w:tplc="BBAC3734">
      <w:start w:val="1"/>
      <w:numFmt w:val="bullet"/>
      <w:lvlText w:val="o"/>
      <w:lvlJc w:val="left"/>
      <w:pPr>
        <w:ind w:left="1440" w:hanging="360"/>
      </w:pPr>
      <w:rPr>
        <w:rFonts w:hint="default" w:ascii="Courier New" w:hAnsi="Courier New"/>
      </w:rPr>
    </w:lvl>
    <w:lvl w:ilvl="2" w:tplc="22E86404">
      <w:start w:val="1"/>
      <w:numFmt w:val="bullet"/>
      <w:lvlText w:val=""/>
      <w:lvlJc w:val="left"/>
      <w:pPr>
        <w:ind w:left="2160" w:hanging="360"/>
      </w:pPr>
      <w:rPr>
        <w:rFonts w:hint="default" w:ascii="Wingdings" w:hAnsi="Wingdings"/>
      </w:rPr>
    </w:lvl>
    <w:lvl w:ilvl="3" w:tplc="4FEEE208">
      <w:start w:val="1"/>
      <w:numFmt w:val="bullet"/>
      <w:lvlText w:val=""/>
      <w:lvlJc w:val="left"/>
      <w:pPr>
        <w:ind w:left="2880" w:hanging="360"/>
      </w:pPr>
      <w:rPr>
        <w:rFonts w:hint="default" w:ascii="Symbol" w:hAnsi="Symbol"/>
      </w:rPr>
    </w:lvl>
    <w:lvl w:ilvl="4" w:tplc="F1CCA97C">
      <w:start w:val="1"/>
      <w:numFmt w:val="bullet"/>
      <w:lvlText w:val="o"/>
      <w:lvlJc w:val="left"/>
      <w:pPr>
        <w:ind w:left="3600" w:hanging="360"/>
      </w:pPr>
      <w:rPr>
        <w:rFonts w:hint="default" w:ascii="Courier New" w:hAnsi="Courier New"/>
      </w:rPr>
    </w:lvl>
    <w:lvl w:ilvl="5" w:tplc="99D64A18">
      <w:start w:val="1"/>
      <w:numFmt w:val="bullet"/>
      <w:lvlText w:val=""/>
      <w:lvlJc w:val="left"/>
      <w:pPr>
        <w:ind w:left="4320" w:hanging="360"/>
      </w:pPr>
      <w:rPr>
        <w:rFonts w:hint="default" w:ascii="Wingdings" w:hAnsi="Wingdings"/>
      </w:rPr>
    </w:lvl>
    <w:lvl w:ilvl="6" w:tplc="F522B984">
      <w:start w:val="1"/>
      <w:numFmt w:val="bullet"/>
      <w:lvlText w:val=""/>
      <w:lvlJc w:val="left"/>
      <w:pPr>
        <w:ind w:left="5040" w:hanging="360"/>
      </w:pPr>
      <w:rPr>
        <w:rFonts w:hint="default" w:ascii="Symbol" w:hAnsi="Symbol"/>
      </w:rPr>
    </w:lvl>
    <w:lvl w:ilvl="7" w:tplc="7616C8FE">
      <w:start w:val="1"/>
      <w:numFmt w:val="bullet"/>
      <w:lvlText w:val="o"/>
      <w:lvlJc w:val="left"/>
      <w:pPr>
        <w:ind w:left="5760" w:hanging="360"/>
      </w:pPr>
      <w:rPr>
        <w:rFonts w:hint="default" w:ascii="Courier New" w:hAnsi="Courier New"/>
      </w:rPr>
    </w:lvl>
    <w:lvl w:ilvl="8" w:tplc="71CE628A">
      <w:start w:val="1"/>
      <w:numFmt w:val="bullet"/>
      <w:lvlText w:val=""/>
      <w:lvlJc w:val="left"/>
      <w:pPr>
        <w:ind w:left="6480" w:hanging="360"/>
      </w:pPr>
      <w:rPr>
        <w:rFonts w:hint="default" w:ascii="Wingdings" w:hAnsi="Wingdings"/>
      </w:rPr>
    </w:lvl>
  </w:abstractNum>
  <w:abstractNum w:abstractNumId="23" w15:restartNumberingAfterBreak="0">
    <w:nsid w:val="09FEC949"/>
    <w:multiLevelType w:val="hybridMultilevel"/>
    <w:tmpl w:val="FFFFFFFF"/>
    <w:lvl w:ilvl="0" w:tplc="AB903B12">
      <w:start w:val="1"/>
      <w:numFmt w:val="bullet"/>
      <w:lvlText w:val="·"/>
      <w:lvlJc w:val="left"/>
      <w:pPr>
        <w:ind w:left="720" w:hanging="360"/>
      </w:pPr>
      <w:rPr>
        <w:rFonts w:hint="default" w:ascii="Symbol" w:hAnsi="Symbol"/>
      </w:rPr>
    </w:lvl>
    <w:lvl w:ilvl="1" w:tplc="94FCEDF6">
      <w:start w:val="1"/>
      <w:numFmt w:val="bullet"/>
      <w:lvlText w:val="o"/>
      <w:lvlJc w:val="left"/>
      <w:pPr>
        <w:ind w:left="1440" w:hanging="360"/>
      </w:pPr>
      <w:rPr>
        <w:rFonts w:hint="default" w:ascii="Courier New" w:hAnsi="Courier New"/>
      </w:rPr>
    </w:lvl>
    <w:lvl w:ilvl="2" w:tplc="8398FBB6">
      <w:start w:val="1"/>
      <w:numFmt w:val="bullet"/>
      <w:lvlText w:val=""/>
      <w:lvlJc w:val="left"/>
      <w:pPr>
        <w:ind w:left="2160" w:hanging="360"/>
      </w:pPr>
      <w:rPr>
        <w:rFonts w:hint="default" w:ascii="Wingdings" w:hAnsi="Wingdings"/>
      </w:rPr>
    </w:lvl>
    <w:lvl w:ilvl="3" w:tplc="3A1473A4">
      <w:start w:val="1"/>
      <w:numFmt w:val="bullet"/>
      <w:lvlText w:val=""/>
      <w:lvlJc w:val="left"/>
      <w:pPr>
        <w:ind w:left="2880" w:hanging="360"/>
      </w:pPr>
      <w:rPr>
        <w:rFonts w:hint="default" w:ascii="Symbol" w:hAnsi="Symbol"/>
      </w:rPr>
    </w:lvl>
    <w:lvl w:ilvl="4" w:tplc="C5C4A8F6">
      <w:start w:val="1"/>
      <w:numFmt w:val="bullet"/>
      <w:lvlText w:val="o"/>
      <w:lvlJc w:val="left"/>
      <w:pPr>
        <w:ind w:left="3600" w:hanging="360"/>
      </w:pPr>
      <w:rPr>
        <w:rFonts w:hint="default" w:ascii="Courier New" w:hAnsi="Courier New"/>
      </w:rPr>
    </w:lvl>
    <w:lvl w:ilvl="5" w:tplc="4E22FEC6">
      <w:start w:val="1"/>
      <w:numFmt w:val="bullet"/>
      <w:lvlText w:val=""/>
      <w:lvlJc w:val="left"/>
      <w:pPr>
        <w:ind w:left="4320" w:hanging="360"/>
      </w:pPr>
      <w:rPr>
        <w:rFonts w:hint="default" w:ascii="Wingdings" w:hAnsi="Wingdings"/>
      </w:rPr>
    </w:lvl>
    <w:lvl w:ilvl="6" w:tplc="919EDDA6">
      <w:start w:val="1"/>
      <w:numFmt w:val="bullet"/>
      <w:lvlText w:val=""/>
      <w:lvlJc w:val="left"/>
      <w:pPr>
        <w:ind w:left="5040" w:hanging="360"/>
      </w:pPr>
      <w:rPr>
        <w:rFonts w:hint="default" w:ascii="Symbol" w:hAnsi="Symbol"/>
      </w:rPr>
    </w:lvl>
    <w:lvl w:ilvl="7" w:tplc="DFFE975A">
      <w:start w:val="1"/>
      <w:numFmt w:val="bullet"/>
      <w:lvlText w:val="o"/>
      <w:lvlJc w:val="left"/>
      <w:pPr>
        <w:ind w:left="5760" w:hanging="360"/>
      </w:pPr>
      <w:rPr>
        <w:rFonts w:hint="default" w:ascii="Courier New" w:hAnsi="Courier New"/>
      </w:rPr>
    </w:lvl>
    <w:lvl w:ilvl="8" w:tplc="CD442E86">
      <w:start w:val="1"/>
      <w:numFmt w:val="bullet"/>
      <w:lvlText w:val=""/>
      <w:lvlJc w:val="left"/>
      <w:pPr>
        <w:ind w:left="6480" w:hanging="360"/>
      </w:pPr>
      <w:rPr>
        <w:rFonts w:hint="default" w:ascii="Wingdings" w:hAnsi="Wingdings"/>
      </w:rPr>
    </w:lvl>
  </w:abstractNum>
  <w:abstractNum w:abstractNumId="24" w15:restartNumberingAfterBreak="0">
    <w:nsid w:val="0B6CA0E2"/>
    <w:multiLevelType w:val="hybridMultilevel"/>
    <w:tmpl w:val="FFFFFFFF"/>
    <w:lvl w:ilvl="0" w:tplc="9C6EB484">
      <w:start w:val="1"/>
      <w:numFmt w:val="bullet"/>
      <w:lvlText w:val="·"/>
      <w:lvlJc w:val="left"/>
      <w:pPr>
        <w:ind w:left="720" w:hanging="360"/>
      </w:pPr>
      <w:rPr>
        <w:rFonts w:hint="default" w:ascii="Symbol" w:hAnsi="Symbol"/>
      </w:rPr>
    </w:lvl>
    <w:lvl w:ilvl="1" w:tplc="A13E6D08">
      <w:start w:val="1"/>
      <w:numFmt w:val="bullet"/>
      <w:lvlText w:val="o"/>
      <w:lvlJc w:val="left"/>
      <w:pPr>
        <w:ind w:left="1440" w:hanging="360"/>
      </w:pPr>
      <w:rPr>
        <w:rFonts w:hint="default" w:ascii="Courier New" w:hAnsi="Courier New"/>
      </w:rPr>
    </w:lvl>
    <w:lvl w:ilvl="2" w:tplc="28DE495C">
      <w:start w:val="1"/>
      <w:numFmt w:val="bullet"/>
      <w:lvlText w:val=""/>
      <w:lvlJc w:val="left"/>
      <w:pPr>
        <w:ind w:left="2160" w:hanging="360"/>
      </w:pPr>
      <w:rPr>
        <w:rFonts w:hint="default" w:ascii="Wingdings" w:hAnsi="Wingdings"/>
      </w:rPr>
    </w:lvl>
    <w:lvl w:ilvl="3" w:tplc="CB62F8F0">
      <w:start w:val="1"/>
      <w:numFmt w:val="bullet"/>
      <w:lvlText w:val=""/>
      <w:lvlJc w:val="left"/>
      <w:pPr>
        <w:ind w:left="2880" w:hanging="360"/>
      </w:pPr>
      <w:rPr>
        <w:rFonts w:hint="default" w:ascii="Symbol" w:hAnsi="Symbol"/>
      </w:rPr>
    </w:lvl>
    <w:lvl w:ilvl="4" w:tplc="C6F66C0C">
      <w:start w:val="1"/>
      <w:numFmt w:val="bullet"/>
      <w:lvlText w:val="o"/>
      <w:lvlJc w:val="left"/>
      <w:pPr>
        <w:ind w:left="3600" w:hanging="360"/>
      </w:pPr>
      <w:rPr>
        <w:rFonts w:hint="default" w:ascii="Courier New" w:hAnsi="Courier New"/>
      </w:rPr>
    </w:lvl>
    <w:lvl w:ilvl="5" w:tplc="6FF8D752">
      <w:start w:val="1"/>
      <w:numFmt w:val="bullet"/>
      <w:lvlText w:val=""/>
      <w:lvlJc w:val="left"/>
      <w:pPr>
        <w:ind w:left="4320" w:hanging="360"/>
      </w:pPr>
      <w:rPr>
        <w:rFonts w:hint="default" w:ascii="Wingdings" w:hAnsi="Wingdings"/>
      </w:rPr>
    </w:lvl>
    <w:lvl w:ilvl="6" w:tplc="246EDA80">
      <w:start w:val="1"/>
      <w:numFmt w:val="bullet"/>
      <w:lvlText w:val=""/>
      <w:lvlJc w:val="left"/>
      <w:pPr>
        <w:ind w:left="5040" w:hanging="360"/>
      </w:pPr>
      <w:rPr>
        <w:rFonts w:hint="default" w:ascii="Symbol" w:hAnsi="Symbol"/>
      </w:rPr>
    </w:lvl>
    <w:lvl w:ilvl="7" w:tplc="0082D9BA">
      <w:start w:val="1"/>
      <w:numFmt w:val="bullet"/>
      <w:lvlText w:val="o"/>
      <w:lvlJc w:val="left"/>
      <w:pPr>
        <w:ind w:left="5760" w:hanging="360"/>
      </w:pPr>
      <w:rPr>
        <w:rFonts w:hint="default" w:ascii="Courier New" w:hAnsi="Courier New"/>
      </w:rPr>
    </w:lvl>
    <w:lvl w:ilvl="8" w:tplc="49940430">
      <w:start w:val="1"/>
      <w:numFmt w:val="bullet"/>
      <w:lvlText w:val=""/>
      <w:lvlJc w:val="left"/>
      <w:pPr>
        <w:ind w:left="6480" w:hanging="360"/>
      </w:pPr>
      <w:rPr>
        <w:rFonts w:hint="default" w:ascii="Wingdings" w:hAnsi="Wingdings"/>
      </w:rPr>
    </w:lvl>
  </w:abstractNum>
  <w:abstractNum w:abstractNumId="25" w15:restartNumberingAfterBreak="0">
    <w:nsid w:val="0CB159E9"/>
    <w:multiLevelType w:val="hybridMultilevel"/>
    <w:tmpl w:val="FFFFFFFF"/>
    <w:lvl w:ilvl="0" w:tplc="A82083CA">
      <w:start w:val="1"/>
      <w:numFmt w:val="bullet"/>
      <w:lvlText w:val="·"/>
      <w:lvlJc w:val="left"/>
      <w:pPr>
        <w:ind w:left="720" w:hanging="360"/>
      </w:pPr>
      <w:rPr>
        <w:rFonts w:hint="default" w:ascii="Symbol" w:hAnsi="Symbol"/>
      </w:rPr>
    </w:lvl>
    <w:lvl w:ilvl="1" w:tplc="75F0E20C">
      <w:start w:val="1"/>
      <w:numFmt w:val="bullet"/>
      <w:lvlText w:val="o"/>
      <w:lvlJc w:val="left"/>
      <w:pPr>
        <w:ind w:left="1440" w:hanging="360"/>
      </w:pPr>
      <w:rPr>
        <w:rFonts w:hint="default" w:ascii="Courier New" w:hAnsi="Courier New"/>
      </w:rPr>
    </w:lvl>
    <w:lvl w:ilvl="2" w:tplc="8818A7CA">
      <w:start w:val="1"/>
      <w:numFmt w:val="bullet"/>
      <w:lvlText w:val=""/>
      <w:lvlJc w:val="left"/>
      <w:pPr>
        <w:ind w:left="2160" w:hanging="360"/>
      </w:pPr>
      <w:rPr>
        <w:rFonts w:hint="default" w:ascii="Wingdings" w:hAnsi="Wingdings"/>
      </w:rPr>
    </w:lvl>
    <w:lvl w:ilvl="3" w:tplc="59162A1E">
      <w:start w:val="1"/>
      <w:numFmt w:val="bullet"/>
      <w:lvlText w:val=""/>
      <w:lvlJc w:val="left"/>
      <w:pPr>
        <w:ind w:left="2880" w:hanging="360"/>
      </w:pPr>
      <w:rPr>
        <w:rFonts w:hint="default" w:ascii="Symbol" w:hAnsi="Symbol"/>
      </w:rPr>
    </w:lvl>
    <w:lvl w:ilvl="4" w:tplc="24EA8F1A">
      <w:start w:val="1"/>
      <w:numFmt w:val="bullet"/>
      <w:lvlText w:val="o"/>
      <w:lvlJc w:val="left"/>
      <w:pPr>
        <w:ind w:left="3600" w:hanging="360"/>
      </w:pPr>
      <w:rPr>
        <w:rFonts w:hint="default" w:ascii="Courier New" w:hAnsi="Courier New"/>
      </w:rPr>
    </w:lvl>
    <w:lvl w:ilvl="5" w:tplc="3FEE1084">
      <w:start w:val="1"/>
      <w:numFmt w:val="bullet"/>
      <w:lvlText w:val=""/>
      <w:lvlJc w:val="left"/>
      <w:pPr>
        <w:ind w:left="4320" w:hanging="360"/>
      </w:pPr>
      <w:rPr>
        <w:rFonts w:hint="default" w:ascii="Wingdings" w:hAnsi="Wingdings"/>
      </w:rPr>
    </w:lvl>
    <w:lvl w:ilvl="6" w:tplc="F3AA6716">
      <w:start w:val="1"/>
      <w:numFmt w:val="bullet"/>
      <w:lvlText w:val=""/>
      <w:lvlJc w:val="left"/>
      <w:pPr>
        <w:ind w:left="5040" w:hanging="360"/>
      </w:pPr>
      <w:rPr>
        <w:rFonts w:hint="default" w:ascii="Symbol" w:hAnsi="Symbol"/>
      </w:rPr>
    </w:lvl>
    <w:lvl w:ilvl="7" w:tplc="1520B8F6">
      <w:start w:val="1"/>
      <w:numFmt w:val="bullet"/>
      <w:lvlText w:val="o"/>
      <w:lvlJc w:val="left"/>
      <w:pPr>
        <w:ind w:left="5760" w:hanging="360"/>
      </w:pPr>
      <w:rPr>
        <w:rFonts w:hint="default" w:ascii="Courier New" w:hAnsi="Courier New"/>
      </w:rPr>
    </w:lvl>
    <w:lvl w:ilvl="8" w:tplc="40D24578">
      <w:start w:val="1"/>
      <w:numFmt w:val="bullet"/>
      <w:lvlText w:val=""/>
      <w:lvlJc w:val="left"/>
      <w:pPr>
        <w:ind w:left="6480" w:hanging="360"/>
      </w:pPr>
      <w:rPr>
        <w:rFonts w:hint="default" w:ascii="Wingdings" w:hAnsi="Wingdings"/>
      </w:rPr>
    </w:lvl>
  </w:abstractNum>
  <w:abstractNum w:abstractNumId="26" w15:restartNumberingAfterBreak="0">
    <w:nsid w:val="0CC8D364"/>
    <w:multiLevelType w:val="hybridMultilevel"/>
    <w:tmpl w:val="FFFFFFFF"/>
    <w:lvl w:ilvl="0" w:tplc="ECEA9166">
      <w:start w:val="1"/>
      <w:numFmt w:val="bullet"/>
      <w:lvlText w:val="·"/>
      <w:lvlJc w:val="left"/>
      <w:pPr>
        <w:ind w:left="720" w:hanging="360"/>
      </w:pPr>
      <w:rPr>
        <w:rFonts w:hint="default" w:ascii="Symbol" w:hAnsi="Symbol"/>
      </w:rPr>
    </w:lvl>
    <w:lvl w:ilvl="1" w:tplc="8B888CA8">
      <w:start w:val="1"/>
      <w:numFmt w:val="bullet"/>
      <w:lvlText w:val="o"/>
      <w:lvlJc w:val="left"/>
      <w:pPr>
        <w:ind w:left="1440" w:hanging="360"/>
      </w:pPr>
      <w:rPr>
        <w:rFonts w:hint="default" w:ascii="Courier New" w:hAnsi="Courier New"/>
      </w:rPr>
    </w:lvl>
    <w:lvl w:ilvl="2" w:tplc="B2863AF8">
      <w:start w:val="1"/>
      <w:numFmt w:val="bullet"/>
      <w:lvlText w:val=""/>
      <w:lvlJc w:val="left"/>
      <w:pPr>
        <w:ind w:left="2160" w:hanging="360"/>
      </w:pPr>
      <w:rPr>
        <w:rFonts w:hint="default" w:ascii="Wingdings" w:hAnsi="Wingdings"/>
      </w:rPr>
    </w:lvl>
    <w:lvl w:ilvl="3" w:tplc="8BC0A6A8">
      <w:start w:val="1"/>
      <w:numFmt w:val="bullet"/>
      <w:lvlText w:val=""/>
      <w:lvlJc w:val="left"/>
      <w:pPr>
        <w:ind w:left="2880" w:hanging="360"/>
      </w:pPr>
      <w:rPr>
        <w:rFonts w:hint="default" w:ascii="Symbol" w:hAnsi="Symbol"/>
      </w:rPr>
    </w:lvl>
    <w:lvl w:ilvl="4" w:tplc="F5ECE434">
      <w:start w:val="1"/>
      <w:numFmt w:val="bullet"/>
      <w:lvlText w:val="o"/>
      <w:lvlJc w:val="left"/>
      <w:pPr>
        <w:ind w:left="3600" w:hanging="360"/>
      </w:pPr>
      <w:rPr>
        <w:rFonts w:hint="default" w:ascii="Courier New" w:hAnsi="Courier New"/>
      </w:rPr>
    </w:lvl>
    <w:lvl w:ilvl="5" w:tplc="302EB502">
      <w:start w:val="1"/>
      <w:numFmt w:val="bullet"/>
      <w:lvlText w:val=""/>
      <w:lvlJc w:val="left"/>
      <w:pPr>
        <w:ind w:left="4320" w:hanging="360"/>
      </w:pPr>
      <w:rPr>
        <w:rFonts w:hint="default" w:ascii="Wingdings" w:hAnsi="Wingdings"/>
      </w:rPr>
    </w:lvl>
    <w:lvl w:ilvl="6" w:tplc="AB207BE4">
      <w:start w:val="1"/>
      <w:numFmt w:val="bullet"/>
      <w:lvlText w:val=""/>
      <w:lvlJc w:val="left"/>
      <w:pPr>
        <w:ind w:left="5040" w:hanging="360"/>
      </w:pPr>
      <w:rPr>
        <w:rFonts w:hint="default" w:ascii="Symbol" w:hAnsi="Symbol"/>
      </w:rPr>
    </w:lvl>
    <w:lvl w:ilvl="7" w:tplc="628C0D52">
      <w:start w:val="1"/>
      <w:numFmt w:val="bullet"/>
      <w:lvlText w:val="o"/>
      <w:lvlJc w:val="left"/>
      <w:pPr>
        <w:ind w:left="5760" w:hanging="360"/>
      </w:pPr>
      <w:rPr>
        <w:rFonts w:hint="default" w:ascii="Courier New" w:hAnsi="Courier New"/>
      </w:rPr>
    </w:lvl>
    <w:lvl w:ilvl="8" w:tplc="40264266">
      <w:start w:val="1"/>
      <w:numFmt w:val="bullet"/>
      <w:lvlText w:val=""/>
      <w:lvlJc w:val="left"/>
      <w:pPr>
        <w:ind w:left="6480" w:hanging="360"/>
      </w:pPr>
      <w:rPr>
        <w:rFonts w:hint="default" w:ascii="Wingdings" w:hAnsi="Wingdings"/>
      </w:rPr>
    </w:lvl>
  </w:abstractNum>
  <w:abstractNum w:abstractNumId="27" w15:restartNumberingAfterBreak="0">
    <w:nsid w:val="0D04B889"/>
    <w:multiLevelType w:val="hybridMultilevel"/>
    <w:tmpl w:val="FFFFFFFF"/>
    <w:lvl w:ilvl="0" w:tplc="F574F698">
      <w:start w:val="1"/>
      <w:numFmt w:val="decimal"/>
      <w:lvlText w:val="%1."/>
      <w:lvlJc w:val="left"/>
      <w:pPr>
        <w:ind w:left="720" w:hanging="360"/>
      </w:pPr>
    </w:lvl>
    <w:lvl w:ilvl="1" w:tplc="ACCA4340">
      <w:start w:val="1"/>
      <w:numFmt w:val="lowerLetter"/>
      <w:lvlText w:val="%2."/>
      <w:lvlJc w:val="left"/>
      <w:pPr>
        <w:ind w:left="1440" w:hanging="360"/>
      </w:pPr>
    </w:lvl>
    <w:lvl w:ilvl="2" w:tplc="82AC996C">
      <w:start w:val="1"/>
      <w:numFmt w:val="lowerRoman"/>
      <w:lvlText w:val="%3."/>
      <w:lvlJc w:val="right"/>
      <w:pPr>
        <w:ind w:left="2160" w:hanging="180"/>
      </w:pPr>
    </w:lvl>
    <w:lvl w:ilvl="3" w:tplc="73027670">
      <w:start w:val="1"/>
      <w:numFmt w:val="decimal"/>
      <w:lvlText w:val="%4."/>
      <w:lvlJc w:val="left"/>
      <w:pPr>
        <w:ind w:left="2880" w:hanging="360"/>
      </w:pPr>
    </w:lvl>
    <w:lvl w:ilvl="4" w:tplc="172438B0">
      <w:start w:val="1"/>
      <w:numFmt w:val="lowerLetter"/>
      <w:lvlText w:val="%5."/>
      <w:lvlJc w:val="left"/>
      <w:pPr>
        <w:ind w:left="3600" w:hanging="360"/>
      </w:pPr>
    </w:lvl>
    <w:lvl w:ilvl="5" w:tplc="03BA5140">
      <w:start w:val="1"/>
      <w:numFmt w:val="lowerRoman"/>
      <w:lvlText w:val="%6."/>
      <w:lvlJc w:val="right"/>
      <w:pPr>
        <w:ind w:left="4320" w:hanging="180"/>
      </w:pPr>
    </w:lvl>
    <w:lvl w:ilvl="6" w:tplc="77E031F2">
      <w:start w:val="1"/>
      <w:numFmt w:val="decimal"/>
      <w:lvlText w:val="%7."/>
      <w:lvlJc w:val="left"/>
      <w:pPr>
        <w:ind w:left="5040" w:hanging="360"/>
      </w:pPr>
    </w:lvl>
    <w:lvl w:ilvl="7" w:tplc="70F4E1E6">
      <w:start w:val="1"/>
      <w:numFmt w:val="lowerLetter"/>
      <w:lvlText w:val="%8."/>
      <w:lvlJc w:val="left"/>
      <w:pPr>
        <w:ind w:left="5760" w:hanging="360"/>
      </w:pPr>
    </w:lvl>
    <w:lvl w:ilvl="8" w:tplc="BBEC0206">
      <w:start w:val="1"/>
      <w:numFmt w:val="lowerRoman"/>
      <w:lvlText w:val="%9."/>
      <w:lvlJc w:val="right"/>
      <w:pPr>
        <w:ind w:left="6480" w:hanging="180"/>
      </w:pPr>
    </w:lvl>
  </w:abstractNum>
  <w:abstractNum w:abstractNumId="28" w15:restartNumberingAfterBreak="0">
    <w:nsid w:val="0D22B70C"/>
    <w:multiLevelType w:val="hybridMultilevel"/>
    <w:tmpl w:val="FFFFFFFF"/>
    <w:lvl w:ilvl="0" w:tplc="A0CAFBE6">
      <w:start w:val="1"/>
      <w:numFmt w:val="decimal"/>
      <w:lvlText w:val="%1."/>
      <w:lvlJc w:val="left"/>
      <w:pPr>
        <w:ind w:left="720" w:hanging="360"/>
      </w:pPr>
    </w:lvl>
    <w:lvl w:ilvl="1" w:tplc="43241C50">
      <w:start w:val="1"/>
      <w:numFmt w:val="lowerLetter"/>
      <w:lvlText w:val="%2."/>
      <w:lvlJc w:val="left"/>
      <w:pPr>
        <w:ind w:left="1440" w:hanging="360"/>
      </w:pPr>
    </w:lvl>
    <w:lvl w:ilvl="2" w:tplc="806AEADA">
      <w:start w:val="1"/>
      <w:numFmt w:val="lowerRoman"/>
      <w:lvlText w:val="%3."/>
      <w:lvlJc w:val="right"/>
      <w:pPr>
        <w:ind w:left="2160" w:hanging="180"/>
      </w:pPr>
    </w:lvl>
    <w:lvl w:ilvl="3" w:tplc="33FA59E8">
      <w:start w:val="1"/>
      <w:numFmt w:val="decimal"/>
      <w:lvlText w:val="%4."/>
      <w:lvlJc w:val="left"/>
      <w:pPr>
        <w:ind w:left="2880" w:hanging="360"/>
      </w:pPr>
    </w:lvl>
    <w:lvl w:ilvl="4" w:tplc="B18CF9E0">
      <w:start w:val="1"/>
      <w:numFmt w:val="lowerLetter"/>
      <w:lvlText w:val="%5."/>
      <w:lvlJc w:val="left"/>
      <w:pPr>
        <w:ind w:left="3600" w:hanging="360"/>
      </w:pPr>
    </w:lvl>
    <w:lvl w:ilvl="5" w:tplc="A1ACCC06">
      <w:start w:val="1"/>
      <w:numFmt w:val="lowerRoman"/>
      <w:lvlText w:val="%6."/>
      <w:lvlJc w:val="right"/>
      <w:pPr>
        <w:ind w:left="4320" w:hanging="180"/>
      </w:pPr>
    </w:lvl>
    <w:lvl w:ilvl="6" w:tplc="9D3C944A">
      <w:start w:val="1"/>
      <w:numFmt w:val="decimal"/>
      <w:lvlText w:val="%7."/>
      <w:lvlJc w:val="left"/>
      <w:pPr>
        <w:ind w:left="5040" w:hanging="360"/>
      </w:pPr>
    </w:lvl>
    <w:lvl w:ilvl="7" w:tplc="810414D0">
      <w:start w:val="1"/>
      <w:numFmt w:val="lowerLetter"/>
      <w:lvlText w:val="%8."/>
      <w:lvlJc w:val="left"/>
      <w:pPr>
        <w:ind w:left="5760" w:hanging="360"/>
      </w:pPr>
    </w:lvl>
    <w:lvl w:ilvl="8" w:tplc="C204C1CE">
      <w:start w:val="1"/>
      <w:numFmt w:val="lowerRoman"/>
      <w:lvlText w:val="%9."/>
      <w:lvlJc w:val="right"/>
      <w:pPr>
        <w:ind w:left="6480" w:hanging="180"/>
      </w:pPr>
    </w:lvl>
  </w:abstractNum>
  <w:abstractNum w:abstractNumId="29" w15:restartNumberingAfterBreak="0">
    <w:nsid w:val="0D2E53AF"/>
    <w:multiLevelType w:val="hybridMultilevel"/>
    <w:tmpl w:val="FFFFFFFF"/>
    <w:lvl w:ilvl="0" w:tplc="80F474C0">
      <w:start w:val="1"/>
      <w:numFmt w:val="bullet"/>
      <w:lvlText w:val=""/>
      <w:lvlJc w:val="left"/>
      <w:pPr>
        <w:ind w:left="720" w:hanging="360"/>
      </w:pPr>
      <w:rPr>
        <w:rFonts w:hint="default" w:ascii="Symbol" w:hAnsi="Symbol"/>
      </w:rPr>
    </w:lvl>
    <w:lvl w:ilvl="1" w:tplc="54441E62">
      <w:start w:val="1"/>
      <w:numFmt w:val="bullet"/>
      <w:lvlText w:val="o"/>
      <w:lvlJc w:val="left"/>
      <w:pPr>
        <w:ind w:left="1440" w:hanging="360"/>
      </w:pPr>
      <w:rPr>
        <w:rFonts w:hint="default" w:ascii="Courier New" w:hAnsi="Courier New"/>
      </w:rPr>
    </w:lvl>
    <w:lvl w:ilvl="2" w:tplc="F20E8DE0">
      <w:start w:val="1"/>
      <w:numFmt w:val="bullet"/>
      <w:lvlText w:val=""/>
      <w:lvlJc w:val="left"/>
      <w:pPr>
        <w:ind w:left="2160" w:hanging="360"/>
      </w:pPr>
      <w:rPr>
        <w:rFonts w:hint="default" w:ascii="Wingdings" w:hAnsi="Wingdings"/>
      </w:rPr>
    </w:lvl>
    <w:lvl w:ilvl="3" w:tplc="63F4F450">
      <w:start w:val="1"/>
      <w:numFmt w:val="bullet"/>
      <w:lvlText w:val=""/>
      <w:lvlJc w:val="left"/>
      <w:pPr>
        <w:ind w:left="2880" w:hanging="360"/>
      </w:pPr>
      <w:rPr>
        <w:rFonts w:hint="default" w:ascii="Symbol" w:hAnsi="Symbol"/>
      </w:rPr>
    </w:lvl>
    <w:lvl w:ilvl="4" w:tplc="39E2114C">
      <w:start w:val="1"/>
      <w:numFmt w:val="bullet"/>
      <w:lvlText w:val="o"/>
      <w:lvlJc w:val="left"/>
      <w:pPr>
        <w:ind w:left="3600" w:hanging="360"/>
      </w:pPr>
      <w:rPr>
        <w:rFonts w:hint="default" w:ascii="Courier New" w:hAnsi="Courier New"/>
      </w:rPr>
    </w:lvl>
    <w:lvl w:ilvl="5" w:tplc="18607A7A">
      <w:start w:val="1"/>
      <w:numFmt w:val="bullet"/>
      <w:lvlText w:val=""/>
      <w:lvlJc w:val="left"/>
      <w:pPr>
        <w:ind w:left="4320" w:hanging="360"/>
      </w:pPr>
      <w:rPr>
        <w:rFonts w:hint="default" w:ascii="Wingdings" w:hAnsi="Wingdings"/>
      </w:rPr>
    </w:lvl>
    <w:lvl w:ilvl="6" w:tplc="080E7A40">
      <w:start w:val="1"/>
      <w:numFmt w:val="bullet"/>
      <w:lvlText w:val=""/>
      <w:lvlJc w:val="left"/>
      <w:pPr>
        <w:ind w:left="5040" w:hanging="360"/>
      </w:pPr>
      <w:rPr>
        <w:rFonts w:hint="default" w:ascii="Symbol" w:hAnsi="Symbol"/>
      </w:rPr>
    </w:lvl>
    <w:lvl w:ilvl="7" w:tplc="65AAA116">
      <w:start w:val="1"/>
      <w:numFmt w:val="bullet"/>
      <w:lvlText w:val="o"/>
      <w:lvlJc w:val="left"/>
      <w:pPr>
        <w:ind w:left="5760" w:hanging="360"/>
      </w:pPr>
      <w:rPr>
        <w:rFonts w:hint="default" w:ascii="Courier New" w:hAnsi="Courier New"/>
      </w:rPr>
    </w:lvl>
    <w:lvl w:ilvl="8" w:tplc="78B2C52A">
      <w:start w:val="1"/>
      <w:numFmt w:val="bullet"/>
      <w:lvlText w:val=""/>
      <w:lvlJc w:val="left"/>
      <w:pPr>
        <w:ind w:left="6480" w:hanging="360"/>
      </w:pPr>
      <w:rPr>
        <w:rFonts w:hint="default" w:ascii="Wingdings" w:hAnsi="Wingdings"/>
      </w:rPr>
    </w:lvl>
  </w:abstractNum>
  <w:abstractNum w:abstractNumId="30" w15:restartNumberingAfterBreak="0">
    <w:nsid w:val="0D69F265"/>
    <w:multiLevelType w:val="hybridMultilevel"/>
    <w:tmpl w:val="FFFFFFFF"/>
    <w:lvl w:ilvl="0" w:tplc="F336F18A">
      <w:start w:val="1"/>
      <w:numFmt w:val="decimal"/>
      <w:lvlText w:val="%1."/>
      <w:lvlJc w:val="left"/>
      <w:pPr>
        <w:ind w:left="720" w:hanging="360"/>
      </w:pPr>
    </w:lvl>
    <w:lvl w:ilvl="1" w:tplc="D1E60EC4">
      <w:start w:val="1"/>
      <w:numFmt w:val="lowerLetter"/>
      <w:lvlText w:val="%2."/>
      <w:lvlJc w:val="left"/>
      <w:pPr>
        <w:ind w:left="1440" w:hanging="360"/>
      </w:pPr>
    </w:lvl>
    <w:lvl w:ilvl="2" w:tplc="E5B03E7C">
      <w:start w:val="1"/>
      <w:numFmt w:val="lowerRoman"/>
      <w:lvlText w:val="%3."/>
      <w:lvlJc w:val="right"/>
      <w:pPr>
        <w:ind w:left="2160" w:hanging="180"/>
      </w:pPr>
    </w:lvl>
    <w:lvl w:ilvl="3" w:tplc="AC445B52">
      <w:start w:val="1"/>
      <w:numFmt w:val="decimal"/>
      <w:lvlText w:val="%4."/>
      <w:lvlJc w:val="left"/>
      <w:pPr>
        <w:ind w:left="2880" w:hanging="360"/>
      </w:pPr>
    </w:lvl>
    <w:lvl w:ilvl="4" w:tplc="D180DA94">
      <w:start w:val="1"/>
      <w:numFmt w:val="lowerLetter"/>
      <w:lvlText w:val="%5."/>
      <w:lvlJc w:val="left"/>
      <w:pPr>
        <w:ind w:left="3600" w:hanging="360"/>
      </w:pPr>
    </w:lvl>
    <w:lvl w:ilvl="5" w:tplc="17EE5D04">
      <w:start w:val="1"/>
      <w:numFmt w:val="lowerRoman"/>
      <w:lvlText w:val="%6."/>
      <w:lvlJc w:val="right"/>
      <w:pPr>
        <w:ind w:left="4320" w:hanging="180"/>
      </w:pPr>
    </w:lvl>
    <w:lvl w:ilvl="6" w:tplc="F7B8D16E">
      <w:start w:val="1"/>
      <w:numFmt w:val="decimal"/>
      <w:lvlText w:val="%7."/>
      <w:lvlJc w:val="left"/>
      <w:pPr>
        <w:ind w:left="5040" w:hanging="360"/>
      </w:pPr>
    </w:lvl>
    <w:lvl w:ilvl="7" w:tplc="0A24793A">
      <w:start w:val="1"/>
      <w:numFmt w:val="lowerLetter"/>
      <w:lvlText w:val="%8."/>
      <w:lvlJc w:val="left"/>
      <w:pPr>
        <w:ind w:left="5760" w:hanging="360"/>
      </w:pPr>
    </w:lvl>
    <w:lvl w:ilvl="8" w:tplc="3D9E365E">
      <w:start w:val="1"/>
      <w:numFmt w:val="lowerRoman"/>
      <w:lvlText w:val="%9."/>
      <w:lvlJc w:val="right"/>
      <w:pPr>
        <w:ind w:left="6480" w:hanging="180"/>
      </w:pPr>
    </w:lvl>
  </w:abstractNum>
  <w:abstractNum w:abstractNumId="31" w15:restartNumberingAfterBreak="0">
    <w:nsid w:val="0DAF6F03"/>
    <w:multiLevelType w:val="hybridMultilevel"/>
    <w:tmpl w:val="E220AA36"/>
    <w:lvl w:ilvl="0" w:tplc="57BE99EE">
      <w:start w:val="1"/>
      <w:numFmt w:val="decimal"/>
      <w:lvlText w:val="%1."/>
      <w:lvlJc w:val="left"/>
      <w:pPr>
        <w:ind w:left="720" w:hanging="360"/>
      </w:pPr>
    </w:lvl>
    <w:lvl w:ilvl="1" w:tplc="CB3A1AAC">
      <w:start w:val="1"/>
      <w:numFmt w:val="lowerLetter"/>
      <w:lvlText w:val="%2."/>
      <w:lvlJc w:val="left"/>
      <w:pPr>
        <w:ind w:left="1440" w:hanging="360"/>
      </w:pPr>
    </w:lvl>
    <w:lvl w:ilvl="2" w:tplc="915E65AA">
      <w:start w:val="1"/>
      <w:numFmt w:val="lowerRoman"/>
      <w:lvlText w:val="%3."/>
      <w:lvlJc w:val="right"/>
      <w:pPr>
        <w:ind w:left="2160" w:hanging="180"/>
      </w:pPr>
    </w:lvl>
    <w:lvl w:ilvl="3" w:tplc="9DAE9DB0">
      <w:start w:val="1"/>
      <w:numFmt w:val="decimal"/>
      <w:lvlText w:val="%4."/>
      <w:lvlJc w:val="left"/>
      <w:pPr>
        <w:ind w:left="2880" w:hanging="360"/>
      </w:pPr>
    </w:lvl>
    <w:lvl w:ilvl="4" w:tplc="1576B972">
      <w:start w:val="1"/>
      <w:numFmt w:val="lowerLetter"/>
      <w:lvlText w:val="%5."/>
      <w:lvlJc w:val="left"/>
      <w:pPr>
        <w:ind w:left="3600" w:hanging="360"/>
      </w:pPr>
    </w:lvl>
    <w:lvl w:ilvl="5" w:tplc="D26E4D88">
      <w:start w:val="1"/>
      <w:numFmt w:val="lowerRoman"/>
      <w:lvlText w:val="%6."/>
      <w:lvlJc w:val="right"/>
      <w:pPr>
        <w:ind w:left="4320" w:hanging="180"/>
      </w:pPr>
    </w:lvl>
    <w:lvl w:ilvl="6" w:tplc="C7AEF962">
      <w:start w:val="1"/>
      <w:numFmt w:val="decimal"/>
      <w:lvlText w:val="%7."/>
      <w:lvlJc w:val="left"/>
      <w:pPr>
        <w:ind w:left="5040" w:hanging="360"/>
      </w:pPr>
    </w:lvl>
    <w:lvl w:ilvl="7" w:tplc="AFE09D40">
      <w:start w:val="1"/>
      <w:numFmt w:val="lowerLetter"/>
      <w:lvlText w:val="%8."/>
      <w:lvlJc w:val="left"/>
      <w:pPr>
        <w:ind w:left="5760" w:hanging="360"/>
      </w:pPr>
    </w:lvl>
    <w:lvl w:ilvl="8" w:tplc="1480B2CA">
      <w:start w:val="1"/>
      <w:numFmt w:val="lowerRoman"/>
      <w:lvlText w:val="%9."/>
      <w:lvlJc w:val="right"/>
      <w:pPr>
        <w:ind w:left="6480" w:hanging="180"/>
      </w:pPr>
    </w:lvl>
  </w:abstractNum>
  <w:abstractNum w:abstractNumId="32" w15:restartNumberingAfterBreak="0">
    <w:nsid w:val="0E051981"/>
    <w:multiLevelType w:val="hybridMultilevel"/>
    <w:tmpl w:val="1F9C24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0E476328"/>
    <w:multiLevelType w:val="hybridMultilevel"/>
    <w:tmpl w:val="7C78A53E"/>
    <w:lvl w:ilvl="0" w:tplc="0F14B33E">
      <w:start w:val="9"/>
      <w:numFmt w:val="bullet"/>
      <w:lvlText w:val="•"/>
      <w:lvlJc w:val="left"/>
      <w:pPr>
        <w:ind w:left="1080" w:hanging="360"/>
      </w:pPr>
      <w:rPr>
        <w:rFonts w:hint="default" w:ascii="Times New Roman" w:hAnsi="Times New Roman" w:eastAsia="Times New Roman" w:cs="Times New Roman"/>
      </w:rPr>
    </w:lvl>
    <w:lvl w:ilvl="1" w:tplc="FFFFFFFF">
      <w:start w:val="1"/>
      <w:numFmt w:val="bullet"/>
      <w:lvlText w:val="o"/>
      <w:lvlJc w:val="left"/>
      <w:pPr>
        <w:ind w:left="1800" w:hanging="360"/>
      </w:pPr>
      <w:rPr>
        <w:rFonts w:hint="default" w:ascii="Courier New" w:hAnsi="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rPr>
    </w:lvl>
    <w:lvl w:ilvl="8" w:tplc="FFFFFFFF">
      <w:start w:val="1"/>
      <w:numFmt w:val="bullet"/>
      <w:lvlText w:val=""/>
      <w:lvlJc w:val="left"/>
      <w:pPr>
        <w:ind w:left="6840" w:hanging="360"/>
      </w:pPr>
      <w:rPr>
        <w:rFonts w:hint="default" w:ascii="Wingdings" w:hAnsi="Wingdings"/>
      </w:rPr>
    </w:lvl>
  </w:abstractNum>
  <w:abstractNum w:abstractNumId="34" w15:restartNumberingAfterBreak="0">
    <w:nsid w:val="0E7E3322"/>
    <w:multiLevelType w:val="hybridMultilevel"/>
    <w:tmpl w:val="FFFFFFFF"/>
    <w:lvl w:ilvl="0" w:tplc="BB986B42">
      <w:start w:val="1"/>
      <w:numFmt w:val="bullet"/>
      <w:lvlText w:val="·"/>
      <w:lvlJc w:val="left"/>
      <w:pPr>
        <w:ind w:left="720" w:hanging="360"/>
      </w:pPr>
      <w:rPr>
        <w:rFonts w:hint="default" w:ascii="Symbol" w:hAnsi="Symbol"/>
      </w:rPr>
    </w:lvl>
    <w:lvl w:ilvl="1" w:tplc="56126D86">
      <w:start w:val="1"/>
      <w:numFmt w:val="bullet"/>
      <w:lvlText w:val="o"/>
      <w:lvlJc w:val="left"/>
      <w:pPr>
        <w:ind w:left="1440" w:hanging="360"/>
      </w:pPr>
      <w:rPr>
        <w:rFonts w:hint="default" w:ascii="Courier New" w:hAnsi="Courier New"/>
      </w:rPr>
    </w:lvl>
    <w:lvl w:ilvl="2" w:tplc="30302920">
      <w:start w:val="1"/>
      <w:numFmt w:val="bullet"/>
      <w:lvlText w:val=""/>
      <w:lvlJc w:val="left"/>
      <w:pPr>
        <w:ind w:left="2160" w:hanging="360"/>
      </w:pPr>
      <w:rPr>
        <w:rFonts w:hint="default" w:ascii="Wingdings" w:hAnsi="Wingdings"/>
      </w:rPr>
    </w:lvl>
    <w:lvl w:ilvl="3" w:tplc="239691C2">
      <w:start w:val="1"/>
      <w:numFmt w:val="bullet"/>
      <w:lvlText w:val=""/>
      <w:lvlJc w:val="left"/>
      <w:pPr>
        <w:ind w:left="2880" w:hanging="360"/>
      </w:pPr>
      <w:rPr>
        <w:rFonts w:hint="default" w:ascii="Symbol" w:hAnsi="Symbol"/>
      </w:rPr>
    </w:lvl>
    <w:lvl w:ilvl="4" w:tplc="4EA0D5D8">
      <w:start w:val="1"/>
      <w:numFmt w:val="bullet"/>
      <w:lvlText w:val="o"/>
      <w:lvlJc w:val="left"/>
      <w:pPr>
        <w:ind w:left="3600" w:hanging="360"/>
      </w:pPr>
      <w:rPr>
        <w:rFonts w:hint="default" w:ascii="Courier New" w:hAnsi="Courier New"/>
      </w:rPr>
    </w:lvl>
    <w:lvl w:ilvl="5" w:tplc="763C365A">
      <w:start w:val="1"/>
      <w:numFmt w:val="bullet"/>
      <w:lvlText w:val=""/>
      <w:lvlJc w:val="left"/>
      <w:pPr>
        <w:ind w:left="4320" w:hanging="360"/>
      </w:pPr>
      <w:rPr>
        <w:rFonts w:hint="default" w:ascii="Wingdings" w:hAnsi="Wingdings"/>
      </w:rPr>
    </w:lvl>
    <w:lvl w:ilvl="6" w:tplc="9404C214">
      <w:start w:val="1"/>
      <w:numFmt w:val="bullet"/>
      <w:lvlText w:val=""/>
      <w:lvlJc w:val="left"/>
      <w:pPr>
        <w:ind w:left="5040" w:hanging="360"/>
      </w:pPr>
      <w:rPr>
        <w:rFonts w:hint="default" w:ascii="Symbol" w:hAnsi="Symbol"/>
      </w:rPr>
    </w:lvl>
    <w:lvl w:ilvl="7" w:tplc="33E43ABE">
      <w:start w:val="1"/>
      <w:numFmt w:val="bullet"/>
      <w:lvlText w:val="o"/>
      <w:lvlJc w:val="left"/>
      <w:pPr>
        <w:ind w:left="5760" w:hanging="360"/>
      </w:pPr>
      <w:rPr>
        <w:rFonts w:hint="default" w:ascii="Courier New" w:hAnsi="Courier New"/>
      </w:rPr>
    </w:lvl>
    <w:lvl w:ilvl="8" w:tplc="12EEA1F6">
      <w:start w:val="1"/>
      <w:numFmt w:val="bullet"/>
      <w:lvlText w:val=""/>
      <w:lvlJc w:val="left"/>
      <w:pPr>
        <w:ind w:left="6480" w:hanging="360"/>
      </w:pPr>
      <w:rPr>
        <w:rFonts w:hint="default" w:ascii="Wingdings" w:hAnsi="Wingdings"/>
      </w:rPr>
    </w:lvl>
  </w:abstractNum>
  <w:abstractNum w:abstractNumId="35" w15:restartNumberingAfterBreak="0">
    <w:nsid w:val="0F6ABA0D"/>
    <w:multiLevelType w:val="hybridMultilevel"/>
    <w:tmpl w:val="FFFFFFFF"/>
    <w:lvl w:ilvl="0" w:tplc="FF2A9224">
      <w:start w:val="1"/>
      <w:numFmt w:val="bullet"/>
      <w:lvlText w:val=""/>
      <w:lvlJc w:val="left"/>
      <w:pPr>
        <w:ind w:left="720" w:hanging="360"/>
      </w:pPr>
      <w:rPr>
        <w:rFonts w:hint="default" w:ascii="Symbol" w:hAnsi="Symbol"/>
      </w:rPr>
    </w:lvl>
    <w:lvl w:ilvl="1" w:tplc="FE68620C">
      <w:start w:val="1"/>
      <w:numFmt w:val="bullet"/>
      <w:lvlText w:val="·"/>
      <w:lvlJc w:val="left"/>
      <w:pPr>
        <w:ind w:left="1440" w:hanging="360"/>
      </w:pPr>
      <w:rPr>
        <w:rFonts w:hint="default" w:ascii="Symbol" w:hAnsi="Symbol"/>
      </w:rPr>
    </w:lvl>
    <w:lvl w:ilvl="2" w:tplc="F9D0591C">
      <w:start w:val="1"/>
      <w:numFmt w:val="bullet"/>
      <w:lvlText w:val=""/>
      <w:lvlJc w:val="left"/>
      <w:pPr>
        <w:ind w:left="2160" w:hanging="360"/>
      </w:pPr>
      <w:rPr>
        <w:rFonts w:hint="default" w:ascii="Wingdings" w:hAnsi="Wingdings"/>
      </w:rPr>
    </w:lvl>
    <w:lvl w:ilvl="3" w:tplc="1DF6CBFE">
      <w:start w:val="1"/>
      <w:numFmt w:val="bullet"/>
      <w:lvlText w:val=""/>
      <w:lvlJc w:val="left"/>
      <w:pPr>
        <w:ind w:left="2880" w:hanging="360"/>
      </w:pPr>
      <w:rPr>
        <w:rFonts w:hint="default" w:ascii="Symbol" w:hAnsi="Symbol"/>
      </w:rPr>
    </w:lvl>
    <w:lvl w:ilvl="4" w:tplc="82161860">
      <w:start w:val="1"/>
      <w:numFmt w:val="bullet"/>
      <w:lvlText w:val="o"/>
      <w:lvlJc w:val="left"/>
      <w:pPr>
        <w:ind w:left="3600" w:hanging="360"/>
      </w:pPr>
      <w:rPr>
        <w:rFonts w:hint="default" w:ascii="Courier New" w:hAnsi="Courier New"/>
      </w:rPr>
    </w:lvl>
    <w:lvl w:ilvl="5" w:tplc="6222404E">
      <w:start w:val="1"/>
      <w:numFmt w:val="bullet"/>
      <w:lvlText w:val=""/>
      <w:lvlJc w:val="left"/>
      <w:pPr>
        <w:ind w:left="4320" w:hanging="360"/>
      </w:pPr>
      <w:rPr>
        <w:rFonts w:hint="default" w:ascii="Wingdings" w:hAnsi="Wingdings"/>
      </w:rPr>
    </w:lvl>
    <w:lvl w:ilvl="6" w:tplc="67B609E8">
      <w:start w:val="1"/>
      <w:numFmt w:val="bullet"/>
      <w:lvlText w:val=""/>
      <w:lvlJc w:val="left"/>
      <w:pPr>
        <w:ind w:left="5040" w:hanging="360"/>
      </w:pPr>
      <w:rPr>
        <w:rFonts w:hint="default" w:ascii="Symbol" w:hAnsi="Symbol"/>
      </w:rPr>
    </w:lvl>
    <w:lvl w:ilvl="7" w:tplc="5D6E9930">
      <w:start w:val="1"/>
      <w:numFmt w:val="bullet"/>
      <w:lvlText w:val="o"/>
      <w:lvlJc w:val="left"/>
      <w:pPr>
        <w:ind w:left="5760" w:hanging="360"/>
      </w:pPr>
      <w:rPr>
        <w:rFonts w:hint="default" w:ascii="Courier New" w:hAnsi="Courier New"/>
      </w:rPr>
    </w:lvl>
    <w:lvl w:ilvl="8" w:tplc="36A0F40E">
      <w:start w:val="1"/>
      <w:numFmt w:val="bullet"/>
      <w:lvlText w:val=""/>
      <w:lvlJc w:val="left"/>
      <w:pPr>
        <w:ind w:left="6480" w:hanging="360"/>
      </w:pPr>
      <w:rPr>
        <w:rFonts w:hint="default" w:ascii="Wingdings" w:hAnsi="Wingdings"/>
      </w:rPr>
    </w:lvl>
  </w:abstractNum>
  <w:abstractNum w:abstractNumId="36" w15:restartNumberingAfterBreak="0">
    <w:nsid w:val="0F6F5021"/>
    <w:multiLevelType w:val="hybridMultilevel"/>
    <w:tmpl w:val="FFFFFFFF"/>
    <w:lvl w:ilvl="0" w:tplc="E1668EA6">
      <w:start w:val="6"/>
      <w:numFmt w:val="decimal"/>
      <w:lvlText w:val="%1."/>
      <w:lvlJc w:val="left"/>
      <w:pPr>
        <w:ind w:left="720" w:hanging="360"/>
      </w:pPr>
    </w:lvl>
    <w:lvl w:ilvl="1" w:tplc="03DC90B4">
      <w:start w:val="1"/>
      <w:numFmt w:val="lowerLetter"/>
      <w:lvlText w:val="%2."/>
      <w:lvlJc w:val="left"/>
      <w:pPr>
        <w:ind w:left="1440" w:hanging="360"/>
      </w:pPr>
    </w:lvl>
    <w:lvl w:ilvl="2" w:tplc="D5500E30">
      <w:start w:val="1"/>
      <w:numFmt w:val="lowerRoman"/>
      <w:lvlText w:val="%3."/>
      <w:lvlJc w:val="right"/>
      <w:pPr>
        <w:ind w:left="2160" w:hanging="180"/>
      </w:pPr>
    </w:lvl>
    <w:lvl w:ilvl="3" w:tplc="AF56063C">
      <w:start w:val="1"/>
      <w:numFmt w:val="decimal"/>
      <w:lvlText w:val="%4."/>
      <w:lvlJc w:val="left"/>
      <w:pPr>
        <w:ind w:left="2880" w:hanging="360"/>
      </w:pPr>
    </w:lvl>
    <w:lvl w:ilvl="4" w:tplc="9940A0EA">
      <w:start w:val="1"/>
      <w:numFmt w:val="lowerLetter"/>
      <w:lvlText w:val="%5."/>
      <w:lvlJc w:val="left"/>
      <w:pPr>
        <w:ind w:left="3600" w:hanging="360"/>
      </w:pPr>
    </w:lvl>
    <w:lvl w:ilvl="5" w:tplc="AC6E7104">
      <w:start w:val="1"/>
      <w:numFmt w:val="lowerRoman"/>
      <w:lvlText w:val="%6."/>
      <w:lvlJc w:val="right"/>
      <w:pPr>
        <w:ind w:left="4320" w:hanging="180"/>
      </w:pPr>
    </w:lvl>
    <w:lvl w:ilvl="6" w:tplc="30F69B30">
      <w:start w:val="1"/>
      <w:numFmt w:val="decimal"/>
      <w:lvlText w:val="%7."/>
      <w:lvlJc w:val="left"/>
      <w:pPr>
        <w:ind w:left="5040" w:hanging="360"/>
      </w:pPr>
    </w:lvl>
    <w:lvl w:ilvl="7" w:tplc="FD90018A">
      <w:start w:val="1"/>
      <w:numFmt w:val="lowerLetter"/>
      <w:lvlText w:val="%8."/>
      <w:lvlJc w:val="left"/>
      <w:pPr>
        <w:ind w:left="5760" w:hanging="360"/>
      </w:pPr>
    </w:lvl>
    <w:lvl w:ilvl="8" w:tplc="478633F2">
      <w:start w:val="1"/>
      <w:numFmt w:val="lowerRoman"/>
      <w:lvlText w:val="%9."/>
      <w:lvlJc w:val="right"/>
      <w:pPr>
        <w:ind w:left="6480" w:hanging="180"/>
      </w:pPr>
    </w:lvl>
  </w:abstractNum>
  <w:abstractNum w:abstractNumId="37" w15:restartNumberingAfterBreak="0">
    <w:nsid w:val="0F8A52E7"/>
    <w:multiLevelType w:val="hybridMultilevel"/>
    <w:tmpl w:val="4A062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09A9C3"/>
    <w:multiLevelType w:val="hybridMultilevel"/>
    <w:tmpl w:val="FFFFFFFF"/>
    <w:lvl w:ilvl="0" w:tplc="574A28C0">
      <w:start w:val="1"/>
      <w:numFmt w:val="decimal"/>
      <w:lvlText w:val="%1."/>
      <w:lvlJc w:val="left"/>
      <w:pPr>
        <w:ind w:left="720" w:hanging="360"/>
      </w:pPr>
    </w:lvl>
    <w:lvl w:ilvl="1" w:tplc="B608C8D0">
      <w:start w:val="1"/>
      <w:numFmt w:val="lowerLetter"/>
      <w:lvlText w:val="%2."/>
      <w:lvlJc w:val="left"/>
      <w:pPr>
        <w:ind w:left="1440" w:hanging="360"/>
      </w:pPr>
    </w:lvl>
    <w:lvl w:ilvl="2" w:tplc="5B544294">
      <w:start w:val="1"/>
      <w:numFmt w:val="lowerRoman"/>
      <w:lvlText w:val="%3."/>
      <w:lvlJc w:val="right"/>
      <w:pPr>
        <w:ind w:left="2160" w:hanging="180"/>
      </w:pPr>
    </w:lvl>
    <w:lvl w:ilvl="3" w:tplc="BB46EECE">
      <w:start w:val="1"/>
      <w:numFmt w:val="decimal"/>
      <w:lvlText w:val="%4."/>
      <w:lvlJc w:val="left"/>
      <w:pPr>
        <w:ind w:left="2880" w:hanging="360"/>
      </w:pPr>
    </w:lvl>
    <w:lvl w:ilvl="4" w:tplc="F61AE79E">
      <w:start w:val="1"/>
      <w:numFmt w:val="lowerLetter"/>
      <w:lvlText w:val="%5."/>
      <w:lvlJc w:val="left"/>
      <w:pPr>
        <w:ind w:left="3600" w:hanging="360"/>
      </w:pPr>
    </w:lvl>
    <w:lvl w:ilvl="5" w:tplc="144270F0">
      <w:start w:val="1"/>
      <w:numFmt w:val="lowerRoman"/>
      <w:lvlText w:val="%6."/>
      <w:lvlJc w:val="right"/>
      <w:pPr>
        <w:ind w:left="4320" w:hanging="180"/>
      </w:pPr>
    </w:lvl>
    <w:lvl w:ilvl="6" w:tplc="2C0C4E20">
      <w:start w:val="1"/>
      <w:numFmt w:val="decimal"/>
      <w:lvlText w:val="%7."/>
      <w:lvlJc w:val="left"/>
      <w:pPr>
        <w:ind w:left="5040" w:hanging="360"/>
      </w:pPr>
    </w:lvl>
    <w:lvl w:ilvl="7" w:tplc="793EDFD6">
      <w:start w:val="1"/>
      <w:numFmt w:val="lowerLetter"/>
      <w:lvlText w:val="%8."/>
      <w:lvlJc w:val="left"/>
      <w:pPr>
        <w:ind w:left="5760" w:hanging="360"/>
      </w:pPr>
    </w:lvl>
    <w:lvl w:ilvl="8" w:tplc="D71E5A28">
      <w:start w:val="1"/>
      <w:numFmt w:val="lowerRoman"/>
      <w:lvlText w:val="%9."/>
      <w:lvlJc w:val="right"/>
      <w:pPr>
        <w:ind w:left="6480" w:hanging="180"/>
      </w:pPr>
    </w:lvl>
  </w:abstractNum>
  <w:abstractNum w:abstractNumId="39" w15:restartNumberingAfterBreak="0">
    <w:nsid w:val="107269AE"/>
    <w:multiLevelType w:val="hybridMultilevel"/>
    <w:tmpl w:val="FFFFFFFF"/>
    <w:lvl w:ilvl="0" w:tplc="A3F20C08">
      <w:start w:val="1"/>
      <w:numFmt w:val="bullet"/>
      <w:lvlText w:val=""/>
      <w:lvlJc w:val="left"/>
      <w:pPr>
        <w:ind w:left="720" w:hanging="360"/>
      </w:pPr>
      <w:rPr>
        <w:rFonts w:hint="default" w:ascii="Symbol" w:hAnsi="Symbol"/>
      </w:rPr>
    </w:lvl>
    <w:lvl w:ilvl="1" w:tplc="D6E4614C">
      <w:start w:val="1"/>
      <w:numFmt w:val="bullet"/>
      <w:lvlText w:val="o"/>
      <w:lvlJc w:val="left"/>
      <w:pPr>
        <w:ind w:left="1440" w:hanging="360"/>
      </w:pPr>
      <w:rPr>
        <w:rFonts w:hint="default" w:ascii="Courier New" w:hAnsi="Courier New"/>
      </w:rPr>
    </w:lvl>
    <w:lvl w:ilvl="2" w:tplc="F89403BC">
      <w:start w:val="1"/>
      <w:numFmt w:val="bullet"/>
      <w:lvlText w:val=""/>
      <w:lvlJc w:val="left"/>
      <w:pPr>
        <w:ind w:left="2160" w:hanging="360"/>
      </w:pPr>
      <w:rPr>
        <w:rFonts w:hint="default" w:ascii="Wingdings" w:hAnsi="Wingdings"/>
      </w:rPr>
    </w:lvl>
    <w:lvl w:ilvl="3" w:tplc="825A39A8">
      <w:start w:val="1"/>
      <w:numFmt w:val="bullet"/>
      <w:lvlText w:val=""/>
      <w:lvlJc w:val="left"/>
      <w:pPr>
        <w:ind w:left="2880" w:hanging="360"/>
      </w:pPr>
      <w:rPr>
        <w:rFonts w:hint="default" w:ascii="Symbol" w:hAnsi="Symbol"/>
      </w:rPr>
    </w:lvl>
    <w:lvl w:ilvl="4" w:tplc="364C75A2">
      <w:start w:val="1"/>
      <w:numFmt w:val="bullet"/>
      <w:lvlText w:val="o"/>
      <w:lvlJc w:val="left"/>
      <w:pPr>
        <w:ind w:left="3600" w:hanging="360"/>
      </w:pPr>
      <w:rPr>
        <w:rFonts w:hint="default" w:ascii="Courier New" w:hAnsi="Courier New"/>
      </w:rPr>
    </w:lvl>
    <w:lvl w:ilvl="5" w:tplc="4CBC2C90">
      <w:start w:val="1"/>
      <w:numFmt w:val="bullet"/>
      <w:lvlText w:val=""/>
      <w:lvlJc w:val="left"/>
      <w:pPr>
        <w:ind w:left="4320" w:hanging="360"/>
      </w:pPr>
      <w:rPr>
        <w:rFonts w:hint="default" w:ascii="Wingdings" w:hAnsi="Wingdings"/>
      </w:rPr>
    </w:lvl>
    <w:lvl w:ilvl="6" w:tplc="DA8EFCA8">
      <w:start w:val="1"/>
      <w:numFmt w:val="bullet"/>
      <w:lvlText w:val=""/>
      <w:lvlJc w:val="left"/>
      <w:pPr>
        <w:ind w:left="5040" w:hanging="360"/>
      </w:pPr>
      <w:rPr>
        <w:rFonts w:hint="default" w:ascii="Symbol" w:hAnsi="Symbol"/>
      </w:rPr>
    </w:lvl>
    <w:lvl w:ilvl="7" w:tplc="6CFA247A">
      <w:start w:val="1"/>
      <w:numFmt w:val="bullet"/>
      <w:lvlText w:val="o"/>
      <w:lvlJc w:val="left"/>
      <w:pPr>
        <w:ind w:left="5760" w:hanging="360"/>
      </w:pPr>
      <w:rPr>
        <w:rFonts w:hint="default" w:ascii="Courier New" w:hAnsi="Courier New"/>
      </w:rPr>
    </w:lvl>
    <w:lvl w:ilvl="8" w:tplc="DA988D72">
      <w:start w:val="1"/>
      <w:numFmt w:val="bullet"/>
      <w:lvlText w:val=""/>
      <w:lvlJc w:val="left"/>
      <w:pPr>
        <w:ind w:left="6480" w:hanging="360"/>
      </w:pPr>
      <w:rPr>
        <w:rFonts w:hint="default" w:ascii="Wingdings" w:hAnsi="Wingdings"/>
      </w:rPr>
    </w:lvl>
  </w:abstractNum>
  <w:abstractNum w:abstractNumId="40" w15:restartNumberingAfterBreak="0">
    <w:nsid w:val="109E3B41"/>
    <w:multiLevelType w:val="hybridMultilevel"/>
    <w:tmpl w:val="E278985A"/>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1" w15:restartNumberingAfterBreak="0">
    <w:nsid w:val="10BE3595"/>
    <w:multiLevelType w:val="hybridMultilevel"/>
    <w:tmpl w:val="FFFFFFFF"/>
    <w:lvl w:ilvl="0" w:tplc="08AAAEFA">
      <w:start w:val="1"/>
      <w:numFmt w:val="bullet"/>
      <w:lvlText w:val=""/>
      <w:lvlJc w:val="left"/>
      <w:pPr>
        <w:ind w:left="360" w:hanging="360"/>
      </w:pPr>
      <w:rPr>
        <w:rFonts w:hint="default" w:ascii="Symbol" w:hAnsi="Symbol"/>
      </w:rPr>
    </w:lvl>
    <w:lvl w:ilvl="1" w:tplc="2EF6FDCA">
      <w:start w:val="1"/>
      <w:numFmt w:val="bullet"/>
      <w:lvlText w:val="o"/>
      <w:lvlJc w:val="left"/>
      <w:pPr>
        <w:ind w:left="1080" w:hanging="360"/>
      </w:pPr>
      <w:rPr>
        <w:rFonts w:hint="default" w:ascii="Courier New" w:hAnsi="Courier New"/>
      </w:rPr>
    </w:lvl>
    <w:lvl w:ilvl="2" w:tplc="F9F48934">
      <w:start w:val="1"/>
      <w:numFmt w:val="bullet"/>
      <w:lvlText w:val=""/>
      <w:lvlJc w:val="left"/>
      <w:pPr>
        <w:ind w:left="1800" w:hanging="360"/>
      </w:pPr>
      <w:rPr>
        <w:rFonts w:hint="default" w:ascii="Wingdings" w:hAnsi="Wingdings"/>
      </w:rPr>
    </w:lvl>
    <w:lvl w:ilvl="3" w:tplc="394A1726">
      <w:start w:val="1"/>
      <w:numFmt w:val="bullet"/>
      <w:lvlText w:val=""/>
      <w:lvlJc w:val="left"/>
      <w:pPr>
        <w:ind w:left="2520" w:hanging="360"/>
      </w:pPr>
      <w:rPr>
        <w:rFonts w:hint="default" w:ascii="Symbol" w:hAnsi="Symbol"/>
      </w:rPr>
    </w:lvl>
    <w:lvl w:ilvl="4" w:tplc="87C883F2">
      <w:start w:val="1"/>
      <w:numFmt w:val="bullet"/>
      <w:lvlText w:val="o"/>
      <w:lvlJc w:val="left"/>
      <w:pPr>
        <w:ind w:left="3240" w:hanging="360"/>
      </w:pPr>
      <w:rPr>
        <w:rFonts w:hint="default" w:ascii="Courier New" w:hAnsi="Courier New"/>
      </w:rPr>
    </w:lvl>
    <w:lvl w:ilvl="5" w:tplc="7638AB0C">
      <w:start w:val="1"/>
      <w:numFmt w:val="bullet"/>
      <w:lvlText w:val=""/>
      <w:lvlJc w:val="left"/>
      <w:pPr>
        <w:ind w:left="3960" w:hanging="360"/>
      </w:pPr>
      <w:rPr>
        <w:rFonts w:hint="default" w:ascii="Wingdings" w:hAnsi="Wingdings"/>
      </w:rPr>
    </w:lvl>
    <w:lvl w:ilvl="6" w:tplc="8F400CCA">
      <w:start w:val="1"/>
      <w:numFmt w:val="bullet"/>
      <w:lvlText w:val=""/>
      <w:lvlJc w:val="left"/>
      <w:pPr>
        <w:ind w:left="4680" w:hanging="360"/>
      </w:pPr>
      <w:rPr>
        <w:rFonts w:hint="default" w:ascii="Symbol" w:hAnsi="Symbol"/>
      </w:rPr>
    </w:lvl>
    <w:lvl w:ilvl="7" w:tplc="0F94DD98">
      <w:start w:val="1"/>
      <w:numFmt w:val="bullet"/>
      <w:lvlText w:val="o"/>
      <w:lvlJc w:val="left"/>
      <w:pPr>
        <w:ind w:left="5400" w:hanging="360"/>
      </w:pPr>
      <w:rPr>
        <w:rFonts w:hint="default" w:ascii="Courier New" w:hAnsi="Courier New"/>
      </w:rPr>
    </w:lvl>
    <w:lvl w:ilvl="8" w:tplc="D19005F0">
      <w:start w:val="1"/>
      <w:numFmt w:val="bullet"/>
      <w:lvlText w:val=""/>
      <w:lvlJc w:val="left"/>
      <w:pPr>
        <w:ind w:left="6120" w:hanging="360"/>
      </w:pPr>
      <w:rPr>
        <w:rFonts w:hint="default" w:ascii="Wingdings" w:hAnsi="Wingdings"/>
      </w:rPr>
    </w:lvl>
  </w:abstractNum>
  <w:abstractNum w:abstractNumId="42" w15:restartNumberingAfterBreak="0">
    <w:nsid w:val="1104CB13"/>
    <w:multiLevelType w:val="hybridMultilevel"/>
    <w:tmpl w:val="FFFFFFFF"/>
    <w:lvl w:ilvl="0" w:tplc="903E1138">
      <w:start w:val="1"/>
      <w:numFmt w:val="bullet"/>
      <w:lvlText w:val="·"/>
      <w:lvlJc w:val="left"/>
      <w:pPr>
        <w:ind w:left="720" w:hanging="360"/>
      </w:pPr>
      <w:rPr>
        <w:rFonts w:hint="default" w:ascii="Symbol" w:hAnsi="Symbol"/>
      </w:rPr>
    </w:lvl>
    <w:lvl w:ilvl="1" w:tplc="F32ED2F0">
      <w:start w:val="1"/>
      <w:numFmt w:val="bullet"/>
      <w:lvlText w:val="o"/>
      <w:lvlJc w:val="left"/>
      <w:pPr>
        <w:ind w:left="1440" w:hanging="360"/>
      </w:pPr>
      <w:rPr>
        <w:rFonts w:hint="default" w:ascii="Courier New" w:hAnsi="Courier New"/>
      </w:rPr>
    </w:lvl>
    <w:lvl w:ilvl="2" w:tplc="E63A019C">
      <w:start w:val="1"/>
      <w:numFmt w:val="bullet"/>
      <w:lvlText w:val=""/>
      <w:lvlJc w:val="left"/>
      <w:pPr>
        <w:ind w:left="2160" w:hanging="360"/>
      </w:pPr>
      <w:rPr>
        <w:rFonts w:hint="default" w:ascii="Wingdings" w:hAnsi="Wingdings"/>
      </w:rPr>
    </w:lvl>
    <w:lvl w:ilvl="3" w:tplc="0C56843A">
      <w:start w:val="1"/>
      <w:numFmt w:val="bullet"/>
      <w:lvlText w:val=""/>
      <w:lvlJc w:val="left"/>
      <w:pPr>
        <w:ind w:left="2880" w:hanging="360"/>
      </w:pPr>
      <w:rPr>
        <w:rFonts w:hint="default" w:ascii="Symbol" w:hAnsi="Symbol"/>
      </w:rPr>
    </w:lvl>
    <w:lvl w:ilvl="4" w:tplc="3AF8A0BC">
      <w:start w:val="1"/>
      <w:numFmt w:val="bullet"/>
      <w:lvlText w:val="o"/>
      <w:lvlJc w:val="left"/>
      <w:pPr>
        <w:ind w:left="3600" w:hanging="360"/>
      </w:pPr>
      <w:rPr>
        <w:rFonts w:hint="default" w:ascii="Courier New" w:hAnsi="Courier New"/>
      </w:rPr>
    </w:lvl>
    <w:lvl w:ilvl="5" w:tplc="BF525EA6">
      <w:start w:val="1"/>
      <w:numFmt w:val="bullet"/>
      <w:lvlText w:val=""/>
      <w:lvlJc w:val="left"/>
      <w:pPr>
        <w:ind w:left="4320" w:hanging="360"/>
      </w:pPr>
      <w:rPr>
        <w:rFonts w:hint="default" w:ascii="Wingdings" w:hAnsi="Wingdings"/>
      </w:rPr>
    </w:lvl>
    <w:lvl w:ilvl="6" w:tplc="77462210">
      <w:start w:val="1"/>
      <w:numFmt w:val="bullet"/>
      <w:lvlText w:val=""/>
      <w:lvlJc w:val="left"/>
      <w:pPr>
        <w:ind w:left="5040" w:hanging="360"/>
      </w:pPr>
      <w:rPr>
        <w:rFonts w:hint="default" w:ascii="Symbol" w:hAnsi="Symbol"/>
      </w:rPr>
    </w:lvl>
    <w:lvl w:ilvl="7" w:tplc="48AEA7D8">
      <w:start w:val="1"/>
      <w:numFmt w:val="bullet"/>
      <w:lvlText w:val="o"/>
      <w:lvlJc w:val="left"/>
      <w:pPr>
        <w:ind w:left="5760" w:hanging="360"/>
      </w:pPr>
      <w:rPr>
        <w:rFonts w:hint="default" w:ascii="Courier New" w:hAnsi="Courier New"/>
      </w:rPr>
    </w:lvl>
    <w:lvl w:ilvl="8" w:tplc="87D0B2E2">
      <w:start w:val="1"/>
      <w:numFmt w:val="bullet"/>
      <w:lvlText w:val=""/>
      <w:lvlJc w:val="left"/>
      <w:pPr>
        <w:ind w:left="6480" w:hanging="360"/>
      </w:pPr>
      <w:rPr>
        <w:rFonts w:hint="default" w:ascii="Wingdings" w:hAnsi="Wingdings"/>
      </w:rPr>
    </w:lvl>
  </w:abstractNum>
  <w:abstractNum w:abstractNumId="43" w15:restartNumberingAfterBreak="0">
    <w:nsid w:val="1121DCFD"/>
    <w:multiLevelType w:val="hybridMultilevel"/>
    <w:tmpl w:val="FFFFFFFF"/>
    <w:lvl w:ilvl="0" w:tplc="FE9897E2">
      <w:start w:val="1"/>
      <w:numFmt w:val="bullet"/>
      <w:lvlText w:val="·"/>
      <w:lvlJc w:val="left"/>
      <w:pPr>
        <w:ind w:left="720" w:hanging="360"/>
      </w:pPr>
      <w:rPr>
        <w:rFonts w:hint="default" w:ascii="Symbol" w:hAnsi="Symbol"/>
      </w:rPr>
    </w:lvl>
    <w:lvl w:ilvl="1" w:tplc="49BC0FF2">
      <w:start w:val="1"/>
      <w:numFmt w:val="bullet"/>
      <w:lvlText w:val="o"/>
      <w:lvlJc w:val="left"/>
      <w:pPr>
        <w:ind w:left="1440" w:hanging="360"/>
      </w:pPr>
      <w:rPr>
        <w:rFonts w:hint="default" w:ascii="Courier New" w:hAnsi="Courier New"/>
      </w:rPr>
    </w:lvl>
    <w:lvl w:ilvl="2" w:tplc="2F869D24">
      <w:start w:val="1"/>
      <w:numFmt w:val="bullet"/>
      <w:lvlText w:val=""/>
      <w:lvlJc w:val="left"/>
      <w:pPr>
        <w:ind w:left="2160" w:hanging="360"/>
      </w:pPr>
      <w:rPr>
        <w:rFonts w:hint="default" w:ascii="Wingdings" w:hAnsi="Wingdings"/>
      </w:rPr>
    </w:lvl>
    <w:lvl w:ilvl="3" w:tplc="1A464C98">
      <w:start w:val="1"/>
      <w:numFmt w:val="bullet"/>
      <w:lvlText w:val=""/>
      <w:lvlJc w:val="left"/>
      <w:pPr>
        <w:ind w:left="2880" w:hanging="360"/>
      </w:pPr>
      <w:rPr>
        <w:rFonts w:hint="default" w:ascii="Symbol" w:hAnsi="Symbol"/>
      </w:rPr>
    </w:lvl>
    <w:lvl w:ilvl="4" w:tplc="ECD8E0F8">
      <w:start w:val="1"/>
      <w:numFmt w:val="bullet"/>
      <w:lvlText w:val="o"/>
      <w:lvlJc w:val="left"/>
      <w:pPr>
        <w:ind w:left="3600" w:hanging="360"/>
      </w:pPr>
      <w:rPr>
        <w:rFonts w:hint="default" w:ascii="Courier New" w:hAnsi="Courier New"/>
      </w:rPr>
    </w:lvl>
    <w:lvl w:ilvl="5" w:tplc="0CCE7FBE">
      <w:start w:val="1"/>
      <w:numFmt w:val="bullet"/>
      <w:lvlText w:val=""/>
      <w:lvlJc w:val="left"/>
      <w:pPr>
        <w:ind w:left="4320" w:hanging="360"/>
      </w:pPr>
      <w:rPr>
        <w:rFonts w:hint="default" w:ascii="Wingdings" w:hAnsi="Wingdings"/>
      </w:rPr>
    </w:lvl>
    <w:lvl w:ilvl="6" w:tplc="2BE2CCB6">
      <w:start w:val="1"/>
      <w:numFmt w:val="bullet"/>
      <w:lvlText w:val=""/>
      <w:lvlJc w:val="left"/>
      <w:pPr>
        <w:ind w:left="5040" w:hanging="360"/>
      </w:pPr>
      <w:rPr>
        <w:rFonts w:hint="default" w:ascii="Symbol" w:hAnsi="Symbol"/>
      </w:rPr>
    </w:lvl>
    <w:lvl w:ilvl="7" w:tplc="F490DAA2">
      <w:start w:val="1"/>
      <w:numFmt w:val="bullet"/>
      <w:lvlText w:val="o"/>
      <w:lvlJc w:val="left"/>
      <w:pPr>
        <w:ind w:left="5760" w:hanging="360"/>
      </w:pPr>
      <w:rPr>
        <w:rFonts w:hint="default" w:ascii="Courier New" w:hAnsi="Courier New"/>
      </w:rPr>
    </w:lvl>
    <w:lvl w:ilvl="8" w:tplc="382C75CE">
      <w:start w:val="1"/>
      <w:numFmt w:val="bullet"/>
      <w:lvlText w:val=""/>
      <w:lvlJc w:val="left"/>
      <w:pPr>
        <w:ind w:left="6480" w:hanging="360"/>
      </w:pPr>
      <w:rPr>
        <w:rFonts w:hint="default" w:ascii="Wingdings" w:hAnsi="Wingdings"/>
      </w:rPr>
    </w:lvl>
  </w:abstractNum>
  <w:abstractNum w:abstractNumId="44" w15:restartNumberingAfterBreak="0">
    <w:nsid w:val="1152FDD8"/>
    <w:multiLevelType w:val="hybridMultilevel"/>
    <w:tmpl w:val="FFFFFFFF"/>
    <w:lvl w:ilvl="0" w:tplc="C9FA0DBA">
      <w:start w:val="1"/>
      <w:numFmt w:val="bullet"/>
      <w:lvlText w:val=""/>
      <w:lvlJc w:val="left"/>
      <w:pPr>
        <w:ind w:left="720" w:hanging="360"/>
      </w:pPr>
      <w:rPr>
        <w:rFonts w:hint="default" w:ascii="Symbol" w:hAnsi="Symbol"/>
      </w:rPr>
    </w:lvl>
    <w:lvl w:ilvl="1" w:tplc="046E4B14">
      <w:start w:val="1"/>
      <w:numFmt w:val="bullet"/>
      <w:lvlText w:val="·"/>
      <w:lvlJc w:val="left"/>
      <w:pPr>
        <w:ind w:left="1440" w:hanging="360"/>
      </w:pPr>
      <w:rPr>
        <w:rFonts w:hint="default" w:ascii="Symbol" w:hAnsi="Symbol"/>
      </w:rPr>
    </w:lvl>
    <w:lvl w:ilvl="2" w:tplc="C7521624">
      <w:start w:val="1"/>
      <w:numFmt w:val="bullet"/>
      <w:lvlText w:val=""/>
      <w:lvlJc w:val="left"/>
      <w:pPr>
        <w:ind w:left="2160" w:hanging="360"/>
      </w:pPr>
      <w:rPr>
        <w:rFonts w:hint="default" w:ascii="Wingdings" w:hAnsi="Wingdings"/>
      </w:rPr>
    </w:lvl>
    <w:lvl w:ilvl="3" w:tplc="E72ADB54">
      <w:start w:val="1"/>
      <w:numFmt w:val="bullet"/>
      <w:lvlText w:val=""/>
      <w:lvlJc w:val="left"/>
      <w:pPr>
        <w:ind w:left="2880" w:hanging="360"/>
      </w:pPr>
      <w:rPr>
        <w:rFonts w:hint="default" w:ascii="Symbol" w:hAnsi="Symbol"/>
      </w:rPr>
    </w:lvl>
    <w:lvl w:ilvl="4" w:tplc="E06C48C8">
      <w:start w:val="1"/>
      <w:numFmt w:val="bullet"/>
      <w:lvlText w:val="o"/>
      <w:lvlJc w:val="left"/>
      <w:pPr>
        <w:ind w:left="3600" w:hanging="360"/>
      </w:pPr>
      <w:rPr>
        <w:rFonts w:hint="default" w:ascii="Courier New" w:hAnsi="Courier New"/>
      </w:rPr>
    </w:lvl>
    <w:lvl w:ilvl="5" w:tplc="7A2EDBAA">
      <w:start w:val="1"/>
      <w:numFmt w:val="bullet"/>
      <w:lvlText w:val=""/>
      <w:lvlJc w:val="left"/>
      <w:pPr>
        <w:ind w:left="4320" w:hanging="360"/>
      </w:pPr>
      <w:rPr>
        <w:rFonts w:hint="default" w:ascii="Wingdings" w:hAnsi="Wingdings"/>
      </w:rPr>
    </w:lvl>
    <w:lvl w:ilvl="6" w:tplc="AE9412DA">
      <w:start w:val="1"/>
      <w:numFmt w:val="bullet"/>
      <w:lvlText w:val=""/>
      <w:lvlJc w:val="left"/>
      <w:pPr>
        <w:ind w:left="5040" w:hanging="360"/>
      </w:pPr>
      <w:rPr>
        <w:rFonts w:hint="default" w:ascii="Symbol" w:hAnsi="Symbol"/>
      </w:rPr>
    </w:lvl>
    <w:lvl w:ilvl="7" w:tplc="B0FC5F26">
      <w:start w:val="1"/>
      <w:numFmt w:val="bullet"/>
      <w:lvlText w:val="o"/>
      <w:lvlJc w:val="left"/>
      <w:pPr>
        <w:ind w:left="5760" w:hanging="360"/>
      </w:pPr>
      <w:rPr>
        <w:rFonts w:hint="default" w:ascii="Courier New" w:hAnsi="Courier New"/>
      </w:rPr>
    </w:lvl>
    <w:lvl w:ilvl="8" w:tplc="B50AC192">
      <w:start w:val="1"/>
      <w:numFmt w:val="bullet"/>
      <w:lvlText w:val=""/>
      <w:lvlJc w:val="left"/>
      <w:pPr>
        <w:ind w:left="6480" w:hanging="360"/>
      </w:pPr>
      <w:rPr>
        <w:rFonts w:hint="default" w:ascii="Wingdings" w:hAnsi="Wingdings"/>
      </w:rPr>
    </w:lvl>
  </w:abstractNum>
  <w:abstractNum w:abstractNumId="45" w15:restartNumberingAfterBreak="0">
    <w:nsid w:val="115635B9"/>
    <w:multiLevelType w:val="hybridMultilevel"/>
    <w:tmpl w:val="FFCE0D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22B2875"/>
    <w:multiLevelType w:val="hybridMultilevel"/>
    <w:tmpl w:val="90B031A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7" w15:restartNumberingAfterBreak="0">
    <w:nsid w:val="12896687"/>
    <w:multiLevelType w:val="hybridMultilevel"/>
    <w:tmpl w:val="FFFFFFFF"/>
    <w:lvl w:ilvl="0" w:tplc="A836A162">
      <w:start w:val="1"/>
      <w:numFmt w:val="decimal"/>
      <w:lvlText w:val="%1."/>
      <w:lvlJc w:val="left"/>
      <w:pPr>
        <w:ind w:left="1080" w:hanging="360"/>
      </w:pPr>
    </w:lvl>
    <w:lvl w:ilvl="1" w:tplc="950C93E6">
      <w:start w:val="1"/>
      <w:numFmt w:val="lowerLetter"/>
      <w:lvlText w:val="%2."/>
      <w:lvlJc w:val="left"/>
      <w:pPr>
        <w:ind w:left="1800" w:hanging="360"/>
      </w:pPr>
    </w:lvl>
    <w:lvl w:ilvl="2" w:tplc="461C2120">
      <w:start w:val="1"/>
      <w:numFmt w:val="lowerRoman"/>
      <w:lvlText w:val="%3."/>
      <w:lvlJc w:val="right"/>
      <w:pPr>
        <w:ind w:left="2520" w:hanging="180"/>
      </w:pPr>
    </w:lvl>
    <w:lvl w:ilvl="3" w:tplc="4BB84AAA">
      <w:start w:val="1"/>
      <w:numFmt w:val="decimal"/>
      <w:lvlText w:val="%4."/>
      <w:lvlJc w:val="left"/>
      <w:pPr>
        <w:ind w:left="3240" w:hanging="360"/>
      </w:pPr>
    </w:lvl>
    <w:lvl w:ilvl="4" w:tplc="CF769C74">
      <w:start w:val="1"/>
      <w:numFmt w:val="lowerLetter"/>
      <w:lvlText w:val="%5."/>
      <w:lvlJc w:val="left"/>
      <w:pPr>
        <w:ind w:left="3960" w:hanging="360"/>
      </w:pPr>
    </w:lvl>
    <w:lvl w:ilvl="5" w:tplc="A6C68D72">
      <w:start w:val="1"/>
      <w:numFmt w:val="lowerRoman"/>
      <w:lvlText w:val="%6."/>
      <w:lvlJc w:val="right"/>
      <w:pPr>
        <w:ind w:left="4680" w:hanging="180"/>
      </w:pPr>
    </w:lvl>
    <w:lvl w:ilvl="6" w:tplc="DB78081A">
      <w:start w:val="1"/>
      <w:numFmt w:val="decimal"/>
      <w:lvlText w:val="%7."/>
      <w:lvlJc w:val="left"/>
      <w:pPr>
        <w:ind w:left="5400" w:hanging="360"/>
      </w:pPr>
    </w:lvl>
    <w:lvl w:ilvl="7" w:tplc="1AD81920">
      <w:start w:val="1"/>
      <w:numFmt w:val="lowerLetter"/>
      <w:lvlText w:val="%8."/>
      <w:lvlJc w:val="left"/>
      <w:pPr>
        <w:ind w:left="6120" w:hanging="360"/>
      </w:pPr>
    </w:lvl>
    <w:lvl w:ilvl="8" w:tplc="3F306486">
      <w:start w:val="1"/>
      <w:numFmt w:val="lowerRoman"/>
      <w:lvlText w:val="%9."/>
      <w:lvlJc w:val="right"/>
      <w:pPr>
        <w:ind w:left="6840" w:hanging="180"/>
      </w:pPr>
    </w:lvl>
  </w:abstractNum>
  <w:abstractNum w:abstractNumId="48" w15:restartNumberingAfterBreak="0">
    <w:nsid w:val="12B21737"/>
    <w:multiLevelType w:val="hybridMultilevel"/>
    <w:tmpl w:val="FFFFFFFF"/>
    <w:lvl w:ilvl="0" w:tplc="026E768E">
      <w:start w:val="1"/>
      <w:numFmt w:val="bullet"/>
      <w:lvlText w:val=""/>
      <w:lvlJc w:val="left"/>
      <w:pPr>
        <w:ind w:left="720" w:hanging="360"/>
      </w:pPr>
      <w:rPr>
        <w:rFonts w:hint="default" w:ascii="Symbol" w:hAnsi="Symbol"/>
      </w:rPr>
    </w:lvl>
    <w:lvl w:ilvl="1" w:tplc="CBA88856">
      <w:start w:val="1"/>
      <w:numFmt w:val="bullet"/>
      <w:lvlText w:val="o"/>
      <w:lvlJc w:val="left"/>
      <w:pPr>
        <w:ind w:left="1440" w:hanging="360"/>
      </w:pPr>
      <w:rPr>
        <w:rFonts w:hint="default" w:ascii="Courier New" w:hAnsi="Courier New"/>
      </w:rPr>
    </w:lvl>
    <w:lvl w:ilvl="2" w:tplc="E2A8095E">
      <w:start w:val="1"/>
      <w:numFmt w:val="bullet"/>
      <w:lvlText w:val=""/>
      <w:lvlJc w:val="left"/>
      <w:pPr>
        <w:ind w:left="2160" w:hanging="360"/>
      </w:pPr>
      <w:rPr>
        <w:rFonts w:hint="default" w:ascii="Wingdings" w:hAnsi="Wingdings"/>
      </w:rPr>
    </w:lvl>
    <w:lvl w:ilvl="3" w:tplc="B494075E">
      <w:start w:val="1"/>
      <w:numFmt w:val="bullet"/>
      <w:lvlText w:val=""/>
      <w:lvlJc w:val="left"/>
      <w:pPr>
        <w:ind w:left="2880" w:hanging="360"/>
      </w:pPr>
      <w:rPr>
        <w:rFonts w:hint="default" w:ascii="Symbol" w:hAnsi="Symbol"/>
      </w:rPr>
    </w:lvl>
    <w:lvl w:ilvl="4" w:tplc="0F86EA6C">
      <w:start w:val="1"/>
      <w:numFmt w:val="bullet"/>
      <w:lvlText w:val="o"/>
      <w:lvlJc w:val="left"/>
      <w:pPr>
        <w:ind w:left="3600" w:hanging="360"/>
      </w:pPr>
      <w:rPr>
        <w:rFonts w:hint="default" w:ascii="Courier New" w:hAnsi="Courier New"/>
      </w:rPr>
    </w:lvl>
    <w:lvl w:ilvl="5" w:tplc="DB80698A">
      <w:start w:val="1"/>
      <w:numFmt w:val="bullet"/>
      <w:lvlText w:val=""/>
      <w:lvlJc w:val="left"/>
      <w:pPr>
        <w:ind w:left="4320" w:hanging="360"/>
      </w:pPr>
      <w:rPr>
        <w:rFonts w:hint="default" w:ascii="Wingdings" w:hAnsi="Wingdings"/>
      </w:rPr>
    </w:lvl>
    <w:lvl w:ilvl="6" w:tplc="605C0806">
      <w:start w:val="1"/>
      <w:numFmt w:val="bullet"/>
      <w:lvlText w:val=""/>
      <w:lvlJc w:val="left"/>
      <w:pPr>
        <w:ind w:left="5040" w:hanging="360"/>
      </w:pPr>
      <w:rPr>
        <w:rFonts w:hint="default" w:ascii="Symbol" w:hAnsi="Symbol"/>
      </w:rPr>
    </w:lvl>
    <w:lvl w:ilvl="7" w:tplc="231EB784">
      <w:start w:val="1"/>
      <w:numFmt w:val="bullet"/>
      <w:lvlText w:val="o"/>
      <w:lvlJc w:val="left"/>
      <w:pPr>
        <w:ind w:left="5760" w:hanging="360"/>
      </w:pPr>
      <w:rPr>
        <w:rFonts w:hint="default" w:ascii="Courier New" w:hAnsi="Courier New"/>
      </w:rPr>
    </w:lvl>
    <w:lvl w:ilvl="8" w:tplc="D214F38A">
      <w:start w:val="1"/>
      <w:numFmt w:val="bullet"/>
      <w:lvlText w:val=""/>
      <w:lvlJc w:val="left"/>
      <w:pPr>
        <w:ind w:left="6480" w:hanging="360"/>
      </w:pPr>
      <w:rPr>
        <w:rFonts w:hint="default" w:ascii="Wingdings" w:hAnsi="Wingdings"/>
      </w:rPr>
    </w:lvl>
  </w:abstractNum>
  <w:abstractNum w:abstractNumId="49" w15:restartNumberingAfterBreak="0">
    <w:nsid w:val="12F2BE40"/>
    <w:multiLevelType w:val="hybridMultilevel"/>
    <w:tmpl w:val="FFFFFFFF"/>
    <w:lvl w:ilvl="0" w:tplc="00EE2066">
      <w:start w:val="1"/>
      <w:numFmt w:val="bullet"/>
      <w:lvlText w:val=""/>
      <w:lvlJc w:val="left"/>
      <w:pPr>
        <w:ind w:left="720" w:hanging="360"/>
      </w:pPr>
      <w:rPr>
        <w:rFonts w:hint="default" w:ascii="Symbol" w:hAnsi="Symbol"/>
      </w:rPr>
    </w:lvl>
    <w:lvl w:ilvl="1" w:tplc="67BC19EA">
      <w:start w:val="1"/>
      <w:numFmt w:val="bullet"/>
      <w:lvlText w:val="o"/>
      <w:lvlJc w:val="left"/>
      <w:pPr>
        <w:ind w:left="1440" w:hanging="360"/>
      </w:pPr>
      <w:rPr>
        <w:rFonts w:hint="default" w:ascii="Courier New" w:hAnsi="Courier New"/>
      </w:rPr>
    </w:lvl>
    <w:lvl w:ilvl="2" w:tplc="910ABFAC">
      <w:start w:val="1"/>
      <w:numFmt w:val="bullet"/>
      <w:lvlText w:val=""/>
      <w:lvlJc w:val="left"/>
      <w:pPr>
        <w:ind w:left="2160" w:hanging="360"/>
      </w:pPr>
      <w:rPr>
        <w:rFonts w:hint="default" w:ascii="Wingdings" w:hAnsi="Wingdings"/>
      </w:rPr>
    </w:lvl>
    <w:lvl w:ilvl="3" w:tplc="A9B8763A">
      <w:start w:val="1"/>
      <w:numFmt w:val="bullet"/>
      <w:lvlText w:val=""/>
      <w:lvlJc w:val="left"/>
      <w:pPr>
        <w:ind w:left="2880" w:hanging="360"/>
      </w:pPr>
      <w:rPr>
        <w:rFonts w:hint="default" w:ascii="Symbol" w:hAnsi="Symbol"/>
      </w:rPr>
    </w:lvl>
    <w:lvl w:ilvl="4" w:tplc="09A081D4">
      <w:start w:val="1"/>
      <w:numFmt w:val="bullet"/>
      <w:lvlText w:val="o"/>
      <w:lvlJc w:val="left"/>
      <w:pPr>
        <w:ind w:left="3600" w:hanging="360"/>
      </w:pPr>
      <w:rPr>
        <w:rFonts w:hint="default" w:ascii="Courier New" w:hAnsi="Courier New"/>
      </w:rPr>
    </w:lvl>
    <w:lvl w:ilvl="5" w:tplc="1436DCF0">
      <w:start w:val="1"/>
      <w:numFmt w:val="bullet"/>
      <w:lvlText w:val=""/>
      <w:lvlJc w:val="left"/>
      <w:pPr>
        <w:ind w:left="4320" w:hanging="360"/>
      </w:pPr>
      <w:rPr>
        <w:rFonts w:hint="default" w:ascii="Wingdings" w:hAnsi="Wingdings"/>
      </w:rPr>
    </w:lvl>
    <w:lvl w:ilvl="6" w:tplc="6162515A">
      <w:start w:val="1"/>
      <w:numFmt w:val="bullet"/>
      <w:lvlText w:val=""/>
      <w:lvlJc w:val="left"/>
      <w:pPr>
        <w:ind w:left="5040" w:hanging="360"/>
      </w:pPr>
      <w:rPr>
        <w:rFonts w:hint="default" w:ascii="Symbol" w:hAnsi="Symbol"/>
      </w:rPr>
    </w:lvl>
    <w:lvl w:ilvl="7" w:tplc="7C2E561C">
      <w:start w:val="1"/>
      <w:numFmt w:val="bullet"/>
      <w:lvlText w:val="o"/>
      <w:lvlJc w:val="left"/>
      <w:pPr>
        <w:ind w:left="5760" w:hanging="360"/>
      </w:pPr>
      <w:rPr>
        <w:rFonts w:hint="default" w:ascii="Courier New" w:hAnsi="Courier New"/>
      </w:rPr>
    </w:lvl>
    <w:lvl w:ilvl="8" w:tplc="0868FF08">
      <w:start w:val="1"/>
      <w:numFmt w:val="bullet"/>
      <w:lvlText w:val=""/>
      <w:lvlJc w:val="left"/>
      <w:pPr>
        <w:ind w:left="6480" w:hanging="360"/>
      </w:pPr>
      <w:rPr>
        <w:rFonts w:hint="default" w:ascii="Wingdings" w:hAnsi="Wingdings"/>
      </w:rPr>
    </w:lvl>
  </w:abstractNum>
  <w:abstractNum w:abstractNumId="50" w15:restartNumberingAfterBreak="0">
    <w:nsid w:val="130C2993"/>
    <w:multiLevelType w:val="hybridMultilevel"/>
    <w:tmpl w:val="FFFFFFFF"/>
    <w:lvl w:ilvl="0" w:tplc="E48EA3CC">
      <w:start w:val="1"/>
      <w:numFmt w:val="bullet"/>
      <w:lvlText w:val="·"/>
      <w:lvlJc w:val="left"/>
      <w:pPr>
        <w:ind w:left="720" w:hanging="360"/>
      </w:pPr>
      <w:rPr>
        <w:rFonts w:hint="default" w:ascii="Symbol" w:hAnsi="Symbol"/>
      </w:rPr>
    </w:lvl>
    <w:lvl w:ilvl="1" w:tplc="4ECA306A">
      <w:start w:val="1"/>
      <w:numFmt w:val="bullet"/>
      <w:lvlText w:val="o"/>
      <w:lvlJc w:val="left"/>
      <w:pPr>
        <w:ind w:left="1440" w:hanging="360"/>
      </w:pPr>
      <w:rPr>
        <w:rFonts w:hint="default" w:ascii="Courier New" w:hAnsi="Courier New"/>
      </w:rPr>
    </w:lvl>
    <w:lvl w:ilvl="2" w:tplc="D47AF294">
      <w:start w:val="1"/>
      <w:numFmt w:val="bullet"/>
      <w:lvlText w:val=""/>
      <w:lvlJc w:val="left"/>
      <w:pPr>
        <w:ind w:left="2160" w:hanging="360"/>
      </w:pPr>
      <w:rPr>
        <w:rFonts w:hint="default" w:ascii="Wingdings" w:hAnsi="Wingdings"/>
      </w:rPr>
    </w:lvl>
    <w:lvl w:ilvl="3" w:tplc="A9DE2EBA">
      <w:start w:val="1"/>
      <w:numFmt w:val="bullet"/>
      <w:lvlText w:val=""/>
      <w:lvlJc w:val="left"/>
      <w:pPr>
        <w:ind w:left="2880" w:hanging="360"/>
      </w:pPr>
      <w:rPr>
        <w:rFonts w:hint="default" w:ascii="Symbol" w:hAnsi="Symbol"/>
      </w:rPr>
    </w:lvl>
    <w:lvl w:ilvl="4" w:tplc="F33A8558">
      <w:start w:val="1"/>
      <w:numFmt w:val="bullet"/>
      <w:lvlText w:val="o"/>
      <w:lvlJc w:val="left"/>
      <w:pPr>
        <w:ind w:left="3600" w:hanging="360"/>
      </w:pPr>
      <w:rPr>
        <w:rFonts w:hint="default" w:ascii="Courier New" w:hAnsi="Courier New"/>
      </w:rPr>
    </w:lvl>
    <w:lvl w:ilvl="5" w:tplc="0896B540">
      <w:start w:val="1"/>
      <w:numFmt w:val="bullet"/>
      <w:lvlText w:val=""/>
      <w:lvlJc w:val="left"/>
      <w:pPr>
        <w:ind w:left="4320" w:hanging="360"/>
      </w:pPr>
      <w:rPr>
        <w:rFonts w:hint="default" w:ascii="Wingdings" w:hAnsi="Wingdings"/>
      </w:rPr>
    </w:lvl>
    <w:lvl w:ilvl="6" w:tplc="0F78AEDA">
      <w:start w:val="1"/>
      <w:numFmt w:val="bullet"/>
      <w:lvlText w:val=""/>
      <w:lvlJc w:val="left"/>
      <w:pPr>
        <w:ind w:left="5040" w:hanging="360"/>
      </w:pPr>
      <w:rPr>
        <w:rFonts w:hint="default" w:ascii="Symbol" w:hAnsi="Symbol"/>
      </w:rPr>
    </w:lvl>
    <w:lvl w:ilvl="7" w:tplc="7F9CE798">
      <w:start w:val="1"/>
      <w:numFmt w:val="bullet"/>
      <w:lvlText w:val="o"/>
      <w:lvlJc w:val="left"/>
      <w:pPr>
        <w:ind w:left="5760" w:hanging="360"/>
      </w:pPr>
      <w:rPr>
        <w:rFonts w:hint="default" w:ascii="Courier New" w:hAnsi="Courier New"/>
      </w:rPr>
    </w:lvl>
    <w:lvl w:ilvl="8" w:tplc="4F5042DE">
      <w:start w:val="1"/>
      <w:numFmt w:val="bullet"/>
      <w:lvlText w:val=""/>
      <w:lvlJc w:val="left"/>
      <w:pPr>
        <w:ind w:left="6480" w:hanging="360"/>
      </w:pPr>
      <w:rPr>
        <w:rFonts w:hint="default" w:ascii="Wingdings" w:hAnsi="Wingdings"/>
      </w:rPr>
    </w:lvl>
  </w:abstractNum>
  <w:abstractNum w:abstractNumId="51" w15:restartNumberingAfterBreak="0">
    <w:nsid w:val="131302F0"/>
    <w:multiLevelType w:val="hybridMultilevel"/>
    <w:tmpl w:val="FC144F24"/>
    <w:lvl w:ilvl="0" w:tplc="0F14B33E">
      <w:start w:val="9"/>
      <w:numFmt w:val="bullet"/>
      <w:lvlText w:val="•"/>
      <w:lvlJc w:val="left"/>
      <w:pPr>
        <w:ind w:left="1080" w:hanging="360"/>
      </w:pPr>
      <w:rPr>
        <w:rFonts w:hint="default" w:ascii="Times New Roman" w:hAnsi="Times New Roman" w:eastAsia="Times New Roman" w:cs="Times New Roman"/>
      </w:rPr>
    </w:lvl>
    <w:lvl w:ilvl="1" w:tplc="FFFFFFFF">
      <w:start w:val="1"/>
      <w:numFmt w:val="bullet"/>
      <w:lvlText w:val="o"/>
      <w:lvlJc w:val="left"/>
      <w:pPr>
        <w:ind w:left="1800" w:hanging="360"/>
      </w:pPr>
      <w:rPr>
        <w:rFonts w:hint="default" w:ascii="Courier New" w:hAnsi="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rPr>
    </w:lvl>
    <w:lvl w:ilvl="8" w:tplc="FFFFFFFF">
      <w:start w:val="1"/>
      <w:numFmt w:val="bullet"/>
      <w:lvlText w:val=""/>
      <w:lvlJc w:val="left"/>
      <w:pPr>
        <w:ind w:left="6840" w:hanging="360"/>
      </w:pPr>
      <w:rPr>
        <w:rFonts w:hint="default" w:ascii="Wingdings" w:hAnsi="Wingdings"/>
      </w:rPr>
    </w:lvl>
  </w:abstractNum>
  <w:abstractNum w:abstractNumId="52" w15:restartNumberingAfterBreak="0">
    <w:nsid w:val="141E77A4"/>
    <w:multiLevelType w:val="hybridMultilevel"/>
    <w:tmpl w:val="240EAA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14493894"/>
    <w:multiLevelType w:val="hybridMultilevel"/>
    <w:tmpl w:val="FFFFFFFF"/>
    <w:lvl w:ilvl="0" w:tplc="F15E24CA">
      <w:start w:val="1"/>
      <w:numFmt w:val="bullet"/>
      <w:lvlText w:val="·"/>
      <w:lvlJc w:val="left"/>
      <w:pPr>
        <w:ind w:left="720" w:hanging="360"/>
      </w:pPr>
      <w:rPr>
        <w:rFonts w:hint="default" w:ascii="Symbol" w:hAnsi="Symbol"/>
      </w:rPr>
    </w:lvl>
    <w:lvl w:ilvl="1" w:tplc="E6BE89F4">
      <w:start w:val="1"/>
      <w:numFmt w:val="bullet"/>
      <w:lvlText w:val="o"/>
      <w:lvlJc w:val="left"/>
      <w:pPr>
        <w:ind w:left="1440" w:hanging="360"/>
      </w:pPr>
      <w:rPr>
        <w:rFonts w:hint="default" w:ascii="Courier New" w:hAnsi="Courier New"/>
      </w:rPr>
    </w:lvl>
    <w:lvl w:ilvl="2" w:tplc="C4BA97CE">
      <w:start w:val="1"/>
      <w:numFmt w:val="bullet"/>
      <w:lvlText w:val=""/>
      <w:lvlJc w:val="left"/>
      <w:pPr>
        <w:ind w:left="2160" w:hanging="360"/>
      </w:pPr>
      <w:rPr>
        <w:rFonts w:hint="default" w:ascii="Wingdings" w:hAnsi="Wingdings"/>
      </w:rPr>
    </w:lvl>
    <w:lvl w:ilvl="3" w:tplc="5ED0D952">
      <w:start w:val="1"/>
      <w:numFmt w:val="bullet"/>
      <w:lvlText w:val=""/>
      <w:lvlJc w:val="left"/>
      <w:pPr>
        <w:ind w:left="2880" w:hanging="360"/>
      </w:pPr>
      <w:rPr>
        <w:rFonts w:hint="default" w:ascii="Symbol" w:hAnsi="Symbol"/>
      </w:rPr>
    </w:lvl>
    <w:lvl w:ilvl="4" w:tplc="B0FADB4E">
      <w:start w:val="1"/>
      <w:numFmt w:val="bullet"/>
      <w:lvlText w:val="o"/>
      <w:lvlJc w:val="left"/>
      <w:pPr>
        <w:ind w:left="3600" w:hanging="360"/>
      </w:pPr>
      <w:rPr>
        <w:rFonts w:hint="default" w:ascii="Courier New" w:hAnsi="Courier New"/>
      </w:rPr>
    </w:lvl>
    <w:lvl w:ilvl="5" w:tplc="E110AEC4">
      <w:start w:val="1"/>
      <w:numFmt w:val="bullet"/>
      <w:lvlText w:val=""/>
      <w:lvlJc w:val="left"/>
      <w:pPr>
        <w:ind w:left="4320" w:hanging="360"/>
      </w:pPr>
      <w:rPr>
        <w:rFonts w:hint="default" w:ascii="Wingdings" w:hAnsi="Wingdings"/>
      </w:rPr>
    </w:lvl>
    <w:lvl w:ilvl="6" w:tplc="17B01234">
      <w:start w:val="1"/>
      <w:numFmt w:val="bullet"/>
      <w:lvlText w:val=""/>
      <w:lvlJc w:val="left"/>
      <w:pPr>
        <w:ind w:left="5040" w:hanging="360"/>
      </w:pPr>
      <w:rPr>
        <w:rFonts w:hint="default" w:ascii="Symbol" w:hAnsi="Symbol"/>
      </w:rPr>
    </w:lvl>
    <w:lvl w:ilvl="7" w:tplc="C92C1EF4">
      <w:start w:val="1"/>
      <w:numFmt w:val="bullet"/>
      <w:lvlText w:val="o"/>
      <w:lvlJc w:val="left"/>
      <w:pPr>
        <w:ind w:left="5760" w:hanging="360"/>
      </w:pPr>
      <w:rPr>
        <w:rFonts w:hint="default" w:ascii="Courier New" w:hAnsi="Courier New"/>
      </w:rPr>
    </w:lvl>
    <w:lvl w:ilvl="8" w:tplc="CFFC7D8A">
      <w:start w:val="1"/>
      <w:numFmt w:val="bullet"/>
      <w:lvlText w:val=""/>
      <w:lvlJc w:val="left"/>
      <w:pPr>
        <w:ind w:left="6480" w:hanging="360"/>
      </w:pPr>
      <w:rPr>
        <w:rFonts w:hint="default" w:ascii="Wingdings" w:hAnsi="Wingdings"/>
      </w:rPr>
    </w:lvl>
  </w:abstractNum>
  <w:abstractNum w:abstractNumId="54" w15:restartNumberingAfterBreak="0">
    <w:nsid w:val="14B7D539"/>
    <w:multiLevelType w:val="hybridMultilevel"/>
    <w:tmpl w:val="FFFFFFFF"/>
    <w:lvl w:ilvl="0" w:tplc="92F2C70E">
      <w:start w:val="1"/>
      <w:numFmt w:val="bullet"/>
      <w:lvlText w:val=""/>
      <w:lvlJc w:val="left"/>
      <w:pPr>
        <w:ind w:left="720" w:hanging="360"/>
      </w:pPr>
      <w:rPr>
        <w:rFonts w:hint="default" w:ascii="Symbol" w:hAnsi="Symbol"/>
      </w:rPr>
    </w:lvl>
    <w:lvl w:ilvl="1" w:tplc="086EA30A">
      <w:start w:val="1"/>
      <w:numFmt w:val="bullet"/>
      <w:lvlText w:val="o"/>
      <w:lvlJc w:val="left"/>
      <w:pPr>
        <w:ind w:left="1440" w:hanging="360"/>
      </w:pPr>
      <w:rPr>
        <w:rFonts w:hint="default" w:ascii="Courier New" w:hAnsi="Courier New"/>
      </w:rPr>
    </w:lvl>
    <w:lvl w:ilvl="2" w:tplc="4DDA1490">
      <w:start w:val="1"/>
      <w:numFmt w:val="bullet"/>
      <w:lvlText w:val=""/>
      <w:lvlJc w:val="left"/>
      <w:pPr>
        <w:ind w:left="2160" w:hanging="360"/>
      </w:pPr>
      <w:rPr>
        <w:rFonts w:hint="default" w:ascii="Wingdings" w:hAnsi="Wingdings"/>
      </w:rPr>
    </w:lvl>
    <w:lvl w:ilvl="3" w:tplc="3ADC5DF0">
      <w:start w:val="1"/>
      <w:numFmt w:val="bullet"/>
      <w:lvlText w:val=""/>
      <w:lvlJc w:val="left"/>
      <w:pPr>
        <w:ind w:left="2880" w:hanging="360"/>
      </w:pPr>
      <w:rPr>
        <w:rFonts w:hint="default" w:ascii="Symbol" w:hAnsi="Symbol"/>
      </w:rPr>
    </w:lvl>
    <w:lvl w:ilvl="4" w:tplc="266EB548">
      <w:start w:val="1"/>
      <w:numFmt w:val="bullet"/>
      <w:lvlText w:val="o"/>
      <w:lvlJc w:val="left"/>
      <w:pPr>
        <w:ind w:left="3600" w:hanging="360"/>
      </w:pPr>
      <w:rPr>
        <w:rFonts w:hint="default" w:ascii="Courier New" w:hAnsi="Courier New"/>
      </w:rPr>
    </w:lvl>
    <w:lvl w:ilvl="5" w:tplc="3112D1D4">
      <w:start w:val="1"/>
      <w:numFmt w:val="bullet"/>
      <w:lvlText w:val=""/>
      <w:lvlJc w:val="left"/>
      <w:pPr>
        <w:ind w:left="4320" w:hanging="360"/>
      </w:pPr>
      <w:rPr>
        <w:rFonts w:hint="default" w:ascii="Wingdings" w:hAnsi="Wingdings"/>
      </w:rPr>
    </w:lvl>
    <w:lvl w:ilvl="6" w:tplc="2DD4AC9C">
      <w:start w:val="1"/>
      <w:numFmt w:val="bullet"/>
      <w:lvlText w:val=""/>
      <w:lvlJc w:val="left"/>
      <w:pPr>
        <w:ind w:left="5040" w:hanging="360"/>
      </w:pPr>
      <w:rPr>
        <w:rFonts w:hint="default" w:ascii="Symbol" w:hAnsi="Symbol"/>
      </w:rPr>
    </w:lvl>
    <w:lvl w:ilvl="7" w:tplc="47C8126A">
      <w:start w:val="1"/>
      <w:numFmt w:val="bullet"/>
      <w:lvlText w:val="o"/>
      <w:lvlJc w:val="left"/>
      <w:pPr>
        <w:ind w:left="5760" w:hanging="360"/>
      </w:pPr>
      <w:rPr>
        <w:rFonts w:hint="default" w:ascii="Courier New" w:hAnsi="Courier New"/>
      </w:rPr>
    </w:lvl>
    <w:lvl w:ilvl="8" w:tplc="F3885582">
      <w:start w:val="1"/>
      <w:numFmt w:val="bullet"/>
      <w:lvlText w:val=""/>
      <w:lvlJc w:val="left"/>
      <w:pPr>
        <w:ind w:left="6480" w:hanging="360"/>
      </w:pPr>
      <w:rPr>
        <w:rFonts w:hint="default" w:ascii="Wingdings" w:hAnsi="Wingdings"/>
      </w:rPr>
    </w:lvl>
  </w:abstractNum>
  <w:abstractNum w:abstractNumId="55" w15:restartNumberingAfterBreak="0">
    <w:nsid w:val="14E0D5CA"/>
    <w:multiLevelType w:val="hybridMultilevel"/>
    <w:tmpl w:val="C19E3F78"/>
    <w:lvl w:ilvl="0" w:tplc="55CA961C">
      <w:start w:val="1"/>
      <w:numFmt w:val="decimal"/>
      <w:lvlText w:val="%1."/>
      <w:lvlJc w:val="left"/>
      <w:pPr>
        <w:ind w:left="1080" w:hanging="360"/>
      </w:pPr>
    </w:lvl>
    <w:lvl w:ilvl="1" w:tplc="5EFC5F64">
      <w:start w:val="1"/>
      <w:numFmt w:val="lowerLetter"/>
      <w:lvlText w:val="%2."/>
      <w:lvlJc w:val="left"/>
      <w:pPr>
        <w:ind w:left="1800" w:hanging="360"/>
      </w:pPr>
    </w:lvl>
    <w:lvl w:ilvl="2" w:tplc="F4BC732C">
      <w:start w:val="1"/>
      <w:numFmt w:val="lowerRoman"/>
      <w:lvlText w:val="%3."/>
      <w:lvlJc w:val="right"/>
      <w:pPr>
        <w:ind w:left="2520" w:hanging="180"/>
      </w:pPr>
    </w:lvl>
    <w:lvl w:ilvl="3" w:tplc="EF486702">
      <w:start w:val="1"/>
      <w:numFmt w:val="decimal"/>
      <w:lvlText w:val="%4."/>
      <w:lvlJc w:val="left"/>
      <w:pPr>
        <w:ind w:left="3240" w:hanging="360"/>
      </w:pPr>
    </w:lvl>
    <w:lvl w:ilvl="4" w:tplc="47D4FB12">
      <w:start w:val="1"/>
      <w:numFmt w:val="lowerLetter"/>
      <w:lvlText w:val="%5."/>
      <w:lvlJc w:val="left"/>
      <w:pPr>
        <w:ind w:left="3960" w:hanging="360"/>
      </w:pPr>
    </w:lvl>
    <w:lvl w:ilvl="5" w:tplc="ADA88DFA">
      <w:start w:val="1"/>
      <w:numFmt w:val="lowerRoman"/>
      <w:lvlText w:val="%6."/>
      <w:lvlJc w:val="right"/>
      <w:pPr>
        <w:ind w:left="4680" w:hanging="180"/>
      </w:pPr>
    </w:lvl>
    <w:lvl w:ilvl="6" w:tplc="2F901188">
      <w:start w:val="1"/>
      <w:numFmt w:val="decimal"/>
      <w:lvlText w:val="%7."/>
      <w:lvlJc w:val="left"/>
      <w:pPr>
        <w:ind w:left="5400" w:hanging="360"/>
      </w:pPr>
    </w:lvl>
    <w:lvl w:ilvl="7" w:tplc="CAEA10FA">
      <w:start w:val="1"/>
      <w:numFmt w:val="lowerLetter"/>
      <w:lvlText w:val="%8."/>
      <w:lvlJc w:val="left"/>
      <w:pPr>
        <w:ind w:left="6120" w:hanging="360"/>
      </w:pPr>
    </w:lvl>
    <w:lvl w:ilvl="8" w:tplc="A9CED97A">
      <w:start w:val="1"/>
      <w:numFmt w:val="lowerRoman"/>
      <w:lvlText w:val="%9."/>
      <w:lvlJc w:val="right"/>
      <w:pPr>
        <w:ind w:left="6840" w:hanging="180"/>
      </w:pPr>
    </w:lvl>
  </w:abstractNum>
  <w:abstractNum w:abstractNumId="56" w15:restartNumberingAfterBreak="0">
    <w:nsid w:val="155037A4"/>
    <w:multiLevelType w:val="hybridMultilevel"/>
    <w:tmpl w:val="FFFFFFFF"/>
    <w:lvl w:ilvl="0" w:tplc="7012BE96">
      <w:start w:val="1"/>
      <w:numFmt w:val="decimal"/>
      <w:lvlText w:val="%1."/>
      <w:lvlJc w:val="left"/>
      <w:pPr>
        <w:ind w:left="1080" w:hanging="360"/>
      </w:pPr>
    </w:lvl>
    <w:lvl w:ilvl="1" w:tplc="3A680CF0">
      <w:start w:val="1"/>
      <w:numFmt w:val="lowerLetter"/>
      <w:lvlText w:val="%2."/>
      <w:lvlJc w:val="left"/>
      <w:pPr>
        <w:ind w:left="1800" w:hanging="360"/>
      </w:pPr>
    </w:lvl>
    <w:lvl w:ilvl="2" w:tplc="C7860290">
      <w:start w:val="1"/>
      <w:numFmt w:val="lowerRoman"/>
      <w:lvlText w:val="%3."/>
      <w:lvlJc w:val="right"/>
      <w:pPr>
        <w:ind w:left="2520" w:hanging="180"/>
      </w:pPr>
    </w:lvl>
    <w:lvl w:ilvl="3" w:tplc="C876D5B6">
      <w:start w:val="1"/>
      <w:numFmt w:val="decimal"/>
      <w:lvlText w:val="%4."/>
      <w:lvlJc w:val="left"/>
      <w:pPr>
        <w:ind w:left="3240" w:hanging="360"/>
      </w:pPr>
    </w:lvl>
    <w:lvl w:ilvl="4" w:tplc="418050F4">
      <w:start w:val="1"/>
      <w:numFmt w:val="lowerLetter"/>
      <w:lvlText w:val="%5."/>
      <w:lvlJc w:val="left"/>
      <w:pPr>
        <w:ind w:left="3960" w:hanging="360"/>
      </w:pPr>
    </w:lvl>
    <w:lvl w:ilvl="5" w:tplc="EFD0B082">
      <w:start w:val="1"/>
      <w:numFmt w:val="lowerRoman"/>
      <w:lvlText w:val="%6."/>
      <w:lvlJc w:val="right"/>
      <w:pPr>
        <w:ind w:left="4680" w:hanging="180"/>
      </w:pPr>
    </w:lvl>
    <w:lvl w:ilvl="6" w:tplc="FFE8FDDE">
      <w:start w:val="1"/>
      <w:numFmt w:val="decimal"/>
      <w:lvlText w:val="%7."/>
      <w:lvlJc w:val="left"/>
      <w:pPr>
        <w:ind w:left="5400" w:hanging="360"/>
      </w:pPr>
    </w:lvl>
    <w:lvl w:ilvl="7" w:tplc="C6F09ECE">
      <w:start w:val="1"/>
      <w:numFmt w:val="lowerLetter"/>
      <w:lvlText w:val="%8."/>
      <w:lvlJc w:val="left"/>
      <w:pPr>
        <w:ind w:left="6120" w:hanging="360"/>
      </w:pPr>
    </w:lvl>
    <w:lvl w:ilvl="8" w:tplc="C15C9910">
      <w:start w:val="1"/>
      <w:numFmt w:val="lowerRoman"/>
      <w:lvlText w:val="%9."/>
      <w:lvlJc w:val="right"/>
      <w:pPr>
        <w:ind w:left="6840" w:hanging="180"/>
      </w:pPr>
    </w:lvl>
  </w:abstractNum>
  <w:abstractNum w:abstractNumId="57" w15:restartNumberingAfterBreak="0">
    <w:nsid w:val="15C0A31A"/>
    <w:multiLevelType w:val="hybridMultilevel"/>
    <w:tmpl w:val="FFFFFFFF"/>
    <w:lvl w:ilvl="0" w:tplc="98EC269C">
      <w:start w:val="1"/>
      <w:numFmt w:val="bullet"/>
      <w:lvlText w:val="·"/>
      <w:lvlJc w:val="left"/>
      <w:pPr>
        <w:ind w:left="720" w:hanging="360"/>
      </w:pPr>
      <w:rPr>
        <w:rFonts w:hint="default" w:ascii="Symbol" w:hAnsi="Symbol"/>
      </w:rPr>
    </w:lvl>
    <w:lvl w:ilvl="1" w:tplc="91D29F46">
      <w:start w:val="1"/>
      <w:numFmt w:val="bullet"/>
      <w:lvlText w:val="o"/>
      <w:lvlJc w:val="left"/>
      <w:pPr>
        <w:ind w:left="1440" w:hanging="360"/>
      </w:pPr>
      <w:rPr>
        <w:rFonts w:hint="default" w:ascii="Courier New" w:hAnsi="Courier New"/>
      </w:rPr>
    </w:lvl>
    <w:lvl w:ilvl="2" w:tplc="AFD069BA">
      <w:start w:val="1"/>
      <w:numFmt w:val="bullet"/>
      <w:lvlText w:val=""/>
      <w:lvlJc w:val="left"/>
      <w:pPr>
        <w:ind w:left="2160" w:hanging="360"/>
      </w:pPr>
      <w:rPr>
        <w:rFonts w:hint="default" w:ascii="Wingdings" w:hAnsi="Wingdings"/>
      </w:rPr>
    </w:lvl>
    <w:lvl w:ilvl="3" w:tplc="5FA22D68">
      <w:start w:val="1"/>
      <w:numFmt w:val="bullet"/>
      <w:lvlText w:val=""/>
      <w:lvlJc w:val="left"/>
      <w:pPr>
        <w:ind w:left="2880" w:hanging="360"/>
      </w:pPr>
      <w:rPr>
        <w:rFonts w:hint="default" w:ascii="Symbol" w:hAnsi="Symbol"/>
      </w:rPr>
    </w:lvl>
    <w:lvl w:ilvl="4" w:tplc="7D9AE502">
      <w:start w:val="1"/>
      <w:numFmt w:val="bullet"/>
      <w:lvlText w:val="o"/>
      <w:lvlJc w:val="left"/>
      <w:pPr>
        <w:ind w:left="3600" w:hanging="360"/>
      </w:pPr>
      <w:rPr>
        <w:rFonts w:hint="default" w:ascii="Courier New" w:hAnsi="Courier New"/>
      </w:rPr>
    </w:lvl>
    <w:lvl w:ilvl="5" w:tplc="0726A2BA">
      <w:start w:val="1"/>
      <w:numFmt w:val="bullet"/>
      <w:lvlText w:val=""/>
      <w:lvlJc w:val="left"/>
      <w:pPr>
        <w:ind w:left="4320" w:hanging="360"/>
      </w:pPr>
      <w:rPr>
        <w:rFonts w:hint="default" w:ascii="Wingdings" w:hAnsi="Wingdings"/>
      </w:rPr>
    </w:lvl>
    <w:lvl w:ilvl="6" w:tplc="665EC3C2">
      <w:start w:val="1"/>
      <w:numFmt w:val="bullet"/>
      <w:lvlText w:val=""/>
      <w:lvlJc w:val="left"/>
      <w:pPr>
        <w:ind w:left="5040" w:hanging="360"/>
      </w:pPr>
      <w:rPr>
        <w:rFonts w:hint="default" w:ascii="Symbol" w:hAnsi="Symbol"/>
      </w:rPr>
    </w:lvl>
    <w:lvl w:ilvl="7" w:tplc="71789B0C">
      <w:start w:val="1"/>
      <w:numFmt w:val="bullet"/>
      <w:lvlText w:val="o"/>
      <w:lvlJc w:val="left"/>
      <w:pPr>
        <w:ind w:left="5760" w:hanging="360"/>
      </w:pPr>
      <w:rPr>
        <w:rFonts w:hint="default" w:ascii="Courier New" w:hAnsi="Courier New"/>
      </w:rPr>
    </w:lvl>
    <w:lvl w:ilvl="8" w:tplc="B374F8D2">
      <w:start w:val="1"/>
      <w:numFmt w:val="bullet"/>
      <w:lvlText w:val=""/>
      <w:lvlJc w:val="left"/>
      <w:pPr>
        <w:ind w:left="6480" w:hanging="360"/>
      </w:pPr>
      <w:rPr>
        <w:rFonts w:hint="default" w:ascii="Wingdings" w:hAnsi="Wingdings"/>
      </w:rPr>
    </w:lvl>
  </w:abstractNum>
  <w:abstractNum w:abstractNumId="58" w15:restartNumberingAfterBreak="0">
    <w:nsid w:val="16230153"/>
    <w:multiLevelType w:val="hybridMultilevel"/>
    <w:tmpl w:val="FFFFFFFF"/>
    <w:lvl w:ilvl="0" w:tplc="E3FAB1EC">
      <w:start w:val="1"/>
      <w:numFmt w:val="bullet"/>
      <w:lvlText w:val="·"/>
      <w:lvlJc w:val="left"/>
      <w:pPr>
        <w:ind w:left="720" w:hanging="360"/>
      </w:pPr>
      <w:rPr>
        <w:rFonts w:hint="default" w:ascii="Symbol" w:hAnsi="Symbol"/>
      </w:rPr>
    </w:lvl>
    <w:lvl w:ilvl="1" w:tplc="526A0866">
      <w:start w:val="1"/>
      <w:numFmt w:val="bullet"/>
      <w:lvlText w:val="o"/>
      <w:lvlJc w:val="left"/>
      <w:pPr>
        <w:ind w:left="1440" w:hanging="360"/>
      </w:pPr>
      <w:rPr>
        <w:rFonts w:hint="default" w:ascii="Courier New" w:hAnsi="Courier New"/>
      </w:rPr>
    </w:lvl>
    <w:lvl w:ilvl="2" w:tplc="79C87E3E">
      <w:start w:val="1"/>
      <w:numFmt w:val="bullet"/>
      <w:lvlText w:val=""/>
      <w:lvlJc w:val="left"/>
      <w:pPr>
        <w:ind w:left="2160" w:hanging="360"/>
      </w:pPr>
      <w:rPr>
        <w:rFonts w:hint="default" w:ascii="Wingdings" w:hAnsi="Wingdings"/>
      </w:rPr>
    </w:lvl>
    <w:lvl w:ilvl="3" w:tplc="712AB8CA">
      <w:start w:val="1"/>
      <w:numFmt w:val="bullet"/>
      <w:lvlText w:val=""/>
      <w:lvlJc w:val="left"/>
      <w:pPr>
        <w:ind w:left="2880" w:hanging="360"/>
      </w:pPr>
      <w:rPr>
        <w:rFonts w:hint="default" w:ascii="Symbol" w:hAnsi="Symbol"/>
      </w:rPr>
    </w:lvl>
    <w:lvl w:ilvl="4" w:tplc="A8EE304C">
      <w:start w:val="1"/>
      <w:numFmt w:val="bullet"/>
      <w:lvlText w:val="o"/>
      <w:lvlJc w:val="left"/>
      <w:pPr>
        <w:ind w:left="3600" w:hanging="360"/>
      </w:pPr>
      <w:rPr>
        <w:rFonts w:hint="default" w:ascii="Courier New" w:hAnsi="Courier New"/>
      </w:rPr>
    </w:lvl>
    <w:lvl w:ilvl="5" w:tplc="595ECFCE">
      <w:start w:val="1"/>
      <w:numFmt w:val="bullet"/>
      <w:lvlText w:val=""/>
      <w:lvlJc w:val="left"/>
      <w:pPr>
        <w:ind w:left="4320" w:hanging="360"/>
      </w:pPr>
      <w:rPr>
        <w:rFonts w:hint="default" w:ascii="Wingdings" w:hAnsi="Wingdings"/>
      </w:rPr>
    </w:lvl>
    <w:lvl w:ilvl="6" w:tplc="ACFEFC8E">
      <w:start w:val="1"/>
      <w:numFmt w:val="bullet"/>
      <w:lvlText w:val=""/>
      <w:lvlJc w:val="left"/>
      <w:pPr>
        <w:ind w:left="5040" w:hanging="360"/>
      </w:pPr>
      <w:rPr>
        <w:rFonts w:hint="default" w:ascii="Symbol" w:hAnsi="Symbol"/>
      </w:rPr>
    </w:lvl>
    <w:lvl w:ilvl="7" w:tplc="6DC48E26">
      <w:start w:val="1"/>
      <w:numFmt w:val="bullet"/>
      <w:lvlText w:val="o"/>
      <w:lvlJc w:val="left"/>
      <w:pPr>
        <w:ind w:left="5760" w:hanging="360"/>
      </w:pPr>
      <w:rPr>
        <w:rFonts w:hint="default" w:ascii="Courier New" w:hAnsi="Courier New"/>
      </w:rPr>
    </w:lvl>
    <w:lvl w:ilvl="8" w:tplc="C7523A30">
      <w:start w:val="1"/>
      <w:numFmt w:val="bullet"/>
      <w:lvlText w:val=""/>
      <w:lvlJc w:val="left"/>
      <w:pPr>
        <w:ind w:left="6480" w:hanging="360"/>
      </w:pPr>
      <w:rPr>
        <w:rFonts w:hint="default" w:ascii="Wingdings" w:hAnsi="Wingdings"/>
      </w:rPr>
    </w:lvl>
  </w:abstractNum>
  <w:abstractNum w:abstractNumId="59" w15:restartNumberingAfterBreak="0">
    <w:nsid w:val="167059F7"/>
    <w:multiLevelType w:val="hybridMultilevel"/>
    <w:tmpl w:val="FFFFFFFF"/>
    <w:lvl w:ilvl="0" w:tplc="25242698">
      <w:start w:val="1"/>
      <w:numFmt w:val="bullet"/>
      <w:lvlText w:val="·"/>
      <w:lvlJc w:val="left"/>
      <w:pPr>
        <w:ind w:left="720" w:hanging="360"/>
      </w:pPr>
      <w:rPr>
        <w:rFonts w:hint="default" w:ascii="Symbol" w:hAnsi="Symbol"/>
      </w:rPr>
    </w:lvl>
    <w:lvl w:ilvl="1" w:tplc="E23CC184">
      <w:start w:val="1"/>
      <w:numFmt w:val="bullet"/>
      <w:lvlText w:val="o"/>
      <w:lvlJc w:val="left"/>
      <w:pPr>
        <w:ind w:left="1440" w:hanging="360"/>
      </w:pPr>
      <w:rPr>
        <w:rFonts w:hint="default" w:ascii="Courier New" w:hAnsi="Courier New"/>
      </w:rPr>
    </w:lvl>
    <w:lvl w:ilvl="2" w:tplc="7E38B6F4">
      <w:start w:val="1"/>
      <w:numFmt w:val="bullet"/>
      <w:lvlText w:val=""/>
      <w:lvlJc w:val="left"/>
      <w:pPr>
        <w:ind w:left="2160" w:hanging="360"/>
      </w:pPr>
      <w:rPr>
        <w:rFonts w:hint="default" w:ascii="Wingdings" w:hAnsi="Wingdings"/>
      </w:rPr>
    </w:lvl>
    <w:lvl w:ilvl="3" w:tplc="2694833C">
      <w:start w:val="1"/>
      <w:numFmt w:val="bullet"/>
      <w:lvlText w:val=""/>
      <w:lvlJc w:val="left"/>
      <w:pPr>
        <w:ind w:left="2880" w:hanging="360"/>
      </w:pPr>
      <w:rPr>
        <w:rFonts w:hint="default" w:ascii="Symbol" w:hAnsi="Symbol"/>
      </w:rPr>
    </w:lvl>
    <w:lvl w:ilvl="4" w:tplc="09CC39D6">
      <w:start w:val="1"/>
      <w:numFmt w:val="bullet"/>
      <w:lvlText w:val="o"/>
      <w:lvlJc w:val="left"/>
      <w:pPr>
        <w:ind w:left="3600" w:hanging="360"/>
      </w:pPr>
      <w:rPr>
        <w:rFonts w:hint="default" w:ascii="Courier New" w:hAnsi="Courier New"/>
      </w:rPr>
    </w:lvl>
    <w:lvl w:ilvl="5" w:tplc="194838C4">
      <w:start w:val="1"/>
      <w:numFmt w:val="bullet"/>
      <w:lvlText w:val=""/>
      <w:lvlJc w:val="left"/>
      <w:pPr>
        <w:ind w:left="4320" w:hanging="360"/>
      </w:pPr>
      <w:rPr>
        <w:rFonts w:hint="default" w:ascii="Wingdings" w:hAnsi="Wingdings"/>
      </w:rPr>
    </w:lvl>
    <w:lvl w:ilvl="6" w:tplc="22521EAA">
      <w:start w:val="1"/>
      <w:numFmt w:val="bullet"/>
      <w:lvlText w:val=""/>
      <w:lvlJc w:val="left"/>
      <w:pPr>
        <w:ind w:left="5040" w:hanging="360"/>
      </w:pPr>
      <w:rPr>
        <w:rFonts w:hint="default" w:ascii="Symbol" w:hAnsi="Symbol"/>
      </w:rPr>
    </w:lvl>
    <w:lvl w:ilvl="7" w:tplc="CC70804E">
      <w:start w:val="1"/>
      <w:numFmt w:val="bullet"/>
      <w:lvlText w:val="o"/>
      <w:lvlJc w:val="left"/>
      <w:pPr>
        <w:ind w:left="5760" w:hanging="360"/>
      </w:pPr>
      <w:rPr>
        <w:rFonts w:hint="default" w:ascii="Courier New" w:hAnsi="Courier New"/>
      </w:rPr>
    </w:lvl>
    <w:lvl w:ilvl="8" w:tplc="8EC8FE12">
      <w:start w:val="1"/>
      <w:numFmt w:val="bullet"/>
      <w:lvlText w:val=""/>
      <w:lvlJc w:val="left"/>
      <w:pPr>
        <w:ind w:left="6480" w:hanging="360"/>
      </w:pPr>
      <w:rPr>
        <w:rFonts w:hint="default" w:ascii="Wingdings" w:hAnsi="Wingdings"/>
      </w:rPr>
    </w:lvl>
  </w:abstractNum>
  <w:abstractNum w:abstractNumId="60" w15:restartNumberingAfterBreak="0">
    <w:nsid w:val="16993536"/>
    <w:multiLevelType w:val="hybridMultilevel"/>
    <w:tmpl w:val="FFFFFFFF"/>
    <w:lvl w:ilvl="0" w:tplc="F83A8720">
      <w:start w:val="1"/>
      <w:numFmt w:val="bullet"/>
      <w:lvlText w:val="·"/>
      <w:lvlJc w:val="left"/>
      <w:pPr>
        <w:ind w:left="720" w:hanging="360"/>
      </w:pPr>
      <w:rPr>
        <w:rFonts w:hint="default" w:ascii="Symbol" w:hAnsi="Symbol"/>
      </w:rPr>
    </w:lvl>
    <w:lvl w:ilvl="1" w:tplc="788CFC22">
      <w:start w:val="1"/>
      <w:numFmt w:val="bullet"/>
      <w:lvlText w:val="o"/>
      <w:lvlJc w:val="left"/>
      <w:pPr>
        <w:ind w:left="1440" w:hanging="360"/>
      </w:pPr>
      <w:rPr>
        <w:rFonts w:hint="default" w:ascii="Courier New" w:hAnsi="Courier New"/>
      </w:rPr>
    </w:lvl>
    <w:lvl w:ilvl="2" w:tplc="60BA2B38">
      <w:start w:val="1"/>
      <w:numFmt w:val="bullet"/>
      <w:lvlText w:val=""/>
      <w:lvlJc w:val="left"/>
      <w:pPr>
        <w:ind w:left="2160" w:hanging="360"/>
      </w:pPr>
      <w:rPr>
        <w:rFonts w:hint="default" w:ascii="Wingdings" w:hAnsi="Wingdings"/>
      </w:rPr>
    </w:lvl>
    <w:lvl w:ilvl="3" w:tplc="4ADC6FDA">
      <w:start w:val="1"/>
      <w:numFmt w:val="bullet"/>
      <w:lvlText w:val=""/>
      <w:lvlJc w:val="left"/>
      <w:pPr>
        <w:ind w:left="2880" w:hanging="360"/>
      </w:pPr>
      <w:rPr>
        <w:rFonts w:hint="default" w:ascii="Symbol" w:hAnsi="Symbol"/>
      </w:rPr>
    </w:lvl>
    <w:lvl w:ilvl="4" w:tplc="74A095FC">
      <w:start w:val="1"/>
      <w:numFmt w:val="bullet"/>
      <w:lvlText w:val="o"/>
      <w:lvlJc w:val="left"/>
      <w:pPr>
        <w:ind w:left="3600" w:hanging="360"/>
      </w:pPr>
      <w:rPr>
        <w:rFonts w:hint="default" w:ascii="Courier New" w:hAnsi="Courier New"/>
      </w:rPr>
    </w:lvl>
    <w:lvl w:ilvl="5" w:tplc="4D84582C">
      <w:start w:val="1"/>
      <w:numFmt w:val="bullet"/>
      <w:lvlText w:val=""/>
      <w:lvlJc w:val="left"/>
      <w:pPr>
        <w:ind w:left="4320" w:hanging="360"/>
      </w:pPr>
      <w:rPr>
        <w:rFonts w:hint="default" w:ascii="Wingdings" w:hAnsi="Wingdings"/>
      </w:rPr>
    </w:lvl>
    <w:lvl w:ilvl="6" w:tplc="F3EE7308">
      <w:start w:val="1"/>
      <w:numFmt w:val="bullet"/>
      <w:lvlText w:val=""/>
      <w:lvlJc w:val="left"/>
      <w:pPr>
        <w:ind w:left="5040" w:hanging="360"/>
      </w:pPr>
      <w:rPr>
        <w:rFonts w:hint="default" w:ascii="Symbol" w:hAnsi="Symbol"/>
      </w:rPr>
    </w:lvl>
    <w:lvl w:ilvl="7" w:tplc="61D6EE82">
      <w:start w:val="1"/>
      <w:numFmt w:val="bullet"/>
      <w:lvlText w:val="o"/>
      <w:lvlJc w:val="left"/>
      <w:pPr>
        <w:ind w:left="5760" w:hanging="360"/>
      </w:pPr>
      <w:rPr>
        <w:rFonts w:hint="default" w:ascii="Courier New" w:hAnsi="Courier New"/>
      </w:rPr>
    </w:lvl>
    <w:lvl w:ilvl="8" w:tplc="8DF21A06">
      <w:start w:val="1"/>
      <w:numFmt w:val="bullet"/>
      <w:lvlText w:val=""/>
      <w:lvlJc w:val="left"/>
      <w:pPr>
        <w:ind w:left="6480" w:hanging="360"/>
      </w:pPr>
      <w:rPr>
        <w:rFonts w:hint="default" w:ascii="Wingdings" w:hAnsi="Wingdings"/>
      </w:rPr>
    </w:lvl>
  </w:abstractNum>
  <w:abstractNum w:abstractNumId="61" w15:restartNumberingAfterBreak="0">
    <w:nsid w:val="16A4ED50"/>
    <w:multiLevelType w:val="hybridMultilevel"/>
    <w:tmpl w:val="FFFFFFFF"/>
    <w:lvl w:ilvl="0" w:tplc="FEE4016C">
      <w:start w:val="1"/>
      <w:numFmt w:val="decimal"/>
      <w:lvlText w:val="%1."/>
      <w:lvlJc w:val="left"/>
      <w:pPr>
        <w:ind w:left="720" w:hanging="360"/>
      </w:pPr>
    </w:lvl>
    <w:lvl w:ilvl="1" w:tplc="034CD314">
      <w:start w:val="1"/>
      <w:numFmt w:val="lowerLetter"/>
      <w:lvlText w:val="%2."/>
      <w:lvlJc w:val="left"/>
      <w:pPr>
        <w:ind w:left="1440" w:hanging="360"/>
      </w:pPr>
    </w:lvl>
    <w:lvl w:ilvl="2" w:tplc="378EA508">
      <w:start w:val="1"/>
      <w:numFmt w:val="lowerRoman"/>
      <w:lvlText w:val="%3."/>
      <w:lvlJc w:val="right"/>
      <w:pPr>
        <w:ind w:left="2160" w:hanging="180"/>
      </w:pPr>
    </w:lvl>
    <w:lvl w:ilvl="3" w:tplc="9522AB8C">
      <w:start w:val="1"/>
      <w:numFmt w:val="decimal"/>
      <w:lvlText w:val="%4."/>
      <w:lvlJc w:val="left"/>
      <w:pPr>
        <w:ind w:left="2880" w:hanging="360"/>
      </w:pPr>
    </w:lvl>
    <w:lvl w:ilvl="4" w:tplc="8D987916">
      <w:start w:val="1"/>
      <w:numFmt w:val="lowerLetter"/>
      <w:lvlText w:val="%5."/>
      <w:lvlJc w:val="left"/>
      <w:pPr>
        <w:ind w:left="3600" w:hanging="360"/>
      </w:pPr>
    </w:lvl>
    <w:lvl w:ilvl="5" w:tplc="DF544F1E">
      <w:start w:val="1"/>
      <w:numFmt w:val="lowerRoman"/>
      <w:lvlText w:val="%6."/>
      <w:lvlJc w:val="right"/>
      <w:pPr>
        <w:ind w:left="4320" w:hanging="180"/>
      </w:pPr>
    </w:lvl>
    <w:lvl w:ilvl="6" w:tplc="AC48E28E">
      <w:start w:val="1"/>
      <w:numFmt w:val="decimal"/>
      <w:lvlText w:val="%7."/>
      <w:lvlJc w:val="left"/>
      <w:pPr>
        <w:ind w:left="5040" w:hanging="360"/>
      </w:pPr>
    </w:lvl>
    <w:lvl w:ilvl="7" w:tplc="ED08D918">
      <w:start w:val="1"/>
      <w:numFmt w:val="lowerLetter"/>
      <w:lvlText w:val="%8."/>
      <w:lvlJc w:val="left"/>
      <w:pPr>
        <w:ind w:left="5760" w:hanging="360"/>
      </w:pPr>
    </w:lvl>
    <w:lvl w:ilvl="8" w:tplc="20F6D07A">
      <w:start w:val="1"/>
      <w:numFmt w:val="lowerRoman"/>
      <w:lvlText w:val="%9."/>
      <w:lvlJc w:val="right"/>
      <w:pPr>
        <w:ind w:left="6480" w:hanging="180"/>
      </w:pPr>
    </w:lvl>
  </w:abstractNum>
  <w:abstractNum w:abstractNumId="62" w15:restartNumberingAfterBreak="0">
    <w:nsid w:val="16F96B63"/>
    <w:multiLevelType w:val="hybridMultilevel"/>
    <w:tmpl w:val="FFFFFFFF"/>
    <w:lvl w:ilvl="0" w:tplc="9FBA2358">
      <w:start w:val="4"/>
      <w:numFmt w:val="decimal"/>
      <w:lvlText w:val="%1."/>
      <w:lvlJc w:val="left"/>
      <w:pPr>
        <w:ind w:left="720" w:hanging="360"/>
      </w:pPr>
    </w:lvl>
    <w:lvl w:ilvl="1" w:tplc="32FEC16A">
      <w:start w:val="1"/>
      <w:numFmt w:val="lowerLetter"/>
      <w:lvlText w:val="%2."/>
      <w:lvlJc w:val="left"/>
      <w:pPr>
        <w:ind w:left="1440" w:hanging="360"/>
      </w:pPr>
    </w:lvl>
    <w:lvl w:ilvl="2" w:tplc="972E62A2">
      <w:start w:val="1"/>
      <w:numFmt w:val="lowerRoman"/>
      <w:lvlText w:val="%3."/>
      <w:lvlJc w:val="right"/>
      <w:pPr>
        <w:ind w:left="2160" w:hanging="180"/>
      </w:pPr>
    </w:lvl>
    <w:lvl w:ilvl="3" w:tplc="43C8BCA8">
      <w:start w:val="1"/>
      <w:numFmt w:val="decimal"/>
      <w:lvlText w:val="%4."/>
      <w:lvlJc w:val="left"/>
      <w:pPr>
        <w:ind w:left="2880" w:hanging="360"/>
      </w:pPr>
    </w:lvl>
    <w:lvl w:ilvl="4" w:tplc="E808FEC6">
      <w:start w:val="1"/>
      <w:numFmt w:val="lowerLetter"/>
      <w:lvlText w:val="%5."/>
      <w:lvlJc w:val="left"/>
      <w:pPr>
        <w:ind w:left="3600" w:hanging="360"/>
      </w:pPr>
    </w:lvl>
    <w:lvl w:ilvl="5" w:tplc="8CE0DFDC">
      <w:start w:val="1"/>
      <w:numFmt w:val="lowerRoman"/>
      <w:lvlText w:val="%6."/>
      <w:lvlJc w:val="right"/>
      <w:pPr>
        <w:ind w:left="4320" w:hanging="180"/>
      </w:pPr>
    </w:lvl>
    <w:lvl w:ilvl="6" w:tplc="AC502B90">
      <w:start w:val="1"/>
      <w:numFmt w:val="decimal"/>
      <w:lvlText w:val="%7."/>
      <w:lvlJc w:val="left"/>
      <w:pPr>
        <w:ind w:left="5040" w:hanging="360"/>
      </w:pPr>
    </w:lvl>
    <w:lvl w:ilvl="7" w:tplc="90604606">
      <w:start w:val="1"/>
      <w:numFmt w:val="lowerLetter"/>
      <w:lvlText w:val="%8."/>
      <w:lvlJc w:val="left"/>
      <w:pPr>
        <w:ind w:left="5760" w:hanging="360"/>
      </w:pPr>
    </w:lvl>
    <w:lvl w:ilvl="8" w:tplc="DF206C4A">
      <w:start w:val="1"/>
      <w:numFmt w:val="lowerRoman"/>
      <w:lvlText w:val="%9."/>
      <w:lvlJc w:val="right"/>
      <w:pPr>
        <w:ind w:left="6480" w:hanging="180"/>
      </w:pPr>
    </w:lvl>
  </w:abstractNum>
  <w:abstractNum w:abstractNumId="63" w15:restartNumberingAfterBreak="0">
    <w:nsid w:val="170F5ED9"/>
    <w:multiLevelType w:val="hybridMultilevel"/>
    <w:tmpl w:val="FFFFFFFF"/>
    <w:lvl w:ilvl="0" w:tplc="37680AEE">
      <w:start w:val="2"/>
      <w:numFmt w:val="decimal"/>
      <w:lvlText w:val="%1."/>
      <w:lvlJc w:val="left"/>
      <w:pPr>
        <w:ind w:left="720" w:hanging="360"/>
      </w:pPr>
    </w:lvl>
    <w:lvl w:ilvl="1" w:tplc="BADE670A">
      <w:start w:val="1"/>
      <w:numFmt w:val="lowerLetter"/>
      <w:lvlText w:val="%2."/>
      <w:lvlJc w:val="left"/>
      <w:pPr>
        <w:ind w:left="1440" w:hanging="360"/>
      </w:pPr>
    </w:lvl>
    <w:lvl w:ilvl="2" w:tplc="7D70C3CE">
      <w:start w:val="1"/>
      <w:numFmt w:val="lowerRoman"/>
      <w:lvlText w:val="%3."/>
      <w:lvlJc w:val="right"/>
      <w:pPr>
        <w:ind w:left="2160" w:hanging="180"/>
      </w:pPr>
    </w:lvl>
    <w:lvl w:ilvl="3" w:tplc="5F9432B4">
      <w:start w:val="1"/>
      <w:numFmt w:val="decimal"/>
      <w:lvlText w:val="%4."/>
      <w:lvlJc w:val="left"/>
      <w:pPr>
        <w:ind w:left="2880" w:hanging="360"/>
      </w:pPr>
    </w:lvl>
    <w:lvl w:ilvl="4" w:tplc="ADD085CC">
      <w:start w:val="1"/>
      <w:numFmt w:val="lowerLetter"/>
      <w:lvlText w:val="%5."/>
      <w:lvlJc w:val="left"/>
      <w:pPr>
        <w:ind w:left="3600" w:hanging="360"/>
      </w:pPr>
    </w:lvl>
    <w:lvl w:ilvl="5" w:tplc="8318929E">
      <w:start w:val="1"/>
      <w:numFmt w:val="lowerRoman"/>
      <w:lvlText w:val="%6."/>
      <w:lvlJc w:val="right"/>
      <w:pPr>
        <w:ind w:left="4320" w:hanging="180"/>
      </w:pPr>
    </w:lvl>
    <w:lvl w:ilvl="6" w:tplc="3F3EA9F4">
      <w:start w:val="1"/>
      <w:numFmt w:val="decimal"/>
      <w:lvlText w:val="%7."/>
      <w:lvlJc w:val="left"/>
      <w:pPr>
        <w:ind w:left="5040" w:hanging="360"/>
      </w:pPr>
    </w:lvl>
    <w:lvl w:ilvl="7" w:tplc="A3EE7766">
      <w:start w:val="1"/>
      <w:numFmt w:val="lowerLetter"/>
      <w:lvlText w:val="%8."/>
      <w:lvlJc w:val="left"/>
      <w:pPr>
        <w:ind w:left="5760" w:hanging="360"/>
      </w:pPr>
    </w:lvl>
    <w:lvl w:ilvl="8" w:tplc="101423B4">
      <w:start w:val="1"/>
      <w:numFmt w:val="lowerRoman"/>
      <w:lvlText w:val="%9."/>
      <w:lvlJc w:val="right"/>
      <w:pPr>
        <w:ind w:left="6480" w:hanging="180"/>
      </w:pPr>
    </w:lvl>
  </w:abstractNum>
  <w:abstractNum w:abstractNumId="64" w15:restartNumberingAfterBreak="0">
    <w:nsid w:val="17EC6BA7"/>
    <w:multiLevelType w:val="hybridMultilevel"/>
    <w:tmpl w:val="7C1468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5" w15:restartNumberingAfterBreak="0">
    <w:nsid w:val="189FCFA9"/>
    <w:multiLevelType w:val="hybridMultilevel"/>
    <w:tmpl w:val="FFFFFFFF"/>
    <w:lvl w:ilvl="0" w:tplc="71C02FBA">
      <w:start w:val="1"/>
      <w:numFmt w:val="bullet"/>
      <w:lvlText w:val="·"/>
      <w:lvlJc w:val="left"/>
      <w:pPr>
        <w:ind w:left="720" w:hanging="360"/>
      </w:pPr>
      <w:rPr>
        <w:rFonts w:hint="default" w:ascii="Symbol" w:hAnsi="Symbol"/>
      </w:rPr>
    </w:lvl>
    <w:lvl w:ilvl="1" w:tplc="559CB514">
      <w:start w:val="1"/>
      <w:numFmt w:val="bullet"/>
      <w:lvlText w:val="o"/>
      <w:lvlJc w:val="left"/>
      <w:pPr>
        <w:ind w:left="1440" w:hanging="360"/>
      </w:pPr>
      <w:rPr>
        <w:rFonts w:hint="default" w:ascii="Courier New" w:hAnsi="Courier New"/>
      </w:rPr>
    </w:lvl>
    <w:lvl w:ilvl="2" w:tplc="7786EB34">
      <w:start w:val="1"/>
      <w:numFmt w:val="bullet"/>
      <w:lvlText w:val=""/>
      <w:lvlJc w:val="left"/>
      <w:pPr>
        <w:ind w:left="2160" w:hanging="360"/>
      </w:pPr>
      <w:rPr>
        <w:rFonts w:hint="default" w:ascii="Wingdings" w:hAnsi="Wingdings"/>
      </w:rPr>
    </w:lvl>
    <w:lvl w:ilvl="3" w:tplc="C3D8F176">
      <w:start w:val="1"/>
      <w:numFmt w:val="bullet"/>
      <w:lvlText w:val=""/>
      <w:lvlJc w:val="left"/>
      <w:pPr>
        <w:ind w:left="2880" w:hanging="360"/>
      </w:pPr>
      <w:rPr>
        <w:rFonts w:hint="default" w:ascii="Symbol" w:hAnsi="Symbol"/>
      </w:rPr>
    </w:lvl>
    <w:lvl w:ilvl="4" w:tplc="E750AD42">
      <w:start w:val="1"/>
      <w:numFmt w:val="bullet"/>
      <w:lvlText w:val="o"/>
      <w:lvlJc w:val="left"/>
      <w:pPr>
        <w:ind w:left="3600" w:hanging="360"/>
      </w:pPr>
      <w:rPr>
        <w:rFonts w:hint="default" w:ascii="Courier New" w:hAnsi="Courier New"/>
      </w:rPr>
    </w:lvl>
    <w:lvl w:ilvl="5" w:tplc="6B8095FC">
      <w:start w:val="1"/>
      <w:numFmt w:val="bullet"/>
      <w:lvlText w:val=""/>
      <w:lvlJc w:val="left"/>
      <w:pPr>
        <w:ind w:left="4320" w:hanging="360"/>
      </w:pPr>
      <w:rPr>
        <w:rFonts w:hint="default" w:ascii="Wingdings" w:hAnsi="Wingdings"/>
      </w:rPr>
    </w:lvl>
    <w:lvl w:ilvl="6" w:tplc="7BE6CA50">
      <w:start w:val="1"/>
      <w:numFmt w:val="bullet"/>
      <w:lvlText w:val=""/>
      <w:lvlJc w:val="left"/>
      <w:pPr>
        <w:ind w:left="5040" w:hanging="360"/>
      </w:pPr>
      <w:rPr>
        <w:rFonts w:hint="default" w:ascii="Symbol" w:hAnsi="Symbol"/>
      </w:rPr>
    </w:lvl>
    <w:lvl w:ilvl="7" w:tplc="18109E8C">
      <w:start w:val="1"/>
      <w:numFmt w:val="bullet"/>
      <w:lvlText w:val="o"/>
      <w:lvlJc w:val="left"/>
      <w:pPr>
        <w:ind w:left="5760" w:hanging="360"/>
      </w:pPr>
      <w:rPr>
        <w:rFonts w:hint="default" w:ascii="Courier New" w:hAnsi="Courier New"/>
      </w:rPr>
    </w:lvl>
    <w:lvl w:ilvl="8" w:tplc="01022654">
      <w:start w:val="1"/>
      <w:numFmt w:val="bullet"/>
      <w:lvlText w:val=""/>
      <w:lvlJc w:val="left"/>
      <w:pPr>
        <w:ind w:left="6480" w:hanging="360"/>
      </w:pPr>
      <w:rPr>
        <w:rFonts w:hint="default" w:ascii="Wingdings" w:hAnsi="Wingdings"/>
      </w:rPr>
    </w:lvl>
  </w:abstractNum>
  <w:abstractNum w:abstractNumId="66" w15:restartNumberingAfterBreak="0">
    <w:nsid w:val="18D0E48A"/>
    <w:multiLevelType w:val="hybridMultilevel"/>
    <w:tmpl w:val="FFFFFFFF"/>
    <w:lvl w:ilvl="0" w:tplc="85C8AA24">
      <w:start w:val="1"/>
      <w:numFmt w:val="bullet"/>
      <w:lvlText w:val="·"/>
      <w:lvlJc w:val="left"/>
      <w:pPr>
        <w:ind w:left="720" w:hanging="360"/>
      </w:pPr>
      <w:rPr>
        <w:rFonts w:hint="default" w:ascii="Symbol" w:hAnsi="Symbol"/>
      </w:rPr>
    </w:lvl>
    <w:lvl w:ilvl="1" w:tplc="C256DB46">
      <w:start w:val="1"/>
      <w:numFmt w:val="bullet"/>
      <w:lvlText w:val="o"/>
      <w:lvlJc w:val="left"/>
      <w:pPr>
        <w:ind w:left="1440" w:hanging="360"/>
      </w:pPr>
      <w:rPr>
        <w:rFonts w:hint="default" w:ascii="Courier New" w:hAnsi="Courier New"/>
      </w:rPr>
    </w:lvl>
    <w:lvl w:ilvl="2" w:tplc="93A49DF2">
      <w:start w:val="1"/>
      <w:numFmt w:val="bullet"/>
      <w:lvlText w:val=""/>
      <w:lvlJc w:val="left"/>
      <w:pPr>
        <w:ind w:left="2160" w:hanging="360"/>
      </w:pPr>
      <w:rPr>
        <w:rFonts w:hint="default" w:ascii="Wingdings" w:hAnsi="Wingdings"/>
      </w:rPr>
    </w:lvl>
    <w:lvl w:ilvl="3" w:tplc="C5E43236">
      <w:start w:val="1"/>
      <w:numFmt w:val="bullet"/>
      <w:lvlText w:val=""/>
      <w:lvlJc w:val="left"/>
      <w:pPr>
        <w:ind w:left="2880" w:hanging="360"/>
      </w:pPr>
      <w:rPr>
        <w:rFonts w:hint="default" w:ascii="Symbol" w:hAnsi="Symbol"/>
      </w:rPr>
    </w:lvl>
    <w:lvl w:ilvl="4" w:tplc="B2EEDA72">
      <w:start w:val="1"/>
      <w:numFmt w:val="bullet"/>
      <w:lvlText w:val="o"/>
      <w:lvlJc w:val="left"/>
      <w:pPr>
        <w:ind w:left="3600" w:hanging="360"/>
      </w:pPr>
      <w:rPr>
        <w:rFonts w:hint="default" w:ascii="Courier New" w:hAnsi="Courier New"/>
      </w:rPr>
    </w:lvl>
    <w:lvl w:ilvl="5" w:tplc="E6CA51CA">
      <w:start w:val="1"/>
      <w:numFmt w:val="bullet"/>
      <w:lvlText w:val=""/>
      <w:lvlJc w:val="left"/>
      <w:pPr>
        <w:ind w:left="4320" w:hanging="360"/>
      </w:pPr>
      <w:rPr>
        <w:rFonts w:hint="default" w:ascii="Wingdings" w:hAnsi="Wingdings"/>
      </w:rPr>
    </w:lvl>
    <w:lvl w:ilvl="6" w:tplc="27C63B46">
      <w:start w:val="1"/>
      <w:numFmt w:val="bullet"/>
      <w:lvlText w:val=""/>
      <w:lvlJc w:val="left"/>
      <w:pPr>
        <w:ind w:left="5040" w:hanging="360"/>
      </w:pPr>
      <w:rPr>
        <w:rFonts w:hint="default" w:ascii="Symbol" w:hAnsi="Symbol"/>
      </w:rPr>
    </w:lvl>
    <w:lvl w:ilvl="7" w:tplc="385C840E">
      <w:start w:val="1"/>
      <w:numFmt w:val="bullet"/>
      <w:lvlText w:val="o"/>
      <w:lvlJc w:val="left"/>
      <w:pPr>
        <w:ind w:left="5760" w:hanging="360"/>
      </w:pPr>
      <w:rPr>
        <w:rFonts w:hint="default" w:ascii="Courier New" w:hAnsi="Courier New"/>
      </w:rPr>
    </w:lvl>
    <w:lvl w:ilvl="8" w:tplc="8A8A6304">
      <w:start w:val="1"/>
      <w:numFmt w:val="bullet"/>
      <w:lvlText w:val=""/>
      <w:lvlJc w:val="left"/>
      <w:pPr>
        <w:ind w:left="6480" w:hanging="360"/>
      </w:pPr>
      <w:rPr>
        <w:rFonts w:hint="default" w:ascii="Wingdings" w:hAnsi="Wingdings"/>
      </w:rPr>
    </w:lvl>
  </w:abstractNum>
  <w:abstractNum w:abstractNumId="67" w15:restartNumberingAfterBreak="0">
    <w:nsid w:val="18DC5200"/>
    <w:multiLevelType w:val="hybridMultilevel"/>
    <w:tmpl w:val="FFFFFFFF"/>
    <w:lvl w:ilvl="0" w:tplc="9E70D34C">
      <w:start w:val="3"/>
      <w:numFmt w:val="decimal"/>
      <w:lvlText w:val="%1."/>
      <w:lvlJc w:val="left"/>
      <w:pPr>
        <w:ind w:left="720" w:hanging="360"/>
      </w:pPr>
    </w:lvl>
    <w:lvl w:ilvl="1" w:tplc="C2CA5410">
      <w:start w:val="1"/>
      <w:numFmt w:val="lowerLetter"/>
      <w:lvlText w:val="%2."/>
      <w:lvlJc w:val="left"/>
      <w:pPr>
        <w:ind w:left="1440" w:hanging="360"/>
      </w:pPr>
    </w:lvl>
    <w:lvl w:ilvl="2" w:tplc="6F8E3DC6">
      <w:start w:val="1"/>
      <w:numFmt w:val="lowerRoman"/>
      <w:lvlText w:val="%3."/>
      <w:lvlJc w:val="right"/>
      <w:pPr>
        <w:ind w:left="2160" w:hanging="180"/>
      </w:pPr>
    </w:lvl>
    <w:lvl w:ilvl="3" w:tplc="3070B792">
      <w:start w:val="1"/>
      <w:numFmt w:val="decimal"/>
      <w:lvlText w:val="%4."/>
      <w:lvlJc w:val="left"/>
      <w:pPr>
        <w:ind w:left="2880" w:hanging="360"/>
      </w:pPr>
    </w:lvl>
    <w:lvl w:ilvl="4" w:tplc="CE5C197A">
      <w:start w:val="1"/>
      <w:numFmt w:val="lowerLetter"/>
      <w:lvlText w:val="%5."/>
      <w:lvlJc w:val="left"/>
      <w:pPr>
        <w:ind w:left="3600" w:hanging="360"/>
      </w:pPr>
    </w:lvl>
    <w:lvl w:ilvl="5" w:tplc="CBFAD60A">
      <w:start w:val="1"/>
      <w:numFmt w:val="lowerRoman"/>
      <w:lvlText w:val="%6."/>
      <w:lvlJc w:val="right"/>
      <w:pPr>
        <w:ind w:left="4320" w:hanging="180"/>
      </w:pPr>
    </w:lvl>
    <w:lvl w:ilvl="6" w:tplc="C9B2334E">
      <w:start w:val="1"/>
      <w:numFmt w:val="decimal"/>
      <w:lvlText w:val="%7."/>
      <w:lvlJc w:val="left"/>
      <w:pPr>
        <w:ind w:left="5040" w:hanging="360"/>
      </w:pPr>
    </w:lvl>
    <w:lvl w:ilvl="7" w:tplc="B372BD16">
      <w:start w:val="1"/>
      <w:numFmt w:val="lowerLetter"/>
      <w:lvlText w:val="%8."/>
      <w:lvlJc w:val="left"/>
      <w:pPr>
        <w:ind w:left="5760" w:hanging="360"/>
      </w:pPr>
    </w:lvl>
    <w:lvl w:ilvl="8" w:tplc="86E0C1E2">
      <w:start w:val="1"/>
      <w:numFmt w:val="lowerRoman"/>
      <w:lvlText w:val="%9."/>
      <w:lvlJc w:val="right"/>
      <w:pPr>
        <w:ind w:left="6480" w:hanging="180"/>
      </w:pPr>
    </w:lvl>
  </w:abstractNum>
  <w:abstractNum w:abstractNumId="68" w15:restartNumberingAfterBreak="0">
    <w:nsid w:val="195A8016"/>
    <w:multiLevelType w:val="hybridMultilevel"/>
    <w:tmpl w:val="FFFFFFFF"/>
    <w:lvl w:ilvl="0" w:tplc="FDC2988E">
      <w:start w:val="1"/>
      <w:numFmt w:val="bullet"/>
      <w:lvlText w:val="·"/>
      <w:lvlJc w:val="left"/>
      <w:pPr>
        <w:ind w:left="720" w:hanging="360"/>
      </w:pPr>
      <w:rPr>
        <w:rFonts w:hint="default" w:ascii="Symbol" w:hAnsi="Symbol"/>
      </w:rPr>
    </w:lvl>
    <w:lvl w:ilvl="1" w:tplc="2A383478">
      <w:start w:val="1"/>
      <w:numFmt w:val="bullet"/>
      <w:lvlText w:val="o"/>
      <w:lvlJc w:val="left"/>
      <w:pPr>
        <w:ind w:left="1440" w:hanging="360"/>
      </w:pPr>
      <w:rPr>
        <w:rFonts w:hint="default" w:ascii="Courier New" w:hAnsi="Courier New"/>
      </w:rPr>
    </w:lvl>
    <w:lvl w:ilvl="2" w:tplc="4A5C427A">
      <w:start w:val="1"/>
      <w:numFmt w:val="bullet"/>
      <w:lvlText w:val=""/>
      <w:lvlJc w:val="left"/>
      <w:pPr>
        <w:ind w:left="2160" w:hanging="360"/>
      </w:pPr>
      <w:rPr>
        <w:rFonts w:hint="default" w:ascii="Wingdings" w:hAnsi="Wingdings"/>
      </w:rPr>
    </w:lvl>
    <w:lvl w:ilvl="3" w:tplc="D81C3EE4">
      <w:start w:val="1"/>
      <w:numFmt w:val="bullet"/>
      <w:lvlText w:val=""/>
      <w:lvlJc w:val="left"/>
      <w:pPr>
        <w:ind w:left="2880" w:hanging="360"/>
      </w:pPr>
      <w:rPr>
        <w:rFonts w:hint="default" w:ascii="Symbol" w:hAnsi="Symbol"/>
      </w:rPr>
    </w:lvl>
    <w:lvl w:ilvl="4" w:tplc="332A2E46">
      <w:start w:val="1"/>
      <w:numFmt w:val="bullet"/>
      <w:lvlText w:val="o"/>
      <w:lvlJc w:val="left"/>
      <w:pPr>
        <w:ind w:left="3600" w:hanging="360"/>
      </w:pPr>
      <w:rPr>
        <w:rFonts w:hint="default" w:ascii="Courier New" w:hAnsi="Courier New"/>
      </w:rPr>
    </w:lvl>
    <w:lvl w:ilvl="5" w:tplc="8FB478B4">
      <w:start w:val="1"/>
      <w:numFmt w:val="bullet"/>
      <w:lvlText w:val=""/>
      <w:lvlJc w:val="left"/>
      <w:pPr>
        <w:ind w:left="4320" w:hanging="360"/>
      </w:pPr>
      <w:rPr>
        <w:rFonts w:hint="default" w:ascii="Wingdings" w:hAnsi="Wingdings"/>
      </w:rPr>
    </w:lvl>
    <w:lvl w:ilvl="6" w:tplc="2458A38E">
      <w:start w:val="1"/>
      <w:numFmt w:val="bullet"/>
      <w:lvlText w:val=""/>
      <w:lvlJc w:val="left"/>
      <w:pPr>
        <w:ind w:left="5040" w:hanging="360"/>
      </w:pPr>
      <w:rPr>
        <w:rFonts w:hint="default" w:ascii="Symbol" w:hAnsi="Symbol"/>
      </w:rPr>
    </w:lvl>
    <w:lvl w:ilvl="7" w:tplc="EC52AB36">
      <w:start w:val="1"/>
      <w:numFmt w:val="bullet"/>
      <w:lvlText w:val="o"/>
      <w:lvlJc w:val="left"/>
      <w:pPr>
        <w:ind w:left="5760" w:hanging="360"/>
      </w:pPr>
      <w:rPr>
        <w:rFonts w:hint="default" w:ascii="Courier New" w:hAnsi="Courier New"/>
      </w:rPr>
    </w:lvl>
    <w:lvl w:ilvl="8" w:tplc="E350FF86">
      <w:start w:val="1"/>
      <w:numFmt w:val="bullet"/>
      <w:lvlText w:val=""/>
      <w:lvlJc w:val="left"/>
      <w:pPr>
        <w:ind w:left="6480" w:hanging="360"/>
      </w:pPr>
      <w:rPr>
        <w:rFonts w:hint="default" w:ascii="Wingdings" w:hAnsi="Wingdings"/>
      </w:rPr>
    </w:lvl>
  </w:abstractNum>
  <w:abstractNum w:abstractNumId="69" w15:restartNumberingAfterBreak="0">
    <w:nsid w:val="196CB2F3"/>
    <w:multiLevelType w:val="hybridMultilevel"/>
    <w:tmpl w:val="FFFFFFFF"/>
    <w:lvl w:ilvl="0" w:tplc="F7B47712">
      <w:start w:val="1"/>
      <w:numFmt w:val="bullet"/>
      <w:lvlText w:val="·"/>
      <w:lvlJc w:val="left"/>
      <w:pPr>
        <w:ind w:left="720" w:hanging="360"/>
      </w:pPr>
      <w:rPr>
        <w:rFonts w:hint="default" w:ascii="Symbol" w:hAnsi="Symbol"/>
      </w:rPr>
    </w:lvl>
    <w:lvl w:ilvl="1" w:tplc="926A6A6E">
      <w:start w:val="1"/>
      <w:numFmt w:val="bullet"/>
      <w:lvlText w:val="o"/>
      <w:lvlJc w:val="left"/>
      <w:pPr>
        <w:ind w:left="1440" w:hanging="360"/>
      </w:pPr>
      <w:rPr>
        <w:rFonts w:hint="default" w:ascii="Courier New" w:hAnsi="Courier New"/>
      </w:rPr>
    </w:lvl>
    <w:lvl w:ilvl="2" w:tplc="62D4C3FA">
      <w:start w:val="1"/>
      <w:numFmt w:val="bullet"/>
      <w:lvlText w:val=""/>
      <w:lvlJc w:val="left"/>
      <w:pPr>
        <w:ind w:left="2160" w:hanging="360"/>
      </w:pPr>
      <w:rPr>
        <w:rFonts w:hint="default" w:ascii="Wingdings" w:hAnsi="Wingdings"/>
      </w:rPr>
    </w:lvl>
    <w:lvl w:ilvl="3" w:tplc="D0B0853E">
      <w:start w:val="1"/>
      <w:numFmt w:val="bullet"/>
      <w:lvlText w:val=""/>
      <w:lvlJc w:val="left"/>
      <w:pPr>
        <w:ind w:left="2880" w:hanging="360"/>
      </w:pPr>
      <w:rPr>
        <w:rFonts w:hint="default" w:ascii="Symbol" w:hAnsi="Symbol"/>
      </w:rPr>
    </w:lvl>
    <w:lvl w:ilvl="4" w:tplc="1228FC8E">
      <w:start w:val="1"/>
      <w:numFmt w:val="bullet"/>
      <w:lvlText w:val="o"/>
      <w:lvlJc w:val="left"/>
      <w:pPr>
        <w:ind w:left="3600" w:hanging="360"/>
      </w:pPr>
      <w:rPr>
        <w:rFonts w:hint="default" w:ascii="Courier New" w:hAnsi="Courier New"/>
      </w:rPr>
    </w:lvl>
    <w:lvl w:ilvl="5" w:tplc="69788448">
      <w:start w:val="1"/>
      <w:numFmt w:val="bullet"/>
      <w:lvlText w:val=""/>
      <w:lvlJc w:val="left"/>
      <w:pPr>
        <w:ind w:left="4320" w:hanging="360"/>
      </w:pPr>
      <w:rPr>
        <w:rFonts w:hint="default" w:ascii="Wingdings" w:hAnsi="Wingdings"/>
      </w:rPr>
    </w:lvl>
    <w:lvl w:ilvl="6" w:tplc="5E82271C">
      <w:start w:val="1"/>
      <w:numFmt w:val="bullet"/>
      <w:lvlText w:val=""/>
      <w:lvlJc w:val="left"/>
      <w:pPr>
        <w:ind w:left="5040" w:hanging="360"/>
      </w:pPr>
      <w:rPr>
        <w:rFonts w:hint="default" w:ascii="Symbol" w:hAnsi="Symbol"/>
      </w:rPr>
    </w:lvl>
    <w:lvl w:ilvl="7" w:tplc="D8D6077C">
      <w:start w:val="1"/>
      <w:numFmt w:val="bullet"/>
      <w:lvlText w:val="o"/>
      <w:lvlJc w:val="left"/>
      <w:pPr>
        <w:ind w:left="5760" w:hanging="360"/>
      </w:pPr>
      <w:rPr>
        <w:rFonts w:hint="default" w:ascii="Courier New" w:hAnsi="Courier New"/>
      </w:rPr>
    </w:lvl>
    <w:lvl w:ilvl="8" w:tplc="5EE4B04E">
      <w:start w:val="1"/>
      <w:numFmt w:val="bullet"/>
      <w:lvlText w:val=""/>
      <w:lvlJc w:val="left"/>
      <w:pPr>
        <w:ind w:left="6480" w:hanging="360"/>
      </w:pPr>
      <w:rPr>
        <w:rFonts w:hint="default" w:ascii="Wingdings" w:hAnsi="Wingdings"/>
      </w:rPr>
    </w:lvl>
  </w:abstractNum>
  <w:abstractNum w:abstractNumId="70" w15:restartNumberingAfterBreak="0">
    <w:nsid w:val="1A2ED71C"/>
    <w:multiLevelType w:val="hybridMultilevel"/>
    <w:tmpl w:val="FFFFFFFF"/>
    <w:lvl w:ilvl="0" w:tplc="1506FD70">
      <w:start w:val="1"/>
      <w:numFmt w:val="decimal"/>
      <w:lvlText w:val="%1."/>
      <w:lvlJc w:val="left"/>
      <w:pPr>
        <w:ind w:left="720" w:hanging="360"/>
      </w:pPr>
    </w:lvl>
    <w:lvl w:ilvl="1" w:tplc="58D2F898">
      <w:start w:val="1"/>
      <w:numFmt w:val="bullet"/>
      <w:lvlText w:val="·"/>
      <w:lvlJc w:val="left"/>
      <w:pPr>
        <w:ind w:left="1440" w:hanging="360"/>
      </w:pPr>
    </w:lvl>
    <w:lvl w:ilvl="2" w:tplc="66EABD06">
      <w:start w:val="1"/>
      <w:numFmt w:val="lowerRoman"/>
      <w:lvlText w:val="%3."/>
      <w:lvlJc w:val="right"/>
      <w:pPr>
        <w:ind w:left="2160" w:hanging="180"/>
      </w:pPr>
    </w:lvl>
    <w:lvl w:ilvl="3" w:tplc="1A1CECC0">
      <w:start w:val="1"/>
      <w:numFmt w:val="decimal"/>
      <w:lvlText w:val="%4."/>
      <w:lvlJc w:val="left"/>
      <w:pPr>
        <w:ind w:left="2880" w:hanging="360"/>
      </w:pPr>
    </w:lvl>
    <w:lvl w:ilvl="4" w:tplc="01E2A852">
      <w:start w:val="1"/>
      <w:numFmt w:val="lowerLetter"/>
      <w:lvlText w:val="%5."/>
      <w:lvlJc w:val="left"/>
      <w:pPr>
        <w:ind w:left="3600" w:hanging="360"/>
      </w:pPr>
    </w:lvl>
    <w:lvl w:ilvl="5" w:tplc="E5323AF4">
      <w:start w:val="1"/>
      <w:numFmt w:val="lowerRoman"/>
      <w:lvlText w:val="%6."/>
      <w:lvlJc w:val="right"/>
      <w:pPr>
        <w:ind w:left="4320" w:hanging="180"/>
      </w:pPr>
    </w:lvl>
    <w:lvl w:ilvl="6" w:tplc="EF36950A">
      <w:start w:val="1"/>
      <w:numFmt w:val="decimal"/>
      <w:lvlText w:val="%7."/>
      <w:lvlJc w:val="left"/>
      <w:pPr>
        <w:ind w:left="5040" w:hanging="360"/>
      </w:pPr>
    </w:lvl>
    <w:lvl w:ilvl="7" w:tplc="26063F78">
      <w:start w:val="1"/>
      <w:numFmt w:val="lowerLetter"/>
      <w:lvlText w:val="%8."/>
      <w:lvlJc w:val="left"/>
      <w:pPr>
        <w:ind w:left="5760" w:hanging="360"/>
      </w:pPr>
    </w:lvl>
    <w:lvl w:ilvl="8" w:tplc="66C86DBA">
      <w:start w:val="1"/>
      <w:numFmt w:val="lowerRoman"/>
      <w:lvlText w:val="%9."/>
      <w:lvlJc w:val="right"/>
      <w:pPr>
        <w:ind w:left="6480" w:hanging="180"/>
      </w:pPr>
    </w:lvl>
  </w:abstractNum>
  <w:abstractNum w:abstractNumId="71" w15:restartNumberingAfterBreak="0">
    <w:nsid w:val="1A892D4D"/>
    <w:multiLevelType w:val="hybridMultilevel"/>
    <w:tmpl w:val="FFFFFFFF"/>
    <w:lvl w:ilvl="0" w:tplc="C8D6620A">
      <w:start w:val="1"/>
      <w:numFmt w:val="decimal"/>
      <w:lvlText w:val="%1."/>
      <w:lvlJc w:val="left"/>
      <w:pPr>
        <w:ind w:left="720" w:hanging="360"/>
      </w:pPr>
    </w:lvl>
    <w:lvl w:ilvl="1" w:tplc="8A5AFEA6">
      <w:start w:val="1"/>
      <w:numFmt w:val="lowerLetter"/>
      <w:lvlText w:val="%2."/>
      <w:lvlJc w:val="left"/>
      <w:pPr>
        <w:ind w:left="1440" w:hanging="360"/>
      </w:pPr>
    </w:lvl>
    <w:lvl w:ilvl="2" w:tplc="E4D67CA4">
      <w:start w:val="1"/>
      <w:numFmt w:val="lowerRoman"/>
      <w:lvlText w:val="%3."/>
      <w:lvlJc w:val="right"/>
      <w:pPr>
        <w:ind w:left="2160" w:hanging="180"/>
      </w:pPr>
    </w:lvl>
    <w:lvl w:ilvl="3" w:tplc="3F807984">
      <w:start w:val="1"/>
      <w:numFmt w:val="decimal"/>
      <w:lvlText w:val="%4."/>
      <w:lvlJc w:val="left"/>
      <w:pPr>
        <w:ind w:left="2880" w:hanging="360"/>
      </w:pPr>
    </w:lvl>
    <w:lvl w:ilvl="4" w:tplc="36D4B25E">
      <w:start w:val="1"/>
      <w:numFmt w:val="lowerLetter"/>
      <w:lvlText w:val="%5."/>
      <w:lvlJc w:val="left"/>
      <w:pPr>
        <w:ind w:left="3600" w:hanging="360"/>
      </w:pPr>
    </w:lvl>
    <w:lvl w:ilvl="5" w:tplc="3282EBDA">
      <w:start w:val="1"/>
      <w:numFmt w:val="lowerRoman"/>
      <w:lvlText w:val="%6."/>
      <w:lvlJc w:val="right"/>
      <w:pPr>
        <w:ind w:left="4320" w:hanging="180"/>
      </w:pPr>
    </w:lvl>
    <w:lvl w:ilvl="6" w:tplc="97B0D422">
      <w:start w:val="1"/>
      <w:numFmt w:val="decimal"/>
      <w:lvlText w:val="%7."/>
      <w:lvlJc w:val="left"/>
      <w:pPr>
        <w:ind w:left="5040" w:hanging="360"/>
      </w:pPr>
    </w:lvl>
    <w:lvl w:ilvl="7" w:tplc="D10E8826">
      <w:start w:val="1"/>
      <w:numFmt w:val="lowerLetter"/>
      <w:lvlText w:val="%8."/>
      <w:lvlJc w:val="left"/>
      <w:pPr>
        <w:ind w:left="5760" w:hanging="360"/>
      </w:pPr>
    </w:lvl>
    <w:lvl w:ilvl="8" w:tplc="C4E2C528">
      <w:start w:val="1"/>
      <w:numFmt w:val="lowerRoman"/>
      <w:lvlText w:val="%9."/>
      <w:lvlJc w:val="right"/>
      <w:pPr>
        <w:ind w:left="6480" w:hanging="180"/>
      </w:pPr>
    </w:lvl>
  </w:abstractNum>
  <w:abstractNum w:abstractNumId="72" w15:restartNumberingAfterBreak="0">
    <w:nsid w:val="1A9D2F82"/>
    <w:multiLevelType w:val="hybridMultilevel"/>
    <w:tmpl w:val="76702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1AA2897A"/>
    <w:multiLevelType w:val="hybridMultilevel"/>
    <w:tmpl w:val="FFFFFFFF"/>
    <w:lvl w:ilvl="0" w:tplc="E9A04F5E">
      <w:start w:val="1"/>
      <w:numFmt w:val="bullet"/>
      <w:lvlText w:val="·"/>
      <w:lvlJc w:val="left"/>
      <w:pPr>
        <w:ind w:left="720" w:hanging="360"/>
      </w:pPr>
      <w:rPr>
        <w:rFonts w:hint="default" w:ascii="Symbol" w:hAnsi="Symbol"/>
      </w:rPr>
    </w:lvl>
    <w:lvl w:ilvl="1" w:tplc="3A984E06">
      <w:start w:val="1"/>
      <w:numFmt w:val="bullet"/>
      <w:lvlText w:val="o"/>
      <w:lvlJc w:val="left"/>
      <w:pPr>
        <w:ind w:left="1440" w:hanging="360"/>
      </w:pPr>
      <w:rPr>
        <w:rFonts w:hint="default" w:ascii="Courier New" w:hAnsi="Courier New"/>
      </w:rPr>
    </w:lvl>
    <w:lvl w:ilvl="2" w:tplc="AF0611B4">
      <w:start w:val="1"/>
      <w:numFmt w:val="bullet"/>
      <w:lvlText w:val=""/>
      <w:lvlJc w:val="left"/>
      <w:pPr>
        <w:ind w:left="2160" w:hanging="360"/>
      </w:pPr>
      <w:rPr>
        <w:rFonts w:hint="default" w:ascii="Wingdings" w:hAnsi="Wingdings"/>
      </w:rPr>
    </w:lvl>
    <w:lvl w:ilvl="3" w:tplc="98BA8A92">
      <w:start w:val="1"/>
      <w:numFmt w:val="bullet"/>
      <w:lvlText w:val=""/>
      <w:lvlJc w:val="left"/>
      <w:pPr>
        <w:ind w:left="2880" w:hanging="360"/>
      </w:pPr>
      <w:rPr>
        <w:rFonts w:hint="default" w:ascii="Symbol" w:hAnsi="Symbol"/>
      </w:rPr>
    </w:lvl>
    <w:lvl w:ilvl="4" w:tplc="64CA126A">
      <w:start w:val="1"/>
      <w:numFmt w:val="bullet"/>
      <w:lvlText w:val="o"/>
      <w:lvlJc w:val="left"/>
      <w:pPr>
        <w:ind w:left="3600" w:hanging="360"/>
      </w:pPr>
      <w:rPr>
        <w:rFonts w:hint="default" w:ascii="Courier New" w:hAnsi="Courier New"/>
      </w:rPr>
    </w:lvl>
    <w:lvl w:ilvl="5" w:tplc="C6C4E8C2">
      <w:start w:val="1"/>
      <w:numFmt w:val="bullet"/>
      <w:lvlText w:val=""/>
      <w:lvlJc w:val="left"/>
      <w:pPr>
        <w:ind w:left="4320" w:hanging="360"/>
      </w:pPr>
      <w:rPr>
        <w:rFonts w:hint="default" w:ascii="Wingdings" w:hAnsi="Wingdings"/>
      </w:rPr>
    </w:lvl>
    <w:lvl w:ilvl="6" w:tplc="11043BB8">
      <w:start w:val="1"/>
      <w:numFmt w:val="bullet"/>
      <w:lvlText w:val=""/>
      <w:lvlJc w:val="left"/>
      <w:pPr>
        <w:ind w:left="5040" w:hanging="360"/>
      </w:pPr>
      <w:rPr>
        <w:rFonts w:hint="default" w:ascii="Symbol" w:hAnsi="Symbol"/>
      </w:rPr>
    </w:lvl>
    <w:lvl w:ilvl="7" w:tplc="778E0626">
      <w:start w:val="1"/>
      <w:numFmt w:val="bullet"/>
      <w:lvlText w:val="o"/>
      <w:lvlJc w:val="left"/>
      <w:pPr>
        <w:ind w:left="5760" w:hanging="360"/>
      </w:pPr>
      <w:rPr>
        <w:rFonts w:hint="default" w:ascii="Courier New" w:hAnsi="Courier New"/>
      </w:rPr>
    </w:lvl>
    <w:lvl w:ilvl="8" w:tplc="5E207408">
      <w:start w:val="1"/>
      <w:numFmt w:val="bullet"/>
      <w:lvlText w:val=""/>
      <w:lvlJc w:val="left"/>
      <w:pPr>
        <w:ind w:left="6480" w:hanging="360"/>
      </w:pPr>
      <w:rPr>
        <w:rFonts w:hint="default" w:ascii="Wingdings" w:hAnsi="Wingdings"/>
      </w:rPr>
    </w:lvl>
  </w:abstractNum>
  <w:abstractNum w:abstractNumId="74" w15:restartNumberingAfterBreak="0">
    <w:nsid w:val="1B3445E7"/>
    <w:multiLevelType w:val="hybridMultilevel"/>
    <w:tmpl w:val="D35E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B449F27"/>
    <w:multiLevelType w:val="hybridMultilevel"/>
    <w:tmpl w:val="44282AEA"/>
    <w:lvl w:ilvl="0" w:tplc="DF626B54">
      <w:start w:val="1"/>
      <w:numFmt w:val="bullet"/>
      <w:lvlText w:val=""/>
      <w:lvlJc w:val="left"/>
      <w:pPr>
        <w:ind w:left="720" w:hanging="360"/>
      </w:pPr>
      <w:rPr>
        <w:rFonts w:hint="default" w:ascii="Symbol" w:hAnsi="Symbol"/>
      </w:rPr>
    </w:lvl>
    <w:lvl w:ilvl="1" w:tplc="F8F2FA14">
      <w:start w:val="1"/>
      <w:numFmt w:val="bullet"/>
      <w:lvlText w:val=""/>
      <w:lvlJc w:val="left"/>
      <w:pPr>
        <w:ind w:left="1440" w:hanging="360"/>
      </w:pPr>
      <w:rPr>
        <w:rFonts w:hint="default" w:ascii="Symbol" w:hAnsi="Symbol"/>
      </w:rPr>
    </w:lvl>
    <w:lvl w:ilvl="2" w:tplc="83A86828">
      <w:start w:val="1"/>
      <w:numFmt w:val="bullet"/>
      <w:lvlText w:val=""/>
      <w:lvlJc w:val="left"/>
      <w:pPr>
        <w:ind w:left="2160" w:hanging="360"/>
      </w:pPr>
      <w:rPr>
        <w:rFonts w:hint="default" w:ascii="Wingdings" w:hAnsi="Wingdings"/>
      </w:rPr>
    </w:lvl>
    <w:lvl w:ilvl="3" w:tplc="5EB825BE">
      <w:start w:val="1"/>
      <w:numFmt w:val="bullet"/>
      <w:lvlText w:val=""/>
      <w:lvlJc w:val="left"/>
      <w:pPr>
        <w:ind w:left="2880" w:hanging="360"/>
      </w:pPr>
      <w:rPr>
        <w:rFonts w:hint="default" w:ascii="Symbol" w:hAnsi="Symbol"/>
      </w:rPr>
    </w:lvl>
    <w:lvl w:ilvl="4" w:tplc="50C2897E">
      <w:start w:val="1"/>
      <w:numFmt w:val="bullet"/>
      <w:lvlText w:val="o"/>
      <w:lvlJc w:val="left"/>
      <w:pPr>
        <w:ind w:left="3600" w:hanging="360"/>
      </w:pPr>
      <w:rPr>
        <w:rFonts w:hint="default" w:ascii="Courier New" w:hAnsi="Courier New"/>
      </w:rPr>
    </w:lvl>
    <w:lvl w:ilvl="5" w:tplc="2EB4FDAE">
      <w:start w:val="1"/>
      <w:numFmt w:val="bullet"/>
      <w:lvlText w:val=""/>
      <w:lvlJc w:val="left"/>
      <w:pPr>
        <w:ind w:left="4320" w:hanging="360"/>
      </w:pPr>
      <w:rPr>
        <w:rFonts w:hint="default" w:ascii="Wingdings" w:hAnsi="Wingdings"/>
      </w:rPr>
    </w:lvl>
    <w:lvl w:ilvl="6" w:tplc="AE7E91FC">
      <w:start w:val="1"/>
      <w:numFmt w:val="bullet"/>
      <w:lvlText w:val=""/>
      <w:lvlJc w:val="left"/>
      <w:pPr>
        <w:ind w:left="5040" w:hanging="360"/>
      </w:pPr>
      <w:rPr>
        <w:rFonts w:hint="default" w:ascii="Symbol" w:hAnsi="Symbol"/>
      </w:rPr>
    </w:lvl>
    <w:lvl w:ilvl="7" w:tplc="E0F49F7E">
      <w:start w:val="1"/>
      <w:numFmt w:val="bullet"/>
      <w:lvlText w:val="o"/>
      <w:lvlJc w:val="left"/>
      <w:pPr>
        <w:ind w:left="5760" w:hanging="360"/>
      </w:pPr>
      <w:rPr>
        <w:rFonts w:hint="default" w:ascii="Courier New" w:hAnsi="Courier New"/>
      </w:rPr>
    </w:lvl>
    <w:lvl w:ilvl="8" w:tplc="21562CEE">
      <w:start w:val="1"/>
      <w:numFmt w:val="bullet"/>
      <w:lvlText w:val=""/>
      <w:lvlJc w:val="left"/>
      <w:pPr>
        <w:ind w:left="6480" w:hanging="360"/>
      </w:pPr>
      <w:rPr>
        <w:rFonts w:hint="default" w:ascii="Wingdings" w:hAnsi="Wingdings"/>
      </w:rPr>
    </w:lvl>
  </w:abstractNum>
  <w:abstractNum w:abstractNumId="76" w15:restartNumberingAfterBreak="0">
    <w:nsid w:val="1B454EDF"/>
    <w:multiLevelType w:val="hybridMultilevel"/>
    <w:tmpl w:val="AAE23A6C"/>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7" w15:restartNumberingAfterBreak="0">
    <w:nsid w:val="1B717383"/>
    <w:multiLevelType w:val="hybridMultilevel"/>
    <w:tmpl w:val="05F04C0E"/>
    <w:lvl w:ilvl="0" w:tplc="0F14B33E">
      <w:start w:val="9"/>
      <w:numFmt w:val="bullet"/>
      <w:lvlText w:val="•"/>
      <w:lvlJc w:val="left"/>
      <w:pPr>
        <w:ind w:left="1080" w:hanging="360"/>
      </w:pPr>
      <w:rPr>
        <w:rFonts w:hint="default" w:ascii="Times New Roman" w:hAnsi="Times New Roman" w:eastAsia="Times New Roman" w:cs="Times New Roman"/>
      </w:rPr>
    </w:lvl>
    <w:lvl w:ilvl="1" w:tplc="FFFFFFFF">
      <w:start w:val="1"/>
      <w:numFmt w:val="bullet"/>
      <w:lvlText w:val="o"/>
      <w:lvlJc w:val="left"/>
      <w:pPr>
        <w:ind w:left="1800" w:hanging="360"/>
      </w:pPr>
      <w:rPr>
        <w:rFonts w:hint="default" w:ascii="Courier New" w:hAnsi="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rPr>
    </w:lvl>
    <w:lvl w:ilvl="8" w:tplc="FFFFFFFF">
      <w:start w:val="1"/>
      <w:numFmt w:val="bullet"/>
      <w:lvlText w:val=""/>
      <w:lvlJc w:val="left"/>
      <w:pPr>
        <w:ind w:left="6840" w:hanging="360"/>
      </w:pPr>
      <w:rPr>
        <w:rFonts w:hint="default" w:ascii="Wingdings" w:hAnsi="Wingdings"/>
      </w:rPr>
    </w:lvl>
  </w:abstractNum>
  <w:abstractNum w:abstractNumId="78" w15:restartNumberingAfterBreak="0">
    <w:nsid w:val="1B8D38E3"/>
    <w:multiLevelType w:val="hybridMultilevel"/>
    <w:tmpl w:val="90D0E2DE"/>
    <w:lvl w:ilvl="0" w:tplc="0F14B33E">
      <w:start w:val="9"/>
      <w:numFmt w:val="bullet"/>
      <w:lvlText w:val="•"/>
      <w:lvlJc w:val="left"/>
      <w:pPr>
        <w:ind w:left="1440" w:hanging="720"/>
      </w:pPr>
      <w:rPr>
        <w:rFonts w:hint="default" w:ascii="Times New Roman" w:hAnsi="Times New Roman" w:eastAsia="Times New Roman" w:cs="Times New Roman"/>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79" w15:restartNumberingAfterBreak="0">
    <w:nsid w:val="1BC900EE"/>
    <w:multiLevelType w:val="hybridMultilevel"/>
    <w:tmpl w:val="FFFFFFFF"/>
    <w:lvl w:ilvl="0" w:tplc="4A1A2E6A">
      <w:start w:val="1"/>
      <w:numFmt w:val="decimal"/>
      <w:lvlText w:val="%1."/>
      <w:lvlJc w:val="left"/>
      <w:pPr>
        <w:ind w:left="720" w:hanging="360"/>
      </w:pPr>
    </w:lvl>
    <w:lvl w:ilvl="1" w:tplc="0BB80C06">
      <w:start w:val="1"/>
      <w:numFmt w:val="bullet"/>
      <w:lvlText w:val="·"/>
      <w:lvlJc w:val="left"/>
      <w:pPr>
        <w:ind w:left="1440" w:hanging="360"/>
      </w:pPr>
    </w:lvl>
    <w:lvl w:ilvl="2" w:tplc="AF96BA28">
      <w:start w:val="1"/>
      <w:numFmt w:val="lowerRoman"/>
      <w:lvlText w:val="%3."/>
      <w:lvlJc w:val="right"/>
      <w:pPr>
        <w:ind w:left="2160" w:hanging="180"/>
      </w:pPr>
    </w:lvl>
    <w:lvl w:ilvl="3" w:tplc="002876E8">
      <w:start w:val="1"/>
      <w:numFmt w:val="decimal"/>
      <w:lvlText w:val="%4."/>
      <w:lvlJc w:val="left"/>
      <w:pPr>
        <w:ind w:left="2880" w:hanging="360"/>
      </w:pPr>
    </w:lvl>
    <w:lvl w:ilvl="4" w:tplc="FE3CD196">
      <w:start w:val="1"/>
      <w:numFmt w:val="lowerLetter"/>
      <w:lvlText w:val="%5."/>
      <w:lvlJc w:val="left"/>
      <w:pPr>
        <w:ind w:left="3600" w:hanging="360"/>
      </w:pPr>
    </w:lvl>
    <w:lvl w:ilvl="5" w:tplc="E06C3B5A">
      <w:start w:val="1"/>
      <w:numFmt w:val="lowerRoman"/>
      <w:lvlText w:val="%6."/>
      <w:lvlJc w:val="right"/>
      <w:pPr>
        <w:ind w:left="4320" w:hanging="180"/>
      </w:pPr>
    </w:lvl>
    <w:lvl w:ilvl="6" w:tplc="385C7208">
      <w:start w:val="1"/>
      <w:numFmt w:val="decimal"/>
      <w:lvlText w:val="%7."/>
      <w:lvlJc w:val="left"/>
      <w:pPr>
        <w:ind w:left="5040" w:hanging="360"/>
      </w:pPr>
    </w:lvl>
    <w:lvl w:ilvl="7" w:tplc="39F6F802">
      <w:start w:val="1"/>
      <w:numFmt w:val="lowerLetter"/>
      <w:lvlText w:val="%8."/>
      <w:lvlJc w:val="left"/>
      <w:pPr>
        <w:ind w:left="5760" w:hanging="360"/>
      </w:pPr>
    </w:lvl>
    <w:lvl w:ilvl="8" w:tplc="F14A426A">
      <w:start w:val="1"/>
      <w:numFmt w:val="lowerRoman"/>
      <w:lvlText w:val="%9."/>
      <w:lvlJc w:val="right"/>
      <w:pPr>
        <w:ind w:left="6480" w:hanging="180"/>
      </w:pPr>
    </w:lvl>
  </w:abstractNum>
  <w:abstractNum w:abstractNumId="80" w15:restartNumberingAfterBreak="0">
    <w:nsid w:val="1BD15C75"/>
    <w:multiLevelType w:val="hybridMultilevel"/>
    <w:tmpl w:val="8EEEDBE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1" w15:restartNumberingAfterBreak="0">
    <w:nsid w:val="1BF23BD6"/>
    <w:multiLevelType w:val="hybridMultilevel"/>
    <w:tmpl w:val="67020D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2" w15:restartNumberingAfterBreak="0">
    <w:nsid w:val="1C175A3F"/>
    <w:multiLevelType w:val="hybridMultilevel"/>
    <w:tmpl w:val="DFFE9962"/>
    <w:lvl w:ilvl="0" w:tplc="04090001">
      <w:start w:val="1"/>
      <w:numFmt w:val="bullet"/>
      <w:lvlText w:val=""/>
      <w:lvlJc w:val="left"/>
      <w:pPr>
        <w:ind w:left="1136" w:hanging="360"/>
      </w:pPr>
      <w:rPr>
        <w:rFonts w:hint="default" w:ascii="Symbol" w:hAnsi="Symbol"/>
      </w:rPr>
    </w:lvl>
    <w:lvl w:ilvl="1" w:tplc="04090003" w:tentative="1">
      <w:start w:val="1"/>
      <w:numFmt w:val="bullet"/>
      <w:lvlText w:val="o"/>
      <w:lvlJc w:val="left"/>
      <w:pPr>
        <w:ind w:left="1856" w:hanging="360"/>
      </w:pPr>
      <w:rPr>
        <w:rFonts w:hint="default" w:ascii="Courier New" w:hAnsi="Courier New" w:cs="Courier New"/>
      </w:rPr>
    </w:lvl>
    <w:lvl w:ilvl="2" w:tplc="04090005" w:tentative="1">
      <w:start w:val="1"/>
      <w:numFmt w:val="bullet"/>
      <w:lvlText w:val=""/>
      <w:lvlJc w:val="left"/>
      <w:pPr>
        <w:ind w:left="2576" w:hanging="360"/>
      </w:pPr>
      <w:rPr>
        <w:rFonts w:hint="default" w:ascii="Wingdings" w:hAnsi="Wingdings"/>
      </w:rPr>
    </w:lvl>
    <w:lvl w:ilvl="3" w:tplc="04090001" w:tentative="1">
      <w:start w:val="1"/>
      <w:numFmt w:val="bullet"/>
      <w:lvlText w:val=""/>
      <w:lvlJc w:val="left"/>
      <w:pPr>
        <w:ind w:left="3296" w:hanging="360"/>
      </w:pPr>
      <w:rPr>
        <w:rFonts w:hint="default" w:ascii="Symbol" w:hAnsi="Symbol"/>
      </w:rPr>
    </w:lvl>
    <w:lvl w:ilvl="4" w:tplc="04090003" w:tentative="1">
      <w:start w:val="1"/>
      <w:numFmt w:val="bullet"/>
      <w:lvlText w:val="o"/>
      <w:lvlJc w:val="left"/>
      <w:pPr>
        <w:ind w:left="4016" w:hanging="360"/>
      </w:pPr>
      <w:rPr>
        <w:rFonts w:hint="default" w:ascii="Courier New" w:hAnsi="Courier New" w:cs="Courier New"/>
      </w:rPr>
    </w:lvl>
    <w:lvl w:ilvl="5" w:tplc="04090005" w:tentative="1">
      <w:start w:val="1"/>
      <w:numFmt w:val="bullet"/>
      <w:lvlText w:val=""/>
      <w:lvlJc w:val="left"/>
      <w:pPr>
        <w:ind w:left="4736" w:hanging="360"/>
      </w:pPr>
      <w:rPr>
        <w:rFonts w:hint="default" w:ascii="Wingdings" w:hAnsi="Wingdings"/>
      </w:rPr>
    </w:lvl>
    <w:lvl w:ilvl="6" w:tplc="04090001" w:tentative="1">
      <w:start w:val="1"/>
      <w:numFmt w:val="bullet"/>
      <w:lvlText w:val=""/>
      <w:lvlJc w:val="left"/>
      <w:pPr>
        <w:ind w:left="5456" w:hanging="360"/>
      </w:pPr>
      <w:rPr>
        <w:rFonts w:hint="default" w:ascii="Symbol" w:hAnsi="Symbol"/>
      </w:rPr>
    </w:lvl>
    <w:lvl w:ilvl="7" w:tplc="04090003" w:tentative="1">
      <w:start w:val="1"/>
      <w:numFmt w:val="bullet"/>
      <w:lvlText w:val="o"/>
      <w:lvlJc w:val="left"/>
      <w:pPr>
        <w:ind w:left="6176" w:hanging="360"/>
      </w:pPr>
      <w:rPr>
        <w:rFonts w:hint="default" w:ascii="Courier New" w:hAnsi="Courier New" w:cs="Courier New"/>
      </w:rPr>
    </w:lvl>
    <w:lvl w:ilvl="8" w:tplc="04090005" w:tentative="1">
      <w:start w:val="1"/>
      <w:numFmt w:val="bullet"/>
      <w:lvlText w:val=""/>
      <w:lvlJc w:val="left"/>
      <w:pPr>
        <w:ind w:left="6896" w:hanging="360"/>
      </w:pPr>
      <w:rPr>
        <w:rFonts w:hint="default" w:ascii="Wingdings" w:hAnsi="Wingdings"/>
      </w:rPr>
    </w:lvl>
  </w:abstractNum>
  <w:abstractNum w:abstractNumId="83" w15:restartNumberingAfterBreak="0">
    <w:nsid w:val="1C382285"/>
    <w:multiLevelType w:val="hybridMultilevel"/>
    <w:tmpl w:val="FFFFFFFF"/>
    <w:lvl w:ilvl="0" w:tplc="ADA421F2">
      <w:start w:val="1"/>
      <w:numFmt w:val="bullet"/>
      <w:lvlText w:val="·"/>
      <w:lvlJc w:val="left"/>
      <w:pPr>
        <w:ind w:left="720" w:hanging="360"/>
      </w:pPr>
      <w:rPr>
        <w:rFonts w:hint="default" w:ascii="Symbol" w:hAnsi="Symbol"/>
      </w:rPr>
    </w:lvl>
    <w:lvl w:ilvl="1" w:tplc="B0681A7A">
      <w:start w:val="1"/>
      <w:numFmt w:val="bullet"/>
      <w:lvlText w:val="o"/>
      <w:lvlJc w:val="left"/>
      <w:pPr>
        <w:ind w:left="1440" w:hanging="360"/>
      </w:pPr>
      <w:rPr>
        <w:rFonts w:hint="default" w:ascii="Courier New" w:hAnsi="Courier New"/>
      </w:rPr>
    </w:lvl>
    <w:lvl w:ilvl="2" w:tplc="2F94C0F4">
      <w:start w:val="1"/>
      <w:numFmt w:val="bullet"/>
      <w:lvlText w:val=""/>
      <w:lvlJc w:val="left"/>
      <w:pPr>
        <w:ind w:left="2160" w:hanging="360"/>
      </w:pPr>
      <w:rPr>
        <w:rFonts w:hint="default" w:ascii="Wingdings" w:hAnsi="Wingdings"/>
      </w:rPr>
    </w:lvl>
    <w:lvl w:ilvl="3" w:tplc="E6A28EAE">
      <w:start w:val="1"/>
      <w:numFmt w:val="bullet"/>
      <w:lvlText w:val=""/>
      <w:lvlJc w:val="left"/>
      <w:pPr>
        <w:ind w:left="2880" w:hanging="360"/>
      </w:pPr>
      <w:rPr>
        <w:rFonts w:hint="default" w:ascii="Symbol" w:hAnsi="Symbol"/>
      </w:rPr>
    </w:lvl>
    <w:lvl w:ilvl="4" w:tplc="1B62F836">
      <w:start w:val="1"/>
      <w:numFmt w:val="bullet"/>
      <w:lvlText w:val="o"/>
      <w:lvlJc w:val="left"/>
      <w:pPr>
        <w:ind w:left="3600" w:hanging="360"/>
      </w:pPr>
      <w:rPr>
        <w:rFonts w:hint="default" w:ascii="Courier New" w:hAnsi="Courier New"/>
      </w:rPr>
    </w:lvl>
    <w:lvl w:ilvl="5" w:tplc="D25C93CE">
      <w:start w:val="1"/>
      <w:numFmt w:val="bullet"/>
      <w:lvlText w:val=""/>
      <w:lvlJc w:val="left"/>
      <w:pPr>
        <w:ind w:left="4320" w:hanging="360"/>
      </w:pPr>
      <w:rPr>
        <w:rFonts w:hint="default" w:ascii="Wingdings" w:hAnsi="Wingdings"/>
      </w:rPr>
    </w:lvl>
    <w:lvl w:ilvl="6" w:tplc="EF1A3BEE">
      <w:start w:val="1"/>
      <w:numFmt w:val="bullet"/>
      <w:lvlText w:val=""/>
      <w:lvlJc w:val="left"/>
      <w:pPr>
        <w:ind w:left="5040" w:hanging="360"/>
      </w:pPr>
      <w:rPr>
        <w:rFonts w:hint="default" w:ascii="Symbol" w:hAnsi="Symbol"/>
      </w:rPr>
    </w:lvl>
    <w:lvl w:ilvl="7" w:tplc="6A6C0FA2">
      <w:start w:val="1"/>
      <w:numFmt w:val="bullet"/>
      <w:lvlText w:val="o"/>
      <w:lvlJc w:val="left"/>
      <w:pPr>
        <w:ind w:left="5760" w:hanging="360"/>
      </w:pPr>
      <w:rPr>
        <w:rFonts w:hint="default" w:ascii="Courier New" w:hAnsi="Courier New"/>
      </w:rPr>
    </w:lvl>
    <w:lvl w:ilvl="8" w:tplc="284C37B0">
      <w:start w:val="1"/>
      <w:numFmt w:val="bullet"/>
      <w:lvlText w:val=""/>
      <w:lvlJc w:val="left"/>
      <w:pPr>
        <w:ind w:left="6480" w:hanging="360"/>
      </w:pPr>
      <w:rPr>
        <w:rFonts w:hint="default" w:ascii="Wingdings" w:hAnsi="Wingdings"/>
      </w:rPr>
    </w:lvl>
  </w:abstractNum>
  <w:abstractNum w:abstractNumId="84" w15:restartNumberingAfterBreak="0">
    <w:nsid w:val="1C4FB8AB"/>
    <w:multiLevelType w:val="hybridMultilevel"/>
    <w:tmpl w:val="FFFFFFFF"/>
    <w:lvl w:ilvl="0" w:tplc="3196AC0A">
      <w:start w:val="1"/>
      <w:numFmt w:val="decimal"/>
      <w:lvlText w:val="%1."/>
      <w:lvlJc w:val="left"/>
      <w:pPr>
        <w:ind w:left="720" w:hanging="360"/>
      </w:pPr>
    </w:lvl>
    <w:lvl w:ilvl="1" w:tplc="75907ECC">
      <w:start w:val="1"/>
      <w:numFmt w:val="lowerLetter"/>
      <w:lvlText w:val="%2."/>
      <w:lvlJc w:val="left"/>
      <w:pPr>
        <w:ind w:left="1440" w:hanging="360"/>
      </w:pPr>
    </w:lvl>
    <w:lvl w:ilvl="2" w:tplc="E3CA4DE4">
      <w:start w:val="1"/>
      <w:numFmt w:val="lowerRoman"/>
      <w:lvlText w:val="%3."/>
      <w:lvlJc w:val="right"/>
      <w:pPr>
        <w:ind w:left="2160" w:hanging="180"/>
      </w:pPr>
    </w:lvl>
    <w:lvl w:ilvl="3" w:tplc="8096681A">
      <w:start w:val="1"/>
      <w:numFmt w:val="decimal"/>
      <w:lvlText w:val="%4."/>
      <w:lvlJc w:val="left"/>
      <w:pPr>
        <w:ind w:left="2880" w:hanging="360"/>
      </w:pPr>
    </w:lvl>
    <w:lvl w:ilvl="4" w:tplc="3AF2DE7A">
      <w:start w:val="1"/>
      <w:numFmt w:val="lowerLetter"/>
      <w:lvlText w:val="%5."/>
      <w:lvlJc w:val="left"/>
      <w:pPr>
        <w:ind w:left="3600" w:hanging="360"/>
      </w:pPr>
    </w:lvl>
    <w:lvl w:ilvl="5" w:tplc="AE5ECF46">
      <w:start w:val="1"/>
      <w:numFmt w:val="lowerRoman"/>
      <w:lvlText w:val="%6."/>
      <w:lvlJc w:val="right"/>
      <w:pPr>
        <w:ind w:left="4320" w:hanging="180"/>
      </w:pPr>
    </w:lvl>
    <w:lvl w:ilvl="6" w:tplc="5828509C">
      <w:start w:val="1"/>
      <w:numFmt w:val="decimal"/>
      <w:lvlText w:val="%7."/>
      <w:lvlJc w:val="left"/>
      <w:pPr>
        <w:ind w:left="5040" w:hanging="360"/>
      </w:pPr>
    </w:lvl>
    <w:lvl w:ilvl="7" w:tplc="D12ACA78">
      <w:start w:val="1"/>
      <w:numFmt w:val="lowerLetter"/>
      <w:lvlText w:val="%8."/>
      <w:lvlJc w:val="left"/>
      <w:pPr>
        <w:ind w:left="5760" w:hanging="360"/>
      </w:pPr>
    </w:lvl>
    <w:lvl w:ilvl="8" w:tplc="13701FAA">
      <w:start w:val="1"/>
      <w:numFmt w:val="lowerRoman"/>
      <w:lvlText w:val="%9."/>
      <w:lvlJc w:val="right"/>
      <w:pPr>
        <w:ind w:left="6480" w:hanging="180"/>
      </w:pPr>
    </w:lvl>
  </w:abstractNum>
  <w:abstractNum w:abstractNumId="85" w15:restartNumberingAfterBreak="0">
    <w:nsid w:val="1C7F7591"/>
    <w:multiLevelType w:val="hybridMultilevel"/>
    <w:tmpl w:val="2828056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6" w15:restartNumberingAfterBreak="0">
    <w:nsid w:val="1CE04A0F"/>
    <w:multiLevelType w:val="hybridMultilevel"/>
    <w:tmpl w:val="FFFFFFFF"/>
    <w:lvl w:ilvl="0" w:tplc="7C845284">
      <w:start w:val="1"/>
      <w:numFmt w:val="bullet"/>
      <w:lvlText w:val="·"/>
      <w:lvlJc w:val="left"/>
      <w:pPr>
        <w:ind w:left="720" w:hanging="360"/>
      </w:pPr>
      <w:rPr>
        <w:rFonts w:hint="default" w:ascii="Symbol" w:hAnsi="Symbol"/>
      </w:rPr>
    </w:lvl>
    <w:lvl w:ilvl="1" w:tplc="11681436">
      <w:start w:val="1"/>
      <w:numFmt w:val="bullet"/>
      <w:lvlText w:val="o"/>
      <w:lvlJc w:val="left"/>
      <w:pPr>
        <w:ind w:left="1440" w:hanging="360"/>
      </w:pPr>
      <w:rPr>
        <w:rFonts w:hint="default" w:ascii="Courier New" w:hAnsi="Courier New"/>
      </w:rPr>
    </w:lvl>
    <w:lvl w:ilvl="2" w:tplc="A5205DB6">
      <w:start w:val="1"/>
      <w:numFmt w:val="bullet"/>
      <w:lvlText w:val=""/>
      <w:lvlJc w:val="left"/>
      <w:pPr>
        <w:ind w:left="2160" w:hanging="360"/>
      </w:pPr>
      <w:rPr>
        <w:rFonts w:hint="default" w:ascii="Wingdings" w:hAnsi="Wingdings"/>
      </w:rPr>
    </w:lvl>
    <w:lvl w:ilvl="3" w:tplc="A1F256AE">
      <w:start w:val="1"/>
      <w:numFmt w:val="bullet"/>
      <w:lvlText w:val=""/>
      <w:lvlJc w:val="left"/>
      <w:pPr>
        <w:ind w:left="2880" w:hanging="360"/>
      </w:pPr>
      <w:rPr>
        <w:rFonts w:hint="default" w:ascii="Symbol" w:hAnsi="Symbol"/>
      </w:rPr>
    </w:lvl>
    <w:lvl w:ilvl="4" w:tplc="C0A610BE">
      <w:start w:val="1"/>
      <w:numFmt w:val="bullet"/>
      <w:lvlText w:val="o"/>
      <w:lvlJc w:val="left"/>
      <w:pPr>
        <w:ind w:left="3600" w:hanging="360"/>
      </w:pPr>
      <w:rPr>
        <w:rFonts w:hint="default" w:ascii="Courier New" w:hAnsi="Courier New"/>
      </w:rPr>
    </w:lvl>
    <w:lvl w:ilvl="5" w:tplc="867A9AEA">
      <w:start w:val="1"/>
      <w:numFmt w:val="bullet"/>
      <w:lvlText w:val=""/>
      <w:lvlJc w:val="left"/>
      <w:pPr>
        <w:ind w:left="4320" w:hanging="360"/>
      </w:pPr>
      <w:rPr>
        <w:rFonts w:hint="default" w:ascii="Wingdings" w:hAnsi="Wingdings"/>
      </w:rPr>
    </w:lvl>
    <w:lvl w:ilvl="6" w:tplc="B32297E4">
      <w:start w:val="1"/>
      <w:numFmt w:val="bullet"/>
      <w:lvlText w:val=""/>
      <w:lvlJc w:val="left"/>
      <w:pPr>
        <w:ind w:left="5040" w:hanging="360"/>
      </w:pPr>
      <w:rPr>
        <w:rFonts w:hint="default" w:ascii="Symbol" w:hAnsi="Symbol"/>
      </w:rPr>
    </w:lvl>
    <w:lvl w:ilvl="7" w:tplc="95DEF9C0">
      <w:start w:val="1"/>
      <w:numFmt w:val="bullet"/>
      <w:lvlText w:val="o"/>
      <w:lvlJc w:val="left"/>
      <w:pPr>
        <w:ind w:left="5760" w:hanging="360"/>
      </w:pPr>
      <w:rPr>
        <w:rFonts w:hint="default" w:ascii="Courier New" w:hAnsi="Courier New"/>
      </w:rPr>
    </w:lvl>
    <w:lvl w:ilvl="8" w:tplc="079C3878">
      <w:start w:val="1"/>
      <w:numFmt w:val="bullet"/>
      <w:lvlText w:val=""/>
      <w:lvlJc w:val="left"/>
      <w:pPr>
        <w:ind w:left="6480" w:hanging="360"/>
      </w:pPr>
      <w:rPr>
        <w:rFonts w:hint="default" w:ascii="Wingdings" w:hAnsi="Wingdings"/>
      </w:rPr>
    </w:lvl>
  </w:abstractNum>
  <w:abstractNum w:abstractNumId="87" w15:restartNumberingAfterBreak="0">
    <w:nsid w:val="1D451933"/>
    <w:multiLevelType w:val="hybridMultilevel"/>
    <w:tmpl w:val="D41E0636"/>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8" w15:restartNumberingAfterBreak="0">
    <w:nsid w:val="1D796759"/>
    <w:multiLevelType w:val="hybridMultilevel"/>
    <w:tmpl w:val="FFFFFFFF"/>
    <w:lvl w:ilvl="0" w:tplc="ED4623DA">
      <w:start w:val="1"/>
      <w:numFmt w:val="bullet"/>
      <w:lvlText w:val="·"/>
      <w:lvlJc w:val="left"/>
      <w:pPr>
        <w:ind w:left="720" w:hanging="360"/>
      </w:pPr>
      <w:rPr>
        <w:rFonts w:hint="default" w:ascii="Symbol" w:hAnsi="Symbol"/>
      </w:rPr>
    </w:lvl>
    <w:lvl w:ilvl="1" w:tplc="AB9E3A6A">
      <w:start w:val="1"/>
      <w:numFmt w:val="bullet"/>
      <w:lvlText w:val="o"/>
      <w:lvlJc w:val="left"/>
      <w:pPr>
        <w:ind w:left="1440" w:hanging="360"/>
      </w:pPr>
      <w:rPr>
        <w:rFonts w:hint="default" w:ascii="Courier New" w:hAnsi="Courier New"/>
      </w:rPr>
    </w:lvl>
    <w:lvl w:ilvl="2" w:tplc="4E8E1EEC">
      <w:start w:val="1"/>
      <w:numFmt w:val="bullet"/>
      <w:lvlText w:val=""/>
      <w:lvlJc w:val="left"/>
      <w:pPr>
        <w:ind w:left="2160" w:hanging="360"/>
      </w:pPr>
      <w:rPr>
        <w:rFonts w:hint="default" w:ascii="Wingdings" w:hAnsi="Wingdings"/>
      </w:rPr>
    </w:lvl>
    <w:lvl w:ilvl="3" w:tplc="BC42E552">
      <w:start w:val="1"/>
      <w:numFmt w:val="bullet"/>
      <w:lvlText w:val=""/>
      <w:lvlJc w:val="left"/>
      <w:pPr>
        <w:ind w:left="2880" w:hanging="360"/>
      </w:pPr>
      <w:rPr>
        <w:rFonts w:hint="default" w:ascii="Symbol" w:hAnsi="Symbol"/>
      </w:rPr>
    </w:lvl>
    <w:lvl w:ilvl="4" w:tplc="178E09FC">
      <w:start w:val="1"/>
      <w:numFmt w:val="bullet"/>
      <w:lvlText w:val="o"/>
      <w:lvlJc w:val="left"/>
      <w:pPr>
        <w:ind w:left="3600" w:hanging="360"/>
      </w:pPr>
      <w:rPr>
        <w:rFonts w:hint="default" w:ascii="Courier New" w:hAnsi="Courier New"/>
      </w:rPr>
    </w:lvl>
    <w:lvl w:ilvl="5" w:tplc="8780CB28">
      <w:start w:val="1"/>
      <w:numFmt w:val="bullet"/>
      <w:lvlText w:val=""/>
      <w:lvlJc w:val="left"/>
      <w:pPr>
        <w:ind w:left="4320" w:hanging="360"/>
      </w:pPr>
      <w:rPr>
        <w:rFonts w:hint="default" w:ascii="Wingdings" w:hAnsi="Wingdings"/>
      </w:rPr>
    </w:lvl>
    <w:lvl w:ilvl="6" w:tplc="6862FE0C">
      <w:start w:val="1"/>
      <w:numFmt w:val="bullet"/>
      <w:lvlText w:val=""/>
      <w:lvlJc w:val="left"/>
      <w:pPr>
        <w:ind w:left="5040" w:hanging="360"/>
      </w:pPr>
      <w:rPr>
        <w:rFonts w:hint="default" w:ascii="Symbol" w:hAnsi="Symbol"/>
      </w:rPr>
    </w:lvl>
    <w:lvl w:ilvl="7" w:tplc="A12CA98C">
      <w:start w:val="1"/>
      <w:numFmt w:val="bullet"/>
      <w:lvlText w:val="o"/>
      <w:lvlJc w:val="left"/>
      <w:pPr>
        <w:ind w:left="5760" w:hanging="360"/>
      </w:pPr>
      <w:rPr>
        <w:rFonts w:hint="default" w:ascii="Courier New" w:hAnsi="Courier New"/>
      </w:rPr>
    </w:lvl>
    <w:lvl w:ilvl="8" w:tplc="F0F2FB12">
      <w:start w:val="1"/>
      <w:numFmt w:val="bullet"/>
      <w:lvlText w:val=""/>
      <w:lvlJc w:val="left"/>
      <w:pPr>
        <w:ind w:left="6480" w:hanging="360"/>
      </w:pPr>
      <w:rPr>
        <w:rFonts w:hint="default" w:ascii="Wingdings" w:hAnsi="Wingdings"/>
      </w:rPr>
    </w:lvl>
  </w:abstractNum>
  <w:abstractNum w:abstractNumId="89" w15:restartNumberingAfterBreak="0">
    <w:nsid w:val="1DC2F39B"/>
    <w:multiLevelType w:val="hybridMultilevel"/>
    <w:tmpl w:val="FFFFFFFF"/>
    <w:lvl w:ilvl="0" w:tplc="A28AFDD6">
      <w:start w:val="1"/>
      <w:numFmt w:val="bullet"/>
      <w:lvlText w:val=""/>
      <w:lvlJc w:val="left"/>
      <w:pPr>
        <w:ind w:left="720" w:hanging="360"/>
      </w:pPr>
      <w:rPr>
        <w:rFonts w:hint="default" w:ascii="Symbol" w:hAnsi="Symbol"/>
      </w:rPr>
    </w:lvl>
    <w:lvl w:ilvl="1" w:tplc="9D766810">
      <w:start w:val="1"/>
      <w:numFmt w:val="bullet"/>
      <w:lvlText w:val="·"/>
      <w:lvlJc w:val="left"/>
      <w:pPr>
        <w:ind w:left="1440" w:hanging="360"/>
      </w:pPr>
      <w:rPr>
        <w:rFonts w:hint="default" w:ascii="Symbol" w:hAnsi="Symbol"/>
      </w:rPr>
    </w:lvl>
    <w:lvl w:ilvl="2" w:tplc="9BCA1748">
      <w:start w:val="1"/>
      <w:numFmt w:val="bullet"/>
      <w:lvlText w:val=""/>
      <w:lvlJc w:val="left"/>
      <w:pPr>
        <w:ind w:left="2160" w:hanging="360"/>
      </w:pPr>
      <w:rPr>
        <w:rFonts w:hint="default" w:ascii="Wingdings" w:hAnsi="Wingdings"/>
      </w:rPr>
    </w:lvl>
    <w:lvl w:ilvl="3" w:tplc="905226FA">
      <w:start w:val="1"/>
      <w:numFmt w:val="bullet"/>
      <w:lvlText w:val=""/>
      <w:lvlJc w:val="left"/>
      <w:pPr>
        <w:ind w:left="2880" w:hanging="360"/>
      </w:pPr>
      <w:rPr>
        <w:rFonts w:hint="default" w:ascii="Symbol" w:hAnsi="Symbol"/>
      </w:rPr>
    </w:lvl>
    <w:lvl w:ilvl="4" w:tplc="A68A7C04">
      <w:start w:val="1"/>
      <w:numFmt w:val="bullet"/>
      <w:lvlText w:val="o"/>
      <w:lvlJc w:val="left"/>
      <w:pPr>
        <w:ind w:left="3600" w:hanging="360"/>
      </w:pPr>
      <w:rPr>
        <w:rFonts w:hint="default" w:ascii="Courier New" w:hAnsi="Courier New"/>
      </w:rPr>
    </w:lvl>
    <w:lvl w:ilvl="5" w:tplc="42D42DE0">
      <w:start w:val="1"/>
      <w:numFmt w:val="bullet"/>
      <w:lvlText w:val=""/>
      <w:lvlJc w:val="left"/>
      <w:pPr>
        <w:ind w:left="4320" w:hanging="360"/>
      </w:pPr>
      <w:rPr>
        <w:rFonts w:hint="default" w:ascii="Wingdings" w:hAnsi="Wingdings"/>
      </w:rPr>
    </w:lvl>
    <w:lvl w:ilvl="6" w:tplc="5C3CBF8C">
      <w:start w:val="1"/>
      <w:numFmt w:val="bullet"/>
      <w:lvlText w:val=""/>
      <w:lvlJc w:val="left"/>
      <w:pPr>
        <w:ind w:left="5040" w:hanging="360"/>
      </w:pPr>
      <w:rPr>
        <w:rFonts w:hint="default" w:ascii="Symbol" w:hAnsi="Symbol"/>
      </w:rPr>
    </w:lvl>
    <w:lvl w:ilvl="7" w:tplc="D80E2CC2">
      <w:start w:val="1"/>
      <w:numFmt w:val="bullet"/>
      <w:lvlText w:val="o"/>
      <w:lvlJc w:val="left"/>
      <w:pPr>
        <w:ind w:left="5760" w:hanging="360"/>
      </w:pPr>
      <w:rPr>
        <w:rFonts w:hint="default" w:ascii="Courier New" w:hAnsi="Courier New"/>
      </w:rPr>
    </w:lvl>
    <w:lvl w:ilvl="8" w:tplc="6564403E">
      <w:start w:val="1"/>
      <w:numFmt w:val="bullet"/>
      <w:lvlText w:val=""/>
      <w:lvlJc w:val="left"/>
      <w:pPr>
        <w:ind w:left="6480" w:hanging="360"/>
      </w:pPr>
      <w:rPr>
        <w:rFonts w:hint="default" w:ascii="Wingdings" w:hAnsi="Wingdings"/>
      </w:rPr>
    </w:lvl>
  </w:abstractNum>
  <w:abstractNum w:abstractNumId="90" w15:restartNumberingAfterBreak="0">
    <w:nsid w:val="1EAE3145"/>
    <w:multiLevelType w:val="hybridMultilevel"/>
    <w:tmpl w:val="FFFFFFFF"/>
    <w:lvl w:ilvl="0" w:tplc="8350080A">
      <w:start w:val="1"/>
      <w:numFmt w:val="bullet"/>
      <w:lvlText w:val=""/>
      <w:lvlJc w:val="left"/>
      <w:pPr>
        <w:ind w:left="720" w:hanging="360"/>
      </w:pPr>
      <w:rPr>
        <w:rFonts w:hint="default" w:ascii="Symbol" w:hAnsi="Symbol"/>
      </w:rPr>
    </w:lvl>
    <w:lvl w:ilvl="1" w:tplc="EA30D3CA">
      <w:start w:val="1"/>
      <w:numFmt w:val="bullet"/>
      <w:lvlText w:val="o"/>
      <w:lvlJc w:val="left"/>
      <w:pPr>
        <w:ind w:left="1440" w:hanging="360"/>
      </w:pPr>
      <w:rPr>
        <w:rFonts w:hint="default" w:ascii="Courier New" w:hAnsi="Courier New"/>
      </w:rPr>
    </w:lvl>
    <w:lvl w:ilvl="2" w:tplc="795C5440">
      <w:start w:val="1"/>
      <w:numFmt w:val="bullet"/>
      <w:lvlText w:val=""/>
      <w:lvlJc w:val="left"/>
      <w:pPr>
        <w:ind w:left="2160" w:hanging="360"/>
      </w:pPr>
      <w:rPr>
        <w:rFonts w:hint="default" w:ascii="Wingdings" w:hAnsi="Wingdings"/>
      </w:rPr>
    </w:lvl>
    <w:lvl w:ilvl="3" w:tplc="6F6280F0">
      <w:start w:val="1"/>
      <w:numFmt w:val="bullet"/>
      <w:lvlText w:val=""/>
      <w:lvlJc w:val="left"/>
      <w:pPr>
        <w:ind w:left="2880" w:hanging="360"/>
      </w:pPr>
      <w:rPr>
        <w:rFonts w:hint="default" w:ascii="Symbol" w:hAnsi="Symbol"/>
      </w:rPr>
    </w:lvl>
    <w:lvl w:ilvl="4" w:tplc="FAE84DF6">
      <w:start w:val="1"/>
      <w:numFmt w:val="bullet"/>
      <w:lvlText w:val="o"/>
      <w:lvlJc w:val="left"/>
      <w:pPr>
        <w:ind w:left="3600" w:hanging="360"/>
      </w:pPr>
      <w:rPr>
        <w:rFonts w:hint="default" w:ascii="Courier New" w:hAnsi="Courier New"/>
      </w:rPr>
    </w:lvl>
    <w:lvl w:ilvl="5" w:tplc="2DCC5192">
      <w:start w:val="1"/>
      <w:numFmt w:val="bullet"/>
      <w:lvlText w:val=""/>
      <w:lvlJc w:val="left"/>
      <w:pPr>
        <w:ind w:left="4320" w:hanging="360"/>
      </w:pPr>
      <w:rPr>
        <w:rFonts w:hint="default" w:ascii="Wingdings" w:hAnsi="Wingdings"/>
      </w:rPr>
    </w:lvl>
    <w:lvl w:ilvl="6" w:tplc="A50A2076">
      <w:start w:val="1"/>
      <w:numFmt w:val="bullet"/>
      <w:lvlText w:val=""/>
      <w:lvlJc w:val="left"/>
      <w:pPr>
        <w:ind w:left="5040" w:hanging="360"/>
      </w:pPr>
      <w:rPr>
        <w:rFonts w:hint="default" w:ascii="Symbol" w:hAnsi="Symbol"/>
      </w:rPr>
    </w:lvl>
    <w:lvl w:ilvl="7" w:tplc="A81E2D52">
      <w:start w:val="1"/>
      <w:numFmt w:val="bullet"/>
      <w:lvlText w:val="o"/>
      <w:lvlJc w:val="left"/>
      <w:pPr>
        <w:ind w:left="5760" w:hanging="360"/>
      </w:pPr>
      <w:rPr>
        <w:rFonts w:hint="default" w:ascii="Courier New" w:hAnsi="Courier New"/>
      </w:rPr>
    </w:lvl>
    <w:lvl w:ilvl="8" w:tplc="F272AAC0">
      <w:start w:val="1"/>
      <w:numFmt w:val="bullet"/>
      <w:lvlText w:val=""/>
      <w:lvlJc w:val="left"/>
      <w:pPr>
        <w:ind w:left="6480" w:hanging="360"/>
      </w:pPr>
      <w:rPr>
        <w:rFonts w:hint="default" w:ascii="Wingdings" w:hAnsi="Wingdings"/>
      </w:rPr>
    </w:lvl>
  </w:abstractNum>
  <w:abstractNum w:abstractNumId="91" w15:restartNumberingAfterBreak="0">
    <w:nsid w:val="1EDF8DC3"/>
    <w:multiLevelType w:val="hybridMultilevel"/>
    <w:tmpl w:val="FFFFFFFF"/>
    <w:lvl w:ilvl="0" w:tplc="2962D866">
      <w:start w:val="1"/>
      <w:numFmt w:val="bullet"/>
      <w:lvlText w:val="·"/>
      <w:lvlJc w:val="left"/>
      <w:pPr>
        <w:ind w:left="720" w:hanging="360"/>
      </w:pPr>
      <w:rPr>
        <w:rFonts w:hint="default" w:ascii="Symbol" w:hAnsi="Symbol"/>
      </w:rPr>
    </w:lvl>
    <w:lvl w:ilvl="1" w:tplc="81DAEA40">
      <w:start w:val="1"/>
      <w:numFmt w:val="bullet"/>
      <w:lvlText w:val="o"/>
      <w:lvlJc w:val="left"/>
      <w:pPr>
        <w:ind w:left="1440" w:hanging="360"/>
      </w:pPr>
      <w:rPr>
        <w:rFonts w:hint="default" w:ascii="Courier New" w:hAnsi="Courier New"/>
      </w:rPr>
    </w:lvl>
    <w:lvl w:ilvl="2" w:tplc="3B14B6C2">
      <w:start w:val="1"/>
      <w:numFmt w:val="bullet"/>
      <w:lvlText w:val=""/>
      <w:lvlJc w:val="left"/>
      <w:pPr>
        <w:ind w:left="2160" w:hanging="360"/>
      </w:pPr>
      <w:rPr>
        <w:rFonts w:hint="default" w:ascii="Wingdings" w:hAnsi="Wingdings"/>
      </w:rPr>
    </w:lvl>
    <w:lvl w:ilvl="3" w:tplc="DF6CAD7C">
      <w:start w:val="1"/>
      <w:numFmt w:val="bullet"/>
      <w:lvlText w:val=""/>
      <w:lvlJc w:val="left"/>
      <w:pPr>
        <w:ind w:left="2880" w:hanging="360"/>
      </w:pPr>
      <w:rPr>
        <w:rFonts w:hint="default" w:ascii="Symbol" w:hAnsi="Symbol"/>
      </w:rPr>
    </w:lvl>
    <w:lvl w:ilvl="4" w:tplc="EFD6AAC0">
      <w:start w:val="1"/>
      <w:numFmt w:val="bullet"/>
      <w:lvlText w:val="o"/>
      <w:lvlJc w:val="left"/>
      <w:pPr>
        <w:ind w:left="3600" w:hanging="360"/>
      </w:pPr>
      <w:rPr>
        <w:rFonts w:hint="default" w:ascii="Courier New" w:hAnsi="Courier New"/>
      </w:rPr>
    </w:lvl>
    <w:lvl w:ilvl="5" w:tplc="189A310C">
      <w:start w:val="1"/>
      <w:numFmt w:val="bullet"/>
      <w:lvlText w:val=""/>
      <w:lvlJc w:val="left"/>
      <w:pPr>
        <w:ind w:left="4320" w:hanging="360"/>
      </w:pPr>
      <w:rPr>
        <w:rFonts w:hint="default" w:ascii="Wingdings" w:hAnsi="Wingdings"/>
      </w:rPr>
    </w:lvl>
    <w:lvl w:ilvl="6" w:tplc="EDAEACBC">
      <w:start w:val="1"/>
      <w:numFmt w:val="bullet"/>
      <w:lvlText w:val=""/>
      <w:lvlJc w:val="left"/>
      <w:pPr>
        <w:ind w:left="5040" w:hanging="360"/>
      </w:pPr>
      <w:rPr>
        <w:rFonts w:hint="default" w:ascii="Symbol" w:hAnsi="Symbol"/>
      </w:rPr>
    </w:lvl>
    <w:lvl w:ilvl="7" w:tplc="5472F5F0">
      <w:start w:val="1"/>
      <w:numFmt w:val="bullet"/>
      <w:lvlText w:val="o"/>
      <w:lvlJc w:val="left"/>
      <w:pPr>
        <w:ind w:left="5760" w:hanging="360"/>
      </w:pPr>
      <w:rPr>
        <w:rFonts w:hint="default" w:ascii="Courier New" w:hAnsi="Courier New"/>
      </w:rPr>
    </w:lvl>
    <w:lvl w:ilvl="8" w:tplc="9E3CD550">
      <w:start w:val="1"/>
      <w:numFmt w:val="bullet"/>
      <w:lvlText w:val=""/>
      <w:lvlJc w:val="left"/>
      <w:pPr>
        <w:ind w:left="6480" w:hanging="360"/>
      </w:pPr>
      <w:rPr>
        <w:rFonts w:hint="default" w:ascii="Wingdings" w:hAnsi="Wingdings"/>
      </w:rPr>
    </w:lvl>
  </w:abstractNum>
  <w:abstractNum w:abstractNumId="92" w15:restartNumberingAfterBreak="0">
    <w:nsid w:val="1EF8AFC5"/>
    <w:multiLevelType w:val="hybridMultilevel"/>
    <w:tmpl w:val="FFFFFFFF"/>
    <w:lvl w:ilvl="0" w:tplc="11624BF8">
      <w:start w:val="1"/>
      <w:numFmt w:val="bullet"/>
      <w:lvlText w:val="·"/>
      <w:lvlJc w:val="left"/>
      <w:pPr>
        <w:ind w:left="720" w:hanging="360"/>
      </w:pPr>
      <w:rPr>
        <w:rFonts w:hint="default" w:ascii="Symbol" w:hAnsi="Symbol"/>
      </w:rPr>
    </w:lvl>
    <w:lvl w:ilvl="1" w:tplc="01BCED76">
      <w:start w:val="1"/>
      <w:numFmt w:val="bullet"/>
      <w:lvlText w:val="o"/>
      <w:lvlJc w:val="left"/>
      <w:pPr>
        <w:ind w:left="1440" w:hanging="360"/>
      </w:pPr>
      <w:rPr>
        <w:rFonts w:hint="default" w:ascii="Courier New" w:hAnsi="Courier New"/>
      </w:rPr>
    </w:lvl>
    <w:lvl w:ilvl="2" w:tplc="489622B0">
      <w:start w:val="1"/>
      <w:numFmt w:val="bullet"/>
      <w:lvlText w:val=""/>
      <w:lvlJc w:val="left"/>
      <w:pPr>
        <w:ind w:left="2160" w:hanging="360"/>
      </w:pPr>
      <w:rPr>
        <w:rFonts w:hint="default" w:ascii="Wingdings" w:hAnsi="Wingdings"/>
      </w:rPr>
    </w:lvl>
    <w:lvl w:ilvl="3" w:tplc="471AFEB0">
      <w:start w:val="1"/>
      <w:numFmt w:val="bullet"/>
      <w:lvlText w:val=""/>
      <w:lvlJc w:val="left"/>
      <w:pPr>
        <w:ind w:left="2880" w:hanging="360"/>
      </w:pPr>
      <w:rPr>
        <w:rFonts w:hint="default" w:ascii="Symbol" w:hAnsi="Symbol"/>
      </w:rPr>
    </w:lvl>
    <w:lvl w:ilvl="4" w:tplc="385221A4">
      <w:start w:val="1"/>
      <w:numFmt w:val="bullet"/>
      <w:lvlText w:val="o"/>
      <w:lvlJc w:val="left"/>
      <w:pPr>
        <w:ind w:left="3600" w:hanging="360"/>
      </w:pPr>
      <w:rPr>
        <w:rFonts w:hint="default" w:ascii="Courier New" w:hAnsi="Courier New"/>
      </w:rPr>
    </w:lvl>
    <w:lvl w:ilvl="5" w:tplc="099605DA">
      <w:start w:val="1"/>
      <w:numFmt w:val="bullet"/>
      <w:lvlText w:val=""/>
      <w:lvlJc w:val="left"/>
      <w:pPr>
        <w:ind w:left="4320" w:hanging="360"/>
      </w:pPr>
      <w:rPr>
        <w:rFonts w:hint="default" w:ascii="Wingdings" w:hAnsi="Wingdings"/>
      </w:rPr>
    </w:lvl>
    <w:lvl w:ilvl="6" w:tplc="FB0805BC">
      <w:start w:val="1"/>
      <w:numFmt w:val="bullet"/>
      <w:lvlText w:val=""/>
      <w:lvlJc w:val="left"/>
      <w:pPr>
        <w:ind w:left="5040" w:hanging="360"/>
      </w:pPr>
      <w:rPr>
        <w:rFonts w:hint="default" w:ascii="Symbol" w:hAnsi="Symbol"/>
      </w:rPr>
    </w:lvl>
    <w:lvl w:ilvl="7" w:tplc="80584EFA">
      <w:start w:val="1"/>
      <w:numFmt w:val="bullet"/>
      <w:lvlText w:val="o"/>
      <w:lvlJc w:val="left"/>
      <w:pPr>
        <w:ind w:left="5760" w:hanging="360"/>
      </w:pPr>
      <w:rPr>
        <w:rFonts w:hint="default" w:ascii="Courier New" w:hAnsi="Courier New"/>
      </w:rPr>
    </w:lvl>
    <w:lvl w:ilvl="8" w:tplc="5D10A8CA">
      <w:start w:val="1"/>
      <w:numFmt w:val="bullet"/>
      <w:lvlText w:val=""/>
      <w:lvlJc w:val="left"/>
      <w:pPr>
        <w:ind w:left="6480" w:hanging="360"/>
      </w:pPr>
      <w:rPr>
        <w:rFonts w:hint="default" w:ascii="Wingdings" w:hAnsi="Wingdings"/>
      </w:rPr>
    </w:lvl>
  </w:abstractNum>
  <w:abstractNum w:abstractNumId="93" w15:restartNumberingAfterBreak="0">
    <w:nsid w:val="1F7DEFD8"/>
    <w:multiLevelType w:val="hybridMultilevel"/>
    <w:tmpl w:val="FFFFFFFF"/>
    <w:lvl w:ilvl="0" w:tplc="6242076C">
      <w:start w:val="3"/>
      <w:numFmt w:val="decimal"/>
      <w:lvlText w:val="%1."/>
      <w:lvlJc w:val="left"/>
      <w:pPr>
        <w:ind w:left="720" w:hanging="360"/>
      </w:pPr>
    </w:lvl>
    <w:lvl w:ilvl="1" w:tplc="132AA4AE">
      <w:start w:val="1"/>
      <w:numFmt w:val="lowerLetter"/>
      <w:lvlText w:val="%2."/>
      <w:lvlJc w:val="left"/>
      <w:pPr>
        <w:ind w:left="1440" w:hanging="360"/>
      </w:pPr>
    </w:lvl>
    <w:lvl w:ilvl="2" w:tplc="184A2B70">
      <w:start w:val="1"/>
      <w:numFmt w:val="lowerRoman"/>
      <w:lvlText w:val="%3."/>
      <w:lvlJc w:val="right"/>
      <w:pPr>
        <w:ind w:left="2160" w:hanging="180"/>
      </w:pPr>
    </w:lvl>
    <w:lvl w:ilvl="3" w:tplc="E75E82B6">
      <w:start w:val="1"/>
      <w:numFmt w:val="decimal"/>
      <w:lvlText w:val="%4."/>
      <w:lvlJc w:val="left"/>
      <w:pPr>
        <w:ind w:left="2880" w:hanging="360"/>
      </w:pPr>
    </w:lvl>
    <w:lvl w:ilvl="4" w:tplc="02469E88">
      <w:start w:val="1"/>
      <w:numFmt w:val="lowerLetter"/>
      <w:lvlText w:val="%5."/>
      <w:lvlJc w:val="left"/>
      <w:pPr>
        <w:ind w:left="3600" w:hanging="360"/>
      </w:pPr>
    </w:lvl>
    <w:lvl w:ilvl="5" w:tplc="46164946">
      <w:start w:val="1"/>
      <w:numFmt w:val="lowerRoman"/>
      <w:lvlText w:val="%6."/>
      <w:lvlJc w:val="right"/>
      <w:pPr>
        <w:ind w:left="4320" w:hanging="180"/>
      </w:pPr>
    </w:lvl>
    <w:lvl w:ilvl="6" w:tplc="7DF48168">
      <w:start w:val="1"/>
      <w:numFmt w:val="decimal"/>
      <w:lvlText w:val="%7."/>
      <w:lvlJc w:val="left"/>
      <w:pPr>
        <w:ind w:left="5040" w:hanging="360"/>
      </w:pPr>
    </w:lvl>
    <w:lvl w:ilvl="7" w:tplc="189C6384">
      <w:start w:val="1"/>
      <w:numFmt w:val="lowerLetter"/>
      <w:lvlText w:val="%8."/>
      <w:lvlJc w:val="left"/>
      <w:pPr>
        <w:ind w:left="5760" w:hanging="360"/>
      </w:pPr>
    </w:lvl>
    <w:lvl w:ilvl="8" w:tplc="59B84A80">
      <w:start w:val="1"/>
      <w:numFmt w:val="lowerRoman"/>
      <w:lvlText w:val="%9."/>
      <w:lvlJc w:val="right"/>
      <w:pPr>
        <w:ind w:left="6480" w:hanging="180"/>
      </w:pPr>
    </w:lvl>
  </w:abstractNum>
  <w:abstractNum w:abstractNumId="94" w15:restartNumberingAfterBreak="0">
    <w:nsid w:val="1F8A4B64"/>
    <w:multiLevelType w:val="hybridMultilevel"/>
    <w:tmpl w:val="F0688404"/>
    <w:lvl w:ilvl="0" w:tplc="115074E4">
      <w:start w:val="1"/>
      <w:numFmt w:val="bullet"/>
      <w:lvlText w:val="o"/>
      <w:lvlJc w:val="left"/>
      <w:pPr>
        <w:ind w:left="1440" w:hanging="360"/>
      </w:pPr>
      <w:rPr>
        <w:rFonts w:hint="default" w:ascii="Courier New" w:hAnsi="Courier New"/>
      </w:rPr>
    </w:lvl>
    <w:lvl w:ilvl="1" w:tplc="E9D098A2">
      <w:start w:val="1"/>
      <w:numFmt w:val="bullet"/>
      <w:lvlText w:val="o"/>
      <w:lvlJc w:val="left"/>
      <w:pPr>
        <w:ind w:left="2160" w:hanging="360"/>
      </w:pPr>
      <w:rPr>
        <w:rFonts w:hint="default" w:ascii="Courier New" w:hAnsi="Courier New"/>
      </w:rPr>
    </w:lvl>
    <w:lvl w:ilvl="2" w:tplc="18D02C74">
      <w:start w:val="1"/>
      <w:numFmt w:val="bullet"/>
      <w:lvlText w:val=""/>
      <w:lvlJc w:val="left"/>
      <w:pPr>
        <w:ind w:left="2880" w:hanging="360"/>
      </w:pPr>
      <w:rPr>
        <w:rFonts w:hint="default" w:ascii="Wingdings" w:hAnsi="Wingdings"/>
      </w:rPr>
    </w:lvl>
    <w:lvl w:ilvl="3" w:tplc="E2567D2A">
      <w:start w:val="1"/>
      <w:numFmt w:val="bullet"/>
      <w:lvlText w:val=""/>
      <w:lvlJc w:val="left"/>
      <w:pPr>
        <w:ind w:left="3600" w:hanging="360"/>
      </w:pPr>
      <w:rPr>
        <w:rFonts w:hint="default" w:ascii="Symbol" w:hAnsi="Symbol"/>
      </w:rPr>
    </w:lvl>
    <w:lvl w:ilvl="4" w:tplc="42D08742">
      <w:start w:val="1"/>
      <w:numFmt w:val="bullet"/>
      <w:lvlText w:val="o"/>
      <w:lvlJc w:val="left"/>
      <w:pPr>
        <w:ind w:left="4320" w:hanging="360"/>
      </w:pPr>
      <w:rPr>
        <w:rFonts w:hint="default" w:ascii="Courier New" w:hAnsi="Courier New"/>
      </w:rPr>
    </w:lvl>
    <w:lvl w:ilvl="5" w:tplc="6B225C18">
      <w:start w:val="1"/>
      <w:numFmt w:val="bullet"/>
      <w:lvlText w:val=""/>
      <w:lvlJc w:val="left"/>
      <w:pPr>
        <w:ind w:left="5040" w:hanging="360"/>
      </w:pPr>
      <w:rPr>
        <w:rFonts w:hint="default" w:ascii="Wingdings" w:hAnsi="Wingdings"/>
      </w:rPr>
    </w:lvl>
    <w:lvl w:ilvl="6" w:tplc="9F96E8E2">
      <w:start w:val="1"/>
      <w:numFmt w:val="bullet"/>
      <w:lvlText w:val=""/>
      <w:lvlJc w:val="left"/>
      <w:pPr>
        <w:ind w:left="5760" w:hanging="360"/>
      </w:pPr>
      <w:rPr>
        <w:rFonts w:hint="default" w:ascii="Symbol" w:hAnsi="Symbol"/>
      </w:rPr>
    </w:lvl>
    <w:lvl w:ilvl="7" w:tplc="D5EC7208">
      <w:start w:val="1"/>
      <w:numFmt w:val="bullet"/>
      <w:lvlText w:val="o"/>
      <w:lvlJc w:val="left"/>
      <w:pPr>
        <w:ind w:left="6480" w:hanging="360"/>
      </w:pPr>
      <w:rPr>
        <w:rFonts w:hint="default" w:ascii="Courier New" w:hAnsi="Courier New"/>
      </w:rPr>
    </w:lvl>
    <w:lvl w:ilvl="8" w:tplc="22C661EA">
      <w:start w:val="1"/>
      <w:numFmt w:val="bullet"/>
      <w:lvlText w:val=""/>
      <w:lvlJc w:val="left"/>
      <w:pPr>
        <w:ind w:left="7200" w:hanging="360"/>
      </w:pPr>
      <w:rPr>
        <w:rFonts w:hint="default" w:ascii="Wingdings" w:hAnsi="Wingdings"/>
      </w:rPr>
    </w:lvl>
  </w:abstractNum>
  <w:abstractNum w:abstractNumId="95" w15:restartNumberingAfterBreak="0">
    <w:nsid w:val="1F9AFC97"/>
    <w:multiLevelType w:val="hybridMultilevel"/>
    <w:tmpl w:val="FFFFFFFF"/>
    <w:lvl w:ilvl="0" w:tplc="86B0B830">
      <w:start w:val="1"/>
      <w:numFmt w:val="bullet"/>
      <w:lvlText w:val="·"/>
      <w:lvlJc w:val="left"/>
      <w:pPr>
        <w:ind w:left="720" w:hanging="360"/>
      </w:pPr>
      <w:rPr>
        <w:rFonts w:hint="default" w:ascii="Symbol" w:hAnsi="Symbol"/>
      </w:rPr>
    </w:lvl>
    <w:lvl w:ilvl="1" w:tplc="907ED4C2">
      <w:start w:val="1"/>
      <w:numFmt w:val="bullet"/>
      <w:lvlText w:val="o"/>
      <w:lvlJc w:val="left"/>
      <w:pPr>
        <w:ind w:left="1440" w:hanging="360"/>
      </w:pPr>
      <w:rPr>
        <w:rFonts w:hint="default" w:ascii="Courier New" w:hAnsi="Courier New"/>
      </w:rPr>
    </w:lvl>
    <w:lvl w:ilvl="2" w:tplc="9B34BB30">
      <w:start w:val="1"/>
      <w:numFmt w:val="bullet"/>
      <w:lvlText w:val=""/>
      <w:lvlJc w:val="left"/>
      <w:pPr>
        <w:ind w:left="2160" w:hanging="360"/>
      </w:pPr>
      <w:rPr>
        <w:rFonts w:hint="default" w:ascii="Wingdings" w:hAnsi="Wingdings"/>
      </w:rPr>
    </w:lvl>
    <w:lvl w:ilvl="3" w:tplc="AF7EE2E0">
      <w:start w:val="1"/>
      <w:numFmt w:val="bullet"/>
      <w:lvlText w:val=""/>
      <w:lvlJc w:val="left"/>
      <w:pPr>
        <w:ind w:left="2880" w:hanging="360"/>
      </w:pPr>
      <w:rPr>
        <w:rFonts w:hint="default" w:ascii="Symbol" w:hAnsi="Symbol"/>
      </w:rPr>
    </w:lvl>
    <w:lvl w:ilvl="4" w:tplc="44DACA72">
      <w:start w:val="1"/>
      <w:numFmt w:val="bullet"/>
      <w:lvlText w:val="o"/>
      <w:lvlJc w:val="left"/>
      <w:pPr>
        <w:ind w:left="3600" w:hanging="360"/>
      </w:pPr>
      <w:rPr>
        <w:rFonts w:hint="default" w:ascii="Courier New" w:hAnsi="Courier New"/>
      </w:rPr>
    </w:lvl>
    <w:lvl w:ilvl="5" w:tplc="2AB26606">
      <w:start w:val="1"/>
      <w:numFmt w:val="bullet"/>
      <w:lvlText w:val=""/>
      <w:lvlJc w:val="left"/>
      <w:pPr>
        <w:ind w:left="4320" w:hanging="360"/>
      </w:pPr>
      <w:rPr>
        <w:rFonts w:hint="default" w:ascii="Wingdings" w:hAnsi="Wingdings"/>
      </w:rPr>
    </w:lvl>
    <w:lvl w:ilvl="6" w:tplc="8242ABE6">
      <w:start w:val="1"/>
      <w:numFmt w:val="bullet"/>
      <w:lvlText w:val=""/>
      <w:lvlJc w:val="left"/>
      <w:pPr>
        <w:ind w:left="5040" w:hanging="360"/>
      </w:pPr>
      <w:rPr>
        <w:rFonts w:hint="default" w:ascii="Symbol" w:hAnsi="Symbol"/>
      </w:rPr>
    </w:lvl>
    <w:lvl w:ilvl="7" w:tplc="45CAB0E2">
      <w:start w:val="1"/>
      <w:numFmt w:val="bullet"/>
      <w:lvlText w:val="o"/>
      <w:lvlJc w:val="left"/>
      <w:pPr>
        <w:ind w:left="5760" w:hanging="360"/>
      </w:pPr>
      <w:rPr>
        <w:rFonts w:hint="default" w:ascii="Courier New" w:hAnsi="Courier New"/>
      </w:rPr>
    </w:lvl>
    <w:lvl w:ilvl="8" w:tplc="6CA8F396">
      <w:start w:val="1"/>
      <w:numFmt w:val="bullet"/>
      <w:lvlText w:val=""/>
      <w:lvlJc w:val="left"/>
      <w:pPr>
        <w:ind w:left="6480" w:hanging="360"/>
      </w:pPr>
      <w:rPr>
        <w:rFonts w:hint="default" w:ascii="Wingdings" w:hAnsi="Wingdings"/>
      </w:rPr>
    </w:lvl>
  </w:abstractNum>
  <w:abstractNum w:abstractNumId="96" w15:restartNumberingAfterBreak="0">
    <w:nsid w:val="1FA8D31B"/>
    <w:multiLevelType w:val="hybridMultilevel"/>
    <w:tmpl w:val="FFFFFFFF"/>
    <w:lvl w:ilvl="0" w:tplc="9EC8E1C8">
      <w:start w:val="1"/>
      <w:numFmt w:val="bullet"/>
      <w:lvlText w:val="·"/>
      <w:lvlJc w:val="left"/>
      <w:pPr>
        <w:ind w:left="720" w:hanging="360"/>
      </w:pPr>
      <w:rPr>
        <w:rFonts w:hint="default" w:ascii="Symbol" w:hAnsi="Symbol"/>
      </w:rPr>
    </w:lvl>
    <w:lvl w:ilvl="1" w:tplc="46CA2146">
      <w:start w:val="1"/>
      <w:numFmt w:val="bullet"/>
      <w:lvlText w:val="o"/>
      <w:lvlJc w:val="left"/>
      <w:pPr>
        <w:ind w:left="1440" w:hanging="360"/>
      </w:pPr>
      <w:rPr>
        <w:rFonts w:hint="default" w:ascii="Courier New" w:hAnsi="Courier New"/>
      </w:rPr>
    </w:lvl>
    <w:lvl w:ilvl="2" w:tplc="D1EE1C80">
      <w:start w:val="1"/>
      <w:numFmt w:val="bullet"/>
      <w:lvlText w:val=""/>
      <w:lvlJc w:val="left"/>
      <w:pPr>
        <w:ind w:left="2160" w:hanging="360"/>
      </w:pPr>
      <w:rPr>
        <w:rFonts w:hint="default" w:ascii="Wingdings" w:hAnsi="Wingdings"/>
      </w:rPr>
    </w:lvl>
    <w:lvl w:ilvl="3" w:tplc="AA143746">
      <w:start w:val="1"/>
      <w:numFmt w:val="bullet"/>
      <w:lvlText w:val=""/>
      <w:lvlJc w:val="left"/>
      <w:pPr>
        <w:ind w:left="2880" w:hanging="360"/>
      </w:pPr>
      <w:rPr>
        <w:rFonts w:hint="default" w:ascii="Symbol" w:hAnsi="Symbol"/>
      </w:rPr>
    </w:lvl>
    <w:lvl w:ilvl="4" w:tplc="DAFC7626">
      <w:start w:val="1"/>
      <w:numFmt w:val="bullet"/>
      <w:lvlText w:val="o"/>
      <w:lvlJc w:val="left"/>
      <w:pPr>
        <w:ind w:left="3600" w:hanging="360"/>
      </w:pPr>
      <w:rPr>
        <w:rFonts w:hint="default" w:ascii="Courier New" w:hAnsi="Courier New"/>
      </w:rPr>
    </w:lvl>
    <w:lvl w:ilvl="5" w:tplc="F7A8768E">
      <w:start w:val="1"/>
      <w:numFmt w:val="bullet"/>
      <w:lvlText w:val=""/>
      <w:lvlJc w:val="left"/>
      <w:pPr>
        <w:ind w:left="4320" w:hanging="360"/>
      </w:pPr>
      <w:rPr>
        <w:rFonts w:hint="default" w:ascii="Wingdings" w:hAnsi="Wingdings"/>
      </w:rPr>
    </w:lvl>
    <w:lvl w:ilvl="6" w:tplc="941C97F2">
      <w:start w:val="1"/>
      <w:numFmt w:val="bullet"/>
      <w:lvlText w:val=""/>
      <w:lvlJc w:val="left"/>
      <w:pPr>
        <w:ind w:left="5040" w:hanging="360"/>
      </w:pPr>
      <w:rPr>
        <w:rFonts w:hint="default" w:ascii="Symbol" w:hAnsi="Symbol"/>
      </w:rPr>
    </w:lvl>
    <w:lvl w:ilvl="7" w:tplc="A5C2736C">
      <w:start w:val="1"/>
      <w:numFmt w:val="bullet"/>
      <w:lvlText w:val="o"/>
      <w:lvlJc w:val="left"/>
      <w:pPr>
        <w:ind w:left="5760" w:hanging="360"/>
      </w:pPr>
      <w:rPr>
        <w:rFonts w:hint="default" w:ascii="Courier New" w:hAnsi="Courier New"/>
      </w:rPr>
    </w:lvl>
    <w:lvl w:ilvl="8" w:tplc="7160FF60">
      <w:start w:val="1"/>
      <w:numFmt w:val="bullet"/>
      <w:lvlText w:val=""/>
      <w:lvlJc w:val="left"/>
      <w:pPr>
        <w:ind w:left="6480" w:hanging="360"/>
      </w:pPr>
      <w:rPr>
        <w:rFonts w:hint="default" w:ascii="Wingdings" w:hAnsi="Wingdings"/>
      </w:rPr>
    </w:lvl>
  </w:abstractNum>
  <w:abstractNum w:abstractNumId="97" w15:restartNumberingAfterBreak="0">
    <w:nsid w:val="1FD79622"/>
    <w:multiLevelType w:val="hybridMultilevel"/>
    <w:tmpl w:val="FFFFFFFF"/>
    <w:lvl w:ilvl="0" w:tplc="B2F4C59E">
      <w:start w:val="1"/>
      <w:numFmt w:val="bullet"/>
      <w:lvlText w:val=""/>
      <w:lvlJc w:val="left"/>
      <w:pPr>
        <w:ind w:left="720" w:hanging="360"/>
      </w:pPr>
      <w:rPr>
        <w:rFonts w:hint="default" w:ascii="Symbol" w:hAnsi="Symbol"/>
      </w:rPr>
    </w:lvl>
    <w:lvl w:ilvl="1" w:tplc="B48C04E2">
      <w:start w:val="1"/>
      <w:numFmt w:val="bullet"/>
      <w:lvlText w:val="o"/>
      <w:lvlJc w:val="left"/>
      <w:pPr>
        <w:ind w:left="1440" w:hanging="360"/>
      </w:pPr>
      <w:rPr>
        <w:rFonts w:hint="default" w:ascii="Courier New" w:hAnsi="Courier New"/>
      </w:rPr>
    </w:lvl>
    <w:lvl w:ilvl="2" w:tplc="AF5CFBDA">
      <w:start w:val="1"/>
      <w:numFmt w:val="bullet"/>
      <w:lvlText w:val=""/>
      <w:lvlJc w:val="left"/>
      <w:pPr>
        <w:ind w:left="2160" w:hanging="360"/>
      </w:pPr>
      <w:rPr>
        <w:rFonts w:hint="default" w:ascii="Wingdings" w:hAnsi="Wingdings"/>
      </w:rPr>
    </w:lvl>
    <w:lvl w:ilvl="3" w:tplc="7DFCCB76">
      <w:start w:val="1"/>
      <w:numFmt w:val="bullet"/>
      <w:lvlText w:val=""/>
      <w:lvlJc w:val="left"/>
      <w:pPr>
        <w:ind w:left="2880" w:hanging="360"/>
      </w:pPr>
      <w:rPr>
        <w:rFonts w:hint="default" w:ascii="Symbol" w:hAnsi="Symbol"/>
      </w:rPr>
    </w:lvl>
    <w:lvl w:ilvl="4" w:tplc="196CB536">
      <w:start w:val="1"/>
      <w:numFmt w:val="bullet"/>
      <w:lvlText w:val="o"/>
      <w:lvlJc w:val="left"/>
      <w:pPr>
        <w:ind w:left="3600" w:hanging="360"/>
      </w:pPr>
      <w:rPr>
        <w:rFonts w:hint="default" w:ascii="Courier New" w:hAnsi="Courier New"/>
      </w:rPr>
    </w:lvl>
    <w:lvl w:ilvl="5" w:tplc="5F40AC72">
      <w:start w:val="1"/>
      <w:numFmt w:val="bullet"/>
      <w:lvlText w:val=""/>
      <w:lvlJc w:val="left"/>
      <w:pPr>
        <w:ind w:left="4320" w:hanging="360"/>
      </w:pPr>
      <w:rPr>
        <w:rFonts w:hint="default" w:ascii="Wingdings" w:hAnsi="Wingdings"/>
      </w:rPr>
    </w:lvl>
    <w:lvl w:ilvl="6" w:tplc="1C64A510">
      <w:start w:val="1"/>
      <w:numFmt w:val="bullet"/>
      <w:lvlText w:val=""/>
      <w:lvlJc w:val="left"/>
      <w:pPr>
        <w:ind w:left="5040" w:hanging="360"/>
      </w:pPr>
      <w:rPr>
        <w:rFonts w:hint="default" w:ascii="Symbol" w:hAnsi="Symbol"/>
      </w:rPr>
    </w:lvl>
    <w:lvl w:ilvl="7" w:tplc="C1849DEA">
      <w:start w:val="1"/>
      <w:numFmt w:val="bullet"/>
      <w:lvlText w:val="o"/>
      <w:lvlJc w:val="left"/>
      <w:pPr>
        <w:ind w:left="5760" w:hanging="360"/>
      </w:pPr>
      <w:rPr>
        <w:rFonts w:hint="default" w:ascii="Courier New" w:hAnsi="Courier New"/>
      </w:rPr>
    </w:lvl>
    <w:lvl w:ilvl="8" w:tplc="A9AEF55E">
      <w:start w:val="1"/>
      <w:numFmt w:val="bullet"/>
      <w:lvlText w:val=""/>
      <w:lvlJc w:val="left"/>
      <w:pPr>
        <w:ind w:left="6480" w:hanging="360"/>
      </w:pPr>
      <w:rPr>
        <w:rFonts w:hint="default" w:ascii="Wingdings" w:hAnsi="Wingdings"/>
      </w:rPr>
    </w:lvl>
  </w:abstractNum>
  <w:abstractNum w:abstractNumId="98" w15:restartNumberingAfterBreak="0">
    <w:nsid w:val="20132AC9"/>
    <w:multiLevelType w:val="hybridMultilevel"/>
    <w:tmpl w:val="FFFFFFFF"/>
    <w:lvl w:ilvl="0" w:tplc="09EA902E">
      <w:start w:val="3"/>
      <w:numFmt w:val="decimal"/>
      <w:lvlText w:val="%1."/>
      <w:lvlJc w:val="left"/>
      <w:pPr>
        <w:ind w:left="720" w:hanging="360"/>
      </w:pPr>
    </w:lvl>
    <w:lvl w:ilvl="1" w:tplc="AA8EA434">
      <w:start w:val="1"/>
      <w:numFmt w:val="lowerLetter"/>
      <w:lvlText w:val="%2."/>
      <w:lvlJc w:val="left"/>
      <w:pPr>
        <w:ind w:left="1440" w:hanging="360"/>
      </w:pPr>
    </w:lvl>
    <w:lvl w:ilvl="2" w:tplc="04AEE902">
      <w:start w:val="1"/>
      <w:numFmt w:val="lowerRoman"/>
      <w:lvlText w:val="%3."/>
      <w:lvlJc w:val="right"/>
      <w:pPr>
        <w:ind w:left="2160" w:hanging="180"/>
      </w:pPr>
    </w:lvl>
    <w:lvl w:ilvl="3" w:tplc="7870F182">
      <w:start w:val="1"/>
      <w:numFmt w:val="decimal"/>
      <w:lvlText w:val="%4."/>
      <w:lvlJc w:val="left"/>
      <w:pPr>
        <w:ind w:left="2880" w:hanging="360"/>
      </w:pPr>
    </w:lvl>
    <w:lvl w:ilvl="4" w:tplc="CBA642D0">
      <w:start w:val="1"/>
      <w:numFmt w:val="lowerLetter"/>
      <w:lvlText w:val="%5."/>
      <w:lvlJc w:val="left"/>
      <w:pPr>
        <w:ind w:left="3600" w:hanging="360"/>
      </w:pPr>
    </w:lvl>
    <w:lvl w:ilvl="5" w:tplc="81D2D1AA">
      <w:start w:val="1"/>
      <w:numFmt w:val="lowerRoman"/>
      <w:lvlText w:val="%6."/>
      <w:lvlJc w:val="right"/>
      <w:pPr>
        <w:ind w:left="4320" w:hanging="180"/>
      </w:pPr>
    </w:lvl>
    <w:lvl w:ilvl="6" w:tplc="E1949318">
      <w:start w:val="1"/>
      <w:numFmt w:val="decimal"/>
      <w:lvlText w:val="%7."/>
      <w:lvlJc w:val="left"/>
      <w:pPr>
        <w:ind w:left="5040" w:hanging="360"/>
      </w:pPr>
    </w:lvl>
    <w:lvl w:ilvl="7" w:tplc="ADC0527C">
      <w:start w:val="1"/>
      <w:numFmt w:val="lowerLetter"/>
      <w:lvlText w:val="%8."/>
      <w:lvlJc w:val="left"/>
      <w:pPr>
        <w:ind w:left="5760" w:hanging="360"/>
      </w:pPr>
    </w:lvl>
    <w:lvl w:ilvl="8" w:tplc="E45A0B2A">
      <w:start w:val="1"/>
      <w:numFmt w:val="lowerRoman"/>
      <w:lvlText w:val="%9."/>
      <w:lvlJc w:val="right"/>
      <w:pPr>
        <w:ind w:left="6480" w:hanging="180"/>
      </w:pPr>
    </w:lvl>
  </w:abstractNum>
  <w:abstractNum w:abstractNumId="99" w15:restartNumberingAfterBreak="0">
    <w:nsid w:val="203756AE"/>
    <w:multiLevelType w:val="hybridMultilevel"/>
    <w:tmpl w:val="FFFFFFFF"/>
    <w:lvl w:ilvl="0" w:tplc="08BC62A6">
      <w:start w:val="1"/>
      <w:numFmt w:val="bullet"/>
      <w:lvlText w:val="·"/>
      <w:lvlJc w:val="left"/>
      <w:pPr>
        <w:ind w:left="720" w:hanging="360"/>
      </w:pPr>
      <w:rPr>
        <w:rFonts w:hint="default" w:ascii="Symbol" w:hAnsi="Symbol"/>
      </w:rPr>
    </w:lvl>
    <w:lvl w:ilvl="1" w:tplc="D870FAF2">
      <w:start w:val="1"/>
      <w:numFmt w:val="bullet"/>
      <w:lvlText w:val="o"/>
      <w:lvlJc w:val="left"/>
      <w:pPr>
        <w:ind w:left="1440" w:hanging="360"/>
      </w:pPr>
      <w:rPr>
        <w:rFonts w:hint="default" w:ascii="Courier New" w:hAnsi="Courier New"/>
      </w:rPr>
    </w:lvl>
    <w:lvl w:ilvl="2" w:tplc="D368B670">
      <w:start w:val="1"/>
      <w:numFmt w:val="bullet"/>
      <w:lvlText w:val=""/>
      <w:lvlJc w:val="left"/>
      <w:pPr>
        <w:ind w:left="2160" w:hanging="360"/>
      </w:pPr>
      <w:rPr>
        <w:rFonts w:hint="default" w:ascii="Wingdings" w:hAnsi="Wingdings"/>
      </w:rPr>
    </w:lvl>
    <w:lvl w:ilvl="3" w:tplc="83F00656">
      <w:start w:val="1"/>
      <w:numFmt w:val="bullet"/>
      <w:lvlText w:val=""/>
      <w:lvlJc w:val="left"/>
      <w:pPr>
        <w:ind w:left="2880" w:hanging="360"/>
      </w:pPr>
      <w:rPr>
        <w:rFonts w:hint="default" w:ascii="Symbol" w:hAnsi="Symbol"/>
      </w:rPr>
    </w:lvl>
    <w:lvl w:ilvl="4" w:tplc="7BF604D0">
      <w:start w:val="1"/>
      <w:numFmt w:val="bullet"/>
      <w:lvlText w:val="o"/>
      <w:lvlJc w:val="left"/>
      <w:pPr>
        <w:ind w:left="3600" w:hanging="360"/>
      </w:pPr>
      <w:rPr>
        <w:rFonts w:hint="default" w:ascii="Courier New" w:hAnsi="Courier New"/>
      </w:rPr>
    </w:lvl>
    <w:lvl w:ilvl="5" w:tplc="E278995C">
      <w:start w:val="1"/>
      <w:numFmt w:val="bullet"/>
      <w:lvlText w:val=""/>
      <w:lvlJc w:val="left"/>
      <w:pPr>
        <w:ind w:left="4320" w:hanging="360"/>
      </w:pPr>
      <w:rPr>
        <w:rFonts w:hint="default" w:ascii="Wingdings" w:hAnsi="Wingdings"/>
      </w:rPr>
    </w:lvl>
    <w:lvl w:ilvl="6" w:tplc="DE1ED222">
      <w:start w:val="1"/>
      <w:numFmt w:val="bullet"/>
      <w:lvlText w:val=""/>
      <w:lvlJc w:val="left"/>
      <w:pPr>
        <w:ind w:left="5040" w:hanging="360"/>
      </w:pPr>
      <w:rPr>
        <w:rFonts w:hint="default" w:ascii="Symbol" w:hAnsi="Symbol"/>
      </w:rPr>
    </w:lvl>
    <w:lvl w:ilvl="7" w:tplc="FCB67D94">
      <w:start w:val="1"/>
      <w:numFmt w:val="bullet"/>
      <w:lvlText w:val="o"/>
      <w:lvlJc w:val="left"/>
      <w:pPr>
        <w:ind w:left="5760" w:hanging="360"/>
      </w:pPr>
      <w:rPr>
        <w:rFonts w:hint="default" w:ascii="Courier New" w:hAnsi="Courier New"/>
      </w:rPr>
    </w:lvl>
    <w:lvl w:ilvl="8" w:tplc="2EAABD10">
      <w:start w:val="1"/>
      <w:numFmt w:val="bullet"/>
      <w:lvlText w:val=""/>
      <w:lvlJc w:val="left"/>
      <w:pPr>
        <w:ind w:left="6480" w:hanging="360"/>
      </w:pPr>
      <w:rPr>
        <w:rFonts w:hint="default" w:ascii="Wingdings" w:hAnsi="Wingdings"/>
      </w:rPr>
    </w:lvl>
  </w:abstractNum>
  <w:abstractNum w:abstractNumId="100" w15:restartNumberingAfterBreak="0">
    <w:nsid w:val="20512617"/>
    <w:multiLevelType w:val="hybridMultilevel"/>
    <w:tmpl w:val="FFFFFFFF"/>
    <w:lvl w:ilvl="0" w:tplc="83CA6862">
      <w:start w:val="1"/>
      <w:numFmt w:val="decimal"/>
      <w:lvlText w:val="%1."/>
      <w:lvlJc w:val="left"/>
      <w:pPr>
        <w:ind w:left="720" w:hanging="360"/>
      </w:pPr>
    </w:lvl>
    <w:lvl w:ilvl="1" w:tplc="E3968DCA">
      <w:start w:val="1"/>
      <w:numFmt w:val="lowerLetter"/>
      <w:lvlText w:val="%2."/>
      <w:lvlJc w:val="left"/>
      <w:pPr>
        <w:ind w:left="1440" w:hanging="360"/>
      </w:pPr>
    </w:lvl>
    <w:lvl w:ilvl="2" w:tplc="0124033A">
      <w:start w:val="1"/>
      <w:numFmt w:val="lowerRoman"/>
      <w:lvlText w:val="%3."/>
      <w:lvlJc w:val="right"/>
      <w:pPr>
        <w:ind w:left="2160" w:hanging="180"/>
      </w:pPr>
    </w:lvl>
    <w:lvl w:ilvl="3" w:tplc="1CBA6780">
      <w:start w:val="1"/>
      <w:numFmt w:val="decimal"/>
      <w:lvlText w:val="%4."/>
      <w:lvlJc w:val="left"/>
      <w:pPr>
        <w:ind w:left="2880" w:hanging="360"/>
      </w:pPr>
    </w:lvl>
    <w:lvl w:ilvl="4" w:tplc="0478B904">
      <w:start w:val="1"/>
      <w:numFmt w:val="lowerLetter"/>
      <w:lvlText w:val="%5."/>
      <w:lvlJc w:val="left"/>
      <w:pPr>
        <w:ind w:left="3600" w:hanging="360"/>
      </w:pPr>
    </w:lvl>
    <w:lvl w:ilvl="5" w:tplc="42566B7E">
      <w:start w:val="1"/>
      <w:numFmt w:val="lowerRoman"/>
      <w:lvlText w:val="%6."/>
      <w:lvlJc w:val="right"/>
      <w:pPr>
        <w:ind w:left="4320" w:hanging="180"/>
      </w:pPr>
    </w:lvl>
    <w:lvl w:ilvl="6" w:tplc="55B44FBE">
      <w:start w:val="1"/>
      <w:numFmt w:val="decimal"/>
      <w:lvlText w:val="%7."/>
      <w:lvlJc w:val="left"/>
      <w:pPr>
        <w:ind w:left="5040" w:hanging="360"/>
      </w:pPr>
    </w:lvl>
    <w:lvl w:ilvl="7" w:tplc="8368990C">
      <w:start w:val="1"/>
      <w:numFmt w:val="lowerLetter"/>
      <w:lvlText w:val="%8."/>
      <w:lvlJc w:val="left"/>
      <w:pPr>
        <w:ind w:left="5760" w:hanging="360"/>
      </w:pPr>
    </w:lvl>
    <w:lvl w:ilvl="8" w:tplc="D33E831A">
      <w:start w:val="1"/>
      <w:numFmt w:val="lowerRoman"/>
      <w:lvlText w:val="%9."/>
      <w:lvlJc w:val="right"/>
      <w:pPr>
        <w:ind w:left="6480" w:hanging="180"/>
      </w:pPr>
    </w:lvl>
  </w:abstractNum>
  <w:abstractNum w:abstractNumId="101" w15:restartNumberingAfterBreak="0">
    <w:nsid w:val="2156887D"/>
    <w:multiLevelType w:val="hybridMultilevel"/>
    <w:tmpl w:val="FFFFFFFF"/>
    <w:lvl w:ilvl="0" w:tplc="77F2FD60">
      <w:start w:val="5"/>
      <w:numFmt w:val="decimal"/>
      <w:lvlText w:val="%1."/>
      <w:lvlJc w:val="left"/>
      <w:pPr>
        <w:ind w:left="720" w:hanging="360"/>
      </w:pPr>
    </w:lvl>
    <w:lvl w:ilvl="1" w:tplc="116A4CB4">
      <w:start w:val="1"/>
      <w:numFmt w:val="lowerLetter"/>
      <w:lvlText w:val="%2."/>
      <w:lvlJc w:val="left"/>
      <w:pPr>
        <w:ind w:left="1440" w:hanging="360"/>
      </w:pPr>
    </w:lvl>
    <w:lvl w:ilvl="2" w:tplc="25FA60F0">
      <w:start w:val="1"/>
      <w:numFmt w:val="lowerRoman"/>
      <w:lvlText w:val="%3."/>
      <w:lvlJc w:val="right"/>
      <w:pPr>
        <w:ind w:left="2160" w:hanging="180"/>
      </w:pPr>
    </w:lvl>
    <w:lvl w:ilvl="3" w:tplc="4704E574">
      <w:start w:val="1"/>
      <w:numFmt w:val="decimal"/>
      <w:lvlText w:val="%4."/>
      <w:lvlJc w:val="left"/>
      <w:pPr>
        <w:ind w:left="2880" w:hanging="360"/>
      </w:pPr>
    </w:lvl>
    <w:lvl w:ilvl="4" w:tplc="3672393C">
      <w:start w:val="1"/>
      <w:numFmt w:val="lowerLetter"/>
      <w:lvlText w:val="%5."/>
      <w:lvlJc w:val="left"/>
      <w:pPr>
        <w:ind w:left="3600" w:hanging="360"/>
      </w:pPr>
    </w:lvl>
    <w:lvl w:ilvl="5" w:tplc="0DEC5E00">
      <w:start w:val="1"/>
      <w:numFmt w:val="lowerRoman"/>
      <w:lvlText w:val="%6."/>
      <w:lvlJc w:val="right"/>
      <w:pPr>
        <w:ind w:left="4320" w:hanging="180"/>
      </w:pPr>
    </w:lvl>
    <w:lvl w:ilvl="6" w:tplc="9E106ACE">
      <w:start w:val="1"/>
      <w:numFmt w:val="decimal"/>
      <w:lvlText w:val="%7."/>
      <w:lvlJc w:val="left"/>
      <w:pPr>
        <w:ind w:left="5040" w:hanging="360"/>
      </w:pPr>
    </w:lvl>
    <w:lvl w:ilvl="7" w:tplc="C11CF494">
      <w:start w:val="1"/>
      <w:numFmt w:val="lowerLetter"/>
      <w:lvlText w:val="%8."/>
      <w:lvlJc w:val="left"/>
      <w:pPr>
        <w:ind w:left="5760" w:hanging="360"/>
      </w:pPr>
    </w:lvl>
    <w:lvl w:ilvl="8" w:tplc="92D0B6FC">
      <w:start w:val="1"/>
      <w:numFmt w:val="lowerRoman"/>
      <w:lvlText w:val="%9."/>
      <w:lvlJc w:val="right"/>
      <w:pPr>
        <w:ind w:left="6480" w:hanging="180"/>
      </w:pPr>
    </w:lvl>
  </w:abstractNum>
  <w:abstractNum w:abstractNumId="102" w15:restartNumberingAfterBreak="0">
    <w:nsid w:val="218CE30E"/>
    <w:multiLevelType w:val="hybridMultilevel"/>
    <w:tmpl w:val="FFFFFFFF"/>
    <w:lvl w:ilvl="0" w:tplc="BE5C790A">
      <w:start w:val="1"/>
      <w:numFmt w:val="bullet"/>
      <w:lvlText w:val="·"/>
      <w:lvlJc w:val="left"/>
      <w:pPr>
        <w:ind w:left="720" w:hanging="360"/>
      </w:pPr>
      <w:rPr>
        <w:rFonts w:hint="default" w:ascii="Symbol" w:hAnsi="Symbol"/>
      </w:rPr>
    </w:lvl>
    <w:lvl w:ilvl="1" w:tplc="FF6206A8">
      <w:start w:val="1"/>
      <w:numFmt w:val="bullet"/>
      <w:lvlText w:val="o"/>
      <w:lvlJc w:val="left"/>
      <w:pPr>
        <w:ind w:left="1440" w:hanging="360"/>
      </w:pPr>
      <w:rPr>
        <w:rFonts w:hint="default" w:ascii="Courier New" w:hAnsi="Courier New"/>
      </w:rPr>
    </w:lvl>
    <w:lvl w:ilvl="2" w:tplc="CA4C4E9E">
      <w:start w:val="1"/>
      <w:numFmt w:val="bullet"/>
      <w:lvlText w:val=""/>
      <w:lvlJc w:val="left"/>
      <w:pPr>
        <w:ind w:left="2160" w:hanging="360"/>
      </w:pPr>
      <w:rPr>
        <w:rFonts w:hint="default" w:ascii="Wingdings" w:hAnsi="Wingdings"/>
      </w:rPr>
    </w:lvl>
    <w:lvl w:ilvl="3" w:tplc="576C57F6">
      <w:start w:val="1"/>
      <w:numFmt w:val="bullet"/>
      <w:lvlText w:val=""/>
      <w:lvlJc w:val="left"/>
      <w:pPr>
        <w:ind w:left="2880" w:hanging="360"/>
      </w:pPr>
      <w:rPr>
        <w:rFonts w:hint="default" w:ascii="Symbol" w:hAnsi="Symbol"/>
      </w:rPr>
    </w:lvl>
    <w:lvl w:ilvl="4" w:tplc="0AE0B7C4">
      <w:start w:val="1"/>
      <w:numFmt w:val="bullet"/>
      <w:lvlText w:val="o"/>
      <w:lvlJc w:val="left"/>
      <w:pPr>
        <w:ind w:left="3600" w:hanging="360"/>
      </w:pPr>
      <w:rPr>
        <w:rFonts w:hint="default" w:ascii="Courier New" w:hAnsi="Courier New"/>
      </w:rPr>
    </w:lvl>
    <w:lvl w:ilvl="5" w:tplc="8F30D22A">
      <w:start w:val="1"/>
      <w:numFmt w:val="bullet"/>
      <w:lvlText w:val=""/>
      <w:lvlJc w:val="left"/>
      <w:pPr>
        <w:ind w:left="4320" w:hanging="360"/>
      </w:pPr>
      <w:rPr>
        <w:rFonts w:hint="default" w:ascii="Wingdings" w:hAnsi="Wingdings"/>
      </w:rPr>
    </w:lvl>
    <w:lvl w:ilvl="6" w:tplc="4A76188A">
      <w:start w:val="1"/>
      <w:numFmt w:val="bullet"/>
      <w:lvlText w:val=""/>
      <w:lvlJc w:val="left"/>
      <w:pPr>
        <w:ind w:left="5040" w:hanging="360"/>
      </w:pPr>
      <w:rPr>
        <w:rFonts w:hint="default" w:ascii="Symbol" w:hAnsi="Symbol"/>
      </w:rPr>
    </w:lvl>
    <w:lvl w:ilvl="7" w:tplc="E3F6F480">
      <w:start w:val="1"/>
      <w:numFmt w:val="bullet"/>
      <w:lvlText w:val="o"/>
      <w:lvlJc w:val="left"/>
      <w:pPr>
        <w:ind w:left="5760" w:hanging="360"/>
      </w:pPr>
      <w:rPr>
        <w:rFonts w:hint="default" w:ascii="Courier New" w:hAnsi="Courier New"/>
      </w:rPr>
    </w:lvl>
    <w:lvl w:ilvl="8" w:tplc="5484CAB2">
      <w:start w:val="1"/>
      <w:numFmt w:val="bullet"/>
      <w:lvlText w:val=""/>
      <w:lvlJc w:val="left"/>
      <w:pPr>
        <w:ind w:left="6480" w:hanging="360"/>
      </w:pPr>
      <w:rPr>
        <w:rFonts w:hint="default" w:ascii="Wingdings" w:hAnsi="Wingdings"/>
      </w:rPr>
    </w:lvl>
  </w:abstractNum>
  <w:abstractNum w:abstractNumId="103" w15:restartNumberingAfterBreak="0">
    <w:nsid w:val="22C29233"/>
    <w:multiLevelType w:val="hybridMultilevel"/>
    <w:tmpl w:val="FFFFFFFF"/>
    <w:lvl w:ilvl="0" w:tplc="EE4C9B32">
      <w:start w:val="1"/>
      <w:numFmt w:val="decimal"/>
      <w:lvlText w:val="%1."/>
      <w:lvlJc w:val="left"/>
      <w:pPr>
        <w:ind w:left="720" w:hanging="360"/>
      </w:pPr>
    </w:lvl>
    <w:lvl w:ilvl="1" w:tplc="7A9E8C6E">
      <w:start w:val="1"/>
      <w:numFmt w:val="bullet"/>
      <w:lvlText w:val="·"/>
      <w:lvlJc w:val="left"/>
      <w:pPr>
        <w:ind w:left="1440" w:hanging="360"/>
      </w:pPr>
    </w:lvl>
    <w:lvl w:ilvl="2" w:tplc="BE263B18">
      <w:start w:val="1"/>
      <w:numFmt w:val="lowerRoman"/>
      <w:lvlText w:val="%3."/>
      <w:lvlJc w:val="right"/>
      <w:pPr>
        <w:ind w:left="2160" w:hanging="180"/>
      </w:pPr>
    </w:lvl>
    <w:lvl w:ilvl="3" w:tplc="9424BC2C">
      <w:start w:val="1"/>
      <w:numFmt w:val="decimal"/>
      <w:lvlText w:val="%4."/>
      <w:lvlJc w:val="left"/>
      <w:pPr>
        <w:ind w:left="2880" w:hanging="360"/>
      </w:pPr>
    </w:lvl>
    <w:lvl w:ilvl="4" w:tplc="8D0EB876">
      <w:start w:val="1"/>
      <w:numFmt w:val="lowerLetter"/>
      <w:lvlText w:val="%5."/>
      <w:lvlJc w:val="left"/>
      <w:pPr>
        <w:ind w:left="3600" w:hanging="360"/>
      </w:pPr>
    </w:lvl>
    <w:lvl w:ilvl="5" w:tplc="0BF89B76">
      <w:start w:val="1"/>
      <w:numFmt w:val="lowerRoman"/>
      <w:lvlText w:val="%6."/>
      <w:lvlJc w:val="right"/>
      <w:pPr>
        <w:ind w:left="4320" w:hanging="180"/>
      </w:pPr>
    </w:lvl>
    <w:lvl w:ilvl="6" w:tplc="801AF764">
      <w:start w:val="1"/>
      <w:numFmt w:val="decimal"/>
      <w:lvlText w:val="%7."/>
      <w:lvlJc w:val="left"/>
      <w:pPr>
        <w:ind w:left="5040" w:hanging="360"/>
      </w:pPr>
    </w:lvl>
    <w:lvl w:ilvl="7" w:tplc="5E623D42">
      <w:start w:val="1"/>
      <w:numFmt w:val="lowerLetter"/>
      <w:lvlText w:val="%8."/>
      <w:lvlJc w:val="left"/>
      <w:pPr>
        <w:ind w:left="5760" w:hanging="360"/>
      </w:pPr>
    </w:lvl>
    <w:lvl w:ilvl="8" w:tplc="6DE42CAC">
      <w:start w:val="1"/>
      <w:numFmt w:val="lowerRoman"/>
      <w:lvlText w:val="%9."/>
      <w:lvlJc w:val="right"/>
      <w:pPr>
        <w:ind w:left="6480" w:hanging="180"/>
      </w:pPr>
    </w:lvl>
  </w:abstractNum>
  <w:abstractNum w:abstractNumId="104" w15:restartNumberingAfterBreak="0">
    <w:nsid w:val="22D6D9B3"/>
    <w:multiLevelType w:val="hybridMultilevel"/>
    <w:tmpl w:val="FFFFFFFF"/>
    <w:lvl w:ilvl="0" w:tplc="FB081222">
      <w:start w:val="1"/>
      <w:numFmt w:val="bullet"/>
      <w:lvlText w:val="·"/>
      <w:lvlJc w:val="left"/>
      <w:pPr>
        <w:ind w:left="720" w:hanging="360"/>
      </w:pPr>
      <w:rPr>
        <w:rFonts w:hint="default" w:ascii="Symbol" w:hAnsi="Symbol"/>
      </w:rPr>
    </w:lvl>
    <w:lvl w:ilvl="1" w:tplc="0BE6D884">
      <w:start w:val="1"/>
      <w:numFmt w:val="bullet"/>
      <w:lvlText w:val="o"/>
      <w:lvlJc w:val="left"/>
      <w:pPr>
        <w:ind w:left="1440" w:hanging="360"/>
      </w:pPr>
      <w:rPr>
        <w:rFonts w:hint="default" w:ascii="Courier New" w:hAnsi="Courier New"/>
      </w:rPr>
    </w:lvl>
    <w:lvl w:ilvl="2" w:tplc="BEB477EA">
      <w:start w:val="1"/>
      <w:numFmt w:val="bullet"/>
      <w:lvlText w:val=""/>
      <w:lvlJc w:val="left"/>
      <w:pPr>
        <w:ind w:left="2160" w:hanging="360"/>
      </w:pPr>
      <w:rPr>
        <w:rFonts w:hint="default" w:ascii="Wingdings" w:hAnsi="Wingdings"/>
      </w:rPr>
    </w:lvl>
    <w:lvl w:ilvl="3" w:tplc="C26E7910">
      <w:start w:val="1"/>
      <w:numFmt w:val="bullet"/>
      <w:lvlText w:val=""/>
      <w:lvlJc w:val="left"/>
      <w:pPr>
        <w:ind w:left="2880" w:hanging="360"/>
      </w:pPr>
      <w:rPr>
        <w:rFonts w:hint="default" w:ascii="Symbol" w:hAnsi="Symbol"/>
      </w:rPr>
    </w:lvl>
    <w:lvl w:ilvl="4" w:tplc="C1B83AB8">
      <w:start w:val="1"/>
      <w:numFmt w:val="bullet"/>
      <w:lvlText w:val="o"/>
      <w:lvlJc w:val="left"/>
      <w:pPr>
        <w:ind w:left="3600" w:hanging="360"/>
      </w:pPr>
      <w:rPr>
        <w:rFonts w:hint="default" w:ascii="Courier New" w:hAnsi="Courier New"/>
      </w:rPr>
    </w:lvl>
    <w:lvl w:ilvl="5" w:tplc="2A94E2F2">
      <w:start w:val="1"/>
      <w:numFmt w:val="bullet"/>
      <w:lvlText w:val=""/>
      <w:lvlJc w:val="left"/>
      <w:pPr>
        <w:ind w:left="4320" w:hanging="360"/>
      </w:pPr>
      <w:rPr>
        <w:rFonts w:hint="default" w:ascii="Wingdings" w:hAnsi="Wingdings"/>
      </w:rPr>
    </w:lvl>
    <w:lvl w:ilvl="6" w:tplc="0A6E8372">
      <w:start w:val="1"/>
      <w:numFmt w:val="bullet"/>
      <w:lvlText w:val=""/>
      <w:lvlJc w:val="left"/>
      <w:pPr>
        <w:ind w:left="5040" w:hanging="360"/>
      </w:pPr>
      <w:rPr>
        <w:rFonts w:hint="default" w:ascii="Symbol" w:hAnsi="Symbol"/>
      </w:rPr>
    </w:lvl>
    <w:lvl w:ilvl="7" w:tplc="1CF063CC">
      <w:start w:val="1"/>
      <w:numFmt w:val="bullet"/>
      <w:lvlText w:val="o"/>
      <w:lvlJc w:val="left"/>
      <w:pPr>
        <w:ind w:left="5760" w:hanging="360"/>
      </w:pPr>
      <w:rPr>
        <w:rFonts w:hint="default" w:ascii="Courier New" w:hAnsi="Courier New"/>
      </w:rPr>
    </w:lvl>
    <w:lvl w:ilvl="8" w:tplc="0C94CC0A">
      <w:start w:val="1"/>
      <w:numFmt w:val="bullet"/>
      <w:lvlText w:val=""/>
      <w:lvlJc w:val="left"/>
      <w:pPr>
        <w:ind w:left="6480" w:hanging="360"/>
      </w:pPr>
      <w:rPr>
        <w:rFonts w:hint="default" w:ascii="Wingdings" w:hAnsi="Wingdings"/>
      </w:rPr>
    </w:lvl>
  </w:abstractNum>
  <w:abstractNum w:abstractNumId="105" w15:restartNumberingAfterBreak="0">
    <w:nsid w:val="2355D0D4"/>
    <w:multiLevelType w:val="hybridMultilevel"/>
    <w:tmpl w:val="FFFFFFFF"/>
    <w:lvl w:ilvl="0" w:tplc="841EF2AE">
      <w:start w:val="1"/>
      <w:numFmt w:val="bullet"/>
      <w:lvlText w:val="·"/>
      <w:lvlJc w:val="left"/>
      <w:pPr>
        <w:ind w:left="720" w:hanging="360"/>
      </w:pPr>
      <w:rPr>
        <w:rFonts w:hint="default" w:ascii="Symbol" w:hAnsi="Symbol"/>
      </w:rPr>
    </w:lvl>
    <w:lvl w:ilvl="1" w:tplc="A06AAF42">
      <w:start w:val="1"/>
      <w:numFmt w:val="bullet"/>
      <w:lvlText w:val="o"/>
      <w:lvlJc w:val="left"/>
      <w:pPr>
        <w:ind w:left="1440" w:hanging="360"/>
      </w:pPr>
      <w:rPr>
        <w:rFonts w:hint="default" w:ascii="Courier New" w:hAnsi="Courier New"/>
      </w:rPr>
    </w:lvl>
    <w:lvl w:ilvl="2" w:tplc="105C045A">
      <w:start w:val="1"/>
      <w:numFmt w:val="bullet"/>
      <w:lvlText w:val=""/>
      <w:lvlJc w:val="left"/>
      <w:pPr>
        <w:ind w:left="2160" w:hanging="360"/>
      </w:pPr>
      <w:rPr>
        <w:rFonts w:hint="default" w:ascii="Wingdings" w:hAnsi="Wingdings"/>
      </w:rPr>
    </w:lvl>
    <w:lvl w:ilvl="3" w:tplc="2E8AE794">
      <w:start w:val="1"/>
      <w:numFmt w:val="bullet"/>
      <w:lvlText w:val=""/>
      <w:lvlJc w:val="left"/>
      <w:pPr>
        <w:ind w:left="2880" w:hanging="360"/>
      </w:pPr>
      <w:rPr>
        <w:rFonts w:hint="default" w:ascii="Symbol" w:hAnsi="Symbol"/>
      </w:rPr>
    </w:lvl>
    <w:lvl w:ilvl="4" w:tplc="D7EAE996">
      <w:start w:val="1"/>
      <w:numFmt w:val="bullet"/>
      <w:lvlText w:val="o"/>
      <w:lvlJc w:val="left"/>
      <w:pPr>
        <w:ind w:left="3600" w:hanging="360"/>
      </w:pPr>
      <w:rPr>
        <w:rFonts w:hint="default" w:ascii="Courier New" w:hAnsi="Courier New"/>
      </w:rPr>
    </w:lvl>
    <w:lvl w:ilvl="5" w:tplc="E7C86D5C">
      <w:start w:val="1"/>
      <w:numFmt w:val="bullet"/>
      <w:lvlText w:val=""/>
      <w:lvlJc w:val="left"/>
      <w:pPr>
        <w:ind w:left="4320" w:hanging="360"/>
      </w:pPr>
      <w:rPr>
        <w:rFonts w:hint="default" w:ascii="Wingdings" w:hAnsi="Wingdings"/>
      </w:rPr>
    </w:lvl>
    <w:lvl w:ilvl="6" w:tplc="CB028326">
      <w:start w:val="1"/>
      <w:numFmt w:val="bullet"/>
      <w:lvlText w:val=""/>
      <w:lvlJc w:val="left"/>
      <w:pPr>
        <w:ind w:left="5040" w:hanging="360"/>
      </w:pPr>
      <w:rPr>
        <w:rFonts w:hint="default" w:ascii="Symbol" w:hAnsi="Symbol"/>
      </w:rPr>
    </w:lvl>
    <w:lvl w:ilvl="7" w:tplc="F2DECAF6">
      <w:start w:val="1"/>
      <w:numFmt w:val="bullet"/>
      <w:lvlText w:val="o"/>
      <w:lvlJc w:val="left"/>
      <w:pPr>
        <w:ind w:left="5760" w:hanging="360"/>
      </w:pPr>
      <w:rPr>
        <w:rFonts w:hint="default" w:ascii="Courier New" w:hAnsi="Courier New"/>
      </w:rPr>
    </w:lvl>
    <w:lvl w:ilvl="8" w:tplc="B7D4C694">
      <w:start w:val="1"/>
      <w:numFmt w:val="bullet"/>
      <w:lvlText w:val=""/>
      <w:lvlJc w:val="left"/>
      <w:pPr>
        <w:ind w:left="6480" w:hanging="360"/>
      </w:pPr>
      <w:rPr>
        <w:rFonts w:hint="default" w:ascii="Wingdings" w:hAnsi="Wingdings"/>
      </w:rPr>
    </w:lvl>
  </w:abstractNum>
  <w:abstractNum w:abstractNumId="106" w15:restartNumberingAfterBreak="0">
    <w:nsid w:val="23567776"/>
    <w:multiLevelType w:val="hybridMultilevel"/>
    <w:tmpl w:val="FFFFFFFF"/>
    <w:lvl w:ilvl="0" w:tplc="E89A2388">
      <w:start w:val="1"/>
      <w:numFmt w:val="bullet"/>
      <w:lvlText w:val="·"/>
      <w:lvlJc w:val="left"/>
      <w:pPr>
        <w:ind w:left="720" w:hanging="360"/>
      </w:pPr>
      <w:rPr>
        <w:rFonts w:hint="default" w:ascii="Symbol" w:hAnsi="Symbol"/>
      </w:rPr>
    </w:lvl>
    <w:lvl w:ilvl="1" w:tplc="72FE0182">
      <w:start w:val="1"/>
      <w:numFmt w:val="bullet"/>
      <w:lvlText w:val="o"/>
      <w:lvlJc w:val="left"/>
      <w:pPr>
        <w:ind w:left="1440" w:hanging="360"/>
      </w:pPr>
      <w:rPr>
        <w:rFonts w:hint="default" w:ascii="Courier New" w:hAnsi="Courier New"/>
      </w:rPr>
    </w:lvl>
    <w:lvl w:ilvl="2" w:tplc="3F645C38">
      <w:start w:val="1"/>
      <w:numFmt w:val="bullet"/>
      <w:lvlText w:val=""/>
      <w:lvlJc w:val="left"/>
      <w:pPr>
        <w:ind w:left="2160" w:hanging="360"/>
      </w:pPr>
      <w:rPr>
        <w:rFonts w:hint="default" w:ascii="Wingdings" w:hAnsi="Wingdings"/>
      </w:rPr>
    </w:lvl>
    <w:lvl w:ilvl="3" w:tplc="41803820">
      <w:start w:val="1"/>
      <w:numFmt w:val="bullet"/>
      <w:lvlText w:val=""/>
      <w:lvlJc w:val="left"/>
      <w:pPr>
        <w:ind w:left="2880" w:hanging="360"/>
      </w:pPr>
      <w:rPr>
        <w:rFonts w:hint="default" w:ascii="Symbol" w:hAnsi="Symbol"/>
      </w:rPr>
    </w:lvl>
    <w:lvl w:ilvl="4" w:tplc="8B9A25A4">
      <w:start w:val="1"/>
      <w:numFmt w:val="bullet"/>
      <w:lvlText w:val="o"/>
      <w:lvlJc w:val="left"/>
      <w:pPr>
        <w:ind w:left="3600" w:hanging="360"/>
      </w:pPr>
      <w:rPr>
        <w:rFonts w:hint="default" w:ascii="Courier New" w:hAnsi="Courier New"/>
      </w:rPr>
    </w:lvl>
    <w:lvl w:ilvl="5" w:tplc="8E2A5E5E">
      <w:start w:val="1"/>
      <w:numFmt w:val="bullet"/>
      <w:lvlText w:val=""/>
      <w:lvlJc w:val="left"/>
      <w:pPr>
        <w:ind w:left="4320" w:hanging="360"/>
      </w:pPr>
      <w:rPr>
        <w:rFonts w:hint="default" w:ascii="Wingdings" w:hAnsi="Wingdings"/>
      </w:rPr>
    </w:lvl>
    <w:lvl w:ilvl="6" w:tplc="CAD02754">
      <w:start w:val="1"/>
      <w:numFmt w:val="bullet"/>
      <w:lvlText w:val=""/>
      <w:lvlJc w:val="left"/>
      <w:pPr>
        <w:ind w:left="5040" w:hanging="360"/>
      </w:pPr>
      <w:rPr>
        <w:rFonts w:hint="default" w:ascii="Symbol" w:hAnsi="Symbol"/>
      </w:rPr>
    </w:lvl>
    <w:lvl w:ilvl="7" w:tplc="1376EF94">
      <w:start w:val="1"/>
      <w:numFmt w:val="bullet"/>
      <w:lvlText w:val="o"/>
      <w:lvlJc w:val="left"/>
      <w:pPr>
        <w:ind w:left="5760" w:hanging="360"/>
      </w:pPr>
      <w:rPr>
        <w:rFonts w:hint="default" w:ascii="Courier New" w:hAnsi="Courier New"/>
      </w:rPr>
    </w:lvl>
    <w:lvl w:ilvl="8" w:tplc="82C647A6">
      <w:start w:val="1"/>
      <w:numFmt w:val="bullet"/>
      <w:lvlText w:val=""/>
      <w:lvlJc w:val="left"/>
      <w:pPr>
        <w:ind w:left="6480" w:hanging="360"/>
      </w:pPr>
      <w:rPr>
        <w:rFonts w:hint="default" w:ascii="Wingdings" w:hAnsi="Wingdings"/>
      </w:rPr>
    </w:lvl>
  </w:abstractNum>
  <w:abstractNum w:abstractNumId="107" w15:restartNumberingAfterBreak="0">
    <w:nsid w:val="23A935B8"/>
    <w:multiLevelType w:val="hybridMultilevel"/>
    <w:tmpl w:val="22F8C864"/>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23C97031"/>
    <w:multiLevelType w:val="hybridMultilevel"/>
    <w:tmpl w:val="FFFFFFFF"/>
    <w:lvl w:ilvl="0" w:tplc="D442A310">
      <w:start w:val="1"/>
      <w:numFmt w:val="decimal"/>
      <w:lvlText w:val="%1."/>
      <w:lvlJc w:val="left"/>
      <w:pPr>
        <w:ind w:left="720" w:hanging="360"/>
      </w:pPr>
    </w:lvl>
    <w:lvl w:ilvl="1" w:tplc="4F88A40C">
      <w:start w:val="1"/>
      <w:numFmt w:val="lowerLetter"/>
      <w:lvlText w:val="%2."/>
      <w:lvlJc w:val="left"/>
      <w:pPr>
        <w:ind w:left="1440" w:hanging="360"/>
      </w:pPr>
    </w:lvl>
    <w:lvl w:ilvl="2" w:tplc="EC8E89C2">
      <w:start w:val="1"/>
      <w:numFmt w:val="lowerRoman"/>
      <w:lvlText w:val="%3."/>
      <w:lvlJc w:val="right"/>
      <w:pPr>
        <w:ind w:left="2160" w:hanging="180"/>
      </w:pPr>
    </w:lvl>
    <w:lvl w:ilvl="3" w:tplc="57DAC66C">
      <w:start w:val="1"/>
      <w:numFmt w:val="decimal"/>
      <w:lvlText w:val="%4."/>
      <w:lvlJc w:val="left"/>
      <w:pPr>
        <w:ind w:left="2880" w:hanging="360"/>
      </w:pPr>
    </w:lvl>
    <w:lvl w:ilvl="4" w:tplc="AC28103C">
      <w:start w:val="1"/>
      <w:numFmt w:val="lowerLetter"/>
      <w:lvlText w:val="%5."/>
      <w:lvlJc w:val="left"/>
      <w:pPr>
        <w:ind w:left="3600" w:hanging="360"/>
      </w:pPr>
    </w:lvl>
    <w:lvl w:ilvl="5" w:tplc="3392F72E">
      <w:start w:val="1"/>
      <w:numFmt w:val="lowerRoman"/>
      <w:lvlText w:val="%6."/>
      <w:lvlJc w:val="right"/>
      <w:pPr>
        <w:ind w:left="4320" w:hanging="180"/>
      </w:pPr>
    </w:lvl>
    <w:lvl w:ilvl="6" w:tplc="3C560CB0">
      <w:start w:val="1"/>
      <w:numFmt w:val="decimal"/>
      <w:lvlText w:val="%7."/>
      <w:lvlJc w:val="left"/>
      <w:pPr>
        <w:ind w:left="5040" w:hanging="360"/>
      </w:pPr>
    </w:lvl>
    <w:lvl w:ilvl="7" w:tplc="3E1ADE18">
      <w:start w:val="1"/>
      <w:numFmt w:val="lowerLetter"/>
      <w:lvlText w:val="%8."/>
      <w:lvlJc w:val="left"/>
      <w:pPr>
        <w:ind w:left="5760" w:hanging="360"/>
      </w:pPr>
    </w:lvl>
    <w:lvl w:ilvl="8" w:tplc="EE70CE06">
      <w:start w:val="1"/>
      <w:numFmt w:val="lowerRoman"/>
      <w:lvlText w:val="%9."/>
      <w:lvlJc w:val="right"/>
      <w:pPr>
        <w:ind w:left="6480" w:hanging="180"/>
      </w:pPr>
    </w:lvl>
  </w:abstractNum>
  <w:abstractNum w:abstractNumId="109" w15:restartNumberingAfterBreak="0">
    <w:nsid w:val="23EB6411"/>
    <w:multiLevelType w:val="hybridMultilevel"/>
    <w:tmpl w:val="FFFFFFFF"/>
    <w:lvl w:ilvl="0" w:tplc="C3EE1614">
      <w:start w:val="1"/>
      <w:numFmt w:val="bullet"/>
      <w:lvlText w:val="·"/>
      <w:lvlJc w:val="left"/>
      <w:pPr>
        <w:ind w:left="720" w:hanging="360"/>
      </w:pPr>
      <w:rPr>
        <w:rFonts w:hint="default" w:ascii="Symbol" w:hAnsi="Symbol"/>
      </w:rPr>
    </w:lvl>
    <w:lvl w:ilvl="1" w:tplc="57B07A42">
      <w:start w:val="1"/>
      <w:numFmt w:val="bullet"/>
      <w:lvlText w:val="o"/>
      <w:lvlJc w:val="left"/>
      <w:pPr>
        <w:ind w:left="1440" w:hanging="360"/>
      </w:pPr>
      <w:rPr>
        <w:rFonts w:hint="default" w:ascii="Courier New" w:hAnsi="Courier New"/>
      </w:rPr>
    </w:lvl>
    <w:lvl w:ilvl="2" w:tplc="A0E4EC12">
      <w:start w:val="1"/>
      <w:numFmt w:val="bullet"/>
      <w:lvlText w:val=""/>
      <w:lvlJc w:val="left"/>
      <w:pPr>
        <w:ind w:left="2160" w:hanging="360"/>
      </w:pPr>
      <w:rPr>
        <w:rFonts w:hint="default" w:ascii="Wingdings" w:hAnsi="Wingdings"/>
      </w:rPr>
    </w:lvl>
    <w:lvl w:ilvl="3" w:tplc="F8F8D1A4">
      <w:start w:val="1"/>
      <w:numFmt w:val="bullet"/>
      <w:lvlText w:val=""/>
      <w:lvlJc w:val="left"/>
      <w:pPr>
        <w:ind w:left="2880" w:hanging="360"/>
      </w:pPr>
      <w:rPr>
        <w:rFonts w:hint="default" w:ascii="Symbol" w:hAnsi="Symbol"/>
      </w:rPr>
    </w:lvl>
    <w:lvl w:ilvl="4" w:tplc="30102F5E">
      <w:start w:val="1"/>
      <w:numFmt w:val="bullet"/>
      <w:lvlText w:val="o"/>
      <w:lvlJc w:val="left"/>
      <w:pPr>
        <w:ind w:left="3600" w:hanging="360"/>
      </w:pPr>
      <w:rPr>
        <w:rFonts w:hint="default" w:ascii="Courier New" w:hAnsi="Courier New"/>
      </w:rPr>
    </w:lvl>
    <w:lvl w:ilvl="5" w:tplc="ADF6318C">
      <w:start w:val="1"/>
      <w:numFmt w:val="bullet"/>
      <w:lvlText w:val=""/>
      <w:lvlJc w:val="left"/>
      <w:pPr>
        <w:ind w:left="4320" w:hanging="360"/>
      </w:pPr>
      <w:rPr>
        <w:rFonts w:hint="default" w:ascii="Wingdings" w:hAnsi="Wingdings"/>
      </w:rPr>
    </w:lvl>
    <w:lvl w:ilvl="6" w:tplc="1D1C40CA">
      <w:start w:val="1"/>
      <w:numFmt w:val="bullet"/>
      <w:lvlText w:val=""/>
      <w:lvlJc w:val="left"/>
      <w:pPr>
        <w:ind w:left="5040" w:hanging="360"/>
      </w:pPr>
      <w:rPr>
        <w:rFonts w:hint="default" w:ascii="Symbol" w:hAnsi="Symbol"/>
      </w:rPr>
    </w:lvl>
    <w:lvl w:ilvl="7" w:tplc="F760B0D0">
      <w:start w:val="1"/>
      <w:numFmt w:val="bullet"/>
      <w:lvlText w:val="o"/>
      <w:lvlJc w:val="left"/>
      <w:pPr>
        <w:ind w:left="5760" w:hanging="360"/>
      </w:pPr>
      <w:rPr>
        <w:rFonts w:hint="default" w:ascii="Courier New" w:hAnsi="Courier New"/>
      </w:rPr>
    </w:lvl>
    <w:lvl w:ilvl="8" w:tplc="B4F48AC8">
      <w:start w:val="1"/>
      <w:numFmt w:val="bullet"/>
      <w:lvlText w:val=""/>
      <w:lvlJc w:val="left"/>
      <w:pPr>
        <w:ind w:left="6480" w:hanging="360"/>
      </w:pPr>
      <w:rPr>
        <w:rFonts w:hint="default" w:ascii="Wingdings" w:hAnsi="Wingdings"/>
      </w:rPr>
    </w:lvl>
  </w:abstractNum>
  <w:abstractNum w:abstractNumId="110" w15:restartNumberingAfterBreak="0">
    <w:nsid w:val="244E7C6C"/>
    <w:multiLevelType w:val="hybridMultilevel"/>
    <w:tmpl w:val="6A98AC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25465470"/>
    <w:multiLevelType w:val="hybridMultilevel"/>
    <w:tmpl w:val="FFFFFFFF"/>
    <w:lvl w:ilvl="0" w:tplc="4CE09AA6">
      <w:start w:val="1"/>
      <w:numFmt w:val="bullet"/>
      <w:lvlText w:val=""/>
      <w:lvlJc w:val="left"/>
      <w:pPr>
        <w:ind w:left="720" w:hanging="360"/>
      </w:pPr>
      <w:rPr>
        <w:rFonts w:hint="default" w:ascii="Symbol" w:hAnsi="Symbol"/>
      </w:rPr>
    </w:lvl>
    <w:lvl w:ilvl="1" w:tplc="805EF73A">
      <w:start w:val="1"/>
      <w:numFmt w:val="bullet"/>
      <w:lvlText w:val="o"/>
      <w:lvlJc w:val="left"/>
      <w:pPr>
        <w:ind w:left="1440" w:hanging="360"/>
      </w:pPr>
      <w:rPr>
        <w:rFonts w:hint="default" w:ascii="Courier New" w:hAnsi="Courier New"/>
      </w:rPr>
    </w:lvl>
    <w:lvl w:ilvl="2" w:tplc="2780A5B8">
      <w:start w:val="1"/>
      <w:numFmt w:val="bullet"/>
      <w:lvlText w:val=""/>
      <w:lvlJc w:val="left"/>
      <w:pPr>
        <w:ind w:left="2160" w:hanging="360"/>
      </w:pPr>
      <w:rPr>
        <w:rFonts w:hint="default" w:ascii="Wingdings" w:hAnsi="Wingdings"/>
      </w:rPr>
    </w:lvl>
    <w:lvl w:ilvl="3" w:tplc="F5BEFAE8">
      <w:start w:val="1"/>
      <w:numFmt w:val="bullet"/>
      <w:lvlText w:val=""/>
      <w:lvlJc w:val="left"/>
      <w:pPr>
        <w:ind w:left="2880" w:hanging="360"/>
      </w:pPr>
      <w:rPr>
        <w:rFonts w:hint="default" w:ascii="Symbol" w:hAnsi="Symbol"/>
      </w:rPr>
    </w:lvl>
    <w:lvl w:ilvl="4" w:tplc="55809642">
      <w:start w:val="1"/>
      <w:numFmt w:val="bullet"/>
      <w:lvlText w:val="o"/>
      <w:lvlJc w:val="left"/>
      <w:pPr>
        <w:ind w:left="3600" w:hanging="360"/>
      </w:pPr>
      <w:rPr>
        <w:rFonts w:hint="default" w:ascii="Courier New" w:hAnsi="Courier New"/>
      </w:rPr>
    </w:lvl>
    <w:lvl w:ilvl="5" w:tplc="ECD66614">
      <w:start w:val="1"/>
      <w:numFmt w:val="bullet"/>
      <w:lvlText w:val=""/>
      <w:lvlJc w:val="left"/>
      <w:pPr>
        <w:ind w:left="4320" w:hanging="360"/>
      </w:pPr>
      <w:rPr>
        <w:rFonts w:hint="default" w:ascii="Wingdings" w:hAnsi="Wingdings"/>
      </w:rPr>
    </w:lvl>
    <w:lvl w:ilvl="6" w:tplc="66425AF2">
      <w:start w:val="1"/>
      <w:numFmt w:val="bullet"/>
      <w:lvlText w:val=""/>
      <w:lvlJc w:val="left"/>
      <w:pPr>
        <w:ind w:left="5040" w:hanging="360"/>
      </w:pPr>
      <w:rPr>
        <w:rFonts w:hint="default" w:ascii="Symbol" w:hAnsi="Symbol"/>
      </w:rPr>
    </w:lvl>
    <w:lvl w:ilvl="7" w:tplc="86087776">
      <w:start w:val="1"/>
      <w:numFmt w:val="bullet"/>
      <w:lvlText w:val="o"/>
      <w:lvlJc w:val="left"/>
      <w:pPr>
        <w:ind w:left="5760" w:hanging="360"/>
      </w:pPr>
      <w:rPr>
        <w:rFonts w:hint="default" w:ascii="Courier New" w:hAnsi="Courier New"/>
      </w:rPr>
    </w:lvl>
    <w:lvl w:ilvl="8" w:tplc="81C83D92">
      <w:start w:val="1"/>
      <w:numFmt w:val="bullet"/>
      <w:lvlText w:val=""/>
      <w:lvlJc w:val="left"/>
      <w:pPr>
        <w:ind w:left="6480" w:hanging="360"/>
      </w:pPr>
      <w:rPr>
        <w:rFonts w:hint="default" w:ascii="Wingdings" w:hAnsi="Wingdings"/>
      </w:rPr>
    </w:lvl>
  </w:abstractNum>
  <w:abstractNum w:abstractNumId="112" w15:restartNumberingAfterBreak="0">
    <w:nsid w:val="25656E43"/>
    <w:multiLevelType w:val="hybridMultilevel"/>
    <w:tmpl w:val="FFFFFFFF"/>
    <w:lvl w:ilvl="0" w:tplc="4DBEDE30">
      <w:start w:val="1"/>
      <w:numFmt w:val="decimal"/>
      <w:lvlText w:val="%1."/>
      <w:lvlJc w:val="left"/>
      <w:pPr>
        <w:ind w:left="720" w:hanging="360"/>
      </w:pPr>
    </w:lvl>
    <w:lvl w:ilvl="1" w:tplc="8F5093EE">
      <w:start w:val="1"/>
      <w:numFmt w:val="lowerLetter"/>
      <w:lvlText w:val="%2."/>
      <w:lvlJc w:val="left"/>
      <w:pPr>
        <w:ind w:left="1440" w:hanging="360"/>
      </w:pPr>
    </w:lvl>
    <w:lvl w:ilvl="2" w:tplc="B1DCD9F2">
      <w:start w:val="1"/>
      <w:numFmt w:val="lowerRoman"/>
      <w:lvlText w:val="%3."/>
      <w:lvlJc w:val="right"/>
      <w:pPr>
        <w:ind w:left="2160" w:hanging="180"/>
      </w:pPr>
    </w:lvl>
    <w:lvl w:ilvl="3" w:tplc="BF082BE4">
      <w:start w:val="1"/>
      <w:numFmt w:val="decimal"/>
      <w:lvlText w:val="%4."/>
      <w:lvlJc w:val="left"/>
      <w:pPr>
        <w:ind w:left="2880" w:hanging="360"/>
      </w:pPr>
    </w:lvl>
    <w:lvl w:ilvl="4" w:tplc="3A4844DC">
      <w:start w:val="1"/>
      <w:numFmt w:val="lowerLetter"/>
      <w:lvlText w:val="%5."/>
      <w:lvlJc w:val="left"/>
      <w:pPr>
        <w:ind w:left="3600" w:hanging="360"/>
      </w:pPr>
    </w:lvl>
    <w:lvl w:ilvl="5" w:tplc="3984E2D8">
      <w:start w:val="1"/>
      <w:numFmt w:val="lowerRoman"/>
      <w:lvlText w:val="%6."/>
      <w:lvlJc w:val="right"/>
      <w:pPr>
        <w:ind w:left="4320" w:hanging="180"/>
      </w:pPr>
    </w:lvl>
    <w:lvl w:ilvl="6" w:tplc="FA9CB4A2">
      <w:start w:val="1"/>
      <w:numFmt w:val="decimal"/>
      <w:lvlText w:val="%7."/>
      <w:lvlJc w:val="left"/>
      <w:pPr>
        <w:ind w:left="5040" w:hanging="360"/>
      </w:pPr>
    </w:lvl>
    <w:lvl w:ilvl="7" w:tplc="4DD8ED62">
      <w:start w:val="1"/>
      <w:numFmt w:val="lowerLetter"/>
      <w:lvlText w:val="%8."/>
      <w:lvlJc w:val="left"/>
      <w:pPr>
        <w:ind w:left="5760" w:hanging="360"/>
      </w:pPr>
    </w:lvl>
    <w:lvl w:ilvl="8" w:tplc="74706E2E">
      <w:start w:val="1"/>
      <w:numFmt w:val="lowerRoman"/>
      <w:lvlText w:val="%9."/>
      <w:lvlJc w:val="right"/>
      <w:pPr>
        <w:ind w:left="6480" w:hanging="180"/>
      </w:pPr>
    </w:lvl>
  </w:abstractNum>
  <w:abstractNum w:abstractNumId="113" w15:restartNumberingAfterBreak="0">
    <w:nsid w:val="262DA085"/>
    <w:multiLevelType w:val="hybridMultilevel"/>
    <w:tmpl w:val="FFFFFFFF"/>
    <w:lvl w:ilvl="0" w:tplc="2116A0C4">
      <w:start w:val="1"/>
      <w:numFmt w:val="bullet"/>
      <w:lvlText w:val=""/>
      <w:lvlJc w:val="left"/>
      <w:pPr>
        <w:ind w:left="720" w:hanging="360"/>
      </w:pPr>
      <w:rPr>
        <w:rFonts w:hint="default" w:ascii="Symbol" w:hAnsi="Symbol"/>
      </w:rPr>
    </w:lvl>
    <w:lvl w:ilvl="1" w:tplc="F8324492">
      <w:start w:val="1"/>
      <w:numFmt w:val="bullet"/>
      <w:lvlText w:val="o"/>
      <w:lvlJc w:val="left"/>
      <w:pPr>
        <w:ind w:left="1440" w:hanging="360"/>
      </w:pPr>
      <w:rPr>
        <w:rFonts w:hint="default" w:ascii="Courier New" w:hAnsi="Courier New"/>
      </w:rPr>
    </w:lvl>
    <w:lvl w:ilvl="2" w:tplc="1C6EFF3E">
      <w:start w:val="1"/>
      <w:numFmt w:val="bullet"/>
      <w:lvlText w:val=""/>
      <w:lvlJc w:val="left"/>
      <w:pPr>
        <w:ind w:left="2160" w:hanging="360"/>
      </w:pPr>
      <w:rPr>
        <w:rFonts w:hint="default" w:ascii="Wingdings" w:hAnsi="Wingdings"/>
      </w:rPr>
    </w:lvl>
    <w:lvl w:ilvl="3" w:tplc="A1105B30">
      <w:start w:val="1"/>
      <w:numFmt w:val="bullet"/>
      <w:lvlText w:val=""/>
      <w:lvlJc w:val="left"/>
      <w:pPr>
        <w:ind w:left="2880" w:hanging="360"/>
      </w:pPr>
      <w:rPr>
        <w:rFonts w:hint="default" w:ascii="Symbol" w:hAnsi="Symbol"/>
      </w:rPr>
    </w:lvl>
    <w:lvl w:ilvl="4" w:tplc="C66EFBEA">
      <w:start w:val="1"/>
      <w:numFmt w:val="bullet"/>
      <w:lvlText w:val="o"/>
      <w:lvlJc w:val="left"/>
      <w:pPr>
        <w:ind w:left="3600" w:hanging="360"/>
      </w:pPr>
      <w:rPr>
        <w:rFonts w:hint="default" w:ascii="Courier New" w:hAnsi="Courier New"/>
      </w:rPr>
    </w:lvl>
    <w:lvl w:ilvl="5" w:tplc="CDD4B64A">
      <w:start w:val="1"/>
      <w:numFmt w:val="bullet"/>
      <w:lvlText w:val=""/>
      <w:lvlJc w:val="left"/>
      <w:pPr>
        <w:ind w:left="4320" w:hanging="360"/>
      </w:pPr>
      <w:rPr>
        <w:rFonts w:hint="default" w:ascii="Wingdings" w:hAnsi="Wingdings"/>
      </w:rPr>
    </w:lvl>
    <w:lvl w:ilvl="6" w:tplc="B986D934">
      <w:start w:val="1"/>
      <w:numFmt w:val="bullet"/>
      <w:lvlText w:val=""/>
      <w:lvlJc w:val="left"/>
      <w:pPr>
        <w:ind w:left="5040" w:hanging="360"/>
      </w:pPr>
      <w:rPr>
        <w:rFonts w:hint="default" w:ascii="Symbol" w:hAnsi="Symbol"/>
      </w:rPr>
    </w:lvl>
    <w:lvl w:ilvl="7" w:tplc="395CF86C">
      <w:start w:val="1"/>
      <w:numFmt w:val="bullet"/>
      <w:lvlText w:val="o"/>
      <w:lvlJc w:val="left"/>
      <w:pPr>
        <w:ind w:left="5760" w:hanging="360"/>
      </w:pPr>
      <w:rPr>
        <w:rFonts w:hint="default" w:ascii="Courier New" w:hAnsi="Courier New"/>
      </w:rPr>
    </w:lvl>
    <w:lvl w:ilvl="8" w:tplc="CC0A2F1A">
      <w:start w:val="1"/>
      <w:numFmt w:val="bullet"/>
      <w:lvlText w:val=""/>
      <w:lvlJc w:val="left"/>
      <w:pPr>
        <w:ind w:left="6480" w:hanging="360"/>
      </w:pPr>
      <w:rPr>
        <w:rFonts w:hint="default" w:ascii="Wingdings" w:hAnsi="Wingdings"/>
      </w:rPr>
    </w:lvl>
  </w:abstractNum>
  <w:abstractNum w:abstractNumId="114" w15:restartNumberingAfterBreak="0">
    <w:nsid w:val="2720266D"/>
    <w:multiLevelType w:val="hybridMultilevel"/>
    <w:tmpl w:val="FFFFFFFF"/>
    <w:lvl w:ilvl="0" w:tplc="E00831C8">
      <w:start w:val="1"/>
      <w:numFmt w:val="bullet"/>
      <w:lvlText w:val="·"/>
      <w:lvlJc w:val="left"/>
      <w:pPr>
        <w:ind w:left="720" w:hanging="360"/>
      </w:pPr>
      <w:rPr>
        <w:rFonts w:hint="default" w:ascii="Symbol" w:hAnsi="Symbol"/>
      </w:rPr>
    </w:lvl>
    <w:lvl w:ilvl="1" w:tplc="4CFCF2AC">
      <w:start w:val="1"/>
      <w:numFmt w:val="bullet"/>
      <w:lvlText w:val="o"/>
      <w:lvlJc w:val="left"/>
      <w:pPr>
        <w:ind w:left="1440" w:hanging="360"/>
      </w:pPr>
      <w:rPr>
        <w:rFonts w:hint="default" w:ascii="Courier New" w:hAnsi="Courier New"/>
      </w:rPr>
    </w:lvl>
    <w:lvl w:ilvl="2" w:tplc="61162346">
      <w:start w:val="1"/>
      <w:numFmt w:val="bullet"/>
      <w:lvlText w:val=""/>
      <w:lvlJc w:val="left"/>
      <w:pPr>
        <w:ind w:left="2160" w:hanging="360"/>
      </w:pPr>
      <w:rPr>
        <w:rFonts w:hint="default" w:ascii="Wingdings" w:hAnsi="Wingdings"/>
      </w:rPr>
    </w:lvl>
    <w:lvl w:ilvl="3" w:tplc="A44A4A82">
      <w:start w:val="1"/>
      <w:numFmt w:val="bullet"/>
      <w:lvlText w:val=""/>
      <w:lvlJc w:val="left"/>
      <w:pPr>
        <w:ind w:left="2880" w:hanging="360"/>
      </w:pPr>
      <w:rPr>
        <w:rFonts w:hint="default" w:ascii="Symbol" w:hAnsi="Symbol"/>
      </w:rPr>
    </w:lvl>
    <w:lvl w:ilvl="4" w:tplc="E63AC04A">
      <w:start w:val="1"/>
      <w:numFmt w:val="bullet"/>
      <w:lvlText w:val="o"/>
      <w:lvlJc w:val="left"/>
      <w:pPr>
        <w:ind w:left="3600" w:hanging="360"/>
      </w:pPr>
      <w:rPr>
        <w:rFonts w:hint="default" w:ascii="Courier New" w:hAnsi="Courier New"/>
      </w:rPr>
    </w:lvl>
    <w:lvl w:ilvl="5" w:tplc="6DC6C70A">
      <w:start w:val="1"/>
      <w:numFmt w:val="bullet"/>
      <w:lvlText w:val=""/>
      <w:lvlJc w:val="left"/>
      <w:pPr>
        <w:ind w:left="4320" w:hanging="360"/>
      </w:pPr>
      <w:rPr>
        <w:rFonts w:hint="default" w:ascii="Wingdings" w:hAnsi="Wingdings"/>
      </w:rPr>
    </w:lvl>
    <w:lvl w:ilvl="6" w:tplc="510EF39C">
      <w:start w:val="1"/>
      <w:numFmt w:val="bullet"/>
      <w:lvlText w:val=""/>
      <w:lvlJc w:val="left"/>
      <w:pPr>
        <w:ind w:left="5040" w:hanging="360"/>
      </w:pPr>
      <w:rPr>
        <w:rFonts w:hint="default" w:ascii="Symbol" w:hAnsi="Symbol"/>
      </w:rPr>
    </w:lvl>
    <w:lvl w:ilvl="7" w:tplc="5CFC8582">
      <w:start w:val="1"/>
      <w:numFmt w:val="bullet"/>
      <w:lvlText w:val="o"/>
      <w:lvlJc w:val="left"/>
      <w:pPr>
        <w:ind w:left="5760" w:hanging="360"/>
      </w:pPr>
      <w:rPr>
        <w:rFonts w:hint="default" w:ascii="Courier New" w:hAnsi="Courier New"/>
      </w:rPr>
    </w:lvl>
    <w:lvl w:ilvl="8" w:tplc="76866D10">
      <w:start w:val="1"/>
      <w:numFmt w:val="bullet"/>
      <w:lvlText w:val=""/>
      <w:lvlJc w:val="left"/>
      <w:pPr>
        <w:ind w:left="6480" w:hanging="360"/>
      </w:pPr>
      <w:rPr>
        <w:rFonts w:hint="default" w:ascii="Wingdings" w:hAnsi="Wingdings"/>
      </w:rPr>
    </w:lvl>
  </w:abstractNum>
  <w:abstractNum w:abstractNumId="115" w15:restartNumberingAfterBreak="0">
    <w:nsid w:val="27418DA4"/>
    <w:multiLevelType w:val="hybridMultilevel"/>
    <w:tmpl w:val="FFFFFFFF"/>
    <w:lvl w:ilvl="0" w:tplc="D07487D0">
      <w:start w:val="1"/>
      <w:numFmt w:val="decimal"/>
      <w:lvlText w:val="%1."/>
      <w:lvlJc w:val="left"/>
      <w:pPr>
        <w:ind w:left="720" w:hanging="360"/>
      </w:pPr>
    </w:lvl>
    <w:lvl w:ilvl="1" w:tplc="C12C5D16">
      <w:start w:val="1"/>
      <w:numFmt w:val="lowerLetter"/>
      <w:lvlText w:val="%2."/>
      <w:lvlJc w:val="left"/>
      <w:pPr>
        <w:ind w:left="1440" w:hanging="360"/>
      </w:pPr>
    </w:lvl>
    <w:lvl w:ilvl="2" w:tplc="9482B780">
      <w:start w:val="1"/>
      <w:numFmt w:val="lowerRoman"/>
      <w:lvlText w:val="%3."/>
      <w:lvlJc w:val="right"/>
      <w:pPr>
        <w:ind w:left="2160" w:hanging="180"/>
      </w:pPr>
    </w:lvl>
    <w:lvl w:ilvl="3" w:tplc="61BA9632">
      <w:start w:val="1"/>
      <w:numFmt w:val="decimal"/>
      <w:lvlText w:val="%4."/>
      <w:lvlJc w:val="left"/>
      <w:pPr>
        <w:ind w:left="2880" w:hanging="360"/>
      </w:pPr>
    </w:lvl>
    <w:lvl w:ilvl="4" w:tplc="9EE0A1DA">
      <w:start w:val="1"/>
      <w:numFmt w:val="lowerLetter"/>
      <w:lvlText w:val="%5."/>
      <w:lvlJc w:val="left"/>
      <w:pPr>
        <w:ind w:left="3600" w:hanging="360"/>
      </w:pPr>
    </w:lvl>
    <w:lvl w:ilvl="5" w:tplc="CE24E7BE">
      <w:start w:val="1"/>
      <w:numFmt w:val="lowerRoman"/>
      <w:lvlText w:val="%6."/>
      <w:lvlJc w:val="right"/>
      <w:pPr>
        <w:ind w:left="4320" w:hanging="180"/>
      </w:pPr>
    </w:lvl>
    <w:lvl w:ilvl="6" w:tplc="149E6322">
      <w:start w:val="1"/>
      <w:numFmt w:val="decimal"/>
      <w:lvlText w:val="%7."/>
      <w:lvlJc w:val="left"/>
      <w:pPr>
        <w:ind w:left="5040" w:hanging="360"/>
      </w:pPr>
    </w:lvl>
    <w:lvl w:ilvl="7" w:tplc="9CFC0EDE">
      <w:start w:val="1"/>
      <w:numFmt w:val="lowerLetter"/>
      <w:lvlText w:val="%8."/>
      <w:lvlJc w:val="left"/>
      <w:pPr>
        <w:ind w:left="5760" w:hanging="360"/>
      </w:pPr>
    </w:lvl>
    <w:lvl w:ilvl="8" w:tplc="9612A31A">
      <w:start w:val="1"/>
      <w:numFmt w:val="lowerRoman"/>
      <w:lvlText w:val="%9."/>
      <w:lvlJc w:val="right"/>
      <w:pPr>
        <w:ind w:left="6480" w:hanging="180"/>
      </w:pPr>
    </w:lvl>
  </w:abstractNum>
  <w:abstractNum w:abstractNumId="116" w15:restartNumberingAfterBreak="0">
    <w:nsid w:val="27AFE49E"/>
    <w:multiLevelType w:val="hybridMultilevel"/>
    <w:tmpl w:val="FFFFFFFF"/>
    <w:lvl w:ilvl="0" w:tplc="C7A0D5E6">
      <w:start w:val="1"/>
      <w:numFmt w:val="bullet"/>
      <w:lvlText w:val="·"/>
      <w:lvlJc w:val="left"/>
      <w:pPr>
        <w:ind w:left="720" w:hanging="360"/>
      </w:pPr>
      <w:rPr>
        <w:rFonts w:hint="default" w:ascii="Symbol" w:hAnsi="Symbol"/>
      </w:rPr>
    </w:lvl>
    <w:lvl w:ilvl="1" w:tplc="5A7CDD72">
      <w:start w:val="1"/>
      <w:numFmt w:val="bullet"/>
      <w:lvlText w:val="o"/>
      <w:lvlJc w:val="left"/>
      <w:pPr>
        <w:ind w:left="1440" w:hanging="360"/>
      </w:pPr>
      <w:rPr>
        <w:rFonts w:hint="default" w:ascii="Courier New" w:hAnsi="Courier New"/>
      </w:rPr>
    </w:lvl>
    <w:lvl w:ilvl="2" w:tplc="1F72D132">
      <w:start w:val="1"/>
      <w:numFmt w:val="bullet"/>
      <w:lvlText w:val=""/>
      <w:lvlJc w:val="left"/>
      <w:pPr>
        <w:ind w:left="2160" w:hanging="360"/>
      </w:pPr>
      <w:rPr>
        <w:rFonts w:hint="default" w:ascii="Wingdings" w:hAnsi="Wingdings"/>
      </w:rPr>
    </w:lvl>
    <w:lvl w:ilvl="3" w:tplc="09E27712">
      <w:start w:val="1"/>
      <w:numFmt w:val="bullet"/>
      <w:lvlText w:val=""/>
      <w:lvlJc w:val="left"/>
      <w:pPr>
        <w:ind w:left="2880" w:hanging="360"/>
      </w:pPr>
      <w:rPr>
        <w:rFonts w:hint="default" w:ascii="Symbol" w:hAnsi="Symbol"/>
      </w:rPr>
    </w:lvl>
    <w:lvl w:ilvl="4" w:tplc="8480B4F2">
      <w:start w:val="1"/>
      <w:numFmt w:val="bullet"/>
      <w:lvlText w:val="o"/>
      <w:lvlJc w:val="left"/>
      <w:pPr>
        <w:ind w:left="3600" w:hanging="360"/>
      </w:pPr>
      <w:rPr>
        <w:rFonts w:hint="default" w:ascii="Courier New" w:hAnsi="Courier New"/>
      </w:rPr>
    </w:lvl>
    <w:lvl w:ilvl="5" w:tplc="52AAB168">
      <w:start w:val="1"/>
      <w:numFmt w:val="bullet"/>
      <w:lvlText w:val=""/>
      <w:lvlJc w:val="left"/>
      <w:pPr>
        <w:ind w:left="4320" w:hanging="360"/>
      </w:pPr>
      <w:rPr>
        <w:rFonts w:hint="default" w:ascii="Wingdings" w:hAnsi="Wingdings"/>
      </w:rPr>
    </w:lvl>
    <w:lvl w:ilvl="6" w:tplc="7146EA8C">
      <w:start w:val="1"/>
      <w:numFmt w:val="bullet"/>
      <w:lvlText w:val=""/>
      <w:lvlJc w:val="left"/>
      <w:pPr>
        <w:ind w:left="5040" w:hanging="360"/>
      </w:pPr>
      <w:rPr>
        <w:rFonts w:hint="default" w:ascii="Symbol" w:hAnsi="Symbol"/>
      </w:rPr>
    </w:lvl>
    <w:lvl w:ilvl="7" w:tplc="89C6E11C">
      <w:start w:val="1"/>
      <w:numFmt w:val="bullet"/>
      <w:lvlText w:val="o"/>
      <w:lvlJc w:val="left"/>
      <w:pPr>
        <w:ind w:left="5760" w:hanging="360"/>
      </w:pPr>
      <w:rPr>
        <w:rFonts w:hint="default" w:ascii="Courier New" w:hAnsi="Courier New"/>
      </w:rPr>
    </w:lvl>
    <w:lvl w:ilvl="8" w:tplc="7F2E6754">
      <w:start w:val="1"/>
      <w:numFmt w:val="bullet"/>
      <w:lvlText w:val=""/>
      <w:lvlJc w:val="left"/>
      <w:pPr>
        <w:ind w:left="6480" w:hanging="360"/>
      </w:pPr>
      <w:rPr>
        <w:rFonts w:hint="default" w:ascii="Wingdings" w:hAnsi="Wingdings"/>
      </w:rPr>
    </w:lvl>
  </w:abstractNum>
  <w:abstractNum w:abstractNumId="117" w15:restartNumberingAfterBreak="0">
    <w:nsid w:val="27C43F1C"/>
    <w:multiLevelType w:val="hybridMultilevel"/>
    <w:tmpl w:val="612C3CAE"/>
    <w:lvl w:ilvl="0" w:tplc="FC2EF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28012E7C"/>
    <w:multiLevelType w:val="hybridMultilevel"/>
    <w:tmpl w:val="FFFFFFFF"/>
    <w:lvl w:ilvl="0" w:tplc="29587A46">
      <w:start w:val="1"/>
      <w:numFmt w:val="bullet"/>
      <w:lvlText w:val="·"/>
      <w:lvlJc w:val="left"/>
      <w:pPr>
        <w:ind w:left="720" w:hanging="360"/>
      </w:pPr>
      <w:rPr>
        <w:rFonts w:hint="default" w:ascii="Symbol" w:hAnsi="Symbol"/>
      </w:rPr>
    </w:lvl>
    <w:lvl w:ilvl="1" w:tplc="390C0D04">
      <w:start w:val="1"/>
      <w:numFmt w:val="bullet"/>
      <w:lvlText w:val="o"/>
      <w:lvlJc w:val="left"/>
      <w:pPr>
        <w:ind w:left="1440" w:hanging="360"/>
      </w:pPr>
      <w:rPr>
        <w:rFonts w:hint="default" w:ascii="Courier New" w:hAnsi="Courier New"/>
      </w:rPr>
    </w:lvl>
    <w:lvl w:ilvl="2" w:tplc="C02E1CEC">
      <w:start w:val="1"/>
      <w:numFmt w:val="bullet"/>
      <w:lvlText w:val=""/>
      <w:lvlJc w:val="left"/>
      <w:pPr>
        <w:ind w:left="2160" w:hanging="360"/>
      </w:pPr>
      <w:rPr>
        <w:rFonts w:hint="default" w:ascii="Wingdings" w:hAnsi="Wingdings"/>
      </w:rPr>
    </w:lvl>
    <w:lvl w:ilvl="3" w:tplc="0F8CA982">
      <w:start w:val="1"/>
      <w:numFmt w:val="bullet"/>
      <w:lvlText w:val=""/>
      <w:lvlJc w:val="left"/>
      <w:pPr>
        <w:ind w:left="2880" w:hanging="360"/>
      </w:pPr>
      <w:rPr>
        <w:rFonts w:hint="default" w:ascii="Symbol" w:hAnsi="Symbol"/>
      </w:rPr>
    </w:lvl>
    <w:lvl w:ilvl="4" w:tplc="5BF8B930">
      <w:start w:val="1"/>
      <w:numFmt w:val="bullet"/>
      <w:lvlText w:val="o"/>
      <w:lvlJc w:val="left"/>
      <w:pPr>
        <w:ind w:left="3600" w:hanging="360"/>
      </w:pPr>
      <w:rPr>
        <w:rFonts w:hint="default" w:ascii="Courier New" w:hAnsi="Courier New"/>
      </w:rPr>
    </w:lvl>
    <w:lvl w:ilvl="5" w:tplc="E39439DA">
      <w:start w:val="1"/>
      <w:numFmt w:val="bullet"/>
      <w:lvlText w:val=""/>
      <w:lvlJc w:val="left"/>
      <w:pPr>
        <w:ind w:left="4320" w:hanging="360"/>
      </w:pPr>
      <w:rPr>
        <w:rFonts w:hint="default" w:ascii="Wingdings" w:hAnsi="Wingdings"/>
      </w:rPr>
    </w:lvl>
    <w:lvl w:ilvl="6" w:tplc="A9861B82">
      <w:start w:val="1"/>
      <w:numFmt w:val="bullet"/>
      <w:lvlText w:val=""/>
      <w:lvlJc w:val="left"/>
      <w:pPr>
        <w:ind w:left="5040" w:hanging="360"/>
      </w:pPr>
      <w:rPr>
        <w:rFonts w:hint="default" w:ascii="Symbol" w:hAnsi="Symbol"/>
      </w:rPr>
    </w:lvl>
    <w:lvl w:ilvl="7" w:tplc="A7D420D8">
      <w:start w:val="1"/>
      <w:numFmt w:val="bullet"/>
      <w:lvlText w:val="o"/>
      <w:lvlJc w:val="left"/>
      <w:pPr>
        <w:ind w:left="5760" w:hanging="360"/>
      </w:pPr>
      <w:rPr>
        <w:rFonts w:hint="default" w:ascii="Courier New" w:hAnsi="Courier New"/>
      </w:rPr>
    </w:lvl>
    <w:lvl w:ilvl="8" w:tplc="7EF60BA4">
      <w:start w:val="1"/>
      <w:numFmt w:val="bullet"/>
      <w:lvlText w:val=""/>
      <w:lvlJc w:val="left"/>
      <w:pPr>
        <w:ind w:left="6480" w:hanging="360"/>
      </w:pPr>
      <w:rPr>
        <w:rFonts w:hint="default" w:ascii="Wingdings" w:hAnsi="Wingdings"/>
      </w:rPr>
    </w:lvl>
  </w:abstractNum>
  <w:abstractNum w:abstractNumId="119" w15:restartNumberingAfterBreak="0">
    <w:nsid w:val="28DC98FE"/>
    <w:multiLevelType w:val="hybridMultilevel"/>
    <w:tmpl w:val="FFFFFFFF"/>
    <w:lvl w:ilvl="0" w:tplc="E3D2B1DE">
      <w:start w:val="1"/>
      <w:numFmt w:val="bullet"/>
      <w:lvlText w:val="·"/>
      <w:lvlJc w:val="left"/>
      <w:pPr>
        <w:ind w:left="720" w:hanging="360"/>
      </w:pPr>
      <w:rPr>
        <w:rFonts w:hint="default" w:ascii="Symbol" w:hAnsi="Symbol"/>
      </w:rPr>
    </w:lvl>
    <w:lvl w:ilvl="1" w:tplc="0D12A608">
      <w:start w:val="1"/>
      <w:numFmt w:val="bullet"/>
      <w:lvlText w:val="o"/>
      <w:lvlJc w:val="left"/>
      <w:pPr>
        <w:ind w:left="1440" w:hanging="360"/>
      </w:pPr>
      <w:rPr>
        <w:rFonts w:hint="default" w:ascii="Courier New" w:hAnsi="Courier New"/>
      </w:rPr>
    </w:lvl>
    <w:lvl w:ilvl="2" w:tplc="F11ED562">
      <w:start w:val="1"/>
      <w:numFmt w:val="bullet"/>
      <w:lvlText w:val=""/>
      <w:lvlJc w:val="left"/>
      <w:pPr>
        <w:ind w:left="2160" w:hanging="360"/>
      </w:pPr>
      <w:rPr>
        <w:rFonts w:hint="default" w:ascii="Wingdings" w:hAnsi="Wingdings"/>
      </w:rPr>
    </w:lvl>
    <w:lvl w:ilvl="3" w:tplc="9AA41794">
      <w:start w:val="1"/>
      <w:numFmt w:val="bullet"/>
      <w:lvlText w:val=""/>
      <w:lvlJc w:val="left"/>
      <w:pPr>
        <w:ind w:left="2880" w:hanging="360"/>
      </w:pPr>
      <w:rPr>
        <w:rFonts w:hint="default" w:ascii="Symbol" w:hAnsi="Symbol"/>
      </w:rPr>
    </w:lvl>
    <w:lvl w:ilvl="4" w:tplc="07E4FC34">
      <w:start w:val="1"/>
      <w:numFmt w:val="bullet"/>
      <w:lvlText w:val="o"/>
      <w:lvlJc w:val="left"/>
      <w:pPr>
        <w:ind w:left="3600" w:hanging="360"/>
      </w:pPr>
      <w:rPr>
        <w:rFonts w:hint="default" w:ascii="Courier New" w:hAnsi="Courier New"/>
      </w:rPr>
    </w:lvl>
    <w:lvl w:ilvl="5" w:tplc="09289BE0">
      <w:start w:val="1"/>
      <w:numFmt w:val="bullet"/>
      <w:lvlText w:val=""/>
      <w:lvlJc w:val="left"/>
      <w:pPr>
        <w:ind w:left="4320" w:hanging="360"/>
      </w:pPr>
      <w:rPr>
        <w:rFonts w:hint="default" w:ascii="Wingdings" w:hAnsi="Wingdings"/>
      </w:rPr>
    </w:lvl>
    <w:lvl w:ilvl="6" w:tplc="9128468E">
      <w:start w:val="1"/>
      <w:numFmt w:val="bullet"/>
      <w:lvlText w:val=""/>
      <w:lvlJc w:val="left"/>
      <w:pPr>
        <w:ind w:left="5040" w:hanging="360"/>
      </w:pPr>
      <w:rPr>
        <w:rFonts w:hint="default" w:ascii="Symbol" w:hAnsi="Symbol"/>
      </w:rPr>
    </w:lvl>
    <w:lvl w:ilvl="7" w:tplc="44EA1D7E">
      <w:start w:val="1"/>
      <w:numFmt w:val="bullet"/>
      <w:lvlText w:val="o"/>
      <w:lvlJc w:val="left"/>
      <w:pPr>
        <w:ind w:left="5760" w:hanging="360"/>
      </w:pPr>
      <w:rPr>
        <w:rFonts w:hint="default" w:ascii="Courier New" w:hAnsi="Courier New"/>
      </w:rPr>
    </w:lvl>
    <w:lvl w:ilvl="8" w:tplc="AA38BFF4">
      <w:start w:val="1"/>
      <w:numFmt w:val="bullet"/>
      <w:lvlText w:val=""/>
      <w:lvlJc w:val="left"/>
      <w:pPr>
        <w:ind w:left="6480" w:hanging="360"/>
      </w:pPr>
      <w:rPr>
        <w:rFonts w:hint="default" w:ascii="Wingdings" w:hAnsi="Wingdings"/>
      </w:rPr>
    </w:lvl>
  </w:abstractNum>
  <w:abstractNum w:abstractNumId="120" w15:restartNumberingAfterBreak="0">
    <w:nsid w:val="291EE228"/>
    <w:multiLevelType w:val="hybridMultilevel"/>
    <w:tmpl w:val="FFFFFFFF"/>
    <w:lvl w:ilvl="0" w:tplc="EC4809B8">
      <w:start w:val="1"/>
      <w:numFmt w:val="bullet"/>
      <w:lvlText w:val="·"/>
      <w:lvlJc w:val="left"/>
      <w:pPr>
        <w:ind w:left="720" w:hanging="360"/>
      </w:pPr>
      <w:rPr>
        <w:rFonts w:hint="default" w:ascii="Symbol" w:hAnsi="Symbol"/>
      </w:rPr>
    </w:lvl>
    <w:lvl w:ilvl="1" w:tplc="583C4E4C">
      <w:start w:val="1"/>
      <w:numFmt w:val="bullet"/>
      <w:lvlText w:val="o"/>
      <w:lvlJc w:val="left"/>
      <w:pPr>
        <w:ind w:left="1440" w:hanging="360"/>
      </w:pPr>
      <w:rPr>
        <w:rFonts w:hint="default" w:ascii="Courier New" w:hAnsi="Courier New"/>
      </w:rPr>
    </w:lvl>
    <w:lvl w:ilvl="2" w:tplc="1DB4FD36">
      <w:start w:val="1"/>
      <w:numFmt w:val="bullet"/>
      <w:lvlText w:val=""/>
      <w:lvlJc w:val="left"/>
      <w:pPr>
        <w:ind w:left="2160" w:hanging="360"/>
      </w:pPr>
      <w:rPr>
        <w:rFonts w:hint="default" w:ascii="Wingdings" w:hAnsi="Wingdings"/>
      </w:rPr>
    </w:lvl>
    <w:lvl w:ilvl="3" w:tplc="8D98A3EC">
      <w:start w:val="1"/>
      <w:numFmt w:val="bullet"/>
      <w:lvlText w:val=""/>
      <w:lvlJc w:val="left"/>
      <w:pPr>
        <w:ind w:left="2880" w:hanging="360"/>
      </w:pPr>
      <w:rPr>
        <w:rFonts w:hint="default" w:ascii="Symbol" w:hAnsi="Symbol"/>
      </w:rPr>
    </w:lvl>
    <w:lvl w:ilvl="4" w:tplc="0A7C8F1C">
      <w:start w:val="1"/>
      <w:numFmt w:val="bullet"/>
      <w:lvlText w:val="o"/>
      <w:lvlJc w:val="left"/>
      <w:pPr>
        <w:ind w:left="3600" w:hanging="360"/>
      </w:pPr>
      <w:rPr>
        <w:rFonts w:hint="default" w:ascii="Courier New" w:hAnsi="Courier New"/>
      </w:rPr>
    </w:lvl>
    <w:lvl w:ilvl="5" w:tplc="AB0EB47E">
      <w:start w:val="1"/>
      <w:numFmt w:val="bullet"/>
      <w:lvlText w:val=""/>
      <w:lvlJc w:val="left"/>
      <w:pPr>
        <w:ind w:left="4320" w:hanging="360"/>
      </w:pPr>
      <w:rPr>
        <w:rFonts w:hint="default" w:ascii="Wingdings" w:hAnsi="Wingdings"/>
      </w:rPr>
    </w:lvl>
    <w:lvl w:ilvl="6" w:tplc="B8A4DC4A">
      <w:start w:val="1"/>
      <w:numFmt w:val="bullet"/>
      <w:lvlText w:val=""/>
      <w:lvlJc w:val="left"/>
      <w:pPr>
        <w:ind w:left="5040" w:hanging="360"/>
      </w:pPr>
      <w:rPr>
        <w:rFonts w:hint="default" w:ascii="Symbol" w:hAnsi="Symbol"/>
      </w:rPr>
    </w:lvl>
    <w:lvl w:ilvl="7" w:tplc="7C52E680">
      <w:start w:val="1"/>
      <w:numFmt w:val="bullet"/>
      <w:lvlText w:val="o"/>
      <w:lvlJc w:val="left"/>
      <w:pPr>
        <w:ind w:left="5760" w:hanging="360"/>
      </w:pPr>
      <w:rPr>
        <w:rFonts w:hint="default" w:ascii="Courier New" w:hAnsi="Courier New"/>
      </w:rPr>
    </w:lvl>
    <w:lvl w:ilvl="8" w:tplc="59E411A6">
      <w:start w:val="1"/>
      <w:numFmt w:val="bullet"/>
      <w:lvlText w:val=""/>
      <w:lvlJc w:val="left"/>
      <w:pPr>
        <w:ind w:left="6480" w:hanging="360"/>
      </w:pPr>
      <w:rPr>
        <w:rFonts w:hint="default" w:ascii="Wingdings" w:hAnsi="Wingdings"/>
      </w:rPr>
    </w:lvl>
  </w:abstractNum>
  <w:abstractNum w:abstractNumId="121" w15:restartNumberingAfterBreak="0">
    <w:nsid w:val="2958B18F"/>
    <w:multiLevelType w:val="hybridMultilevel"/>
    <w:tmpl w:val="FFFFFFFF"/>
    <w:lvl w:ilvl="0" w:tplc="E786C6EE">
      <w:start w:val="1"/>
      <w:numFmt w:val="bullet"/>
      <w:lvlText w:val="·"/>
      <w:lvlJc w:val="left"/>
      <w:pPr>
        <w:ind w:left="720" w:hanging="360"/>
      </w:pPr>
      <w:rPr>
        <w:rFonts w:hint="default" w:ascii="Symbol" w:hAnsi="Symbol"/>
      </w:rPr>
    </w:lvl>
    <w:lvl w:ilvl="1" w:tplc="35E636DE">
      <w:start w:val="1"/>
      <w:numFmt w:val="bullet"/>
      <w:lvlText w:val="o"/>
      <w:lvlJc w:val="left"/>
      <w:pPr>
        <w:ind w:left="1440" w:hanging="360"/>
      </w:pPr>
      <w:rPr>
        <w:rFonts w:hint="default" w:ascii="Courier New" w:hAnsi="Courier New"/>
      </w:rPr>
    </w:lvl>
    <w:lvl w:ilvl="2" w:tplc="65560EA4">
      <w:start w:val="1"/>
      <w:numFmt w:val="bullet"/>
      <w:lvlText w:val=""/>
      <w:lvlJc w:val="left"/>
      <w:pPr>
        <w:ind w:left="2160" w:hanging="360"/>
      </w:pPr>
      <w:rPr>
        <w:rFonts w:hint="default" w:ascii="Wingdings" w:hAnsi="Wingdings"/>
      </w:rPr>
    </w:lvl>
    <w:lvl w:ilvl="3" w:tplc="111CE00C">
      <w:start w:val="1"/>
      <w:numFmt w:val="bullet"/>
      <w:lvlText w:val=""/>
      <w:lvlJc w:val="left"/>
      <w:pPr>
        <w:ind w:left="2880" w:hanging="360"/>
      </w:pPr>
      <w:rPr>
        <w:rFonts w:hint="default" w:ascii="Symbol" w:hAnsi="Symbol"/>
      </w:rPr>
    </w:lvl>
    <w:lvl w:ilvl="4" w:tplc="ED2EC2F6">
      <w:start w:val="1"/>
      <w:numFmt w:val="bullet"/>
      <w:lvlText w:val="o"/>
      <w:lvlJc w:val="left"/>
      <w:pPr>
        <w:ind w:left="3600" w:hanging="360"/>
      </w:pPr>
      <w:rPr>
        <w:rFonts w:hint="default" w:ascii="Courier New" w:hAnsi="Courier New"/>
      </w:rPr>
    </w:lvl>
    <w:lvl w:ilvl="5" w:tplc="09C0864A">
      <w:start w:val="1"/>
      <w:numFmt w:val="bullet"/>
      <w:lvlText w:val=""/>
      <w:lvlJc w:val="left"/>
      <w:pPr>
        <w:ind w:left="4320" w:hanging="360"/>
      </w:pPr>
      <w:rPr>
        <w:rFonts w:hint="default" w:ascii="Wingdings" w:hAnsi="Wingdings"/>
      </w:rPr>
    </w:lvl>
    <w:lvl w:ilvl="6" w:tplc="415A9D28">
      <w:start w:val="1"/>
      <w:numFmt w:val="bullet"/>
      <w:lvlText w:val=""/>
      <w:lvlJc w:val="left"/>
      <w:pPr>
        <w:ind w:left="5040" w:hanging="360"/>
      </w:pPr>
      <w:rPr>
        <w:rFonts w:hint="default" w:ascii="Symbol" w:hAnsi="Symbol"/>
      </w:rPr>
    </w:lvl>
    <w:lvl w:ilvl="7" w:tplc="B70CECC2">
      <w:start w:val="1"/>
      <w:numFmt w:val="bullet"/>
      <w:lvlText w:val="o"/>
      <w:lvlJc w:val="left"/>
      <w:pPr>
        <w:ind w:left="5760" w:hanging="360"/>
      </w:pPr>
      <w:rPr>
        <w:rFonts w:hint="default" w:ascii="Courier New" w:hAnsi="Courier New"/>
      </w:rPr>
    </w:lvl>
    <w:lvl w:ilvl="8" w:tplc="978E9DE6">
      <w:start w:val="1"/>
      <w:numFmt w:val="bullet"/>
      <w:lvlText w:val=""/>
      <w:lvlJc w:val="left"/>
      <w:pPr>
        <w:ind w:left="6480" w:hanging="360"/>
      </w:pPr>
      <w:rPr>
        <w:rFonts w:hint="default" w:ascii="Wingdings" w:hAnsi="Wingdings"/>
      </w:rPr>
    </w:lvl>
  </w:abstractNum>
  <w:abstractNum w:abstractNumId="122" w15:restartNumberingAfterBreak="0">
    <w:nsid w:val="2961338D"/>
    <w:multiLevelType w:val="hybridMultilevel"/>
    <w:tmpl w:val="A5E83044"/>
    <w:lvl w:ilvl="0" w:tplc="0F14B33E">
      <w:start w:val="9"/>
      <w:numFmt w:val="bullet"/>
      <w:lvlText w:val="•"/>
      <w:lvlJc w:val="left"/>
      <w:pPr>
        <w:ind w:left="720" w:hanging="360"/>
      </w:pPr>
      <w:rPr>
        <w:rFonts w:hint="default" w:ascii="Times New Roman" w:hAnsi="Times New Roman" w:eastAsia="Times New Roman" w:cs="Times New Roman"/>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23" w15:restartNumberingAfterBreak="0">
    <w:nsid w:val="2A6D489C"/>
    <w:multiLevelType w:val="hybridMultilevel"/>
    <w:tmpl w:val="FFFFFFFF"/>
    <w:lvl w:ilvl="0" w:tplc="889C5892">
      <w:start w:val="1"/>
      <w:numFmt w:val="bullet"/>
      <w:lvlText w:val="·"/>
      <w:lvlJc w:val="left"/>
      <w:pPr>
        <w:ind w:left="720" w:hanging="360"/>
      </w:pPr>
      <w:rPr>
        <w:rFonts w:hint="default" w:ascii="Symbol" w:hAnsi="Symbol"/>
      </w:rPr>
    </w:lvl>
    <w:lvl w:ilvl="1" w:tplc="3712138C">
      <w:start w:val="1"/>
      <w:numFmt w:val="bullet"/>
      <w:lvlText w:val="o"/>
      <w:lvlJc w:val="left"/>
      <w:pPr>
        <w:ind w:left="1440" w:hanging="360"/>
      </w:pPr>
      <w:rPr>
        <w:rFonts w:hint="default" w:ascii="Courier New" w:hAnsi="Courier New"/>
      </w:rPr>
    </w:lvl>
    <w:lvl w:ilvl="2" w:tplc="1F7C5272">
      <w:start w:val="1"/>
      <w:numFmt w:val="bullet"/>
      <w:lvlText w:val=""/>
      <w:lvlJc w:val="left"/>
      <w:pPr>
        <w:ind w:left="2160" w:hanging="360"/>
      </w:pPr>
      <w:rPr>
        <w:rFonts w:hint="default" w:ascii="Wingdings" w:hAnsi="Wingdings"/>
      </w:rPr>
    </w:lvl>
    <w:lvl w:ilvl="3" w:tplc="54441504">
      <w:start w:val="1"/>
      <w:numFmt w:val="bullet"/>
      <w:lvlText w:val=""/>
      <w:lvlJc w:val="left"/>
      <w:pPr>
        <w:ind w:left="2880" w:hanging="360"/>
      </w:pPr>
      <w:rPr>
        <w:rFonts w:hint="default" w:ascii="Symbol" w:hAnsi="Symbol"/>
      </w:rPr>
    </w:lvl>
    <w:lvl w:ilvl="4" w:tplc="77C2B54A">
      <w:start w:val="1"/>
      <w:numFmt w:val="bullet"/>
      <w:lvlText w:val="o"/>
      <w:lvlJc w:val="left"/>
      <w:pPr>
        <w:ind w:left="3600" w:hanging="360"/>
      </w:pPr>
      <w:rPr>
        <w:rFonts w:hint="default" w:ascii="Courier New" w:hAnsi="Courier New"/>
      </w:rPr>
    </w:lvl>
    <w:lvl w:ilvl="5" w:tplc="8132DEF6">
      <w:start w:val="1"/>
      <w:numFmt w:val="bullet"/>
      <w:lvlText w:val=""/>
      <w:lvlJc w:val="left"/>
      <w:pPr>
        <w:ind w:left="4320" w:hanging="360"/>
      </w:pPr>
      <w:rPr>
        <w:rFonts w:hint="default" w:ascii="Wingdings" w:hAnsi="Wingdings"/>
      </w:rPr>
    </w:lvl>
    <w:lvl w:ilvl="6" w:tplc="3EBADC3C">
      <w:start w:val="1"/>
      <w:numFmt w:val="bullet"/>
      <w:lvlText w:val=""/>
      <w:lvlJc w:val="left"/>
      <w:pPr>
        <w:ind w:left="5040" w:hanging="360"/>
      </w:pPr>
      <w:rPr>
        <w:rFonts w:hint="default" w:ascii="Symbol" w:hAnsi="Symbol"/>
      </w:rPr>
    </w:lvl>
    <w:lvl w:ilvl="7" w:tplc="A4DE5B2E">
      <w:start w:val="1"/>
      <w:numFmt w:val="bullet"/>
      <w:lvlText w:val="o"/>
      <w:lvlJc w:val="left"/>
      <w:pPr>
        <w:ind w:left="5760" w:hanging="360"/>
      </w:pPr>
      <w:rPr>
        <w:rFonts w:hint="default" w:ascii="Courier New" w:hAnsi="Courier New"/>
      </w:rPr>
    </w:lvl>
    <w:lvl w:ilvl="8" w:tplc="7C926380">
      <w:start w:val="1"/>
      <w:numFmt w:val="bullet"/>
      <w:lvlText w:val=""/>
      <w:lvlJc w:val="left"/>
      <w:pPr>
        <w:ind w:left="6480" w:hanging="360"/>
      </w:pPr>
      <w:rPr>
        <w:rFonts w:hint="default" w:ascii="Wingdings" w:hAnsi="Wingdings"/>
      </w:rPr>
    </w:lvl>
  </w:abstractNum>
  <w:abstractNum w:abstractNumId="124" w15:restartNumberingAfterBreak="0">
    <w:nsid w:val="2B283A52"/>
    <w:multiLevelType w:val="hybridMultilevel"/>
    <w:tmpl w:val="FFFFFFFF"/>
    <w:lvl w:ilvl="0" w:tplc="58F07808">
      <w:start w:val="1"/>
      <w:numFmt w:val="bullet"/>
      <w:lvlText w:val=""/>
      <w:lvlJc w:val="left"/>
      <w:pPr>
        <w:ind w:left="720" w:hanging="360"/>
      </w:pPr>
      <w:rPr>
        <w:rFonts w:hint="default" w:ascii="Symbol" w:hAnsi="Symbol"/>
      </w:rPr>
    </w:lvl>
    <w:lvl w:ilvl="1" w:tplc="3E580648">
      <w:start w:val="1"/>
      <w:numFmt w:val="bullet"/>
      <w:lvlText w:val="·"/>
      <w:lvlJc w:val="left"/>
      <w:pPr>
        <w:ind w:left="1440" w:hanging="360"/>
      </w:pPr>
      <w:rPr>
        <w:rFonts w:hint="default" w:ascii="Symbol" w:hAnsi="Symbol"/>
      </w:rPr>
    </w:lvl>
    <w:lvl w:ilvl="2" w:tplc="536254B0">
      <w:start w:val="1"/>
      <w:numFmt w:val="bullet"/>
      <w:lvlText w:val=""/>
      <w:lvlJc w:val="left"/>
      <w:pPr>
        <w:ind w:left="2160" w:hanging="360"/>
      </w:pPr>
      <w:rPr>
        <w:rFonts w:hint="default" w:ascii="Wingdings" w:hAnsi="Wingdings"/>
      </w:rPr>
    </w:lvl>
    <w:lvl w:ilvl="3" w:tplc="6BA40286">
      <w:start w:val="1"/>
      <w:numFmt w:val="bullet"/>
      <w:lvlText w:val=""/>
      <w:lvlJc w:val="left"/>
      <w:pPr>
        <w:ind w:left="2880" w:hanging="360"/>
      </w:pPr>
      <w:rPr>
        <w:rFonts w:hint="default" w:ascii="Symbol" w:hAnsi="Symbol"/>
      </w:rPr>
    </w:lvl>
    <w:lvl w:ilvl="4" w:tplc="4D54EEA2">
      <w:start w:val="1"/>
      <w:numFmt w:val="bullet"/>
      <w:lvlText w:val="o"/>
      <w:lvlJc w:val="left"/>
      <w:pPr>
        <w:ind w:left="3600" w:hanging="360"/>
      </w:pPr>
      <w:rPr>
        <w:rFonts w:hint="default" w:ascii="Courier New" w:hAnsi="Courier New"/>
      </w:rPr>
    </w:lvl>
    <w:lvl w:ilvl="5" w:tplc="50C02494">
      <w:start w:val="1"/>
      <w:numFmt w:val="bullet"/>
      <w:lvlText w:val=""/>
      <w:lvlJc w:val="left"/>
      <w:pPr>
        <w:ind w:left="4320" w:hanging="360"/>
      </w:pPr>
      <w:rPr>
        <w:rFonts w:hint="default" w:ascii="Wingdings" w:hAnsi="Wingdings"/>
      </w:rPr>
    </w:lvl>
    <w:lvl w:ilvl="6" w:tplc="C0507630">
      <w:start w:val="1"/>
      <w:numFmt w:val="bullet"/>
      <w:lvlText w:val=""/>
      <w:lvlJc w:val="left"/>
      <w:pPr>
        <w:ind w:left="5040" w:hanging="360"/>
      </w:pPr>
      <w:rPr>
        <w:rFonts w:hint="default" w:ascii="Symbol" w:hAnsi="Symbol"/>
      </w:rPr>
    </w:lvl>
    <w:lvl w:ilvl="7" w:tplc="76506568">
      <w:start w:val="1"/>
      <w:numFmt w:val="bullet"/>
      <w:lvlText w:val="o"/>
      <w:lvlJc w:val="left"/>
      <w:pPr>
        <w:ind w:left="5760" w:hanging="360"/>
      </w:pPr>
      <w:rPr>
        <w:rFonts w:hint="default" w:ascii="Courier New" w:hAnsi="Courier New"/>
      </w:rPr>
    </w:lvl>
    <w:lvl w:ilvl="8" w:tplc="D93EAC20">
      <w:start w:val="1"/>
      <w:numFmt w:val="bullet"/>
      <w:lvlText w:val=""/>
      <w:lvlJc w:val="left"/>
      <w:pPr>
        <w:ind w:left="6480" w:hanging="360"/>
      </w:pPr>
      <w:rPr>
        <w:rFonts w:hint="default" w:ascii="Wingdings" w:hAnsi="Wingdings"/>
      </w:rPr>
    </w:lvl>
  </w:abstractNum>
  <w:abstractNum w:abstractNumId="125" w15:restartNumberingAfterBreak="0">
    <w:nsid w:val="2B2F39A6"/>
    <w:multiLevelType w:val="hybridMultilevel"/>
    <w:tmpl w:val="FFFFFFFF"/>
    <w:lvl w:ilvl="0" w:tplc="B6E611B2">
      <w:start w:val="1"/>
      <w:numFmt w:val="bullet"/>
      <w:lvlText w:val="·"/>
      <w:lvlJc w:val="left"/>
      <w:pPr>
        <w:ind w:left="720" w:hanging="360"/>
      </w:pPr>
      <w:rPr>
        <w:rFonts w:hint="default" w:ascii="Symbol" w:hAnsi="Symbol"/>
      </w:rPr>
    </w:lvl>
    <w:lvl w:ilvl="1" w:tplc="4CE691BC">
      <w:start w:val="1"/>
      <w:numFmt w:val="bullet"/>
      <w:lvlText w:val="o"/>
      <w:lvlJc w:val="left"/>
      <w:pPr>
        <w:ind w:left="1440" w:hanging="360"/>
      </w:pPr>
      <w:rPr>
        <w:rFonts w:hint="default" w:ascii="Courier New" w:hAnsi="Courier New"/>
      </w:rPr>
    </w:lvl>
    <w:lvl w:ilvl="2" w:tplc="5882F114">
      <w:start w:val="1"/>
      <w:numFmt w:val="bullet"/>
      <w:lvlText w:val=""/>
      <w:lvlJc w:val="left"/>
      <w:pPr>
        <w:ind w:left="2160" w:hanging="360"/>
      </w:pPr>
      <w:rPr>
        <w:rFonts w:hint="default" w:ascii="Wingdings" w:hAnsi="Wingdings"/>
      </w:rPr>
    </w:lvl>
    <w:lvl w:ilvl="3" w:tplc="495A740A">
      <w:start w:val="1"/>
      <w:numFmt w:val="bullet"/>
      <w:lvlText w:val=""/>
      <w:lvlJc w:val="left"/>
      <w:pPr>
        <w:ind w:left="2880" w:hanging="360"/>
      </w:pPr>
      <w:rPr>
        <w:rFonts w:hint="default" w:ascii="Symbol" w:hAnsi="Symbol"/>
      </w:rPr>
    </w:lvl>
    <w:lvl w:ilvl="4" w:tplc="1DACA6EE">
      <w:start w:val="1"/>
      <w:numFmt w:val="bullet"/>
      <w:lvlText w:val="o"/>
      <w:lvlJc w:val="left"/>
      <w:pPr>
        <w:ind w:left="3600" w:hanging="360"/>
      </w:pPr>
      <w:rPr>
        <w:rFonts w:hint="default" w:ascii="Courier New" w:hAnsi="Courier New"/>
      </w:rPr>
    </w:lvl>
    <w:lvl w:ilvl="5" w:tplc="66C05A76">
      <w:start w:val="1"/>
      <w:numFmt w:val="bullet"/>
      <w:lvlText w:val=""/>
      <w:lvlJc w:val="left"/>
      <w:pPr>
        <w:ind w:left="4320" w:hanging="360"/>
      </w:pPr>
      <w:rPr>
        <w:rFonts w:hint="default" w:ascii="Wingdings" w:hAnsi="Wingdings"/>
      </w:rPr>
    </w:lvl>
    <w:lvl w:ilvl="6" w:tplc="FBEE8452">
      <w:start w:val="1"/>
      <w:numFmt w:val="bullet"/>
      <w:lvlText w:val=""/>
      <w:lvlJc w:val="left"/>
      <w:pPr>
        <w:ind w:left="5040" w:hanging="360"/>
      </w:pPr>
      <w:rPr>
        <w:rFonts w:hint="default" w:ascii="Symbol" w:hAnsi="Symbol"/>
      </w:rPr>
    </w:lvl>
    <w:lvl w:ilvl="7" w:tplc="9FE826B6">
      <w:start w:val="1"/>
      <w:numFmt w:val="bullet"/>
      <w:lvlText w:val="o"/>
      <w:lvlJc w:val="left"/>
      <w:pPr>
        <w:ind w:left="5760" w:hanging="360"/>
      </w:pPr>
      <w:rPr>
        <w:rFonts w:hint="default" w:ascii="Courier New" w:hAnsi="Courier New"/>
      </w:rPr>
    </w:lvl>
    <w:lvl w:ilvl="8" w:tplc="5C4EAF6C">
      <w:start w:val="1"/>
      <w:numFmt w:val="bullet"/>
      <w:lvlText w:val=""/>
      <w:lvlJc w:val="left"/>
      <w:pPr>
        <w:ind w:left="6480" w:hanging="360"/>
      </w:pPr>
      <w:rPr>
        <w:rFonts w:hint="default" w:ascii="Wingdings" w:hAnsi="Wingdings"/>
      </w:rPr>
    </w:lvl>
  </w:abstractNum>
  <w:abstractNum w:abstractNumId="126" w15:restartNumberingAfterBreak="0">
    <w:nsid w:val="2BE8218A"/>
    <w:multiLevelType w:val="hybridMultilevel"/>
    <w:tmpl w:val="B630F108"/>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7" w15:restartNumberingAfterBreak="0">
    <w:nsid w:val="2C4558ED"/>
    <w:multiLevelType w:val="hybridMultilevel"/>
    <w:tmpl w:val="FFFFFFFF"/>
    <w:lvl w:ilvl="0" w:tplc="886AC7DE">
      <w:start w:val="1"/>
      <w:numFmt w:val="bullet"/>
      <w:lvlText w:val="·"/>
      <w:lvlJc w:val="left"/>
      <w:pPr>
        <w:ind w:left="720" w:hanging="360"/>
      </w:pPr>
      <w:rPr>
        <w:rFonts w:hint="default" w:ascii="Symbol" w:hAnsi="Symbol"/>
      </w:rPr>
    </w:lvl>
    <w:lvl w:ilvl="1" w:tplc="23A27CA6">
      <w:start w:val="1"/>
      <w:numFmt w:val="bullet"/>
      <w:lvlText w:val="o"/>
      <w:lvlJc w:val="left"/>
      <w:pPr>
        <w:ind w:left="1440" w:hanging="360"/>
      </w:pPr>
      <w:rPr>
        <w:rFonts w:hint="default" w:ascii="Courier New" w:hAnsi="Courier New"/>
      </w:rPr>
    </w:lvl>
    <w:lvl w:ilvl="2" w:tplc="4DE26CF8">
      <w:start w:val="1"/>
      <w:numFmt w:val="bullet"/>
      <w:lvlText w:val=""/>
      <w:lvlJc w:val="left"/>
      <w:pPr>
        <w:ind w:left="2160" w:hanging="360"/>
      </w:pPr>
      <w:rPr>
        <w:rFonts w:hint="default" w:ascii="Wingdings" w:hAnsi="Wingdings"/>
      </w:rPr>
    </w:lvl>
    <w:lvl w:ilvl="3" w:tplc="E2BCF16A">
      <w:start w:val="1"/>
      <w:numFmt w:val="bullet"/>
      <w:lvlText w:val=""/>
      <w:lvlJc w:val="left"/>
      <w:pPr>
        <w:ind w:left="2880" w:hanging="360"/>
      </w:pPr>
      <w:rPr>
        <w:rFonts w:hint="default" w:ascii="Symbol" w:hAnsi="Symbol"/>
      </w:rPr>
    </w:lvl>
    <w:lvl w:ilvl="4" w:tplc="0CB27EEC">
      <w:start w:val="1"/>
      <w:numFmt w:val="bullet"/>
      <w:lvlText w:val="o"/>
      <w:lvlJc w:val="left"/>
      <w:pPr>
        <w:ind w:left="3600" w:hanging="360"/>
      </w:pPr>
      <w:rPr>
        <w:rFonts w:hint="default" w:ascii="Courier New" w:hAnsi="Courier New"/>
      </w:rPr>
    </w:lvl>
    <w:lvl w:ilvl="5" w:tplc="8C982D82">
      <w:start w:val="1"/>
      <w:numFmt w:val="bullet"/>
      <w:lvlText w:val=""/>
      <w:lvlJc w:val="left"/>
      <w:pPr>
        <w:ind w:left="4320" w:hanging="360"/>
      </w:pPr>
      <w:rPr>
        <w:rFonts w:hint="default" w:ascii="Wingdings" w:hAnsi="Wingdings"/>
      </w:rPr>
    </w:lvl>
    <w:lvl w:ilvl="6" w:tplc="5B10E23A">
      <w:start w:val="1"/>
      <w:numFmt w:val="bullet"/>
      <w:lvlText w:val=""/>
      <w:lvlJc w:val="left"/>
      <w:pPr>
        <w:ind w:left="5040" w:hanging="360"/>
      </w:pPr>
      <w:rPr>
        <w:rFonts w:hint="default" w:ascii="Symbol" w:hAnsi="Symbol"/>
      </w:rPr>
    </w:lvl>
    <w:lvl w:ilvl="7" w:tplc="8BDC1BF6">
      <w:start w:val="1"/>
      <w:numFmt w:val="bullet"/>
      <w:lvlText w:val="o"/>
      <w:lvlJc w:val="left"/>
      <w:pPr>
        <w:ind w:left="5760" w:hanging="360"/>
      </w:pPr>
      <w:rPr>
        <w:rFonts w:hint="default" w:ascii="Courier New" w:hAnsi="Courier New"/>
      </w:rPr>
    </w:lvl>
    <w:lvl w:ilvl="8" w:tplc="25849330">
      <w:start w:val="1"/>
      <w:numFmt w:val="bullet"/>
      <w:lvlText w:val=""/>
      <w:lvlJc w:val="left"/>
      <w:pPr>
        <w:ind w:left="6480" w:hanging="360"/>
      </w:pPr>
      <w:rPr>
        <w:rFonts w:hint="default" w:ascii="Wingdings" w:hAnsi="Wingdings"/>
      </w:rPr>
    </w:lvl>
  </w:abstractNum>
  <w:abstractNum w:abstractNumId="128" w15:restartNumberingAfterBreak="0">
    <w:nsid w:val="2C95158D"/>
    <w:multiLevelType w:val="hybridMultilevel"/>
    <w:tmpl w:val="E4426A3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9" w15:restartNumberingAfterBreak="0">
    <w:nsid w:val="2CE3452B"/>
    <w:multiLevelType w:val="hybridMultilevel"/>
    <w:tmpl w:val="FFFFFFFF"/>
    <w:lvl w:ilvl="0" w:tplc="61706A9E">
      <w:start w:val="1"/>
      <w:numFmt w:val="bullet"/>
      <w:lvlText w:val="·"/>
      <w:lvlJc w:val="left"/>
      <w:pPr>
        <w:ind w:left="720" w:hanging="360"/>
      </w:pPr>
      <w:rPr>
        <w:rFonts w:hint="default" w:ascii="Symbol" w:hAnsi="Symbol"/>
      </w:rPr>
    </w:lvl>
    <w:lvl w:ilvl="1" w:tplc="A26C8C28">
      <w:start w:val="1"/>
      <w:numFmt w:val="bullet"/>
      <w:lvlText w:val="o"/>
      <w:lvlJc w:val="left"/>
      <w:pPr>
        <w:ind w:left="1440" w:hanging="360"/>
      </w:pPr>
      <w:rPr>
        <w:rFonts w:hint="default" w:ascii="Courier New" w:hAnsi="Courier New"/>
      </w:rPr>
    </w:lvl>
    <w:lvl w:ilvl="2" w:tplc="62F60786">
      <w:start w:val="1"/>
      <w:numFmt w:val="bullet"/>
      <w:lvlText w:val=""/>
      <w:lvlJc w:val="left"/>
      <w:pPr>
        <w:ind w:left="2160" w:hanging="360"/>
      </w:pPr>
      <w:rPr>
        <w:rFonts w:hint="default" w:ascii="Wingdings" w:hAnsi="Wingdings"/>
      </w:rPr>
    </w:lvl>
    <w:lvl w:ilvl="3" w:tplc="ECAAD92C">
      <w:start w:val="1"/>
      <w:numFmt w:val="bullet"/>
      <w:lvlText w:val=""/>
      <w:lvlJc w:val="left"/>
      <w:pPr>
        <w:ind w:left="2880" w:hanging="360"/>
      </w:pPr>
      <w:rPr>
        <w:rFonts w:hint="default" w:ascii="Symbol" w:hAnsi="Symbol"/>
      </w:rPr>
    </w:lvl>
    <w:lvl w:ilvl="4" w:tplc="268ABE1C">
      <w:start w:val="1"/>
      <w:numFmt w:val="bullet"/>
      <w:lvlText w:val="o"/>
      <w:lvlJc w:val="left"/>
      <w:pPr>
        <w:ind w:left="3600" w:hanging="360"/>
      </w:pPr>
      <w:rPr>
        <w:rFonts w:hint="default" w:ascii="Courier New" w:hAnsi="Courier New"/>
      </w:rPr>
    </w:lvl>
    <w:lvl w:ilvl="5" w:tplc="CE120722">
      <w:start w:val="1"/>
      <w:numFmt w:val="bullet"/>
      <w:lvlText w:val=""/>
      <w:lvlJc w:val="left"/>
      <w:pPr>
        <w:ind w:left="4320" w:hanging="360"/>
      </w:pPr>
      <w:rPr>
        <w:rFonts w:hint="default" w:ascii="Wingdings" w:hAnsi="Wingdings"/>
      </w:rPr>
    </w:lvl>
    <w:lvl w:ilvl="6" w:tplc="FC2A5F8E">
      <w:start w:val="1"/>
      <w:numFmt w:val="bullet"/>
      <w:lvlText w:val=""/>
      <w:lvlJc w:val="left"/>
      <w:pPr>
        <w:ind w:left="5040" w:hanging="360"/>
      </w:pPr>
      <w:rPr>
        <w:rFonts w:hint="default" w:ascii="Symbol" w:hAnsi="Symbol"/>
      </w:rPr>
    </w:lvl>
    <w:lvl w:ilvl="7" w:tplc="2A3CC136">
      <w:start w:val="1"/>
      <w:numFmt w:val="bullet"/>
      <w:lvlText w:val="o"/>
      <w:lvlJc w:val="left"/>
      <w:pPr>
        <w:ind w:left="5760" w:hanging="360"/>
      </w:pPr>
      <w:rPr>
        <w:rFonts w:hint="default" w:ascii="Courier New" w:hAnsi="Courier New"/>
      </w:rPr>
    </w:lvl>
    <w:lvl w:ilvl="8" w:tplc="BD3ACC88">
      <w:start w:val="1"/>
      <w:numFmt w:val="bullet"/>
      <w:lvlText w:val=""/>
      <w:lvlJc w:val="left"/>
      <w:pPr>
        <w:ind w:left="6480" w:hanging="360"/>
      </w:pPr>
      <w:rPr>
        <w:rFonts w:hint="default" w:ascii="Wingdings" w:hAnsi="Wingdings"/>
      </w:rPr>
    </w:lvl>
  </w:abstractNum>
  <w:abstractNum w:abstractNumId="130" w15:restartNumberingAfterBreak="0">
    <w:nsid w:val="2D45286E"/>
    <w:multiLevelType w:val="hybridMultilevel"/>
    <w:tmpl w:val="FFFFFFFF"/>
    <w:lvl w:ilvl="0" w:tplc="E020DD5A">
      <w:start w:val="2"/>
      <w:numFmt w:val="decimal"/>
      <w:lvlText w:val="%1."/>
      <w:lvlJc w:val="left"/>
      <w:pPr>
        <w:ind w:left="720" w:hanging="360"/>
      </w:pPr>
    </w:lvl>
    <w:lvl w:ilvl="1" w:tplc="85326E8C">
      <w:start w:val="1"/>
      <w:numFmt w:val="lowerLetter"/>
      <w:lvlText w:val="%2."/>
      <w:lvlJc w:val="left"/>
      <w:pPr>
        <w:ind w:left="1440" w:hanging="360"/>
      </w:pPr>
    </w:lvl>
    <w:lvl w:ilvl="2" w:tplc="59FC97B0">
      <w:start w:val="1"/>
      <w:numFmt w:val="lowerRoman"/>
      <w:lvlText w:val="%3."/>
      <w:lvlJc w:val="right"/>
      <w:pPr>
        <w:ind w:left="2160" w:hanging="180"/>
      </w:pPr>
    </w:lvl>
    <w:lvl w:ilvl="3" w:tplc="C6E83CD8">
      <w:start w:val="1"/>
      <w:numFmt w:val="decimal"/>
      <w:lvlText w:val="%4."/>
      <w:lvlJc w:val="left"/>
      <w:pPr>
        <w:ind w:left="2880" w:hanging="360"/>
      </w:pPr>
    </w:lvl>
    <w:lvl w:ilvl="4" w:tplc="9438BBB2">
      <w:start w:val="1"/>
      <w:numFmt w:val="lowerLetter"/>
      <w:lvlText w:val="%5."/>
      <w:lvlJc w:val="left"/>
      <w:pPr>
        <w:ind w:left="3600" w:hanging="360"/>
      </w:pPr>
    </w:lvl>
    <w:lvl w:ilvl="5" w:tplc="25021AF8">
      <w:start w:val="1"/>
      <w:numFmt w:val="lowerRoman"/>
      <w:lvlText w:val="%6."/>
      <w:lvlJc w:val="right"/>
      <w:pPr>
        <w:ind w:left="4320" w:hanging="180"/>
      </w:pPr>
    </w:lvl>
    <w:lvl w:ilvl="6" w:tplc="DBF4AE7A">
      <w:start w:val="1"/>
      <w:numFmt w:val="decimal"/>
      <w:lvlText w:val="%7."/>
      <w:lvlJc w:val="left"/>
      <w:pPr>
        <w:ind w:left="5040" w:hanging="360"/>
      </w:pPr>
    </w:lvl>
    <w:lvl w:ilvl="7" w:tplc="2576A008">
      <w:start w:val="1"/>
      <w:numFmt w:val="lowerLetter"/>
      <w:lvlText w:val="%8."/>
      <w:lvlJc w:val="left"/>
      <w:pPr>
        <w:ind w:left="5760" w:hanging="360"/>
      </w:pPr>
    </w:lvl>
    <w:lvl w:ilvl="8" w:tplc="C41C206E">
      <w:start w:val="1"/>
      <w:numFmt w:val="lowerRoman"/>
      <w:lvlText w:val="%9."/>
      <w:lvlJc w:val="right"/>
      <w:pPr>
        <w:ind w:left="6480" w:hanging="180"/>
      </w:pPr>
    </w:lvl>
  </w:abstractNum>
  <w:abstractNum w:abstractNumId="131" w15:restartNumberingAfterBreak="0">
    <w:nsid w:val="2D47125A"/>
    <w:multiLevelType w:val="hybridMultilevel"/>
    <w:tmpl w:val="FFFFFFFF"/>
    <w:lvl w:ilvl="0" w:tplc="2CF04EB8">
      <w:start w:val="1"/>
      <w:numFmt w:val="bullet"/>
      <w:lvlText w:val=""/>
      <w:lvlJc w:val="left"/>
      <w:pPr>
        <w:ind w:left="720" w:hanging="360"/>
      </w:pPr>
      <w:rPr>
        <w:rFonts w:hint="default" w:ascii="Symbol" w:hAnsi="Symbol"/>
      </w:rPr>
    </w:lvl>
    <w:lvl w:ilvl="1" w:tplc="4D4608C0">
      <w:start w:val="1"/>
      <w:numFmt w:val="bullet"/>
      <w:lvlText w:val="o"/>
      <w:lvlJc w:val="left"/>
      <w:pPr>
        <w:ind w:left="1440" w:hanging="360"/>
      </w:pPr>
      <w:rPr>
        <w:rFonts w:hint="default" w:ascii="Courier New" w:hAnsi="Courier New"/>
      </w:rPr>
    </w:lvl>
    <w:lvl w:ilvl="2" w:tplc="0178D57C">
      <w:start w:val="1"/>
      <w:numFmt w:val="bullet"/>
      <w:lvlText w:val=""/>
      <w:lvlJc w:val="left"/>
      <w:pPr>
        <w:ind w:left="2160" w:hanging="360"/>
      </w:pPr>
      <w:rPr>
        <w:rFonts w:hint="default" w:ascii="Wingdings" w:hAnsi="Wingdings"/>
      </w:rPr>
    </w:lvl>
    <w:lvl w:ilvl="3" w:tplc="A0EABCD6">
      <w:start w:val="1"/>
      <w:numFmt w:val="bullet"/>
      <w:lvlText w:val=""/>
      <w:lvlJc w:val="left"/>
      <w:pPr>
        <w:ind w:left="2880" w:hanging="360"/>
      </w:pPr>
      <w:rPr>
        <w:rFonts w:hint="default" w:ascii="Symbol" w:hAnsi="Symbol"/>
      </w:rPr>
    </w:lvl>
    <w:lvl w:ilvl="4" w:tplc="0728F332">
      <w:start w:val="1"/>
      <w:numFmt w:val="bullet"/>
      <w:lvlText w:val="o"/>
      <w:lvlJc w:val="left"/>
      <w:pPr>
        <w:ind w:left="3600" w:hanging="360"/>
      </w:pPr>
      <w:rPr>
        <w:rFonts w:hint="default" w:ascii="Courier New" w:hAnsi="Courier New"/>
      </w:rPr>
    </w:lvl>
    <w:lvl w:ilvl="5" w:tplc="65ACCC46">
      <w:start w:val="1"/>
      <w:numFmt w:val="bullet"/>
      <w:lvlText w:val=""/>
      <w:lvlJc w:val="left"/>
      <w:pPr>
        <w:ind w:left="4320" w:hanging="360"/>
      </w:pPr>
      <w:rPr>
        <w:rFonts w:hint="default" w:ascii="Wingdings" w:hAnsi="Wingdings"/>
      </w:rPr>
    </w:lvl>
    <w:lvl w:ilvl="6" w:tplc="2EC2129C">
      <w:start w:val="1"/>
      <w:numFmt w:val="bullet"/>
      <w:lvlText w:val=""/>
      <w:lvlJc w:val="left"/>
      <w:pPr>
        <w:ind w:left="5040" w:hanging="360"/>
      </w:pPr>
      <w:rPr>
        <w:rFonts w:hint="default" w:ascii="Symbol" w:hAnsi="Symbol"/>
      </w:rPr>
    </w:lvl>
    <w:lvl w:ilvl="7" w:tplc="2AC6324A">
      <w:start w:val="1"/>
      <w:numFmt w:val="bullet"/>
      <w:lvlText w:val="o"/>
      <w:lvlJc w:val="left"/>
      <w:pPr>
        <w:ind w:left="5760" w:hanging="360"/>
      </w:pPr>
      <w:rPr>
        <w:rFonts w:hint="default" w:ascii="Courier New" w:hAnsi="Courier New"/>
      </w:rPr>
    </w:lvl>
    <w:lvl w:ilvl="8" w:tplc="BB7E5D94">
      <w:start w:val="1"/>
      <w:numFmt w:val="bullet"/>
      <w:lvlText w:val=""/>
      <w:lvlJc w:val="left"/>
      <w:pPr>
        <w:ind w:left="6480" w:hanging="360"/>
      </w:pPr>
      <w:rPr>
        <w:rFonts w:hint="default" w:ascii="Wingdings" w:hAnsi="Wingdings"/>
      </w:rPr>
    </w:lvl>
  </w:abstractNum>
  <w:abstractNum w:abstractNumId="132" w15:restartNumberingAfterBreak="0">
    <w:nsid w:val="2DD9DFA9"/>
    <w:multiLevelType w:val="hybridMultilevel"/>
    <w:tmpl w:val="FFFFFFFF"/>
    <w:lvl w:ilvl="0" w:tplc="2F147738">
      <w:start w:val="2"/>
      <w:numFmt w:val="decimal"/>
      <w:lvlText w:val="%1."/>
      <w:lvlJc w:val="left"/>
      <w:pPr>
        <w:ind w:left="720" w:hanging="360"/>
      </w:pPr>
    </w:lvl>
    <w:lvl w:ilvl="1" w:tplc="13A86A4E">
      <w:start w:val="1"/>
      <w:numFmt w:val="lowerLetter"/>
      <w:lvlText w:val="%2."/>
      <w:lvlJc w:val="left"/>
      <w:pPr>
        <w:ind w:left="1440" w:hanging="360"/>
      </w:pPr>
    </w:lvl>
    <w:lvl w:ilvl="2" w:tplc="D4DC93D6">
      <w:start w:val="1"/>
      <w:numFmt w:val="lowerRoman"/>
      <w:lvlText w:val="%3."/>
      <w:lvlJc w:val="right"/>
      <w:pPr>
        <w:ind w:left="2160" w:hanging="180"/>
      </w:pPr>
    </w:lvl>
    <w:lvl w:ilvl="3" w:tplc="1C203C8A">
      <w:start w:val="1"/>
      <w:numFmt w:val="decimal"/>
      <w:lvlText w:val="%4."/>
      <w:lvlJc w:val="left"/>
      <w:pPr>
        <w:ind w:left="2880" w:hanging="360"/>
      </w:pPr>
    </w:lvl>
    <w:lvl w:ilvl="4" w:tplc="0AEC4F96">
      <w:start w:val="1"/>
      <w:numFmt w:val="lowerLetter"/>
      <w:lvlText w:val="%5."/>
      <w:lvlJc w:val="left"/>
      <w:pPr>
        <w:ind w:left="3600" w:hanging="360"/>
      </w:pPr>
    </w:lvl>
    <w:lvl w:ilvl="5" w:tplc="8E2A52C8">
      <w:start w:val="1"/>
      <w:numFmt w:val="lowerRoman"/>
      <w:lvlText w:val="%6."/>
      <w:lvlJc w:val="right"/>
      <w:pPr>
        <w:ind w:left="4320" w:hanging="180"/>
      </w:pPr>
    </w:lvl>
    <w:lvl w:ilvl="6" w:tplc="41D6221A">
      <w:start w:val="1"/>
      <w:numFmt w:val="decimal"/>
      <w:lvlText w:val="%7."/>
      <w:lvlJc w:val="left"/>
      <w:pPr>
        <w:ind w:left="5040" w:hanging="360"/>
      </w:pPr>
    </w:lvl>
    <w:lvl w:ilvl="7" w:tplc="A760B42E">
      <w:start w:val="1"/>
      <w:numFmt w:val="lowerLetter"/>
      <w:lvlText w:val="%8."/>
      <w:lvlJc w:val="left"/>
      <w:pPr>
        <w:ind w:left="5760" w:hanging="360"/>
      </w:pPr>
    </w:lvl>
    <w:lvl w:ilvl="8" w:tplc="BD60C534">
      <w:start w:val="1"/>
      <w:numFmt w:val="lowerRoman"/>
      <w:lvlText w:val="%9."/>
      <w:lvlJc w:val="right"/>
      <w:pPr>
        <w:ind w:left="6480" w:hanging="180"/>
      </w:pPr>
    </w:lvl>
  </w:abstractNum>
  <w:abstractNum w:abstractNumId="133" w15:restartNumberingAfterBreak="0">
    <w:nsid w:val="2E424A36"/>
    <w:multiLevelType w:val="hybridMultilevel"/>
    <w:tmpl w:val="671628A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4" w15:restartNumberingAfterBreak="0">
    <w:nsid w:val="2EBF57B8"/>
    <w:multiLevelType w:val="hybridMultilevel"/>
    <w:tmpl w:val="FFFFFFFF"/>
    <w:lvl w:ilvl="0" w:tplc="8702C94A">
      <w:start w:val="2"/>
      <w:numFmt w:val="decimal"/>
      <w:lvlText w:val="%1."/>
      <w:lvlJc w:val="left"/>
      <w:pPr>
        <w:ind w:left="720" w:hanging="360"/>
      </w:pPr>
    </w:lvl>
    <w:lvl w:ilvl="1" w:tplc="C902D99E">
      <w:start w:val="1"/>
      <w:numFmt w:val="lowerLetter"/>
      <w:lvlText w:val="%2."/>
      <w:lvlJc w:val="left"/>
      <w:pPr>
        <w:ind w:left="1440" w:hanging="360"/>
      </w:pPr>
    </w:lvl>
    <w:lvl w:ilvl="2" w:tplc="04023798">
      <w:start w:val="1"/>
      <w:numFmt w:val="lowerRoman"/>
      <w:lvlText w:val="%3."/>
      <w:lvlJc w:val="right"/>
      <w:pPr>
        <w:ind w:left="2160" w:hanging="180"/>
      </w:pPr>
    </w:lvl>
    <w:lvl w:ilvl="3" w:tplc="3E3E2FF4">
      <w:start w:val="1"/>
      <w:numFmt w:val="decimal"/>
      <w:lvlText w:val="%4."/>
      <w:lvlJc w:val="left"/>
      <w:pPr>
        <w:ind w:left="2880" w:hanging="360"/>
      </w:pPr>
    </w:lvl>
    <w:lvl w:ilvl="4" w:tplc="12824A56">
      <w:start w:val="1"/>
      <w:numFmt w:val="lowerLetter"/>
      <w:lvlText w:val="%5."/>
      <w:lvlJc w:val="left"/>
      <w:pPr>
        <w:ind w:left="3600" w:hanging="360"/>
      </w:pPr>
    </w:lvl>
    <w:lvl w:ilvl="5" w:tplc="3086002C">
      <w:start w:val="1"/>
      <w:numFmt w:val="lowerRoman"/>
      <w:lvlText w:val="%6."/>
      <w:lvlJc w:val="right"/>
      <w:pPr>
        <w:ind w:left="4320" w:hanging="180"/>
      </w:pPr>
    </w:lvl>
    <w:lvl w:ilvl="6" w:tplc="F0BCFF2C">
      <w:start w:val="1"/>
      <w:numFmt w:val="decimal"/>
      <w:lvlText w:val="%7."/>
      <w:lvlJc w:val="left"/>
      <w:pPr>
        <w:ind w:left="5040" w:hanging="360"/>
      </w:pPr>
    </w:lvl>
    <w:lvl w:ilvl="7" w:tplc="DAB25884">
      <w:start w:val="1"/>
      <w:numFmt w:val="lowerLetter"/>
      <w:lvlText w:val="%8."/>
      <w:lvlJc w:val="left"/>
      <w:pPr>
        <w:ind w:left="5760" w:hanging="360"/>
      </w:pPr>
    </w:lvl>
    <w:lvl w:ilvl="8" w:tplc="36106750">
      <w:start w:val="1"/>
      <w:numFmt w:val="lowerRoman"/>
      <w:lvlText w:val="%9."/>
      <w:lvlJc w:val="right"/>
      <w:pPr>
        <w:ind w:left="6480" w:hanging="180"/>
      </w:pPr>
    </w:lvl>
  </w:abstractNum>
  <w:abstractNum w:abstractNumId="135" w15:restartNumberingAfterBreak="0">
    <w:nsid w:val="2EF34D7B"/>
    <w:multiLevelType w:val="hybridMultilevel"/>
    <w:tmpl w:val="4A6C9C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2F901B2D"/>
    <w:multiLevelType w:val="hybridMultilevel"/>
    <w:tmpl w:val="E9784328"/>
    <w:lvl w:ilvl="0" w:tplc="E774CA88">
      <w:start w:val="1"/>
      <w:numFmt w:val="decimal"/>
      <w:lvlText w:val="%1."/>
      <w:lvlJc w:val="left"/>
      <w:pPr>
        <w:ind w:left="720" w:hanging="360"/>
      </w:pPr>
    </w:lvl>
    <w:lvl w:ilvl="1" w:tplc="3D7E6752">
      <w:start w:val="1"/>
      <w:numFmt w:val="lowerLetter"/>
      <w:lvlText w:val="%2."/>
      <w:lvlJc w:val="left"/>
      <w:pPr>
        <w:ind w:left="1440" w:hanging="360"/>
      </w:pPr>
    </w:lvl>
    <w:lvl w:ilvl="2" w:tplc="5546B8B8">
      <w:start w:val="1"/>
      <w:numFmt w:val="lowerRoman"/>
      <w:lvlText w:val="%3."/>
      <w:lvlJc w:val="right"/>
      <w:pPr>
        <w:ind w:left="2160" w:hanging="180"/>
      </w:pPr>
    </w:lvl>
    <w:lvl w:ilvl="3" w:tplc="E78EF5C4">
      <w:start w:val="1"/>
      <w:numFmt w:val="decimal"/>
      <w:lvlText w:val="%4."/>
      <w:lvlJc w:val="left"/>
      <w:pPr>
        <w:ind w:left="2880" w:hanging="360"/>
      </w:pPr>
    </w:lvl>
    <w:lvl w:ilvl="4" w:tplc="14648040">
      <w:start w:val="1"/>
      <w:numFmt w:val="lowerLetter"/>
      <w:lvlText w:val="%5."/>
      <w:lvlJc w:val="left"/>
      <w:pPr>
        <w:ind w:left="3600" w:hanging="360"/>
      </w:pPr>
    </w:lvl>
    <w:lvl w:ilvl="5" w:tplc="9E302B00">
      <w:start w:val="1"/>
      <w:numFmt w:val="lowerRoman"/>
      <w:lvlText w:val="%6."/>
      <w:lvlJc w:val="right"/>
      <w:pPr>
        <w:ind w:left="4320" w:hanging="180"/>
      </w:pPr>
    </w:lvl>
    <w:lvl w:ilvl="6" w:tplc="E92E4C22">
      <w:start w:val="1"/>
      <w:numFmt w:val="decimal"/>
      <w:lvlText w:val="%7."/>
      <w:lvlJc w:val="left"/>
      <w:pPr>
        <w:ind w:left="5040" w:hanging="360"/>
      </w:pPr>
    </w:lvl>
    <w:lvl w:ilvl="7" w:tplc="38F457EC">
      <w:start w:val="1"/>
      <w:numFmt w:val="lowerLetter"/>
      <w:lvlText w:val="%8."/>
      <w:lvlJc w:val="left"/>
      <w:pPr>
        <w:ind w:left="5760" w:hanging="360"/>
      </w:pPr>
    </w:lvl>
    <w:lvl w:ilvl="8" w:tplc="57280ACA">
      <w:start w:val="1"/>
      <w:numFmt w:val="lowerRoman"/>
      <w:lvlText w:val="%9."/>
      <w:lvlJc w:val="right"/>
      <w:pPr>
        <w:ind w:left="6480" w:hanging="180"/>
      </w:pPr>
    </w:lvl>
  </w:abstractNum>
  <w:abstractNum w:abstractNumId="137" w15:restartNumberingAfterBreak="0">
    <w:nsid w:val="2F97F2DF"/>
    <w:multiLevelType w:val="hybridMultilevel"/>
    <w:tmpl w:val="FFFFFFFF"/>
    <w:lvl w:ilvl="0" w:tplc="D0C0CBAA">
      <w:start w:val="1"/>
      <w:numFmt w:val="bullet"/>
      <w:lvlText w:val=""/>
      <w:lvlJc w:val="left"/>
      <w:pPr>
        <w:ind w:left="720" w:hanging="360"/>
      </w:pPr>
      <w:rPr>
        <w:rFonts w:hint="default" w:ascii="Symbol" w:hAnsi="Symbol"/>
      </w:rPr>
    </w:lvl>
    <w:lvl w:ilvl="1" w:tplc="F222A066">
      <w:start w:val="1"/>
      <w:numFmt w:val="bullet"/>
      <w:lvlText w:val="o"/>
      <w:lvlJc w:val="left"/>
      <w:pPr>
        <w:ind w:left="1440" w:hanging="360"/>
      </w:pPr>
      <w:rPr>
        <w:rFonts w:hint="default" w:ascii="Courier New" w:hAnsi="Courier New"/>
      </w:rPr>
    </w:lvl>
    <w:lvl w:ilvl="2" w:tplc="F578B374">
      <w:start w:val="1"/>
      <w:numFmt w:val="bullet"/>
      <w:lvlText w:val=""/>
      <w:lvlJc w:val="left"/>
      <w:pPr>
        <w:ind w:left="2160" w:hanging="360"/>
      </w:pPr>
      <w:rPr>
        <w:rFonts w:hint="default" w:ascii="Wingdings" w:hAnsi="Wingdings"/>
      </w:rPr>
    </w:lvl>
    <w:lvl w:ilvl="3" w:tplc="0C30CFB8">
      <w:start w:val="1"/>
      <w:numFmt w:val="bullet"/>
      <w:lvlText w:val=""/>
      <w:lvlJc w:val="left"/>
      <w:pPr>
        <w:ind w:left="2880" w:hanging="360"/>
      </w:pPr>
      <w:rPr>
        <w:rFonts w:hint="default" w:ascii="Symbol" w:hAnsi="Symbol"/>
      </w:rPr>
    </w:lvl>
    <w:lvl w:ilvl="4" w:tplc="624A3C0C">
      <w:start w:val="1"/>
      <w:numFmt w:val="bullet"/>
      <w:lvlText w:val="o"/>
      <w:lvlJc w:val="left"/>
      <w:pPr>
        <w:ind w:left="3600" w:hanging="360"/>
      </w:pPr>
      <w:rPr>
        <w:rFonts w:hint="default" w:ascii="Courier New" w:hAnsi="Courier New"/>
      </w:rPr>
    </w:lvl>
    <w:lvl w:ilvl="5" w:tplc="1452FFAA">
      <w:start w:val="1"/>
      <w:numFmt w:val="bullet"/>
      <w:lvlText w:val=""/>
      <w:lvlJc w:val="left"/>
      <w:pPr>
        <w:ind w:left="4320" w:hanging="360"/>
      </w:pPr>
      <w:rPr>
        <w:rFonts w:hint="default" w:ascii="Wingdings" w:hAnsi="Wingdings"/>
      </w:rPr>
    </w:lvl>
    <w:lvl w:ilvl="6" w:tplc="E5FE045E">
      <w:start w:val="1"/>
      <w:numFmt w:val="bullet"/>
      <w:lvlText w:val=""/>
      <w:lvlJc w:val="left"/>
      <w:pPr>
        <w:ind w:left="5040" w:hanging="360"/>
      </w:pPr>
      <w:rPr>
        <w:rFonts w:hint="default" w:ascii="Symbol" w:hAnsi="Symbol"/>
      </w:rPr>
    </w:lvl>
    <w:lvl w:ilvl="7" w:tplc="C1E87A38">
      <w:start w:val="1"/>
      <w:numFmt w:val="bullet"/>
      <w:lvlText w:val="o"/>
      <w:lvlJc w:val="left"/>
      <w:pPr>
        <w:ind w:left="5760" w:hanging="360"/>
      </w:pPr>
      <w:rPr>
        <w:rFonts w:hint="default" w:ascii="Courier New" w:hAnsi="Courier New"/>
      </w:rPr>
    </w:lvl>
    <w:lvl w:ilvl="8" w:tplc="24541A72">
      <w:start w:val="1"/>
      <w:numFmt w:val="bullet"/>
      <w:lvlText w:val=""/>
      <w:lvlJc w:val="left"/>
      <w:pPr>
        <w:ind w:left="6480" w:hanging="360"/>
      </w:pPr>
      <w:rPr>
        <w:rFonts w:hint="default" w:ascii="Wingdings" w:hAnsi="Wingdings"/>
      </w:rPr>
    </w:lvl>
  </w:abstractNum>
  <w:abstractNum w:abstractNumId="138" w15:restartNumberingAfterBreak="0">
    <w:nsid w:val="2FFA534A"/>
    <w:multiLevelType w:val="hybridMultilevel"/>
    <w:tmpl w:val="DEC6EE5C"/>
    <w:lvl w:ilvl="0" w:tplc="7EAC2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30463888"/>
    <w:multiLevelType w:val="hybridMultilevel"/>
    <w:tmpl w:val="E0A46E04"/>
    <w:lvl w:ilvl="0" w:tplc="889C5892">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0" w15:restartNumberingAfterBreak="0">
    <w:nsid w:val="3076EB91"/>
    <w:multiLevelType w:val="hybridMultilevel"/>
    <w:tmpl w:val="FFFFFFFF"/>
    <w:lvl w:ilvl="0" w:tplc="22DA79B6">
      <w:start w:val="1"/>
      <w:numFmt w:val="bullet"/>
      <w:lvlText w:val="·"/>
      <w:lvlJc w:val="left"/>
      <w:pPr>
        <w:ind w:left="720" w:hanging="360"/>
      </w:pPr>
      <w:rPr>
        <w:rFonts w:hint="default" w:ascii="Symbol" w:hAnsi="Symbol"/>
      </w:rPr>
    </w:lvl>
    <w:lvl w:ilvl="1" w:tplc="9AA894BC">
      <w:start w:val="1"/>
      <w:numFmt w:val="bullet"/>
      <w:lvlText w:val="o"/>
      <w:lvlJc w:val="left"/>
      <w:pPr>
        <w:ind w:left="1440" w:hanging="360"/>
      </w:pPr>
      <w:rPr>
        <w:rFonts w:hint="default" w:ascii="Courier New" w:hAnsi="Courier New"/>
      </w:rPr>
    </w:lvl>
    <w:lvl w:ilvl="2" w:tplc="602856A8">
      <w:start w:val="1"/>
      <w:numFmt w:val="bullet"/>
      <w:lvlText w:val=""/>
      <w:lvlJc w:val="left"/>
      <w:pPr>
        <w:ind w:left="2160" w:hanging="360"/>
      </w:pPr>
      <w:rPr>
        <w:rFonts w:hint="default" w:ascii="Wingdings" w:hAnsi="Wingdings"/>
      </w:rPr>
    </w:lvl>
    <w:lvl w:ilvl="3" w:tplc="E1E488EA">
      <w:start w:val="1"/>
      <w:numFmt w:val="bullet"/>
      <w:lvlText w:val=""/>
      <w:lvlJc w:val="left"/>
      <w:pPr>
        <w:ind w:left="2880" w:hanging="360"/>
      </w:pPr>
      <w:rPr>
        <w:rFonts w:hint="default" w:ascii="Symbol" w:hAnsi="Symbol"/>
      </w:rPr>
    </w:lvl>
    <w:lvl w:ilvl="4" w:tplc="09B6CE3E">
      <w:start w:val="1"/>
      <w:numFmt w:val="bullet"/>
      <w:lvlText w:val="o"/>
      <w:lvlJc w:val="left"/>
      <w:pPr>
        <w:ind w:left="3600" w:hanging="360"/>
      </w:pPr>
      <w:rPr>
        <w:rFonts w:hint="default" w:ascii="Courier New" w:hAnsi="Courier New"/>
      </w:rPr>
    </w:lvl>
    <w:lvl w:ilvl="5" w:tplc="C60656D0">
      <w:start w:val="1"/>
      <w:numFmt w:val="bullet"/>
      <w:lvlText w:val=""/>
      <w:lvlJc w:val="left"/>
      <w:pPr>
        <w:ind w:left="4320" w:hanging="360"/>
      </w:pPr>
      <w:rPr>
        <w:rFonts w:hint="default" w:ascii="Wingdings" w:hAnsi="Wingdings"/>
      </w:rPr>
    </w:lvl>
    <w:lvl w:ilvl="6" w:tplc="F9B8B998">
      <w:start w:val="1"/>
      <w:numFmt w:val="bullet"/>
      <w:lvlText w:val=""/>
      <w:lvlJc w:val="left"/>
      <w:pPr>
        <w:ind w:left="5040" w:hanging="360"/>
      </w:pPr>
      <w:rPr>
        <w:rFonts w:hint="default" w:ascii="Symbol" w:hAnsi="Symbol"/>
      </w:rPr>
    </w:lvl>
    <w:lvl w:ilvl="7" w:tplc="94C48EB2">
      <w:start w:val="1"/>
      <w:numFmt w:val="bullet"/>
      <w:lvlText w:val="o"/>
      <w:lvlJc w:val="left"/>
      <w:pPr>
        <w:ind w:left="5760" w:hanging="360"/>
      </w:pPr>
      <w:rPr>
        <w:rFonts w:hint="default" w:ascii="Courier New" w:hAnsi="Courier New"/>
      </w:rPr>
    </w:lvl>
    <w:lvl w:ilvl="8" w:tplc="AA3A032C">
      <w:start w:val="1"/>
      <w:numFmt w:val="bullet"/>
      <w:lvlText w:val=""/>
      <w:lvlJc w:val="left"/>
      <w:pPr>
        <w:ind w:left="6480" w:hanging="360"/>
      </w:pPr>
      <w:rPr>
        <w:rFonts w:hint="default" w:ascii="Wingdings" w:hAnsi="Wingdings"/>
      </w:rPr>
    </w:lvl>
  </w:abstractNum>
  <w:abstractNum w:abstractNumId="141" w15:restartNumberingAfterBreak="0">
    <w:nsid w:val="30D9DC66"/>
    <w:multiLevelType w:val="hybridMultilevel"/>
    <w:tmpl w:val="FFFFFFFF"/>
    <w:lvl w:ilvl="0" w:tplc="3A86780C">
      <w:start w:val="1"/>
      <w:numFmt w:val="bullet"/>
      <w:lvlText w:val="·"/>
      <w:lvlJc w:val="left"/>
      <w:pPr>
        <w:ind w:left="720" w:hanging="360"/>
      </w:pPr>
      <w:rPr>
        <w:rFonts w:hint="default" w:ascii="Symbol" w:hAnsi="Symbol"/>
      </w:rPr>
    </w:lvl>
    <w:lvl w:ilvl="1" w:tplc="0734B790">
      <w:start w:val="1"/>
      <w:numFmt w:val="bullet"/>
      <w:lvlText w:val="o"/>
      <w:lvlJc w:val="left"/>
      <w:pPr>
        <w:ind w:left="1440" w:hanging="360"/>
      </w:pPr>
      <w:rPr>
        <w:rFonts w:hint="default" w:ascii="Courier New" w:hAnsi="Courier New"/>
      </w:rPr>
    </w:lvl>
    <w:lvl w:ilvl="2" w:tplc="7F3E0834">
      <w:start w:val="1"/>
      <w:numFmt w:val="bullet"/>
      <w:lvlText w:val=""/>
      <w:lvlJc w:val="left"/>
      <w:pPr>
        <w:ind w:left="2160" w:hanging="360"/>
      </w:pPr>
      <w:rPr>
        <w:rFonts w:hint="default" w:ascii="Wingdings" w:hAnsi="Wingdings"/>
      </w:rPr>
    </w:lvl>
    <w:lvl w:ilvl="3" w:tplc="11E03606">
      <w:start w:val="1"/>
      <w:numFmt w:val="bullet"/>
      <w:lvlText w:val=""/>
      <w:lvlJc w:val="left"/>
      <w:pPr>
        <w:ind w:left="2880" w:hanging="360"/>
      </w:pPr>
      <w:rPr>
        <w:rFonts w:hint="default" w:ascii="Symbol" w:hAnsi="Symbol"/>
      </w:rPr>
    </w:lvl>
    <w:lvl w:ilvl="4" w:tplc="F42E3860">
      <w:start w:val="1"/>
      <w:numFmt w:val="bullet"/>
      <w:lvlText w:val="o"/>
      <w:lvlJc w:val="left"/>
      <w:pPr>
        <w:ind w:left="3600" w:hanging="360"/>
      </w:pPr>
      <w:rPr>
        <w:rFonts w:hint="default" w:ascii="Courier New" w:hAnsi="Courier New"/>
      </w:rPr>
    </w:lvl>
    <w:lvl w:ilvl="5" w:tplc="3FC25054">
      <w:start w:val="1"/>
      <w:numFmt w:val="bullet"/>
      <w:lvlText w:val=""/>
      <w:lvlJc w:val="left"/>
      <w:pPr>
        <w:ind w:left="4320" w:hanging="360"/>
      </w:pPr>
      <w:rPr>
        <w:rFonts w:hint="default" w:ascii="Wingdings" w:hAnsi="Wingdings"/>
      </w:rPr>
    </w:lvl>
    <w:lvl w:ilvl="6" w:tplc="1DC69FF8">
      <w:start w:val="1"/>
      <w:numFmt w:val="bullet"/>
      <w:lvlText w:val=""/>
      <w:lvlJc w:val="left"/>
      <w:pPr>
        <w:ind w:left="5040" w:hanging="360"/>
      </w:pPr>
      <w:rPr>
        <w:rFonts w:hint="default" w:ascii="Symbol" w:hAnsi="Symbol"/>
      </w:rPr>
    </w:lvl>
    <w:lvl w:ilvl="7" w:tplc="8C5E8A44">
      <w:start w:val="1"/>
      <w:numFmt w:val="bullet"/>
      <w:lvlText w:val="o"/>
      <w:lvlJc w:val="left"/>
      <w:pPr>
        <w:ind w:left="5760" w:hanging="360"/>
      </w:pPr>
      <w:rPr>
        <w:rFonts w:hint="default" w:ascii="Courier New" w:hAnsi="Courier New"/>
      </w:rPr>
    </w:lvl>
    <w:lvl w:ilvl="8" w:tplc="B3AEBE7A">
      <w:start w:val="1"/>
      <w:numFmt w:val="bullet"/>
      <w:lvlText w:val=""/>
      <w:lvlJc w:val="left"/>
      <w:pPr>
        <w:ind w:left="6480" w:hanging="360"/>
      </w:pPr>
      <w:rPr>
        <w:rFonts w:hint="default" w:ascii="Wingdings" w:hAnsi="Wingdings"/>
      </w:rPr>
    </w:lvl>
  </w:abstractNum>
  <w:abstractNum w:abstractNumId="142" w15:restartNumberingAfterBreak="0">
    <w:nsid w:val="320066AC"/>
    <w:multiLevelType w:val="hybridMultilevel"/>
    <w:tmpl w:val="FFFFFFFF"/>
    <w:lvl w:ilvl="0" w:tplc="867249C6">
      <w:start w:val="1"/>
      <w:numFmt w:val="bullet"/>
      <w:lvlText w:val=""/>
      <w:lvlJc w:val="left"/>
      <w:pPr>
        <w:ind w:left="720" w:hanging="360"/>
      </w:pPr>
      <w:rPr>
        <w:rFonts w:hint="default" w:ascii="Symbol" w:hAnsi="Symbol"/>
      </w:rPr>
    </w:lvl>
    <w:lvl w:ilvl="1" w:tplc="810E95DC">
      <w:start w:val="1"/>
      <w:numFmt w:val="bullet"/>
      <w:lvlText w:val="o"/>
      <w:lvlJc w:val="left"/>
      <w:pPr>
        <w:ind w:left="1440" w:hanging="360"/>
      </w:pPr>
      <w:rPr>
        <w:rFonts w:hint="default" w:ascii="Courier New" w:hAnsi="Courier New"/>
      </w:rPr>
    </w:lvl>
    <w:lvl w:ilvl="2" w:tplc="A120DB08">
      <w:start w:val="1"/>
      <w:numFmt w:val="bullet"/>
      <w:lvlText w:val=""/>
      <w:lvlJc w:val="left"/>
      <w:pPr>
        <w:ind w:left="2160" w:hanging="360"/>
      </w:pPr>
      <w:rPr>
        <w:rFonts w:hint="default" w:ascii="Wingdings" w:hAnsi="Wingdings"/>
      </w:rPr>
    </w:lvl>
    <w:lvl w:ilvl="3" w:tplc="3F18CEE4">
      <w:start w:val="1"/>
      <w:numFmt w:val="bullet"/>
      <w:lvlText w:val=""/>
      <w:lvlJc w:val="left"/>
      <w:pPr>
        <w:ind w:left="2880" w:hanging="360"/>
      </w:pPr>
      <w:rPr>
        <w:rFonts w:hint="default" w:ascii="Symbol" w:hAnsi="Symbol"/>
      </w:rPr>
    </w:lvl>
    <w:lvl w:ilvl="4" w:tplc="BD68F428">
      <w:start w:val="1"/>
      <w:numFmt w:val="bullet"/>
      <w:lvlText w:val="o"/>
      <w:lvlJc w:val="left"/>
      <w:pPr>
        <w:ind w:left="3600" w:hanging="360"/>
      </w:pPr>
      <w:rPr>
        <w:rFonts w:hint="default" w:ascii="Courier New" w:hAnsi="Courier New"/>
      </w:rPr>
    </w:lvl>
    <w:lvl w:ilvl="5" w:tplc="3DB22A6E">
      <w:start w:val="1"/>
      <w:numFmt w:val="bullet"/>
      <w:lvlText w:val=""/>
      <w:lvlJc w:val="left"/>
      <w:pPr>
        <w:ind w:left="4320" w:hanging="360"/>
      </w:pPr>
      <w:rPr>
        <w:rFonts w:hint="default" w:ascii="Wingdings" w:hAnsi="Wingdings"/>
      </w:rPr>
    </w:lvl>
    <w:lvl w:ilvl="6" w:tplc="0CD0E5E4">
      <w:start w:val="1"/>
      <w:numFmt w:val="bullet"/>
      <w:lvlText w:val=""/>
      <w:lvlJc w:val="left"/>
      <w:pPr>
        <w:ind w:left="5040" w:hanging="360"/>
      </w:pPr>
      <w:rPr>
        <w:rFonts w:hint="default" w:ascii="Symbol" w:hAnsi="Symbol"/>
      </w:rPr>
    </w:lvl>
    <w:lvl w:ilvl="7" w:tplc="FBC450DA">
      <w:start w:val="1"/>
      <w:numFmt w:val="bullet"/>
      <w:lvlText w:val="o"/>
      <w:lvlJc w:val="left"/>
      <w:pPr>
        <w:ind w:left="5760" w:hanging="360"/>
      </w:pPr>
      <w:rPr>
        <w:rFonts w:hint="default" w:ascii="Courier New" w:hAnsi="Courier New"/>
      </w:rPr>
    </w:lvl>
    <w:lvl w:ilvl="8" w:tplc="2C2E6DB6">
      <w:start w:val="1"/>
      <w:numFmt w:val="bullet"/>
      <w:lvlText w:val=""/>
      <w:lvlJc w:val="left"/>
      <w:pPr>
        <w:ind w:left="6480" w:hanging="360"/>
      </w:pPr>
      <w:rPr>
        <w:rFonts w:hint="default" w:ascii="Wingdings" w:hAnsi="Wingdings"/>
      </w:rPr>
    </w:lvl>
  </w:abstractNum>
  <w:abstractNum w:abstractNumId="143" w15:restartNumberingAfterBreak="0">
    <w:nsid w:val="32082F9D"/>
    <w:multiLevelType w:val="hybridMultilevel"/>
    <w:tmpl w:val="FFFFFFFF"/>
    <w:lvl w:ilvl="0" w:tplc="A9329826">
      <w:start w:val="1"/>
      <w:numFmt w:val="decimal"/>
      <w:lvlText w:val="%1."/>
      <w:lvlJc w:val="left"/>
      <w:pPr>
        <w:ind w:left="720" w:hanging="360"/>
      </w:pPr>
    </w:lvl>
    <w:lvl w:ilvl="1" w:tplc="80FEF94C">
      <w:start w:val="1"/>
      <w:numFmt w:val="lowerLetter"/>
      <w:lvlText w:val="%2."/>
      <w:lvlJc w:val="left"/>
      <w:pPr>
        <w:ind w:left="1440" w:hanging="360"/>
      </w:pPr>
    </w:lvl>
    <w:lvl w:ilvl="2" w:tplc="96C23134">
      <w:start w:val="1"/>
      <w:numFmt w:val="lowerRoman"/>
      <w:lvlText w:val="%3."/>
      <w:lvlJc w:val="right"/>
      <w:pPr>
        <w:ind w:left="2160" w:hanging="180"/>
      </w:pPr>
    </w:lvl>
    <w:lvl w:ilvl="3" w:tplc="06288654">
      <w:start w:val="1"/>
      <w:numFmt w:val="decimal"/>
      <w:lvlText w:val="%4."/>
      <w:lvlJc w:val="left"/>
      <w:pPr>
        <w:ind w:left="2880" w:hanging="360"/>
      </w:pPr>
    </w:lvl>
    <w:lvl w:ilvl="4" w:tplc="B47EEE0A">
      <w:start w:val="1"/>
      <w:numFmt w:val="lowerLetter"/>
      <w:lvlText w:val="%5."/>
      <w:lvlJc w:val="left"/>
      <w:pPr>
        <w:ind w:left="3600" w:hanging="360"/>
      </w:pPr>
    </w:lvl>
    <w:lvl w:ilvl="5" w:tplc="B89829AC">
      <w:start w:val="1"/>
      <w:numFmt w:val="lowerRoman"/>
      <w:lvlText w:val="%6."/>
      <w:lvlJc w:val="right"/>
      <w:pPr>
        <w:ind w:left="4320" w:hanging="180"/>
      </w:pPr>
    </w:lvl>
    <w:lvl w:ilvl="6" w:tplc="1CA8D8F8">
      <w:start w:val="1"/>
      <w:numFmt w:val="decimal"/>
      <w:lvlText w:val="%7."/>
      <w:lvlJc w:val="left"/>
      <w:pPr>
        <w:ind w:left="5040" w:hanging="360"/>
      </w:pPr>
    </w:lvl>
    <w:lvl w:ilvl="7" w:tplc="511E4932">
      <w:start w:val="1"/>
      <w:numFmt w:val="lowerLetter"/>
      <w:lvlText w:val="%8."/>
      <w:lvlJc w:val="left"/>
      <w:pPr>
        <w:ind w:left="5760" w:hanging="360"/>
      </w:pPr>
    </w:lvl>
    <w:lvl w:ilvl="8" w:tplc="580A0248">
      <w:start w:val="1"/>
      <w:numFmt w:val="lowerRoman"/>
      <w:lvlText w:val="%9."/>
      <w:lvlJc w:val="right"/>
      <w:pPr>
        <w:ind w:left="6480" w:hanging="180"/>
      </w:pPr>
    </w:lvl>
  </w:abstractNum>
  <w:abstractNum w:abstractNumId="144" w15:restartNumberingAfterBreak="0">
    <w:nsid w:val="32CE71B3"/>
    <w:multiLevelType w:val="hybridMultilevel"/>
    <w:tmpl w:val="FFFFFFFF"/>
    <w:lvl w:ilvl="0" w:tplc="B3208068">
      <w:start w:val="1"/>
      <w:numFmt w:val="decimal"/>
      <w:lvlText w:val="%1."/>
      <w:lvlJc w:val="left"/>
      <w:pPr>
        <w:ind w:left="720" w:hanging="360"/>
      </w:pPr>
    </w:lvl>
    <w:lvl w:ilvl="1" w:tplc="B35074C4">
      <w:start w:val="1"/>
      <w:numFmt w:val="lowerLetter"/>
      <w:lvlText w:val="%2."/>
      <w:lvlJc w:val="left"/>
      <w:pPr>
        <w:ind w:left="1440" w:hanging="360"/>
      </w:pPr>
    </w:lvl>
    <w:lvl w:ilvl="2" w:tplc="DD2C5974">
      <w:start w:val="1"/>
      <w:numFmt w:val="lowerRoman"/>
      <w:lvlText w:val="%3."/>
      <w:lvlJc w:val="right"/>
      <w:pPr>
        <w:ind w:left="2160" w:hanging="180"/>
      </w:pPr>
    </w:lvl>
    <w:lvl w:ilvl="3" w:tplc="0FCA3BA4">
      <w:start w:val="1"/>
      <w:numFmt w:val="decimal"/>
      <w:lvlText w:val="%4."/>
      <w:lvlJc w:val="left"/>
      <w:pPr>
        <w:ind w:left="2880" w:hanging="360"/>
      </w:pPr>
    </w:lvl>
    <w:lvl w:ilvl="4" w:tplc="61067802">
      <w:start w:val="1"/>
      <w:numFmt w:val="lowerLetter"/>
      <w:lvlText w:val="%5."/>
      <w:lvlJc w:val="left"/>
      <w:pPr>
        <w:ind w:left="3600" w:hanging="360"/>
      </w:pPr>
    </w:lvl>
    <w:lvl w:ilvl="5" w:tplc="4B4C0384">
      <w:start w:val="1"/>
      <w:numFmt w:val="lowerRoman"/>
      <w:lvlText w:val="%6."/>
      <w:lvlJc w:val="right"/>
      <w:pPr>
        <w:ind w:left="4320" w:hanging="180"/>
      </w:pPr>
    </w:lvl>
    <w:lvl w:ilvl="6" w:tplc="1ACECA74">
      <w:start w:val="1"/>
      <w:numFmt w:val="decimal"/>
      <w:lvlText w:val="%7."/>
      <w:lvlJc w:val="left"/>
      <w:pPr>
        <w:ind w:left="5040" w:hanging="360"/>
      </w:pPr>
    </w:lvl>
    <w:lvl w:ilvl="7" w:tplc="47D64EBA">
      <w:start w:val="1"/>
      <w:numFmt w:val="lowerLetter"/>
      <w:lvlText w:val="%8."/>
      <w:lvlJc w:val="left"/>
      <w:pPr>
        <w:ind w:left="5760" w:hanging="360"/>
      </w:pPr>
    </w:lvl>
    <w:lvl w:ilvl="8" w:tplc="CFCC6342">
      <w:start w:val="1"/>
      <w:numFmt w:val="lowerRoman"/>
      <w:lvlText w:val="%9."/>
      <w:lvlJc w:val="right"/>
      <w:pPr>
        <w:ind w:left="6480" w:hanging="180"/>
      </w:pPr>
    </w:lvl>
  </w:abstractNum>
  <w:abstractNum w:abstractNumId="145" w15:restartNumberingAfterBreak="0">
    <w:nsid w:val="33128560"/>
    <w:multiLevelType w:val="hybridMultilevel"/>
    <w:tmpl w:val="FFFFFFFF"/>
    <w:lvl w:ilvl="0" w:tplc="A210A8A2">
      <w:start w:val="3"/>
      <w:numFmt w:val="decimal"/>
      <w:lvlText w:val="%1."/>
      <w:lvlJc w:val="left"/>
      <w:pPr>
        <w:ind w:left="720" w:hanging="360"/>
      </w:pPr>
    </w:lvl>
    <w:lvl w:ilvl="1" w:tplc="04046772">
      <w:start w:val="1"/>
      <w:numFmt w:val="lowerLetter"/>
      <w:lvlText w:val="%2."/>
      <w:lvlJc w:val="left"/>
      <w:pPr>
        <w:ind w:left="1440" w:hanging="360"/>
      </w:pPr>
    </w:lvl>
    <w:lvl w:ilvl="2" w:tplc="13ECC0F6">
      <w:start w:val="1"/>
      <w:numFmt w:val="lowerRoman"/>
      <w:lvlText w:val="%3."/>
      <w:lvlJc w:val="right"/>
      <w:pPr>
        <w:ind w:left="2160" w:hanging="180"/>
      </w:pPr>
    </w:lvl>
    <w:lvl w:ilvl="3" w:tplc="169CC062">
      <w:start w:val="1"/>
      <w:numFmt w:val="decimal"/>
      <w:lvlText w:val="%4."/>
      <w:lvlJc w:val="left"/>
      <w:pPr>
        <w:ind w:left="2880" w:hanging="360"/>
      </w:pPr>
    </w:lvl>
    <w:lvl w:ilvl="4" w:tplc="F67C78E8">
      <w:start w:val="1"/>
      <w:numFmt w:val="lowerLetter"/>
      <w:lvlText w:val="%5."/>
      <w:lvlJc w:val="left"/>
      <w:pPr>
        <w:ind w:left="3600" w:hanging="360"/>
      </w:pPr>
    </w:lvl>
    <w:lvl w:ilvl="5" w:tplc="FDF06392">
      <w:start w:val="1"/>
      <w:numFmt w:val="lowerRoman"/>
      <w:lvlText w:val="%6."/>
      <w:lvlJc w:val="right"/>
      <w:pPr>
        <w:ind w:left="4320" w:hanging="180"/>
      </w:pPr>
    </w:lvl>
    <w:lvl w:ilvl="6" w:tplc="6248D79E">
      <w:start w:val="1"/>
      <w:numFmt w:val="decimal"/>
      <w:lvlText w:val="%7."/>
      <w:lvlJc w:val="left"/>
      <w:pPr>
        <w:ind w:left="5040" w:hanging="360"/>
      </w:pPr>
    </w:lvl>
    <w:lvl w:ilvl="7" w:tplc="85BE37FE">
      <w:start w:val="1"/>
      <w:numFmt w:val="lowerLetter"/>
      <w:lvlText w:val="%8."/>
      <w:lvlJc w:val="left"/>
      <w:pPr>
        <w:ind w:left="5760" w:hanging="360"/>
      </w:pPr>
    </w:lvl>
    <w:lvl w:ilvl="8" w:tplc="868655F8">
      <w:start w:val="1"/>
      <w:numFmt w:val="lowerRoman"/>
      <w:lvlText w:val="%9."/>
      <w:lvlJc w:val="right"/>
      <w:pPr>
        <w:ind w:left="6480" w:hanging="180"/>
      </w:pPr>
    </w:lvl>
  </w:abstractNum>
  <w:abstractNum w:abstractNumId="146" w15:restartNumberingAfterBreak="0">
    <w:nsid w:val="35815525"/>
    <w:multiLevelType w:val="hybridMultilevel"/>
    <w:tmpl w:val="C19E3F7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47" w15:restartNumberingAfterBreak="0">
    <w:nsid w:val="358616C8"/>
    <w:multiLevelType w:val="hybridMultilevel"/>
    <w:tmpl w:val="6BD8CEB6"/>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8" w15:restartNumberingAfterBreak="0">
    <w:nsid w:val="35D18601"/>
    <w:multiLevelType w:val="hybridMultilevel"/>
    <w:tmpl w:val="FFFFFFFF"/>
    <w:lvl w:ilvl="0" w:tplc="AB4AB726">
      <w:start w:val="1"/>
      <w:numFmt w:val="decimal"/>
      <w:lvlText w:val="%1."/>
      <w:lvlJc w:val="left"/>
      <w:pPr>
        <w:ind w:left="720" w:hanging="360"/>
      </w:pPr>
    </w:lvl>
    <w:lvl w:ilvl="1" w:tplc="CF104BDE">
      <w:start w:val="1"/>
      <w:numFmt w:val="lowerLetter"/>
      <w:lvlText w:val="%2."/>
      <w:lvlJc w:val="left"/>
      <w:pPr>
        <w:ind w:left="1440" w:hanging="360"/>
      </w:pPr>
    </w:lvl>
    <w:lvl w:ilvl="2" w:tplc="064CE064">
      <w:start w:val="1"/>
      <w:numFmt w:val="lowerRoman"/>
      <w:lvlText w:val="%3."/>
      <w:lvlJc w:val="right"/>
      <w:pPr>
        <w:ind w:left="2160" w:hanging="180"/>
      </w:pPr>
    </w:lvl>
    <w:lvl w:ilvl="3" w:tplc="FC54D064">
      <w:start w:val="1"/>
      <w:numFmt w:val="decimal"/>
      <w:lvlText w:val="%4."/>
      <w:lvlJc w:val="left"/>
      <w:pPr>
        <w:ind w:left="2880" w:hanging="360"/>
      </w:pPr>
    </w:lvl>
    <w:lvl w:ilvl="4" w:tplc="36D03A08">
      <w:start w:val="1"/>
      <w:numFmt w:val="lowerLetter"/>
      <w:lvlText w:val="%5."/>
      <w:lvlJc w:val="left"/>
      <w:pPr>
        <w:ind w:left="3600" w:hanging="360"/>
      </w:pPr>
    </w:lvl>
    <w:lvl w:ilvl="5" w:tplc="ACB04872">
      <w:start w:val="1"/>
      <w:numFmt w:val="lowerRoman"/>
      <w:lvlText w:val="%6."/>
      <w:lvlJc w:val="right"/>
      <w:pPr>
        <w:ind w:left="4320" w:hanging="180"/>
      </w:pPr>
    </w:lvl>
    <w:lvl w:ilvl="6" w:tplc="C2E41DBC">
      <w:start w:val="1"/>
      <w:numFmt w:val="decimal"/>
      <w:lvlText w:val="%7."/>
      <w:lvlJc w:val="left"/>
      <w:pPr>
        <w:ind w:left="5040" w:hanging="360"/>
      </w:pPr>
    </w:lvl>
    <w:lvl w:ilvl="7" w:tplc="37EE043E">
      <w:start w:val="1"/>
      <w:numFmt w:val="lowerLetter"/>
      <w:lvlText w:val="%8."/>
      <w:lvlJc w:val="left"/>
      <w:pPr>
        <w:ind w:left="5760" w:hanging="360"/>
      </w:pPr>
    </w:lvl>
    <w:lvl w:ilvl="8" w:tplc="2278C150">
      <w:start w:val="1"/>
      <w:numFmt w:val="lowerRoman"/>
      <w:lvlText w:val="%9."/>
      <w:lvlJc w:val="right"/>
      <w:pPr>
        <w:ind w:left="6480" w:hanging="180"/>
      </w:pPr>
    </w:lvl>
  </w:abstractNum>
  <w:abstractNum w:abstractNumId="149" w15:restartNumberingAfterBreak="0">
    <w:nsid w:val="368D8F0D"/>
    <w:multiLevelType w:val="hybridMultilevel"/>
    <w:tmpl w:val="FFFFFFFF"/>
    <w:lvl w:ilvl="0" w:tplc="A94C4566">
      <w:start w:val="5"/>
      <w:numFmt w:val="decimal"/>
      <w:lvlText w:val="%1."/>
      <w:lvlJc w:val="left"/>
      <w:pPr>
        <w:ind w:left="720" w:hanging="360"/>
      </w:pPr>
    </w:lvl>
    <w:lvl w:ilvl="1" w:tplc="E7B83750">
      <w:start w:val="1"/>
      <w:numFmt w:val="lowerLetter"/>
      <w:lvlText w:val="%2."/>
      <w:lvlJc w:val="left"/>
      <w:pPr>
        <w:ind w:left="1440" w:hanging="360"/>
      </w:pPr>
    </w:lvl>
    <w:lvl w:ilvl="2" w:tplc="6408DCDE">
      <w:start w:val="1"/>
      <w:numFmt w:val="lowerRoman"/>
      <w:lvlText w:val="%3."/>
      <w:lvlJc w:val="right"/>
      <w:pPr>
        <w:ind w:left="2160" w:hanging="180"/>
      </w:pPr>
    </w:lvl>
    <w:lvl w:ilvl="3" w:tplc="E5F8F264">
      <w:start w:val="1"/>
      <w:numFmt w:val="decimal"/>
      <w:lvlText w:val="%4."/>
      <w:lvlJc w:val="left"/>
      <w:pPr>
        <w:ind w:left="2880" w:hanging="360"/>
      </w:pPr>
    </w:lvl>
    <w:lvl w:ilvl="4" w:tplc="94C86982">
      <w:start w:val="1"/>
      <w:numFmt w:val="lowerLetter"/>
      <w:lvlText w:val="%5."/>
      <w:lvlJc w:val="left"/>
      <w:pPr>
        <w:ind w:left="3600" w:hanging="360"/>
      </w:pPr>
    </w:lvl>
    <w:lvl w:ilvl="5" w:tplc="34FC3264">
      <w:start w:val="1"/>
      <w:numFmt w:val="lowerRoman"/>
      <w:lvlText w:val="%6."/>
      <w:lvlJc w:val="right"/>
      <w:pPr>
        <w:ind w:left="4320" w:hanging="180"/>
      </w:pPr>
    </w:lvl>
    <w:lvl w:ilvl="6" w:tplc="A32E83AE">
      <w:start w:val="1"/>
      <w:numFmt w:val="decimal"/>
      <w:lvlText w:val="%7."/>
      <w:lvlJc w:val="left"/>
      <w:pPr>
        <w:ind w:left="5040" w:hanging="360"/>
      </w:pPr>
    </w:lvl>
    <w:lvl w:ilvl="7" w:tplc="2D36FB78">
      <w:start w:val="1"/>
      <w:numFmt w:val="lowerLetter"/>
      <w:lvlText w:val="%8."/>
      <w:lvlJc w:val="left"/>
      <w:pPr>
        <w:ind w:left="5760" w:hanging="360"/>
      </w:pPr>
    </w:lvl>
    <w:lvl w:ilvl="8" w:tplc="DC287FA0">
      <w:start w:val="1"/>
      <w:numFmt w:val="lowerRoman"/>
      <w:lvlText w:val="%9."/>
      <w:lvlJc w:val="right"/>
      <w:pPr>
        <w:ind w:left="6480" w:hanging="180"/>
      </w:pPr>
    </w:lvl>
  </w:abstractNum>
  <w:abstractNum w:abstractNumId="150" w15:restartNumberingAfterBreak="0">
    <w:nsid w:val="369F46BC"/>
    <w:multiLevelType w:val="hybridMultilevel"/>
    <w:tmpl w:val="FFFFFFFF"/>
    <w:lvl w:ilvl="0" w:tplc="B2E20486">
      <w:start w:val="1"/>
      <w:numFmt w:val="bullet"/>
      <w:lvlText w:val="·"/>
      <w:lvlJc w:val="left"/>
      <w:pPr>
        <w:ind w:left="720" w:hanging="360"/>
      </w:pPr>
      <w:rPr>
        <w:rFonts w:hint="default" w:ascii="Symbol" w:hAnsi="Symbol"/>
      </w:rPr>
    </w:lvl>
    <w:lvl w:ilvl="1" w:tplc="F67C9688">
      <w:start w:val="1"/>
      <w:numFmt w:val="bullet"/>
      <w:lvlText w:val="o"/>
      <w:lvlJc w:val="left"/>
      <w:pPr>
        <w:ind w:left="1440" w:hanging="360"/>
      </w:pPr>
      <w:rPr>
        <w:rFonts w:hint="default" w:ascii="Courier New" w:hAnsi="Courier New"/>
      </w:rPr>
    </w:lvl>
    <w:lvl w:ilvl="2" w:tplc="70140C18">
      <w:start w:val="1"/>
      <w:numFmt w:val="bullet"/>
      <w:lvlText w:val=""/>
      <w:lvlJc w:val="left"/>
      <w:pPr>
        <w:ind w:left="2160" w:hanging="360"/>
      </w:pPr>
      <w:rPr>
        <w:rFonts w:hint="default" w:ascii="Wingdings" w:hAnsi="Wingdings"/>
      </w:rPr>
    </w:lvl>
    <w:lvl w:ilvl="3" w:tplc="79AC6138">
      <w:start w:val="1"/>
      <w:numFmt w:val="bullet"/>
      <w:lvlText w:val=""/>
      <w:lvlJc w:val="left"/>
      <w:pPr>
        <w:ind w:left="2880" w:hanging="360"/>
      </w:pPr>
      <w:rPr>
        <w:rFonts w:hint="default" w:ascii="Symbol" w:hAnsi="Symbol"/>
      </w:rPr>
    </w:lvl>
    <w:lvl w:ilvl="4" w:tplc="2E32B9FC">
      <w:start w:val="1"/>
      <w:numFmt w:val="bullet"/>
      <w:lvlText w:val="o"/>
      <w:lvlJc w:val="left"/>
      <w:pPr>
        <w:ind w:left="3600" w:hanging="360"/>
      </w:pPr>
      <w:rPr>
        <w:rFonts w:hint="default" w:ascii="Courier New" w:hAnsi="Courier New"/>
      </w:rPr>
    </w:lvl>
    <w:lvl w:ilvl="5" w:tplc="AABA5584">
      <w:start w:val="1"/>
      <w:numFmt w:val="bullet"/>
      <w:lvlText w:val=""/>
      <w:lvlJc w:val="left"/>
      <w:pPr>
        <w:ind w:left="4320" w:hanging="360"/>
      </w:pPr>
      <w:rPr>
        <w:rFonts w:hint="default" w:ascii="Wingdings" w:hAnsi="Wingdings"/>
      </w:rPr>
    </w:lvl>
    <w:lvl w:ilvl="6" w:tplc="07468B48">
      <w:start w:val="1"/>
      <w:numFmt w:val="bullet"/>
      <w:lvlText w:val=""/>
      <w:lvlJc w:val="left"/>
      <w:pPr>
        <w:ind w:left="5040" w:hanging="360"/>
      </w:pPr>
      <w:rPr>
        <w:rFonts w:hint="default" w:ascii="Symbol" w:hAnsi="Symbol"/>
      </w:rPr>
    </w:lvl>
    <w:lvl w:ilvl="7" w:tplc="DC4289DA">
      <w:start w:val="1"/>
      <w:numFmt w:val="bullet"/>
      <w:lvlText w:val="o"/>
      <w:lvlJc w:val="left"/>
      <w:pPr>
        <w:ind w:left="5760" w:hanging="360"/>
      </w:pPr>
      <w:rPr>
        <w:rFonts w:hint="default" w:ascii="Courier New" w:hAnsi="Courier New"/>
      </w:rPr>
    </w:lvl>
    <w:lvl w:ilvl="8" w:tplc="EB5A9D90">
      <w:start w:val="1"/>
      <w:numFmt w:val="bullet"/>
      <w:lvlText w:val=""/>
      <w:lvlJc w:val="left"/>
      <w:pPr>
        <w:ind w:left="6480" w:hanging="360"/>
      </w:pPr>
      <w:rPr>
        <w:rFonts w:hint="default" w:ascii="Wingdings" w:hAnsi="Wingdings"/>
      </w:rPr>
    </w:lvl>
  </w:abstractNum>
  <w:abstractNum w:abstractNumId="151" w15:restartNumberingAfterBreak="0">
    <w:nsid w:val="36AF1A62"/>
    <w:multiLevelType w:val="hybridMultilevel"/>
    <w:tmpl w:val="A432AC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2" w15:restartNumberingAfterBreak="0">
    <w:nsid w:val="36CFEBD4"/>
    <w:multiLevelType w:val="hybridMultilevel"/>
    <w:tmpl w:val="FFFFFFFF"/>
    <w:lvl w:ilvl="0" w:tplc="E8D84F68">
      <w:start w:val="1"/>
      <w:numFmt w:val="bullet"/>
      <w:lvlText w:val="·"/>
      <w:lvlJc w:val="left"/>
      <w:pPr>
        <w:ind w:left="720" w:hanging="360"/>
      </w:pPr>
      <w:rPr>
        <w:rFonts w:hint="default" w:ascii="Symbol" w:hAnsi="Symbol"/>
      </w:rPr>
    </w:lvl>
    <w:lvl w:ilvl="1" w:tplc="C7BAC5E0">
      <w:start w:val="1"/>
      <w:numFmt w:val="bullet"/>
      <w:lvlText w:val="o"/>
      <w:lvlJc w:val="left"/>
      <w:pPr>
        <w:ind w:left="1440" w:hanging="360"/>
      </w:pPr>
      <w:rPr>
        <w:rFonts w:hint="default" w:ascii="Courier New" w:hAnsi="Courier New"/>
      </w:rPr>
    </w:lvl>
    <w:lvl w:ilvl="2" w:tplc="C4522862">
      <w:start w:val="1"/>
      <w:numFmt w:val="bullet"/>
      <w:lvlText w:val=""/>
      <w:lvlJc w:val="left"/>
      <w:pPr>
        <w:ind w:left="2160" w:hanging="360"/>
      </w:pPr>
      <w:rPr>
        <w:rFonts w:hint="default" w:ascii="Wingdings" w:hAnsi="Wingdings"/>
      </w:rPr>
    </w:lvl>
    <w:lvl w:ilvl="3" w:tplc="88C6AEBA">
      <w:start w:val="1"/>
      <w:numFmt w:val="bullet"/>
      <w:lvlText w:val=""/>
      <w:lvlJc w:val="left"/>
      <w:pPr>
        <w:ind w:left="2880" w:hanging="360"/>
      </w:pPr>
      <w:rPr>
        <w:rFonts w:hint="default" w:ascii="Symbol" w:hAnsi="Symbol"/>
      </w:rPr>
    </w:lvl>
    <w:lvl w:ilvl="4" w:tplc="C0922434">
      <w:start w:val="1"/>
      <w:numFmt w:val="bullet"/>
      <w:lvlText w:val="o"/>
      <w:lvlJc w:val="left"/>
      <w:pPr>
        <w:ind w:left="3600" w:hanging="360"/>
      </w:pPr>
      <w:rPr>
        <w:rFonts w:hint="default" w:ascii="Courier New" w:hAnsi="Courier New"/>
      </w:rPr>
    </w:lvl>
    <w:lvl w:ilvl="5" w:tplc="2CE00EDE">
      <w:start w:val="1"/>
      <w:numFmt w:val="bullet"/>
      <w:lvlText w:val=""/>
      <w:lvlJc w:val="left"/>
      <w:pPr>
        <w:ind w:left="4320" w:hanging="360"/>
      </w:pPr>
      <w:rPr>
        <w:rFonts w:hint="default" w:ascii="Wingdings" w:hAnsi="Wingdings"/>
      </w:rPr>
    </w:lvl>
    <w:lvl w:ilvl="6" w:tplc="CE0E8562">
      <w:start w:val="1"/>
      <w:numFmt w:val="bullet"/>
      <w:lvlText w:val=""/>
      <w:lvlJc w:val="left"/>
      <w:pPr>
        <w:ind w:left="5040" w:hanging="360"/>
      </w:pPr>
      <w:rPr>
        <w:rFonts w:hint="default" w:ascii="Symbol" w:hAnsi="Symbol"/>
      </w:rPr>
    </w:lvl>
    <w:lvl w:ilvl="7" w:tplc="61F0BD84">
      <w:start w:val="1"/>
      <w:numFmt w:val="bullet"/>
      <w:lvlText w:val="o"/>
      <w:lvlJc w:val="left"/>
      <w:pPr>
        <w:ind w:left="5760" w:hanging="360"/>
      </w:pPr>
      <w:rPr>
        <w:rFonts w:hint="default" w:ascii="Courier New" w:hAnsi="Courier New"/>
      </w:rPr>
    </w:lvl>
    <w:lvl w:ilvl="8" w:tplc="E6EA49F4">
      <w:start w:val="1"/>
      <w:numFmt w:val="bullet"/>
      <w:lvlText w:val=""/>
      <w:lvlJc w:val="left"/>
      <w:pPr>
        <w:ind w:left="6480" w:hanging="360"/>
      </w:pPr>
      <w:rPr>
        <w:rFonts w:hint="default" w:ascii="Wingdings" w:hAnsi="Wingdings"/>
      </w:rPr>
    </w:lvl>
  </w:abstractNum>
  <w:abstractNum w:abstractNumId="153" w15:restartNumberingAfterBreak="0">
    <w:nsid w:val="36FA5442"/>
    <w:multiLevelType w:val="hybridMultilevel"/>
    <w:tmpl w:val="FFFFFFFF"/>
    <w:lvl w:ilvl="0" w:tplc="F37206AA">
      <w:start w:val="1"/>
      <w:numFmt w:val="bullet"/>
      <w:lvlText w:val="·"/>
      <w:lvlJc w:val="left"/>
      <w:pPr>
        <w:ind w:left="720" w:hanging="360"/>
      </w:pPr>
      <w:rPr>
        <w:rFonts w:hint="default" w:ascii="Symbol" w:hAnsi="Symbol"/>
      </w:rPr>
    </w:lvl>
    <w:lvl w:ilvl="1" w:tplc="F08A8326">
      <w:start w:val="1"/>
      <w:numFmt w:val="bullet"/>
      <w:lvlText w:val="o"/>
      <w:lvlJc w:val="left"/>
      <w:pPr>
        <w:ind w:left="1440" w:hanging="360"/>
      </w:pPr>
      <w:rPr>
        <w:rFonts w:hint="default" w:ascii="Courier New" w:hAnsi="Courier New"/>
      </w:rPr>
    </w:lvl>
    <w:lvl w:ilvl="2" w:tplc="B96E5E6C">
      <w:start w:val="1"/>
      <w:numFmt w:val="bullet"/>
      <w:lvlText w:val=""/>
      <w:lvlJc w:val="left"/>
      <w:pPr>
        <w:ind w:left="2160" w:hanging="360"/>
      </w:pPr>
      <w:rPr>
        <w:rFonts w:hint="default" w:ascii="Wingdings" w:hAnsi="Wingdings"/>
      </w:rPr>
    </w:lvl>
    <w:lvl w:ilvl="3" w:tplc="EAFC4E7A">
      <w:start w:val="1"/>
      <w:numFmt w:val="bullet"/>
      <w:lvlText w:val=""/>
      <w:lvlJc w:val="left"/>
      <w:pPr>
        <w:ind w:left="2880" w:hanging="360"/>
      </w:pPr>
      <w:rPr>
        <w:rFonts w:hint="default" w:ascii="Symbol" w:hAnsi="Symbol"/>
      </w:rPr>
    </w:lvl>
    <w:lvl w:ilvl="4" w:tplc="189EAAFE">
      <w:start w:val="1"/>
      <w:numFmt w:val="bullet"/>
      <w:lvlText w:val="o"/>
      <w:lvlJc w:val="left"/>
      <w:pPr>
        <w:ind w:left="3600" w:hanging="360"/>
      </w:pPr>
      <w:rPr>
        <w:rFonts w:hint="default" w:ascii="Courier New" w:hAnsi="Courier New"/>
      </w:rPr>
    </w:lvl>
    <w:lvl w:ilvl="5" w:tplc="59046002">
      <w:start w:val="1"/>
      <w:numFmt w:val="bullet"/>
      <w:lvlText w:val=""/>
      <w:lvlJc w:val="left"/>
      <w:pPr>
        <w:ind w:left="4320" w:hanging="360"/>
      </w:pPr>
      <w:rPr>
        <w:rFonts w:hint="default" w:ascii="Wingdings" w:hAnsi="Wingdings"/>
      </w:rPr>
    </w:lvl>
    <w:lvl w:ilvl="6" w:tplc="C6B0CA64">
      <w:start w:val="1"/>
      <w:numFmt w:val="bullet"/>
      <w:lvlText w:val=""/>
      <w:lvlJc w:val="left"/>
      <w:pPr>
        <w:ind w:left="5040" w:hanging="360"/>
      </w:pPr>
      <w:rPr>
        <w:rFonts w:hint="default" w:ascii="Symbol" w:hAnsi="Symbol"/>
      </w:rPr>
    </w:lvl>
    <w:lvl w:ilvl="7" w:tplc="D6400B6A">
      <w:start w:val="1"/>
      <w:numFmt w:val="bullet"/>
      <w:lvlText w:val="o"/>
      <w:lvlJc w:val="left"/>
      <w:pPr>
        <w:ind w:left="5760" w:hanging="360"/>
      </w:pPr>
      <w:rPr>
        <w:rFonts w:hint="default" w:ascii="Courier New" w:hAnsi="Courier New"/>
      </w:rPr>
    </w:lvl>
    <w:lvl w:ilvl="8" w:tplc="3BC6A9F2">
      <w:start w:val="1"/>
      <w:numFmt w:val="bullet"/>
      <w:lvlText w:val=""/>
      <w:lvlJc w:val="left"/>
      <w:pPr>
        <w:ind w:left="6480" w:hanging="360"/>
      </w:pPr>
      <w:rPr>
        <w:rFonts w:hint="default" w:ascii="Wingdings" w:hAnsi="Wingdings"/>
      </w:rPr>
    </w:lvl>
  </w:abstractNum>
  <w:abstractNum w:abstractNumId="154" w15:restartNumberingAfterBreak="0">
    <w:nsid w:val="37578358"/>
    <w:multiLevelType w:val="hybridMultilevel"/>
    <w:tmpl w:val="FFFFFFFF"/>
    <w:lvl w:ilvl="0" w:tplc="769493B6">
      <w:start w:val="1"/>
      <w:numFmt w:val="bullet"/>
      <w:lvlText w:val="·"/>
      <w:lvlJc w:val="left"/>
      <w:pPr>
        <w:ind w:left="720" w:hanging="360"/>
      </w:pPr>
      <w:rPr>
        <w:rFonts w:hint="default" w:ascii="Symbol" w:hAnsi="Symbol"/>
      </w:rPr>
    </w:lvl>
    <w:lvl w:ilvl="1" w:tplc="288617F8">
      <w:start w:val="1"/>
      <w:numFmt w:val="bullet"/>
      <w:lvlText w:val="o"/>
      <w:lvlJc w:val="left"/>
      <w:pPr>
        <w:ind w:left="1440" w:hanging="360"/>
      </w:pPr>
      <w:rPr>
        <w:rFonts w:hint="default" w:ascii="Courier New" w:hAnsi="Courier New"/>
      </w:rPr>
    </w:lvl>
    <w:lvl w:ilvl="2" w:tplc="CE8664F0">
      <w:start w:val="1"/>
      <w:numFmt w:val="bullet"/>
      <w:lvlText w:val=""/>
      <w:lvlJc w:val="left"/>
      <w:pPr>
        <w:ind w:left="2160" w:hanging="360"/>
      </w:pPr>
      <w:rPr>
        <w:rFonts w:hint="default" w:ascii="Wingdings" w:hAnsi="Wingdings"/>
      </w:rPr>
    </w:lvl>
    <w:lvl w:ilvl="3" w:tplc="DEA8938C">
      <w:start w:val="1"/>
      <w:numFmt w:val="bullet"/>
      <w:lvlText w:val=""/>
      <w:lvlJc w:val="left"/>
      <w:pPr>
        <w:ind w:left="2880" w:hanging="360"/>
      </w:pPr>
      <w:rPr>
        <w:rFonts w:hint="default" w:ascii="Symbol" w:hAnsi="Symbol"/>
      </w:rPr>
    </w:lvl>
    <w:lvl w:ilvl="4" w:tplc="EE92199C">
      <w:start w:val="1"/>
      <w:numFmt w:val="bullet"/>
      <w:lvlText w:val="o"/>
      <w:lvlJc w:val="left"/>
      <w:pPr>
        <w:ind w:left="3600" w:hanging="360"/>
      </w:pPr>
      <w:rPr>
        <w:rFonts w:hint="default" w:ascii="Courier New" w:hAnsi="Courier New"/>
      </w:rPr>
    </w:lvl>
    <w:lvl w:ilvl="5" w:tplc="D7684F4C">
      <w:start w:val="1"/>
      <w:numFmt w:val="bullet"/>
      <w:lvlText w:val=""/>
      <w:lvlJc w:val="left"/>
      <w:pPr>
        <w:ind w:left="4320" w:hanging="360"/>
      </w:pPr>
      <w:rPr>
        <w:rFonts w:hint="default" w:ascii="Wingdings" w:hAnsi="Wingdings"/>
      </w:rPr>
    </w:lvl>
    <w:lvl w:ilvl="6" w:tplc="7936A734">
      <w:start w:val="1"/>
      <w:numFmt w:val="bullet"/>
      <w:lvlText w:val=""/>
      <w:lvlJc w:val="left"/>
      <w:pPr>
        <w:ind w:left="5040" w:hanging="360"/>
      </w:pPr>
      <w:rPr>
        <w:rFonts w:hint="default" w:ascii="Symbol" w:hAnsi="Symbol"/>
      </w:rPr>
    </w:lvl>
    <w:lvl w:ilvl="7" w:tplc="25708348">
      <w:start w:val="1"/>
      <w:numFmt w:val="bullet"/>
      <w:lvlText w:val="o"/>
      <w:lvlJc w:val="left"/>
      <w:pPr>
        <w:ind w:left="5760" w:hanging="360"/>
      </w:pPr>
      <w:rPr>
        <w:rFonts w:hint="default" w:ascii="Courier New" w:hAnsi="Courier New"/>
      </w:rPr>
    </w:lvl>
    <w:lvl w:ilvl="8" w:tplc="D6B47014">
      <w:start w:val="1"/>
      <w:numFmt w:val="bullet"/>
      <w:lvlText w:val=""/>
      <w:lvlJc w:val="left"/>
      <w:pPr>
        <w:ind w:left="6480" w:hanging="360"/>
      </w:pPr>
      <w:rPr>
        <w:rFonts w:hint="default" w:ascii="Wingdings" w:hAnsi="Wingdings"/>
      </w:rPr>
    </w:lvl>
  </w:abstractNum>
  <w:abstractNum w:abstractNumId="155" w15:restartNumberingAfterBreak="0">
    <w:nsid w:val="3762340F"/>
    <w:multiLevelType w:val="hybridMultilevel"/>
    <w:tmpl w:val="FFFFFFFF"/>
    <w:lvl w:ilvl="0" w:tplc="91143B36">
      <w:start w:val="1"/>
      <w:numFmt w:val="bullet"/>
      <w:lvlText w:val="·"/>
      <w:lvlJc w:val="left"/>
      <w:pPr>
        <w:ind w:left="720" w:hanging="360"/>
      </w:pPr>
      <w:rPr>
        <w:rFonts w:hint="default" w:ascii="Symbol" w:hAnsi="Symbol"/>
      </w:rPr>
    </w:lvl>
    <w:lvl w:ilvl="1" w:tplc="07D27532">
      <w:start w:val="1"/>
      <w:numFmt w:val="bullet"/>
      <w:lvlText w:val="o"/>
      <w:lvlJc w:val="left"/>
      <w:pPr>
        <w:ind w:left="1440" w:hanging="360"/>
      </w:pPr>
      <w:rPr>
        <w:rFonts w:hint="default" w:ascii="Courier New" w:hAnsi="Courier New"/>
      </w:rPr>
    </w:lvl>
    <w:lvl w:ilvl="2" w:tplc="9708BA7A">
      <w:start w:val="1"/>
      <w:numFmt w:val="bullet"/>
      <w:lvlText w:val=""/>
      <w:lvlJc w:val="left"/>
      <w:pPr>
        <w:ind w:left="2160" w:hanging="360"/>
      </w:pPr>
      <w:rPr>
        <w:rFonts w:hint="default" w:ascii="Wingdings" w:hAnsi="Wingdings"/>
      </w:rPr>
    </w:lvl>
    <w:lvl w:ilvl="3" w:tplc="8A94E584">
      <w:start w:val="1"/>
      <w:numFmt w:val="bullet"/>
      <w:lvlText w:val=""/>
      <w:lvlJc w:val="left"/>
      <w:pPr>
        <w:ind w:left="2880" w:hanging="360"/>
      </w:pPr>
      <w:rPr>
        <w:rFonts w:hint="default" w:ascii="Symbol" w:hAnsi="Symbol"/>
      </w:rPr>
    </w:lvl>
    <w:lvl w:ilvl="4" w:tplc="92A8C452">
      <w:start w:val="1"/>
      <w:numFmt w:val="bullet"/>
      <w:lvlText w:val="o"/>
      <w:lvlJc w:val="left"/>
      <w:pPr>
        <w:ind w:left="3600" w:hanging="360"/>
      </w:pPr>
      <w:rPr>
        <w:rFonts w:hint="default" w:ascii="Courier New" w:hAnsi="Courier New"/>
      </w:rPr>
    </w:lvl>
    <w:lvl w:ilvl="5" w:tplc="0EFE6C28">
      <w:start w:val="1"/>
      <w:numFmt w:val="bullet"/>
      <w:lvlText w:val=""/>
      <w:lvlJc w:val="left"/>
      <w:pPr>
        <w:ind w:left="4320" w:hanging="360"/>
      </w:pPr>
      <w:rPr>
        <w:rFonts w:hint="default" w:ascii="Wingdings" w:hAnsi="Wingdings"/>
      </w:rPr>
    </w:lvl>
    <w:lvl w:ilvl="6" w:tplc="AE1CFBCE">
      <w:start w:val="1"/>
      <w:numFmt w:val="bullet"/>
      <w:lvlText w:val=""/>
      <w:lvlJc w:val="left"/>
      <w:pPr>
        <w:ind w:left="5040" w:hanging="360"/>
      </w:pPr>
      <w:rPr>
        <w:rFonts w:hint="default" w:ascii="Symbol" w:hAnsi="Symbol"/>
      </w:rPr>
    </w:lvl>
    <w:lvl w:ilvl="7" w:tplc="CC3A5DC6">
      <w:start w:val="1"/>
      <w:numFmt w:val="bullet"/>
      <w:lvlText w:val="o"/>
      <w:lvlJc w:val="left"/>
      <w:pPr>
        <w:ind w:left="5760" w:hanging="360"/>
      </w:pPr>
      <w:rPr>
        <w:rFonts w:hint="default" w:ascii="Courier New" w:hAnsi="Courier New"/>
      </w:rPr>
    </w:lvl>
    <w:lvl w:ilvl="8" w:tplc="CE6CAA7E">
      <w:start w:val="1"/>
      <w:numFmt w:val="bullet"/>
      <w:lvlText w:val=""/>
      <w:lvlJc w:val="left"/>
      <w:pPr>
        <w:ind w:left="6480" w:hanging="360"/>
      </w:pPr>
      <w:rPr>
        <w:rFonts w:hint="default" w:ascii="Wingdings" w:hAnsi="Wingdings"/>
      </w:rPr>
    </w:lvl>
  </w:abstractNum>
  <w:abstractNum w:abstractNumId="156" w15:restartNumberingAfterBreak="0">
    <w:nsid w:val="37690259"/>
    <w:multiLevelType w:val="hybridMultilevel"/>
    <w:tmpl w:val="6F94F6F2"/>
    <w:lvl w:ilvl="0" w:tplc="D4288CD0">
      <w:start w:val="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7" w15:restartNumberingAfterBreak="0">
    <w:nsid w:val="37D8D7EC"/>
    <w:multiLevelType w:val="hybridMultilevel"/>
    <w:tmpl w:val="FFFFFFFF"/>
    <w:lvl w:ilvl="0" w:tplc="7082965A">
      <w:start w:val="1"/>
      <w:numFmt w:val="decimal"/>
      <w:lvlText w:val="%1."/>
      <w:lvlJc w:val="left"/>
      <w:pPr>
        <w:ind w:left="720" w:hanging="360"/>
      </w:pPr>
    </w:lvl>
    <w:lvl w:ilvl="1" w:tplc="94A2A3AA">
      <w:start w:val="1"/>
      <w:numFmt w:val="lowerLetter"/>
      <w:lvlText w:val="%2."/>
      <w:lvlJc w:val="left"/>
      <w:pPr>
        <w:ind w:left="1440" w:hanging="360"/>
      </w:pPr>
    </w:lvl>
    <w:lvl w:ilvl="2" w:tplc="222C413A">
      <w:start w:val="1"/>
      <w:numFmt w:val="lowerRoman"/>
      <w:lvlText w:val="%3."/>
      <w:lvlJc w:val="right"/>
      <w:pPr>
        <w:ind w:left="2160" w:hanging="180"/>
      </w:pPr>
    </w:lvl>
    <w:lvl w:ilvl="3" w:tplc="CA6C3CAC">
      <w:start w:val="1"/>
      <w:numFmt w:val="decimal"/>
      <w:lvlText w:val="%4."/>
      <w:lvlJc w:val="left"/>
      <w:pPr>
        <w:ind w:left="2880" w:hanging="360"/>
      </w:pPr>
    </w:lvl>
    <w:lvl w:ilvl="4" w:tplc="24867768">
      <w:start w:val="1"/>
      <w:numFmt w:val="lowerLetter"/>
      <w:lvlText w:val="%5."/>
      <w:lvlJc w:val="left"/>
      <w:pPr>
        <w:ind w:left="3600" w:hanging="360"/>
      </w:pPr>
    </w:lvl>
    <w:lvl w:ilvl="5" w:tplc="3A5C2DBA">
      <w:start w:val="1"/>
      <w:numFmt w:val="lowerRoman"/>
      <w:lvlText w:val="%6."/>
      <w:lvlJc w:val="right"/>
      <w:pPr>
        <w:ind w:left="4320" w:hanging="180"/>
      </w:pPr>
    </w:lvl>
    <w:lvl w:ilvl="6" w:tplc="83667A26">
      <w:start w:val="1"/>
      <w:numFmt w:val="decimal"/>
      <w:lvlText w:val="%7."/>
      <w:lvlJc w:val="left"/>
      <w:pPr>
        <w:ind w:left="5040" w:hanging="360"/>
      </w:pPr>
    </w:lvl>
    <w:lvl w:ilvl="7" w:tplc="80B4E97E">
      <w:start w:val="1"/>
      <w:numFmt w:val="lowerLetter"/>
      <w:lvlText w:val="%8."/>
      <w:lvlJc w:val="left"/>
      <w:pPr>
        <w:ind w:left="5760" w:hanging="360"/>
      </w:pPr>
    </w:lvl>
    <w:lvl w:ilvl="8" w:tplc="405428BC">
      <w:start w:val="1"/>
      <w:numFmt w:val="lowerRoman"/>
      <w:lvlText w:val="%9."/>
      <w:lvlJc w:val="right"/>
      <w:pPr>
        <w:ind w:left="6480" w:hanging="180"/>
      </w:pPr>
    </w:lvl>
  </w:abstractNum>
  <w:abstractNum w:abstractNumId="158" w15:restartNumberingAfterBreak="0">
    <w:nsid w:val="389FFB8B"/>
    <w:multiLevelType w:val="hybridMultilevel"/>
    <w:tmpl w:val="FFFFFFFF"/>
    <w:lvl w:ilvl="0" w:tplc="7D1E898C">
      <w:start w:val="1"/>
      <w:numFmt w:val="decimal"/>
      <w:lvlText w:val="%1."/>
      <w:lvlJc w:val="left"/>
      <w:pPr>
        <w:ind w:left="720" w:hanging="360"/>
      </w:pPr>
    </w:lvl>
    <w:lvl w:ilvl="1" w:tplc="2C8EB002">
      <w:start w:val="1"/>
      <w:numFmt w:val="bullet"/>
      <w:lvlText w:val="·"/>
      <w:lvlJc w:val="left"/>
      <w:pPr>
        <w:ind w:left="1440" w:hanging="360"/>
      </w:pPr>
    </w:lvl>
    <w:lvl w:ilvl="2" w:tplc="F04C1BCA">
      <w:start w:val="1"/>
      <w:numFmt w:val="lowerRoman"/>
      <w:lvlText w:val="%3."/>
      <w:lvlJc w:val="right"/>
      <w:pPr>
        <w:ind w:left="2160" w:hanging="180"/>
      </w:pPr>
    </w:lvl>
    <w:lvl w:ilvl="3" w:tplc="73448EBE">
      <w:start w:val="1"/>
      <w:numFmt w:val="decimal"/>
      <w:lvlText w:val="%4."/>
      <w:lvlJc w:val="left"/>
      <w:pPr>
        <w:ind w:left="2880" w:hanging="360"/>
      </w:pPr>
    </w:lvl>
    <w:lvl w:ilvl="4" w:tplc="7DA2249C">
      <w:start w:val="1"/>
      <w:numFmt w:val="lowerLetter"/>
      <w:lvlText w:val="%5."/>
      <w:lvlJc w:val="left"/>
      <w:pPr>
        <w:ind w:left="3600" w:hanging="360"/>
      </w:pPr>
    </w:lvl>
    <w:lvl w:ilvl="5" w:tplc="EA623A20">
      <w:start w:val="1"/>
      <w:numFmt w:val="lowerRoman"/>
      <w:lvlText w:val="%6."/>
      <w:lvlJc w:val="right"/>
      <w:pPr>
        <w:ind w:left="4320" w:hanging="180"/>
      </w:pPr>
    </w:lvl>
    <w:lvl w:ilvl="6" w:tplc="702603FA">
      <w:start w:val="1"/>
      <w:numFmt w:val="decimal"/>
      <w:lvlText w:val="%7."/>
      <w:lvlJc w:val="left"/>
      <w:pPr>
        <w:ind w:left="5040" w:hanging="360"/>
      </w:pPr>
    </w:lvl>
    <w:lvl w:ilvl="7" w:tplc="F65496D6">
      <w:start w:val="1"/>
      <w:numFmt w:val="lowerLetter"/>
      <w:lvlText w:val="%8."/>
      <w:lvlJc w:val="left"/>
      <w:pPr>
        <w:ind w:left="5760" w:hanging="360"/>
      </w:pPr>
    </w:lvl>
    <w:lvl w:ilvl="8" w:tplc="03BA3BEC">
      <w:start w:val="1"/>
      <w:numFmt w:val="lowerRoman"/>
      <w:lvlText w:val="%9."/>
      <w:lvlJc w:val="right"/>
      <w:pPr>
        <w:ind w:left="6480" w:hanging="180"/>
      </w:pPr>
    </w:lvl>
  </w:abstractNum>
  <w:abstractNum w:abstractNumId="159" w15:restartNumberingAfterBreak="0">
    <w:nsid w:val="3A3D2BB5"/>
    <w:multiLevelType w:val="hybridMultilevel"/>
    <w:tmpl w:val="FFFFFFFF"/>
    <w:lvl w:ilvl="0" w:tplc="25963986">
      <w:start w:val="1"/>
      <w:numFmt w:val="decimal"/>
      <w:lvlText w:val="%1."/>
      <w:lvlJc w:val="left"/>
      <w:pPr>
        <w:ind w:left="720" w:hanging="360"/>
      </w:pPr>
    </w:lvl>
    <w:lvl w:ilvl="1" w:tplc="315604FC">
      <w:start w:val="1"/>
      <w:numFmt w:val="lowerLetter"/>
      <w:lvlText w:val="%2."/>
      <w:lvlJc w:val="left"/>
      <w:pPr>
        <w:ind w:left="1440" w:hanging="360"/>
      </w:pPr>
    </w:lvl>
    <w:lvl w:ilvl="2" w:tplc="A2369716">
      <w:start w:val="1"/>
      <w:numFmt w:val="lowerRoman"/>
      <w:lvlText w:val="%3."/>
      <w:lvlJc w:val="right"/>
      <w:pPr>
        <w:ind w:left="2160" w:hanging="180"/>
      </w:pPr>
    </w:lvl>
    <w:lvl w:ilvl="3" w:tplc="B254B798">
      <w:start w:val="1"/>
      <w:numFmt w:val="decimal"/>
      <w:lvlText w:val="%4."/>
      <w:lvlJc w:val="left"/>
      <w:pPr>
        <w:ind w:left="2880" w:hanging="360"/>
      </w:pPr>
    </w:lvl>
    <w:lvl w:ilvl="4" w:tplc="E50A385E">
      <w:start w:val="1"/>
      <w:numFmt w:val="lowerLetter"/>
      <w:lvlText w:val="%5."/>
      <w:lvlJc w:val="left"/>
      <w:pPr>
        <w:ind w:left="3600" w:hanging="360"/>
      </w:pPr>
    </w:lvl>
    <w:lvl w:ilvl="5" w:tplc="C6D0CF0C">
      <w:start w:val="1"/>
      <w:numFmt w:val="lowerRoman"/>
      <w:lvlText w:val="%6."/>
      <w:lvlJc w:val="right"/>
      <w:pPr>
        <w:ind w:left="4320" w:hanging="180"/>
      </w:pPr>
    </w:lvl>
    <w:lvl w:ilvl="6" w:tplc="910E4E8E">
      <w:start w:val="1"/>
      <w:numFmt w:val="decimal"/>
      <w:lvlText w:val="%7."/>
      <w:lvlJc w:val="left"/>
      <w:pPr>
        <w:ind w:left="5040" w:hanging="360"/>
      </w:pPr>
    </w:lvl>
    <w:lvl w:ilvl="7" w:tplc="2F0A168A">
      <w:start w:val="1"/>
      <w:numFmt w:val="lowerLetter"/>
      <w:lvlText w:val="%8."/>
      <w:lvlJc w:val="left"/>
      <w:pPr>
        <w:ind w:left="5760" w:hanging="360"/>
      </w:pPr>
    </w:lvl>
    <w:lvl w:ilvl="8" w:tplc="0C603660">
      <w:start w:val="1"/>
      <w:numFmt w:val="lowerRoman"/>
      <w:lvlText w:val="%9."/>
      <w:lvlJc w:val="right"/>
      <w:pPr>
        <w:ind w:left="6480" w:hanging="180"/>
      </w:pPr>
    </w:lvl>
  </w:abstractNum>
  <w:abstractNum w:abstractNumId="160" w15:restartNumberingAfterBreak="0">
    <w:nsid w:val="3AEB190C"/>
    <w:multiLevelType w:val="hybridMultilevel"/>
    <w:tmpl w:val="4A202AAE"/>
    <w:lvl w:ilvl="0" w:tplc="D4288CD0">
      <w:start w:val="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1" w15:restartNumberingAfterBreak="0">
    <w:nsid w:val="3B0D17E1"/>
    <w:multiLevelType w:val="hybridMultilevel"/>
    <w:tmpl w:val="6A98A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3B2C8477"/>
    <w:multiLevelType w:val="hybridMultilevel"/>
    <w:tmpl w:val="FFFFFFFF"/>
    <w:lvl w:ilvl="0" w:tplc="502E849A">
      <w:start w:val="1"/>
      <w:numFmt w:val="bullet"/>
      <w:lvlText w:val="·"/>
      <w:lvlJc w:val="left"/>
      <w:pPr>
        <w:ind w:left="720" w:hanging="360"/>
      </w:pPr>
      <w:rPr>
        <w:rFonts w:hint="default" w:ascii="Symbol" w:hAnsi="Symbol"/>
      </w:rPr>
    </w:lvl>
    <w:lvl w:ilvl="1" w:tplc="6BB6C280">
      <w:start w:val="1"/>
      <w:numFmt w:val="bullet"/>
      <w:lvlText w:val="o"/>
      <w:lvlJc w:val="left"/>
      <w:pPr>
        <w:ind w:left="1440" w:hanging="360"/>
      </w:pPr>
      <w:rPr>
        <w:rFonts w:hint="default" w:ascii="Courier New" w:hAnsi="Courier New"/>
      </w:rPr>
    </w:lvl>
    <w:lvl w:ilvl="2" w:tplc="591A9C94">
      <w:start w:val="1"/>
      <w:numFmt w:val="bullet"/>
      <w:lvlText w:val=""/>
      <w:lvlJc w:val="left"/>
      <w:pPr>
        <w:ind w:left="2160" w:hanging="360"/>
      </w:pPr>
      <w:rPr>
        <w:rFonts w:hint="default" w:ascii="Wingdings" w:hAnsi="Wingdings"/>
      </w:rPr>
    </w:lvl>
    <w:lvl w:ilvl="3" w:tplc="8424FB8A">
      <w:start w:val="1"/>
      <w:numFmt w:val="bullet"/>
      <w:lvlText w:val=""/>
      <w:lvlJc w:val="left"/>
      <w:pPr>
        <w:ind w:left="2880" w:hanging="360"/>
      </w:pPr>
      <w:rPr>
        <w:rFonts w:hint="default" w:ascii="Symbol" w:hAnsi="Symbol"/>
      </w:rPr>
    </w:lvl>
    <w:lvl w:ilvl="4" w:tplc="81763172">
      <w:start w:val="1"/>
      <w:numFmt w:val="bullet"/>
      <w:lvlText w:val="o"/>
      <w:lvlJc w:val="left"/>
      <w:pPr>
        <w:ind w:left="3600" w:hanging="360"/>
      </w:pPr>
      <w:rPr>
        <w:rFonts w:hint="default" w:ascii="Courier New" w:hAnsi="Courier New"/>
      </w:rPr>
    </w:lvl>
    <w:lvl w:ilvl="5" w:tplc="681A3792">
      <w:start w:val="1"/>
      <w:numFmt w:val="bullet"/>
      <w:lvlText w:val=""/>
      <w:lvlJc w:val="left"/>
      <w:pPr>
        <w:ind w:left="4320" w:hanging="360"/>
      </w:pPr>
      <w:rPr>
        <w:rFonts w:hint="default" w:ascii="Wingdings" w:hAnsi="Wingdings"/>
      </w:rPr>
    </w:lvl>
    <w:lvl w:ilvl="6" w:tplc="6916E68E">
      <w:start w:val="1"/>
      <w:numFmt w:val="bullet"/>
      <w:lvlText w:val=""/>
      <w:lvlJc w:val="left"/>
      <w:pPr>
        <w:ind w:left="5040" w:hanging="360"/>
      </w:pPr>
      <w:rPr>
        <w:rFonts w:hint="default" w:ascii="Symbol" w:hAnsi="Symbol"/>
      </w:rPr>
    </w:lvl>
    <w:lvl w:ilvl="7" w:tplc="7B90B98E">
      <w:start w:val="1"/>
      <w:numFmt w:val="bullet"/>
      <w:lvlText w:val="o"/>
      <w:lvlJc w:val="left"/>
      <w:pPr>
        <w:ind w:left="5760" w:hanging="360"/>
      </w:pPr>
      <w:rPr>
        <w:rFonts w:hint="default" w:ascii="Courier New" w:hAnsi="Courier New"/>
      </w:rPr>
    </w:lvl>
    <w:lvl w:ilvl="8" w:tplc="2906503C">
      <w:start w:val="1"/>
      <w:numFmt w:val="bullet"/>
      <w:lvlText w:val=""/>
      <w:lvlJc w:val="left"/>
      <w:pPr>
        <w:ind w:left="6480" w:hanging="360"/>
      </w:pPr>
      <w:rPr>
        <w:rFonts w:hint="default" w:ascii="Wingdings" w:hAnsi="Wingdings"/>
      </w:rPr>
    </w:lvl>
  </w:abstractNum>
  <w:abstractNum w:abstractNumId="163" w15:restartNumberingAfterBreak="0">
    <w:nsid w:val="3B519A0F"/>
    <w:multiLevelType w:val="hybridMultilevel"/>
    <w:tmpl w:val="FFFFFFFF"/>
    <w:lvl w:ilvl="0" w:tplc="420C1A10">
      <w:start w:val="1"/>
      <w:numFmt w:val="bullet"/>
      <w:lvlText w:val="·"/>
      <w:lvlJc w:val="left"/>
      <w:pPr>
        <w:ind w:left="720" w:hanging="360"/>
      </w:pPr>
      <w:rPr>
        <w:rFonts w:hint="default" w:ascii="Symbol" w:hAnsi="Symbol"/>
      </w:rPr>
    </w:lvl>
    <w:lvl w:ilvl="1" w:tplc="29889EAA">
      <w:start w:val="1"/>
      <w:numFmt w:val="bullet"/>
      <w:lvlText w:val="o"/>
      <w:lvlJc w:val="left"/>
      <w:pPr>
        <w:ind w:left="1440" w:hanging="360"/>
      </w:pPr>
      <w:rPr>
        <w:rFonts w:hint="default" w:ascii="Courier New" w:hAnsi="Courier New"/>
      </w:rPr>
    </w:lvl>
    <w:lvl w:ilvl="2" w:tplc="7B947488">
      <w:start w:val="1"/>
      <w:numFmt w:val="bullet"/>
      <w:lvlText w:val=""/>
      <w:lvlJc w:val="left"/>
      <w:pPr>
        <w:ind w:left="2160" w:hanging="360"/>
      </w:pPr>
      <w:rPr>
        <w:rFonts w:hint="default" w:ascii="Wingdings" w:hAnsi="Wingdings"/>
      </w:rPr>
    </w:lvl>
    <w:lvl w:ilvl="3" w:tplc="E8221838">
      <w:start w:val="1"/>
      <w:numFmt w:val="bullet"/>
      <w:lvlText w:val=""/>
      <w:lvlJc w:val="left"/>
      <w:pPr>
        <w:ind w:left="2880" w:hanging="360"/>
      </w:pPr>
      <w:rPr>
        <w:rFonts w:hint="default" w:ascii="Symbol" w:hAnsi="Symbol"/>
      </w:rPr>
    </w:lvl>
    <w:lvl w:ilvl="4" w:tplc="60842BE0">
      <w:start w:val="1"/>
      <w:numFmt w:val="bullet"/>
      <w:lvlText w:val="o"/>
      <w:lvlJc w:val="left"/>
      <w:pPr>
        <w:ind w:left="3600" w:hanging="360"/>
      </w:pPr>
      <w:rPr>
        <w:rFonts w:hint="default" w:ascii="Courier New" w:hAnsi="Courier New"/>
      </w:rPr>
    </w:lvl>
    <w:lvl w:ilvl="5" w:tplc="80EA141C">
      <w:start w:val="1"/>
      <w:numFmt w:val="bullet"/>
      <w:lvlText w:val=""/>
      <w:lvlJc w:val="left"/>
      <w:pPr>
        <w:ind w:left="4320" w:hanging="360"/>
      </w:pPr>
      <w:rPr>
        <w:rFonts w:hint="default" w:ascii="Wingdings" w:hAnsi="Wingdings"/>
      </w:rPr>
    </w:lvl>
    <w:lvl w:ilvl="6" w:tplc="EE70C85E">
      <w:start w:val="1"/>
      <w:numFmt w:val="bullet"/>
      <w:lvlText w:val=""/>
      <w:lvlJc w:val="left"/>
      <w:pPr>
        <w:ind w:left="5040" w:hanging="360"/>
      </w:pPr>
      <w:rPr>
        <w:rFonts w:hint="default" w:ascii="Symbol" w:hAnsi="Symbol"/>
      </w:rPr>
    </w:lvl>
    <w:lvl w:ilvl="7" w:tplc="7CAC5320">
      <w:start w:val="1"/>
      <w:numFmt w:val="bullet"/>
      <w:lvlText w:val="o"/>
      <w:lvlJc w:val="left"/>
      <w:pPr>
        <w:ind w:left="5760" w:hanging="360"/>
      </w:pPr>
      <w:rPr>
        <w:rFonts w:hint="default" w:ascii="Courier New" w:hAnsi="Courier New"/>
      </w:rPr>
    </w:lvl>
    <w:lvl w:ilvl="8" w:tplc="5734C01E">
      <w:start w:val="1"/>
      <w:numFmt w:val="bullet"/>
      <w:lvlText w:val=""/>
      <w:lvlJc w:val="left"/>
      <w:pPr>
        <w:ind w:left="6480" w:hanging="360"/>
      </w:pPr>
      <w:rPr>
        <w:rFonts w:hint="default" w:ascii="Wingdings" w:hAnsi="Wingdings"/>
      </w:rPr>
    </w:lvl>
  </w:abstractNum>
  <w:abstractNum w:abstractNumId="164" w15:restartNumberingAfterBreak="0">
    <w:nsid w:val="3C2291E2"/>
    <w:multiLevelType w:val="hybridMultilevel"/>
    <w:tmpl w:val="FFFFFFFF"/>
    <w:lvl w:ilvl="0" w:tplc="9C10A7AE">
      <w:start w:val="2"/>
      <w:numFmt w:val="decimal"/>
      <w:lvlText w:val="%1."/>
      <w:lvlJc w:val="left"/>
      <w:pPr>
        <w:ind w:left="720" w:hanging="360"/>
      </w:pPr>
    </w:lvl>
    <w:lvl w:ilvl="1" w:tplc="4A9A55F0">
      <w:start w:val="1"/>
      <w:numFmt w:val="lowerLetter"/>
      <w:lvlText w:val="%2."/>
      <w:lvlJc w:val="left"/>
      <w:pPr>
        <w:ind w:left="1440" w:hanging="360"/>
      </w:pPr>
    </w:lvl>
    <w:lvl w:ilvl="2" w:tplc="7230F456">
      <w:start w:val="1"/>
      <w:numFmt w:val="lowerRoman"/>
      <w:lvlText w:val="%3."/>
      <w:lvlJc w:val="right"/>
      <w:pPr>
        <w:ind w:left="2160" w:hanging="180"/>
      </w:pPr>
    </w:lvl>
    <w:lvl w:ilvl="3" w:tplc="328EF5C6">
      <w:start w:val="1"/>
      <w:numFmt w:val="decimal"/>
      <w:lvlText w:val="%4."/>
      <w:lvlJc w:val="left"/>
      <w:pPr>
        <w:ind w:left="2880" w:hanging="360"/>
      </w:pPr>
    </w:lvl>
    <w:lvl w:ilvl="4" w:tplc="560209F4">
      <w:start w:val="1"/>
      <w:numFmt w:val="lowerLetter"/>
      <w:lvlText w:val="%5."/>
      <w:lvlJc w:val="left"/>
      <w:pPr>
        <w:ind w:left="3600" w:hanging="360"/>
      </w:pPr>
    </w:lvl>
    <w:lvl w:ilvl="5" w:tplc="281C22CA">
      <w:start w:val="1"/>
      <w:numFmt w:val="lowerRoman"/>
      <w:lvlText w:val="%6."/>
      <w:lvlJc w:val="right"/>
      <w:pPr>
        <w:ind w:left="4320" w:hanging="180"/>
      </w:pPr>
    </w:lvl>
    <w:lvl w:ilvl="6" w:tplc="232804F0">
      <w:start w:val="1"/>
      <w:numFmt w:val="decimal"/>
      <w:lvlText w:val="%7."/>
      <w:lvlJc w:val="left"/>
      <w:pPr>
        <w:ind w:left="5040" w:hanging="360"/>
      </w:pPr>
    </w:lvl>
    <w:lvl w:ilvl="7" w:tplc="CD40C302">
      <w:start w:val="1"/>
      <w:numFmt w:val="lowerLetter"/>
      <w:lvlText w:val="%8."/>
      <w:lvlJc w:val="left"/>
      <w:pPr>
        <w:ind w:left="5760" w:hanging="360"/>
      </w:pPr>
    </w:lvl>
    <w:lvl w:ilvl="8" w:tplc="E0B03DFA">
      <w:start w:val="1"/>
      <w:numFmt w:val="lowerRoman"/>
      <w:lvlText w:val="%9."/>
      <w:lvlJc w:val="right"/>
      <w:pPr>
        <w:ind w:left="6480" w:hanging="180"/>
      </w:pPr>
    </w:lvl>
  </w:abstractNum>
  <w:abstractNum w:abstractNumId="165" w15:restartNumberingAfterBreak="0">
    <w:nsid w:val="3C9427CA"/>
    <w:multiLevelType w:val="hybridMultilevel"/>
    <w:tmpl w:val="50926304"/>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6" w15:restartNumberingAfterBreak="0">
    <w:nsid w:val="3CC5CA84"/>
    <w:multiLevelType w:val="hybridMultilevel"/>
    <w:tmpl w:val="FFFFFFFF"/>
    <w:lvl w:ilvl="0" w:tplc="7800F794">
      <w:start w:val="1"/>
      <w:numFmt w:val="decimal"/>
      <w:lvlText w:val="%1."/>
      <w:lvlJc w:val="left"/>
      <w:pPr>
        <w:ind w:left="720" w:hanging="360"/>
      </w:pPr>
    </w:lvl>
    <w:lvl w:ilvl="1" w:tplc="A70049EA">
      <w:start w:val="1"/>
      <w:numFmt w:val="lowerLetter"/>
      <w:lvlText w:val="%2."/>
      <w:lvlJc w:val="left"/>
      <w:pPr>
        <w:ind w:left="1440" w:hanging="360"/>
      </w:pPr>
    </w:lvl>
    <w:lvl w:ilvl="2" w:tplc="1BA861B6">
      <w:start w:val="1"/>
      <w:numFmt w:val="lowerRoman"/>
      <w:lvlText w:val="%3."/>
      <w:lvlJc w:val="right"/>
      <w:pPr>
        <w:ind w:left="2160" w:hanging="180"/>
      </w:pPr>
    </w:lvl>
    <w:lvl w:ilvl="3" w:tplc="F9222C0E">
      <w:start w:val="1"/>
      <w:numFmt w:val="decimal"/>
      <w:lvlText w:val="%4."/>
      <w:lvlJc w:val="left"/>
      <w:pPr>
        <w:ind w:left="2880" w:hanging="360"/>
      </w:pPr>
    </w:lvl>
    <w:lvl w:ilvl="4" w:tplc="99361CC4">
      <w:start w:val="1"/>
      <w:numFmt w:val="lowerLetter"/>
      <w:lvlText w:val="%5."/>
      <w:lvlJc w:val="left"/>
      <w:pPr>
        <w:ind w:left="3600" w:hanging="360"/>
      </w:pPr>
    </w:lvl>
    <w:lvl w:ilvl="5" w:tplc="EADCC260">
      <w:start w:val="1"/>
      <w:numFmt w:val="lowerRoman"/>
      <w:lvlText w:val="%6."/>
      <w:lvlJc w:val="right"/>
      <w:pPr>
        <w:ind w:left="4320" w:hanging="180"/>
      </w:pPr>
    </w:lvl>
    <w:lvl w:ilvl="6" w:tplc="72FC8AA6">
      <w:start w:val="1"/>
      <w:numFmt w:val="decimal"/>
      <w:lvlText w:val="%7."/>
      <w:lvlJc w:val="left"/>
      <w:pPr>
        <w:ind w:left="5040" w:hanging="360"/>
      </w:pPr>
    </w:lvl>
    <w:lvl w:ilvl="7" w:tplc="8382B22C">
      <w:start w:val="1"/>
      <w:numFmt w:val="lowerLetter"/>
      <w:lvlText w:val="%8."/>
      <w:lvlJc w:val="left"/>
      <w:pPr>
        <w:ind w:left="5760" w:hanging="360"/>
      </w:pPr>
    </w:lvl>
    <w:lvl w:ilvl="8" w:tplc="C3F07720">
      <w:start w:val="1"/>
      <w:numFmt w:val="lowerRoman"/>
      <w:lvlText w:val="%9."/>
      <w:lvlJc w:val="right"/>
      <w:pPr>
        <w:ind w:left="6480" w:hanging="180"/>
      </w:pPr>
    </w:lvl>
  </w:abstractNum>
  <w:abstractNum w:abstractNumId="167" w15:restartNumberingAfterBreak="0">
    <w:nsid w:val="3DDF0FB6"/>
    <w:multiLevelType w:val="hybridMultilevel"/>
    <w:tmpl w:val="FFFFFFFF"/>
    <w:lvl w:ilvl="0" w:tplc="F4982F40">
      <w:start w:val="3"/>
      <w:numFmt w:val="decimal"/>
      <w:lvlText w:val="%1."/>
      <w:lvlJc w:val="left"/>
      <w:pPr>
        <w:ind w:left="720" w:hanging="360"/>
      </w:pPr>
    </w:lvl>
    <w:lvl w:ilvl="1" w:tplc="03F2B9B0">
      <w:start w:val="1"/>
      <w:numFmt w:val="lowerLetter"/>
      <w:lvlText w:val="%2."/>
      <w:lvlJc w:val="left"/>
      <w:pPr>
        <w:ind w:left="1440" w:hanging="360"/>
      </w:pPr>
    </w:lvl>
    <w:lvl w:ilvl="2" w:tplc="1C9AB8E4">
      <w:start w:val="1"/>
      <w:numFmt w:val="lowerRoman"/>
      <w:lvlText w:val="%3."/>
      <w:lvlJc w:val="right"/>
      <w:pPr>
        <w:ind w:left="2160" w:hanging="180"/>
      </w:pPr>
    </w:lvl>
    <w:lvl w:ilvl="3" w:tplc="B070532C">
      <w:start w:val="1"/>
      <w:numFmt w:val="decimal"/>
      <w:lvlText w:val="%4."/>
      <w:lvlJc w:val="left"/>
      <w:pPr>
        <w:ind w:left="2880" w:hanging="360"/>
      </w:pPr>
    </w:lvl>
    <w:lvl w:ilvl="4" w:tplc="160631EA">
      <w:start w:val="1"/>
      <w:numFmt w:val="lowerLetter"/>
      <w:lvlText w:val="%5."/>
      <w:lvlJc w:val="left"/>
      <w:pPr>
        <w:ind w:left="3600" w:hanging="360"/>
      </w:pPr>
    </w:lvl>
    <w:lvl w:ilvl="5" w:tplc="46BC10B2">
      <w:start w:val="1"/>
      <w:numFmt w:val="lowerRoman"/>
      <w:lvlText w:val="%6."/>
      <w:lvlJc w:val="right"/>
      <w:pPr>
        <w:ind w:left="4320" w:hanging="180"/>
      </w:pPr>
    </w:lvl>
    <w:lvl w:ilvl="6" w:tplc="F356D104">
      <w:start w:val="1"/>
      <w:numFmt w:val="decimal"/>
      <w:lvlText w:val="%7."/>
      <w:lvlJc w:val="left"/>
      <w:pPr>
        <w:ind w:left="5040" w:hanging="360"/>
      </w:pPr>
    </w:lvl>
    <w:lvl w:ilvl="7" w:tplc="37727042">
      <w:start w:val="1"/>
      <w:numFmt w:val="lowerLetter"/>
      <w:lvlText w:val="%8."/>
      <w:lvlJc w:val="left"/>
      <w:pPr>
        <w:ind w:left="5760" w:hanging="360"/>
      </w:pPr>
    </w:lvl>
    <w:lvl w:ilvl="8" w:tplc="2B50FCEE">
      <w:start w:val="1"/>
      <w:numFmt w:val="lowerRoman"/>
      <w:lvlText w:val="%9."/>
      <w:lvlJc w:val="right"/>
      <w:pPr>
        <w:ind w:left="6480" w:hanging="180"/>
      </w:pPr>
    </w:lvl>
  </w:abstractNum>
  <w:abstractNum w:abstractNumId="168" w15:restartNumberingAfterBreak="0">
    <w:nsid w:val="3E6DADE1"/>
    <w:multiLevelType w:val="hybridMultilevel"/>
    <w:tmpl w:val="FFFFFFFF"/>
    <w:lvl w:ilvl="0" w:tplc="A824E862">
      <w:start w:val="1"/>
      <w:numFmt w:val="bullet"/>
      <w:lvlText w:val="·"/>
      <w:lvlJc w:val="left"/>
      <w:pPr>
        <w:ind w:left="720" w:hanging="360"/>
      </w:pPr>
      <w:rPr>
        <w:rFonts w:hint="default" w:ascii="Symbol" w:hAnsi="Symbol"/>
      </w:rPr>
    </w:lvl>
    <w:lvl w:ilvl="1" w:tplc="A8C65B66">
      <w:start w:val="1"/>
      <w:numFmt w:val="bullet"/>
      <w:lvlText w:val="o"/>
      <w:lvlJc w:val="left"/>
      <w:pPr>
        <w:ind w:left="1440" w:hanging="360"/>
      </w:pPr>
      <w:rPr>
        <w:rFonts w:hint="default" w:ascii="Courier New" w:hAnsi="Courier New"/>
      </w:rPr>
    </w:lvl>
    <w:lvl w:ilvl="2" w:tplc="BAF28D72">
      <w:start w:val="1"/>
      <w:numFmt w:val="bullet"/>
      <w:lvlText w:val=""/>
      <w:lvlJc w:val="left"/>
      <w:pPr>
        <w:ind w:left="2160" w:hanging="360"/>
      </w:pPr>
      <w:rPr>
        <w:rFonts w:hint="default" w:ascii="Wingdings" w:hAnsi="Wingdings"/>
      </w:rPr>
    </w:lvl>
    <w:lvl w:ilvl="3" w:tplc="E0304CBA">
      <w:start w:val="1"/>
      <w:numFmt w:val="bullet"/>
      <w:lvlText w:val=""/>
      <w:lvlJc w:val="left"/>
      <w:pPr>
        <w:ind w:left="2880" w:hanging="360"/>
      </w:pPr>
      <w:rPr>
        <w:rFonts w:hint="default" w:ascii="Symbol" w:hAnsi="Symbol"/>
      </w:rPr>
    </w:lvl>
    <w:lvl w:ilvl="4" w:tplc="0ADE36B8">
      <w:start w:val="1"/>
      <w:numFmt w:val="bullet"/>
      <w:lvlText w:val="o"/>
      <w:lvlJc w:val="left"/>
      <w:pPr>
        <w:ind w:left="3600" w:hanging="360"/>
      </w:pPr>
      <w:rPr>
        <w:rFonts w:hint="default" w:ascii="Courier New" w:hAnsi="Courier New"/>
      </w:rPr>
    </w:lvl>
    <w:lvl w:ilvl="5" w:tplc="8108B4AC">
      <w:start w:val="1"/>
      <w:numFmt w:val="bullet"/>
      <w:lvlText w:val=""/>
      <w:lvlJc w:val="left"/>
      <w:pPr>
        <w:ind w:left="4320" w:hanging="360"/>
      </w:pPr>
      <w:rPr>
        <w:rFonts w:hint="default" w:ascii="Wingdings" w:hAnsi="Wingdings"/>
      </w:rPr>
    </w:lvl>
    <w:lvl w:ilvl="6" w:tplc="9C0AA8D4">
      <w:start w:val="1"/>
      <w:numFmt w:val="bullet"/>
      <w:lvlText w:val=""/>
      <w:lvlJc w:val="left"/>
      <w:pPr>
        <w:ind w:left="5040" w:hanging="360"/>
      </w:pPr>
      <w:rPr>
        <w:rFonts w:hint="default" w:ascii="Symbol" w:hAnsi="Symbol"/>
      </w:rPr>
    </w:lvl>
    <w:lvl w:ilvl="7" w:tplc="37FC40B0">
      <w:start w:val="1"/>
      <w:numFmt w:val="bullet"/>
      <w:lvlText w:val="o"/>
      <w:lvlJc w:val="left"/>
      <w:pPr>
        <w:ind w:left="5760" w:hanging="360"/>
      </w:pPr>
      <w:rPr>
        <w:rFonts w:hint="default" w:ascii="Courier New" w:hAnsi="Courier New"/>
      </w:rPr>
    </w:lvl>
    <w:lvl w:ilvl="8" w:tplc="F0441FC6">
      <w:start w:val="1"/>
      <w:numFmt w:val="bullet"/>
      <w:lvlText w:val=""/>
      <w:lvlJc w:val="left"/>
      <w:pPr>
        <w:ind w:left="6480" w:hanging="360"/>
      </w:pPr>
      <w:rPr>
        <w:rFonts w:hint="default" w:ascii="Wingdings" w:hAnsi="Wingdings"/>
      </w:rPr>
    </w:lvl>
  </w:abstractNum>
  <w:abstractNum w:abstractNumId="169" w15:restartNumberingAfterBreak="0">
    <w:nsid w:val="3F6C7FB4"/>
    <w:multiLevelType w:val="hybridMultilevel"/>
    <w:tmpl w:val="FFFFFFFF"/>
    <w:lvl w:ilvl="0" w:tplc="7C14AA4E">
      <w:start w:val="1"/>
      <w:numFmt w:val="bullet"/>
      <w:lvlText w:val="·"/>
      <w:lvlJc w:val="left"/>
      <w:pPr>
        <w:ind w:left="720" w:hanging="360"/>
      </w:pPr>
      <w:rPr>
        <w:rFonts w:hint="default" w:ascii="Symbol" w:hAnsi="Symbol"/>
      </w:rPr>
    </w:lvl>
    <w:lvl w:ilvl="1" w:tplc="150E0B10">
      <w:start w:val="1"/>
      <w:numFmt w:val="bullet"/>
      <w:lvlText w:val="o"/>
      <w:lvlJc w:val="left"/>
      <w:pPr>
        <w:ind w:left="1440" w:hanging="360"/>
      </w:pPr>
      <w:rPr>
        <w:rFonts w:hint="default" w:ascii="Courier New" w:hAnsi="Courier New"/>
      </w:rPr>
    </w:lvl>
    <w:lvl w:ilvl="2" w:tplc="DDAEED5E">
      <w:start w:val="1"/>
      <w:numFmt w:val="bullet"/>
      <w:lvlText w:val=""/>
      <w:lvlJc w:val="left"/>
      <w:pPr>
        <w:ind w:left="2160" w:hanging="360"/>
      </w:pPr>
      <w:rPr>
        <w:rFonts w:hint="default" w:ascii="Wingdings" w:hAnsi="Wingdings"/>
      </w:rPr>
    </w:lvl>
    <w:lvl w:ilvl="3" w:tplc="CB8C4350">
      <w:start w:val="1"/>
      <w:numFmt w:val="bullet"/>
      <w:lvlText w:val=""/>
      <w:lvlJc w:val="left"/>
      <w:pPr>
        <w:ind w:left="2880" w:hanging="360"/>
      </w:pPr>
      <w:rPr>
        <w:rFonts w:hint="default" w:ascii="Symbol" w:hAnsi="Symbol"/>
      </w:rPr>
    </w:lvl>
    <w:lvl w:ilvl="4" w:tplc="A198AF62">
      <w:start w:val="1"/>
      <w:numFmt w:val="bullet"/>
      <w:lvlText w:val="o"/>
      <w:lvlJc w:val="left"/>
      <w:pPr>
        <w:ind w:left="3600" w:hanging="360"/>
      </w:pPr>
      <w:rPr>
        <w:rFonts w:hint="default" w:ascii="Courier New" w:hAnsi="Courier New"/>
      </w:rPr>
    </w:lvl>
    <w:lvl w:ilvl="5" w:tplc="C80AA050">
      <w:start w:val="1"/>
      <w:numFmt w:val="bullet"/>
      <w:lvlText w:val=""/>
      <w:lvlJc w:val="left"/>
      <w:pPr>
        <w:ind w:left="4320" w:hanging="360"/>
      </w:pPr>
      <w:rPr>
        <w:rFonts w:hint="default" w:ascii="Wingdings" w:hAnsi="Wingdings"/>
      </w:rPr>
    </w:lvl>
    <w:lvl w:ilvl="6" w:tplc="B3A43160">
      <w:start w:val="1"/>
      <w:numFmt w:val="bullet"/>
      <w:lvlText w:val=""/>
      <w:lvlJc w:val="left"/>
      <w:pPr>
        <w:ind w:left="5040" w:hanging="360"/>
      </w:pPr>
      <w:rPr>
        <w:rFonts w:hint="default" w:ascii="Symbol" w:hAnsi="Symbol"/>
      </w:rPr>
    </w:lvl>
    <w:lvl w:ilvl="7" w:tplc="8C10A6DC">
      <w:start w:val="1"/>
      <w:numFmt w:val="bullet"/>
      <w:lvlText w:val="o"/>
      <w:lvlJc w:val="left"/>
      <w:pPr>
        <w:ind w:left="5760" w:hanging="360"/>
      </w:pPr>
      <w:rPr>
        <w:rFonts w:hint="default" w:ascii="Courier New" w:hAnsi="Courier New"/>
      </w:rPr>
    </w:lvl>
    <w:lvl w:ilvl="8" w:tplc="EB9A36BC">
      <w:start w:val="1"/>
      <w:numFmt w:val="bullet"/>
      <w:lvlText w:val=""/>
      <w:lvlJc w:val="left"/>
      <w:pPr>
        <w:ind w:left="6480" w:hanging="360"/>
      </w:pPr>
      <w:rPr>
        <w:rFonts w:hint="default" w:ascii="Wingdings" w:hAnsi="Wingdings"/>
      </w:rPr>
    </w:lvl>
  </w:abstractNum>
  <w:abstractNum w:abstractNumId="170" w15:restartNumberingAfterBreak="0">
    <w:nsid w:val="40224E14"/>
    <w:multiLevelType w:val="hybridMultilevel"/>
    <w:tmpl w:val="FFFFFFFF"/>
    <w:lvl w:ilvl="0" w:tplc="E5A214B8">
      <w:start w:val="3"/>
      <w:numFmt w:val="decimal"/>
      <w:lvlText w:val="%1."/>
      <w:lvlJc w:val="left"/>
      <w:pPr>
        <w:ind w:left="720" w:hanging="360"/>
      </w:pPr>
    </w:lvl>
    <w:lvl w:ilvl="1" w:tplc="29E8F032">
      <w:start w:val="1"/>
      <w:numFmt w:val="lowerLetter"/>
      <w:lvlText w:val="%2."/>
      <w:lvlJc w:val="left"/>
      <w:pPr>
        <w:ind w:left="1440" w:hanging="360"/>
      </w:pPr>
    </w:lvl>
    <w:lvl w:ilvl="2" w:tplc="55088BEA">
      <w:start w:val="1"/>
      <w:numFmt w:val="lowerRoman"/>
      <w:lvlText w:val="%3."/>
      <w:lvlJc w:val="right"/>
      <w:pPr>
        <w:ind w:left="2160" w:hanging="180"/>
      </w:pPr>
    </w:lvl>
    <w:lvl w:ilvl="3" w:tplc="2EC225E0">
      <w:start w:val="1"/>
      <w:numFmt w:val="decimal"/>
      <w:lvlText w:val="%4."/>
      <w:lvlJc w:val="left"/>
      <w:pPr>
        <w:ind w:left="2880" w:hanging="360"/>
      </w:pPr>
    </w:lvl>
    <w:lvl w:ilvl="4" w:tplc="56E61F36">
      <w:start w:val="1"/>
      <w:numFmt w:val="lowerLetter"/>
      <w:lvlText w:val="%5."/>
      <w:lvlJc w:val="left"/>
      <w:pPr>
        <w:ind w:left="3600" w:hanging="360"/>
      </w:pPr>
    </w:lvl>
    <w:lvl w:ilvl="5" w:tplc="BB16C2EA">
      <w:start w:val="1"/>
      <w:numFmt w:val="lowerRoman"/>
      <w:lvlText w:val="%6."/>
      <w:lvlJc w:val="right"/>
      <w:pPr>
        <w:ind w:left="4320" w:hanging="180"/>
      </w:pPr>
    </w:lvl>
    <w:lvl w:ilvl="6" w:tplc="39E8D94E">
      <w:start w:val="1"/>
      <w:numFmt w:val="decimal"/>
      <w:lvlText w:val="%7."/>
      <w:lvlJc w:val="left"/>
      <w:pPr>
        <w:ind w:left="5040" w:hanging="360"/>
      </w:pPr>
    </w:lvl>
    <w:lvl w:ilvl="7" w:tplc="04B83EBE">
      <w:start w:val="1"/>
      <w:numFmt w:val="lowerLetter"/>
      <w:lvlText w:val="%8."/>
      <w:lvlJc w:val="left"/>
      <w:pPr>
        <w:ind w:left="5760" w:hanging="360"/>
      </w:pPr>
    </w:lvl>
    <w:lvl w:ilvl="8" w:tplc="8A601846">
      <w:start w:val="1"/>
      <w:numFmt w:val="lowerRoman"/>
      <w:lvlText w:val="%9."/>
      <w:lvlJc w:val="right"/>
      <w:pPr>
        <w:ind w:left="6480" w:hanging="180"/>
      </w:pPr>
    </w:lvl>
  </w:abstractNum>
  <w:abstractNum w:abstractNumId="171" w15:restartNumberingAfterBreak="0">
    <w:nsid w:val="40266861"/>
    <w:multiLevelType w:val="hybridMultilevel"/>
    <w:tmpl w:val="FFFFFFFF"/>
    <w:lvl w:ilvl="0" w:tplc="5EE4CBB4">
      <w:start w:val="1"/>
      <w:numFmt w:val="bullet"/>
      <w:lvlText w:val="·"/>
      <w:lvlJc w:val="left"/>
      <w:pPr>
        <w:ind w:left="720" w:hanging="360"/>
      </w:pPr>
      <w:rPr>
        <w:rFonts w:hint="default" w:ascii="Symbol" w:hAnsi="Symbol"/>
      </w:rPr>
    </w:lvl>
    <w:lvl w:ilvl="1" w:tplc="6FCA095C">
      <w:start w:val="1"/>
      <w:numFmt w:val="bullet"/>
      <w:lvlText w:val="o"/>
      <w:lvlJc w:val="left"/>
      <w:pPr>
        <w:ind w:left="1440" w:hanging="360"/>
      </w:pPr>
      <w:rPr>
        <w:rFonts w:hint="default" w:ascii="Courier New" w:hAnsi="Courier New"/>
      </w:rPr>
    </w:lvl>
    <w:lvl w:ilvl="2" w:tplc="798691DA">
      <w:start w:val="1"/>
      <w:numFmt w:val="bullet"/>
      <w:lvlText w:val=""/>
      <w:lvlJc w:val="left"/>
      <w:pPr>
        <w:ind w:left="2160" w:hanging="360"/>
      </w:pPr>
      <w:rPr>
        <w:rFonts w:hint="default" w:ascii="Wingdings" w:hAnsi="Wingdings"/>
      </w:rPr>
    </w:lvl>
    <w:lvl w:ilvl="3" w:tplc="DA302588">
      <w:start w:val="1"/>
      <w:numFmt w:val="bullet"/>
      <w:lvlText w:val=""/>
      <w:lvlJc w:val="left"/>
      <w:pPr>
        <w:ind w:left="2880" w:hanging="360"/>
      </w:pPr>
      <w:rPr>
        <w:rFonts w:hint="default" w:ascii="Symbol" w:hAnsi="Symbol"/>
      </w:rPr>
    </w:lvl>
    <w:lvl w:ilvl="4" w:tplc="1D3CD2E4">
      <w:start w:val="1"/>
      <w:numFmt w:val="bullet"/>
      <w:lvlText w:val="o"/>
      <w:lvlJc w:val="left"/>
      <w:pPr>
        <w:ind w:left="3600" w:hanging="360"/>
      </w:pPr>
      <w:rPr>
        <w:rFonts w:hint="default" w:ascii="Courier New" w:hAnsi="Courier New"/>
      </w:rPr>
    </w:lvl>
    <w:lvl w:ilvl="5" w:tplc="35349E16">
      <w:start w:val="1"/>
      <w:numFmt w:val="bullet"/>
      <w:lvlText w:val=""/>
      <w:lvlJc w:val="left"/>
      <w:pPr>
        <w:ind w:left="4320" w:hanging="360"/>
      </w:pPr>
      <w:rPr>
        <w:rFonts w:hint="default" w:ascii="Wingdings" w:hAnsi="Wingdings"/>
      </w:rPr>
    </w:lvl>
    <w:lvl w:ilvl="6" w:tplc="19F65536">
      <w:start w:val="1"/>
      <w:numFmt w:val="bullet"/>
      <w:lvlText w:val=""/>
      <w:lvlJc w:val="left"/>
      <w:pPr>
        <w:ind w:left="5040" w:hanging="360"/>
      </w:pPr>
      <w:rPr>
        <w:rFonts w:hint="default" w:ascii="Symbol" w:hAnsi="Symbol"/>
      </w:rPr>
    </w:lvl>
    <w:lvl w:ilvl="7" w:tplc="6E4025D0">
      <w:start w:val="1"/>
      <w:numFmt w:val="bullet"/>
      <w:lvlText w:val="o"/>
      <w:lvlJc w:val="left"/>
      <w:pPr>
        <w:ind w:left="5760" w:hanging="360"/>
      </w:pPr>
      <w:rPr>
        <w:rFonts w:hint="default" w:ascii="Courier New" w:hAnsi="Courier New"/>
      </w:rPr>
    </w:lvl>
    <w:lvl w:ilvl="8" w:tplc="0100B7A6">
      <w:start w:val="1"/>
      <w:numFmt w:val="bullet"/>
      <w:lvlText w:val=""/>
      <w:lvlJc w:val="left"/>
      <w:pPr>
        <w:ind w:left="6480" w:hanging="360"/>
      </w:pPr>
      <w:rPr>
        <w:rFonts w:hint="default" w:ascii="Wingdings" w:hAnsi="Wingdings"/>
      </w:rPr>
    </w:lvl>
  </w:abstractNum>
  <w:abstractNum w:abstractNumId="172" w15:restartNumberingAfterBreak="0">
    <w:nsid w:val="40744623"/>
    <w:multiLevelType w:val="hybridMultilevel"/>
    <w:tmpl w:val="FFFFFFFF"/>
    <w:lvl w:ilvl="0" w:tplc="1098E66C">
      <w:start w:val="1"/>
      <w:numFmt w:val="bullet"/>
      <w:lvlText w:val="·"/>
      <w:lvlJc w:val="left"/>
      <w:pPr>
        <w:ind w:left="720" w:hanging="360"/>
      </w:pPr>
      <w:rPr>
        <w:rFonts w:hint="default" w:ascii="Symbol" w:hAnsi="Symbol"/>
      </w:rPr>
    </w:lvl>
    <w:lvl w:ilvl="1" w:tplc="616CC4EC">
      <w:start w:val="1"/>
      <w:numFmt w:val="bullet"/>
      <w:lvlText w:val="o"/>
      <w:lvlJc w:val="left"/>
      <w:pPr>
        <w:ind w:left="1440" w:hanging="360"/>
      </w:pPr>
      <w:rPr>
        <w:rFonts w:hint="default" w:ascii="Courier New" w:hAnsi="Courier New"/>
      </w:rPr>
    </w:lvl>
    <w:lvl w:ilvl="2" w:tplc="463E04B8">
      <w:start w:val="1"/>
      <w:numFmt w:val="bullet"/>
      <w:lvlText w:val=""/>
      <w:lvlJc w:val="left"/>
      <w:pPr>
        <w:ind w:left="2160" w:hanging="360"/>
      </w:pPr>
      <w:rPr>
        <w:rFonts w:hint="default" w:ascii="Wingdings" w:hAnsi="Wingdings"/>
      </w:rPr>
    </w:lvl>
    <w:lvl w:ilvl="3" w:tplc="6DC8F994">
      <w:start w:val="1"/>
      <w:numFmt w:val="bullet"/>
      <w:lvlText w:val=""/>
      <w:lvlJc w:val="left"/>
      <w:pPr>
        <w:ind w:left="2880" w:hanging="360"/>
      </w:pPr>
      <w:rPr>
        <w:rFonts w:hint="default" w:ascii="Symbol" w:hAnsi="Symbol"/>
      </w:rPr>
    </w:lvl>
    <w:lvl w:ilvl="4" w:tplc="32A68DF4">
      <w:start w:val="1"/>
      <w:numFmt w:val="bullet"/>
      <w:lvlText w:val="o"/>
      <w:lvlJc w:val="left"/>
      <w:pPr>
        <w:ind w:left="3600" w:hanging="360"/>
      </w:pPr>
      <w:rPr>
        <w:rFonts w:hint="default" w:ascii="Courier New" w:hAnsi="Courier New"/>
      </w:rPr>
    </w:lvl>
    <w:lvl w:ilvl="5" w:tplc="4AF61752">
      <w:start w:val="1"/>
      <w:numFmt w:val="bullet"/>
      <w:lvlText w:val=""/>
      <w:lvlJc w:val="left"/>
      <w:pPr>
        <w:ind w:left="4320" w:hanging="360"/>
      </w:pPr>
      <w:rPr>
        <w:rFonts w:hint="default" w:ascii="Wingdings" w:hAnsi="Wingdings"/>
      </w:rPr>
    </w:lvl>
    <w:lvl w:ilvl="6" w:tplc="F53A70EC">
      <w:start w:val="1"/>
      <w:numFmt w:val="bullet"/>
      <w:lvlText w:val=""/>
      <w:lvlJc w:val="left"/>
      <w:pPr>
        <w:ind w:left="5040" w:hanging="360"/>
      </w:pPr>
      <w:rPr>
        <w:rFonts w:hint="default" w:ascii="Symbol" w:hAnsi="Symbol"/>
      </w:rPr>
    </w:lvl>
    <w:lvl w:ilvl="7" w:tplc="A9F8FE3C">
      <w:start w:val="1"/>
      <w:numFmt w:val="bullet"/>
      <w:lvlText w:val="o"/>
      <w:lvlJc w:val="left"/>
      <w:pPr>
        <w:ind w:left="5760" w:hanging="360"/>
      </w:pPr>
      <w:rPr>
        <w:rFonts w:hint="default" w:ascii="Courier New" w:hAnsi="Courier New"/>
      </w:rPr>
    </w:lvl>
    <w:lvl w:ilvl="8" w:tplc="D1927908">
      <w:start w:val="1"/>
      <w:numFmt w:val="bullet"/>
      <w:lvlText w:val=""/>
      <w:lvlJc w:val="left"/>
      <w:pPr>
        <w:ind w:left="6480" w:hanging="360"/>
      </w:pPr>
      <w:rPr>
        <w:rFonts w:hint="default" w:ascii="Wingdings" w:hAnsi="Wingdings"/>
      </w:rPr>
    </w:lvl>
  </w:abstractNum>
  <w:abstractNum w:abstractNumId="173" w15:restartNumberingAfterBreak="0">
    <w:nsid w:val="40922C79"/>
    <w:multiLevelType w:val="hybridMultilevel"/>
    <w:tmpl w:val="FFFFFFFF"/>
    <w:lvl w:ilvl="0" w:tplc="07A0C744">
      <w:start w:val="1"/>
      <w:numFmt w:val="decimal"/>
      <w:lvlText w:val="%1."/>
      <w:lvlJc w:val="left"/>
      <w:pPr>
        <w:ind w:left="720" w:hanging="360"/>
      </w:pPr>
    </w:lvl>
    <w:lvl w:ilvl="1" w:tplc="031C8AC8">
      <w:start w:val="1"/>
      <w:numFmt w:val="lowerLetter"/>
      <w:lvlText w:val="%2."/>
      <w:lvlJc w:val="left"/>
      <w:pPr>
        <w:ind w:left="1440" w:hanging="360"/>
      </w:pPr>
    </w:lvl>
    <w:lvl w:ilvl="2" w:tplc="AA90DEFE">
      <w:start w:val="1"/>
      <w:numFmt w:val="lowerRoman"/>
      <w:lvlText w:val="%3."/>
      <w:lvlJc w:val="right"/>
      <w:pPr>
        <w:ind w:left="2160" w:hanging="180"/>
      </w:pPr>
    </w:lvl>
    <w:lvl w:ilvl="3" w:tplc="5E3462F6">
      <w:start w:val="1"/>
      <w:numFmt w:val="decimal"/>
      <w:lvlText w:val="%4."/>
      <w:lvlJc w:val="left"/>
      <w:pPr>
        <w:ind w:left="2880" w:hanging="360"/>
      </w:pPr>
    </w:lvl>
    <w:lvl w:ilvl="4" w:tplc="DE60C6F4">
      <w:start w:val="1"/>
      <w:numFmt w:val="lowerLetter"/>
      <w:lvlText w:val="%5."/>
      <w:lvlJc w:val="left"/>
      <w:pPr>
        <w:ind w:left="3600" w:hanging="360"/>
      </w:pPr>
    </w:lvl>
    <w:lvl w:ilvl="5" w:tplc="23D891CA">
      <w:start w:val="1"/>
      <w:numFmt w:val="lowerRoman"/>
      <w:lvlText w:val="%6."/>
      <w:lvlJc w:val="right"/>
      <w:pPr>
        <w:ind w:left="4320" w:hanging="180"/>
      </w:pPr>
    </w:lvl>
    <w:lvl w:ilvl="6" w:tplc="6DD27BB8">
      <w:start w:val="1"/>
      <w:numFmt w:val="decimal"/>
      <w:lvlText w:val="%7."/>
      <w:lvlJc w:val="left"/>
      <w:pPr>
        <w:ind w:left="5040" w:hanging="360"/>
      </w:pPr>
    </w:lvl>
    <w:lvl w:ilvl="7" w:tplc="D616ABC2">
      <w:start w:val="1"/>
      <w:numFmt w:val="lowerLetter"/>
      <w:lvlText w:val="%8."/>
      <w:lvlJc w:val="left"/>
      <w:pPr>
        <w:ind w:left="5760" w:hanging="360"/>
      </w:pPr>
    </w:lvl>
    <w:lvl w:ilvl="8" w:tplc="9D123250">
      <w:start w:val="1"/>
      <w:numFmt w:val="lowerRoman"/>
      <w:lvlText w:val="%9."/>
      <w:lvlJc w:val="right"/>
      <w:pPr>
        <w:ind w:left="6480" w:hanging="180"/>
      </w:pPr>
    </w:lvl>
  </w:abstractNum>
  <w:abstractNum w:abstractNumId="174" w15:restartNumberingAfterBreak="0">
    <w:nsid w:val="40E7DC37"/>
    <w:multiLevelType w:val="hybridMultilevel"/>
    <w:tmpl w:val="FFFFFFFF"/>
    <w:lvl w:ilvl="0" w:tplc="011CD7AA">
      <w:start w:val="1"/>
      <w:numFmt w:val="bullet"/>
      <w:lvlText w:val="·"/>
      <w:lvlJc w:val="left"/>
      <w:pPr>
        <w:ind w:left="720" w:hanging="360"/>
      </w:pPr>
      <w:rPr>
        <w:rFonts w:hint="default" w:ascii="Symbol" w:hAnsi="Symbol"/>
      </w:rPr>
    </w:lvl>
    <w:lvl w:ilvl="1" w:tplc="37263422">
      <w:start w:val="1"/>
      <w:numFmt w:val="bullet"/>
      <w:lvlText w:val="o"/>
      <w:lvlJc w:val="left"/>
      <w:pPr>
        <w:ind w:left="1440" w:hanging="360"/>
      </w:pPr>
      <w:rPr>
        <w:rFonts w:hint="default" w:ascii="Courier New" w:hAnsi="Courier New"/>
      </w:rPr>
    </w:lvl>
    <w:lvl w:ilvl="2" w:tplc="709476FA">
      <w:start w:val="1"/>
      <w:numFmt w:val="bullet"/>
      <w:lvlText w:val=""/>
      <w:lvlJc w:val="left"/>
      <w:pPr>
        <w:ind w:left="2160" w:hanging="360"/>
      </w:pPr>
      <w:rPr>
        <w:rFonts w:hint="default" w:ascii="Wingdings" w:hAnsi="Wingdings"/>
      </w:rPr>
    </w:lvl>
    <w:lvl w:ilvl="3" w:tplc="E2A46340">
      <w:start w:val="1"/>
      <w:numFmt w:val="bullet"/>
      <w:lvlText w:val=""/>
      <w:lvlJc w:val="left"/>
      <w:pPr>
        <w:ind w:left="2880" w:hanging="360"/>
      </w:pPr>
      <w:rPr>
        <w:rFonts w:hint="default" w:ascii="Symbol" w:hAnsi="Symbol"/>
      </w:rPr>
    </w:lvl>
    <w:lvl w:ilvl="4" w:tplc="08D6334C">
      <w:start w:val="1"/>
      <w:numFmt w:val="bullet"/>
      <w:lvlText w:val="o"/>
      <w:lvlJc w:val="left"/>
      <w:pPr>
        <w:ind w:left="3600" w:hanging="360"/>
      </w:pPr>
      <w:rPr>
        <w:rFonts w:hint="default" w:ascii="Courier New" w:hAnsi="Courier New"/>
      </w:rPr>
    </w:lvl>
    <w:lvl w:ilvl="5" w:tplc="57326BD2">
      <w:start w:val="1"/>
      <w:numFmt w:val="bullet"/>
      <w:lvlText w:val=""/>
      <w:lvlJc w:val="left"/>
      <w:pPr>
        <w:ind w:left="4320" w:hanging="360"/>
      </w:pPr>
      <w:rPr>
        <w:rFonts w:hint="default" w:ascii="Wingdings" w:hAnsi="Wingdings"/>
      </w:rPr>
    </w:lvl>
    <w:lvl w:ilvl="6" w:tplc="D0D4E7C6">
      <w:start w:val="1"/>
      <w:numFmt w:val="bullet"/>
      <w:lvlText w:val=""/>
      <w:lvlJc w:val="left"/>
      <w:pPr>
        <w:ind w:left="5040" w:hanging="360"/>
      </w:pPr>
      <w:rPr>
        <w:rFonts w:hint="default" w:ascii="Symbol" w:hAnsi="Symbol"/>
      </w:rPr>
    </w:lvl>
    <w:lvl w:ilvl="7" w:tplc="3F18078C">
      <w:start w:val="1"/>
      <w:numFmt w:val="bullet"/>
      <w:lvlText w:val="o"/>
      <w:lvlJc w:val="left"/>
      <w:pPr>
        <w:ind w:left="5760" w:hanging="360"/>
      </w:pPr>
      <w:rPr>
        <w:rFonts w:hint="default" w:ascii="Courier New" w:hAnsi="Courier New"/>
      </w:rPr>
    </w:lvl>
    <w:lvl w:ilvl="8" w:tplc="EE0E1C98">
      <w:start w:val="1"/>
      <w:numFmt w:val="bullet"/>
      <w:lvlText w:val=""/>
      <w:lvlJc w:val="left"/>
      <w:pPr>
        <w:ind w:left="6480" w:hanging="360"/>
      </w:pPr>
      <w:rPr>
        <w:rFonts w:hint="default" w:ascii="Wingdings" w:hAnsi="Wingdings"/>
      </w:rPr>
    </w:lvl>
  </w:abstractNum>
  <w:abstractNum w:abstractNumId="175" w15:restartNumberingAfterBreak="0">
    <w:nsid w:val="411661A5"/>
    <w:multiLevelType w:val="hybridMultilevel"/>
    <w:tmpl w:val="FFFFFFFF"/>
    <w:lvl w:ilvl="0" w:tplc="702A5F84">
      <w:start w:val="1"/>
      <w:numFmt w:val="bullet"/>
      <w:lvlText w:val="·"/>
      <w:lvlJc w:val="left"/>
      <w:pPr>
        <w:ind w:left="720" w:hanging="360"/>
      </w:pPr>
      <w:rPr>
        <w:rFonts w:hint="default" w:ascii="Symbol" w:hAnsi="Symbol"/>
      </w:rPr>
    </w:lvl>
    <w:lvl w:ilvl="1" w:tplc="AE3A6378">
      <w:start w:val="1"/>
      <w:numFmt w:val="bullet"/>
      <w:lvlText w:val="o"/>
      <w:lvlJc w:val="left"/>
      <w:pPr>
        <w:ind w:left="1440" w:hanging="360"/>
      </w:pPr>
      <w:rPr>
        <w:rFonts w:hint="default" w:ascii="Courier New" w:hAnsi="Courier New"/>
      </w:rPr>
    </w:lvl>
    <w:lvl w:ilvl="2" w:tplc="4B5684A8">
      <w:start w:val="1"/>
      <w:numFmt w:val="bullet"/>
      <w:lvlText w:val=""/>
      <w:lvlJc w:val="left"/>
      <w:pPr>
        <w:ind w:left="2160" w:hanging="360"/>
      </w:pPr>
      <w:rPr>
        <w:rFonts w:hint="default" w:ascii="Wingdings" w:hAnsi="Wingdings"/>
      </w:rPr>
    </w:lvl>
    <w:lvl w:ilvl="3" w:tplc="C4A8FB22">
      <w:start w:val="1"/>
      <w:numFmt w:val="bullet"/>
      <w:lvlText w:val=""/>
      <w:lvlJc w:val="left"/>
      <w:pPr>
        <w:ind w:left="2880" w:hanging="360"/>
      </w:pPr>
      <w:rPr>
        <w:rFonts w:hint="default" w:ascii="Symbol" w:hAnsi="Symbol"/>
      </w:rPr>
    </w:lvl>
    <w:lvl w:ilvl="4" w:tplc="DE1A30AE">
      <w:start w:val="1"/>
      <w:numFmt w:val="bullet"/>
      <w:lvlText w:val="o"/>
      <w:lvlJc w:val="left"/>
      <w:pPr>
        <w:ind w:left="3600" w:hanging="360"/>
      </w:pPr>
      <w:rPr>
        <w:rFonts w:hint="default" w:ascii="Courier New" w:hAnsi="Courier New"/>
      </w:rPr>
    </w:lvl>
    <w:lvl w:ilvl="5" w:tplc="C8A296E0">
      <w:start w:val="1"/>
      <w:numFmt w:val="bullet"/>
      <w:lvlText w:val=""/>
      <w:lvlJc w:val="left"/>
      <w:pPr>
        <w:ind w:left="4320" w:hanging="360"/>
      </w:pPr>
      <w:rPr>
        <w:rFonts w:hint="default" w:ascii="Wingdings" w:hAnsi="Wingdings"/>
      </w:rPr>
    </w:lvl>
    <w:lvl w:ilvl="6" w:tplc="AED25020">
      <w:start w:val="1"/>
      <w:numFmt w:val="bullet"/>
      <w:lvlText w:val=""/>
      <w:lvlJc w:val="left"/>
      <w:pPr>
        <w:ind w:left="5040" w:hanging="360"/>
      </w:pPr>
      <w:rPr>
        <w:rFonts w:hint="default" w:ascii="Symbol" w:hAnsi="Symbol"/>
      </w:rPr>
    </w:lvl>
    <w:lvl w:ilvl="7" w:tplc="412C8D3A">
      <w:start w:val="1"/>
      <w:numFmt w:val="bullet"/>
      <w:lvlText w:val="o"/>
      <w:lvlJc w:val="left"/>
      <w:pPr>
        <w:ind w:left="5760" w:hanging="360"/>
      </w:pPr>
      <w:rPr>
        <w:rFonts w:hint="default" w:ascii="Courier New" w:hAnsi="Courier New"/>
      </w:rPr>
    </w:lvl>
    <w:lvl w:ilvl="8" w:tplc="89ACFC44">
      <w:start w:val="1"/>
      <w:numFmt w:val="bullet"/>
      <w:lvlText w:val=""/>
      <w:lvlJc w:val="left"/>
      <w:pPr>
        <w:ind w:left="6480" w:hanging="360"/>
      </w:pPr>
      <w:rPr>
        <w:rFonts w:hint="default" w:ascii="Wingdings" w:hAnsi="Wingdings"/>
      </w:rPr>
    </w:lvl>
  </w:abstractNum>
  <w:abstractNum w:abstractNumId="176" w15:restartNumberingAfterBreak="0">
    <w:nsid w:val="411A90FB"/>
    <w:multiLevelType w:val="hybridMultilevel"/>
    <w:tmpl w:val="FFFFFFFF"/>
    <w:lvl w:ilvl="0" w:tplc="68AAD394">
      <w:start w:val="1"/>
      <w:numFmt w:val="bullet"/>
      <w:lvlText w:val="·"/>
      <w:lvlJc w:val="left"/>
      <w:pPr>
        <w:ind w:left="720" w:hanging="360"/>
      </w:pPr>
      <w:rPr>
        <w:rFonts w:hint="default" w:ascii="Symbol" w:hAnsi="Symbol"/>
      </w:rPr>
    </w:lvl>
    <w:lvl w:ilvl="1" w:tplc="6B889D1E">
      <w:start w:val="1"/>
      <w:numFmt w:val="bullet"/>
      <w:lvlText w:val="o"/>
      <w:lvlJc w:val="left"/>
      <w:pPr>
        <w:ind w:left="1440" w:hanging="360"/>
      </w:pPr>
      <w:rPr>
        <w:rFonts w:hint="default" w:ascii="Courier New" w:hAnsi="Courier New"/>
      </w:rPr>
    </w:lvl>
    <w:lvl w:ilvl="2" w:tplc="017406A0">
      <w:start w:val="1"/>
      <w:numFmt w:val="bullet"/>
      <w:lvlText w:val=""/>
      <w:lvlJc w:val="left"/>
      <w:pPr>
        <w:ind w:left="2160" w:hanging="360"/>
      </w:pPr>
      <w:rPr>
        <w:rFonts w:hint="default" w:ascii="Wingdings" w:hAnsi="Wingdings"/>
      </w:rPr>
    </w:lvl>
    <w:lvl w:ilvl="3" w:tplc="8C808BF4">
      <w:start w:val="1"/>
      <w:numFmt w:val="bullet"/>
      <w:lvlText w:val=""/>
      <w:lvlJc w:val="left"/>
      <w:pPr>
        <w:ind w:left="2880" w:hanging="360"/>
      </w:pPr>
      <w:rPr>
        <w:rFonts w:hint="default" w:ascii="Symbol" w:hAnsi="Symbol"/>
      </w:rPr>
    </w:lvl>
    <w:lvl w:ilvl="4" w:tplc="A6F8F50C">
      <w:start w:val="1"/>
      <w:numFmt w:val="bullet"/>
      <w:lvlText w:val="o"/>
      <w:lvlJc w:val="left"/>
      <w:pPr>
        <w:ind w:left="3600" w:hanging="360"/>
      </w:pPr>
      <w:rPr>
        <w:rFonts w:hint="default" w:ascii="Courier New" w:hAnsi="Courier New"/>
      </w:rPr>
    </w:lvl>
    <w:lvl w:ilvl="5" w:tplc="50BC94C4">
      <w:start w:val="1"/>
      <w:numFmt w:val="bullet"/>
      <w:lvlText w:val=""/>
      <w:lvlJc w:val="left"/>
      <w:pPr>
        <w:ind w:left="4320" w:hanging="360"/>
      </w:pPr>
      <w:rPr>
        <w:rFonts w:hint="default" w:ascii="Wingdings" w:hAnsi="Wingdings"/>
      </w:rPr>
    </w:lvl>
    <w:lvl w:ilvl="6" w:tplc="946686AC">
      <w:start w:val="1"/>
      <w:numFmt w:val="bullet"/>
      <w:lvlText w:val=""/>
      <w:lvlJc w:val="left"/>
      <w:pPr>
        <w:ind w:left="5040" w:hanging="360"/>
      </w:pPr>
      <w:rPr>
        <w:rFonts w:hint="default" w:ascii="Symbol" w:hAnsi="Symbol"/>
      </w:rPr>
    </w:lvl>
    <w:lvl w:ilvl="7" w:tplc="D40A36B0">
      <w:start w:val="1"/>
      <w:numFmt w:val="bullet"/>
      <w:lvlText w:val="o"/>
      <w:lvlJc w:val="left"/>
      <w:pPr>
        <w:ind w:left="5760" w:hanging="360"/>
      </w:pPr>
      <w:rPr>
        <w:rFonts w:hint="default" w:ascii="Courier New" w:hAnsi="Courier New"/>
      </w:rPr>
    </w:lvl>
    <w:lvl w:ilvl="8" w:tplc="4ABA5A20">
      <w:start w:val="1"/>
      <w:numFmt w:val="bullet"/>
      <w:lvlText w:val=""/>
      <w:lvlJc w:val="left"/>
      <w:pPr>
        <w:ind w:left="6480" w:hanging="360"/>
      </w:pPr>
      <w:rPr>
        <w:rFonts w:hint="default" w:ascii="Wingdings" w:hAnsi="Wingdings"/>
      </w:rPr>
    </w:lvl>
  </w:abstractNum>
  <w:abstractNum w:abstractNumId="177" w15:restartNumberingAfterBreak="0">
    <w:nsid w:val="411BF979"/>
    <w:multiLevelType w:val="hybridMultilevel"/>
    <w:tmpl w:val="FFFFFFFF"/>
    <w:lvl w:ilvl="0" w:tplc="1F92777C">
      <w:start w:val="1"/>
      <w:numFmt w:val="bullet"/>
      <w:lvlText w:val="·"/>
      <w:lvlJc w:val="left"/>
      <w:pPr>
        <w:ind w:left="720" w:hanging="360"/>
      </w:pPr>
      <w:rPr>
        <w:rFonts w:hint="default" w:ascii="Symbol" w:hAnsi="Symbol"/>
      </w:rPr>
    </w:lvl>
    <w:lvl w:ilvl="1" w:tplc="6E06470A">
      <w:start w:val="1"/>
      <w:numFmt w:val="bullet"/>
      <w:lvlText w:val="o"/>
      <w:lvlJc w:val="left"/>
      <w:pPr>
        <w:ind w:left="1440" w:hanging="360"/>
      </w:pPr>
      <w:rPr>
        <w:rFonts w:hint="default" w:ascii="Courier New" w:hAnsi="Courier New"/>
      </w:rPr>
    </w:lvl>
    <w:lvl w:ilvl="2" w:tplc="A49450DE">
      <w:start w:val="1"/>
      <w:numFmt w:val="bullet"/>
      <w:lvlText w:val=""/>
      <w:lvlJc w:val="left"/>
      <w:pPr>
        <w:ind w:left="2160" w:hanging="360"/>
      </w:pPr>
      <w:rPr>
        <w:rFonts w:hint="default" w:ascii="Wingdings" w:hAnsi="Wingdings"/>
      </w:rPr>
    </w:lvl>
    <w:lvl w:ilvl="3" w:tplc="A712EEB4">
      <w:start w:val="1"/>
      <w:numFmt w:val="bullet"/>
      <w:lvlText w:val=""/>
      <w:lvlJc w:val="left"/>
      <w:pPr>
        <w:ind w:left="2880" w:hanging="360"/>
      </w:pPr>
      <w:rPr>
        <w:rFonts w:hint="default" w:ascii="Symbol" w:hAnsi="Symbol"/>
      </w:rPr>
    </w:lvl>
    <w:lvl w:ilvl="4" w:tplc="020862A8">
      <w:start w:val="1"/>
      <w:numFmt w:val="bullet"/>
      <w:lvlText w:val="o"/>
      <w:lvlJc w:val="left"/>
      <w:pPr>
        <w:ind w:left="3600" w:hanging="360"/>
      </w:pPr>
      <w:rPr>
        <w:rFonts w:hint="default" w:ascii="Courier New" w:hAnsi="Courier New"/>
      </w:rPr>
    </w:lvl>
    <w:lvl w:ilvl="5" w:tplc="4192D204">
      <w:start w:val="1"/>
      <w:numFmt w:val="bullet"/>
      <w:lvlText w:val=""/>
      <w:lvlJc w:val="left"/>
      <w:pPr>
        <w:ind w:left="4320" w:hanging="360"/>
      </w:pPr>
      <w:rPr>
        <w:rFonts w:hint="default" w:ascii="Wingdings" w:hAnsi="Wingdings"/>
      </w:rPr>
    </w:lvl>
    <w:lvl w:ilvl="6" w:tplc="5DF623D8">
      <w:start w:val="1"/>
      <w:numFmt w:val="bullet"/>
      <w:lvlText w:val=""/>
      <w:lvlJc w:val="left"/>
      <w:pPr>
        <w:ind w:left="5040" w:hanging="360"/>
      </w:pPr>
      <w:rPr>
        <w:rFonts w:hint="default" w:ascii="Symbol" w:hAnsi="Symbol"/>
      </w:rPr>
    </w:lvl>
    <w:lvl w:ilvl="7" w:tplc="7BDE6012">
      <w:start w:val="1"/>
      <w:numFmt w:val="bullet"/>
      <w:lvlText w:val="o"/>
      <w:lvlJc w:val="left"/>
      <w:pPr>
        <w:ind w:left="5760" w:hanging="360"/>
      </w:pPr>
      <w:rPr>
        <w:rFonts w:hint="default" w:ascii="Courier New" w:hAnsi="Courier New"/>
      </w:rPr>
    </w:lvl>
    <w:lvl w:ilvl="8" w:tplc="2B70AAD2">
      <w:start w:val="1"/>
      <w:numFmt w:val="bullet"/>
      <w:lvlText w:val=""/>
      <w:lvlJc w:val="left"/>
      <w:pPr>
        <w:ind w:left="6480" w:hanging="360"/>
      </w:pPr>
      <w:rPr>
        <w:rFonts w:hint="default" w:ascii="Wingdings" w:hAnsi="Wingdings"/>
      </w:rPr>
    </w:lvl>
  </w:abstractNum>
  <w:abstractNum w:abstractNumId="178" w15:restartNumberingAfterBreak="0">
    <w:nsid w:val="413E113B"/>
    <w:multiLevelType w:val="hybridMultilevel"/>
    <w:tmpl w:val="FFFFFFFF"/>
    <w:lvl w:ilvl="0" w:tplc="00B2FC48">
      <w:start w:val="1"/>
      <w:numFmt w:val="bullet"/>
      <w:lvlText w:val="·"/>
      <w:lvlJc w:val="left"/>
      <w:pPr>
        <w:ind w:left="720" w:hanging="360"/>
      </w:pPr>
      <w:rPr>
        <w:rFonts w:hint="default" w:ascii="Symbol" w:hAnsi="Symbol"/>
      </w:rPr>
    </w:lvl>
    <w:lvl w:ilvl="1" w:tplc="1B4ECC02">
      <w:start w:val="1"/>
      <w:numFmt w:val="bullet"/>
      <w:lvlText w:val="o"/>
      <w:lvlJc w:val="left"/>
      <w:pPr>
        <w:ind w:left="1440" w:hanging="360"/>
      </w:pPr>
      <w:rPr>
        <w:rFonts w:hint="default" w:ascii="Courier New" w:hAnsi="Courier New"/>
      </w:rPr>
    </w:lvl>
    <w:lvl w:ilvl="2" w:tplc="DD1E75C2">
      <w:start w:val="1"/>
      <w:numFmt w:val="bullet"/>
      <w:lvlText w:val=""/>
      <w:lvlJc w:val="left"/>
      <w:pPr>
        <w:ind w:left="2160" w:hanging="360"/>
      </w:pPr>
      <w:rPr>
        <w:rFonts w:hint="default" w:ascii="Wingdings" w:hAnsi="Wingdings"/>
      </w:rPr>
    </w:lvl>
    <w:lvl w:ilvl="3" w:tplc="112AE5A2">
      <w:start w:val="1"/>
      <w:numFmt w:val="bullet"/>
      <w:lvlText w:val=""/>
      <w:lvlJc w:val="left"/>
      <w:pPr>
        <w:ind w:left="2880" w:hanging="360"/>
      </w:pPr>
      <w:rPr>
        <w:rFonts w:hint="default" w:ascii="Symbol" w:hAnsi="Symbol"/>
      </w:rPr>
    </w:lvl>
    <w:lvl w:ilvl="4" w:tplc="005E966E">
      <w:start w:val="1"/>
      <w:numFmt w:val="bullet"/>
      <w:lvlText w:val="o"/>
      <w:lvlJc w:val="left"/>
      <w:pPr>
        <w:ind w:left="3600" w:hanging="360"/>
      </w:pPr>
      <w:rPr>
        <w:rFonts w:hint="default" w:ascii="Courier New" w:hAnsi="Courier New"/>
      </w:rPr>
    </w:lvl>
    <w:lvl w:ilvl="5" w:tplc="89CC01B8">
      <w:start w:val="1"/>
      <w:numFmt w:val="bullet"/>
      <w:lvlText w:val=""/>
      <w:lvlJc w:val="left"/>
      <w:pPr>
        <w:ind w:left="4320" w:hanging="360"/>
      </w:pPr>
      <w:rPr>
        <w:rFonts w:hint="default" w:ascii="Wingdings" w:hAnsi="Wingdings"/>
      </w:rPr>
    </w:lvl>
    <w:lvl w:ilvl="6" w:tplc="30C2E6B6">
      <w:start w:val="1"/>
      <w:numFmt w:val="bullet"/>
      <w:lvlText w:val=""/>
      <w:lvlJc w:val="left"/>
      <w:pPr>
        <w:ind w:left="5040" w:hanging="360"/>
      </w:pPr>
      <w:rPr>
        <w:rFonts w:hint="default" w:ascii="Symbol" w:hAnsi="Symbol"/>
      </w:rPr>
    </w:lvl>
    <w:lvl w:ilvl="7" w:tplc="7758E9FE">
      <w:start w:val="1"/>
      <w:numFmt w:val="bullet"/>
      <w:lvlText w:val="o"/>
      <w:lvlJc w:val="left"/>
      <w:pPr>
        <w:ind w:left="5760" w:hanging="360"/>
      </w:pPr>
      <w:rPr>
        <w:rFonts w:hint="default" w:ascii="Courier New" w:hAnsi="Courier New"/>
      </w:rPr>
    </w:lvl>
    <w:lvl w:ilvl="8" w:tplc="34D40706">
      <w:start w:val="1"/>
      <w:numFmt w:val="bullet"/>
      <w:lvlText w:val=""/>
      <w:lvlJc w:val="left"/>
      <w:pPr>
        <w:ind w:left="6480" w:hanging="360"/>
      </w:pPr>
      <w:rPr>
        <w:rFonts w:hint="default" w:ascii="Wingdings" w:hAnsi="Wingdings"/>
      </w:rPr>
    </w:lvl>
  </w:abstractNum>
  <w:abstractNum w:abstractNumId="179" w15:restartNumberingAfterBreak="0">
    <w:nsid w:val="416A3B66"/>
    <w:multiLevelType w:val="hybridMultilevel"/>
    <w:tmpl w:val="DAAA5DE6"/>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417B7F2E"/>
    <w:multiLevelType w:val="hybridMultilevel"/>
    <w:tmpl w:val="FFFFFFFF"/>
    <w:lvl w:ilvl="0" w:tplc="755CD946">
      <w:start w:val="1"/>
      <w:numFmt w:val="bullet"/>
      <w:lvlText w:val="·"/>
      <w:lvlJc w:val="left"/>
      <w:pPr>
        <w:ind w:left="720" w:hanging="360"/>
      </w:pPr>
      <w:rPr>
        <w:rFonts w:hint="default" w:ascii="Symbol" w:hAnsi="Symbol"/>
      </w:rPr>
    </w:lvl>
    <w:lvl w:ilvl="1" w:tplc="FB00CD1E">
      <w:start w:val="1"/>
      <w:numFmt w:val="bullet"/>
      <w:lvlText w:val="o"/>
      <w:lvlJc w:val="left"/>
      <w:pPr>
        <w:ind w:left="1440" w:hanging="360"/>
      </w:pPr>
      <w:rPr>
        <w:rFonts w:hint="default" w:ascii="Courier New" w:hAnsi="Courier New"/>
      </w:rPr>
    </w:lvl>
    <w:lvl w:ilvl="2" w:tplc="B3788244">
      <w:start w:val="1"/>
      <w:numFmt w:val="bullet"/>
      <w:lvlText w:val=""/>
      <w:lvlJc w:val="left"/>
      <w:pPr>
        <w:ind w:left="2160" w:hanging="360"/>
      </w:pPr>
      <w:rPr>
        <w:rFonts w:hint="default" w:ascii="Wingdings" w:hAnsi="Wingdings"/>
      </w:rPr>
    </w:lvl>
    <w:lvl w:ilvl="3" w:tplc="DE781CF4">
      <w:start w:val="1"/>
      <w:numFmt w:val="bullet"/>
      <w:lvlText w:val=""/>
      <w:lvlJc w:val="left"/>
      <w:pPr>
        <w:ind w:left="2880" w:hanging="360"/>
      </w:pPr>
      <w:rPr>
        <w:rFonts w:hint="default" w:ascii="Symbol" w:hAnsi="Symbol"/>
      </w:rPr>
    </w:lvl>
    <w:lvl w:ilvl="4" w:tplc="07C09F32">
      <w:start w:val="1"/>
      <w:numFmt w:val="bullet"/>
      <w:lvlText w:val="o"/>
      <w:lvlJc w:val="left"/>
      <w:pPr>
        <w:ind w:left="3600" w:hanging="360"/>
      </w:pPr>
      <w:rPr>
        <w:rFonts w:hint="default" w:ascii="Courier New" w:hAnsi="Courier New"/>
      </w:rPr>
    </w:lvl>
    <w:lvl w:ilvl="5" w:tplc="B986F65E">
      <w:start w:val="1"/>
      <w:numFmt w:val="bullet"/>
      <w:lvlText w:val=""/>
      <w:lvlJc w:val="left"/>
      <w:pPr>
        <w:ind w:left="4320" w:hanging="360"/>
      </w:pPr>
      <w:rPr>
        <w:rFonts w:hint="default" w:ascii="Wingdings" w:hAnsi="Wingdings"/>
      </w:rPr>
    </w:lvl>
    <w:lvl w:ilvl="6" w:tplc="1F8A4B04">
      <w:start w:val="1"/>
      <w:numFmt w:val="bullet"/>
      <w:lvlText w:val=""/>
      <w:lvlJc w:val="left"/>
      <w:pPr>
        <w:ind w:left="5040" w:hanging="360"/>
      </w:pPr>
      <w:rPr>
        <w:rFonts w:hint="default" w:ascii="Symbol" w:hAnsi="Symbol"/>
      </w:rPr>
    </w:lvl>
    <w:lvl w:ilvl="7" w:tplc="56B4B4EE">
      <w:start w:val="1"/>
      <w:numFmt w:val="bullet"/>
      <w:lvlText w:val="o"/>
      <w:lvlJc w:val="left"/>
      <w:pPr>
        <w:ind w:left="5760" w:hanging="360"/>
      </w:pPr>
      <w:rPr>
        <w:rFonts w:hint="default" w:ascii="Courier New" w:hAnsi="Courier New"/>
      </w:rPr>
    </w:lvl>
    <w:lvl w:ilvl="8" w:tplc="96303434">
      <w:start w:val="1"/>
      <w:numFmt w:val="bullet"/>
      <w:lvlText w:val=""/>
      <w:lvlJc w:val="left"/>
      <w:pPr>
        <w:ind w:left="6480" w:hanging="360"/>
      </w:pPr>
      <w:rPr>
        <w:rFonts w:hint="default" w:ascii="Wingdings" w:hAnsi="Wingdings"/>
      </w:rPr>
    </w:lvl>
  </w:abstractNum>
  <w:abstractNum w:abstractNumId="181" w15:restartNumberingAfterBreak="0">
    <w:nsid w:val="417D0D25"/>
    <w:multiLevelType w:val="hybridMultilevel"/>
    <w:tmpl w:val="DC1EFAD4"/>
    <w:lvl w:ilvl="0" w:tplc="0F14B33E">
      <w:start w:val="9"/>
      <w:numFmt w:val="bullet"/>
      <w:lvlText w:val="•"/>
      <w:lvlJc w:val="left"/>
      <w:pPr>
        <w:ind w:left="1080" w:hanging="360"/>
      </w:pPr>
      <w:rPr>
        <w:rFonts w:hint="default" w:ascii="Times New Roman" w:hAnsi="Times New Roman" w:eastAsia="Times New Roman" w:cs="Times New Roman"/>
      </w:rPr>
    </w:lvl>
    <w:lvl w:ilvl="1" w:tplc="FFFFFFFF">
      <w:start w:val="1"/>
      <w:numFmt w:val="bullet"/>
      <w:lvlText w:val="o"/>
      <w:lvlJc w:val="left"/>
      <w:pPr>
        <w:ind w:left="1800" w:hanging="360"/>
      </w:pPr>
      <w:rPr>
        <w:rFonts w:hint="default" w:ascii="Courier New" w:hAnsi="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rPr>
    </w:lvl>
    <w:lvl w:ilvl="8" w:tplc="FFFFFFFF">
      <w:start w:val="1"/>
      <w:numFmt w:val="bullet"/>
      <w:lvlText w:val=""/>
      <w:lvlJc w:val="left"/>
      <w:pPr>
        <w:ind w:left="6840" w:hanging="360"/>
      </w:pPr>
      <w:rPr>
        <w:rFonts w:hint="default" w:ascii="Wingdings" w:hAnsi="Wingdings"/>
      </w:rPr>
    </w:lvl>
  </w:abstractNum>
  <w:abstractNum w:abstractNumId="182" w15:restartNumberingAfterBreak="0">
    <w:nsid w:val="41BA8F0B"/>
    <w:multiLevelType w:val="hybridMultilevel"/>
    <w:tmpl w:val="615EAF58"/>
    <w:lvl w:ilvl="0" w:tplc="781C50F6">
      <w:start w:val="1"/>
      <w:numFmt w:val="decimal"/>
      <w:lvlText w:val="%1."/>
      <w:lvlJc w:val="left"/>
      <w:pPr>
        <w:ind w:left="1080" w:hanging="360"/>
      </w:pPr>
    </w:lvl>
    <w:lvl w:ilvl="1" w:tplc="8458C1EE">
      <w:start w:val="1"/>
      <w:numFmt w:val="lowerLetter"/>
      <w:lvlText w:val="%2."/>
      <w:lvlJc w:val="left"/>
      <w:pPr>
        <w:ind w:left="1800" w:hanging="360"/>
      </w:pPr>
    </w:lvl>
    <w:lvl w:ilvl="2" w:tplc="75329838">
      <w:start w:val="1"/>
      <w:numFmt w:val="lowerRoman"/>
      <w:lvlText w:val="%3."/>
      <w:lvlJc w:val="right"/>
      <w:pPr>
        <w:ind w:left="2520" w:hanging="180"/>
      </w:pPr>
    </w:lvl>
    <w:lvl w:ilvl="3" w:tplc="00227EA8">
      <w:start w:val="1"/>
      <w:numFmt w:val="decimal"/>
      <w:lvlText w:val="%4."/>
      <w:lvlJc w:val="left"/>
      <w:pPr>
        <w:ind w:left="3240" w:hanging="360"/>
      </w:pPr>
    </w:lvl>
    <w:lvl w:ilvl="4" w:tplc="785E1922">
      <w:start w:val="1"/>
      <w:numFmt w:val="lowerLetter"/>
      <w:lvlText w:val="%5."/>
      <w:lvlJc w:val="left"/>
      <w:pPr>
        <w:ind w:left="3960" w:hanging="360"/>
      </w:pPr>
    </w:lvl>
    <w:lvl w:ilvl="5" w:tplc="7B003740">
      <w:start w:val="1"/>
      <w:numFmt w:val="lowerRoman"/>
      <w:lvlText w:val="%6."/>
      <w:lvlJc w:val="right"/>
      <w:pPr>
        <w:ind w:left="4680" w:hanging="180"/>
      </w:pPr>
    </w:lvl>
    <w:lvl w:ilvl="6" w:tplc="EDEE8D5E">
      <w:start w:val="1"/>
      <w:numFmt w:val="decimal"/>
      <w:lvlText w:val="%7."/>
      <w:lvlJc w:val="left"/>
      <w:pPr>
        <w:ind w:left="5400" w:hanging="360"/>
      </w:pPr>
    </w:lvl>
    <w:lvl w:ilvl="7" w:tplc="C866AD30">
      <w:start w:val="1"/>
      <w:numFmt w:val="lowerLetter"/>
      <w:lvlText w:val="%8."/>
      <w:lvlJc w:val="left"/>
      <w:pPr>
        <w:ind w:left="6120" w:hanging="360"/>
      </w:pPr>
    </w:lvl>
    <w:lvl w:ilvl="8" w:tplc="86F6F950">
      <w:start w:val="1"/>
      <w:numFmt w:val="lowerRoman"/>
      <w:lvlText w:val="%9."/>
      <w:lvlJc w:val="right"/>
      <w:pPr>
        <w:ind w:left="6840" w:hanging="180"/>
      </w:pPr>
    </w:lvl>
  </w:abstractNum>
  <w:abstractNum w:abstractNumId="183" w15:restartNumberingAfterBreak="0">
    <w:nsid w:val="4283BEB0"/>
    <w:multiLevelType w:val="hybridMultilevel"/>
    <w:tmpl w:val="FFFFFFFF"/>
    <w:lvl w:ilvl="0" w:tplc="137CCFBC">
      <w:start w:val="1"/>
      <w:numFmt w:val="decimal"/>
      <w:lvlText w:val="%1."/>
      <w:lvlJc w:val="left"/>
      <w:pPr>
        <w:ind w:left="720" w:hanging="360"/>
      </w:pPr>
    </w:lvl>
    <w:lvl w:ilvl="1" w:tplc="0542FE6C">
      <w:start w:val="1"/>
      <w:numFmt w:val="lowerLetter"/>
      <w:lvlText w:val="%2."/>
      <w:lvlJc w:val="left"/>
      <w:pPr>
        <w:ind w:left="1440" w:hanging="360"/>
      </w:pPr>
    </w:lvl>
    <w:lvl w:ilvl="2" w:tplc="1E8A0076">
      <w:start w:val="1"/>
      <w:numFmt w:val="lowerRoman"/>
      <w:lvlText w:val="%3."/>
      <w:lvlJc w:val="right"/>
      <w:pPr>
        <w:ind w:left="2160" w:hanging="180"/>
      </w:pPr>
    </w:lvl>
    <w:lvl w:ilvl="3" w:tplc="24BCA032">
      <w:start w:val="1"/>
      <w:numFmt w:val="decimal"/>
      <w:lvlText w:val="%4."/>
      <w:lvlJc w:val="left"/>
      <w:pPr>
        <w:ind w:left="2880" w:hanging="360"/>
      </w:pPr>
    </w:lvl>
    <w:lvl w:ilvl="4" w:tplc="32264A10">
      <w:start w:val="1"/>
      <w:numFmt w:val="lowerLetter"/>
      <w:lvlText w:val="%5."/>
      <w:lvlJc w:val="left"/>
      <w:pPr>
        <w:ind w:left="3600" w:hanging="360"/>
      </w:pPr>
    </w:lvl>
    <w:lvl w:ilvl="5" w:tplc="DB84D43C">
      <w:start w:val="1"/>
      <w:numFmt w:val="lowerRoman"/>
      <w:lvlText w:val="%6."/>
      <w:lvlJc w:val="right"/>
      <w:pPr>
        <w:ind w:left="4320" w:hanging="180"/>
      </w:pPr>
    </w:lvl>
    <w:lvl w:ilvl="6" w:tplc="7A00E4C6">
      <w:start w:val="1"/>
      <w:numFmt w:val="decimal"/>
      <w:lvlText w:val="%7."/>
      <w:lvlJc w:val="left"/>
      <w:pPr>
        <w:ind w:left="5040" w:hanging="360"/>
      </w:pPr>
    </w:lvl>
    <w:lvl w:ilvl="7" w:tplc="200836CC">
      <w:start w:val="1"/>
      <w:numFmt w:val="lowerLetter"/>
      <w:lvlText w:val="%8."/>
      <w:lvlJc w:val="left"/>
      <w:pPr>
        <w:ind w:left="5760" w:hanging="360"/>
      </w:pPr>
    </w:lvl>
    <w:lvl w:ilvl="8" w:tplc="8EC24960">
      <w:start w:val="1"/>
      <w:numFmt w:val="lowerRoman"/>
      <w:lvlText w:val="%9."/>
      <w:lvlJc w:val="right"/>
      <w:pPr>
        <w:ind w:left="6480" w:hanging="180"/>
      </w:pPr>
    </w:lvl>
  </w:abstractNum>
  <w:abstractNum w:abstractNumId="184" w15:restartNumberingAfterBreak="0">
    <w:nsid w:val="42B6AD62"/>
    <w:multiLevelType w:val="hybridMultilevel"/>
    <w:tmpl w:val="FFFFFFFF"/>
    <w:lvl w:ilvl="0" w:tplc="88220D12">
      <w:start w:val="1"/>
      <w:numFmt w:val="bullet"/>
      <w:lvlText w:val="·"/>
      <w:lvlJc w:val="left"/>
      <w:pPr>
        <w:ind w:left="720" w:hanging="360"/>
      </w:pPr>
      <w:rPr>
        <w:rFonts w:hint="default" w:ascii="Symbol" w:hAnsi="Symbol"/>
      </w:rPr>
    </w:lvl>
    <w:lvl w:ilvl="1" w:tplc="C36C8880">
      <w:start w:val="1"/>
      <w:numFmt w:val="bullet"/>
      <w:lvlText w:val="o"/>
      <w:lvlJc w:val="left"/>
      <w:pPr>
        <w:ind w:left="1440" w:hanging="360"/>
      </w:pPr>
      <w:rPr>
        <w:rFonts w:hint="default" w:ascii="Courier New" w:hAnsi="Courier New"/>
      </w:rPr>
    </w:lvl>
    <w:lvl w:ilvl="2" w:tplc="F86042B6">
      <w:start w:val="1"/>
      <w:numFmt w:val="bullet"/>
      <w:lvlText w:val=""/>
      <w:lvlJc w:val="left"/>
      <w:pPr>
        <w:ind w:left="2160" w:hanging="360"/>
      </w:pPr>
      <w:rPr>
        <w:rFonts w:hint="default" w:ascii="Wingdings" w:hAnsi="Wingdings"/>
      </w:rPr>
    </w:lvl>
    <w:lvl w:ilvl="3" w:tplc="D2DCEFE2">
      <w:start w:val="1"/>
      <w:numFmt w:val="bullet"/>
      <w:lvlText w:val=""/>
      <w:lvlJc w:val="left"/>
      <w:pPr>
        <w:ind w:left="2880" w:hanging="360"/>
      </w:pPr>
      <w:rPr>
        <w:rFonts w:hint="default" w:ascii="Symbol" w:hAnsi="Symbol"/>
      </w:rPr>
    </w:lvl>
    <w:lvl w:ilvl="4" w:tplc="4C026B8A">
      <w:start w:val="1"/>
      <w:numFmt w:val="bullet"/>
      <w:lvlText w:val="o"/>
      <w:lvlJc w:val="left"/>
      <w:pPr>
        <w:ind w:left="3600" w:hanging="360"/>
      </w:pPr>
      <w:rPr>
        <w:rFonts w:hint="default" w:ascii="Courier New" w:hAnsi="Courier New"/>
      </w:rPr>
    </w:lvl>
    <w:lvl w:ilvl="5" w:tplc="2C54D802">
      <w:start w:val="1"/>
      <w:numFmt w:val="bullet"/>
      <w:lvlText w:val=""/>
      <w:lvlJc w:val="left"/>
      <w:pPr>
        <w:ind w:left="4320" w:hanging="360"/>
      </w:pPr>
      <w:rPr>
        <w:rFonts w:hint="default" w:ascii="Wingdings" w:hAnsi="Wingdings"/>
      </w:rPr>
    </w:lvl>
    <w:lvl w:ilvl="6" w:tplc="5EC28D94">
      <w:start w:val="1"/>
      <w:numFmt w:val="bullet"/>
      <w:lvlText w:val=""/>
      <w:lvlJc w:val="left"/>
      <w:pPr>
        <w:ind w:left="5040" w:hanging="360"/>
      </w:pPr>
      <w:rPr>
        <w:rFonts w:hint="default" w:ascii="Symbol" w:hAnsi="Symbol"/>
      </w:rPr>
    </w:lvl>
    <w:lvl w:ilvl="7" w:tplc="C9B2295A">
      <w:start w:val="1"/>
      <w:numFmt w:val="bullet"/>
      <w:lvlText w:val="o"/>
      <w:lvlJc w:val="left"/>
      <w:pPr>
        <w:ind w:left="5760" w:hanging="360"/>
      </w:pPr>
      <w:rPr>
        <w:rFonts w:hint="default" w:ascii="Courier New" w:hAnsi="Courier New"/>
      </w:rPr>
    </w:lvl>
    <w:lvl w:ilvl="8" w:tplc="E49CB022">
      <w:start w:val="1"/>
      <w:numFmt w:val="bullet"/>
      <w:lvlText w:val=""/>
      <w:lvlJc w:val="left"/>
      <w:pPr>
        <w:ind w:left="6480" w:hanging="360"/>
      </w:pPr>
      <w:rPr>
        <w:rFonts w:hint="default" w:ascii="Wingdings" w:hAnsi="Wingdings"/>
      </w:rPr>
    </w:lvl>
  </w:abstractNum>
  <w:abstractNum w:abstractNumId="185" w15:restartNumberingAfterBreak="0">
    <w:nsid w:val="43289B7E"/>
    <w:multiLevelType w:val="hybridMultilevel"/>
    <w:tmpl w:val="FFFFFFFF"/>
    <w:lvl w:ilvl="0" w:tplc="9EBACEB0">
      <w:start w:val="1"/>
      <w:numFmt w:val="bullet"/>
      <w:lvlText w:val="·"/>
      <w:lvlJc w:val="left"/>
      <w:pPr>
        <w:ind w:left="720" w:hanging="360"/>
      </w:pPr>
      <w:rPr>
        <w:rFonts w:hint="default" w:ascii="Symbol" w:hAnsi="Symbol"/>
      </w:rPr>
    </w:lvl>
    <w:lvl w:ilvl="1" w:tplc="BA42F330">
      <w:start w:val="1"/>
      <w:numFmt w:val="bullet"/>
      <w:lvlText w:val="o"/>
      <w:lvlJc w:val="left"/>
      <w:pPr>
        <w:ind w:left="1440" w:hanging="360"/>
      </w:pPr>
      <w:rPr>
        <w:rFonts w:hint="default" w:ascii="Courier New" w:hAnsi="Courier New"/>
      </w:rPr>
    </w:lvl>
    <w:lvl w:ilvl="2" w:tplc="1F8C8BD6">
      <w:start w:val="1"/>
      <w:numFmt w:val="bullet"/>
      <w:lvlText w:val=""/>
      <w:lvlJc w:val="left"/>
      <w:pPr>
        <w:ind w:left="2160" w:hanging="360"/>
      </w:pPr>
      <w:rPr>
        <w:rFonts w:hint="default" w:ascii="Wingdings" w:hAnsi="Wingdings"/>
      </w:rPr>
    </w:lvl>
    <w:lvl w:ilvl="3" w:tplc="346EBCE0">
      <w:start w:val="1"/>
      <w:numFmt w:val="bullet"/>
      <w:lvlText w:val=""/>
      <w:lvlJc w:val="left"/>
      <w:pPr>
        <w:ind w:left="2880" w:hanging="360"/>
      </w:pPr>
      <w:rPr>
        <w:rFonts w:hint="default" w:ascii="Symbol" w:hAnsi="Symbol"/>
      </w:rPr>
    </w:lvl>
    <w:lvl w:ilvl="4" w:tplc="53069E76">
      <w:start w:val="1"/>
      <w:numFmt w:val="bullet"/>
      <w:lvlText w:val="o"/>
      <w:lvlJc w:val="left"/>
      <w:pPr>
        <w:ind w:left="3600" w:hanging="360"/>
      </w:pPr>
      <w:rPr>
        <w:rFonts w:hint="default" w:ascii="Courier New" w:hAnsi="Courier New"/>
      </w:rPr>
    </w:lvl>
    <w:lvl w:ilvl="5" w:tplc="7FF67618">
      <w:start w:val="1"/>
      <w:numFmt w:val="bullet"/>
      <w:lvlText w:val=""/>
      <w:lvlJc w:val="left"/>
      <w:pPr>
        <w:ind w:left="4320" w:hanging="360"/>
      </w:pPr>
      <w:rPr>
        <w:rFonts w:hint="default" w:ascii="Wingdings" w:hAnsi="Wingdings"/>
      </w:rPr>
    </w:lvl>
    <w:lvl w:ilvl="6" w:tplc="F0582312">
      <w:start w:val="1"/>
      <w:numFmt w:val="bullet"/>
      <w:lvlText w:val=""/>
      <w:lvlJc w:val="left"/>
      <w:pPr>
        <w:ind w:left="5040" w:hanging="360"/>
      </w:pPr>
      <w:rPr>
        <w:rFonts w:hint="default" w:ascii="Symbol" w:hAnsi="Symbol"/>
      </w:rPr>
    </w:lvl>
    <w:lvl w:ilvl="7" w:tplc="C8F268A0">
      <w:start w:val="1"/>
      <w:numFmt w:val="bullet"/>
      <w:lvlText w:val="o"/>
      <w:lvlJc w:val="left"/>
      <w:pPr>
        <w:ind w:left="5760" w:hanging="360"/>
      </w:pPr>
      <w:rPr>
        <w:rFonts w:hint="default" w:ascii="Courier New" w:hAnsi="Courier New"/>
      </w:rPr>
    </w:lvl>
    <w:lvl w:ilvl="8" w:tplc="534C186E">
      <w:start w:val="1"/>
      <w:numFmt w:val="bullet"/>
      <w:lvlText w:val=""/>
      <w:lvlJc w:val="left"/>
      <w:pPr>
        <w:ind w:left="6480" w:hanging="360"/>
      </w:pPr>
      <w:rPr>
        <w:rFonts w:hint="default" w:ascii="Wingdings" w:hAnsi="Wingdings"/>
      </w:rPr>
    </w:lvl>
  </w:abstractNum>
  <w:abstractNum w:abstractNumId="186" w15:restartNumberingAfterBreak="0">
    <w:nsid w:val="4334BCAD"/>
    <w:multiLevelType w:val="hybridMultilevel"/>
    <w:tmpl w:val="FFFFFFFF"/>
    <w:lvl w:ilvl="0" w:tplc="165877E6">
      <w:start w:val="6"/>
      <w:numFmt w:val="decimal"/>
      <w:lvlText w:val="%1."/>
      <w:lvlJc w:val="left"/>
      <w:pPr>
        <w:ind w:left="720" w:hanging="360"/>
      </w:pPr>
    </w:lvl>
    <w:lvl w:ilvl="1" w:tplc="48A8A810">
      <w:start w:val="1"/>
      <w:numFmt w:val="lowerLetter"/>
      <w:lvlText w:val="%2."/>
      <w:lvlJc w:val="left"/>
      <w:pPr>
        <w:ind w:left="1440" w:hanging="360"/>
      </w:pPr>
    </w:lvl>
    <w:lvl w:ilvl="2" w:tplc="F4F63844">
      <w:start w:val="1"/>
      <w:numFmt w:val="lowerRoman"/>
      <w:lvlText w:val="%3."/>
      <w:lvlJc w:val="right"/>
      <w:pPr>
        <w:ind w:left="2160" w:hanging="180"/>
      </w:pPr>
    </w:lvl>
    <w:lvl w:ilvl="3" w:tplc="1458F16A">
      <w:start w:val="1"/>
      <w:numFmt w:val="decimal"/>
      <w:lvlText w:val="%4."/>
      <w:lvlJc w:val="left"/>
      <w:pPr>
        <w:ind w:left="2880" w:hanging="360"/>
      </w:pPr>
    </w:lvl>
    <w:lvl w:ilvl="4" w:tplc="1F38EDC6">
      <w:start w:val="1"/>
      <w:numFmt w:val="lowerLetter"/>
      <w:lvlText w:val="%5."/>
      <w:lvlJc w:val="left"/>
      <w:pPr>
        <w:ind w:left="3600" w:hanging="360"/>
      </w:pPr>
    </w:lvl>
    <w:lvl w:ilvl="5" w:tplc="79D0B13A">
      <w:start w:val="1"/>
      <w:numFmt w:val="lowerRoman"/>
      <w:lvlText w:val="%6."/>
      <w:lvlJc w:val="right"/>
      <w:pPr>
        <w:ind w:left="4320" w:hanging="180"/>
      </w:pPr>
    </w:lvl>
    <w:lvl w:ilvl="6" w:tplc="A72235FC">
      <w:start w:val="1"/>
      <w:numFmt w:val="decimal"/>
      <w:lvlText w:val="%7."/>
      <w:lvlJc w:val="left"/>
      <w:pPr>
        <w:ind w:left="5040" w:hanging="360"/>
      </w:pPr>
    </w:lvl>
    <w:lvl w:ilvl="7" w:tplc="55E25436">
      <w:start w:val="1"/>
      <w:numFmt w:val="lowerLetter"/>
      <w:lvlText w:val="%8."/>
      <w:lvlJc w:val="left"/>
      <w:pPr>
        <w:ind w:left="5760" w:hanging="360"/>
      </w:pPr>
    </w:lvl>
    <w:lvl w:ilvl="8" w:tplc="FA706012">
      <w:start w:val="1"/>
      <w:numFmt w:val="lowerRoman"/>
      <w:lvlText w:val="%9."/>
      <w:lvlJc w:val="right"/>
      <w:pPr>
        <w:ind w:left="6480" w:hanging="180"/>
      </w:pPr>
    </w:lvl>
  </w:abstractNum>
  <w:abstractNum w:abstractNumId="187" w15:restartNumberingAfterBreak="0">
    <w:nsid w:val="43425B88"/>
    <w:multiLevelType w:val="hybridMultilevel"/>
    <w:tmpl w:val="FFFFFFFF"/>
    <w:lvl w:ilvl="0" w:tplc="AD4CC026">
      <w:start w:val="1"/>
      <w:numFmt w:val="bullet"/>
      <w:lvlText w:val="·"/>
      <w:lvlJc w:val="left"/>
      <w:pPr>
        <w:ind w:left="720" w:hanging="360"/>
      </w:pPr>
      <w:rPr>
        <w:rFonts w:hint="default" w:ascii="Symbol" w:hAnsi="Symbol"/>
      </w:rPr>
    </w:lvl>
    <w:lvl w:ilvl="1" w:tplc="13A6406C">
      <w:start w:val="1"/>
      <w:numFmt w:val="bullet"/>
      <w:lvlText w:val="o"/>
      <w:lvlJc w:val="left"/>
      <w:pPr>
        <w:ind w:left="1440" w:hanging="360"/>
      </w:pPr>
      <w:rPr>
        <w:rFonts w:hint="default" w:ascii="Courier New" w:hAnsi="Courier New"/>
      </w:rPr>
    </w:lvl>
    <w:lvl w:ilvl="2" w:tplc="BABAF7BE">
      <w:start w:val="1"/>
      <w:numFmt w:val="bullet"/>
      <w:lvlText w:val=""/>
      <w:lvlJc w:val="left"/>
      <w:pPr>
        <w:ind w:left="2160" w:hanging="360"/>
      </w:pPr>
      <w:rPr>
        <w:rFonts w:hint="default" w:ascii="Wingdings" w:hAnsi="Wingdings"/>
      </w:rPr>
    </w:lvl>
    <w:lvl w:ilvl="3" w:tplc="C338C854">
      <w:start w:val="1"/>
      <w:numFmt w:val="bullet"/>
      <w:lvlText w:val=""/>
      <w:lvlJc w:val="left"/>
      <w:pPr>
        <w:ind w:left="2880" w:hanging="360"/>
      </w:pPr>
      <w:rPr>
        <w:rFonts w:hint="default" w:ascii="Symbol" w:hAnsi="Symbol"/>
      </w:rPr>
    </w:lvl>
    <w:lvl w:ilvl="4" w:tplc="D70465B6">
      <w:start w:val="1"/>
      <w:numFmt w:val="bullet"/>
      <w:lvlText w:val="o"/>
      <w:lvlJc w:val="left"/>
      <w:pPr>
        <w:ind w:left="3600" w:hanging="360"/>
      </w:pPr>
      <w:rPr>
        <w:rFonts w:hint="default" w:ascii="Courier New" w:hAnsi="Courier New"/>
      </w:rPr>
    </w:lvl>
    <w:lvl w:ilvl="5" w:tplc="57E68702">
      <w:start w:val="1"/>
      <w:numFmt w:val="bullet"/>
      <w:lvlText w:val=""/>
      <w:lvlJc w:val="left"/>
      <w:pPr>
        <w:ind w:left="4320" w:hanging="360"/>
      </w:pPr>
      <w:rPr>
        <w:rFonts w:hint="default" w:ascii="Wingdings" w:hAnsi="Wingdings"/>
      </w:rPr>
    </w:lvl>
    <w:lvl w:ilvl="6" w:tplc="F538E7A6">
      <w:start w:val="1"/>
      <w:numFmt w:val="bullet"/>
      <w:lvlText w:val=""/>
      <w:lvlJc w:val="left"/>
      <w:pPr>
        <w:ind w:left="5040" w:hanging="360"/>
      </w:pPr>
      <w:rPr>
        <w:rFonts w:hint="default" w:ascii="Symbol" w:hAnsi="Symbol"/>
      </w:rPr>
    </w:lvl>
    <w:lvl w:ilvl="7" w:tplc="53FEBBCC">
      <w:start w:val="1"/>
      <w:numFmt w:val="bullet"/>
      <w:lvlText w:val="o"/>
      <w:lvlJc w:val="left"/>
      <w:pPr>
        <w:ind w:left="5760" w:hanging="360"/>
      </w:pPr>
      <w:rPr>
        <w:rFonts w:hint="default" w:ascii="Courier New" w:hAnsi="Courier New"/>
      </w:rPr>
    </w:lvl>
    <w:lvl w:ilvl="8" w:tplc="F89ADCDA">
      <w:start w:val="1"/>
      <w:numFmt w:val="bullet"/>
      <w:lvlText w:val=""/>
      <w:lvlJc w:val="left"/>
      <w:pPr>
        <w:ind w:left="6480" w:hanging="360"/>
      </w:pPr>
      <w:rPr>
        <w:rFonts w:hint="default" w:ascii="Wingdings" w:hAnsi="Wingdings"/>
      </w:rPr>
    </w:lvl>
  </w:abstractNum>
  <w:abstractNum w:abstractNumId="188" w15:restartNumberingAfterBreak="0">
    <w:nsid w:val="4375E2CC"/>
    <w:multiLevelType w:val="hybridMultilevel"/>
    <w:tmpl w:val="FFFFFFFF"/>
    <w:lvl w:ilvl="0" w:tplc="F2A08F1E">
      <w:start w:val="1"/>
      <w:numFmt w:val="decimal"/>
      <w:lvlText w:val="%1."/>
      <w:lvlJc w:val="left"/>
      <w:pPr>
        <w:ind w:left="720" w:hanging="360"/>
      </w:pPr>
    </w:lvl>
    <w:lvl w:ilvl="1" w:tplc="E656105C">
      <w:start w:val="1"/>
      <w:numFmt w:val="lowerLetter"/>
      <w:lvlText w:val="%2."/>
      <w:lvlJc w:val="left"/>
      <w:pPr>
        <w:ind w:left="1440" w:hanging="360"/>
      </w:pPr>
    </w:lvl>
    <w:lvl w:ilvl="2" w:tplc="F878BBDC">
      <w:start w:val="1"/>
      <w:numFmt w:val="lowerRoman"/>
      <w:lvlText w:val="%3."/>
      <w:lvlJc w:val="right"/>
      <w:pPr>
        <w:ind w:left="2160" w:hanging="180"/>
      </w:pPr>
    </w:lvl>
    <w:lvl w:ilvl="3" w:tplc="980207B8">
      <w:start w:val="1"/>
      <w:numFmt w:val="decimal"/>
      <w:lvlText w:val="%4."/>
      <w:lvlJc w:val="left"/>
      <w:pPr>
        <w:ind w:left="2880" w:hanging="360"/>
      </w:pPr>
    </w:lvl>
    <w:lvl w:ilvl="4" w:tplc="684457D4">
      <w:start w:val="1"/>
      <w:numFmt w:val="lowerLetter"/>
      <w:lvlText w:val="%5."/>
      <w:lvlJc w:val="left"/>
      <w:pPr>
        <w:ind w:left="3600" w:hanging="360"/>
      </w:pPr>
    </w:lvl>
    <w:lvl w:ilvl="5" w:tplc="EC80ADFE">
      <w:start w:val="1"/>
      <w:numFmt w:val="lowerRoman"/>
      <w:lvlText w:val="%6."/>
      <w:lvlJc w:val="right"/>
      <w:pPr>
        <w:ind w:left="4320" w:hanging="180"/>
      </w:pPr>
    </w:lvl>
    <w:lvl w:ilvl="6" w:tplc="9A449EAA">
      <w:start w:val="1"/>
      <w:numFmt w:val="decimal"/>
      <w:lvlText w:val="%7."/>
      <w:lvlJc w:val="left"/>
      <w:pPr>
        <w:ind w:left="5040" w:hanging="360"/>
      </w:pPr>
    </w:lvl>
    <w:lvl w:ilvl="7" w:tplc="6CEE3D7A">
      <w:start w:val="1"/>
      <w:numFmt w:val="lowerLetter"/>
      <w:lvlText w:val="%8."/>
      <w:lvlJc w:val="left"/>
      <w:pPr>
        <w:ind w:left="5760" w:hanging="360"/>
      </w:pPr>
    </w:lvl>
    <w:lvl w:ilvl="8" w:tplc="C6740678">
      <w:start w:val="1"/>
      <w:numFmt w:val="lowerRoman"/>
      <w:lvlText w:val="%9."/>
      <w:lvlJc w:val="right"/>
      <w:pPr>
        <w:ind w:left="6480" w:hanging="180"/>
      </w:pPr>
    </w:lvl>
  </w:abstractNum>
  <w:abstractNum w:abstractNumId="189" w15:restartNumberingAfterBreak="0">
    <w:nsid w:val="452B32BD"/>
    <w:multiLevelType w:val="hybridMultilevel"/>
    <w:tmpl w:val="54906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4532A2D1"/>
    <w:multiLevelType w:val="hybridMultilevel"/>
    <w:tmpl w:val="FFFFFFFF"/>
    <w:lvl w:ilvl="0" w:tplc="7BB4131A">
      <w:start w:val="6"/>
      <w:numFmt w:val="decimal"/>
      <w:lvlText w:val="%1."/>
      <w:lvlJc w:val="left"/>
      <w:pPr>
        <w:ind w:left="720" w:hanging="360"/>
      </w:pPr>
    </w:lvl>
    <w:lvl w:ilvl="1" w:tplc="281073CE">
      <w:start w:val="1"/>
      <w:numFmt w:val="lowerLetter"/>
      <w:lvlText w:val="%2."/>
      <w:lvlJc w:val="left"/>
      <w:pPr>
        <w:ind w:left="1440" w:hanging="360"/>
      </w:pPr>
    </w:lvl>
    <w:lvl w:ilvl="2" w:tplc="1C14AF5E">
      <w:start w:val="1"/>
      <w:numFmt w:val="lowerRoman"/>
      <w:lvlText w:val="%3."/>
      <w:lvlJc w:val="right"/>
      <w:pPr>
        <w:ind w:left="2160" w:hanging="180"/>
      </w:pPr>
    </w:lvl>
    <w:lvl w:ilvl="3" w:tplc="4D76FE4A">
      <w:start w:val="1"/>
      <w:numFmt w:val="decimal"/>
      <w:lvlText w:val="%4."/>
      <w:lvlJc w:val="left"/>
      <w:pPr>
        <w:ind w:left="2880" w:hanging="360"/>
      </w:pPr>
    </w:lvl>
    <w:lvl w:ilvl="4" w:tplc="E13693B0">
      <w:start w:val="1"/>
      <w:numFmt w:val="lowerLetter"/>
      <w:lvlText w:val="%5."/>
      <w:lvlJc w:val="left"/>
      <w:pPr>
        <w:ind w:left="3600" w:hanging="360"/>
      </w:pPr>
    </w:lvl>
    <w:lvl w:ilvl="5" w:tplc="2E34D264">
      <w:start w:val="1"/>
      <w:numFmt w:val="lowerRoman"/>
      <w:lvlText w:val="%6."/>
      <w:lvlJc w:val="right"/>
      <w:pPr>
        <w:ind w:left="4320" w:hanging="180"/>
      </w:pPr>
    </w:lvl>
    <w:lvl w:ilvl="6" w:tplc="0720B716">
      <w:start w:val="1"/>
      <w:numFmt w:val="decimal"/>
      <w:lvlText w:val="%7."/>
      <w:lvlJc w:val="left"/>
      <w:pPr>
        <w:ind w:left="5040" w:hanging="360"/>
      </w:pPr>
    </w:lvl>
    <w:lvl w:ilvl="7" w:tplc="61FA2CCE">
      <w:start w:val="1"/>
      <w:numFmt w:val="lowerLetter"/>
      <w:lvlText w:val="%8."/>
      <w:lvlJc w:val="left"/>
      <w:pPr>
        <w:ind w:left="5760" w:hanging="360"/>
      </w:pPr>
    </w:lvl>
    <w:lvl w:ilvl="8" w:tplc="2A509578">
      <w:start w:val="1"/>
      <w:numFmt w:val="lowerRoman"/>
      <w:lvlText w:val="%9."/>
      <w:lvlJc w:val="right"/>
      <w:pPr>
        <w:ind w:left="6480" w:hanging="180"/>
      </w:pPr>
    </w:lvl>
  </w:abstractNum>
  <w:abstractNum w:abstractNumId="191" w15:restartNumberingAfterBreak="0">
    <w:nsid w:val="454DC122"/>
    <w:multiLevelType w:val="hybridMultilevel"/>
    <w:tmpl w:val="FFFFFFFF"/>
    <w:lvl w:ilvl="0" w:tplc="87427A2A">
      <w:start w:val="1"/>
      <w:numFmt w:val="bullet"/>
      <w:lvlText w:val="·"/>
      <w:lvlJc w:val="left"/>
      <w:pPr>
        <w:ind w:left="720" w:hanging="360"/>
      </w:pPr>
      <w:rPr>
        <w:rFonts w:hint="default" w:ascii="Symbol" w:hAnsi="Symbol"/>
      </w:rPr>
    </w:lvl>
    <w:lvl w:ilvl="1" w:tplc="0874882E">
      <w:start w:val="1"/>
      <w:numFmt w:val="bullet"/>
      <w:lvlText w:val="o"/>
      <w:lvlJc w:val="left"/>
      <w:pPr>
        <w:ind w:left="1440" w:hanging="360"/>
      </w:pPr>
      <w:rPr>
        <w:rFonts w:hint="default" w:ascii="Courier New" w:hAnsi="Courier New"/>
      </w:rPr>
    </w:lvl>
    <w:lvl w:ilvl="2" w:tplc="B822772A">
      <w:start w:val="1"/>
      <w:numFmt w:val="bullet"/>
      <w:lvlText w:val=""/>
      <w:lvlJc w:val="left"/>
      <w:pPr>
        <w:ind w:left="2160" w:hanging="360"/>
      </w:pPr>
      <w:rPr>
        <w:rFonts w:hint="default" w:ascii="Wingdings" w:hAnsi="Wingdings"/>
      </w:rPr>
    </w:lvl>
    <w:lvl w:ilvl="3" w:tplc="F636FC8E">
      <w:start w:val="1"/>
      <w:numFmt w:val="bullet"/>
      <w:lvlText w:val=""/>
      <w:lvlJc w:val="left"/>
      <w:pPr>
        <w:ind w:left="2880" w:hanging="360"/>
      </w:pPr>
      <w:rPr>
        <w:rFonts w:hint="default" w:ascii="Symbol" w:hAnsi="Symbol"/>
      </w:rPr>
    </w:lvl>
    <w:lvl w:ilvl="4" w:tplc="76EE0DBE">
      <w:start w:val="1"/>
      <w:numFmt w:val="bullet"/>
      <w:lvlText w:val="o"/>
      <w:lvlJc w:val="left"/>
      <w:pPr>
        <w:ind w:left="3600" w:hanging="360"/>
      </w:pPr>
      <w:rPr>
        <w:rFonts w:hint="default" w:ascii="Courier New" w:hAnsi="Courier New"/>
      </w:rPr>
    </w:lvl>
    <w:lvl w:ilvl="5" w:tplc="8DAC6036">
      <w:start w:val="1"/>
      <w:numFmt w:val="bullet"/>
      <w:lvlText w:val=""/>
      <w:lvlJc w:val="left"/>
      <w:pPr>
        <w:ind w:left="4320" w:hanging="360"/>
      </w:pPr>
      <w:rPr>
        <w:rFonts w:hint="default" w:ascii="Wingdings" w:hAnsi="Wingdings"/>
      </w:rPr>
    </w:lvl>
    <w:lvl w:ilvl="6" w:tplc="726AABCE">
      <w:start w:val="1"/>
      <w:numFmt w:val="bullet"/>
      <w:lvlText w:val=""/>
      <w:lvlJc w:val="left"/>
      <w:pPr>
        <w:ind w:left="5040" w:hanging="360"/>
      </w:pPr>
      <w:rPr>
        <w:rFonts w:hint="default" w:ascii="Symbol" w:hAnsi="Symbol"/>
      </w:rPr>
    </w:lvl>
    <w:lvl w:ilvl="7" w:tplc="8AF420E6">
      <w:start w:val="1"/>
      <w:numFmt w:val="bullet"/>
      <w:lvlText w:val="o"/>
      <w:lvlJc w:val="left"/>
      <w:pPr>
        <w:ind w:left="5760" w:hanging="360"/>
      </w:pPr>
      <w:rPr>
        <w:rFonts w:hint="default" w:ascii="Courier New" w:hAnsi="Courier New"/>
      </w:rPr>
    </w:lvl>
    <w:lvl w:ilvl="8" w:tplc="A12CAD42">
      <w:start w:val="1"/>
      <w:numFmt w:val="bullet"/>
      <w:lvlText w:val=""/>
      <w:lvlJc w:val="left"/>
      <w:pPr>
        <w:ind w:left="6480" w:hanging="360"/>
      </w:pPr>
      <w:rPr>
        <w:rFonts w:hint="default" w:ascii="Wingdings" w:hAnsi="Wingdings"/>
      </w:rPr>
    </w:lvl>
  </w:abstractNum>
  <w:abstractNum w:abstractNumId="192" w15:restartNumberingAfterBreak="0">
    <w:nsid w:val="456BFB95"/>
    <w:multiLevelType w:val="hybridMultilevel"/>
    <w:tmpl w:val="A3D8131E"/>
    <w:lvl w:ilvl="0" w:tplc="C5421610">
      <w:start w:val="1"/>
      <w:numFmt w:val="bullet"/>
      <w:lvlText w:val=""/>
      <w:lvlJc w:val="left"/>
      <w:pPr>
        <w:ind w:left="720" w:hanging="360"/>
      </w:pPr>
      <w:rPr>
        <w:rFonts w:hint="default" w:ascii="Symbol" w:hAnsi="Symbol"/>
      </w:rPr>
    </w:lvl>
    <w:lvl w:ilvl="1" w:tplc="D1846E04">
      <w:start w:val="1"/>
      <w:numFmt w:val="bullet"/>
      <w:lvlText w:val=""/>
      <w:lvlJc w:val="left"/>
      <w:pPr>
        <w:ind w:left="1440" w:hanging="360"/>
      </w:pPr>
      <w:rPr>
        <w:rFonts w:hint="default" w:ascii="Symbol" w:hAnsi="Symbol"/>
      </w:rPr>
    </w:lvl>
    <w:lvl w:ilvl="2" w:tplc="12E42F1A">
      <w:start w:val="1"/>
      <w:numFmt w:val="bullet"/>
      <w:lvlText w:val=""/>
      <w:lvlJc w:val="left"/>
      <w:pPr>
        <w:ind w:left="2160" w:hanging="360"/>
      </w:pPr>
      <w:rPr>
        <w:rFonts w:hint="default" w:ascii="Wingdings" w:hAnsi="Wingdings"/>
      </w:rPr>
    </w:lvl>
    <w:lvl w:ilvl="3" w:tplc="513241BC">
      <w:start w:val="1"/>
      <w:numFmt w:val="bullet"/>
      <w:lvlText w:val=""/>
      <w:lvlJc w:val="left"/>
      <w:pPr>
        <w:ind w:left="2880" w:hanging="360"/>
      </w:pPr>
      <w:rPr>
        <w:rFonts w:hint="default" w:ascii="Symbol" w:hAnsi="Symbol"/>
      </w:rPr>
    </w:lvl>
    <w:lvl w:ilvl="4" w:tplc="4016D8CE">
      <w:start w:val="1"/>
      <w:numFmt w:val="bullet"/>
      <w:lvlText w:val="o"/>
      <w:lvlJc w:val="left"/>
      <w:pPr>
        <w:ind w:left="3600" w:hanging="360"/>
      </w:pPr>
      <w:rPr>
        <w:rFonts w:hint="default" w:ascii="Courier New" w:hAnsi="Courier New"/>
      </w:rPr>
    </w:lvl>
    <w:lvl w:ilvl="5" w:tplc="F550C790">
      <w:start w:val="1"/>
      <w:numFmt w:val="bullet"/>
      <w:lvlText w:val=""/>
      <w:lvlJc w:val="left"/>
      <w:pPr>
        <w:ind w:left="4320" w:hanging="360"/>
      </w:pPr>
      <w:rPr>
        <w:rFonts w:hint="default" w:ascii="Wingdings" w:hAnsi="Wingdings"/>
      </w:rPr>
    </w:lvl>
    <w:lvl w:ilvl="6" w:tplc="754C5C1C">
      <w:start w:val="1"/>
      <w:numFmt w:val="bullet"/>
      <w:lvlText w:val=""/>
      <w:lvlJc w:val="left"/>
      <w:pPr>
        <w:ind w:left="5040" w:hanging="360"/>
      </w:pPr>
      <w:rPr>
        <w:rFonts w:hint="default" w:ascii="Symbol" w:hAnsi="Symbol"/>
      </w:rPr>
    </w:lvl>
    <w:lvl w:ilvl="7" w:tplc="3440FFBE">
      <w:start w:val="1"/>
      <w:numFmt w:val="bullet"/>
      <w:lvlText w:val="o"/>
      <w:lvlJc w:val="left"/>
      <w:pPr>
        <w:ind w:left="5760" w:hanging="360"/>
      </w:pPr>
      <w:rPr>
        <w:rFonts w:hint="default" w:ascii="Courier New" w:hAnsi="Courier New"/>
      </w:rPr>
    </w:lvl>
    <w:lvl w:ilvl="8" w:tplc="EB50EAC0">
      <w:start w:val="1"/>
      <w:numFmt w:val="bullet"/>
      <w:lvlText w:val=""/>
      <w:lvlJc w:val="left"/>
      <w:pPr>
        <w:ind w:left="6480" w:hanging="360"/>
      </w:pPr>
      <w:rPr>
        <w:rFonts w:hint="default" w:ascii="Wingdings" w:hAnsi="Wingdings"/>
      </w:rPr>
    </w:lvl>
  </w:abstractNum>
  <w:abstractNum w:abstractNumId="193" w15:restartNumberingAfterBreak="0">
    <w:nsid w:val="462FC886"/>
    <w:multiLevelType w:val="hybridMultilevel"/>
    <w:tmpl w:val="FFFFFFFF"/>
    <w:lvl w:ilvl="0" w:tplc="18501784">
      <w:start w:val="1"/>
      <w:numFmt w:val="bullet"/>
      <w:lvlText w:val="·"/>
      <w:lvlJc w:val="left"/>
      <w:pPr>
        <w:ind w:left="720" w:hanging="360"/>
      </w:pPr>
      <w:rPr>
        <w:rFonts w:hint="default" w:ascii="Symbol" w:hAnsi="Symbol"/>
      </w:rPr>
    </w:lvl>
    <w:lvl w:ilvl="1" w:tplc="A15E29F6">
      <w:start w:val="1"/>
      <w:numFmt w:val="bullet"/>
      <w:lvlText w:val="o"/>
      <w:lvlJc w:val="left"/>
      <w:pPr>
        <w:ind w:left="1440" w:hanging="360"/>
      </w:pPr>
      <w:rPr>
        <w:rFonts w:hint="default" w:ascii="Courier New" w:hAnsi="Courier New"/>
      </w:rPr>
    </w:lvl>
    <w:lvl w:ilvl="2" w:tplc="45285C02">
      <w:start w:val="1"/>
      <w:numFmt w:val="bullet"/>
      <w:lvlText w:val=""/>
      <w:lvlJc w:val="left"/>
      <w:pPr>
        <w:ind w:left="2160" w:hanging="360"/>
      </w:pPr>
      <w:rPr>
        <w:rFonts w:hint="default" w:ascii="Wingdings" w:hAnsi="Wingdings"/>
      </w:rPr>
    </w:lvl>
    <w:lvl w:ilvl="3" w:tplc="3124BE22">
      <w:start w:val="1"/>
      <w:numFmt w:val="bullet"/>
      <w:lvlText w:val=""/>
      <w:lvlJc w:val="left"/>
      <w:pPr>
        <w:ind w:left="2880" w:hanging="360"/>
      </w:pPr>
      <w:rPr>
        <w:rFonts w:hint="default" w:ascii="Symbol" w:hAnsi="Symbol"/>
      </w:rPr>
    </w:lvl>
    <w:lvl w:ilvl="4" w:tplc="B8A4EB36">
      <w:start w:val="1"/>
      <w:numFmt w:val="bullet"/>
      <w:lvlText w:val="o"/>
      <w:lvlJc w:val="left"/>
      <w:pPr>
        <w:ind w:left="3600" w:hanging="360"/>
      </w:pPr>
      <w:rPr>
        <w:rFonts w:hint="default" w:ascii="Courier New" w:hAnsi="Courier New"/>
      </w:rPr>
    </w:lvl>
    <w:lvl w:ilvl="5" w:tplc="19A2D2C2">
      <w:start w:val="1"/>
      <w:numFmt w:val="bullet"/>
      <w:lvlText w:val=""/>
      <w:lvlJc w:val="left"/>
      <w:pPr>
        <w:ind w:left="4320" w:hanging="360"/>
      </w:pPr>
      <w:rPr>
        <w:rFonts w:hint="default" w:ascii="Wingdings" w:hAnsi="Wingdings"/>
      </w:rPr>
    </w:lvl>
    <w:lvl w:ilvl="6" w:tplc="003A0EB0">
      <w:start w:val="1"/>
      <w:numFmt w:val="bullet"/>
      <w:lvlText w:val=""/>
      <w:lvlJc w:val="left"/>
      <w:pPr>
        <w:ind w:left="5040" w:hanging="360"/>
      </w:pPr>
      <w:rPr>
        <w:rFonts w:hint="default" w:ascii="Symbol" w:hAnsi="Symbol"/>
      </w:rPr>
    </w:lvl>
    <w:lvl w:ilvl="7" w:tplc="D2C08B7C">
      <w:start w:val="1"/>
      <w:numFmt w:val="bullet"/>
      <w:lvlText w:val="o"/>
      <w:lvlJc w:val="left"/>
      <w:pPr>
        <w:ind w:left="5760" w:hanging="360"/>
      </w:pPr>
      <w:rPr>
        <w:rFonts w:hint="default" w:ascii="Courier New" w:hAnsi="Courier New"/>
      </w:rPr>
    </w:lvl>
    <w:lvl w:ilvl="8" w:tplc="7D9A16C0">
      <w:start w:val="1"/>
      <w:numFmt w:val="bullet"/>
      <w:lvlText w:val=""/>
      <w:lvlJc w:val="left"/>
      <w:pPr>
        <w:ind w:left="6480" w:hanging="360"/>
      </w:pPr>
      <w:rPr>
        <w:rFonts w:hint="default" w:ascii="Wingdings" w:hAnsi="Wingdings"/>
      </w:rPr>
    </w:lvl>
  </w:abstractNum>
  <w:abstractNum w:abstractNumId="194" w15:restartNumberingAfterBreak="0">
    <w:nsid w:val="467B1DBA"/>
    <w:multiLevelType w:val="hybridMultilevel"/>
    <w:tmpl w:val="35382B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5" w15:restartNumberingAfterBreak="0">
    <w:nsid w:val="4744FC24"/>
    <w:multiLevelType w:val="hybridMultilevel"/>
    <w:tmpl w:val="FFFFFFFF"/>
    <w:lvl w:ilvl="0" w:tplc="12C6B65C">
      <w:start w:val="1"/>
      <w:numFmt w:val="bullet"/>
      <w:lvlText w:val="·"/>
      <w:lvlJc w:val="left"/>
      <w:pPr>
        <w:ind w:left="720" w:hanging="360"/>
      </w:pPr>
      <w:rPr>
        <w:rFonts w:hint="default" w:ascii="Symbol" w:hAnsi="Symbol"/>
      </w:rPr>
    </w:lvl>
    <w:lvl w:ilvl="1" w:tplc="72E070A4">
      <w:start w:val="1"/>
      <w:numFmt w:val="bullet"/>
      <w:lvlText w:val="o"/>
      <w:lvlJc w:val="left"/>
      <w:pPr>
        <w:ind w:left="1440" w:hanging="360"/>
      </w:pPr>
      <w:rPr>
        <w:rFonts w:hint="default" w:ascii="Courier New" w:hAnsi="Courier New"/>
      </w:rPr>
    </w:lvl>
    <w:lvl w:ilvl="2" w:tplc="A54254C0">
      <w:start w:val="1"/>
      <w:numFmt w:val="bullet"/>
      <w:lvlText w:val=""/>
      <w:lvlJc w:val="left"/>
      <w:pPr>
        <w:ind w:left="2160" w:hanging="360"/>
      </w:pPr>
      <w:rPr>
        <w:rFonts w:hint="default" w:ascii="Wingdings" w:hAnsi="Wingdings"/>
      </w:rPr>
    </w:lvl>
    <w:lvl w:ilvl="3" w:tplc="CAEC6BD6">
      <w:start w:val="1"/>
      <w:numFmt w:val="bullet"/>
      <w:lvlText w:val=""/>
      <w:lvlJc w:val="left"/>
      <w:pPr>
        <w:ind w:left="2880" w:hanging="360"/>
      </w:pPr>
      <w:rPr>
        <w:rFonts w:hint="default" w:ascii="Symbol" w:hAnsi="Symbol"/>
      </w:rPr>
    </w:lvl>
    <w:lvl w:ilvl="4" w:tplc="864EBD42">
      <w:start w:val="1"/>
      <w:numFmt w:val="bullet"/>
      <w:lvlText w:val="o"/>
      <w:lvlJc w:val="left"/>
      <w:pPr>
        <w:ind w:left="3600" w:hanging="360"/>
      </w:pPr>
      <w:rPr>
        <w:rFonts w:hint="default" w:ascii="Courier New" w:hAnsi="Courier New"/>
      </w:rPr>
    </w:lvl>
    <w:lvl w:ilvl="5" w:tplc="06CC43FE">
      <w:start w:val="1"/>
      <w:numFmt w:val="bullet"/>
      <w:lvlText w:val=""/>
      <w:lvlJc w:val="left"/>
      <w:pPr>
        <w:ind w:left="4320" w:hanging="360"/>
      </w:pPr>
      <w:rPr>
        <w:rFonts w:hint="default" w:ascii="Wingdings" w:hAnsi="Wingdings"/>
      </w:rPr>
    </w:lvl>
    <w:lvl w:ilvl="6" w:tplc="DB90B5D0">
      <w:start w:val="1"/>
      <w:numFmt w:val="bullet"/>
      <w:lvlText w:val=""/>
      <w:lvlJc w:val="left"/>
      <w:pPr>
        <w:ind w:left="5040" w:hanging="360"/>
      </w:pPr>
      <w:rPr>
        <w:rFonts w:hint="default" w:ascii="Symbol" w:hAnsi="Symbol"/>
      </w:rPr>
    </w:lvl>
    <w:lvl w:ilvl="7" w:tplc="81866B7C">
      <w:start w:val="1"/>
      <w:numFmt w:val="bullet"/>
      <w:lvlText w:val="o"/>
      <w:lvlJc w:val="left"/>
      <w:pPr>
        <w:ind w:left="5760" w:hanging="360"/>
      </w:pPr>
      <w:rPr>
        <w:rFonts w:hint="default" w:ascii="Courier New" w:hAnsi="Courier New"/>
      </w:rPr>
    </w:lvl>
    <w:lvl w:ilvl="8" w:tplc="0E3C8446">
      <w:start w:val="1"/>
      <w:numFmt w:val="bullet"/>
      <w:lvlText w:val=""/>
      <w:lvlJc w:val="left"/>
      <w:pPr>
        <w:ind w:left="6480" w:hanging="360"/>
      </w:pPr>
      <w:rPr>
        <w:rFonts w:hint="default" w:ascii="Wingdings" w:hAnsi="Wingdings"/>
      </w:rPr>
    </w:lvl>
  </w:abstractNum>
  <w:abstractNum w:abstractNumId="196" w15:restartNumberingAfterBreak="0">
    <w:nsid w:val="47693893"/>
    <w:multiLevelType w:val="hybridMultilevel"/>
    <w:tmpl w:val="19EAA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805F648"/>
    <w:multiLevelType w:val="hybridMultilevel"/>
    <w:tmpl w:val="FFFFFFFF"/>
    <w:lvl w:ilvl="0" w:tplc="2CDC83A6">
      <w:start w:val="1"/>
      <w:numFmt w:val="decimal"/>
      <w:lvlText w:val="%1."/>
      <w:lvlJc w:val="left"/>
      <w:pPr>
        <w:ind w:left="720" w:hanging="360"/>
      </w:pPr>
    </w:lvl>
    <w:lvl w:ilvl="1" w:tplc="10BE9310">
      <w:start w:val="1"/>
      <w:numFmt w:val="lowerLetter"/>
      <w:lvlText w:val="%2."/>
      <w:lvlJc w:val="left"/>
      <w:pPr>
        <w:ind w:left="1440" w:hanging="360"/>
      </w:pPr>
    </w:lvl>
    <w:lvl w:ilvl="2" w:tplc="637C0B0E">
      <w:start w:val="1"/>
      <w:numFmt w:val="lowerRoman"/>
      <w:lvlText w:val="%3."/>
      <w:lvlJc w:val="right"/>
      <w:pPr>
        <w:ind w:left="2160" w:hanging="180"/>
      </w:pPr>
    </w:lvl>
    <w:lvl w:ilvl="3" w:tplc="8D1031C0">
      <w:start w:val="1"/>
      <w:numFmt w:val="decimal"/>
      <w:lvlText w:val="%4."/>
      <w:lvlJc w:val="left"/>
      <w:pPr>
        <w:ind w:left="2880" w:hanging="360"/>
      </w:pPr>
    </w:lvl>
    <w:lvl w:ilvl="4" w:tplc="E2DCD038">
      <w:start w:val="1"/>
      <w:numFmt w:val="lowerLetter"/>
      <w:lvlText w:val="%5."/>
      <w:lvlJc w:val="left"/>
      <w:pPr>
        <w:ind w:left="3600" w:hanging="360"/>
      </w:pPr>
    </w:lvl>
    <w:lvl w:ilvl="5" w:tplc="7DBAC892">
      <w:start w:val="1"/>
      <w:numFmt w:val="lowerRoman"/>
      <w:lvlText w:val="%6."/>
      <w:lvlJc w:val="right"/>
      <w:pPr>
        <w:ind w:left="4320" w:hanging="180"/>
      </w:pPr>
    </w:lvl>
    <w:lvl w:ilvl="6" w:tplc="FF9A67A4">
      <w:start w:val="1"/>
      <w:numFmt w:val="decimal"/>
      <w:lvlText w:val="%7."/>
      <w:lvlJc w:val="left"/>
      <w:pPr>
        <w:ind w:left="5040" w:hanging="360"/>
      </w:pPr>
    </w:lvl>
    <w:lvl w:ilvl="7" w:tplc="54B895B6">
      <w:start w:val="1"/>
      <w:numFmt w:val="lowerLetter"/>
      <w:lvlText w:val="%8."/>
      <w:lvlJc w:val="left"/>
      <w:pPr>
        <w:ind w:left="5760" w:hanging="360"/>
      </w:pPr>
    </w:lvl>
    <w:lvl w:ilvl="8" w:tplc="F6E695BE">
      <w:start w:val="1"/>
      <w:numFmt w:val="lowerRoman"/>
      <w:lvlText w:val="%9."/>
      <w:lvlJc w:val="right"/>
      <w:pPr>
        <w:ind w:left="6480" w:hanging="180"/>
      </w:pPr>
    </w:lvl>
  </w:abstractNum>
  <w:abstractNum w:abstractNumId="198" w15:restartNumberingAfterBreak="0">
    <w:nsid w:val="48472E86"/>
    <w:multiLevelType w:val="hybridMultilevel"/>
    <w:tmpl w:val="FFFFFFFF"/>
    <w:lvl w:ilvl="0" w:tplc="234A1684">
      <w:start w:val="3"/>
      <w:numFmt w:val="decimal"/>
      <w:lvlText w:val="%1."/>
      <w:lvlJc w:val="left"/>
      <w:pPr>
        <w:ind w:left="720" w:hanging="360"/>
      </w:pPr>
    </w:lvl>
    <w:lvl w:ilvl="1" w:tplc="4D4A8726">
      <w:start w:val="1"/>
      <w:numFmt w:val="lowerLetter"/>
      <w:lvlText w:val="%2."/>
      <w:lvlJc w:val="left"/>
      <w:pPr>
        <w:ind w:left="1440" w:hanging="360"/>
      </w:pPr>
    </w:lvl>
    <w:lvl w:ilvl="2" w:tplc="65CA9614">
      <w:start w:val="1"/>
      <w:numFmt w:val="lowerRoman"/>
      <w:lvlText w:val="%3."/>
      <w:lvlJc w:val="right"/>
      <w:pPr>
        <w:ind w:left="2160" w:hanging="180"/>
      </w:pPr>
    </w:lvl>
    <w:lvl w:ilvl="3" w:tplc="249E4EC4">
      <w:start w:val="1"/>
      <w:numFmt w:val="decimal"/>
      <w:lvlText w:val="%4."/>
      <w:lvlJc w:val="left"/>
      <w:pPr>
        <w:ind w:left="2880" w:hanging="360"/>
      </w:pPr>
    </w:lvl>
    <w:lvl w:ilvl="4" w:tplc="07D037C2">
      <w:start w:val="1"/>
      <w:numFmt w:val="lowerLetter"/>
      <w:lvlText w:val="%5."/>
      <w:lvlJc w:val="left"/>
      <w:pPr>
        <w:ind w:left="3600" w:hanging="360"/>
      </w:pPr>
    </w:lvl>
    <w:lvl w:ilvl="5" w:tplc="5808AE8A">
      <w:start w:val="1"/>
      <w:numFmt w:val="lowerRoman"/>
      <w:lvlText w:val="%6."/>
      <w:lvlJc w:val="right"/>
      <w:pPr>
        <w:ind w:left="4320" w:hanging="180"/>
      </w:pPr>
    </w:lvl>
    <w:lvl w:ilvl="6" w:tplc="8A7661EE">
      <w:start w:val="1"/>
      <w:numFmt w:val="decimal"/>
      <w:lvlText w:val="%7."/>
      <w:lvlJc w:val="left"/>
      <w:pPr>
        <w:ind w:left="5040" w:hanging="360"/>
      </w:pPr>
    </w:lvl>
    <w:lvl w:ilvl="7" w:tplc="4EF68552">
      <w:start w:val="1"/>
      <w:numFmt w:val="lowerLetter"/>
      <w:lvlText w:val="%8."/>
      <w:lvlJc w:val="left"/>
      <w:pPr>
        <w:ind w:left="5760" w:hanging="360"/>
      </w:pPr>
    </w:lvl>
    <w:lvl w:ilvl="8" w:tplc="32288EB0">
      <w:start w:val="1"/>
      <w:numFmt w:val="lowerRoman"/>
      <w:lvlText w:val="%9."/>
      <w:lvlJc w:val="right"/>
      <w:pPr>
        <w:ind w:left="6480" w:hanging="180"/>
      </w:pPr>
    </w:lvl>
  </w:abstractNum>
  <w:abstractNum w:abstractNumId="199" w15:restartNumberingAfterBreak="0">
    <w:nsid w:val="489BC163"/>
    <w:multiLevelType w:val="hybridMultilevel"/>
    <w:tmpl w:val="FFFFFFFF"/>
    <w:lvl w:ilvl="0" w:tplc="4DF295D4">
      <w:start w:val="1"/>
      <w:numFmt w:val="bullet"/>
      <w:lvlText w:val="·"/>
      <w:lvlJc w:val="left"/>
      <w:pPr>
        <w:ind w:left="720" w:hanging="360"/>
      </w:pPr>
      <w:rPr>
        <w:rFonts w:hint="default" w:ascii="Symbol" w:hAnsi="Symbol"/>
      </w:rPr>
    </w:lvl>
    <w:lvl w:ilvl="1" w:tplc="84309DA2">
      <w:start w:val="1"/>
      <w:numFmt w:val="bullet"/>
      <w:lvlText w:val="o"/>
      <w:lvlJc w:val="left"/>
      <w:pPr>
        <w:ind w:left="1440" w:hanging="360"/>
      </w:pPr>
      <w:rPr>
        <w:rFonts w:hint="default" w:ascii="Courier New" w:hAnsi="Courier New"/>
      </w:rPr>
    </w:lvl>
    <w:lvl w:ilvl="2" w:tplc="CA68A310">
      <w:start w:val="1"/>
      <w:numFmt w:val="bullet"/>
      <w:lvlText w:val=""/>
      <w:lvlJc w:val="left"/>
      <w:pPr>
        <w:ind w:left="2160" w:hanging="360"/>
      </w:pPr>
      <w:rPr>
        <w:rFonts w:hint="default" w:ascii="Wingdings" w:hAnsi="Wingdings"/>
      </w:rPr>
    </w:lvl>
    <w:lvl w:ilvl="3" w:tplc="3718DF56">
      <w:start w:val="1"/>
      <w:numFmt w:val="bullet"/>
      <w:lvlText w:val=""/>
      <w:lvlJc w:val="left"/>
      <w:pPr>
        <w:ind w:left="2880" w:hanging="360"/>
      </w:pPr>
      <w:rPr>
        <w:rFonts w:hint="default" w:ascii="Symbol" w:hAnsi="Symbol"/>
      </w:rPr>
    </w:lvl>
    <w:lvl w:ilvl="4" w:tplc="6486C310">
      <w:start w:val="1"/>
      <w:numFmt w:val="bullet"/>
      <w:lvlText w:val="o"/>
      <w:lvlJc w:val="left"/>
      <w:pPr>
        <w:ind w:left="3600" w:hanging="360"/>
      </w:pPr>
      <w:rPr>
        <w:rFonts w:hint="default" w:ascii="Courier New" w:hAnsi="Courier New"/>
      </w:rPr>
    </w:lvl>
    <w:lvl w:ilvl="5" w:tplc="D8A6F248">
      <w:start w:val="1"/>
      <w:numFmt w:val="bullet"/>
      <w:lvlText w:val=""/>
      <w:lvlJc w:val="left"/>
      <w:pPr>
        <w:ind w:left="4320" w:hanging="360"/>
      </w:pPr>
      <w:rPr>
        <w:rFonts w:hint="default" w:ascii="Wingdings" w:hAnsi="Wingdings"/>
      </w:rPr>
    </w:lvl>
    <w:lvl w:ilvl="6" w:tplc="6378765A">
      <w:start w:val="1"/>
      <w:numFmt w:val="bullet"/>
      <w:lvlText w:val=""/>
      <w:lvlJc w:val="left"/>
      <w:pPr>
        <w:ind w:left="5040" w:hanging="360"/>
      </w:pPr>
      <w:rPr>
        <w:rFonts w:hint="default" w:ascii="Symbol" w:hAnsi="Symbol"/>
      </w:rPr>
    </w:lvl>
    <w:lvl w:ilvl="7" w:tplc="CE145F0C">
      <w:start w:val="1"/>
      <w:numFmt w:val="bullet"/>
      <w:lvlText w:val="o"/>
      <w:lvlJc w:val="left"/>
      <w:pPr>
        <w:ind w:left="5760" w:hanging="360"/>
      </w:pPr>
      <w:rPr>
        <w:rFonts w:hint="default" w:ascii="Courier New" w:hAnsi="Courier New"/>
      </w:rPr>
    </w:lvl>
    <w:lvl w:ilvl="8" w:tplc="CA5CA8A4">
      <w:start w:val="1"/>
      <w:numFmt w:val="bullet"/>
      <w:lvlText w:val=""/>
      <w:lvlJc w:val="left"/>
      <w:pPr>
        <w:ind w:left="6480" w:hanging="360"/>
      </w:pPr>
      <w:rPr>
        <w:rFonts w:hint="default" w:ascii="Wingdings" w:hAnsi="Wingdings"/>
      </w:rPr>
    </w:lvl>
  </w:abstractNum>
  <w:abstractNum w:abstractNumId="200" w15:restartNumberingAfterBreak="0">
    <w:nsid w:val="4AF7558F"/>
    <w:multiLevelType w:val="hybridMultilevel"/>
    <w:tmpl w:val="FFFFFFFF"/>
    <w:lvl w:ilvl="0" w:tplc="8E1C3500">
      <w:start w:val="1"/>
      <w:numFmt w:val="bullet"/>
      <w:lvlText w:val="·"/>
      <w:lvlJc w:val="left"/>
      <w:pPr>
        <w:ind w:left="720" w:hanging="360"/>
      </w:pPr>
      <w:rPr>
        <w:rFonts w:hint="default" w:ascii="Symbol" w:hAnsi="Symbol"/>
      </w:rPr>
    </w:lvl>
    <w:lvl w:ilvl="1" w:tplc="A0880AA4">
      <w:start w:val="1"/>
      <w:numFmt w:val="bullet"/>
      <w:lvlText w:val="o"/>
      <w:lvlJc w:val="left"/>
      <w:pPr>
        <w:ind w:left="1440" w:hanging="360"/>
      </w:pPr>
      <w:rPr>
        <w:rFonts w:hint="default" w:ascii="Courier New" w:hAnsi="Courier New"/>
      </w:rPr>
    </w:lvl>
    <w:lvl w:ilvl="2" w:tplc="8B7A638E">
      <w:start w:val="1"/>
      <w:numFmt w:val="bullet"/>
      <w:lvlText w:val=""/>
      <w:lvlJc w:val="left"/>
      <w:pPr>
        <w:ind w:left="2160" w:hanging="360"/>
      </w:pPr>
      <w:rPr>
        <w:rFonts w:hint="default" w:ascii="Wingdings" w:hAnsi="Wingdings"/>
      </w:rPr>
    </w:lvl>
    <w:lvl w:ilvl="3" w:tplc="B8E8504E">
      <w:start w:val="1"/>
      <w:numFmt w:val="bullet"/>
      <w:lvlText w:val=""/>
      <w:lvlJc w:val="left"/>
      <w:pPr>
        <w:ind w:left="2880" w:hanging="360"/>
      </w:pPr>
      <w:rPr>
        <w:rFonts w:hint="default" w:ascii="Symbol" w:hAnsi="Symbol"/>
      </w:rPr>
    </w:lvl>
    <w:lvl w:ilvl="4" w:tplc="1DE06DDE">
      <w:start w:val="1"/>
      <w:numFmt w:val="bullet"/>
      <w:lvlText w:val="o"/>
      <w:lvlJc w:val="left"/>
      <w:pPr>
        <w:ind w:left="3600" w:hanging="360"/>
      </w:pPr>
      <w:rPr>
        <w:rFonts w:hint="default" w:ascii="Courier New" w:hAnsi="Courier New"/>
      </w:rPr>
    </w:lvl>
    <w:lvl w:ilvl="5" w:tplc="60A4DE82">
      <w:start w:val="1"/>
      <w:numFmt w:val="bullet"/>
      <w:lvlText w:val=""/>
      <w:lvlJc w:val="left"/>
      <w:pPr>
        <w:ind w:left="4320" w:hanging="360"/>
      </w:pPr>
      <w:rPr>
        <w:rFonts w:hint="default" w:ascii="Wingdings" w:hAnsi="Wingdings"/>
      </w:rPr>
    </w:lvl>
    <w:lvl w:ilvl="6" w:tplc="E1AE586A">
      <w:start w:val="1"/>
      <w:numFmt w:val="bullet"/>
      <w:lvlText w:val=""/>
      <w:lvlJc w:val="left"/>
      <w:pPr>
        <w:ind w:left="5040" w:hanging="360"/>
      </w:pPr>
      <w:rPr>
        <w:rFonts w:hint="default" w:ascii="Symbol" w:hAnsi="Symbol"/>
      </w:rPr>
    </w:lvl>
    <w:lvl w:ilvl="7" w:tplc="3630419A">
      <w:start w:val="1"/>
      <w:numFmt w:val="bullet"/>
      <w:lvlText w:val="o"/>
      <w:lvlJc w:val="left"/>
      <w:pPr>
        <w:ind w:left="5760" w:hanging="360"/>
      </w:pPr>
      <w:rPr>
        <w:rFonts w:hint="default" w:ascii="Courier New" w:hAnsi="Courier New"/>
      </w:rPr>
    </w:lvl>
    <w:lvl w:ilvl="8" w:tplc="44F6FB1C">
      <w:start w:val="1"/>
      <w:numFmt w:val="bullet"/>
      <w:lvlText w:val=""/>
      <w:lvlJc w:val="left"/>
      <w:pPr>
        <w:ind w:left="6480" w:hanging="360"/>
      </w:pPr>
      <w:rPr>
        <w:rFonts w:hint="default" w:ascii="Wingdings" w:hAnsi="Wingdings"/>
      </w:rPr>
    </w:lvl>
  </w:abstractNum>
  <w:abstractNum w:abstractNumId="201" w15:restartNumberingAfterBreak="0">
    <w:nsid w:val="4B19F0F7"/>
    <w:multiLevelType w:val="hybridMultilevel"/>
    <w:tmpl w:val="FFFFFFFF"/>
    <w:lvl w:ilvl="0" w:tplc="0EE6F670">
      <w:start w:val="1"/>
      <w:numFmt w:val="bullet"/>
      <w:lvlText w:val="·"/>
      <w:lvlJc w:val="left"/>
      <w:pPr>
        <w:ind w:left="720" w:hanging="360"/>
      </w:pPr>
      <w:rPr>
        <w:rFonts w:hint="default" w:ascii="Symbol" w:hAnsi="Symbol"/>
      </w:rPr>
    </w:lvl>
    <w:lvl w:ilvl="1" w:tplc="C6DA3958">
      <w:start w:val="1"/>
      <w:numFmt w:val="bullet"/>
      <w:lvlText w:val="o"/>
      <w:lvlJc w:val="left"/>
      <w:pPr>
        <w:ind w:left="1440" w:hanging="360"/>
      </w:pPr>
      <w:rPr>
        <w:rFonts w:hint="default" w:ascii="Courier New" w:hAnsi="Courier New"/>
      </w:rPr>
    </w:lvl>
    <w:lvl w:ilvl="2" w:tplc="371482A0">
      <w:start w:val="1"/>
      <w:numFmt w:val="bullet"/>
      <w:lvlText w:val=""/>
      <w:lvlJc w:val="left"/>
      <w:pPr>
        <w:ind w:left="2160" w:hanging="360"/>
      </w:pPr>
      <w:rPr>
        <w:rFonts w:hint="default" w:ascii="Wingdings" w:hAnsi="Wingdings"/>
      </w:rPr>
    </w:lvl>
    <w:lvl w:ilvl="3" w:tplc="D902D3CC">
      <w:start w:val="1"/>
      <w:numFmt w:val="bullet"/>
      <w:lvlText w:val=""/>
      <w:lvlJc w:val="left"/>
      <w:pPr>
        <w:ind w:left="2880" w:hanging="360"/>
      </w:pPr>
      <w:rPr>
        <w:rFonts w:hint="default" w:ascii="Symbol" w:hAnsi="Symbol"/>
      </w:rPr>
    </w:lvl>
    <w:lvl w:ilvl="4" w:tplc="D5A83482">
      <w:start w:val="1"/>
      <w:numFmt w:val="bullet"/>
      <w:lvlText w:val="o"/>
      <w:lvlJc w:val="left"/>
      <w:pPr>
        <w:ind w:left="3600" w:hanging="360"/>
      </w:pPr>
      <w:rPr>
        <w:rFonts w:hint="default" w:ascii="Courier New" w:hAnsi="Courier New"/>
      </w:rPr>
    </w:lvl>
    <w:lvl w:ilvl="5" w:tplc="D72A25B0">
      <w:start w:val="1"/>
      <w:numFmt w:val="bullet"/>
      <w:lvlText w:val=""/>
      <w:lvlJc w:val="left"/>
      <w:pPr>
        <w:ind w:left="4320" w:hanging="360"/>
      </w:pPr>
      <w:rPr>
        <w:rFonts w:hint="default" w:ascii="Wingdings" w:hAnsi="Wingdings"/>
      </w:rPr>
    </w:lvl>
    <w:lvl w:ilvl="6" w:tplc="58701288">
      <w:start w:val="1"/>
      <w:numFmt w:val="bullet"/>
      <w:lvlText w:val=""/>
      <w:lvlJc w:val="left"/>
      <w:pPr>
        <w:ind w:left="5040" w:hanging="360"/>
      </w:pPr>
      <w:rPr>
        <w:rFonts w:hint="default" w:ascii="Symbol" w:hAnsi="Symbol"/>
      </w:rPr>
    </w:lvl>
    <w:lvl w:ilvl="7" w:tplc="62386FBA">
      <w:start w:val="1"/>
      <w:numFmt w:val="bullet"/>
      <w:lvlText w:val="o"/>
      <w:lvlJc w:val="left"/>
      <w:pPr>
        <w:ind w:left="5760" w:hanging="360"/>
      </w:pPr>
      <w:rPr>
        <w:rFonts w:hint="default" w:ascii="Courier New" w:hAnsi="Courier New"/>
      </w:rPr>
    </w:lvl>
    <w:lvl w:ilvl="8" w:tplc="97785FC0">
      <w:start w:val="1"/>
      <w:numFmt w:val="bullet"/>
      <w:lvlText w:val=""/>
      <w:lvlJc w:val="left"/>
      <w:pPr>
        <w:ind w:left="6480" w:hanging="360"/>
      </w:pPr>
      <w:rPr>
        <w:rFonts w:hint="default" w:ascii="Wingdings" w:hAnsi="Wingdings"/>
      </w:rPr>
    </w:lvl>
  </w:abstractNum>
  <w:abstractNum w:abstractNumId="202" w15:restartNumberingAfterBreak="0">
    <w:nsid w:val="4B24FA49"/>
    <w:multiLevelType w:val="hybridMultilevel"/>
    <w:tmpl w:val="FFFFFFFF"/>
    <w:lvl w:ilvl="0" w:tplc="D59A3758">
      <w:start w:val="1"/>
      <w:numFmt w:val="bullet"/>
      <w:lvlText w:val=""/>
      <w:lvlJc w:val="left"/>
      <w:pPr>
        <w:ind w:left="720" w:hanging="360"/>
      </w:pPr>
      <w:rPr>
        <w:rFonts w:hint="default" w:ascii="Symbol" w:hAnsi="Symbol"/>
      </w:rPr>
    </w:lvl>
    <w:lvl w:ilvl="1" w:tplc="AA203A50">
      <w:start w:val="1"/>
      <w:numFmt w:val="bullet"/>
      <w:lvlText w:val="·"/>
      <w:lvlJc w:val="left"/>
      <w:pPr>
        <w:ind w:left="1440" w:hanging="360"/>
      </w:pPr>
      <w:rPr>
        <w:rFonts w:hint="default" w:ascii="Symbol" w:hAnsi="Symbol"/>
      </w:rPr>
    </w:lvl>
    <w:lvl w:ilvl="2" w:tplc="7806EACE">
      <w:start w:val="1"/>
      <w:numFmt w:val="bullet"/>
      <w:lvlText w:val=""/>
      <w:lvlJc w:val="left"/>
      <w:pPr>
        <w:ind w:left="2160" w:hanging="360"/>
      </w:pPr>
      <w:rPr>
        <w:rFonts w:hint="default" w:ascii="Wingdings" w:hAnsi="Wingdings"/>
      </w:rPr>
    </w:lvl>
    <w:lvl w:ilvl="3" w:tplc="82DA8202">
      <w:start w:val="1"/>
      <w:numFmt w:val="bullet"/>
      <w:lvlText w:val=""/>
      <w:lvlJc w:val="left"/>
      <w:pPr>
        <w:ind w:left="2880" w:hanging="360"/>
      </w:pPr>
      <w:rPr>
        <w:rFonts w:hint="default" w:ascii="Symbol" w:hAnsi="Symbol"/>
      </w:rPr>
    </w:lvl>
    <w:lvl w:ilvl="4" w:tplc="1376F298">
      <w:start w:val="1"/>
      <w:numFmt w:val="bullet"/>
      <w:lvlText w:val="o"/>
      <w:lvlJc w:val="left"/>
      <w:pPr>
        <w:ind w:left="3600" w:hanging="360"/>
      </w:pPr>
      <w:rPr>
        <w:rFonts w:hint="default" w:ascii="Courier New" w:hAnsi="Courier New"/>
      </w:rPr>
    </w:lvl>
    <w:lvl w:ilvl="5" w:tplc="4B92B8DA">
      <w:start w:val="1"/>
      <w:numFmt w:val="bullet"/>
      <w:lvlText w:val=""/>
      <w:lvlJc w:val="left"/>
      <w:pPr>
        <w:ind w:left="4320" w:hanging="360"/>
      </w:pPr>
      <w:rPr>
        <w:rFonts w:hint="default" w:ascii="Wingdings" w:hAnsi="Wingdings"/>
      </w:rPr>
    </w:lvl>
    <w:lvl w:ilvl="6" w:tplc="1CAC494E">
      <w:start w:val="1"/>
      <w:numFmt w:val="bullet"/>
      <w:lvlText w:val=""/>
      <w:lvlJc w:val="left"/>
      <w:pPr>
        <w:ind w:left="5040" w:hanging="360"/>
      </w:pPr>
      <w:rPr>
        <w:rFonts w:hint="default" w:ascii="Symbol" w:hAnsi="Symbol"/>
      </w:rPr>
    </w:lvl>
    <w:lvl w:ilvl="7" w:tplc="ABFA3A96">
      <w:start w:val="1"/>
      <w:numFmt w:val="bullet"/>
      <w:lvlText w:val="o"/>
      <w:lvlJc w:val="left"/>
      <w:pPr>
        <w:ind w:left="5760" w:hanging="360"/>
      </w:pPr>
      <w:rPr>
        <w:rFonts w:hint="default" w:ascii="Courier New" w:hAnsi="Courier New"/>
      </w:rPr>
    </w:lvl>
    <w:lvl w:ilvl="8" w:tplc="133AFA4C">
      <w:start w:val="1"/>
      <w:numFmt w:val="bullet"/>
      <w:lvlText w:val=""/>
      <w:lvlJc w:val="left"/>
      <w:pPr>
        <w:ind w:left="6480" w:hanging="360"/>
      </w:pPr>
      <w:rPr>
        <w:rFonts w:hint="default" w:ascii="Wingdings" w:hAnsi="Wingdings"/>
      </w:rPr>
    </w:lvl>
  </w:abstractNum>
  <w:abstractNum w:abstractNumId="203" w15:restartNumberingAfterBreak="0">
    <w:nsid w:val="4B9B365F"/>
    <w:multiLevelType w:val="hybridMultilevel"/>
    <w:tmpl w:val="FFFFFFFF"/>
    <w:lvl w:ilvl="0" w:tplc="B84CBDD0">
      <w:start w:val="1"/>
      <w:numFmt w:val="bullet"/>
      <w:lvlText w:val=""/>
      <w:lvlJc w:val="left"/>
      <w:pPr>
        <w:ind w:left="720" w:hanging="360"/>
      </w:pPr>
      <w:rPr>
        <w:rFonts w:hint="default" w:ascii="Symbol" w:hAnsi="Symbol"/>
      </w:rPr>
    </w:lvl>
    <w:lvl w:ilvl="1" w:tplc="57301D16">
      <w:start w:val="1"/>
      <w:numFmt w:val="bullet"/>
      <w:lvlText w:val="o"/>
      <w:lvlJc w:val="left"/>
      <w:pPr>
        <w:ind w:left="1440" w:hanging="360"/>
      </w:pPr>
      <w:rPr>
        <w:rFonts w:hint="default" w:ascii="Courier New" w:hAnsi="Courier New"/>
      </w:rPr>
    </w:lvl>
    <w:lvl w:ilvl="2" w:tplc="29203D6C">
      <w:start w:val="1"/>
      <w:numFmt w:val="bullet"/>
      <w:lvlText w:val=""/>
      <w:lvlJc w:val="left"/>
      <w:pPr>
        <w:ind w:left="2160" w:hanging="360"/>
      </w:pPr>
      <w:rPr>
        <w:rFonts w:hint="default" w:ascii="Wingdings" w:hAnsi="Wingdings"/>
      </w:rPr>
    </w:lvl>
    <w:lvl w:ilvl="3" w:tplc="E95CF69E">
      <w:start w:val="1"/>
      <w:numFmt w:val="bullet"/>
      <w:lvlText w:val=""/>
      <w:lvlJc w:val="left"/>
      <w:pPr>
        <w:ind w:left="2880" w:hanging="360"/>
      </w:pPr>
      <w:rPr>
        <w:rFonts w:hint="default" w:ascii="Symbol" w:hAnsi="Symbol"/>
      </w:rPr>
    </w:lvl>
    <w:lvl w:ilvl="4" w:tplc="9D2410F8">
      <w:start w:val="1"/>
      <w:numFmt w:val="bullet"/>
      <w:lvlText w:val="o"/>
      <w:lvlJc w:val="left"/>
      <w:pPr>
        <w:ind w:left="3600" w:hanging="360"/>
      </w:pPr>
      <w:rPr>
        <w:rFonts w:hint="default" w:ascii="Courier New" w:hAnsi="Courier New"/>
      </w:rPr>
    </w:lvl>
    <w:lvl w:ilvl="5" w:tplc="69068276">
      <w:start w:val="1"/>
      <w:numFmt w:val="bullet"/>
      <w:lvlText w:val=""/>
      <w:lvlJc w:val="left"/>
      <w:pPr>
        <w:ind w:left="4320" w:hanging="360"/>
      </w:pPr>
      <w:rPr>
        <w:rFonts w:hint="default" w:ascii="Wingdings" w:hAnsi="Wingdings"/>
      </w:rPr>
    </w:lvl>
    <w:lvl w:ilvl="6" w:tplc="629A2636">
      <w:start w:val="1"/>
      <w:numFmt w:val="bullet"/>
      <w:lvlText w:val=""/>
      <w:lvlJc w:val="left"/>
      <w:pPr>
        <w:ind w:left="5040" w:hanging="360"/>
      </w:pPr>
      <w:rPr>
        <w:rFonts w:hint="default" w:ascii="Symbol" w:hAnsi="Symbol"/>
      </w:rPr>
    </w:lvl>
    <w:lvl w:ilvl="7" w:tplc="4686EE22">
      <w:start w:val="1"/>
      <w:numFmt w:val="bullet"/>
      <w:lvlText w:val="o"/>
      <w:lvlJc w:val="left"/>
      <w:pPr>
        <w:ind w:left="5760" w:hanging="360"/>
      </w:pPr>
      <w:rPr>
        <w:rFonts w:hint="default" w:ascii="Courier New" w:hAnsi="Courier New"/>
      </w:rPr>
    </w:lvl>
    <w:lvl w:ilvl="8" w:tplc="4F40C6D0">
      <w:start w:val="1"/>
      <w:numFmt w:val="bullet"/>
      <w:lvlText w:val=""/>
      <w:lvlJc w:val="left"/>
      <w:pPr>
        <w:ind w:left="6480" w:hanging="360"/>
      </w:pPr>
      <w:rPr>
        <w:rFonts w:hint="default" w:ascii="Wingdings" w:hAnsi="Wingdings"/>
      </w:rPr>
    </w:lvl>
  </w:abstractNum>
  <w:abstractNum w:abstractNumId="204" w15:restartNumberingAfterBreak="0">
    <w:nsid w:val="4BFFDF17"/>
    <w:multiLevelType w:val="hybridMultilevel"/>
    <w:tmpl w:val="FFFFFFFF"/>
    <w:lvl w:ilvl="0" w:tplc="97B0D5A2">
      <w:start w:val="1"/>
      <w:numFmt w:val="bullet"/>
      <w:lvlText w:val="·"/>
      <w:lvlJc w:val="left"/>
      <w:pPr>
        <w:ind w:left="720" w:hanging="360"/>
      </w:pPr>
      <w:rPr>
        <w:rFonts w:hint="default" w:ascii="Symbol" w:hAnsi="Symbol"/>
      </w:rPr>
    </w:lvl>
    <w:lvl w:ilvl="1" w:tplc="2452B96A">
      <w:start w:val="1"/>
      <w:numFmt w:val="bullet"/>
      <w:lvlText w:val="o"/>
      <w:lvlJc w:val="left"/>
      <w:pPr>
        <w:ind w:left="1440" w:hanging="360"/>
      </w:pPr>
      <w:rPr>
        <w:rFonts w:hint="default" w:ascii="Courier New" w:hAnsi="Courier New"/>
      </w:rPr>
    </w:lvl>
    <w:lvl w:ilvl="2" w:tplc="ABE64282">
      <w:start w:val="1"/>
      <w:numFmt w:val="bullet"/>
      <w:lvlText w:val=""/>
      <w:lvlJc w:val="left"/>
      <w:pPr>
        <w:ind w:left="2160" w:hanging="360"/>
      </w:pPr>
      <w:rPr>
        <w:rFonts w:hint="default" w:ascii="Wingdings" w:hAnsi="Wingdings"/>
      </w:rPr>
    </w:lvl>
    <w:lvl w:ilvl="3" w:tplc="D5748178">
      <w:start w:val="1"/>
      <w:numFmt w:val="bullet"/>
      <w:lvlText w:val=""/>
      <w:lvlJc w:val="left"/>
      <w:pPr>
        <w:ind w:left="2880" w:hanging="360"/>
      </w:pPr>
      <w:rPr>
        <w:rFonts w:hint="default" w:ascii="Symbol" w:hAnsi="Symbol"/>
      </w:rPr>
    </w:lvl>
    <w:lvl w:ilvl="4" w:tplc="76C4A0AC">
      <w:start w:val="1"/>
      <w:numFmt w:val="bullet"/>
      <w:lvlText w:val="o"/>
      <w:lvlJc w:val="left"/>
      <w:pPr>
        <w:ind w:left="3600" w:hanging="360"/>
      </w:pPr>
      <w:rPr>
        <w:rFonts w:hint="default" w:ascii="Courier New" w:hAnsi="Courier New"/>
      </w:rPr>
    </w:lvl>
    <w:lvl w:ilvl="5" w:tplc="54DE37AA">
      <w:start w:val="1"/>
      <w:numFmt w:val="bullet"/>
      <w:lvlText w:val=""/>
      <w:lvlJc w:val="left"/>
      <w:pPr>
        <w:ind w:left="4320" w:hanging="360"/>
      </w:pPr>
      <w:rPr>
        <w:rFonts w:hint="default" w:ascii="Wingdings" w:hAnsi="Wingdings"/>
      </w:rPr>
    </w:lvl>
    <w:lvl w:ilvl="6" w:tplc="021A10F4">
      <w:start w:val="1"/>
      <w:numFmt w:val="bullet"/>
      <w:lvlText w:val=""/>
      <w:lvlJc w:val="left"/>
      <w:pPr>
        <w:ind w:left="5040" w:hanging="360"/>
      </w:pPr>
      <w:rPr>
        <w:rFonts w:hint="default" w:ascii="Symbol" w:hAnsi="Symbol"/>
      </w:rPr>
    </w:lvl>
    <w:lvl w:ilvl="7" w:tplc="CD56122C">
      <w:start w:val="1"/>
      <w:numFmt w:val="bullet"/>
      <w:lvlText w:val="o"/>
      <w:lvlJc w:val="left"/>
      <w:pPr>
        <w:ind w:left="5760" w:hanging="360"/>
      </w:pPr>
      <w:rPr>
        <w:rFonts w:hint="default" w:ascii="Courier New" w:hAnsi="Courier New"/>
      </w:rPr>
    </w:lvl>
    <w:lvl w:ilvl="8" w:tplc="9D461380">
      <w:start w:val="1"/>
      <w:numFmt w:val="bullet"/>
      <w:lvlText w:val=""/>
      <w:lvlJc w:val="left"/>
      <w:pPr>
        <w:ind w:left="6480" w:hanging="360"/>
      </w:pPr>
      <w:rPr>
        <w:rFonts w:hint="default" w:ascii="Wingdings" w:hAnsi="Wingdings"/>
      </w:rPr>
    </w:lvl>
  </w:abstractNum>
  <w:abstractNum w:abstractNumId="205" w15:restartNumberingAfterBreak="0">
    <w:nsid w:val="4C626F58"/>
    <w:multiLevelType w:val="hybridMultilevel"/>
    <w:tmpl w:val="FFFFFFFF"/>
    <w:lvl w:ilvl="0" w:tplc="AD4E180A">
      <w:start w:val="1"/>
      <w:numFmt w:val="bullet"/>
      <w:lvlText w:val="·"/>
      <w:lvlJc w:val="left"/>
      <w:pPr>
        <w:ind w:left="720" w:hanging="360"/>
      </w:pPr>
      <w:rPr>
        <w:rFonts w:hint="default" w:ascii="Symbol" w:hAnsi="Symbol"/>
      </w:rPr>
    </w:lvl>
    <w:lvl w:ilvl="1" w:tplc="7C4E3744">
      <w:start w:val="1"/>
      <w:numFmt w:val="bullet"/>
      <w:lvlText w:val="o"/>
      <w:lvlJc w:val="left"/>
      <w:pPr>
        <w:ind w:left="1440" w:hanging="360"/>
      </w:pPr>
      <w:rPr>
        <w:rFonts w:hint="default" w:ascii="Courier New" w:hAnsi="Courier New"/>
      </w:rPr>
    </w:lvl>
    <w:lvl w:ilvl="2" w:tplc="7B5E3FD6">
      <w:start w:val="1"/>
      <w:numFmt w:val="bullet"/>
      <w:lvlText w:val=""/>
      <w:lvlJc w:val="left"/>
      <w:pPr>
        <w:ind w:left="2160" w:hanging="360"/>
      </w:pPr>
      <w:rPr>
        <w:rFonts w:hint="default" w:ascii="Wingdings" w:hAnsi="Wingdings"/>
      </w:rPr>
    </w:lvl>
    <w:lvl w:ilvl="3" w:tplc="59E4E910">
      <w:start w:val="1"/>
      <w:numFmt w:val="bullet"/>
      <w:lvlText w:val=""/>
      <w:lvlJc w:val="left"/>
      <w:pPr>
        <w:ind w:left="2880" w:hanging="360"/>
      </w:pPr>
      <w:rPr>
        <w:rFonts w:hint="default" w:ascii="Symbol" w:hAnsi="Symbol"/>
      </w:rPr>
    </w:lvl>
    <w:lvl w:ilvl="4" w:tplc="A23EB388">
      <w:start w:val="1"/>
      <w:numFmt w:val="bullet"/>
      <w:lvlText w:val="o"/>
      <w:lvlJc w:val="left"/>
      <w:pPr>
        <w:ind w:left="3600" w:hanging="360"/>
      </w:pPr>
      <w:rPr>
        <w:rFonts w:hint="default" w:ascii="Courier New" w:hAnsi="Courier New"/>
      </w:rPr>
    </w:lvl>
    <w:lvl w:ilvl="5" w:tplc="1E1EE13A">
      <w:start w:val="1"/>
      <w:numFmt w:val="bullet"/>
      <w:lvlText w:val=""/>
      <w:lvlJc w:val="left"/>
      <w:pPr>
        <w:ind w:left="4320" w:hanging="360"/>
      </w:pPr>
      <w:rPr>
        <w:rFonts w:hint="default" w:ascii="Wingdings" w:hAnsi="Wingdings"/>
      </w:rPr>
    </w:lvl>
    <w:lvl w:ilvl="6" w:tplc="041CEE20">
      <w:start w:val="1"/>
      <w:numFmt w:val="bullet"/>
      <w:lvlText w:val=""/>
      <w:lvlJc w:val="left"/>
      <w:pPr>
        <w:ind w:left="5040" w:hanging="360"/>
      </w:pPr>
      <w:rPr>
        <w:rFonts w:hint="default" w:ascii="Symbol" w:hAnsi="Symbol"/>
      </w:rPr>
    </w:lvl>
    <w:lvl w:ilvl="7" w:tplc="E056080E">
      <w:start w:val="1"/>
      <w:numFmt w:val="bullet"/>
      <w:lvlText w:val="o"/>
      <w:lvlJc w:val="left"/>
      <w:pPr>
        <w:ind w:left="5760" w:hanging="360"/>
      </w:pPr>
      <w:rPr>
        <w:rFonts w:hint="default" w:ascii="Courier New" w:hAnsi="Courier New"/>
      </w:rPr>
    </w:lvl>
    <w:lvl w:ilvl="8" w:tplc="60A4DD64">
      <w:start w:val="1"/>
      <w:numFmt w:val="bullet"/>
      <w:lvlText w:val=""/>
      <w:lvlJc w:val="left"/>
      <w:pPr>
        <w:ind w:left="6480" w:hanging="360"/>
      </w:pPr>
      <w:rPr>
        <w:rFonts w:hint="default" w:ascii="Wingdings" w:hAnsi="Wingdings"/>
      </w:rPr>
    </w:lvl>
  </w:abstractNum>
  <w:abstractNum w:abstractNumId="206" w15:restartNumberingAfterBreak="0">
    <w:nsid w:val="4C64728D"/>
    <w:multiLevelType w:val="hybridMultilevel"/>
    <w:tmpl w:val="FFFFFFFF"/>
    <w:lvl w:ilvl="0" w:tplc="A3D8FFEA">
      <w:start w:val="1"/>
      <w:numFmt w:val="bullet"/>
      <w:lvlText w:val="·"/>
      <w:lvlJc w:val="left"/>
      <w:pPr>
        <w:ind w:left="720" w:hanging="360"/>
      </w:pPr>
      <w:rPr>
        <w:rFonts w:hint="default" w:ascii="Symbol" w:hAnsi="Symbol"/>
      </w:rPr>
    </w:lvl>
    <w:lvl w:ilvl="1" w:tplc="5C6ADABE">
      <w:start w:val="1"/>
      <w:numFmt w:val="bullet"/>
      <w:lvlText w:val="o"/>
      <w:lvlJc w:val="left"/>
      <w:pPr>
        <w:ind w:left="1440" w:hanging="360"/>
      </w:pPr>
      <w:rPr>
        <w:rFonts w:hint="default" w:ascii="Courier New" w:hAnsi="Courier New"/>
      </w:rPr>
    </w:lvl>
    <w:lvl w:ilvl="2" w:tplc="552CF46C">
      <w:start w:val="1"/>
      <w:numFmt w:val="bullet"/>
      <w:lvlText w:val=""/>
      <w:lvlJc w:val="left"/>
      <w:pPr>
        <w:ind w:left="2160" w:hanging="360"/>
      </w:pPr>
      <w:rPr>
        <w:rFonts w:hint="default" w:ascii="Wingdings" w:hAnsi="Wingdings"/>
      </w:rPr>
    </w:lvl>
    <w:lvl w:ilvl="3" w:tplc="8F24D2CA">
      <w:start w:val="1"/>
      <w:numFmt w:val="bullet"/>
      <w:lvlText w:val=""/>
      <w:lvlJc w:val="left"/>
      <w:pPr>
        <w:ind w:left="2880" w:hanging="360"/>
      </w:pPr>
      <w:rPr>
        <w:rFonts w:hint="default" w:ascii="Symbol" w:hAnsi="Symbol"/>
      </w:rPr>
    </w:lvl>
    <w:lvl w:ilvl="4" w:tplc="17D00EBE">
      <w:start w:val="1"/>
      <w:numFmt w:val="bullet"/>
      <w:lvlText w:val="o"/>
      <w:lvlJc w:val="left"/>
      <w:pPr>
        <w:ind w:left="3600" w:hanging="360"/>
      </w:pPr>
      <w:rPr>
        <w:rFonts w:hint="default" w:ascii="Courier New" w:hAnsi="Courier New"/>
      </w:rPr>
    </w:lvl>
    <w:lvl w:ilvl="5" w:tplc="068C8BC8">
      <w:start w:val="1"/>
      <w:numFmt w:val="bullet"/>
      <w:lvlText w:val=""/>
      <w:lvlJc w:val="left"/>
      <w:pPr>
        <w:ind w:left="4320" w:hanging="360"/>
      </w:pPr>
      <w:rPr>
        <w:rFonts w:hint="default" w:ascii="Wingdings" w:hAnsi="Wingdings"/>
      </w:rPr>
    </w:lvl>
    <w:lvl w:ilvl="6" w:tplc="206E7846">
      <w:start w:val="1"/>
      <w:numFmt w:val="bullet"/>
      <w:lvlText w:val=""/>
      <w:lvlJc w:val="left"/>
      <w:pPr>
        <w:ind w:left="5040" w:hanging="360"/>
      </w:pPr>
      <w:rPr>
        <w:rFonts w:hint="default" w:ascii="Symbol" w:hAnsi="Symbol"/>
      </w:rPr>
    </w:lvl>
    <w:lvl w:ilvl="7" w:tplc="899488AE">
      <w:start w:val="1"/>
      <w:numFmt w:val="bullet"/>
      <w:lvlText w:val="o"/>
      <w:lvlJc w:val="left"/>
      <w:pPr>
        <w:ind w:left="5760" w:hanging="360"/>
      </w:pPr>
      <w:rPr>
        <w:rFonts w:hint="default" w:ascii="Courier New" w:hAnsi="Courier New"/>
      </w:rPr>
    </w:lvl>
    <w:lvl w:ilvl="8" w:tplc="DF8A6150">
      <w:start w:val="1"/>
      <w:numFmt w:val="bullet"/>
      <w:lvlText w:val=""/>
      <w:lvlJc w:val="left"/>
      <w:pPr>
        <w:ind w:left="6480" w:hanging="360"/>
      </w:pPr>
      <w:rPr>
        <w:rFonts w:hint="default" w:ascii="Wingdings" w:hAnsi="Wingdings"/>
      </w:rPr>
    </w:lvl>
  </w:abstractNum>
  <w:abstractNum w:abstractNumId="207" w15:restartNumberingAfterBreak="0">
    <w:nsid w:val="4CD7B764"/>
    <w:multiLevelType w:val="hybridMultilevel"/>
    <w:tmpl w:val="FFFFFFFF"/>
    <w:lvl w:ilvl="0" w:tplc="14740B4A">
      <w:start w:val="1"/>
      <w:numFmt w:val="bullet"/>
      <w:lvlText w:val="·"/>
      <w:lvlJc w:val="left"/>
      <w:pPr>
        <w:ind w:left="720" w:hanging="360"/>
      </w:pPr>
      <w:rPr>
        <w:rFonts w:hint="default" w:ascii="Symbol" w:hAnsi="Symbol"/>
      </w:rPr>
    </w:lvl>
    <w:lvl w:ilvl="1" w:tplc="4FB68C0E">
      <w:start w:val="1"/>
      <w:numFmt w:val="bullet"/>
      <w:lvlText w:val="o"/>
      <w:lvlJc w:val="left"/>
      <w:pPr>
        <w:ind w:left="1440" w:hanging="360"/>
      </w:pPr>
      <w:rPr>
        <w:rFonts w:hint="default" w:ascii="Courier New" w:hAnsi="Courier New"/>
      </w:rPr>
    </w:lvl>
    <w:lvl w:ilvl="2" w:tplc="75F4ABBE">
      <w:start w:val="1"/>
      <w:numFmt w:val="bullet"/>
      <w:lvlText w:val=""/>
      <w:lvlJc w:val="left"/>
      <w:pPr>
        <w:ind w:left="2160" w:hanging="360"/>
      </w:pPr>
      <w:rPr>
        <w:rFonts w:hint="default" w:ascii="Wingdings" w:hAnsi="Wingdings"/>
      </w:rPr>
    </w:lvl>
    <w:lvl w:ilvl="3" w:tplc="21985040">
      <w:start w:val="1"/>
      <w:numFmt w:val="bullet"/>
      <w:lvlText w:val=""/>
      <w:lvlJc w:val="left"/>
      <w:pPr>
        <w:ind w:left="2880" w:hanging="360"/>
      </w:pPr>
      <w:rPr>
        <w:rFonts w:hint="default" w:ascii="Symbol" w:hAnsi="Symbol"/>
      </w:rPr>
    </w:lvl>
    <w:lvl w:ilvl="4" w:tplc="FBB6249C">
      <w:start w:val="1"/>
      <w:numFmt w:val="bullet"/>
      <w:lvlText w:val="o"/>
      <w:lvlJc w:val="left"/>
      <w:pPr>
        <w:ind w:left="3600" w:hanging="360"/>
      </w:pPr>
      <w:rPr>
        <w:rFonts w:hint="default" w:ascii="Courier New" w:hAnsi="Courier New"/>
      </w:rPr>
    </w:lvl>
    <w:lvl w:ilvl="5" w:tplc="DDBAD7A4">
      <w:start w:val="1"/>
      <w:numFmt w:val="bullet"/>
      <w:lvlText w:val=""/>
      <w:lvlJc w:val="left"/>
      <w:pPr>
        <w:ind w:left="4320" w:hanging="360"/>
      </w:pPr>
      <w:rPr>
        <w:rFonts w:hint="default" w:ascii="Wingdings" w:hAnsi="Wingdings"/>
      </w:rPr>
    </w:lvl>
    <w:lvl w:ilvl="6" w:tplc="53EC01C2">
      <w:start w:val="1"/>
      <w:numFmt w:val="bullet"/>
      <w:lvlText w:val=""/>
      <w:lvlJc w:val="left"/>
      <w:pPr>
        <w:ind w:left="5040" w:hanging="360"/>
      </w:pPr>
      <w:rPr>
        <w:rFonts w:hint="default" w:ascii="Symbol" w:hAnsi="Symbol"/>
      </w:rPr>
    </w:lvl>
    <w:lvl w:ilvl="7" w:tplc="D1543000">
      <w:start w:val="1"/>
      <w:numFmt w:val="bullet"/>
      <w:lvlText w:val="o"/>
      <w:lvlJc w:val="left"/>
      <w:pPr>
        <w:ind w:left="5760" w:hanging="360"/>
      </w:pPr>
      <w:rPr>
        <w:rFonts w:hint="default" w:ascii="Courier New" w:hAnsi="Courier New"/>
      </w:rPr>
    </w:lvl>
    <w:lvl w:ilvl="8" w:tplc="CC8802FE">
      <w:start w:val="1"/>
      <w:numFmt w:val="bullet"/>
      <w:lvlText w:val=""/>
      <w:lvlJc w:val="left"/>
      <w:pPr>
        <w:ind w:left="6480" w:hanging="360"/>
      </w:pPr>
      <w:rPr>
        <w:rFonts w:hint="default" w:ascii="Wingdings" w:hAnsi="Wingdings"/>
      </w:rPr>
    </w:lvl>
  </w:abstractNum>
  <w:abstractNum w:abstractNumId="208" w15:restartNumberingAfterBreak="0">
    <w:nsid w:val="4D560E43"/>
    <w:multiLevelType w:val="hybridMultilevel"/>
    <w:tmpl w:val="FFFFFFFF"/>
    <w:lvl w:ilvl="0" w:tplc="CFAEF948">
      <w:start w:val="1"/>
      <w:numFmt w:val="decimal"/>
      <w:lvlText w:val="%1."/>
      <w:lvlJc w:val="left"/>
      <w:pPr>
        <w:ind w:left="1080" w:hanging="360"/>
      </w:pPr>
    </w:lvl>
    <w:lvl w:ilvl="1" w:tplc="C09A7534">
      <w:start w:val="1"/>
      <w:numFmt w:val="lowerLetter"/>
      <w:lvlText w:val="%2."/>
      <w:lvlJc w:val="left"/>
      <w:pPr>
        <w:ind w:left="1800" w:hanging="360"/>
      </w:pPr>
    </w:lvl>
    <w:lvl w:ilvl="2" w:tplc="C1963B54">
      <w:start w:val="1"/>
      <w:numFmt w:val="lowerRoman"/>
      <w:lvlText w:val="%3."/>
      <w:lvlJc w:val="right"/>
      <w:pPr>
        <w:ind w:left="2520" w:hanging="180"/>
      </w:pPr>
    </w:lvl>
    <w:lvl w:ilvl="3" w:tplc="952C3D2E">
      <w:start w:val="1"/>
      <w:numFmt w:val="decimal"/>
      <w:lvlText w:val="%4."/>
      <w:lvlJc w:val="left"/>
      <w:pPr>
        <w:ind w:left="3240" w:hanging="360"/>
      </w:pPr>
    </w:lvl>
    <w:lvl w:ilvl="4" w:tplc="9BC8D0F8">
      <w:start w:val="1"/>
      <w:numFmt w:val="lowerLetter"/>
      <w:lvlText w:val="%5."/>
      <w:lvlJc w:val="left"/>
      <w:pPr>
        <w:ind w:left="3960" w:hanging="360"/>
      </w:pPr>
    </w:lvl>
    <w:lvl w:ilvl="5" w:tplc="49161D1E">
      <w:start w:val="1"/>
      <w:numFmt w:val="lowerRoman"/>
      <w:lvlText w:val="%6."/>
      <w:lvlJc w:val="right"/>
      <w:pPr>
        <w:ind w:left="4680" w:hanging="180"/>
      </w:pPr>
    </w:lvl>
    <w:lvl w:ilvl="6" w:tplc="6D62C8D0">
      <w:start w:val="1"/>
      <w:numFmt w:val="decimal"/>
      <w:lvlText w:val="%7."/>
      <w:lvlJc w:val="left"/>
      <w:pPr>
        <w:ind w:left="5400" w:hanging="360"/>
      </w:pPr>
    </w:lvl>
    <w:lvl w:ilvl="7" w:tplc="75C22102">
      <w:start w:val="1"/>
      <w:numFmt w:val="lowerLetter"/>
      <w:lvlText w:val="%8."/>
      <w:lvlJc w:val="left"/>
      <w:pPr>
        <w:ind w:left="6120" w:hanging="360"/>
      </w:pPr>
    </w:lvl>
    <w:lvl w:ilvl="8" w:tplc="8B525E12">
      <w:start w:val="1"/>
      <w:numFmt w:val="lowerRoman"/>
      <w:lvlText w:val="%9."/>
      <w:lvlJc w:val="right"/>
      <w:pPr>
        <w:ind w:left="6840" w:hanging="180"/>
      </w:pPr>
    </w:lvl>
  </w:abstractNum>
  <w:abstractNum w:abstractNumId="209" w15:restartNumberingAfterBreak="0">
    <w:nsid w:val="4E252790"/>
    <w:multiLevelType w:val="hybridMultilevel"/>
    <w:tmpl w:val="FFFFFFFF"/>
    <w:lvl w:ilvl="0" w:tplc="0952F454">
      <w:start w:val="2"/>
      <w:numFmt w:val="decimal"/>
      <w:lvlText w:val="%1."/>
      <w:lvlJc w:val="left"/>
      <w:pPr>
        <w:ind w:left="720" w:hanging="360"/>
      </w:pPr>
    </w:lvl>
    <w:lvl w:ilvl="1" w:tplc="D18A3608">
      <w:start w:val="1"/>
      <w:numFmt w:val="lowerLetter"/>
      <w:lvlText w:val="%2."/>
      <w:lvlJc w:val="left"/>
      <w:pPr>
        <w:ind w:left="1440" w:hanging="360"/>
      </w:pPr>
    </w:lvl>
    <w:lvl w:ilvl="2" w:tplc="4BE054E2">
      <w:start w:val="1"/>
      <w:numFmt w:val="lowerRoman"/>
      <w:lvlText w:val="%3."/>
      <w:lvlJc w:val="right"/>
      <w:pPr>
        <w:ind w:left="2160" w:hanging="180"/>
      </w:pPr>
    </w:lvl>
    <w:lvl w:ilvl="3" w:tplc="C4569C70">
      <w:start w:val="1"/>
      <w:numFmt w:val="decimal"/>
      <w:lvlText w:val="%4."/>
      <w:lvlJc w:val="left"/>
      <w:pPr>
        <w:ind w:left="2880" w:hanging="360"/>
      </w:pPr>
    </w:lvl>
    <w:lvl w:ilvl="4" w:tplc="E9004D28">
      <w:start w:val="1"/>
      <w:numFmt w:val="lowerLetter"/>
      <w:lvlText w:val="%5."/>
      <w:lvlJc w:val="left"/>
      <w:pPr>
        <w:ind w:left="3600" w:hanging="360"/>
      </w:pPr>
    </w:lvl>
    <w:lvl w:ilvl="5" w:tplc="6CA47052">
      <w:start w:val="1"/>
      <w:numFmt w:val="lowerRoman"/>
      <w:lvlText w:val="%6."/>
      <w:lvlJc w:val="right"/>
      <w:pPr>
        <w:ind w:left="4320" w:hanging="180"/>
      </w:pPr>
    </w:lvl>
    <w:lvl w:ilvl="6" w:tplc="5AFAA674">
      <w:start w:val="1"/>
      <w:numFmt w:val="decimal"/>
      <w:lvlText w:val="%7."/>
      <w:lvlJc w:val="left"/>
      <w:pPr>
        <w:ind w:left="5040" w:hanging="360"/>
      </w:pPr>
    </w:lvl>
    <w:lvl w:ilvl="7" w:tplc="50D69B1C">
      <w:start w:val="1"/>
      <w:numFmt w:val="lowerLetter"/>
      <w:lvlText w:val="%8."/>
      <w:lvlJc w:val="left"/>
      <w:pPr>
        <w:ind w:left="5760" w:hanging="360"/>
      </w:pPr>
    </w:lvl>
    <w:lvl w:ilvl="8" w:tplc="E6CCBDB4">
      <w:start w:val="1"/>
      <w:numFmt w:val="lowerRoman"/>
      <w:lvlText w:val="%9."/>
      <w:lvlJc w:val="right"/>
      <w:pPr>
        <w:ind w:left="6480" w:hanging="180"/>
      </w:pPr>
    </w:lvl>
  </w:abstractNum>
  <w:abstractNum w:abstractNumId="210" w15:restartNumberingAfterBreak="0">
    <w:nsid w:val="4F623108"/>
    <w:multiLevelType w:val="hybridMultilevel"/>
    <w:tmpl w:val="FFFFFFFF"/>
    <w:lvl w:ilvl="0" w:tplc="F83C9BBC">
      <w:start w:val="1"/>
      <w:numFmt w:val="bullet"/>
      <w:lvlText w:val="·"/>
      <w:lvlJc w:val="left"/>
      <w:pPr>
        <w:ind w:left="720" w:hanging="360"/>
      </w:pPr>
      <w:rPr>
        <w:rFonts w:hint="default" w:ascii="Symbol" w:hAnsi="Symbol"/>
      </w:rPr>
    </w:lvl>
    <w:lvl w:ilvl="1" w:tplc="F5F6A446">
      <w:start w:val="1"/>
      <w:numFmt w:val="bullet"/>
      <w:lvlText w:val="o"/>
      <w:lvlJc w:val="left"/>
      <w:pPr>
        <w:ind w:left="1440" w:hanging="360"/>
      </w:pPr>
      <w:rPr>
        <w:rFonts w:hint="default" w:ascii="Courier New" w:hAnsi="Courier New"/>
      </w:rPr>
    </w:lvl>
    <w:lvl w:ilvl="2" w:tplc="AAB8CCFA">
      <w:start w:val="1"/>
      <w:numFmt w:val="bullet"/>
      <w:lvlText w:val=""/>
      <w:lvlJc w:val="left"/>
      <w:pPr>
        <w:ind w:left="2160" w:hanging="360"/>
      </w:pPr>
      <w:rPr>
        <w:rFonts w:hint="default" w:ascii="Wingdings" w:hAnsi="Wingdings"/>
      </w:rPr>
    </w:lvl>
    <w:lvl w:ilvl="3" w:tplc="0D444CEA">
      <w:start w:val="1"/>
      <w:numFmt w:val="bullet"/>
      <w:lvlText w:val=""/>
      <w:lvlJc w:val="left"/>
      <w:pPr>
        <w:ind w:left="2880" w:hanging="360"/>
      </w:pPr>
      <w:rPr>
        <w:rFonts w:hint="default" w:ascii="Symbol" w:hAnsi="Symbol"/>
      </w:rPr>
    </w:lvl>
    <w:lvl w:ilvl="4" w:tplc="FD44C310">
      <w:start w:val="1"/>
      <w:numFmt w:val="bullet"/>
      <w:lvlText w:val="o"/>
      <w:lvlJc w:val="left"/>
      <w:pPr>
        <w:ind w:left="3600" w:hanging="360"/>
      </w:pPr>
      <w:rPr>
        <w:rFonts w:hint="default" w:ascii="Courier New" w:hAnsi="Courier New"/>
      </w:rPr>
    </w:lvl>
    <w:lvl w:ilvl="5" w:tplc="B7027864">
      <w:start w:val="1"/>
      <w:numFmt w:val="bullet"/>
      <w:lvlText w:val=""/>
      <w:lvlJc w:val="left"/>
      <w:pPr>
        <w:ind w:left="4320" w:hanging="360"/>
      </w:pPr>
      <w:rPr>
        <w:rFonts w:hint="default" w:ascii="Wingdings" w:hAnsi="Wingdings"/>
      </w:rPr>
    </w:lvl>
    <w:lvl w:ilvl="6" w:tplc="1D52526E">
      <w:start w:val="1"/>
      <w:numFmt w:val="bullet"/>
      <w:lvlText w:val=""/>
      <w:lvlJc w:val="left"/>
      <w:pPr>
        <w:ind w:left="5040" w:hanging="360"/>
      </w:pPr>
      <w:rPr>
        <w:rFonts w:hint="default" w:ascii="Symbol" w:hAnsi="Symbol"/>
      </w:rPr>
    </w:lvl>
    <w:lvl w:ilvl="7" w:tplc="C0F65196">
      <w:start w:val="1"/>
      <w:numFmt w:val="bullet"/>
      <w:lvlText w:val="o"/>
      <w:lvlJc w:val="left"/>
      <w:pPr>
        <w:ind w:left="5760" w:hanging="360"/>
      </w:pPr>
      <w:rPr>
        <w:rFonts w:hint="default" w:ascii="Courier New" w:hAnsi="Courier New"/>
      </w:rPr>
    </w:lvl>
    <w:lvl w:ilvl="8" w:tplc="5510B644">
      <w:start w:val="1"/>
      <w:numFmt w:val="bullet"/>
      <w:lvlText w:val=""/>
      <w:lvlJc w:val="left"/>
      <w:pPr>
        <w:ind w:left="6480" w:hanging="360"/>
      </w:pPr>
      <w:rPr>
        <w:rFonts w:hint="default" w:ascii="Wingdings" w:hAnsi="Wingdings"/>
      </w:rPr>
    </w:lvl>
  </w:abstractNum>
  <w:abstractNum w:abstractNumId="211" w15:restartNumberingAfterBreak="0">
    <w:nsid w:val="4FA652FC"/>
    <w:multiLevelType w:val="hybridMultilevel"/>
    <w:tmpl w:val="FFFFFFFF"/>
    <w:lvl w:ilvl="0" w:tplc="8646C6BA">
      <w:start w:val="4"/>
      <w:numFmt w:val="decimal"/>
      <w:lvlText w:val="%1."/>
      <w:lvlJc w:val="left"/>
      <w:pPr>
        <w:ind w:left="720" w:hanging="360"/>
      </w:pPr>
    </w:lvl>
    <w:lvl w:ilvl="1" w:tplc="8ADCC36E">
      <w:start w:val="1"/>
      <w:numFmt w:val="lowerLetter"/>
      <w:lvlText w:val="%2."/>
      <w:lvlJc w:val="left"/>
      <w:pPr>
        <w:ind w:left="1440" w:hanging="360"/>
      </w:pPr>
    </w:lvl>
    <w:lvl w:ilvl="2" w:tplc="C4080724">
      <w:start w:val="1"/>
      <w:numFmt w:val="lowerRoman"/>
      <w:lvlText w:val="%3."/>
      <w:lvlJc w:val="right"/>
      <w:pPr>
        <w:ind w:left="2160" w:hanging="180"/>
      </w:pPr>
    </w:lvl>
    <w:lvl w:ilvl="3" w:tplc="4F6C7B32">
      <w:start w:val="1"/>
      <w:numFmt w:val="decimal"/>
      <w:lvlText w:val="%4."/>
      <w:lvlJc w:val="left"/>
      <w:pPr>
        <w:ind w:left="2880" w:hanging="360"/>
      </w:pPr>
    </w:lvl>
    <w:lvl w:ilvl="4" w:tplc="9B9EAD46">
      <w:start w:val="1"/>
      <w:numFmt w:val="lowerLetter"/>
      <w:lvlText w:val="%5."/>
      <w:lvlJc w:val="left"/>
      <w:pPr>
        <w:ind w:left="3600" w:hanging="360"/>
      </w:pPr>
    </w:lvl>
    <w:lvl w:ilvl="5" w:tplc="CF683F7A">
      <w:start w:val="1"/>
      <w:numFmt w:val="lowerRoman"/>
      <w:lvlText w:val="%6."/>
      <w:lvlJc w:val="right"/>
      <w:pPr>
        <w:ind w:left="4320" w:hanging="180"/>
      </w:pPr>
    </w:lvl>
    <w:lvl w:ilvl="6" w:tplc="AF468660">
      <w:start w:val="1"/>
      <w:numFmt w:val="decimal"/>
      <w:lvlText w:val="%7."/>
      <w:lvlJc w:val="left"/>
      <w:pPr>
        <w:ind w:left="5040" w:hanging="360"/>
      </w:pPr>
    </w:lvl>
    <w:lvl w:ilvl="7" w:tplc="8126FC2C">
      <w:start w:val="1"/>
      <w:numFmt w:val="lowerLetter"/>
      <w:lvlText w:val="%8."/>
      <w:lvlJc w:val="left"/>
      <w:pPr>
        <w:ind w:left="5760" w:hanging="360"/>
      </w:pPr>
    </w:lvl>
    <w:lvl w:ilvl="8" w:tplc="CBE23BB0">
      <w:start w:val="1"/>
      <w:numFmt w:val="lowerRoman"/>
      <w:lvlText w:val="%9."/>
      <w:lvlJc w:val="right"/>
      <w:pPr>
        <w:ind w:left="6480" w:hanging="180"/>
      </w:pPr>
    </w:lvl>
  </w:abstractNum>
  <w:abstractNum w:abstractNumId="212" w15:restartNumberingAfterBreak="0">
    <w:nsid w:val="4FDFF5EA"/>
    <w:multiLevelType w:val="hybridMultilevel"/>
    <w:tmpl w:val="FFFFFFFF"/>
    <w:lvl w:ilvl="0" w:tplc="52EECA28">
      <w:start w:val="3"/>
      <w:numFmt w:val="decimal"/>
      <w:lvlText w:val="%1."/>
      <w:lvlJc w:val="left"/>
      <w:pPr>
        <w:ind w:left="720" w:hanging="360"/>
      </w:pPr>
    </w:lvl>
    <w:lvl w:ilvl="1" w:tplc="1CA66C72">
      <w:start w:val="1"/>
      <w:numFmt w:val="lowerLetter"/>
      <w:lvlText w:val="%2."/>
      <w:lvlJc w:val="left"/>
      <w:pPr>
        <w:ind w:left="1440" w:hanging="360"/>
      </w:pPr>
    </w:lvl>
    <w:lvl w:ilvl="2" w:tplc="CFE4E2DC">
      <w:start w:val="1"/>
      <w:numFmt w:val="lowerRoman"/>
      <w:lvlText w:val="%3."/>
      <w:lvlJc w:val="right"/>
      <w:pPr>
        <w:ind w:left="2160" w:hanging="180"/>
      </w:pPr>
    </w:lvl>
    <w:lvl w:ilvl="3" w:tplc="922E51FE">
      <w:start w:val="1"/>
      <w:numFmt w:val="decimal"/>
      <w:lvlText w:val="%4."/>
      <w:lvlJc w:val="left"/>
      <w:pPr>
        <w:ind w:left="2880" w:hanging="360"/>
      </w:pPr>
    </w:lvl>
    <w:lvl w:ilvl="4" w:tplc="FC3069FA">
      <w:start w:val="1"/>
      <w:numFmt w:val="lowerLetter"/>
      <w:lvlText w:val="%5."/>
      <w:lvlJc w:val="left"/>
      <w:pPr>
        <w:ind w:left="3600" w:hanging="360"/>
      </w:pPr>
    </w:lvl>
    <w:lvl w:ilvl="5" w:tplc="356E4282">
      <w:start w:val="1"/>
      <w:numFmt w:val="lowerRoman"/>
      <w:lvlText w:val="%6."/>
      <w:lvlJc w:val="right"/>
      <w:pPr>
        <w:ind w:left="4320" w:hanging="180"/>
      </w:pPr>
    </w:lvl>
    <w:lvl w:ilvl="6" w:tplc="FDA8E4BE">
      <w:start w:val="1"/>
      <w:numFmt w:val="decimal"/>
      <w:lvlText w:val="%7."/>
      <w:lvlJc w:val="left"/>
      <w:pPr>
        <w:ind w:left="5040" w:hanging="360"/>
      </w:pPr>
    </w:lvl>
    <w:lvl w:ilvl="7" w:tplc="0106B7B4">
      <w:start w:val="1"/>
      <w:numFmt w:val="lowerLetter"/>
      <w:lvlText w:val="%8."/>
      <w:lvlJc w:val="left"/>
      <w:pPr>
        <w:ind w:left="5760" w:hanging="360"/>
      </w:pPr>
    </w:lvl>
    <w:lvl w:ilvl="8" w:tplc="0DCA6862">
      <w:start w:val="1"/>
      <w:numFmt w:val="lowerRoman"/>
      <w:lvlText w:val="%9."/>
      <w:lvlJc w:val="right"/>
      <w:pPr>
        <w:ind w:left="6480" w:hanging="180"/>
      </w:pPr>
    </w:lvl>
  </w:abstractNum>
  <w:abstractNum w:abstractNumId="213" w15:restartNumberingAfterBreak="0">
    <w:nsid w:val="4FE1DB48"/>
    <w:multiLevelType w:val="hybridMultilevel"/>
    <w:tmpl w:val="FFFFFFFF"/>
    <w:lvl w:ilvl="0" w:tplc="C298ECD8">
      <w:start w:val="1"/>
      <w:numFmt w:val="decimal"/>
      <w:lvlText w:val="%1."/>
      <w:lvlJc w:val="left"/>
      <w:pPr>
        <w:ind w:left="720" w:hanging="360"/>
      </w:pPr>
    </w:lvl>
    <w:lvl w:ilvl="1" w:tplc="D14CF584">
      <w:start w:val="1"/>
      <w:numFmt w:val="lowerLetter"/>
      <w:lvlText w:val="%2."/>
      <w:lvlJc w:val="left"/>
      <w:pPr>
        <w:ind w:left="1440" w:hanging="360"/>
      </w:pPr>
    </w:lvl>
    <w:lvl w:ilvl="2" w:tplc="907A1EF8">
      <w:start w:val="1"/>
      <w:numFmt w:val="lowerRoman"/>
      <w:lvlText w:val="%3."/>
      <w:lvlJc w:val="right"/>
      <w:pPr>
        <w:ind w:left="2160" w:hanging="180"/>
      </w:pPr>
    </w:lvl>
    <w:lvl w:ilvl="3" w:tplc="595814DA">
      <w:start w:val="1"/>
      <w:numFmt w:val="decimal"/>
      <w:lvlText w:val="%4."/>
      <w:lvlJc w:val="left"/>
      <w:pPr>
        <w:ind w:left="2880" w:hanging="360"/>
      </w:pPr>
    </w:lvl>
    <w:lvl w:ilvl="4" w:tplc="62F2544A">
      <w:start w:val="1"/>
      <w:numFmt w:val="lowerLetter"/>
      <w:lvlText w:val="%5."/>
      <w:lvlJc w:val="left"/>
      <w:pPr>
        <w:ind w:left="3600" w:hanging="360"/>
      </w:pPr>
    </w:lvl>
    <w:lvl w:ilvl="5" w:tplc="07AEDD6E">
      <w:start w:val="1"/>
      <w:numFmt w:val="lowerRoman"/>
      <w:lvlText w:val="%6."/>
      <w:lvlJc w:val="right"/>
      <w:pPr>
        <w:ind w:left="4320" w:hanging="180"/>
      </w:pPr>
    </w:lvl>
    <w:lvl w:ilvl="6" w:tplc="882CA578">
      <w:start w:val="1"/>
      <w:numFmt w:val="decimal"/>
      <w:lvlText w:val="%7."/>
      <w:lvlJc w:val="left"/>
      <w:pPr>
        <w:ind w:left="5040" w:hanging="360"/>
      </w:pPr>
    </w:lvl>
    <w:lvl w:ilvl="7" w:tplc="739CBFC4">
      <w:start w:val="1"/>
      <w:numFmt w:val="lowerLetter"/>
      <w:lvlText w:val="%8."/>
      <w:lvlJc w:val="left"/>
      <w:pPr>
        <w:ind w:left="5760" w:hanging="360"/>
      </w:pPr>
    </w:lvl>
    <w:lvl w:ilvl="8" w:tplc="3D58C0F8">
      <w:start w:val="1"/>
      <w:numFmt w:val="lowerRoman"/>
      <w:lvlText w:val="%9."/>
      <w:lvlJc w:val="right"/>
      <w:pPr>
        <w:ind w:left="6480" w:hanging="180"/>
      </w:pPr>
    </w:lvl>
  </w:abstractNum>
  <w:abstractNum w:abstractNumId="214" w15:restartNumberingAfterBreak="0">
    <w:nsid w:val="5003F5E8"/>
    <w:multiLevelType w:val="hybridMultilevel"/>
    <w:tmpl w:val="FFFFFFFF"/>
    <w:lvl w:ilvl="0" w:tplc="5C047216">
      <w:start w:val="7"/>
      <w:numFmt w:val="decimal"/>
      <w:lvlText w:val="%1."/>
      <w:lvlJc w:val="left"/>
      <w:pPr>
        <w:ind w:left="720" w:hanging="360"/>
      </w:pPr>
    </w:lvl>
    <w:lvl w:ilvl="1" w:tplc="2AA215EC">
      <w:start w:val="1"/>
      <w:numFmt w:val="lowerLetter"/>
      <w:lvlText w:val="%2."/>
      <w:lvlJc w:val="left"/>
      <w:pPr>
        <w:ind w:left="1440" w:hanging="360"/>
      </w:pPr>
    </w:lvl>
    <w:lvl w:ilvl="2" w:tplc="6018FA5E">
      <w:start w:val="1"/>
      <w:numFmt w:val="lowerRoman"/>
      <w:lvlText w:val="%3."/>
      <w:lvlJc w:val="right"/>
      <w:pPr>
        <w:ind w:left="2160" w:hanging="180"/>
      </w:pPr>
    </w:lvl>
    <w:lvl w:ilvl="3" w:tplc="84121BC0">
      <w:start w:val="1"/>
      <w:numFmt w:val="decimal"/>
      <w:lvlText w:val="%4."/>
      <w:lvlJc w:val="left"/>
      <w:pPr>
        <w:ind w:left="2880" w:hanging="360"/>
      </w:pPr>
    </w:lvl>
    <w:lvl w:ilvl="4" w:tplc="E19807E2">
      <w:start w:val="1"/>
      <w:numFmt w:val="lowerLetter"/>
      <w:lvlText w:val="%5."/>
      <w:lvlJc w:val="left"/>
      <w:pPr>
        <w:ind w:left="3600" w:hanging="360"/>
      </w:pPr>
    </w:lvl>
    <w:lvl w:ilvl="5" w:tplc="CED08CDC">
      <w:start w:val="1"/>
      <w:numFmt w:val="lowerRoman"/>
      <w:lvlText w:val="%6."/>
      <w:lvlJc w:val="right"/>
      <w:pPr>
        <w:ind w:left="4320" w:hanging="180"/>
      </w:pPr>
    </w:lvl>
    <w:lvl w:ilvl="6" w:tplc="68725764">
      <w:start w:val="1"/>
      <w:numFmt w:val="decimal"/>
      <w:lvlText w:val="%7."/>
      <w:lvlJc w:val="left"/>
      <w:pPr>
        <w:ind w:left="5040" w:hanging="360"/>
      </w:pPr>
    </w:lvl>
    <w:lvl w:ilvl="7" w:tplc="29FE3B5A">
      <w:start w:val="1"/>
      <w:numFmt w:val="lowerLetter"/>
      <w:lvlText w:val="%8."/>
      <w:lvlJc w:val="left"/>
      <w:pPr>
        <w:ind w:left="5760" w:hanging="360"/>
      </w:pPr>
    </w:lvl>
    <w:lvl w:ilvl="8" w:tplc="67ACC7E6">
      <w:start w:val="1"/>
      <w:numFmt w:val="lowerRoman"/>
      <w:lvlText w:val="%9."/>
      <w:lvlJc w:val="right"/>
      <w:pPr>
        <w:ind w:left="6480" w:hanging="180"/>
      </w:pPr>
    </w:lvl>
  </w:abstractNum>
  <w:abstractNum w:abstractNumId="215" w15:restartNumberingAfterBreak="0">
    <w:nsid w:val="50FD4563"/>
    <w:multiLevelType w:val="hybridMultilevel"/>
    <w:tmpl w:val="FFFFFFFF"/>
    <w:lvl w:ilvl="0" w:tplc="DC1A5B3C">
      <w:start w:val="3"/>
      <w:numFmt w:val="bullet"/>
      <w:lvlText w:val=""/>
      <w:lvlJc w:val="left"/>
      <w:pPr>
        <w:ind w:left="720" w:hanging="360"/>
      </w:pPr>
      <w:rPr>
        <w:rFonts w:hint="default" w:ascii="Symbol" w:hAnsi="Symbol"/>
      </w:rPr>
    </w:lvl>
    <w:lvl w:ilvl="1" w:tplc="7AF0CB48">
      <w:start w:val="1"/>
      <w:numFmt w:val="bullet"/>
      <w:lvlText w:val="o"/>
      <w:lvlJc w:val="left"/>
      <w:pPr>
        <w:ind w:left="1440" w:hanging="360"/>
      </w:pPr>
      <w:rPr>
        <w:rFonts w:hint="default" w:ascii="Courier New" w:hAnsi="Courier New"/>
      </w:rPr>
    </w:lvl>
    <w:lvl w:ilvl="2" w:tplc="25FA2B04">
      <w:start w:val="1"/>
      <w:numFmt w:val="bullet"/>
      <w:lvlText w:val=""/>
      <w:lvlJc w:val="left"/>
      <w:pPr>
        <w:ind w:left="2160" w:hanging="360"/>
      </w:pPr>
      <w:rPr>
        <w:rFonts w:hint="default" w:ascii="Wingdings" w:hAnsi="Wingdings"/>
      </w:rPr>
    </w:lvl>
    <w:lvl w:ilvl="3" w:tplc="A2DC580A">
      <w:start w:val="1"/>
      <w:numFmt w:val="bullet"/>
      <w:lvlText w:val=""/>
      <w:lvlJc w:val="left"/>
      <w:pPr>
        <w:ind w:left="2880" w:hanging="360"/>
      </w:pPr>
      <w:rPr>
        <w:rFonts w:hint="default" w:ascii="Symbol" w:hAnsi="Symbol"/>
      </w:rPr>
    </w:lvl>
    <w:lvl w:ilvl="4" w:tplc="E91EE0DA">
      <w:start w:val="1"/>
      <w:numFmt w:val="bullet"/>
      <w:lvlText w:val="o"/>
      <w:lvlJc w:val="left"/>
      <w:pPr>
        <w:ind w:left="3600" w:hanging="360"/>
      </w:pPr>
      <w:rPr>
        <w:rFonts w:hint="default" w:ascii="Courier New" w:hAnsi="Courier New"/>
      </w:rPr>
    </w:lvl>
    <w:lvl w:ilvl="5" w:tplc="B7584E8E">
      <w:start w:val="1"/>
      <w:numFmt w:val="bullet"/>
      <w:lvlText w:val=""/>
      <w:lvlJc w:val="left"/>
      <w:pPr>
        <w:ind w:left="4320" w:hanging="360"/>
      </w:pPr>
      <w:rPr>
        <w:rFonts w:hint="default" w:ascii="Wingdings" w:hAnsi="Wingdings"/>
      </w:rPr>
    </w:lvl>
    <w:lvl w:ilvl="6" w:tplc="EF60D6BA">
      <w:start w:val="1"/>
      <w:numFmt w:val="bullet"/>
      <w:lvlText w:val=""/>
      <w:lvlJc w:val="left"/>
      <w:pPr>
        <w:ind w:left="5040" w:hanging="360"/>
      </w:pPr>
      <w:rPr>
        <w:rFonts w:hint="default" w:ascii="Symbol" w:hAnsi="Symbol"/>
      </w:rPr>
    </w:lvl>
    <w:lvl w:ilvl="7" w:tplc="3FC49968">
      <w:start w:val="1"/>
      <w:numFmt w:val="bullet"/>
      <w:lvlText w:val="o"/>
      <w:lvlJc w:val="left"/>
      <w:pPr>
        <w:ind w:left="5760" w:hanging="360"/>
      </w:pPr>
      <w:rPr>
        <w:rFonts w:hint="default" w:ascii="Courier New" w:hAnsi="Courier New"/>
      </w:rPr>
    </w:lvl>
    <w:lvl w:ilvl="8" w:tplc="9A346874">
      <w:start w:val="1"/>
      <w:numFmt w:val="bullet"/>
      <w:lvlText w:val=""/>
      <w:lvlJc w:val="left"/>
      <w:pPr>
        <w:ind w:left="6480" w:hanging="360"/>
      </w:pPr>
      <w:rPr>
        <w:rFonts w:hint="default" w:ascii="Wingdings" w:hAnsi="Wingdings"/>
      </w:rPr>
    </w:lvl>
  </w:abstractNum>
  <w:abstractNum w:abstractNumId="216" w15:restartNumberingAfterBreak="0">
    <w:nsid w:val="510447C4"/>
    <w:multiLevelType w:val="hybridMultilevel"/>
    <w:tmpl w:val="F716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14043D2"/>
    <w:multiLevelType w:val="hybridMultilevel"/>
    <w:tmpl w:val="94D42ED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8" w15:restartNumberingAfterBreak="0">
    <w:nsid w:val="514F7CCB"/>
    <w:multiLevelType w:val="hybridMultilevel"/>
    <w:tmpl w:val="59E29690"/>
    <w:lvl w:ilvl="0" w:tplc="E6109DD4">
      <w:numFmt w:val="bullet"/>
      <w:lvlText w:val="•"/>
      <w:lvlJc w:val="left"/>
      <w:pPr>
        <w:ind w:left="720" w:hanging="720"/>
      </w:pPr>
      <w:rPr>
        <w:rFonts w:hint="default" w:ascii="Times New Roman" w:hAnsi="Times New Roman" w:eastAsia="Candara"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9" w15:restartNumberingAfterBreak="0">
    <w:nsid w:val="51835AED"/>
    <w:multiLevelType w:val="hybridMultilevel"/>
    <w:tmpl w:val="1F846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0" w15:restartNumberingAfterBreak="0">
    <w:nsid w:val="5203C491"/>
    <w:multiLevelType w:val="hybridMultilevel"/>
    <w:tmpl w:val="FFFFFFFF"/>
    <w:lvl w:ilvl="0" w:tplc="977AC660">
      <w:start w:val="1"/>
      <w:numFmt w:val="decimal"/>
      <w:lvlText w:val="%1."/>
      <w:lvlJc w:val="left"/>
      <w:pPr>
        <w:ind w:left="720" w:hanging="360"/>
      </w:pPr>
    </w:lvl>
    <w:lvl w:ilvl="1" w:tplc="C78A6CF8">
      <w:start w:val="1"/>
      <w:numFmt w:val="lowerLetter"/>
      <w:lvlText w:val="%2."/>
      <w:lvlJc w:val="left"/>
      <w:pPr>
        <w:ind w:left="1440" w:hanging="360"/>
      </w:pPr>
    </w:lvl>
    <w:lvl w:ilvl="2" w:tplc="F07C49EA">
      <w:start w:val="1"/>
      <w:numFmt w:val="lowerRoman"/>
      <w:lvlText w:val="%3."/>
      <w:lvlJc w:val="right"/>
      <w:pPr>
        <w:ind w:left="2160" w:hanging="180"/>
      </w:pPr>
    </w:lvl>
    <w:lvl w:ilvl="3" w:tplc="E53A867C">
      <w:start w:val="1"/>
      <w:numFmt w:val="decimal"/>
      <w:lvlText w:val="%4."/>
      <w:lvlJc w:val="left"/>
      <w:pPr>
        <w:ind w:left="2880" w:hanging="360"/>
      </w:pPr>
    </w:lvl>
    <w:lvl w:ilvl="4" w:tplc="CA2EE544">
      <w:start w:val="1"/>
      <w:numFmt w:val="lowerLetter"/>
      <w:lvlText w:val="%5."/>
      <w:lvlJc w:val="left"/>
      <w:pPr>
        <w:ind w:left="3600" w:hanging="360"/>
      </w:pPr>
    </w:lvl>
    <w:lvl w:ilvl="5" w:tplc="1D44FD78">
      <w:start w:val="1"/>
      <w:numFmt w:val="lowerRoman"/>
      <w:lvlText w:val="%6."/>
      <w:lvlJc w:val="right"/>
      <w:pPr>
        <w:ind w:left="4320" w:hanging="180"/>
      </w:pPr>
    </w:lvl>
    <w:lvl w:ilvl="6" w:tplc="84623742">
      <w:start w:val="1"/>
      <w:numFmt w:val="decimal"/>
      <w:lvlText w:val="%7."/>
      <w:lvlJc w:val="left"/>
      <w:pPr>
        <w:ind w:left="5040" w:hanging="360"/>
      </w:pPr>
    </w:lvl>
    <w:lvl w:ilvl="7" w:tplc="4488AB82">
      <w:start w:val="1"/>
      <w:numFmt w:val="lowerLetter"/>
      <w:lvlText w:val="%8."/>
      <w:lvlJc w:val="left"/>
      <w:pPr>
        <w:ind w:left="5760" w:hanging="360"/>
      </w:pPr>
    </w:lvl>
    <w:lvl w:ilvl="8" w:tplc="140C5E2A">
      <w:start w:val="1"/>
      <w:numFmt w:val="lowerRoman"/>
      <w:lvlText w:val="%9."/>
      <w:lvlJc w:val="right"/>
      <w:pPr>
        <w:ind w:left="6480" w:hanging="180"/>
      </w:pPr>
    </w:lvl>
  </w:abstractNum>
  <w:abstractNum w:abstractNumId="221" w15:restartNumberingAfterBreak="0">
    <w:nsid w:val="5218A4A8"/>
    <w:multiLevelType w:val="hybridMultilevel"/>
    <w:tmpl w:val="FFFFFFFF"/>
    <w:lvl w:ilvl="0" w:tplc="EF6ECED4">
      <w:start w:val="1"/>
      <w:numFmt w:val="bullet"/>
      <w:lvlText w:val="·"/>
      <w:lvlJc w:val="left"/>
      <w:pPr>
        <w:ind w:left="720" w:hanging="360"/>
      </w:pPr>
      <w:rPr>
        <w:rFonts w:hint="default" w:ascii="Symbol" w:hAnsi="Symbol"/>
      </w:rPr>
    </w:lvl>
    <w:lvl w:ilvl="1" w:tplc="2D7C3C24">
      <w:start w:val="1"/>
      <w:numFmt w:val="bullet"/>
      <w:lvlText w:val="o"/>
      <w:lvlJc w:val="left"/>
      <w:pPr>
        <w:ind w:left="1440" w:hanging="360"/>
      </w:pPr>
      <w:rPr>
        <w:rFonts w:hint="default" w:ascii="Courier New" w:hAnsi="Courier New"/>
      </w:rPr>
    </w:lvl>
    <w:lvl w:ilvl="2" w:tplc="BDE6B6F6">
      <w:start w:val="1"/>
      <w:numFmt w:val="bullet"/>
      <w:lvlText w:val=""/>
      <w:lvlJc w:val="left"/>
      <w:pPr>
        <w:ind w:left="2160" w:hanging="360"/>
      </w:pPr>
      <w:rPr>
        <w:rFonts w:hint="default" w:ascii="Wingdings" w:hAnsi="Wingdings"/>
      </w:rPr>
    </w:lvl>
    <w:lvl w:ilvl="3" w:tplc="8990E88A">
      <w:start w:val="1"/>
      <w:numFmt w:val="bullet"/>
      <w:lvlText w:val=""/>
      <w:lvlJc w:val="left"/>
      <w:pPr>
        <w:ind w:left="2880" w:hanging="360"/>
      </w:pPr>
      <w:rPr>
        <w:rFonts w:hint="default" w:ascii="Symbol" w:hAnsi="Symbol"/>
      </w:rPr>
    </w:lvl>
    <w:lvl w:ilvl="4" w:tplc="8ECA53F0">
      <w:start w:val="1"/>
      <w:numFmt w:val="bullet"/>
      <w:lvlText w:val="o"/>
      <w:lvlJc w:val="left"/>
      <w:pPr>
        <w:ind w:left="3600" w:hanging="360"/>
      </w:pPr>
      <w:rPr>
        <w:rFonts w:hint="default" w:ascii="Courier New" w:hAnsi="Courier New"/>
      </w:rPr>
    </w:lvl>
    <w:lvl w:ilvl="5" w:tplc="75D6059A">
      <w:start w:val="1"/>
      <w:numFmt w:val="bullet"/>
      <w:lvlText w:val=""/>
      <w:lvlJc w:val="left"/>
      <w:pPr>
        <w:ind w:left="4320" w:hanging="360"/>
      </w:pPr>
      <w:rPr>
        <w:rFonts w:hint="default" w:ascii="Wingdings" w:hAnsi="Wingdings"/>
      </w:rPr>
    </w:lvl>
    <w:lvl w:ilvl="6" w:tplc="5088C1E6">
      <w:start w:val="1"/>
      <w:numFmt w:val="bullet"/>
      <w:lvlText w:val=""/>
      <w:lvlJc w:val="left"/>
      <w:pPr>
        <w:ind w:left="5040" w:hanging="360"/>
      </w:pPr>
      <w:rPr>
        <w:rFonts w:hint="default" w:ascii="Symbol" w:hAnsi="Symbol"/>
      </w:rPr>
    </w:lvl>
    <w:lvl w:ilvl="7" w:tplc="3C363F02">
      <w:start w:val="1"/>
      <w:numFmt w:val="bullet"/>
      <w:lvlText w:val="o"/>
      <w:lvlJc w:val="left"/>
      <w:pPr>
        <w:ind w:left="5760" w:hanging="360"/>
      </w:pPr>
      <w:rPr>
        <w:rFonts w:hint="default" w:ascii="Courier New" w:hAnsi="Courier New"/>
      </w:rPr>
    </w:lvl>
    <w:lvl w:ilvl="8" w:tplc="86F87332">
      <w:start w:val="1"/>
      <w:numFmt w:val="bullet"/>
      <w:lvlText w:val=""/>
      <w:lvlJc w:val="left"/>
      <w:pPr>
        <w:ind w:left="6480" w:hanging="360"/>
      </w:pPr>
      <w:rPr>
        <w:rFonts w:hint="default" w:ascii="Wingdings" w:hAnsi="Wingdings"/>
      </w:rPr>
    </w:lvl>
  </w:abstractNum>
  <w:abstractNum w:abstractNumId="222" w15:restartNumberingAfterBreak="0">
    <w:nsid w:val="5230BB08"/>
    <w:multiLevelType w:val="hybridMultilevel"/>
    <w:tmpl w:val="FFFFFFFF"/>
    <w:lvl w:ilvl="0" w:tplc="39ACE914">
      <w:start w:val="1"/>
      <w:numFmt w:val="bullet"/>
      <w:lvlText w:val=""/>
      <w:lvlJc w:val="left"/>
      <w:pPr>
        <w:ind w:left="720" w:hanging="360"/>
      </w:pPr>
      <w:rPr>
        <w:rFonts w:hint="default" w:ascii="Symbol" w:hAnsi="Symbol"/>
      </w:rPr>
    </w:lvl>
    <w:lvl w:ilvl="1" w:tplc="38AA5DEC">
      <w:start w:val="1"/>
      <w:numFmt w:val="bullet"/>
      <w:lvlText w:val="o"/>
      <w:lvlJc w:val="left"/>
      <w:pPr>
        <w:ind w:left="1440" w:hanging="360"/>
      </w:pPr>
      <w:rPr>
        <w:rFonts w:hint="default" w:ascii="Courier New" w:hAnsi="Courier New"/>
      </w:rPr>
    </w:lvl>
    <w:lvl w:ilvl="2" w:tplc="7C903CCE">
      <w:start w:val="1"/>
      <w:numFmt w:val="bullet"/>
      <w:lvlText w:val=""/>
      <w:lvlJc w:val="left"/>
      <w:pPr>
        <w:ind w:left="2160" w:hanging="360"/>
      </w:pPr>
      <w:rPr>
        <w:rFonts w:hint="default" w:ascii="Wingdings" w:hAnsi="Wingdings"/>
      </w:rPr>
    </w:lvl>
    <w:lvl w:ilvl="3" w:tplc="1426442A">
      <w:start w:val="1"/>
      <w:numFmt w:val="bullet"/>
      <w:lvlText w:val=""/>
      <w:lvlJc w:val="left"/>
      <w:pPr>
        <w:ind w:left="2880" w:hanging="360"/>
      </w:pPr>
      <w:rPr>
        <w:rFonts w:hint="default" w:ascii="Symbol" w:hAnsi="Symbol"/>
      </w:rPr>
    </w:lvl>
    <w:lvl w:ilvl="4" w:tplc="5F0002CC">
      <w:start w:val="1"/>
      <w:numFmt w:val="bullet"/>
      <w:lvlText w:val="o"/>
      <w:lvlJc w:val="left"/>
      <w:pPr>
        <w:ind w:left="3600" w:hanging="360"/>
      </w:pPr>
      <w:rPr>
        <w:rFonts w:hint="default" w:ascii="Courier New" w:hAnsi="Courier New"/>
      </w:rPr>
    </w:lvl>
    <w:lvl w:ilvl="5" w:tplc="AA7ABE7A">
      <w:start w:val="1"/>
      <w:numFmt w:val="bullet"/>
      <w:lvlText w:val=""/>
      <w:lvlJc w:val="left"/>
      <w:pPr>
        <w:ind w:left="4320" w:hanging="360"/>
      </w:pPr>
      <w:rPr>
        <w:rFonts w:hint="default" w:ascii="Wingdings" w:hAnsi="Wingdings"/>
      </w:rPr>
    </w:lvl>
    <w:lvl w:ilvl="6" w:tplc="C756C1C6">
      <w:start w:val="1"/>
      <w:numFmt w:val="bullet"/>
      <w:lvlText w:val=""/>
      <w:lvlJc w:val="left"/>
      <w:pPr>
        <w:ind w:left="5040" w:hanging="360"/>
      </w:pPr>
      <w:rPr>
        <w:rFonts w:hint="default" w:ascii="Symbol" w:hAnsi="Symbol"/>
      </w:rPr>
    </w:lvl>
    <w:lvl w:ilvl="7" w:tplc="4118BE30">
      <w:start w:val="1"/>
      <w:numFmt w:val="bullet"/>
      <w:lvlText w:val="o"/>
      <w:lvlJc w:val="left"/>
      <w:pPr>
        <w:ind w:left="5760" w:hanging="360"/>
      </w:pPr>
      <w:rPr>
        <w:rFonts w:hint="default" w:ascii="Courier New" w:hAnsi="Courier New"/>
      </w:rPr>
    </w:lvl>
    <w:lvl w:ilvl="8" w:tplc="B9C0ABF6">
      <w:start w:val="1"/>
      <w:numFmt w:val="bullet"/>
      <w:lvlText w:val=""/>
      <w:lvlJc w:val="left"/>
      <w:pPr>
        <w:ind w:left="6480" w:hanging="360"/>
      </w:pPr>
      <w:rPr>
        <w:rFonts w:hint="default" w:ascii="Wingdings" w:hAnsi="Wingdings"/>
      </w:rPr>
    </w:lvl>
  </w:abstractNum>
  <w:abstractNum w:abstractNumId="223" w15:restartNumberingAfterBreak="0">
    <w:nsid w:val="52CE7591"/>
    <w:multiLevelType w:val="hybridMultilevel"/>
    <w:tmpl w:val="2E00303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24" w15:restartNumberingAfterBreak="0">
    <w:nsid w:val="52CECCA4"/>
    <w:multiLevelType w:val="hybridMultilevel"/>
    <w:tmpl w:val="FFFFFFFF"/>
    <w:lvl w:ilvl="0" w:tplc="0B225FF0">
      <w:start w:val="1"/>
      <w:numFmt w:val="bullet"/>
      <w:lvlText w:val=""/>
      <w:lvlJc w:val="left"/>
      <w:pPr>
        <w:ind w:left="720" w:hanging="360"/>
      </w:pPr>
      <w:rPr>
        <w:rFonts w:hint="default" w:ascii="Symbol" w:hAnsi="Symbol"/>
      </w:rPr>
    </w:lvl>
    <w:lvl w:ilvl="1" w:tplc="0B262930">
      <w:start w:val="1"/>
      <w:numFmt w:val="bullet"/>
      <w:lvlText w:val="o"/>
      <w:lvlJc w:val="left"/>
      <w:pPr>
        <w:ind w:left="1440" w:hanging="360"/>
      </w:pPr>
      <w:rPr>
        <w:rFonts w:hint="default" w:ascii="Courier New" w:hAnsi="Courier New"/>
      </w:rPr>
    </w:lvl>
    <w:lvl w:ilvl="2" w:tplc="6CDA8062">
      <w:start w:val="1"/>
      <w:numFmt w:val="bullet"/>
      <w:lvlText w:val=""/>
      <w:lvlJc w:val="left"/>
      <w:pPr>
        <w:ind w:left="2160" w:hanging="360"/>
      </w:pPr>
      <w:rPr>
        <w:rFonts w:hint="default" w:ascii="Wingdings" w:hAnsi="Wingdings"/>
      </w:rPr>
    </w:lvl>
    <w:lvl w:ilvl="3" w:tplc="B5A64BB0">
      <w:start w:val="1"/>
      <w:numFmt w:val="bullet"/>
      <w:lvlText w:val=""/>
      <w:lvlJc w:val="left"/>
      <w:pPr>
        <w:ind w:left="2880" w:hanging="360"/>
      </w:pPr>
      <w:rPr>
        <w:rFonts w:hint="default" w:ascii="Symbol" w:hAnsi="Symbol"/>
      </w:rPr>
    </w:lvl>
    <w:lvl w:ilvl="4" w:tplc="22AC7570">
      <w:start w:val="1"/>
      <w:numFmt w:val="bullet"/>
      <w:lvlText w:val="o"/>
      <w:lvlJc w:val="left"/>
      <w:pPr>
        <w:ind w:left="3600" w:hanging="360"/>
      </w:pPr>
      <w:rPr>
        <w:rFonts w:hint="default" w:ascii="Courier New" w:hAnsi="Courier New"/>
      </w:rPr>
    </w:lvl>
    <w:lvl w:ilvl="5" w:tplc="AC26E334">
      <w:start w:val="1"/>
      <w:numFmt w:val="bullet"/>
      <w:lvlText w:val=""/>
      <w:lvlJc w:val="left"/>
      <w:pPr>
        <w:ind w:left="4320" w:hanging="360"/>
      </w:pPr>
      <w:rPr>
        <w:rFonts w:hint="default" w:ascii="Wingdings" w:hAnsi="Wingdings"/>
      </w:rPr>
    </w:lvl>
    <w:lvl w:ilvl="6" w:tplc="D1F64AFA">
      <w:start w:val="1"/>
      <w:numFmt w:val="bullet"/>
      <w:lvlText w:val=""/>
      <w:lvlJc w:val="left"/>
      <w:pPr>
        <w:ind w:left="5040" w:hanging="360"/>
      </w:pPr>
      <w:rPr>
        <w:rFonts w:hint="default" w:ascii="Symbol" w:hAnsi="Symbol"/>
      </w:rPr>
    </w:lvl>
    <w:lvl w:ilvl="7" w:tplc="C86EA6EA">
      <w:start w:val="1"/>
      <w:numFmt w:val="bullet"/>
      <w:lvlText w:val="o"/>
      <w:lvlJc w:val="left"/>
      <w:pPr>
        <w:ind w:left="5760" w:hanging="360"/>
      </w:pPr>
      <w:rPr>
        <w:rFonts w:hint="default" w:ascii="Courier New" w:hAnsi="Courier New"/>
      </w:rPr>
    </w:lvl>
    <w:lvl w:ilvl="8" w:tplc="DE8E9E06">
      <w:start w:val="1"/>
      <w:numFmt w:val="bullet"/>
      <w:lvlText w:val=""/>
      <w:lvlJc w:val="left"/>
      <w:pPr>
        <w:ind w:left="6480" w:hanging="360"/>
      </w:pPr>
      <w:rPr>
        <w:rFonts w:hint="default" w:ascii="Wingdings" w:hAnsi="Wingdings"/>
      </w:rPr>
    </w:lvl>
  </w:abstractNum>
  <w:abstractNum w:abstractNumId="225" w15:restartNumberingAfterBreak="0">
    <w:nsid w:val="5308967C"/>
    <w:multiLevelType w:val="hybridMultilevel"/>
    <w:tmpl w:val="FFFFFFFF"/>
    <w:lvl w:ilvl="0" w:tplc="17A21294">
      <w:start w:val="1"/>
      <w:numFmt w:val="bullet"/>
      <w:lvlText w:val="·"/>
      <w:lvlJc w:val="left"/>
      <w:pPr>
        <w:ind w:left="720" w:hanging="360"/>
      </w:pPr>
      <w:rPr>
        <w:rFonts w:hint="default" w:ascii="Symbol" w:hAnsi="Symbol"/>
      </w:rPr>
    </w:lvl>
    <w:lvl w:ilvl="1" w:tplc="1E8A0F34">
      <w:start w:val="1"/>
      <w:numFmt w:val="bullet"/>
      <w:lvlText w:val="o"/>
      <w:lvlJc w:val="left"/>
      <w:pPr>
        <w:ind w:left="1440" w:hanging="360"/>
      </w:pPr>
      <w:rPr>
        <w:rFonts w:hint="default" w:ascii="Courier New" w:hAnsi="Courier New"/>
      </w:rPr>
    </w:lvl>
    <w:lvl w:ilvl="2" w:tplc="BF989FA4">
      <w:start w:val="1"/>
      <w:numFmt w:val="bullet"/>
      <w:lvlText w:val=""/>
      <w:lvlJc w:val="left"/>
      <w:pPr>
        <w:ind w:left="2160" w:hanging="360"/>
      </w:pPr>
      <w:rPr>
        <w:rFonts w:hint="default" w:ascii="Wingdings" w:hAnsi="Wingdings"/>
      </w:rPr>
    </w:lvl>
    <w:lvl w:ilvl="3" w:tplc="F4C02C36">
      <w:start w:val="1"/>
      <w:numFmt w:val="bullet"/>
      <w:lvlText w:val=""/>
      <w:lvlJc w:val="left"/>
      <w:pPr>
        <w:ind w:left="2880" w:hanging="360"/>
      </w:pPr>
      <w:rPr>
        <w:rFonts w:hint="default" w:ascii="Symbol" w:hAnsi="Symbol"/>
      </w:rPr>
    </w:lvl>
    <w:lvl w:ilvl="4" w:tplc="8AAC8B86">
      <w:start w:val="1"/>
      <w:numFmt w:val="bullet"/>
      <w:lvlText w:val="o"/>
      <w:lvlJc w:val="left"/>
      <w:pPr>
        <w:ind w:left="3600" w:hanging="360"/>
      </w:pPr>
      <w:rPr>
        <w:rFonts w:hint="default" w:ascii="Courier New" w:hAnsi="Courier New"/>
      </w:rPr>
    </w:lvl>
    <w:lvl w:ilvl="5" w:tplc="28B05D44">
      <w:start w:val="1"/>
      <w:numFmt w:val="bullet"/>
      <w:lvlText w:val=""/>
      <w:lvlJc w:val="left"/>
      <w:pPr>
        <w:ind w:left="4320" w:hanging="360"/>
      </w:pPr>
      <w:rPr>
        <w:rFonts w:hint="default" w:ascii="Wingdings" w:hAnsi="Wingdings"/>
      </w:rPr>
    </w:lvl>
    <w:lvl w:ilvl="6" w:tplc="59F446AC">
      <w:start w:val="1"/>
      <w:numFmt w:val="bullet"/>
      <w:lvlText w:val=""/>
      <w:lvlJc w:val="left"/>
      <w:pPr>
        <w:ind w:left="5040" w:hanging="360"/>
      </w:pPr>
      <w:rPr>
        <w:rFonts w:hint="default" w:ascii="Symbol" w:hAnsi="Symbol"/>
      </w:rPr>
    </w:lvl>
    <w:lvl w:ilvl="7" w:tplc="897492E0">
      <w:start w:val="1"/>
      <w:numFmt w:val="bullet"/>
      <w:lvlText w:val="o"/>
      <w:lvlJc w:val="left"/>
      <w:pPr>
        <w:ind w:left="5760" w:hanging="360"/>
      </w:pPr>
      <w:rPr>
        <w:rFonts w:hint="default" w:ascii="Courier New" w:hAnsi="Courier New"/>
      </w:rPr>
    </w:lvl>
    <w:lvl w:ilvl="8" w:tplc="3148EA02">
      <w:start w:val="1"/>
      <w:numFmt w:val="bullet"/>
      <w:lvlText w:val=""/>
      <w:lvlJc w:val="left"/>
      <w:pPr>
        <w:ind w:left="6480" w:hanging="360"/>
      </w:pPr>
      <w:rPr>
        <w:rFonts w:hint="default" w:ascii="Wingdings" w:hAnsi="Wingdings"/>
      </w:rPr>
    </w:lvl>
  </w:abstractNum>
  <w:abstractNum w:abstractNumId="226" w15:restartNumberingAfterBreak="0">
    <w:nsid w:val="53F819DF"/>
    <w:multiLevelType w:val="hybridMultilevel"/>
    <w:tmpl w:val="FFFFFFFF"/>
    <w:lvl w:ilvl="0" w:tplc="580EAD80">
      <w:start w:val="1"/>
      <w:numFmt w:val="bullet"/>
      <w:lvlText w:val="·"/>
      <w:lvlJc w:val="left"/>
      <w:pPr>
        <w:ind w:left="720" w:hanging="360"/>
      </w:pPr>
      <w:rPr>
        <w:rFonts w:hint="default" w:ascii="Symbol" w:hAnsi="Symbol"/>
      </w:rPr>
    </w:lvl>
    <w:lvl w:ilvl="1" w:tplc="730E51B2">
      <w:start w:val="1"/>
      <w:numFmt w:val="bullet"/>
      <w:lvlText w:val="o"/>
      <w:lvlJc w:val="left"/>
      <w:pPr>
        <w:ind w:left="1440" w:hanging="360"/>
      </w:pPr>
      <w:rPr>
        <w:rFonts w:hint="default" w:ascii="Courier New" w:hAnsi="Courier New"/>
      </w:rPr>
    </w:lvl>
    <w:lvl w:ilvl="2" w:tplc="80CCB00A">
      <w:start w:val="1"/>
      <w:numFmt w:val="bullet"/>
      <w:lvlText w:val=""/>
      <w:lvlJc w:val="left"/>
      <w:pPr>
        <w:ind w:left="2160" w:hanging="360"/>
      </w:pPr>
      <w:rPr>
        <w:rFonts w:hint="default" w:ascii="Wingdings" w:hAnsi="Wingdings"/>
      </w:rPr>
    </w:lvl>
    <w:lvl w:ilvl="3" w:tplc="09E4C33C">
      <w:start w:val="1"/>
      <w:numFmt w:val="bullet"/>
      <w:lvlText w:val=""/>
      <w:lvlJc w:val="left"/>
      <w:pPr>
        <w:ind w:left="2880" w:hanging="360"/>
      </w:pPr>
      <w:rPr>
        <w:rFonts w:hint="default" w:ascii="Symbol" w:hAnsi="Symbol"/>
      </w:rPr>
    </w:lvl>
    <w:lvl w:ilvl="4" w:tplc="49B2C706">
      <w:start w:val="1"/>
      <w:numFmt w:val="bullet"/>
      <w:lvlText w:val="o"/>
      <w:lvlJc w:val="left"/>
      <w:pPr>
        <w:ind w:left="3600" w:hanging="360"/>
      </w:pPr>
      <w:rPr>
        <w:rFonts w:hint="default" w:ascii="Courier New" w:hAnsi="Courier New"/>
      </w:rPr>
    </w:lvl>
    <w:lvl w:ilvl="5" w:tplc="A43C227A">
      <w:start w:val="1"/>
      <w:numFmt w:val="bullet"/>
      <w:lvlText w:val=""/>
      <w:lvlJc w:val="left"/>
      <w:pPr>
        <w:ind w:left="4320" w:hanging="360"/>
      </w:pPr>
      <w:rPr>
        <w:rFonts w:hint="default" w:ascii="Wingdings" w:hAnsi="Wingdings"/>
      </w:rPr>
    </w:lvl>
    <w:lvl w:ilvl="6" w:tplc="23F83B88">
      <w:start w:val="1"/>
      <w:numFmt w:val="bullet"/>
      <w:lvlText w:val=""/>
      <w:lvlJc w:val="left"/>
      <w:pPr>
        <w:ind w:left="5040" w:hanging="360"/>
      </w:pPr>
      <w:rPr>
        <w:rFonts w:hint="default" w:ascii="Symbol" w:hAnsi="Symbol"/>
      </w:rPr>
    </w:lvl>
    <w:lvl w:ilvl="7" w:tplc="438CDF10">
      <w:start w:val="1"/>
      <w:numFmt w:val="bullet"/>
      <w:lvlText w:val="o"/>
      <w:lvlJc w:val="left"/>
      <w:pPr>
        <w:ind w:left="5760" w:hanging="360"/>
      </w:pPr>
      <w:rPr>
        <w:rFonts w:hint="default" w:ascii="Courier New" w:hAnsi="Courier New"/>
      </w:rPr>
    </w:lvl>
    <w:lvl w:ilvl="8" w:tplc="17E40A26">
      <w:start w:val="1"/>
      <w:numFmt w:val="bullet"/>
      <w:lvlText w:val=""/>
      <w:lvlJc w:val="left"/>
      <w:pPr>
        <w:ind w:left="6480" w:hanging="360"/>
      </w:pPr>
      <w:rPr>
        <w:rFonts w:hint="default" w:ascii="Wingdings" w:hAnsi="Wingdings"/>
      </w:rPr>
    </w:lvl>
  </w:abstractNum>
  <w:abstractNum w:abstractNumId="227" w15:restartNumberingAfterBreak="0">
    <w:nsid w:val="54A1FFCA"/>
    <w:multiLevelType w:val="hybridMultilevel"/>
    <w:tmpl w:val="FFFFFFFF"/>
    <w:lvl w:ilvl="0" w:tplc="7F00BB18">
      <w:start w:val="1"/>
      <w:numFmt w:val="bullet"/>
      <w:lvlText w:val="·"/>
      <w:lvlJc w:val="left"/>
      <w:pPr>
        <w:ind w:left="720" w:hanging="360"/>
      </w:pPr>
      <w:rPr>
        <w:rFonts w:hint="default" w:ascii="Symbol" w:hAnsi="Symbol"/>
      </w:rPr>
    </w:lvl>
    <w:lvl w:ilvl="1" w:tplc="FEF80EC2">
      <w:start w:val="1"/>
      <w:numFmt w:val="bullet"/>
      <w:lvlText w:val="o"/>
      <w:lvlJc w:val="left"/>
      <w:pPr>
        <w:ind w:left="1440" w:hanging="360"/>
      </w:pPr>
      <w:rPr>
        <w:rFonts w:hint="default" w:ascii="Courier New" w:hAnsi="Courier New"/>
      </w:rPr>
    </w:lvl>
    <w:lvl w:ilvl="2" w:tplc="932EC1C6">
      <w:start w:val="1"/>
      <w:numFmt w:val="bullet"/>
      <w:lvlText w:val=""/>
      <w:lvlJc w:val="left"/>
      <w:pPr>
        <w:ind w:left="2160" w:hanging="360"/>
      </w:pPr>
      <w:rPr>
        <w:rFonts w:hint="default" w:ascii="Wingdings" w:hAnsi="Wingdings"/>
      </w:rPr>
    </w:lvl>
    <w:lvl w:ilvl="3" w:tplc="4F641BA0">
      <w:start w:val="1"/>
      <w:numFmt w:val="bullet"/>
      <w:lvlText w:val=""/>
      <w:lvlJc w:val="left"/>
      <w:pPr>
        <w:ind w:left="2880" w:hanging="360"/>
      </w:pPr>
      <w:rPr>
        <w:rFonts w:hint="default" w:ascii="Symbol" w:hAnsi="Symbol"/>
      </w:rPr>
    </w:lvl>
    <w:lvl w:ilvl="4" w:tplc="29DE9D0C">
      <w:start w:val="1"/>
      <w:numFmt w:val="bullet"/>
      <w:lvlText w:val="o"/>
      <w:lvlJc w:val="left"/>
      <w:pPr>
        <w:ind w:left="3600" w:hanging="360"/>
      </w:pPr>
      <w:rPr>
        <w:rFonts w:hint="default" w:ascii="Courier New" w:hAnsi="Courier New"/>
      </w:rPr>
    </w:lvl>
    <w:lvl w:ilvl="5" w:tplc="6B7630D4">
      <w:start w:val="1"/>
      <w:numFmt w:val="bullet"/>
      <w:lvlText w:val=""/>
      <w:lvlJc w:val="left"/>
      <w:pPr>
        <w:ind w:left="4320" w:hanging="360"/>
      </w:pPr>
      <w:rPr>
        <w:rFonts w:hint="default" w:ascii="Wingdings" w:hAnsi="Wingdings"/>
      </w:rPr>
    </w:lvl>
    <w:lvl w:ilvl="6" w:tplc="888A8A28">
      <w:start w:val="1"/>
      <w:numFmt w:val="bullet"/>
      <w:lvlText w:val=""/>
      <w:lvlJc w:val="left"/>
      <w:pPr>
        <w:ind w:left="5040" w:hanging="360"/>
      </w:pPr>
      <w:rPr>
        <w:rFonts w:hint="default" w:ascii="Symbol" w:hAnsi="Symbol"/>
      </w:rPr>
    </w:lvl>
    <w:lvl w:ilvl="7" w:tplc="ACAA7D74">
      <w:start w:val="1"/>
      <w:numFmt w:val="bullet"/>
      <w:lvlText w:val="o"/>
      <w:lvlJc w:val="left"/>
      <w:pPr>
        <w:ind w:left="5760" w:hanging="360"/>
      </w:pPr>
      <w:rPr>
        <w:rFonts w:hint="default" w:ascii="Courier New" w:hAnsi="Courier New"/>
      </w:rPr>
    </w:lvl>
    <w:lvl w:ilvl="8" w:tplc="43BE61EE">
      <w:start w:val="1"/>
      <w:numFmt w:val="bullet"/>
      <w:lvlText w:val=""/>
      <w:lvlJc w:val="left"/>
      <w:pPr>
        <w:ind w:left="6480" w:hanging="360"/>
      </w:pPr>
      <w:rPr>
        <w:rFonts w:hint="default" w:ascii="Wingdings" w:hAnsi="Wingdings"/>
      </w:rPr>
    </w:lvl>
  </w:abstractNum>
  <w:abstractNum w:abstractNumId="228" w15:restartNumberingAfterBreak="0">
    <w:nsid w:val="5592ABD1"/>
    <w:multiLevelType w:val="hybridMultilevel"/>
    <w:tmpl w:val="FFFFFFFF"/>
    <w:lvl w:ilvl="0" w:tplc="625854BE">
      <w:start w:val="2"/>
      <w:numFmt w:val="decimal"/>
      <w:lvlText w:val="%1."/>
      <w:lvlJc w:val="left"/>
      <w:pPr>
        <w:ind w:left="720" w:hanging="360"/>
      </w:pPr>
    </w:lvl>
    <w:lvl w:ilvl="1" w:tplc="6396C8FE">
      <w:start w:val="1"/>
      <w:numFmt w:val="lowerLetter"/>
      <w:lvlText w:val="%2."/>
      <w:lvlJc w:val="left"/>
      <w:pPr>
        <w:ind w:left="1440" w:hanging="360"/>
      </w:pPr>
    </w:lvl>
    <w:lvl w:ilvl="2" w:tplc="58D2D384">
      <w:start w:val="1"/>
      <w:numFmt w:val="lowerRoman"/>
      <w:lvlText w:val="%3."/>
      <w:lvlJc w:val="right"/>
      <w:pPr>
        <w:ind w:left="2160" w:hanging="180"/>
      </w:pPr>
    </w:lvl>
    <w:lvl w:ilvl="3" w:tplc="1AEE6E5A">
      <w:start w:val="1"/>
      <w:numFmt w:val="decimal"/>
      <w:lvlText w:val="%4."/>
      <w:lvlJc w:val="left"/>
      <w:pPr>
        <w:ind w:left="2880" w:hanging="360"/>
      </w:pPr>
    </w:lvl>
    <w:lvl w:ilvl="4" w:tplc="D2A004D0">
      <w:start w:val="1"/>
      <w:numFmt w:val="lowerLetter"/>
      <w:lvlText w:val="%5."/>
      <w:lvlJc w:val="left"/>
      <w:pPr>
        <w:ind w:left="3600" w:hanging="360"/>
      </w:pPr>
    </w:lvl>
    <w:lvl w:ilvl="5" w:tplc="06DEC1AE">
      <w:start w:val="1"/>
      <w:numFmt w:val="lowerRoman"/>
      <w:lvlText w:val="%6."/>
      <w:lvlJc w:val="right"/>
      <w:pPr>
        <w:ind w:left="4320" w:hanging="180"/>
      </w:pPr>
    </w:lvl>
    <w:lvl w:ilvl="6" w:tplc="E1B44E5E">
      <w:start w:val="1"/>
      <w:numFmt w:val="decimal"/>
      <w:lvlText w:val="%7."/>
      <w:lvlJc w:val="left"/>
      <w:pPr>
        <w:ind w:left="5040" w:hanging="360"/>
      </w:pPr>
    </w:lvl>
    <w:lvl w:ilvl="7" w:tplc="E9B67672">
      <w:start w:val="1"/>
      <w:numFmt w:val="lowerLetter"/>
      <w:lvlText w:val="%8."/>
      <w:lvlJc w:val="left"/>
      <w:pPr>
        <w:ind w:left="5760" w:hanging="360"/>
      </w:pPr>
    </w:lvl>
    <w:lvl w:ilvl="8" w:tplc="5122056E">
      <w:start w:val="1"/>
      <w:numFmt w:val="lowerRoman"/>
      <w:lvlText w:val="%9."/>
      <w:lvlJc w:val="right"/>
      <w:pPr>
        <w:ind w:left="6480" w:hanging="180"/>
      </w:pPr>
    </w:lvl>
  </w:abstractNum>
  <w:abstractNum w:abstractNumId="229" w15:restartNumberingAfterBreak="0">
    <w:nsid w:val="55BD9066"/>
    <w:multiLevelType w:val="hybridMultilevel"/>
    <w:tmpl w:val="FFFFFFFF"/>
    <w:lvl w:ilvl="0" w:tplc="9B06A74C">
      <w:start w:val="3"/>
      <w:numFmt w:val="decimal"/>
      <w:lvlText w:val="%1."/>
      <w:lvlJc w:val="left"/>
      <w:pPr>
        <w:ind w:left="720" w:hanging="360"/>
      </w:pPr>
    </w:lvl>
    <w:lvl w:ilvl="1" w:tplc="B734EA8C">
      <w:start w:val="1"/>
      <w:numFmt w:val="lowerLetter"/>
      <w:lvlText w:val="%2."/>
      <w:lvlJc w:val="left"/>
      <w:pPr>
        <w:ind w:left="1440" w:hanging="360"/>
      </w:pPr>
    </w:lvl>
    <w:lvl w:ilvl="2" w:tplc="BC3CDD1C">
      <w:start w:val="1"/>
      <w:numFmt w:val="lowerRoman"/>
      <w:lvlText w:val="%3."/>
      <w:lvlJc w:val="right"/>
      <w:pPr>
        <w:ind w:left="2160" w:hanging="180"/>
      </w:pPr>
    </w:lvl>
    <w:lvl w:ilvl="3" w:tplc="F8683D10">
      <w:start w:val="1"/>
      <w:numFmt w:val="decimal"/>
      <w:lvlText w:val="%4."/>
      <w:lvlJc w:val="left"/>
      <w:pPr>
        <w:ind w:left="2880" w:hanging="360"/>
      </w:pPr>
    </w:lvl>
    <w:lvl w:ilvl="4" w:tplc="1512DBFC">
      <w:start w:val="1"/>
      <w:numFmt w:val="lowerLetter"/>
      <w:lvlText w:val="%5."/>
      <w:lvlJc w:val="left"/>
      <w:pPr>
        <w:ind w:left="3600" w:hanging="360"/>
      </w:pPr>
    </w:lvl>
    <w:lvl w:ilvl="5" w:tplc="D91478AC">
      <w:start w:val="1"/>
      <w:numFmt w:val="lowerRoman"/>
      <w:lvlText w:val="%6."/>
      <w:lvlJc w:val="right"/>
      <w:pPr>
        <w:ind w:left="4320" w:hanging="180"/>
      </w:pPr>
    </w:lvl>
    <w:lvl w:ilvl="6" w:tplc="CEE24816">
      <w:start w:val="1"/>
      <w:numFmt w:val="decimal"/>
      <w:lvlText w:val="%7."/>
      <w:lvlJc w:val="left"/>
      <w:pPr>
        <w:ind w:left="5040" w:hanging="360"/>
      </w:pPr>
    </w:lvl>
    <w:lvl w:ilvl="7" w:tplc="ED207656">
      <w:start w:val="1"/>
      <w:numFmt w:val="lowerLetter"/>
      <w:lvlText w:val="%8."/>
      <w:lvlJc w:val="left"/>
      <w:pPr>
        <w:ind w:left="5760" w:hanging="360"/>
      </w:pPr>
    </w:lvl>
    <w:lvl w:ilvl="8" w:tplc="44FE44D6">
      <w:start w:val="1"/>
      <w:numFmt w:val="lowerRoman"/>
      <w:lvlText w:val="%9."/>
      <w:lvlJc w:val="right"/>
      <w:pPr>
        <w:ind w:left="6480" w:hanging="180"/>
      </w:pPr>
    </w:lvl>
  </w:abstractNum>
  <w:abstractNum w:abstractNumId="230" w15:restartNumberingAfterBreak="0">
    <w:nsid w:val="569CF1F2"/>
    <w:multiLevelType w:val="hybridMultilevel"/>
    <w:tmpl w:val="FFFFFFFF"/>
    <w:lvl w:ilvl="0" w:tplc="9E384DAA">
      <w:start w:val="1"/>
      <w:numFmt w:val="decimal"/>
      <w:lvlText w:val="%1."/>
      <w:lvlJc w:val="left"/>
      <w:pPr>
        <w:ind w:left="720" w:hanging="360"/>
      </w:pPr>
    </w:lvl>
    <w:lvl w:ilvl="1" w:tplc="0988EBE2">
      <w:start w:val="1"/>
      <w:numFmt w:val="lowerLetter"/>
      <w:lvlText w:val="%2."/>
      <w:lvlJc w:val="left"/>
      <w:pPr>
        <w:ind w:left="1440" w:hanging="360"/>
      </w:pPr>
    </w:lvl>
    <w:lvl w:ilvl="2" w:tplc="BA3AECB8">
      <w:start w:val="1"/>
      <w:numFmt w:val="lowerRoman"/>
      <w:lvlText w:val="%3."/>
      <w:lvlJc w:val="right"/>
      <w:pPr>
        <w:ind w:left="2160" w:hanging="180"/>
      </w:pPr>
    </w:lvl>
    <w:lvl w:ilvl="3" w:tplc="1406A720">
      <w:start w:val="1"/>
      <w:numFmt w:val="decimal"/>
      <w:lvlText w:val="%4."/>
      <w:lvlJc w:val="left"/>
      <w:pPr>
        <w:ind w:left="2880" w:hanging="360"/>
      </w:pPr>
    </w:lvl>
    <w:lvl w:ilvl="4" w:tplc="E786A622">
      <w:start w:val="1"/>
      <w:numFmt w:val="lowerLetter"/>
      <w:lvlText w:val="%5."/>
      <w:lvlJc w:val="left"/>
      <w:pPr>
        <w:ind w:left="3600" w:hanging="360"/>
      </w:pPr>
    </w:lvl>
    <w:lvl w:ilvl="5" w:tplc="0586657E">
      <w:start w:val="1"/>
      <w:numFmt w:val="lowerRoman"/>
      <w:lvlText w:val="%6."/>
      <w:lvlJc w:val="right"/>
      <w:pPr>
        <w:ind w:left="4320" w:hanging="180"/>
      </w:pPr>
    </w:lvl>
    <w:lvl w:ilvl="6" w:tplc="05C25AF8">
      <w:start w:val="1"/>
      <w:numFmt w:val="decimal"/>
      <w:lvlText w:val="%7."/>
      <w:lvlJc w:val="left"/>
      <w:pPr>
        <w:ind w:left="5040" w:hanging="360"/>
      </w:pPr>
    </w:lvl>
    <w:lvl w:ilvl="7" w:tplc="62C22CF8">
      <w:start w:val="1"/>
      <w:numFmt w:val="lowerLetter"/>
      <w:lvlText w:val="%8."/>
      <w:lvlJc w:val="left"/>
      <w:pPr>
        <w:ind w:left="5760" w:hanging="360"/>
      </w:pPr>
    </w:lvl>
    <w:lvl w:ilvl="8" w:tplc="A4585528">
      <w:start w:val="1"/>
      <w:numFmt w:val="lowerRoman"/>
      <w:lvlText w:val="%9."/>
      <w:lvlJc w:val="right"/>
      <w:pPr>
        <w:ind w:left="6480" w:hanging="180"/>
      </w:pPr>
    </w:lvl>
  </w:abstractNum>
  <w:abstractNum w:abstractNumId="231" w15:restartNumberingAfterBreak="0">
    <w:nsid w:val="56A3466E"/>
    <w:multiLevelType w:val="hybridMultilevel"/>
    <w:tmpl w:val="FFFFFFFF"/>
    <w:lvl w:ilvl="0" w:tplc="218E8F60">
      <w:start w:val="1"/>
      <w:numFmt w:val="bullet"/>
      <w:lvlText w:val="·"/>
      <w:lvlJc w:val="left"/>
      <w:pPr>
        <w:ind w:left="720" w:hanging="360"/>
      </w:pPr>
      <w:rPr>
        <w:rFonts w:hint="default" w:ascii="Symbol" w:hAnsi="Symbol"/>
      </w:rPr>
    </w:lvl>
    <w:lvl w:ilvl="1" w:tplc="FE7805BE">
      <w:start w:val="1"/>
      <w:numFmt w:val="bullet"/>
      <w:lvlText w:val="o"/>
      <w:lvlJc w:val="left"/>
      <w:pPr>
        <w:ind w:left="1440" w:hanging="360"/>
      </w:pPr>
      <w:rPr>
        <w:rFonts w:hint="default" w:ascii="Courier New" w:hAnsi="Courier New"/>
      </w:rPr>
    </w:lvl>
    <w:lvl w:ilvl="2" w:tplc="BFE08154">
      <w:start w:val="1"/>
      <w:numFmt w:val="bullet"/>
      <w:lvlText w:val=""/>
      <w:lvlJc w:val="left"/>
      <w:pPr>
        <w:ind w:left="2160" w:hanging="360"/>
      </w:pPr>
      <w:rPr>
        <w:rFonts w:hint="default" w:ascii="Wingdings" w:hAnsi="Wingdings"/>
      </w:rPr>
    </w:lvl>
    <w:lvl w:ilvl="3" w:tplc="F9303498">
      <w:start w:val="1"/>
      <w:numFmt w:val="bullet"/>
      <w:lvlText w:val=""/>
      <w:lvlJc w:val="left"/>
      <w:pPr>
        <w:ind w:left="2880" w:hanging="360"/>
      </w:pPr>
      <w:rPr>
        <w:rFonts w:hint="default" w:ascii="Symbol" w:hAnsi="Symbol"/>
      </w:rPr>
    </w:lvl>
    <w:lvl w:ilvl="4" w:tplc="F41698FE">
      <w:start w:val="1"/>
      <w:numFmt w:val="bullet"/>
      <w:lvlText w:val="o"/>
      <w:lvlJc w:val="left"/>
      <w:pPr>
        <w:ind w:left="3600" w:hanging="360"/>
      </w:pPr>
      <w:rPr>
        <w:rFonts w:hint="default" w:ascii="Courier New" w:hAnsi="Courier New"/>
      </w:rPr>
    </w:lvl>
    <w:lvl w:ilvl="5" w:tplc="B31A8948">
      <w:start w:val="1"/>
      <w:numFmt w:val="bullet"/>
      <w:lvlText w:val=""/>
      <w:lvlJc w:val="left"/>
      <w:pPr>
        <w:ind w:left="4320" w:hanging="360"/>
      </w:pPr>
      <w:rPr>
        <w:rFonts w:hint="default" w:ascii="Wingdings" w:hAnsi="Wingdings"/>
      </w:rPr>
    </w:lvl>
    <w:lvl w:ilvl="6" w:tplc="F02A1F62">
      <w:start w:val="1"/>
      <w:numFmt w:val="bullet"/>
      <w:lvlText w:val=""/>
      <w:lvlJc w:val="left"/>
      <w:pPr>
        <w:ind w:left="5040" w:hanging="360"/>
      </w:pPr>
      <w:rPr>
        <w:rFonts w:hint="default" w:ascii="Symbol" w:hAnsi="Symbol"/>
      </w:rPr>
    </w:lvl>
    <w:lvl w:ilvl="7" w:tplc="600E596E">
      <w:start w:val="1"/>
      <w:numFmt w:val="bullet"/>
      <w:lvlText w:val="o"/>
      <w:lvlJc w:val="left"/>
      <w:pPr>
        <w:ind w:left="5760" w:hanging="360"/>
      </w:pPr>
      <w:rPr>
        <w:rFonts w:hint="default" w:ascii="Courier New" w:hAnsi="Courier New"/>
      </w:rPr>
    </w:lvl>
    <w:lvl w:ilvl="8" w:tplc="2C54EA96">
      <w:start w:val="1"/>
      <w:numFmt w:val="bullet"/>
      <w:lvlText w:val=""/>
      <w:lvlJc w:val="left"/>
      <w:pPr>
        <w:ind w:left="6480" w:hanging="360"/>
      </w:pPr>
      <w:rPr>
        <w:rFonts w:hint="default" w:ascii="Wingdings" w:hAnsi="Wingdings"/>
      </w:rPr>
    </w:lvl>
  </w:abstractNum>
  <w:abstractNum w:abstractNumId="232" w15:restartNumberingAfterBreak="0">
    <w:nsid w:val="56AEB126"/>
    <w:multiLevelType w:val="hybridMultilevel"/>
    <w:tmpl w:val="FFFFFFFF"/>
    <w:lvl w:ilvl="0" w:tplc="4AEA648C">
      <w:start w:val="1"/>
      <w:numFmt w:val="bullet"/>
      <w:lvlText w:val=""/>
      <w:lvlJc w:val="left"/>
      <w:pPr>
        <w:ind w:left="720" w:hanging="360"/>
      </w:pPr>
      <w:rPr>
        <w:rFonts w:hint="default" w:ascii="Symbol" w:hAnsi="Symbol"/>
      </w:rPr>
    </w:lvl>
    <w:lvl w:ilvl="1" w:tplc="BD921D80">
      <w:start w:val="1"/>
      <w:numFmt w:val="bullet"/>
      <w:lvlText w:val="·"/>
      <w:lvlJc w:val="left"/>
      <w:pPr>
        <w:ind w:left="1440" w:hanging="360"/>
      </w:pPr>
      <w:rPr>
        <w:rFonts w:hint="default" w:ascii="Symbol" w:hAnsi="Symbol"/>
      </w:rPr>
    </w:lvl>
    <w:lvl w:ilvl="2" w:tplc="2CF05306">
      <w:start w:val="1"/>
      <w:numFmt w:val="bullet"/>
      <w:lvlText w:val=""/>
      <w:lvlJc w:val="left"/>
      <w:pPr>
        <w:ind w:left="2160" w:hanging="360"/>
      </w:pPr>
      <w:rPr>
        <w:rFonts w:hint="default" w:ascii="Wingdings" w:hAnsi="Wingdings"/>
      </w:rPr>
    </w:lvl>
    <w:lvl w:ilvl="3" w:tplc="758615DC">
      <w:start w:val="1"/>
      <w:numFmt w:val="bullet"/>
      <w:lvlText w:val=""/>
      <w:lvlJc w:val="left"/>
      <w:pPr>
        <w:ind w:left="2880" w:hanging="360"/>
      </w:pPr>
      <w:rPr>
        <w:rFonts w:hint="default" w:ascii="Symbol" w:hAnsi="Symbol"/>
      </w:rPr>
    </w:lvl>
    <w:lvl w:ilvl="4" w:tplc="F132B100">
      <w:start w:val="1"/>
      <w:numFmt w:val="bullet"/>
      <w:lvlText w:val="o"/>
      <w:lvlJc w:val="left"/>
      <w:pPr>
        <w:ind w:left="3600" w:hanging="360"/>
      </w:pPr>
      <w:rPr>
        <w:rFonts w:hint="default" w:ascii="Courier New" w:hAnsi="Courier New"/>
      </w:rPr>
    </w:lvl>
    <w:lvl w:ilvl="5" w:tplc="BA643276">
      <w:start w:val="1"/>
      <w:numFmt w:val="bullet"/>
      <w:lvlText w:val=""/>
      <w:lvlJc w:val="left"/>
      <w:pPr>
        <w:ind w:left="4320" w:hanging="360"/>
      </w:pPr>
      <w:rPr>
        <w:rFonts w:hint="default" w:ascii="Wingdings" w:hAnsi="Wingdings"/>
      </w:rPr>
    </w:lvl>
    <w:lvl w:ilvl="6" w:tplc="5D1EE2A0">
      <w:start w:val="1"/>
      <w:numFmt w:val="bullet"/>
      <w:lvlText w:val=""/>
      <w:lvlJc w:val="left"/>
      <w:pPr>
        <w:ind w:left="5040" w:hanging="360"/>
      </w:pPr>
      <w:rPr>
        <w:rFonts w:hint="default" w:ascii="Symbol" w:hAnsi="Symbol"/>
      </w:rPr>
    </w:lvl>
    <w:lvl w:ilvl="7" w:tplc="CE063B6A">
      <w:start w:val="1"/>
      <w:numFmt w:val="bullet"/>
      <w:lvlText w:val="o"/>
      <w:lvlJc w:val="left"/>
      <w:pPr>
        <w:ind w:left="5760" w:hanging="360"/>
      </w:pPr>
      <w:rPr>
        <w:rFonts w:hint="default" w:ascii="Courier New" w:hAnsi="Courier New"/>
      </w:rPr>
    </w:lvl>
    <w:lvl w:ilvl="8" w:tplc="BB8A2BA6">
      <w:start w:val="1"/>
      <w:numFmt w:val="bullet"/>
      <w:lvlText w:val=""/>
      <w:lvlJc w:val="left"/>
      <w:pPr>
        <w:ind w:left="6480" w:hanging="360"/>
      </w:pPr>
      <w:rPr>
        <w:rFonts w:hint="default" w:ascii="Wingdings" w:hAnsi="Wingdings"/>
      </w:rPr>
    </w:lvl>
  </w:abstractNum>
  <w:abstractNum w:abstractNumId="233" w15:restartNumberingAfterBreak="0">
    <w:nsid w:val="57203A81"/>
    <w:multiLevelType w:val="hybridMultilevel"/>
    <w:tmpl w:val="2FD0A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15:restartNumberingAfterBreak="0">
    <w:nsid w:val="576CC662"/>
    <w:multiLevelType w:val="hybridMultilevel"/>
    <w:tmpl w:val="FFFFFFFF"/>
    <w:lvl w:ilvl="0" w:tplc="8E84E948">
      <w:start w:val="1"/>
      <w:numFmt w:val="bullet"/>
      <w:lvlText w:val="·"/>
      <w:lvlJc w:val="left"/>
      <w:pPr>
        <w:ind w:left="720" w:hanging="360"/>
      </w:pPr>
      <w:rPr>
        <w:rFonts w:hint="default" w:ascii="Symbol" w:hAnsi="Symbol"/>
      </w:rPr>
    </w:lvl>
    <w:lvl w:ilvl="1" w:tplc="34CE4F4C">
      <w:start w:val="1"/>
      <w:numFmt w:val="bullet"/>
      <w:lvlText w:val="o"/>
      <w:lvlJc w:val="left"/>
      <w:pPr>
        <w:ind w:left="1440" w:hanging="360"/>
      </w:pPr>
      <w:rPr>
        <w:rFonts w:hint="default" w:ascii="Courier New" w:hAnsi="Courier New"/>
      </w:rPr>
    </w:lvl>
    <w:lvl w:ilvl="2" w:tplc="9814BB3E">
      <w:start w:val="1"/>
      <w:numFmt w:val="bullet"/>
      <w:lvlText w:val=""/>
      <w:lvlJc w:val="left"/>
      <w:pPr>
        <w:ind w:left="2160" w:hanging="360"/>
      </w:pPr>
      <w:rPr>
        <w:rFonts w:hint="default" w:ascii="Wingdings" w:hAnsi="Wingdings"/>
      </w:rPr>
    </w:lvl>
    <w:lvl w:ilvl="3" w:tplc="C0E0D914">
      <w:start w:val="1"/>
      <w:numFmt w:val="bullet"/>
      <w:lvlText w:val=""/>
      <w:lvlJc w:val="left"/>
      <w:pPr>
        <w:ind w:left="2880" w:hanging="360"/>
      </w:pPr>
      <w:rPr>
        <w:rFonts w:hint="default" w:ascii="Symbol" w:hAnsi="Symbol"/>
      </w:rPr>
    </w:lvl>
    <w:lvl w:ilvl="4" w:tplc="5AFCD42A">
      <w:start w:val="1"/>
      <w:numFmt w:val="bullet"/>
      <w:lvlText w:val="o"/>
      <w:lvlJc w:val="left"/>
      <w:pPr>
        <w:ind w:left="3600" w:hanging="360"/>
      </w:pPr>
      <w:rPr>
        <w:rFonts w:hint="default" w:ascii="Courier New" w:hAnsi="Courier New"/>
      </w:rPr>
    </w:lvl>
    <w:lvl w:ilvl="5" w:tplc="FAC870BC">
      <w:start w:val="1"/>
      <w:numFmt w:val="bullet"/>
      <w:lvlText w:val=""/>
      <w:lvlJc w:val="left"/>
      <w:pPr>
        <w:ind w:left="4320" w:hanging="360"/>
      </w:pPr>
      <w:rPr>
        <w:rFonts w:hint="default" w:ascii="Wingdings" w:hAnsi="Wingdings"/>
      </w:rPr>
    </w:lvl>
    <w:lvl w:ilvl="6" w:tplc="3978FD32">
      <w:start w:val="1"/>
      <w:numFmt w:val="bullet"/>
      <w:lvlText w:val=""/>
      <w:lvlJc w:val="left"/>
      <w:pPr>
        <w:ind w:left="5040" w:hanging="360"/>
      </w:pPr>
      <w:rPr>
        <w:rFonts w:hint="default" w:ascii="Symbol" w:hAnsi="Symbol"/>
      </w:rPr>
    </w:lvl>
    <w:lvl w:ilvl="7" w:tplc="F5CC1FE2">
      <w:start w:val="1"/>
      <w:numFmt w:val="bullet"/>
      <w:lvlText w:val="o"/>
      <w:lvlJc w:val="left"/>
      <w:pPr>
        <w:ind w:left="5760" w:hanging="360"/>
      </w:pPr>
      <w:rPr>
        <w:rFonts w:hint="default" w:ascii="Courier New" w:hAnsi="Courier New"/>
      </w:rPr>
    </w:lvl>
    <w:lvl w:ilvl="8" w:tplc="655AB864">
      <w:start w:val="1"/>
      <w:numFmt w:val="bullet"/>
      <w:lvlText w:val=""/>
      <w:lvlJc w:val="left"/>
      <w:pPr>
        <w:ind w:left="6480" w:hanging="360"/>
      </w:pPr>
      <w:rPr>
        <w:rFonts w:hint="default" w:ascii="Wingdings" w:hAnsi="Wingdings"/>
      </w:rPr>
    </w:lvl>
  </w:abstractNum>
  <w:abstractNum w:abstractNumId="235" w15:restartNumberingAfterBreak="0">
    <w:nsid w:val="576E5A8E"/>
    <w:multiLevelType w:val="hybridMultilevel"/>
    <w:tmpl w:val="B76053A4"/>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6" w15:restartNumberingAfterBreak="0">
    <w:nsid w:val="580A722F"/>
    <w:multiLevelType w:val="hybridMultilevel"/>
    <w:tmpl w:val="FFFFFFFF"/>
    <w:lvl w:ilvl="0" w:tplc="7C5445B6">
      <w:start w:val="1"/>
      <w:numFmt w:val="bullet"/>
      <w:lvlText w:val="·"/>
      <w:lvlJc w:val="left"/>
      <w:pPr>
        <w:ind w:left="720" w:hanging="360"/>
      </w:pPr>
      <w:rPr>
        <w:rFonts w:hint="default" w:ascii="Symbol" w:hAnsi="Symbol"/>
      </w:rPr>
    </w:lvl>
    <w:lvl w:ilvl="1" w:tplc="D0CA81F2">
      <w:start w:val="1"/>
      <w:numFmt w:val="bullet"/>
      <w:lvlText w:val="o"/>
      <w:lvlJc w:val="left"/>
      <w:pPr>
        <w:ind w:left="1440" w:hanging="360"/>
      </w:pPr>
      <w:rPr>
        <w:rFonts w:hint="default" w:ascii="Courier New" w:hAnsi="Courier New"/>
      </w:rPr>
    </w:lvl>
    <w:lvl w:ilvl="2" w:tplc="8BE8D210">
      <w:start w:val="1"/>
      <w:numFmt w:val="bullet"/>
      <w:lvlText w:val=""/>
      <w:lvlJc w:val="left"/>
      <w:pPr>
        <w:ind w:left="2160" w:hanging="360"/>
      </w:pPr>
      <w:rPr>
        <w:rFonts w:hint="default" w:ascii="Wingdings" w:hAnsi="Wingdings"/>
      </w:rPr>
    </w:lvl>
    <w:lvl w:ilvl="3" w:tplc="462A0FF2">
      <w:start w:val="1"/>
      <w:numFmt w:val="bullet"/>
      <w:lvlText w:val=""/>
      <w:lvlJc w:val="left"/>
      <w:pPr>
        <w:ind w:left="2880" w:hanging="360"/>
      </w:pPr>
      <w:rPr>
        <w:rFonts w:hint="default" w:ascii="Symbol" w:hAnsi="Symbol"/>
      </w:rPr>
    </w:lvl>
    <w:lvl w:ilvl="4" w:tplc="3928FE9C">
      <w:start w:val="1"/>
      <w:numFmt w:val="bullet"/>
      <w:lvlText w:val="o"/>
      <w:lvlJc w:val="left"/>
      <w:pPr>
        <w:ind w:left="3600" w:hanging="360"/>
      </w:pPr>
      <w:rPr>
        <w:rFonts w:hint="default" w:ascii="Courier New" w:hAnsi="Courier New"/>
      </w:rPr>
    </w:lvl>
    <w:lvl w:ilvl="5" w:tplc="6062F418">
      <w:start w:val="1"/>
      <w:numFmt w:val="bullet"/>
      <w:lvlText w:val=""/>
      <w:lvlJc w:val="left"/>
      <w:pPr>
        <w:ind w:left="4320" w:hanging="360"/>
      </w:pPr>
      <w:rPr>
        <w:rFonts w:hint="default" w:ascii="Wingdings" w:hAnsi="Wingdings"/>
      </w:rPr>
    </w:lvl>
    <w:lvl w:ilvl="6" w:tplc="D8A010C0">
      <w:start w:val="1"/>
      <w:numFmt w:val="bullet"/>
      <w:lvlText w:val=""/>
      <w:lvlJc w:val="left"/>
      <w:pPr>
        <w:ind w:left="5040" w:hanging="360"/>
      </w:pPr>
      <w:rPr>
        <w:rFonts w:hint="default" w:ascii="Symbol" w:hAnsi="Symbol"/>
      </w:rPr>
    </w:lvl>
    <w:lvl w:ilvl="7" w:tplc="EDC40EE0">
      <w:start w:val="1"/>
      <w:numFmt w:val="bullet"/>
      <w:lvlText w:val="o"/>
      <w:lvlJc w:val="left"/>
      <w:pPr>
        <w:ind w:left="5760" w:hanging="360"/>
      </w:pPr>
      <w:rPr>
        <w:rFonts w:hint="default" w:ascii="Courier New" w:hAnsi="Courier New"/>
      </w:rPr>
    </w:lvl>
    <w:lvl w:ilvl="8" w:tplc="221E421C">
      <w:start w:val="1"/>
      <w:numFmt w:val="bullet"/>
      <w:lvlText w:val=""/>
      <w:lvlJc w:val="left"/>
      <w:pPr>
        <w:ind w:left="6480" w:hanging="360"/>
      </w:pPr>
      <w:rPr>
        <w:rFonts w:hint="default" w:ascii="Wingdings" w:hAnsi="Wingdings"/>
      </w:rPr>
    </w:lvl>
  </w:abstractNum>
  <w:abstractNum w:abstractNumId="237" w15:restartNumberingAfterBreak="0">
    <w:nsid w:val="580A7669"/>
    <w:multiLevelType w:val="hybridMultilevel"/>
    <w:tmpl w:val="FFFFFFFF"/>
    <w:lvl w:ilvl="0" w:tplc="A93864E2">
      <w:start w:val="1"/>
      <w:numFmt w:val="bullet"/>
      <w:lvlText w:val="·"/>
      <w:lvlJc w:val="left"/>
      <w:pPr>
        <w:ind w:left="720" w:hanging="360"/>
      </w:pPr>
      <w:rPr>
        <w:rFonts w:hint="default" w:ascii="Symbol" w:hAnsi="Symbol"/>
      </w:rPr>
    </w:lvl>
    <w:lvl w:ilvl="1" w:tplc="B1161426">
      <w:start w:val="1"/>
      <w:numFmt w:val="bullet"/>
      <w:lvlText w:val="o"/>
      <w:lvlJc w:val="left"/>
      <w:pPr>
        <w:ind w:left="1440" w:hanging="360"/>
      </w:pPr>
      <w:rPr>
        <w:rFonts w:hint="default" w:ascii="Courier New" w:hAnsi="Courier New"/>
      </w:rPr>
    </w:lvl>
    <w:lvl w:ilvl="2" w:tplc="356E0C12">
      <w:start w:val="1"/>
      <w:numFmt w:val="bullet"/>
      <w:lvlText w:val=""/>
      <w:lvlJc w:val="left"/>
      <w:pPr>
        <w:ind w:left="2160" w:hanging="360"/>
      </w:pPr>
      <w:rPr>
        <w:rFonts w:hint="default" w:ascii="Wingdings" w:hAnsi="Wingdings"/>
      </w:rPr>
    </w:lvl>
    <w:lvl w:ilvl="3" w:tplc="79566F7E">
      <w:start w:val="1"/>
      <w:numFmt w:val="bullet"/>
      <w:lvlText w:val=""/>
      <w:lvlJc w:val="left"/>
      <w:pPr>
        <w:ind w:left="2880" w:hanging="360"/>
      </w:pPr>
      <w:rPr>
        <w:rFonts w:hint="default" w:ascii="Symbol" w:hAnsi="Symbol"/>
      </w:rPr>
    </w:lvl>
    <w:lvl w:ilvl="4" w:tplc="B4D2949E">
      <w:start w:val="1"/>
      <w:numFmt w:val="bullet"/>
      <w:lvlText w:val="o"/>
      <w:lvlJc w:val="left"/>
      <w:pPr>
        <w:ind w:left="3600" w:hanging="360"/>
      </w:pPr>
      <w:rPr>
        <w:rFonts w:hint="default" w:ascii="Courier New" w:hAnsi="Courier New"/>
      </w:rPr>
    </w:lvl>
    <w:lvl w:ilvl="5" w:tplc="085E3974">
      <w:start w:val="1"/>
      <w:numFmt w:val="bullet"/>
      <w:lvlText w:val=""/>
      <w:lvlJc w:val="left"/>
      <w:pPr>
        <w:ind w:left="4320" w:hanging="360"/>
      </w:pPr>
      <w:rPr>
        <w:rFonts w:hint="default" w:ascii="Wingdings" w:hAnsi="Wingdings"/>
      </w:rPr>
    </w:lvl>
    <w:lvl w:ilvl="6" w:tplc="87263012">
      <w:start w:val="1"/>
      <w:numFmt w:val="bullet"/>
      <w:lvlText w:val=""/>
      <w:lvlJc w:val="left"/>
      <w:pPr>
        <w:ind w:left="5040" w:hanging="360"/>
      </w:pPr>
      <w:rPr>
        <w:rFonts w:hint="default" w:ascii="Symbol" w:hAnsi="Symbol"/>
      </w:rPr>
    </w:lvl>
    <w:lvl w:ilvl="7" w:tplc="94D41A86">
      <w:start w:val="1"/>
      <w:numFmt w:val="bullet"/>
      <w:lvlText w:val="o"/>
      <w:lvlJc w:val="left"/>
      <w:pPr>
        <w:ind w:left="5760" w:hanging="360"/>
      </w:pPr>
      <w:rPr>
        <w:rFonts w:hint="default" w:ascii="Courier New" w:hAnsi="Courier New"/>
      </w:rPr>
    </w:lvl>
    <w:lvl w:ilvl="8" w:tplc="FF087D56">
      <w:start w:val="1"/>
      <w:numFmt w:val="bullet"/>
      <w:lvlText w:val=""/>
      <w:lvlJc w:val="left"/>
      <w:pPr>
        <w:ind w:left="6480" w:hanging="360"/>
      </w:pPr>
      <w:rPr>
        <w:rFonts w:hint="default" w:ascii="Wingdings" w:hAnsi="Wingdings"/>
      </w:rPr>
    </w:lvl>
  </w:abstractNum>
  <w:abstractNum w:abstractNumId="238" w15:restartNumberingAfterBreak="0">
    <w:nsid w:val="58130367"/>
    <w:multiLevelType w:val="hybridMultilevel"/>
    <w:tmpl w:val="FFFFFFFF"/>
    <w:lvl w:ilvl="0" w:tplc="1E92277C">
      <w:start w:val="1"/>
      <w:numFmt w:val="bullet"/>
      <w:lvlText w:val="·"/>
      <w:lvlJc w:val="left"/>
      <w:pPr>
        <w:ind w:left="720" w:hanging="360"/>
      </w:pPr>
      <w:rPr>
        <w:rFonts w:hint="default" w:ascii="Symbol" w:hAnsi="Symbol"/>
      </w:rPr>
    </w:lvl>
    <w:lvl w:ilvl="1" w:tplc="061C9EA4">
      <w:start w:val="1"/>
      <w:numFmt w:val="bullet"/>
      <w:lvlText w:val="o"/>
      <w:lvlJc w:val="left"/>
      <w:pPr>
        <w:ind w:left="1440" w:hanging="360"/>
      </w:pPr>
      <w:rPr>
        <w:rFonts w:hint="default" w:ascii="Courier New" w:hAnsi="Courier New"/>
      </w:rPr>
    </w:lvl>
    <w:lvl w:ilvl="2" w:tplc="A9BE537E">
      <w:start w:val="1"/>
      <w:numFmt w:val="bullet"/>
      <w:lvlText w:val=""/>
      <w:lvlJc w:val="left"/>
      <w:pPr>
        <w:ind w:left="2160" w:hanging="360"/>
      </w:pPr>
      <w:rPr>
        <w:rFonts w:hint="default" w:ascii="Wingdings" w:hAnsi="Wingdings"/>
      </w:rPr>
    </w:lvl>
    <w:lvl w:ilvl="3" w:tplc="6180FAA8">
      <w:start w:val="1"/>
      <w:numFmt w:val="bullet"/>
      <w:lvlText w:val=""/>
      <w:lvlJc w:val="left"/>
      <w:pPr>
        <w:ind w:left="2880" w:hanging="360"/>
      </w:pPr>
      <w:rPr>
        <w:rFonts w:hint="default" w:ascii="Symbol" w:hAnsi="Symbol"/>
      </w:rPr>
    </w:lvl>
    <w:lvl w:ilvl="4" w:tplc="81B69DD6">
      <w:start w:val="1"/>
      <w:numFmt w:val="bullet"/>
      <w:lvlText w:val="o"/>
      <w:lvlJc w:val="left"/>
      <w:pPr>
        <w:ind w:left="3600" w:hanging="360"/>
      </w:pPr>
      <w:rPr>
        <w:rFonts w:hint="default" w:ascii="Courier New" w:hAnsi="Courier New"/>
      </w:rPr>
    </w:lvl>
    <w:lvl w:ilvl="5" w:tplc="CC9C3242">
      <w:start w:val="1"/>
      <w:numFmt w:val="bullet"/>
      <w:lvlText w:val=""/>
      <w:lvlJc w:val="left"/>
      <w:pPr>
        <w:ind w:left="4320" w:hanging="360"/>
      </w:pPr>
      <w:rPr>
        <w:rFonts w:hint="default" w:ascii="Wingdings" w:hAnsi="Wingdings"/>
      </w:rPr>
    </w:lvl>
    <w:lvl w:ilvl="6" w:tplc="62EED108">
      <w:start w:val="1"/>
      <w:numFmt w:val="bullet"/>
      <w:lvlText w:val=""/>
      <w:lvlJc w:val="left"/>
      <w:pPr>
        <w:ind w:left="5040" w:hanging="360"/>
      </w:pPr>
      <w:rPr>
        <w:rFonts w:hint="default" w:ascii="Symbol" w:hAnsi="Symbol"/>
      </w:rPr>
    </w:lvl>
    <w:lvl w:ilvl="7" w:tplc="BC96354C">
      <w:start w:val="1"/>
      <w:numFmt w:val="bullet"/>
      <w:lvlText w:val="o"/>
      <w:lvlJc w:val="left"/>
      <w:pPr>
        <w:ind w:left="5760" w:hanging="360"/>
      </w:pPr>
      <w:rPr>
        <w:rFonts w:hint="default" w:ascii="Courier New" w:hAnsi="Courier New"/>
      </w:rPr>
    </w:lvl>
    <w:lvl w:ilvl="8" w:tplc="F8EAB80C">
      <w:start w:val="1"/>
      <w:numFmt w:val="bullet"/>
      <w:lvlText w:val=""/>
      <w:lvlJc w:val="left"/>
      <w:pPr>
        <w:ind w:left="6480" w:hanging="360"/>
      </w:pPr>
      <w:rPr>
        <w:rFonts w:hint="default" w:ascii="Wingdings" w:hAnsi="Wingdings"/>
      </w:rPr>
    </w:lvl>
  </w:abstractNum>
  <w:abstractNum w:abstractNumId="239" w15:restartNumberingAfterBreak="0">
    <w:nsid w:val="589AA2BE"/>
    <w:multiLevelType w:val="hybridMultilevel"/>
    <w:tmpl w:val="FFFFFFFF"/>
    <w:lvl w:ilvl="0" w:tplc="E05A9C4C">
      <w:start w:val="1"/>
      <w:numFmt w:val="decimal"/>
      <w:lvlText w:val="%1."/>
      <w:lvlJc w:val="left"/>
      <w:pPr>
        <w:ind w:left="720" w:hanging="360"/>
      </w:pPr>
    </w:lvl>
    <w:lvl w:ilvl="1" w:tplc="AE80E668">
      <w:start w:val="1"/>
      <w:numFmt w:val="lowerLetter"/>
      <w:lvlText w:val="%2."/>
      <w:lvlJc w:val="left"/>
      <w:pPr>
        <w:ind w:left="1440" w:hanging="360"/>
      </w:pPr>
    </w:lvl>
    <w:lvl w:ilvl="2" w:tplc="EA486E30">
      <w:start w:val="1"/>
      <w:numFmt w:val="lowerRoman"/>
      <w:lvlText w:val="%3."/>
      <w:lvlJc w:val="right"/>
      <w:pPr>
        <w:ind w:left="2160" w:hanging="180"/>
      </w:pPr>
    </w:lvl>
    <w:lvl w:ilvl="3" w:tplc="B2FAA8B0">
      <w:start w:val="1"/>
      <w:numFmt w:val="decimal"/>
      <w:lvlText w:val="%4."/>
      <w:lvlJc w:val="left"/>
      <w:pPr>
        <w:ind w:left="2880" w:hanging="360"/>
      </w:pPr>
    </w:lvl>
    <w:lvl w:ilvl="4" w:tplc="DA8A6B60">
      <w:start w:val="1"/>
      <w:numFmt w:val="lowerLetter"/>
      <w:lvlText w:val="%5."/>
      <w:lvlJc w:val="left"/>
      <w:pPr>
        <w:ind w:left="3600" w:hanging="360"/>
      </w:pPr>
    </w:lvl>
    <w:lvl w:ilvl="5" w:tplc="B866AEBC">
      <w:start w:val="1"/>
      <w:numFmt w:val="lowerRoman"/>
      <w:lvlText w:val="%6."/>
      <w:lvlJc w:val="right"/>
      <w:pPr>
        <w:ind w:left="4320" w:hanging="180"/>
      </w:pPr>
    </w:lvl>
    <w:lvl w:ilvl="6" w:tplc="EBA80B94">
      <w:start w:val="1"/>
      <w:numFmt w:val="decimal"/>
      <w:lvlText w:val="%7."/>
      <w:lvlJc w:val="left"/>
      <w:pPr>
        <w:ind w:left="5040" w:hanging="360"/>
      </w:pPr>
    </w:lvl>
    <w:lvl w:ilvl="7" w:tplc="9E968E74">
      <w:start w:val="1"/>
      <w:numFmt w:val="lowerLetter"/>
      <w:lvlText w:val="%8."/>
      <w:lvlJc w:val="left"/>
      <w:pPr>
        <w:ind w:left="5760" w:hanging="360"/>
      </w:pPr>
    </w:lvl>
    <w:lvl w:ilvl="8" w:tplc="73ECA3BA">
      <w:start w:val="1"/>
      <w:numFmt w:val="lowerRoman"/>
      <w:lvlText w:val="%9."/>
      <w:lvlJc w:val="right"/>
      <w:pPr>
        <w:ind w:left="6480" w:hanging="180"/>
      </w:pPr>
    </w:lvl>
  </w:abstractNum>
  <w:abstractNum w:abstractNumId="240" w15:restartNumberingAfterBreak="0">
    <w:nsid w:val="589D34A6"/>
    <w:multiLevelType w:val="hybridMultilevel"/>
    <w:tmpl w:val="FFFFFFFF"/>
    <w:lvl w:ilvl="0" w:tplc="FA7C1442">
      <w:start w:val="1"/>
      <w:numFmt w:val="bullet"/>
      <w:lvlText w:val=""/>
      <w:lvlJc w:val="left"/>
      <w:pPr>
        <w:ind w:left="720" w:hanging="360"/>
      </w:pPr>
      <w:rPr>
        <w:rFonts w:hint="default" w:ascii="Symbol" w:hAnsi="Symbol"/>
      </w:rPr>
    </w:lvl>
    <w:lvl w:ilvl="1" w:tplc="A89A8E66">
      <w:start w:val="1"/>
      <w:numFmt w:val="bullet"/>
      <w:lvlText w:val="o"/>
      <w:lvlJc w:val="left"/>
      <w:pPr>
        <w:ind w:left="1440" w:hanging="360"/>
      </w:pPr>
      <w:rPr>
        <w:rFonts w:hint="default" w:ascii="Courier New" w:hAnsi="Courier New"/>
      </w:rPr>
    </w:lvl>
    <w:lvl w:ilvl="2" w:tplc="8724E824">
      <w:start w:val="1"/>
      <w:numFmt w:val="bullet"/>
      <w:lvlText w:val=""/>
      <w:lvlJc w:val="left"/>
      <w:pPr>
        <w:ind w:left="2160" w:hanging="360"/>
      </w:pPr>
      <w:rPr>
        <w:rFonts w:hint="default" w:ascii="Wingdings" w:hAnsi="Wingdings"/>
      </w:rPr>
    </w:lvl>
    <w:lvl w:ilvl="3" w:tplc="3820A652">
      <w:start w:val="1"/>
      <w:numFmt w:val="bullet"/>
      <w:lvlText w:val=""/>
      <w:lvlJc w:val="left"/>
      <w:pPr>
        <w:ind w:left="2880" w:hanging="360"/>
      </w:pPr>
      <w:rPr>
        <w:rFonts w:hint="default" w:ascii="Symbol" w:hAnsi="Symbol"/>
      </w:rPr>
    </w:lvl>
    <w:lvl w:ilvl="4" w:tplc="2594F9DA">
      <w:start w:val="1"/>
      <w:numFmt w:val="bullet"/>
      <w:lvlText w:val="o"/>
      <w:lvlJc w:val="left"/>
      <w:pPr>
        <w:ind w:left="3600" w:hanging="360"/>
      </w:pPr>
      <w:rPr>
        <w:rFonts w:hint="default" w:ascii="Courier New" w:hAnsi="Courier New"/>
      </w:rPr>
    </w:lvl>
    <w:lvl w:ilvl="5" w:tplc="BCA8316C">
      <w:start w:val="1"/>
      <w:numFmt w:val="bullet"/>
      <w:lvlText w:val=""/>
      <w:lvlJc w:val="left"/>
      <w:pPr>
        <w:ind w:left="4320" w:hanging="360"/>
      </w:pPr>
      <w:rPr>
        <w:rFonts w:hint="default" w:ascii="Wingdings" w:hAnsi="Wingdings"/>
      </w:rPr>
    </w:lvl>
    <w:lvl w:ilvl="6" w:tplc="5DC607FE">
      <w:start w:val="1"/>
      <w:numFmt w:val="bullet"/>
      <w:lvlText w:val=""/>
      <w:lvlJc w:val="left"/>
      <w:pPr>
        <w:ind w:left="5040" w:hanging="360"/>
      </w:pPr>
      <w:rPr>
        <w:rFonts w:hint="default" w:ascii="Symbol" w:hAnsi="Symbol"/>
      </w:rPr>
    </w:lvl>
    <w:lvl w:ilvl="7" w:tplc="0060CDB2">
      <w:start w:val="1"/>
      <w:numFmt w:val="bullet"/>
      <w:lvlText w:val="o"/>
      <w:lvlJc w:val="left"/>
      <w:pPr>
        <w:ind w:left="5760" w:hanging="360"/>
      </w:pPr>
      <w:rPr>
        <w:rFonts w:hint="default" w:ascii="Courier New" w:hAnsi="Courier New"/>
      </w:rPr>
    </w:lvl>
    <w:lvl w:ilvl="8" w:tplc="B8E6D278">
      <w:start w:val="1"/>
      <w:numFmt w:val="bullet"/>
      <w:lvlText w:val=""/>
      <w:lvlJc w:val="left"/>
      <w:pPr>
        <w:ind w:left="6480" w:hanging="360"/>
      </w:pPr>
      <w:rPr>
        <w:rFonts w:hint="default" w:ascii="Wingdings" w:hAnsi="Wingdings"/>
      </w:rPr>
    </w:lvl>
  </w:abstractNum>
  <w:abstractNum w:abstractNumId="241" w15:restartNumberingAfterBreak="0">
    <w:nsid w:val="58E0394B"/>
    <w:multiLevelType w:val="hybridMultilevel"/>
    <w:tmpl w:val="FFFFFFFF"/>
    <w:lvl w:ilvl="0" w:tplc="033457AA">
      <w:start w:val="3"/>
      <w:numFmt w:val="decimal"/>
      <w:lvlText w:val="%1."/>
      <w:lvlJc w:val="left"/>
      <w:pPr>
        <w:ind w:left="720" w:hanging="360"/>
      </w:pPr>
    </w:lvl>
    <w:lvl w:ilvl="1" w:tplc="7D2C9688">
      <w:start w:val="1"/>
      <w:numFmt w:val="lowerLetter"/>
      <w:lvlText w:val="%2."/>
      <w:lvlJc w:val="left"/>
      <w:pPr>
        <w:ind w:left="1440" w:hanging="360"/>
      </w:pPr>
    </w:lvl>
    <w:lvl w:ilvl="2" w:tplc="56C88760">
      <w:start w:val="1"/>
      <w:numFmt w:val="lowerRoman"/>
      <w:lvlText w:val="%3."/>
      <w:lvlJc w:val="right"/>
      <w:pPr>
        <w:ind w:left="2160" w:hanging="180"/>
      </w:pPr>
    </w:lvl>
    <w:lvl w:ilvl="3" w:tplc="13121482">
      <w:start w:val="1"/>
      <w:numFmt w:val="decimal"/>
      <w:lvlText w:val="%4."/>
      <w:lvlJc w:val="left"/>
      <w:pPr>
        <w:ind w:left="2880" w:hanging="360"/>
      </w:pPr>
    </w:lvl>
    <w:lvl w:ilvl="4" w:tplc="0B3670EA">
      <w:start w:val="1"/>
      <w:numFmt w:val="lowerLetter"/>
      <w:lvlText w:val="%5."/>
      <w:lvlJc w:val="left"/>
      <w:pPr>
        <w:ind w:left="3600" w:hanging="360"/>
      </w:pPr>
    </w:lvl>
    <w:lvl w:ilvl="5" w:tplc="3CFA8C78">
      <w:start w:val="1"/>
      <w:numFmt w:val="lowerRoman"/>
      <w:lvlText w:val="%6."/>
      <w:lvlJc w:val="right"/>
      <w:pPr>
        <w:ind w:left="4320" w:hanging="180"/>
      </w:pPr>
    </w:lvl>
    <w:lvl w:ilvl="6" w:tplc="58425E6C">
      <w:start w:val="1"/>
      <w:numFmt w:val="decimal"/>
      <w:lvlText w:val="%7."/>
      <w:lvlJc w:val="left"/>
      <w:pPr>
        <w:ind w:left="5040" w:hanging="360"/>
      </w:pPr>
    </w:lvl>
    <w:lvl w:ilvl="7" w:tplc="E1564990">
      <w:start w:val="1"/>
      <w:numFmt w:val="lowerLetter"/>
      <w:lvlText w:val="%8."/>
      <w:lvlJc w:val="left"/>
      <w:pPr>
        <w:ind w:left="5760" w:hanging="360"/>
      </w:pPr>
    </w:lvl>
    <w:lvl w:ilvl="8" w:tplc="A6D47C58">
      <w:start w:val="1"/>
      <w:numFmt w:val="lowerRoman"/>
      <w:lvlText w:val="%9."/>
      <w:lvlJc w:val="right"/>
      <w:pPr>
        <w:ind w:left="6480" w:hanging="180"/>
      </w:pPr>
    </w:lvl>
  </w:abstractNum>
  <w:abstractNum w:abstractNumId="242" w15:restartNumberingAfterBreak="0">
    <w:nsid w:val="591F4D90"/>
    <w:multiLevelType w:val="hybridMultilevel"/>
    <w:tmpl w:val="FFFFFFFF"/>
    <w:lvl w:ilvl="0" w:tplc="92043E92">
      <w:start w:val="1"/>
      <w:numFmt w:val="bullet"/>
      <w:lvlText w:val="·"/>
      <w:lvlJc w:val="left"/>
      <w:pPr>
        <w:ind w:left="720" w:hanging="360"/>
      </w:pPr>
      <w:rPr>
        <w:rFonts w:hint="default" w:ascii="Symbol" w:hAnsi="Symbol"/>
      </w:rPr>
    </w:lvl>
    <w:lvl w:ilvl="1" w:tplc="B48A7F3C">
      <w:start w:val="1"/>
      <w:numFmt w:val="bullet"/>
      <w:lvlText w:val="o"/>
      <w:lvlJc w:val="left"/>
      <w:pPr>
        <w:ind w:left="1440" w:hanging="360"/>
      </w:pPr>
      <w:rPr>
        <w:rFonts w:hint="default" w:ascii="Courier New" w:hAnsi="Courier New"/>
      </w:rPr>
    </w:lvl>
    <w:lvl w:ilvl="2" w:tplc="C1E066D6">
      <w:start w:val="1"/>
      <w:numFmt w:val="bullet"/>
      <w:lvlText w:val=""/>
      <w:lvlJc w:val="left"/>
      <w:pPr>
        <w:ind w:left="2160" w:hanging="360"/>
      </w:pPr>
      <w:rPr>
        <w:rFonts w:hint="default" w:ascii="Wingdings" w:hAnsi="Wingdings"/>
      </w:rPr>
    </w:lvl>
    <w:lvl w:ilvl="3" w:tplc="8F7E3988">
      <w:start w:val="1"/>
      <w:numFmt w:val="bullet"/>
      <w:lvlText w:val=""/>
      <w:lvlJc w:val="left"/>
      <w:pPr>
        <w:ind w:left="2880" w:hanging="360"/>
      </w:pPr>
      <w:rPr>
        <w:rFonts w:hint="default" w:ascii="Symbol" w:hAnsi="Symbol"/>
      </w:rPr>
    </w:lvl>
    <w:lvl w:ilvl="4" w:tplc="64F8D44C">
      <w:start w:val="1"/>
      <w:numFmt w:val="bullet"/>
      <w:lvlText w:val="o"/>
      <w:lvlJc w:val="left"/>
      <w:pPr>
        <w:ind w:left="3600" w:hanging="360"/>
      </w:pPr>
      <w:rPr>
        <w:rFonts w:hint="default" w:ascii="Courier New" w:hAnsi="Courier New"/>
      </w:rPr>
    </w:lvl>
    <w:lvl w:ilvl="5" w:tplc="0AFA8B88">
      <w:start w:val="1"/>
      <w:numFmt w:val="bullet"/>
      <w:lvlText w:val=""/>
      <w:lvlJc w:val="left"/>
      <w:pPr>
        <w:ind w:left="4320" w:hanging="360"/>
      </w:pPr>
      <w:rPr>
        <w:rFonts w:hint="default" w:ascii="Wingdings" w:hAnsi="Wingdings"/>
      </w:rPr>
    </w:lvl>
    <w:lvl w:ilvl="6" w:tplc="5804E3BE">
      <w:start w:val="1"/>
      <w:numFmt w:val="bullet"/>
      <w:lvlText w:val=""/>
      <w:lvlJc w:val="left"/>
      <w:pPr>
        <w:ind w:left="5040" w:hanging="360"/>
      </w:pPr>
      <w:rPr>
        <w:rFonts w:hint="default" w:ascii="Symbol" w:hAnsi="Symbol"/>
      </w:rPr>
    </w:lvl>
    <w:lvl w:ilvl="7" w:tplc="A366E84C">
      <w:start w:val="1"/>
      <w:numFmt w:val="bullet"/>
      <w:lvlText w:val="o"/>
      <w:lvlJc w:val="left"/>
      <w:pPr>
        <w:ind w:left="5760" w:hanging="360"/>
      </w:pPr>
      <w:rPr>
        <w:rFonts w:hint="default" w:ascii="Courier New" w:hAnsi="Courier New"/>
      </w:rPr>
    </w:lvl>
    <w:lvl w:ilvl="8" w:tplc="3058F536">
      <w:start w:val="1"/>
      <w:numFmt w:val="bullet"/>
      <w:lvlText w:val=""/>
      <w:lvlJc w:val="left"/>
      <w:pPr>
        <w:ind w:left="6480" w:hanging="360"/>
      </w:pPr>
      <w:rPr>
        <w:rFonts w:hint="default" w:ascii="Wingdings" w:hAnsi="Wingdings"/>
      </w:rPr>
    </w:lvl>
  </w:abstractNum>
  <w:abstractNum w:abstractNumId="243" w15:restartNumberingAfterBreak="0">
    <w:nsid w:val="592904F5"/>
    <w:multiLevelType w:val="hybridMultilevel"/>
    <w:tmpl w:val="FFFFFFFF"/>
    <w:lvl w:ilvl="0" w:tplc="77CEA0F2">
      <w:start w:val="1"/>
      <w:numFmt w:val="bullet"/>
      <w:lvlText w:val="·"/>
      <w:lvlJc w:val="left"/>
      <w:pPr>
        <w:ind w:left="720" w:hanging="360"/>
      </w:pPr>
      <w:rPr>
        <w:rFonts w:hint="default" w:ascii="Symbol" w:hAnsi="Symbol"/>
      </w:rPr>
    </w:lvl>
    <w:lvl w:ilvl="1" w:tplc="128E1F26">
      <w:start w:val="1"/>
      <w:numFmt w:val="bullet"/>
      <w:lvlText w:val="o"/>
      <w:lvlJc w:val="left"/>
      <w:pPr>
        <w:ind w:left="1440" w:hanging="360"/>
      </w:pPr>
      <w:rPr>
        <w:rFonts w:hint="default" w:ascii="Courier New" w:hAnsi="Courier New"/>
      </w:rPr>
    </w:lvl>
    <w:lvl w:ilvl="2" w:tplc="5746711E">
      <w:start w:val="1"/>
      <w:numFmt w:val="bullet"/>
      <w:lvlText w:val=""/>
      <w:lvlJc w:val="left"/>
      <w:pPr>
        <w:ind w:left="2160" w:hanging="360"/>
      </w:pPr>
      <w:rPr>
        <w:rFonts w:hint="default" w:ascii="Wingdings" w:hAnsi="Wingdings"/>
      </w:rPr>
    </w:lvl>
    <w:lvl w:ilvl="3" w:tplc="EAD6BA10">
      <w:start w:val="1"/>
      <w:numFmt w:val="bullet"/>
      <w:lvlText w:val=""/>
      <w:lvlJc w:val="left"/>
      <w:pPr>
        <w:ind w:left="2880" w:hanging="360"/>
      </w:pPr>
      <w:rPr>
        <w:rFonts w:hint="default" w:ascii="Symbol" w:hAnsi="Symbol"/>
      </w:rPr>
    </w:lvl>
    <w:lvl w:ilvl="4" w:tplc="AF3E60E2">
      <w:start w:val="1"/>
      <w:numFmt w:val="bullet"/>
      <w:lvlText w:val="o"/>
      <w:lvlJc w:val="left"/>
      <w:pPr>
        <w:ind w:left="3600" w:hanging="360"/>
      </w:pPr>
      <w:rPr>
        <w:rFonts w:hint="default" w:ascii="Courier New" w:hAnsi="Courier New"/>
      </w:rPr>
    </w:lvl>
    <w:lvl w:ilvl="5" w:tplc="2D9E68E2">
      <w:start w:val="1"/>
      <w:numFmt w:val="bullet"/>
      <w:lvlText w:val=""/>
      <w:lvlJc w:val="left"/>
      <w:pPr>
        <w:ind w:left="4320" w:hanging="360"/>
      </w:pPr>
      <w:rPr>
        <w:rFonts w:hint="default" w:ascii="Wingdings" w:hAnsi="Wingdings"/>
      </w:rPr>
    </w:lvl>
    <w:lvl w:ilvl="6" w:tplc="2AD230D2">
      <w:start w:val="1"/>
      <w:numFmt w:val="bullet"/>
      <w:lvlText w:val=""/>
      <w:lvlJc w:val="left"/>
      <w:pPr>
        <w:ind w:left="5040" w:hanging="360"/>
      </w:pPr>
      <w:rPr>
        <w:rFonts w:hint="default" w:ascii="Symbol" w:hAnsi="Symbol"/>
      </w:rPr>
    </w:lvl>
    <w:lvl w:ilvl="7" w:tplc="690096A2">
      <w:start w:val="1"/>
      <w:numFmt w:val="bullet"/>
      <w:lvlText w:val="o"/>
      <w:lvlJc w:val="left"/>
      <w:pPr>
        <w:ind w:left="5760" w:hanging="360"/>
      </w:pPr>
      <w:rPr>
        <w:rFonts w:hint="default" w:ascii="Courier New" w:hAnsi="Courier New"/>
      </w:rPr>
    </w:lvl>
    <w:lvl w:ilvl="8" w:tplc="5C40968A">
      <w:start w:val="1"/>
      <w:numFmt w:val="bullet"/>
      <w:lvlText w:val=""/>
      <w:lvlJc w:val="left"/>
      <w:pPr>
        <w:ind w:left="6480" w:hanging="360"/>
      </w:pPr>
      <w:rPr>
        <w:rFonts w:hint="default" w:ascii="Wingdings" w:hAnsi="Wingdings"/>
      </w:rPr>
    </w:lvl>
  </w:abstractNum>
  <w:abstractNum w:abstractNumId="244" w15:restartNumberingAfterBreak="0">
    <w:nsid w:val="595C8087"/>
    <w:multiLevelType w:val="hybridMultilevel"/>
    <w:tmpl w:val="FFFFFFFF"/>
    <w:lvl w:ilvl="0" w:tplc="E9A28D96">
      <w:start w:val="2"/>
      <w:numFmt w:val="decimal"/>
      <w:lvlText w:val="%1."/>
      <w:lvlJc w:val="left"/>
      <w:pPr>
        <w:ind w:left="720" w:hanging="360"/>
      </w:pPr>
    </w:lvl>
    <w:lvl w:ilvl="1" w:tplc="1D42B92E">
      <w:start w:val="1"/>
      <w:numFmt w:val="lowerLetter"/>
      <w:lvlText w:val="%2."/>
      <w:lvlJc w:val="left"/>
      <w:pPr>
        <w:ind w:left="1440" w:hanging="360"/>
      </w:pPr>
    </w:lvl>
    <w:lvl w:ilvl="2" w:tplc="A4DAE724">
      <w:start w:val="1"/>
      <w:numFmt w:val="lowerRoman"/>
      <w:lvlText w:val="%3."/>
      <w:lvlJc w:val="right"/>
      <w:pPr>
        <w:ind w:left="2160" w:hanging="180"/>
      </w:pPr>
    </w:lvl>
    <w:lvl w:ilvl="3" w:tplc="ED30F110">
      <w:start w:val="1"/>
      <w:numFmt w:val="decimal"/>
      <w:lvlText w:val="%4."/>
      <w:lvlJc w:val="left"/>
      <w:pPr>
        <w:ind w:left="2880" w:hanging="360"/>
      </w:pPr>
    </w:lvl>
    <w:lvl w:ilvl="4" w:tplc="8F38CAE8">
      <w:start w:val="1"/>
      <w:numFmt w:val="lowerLetter"/>
      <w:lvlText w:val="%5."/>
      <w:lvlJc w:val="left"/>
      <w:pPr>
        <w:ind w:left="3600" w:hanging="360"/>
      </w:pPr>
    </w:lvl>
    <w:lvl w:ilvl="5" w:tplc="9B6E3D9E">
      <w:start w:val="1"/>
      <w:numFmt w:val="lowerRoman"/>
      <w:lvlText w:val="%6."/>
      <w:lvlJc w:val="right"/>
      <w:pPr>
        <w:ind w:left="4320" w:hanging="180"/>
      </w:pPr>
    </w:lvl>
    <w:lvl w:ilvl="6" w:tplc="6060DBA6">
      <w:start w:val="1"/>
      <w:numFmt w:val="decimal"/>
      <w:lvlText w:val="%7."/>
      <w:lvlJc w:val="left"/>
      <w:pPr>
        <w:ind w:left="5040" w:hanging="360"/>
      </w:pPr>
    </w:lvl>
    <w:lvl w:ilvl="7" w:tplc="1722BB60">
      <w:start w:val="1"/>
      <w:numFmt w:val="lowerLetter"/>
      <w:lvlText w:val="%8."/>
      <w:lvlJc w:val="left"/>
      <w:pPr>
        <w:ind w:left="5760" w:hanging="360"/>
      </w:pPr>
    </w:lvl>
    <w:lvl w:ilvl="8" w:tplc="D654F750">
      <w:start w:val="1"/>
      <w:numFmt w:val="lowerRoman"/>
      <w:lvlText w:val="%9."/>
      <w:lvlJc w:val="right"/>
      <w:pPr>
        <w:ind w:left="6480" w:hanging="180"/>
      </w:pPr>
    </w:lvl>
  </w:abstractNum>
  <w:abstractNum w:abstractNumId="245" w15:restartNumberingAfterBreak="0">
    <w:nsid w:val="598EDE83"/>
    <w:multiLevelType w:val="hybridMultilevel"/>
    <w:tmpl w:val="FFFFFFFF"/>
    <w:lvl w:ilvl="0" w:tplc="D212913A">
      <w:start w:val="1"/>
      <w:numFmt w:val="bullet"/>
      <w:lvlText w:val=""/>
      <w:lvlJc w:val="left"/>
      <w:pPr>
        <w:ind w:left="360" w:hanging="360"/>
      </w:pPr>
      <w:rPr>
        <w:rFonts w:hint="default" w:ascii="Symbol" w:hAnsi="Symbol"/>
      </w:rPr>
    </w:lvl>
    <w:lvl w:ilvl="1" w:tplc="C7B4FD28">
      <w:start w:val="1"/>
      <w:numFmt w:val="bullet"/>
      <w:lvlText w:val="o"/>
      <w:lvlJc w:val="left"/>
      <w:pPr>
        <w:ind w:left="1080" w:hanging="360"/>
      </w:pPr>
      <w:rPr>
        <w:rFonts w:hint="default" w:ascii="Courier New" w:hAnsi="Courier New"/>
      </w:rPr>
    </w:lvl>
    <w:lvl w:ilvl="2" w:tplc="6AFCD9B4">
      <w:start w:val="1"/>
      <w:numFmt w:val="bullet"/>
      <w:lvlText w:val=""/>
      <w:lvlJc w:val="left"/>
      <w:pPr>
        <w:ind w:left="1800" w:hanging="360"/>
      </w:pPr>
      <w:rPr>
        <w:rFonts w:hint="default" w:ascii="Wingdings" w:hAnsi="Wingdings"/>
      </w:rPr>
    </w:lvl>
    <w:lvl w:ilvl="3" w:tplc="5E123BE8">
      <w:start w:val="1"/>
      <w:numFmt w:val="bullet"/>
      <w:lvlText w:val=""/>
      <w:lvlJc w:val="left"/>
      <w:pPr>
        <w:ind w:left="2520" w:hanging="360"/>
      </w:pPr>
      <w:rPr>
        <w:rFonts w:hint="default" w:ascii="Symbol" w:hAnsi="Symbol"/>
      </w:rPr>
    </w:lvl>
    <w:lvl w:ilvl="4" w:tplc="C5FE2CBC">
      <w:start w:val="1"/>
      <w:numFmt w:val="bullet"/>
      <w:lvlText w:val="o"/>
      <w:lvlJc w:val="left"/>
      <w:pPr>
        <w:ind w:left="3240" w:hanging="360"/>
      </w:pPr>
      <w:rPr>
        <w:rFonts w:hint="default" w:ascii="Courier New" w:hAnsi="Courier New"/>
      </w:rPr>
    </w:lvl>
    <w:lvl w:ilvl="5" w:tplc="7AB84160">
      <w:start w:val="1"/>
      <w:numFmt w:val="bullet"/>
      <w:lvlText w:val=""/>
      <w:lvlJc w:val="left"/>
      <w:pPr>
        <w:ind w:left="3960" w:hanging="360"/>
      </w:pPr>
      <w:rPr>
        <w:rFonts w:hint="default" w:ascii="Wingdings" w:hAnsi="Wingdings"/>
      </w:rPr>
    </w:lvl>
    <w:lvl w:ilvl="6" w:tplc="53EACF68">
      <w:start w:val="1"/>
      <w:numFmt w:val="bullet"/>
      <w:lvlText w:val=""/>
      <w:lvlJc w:val="left"/>
      <w:pPr>
        <w:ind w:left="4680" w:hanging="360"/>
      </w:pPr>
      <w:rPr>
        <w:rFonts w:hint="default" w:ascii="Symbol" w:hAnsi="Symbol"/>
      </w:rPr>
    </w:lvl>
    <w:lvl w:ilvl="7" w:tplc="74A420F0">
      <w:start w:val="1"/>
      <w:numFmt w:val="bullet"/>
      <w:lvlText w:val="o"/>
      <w:lvlJc w:val="left"/>
      <w:pPr>
        <w:ind w:left="5400" w:hanging="360"/>
      </w:pPr>
      <w:rPr>
        <w:rFonts w:hint="default" w:ascii="Courier New" w:hAnsi="Courier New"/>
      </w:rPr>
    </w:lvl>
    <w:lvl w:ilvl="8" w:tplc="EC88D272">
      <w:start w:val="1"/>
      <w:numFmt w:val="bullet"/>
      <w:lvlText w:val=""/>
      <w:lvlJc w:val="left"/>
      <w:pPr>
        <w:ind w:left="6120" w:hanging="360"/>
      </w:pPr>
      <w:rPr>
        <w:rFonts w:hint="default" w:ascii="Wingdings" w:hAnsi="Wingdings"/>
      </w:rPr>
    </w:lvl>
  </w:abstractNum>
  <w:abstractNum w:abstractNumId="246" w15:restartNumberingAfterBreak="0">
    <w:nsid w:val="59ACDB2D"/>
    <w:multiLevelType w:val="hybridMultilevel"/>
    <w:tmpl w:val="FFFFFFFF"/>
    <w:lvl w:ilvl="0" w:tplc="387AEC06">
      <w:start w:val="1"/>
      <w:numFmt w:val="bullet"/>
      <w:lvlText w:val="·"/>
      <w:lvlJc w:val="left"/>
      <w:pPr>
        <w:ind w:left="720" w:hanging="360"/>
      </w:pPr>
      <w:rPr>
        <w:rFonts w:hint="default" w:ascii="Symbol" w:hAnsi="Symbol"/>
      </w:rPr>
    </w:lvl>
    <w:lvl w:ilvl="1" w:tplc="250CC0DA">
      <w:start w:val="1"/>
      <w:numFmt w:val="bullet"/>
      <w:lvlText w:val="o"/>
      <w:lvlJc w:val="left"/>
      <w:pPr>
        <w:ind w:left="1440" w:hanging="360"/>
      </w:pPr>
      <w:rPr>
        <w:rFonts w:hint="default" w:ascii="Courier New" w:hAnsi="Courier New"/>
      </w:rPr>
    </w:lvl>
    <w:lvl w:ilvl="2" w:tplc="0A34CCAA">
      <w:start w:val="1"/>
      <w:numFmt w:val="bullet"/>
      <w:lvlText w:val=""/>
      <w:lvlJc w:val="left"/>
      <w:pPr>
        <w:ind w:left="2160" w:hanging="360"/>
      </w:pPr>
      <w:rPr>
        <w:rFonts w:hint="default" w:ascii="Wingdings" w:hAnsi="Wingdings"/>
      </w:rPr>
    </w:lvl>
    <w:lvl w:ilvl="3" w:tplc="494EBE6E">
      <w:start w:val="1"/>
      <w:numFmt w:val="bullet"/>
      <w:lvlText w:val=""/>
      <w:lvlJc w:val="left"/>
      <w:pPr>
        <w:ind w:left="2880" w:hanging="360"/>
      </w:pPr>
      <w:rPr>
        <w:rFonts w:hint="default" w:ascii="Symbol" w:hAnsi="Symbol"/>
      </w:rPr>
    </w:lvl>
    <w:lvl w:ilvl="4" w:tplc="F6827F50">
      <w:start w:val="1"/>
      <w:numFmt w:val="bullet"/>
      <w:lvlText w:val="o"/>
      <w:lvlJc w:val="left"/>
      <w:pPr>
        <w:ind w:left="3600" w:hanging="360"/>
      </w:pPr>
      <w:rPr>
        <w:rFonts w:hint="default" w:ascii="Courier New" w:hAnsi="Courier New"/>
      </w:rPr>
    </w:lvl>
    <w:lvl w:ilvl="5" w:tplc="BCD004E6">
      <w:start w:val="1"/>
      <w:numFmt w:val="bullet"/>
      <w:lvlText w:val=""/>
      <w:lvlJc w:val="left"/>
      <w:pPr>
        <w:ind w:left="4320" w:hanging="360"/>
      </w:pPr>
      <w:rPr>
        <w:rFonts w:hint="default" w:ascii="Wingdings" w:hAnsi="Wingdings"/>
      </w:rPr>
    </w:lvl>
    <w:lvl w:ilvl="6" w:tplc="4BB24E24">
      <w:start w:val="1"/>
      <w:numFmt w:val="bullet"/>
      <w:lvlText w:val=""/>
      <w:lvlJc w:val="left"/>
      <w:pPr>
        <w:ind w:left="5040" w:hanging="360"/>
      </w:pPr>
      <w:rPr>
        <w:rFonts w:hint="default" w:ascii="Symbol" w:hAnsi="Symbol"/>
      </w:rPr>
    </w:lvl>
    <w:lvl w:ilvl="7" w:tplc="1A22D3DC">
      <w:start w:val="1"/>
      <w:numFmt w:val="bullet"/>
      <w:lvlText w:val="o"/>
      <w:lvlJc w:val="left"/>
      <w:pPr>
        <w:ind w:left="5760" w:hanging="360"/>
      </w:pPr>
      <w:rPr>
        <w:rFonts w:hint="default" w:ascii="Courier New" w:hAnsi="Courier New"/>
      </w:rPr>
    </w:lvl>
    <w:lvl w:ilvl="8" w:tplc="3F2E3F34">
      <w:start w:val="1"/>
      <w:numFmt w:val="bullet"/>
      <w:lvlText w:val=""/>
      <w:lvlJc w:val="left"/>
      <w:pPr>
        <w:ind w:left="6480" w:hanging="360"/>
      </w:pPr>
      <w:rPr>
        <w:rFonts w:hint="default" w:ascii="Wingdings" w:hAnsi="Wingdings"/>
      </w:rPr>
    </w:lvl>
  </w:abstractNum>
  <w:abstractNum w:abstractNumId="247" w15:restartNumberingAfterBreak="0">
    <w:nsid w:val="59AF65E7"/>
    <w:multiLevelType w:val="hybridMultilevel"/>
    <w:tmpl w:val="FFFFFFFF"/>
    <w:lvl w:ilvl="0" w:tplc="EA7E894C">
      <w:start w:val="1"/>
      <w:numFmt w:val="bullet"/>
      <w:lvlText w:val=""/>
      <w:lvlJc w:val="left"/>
      <w:pPr>
        <w:ind w:left="720" w:hanging="360"/>
      </w:pPr>
      <w:rPr>
        <w:rFonts w:hint="default" w:ascii="Symbol" w:hAnsi="Symbol"/>
      </w:rPr>
    </w:lvl>
    <w:lvl w:ilvl="1" w:tplc="A934BF80">
      <w:start w:val="1"/>
      <w:numFmt w:val="bullet"/>
      <w:lvlText w:val="o"/>
      <w:lvlJc w:val="left"/>
      <w:pPr>
        <w:ind w:left="1440" w:hanging="360"/>
      </w:pPr>
      <w:rPr>
        <w:rFonts w:hint="default" w:ascii="Courier New" w:hAnsi="Courier New"/>
      </w:rPr>
    </w:lvl>
    <w:lvl w:ilvl="2" w:tplc="4C9ECD88">
      <w:start w:val="1"/>
      <w:numFmt w:val="bullet"/>
      <w:lvlText w:val=""/>
      <w:lvlJc w:val="left"/>
      <w:pPr>
        <w:ind w:left="2160" w:hanging="360"/>
      </w:pPr>
      <w:rPr>
        <w:rFonts w:hint="default" w:ascii="Wingdings" w:hAnsi="Wingdings"/>
      </w:rPr>
    </w:lvl>
    <w:lvl w:ilvl="3" w:tplc="75189B4C">
      <w:start w:val="1"/>
      <w:numFmt w:val="bullet"/>
      <w:lvlText w:val=""/>
      <w:lvlJc w:val="left"/>
      <w:pPr>
        <w:ind w:left="2880" w:hanging="360"/>
      </w:pPr>
      <w:rPr>
        <w:rFonts w:hint="default" w:ascii="Symbol" w:hAnsi="Symbol"/>
      </w:rPr>
    </w:lvl>
    <w:lvl w:ilvl="4" w:tplc="205A5DF4">
      <w:start w:val="1"/>
      <w:numFmt w:val="bullet"/>
      <w:lvlText w:val="o"/>
      <w:lvlJc w:val="left"/>
      <w:pPr>
        <w:ind w:left="3600" w:hanging="360"/>
      </w:pPr>
      <w:rPr>
        <w:rFonts w:hint="default" w:ascii="Courier New" w:hAnsi="Courier New"/>
      </w:rPr>
    </w:lvl>
    <w:lvl w:ilvl="5" w:tplc="BBB6CD36">
      <w:start w:val="1"/>
      <w:numFmt w:val="bullet"/>
      <w:lvlText w:val=""/>
      <w:lvlJc w:val="left"/>
      <w:pPr>
        <w:ind w:left="4320" w:hanging="360"/>
      </w:pPr>
      <w:rPr>
        <w:rFonts w:hint="default" w:ascii="Wingdings" w:hAnsi="Wingdings"/>
      </w:rPr>
    </w:lvl>
    <w:lvl w:ilvl="6" w:tplc="13F4EE44">
      <w:start w:val="1"/>
      <w:numFmt w:val="bullet"/>
      <w:lvlText w:val=""/>
      <w:lvlJc w:val="left"/>
      <w:pPr>
        <w:ind w:left="5040" w:hanging="360"/>
      </w:pPr>
      <w:rPr>
        <w:rFonts w:hint="default" w:ascii="Symbol" w:hAnsi="Symbol"/>
      </w:rPr>
    </w:lvl>
    <w:lvl w:ilvl="7" w:tplc="3A867A42">
      <w:start w:val="1"/>
      <w:numFmt w:val="bullet"/>
      <w:lvlText w:val="o"/>
      <w:lvlJc w:val="left"/>
      <w:pPr>
        <w:ind w:left="5760" w:hanging="360"/>
      </w:pPr>
      <w:rPr>
        <w:rFonts w:hint="default" w:ascii="Courier New" w:hAnsi="Courier New"/>
      </w:rPr>
    </w:lvl>
    <w:lvl w:ilvl="8" w:tplc="B1E66320">
      <w:start w:val="1"/>
      <w:numFmt w:val="bullet"/>
      <w:lvlText w:val=""/>
      <w:lvlJc w:val="left"/>
      <w:pPr>
        <w:ind w:left="6480" w:hanging="360"/>
      </w:pPr>
      <w:rPr>
        <w:rFonts w:hint="default" w:ascii="Wingdings" w:hAnsi="Wingdings"/>
      </w:rPr>
    </w:lvl>
  </w:abstractNum>
  <w:abstractNum w:abstractNumId="248" w15:restartNumberingAfterBreak="0">
    <w:nsid w:val="59B03A0E"/>
    <w:multiLevelType w:val="hybridMultilevel"/>
    <w:tmpl w:val="FFFFFFFF"/>
    <w:lvl w:ilvl="0" w:tplc="999C704A">
      <w:start w:val="1"/>
      <w:numFmt w:val="bullet"/>
      <w:lvlText w:val="·"/>
      <w:lvlJc w:val="left"/>
      <w:pPr>
        <w:ind w:left="720" w:hanging="360"/>
      </w:pPr>
      <w:rPr>
        <w:rFonts w:hint="default" w:ascii="Symbol" w:hAnsi="Symbol"/>
      </w:rPr>
    </w:lvl>
    <w:lvl w:ilvl="1" w:tplc="56C66BE8">
      <w:start w:val="1"/>
      <w:numFmt w:val="bullet"/>
      <w:lvlText w:val="o"/>
      <w:lvlJc w:val="left"/>
      <w:pPr>
        <w:ind w:left="1440" w:hanging="360"/>
      </w:pPr>
      <w:rPr>
        <w:rFonts w:hint="default" w:ascii="Courier New" w:hAnsi="Courier New"/>
      </w:rPr>
    </w:lvl>
    <w:lvl w:ilvl="2" w:tplc="02F27BD8">
      <w:start w:val="1"/>
      <w:numFmt w:val="bullet"/>
      <w:lvlText w:val=""/>
      <w:lvlJc w:val="left"/>
      <w:pPr>
        <w:ind w:left="2160" w:hanging="360"/>
      </w:pPr>
      <w:rPr>
        <w:rFonts w:hint="default" w:ascii="Wingdings" w:hAnsi="Wingdings"/>
      </w:rPr>
    </w:lvl>
    <w:lvl w:ilvl="3" w:tplc="8C98296C">
      <w:start w:val="1"/>
      <w:numFmt w:val="bullet"/>
      <w:lvlText w:val=""/>
      <w:lvlJc w:val="left"/>
      <w:pPr>
        <w:ind w:left="2880" w:hanging="360"/>
      </w:pPr>
      <w:rPr>
        <w:rFonts w:hint="default" w:ascii="Symbol" w:hAnsi="Symbol"/>
      </w:rPr>
    </w:lvl>
    <w:lvl w:ilvl="4" w:tplc="9552DDF4">
      <w:start w:val="1"/>
      <w:numFmt w:val="bullet"/>
      <w:lvlText w:val="o"/>
      <w:lvlJc w:val="left"/>
      <w:pPr>
        <w:ind w:left="3600" w:hanging="360"/>
      </w:pPr>
      <w:rPr>
        <w:rFonts w:hint="default" w:ascii="Courier New" w:hAnsi="Courier New"/>
      </w:rPr>
    </w:lvl>
    <w:lvl w:ilvl="5" w:tplc="707CDF6C">
      <w:start w:val="1"/>
      <w:numFmt w:val="bullet"/>
      <w:lvlText w:val=""/>
      <w:lvlJc w:val="left"/>
      <w:pPr>
        <w:ind w:left="4320" w:hanging="360"/>
      </w:pPr>
      <w:rPr>
        <w:rFonts w:hint="default" w:ascii="Wingdings" w:hAnsi="Wingdings"/>
      </w:rPr>
    </w:lvl>
    <w:lvl w:ilvl="6" w:tplc="C6DA35D8">
      <w:start w:val="1"/>
      <w:numFmt w:val="bullet"/>
      <w:lvlText w:val=""/>
      <w:lvlJc w:val="left"/>
      <w:pPr>
        <w:ind w:left="5040" w:hanging="360"/>
      </w:pPr>
      <w:rPr>
        <w:rFonts w:hint="default" w:ascii="Symbol" w:hAnsi="Symbol"/>
      </w:rPr>
    </w:lvl>
    <w:lvl w:ilvl="7" w:tplc="16087A0C">
      <w:start w:val="1"/>
      <w:numFmt w:val="bullet"/>
      <w:lvlText w:val="o"/>
      <w:lvlJc w:val="left"/>
      <w:pPr>
        <w:ind w:left="5760" w:hanging="360"/>
      </w:pPr>
      <w:rPr>
        <w:rFonts w:hint="default" w:ascii="Courier New" w:hAnsi="Courier New"/>
      </w:rPr>
    </w:lvl>
    <w:lvl w:ilvl="8" w:tplc="AA8C26CC">
      <w:start w:val="1"/>
      <w:numFmt w:val="bullet"/>
      <w:lvlText w:val=""/>
      <w:lvlJc w:val="left"/>
      <w:pPr>
        <w:ind w:left="6480" w:hanging="360"/>
      </w:pPr>
      <w:rPr>
        <w:rFonts w:hint="default" w:ascii="Wingdings" w:hAnsi="Wingdings"/>
      </w:rPr>
    </w:lvl>
  </w:abstractNum>
  <w:abstractNum w:abstractNumId="249" w15:restartNumberingAfterBreak="0">
    <w:nsid w:val="5A032854"/>
    <w:multiLevelType w:val="hybridMultilevel"/>
    <w:tmpl w:val="FFFFFFFF"/>
    <w:lvl w:ilvl="0" w:tplc="608661EC">
      <w:start w:val="4"/>
      <w:numFmt w:val="decimal"/>
      <w:lvlText w:val="%1."/>
      <w:lvlJc w:val="left"/>
      <w:pPr>
        <w:ind w:left="720" w:hanging="360"/>
      </w:pPr>
    </w:lvl>
    <w:lvl w:ilvl="1" w:tplc="044414CC">
      <w:start w:val="1"/>
      <w:numFmt w:val="lowerLetter"/>
      <w:lvlText w:val="%2."/>
      <w:lvlJc w:val="left"/>
      <w:pPr>
        <w:ind w:left="1440" w:hanging="360"/>
      </w:pPr>
    </w:lvl>
    <w:lvl w:ilvl="2" w:tplc="38CA0706">
      <w:start w:val="1"/>
      <w:numFmt w:val="lowerRoman"/>
      <w:lvlText w:val="%3."/>
      <w:lvlJc w:val="right"/>
      <w:pPr>
        <w:ind w:left="2160" w:hanging="180"/>
      </w:pPr>
    </w:lvl>
    <w:lvl w:ilvl="3" w:tplc="BB88CC12">
      <w:start w:val="1"/>
      <w:numFmt w:val="decimal"/>
      <w:lvlText w:val="%4."/>
      <w:lvlJc w:val="left"/>
      <w:pPr>
        <w:ind w:left="2880" w:hanging="360"/>
      </w:pPr>
    </w:lvl>
    <w:lvl w:ilvl="4" w:tplc="6AB870A8">
      <w:start w:val="1"/>
      <w:numFmt w:val="lowerLetter"/>
      <w:lvlText w:val="%5."/>
      <w:lvlJc w:val="left"/>
      <w:pPr>
        <w:ind w:left="3600" w:hanging="360"/>
      </w:pPr>
    </w:lvl>
    <w:lvl w:ilvl="5" w:tplc="4F54C312">
      <w:start w:val="1"/>
      <w:numFmt w:val="lowerRoman"/>
      <w:lvlText w:val="%6."/>
      <w:lvlJc w:val="right"/>
      <w:pPr>
        <w:ind w:left="4320" w:hanging="180"/>
      </w:pPr>
    </w:lvl>
    <w:lvl w:ilvl="6" w:tplc="06B81EDC">
      <w:start w:val="1"/>
      <w:numFmt w:val="decimal"/>
      <w:lvlText w:val="%7."/>
      <w:lvlJc w:val="left"/>
      <w:pPr>
        <w:ind w:left="5040" w:hanging="360"/>
      </w:pPr>
    </w:lvl>
    <w:lvl w:ilvl="7" w:tplc="5F8C17FC">
      <w:start w:val="1"/>
      <w:numFmt w:val="lowerLetter"/>
      <w:lvlText w:val="%8."/>
      <w:lvlJc w:val="left"/>
      <w:pPr>
        <w:ind w:left="5760" w:hanging="360"/>
      </w:pPr>
    </w:lvl>
    <w:lvl w:ilvl="8" w:tplc="6AFA50DE">
      <w:start w:val="1"/>
      <w:numFmt w:val="lowerRoman"/>
      <w:lvlText w:val="%9."/>
      <w:lvlJc w:val="right"/>
      <w:pPr>
        <w:ind w:left="6480" w:hanging="180"/>
      </w:pPr>
    </w:lvl>
  </w:abstractNum>
  <w:abstractNum w:abstractNumId="250" w15:restartNumberingAfterBreak="0">
    <w:nsid w:val="5A042A7A"/>
    <w:multiLevelType w:val="hybridMultilevel"/>
    <w:tmpl w:val="FFFFFFFF"/>
    <w:lvl w:ilvl="0" w:tplc="4EA0C7FC">
      <w:start w:val="1"/>
      <w:numFmt w:val="bullet"/>
      <w:lvlText w:val="·"/>
      <w:lvlJc w:val="left"/>
      <w:pPr>
        <w:ind w:left="720" w:hanging="360"/>
      </w:pPr>
      <w:rPr>
        <w:rFonts w:hint="default" w:ascii="Symbol" w:hAnsi="Symbol"/>
      </w:rPr>
    </w:lvl>
    <w:lvl w:ilvl="1" w:tplc="B0AC2E32">
      <w:start w:val="1"/>
      <w:numFmt w:val="bullet"/>
      <w:lvlText w:val="o"/>
      <w:lvlJc w:val="left"/>
      <w:pPr>
        <w:ind w:left="1440" w:hanging="360"/>
      </w:pPr>
      <w:rPr>
        <w:rFonts w:hint="default" w:ascii="Courier New" w:hAnsi="Courier New"/>
      </w:rPr>
    </w:lvl>
    <w:lvl w:ilvl="2" w:tplc="81400F02">
      <w:start w:val="1"/>
      <w:numFmt w:val="bullet"/>
      <w:lvlText w:val=""/>
      <w:lvlJc w:val="left"/>
      <w:pPr>
        <w:ind w:left="2160" w:hanging="360"/>
      </w:pPr>
      <w:rPr>
        <w:rFonts w:hint="default" w:ascii="Wingdings" w:hAnsi="Wingdings"/>
      </w:rPr>
    </w:lvl>
    <w:lvl w:ilvl="3" w:tplc="2D160312">
      <w:start w:val="1"/>
      <w:numFmt w:val="bullet"/>
      <w:lvlText w:val=""/>
      <w:lvlJc w:val="left"/>
      <w:pPr>
        <w:ind w:left="2880" w:hanging="360"/>
      </w:pPr>
      <w:rPr>
        <w:rFonts w:hint="default" w:ascii="Symbol" w:hAnsi="Symbol"/>
      </w:rPr>
    </w:lvl>
    <w:lvl w:ilvl="4" w:tplc="3912EC7C">
      <w:start w:val="1"/>
      <w:numFmt w:val="bullet"/>
      <w:lvlText w:val="o"/>
      <w:lvlJc w:val="left"/>
      <w:pPr>
        <w:ind w:left="3600" w:hanging="360"/>
      </w:pPr>
      <w:rPr>
        <w:rFonts w:hint="default" w:ascii="Courier New" w:hAnsi="Courier New"/>
      </w:rPr>
    </w:lvl>
    <w:lvl w:ilvl="5" w:tplc="110E8A70">
      <w:start w:val="1"/>
      <w:numFmt w:val="bullet"/>
      <w:lvlText w:val=""/>
      <w:lvlJc w:val="left"/>
      <w:pPr>
        <w:ind w:left="4320" w:hanging="360"/>
      </w:pPr>
      <w:rPr>
        <w:rFonts w:hint="default" w:ascii="Wingdings" w:hAnsi="Wingdings"/>
      </w:rPr>
    </w:lvl>
    <w:lvl w:ilvl="6" w:tplc="60EA4A00">
      <w:start w:val="1"/>
      <w:numFmt w:val="bullet"/>
      <w:lvlText w:val=""/>
      <w:lvlJc w:val="left"/>
      <w:pPr>
        <w:ind w:left="5040" w:hanging="360"/>
      </w:pPr>
      <w:rPr>
        <w:rFonts w:hint="default" w:ascii="Symbol" w:hAnsi="Symbol"/>
      </w:rPr>
    </w:lvl>
    <w:lvl w:ilvl="7" w:tplc="638A1E08">
      <w:start w:val="1"/>
      <w:numFmt w:val="bullet"/>
      <w:lvlText w:val="o"/>
      <w:lvlJc w:val="left"/>
      <w:pPr>
        <w:ind w:left="5760" w:hanging="360"/>
      </w:pPr>
      <w:rPr>
        <w:rFonts w:hint="default" w:ascii="Courier New" w:hAnsi="Courier New"/>
      </w:rPr>
    </w:lvl>
    <w:lvl w:ilvl="8" w:tplc="8A6A8896">
      <w:start w:val="1"/>
      <w:numFmt w:val="bullet"/>
      <w:lvlText w:val=""/>
      <w:lvlJc w:val="left"/>
      <w:pPr>
        <w:ind w:left="6480" w:hanging="360"/>
      </w:pPr>
      <w:rPr>
        <w:rFonts w:hint="default" w:ascii="Wingdings" w:hAnsi="Wingdings"/>
      </w:rPr>
    </w:lvl>
  </w:abstractNum>
  <w:abstractNum w:abstractNumId="251" w15:restartNumberingAfterBreak="0">
    <w:nsid w:val="5A44257A"/>
    <w:multiLevelType w:val="hybridMultilevel"/>
    <w:tmpl w:val="FFFFFFFF"/>
    <w:lvl w:ilvl="0" w:tplc="472E2748">
      <w:start w:val="1"/>
      <w:numFmt w:val="bullet"/>
      <w:lvlText w:val="·"/>
      <w:lvlJc w:val="left"/>
      <w:pPr>
        <w:ind w:left="720" w:hanging="360"/>
      </w:pPr>
      <w:rPr>
        <w:rFonts w:hint="default" w:ascii="Symbol" w:hAnsi="Symbol"/>
      </w:rPr>
    </w:lvl>
    <w:lvl w:ilvl="1" w:tplc="4DE6D60C">
      <w:start w:val="1"/>
      <w:numFmt w:val="bullet"/>
      <w:lvlText w:val="o"/>
      <w:lvlJc w:val="left"/>
      <w:pPr>
        <w:ind w:left="1440" w:hanging="360"/>
      </w:pPr>
      <w:rPr>
        <w:rFonts w:hint="default" w:ascii="Courier New" w:hAnsi="Courier New"/>
      </w:rPr>
    </w:lvl>
    <w:lvl w:ilvl="2" w:tplc="1F160FA2">
      <w:start w:val="1"/>
      <w:numFmt w:val="bullet"/>
      <w:lvlText w:val=""/>
      <w:lvlJc w:val="left"/>
      <w:pPr>
        <w:ind w:left="2160" w:hanging="360"/>
      </w:pPr>
      <w:rPr>
        <w:rFonts w:hint="default" w:ascii="Wingdings" w:hAnsi="Wingdings"/>
      </w:rPr>
    </w:lvl>
    <w:lvl w:ilvl="3" w:tplc="FDD6A9FC">
      <w:start w:val="1"/>
      <w:numFmt w:val="bullet"/>
      <w:lvlText w:val=""/>
      <w:lvlJc w:val="left"/>
      <w:pPr>
        <w:ind w:left="2880" w:hanging="360"/>
      </w:pPr>
      <w:rPr>
        <w:rFonts w:hint="default" w:ascii="Symbol" w:hAnsi="Symbol"/>
      </w:rPr>
    </w:lvl>
    <w:lvl w:ilvl="4" w:tplc="CB80A0BA">
      <w:start w:val="1"/>
      <w:numFmt w:val="bullet"/>
      <w:lvlText w:val="o"/>
      <w:lvlJc w:val="left"/>
      <w:pPr>
        <w:ind w:left="3600" w:hanging="360"/>
      </w:pPr>
      <w:rPr>
        <w:rFonts w:hint="default" w:ascii="Courier New" w:hAnsi="Courier New"/>
      </w:rPr>
    </w:lvl>
    <w:lvl w:ilvl="5" w:tplc="6F9E67DA">
      <w:start w:val="1"/>
      <w:numFmt w:val="bullet"/>
      <w:lvlText w:val=""/>
      <w:lvlJc w:val="left"/>
      <w:pPr>
        <w:ind w:left="4320" w:hanging="360"/>
      </w:pPr>
      <w:rPr>
        <w:rFonts w:hint="default" w:ascii="Wingdings" w:hAnsi="Wingdings"/>
      </w:rPr>
    </w:lvl>
    <w:lvl w:ilvl="6" w:tplc="895031EA">
      <w:start w:val="1"/>
      <w:numFmt w:val="bullet"/>
      <w:lvlText w:val=""/>
      <w:lvlJc w:val="left"/>
      <w:pPr>
        <w:ind w:left="5040" w:hanging="360"/>
      </w:pPr>
      <w:rPr>
        <w:rFonts w:hint="default" w:ascii="Symbol" w:hAnsi="Symbol"/>
      </w:rPr>
    </w:lvl>
    <w:lvl w:ilvl="7" w:tplc="63EA6ED6">
      <w:start w:val="1"/>
      <w:numFmt w:val="bullet"/>
      <w:lvlText w:val="o"/>
      <w:lvlJc w:val="left"/>
      <w:pPr>
        <w:ind w:left="5760" w:hanging="360"/>
      </w:pPr>
      <w:rPr>
        <w:rFonts w:hint="default" w:ascii="Courier New" w:hAnsi="Courier New"/>
      </w:rPr>
    </w:lvl>
    <w:lvl w:ilvl="8" w:tplc="889A008E">
      <w:start w:val="1"/>
      <w:numFmt w:val="bullet"/>
      <w:lvlText w:val=""/>
      <w:lvlJc w:val="left"/>
      <w:pPr>
        <w:ind w:left="6480" w:hanging="360"/>
      </w:pPr>
      <w:rPr>
        <w:rFonts w:hint="default" w:ascii="Wingdings" w:hAnsi="Wingdings"/>
      </w:rPr>
    </w:lvl>
  </w:abstractNum>
  <w:abstractNum w:abstractNumId="252" w15:restartNumberingAfterBreak="0">
    <w:nsid w:val="5A8725DB"/>
    <w:multiLevelType w:val="hybridMultilevel"/>
    <w:tmpl w:val="3F782C48"/>
    <w:lvl w:ilvl="0" w:tplc="83365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15:restartNumberingAfterBreak="0">
    <w:nsid w:val="5A92E263"/>
    <w:multiLevelType w:val="hybridMultilevel"/>
    <w:tmpl w:val="FFFFFFFF"/>
    <w:lvl w:ilvl="0" w:tplc="9738D5FE">
      <w:start w:val="1"/>
      <w:numFmt w:val="bullet"/>
      <w:lvlText w:val="·"/>
      <w:lvlJc w:val="left"/>
      <w:pPr>
        <w:ind w:left="720" w:hanging="360"/>
      </w:pPr>
      <w:rPr>
        <w:rFonts w:hint="default" w:ascii="Symbol" w:hAnsi="Symbol"/>
      </w:rPr>
    </w:lvl>
    <w:lvl w:ilvl="1" w:tplc="09A8C8E0">
      <w:start w:val="1"/>
      <w:numFmt w:val="bullet"/>
      <w:lvlText w:val="o"/>
      <w:lvlJc w:val="left"/>
      <w:pPr>
        <w:ind w:left="1440" w:hanging="360"/>
      </w:pPr>
      <w:rPr>
        <w:rFonts w:hint="default" w:ascii="Courier New" w:hAnsi="Courier New"/>
      </w:rPr>
    </w:lvl>
    <w:lvl w:ilvl="2" w:tplc="B11AB480">
      <w:start w:val="1"/>
      <w:numFmt w:val="bullet"/>
      <w:lvlText w:val=""/>
      <w:lvlJc w:val="left"/>
      <w:pPr>
        <w:ind w:left="2160" w:hanging="360"/>
      </w:pPr>
      <w:rPr>
        <w:rFonts w:hint="default" w:ascii="Wingdings" w:hAnsi="Wingdings"/>
      </w:rPr>
    </w:lvl>
    <w:lvl w:ilvl="3" w:tplc="489AB3C8">
      <w:start w:val="1"/>
      <w:numFmt w:val="bullet"/>
      <w:lvlText w:val=""/>
      <w:lvlJc w:val="left"/>
      <w:pPr>
        <w:ind w:left="2880" w:hanging="360"/>
      </w:pPr>
      <w:rPr>
        <w:rFonts w:hint="default" w:ascii="Symbol" w:hAnsi="Symbol"/>
      </w:rPr>
    </w:lvl>
    <w:lvl w:ilvl="4" w:tplc="99A005CC">
      <w:start w:val="1"/>
      <w:numFmt w:val="bullet"/>
      <w:lvlText w:val="o"/>
      <w:lvlJc w:val="left"/>
      <w:pPr>
        <w:ind w:left="3600" w:hanging="360"/>
      </w:pPr>
      <w:rPr>
        <w:rFonts w:hint="default" w:ascii="Courier New" w:hAnsi="Courier New"/>
      </w:rPr>
    </w:lvl>
    <w:lvl w:ilvl="5" w:tplc="B6E87F72">
      <w:start w:val="1"/>
      <w:numFmt w:val="bullet"/>
      <w:lvlText w:val=""/>
      <w:lvlJc w:val="left"/>
      <w:pPr>
        <w:ind w:left="4320" w:hanging="360"/>
      </w:pPr>
      <w:rPr>
        <w:rFonts w:hint="default" w:ascii="Wingdings" w:hAnsi="Wingdings"/>
      </w:rPr>
    </w:lvl>
    <w:lvl w:ilvl="6" w:tplc="C7988AF4">
      <w:start w:val="1"/>
      <w:numFmt w:val="bullet"/>
      <w:lvlText w:val=""/>
      <w:lvlJc w:val="left"/>
      <w:pPr>
        <w:ind w:left="5040" w:hanging="360"/>
      </w:pPr>
      <w:rPr>
        <w:rFonts w:hint="default" w:ascii="Symbol" w:hAnsi="Symbol"/>
      </w:rPr>
    </w:lvl>
    <w:lvl w:ilvl="7" w:tplc="3A764E12">
      <w:start w:val="1"/>
      <w:numFmt w:val="bullet"/>
      <w:lvlText w:val="o"/>
      <w:lvlJc w:val="left"/>
      <w:pPr>
        <w:ind w:left="5760" w:hanging="360"/>
      </w:pPr>
      <w:rPr>
        <w:rFonts w:hint="default" w:ascii="Courier New" w:hAnsi="Courier New"/>
      </w:rPr>
    </w:lvl>
    <w:lvl w:ilvl="8" w:tplc="9DF2F3F0">
      <w:start w:val="1"/>
      <w:numFmt w:val="bullet"/>
      <w:lvlText w:val=""/>
      <w:lvlJc w:val="left"/>
      <w:pPr>
        <w:ind w:left="6480" w:hanging="360"/>
      </w:pPr>
      <w:rPr>
        <w:rFonts w:hint="default" w:ascii="Wingdings" w:hAnsi="Wingdings"/>
      </w:rPr>
    </w:lvl>
  </w:abstractNum>
  <w:abstractNum w:abstractNumId="254" w15:restartNumberingAfterBreak="0">
    <w:nsid w:val="5A9E2BD2"/>
    <w:multiLevelType w:val="hybridMultilevel"/>
    <w:tmpl w:val="FFFFFFFF"/>
    <w:lvl w:ilvl="0" w:tplc="FBB84526">
      <w:start w:val="1"/>
      <w:numFmt w:val="bullet"/>
      <w:lvlText w:val="·"/>
      <w:lvlJc w:val="left"/>
      <w:pPr>
        <w:ind w:left="720" w:hanging="360"/>
      </w:pPr>
      <w:rPr>
        <w:rFonts w:hint="default" w:ascii="Symbol" w:hAnsi="Symbol"/>
      </w:rPr>
    </w:lvl>
    <w:lvl w:ilvl="1" w:tplc="4DECD304">
      <w:start w:val="1"/>
      <w:numFmt w:val="bullet"/>
      <w:lvlText w:val="o"/>
      <w:lvlJc w:val="left"/>
      <w:pPr>
        <w:ind w:left="1440" w:hanging="360"/>
      </w:pPr>
      <w:rPr>
        <w:rFonts w:hint="default" w:ascii="Courier New" w:hAnsi="Courier New"/>
      </w:rPr>
    </w:lvl>
    <w:lvl w:ilvl="2" w:tplc="FD08CC80">
      <w:start w:val="1"/>
      <w:numFmt w:val="bullet"/>
      <w:lvlText w:val=""/>
      <w:lvlJc w:val="left"/>
      <w:pPr>
        <w:ind w:left="2160" w:hanging="360"/>
      </w:pPr>
      <w:rPr>
        <w:rFonts w:hint="default" w:ascii="Wingdings" w:hAnsi="Wingdings"/>
      </w:rPr>
    </w:lvl>
    <w:lvl w:ilvl="3" w:tplc="D124EB8E">
      <w:start w:val="1"/>
      <w:numFmt w:val="bullet"/>
      <w:lvlText w:val=""/>
      <w:lvlJc w:val="left"/>
      <w:pPr>
        <w:ind w:left="2880" w:hanging="360"/>
      </w:pPr>
      <w:rPr>
        <w:rFonts w:hint="default" w:ascii="Symbol" w:hAnsi="Symbol"/>
      </w:rPr>
    </w:lvl>
    <w:lvl w:ilvl="4" w:tplc="56C8D2D8">
      <w:start w:val="1"/>
      <w:numFmt w:val="bullet"/>
      <w:lvlText w:val="o"/>
      <w:lvlJc w:val="left"/>
      <w:pPr>
        <w:ind w:left="3600" w:hanging="360"/>
      </w:pPr>
      <w:rPr>
        <w:rFonts w:hint="default" w:ascii="Courier New" w:hAnsi="Courier New"/>
      </w:rPr>
    </w:lvl>
    <w:lvl w:ilvl="5" w:tplc="61E4DD70">
      <w:start w:val="1"/>
      <w:numFmt w:val="bullet"/>
      <w:lvlText w:val=""/>
      <w:lvlJc w:val="left"/>
      <w:pPr>
        <w:ind w:left="4320" w:hanging="360"/>
      </w:pPr>
      <w:rPr>
        <w:rFonts w:hint="default" w:ascii="Wingdings" w:hAnsi="Wingdings"/>
      </w:rPr>
    </w:lvl>
    <w:lvl w:ilvl="6" w:tplc="ABD0E04E">
      <w:start w:val="1"/>
      <w:numFmt w:val="bullet"/>
      <w:lvlText w:val=""/>
      <w:lvlJc w:val="left"/>
      <w:pPr>
        <w:ind w:left="5040" w:hanging="360"/>
      </w:pPr>
      <w:rPr>
        <w:rFonts w:hint="default" w:ascii="Symbol" w:hAnsi="Symbol"/>
      </w:rPr>
    </w:lvl>
    <w:lvl w:ilvl="7" w:tplc="C6762738">
      <w:start w:val="1"/>
      <w:numFmt w:val="bullet"/>
      <w:lvlText w:val="o"/>
      <w:lvlJc w:val="left"/>
      <w:pPr>
        <w:ind w:left="5760" w:hanging="360"/>
      </w:pPr>
      <w:rPr>
        <w:rFonts w:hint="default" w:ascii="Courier New" w:hAnsi="Courier New"/>
      </w:rPr>
    </w:lvl>
    <w:lvl w:ilvl="8" w:tplc="E892BA5C">
      <w:start w:val="1"/>
      <w:numFmt w:val="bullet"/>
      <w:lvlText w:val=""/>
      <w:lvlJc w:val="left"/>
      <w:pPr>
        <w:ind w:left="6480" w:hanging="360"/>
      </w:pPr>
      <w:rPr>
        <w:rFonts w:hint="default" w:ascii="Wingdings" w:hAnsi="Wingdings"/>
      </w:rPr>
    </w:lvl>
  </w:abstractNum>
  <w:abstractNum w:abstractNumId="255" w15:restartNumberingAfterBreak="0">
    <w:nsid w:val="5AC33AED"/>
    <w:multiLevelType w:val="hybridMultilevel"/>
    <w:tmpl w:val="FFFFFFFF"/>
    <w:lvl w:ilvl="0" w:tplc="306C0434">
      <w:start w:val="1"/>
      <w:numFmt w:val="bullet"/>
      <w:lvlText w:val="·"/>
      <w:lvlJc w:val="left"/>
      <w:pPr>
        <w:ind w:left="720" w:hanging="360"/>
      </w:pPr>
      <w:rPr>
        <w:rFonts w:hint="default" w:ascii="Symbol" w:hAnsi="Symbol"/>
      </w:rPr>
    </w:lvl>
    <w:lvl w:ilvl="1" w:tplc="907434E4">
      <w:start w:val="1"/>
      <w:numFmt w:val="bullet"/>
      <w:lvlText w:val="o"/>
      <w:lvlJc w:val="left"/>
      <w:pPr>
        <w:ind w:left="1440" w:hanging="360"/>
      </w:pPr>
      <w:rPr>
        <w:rFonts w:hint="default" w:ascii="Courier New" w:hAnsi="Courier New"/>
      </w:rPr>
    </w:lvl>
    <w:lvl w:ilvl="2" w:tplc="89343372">
      <w:start w:val="1"/>
      <w:numFmt w:val="bullet"/>
      <w:lvlText w:val=""/>
      <w:lvlJc w:val="left"/>
      <w:pPr>
        <w:ind w:left="2160" w:hanging="360"/>
      </w:pPr>
      <w:rPr>
        <w:rFonts w:hint="default" w:ascii="Wingdings" w:hAnsi="Wingdings"/>
      </w:rPr>
    </w:lvl>
    <w:lvl w:ilvl="3" w:tplc="19AC46BA">
      <w:start w:val="1"/>
      <w:numFmt w:val="bullet"/>
      <w:lvlText w:val=""/>
      <w:lvlJc w:val="left"/>
      <w:pPr>
        <w:ind w:left="2880" w:hanging="360"/>
      </w:pPr>
      <w:rPr>
        <w:rFonts w:hint="default" w:ascii="Symbol" w:hAnsi="Symbol"/>
      </w:rPr>
    </w:lvl>
    <w:lvl w:ilvl="4" w:tplc="D460F932">
      <w:start w:val="1"/>
      <w:numFmt w:val="bullet"/>
      <w:lvlText w:val="o"/>
      <w:lvlJc w:val="left"/>
      <w:pPr>
        <w:ind w:left="3600" w:hanging="360"/>
      </w:pPr>
      <w:rPr>
        <w:rFonts w:hint="default" w:ascii="Courier New" w:hAnsi="Courier New"/>
      </w:rPr>
    </w:lvl>
    <w:lvl w:ilvl="5" w:tplc="B0067098">
      <w:start w:val="1"/>
      <w:numFmt w:val="bullet"/>
      <w:lvlText w:val=""/>
      <w:lvlJc w:val="left"/>
      <w:pPr>
        <w:ind w:left="4320" w:hanging="360"/>
      </w:pPr>
      <w:rPr>
        <w:rFonts w:hint="default" w:ascii="Wingdings" w:hAnsi="Wingdings"/>
      </w:rPr>
    </w:lvl>
    <w:lvl w:ilvl="6" w:tplc="069037BC">
      <w:start w:val="1"/>
      <w:numFmt w:val="bullet"/>
      <w:lvlText w:val=""/>
      <w:lvlJc w:val="left"/>
      <w:pPr>
        <w:ind w:left="5040" w:hanging="360"/>
      </w:pPr>
      <w:rPr>
        <w:rFonts w:hint="default" w:ascii="Symbol" w:hAnsi="Symbol"/>
      </w:rPr>
    </w:lvl>
    <w:lvl w:ilvl="7" w:tplc="98625E70">
      <w:start w:val="1"/>
      <w:numFmt w:val="bullet"/>
      <w:lvlText w:val="o"/>
      <w:lvlJc w:val="left"/>
      <w:pPr>
        <w:ind w:left="5760" w:hanging="360"/>
      </w:pPr>
      <w:rPr>
        <w:rFonts w:hint="default" w:ascii="Courier New" w:hAnsi="Courier New"/>
      </w:rPr>
    </w:lvl>
    <w:lvl w:ilvl="8" w:tplc="8CE0E0C8">
      <w:start w:val="1"/>
      <w:numFmt w:val="bullet"/>
      <w:lvlText w:val=""/>
      <w:lvlJc w:val="left"/>
      <w:pPr>
        <w:ind w:left="6480" w:hanging="360"/>
      </w:pPr>
      <w:rPr>
        <w:rFonts w:hint="default" w:ascii="Wingdings" w:hAnsi="Wingdings"/>
      </w:rPr>
    </w:lvl>
  </w:abstractNum>
  <w:abstractNum w:abstractNumId="256" w15:restartNumberingAfterBreak="0">
    <w:nsid w:val="5B8969E8"/>
    <w:multiLevelType w:val="hybridMultilevel"/>
    <w:tmpl w:val="FFFFFFFF"/>
    <w:lvl w:ilvl="0" w:tplc="13BE9D46">
      <w:start w:val="1"/>
      <w:numFmt w:val="bullet"/>
      <w:lvlText w:val="·"/>
      <w:lvlJc w:val="left"/>
      <w:pPr>
        <w:ind w:left="720" w:hanging="360"/>
      </w:pPr>
      <w:rPr>
        <w:rFonts w:hint="default" w:ascii="Symbol" w:hAnsi="Symbol"/>
      </w:rPr>
    </w:lvl>
    <w:lvl w:ilvl="1" w:tplc="F8A6792E">
      <w:start w:val="1"/>
      <w:numFmt w:val="bullet"/>
      <w:lvlText w:val="o"/>
      <w:lvlJc w:val="left"/>
      <w:pPr>
        <w:ind w:left="1440" w:hanging="360"/>
      </w:pPr>
      <w:rPr>
        <w:rFonts w:hint="default" w:ascii="Courier New" w:hAnsi="Courier New"/>
      </w:rPr>
    </w:lvl>
    <w:lvl w:ilvl="2" w:tplc="5E322E8C">
      <w:start w:val="1"/>
      <w:numFmt w:val="bullet"/>
      <w:lvlText w:val=""/>
      <w:lvlJc w:val="left"/>
      <w:pPr>
        <w:ind w:left="2160" w:hanging="360"/>
      </w:pPr>
      <w:rPr>
        <w:rFonts w:hint="default" w:ascii="Wingdings" w:hAnsi="Wingdings"/>
      </w:rPr>
    </w:lvl>
    <w:lvl w:ilvl="3" w:tplc="37F63EAA">
      <w:start w:val="1"/>
      <w:numFmt w:val="bullet"/>
      <w:lvlText w:val=""/>
      <w:lvlJc w:val="left"/>
      <w:pPr>
        <w:ind w:left="2880" w:hanging="360"/>
      </w:pPr>
      <w:rPr>
        <w:rFonts w:hint="default" w:ascii="Symbol" w:hAnsi="Symbol"/>
      </w:rPr>
    </w:lvl>
    <w:lvl w:ilvl="4" w:tplc="5540F0D2">
      <w:start w:val="1"/>
      <w:numFmt w:val="bullet"/>
      <w:lvlText w:val="o"/>
      <w:lvlJc w:val="left"/>
      <w:pPr>
        <w:ind w:left="3600" w:hanging="360"/>
      </w:pPr>
      <w:rPr>
        <w:rFonts w:hint="default" w:ascii="Courier New" w:hAnsi="Courier New"/>
      </w:rPr>
    </w:lvl>
    <w:lvl w:ilvl="5" w:tplc="69E28C30">
      <w:start w:val="1"/>
      <w:numFmt w:val="bullet"/>
      <w:lvlText w:val=""/>
      <w:lvlJc w:val="left"/>
      <w:pPr>
        <w:ind w:left="4320" w:hanging="360"/>
      </w:pPr>
      <w:rPr>
        <w:rFonts w:hint="default" w:ascii="Wingdings" w:hAnsi="Wingdings"/>
      </w:rPr>
    </w:lvl>
    <w:lvl w:ilvl="6" w:tplc="7190285E">
      <w:start w:val="1"/>
      <w:numFmt w:val="bullet"/>
      <w:lvlText w:val=""/>
      <w:lvlJc w:val="left"/>
      <w:pPr>
        <w:ind w:left="5040" w:hanging="360"/>
      </w:pPr>
      <w:rPr>
        <w:rFonts w:hint="default" w:ascii="Symbol" w:hAnsi="Symbol"/>
      </w:rPr>
    </w:lvl>
    <w:lvl w:ilvl="7" w:tplc="009E11A0">
      <w:start w:val="1"/>
      <w:numFmt w:val="bullet"/>
      <w:lvlText w:val="o"/>
      <w:lvlJc w:val="left"/>
      <w:pPr>
        <w:ind w:left="5760" w:hanging="360"/>
      </w:pPr>
      <w:rPr>
        <w:rFonts w:hint="default" w:ascii="Courier New" w:hAnsi="Courier New"/>
      </w:rPr>
    </w:lvl>
    <w:lvl w:ilvl="8" w:tplc="ABB0073C">
      <w:start w:val="1"/>
      <w:numFmt w:val="bullet"/>
      <w:lvlText w:val=""/>
      <w:lvlJc w:val="left"/>
      <w:pPr>
        <w:ind w:left="6480" w:hanging="360"/>
      </w:pPr>
      <w:rPr>
        <w:rFonts w:hint="default" w:ascii="Wingdings" w:hAnsi="Wingdings"/>
      </w:rPr>
    </w:lvl>
  </w:abstractNum>
  <w:abstractNum w:abstractNumId="257" w15:restartNumberingAfterBreak="0">
    <w:nsid w:val="5C2B9588"/>
    <w:multiLevelType w:val="hybridMultilevel"/>
    <w:tmpl w:val="FFFFFFFF"/>
    <w:lvl w:ilvl="0" w:tplc="D81A081E">
      <w:start w:val="1"/>
      <w:numFmt w:val="decimal"/>
      <w:lvlText w:val="%1."/>
      <w:lvlJc w:val="left"/>
      <w:pPr>
        <w:ind w:left="720" w:hanging="360"/>
      </w:pPr>
    </w:lvl>
    <w:lvl w:ilvl="1" w:tplc="C666CB96">
      <w:start w:val="1"/>
      <w:numFmt w:val="lowerLetter"/>
      <w:lvlText w:val="%2."/>
      <w:lvlJc w:val="left"/>
      <w:pPr>
        <w:ind w:left="1440" w:hanging="360"/>
      </w:pPr>
    </w:lvl>
    <w:lvl w:ilvl="2" w:tplc="DE02A74C">
      <w:start w:val="1"/>
      <w:numFmt w:val="lowerRoman"/>
      <w:lvlText w:val="%3."/>
      <w:lvlJc w:val="right"/>
      <w:pPr>
        <w:ind w:left="2160" w:hanging="180"/>
      </w:pPr>
    </w:lvl>
    <w:lvl w:ilvl="3" w:tplc="936C0A18">
      <w:start w:val="1"/>
      <w:numFmt w:val="decimal"/>
      <w:lvlText w:val="%4."/>
      <w:lvlJc w:val="left"/>
      <w:pPr>
        <w:ind w:left="2880" w:hanging="360"/>
      </w:pPr>
    </w:lvl>
    <w:lvl w:ilvl="4" w:tplc="896C85BC">
      <w:start w:val="1"/>
      <w:numFmt w:val="lowerLetter"/>
      <w:lvlText w:val="%5."/>
      <w:lvlJc w:val="left"/>
      <w:pPr>
        <w:ind w:left="3600" w:hanging="360"/>
      </w:pPr>
    </w:lvl>
    <w:lvl w:ilvl="5" w:tplc="E512629C">
      <w:start w:val="1"/>
      <w:numFmt w:val="lowerRoman"/>
      <w:lvlText w:val="%6."/>
      <w:lvlJc w:val="right"/>
      <w:pPr>
        <w:ind w:left="4320" w:hanging="180"/>
      </w:pPr>
    </w:lvl>
    <w:lvl w:ilvl="6" w:tplc="84A29B94">
      <w:start w:val="1"/>
      <w:numFmt w:val="decimal"/>
      <w:lvlText w:val="%7."/>
      <w:lvlJc w:val="left"/>
      <w:pPr>
        <w:ind w:left="5040" w:hanging="360"/>
      </w:pPr>
    </w:lvl>
    <w:lvl w:ilvl="7" w:tplc="1826C0D0">
      <w:start w:val="1"/>
      <w:numFmt w:val="lowerLetter"/>
      <w:lvlText w:val="%8."/>
      <w:lvlJc w:val="left"/>
      <w:pPr>
        <w:ind w:left="5760" w:hanging="360"/>
      </w:pPr>
    </w:lvl>
    <w:lvl w:ilvl="8" w:tplc="86DE8DEE">
      <w:start w:val="1"/>
      <w:numFmt w:val="lowerRoman"/>
      <w:lvlText w:val="%9."/>
      <w:lvlJc w:val="right"/>
      <w:pPr>
        <w:ind w:left="6480" w:hanging="180"/>
      </w:pPr>
    </w:lvl>
  </w:abstractNum>
  <w:abstractNum w:abstractNumId="258" w15:restartNumberingAfterBreak="0">
    <w:nsid w:val="5C763E91"/>
    <w:multiLevelType w:val="hybridMultilevel"/>
    <w:tmpl w:val="FFFFFFFF"/>
    <w:lvl w:ilvl="0" w:tplc="CA88515C">
      <w:start w:val="1"/>
      <w:numFmt w:val="bullet"/>
      <w:lvlText w:val="·"/>
      <w:lvlJc w:val="left"/>
      <w:pPr>
        <w:ind w:left="720" w:hanging="360"/>
      </w:pPr>
      <w:rPr>
        <w:rFonts w:hint="default" w:ascii="Symbol" w:hAnsi="Symbol"/>
      </w:rPr>
    </w:lvl>
    <w:lvl w:ilvl="1" w:tplc="A72AA482">
      <w:start w:val="1"/>
      <w:numFmt w:val="bullet"/>
      <w:lvlText w:val="o"/>
      <w:lvlJc w:val="left"/>
      <w:pPr>
        <w:ind w:left="1440" w:hanging="360"/>
      </w:pPr>
      <w:rPr>
        <w:rFonts w:hint="default" w:ascii="Courier New" w:hAnsi="Courier New"/>
      </w:rPr>
    </w:lvl>
    <w:lvl w:ilvl="2" w:tplc="85B4C9F4">
      <w:start w:val="1"/>
      <w:numFmt w:val="bullet"/>
      <w:lvlText w:val=""/>
      <w:lvlJc w:val="left"/>
      <w:pPr>
        <w:ind w:left="2160" w:hanging="360"/>
      </w:pPr>
      <w:rPr>
        <w:rFonts w:hint="default" w:ascii="Wingdings" w:hAnsi="Wingdings"/>
      </w:rPr>
    </w:lvl>
    <w:lvl w:ilvl="3" w:tplc="52ACF9DE">
      <w:start w:val="1"/>
      <w:numFmt w:val="bullet"/>
      <w:lvlText w:val=""/>
      <w:lvlJc w:val="left"/>
      <w:pPr>
        <w:ind w:left="2880" w:hanging="360"/>
      </w:pPr>
      <w:rPr>
        <w:rFonts w:hint="default" w:ascii="Symbol" w:hAnsi="Symbol"/>
      </w:rPr>
    </w:lvl>
    <w:lvl w:ilvl="4" w:tplc="66345342">
      <w:start w:val="1"/>
      <w:numFmt w:val="bullet"/>
      <w:lvlText w:val="o"/>
      <w:lvlJc w:val="left"/>
      <w:pPr>
        <w:ind w:left="3600" w:hanging="360"/>
      </w:pPr>
      <w:rPr>
        <w:rFonts w:hint="default" w:ascii="Courier New" w:hAnsi="Courier New"/>
      </w:rPr>
    </w:lvl>
    <w:lvl w:ilvl="5" w:tplc="9096533A">
      <w:start w:val="1"/>
      <w:numFmt w:val="bullet"/>
      <w:lvlText w:val=""/>
      <w:lvlJc w:val="left"/>
      <w:pPr>
        <w:ind w:left="4320" w:hanging="360"/>
      </w:pPr>
      <w:rPr>
        <w:rFonts w:hint="default" w:ascii="Wingdings" w:hAnsi="Wingdings"/>
      </w:rPr>
    </w:lvl>
    <w:lvl w:ilvl="6" w:tplc="551A42B8">
      <w:start w:val="1"/>
      <w:numFmt w:val="bullet"/>
      <w:lvlText w:val=""/>
      <w:lvlJc w:val="left"/>
      <w:pPr>
        <w:ind w:left="5040" w:hanging="360"/>
      </w:pPr>
      <w:rPr>
        <w:rFonts w:hint="default" w:ascii="Symbol" w:hAnsi="Symbol"/>
      </w:rPr>
    </w:lvl>
    <w:lvl w:ilvl="7" w:tplc="172AF58A">
      <w:start w:val="1"/>
      <w:numFmt w:val="bullet"/>
      <w:lvlText w:val="o"/>
      <w:lvlJc w:val="left"/>
      <w:pPr>
        <w:ind w:left="5760" w:hanging="360"/>
      </w:pPr>
      <w:rPr>
        <w:rFonts w:hint="default" w:ascii="Courier New" w:hAnsi="Courier New"/>
      </w:rPr>
    </w:lvl>
    <w:lvl w:ilvl="8" w:tplc="7A34833A">
      <w:start w:val="1"/>
      <w:numFmt w:val="bullet"/>
      <w:lvlText w:val=""/>
      <w:lvlJc w:val="left"/>
      <w:pPr>
        <w:ind w:left="6480" w:hanging="360"/>
      </w:pPr>
      <w:rPr>
        <w:rFonts w:hint="default" w:ascii="Wingdings" w:hAnsi="Wingdings"/>
      </w:rPr>
    </w:lvl>
  </w:abstractNum>
  <w:abstractNum w:abstractNumId="259" w15:restartNumberingAfterBreak="0">
    <w:nsid w:val="5D612571"/>
    <w:multiLevelType w:val="hybridMultilevel"/>
    <w:tmpl w:val="FFFFFFFF"/>
    <w:lvl w:ilvl="0" w:tplc="6914B6A2">
      <w:start w:val="2"/>
      <w:numFmt w:val="decimal"/>
      <w:lvlText w:val="%1."/>
      <w:lvlJc w:val="left"/>
      <w:pPr>
        <w:ind w:left="720" w:hanging="360"/>
      </w:pPr>
    </w:lvl>
    <w:lvl w:ilvl="1" w:tplc="E6B41F9E">
      <w:start w:val="1"/>
      <w:numFmt w:val="lowerLetter"/>
      <w:lvlText w:val="%2."/>
      <w:lvlJc w:val="left"/>
      <w:pPr>
        <w:ind w:left="1440" w:hanging="360"/>
      </w:pPr>
    </w:lvl>
    <w:lvl w:ilvl="2" w:tplc="58BCAF54">
      <w:start w:val="1"/>
      <w:numFmt w:val="lowerRoman"/>
      <w:lvlText w:val="%3."/>
      <w:lvlJc w:val="right"/>
      <w:pPr>
        <w:ind w:left="2160" w:hanging="180"/>
      </w:pPr>
    </w:lvl>
    <w:lvl w:ilvl="3" w:tplc="D6B44E72">
      <w:start w:val="1"/>
      <w:numFmt w:val="decimal"/>
      <w:lvlText w:val="%4."/>
      <w:lvlJc w:val="left"/>
      <w:pPr>
        <w:ind w:left="2880" w:hanging="360"/>
      </w:pPr>
    </w:lvl>
    <w:lvl w:ilvl="4" w:tplc="E196B60E">
      <w:start w:val="1"/>
      <w:numFmt w:val="lowerLetter"/>
      <w:lvlText w:val="%5."/>
      <w:lvlJc w:val="left"/>
      <w:pPr>
        <w:ind w:left="3600" w:hanging="360"/>
      </w:pPr>
    </w:lvl>
    <w:lvl w:ilvl="5" w:tplc="E78ED27C">
      <w:start w:val="1"/>
      <w:numFmt w:val="lowerRoman"/>
      <w:lvlText w:val="%6."/>
      <w:lvlJc w:val="right"/>
      <w:pPr>
        <w:ind w:left="4320" w:hanging="180"/>
      </w:pPr>
    </w:lvl>
    <w:lvl w:ilvl="6" w:tplc="5F6C3FB6">
      <w:start w:val="1"/>
      <w:numFmt w:val="decimal"/>
      <w:lvlText w:val="%7."/>
      <w:lvlJc w:val="left"/>
      <w:pPr>
        <w:ind w:left="5040" w:hanging="360"/>
      </w:pPr>
    </w:lvl>
    <w:lvl w:ilvl="7" w:tplc="B45A79D6">
      <w:start w:val="1"/>
      <w:numFmt w:val="lowerLetter"/>
      <w:lvlText w:val="%8."/>
      <w:lvlJc w:val="left"/>
      <w:pPr>
        <w:ind w:left="5760" w:hanging="360"/>
      </w:pPr>
    </w:lvl>
    <w:lvl w:ilvl="8" w:tplc="AD24E8B4">
      <w:start w:val="1"/>
      <w:numFmt w:val="lowerRoman"/>
      <w:lvlText w:val="%9."/>
      <w:lvlJc w:val="right"/>
      <w:pPr>
        <w:ind w:left="6480" w:hanging="180"/>
      </w:pPr>
    </w:lvl>
  </w:abstractNum>
  <w:abstractNum w:abstractNumId="260" w15:restartNumberingAfterBreak="0">
    <w:nsid w:val="5DBD1DD4"/>
    <w:multiLevelType w:val="hybridMultilevel"/>
    <w:tmpl w:val="FFFFFFFF"/>
    <w:lvl w:ilvl="0" w:tplc="607A953A">
      <w:start w:val="1"/>
      <w:numFmt w:val="bullet"/>
      <w:lvlText w:val="·"/>
      <w:lvlJc w:val="left"/>
      <w:pPr>
        <w:ind w:left="720" w:hanging="360"/>
      </w:pPr>
      <w:rPr>
        <w:rFonts w:hint="default" w:ascii="Symbol" w:hAnsi="Symbol"/>
      </w:rPr>
    </w:lvl>
    <w:lvl w:ilvl="1" w:tplc="4A147908">
      <w:start w:val="1"/>
      <w:numFmt w:val="bullet"/>
      <w:lvlText w:val="o"/>
      <w:lvlJc w:val="left"/>
      <w:pPr>
        <w:ind w:left="1440" w:hanging="360"/>
      </w:pPr>
      <w:rPr>
        <w:rFonts w:hint="default" w:ascii="Courier New" w:hAnsi="Courier New"/>
      </w:rPr>
    </w:lvl>
    <w:lvl w:ilvl="2" w:tplc="87C4DA4C">
      <w:start w:val="1"/>
      <w:numFmt w:val="bullet"/>
      <w:lvlText w:val=""/>
      <w:lvlJc w:val="left"/>
      <w:pPr>
        <w:ind w:left="2160" w:hanging="360"/>
      </w:pPr>
      <w:rPr>
        <w:rFonts w:hint="default" w:ascii="Wingdings" w:hAnsi="Wingdings"/>
      </w:rPr>
    </w:lvl>
    <w:lvl w:ilvl="3" w:tplc="2AB4B782">
      <w:start w:val="1"/>
      <w:numFmt w:val="bullet"/>
      <w:lvlText w:val=""/>
      <w:lvlJc w:val="left"/>
      <w:pPr>
        <w:ind w:left="2880" w:hanging="360"/>
      </w:pPr>
      <w:rPr>
        <w:rFonts w:hint="default" w:ascii="Symbol" w:hAnsi="Symbol"/>
      </w:rPr>
    </w:lvl>
    <w:lvl w:ilvl="4" w:tplc="68A6225E">
      <w:start w:val="1"/>
      <w:numFmt w:val="bullet"/>
      <w:lvlText w:val="o"/>
      <w:lvlJc w:val="left"/>
      <w:pPr>
        <w:ind w:left="3600" w:hanging="360"/>
      </w:pPr>
      <w:rPr>
        <w:rFonts w:hint="default" w:ascii="Courier New" w:hAnsi="Courier New"/>
      </w:rPr>
    </w:lvl>
    <w:lvl w:ilvl="5" w:tplc="BD32C9B0">
      <w:start w:val="1"/>
      <w:numFmt w:val="bullet"/>
      <w:lvlText w:val=""/>
      <w:lvlJc w:val="left"/>
      <w:pPr>
        <w:ind w:left="4320" w:hanging="360"/>
      </w:pPr>
      <w:rPr>
        <w:rFonts w:hint="default" w:ascii="Wingdings" w:hAnsi="Wingdings"/>
      </w:rPr>
    </w:lvl>
    <w:lvl w:ilvl="6" w:tplc="FECECE6E">
      <w:start w:val="1"/>
      <w:numFmt w:val="bullet"/>
      <w:lvlText w:val=""/>
      <w:lvlJc w:val="left"/>
      <w:pPr>
        <w:ind w:left="5040" w:hanging="360"/>
      </w:pPr>
      <w:rPr>
        <w:rFonts w:hint="default" w:ascii="Symbol" w:hAnsi="Symbol"/>
      </w:rPr>
    </w:lvl>
    <w:lvl w:ilvl="7" w:tplc="E28CB956">
      <w:start w:val="1"/>
      <w:numFmt w:val="bullet"/>
      <w:lvlText w:val="o"/>
      <w:lvlJc w:val="left"/>
      <w:pPr>
        <w:ind w:left="5760" w:hanging="360"/>
      </w:pPr>
      <w:rPr>
        <w:rFonts w:hint="default" w:ascii="Courier New" w:hAnsi="Courier New"/>
      </w:rPr>
    </w:lvl>
    <w:lvl w:ilvl="8" w:tplc="B9E66590">
      <w:start w:val="1"/>
      <w:numFmt w:val="bullet"/>
      <w:lvlText w:val=""/>
      <w:lvlJc w:val="left"/>
      <w:pPr>
        <w:ind w:left="6480" w:hanging="360"/>
      </w:pPr>
      <w:rPr>
        <w:rFonts w:hint="default" w:ascii="Wingdings" w:hAnsi="Wingdings"/>
      </w:rPr>
    </w:lvl>
  </w:abstractNum>
  <w:abstractNum w:abstractNumId="261" w15:restartNumberingAfterBreak="0">
    <w:nsid w:val="5DD3FB40"/>
    <w:multiLevelType w:val="hybridMultilevel"/>
    <w:tmpl w:val="FFFFFFFF"/>
    <w:lvl w:ilvl="0" w:tplc="CE96D770">
      <w:start w:val="5"/>
      <w:numFmt w:val="decimal"/>
      <w:lvlText w:val="%1."/>
      <w:lvlJc w:val="left"/>
      <w:pPr>
        <w:ind w:left="720" w:hanging="360"/>
      </w:pPr>
    </w:lvl>
    <w:lvl w:ilvl="1" w:tplc="83CE0C18">
      <w:start w:val="1"/>
      <w:numFmt w:val="lowerLetter"/>
      <w:lvlText w:val="%2."/>
      <w:lvlJc w:val="left"/>
      <w:pPr>
        <w:ind w:left="1440" w:hanging="360"/>
      </w:pPr>
    </w:lvl>
    <w:lvl w:ilvl="2" w:tplc="4CDAA740">
      <w:start w:val="1"/>
      <w:numFmt w:val="lowerRoman"/>
      <w:lvlText w:val="%3."/>
      <w:lvlJc w:val="right"/>
      <w:pPr>
        <w:ind w:left="2160" w:hanging="180"/>
      </w:pPr>
    </w:lvl>
    <w:lvl w:ilvl="3" w:tplc="CD62B37A">
      <w:start w:val="1"/>
      <w:numFmt w:val="decimal"/>
      <w:lvlText w:val="%4."/>
      <w:lvlJc w:val="left"/>
      <w:pPr>
        <w:ind w:left="2880" w:hanging="360"/>
      </w:pPr>
    </w:lvl>
    <w:lvl w:ilvl="4" w:tplc="FFFC2914">
      <w:start w:val="1"/>
      <w:numFmt w:val="lowerLetter"/>
      <w:lvlText w:val="%5."/>
      <w:lvlJc w:val="left"/>
      <w:pPr>
        <w:ind w:left="3600" w:hanging="360"/>
      </w:pPr>
    </w:lvl>
    <w:lvl w:ilvl="5" w:tplc="3A262A6C">
      <w:start w:val="1"/>
      <w:numFmt w:val="lowerRoman"/>
      <w:lvlText w:val="%6."/>
      <w:lvlJc w:val="right"/>
      <w:pPr>
        <w:ind w:left="4320" w:hanging="180"/>
      </w:pPr>
    </w:lvl>
    <w:lvl w:ilvl="6" w:tplc="B490A234">
      <w:start w:val="1"/>
      <w:numFmt w:val="decimal"/>
      <w:lvlText w:val="%7."/>
      <w:lvlJc w:val="left"/>
      <w:pPr>
        <w:ind w:left="5040" w:hanging="360"/>
      </w:pPr>
    </w:lvl>
    <w:lvl w:ilvl="7" w:tplc="0CB4CFFE">
      <w:start w:val="1"/>
      <w:numFmt w:val="lowerLetter"/>
      <w:lvlText w:val="%8."/>
      <w:lvlJc w:val="left"/>
      <w:pPr>
        <w:ind w:left="5760" w:hanging="360"/>
      </w:pPr>
    </w:lvl>
    <w:lvl w:ilvl="8" w:tplc="CAF82BB6">
      <w:start w:val="1"/>
      <w:numFmt w:val="lowerRoman"/>
      <w:lvlText w:val="%9."/>
      <w:lvlJc w:val="right"/>
      <w:pPr>
        <w:ind w:left="6480" w:hanging="180"/>
      </w:pPr>
    </w:lvl>
  </w:abstractNum>
  <w:abstractNum w:abstractNumId="262" w15:restartNumberingAfterBreak="0">
    <w:nsid w:val="5E344E53"/>
    <w:multiLevelType w:val="hybridMultilevel"/>
    <w:tmpl w:val="AEF8EF74"/>
    <w:lvl w:ilvl="0" w:tplc="889C5892">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3" w15:restartNumberingAfterBreak="0">
    <w:nsid w:val="5E4E59A6"/>
    <w:multiLevelType w:val="hybridMultilevel"/>
    <w:tmpl w:val="FFFFFFFF"/>
    <w:lvl w:ilvl="0" w:tplc="EA1A884A">
      <w:start w:val="1"/>
      <w:numFmt w:val="bullet"/>
      <w:lvlText w:val=""/>
      <w:lvlJc w:val="left"/>
      <w:pPr>
        <w:ind w:left="720" w:hanging="360"/>
      </w:pPr>
      <w:rPr>
        <w:rFonts w:hint="default" w:ascii="Symbol" w:hAnsi="Symbol"/>
      </w:rPr>
    </w:lvl>
    <w:lvl w:ilvl="1" w:tplc="13645050">
      <w:start w:val="1"/>
      <w:numFmt w:val="bullet"/>
      <w:lvlText w:val="o"/>
      <w:lvlJc w:val="left"/>
      <w:pPr>
        <w:ind w:left="1440" w:hanging="360"/>
      </w:pPr>
      <w:rPr>
        <w:rFonts w:hint="default" w:ascii="Courier New" w:hAnsi="Courier New"/>
      </w:rPr>
    </w:lvl>
    <w:lvl w:ilvl="2" w:tplc="65BEC724">
      <w:start w:val="1"/>
      <w:numFmt w:val="bullet"/>
      <w:lvlText w:val=""/>
      <w:lvlJc w:val="left"/>
      <w:pPr>
        <w:ind w:left="2160" w:hanging="360"/>
      </w:pPr>
      <w:rPr>
        <w:rFonts w:hint="default" w:ascii="Wingdings" w:hAnsi="Wingdings"/>
      </w:rPr>
    </w:lvl>
    <w:lvl w:ilvl="3" w:tplc="22CC5412">
      <w:start w:val="1"/>
      <w:numFmt w:val="bullet"/>
      <w:lvlText w:val=""/>
      <w:lvlJc w:val="left"/>
      <w:pPr>
        <w:ind w:left="2880" w:hanging="360"/>
      </w:pPr>
      <w:rPr>
        <w:rFonts w:hint="default" w:ascii="Symbol" w:hAnsi="Symbol"/>
      </w:rPr>
    </w:lvl>
    <w:lvl w:ilvl="4" w:tplc="B8DA3D58">
      <w:start w:val="1"/>
      <w:numFmt w:val="bullet"/>
      <w:lvlText w:val="o"/>
      <w:lvlJc w:val="left"/>
      <w:pPr>
        <w:ind w:left="3600" w:hanging="360"/>
      </w:pPr>
      <w:rPr>
        <w:rFonts w:hint="default" w:ascii="Courier New" w:hAnsi="Courier New"/>
      </w:rPr>
    </w:lvl>
    <w:lvl w:ilvl="5" w:tplc="CD0E2D80">
      <w:start w:val="1"/>
      <w:numFmt w:val="bullet"/>
      <w:lvlText w:val=""/>
      <w:lvlJc w:val="left"/>
      <w:pPr>
        <w:ind w:left="4320" w:hanging="360"/>
      </w:pPr>
      <w:rPr>
        <w:rFonts w:hint="default" w:ascii="Wingdings" w:hAnsi="Wingdings"/>
      </w:rPr>
    </w:lvl>
    <w:lvl w:ilvl="6" w:tplc="D39C8D34">
      <w:start w:val="1"/>
      <w:numFmt w:val="bullet"/>
      <w:lvlText w:val=""/>
      <w:lvlJc w:val="left"/>
      <w:pPr>
        <w:ind w:left="5040" w:hanging="360"/>
      </w:pPr>
      <w:rPr>
        <w:rFonts w:hint="default" w:ascii="Symbol" w:hAnsi="Symbol"/>
      </w:rPr>
    </w:lvl>
    <w:lvl w:ilvl="7" w:tplc="A9024B42">
      <w:start w:val="1"/>
      <w:numFmt w:val="bullet"/>
      <w:lvlText w:val="o"/>
      <w:lvlJc w:val="left"/>
      <w:pPr>
        <w:ind w:left="5760" w:hanging="360"/>
      </w:pPr>
      <w:rPr>
        <w:rFonts w:hint="default" w:ascii="Courier New" w:hAnsi="Courier New"/>
      </w:rPr>
    </w:lvl>
    <w:lvl w:ilvl="8" w:tplc="7E1A3ABC">
      <w:start w:val="1"/>
      <w:numFmt w:val="bullet"/>
      <w:lvlText w:val=""/>
      <w:lvlJc w:val="left"/>
      <w:pPr>
        <w:ind w:left="6480" w:hanging="360"/>
      </w:pPr>
      <w:rPr>
        <w:rFonts w:hint="default" w:ascii="Wingdings" w:hAnsi="Wingdings"/>
      </w:rPr>
    </w:lvl>
  </w:abstractNum>
  <w:abstractNum w:abstractNumId="264" w15:restartNumberingAfterBreak="0">
    <w:nsid w:val="5E855BA4"/>
    <w:multiLevelType w:val="hybridMultilevel"/>
    <w:tmpl w:val="FFFFFFFF"/>
    <w:lvl w:ilvl="0" w:tplc="9B327E12">
      <w:start w:val="2"/>
      <w:numFmt w:val="decimal"/>
      <w:lvlText w:val="%1."/>
      <w:lvlJc w:val="left"/>
      <w:pPr>
        <w:ind w:left="720" w:hanging="360"/>
      </w:pPr>
    </w:lvl>
    <w:lvl w:ilvl="1" w:tplc="F410A9D6">
      <w:start w:val="1"/>
      <w:numFmt w:val="lowerLetter"/>
      <w:lvlText w:val="%2."/>
      <w:lvlJc w:val="left"/>
      <w:pPr>
        <w:ind w:left="1440" w:hanging="360"/>
      </w:pPr>
    </w:lvl>
    <w:lvl w:ilvl="2" w:tplc="F2B465FC">
      <w:start w:val="1"/>
      <w:numFmt w:val="lowerRoman"/>
      <w:lvlText w:val="%3."/>
      <w:lvlJc w:val="right"/>
      <w:pPr>
        <w:ind w:left="2160" w:hanging="180"/>
      </w:pPr>
    </w:lvl>
    <w:lvl w:ilvl="3" w:tplc="D43817E4">
      <w:start w:val="1"/>
      <w:numFmt w:val="decimal"/>
      <w:lvlText w:val="%4."/>
      <w:lvlJc w:val="left"/>
      <w:pPr>
        <w:ind w:left="2880" w:hanging="360"/>
      </w:pPr>
    </w:lvl>
    <w:lvl w:ilvl="4" w:tplc="FDE255F6">
      <w:start w:val="1"/>
      <w:numFmt w:val="lowerLetter"/>
      <w:lvlText w:val="%5."/>
      <w:lvlJc w:val="left"/>
      <w:pPr>
        <w:ind w:left="3600" w:hanging="360"/>
      </w:pPr>
    </w:lvl>
    <w:lvl w:ilvl="5" w:tplc="1BE0E872">
      <w:start w:val="1"/>
      <w:numFmt w:val="lowerRoman"/>
      <w:lvlText w:val="%6."/>
      <w:lvlJc w:val="right"/>
      <w:pPr>
        <w:ind w:left="4320" w:hanging="180"/>
      </w:pPr>
    </w:lvl>
    <w:lvl w:ilvl="6" w:tplc="FAF646BC">
      <w:start w:val="1"/>
      <w:numFmt w:val="decimal"/>
      <w:lvlText w:val="%7."/>
      <w:lvlJc w:val="left"/>
      <w:pPr>
        <w:ind w:left="5040" w:hanging="360"/>
      </w:pPr>
    </w:lvl>
    <w:lvl w:ilvl="7" w:tplc="0B8E9AA8">
      <w:start w:val="1"/>
      <w:numFmt w:val="lowerLetter"/>
      <w:lvlText w:val="%8."/>
      <w:lvlJc w:val="left"/>
      <w:pPr>
        <w:ind w:left="5760" w:hanging="360"/>
      </w:pPr>
    </w:lvl>
    <w:lvl w:ilvl="8" w:tplc="9E2C7B2E">
      <w:start w:val="1"/>
      <w:numFmt w:val="lowerRoman"/>
      <w:lvlText w:val="%9."/>
      <w:lvlJc w:val="right"/>
      <w:pPr>
        <w:ind w:left="6480" w:hanging="180"/>
      </w:pPr>
    </w:lvl>
  </w:abstractNum>
  <w:abstractNum w:abstractNumId="265" w15:restartNumberingAfterBreak="0">
    <w:nsid w:val="5EC01637"/>
    <w:multiLevelType w:val="hybridMultilevel"/>
    <w:tmpl w:val="FFFFFFFF"/>
    <w:lvl w:ilvl="0" w:tplc="A384A7AA">
      <w:start w:val="3"/>
      <w:numFmt w:val="decimal"/>
      <w:lvlText w:val="%1."/>
      <w:lvlJc w:val="left"/>
      <w:pPr>
        <w:ind w:left="720" w:hanging="360"/>
      </w:pPr>
    </w:lvl>
    <w:lvl w:ilvl="1" w:tplc="A492E302">
      <w:start w:val="1"/>
      <w:numFmt w:val="lowerLetter"/>
      <w:lvlText w:val="%2."/>
      <w:lvlJc w:val="left"/>
      <w:pPr>
        <w:ind w:left="1440" w:hanging="360"/>
      </w:pPr>
    </w:lvl>
    <w:lvl w:ilvl="2" w:tplc="8700784E">
      <w:start w:val="1"/>
      <w:numFmt w:val="lowerRoman"/>
      <w:lvlText w:val="%3."/>
      <w:lvlJc w:val="right"/>
      <w:pPr>
        <w:ind w:left="2160" w:hanging="180"/>
      </w:pPr>
    </w:lvl>
    <w:lvl w:ilvl="3" w:tplc="AF388454">
      <w:start w:val="1"/>
      <w:numFmt w:val="decimal"/>
      <w:lvlText w:val="%4."/>
      <w:lvlJc w:val="left"/>
      <w:pPr>
        <w:ind w:left="2880" w:hanging="360"/>
      </w:pPr>
    </w:lvl>
    <w:lvl w:ilvl="4" w:tplc="F3E68796">
      <w:start w:val="1"/>
      <w:numFmt w:val="lowerLetter"/>
      <w:lvlText w:val="%5."/>
      <w:lvlJc w:val="left"/>
      <w:pPr>
        <w:ind w:left="3600" w:hanging="360"/>
      </w:pPr>
    </w:lvl>
    <w:lvl w:ilvl="5" w:tplc="F5125EB8">
      <w:start w:val="1"/>
      <w:numFmt w:val="lowerRoman"/>
      <w:lvlText w:val="%6."/>
      <w:lvlJc w:val="right"/>
      <w:pPr>
        <w:ind w:left="4320" w:hanging="180"/>
      </w:pPr>
    </w:lvl>
    <w:lvl w:ilvl="6" w:tplc="5518E394">
      <w:start w:val="1"/>
      <w:numFmt w:val="decimal"/>
      <w:lvlText w:val="%7."/>
      <w:lvlJc w:val="left"/>
      <w:pPr>
        <w:ind w:left="5040" w:hanging="360"/>
      </w:pPr>
    </w:lvl>
    <w:lvl w:ilvl="7" w:tplc="2C2AB24A">
      <w:start w:val="1"/>
      <w:numFmt w:val="lowerLetter"/>
      <w:lvlText w:val="%8."/>
      <w:lvlJc w:val="left"/>
      <w:pPr>
        <w:ind w:left="5760" w:hanging="360"/>
      </w:pPr>
    </w:lvl>
    <w:lvl w:ilvl="8" w:tplc="676287A2">
      <w:start w:val="1"/>
      <w:numFmt w:val="lowerRoman"/>
      <w:lvlText w:val="%9."/>
      <w:lvlJc w:val="right"/>
      <w:pPr>
        <w:ind w:left="6480" w:hanging="180"/>
      </w:pPr>
    </w:lvl>
  </w:abstractNum>
  <w:abstractNum w:abstractNumId="266" w15:restartNumberingAfterBreak="0">
    <w:nsid w:val="5EF51901"/>
    <w:multiLevelType w:val="hybridMultilevel"/>
    <w:tmpl w:val="23422294"/>
    <w:lvl w:ilvl="0" w:tplc="0F14B33E">
      <w:start w:val="9"/>
      <w:numFmt w:val="bullet"/>
      <w:lvlText w:val="•"/>
      <w:lvlJc w:val="left"/>
      <w:pPr>
        <w:ind w:left="720" w:hanging="360"/>
      </w:pPr>
      <w:rPr>
        <w:rFonts w:hint="default" w:ascii="Times New Roman" w:hAnsi="Times New Roman" w:eastAsia="Times New Roman" w:cs="Times New Roman"/>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7" w15:restartNumberingAfterBreak="0">
    <w:nsid w:val="5EFD3606"/>
    <w:multiLevelType w:val="hybridMultilevel"/>
    <w:tmpl w:val="FFFFFFFF"/>
    <w:lvl w:ilvl="0" w:tplc="451CA972">
      <w:start w:val="1"/>
      <w:numFmt w:val="bullet"/>
      <w:lvlText w:val="·"/>
      <w:lvlJc w:val="left"/>
      <w:pPr>
        <w:ind w:left="720" w:hanging="360"/>
      </w:pPr>
      <w:rPr>
        <w:rFonts w:hint="default" w:ascii="Symbol" w:hAnsi="Symbol"/>
      </w:rPr>
    </w:lvl>
    <w:lvl w:ilvl="1" w:tplc="287A1D9A">
      <w:start w:val="1"/>
      <w:numFmt w:val="bullet"/>
      <w:lvlText w:val="o"/>
      <w:lvlJc w:val="left"/>
      <w:pPr>
        <w:ind w:left="1440" w:hanging="360"/>
      </w:pPr>
      <w:rPr>
        <w:rFonts w:hint="default" w:ascii="Courier New" w:hAnsi="Courier New"/>
      </w:rPr>
    </w:lvl>
    <w:lvl w:ilvl="2" w:tplc="F448146C">
      <w:start w:val="1"/>
      <w:numFmt w:val="bullet"/>
      <w:lvlText w:val=""/>
      <w:lvlJc w:val="left"/>
      <w:pPr>
        <w:ind w:left="2160" w:hanging="360"/>
      </w:pPr>
      <w:rPr>
        <w:rFonts w:hint="default" w:ascii="Wingdings" w:hAnsi="Wingdings"/>
      </w:rPr>
    </w:lvl>
    <w:lvl w:ilvl="3" w:tplc="CC486FA4">
      <w:start w:val="1"/>
      <w:numFmt w:val="bullet"/>
      <w:lvlText w:val=""/>
      <w:lvlJc w:val="left"/>
      <w:pPr>
        <w:ind w:left="2880" w:hanging="360"/>
      </w:pPr>
      <w:rPr>
        <w:rFonts w:hint="default" w:ascii="Symbol" w:hAnsi="Symbol"/>
      </w:rPr>
    </w:lvl>
    <w:lvl w:ilvl="4" w:tplc="5EA8BF42">
      <w:start w:val="1"/>
      <w:numFmt w:val="bullet"/>
      <w:lvlText w:val="o"/>
      <w:lvlJc w:val="left"/>
      <w:pPr>
        <w:ind w:left="3600" w:hanging="360"/>
      </w:pPr>
      <w:rPr>
        <w:rFonts w:hint="default" w:ascii="Courier New" w:hAnsi="Courier New"/>
      </w:rPr>
    </w:lvl>
    <w:lvl w:ilvl="5" w:tplc="F8F42BE4">
      <w:start w:val="1"/>
      <w:numFmt w:val="bullet"/>
      <w:lvlText w:val=""/>
      <w:lvlJc w:val="left"/>
      <w:pPr>
        <w:ind w:left="4320" w:hanging="360"/>
      </w:pPr>
      <w:rPr>
        <w:rFonts w:hint="default" w:ascii="Wingdings" w:hAnsi="Wingdings"/>
      </w:rPr>
    </w:lvl>
    <w:lvl w:ilvl="6" w:tplc="25F44580">
      <w:start w:val="1"/>
      <w:numFmt w:val="bullet"/>
      <w:lvlText w:val=""/>
      <w:lvlJc w:val="left"/>
      <w:pPr>
        <w:ind w:left="5040" w:hanging="360"/>
      </w:pPr>
      <w:rPr>
        <w:rFonts w:hint="default" w:ascii="Symbol" w:hAnsi="Symbol"/>
      </w:rPr>
    </w:lvl>
    <w:lvl w:ilvl="7" w:tplc="93127D72">
      <w:start w:val="1"/>
      <w:numFmt w:val="bullet"/>
      <w:lvlText w:val="o"/>
      <w:lvlJc w:val="left"/>
      <w:pPr>
        <w:ind w:left="5760" w:hanging="360"/>
      </w:pPr>
      <w:rPr>
        <w:rFonts w:hint="default" w:ascii="Courier New" w:hAnsi="Courier New"/>
      </w:rPr>
    </w:lvl>
    <w:lvl w:ilvl="8" w:tplc="1E3C47DC">
      <w:start w:val="1"/>
      <w:numFmt w:val="bullet"/>
      <w:lvlText w:val=""/>
      <w:lvlJc w:val="left"/>
      <w:pPr>
        <w:ind w:left="6480" w:hanging="360"/>
      </w:pPr>
      <w:rPr>
        <w:rFonts w:hint="default" w:ascii="Wingdings" w:hAnsi="Wingdings"/>
      </w:rPr>
    </w:lvl>
  </w:abstractNum>
  <w:abstractNum w:abstractNumId="268" w15:restartNumberingAfterBreak="0">
    <w:nsid w:val="5F1644F5"/>
    <w:multiLevelType w:val="hybridMultilevel"/>
    <w:tmpl w:val="FFFFFFFF"/>
    <w:lvl w:ilvl="0" w:tplc="FBFA2D9C">
      <w:start w:val="1"/>
      <w:numFmt w:val="decimal"/>
      <w:lvlText w:val="%1."/>
      <w:lvlJc w:val="left"/>
      <w:pPr>
        <w:ind w:left="720" w:hanging="360"/>
      </w:pPr>
    </w:lvl>
    <w:lvl w:ilvl="1" w:tplc="0DDAA810">
      <w:start w:val="1"/>
      <w:numFmt w:val="lowerLetter"/>
      <w:lvlText w:val="%2."/>
      <w:lvlJc w:val="left"/>
      <w:pPr>
        <w:ind w:left="1440" w:hanging="360"/>
      </w:pPr>
    </w:lvl>
    <w:lvl w:ilvl="2" w:tplc="EE6AE39E">
      <w:start w:val="1"/>
      <w:numFmt w:val="lowerRoman"/>
      <w:lvlText w:val="%3."/>
      <w:lvlJc w:val="right"/>
      <w:pPr>
        <w:ind w:left="2160" w:hanging="180"/>
      </w:pPr>
    </w:lvl>
    <w:lvl w:ilvl="3" w:tplc="AF96A4F6">
      <w:start w:val="1"/>
      <w:numFmt w:val="decimal"/>
      <w:lvlText w:val="%4."/>
      <w:lvlJc w:val="left"/>
      <w:pPr>
        <w:ind w:left="2880" w:hanging="360"/>
      </w:pPr>
    </w:lvl>
    <w:lvl w:ilvl="4" w:tplc="22D0CF7E">
      <w:start w:val="1"/>
      <w:numFmt w:val="lowerLetter"/>
      <w:lvlText w:val="%5."/>
      <w:lvlJc w:val="left"/>
      <w:pPr>
        <w:ind w:left="3600" w:hanging="360"/>
      </w:pPr>
    </w:lvl>
    <w:lvl w:ilvl="5" w:tplc="ACE42FEC">
      <w:start w:val="1"/>
      <w:numFmt w:val="lowerRoman"/>
      <w:lvlText w:val="%6."/>
      <w:lvlJc w:val="right"/>
      <w:pPr>
        <w:ind w:left="4320" w:hanging="180"/>
      </w:pPr>
    </w:lvl>
    <w:lvl w:ilvl="6" w:tplc="BC988C74">
      <w:start w:val="1"/>
      <w:numFmt w:val="decimal"/>
      <w:lvlText w:val="%7."/>
      <w:lvlJc w:val="left"/>
      <w:pPr>
        <w:ind w:left="5040" w:hanging="360"/>
      </w:pPr>
    </w:lvl>
    <w:lvl w:ilvl="7" w:tplc="B3F689D4">
      <w:start w:val="1"/>
      <w:numFmt w:val="lowerLetter"/>
      <w:lvlText w:val="%8."/>
      <w:lvlJc w:val="left"/>
      <w:pPr>
        <w:ind w:left="5760" w:hanging="360"/>
      </w:pPr>
    </w:lvl>
    <w:lvl w:ilvl="8" w:tplc="21285F18">
      <w:start w:val="1"/>
      <w:numFmt w:val="lowerRoman"/>
      <w:lvlText w:val="%9."/>
      <w:lvlJc w:val="right"/>
      <w:pPr>
        <w:ind w:left="6480" w:hanging="180"/>
      </w:pPr>
    </w:lvl>
  </w:abstractNum>
  <w:abstractNum w:abstractNumId="269" w15:restartNumberingAfterBreak="0">
    <w:nsid w:val="5F3B7CCD"/>
    <w:multiLevelType w:val="hybridMultilevel"/>
    <w:tmpl w:val="FFFFFFFF"/>
    <w:lvl w:ilvl="0" w:tplc="A5AC28A2">
      <w:start w:val="1"/>
      <w:numFmt w:val="bullet"/>
      <w:lvlText w:val=""/>
      <w:lvlJc w:val="left"/>
      <w:pPr>
        <w:ind w:left="720" w:hanging="360"/>
      </w:pPr>
      <w:rPr>
        <w:rFonts w:hint="default" w:ascii="Symbol" w:hAnsi="Symbol"/>
      </w:rPr>
    </w:lvl>
    <w:lvl w:ilvl="1" w:tplc="547EF23E">
      <w:start w:val="1"/>
      <w:numFmt w:val="bullet"/>
      <w:lvlText w:val="·"/>
      <w:lvlJc w:val="left"/>
      <w:pPr>
        <w:ind w:left="1440" w:hanging="360"/>
      </w:pPr>
      <w:rPr>
        <w:rFonts w:hint="default" w:ascii="Symbol" w:hAnsi="Symbol"/>
      </w:rPr>
    </w:lvl>
    <w:lvl w:ilvl="2" w:tplc="F598834C">
      <w:start w:val="1"/>
      <w:numFmt w:val="bullet"/>
      <w:lvlText w:val=""/>
      <w:lvlJc w:val="left"/>
      <w:pPr>
        <w:ind w:left="2160" w:hanging="360"/>
      </w:pPr>
      <w:rPr>
        <w:rFonts w:hint="default" w:ascii="Wingdings" w:hAnsi="Wingdings"/>
      </w:rPr>
    </w:lvl>
    <w:lvl w:ilvl="3" w:tplc="733AE3E8">
      <w:start w:val="1"/>
      <w:numFmt w:val="bullet"/>
      <w:lvlText w:val=""/>
      <w:lvlJc w:val="left"/>
      <w:pPr>
        <w:ind w:left="2880" w:hanging="360"/>
      </w:pPr>
      <w:rPr>
        <w:rFonts w:hint="default" w:ascii="Symbol" w:hAnsi="Symbol"/>
      </w:rPr>
    </w:lvl>
    <w:lvl w:ilvl="4" w:tplc="E6BEAC82">
      <w:start w:val="1"/>
      <w:numFmt w:val="bullet"/>
      <w:lvlText w:val="o"/>
      <w:lvlJc w:val="left"/>
      <w:pPr>
        <w:ind w:left="3600" w:hanging="360"/>
      </w:pPr>
      <w:rPr>
        <w:rFonts w:hint="default" w:ascii="Courier New" w:hAnsi="Courier New"/>
      </w:rPr>
    </w:lvl>
    <w:lvl w:ilvl="5" w:tplc="89D43480">
      <w:start w:val="1"/>
      <w:numFmt w:val="bullet"/>
      <w:lvlText w:val=""/>
      <w:lvlJc w:val="left"/>
      <w:pPr>
        <w:ind w:left="4320" w:hanging="360"/>
      </w:pPr>
      <w:rPr>
        <w:rFonts w:hint="default" w:ascii="Wingdings" w:hAnsi="Wingdings"/>
      </w:rPr>
    </w:lvl>
    <w:lvl w:ilvl="6" w:tplc="58BA4520">
      <w:start w:val="1"/>
      <w:numFmt w:val="bullet"/>
      <w:lvlText w:val=""/>
      <w:lvlJc w:val="left"/>
      <w:pPr>
        <w:ind w:left="5040" w:hanging="360"/>
      </w:pPr>
      <w:rPr>
        <w:rFonts w:hint="default" w:ascii="Symbol" w:hAnsi="Symbol"/>
      </w:rPr>
    </w:lvl>
    <w:lvl w:ilvl="7" w:tplc="457047F8">
      <w:start w:val="1"/>
      <w:numFmt w:val="bullet"/>
      <w:lvlText w:val="o"/>
      <w:lvlJc w:val="left"/>
      <w:pPr>
        <w:ind w:left="5760" w:hanging="360"/>
      </w:pPr>
      <w:rPr>
        <w:rFonts w:hint="default" w:ascii="Courier New" w:hAnsi="Courier New"/>
      </w:rPr>
    </w:lvl>
    <w:lvl w:ilvl="8" w:tplc="4AEA472E">
      <w:start w:val="1"/>
      <w:numFmt w:val="bullet"/>
      <w:lvlText w:val=""/>
      <w:lvlJc w:val="left"/>
      <w:pPr>
        <w:ind w:left="6480" w:hanging="360"/>
      </w:pPr>
      <w:rPr>
        <w:rFonts w:hint="default" w:ascii="Wingdings" w:hAnsi="Wingdings"/>
      </w:rPr>
    </w:lvl>
  </w:abstractNum>
  <w:abstractNum w:abstractNumId="270" w15:restartNumberingAfterBreak="0">
    <w:nsid w:val="5F58FCCB"/>
    <w:multiLevelType w:val="hybridMultilevel"/>
    <w:tmpl w:val="FFFFFFFF"/>
    <w:lvl w:ilvl="0" w:tplc="B6D452DA">
      <w:start w:val="1"/>
      <w:numFmt w:val="bullet"/>
      <w:lvlText w:val="·"/>
      <w:lvlJc w:val="left"/>
      <w:pPr>
        <w:ind w:left="720" w:hanging="360"/>
      </w:pPr>
      <w:rPr>
        <w:rFonts w:hint="default" w:ascii="Symbol" w:hAnsi="Symbol"/>
      </w:rPr>
    </w:lvl>
    <w:lvl w:ilvl="1" w:tplc="F61888DC">
      <w:start w:val="1"/>
      <w:numFmt w:val="bullet"/>
      <w:lvlText w:val="o"/>
      <w:lvlJc w:val="left"/>
      <w:pPr>
        <w:ind w:left="1440" w:hanging="360"/>
      </w:pPr>
      <w:rPr>
        <w:rFonts w:hint="default" w:ascii="Courier New" w:hAnsi="Courier New"/>
      </w:rPr>
    </w:lvl>
    <w:lvl w:ilvl="2" w:tplc="FE98B16A">
      <w:start w:val="1"/>
      <w:numFmt w:val="bullet"/>
      <w:lvlText w:val=""/>
      <w:lvlJc w:val="left"/>
      <w:pPr>
        <w:ind w:left="2160" w:hanging="360"/>
      </w:pPr>
      <w:rPr>
        <w:rFonts w:hint="default" w:ascii="Wingdings" w:hAnsi="Wingdings"/>
      </w:rPr>
    </w:lvl>
    <w:lvl w:ilvl="3" w:tplc="E72AE6F2">
      <w:start w:val="1"/>
      <w:numFmt w:val="bullet"/>
      <w:lvlText w:val=""/>
      <w:lvlJc w:val="left"/>
      <w:pPr>
        <w:ind w:left="2880" w:hanging="360"/>
      </w:pPr>
      <w:rPr>
        <w:rFonts w:hint="default" w:ascii="Symbol" w:hAnsi="Symbol"/>
      </w:rPr>
    </w:lvl>
    <w:lvl w:ilvl="4" w:tplc="62248AFC">
      <w:start w:val="1"/>
      <w:numFmt w:val="bullet"/>
      <w:lvlText w:val="o"/>
      <w:lvlJc w:val="left"/>
      <w:pPr>
        <w:ind w:left="3600" w:hanging="360"/>
      </w:pPr>
      <w:rPr>
        <w:rFonts w:hint="default" w:ascii="Courier New" w:hAnsi="Courier New"/>
      </w:rPr>
    </w:lvl>
    <w:lvl w:ilvl="5" w:tplc="49C0A4D8">
      <w:start w:val="1"/>
      <w:numFmt w:val="bullet"/>
      <w:lvlText w:val=""/>
      <w:lvlJc w:val="left"/>
      <w:pPr>
        <w:ind w:left="4320" w:hanging="360"/>
      </w:pPr>
      <w:rPr>
        <w:rFonts w:hint="default" w:ascii="Wingdings" w:hAnsi="Wingdings"/>
      </w:rPr>
    </w:lvl>
    <w:lvl w:ilvl="6" w:tplc="683AEA44">
      <w:start w:val="1"/>
      <w:numFmt w:val="bullet"/>
      <w:lvlText w:val=""/>
      <w:lvlJc w:val="left"/>
      <w:pPr>
        <w:ind w:left="5040" w:hanging="360"/>
      </w:pPr>
      <w:rPr>
        <w:rFonts w:hint="default" w:ascii="Symbol" w:hAnsi="Symbol"/>
      </w:rPr>
    </w:lvl>
    <w:lvl w:ilvl="7" w:tplc="EEF24984">
      <w:start w:val="1"/>
      <w:numFmt w:val="bullet"/>
      <w:lvlText w:val="o"/>
      <w:lvlJc w:val="left"/>
      <w:pPr>
        <w:ind w:left="5760" w:hanging="360"/>
      </w:pPr>
      <w:rPr>
        <w:rFonts w:hint="default" w:ascii="Courier New" w:hAnsi="Courier New"/>
      </w:rPr>
    </w:lvl>
    <w:lvl w:ilvl="8" w:tplc="C6FA1458">
      <w:start w:val="1"/>
      <w:numFmt w:val="bullet"/>
      <w:lvlText w:val=""/>
      <w:lvlJc w:val="left"/>
      <w:pPr>
        <w:ind w:left="6480" w:hanging="360"/>
      </w:pPr>
      <w:rPr>
        <w:rFonts w:hint="default" w:ascii="Wingdings" w:hAnsi="Wingdings"/>
      </w:rPr>
    </w:lvl>
  </w:abstractNum>
  <w:abstractNum w:abstractNumId="271" w15:restartNumberingAfterBreak="0">
    <w:nsid w:val="5FAB5454"/>
    <w:multiLevelType w:val="hybridMultilevel"/>
    <w:tmpl w:val="FFFFFFFF"/>
    <w:lvl w:ilvl="0" w:tplc="A6F81252">
      <w:start w:val="1"/>
      <w:numFmt w:val="bullet"/>
      <w:lvlText w:val="·"/>
      <w:lvlJc w:val="left"/>
      <w:pPr>
        <w:ind w:left="720" w:hanging="360"/>
      </w:pPr>
      <w:rPr>
        <w:rFonts w:hint="default" w:ascii="Symbol" w:hAnsi="Symbol"/>
      </w:rPr>
    </w:lvl>
    <w:lvl w:ilvl="1" w:tplc="39829AEE">
      <w:start w:val="1"/>
      <w:numFmt w:val="bullet"/>
      <w:lvlText w:val="o"/>
      <w:lvlJc w:val="left"/>
      <w:pPr>
        <w:ind w:left="1440" w:hanging="360"/>
      </w:pPr>
      <w:rPr>
        <w:rFonts w:hint="default" w:ascii="Courier New" w:hAnsi="Courier New"/>
      </w:rPr>
    </w:lvl>
    <w:lvl w:ilvl="2" w:tplc="01988E5C">
      <w:start w:val="1"/>
      <w:numFmt w:val="bullet"/>
      <w:lvlText w:val=""/>
      <w:lvlJc w:val="left"/>
      <w:pPr>
        <w:ind w:left="2160" w:hanging="360"/>
      </w:pPr>
      <w:rPr>
        <w:rFonts w:hint="default" w:ascii="Wingdings" w:hAnsi="Wingdings"/>
      </w:rPr>
    </w:lvl>
    <w:lvl w:ilvl="3" w:tplc="D4D6B228">
      <w:start w:val="1"/>
      <w:numFmt w:val="bullet"/>
      <w:lvlText w:val=""/>
      <w:lvlJc w:val="left"/>
      <w:pPr>
        <w:ind w:left="2880" w:hanging="360"/>
      </w:pPr>
      <w:rPr>
        <w:rFonts w:hint="default" w:ascii="Symbol" w:hAnsi="Symbol"/>
      </w:rPr>
    </w:lvl>
    <w:lvl w:ilvl="4" w:tplc="52DAF724">
      <w:start w:val="1"/>
      <w:numFmt w:val="bullet"/>
      <w:lvlText w:val="o"/>
      <w:lvlJc w:val="left"/>
      <w:pPr>
        <w:ind w:left="3600" w:hanging="360"/>
      </w:pPr>
      <w:rPr>
        <w:rFonts w:hint="default" w:ascii="Courier New" w:hAnsi="Courier New"/>
      </w:rPr>
    </w:lvl>
    <w:lvl w:ilvl="5" w:tplc="DC74D150">
      <w:start w:val="1"/>
      <w:numFmt w:val="bullet"/>
      <w:lvlText w:val=""/>
      <w:lvlJc w:val="left"/>
      <w:pPr>
        <w:ind w:left="4320" w:hanging="360"/>
      </w:pPr>
      <w:rPr>
        <w:rFonts w:hint="default" w:ascii="Wingdings" w:hAnsi="Wingdings"/>
      </w:rPr>
    </w:lvl>
    <w:lvl w:ilvl="6" w:tplc="A26A2B52">
      <w:start w:val="1"/>
      <w:numFmt w:val="bullet"/>
      <w:lvlText w:val=""/>
      <w:lvlJc w:val="left"/>
      <w:pPr>
        <w:ind w:left="5040" w:hanging="360"/>
      </w:pPr>
      <w:rPr>
        <w:rFonts w:hint="default" w:ascii="Symbol" w:hAnsi="Symbol"/>
      </w:rPr>
    </w:lvl>
    <w:lvl w:ilvl="7" w:tplc="6EEA850A">
      <w:start w:val="1"/>
      <w:numFmt w:val="bullet"/>
      <w:lvlText w:val="o"/>
      <w:lvlJc w:val="left"/>
      <w:pPr>
        <w:ind w:left="5760" w:hanging="360"/>
      </w:pPr>
      <w:rPr>
        <w:rFonts w:hint="default" w:ascii="Courier New" w:hAnsi="Courier New"/>
      </w:rPr>
    </w:lvl>
    <w:lvl w:ilvl="8" w:tplc="49D60592">
      <w:start w:val="1"/>
      <w:numFmt w:val="bullet"/>
      <w:lvlText w:val=""/>
      <w:lvlJc w:val="left"/>
      <w:pPr>
        <w:ind w:left="6480" w:hanging="360"/>
      </w:pPr>
      <w:rPr>
        <w:rFonts w:hint="default" w:ascii="Wingdings" w:hAnsi="Wingdings"/>
      </w:rPr>
    </w:lvl>
  </w:abstractNum>
  <w:abstractNum w:abstractNumId="272" w15:restartNumberingAfterBreak="0">
    <w:nsid w:val="60DBE44D"/>
    <w:multiLevelType w:val="hybridMultilevel"/>
    <w:tmpl w:val="FFFFFFFF"/>
    <w:lvl w:ilvl="0" w:tplc="705E54E8">
      <w:start w:val="1"/>
      <w:numFmt w:val="bullet"/>
      <w:lvlText w:val="·"/>
      <w:lvlJc w:val="left"/>
      <w:pPr>
        <w:ind w:left="720" w:hanging="360"/>
      </w:pPr>
      <w:rPr>
        <w:rFonts w:hint="default" w:ascii="Symbol" w:hAnsi="Symbol"/>
      </w:rPr>
    </w:lvl>
    <w:lvl w:ilvl="1" w:tplc="98CE9D60">
      <w:start w:val="1"/>
      <w:numFmt w:val="bullet"/>
      <w:lvlText w:val="o"/>
      <w:lvlJc w:val="left"/>
      <w:pPr>
        <w:ind w:left="1440" w:hanging="360"/>
      </w:pPr>
      <w:rPr>
        <w:rFonts w:hint="default" w:ascii="Courier New" w:hAnsi="Courier New"/>
      </w:rPr>
    </w:lvl>
    <w:lvl w:ilvl="2" w:tplc="00E4614E">
      <w:start w:val="1"/>
      <w:numFmt w:val="bullet"/>
      <w:lvlText w:val=""/>
      <w:lvlJc w:val="left"/>
      <w:pPr>
        <w:ind w:left="2160" w:hanging="360"/>
      </w:pPr>
      <w:rPr>
        <w:rFonts w:hint="default" w:ascii="Wingdings" w:hAnsi="Wingdings"/>
      </w:rPr>
    </w:lvl>
    <w:lvl w:ilvl="3" w:tplc="6F2C7C18">
      <w:start w:val="1"/>
      <w:numFmt w:val="bullet"/>
      <w:lvlText w:val=""/>
      <w:lvlJc w:val="left"/>
      <w:pPr>
        <w:ind w:left="2880" w:hanging="360"/>
      </w:pPr>
      <w:rPr>
        <w:rFonts w:hint="default" w:ascii="Symbol" w:hAnsi="Symbol"/>
      </w:rPr>
    </w:lvl>
    <w:lvl w:ilvl="4" w:tplc="2C483D54">
      <w:start w:val="1"/>
      <w:numFmt w:val="bullet"/>
      <w:lvlText w:val="o"/>
      <w:lvlJc w:val="left"/>
      <w:pPr>
        <w:ind w:left="3600" w:hanging="360"/>
      </w:pPr>
      <w:rPr>
        <w:rFonts w:hint="default" w:ascii="Courier New" w:hAnsi="Courier New"/>
      </w:rPr>
    </w:lvl>
    <w:lvl w:ilvl="5" w:tplc="3496EB60">
      <w:start w:val="1"/>
      <w:numFmt w:val="bullet"/>
      <w:lvlText w:val=""/>
      <w:lvlJc w:val="left"/>
      <w:pPr>
        <w:ind w:left="4320" w:hanging="360"/>
      </w:pPr>
      <w:rPr>
        <w:rFonts w:hint="default" w:ascii="Wingdings" w:hAnsi="Wingdings"/>
      </w:rPr>
    </w:lvl>
    <w:lvl w:ilvl="6" w:tplc="6C127C7E">
      <w:start w:val="1"/>
      <w:numFmt w:val="bullet"/>
      <w:lvlText w:val=""/>
      <w:lvlJc w:val="left"/>
      <w:pPr>
        <w:ind w:left="5040" w:hanging="360"/>
      </w:pPr>
      <w:rPr>
        <w:rFonts w:hint="default" w:ascii="Symbol" w:hAnsi="Symbol"/>
      </w:rPr>
    </w:lvl>
    <w:lvl w:ilvl="7" w:tplc="94C6065E">
      <w:start w:val="1"/>
      <w:numFmt w:val="bullet"/>
      <w:lvlText w:val="o"/>
      <w:lvlJc w:val="left"/>
      <w:pPr>
        <w:ind w:left="5760" w:hanging="360"/>
      </w:pPr>
      <w:rPr>
        <w:rFonts w:hint="default" w:ascii="Courier New" w:hAnsi="Courier New"/>
      </w:rPr>
    </w:lvl>
    <w:lvl w:ilvl="8" w:tplc="B0E6E190">
      <w:start w:val="1"/>
      <w:numFmt w:val="bullet"/>
      <w:lvlText w:val=""/>
      <w:lvlJc w:val="left"/>
      <w:pPr>
        <w:ind w:left="6480" w:hanging="360"/>
      </w:pPr>
      <w:rPr>
        <w:rFonts w:hint="default" w:ascii="Wingdings" w:hAnsi="Wingdings"/>
      </w:rPr>
    </w:lvl>
  </w:abstractNum>
  <w:abstractNum w:abstractNumId="273" w15:restartNumberingAfterBreak="0">
    <w:nsid w:val="60F4EA6B"/>
    <w:multiLevelType w:val="hybridMultilevel"/>
    <w:tmpl w:val="FFFFFFFF"/>
    <w:lvl w:ilvl="0" w:tplc="773842D8">
      <w:start w:val="1"/>
      <w:numFmt w:val="bullet"/>
      <w:lvlText w:val="·"/>
      <w:lvlJc w:val="left"/>
      <w:pPr>
        <w:ind w:left="720" w:hanging="360"/>
      </w:pPr>
      <w:rPr>
        <w:rFonts w:hint="default" w:ascii="Symbol" w:hAnsi="Symbol"/>
      </w:rPr>
    </w:lvl>
    <w:lvl w:ilvl="1" w:tplc="C1CEAC82">
      <w:start w:val="1"/>
      <w:numFmt w:val="bullet"/>
      <w:lvlText w:val="o"/>
      <w:lvlJc w:val="left"/>
      <w:pPr>
        <w:ind w:left="1440" w:hanging="360"/>
      </w:pPr>
      <w:rPr>
        <w:rFonts w:hint="default" w:ascii="Courier New" w:hAnsi="Courier New"/>
      </w:rPr>
    </w:lvl>
    <w:lvl w:ilvl="2" w:tplc="AC26E022">
      <w:start w:val="1"/>
      <w:numFmt w:val="bullet"/>
      <w:lvlText w:val=""/>
      <w:lvlJc w:val="left"/>
      <w:pPr>
        <w:ind w:left="2160" w:hanging="360"/>
      </w:pPr>
      <w:rPr>
        <w:rFonts w:hint="default" w:ascii="Wingdings" w:hAnsi="Wingdings"/>
      </w:rPr>
    </w:lvl>
    <w:lvl w:ilvl="3" w:tplc="16E25C02">
      <w:start w:val="1"/>
      <w:numFmt w:val="bullet"/>
      <w:lvlText w:val=""/>
      <w:lvlJc w:val="left"/>
      <w:pPr>
        <w:ind w:left="2880" w:hanging="360"/>
      </w:pPr>
      <w:rPr>
        <w:rFonts w:hint="default" w:ascii="Symbol" w:hAnsi="Symbol"/>
      </w:rPr>
    </w:lvl>
    <w:lvl w:ilvl="4" w:tplc="3790120A">
      <w:start w:val="1"/>
      <w:numFmt w:val="bullet"/>
      <w:lvlText w:val="o"/>
      <w:lvlJc w:val="left"/>
      <w:pPr>
        <w:ind w:left="3600" w:hanging="360"/>
      </w:pPr>
      <w:rPr>
        <w:rFonts w:hint="default" w:ascii="Courier New" w:hAnsi="Courier New"/>
      </w:rPr>
    </w:lvl>
    <w:lvl w:ilvl="5" w:tplc="8C46BBF2">
      <w:start w:val="1"/>
      <w:numFmt w:val="bullet"/>
      <w:lvlText w:val=""/>
      <w:lvlJc w:val="left"/>
      <w:pPr>
        <w:ind w:left="4320" w:hanging="360"/>
      </w:pPr>
      <w:rPr>
        <w:rFonts w:hint="default" w:ascii="Wingdings" w:hAnsi="Wingdings"/>
      </w:rPr>
    </w:lvl>
    <w:lvl w:ilvl="6" w:tplc="AF06E92A">
      <w:start w:val="1"/>
      <w:numFmt w:val="bullet"/>
      <w:lvlText w:val=""/>
      <w:lvlJc w:val="left"/>
      <w:pPr>
        <w:ind w:left="5040" w:hanging="360"/>
      </w:pPr>
      <w:rPr>
        <w:rFonts w:hint="default" w:ascii="Symbol" w:hAnsi="Symbol"/>
      </w:rPr>
    </w:lvl>
    <w:lvl w:ilvl="7" w:tplc="89726F38">
      <w:start w:val="1"/>
      <w:numFmt w:val="bullet"/>
      <w:lvlText w:val="o"/>
      <w:lvlJc w:val="left"/>
      <w:pPr>
        <w:ind w:left="5760" w:hanging="360"/>
      </w:pPr>
      <w:rPr>
        <w:rFonts w:hint="default" w:ascii="Courier New" w:hAnsi="Courier New"/>
      </w:rPr>
    </w:lvl>
    <w:lvl w:ilvl="8" w:tplc="3EACBDAE">
      <w:start w:val="1"/>
      <w:numFmt w:val="bullet"/>
      <w:lvlText w:val=""/>
      <w:lvlJc w:val="left"/>
      <w:pPr>
        <w:ind w:left="6480" w:hanging="360"/>
      </w:pPr>
      <w:rPr>
        <w:rFonts w:hint="default" w:ascii="Wingdings" w:hAnsi="Wingdings"/>
      </w:rPr>
    </w:lvl>
  </w:abstractNum>
  <w:abstractNum w:abstractNumId="274" w15:restartNumberingAfterBreak="0">
    <w:nsid w:val="6113D8C7"/>
    <w:multiLevelType w:val="hybridMultilevel"/>
    <w:tmpl w:val="FFFFFFFF"/>
    <w:lvl w:ilvl="0" w:tplc="228261A6">
      <w:start w:val="5"/>
      <w:numFmt w:val="decimal"/>
      <w:lvlText w:val="%1."/>
      <w:lvlJc w:val="left"/>
      <w:pPr>
        <w:ind w:left="720" w:hanging="360"/>
      </w:pPr>
    </w:lvl>
    <w:lvl w:ilvl="1" w:tplc="B59CC1BE">
      <w:start w:val="1"/>
      <w:numFmt w:val="lowerLetter"/>
      <w:lvlText w:val="%2."/>
      <w:lvlJc w:val="left"/>
      <w:pPr>
        <w:ind w:left="1440" w:hanging="360"/>
      </w:pPr>
    </w:lvl>
    <w:lvl w:ilvl="2" w:tplc="465224A0">
      <w:start w:val="1"/>
      <w:numFmt w:val="lowerRoman"/>
      <w:lvlText w:val="%3."/>
      <w:lvlJc w:val="right"/>
      <w:pPr>
        <w:ind w:left="2160" w:hanging="180"/>
      </w:pPr>
    </w:lvl>
    <w:lvl w:ilvl="3" w:tplc="8E2A476A">
      <w:start w:val="1"/>
      <w:numFmt w:val="decimal"/>
      <w:lvlText w:val="%4."/>
      <w:lvlJc w:val="left"/>
      <w:pPr>
        <w:ind w:left="2880" w:hanging="360"/>
      </w:pPr>
    </w:lvl>
    <w:lvl w:ilvl="4" w:tplc="FD787584">
      <w:start w:val="1"/>
      <w:numFmt w:val="lowerLetter"/>
      <w:lvlText w:val="%5."/>
      <w:lvlJc w:val="left"/>
      <w:pPr>
        <w:ind w:left="3600" w:hanging="360"/>
      </w:pPr>
    </w:lvl>
    <w:lvl w:ilvl="5" w:tplc="C41E2B48">
      <w:start w:val="1"/>
      <w:numFmt w:val="lowerRoman"/>
      <w:lvlText w:val="%6."/>
      <w:lvlJc w:val="right"/>
      <w:pPr>
        <w:ind w:left="4320" w:hanging="180"/>
      </w:pPr>
    </w:lvl>
    <w:lvl w:ilvl="6" w:tplc="B80C40F2">
      <w:start w:val="1"/>
      <w:numFmt w:val="decimal"/>
      <w:lvlText w:val="%7."/>
      <w:lvlJc w:val="left"/>
      <w:pPr>
        <w:ind w:left="5040" w:hanging="360"/>
      </w:pPr>
    </w:lvl>
    <w:lvl w:ilvl="7" w:tplc="DE645054">
      <w:start w:val="1"/>
      <w:numFmt w:val="lowerLetter"/>
      <w:lvlText w:val="%8."/>
      <w:lvlJc w:val="left"/>
      <w:pPr>
        <w:ind w:left="5760" w:hanging="360"/>
      </w:pPr>
    </w:lvl>
    <w:lvl w:ilvl="8" w:tplc="37400984">
      <w:start w:val="1"/>
      <w:numFmt w:val="lowerRoman"/>
      <w:lvlText w:val="%9."/>
      <w:lvlJc w:val="right"/>
      <w:pPr>
        <w:ind w:left="6480" w:hanging="180"/>
      </w:pPr>
    </w:lvl>
  </w:abstractNum>
  <w:abstractNum w:abstractNumId="275" w15:restartNumberingAfterBreak="0">
    <w:nsid w:val="61B199F8"/>
    <w:multiLevelType w:val="hybridMultilevel"/>
    <w:tmpl w:val="FFFFFFFF"/>
    <w:lvl w:ilvl="0" w:tplc="93B8A09A">
      <w:start w:val="3"/>
      <w:numFmt w:val="bullet"/>
      <w:lvlText w:val=""/>
      <w:lvlJc w:val="left"/>
      <w:pPr>
        <w:ind w:left="720" w:hanging="360"/>
      </w:pPr>
      <w:rPr>
        <w:rFonts w:hint="default" w:ascii="Symbol" w:hAnsi="Symbol"/>
      </w:rPr>
    </w:lvl>
    <w:lvl w:ilvl="1" w:tplc="DC3EEE62">
      <w:start w:val="1"/>
      <w:numFmt w:val="bullet"/>
      <w:lvlText w:val="o"/>
      <w:lvlJc w:val="left"/>
      <w:pPr>
        <w:ind w:left="1440" w:hanging="360"/>
      </w:pPr>
      <w:rPr>
        <w:rFonts w:hint="default" w:ascii="Courier New" w:hAnsi="Courier New"/>
      </w:rPr>
    </w:lvl>
    <w:lvl w:ilvl="2" w:tplc="A43888A2">
      <w:start w:val="1"/>
      <w:numFmt w:val="bullet"/>
      <w:lvlText w:val=""/>
      <w:lvlJc w:val="left"/>
      <w:pPr>
        <w:ind w:left="2160" w:hanging="360"/>
      </w:pPr>
      <w:rPr>
        <w:rFonts w:hint="default" w:ascii="Wingdings" w:hAnsi="Wingdings"/>
      </w:rPr>
    </w:lvl>
    <w:lvl w:ilvl="3" w:tplc="167E57BC">
      <w:start w:val="1"/>
      <w:numFmt w:val="bullet"/>
      <w:lvlText w:val=""/>
      <w:lvlJc w:val="left"/>
      <w:pPr>
        <w:ind w:left="2880" w:hanging="360"/>
      </w:pPr>
      <w:rPr>
        <w:rFonts w:hint="default" w:ascii="Symbol" w:hAnsi="Symbol"/>
      </w:rPr>
    </w:lvl>
    <w:lvl w:ilvl="4" w:tplc="2174C7F6">
      <w:start w:val="1"/>
      <w:numFmt w:val="bullet"/>
      <w:lvlText w:val="o"/>
      <w:lvlJc w:val="left"/>
      <w:pPr>
        <w:ind w:left="3600" w:hanging="360"/>
      </w:pPr>
      <w:rPr>
        <w:rFonts w:hint="default" w:ascii="Courier New" w:hAnsi="Courier New"/>
      </w:rPr>
    </w:lvl>
    <w:lvl w:ilvl="5" w:tplc="DB642C24">
      <w:start w:val="1"/>
      <w:numFmt w:val="bullet"/>
      <w:lvlText w:val=""/>
      <w:lvlJc w:val="left"/>
      <w:pPr>
        <w:ind w:left="4320" w:hanging="360"/>
      </w:pPr>
      <w:rPr>
        <w:rFonts w:hint="default" w:ascii="Wingdings" w:hAnsi="Wingdings"/>
      </w:rPr>
    </w:lvl>
    <w:lvl w:ilvl="6" w:tplc="DDEC3530">
      <w:start w:val="1"/>
      <w:numFmt w:val="bullet"/>
      <w:lvlText w:val=""/>
      <w:lvlJc w:val="left"/>
      <w:pPr>
        <w:ind w:left="5040" w:hanging="360"/>
      </w:pPr>
      <w:rPr>
        <w:rFonts w:hint="default" w:ascii="Symbol" w:hAnsi="Symbol"/>
      </w:rPr>
    </w:lvl>
    <w:lvl w:ilvl="7" w:tplc="E1203FF2">
      <w:start w:val="1"/>
      <w:numFmt w:val="bullet"/>
      <w:lvlText w:val="o"/>
      <w:lvlJc w:val="left"/>
      <w:pPr>
        <w:ind w:left="5760" w:hanging="360"/>
      </w:pPr>
      <w:rPr>
        <w:rFonts w:hint="default" w:ascii="Courier New" w:hAnsi="Courier New"/>
      </w:rPr>
    </w:lvl>
    <w:lvl w:ilvl="8" w:tplc="9C10B00E">
      <w:start w:val="1"/>
      <w:numFmt w:val="bullet"/>
      <w:lvlText w:val=""/>
      <w:lvlJc w:val="left"/>
      <w:pPr>
        <w:ind w:left="6480" w:hanging="360"/>
      </w:pPr>
      <w:rPr>
        <w:rFonts w:hint="default" w:ascii="Wingdings" w:hAnsi="Wingdings"/>
      </w:rPr>
    </w:lvl>
  </w:abstractNum>
  <w:abstractNum w:abstractNumId="276" w15:restartNumberingAfterBreak="0">
    <w:nsid w:val="6231339A"/>
    <w:multiLevelType w:val="hybridMultilevel"/>
    <w:tmpl w:val="B72EDAEE"/>
    <w:lvl w:ilvl="0" w:tplc="BEB6C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15:restartNumberingAfterBreak="0">
    <w:nsid w:val="62DD5A54"/>
    <w:multiLevelType w:val="hybridMultilevel"/>
    <w:tmpl w:val="FFFFFFFF"/>
    <w:lvl w:ilvl="0" w:tplc="7A020436">
      <w:start w:val="1"/>
      <w:numFmt w:val="bullet"/>
      <w:lvlText w:val="·"/>
      <w:lvlJc w:val="left"/>
      <w:pPr>
        <w:ind w:left="720" w:hanging="360"/>
      </w:pPr>
      <w:rPr>
        <w:rFonts w:hint="default" w:ascii="Symbol" w:hAnsi="Symbol"/>
      </w:rPr>
    </w:lvl>
    <w:lvl w:ilvl="1" w:tplc="FDE26498">
      <w:start w:val="1"/>
      <w:numFmt w:val="bullet"/>
      <w:lvlText w:val="o"/>
      <w:lvlJc w:val="left"/>
      <w:pPr>
        <w:ind w:left="1440" w:hanging="360"/>
      </w:pPr>
      <w:rPr>
        <w:rFonts w:hint="default" w:ascii="Courier New" w:hAnsi="Courier New"/>
      </w:rPr>
    </w:lvl>
    <w:lvl w:ilvl="2" w:tplc="B2E6D8F6">
      <w:start w:val="1"/>
      <w:numFmt w:val="bullet"/>
      <w:lvlText w:val=""/>
      <w:lvlJc w:val="left"/>
      <w:pPr>
        <w:ind w:left="2160" w:hanging="360"/>
      </w:pPr>
      <w:rPr>
        <w:rFonts w:hint="default" w:ascii="Wingdings" w:hAnsi="Wingdings"/>
      </w:rPr>
    </w:lvl>
    <w:lvl w:ilvl="3" w:tplc="ED160226">
      <w:start w:val="1"/>
      <w:numFmt w:val="bullet"/>
      <w:lvlText w:val=""/>
      <w:lvlJc w:val="left"/>
      <w:pPr>
        <w:ind w:left="2880" w:hanging="360"/>
      </w:pPr>
      <w:rPr>
        <w:rFonts w:hint="default" w:ascii="Symbol" w:hAnsi="Symbol"/>
      </w:rPr>
    </w:lvl>
    <w:lvl w:ilvl="4" w:tplc="ED56BD5A">
      <w:start w:val="1"/>
      <w:numFmt w:val="bullet"/>
      <w:lvlText w:val="o"/>
      <w:lvlJc w:val="left"/>
      <w:pPr>
        <w:ind w:left="3600" w:hanging="360"/>
      </w:pPr>
      <w:rPr>
        <w:rFonts w:hint="default" w:ascii="Courier New" w:hAnsi="Courier New"/>
      </w:rPr>
    </w:lvl>
    <w:lvl w:ilvl="5" w:tplc="A896FF3A">
      <w:start w:val="1"/>
      <w:numFmt w:val="bullet"/>
      <w:lvlText w:val=""/>
      <w:lvlJc w:val="left"/>
      <w:pPr>
        <w:ind w:left="4320" w:hanging="360"/>
      </w:pPr>
      <w:rPr>
        <w:rFonts w:hint="default" w:ascii="Wingdings" w:hAnsi="Wingdings"/>
      </w:rPr>
    </w:lvl>
    <w:lvl w:ilvl="6" w:tplc="0DCE1EB8">
      <w:start w:val="1"/>
      <w:numFmt w:val="bullet"/>
      <w:lvlText w:val=""/>
      <w:lvlJc w:val="left"/>
      <w:pPr>
        <w:ind w:left="5040" w:hanging="360"/>
      </w:pPr>
      <w:rPr>
        <w:rFonts w:hint="default" w:ascii="Symbol" w:hAnsi="Symbol"/>
      </w:rPr>
    </w:lvl>
    <w:lvl w:ilvl="7" w:tplc="E88A8E18">
      <w:start w:val="1"/>
      <w:numFmt w:val="bullet"/>
      <w:lvlText w:val="o"/>
      <w:lvlJc w:val="left"/>
      <w:pPr>
        <w:ind w:left="5760" w:hanging="360"/>
      </w:pPr>
      <w:rPr>
        <w:rFonts w:hint="default" w:ascii="Courier New" w:hAnsi="Courier New"/>
      </w:rPr>
    </w:lvl>
    <w:lvl w:ilvl="8" w:tplc="9E466680">
      <w:start w:val="1"/>
      <w:numFmt w:val="bullet"/>
      <w:lvlText w:val=""/>
      <w:lvlJc w:val="left"/>
      <w:pPr>
        <w:ind w:left="6480" w:hanging="360"/>
      </w:pPr>
      <w:rPr>
        <w:rFonts w:hint="default" w:ascii="Wingdings" w:hAnsi="Wingdings"/>
      </w:rPr>
    </w:lvl>
  </w:abstractNum>
  <w:abstractNum w:abstractNumId="278" w15:restartNumberingAfterBreak="0">
    <w:nsid w:val="63046B1F"/>
    <w:multiLevelType w:val="hybridMultilevel"/>
    <w:tmpl w:val="8A2C3B2A"/>
    <w:lvl w:ilvl="0" w:tplc="0F14B33E">
      <w:start w:val="9"/>
      <w:numFmt w:val="bullet"/>
      <w:lvlText w:val="•"/>
      <w:lvlJc w:val="left"/>
      <w:pPr>
        <w:ind w:left="1440" w:hanging="72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9" w15:restartNumberingAfterBreak="0">
    <w:nsid w:val="63DCAA5E"/>
    <w:multiLevelType w:val="hybridMultilevel"/>
    <w:tmpl w:val="FFFFFFFF"/>
    <w:lvl w:ilvl="0" w:tplc="BB0EBE80">
      <w:start w:val="1"/>
      <w:numFmt w:val="bullet"/>
      <w:lvlText w:val="·"/>
      <w:lvlJc w:val="left"/>
      <w:pPr>
        <w:ind w:left="720" w:hanging="360"/>
      </w:pPr>
      <w:rPr>
        <w:rFonts w:hint="default" w:ascii="Symbol" w:hAnsi="Symbol"/>
      </w:rPr>
    </w:lvl>
    <w:lvl w:ilvl="1" w:tplc="C12E74A8">
      <w:start w:val="1"/>
      <w:numFmt w:val="bullet"/>
      <w:lvlText w:val="o"/>
      <w:lvlJc w:val="left"/>
      <w:pPr>
        <w:ind w:left="1440" w:hanging="360"/>
      </w:pPr>
      <w:rPr>
        <w:rFonts w:hint="default" w:ascii="Courier New" w:hAnsi="Courier New"/>
      </w:rPr>
    </w:lvl>
    <w:lvl w:ilvl="2" w:tplc="C1BE0EB4">
      <w:start w:val="1"/>
      <w:numFmt w:val="bullet"/>
      <w:lvlText w:val=""/>
      <w:lvlJc w:val="left"/>
      <w:pPr>
        <w:ind w:left="2160" w:hanging="360"/>
      </w:pPr>
      <w:rPr>
        <w:rFonts w:hint="default" w:ascii="Wingdings" w:hAnsi="Wingdings"/>
      </w:rPr>
    </w:lvl>
    <w:lvl w:ilvl="3" w:tplc="67E094D8">
      <w:start w:val="1"/>
      <w:numFmt w:val="bullet"/>
      <w:lvlText w:val=""/>
      <w:lvlJc w:val="left"/>
      <w:pPr>
        <w:ind w:left="2880" w:hanging="360"/>
      </w:pPr>
      <w:rPr>
        <w:rFonts w:hint="default" w:ascii="Symbol" w:hAnsi="Symbol"/>
      </w:rPr>
    </w:lvl>
    <w:lvl w:ilvl="4" w:tplc="9586D414">
      <w:start w:val="1"/>
      <w:numFmt w:val="bullet"/>
      <w:lvlText w:val="o"/>
      <w:lvlJc w:val="left"/>
      <w:pPr>
        <w:ind w:left="3600" w:hanging="360"/>
      </w:pPr>
      <w:rPr>
        <w:rFonts w:hint="default" w:ascii="Courier New" w:hAnsi="Courier New"/>
      </w:rPr>
    </w:lvl>
    <w:lvl w:ilvl="5" w:tplc="9D2E8040">
      <w:start w:val="1"/>
      <w:numFmt w:val="bullet"/>
      <w:lvlText w:val=""/>
      <w:lvlJc w:val="left"/>
      <w:pPr>
        <w:ind w:left="4320" w:hanging="360"/>
      </w:pPr>
      <w:rPr>
        <w:rFonts w:hint="default" w:ascii="Wingdings" w:hAnsi="Wingdings"/>
      </w:rPr>
    </w:lvl>
    <w:lvl w:ilvl="6" w:tplc="AABA30B8">
      <w:start w:val="1"/>
      <w:numFmt w:val="bullet"/>
      <w:lvlText w:val=""/>
      <w:lvlJc w:val="left"/>
      <w:pPr>
        <w:ind w:left="5040" w:hanging="360"/>
      </w:pPr>
      <w:rPr>
        <w:rFonts w:hint="default" w:ascii="Symbol" w:hAnsi="Symbol"/>
      </w:rPr>
    </w:lvl>
    <w:lvl w:ilvl="7" w:tplc="4D2CF80A">
      <w:start w:val="1"/>
      <w:numFmt w:val="bullet"/>
      <w:lvlText w:val="o"/>
      <w:lvlJc w:val="left"/>
      <w:pPr>
        <w:ind w:left="5760" w:hanging="360"/>
      </w:pPr>
      <w:rPr>
        <w:rFonts w:hint="default" w:ascii="Courier New" w:hAnsi="Courier New"/>
      </w:rPr>
    </w:lvl>
    <w:lvl w:ilvl="8" w:tplc="39E0D9F2">
      <w:start w:val="1"/>
      <w:numFmt w:val="bullet"/>
      <w:lvlText w:val=""/>
      <w:lvlJc w:val="left"/>
      <w:pPr>
        <w:ind w:left="6480" w:hanging="360"/>
      </w:pPr>
      <w:rPr>
        <w:rFonts w:hint="default" w:ascii="Wingdings" w:hAnsi="Wingdings"/>
      </w:rPr>
    </w:lvl>
  </w:abstractNum>
  <w:abstractNum w:abstractNumId="280" w15:restartNumberingAfterBreak="0">
    <w:nsid w:val="64F3397C"/>
    <w:multiLevelType w:val="hybridMultilevel"/>
    <w:tmpl w:val="FFFFFFFF"/>
    <w:lvl w:ilvl="0" w:tplc="01C2C9EA">
      <w:start w:val="1"/>
      <w:numFmt w:val="decimal"/>
      <w:lvlText w:val="%1."/>
      <w:lvlJc w:val="left"/>
      <w:pPr>
        <w:ind w:left="720" w:hanging="360"/>
      </w:pPr>
    </w:lvl>
    <w:lvl w:ilvl="1" w:tplc="BFEC45BA">
      <w:start w:val="1"/>
      <w:numFmt w:val="lowerLetter"/>
      <w:lvlText w:val="%2."/>
      <w:lvlJc w:val="left"/>
      <w:pPr>
        <w:ind w:left="1440" w:hanging="360"/>
      </w:pPr>
    </w:lvl>
    <w:lvl w:ilvl="2" w:tplc="4B5ED31A">
      <w:start w:val="1"/>
      <w:numFmt w:val="lowerRoman"/>
      <w:lvlText w:val="%3."/>
      <w:lvlJc w:val="right"/>
      <w:pPr>
        <w:ind w:left="2160" w:hanging="180"/>
      </w:pPr>
    </w:lvl>
    <w:lvl w:ilvl="3" w:tplc="0568A6D8">
      <w:start w:val="1"/>
      <w:numFmt w:val="decimal"/>
      <w:lvlText w:val="%4."/>
      <w:lvlJc w:val="left"/>
      <w:pPr>
        <w:ind w:left="2880" w:hanging="360"/>
      </w:pPr>
    </w:lvl>
    <w:lvl w:ilvl="4" w:tplc="2B20F414">
      <w:start w:val="1"/>
      <w:numFmt w:val="lowerLetter"/>
      <w:lvlText w:val="%5."/>
      <w:lvlJc w:val="left"/>
      <w:pPr>
        <w:ind w:left="3600" w:hanging="360"/>
      </w:pPr>
    </w:lvl>
    <w:lvl w:ilvl="5" w:tplc="69E86000">
      <w:start w:val="1"/>
      <w:numFmt w:val="lowerRoman"/>
      <w:lvlText w:val="%6."/>
      <w:lvlJc w:val="right"/>
      <w:pPr>
        <w:ind w:left="4320" w:hanging="180"/>
      </w:pPr>
    </w:lvl>
    <w:lvl w:ilvl="6" w:tplc="5130ED92">
      <w:start w:val="1"/>
      <w:numFmt w:val="decimal"/>
      <w:lvlText w:val="%7."/>
      <w:lvlJc w:val="left"/>
      <w:pPr>
        <w:ind w:left="5040" w:hanging="360"/>
      </w:pPr>
    </w:lvl>
    <w:lvl w:ilvl="7" w:tplc="B440820C">
      <w:start w:val="1"/>
      <w:numFmt w:val="lowerLetter"/>
      <w:lvlText w:val="%8."/>
      <w:lvlJc w:val="left"/>
      <w:pPr>
        <w:ind w:left="5760" w:hanging="360"/>
      </w:pPr>
    </w:lvl>
    <w:lvl w:ilvl="8" w:tplc="A36E5B6E">
      <w:start w:val="1"/>
      <w:numFmt w:val="lowerRoman"/>
      <w:lvlText w:val="%9."/>
      <w:lvlJc w:val="right"/>
      <w:pPr>
        <w:ind w:left="6480" w:hanging="180"/>
      </w:pPr>
    </w:lvl>
  </w:abstractNum>
  <w:abstractNum w:abstractNumId="281" w15:restartNumberingAfterBreak="0">
    <w:nsid w:val="6524CD28"/>
    <w:multiLevelType w:val="hybridMultilevel"/>
    <w:tmpl w:val="FFFFFFFF"/>
    <w:lvl w:ilvl="0" w:tplc="64EC1ECA">
      <w:start w:val="1"/>
      <w:numFmt w:val="decimal"/>
      <w:lvlText w:val="%1."/>
      <w:lvlJc w:val="left"/>
      <w:pPr>
        <w:ind w:left="720" w:hanging="360"/>
      </w:pPr>
    </w:lvl>
    <w:lvl w:ilvl="1" w:tplc="ACEE9736">
      <w:start w:val="1"/>
      <w:numFmt w:val="bullet"/>
      <w:lvlText w:val="·"/>
      <w:lvlJc w:val="left"/>
      <w:pPr>
        <w:ind w:left="1440" w:hanging="360"/>
      </w:pPr>
    </w:lvl>
    <w:lvl w:ilvl="2" w:tplc="9A62384A">
      <w:start w:val="1"/>
      <w:numFmt w:val="lowerRoman"/>
      <w:lvlText w:val="%3."/>
      <w:lvlJc w:val="right"/>
      <w:pPr>
        <w:ind w:left="2160" w:hanging="180"/>
      </w:pPr>
    </w:lvl>
    <w:lvl w:ilvl="3" w:tplc="E30E4B64">
      <w:start w:val="1"/>
      <w:numFmt w:val="decimal"/>
      <w:lvlText w:val="%4."/>
      <w:lvlJc w:val="left"/>
      <w:pPr>
        <w:ind w:left="2880" w:hanging="360"/>
      </w:pPr>
    </w:lvl>
    <w:lvl w:ilvl="4" w:tplc="CE24C24A">
      <w:start w:val="1"/>
      <w:numFmt w:val="lowerLetter"/>
      <w:lvlText w:val="%5."/>
      <w:lvlJc w:val="left"/>
      <w:pPr>
        <w:ind w:left="3600" w:hanging="360"/>
      </w:pPr>
    </w:lvl>
    <w:lvl w:ilvl="5" w:tplc="45B45BA4">
      <w:start w:val="1"/>
      <w:numFmt w:val="lowerRoman"/>
      <w:lvlText w:val="%6."/>
      <w:lvlJc w:val="right"/>
      <w:pPr>
        <w:ind w:left="4320" w:hanging="180"/>
      </w:pPr>
    </w:lvl>
    <w:lvl w:ilvl="6" w:tplc="F424C836">
      <w:start w:val="1"/>
      <w:numFmt w:val="decimal"/>
      <w:lvlText w:val="%7."/>
      <w:lvlJc w:val="left"/>
      <w:pPr>
        <w:ind w:left="5040" w:hanging="360"/>
      </w:pPr>
    </w:lvl>
    <w:lvl w:ilvl="7" w:tplc="61A2E828">
      <w:start w:val="1"/>
      <w:numFmt w:val="lowerLetter"/>
      <w:lvlText w:val="%8."/>
      <w:lvlJc w:val="left"/>
      <w:pPr>
        <w:ind w:left="5760" w:hanging="360"/>
      </w:pPr>
    </w:lvl>
    <w:lvl w:ilvl="8" w:tplc="0E66DBEA">
      <w:start w:val="1"/>
      <w:numFmt w:val="lowerRoman"/>
      <w:lvlText w:val="%9."/>
      <w:lvlJc w:val="right"/>
      <w:pPr>
        <w:ind w:left="6480" w:hanging="180"/>
      </w:pPr>
    </w:lvl>
  </w:abstractNum>
  <w:abstractNum w:abstractNumId="282" w15:restartNumberingAfterBreak="0">
    <w:nsid w:val="6549BC2A"/>
    <w:multiLevelType w:val="hybridMultilevel"/>
    <w:tmpl w:val="FFFFFFFF"/>
    <w:lvl w:ilvl="0" w:tplc="69AA2C24">
      <w:start w:val="1"/>
      <w:numFmt w:val="bullet"/>
      <w:lvlText w:val=""/>
      <w:lvlJc w:val="left"/>
      <w:pPr>
        <w:ind w:left="720" w:hanging="360"/>
      </w:pPr>
      <w:rPr>
        <w:rFonts w:hint="default" w:ascii="Symbol" w:hAnsi="Symbol"/>
      </w:rPr>
    </w:lvl>
    <w:lvl w:ilvl="1" w:tplc="A70AB228">
      <w:start w:val="1"/>
      <w:numFmt w:val="bullet"/>
      <w:lvlText w:val="o"/>
      <w:lvlJc w:val="left"/>
      <w:pPr>
        <w:ind w:left="1440" w:hanging="360"/>
      </w:pPr>
      <w:rPr>
        <w:rFonts w:hint="default" w:ascii="Courier New" w:hAnsi="Courier New"/>
      </w:rPr>
    </w:lvl>
    <w:lvl w:ilvl="2" w:tplc="18FE195E">
      <w:start w:val="1"/>
      <w:numFmt w:val="bullet"/>
      <w:lvlText w:val=""/>
      <w:lvlJc w:val="left"/>
      <w:pPr>
        <w:ind w:left="2160" w:hanging="360"/>
      </w:pPr>
      <w:rPr>
        <w:rFonts w:hint="default" w:ascii="Wingdings" w:hAnsi="Wingdings"/>
      </w:rPr>
    </w:lvl>
    <w:lvl w:ilvl="3" w:tplc="79D8CC5E">
      <w:start w:val="1"/>
      <w:numFmt w:val="bullet"/>
      <w:lvlText w:val=""/>
      <w:lvlJc w:val="left"/>
      <w:pPr>
        <w:ind w:left="2880" w:hanging="360"/>
      </w:pPr>
      <w:rPr>
        <w:rFonts w:hint="default" w:ascii="Symbol" w:hAnsi="Symbol"/>
      </w:rPr>
    </w:lvl>
    <w:lvl w:ilvl="4" w:tplc="AF5AC2B6">
      <w:start w:val="1"/>
      <w:numFmt w:val="bullet"/>
      <w:lvlText w:val="o"/>
      <w:lvlJc w:val="left"/>
      <w:pPr>
        <w:ind w:left="3600" w:hanging="360"/>
      </w:pPr>
      <w:rPr>
        <w:rFonts w:hint="default" w:ascii="Courier New" w:hAnsi="Courier New"/>
      </w:rPr>
    </w:lvl>
    <w:lvl w:ilvl="5" w:tplc="6AC8E4A8">
      <w:start w:val="1"/>
      <w:numFmt w:val="bullet"/>
      <w:lvlText w:val=""/>
      <w:lvlJc w:val="left"/>
      <w:pPr>
        <w:ind w:left="4320" w:hanging="360"/>
      </w:pPr>
      <w:rPr>
        <w:rFonts w:hint="default" w:ascii="Wingdings" w:hAnsi="Wingdings"/>
      </w:rPr>
    </w:lvl>
    <w:lvl w:ilvl="6" w:tplc="9E547616">
      <w:start w:val="1"/>
      <w:numFmt w:val="bullet"/>
      <w:lvlText w:val=""/>
      <w:lvlJc w:val="left"/>
      <w:pPr>
        <w:ind w:left="5040" w:hanging="360"/>
      </w:pPr>
      <w:rPr>
        <w:rFonts w:hint="default" w:ascii="Symbol" w:hAnsi="Symbol"/>
      </w:rPr>
    </w:lvl>
    <w:lvl w:ilvl="7" w:tplc="A6EAFAAE">
      <w:start w:val="1"/>
      <w:numFmt w:val="bullet"/>
      <w:lvlText w:val="o"/>
      <w:lvlJc w:val="left"/>
      <w:pPr>
        <w:ind w:left="5760" w:hanging="360"/>
      </w:pPr>
      <w:rPr>
        <w:rFonts w:hint="default" w:ascii="Courier New" w:hAnsi="Courier New"/>
      </w:rPr>
    </w:lvl>
    <w:lvl w:ilvl="8" w:tplc="A5CE7F52">
      <w:start w:val="1"/>
      <w:numFmt w:val="bullet"/>
      <w:lvlText w:val=""/>
      <w:lvlJc w:val="left"/>
      <w:pPr>
        <w:ind w:left="6480" w:hanging="360"/>
      </w:pPr>
      <w:rPr>
        <w:rFonts w:hint="default" w:ascii="Wingdings" w:hAnsi="Wingdings"/>
      </w:rPr>
    </w:lvl>
  </w:abstractNum>
  <w:abstractNum w:abstractNumId="283" w15:restartNumberingAfterBreak="0">
    <w:nsid w:val="65BE3A01"/>
    <w:multiLevelType w:val="hybridMultilevel"/>
    <w:tmpl w:val="FFFFFFFF"/>
    <w:lvl w:ilvl="0" w:tplc="31608656">
      <w:start w:val="1"/>
      <w:numFmt w:val="decimal"/>
      <w:lvlText w:val="%1."/>
      <w:lvlJc w:val="left"/>
      <w:pPr>
        <w:ind w:left="720" w:hanging="360"/>
      </w:pPr>
    </w:lvl>
    <w:lvl w:ilvl="1" w:tplc="F7D69862">
      <w:start w:val="1"/>
      <w:numFmt w:val="lowerLetter"/>
      <w:lvlText w:val="%2."/>
      <w:lvlJc w:val="left"/>
      <w:pPr>
        <w:ind w:left="1440" w:hanging="360"/>
      </w:pPr>
    </w:lvl>
    <w:lvl w:ilvl="2" w:tplc="73B2DBCE">
      <w:start w:val="1"/>
      <w:numFmt w:val="lowerRoman"/>
      <w:lvlText w:val="%3."/>
      <w:lvlJc w:val="right"/>
      <w:pPr>
        <w:ind w:left="2160" w:hanging="180"/>
      </w:pPr>
    </w:lvl>
    <w:lvl w:ilvl="3" w:tplc="0082F6C8">
      <w:start w:val="1"/>
      <w:numFmt w:val="decimal"/>
      <w:lvlText w:val="%4."/>
      <w:lvlJc w:val="left"/>
      <w:pPr>
        <w:ind w:left="2880" w:hanging="360"/>
      </w:pPr>
    </w:lvl>
    <w:lvl w:ilvl="4" w:tplc="EB48C9BE">
      <w:start w:val="1"/>
      <w:numFmt w:val="lowerLetter"/>
      <w:lvlText w:val="%5."/>
      <w:lvlJc w:val="left"/>
      <w:pPr>
        <w:ind w:left="3600" w:hanging="360"/>
      </w:pPr>
    </w:lvl>
    <w:lvl w:ilvl="5" w:tplc="0714CE3E">
      <w:start w:val="1"/>
      <w:numFmt w:val="lowerRoman"/>
      <w:lvlText w:val="%6."/>
      <w:lvlJc w:val="right"/>
      <w:pPr>
        <w:ind w:left="4320" w:hanging="180"/>
      </w:pPr>
    </w:lvl>
    <w:lvl w:ilvl="6" w:tplc="9E26C1D4">
      <w:start w:val="1"/>
      <w:numFmt w:val="decimal"/>
      <w:lvlText w:val="%7."/>
      <w:lvlJc w:val="left"/>
      <w:pPr>
        <w:ind w:left="5040" w:hanging="360"/>
      </w:pPr>
    </w:lvl>
    <w:lvl w:ilvl="7" w:tplc="8C900A22">
      <w:start w:val="1"/>
      <w:numFmt w:val="lowerLetter"/>
      <w:lvlText w:val="%8."/>
      <w:lvlJc w:val="left"/>
      <w:pPr>
        <w:ind w:left="5760" w:hanging="360"/>
      </w:pPr>
    </w:lvl>
    <w:lvl w:ilvl="8" w:tplc="FCAE2A5A">
      <w:start w:val="1"/>
      <w:numFmt w:val="lowerRoman"/>
      <w:lvlText w:val="%9."/>
      <w:lvlJc w:val="right"/>
      <w:pPr>
        <w:ind w:left="6480" w:hanging="180"/>
      </w:pPr>
    </w:lvl>
  </w:abstractNum>
  <w:abstractNum w:abstractNumId="284" w15:restartNumberingAfterBreak="0">
    <w:nsid w:val="65CB6F32"/>
    <w:multiLevelType w:val="hybridMultilevel"/>
    <w:tmpl w:val="FFFFFFFF"/>
    <w:lvl w:ilvl="0" w:tplc="31B2DD62">
      <w:start w:val="1"/>
      <w:numFmt w:val="bullet"/>
      <w:lvlText w:val="·"/>
      <w:lvlJc w:val="left"/>
      <w:pPr>
        <w:ind w:left="720" w:hanging="360"/>
      </w:pPr>
      <w:rPr>
        <w:rFonts w:hint="default" w:ascii="Symbol" w:hAnsi="Symbol"/>
      </w:rPr>
    </w:lvl>
    <w:lvl w:ilvl="1" w:tplc="89505720">
      <w:start w:val="1"/>
      <w:numFmt w:val="bullet"/>
      <w:lvlText w:val="o"/>
      <w:lvlJc w:val="left"/>
      <w:pPr>
        <w:ind w:left="1440" w:hanging="360"/>
      </w:pPr>
      <w:rPr>
        <w:rFonts w:hint="default" w:ascii="Courier New" w:hAnsi="Courier New"/>
      </w:rPr>
    </w:lvl>
    <w:lvl w:ilvl="2" w:tplc="D6DE9EEA">
      <w:start w:val="1"/>
      <w:numFmt w:val="bullet"/>
      <w:lvlText w:val=""/>
      <w:lvlJc w:val="left"/>
      <w:pPr>
        <w:ind w:left="2160" w:hanging="360"/>
      </w:pPr>
      <w:rPr>
        <w:rFonts w:hint="default" w:ascii="Wingdings" w:hAnsi="Wingdings"/>
      </w:rPr>
    </w:lvl>
    <w:lvl w:ilvl="3" w:tplc="268295B0">
      <w:start w:val="1"/>
      <w:numFmt w:val="bullet"/>
      <w:lvlText w:val=""/>
      <w:lvlJc w:val="left"/>
      <w:pPr>
        <w:ind w:left="2880" w:hanging="360"/>
      </w:pPr>
      <w:rPr>
        <w:rFonts w:hint="default" w:ascii="Symbol" w:hAnsi="Symbol"/>
      </w:rPr>
    </w:lvl>
    <w:lvl w:ilvl="4" w:tplc="E67EFBEC">
      <w:start w:val="1"/>
      <w:numFmt w:val="bullet"/>
      <w:lvlText w:val="o"/>
      <w:lvlJc w:val="left"/>
      <w:pPr>
        <w:ind w:left="3600" w:hanging="360"/>
      </w:pPr>
      <w:rPr>
        <w:rFonts w:hint="default" w:ascii="Courier New" w:hAnsi="Courier New"/>
      </w:rPr>
    </w:lvl>
    <w:lvl w:ilvl="5" w:tplc="347E4DE6">
      <w:start w:val="1"/>
      <w:numFmt w:val="bullet"/>
      <w:lvlText w:val=""/>
      <w:lvlJc w:val="left"/>
      <w:pPr>
        <w:ind w:left="4320" w:hanging="360"/>
      </w:pPr>
      <w:rPr>
        <w:rFonts w:hint="default" w:ascii="Wingdings" w:hAnsi="Wingdings"/>
      </w:rPr>
    </w:lvl>
    <w:lvl w:ilvl="6" w:tplc="F274DCFC">
      <w:start w:val="1"/>
      <w:numFmt w:val="bullet"/>
      <w:lvlText w:val=""/>
      <w:lvlJc w:val="left"/>
      <w:pPr>
        <w:ind w:left="5040" w:hanging="360"/>
      </w:pPr>
      <w:rPr>
        <w:rFonts w:hint="default" w:ascii="Symbol" w:hAnsi="Symbol"/>
      </w:rPr>
    </w:lvl>
    <w:lvl w:ilvl="7" w:tplc="394445BA">
      <w:start w:val="1"/>
      <w:numFmt w:val="bullet"/>
      <w:lvlText w:val="o"/>
      <w:lvlJc w:val="left"/>
      <w:pPr>
        <w:ind w:left="5760" w:hanging="360"/>
      </w:pPr>
      <w:rPr>
        <w:rFonts w:hint="default" w:ascii="Courier New" w:hAnsi="Courier New"/>
      </w:rPr>
    </w:lvl>
    <w:lvl w:ilvl="8" w:tplc="7A744CFE">
      <w:start w:val="1"/>
      <w:numFmt w:val="bullet"/>
      <w:lvlText w:val=""/>
      <w:lvlJc w:val="left"/>
      <w:pPr>
        <w:ind w:left="6480" w:hanging="360"/>
      </w:pPr>
      <w:rPr>
        <w:rFonts w:hint="default" w:ascii="Wingdings" w:hAnsi="Wingdings"/>
      </w:rPr>
    </w:lvl>
  </w:abstractNum>
  <w:abstractNum w:abstractNumId="285" w15:restartNumberingAfterBreak="0">
    <w:nsid w:val="66396FE3"/>
    <w:multiLevelType w:val="hybridMultilevel"/>
    <w:tmpl w:val="2A7AE384"/>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86" w15:restartNumberingAfterBreak="0">
    <w:nsid w:val="6746734C"/>
    <w:multiLevelType w:val="hybridMultilevel"/>
    <w:tmpl w:val="FFFFFFFF"/>
    <w:lvl w:ilvl="0" w:tplc="44CE00A6">
      <w:start w:val="1"/>
      <w:numFmt w:val="bullet"/>
      <w:lvlText w:val="·"/>
      <w:lvlJc w:val="left"/>
      <w:pPr>
        <w:ind w:left="720" w:hanging="360"/>
      </w:pPr>
      <w:rPr>
        <w:rFonts w:hint="default" w:ascii="Symbol" w:hAnsi="Symbol"/>
      </w:rPr>
    </w:lvl>
    <w:lvl w:ilvl="1" w:tplc="309AD30C">
      <w:start w:val="1"/>
      <w:numFmt w:val="bullet"/>
      <w:lvlText w:val="o"/>
      <w:lvlJc w:val="left"/>
      <w:pPr>
        <w:ind w:left="1440" w:hanging="360"/>
      </w:pPr>
      <w:rPr>
        <w:rFonts w:hint="default" w:ascii="Courier New" w:hAnsi="Courier New"/>
      </w:rPr>
    </w:lvl>
    <w:lvl w:ilvl="2" w:tplc="0C4879DC">
      <w:start w:val="1"/>
      <w:numFmt w:val="bullet"/>
      <w:lvlText w:val=""/>
      <w:lvlJc w:val="left"/>
      <w:pPr>
        <w:ind w:left="2160" w:hanging="360"/>
      </w:pPr>
      <w:rPr>
        <w:rFonts w:hint="default" w:ascii="Wingdings" w:hAnsi="Wingdings"/>
      </w:rPr>
    </w:lvl>
    <w:lvl w:ilvl="3" w:tplc="8B9EBF9A">
      <w:start w:val="1"/>
      <w:numFmt w:val="bullet"/>
      <w:lvlText w:val=""/>
      <w:lvlJc w:val="left"/>
      <w:pPr>
        <w:ind w:left="2880" w:hanging="360"/>
      </w:pPr>
      <w:rPr>
        <w:rFonts w:hint="default" w:ascii="Symbol" w:hAnsi="Symbol"/>
      </w:rPr>
    </w:lvl>
    <w:lvl w:ilvl="4" w:tplc="0E56419C">
      <w:start w:val="1"/>
      <w:numFmt w:val="bullet"/>
      <w:lvlText w:val="o"/>
      <w:lvlJc w:val="left"/>
      <w:pPr>
        <w:ind w:left="3600" w:hanging="360"/>
      </w:pPr>
      <w:rPr>
        <w:rFonts w:hint="default" w:ascii="Courier New" w:hAnsi="Courier New"/>
      </w:rPr>
    </w:lvl>
    <w:lvl w:ilvl="5" w:tplc="5AB076DC">
      <w:start w:val="1"/>
      <w:numFmt w:val="bullet"/>
      <w:lvlText w:val=""/>
      <w:lvlJc w:val="left"/>
      <w:pPr>
        <w:ind w:left="4320" w:hanging="360"/>
      </w:pPr>
      <w:rPr>
        <w:rFonts w:hint="default" w:ascii="Wingdings" w:hAnsi="Wingdings"/>
      </w:rPr>
    </w:lvl>
    <w:lvl w:ilvl="6" w:tplc="6C100310">
      <w:start w:val="1"/>
      <w:numFmt w:val="bullet"/>
      <w:lvlText w:val=""/>
      <w:lvlJc w:val="left"/>
      <w:pPr>
        <w:ind w:left="5040" w:hanging="360"/>
      </w:pPr>
      <w:rPr>
        <w:rFonts w:hint="default" w:ascii="Symbol" w:hAnsi="Symbol"/>
      </w:rPr>
    </w:lvl>
    <w:lvl w:ilvl="7" w:tplc="E174D356">
      <w:start w:val="1"/>
      <w:numFmt w:val="bullet"/>
      <w:lvlText w:val="o"/>
      <w:lvlJc w:val="left"/>
      <w:pPr>
        <w:ind w:left="5760" w:hanging="360"/>
      </w:pPr>
      <w:rPr>
        <w:rFonts w:hint="default" w:ascii="Courier New" w:hAnsi="Courier New"/>
      </w:rPr>
    </w:lvl>
    <w:lvl w:ilvl="8" w:tplc="2B884484">
      <w:start w:val="1"/>
      <w:numFmt w:val="bullet"/>
      <w:lvlText w:val=""/>
      <w:lvlJc w:val="left"/>
      <w:pPr>
        <w:ind w:left="6480" w:hanging="360"/>
      </w:pPr>
      <w:rPr>
        <w:rFonts w:hint="default" w:ascii="Wingdings" w:hAnsi="Wingdings"/>
      </w:rPr>
    </w:lvl>
  </w:abstractNum>
  <w:abstractNum w:abstractNumId="287" w15:restartNumberingAfterBreak="0">
    <w:nsid w:val="6793C9F9"/>
    <w:multiLevelType w:val="hybridMultilevel"/>
    <w:tmpl w:val="E4426A32"/>
    <w:lvl w:ilvl="0" w:tplc="69986ADC">
      <w:start w:val="1"/>
      <w:numFmt w:val="decimal"/>
      <w:lvlText w:val="%1."/>
      <w:lvlJc w:val="left"/>
      <w:pPr>
        <w:ind w:left="1080" w:hanging="360"/>
      </w:pPr>
    </w:lvl>
    <w:lvl w:ilvl="1" w:tplc="E51633CA">
      <w:start w:val="1"/>
      <w:numFmt w:val="lowerLetter"/>
      <w:lvlText w:val="%2."/>
      <w:lvlJc w:val="left"/>
      <w:pPr>
        <w:ind w:left="1800" w:hanging="360"/>
      </w:pPr>
    </w:lvl>
    <w:lvl w:ilvl="2" w:tplc="4FC8029A">
      <w:start w:val="1"/>
      <w:numFmt w:val="lowerRoman"/>
      <w:lvlText w:val="%3."/>
      <w:lvlJc w:val="right"/>
      <w:pPr>
        <w:ind w:left="2520" w:hanging="180"/>
      </w:pPr>
    </w:lvl>
    <w:lvl w:ilvl="3" w:tplc="4746AFB8">
      <w:start w:val="1"/>
      <w:numFmt w:val="decimal"/>
      <w:lvlText w:val="%4."/>
      <w:lvlJc w:val="left"/>
      <w:pPr>
        <w:ind w:left="3240" w:hanging="360"/>
      </w:pPr>
    </w:lvl>
    <w:lvl w:ilvl="4" w:tplc="ADC4D3FE">
      <w:start w:val="1"/>
      <w:numFmt w:val="lowerLetter"/>
      <w:lvlText w:val="%5."/>
      <w:lvlJc w:val="left"/>
      <w:pPr>
        <w:ind w:left="3960" w:hanging="360"/>
      </w:pPr>
    </w:lvl>
    <w:lvl w:ilvl="5" w:tplc="769EEF2C">
      <w:start w:val="1"/>
      <w:numFmt w:val="lowerRoman"/>
      <w:lvlText w:val="%6."/>
      <w:lvlJc w:val="right"/>
      <w:pPr>
        <w:ind w:left="4680" w:hanging="180"/>
      </w:pPr>
    </w:lvl>
    <w:lvl w:ilvl="6" w:tplc="294E055A">
      <w:start w:val="1"/>
      <w:numFmt w:val="decimal"/>
      <w:lvlText w:val="%7."/>
      <w:lvlJc w:val="left"/>
      <w:pPr>
        <w:ind w:left="5400" w:hanging="360"/>
      </w:pPr>
    </w:lvl>
    <w:lvl w:ilvl="7" w:tplc="9F1A3A3E">
      <w:start w:val="1"/>
      <w:numFmt w:val="lowerLetter"/>
      <w:lvlText w:val="%8."/>
      <w:lvlJc w:val="left"/>
      <w:pPr>
        <w:ind w:left="6120" w:hanging="360"/>
      </w:pPr>
    </w:lvl>
    <w:lvl w:ilvl="8" w:tplc="D1A4058C">
      <w:start w:val="1"/>
      <w:numFmt w:val="lowerRoman"/>
      <w:lvlText w:val="%9."/>
      <w:lvlJc w:val="right"/>
      <w:pPr>
        <w:ind w:left="6840" w:hanging="180"/>
      </w:pPr>
    </w:lvl>
  </w:abstractNum>
  <w:abstractNum w:abstractNumId="288" w15:restartNumberingAfterBreak="0">
    <w:nsid w:val="680435C1"/>
    <w:multiLevelType w:val="hybridMultilevel"/>
    <w:tmpl w:val="F78E83BC"/>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89" w15:restartNumberingAfterBreak="0">
    <w:nsid w:val="68054B79"/>
    <w:multiLevelType w:val="hybridMultilevel"/>
    <w:tmpl w:val="FFFFFFFF"/>
    <w:lvl w:ilvl="0" w:tplc="1F2C20BE">
      <w:start w:val="1"/>
      <w:numFmt w:val="bullet"/>
      <w:lvlText w:val="·"/>
      <w:lvlJc w:val="left"/>
      <w:pPr>
        <w:ind w:left="720" w:hanging="360"/>
      </w:pPr>
      <w:rPr>
        <w:rFonts w:hint="default" w:ascii="Symbol" w:hAnsi="Symbol"/>
      </w:rPr>
    </w:lvl>
    <w:lvl w:ilvl="1" w:tplc="6CCC41A4">
      <w:start w:val="1"/>
      <w:numFmt w:val="bullet"/>
      <w:lvlText w:val="o"/>
      <w:lvlJc w:val="left"/>
      <w:pPr>
        <w:ind w:left="1440" w:hanging="360"/>
      </w:pPr>
      <w:rPr>
        <w:rFonts w:hint="default" w:ascii="Courier New" w:hAnsi="Courier New"/>
      </w:rPr>
    </w:lvl>
    <w:lvl w:ilvl="2" w:tplc="7BD40142">
      <w:start w:val="1"/>
      <w:numFmt w:val="bullet"/>
      <w:lvlText w:val=""/>
      <w:lvlJc w:val="left"/>
      <w:pPr>
        <w:ind w:left="2160" w:hanging="360"/>
      </w:pPr>
      <w:rPr>
        <w:rFonts w:hint="default" w:ascii="Wingdings" w:hAnsi="Wingdings"/>
      </w:rPr>
    </w:lvl>
    <w:lvl w:ilvl="3" w:tplc="9E106096">
      <w:start w:val="1"/>
      <w:numFmt w:val="bullet"/>
      <w:lvlText w:val=""/>
      <w:lvlJc w:val="left"/>
      <w:pPr>
        <w:ind w:left="2880" w:hanging="360"/>
      </w:pPr>
      <w:rPr>
        <w:rFonts w:hint="default" w:ascii="Symbol" w:hAnsi="Symbol"/>
      </w:rPr>
    </w:lvl>
    <w:lvl w:ilvl="4" w:tplc="C1CE79FE">
      <w:start w:val="1"/>
      <w:numFmt w:val="bullet"/>
      <w:lvlText w:val="o"/>
      <w:lvlJc w:val="left"/>
      <w:pPr>
        <w:ind w:left="3600" w:hanging="360"/>
      </w:pPr>
      <w:rPr>
        <w:rFonts w:hint="default" w:ascii="Courier New" w:hAnsi="Courier New"/>
      </w:rPr>
    </w:lvl>
    <w:lvl w:ilvl="5" w:tplc="AA68F826">
      <w:start w:val="1"/>
      <w:numFmt w:val="bullet"/>
      <w:lvlText w:val=""/>
      <w:lvlJc w:val="left"/>
      <w:pPr>
        <w:ind w:left="4320" w:hanging="360"/>
      </w:pPr>
      <w:rPr>
        <w:rFonts w:hint="default" w:ascii="Wingdings" w:hAnsi="Wingdings"/>
      </w:rPr>
    </w:lvl>
    <w:lvl w:ilvl="6" w:tplc="7CB6BD4C">
      <w:start w:val="1"/>
      <w:numFmt w:val="bullet"/>
      <w:lvlText w:val=""/>
      <w:lvlJc w:val="left"/>
      <w:pPr>
        <w:ind w:left="5040" w:hanging="360"/>
      </w:pPr>
      <w:rPr>
        <w:rFonts w:hint="default" w:ascii="Symbol" w:hAnsi="Symbol"/>
      </w:rPr>
    </w:lvl>
    <w:lvl w:ilvl="7" w:tplc="C0D2B0A6">
      <w:start w:val="1"/>
      <w:numFmt w:val="bullet"/>
      <w:lvlText w:val="o"/>
      <w:lvlJc w:val="left"/>
      <w:pPr>
        <w:ind w:left="5760" w:hanging="360"/>
      </w:pPr>
      <w:rPr>
        <w:rFonts w:hint="default" w:ascii="Courier New" w:hAnsi="Courier New"/>
      </w:rPr>
    </w:lvl>
    <w:lvl w:ilvl="8" w:tplc="64D6C7BE">
      <w:start w:val="1"/>
      <w:numFmt w:val="bullet"/>
      <w:lvlText w:val=""/>
      <w:lvlJc w:val="left"/>
      <w:pPr>
        <w:ind w:left="6480" w:hanging="360"/>
      </w:pPr>
      <w:rPr>
        <w:rFonts w:hint="default" w:ascii="Wingdings" w:hAnsi="Wingdings"/>
      </w:rPr>
    </w:lvl>
  </w:abstractNum>
  <w:abstractNum w:abstractNumId="290" w15:restartNumberingAfterBreak="0">
    <w:nsid w:val="6857C23D"/>
    <w:multiLevelType w:val="hybridMultilevel"/>
    <w:tmpl w:val="FFFFFFFF"/>
    <w:lvl w:ilvl="0" w:tplc="3F1CA78A">
      <w:start w:val="1"/>
      <w:numFmt w:val="bullet"/>
      <w:lvlText w:val="·"/>
      <w:lvlJc w:val="left"/>
      <w:pPr>
        <w:ind w:left="720" w:hanging="360"/>
      </w:pPr>
      <w:rPr>
        <w:rFonts w:hint="default" w:ascii="Symbol" w:hAnsi="Symbol"/>
      </w:rPr>
    </w:lvl>
    <w:lvl w:ilvl="1" w:tplc="CD1C21CE">
      <w:start w:val="1"/>
      <w:numFmt w:val="bullet"/>
      <w:lvlText w:val="o"/>
      <w:lvlJc w:val="left"/>
      <w:pPr>
        <w:ind w:left="1440" w:hanging="360"/>
      </w:pPr>
      <w:rPr>
        <w:rFonts w:hint="default" w:ascii="Courier New" w:hAnsi="Courier New"/>
      </w:rPr>
    </w:lvl>
    <w:lvl w:ilvl="2" w:tplc="60D2B422">
      <w:start w:val="1"/>
      <w:numFmt w:val="bullet"/>
      <w:lvlText w:val=""/>
      <w:lvlJc w:val="left"/>
      <w:pPr>
        <w:ind w:left="2160" w:hanging="360"/>
      </w:pPr>
      <w:rPr>
        <w:rFonts w:hint="default" w:ascii="Wingdings" w:hAnsi="Wingdings"/>
      </w:rPr>
    </w:lvl>
    <w:lvl w:ilvl="3" w:tplc="F6A607BA">
      <w:start w:val="1"/>
      <w:numFmt w:val="bullet"/>
      <w:lvlText w:val=""/>
      <w:lvlJc w:val="left"/>
      <w:pPr>
        <w:ind w:left="2880" w:hanging="360"/>
      </w:pPr>
      <w:rPr>
        <w:rFonts w:hint="default" w:ascii="Symbol" w:hAnsi="Symbol"/>
      </w:rPr>
    </w:lvl>
    <w:lvl w:ilvl="4" w:tplc="BA6C35DA">
      <w:start w:val="1"/>
      <w:numFmt w:val="bullet"/>
      <w:lvlText w:val="o"/>
      <w:lvlJc w:val="left"/>
      <w:pPr>
        <w:ind w:left="3600" w:hanging="360"/>
      </w:pPr>
      <w:rPr>
        <w:rFonts w:hint="default" w:ascii="Courier New" w:hAnsi="Courier New"/>
      </w:rPr>
    </w:lvl>
    <w:lvl w:ilvl="5" w:tplc="3B4E6970">
      <w:start w:val="1"/>
      <w:numFmt w:val="bullet"/>
      <w:lvlText w:val=""/>
      <w:lvlJc w:val="left"/>
      <w:pPr>
        <w:ind w:left="4320" w:hanging="360"/>
      </w:pPr>
      <w:rPr>
        <w:rFonts w:hint="default" w:ascii="Wingdings" w:hAnsi="Wingdings"/>
      </w:rPr>
    </w:lvl>
    <w:lvl w:ilvl="6" w:tplc="70A6FCEE">
      <w:start w:val="1"/>
      <w:numFmt w:val="bullet"/>
      <w:lvlText w:val=""/>
      <w:lvlJc w:val="left"/>
      <w:pPr>
        <w:ind w:left="5040" w:hanging="360"/>
      </w:pPr>
      <w:rPr>
        <w:rFonts w:hint="default" w:ascii="Symbol" w:hAnsi="Symbol"/>
      </w:rPr>
    </w:lvl>
    <w:lvl w:ilvl="7" w:tplc="E30847B0">
      <w:start w:val="1"/>
      <w:numFmt w:val="bullet"/>
      <w:lvlText w:val="o"/>
      <w:lvlJc w:val="left"/>
      <w:pPr>
        <w:ind w:left="5760" w:hanging="360"/>
      </w:pPr>
      <w:rPr>
        <w:rFonts w:hint="default" w:ascii="Courier New" w:hAnsi="Courier New"/>
      </w:rPr>
    </w:lvl>
    <w:lvl w:ilvl="8" w:tplc="8A4CF554">
      <w:start w:val="1"/>
      <w:numFmt w:val="bullet"/>
      <w:lvlText w:val=""/>
      <w:lvlJc w:val="left"/>
      <w:pPr>
        <w:ind w:left="6480" w:hanging="360"/>
      </w:pPr>
      <w:rPr>
        <w:rFonts w:hint="default" w:ascii="Wingdings" w:hAnsi="Wingdings"/>
      </w:rPr>
    </w:lvl>
  </w:abstractNum>
  <w:abstractNum w:abstractNumId="291" w15:restartNumberingAfterBreak="0">
    <w:nsid w:val="689C7A4D"/>
    <w:multiLevelType w:val="hybridMultilevel"/>
    <w:tmpl w:val="3ECA341E"/>
    <w:lvl w:ilvl="0" w:tplc="610CA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2" w15:restartNumberingAfterBreak="0">
    <w:nsid w:val="691827A1"/>
    <w:multiLevelType w:val="hybridMultilevel"/>
    <w:tmpl w:val="FFFFFFFF"/>
    <w:lvl w:ilvl="0" w:tplc="B9EC4162">
      <w:start w:val="5"/>
      <w:numFmt w:val="decimal"/>
      <w:lvlText w:val="%1."/>
      <w:lvlJc w:val="left"/>
      <w:pPr>
        <w:ind w:left="720" w:hanging="360"/>
      </w:pPr>
    </w:lvl>
    <w:lvl w:ilvl="1" w:tplc="99BE996A">
      <w:start w:val="1"/>
      <w:numFmt w:val="lowerLetter"/>
      <w:lvlText w:val="%2."/>
      <w:lvlJc w:val="left"/>
      <w:pPr>
        <w:ind w:left="1440" w:hanging="360"/>
      </w:pPr>
    </w:lvl>
    <w:lvl w:ilvl="2" w:tplc="F918981E">
      <w:start w:val="1"/>
      <w:numFmt w:val="lowerRoman"/>
      <w:lvlText w:val="%3."/>
      <w:lvlJc w:val="right"/>
      <w:pPr>
        <w:ind w:left="2160" w:hanging="180"/>
      </w:pPr>
    </w:lvl>
    <w:lvl w:ilvl="3" w:tplc="45344CAA">
      <w:start w:val="1"/>
      <w:numFmt w:val="decimal"/>
      <w:lvlText w:val="%4."/>
      <w:lvlJc w:val="left"/>
      <w:pPr>
        <w:ind w:left="2880" w:hanging="360"/>
      </w:pPr>
    </w:lvl>
    <w:lvl w:ilvl="4" w:tplc="6352C278">
      <w:start w:val="1"/>
      <w:numFmt w:val="lowerLetter"/>
      <w:lvlText w:val="%5."/>
      <w:lvlJc w:val="left"/>
      <w:pPr>
        <w:ind w:left="3600" w:hanging="360"/>
      </w:pPr>
    </w:lvl>
    <w:lvl w:ilvl="5" w:tplc="F84E706A">
      <w:start w:val="1"/>
      <w:numFmt w:val="lowerRoman"/>
      <w:lvlText w:val="%6."/>
      <w:lvlJc w:val="right"/>
      <w:pPr>
        <w:ind w:left="4320" w:hanging="180"/>
      </w:pPr>
    </w:lvl>
    <w:lvl w:ilvl="6" w:tplc="10A25284">
      <w:start w:val="1"/>
      <w:numFmt w:val="decimal"/>
      <w:lvlText w:val="%7."/>
      <w:lvlJc w:val="left"/>
      <w:pPr>
        <w:ind w:left="5040" w:hanging="360"/>
      </w:pPr>
    </w:lvl>
    <w:lvl w:ilvl="7" w:tplc="1798A818">
      <w:start w:val="1"/>
      <w:numFmt w:val="lowerLetter"/>
      <w:lvlText w:val="%8."/>
      <w:lvlJc w:val="left"/>
      <w:pPr>
        <w:ind w:left="5760" w:hanging="360"/>
      </w:pPr>
    </w:lvl>
    <w:lvl w:ilvl="8" w:tplc="0D4A0F86">
      <w:start w:val="1"/>
      <w:numFmt w:val="lowerRoman"/>
      <w:lvlText w:val="%9."/>
      <w:lvlJc w:val="right"/>
      <w:pPr>
        <w:ind w:left="6480" w:hanging="180"/>
      </w:pPr>
    </w:lvl>
  </w:abstractNum>
  <w:abstractNum w:abstractNumId="293" w15:restartNumberingAfterBreak="0">
    <w:nsid w:val="6A9C0867"/>
    <w:multiLevelType w:val="hybridMultilevel"/>
    <w:tmpl w:val="FFFFFFFF"/>
    <w:lvl w:ilvl="0" w:tplc="0BD69400">
      <w:start w:val="1"/>
      <w:numFmt w:val="bullet"/>
      <w:lvlText w:val="·"/>
      <w:lvlJc w:val="left"/>
      <w:pPr>
        <w:ind w:left="720" w:hanging="360"/>
      </w:pPr>
      <w:rPr>
        <w:rFonts w:hint="default" w:ascii="Symbol" w:hAnsi="Symbol"/>
      </w:rPr>
    </w:lvl>
    <w:lvl w:ilvl="1" w:tplc="3510F846">
      <w:start w:val="1"/>
      <w:numFmt w:val="bullet"/>
      <w:lvlText w:val="o"/>
      <w:lvlJc w:val="left"/>
      <w:pPr>
        <w:ind w:left="1440" w:hanging="360"/>
      </w:pPr>
      <w:rPr>
        <w:rFonts w:hint="default" w:ascii="Courier New" w:hAnsi="Courier New"/>
      </w:rPr>
    </w:lvl>
    <w:lvl w:ilvl="2" w:tplc="41581852">
      <w:start w:val="1"/>
      <w:numFmt w:val="bullet"/>
      <w:lvlText w:val=""/>
      <w:lvlJc w:val="left"/>
      <w:pPr>
        <w:ind w:left="2160" w:hanging="360"/>
      </w:pPr>
      <w:rPr>
        <w:rFonts w:hint="default" w:ascii="Wingdings" w:hAnsi="Wingdings"/>
      </w:rPr>
    </w:lvl>
    <w:lvl w:ilvl="3" w:tplc="5E484FD4">
      <w:start w:val="1"/>
      <w:numFmt w:val="bullet"/>
      <w:lvlText w:val=""/>
      <w:lvlJc w:val="left"/>
      <w:pPr>
        <w:ind w:left="2880" w:hanging="360"/>
      </w:pPr>
      <w:rPr>
        <w:rFonts w:hint="default" w:ascii="Symbol" w:hAnsi="Symbol"/>
      </w:rPr>
    </w:lvl>
    <w:lvl w:ilvl="4" w:tplc="0EE8435A">
      <w:start w:val="1"/>
      <w:numFmt w:val="bullet"/>
      <w:lvlText w:val="o"/>
      <w:lvlJc w:val="left"/>
      <w:pPr>
        <w:ind w:left="3600" w:hanging="360"/>
      </w:pPr>
      <w:rPr>
        <w:rFonts w:hint="default" w:ascii="Courier New" w:hAnsi="Courier New"/>
      </w:rPr>
    </w:lvl>
    <w:lvl w:ilvl="5" w:tplc="5562EE84">
      <w:start w:val="1"/>
      <w:numFmt w:val="bullet"/>
      <w:lvlText w:val=""/>
      <w:lvlJc w:val="left"/>
      <w:pPr>
        <w:ind w:left="4320" w:hanging="360"/>
      </w:pPr>
      <w:rPr>
        <w:rFonts w:hint="default" w:ascii="Wingdings" w:hAnsi="Wingdings"/>
      </w:rPr>
    </w:lvl>
    <w:lvl w:ilvl="6" w:tplc="DAA8FF32">
      <w:start w:val="1"/>
      <w:numFmt w:val="bullet"/>
      <w:lvlText w:val=""/>
      <w:lvlJc w:val="left"/>
      <w:pPr>
        <w:ind w:left="5040" w:hanging="360"/>
      </w:pPr>
      <w:rPr>
        <w:rFonts w:hint="default" w:ascii="Symbol" w:hAnsi="Symbol"/>
      </w:rPr>
    </w:lvl>
    <w:lvl w:ilvl="7" w:tplc="AC106BC6">
      <w:start w:val="1"/>
      <w:numFmt w:val="bullet"/>
      <w:lvlText w:val="o"/>
      <w:lvlJc w:val="left"/>
      <w:pPr>
        <w:ind w:left="5760" w:hanging="360"/>
      </w:pPr>
      <w:rPr>
        <w:rFonts w:hint="default" w:ascii="Courier New" w:hAnsi="Courier New"/>
      </w:rPr>
    </w:lvl>
    <w:lvl w:ilvl="8" w:tplc="FC5C20B2">
      <w:start w:val="1"/>
      <w:numFmt w:val="bullet"/>
      <w:lvlText w:val=""/>
      <w:lvlJc w:val="left"/>
      <w:pPr>
        <w:ind w:left="6480" w:hanging="360"/>
      </w:pPr>
      <w:rPr>
        <w:rFonts w:hint="default" w:ascii="Wingdings" w:hAnsi="Wingdings"/>
      </w:rPr>
    </w:lvl>
  </w:abstractNum>
  <w:abstractNum w:abstractNumId="294" w15:restartNumberingAfterBreak="0">
    <w:nsid w:val="6AF934FB"/>
    <w:multiLevelType w:val="hybridMultilevel"/>
    <w:tmpl w:val="FFFFFFFF"/>
    <w:lvl w:ilvl="0" w:tplc="BE3C814C">
      <w:start w:val="1"/>
      <w:numFmt w:val="bullet"/>
      <w:lvlText w:val="·"/>
      <w:lvlJc w:val="left"/>
      <w:pPr>
        <w:ind w:left="720" w:hanging="360"/>
      </w:pPr>
      <w:rPr>
        <w:rFonts w:hint="default" w:ascii="Symbol" w:hAnsi="Symbol"/>
      </w:rPr>
    </w:lvl>
    <w:lvl w:ilvl="1" w:tplc="CFB88160">
      <w:start w:val="1"/>
      <w:numFmt w:val="bullet"/>
      <w:lvlText w:val="o"/>
      <w:lvlJc w:val="left"/>
      <w:pPr>
        <w:ind w:left="1440" w:hanging="360"/>
      </w:pPr>
      <w:rPr>
        <w:rFonts w:hint="default" w:ascii="Courier New" w:hAnsi="Courier New"/>
      </w:rPr>
    </w:lvl>
    <w:lvl w:ilvl="2" w:tplc="C082DDA8">
      <w:start w:val="1"/>
      <w:numFmt w:val="bullet"/>
      <w:lvlText w:val=""/>
      <w:lvlJc w:val="left"/>
      <w:pPr>
        <w:ind w:left="2160" w:hanging="360"/>
      </w:pPr>
      <w:rPr>
        <w:rFonts w:hint="default" w:ascii="Wingdings" w:hAnsi="Wingdings"/>
      </w:rPr>
    </w:lvl>
    <w:lvl w:ilvl="3" w:tplc="23782452">
      <w:start w:val="1"/>
      <w:numFmt w:val="bullet"/>
      <w:lvlText w:val=""/>
      <w:lvlJc w:val="left"/>
      <w:pPr>
        <w:ind w:left="2880" w:hanging="360"/>
      </w:pPr>
      <w:rPr>
        <w:rFonts w:hint="default" w:ascii="Symbol" w:hAnsi="Symbol"/>
      </w:rPr>
    </w:lvl>
    <w:lvl w:ilvl="4" w:tplc="D2B04BBC">
      <w:start w:val="1"/>
      <w:numFmt w:val="bullet"/>
      <w:lvlText w:val="o"/>
      <w:lvlJc w:val="left"/>
      <w:pPr>
        <w:ind w:left="3600" w:hanging="360"/>
      </w:pPr>
      <w:rPr>
        <w:rFonts w:hint="default" w:ascii="Courier New" w:hAnsi="Courier New"/>
      </w:rPr>
    </w:lvl>
    <w:lvl w:ilvl="5" w:tplc="026E85BC">
      <w:start w:val="1"/>
      <w:numFmt w:val="bullet"/>
      <w:lvlText w:val=""/>
      <w:lvlJc w:val="left"/>
      <w:pPr>
        <w:ind w:left="4320" w:hanging="360"/>
      </w:pPr>
      <w:rPr>
        <w:rFonts w:hint="default" w:ascii="Wingdings" w:hAnsi="Wingdings"/>
      </w:rPr>
    </w:lvl>
    <w:lvl w:ilvl="6" w:tplc="DD78F146">
      <w:start w:val="1"/>
      <w:numFmt w:val="bullet"/>
      <w:lvlText w:val=""/>
      <w:lvlJc w:val="left"/>
      <w:pPr>
        <w:ind w:left="5040" w:hanging="360"/>
      </w:pPr>
      <w:rPr>
        <w:rFonts w:hint="default" w:ascii="Symbol" w:hAnsi="Symbol"/>
      </w:rPr>
    </w:lvl>
    <w:lvl w:ilvl="7" w:tplc="BD9A2DF6">
      <w:start w:val="1"/>
      <w:numFmt w:val="bullet"/>
      <w:lvlText w:val="o"/>
      <w:lvlJc w:val="left"/>
      <w:pPr>
        <w:ind w:left="5760" w:hanging="360"/>
      </w:pPr>
      <w:rPr>
        <w:rFonts w:hint="default" w:ascii="Courier New" w:hAnsi="Courier New"/>
      </w:rPr>
    </w:lvl>
    <w:lvl w:ilvl="8" w:tplc="AC0CC77C">
      <w:start w:val="1"/>
      <w:numFmt w:val="bullet"/>
      <w:lvlText w:val=""/>
      <w:lvlJc w:val="left"/>
      <w:pPr>
        <w:ind w:left="6480" w:hanging="360"/>
      </w:pPr>
      <w:rPr>
        <w:rFonts w:hint="default" w:ascii="Wingdings" w:hAnsi="Wingdings"/>
      </w:rPr>
    </w:lvl>
  </w:abstractNum>
  <w:abstractNum w:abstractNumId="295" w15:restartNumberingAfterBreak="0">
    <w:nsid w:val="6AFD2F0E"/>
    <w:multiLevelType w:val="hybridMultilevel"/>
    <w:tmpl w:val="ED5C93E4"/>
    <w:lvl w:ilvl="0" w:tplc="889C5892">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6" w15:restartNumberingAfterBreak="0">
    <w:nsid w:val="6B27C2EE"/>
    <w:multiLevelType w:val="hybridMultilevel"/>
    <w:tmpl w:val="FFFFFFFF"/>
    <w:lvl w:ilvl="0" w:tplc="5C72E166">
      <w:start w:val="3"/>
      <w:numFmt w:val="decimal"/>
      <w:lvlText w:val="%1."/>
      <w:lvlJc w:val="left"/>
      <w:pPr>
        <w:ind w:left="720" w:hanging="360"/>
      </w:pPr>
    </w:lvl>
    <w:lvl w:ilvl="1" w:tplc="84764650">
      <w:start w:val="1"/>
      <w:numFmt w:val="lowerLetter"/>
      <w:lvlText w:val="%2."/>
      <w:lvlJc w:val="left"/>
      <w:pPr>
        <w:ind w:left="1440" w:hanging="360"/>
      </w:pPr>
    </w:lvl>
    <w:lvl w:ilvl="2" w:tplc="FC9A4B12">
      <w:start w:val="1"/>
      <w:numFmt w:val="lowerRoman"/>
      <w:lvlText w:val="%3."/>
      <w:lvlJc w:val="right"/>
      <w:pPr>
        <w:ind w:left="2160" w:hanging="180"/>
      </w:pPr>
    </w:lvl>
    <w:lvl w:ilvl="3" w:tplc="524EE7A2">
      <w:start w:val="1"/>
      <w:numFmt w:val="decimal"/>
      <w:lvlText w:val="%4."/>
      <w:lvlJc w:val="left"/>
      <w:pPr>
        <w:ind w:left="2880" w:hanging="360"/>
      </w:pPr>
    </w:lvl>
    <w:lvl w:ilvl="4" w:tplc="B1A6E3C0">
      <w:start w:val="1"/>
      <w:numFmt w:val="lowerLetter"/>
      <w:lvlText w:val="%5."/>
      <w:lvlJc w:val="left"/>
      <w:pPr>
        <w:ind w:left="3600" w:hanging="360"/>
      </w:pPr>
    </w:lvl>
    <w:lvl w:ilvl="5" w:tplc="DF2E6C6E">
      <w:start w:val="1"/>
      <w:numFmt w:val="lowerRoman"/>
      <w:lvlText w:val="%6."/>
      <w:lvlJc w:val="right"/>
      <w:pPr>
        <w:ind w:left="4320" w:hanging="180"/>
      </w:pPr>
    </w:lvl>
    <w:lvl w:ilvl="6" w:tplc="533C8C7A">
      <w:start w:val="1"/>
      <w:numFmt w:val="decimal"/>
      <w:lvlText w:val="%7."/>
      <w:lvlJc w:val="left"/>
      <w:pPr>
        <w:ind w:left="5040" w:hanging="360"/>
      </w:pPr>
    </w:lvl>
    <w:lvl w:ilvl="7" w:tplc="C29C6EF6">
      <w:start w:val="1"/>
      <w:numFmt w:val="lowerLetter"/>
      <w:lvlText w:val="%8."/>
      <w:lvlJc w:val="left"/>
      <w:pPr>
        <w:ind w:left="5760" w:hanging="360"/>
      </w:pPr>
    </w:lvl>
    <w:lvl w:ilvl="8" w:tplc="4C4086F6">
      <w:start w:val="1"/>
      <w:numFmt w:val="lowerRoman"/>
      <w:lvlText w:val="%9."/>
      <w:lvlJc w:val="right"/>
      <w:pPr>
        <w:ind w:left="6480" w:hanging="180"/>
      </w:pPr>
    </w:lvl>
  </w:abstractNum>
  <w:abstractNum w:abstractNumId="297" w15:restartNumberingAfterBreak="0">
    <w:nsid w:val="6C482316"/>
    <w:multiLevelType w:val="hybridMultilevel"/>
    <w:tmpl w:val="FFFFFFFF"/>
    <w:lvl w:ilvl="0" w:tplc="1DFE0B4A">
      <w:start w:val="1"/>
      <w:numFmt w:val="bullet"/>
      <w:lvlText w:val="·"/>
      <w:lvlJc w:val="left"/>
      <w:pPr>
        <w:ind w:left="720" w:hanging="360"/>
      </w:pPr>
      <w:rPr>
        <w:rFonts w:hint="default" w:ascii="Symbol" w:hAnsi="Symbol"/>
      </w:rPr>
    </w:lvl>
    <w:lvl w:ilvl="1" w:tplc="50C0600C">
      <w:start w:val="1"/>
      <w:numFmt w:val="bullet"/>
      <w:lvlText w:val="o"/>
      <w:lvlJc w:val="left"/>
      <w:pPr>
        <w:ind w:left="1440" w:hanging="360"/>
      </w:pPr>
      <w:rPr>
        <w:rFonts w:hint="default" w:ascii="Courier New" w:hAnsi="Courier New"/>
      </w:rPr>
    </w:lvl>
    <w:lvl w:ilvl="2" w:tplc="1AFA352A">
      <w:start w:val="1"/>
      <w:numFmt w:val="bullet"/>
      <w:lvlText w:val=""/>
      <w:lvlJc w:val="left"/>
      <w:pPr>
        <w:ind w:left="2160" w:hanging="360"/>
      </w:pPr>
      <w:rPr>
        <w:rFonts w:hint="default" w:ascii="Wingdings" w:hAnsi="Wingdings"/>
      </w:rPr>
    </w:lvl>
    <w:lvl w:ilvl="3" w:tplc="066E26DC">
      <w:start w:val="1"/>
      <w:numFmt w:val="bullet"/>
      <w:lvlText w:val=""/>
      <w:lvlJc w:val="left"/>
      <w:pPr>
        <w:ind w:left="2880" w:hanging="360"/>
      </w:pPr>
      <w:rPr>
        <w:rFonts w:hint="default" w:ascii="Symbol" w:hAnsi="Symbol"/>
      </w:rPr>
    </w:lvl>
    <w:lvl w:ilvl="4" w:tplc="393E7066">
      <w:start w:val="1"/>
      <w:numFmt w:val="bullet"/>
      <w:lvlText w:val="o"/>
      <w:lvlJc w:val="left"/>
      <w:pPr>
        <w:ind w:left="3600" w:hanging="360"/>
      </w:pPr>
      <w:rPr>
        <w:rFonts w:hint="default" w:ascii="Courier New" w:hAnsi="Courier New"/>
      </w:rPr>
    </w:lvl>
    <w:lvl w:ilvl="5" w:tplc="5DAAB49A">
      <w:start w:val="1"/>
      <w:numFmt w:val="bullet"/>
      <w:lvlText w:val=""/>
      <w:lvlJc w:val="left"/>
      <w:pPr>
        <w:ind w:left="4320" w:hanging="360"/>
      </w:pPr>
      <w:rPr>
        <w:rFonts w:hint="default" w:ascii="Wingdings" w:hAnsi="Wingdings"/>
      </w:rPr>
    </w:lvl>
    <w:lvl w:ilvl="6" w:tplc="1AE2DAD6">
      <w:start w:val="1"/>
      <w:numFmt w:val="bullet"/>
      <w:lvlText w:val=""/>
      <w:lvlJc w:val="left"/>
      <w:pPr>
        <w:ind w:left="5040" w:hanging="360"/>
      </w:pPr>
      <w:rPr>
        <w:rFonts w:hint="default" w:ascii="Symbol" w:hAnsi="Symbol"/>
      </w:rPr>
    </w:lvl>
    <w:lvl w:ilvl="7" w:tplc="F5FA2016">
      <w:start w:val="1"/>
      <w:numFmt w:val="bullet"/>
      <w:lvlText w:val="o"/>
      <w:lvlJc w:val="left"/>
      <w:pPr>
        <w:ind w:left="5760" w:hanging="360"/>
      </w:pPr>
      <w:rPr>
        <w:rFonts w:hint="default" w:ascii="Courier New" w:hAnsi="Courier New"/>
      </w:rPr>
    </w:lvl>
    <w:lvl w:ilvl="8" w:tplc="31DAC478">
      <w:start w:val="1"/>
      <w:numFmt w:val="bullet"/>
      <w:lvlText w:val=""/>
      <w:lvlJc w:val="left"/>
      <w:pPr>
        <w:ind w:left="6480" w:hanging="360"/>
      </w:pPr>
      <w:rPr>
        <w:rFonts w:hint="default" w:ascii="Wingdings" w:hAnsi="Wingdings"/>
      </w:rPr>
    </w:lvl>
  </w:abstractNum>
  <w:abstractNum w:abstractNumId="298" w15:restartNumberingAfterBreak="0">
    <w:nsid w:val="6CF9BED2"/>
    <w:multiLevelType w:val="hybridMultilevel"/>
    <w:tmpl w:val="FFFFFFFF"/>
    <w:lvl w:ilvl="0" w:tplc="E4623980">
      <w:start w:val="1"/>
      <w:numFmt w:val="decimal"/>
      <w:lvlText w:val="%1."/>
      <w:lvlJc w:val="left"/>
      <w:pPr>
        <w:ind w:left="720" w:hanging="360"/>
      </w:pPr>
    </w:lvl>
    <w:lvl w:ilvl="1" w:tplc="52981402">
      <w:start w:val="1"/>
      <w:numFmt w:val="lowerLetter"/>
      <w:lvlText w:val="%2."/>
      <w:lvlJc w:val="left"/>
      <w:pPr>
        <w:ind w:left="1440" w:hanging="360"/>
      </w:pPr>
    </w:lvl>
    <w:lvl w:ilvl="2" w:tplc="0082DD12">
      <w:start w:val="1"/>
      <w:numFmt w:val="lowerRoman"/>
      <w:lvlText w:val="%3."/>
      <w:lvlJc w:val="right"/>
      <w:pPr>
        <w:ind w:left="2160" w:hanging="180"/>
      </w:pPr>
    </w:lvl>
    <w:lvl w:ilvl="3" w:tplc="999EB5F2">
      <w:start w:val="1"/>
      <w:numFmt w:val="decimal"/>
      <w:lvlText w:val="%4."/>
      <w:lvlJc w:val="left"/>
      <w:pPr>
        <w:ind w:left="2880" w:hanging="360"/>
      </w:pPr>
    </w:lvl>
    <w:lvl w:ilvl="4" w:tplc="AF4449F0">
      <w:start w:val="1"/>
      <w:numFmt w:val="lowerLetter"/>
      <w:lvlText w:val="%5."/>
      <w:lvlJc w:val="left"/>
      <w:pPr>
        <w:ind w:left="3600" w:hanging="360"/>
      </w:pPr>
    </w:lvl>
    <w:lvl w:ilvl="5" w:tplc="E2383ABE">
      <w:start w:val="1"/>
      <w:numFmt w:val="lowerRoman"/>
      <w:lvlText w:val="%6."/>
      <w:lvlJc w:val="right"/>
      <w:pPr>
        <w:ind w:left="4320" w:hanging="180"/>
      </w:pPr>
    </w:lvl>
    <w:lvl w:ilvl="6" w:tplc="0CBA9C16">
      <w:start w:val="1"/>
      <w:numFmt w:val="decimal"/>
      <w:lvlText w:val="%7."/>
      <w:lvlJc w:val="left"/>
      <w:pPr>
        <w:ind w:left="5040" w:hanging="360"/>
      </w:pPr>
    </w:lvl>
    <w:lvl w:ilvl="7" w:tplc="8A4E40D0">
      <w:start w:val="1"/>
      <w:numFmt w:val="lowerLetter"/>
      <w:lvlText w:val="%8."/>
      <w:lvlJc w:val="left"/>
      <w:pPr>
        <w:ind w:left="5760" w:hanging="360"/>
      </w:pPr>
    </w:lvl>
    <w:lvl w:ilvl="8" w:tplc="FB905430">
      <w:start w:val="1"/>
      <w:numFmt w:val="lowerRoman"/>
      <w:lvlText w:val="%9."/>
      <w:lvlJc w:val="right"/>
      <w:pPr>
        <w:ind w:left="6480" w:hanging="180"/>
      </w:pPr>
    </w:lvl>
  </w:abstractNum>
  <w:abstractNum w:abstractNumId="299" w15:restartNumberingAfterBreak="0">
    <w:nsid w:val="6D7DED41"/>
    <w:multiLevelType w:val="hybridMultilevel"/>
    <w:tmpl w:val="FFFFFFFF"/>
    <w:lvl w:ilvl="0" w:tplc="1CF43F44">
      <w:start w:val="1"/>
      <w:numFmt w:val="bullet"/>
      <w:lvlText w:val="·"/>
      <w:lvlJc w:val="left"/>
      <w:pPr>
        <w:ind w:left="720" w:hanging="360"/>
      </w:pPr>
      <w:rPr>
        <w:rFonts w:hint="default" w:ascii="Symbol" w:hAnsi="Symbol"/>
      </w:rPr>
    </w:lvl>
    <w:lvl w:ilvl="1" w:tplc="A0208536">
      <w:start w:val="1"/>
      <w:numFmt w:val="bullet"/>
      <w:lvlText w:val="o"/>
      <w:lvlJc w:val="left"/>
      <w:pPr>
        <w:ind w:left="1440" w:hanging="360"/>
      </w:pPr>
      <w:rPr>
        <w:rFonts w:hint="default" w:ascii="Courier New" w:hAnsi="Courier New"/>
      </w:rPr>
    </w:lvl>
    <w:lvl w:ilvl="2" w:tplc="FCE446B0">
      <w:start w:val="1"/>
      <w:numFmt w:val="bullet"/>
      <w:lvlText w:val=""/>
      <w:lvlJc w:val="left"/>
      <w:pPr>
        <w:ind w:left="2160" w:hanging="360"/>
      </w:pPr>
      <w:rPr>
        <w:rFonts w:hint="default" w:ascii="Wingdings" w:hAnsi="Wingdings"/>
      </w:rPr>
    </w:lvl>
    <w:lvl w:ilvl="3" w:tplc="2FDA3AAC">
      <w:start w:val="1"/>
      <w:numFmt w:val="bullet"/>
      <w:lvlText w:val=""/>
      <w:lvlJc w:val="left"/>
      <w:pPr>
        <w:ind w:left="2880" w:hanging="360"/>
      </w:pPr>
      <w:rPr>
        <w:rFonts w:hint="default" w:ascii="Symbol" w:hAnsi="Symbol"/>
      </w:rPr>
    </w:lvl>
    <w:lvl w:ilvl="4" w:tplc="2D1E370E">
      <w:start w:val="1"/>
      <w:numFmt w:val="bullet"/>
      <w:lvlText w:val="o"/>
      <w:lvlJc w:val="left"/>
      <w:pPr>
        <w:ind w:left="3600" w:hanging="360"/>
      </w:pPr>
      <w:rPr>
        <w:rFonts w:hint="default" w:ascii="Courier New" w:hAnsi="Courier New"/>
      </w:rPr>
    </w:lvl>
    <w:lvl w:ilvl="5" w:tplc="96DE3E5E">
      <w:start w:val="1"/>
      <w:numFmt w:val="bullet"/>
      <w:lvlText w:val=""/>
      <w:lvlJc w:val="left"/>
      <w:pPr>
        <w:ind w:left="4320" w:hanging="360"/>
      </w:pPr>
      <w:rPr>
        <w:rFonts w:hint="default" w:ascii="Wingdings" w:hAnsi="Wingdings"/>
      </w:rPr>
    </w:lvl>
    <w:lvl w:ilvl="6" w:tplc="045441EC">
      <w:start w:val="1"/>
      <w:numFmt w:val="bullet"/>
      <w:lvlText w:val=""/>
      <w:lvlJc w:val="left"/>
      <w:pPr>
        <w:ind w:left="5040" w:hanging="360"/>
      </w:pPr>
      <w:rPr>
        <w:rFonts w:hint="default" w:ascii="Symbol" w:hAnsi="Symbol"/>
      </w:rPr>
    </w:lvl>
    <w:lvl w:ilvl="7" w:tplc="79FA0996">
      <w:start w:val="1"/>
      <w:numFmt w:val="bullet"/>
      <w:lvlText w:val="o"/>
      <w:lvlJc w:val="left"/>
      <w:pPr>
        <w:ind w:left="5760" w:hanging="360"/>
      </w:pPr>
      <w:rPr>
        <w:rFonts w:hint="default" w:ascii="Courier New" w:hAnsi="Courier New"/>
      </w:rPr>
    </w:lvl>
    <w:lvl w:ilvl="8" w:tplc="10A4D4F0">
      <w:start w:val="1"/>
      <w:numFmt w:val="bullet"/>
      <w:lvlText w:val=""/>
      <w:lvlJc w:val="left"/>
      <w:pPr>
        <w:ind w:left="6480" w:hanging="360"/>
      </w:pPr>
      <w:rPr>
        <w:rFonts w:hint="default" w:ascii="Wingdings" w:hAnsi="Wingdings"/>
      </w:rPr>
    </w:lvl>
  </w:abstractNum>
  <w:abstractNum w:abstractNumId="300" w15:restartNumberingAfterBreak="0">
    <w:nsid w:val="6DA78F3A"/>
    <w:multiLevelType w:val="hybridMultilevel"/>
    <w:tmpl w:val="FFFFFFFF"/>
    <w:lvl w:ilvl="0" w:tplc="886E7D8C">
      <w:start w:val="1"/>
      <w:numFmt w:val="bullet"/>
      <w:lvlText w:val="·"/>
      <w:lvlJc w:val="left"/>
      <w:pPr>
        <w:ind w:left="720" w:hanging="360"/>
      </w:pPr>
      <w:rPr>
        <w:rFonts w:hint="default" w:ascii="Symbol" w:hAnsi="Symbol"/>
      </w:rPr>
    </w:lvl>
    <w:lvl w:ilvl="1" w:tplc="C9A6657C">
      <w:start w:val="1"/>
      <w:numFmt w:val="bullet"/>
      <w:lvlText w:val="o"/>
      <w:lvlJc w:val="left"/>
      <w:pPr>
        <w:ind w:left="1440" w:hanging="360"/>
      </w:pPr>
      <w:rPr>
        <w:rFonts w:hint="default" w:ascii="Courier New" w:hAnsi="Courier New"/>
      </w:rPr>
    </w:lvl>
    <w:lvl w:ilvl="2" w:tplc="E36661C0">
      <w:start w:val="1"/>
      <w:numFmt w:val="bullet"/>
      <w:lvlText w:val=""/>
      <w:lvlJc w:val="left"/>
      <w:pPr>
        <w:ind w:left="2160" w:hanging="360"/>
      </w:pPr>
      <w:rPr>
        <w:rFonts w:hint="default" w:ascii="Wingdings" w:hAnsi="Wingdings"/>
      </w:rPr>
    </w:lvl>
    <w:lvl w:ilvl="3" w:tplc="8A6CDD4C">
      <w:start w:val="1"/>
      <w:numFmt w:val="bullet"/>
      <w:lvlText w:val=""/>
      <w:lvlJc w:val="left"/>
      <w:pPr>
        <w:ind w:left="2880" w:hanging="360"/>
      </w:pPr>
      <w:rPr>
        <w:rFonts w:hint="default" w:ascii="Symbol" w:hAnsi="Symbol"/>
      </w:rPr>
    </w:lvl>
    <w:lvl w:ilvl="4" w:tplc="6DB673EC">
      <w:start w:val="1"/>
      <w:numFmt w:val="bullet"/>
      <w:lvlText w:val="o"/>
      <w:lvlJc w:val="left"/>
      <w:pPr>
        <w:ind w:left="3600" w:hanging="360"/>
      </w:pPr>
      <w:rPr>
        <w:rFonts w:hint="default" w:ascii="Courier New" w:hAnsi="Courier New"/>
      </w:rPr>
    </w:lvl>
    <w:lvl w:ilvl="5" w:tplc="86E0A408">
      <w:start w:val="1"/>
      <w:numFmt w:val="bullet"/>
      <w:lvlText w:val=""/>
      <w:lvlJc w:val="left"/>
      <w:pPr>
        <w:ind w:left="4320" w:hanging="360"/>
      </w:pPr>
      <w:rPr>
        <w:rFonts w:hint="default" w:ascii="Wingdings" w:hAnsi="Wingdings"/>
      </w:rPr>
    </w:lvl>
    <w:lvl w:ilvl="6" w:tplc="5D48EEEC">
      <w:start w:val="1"/>
      <w:numFmt w:val="bullet"/>
      <w:lvlText w:val=""/>
      <w:lvlJc w:val="left"/>
      <w:pPr>
        <w:ind w:left="5040" w:hanging="360"/>
      </w:pPr>
      <w:rPr>
        <w:rFonts w:hint="default" w:ascii="Symbol" w:hAnsi="Symbol"/>
      </w:rPr>
    </w:lvl>
    <w:lvl w:ilvl="7" w:tplc="65EA1FDA">
      <w:start w:val="1"/>
      <w:numFmt w:val="bullet"/>
      <w:lvlText w:val="o"/>
      <w:lvlJc w:val="left"/>
      <w:pPr>
        <w:ind w:left="5760" w:hanging="360"/>
      </w:pPr>
      <w:rPr>
        <w:rFonts w:hint="default" w:ascii="Courier New" w:hAnsi="Courier New"/>
      </w:rPr>
    </w:lvl>
    <w:lvl w:ilvl="8" w:tplc="5EE01FDE">
      <w:start w:val="1"/>
      <w:numFmt w:val="bullet"/>
      <w:lvlText w:val=""/>
      <w:lvlJc w:val="left"/>
      <w:pPr>
        <w:ind w:left="6480" w:hanging="360"/>
      </w:pPr>
      <w:rPr>
        <w:rFonts w:hint="default" w:ascii="Wingdings" w:hAnsi="Wingdings"/>
      </w:rPr>
    </w:lvl>
  </w:abstractNum>
  <w:abstractNum w:abstractNumId="301" w15:restartNumberingAfterBreak="0">
    <w:nsid w:val="6E5E3EF8"/>
    <w:multiLevelType w:val="hybridMultilevel"/>
    <w:tmpl w:val="FFFFFFFF"/>
    <w:lvl w:ilvl="0" w:tplc="4FB2DCD4">
      <w:start w:val="1"/>
      <w:numFmt w:val="bullet"/>
      <w:lvlText w:val="·"/>
      <w:lvlJc w:val="left"/>
      <w:pPr>
        <w:ind w:left="720" w:hanging="360"/>
      </w:pPr>
      <w:rPr>
        <w:rFonts w:hint="default" w:ascii="Symbol" w:hAnsi="Symbol"/>
      </w:rPr>
    </w:lvl>
    <w:lvl w:ilvl="1" w:tplc="550AB27A">
      <w:start w:val="1"/>
      <w:numFmt w:val="bullet"/>
      <w:lvlText w:val="o"/>
      <w:lvlJc w:val="left"/>
      <w:pPr>
        <w:ind w:left="1440" w:hanging="360"/>
      </w:pPr>
      <w:rPr>
        <w:rFonts w:hint="default" w:ascii="Courier New" w:hAnsi="Courier New"/>
      </w:rPr>
    </w:lvl>
    <w:lvl w:ilvl="2" w:tplc="87288A3A">
      <w:start w:val="1"/>
      <w:numFmt w:val="bullet"/>
      <w:lvlText w:val=""/>
      <w:lvlJc w:val="left"/>
      <w:pPr>
        <w:ind w:left="2160" w:hanging="360"/>
      </w:pPr>
      <w:rPr>
        <w:rFonts w:hint="default" w:ascii="Wingdings" w:hAnsi="Wingdings"/>
      </w:rPr>
    </w:lvl>
    <w:lvl w:ilvl="3" w:tplc="3A508E5A">
      <w:start w:val="1"/>
      <w:numFmt w:val="bullet"/>
      <w:lvlText w:val=""/>
      <w:lvlJc w:val="left"/>
      <w:pPr>
        <w:ind w:left="2880" w:hanging="360"/>
      </w:pPr>
      <w:rPr>
        <w:rFonts w:hint="default" w:ascii="Symbol" w:hAnsi="Symbol"/>
      </w:rPr>
    </w:lvl>
    <w:lvl w:ilvl="4" w:tplc="AEE4F25E">
      <w:start w:val="1"/>
      <w:numFmt w:val="bullet"/>
      <w:lvlText w:val="o"/>
      <w:lvlJc w:val="left"/>
      <w:pPr>
        <w:ind w:left="3600" w:hanging="360"/>
      </w:pPr>
      <w:rPr>
        <w:rFonts w:hint="default" w:ascii="Courier New" w:hAnsi="Courier New"/>
      </w:rPr>
    </w:lvl>
    <w:lvl w:ilvl="5" w:tplc="C6041060">
      <w:start w:val="1"/>
      <w:numFmt w:val="bullet"/>
      <w:lvlText w:val=""/>
      <w:lvlJc w:val="left"/>
      <w:pPr>
        <w:ind w:left="4320" w:hanging="360"/>
      </w:pPr>
      <w:rPr>
        <w:rFonts w:hint="default" w:ascii="Wingdings" w:hAnsi="Wingdings"/>
      </w:rPr>
    </w:lvl>
    <w:lvl w:ilvl="6" w:tplc="848202B4">
      <w:start w:val="1"/>
      <w:numFmt w:val="bullet"/>
      <w:lvlText w:val=""/>
      <w:lvlJc w:val="left"/>
      <w:pPr>
        <w:ind w:left="5040" w:hanging="360"/>
      </w:pPr>
      <w:rPr>
        <w:rFonts w:hint="default" w:ascii="Symbol" w:hAnsi="Symbol"/>
      </w:rPr>
    </w:lvl>
    <w:lvl w:ilvl="7" w:tplc="FB1E4D1E">
      <w:start w:val="1"/>
      <w:numFmt w:val="bullet"/>
      <w:lvlText w:val="o"/>
      <w:lvlJc w:val="left"/>
      <w:pPr>
        <w:ind w:left="5760" w:hanging="360"/>
      </w:pPr>
      <w:rPr>
        <w:rFonts w:hint="default" w:ascii="Courier New" w:hAnsi="Courier New"/>
      </w:rPr>
    </w:lvl>
    <w:lvl w:ilvl="8" w:tplc="1006FA8E">
      <w:start w:val="1"/>
      <w:numFmt w:val="bullet"/>
      <w:lvlText w:val=""/>
      <w:lvlJc w:val="left"/>
      <w:pPr>
        <w:ind w:left="6480" w:hanging="360"/>
      </w:pPr>
      <w:rPr>
        <w:rFonts w:hint="default" w:ascii="Wingdings" w:hAnsi="Wingdings"/>
      </w:rPr>
    </w:lvl>
  </w:abstractNum>
  <w:abstractNum w:abstractNumId="302" w15:restartNumberingAfterBreak="0">
    <w:nsid w:val="6E9FE014"/>
    <w:multiLevelType w:val="hybridMultilevel"/>
    <w:tmpl w:val="FFFFFFFF"/>
    <w:lvl w:ilvl="0" w:tplc="E32C895A">
      <w:start w:val="1"/>
      <w:numFmt w:val="bullet"/>
      <w:lvlText w:val="·"/>
      <w:lvlJc w:val="left"/>
      <w:pPr>
        <w:ind w:left="720" w:hanging="360"/>
      </w:pPr>
      <w:rPr>
        <w:rFonts w:hint="default" w:ascii="Symbol" w:hAnsi="Symbol"/>
      </w:rPr>
    </w:lvl>
    <w:lvl w:ilvl="1" w:tplc="E224097E">
      <w:start w:val="1"/>
      <w:numFmt w:val="bullet"/>
      <w:lvlText w:val="o"/>
      <w:lvlJc w:val="left"/>
      <w:pPr>
        <w:ind w:left="1440" w:hanging="360"/>
      </w:pPr>
      <w:rPr>
        <w:rFonts w:hint="default" w:ascii="Courier New" w:hAnsi="Courier New"/>
      </w:rPr>
    </w:lvl>
    <w:lvl w:ilvl="2" w:tplc="A7200328">
      <w:start w:val="1"/>
      <w:numFmt w:val="bullet"/>
      <w:lvlText w:val=""/>
      <w:lvlJc w:val="left"/>
      <w:pPr>
        <w:ind w:left="2160" w:hanging="360"/>
      </w:pPr>
      <w:rPr>
        <w:rFonts w:hint="default" w:ascii="Wingdings" w:hAnsi="Wingdings"/>
      </w:rPr>
    </w:lvl>
    <w:lvl w:ilvl="3" w:tplc="89B2006A">
      <w:start w:val="1"/>
      <w:numFmt w:val="bullet"/>
      <w:lvlText w:val=""/>
      <w:lvlJc w:val="left"/>
      <w:pPr>
        <w:ind w:left="2880" w:hanging="360"/>
      </w:pPr>
      <w:rPr>
        <w:rFonts w:hint="default" w:ascii="Symbol" w:hAnsi="Symbol"/>
      </w:rPr>
    </w:lvl>
    <w:lvl w:ilvl="4" w:tplc="1D5A8CE2">
      <w:start w:val="1"/>
      <w:numFmt w:val="bullet"/>
      <w:lvlText w:val="o"/>
      <w:lvlJc w:val="left"/>
      <w:pPr>
        <w:ind w:left="3600" w:hanging="360"/>
      </w:pPr>
      <w:rPr>
        <w:rFonts w:hint="default" w:ascii="Courier New" w:hAnsi="Courier New"/>
      </w:rPr>
    </w:lvl>
    <w:lvl w:ilvl="5" w:tplc="62188F4C">
      <w:start w:val="1"/>
      <w:numFmt w:val="bullet"/>
      <w:lvlText w:val=""/>
      <w:lvlJc w:val="left"/>
      <w:pPr>
        <w:ind w:left="4320" w:hanging="360"/>
      </w:pPr>
      <w:rPr>
        <w:rFonts w:hint="default" w:ascii="Wingdings" w:hAnsi="Wingdings"/>
      </w:rPr>
    </w:lvl>
    <w:lvl w:ilvl="6" w:tplc="BA4453CC">
      <w:start w:val="1"/>
      <w:numFmt w:val="bullet"/>
      <w:lvlText w:val=""/>
      <w:lvlJc w:val="left"/>
      <w:pPr>
        <w:ind w:left="5040" w:hanging="360"/>
      </w:pPr>
      <w:rPr>
        <w:rFonts w:hint="default" w:ascii="Symbol" w:hAnsi="Symbol"/>
      </w:rPr>
    </w:lvl>
    <w:lvl w:ilvl="7" w:tplc="186C61DE">
      <w:start w:val="1"/>
      <w:numFmt w:val="bullet"/>
      <w:lvlText w:val="o"/>
      <w:lvlJc w:val="left"/>
      <w:pPr>
        <w:ind w:left="5760" w:hanging="360"/>
      </w:pPr>
      <w:rPr>
        <w:rFonts w:hint="default" w:ascii="Courier New" w:hAnsi="Courier New"/>
      </w:rPr>
    </w:lvl>
    <w:lvl w:ilvl="8" w:tplc="D9F4EB54">
      <w:start w:val="1"/>
      <w:numFmt w:val="bullet"/>
      <w:lvlText w:val=""/>
      <w:lvlJc w:val="left"/>
      <w:pPr>
        <w:ind w:left="6480" w:hanging="360"/>
      </w:pPr>
      <w:rPr>
        <w:rFonts w:hint="default" w:ascii="Wingdings" w:hAnsi="Wingdings"/>
      </w:rPr>
    </w:lvl>
  </w:abstractNum>
  <w:abstractNum w:abstractNumId="303" w15:restartNumberingAfterBreak="0">
    <w:nsid w:val="6F54B628"/>
    <w:multiLevelType w:val="hybridMultilevel"/>
    <w:tmpl w:val="FFFFFFFF"/>
    <w:lvl w:ilvl="0" w:tplc="3DEC07A4">
      <w:start w:val="1"/>
      <w:numFmt w:val="bullet"/>
      <w:lvlText w:val="·"/>
      <w:lvlJc w:val="left"/>
      <w:pPr>
        <w:ind w:left="720" w:hanging="360"/>
      </w:pPr>
      <w:rPr>
        <w:rFonts w:hint="default" w:ascii="Symbol" w:hAnsi="Symbol"/>
      </w:rPr>
    </w:lvl>
    <w:lvl w:ilvl="1" w:tplc="780620A6">
      <w:start w:val="1"/>
      <w:numFmt w:val="bullet"/>
      <w:lvlText w:val="o"/>
      <w:lvlJc w:val="left"/>
      <w:pPr>
        <w:ind w:left="1440" w:hanging="360"/>
      </w:pPr>
      <w:rPr>
        <w:rFonts w:hint="default" w:ascii="Courier New" w:hAnsi="Courier New"/>
      </w:rPr>
    </w:lvl>
    <w:lvl w:ilvl="2" w:tplc="D4E03698">
      <w:start w:val="1"/>
      <w:numFmt w:val="bullet"/>
      <w:lvlText w:val=""/>
      <w:lvlJc w:val="left"/>
      <w:pPr>
        <w:ind w:left="2160" w:hanging="360"/>
      </w:pPr>
      <w:rPr>
        <w:rFonts w:hint="default" w:ascii="Wingdings" w:hAnsi="Wingdings"/>
      </w:rPr>
    </w:lvl>
    <w:lvl w:ilvl="3" w:tplc="F7181D9E">
      <w:start w:val="1"/>
      <w:numFmt w:val="bullet"/>
      <w:lvlText w:val=""/>
      <w:lvlJc w:val="left"/>
      <w:pPr>
        <w:ind w:left="2880" w:hanging="360"/>
      </w:pPr>
      <w:rPr>
        <w:rFonts w:hint="default" w:ascii="Symbol" w:hAnsi="Symbol"/>
      </w:rPr>
    </w:lvl>
    <w:lvl w:ilvl="4" w:tplc="77B4C8FA">
      <w:start w:val="1"/>
      <w:numFmt w:val="bullet"/>
      <w:lvlText w:val="o"/>
      <w:lvlJc w:val="left"/>
      <w:pPr>
        <w:ind w:left="3600" w:hanging="360"/>
      </w:pPr>
      <w:rPr>
        <w:rFonts w:hint="default" w:ascii="Courier New" w:hAnsi="Courier New"/>
      </w:rPr>
    </w:lvl>
    <w:lvl w:ilvl="5" w:tplc="ADEA5D5E">
      <w:start w:val="1"/>
      <w:numFmt w:val="bullet"/>
      <w:lvlText w:val=""/>
      <w:lvlJc w:val="left"/>
      <w:pPr>
        <w:ind w:left="4320" w:hanging="360"/>
      </w:pPr>
      <w:rPr>
        <w:rFonts w:hint="default" w:ascii="Wingdings" w:hAnsi="Wingdings"/>
      </w:rPr>
    </w:lvl>
    <w:lvl w:ilvl="6" w:tplc="5BFE84B8">
      <w:start w:val="1"/>
      <w:numFmt w:val="bullet"/>
      <w:lvlText w:val=""/>
      <w:lvlJc w:val="left"/>
      <w:pPr>
        <w:ind w:left="5040" w:hanging="360"/>
      </w:pPr>
      <w:rPr>
        <w:rFonts w:hint="default" w:ascii="Symbol" w:hAnsi="Symbol"/>
      </w:rPr>
    </w:lvl>
    <w:lvl w:ilvl="7" w:tplc="02C6B998">
      <w:start w:val="1"/>
      <w:numFmt w:val="bullet"/>
      <w:lvlText w:val="o"/>
      <w:lvlJc w:val="left"/>
      <w:pPr>
        <w:ind w:left="5760" w:hanging="360"/>
      </w:pPr>
      <w:rPr>
        <w:rFonts w:hint="default" w:ascii="Courier New" w:hAnsi="Courier New"/>
      </w:rPr>
    </w:lvl>
    <w:lvl w:ilvl="8" w:tplc="7F28BEAA">
      <w:start w:val="1"/>
      <w:numFmt w:val="bullet"/>
      <w:lvlText w:val=""/>
      <w:lvlJc w:val="left"/>
      <w:pPr>
        <w:ind w:left="6480" w:hanging="360"/>
      </w:pPr>
      <w:rPr>
        <w:rFonts w:hint="default" w:ascii="Wingdings" w:hAnsi="Wingdings"/>
      </w:rPr>
    </w:lvl>
  </w:abstractNum>
  <w:abstractNum w:abstractNumId="304" w15:restartNumberingAfterBreak="0">
    <w:nsid w:val="6FA7B6D8"/>
    <w:multiLevelType w:val="hybridMultilevel"/>
    <w:tmpl w:val="FFFFFFFF"/>
    <w:lvl w:ilvl="0" w:tplc="1FC8A2A2">
      <w:start w:val="1"/>
      <w:numFmt w:val="bullet"/>
      <w:lvlText w:val="·"/>
      <w:lvlJc w:val="left"/>
      <w:pPr>
        <w:ind w:left="720" w:hanging="360"/>
      </w:pPr>
      <w:rPr>
        <w:rFonts w:hint="default" w:ascii="Symbol" w:hAnsi="Symbol"/>
      </w:rPr>
    </w:lvl>
    <w:lvl w:ilvl="1" w:tplc="89841196">
      <w:start w:val="1"/>
      <w:numFmt w:val="bullet"/>
      <w:lvlText w:val="o"/>
      <w:lvlJc w:val="left"/>
      <w:pPr>
        <w:ind w:left="1440" w:hanging="360"/>
      </w:pPr>
      <w:rPr>
        <w:rFonts w:hint="default" w:ascii="Courier New" w:hAnsi="Courier New"/>
      </w:rPr>
    </w:lvl>
    <w:lvl w:ilvl="2" w:tplc="13A4EF5C">
      <w:start w:val="1"/>
      <w:numFmt w:val="bullet"/>
      <w:lvlText w:val=""/>
      <w:lvlJc w:val="left"/>
      <w:pPr>
        <w:ind w:left="2160" w:hanging="360"/>
      </w:pPr>
      <w:rPr>
        <w:rFonts w:hint="default" w:ascii="Wingdings" w:hAnsi="Wingdings"/>
      </w:rPr>
    </w:lvl>
    <w:lvl w:ilvl="3" w:tplc="208E6FEE">
      <w:start w:val="1"/>
      <w:numFmt w:val="bullet"/>
      <w:lvlText w:val=""/>
      <w:lvlJc w:val="left"/>
      <w:pPr>
        <w:ind w:left="2880" w:hanging="360"/>
      </w:pPr>
      <w:rPr>
        <w:rFonts w:hint="default" w:ascii="Symbol" w:hAnsi="Symbol"/>
      </w:rPr>
    </w:lvl>
    <w:lvl w:ilvl="4" w:tplc="5B983EEC">
      <w:start w:val="1"/>
      <w:numFmt w:val="bullet"/>
      <w:lvlText w:val="o"/>
      <w:lvlJc w:val="left"/>
      <w:pPr>
        <w:ind w:left="3600" w:hanging="360"/>
      </w:pPr>
      <w:rPr>
        <w:rFonts w:hint="default" w:ascii="Courier New" w:hAnsi="Courier New"/>
      </w:rPr>
    </w:lvl>
    <w:lvl w:ilvl="5" w:tplc="47D4F0CE">
      <w:start w:val="1"/>
      <w:numFmt w:val="bullet"/>
      <w:lvlText w:val=""/>
      <w:lvlJc w:val="left"/>
      <w:pPr>
        <w:ind w:left="4320" w:hanging="360"/>
      </w:pPr>
      <w:rPr>
        <w:rFonts w:hint="default" w:ascii="Wingdings" w:hAnsi="Wingdings"/>
      </w:rPr>
    </w:lvl>
    <w:lvl w:ilvl="6" w:tplc="BF26998E">
      <w:start w:val="1"/>
      <w:numFmt w:val="bullet"/>
      <w:lvlText w:val=""/>
      <w:lvlJc w:val="left"/>
      <w:pPr>
        <w:ind w:left="5040" w:hanging="360"/>
      </w:pPr>
      <w:rPr>
        <w:rFonts w:hint="default" w:ascii="Symbol" w:hAnsi="Symbol"/>
      </w:rPr>
    </w:lvl>
    <w:lvl w:ilvl="7" w:tplc="4A425D58">
      <w:start w:val="1"/>
      <w:numFmt w:val="bullet"/>
      <w:lvlText w:val="o"/>
      <w:lvlJc w:val="left"/>
      <w:pPr>
        <w:ind w:left="5760" w:hanging="360"/>
      </w:pPr>
      <w:rPr>
        <w:rFonts w:hint="default" w:ascii="Courier New" w:hAnsi="Courier New"/>
      </w:rPr>
    </w:lvl>
    <w:lvl w:ilvl="8" w:tplc="58E26E70">
      <w:start w:val="1"/>
      <w:numFmt w:val="bullet"/>
      <w:lvlText w:val=""/>
      <w:lvlJc w:val="left"/>
      <w:pPr>
        <w:ind w:left="6480" w:hanging="360"/>
      </w:pPr>
      <w:rPr>
        <w:rFonts w:hint="default" w:ascii="Wingdings" w:hAnsi="Wingdings"/>
      </w:rPr>
    </w:lvl>
  </w:abstractNum>
  <w:abstractNum w:abstractNumId="305" w15:restartNumberingAfterBreak="0">
    <w:nsid w:val="7032AC02"/>
    <w:multiLevelType w:val="hybridMultilevel"/>
    <w:tmpl w:val="FFFFFFFF"/>
    <w:lvl w:ilvl="0" w:tplc="B87AC508">
      <w:start w:val="2"/>
      <w:numFmt w:val="decimal"/>
      <w:lvlText w:val="%1."/>
      <w:lvlJc w:val="left"/>
      <w:pPr>
        <w:ind w:left="720" w:hanging="360"/>
      </w:pPr>
    </w:lvl>
    <w:lvl w:ilvl="1" w:tplc="7E341380">
      <w:start w:val="1"/>
      <w:numFmt w:val="lowerLetter"/>
      <w:lvlText w:val="%2."/>
      <w:lvlJc w:val="left"/>
      <w:pPr>
        <w:ind w:left="1440" w:hanging="360"/>
      </w:pPr>
    </w:lvl>
    <w:lvl w:ilvl="2" w:tplc="947A9312">
      <w:start w:val="1"/>
      <w:numFmt w:val="lowerRoman"/>
      <w:lvlText w:val="%3."/>
      <w:lvlJc w:val="right"/>
      <w:pPr>
        <w:ind w:left="2160" w:hanging="180"/>
      </w:pPr>
    </w:lvl>
    <w:lvl w:ilvl="3" w:tplc="A3347416">
      <w:start w:val="1"/>
      <w:numFmt w:val="decimal"/>
      <w:lvlText w:val="%4."/>
      <w:lvlJc w:val="left"/>
      <w:pPr>
        <w:ind w:left="2880" w:hanging="360"/>
      </w:pPr>
    </w:lvl>
    <w:lvl w:ilvl="4" w:tplc="FD8C9010">
      <w:start w:val="1"/>
      <w:numFmt w:val="lowerLetter"/>
      <w:lvlText w:val="%5."/>
      <w:lvlJc w:val="left"/>
      <w:pPr>
        <w:ind w:left="3600" w:hanging="360"/>
      </w:pPr>
    </w:lvl>
    <w:lvl w:ilvl="5" w:tplc="3BA81ADE">
      <w:start w:val="1"/>
      <w:numFmt w:val="lowerRoman"/>
      <w:lvlText w:val="%6."/>
      <w:lvlJc w:val="right"/>
      <w:pPr>
        <w:ind w:left="4320" w:hanging="180"/>
      </w:pPr>
    </w:lvl>
    <w:lvl w:ilvl="6" w:tplc="FF586D0A">
      <w:start w:val="1"/>
      <w:numFmt w:val="decimal"/>
      <w:lvlText w:val="%7."/>
      <w:lvlJc w:val="left"/>
      <w:pPr>
        <w:ind w:left="5040" w:hanging="360"/>
      </w:pPr>
    </w:lvl>
    <w:lvl w:ilvl="7" w:tplc="87E4D4B8">
      <w:start w:val="1"/>
      <w:numFmt w:val="lowerLetter"/>
      <w:lvlText w:val="%8."/>
      <w:lvlJc w:val="left"/>
      <w:pPr>
        <w:ind w:left="5760" w:hanging="360"/>
      </w:pPr>
    </w:lvl>
    <w:lvl w:ilvl="8" w:tplc="0FFA692A">
      <w:start w:val="1"/>
      <w:numFmt w:val="lowerRoman"/>
      <w:lvlText w:val="%9."/>
      <w:lvlJc w:val="right"/>
      <w:pPr>
        <w:ind w:left="6480" w:hanging="180"/>
      </w:pPr>
    </w:lvl>
  </w:abstractNum>
  <w:abstractNum w:abstractNumId="306" w15:restartNumberingAfterBreak="0">
    <w:nsid w:val="70397CEF"/>
    <w:multiLevelType w:val="hybridMultilevel"/>
    <w:tmpl w:val="C5BA0A14"/>
    <w:lvl w:ilvl="0" w:tplc="EF56601E">
      <w:start w:val="1"/>
      <w:numFmt w:val="bullet"/>
      <w:lvlText w:val=""/>
      <w:lvlJc w:val="left"/>
      <w:pPr>
        <w:ind w:left="720" w:hanging="360"/>
      </w:pPr>
      <w:rPr>
        <w:rFonts w:hint="default" w:ascii="Symbol" w:hAnsi="Symbol"/>
      </w:rPr>
    </w:lvl>
    <w:lvl w:ilvl="1" w:tplc="F72C0624">
      <w:start w:val="1"/>
      <w:numFmt w:val="bullet"/>
      <w:lvlText w:val=""/>
      <w:lvlJc w:val="left"/>
      <w:pPr>
        <w:ind w:left="1440" w:hanging="360"/>
      </w:pPr>
      <w:rPr>
        <w:rFonts w:hint="default" w:ascii="Symbol" w:hAnsi="Symbol"/>
      </w:rPr>
    </w:lvl>
    <w:lvl w:ilvl="2" w:tplc="D7F2ED20">
      <w:start w:val="1"/>
      <w:numFmt w:val="bullet"/>
      <w:lvlText w:val=""/>
      <w:lvlJc w:val="left"/>
      <w:pPr>
        <w:ind w:left="2160" w:hanging="360"/>
      </w:pPr>
      <w:rPr>
        <w:rFonts w:hint="default" w:ascii="Wingdings" w:hAnsi="Wingdings"/>
      </w:rPr>
    </w:lvl>
    <w:lvl w:ilvl="3" w:tplc="8DC4184A">
      <w:start w:val="1"/>
      <w:numFmt w:val="bullet"/>
      <w:lvlText w:val=""/>
      <w:lvlJc w:val="left"/>
      <w:pPr>
        <w:ind w:left="2880" w:hanging="360"/>
      </w:pPr>
      <w:rPr>
        <w:rFonts w:hint="default" w:ascii="Symbol" w:hAnsi="Symbol"/>
      </w:rPr>
    </w:lvl>
    <w:lvl w:ilvl="4" w:tplc="11DC6658">
      <w:start w:val="1"/>
      <w:numFmt w:val="bullet"/>
      <w:lvlText w:val="o"/>
      <w:lvlJc w:val="left"/>
      <w:pPr>
        <w:ind w:left="3600" w:hanging="360"/>
      </w:pPr>
      <w:rPr>
        <w:rFonts w:hint="default" w:ascii="Courier New" w:hAnsi="Courier New"/>
      </w:rPr>
    </w:lvl>
    <w:lvl w:ilvl="5" w:tplc="9DB6F520">
      <w:start w:val="1"/>
      <w:numFmt w:val="bullet"/>
      <w:lvlText w:val=""/>
      <w:lvlJc w:val="left"/>
      <w:pPr>
        <w:ind w:left="4320" w:hanging="360"/>
      </w:pPr>
      <w:rPr>
        <w:rFonts w:hint="default" w:ascii="Wingdings" w:hAnsi="Wingdings"/>
      </w:rPr>
    </w:lvl>
    <w:lvl w:ilvl="6" w:tplc="95AA02C4">
      <w:start w:val="1"/>
      <w:numFmt w:val="bullet"/>
      <w:lvlText w:val=""/>
      <w:lvlJc w:val="left"/>
      <w:pPr>
        <w:ind w:left="5040" w:hanging="360"/>
      </w:pPr>
      <w:rPr>
        <w:rFonts w:hint="default" w:ascii="Symbol" w:hAnsi="Symbol"/>
      </w:rPr>
    </w:lvl>
    <w:lvl w:ilvl="7" w:tplc="569C2496">
      <w:start w:val="1"/>
      <w:numFmt w:val="bullet"/>
      <w:lvlText w:val="o"/>
      <w:lvlJc w:val="left"/>
      <w:pPr>
        <w:ind w:left="5760" w:hanging="360"/>
      </w:pPr>
      <w:rPr>
        <w:rFonts w:hint="default" w:ascii="Courier New" w:hAnsi="Courier New"/>
      </w:rPr>
    </w:lvl>
    <w:lvl w:ilvl="8" w:tplc="08A033C8">
      <w:start w:val="1"/>
      <w:numFmt w:val="bullet"/>
      <w:lvlText w:val=""/>
      <w:lvlJc w:val="left"/>
      <w:pPr>
        <w:ind w:left="6480" w:hanging="360"/>
      </w:pPr>
      <w:rPr>
        <w:rFonts w:hint="default" w:ascii="Wingdings" w:hAnsi="Wingdings"/>
      </w:rPr>
    </w:lvl>
  </w:abstractNum>
  <w:abstractNum w:abstractNumId="307" w15:restartNumberingAfterBreak="0">
    <w:nsid w:val="70604904"/>
    <w:multiLevelType w:val="hybridMultilevel"/>
    <w:tmpl w:val="FFFFFFFF"/>
    <w:lvl w:ilvl="0" w:tplc="F3549F7E">
      <w:start w:val="4"/>
      <w:numFmt w:val="decimal"/>
      <w:lvlText w:val="%1."/>
      <w:lvlJc w:val="left"/>
      <w:pPr>
        <w:ind w:left="720" w:hanging="360"/>
      </w:pPr>
    </w:lvl>
    <w:lvl w:ilvl="1" w:tplc="2E80550A">
      <w:start w:val="1"/>
      <w:numFmt w:val="lowerLetter"/>
      <w:lvlText w:val="%2."/>
      <w:lvlJc w:val="left"/>
      <w:pPr>
        <w:ind w:left="1440" w:hanging="360"/>
      </w:pPr>
    </w:lvl>
    <w:lvl w:ilvl="2" w:tplc="E30285FC">
      <w:start w:val="1"/>
      <w:numFmt w:val="lowerRoman"/>
      <w:lvlText w:val="%3."/>
      <w:lvlJc w:val="right"/>
      <w:pPr>
        <w:ind w:left="2160" w:hanging="180"/>
      </w:pPr>
    </w:lvl>
    <w:lvl w:ilvl="3" w:tplc="9C8C531C">
      <w:start w:val="1"/>
      <w:numFmt w:val="decimal"/>
      <w:lvlText w:val="%4."/>
      <w:lvlJc w:val="left"/>
      <w:pPr>
        <w:ind w:left="2880" w:hanging="360"/>
      </w:pPr>
    </w:lvl>
    <w:lvl w:ilvl="4" w:tplc="A9D27FD2">
      <w:start w:val="1"/>
      <w:numFmt w:val="lowerLetter"/>
      <w:lvlText w:val="%5."/>
      <w:lvlJc w:val="left"/>
      <w:pPr>
        <w:ind w:left="3600" w:hanging="360"/>
      </w:pPr>
    </w:lvl>
    <w:lvl w:ilvl="5" w:tplc="1D767C5C">
      <w:start w:val="1"/>
      <w:numFmt w:val="lowerRoman"/>
      <w:lvlText w:val="%6."/>
      <w:lvlJc w:val="right"/>
      <w:pPr>
        <w:ind w:left="4320" w:hanging="180"/>
      </w:pPr>
    </w:lvl>
    <w:lvl w:ilvl="6" w:tplc="46CC8C36">
      <w:start w:val="1"/>
      <w:numFmt w:val="decimal"/>
      <w:lvlText w:val="%7."/>
      <w:lvlJc w:val="left"/>
      <w:pPr>
        <w:ind w:left="5040" w:hanging="360"/>
      </w:pPr>
    </w:lvl>
    <w:lvl w:ilvl="7" w:tplc="67386CD8">
      <w:start w:val="1"/>
      <w:numFmt w:val="lowerLetter"/>
      <w:lvlText w:val="%8."/>
      <w:lvlJc w:val="left"/>
      <w:pPr>
        <w:ind w:left="5760" w:hanging="360"/>
      </w:pPr>
    </w:lvl>
    <w:lvl w:ilvl="8" w:tplc="309895F4">
      <w:start w:val="1"/>
      <w:numFmt w:val="lowerRoman"/>
      <w:lvlText w:val="%9."/>
      <w:lvlJc w:val="right"/>
      <w:pPr>
        <w:ind w:left="6480" w:hanging="180"/>
      </w:pPr>
    </w:lvl>
  </w:abstractNum>
  <w:abstractNum w:abstractNumId="308" w15:restartNumberingAfterBreak="0">
    <w:nsid w:val="70C819D5"/>
    <w:multiLevelType w:val="hybridMultilevel"/>
    <w:tmpl w:val="FFFFFFFF"/>
    <w:lvl w:ilvl="0" w:tplc="7D442C2C">
      <w:start w:val="1"/>
      <w:numFmt w:val="decimal"/>
      <w:lvlText w:val="%1."/>
      <w:lvlJc w:val="left"/>
      <w:pPr>
        <w:ind w:left="720" w:hanging="360"/>
      </w:pPr>
    </w:lvl>
    <w:lvl w:ilvl="1" w:tplc="EAF2F360">
      <w:start w:val="1"/>
      <w:numFmt w:val="lowerLetter"/>
      <w:lvlText w:val="%2."/>
      <w:lvlJc w:val="left"/>
      <w:pPr>
        <w:ind w:left="1440" w:hanging="360"/>
      </w:pPr>
    </w:lvl>
    <w:lvl w:ilvl="2" w:tplc="5DE6BB98">
      <w:start w:val="1"/>
      <w:numFmt w:val="lowerRoman"/>
      <w:lvlText w:val="%3."/>
      <w:lvlJc w:val="right"/>
      <w:pPr>
        <w:ind w:left="2160" w:hanging="180"/>
      </w:pPr>
    </w:lvl>
    <w:lvl w:ilvl="3" w:tplc="5D141C90">
      <w:start w:val="1"/>
      <w:numFmt w:val="decimal"/>
      <w:lvlText w:val="%4."/>
      <w:lvlJc w:val="left"/>
      <w:pPr>
        <w:ind w:left="2880" w:hanging="360"/>
      </w:pPr>
    </w:lvl>
    <w:lvl w:ilvl="4" w:tplc="31585E6E">
      <w:start w:val="1"/>
      <w:numFmt w:val="lowerLetter"/>
      <w:lvlText w:val="%5."/>
      <w:lvlJc w:val="left"/>
      <w:pPr>
        <w:ind w:left="3600" w:hanging="360"/>
      </w:pPr>
    </w:lvl>
    <w:lvl w:ilvl="5" w:tplc="3E12BEBC">
      <w:start w:val="1"/>
      <w:numFmt w:val="lowerRoman"/>
      <w:lvlText w:val="%6."/>
      <w:lvlJc w:val="right"/>
      <w:pPr>
        <w:ind w:left="4320" w:hanging="180"/>
      </w:pPr>
    </w:lvl>
    <w:lvl w:ilvl="6" w:tplc="BDF298BA">
      <w:start w:val="1"/>
      <w:numFmt w:val="decimal"/>
      <w:lvlText w:val="%7."/>
      <w:lvlJc w:val="left"/>
      <w:pPr>
        <w:ind w:left="5040" w:hanging="360"/>
      </w:pPr>
    </w:lvl>
    <w:lvl w:ilvl="7" w:tplc="82B03782">
      <w:start w:val="1"/>
      <w:numFmt w:val="lowerLetter"/>
      <w:lvlText w:val="%8."/>
      <w:lvlJc w:val="left"/>
      <w:pPr>
        <w:ind w:left="5760" w:hanging="360"/>
      </w:pPr>
    </w:lvl>
    <w:lvl w:ilvl="8" w:tplc="EA28A142">
      <w:start w:val="1"/>
      <w:numFmt w:val="lowerRoman"/>
      <w:lvlText w:val="%9."/>
      <w:lvlJc w:val="right"/>
      <w:pPr>
        <w:ind w:left="6480" w:hanging="180"/>
      </w:pPr>
    </w:lvl>
  </w:abstractNum>
  <w:abstractNum w:abstractNumId="309" w15:restartNumberingAfterBreak="0">
    <w:nsid w:val="712AB361"/>
    <w:multiLevelType w:val="hybridMultilevel"/>
    <w:tmpl w:val="FFFFFFFF"/>
    <w:lvl w:ilvl="0" w:tplc="0B2E34FA">
      <w:start w:val="1"/>
      <w:numFmt w:val="bullet"/>
      <w:lvlText w:val=""/>
      <w:lvlJc w:val="left"/>
      <w:pPr>
        <w:ind w:left="720" w:hanging="360"/>
      </w:pPr>
      <w:rPr>
        <w:rFonts w:hint="default" w:ascii="Symbol" w:hAnsi="Symbol"/>
      </w:rPr>
    </w:lvl>
    <w:lvl w:ilvl="1" w:tplc="B7D0427C">
      <w:start w:val="1"/>
      <w:numFmt w:val="bullet"/>
      <w:lvlText w:val="o"/>
      <w:lvlJc w:val="left"/>
      <w:pPr>
        <w:ind w:left="1440" w:hanging="360"/>
      </w:pPr>
      <w:rPr>
        <w:rFonts w:hint="default" w:ascii="Courier New" w:hAnsi="Courier New"/>
      </w:rPr>
    </w:lvl>
    <w:lvl w:ilvl="2" w:tplc="DD8283DE">
      <w:start w:val="1"/>
      <w:numFmt w:val="bullet"/>
      <w:lvlText w:val=""/>
      <w:lvlJc w:val="left"/>
      <w:pPr>
        <w:ind w:left="2160" w:hanging="360"/>
      </w:pPr>
      <w:rPr>
        <w:rFonts w:hint="default" w:ascii="Wingdings" w:hAnsi="Wingdings"/>
      </w:rPr>
    </w:lvl>
    <w:lvl w:ilvl="3" w:tplc="40F68F2C">
      <w:start w:val="1"/>
      <w:numFmt w:val="bullet"/>
      <w:lvlText w:val=""/>
      <w:lvlJc w:val="left"/>
      <w:pPr>
        <w:ind w:left="2880" w:hanging="360"/>
      </w:pPr>
      <w:rPr>
        <w:rFonts w:hint="default" w:ascii="Symbol" w:hAnsi="Symbol"/>
      </w:rPr>
    </w:lvl>
    <w:lvl w:ilvl="4" w:tplc="ED94FDCC">
      <w:start w:val="1"/>
      <w:numFmt w:val="bullet"/>
      <w:lvlText w:val="o"/>
      <w:lvlJc w:val="left"/>
      <w:pPr>
        <w:ind w:left="3600" w:hanging="360"/>
      </w:pPr>
      <w:rPr>
        <w:rFonts w:hint="default" w:ascii="Courier New" w:hAnsi="Courier New"/>
      </w:rPr>
    </w:lvl>
    <w:lvl w:ilvl="5" w:tplc="1E146354">
      <w:start w:val="1"/>
      <w:numFmt w:val="bullet"/>
      <w:lvlText w:val=""/>
      <w:lvlJc w:val="left"/>
      <w:pPr>
        <w:ind w:left="4320" w:hanging="360"/>
      </w:pPr>
      <w:rPr>
        <w:rFonts w:hint="default" w:ascii="Wingdings" w:hAnsi="Wingdings"/>
      </w:rPr>
    </w:lvl>
    <w:lvl w:ilvl="6" w:tplc="237A73D4">
      <w:start w:val="1"/>
      <w:numFmt w:val="bullet"/>
      <w:lvlText w:val=""/>
      <w:lvlJc w:val="left"/>
      <w:pPr>
        <w:ind w:left="5040" w:hanging="360"/>
      </w:pPr>
      <w:rPr>
        <w:rFonts w:hint="default" w:ascii="Symbol" w:hAnsi="Symbol"/>
      </w:rPr>
    </w:lvl>
    <w:lvl w:ilvl="7" w:tplc="2B547E72">
      <w:start w:val="1"/>
      <w:numFmt w:val="bullet"/>
      <w:lvlText w:val="o"/>
      <w:lvlJc w:val="left"/>
      <w:pPr>
        <w:ind w:left="5760" w:hanging="360"/>
      </w:pPr>
      <w:rPr>
        <w:rFonts w:hint="default" w:ascii="Courier New" w:hAnsi="Courier New"/>
      </w:rPr>
    </w:lvl>
    <w:lvl w:ilvl="8" w:tplc="64C689BC">
      <w:start w:val="1"/>
      <w:numFmt w:val="bullet"/>
      <w:lvlText w:val=""/>
      <w:lvlJc w:val="left"/>
      <w:pPr>
        <w:ind w:left="6480" w:hanging="360"/>
      </w:pPr>
      <w:rPr>
        <w:rFonts w:hint="default" w:ascii="Wingdings" w:hAnsi="Wingdings"/>
      </w:rPr>
    </w:lvl>
  </w:abstractNum>
  <w:abstractNum w:abstractNumId="310" w15:restartNumberingAfterBreak="0">
    <w:nsid w:val="71547A9D"/>
    <w:multiLevelType w:val="hybridMultilevel"/>
    <w:tmpl w:val="33FCB318"/>
    <w:lvl w:ilvl="0" w:tplc="0F14B33E">
      <w:start w:val="9"/>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1" w15:restartNumberingAfterBreak="0">
    <w:nsid w:val="71ACB21A"/>
    <w:multiLevelType w:val="hybridMultilevel"/>
    <w:tmpl w:val="FFFFFFFF"/>
    <w:lvl w:ilvl="0" w:tplc="1C147740">
      <w:start w:val="1"/>
      <w:numFmt w:val="bullet"/>
      <w:lvlText w:val="·"/>
      <w:lvlJc w:val="left"/>
      <w:pPr>
        <w:ind w:left="720" w:hanging="360"/>
      </w:pPr>
      <w:rPr>
        <w:rFonts w:hint="default" w:ascii="Symbol" w:hAnsi="Symbol"/>
      </w:rPr>
    </w:lvl>
    <w:lvl w:ilvl="1" w:tplc="40567378">
      <w:start w:val="1"/>
      <w:numFmt w:val="bullet"/>
      <w:lvlText w:val="o"/>
      <w:lvlJc w:val="left"/>
      <w:pPr>
        <w:ind w:left="1440" w:hanging="360"/>
      </w:pPr>
      <w:rPr>
        <w:rFonts w:hint="default" w:ascii="Courier New" w:hAnsi="Courier New"/>
      </w:rPr>
    </w:lvl>
    <w:lvl w:ilvl="2" w:tplc="2BEA3176">
      <w:start w:val="1"/>
      <w:numFmt w:val="bullet"/>
      <w:lvlText w:val=""/>
      <w:lvlJc w:val="left"/>
      <w:pPr>
        <w:ind w:left="2160" w:hanging="360"/>
      </w:pPr>
      <w:rPr>
        <w:rFonts w:hint="default" w:ascii="Wingdings" w:hAnsi="Wingdings"/>
      </w:rPr>
    </w:lvl>
    <w:lvl w:ilvl="3" w:tplc="0B88B324">
      <w:start w:val="1"/>
      <w:numFmt w:val="bullet"/>
      <w:lvlText w:val=""/>
      <w:lvlJc w:val="left"/>
      <w:pPr>
        <w:ind w:left="2880" w:hanging="360"/>
      </w:pPr>
      <w:rPr>
        <w:rFonts w:hint="default" w:ascii="Symbol" w:hAnsi="Symbol"/>
      </w:rPr>
    </w:lvl>
    <w:lvl w:ilvl="4" w:tplc="DE46B882">
      <w:start w:val="1"/>
      <w:numFmt w:val="bullet"/>
      <w:lvlText w:val="o"/>
      <w:lvlJc w:val="left"/>
      <w:pPr>
        <w:ind w:left="3600" w:hanging="360"/>
      </w:pPr>
      <w:rPr>
        <w:rFonts w:hint="default" w:ascii="Courier New" w:hAnsi="Courier New"/>
      </w:rPr>
    </w:lvl>
    <w:lvl w:ilvl="5" w:tplc="FC087058">
      <w:start w:val="1"/>
      <w:numFmt w:val="bullet"/>
      <w:lvlText w:val=""/>
      <w:lvlJc w:val="left"/>
      <w:pPr>
        <w:ind w:left="4320" w:hanging="360"/>
      </w:pPr>
      <w:rPr>
        <w:rFonts w:hint="default" w:ascii="Wingdings" w:hAnsi="Wingdings"/>
      </w:rPr>
    </w:lvl>
    <w:lvl w:ilvl="6" w:tplc="51883384">
      <w:start w:val="1"/>
      <w:numFmt w:val="bullet"/>
      <w:lvlText w:val=""/>
      <w:lvlJc w:val="left"/>
      <w:pPr>
        <w:ind w:left="5040" w:hanging="360"/>
      </w:pPr>
      <w:rPr>
        <w:rFonts w:hint="default" w:ascii="Symbol" w:hAnsi="Symbol"/>
      </w:rPr>
    </w:lvl>
    <w:lvl w:ilvl="7" w:tplc="ABCA1198">
      <w:start w:val="1"/>
      <w:numFmt w:val="bullet"/>
      <w:lvlText w:val="o"/>
      <w:lvlJc w:val="left"/>
      <w:pPr>
        <w:ind w:left="5760" w:hanging="360"/>
      </w:pPr>
      <w:rPr>
        <w:rFonts w:hint="default" w:ascii="Courier New" w:hAnsi="Courier New"/>
      </w:rPr>
    </w:lvl>
    <w:lvl w:ilvl="8" w:tplc="5FEA043A">
      <w:start w:val="1"/>
      <w:numFmt w:val="bullet"/>
      <w:lvlText w:val=""/>
      <w:lvlJc w:val="left"/>
      <w:pPr>
        <w:ind w:left="6480" w:hanging="360"/>
      </w:pPr>
      <w:rPr>
        <w:rFonts w:hint="default" w:ascii="Wingdings" w:hAnsi="Wingdings"/>
      </w:rPr>
    </w:lvl>
  </w:abstractNum>
  <w:abstractNum w:abstractNumId="312" w15:restartNumberingAfterBreak="0">
    <w:nsid w:val="71B759CB"/>
    <w:multiLevelType w:val="hybridMultilevel"/>
    <w:tmpl w:val="FFCE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1C184FC"/>
    <w:multiLevelType w:val="hybridMultilevel"/>
    <w:tmpl w:val="FFFFFFFF"/>
    <w:lvl w:ilvl="0" w:tplc="A6F6D230">
      <w:start w:val="1"/>
      <w:numFmt w:val="bullet"/>
      <w:lvlText w:val="·"/>
      <w:lvlJc w:val="left"/>
      <w:pPr>
        <w:ind w:left="720" w:hanging="360"/>
      </w:pPr>
      <w:rPr>
        <w:rFonts w:hint="default" w:ascii="Symbol" w:hAnsi="Symbol"/>
      </w:rPr>
    </w:lvl>
    <w:lvl w:ilvl="1" w:tplc="352C518A">
      <w:start w:val="1"/>
      <w:numFmt w:val="bullet"/>
      <w:lvlText w:val="o"/>
      <w:lvlJc w:val="left"/>
      <w:pPr>
        <w:ind w:left="1440" w:hanging="360"/>
      </w:pPr>
      <w:rPr>
        <w:rFonts w:hint="default" w:ascii="Courier New" w:hAnsi="Courier New"/>
      </w:rPr>
    </w:lvl>
    <w:lvl w:ilvl="2" w:tplc="905A7600">
      <w:start w:val="1"/>
      <w:numFmt w:val="bullet"/>
      <w:lvlText w:val=""/>
      <w:lvlJc w:val="left"/>
      <w:pPr>
        <w:ind w:left="2160" w:hanging="360"/>
      </w:pPr>
      <w:rPr>
        <w:rFonts w:hint="default" w:ascii="Wingdings" w:hAnsi="Wingdings"/>
      </w:rPr>
    </w:lvl>
    <w:lvl w:ilvl="3" w:tplc="83BAF588">
      <w:start w:val="1"/>
      <w:numFmt w:val="bullet"/>
      <w:lvlText w:val=""/>
      <w:lvlJc w:val="left"/>
      <w:pPr>
        <w:ind w:left="2880" w:hanging="360"/>
      </w:pPr>
      <w:rPr>
        <w:rFonts w:hint="default" w:ascii="Symbol" w:hAnsi="Symbol"/>
      </w:rPr>
    </w:lvl>
    <w:lvl w:ilvl="4" w:tplc="07F47FA8">
      <w:start w:val="1"/>
      <w:numFmt w:val="bullet"/>
      <w:lvlText w:val="o"/>
      <w:lvlJc w:val="left"/>
      <w:pPr>
        <w:ind w:left="3600" w:hanging="360"/>
      </w:pPr>
      <w:rPr>
        <w:rFonts w:hint="default" w:ascii="Courier New" w:hAnsi="Courier New"/>
      </w:rPr>
    </w:lvl>
    <w:lvl w:ilvl="5" w:tplc="AD088066">
      <w:start w:val="1"/>
      <w:numFmt w:val="bullet"/>
      <w:lvlText w:val=""/>
      <w:lvlJc w:val="left"/>
      <w:pPr>
        <w:ind w:left="4320" w:hanging="360"/>
      </w:pPr>
      <w:rPr>
        <w:rFonts w:hint="default" w:ascii="Wingdings" w:hAnsi="Wingdings"/>
      </w:rPr>
    </w:lvl>
    <w:lvl w:ilvl="6" w:tplc="40A44A34">
      <w:start w:val="1"/>
      <w:numFmt w:val="bullet"/>
      <w:lvlText w:val=""/>
      <w:lvlJc w:val="left"/>
      <w:pPr>
        <w:ind w:left="5040" w:hanging="360"/>
      </w:pPr>
      <w:rPr>
        <w:rFonts w:hint="default" w:ascii="Symbol" w:hAnsi="Symbol"/>
      </w:rPr>
    </w:lvl>
    <w:lvl w:ilvl="7" w:tplc="2F36B928">
      <w:start w:val="1"/>
      <w:numFmt w:val="bullet"/>
      <w:lvlText w:val="o"/>
      <w:lvlJc w:val="left"/>
      <w:pPr>
        <w:ind w:left="5760" w:hanging="360"/>
      </w:pPr>
      <w:rPr>
        <w:rFonts w:hint="default" w:ascii="Courier New" w:hAnsi="Courier New"/>
      </w:rPr>
    </w:lvl>
    <w:lvl w:ilvl="8" w:tplc="EB20CEA4">
      <w:start w:val="1"/>
      <w:numFmt w:val="bullet"/>
      <w:lvlText w:val=""/>
      <w:lvlJc w:val="left"/>
      <w:pPr>
        <w:ind w:left="6480" w:hanging="360"/>
      </w:pPr>
      <w:rPr>
        <w:rFonts w:hint="default" w:ascii="Wingdings" w:hAnsi="Wingdings"/>
      </w:rPr>
    </w:lvl>
  </w:abstractNum>
  <w:abstractNum w:abstractNumId="314" w15:restartNumberingAfterBreak="0">
    <w:nsid w:val="71D4DC26"/>
    <w:multiLevelType w:val="hybridMultilevel"/>
    <w:tmpl w:val="FFFFFFFF"/>
    <w:lvl w:ilvl="0" w:tplc="B108137A">
      <w:start w:val="1"/>
      <w:numFmt w:val="decimal"/>
      <w:lvlText w:val="%1."/>
      <w:lvlJc w:val="left"/>
      <w:pPr>
        <w:ind w:left="720" w:hanging="360"/>
      </w:pPr>
    </w:lvl>
    <w:lvl w:ilvl="1" w:tplc="7B28223A">
      <w:start w:val="1"/>
      <w:numFmt w:val="lowerLetter"/>
      <w:lvlText w:val="%2."/>
      <w:lvlJc w:val="left"/>
      <w:pPr>
        <w:ind w:left="1440" w:hanging="360"/>
      </w:pPr>
    </w:lvl>
    <w:lvl w:ilvl="2" w:tplc="7006234E">
      <w:start w:val="1"/>
      <w:numFmt w:val="lowerRoman"/>
      <w:lvlText w:val="%3."/>
      <w:lvlJc w:val="right"/>
      <w:pPr>
        <w:ind w:left="2160" w:hanging="180"/>
      </w:pPr>
    </w:lvl>
    <w:lvl w:ilvl="3" w:tplc="D5EA19B0">
      <w:start w:val="1"/>
      <w:numFmt w:val="decimal"/>
      <w:lvlText w:val="%4."/>
      <w:lvlJc w:val="left"/>
      <w:pPr>
        <w:ind w:left="2880" w:hanging="360"/>
      </w:pPr>
    </w:lvl>
    <w:lvl w:ilvl="4" w:tplc="CE88BDA8">
      <w:start w:val="1"/>
      <w:numFmt w:val="lowerLetter"/>
      <w:lvlText w:val="%5."/>
      <w:lvlJc w:val="left"/>
      <w:pPr>
        <w:ind w:left="3600" w:hanging="360"/>
      </w:pPr>
    </w:lvl>
    <w:lvl w:ilvl="5" w:tplc="4E5809BE">
      <w:start w:val="1"/>
      <w:numFmt w:val="lowerRoman"/>
      <w:lvlText w:val="%6."/>
      <w:lvlJc w:val="right"/>
      <w:pPr>
        <w:ind w:left="4320" w:hanging="180"/>
      </w:pPr>
    </w:lvl>
    <w:lvl w:ilvl="6" w:tplc="F85C7B08">
      <w:start w:val="1"/>
      <w:numFmt w:val="decimal"/>
      <w:lvlText w:val="%7."/>
      <w:lvlJc w:val="left"/>
      <w:pPr>
        <w:ind w:left="5040" w:hanging="360"/>
      </w:pPr>
    </w:lvl>
    <w:lvl w:ilvl="7" w:tplc="48B6E87A">
      <w:start w:val="1"/>
      <w:numFmt w:val="lowerLetter"/>
      <w:lvlText w:val="%8."/>
      <w:lvlJc w:val="left"/>
      <w:pPr>
        <w:ind w:left="5760" w:hanging="360"/>
      </w:pPr>
    </w:lvl>
    <w:lvl w:ilvl="8" w:tplc="4A90E580">
      <w:start w:val="1"/>
      <w:numFmt w:val="lowerRoman"/>
      <w:lvlText w:val="%9."/>
      <w:lvlJc w:val="right"/>
      <w:pPr>
        <w:ind w:left="6480" w:hanging="180"/>
      </w:pPr>
    </w:lvl>
  </w:abstractNum>
  <w:abstractNum w:abstractNumId="315" w15:restartNumberingAfterBreak="0">
    <w:nsid w:val="720D7459"/>
    <w:multiLevelType w:val="hybridMultilevel"/>
    <w:tmpl w:val="FFFFFFFF"/>
    <w:lvl w:ilvl="0" w:tplc="64F47448">
      <w:start w:val="1"/>
      <w:numFmt w:val="bullet"/>
      <w:lvlText w:val="·"/>
      <w:lvlJc w:val="left"/>
      <w:pPr>
        <w:ind w:left="720" w:hanging="360"/>
      </w:pPr>
      <w:rPr>
        <w:rFonts w:hint="default" w:ascii="Symbol" w:hAnsi="Symbol"/>
      </w:rPr>
    </w:lvl>
    <w:lvl w:ilvl="1" w:tplc="80C0DDA4">
      <w:start w:val="1"/>
      <w:numFmt w:val="bullet"/>
      <w:lvlText w:val="o"/>
      <w:lvlJc w:val="left"/>
      <w:pPr>
        <w:ind w:left="1440" w:hanging="360"/>
      </w:pPr>
      <w:rPr>
        <w:rFonts w:hint="default" w:ascii="Courier New" w:hAnsi="Courier New"/>
      </w:rPr>
    </w:lvl>
    <w:lvl w:ilvl="2" w:tplc="A0F0AD82">
      <w:start w:val="1"/>
      <w:numFmt w:val="bullet"/>
      <w:lvlText w:val=""/>
      <w:lvlJc w:val="left"/>
      <w:pPr>
        <w:ind w:left="2160" w:hanging="360"/>
      </w:pPr>
      <w:rPr>
        <w:rFonts w:hint="default" w:ascii="Wingdings" w:hAnsi="Wingdings"/>
      </w:rPr>
    </w:lvl>
    <w:lvl w:ilvl="3" w:tplc="DADE0840">
      <w:start w:val="1"/>
      <w:numFmt w:val="bullet"/>
      <w:lvlText w:val=""/>
      <w:lvlJc w:val="left"/>
      <w:pPr>
        <w:ind w:left="2880" w:hanging="360"/>
      </w:pPr>
      <w:rPr>
        <w:rFonts w:hint="default" w:ascii="Symbol" w:hAnsi="Symbol"/>
      </w:rPr>
    </w:lvl>
    <w:lvl w:ilvl="4" w:tplc="E6BC483E">
      <w:start w:val="1"/>
      <w:numFmt w:val="bullet"/>
      <w:lvlText w:val="o"/>
      <w:lvlJc w:val="left"/>
      <w:pPr>
        <w:ind w:left="3600" w:hanging="360"/>
      </w:pPr>
      <w:rPr>
        <w:rFonts w:hint="default" w:ascii="Courier New" w:hAnsi="Courier New"/>
      </w:rPr>
    </w:lvl>
    <w:lvl w:ilvl="5" w:tplc="D8361850">
      <w:start w:val="1"/>
      <w:numFmt w:val="bullet"/>
      <w:lvlText w:val=""/>
      <w:lvlJc w:val="left"/>
      <w:pPr>
        <w:ind w:left="4320" w:hanging="360"/>
      </w:pPr>
      <w:rPr>
        <w:rFonts w:hint="default" w:ascii="Wingdings" w:hAnsi="Wingdings"/>
      </w:rPr>
    </w:lvl>
    <w:lvl w:ilvl="6" w:tplc="FBD6CE5C">
      <w:start w:val="1"/>
      <w:numFmt w:val="bullet"/>
      <w:lvlText w:val=""/>
      <w:lvlJc w:val="left"/>
      <w:pPr>
        <w:ind w:left="5040" w:hanging="360"/>
      </w:pPr>
      <w:rPr>
        <w:rFonts w:hint="default" w:ascii="Symbol" w:hAnsi="Symbol"/>
      </w:rPr>
    </w:lvl>
    <w:lvl w:ilvl="7" w:tplc="3EA21802">
      <w:start w:val="1"/>
      <w:numFmt w:val="bullet"/>
      <w:lvlText w:val="o"/>
      <w:lvlJc w:val="left"/>
      <w:pPr>
        <w:ind w:left="5760" w:hanging="360"/>
      </w:pPr>
      <w:rPr>
        <w:rFonts w:hint="default" w:ascii="Courier New" w:hAnsi="Courier New"/>
      </w:rPr>
    </w:lvl>
    <w:lvl w:ilvl="8" w:tplc="425C4714">
      <w:start w:val="1"/>
      <w:numFmt w:val="bullet"/>
      <w:lvlText w:val=""/>
      <w:lvlJc w:val="left"/>
      <w:pPr>
        <w:ind w:left="6480" w:hanging="360"/>
      </w:pPr>
      <w:rPr>
        <w:rFonts w:hint="default" w:ascii="Wingdings" w:hAnsi="Wingdings"/>
      </w:rPr>
    </w:lvl>
  </w:abstractNum>
  <w:abstractNum w:abstractNumId="316" w15:restartNumberingAfterBreak="0">
    <w:nsid w:val="72462A76"/>
    <w:multiLevelType w:val="hybridMultilevel"/>
    <w:tmpl w:val="FFFFFFFF"/>
    <w:styleLink w:val="CurrentList1"/>
    <w:lvl w:ilvl="0" w:tplc="137CCFBC">
      <w:start w:val="1"/>
      <w:numFmt w:val="decimal"/>
      <w:lvlText w:val="%1."/>
      <w:lvlJc w:val="left"/>
      <w:pPr>
        <w:ind w:left="720" w:hanging="360"/>
      </w:pPr>
    </w:lvl>
    <w:lvl w:ilvl="1" w:tplc="0542FE6C">
      <w:start w:val="1"/>
      <w:numFmt w:val="lowerLetter"/>
      <w:lvlText w:val="%2."/>
      <w:lvlJc w:val="left"/>
      <w:pPr>
        <w:ind w:left="1440" w:hanging="360"/>
      </w:pPr>
    </w:lvl>
    <w:lvl w:ilvl="2" w:tplc="1E8A0076">
      <w:start w:val="1"/>
      <w:numFmt w:val="lowerRoman"/>
      <w:lvlText w:val="%3."/>
      <w:lvlJc w:val="right"/>
      <w:pPr>
        <w:ind w:left="2160" w:hanging="180"/>
      </w:pPr>
    </w:lvl>
    <w:lvl w:ilvl="3" w:tplc="24BCA032">
      <w:start w:val="1"/>
      <w:numFmt w:val="decimal"/>
      <w:lvlText w:val="%4."/>
      <w:lvlJc w:val="left"/>
      <w:pPr>
        <w:ind w:left="2880" w:hanging="360"/>
      </w:pPr>
    </w:lvl>
    <w:lvl w:ilvl="4" w:tplc="32264A10">
      <w:start w:val="1"/>
      <w:numFmt w:val="lowerLetter"/>
      <w:lvlText w:val="%5."/>
      <w:lvlJc w:val="left"/>
      <w:pPr>
        <w:ind w:left="3600" w:hanging="360"/>
      </w:pPr>
    </w:lvl>
    <w:lvl w:ilvl="5" w:tplc="DB84D43C">
      <w:start w:val="1"/>
      <w:numFmt w:val="lowerRoman"/>
      <w:lvlText w:val="%6."/>
      <w:lvlJc w:val="right"/>
      <w:pPr>
        <w:ind w:left="4320" w:hanging="180"/>
      </w:pPr>
    </w:lvl>
    <w:lvl w:ilvl="6" w:tplc="7A00E4C6">
      <w:start w:val="1"/>
      <w:numFmt w:val="decimal"/>
      <w:lvlText w:val="%7."/>
      <w:lvlJc w:val="left"/>
      <w:pPr>
        <w:ind w:left="5040" w:hanging="360"/>
      </w:pPr>
    </w:lvl>
    <w:lvl w:ilvl="7" w:tplc="200836CC">
      <w:start w:val="1"/>
      <w:numFmt w:val="lowerLetter"/>
      <w:lvlText w:val="%8."/>
      <w:lvlJc w:val="left"/>
      <w:pPr>
        <w:ind w:left="5760" w:hanging="360"/>
      </w:pPr>
    </w:lvl>
    <w:lvl w:ilvl="8" w:tplc="8EC24960">
      <w:start w:val="1"/>
      <w:numFmt w:val="lowerRoman"/>
      <w:lvlText w:val="%9."/>
      <w:lvlJc w:val="right"/>
      <w:pPr>
        <w:ind w:left="6480" w:hanging="180"/>
      </w:pPr>
    </w:lvl>
  </w:abstractNum>
  <w:abstractNum w:abstractNumId="317" w15:restartNumberingAfterBreak="0">
    <w:nsid w:val="746D8FA7"/>
    <w:multiLevelType w:val="hybridMultilevel"/>
    <w:tmpl w:val="FFFFFFFF"/>
    <w:lvl w:ilvl="0" w:tplc="9F6205C0">
      <w:start w:val="2"/>
      <w:numFmt w:val="decimal"/>
      <w:lvlText w:val="%1."/>
      <w:lvlJc w:val="left"/>
      <w:pPr>
        <w:ind w:left="720" w:hanging="360"/>
      </w:pPr>
    </w:lvl>
    <w:lvl w:ilvl="1" w:tplc="CFAA21CA">
      <w:start w:val="1"/>
      <w:numFmt w:val="lowerLetter"/>
      <w:lvlText w:val="%2."/>
      <w:lvlJc w:val="left"/>
      <w:pPr>
        <w:ind w:left="1440" w:hanging="360"/>
      </w:pPr>
    </w:lvl>
    <w:lvl w:ilvl="2" w:tplc="B8D66B9E">
      <w:start w:val="1"/>
      <w:numFmt w:val="lowerRoman"/>
      <w:lvlText w:val="%3."/>
      <w:lvlJc w:val="right"/>
      <w:pPr>
        <w:ind w:left="2160" w:hanging="180"/>
      </w:pPr>
    </w:lvl>
    <w:lvl w:ilvl="3" w:tplc="2326C608">
      <w:start w:val="1"/>
      <w:numFmt w:val="decimal"/>
      <w:lvlText w:val="%4."/>
      <w:lvlJc w:val="left"/>
      <w:pPr>
        <w:ind w:left="2880" w:hanging="360"/>
      </w:pPr>
    </w:lvl>
    <w:lvl w:ilvl="4" w:tplc="CF6AB4AE">
      <w:start w:val="1"/>
      <w:numFmt w:val="lowerLetter"/>
      <w:lvlText w:val="%5."/>
      <w:lvlJc w:val="left"/>
      <w:pPr>
        <w:ind w:left="3600" w:hanging="360"/>
      </w:pPr>
    </w:lvl>
    <w:lvl w:ilvl="5" w:tplc="0080A44E">
      <w:start w:val="1"/>
      <w:numFmt w:val="lowerRoman"/>
      <w:lvlText w:val="%6."/>
      <w:lvlJc w:val="right"/>
      <w:pPr>
        <w:ind w:left="4320" w:hanging="180"/>
      </w:pPr>
    </w:lvl>
    <w:lvl w:ilvl="6" w:tplc="E6584DCC">
      <w:start w:val="1"/>
      <w:numFmt w:val="decimal"/>
      <w:lvlText w:val="%7."/>
      <w:lvlJc w:val="left"/>
      <w:pPr>
        <w:ind w:left="5040" w:hanging="360"/>
      </w:pPr>
    </w:lvl>
    <w:lvl w:ilvl="7" w:tplc="ED928162">
      <w:start w:val="1"/>
      <w:numFmt w:val="lowerLetter"/>
      <w:lvlText w:val="%8."/>
      <w:lvlJc w:val="left"/>
      <w:pPr>
        <w:ind w:left="5760" w:hanging="360"/>
      </w:pPr>
    </w:lvl>
    <w:lvl w:ilvl="8" w:tplc="EF7C1954">
      <w:start w:val="1"/>
      <w:numFmt w:val="lowerRoman"/>
      <w:lvlText w:val="%9."/>
      <w:lvlJc w:val="right"/>
      <w:pPr>
        <w:ind w:left="6480" w:hanging="180"/>
      </w:pPr>
    </w:lvl>
  </w:abstractNum>
  <w:abstractNum w:abstractNumId="318" w15:restartNumberingAfterBreak="0">
    <w:nsid w:val="7489BFC6"/>
    <w:multiLevelType w:val="hybridMultilevel"/>
    <w:tmpl w:val="FFFFFFFF"/>
    <w:lvl w:ilvl="0" w:tplc="8578C3DE">
      <w:start w:val="1"/>
      <w:numFmt w:val="bullet"/>
      <w:lvlText w:val="·"/>
      <w:lvlJc w:val="left"/>
      <w:pPr>
        <w:ind w:left="720" w:hanging="360"/>
      </w:pPr>
      <w:rPr>
        <w:rFonts w:hint="default" w:ascii="Symbol" w:hAnsi="Symbol"/>
      </w:rPr>
    </w:lvl>
    <w:lvl w:ilvl="1" w:tplc="A8763C50">
      <w:start w:val="1"/>
      <w:numFmt w:val="bullet"/>
      <w:lvlText w:val="o"/>
      <w:lvlJc w:val="left"/>
      <w:pPr>
        <w:ind w:left="1440" w:hanging="360"/>
      </w:pPr>
      <w:rPr>
        <w:rFonts w:hint="default" w:ascii="Courier New" w:hAnsi="Courier New"/>
      </w:rPr>
    </w:lvl>
    <w:lvl w:ilvl="2" w:tplc="39280E10">
      <w:start w:val="1"/>
      <w:numFmt w:val="bullet"/>
      <w:lvlText w:val=""/>
      <w:lvlJc w:val="left"/>
      <w:pPr>
        <w:ind w:left="2160" w:hanging="360"/>
      </w:pPr>
      <w:rPr>
        <w:rFonts w:hint="default" w:ascii="Wingdings" w:hAnsi="Wingdings"/>
      </w:rPr>
    </w:lvl>
    <w:lvl w:ilvl="3" w:tplc="C390F004">
      <w:start w:val="1"/>
      <w:numFmt w:val="bullet"/>
      <w:lvlText w:val=""/>
      <w:lvlJc w:val="left"/>
      <w:pPr>
        <w:ind w:left="2880" w:hanging="360"/>
      </w:pPr>
      <w:rPr>
        <w:rFonts w:hint="default" w:ascii="Symbol" w:hAnsi="Symbol"/>
      </w:rPr>
    </w:lvl>
    <w:lvl w:ilvl="4" w:tplc="51BCEE1A">
      <w:start w:val="1"/>
      <w:numFmt w:val="bullet"/>
      <w:lvlText w:val="o"/>
      <w:lvlJc w:val="left"/>
      <w:pPr>
        <w:ind w:left="3600" w:hanging="360"/>
      </w:pPr>
      <w:rPr>
        <w:rFonts w:hint="default" w:ascii="Courier New" w:hAnsi="Courier New"/>
      </w:rPr>
    </w:lvl>
    <w:lvl w:ilvl="5" w:tplc="EBE2066C">
      <w:start w:val="1"/>
      <w:numFmt w:val="bullet"/>
      <w:lvlText w:val=""/>
      <w:lvlJc w:val="left"/>
      <w:pPr>
        <w:ind w:left="4320" w:hanging="360"/>
      </w:pPr>
      <w:rPr>
        <w:rFonts w:hint="default" w:ascii="Wingdings" w:hAnsi="Wingdings"/>
      </w:rPr>
    </w:lvl>
    <w:lvl w:ilvl="6" w:tplc="CC50CFB4">
      <w:start w:val="1"/>
      <w:numFmt w:val="bullet"/>
      <w:lvlText w:val=""/>
      <w:lvlJc w:val="left"/>
      <w:pPr>
        <w:ind w:left="5040" w:hanging="360"/>
      </w:pPr>
      <w:rPr>
        <w:rFonts w:hint="default" w:ascii="Symbol" w:hAnsi="Symbol"/>
      </w:rPr>
    </w:lvl>
    <w:lvl w:ilvl="7" w:tplc="D86E9370">
      <w:start w:val="1"/>
      <w:numFmt w:val="bullet"/>
      <w:lvlText w:val="o"/>
      <w:lvlJc w:val="left"/>
      <w:pPr>
        <w:ind w:left="5760" w:hanging="360"/>
      </w:pPr>
      <w:rPr>
        <w:rFonts w:hint="default" w:ascii="Courier New" w:hAnsi="Courier New"/>
      </w:rPr>
    </w:lvl>
    <w:lvl w:ilvl="8" w:tplc="D83E83C0">
      <w:start w:val="1"/>
      <w:numFmt w:val="bullet"/>
      <w:lvlText w:val=""/>
      <w:lvlJc w:val="left"/>
      <w:pPr>
        <w:ind w:left="6480" w:hanging="360"/>
      </w:pPr>
      <w:rPr>
        <w:rFonts w:hint="default" w:ascii="Wingdings" w:hAnsi="Wingdings"/>
      </w:rPr>
    </w:lvl>
  </w:abstractNum>
  <w:abstractNum w:abstractNumId="319" w15:restartNumberingAfterBreak="0">
    <w:nsid w:val="749CF19A"/>
    <w:multiLevelType w:val="hybridMultilevel"/>
    <w:tmpl w:val="FFFFFFFF"/>
    <w:lvl w:ilvl="0" w:tplc="DD32829C">
      <w:start w:val="1"/>
      <w:numFmt w:val="bullet"/>
      <w:lvlText w:val="·"/>
      <w:lvlJc w:val="left"/>
      <w:pPr>
        <w:ind w:left="720" w:hanging="360"/>
      </w:pPr>
      <w:rPr>
        <w:rFonts w:hint="default" w:ascii="Symbol" w:hAnsi="Symbol"/>
      </w:rPr>
    </w:lvl>
    <w:lvl w:ilvl="1" w:tplc="308011BE">
      <w:start w:val="1"/>
      <w:numFmt w:val="bullet"/>
      <w:lvlText w:val="o"/>
      <w:lvlJc w:val="left"/>
      <w:pPr>
        <w:ind w:left="1440" w:hanging="360"/>
      </w:pPr>
      <w:rPr>
        <w:rFonts w:hint="default" w:ascii="Courier New" w:hAnsi="Courier New"/>
      </w:rPr>
    </w:lvl>
    <w:lvl w:ilvl="2" w:tplc="E516F7E4">
      <w:start w:val="1"/>
      <w:numFmt w:val="bullet"/>
      <w:lvlText w:val=""/>
      <w:lvlJc w:val="left"/>
      <w:pPr>
        <w:ind w:left="2160" w:hanging="360"/>
      </w:pPr>
      <w:rPr>
        <w:rFonts w:hint="default" w:ascii="Wingdings" w:hAnsi="Wingdings"/>
      </w:rPr>
    </w:lvl>
    <w:lvl w:ilvl="3" w:tplc="9690778C">
      <w:start w:val="1"/>
      <w:numFmt w:val="bullet"/>
      <w:lvlText w:val=""/>
      <w:lvlJc w:val="left"/>
      <w:pPr>
        <w:ind w:left="2880" w:hanging="360"/>
      </w:pPr>
      <w:rPr>
        <w:rFonts w:hint="default" w:ascii="Symbol" w:hAnsi="Symbol"/>
      </w:rPr>
    </w:lvl>
    <w:lvl w:ilvl="4" w:tplc="9A52C95A">
      <w:start w:val="1"/>
      <w:numFmt w:val="bullet"/>
      <w:lvlText w:val="o"/>
      <w:lvlJc w:val="left"/>
      <w:pPr>
        <w:ind w:left="3600" w:hanging="360"/>
      </w:pPr>
      <w:rPr>
        <w:rFonts w:hint="default" w:ascii="Courier New" w:hAnsi="Courier New"/>
      </w:rPr>
    </w:lvl>
    <w:lvl w:ilvl="5" w:tplc="3B4C2668">
      <w:start w:val="1"/>
      <w:numFmt w:val="bullet"/>
      <w:lvlText w:val=""/>
      <w:lvlJc w:val="left"/>
      <w:pPr>
        <w:ind w:left="4320" w:hanging="360"/>
      </w:pPr>
      <w:rPr>
        <w:rFonts w:hint="default" w:ascii="Wingdings" w:hAnsi="Wingdings"/>
      </w:rPr>
    </w:lvl>
    <w:lvl w:ilvl="6" w:tplc="DC5C66F8">
      <w:start w:val="1"/>
      <w:numFmt w:val="bullet"/>
      <w:lvlText w:val=""/>
      <w:lvlJc w:val="left"/>
      <w:pPr>
        <w:ind w:left="5040" w:hanging="360"/>
      </w:pPr>
      <w:rPr>
        <w:rFonts w:hint="default" w:ascii="Symbol" w:hAnsi="Symbol"/>
      </w:rPr>
    </w:lvl>
    <w:lvl w:ilvl="7" w:tplc="B85AEA24">
      <w:start w:val="1"/>
      <w:numFmt w:val="bullet"/>
      <w:lvlText w:val="o"/>
      <w:lvlJc w:val="left"/>
      <w:pPr>
        <w:ind w:left="5760" w:hanging="360"/>
      </w:pPr>
      <w:rPr>
        <w:rFonts w:hint="default" w:ascii="Courier New" w:hAnsi="Courier New"/>
      </w:rPr>
    </w:lvl>
    <w:lvl w:ilvl="8" w:tplc="15A83C32">
      <w:start w:val="1"/>
      <w:numFmt w:val="bullet"/>
      <w:lvlText w:val=""/>
      <w:lvlJc w:val="left"/>
      <w:pPr>
        <w:ind w:left="6480" w:hanging="360"/>
      </w:pPr>
      <w:rPr>
        <w:rFonts w:hint="default" w:ascii="Wingdings" w:hAnsi="Wingdings"/>
      </w:rPr>
    </w:lvl>
  </w:abstractNum>
  <w:abstractNum w:abstractNumId="320" w15:restartNumberingAfterBreak="0">
    <w:nsid w:val="74C994BC"/>
    <w:multiLevelType w:val="hybridMultilevel"/>
    <w:tmpl w:val="FFFFFFFF"/>
    <w:lvl w:ilvl="0" w:tplc="BAD27874">
      <w:start w:val="3"/>
      <w:numFmt w:val="decimal"/>
      <w:lvlText w:val="%1."/>
      <w:lvlJc w:val="left"/>
      <w:pPr>
        <w:ind w:left="720" w:hanging="360"/>
      </w:pPr>
    </w:lvl>
    <w:lvl w:ilvl="1" w:tplc="800A6B76">
      <w:start w:val="1"/>
      <w:numFmt w:val="lowerLetter"/>
      <w:lvlText w:val="%2."/>
      <w:lvlJc w:val="left"/>
      <w:pPr>
        <w:ind w:left="1440" w:hanging="360"/>
      </w:pPr>
    </w:lvl>
    <w:lvl w:ilvl="2" w:tplc="0442D0F4">
      <w:start w:val="1"/>
      <w:numFmt w:val="lowerRoman"/>
      <w:lvlText w:val="%3."/>
      <w:lvlJc w:val="right"/>
      <w:pPr>
        <w:ind w:left="2160" w:hanging="180"/>
      </w:pPr>
    </w:lvl>
    <w:lvl w:ilvl="3" w:tplc="C19AA57E">
      <w:start w:val="1"/>
      <w:numFmt w:val="decimal"/>
      <w:lvlText w:val="%4."/>
      <w:lvlJc w:val="left"/>
      <w:pPr>
        <w:ind w:left="2880" w:hanging="360"/>
      </w:pPr>
    </w:lvl>
    <w:lvl w:ilvl="4" w:tplc="730C0A32">
      <w:start w:val="1"/>
      <w:numFmt w:val="lowerLetter"/>
      <w:lvlText w:val="%5."/>
      <w:lvlJc w:val="left"/>
      <w:pPr>
        <w:ind w:left="3600" w:hanging="360"/>
      </w:pPr>
    </w:lvl>
    <w:lvl w:ilvl="5" w:tplc="A360456E">
      <w:start w:val="1"/>
      <w:numFmt w:val="lowerRoman"/>
      <w:lvlText w:val="%6."/>
      <w:lvlJc w:val="right"/>
      <w:pPr>
        <w:ind w:left="4320" w:hanging="180"/>
      </w:pPr>
    </w:lvl>
    <w:lvl w:ilvl="6" w:tplc="D7EAD77E">
      <w:start w:val="1"/>
      <w:numFmt w:val="decimal"/>
      <w:lvlText w:val="%7."/>
      <w:lvlJc w:val="left"/>
      <w:pPr>
        <w:ind w:left="5040" w:hanging="360"/>
      </w:pPr>
    </w:lvl>
    <w:lvl w:ilvl="7" w:tplc="79202CAC">
      <w:start w:val="1"/>
      <w:numFmt w:val="lowerLetter"/>
      <w:lvlText w:val="%8."/>
      <w:lvlJc w:val="left"/>
      <w:pPr>
        <w:ind w:left="5760" w:hanging="360"/>
      </w:pPr>
    </w:lvl>
    <w:lvl w:ilvl="8" w:tplc="1EECA068">
      <w:start w:val="1"/>
      <w:numFmt w:val="lowerRoman"/>
      <w:lvlText w:val="%9."/>
      <w:lvlJc w:val="right"/>
      <w:pPr>
        <w:ind w:left="6480" w:hanging="180"/>
      </w:pPr>
    </w:lvl>
  </w:abstractNum>
  <w:abstractNum w:abstractNumId="321" w15:restartNumberingAfterBreak="0">
    <w:nsid w:val="74F6B67E"/>
    <w:multiLevelType w:val="hybridMultilevel"/>
    <w:tmpl w:val="FFFFFFFF"/>
    <w:lvl w:ilvl="0" w:tplc="9058113E">
      <w:start w:val="1"/>
      <w:numFmt w:val="decimal"/>
      <w:lvlText w:val="%1."/>
      <w:lvlJc w:val="left"/>
      <w:pPr>
        <w:ind w:left="720" w:hanging="360"/>
      </w:pPr>
    </w:lvl>
    <w:lvl w:ilvl="1" w:tplc="EA4E65AA">
      <w:start w:val="1"/>
      <w:numFmt w:val="bullet"/>
      <w:lvlText w:val="·"/>
      <w:lvlJc w:val="left"/>
      <w:pPr>
        <w:ind w:left="1440" w:hanging="360"/>
      </w:pPr>
    </w:lvl>
    <w:lvl w:ilvl="2" w:tplc="C994F14C">
      <w:start w:val="1"/>
      <w:numFmt w:val="lowerRoman"/>
      <w:lvlText w:val="%3."/>
      <w:lvlJc w:val="right"/>
      <w:pPr>
        <w:ind w:left="2160" w:hanging="180"/>
      </w:pPr>
    </w:lvl>
    <w:lvl w:ilvl="3" w:tplc="8AA2E696">
      <w:start w:val="1"/>
      <w:numFmt w:val="decimal"/>
      <w:lvlText w:val="%4."/>
      <w:lvlJc w:val="left"/>
      <w:pPr>
        <w:ind w:left="2880" w:hanging="360"/>
      </w:pPr>
    </w:lvl>
    <w:lvl w:ilvl="4" w:tplc="A024093A">
      <w:start w:val="1"/>
      <w:numFmt w:val="lowerLetter"/>
      <w:lvlText w:val="%5."/>
      <w:lvlJc w:val="left"/>
      <w:pPr>
        <w:ind w:left="3600" w:hanging="360"/>
      </w:pPr>
    </w:lvl>
    <w:lvl w:ilvl="5" w:tplc="756661C2">
      <w:start w:val="1"/>
      <w:numFmt w:val="lowerRoman"/>
      <w:lvlText w:val="%6."/>
      <w:lvlJc w:val="right"/>
      <w:pPr>
        <w:ind w:left="4320" w:hanging="180"/>
      </w:pPr>
    </w:lvl>
    <w:lvl w:ilvl="6" w:tplc="E864DCA8">
      <w:start w:val="1"/>
      <w:numFmt w:val="decimal"/>
      <w:lvlText w:val="%7."/>
      <w:lvlJc w:val="left"/>
      <w:pPr>
        <w:ind w:left="5040" w:hanging="360"/>
      </w:pPr>
    </w:lvl>
    <w:lvl w:ilvl="7" w:tplc="B9B83980">
      <w:start w:val="1"/>
      <w:numFmt w:val="lowerLetter"/>
      <w:lvlText w:val="%8."/>
      <w:lvlJc w:val="left"/>
      <w:pPr>
        <w:ind w:left="5760" w:hanging="360"/>
      </w:pPr>
    </w:lvl>
    <w:lvl w:ilvl="8" w:tplc="4170E500">
      <w:start w:val="1"/>
      <w:numFmt w:val="lowerRoman"/>
      <w:lvlText w:val="%9."/>
      <w:lvlJc w:val="right"/>
      <w:pPr>
        <w:ind w:left="6480" w:hanging="180"/>
      </w:pPr>
    </w:lvl>
  </w:abstractNum>
  <w:abstractNum w:abstractNumId="322" w15:restartNumberingAfterBreak="0">
    <w:nsid w:val="757174A4"/>
    <w:multiLevelType w:val="hybridMultilevel"/>
    <w:tmpl w:val="FFFFFFFF"/>
    <w:lvl w:ilvl="0" w:tplc="B5B8D9E0">
      <w:start w:val="4"/>
      <w:numFmt w:val="decimal"/>
      <w:lvlText w:val="%1."/>
      <w:lvlJc w:val="left"/>
      <w:pPr>
        <w:ind w:left="720" w:hanging="360"/>
      </w:pPr>
    </w:lvl>
    <w:lvl w:ilvl="1" w:tplc="F59620D8">
      <w:start w:val="1"/>
      <w:numFmt w:val="lowerLetter"/>
      <w:lvlText w:val="%2."/>
      <w:lvlJc w:val="left"/>
      <w:pPr>
        <w:ind w:left="1440" w:hanging="360"/>
      </w:pPr>
    </w:lvl>
    <w:lvl w:ilvl="2" w:tplc="5D7A6F48">
      <w:start w:val="1"/>
      <w:numFmt w:val="lowerRoman"/>
      <w:lvlText w:val="%3."/>
      <w:lvlJc w:val="right"/>
      <w:pPr>
        <w:ind w:left="2160" w:hanging="180"/>
      </w:pPr>
    </w:lvl>
    <w:lvl w:ilvl="3" w:tplc="98A8F33C">
      <w:start w:val="1"/>
      <w:numFmt w:val="decimal"/>
      <w:lvlText w:val="%4."/>
      <w:lvlJc w:val="left"/>
      <w:pPr>
        <w:ind w:left="2880" w:hanging="360"/>
      </w:pPr>
    </w:lvl>
    <w:lvl w:ilvl="4" w:tplc="09F0833C">
      <w:start w:val="1"/>
      <w:numFmt w:val="lowerLetter"/>
      <w:lvlText w:val="%5."/>
      <w:lvlJc w:val="left"/>
      <w:pPr>
        <w:ind w:left="3600" w:hanging="360"/>
      </w:pPr>
    </w:lvl>
    <w:lvl w:ilvl="5" w:tplc="165C35A2">
      <w:start w:val="1"/>
      <w:numFmt w:val="lowerRoman"/>
      <w:lvlText w:val="%6."/>
      <w:lvlJc w:val="right"/>
      <w:pPr>
        <w:ind w:left="4320" w:hanging="180"/>
      </w:pPr>
    </w:lvl>
    <w:lvl w:ilvl="6" w:tplc="11543DCE">
      <w:start w:val="1"/>
      <w:numFmt w:val="decimal"/>
      <w:lvlText w:val="%7."/>
      <w:lvlJc w:val="left"/>
      <w:pPr>
        <w:ind w:left="5040" w:hanging="360"/>
      </w:pPr>
    </w:lvl>
    <w:lvl w:ilvl="7" w:tplc="94C4B33E">
      <w:start w:val="1"/>
      <w:numFmt w:val="lowerLetter"/>
      <w:lvlText w:val="%8."/>
      <w:lvlJc w:val="left"/>
      <w:pPr>
        <w:ind w:left="5760" w:hanging="360"/>
      </w:pPr>
    </w:lvl>
    <w:lvl w:ilvl="8" w:tplc="FAE6D4EE">
      <w:start w:val="1"/>
      <w:numFmt w:val="lowerRoman"/>
      <w:lvlText w:val="%9."/>
      <w:lvlJc w:val="right"/>
      <w:pPr>
        <w:ind w:left="6480" w:hanging="180"/>
      </w:pPr>
    </w:lvl>
  </w:abstractNum>
  <w:abstractNum w:abstractNumId="323" w15:restartNumberingAfterBreak="0">
    <w:nsid w:val="766FBA34"/>
    <w:multiLevelType w:val="hybridMultilevel"/>
    <w:tmpl w:val="FFFFFFFF"/>
    <w:lvl w:ilvl="0" w:tplc="C596A6D4">
      <w:start w:val="1"/>
      <w:numFmt w:val="bullet"/>
      <w:lvlText w:val="·"/>
      <w:lvlJc w:val="left"/>
      <w:pPr>
        <w:ind w:left="720" w:hanging="360"/>
      </w:pPr>
      <w:rPr>
        <w:rFonts w:hint="default" w:ascii="Symbol" w:hAnsi="Symbol"/>
      </w:rPr>
    </w:lvl>
    <w:lvl w:ilvl="1" w:tplc="BF326E48">
      <w:start w:val="1"/>
      <w:numFmt w:val="bullet"/>
      <w:lvlText w:val="o"/>
      <w:lvlJc w:val="left"/>
      <w:pPr>
        <w:ind w:left="1440" w:hanging="360"/>
      </w:pPr>
      <w:rPr>
        <w:rFonts w:hint="default" w:ascii="Courier New" w:hAnsi="Courier New"/>
      </w:rPr>
    </w:lvl>
    <w:lvl w:ilvl="2" w:tplc="2CE48CB8">
      <w:start w:val="1"/>
      <w:numFmt w:val="bullet"/>
      <w:lvlText w:val=""/>
      <w:lvlJc w:val="left"/>
      <w:pPr>
        <w:ind w:left="2160" w:hanging="360"/>
      </w:pPr>
      <w:rPr>
        <w:rFonts w:hint="default" w:ascii="Wingdings" w:hAnsi="Wingdings"/>
      </w:rPr>
    </w:lvl>
    <w:lvl w:ilvl="3" w:tplc="FD5A28A0">
      <w:start w:val="1"/>
      <w:numFmt w:val="bullet"/>
      <w:lvlText w:val=""/>
      <w:lvlJc w:val="left"/>
      <w:pPr>
        <w:ind w:left="2880" w:hanging="360"/>
      </w:pPr>
      <w:rPr>
        <w:rFonts w:hint="default" w:ascii="Symbol" w:hAnsi="Symbol"/>
      </w:rPr>
    </w:lvl>
    <w:lvl w:ilvl="4" w:tplc="D1AE8C82">
      <w:start w:val="1"/>
      <w:numFmt w:val="bullet"/>
      <w:lvlText w:val="o"/>
      <w:lvlJc w:val="left"/>
      <w:pPr>
        <w:ind w:left="3600" w:hanging="360"/>
      </w:pPr>
      <w:rPr>
        <w:rFonts w:hint="default" w:ascii="Courier New" w:hAnsi="Courier New"/>
      </w:rPr>
    </w:lvl>
    <w:lvl w:ilvl="5" w:tplc="F744B744">
      <w:start w:val="1"/>
      <w:numFmt w:val="bullet"/>
      <w:lvlText w:val=""/>
      <w:lvlJc w:val="left"/>
      <w:pPr>
        <w:ind w:left="4320" w:hanging="360"/>
      </w:pPr>
      <w:rPr>
        <w:rFonts w:hint="default" w:ascii="Wingdings" w:hAnsi="Wingdings"/>
      </w:rPr>
    </w:lvl>
    <w:lvl w:ilvl="6" w:tplc="5532B214">
      <w:start w:val="1"/>
      <w:numFmt w:val="bullet"/>
      <w:lvlText w:val=""/>
      <w:lvlJc w:val="left"/>
      <w:pPr>
        <w:ind w:left="5040" w:hanging="360"/>
      </w:pPr>
      <w:rPr>
        <w:rFonts w:hint="default" w:ascii="Symbol" w:hAnsi="Symbol"/>
      </w:rPr>
    </w:lvl>
    <w:lvl w:ilvl="7" w:tplc="5380BDD2">
      <w:start w:val="1"/>
      <w:numFmt w:val="bullet"/>
      <w:lvlText w:val="o"/>
      <w:lvlJc w:val="left"/>
      <w:pPr>
        <w:ind w:left="5760" w:hanging="360"/>
      </w:pPr>
      <w:rPr>
        <w:rFonts w:hint="default" w:ascii="Courier New" w:hAnsi="Courier New"/>
      </w:rPr>
    </w:lvl>
    <w:lvl w:ilvl="8" w:tplc="95BCEDD4">
      <w:start w:val="1"/>
      <w:numFmt w:val="bullet"/>
      <w:lvlText w:val=""/>
      <w:lvlJc w:val="left"/>
      <w:pPr>
        <w:ind w:left="6480" w:hanging="360"/>
      </w:pPr>
      <w:rPr>
        <w:rFonts w:hint="default" w:ascii="Wingdings" w:hAnsi="Wingdings"/>
      </w:rPr>
    </w:lvl>
  </w:abstractNum>
  <w:abstractNum w:abstractNumId="324" w15:restartNumberingAfterBreak="0">
    <w:nsid w:val="76F2739F"/>
    <w:multiLevelType w:val="hybridMultilevel"/>
    <w:tmpl w:val="F2D2F4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5" w15:restartNumberingAfterBreak="0">
    <w:nsid w:val="77B9D052"/>
    <w:multiLevelType w:val="hybridMultilevel"/>
    <w:tmpl w:val="FFFFFFFF"/>
    <w:lvl w:ilvl="0" w:tplc="7D7A37CA">
      <w:start w:val="4"/>
      <w:numFmt w:val="decimal"/>
      <w:lvlText w:val="%1."/>
      <w:lvlJc w:val="left"/>
      <w:pPr>
        <w:ind w:left="720" w:hanging="360"/>
      </w:pPr>
    </w:lvl>
    <w:lvl w:ilvl="1" w:tplc="99BC27CE">
      <w:start w:val="1"/>
      <w:numFmt w:val="lowerLetter"/>
      <w:lvlText w:val="%2."/>
      <w:lvlJc w:val="left"/>
      <w:pPr>
        <w:ind w:left="1440" w:hanging="360"/>
      </w:pPr>
    </w:lvl>
    <w:lvl w:ilvl="2" w:tplc="93049E44">
      <w:start w:val="1"/>
      <w:numFmt w:val="lowerRoman"/>
      <w:lvlText w:val="%3."/>
      <w:lvlJc w:val="right"/>
      <w:pPr>
        <w:ind w:left="2160" w:hanging="180"/>
      </w:pPr>
    </w:lvl>
    <w:lvl w:ilvl="3" w:tplc="1D04996C">
      <w:start w:val="1"/>
      <w:numFmt w:val="decimal"/>
      <w:lvlText w:val="%4."/>
      <w:lvlJc w:val="left"/>
      <w:pPr>
        <w:ind w:left="2880" w:hanging="360"/>
      </w:pPr>
    </w:lvl>
    <w:lvl w:ilvl="4" w:tplc="4F76EEF0">
      <w:start w:val="1"/>
      <w:numFmt w:val="lowerLetter"/>
      <w:lvlText w:val="%5."/>
      <w:lvlJc w:val="left"/>
      <w:pPr>
        <w:ind w:left="3600" w:hanging="360"/>
      </w:pPr>
    </w:lvl>
    <w:lvl w:ilvl="5" w:tplc="26947EEE">
      <w:start w:val="1"/>
      <w:numFmt w:val="lowerRoman"/>
      <w:lvlText w:val="%6."/>
      <w:lvlJc w:val="right"/>
      <w:pPr>
        <w:ind w:left="4320" w:hanging="180"/>
      </w:pPr>
    </w:lvl>
    <w:lvl w:ilvl="6" w:tplc="E242BE52">
      <w:start w:val="1"/>
      <w:numFmt w:val="decimal"/>
      <w:lvlText w:val="%7."/>
      <w:lvlJc w:val="left"/>
      <w:pPr>
        <w:ind w:left="5040" w:hanging="360"/>
      </w:pPr>
    </w:lvl>
    <w:lvl w:ilvl="7" w:tplc="FC9E057E">
      <w:start w:val="1"/>
      <w:numFmt w:val="lowerLetter"/>
      <w:lvlText w:val="%8."/>
      <w:lvlJc w:val="left"/>
      <w:pPr>
        <w:ind w:left="5760" w:hanging="360"/>
      </w:pPr>
    </w:lvl>
    <w:lvl w:ilvl="8" w:tplc="FEF474E4">
      <w:start w:val="1"/>
      <w:numFmt w:val="lowerRoman"/>
      <w:lvlText w:val="%9."/>
      <w:lvlJc w:val="right"/>
      <w:pPr>
        <w:ind w:left="6480" w:hanging="180"/>
      </w:pPr>
    </w:lvl>
  </w:abstractNum>
  <w:abstractNum w:abstractNumId="326" w15:restartNumberingAfterBreak="0">
    <w:nsid w:val="78505F07"/>
    <w:multiLevelType w:val="hybridMultilevel"/>
    <w:tmpl w:val="FFFFFFFF"/>
    <w:lvl w:ilvl="0" w:tplc="6EE0FB60">
      <w:start w:val="1"/>
      <w:numFmt w:val="decimal"/>
      <w:lvlText w:val="%1."/>
      <w:lvlJc w:val="left"/>
      <w:pPr>
        <w:ind w:left="720" w:hanging="360"/>
      </w:pPr>
    </w:lvl>
    <w:lvl w:ilvl="1" w:tplc="171C11AA">
      <w:start w:val="1"/>
      <w:numFmt w:val="lowerLetter"/>
      <w:lvlText w:val="%2."/>
      <w:lvlJc w:val="left"/>
      <w:pPr>
        <w:ind w:left="1440" w:hanging="360"/>
      </w:pPr>
    </w:lvl>
    <w:lvl w:ilvl="2" w:tplc="E5E419EA">
      <w:start w:val="1"/>
      <w:numFmt w:val="lowerRoman"/>
      <w:lvlText w:val="%3."/>
      <w:lvlJc w:val="right"/>
      <w:pPr>
        <w:ind w:left="2160" w:hanging="180"/>
      </w:pPr>
    </w:lvl>
    <w:lvl w:ilvl="3" w:tplc="A350BD8A">
      <w:start w:val="1"/>
      <w:numFmt w:val="decimal"/>
      <w:lvlText w:val="%4."/>
      <w:lvlJc w:val="left"/>
      <w:pPr>
        <w:ind w:left="2880" w:hanging="360"/>
      </w:pPr>
    </w:lvl>
    <w:lvl w:ilvl="4" w:tplc="EE584DB4">
      <w:start w:val="1"/>
      <w:numFmt w:val="lowerLetter"/>
      <w:lvlText w:val="%5."/>
      <w:lvlJc w:val="left"/>
      <w:pPr>
        <w:ind w:left="3600" w:hanging="360"/>
      </w:pPr>
    </w:lvl>
    <w:lvl w:ilvl="5" w:tplc="7034FF7E">
      <w:start w:val="1"/>
      <w:numFmt w:val="lowerRoman"/>
      <w:lvlText w:val="%6."/>
      <w:lvlJc w:val="right"/>
      <w:pPr>
        <w:ind w:left="4320" w:hanging="180"/>
      </w:pPr>
    </w:lvl>
    <w:lvl w:ilvl="6" w:tplc="29087136">
      <w:start w:val="1"/>
      <w:numFmt w:val="decimal"/>
      <w:lvlText w:val="%7."/>
      <w:lvlJc w:val="left"/>
      <w:pPr>
        <w:ind w:left="5040" w:hanging="360"/>
      </w:pPr>
    </w:lvl>
    <w:lvl w:ilvl="7" w:tplc="83EECC02">
      <w:start w:val="1"/>
      <w:numFmt w:val="lowerLetter"/>
      <w:lvlText w:val="%8."/>
      <w:lvlJc w:val="left"/>
      <w:pPr>
        <w:ind w:left="5760" w:hanging="360"/>
      </w:pPr>
    </w:lvl>
    <w:lvl w:ilvl="8" w:tplc="0F0ED992">
      <w:start w:val="1"/>
      <w:numFmt w:val="lowerRoman"/>
      <w:lvlText w:val="%9."/>
      <w:lvlJc w:val="right"/>
      <w:pPr>
        <w:ind w:left="6480" w:hanging="180"/>
      </w:pPr>
    </w:lvl>
  </w:abstractNum>
  <w:abstractNum w:abstractNumId="327" w15:restartNumberingAfterBreak="0">
    <w:nsid w:val="789A6F6C"/>
    <w:multiLevelType w:val="hybridMultilevel"/>
    <w:tmpl w:val="37C04824"/>
    <w:lvl w:ilvl="0" w:tplc="FFFFFFFF">
      <w:start w:val="9"/>
      <w:numFmt w:val="bullet"/>
      <w:lvlText w:val="•"/>
      <w:lvlJc w:val="left"/>
      <w:pPr>
        <w:ind w:left="720" w:hanging="360"/>
      </w:pPr>
      <w:rPr>
        <w:rFonts w:hint="default" w:ascii="Times New Roman" w:hAnsi="Times New Roman" w:eastAsia="Times New Roman" w:cs="Times New Roman"/>
      </w:rPr>
    </w:lvl>
    <w:lvl w:ilvl="1" w:tplc="0F14B33E">
      <w:start w:val="9"/>
      <w:numFmt w:val="bullet"/>
      <w:lvlText w:val="•"/>
      <w:lvlJc w:val="left"/>
      <w:pPr>
        <w:ind w:left="1080" w:hanging="360"/>
      </w:pPr>
      <w:rPr>
        <w:rFonts w:hint="default" w:ascii="Times New Roman" w:hAnsi="Times New Roman" w:eastAsia="Times New Roman" w:cs="Times New Roman"/>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28" w15:restartNumberingAfterBreak="0">
    <w:nsid w:val="78A590F4"/>
    <w:multiLevelType w:val="hybridMultilevel"/>
    <w:tmpl w:val="FFFFFFFF"/>
    <w:lvl w:ilvl="0" w:tplc="1E2CC6E0">
      <w:start w:val="1"/>
      <w:numFmt w:val="bullet"/>
      <w:lvlText w:val="·"/>
      <w:lvlJc w:val="left"/>
      <w:pPr>
        <w:ind w:left="720" w:hanging="360"/>
      </w:pPr>
      <w:rPr>
        <w:rFonts w:hint="default" w:ascii="Symbol" w:hAnsi="Symbol"/>
      </w:rPr>
    </w:lvl>
    <w:lvl w:ilvl="1" w:tplc="0F7A1386">
      <w:start w:val="1"/>
      <w:numFmt w:val="bullet"/>
      <w:lvlText w:val="o"/>
      <w:lvlJc w:val="left"/>
      <w:pPr>
        <w:ind w:left="1440" w:hanging="360"/>
      </w:pPr>
      <w:rPr>
        <w:rFonts w:hint="default" w:ascii="Courier New" w:hAnsi="Courier New"/>
      </w:rPr>
    </w:lvl>
    <w:lvl w:ilvl="2" w:tplc="4EE87F6A">
      <w:start w:val="1"/>
      <w:numFmt w:val="bullet"/>
      <w:lvlText w:val=""/>
      <w:lvlJc w:val="left"/>
      <w:pPr>
        <w:ind w:left="2160" w:hanging="360"/>
      </w:pPr>
      <w:rPr>
        <w:rFonts w:hint="default" w:ascii="Wingdings" w:hAnsi="Wingdings"/>
      </w:rPr>
    </w:lvl>
    <w:lvl w:ilvl="3" w:tplc="788AD290">
      <w:start w:val="1"/>
      <w:numFmt w:val="bullet"/>
      <w:lvlText w:val=""/>
      <w:lvlJc w:val="left"/>
      <w:pPr>
        <w:ind w:left="2880" w:hanging="360"/>
      </w:pPr>
      <w:rPr>
        <w:rFonts w:hint="default" w:ascii="Symbol" w:hAnsi="Symbol"/>
      </w:rPr>
    </w:lvl>
    <w:lvl w:ilvl="4" w:tplc="6B5C0778">
      <w:start w:val="1"/>
      <w:numFmt w:val="bullet"/>
      <w:lvlText w:val="o"/>
      <w:lvlJc w:val="left"/>
      <w:pPr>
        <w:ind w:left="3600" w:hanging="360"/>
      </w:pPr>
      <w:rPr>
        <w:rFonts w:hint="default" w:ascii="Courier New" w:hAnsi="Courier New"/>
      </w:rPr>
    </w:lvl>
    <w:lvl w:ilvl="5" w:tplc="D6C49CF0">
      <w:start w:val="1"/>
      <w:numFmt w:val="bullet"/>
      <w:lvlText w:val=""/>
      <w:lvlJc w:val="left"/>
      <w:pPr>
        <w:ind w:left="4320" w:hanging="360"/>
      </w:pPr>
      <w:rPr>
        <w:rFonts w:hint="default" w:ascii="Wingdings" w:hAnsi="Wingdings"/>
      </w:rPr>
    </w:lvl>
    <w:lvl w:ilvl="6" w:tplc="3DCAC8AC">
      <w:start w:val="1"/>
      <w:numFmt w:val="bullet"/>
      <w:lvlText w:val=""/>
      <w:lvlJc w:val="left"/>
      <w:pPr>
        <w:ind w:left="5040" w:hanging="360"/>
      </w:pPr>
      <w:rPr>
        <w:rFonts w:hint="default" w:ascii="Symbol" w:hAnsi="Symbol"/>
      </w:rPr>
    </w:lvl>
    <w:lvl w:ilvl="7" w:tplc="F8961838">
      <w:start w:val="1"/>
      <w:numFmt w:val="bullet"/>
      <w:lvlText w:val="o"/>
      <w:lvlJc w:val="left"/>
      <w:pPr>
        <w:ind w:left="5760" w:hanging="360"/>
      </w:pPr>
      <w:rPr>
        <w:rFonts w:hint="default" w:ascii="Courier New" w:hAnsi="Courier New"/>
      </w:rPr>
    </w:lvl>
    <w:lvl w:ilvl="8" w:tplc="5F7C8F5E">
      <w:start w:val="1"/>
      <w:numFmt w:val="bullet"/>
      <w:lvlText w:val=""/>
      <w:lvlJc w:val="left"/>
      <w:pPr>
        <w:ind w:left="6480" w:hanging="360"/>
      </w:pPr>
      <w:rPr>
        <w:rFonts w:hint="default" w:ascii="Wingdings" w:hAnsi="Wingdings"/>
      </w:rPr>
    </w:lvl>
  </w:abstractNum>
  <w:abstractNum w:abstractNumId="329" w15:restartNumberingAfterBreak="0">
    <w:nsid w:val="796B5153"/>
    <w:multiLevelType w:val="hybridMultilevel"/>
    <w:tmpl w:val="53D22A2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30" w15:restartNumberingAfterBreak="0">
    <w:nsid w:val="79AFA66A"/>
    <w:multiLevelType w:val="hybridMultilevel"/>
    <w:tmpl w:val="FFFFFFFF"/>
    <w:lvl w:ilvl="0" w:tplc="5120C6DC">
      <w:start w:val="2"/>
      <w:numFmt w:val="decimal"/>
      <w:lvlText w:val="%1."/>
      <w:lvlJc w:val="left"/>
      <w:pPr>
        <w:ind w:left="720" w:hanging="360"/>
      </w:pPr>
    </w:lvl>
    <w:lvl w:ilvl="1" w:tplc="6E424E32">
      <w:start w:val="1"/>
      <w:numFmt w:val="lowerLetter"/>
      <w:lvlText w:val="%2."/>
      <w:lvlJc w:val="left"/>
      <w:pPr>
        <w:ind w:left="1440" w:hanging="360"/>
      </w:pPr>
    </w:lvl>
    <w:lvl w:ilvl="2" w:tplc="5808BEF4">
      <w:start w:val="1"/>
      <w:numFmt w:val="lowerRoman"/>
      <w:lvlText w:val="%3."/>
      <w:lvlJc w:val="right"/>
      <w:pPr>
        <w:ind w:left="2160" w:hanging="180"/>
      </w:pPr>
    </w:lvl>
    <w:lvl w:ilvl="3" w:tplc="31C83500">
      <w:start w:val="1"/>
      <w:numFmt w:val="decimal"/>
      <w:lvlText w:val="%4."/>
      <w:lvlJc w:val="left"/>
      <w:pPr>
        <w:ind w:left="2880" w:hanging="360"/>
      </w:pPr>
    </w:lvl>
    <w:lvl w:ilvl="4" w:tplc="CF86F150">
      <w:start w:val="1"/>
      <w:numFmt w:val="lowerLetter"/>
      <w:lvlText w:val="%5."/>
      <w:lvlJc w:val="left"/>
      <w:pPr>
        <w:ind w:left="3600" w:hanging="360"/>
      </w:pPr>
    </w:lvl>
    <w:lvl w:ilvl="5" w:tplc="128CF3CA">
      <w:start w:val="1"/>
      <w:numFmt w:val="lowerRoman"/>
      <w:lvlText w:val="%6."/>
      <w:lvlJc w:val="right"/>
      <w:pPr>
        <w:ind w:left="4320" w:hanging="180"/>
      </w:pPr>
    </w:lvl>
    <w:lvl w:ilvl="6" w:tplc="293C5ED2">
      <w:start w:val="1"/>
      <w:numFmt w:val="decimal"/>
      <w:lvlText w:val="%7."/>
      <w:lvlJc w:val="left"/>
      <w:pPr>
        <w:ind w:left="5040" w:hanging="360"/>
      </w:pPr>
    </w:lvl>
    <w:lvl w:ilvl="7" w:tplc="1786C7E2">
      <w:start w:val="1"/>
      <w:numFmt w:val="lowerLetter"/>
      <w:lvlText w:val="%8."/>
      <w:lvlJc w:val="left"/>
      <w:pPr>
        <w:ind w:left="5760" w:hanging="360"/>
      </w:pPr>
    </w:lvl>
    <w:lvl w:ilvl="8" w:tplc="AB60EC1E">
      <w:start w:val="1"/>
      <w:numFmt w:val="lowerRoman"/>
      <w:lvlText w:val="%9."/>
      <w:lvlJc w:val="right"/>
      <w:pPr>
        <w:ind w:left="6480" w:hanging="180"/>
      </w:pPr>
    </w:lvl>
  </w:abstractNum>
  <w:abstractNum w:abstractNumId="331" w15:restartNumberingAfterBreak="0">
    <w:nsid w:val="79E5FE04"/>
    <w:multiLevelType w:val="hybridMultilevel"/>
    <w:tmpl w:val="FFFFFFFF"/>
    <w:lvl w:ilvl="0" w:tplc="B2503DF8">
      <w:start w:val="1"/>
      <w:numFmt w:val="bullet"/>
      <w:lvlText w:val="·"/>
      <w:lvlJc w:val="left"/>
      <w:pPr>
        <w:ind w:left="720" w:hanging="360"/>
      </w:pPr>
      <w:rPr>
        <w:rFonts w:hint="default" w:ascii="Symbol" w:hAnsi="Symbol"/>
      </w:rPr>
    </w:lvl>
    <w:lvl w:ilvl="1" w:tplc="E460E9EA">
      <w:start w:val="1"/>
      <w:numFmt w:val="bullet"/>
      <w:lvlText w:val="o"/>
      <w:lvlJc w:val="left"/>
      <w:pPr>
        <w:ind w:left="1440" w:hanging="360"/>
      </w:pPr>
      <w:rPr>
        <w:rFonts w:hint="default" w:ascii="Courier New" w:hAnsi="Courier New"/>
      </w:rPr>
    </w:lvl>
    <w:lvl w:ilvl="2" w:tplc="6F5CAC2E">
      <w:start w:val="1"/>
      <w:numFmt w:val="bullet"/>
      <w:lvlText w:val=""/>
      <w:lvlJc w:val="left"/>
      <w:pPr>
        <w:ind w:left="2160" w:hanging="360"/>
      </w:pPr>
      <w:rPr>
        <w:rFonts w:hint="default" w:ascii="Wingdings" w:hAnsi="Wingdings"/>
      </w:rPr>
    </w:lvl>
    <w:lvl w:ilvl="3" w:tplc="004A840C">
      <w:start w:val="1"/>
      <w:numFmt w:val="bullet"/>
      <w:lvlText w:val=""/>
      <w:lvlJc w:val="left"/>
      <w:pPr>
        <w:ind w:left="2880" w:hanging="360"/>
      </w:pPr>
      <w:rPr>
        <w:rFonts w:hint="default" w:ascii="Symbol" w:hAnsi="Symbol"/>
      </w:rPr>
    </w:lvl>
    <w:lvl w:ilvl="4" w:tplc="5CFA782C">
      <w:start w:val="1"/>
      <w:numFmt w:val="bullet"/>
      <w:lvlText w:val="o"/>
      <w:lvlJc w:val="left"/>
      <w:pPr>
        <w:ind w:left="3600" w:hanging="360"/>
      </w:pPr>
      <w:rPr>
        <w:rFonts w:hint="default" w:ascii="Courier New" w:hAnsi="Courier New"/>
      </w:rPr>
    </w:lvl>
    <w:lvl w:ilvl="5" w:tplc="D0C6DBBC">
      <w:start w:val="1"/>
      <w:numFmt w:val="bullet"/>
      <w:lvlText w:val=""/>
      <w:lvlJc w:val="left"/>
      <w:pPr>
        <w:ind w:left="4320" w:hanging="360"/>
      </w:pPr>
      <w:rPr>
        <w:rFonts w:hint="default" w:ascii="Wingdings" w:hAnsi="Wingdings"/>
      </w:rPr>
    </w:lvl>
    <w:lvl w:ilvl="6" w:tplc="4AFE7F1E">
      <w:start w:val="1"/>
      <w:numFmt w:val="bullet"/>
      <w:lvlText w:val=""/>
      <w:lvlJc w:val="left"/>
      <w:pPr>
        <w:ind w:left="5040" w:hanging="360"/>
      </w:pPr>
      <w:rPr>
        <w:rFonts w:hint="default" w:ascii="Symbol" w:hAnsi="Symbol"/>
      </w:rPr>
    </w:lvl>
    <w:lvl w:ilvl="7" w:tplc="1714B442">
      <w:start w:val="1"/>
      <w:numFmt w:val="bullet"/>
      <w:lvlText w:val="o"/>
      <w:lvlJc w:val="left"/>
      <w:pPr>
        <w:ind w:left="5760" w:hanging="360"/>
      </w:pPr>
      <w:rPr>
        <w:rFonts w:hint="default" w:ascii="Courier New" w:hAnsi="Courier New"/>
      </w:rPr>
    </w:lvl>
    <w:lvl w:ilvl="8" w:tplc="B72C8AC0">
      <w:start w:val="1"/>
      <w:numFmt w:val="bullet"/>
      <w:lvlText w:val=""/>
      <w:lvlJc w:val="left"/>
      <w:pPr>
        <w:ind w:left="6480" w:hanging="360"/>
      </w:pPr>
      <w:rPr>
        <w:rFonts w:hint="default" w:ascii="Wingdings" w:hAnsi="Wingdings"/>
      </w:rPr>
    </w:lvl>
  </w:abstractNum>
  <w:abstractNum w:abstractNumId="332" w15:restartNumberingAfterBreak="0">
    <w:nsid w:val="7A82873F"/>
    <w:multiLevelType w:val="hybridMultilevel"/>
    <w:tmpl w:val="FFFFFFFF"/>
    <w:lvl w:ilvl="0" w:tplc="135AB08E">
      <w:start w:val="1"/>
      <w:numFmt w:val="decimal"/>
      <w:lvlText w:val="%1."/>
      <w:lvlJc w:val="left"/>
      <w:pPr>
        <w:ind w:left="720" w:hanging="360"/>
      </w:pPr>
    </w:lvl>
    <w:lvl w:ilvl="1" w:tplc="EBD61622">
      <w:start w:val="1"/>
      <w:numFmt w:val="lowerLetter"/>
      <w:lvlText w:val="%2."/>
      <w:lvlJc w:val="left"/>
      <w:pPr>
        <w:ind w:left="1440" w:hanging="360"/>
      </w:pPr>
    </w:lvl>
    <w:lvl w:ilvl="2" w:tplc="798EC2DE">
      <w:start w:val="1"/>
      <w:numFmt w:val="lowerRoman"/>
      <w:lvlText w:val="%3."/>
      <w:lvlJc w:val="right"/>
      <w:pPr>
        <w:ind w:left="2160" w:hanging="180"/>
      </w:pPr>
    </w:lvl>
    <w:lvl w:ilvl="3" w:tplc="5F3E3980">
      <w:start w:val="1"/>
      <w:numFmt w:val="decimal"/>
      <w:lvlText w:val="%4."/>
      <w:lvlJc w:val="left"/>
      <w:pPr>
        <w:ind w:left="2880" w:hanging="360"/>
      </w:pPr>
    </w:lvl>
    <w:lvl w:ilvl="4" w:tplc="5B7ACA32">
      <w:start w:val="1"/>
      <w:numFmt w:val="lowerLetter"/>
      <w:lvlText w:val="%5."/>
      <w:lvlJc w:val="left"/>
      <w:pPr>
        <w:ind w:left="3600" w:hanging="360"/>
      </w:pPr>
    </w:lvl>
    <w:lvl w:ilvl="5" w:tplc="5B8EAC42">
      <w:start w:val="1"/>
      <w:numFmt w:val="lowerRoman"/>
      <w:lvlText w:val="%6."/>
      <w:lvlJc w:val="right"/>
      <w:pPr>
        <w:ind w:left="4320" w:hanging="180"/>
      </w:pPr>
    </w:lvl>
    <w:lvl w:ilvl="6" w:tplc="E6A28BBA">
      <w:start w:val="1"/>
      <w:numFmt w:val="decimal"/>
      <w:lvlText w:val="%7."/>
      <w:lvlJc w:val="left"/>
      <w:pPr>
        <w:ind w:left="5040" w:hanging="360"/>
      </w:pPr>
    </w:lvl>
    <w:lvl w:ilvl="7" w:tplc="CC8A587A">
      <w:start w:val="1"/>
      <w:numFmt w:val="lowerLetter"/>
      <w:lvlText w:val="%8."/>
      <w:lvlJc w:val="left"/>
      <w:pPr>
        <w:ind w:left="5760" w:hanging="360"/>
      </w:pPr>
    </w:lvl>
    <w:lvl w:ilvl="8" w:tplc="9F7CC39E">
      <w:start w:val="1"/>
      <w:numFmt w:val="lowerRoman"/>
      <w:lvlText w:val="%9."/>
      <w:lvlJc w:val="right"/>
      <w:pPr>
        <w:ind w:left="6480" w:hanging="180"/>
      </w:pPr>
    </w:lvl>
  </w:abstractNum>
  <w:abstractNum w:abstractNumId="333" w15:restartNumberingAfterBreak="0">
    <w:nsid w:val="7BA17C59"/>
    <w:multiLevelType w:val="hybridMultilevel"/>
    <w:tmpl w:val="FFFFFFFF"/>
    <w:lvl w:ilvl="0" w:tplc="5D04B8E8">
      <w:start w:val="1"/>
      <w:numFmt w:val="bullet"/>
      <w:lvlText w:val="·"/>
      <w:lvlJc w:val="left"/>
      <w:pPr>
        <w:ind w:left="720" w:hanging="360"/>
      </w:pPr>
      <w:rPr>
        <w:rFonts w:hint="default" w:ascii="Symbol" w:hAnsi="Symbol"/>
      </w:rPr>
    </w:lvl>
    <w:lvl w:ilvl="1" w:tplc="1BC25064">
      <w:start w:val="1"/>
      <w:numFmt w:val="bullet"/>
      <w:lvlText w:val="o"/>
      <w:lvlJc w:val="left"/>
      <w:pPr>
        <w:ind w:left="1440" w:hanging="360"/>
      </w:pPr>
      <w:rPr>
        <w:rFonts w:hint="default" w:ascii="Courier New" w:hAnsi="Courier New"/>
      </w:rPr>
    </w:lvl>
    <w:lvl w:ilvl="2" w:tplc="91F62130">
      <w:start w:val="1"/>
      <w:numFmt w:val="bullet"/>
      <w:lvlText w:val=""/>
      <w:lvlJc w:val="left"/>
      <w:pPr>
        <w:ind w:left="2160" w:hanging="360"/>
      </w:pPr>
      <w:rPr>
        <w:rFonts w:hint="default" w:ascii="Wingdings" w:hAnsi="Wingdings"/>
      </w:rPr>
    </w:lvl>
    <w:lvl w:ilvl="3" w:tplc="A246DC50">
      <w:start w:val="1"/>
      <w:numFmt w:val="bullet"/>
      <w:lvlText w:val=""/>
      <w:lvlJc w:val="left"/>
      <w:pPr>
        <w:ind w:left="2880" w:hanging="360"/>
      </w:pPr>
      <w:rPr>
        <w:rFonts w:hint="default" w:ascii="Symbol" w:hAnsi="Symbol"/>
      </w:rPr>
    </w:lvl>
    <w:lvl w:ilvl="4" w:tplc="A7608FB0">
      <w:start w:val="1"/>
      <w:numFmt w:val="bullet"/>
      <w:lvlText w:val="o"/>
      <w:lvlJc w:val="left"/>
      <w:pPr>
        <w:ind w:left="3600" w:hanging="360"/>
      </w:pPr>
      <w:rPr>
        <w:rFonts w:hint="default" w:ascii="Courier New" w:hAnsi="Courier New"/>
      </w:rPr>
    </w:lvl>
    <w:lvl w:ilvl="5" w:tplc="BD54B436">
      <w:start w:val="1"/>
      <w:numFmt w:val="bullet"/>
      <w:lvlText w:val=""/>
      <w:lvlJc w:val="left"/>
      <w:pPr>
        <w:ind w:left="4320" w:hanging="360"/>
      </w:pPr>
      <w:rPr>
        <w:rFonts w:hint="default" w:ascii="Wingdings" w:hAnsi="Wingdings"/>
      </w:rPr>
    </w:lvl>
    <w:lvl w:ilvl="6" w:tplc="EAB836D0">
      <w:start w:val="1"/>
      <w:numFmt w:val="bullet"/>
      <w:lvlText w:val=""/>
      <w:lvlJc w:val="left"/>
      <w:pPr>
        <w:ind w:left="5040" w:hanging="360"/>
      </w:pPr>
      <w:rPr>
        <w:rFonts w:hint="default" w:ascii="Symbol" w:hAnsi="Symbol"/>
      </w:rPr>
    </w:lvl>
    <w:lvl w:ilvl="7" w:tplc="3552146A">
      <w:start w:val="1"/>
      <w:numFmt w:val="bullet"/>
      <w:lvlText w:val="o"/>
      <w:lvlJc w:val="left"/>
      <w:pPr>
        <w:ind w:left="5760" w:hanging="360"/>
      </w:pPr>
      <w:rPr>
        <w:rFonts w:hint="default" w:ascii="Courier New" w:hAnsi="Courier New"/>
      </w:rPr>
    </w:lvl>
    <w:lvl w:ilvl="8" w:tplc="8A7E671E">
      <w:start w:val="1"/>
      <w:numFmt w:val="bullet"/>
      <w:lvlText w:val=""/>
      <w:lvlJc w:val="left"/>
      <w:pPr>
        <w:ind w:left="6480" w:hanging="360"/>
      </w:pPr>
      <w:rPr>
        <w:rFonts w:hint="default" w:ascii="Wingdings" w:hAnsi="Wingdings"/>
      </w:rPr>
    </w:lvl>
  </w:abstractNum>
  <w:abstractNum w:abstractNumId="334" w15:restartNumberingAfterBreak="0">
    <w:nsid w:val="7BABA488"/>
    <w:multiLevelType w:val="hybridMultilevel"/>
    <w:tmpl w:val="FFFFFFFF"/>
    <w:lvl w:ilvl="0" w:tplc="FF20381A">
      <w:start w:val="1"/>
      <w:numFmt w:val="bullet"/>
      <w:lvlText w:val="·"/>
      <w:lvlJc w:val="left"/>
      <w:pPr>
        <w:ind w:left="720" w:hanging="360"/>
      </w:pPr>
      <w:rPr>
        <w:rFonts w:hint="default" w:ascii="Symbol" w:hAnsi="Symbol"/>
      </w:rPr>
    </w:lvl>
    <w:lvl w:ilvl="1" w:tplc="BC8A8A00">
      <w:start w:val="1"/>
      <w:numFmt w:val="bullet"/>
      <w:lvlText w:val="o"/>
      <w:lvlJc w:val="left"/>
      <w:pPr>
        <w:ind w:left="1440" w:hanging="360"/>
      </w:pPr>
      <w:rPr>
        <w:rFonts w:hint="default" w:ascii="Courier New" w:hAnsi="Courier New"/>
      </w:rPr>
    </w:lvl>
    <w:lvl w:ilvl="2" w:tplc="ADF64266">
      <w:start w:val="1"/>
      <w:numFmt w:val="bullet"/>
      <w:lvlText w:val=""/>
      <w:lvlJc w:val="left"/>
      <w:pPr>
        <w:ind w:left="2160" w:hanging="360"/>
      </w:pPr>
      <w:rPr>
        <w:rFonts w:hint="default" w:ascii="Wingdings" w:hAnsi="Wingdings"/>
      </w:rPr>
    </w:lvl>
    <w:lvl w:ilvl="3" w:tplc="D8606726">
      <w:start w:val="1"/>
      <w:numFmt w:val="bullet"/>
      <w:lvlText w:val=""/>
      <w:lvlJc w:val="left"/>
      <w:pPr>
        <w:ind w:left="2880" w:hanging="360"/>
      </w:pPr>
      <w:rPr>
        <w:rFonts w:hint="default" w:ascii="Symbol" w:hAnsi="Symbol"/>
      </w:rPr>
    </w:lvl>
    <w:lvl w:ilvl="4" w:tplc="B24A5FA6">
      <w:start w:val="1"/>
      <w:numFmt w:val="bullet"/>
      <w:lvlText w:val="o"/>
      <w:lvlJc w:val="left"/>
      <w:pPr>
        <w:ind w:left="3600" w:hanging="360"/>
      </w:pPr>
      <w:rPr>
        <w:rFonts w:hint="default" w:ascii="Courier New" w:hAnsi="Courier New"/>
      </w:rPr>
    </w:lvl>
    <w:lvl w:ilvl="5" w:tplc="EC5E8B9C">
      <w:start w:val="1"/>
      <w:numFmt w:val="bullet"/>
      <w:lvlText w:val=""/>
      <w:lvlJc w:val="left"/>
      <w:pPr>
        <w:ind w:left="4320" w:hanging="360"/>
      </w:pPr>
      <w:rPr>
        <w:rFonts w:hint="default" w:ascii="Wingdings" w:hAnsi="Wingdings"/>
      </w:rPr>
    </w:lvl>
    <w:lvl w:ilvl="6" w:tplc="41025028">
      <w:start w:val="1"/>
      <w:numFmt w:val="bullet"/>
      <w:lvlText w:val=""/>
      <w:lvlJc w:val="left"/>
      <w:pPr>
        <w:ind w:left="5040" w:hanging="360"/>
      </w:pPr>
      <w:rPr>
        <w:rFonts w:hint="default" w:ascii="Symbol" w:hAnsi="Symbol"/>
      </w:rPr>
    </w:lvl>
    <w:lvl w:ilvl="7" w:tplc="8730AAD0">
      <w:start w:val="1"/>
      <w:numFmt w:val="bullet"/>
      <w:lvlText w:val="o"/>
      <w:lvlJc w:val="left"/>
      <w:pPr>
        <w:ind w:left="5760" w:hanging="360"/>
      </w:pPr>
      <w:rPr>
        <w:rFonts w:hint="default" w:ascii="Courier New" w:hAnsi="Courier New"/>
      </w:rPr>
    </w:lvl>
    <w:lvl w:ilvl="8" w:tplc="8AAC8456">
      <w:start w:val="1"/>
      <w:numFmt w:val="bullet"/>
      <w:lvlText w:val=""/>
      <w:lvlJc w:val="left"/>
      <w:pPr>
        <w:ind w:left="6480" w:hanging="360"/>
      </w:pPr>
      <w:rPr>
        <w:rFonts w:hint="default" w:ascii="Wingdings" w:hAnsi="Wingdings"/>
      </w:rPr>
    </w:lvl>
  </w:abstractNum>
  <w:abstractNum w:abstractNumId="335" w15:restartNumberingAfterBreak="0">
    <w:nsid w:val="7BBD0C45"/>
    <w:multiLevelType w:val="hybridMultilevel"/>
    <w:tmpl w:val="FFFFFFFF"/>
    <w:lvl w:ilvl="0" w:tplc="3760B870">
      <w:start w:val="1"/>
      <w:numFmt w:val="bullet"/>
      <w:lvlText w:val="·"/>
      <w:lvlJc w:val="left"/>
      <w:pPr>
        <w:ind w:left="720" w:hanging="360"/>
      </w:pPr>
      <w:rPr>
        <w:rFonts w:hint="default" w:ascii="Symbol" w:hAnsi="Symbol"/>
      </w:rPr>
    </w:lvl>
    <w:lvl w:ilvl="1" w:tplc="457887F4">
      <w:start w:val="1"/>
      <w:numFmt w:val="bullet"/>
      <w:lvlText w:val="o"/>
      <w:lvlJc w:val="left"/>
      <w:pPr>
        <w:ind w:left="1440" w:hanging="360"/>
      </w:pPr>
      <w:rPr>
        <w:rFonts w:hint="default" w:ascii="Courier New" w:hAnsi="Courier New"/>
      </w:rPr>
    </w:lvl>
    <w:lvl w:ilvl="2" w:tplc="45229E40">
      <w:start w:val="1"/>
      <w:numFmt w:val="bullet"/>
      <w:lvlText w:val=""/>
      <w:lvlJc w:val="left"/>
      <w:pPr>
        <w:ind w:left="2160" w:hanging="360"/>
      </w:pPr>
      <w:rPr>
        <w:rFonts w:hint="default" w:ascii="Wingdings" w:hAnsi="Wingdings"/>
      </w:rPr>
    </w:lvl>
    <w:lvl w:ilvl="3" w:tplc="6340E98C">
      <w:start w:val="1"/>
      <w:numFmt w:val="bullet"/>
      <w:lvlText w:val=""/>
      <w:lvlJc w:val="left"/>
      <w:pPr>
        <w:ind w:left="2880" w:hanging="360"/>
      </w:pPr>
      <w:rPr>
        <w:rFonts w:hint="default" w:ascii="Symbol" w:hAnsi="Symbol"/>
      </w:rPr>
    </w:lvl>
    <w:lvl w:ilvl="4" w:tplc="61DE17CA">
      <w:start w:val="1"/>
      <w:numFmt w:val="bullet"/>
      <w:lvlText w:val="o"/>
      <w:lvlJc w:val="left"/>
      <w:pPr>
        <w:ind w:left="3600" w:hanging="360"/>
      </w:pPr>
      <w:rPr>
        <w:rFonts w:hint="default" w:ascii="Courier New" w:hAnsi="Courier New"/>
      </w:rPr>
    </w:lvl>
    <w:lvl w:ilvl="5" w:tplc="E612F184">
      <w:start w:val="1"/>
      <w:numFmt w:val="bullet"/>
      <w:lvlText w:val=""/>
      <w:lvlJc w:val="left"/>
      <w:pPr>
        <w:ind w:left="4320" w:hanging="360"/>
      </w:pPr>
      <w:rPr>
        <w:rFonts w:hint="default" w:ascii="Wingdings" w:hAnsi="Wingdings"/>
      </w:rPr>
    </w:lvl>
    <w:lvl w:ilvl="6" w:tplc="E070AA96">
      <w:start w:val="1"/>
      <w:numFmt w:val="bullet"/>
      <w:lvlText w:val=""/>
      <w:lvlJc w:val="left"/>
      <w:pPr>
        <w:ind w:left="5040" w:hanging="360"/>
      </w:pPr>
      <w:rPr>
        <w:rFonts w:hint="default" w:ascii="Symbol" w:hAnsi="Symbol"/>
      </w:rPr>
    </w:lvl>
    <w:lvl w:ilvl="7" w:tplc="AC863646">
      <w:start w:val="1"/>
      <w:numFmt w:val="bullet"/>
      <w:lvlText w:val="o"/>
      <w:lvlJc w:val="left"/>
      <w:pPr>
        <w:ind w:left="5760" w:hanging="360"/>
      </w:pPr>
      <w:rPr>
        <w:rFonts w:hint="default" w:ascii="Courier New" w:hAnsi="Courier New"/>
      </w:rPr>
    </w:lvl>
    <w:lvl w:ilvl="8" w:tplc="A5E0FE62">
      <w:start w:val="1"/>
      <w:numFmt w:val="bullet"/>
      <w:lvlText w:val=""/>
      <w:lvlJc w:val="left"/>
      <w:pPr>
        <w:ind w:left="6480" w:hanging="360"/>
      </w:pPr>
      <w:rPr>
        <w:rFonts w:hint="default" w:ascii="Wingdings" w:hAnsi="Wingdings"/>
      </w:rPr>
    </w:lvl>
  </w:abstractNum>
  <w:abstractNum w:abstractNumId="336" w15:restartNumberingAfterBreak="0">
    <w:nsid w:val="7BCF596E"/>
    <w:multiLevelType w:val="hybridMultilevel"/>
    <w:tmpl w:val="FFFFFFFF"/>
    <w:lvl w:ilvl="0" w:tplc="FA96EE92">
      <w:start w:val="1"/>
      <w:numFmt w:val="bullet"/>
      <w:lvlText w:val="·"/>
      <w:lvlJc w:val="left"/>
      <w:pPr>
        <w:ind w:left="720" w:hanging="360"/>
      </w:pPr>
      <w:rPr>
        <w:rFonts w:hint="default" w:ascii="Symbol" w:hAnsi="Symbol"/>
      </w:rPr>
    </w:lvl>
    <w:lvl w:ilvl="1" w:tplc="E0F81FCA">
      <w:start w:val="1"/>
      <w:numFmt w:val="bullet"/>
      <w:lvlText w:val="o"/>
      <w:lvlJc w:val="left"/>
      <w:pPr>
        <w:ind w:left="1440" w:hanging="360"/>
      </w:pPr>
      <w:rPr>
        <w:rFonts w:hint="default" w:ascii="Courier New" w:hAnsi="Courier New"/>
      </w:rPr>
    </w:lvl>
    <w:lvl w:ilvl="2" w:tplc="E75E7D6C">
      <w:start w:val="1"/>
      <w:numFmt w:val="bullet"/>
      <w:lvlText w:val=""/>
      <w:lvlJc w:val="left"/>
      <w:pPr>
        <w:ind w:left="2160" w:hanging="360"/>
      </w:pPr>
      <w:rPr>
        <w:rFonts w:hint="default" w:ascii="Wingdings" w:hAnsi="Wingdings"/>
      </w:rPr>
    </w:lvl>
    <w:lvl w:ilvl="3" w:tplc="137022B4">
      <w:start w:val="1"/>
      <w:numFmt w:val="bullet"/>
      <w:lvlText w:val=""/>
      <w:lvlJc w:val="left"/>
      <w:pPr>
        <w:ind w:left="2880" w:hanging="360"/>
      </w:pPr>
      <w:rPr>
        <w:rFonts w:hint="default" w:ascii="Symbol" w:hAnsi="Symbol"/>
      </w:rPr>
    </w:lvl>
    <w:lvl w:ilvl="4" w:tplc="A1920FB4">
      <w:start w:val="1"/>
      <w:numFmt w:val="bullet"/>
      <w:lvlText w:val="o"/>
      <w:lvlJc w:val="left"/>
      <w:pPr>
        <w:ind w:left="3600" w:hanging="360"/>
      </w:pPr>
      <w:rPr>
        <w:rFonts w:hint="default" w:ascii="Courier New" w:hAnsi="Courier New"/>
      </w:rPr>
    </w:lvl>
    <w:lvl w:ilvl="5" w:tplc="CDE2E6F0">
      <w:start w:val="1"/>
      <w:numFmt w:val="bullet"/>
      <w:lvlText w:val=""/>
      <w:lvlJc w:val="left"/>
      <w:pPr>
        <w:ind w:left="4320" w:hanging="360"/>
      </w:pPr>
      <w:rPr>
        <w:rFonts w:hint="default" w:ascii="Wingdings" w:hAnsi="Wingdings"/>
      </w:rPr>
    </w:lvl>
    <w:lvl w:ilvl="6" w:tplc="27EE592C">
      <w:start w:val="1"/>
      <w:numFmt w:val="bullet"/>
      <w:lvlText w:val=""/>
      <w:lvlJc w:val="left"/>
      <w:pPr>
        <w:ind w:left="5040" w:hanging="360"/>
      </w:pPr>
      <w:rPr>
        <w:rFonts w:hint="default" w:ascii="Symbol" w:hAnsi="Symbol"/>
      </w:rPr>
    </w:lvl>
    <w:lvl w:ilvl="7" w:tplc="6A26C802">
      <w:start w:val="1"/>
      <w:numFmt w:val="bullet"/>
      <w:lvlText w:val="o"/>
      <w:lvlJc w:val="left"/>
      <w:pPr>
        <w:ind w:left="5760" w:hanging="360"/>
      </w:pPr>
      <w:rPr>
        <w:rFonts w:hint="default" w:ascii="Courier New" w:hAnsi="Courier New"/>
      </w:rPr>
    </w:lvl>
    <w:lvl w:ilvl="8" w:tplc="AE963604">
      <w:start w:val="1"/>
      <w:numFmt w:val="bullet"/>
      <w:lvlText w:val=""/>
      <w:lvlJc w:val="left"/>
      <w:pPr>
        <w:ind w:left="6480" w:hanging="360"/>
      </w:pPr>
      <w:rPr>
        <w:rFonts w:hint="default" w:ascii="Wingdings" w:hAnsi="Wingdings"/>
      </w:rPr>
    </w:lvl>
  </w:abstractNum>
  <w:abstractNum w:abstractNumId="337" w15:restartNumberingAfterBreak="0">
    <w:nsid w:val="7BE648DE"/>
    <w:multiLevelType w:val="hybridMultilevel"/>
    <w:tmpl w:val="FFFFFFFF"/>
    <w:lvl w:ilvl="0" w:tplc="25D4AB9A">
      <w:start w:val="1"/>
      <w:numFmt w:val="bullet"/>
      <w:lvlText w:val=""/>
      <w:lvlJc w:val="left"/>
      <w:pPr>
        <w:ind w:left="720" w:hanging="360"/>
      </w:pPr>
      <w:rPr>
        <w:rFonts w:hint="default" w:ascii="Symbol" w:hAnsi="Symbol"/>
      </w:rPr>
    </w:lvl>
    <w:lvl w:ilvl="1" w:tplc="CF161EEC">
      <w:start w:val="1"/>
      <w:numFmt w:val="bullet"/>
      <w:lvlText w:val="o"/>
      <w:lvlJc w:val="left"/>
      <w:pPr>
        <w:ind w:left="1440" w:hanging="360"/>
      </w:pPr>
      <w:rPr>
        <w:rFonts w:hint="default" w:ascii="Courier New" w:hAnsi="Courier New"/>
      </w:rPr>
    </w:lvl>
    <w:lvl w:ilvl="2" w:tplc="83FCF486">
      <w:start w:val="1"/>
      <w:numFmt w:val="bullet"/>
      <w:lvlText w:val=""/>
      <w:lvlJc w:val="left"/>
      <w:pPr>
        <w:ind w:left="2160" w:hanging="360"/>
      </w:pPr>
      <w:rPr>
        <w:rFonts w:hint="default" w:ascii="Wingdings" w:hAnsi="Wingdings"/>
      </w:rPr>
    </w:lvl>
    <w:lvl w:ilvl="3" w:tplc="48C87A5C">
      <w:start w:val="1"/>
      <w:numFmt w:val="bullet"/>
      <w:lvlText w:val=""/>
      <w:lvlJc w:val="left"/>
      <w:pPr>
        <w:ind w:left="2880" w:hanging="360"/>
      </w:pPr>
      <w:rPr>
        <w:rFonts w:hint="default" w:ascii="Symbol" w:hAnsi="Symbol"/>
      </w:rPr>
    </w:lvl>
    <w:lvl w:ilvl="4" w:tplc="9C0C00FC">
      <w:start w:val="1"/>
      <w:numFmt w:val="bullet"/>
      <w:lvlText w:val="o"/>
      <w:lvlJc w:val="left"/>
      <w:pPr>
        <w:ind w:left="3600" w:hanging="360"/>
      </w:pPr>
      <w:rPr>
        <w:rFonts w:hint="default" w:ascii="Courier New" w:hAnsi="Courier New"/>
      </w:rPr>
    </w:lvl>
    <w:lvl w:ilvl="5" w:tplc="289A27D2">
      <w:start w:val="1"/>
      <w:numFmt w:val="bullet"/>
      <w:lvlText w:val=""/>
      <w:lvlJc w:val="left"/>
      <w:pPr>
        <w:ind w:left="4320" w:hanging="360"/>
      </w:pPr>
      <w:rPr>
        <w:rFonts w:hint="default" w:ascii="Wingdings" w:hAnsi="Wingdings"/>
      </w:rPr>
    </w:lvl>
    <w:lvl w:ilvl="6" w:tplc="F26E06D8">
      <w:start w:val="1"/>
      <w:numFmt w:val="bullet"/>
      <w:lvlText w:val=""/>
      <w:lvlJc w:val="left"/>
      <w:pPr>
        <w:ind w:left="5040" w:hanging="360"/>
      </w:pPr>
      <w:rPr>
        <w:rFonts w:hint="default" w:ascii="Symbol" w:hAnsi="Symbol"/>
      </w:rPr>
    </w:lvl>
    <w:lvl w:ilvl="7" w:tplc="DC228314">
      <w:start w:val="1"/>
      <w:numFmt w:val="bullet"/>
      <w:lvlText w:val="o"/>
      <w:lvlJc w:val="left"/>
      <w:pPr>
        <w:ind w:left="5760" w:hanging="360"/>
      </w:pPr>
      <w:rPr>
        <w:rFonts w:hint="default" w:ascii="Courier New" w:hAnsi="Courier New"/>
      </w:rPr>
    </w:lvl>
    <w:lvl w:ilvl="8" w:tplc="1ACE9040">
      <w:start w:val="1"/>
      <w:numFmt w:val="bullet"/>
      <w:lvlText w:val=""/>
      <w:lvlJc w:val="left"/>
      <w:pPr>
        <w:ind w:left="6480" w:hanging="360"/>
      </w:pPr>
      <w:rPr>
        <w:rFonts w:hint="default" w:ascii="Wingdings" w:hAnsi="Wingdings"/>
      </w:rPr>
    </w:lvl>
  </w:abstractNum>
  <w:abstractNum w:abstractNumId="338" w15:restartNumberingAfterBreak="0">
    <w:nsid w:val="7C6FC667"/>
    <w:multiLevelType w:val="hybridMultilevel"/>
    <w:tmpl w:val="FFFFFFFF"/>
    <w:lvl w:ilvl="0" w:tplc="DE948D30">
      <w:start w:val="1"/>
      <w:numFmt w:val="bullet"/>
      <w:lvlText w:val="·"/>
      <w:lvlJc w:val="left"/>
      <w:pPr>
        <w:ind w:left="720" w:hanging="360"/>
      </w:pPr>
      <w:rPr>
        <w:rFonts w:hint="default" w:ascii="Symbol" w:hAnsi="Symbol"/>
      </w:rPr>
    </w:lvl>
    <w:lvl w:ilvl="1" w:tplc="DF04253A">
      <w:start w:val="1"/>
      <w:numFmt w:val="bullet"/>
      <w:lvlText w:val="o"/>
      <w:lvlJc w:val="left"/>
      <w:pPr>
        <w:ind w:left="1440" w:hanging="360"/>
      </w:pPr>
      <w:rPr>
        <w:rFonts w:hint="default" w:ascii="Courier New" w:hAnsi="Courier New"/>
      </w:rPr>
    </w:lvl>
    <w:lvl w:ilvl="2" w:tplc="A2785EE6">
      <w:start w:val="1"/>
      <w:numFmt w:val="bullet"/>
      <w:lvlText w:val=""/>
      <w:lvlJc w:val="left"/>
      <w:pPr>
        <w:ind w:left="2160" w:hanging="360"/>
      </w:pPr>
      <w:rPr>
        <w:rFonts w:hint="default" w:ascii="Wingdings" w:hAnsi="Wingdings"/>
      </w:rPr>
    </w:lvl>
    <w:lvl w:ilvl="3" w:tplc="2256C916">
      <w:start w:val="1"/>
      <w:numFmt w:val="bullet"/>
      <w:lvlText w:val=""/>
      <w:lvlJc w:val="left"/>
      <w:pPr>
        <w:ind w:left="2880" w:hanging="360"/>
      </w:pPr>
      <w:rPr>
        <w:rFonts w:hint="default" w:ascii="Symbol" w:hAnsi="Symbol"/>
      </w:rPr>
    </w:lvl>
    <w:lvl w:ilvl="4" w:tplc="F530C590">
      <w:start w:val="1"/>
      <w:numFmt w:val="bullet"/>
      <w:lvlText w:val="o"/>
      <w:lvlJc w:val="left"/>
      <w:pPr>
        <w:ind w:left="3600" w:hanging="360"/>
      </w:pPr>
      <w:rPr>
        <w:rFonts w:hint="default" w:ascii="Courier New" w:hAnsi="Courier New"/>
      </w:rPr>
    </w:lvl>
    <w:lvl w:ilvl="5" w:tplc="9856BFF0">
      <w:start w:val="1"/>
      <w:numFmt w:val="bullet"/>
      <w:lvlText w:val=""/>
      <w:lvlJc w:val="left"/>
      <w:pPr>
        <w:ind w:left="4320" w:hanging="360"/>
      </w:pPr>
      <w:rPr>
        <w:rFonts w:hint="default" w:ascii="Wingdings" w:hAnsi="Wingdings"/>
      </w:rPr>
    </w:lvl>
    <w:lvl w:ilvl="6" w:tplc="F50C65C6">
      <w:start w:val="1"/>
      <w:numFmt w:val="bullet"/>
      <w:lvlText w:val=""/>
      <w:lvlJc w:val="left"/>
      <w:pPr>
        <w:ind w:left="5040" w:hanging="360"/>
      </w:pPr>
      <w:rPr>
        <w:rFonts w:hint="default" w:ascii="Symbol" w:hAnsi="Symbol"/>
      </w:rPr>
    </w:lvl>
    <w:lvl w:ilvl="7" w:tplc="B8960C62">
      <w:start w:val="1"/>
      <w:numFmt w:val="bullet"/>
      <w:lvlText w:val="o"/>
      <w:lvlJc w:val="left"/>
      <w:pPr>
        <w:ind w:left="5760" w:hanging="360"/>
      </w:pPr>
      <w:rPr>
        <w:rFonts w:hint="default" w:ascii="Courier New" w:hAnsi="Courier New"/>
      </w:rPr>
    </w:lvl>
    <w:lvl w:ilvl="8" w:tplc="7E341874">
      <w:start w:val="1"/>
      <w:numFmt w:val="bullet"/>
      <w:lvlText w:val=""/>
      <w:lvlJc w:val="left"/>
      <w:pPr>
        <w:ind w:left="6480" w:hanging="360"/>
      </w:pPr>
      <w:rPr>
        <w:rFonts w:hint="default" w:ascii="Wingdings" w:hAnsi="Wingdings"/>
      </w:rPr>
    </w:lvl>
  </w:abstractNum>
  <w:abstractNum w:abstractNumId="339" w15:restartNumberingAfterBreak="0">
    <w:nsid w:val="7D7F371D"/>
    <w:multiLevelType w:val="hybridMultilevel"/>
    <w:tmpl w:val="0660F012"/>
    <w:lvl w:ilvl="0" w:tplc="D4288CD0">
      <w:start w:val="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0" w15:restartNumberingAfterBreak="0">
    <w:nsid w:val="7DB97068"/>
    <w:multiLevelType w:val="hybridMultilevel"/>
    <w:tmpl w:val="FFCE0D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1" w15:restartNumberingAfterBreak="0">
    <w:nsid w:val="7E1249B2"/>
    <w:multiLevelType w:val="hybridMultilevel"/>
    <w:tmpl w:val="5258749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2" w15:restartNumberingAfterBreak="0">
    <w:nsid w:val="7E799BC7"/>
    <w:multiLevelType w:val="hybridMultilevel"/>
    <w:tmpl w:val="0E346456"/>
    <w:lvl w:ilvl="0" w:tplc="CE7846EE">
      <w:start w:val="1"/>
      <w:numFmt w:val="bullet"/>
      <w:lvlText w:val=""/>
      <w:lvlJc w:val="left"/>
      <w:pPr>
        <w:ind w:left="720" w:hanging="360"/>
      </w:pPr>
      <w:rPr>
        <w:rFonts w:hint="default" w:ascii="Symbol" w:hAnsi="Symbol"/>
      </w:rPr>
    </w:lvl>
    <w:lvl w:ilvl="1" w:tplc="9AA07DF2">
      <w:start w:val="1"/>
      <w:numFmt w:val="bullet"/>
      <w:lvlText w:val=""/>
      <w:lvlJc w:val="left"/>
      <w:pPr>
        <w:ind w:left="1440" w:hanging="360"/>
      </w:pPr>
      <w:rPr>
        <w:rFonts w:hint="default" w:ascii="Symbol" w:hAnsi="Symbol"/>
      </w:rPr>
    </w:lvl>
    <w:lvl w:ilvl="2" w:tplc="4D32102C">
      <w:start w:val="1"/>
      <w:numFmt w:val="bullet"/>
      <w:lvlText w:val=""/>
      <w:lvlJc w:val="left"/>
      <w:pPr>
        <w:ind w:left="2160" w:hanging="360"/>
      </w:pPr>
      <w:rPr>
        <w:rFonts w:hint="default" w:ascii="Wingdings" w:hAnsi="Wingdings"/>
      </w:rPr>
    </w:lvl>
    <w:lvl w:ilvl="3" w:tplc="B212E426">
      <w:start w:val="1"/>
      <w:numFmt w:val="bullet"/>
      <w:lvlText w:val=""/>
      <w:lvlJc w:val="left"/>
      <w:pPr>
        <w:ind w:left="2880" w:hanging="360"/>
      </w:pPr>
      <w:rPr>
        <w:rFonts w:hint="default" w:ascii="Symbol" w:hAnsi="Symbol"/>
      </w:rPr>
    </w:lvl>
    <w:lvl w:ilvl="4" w:tplc="204443E0">
      <w:start w:val="1"/>
      <w:numFmt w:val="bullet"/>
      <w:lvlText w:val="o"/>
      <w:lvlJc w:val="left"/>
      <w:pPr>
        <w:ind w:left="3600" w:hanging="360"/>
      </w:pPr>
      <w:rPr>
        <w:rFonts w:hint="default" w:ascii="Courier New" w:hAnsi="Courier New"/>
      </w:rPr>
    </w:lvl>
    <w:lvl w:ilvl="5" w:tplc="4328E654">
      <w:start w:val="1"/>
      <w:numFmt w:val="bullet"/>
      <w:lvlText w:val=""/>
      <w:lvlJc w:val="left"/>
      <w:pPr>
        <w:ind w:left="4320" w:hanging="360"/>
      </w:pPr>
      <w:rPr>
        <w:rFonts w:hint="default" w:ascii="Wingdings" w:hAnsi="Wingdings"/>
      </w:rPr>
    </w:lvl>
    <w:lvl w:ilvl="6" w:tplc="B2CEFC42">
      <w:start w:val="1"/>
      <w:numFmt w:val="bullet"/>
      <w:lvlText w:val=""/>
      <w:lvlJc w:val="left"/>
      <w:pPr>
        <w:ind w:left="5040" w:hanging="360"/>
      </w:pPr>
      <w:rPr>
        <w:rFonts w:hint="default" w:ascii="Symbol" w:hAnsi="Symbol"/>
      </w:rPr>
    </w:lvl>
    <w:lvl w:ilvl="7" w:tplc="F8685116">
      <w:start w:val="1"/>
      <w:numFmt w:val="bullet"/>
      <w:lvlText w:val="o"/>
      <w:lvlJc w:val="left"/>
      <w:pPr>
        <w:ind w:left="5760" w:hanging="360"/>
      </w:pPr>
      <w:rPr>
        <w:rFonts w:hint="default" w:ascii="Courier New" w:hAnsi="Courier New"/>
      </w:rPr>
    </w:lvl>
    <w:lvl w:ilvl="8" w:tplc="4E6ACEFC">
      <w:start w:val="1"/>
      <w:numFmt w:val="bullet"/>
      <w:lvlText w:val=""/>
      <w:lvlJc w:val="left"/>
      <w:pPr>
        <w:ind w:left="6480" w:hanging="360"/>
      </w:pPr>
      <w:rPr>
        <w:rFonts w:hint="default" w:ascii="Wingdings" w:hAnsi="Wingdings"/>
      </w:rPr>
    </w:lvl>
  </w:abstractNum>
  <w:abstractNum w:abstractNumId="343" w15:restartNumberingAfterBreak="0">
    <w:nsid w:val="7EECF766"/>
    <w:multiLevelType w:val="hybridMultilevel"/>
    <w:tmpl w:val="FFFFFFFF"/>
    <w:lvl w:ilvl="0" w:tplc="00401556">
      <w:start w:val="4"/>
      <w:numFmt w:val="decimal"/>
      <w:lvlText w:val="%1."/>
      <w:lvlJc w:val="left"/>
      <w:pPr>
        <w:ind w:left="720" w:hanging="360"/>
      </w:pPr>
    </w:lvl>
    <w:lvl w:ilvl="1" w:tplc="F4DC2676">
      <w:start w:val="1"/>
      <w:numFmt w:val="lowerLetter"/>
      <w:lvlText w:val="%2."/>
      <w:lvlJc w:val="left"/>
      <w:pPr>
        <w:ind w:left="1440" w:hanging="360"/>
      </w:pPr>
    </w:lvl>
    <w:lvl w:ilvl="2" w:tplc="CB1A2976">
      <w:start w:val="1"/>
      <w:numFmt w:val="lowerRoman"/>
      <w:lvlText w:val="%3."/>
      <w:lvlJc w:val="right"/>
      <w:pPr>
        <w:ind w:left="2160" w:hanging="180"/>
      </w:pPr>
    </w:lvl>
    <w:lvl w:ilvl="3" w:tplc="EF6807C0">
      <w:start w:val="1"/>
      <w:numFmt w:val="decimal"/>
      <w:lvlText w:val="%4."/>
      <w:lvlJc w:val="left"/>
      <w:pPr>
        <w:ind w:left="2880" w:hanging="360"/>
      </w:pPr>
    </w:lvl>
    <w:lvl w:ilvl="4" w:tplc="9CA845D0">
      <w:start w:val="1"/>
      <w:numFmt w:val="lowerLetter"/>
      <w:lvlText w:val="%5."/>
      <w:lvlJc w:val="left"/>
      <w:pPr>
        <w:ind w:left="3600" w:hanging="360"/>
      </w:pPr>
    </w:lvl>
    <w:lvl w:ilvl="5" w:tplc="A2FAF310">
      <w:start w:val="1"/>
      <w:numFmt w:val="lowerRoman"/>
      <w:lvlText w:val="%6."/>
      <w:lvlJc w:val="right"/>
      <w:pPr>
        <w:ind w:left="4320" w:hanging="180"/>
      </w:pPr>
    </w:lvl>
    <w:lvl w:ilvl="6" w:tplc="72C20132">
      <w:start w:val="1"/>
      <w:numFmt w:val="decimal"/>
      <w:lvlText w:val="%7."/>
      <w:lvlJc w:val="left"/>
      <w:pPr>
        <w:ind w:left="5040" w:hanging="360"/>
      </w:pPr>
    </w:lvl>
    <w:lvl w:ilvl="7" w:tplc="501492C4">
      <w:start w:val="1"/>
      <w:numFmt w:val="lowerLetter"/>
      <w:lvlText w:val="%8."/>
      <w:lvlJc w:val="left"/>
      <w:pPr>
        <w:ind w:left="5760" w:hanging="360"/>
      </w:pPr>
    </w:lvl>
    <w:lvl w:ilvl="8" w:tplc="EB94499A">
      <w:start w:val="1"/>
      <w:numFmt w:val="lowerRoman"/>
      <w:lvlText w:val="%9."/>
      <w:lvlJc w:val="right"/>
      <w:pPr>
        <w:ind w:left="6480" w:hanging="180"/>
      </w:pPr>
    </w:lvl>
  </w:abstractNum>
  <w:abstractNum w:abstractNumId="344" w15:restartNumberingAfterBreak="0">
    <w:nsid w:val="7FF85935"/>
    <w:multiLevelType w:val="hybridMultilevel"/>
    <w:tmpl w:val="FFFFFFFF"/>
    <w:lvl w:ilvl="0" w:tplc="706EA6DE">
      <w:start w:val="1"/>
      <w:numFmt w:val="bullet"/>
      <w:lvlText w:val=""/>
      <w:lvlJc w:val="left"/>
      <w:pPr>
        <w:ind w:left="720" w:hanging="360"/>
      </w:pPr>
      <w:rPr>
        <w:rFonts w:hint="default" w:ascii="Symbol" w:hAnsi="Symbol"/>
      </w:rPr>
    </w:lvl>
    <w:lvl w:ilvl="1" w:tplc="08D4E94C">
      <w:start w:val="1"/>
      <w:numFmt w:val="bullet"/>
      <w:lvlText w:val="o"/>
      <w:lvlJc w:val="left"/>
      <w:pPr>
        <w:ind w:left="1440" w:hanging="360"/>
      </w:pPr>
      <w:rPr>
        <w:rFonts w:hint="default" w:ascii="Courier New" w:hAnsi="Courier New"/>
      </w:rPr>
    </w:lvl>
    <w:lvl w:ilvl="2" w:tplc="9D7871D8">
      <w:start w:val="1"/>
      <w:numFmt w:val="bullet"/>
      <w:lvlText w:val=""/>
      <w:lvlJc w:val="left"/>
      <w:pPr>
        <w:ind w:left="2160" w:hanging="360"/>
      </w:pPr>
      <w:rPr>
        <w:rFonts w:hint="default" w:ascii="Wingdings" w:hAnsi="Wingdings"/>
      </w:rPr>
    </w:lvl>
    <w:lvl w:ilvl="3" w:tplc="E6A8519E">
      <w:start w:val="1"/>
      <w:numFmt w:val="bullet"/>
      <w:lvlText w:val=""/>
      <w:lvlJc w:val="left"/>
      <w:pPr>
        <w:ind w:left="2880" w:hanging="360"/>
      </w:pPr>
      <w:rPr>
        <w:rFonts w:hint="default" w:ascii="Symbol" w:hAnsi="Symbol"/>
      </w:rPr>
    </w:lvl>
    <w:lvl w:ilvl="4" w:tplc="A42CD074">
      <w:start w:val="1"/>
      <w:numFmt w:val="bullet"/>
      <w:lvlText w:val="o"/>
      <w:lvlJc w:val="left"/>
      <w:pPr>
        <w:ind w:left="3600" w:hanging="360"/>
      </w:pPr>
      <w:rPr>
        <w:rFonts w:hint="default" w:ascii="Courier New" w:hAnsi="Courier New"/>
      </w:rPr>
    </w:lvl>
    <w:lvl w:ilvl="5" w:tplc="72AC9A92">
      <w:start w:val="1"/>
      <w:numFmt w:val="bullet"/>
      <w:lvlText w:val=""/>
      <w:lvlJc w:val="left"/>
      <w:pPr>
        <w:ind w:left="4320" w:hanging="360"/>
      </w:pPr>
      <w:rPr>
        <w:rFonts w:hint="default" w:ascii="Wingdings" w:hAnsi="Wingdings"/>
      </w:rPr>
    </w:lvl>
    <w:lvl w:ilvl="6" w:tplc="4D1CA912">
      <w:start w:val="1"/>
      <w:numFmt w:val="bullet"/>
      <w:lvlText w:val=""/>
      <w:lvlJc w:val="left"/>
      <w:pPr>
        <w:ind w:left="5040" w:hanging="360"/>
      </w:pPr>
      <w:rPr>
        <w:rFonts w:hint="default" w:ascii="Symbol" w:hAnsi="Symbol"/>
      </w:rPr>
    </w:lvl>
    <w:lvl w:ilvl="7" w:tplc="C77ECA6A">
      <w:start w:val="1"/>
      <w:numFmt w:val="bullet"/>
      <w:lvlText w:val="o"/>
      <w:lvlJc w:val="left"/>
      <w:pPr>
        <w:ind w:left="5760" w:hanging="360"/>
      </w:pPr>
      <w:rPr>
        <w:rFonts w:hint="default" w:ascii="Courier New" w:hAnsi="Courier New"/>
      </w:rPr>
    </w:lvl>
    <w:lvl w:ilvl="8" w:tplc="E8AA7624">
      <w:start w:val="1"/>
      <w:numFmt w:val="bullet"/>
      <w:lvlText w:val=""/>
      <w:lvlJc w:val="left"/>
      <w:pPr>
        <w:ind w:left="6480" w:hanging="360"/>
      </w:pPr>
      <w:rPr>
        <w:rFonts w:hint="default" w:ascii="Wingdings" w:hAnsi="Wingdings"/>
      </w:rPr>
    </w:lvl>
  </w:abstractNum>
  <w:abstractNum w:abstractNumId="345" w15:restartNumberingAfterBreak="0">
    <w:nsid w:val="7FFE2904"/>
    <w:multiLevelType w:val="hybridMultilevel"/>
    <w:tmpl w:val="FFFFFFFF"/>
    <w:lvl w:ilvl="0" w:tplc="8B72026E">
      <w:start w:val="8"/>
      <w:numFmt w:val="decimal"/>
      <w:lvlText w:val="%1."/>
      <w:lvlJc w:val="left"/>
      <w:pPr>
        <w:ind w:left="720" w:hanging="360"/>
      </w:pPr>
    </w:lvl>
    <w:lvl w:ilvl="1" w:tplc="B8CAA50E">
      <w:start w:val="1"/>
      <w:numFmt w:val="lowerLetter"/>
      <w:lvlText w:val="%2."/>
      <w:lvlJc w:val="left"/>
      <w:pPr>
        <w:ind w:left="1440" w:hanging="360"/>
      </w:pPr>
    </w:lvl>
    <w:lvl w:ilvl="2" w:tplc="8F0AD9F6">
      <w:start w:val="1"/>
      <w:numFmt w:val="lowerRoman"/>
      <w:lvlText w:val="%3."/>
      <w:lvlJc w:val="right"/>
      <w:pPr>
        <w:ind w:left="2160" w:hanging="180"/>
      </w:pPr>
    </w:lvl>
    <w:lvl w:ilvl="3" w:tplc="2E42F9FE">
      <w:start w:val="1"/>
      <w:numFmt w:val="decimal"/>
      <w:lvlText w:val="%4."/>
      <w:lvlJc w:val="left"/>
      <w:pPr>
        <w:ind w:left="2880" w:hanging="360"/>
      </w:pPr>
    </w:lvl>
    <w:lvl w:ilvl="4" w:tplc="06820274">
      <w:start w:val="1"/>
      <w:numFmt w:val="lowerLetter"/>
      <w:lvlText w:val="%5."/>
      <w:lvlJc w:val="left"/>
      <w:pPr>
        <w:ind w:left="3600" w:hanging="360"/>
      </w:pPr>
    </w:lvl>
    <w:lvl w:ilvl="5" w:tplc="562E7B48">
      <w:start w:val="1"/>
      <w:numFmt w:val="lowerRoman"/>
      <w:lvlText w:val="%6."/>
      <w:lvlJc w:val="right"/>
      <w:pPr>
        <w:ind w:left="4320" w:hanging="180"/>
      </w:pPr>
    </w:lvl>
    <w:lvl w:ilvl="6" w:tplc="E12AB532">
      <w:start w:val="1"/>
      <w:numFmt w:val="decimal"/>
      <w:lvlText w:val="%7."/>
      <w:lvlJc w:val="left"/>
      <w:pPr>
        <w:ind w:left="5040" w:hanging="360"/>
      </w:pPr>
    </w:lvl>
    <w:lvl w:ilvl="7" w:tplc="D2C21A5A">
      <w:start w:val="1"/>
      <w:numFmt w:val="lowerLetter"/>
      <w:lvlText w:val="%8."/>
      <w:lvlJc w:val="left"/>
      <w:pPr>
        <w:ind w:left="5760" w:hanging="360"/>
      </w:pPr>
    </w:lvl>
    <w:lvl w:ilvl="8" w:tplc="7714AED4">
      <w:start w:val="1"/>
      <w:numFmt w:val="lowerRoman"/>
      <w:lvlText w:val="%9."/>
      <w:lvlJc w:val="right"/>
      <w:pPr>
        <w:ind w:left="6480" w:hanging="180"/>
      </w:pPr>
    </w:lvl>
  </w:abstractNum>
  <w:num w:numId="1" w16cid:durableId="596642468">
    <w:abstractNumId w:val="312"/>
  </w:num>
  <w:num w:numId="2" w16cid:durableId="6256180">
    <w:abstractNumId w:val="12"/>
  </w:num>
  <w:num w:numId="3" w16cid:durableId="338654922">
    <w:abstractNumId w:val="76"/>
  </w:num>
  <w:num w:numId="4" w16cid:durableId="916984146">
    <w:abstractNumId w:val="156"/>
  </w:num>
  <w:num w:numId="5" w16cid:durableId="19207572">
    <w:abstractNumId w:val="339"/>
  </w:num>
  <w:num w:numId="6" w16cid:durableId="472909371">
    <w:abstractNumId w:val="160"/>
  </w:num>
  <w:num w:numId="7" w16cid:durableId="439838407">
    <w:abstractNumId w:val="340"/>
  </w:num>
  <w:num w:numId="8" w16cid:durableId="1748183215">
    <w:abstractNumId w:val="6"/>
  </w:num>
  <w:num w:numId="9" w16cid:durableId="824861012">
    <w:abstractNumId w:val="45"/>
  </w:num>
  <w:num w:numId="10" w16cid:durableId="807825293">
    <w:abstractNumId w:val="23"/>
  </w:num>
  <w:num w:numId="11" w16cid:durableId="1517578053">
    <w:abstractNumId w:val="96"/>
  </w:num>
  <w:num w:numId="12" w16cid:durableId="207887572">
    <w:abstractNumId w:val="4"/>
  </w:num>
  <w:num w:numId="13" w16cid:durableId="1513688659">
    <w:abstractNumId w:val="301"/>
  </w:num>
  <w:num w:numId="14" w16cid:durableId="1040789228">
    <w:abstractNumId w:val="84"/>
  </w:num>
  <w:num w:numId="15" w16cid:durableId="1852060529">
    <w:abstractNumId w:val="242"/>
  </w:num>
  <w:num w:numId="16" w16cid:durableId="523590691">
    <w:abstractNumId w:val="154"/>
  </w:num>
  <w:num w:numId="17" w16cid:durableId="461046590">
    <w:abstractNumId w:val="73"/>
  </w:num>
  <w:num w:numId="18" w16cid:durableId="1896309211">
    <w:abstractNumId w:val="162"/>
  </w:num>
  <w:num w:numId="19" w16cid:durableId="517429283">
    <w:abstractNumId w:val="123"/>
  </w:num>
  <w:num w:numId="20" w16cid:durableId="938367533">
    <w:abstractNumId w:val="53"/>
  </w:num>
  <w:num w:numId="21" w16cid:durableId="1052188999">
    <w:abstractNumId w:val="153"/>
  </w:num>
  <w:num w:numId="22" w16cid:durableId="1391461381">
    <w:abstractNumId w:val="230"/>
  </w:num>
  <w:num w:numId="23" w16cid:durableId="1839806053">
    <w:abstractNumId w:val="169"/>
  </w:num>
  <w:num w:numId="24" w16cid:durableId="298847656">
    <w:abstractNumId w:val="116"/>
  </w:num>
  <w:num w:numId="25" w16cid:durableId="797846039">
    <w:abstractNumId w:val="279"/>
  </w:num>
  <w:num w:numId="26" w16cid:durableId="208761194">
    <w:abstractNumId w:val="333"/>
  </w:num>
  <w:num w:numId="27" w16cid:durableId="1241939778">
    <w:abstractNumId w:val="193"/>
  </w:num>
  <w:num w:numId="28" w16cid:durableId="1976910942">
    <w:abstractNumId w:val="60"/>
  </w:num>
  <w:num w:numId="29" w16cid:durableId="225727468">
    <w:abstractNumId w:val="243"/>
  </w:num>
  <w:num w:numId="30" w16cid:durableId="1690839129">
    <w:abstractNumId w:val="27"/>
  </w:num>
  <w:num w:numId="31" w16cid:durableId="690687476">
    <w:abstractNumId w:val="323"/>
  </w:num>
  <w:num w:numId="32" w16cid:durableId="498079574">
    <w:abstractNumId w:val="59"/>
  </w:num>
  <w:num w:numId="33" w16cid:durableId="721636395">
    <w:abstractNumId w:val="297"/>
  </w:num>
  <w:num w:numId="34" w16cid:durableId="1483621172">
    <w:abstractNumId w:val="58"/>
  </w:num>
  <w:num w:numId="35" w16cid:durableId="610627823">
    <w:abstractNumId w:val="300"/>
  </w:num>
  <w:num w:numId="36" w16cid:durableId="568342448">
    <w:abstractNumId w:val="272"/>
  </w:num>
  <w:num w:numId="37" w16cid:durableId="288753445">
    <w:abstractNumId w:val="227"/>
  </w:num>
  <w:num w:numId="38" w16cid:durableId="45683139">
    <w:abstractNumId w:val="11"/>
  </w:num>
  <w:num w:numId="39" w16cid:durableId="790051806">
    <w:abstractNumId w:val="21"/>
  </w:num>
  <w:num w:numId="40" w16cid:durableId="487133213">
    <w:abstractNumId w:val="284"/>
  </w:num>
  <w:num w:numId="41" w16cid:durableId="1334532516">
    <w:abstractNumId w:val="68"/>
  </w:num>
  <w:num w:numId="42" w16cid:durableId="193738696">
    <w:abstractNumId w:val="304"/>
  </w:num>
  <w:num w:numId="43" w16cid:durableId="569074236">
    <w:abstractNumId w:val="83"/>
  </w:num>
  <w:num w:numId="44" w16cid:durableId="1853953848">
    <w:abstractNumId w:val="280"/>
  </w:num>
  <w:num w:numId="45" w16cid:durableId="201015283">
    <w:abstractNumId w:val="311"/>
  </w:num>
  <w:num w:numId="46" w16cid:durableId="1285502421">
    <w:abstractNumId w:val="267"/>
  </w:num>
  <w:num w:numId="47" w16cid:durableId="210117454">
    <w:abstractNumId w:val="119"/>
  </w:num>
  <w:num w:numId="48" w16cid:durableId="1300959757">
    <w:abstractNumId w:val="144"/>
  </w:num>
  <w:num w:numId="49" w16cid:durableId="1911192131">
    <w:abstractNumId w:val="206"/>
  </w:num>
  <w:num w:numId="50" w16cid:durableId="35011332">
    <w:abstractNumId w:val="338"/>
  </w:num>
  <w:num w:numId="51" w16cid:durableId="1204172041">
    <w:abstractNumId w:val="270"/>
  </w:num>
  <w:num w:numId="52" w16cid:durableId="1223446950">
    <w:abstractNumId w:val="166"/>
  </w:num>
  <w:num w:numId="53" w16cid:durableId="1696230415">
    <w:abstractNumId w:val="253"/>
  </w:num>
  <w:num w:numId="54" w16cid:durableId="460614845">
    <w:abstractNumId w:val="334"/>
  </w:num>
  <w:num w:numId="55" w16cid:durableId="461265068">
    <w:abstractNumId w:val="129"/>
  </w:num>
  <w:num w:numId="56" w16cid:durableId="210532208">
    <w:abstractNumId w:val="38"/>
  </w:num>
  <w:num w:numId="57" w16cid:durableId="1068190979">
    <w:abstractNumId w:val="290"/>
  </w:num>
  <w:num w:numId="58" w16cid:durableId="1970092308">
    <w:abstractNumId w:val="204"/>
  </w:num>
  <w:num w:numId="59" w16cid:durableId="853879755">
    <w:abstractNumId w:val="121"/>
  </w:num>
  <w:num w:numId="60" w16cid:durableId="1137530989">
    <w:abstractNumId w:val="326"/>
  </w:num>
  <w:num w:numId="61" w16cid:durableId="580455867">
    <w:abstractNumId w:val="200"/>
  </w:num>
  <w:num w:numId="62" w16cid:durableId="632488409">
    <w:abstractNumId w:val="180"/>
  </w:num>
  <w:num w:numId="63" w16cid:durableId="1900045832">
    <w:abstractNumId w:val="293"/>
  </w:num>
  <w:num w:numId="64" w16cid:durableId="277831756">
    <w:abstractNumId w:val="143"/>
  </w:num>
  <w:num w:numId="65" w16cid:durableId="773205998">
    <w:abstractNumId w:val="34"/>
  </w:num>
  <w:num w:numId="66" w16cid:durableId="583689674">
    <w:abstractNumId w:val="289"/>
  </w:num>
  <w:num w:numId="67" w16cid:durableId="281111009">
    <w:abstractNumId w:val="248"/>
  </w:num>
  <w:num w:numId="68" w16cid:durableId="793446388">
    <w:abstractNumId w:val="298"/>
  </w:num>
  <w:num w:numId="69" w16cid:durableId="1914582082">
    <w:abstractNumId w:val="152"/>
  </w:num>
  <w:num w:numId="70" w16cid:durableId="1003166316">
    <w:abstractNumId w:val="184"/>
  </w:num>
  <w:num w:numId="71" w16cid:durableId="1885436736">
    <w:abstractNumId w:val="141"/>
  </w:num>
  <w:num w:numId="72" w16cid:durableId="398748597">
    <w:abstractNumId w:val="71"/>
  </w:num>
  <w:num w:numId="73" w16cid:durableId="564222297">
    <w:abstractNumId w:val="177"/>
  </w:num>
  <w:num w:numId="74" w16cid:durableId="1291321657">
    <w:abstractNumId w:val="88"/>
  </w:num>
  <w:num w:numId="75" w16cid:durableId="733509268">
    <w:abstractNumId w:val="174"/>
  </w:num>
  <w:num w:numId="76" w16cid:durableId="1343357062">
    <w:abstractNumId w:val="112"/>
  </w:num>
  <w:num w:numId="77" w16cid:durableId="400906435">
    <w:abstractNumId w:val="42"/>
  </w:num>
  <w:num w:numId="78" w16cid:durableId="1923878126">
    <w:abstractNumId w:val="238"/>
  </w:num>
  <w:num w:numId="79" w16cid:durableId="1152988169">
    <w:abstractNumId w:val="173"/>
  </w:num>
  <w:num w:numId="80" w16cid:durableId="1527938478">
    <w:abstractNumId w:val="225"/>
  </w:num>
  <w:num w:numId="81" w16cid:durableId="1735469837">
    <w:abstractNumId w:val="176"/>
  </w:num>
  <w:num w:numId="82" w16cid:durableId="1459714267">
    <w:abstractNumId w:val="157"/>
  </w:num>
  <w:num w:numId="83" w16cid:durableId="2027365481">
    <w:abstractNumId w:val="22"/>
  </w:num>
  <w:num w:numId="84" w16cid:durableId="573127239">
    <w:abstractNumId w:val="271"/>
  </w:num>
  <w:num w:numId="85" w16cid:durableId="1761949681">
    <w:abstractNumId w:val="108"/>
  </w:num>
  <w:num w:numId="86" w16cid:durableId="566569779">
    <w:abstractNumId w:val="69"/>
  </w:num>
  <w:num w:numId="87" w16cid:durableId="1172183397">
    <w:abstractNumId w:val="336"/>
  </w:num>
  <w:num w:numId="88" w16cid:durableId="1523209188">
    <w:abstractNumId w:val="268"/>
  </w:num>
  <w:num w:numId="89" w16cid:durableId="1465346207">
    <w:abstractNumId w:val="255"/>
  </w:num>
  <w:num w:numId="90" w16cid:durableId="152182820">
    <w:abstractNumId w:val="299"/>
  </w:num>
  <w:num w:numId="91" w16cid:durableId="1716200362">
    <w:abstractNumId w:val="109"/>
  </w:num>
  <w:num w:numId="92" w16cid:durableId="1682391733">
    <w:abstractNumId w:val="283"/>
  </w:num>
  <w:num w:numId="93" w16cid:durableId="1685277100">
    <w:abstractNumId w:val="118"/>
  </w:num>
  <w:num w:numId="94" w16cid:durableId="26104224">
    <w:abstractNumId w:val="331"/>
  </w:num>
  <w:num w:numId="95" w16cid:durableId="727193152">
    <w:abstractNumId w:val="26"/>
  </w:num>
  <w:num w:numId="96" w16cid:durableId="932936593">
    <w:abstractNumId w:val="220"/>
  </w:num>
  <w:num w:numId="97" w16cid:durableId="2063020901">
    <w:abstractNumId w:val="294"/>
  </w:num>
  <w:num w:numId="98" w16cid:durableId="1504007699">
    <w:abstractNumId w:val="185"/>
  </w:num>
  <w:num w:numId="99" w16cid:durableId="1373262040">
    <w:abstractNumId w:val="139"/>
  </w:num>
  <w:num w:numId="100" w16cid:durableId="1198859668">
    <w:abstractNumId w:val="262"/>
  </w:num>
  <w:num w:numId="101" w16cid:durableId="1541043797">
    <w:abstractNumId w:val="295"/>
  </w:num>
  <w:num w:numId="102" w16cid:durableId="682973721">
    <w:abstractNumId w:val="64"/>
  </w:num>
  <w:num w:numId="103" w16cid:durableId="248928615">
    <w:abstractNumId w:val="309"/>
  </w:num>
  <w:num w:numId="104" w16cid:durableId="1699893215">
    <w:abstractNumId w:val="337"/>
  </w:num>
  <w:num w:numId="105" w16cid:durableId="1004553031">
    <w:abstractNumId w:val="49"/>
  </w:num>
  <w:num w:numId="106" w16cid:durableId="1398549322">
    <w:abstractNumId w:val="90"/>
  </w:num>
  <w:num w:numId="107" w16cid:durableId="1949697734">
    <w:abstractNumId w:val="240"/>
  </w:num>
  <w:num w:numId="108" w16cid:durableId="1212351095">
    <w:abstractNumId w:val="1"/>
  </w:num>
  <w:num w:numId="109" w16cid:durableId="430203839">
    <w:abstractNumId w:val="29"/>
  </w:num>
  <w:num w:numId="110" w16cid:durableId="647445327">
    <w:abstractNumId w:val="224"/>
  </w:num>
  <w:num w:numId="111" w16cid:durableId="803813388">
    <w:abstractNumId w:val="203"/>
  </w:num>
  <w:num w:numId="112" w16cid:durableId="397941249">
    <w:abstractNumId w:val="282"/>
  </w:num>
  <w:num w:numId="113" w16cid:durableId="2145075488">
    <w:abstractNumId w:val="342"/>
  </w:num>
  <w:num w:numId="114" w16cid:durableId="376248011">
    <w:abstractNumId w:val="192"/>
  </w:num>
  <w:num w:numId="115" w16cid:durableId="121391938">
    <w:abstractNumId w:val="136"/>
  </w:num>
  <w:num w:numId="116" w16cid:durableId="2119372852">
    <w:abstractNumId w:val="94"/>
  </w:num>
  <w:num w:numId="117" w16cid:durableId="206766475">
    <w:abstractNumId w:val="75"/>
  </w:num>
  <w:num w:numId="118" w16cid:durableId="838346465">
    <w:abstractNumId w:val="31"/>
  </w:num>
  <w:num w:numId="119" w16cid:durableId="2026788583">
    <w:abstractNumId w:val="13"/>
  </w:num>
  <w:num w:numId="120" w16cid:durableId="1571767968">
    <w:abstractNumId w:val="263"/>
  </w:num>
  <w:num w:numId="121" w16cid:durableId="1198470219">
    <w:abstractNumId w:val="247"/>
  </w:num>
  <w:num w:numId="122" w16cid:durableId="130249598">
    <w:abstractNumId w:val="344"/>
  </w:num>
  <w:num w:numId="123" w16cid:durableId="604773217">
    <w:abstractNumId w:val="222"/>
  </w:num>
  <w:num w:numId="124" w16cid:durableId="102726444">
    <w:abstractNumId w:val="308"/>
  </w:num>
  <w:num w:numId="125" w16cid:durableId="817461103">
    <w:abstractNumId w:val="48"/>
  </w:num>
  <w:num w:numId="126" w16cid:durableId="1081021338">
    <w:abstractNumId w:val="142"/>
  </w:num>
  <w:num w:numId="127" w16cid:durableId="422839404">
    <w:abstractNumId w:val="314"/>
  </w:num>
  <w:num w:numId="128" w16cid:durableId="2075008362">
    <w:abstractNumId w:val="30"/>
  </w:num>
  <w:num w:numId="129" w16cid:durableId="759835412">
    <w:abstractNumId w:val="306"/>
  </w:num>
  <w:num w:numId="130" w16cid:durableId="790707081">
    <w:abstractNumId w:val="316"/>
  </w:num>
  <w:num w:numId="131" w16cid:durableId="561596544">
    <w:abstractNumId w:val="8"/>
  </w:num>
  <w:num w:numId="132" w16cid:durableId="331370408">
    <w:abstractNumId w:val="183"/>
  </w:num>
  <w:num w:numId="133" w16cid:durableId="248347189">
    <w:abstractNumId w:val="131"/>
  </w:num>
  <w:num w:numId="134" w16cid:durableId="1841237589">
    <w:abstractNumId w:val="39"/>
  </w:num>
  <w:num w:numId="135" w16cid:durableId="1905217916">
    <w:abstractNumId w:val="92"/>
  </w:num>
  <w:num w:numId="136" w16cid:durableId="577983679">
    <w:abstractNumId w:val="207"/>
  </w:num>
  <w:num w:numId="137" w16cid:durableId="1811901799">
    <w:abstractNumId w:val="172"/>
  </w:num>
  <w:num w:numId="138" w16cid:durableId="1277057946">
    <w:abstractNumId w:val="99"/>
  </w:num>
  <w:num w:numId="139" w16cid:durableId="366608746">
    <w:abstractNumId w:val="50"/>
  </w:num>
  <w:num w:numId="140" w16cid:durableId="2057243202">
    <w:abstractNumId w:val="258"/>
  </w:num>
  <w:num w:numId="141" w16cid:durableId="1068646182">
    <w:abstractNumId w:val="191"/>
  </w:num>
  <w:num w:numId="142" w16cid:durableId="1405028918">
    <w:abstractNumId w:val="236"/>
  </w:num>
  <w:num w:numId="143" w16cid:durableId="683096477">
    <w:abstractNumId w:val="234"/>
  </w:num>
  <w:num w:numId="144" w16cid:durableId="1906451266">
    <w:abstractNumId w:val="102"/>
  </w:num>
  <w:num w:numId="145" w16cid:durableId="201667">
    <w:abstractNumId w:val="186"/>
  </w:num>
  <w:num w:numId="146" w16cid:durableId="1016928899">
    <w:abstractNumId w:val="261"/>
  </w:num>
  <w:num w:numId="147" w16cid:durableId="167327117">
    <w:abstractNumId w:val="307"/>
  </w:num>
  <w:num w:numId="148" w16cid:durableId="299111250">
    <w:abstractNumId w:val="212"/>
  </w:num>
  <w:num w:numId="149" w16cid:durableId="888809523">
    <w:abstractNumId w:val="209"/>
  </w:num>
  <w:num w:numId="150" w16cid:durableId="905381060">
    <w:abstractNumId w:val="70"/>
  </w:num>
  <w:num w:numId="151" w16cid:durableId="1342392855">
    <w:abstractNumId w:val="345"/>
  </w:num>
  <w:num w:numId="152" w16cid:durableId="1317685153">
    <w:abstractNumId w:val="214"/>
  </w:num>
  <w:num w:numId="153" w16cid:durableId="614870285">
    <w:abstractNumId w:val="190"/>
  </w:num>
  <w:num w:numId="154" w16cid:durableId="1787773773">
    <w:abstractNumId w:val="101"/>
  </w:num>
  <w:num w:numId="155" w16cid:durableId="411897200">
    <w:abstractNumId w:val="62"/>
  </w:num>
  <w:num w:numId="156" w16cid:durableId="1272976259">
    <w:abstractNumId w:val="145"/>
  </w:num>
  <w:num w:numId="157" w16cid:durableId="2018724756">
    <w:abstractNumId w:val="305"/>
  </w:num>
  <w:num w:numId="158" w16cid:durableId="2074083735">
    <w:abstractNumId w:val="159"/>
  </w:num>
  <w:num w:numId="159" w16cid:durableId="279074399">
    <w:abstractNumId w:val="241"/>
  </w:num>
  <w:num w:numId="160" w16cid:durableId="1463645303">
    <w:abstractNumId w:val="18"/>
  </w:num>
  <w:num w:numId="161" w16cid:durableId="621959192">
    <w:abstractNumId w:val="213"/>
  </w:num>
  <w:num w:numId="162" w16cid:durableId="861285284">
    <w:abstractNumId w:val="256"/>
  </w:num>
  <w:num w:numId="163" w16cid:durableId="681905386">
    <w:abstractNumId w:val="57"/>
  </w:num>
  <w:num w:numId="164" w16cid:durableId="33358767">
    <w:abstractNumId w:val="114"/>
  </w:num>
  <w:num w:numId="165" w16cid:durableId="1844196830">
    <w:abstractNumId w:val="91"/>
  </w:num>
  <w:num w:numId="166" w16cid:durableId="1757940731">
    <w:abstractNumId w:val="163"/>
  </w:num>
  <w:num w:numId="167" w16cid:durableId="1108042685">
    <w:abstractNumId w:val="199"/>
  </w:num>
  <w:num w:numId="168" w16cid:durableId="1829318898">
    <w:abstractNumId w:val="125"/>
  </w:num>
  <w:num w:numId="169" w16cid:durableId="787087764">
    <w:abstractNumId w:val="66"/>
  </w:num>
  <w:num w:numId="170" w16cid:durableId="1854761426">
    <w:abstractNumId w:val="296"/>
  </w:num>
  <w:num w:numId="171" w16cid:durableId="391777918">
    <w:abstractNumId w:val="330"/>
  </w:num>
  <w:num w:numId="172" w16cid:durableId="600383978">
    <w:abstractNumId w:val="103"/>
  </w:num>
  <w:num w:numId="173" w16cid:durableId="1946838827">
    <w:abstractNumId w:val="264"/>
  </w:num>
  <w:num w:numId="174" w16cid:durableId="1290015892">
    <w:abstractNumId w:val="257"/>
  </w:num>
  <w:num w:numId="175" w16cid:durableId="974993255">
    <w:abstractNumId w:val="201"/>
  </w:num>
  <w:num w:numId="176" w16cid:durableId="462623929">
    <w:abstractNumId w:val="221"/>
  </w:num>
  <w:num w:numId="177" w16cid:durableId="912352980">
    <w:abstractNumId w:val="319"/>
  </w:num>
  <w:num w:numId="178" w16cid:durableId="898900715">
    <w:abstractNumId w:val="335"/>
  </w:num>
  <w:num w:numId="179" w16cid:durableId="541870027">
    <w:abstractNumId w:val="86"/>
  </w:num>
  <w:num w:numId="180" w16cid:durableId="40398646">
    <w:abstractNumId w:val="168"/>
  </w:num>
  <w:num w:numId="181" w16cid:durableId="432019409">
    <w:abstractNumId w:val="155"/>
  </w:num>
  <w:num w:numId="182" w16cid:durableId="695034779">
    <w:abstractNumId w:val="25"/>
  </w:num>
  <w:num w:numId="183" w16cid:durableId="1548835086">
    <w:abstractNumId w:val="65"/>
  </w:num>
  <w:num w:numId="184" w16cid:durableId="70008020">
    <w:abstractNumId w:val="246"/>
  </w:num>
  <w:num w:numId="185" w16cid:durableId="202984720">
    <w:abstractNumId w:val="273"/>
  </w:num>
  <w:num w:numId="186" w16cid:durableId="1592010336">
    <w:abstractNumId w:val="211"/>
  </w:num>
  <w:num w:numId="187" w16cid:durableId="2002345071">
    <w:abstractNumId w:val="170"/>
  </w:num>
  <w:num w:numId="188" w16cid:durableId="31879445">
    <w:abstractNumId w:val="259"/>
  </w:num>
  <w:num w:numId="189" w16cid:durableId="535194082">
    <w:abstractNumId w:val="158"/>
  </w:num>
  <w:num w:numId="190" w16cid:durableId="985668236">
    <w:abstractNumId w:val="67"/>
  </w:num>
  <w:num w:numId="191" w16cid:durableId="36469143">
    <w:abstractNumId w:val="132"/>
  </w:num>
  <w:num w:numId="192" w16cid:durableId="1470786341">
    <w:abstractNumId w:val="197"/>
  </w:num>
  <w:num w:numId="193" w16cid:durableId="665405654">
    <w:abstractNumId w:val="98"/>
  </w:num>
  <w:num w:numId="194" w16cid:durableId="886644664">
    <w:abstractNumId w:val="317"/>
  </w:num>
  <w:num w:numId="195" w16cid:durableId="1214001243">
    <w:abstractNumId w:val="16"/>
  </w:num>
  <w:num w:numId="196" w16cid:durableId="864900396">
    <w:abstractNumId w:val="187"/>
  </w:num>
  <w:num w:numId="197" w16cid:durableId="53433631">
    <w:abstractNumId w:val="254"/>
  </w:num>
  <w:num w:numId="198" w16cid:durableId="180290837">
    <w:abstractNumId w:val="171"/>
  </w:num>
  <w:num w:numId="199" w16cid:durableId="1600403804">
    <w:abstractNumId w:val="210"/>
  </w:num>
  <w:num w:numId="200" w16cid:durableId="374619114">
    <w:abstractNumId w:val="315"/>
  </w:num>
  <w:num w:numId="201" w16cid:durableId="16590924">
    <w:abstractNumId w:val="127"/>
  </w:num>
  <w:num w:numId="202" w16cid:durableId="302925035">
    <w:abstractNumId w:val="120"/>
  </w:num>
  <w:num w:numId="203" w16cid:durableId="1530877564">
    <w:abstractNumId w:val="178"/>
  </w:num>
  <w:num w:numId="204" w16cid:durableId="609968451">
    <w:abstractNumId w:val="95"/>
  </w:num>
  <w:num w:numId="205" w16cid:durableId="197395951">
    <w:abstractNumId w:val="231"/>
  </w:num>
  <w:num w:numId="206" w16cid:durableId="496774929">
    <w:abstractNumId w:val="237"/>
  </w:num>
  <w:num w:numId="207" w16cid:durableId="1047677401">
    <w:abstractNumId w:val="343"/>
  </w:num>
  <w:num w:numId="208" w16cid:durableId="1474445788">
    <w:abstractNumId w:val="93"/>
  </w:num>
  <w:num w:numId="209" w16cid:durableId="726537657">
    <w:abstractNumId w:val="20"/>
  </w:num>
  <w:num w:numId="210" w16cid:durableId="814302335">
    <w:abstractNumId w:val="79"/>
  </w:num>
  <w:num w:numId="211" w16cid:durableId="898051457">
    <w:abstractNumId w:val="149"/>
  </w:num>
  <w:num w:numId="212" w16cid:durableId="463695657">
    <w:abstractNumId w:val="249"/>
  </w:num>
  <w:num w:numId="213" w16cid:durableId="1224215355">
    <w:abstractNumId w:val="229"/>
  </w:num>
  <w:num w:numId="214" w16cid:durableId="977338975">
    <w:abstractNumId w:val="164"/>
  </w:num>
  <w:num w:numId="215" w16cid:durableId="1491944085">
    <w:abstractNumId w:val="56"/>
  </w:num>
  <w:num w:numId="216" w16cid:durableId="2134251787">
    <w:abstractNumId w:val="277"/>
  </w:num>
  <w:num w:numId="217" w16cid:durableId="1141340514">
    <w:abstractNumId w:val="205"/>
  </w:num>
  <w:num w:numId="218" w16cid:durableId="558635998">
    <w:abstractNumId w:val="320"/>
  </w:num>
  <w:num w:numId="219" w16cid:durableId="1075082001">
    <w:abstractNumId w:val="130"/>
  </w:num>
  <w:num w:numId="220" w16cid:durableId="1002661972">
    <w:abstractNumId w:val="3"/>
  </w:num>
  <w:num w:numId="221" w16cid:durableId="1529947203">
    <w:abstractNumId w:val="251"/>
  </w:num>
  <w:num w:numId="222" w16cid:durableId="1299646761">
    <w:abstractNumId w:val="250"/>
  </w:num>
  <w:num w:numId="223" w16cid:durableId="1022783942">
    <w:abstractNumId w:val="260"/>
  </w:num>
  <w:num w:numId="224" w16cid:durableId="1259946055">
    <w:abstractNumId w:val="302"/>
  </w:num>
  <w:num w:numId="225" w16cid:durableId="355205288">
    <w:abstractNumId w:val="106"/>
  </w:num>
  <w:num w:numId="226" w16cid:durableId="929856296">
    <w:abstractNumId w:val="226"/>
  </w:num>
  <w:num w:numId="227" w16cid:durableId="776868704">
    <w:abstractNumId w:val="175"/>
  </w:num>
  <w:num w:numId="228" w16cid:durableId="1045758019">
    <w:abstractNumId w:val="195"/>
  </w:num>
  <w:num w:numId="229" w16cid:durableId="1467702121">
    <w:abstractNumId w:val="24"/>
  </w:num>
  <w:num w:numId="230" w16cid:durableId="557401596">
    <w:abstractNumId w:val="286"/>
  </w:num>
  <w:num w:numId="231" w16cid:durableId="859122472">
    <w:abstractNumId w:val="104"/>
  </w:num>
  <w:num w:numId="232" w16cid:durableId="1751347885">
    <w:abstractNumId w:val="303"/>
  </w:num>
  <w:num w:numId="233" w16cid:durableId="48266363">
    <w:abstractNumId w:val="140"/>
  </w:num>
  <w:num w:numId="234" w16cid:durableId="1839535040">
    <w:abstractNumId w:val="313"/>
  </w:num>
  <w:num w:numId="235" w16cid:durableId="1873613395">
    <w:abstractNumId w:val="318"/>
  </w:num>
  <w:num w:numId="236" w16cid:durableId="1801650452">
    <w:abstractNumId w:val="35"/>
  </w:num>
  <w:num w:numId="237" w16cid:durableId="1931622471">
    <w:abstractNumId w:val="274"/>
  </w:num>
  <w:num w:numId="238" w16cid:durableId="729380150">
    <w:abstractNumId w:val="124"/>
  </w:num>
  <w:num w:numId="239" w16cid:durableId="980381782">
    <w:abstractNumId w:val="322"/>
  </w:num>
  <w:num w:numId="240" w16cid:durableId="1842819182">
    <w:abstractNumId w:val="269"/>
  </w:num>
  <w:num w:numId="241" w16cid:durableId="1066075878">
    <w:abstractNumId w:val="17"/>
  </w:num>
  <w:num w:numId="242" w16cid:durableId="1287348071">
    <w:abstractNumId w:val="44"/>
  </w:num>
  <w:num w:numId="243" w16cid:durableId="1876575815">
    <w:abstractNumId w:val="63"/>
  </w:num>
  <w:num w:numId="244" w16cid:durableId="571892556">
    <w:abstractNumId w:val="321"/>
  </w:num>
  <w:num w:numId="245" w16cid:durableId="1265845094">
    <w:abstractNumId w:val="89"/>
  </w:num>
  <w:num w:numId="246" w16cid:durableId="314142502">
    <w:abstractNumId w:val="232"/>
  </w:num>
  <w:num w:numId="247" w16cid:durableId="521434340">
    <w:abstractNumId w:val="202"/>
  </w:num>
  <w:num w:numId="248" w16cid:durableId="1435436178">
    <w:abstractNumId w:val="198"/>
  </w:num>
  <w:num w:numId="249" w16cid:durableId="1094858469">
    <w:abstractNumId w:val="134"/>
  </w:num>
  <w:num w:numId="250" w16cid:durableId="270599523">
    <w:abstractNumId w:val="281"/>
  </w:num>
  <w:num w:numId="251" w16cid:durableId="1853492062">
    <w:abstractNumId w:val="105"/>
  </w:num>
  <w:num w:numId="252" w16cid:durableId="963584757">
    <w:abstractNumId w:val="36"/>
  </w:num>
  <w:num w:numId="253" w16cid:durableId="1909607850">
    <w:abstractNumId w:val="292"/>
  </w:num>
  <w:num w:numId="254" w16cid:durableId="1458719836">
    <w:abstractNumId w:val="325"/>
  </w:num>
  <w:num w:numId="255" w16cid:durableId="937441377">
    <w:abstractNumId w:val="265"/>
  </w:num>
  <w:num w:numId="256" w16cid:durableId="589395092">
    <w:abstractNumId w:val="244"/>
  </w:num>
  <w:num w:numId="257" w16cid:durableId="53965363">
    <w:abstractNumId w:val="208"/>
  </w:num>
  <w:num w:numId="258" w16cid:durableId="1998146803">
    <w:abstractNumId w:val="150"/>
  </w:num>
  <w:num w:numId="259" w16cid:durableId="1196842916">
    <w:abstractNumId w:val="328"/>
  </w:num>
  <w:num w:numId="260" w16cid:durableId="1202087064">
    <w:abstractNumId w:val="43"/>
  </w:num>
  <w:num w:numId="261" w16cid:durableId="248123462">
    <w:abstractNumId w:val="167"/>
  </w:num>
  <w:num w:numId="262" w16cid:durableId="1725181418">
    <w:abstractNumId w:val="228"/>
  </w:num>
  <w:num w:numId="263" w16cid:durableId="649863539">
    <w:abstractNumId w:val="148"/>
  </w:num>
  <w:num w:numId="264" w16cid:durableId="278529861">
    <w:abstractNumId w:val="223"/>
  </w:num>
  <w:num w:numId="265" w16cid:durableId="528645141">
    <w:abstractNumId w:val="85"/>
  </w:num>
  <w:num w:numId="266" w16cid:durableId="110173256">
    <w:abstractNumId w:val="80"/>
  </w:num>
  <w:num w:numId="267" w16cid:durableId="841160677">
    <w:abstractNumId w:val="46"/>
  </w:num>
  <w:num w:numId="268" w16cid:durableId="1318608330">
    <w:abstractNumId w:val="82"/>
  </w:num>
  <w:num w:numId="269" w16cid:durableId="1323584394">
    <w:abstractNumId w:val="329"/>
  </w:num>
  <w:num w:numId="270" w16cid:durableId="796534119">
    <w:abstractNumId w:val="194"/>
  </w:num>
  <w:num w:numId="271" w16cid:durableId="300426266">
    <w:abstractNumId w:val="138"/>
  </w:num>
  <w:num w:numId="272" w16cid:durableId="2073963890">
    <w:abstractNumId w:val="117"/>
  </w:num>
  <w:num w:numId="273" w16cid:durableId="1507863354">
    <w:abstractNumId w:val="276"/>
  </w:num>
  <w:num w:numId="274" w16cid:durableId="1366364072">
    <w:abstractNumId w:val="291"/>
  </w:num>
  <w:num w:numId="275" w16cid:durableId="1368024083">
    <w:abstractNumId w:val="215"/>
  </w:num>
  <w:num w:numId="276" w16cid:durableId="788205310">
    <w:abstractNumId w:val="275"/>
  </w:num>
  <w:num w:numId="277" w16cid:durableId="138422389">
    <w:abstractNumId w:val="9"/>
  </w:num>
  <w:num w:numId="278" w16cid:durableId="659776542">
    <w:abstractNumId w:val="188"/>
  </w:num>
  <w:num w:numId="279" w16cid:durableId="228343547">
    <w:abstractNumId w:val="74"/>
  </w:num>
  <w:num w:numId="280" w16cid:durableId="1997681274">
    <w:abstractNumId w:val="196"/>
  </w:num>
  <w:num w:numId="281" w16cid:durableId="1621954902">
    <w:abstractNumId w:val="219"/>
  </w:num>
  <w:num w:numId="282" w16cid:durableId="1413939511">
    <w:abstractNumId w:val="97"/>
  </w:num>
  <w:num w:numId="283" w16cid:durableId="1531992882">
    <w:abstractNumId w:val="10"/>
  </w:num>
  <w:num w:numId="284" w16cid:durableId="369493725">
    <w:abstractNumId w:val="332"/>
  </w:num>
  <w:num w:numId="285" w16cid:durableId="111360706">
    <w:abstractNumId w:val="2"/>
  </w:num>
  <w:num w:numId="286" w16cid:durableId="1882283017">
    <w:abstractNumId w:val="61"/>
  </w:num>
  <w:num w:numId="287" w16cid:durableId="1434016585">
    <w:abstractNumId w:val="115"/>
  </w:num>
  <w:num w:numId="288" w16cid:durableId="1916280878">
    <w:abstractNumId w:val="239"/>
  </w:num>
  <w:num w:numId="289" w16cid:durableId="233972071">
    <w:abstractNumId w:val="54"/>
  </w:num>
  <w:num w:numId="290" w16cid:durableId="1727410420">
    <w:abstractNumId w:val="111"/>
  </w:num>
  <w:num w:numId="291" w16cid:durableId="860750555">
    <w:abstractNumId w:val="137"/>
  </w:num>
  <w:num w:numId="292" w16cid:durableId="406346276">
    <w:abstractNumId w:val="113"/>
  </w:num>
  <w:num w:numId="293" w16cid:durableId="183901951">
    <w:abstractNumId w:val="0"/>
  </w:num>
  <w:num w:numId="294" w16cid:durableId="1910654841">
    <w:abstractNumId w:val="28"/>
  </w:num>
  <w:num w:numId="295" w16cid:durableId="486824108">
    <w:abstractNumId w:val="100"/>
  </w:num>
  <w:num w:numId="296" w16cid:durableId="247270393">
    <w:abstractNumId w:val="15"/>
  </w:num>
  <w:num w:numId="297" w16cid:durableId="2136605293">
    <w:abstractNumId w:val="216"/>
  </w:num>
  <w:num w:numId="298" w16cid:durableId="2050641331">
    <w:abstractNumId w:val="81"/>
  </w:num>
  <w:num w:numId="299" w16cid:durableId="1172450430">
    <w:abstractNumId w:val="32"/>
  </w:num>
  <w:num w:numId="300" w16cid:durableId="844518651">
    <w:abstractNumId w:val="218"/>
  </w:num>
  <w:num w:numId="301" w16cid:durableId="473104981">
    <w:abstractNumId w:val="151"/>
  </w:num>
  <w:num w:numId="302" w16cid:durableId="1335644525">
    <w:abstractNumId w:val="52"/>
  </w:num>
  <w:num w:numId="303" w16cid:durableId="138309685">
    <w:abstractNumId w:val="324"/>
  </w:num>
  <w:num w:numId="304" w16cid:durableId="1479958478">
    <w:abstractNumId w:val="133"/>
  </w:num>
  <w:num w:numId="305" w16cid:durableId="882181866">
    <w:abstractNumId w:val="341"/>
  </w:num>
  <w:num w:numId="306" w16cid:durableId="465975266">
    <w:abstractNumId w:val="37"/>
  </w:num>
  <w:num w:numId="307" w16cid:durableId="332881063">
    <w:abstractNumId w:val="41"/>
  </w:num>
  <w:num w:numId="308" w16cid:durableId="624624390">
    <w:abstractNumId w:val="245"/>
  </w:num>
  <w:num w:numId="309" w16cid:durableId="1764297315">
    <w:abstractNumId w:val="5"/>
  </w:num>
  <w:num w:numId="310" w16cid:durableId="1886142176">
    <w:abstractNumId w:val="122"/>
  </w:num>
  <w:num w:numId="311" w16cid:durableId="1980722921">
    <w:abstractNumId w:val="266"/>
  </w:num>
  <w:num w:numId="312" w16cid:durableId="1713262799">
    <w:abstractNumId w:val="181"/>
  </w:num>
  <w:num w:numId="313" w16cid:durableId="1297758556">
    <w:abstractNumId w:val="135"/>
  </w:num>
  <w:num w:numId="314" w16cid:durableId="1029987236">
    <w:abstractNumId w:val="310"/>
  </w:num>
  <w:num w:numId="315" w16cid:durableId="1718511164">
    <w:abstractNumId w:val="285"/>
  </w:num>
  <w:num w:numId="316" w16cid:durableId="1699306579">
    <w:abstractNumId w:val="87"/>
  </w:num>
  <w:num w:numId="317" w16cid:durableId="1352605071">
    <w:abstractNumId w:val="55"/>
  </w:num>
  <w:num w:numId="318" w16cid:durableId="318116593">
    <w:abstractNumId w:val="78"/>
  </w:num>
  <w:num w:numId="319" w16cid:durableId="1901135068">
    <w:abstractNumId w:val="14"/>
  </w:num>
  <w:num w:numId="320" w16cid:durableId="879240348">
    <w:abstractNumId w:val="147"/>
  </w:num>
  <w:num w:numId="321" w16cid:durableId="1364863445">
    <w:abstractNumId w:val="19"/>
  </w:num>
  <w:num w:numId="322" w16cid:durableId="1360357354">
    <w:abstractNumId w:val="252"/>
  </w:num>
  <w:num w:numId="323" w16cid:durableId="1846742565">
    <w:abstractNumId w:val="278"/>
  </w:num>
  <w:num w:numId="324" w16cid:durableId="1171482935">
    <w:abstractNumId w:val="33"/>
  </w:num>
  <w:num w:numId="325" w16cid:durableId="354695273">
    <w:abstractNumId w:val="217"/>
  </w:num>
  <w:num w:numId="326" w16cid:durableId="881599021">
    <w:abstractNumId w:val="235"/>
  </w:num>
  <w:num w:numId="327" w16cid:durableId="274096567">
    <w:abstractNumId w:val="288"/>
  </w:num>
  <w:num w:numId="328" w16cid:durableId="631399925">
    <w:abstractNumId w:val="165"/>
  </w:num>
  <w:num w:numId="329" w16cid:durableId="721250232">
    <w:abstractNumId w:val="189"/>
  </w:num>
  <w:num w:numId="330" w16cid:durableId="1493374704">
    <w:abstractNumId w:val="327"/>
  </w:num>
  <w:num w:numId="331" w16cid:durableId="1481263091">
    <w:abstractNumId w:val="51"/>
  </w:num>
  <w:num w:numId="332" w16cid:durableId="761027443">
    <w:abstractNumId w:val="77"/>
  </w:num>
  <w:num w:numId="333" w16cid:durableId="1774935556">
    <w:abstractNumId w:val="40"/>
  </w:num>
  <w:num w:numId="334" w16cid:durableId="2089303288">
    <w:abstractNumId w:val="47"/>
  </w:num>
  <w:num w:numId="335" w16cid:durableId="1565752850">
    <w:abstractNumId w:val="233"/>
  </w:num>
  <w:num w:numId="336" w16cid:durableId="102265284">
    <w:abstractNumId w:val="161"/>
  </w:num>
  <w:num w:numId="337" w16cid:durableId="392586468">
    <w:abstractNumId w:val="110"/>
  </w:num>
  <w:num w:numId="338" w16cid:durableId="1902398706">
    <w:abstractNumId w:val="179"/>
  </w:num>
  <w:num w:numId="339" w16cid:durableId="581066448">
    <w:abstractNumId w:val="146"/>
  </w:num>
  <w:num w:numId="340" w16cid:durableId="2016028194">
    <w:abstractNumId w:val="107"/>
  </w:num>
  <w:num w:numId="341" w16cid:durableId="1746144624">
    <w:abstractNumId w:val="182"/>
  </w:num>
  <w:num w:numId="342" w16cid:durableId="1577781432">
    <w:abstractNumId w:val="126"/>
  </w:num>
  <w:num w:numId="343" w16cid:durableId="598369801">
    <w:abstractNumId w:val="287"/>
  </w:num>
  <w:num w:numId="344" w16cid:durableId="1963535330">
    <w:abstractNumId w:val="128"/>
  </w:num>
  <w:num w:numId="345" w16cid:durableId="1511216045">
    <w:abstractNumId w:val="7"/>
  </w:num>
  <w:num w:numId="346" w16cid:durableId="1185434572">
    <w:abstractNumId w:val="72"/>
  </w:num>
  <w:numIdMacAtCleanup w:val="3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Cappella">
    <w15:presenceInfo w15:providerId="None" w15:userId="Zachary Cappella"/>
  </w15:person>
  <w15:person w15:author="Malachi Jamison">
    <w15:presenceInfo w15:providerId="AD" w15:userId="S::mjamison10@student.umgc.edu::d8e6dbd5-3e66-4e8e-bba0-f940184c3734"/>
  </w15:person>
  <w15:person w15:author="Edward Devine">
    <w15:presenceInfo w15:providerId="AD" w15:userId="S::edevine2_student.umgc.edu#ext#@umgcdev361.onmicrosoft.com::662ab1be-7d3d-47af-b7e0-83bb8685b83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E96CE6"/>
    <w:rsid w:val="000016E5"/>
    <w:rsid w:val="00003513"/>
    <w:rsid w:val="00004517"/>
    <w:rsid w:val="0000483D"/>
    <w:rsid w:val="00006326"/>
    <w:rsid w:val="0000673D"/>
    <w:rsid w:val="00006FF7"/>
    <w:rsid w:val="00007D03"/>
    <w:rsid w:val="00010263"/>
    <w:rsid w:val="00010ECB"/>
    <w:rsid w:val="00011577"/>
    <w:rsid w:val="00013AC1"/>
    <w:rsid w:val="00013D30"/>
    <w:rsid w:val="0001422A"/>
    <w:rsid w:val="00022171"/>
    <w:rsid w:val="00023DE3"/>
    <w:rsid w:val="00025274"/>
    <w:rsid w:val="00025F25"/>
    <w:rsid w:val="000260D5"/>
    <w:rsid w:val="00027197"/>
    <w:rsid w:val="00027F0B"/>
    <w:rsid w:val="00032C02"/>
    <w:rsid w:val="00033E6C"/>
    <w:rsid w:val="000359B8"/>
    <w:rsid w:val="000363A2"/>
    <w:rsid w:val="00040597"/>
    <w:rsid w:val="000418CD"/>
    <w:rsid w:val="00041F6B"/>
    <w:rsid w:val="0004275C"/>
    <w:rsid w:val="000429DD"/>
    <w:rsid w:val="00043D5E"/>
    <w:rsid w:val="00044432"/>
    <w:rsid w:val="000447D7"/>
    <w:rsid w:val="000458C0"/>
    <w:rsid w:val="00047AA9"/>
    <w:rsid w:val="000506FF"/>
    <w:rsid w:val="000507AE"/>
    <w:rsid w:val="00051C1F"/>
    <w:rsid w:val="0005378E"/>
    <w:rsid w:val="00053FE9"/>
    <w:rsid w:val="00054E7C"/>
    <w:rsid w:val="0005665F"/>
    <w:rsid w:val="0005682A"/>
    <w:rsid w:val="000568FC"/>
    <w:rsid w:val="0006005C"/>
    <w:rsid w:val="000600FA"/>
    <w:rsid w:val="00062106"/>
    <w:rsid w:val="00062644"/>
    <w:rsid w:val="0006315E"/>
    <w:rsid w:val="00063291"/>
    <w:rsid w:val="00063AD9"/>
    <w:rsid w:val="00063ADA"/>
    <w:rsid w:val="00066E26"/>
    <w:rsid w:val="00070CB4"/>
    <w:rsid w:val="0007206E"/>
    <w:rsid w:val="00072926"/>
    <w:rsid w:val="00073D45"/>
    <w:rsid w:val="00073EC0"/>
    <w:rsid w:val="000749B1"/>
    <w:rsid w:val="00074CEA"/>
    <w:rsid w:val="00076E08"/>
    <w:rsid w:val="00080080"/>
    <w:rsid w:val="00080FE4"/>
    <w:rsid w:val="00081565"/>
    <w:rsid w:val="00082577"/>
    <w:rsid w:val="000844C3"/>
    <w:rsid w:val="00085543"/>
    <w:rsid w:val="000860AD"/>
    <w:rsid w:val="00086BBF"/>
    <w:rsid w:val="0009070D"/>
    <w:rsid w:val="0009091C"/>
    <w:rsid w:val="00091BC5"/>
    <w:rsid w:val="000928F7"/>
    <w:rsid w:val="00094C2D"/>
    <w:rsid w:val="0009577F"/>
    <w:rsid w:val="00097FAF"/>
    <w:rsid w:val="000A022D"/>
    <w:rsid w:val="000A1BBF"/>
    <w:rsid w:val="000A3E13"/>
    <w:rsid w:val="000A4BDB"/>
    <w:rsid w:val="000A7EB0"/>
    <w:rsid w:val="000B1F20"/>
    <w:rsid w:val="000B28E8"/>
    <w:rsid w:val="000B35B9"/>
    <w:rsid w:val="000B3EEB"/>
    <w:rsid w:val="000B4114"/>
    <w:rsid w:val="000B449F"/>
    <w:rsid w:val="000B4B49"/>
    <w:rsid w:val="000B7708"/>
    <w:rsid w:val="000C0166"/>
    <w:rsid w:val="000C28E8"/>
    <w:rsid w:val="000C5A53"/>
    <w:rsid w:val="000D0A1E"/>
    <w:rsid w:val="000D1595"/>
    <w:rsid w:val="000D4A25"/>
    <w:rsid w:val="000D7040"/>
    <w:rsid w:val="000E2D04"/>
    <w:rsid w:val="000E49A0"/>
    <w:rsid w:val="000E5716"/>
    <w:rsid w:val="000F0023"/>
    <w:rsid w:val="000F19CE"/>
    <w:rsid w:val="000F552F"/>
    <w:rsid w:val="000F77BB"/>
    <w:rsid w:val="00100E88"/>
    <w:rsid w:val="00101112"/>
    <w:rsid w:val="001024BA"/>
    <w:rsid w:val="0010287E"/>
    <w:rsid w:val="001028A8"/>
    <w:rsid w:val="001038B2"/>
    <w:rsid w:val="0010396C"/>
    <w:rsid w:val="00103A15"/>
    <w:rsid w:val="00103C0D"/>
    <w:rsid w:val="00103E26"/>
    <w:rsid w:val="00105637"/>
    <w:rsid w:val="00105648"/>
    <w:rsid w:val="00106236"/>
    <w:rsid w:val="00112A50"/>
    <w:rsid w:val="00112C0D"/>
    <w:rsid w:val="00113CD3"/>
    <w:rsid w:val="0011433F"/>
    <w:rsid w:val="00121D44"/>
    <w:rsid w:val="00121E69"/>
    <w:rsid w:val="00121FB5"/>
    <w:rsid w:val="001243A9"/>
    <w:rsid w:val="00126F24"/>
    <w:rsid w:val="0012705A"/>
    <w:rsid w:val="00132991"/>
    <w:rsid w:val="00134BCA"/>
    <w:rsid w:val="00134DB7"/>
    <w:rsid w:val="00135ACB"/>
    <w:rsid w:val="001407C5"/>
    <w:rsid w:val="0014106E"/>
    <w:rsid w:val="001425B6"/>
    <w:rsid w:val="0014263B"/>
    <w:rsid w:val="00142B93"/>
    <w:rsid w:val="00143493"/>
    <w:rsid w:val="00144AE7"/>
    <w:rsid w:val="00145802"/>
    <w:rsid w:val="00146BD2"/>
    <w:rsid w:val="00147BC3"/>
    <w:rsid w:val="00147DA5"/>
    <w:rsid w:val="00153076"/>
    <w:rsid w:val="001540A6"/>
    <w:rsid w:val="00154BDE"/>
    <w:rsid w:val="00155B55"/>
    <w:rsid w:val="00160872"/>
    <w:rsid w:val="001624C3"/>
    <w:rsid w:val="0016268F"/>
    <w:rsid w:val="00162C39"/>
    <w:rsid w:val="001639B5"/>
    <w:rsid w:val="0016517E"/>
    <w:rsid w:val="00165E54"/>
    <w:rsid w:val="001667AE"/>
    <w:rsid w:val="0016765C"/>
    <w:rsid w:val="00171A92"/>
    <w:rsid w:val="00173DA4"/>
    <w:rsid w:val="001745B6"/>
    <w:rsid w:val="00174FD9"/>
    <w:rsid w:val="00175623"/>
    <w:rsid w:val="00176CFA"/>
    <w:rsid w:val="00176DDD"/>
    <w:rsid w:val="001834DA"/>
    <w:rsid w:val="00186136"/>
    <w:rsid w:val="00186305"/>
    <w:rsid w:val="0018688D"/>
    <w:rsid w:val="00187D31"/>
    <w:rsid w:val="00190957"/>
    <w:rsid w:val="00192EA8"/>
    <w:rsid w:val="0019583A"/>
    <w:rsid w:val="00197BD8"/>
    <w:rsid w:val="001A32A3"/>
    <w:rsid w:val="001A6530"/>
    <w:rsid w:val="001A683B"/>
    <w:rsid w:val="001B0A74"/>
    <w:rsid w:val="001B0EED"/>
    <w:rsid w:val="001B30CF"/>
    <w:rsid w:val="001B44DD"/>
    <w:rsid w:val="001B49B9"/>
    <w:rsid w:val="001B5FB2"/>
    <w:rsid w:val="001B6BE9"/>
    <w:rsid w:val="001B7106"/>
    <w:rsid w:val="001B7DAA"/>
    <w:rsid w:val="001C211E"/>
    <w:rsid w:val="001C37F1"/>
    <w:rsid w:val="001C5C81"/>
    <w:rsid w:val="001C6F8B"/>
    <w:rsid w:val="001D0EFB"/>
    <w:rsid w:val="001D0FE3"/>
    <w:rsid w:val="001D431E"/>
    <w:rsid w:val="001D499A"/>
    <w:rsid w:val="001D7CC9"/>
    <w:rsid w:val="001E12E5"/>
    <w:rsid w:val="001E1E5A"/>
    <w:rsid w:val="001E486C"/>
    <w:rsid w:val="001E5081"/>
    <w:rsid w:val="001E6205"/>
    <w:rsid w:val="001E66A1"/>
    <w:rsid w:val="001E7EAE"/>
    <w:rsid w:val="001F0339"/>
    <w:rsid w:val="001F0E54"/>
    <w:rsid w:val="001F148A"/>
    <w:rsid w:val="001F19C8"/>
    <w:rsid w:val="001F2191"/>
    <w:rsid w:val="001F27B0"/>
    <w:rsid w:val="001F2E8D"/>
    <w:rsid w:val="001F35F8"/>
    <w:rsid w:val="001F5219"/>
    <w:rsid w:val="001F6EF5"/>
    <w:rsid w:val="001F7C58"/>
    <w:rsid w:val="00200F0C"/>
    <w:rsid w:val="00202538"/>
    <w:rsid w:val="0020270D"/>
    <w:rsid w:val="002034A5"/>
    <w:rsid w:val="00203D43"/>
    <w:rsid w:val="00205CAD"/>
    <w:rsid w:val="002075B0"/>
    <w:rsid w:val="002105AA"/>
    <w:rsid w:val="0021128F"/>
    <w:rsid w:val="002122A6"/>
    <w:rsid w:val="00213951"/>
    <w:rsid w:val="00214303"/>
    <w:rsid w:val="002147B0"/>
    <w:rsid w:val="00215F94"/>
    <w:rsid w:val="0021602E"/>
    <w:rsid w:val="0021670E"/>
    <w:rsid w:val="00216838"/>
    <w:rsid w:val="00216CC8"/>
    <w:rsid w:val="00217E5E"/>
    <w:rsid w:val="00220737"/>
    <w:rsid w:val="002220D3"/>
    <w:rsid w:val="00222CE5"/>
    <w:rsid w:val="00223092"/>
    <w:rsid w:val="002238F2"/>
    <w:rsid w:val="002271FA"/>
    <w:rsid w:val="002305BF"/>
    <w:rsid w:val="00230B87"/>
    <w:rsid w:val="00231638"/>
    <w:rsid w:val="002317FD"/>
    <w:rsid w:val="002320C3"/>
    <w:rsid w:val="00232129"/>
    <w:rsid w:val="00232567"/>
    <w:rsid w:val="0023340E"/>
    <w:rsid w:val="00234DE0"/>
    <w:rsid w:val="00235B2C"/>
    <w:rsid w:val="00235FE5"/>
    <w:rsid w:val="002362F9"/>
    <w:rsid w:val="00236E7E"/>
    <w:rsid w:val="00241DEE"/>
    <w:rsid w:val="002423D2"/>
    <w:rsid w:val="0024289A"/>
    <w:rsid w:val="00244A5A"/>
    <w:rsid w:val="00260A91"/>
    <w:rsid w:val="0026133B"/>
    <w:rsid w:val="00261F1D"/>
    <w:rsid w:val="002643F8"/>
    <w:rsid w:val="002701F6"/>
    <w:rsid w:val="00273614"/>
    <w:rsid w:val="00273DAF"/>
    <w:rsid w:val="00275C4E"/>
    <w:rsid w:val="00275F95"/>
    <w:rsid w:val="002761D4"/>
    <w:rsid w:val="00277A26"/>
    <w:rsid w:val="00280165"/>
    <w:rsid w:val="002820AC"/>
    <w:rsid w:val="00284114"/>
    <w:rsid w:val="00284403"/>
    <w:rsid w:val="002854E4"/>
    <w:rsid w:val="002857C6"/>
    <w:rsid w:val="00286A8D"/>
    <w:rsid w:val="00287958"/>
    <w:rsid w:val="00290172"/>
    <w:rsid w:val="00291940"/>
    <w:rsid w:val="002938BD"/>
    <w:rsid w:val="00294285"/>
    <w:rsid w:val="002961B9"/>
    <w:rsid w:val="002A0BD3"/>
    <w:rsid w:val="002A3C03"/>
    <w:rsid w:val="002A5A7C"/>
    <w:rsid w:val="002A6654"/>
    <w:rsid w:val="002A669E"/>
    <w:rsid w:val="002A670C"/>
    <w:rsid w:val="002A7205"/>
    <w:rsid w:val="002A73D0"/>
    <w:rsid w:val="002A747C"/>
    <w:rsid w:val="002A7D33"/>
    <w:rsid w:val="002B0443"/>
    <w:rsid w:val="002B07D3"/>
    <w:rsid w:val="002B2345"/>
    <w:rsid w:val="002B2AEE"/>
    <w:rsid w:val="002B488B"/>
    <w:rsid w:val="002B5516"/>
    <w:rsid w:val="002C5066"/>
    <w:rsid w:val="002C5CBC"/>
    <w:rsid w:val="002C72A0"/>
    <w:rsid w:val="002C763D"/>
    <w:rsid w:val="002CE485"/>
    <w:rsid w:val="002D1063"/>
    <w:rsid w:val="002D2405"/>
    <w:rsid w:val="002D341E"/>
    <w:rsid w:val="002D43A0"/>
    <w:rsid w:val="002D59C8"/>
    <w:rsid w:val="002D6D05"/>
    <w:rsid w:val="002E1E04"/>
    <w:rsid w:val="002E31E6"/>
    <w:rsid w:val="002E3733"/>
    <w:rsid w:val="002E4DAF"/>
    <w:rsid w:val="002E4E7E"/>
    <w:rsid w:val="002F0F3E"/>
    <w:rsid w:val="002F2597"/>
    <w:rsid w:val="002F28EF"/>
    <w:rsid w:val="002F2EFE"/>
    <w:rsid w:val="002F3B91"/>
    <w:rsid w:val="002F516F"/>
    <w:rsid w:val="002F592C"/>
    <w:rsid w:val="002F76C0"/>
    <w:rsid w:val="00302292"/>
    <w:rsid w:val="003047DA"/>
    <w:rsid w:val="003056B6"/>
    <w:rsid w:val="003069AA"/>
    <w:rsid w:val="00306D6A"/>
    <w:rsid w:val="003106CC"/>
    <w:rsid w:val="00311610"/>
    <w:rsid w:val="00311779"/>
    <w:rsid w:val="00311982"/>
    <w:rsid w:val="00313D32"/>
    <w:rsid w:val="0031655F"/>
    <w:rsid w:val="0031662A"/>
    <w:rsid w:val="00316E82"/>
    <w:rsid w:val="003213E7"/>
    <w:rsid w:val="0032228F"/>
    <w:rsid w:val="00323230"/>
    <w:rsid w:val="00323902"/>
    <w:rsid w:val="00324848"/>
    <w:rsid w:val="00324BB5"/>
    <w:rsid w:val="00325B5D"/>
    <w:rsid w:val="003260AF"/>
    <w:rsid w:val="003261D0"/>
    <w:rsid w:val="00326725"/>
    <w:rsid w:val="00327135"/>
    <w:rsid w:val="00327F49"/>
    <w:rsid w:val="003301A6"/>
    <w:rsid w:val="00330296"/>
    <w:rsid w:val="003310E0"/>
    <w:rsid w:val="00331C71"/>
    <w:rsid w:val="0033361F"/>
    <w:rsid w:val="00335E3D"/>
    <w:rsid w:val="003360EC"/>
    <w:rsid w:val="003372EE"/>
    <w:rsid w:val="00337A41"/>
    <w:rsid w:val="003404CF"/>
    <w:rsid w:val="003405BA"/>
    <w:rsid w:val="00340D88"/>
    <w:rsid w:val="00343136"/>
    <w:rsid w:val="0034350C"/>
    <w:rsid w:val="00344456"/>
    <w:rsid w:val="00346036"/>
    <w:rsid w:val="00353E20"/>
    <w:rsid w:val="0035583D"/>
    <w:rsid w:val="0035618B"/>
    <w:rsid w:val="003613B3"/>
    <w:rsid w:val="003638B8"/>
    <w:rsid w:val="00363E60"/>
    <w:rsid w:val="00367472"/>
    <w:rsid w:val="00370F76"/>
    <w:rsid w:val="00372338"/>
    <w:rsid w:val="00372ABF"/>
    <w:rsid w:val="00374764"/>
    <w:rsid w:val="00374B0E"/>
    <w:rsid w:val="00375FC2"/>
    <w:rsid w:val="00380D13"/>
    <w:rsid w:val="0038549D"/>
    <w:rsid w:val="00387EDF"/>
    <w:rsid w:val="003902AF"/>
    <w:rsid w:val="003925AB"/>
    <w:rsid w:val="003957E4"/>
    <w:rsid w:val="00396E21"/>
    <w:rsid w:val="003977D7"/>
    <w:rsid w:val="00397F75"/>
    <w:rsid w:val="003A0AA4"/>
    <w:rsid w:val="003B0C9D"/>
    <w:rsid w:val="003B444F"/>
    <w:rsid w:val="003B59E5"/>
    <w:rsid w:val="003B6280"/>
    <w:rsid w:val="003B6F8C"/>
    <w:rsid w:val="003C074C"/>
    <w:rsid w:val="003C1B9C"/>
    <w:rsid w:val="003C236F"/>
    <w:rsid w:val="003C3A58"/>
    <w:rsid w:val="003C3E3E"/>
    <w:rsid w:val="003C449A"/>
    <w:rsid w:val="003C5A49"/>
    <w:rsid w:val="003C5AC2"/>
    <w:rsid w:val="003C5FCF"/>
    <w:rsid w:val="003C7760"/>
    <w:rsid w:val="003D034B"/>
    <w:rsid w:val="003D19CC"/>
    <w:rsid w:val="003D3A8A"/>
    <w:rsid w:val="003D4A5C"/>
    <w:rsid w:val="003D5945"/>
    <w:rsid w:val="003D5C09"/>
    <w:rsid w:val="003D661F"/>
    <w:rsid w:val="003D719B"/>
    <w:rsid w:val="003D7E6A"/>
    <w:rsid w:val="003E1B41"/>
    <w:rsid w:val="003E394A"/>
    <w:rsid w:val="003E54E6"/>
    <w:rsid w:val="003F0A71"/>
    <w:rsid w:val="003F0C57"/>
    <w:rsid w:val="003F1603"/>
    <w:rsid w:val="003F1DB8"/>
    <w:rsid w:val="003F1F88"/>
    <w:rsid w:val="003F4879"/>
    <w:rsid w:val="003F516F"/>
    <w:rsid w:val="003F6C88"/>
    <w:rsid w:val="00400C68"/>
    <w:rsid w:val="004014AE"/>
    <w:rsid w:val="00401663"/>
    <w:rsid w:val="00402EC1"/>
    <w:rsid w:val="004039C7"/>
    <w:rsid w:val="00403B74"/>
    <w:rsid w:val="00404728"/>
    <w:rsid w:val="00404C03"/>
    <w:rsid w:val="0040624F"/>
    <w:rsid w:val="004101F7"/>
    <w:rsid w:val="004111C1"/>
    <w:rsid w:val="004114A9"/>
    <w:rsid w:val="00411D2C"/>
    <w:rsid w:val="0041295E"/>
    <w:rsid w:val="004136F4"/>
    <w:rsid w:val="00416E32"/>
    <w:rsid w:val="00420687"/>
    <w:rsid w:val="00426169"/>
    <w:rsid w:val="00426B02"/>
    <w:rsid w:val="00430E01"/>
    <w:rsid w:val="0043303D"/>
    <w:rsid w:val="004379A1"/>
    <w:rsid w:val="004412FE"/>
    <w:rsid w:val="004421DE"/>
    <w:rsid w:val="00442A96"/>
    <w:rsid w:val="00443149"/>
    <w:rsid w:val="004460C3"/>
    <w:rsid w:val="0044662F"/>
    <w:rsid w:val="00447BF9"/>
    <w:rsid w:val="00451A29"/>
    <w:rsid w:val="00452658"/>
    <w:rsid w:val="00453C73"/>
    <w:rsid w:val="00457650"/>
    <w:rsid w:val="0046017D"/>
    <w:rsid w:val="00462ACB"/>
    <w:rsid w:val="00463366"/>
    <w:rsid w:val="00463D69"/>
    <w:rsid w:val="004654CA"/>
    <w:rsid w:val="004671DE"/>
    <w:rsid w:val="004676FF"/>
    <w:rsid w:val="004750C5"/>
    <w:rsid w:val="00475C8F"/>
    <w:rsid w:val="0047685F"/>
    <w:rsid w:val="00476E1D"/>
    <w:rsid w:val="00480152"/>
    <w:rsid w:val="00480556"/>
    <w:rsid w:val="0048274E"/>
    <w:rsid w:val="00483080"/>
    <w:rsid w:val="00485429"/>
    <w:rsid w:val="00486527"/>
    <w:rsid w:val="00490E7E"/>
    <w:rsid w:val="004919FC"/>
    <w:rsid w:val="0049218A"/>
    <w:rsid w:val="00493BFC"/>
    <w:rsid w:val="00494F62"/>
    <w:rsid w:val="00495A63"/>
    <w:rsid w:val="004A1960"/>
    <w:rsid w:val="004A1A5C"/>
    <w:rsid w:val="004A2B1D"/>
    <w:rsid w:val="004A469B"/>
    <w:rsid w:val="004A4AB3"/>
    <w:rsid w:val="004A61DF"/>
    <w:rsid w:val="004A7D56"/>
    <w:rsid w:val="004B08A9"/>
    <w:rsid w:val="004B20B5"/>
    <w:rsid w:val="004B57FD"/>
    <w:rsid w:val="004B66F9"/>
    <w:rsid w:val="004C008D"/>
    <w:rsid w:val="004C298B"/>
    <w:rsid w:val="004C2EDE"/>
    <w:rsid w:val="004C482E"/>
    <w:rsid w:val="004C4A45"/>
    <w:rsid w:val="004C5B91"/>
    <w:rsid w:val="004C5E60"/>
    <w:rsid w:val="004C6936"/>
    <w:rsid w:val="004C6FD2"/>
    <w:rsid w:val="004D079F"/>
    <w:rsid w:val="004D110A"/>
    <w:rsid w:val="004D1D2A"/>
    <w:rsid w:val="004D2BFF"/>
    <w:rsid w:val="004D4BAA"/>
    <w:rsid w:val="004D6844"/>
    <w:rsid w:val="004D6BC9"/>
    <w:rsid w:val="004E035B"/>
    <w:rsid w:val="004E27BD"/>
    <w:rsid w:val="004E44B2"/>
    <w:rsid w:val="004E49AB"/>
    <w:rsid w:val="004F03CE"/>
    <w:rsid w:val="004F2084"/>
    <w:rsid w:val="004F38E6"/>
    <w:rsid w:val="004F74FF"/>
    <w:rsid w:val="004F937D"/>
    <w:rsid w:val="00500090"/>
    <w:rsid w:val="0050063A"/>
    <w:rsid w:val="005046E1"/>
    <w:rsid w:val="00514E98"/>
    <w:rsid w:val="0051750E"/>
    <w:rsid w:val="00521714"/>
    <w:rsid w:val="00521C6B"/>
    <w:rsid w:val="00524392"/>
    <w:rsid w:val="00525BFD"/>
    <w:rsid w:val="0052623B"/>
    <w:rsid w:val="00527BFD"/>
    <w:rsid w:val="00532786"/>
    <w:rsid w:val="005329A1"/>
    <w:rsid w:val="00534CF3"/>
    <w:rsid w:val="00535870"/>
    <w:rsid w:val="00536112"/>
    <w:rsid w:val="00536479"/>
    <w:rsid w:val="00536BE4"/>
    <w:rsid w:val="00537143"/>
    <w:rsid w:val="00541FB5"/>
    <w:rsid w:val="005429C4"/>
    <w:rsid w:val="005432C8"/>
    <w:rsid w:val="00543389"/>
    <w:rsid w:val="00543DA2"/>
    <w:rsid w:val="00544ADD"/>
    <w:rsid w:val="00544C50"/>
    <w:rsid w:val="00547A1F"/>
    <w:rsid w:val="00547AFC"/>
    <w:rsid w:val="00547B81"/>
    <w:rsid w:val="00553B5F"/>
    <w:rsid w:val="00554877"/>
    <w:rsid w:val="005559DB"/>
    <w:rsid w:val="00555ED5"/>
    <w:rsid w:val="00556DC5"/>
    <w:rsid w:val="00560AA3"/>
    <w:rsid w:val="00561CE8"/>
    <w:rsid w:val="005625BF"/>
    <w:rsid w:val="00563278"/>
    <w:rsid w:val="00565018"/>
    <w:rsid w:val="00566420"/>
    <w:rsid w:val="00567B01"/>
    <w:rsid w:val="0056EB7D"/>
    <w:rsid w:val="005704CD"/>
    <w:rsid w:val="00571839"/>
    <w:rsid w:val="00571DEA"/>
    <w:rsid w:val="005765D4"/>
    <w:rsid w:val="005778F2"/>
    <w:rsid w:val="00587657"/>
    <w:rsid w:val="00587E95"/>
    <w:rsid w:val="005911BF"/>
    <w:rsid w:val="00591A3B"/>
    <w:rsid w:val="0059222E"/>
    <w:rsid w:val="00592BC5"/>
    <w:rsid w:val="00592DC0"/>
    <w:rsid w:val="005971F6"/>
    <w:rsid w:val="00597D13"/>
    <w:rsid w:val="005A21B1"/>
    <w:rsid w:val="005A2EEA"/>
    <w:rsid w:val="005A3612"/>
    <w:rsid w:val="005A439F"/>
    <w:rsid w:val="005A7DAF"/>
    <w:rsid w:val="005AB218"/>
    <w:rsid w:val="005B4E86"/>
    <w:rsid w:val="005B5CC9"/>
    <w:rsid w:val="005B6A9C"/>
    <w:rsid w:val="005B6B60"/>
    <w:rsid w:val="005B7788"/>
    <w:rsid w:val="005B7CE6"/>
    <w:rsid w:val="005C01FA"/>
    <w:rsid w:val="005C0A51"/>
    <w:rsid w:val="005C42AE"/>
    <w:rsid w:val="005C66D3"/>
    <w:rsid w:val="005C745A"/>
    <w:rsid w:val="005D092A"/>
    <w:rsid w:val="005D2C16"/>
    <w:rsid w:val="005E0647"/>
    <w:rsid w:val="005E3AEF"/>
    <w:rsid w:val="005E499F"/>
    <w:rsid w:val="005E743F"/>
    <w:rsid w:val="005E7E05"/>
    <w:rsid w:val="005F0A8B"/>
    <w:rsid w:val="005F1B48"/>
    <w:rsid w:val="005F1CF4"/>
    <w:rsid w:val="005F1F1A"/>
    <w:rsid w:val="005F27E1"/>
    <w:rsid w:val="005F3D50"/>
    <w:rsid w:val="005F5802"/>
    <w:rsid w:val="005F6B44"/>
    <w:rsid w:val="005F6BE0"/>
    <w:rsid w:val="005F7934"/>
    <w:rsid w:val="005F7A8D"/>
    <w:rsid w:val="005F7B24"/>
    <w:rsid w:val="006009E6"/>
    <w:rsid w:val="00604682"/>
    <w:rsid w:val="006051D9"/>
    <w:rsid w:val="00605BF2"/>
    <w:rsid w:val="00605FE6"/>
    <w:rsid w:val="006065C1"/>
    <w:rsid w:val="006065C9"/>
    <w:rsid w:val="0060710A"/>
    <w:rsid w:val="00610FF9"/>
    <w:rsid w:val="00611E44"/>
    <w:rsid w:val="00612B28"/>
    <w:rsid w:val="0061373C"/>
    <w:rsid w:val="00613CE8"/>
    <w:rsid w:val="00613E21"/>
    <w:rsid w:val="00614380"/>
    <w:rsid w:val="00615792"/>
    <w:rsid w:val="006165A6"/>
    <w:rsid w:val="00616CE8"/>
    <w:rsid w:val="0061776B"/>
    <w:rsid w:val="00621056"/>
    <w:rsid w:val="00622A49"/>
    <w:rsid w:val="0062598E"/>
    <w:rsid w:val="00626269"/>
    <w:rsid w:val="00626AAA"/>
    <w:rsid w:val="0062769A"/>
    <w:rsid w:val="006305FD"/>
    <w:rsid w:val="00630672"/>
    <w:rsid w:val="0063248A"/>
    <w:rsid w:val="00632C8A"/>
    <w:rsid w:val="006330E8"/>
    <w:rsid w:val="00635A75"/>
    <w:rsid w:val="00637FB5"/>
    <w:rsid w:val="00641B35"/>
    <w:rsid w:val="00641FE9"/>
    <w:rsid w:val="0064248E"/>
    <w:rsid w:val="006425E1"/>
    <w:rsid w:val="006431F2"/>
    <w:rsid w:val="00645473"/>
    <w:rsid w:val="006468EA"/>
    <w:rsid w:val="006469B3"/>
    <w:rsid w:val="006474FA"/>
    <w:rsid w:val="00647C88"/>
    <w:rsid w:val="006524EE"/>
    <w:rsid w:val="00652F51"/>
    <w:rsid w:val="006615C5"/>
    <w:rsid w:val="0066323F"/>
    <w:rsid w:val="00665146"/>
    <w:rsid w:val="006651CA"/>
    <w:rsid w:val="00665204"/>
    <w:rsid w:val="006706A4"/>
    <w:rsid w:val="00674AB1"/>
    <w:rsid w:val="00675971"/>
    <w:rsid w:val="00676A9E"/>
    <w:rsid w:val="0068031C"/>
    <w:rsid w:val="0068365B"/>
    <w:rsid w:val="006840AC"/>
    <w:rsid w:val="00684262"/>
    <w:rsid w:val="006877BA"/>
    <w:rsid w:val="00690129"/>
    <w:rsid w:val="00691FB4"/>
    <w:rsid w:val="006925E6"/>
    <w:rsid w:val="00693CE7"/>
    <w:rsid w:val="006945AE"/>
    <w:rsid w:val="00696018"/>
    <w:rsid w:val="00696039"/>
    <w:rsid w:val="0069689D"/>
    <w:rsid w:val="00696F61"/>
    <w:rsid w:val="006A12C6"/>
    <w:rsid w:val="006A287A"/>
    <w:rsid w:val="006A3771"/>
    <w:rsid w:val="006A4F39"/>
    <w:rsid w:val="006A7499"/>
    <w:rsid w:val="006B5192"/>
    <w:rsid w:val="006B51FD"/>
    <w:rsid w:val="006B5541"/>
    <w:rsid w:val="006B5AD0"/>
    <w:rsid w:val="006C021A"/>
    <w:rsid w:val="006C1142"/>
    <w:rsid w:val="006C1BF7"/>
    <w:rsid w:val="006C2002"/>
    <w:rsid w:val="006C2D35"/>
    <w:rsid w:val="006C3BAA"/>
    <w:rsid w:val="006C3BDC"/>
    <w:rsid w:val="006C49B8"/>
    <w:rsid w:val="006C4B45"/>
    <w:rsid w:val="006C4B6E"/>
    <w:rsid w:val="006C66EC"/>
    <w:rsid w:val="006C6C7A"/>
    <w:rsid w:val="006D1D36"/>
    <w:rsid w:val="006D397C"/>
    <w:rsid w:val="006D69E7"/>
    <w:rsid w:val="006E0254"/>
    <w:rsid w:val="006E0A89"/>
    <w:rsid w:val="006E0B01"/>
    <w:rsid w:val="006E1455"/>
    <w:rsid w:val="006E1C45"/>
    <w:rsid w:val="006E3194"/>
    <w:rsid w:val="006E361D"/>
    <w:rsid w:val="006E43ED"/>
    <w:rsid w:val="006E6E3B"/>
    <w:rsid w:val="006F03EF"/>
    <w:rsid w:val="006F1436"/>
    <w:rsid w:val="006F2578"/>
    <w:rsid w:val="006F2A11"/>
    <w:rsid w:val="006F2A63"/>
    <w:rsid w:val="006F3144"/>
    <w:rsid w:val="006F5772"/>
    <w:rsid w:val="006F5A51"/>
    <w:rsid w:val="006F6635"/>
    <w:rsid w:val="006F794C"/>
    <w:rsid w:val="00702F00"/>
    <w:rsid w:val="007033DA"/>
    <w:rsid w:val="00703556"/>
    <w:rsid w:val="00704CCF"/>
    <w:rsid w:val="00710C61"/>
    <w:rsid w:val="0071192A"/>
    <w:rsid w:val="00711CE8"/>
    <w:rsid w:val="007131E4"/>
    <w:rsid w:val="00714009"/>
    <w:rsid w:val="007153A6"/>
    <w:rsid w:val="0071621D"/>
    <w:rsid w:val="00720042"/>
    <w:rsid w:val="00721B63"/>
    <w:rsid w:val="00723E1C"/>
    <w:rsid w:val="00724D12"/>
    <w:rsid w:val="0072652B"/>
    <w:rsid w:val="00726A65"/>
    <w:rsid w:val="00732957"/>
    <w:rsid w:val="007334F8"/>
    <w:rsid w:val="007354F2"/>
    <w:rsid w:val="007410BA"/>
    <w:rsid w:val="0074289A"/>
    <w:rsid w:val="0074295C"/>
    <w:rsid w:val="00742C2B"/>
    <w:rsid w:val="00744311"/>
    <w:rsid w:val="00744972"/>
    <w:rsid w:val="007478FF"/>
    <w:rsid w:val="00751099"/>
    <w:rsid w:val="00751E22"/>
    <w:rsid w:val="00754236"/>
    <w:rsid w:val="00754C90"/>
    <w:rsid w:val="007575FA"/>
    <w:rsid w:val="00757FDB"/>
    <w:rsid w:val="0076070C"/>
    <w:rsid w:val="00761CBC"/>
    <w:rsid w:val="007651C3"/>
    <w:rsid w:val="007658D9"/>
    <w:rsid w:val="007667F0"/>
    <w:rsid w:val="00770581"/>
    <w:rsid w:val="007756B0"/>
    <w:rsid w:val="007758A8"/>
    <w:rsid w:val="00775BB9"/>
    <w:rsid w:val="00777AE9"/>
    <w:rsid w:val="00780833"/>
    <w:rsid w:val="00783CB9"/>
    <w:rsid w:val="007850B4"/>
    <w:rsid w:val="00785CBC"/>
    <w:rsid w:val="00793926"/>
    <w:rsid w:val="007951E0"/>
    <w:rsid w:val="00795840"/>
    <w:rsid w:val="007A08D6"/>
    <w:rsid w:val="007A337E"/>
    <w:rsid w:val="007A36AE"/>
    <w:rsid w:val="007A5483"/>
    <w:rsid w:val="007A5C78"/>
    <w:rsid w:val="007A66F0"/>
    <w:rsid w:val="007A6E98"/>
    <w:rsid w:val="007B222E"/>
    <w:rsid w:val="007B583E"/>
    <w:rsid w:val="007B6053"/>
    <w:rsid w:val="007B6537"/>
    <w:rsid w:val="007C05DE"/>
    <w:rsid w:val="007C2017"/>
    <w:rsid w:val="007C3928"/>
    <w:rsid w:val="007C7D31"/>
    <w:rsid w:val="007D14D8"/>
    <w:rsid w:val="007D400C"/>
    <w:rsid w:val="007D59C0"/>
    <w:rsid w:val="007D64B6"/>
    <w:rsid w:val="007E2667"/>
    <w:rsid w:val="007E2DE1"/>
    <w:rsid w:val="007E3371"/>
    <w:rsid w:val="007E44B6"/>
    <w:rsid w:val="007E5506"/>
    <w:rsid w:val="007E6AE3"/>
    <w:rsid w:val="007E713C"/>
    <w:rsid w:val="007E7E81"/>
    <w:rsid w:val="007F0DE8"/>
    <w:rsid w:val="007F2244"/>
    <w:rsid w:val="007F2727"/>
    <w:rsid w:val="007F3C38"/>
    <w:rsid w:val="007F524F"/>
    <w:rsid w:val="007F56C7"/>
    <w:rsid w:val="007F571D"/>
    <w:rsid w:val="007F6A65"/>
    <w:rsid w:val="007F6D3E"/>
    <w:rsid w:val="00800265"/>
    <w:rsid w:val="00800ED6"/>
    <w:rsid w:val="00803094"/>
    <w:rsid w:val="00803926"/>
    <w:rsid w:val="00803DC7"/>
    <w:rsid w:val="00804B0D"/>
    <w:rsid w:val="00805E64"/>
    <w:rsid w:val="00812B58"/>
    <w:rsid w:val="008137B7"/>
    <w:rsid w:val="008172F0"/>
    <w:rsid w:val="00817814"/>
    <w:rsid w:val="00820A12"/>
    <w:rsid w:val="00820BC2"/>
    <w:rsid w:val="008233CB"/>
    <w:rsid w:val="00823A16"/>
    <w:rsid w:val="00823BF9"/>
    <w:rsid w:val="008255B2"/>
    <w:rsid w:val="00826C11"/>
    <w:rsid w:val="00826DD8"/>
    <w:rsid w:val="0082701C"/>
    <w:rsid w:val="008279B5"/>
    <w:rsid w:val="0083047F"/>
    <w:rsid w:val="008315FB"/>
    <w:rsid w:val="0083271E"/>
    <w:rsid w:val="0084102A"/>
    <w:rsid w:val="00841F15"/>
    <w:rsid w:val="00843278"/>
    <w:rsid w:val="00843CDD"/>
    <w:rsid w:val="00843DDF"/>
    <w:rsid w:val="0084480F"/>
    <w:rsid w:val="008456C2"/>
    <w:rsid w:val="00846662"/>
    <w:rsid w:val="00847667"/>
    <w:rsid w:val="0084798F"/>
    <w:rsid w:val="00850C56"/>
    <w:rsid w:val="00851871"/>
    <w:rsid w:val="00852858"/>
    <w:rsid w:val="0085291A"/>
    <w:rsid w:val="00852957"/>
    <w:rsid w:val="008559FE"/>
    <w:rsid w:val="008561CC"/>
    <w:rsid w:val="00856562"/>
    <w:rsid w:val="00860406"/>
    <w:rsid w:val="0086145D"/>
    <w:rsid w:val="00865659"/>
    <w:rsid w:val="008658D1"/>
    <w:rsid w:val="00866691"/>
    <w:rsid w:val="00871B3B"/>
    <w:rsid w:val="00873F35"/>
    <w:rsid w:val="0087715B"/>
    <w:rsid w:val="00881BF4"/>
    <w:rsid w:val="00883845"/>
    <w:rsid w:val="008862D1"/>
    <w:rsid w:val="00890B0E"/>
    <w:rsid w:val="00894BFB"/>
    <w:rsid w:val="0089F4F1"/>
    <w:rsid w:val="008A15C2"/>
    <w:rsid w:val="008A2A64"/>
    <w:rsid w:val="008A2B13"/>
    <w:rsid w:val="008A3030"/>
    <w:rsid w:val="008A36A4"/>
    <w:rsid w:val="008A490F"/>
    <w:rsid w:val="008A5C37"/>
    <w:rsid w:val="008A6B1D"/>
    <w:rsid w:val="008A7C52"/>
    <w:rsid w:val="008B0C99"/>
    <w:rsid w:val="008B1FE0"/>
    <w:rsid w:val="008B36B5"/>
    <w:rsid w:val="008B3F82"/>
    <w:rsid w:val="008B4622"/>
    <w:rsid w:val="008B639E"/>
    <w:rsid w:val="008B7A5D"/>
    <w:rsid w:val="008B7C73"/>
    <w:rsid w:val="008C3D12"/>
    <w:rsid w:val="008C6C1E"/>
    <w:rsid w:val="008D098A"/>
    <w:rsid w:val="008D201C"/>
    <w:rsid w:val="008D3CC4"/>
    <w:rsid w:val="008D664B"/>
    <w:rsid w:val="008D73E5"/>
    <w:rsid w:val="008E0C18"/>
    <w:rsid w:val="008E1B6D"/>
    <w:rsid w:val="008E367F"/>
    <w:rsid w:val="008E3ECF"/>
    <w:rsid w:val="008E4178"/>
    <w:rsid w:val="008F0DA5"/>
    <w:rsid w:val="008F19BE"/>
    <w:rsid w:val="008F1E45"/>
    <w:rsid w:val="008F2541"/>
    <w:rsid w:val="008F30B4"/>
    <w:rsid w:val="008F488E"/>
    <w:rsid w:val="008F5B3F"/>
    <w:rsid w:val="008F6C6D"/>
    <w:rsid w:val="00900184"/>
    <w:rsid w:val="00901F6B"/>
    <w:rsid w:val="0090227D"/>
    <w:rsid w:val="00906610"/>
    <w:rsid w:val="00907D98"/>
    <w:rsid w:val="00911577"/>
    <w:rsid w:val="009131B8"/>
    <w:rsid w:val="00916A12"/>
    <w:rsid w:val="009201F6"/>
    <w:rsid w:val="009234A9"/>
    <w:rsid w:val="0092407B"/>
    <w:rsid w:val="009242B9"/>
    <w:rsid w:val="009243C0"/>
    <w:rsid w:val="00924C96"/>
    <w:rsid w:val="00925AAE"/>
    <w:rsid w:val="00925BF1"/>
    <w:rsid w:val="009269A7"/>
    <w:rsid w:val="00926AA0"/>
    <w:rsid w:val="00926F77"/>
    <w:rsid w:val="0093580E"/>
    <w:rsid w:val="00936186"/>
    <w:rsid w:val="009411FE"/>
    <w:rsid w:val="00941D6D"/>
    <w:rsid w:val="0094759B"/>
    <w:rsid w:val="00951CF1"/>
    <w:rsid w:val="00952682"/>
    <w:rsid w:val="00952E22"/>
    <w:rsid w:val="009535C3"/>
    <w:rsid w:val="009563A1"/>
    <w:rsid w:val="00961B08"/>
    <w:rsid w:val="009656BD"/>
    <w:rsid w:val="009656E6"/>
    <w:rsid w:val="009659B2"/>
    <w:rsid w:val="009678A8"/>
    <w:rsid w:val="00973687"/>
    <w:rsid w:val="00973C95"/>
    <w:rsid w:val="00974746"/>
    <w:rsid w:val="009763F8"/>
    <w:rsid w:val="009764DA"/>
    <w:rsid w:val="009765C7"/>
    <w:rsid w:val="009777A6"/>
    <w:rsid w:val="009778ED"/>
    <w:rsid w:val="009816DE"/>
    <w:rsid w:val="00981EF2"/>
    <w:rsid w:val="009854A3"/>
    <w:rsid w:val="00985AFA"/>
    <w:rsid w:val="00985EF6"/>
    <w:rsid w:val="00986BE9"/>
    <w:rsid w:val="00987CC3"/>
    <w:rsid w:val="00990520"/>
    <w:rsid w:val="0099169B"/>
    <w:rsid w:val="009933D2"/>
    <w:rsid w:val="009941ED"/>
    <w:rsid w:val="00994506"/>
    <w:rsid w:val="00994559"/>
    <w:rsid w:val="00994AE1"/>
    <w:rsid w:val="00994C84"/>
    <w:rsid w:val="00996935"/>
    <w:rsid w:val="00997DE5"/>
    <w:rsid w:val="009A1EFD"/>
    <w:rsid w:val="009A338B"/>
    <w:rsid w:val="009A4302"/>
    <w:rsid w:val="009A56E6"/>
    <w:rsid w:val="009A6344"/>
    <w:rsid w:val="009A68C1"/>
    <w:rsid w:val="009B03C3"/>
    <w:rsid w:val="009B3883"/>
    <w:rsid w:val="009B43AD"/>
    <w:rsid w:val="009B45A7"/>
    <w:rsid w:val="009B49FB"/>
    <w:rsid w:val="009C0916"/>
    <w:rsid w:val="009C1006"/>
    <w:rsid w:val="009C1894"/>
    <w:rsid w:val="009C219B"/>
    <w:rsid w:val="009C2393"/>
    <w:rsid w:val="009C3F22"/>
    <w:rsid w:val="009C3FA6"/>
    <w:rsid w:val="009C4247"/>
    <w:rsid w:val="009C49F7"/>
    <w:rsid w:val="009C7EAE"/>
    <w:rsid w:val="009D31C7"/>
    <w:rsid w:val="009D3719"/>
    <w:rsid w:val="009D6227"/>
    <w:rsid w:val="009D6411"/>
    <w:rsid w:val="009E00AA"/>
    <w:rsid w:val="009E4998"/>
    <w:rsid w:val="009E65AB"/>
    <w:rsid w:val="009E69EB"/>
    <w:rsid w:val="009F1511"/>
    <w:rsid w:val="009F4095"/>
    <w:rsid w:val="009F561D"/>
    <w:rsid w:val="009F6FCA"/>
    <w:rsid w:val="009F7F9F"/>
    <w:rsid w:val="00A02562"/>
    <w:rsid w:val="00A02FC9"/>
    <w:rsid w:val="00A0387A"/>
    <w:rsid w:val="00A03AFD"/>
    <w:rsid w:val="00A063AA"/>
    <w:rsid w:val="00A06960"/>
    <w:rsid w:val="00A071B6"/>
    <w:rsid w:val="00A117FB"/>
    <w:rsid w:val="00A11BEA"/>
    <w:rsid w:val="00A11F14"/>
    <w:rsid w:val="00A128DF"/>
    <w:rsid w:val="00A134E3"/>
    <w:rsid w:val="00A149B8"/>
    <w:rsid w:val="00A14B96"/>
    <w:rsid w:val="00A14D11"/>
    <w:rsid w:val="00A158D3"/>
    <w:rsid w:val="00A20D46"/>
    <w:rsid w:val="00A20D91"/>
    <w:rsid w:val="00A23DE6"/>
    <w:rsid w:val="00A241EE"/>
    <w:rsid w:val="00A2421C"/>
    <w:rsid w:val="00A242F7"/>
    <w:rsid w:val="00A245BD"/>
    <w:rsid w:val="00A246DF"/>
    <w:rsid w:val="00A2529D"/>
    <w:rsid w:val="00A25634"/>
    <w:rsid w:val="00A26713"/>
    <w:rsid w:val="00A2713C"/>
    <w:rsid w:val="00A32009"/>
    <w:rsid w:val="00A35FEF"/>
    <w:rsid w:val="00A36BBC"/>
    <w:rsid w:val="00A407B9"/>
    <w:rsid w:val="00A411EE"/>
    <w:rsid w:val="00A41ACB"/>
    <w:rsid w:val="00A41F46"/>
    <w:rsid w:val="00A4250A"/>
    <w:rsid w:val="00A4631A"/>
    <w:rsid w:val="00A473E7"/>
    <w:rsid w:val="00A5015F"/>
    <w:rsid w:val="00A531BD"/>
    <w:rsid w:val="00A542BF"/>
    <w:rsid w:val="00A60422"/>
    <w:rsid w:val="00A60BBE"/>
    <w:rsid w:val="00A61231"/>
    <w:rsid w:val="00A62073"/>
    <w:rsid w:val="00A62C41"/>
    <w:rsid w:val="00A65BC4"/>
    <w:rsid w:val="00A65EB5"/>
    <w:rsid w:val="00A67353"/>
    <w:rsid w:val="00A711F7"/>
    <w:rsid w:val="00A729EE"/>
    <w:rsid w:val="00A7568F"/>
    <w:rsid w:val="00A763B0"/>
    <w:rsid w:val="00A76CB5"/>
    <w:rsid w:val="00A7711B"/>
    <w:rsid w:val="00A774DA"/>
    <w:rsid w:val="00A80318"/>
    <w:rsid w:val="00A8083A"/>
    <w:rsid w:val="00A8237B"/>
    <w:rsid w:val="00A825DD"/>
    <w:rsid w:val="00A82CF7"/>
    <w:rsid w:val="00A8339D"/>
    <w:rsid w:val="00A9099A"/>
    <w:rsid w:val="00A921AF"/>
    <w:rsid w:val="00A92CB4"/>
    <w:rsid w:val="00A9306D"/>
    <w:rsid w:val="00A93A7A"/>
    <w:rsid w:val="00A94DB7"/>
    <w:rsid w:val="00A94F3E"/>
    <w:rsid w:val="00AA0FA9"/>
    <w:rsid w:val="00AA11A7"/>
    <w:rsid w:val="00AA1647"/>
    <w:rsid w:val="00AA411D"/>
    <w:rsid w:val="00AA5D52"/>
    <w:rsid w:val="00AB037B"/>
    <w:rsid w:val="00AB08ED"/>
    <w:rsid w:val="00AB1063"/>
    <w:rsid w:val="00AB3CAD"/>
    <w:rsid w:val="00AB4FD6"/>
    <w:rsid w:val="00AB5C7D"/>
    <w:rsid w:val="00AB65A9"/>
    <w:rsid w:val="00AB71CB"/>
    <w:rsid w:val="00AB7A42"/>
    <w:rsid w:val="00AC422A"/>
    <w:rsid w:val="00AC62B9"/>
    <w:rsid w:val="00AC6448"/>
    <w:rsid w:val="00AC677D"/>
    <w:rsid w:val="00AC727C"/>
    <w:rsid w:val="00AD04D8"/>
    <w:rsid w:val="00AD3606"/>
    <w:rsid w:val="00AD5315"/>
    <w:rsid w:val="00AD5956"/>
    <w:rsid w:val="00AD642A"/>
    <w:rsid w:val="00AE06AF"/>
    <w:rsid w:val="00AE1362"/>
    <w:rsid w:val="00AE1C1E"/>
    <w:rsid w:val="00AE4278"/>
    <w:rsid w:val="00AE7D6D"/>
    <w:rsid w:val="00AF2579"/>
    <w:rsid w:val="00AF272D"/>
    <w:rsid w:val="00AF55D5"/>
    <w:rsid w:val="00AF5929"/>
    <w:rsid w:val="00AF7B57"/>
    <w:rsid w:val="00B0066B"/>
    <w:rsid w:val="00B02444"/>
    <w:rsid w:val="00B02F63"/>
    <w:rsid w:val="00B036A7"/>
    <w:rsid w:val="00B04C37"/>
    <w:rsid w:val="00B05A98"/>
    <w:rsid w:val="00B06163"/>
    <w:rsid w:val="00B0E8DD"/>
    <w:rsid w:val="00B12DC7"/>
    <w:rsid w:val="00B12F31"/>
    <w:rsid w:val="00B1591B"/>
    <w:rsid w:val="00B16A83"/>
    <w:rsid w:val="00B17ECC"/>
    <w:rsid w:val="00B20AF6"/>
    <w:rsid w:val="00B20BED"/>
    <w:rsid w:val="00B22BCE"/>
    <w:rsid w:val="00B2495D"/>
    <w:rsid w:val="00B24C36"/>
    <w:rsid w:val="00B26A09"/>
    <w:rsid w:val="00B309A9"/>
    <w:rsid w:val="00B339F4"/>
    <w:rsid w:val="00B34333"/>
    <w:rsid w:val="00B352BB"/>
    <w:rsid w:val="00B359A7"/>
    <w:rsid w:val="00B40F69"/>
    <w:rsid w:val="00B41428"/>
    <w:rsid w:val="00B42036"/>
    <w:rsid w:val="00B4280F"/>
    <w:rsid w:val="00B4492B"/>
    <w:rsid w:val="00B460C1"/>
    <w:rsid w:val="00B46350"/>
    <w:rsid w:val="00B47348"/>
    <w:rsid w:val="00B51F04"/>
    <w:rsid w:val="00B51F96"/>
    <w:rsid w:val="00B52BEE"/>
    <w:rsid w:val="00B5336B"/>
    <w:rsid w:val="00B5341B"/>
    <w:rsid w:val="00B5341C"/>
    <w:rsid w:val="00B545B7"/>
    <w:rsid w:val="00B54C10"/>
    <w:rsid w:val="00B55F91"/>
    <w:rsid w:val="00B5764A"/>
    <w:rsid w:val="00B57726"/>
    <w:rsid w:val="00B57786"/>
    <w:rsid w:val="00B6119A"/>
    <w:rsid w:val="00B61B18"/>
    <w:rsid w:val="00B63C64"/>
    <w:rsid w:val="00B7011F"/>
    <w:rsid w:val="00B704DB"/>
    <w:rsid w:val="00B74652"/>
    <w:rsid w:val="00B74B45"/>
    <w:rsid w:val="00B77370"/>
    <w:rsid w:val="00B807B0"/>
    <w:rsid w:val="00B8123B"/>
    <w:rsid w:val="00B85ADE"/>
    <w:rsid w:val="00B85FA0"/>
    <w:rsid w:val="00B876A8"/>
    <w:rsid w:val="00B87F1C"/>
    <w:rsid w:val="00B932AC"/>
    <w:rsid w:val="00B93872"/>
    <w:rsid w:val="00B938EB"/>
    <w:rsid w:val="00B94469"/>
    <w:rsid w:val="00B952A0"/>
    <w:rsid w:val="00BA083D"/>
    <w:rsid w:val="00BA1BAA"/>
    <w:rsid w:val="00BA2F40"/>
    <w:rsid w:val="00BA5194"/>
    <w:rsid w:val="00BA57A7"/>
    <w:rsid w:val="00BA61D2"/>
    <w:rsid w:val="00BA6327"/>
    <w:rsid w:val="00BA718A"/>
    <w:rsid w:val="00BB1537"/>
    <w:rsid w:val="00BB5DB4"/>
    <w:rsid w:val="00BB6305"/>
    <w:rsid w:val="00BB7E07"/>
    <w:rsid w:val="00BC05B4"/>
    <w:rsid w:val="00BC2CB4"/>
    <w:rsid w:val="00BC44A9"/>
    <w:rsid w:val="00BC4580"/>
    <w:rsid w:val="00BC5211"/>
    <w:rsid w:val="00BC5CB0"/>
    <w:rsid w:val="00BC7580"/>
    <w:rsid w:val="00BD0CE5"/>
    <w:rsid w:val="00BD2019"/>
    <w:rsid w:val="00BD49CC"/>
    <w:rsid w:val="00BD501F"/>
    <w:rsid w:val="00BD55A3"/>
    <w:rsid w:val="00BD78D3"/>
    <w:rsid w:val="00BE0616"/>
    <w:rsid w:val="00BE5115"/>
    <w:rsid w:val="00BE6BFE"/>
    <w:rsid w:val="00BF0D2B"/>
    <w:rsid w:val="00BF4D3C"/>
    <w:rsid w:val="00BF625C"/>
    <w:rsid w:val="00BF6897"/>
    <w:rsid w:val="00BF6B1D"/>
    <w:rsid w:val="00BF79F4"/>
    <w:rsid w:val="00C03914"/>
    <w:rsid w:val="00C048B5"/>
    <w:rsid w:val="00C0682A"/>
    <w:rsid w:val="00C10F2C"/>
    <w:rsid w:val="00C11D35"/>
    <w:rsid w:val="00C121C5"/>
    <w:rsid w:val="00C136B1"/>
    <w:rsid w:val="00C141A6"/>
    <w:rsid w:val="00C15E11"/>
    <w:rsid w:val="00C160A7"/>
    <w:rsid w:val="00C22E27"/>
    <w:rsid w:val="00C27CC2"/>
    <w:rsid w:val="00C30F62"/>
    <w:rsid w:val="00C316B9"/>
    <w:rsid w:val="00C320B3"/>
    <w:rsid w:val="00C34A90"/>
    <w:rsid w:val="00C358B9"/>
    <w:rsid w:val="00C37369"/>
    <w:rsid w:val="00C40597"/>
    <w:rsid w:val="00C42BE9"/>
    <w:rsid w:val="00C45D07"/>
    <w:rsid w:val="00C47044"/>
    <w:rsid w:val="00C47497"/>
    <w:rsid w:val="00C51A8B"/>
    <w:rsid w:val="00C54336"/>
    <w:rsid w:val="00C545EB"/>
    <w:rsid w:val="00C56C43"/>
    <w:rsid w:val="00C626CF"/>
    <w:rsid w:val="00C63D8F"/>
    <w:rsid w:val="00C63E91"/>
    <w:rsid w:val="00C64844"/>
    <w:rsid w:val="00C65FC5"/>
    <w:rsid w:val="00C67918"/>
    <w:rsid w:val="00C67BA2"/>
    <w:rsid w:val="00C70B0B"/>
    <w:rsid w:val="00C70D71"/>
    <w:rsid w:val="00C72877"/>
    <w:rsid w:val="00C74C15"/>
    <w:rsid w:val="00C75EB0"/>
    <w:rsid w:val="00C778FF"/>
    <w:rsid w:val="00C82B55"/>
    <w:rsid w:val="00C837F7"/>
    <w:rsid w:val="00C83F99"/>
    <w:rsid w:val="00C847B0"/>
    <w:rsid w:val="00C91C9B"/>
    <w:rsid w:val="00C928D6"/>
    <w:rsid w:val="00C93165"/>
    <w:rsid w:val="00C97564"/>
    <w:rsid w:val="00C9784E"/>
    <w:rsid w:val="00CA0318"/>
    <w:rsid w:val="00CA0968"/>
    <w:rsid w:val="00CA0B06"/>
    <w:rsid w:val="00CA0E97"/>
    <w:rsid w:val="00CA2FCF"/>
    <w:rsid w:val="00CA3637"/>
    <w:rsid w:val="00CA3813"/>
    <w:rsid w:val="00CA4675"/>
    <w:rsid w:val="00CA4D3F"/>
    <w:rsid w:val="00CA4F3E"/>
    <w:rsid w:val="00CA65AE"/>
    <w:rsid w:val="00CA699F"/>
    <w:rsid w:val="00CB13F3"/>
    <w:rsid w:val="00CB4475"/>
    <w:rsid w:val="00CB4D25"/>
    <w:rsid w:val="00CB5361"/>
    <w:rsid w:val="00CB541F"/>
    <w:rsid w:val="00CB5B22"/>
    <w:rsid w:val="00CB7E33"/>
    <w:rsid w:val="00CC30AA"/>
    <w:rsid w:val="00CC45F0"/>
    <w:rsid w:val="00CC461F"/>
    <w:rsid w:val="00CC4A15"/>
    <w:rsid w:val="00CC4D4D"/>
    <w:rsid w:val="00CC5A86"/>
    <w:rsid w:val="00CD007C"/>
    <w:rsid w:val="00CD28D3"/>
    <w:rsid w:val="00CD2FCB"/>
    <w:rsid w:val="00CD3521"/>
    <w:rsid w:val="00CD560F"/>
    <w:rsid w:val="00CD75D9"/>
    <w:rsid w:val="00CE02D2"/>
    <w:rsid w:val="00CE1FA8"/>
    <w:rsid w:val="00CE28FA"/>
    <w:rsid w:val="00CE6705"/>
    <w:rsid w:val="00CE695C"/>
    <w:rsid w:val="00CE7E14"/>
    <w:rsid w:val="00CF156D"/>
    <w:rsid w:val="00CF192A"/>
    <w:rsid w:val="00CF1ED2"/>
    <w:rsid w:val="00CF2003"/>
    <w:rsid w:val="00CF40AD"/>
    <w:rsid w:val="00CF43B7"/>
    <w:rsid w:val="00CF54E8"/>
    <w:rsid w:val="00CF55D5"/>
    <w:rsid w:val="00CF5C6C"/>
    <w:rsid w:val="00CF645C"/>
    <w:rsid w:val="00CF7198"/>
    <w:rsid w:val="00CF7400"/>
    <w:rsid w:val="00D00659"/>
    <w:rsid w:val="00D02859"/>
    <w:rsid w:val="00D03D85"/>
    <w:rsid w:val="00D04335"/>
    <w:rsid w:val="00D0680E"/>
    <w:rsid w:val="00D11B71"/>
    <w:rsid w:val="00D13557"/>
    <w:rsid w:val="00D175EC"/>
    <w:rsid w:val="00D21815"/>
    <w:rsid w:val="00D23E6E"/>
    <w:rsid w:val="00D245E4"/>
    <w:rsid w:val="00D25927"/>
    <w:rsid w:val="00D30AE0"/>
    <w:rsid w:val="00D31E32"/>
    <w:rsid w:val="00D333F2"/>
    <w:rsid w:val="00D340DF"/>
    <w:rsid w:val="00D3533D"/>
    <w:rsid w:val="00D36BAD"/>
    <w:rsid w:val="00D4243C"/>
    <w:rsid w:val="00D425CE"/>
    <w:rsid w:val="00D4601A"/>
    <w:rsid w:val="00D4747F"/>
    <w:rsid w:val="00D47DE2"/>
    <w:rsid w:val="00D47ECD"/>
    <w:rsid w:val="00D51E14"/>
    <w:rsid w:val="00D525B1"/>
    <w:rsid w:val="00D53540"/>
    <w:rsid w:val="00D5439C"/>
    <w:rsid w:val="00D55173"/>
    <w:rsid w:val="00D55B2F"/>
    <w:rsid w:val="00D56EF0"/>
    <w:rsid w:val="00D60BA2"/>
    <w:rsid w:val="00D61080"/>
    <w:rsid w:val="00D62A34"/>
    <w:rsid w:val="00D634C2"/>
    <w:rsid w:val="00D637EF"/>
    <w:rsid w:val="00D6442A"/>
    <w:rsid w:val="00D67743"/>
    <w:rsid w:val="00D71099"/>
    <w:rsid w:val="00D73E0B"/>
    <w:rsid w:val="00D74605"/>
    <w:rsid w:val="00D749B3"/>
    <w:rsid w:val="00D75B37"/>
    <w:rsid w:val="00D75EB5"/>
    <w:rsid w:val="00D7639A"/>
    <w:rsid w:val="00D767A3"/>
    <w:rsid w:val="00D804D6"/>
    <w:rsid w:val="00D825A4"/>
    <w:rsid w:val="00D82702"/>
    <w:rsid w:val="00D83A0B"/>
    <w:rsid w:val="00D90907"/>
    <w:rsid w:val="00D90D39"/>
    <w:rsid w:val="00D916E4"/>
    <w:rsid w:val="00D9174F"/>
    <w:rsid w:val="00D91B42"/>
    <w:rsid w:val="00D925DE"/>
    <w:rsid w:val="00D93458"/>
    <w:rsid w:val="00DA3A0A"/>
    <w:rsid w:val="00DA3F69"/>
    <w:rsid w:val="00DA7EB5"/>
    <w:rsid w:val="00DB0C69"/>
    <w:rsid w:val="00DB1CEC"/>
    <w:rsid w:val="00DB241B"/>
    <w:rsid w:val="00DB75E2"/>
    <w:rsid w:val="00DB7CB6"/>
    <w:rsid w:val="00DC049A"/>
    <w:rsid w:val="00DC0EB4"/>
    <w:rsid w:val="00DC11E6"/>
    <w:rsid w:val="00DC12A5"/>
    <w:rsid w:val="00DC39F3"/>
    <w:rsid w:val="00DC5820"/>
    <w:rsid w:val="00DC59EF"/>
    <w:rsid w:val="00DD12F4"/>
    <w:rsid w:val="00DD144B"/>
    <w:rsid w:val="00DD2645"/>
    <w:rsid w:val="00DD3611"/>
    <w:rsid w:val="00DD3B71"/>
    <w:rsid w:val="00DD3F60"/>
    <w:rsid w:val="00DD441A"/>
    <w:rsid w:val="00DD54DE"/>
    <w:rsid w:val="00DD5FE8"/>
    <w:rsid w:val="00DD6BA0"/>
    <w:rsid w:val="00DE1543"/>
    <w:rsid w:val="00DE1D1B"/>
    <w:rsid w:val="00DE31D3"/>
    <w:rsid w:val="00DE3A45"/>
    <w:rsid w:val="00DE3D61"/>
    <w:rsid w:val="00DE664F"/>
    <w:rsid w:val="00DE6D61"/>
    <w:rsid w:val="00DE7CA5"/>
    <w:rsid w:val="00DF173C"/>
    <w:rsid w:val="00DF2C8A"/>
    <w:rsid w:val="00DF5BB3"/>
    <w:rsid w:val="00DF5EC3"/>
    <w:rsid w:val="00DF5F9E"/>
    <w:rsid w:val="00DF650A"/>
    <w:rsid w:val="00DF67F2"/>
    <w:rsid w:val="00DF70EC"/>
    <w:rsid w:val="00E036E2"/>
    <w:rsid w:val="00E04BFF"/>
    <w:rsid w:val="00E0506A"/>
    <w:rsid w:val="00E057D6"/>
    <w:rsid w:val="00E073EB"/>
    <w:rsid w:val="00E07689"/>
    <w:rsid w:val="00E13BD5"/>
    <w:rsid w:val="00E1422B"/>
    <w:rsid w:val="00E147BB"/>
    <w:rsid w:val="00E16E64"/>
    <w:rsid w:val="00E178EF"/>
    <w:rsid w:val="00E22532"/>
    <w:rsid w:val="00E25BDE"/>
    <w:rsid w:val="00E27D69"/>
    <w:rsid w:val="00E27F54"/>
    <w:rsid w:val="00E30501"/>
    <w:rsid w:val="00E307D1"/>
    <w:rsid w:val="00E30AB4"/>
    <w:rsid w:val="00E356F1"/>
    <w:rsid w:val="00E35BFD"/>
    <w:rsid w:val="00E36B6C"/>
    <w:rsid w:val="00E422E7"/>
    <w:rsid w:val="00E43944"/>
    <w:rsid w:val="00E4488D"/>
    <w:rsid w:val="00E4598F"/>
    <w:rsid w:val="00E51B46"/>
    <w:rsid w:val="00E53BD5"/>
    <w:rsid w:val="00E541EB"/>
    <w:rsid w:val="00E543D9"/>
    <w:rsid w:val="00E54672"/>
    <w:rsid w:val="00E54D5B"/>
    <w:rsid w:val="00E562E1"/>
    <w:rsid w:val="00E56D7E"/>
    <w:rsid w:val="00E57842"/>
    <w:rsid w:val="00E608D4"/>
    <w:rsid w:val="00E60B55"/>
    <w:rsid w:val="00E60F29"/>
    <w:rsid w:val="00E630A6"/>
    <w:rsid w:val="00E63D1B"/>
    <w:rsid w:val="00E652ED"/>
    <w:rsid w:val="00E66A73"/>
    <w:rsid w:val="00E72DDC"/>
    <w:rsid w:val="00E752C4"/>
    <w:rsid w:val="00E75A0E"/>
    <w:rsid w:val="00E817CE"/>
    <w:rsid w:val="00E82F51"/>
    <w:rsid w:val="00E8565A"/>
    <w:rsid w:val="00E85F21"/>
    <w:rsid w:val="00E904B5"/>
    <w:rsid w:val="00E9194B"/>
    <w:rsid w:val="00E926A7"/>
    <w:rsid w:val="00E92C3A"/>
    <w:rsid w:val="00E92E04"/>
    <w:rsid w:val="00E94172"/>
    <w:rsid w:val="00E942FB"/>
    <w:rsid w:val="00E94B18"/>
    <w:rsid w:val="00E96FB1"/>
    <w:rsid w:val="00E97781"/>
    <w:rsid w:val="00EA0A2A"/>
    <w:rsid w:val="00EA1476"/>
    <w:rsid w:val="00EA329D"/>
    <w:rsid w:val="00EA6CA3"/>
    <w:rsid w:val="00EA70D7"/>
    <w:rsid w:val="00EB01CF"/>
    <w:rsid w:val="00EB021A"/>
    <w:rsid w:val="00EB1AC0"/>
    <w:rsid w:val="00EB4200"/>
    <w:rsid w:val="00EB4E1E"/>
    <w:rsid w:val="00EB5D72"/>
    <w:rsid w:val="00EB6945"/>
    <w:rsid w:val="00EB69E8"/>
    <w:rsid w:val="00EB7747"/>
    <w:rsid w:val="00EC0166"/>
    <w:rsid w:val="00EC2B5E"/>
    <w:rsid w:val="00EC376A"/>
    <w:rsid w:val="00EC6965"/>
    <w:rsid w:val="00ED20A3"/>
    <w:rsid w:val="00ED38BE"/>
    <w:rsid w:val="00ED532A"/>
    <w:rsid w:val="00ED5A11"/>
    <w:rsid w:val="00ED5EE2"/>
    <w:rsid w:val="00EE04B4"/>
    <w:rsid w:val="00EE22D6"/>
    <w:rsid w:val="00EE2F1D"/>
    <w:rsid w:val="00EE3E9E"/>
    <w:rsid w:val="00EE54CC"/>
    <w:rsid w:val="00EE5D06"/>
    <w:rsid w:val="00EE6311"/>
    <w:rsid w:val="00EE79CF"/>
    <w:rsid w:val="00EE7C56"/>
    <w:rsid w:val="00EF08A2"/>
    <w:rsid w:val="00EF0C97"/>
    <w:rsid w:val="00EF0DF7"/>
    <w:rsid w:val="00EF30D5"/>
    <w:rsid w:val="00EF31F3"/>
    <w:rsid w:val="00EF4699"/>
    <w:rsid w:val="00EF6F7C"/>
    <w:rsid w:val="00EF74BA"/>
    <w:rsid w:val="00EF7A71"/>
    <w:rsid w:val="00F0068C"/>
    <w:rsid w:val="00F03A85"/>
    <w:rsid w:val="00F07604"/>
    <w:rsid w:val="00F07A98"/>
    <w:rsid w:val="00F11D6D"/>
    <w:rsid w:val="00F12531"/>
    <w:rsid w:val="00F12BC6"/>
    <w:rsid w:val="00F13D24"/>
    <w:rsid w:val="00F17EBC"/>
    <w:rsid w:val="00F202A9"/>
    <w:rsid w:val="00F20495"/>
    <w:rsid w:val="00F214B6"/>
    <w:rsid w:val="00F22569"/>
    <w:rsid w:val="00F24AAD"/>
    <w:rsid w:val="00F270AE"/>
    <w:rsid w:val="00F30086"/>
    <w:rsid w:val="00F300DD"/>
    <w:rsid w:val="00F31F81"/>
    <w:rsid w:val="00F31FCA"/>
    <w:rsid w:val="00F33233"/>
    <w:rsid w:val="00F3407B"/>
    <w:rsid w:val="00F40431"/>
    <w:rsid w:val="00F40906"/>
    <w:rsid w:val="00F41582"/>
    <w:rsid w:val="00F42083"/>
    <w:rsid w:val="00F4352D"/>
    <w:rsid w:val="00F5001D"/>
    <w:rsid w:val="00F51460"/>
    <w:rsid w:val="00F51467"/>
    <w:rsid w:val="00F51CFB"/>
    <w:rsid w:val="00F52E6E"/>
    <w:rsid w:val="00F53E51"/>
    <w:rsid w:val="00F56755"/>
    <w:rsid w:val="00F57A12"/>
    <w:rsid w:val="00F629C7"/>
    <w:rsid w:val="00F62BF0"/>
    <w:rsid w:val="00F62F67"/>
    <w:rsid w:val="00F62FFD"/>
    <w:rsid w:val="00F638B5"/>
    <w:rsid w:val="00F640C0"/>
    <w:rsid w:val="00F66175"/>
    <w:rsid w:val="00F66702"/>
    <w:rsid w:val="00F70590"/>
    <w:rsid w:val="00F70761"/>
    <w:rsid w:val="00F71669"/>
    <w:rsid w:val="00F73775"/>
    <w:rsid w:val="00F73FF8"/>
    <w:rsid w:val="00F73FFB"/>
    <w:rsid w:val="00F80BED"/>
    <w:rsid w:val="00F812A7"/>
    <w:rsid w:val="00F81600"/>
    <w:rsid w:val="00F81B73"/>
    <w:rsid w:val="00F83363"/>
    <w:rsid w:val="00F849E0"/>
    <w:rsid w:val="00F84D2D"/>
    <w:rsid w:val="00F84E76"/>
    <w:rsid w:val="00F869AE"/>
    <w:rsid w:val="00F86F26"/>
    <w:rsid w:val="00F91771"/>
    <w:rsid w:val="00F92718"/>
    <w:rsid w:val="00F92B99"/>
    <w:rsid w:val="00F95190"/>
    <w:rsid w:val="00F96259"/>
    <w:rsid w:val="00F967B3"/>
    <w:rsid w:val="00F974A4"/>
    <w:rsid w:val="00F976BB"/>
    <w:rsid w:val="00F97D56"/>
    <w:rsid w:val="00FA0AB6"/>
    <w:rsid w:val="00FA2BE0"/>
    <w:rsid w:val="00FA3DD3"/>
    <w:rsid w:val="00FA7692"/>
    <w:rsid w:val="00FA7B82"/>
    <w:rsid w:val="00FA7FEB"/>
    <w:rsid w:val="00FB1F3F"/>
    <w:rsid w:val="00FB32E1"/>
    <w:rsid w:val="00FB4CB4"/>
    <w:rsid w:val="00FB5585"/>
    <w:rsid w:val="00FB6451"/>
    <w:rsid w:val="00FB7E0B"/>
    <w:rsid w:val="00FB7E86"/>
    <w:rsid w:val="00FC04F2"/>
    <w:rsid w:val="00FC0CB9"/>
    <w:rsid w:val="00FC19C5"/>
    <w:rsid w:val="00FC2D48"/>
    <w:rsid w:val="00FC50BD"/>
    <w:rsid w:val="00FD0AAA"/>
    <w:rsid w:val="00FD0D64"/>
    <w:rsid w:val="00FD14D6"/>
    <w:rsid w:val="00FD24CE"/>
    <w:rsid w:val="00FD4335"/>
    <w:rsid w:val="00FD6000"/>
    <w:rsid w:val="00FD78B1"/>
    <w:rsid w:val="00FE08EE"/>
    <w:rsid w:val="00FE1391"/>
    <w:rsid w:val="00FE1B6D"/>
    <w:rsid w:val="00FE381B"/>
    <w:rsid w:val="00FE6434"/>
    <w:rsid w:val="00FF0AD3"/>
    <w:rsid w:val="00FF0FB9"/>
    <w:rsid w:val="00FF16B7"/>
    <w:rsid w:val="00FF1BD6"/>
    <w:rsid w:val="00FF3452"/>
    <w:rsid w:val="00FF50F8"/>
    <w:rsid w:val="00FF5B41"/>
    <w:rsid w:val="00FF5DAB"/>
    <w:rsid w:val="00FF6E4B"/>
    <w:rsid w:val="011FD95A"/>
    <w:rsid w:val="013B296D"/>
    <w:rsid w:val="0168D4BF"/>
    <w:rsid w:val="01703102"/>
    <w:rsid w:val="01A65093"/>
    <w:rsid w:val="01A76092"/>
    <w:rsid w:val="01B0202C"/>
    <w:rsid w:val="01C0F32E"/>
    <w:rsid w:val="01C27669"/>
    <w:rsid w:val="021497B4"/>
    <w:rsid w:val="02174AE7"/>
    <w:rsid w:val="0226B1F1"/>
    <w:rsid w:val="02532729"/>
    <w:rsid w:val="02544122"/>
    <w:rsid w:val="02801F64"/>
    <w:rsid w:val="02A08920"/>
    <w:rsid w:val="02D30060"/>
    <w:rsid w:val="02D86734"/>
    <w:rsid w:val="02E5E4B6"/>
    <w:rsid w:val="02E9DBE3"/>
    <w:rsid w:val="0304986A"/>
    <w:rsid w:val="036CFE9E"/>
    <w:rsid w:val="0389FD88"/>
    <w:rsid w:val="0391C6F5"/>
    <w:rsid w:val="039C0ACC"/>
    <w:rsid w:val="03F81EEA"/>
    <w:rsid w:val="03FB67BD"/>
    <w:rsid w:val="0410383D"/>
    <w:rsid w:val="042E3EDF"/>
    <w:rsid w:val="044366D6"/>
    <w:rsid w:val="044BD2EF"/>
    <w:rsid w:val="0467985E"/>
    <w:rsid w:val="04AD8F3C"/>
    <w:rsid w:val="04B6BCE2"/>
    <w:rsid w:val="04EC153E"/>
    <w:rsid w:val="04F58C18"/>
    <w:rsid w:val="0519D0E6"/>
    <w:rsid w:val="0523DEE8"/>
    <w:rsid w:val="0540FB7C"/>
    <w:rsid w:val="054F064D"/>
    <w:rsid w:val="057EF82C"/>
    <w:rsid w:val="0582DBB2"/>
    <w:rsid w:val="05957173"/>
    <w:rsid w:val="059E9862"/>
    <w:rsid w:val="05ACE0BA"/>
    <w:rsid w:val="05AF675F"/>
    <w:rsid w:val="05FDD156"/>
    <w:rsid w:val="0626D3C4"/>
    <w:rsid w:val="0668D207"/>
    <w:rsid w:val="06744EB6"/>
    <w:rsid w:val="069B7485"/>
    <w:rsid w:val="0714FBC1"/>
    <w:rsid w:val="073EF7AD"/>
    <w:rsid w:val="0744FA02"/>
    <w:rsid w:val="076E3934"/>
    <w:rsid w:val="0796861C"/>
    <w:rsid w:val="07C80167"/>
    <w:rsid w:val="0804A268"/>
    <w:rsid w:val="0822B856"/>
    <w:rsid w:val="087A1E7D"/>
    <w:rsid w:val="089C3F48"/>
    <w:rsid w:val="089CFEF4"/>
    <w:rsid w:val="08B74DEB"/>
    <w:rsid w:val="08EF2FBA"/>
    <w:rsid w:val="0918CA85"/>
    <w:rsid w:val="09436543"/>
    <w:rsid w:val="09518F15"/>
    <w:rsid w:val="09AEC550"/>
    <w:rsid w:val="09B7984B"/>
    <w:rsid w:val="09E10C56"/>
    <w:rsid w:val="0A31B90E"/>
    <w:rsid w:val="0A440BFC"/>
    <w:rsid w:val="0AA2F7E5"/>
    <w:rsid w:val="0AA7C677"/>
    <w:rsid w:val="0AF05526"/>
    <w:rsid w:val="0BC679A8"/>
    <w:rsid w:val="0C0868C4"/>
    <w:rsid w:val="0C3A37E7"/>
    <w:rsid w:val="0C546A67"/>
    <w:rsid w:val="0C7C8D52"/>
    <w:rsid w:val="0C8A3746"/>
    <w:rsid w:val="0C8D5DFA"/>
    <w:rsid w:val="0C9324EF"/>
    <w:rsid w:val="0C975960"/>
    <w:rsid w:val="0CB81AA3"/>
    <w:rsid w:val="0D0CA144"/>
    <w:rsid w:val="0D3AFBF5"/>
    <w:rsid w:val="0D4B15CC"/>
    <w:rsid w:val="0D625795"/>
    <w:rsid w:val="0E108662"/>
    <w:rsid w:val="0E554A80"/>
    <w:rsid w:val="0E90911D"/>
    <w:rsid w:val="0EB2A387"/>
    <w:rsid w:val="0EC0343D"/>
    <w:rsid w:val="0EC44400"/>
    <w:rsid w:val="0EF030B4"/>
    <w:rsid w:val="0F45DFB1"/>
    <w:rsid w:val="0F86663A"/>
    <w:rsid w:val="0F8D7782"/>
    <w:rsid w:val="0FEB3E22"/>
    <w:rsid w:val="0FFB1833"/>
    <w:rsid w:val="0FFE8061"/>
    <w:rsid w:val="10014B69"/>
    <w:rsid w:val="10775301"/>
    <w:rsid w:val="109CBF54"/>
    <w:rsid w:val="10B3B671"/>
    <w:rsid w:val="10C78BF8"/>
    <w:rsid w:val="10D6BF7A"/>
    <w:rsid w:val="10E011A0"/>
    <w:rsid w:val="10EEFBE9"/>
    <w:rsid w:val="11010A61"/>
    <w:rsid w:val="1169442D"/>
    <w:rsid w:val="116F2B41"/>
    <w:rsid w:val="118B7BF7"/>
    <w:rsid w:val="11C45583"/>
    <w:rsid w:val="11C64198"/>
    <w:rsid w:val="11EF70C4"/>
    <w:rsid w:val="121D5CC7"/>
    <w:rsid w:val="123BDA67"/>
    <w:rsid w:val="124F4C1A"/>
    <w:rsid w:val="127BE201"/>
    <w:rsid w:val="128DA14C"/>
    <w:rsid w:val="128FFE07"/>
    <w:rsid w:val="12A83507"/>
    <w:rsid w:val="12B1CAE7"/>
    <w:rsid w:val="12E41412"/>
    <w:rsid w:val="12FFD1BE"/>
    <w:rsid w:val="134460C4"/>
    <w:rsid w:val="137E8CC6"/>
    <w:rsid w:val="138A622F"/>
    <w:rsid w:val="13A62FEA"/>
    <w:rsid w:val="13BEA9A9"/>
    <w:rsid w:val="13C78C77"/>
    <w:rsid w:val="1404DF1F"/>
    <w:rsid w:val="1409BAC0"/>
    <w:rsid w:val="142A7BFB"/>
    <w:rsid w:val="15096918"/>
    <w:rsid w:val="152A9BDF"/>
    <w:rsid w:val="15482CC4"/>
    <w:rsid w:val="159F9FAD"/>
    <w:rsid w:val="15A370CB"/>
    <w:rsid w:val="15D10CAD"/>
    <w:rsid w:val="15F65AFA"/>
    <w:rsid w:val="16038492"/>
    <w:rsid w:val="1639F540"/>
    <w:rsid w:val="16570E19"/>
    <w:rsid w:val="1666EF16"/>
    <w:rsid w:val="167C278A"/>
    <w:rsid w:val="16879353"/>
    <w:rsid w:val="16B40BF1"/>
    <w:rsid w:val="16D42A9A"/>
    <w:rsid w:val="171D99A7"/>
    <w:rsid w:val="17273964"/>
    <w:rsid w:val="17C24573"/>
    <w:rsid w:val="17DE5795"/>
    <w:rsid w:val="17FB4835"/>
    <w:rsid w:val="181C7348"/>
    <w:rsid w:val="185EC724"/>
    <w:rsid w:val="18685AA3"/>
    <w:rsid w:val="186D2CD9"/>
    <w:rsid w:val="1874DA72"/>
    <w:rsid w:val="188A9E7B"/>
    <w:rsid w:val="18A8B8D1"/>
    <w:rsid w:val="18A8CD53"/>
    <w:rsid w:val="18C2D6F4"/>
    <w:rsid w:val="18D144EF"/>
    <w:rsid w:val="18D18086"/>
    <w:rsid w:val="1912BC04"/>
    <w:rsid w:val="1916B0D4"/>
    <w:rsid w:val="194DF405"/>
    <w:rsid w:val="195A78D3"/>
    <w:rsid w:val="19671B67"/>
    <w:rsid w:val="1984AECF"/>
    <w:rsid w:val="198F7924"/>
    <w:rsid w:val="19931D46"/>
    <w:rsid w:val="19B35497"/>
    <w:rsid w:val="19CE61EB"/>
    <w:rsid w:val="1A12A354"/>
    <w:rsid w:val="1A1590A6"/>
    <w:rsid w:val="1A2E1727"/>
    <w:rsid w:val="1A3C8161"/>
    <w:rsid w:val="1A56ED9B"/>
    <w:rsid w:val="1A5C5C7A"/>
    <w:rsid w:val="1A8A1F25"/>
    <w:rsid w:val="1A913129"/>
    <w:rsid w:val="1A9D4FE8"/>
    <w:rsid w:val="1AA344DA"/>
    <w:rsid w:val="1AA813A9"/>
    <w:rsid w:val="1ACF6235"/>
    <w:rsid w:val="1AFB06B2"/>
    <w:rsid w:val="1B1F2444"/>
    <w:rsid w:val="1B3C3743"/>
    <w:rsid w:val="1B464721"/>
    <w:rsid w:val="1B739E1B"/>
    <w:rsid w:val="1B95AF7E"/>
    <w:rsid w:val="1BE47F41"/>
    <w:rsid w:val="1C1C875A"/>
    <w:rsid w:val="1C6770C8"/>
    <w:rsid w:val="1C889878"/>
    <w:rsid w:val="1C89A2F2"/>
    <w:rsid w:val="1C91BF86"/>
    <w:rsid w:val="1C9A33F2"/>
    <w:rsid w:val="1C9BEC3E"/>
    <w:rsid w:val="1CD2F6A1"/>
    <w:rsid w:val="1CEF9C6A"/>
    <w:rsid w:val="1CF57157"/>
    <w:rsid w:val="1CFEE977"/>
    <w:rsid w:val="1D47F27C"/>
    <w:rsid w:val="1D55677F"/>
    <w:rsid w:val="1D94AEA4"/>
    <w:rsid w:val="1DA48E91"/>
    <w:rsid w:val="1DA63853"/>
    <w:rsid w:val="1DADDCDD"/>
    <w:rsid w:val="1DD99682"/>
    <w:rsid w:val="1DEB6CAB"/>
    <w:rsid w:val="1DF4ECCD"/>
    <w:rsid w:val="1DF734EF"/>
    <w:rsid w:val="1DF99167"/>
    <w:rsid w:val="1DFC7CBE"/>
    <w:rsid w:val="1E194589"/>
    <w:rsid w:val="1E53883C"/>
    <w:rsid w:val="1E6F4801"/>
    <w:rsid w:val="1EF69339"/>
    <w:rsid w:val="1F1FE182"/>
    <w:rsid w:val="1F2C7E7D"/>
    <w:rsid w:val="1F8C7E1D"/>
    <w:rsid w:val="1F95641F"/>
    <w:rsid w:val="1FA7575D"/>
    <w:rsid w:val="1FB33750"/>
    <w:rsid w:val="1FC247A3"/>
    <w:rsid w:val="1FCF5F46"/>
    <w:rsid w:val="2032B54D"/>
    <w:rsid w:val="203ED41D"/>
    <w:rsid w:val="2048F828"/>
    <w:rsid w:val="207196C2"/>
    <w:rsid w:val="2074D66A"/>
    <w:rsid w:val="20B1ADFD"/>
    <w:rsid w:val="210BAB78"/>
    <w:rsid w:val="2114FFCB"/>
    <w:rsid w:val="21475AD9"/>
    <w:rsid w:val="2172D081"/>
    <w:rsid w:val="218967C0"/>
    <w:rsid w:val="218E7AFB"/>
    <w:rsid w:val="2198A030"/>
    <w:rsid w:val="21B91D25"/>
    <w:rsid w:val="21C6B752"/>
    <w:rsid w:val="21E8AAAC"/>
    <w:rsid w:val="222888DE"/>
    <w:rsid w:val="22289D57"/>
    <w:rsid w:val="222D15E0"/>
    <w:rsid w:val="22427FC3"/>
    <w:rsid w:val="2269EC0B"/>
    <w:rsid w:val="22A9EB71"/>
    <w:rsid w:val="22B55AE3"/>
    <w:rsid w:val="22B947AD"/>
    <w:rsid w:val="22DB5966"/>
    <w:rsid w:val="2316011B"/>
    <w:rsid w:val="232087F4"/>
    <w:rsid w:val="23330E48"/>
    <w:rsid w:val="2335A9AA"/>
    <w:rsid w:val="2337EF01"/>
    <w:rsid w:val="23918881"/>
    <w:rsid w:val="239209DF"/>
    <w:rsid w:val="23966344"/>
    <w:rsid w:val="2406D2AB"/>
    <w:rsid w:val="247BDB6E"/>
    <w:rsid w:val="247ED919"/>
    <w:rsid w:val="24CABB75"/>
    <w:rsid w:val="24E65FFE"/>
    <w:rsid w:val="24ECB8F2"/>
    <w:rsid w:val="24F56AD0"/>
    <w:rsid w:val="24F94296"/>
    <w:rsid w:val="25197FC2"/>
    <w:rsid w:val="2548F2D2"/>
    <w:rsid w:val="2551FA80"/>
    <w:rsid w:val="25A264B0"/>
    <w:rsid w:val="25C7232E"/>
    <w:rsid w:val="25CF4456"/>
    <w:rsid w:val="2631D39F"/>
    <w:rsid w:val="265154F0"/>
    <w:rsid w:val="26C2FD7D"/>
    <w:rsid w:val="270ADD17"/>
    <w:rsid w:val="271727A3"/>
    <w:rsid w:val="272A918B"/>
    <w:rsid w:val="276F087F"/>
    <w:rsid w:val="27831C9B"/>
    <w:rsid w:val="27862419"/>
    <w:rsid w:val="278C91A7"/>
    <w:rsid w:val="2791E7D3"/>
    <w:rsid w:val="27D18786"/>
    <w:rsid w:val="27D84D18"/>
    <w:rsid w:val="28058CCD"/>
    <w:rsid w:val="282B9B13"/>
    <w:rsid w:val="282D19BD"/>
    <w:rsid w:val="2846C0AD"/>
    <w:rsid w:val="28796DB6"/>
    <w:rsid w:val="28B9047F"/>
    <w:rsid w:val="28C5A2D5"/>
    <w:rsid w:val="28D92EF7"/>
    <w:rsid w:val="28F66A96"/>
    <w:rsid w:val="2953D8D4"/>
    <w:rsid w:val="29A7A052"/>
    <w:rsid w:val="29B253D5"/>
    <w:rsid w:val="29B58197"/>
    <w:rsid w:val="29BF7EE9"/>
    <w:rsid w:val="29D8F364"/>
    <w:rsid w:val="29F39510"/>
    <w:rsid w:val="2A19EA27"/>
    <w:rsid w:val="2A7581DE"/>
    <w:rsid w:val="2A8D34C6"/>
    <w:rsid w:val="2AC7C48D"/>
    <w:rsid w:val="2B15391B"/>
    <w:rsid w:val="2B21A5F7"/>
    <w:rsid w:val="2B64E9B4"/>
    <w:rsid w:val="2B92CE0C"/>
    <w:rsid w:val="2BC6534F"/>
    <w:rsid w:val="2BE47E72"/>
    <w:rsid w:val="2C31EA7D"/>
    <w:rsid w:val="2C34E396"/>
    <w:rsid w:val="2C4B12DA"/>
    <w:rsid w:val="2C50C2BD"/>
    <w:rsid w:val="2C708BCC"/>
    <w:rsid w:val="2C8F58D0"/>
    <w:rsid w:val="2CC84DEB"/>
    <w:rsid w:val="2D15AE70"/>
    <w:rsid w:val="2D17662D"/>
    <w:rsid w:val="2D1FF34C"/>
    <w:rsid w:val="2D705E97"/>
    <w:rsid w:val="2D72FDE4"/>
    <w:rsid w:val="2D732161"/>
    <w:rsid w:val="2DAD362A"/>
    <w:rsid w:val="2DC3A6D5"/>
    <w:rsid w:val="2DC65096"/>
    <w:rsid w:val="2DCFEE40"/>
    <w:rsid w:val="2E4B30FD"/>
    <w:rsid w:val="2E53A5AC"/>
    <w:rsid w:val="2ECC26ED"/>
    <w:rsid w:val="2ED053C7"/>
    <w:rsid w:val="2EE85546"/>
    <w:rsid w:val="2F0FE0A8"/>
    <w:rsid w:val="2F174E44"/>
    <w:rsid w:val="2F19AB29"/>
    <w:rsid w:val="2F7A1A64"/>
    <w:rsid w:val="2FCD4189"/>
    <w:rsid w:val="2FD363A8"/>
    <w:rsid w:val="2FDEF074"/>
    <w:rsid w:val="2FEBA4EA"/>
    <w:rsid w:val="30249D40"/>
    <w:rsid w:val="3052323A"/>
    <w:rsid w:val="305FD823"/>
    <w:rsid w:val="30851AD9"/>
    <w:rsid w:val="308F4840"/>
    <w:rsid w:val="308FF04B"/>
    <w:rsid w:val="309038BD"/>
    <w:rsid w:val="30B42E35"/>
    <w:rsid w:val="30B80B83"/>
    <w:rsid w:val="3102A800"/>
    <w:rsid w:val="312AC044"/>
    <w:rsid w:val="318DF6A4"/>
    <w:rsid w:val="3191FBCF"/>
    <w:rsid w:val="319A94C4"/>
    <w:rsid w:val="31B39380"/>
    <w:rsid w:val="31BEBF79"/>
    <w:rsid w:val="31F3F70F"/>
    <w:rsid w:val="31FAD8A7"/>
    <w:rsid w:val="31FC57A9"/>
    <w:rsid w:val="3210BFCF"/>
    <w:rsid w:val="3219EF11"/>
    <w:rsid w:val="322AB4D1"/>
    <w:rsid w:val="324AA898"/>
    <w:rsid w:val="32A12C01"/>
    <w:rsid w:val="32B7C4E6"/>
    <w:rsid w:val="32C43DDE"/>
    <w:rsid w:val="3322F1C2"/>
    <w:rsid w:val="333B35F4"/>
    <w:rsid w:val="334A29CD"/>
    <w:rsid w:val="3391710B"/>
    <w:rsid w:val="339BF763"/>
    <w:rsid w:val="33B75DA1"/>
    <w:rsid w:val="33BD3F05"/>
    <w:rsid w:val="33DA6826"/>
    <w:rsid w:val="33EB9D64"/>
    <w:rsid w:val="33F67612"/>
    <w:rsid w:val="33FAD7D8"/>
    <w:rsid w:val="342CCC91"/>
    <w:rsid w:val="34300A69"/>
    <w:rsid w:val="343F0F78"/>
    <w:rsid w:val="34527B6F"/>
    <w:rsid w:val="34825B4C"/>
    <w:rsid w:val="348DF43E"/>
    <w:rsid w:val="349602E4"/>
    <w:rsid w:val="34A508CA"/>
    <w:rsid w:val="34AA4F8D"/>
    <w:rsid w:val="34C45DDE"/>
    <w:rsid w:val="354186CB"/>
    <w:rsid w:val="3562BC3F"/>
    <w:rsid w:val="35A20180"/>
    <w:rsid w:val="35D573D7"/>
    <w:rsid w:val="35D8CCC3"/>
    <w:rsid w:val="35DD6D06"/>
    <w:rsid w:val="36013B7A"/>
    <w:rsid w:val="36092798"/>
    <w:rsid w:val="360BE7D3"/>
    <w:rsid w:val="36173DE3"/>
    <w:rsid w:val="3633FBB5"/>
    <w:rsid w:val="3649B5D2"/>
    <w:rsid w:val="3658A65B"/>
    <w:rsid w:val="369A7F8F"/>
    <w:rsid w:val="36C1BCBA"/>
    <w:rsid w:val="36C541FB"/>
    <w:rsid w:val="36C9C62E"/>
    <w:rsid w:val="36EDACF1"/>
    <w:rsid w:val="36FD2FC8"/>
    <w:rsid w:val="3754236A"/>
    <w:rsid w:val="3781585A"/>
    <w:rsid w:val="379192F5"/>
    <w:rsid w:val="37B2CBDB"/>
    <w:rsid w:val="37BFA063"/>
    <w:rsid w:val="37CD301E"/>
    <w:rsid w:val="380D072A"/>
    <w:rsid w:val="388C0D31"/>
    <w:rsid w:val="389C6784"/>
    <w:rsid w:val="38C37777"/>
    <w:rsid w:val="38DA8EB1"/>
    <w:rsid w:val="38DFB0D7"/>
    <w:rsid w:val="38E96CE6"/>
    <w:rsid w:val="39236A15"/>
    <w:rsid w:val="39383907"/>
    <w:rsid w:val="393D596E"/>
    <w:rsid w:val="393FE82A"/>
    <w:rsid w:val="397C75FC"/>
    <w:rsid w:val="39C8F4CF"/>
    <w:rsid w:val="39D82A96"/>
    <w:rsid w:val="39D919B2"/>
    <w:rsid w:val="39EE656E"/>
    <w:rsid w:val="3A09F98F"/>
    <w:rsid w:val="3A303F90"/>
    <w:rsid w:val="3A41A2D7"/>
    <w:rsid w:val="3A5042ED"/>
    <w:rsid w:val="3A9AC581"/>
    <w:rsid w:val="3AD372EB"/>
    <w:rsid w:val="3AD5B9CD"/>
    <w:rsid w:val="3AEE3F5F"/>
    <w:rsid w:val="3AF90D26"/>
    <w:rsid w:val="3B00E468"/>
    <w:rsid w:val="3B0AF7FE"/>
    <w:rsid w:val="3B3BAEA3"/>
    <w:rsid w:val="3B743608"/>
    <w:rsid w:val="3BDCBD9E"/>
    <w:rsid w:val="3BF42311"/>
    <w:rsid w:val="3C255FEC"/>
    <w:rsid w:val="3C6D8739"/>
    <w:rsid w:val="3CA03C9A"/>
    <w:rsid w:val="3CBC68EB"/>
    <w:rsid w:val="3CC6CA9F"/>
    <w:rsid w:val="3CC9D5C8"/>
    <w:rsid w:val="3CE47F6B"/>
    <w:rsid w:val="3CF64627"/>
    <w:rsid w:val="3CFA34DA"/>
    <w:rsid w:val="3D3BD13A"/>
    <w:rsid w:val="3D51DA3F"/>
    <w:rsid w:val="3D6D7BC2"/>
    <w:rsid w:val="3D890FB9"/>
    <w:rsid w:val="3DD48C07"/>
    <w:rsid w:val="3DE12057"/>
    <w:rsid w:val="3E3DD322"/>
    <w:rsid w:val="3E67C09C"/>
    <w:rsid w:val="3E6A8A8A"/>
    <w:rsid w:val="3E73415E"/>
    <w:rsid w:val="3E8BE0E7"/>
    <w:rsid w:val="3E98C828"/>
    <w:rsid w:val="3ECFACAA"/>
    <w:rsid w:val="3F2EA337"/>
    <w:rsid w:val="3F458C3E"/>
    <w:rsid w:val="3F595037"/>
    <w:rsid w:val="3F8FDD8B"/>
    <w:rsid w:val="3FE548C8"/>
    <w:rsid w:val="405E247F"/>
    <w:rsid w:val="40B5A381"/>
    <w:rsid w:val="40B7B6A5"/>
    <w:rsid w:val="40BBE1B5"/>
    <w:rsid w:val="40BED805"/>
    <w:rsid w:val="41148629"/>
    <w:rsid w:val="41516A52"/>
    <w:rsid w:val="4197EC4A"/>
    <w:rsid w:val="419CEC99"/>
    <w:rsid w:val="419FE25E"/>
    <w:rsid w:val="41D5FF69"/>
    <w:rsid w:val="42195D4B"/>
    <w:rsid w:val="424E7B91"/>
    <w:rsid w:val="424FA3FC"/>
    <w:rsid w:val="4267CE7A"/>
    <w:rsid w:val="428AB6F0"/>
    <w:rsid w:val="42FBF91B"/>
    <w:rsid w:val="4328A5C3"/>
    <w:rsid w:val="432F3AAC"/>
    <w:rsid w:val="43422688"/>
    <w:rsid w:val="434839D4"/>
    <w:rsid w:val="4362F8B2"/>
    <w:rsid w:val="4367B7B9"/>
    <w:rsid w:val="43786A85"/>
    <w:rsid w:val="43901DB0"/>
    <w:rsid w:val="439D353A"/>
    <w:rsid w:val="43EE900D"/>
    <w:rsid w:val="43F6803D"/>
    <w:rsid w:val="44007C6F"/>
    <w:rsid w:val="44026433"/>
    <w:rsid w:val="4423E7F4"/>
    <w:rsid w:val="44285275"/>
    <w:rsid w:val="446BB964"/>
    <w:rsid w:val="44783477"/>
    <w:rsid w:val="449802E1"/>
    <w:rsid w:val="44AEE9EB"/>
    <w:rsid w:val="44C7DBE0"/>
    <w:rsid w:val="44CFDB07"/>
    <w:rsid w:val="44D0046C"/>
    <w:rsid w:val="44D8C6D3"/>
    <w:rsid w:val="44F9A5DB"/>
    <w:rsid w:val="45321434"/>
    <w:rsid w:val="45471944"/>
    <w:rsid w:val="45546169"/>
    <w:rsid w:val="455F1CF8"/>
    <w:rsid w:val="4563F4F7"/>
    <w:rsid w:val="456EBA5E"/>
    <w:rsid w:val="457FB7A2"/>
    <w:rsid w:val="45B4DED5"/>
    <w:rsid w:val="45F1E939"/>
    <w:rsid w:val="460CA5DB"/>
    <w:rsid w:val="461C65B5"/>
    <w:rsid w:val="46232437"/>
    <w:rsid w:val="46935259"/>
    <w:rsid w:val="46946D90"/>
    <w:rsid w:val="46BD4136"/>
    <w:rsid w:val="46FFE5D8"/>
    <w:rsid w:val="47609F4E"/>
    <w:rsid w:val="47AB234D"/>
    <w:rsid w:val="47BDE8E2"/>
    <w:rsid w:val="4868B2FB"/>
    <w:rsid w:val="487DC24D"/>
    <w:rsid w:val="48C96E54"/>
    <w:rsid w:val="48D8BCB0"/>
    <w:rsid w:val="49165297"/>
    <w:rsid w:val="49361C88"/>
    <w:rsid w:val="49454C8C"/>
    <w:rsid w:val="495C60CB"/>
    <w:rsid w:val="4966348F"/>
    <w:rsid w:val="498197CB"/>
    <w:rsid w:val="49A5F058"/>
    <w:rsid w:val="49CE5E8F"/>
    <w:rsid w:val="49E00FB9"/>
    <w:rsid w:val="4A0C4EA4"/>
    <w:rsid w:val="4A39EF5D"/>
    <w:rsid w:val="4A924054"/>
    <w:rsid w:val="4AB2F1CC"/>
    <w:rsid w:val="4AC9374E"/>
    <w:rsid w:val="4AD010A3"/>
    <w:rsid w:val="4AEB01D0"/>
    <w:rsid w:val="4AEFA1B3"/>
    <w:rsid w:val="4B59FB0D"/>
    <w:rsid w:val="4B8640B0"/>
    <w:rsid w:val="4BACC4BE"/>
    <w:rsid w:val="4BDDEBFF"/>
    <w:rsid w:val="4BED2FF5"/>
    <w:rsid w:val="4C2835B5"/>
    <w:rsid w:val="4C578115"/>
    <w:rsid w:val="4C790719"/>
    <w:rsid w:val="4C7A9268"/>
    <w:rsid w:val="4CF897CA"/>
    <w:rsid w:val="4D1B5138"/>
    <w:rsid w:val="4D1D2893"/>
    <w:rsid w:val="4D215919"/>
    <w:rsid w:val="4D38CCA7"/>
    <w:rsid w:val="4D5B46A4"/>
    <w:rsid w:val="4D69BEF4"/>
    <w:rsid w:val="4D6BEA03"/>
    <w:rsid w:val="4D80C141"/>
    <w:rsid w:val="4D99DFAD"/>
    <w:rsid w:val="4D9E1DD6"/>
    <w:rsid w:val="4E0EA534"/>
    <w:rsid w:val="4E30CC66"/>
    <w:rsid w:val="4EA8042D"/>
    <w:rsid w:val="4EC22BFD"/>
    <w:rsid w:val="4ED638F2"/>
    <w:rsid w:val="4EF4547E"/>
    <w:rsid w:val="4EFE1EE7"/>
    <w:rsid w:val="4FAF5218"/>
    <w:rsid w:val="4FCC922F"/>
    <w:rsid w:val="4FEC3DF5"/>
    <w:rsid w:val="4FEF9F55"/>
    <w:rsid w:val="4FF8BFCF"/>
    <w:rsid w:val="4FFF3C40"/>
    <w:rsid w:val="501B13D8"/>
    <w:rsid w:val="502A1D90"/>
    <w:rsid w:val="5043D48E"/>
    <w:rsid w:val="506631E5"/>
    <w:rsid w:val="509ACD1D"/>
    <w:rsid w:val="50D39E62"/>
    <w:rsid w:val="50F970CF"/>
    <w:rsid w:val="50FF084D"/>
    <w:rsid w:val="5109BB7C"/>
    <w:rsid w:val="5153BCC8"/>
    <w:rsid w:val="517D2E3B"/>
    <w:rsid w:val="518EDEE5"/>
    <w:rsid w:val="51D67AD5"/>
    <w:rsid w:val="51FEDF71"/>
    <w:rsid w:val="520A3BEA"/>
    <w:rsid w:val="520F1F8F"/>
    <w:rsid w:val="52304008"/>
    <w:rsid w:val="523585F4"/>
    <w:rsid w:val="5244B7FB"/>
    <w:rsid w:val="5277A6F7"/>
    <w:rsid w:val="528F4E27"/>
    <w:rsid w:val="529BFC8A"/>
    <w:rsid w:val="52A019BF"/>
    <w:rsid w:val="52BE6D90"/>
    <w:rsid w:val="52D7D4FB"/>
    <w:rsid w:val="52F012A4"/>
    <w:rsid w:val="52F27AEA"/>
    <w:rsid w:val="531D87A0"/>
    <w:rsid w:val="5320C658"/>
    <w:rsid w:val="532F527D"/>
    <w:rsid w:val="532FC41A"/>
    <w:rsid w:val="53398C95"/>
    <w:rsid w:val="534F662E"/>
    <w:rsid w:val="53735E47"/>
    <w:rsid w:val="53A7C187"/>
    <w:rsid w:val="53DDA3AF"/>
    <w:rsid w:val="53FC1D35"/>
    <w:rsid w:val="547A7C14"/>
    <w:rsid w:val="5508B927"/>
    <w:rsid w:val="55160528"/>
    <w:rsid w:val="5539F6CB"/>
    <w:rsid w:val="5543DE8C"/>
    <w:rsid w:val="557C7E98"/>
    <w:rsid w:val="558AC4A2"/>
    <w:rsid w:val="55BA1B5C"/>
    <w:rsid w:val="56265C8A"/>
    <w:rsid w:val="564CF8A2"/>
    <w:rsid w:val="5684975A"/>
    <w:rsid w:val="56CF5E9C"/>
    <w:rsid w:val="56FFD009"/>
    <w:rsid w:val="5700885D"/>
    <w:rsid w:val="571FB102"/>
    <w:rsid w:val="572DC5A6"/>
    <w:rsid w:val="5797F71D"/>
    <w:rsid w:val="57A031EC"/>
    <w:rsid w:val="57B64478"/>
    <w:rsid w:val="57B975D9"/>
    <w:rsid w:val="57FAAA0E"/>
    <w:rsid w:val="5830B2A9"/>
    <w:rsid w:val="584EE673"/>
    <w:rsid w:val="58589DB5"/>
    <w:rsid w:val="5863EED7"/>
    <w:rsid w:val="587C6733"/>
    <w:rsid w:val="58DB0F0B"/>
    <w:rsid w:val="58E9054A"/>
    <w:rsid w:val="58FFFA02"/>
    <w:rsid w:val="590707DD"/>
    <w:rsid w:val="5928BBF1"/>
    <w:rsid w:val="592A8177"/>
    <w:rsid w:val="599C677C"/>
    <w:rsid w:val="59BA12AF"/>
    <w:rsid w:val="59D18BF2"/>
    <w:rsid w:val="59EAB6D4"/>
    <w:rsid w:val="59F16E69"/>
    <w:rsid w:val="59F96A48"/>
    <w:rsid w:val="59FDD5C1"/>
    <w:rsid w:val="5A058C47"/>
    <w:rsid w:val="5A137742"/>
    <w:rsid w:val="5A378C8F"/>
    <w:rsid w:val="5A86FA3F"/>
    <w:rsid w:val="5AB14748"/>
    <w:rsid w:val="5AC0C731"/>
    <w:rsid w:val="5AC51184"/>
    <w:rsid w:val="5ACD3F3D"/>
    <w:rsid w:val="5AD4C5B2"/>
    <w:rsid w:val="5B4A20B0"/>
    <w:rsid w:val="5B550D75"/>
    <w:rsid w:val="5B5F18C5"/>
    <w:rsid w:val="5B90F6B2"/>
    <w:rsid w:val="5B97ADD2"/>
    <w:rsid w:val="5BAD24A3"/>
    <w:rsid w:val="5BB32010"/>
    <w:rsid w:val="5BBB0D96"/>
    <w:rsid w:val="5BBE8935"/>
    <w:rsid w:val="5BD91FBC"/>
    <w:rsid w:val="5BE35E3F"/>
    <w:rsid w:val="5BECAACC"/>
    <w:rsid w:val="5C1F0BFA"/>
    <w:rsid w:val="5C33B8A1"/>
    <w:rsid w:val="5C34100F"/>
    <w:rsid w:val="5C439284"/>
    <w:rsid w:val="5C43F759"/>
    <w:rsid w:val="5C4ABCF0"/>
    <w:rsid w:val="5C61E8ED"/>
    <w:rsid w:val="5C8F346A"/>
    <w:rsid w:val="5C9F33D1"/>
    <w:rsid w:val="5CA5B75D"/>
    <w:rsid w:val="5CAED7E1"/>
    <w:rsid w:val="5CF0B806"/>
    <w:rsid w:val="5D093F1B"/>
    <w:rsid w:val="5D225796"/>
    <w:rsid w:val="5D2C40AE"/>
    <w:rsid w:val="5D52E438"/>
    <w:rsid w:val="5D6FDBD6"/>
    <w:rsid w:val="5D887B2D"/>
    <w:rsid w:val="5E62439C"/>
    <w:rsid w:val="5E69746E"/>
    <w:rsid w:val="5E7C7719"/>
    <w:rsid w:val="5E8F9B2D"/>
    <w:rsid w:val="5EF2AE58"/>
    <w:rsid w:val="5EF3ADCB"/>
    <w:rsid w:val="5F2E35CD"/>
    <w:rsid w:val="5F2EF1C7"/>
    <w:rsid w:val="5F4CA96F"/>
    <w:rsid w:val="5F559A59"/>
    <w:rsid w:val="5F6E2A05"/>
    <w:rsid w:val="5FB0B258"/>
    <w:rsid w:val="5FB5C150"/>
    <w:rsid w:val="5FFB10FE"/>
    <w:rsid w:val="6020CF43"/>
    <w:rsid w:val="602D95E5"/>
    <w:rsid w:val="6039A6B8"/>
    <w:rsid w:val="6051A797"/>
    <w:rsid w:val="6061E5DE"/>
    <w:rsid w:val="60641A9D"/>
    <w:rsid w:val="609AF787"/>
    <w:rsid w:val="60BAFCC6"/>
    <w:rsid w:val="60C801ED"/>
    <w:rsid w:val="60EC7FE1"/>
    <w:rsid w:val="610DC4F1"/>
    <w:rsid w:val="6115EACD"/>
    <w:rsid w:val="6125D393"/>
    <w:rsid w:val="614DBB4B"/>
    <w:rsid w:val="615B3EAD"/>
    <w:rsid w:val="615CE316"/>
    <w:rsid w:val="615DCB81"/>
    <w:rsid w:val="61C6CFD2"/>
    <w:rsid w:val="61F56CF7"/>
    <w:rsid w:val="620A6C54"/>
    <w:rsid w:val="62113FC8"/>
    <w:rsid w:val="62218311"/>
    <w:rsid w:val="6291E1BD"/>
    <w:rsid w:val="62EB531C"/>
    <w:rsid w:val="62EC27CC"/>
    <w:rsid w:val="62F0E57B"/>
    <w:rsid w:val="634EB5EF"/>
    <w:rsid w:val="6375FC46"/>
    <w:rsid w:val="637CFDFB"/>
    <w:rsid w:val="63A01655"/>
    <w:rsid w:val="63BF9DD9"/>
    <w:rsid w:val="63CC0E30"/>
    <w:rsid w:val="63F6DEF7"/>
    <w:rsid w:val="63F7BCB1"/>
    <w:rsid w:val="642F9741"/>
    <w:rsid w:val="643B5D2B"/>
    <w:rsid w:val="6458768E"/>
    <w:rsid w:val="64B42A52"/>
    <w:rsid w:val="64B5F44B"/>
    <w:rsid w:val="64BB12BD"/>
    <w:rsid w:val="64BFB7DA"/>
    <w:rsid w:val="6542845A"/>
    <w:rsid w:val="6543BD5E"/>
    <w:rsid w:val="65667634"/>
    <w:rsid w:val="656CFF1F"/>
    <w:rsid w:val="6594591A"/>
    <w:rsid w:val="65B1E12B"/>
    <w:rsid w:val="65C4398A"/>
    <w:rsid w:val="65D45147"/>
    <w:rsid w:val="65DB2FBE"/>
    <w:rsid w:val="65F53EF1"/>
    <w:rsid w:val="6614E93F"/>
    <w:rsid w:val="661C2006"/>
    <w:rsid w:val="663426F8"/>
    <w:rsid w:val="66561B37"/>
    <w:rsid w:val="668966EB"/>
    <w:rsid w:val="669C727F"/>
    <w:rsid w:val="66B92CB9"/>
    <w:rsid w:val="66D12762"/>
    <w:rsid w:val="66E0EDD4"/>
    <w:rsid w:val="66F83553"/>
    <w:rsid w:val="670505F3"/>
    <w:rsid w:val="670D9B56"/>
    <w:rsid w:val="6768F390"/>
    <w:rsid w:val="6770E75F"/>
    <w:rsid w:val="6779B59F"/>
    <w:rsid w:val="679A100E"/>
    <w:rsid w:val="67B6111F"/>
    <w:rsid w:val="67C3BB09"/>
    <w:rsid w:val="67FA0A87"/>
    <w:rsid w:val="67FFB4BE"/>
    <w:rsid w:val="68243B7F"/>
    <w:rsid w:val="683C3818"/>
    <w:rsid w:val="6847B84A"/>
    <w:rsid w:val="68705933"/>
    <w:rsid w:val="68772E95"/>
    <w:rsid w:val="688D558F"/>
    <w:rsid w:val="68A83F13"/>
    <w:rsid w:val="68C9380C"/>
    <w:rsid w:val="68D844F6"/>
    <w:rsid w:val="6917D5A4"/>
    <w:rsid w:val="69409AEC"/>
    <w:rsid w:val="6947FF53"/>
    <w:rsid w:val="695F64BD"/>
    <w:rsid w:val="69D31326"/>
    <w:rsid w:val="6A5F3EC4"/>
    <w:rsid w:val="6A618A96"/>
    <w:rsid w:val="6A905B76"/>
    <w:rsid w:val="6AE6F370"/>
    <w:rsid w:val="6AE7080E"/>
    <w:rsid w:val="6B003488"/>
    <w:rsid w:val="6B198A1C"/>
    <w:rsid w:val="6B439619"/>
    <w:rsid w:val="6B616B52"/>
    <w:rsid w:val="6B6F1FF8"/>
    <w:rsid w:val="6B932E31"/>
    <w:rsid w:val="6B989B46"/>
    <w:rsid w:val="6BA49885"/>
    <w:rsid w:val="6BC870BC"/>
    <w:rsid w:val="6C1F9F43"/>
    <w:rsid w:val="6C24E65B"/>
    <w:rsid w:val="6C531B63"/>
    <w:rsid w:val="6C5D4DC3"/>
    <w:rsid w:val="6C8B51DA"/>
    <w:rsid w:val="6C9D8864"/>
    <w:rsid w:val="6CD0B903"/>
    <w:rsid w:val="6D67756F"/>
    <w:rsid w:val="6D7B3306"/>
    <w:rsid w:val="6D8260DB"/>
    <w:rsid w:val="6DAA0E7E"/>
    <w:rsid w:val="6DDB746E"/>
    <w:rsid w:val="6E10E9F6"/>
    <w:rsid w:val="6E1EF847"/>
    <w:rsid w:val="6E6F9649"/>
    <w:rsid w:val="6EA92375"/>
    <w:rsid w:val="6EAE1029"/>
    <w:rsid w:val="6EB7302A"/>
    <w:rsid w:val="6F3A1911"/>
    <w:rsid w:val="6F50F2F9"/>
    <w:rsid w:val="6F59462D"/>
    <w:rsid w:val="6F6213DA"/>
    <w:rsid w:val="6F8380BB"/>
    <w:rsid w:val="6FD8E034"/>
    <w:rsid w:val="70360B65"/>
    <w:rsid w:val="70566C2F"/>
    <w:rsid w:val="705F8747"/>
    <w:rsid w:val="7074AE9A"/>
    <w:rsid w:val="7089F6F8"/>
    <w:rsid w:val="709FEE1B"/>
    <w:rsid w:val="70AEA0CB"/>
    <w:rsid w:val="70B92CBC"/>
    <w:rsid w:val="70BAAB0A"/>
    <w:rsid w:val="711CB1ED"/>
    <w:rsid w:val="71B830A0"/>
    <w:rsid w:val="7239B7A2"/>
    <w:rsid w:val="7245D36B"/>
    <w:rsid w:val="72487485"/>
    <w:rsid w:val="7265268C"/>
    <w:rsid w:val="728521B3"/>
    <w:rsid w:val="728E988D"/>
    <w:rsid w:val="72AB7A3D"/>
    <w:rsid w:val="72C0B123"/>
    <w:rsid w:val="72CA545C"/>
    <w:rsid w:val="72D73CE9"/>
    <w:rsid w:val="72FEEDE8"/>
    <w:rsid w:val="73041EC8"/>
    <w:rsid w:val="7305922A"/>
    <w:rsid w:val="7348C4C3"/>
    <w:rsid w:val="739EFF0F"/>
    <w:rsid w:val="73AFC8E8"/>
    <w:rsid w:val="73BC6E30"/>
    <w:rsid w:val="7407B084"/>
    <w:rsid w:val="741BE0B3"/>
    <w:rsid w:val="74214287"/>
    <w:rsid w:val="74530067"/>
    <w:rsid w:val="745A9C3C"/>
    <w:rsid w:val="746842E0"/>
    <w:rsid w:val="74D5F702"/>
    <w:rsid w:val="74E867A0"/>
    <w:rsid w:val="74F0D693"/>
    <w:rsid w:val="7507C0B8"/>
    <w:rsid w:val="7548C097"/>
    <w:rsid w:val="756BB235"/>
    <w:rsid w:val="756D0341"/>
    <w:rsid w:val="75771ADB"/>
    <w:rsid w:val="75791319"/>
    <w:rsid w:val="75837CCB"/>
    <w:rsid w:val="75869449"/>
    <w:rsid w:val="7588ED2A"/>
    <w:rsid w:val="7593592A"/>
    <w:rsid w:val="759E8B9F"/>
    <w:rsid w:val="75B91C72"/>
    <w:rsid w:val="75E66DF2"/>
    <w:rsid w:val="75FB4642"/>
    <w:rsid w:val="75FC029A"/>
    <w:rsid w:val="763955A7"/>
    <w:rsid w:val="764E719D"/>
    <w:rsid w:val="765AD9D4"/>
    <w:rsid w:val="76B88BFE"/>
    <w:rsid w:val="76C0230C"/>
    <w:rsid w:val="77022B01"/>
    <w:rsid w:val="7715060A"/>
    <w:rsid w:val="77474FFB"/>
    <w:rsid w:val="77A7F84D"/>
    <w:rsid w:val="77CA7BCF"/>
    <w:rsid w:val="77F2464C"/>
    <w:rsid w:val="77F7A26B"/>
    <w:rsid w:val="77FF5D20"/>
    <w:rsid w:val="781DCC3D"/>
    <w:rsid w:val="785F85E0"/>
    <w:rsid w:val="789E1C42"/>
    <w:rsid w:val="78A79D5F"/>
    <w:rsid w:val="78AF9B16"/>
    <w:rsid w:val="78E37104"/>
    <w:rsid w:val="792E6314"/>
    <w:rsid w:val="79588F73"/>
    <w:rsid w:val="797A610C"/>
    <w:rsid w:val="79B3A759"/>
    <w:rsid w:val="7A232226"/>
    <w:rsid w:val="7A295B42"/>
    <w:rsid w:val="7A83F9AF"/>
    <w:rsid w:val="7A9067BA"/>
    <w:rsid w:val="7AD5A87E"/>
    <w:rsid w:val="7AF98684"/>
    <w:rsid w:val="7B06680A"/>
    <w:rsid w:val="7B45035A"/>
    <w:rsid w:val="7B78130A"/>
    <w:rsid w:val="7B7E24D9"/>
    <w:rsid w:val="7B899369"/>
    <w:rsid w:val="7B8E17B7"/>
    <w:rsid w:val="7B910896"/>
    <w:rsid w:val="7BC40408"/>
    <w:rsid w:val="7BC91026"/>
    <w:rsid w:val="7BCE7D3A"/>
    <w:rsid w:val="7BD953A1"/>
    <w:rsid w:val="7C043F34"/>
    <w:rsid w:val="7C24C12E"/>
    <w:rsid w:val="7C4FD0D1"/>
    <w:rsid w:val="7C5CCA96"/>
    <w:rsid w:val="7C8439AA"/>
    <w:rsid w:val="7CC8F330"/>
    <w:rsid w:val="7CD8F23E"/>
    <w:rsid w:val="7CDA4C98"/>
    <w:rsid w:val="7CF14E76"/>
    <w:rsid w:val="7D1ACED8"/>
    <w:rsid w:val="7E3F7114"/>
    <w:rsid w:val="7E491A80"/>
    <w:rsid w:val="7EA39EF5"/>
    <w:rsid w:val="7EA5E2FA"/>
    <w:rsid w:val="7EE5EAEB"/>
    <w:rsid w:val="7EF03A55"/>
    <w:rsid w:val="7F2570B5"/>
    <w:rsid w:val="7F3F59F4"/>
    <w:rsid w:val="7FB06F02"/>
    <w:rsid w:val="7FB56059"/>
    <w:rsid w:val="7FB8A212"/>
    <w:rsid w:val="7FC114E2"/>
    <w:rsid w:val="7FF99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6CE6"/>
  <w15:chartTrackingRefBased/>
  <w15:docId w15:val="{CE8ECD07-0432-4198-A806-8778C22D89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639F540"/>
    <w:rPr>
      <w:rFonts w:ascii="Times New Roman" w:hAnsi="Times New Roman" w:eastAsia="Times New Roman" w:cs="Times New Roman"/>
    </w:rPr>
  </w:style>
  <w:style w:type="paragraph" w:styleId="Heading1">
    <w:name w:val="heading 1"/>
    <w:basedOn w:val="Normal"/>
    <w:next w:val="Normal"/>
    <w:link w:val="Heading1Char"/>
    <w:uiPriority w:val="9"/>
    <w:qFormat/>
    <w:rsid w:val="282B9B13"/>
    <w:pPr>
      <w:keepNext/>
      <w:keepLines/>
      <w:spacing w:before="240" w:after="0"/>
      <w:outlineLvl w:val="0"/>
    </w:pPr>
    <w:rPr>
      <w:rFonts w:asciiTheme="majorHAnsi" w:hAnsiTheme="majorHAnsi" w:eastAsiaTheme="majorEastAsia" w:cstheme="majorBidi"/>
      <w:b/>
      <w:bCs/>
      <w:sz w:val="32"/>
      <w:szCs w:val="32"/>
    </w:rPr>
  </w:style>
  <w:style w:type="paragraph" w:styleId="Heading2">
    <w:name w:val="heading 2"/>
    <w:basedOn w:val="Normal"/>
    <w:next w:val="Normal"/>
    <w:link w:val="Heading2Char"/>
    <w:uiPriority w:val="9"/>
    <w:unhideWhenUsed/>
    <w:qFormat/>
    <w:rsid w:val="282B9B13"/>
    <w:pPr>
      <w:keepNext/>
      <w:keepLines/>
      <w:spacing w:before="40" w:after="0"/>
      <w:outlineLvl w:val="1"/>
    </w:pPr>
    <w:rPr>
      <w:rFonts w:asciiTheme="majorHAnsi" w:hAnsiTheme="majorHAnsi" w:eastAsiaTheme="majorEastAsia" w:cstheme="majorBidi"/>
      <w:b/>
      <w:bCs/>
      <w:sz w:val="28"/>
      <w:szCs w:val="28"/>
    </w:rPr>
  </w:style>
  <w:style w:type="paragraph" w:styleId="Heading3">
    <w:name w:val="heading 3"/>
    <w:basedOn w:val="Normal"/>
    <w:next w:val="Normal"/>
    <w:link w:val="Heading3Char"/>
    <w:uiPriority w:val="9"/>
    <w:unhideWhenUsed/>
    <w:qFormat/>
    <w:rsid w:val="282B9B13"/>
    <w:pPr>
      <w:keepNext/>
      <w:keepLines/>
      <w:spacing w:before="40" w:after="0"/>
      <w:outlineLvl w:val="2"/>
    </w:pPr>
    <w:rPr>
      <w:rFonts w:asciiTheme="majorHAnsi" w:hAnsiTheme="majorHAnsi" w:eastAsiaTheme="majorEastAsia" w:cstheme="majorBidi"/>
      <w:b/>
      <w:bCs/>
      <w:sz w:val="24"/>
      <w:szCs w:val="24"/>
    </w:rPr>
  </w:style>
  <w:style w:type="paragraph" w:styleId="Heading4">
    <w:name w:val="heading 4"/>
    <w:basedOn w:val="Normal"/>
    <w:next w:val="Normal"/>
    <w:link w:val="Heading4Char"/>
    <w:uiPriority w:val="9"/>
    <w:unhideWhenUsed/>
    <w:qFormat/>
    <w:rsid w:val="01B0202C"/>
    <w:pPr>
      <w:keepNext/>
      <w:keepLines/>
      <w:spacing w:before="40" w:after="0"/>
      <w:outlineLvl w:val="3"/>
    </w:pPr>
    <w:rPr>
      <w:rFonts w:asciiTheme="majorHAnsi" w:hAnsiTheme="majorHAnsi" w:eastAsiaTheme="majorEastAsia" w:cstheme="majorBidi"/>
      <w:i/>
      <w:iCs/>
      <w:sz w:val="24"/>
      <w:szCs w:val="24"/>
    </w:rPr>
  </w:style>
  <w:style w:type="paragraph" w:styleId="Heading5">
    <w:name w:val="heading 5"/>
    <w:basedOn w:val="Normal"/>
    <w:next w:val="Normal"/>
    <w:link w:val="Heading5Char"/>
    <w:uiPriority w:val="9"/>
    <w:unhideWhenUsed/>
    <w:qFormat/>
    <w:rsid w:val="008E4178"/>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E4178"/>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08E4178"/>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8E4178"/>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8E4178"/>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3">
    <w:name w:val="Grid Table 4 Accent 3"/>
    <w:basedOn w:val="TableNormal"/>
    <w:uiPriority w:val="4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1639F540"/>
    <w:pPr>
      <w:spacing w:after="100"/>
    </w:pPr>
  </w:style>
  <w:style w:type="paragraph" w:styleId="TOC2">
    <w:name w:val="toc 2"/>
    <w:basedOn w:val="Normal"/>
    <w:next w:val="Normal"/>
    <w:uiPriority w:val="39"/>
    <w:unhideWhenUsed/>
    <w:rsid w:val="1639F540"/>
    <w:pPr>
      <w:spacing w:after="100"/>
      <w:ind w:left="220"/>
    </w:pPr>
  </w:style>
  <w:style w:type="paragraph" w:styleId="TOC3">
    <w:name w:val="toc 3"/>
    <w:basedOn w:val="Normal"/>
    <w:next w:val="Normal"/>
    <w:uiPriority w:val="39"/>
    <w:unhideWhenUsed/>
    <w:rsid w:val="1639F540"/>
    <w:pPr>
      <w:spacing w:after="100"/>
      <w:ind w:left="440"/>
    </w:pPr>
  </w:style>
  <w:style w:type="character" w:styleId="Heading1Char" w:customStyle="1">
    <w:name w:val="Heading 1 Char"/>
    <w:basedOn w:val="DefaultParagraphFont"/>
    <w:link w:val="Heading1"/>
    <w:uiPriority w:val="9"/>
    <w:rsid w:val="282B9B13"/>
    <w:rPr>
      <w:rFonts w:asciiTheme="majorHAnsi" w:hAnsiTheme="majorHAnsi" w:eastAsiaTheme="majorEastAsia" w:cstheme="majorBidi"/>
      <w:b/>
      <w:bCs/>
      <w:sz w:val="32"/>
      <w:szCs w:val="32"/>
    </w:rPr>
  </w:style>
  <w:style w:type="character" w:styleId="Heading2Char" w:customStyle="1">
    <w:name w:val="Heading 2 Char"/>
    <w:basedOn w:val="DefaultParagraphFont"/>
    <w:link w:val="Heading2"/>
    <w:uiPriority w:val="9"/>
    <w:rsid w:val="282B9B13"/>
    <w:rPr>
      <w:rFonts w:asciiTheme="majorHAnsi" w:hAnsiTheme="majorHAnsi" w:eastAsiaTheme="majorEastAsia" w:cstheme="majorBidi"/>
      <w:b/>
      <w:bCs/>
      <w:sz w:val="28"/>
      <w:szCs w:val="28"/>
    </w:rPr>
  </w:style>
  <w:style w:type="character" w:styleId="Heading3Char" w:customStyle="1">
    <w:name w:val="Heading 3 Char"/>
    <w:basedOn w:val="DefaultParagraphFont"/>
    <w:link w:val="Heading3"/>
    <w:uiPriority w:val="9"/>
    <w:rsid w:val="282B9B13"/>
    <w:rPr>
      <w:rFonts w:asciiTheme="majorHAnsi" w:hAnsiTheme="majorHAnsi" w:eastAsiaTheme="majorEastAsia" w:cstheme="majorBidi"/>
      <w:b/>
      <w:bCs/>
      <w:sz w:val="24"/>
      <w:szCs w:val="24"/>
    </w:rPr>
  </w:style>
  <w:style w:type="paragraph" w:styleId="ListParagraph">
    <w:name w:val="List Paragraph"/>
    <w:basedOn w:val="Normal"/>
    <w:uiPriority w:val="34"/>
    <w:qFormat/>
    <w:rsid w:val="00FB4CB4"/>
    <w:pPr>
      <w:ind w:left="720"/>
      <w:contextualSpacing/>
    </w:pPr>
  </w:style>
  <w:style w:type="character" w:styleId="Heading4Char" w:customStyle="1">
    <w:name w:val="Heading 4 Char"/>
    <w:basedOn w:val="DefaultParagraphFont"/>
    <w:link w:val="Heading4"/>
    <w:uiPriority w:val="9"/>
    <w:rsid w:val="282B9B13"/>
    <w:rPr>
      <w:rFonts w:asciiTheme="majorHAnsi" w:hAnsiTheme="majorHAnsi" w:eastAsiaTheme="majorEastAsia" w:cstheme="majorBidi"/>
      <w:i/>
      <w:iCs/>
      <w:sz w:val="24"/>
      <w:szCs w:val="24"/>
    </w:rPr>
  </w:style>
  <w:style w:type="paragraph" w:styleId="TOC4">
    <w:name w:val="toc 4"/>
    <w:basedOn w:val="Normal"/>
    <w:next w:val="Normal"/>
    <w:uiPriority w:val="39"/>
    <w:unhideWhenUsed/>
    <w:rsid w:val="1639F540"/>
    <w:pPr>
      <w:spacing w:after="100"/>
      <w:ind w:left="660"/>
    </w:pPr>
  </w:style>
  <w:style w:type="paragraph" w:styleId="CommentText">
    <w:name w:val="annotation text"/>
    <w:basedOn w:val="Normal"/>
    <w:link w:val="CommentTextChar"/>
    <w:uiPriority w:val="99"/>
    <w:semiHidden/>
    <w:unhideWhenUsed/>
    <w:rsid w:val="1639F540"/>
    <w:rPr>
      <w:sz w:val="20"/>
      <w:szCs w:val="20"/>
    </w:rPr>
  </w:style>
  <w:style w:type="character" w:styleId="CommentTextChar" w:customStyle="1">
    <w:name w:val="Comment Text Char"/>
    <w:basedOn w:val="DefaultParagraphFont"/>
    <w:link w:val="CommentText"/>
    <w:uiPriority w:val="99"/>
    <w:semiHidden/>
    <w:rsid w:val="004D1D2A"/>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4D1D2A"/>
    <w:rPr>
      <w:sz w:val="16"/>
      <w:szCs w:val="16"/>
    </w:rPr>
  </w:style>
  <w:style w:type="numbering" w:styleId="CurrentList1" w:customStyle="1">
    <w:name w:val="Current List1"/>
    <w:uiPriority w:val="99"/>
    <w:rsid w:val="00F214B6"/>
    <w:pPr>
      <w:numPr>
        <w:numId w:val="130"/>
      </w:numPr>
    </w:pPr>
  </w:style>
  <w:style w:type="character" w:styleId="Heading5Char" w:customStyle="1">
    <w:name w:val="Heading 5 Char"/>
    <w:basedOn w:val="DefaultParagraphFont"/>
    <w:link w:val="Heading5"/>
    <w:uiPriority w:val="9"/>
    <w:rsid w:val="008E4178"/>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8E4178"/>
    <w:rPr>
      <w:rFonts w:asciiTheme="majorHAnsi" w:hAnsiTheme="majorHAnsi" w:eastAsiaTheme="majorEastAsia" w:cstheme="majorBidi"/>
      <w:color w:val="1F3763"/>
    </w:rPr>
  </w:style>
  <w:style w:type="character" w:styleId="Heading7Char" w:customStyle="1">
    <w:name w:val="Heading 7 Char"/>
    <w:basedOn w:val="DefaultParagraphFont"/>
    <w:link w:val="Heading7"/>
    <w:uiPriority w:val="9"/>
    <w:rsid w:val="008E4178"/>
    <w:rPr>
      <w:rFonts w:asciiTheme="majorHAnsi" w:hAnsiTheme="majorHAnsi" w:eastAsiaTheme="majorEastAsia" w:cstheme="majorBidi"/>
      <w:i/>
      <w:iCs/>
      <w:color w:val="1F3763"/>
    </w:rPr>
  </w:style>
  <w:style w:type="character" w:styleId="Heading8Char" w:customStyle="1">
    <w:name w:val="Heading 8 Char"/>
    <w:basedOn w:val="DefaultParagraphFont"/>
    <w:link w:val="Heading8"/>
    <w:uiPriority w:val="9"/>
    <w:rsid w:val="008E4178"/>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8E4178"/>
    <w:rPr>
      <w:rFonts w:asciiTheme="majorHAnsi" w:hAnsiTheme="majorHAnsi" w:eastAsiaTheme="majorEastAsia" w:cstheme="majorBidi"/>
      <w:i/>
      <w:iCs/>
      <w:color w:val="272727"/>
      <w:sz w:val="21"/>
      <w:szCs w:val="21"/>
    </w:rPr>
  </w:style>
  <w:style w:type="paragraph" w:styleId="Title">
    <w:name w:val="Title"/>
    <w:basedOn w:val="Normal"/>
    <w:next w:val="Normal"/>
    <w:link w:val="TitleChar"/>
    <w:uiPriority w:val="10"/>
    <w:qFormat/>
    <w:rsid w:val="008E4178"/>
    <w:pPr>
      <w:spacing w:after="0"/>
      <w:contextualSpacing/>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8E4178"/>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0822B856"/>
    <w:rPr>
      <w:rFonts w:asciiTheme="minorHAnsi" w:hAnsiTheme="minorHAnsi" w:eastAsiaTheme="minorEastAsia" w:cstheme="minorBidi"/>
      <w:color w:val="5A5A5A"/>
    </w:rPr>
  </w:style>
  <w:style w:type="character" w:styleId="SubtitleChar" w:customStyle="1">
    <w:name w:val="Subtitle Char"/>
    <w:basedOn w:val="DefaultParagraphFont"/>
    <w:link w:val="Subtitle"/>
    <w:uiPriority w:val="11"/>
    <w:rsid w:val="008E4178"/>
    <w:rPr>
      <w:rFonts w:eastAsiaTheme="minorEastAsia"/>
      <w:color w:val="5A5A5A"/>
    </w:rPr>
  </w:style>
  <w:style w:type="paragraph" w:styleId="Quote">
    <w:name w:val="Quote"/>
    <w:basedOn w:val="Normal"/>
    <w:next w:val="Normal"/>
    <w:link w:val="QuoteChar"/>
    <w:uiPriority w:val="29"/>
    <w:qFormat/>
    <w:rsid w:val="0822B856"/>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8E4178"/>
    <w:rPr>
      <w:rFonts w:ascii="Times New Roman" w:hAnsi="Times New Roman" w:eastAsia="Times New Roman" w:cs="Times New Roman"/>
      <w:i/>
      <w:iCs/>
      <w:color w:val="404040" w:themeColor="text1" w:themeTint="BF"/>
    </w:rPr>
  </w:style>
  <w:style w:type="paragraph" w:styleId="IntenseQuote">
    <w:name w:val="Intense Quote"/>
    <w:basedOn w:val="Normal"/>
    <w:next w:val="Normal"/>
    <w:link w:val="IntenseQuoteChar"/>
    <w:uiPriority w:val="30"/>
    <w:qFormat/>
    <w:rsid w:val="0822B856"/>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8E4178"/>
    <w:rPr>
      <w:rFonts w:ascii="Times New Roman" w:hAnsi="Times New Roman" w:eastAsia="Times New Roman" w:cs="Times New Roman"/>
      <w:i/>
      <w:iCs/>
      <w:color w:val="4472C4" w:themeColor="accent1"/>
    </w:rPr>
  </w:style>
  <w:style w:type="paragraph" w:styleId="TOC5">
    <w:name w:val="toc 5"/>
    <w:basedOn w:val="Normal"/>
    <w:next w:val="Normal"/>
    <w:uiPriority w:val="39"/>
    <w:unhideWhenUsed/>
    <w:rsid w:val="0822B856"/>
    <w:pPr>
      <w:spacing w:after="100"/>
      <w:ind w:left="880"/>
    </w:pPr>
  </w:style>
  <w:style w:type="paragraph" w:styleId="TOC6">
    <w:name w:val="toc 6"/>
    <w:basedOn w:val="Normal"/>
    <w:next w:val="Normal"/>
    <w:uiPriority w:val="39"/>
    <w:unhideWhenUsed/>
    <w:rsid w:val="0822B856"/>
    <w:pPr>
      <w:spacing w:after="100"/>
      <w:ind w:left="1100"/>
    </w:pPr>
  </w:style>
  <w:style w:type="paragraph" w:styleId="TOC7">
    <w:name w:val="toc 7"/>
    <w:basedOn w:val="Normal"/>
    <w:next w:val="Normal"/>
    <w:uiPriority w:val="39"/>
    <w:unhideWhenUsed/>
    <w:rsid w:val="0822B856"/>
    <w:pPr>
      <w:spacing w:after="100"/>
      <w:ind w:left="1320"/>
    </w:pPr>
  </w:style>
  <w:style w:type="paragraph" w:styleId="TOC8">
    <w:name w:val="toc 8"/>
    <w:basedOn w:val="Normal"/>
    <w:next w:val="Normal"/>
    <w:uiPriority w:val="39"/>
    <w:unhideWhenUsed/>
    <w:rsid w:val="0822B856"/>
    <w:pPr>
      <w:spacing w:after="100"/>
      <w:ind w:left="1540"/>
    </w:pPr>
  </w:style>
  <w:style w:type="paragraph" w:styleId="TOC9">
    <w:name w:val="toc 9"/>
    <w:basedOn w:val="Normal"/>
    <w:next w:val="Normal"/>
    <w:uiPriority w:val="39"/>
    <w:unhideWhenUsed/>
    <w:rsid w:val="0822B856"/>
    <w:pPr>
      <w:spacing w:after="100"/>
      <w:ind w:left="1760"/>
    </w:pPr>
  </w:style>
  <w:style w:type="paragraph" w:styleId="EndnoteText">
    <w:name w:val="endnote text"/>
    <w:basedOn w:val="Normal"/>
    <w:link w:val="EndnoteTextChar"/>
    <w:uiPriority w:val="99"/>
    <w:semiHidden/>
    <w:unhideWhenUsed/>
    <w:rsid w:val="0822B856"/>
    <w:pPr>
      <w:spacing w:after="0"/>
    </w:pPr>
    <w:rPr>
      <w:sz w:val="20"/>
      <w:szCs w:val="20"/>
    </w:rPr>
  </w:style>
  <w:style w:type="character" w:styleId="EndnoteTextChar" w:customStyle="1">
    <w:name w:val="Endnote Text Char"/>
    <w:basedOn w:val="DefaultParagraphFont"/>
    <w:link w:val="EndnoteText"/>
    <w:uiPriority w:val="99"/>
    <w:semiHidden/>
    <w:rsid w:val="008E4178"/>
    <w:rPr>
      <w:rFonts w:ascii="Times New Roman" w:hAnsi="Times New Roman" w:eastAsia="Times New Roman" w:cs="Times New Roman"/>
      <w:sz w:val="20"/>
      <w:szCs w:val="20"/>
    </w:rPr>
  </w:style>
  <w:style w:type="paragraph" w:styleId="Footer">
    <w:name w:val="footer"/>
    <w:basedOn w:val="Normal"/>
    <w:link w:val="FooterChar"/>
    <w:uiPriority w:val="99"/>
    <w:unhideWhenUsed/>
    <w:rsid w:val="0822B856"/>
    <w:pPr>
      <w:tabs>
        <w:tab w:val="center" w:pos="4680"/>
        <w:tab w:val="right" w:pos="9360"/>
      </w:tabs>
      <w:spacing w:after="0"/>
    </w:pPr>
  </w:style>
  <w:style w:type="character" w:styleId="FooterChar" w:customStyle="1">
    <w:name w:val="Footer Char"/>
    <w:basedOn w:val="DefaultParagraphFont"/>
    <w:link w:val="Footer"/>
    <w:uiPriority w:val="99"/>
    <w:rsid w:val="008E4178"/>
    <w:rPr>
      <w:rFonts w:ascii="Times New Roman" w:hAnsi="Times New Roman" w:eastAsia="Times New Roman" w:cs="Times New Roman"/>
    </w:rPr>
  </w:style>
  <w:style w:type="paragraph" w:styleId="FootnoteText">
    <w:name w:val="footnote text"/>
    <w:basedOn w:val="Normal"/>
    <w:link w:val="FootnoteTextChar"/>
    <w:uiPriority w:val="99"/>
    <w:semiHidden/>
    <w:unhideWhenUsed/>
    <w:rsid w:val="0822B856"/>
    <w:pPr>
      <w:spacing w:after="0"/>
    </w:pPr>
    <w:rPr>
      <w:sz w:val="20"/>
      <w:szCs w:val="20"/>
    </w:rPr>
  </w:style>
  <w:style w:type="character" w:styleId="FootnoteTextChar" w:customStyle="1">
    <w:name w:val="Footnote Text Char"/>
    <w:basedOn w:val="DefaultParagraphFont"/>
    <w:link w:val="FootnoteText"/>
    <w:uiPriority w:val="99"/>
    <w:semiHidden/>
    <w:rsid w:val="008E4178"/>
    <w:rPr>
      <w:rFonts w:ascii="Times New Roman" w:hAnsi="Times New Roman" w:eastAsia="Times New Roman" w:cs="Times New Roman"/>
      <w:sz w:val="20"/>
      <w:szCs w:val="20"/>
    </w:rPr>
  </w:style>
  <w:style w:type="paragraph" w:styleId="Header">
    <w:name w:val="header"/>
    <w:basedOn w:val="Normal"/>
    <w:link w:val="HeaderChar"/>
    <w:uiPriority w:val="99"/>
    <w:unhideWhenUsed/>
    <w:rsid w:val="0822B856"/>
    <w:pPr>
      <w:tabs>
        <w:tab w:val="center" w:pos="4680"/>
        <w:tab w:val="right" w:pos="9360"/>
      </w:tabs>
      <w:spacing w:after="0"/>
    </w:pPr>
  </w:style>
  <w:style w:type="character" w:styleId="HeaderChar" w:customStyle="1">
    <w:name w:val="Header Char"/>
    <w:basedOn w:val="DefaultParagraphFont"/>
    <w:link w:val="Header"/>
    <w:uiPriority w:val="99"/>
    <w:rsid w:val="008E4178"/>
    <w:rPr>
      <w:rFonts w:ascii="Times New Roman" w:hAnsi="Times New Roman" w:eastAsia="Times New Roman" w:cs="Times New Roman"/>
    </w:rPr>
  </w:style>
  <w:style w:type="paragraph" w:styleId="Revision">
    <w:name w:val="Revision"/>
    <w:hidden/>
    <w:uiPriority w:val="99"/>
    <w:semiHidden/>
    <w:rsid w:val="00F56755"/>
    <w:pPr>
      <w:spacing w:after="0" w:line="240" w:lineRule="auto"/>
    </w:pPr>
    <w:rPr>
      <w:rFonts w:ascii="Times New Roman" w:hAnsi="Times New Roman" w:eastAsia="Times New Roman" w:cs="Times New Roman"/>
    </w:rPr>
  </w:style>
  <w:style w:type="paragraph" w:styleId="paragraph" w:customStyle="1">
    <w:name w:val="paragraph"/>
    <w:basedOn w:val="Normal"/>
    <w:rsid w:val="004F2084"/>
    <w:pPr>
      <w:spacing w:before="100" w:beforeAutospacing="1" w:after="100" w:afterAutospacing="1" w:line="240" w:lineRule="auto"/>
    </w:pPr>
    <w:rPr>
      <w:sz w:val="24"/>
      <w:szCs w:val="24"/>
    </w:rPr>
  </w:style>
  <w:style w:type="character" w:styleId="normaltextrun" w:customStyle="1">
    <w:name w:val="normaltextrun"/>
    <w:basedOn w:val="DefaultParagraphFont"/>
    <w:rsid w:val="004F2084"/>
  </w:style>
  <w:style w:type="character" w:styleId="eop" w:customStyle="1">
    <w:name w:val="eop"/>
    <w:basedOn w:val="DefaultParagraphFont"/>
    <w:rsid w:val="004F2084"/>
  </w:style>
  <w:style w:type="table" w:styleId="PlainTable1">
    <w:name w:val="Plain Table 1"/>
    <w:basedOn w:val="TableNormal"/>
    <w:uiPriority w:val="41"/>
    <w:rsid w:val="0013299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9678A8"/>
    <w:pPr>
      <w:spacing w:after="200" w:line="240" w:lineRule="auto"/>
    </w:pPr>
    <w:rPr>
      <w:rFonts w:asciiTheme="minorHAnsi" w:hAnsiTheme="minorHAnsi" w:eastAsiaTheme="minorHAnsi" w:cstheme="minorBidi"/>
      <w:i/>
      <w:iCs/>
      <w:color w:val="44546A" w:themeColor="text2"/>
      <w:sz w:val="18"/>
      <w:szCs w:val="18"/>
    </w:rPr>
  </w:style>
  <w:style w:type="paragraph" w:styleId="Body" w:customStyle="1">
    <w:name w:val="Body"/>
    <w:rsid w:val="00F62FFD"/>
    <w:pPr>
      <w:pBdr>
        <w:top w:val="nil"/>
        <w:left w:val="nil"/>
        <w:bottom w:val="nil"/>
        <w:right w:val="nil"/>
        <w:between w:val="nil"/>
        <w:bar w:val="nil"/>
      </w:pBdr>
      <w:spacing w:after="0" w:line="240" w:lineRule="auto"/>
    </w:pPr>
    <w:rPr>
      <w:rFonts w:ascii="Times New Roman" w:hAnsi="Times New Roman" w:eastAsia="Times New Roman" w:cs="Times New Roman"/>
      <w:color w:val="000000"/>
      <w:sz w:val="24"/>
      <w:szCs w:val="24"/>
      <w:u w:color="000000"/>
      <w:bdr w:val="nil"/>
      <w14:textOutline w14:w="0" w14:cap="flat" w14:cmpd="sng" w14:algn="ctr">
        <w14:noFill/>
        <w14:prstDash w14:val="solid"/>
        <w14:bevel/>
      </w14:textOutline>
    </w:rPr>
  </w:style>
  <w:style w:type="paragraph" w:styleId="Default" w:customStyle="1">
    <w:name w:val="Default"/>
    <w:rsid w:val="00CF645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umgc-cappms.azurewebsites.net/previousprojects" TargetMode="Externa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hyperlink" Target="https://chat.openai.com/share/f894c79d-a3d5-4f70-a414-ee4a872a2b0d" TargetMode="External"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glossaryDocument" Target="glossary/document.xml" Id="Rd87f83d7f279417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7a0356-7072-42d3-adf5-82d296fe0542}"/>
      </w:docPartPr>
      <w:docPartBody>
        <w:p w14:paraId="361A65D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F94DE19D362E49ABA718102CE3042A" ma:contentTypeVersion="13" ma:contentTypeDescription="Create a new document." ma:contentTypeScope="" ma:versionID="04824c000ddd4acfffc495eb73f2b907">
  <xsd:schema xmlns:xsd="http://www.w3.org/2001/XMLSchema" xmlns:xs="http://www.w3.org/2001/XMLSchema" xmlns:p="http://schemas.microsoft.com/office/2006/metadata/properties" xmlns:ns2="98bc4bdf-26fc-47f0-89e6-9d8da1590db5" xmlns:ns3="d54ba327-bb0d-4952-ab14-57dcc4960444" targetNamespace="http://schemas.microsoft.com/office/2006/metadata/properties" ma:root="true" ma:fieldsID="1c7a189c61822cf36355e59cc20bf6e9" ns2:_="" ns3:_="">
    <xsd:import namespace="98bc4bdf-26fc-47f0-89e6-9d8da1590db5"/>
    <xsd:import namespace="d54ba327-bb0d-4952-ab14-57dcc49604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c4bdf-26fc-47f0-89e6-9d8da1590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4ba327-bb0d-4952-ab14-57dcc496044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9c5467c-63a5-474e-9bbb-ebda0fcc439c}" ma:internalName="TaxCatchAll" ma:showField="CatchAllData" ma:web="d54ba327-bb0d-4952-ab14-57dcc496044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4ba327-bb0d-4952-ab14-57dcc4960444" xsi:nil="true"/>
    <lcf76f155ced4ddcb4097134ff3c332f xmlns="98bc4bdf-26fc-47f0-89e6-9d8da1590db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5AB93-76FA-45EC-AE23-886696EF7541}">
  <ds:schemaRefs>
    <ds:schemaRef ds:uri="http://schemas.microsoft.com/sharepoint/v3/contenttype/forms"/>
  </ds:schemaRefs>
</ds:datastoreItem>
</file>

<file path=customXml/itemProps2.xml><?xml version="1.0" encoding="utf-8"?>
<ds:datastoreItem xmlns:ds="http://schemas.openxmlformats.org/officeDocument/2006/customXml" ds:itemID="{FC1A34E2-0101-4078-ADEB-18313B32C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c4bdf-26fc-47f0-89e6-9d8da1590db5"/>
    <ds:schemaRef ds:uri="d54ba327-bb0d-4952-ab14-57dcc4960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134F5-5747-4FC8-9B63-53D84725D77C}">
  <ds:schemaRefs>
    <ds:schemaRef ds:uri="http://schemas.openxmlformats.org/package/2006/metadata/core-properties"/>
    <ds:schemaRef ds:uri="http://purl.org/dc/terms/"/>
    <ds:schemaRef ds:uri="http://schemas.microsoft.com/office/2006/documentManagement/types"/>
    <ds:schemaRef ds:uri="98bc4bdf-26fc-47f0-89e6-9d8da1590db5"/>
    <ds:schemaRef ds:uri="http://www.w3.org/XML/1998/namespace"/>
    <ds:schemaRef ds:uri="http://purl.org/dc/elements/1.1/"/>
    <ds:schemaRef ds:uri="http://schemas.microsoft.com/office/infopath/2007/PartnerControls"/>
    <ds:schemaRef ds:uri="d54ba327-bb0d-4952-ab14-57dcc4960444"/>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A657F936-CC12-4B47-9CFB-90585CC107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Edward Devine</dc:creator>
  <keywords/>
  <dc:description/>
  <lastModifiedBy>Malachi Jamison</lastModifiedBy>
  <revision>712</revision>
  <dcterms:created xsi:type="dcterms:W3CDTF">2023-09-18T06:34:00.0000000Z</dcterms:created>
  <dcterms:modified xsi:type="dcterms:W3CDTF">2023-11-06T22:46:11.0924434Z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0x01010041F94DE19D362E49ABA718102CE3042A</vt:lpwstr>
  </property>
  <property fmtid="{D5CDD505-2E9C-101B-9397-08002B2CF9AE}" pid="3" name="MediaServiceImageTags">
    <vt:lpwstr/>
  </property>
</Properties>
</file>
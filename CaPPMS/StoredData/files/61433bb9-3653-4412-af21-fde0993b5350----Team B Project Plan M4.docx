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sdt>
      <w:sdtPr>
        <w:rPr>
          <w:rFonts w:ascii="Times New Roman" w:hAnsi="Times New Roman" w:cs="Times New Roman"/>
          <w:rPrChange w:author="Zachary Cappella" w:date="2023-10-09T16:12:00Z" w:id="0">
            <w:rPr>
              <w:rFonts w:cstheme="minorHAnsi"/>
            </w:rPr>
          </w:rPrChange>
        </w:rPr>
        <w:id w:val="536084252"/>
        <w:docPartObj>
          <w:docPartGallery w:val="Cover Pages"/>
          <w:docPartUnique/>
        </w:docPartObj>
      </w:sdtPr>
      <w:sdtEndPr>
        <w:rPr>
          <w:rPrChange w:author="Zachary Cappella" w:date="2023-10-09T16:12:00Z" w:id="1">
            <w:rPr/>
          </w:rPrChange>
        </w:rPr>
      </w:sdtEndPr>
      <w:sdtContent>
        <w:p w:rsidRPr="00130713" w:rsidR="00BF572B" w:rsidP="09A330BE" w:rsidRDefault="00BF572B" w14:paraId="3F6EA8E1" w14:textId="62ACD318">
          <w:pPr>
            <w:rPr>
              <w:rFonts w:ascii="Times New Roman" w:hAnsi="Times New Roman" w:eastAsia="Times New Roman" w:cs="Times New Roman"/>
            </w:rPr>
          </w:pPr>
        </w:p>
        <w:p w:rsidRPr="00130713" w:rsidR="00BF572B" w:rsidP="09A330BE" w:rsidRDefault="122DE158" w14:paraId="1CF00EFC" w14:textId="3CB2D794">
          <w:pPr>
            <w:pStyle w:val="Title"/>
            <w:jc w:val="center"/>
            <w:rPr>
              <w:rFonts w:ascii="Times New Roman" w:hAnsi="Times New Roman" w:eastAsia="Times New Roman" w:cs="Times New Roman"/>
            </w:rPr>
          </w:pPr>
          <w:r w:rsidRPr="00130713">
            <w:rPr>
              <w:rFonts w:ascii="Times New Roman" w:hAnsi="Times New Roman" w:cs="Times New Roman"/>
              <w:noProof/>
              <w:rPrChange w:author="Zachary Cappella" w:date="2023-10-09T16:12:00Z" w:id="2">
                <w:rPr>
                  <w:noProof/>
                </w:rPr>
              </w:rPrChange>
            </w:rPr>
            <w:drawing>
              <wp:inline distT="0" distB="0" distL="0" distR="0" wp14:anchorId="34052980" wp14:editId="011521EC">
                <wp:extent cx="2363638" cy="2363638"/>
                <wp:effectExtent l="0" t="0" r="0" b="0"/>
                <wp:docPr id="1024369493" name="Graphic 1024369493" descr="Bra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2436949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63638" cy="2363638"/>
                        </a:xfrm>
                        <a:prstGeom prst="rect">
                          <a:avLst/>
                        </a:prstGeom>
                      </pic:spPr>
                    </pic:pic>
                  </a:graphicData>
                </a:graphic>
              </wp:inline>
            </w:drawing>
          </w:r>
        </w:p>
        <w:p w:rsidRPr="00130713" w:rsidR="00BF572B" w:rsidP="09A330BE" w:rsidRDefault="122DE158" w14:paraId="6FAC23C8" w14:textId="584BB9B3">
          <w:pPr>
            <w:pStyle w:val="Title"/>
            <w:jc w:val="center"/>
            <w:rPr>
              <w:rFonts w:ascii="Times New Roman" w:hAnsi="Times New Roman" w:eastAsia="Times New Roman" w:cs="Times New Roman"/>
            </w:rPr>
          </w:pPr>
          <w:r w:rsidRPr="00130713">
            <w:rPr>
              <w:rFonts w:ascii="Times New Roman" w:hAnsi="Times New Roman" w:eastAsia="Times New Roman" w:cs="Times New Roman"/>
            </w:rPr>
            <w:t>Software</w:t>
          </w:r>
          <w:r w:rsidRPr="00130713" w:rsidR="1095C352">
            <w:rPr>
              <w:rFonts w:ascii="Times New Roman" w:hAnsi="Times New Roman" w:eastAsia="Times New Roman" w:cs="Times New Roman"/>
            </w:rPr>
            <w:t xml:space="preserve"> </w:t>
          </w:r>
          <w:r w:rsidRPr="00130713" w:rsidR="12AA1D6E">
            <w:rPr>
              <w:rFonts w:ascii="Times New Roman" w:hAnsi="Times New Roman" w:eastAsia="Times New Roman" w:cs="Times New Roman"/>
            </w:rPr>
            <w:t>Development</w:t>
          </w:r>
          <w:r w:rsidRPr="00130713" w:rsidR="1095C352">
            <w:rPr>
              <w:rFonts w:ascii="Times New Roman" w:hAnsi="Times New Roman" w:eastAsia="Times New Roman" w:cs="Times New Roman"/>
            </w:rPr>
            <w:t xml:space="preserve"> </w:t>
          </w:r>
          <w:r w:rsidRPr="00130713">
            <w:rPr>
              <w:rFonts w:ascii="Times New Roman" w:hAnsi="Times New Roman" w:eastAsia="Times New Roman" w:cs="Times New Roman"/>
            </w:rPr>
            <w:t xml:space="preserve">Project </w:t>
          </w:r>
          <w:r w:rsidRPr="00130713" w:rsidR="1095C352">
            <w:rPr>
              <w:rFonts w:ascii="Times New Roman" w:hAnsi="Times New Roman" w:eastAsia="Times New Roman" w:cs="Times New Roman"/>
            </w:rPr>
            <w:t>Plan</w:t>
          </w:r>
        </w:p>
        <w:p w:rsidRPr="00130713" w:rsidR="002D1A8A" w:rsidP="09A330BE" w:rsidRDefault="3DC55C5A" w14:paraId="1C4CF191" w14:textId="08F2FD2B">
          <w:pPr>
            <w:pStyle w:val="Title"/>
            <w:jc w:val="center"/>
            <w:rPr>
              <w:rFonts w:ascii="Times New Roman" w:hAnsi="Times New Roman" w:eastAsia="Times New Roman" w:cs="Times New Roman"/>
              <w:sz w:val="36"/>
              <w:szCs w:val="36"/>
            </w:rPr>
          </w:pPr>
          <w:r w:rsidRPr="00130713">
            <w:rPr>
              <w:rFonts w:ascii="Times New Roman" w:hAnsi="Times New Roman" w:eastAsia="Times New Roman" w:cs="Times New Roman"/>
              <w:sz w:val="36"/>
              <w:szCs w:val="36"/>
            </w:rPr>
            <w:t>(</w:t>
          </w:r>
          <w:proofErr w:type="spellStart"/>
          <w:r w:rsidRPr="00130713">
            <w:rPr>
              <w:rFonts w:ascii="Times New Roman" w:hAnsi="Times New Roman" w:eastAsia="Times New Roman" w:cs="Times New Roman"/>
              <w:sz w:val="36"/>
              <w:szCs w:val="36"/>
            </w:rPr>
            <w:t>CogniOpen</w:t>
          </w:r>
          <w:proofErr w:type="spellEnd"/>
          <w:r w:rsidRPr="00130713">
            <w:rPr>
              <w:rFonts w:ascii="Times New Roman" w:hAnsi="Times New Roman" w:eastAsia="Times New Roman" w:cs="Times New Roman"/>
              <w:sz w:val="36"/>
              <w:szCs w:val="36"/>
            </w:rPr>
            <w:t xml:space="preserve"> - Nurturing Memory Wellness for </w:t>
          </w:r>
          <w:r w:rsidRPr="00130713" w:rsidR="42436629">
            <w:rPr>
              <w:rFonts w:ascii="Times New Roman" w:hAnsi="Times New Roman" w:eastAsia="Times New Roman" w:cs="Times New Roman"/>
              <w:sz w:val="36"/>
              <w:szCs w:val="36"/>
            </w:rPr>
            <w:t>Cognitive Impairment</w:t>
          </w:r>
          <w:r w:rsidRPr="00130713">
            <w:rPr>
              <w:rFonts w:ascii="Times New Roman" w:hAnsi="Times New Roman" w:eastAsia="Times New Roman" w:cs="Times New Roman"/>
              <w:sz w:val="36"/>
              <w:szCs w:val="36"/>
            </w:rPr>
            <w:t>)</w:t>
          </w:r>
        </w:p>
        <w:p w:rsidRPr="00130713" w:rsidR="002D1A8A" w:rsidP="09A330BE" w:rsidRDefault="002D1A8A" w14:paraId="5BA25DD7" w14:textId="77777777">
          <w:pPr>
            <w:pStyle w:val="Title"/>
            <w:jc w:val="center"/>
            <w:rPr>
              <w:rFonts w:ascii="Times New Roman" w:hAnsi="Times New Roman" w:eastAsia="Times New Roman" w:cs="Times New Roman"/>
              <w:sz w:val="36"/>
              <w:szCs w:val="36"/>
            </w:rPr>
          </w:pPr>
        </w:p>
        <w:p w:rsidRPr="00130713" w:rsidR="002D1A8A" w:rsidP="09A330BE" w:rsidRDefault="421F3CB6" w14:paraId="2BEEDEDA" w14:textId="35E8A153">
          <w:pPr>
            <w:pStyle w:val="Title"/>
            <w:jc w:val="center"/>
            <w:rPr>
              <w:rFonts w:ascii="Times New Roman" w:hAnsi="Times New Roman" w:eastAsia="Times New Roman" w:cs="Times New Roman"/>
              <w:sz w:val="36"/>
              <w:szCs w:val="36"/>
            </w:rPr>
          </w:pPr>
          <w:r w:rsidRPr="00130713">
            <w:rPr>
              <w:rFonts w:ascii="Times New Roman" w:hAnsi="Times New Roman" w:eastAsia="Times New Roman" w:cs="Times New Roman"/>
              <w:sz w:val="36"/>
              <w:szCs w:val="36"/>
            </w:rPr>
            <w:t>Submitted</w:t>
          </w:r>
          <w:r w:rsidRPr="00130713" w:rsidR="7EF2C044">
            <w:rPr>
              <w:rFonts w:ascii="Times New Roman" w:hAnsi="Times New Roman" w:eastAsia="Times New Roman" w:cs="Times New Roman"/>
              <w:sz w:val="36"/>
              <w:szCs w:val="36"/>
            </w:rPr>
            <w:t xml:space="preserve"> to:</w:t>
          </w:r>
        </w:p>
        <w:p w:rsidRPr="00130713" w:rsidR="002D1A8A" w:rsidP="09A330BE" w:rsidRDefault="002D1A8A" w14:paraId="5FE99FB2" w14:textId="77777777">
          <w:pPr>
            <w:rPr>
              <w:rFonts w:ascii="Times New Roman" w:hAnsi="Times New Roman" w:eastAsia="Times New Roman" w:cs="Times New Roman"/>
            </w:rPr>
          </w:pPr>
        </w:p>
        <w:p w:rsidRPr="00130713" w:rsidR="002D1A8A" w:rsidP="09A330BE" w:rsidRDefault="7EF2C044" w14:paraId="617ADDB4" w14:textId="6F3B4BD4">
          <w:pPr>
            <w:tabs>
              <w:tab w:val="left" w:pos="7218"/>
            </w:tabs>
            <w:spacing w:after="0" w:line="240" w:lineRule="auto"/>
            <w:jc w:val="center"/>
            <w:rPr>
              <w:rFonts w:ascii="Times New Roman" w:hAnsi="Times New Roman" w:eastAsia="Times New Roman" w:cs="Times New Roman"/>
            </w:rPr>
          </w:pPr>
          <w:r w:rsidRPr="00130713">
            <w:rPr>
              <w:rFonts w:ascii="Times New Roman" w:hAnsi="Times New Roman" w:eastAsia="Times New Roman" w:cs="Times New Roman"/>
              <w:spacing w:val="-10"/>
              <w:kern w:val="28"/>
              <w:sz w:val="36"/>
              <w:szCs w:val="36"/>
            </w:rPr>
            <w:t>University of Maryland Global Campus in partial fulfillment of the course Software Engineering Capstone</w:t>
          </w:r>
          <w:r w:rsidRPr="00130713">
            <w:rPr>
              <w:rFonts w:ascii="Times New Roman" w:hAnsi="Times New Roman" w:eastAsia="Times New Roman" w:cs="Times New Roman"/>
              <w:spacing w:val="-10"/>
              <w:kern w:val="28"/>
              <w:sz w:val="44"/>
              <w:szCs w:val="44"/>
            </w:rPr>
            <w:t xml:space="preserve"> </w:t>
          </w:r>
          <w:r w:rsidRPr="00130713">
            <w:rPr>
              <w:rFonts w:ascii="Times New Roman" w:hAnsi="Times New Roman" w:eastAsia="Times New Roman" w:cs="Times New Roman"/>
              <w:spacing w:val="-10"/>
              <w:kern w:val="28"/>
              <w:sz w:val="36"/>
              <w:szCs w:val="36"/>
            </w:rPr>
            <w:t>(SWEN 670)</w:t>
          </w:r>
        </w:p>
        <w:p w:rsidRPr="00130713" w:rsidR="002D1A8A" w:rsidP="09A330BE" w:rsidRDefault="002D1A8A" w14:paraId="35A29722" w14:textId="77777777">
          <w:pPr>
            <w:rPr>
              <w:rFonts w:ascii="Times New Roman" w:hAnsi="Times New Roman" w:eastAsia="Times New Roman" w:cs="Times New Roman"/>
            </w:rPr>
          </w:pPr>
        </w:p>
        <w:p w:rsidRPr="00130713" w:rsidR="00BF572B" w:rsidP="09A330BE" w:rsidRDefault="7EF2C044" w14:paraId="49AF5DF3" w14:textId="6B11350A">
          <w:pPr>
            <w:pStyle w:val="Title"/>
            <w:jc w:val="center"/>
            <w:rPr>
              <w:rFonts w:ascii="Times New Roman" w:hAnsi="Times New Roman" w:eastAsia="Times New Roman" w:cs="Times New Roman"/>
              <w:sz w:val="32"/>
              <w:szCs w:val="32"/>
            </w:rPr>
          </w:pPr>
          <w:r w:rsidRPr="00130713">
            <w:rPr>
              <w:rFonts w:ascii="Times New Roman" w:hAnsi="Times New Roman" w:eastAsia="Times New Roman" w:cs="Times New Roman"/>
              <w:sz w:val="32"/>
              <w:szCs w:val="32"/>
            </w:rPr>
            <w:t>Submitted By</w:t>
          </w:r>
          <w:r w:rsidRPr="00130713" w:rsidR="1095C352">
            <w:rPr>
              <w:rFonts w:ascii="Times New Roman" w:hAnsi="Times New Roman" w:eastAsia="Times New Roman" w:cs="Times New Roman"/>
              <w:sz w:val="32"/>
              <w:szCs w:val="32"/>
            </w:rPr>
            <w:t>: Team B</w:t>
          </w:r>
        </w:p>
        <w:p w:rsidRPr="00130713" w:rsidR="00BF572B" w:rsidP="09A330BE" w:rsidRDefault="00BF572B" w14:paraId="2477AD8E" w14:textId="77777777">
          <w:pPr>
            <w:pStyle w:val="Title"/>
            <w:jc w:val="center"/>
            <w:rPr>
              <w:rFonts w:ascii="Times New Roman" w:hAnsi="Times New Roman" w:eastAsia="Times New Roman" w:cs="Times New Roman"/>
              <w:sz w:val="44"/>
              <w:szCs w:val="44"/>
            </w:rPr>
          </w:pPr>
        </w:p>
        <w:p w:rsidRPr="00130713" w:rsidR="00BF572B" w:rsidP="09A330BE" w:rsidRDefault="1095C352" w14:paraId="1B347B4C" w14:textId="24EFF430">
          <w:pPr>
            <w:pStyle w:val="Title"/>
            <w:jc w:val="center"/>
            <w:rPr>
              <w:rFonts w:ascii="Times New Roman" w:hAnsi="Times New Roman" w:eastAsia="Times New Roman" w:cs="Times New Roman"/>
              <w:sz w:val="32"/>
              <w:szCs w:val="32"/>
            </w:rPr>
          </w:pPr>
          <w:r w:rsidRPr="00130713">
            <w:rPr>
              <w:rFonts w:ascii="Times New Roman" w:hAnsi="Times New Roman" w:eastAsia="Times New Roman" w:cs="Times New Roman"/>
              <w:sz w:val="32"/>
              <w:szCs w:val="32"/>
            </w:rPr>
            <w:t>Fall Semester 2023</w:t>
          </w:r>
        </w:p>
        <w:p w:rsidRPr="00130713" w:rsidR="00BF572B" w:rsidP="09A330BE" w:rsidRDefault="00BF572B" w14:paraId="14DA1323" w14:textId="702D55E2">
          <w:pPr>
            <w:pStyle w:val="Title"/>
            <w:jc w:val="center"/>
            <w:rPr>
              <w:rFonts w:ascii="Times New Roman" w:hAnsi="Times New Roman" w:eastAsia="Times New Roman" w:cs="Times New Roman"/>
              <w:sz w:val="44"/>
              <w:szCs w:val="44"/>
            </w:rPr>
          </w:pPr>
        </w:p>
        <w:p w:rsidRPr="00130713" w:rsidR="00BF572B" w:rsidP="09A330BE" w:rsidRDefault="1095C352" w14:paraId="4B146D84" w14:textId="41917BFA">
          <w:pPr>
            <w:pStyle w:val="Title"/>
            <w:jc w:val="center"/>
            <w:rPr>
              <w:rFonts w:ascii="Times New Roman" w:hAnsi="Times New Roman" w:eastAsia="Times New Roman" w:cs="Times New Roman"/>
              <w:sz w:val="28"/>
              <w:szCs w:val="28"/>
            </w:rPr>
          </w:pPr>
          <w:r w:rsidRPr="00130713">
            <w:rPr>
              <w:rFonts w:ascii="Times New Roman" w:hAnsi="Times New Roman" w:eastAsia="Times New Roman" w:cs="Times New Roman"/>
              <w:sz w:val="28"/>
              <w:szCs w:val="28"/>
            </w:rPr>
            <w:t xml:space="preserve">Version </w:t>
          </w:r>
          <w:r w:rsidRPr="00130713" w:rsidR="00BC5AD7">
            <w:rPr>
              <w:rFonts w:ascii="Times New Roman" w:hAnsi="Times New Roman" w:eastAsia="Times New Roman" w:cs="Times New Roman"/>
              <w:sz w:val="28"/>
              <w:szCs w:val="28"/>
            </w:rPr>
            <w:t>1</w:t>
          </w:r>
          <w:r w:rsidRPr="00130713">
            <w:rPr>
              <w:rFonts w:ascii="Times New Roman" w:hAnsi="Times New Roman" w:eastAsia="Times New Roman" w:cs="Times New Roman"/>
              <w:sz w:val="28"/>
              <w:szCs w:val="28"/>
            </w:rPr>
            <w:t>.</w:t>
          </w:r>
          <w:r w:rsidRPr="00130713" w:rsidR="00BC5AD7">
            <w:rPr>
              <w:rFonts w:ascii="Times New Roman" w:hAnsi="Times New Roman" w:eastAsia="Times New Roman" w:cs="Times New Roman"/>
              <w:sz w:val="28"/>
              <w:szCs w:val="28"/>
            </w:rPr>
            <w:t>1</w:t>
          </w:r>
        </w:p>
        <w:p w:rsidRPr="00130713" w:rsidR="002D1A8A" w:rsidP="09A330BE" w:rsidRDefault="002D1A8A" w14:paraId="3735DE30" w14:textId="77777777">
          <w:pPr>
            <w:tabs>
              <w:tab w:val="left" w:pos="7218"/>
            </w:tabs>
            <w:spacing w:after="0" w:line="240" w:lineRule="auto"/>
            <w:jc w:val="center"/>
            <w:rPr>
              <w:rFonts w:ascii="Times New Roman" w:hAnsi="Times New Roman" w:eastAsia="Times New Roman" w:cs="Times New Roman"/>
              <w:color w:val="0E101A"/>
              <w:kern w:val="36"/>
              <w:sz w:val="32"/>
              <w:szCs w:val="32"/>
            </w:rPr>
          </w:pPr>
        </w:p>
        <w:p w:rsidRPr="00130713" w:rsidR="002D1A8A" w:rsidP="09A330BE" w:rsidRDefault="002D1A8A" w14:paraId="17D78D8B" w14:textId="77777777">
          <w:pPr>
            <w:tabs>
              <w:tab w:val="left" w:pos="7218"/>
            </w:tabs>
            <w:spacing w:after="0" w:line="240" w:lineRule="auto"/>
            <w:jc w:val="center"/>
            <w:rPr>
              <w:rFonts w:ascii="Times New Roman" w:hAnsi="Times New Roman" w:eastAsia="Times New Roman" w:cs="Times New Roman"/>
              <w:color w:val="0E101A"/>
              <w:kern w:val="36"/>
              <w:sz w:val="32"/>
              <w:szCs w:val="32"/>
            </w:rPr>
          </w:pPr>
        </w:p>
        <w:p w:rsidRPr="00130713" w:rsidR="002D1A8A" w:rsidP="7E3D5E32" w:rsidRDefault="011521EC" w14:paraId="4F44D20F" w14:textId="446FCCD7">
          <w:pPr>
            <w:tabs>
              <w:tab w:val="left" w:pos="7218"/>
            </w:tabs>
            <w:spacing w:after="0" w:line="240" w:lineRule="auto"/>
            <w:jc w:val="center"/>
            <w:rPr>
              <w:rFonts w:ascii="Times New Roman" w:hAnsi="Times New Roman" w:eastAsia="Times New Roman" w:cs="Times New Roman"/>
              <w:color w:val="0E101A"/>
              <w:sz w:val="28"/>
              <w:szCs w:val="28"/>
            </w:rPr>
          </w:pPr>
          <w:r w:rsidRPr="00130713">
            <w:rPr>
              <w:rFonts w:ascii="Times New Roman" w:hAnsi="Times New Roman" w:eastAsia="Times New Roman" w:cs="Times New Roman"/>
              <w:color w:val="0E101A"/>
              <w:sz w:val="28"/>
              <w:szCs w:val="28"/>
            </w:rPr>
            <w:t>September 23</w:t>
          </w:r>
          <w:r w:rsidRPr="00130713" w:rsidR="7EF2C044">
            <w:rPr>
              <w:rFonts w:ascii="Times New Roman" w:hAnsi="Times New Roman" w:eastAsia="Times New Roman" w:cs="Times New Roman"/>
              <w:color w:val="0E101A"/>
              <w:kern w:val="36"/>
              <w:sz w:val="28"/>
              <w:szCs w:val="28"/>
            </w:rPr>
            <w:t>, 2023</w:t>
          </w:r>
        </w:p>
        <w:p w:rsidRPr="00130713" w:rsidR="002D1A8A" w:rsidP="09A330BE" w:rsidRDefault="7EF2C044" w14:paraId="1E3B647D" w14:textId="77777777">
          <w:pPr>
            <w:tabs>
              <w:tab w:val="left" w:pos="7218"/>
            </w:tabs>
            <w:spacing w:after="0" w:line="240" w:lineRule="auto"/>
            <w:jc w:val="center"/>
            <w:rPr>
              <w:rFonts w:ascii="Times New Roman" w:hAnsi="Times New Roman" w:eastAsia="Times New Roman" w:cs="Times New Roman"/>
              <w:color w:val="0E101A"/>
              <w:kern w:val="36"/>
              <w:sz w:val="28"/>
              <w:szCs w:val="28"/>
            </w:rPr>
          </w:pPr>
          <w:r w:rsidRPr="00130713">
            <w:rPr>
              <w:rFonts w:ascii="Times New Roman" w:hAnsi="Times New Roman" w:eastAsia="Times New Roman" w:cs="Times New Roman"/>
              <w:color w:val="0E101A"/>
              <w:kern w:val="36"/>
              <w:sz w:val="28"/>
              <w:szCs w:val="28"/>
            </w:rPr>
            <w:t>Department of Software Engineering</w:t>
          </w:r>
        </w:p>
        <w:p w:rsidRPr="00130713" w:rsidR="002D1A8A" w:rsidP="09A330BE" w:rsidRDefault="7EF2C044" w14:paraId="678ADD7C" w14:textId="77777777">
          <w:pPr>
            <w:spacing w:after="0" w:line="240" w:lineRule="auto"/>
            <w:jc w:val="center"/>
            <w:rPr>
              <w:rFonts w:ascii="Times New Roman" w:hAnsi="Times New Roman" w:eastAsia="Times New Roman" w:cs="Times New Roman"/>
              <w:color w:val="0E101A"/>
              <w:sz w:val="28"/>
              <w:szCs w:val="28"/>
            </w:rPr>
          </w:pPr>
          <w:r w:rsidRPr="00130713">
            <w:rPr>
              <w:rFonts w:ascii="Times New Roman" w:hAnsi="Times New Roman" w:eastAsia="Times New Roman" w:cs="Times New Roman"/>
            </w:rPr>
            <w:t>U</w:t>
          </w:r>
          <w:r w:rsidRPr="00130713">
            <w:rPr>
              <w:rFonts w:ascii="Times New Roman" w:hAnsi="Times New Roman" w:eastAsia="Times New Roman" w:cs="Times New Roman"/>
              <w:color w:val="0E101A"/>
              <w:sz w:val="28"/>
              <w:szCs w:val="28"/>
            </w:rPr>
            <w:t>niversity of Maryland Global Campus (UMGC)</w:t>
          </w:r>
        </w:p>
        <w:p w:rsidRPr="00130713" w:rsidR="00BF572B" w:rsidP="09A330BE" w:rsidRDefault="00BF572B" w14:paraId="67C3039E" w14:textId="477F09EA">
          <w:pPr>
            <w:rPr>
              <w:rFonts w:ascii="Times New Roman" w:hAnsi="Times New Roman" w:eastAsia="Times New Roman" w:cs="Times New Roman"/>
            </w:rPr>
          </w:pPr>
          <w:r w:rsidRPr="00130713">
            <w:rPr>
              <w:rFonts w:ascii="Times New Roman" w:hAnsi="Times New Roman" w:eastAsia="Times New Roman" w:cs="Times New Roman"/>
            </w:rPr>
            <w:br w:type="page"/>
          </w:r>
        </w:p>
      </w:sdtContent>
    </w:sdt>
    <w:p w:rsidRPr="00130713" w:rsidR="00BF572B" w:rsidP="09A330BE" w:rsidRDefault="1095C352" w14:paraId="592B800F" w14:textId="77777777">
      <w:pPr>
        <w:rPr>
          <w:rFonts w:ascii="Times New Roman" w:hAnsi="Times New Roman" w:eastAsia="Times New Roman" w:cs="Times New Roman"/>
        </w:rPr>
      </w:pPr>
      <w:r w:rsidRPr="00130713">
        <w:rPr>
          <w:rFonts w:ascii="Times New Roman" w:hAnsi="Times New Roman" w:eastAsia="Times New Roman" w:cs="Times New Roman"/>
        </w:rPr>
        <w:lastRenderedPageBreak/>
        <w:t>Document Control</w:t>
      </w:r>
    </w:p>
    <w:p w:rsidRPr="00130713" w:rsidR="00BF572B" w:rsidP="09A330BE" w:rsidRDefault="1095C352" w14:paraId="4BF3BB3B" w14:textId="77777777">
      <w:pPr>
        <w:rPr>
          <w:rFonts w:ascii="Times New Roman" w:hAnsi="Times New Roman" w:eastAsia="Times New Roman" w:cs="Times New Roman"/>
        </w:rPr>
      </w:pPr>
      <w:r w:rsidRPr="00130713">
        <w:rPr>
          <w:rFonts w:ascii="Times New Roman" w:hAnsi="Times New Roman" w:eastAsia="Times New Roman" w:cs="Times New Roman"/>
        </w:rPr>
        <w:t>Document History</w:t>
      </w:r>
    </w:p>
    <w:tbl>
      <w:tblPr>
        <w:tblStyle w:val="GridTable4-Accent3"/>
        <w:tblW w:w="0" w:type="auto"/>
        <w:tblLook w:val="04A0" w:firstRow="1" w:lastRow="0" w:firstColumn="1" w:lastColumn="0" w:noHBand="0" w:noVBand="1"/>
      </w:tblPr>
      <w:tblGrid>
        <w:gridCol w:w="2337"/>
        <w:gridCol w:w="2337"/>
        <w:gridCol w:w="2338"/>
        <w:gridCol w:w="2338"/>
      </w:tblGrid>
      <w:tr w:rsidRPr="00130713" w:rsidR="00BF572B" w:rsidTr="7E3D5E32" w14:paraId="493829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09A330BE" w:rsidRDefault="1095C352" w14:paraId="026183E1" w14:textId="74DB09A3">
            <w:pPr>
              <w:rPr>
                <w:rFonts w:ascii="Times New Roman" w:hAnsi="Times New Roman" w:eastAsia="Times New Roman" w:cs="Times New Roman"/>
              </w:rPr>
            </w:pPr>
            <w:r w:rsidRPr="00130713">
              <w:rPr>
                <w:rFonts w:ascii="Times New Roman" w:hAnsi="Times New Roman" w:eastAsia="Times New Roman" w:cs="Times New Roman"/>
              </w:rPr>
              <w:t>Version</w:t>
            </w:r>
          </w:p>
        </w:tc>
        <w:tc>
          <w:tcPr>
            <w:tcW w:w="2337" w:type="dxa"/>
          </w:tcPr>
          <w:p w:rsidRPr="00130713" w:rsidR="00BF572B" w:rsidP="09A330BE" w:rsidRDefault="1095C352" w14:paraId="720D0309" w14:textId="66CFC2F0">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Issue Date</w:t>
            </w:r>
          </w:p>
        </w:tc>
        <w:tc>
          <w:tcPr>
            <w:tcW w:w="2338" w:type="dxa"/>
          </w:tcPr>
          <w:p w:rsidRPr="00130713" w:rsidR="00BF572B" w:rsidP="09A330BE" w:rsidRDefault="1095C352" w14:paraId="783A683B" w14:textId="50ED7189">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Changes</w:t>
            </w:r>
          </w:p>
        </w:tc>
        <w:tc>
          <w:tcPr>
            <w:tcW w:w="2338" w:type="dxa"/>
          </w:tcPr>
          <w:p w:rsidRPr="00130713" w:rsidR="00BF572B" w:rsidP="09A330BE" w:rsidRDefault="1095C352" w14:paraId="73BD88DB" w14:textId="7DD29B59">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Change Made By</w:t>
            </w:r>
            <w:commentRangeStart w:id="3"/>
            <w:commentRangeEnd w:id="3"/>
            <w:r w:rsidRPr="00130713" w:rsidR="00BF572B">
              <w:rPr>
                <w:rFonts w:ascii="Times New Roman" w:hAnsi="Times New Roman" w:cs="Times New Roman"/>
                <w:rPrChange w:author="Zachary Cappella" w:date="2023-10-09T16:12:00Z" w:id="4">
                  <w:rPr/>
                </w:rPrChange>
              </w:rPr>
              <w:commentReference w:id="3"/>
            </w:r>
          </w:p>
        </w:tc>
      </w:tr>
      <w:tr w:rsidRPr="00130713" w:rsidR="00BF572B" w:rsidTr="7E3D5E32" w14:paraId="0520DA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7E3D5E32" w:rsidRDefault="1095C352" w14:paraId="0A945C0B" w14:textId="4C89DCA6">
            <w:pPr>
              <w:rPr>
                <w:rFonts w:ascii="Times New Roman" w:hAnsi="Times New Roman" w:eastAsia="Times New Roman" w:cs="Times New Roman"/>
              </w:rPr>
            </w:pPr>
            <w:r w:rsidRPr="00130713">
              <w:rPr>
                <w:rFonts w:ascii="Times New Roman" w:hAnsi="Times New Roman" w:eastAsia="Times New Roman" w:cs="Times New Roman"/>
              </w:rPr>
              <w:t>1.0</w:t>
            </w:r>
          </w:p>
        </w:tc>
        <w:tc>
          <w:tcPr>
            <w:tcW w:w="2337" w:type="dxa"/>
          </w:tcPr>
          <w:p w:rsidRPr="00130713" w:rsidR="00BF572B" w:rsidP="7E3D5E32" w:rsidRDefault="1095C352" w14:paraId="789BBDE7" w14:textId="70576D1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08/28/2023</w:t>
            </w:r>
          </w:p>
        </w:tc>
        <w:tc>
          <w:tcPr>
            <w:tcW w:w="2338" w:type="dxa"/>
          </w:tcPr>
          <w:p w:rsidRPr="00130713" w:rsidR="00BF572B" w:rsidP="7E3D5E32" w:rsidRDefault="1095C352" w14:paraId="09D131B2" w14:textId="244A728A">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Initial Draft</w:t>
            </w:r>
          </w:p>
        </w:tc>
        <w:tc>
          <w:tcPr>
            <w:tcW w:w="2338" w:type="dxa"/>
          </w:tcPr>
          <w:p w:rsidRPr="00130713" w:rsidR="00BF572B" w:rsidP="7E3D5E32" w:rsidRDefault="1095C352" w14:paraId="396C26FF" w14:textId="5BC2D07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Team B</w:t>
            </w:r>
          </w:p>
        </w:tc>
      </w:tr>
      <w:tr w:rsidRPr="00130713" w:rsidR="00BF572B" w:rsidTr="7E3D5E32" w14:paraId="631F2418" w14:textId="77777777">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7E3D5E32" w:rsidRDefault="00BC5AD7" w14:paraId="5865A71B" w14:textId="1DBDEE1F">
            <w:pPr>
              <w:rPr>
                <w:rFonts w:ascii="Times New Roman" w:hAnsi="Times New Roman" w:eastAsia="Times New Roman" w:cs="Times New Roman"/>
              </w:rPr>
            </w:pPr>
            <w:r w:rsidRPr="00130713">
              <w:rPr>
                <w:rFonts w:ascii="Times New Roman" w:hAnsi="Times New Roman" w:eastAsia="Times New Roman" w:cs="Times New Roman"/>
              </w:rPr>
              <w:t>1.1</w:t>
            </w:r>
          </w:p>
        </w:tc>
        <w:tc>
          <w:tcPr>
            <w:tcW w:w="2337" w:type="dxa"/>
          </w:tcPr>
          <w:p w:rsidRPr="00130713" w:rsidR="00BF572B" w:rsidP="7E3D5E32" w:rsidRDefault="00BC5AD7" w14:paraId="4EC88CAD" w14:textId="2850F63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09/20/2023</w:t>
            </w:r>
          </w:p>
        </w:tc>
        <w:tc>
          <w:tcPr>
            <w:tcW w:w="2338" w:type="dxa"/>
          </w:tcPr>
          <w:p w:rsidRPr="00130713" w:rsidR="00BF572B" w:rsidP="7E3D5E32" w:rsidRDefault="00BC5AD7" w14:paraId="7EC9A8D4" w14:textId="3A1837D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Add software version numbers</w:t>
            </w:r>
            <w:r w:rsidRPr="00130713">
              <w:rPr>
                <w:rFonts w:ascii="Times New Roman" w:hAnsi="Times New Roman" w:cs="Times New Roman"/>
                <w:rPrChange w:author="Zachary Cappella" w:date="2023-10-09T16:12:00Z" w:id="5">
                  <w:rPr/>
                </w:rPrChange>
              </w:rPr>
              <w:br/>
            </w:r>
            <w:r w:rsidRPr="00130713" w:rsidR="3CC53D0C">
              <w:rPr>
                <w:rFonts w:ascii="Times New Roman" w:hAnsi="Times New Roman" w:eastAsia="Times New Roman" w:cs="Times New Roman"/>
              </w:rPr>
              <w:t>APA compliance edits</w:t>
            </w:r>
          </w:p>
        </w:tc>
        <w:tc>
          <w:tcPr>
            <w:tcW w:w="2338" w:type="dxa"/>
          </w:tcPr>
          <w:p w:rsidRPr="00130713" w:rsidR="00BF572B" w:rsidP="7E3D5E32" w:rsidRDefault="00BC5AD7" w14:paraId="0CA18E64" w14:textId="150988A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Zachary Cappella</w:t>
            </w:r>
          </w:p>
          <w:p w:rsidRPr="00130713" w:rsidR="00BF572B" w:rsidP="7E3D5E32" w:rsidRDefault="00BF572B" w14:paraId="55D1F7E8" w14:textId="479C911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130713" w:rsidR="00BF572B" w:rsidP="7E3D5E32" w:rsidRDefault="72CA5800" w14:paraId="195EC102" w14:textId="5D472A2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Ed Devine</w:t>
            </w:r>
          </w:p>
        </w:tc>
      </w:tr>
      <w:tr w:rsidRPr="00130713" w:rsidR="00BF572B" w:rsidTr="7E3D5E32" w14:paraId="0CB439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09A330BE" w:rsidRDefault="00BF572B" w14:paraId="3CB899AA" w14:textId="77777777">
            <w:pPr>
              <w:rPr>
                <w:rFonts w:ascii="Times New Roman" w:hAnsi="Times New Roman" w:eastAsia="Times New Roman" w:cs="Times New Roman"/>
              </w:rPr>
            </w:pPr>
          </w:p>
        </w:tc>
        <w:tc>
          <w:tcPr>
            <w:tcW w:w="2337" w:type="dxa"/>
          </w:tcPr>
          <w:p w:rsidRPr="00130713" w:rsidR="00BF572B" w:rsidP="09A330BE" w:rsidRDefault="00BF572B" w14:paraId="10EBECA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45E2404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13C8781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r>
      <w:tr w:rsidRPr="00130713" w:rsidR="00BF572B" w:rsidTr="7E3D5E32" w14:paraId="26757D9A" w14:textId="77777777">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09A330BE" w:rsidRDefault="00BF572B" w14:paraId="79103088" w14:textId="77777777">
            <w:pPr>
              <w:rPr>
                <w:rFonts w:ascii="Times New Roman" w:hAnsi="Times New Roman" w:eastAsia="Times New Roman" w:cs="Times New Roman"/>
              </w:rPr>
            </w:pPr>
          </w:p>
        </w:tc>
        <w:tc>
          <w:tcPr>
            <w:tcW w:w="2337" w:type="dxa"/>
          </w:tcPr>
          <w:p w:rsidRPr="00130713" w:rsidR="00BF572B" w:rsidP="09A330BE" w:rsidRDefault="00BF572B" w14:paraId="7D22C39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39B6978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2CDFF2E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r w:rsidRPr="00130713" w:rsidR="00BF572B" w:rsidTr="7E3D5E32" w14:paraId="7443FB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Pr="00130713" w:rsidR="00BF572B" w:rsidP="09A330BE" w:rsidRDefault="00BF572B" w14:paraId="04604AF3" w14:textId="77777777">
            <w:pPr>
              <w:rPr>
                <w:rFonts w:ascii="Times New Roman" w:hAnsi="Times New Roman" w:eastAsia="Times New Roman" w:cs="Times New Roman"/>
              </w:rPr>
            </w:pPr>
          </w:p>
        </w:tc>
        <w:tc>
          <w:tcPr>
            <w:tcW w:w="2337" w:type="dxa"/>
          </w:tcPr>
          <w:p w:rsidRPr="00130713" w:rsidR="00BF572B" w:rsidP="09A330BE" w:rsidRDefault="00BF572B" w14:paraId="7D28031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030CBAF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c>
          <w:tcPr>
            <w:tcW w:w="2338" w:type="dxa"/>
          </w:tcPr>
          <w:p w:rsidRPr="00130713" w:rsidR="00BF572B" w:rsidP="09A330BE" w:rsidRDefault="00BF572B" w14:paraId="1A6D759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
        </w:tc>
      </w:tr>
    </w:tbl>
    <w:p w:rsidRPr="00130713" w:rsidR="00BF572B" w:rsidP="09A330BE" w:rsidRDefault="00BF572B" w14:paraId="54C5553F" w14:textId="337AB162">
      <w:pPr>
        <w:rPr>
          <w:rFonts w:ascii="Times New Roman" w:hAnsi="Times New Roman" w:eastAsia="Times New Roman" w:cs="Times New Roman"/>
        </w:rPr>
      </w:pPr>
    </w:p>
    <w:p w:rsidRPr="00130713" w:rsidR="00BF572B" w:rsidP="07505BC4" w:rsidRDefault="00BF572B" w14:paraId="23D91604" w14:textId="3E8500F4">
      <w:pPr>
        <w:pStyle w:val="NoSpacing"/>
        <w:rPr>
          <w:rFonts w:ascii="Times New Roman" w:hAnsi="Times New Roman" w:cs="Times New Roman"/>
          <w:rPrChange w:author="Zachary Cappella" w:date="2023-10-09T16:12:00Z" w:id="6">
            <w:rPr/>
          </w:rPrChange>
        </w:rPr>
      </w:pPr>
      <w:r w:rsidRPr="00130713">
        <w:rPr>
          <w:rFonts w:ascii="Times New Roman" w:hAnsi="Times New Roman" w:cs="Times New Roman"/>
          <w:rPrChange w:author="Zachary Cappella" w:date="2023-10-09T16:12:00Z" w:id="7">
            <w:rPr/>
          </w:rPrChange>
        </w:rPr>
        <w:br w:type="page"/>
      </w:r>
    </w:p>
    <w:sdt>
      <w:sdtPr>
        <w:rPr>
          <w:rFonts w:ascii="Times New Roman" w:hAnsi="Times New Roman" w:cs="Times New Roman"/>
          <w:rPrChange w:author="Zachary Cappella" w:date="2023-10-09T16:12:00Z" w:id="8">
            <w:rPr/>
          </w:rPrChange>
        </w:rPr>
        <w:id w:val="1222506996"/>
        <w:docPartObj>
          <w:docPartGallery w:val="Table of Contents"/>
          <w:docPartUnique/>
        </w:docPartObj>
      </w:sdtPr>
      <w:sdtEndPr>
        <w:rPr>
          <w:rPrChange w:author="Zachary Cappella" w:date="2023-10-09T16:12:00Z" w:id="9">
            <w:rPr/>
          </w:rPrChange>
        </w:rPr>
      </w:sdtEndPr>
      <w:sdtContent>
        <w:p w:rsidRPr="00130713" w:rsidR="003A3B7C" w:rsidRDefault="07505BC4" w14:paraId="5CD40CD1" w14:textId="1208AFF9">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10">
                <w:rPr>
                  <w:rFonts w:eastAsiaTheme="minorEastAsia"/>
                  <w:noProof/>
                  <w:sz w:val="24"/>
                  <w:szCs w:val="24"/>
                </w:rPr>
              </w:rPrChange>
            </w:rPr>
          </w:pPr>
          <w:r w:rsidRPr="00130713">
            <w:rPr>
              <w:rFonts w:ascii="Times New Roman" w:hAnsi="Times New Roman" w:cs="Times New Roman"/>
              <w:rPrChange w:author="Zachary Cappella" w:date="2023-10-09T16:12:00Z" w:id="11">
                <w:rPr/>
              </w:rPrChange>
            </w:rPr>
            <w:fldChar w:fldCharType="begin"/>
          </w:r>
          <w:r w:rsidRPr="00130713">
            <w:rPr>
              <w:rFonts w:ascii="Times New Roman" w:hAnsi="Times New Roman" w:cs="Times New Roman"/>
              <w:rPrChange w:author="Zachary Cappella" w:date="2023-10-09T16:12:00Z" w:id="12">
                <w:rPr/>
              </w:rPrChange>
            </w:rPr>
            <w:instrText>TOC \o \z \u \h</w:instrText>
          </w:r>
          <w:r w:rsidRPr="00130713">
            <w:rPr>
              <w:rFonts w:ascii="Times New Roman" w:hAnsi="Times New Roman" w:cs="Times New Roman"/>
              <w:rPrChange w:author="Zachary Cappella" w:date="2023-10-09T16:12:00Z" w:id="13">
                <w:rPr/>
              </w:rPrChange>
            </w:rPr>
            <w:fldChar w:fldCharType="separate"/>
          </w:r>
          <w:r w:rsidRPr="00130713" w:rsidR="00130713">
            <w:rPr>
              <w:rFonts w:ascii="Times New Roman" w:hAnsi="Times New Roman" w:cs="Times New Roman"/>
              <w:rPrChange w:author="Zachary Cappella" w:date="2023-10-09T16:12:00Z" w:id="14">
                <w:rPr/>
              </w:rPrChange>
            </w:rPr>
            <w:fldChar w:fldCharType="begin"/>
          </w:r>
          <w:r w:rsidRPr="00130713" w:rsidR="00130713">
            <w:rPr>
              <w:rFonts w:ascii="Times New Roman" w:hAnsi="Times New Roman" w:cs="Times New Roman"/>
              <w:rPrChange w:author="Zachary Cappella" w:date="2023-10-09T16:12:00Z" w:id="15">
                <w:rPr/>
              </w:rPrChange>
            </w:rPr>
            <w:instrText>HYPERLINK \l "_Toc146374808"</w:instrText>
          </w:r>
          <w:r w:rsidRPr="00130713" w:rsidR="00130713">
            <w:rPr>
              <w:rFonts w:ascii="Times New Roman" w:hAnsi="Times New Roman" w:cs="Times New Roman"/>
              <w:rPrChange w:author="Zachary Cappella" w:date="2023-10-09T16:12:00Z" w:id="16">
                <w:rPr/>
              </w:rPrChange>
            </w:rPr>
          </w:r>
          <w:r w:rsidRPr="00130713" w:rsidR="00130713">
            <w:rPr>
              <w:rFonts w:ascii="Times New Roman" w:hAnsi="Times New Roman" w:cs="Times New Roman"/>
              <w:rPrChange w:author="Zachary Cappella" w:date="2023-10-09T16:12:00Z" w:id="17">
                <w:rPr/>
              </w:rPrChange>
            </w:rPr>
            <w:fldChar w:fldCharType="separate"/>
          </w:r>
          <w:r w:rsidRPr="00130713" w:rsidR="003A3B7C">
            <w:rPr>
              <w:rStyle w:val="Hyperlink"/>
              <w:rFonts w:ascii="Times New Roman" w:hAnsi="Times New Roman" w:cs="Times New Roman"/>
              <w:noProof/>
              <w:rPrChange w:author="Zachary Cappella" w:date="2023-10-09T16:12:00Z" w:id="18">
                <w:rPr>
                  <w:rStyle w:val="Hyperlink"/>
                  <w:noProof/>
                </w:rPr>
              </w:rPrChange>
            </w:rPr>
            <w:t>1.</w:t>
          </w:r>
          <w:r w:rsidRPr="00130713" w:rsidR="003A3B7C">
            <w:rPr>
              <w:rFonts w:ascii="Times New Roman" w:hAnsi="Times New Roman" w:cs="Times New Roman" w:eastAsiaTheme="minorEastAsia"/>
              <w:noProof/>
              <w:sz w:val="24"/>
              <w:szCs w:val="24"/>
              <w:rPrChange w:author="Zachary Cappella" w:date="2023-10-09T16:12:00Z" w:id="19">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20">
                <w:rPr>
                  <w:rStyle w:val="Hyperlink"/>
                  <w:noProof/>
                </w:rPr>
              </w:rPrChange>
            </w:rPr>
            <w:t>Project Information</w:t>
          </w:r>
          <w:r w:rsidRPr="00130713" w:rsidR="003A3B7C">
            <w:rPr>
              <w:rFonts w:ascii="Times New Roman" w:hAnsi="Times New Roman" w:cs="Times New Roman"/>
              <w:noProof/>
              <w:webHidden/>
              <w:rPrChange w:author="Zachary Cappella" w:date="2023-10-09T16:12:00Z" w:id="21">
                <w:rPr>
                  <w:noProof/>
                  <w:webHidden/>
                </w:rPr>
              </w:rPrChange>
            </w:rPr>
            <w:tab/>
          </w:r>
          <w:r w:rsidRPr="00130713" w:rsidR="003A3B7C">
            <w:rPr>
              <w:rFonts w:ascii="Times New Roman" w:hAnsi="Times New Roman" w:cs="Times New Roman"/>
              <w:noProof/>
              <w:webHidden/>
              <w:rPrChange w:author="Zachary Cappella" w:date="2023-10-09T16:12:00Z" w:id="22">
                <w:rPr>
                  <w:noProof/>
                  <w:webHidden/>
                </w:rPr>
              </w:rPrChange>
            </w:rPr>
            <w:fldChar w:fldCharType="begin"/>
          </w:r>
          <w:r w:rsidRPr="00130713" w:rsidR="003A3B7C">
            <w:rPr>
              <w:rFonts w:ascii="Times New Roman" w:hAnsi="Times New Roman" w:cs="Times New Roman"/>
              <w:noProof/>
              <w:webHidden/>
              <w:rPrChange w:author="Zachary Cappella" w:date="2023-10-09T16:12:00Z" w:id="23">
                <w:rPr>
                  <w:noProof/>
                  <w:webHidden/>
                </w:rPr>
              </w:rPrChange>
            </w:rPr>
            <w:instrText xml:space="preserve"> PAGEREF _Toc146374808 \h </w:instrText>
          </w:r>
          <w:r w:rsidRPr="00130713" w:rsidR="003A3B7C">
            <w:rPr>
              <w:rFonts w:ascii="Times New Roman" w:hAnsi="Times New Roman" w:cs="Times New Roman"/>
              <w:noProof/>
              <w:webHidden/>
              <w:rPrChange w:author="Zachary Cappella" w:date="2023-10-09T16:12:00Z" w:id="24">
                <w:rPr>
                  <w:noProof/>
                  <w:webHidden/>
                </w:rPr>
              </w:rPrChange>
            </w:rPr>
          </w:r>
          <w:r w:rsidRPr="00130713" w:rsidR="003A3B7C">
            <w:rPr>
              <w:rFonts w:ascii="Times New Roman" w:hAnsi="Times New Roman" w:cs="Times New Roman"/>
              <w:noProof/>
              <w:webHidden/>
              <w:rPrChange w:author="Zachary Cappella" w:date="2023-10-09T16:12:00Z" w:id="25">
                <w:rPr>
                  <w:noProof/>
                  <w:webHidden/>
                </w:rPr>
              </w:rPrChange>
            </w:rPr>
            <w:fldChar w:fldCharType="separate"/>
          </w:r>
          <w:r w:rsidRPr="00130713" w:rsidR="003A3B7C">
            <w:rPr>
              <w:rFonts w:ascii="Times New Roman" w:hAnsi="Times New Roman" w:cs="Times New Roman"/>
              <w:noProof/>
              <w:webHidden/>
              <w:rPrChange w:author="Zachary Cappella" w:date="2023-10-09T16:12:00Z" w:id="26">
                <w:rPr>
                  <w:noProof/>
                  <w:webHidden/>
                </w:rPr>
              </w:rPrChange>
            </w:rPr>
            <w:t>4</w:t>
          </w:r>
          <w:r w:rsidRPr="00130713" w:rsidR="003A3B7C">
            <w:rPr>
              <w:rFonts w:ascii="Times New Roman" w:hAnsi="Times New Roman" w:cs="Times New Roman"/>
              <w:noProof/>
              <w:webHidden/>
              <w:rPrChange w:author="Zachary Cappella" w:date="2023-10-09T16:12:00Z" w:id="27">
                <w:rPr>
                  <w:noProof/>
                  <w:webHidden/>
                </w:rPr>
              </w:rPrChange>
            </w:rPr>
            <w:fldChar w:fldCharType="end"/>
          </w:r>
          <w:r w:rsidRPr="00130713" w:rsidR="00130713">
            <w:rPr>
              <w:rFonts w:ascii="Times New Roman" w:hAnsi="Times New Roman" w:cs="Times New Roman"/>
              <w:noProof/>
              <w:rPrChange w:author="Zachary Cappella" w:date="2023-10-09T16:12:00Z" w:id="28">
                <w:rPr>
                  <w:noProof/>
                </w:rPr>
              </w:rPrChange>
            </w:rPr>
            <w:fldChar w:fldCharType="end"/>
          </w:r>
        </w:p>
        <w:p w:rsidRPr="00130713" w:rsidR="003A3B7C" w:rsidRDefault="00130713" w14:paraId="4DFCA1FD" w14:textId="2D1A373C">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29">
                <w:rPr>
                  <w:rFonts w:eastAsiaTheme="minorEastAsia"/>
                  <w:noProof/>
                  <w:sz w:val="24"/>
                  <w:szCs w:val="24"/>
                </w:rPr>
              </w:rPrChange>
            </w:rPr>
          </w:pPr>
          <w:r w:rsidRPr="00130713">
            <w:rPr>
              <w:rFonts w:ascii="Times New Roman" w:hAnsi="Times New Roman" w:cs="Times New Roman"/>
              <w:rPrChange w:author="Zachary Cappella" w:date="2023-10-09T16:12:00Z" w:id="30">
                <w:rPr/>
              </w:rPrChange>
            </w:rPr>
            <w:fldChar w:fldCharType="begin"/>
          </w:r>
          <w:r w:rsidRPr="00130713">
            <w:rPr>
              <w:rFonts w:ascii="Times New Roman" w:hAnsi="Times New Roman" w:cs="Times New Roman"/>
              <w:rPrChange w:author="Zachary Cappella" w:date="2023-10-09T16:12:00Z" w:id="31">
                <w:rPr/>
              </w:rPrChange>
            </w:rPr>
            <w:instrText>HYPERLINK \l "_Toc146374809"</w:instrText>
          </w:r>
          <w:r w:rsidRPr="00130713">
            <w:rPr>
              <w:rFonts w:ascii="Times New Roman" w:hAnsi="Times New Roman" w:cs="Times New Roman"/>
              <w:rPrChange w:author="Zachary Cappella" w:date="2023-10-09T16:12:00Z" w:id="32">
                <w:rPr/>
              </w:rPrChange>
            </w:rPr>
          </w:r>
          <w:r w:rsidRPr="00130713">
            <w:rPr>
              <w:rFonts w:ascii="Times New Roman" w:hAnsi="Times New Roman" w:cs="Times New Roman"/>
              <w:rPrChange w:author="Zachary Cappella" w:date="2023-10-09T16:12:00Z" w:id="33">
                <w:rPr/>
              </w:rPrChange>
            </w:rPr>
            <w:fldChar w:fldCharType="separate"/>
          </w:r>
          <w:r w:rsidRPr="00130713" w:rsidR="003A3B7C">
            <w:rPr>
              <w:rStyle w:val="Hyperlink"/>
              <w:rFonts w:ascii="Times New Roman" w:hAnsi="Times New Roman" w:cs="Times New Roman"/>
              <w:noProof/>
              <w:rPrChange w:author="Zachary Cappella" w:date="2023-10-09T16:12:00Z" w:id="34">
                <w:rPr>
                  <w:rStyle w:val="Hyperlink"/>
                  <w:noProof/>
                </w:rPr>
              </w:rPrChange>
            </w:rPr>
            <w:t>1.1.</w:t>
          </w:r>
          <w:r w:rsidRPr="00130713" w:rsidR="003A3B7C">
            <w:rPr>
              <w:rFonts w:ascii="Times New Roman" w:hAnsi="Times New Roman" w:cs="Times New Roman" w:eastAsiaTheme="minorEastAsia"/>
              <w:noProof/>
              <w:sz w:val="24"/>
              <w:szCs w:val="24"/>
              <w:rPrChange w:author="Zachary Cappella" w:date="2023-10-09T16:12:00Z" w:id="35">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36">
                <w:rPr>
                  <w:rStyle w:val="Hyperlink"/>
                  <w:noProof/>
                </w:rPr>
              </w:rPrChange>
            </w:rPr>
            <w:t>Purpose</w:t>
          </w:r>
          <w:r w:rsidRPr="00130713" w:rsidR="003A3B7C">
            <w:rPr>
              <w:rFonts w:ascii="Times New Roman" w:hAnsi="Times New Roman" w:cs="Times New Roman"/>
              <w:noProof/>
              <w:webHidden/>
              <w:rPrChange w:author="Zachary Cappella" w:date="2023-10-09T16:12:00Z" w:id="37">
                <w:rPr>
                  <w:noProof/>
                  <w:webHidden/>
                </w:rPr>
              </w:rPrChange>
            </w:rPr>
            <w:tab/>
          </w:r>
          <w:r w:rsidRPr="00130713" w:rsidR="003A3B7C">
            <w:rPr>
              <w:rFonts w:ascii="Times New Roman" w:hAnsi="Times New Roman" w:cs="Times New Roman"/>
              <w:noProof/>
              <w:webHidden/>
              <w:rPrChange w:author="Zachary Cappella" w:date="2023-10-09T16:12:00Z" w:id="38">
                <w:rPr>
                  <w:noProof/>
                  <w:webHidden/>
                </w:rPr>
              </w:rPrChange>
            </w:rPr>
            <w:fldChar w:fldCharType="begin"/>
          </w:r>
          <w:r w:rsidRPr="00130713" w:rsidR="003A3B7C">
            <w:rPr>
              <w:rFonts w:ascii="Times New Roman" w:hAnsi="Times New Roman" w:cs="Times New Roman"/>
              <w:noProof/>
              <w:webHidden/>
              <w:rPrChange w:author="Zachary Cappella" w:date="2023-10-09T16:12:00Z" w:id="39">
                <w:rPr>
                  <w:noProof/>
                  <w:webHidden/>
                </w:rPr>
              </w:rPrChange>
            </w:rPr>
            <w:instrText xml:space="preserve"> PAGEREF _Toc146374809 \h </w:instrText>
          </w:r>
          <w:r w:rsidRPr="00130713" w:rsidR="003A3B7C">
            <w:rPr>
              <w:rFonts w:ascii="Times New Roman" w:hAnsi="Times New Roman" w:cs="Times New Roman"/>
              <w:noProof/>
              <w:webHidden/>
              <w:rPrChange w:author="Zachary Cappella" w:date="2023-10-09T16:12:00Z" w:id="40">
                <w:rPr>
                  <w:noProof/>
                  <w:webHidden/>
                </w:rPr>
              </w:rPrChange>
            </w:rPr>
          </w:r>
          <w:r w:rsidRPr="00130713" w:rsidR="003A3B7C">
            <w:rPr>
              <w:rFonts w:ascii="Times New Roman" w:hAnsi="Times New Roman" w:cs="Times New Roman"/>
              <w:noProof/>
              <w:webHidden/>
              <w:rPrChange w:author="Zachary Cappella" w:date="2023-10-09T16:12:00Z" w:id="41">
                <w:rPr>
                  <w:noProof/>
                  <w:webHidden/>
                </w:rPr>
              </w:rPrChange>
            </w:rPr>
            <w:fldChar w:fldCharType="separate"/>
          </w:r>
          <w:r w:rsidRPr="00130713" w:rsidR="003A3B7C">
            <w:rPr>
              <w:rFonts w:ascii="Times New Roman" w:hAnsi="Times New Roman" w:cs="Times New Roman"/>
              <w:noProof/>
              <w:webHidden/>
              <w:rPrChange w:author="Zachary Cappella" w:date="2023-10-09T16:12:00Z" w:id="42">
                <w:rPr>
                  <w:noProof/>
                  <w:webHidden/>
                </w:rPr>
              </w:rPrChange>
            </w:rPr>
            <w:t>4</w:t>
          </w:r>
          <w:r w:rsidRPr="00130713" w:rsidR="003A3B7C">
            <w:rPr>
              <w:rFonts w:ascii="Times New Roman" w:hAnsi="Times New Roman" w:cs="Times New Roman"/>
              <w:noProof/>
              <w:webHidden/>
              <w:rPrChange w:author="Zachary Cappella" w:date="2023-10-09T16:12:00Z" w:id="43">
                <w:rPr>
                  <w:noProof/>
                  <w:webHidden/>
                </w:rPr>
              </w:rPrChange>
            </w:rPr>
            <w:fldChar w:fldCharType="end"/>
          </w:r>
          <w:r w:rsidRPr="00130713">
            <w:rPr>
              <w:rFonts w:ascii="Times New Roman" w:hAnsi="Times New Roman" w:cs="Times New Roman"/>
              <w:noProof/>
              <w:rPrChange w:author="Zachary Cappella" w:date="2023-10-09T16:12:00Z" w:id="44">
                <w:rPr>
                  <w:noProof/>
                </w:rPr>
              </w:rPrChange>
            </w:rPr>
            <w:fldChar w:fldCharType="end"/>
          </w:r>
        </w:p>
        <w:p w:rsidRPr="00130713" w:rsidR="003A3B7C" w:rsidRDefault="00130713" w14:paraId="6FDF4E9C" w14:textId="52186C46">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45">
                <w:rPr>
                  <w:rFonts w:eastAsiaTheme="minorEastAsia"/>
                  <w:noProof/>
                  <w:sz w:val="24"/>
                  <w:szCs w:val="24"/>
                </w:rPr>
              </w:rPrChange>
            </w:rPr>
          </w:pPr>
          <w:r w:rsidRPr="00130713">
            <w:rPr>
              <w:rFonts w:ascii="Times New Roman" w:hAnsi="Times New Roman" w:cs="Times New Roman"/>
              <w:rPrChange w:author="Zachary Cappella" w:date="2023-10-09T16:12:00Z" w:id="46">
                <w:rPr/>
              </w:rPrChange>
            </w:rPr>
            <w:fldChar w:fldCharType="begin"/>
          </w:r>
          <w:r w:rsidRPr="00130713">
            <w:rPr>
              <w:rFonts w:ascii="Times New Roman" w:hAnsi="Times New Roman" w:cs="Times New Roman"/>
              <w:rPrChange w:author="Zachary Cappella" w:date="2023-10-09T16:12:00Z" w:id="47">
                <w:rPr/>
              </w:rPrChange>
            </w:rPr>
            <w:instrText>HYPERLINK \l "_Toc146374810"</w:instrText>
          </w:r>
          <w:r w:rsidRPr="00130713">
            <w:rPr>
              <w:rFonts w:ascii="Times New Roman" w:hAnsi="Times New Roman" w:cs="Times New Roman"/>
              <w:rPrChange w:author="Zachary Cappella" w:date="2023-10-09T16:12:00Z" w:id="48">
                <w:rPr/>
              </w:rPrChange>
            </w:rPr>
          </w:r>
          <w:r w:rsidRPr="00130713">
            <w:rPr>
              <w:rFonts w:ascii="Times New Roman" w:hAnsi="Times New Roman" w:cs="Times New Roman"/>
              <w:rPrChange w:author="Zachary Cappella" w:date="2023-10-09T16:12:00Z" w:id="49">
                <w:rPr/>
              </w:rPrChange>
            </w:rPr>
            <w:fldChar w:fldCharType="separate"/>
          </w:r>
          <w:r w:rsidRPr="00130713" w:rsidR="003A3B7C">
            <w:rPr>
              <w:rStyle w:val="Hyperlink"/>
              <w:rFonts w:ascii="Times New Roman" w:hAnsi="Times New Roman" w:cs="Times New Roman"/>
              <w:noProof/>
              <w:rPrChange w:author="Zachary Cappella" w:date="2023-10-09T16:12:00Z" w:id="50">
                <w:rPr>
                  <w:rStyle w:val="Hyperlink"/>
                  <w:noProof/>
                </w:rPr>
              </w:rPrChange>
            </w:rPr>
            <w:t>1.2.</w:t>
          </w:r>
          <w:r w:rsidRPr="00130713" w:rsidR="003A3B7C">
            <w:rPr>
              <w:rFonts w:ascii="Times New Roman" w:hAnsi="Times New Roman" w:cs="Times New Roman" w:eastAsiaTheme="minorEastAsia"/>
              <w:noProof/>
              <w:sz w:val="24"/>
              <w:szCs w:val="24"/>
              <w:rPrChange w:author="Zachary Cappella" w:date="2023-10-09T16:12:00Z" w:id="51">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52">
                <w:rPr>
                  <w:rStyle w:val="Hyperlink"/>
                  <w:noProof/>
                </w:rPr>
              </w:rPrChange>
            </w:rPr>
            <w:t>Need Statement</w:t>
          </w:r>
          <w:r w:rsidRPr="00130713" w:rsidR="003A3B7C">
            <w:rPr>
              <w:rFonts w:ascii="Times New Roman" w:hAnsi="Times New Roman" w:cs="Times New Roman"/>
              <w:noProof/>
              <w:webHidden/>
              <w:rPrChange w:author="Zachary Cappella" w:date="2023-10-09T16:12:00Z" w:id="53">
                <w:rPr>
                  <w:noProof/>
                  <w:webHidden/>
                </w:rPr>
              </w:rPrChange>
            </w:rPr>
            <w:tab/>
          </w:r>
          <w:r w:rsidRPr="00130713" w:rsidR="003A3B7C">
            <w:rPr>
              <w:rFonts w:ascii="Times New Roman" w:hAnsi="Times New Roman" w:cs="Times New Roman"/>
              <w:noProof/>
              <w:webHidden/>
              <w:rPrChange w:author="Zachary Cappella" w:date="2023-10-09T16:12:00Z" w:id="54">
                <w:rPr>
                  <w:noProof/>
                  <w:webHidden/>
                </w:rPr>
              </w:rPrChange>
            </w:rPr>
            <w:fldChar w:fldCharType="begin"/>
          </w:r>
          <w:r w:rsidRPr="00130713" w:rsidR="003A3B7C">
            <w:rPr>
              <w:rFonts w:ascii="Times New Roman" w:hAnsi="Times New Roman" w:cs="Times New Roman"/>
              <w:noProof/>
              <w:webHidden/>
              <w:rPrChange w:author="Zachary Cappella" w:date="2023-10-09T16:12:00Z" w:id="55">
                <w:rPr>
                  <w:noProof/>
                  <w:webHidden/>
                </w:rPr>
              </w:rPrChange>
            </w:rPr>
            <w:instrText xml:space="preserve"> PAGEREF _Toc146374810 \h </w:instrText>
          </w:r>
          <w:r w:rsidRPr="00130713" w:rsidR="003A3B7C">
            <w:rPr>
              <w:rFonts w:ascii="Times New Roman" w:hAnsi="Times New Roman" w:cs="Times New Roman"/>
              <w:noProof/>
              <w:webHidden/>
              <w:rPrChange w:author="Zachary Cappella" w:date="2023-10-09T16:12:00Z" w:id="56">
                <w:rPr>
                  <w:noProof/>
                  <w:webHidden/>
                </w:rPr>
              </w:rPrChange>
            </w:rPr>
          </w:r>
          <w:r w:rsidRPr="00130713" w:rsidR="003A3B7C">
            <w:rPr>
              <w:rFonts w:ascii="Times New Roman" w:hAnsi="Times New Roman" w:cs="Times New Roman"/>
              <w:noProof/>
              <w:webHidden/>
              <w:rPrChange w:author="Zachary Cappella" w:date="2023-10-09T16:12:00Z" w:id="57">
                <w:rPr>
                  <w:noProof/>
                  <w:webHidden/>
                </w:rPr>
              </w:rPrChange>
            </w:rPr>
            <w:fldChar w:fldCharType="separate"/>
          </w:r>
          <w:r w:rsidRPr="00130713" w:rsidR="003A3B7C">
            <w:rPr>
              <w:rFonts w:ascii="Times New Roman" w:hAnsi="Times New Roman" w:cs="Times New Roman"/>
              <w:noProof/>
              <w:webHidden/>
              <w:rPrChange w:author="Zachary Cappella" w:date="2023-10-09T16:12:00Z" w:id="58">
                <w:rPr>
                  <w:noProof/>
                  <w:webHidden/>
                </w:rPr>
              </w:rPrChange>
            </w:rPr>
            <w:t>5</w:t>
          </w:r>
          <w:r w:rsidRPr="00130713" w:rsidR="003A3B7C">
            <w:rPr>
              <w:rFonts w:ascii="Times New Roman" w:hAnsi="Times New Roman" w:cs="Times New Roman"/>
              <w:noProof/>
              <w:webHidden/>
              <w:rPrChange w:author="Zachary Cappella" w:date="2023-10-09T16:12:00Z" w:id="59">
                <w:rPr>
                  <w:noProof/>
                  <w:webHidden/>
                </w:rPr>
              </w:rPrChange>
            </w:rPr>
            <w:fldChar w:fldCharType="end"/>
          </w:r>
          <w:r w:rsidRPr="00130713">
            <w:rPr>
              <w:rFonts w:ascii="Times New Roman" w:hAnsi="Times New Roman" w:cs="Times New Roman"/>
              <w:noProof/>
              <w:rPrChange w:author="Zachary Cappella" w:date="2023-10-09T16:12:00Z" w:id="60">
                <w:rPr>
                  <w:noProof/>
                </w:rPr>
              </w:rPrChange>
            </w:rPr>
            <w:fldChar w:fldCharType="end"/>
          </w:r>
        </w:p>
        <w:p w:rsidRPr="00130713" w:rsidR="003A3B7C" w:rsidRDefault="00130713" w14:paraId="64D79F7F" w14:textId="6F378A1C">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61">
                <w:rPr>
                  <w:rFonts w:eastAsiaTheme="minorEastAsia"/>
                  <w:noProof/>
                  <w:sz w:val="24"/>
                  <w:szCs w:val="24"/>
                </w:rPr>
              </w:rPrChange>
            </w:rPr>
          </w:pPr>
          <w:r w:rsidRPr="00130713">
            <w:rPr>
              <w:rFonts w:ascii="Times New Roman" w:hAnsi="Times New Roman" w:cs="Times New Roman"/>
              <w:rPrChange w:author="Zachary Cappella" w:date="2023-10-09T16:12:00Z" w:id="62">
                <w:rPr/>
              </w:rPrChange>
            </w:rPr>
            <w:fldChar w:fldCharType="begin"/>
          </w:r>
          <w:r w:rsidRPr="00130713">
            <w:rPr>
              <w:rFonts w:ascii="Times New Roman" w:hAnsi="Times New Roman" w:cs="Times New Roman"/>
              <w:rPrChange w:author="Zachary Cappella" w:date="2023-10-09T16:12:00Z" w:id="63">
                <w:rPr/>
              </w:rPrChange>
            </w:rPr>
            <w:instrText>HYPERLINK \l "_Toc146374811"</w:instrText>
          </w:r>
          <w:r w:rsidRPr="00130713">
            <w:rPr>
              <w:rFonts w:ascii="Times New Roman" w:hAnsi="Times New Roman" w:cs="Times New Roman"/>
              <w:rPrChange w:author="Zachary Cappella" w:date="2023-10-09T16:12:00Z" w:id="64">
                <w:rPr/>
              </w:rPrChange>
            </w:rPr>
          </w:r>
          <w:r w:rsidRPr="00130713">
            <w:rPr>
              <w:rFonts w:ascii="Times New Roman" w:hAnsi="Times New Roman" w:cs="Times New Roman"/>
              <w:rPrChange w:author="Zachary Cappella" w:date="2023-10-09T16:12:00Z" w:id="65">
                <w:rPr/>
              </w:rPrChange>
            </w:rPr>
            <w:fldChar w:fldCharType="separate"/>
          </w:r>
          <w:r w:rsidRPr="00130713" w:rsidR="003A3B7C">
            <w:rPr>
              <w:rStyle w:val="Hyperlink"/>
              <w:rFonts w:ascii="Times New Roman" w:hAnsi="Times New Roman" w:cs="Times New Roman"/>
              <w:noProof/>
              <w:rPrChange w:author="Zachary Cappella" w:date="2023-10-09T16:12:00Z" w:id="66">
                <w:rPr>
                  <w:rStyle w:val="Hyperlink"/>
                  <w:noProof/>
                </w:rPr>
              </w:rPrChange>
            </w:rPr>
            <w:t>1.3.</w:t>
          </w:r>
          <w:r w:rsidRPr="00130713" w:rsidR="003A3B7C">
            <w:rPr>
              <w:rFonts w:ascii="Times New Roman" w:hAnsi="Times New Roman" w:cs="Times New Roman" w:eastAsiaTheme="minorEastAsia"/>
              <w:noProof/>
              <w:sz w:val="24"/>
              <w:szCs w:val="24"/>
              <w:rPrChange w:author="Zachary Cappella" w:date="2023-10-09T16:12:00Z" w:id="67">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68">
                <w:rPr>
                  <w:rStyle w:val="Hyperlink"/>
                  <w:noProof/>
                </w:rPr>
              </w:rPrChange>
            </w:rPr>
            <w:t>Vision Statement</w:t>
          </w:r>
          <w:r w:rsidRPr="00130713" w:rsidR="003A3B7C">
            <w:rPr>
              <w:rFonts w:ascii="Times New Roman" w:hAnsi="Times New Roman" w:cs="Times New Roman"/>
              <w:noProof/>
              <w:webHidden/>
              <w:rPrChange w:author="Zachary Cappella" w:date="2023-10-09T16:12:00Z" w:id="69">
                <w:rPr>
                  <w:noProof/>
                  <w:webHidden/>
                </w:rPr>
              </w:rPrChange>
            </w:rPr>
            <w:tab/>
          </w:r>
          <w:r w:rsidRPr="00130713" w:rsidR="003A3B7C">
            <w:rPr>
              <w:rFonts w:ascii="Times New Roman" w:hAnsi="Times New Roman" w:cs="Times New Roman"/>
              <w:noProof/>
              <w:webHidden/>
              <w:rPrChange w:author="Zachary Cappella" w:date="2023-10-09T16:12:00Z" w:id="70">
                <w:rPr>
                  <w:noProof/>
                  <w:webHidden/>
                </w:rPr>
              </w:rPrChange>
            </w:rPr>
            <w:fldChar w:fldCharType="begin"/>
          </w:r>
          <w:r w:rsidRPr="00130713" w:rsidR="003A3B7C">
            <w:rPr>
              <w:rFonts w:ascii="Times New Roman" w:hAnsi="Times New Roman" w:cs="Times New Roman"/>
              <w:noProof/>
              <w:webHidden/>
              <w:rPrChange w:author="Zachary Cappella" w:date="2023-10-09T16:12:00Z" w:id="71">
                <w:rPr>
                  <w:noProof/>
                  <w:webHidden/>
                </w:rPr>
              </w:rPrChange>
            </w:rPr>
            <w:instrText xml:space="preserve"> PAGEREF _Toc146374811 \h </w:instrText>
          </w:r>
          <w:r w:rsidRPr="00130713" w:rsidR="003A3B7C">
            <w:rPr>
              <w:rFonts w:ascii="Times New Roman" w:hAnsi="Times New Roman" w:cs="Times New Roman"/>
              <w:noProof/>
              <w:webHidden/>
              <w:rPrChange w:author="Zachary Cappella" w:date="2023-10-09T16:12:00Z" w:id="72">
                <w:rPr>
                  <w:noProof/>
                  <w:webHidden/>
                </w:rPr>
              </w:rPrChange>
            </w:rPr>
          </w:r>
          <w:r w:rsidRPr="00130713" w:rsidR="003A3B7C">
            <w:rPr>
              <w:rFonts w:ascii="Times New Roman" w:hAnsi="Times New Roman" w:cs="Times New Roman"/>
              <w:noProof/>
              <w:webHidden/>
              <w:rPrChange w:author="Zachary Cappella" w:date="2023-10-09T16:12:00Z" w:id="73">
                <w:rPr>
                  <w:noProof/>
                  <w:webHidden/>
                </w:rPr>
              </w:rPrChange>
            </w:rPr>
            <w:fldChar w:fldCharType="separate"/>
          </w:r>
          <w:r w:rsidRPr="00130713" w:rsidR="003A3B7C">
            <w:rPr>
              <w:rFonts w:ascii="Times New Roman" w:hAnsi="Times New Roman" w:cs="Times New Roman"/>
              <w:noProof/>
              <w:webHidden/>
              <w:rPrChange w:author="Zachary Cappella" w:date="2023-10-09T16:12:00Z" w:id="74">
                <w:rPr>
                  <w:noProof/>
                  <w:webHidden/>
                </w:rPr>
              </w:rPrChange>
            </w:rPr>
            <w:t>5</w:t>
          </w:r>
          <w:r w:rsidRPr="00130713" w:rsidR="003A3B7C">
            <w:rPr>
              <w:rFonts w:ascii="Times New Roman" w:hAnsi="Times New Roman" w:cs="Times New Roman"/>
              <w:noProof/>
              <w:webHidden/>
              <w:rPrChange w:author="Zachary Cappella" w:date="2023-10-09T16:12:00Z" w:id="75">
                <w:rPr>
                  <w:noProof/>
                  <w:webHidden/>
                </w:rPr>
              </w:rPrChange>
            </w:rPr>
            <w:fldChar w:fldCharType="end"/>
          </w:r>
          <w:r w:rsidRPr="00130713">
            <w:rPr>
              <w:rFonts w:ascii="Times New Roman" w:hAnsi="Times New Roman" w:cs="Times New Roman"/>
              <w:noProof/>
              <w:rPrChange w:author="Zachary Cappella" w:date="2023-10-09T16:12:00Z" w:id="76">
                <w:rPr>
                  <w:noProof/>
                </w:rPr>
              </w:rPrChange>
            </w:rPr>
            <w:fldChar w:fldCharType="end"/>
          </w:r>
        </w:p>
        <w:p w:rsidRPr="00130713" w:rsidR="003A3B7C" w:rsidRDefault="00130713" w14:paraId="3F0EA979" w14:textId="6730F043">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77">
                <w:rPr>
                  <w:rFonts w:eastAsiaTheme="minorEastAsia"/>
                  <w:noProof/>
                  <w:sz w:val="24"/>
                  <w:szCs w:val="24"/>
                </w:rPr>
              </w:rPrChange>
            </w:rPr>
          </w:pPr>
          <w:r w:rsidRPr="00130713">
            <w:rPr>
              <w:rFonts w:ascii="Times New Roman" w:hAnsi="Times New Roman" w:cs="Times New Roman"/>
              <w:rPrChange w:author="Zachary Cappella" w:date="2023-10-09T16:12:00Z" w:id="78">
                <w:rPr/>
              </w:rPrChange>
            </w:rPr>
            <w:fldChar w:fldCharType="begin"/>
          </w:r>
          <w:r w:rsidRPr="00130713">
            <w:rPr>
              <w:rFonts w:ascii="Times New Roman" w:hAnsi="Times New Roman" w:cs="Times New Roman"/>
              <w:rPrChange w:author="Zachary Cappella" w:date="2023-10-09T16:12:00Z" w:id="79">
                <w:rPr/>
              </w:rPrChange>
            </w:rPr>
            <w:instrText>HYPERLINK \l "_Toc146374812"</w:instrText>
          </w:r>
          <w:r w:rsidRPr="00130713">
            <w:rPr>
              <w:rFonts w:ascii="Times New Roman" w:hAnsi="Times New Roman" w:cs="Times New Roman"/>
              <w:rPrChange w:author="Zachary Cappella" w:date="2023-10-09T16:12:00Z" w:id="80">
                <w:rPr/>
              </w:rPrChange>
            </w:rPr>
          </w:r>
          <w:r w:rsidRPr="00130713">
            <w:rPr>
              <w:rFonts w:ascii="Times New Roman" w:hAnsi="Times New Roman" w:cs="Times New Roman"/>
              <w:rPrChange w:author="Zachary Cappella" w:date="2023-10-09T16:12:00Z" w:id="81">
                <w:rPr/>
              </w:rPrChange>
            </w:rPr>
            <w:fldChar w:fldCharType="separate"/>
          </w:r>
          <w:r w:rsidRPr="00130713" w:rsidR="003A3B7C">
            <w:rPr>
              <w:rStyle w:val="Hyperlink"/>
              <w:rFonts w:ascii="Times New Roman" w:hAnsi="Times New Roman" w:cs="Times New Roman"/>
              <w:noProof/>
              <w:rPrChange w:author="Zachary Cappella" w:date="2023-10-09T16:12:00Z" w:id="82">
                <w:rPr>
                  <w:rStyle w:val="Hyperlink"/>
                  <w:noProof/>
                </w:rPr>
              </w:rPrChange>
            </w:rPr>
            <w:t>1.4.</w:t>
          </w:r>
          <w:r w:rsidRPr="00130713" w:rsidR="003A3B7C">
            <w:rPr>
              <w:rFonts w:ascii="Times New Roman" w:hAnsi="Times New Roman" w:cs="Times New Roman" w:eastAsiaTheme="minorEastAsia"/>
              <w:noProof/>
              <w:sz w:val="24"/>
              <w:szCs w:val="24"/>
              <w:rPrChange w:author="Zachary Cappella" w:date="2023-10-09T16:12:00Z" w:id="83">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84">
                <w:rPr>
                  <w:rStyle w:val="Hyperlink"/>
                  <w:noProof/>
                </w:rPr>
              </w:rPrChange>
            </w:rPr>
            <w:t>Definitions, Acronyms and Abbreviations</w:t>
          </w:r>
          <w:r w:rsidRPr="00130713" w:rsidR="003A3B7C">
            <w:rPr>
              <w:rFonts w:ascii="Times New Roman" w:hAnsi="Times New Roman" w:cs="Times New Roman"/>
              <w:noProof/>
              <w:webHidden/>
              <w:rPrChange w:author="Zachary Cappella" w:date="2023-10-09T16:12:00Z" w:id="85">
                <w:rPr>
                  <w:noProof/>
                  <w:webHidden/>
                </w:rPr>
              </w:rPrChange>
            </w:rPr>
            <w:tab/>
          </w:r>
          <w:r w:rsidRPr="00130713" w:rsidR="003A3B7C">
            <w:rPr>
              <w:rFonts w:ascii="Times New Roman" w:hAnsi="Times New Roman" w:cs="Times New Roman"/>
              <w:noProof/>
              <w:webHidden/>
              <w:rPrChange w:author="Zachary Cappella" w:date="2023-10-09T16:12:00Z" w:id="86">
                <w:rPr>
                  <w:noProof/>
                  <w:webHidden/>
                </w:rPr>
              </w:rPrChange>
            </w:rPr>
            <w:fldChar w:fldCharType="begin"/>
          </w:r>
          <w:r w:rsidRPr="00130713" w:rsidR="003A3B7C">
            <w:rPr>
              <w:rFonts w:ascii="Times New Roman" w:hAnsi="Times New Roman" w:cs="Times New Roman"/>
              <w:noProof/>
              <w:webHidden/>
              <w:rPrChange w:author="Zachary Cappella" w:date="2023-10-09T16:12:00Z" w:id="87">
                <w:rPr>
                  <w:noProof/>
                  <w:webHidden/>
                </w:rPr>
              </w:rPrChange>
            </w:rPr>
            <w:instrText xml:space="preserve"> PAGEREF _Toc146374812 \h </w:instrText>
          </w:r>
          <w:r w:rsidRPr="00130713" w:rsidR="003A3B7C">
            <w:rPr>
              <w:rFonts w:ascii="Times New Roman" w:hAnsi="Times New Roman" w:cs="Times New Roman"/>
              <w:noProof/>
              <w:webHidden/>
              <w:rPrChange w:author="Zachary Cappella" w:date="2023-10-09T16:12:00Z" w:id="88">
                <w:rPr>
                  <w:noProof/>
                  <w:webHidden/>
                </w:rPr>
              </w:rPrChange>
            </w:rPr>
          </w:r>
          <w:r w:rsidRPr="00130713" w:rsidR="003A3B7C">
            <w:rPr>
              <w:rFonts w:ascii="Times New Roman" w:hAnsi="Times New Roman" w:cs="Times New Roman"/>
              <w:noProof/>
              <w:webHidden/>
              <w:rPrChange w:author="Zachary Cappella" w:date="2023-10-09T16:12:00Z" w:id="89">
                <w:rPr>
                  <w:noProof/>
                  <w:webHidden/>
                </w:rPr>
              </w:rPrChange>
            </w:rPr>
            <w:fldChar w:fldCharType="separate"/>
          </w:r>
          <w:r w:rsidRPr="00130713" w:rsidR="003A3B7C">
            <w:rPr>
              <w:rFonts w:ascii="Times New Roman" w:hAnsi="Times New Roman" w:cs="Times New Roman"/>
              <w:noProof/>
              <w:webHidden/>
              <w:rPrChange w:author="Zachary Cappella" w:date="2023-10-09T16:12:00Z" w:id="90">
                <w:rPr>
                  <w:noProof/>
                  <w:webHidden/>
                </w:rPr>
              </w:rPrChange>
            </w:rPr>
            <w:t>6</w:t>
          </w:r>
          <w:r w:rsidRPr="00130713" w:rsidR="003A3B7C">
            <w:rPr>
              <w:rFonts w:ascii="Times New Roman" w:hAnsi="Times New Roman" w:cs="Times New Roman"/>
              <w:noProof/>
              <w:webHidden/>
              <w:rPrChange w:author="Zachary Cappella" w:date="2023-10-09T16:12:00Z" w:id="91">
                <w:rPr>
                  <w:noProof/>
                  <w:webHidden/>
                </w:rPr>
              </w:rPrChange>
            </w:rPr>
            <w:fldChar w:fldCharType="end"/>
          </w:r>
          <w:r w:rsidRPr="00130713">
            <w:rPr>
              <w:rFonts w:ascii="Times New Roman" w:hAnsi="Times New Roman" w:cs="Times New Roman"/>
              <w:noProof/>
              <w:rPrChange w:author="Zachary Cappella" w:date="2023-10-09T16:12:00Z" w:id="92">
                <w:rPr>
                  <w:noProof/>
                </w:rPr>
              </w:rPrChange>
            </w:rPr>
            <w:fldChar w:fldCharType="end"/>
          </w:r>
        </w:p>
        <w:p w:rsidRPr="00130713" w:rsidR="003A3B7C" w:rsidRDefault="00130713" w14:paraId="308854BC" w14:textId="3A4292C1">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93">
                <w:rPr>
                  <w:rFonts w:eastAsiaTheme="minorEastAsia"/>
                  <w:noProof/>
                  <w:sz w:val="24"/>
                  <w:szCs w:val="24"/>
                </w:rPr>
              </w:rPrChange>
            </w:rPr>
          </w:pPr>
          <w:r w:rsidRPr="00130713">
            <w:rPr>
              <w:rFonts w:ascii="Times New Roman" w:hAnsi="Times New Roman" w:cs="Times New Roman"/>
              <w:rPrChange w:author="Zachary Cappella" w:date="2023-10-09T16:12:00Z" w:id="94">
                <w:rPr/>
              </w:rPrChange>
            </w:rPr>
            <w:fldChar w:fldCharType="begin"/>
          </w:r>
          <w:r w:rsidRPr="00130713">
            <w:rPr>
              <w:rFonts w:ascii="Times New Roman" w:hAnsi="Times New Roman" w:cs="Times New Roman"/>
              <w:rPrChange w:author="Zachary Cappella" w:date="2023-10-09T16:12:00Z" w:id="95">
                <w:rPr/>
              </w:rPrChange>
            </w:rPr>
            <w:instrText>HYPERLINK \l "_Toc146374813"</w:instrText>
          </w:r>
          <w:r w:rsidRPr="00130713">
            <w:rPr>
              <w:rFonts w:ascii="Times New Roman" w:hAnsi="Times New Roman" w:cs="Times New Roman"/>
              <w:rPrChange w:author="Zachary Cappella" w:date="2023-10-09T16:12:00Z" w:id="96">
                <w:rPr/>
              </w:rPrChange>
            </w:rPr>
          </w:r>
          <w:r w:rsidRPr="00130713">
            <w:rPr>
              <w:rFonts w:ascii="Times New Roman" w:hAnsi="Times New Roman" w:cs="Times New Roman"/>
              <w:rPrChange w:author="Zachary Cappella" w:date="2023-10-09T16:12:00Z" w:id="97">
                <w:rPr/>
              </w:rPrChange>
            </w:rPr>
            <w:fldChar w:fldCharType="separate"/>
          </w:r>
          <w:r w:rsidRPr="00130713" w:rsidR="003A3B7C">
            <w:rPr>
              <w:rStyle w:val="Hyperlink"/>
              <w:rFonts w:ascii="Times New Roman" w:hAnsi="Times New Roman" w:cs="Times New Roman"/>
              <w:noProof/>
              <w:rPrChange w:author="Zachary Cappella" w:date="2023-10-09T16:12:00Z" w:id="98">
                <w:rPr>
                  <w:rStyle w:val="Hyperlink"/>
                  <w:noProof/>
                </w:rPr>
              </w:rPrChange>
            </w:rPr>
            <w:t>1.5.</w:t>
          </w:r>
          <w:r w:rsidRPr="00130713" w:rsidR="003A3B7C">
            <w:rPr>
              <w:rFonts w:ascii="Times New Roman" w:hAnsi="Times New Roman" w:cs="Times New Roman" w:eastAsiaTheme="minorEastAsia"/>
              <w:noProof/>
              <w:sz w:val="24"/>
              <w:szCs w:val="24"/>
              <w:rPrChange w:author="Zachary Cappella" w:date="2023-10-09T16:12:00Z" w:id="99">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100">
                <w:rPr>
                  <w:rStyle w:val="Hyperlink"/>
                  <w:noProof/>
                </w:rPr>
              </w:rPrChange>
            </w:rPr>
            <w:t>Stakeholders</w:t>
          </w:r>
          <w:r w:rsidRPr="00130713" w:rsidR="003A3B7C">
            <w:rPr>
              <w:rFonts w:ascii="Times New Roman" w:hAnsi="Times New Roman" w:cs="Times New Roman"/>
              <w:noProof/>
              <w:webHidden/>
              <w:rPrChange w:author="Zachary Cappella" w:date="2023-10-09T16:12:00Z" w:id="101">
                <w:rPr>
                  <w:noProof/>
                  <w:webHidden/>
                </w:rPr>
              </w:rPrChange>
            </w:rPr>
            <w:tab/>
          </w:r>
          <w:r w:rsidRPr="00130713" w:rsidR="003A3B7C">
            <w:rPr>
              <w:rFonts w:ascii="Times New Roman" w:hAnsi="Times New Roman" w:cs="Times New Roman"/>
              <w:noProof/>
              <w:webHidden/>
              <w:rPrChange w:author="Zachary Cappella" w:date="2023-10-09T16:12:00Z" w:id="102">
                <w:rPr>
                  <w:noProof/>
                  <w:webHidden/>
                </w:rPr>
              </w:rPrChange>
            </w:rPr>
            <w:fldChar w:fldCharType="begin"/>
          </w:r>
          <w:r w:rsidRPr="00130713" w:rsidR="003A3B7C">
            <w:rPr>
              <w:rFonts w:ascii="Times New Roman" w:hAnsi="Times New Roman" w:cs="Times New Roman"/>
              <w:noProof/>
              <w:webHidden/>
              <w:rPrChange w:author="Zachary Cappella" w:date="2023-10-09T16:12:00Z" w:id="103">
                <w:rPr>
                  <w:noProof/>
                  <w:webHidden/>
                </w:rPr>
              </w:rPrChange>
            </w:rPr>
            <w:instrText xml:space="preserve"> PAGEREF _Toc146374813 \h </w:instrText>
          </w:r>
          <w:r w:rsidRPr="00130713" w:rsidR="003A3B7C">
            <w:rPr>
              <w:rFonts w:ascii="Times New Roman" w:hAnsi="Times New Roman" w:cs="Times New Roman"/>
              <w:noProof/>
              <w:webHidden/>
              <w:rPrChange w:author="Zachary Cappella" w:date="2023-10-09T16:12:00Z" w:id="104">
                <w:rPr>
                  <w:noProof/>
                  <w:webHidden/>
                </w:rPr>
              </w:rPrChange>
            </w:rPr>
          </w:r>
          <w:r w:rsidRPr="00130713" w:rsidR="003A3B7C">
            <w:rPr>
              <w:rFonts w:ascii="Times New Roman" w:hAnsi="Times New Roman" w:cs="Times New Roman"/>
              <w:noProof/>
              <w:webHidden/>
              <w:rPrChange w:author="Zachary Cappella" w:date="2023-10-09T16:12:00Z" w:id="105">
                <w:rPr>
                  <w:noProof/>
                  <w:webHidden/>
                </w:rPr>
              </w:rPrChange>
            </w:rPr>
            <w:fldChar w:fldCharType="separate"/>
          </w:r>
          <w:r w:rsidRPr="00130713" w:rsidR="003A3B7C">
            <w:rPr>
              <w:rFonts w:ascii="Times New Roman" w:hAnsi="Times New Roman" w:cs="Times New Roman"/>
              <w:noProof/>
              <w:webHidden/>
              <w:rPrChange w:author="Zachary Cappella" w:date="2023-10-09T16:12:00Z" w:id="106">
                <w:rPr>
                  <w:noProof/>
                  <w:webHidden/>
                </w:rPr>
              </w:rPrChange>
            </w:rPr>
            <w:t>6</w:t>
          </w:r>
          <w:r w:rsidRPr="00130713" w:rsidR="003A3B7C">
            <w:rPr>
              <w:rFonts w:ascii="Times New Roman" w:hAnsi="Times New Roman" w:cs="Times New Roman"/>
              <w:noProof/>
              <w:webHidden/>
              <w:rPrChange w:author="Zachary Cappella" w:date="2023-10-09T16:12:00Z" w:id="107">
                <w:rPr>
                  <w:noProof/>
                  <w:webHidden/>
                </w:rPr>
              </w:rPrChange>
            </w:rPr>
            <w:fldChar w:fldCharType="end"/>
          </w:r>
          <w:r w:rsidRPr="00130713">
            <w:rPr>
              <w:rFonts w:ascii="Times New Roman" w:hAnsi="Times New Roman" w:cs="Times New Roman"/>
              <w:noProof/>
              <w:rPrChange w:author="Zachary Cappella" w:date="2023-10-09T16:12:00Z" w:id="108">
                <w:rPr>
                  <w:noProof/>
                </w:rPr>
              </w:rPrChange>
            </w:rPr>
            <w:fldChar w:fldCharType="end"/>
          </w:r>
        </w:p>
        <w:p w:rsidRPr="00130713" w:rsidR="003A3B7C" w:rsidRDefault="00130713" w14:paraId="79277899" w14:textId="202A992A">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109">
                <w:rPr>
                  <w:rFonts w:eastAsiaTheme="minorEastAsia"/>
                  <w:noProof/>
                  <w:sz w:val="24"/>
                  <w:szCs w:val="24"/>
                </w:rPr>
              </w:rPrChange>
            </w:rPr>
          </w:pPr>
          <w:r w:rsidRPr="00130713">
            <w:rPr>
              <w:rFonts w:ascii="Times New Roman" w:hAnsi="Times New Roman" w:cs="Times New Roman"/>
              <w:rPrChange w:author="Zachary Cappella" w:date="2023-10-09T16:12:00Z" w:id="110">
                <w:rPr/>
              </w:rPrChange>
            </w:rPr>
            <w:fldChar w:fldCharType="begin"/>
          </w:r>
          <w:r w:rsidRPr="00130713">
            <w:rPr>
              <w:rFonts w:ascii="Times New Roman" w:hAnsi="Times New Roman" w:cs="Times New Roman"/>
              <w:rPrChange w:author="Zachary Cappella" w:date="2023-10-09T16:12:00Z" w:id="111">
                <w:rPr/>
              </w:rPrChange>
            </w:rPr>
            <w:instrText>HYPERLINK \l "_Toc146374814"</w:instrText>
          </w:r>
          <w:r w:rsidRPr="00130713">
            <w:rPr>
              <w:rFonts w:ascii="Times New Roman" w:hAnsi="Times New Roman" w:cs="Times New Roman"/>
              <w:rPrChange w:author="Zachary Cappella" w:date="2023-10-09T16:12:00Z" w:id="112">
                <w:rPr/>
              </w:rPrChange>
            </w:rPr>
          </w:r>
          <w:r w:rsidRPr="00130713">
            <w:rPr>
              <w:rFonts w:ascii="Times New Roman" w:hAnsi="Times New Roman" w:cs="Times New Roman"/>
              <w:rPrChange w:author="Zachary Cappella" w:date="2023-10-09T16:12:00Z" w:id="113">
                <w:rPr/>
              </w:rPrChange>
            </w:rPr>
            <w:fldChar w:fldCharType="separate"/>
          </w:r>
          <w:r w:rsidRPr="00130713" w:rsidR="003A3B7C">
            <w:rPr>
              <w:rStyle w:val="Hyperlink"/>
              <w:rFonts w:ascii="Times New Roman" w:hAnsi="Times New Roman" w:cs="Times New Roman"/>
              <w:noProof/>
              <w:rPrChange w:author="Zachary Cappella" w:date="2023-10-09T16:12:00Z" w:id="114">
                <w:rPr>
                  <w:rStyle w:val="Hyperlink"/>
                  <w:noProof/>
                </w:rPr>
              </w:rPrChange>
            </w:rPr>
            <w:t>1.6.</w:t>
          </w:r>
          <w:r w:rsidRPr="00130713" w:rsidR="003A3B7C">
            <w:rPr>
              <w:rFonts w:ascii="Times New Roman" w:hAnsi="Times New Roman" w:cs="Times New Roman" w:eastAsiaTheme="minorEastAsia"/>
              <w:noProof/>
              <w:sz w:val="24"/>
              <w:szCs w:val="24"/>
              <w:rPrChange w:author="Zachary Cappella" w:date="2023-10-09T16:12:00Z" w:id="115">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116">
                <w:rPr>
                  <w:rStyle w:val="Hyperlink"/>
                  <w:noProof/>
                </w:rPr>
              </w:rPrChange>
            </w:rPr>
            <w:t>Project Methodology</w:t>
          </w:r>
          <w:r w:rsidRPr="00130713" w:rsidR="003A3B7C">
            <w:rPr>
              <w:rFonts w:ascii="Times New Roman" w:hAnsi="Times New Roman" w:cs="Times New Roman"/>
              <w:noProof/>
              <w:webHidden/>
              <w:rPrChange w:author="Zachary Cappella" w:date="2023-10-09T16:12:00Z" w:id="117">
                <w:rPr>
                  <w:noProof/>
                  <w:webHidden/>
                </w:rPr>
              </w:rPrChange>
            </w:rPr>
            <w:tab/>
          </w:r>
          <w:r w:rsidRPr="00130713" w:rsidR="003A3B7C">
            <w:rPr>
              <w:rFonts w:ascii="Times New Roman" w:hAnsi="Times New Roman" w:cs="Times New Roman"/>
              <w:noProof/>
              <w:webHidden/>
              <w:rPrChange w:author="Zachary Cappella" w:date="2023-10-09T16:12:00Z" w:id="118">
                <w:rPr>
                  <w:noProof/>
                  <w:webHidden/>
                </w:rPr>
              </w:rPrChange>
            </w:rPr>
            <w:fldChar w:fldCharType="begin"/>
          </w:r>
          <w:r w:rsidRPr="00130713" w:rsidR="003A3B7C">
            <w:rPr>
              <w:rFonts w:ascii="Times New Roman" w:hAnsi="Times New Roman" w:cs="Times New Roman"/>
              <w:noProof/>
              <w:webHidden/>
              <w:rPrChange w:author="Zachary Cappella" w:date="2023-10-09T16:12:00Z" w:id="119">
                <w:rPr>
                  <w:noProof/>
                  <w:webHidden/>
                </w:rPr>
              </w:rPrChange>
            </w:rPr>
            <w:instrText xml:space="preserve"> PAGEREF _Toc146374814 \h </w:instrText>
          </w:r>
          <w:r w:rsidRPr="00130713" w:rsidR="003A3B7C">
            <w:rPr>
              <w:rFonts w:ascii="Times New Roman" w:hAnsi="Times New Roman" w:cs="Times New Roman"/>
              <w:noProof/>
              <w:webHidden/>
              <w:rPrChange w:author="Zachary Cappella" w:date="2023-10-09T16:12:00Z" w:id="120">
                <w:rPr>
                  <w:noProof/>
                  <w:webHidden/>
                </w:rPr>
              </w:rPrChange>
            </w:rPr>
          </w:r>
          <w:r w:rsidRPr="00130713" w:rsidR="003A3B7C">
            <w:rPr>
              <w:rFonts w:ascii="Times New Roman" w:hAnsi="Times New Roman" w:cs="Times New Roman"/>
              <w:noProof/>
              <w:webHidden/>
              <w:rPrChange w:author="Zachary Cappella" w:date="2023-10-09T16:12:00Z" w:id="121">
                <w:rPr>
                  <w:noProof/>
                  <w:webHidden/>
                </w:rPr>
              </w:rPrChange>
            </w:rPr>
            <w:fldChar w:fldCharType="separate"/>
          </w:r>
          <w:r w:rsidRPr="00130713" w:rsidR="003A3B7C">
            <w:rPr>
              <w:rFonts w:ascii="Times New Roman" w:hAnsi="Times New Roman" w:cs="Times New Roman"/>
              <w:noProof/>
              <w:webHidden/>
              <w:rPrChange w:author="Zachary Cappella" w:date="2023-10-09T16:12:00Z" w:id="122">
                <w:rPr>
                  <w:noProof/>
                  <w:webHidden/>
                </w:rPr>
              </w:rPrChange>
            </w:rPr>
            <w:t>8</w:t>
          </w:r>
          <w:r w:rsidRPr="00130713" w:rsidR="003A3B7C">
            <w:rPr>
              <w:rFonts w:ascii="Times New Roman" w:hAnsi="Times New Roman" w:cs="Times New Roman"/>
              <w:noProof/>
              <w:webHidden/>
              <w:rPrChange w:author="Zachary Cappella" w:date="2023-10-09T16:12:00Z" w:id="123">
                <w:rPr>
                  <w:noProof/>
                  <w:webHidden/>
                </w:rPr>
              </w:rPrChange>
            </w:rPr>
            <w:fldChar w:fldCharType="end"/>
          </w:r>
          <w:r w:rsidRPr="00130713">
            <w:rPr>
              <w:rFonts w:ascii="Times New Roman" w:hAnsi="Times New Roman" w:cs="Times New Roman"/>
              <w:noProof/>
              <w:rPrChange w:author="Zachary Cappella" w:date="2023-10-09T16:12:00Z" w:id="124">
                <w:rPr>
                  <w:noProof/>
                </w:rPr>
              </w:rPrChange>
            </w:rPr>
            <w:fldChar w:fldCharType="end"/>
          </w:r>
        </w:p>
        <w:p w:rsidRPr="00130713" w:rsidR="003A3B7C" w:rsidRDefault="00130713" w14:paraId="7A4A90A5" w14:textId="770C821F">
          <w:pPr>
            <w:pStyle w:val="TOC2"/>
            <w:tabs>
              <w:tab w:val="left" w:pos="1320"/>
              <w:tab w:val="right" w:leader="dot" w:pos="9350"/>
            </w:tabs>
            <w:rPr>
              <w:rFonts w:ascii="Times New Roman" w:hAnsi="Times New Roman" w:cs="Times New Roman" w:eastAsiaTheme="minorEastAsia"/>
              <w:noProof/>
              <w:sz w:val="24"/>
              <w:szCs w:val="24"/>
              <w:rPrChange w:author="Zachary Cappella" w:date="2023-10-09T16:12:00Z" w:id="125">
                <w:rPr>
                  <w:rFonts w:eastAsiaTheme="minorEastAsia"/>
                  <w:noProof/>
                  <w:sz w:val="24"/>
                  <w:szCs w:val="24"/>
                </w:rPr>
              </w:rPrChange>
            </w:rPr>
          </w:pPr>
          <w:r w:rsidRPr="00130713">
            <w:rPr>
              <w:rFonts w:ascii="Times New Roman" w:hAnsi="Times New Roman" w:cs="Times New Roman"/>
              <w:rPrChange w:author="Zachary Cappella" w:date="2023-10-09T16:12:00Z" w:id="126">
                <w:rPr/>
              </w:rPrChange>
            </w:rPr>
            <w:fldChar w:fldCharType="begin"/>
          </w:r>
          <w:r w:rsidRPr="00130713">
            <w:rPr>
              <w:rFonts w:ascii="Times New Roman" w:hAnsi="Times New Roman" w:cs="Times New Roman"/>
              <w:rPrChange w:author="Zachary Cappella" w:date="2023-10-09T16:12:00Z" w:id="127">
                <w:rPr/>
              </w:rPrChange>
            </w:rPr>
            <w:instrText>HYPERLINK \l "_Toc146374815"</w:instrText>
          </w:r>
          <w:r w:rsidRPr="00130713">
            <w:rPr>
              <w:rFonts w:ascii="Times New Roman" w:hAnsi="Times New Roman" w:cs="Times New Roman"/>
              <w:rPrChange w:author="Zachary Cappella" w:date="2023-10-09T16:12:00Z" w:id="128">
                <w:rPr/>
              </w:rPrChange>
            </w:rPr>
          </w:r>
          <w:r w:rsidRPr="00130713">
            <w:rPr>
              <w:rFonts w:ascii="Times New Roman" w:hAnsi="Times New Roman" w:cs="Times New Roman"/>
              <w:rPrChange w:author="Zachary Cappella" w:date="2023-10-09T16:12:00Z" w:id="129">
                <w:rPr/>
              </w:rPrChange>
            </w:rPr>
            <w:fldChar w:fldCharType="separate"/>
          </w:r>
          <w:r w:rsidRPr="00130713" w:rsidR="003A3B7C">
            <w:rPr>
              <w:rStyle w:val="Hyperlink"/>
              <w:rFonts w:ascii="Times New Roman" w:hAnsi="Times New Roman" w:cs="Times New Roman"/>
              <w:noProof/>
              <w:rPrChange w:author="Zachary Cappella" w:date="2023-10-09T16:12:00Z" w:id="130">
                <w:rPr>
                  <w:rStyle w:val="Hyperlink"/>
                  <w:noProof/>
                </w:rPr>
              </w:rPrChange>
            </w:rPr>
            <w:t>1.7.</w:t>
          </w:r>
          <w:r w:rsidRPr="00130713" w:rsidR="003A3B7C">
            <w:rPr>
              <w:rFonts w:ascii="Times New Roman" w:hAnsi="Times New Roman" w:cs="Times New Roman" w:eastAsiaTheme="minorEastAsia"/>
              <w:noProof/>
              <w:sz w:val="24"/>
              <w:szCs w:val="24"/>
              <w:rPrChange w:author="Zachary Cappella" w:date="2023-10-09T16:12:00Z" w:id="131">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132">
                <w:rPr>
                  <w:rStyle w:val="Hyperlink"/>
                  <w:noProof/>
                </w:rPr>
              </w:rPrChange>
            </w:rPr>
            <w:t>Project Tools and Resources</w:t>
          </w:r>
          <w:r w:rsidRPr="00130713" w:rsidR="003A3B7C">
            <w:rPr>
              <w:rFonts w:ascii="Times New Roman" w:hAnsi="Times New Roman" w:cs="Times New Roman"/>
              <w:noProof/>
              <w:webHidden/>
              <w:rPrChange w:author="Zachary Cappella" w:date="2023-10-09T16:12:00Z" w:id="133">
                <w:rPr>
                  <w:noProof/>
                  <w:webHidden/>
                </w:rPr>
              </w:rPrChange>
            </w:rPr>
            <w:tab/>
          </w:r>
          <w:r w:rsidRPr="00130713" w:rsidR="003A3B7C">
            <w:rPr>
              <w:rFonts w:ascii="Times New Roman" w:hAnsi="Times New Roman" w:cs="Times New Roman"/>
              <w:noProof/>
              <w:webHidden/>
              <w:rPrChange w:author="Zachary Cappella" w:date="2023-10-09T16:12:00Z" w:id="134">
                <w:rPr>
                  <w:noProof/>
                  <w:webHidden/>
                </w:rPr>
              </w:rPrChange>
            </w:rPr>
            <w:fldChar w:fldCharType="begin"/>
          </w:r>
          <w:r w:rsidRPr="00130713" w:rsidR="003A3B7C">
            <w:rPr>
              <w:rFonts w:ascii="Times New Roman" w:hAnsi="Times New Roman" w:cs="Times New Roman"/>
              <w:noProof/>
              <w:webHidden/>
              <w:rPrChange w:author="Zachary Cappella" w:date="2023-10-09T16:12:00Z" w:id="135">
                <w:rPr>
                  <w:noProof/>
                  <w:webHidden/>
                </w:rPr>
              </w:rPrChange>
            </w:rPr>
            <w:instrText xml:space="preserve"> PAGEREF _Toc146374815 \h </w:instrText>
          </w:r>
          <w:r w:rsidRPr="00130713" w:rsidR="003A3B7C">
            <w:rPr>
              <w:rFonts w:ascii="Times New Roman" w:hAnsi="Times New Roman" w:cs="Times New Roman"/>
              <w:noProof/>
              <w:webHidden/>
              <w:rPrChange w:author="Zachary Cappella" w:date="2023-10-09T16:12:00Z" w:id="136">
                <w:rPr>
                  <w:noProof/>
                  <w:webHidden/>
                </w:rPr>
              </w:rPrChange>
            </w:rPr>
          </w:r>
          <w:r w:rsidRPr="00130713" w:rsidR="003A3B7C">
            <w:rPr>
              <w:rFonts w:ascii="Times New Roman" w:hAnsi="Times New Roman" w:cs="Times New Roman"/>
              <w:noProof/>
              <w:webHidden/>
              <w:rPrChange w:author="Zachary Cappella" w:date="2023-10-09T16:12:00Z" w:id="137">
                <w:rPr>
                  <w:noProof/>
                  <w:webHidden/>
                </w:rPr>
              </w:rPrChange>
            </w:rPr>
            <w:fldChar w:fldCharType="separate"/>
          </w:r>
          <w:r w:rsidRPr="00130713" w:rsidR="003A3B7C">
            <w:rPr>
              <w:rFonts w:ascii="Times New Roman" w:hAnsi="Times New Roman" w:cs="Times New Roman"/>
              <w:noProof/>
              <w:webHidden/>
              <w:rPrChange w:author="Zachary Cappella" w:date="2023-10-09T16:12:00Z" w:id="138">
                <w:rPr>
                  <w:noProof/>
                  <w:webHidden/>
                </w:rPr>
              </w:rPrChange>
            </w:rPr>
            <w:t>9</w:t>
          </w:r>
          <w:r w:rsidRPr="00130713" w:rsidR="003A3B7C">
            <w:rPr>
              <w:rFonts w:ascii="Times New Roman" w:hAnsi="Times New Roman" w:cs="Times New Roman"/>
              <w:noProof/>
              <w:webHidden/>
              <w:rPrChange w:author="Zachary Cappella" w:date="2023-10-09T16:12:00Z" w:id="139">
                <w:rPr>
                  <w:noProof/>
                  <w:webHidden/>
                </w:rPr>
              </w:rPrChange>
            </w:rPr>
            <w:fldChar w:fldCharType="end"/>
          </w:r>
          <w:r w:rsidRPr="00130713">
            <w:rPr>
              <w:rFonts w:ascii="Times New Roman" w:hAnsi="Times New Roman" w:cs="Times New Roman"/>
              <w:noProof/>
              <w:rPrChange w:author="Zachary Cappella" w:date="2023-10-09T16:12:00Z" w:id="140">
                <w:rPr>
                  <w:noProof/>
                </w:rPr>
              </w:rPrChange>
            </w:rPr>
            <w:fldChar w:fldCharType="end"/>
          </w:r>
        </w:p>
        <w:p w:rsidRPr="00130713" w:rsidR="003A3B7C" w:rsidRDefault="00130713" w14:paraId="199C0EF1" w14:textId="06147359">
          <w:pPr>
            <w:pStyle w:val="TOC1"/>
            <w:tabs>
              <w:tab w:val="right" w:leader="dot" w:pos="9350"/>
            </w:tabs>
            <w:rPr>
              <w:rFonts w:ascii="Times New Roman" w:hAnsi="Times New Roman" w:cs="Times New Roman" w:eastAsiaTheme="minorEastAsia"/>
              <w:noProof/>
              <w:sz w:val="24"/>
              <w:szCs w:val="24"/>
              <w:rPrChange w:author="Zachary Cappella" w:date="2023-10-09T16:12:00Z" w:id="141">
                <w:rPr>
                  <w:rFonts w:eastAsiaTheme="minorEastAsia"/>
                  <w:noProof/>
                  <w:sz w:val="24"/>
                  <w:szCs w:val="24"/>
                </w:rPr>
              </w:rPrChange>
            </w:rPr>
          </w:pPr>
          <w:r w:rsidRPr="00130713">
            <w:rPr>
              <w:rFonts w:ascii="Times New Roman" w:hAnsi="Times New Roman" w:cs="Times New Roman"/>
              <w:rPrChange w:author="Zachary Cappella" w:date="2023-10-09T16:12:00Z" w:id="142">
                <w:rPr/>
              </w:rPrChange>
            </w:rPr>
            <w:fldChar w:fldCharType="begin"/>
          </w:r>
          <w:r w:rsidRPr="00130713">
            <w:rPr>
              <w:rFonts w:ascii="Times New Roman" w:hAnsi="Times New Roman" w:cs="Times New Roman"/>
              <w:rPrChange w:author="Zachary Cappella" w:date="2023-10-09T16:12:00Z" w:id="143">
                <w:rPr/>
              </w:rPrChange>
            </w:rPr>
            <w:instrText>HYPERLINK \l "_Toc146374816"</w:instrText>
          </w:r>
          <w:r w:rsidRPr="00130713">
            <w:rPr>
              <w:rFonts w:ascii="Times New Roman" w:hAnsi="Times New Roman" w:cs="Times New Roman"/>
              <w:rPrChange w:author="Zachary Cappella" w:date="2023-10-09T16:12:00Z" w:id="144">
                <w:rPr/>
              </w:rPrChange>
            </w:rPr>
          </w:r>
          <w:r w:rsidRPr="00130713">
            <w:rPr>
              <w:rFonts w:ascii="Times New Roman" w:hAnsi="Times New Roman" w:cs="Times New Roman"/>
              <w:rPrChange w:author="Zachary Cappella" w:date="2023-10-09T16:12:00Z" w:id="145">
                <w:rPr/>
              </w:rPrChange>
            </w:rPr>
            <w:fldChar w:fldCharType="separate"/>
          </w:r>
          <w:r w:rsidRPr="00130713" w:rsidR="003A3B7C">
            <w:rPr>
              <w:rStyle w:val="Hyperlink"/>
              <w:rFonts w:ascii="Times New Roman" w:hAnsi="Times New Roman" w:cs="Times New Roman"/>
              <w:noProof/>
              <w:rPrChange w:author="Zachary Cappella" w:date="2023-10-09T16:12:00Z" w:id="146">
                <w:rPr>
                  <w:rStyle w:val="Hyperlink"/>
                  <w:noProof/>
                </w:rPr>
              </w:rPrChange>
            </w:rPr>
            <w:t>2. Scope Management</w:t>
          </w:r>
          <w:r w:rsidRPr="00130713" w:rsidR="003A3B7C">
            <w:rPr>
              <w:rFonts w:ascii="Times New Roman" w:hAnsi="Times New Roman" w:cs="Times New Roman"/>
              <w:noProof/>
              <w:webHidden/>
              <w:rPrChange w:author="Zachary Cappella" w:date="2023-10-09T16:12:00Z" w:id="147">
                <w:rPr>
                  <w:noProof/>
                  <w:webHidden/>
                </w:rPr>
              </w:rPrChange>
            </w:rPr>
            <w:tab/>
          </w:r>
          <w:r w:rsidRPr="00130713" w:rsidR="003A3B7C">
            <w:rPr>
              <w:rFonts w:ascii="Times New Roman" w:hAnsi="Times New Roman" w:cs="Times New Roman"/>
              <w:noProof/>
              <w:webHidden/>
              <w:rPrChange w:author="Zachary Cappella" w:date="2023-10-09T16:12:00Z" w:id="148">
                <w:rPr>
                  <w:noProof/>
                  <w:webHidden/>
                </w:rPr>
              </w:rPrChange>
            </w:rPr>
            <w:fldChar w:fldCharType="begin"/>
          </w:r>
          <w:r w:rsidRPr="00130713" w:rsidR="003A3B7C">
            <w:rPr>
              <w:rFonts w:ascii="Times New Roman" w:hAnsi="Times New Roman" w:cs="Times New Roman"/>
              <w:noProof/>
              <w:webHidden/>
              <w:rPrChange w:author="Zachary Cappella" w:date="2023-10-09T16:12:00Z" w:id="149">
                <w:rPr>
                  <w:noProof/>
                  <w:webHidden/>
                </w:rPr>
              </w:rPrChange>
            </w:rPr>
            <w:instrText xml:space="preserve"> PAGEREF _Toc146374816 \h </w:instrText>
          </w:r>
          <w:r w:rsidRPr="00130713" w:rsidR="003A3B7C">
            <w:rPr>
              <w:rFonts w:ascii="Times New Roman" w:hAnsi="Times New Roman" w:cs="Times New Roman"/>
              <w:noProof/>
              <w:webHidden/>
              <w:rPrChange w:author="Zachary Cappella" w:date="2023-10-09T16:12:00Z" w:id="150">
                <w:rPr>
                  <w:noProof/>
                  <w:webHidden/>
                </w:rPr>
              </w:rPrChange>
            </w:rPr>
          </w:r>
          <w:r w:rsidRPr="00130713" w:rsidR="003A3B7C">
            <w:rPr>
              <w:rFonts w:ascii="Times New Roman" w:hAnsi="Times New Roman" w:cs="Times New Roman"/>
              <w:noProof/>
              <w:webHidden/>
              <w:rPrChange w:author="Zachary Cappella" w:date="2023-10-09T16:12:00Z" w:id="151">
                <w:rPr>
                  <w:noProof/>
                  <w:webHidden/>
                </w:rPr>
              </w:rPrChange>
            </w:rPr>
            <w:fldChar w:fldCharType="separate"/>
          </w:r>
          <w:r w:rsidRPr="00130713" w:rsidR="003A3B7C">
            <w:rPr>
              <w:rFonts w:ascii="Times New Roman" w:hAnsi="Times New Roman" w:cs="Times New Roman"/>
              <w:noProof/>
              <w:webHidden/>
              <w:rPrChange w:author="Zachary Cappella" w:date="2023-10-09T16:12:00Z" w:id="152">
                <w:rPr>
                  <w:noProof/>
                  <w:webHidden/>
                </w:rPr>
              </w:rPrChange>
            </w:rPr>
            <w:t>13</w:t>
          </w:r>
          <w:r w:rsidRPr="00130713" w:rsidR="003A3B7C">
            <w:rPr>
              <w:rFonts w:ascii="Times New Roman" w:hAnsi="Times New Roman" w:cs="Times New Roman"/>
              <w:noProof/>
              <w:webHidden/>
              <w:rPrChange w:author="Zachary Cappella" w:date="2023-10-09T16:12:00Z" w:id="153">
                <w:rPr>
                  <w:noProof/>
                  <w:webHidden/>
                </w:rPr>
              </w:rPrChange>
            </w:rPr>
            <w:fldChar w:fldCharType="end"/>
          </w:r>
          <w:r w:rsidRPr="00130713">
            <w:rPr>
              <w:rFonts w:ascii="Times New Roman" w:hAnsi="Times New Roman" w:cs="Times New Roman"/>
              <w:noProof/>
              <w:rPrChange w:author="Zachary Cappella" w:date="2023-10-09T16:12:00Z" w:id="154">
                <w:rPr>
                  <w:noProof/>
                </w:rPr>
              </w:rPrChange>
            </w:rPr>
            <w:fldChar w:fldCharType="end"/>
          </w:r>
        </w:p>
        <w:p w:rsidRPr="00130713" w:rsidR="003A3B7C" w:rsidRDefault="00130713" w14:paraId="12F5F6EA" w14:textId="673DB1DC">
          <w:pPr>
            <w:pStyle w:val="TOC2"/>
            <w:tabs>
              <w:tab w:val="right" w:leader="dot" w:pos="9350"/>
            </w:tabs>
            <w:rPr>
              <w:rFonts w:ascii="Times New Roman" w:hAnsi="Times New Roman" w:cs="Times New Roman" w:eastAsiaTheme="minorEastAsia"/>
              <w:noProof/>
              <w:sz w:val="24"/>
              <w:szCs w:val="24"/>
              <w:rPrChange w:author="Zachary Cappella" w:date="2023-10-09T16:12:00Z" w:id="155">
                <w:rPr>
                  <w:rFonts w:eastAsiaTheme="minorEastAsia"/>
                  <w:noProof/>
                  <w:sz w:val="24"/>
                  <w:szCs w:val="24"/>
                </w:rPr>
              </w:rPrChange>
            </w:rPr>
          </w:pPr>
          <w:r w:rsidRPr="00130713">
            <w:rPr>
              <w:rFonts w:ascii="Times New Roman" w:hAnsi="Times New Roman" w:cs="Times New Roman"/>
              <w:rPrChange w:author="Zachary Cappella" w:date="2023-10-09T16:12:00Z" w:id="156">
                <w:rPr/>
              </w:rPrChange>
            </w:rPr>
            <w:fldChar w:fldCharType="begin"/>
          </w:r>
          <w:r w:rsidRPr="00130713">
            <w:rPr>
              <w:rFonts w:ascii="Times New Roman" w:hAnsi="Times New Roman" w:cs="Times New Roman"/>
              <w:rPrChange w:author="Zachary Cappella" w:date="2023-10-09T16:12:00Z" w:id="157">
                <w:rPr/>
              </w:rPrChange>
            </w:rPr>
            <w:instrText>HYPERLINK \l "_Toc146374817"</w:instrText>
          </w:r>
          <w:r w:rsidRPr="00130713">
            <w:rPr>
              <w:rFonts w:ascii="Times New Roman" w:hAnsi="Times New Roman" w:cs="Times New Roman"/>
              <w:rPrChange w:author="Zachary Cappella" w:date="2023-10-09T16:12:00Z" w:id="158">
                <w:rPr/>
              </w:rPrChange>
            </w:rPr>
          </w:r>
          <w:r w:rsidRPr="00130713">
            <w:rPr>
              <w:rFonts w:ascii="Times New Roman" w:hAnsi="Times New Roman" w:cs="Times New Roman"/>
              <w:rPrChange w:author="Zachary Cappella" w:date="2023-10-09T16:12:00Z" w:id="159">
                <w:rPr/>
              </w:rPrChange>
            </w:rPr>
            <w:fldChar w:fldCharType="separate"/>
          </w:r>
          <w:r w:rsidRPr="00130713" w:rsidR="003A3B7C">
            <w:rPr>
              <w:rStyle w:val="Hyperlink"/>
              <w:rFonts w:ascii="Times New Roman" w:hAnsi="Times New Roman" w:cs="Times New Roman"/>
              <w:noProof/>
              <w:rPrChange w:author="Zachary Cappella" w:date="2023-10-09T16:12:00Z" w:id="160">
                <w:rPr>
                  <w:rStyle w:val="Hyperlink"/>
                  <w:noProof/>
                </w:rPr>
              </w:rPrChange>
            </w:rPr>
            <w:t>2.1 Project Scope</w:t>
          </w:r>
          <w:r w:rsidRPr="00130713" w:rsidR="003A3B7C">
            <w:rPr>
              <w:rFonts w:ascii="Times New Roman" w:hAnsi="Times New Roman" w:cs="Times New Roman"/>
              <w:noProof/>
              <w:webHidden/>
              <w:rPrChange w:author="Zachary Cappella" w:date="2023-10-09T16:12:00Z" w:id="161">
                <w:rPr>
                  <w:noProof/>
                  <w:webHidden/>
                </w:rPr>
              </w:rPrChange>
            </w:rPr>
            <w:tab/>
          </w:r>
          <w:r w:rsidRPr="00130713" w:rsidR="003A3B7C">
            <w:rPr>
              <w:rFonts w:ascii="Times New Roman" w:hAnsi="Times New Roman" w:cs="Times New Roman"/>
              <w:noProof/>
              <w:webHidden/>
              <w:rPrChange w:author="Zachary Cappella" w:date="2023-10-09T16:12:00Z" w:id="162">
                <w:rPr>
                  <w:noProof/>
                  <w:webHidden/>
                </w:rPr>
              </w:rPrChange>
            </w:rPr>
            <w:fldChar w:fldCharType="begin"/>
          </w:r>
          <w:r w:rsidRPr="00130713" w:rsidR="003A3B7C">
            <w:rPr>
              <w:rFonts w:ascii="Times New Roman" w:hAnsi="Times New Roman" w:cs="Times New Roman"/>
              <w:noProof/>
              <w:webHidden/>
              <w:rPrChange w:author="Zachary Cappella" w:date="2023-10-09T16:12:00Z" w:id="163">
                <w:rPr>
                  <w:noProof/>
                  <w:webHidden/>
                </w:rPr>
              </w:rPrChange>
            </w:rPr>
            <w:instrText xml:space="preserve"> PAGEREF _Toc146374817 \h </w:instrText>
          </w:r>
          <w:r w:rsidRPr="00130713" w:rsidR="003A3B7C">
            <w:rPr>
              <w:rFonts w:ascii="Times New Roman" w:hAnsi="Times New Roman" w:cs="Times New Roman"/>
              <w:noProof/>
              <w:webHidden/>
              <w:rPrChange w:author="Zachary Cappella" w:date="2023-10-09T16:12:00Z" w:id="164">
                <w:rPr>
                  <w:noProof/>
                  <w:webHidden/>
                </w:rPr>
              </w:rPrChange>
            </w:rPr>
          </w:r>
          <w:r w:rsidRPr="00130713" w:rsidR="003A3B7C">
            <w:rPr>
              <w:rFonts w:ascii="Times New Roman" w:hAnsi="Times New Roman" w:cs="Times New Roman"/>
              <w:noProof/>
              <w:webHidden/>
              <w:rPrChange w:author="Zachary Cappella" w:date="2023-10-09T16:12:00Z" w:id="165">
                <w:rPr>
                  <w:noProof/>
                  <w:webHidden/>
                </w:rPr>
              </w:rPrChange>
            </w:rPr>
            <w:fldChar w:fldCharType="separate"/>
          </w:r>
          <w:r w:rsidRPr="00130713" w:rsidR="003A3B7C">
            <w:rPr>
              <w:rFonts w:ascii="Times New Roman" w:hAnsi="Times New Roman" w:cs="Times New Roman"/>
              <w:noProof/>
              <w:webHidden/>
              <w:rPrChange w:author="Zachary Cappella" w:date="2023-10-09T16:12:00Z" w:id="166">
                <w:rPr>
                  <w:noProof/>
                  <w:webHidden/>
                </w:rPr>
              </w:rPrChange>
            </w:rPr>
            <w:t>13</w:t>
          </w:r>
          <w:r w:rsidRPr="00130713" w:rsidR="003A3B7C">
            <w:rPr>
              <w:rFonts w:ascii="Times New Roman" w:hAnsi="Times New Roman" w:cs="Times New Roman"/>
              <w:noProof/>
              <w:webHidden/>
              <w:rPrChange w:author="Zachary Cappella" w:date="2023-10-09T16:12:00Z" w:id="167">
                <w:rPr>
                  <w:noProof/>
                  <w:webHidden/>
                </w:rPr>
              </w:rPrChange>
            </w:rPr>
            <w:fldChar w:fldCharType="end"/>
          </w:r>
          <w:r w:rsidRPr="00130713">
            <w:rPr>
              <w:rFonts w:ascii="Times New Roman" w:hAnsi="Times New Roman" w:cs="Times New Roman"/>
              <w:noProof/>
              <w:rPrChange w:author="Zachary Cappella" w:date="2023-10-09T16:12:00Z" w:id="168">
                <w:rPr>
                  <w:noProof/>
                </w:rPr>
              </w:rPrChange>
            </w:rPr>
            <w:fldChar w:fldCharType="end"/>
          </w:r>
        </w:p>
        <w:p w:rsidRPr="00130713" w:rsidR="003A3B7C" w:rsidRDefault="00130713" w14:paraId="010E2DCD" w14:textId="58F82D2F">
          <w:pPr>
            <w:pStyle w:val="TOC2"/>
            <w:tabs>
              <w:tab w:val="right" w:leader="dot" w:pos="9350"/>
            </w:tabs>
            <w:rPr>
              <w:rFonts w:ascii="Times New Roman" w:hAnsi="Times New Roman" w:cs="Times New Roman" w:eastAsiaTheme="minorEastAsia"/>
              <w:noProof/>
              <w:sz w:val="24"/>
              <w:szCs w:val="24"/>
              <w:rPrChange w:author="Zachary Cappella" w:date="2023-10-09T16:12:00Z" w:id="169">
                <w:rPr>
                  <w:rFonts w:eastAsiaTheme="minorEastAsia"/>
                  <w:noProof/>
                  <w:sz w:val="24"/>
                  <w:szCs w:val="24"/>
                </w:rPr>
              </w:rPrChange>
            </w:rPr>
          </w:pPr>
          <w:r w:rsidRPr="00130713">
            <w:rPr>
              <w:rFonts w:ascii="Times New Roman" w:hAnsi="Times New Roman" w:cs="Times New Roman"/>
              <w:rPrChange w:author="Zachary Cappella" w:date="2023-10-09T16:12:00Z" w:id="170">
                <w:rPr/>
              </w:rPrChange>
            </w:rPr>
            <w:fldChar w:fldCharType="begin"/>
          </w:r>
          <w:r w:rsidRPr="00130713">
            <w:rPr>
              <w:rFonts w:ascii="Times New Roman" w:hAnsi="Times New Roman" w:cs="Times New Roman"/>
              <w:rPrChange w:author="Zachary Cappella" w:date="2023-10-09T16:12:00Z" w:id="171">
                <w:rPr/>
              </w:rPrChange>
            </w:rPr>
            <w:instrText>HYPERLINK \l "_Toc146374818"</w:instrText>
          </w:r>
          <w:r w:rsidRPr="00130713">
            <w:rPr>
              <w:rFonts w:ascii="Times New Roman" w:hAnsi="Times New Roman" w:cs="Times New Roman"/>
              <w:rPrChange w:author="Zachary Cappella" w:date="2023-10-09T16:12:00Z" w:id="172">
                <w:rPr/>
              </w:rPrChange>
            </w:rPr>
          </w:r>
          <w:r w:rsidRPr="00130713">
            <w:rPr>
              <w:rFonts w:ascii="Times New Roman" w:hAnsi="Times New Roman" w:cs="Times New Roman"/>
              <w:rPrChange w:author="Zachary Cappella" w:date="2023-10-09T16:12:00Z" w:id="173">
                <w:rPr/>
              </w:rPrChange>
            </w:rPr>
            <w:fldChar w:fldCharType="separate"/>
          </w:r>
          <w:r w:rsidRPr="00130713" w:rsidR="003A3B7C">
            <w:rPr>
              <w:rStyle w:val="Hyperlink"/>
              <w:rFonts w:ascii="Times New Roman" w:hAnsi="Times New Roman" w:cs="Times New Roman"/>
              <w:noProof/>
              <w:rPrChange w:author="Zachary Cappella" w:date="2023-10-09T16:12:00Z" w:id="174">
                <w:rPr>
                  <w:rStyle w:val="Hyperlink"/>
                  <w:noProof/>
                </w:rPr>
              </w:rPrChange>
            </w:rPr>
            <w:t>2.2 Areas of Expansion</w:t>
          </w:r>
          <w:r w:rsidRPr="00130713" w:rsidR="003A3B7C">
            <w:rPr>
              <w:rFonts w:ascii="Times New Roman" w:hAnsi="Times New Roman" w:cs="Times New Roman"/>
              <w:noProof/>
              <w:webHidden/>
              <w:rPrChange w:author="Zachary Cappella" w:date="2023-10-09T16:12:00Z" w:id="175">
                <w:rPr>
                  <w:noProof/>
                  <w:webHidden/>
                </w:rPr>
              </w:rPrChange>
            </w:rPr>
            <w:tab/>
          </w:r>
          <w:r w:rsidRPr="00130713" w:rsidR="003A3B7C">
            <w:rPr>
              <w:rFonts w:ascii="Times New Roman" w:hAnsi="Times New Roman" w:cs="Times New Roman"/>
              <w:noProof/>
              <w:webHidden/>
              <w:rPrChange w:author="Zachary Cappella" w:date="2023-10-09T16:12:00Z" w:id="176">
                <w:rPr>
                  <w:noProof/>
                  <w:webHidden/>
                </w:rPr>
              </w:rPrChange>
            </w:rPr>
            <w:fldChar w:fldCharType="begin"/>
          </w:r>
          <w:r w:rsidRPr="00130713" w:rsidR="003A3B7C">
            <w:rPr>
              <w:rFonts w:ascii="Times New Roman" w:hAnsi="Times New Roman" w:cs="Times New Roman"/>
              <w:noProof/>
              <w:webHidden/>
              <w:rPrChange w:author="Zachary Cappella" w:date="2023-10-09T16:12:00Z" w:id="177">
                <w:rPr>
                  <w:noProof/>
                  <w:webHidden/>
                </w:rPr>
              </w:rPrChange>
            </w:rPr>
            <w:instrText xml:space="preserve"> PAGEREF _Toc146374818 \h </w:instrText>
          </w:r>
          <w:r w:rsidRPr="00130713" w:rsidR="003A3B7C">
            <w:rPr>
              <w:rFonts w:ascii="Times New Roman" w:hAnsi="Times New Roman" w:cs="Times New Roman"/>
              <w:noProof/>
              <w:webHidden/>
              <w:rPrChange w:author="Zachary Cappella" w:date="2023-10-09T16:12:00Z" w:id="178">
                <w:rPr>
                  <w:noProof/>
                  <w:webHidden/>
                </w:rPr>
              </w:rPrChange>
            </w:rPr>
          </w:r>
          <w:r w:rsidRPr="00130713" w:rsidR="003A3B7C">
            <w:rPr>
              <w:rFonts w:ascii="Times New Roman" w:hAnsi="Times New Roman" w:cs="Times New Roman"/>
              <w:noProof/>
              <w:webHidden/>
              <w:rPrChange w:author="Zachary Cappella" w:date="2023-10-09T16:12:00Z" w:id="179">
                <w:rPr>
                  <w:noProof/>
                  <w:webHidden/>
                </w:rPr>
              </w:rPrChange>
            </w:rPr>
            <w:fldChar w:fldCharType="separate"/>
          </w:r>
          <w:r w:rsidRPr="00130713" w:rsidR="003A3B7C">
            <w:rPr>
              <w:rFonts w:ascii="Times New Roman" w:hAnsi="Times New Roman" w:cs="Times New Roman"/>
              <w:noProof/>
              <w:webHidden/>
              <w:rPrChange w:author="Zachary Cappella" w:date="2023-10-09T16:12:00Z" w:id="180">
                <w:rPr>
                  <w:noProof/>
                  <w:webHidden/>
                </w:rPr>
              </w:rPrChange>
            </w:rPr>
            <w:t>14</w:t>
          </w:r>
          <w:r w:rsidRPr="00130713" w:rsidR="003A3B7C">
            <w:rPr>
              <w:rFonts w:ascii="Times New Roman" w:hAnsi="Times New Roman" w:cs="Times New Roman"/>
              <w:noProof/>
              <w:webHidden/>
              <w:rPrChange w:author="Zachary Cappella" w:date="2023-10-09T16:12:00Z" w:id="181">
                <w:rPr>
                  <w:noProof/>
                  <w:webHidden/>
                </w:rPr>
              </w:rPrChange>
            </w:rPr>
            <w:fldChar w:fldCharType="end"/>
          </w:r>
          <w:r w:rsidRPr="00130713">
            <w:rPr>
              <w:rFonts w:ascii="Times New Roman" w:hAnsi="Times New Roman" w:cs="Times New Roman"/>
              <w:noProof/>
              <w:rPrChange w:author="Zachary Cappella" w:date="2023-10-09T16:12:00Z" w:id="182">
                <w:rPr>
                  <w:noProof/>
                </w:rPr>
              </w:rPrChange>
            </w:rPr>
            <w:fldChar w:fldCharType="end"/>
          </w:r>
        </w:p>
        <w:p w:rsidRPr="00130713" w:rsidR="003A3B7C" w:rsidRDefault="00130713" w14:paraId="17FFCD31" w14:textId="7F01A363">
          <w:pPr>
            <w:pStyle w:val="TOC2"/>
            <w:tabs>
              <w:tab w:val="right" w:leader="dot" w:pos="9350"/>
            </w:tabs>
            <w:rPr>
              <w:rFonts w:ascii="Times New Roman" w:hAnsi="Times New Roman" w:cs="Times New Roman" w:eastAsiaTheme="minorEastAsia"/>
              <w:noProof/>
              <w:sz w:val="24"/>
              <w:szCs w:val="24"/>
              <w:rPrChange w:author="Zachary Cappella" w:date="2023-10-09T16:12:00Z" w:id="183">
                <w:rPr>
                  <w:rFonts w:eastAsiaTheme="minorEastAsia"/>
                  <w:noProof/>
                  <w:sz w:val="24"/>
                  <w:szCs w:val="24"/>
                </w:rPr>
              </w:rPrChange>
            </w:rPr>
          </w:pPr>
          <w:r w:rsidRPr="00130713">
            <w:rPr>
              <w:rFonts w:ascii="Times New Roman" w:hAnsi="Times New Roman" w:cs="Times New Roman"/>
              <w:rPrChange w:author="Zachary Cappella" w:date="2023-10-09T16:12:00Z" w:id="184">
                <w:rPr/>
              </w:rPrChange>
            </w:rPr>
            <w:fldChar w:fldCharType="begin"/>
          </w:r>
          <w:r w:rsidRPr="00130713">
            <w:rPr>
              <w:rFonts w:ascii="Times New Roman" w:hAnsi="Times New Roman" w:cs="Times New Roman"/>
              <w:rPrChange w:author="Zachary Cappella" w:date="2023-10-09T16:12:00Z" w:id="185">
                <w:rPr/>
              </w:rPrChange>
            </w:rPr>
            <w:instrText>HYPERLINK \l "_Toc146374819"</w:instrText>
          </w:r>
          <w:r w:rsidRPr="00130713">
            <w:rPr>
              <w:rFonts w:ascii="Times New Roman" w:hAnsi="Times New Roman" w:cs="Times New Roman"/>
              <w:rPrChange w:author="Zachary Cappella" w:date="2023-10-09T16:12:00Z" w:id="186">
                <w:rPr/>
              </w:rPrChange>
            </w:rPr>
          </w:r>
          <w:r w:rsidRPr="00130713">
            <w:rPr>
              <w:rFonts w:ascii="Times New Roman" w:hAnsi="Times New Roman" w:cs="Times New Roman"/>
              <w:rPrChange w:author="Zachary Cappella" w:date="2023-10-09T16:12:00Z" w:id="187">
                <w:rPr/>
              </w:rPrChange>
            </w:rPr>
            <w:fldChar w:fldCharType="separate"/>
          </w:r>
          <w:r w:rsidRPr="00130713" w:rsidR="003A3B7C">
            <w:rPr>
              <w:rStyle w:val="Hyperlink"/>
              <w:rFonts w:ascii="Times New Roman" w:hAnsi="Times New Roman" w:cs="Times New Roman"/>
              <w:noProof/>
              <w:rPrChange w:author="Zachary Cappella" w:date="2023-10-09T16:12:00Z" w:id="188">
                <w:rPr>
                  <w:rStyle w:val="Hyperlink"/>
                  <w:noProof/>
                </w:rPr>
              </w:rPrChange>
            </w:rPr>
            <w:t>2.3 Additional Documents</w:t>
          </w:r>
          <w:r w:rsidRPr="00130713" w:rsidR="003A3B7C">
            <w:rPr>
              <w:rFonts w:ascii="Times New Roman" w:hAnsi="Times New Roman" w:cs="Times New Roman"/>
              <w:noProof/>
              <w:webHidden/>
              <w:rPrChange w:author="Zachary Cappella" w:date="2023-10-09T16:12:00Z" w:id="189">
                <w:rPr>
                  <w:noProof/>
                  <w:webHidden/>
                </w:rPr>
              </w:rPrChange>
            </w:rPr>
            <w:tab/>
          </w:r>
          <w:r w:rsidRPr="00130713" w:rsidR="003A3B7C">
            <w:rPr>
              <w:rFonts w:ascii="Times New Roman" w:hAnsi="Times New Roman" w:cs="Times New Roman"/>
              <w:noProof/>
              <w:webHidden/>
              <w:rPrChange w:author="Zachary Cappella" w:date="2023-10-09T16:12:00Z" w:id="190">
                <w:rPr>
                  <w:noProof/>
                  <w:webHidden/>
                </w:rPr>
              </w:rPrChange>
            </w:rPr>
            <w:fldChar w:fldCharType="begin"/>
          </w:r>
          <w:r w:rsidRPr="00130713" w:rsidR="003A3B7C">
            <w:rPr>
              <w:rFonts w:ascii="Times New Roman" w:hAnsi="Times New Roman" w:cs="Times New Roman"/>
              <w:noProof/>
              <w:webHidden/>
              <w:rPrChange w:author="Zachary Cappella" w:date="2023-10-09T16:12:00Z" w:id="191">
                <w:rPr>
                  <w:noProof/>
                  <w:webHidden/>
                </w:rPr>
              </w:rPrChange>
            </w:rPr>
            <w:instrText xml:space="preserve"> PAGEREF _Toc146374819 \h </w:instrText>
          </w:r>
          <w:r w:rsidRPr="00130713" w:rsidR="003A3B7C">
            <w:rPr>
              <w:rFonts w:ascii="Times New Roman" w:hAnsi="Times New Roman" w:cs="Times New Roman"/>
              <w:noProof/>
              <w:webHidden/>
              <w:rPrChange w:author="Zachary Cappella" w:date="2023-10-09T16:12:00Z" w:id="192">
                <w:rPr>
                  <w:noProof/>
                  <w:webHidden/>
                </w:rPr>
              </w:rPrChange>
            </w:rPr>
          </w:r>
          <w:r w:rsidRPr="00130713" w:rsidR="003A3B7C">
            <w:rPr>
              <w:rFonts w:ascii="Times New Roman" w:hAnsi="Times New Roman" w:cs="Times New Roman"/>
              <w:noProof/>
              <w:webHidden/>
              <w:rPrChange w:author="Zachary Cappella" w:date="2023-10-09T16:12:00Z" w:id="193">
                <w:rPr>
                  <w:noProof/>
                  <w:webHidden/>
                </w:rPr>
              </w:rPrChange>
            </w:rPr>
            <w:fldChar w:fldCharType="separate"/>
          </w:r>
          <w:r w:rsidRPr="00130713" w:rsidR="003A3B7C">
            <w:rPr>
              <w:rFonts w:ascii="Times New Roman" w:hAnsi="Times New Roman" w:cs="Times New Roman"/>
              <w:noProof/>
              <w:webHidden/>
              <w:rPrChange w:author="Zachary Cappella" w:date="2023-10-09T16:12:00Z" w:id="194">
                <w:rPr>
                  <w:noProof/>
                  <w:webHidden/>
                </w:rPr>
              </w:rPrChange>
            </w:rPr>
            <w:t>15</w:t>
          </w:r>
          <w:r w:rsidRPr="00130713" w:rsidR="003A3B7C">
            <w:rPr>
              <w:rFonts w:ascii="Times New Roman" w:hAnsi="Times New Roman" w:cs="Times New Roman"/>
              <w:noProof/>
              <w:webHidden/>
              <w:rPrChange w:author="Zachary Cappella" w:date="2023-10-09T16:12:00Z" w:id="195">
                <w:rPr>
                  <w:noProof/>
                  <w:webHidden/>
                </w:rPr>
              </w:rPrChange>
            </w:rPr>
            <w:fldChar w:fldCharType="end"/>
          </w:r>
          <w:r w:rsidRPr="00130713">
            <w:rPr>
              <w:rFonts w:ascii="Times New Roman" w:hAnsi="Times New Roman" w:cs="Times New Roman"/>
              <w:noProof/>
              <w:rPrChange w:author="Zachary Cappella" w:date="2023-10-09T16:12:00Z" w:id="196">
                <w:rPr>
                  <w:noProof/>
                </w:rPr>
              </w:rPrChange>
            </w:rPr>
            <w:fldChar w:fldCharType="end"/>
          </w:r>
        </w:p>
        <w:p w:rsidRPr="00130713" w:rsidR="003A3B7C" w:rsidRDefault="00130713" w14:paraId="4B6FA1B9" w14:textId="38D04C51">
          <w:pPr>
            <w:pStyle w:val="TOC2"/>
            <w:tabs>
              <w:tab w:val="right" w:leader="dot" w:pos="9350"/>
            </w:tabs>
            <w:rPr>
              <w:rFonts w:ascii="Times New Roman" w:hAnsi="Times New Roman" w:cs="Times New Roman" w:eastAsiaTheme="minorEastAsia"/>
              <w:noProof/>
              <w:sz w:val="24"/>
              <w:szCs w:val="24"/>
              <w:rPrChange w:author="Zachary Cappella" w:date="2023-10-09T16:12:00Z" w:id="197">
                <w:rPr>
                  <w:rFonts w:eastAsiaTheme="minorEastAsia"/>
                  <w:noProof/>
                  <w:sz w:val="24"/>
                  <w:szCs w:val="24"/>
                </w:rPr>
              </w:rPrChange>
            </w:rPr>
          </w:pPr>
          <w:r w:rsidRPr="00130713">
            <w:rPr>
              <w:rFonts w:ascii="Times New Roman" w:hAnsi="Times New Roman" w:cs="Times New Roman"/>
              <w:rPrChange w:author="Zachary Cappella" w:date="2023-10-09T16:12:00Z" w:id="198">
                <w:rPr/>
              </w:rPrChange>
            </w:rPr>
            <w:fldChar w:fldCharType="begin"/>
          </w:r>
          <w:r w:rsidRPr="00130713">
            <w:rPr>
              <w:rFonts w:ascii="Times New Roman" w:hAnsi="Times New Roman" w:cs="Times New Roman"/>
              <w:rPrChange w:author="Zachary Cappella" w:date="2023-10-09T16:12:00Z" w:id="199">
                <w:rPr/>
              </w:rPrChange>
            </w:rPr>
            <w:instrText>HYPERLINK \l "_Toc146374820"</w:instrText>
          </w:r>
          <w:r w:rsidRPr="00130713">
            <w:rPr>
              <w:rFonts w:ascii="Times New Roman" w:hAnsi="Times New Roman" w:cs="Times New Roman"/>
              <w:rPrChange w:author="Zachary Cappella" w:date="2023-10-09T16:12:00Z" w:id="200">
                <w:rPr/>
              </w:rPrChange>
            </w:rPr>
          </w:r>
          <w:r w:rsidRPr="00130713">
            <w:rPr>
              <w:rFonts w:ascii="Times New Roman" w:hAnsi="Times New Roman" w:cs="Times New Roman"/>
              <w:rPrChange w:author="Zachary Cappella" w:date="2023-10-09T16:12:00Z" w:id="201">
                <w:rPr/>
              </w:rPrChange>
            </w:rPr>
            <w:fldChar w:fldCharType="separate"/>
          </w:r>
          <w:r w:rsidRPr="00130713" w:rsidR="003A3B7C">
            <w:rPr>
              <w:rStyle w:val="Hyperlink"/>
              <w:rFonts w:ascii="Times New Roman" w:hAnsi="Times New Roman" w:cs="Times New Roman"/>
              <w:noProof/>
              <w:rPrChange w:author="Zachary Cappella" w:date="2023-10-09T16:12:00Z" w:id="202">
                <w:rPr>
                  <w:rStyle w:val="Hyperlink"/>
                  <w:noProof/>
                </w:rPr>
              </w:rPrChange>
            </w:rPr>
            <w:t>2.4 Team Specific Scopes:</w:t>
          </w:r>
          <w:r w:rsidRPr="00130713" w:rsidR="003A3B7C">
            <w:rPr>
              <w:rFonts w:ascii="Times New Roman" w:hAnsi="Times New Roman" w:cs="Times New Roman"/>
              <w:noProof/>
              <w:webHidden/>
              <w:rPrChange w:author="Zachary Cappella" w:date="2023-10-09T16:12:00Z" w:id="203">
                <w:rPr>
                  <w:noProof/>
                  <w:webHidden/>
                </w:rPr>
              </w:rPrChange>
            </w:rPr>
            <w:tab/>
          </w:r>
          <w:r w:rsidRPr="00130713" w:rsidR="003A3B7C">
            <w:rPr>
              <w:rFonts w:ascii="Times New Roman" w:hAnsi="Times New Roman" w:cs="Times New Roman"/>
              <w:noProof/>
              <w:webHidden/>
              <w:rPrChange w:author="Zachary Cappella" w:date="2023-10-09T16:12:00Z" w:id="204">
                <w:rPr>
                  <w:noProof/>
                  <w:webHidden/>
                </w:rPr>
              </w:rPrChange>
            </w:rPr>
            <w:fldChar w:fldCharType="begin"/>
          </w:r>
          <w:r w:rsidRPr="00130713" w:rsidR="003A3B7C">
            <w:rPr>
              <w:rFonts w:ascii="Times New Roman" w:hAnsi="Times New Roman" w:cs="Times New Roman"/>
              <w:noProof/>
              <w:webHidden/>
              <w:rPrChange w:author="Zachary Cappella" w:date="2023-10-09T16:12:00Z" w:id="205">
                <w:rPr>
                  <w:noProof/>
                  <w:webHidden/>
                </w:rPr>
              </w:rPrChange>
            </w:rPr>
            <w:instrText xml:space="preserve"> PAGEREF _Toc146374820 \h </w:instrText>
          </w:r>
          <w:r w:rsidRPr="00130713" w:rsidR="003A3B7C">
            <w:rPr>
              <w:rFonts w:ascii="Times New Roman" w:hAnsi="Times New Roman" w:cs="Times New Roman"/>
              <w:noProof/>
              <w:webHidden/>
              <w:rPrChange w:author="Zachary Cappella" w:date="2023-10-09T16:12:00Z" w:id="206">
                <w:rPr>
                  <w:noProof/>
                  <w:webHidden/>
                </w:rPr>
              </w:rPrChange>
            </w:rPr>
          </w:r>
          <w:r w:rsidRPr="00130713" w:rsidR="003A3B7C">
            <w:rPr>
              <w:rFonts w:ascii="Times New Roman" w:hAnsi="Times New Roman" w:cs="Times New Roman"/>
              <w:noProof/>
              <w:webHidden/>
              <w:rPrChange w:author="Zachary Cappella" w:date="2023-10-09T16:12:00Z" w:id="207">
                <w:rPr>
                  <w:noProof/>
                  <w:webHidden/>
                </w:rPr>
              </w:rPrChange>
            </w:rPr>
            <w:fldChar w:fldCharType="separate"/>
          </w:r>
          <w:r w:rsidRPr="00130713" w:rsidR="003A3B7C">
            <w:rPr>
              <w:rFonts w:ascii="Times New Roman" w:hAnsi="Times New Roman" w:cs="Times New Roman"/>
              <w:noProof/>
              <w:webHidden/>
              <w:rPrChange w:author="Zachary Cappella" w:date="2023-10-09T16:12:00Z" w:id="208">
                <w:rPr>
                  <w:noProof/>
                  <w:webHidden/>
                </w:rPr>
              </w:rPrChange>
            </w:rPr>
            <w:t>16</w:t>
          </w:r>
          <w:r w:rsidRPr="00130713" w:rsidR="003A3B7C">
            <w:rPr>
              <w:rFonts w:ascii="Times New Roman" w:hAnsi="Times New Roman" w:cs="Times New Roman"/>
              <w:noProof/>
              <w:webHidden/>
              <w:rPrChange w:author="Zachary Cappella" w:date="2023-10-09T16:12:00Z" w:id="209">
                <w:rPr>
                  <w:noProof/>
                  <w:webHidden/>
                </w:rPr>
              </w:rPrChange>
            </w:rPr>
            <w:fldChar w:fldCharType="end"/>
          </w:r>
          <w:r w:rsidRPr="00130713">
            <w:rPr>
              <w:rFonts w:ascii="Times New Roman" w:hAnsi="Times New Roman" w:cs="Times New Roman"/>
              <w:noProof/>
              <w:rPrChange w:author="Zachary Cappella" w:date="2023-10-09T16:12:00Z" w:id="210">
                <w:rPr>
                  <w:noProof/>
                </w:rPr>
              </w:rPrChange>
            </w:rPr>
            <w:fldChar w:fldCharType="end"/>
          </w:r>
        </w:p>
        <w:p w:rsidRPr="00130713" w:rsidR="003A3B7C" w:rsidRDefault="00130713" w14:paraId="149C2225" w14:textId="4320BB5E">
          <w:pPr>
            <w:pStyle w:val="TOC3"/>
            <w:tabs>
              <w:tab w:val="right" w:leader="dot" w:pos="9350"/>
            </w:tabs>
            <w:rPr>
              <w:rFonts w:ascii="Times New Roman" w:hAnsi="Times New Roman" w:cs="Times New Roman" w:eastAsiaTheme="minorEastAsia"/>
              <w:noProof/>
              <w:sz w:val="24"/>
              <w:szCs w:val="24"/>
              <w:rPrChange w:author="Zachary Cappella" w:date="2023-10-09T16:12:00Z" w:id="211">
                <w:rPr>
                  <w:rFonts w:eastAsiaTheme="minorEastAsia"/>
                  <w:noProof/>
                  <w:sz w:val="24"/>
                  <w:szCs w:val="24"/>
                </w:rPr>
              </w:rPrChange>
            </w:rPr>
          </w:pPr>
          <w:r w:rsidRPr="00130713">
            <w:rPr>
              <w:rFonts w:ascii="Times New Roman" w:hAnsi="Times New Roman" w:cs="Times New Roman"/>
              <w:rPrChange w:author="Zachary Cappella" w:date="2023-10-09T16:12:00Z" w:id="212">
                <w:rPr/>
              </w:rPrChange>
            </w:rPr>
            <w:fldChar w:fldCharType="begin"/>
          </w:r>
          <w:r w:rsidRPr="00130713">
            <w:rPr>
              <w:rFonts w:ascii="Times New Roman" w:hAnsi="Times New Roman" w:cs="Times New Roman"/>
              <w:rPrChange w:author="Zachary Cappella" w:date="2023-10-09T16:12:00Z" w:id="213">
                <w:rPr/>
              </w:rPrChange>
            </w:rPr>
            <w:instrText>HYPERLINK \l "_Toc146374821"</w:instrText>
          </w:r>
          <w:r w:rsidRPr="00130713">
            <w:rPr>
              <w:rFonts w:ascii="Times New Roman" w:hAnsi="Times New Roman" w:cs="Times New Roman"/>
              <w:rPrChange w:author="Zachary Cappella" w:date="2023-10-09T16:12:00Z" w:id="214">
                <w:rPr/>
              </w:rPrChange>
            </w:rPr>
          </w:r>
          <w:r w:rsidRPr="00130713">
            <w:rPr>
              <w:rFonts w:ascii="Times New Roman" w:hAnsi="Times New Roman" w:cs="Times New Roman"/>
              <w:rPrChange w:author="Zachary Cappella" w:date="2023-10-09T16:12:00Z" w:id="215">
                <w:rPr/>
              </w:rPrChange>
            </w:rPr>
            <w:fldChar w:fldCharType="separate"/>
          </w:r>
          <w:r w:rsidRPr="00130713" w:rsidR="003A3B7C">
            <w:rPr>
              <w:rStyle w:val="Hyperlink"/>
              <w:rFonts w:ascii="Times New Roman" w:hAnsi="Times New Roman" w:cs="Times New Roman"/>
              <w:noProof/>
              <w:rPrChange w:author="Zachary Cappella" w:date="2023-10-09T16:12:00Z" w:id="216">
                <w:rPr>
                  <w:rStyle w:val="Hyperlink"/>
                  <w:noProof/>
                </w:rPr>
              </w:rPrChange>
            </w:rPr>
            <w:t>Team B</w:t>
          </w:r>
          <w:r w:rsidRPr="00130713" w:rsidR="003A3B7C">
            <w:rPr>
              <w:rFonts w:ascii="Times New Roman" w:hAnsi="Times New Roman" w:cs="Times New Roman"/>
              <w:noProof/>
              <w:webHidden/>
              <w:rPrChange w:author="Zachary Cappella" w:date="2023-10-09T16:12:00Z" w:id="217">
                <w:rPr>
                  <w:noProof/>
                  <w:webHidden/>
                </w:rPr>
              </w:rPrChange>
            </w:rPr>
            <w:tab/>
          </w:r>
          <w:r w:rsidRPr="00130713" w:rsidR="003A3B7C">
            <w:rPr>
              <w:rFonts w:ascii="Times New Roman" w:hAnsi="Times New Roman" w:cs="Times New Roman"/>
              <w:noProof/>
              <w:webHidden/>
              <w:rPrChange w:author="Zachary Cappella" w:date="2023-10-09T16:12:00Z" w:id="218">
                <w:rPr>
                  <w:noProof/>
                  <w:webHidden/>
                </w:rPr>
              </w:rPrChange>
            </w:rPr>
            <w:fldChar w:fldCharType="begin"/>
          </w:r>
          <w:r w:rsidRPr="00130713" w:rsidR="003A3B7C">
            <w:rPr>
              <w:rFonts w:ascii="Times New Roman" w:hAnsi="Times New Roman" w:cs="Times New Roman"/>
              <w:noProof/>
              <w:webHidden/>
              <w:rPrChange w:author="Zachary Cappella" w:date="2023-10-09T16:12:00Z" w:id="219">
                <w:rPr>
                  <w:noProof/>
                  <w:webHidden/>
                </w:rPr>
              </w:rPrChange>
            </w:rPr>
            <w:instrText xml:space="preserve"> PAGEREF _Toc146374821 \h </w:instrText>
          </w:r>
          <w:r w:rsidRPr="00130713" w:rsidR="003A3B7C">
            <w:rPr>
              <w:rFonts w:ascii="Times New Roman" w:hAnsi="Times New Roman" w:cs="Times New Roman"/>
              <w:noProof/>
              <w:webHidden/>
              <w:rPrChange w:author="Zachary Cappella" w:date="2023-10-09T16:12:00Z" w:id="220">
                <w:rPr>
                  <w:noProof/>
                  <w:webHidden/>
                </w:rPr>
              </w:rPrChange>
            </w:rPr>
          </w:r>
          <w:r w:rsidRPr="00130713" w:rsidR="003A3B7C">
            <w:rPr>
              <w:rFonts w:ascii="Times New Roman" w:hAnsi="Times New Roman" w:cs="Times New Roman"/>
              <w:noProof/>
              <w:webHidden/>
              <w:rPrChange w:author="Zachary Cappella" w:date="2023-10-09T16:12:00Z" w:id="221">
                <w:rPr>
                  <w:noProof/>
                  <w:webHidden/>
                </w:rPr>
              </w:rPrChange>
            </w:rPr>
            <w:fldChar w:fldCharType="separate"/>
          </w:r>
          <w:r w:rsidRPr="00130713" w:rsidR="003A3B7C">
            <w:rPr>
              <w:rFonts w:ascii="Times New Roman" w:hAnsi="Times New Roman" w:cs="Times New Roman"/>
              <w:noProof/>
              <w:webHidden/>
              <w:rPrChange w:author="Zachary Cappella" w:date="2023-10-09T16:12:00Z" w:id="222">
                <w:rPr>
                  <w:noProof/>
                  <w:webHidden/>
                </w:rPr>
              </w:rPrChange>
            </w:rPr>
            <w:t>16</w:t>
          </w:r>
          <w:r w:rsidRPr="00130713" w:rsidR="003A3B7C">
            <w:rPr>
              <w:rFonts w:ascii="Times New Roman" w:hAnsi="Times New Roman" w:cs="Times New Roman"/>
              <w:noProof/>
              <w:webHidden/>
              <w:rPrChange w:author="Zachary Cappella" w:date="2023-10-09T16:12:00Z" w:id="223">
                <w:rPr>
                  <w:noProof/>
                  <w:webHidden/>
                </w:rPr>
              </w:rPrChange>
            </w:rPr>
            <w:fldChar w:fldCharType="end"/>
          </w:r>
          <w:r w:rsidRPr="00130713">
            <w:rPr>
              <w:rFonts w:ascii="Times New Roman" w:hAnsi="Times New Roman" w:cs="Times New Roman"/>
              <w:noProof/>
              <w:rPrChange w:author="Zachary Cappella" w:date="2023-10-09T16:12:00Z" w:id="224">
                <w:rPr>
                  <w:noProof/>
                </w:rPr>
              </w:rPrChange>
            </w:rPr>
            <w:fldChar w:fldCharType="end"/>
          </w:r>
        </w:p>
        <w:p w:rsidRPr="00130713" w:rsidR="003A3B7C" w:rsidRDefault="00130713" w14:paraId="44D69ED6" w14:textId="00441208">
          <w:pPr>
            <w:pStyle w:val="TOC3"/>
            <w:tabs>
              <w:tab w:val="right" w:leader="dot" w:pos="9350"/>
            </w:tabs>
            <w:rPr>
              <w:rFonts w:ascii="Times New Roman" w:hAnsi="Times New Roman" w:cs="Times New Roman" w:eastAsiaTheme="minorEastAsia"/>
              <w:noProof/>
              <w:sz w:val="24"/>
              <w:szCs w:val="24"/>
              <w:rPrChange w:author="Zachary Cappella" w:date="2023-10-09T16:12:00Z" w:id="225">
                <w:rPr>
                  <w:rFonts w:eastAsiaTheme="minorEastAsia"/>
                  <w:noProof/>
                  <w:sz w:val="24"/>
                  <w:szCs w:val="24"/>
                </w:rPr>
              </w:rPrChange>
            </w:rPr>
          </w:pPr>
          <w:r w:rsidRPr="00130713">
            <w:rPr>
              <w:rFonts w:ascii="Times New Roman" w:hAnsi="Times New Roman" w:cs="Times New Roman"/>
              <w:rPrChange w:author="Zachary Cappella" w:date="2023-10-09T16:12:00Z" w:id="226">
                <w:rPr/>
              </w:rPrChange>
            </w:rPr>
            <w:fldChar w:fldCharType="begin"/>
          </w:r>
          <w:r w:rsidRPr="00130713">
            <w:rPr>
              <w:rFonts w:ascii="Times New Roman" w:hAnsi="Times New Roman" w:cs="Times New Roman"/>
              <w:rPrChange w:author="Zachary Cappella" w:date="2023-10-09T16:12:00Z" w:id="227">
                <w:rPr/>
              </w:rPrChange>
            </w:rPr>
            <w:instrText>HYPERLINK \l "_Toc146374822"</w:instrText>
          </w:r>
          <w:r w:rsidRPr="00130713">
            <w:rPr>
              <w:rFonts w:ascii="Times New Roman" w:hAnsi="Times New Roman" w:cs="Times New Roman"/>
              <w:rPrChange w:author="Zachary Cappella" w:date="2023-10-09T16:12:00Z" w:id="228">
                <w:rPr/>
              </w:rPrChange>
            </w:rPr>
          </w:r>
          <w:r w:rsidRPr="00130713">
            <w:rPr>
              <w:rFonts w:ascii="Times New Roman" w:hAnsi="Times New Roman" w:cs="Times New Roman"/>
              <w:rPrChange w:author="Zachary Cappella" w:date="2023-10-09T16:12:00Z" w:id="229">
                <w:rPr/>
              </w:rPrChange>
            </w:rPr>
            <w:fldChar w:fldCharType="separate"/>
          </w:r>
          <w:r w:rsidRPr="00130713" w:rsidR="003A3B7C">
            <w:rPr>
              <w:rStyle w:val="Hyperlink"/>
              <w:rFonts w:ascii="Times New Roman" w:hAnsi="Times New Roman" w:cs="Times New Roman"/>
              <w:noProof/>
              <w:rPrChange w:author="Zachary Cappella" w:date="2023-10-09T16:12:00Z" w:id="230">
                <w:rPr>
                  <w:rStyle w:val="Hyperlink"/>
                  <w:noProof/>
                </w:rPr>
              </w:rPrChange>
            </w:rPr>
            <w:t>Team A</w:t>
          </w:r>
          <w:r w:rsidRPr="00130713" w:rsidR="003A3B7C">
            <w:rPr>
              <w:rFonts w:ascii="Times New Roman" w:hAnsi="Times New Roman" w:cs="Times New Roman"/>
              <w:noProof/>
              <w:webHidden/>
              <w:rPrChange w:author="Zachary Cappella" w:date="2023-10-09T16:12:00Z" w:id="231">
                <w:rPr>
                  <w:noProof/>
                  <w:webHidden/>
                </w:rPr>
              </w:rPrChange>
            </w:rPr>
            <w:tab/>
          </w:r>
          <w:r w:rsidRPr="00130713" w:rsidR="003A3B7C">
            <w:rPr>
              <w:rFonts w:ascii="Times New Roman" w:hAnsi="Times New Roman" w:cs="Times New Roman"/>
              <w:noProof/>
              <w:webHidden/>
              <w:rPrChange w:author="Zachary Cappella" w:date="2023-10-09T16:12:00Z" w:id="232">
                <w:rPr>
                  <w:noProof/>
                  <w:webHidden/>
                </w:rPr>
              </w:rPrChange>
            </w:rPr>
            <w:fldChar w:fldCharType="begin"/>
          </w:r>
          <w:r w:rsidRPr="00130713" w:rsidR="003A3B7C">
            <w:rPr>
              <w:rFonts w:ascii="Times New Roman" w:hAnsi="Times New Roman" w:cs="Times New Roman"/>
              <w:noProof/>
              <w:webHidden/>
              <w:rPrChange w:author="Zachary Cappella" w:date="2023-10-09T16:12:00Z" w:id="233">
                <w:rPr>
                  <w:noProof/>
                  <w:webHidden/>
                </w:rPr>
              </w:rPrChange>
            </w:rPr>
            <w:instrText xml:space="preserve"> PAGEREF _Toc146374822 \h </w:instrText>
          </w:r>
          <w:r w:rsidRPr="00130713" w:rsidR="003A3B7C">
            <w:rPr>
              <w:rFonts w:ascii="Times New Roman" w:hAnsi="Times New Roman" w:cs="Times New Roman"/>
              <w:noProof/>
              <w:webHidden/>
              <w:rPrChange w:author="Zachary Cappella" w:date="2023-10-09T16:12:00Z" w:id="234">
                <w:rPr>
                  <w:noProof/>
                  <w:webHidden/>
                </w:rPr>
              </w:rPrChange>
            </w:rPr>
          </w:r>
          <w:r w:rsidRPr="00130713" w:rsidR="003A3B7C">
            <w:rPr>
              <w:rFonts w:ascii="Times New Roman" w:hAnsi="Times New Roman" w:cs="Times New Roman"/>
              <w:noProof/>
              <w:webHidden/>
              <w:rPrChange w:author="Zachary Cappella" w:date="2023-10-09T16:12:00Z" w:id="235">
                <w:rPr>
                  <w:noProof/>
                  <w:webHidden/>
                </w:rPr>
              </w:rPrChange>
            </w:rPr>
            <w:fldChar w:fldCharType="separate"/>
          </w:r>
          <w:r w:rsidRPr="00130713" w:rsidR="003A3B7C">
            <w:rPr>
              <w:rFonts w:ascii="Times New Roman" w:hAnsi="Times New Roman" w:cs="Times New Roman"/>
              <w:noProof/>
              <w:webHidden/>
              <w:rPrChange w:author="Zachary Cappella" w:date="2023-10-09T16:12:00Z" w:id="236">
                <w:rPr>
                  <w:noProof/>
                  <w:webHidden/>
                </w:rPr>
              </w:rPrChange>
            </w:rPr>
            <w:t>17</w:t>
          </w:r>
          <w:r w:rsidRPr="00130713" w:rsidR="003A3B7C">
            <w:rPr>
              <w:rFonts w:ascii="Times New Roman" w:hAnsi="Times New Roman" w:cs="Times New Roman"/>
              <w:noProof/>
              <w:webHidden/>
              <w:rPrChange w:author="Zachary Cappella" w:date="2023-10-09T16:12:00Z" w:id="237">
                <w:rPr>
                  <w:noProof/>
                  <w:webHidden/>
                </w:rPr>
              </w:rPrChange>
            </w:rPr>
            <w:fldChar w:fldCharType="end"/>
          </w:r>
          <w:r w:rsidRPr="00130713">
            <w:rPr>
              <w:rFonts w:ascii="Times New Roman" w:hAnsi="Times New Roman" w:cs="Times New Roman"/>
              <w:noProof/>
              <w:rPrChange w:author="Zachary Cappella" w:date="2023-10-09T16:12:00Z" w:id="238">
                <w:rPr>
                  <w:noProof/>
                </w:rPr>
              </w:rPrChange>
            </w:rPr>
            <w:fldChar w:fldCharType="end"/>
          </w:r>
        </w:p>
        <w:p w:rsidRPr="00130713" w:rsidR="003A3B7C" w:rsidRDefault="00130713" w14:paraId="789856D3" w14:textId="3F1CCAA8">
          <w:pPr>
            <w:pStyle w:val="TOC1"/>
            <w:tabs>
              <w:tab w:val="right" w:leader="dot" w:pos="9350"/>
            </w:tabs>
            <w:rPr>
              <w:rFonts w:ascii="Times New Roman" w:hAnsi="Times New Roman" w:cs="Times New Roman" w:eastAsiaTheme="minorEastAsia"/>
              <w:noProof/>
              <w:sz w:val="24"/>
              <w:szCs w:val="24"/>
              <w:rPrChange w:author="Zachary Cappella" w:date="2023-10-09T16:12:00Z" w:id="239">
                <w:rPr>
                  <w:rFonts w:eastAsiaTheme="minorEastAsia"/>
                  <w:noProof/>
                  <w:sz w:val="24"/>
                  <w:szCs w:val="24"/>
                </w:rPr>
              </w:rPrChange>
            </w:rPr>
          </w:pPr>
          <w:r w:rsidRPr="00130713">
            <w:rPr>
              <w:rFonts w:ascii="Times New Roman" w:hAnsi="Times New Roman" w:cs="Times New Roman"/>
              <w:rPrChange w:author="Zachary Cappella" w:date="2023-10-09T16:12:00Z" w:id="240">
                <w:rPr/>
              </w:rPrChange>
            </w:rPr>
            <w:fldChar w:fldCharType="begin"/>
          </w:r>
          <w:r w:rsidRPr="00130713">
            <w:rPr>
              <w:rFonts w:ascii="Times New Roman" w:hAnsi="Times New Roman" w:cs="Times New Roman"/>
              <w:rPrChange w:author="Zachary Cappella" w:date="2023-10-09T16:12:00Z" w:id="241">
                <w:rPr/>
              </w:rPrChange>
            </w:rPr>
            <w:instrText>HYPERLINK \l "_Toc146374823"</w:instrText>
          </w:r>
          <w:r w:rsidRPr="00130713">
            <w:rPr>
              <w:rFonts w:ascii="Times New Roman" w:hAnsi="Times New Roman" w:cs="Times New Roman"/>
              <w:rPrChange w:author="Zachary Cappella" w:date="2023-10-09T16:12:00Z" w:id="242">
                <w:rPr/>
              </w:rPrChange>
            </w:rPr>
          </w:r>
          <w:r w:rsidRPr="00130713">
            <w:rPr>
              <w:rFonts w:ascii="Times New Roman" w:hAnsi="Times New Roman" w:cs="Times New Roman"/>
              <w:rPrChange w:author="Zachary Cappella" w:date="2023-10-09T16:12:00Z" w:id="243">
                <w:rPr/>
              </w:rPrChange>
            </w:rPr>
            <w:fldChar w:fldCharType="separate"/>
          </w:r>
          <w:r w:rsidRPr="00130713" w:rsidR="003A3B7C">
            <w:rPr>
              <w:rStyle w:val="Hyperlink"/>
              <w:rFonts w:ascii="Times New Roman" w:hAnsi="Times New Roman" w:cs="Times New Roman"/>
              <w:noProof/>
              <w:rPrChange w:author="Zachary Cappella" w:date="2023-10-09T16:12:00Z" w:id="244">
                <w:rPr>
                  <w:rStyle w:val="Hyperlink"/>
                  <w:noProof/>
                </w:rPr>
              </w:rPrChange>
            </w:rPr>
            <w:t>3. Change Management</w:t>
          </w:r>
          <w:r w:rsidRPr="00130713" w:rsidR="003A3B7C">
            <w:rPr>
              <w:rFonts w:ascii="Times New Roman" w:hAnsi="Times New Roman" w:cs="Times New Roman"/>
              <w:noProof/>
              <w:webHidden/>
              <w:rPrChange w:author="Zachary Cappella" w:date="2023-10-09T16:12:00Z" w:id="245">
                <w:rPr>
                  <w:noProof/>
                  <w:webHidden/>
                </w:rPr>
              </w:rPrChange>
            </w:rPr>
            <w:tab/>
          </w:r>
          <w:r w:rsidRPr="00130713" w:rsidR="003A3B7C">
            <w:rPr>
              <w:rFonts w:ascii="Times New Roman" w:hAnsi="Times New Roman" w:cs="Times New Roman"/>
              <w:noProof/>
              <w:webHidden/>
              <w:rPrChange w:author="Zachary Cappella" w:date="2023-10-09T16:12:00Z" w:id="246">
                <w:rPr>
                  <w:noProof/>
                  <w:webHidden/>
                </w:rPr>
              </w:rPrChange>
            </w:rPr>
            <w:fldChar w:fldCharType="begin"/>
          </w:r>
          <w:r w:rsidRPr="00130713" w:rsidR="003A3B7C">
            <w:rPr>
              <w:rFonts w:ascii="Times New Roman" w:hAnsi="Times New Roman" w:cs="Times New Roman"/>
              <w:noProof/>
              <w:webHidden/>
              <w:rPrChange w:author="Zachary Cappella" w:date="2023-10-09T16:12:00Z" w:id="247">
                <w:rPr>
                  <w:noProof/>
                  <w:webHidden/>
                </w:rPr>
              </w:rPrChange>
            </w:rPr>
            <w:instrText xml:space="preserve"> PAGEREF _Toc146374823 \h </w:instrText>
          </w:r>
          <w:r w:rsidRPr="00130713" w:rsidR="003A3B7C">
            <w:rPr>
              <w:rFonts w:ascii="Times New Roman" w:hAnsi="Times New Roman" w:cs="Times New Roman"/>
              <w:noProof/>
              <w:webHidden/>
              <w:rPrChange w:author="Zachary Cappella" w:date="2023-10-09T16:12:00Z" w:id="248">
                <w:rPr>
                  <w:noProof/>
                  <w:webHidden/>
                </w:rPr>
              </w:rPrChange>
            </w:rPr>
          </w:r>
          <w:r w:rsidRPr="00130713" w:rsidR="003A3B7C">
            <w:rPr>
              <w:rFonts w:ascii="Times New Roman" w:hAnsi="Times New Roman" w:cs="Times New Roman"/>
              <w:noProof/>
              <w:webHidden/>
              <w:rPrChange w:author="Zachary Cappella" w:date="2023-10-09T16:12:00Z" w:id="249">
                <w:rPr>
                  <w:noProof/>
                  <w:webHidden/>
                </w:rPr>
              </w:rPrChange>
            </w:rPr>
            <w:fldChar w:fldCharType="separate"/>
          </w:r>
          <w:r w:rsidRPr="00130713" w:rsidR="003A3B7C">
            <w:rPr>
              <w:rFonts w:ascii="Times New Roman" w:hAnsi="Times New Roman" w:cs="Times New Roman"/>
              <w:noProof/>
              <w:webHidden/>
              <w:rPrChange w:author="Zachary Cappella" w:date="2023-10-09T16:12:00Z" w:id="250">
                <w:rPr>
                  <w:noProof/>
                  <w:webHidden/>
                </w:rPr>
              </w:rPrChange>
            </w:rPr>
            <w:t>18</w:t>
          </w:r>
          <w:r w:rsidRPr="00130713" w:rsidR="003A3B7C">
            <w:rPr>
              <w:rFonts w:ascii="Times New Roman" w:hAnsi="Times New Roman" w:cs="Times New Roman"/>
              <w:noProof/>
              <w:webHidden/>
              <w:rPrChange w:author="Zachary Cappella" w:date="2023-10-09T16:12:00Z" w:id="251">
                <w:rPr>
                  <w:noProof/>
                  <w:webHidden/>
                </w:rPr>
              </w:rPrChange>
            </w:rPr>
            <w:fldChar w:fldCharType="end"/>
          </w:r>
          <w:r w:rsidRPr="00130713">
            <w:rPr>
              <w:rFonts w:ascii="Times New Roman" w:hAnsi="Times New Roman" w:cs="Times New Roman"/>
              <w:noProof/>
              <w:rPrChange w:author="Zachary Cappella" w:date="2023-10-09T16:12:00Z" w:id="252">
                <w:rPr>
                  <w:noProof/>
                </w:rPr>
              </w:rPrChange>
            </w:rPr>
            <w:fldChar w:fldCharType="end"/>
          </w:r>
        </w:p>
        <w:p w:rsidRPr="00130713" w:rsidR="003A3B7C" w:rsidRDefault="00130713" w14:paraId="0747C9C0" w14:textId="0FF6B330">
          <w:pPr>
            <w:pStyle w:val="TOC2"/>
            <w:tabs>
              <w:tab w:val="right" w:leader="dot" w:pos="9350"/>
            </w:tabs>
            <w:rPr>
              <w:rFonts w:ascii="Times New Roman" w:hAnsi="Times New Roman" w:cs="Times New Roman" w:eastAsiaTheme="minorEastAsia"/>
              <w:noProof/>
              <w:sz w:val="24"/>
              <w:szCs w:val="24"/>
              <w:rPrChange w:author="Zachary Cappella" w:date="2023-10-09T16:12:00Z" w:id="253">
                <w:rPr>
                  <w:rFonts w:eastAsiaTheme="minorEastAsia"/>
                  <w:noProof/>
                  <w:sz w:val="24"/>
                  <w:szCs w:val="24"/>
                </w:rPr>
              </w:rPrChange>
            </w:rPr>
          </w:pPr>
          <w:r w:rsidRPr="00130713">
            <w:rPr>
              <w:rFonts w:ascii="Times New Roman" w:hAnsi="Times New Roman" w:cs="Times New Roman"/>
              <w:rPrChange w:author="Zachary Cappella" w:date="2023-10-09T16:12:00Z" w:id="254">
                <w:rPr/>
              </w:rPrChange>
            </w:rPr>
            <w:fldChar w:fldCharType="begin"/>
          </w:r>
          <w:r w:rsidRPr="00130713">
            <w:rPr>
              <w:rFonts w:ascii="Times New Roman" w:hAnsi="Times New Roman" w:cs="Times New Roman"/>
              <w:rPrChange w:author="Zachary Cappella" w:date="2023-10-09T16:12:00Z" w:id="255">
                <w:rPr/>
              </w:rPrChange>
            </w:rPr>
            <w:instrText>HYPERLINK \l "_Toc146374824"</w:instrText>
          </w:r>
          <w:r w:rsidRPr="00130713">
            <w:rPr>
              <w:rFonts w:ascii="Times New Roman" w:hAnsi="Times New Roman" w:cs="Times New Roman"/>
              <w:rPrChange w:author="Zachary Cappella" w:date="2023-10-09T16:12:00Z" w:id="256">
                <w:rPr/>
              </w:rPrChange>
            </w:rPr>
          </w:r>
          <w:r w:rsidRPr="00130713">
            <w:rPr>
              <w:rFonts w:ascii="Times New Roman" w:hAnsi="Times New Roman" w:cs="Times New Roman"/>
              <w:rPrChange w:author="Zachary Cappella" w:date="2023-10-09T16:12:00Z" w:id="257">
                <w:rPr/>
              </w:rPrChange>
            </w:rPr>
            <w:fldChar w:fldCharType="separate"/>
          </w:r>
          <w:r w:rsidRPr="00130713" w:rsidR="003A3B7C">
            <w:rPr>
              <w:rStyle w:val="Hyperlink"/>
              <w:rFonts w:ascii="Times New Roman" w:hAnsi="Times New Roman" w:cs="Times New Roman"/>
              <w:noProof/>
              <w:rPrChange w:author="Zachary Cappella" w:date="2023-10-09T16:12:00Z" w:id="258">
                <w:rPr>
                  <w:rStyle w:val="Hyperlink"/>
                  <w:noProof/>
                </w:rPr>
              </w:rPrChange>
            </w:rPr>
            <w:t>3.1 Change Request Types</w:t>
          </w:r>
          <w:r w:rsidRPr="00130713" w:rsidR="003A3B7C">
            <w:rPr>
              <w:rFonts w:ascii="Times New Roman" w:hAnsi="Times New Roman" w:cs="Times New Roman"/>
              <w:noProof/>
              <w:webHidden/>
              <w:rPrChange w:author="Zachary Cappella" w:date="2023-10-09T16:12:00Z" w:id="259">
                <w:rPr>
                  <w:noProof/>
                  <w:webHidden/>
                </w:rPr>
              </w:rPrChange>
            </w:rPr>
            <w:tab/>
          </w:r>
          <w:r w:rsidRPr="00130713" w:rsidR="003A3B7C">
            <w:rPr>
              <w:rFonts w:ascii="Times New Roman" w:hAnsi="Times New Roman" w:cs="Times New Roman"/>
              <w:noProof/>
              <w:webHidden/>
              <w:rPrChange w:author="Zachary Cappella" w:date="2023-10-09T16:12:00Z" w:id="260">
                <w:rPr>
                  <w:noProof/>
                  <w:webHidden/>
                </w:rPr>
              </w:rPrChange>
            </w:rPr>
            <w:fldChar w:fldCharType="begin"/>
          </w:r>
          <w:r w:rsidRPr="00130713" w:rsidR="003A3B7C">
            <w:rPr>
              <w:rFonts w:ascii="Times New Roman" w:hAnsi="Times New Roman" w:cs="Times New Roman"/>
              <w:noProof/>
              <w:webHidden/>
              <w:rPrChange w:author="Zachary Cappella" w:date="2023-10-09T16:12:00Z" w:id="261">
                <w:rPr>
                  <w:noProof/>
                  <w:webHidden/>
                </w:rPr>
              </w:rPrChange>
            </w:rPr>
            <w:instrText xml:space="preserve"> PAGEREF _Toc146374824 \h </w:instrText>
          </w:r>
          <w:r w:rsidRPr="00130713" w:rsidR="003A3B7C">
            <w:rPr>
              <w:rFonts w:ascii="Times New Roman" w:hAnsi="Times New Roman" w:cs="Times New Roman"/>
              <w:noProof/>
              <w:webHidden/>
              <w:rPrChange w:author="Zachary Cappella" w:date="2023-10-09T16:12:00Z" w:id="262">
                <w:rPr>
                  <w:noProof/>
                  <w:webHidden/>
                </w:rPr>
              </w:rPrChange>
            </w:rPr>
          </w:r>
          <w:r w:rsidRPr="00130713" w:rsidR="003A3B7C">
            <w:rPr>
              <w:rFonts w:ascii="Times New Roman" w:hAnsi="Times New Roman" w:cs="Times New Roman"/>
              <w:noProof/>
              <w:webHidden/>
              <w:rPrChange w:author="Zachary Cappella" w:date="2023-10-09T16:12:00Z" w:id="263">
                <w:rPr>
                  <w:noProof/>
                  <w:webHidden/>
                </w:rPr>
              </w:rPrChange>
            </w:rPr>
            <w:fldChar w:fldCharType="separate"/>
          </w:r>
          <w:r w:rsidRPr="00130713" w:rsidR="003A3B7C">
            <w:rPr>
              <w:rFonts w:ascii="Times New Roman" w:hAnsi="Times New Roman" w:cs="Times New Roman"/>
              <w:noProof/>
              <w:webHidden/>
              <w:rPrChange w:author="Zachary Cappella" w:date="2023-10-09T16:12:00Z" w:id="264">
                <w:rPr>
                  <w:noProof/>
                  <w:webHidden/>
                </w:rPr>
              </w:rPrChange>
            </w:rPr>
            <w:t>18</w:t>
          </w:r>
          <w:r w:rsidRPr="00130713" w:rsidR="003A3B7C">
            <w:rPr>
              <w:rFonts w:ascii="Times New Roman" w:hAnsi="Times New Roman" w:cs="Times New Roman"/>
              <w:noProof/>
              <w:webHidden/>
              <w:rPrChange w:author="Zachary Cappella" w:date="2023-10-09T16:12:00Z" w:id="265">
                <w:rPr>
                  <w:noProof/>
                  <w:webHidden/>
                </w:rPr>
              </w:rPrChange>
            </w:rPr>
            <w:fldChar w:fldCharType="end"/>
          </w:r>
          <w:r w:rsidRPr="00130713">
            <w:rPr>
              <w:rFonts w:ascii="Times New Roman" w:hAnsi="Times New Roman" w:cs="Times New Roman"/>
              <w:noProof/>
              <w:rPrChange w:author="Zachary Cappella" w:date="2023-10-09T16:12:00Z" w:id="266">
                <w:rPr>
                  <w:noProof/>
                </w:rPr>
              </w:rPrChange>
            </w:rPr>
            <w:fldChar w:fldCharType="end"/>
          </w:r>
        </w:p>
        <w:p w:rsidRPr="00130713" w:rsidR="003A3B7C" w:rsidRDefault="00130713" w14:paraId="68139035" w14:textId="265149A5">
          <w:pPr>
            <w:pStyle w:val="TOC2"/>
            <w:tabs>
              <w:tab w:val="right" w:leader="dot" w:pos="9350"/>
            </w:tabs>
            <w:rPr>
              <w:rFonts w:ascii="Times New Roman" w:hAnsi="Times New Roman" w:cs="Times New Roman" w:eastAsiaTheme="minorEastAsia"/>
              <w:noProof/>
              <w:sz w:val="24"/>
              <w:szCs w:val="24"/>
              <w:rPrChange w:author="Zachary Cappella" w:date="2023-10-09T16:12:00Z" w:id="267">
                <w:rPr>
                  <w:rFonts w:eastAsiaTheme="minorEastAsia"/>
                  <w:noProof/>
                  <w:sz w:val="24"/>
                  <w:szCs w:val="24"/>
                </w:rPr>
              </w:rPrChange>
            </w:rPr>
          </w:pPr>
          <w:r w:rsidRPr="00130713">
            <w:rPr>
              <w:rFonts w:ascii="Times New Roman" w:hAnsi="Times New Roman" w:cs="Times New Roman"/>
              <w:rPrChange w:author="Zachary Cappella" w:date="2023-10-09T16:12:00Z" w:id="268">
                <w:rPr/>
              </w:rPrChange>
            </w:rPr>
            <w:fldChar w:fldCharType="begin"/>
          </w:r>
          <w:r w:rsidRPr="00130713">
            <w:rPr>
              <w:rFonts w:ascii="Times New Roman" w:hAnsi="Times New Roman" w:cs="Times New Roman"/>
              <w:rPrChange w:author="Zachary Cappella" w:date="2023-10-09T16:12:00Z" w:id="269">
                <w:rPr/>
              </w:rPrChange>
            </w:rPr>
            <w:instrText>HYPERLINK \l "_Toc146374825"</w:instrText>
          </w:r>
          <w:r w:rsidRPr="00130713">
            <w:rPr>
              <w:rFonts w:ascii="Times New Roman" w:hAnsi="Times New Roman" w:cs="Times New Roman"/>
              <w:rPrChange w:author="Zachary Cappella" w:date="2023-10-09T16:12:00Z" w:id="270">
                <w:rPr/>
              </w:rPrChange>
            </w:rPr>
          </w:r>
          <w:r w:rsidRPr="00130713">
            <w:rPr>
              <w:rFonts w:ascii="Times New Roman" w:hAnsi="Times New Roman" w:cs="Times New Roman"/>
              <w:rPrChange w:author="Zachary Cappella" w:date="2023-10-09T16:12:00Z" w:id="271">
                <w:rPr/>
              </w:rPrChange>
            </w:rPr>
            <w:fldChar w:fldCharType="separate"/>
          </w:r>
          <w:r w:rsidRPr="00130713" w:rsidR="003A3B7C">
            <w:rPr>
              <w:rStyle w:val="Hyperlink"/>
              <w:rFonts w:ascii="Times New Roman" w:hAnsi="Times New Roman" w:cs="Times New Roman"/>
              <w:noProof/>
              <w:rPrChange w:author="Zachary Cappella" w:date="2023-10-09T16:12:00Z" w:id="272">
                <w:rPr>
                  <w:rStyle w:val="Hyperlink"/>
                  <w:noProof/>
                </w:rPr>
              </w:rPrChange>
            </w:rPr>
            <w:t>3.2 Change Request Submission</w:t>
          </w:r>
          <w:r w:rsidRPr="00130713" w:rsidR="003A3B7C">
            <w:rPr>
              <w:rFonts w:ascii="Times New Roman" w:hAnsi="Times New Roman" w:cs="Times New Roman"/>
              <w:noProof/>
              <w:webHidden/>
              <w:rPrChange w:author="Zachary Cappella" w:date="2023-10-09T16:12:00Z" w:id="273">
                <w:rPr>
                  <w:noProof/>
                  <w:webHidden/>
                </w:rPr>
              </w:rPrChange>
            </w:rPr>
            <w:tab/>
          </w:r>
          <w:r w:rsidRPr="00130713" w:rsidR="003A3B7C">
            <w:rPr>
              <w:rFonts w:ascii="Times New Roman" w:hAnsi="Times New Roman" w:cs="Times New Roman"/>
              <w:noProof/>
              <w:webHidden/>
              <w:rPrChange w:author="Zachary Cappella" w:date="2023-10-09T16:12:00Z" w:id="274">
                <w:rPr>
                  <w:noProof/>
                  <w:webHidden/>
                </w:rPr>
              </w:rPrChange>
            </w:rPr>
            <w:fldChar w:fldCharType="begin"/>
          </w:r>
          <w:r w:rsidRPr="00130713" w:rsidR="003A3B7C">
            <w:rPr>
              <w:rFonts w:ascii="Times New Roman" w:hAnsi="Times New Roman" w:cs="Times New Roman"/>
              <w:noProof/>
              <w:webHidden/>
              <w:rPrChange w:author="Zachary Cappella" w:date="2023-10-09T16:12:00Z" w:id="275">
                <w:rPr>
                  <w:noProof/>
                  <w:webHidden/>
                </w:rPr>
              </w:rPrChange>
            </w:rPr>
            <w:instrText xml:space="preserve"> PAGEREF _Toc146374825 \h </w:instrText>
          </w:r>
          <w:r w:rsidRPr="00130713" w:rsidR="003A3B7C">
            <w:rPr>
              <w:rFonts w:ascii="Times New Roman" w:hAnsi="Times New Roman" w:cs="Times New Roman"/>
              <w:noProof/>
              <w:webHidden/>
              <w:rPrChange w:author="Zachary Cappella" w:date="2023-10-09T16:12:00Z" w:id="276">
                <w:rPr>
                  <w:noProof/>
                  <w:webHidden/>
                </w:rPr>
              </w:rPrChange>
            </w:rPr>
          </w:r>
          <w:r w:rsidRPr="00130713" w:rsidR="003A3B7C">
            <w:rPr>
              <w:rFonts w:ascii="Times New Roman" w:hAnsi="Times New Roman" w:cs="Times New Roman"/>
              <w:noProof/>
              <w:webHidden/>
              <w:rPrChange w:author="Zachary Cappella" w:date="2023-10-09T16:12:00Z" w:id="277">
                <w:rPr>
                  <w:noProof/>
                  <w:webHidden/>
                </w:rPr>
              </w:rPrChange>
            </w:rPr>
            <w:fldChar w:fldCharType="separate"/>
          </w:r>
          <w:r w:rsidRPr="00130713" w:rsidR="003A3B7C">
            <w:rPr>
              <w:rFonts w:ascii="Times New Roman" w:hAnsi="Times New Roman" w:cs="Times New Roman"/>
              <w:noProof/>
              <w:webHidden/>
              <w:rPrChange w:author="Zachary Cappella" w:date="2023-10-09T16:12:00Z" w:id="278">
                <w:rPr>
                  <w:noProof/>
                  <w:webHidden/>
                </w:rPr>
              </w:rPrChange>
            </w:rPr>
            <w:t>18</w:t>
          </w:r>
          <w:r w:rsidRPr="00130713" w:rsidR="003A3B7C">
            <w:rPr>
              <w:rFonts w:ascii="Times New Roman" w:hAnsi="Times New Roman" w:cs="Times New Roman"/>
              <w:noProof/>
              <w:webHidden/>
              <w:rPrChange w:author="Zachary Cappella" w:date="2023-10-09T16:12:00Z" w:id="279">
                <w:rPr>
                  <w:noProof/>
                  <w:webHidden/>
                </w:rPr>
              </w:rPrChange>
            </w:rPr>
            <w:fldChar w:fldCharType="end"/>
          </w:r>
          <w:r w:rsidRPr="00130713">
            <w:rPr>
              <w:rFonts w:ascii="Times New Roman" w:hAnsi="Times New Roman" w:cs="Times New Roman"/>
              <w:noProof/>
              <w:rPrChange w:author="Zachary Cappella" w:date="2023-10-09T16:12:00Z" w:id="280">
                <w:rPr>
                  <w:noProof/>
                </w:rPr>
              </w:rPrChange>
            </w:rPr>
            <w:fldChar w:fldCharType="end"/>
          </w:r>
        </w:p>
        <w:p w:rsidRPr="00130713" w:rsidR="003A3B7C" w:rsidRDefault="00130713" w14:paraId="519029B4" w14:textId="618D1513">
          <w:pPr>
            <w:pStyle w:val="TOC2"/>
            <w:tabs>
              <w:tab w:val="right" w:leader="dot" w:pos="9350"/>
            </w:tabs>
            <w:rPr>
              <w:rFonts w:ascii="Times New Roman" w:hAnsi="Times New Roman" w:cs="Times New Roman" w:eastAsiaTheme="minorEastAsia"/>
              <w:noProof/>
              <w:sz w:val="24"/>
              <w:szCs w:val="24"/>
              <w:rPrChange w:author="Zachary Cappella" w:date="2023-10-09T16:12:00Z" w:id="281">
                <w:rPr>
                  <w:rFonts w:eastAsiaTheme="minorEastAsia"/>
                  <w:noProof/>
                  <w:sz w:val="24"/>
                  <w:szCs w:val="24"/>
                </w:rPr>
              </w:rPrChange>
            </w:rPr>
          </w:pPr>
          <w:r w:rsidRPr="00130713">
            <w:rPr>
              <w:rFonts w:ascii="Times New Roman" w:hAnsi="Times New Roman" w:cs="Times New Roman"/>
              <w:rPrChange w:author="Zachary Cappella" w:date="2023-10-09T16:12:00Z" w:id="282">
                <w:rPr/>
              </w:rPrChange>
            </w:rPr>
            <w:fldChar w:fldCharType="begin"/>
          </w:r>
          <w:r w:rsidRPr="00130713">
            <w:rPr>
              <w:rFonts w:ascii="Times New Roman" w:hAnsi="Times New Roman" w:cs="Times New Roman"/>
              <w:rPrChange w:author="Zachary Cappella" w:date="2023-10-09T16:12:00Z" w:id="283">
                <w:rPr/>
              </w:rPrChange>
            </w:rPr>
            <w:instrText>HYPERLINK \l "_Toc146374826"</w:instrText>
          </w:r>
          <w:r w:rsidRPr="00130713">
            <w:rPr>
              <w:rFonts w:ascii="Times New Roman" w:hAnsi="Times New Roman" w:cs="Times New Roman"/>
              <w:rPrChange w:author="Zachary Cappella" w:date="2023-10-09T16:12:00Z" w:id="284">
                <w:rPr/>
              </w:rPrChange>
            </w:rPr>
          </w:r>
          <w:r w:rsidRPr="00130713">
            <w:rPr>
              <w:rFonts w:ascii="Times New Roman" w:hAnsi="Times New Roman" w:cs="Times New Roman"/>
              <w:rPrChange w:author="Zachary Cappella" w:date="2023-10-09T16:12:00Z" w:id="285">
                <w:rPr/>
              </w:rPrChange>
            </w:rPr>
            <w:fldChar w:fldCharType="separate"/>
          </w:r>
          <w:r w:rsidRPr="00130713" w:rsidR="003A3B7C">
            <w:rPr>
              <w:rStyle w:val="Hyperlink"/>
              <w:rFonts w:ascii="Times New Roman" w:hAnsi="Times New Roman" w:cs="Times New Roman"/>
              <w:noProof/>
              <w:rPrChange w:author="Zachary Cappella" w:date="2023-10-09T16:12:00Z" w:id="286">
                <w:rPr>
                  <w:rStyle w:val="Hyperlink"/>
                  <w:noProof/>
                </w:rPr>
              </w:rPrChange>
            </w:rPr>
            <w:t>3.3 Change Request Review</w:t>
          </w:r>
          <w:r w:rsidRPr="00130713" w:rsidR="003A3B7C">
            <w:rPr>
              <w:rFonts w:ascii="Times New Roman" w:hAnsi="Times New Roman" w:cs="Times New Roman"/>
              <w:noProof/>
              <w:webHidden/>
              <w:rPrChange w:author="Zachary Cappella" w:date="2023-10-09T16:12:00Z" w:id="287">
                <w:rPr>
                  <w:noProof/>
                  <w:webHidden/>
                </w:rPr>
              </w:rPrChange>
            </w:rPr>
            <w:tab/>
          </w:r>
          <w:r w:rsidRPr="00130713" w:rsidR="003A3B7C">
            <w:rPr>
              <w:rFonts w:ascii="Times New Roman" w:hAnsi="Times New Roman" w:cs="Times New Roman"/>
              <w:noProof/>
              <w:webHidden/>
              <w:rPrChange w:author="Zachary Cappella" w:date="2023-10-09T16:12:00Z" w:id="288">
                <w:rPr>
                  <w:noProof/>
                  <w:webHidden/>
                </w:rPr>
              </w:rPrChange>
            </w:rPr>
            <w:fldChar w:fldCharType="begin"/>
          </w:r>
          <w:r w:rsidRPr="00130713" w:rsidR="003A3B7C">
            <w:rPr>
              <w:rFonts w:ascii="Times New Roman" w:hAnsi="Times New Roman" w:cs="Times New Roman"/>
              <w:noProof/>
              <w:webHidden/>
              <w:rPrChange w:author="Zachary Cappella" w:date="2023-10-09T16:12:00Z" w:id="289">
                <w:rPr>
                  <w:noProof/>
                  <w:webHidden/>
                </w:rPr>
              </w:rPrChange>
            </w:rPr>
            <w:instrText xml:space="preserve"> PAGEREF _Toc146374826 \h </w:instrText>
          </w:r>
          <w:r w:rsidRPr="00130713" w:rsidR="003A3B7C">
            <w:rPr>
              <w:rFonts w:ascii="Times New Roman" w:hAnsi="Times New Roman" w:cs="Times New Roman"/>
              <w:noProof/>
              <w:webHidden/>
              <w:rPrChange w:author="Zachary Cappella" w:date="2023-10-09T16:12:00Z" w:id="290">
                <w:rPr>
                  <w:noProof/>
                  <w:webHidden/>
                </w:rPr>
              </w:rPrChange>
            </w:rPr>
          </w:r>
          <w:r w:rsidRPr="00130713" w:rsidR="003A3B7C">
            <w:rPr>
              <w:rFonts w:ascii="Times New Roman" w:hAnsi="Times New Roman" w:cs="Times New Roman"/>
              <w:noProof/>
              <w:webHidden/>
              <w:rPrChange w:author="Zachary Cappella" w:date="2023-10-09T16:12:00Z" w:id="291">
                <w:rPr>
                  <w:noProof/>
                  <w:webHidden/>
                </w:rPr>
              </w:rPrChange>
            </w:rPr>
            <w:fldChar w:fldCharType="separate"/>
          </w:r>
          <w:r w:rsidRPr="00130713" w:rsidR="003A3B7C">
            <w:rPr>
              <w:rFonts w:ascii="Times New Roman" w:hAnsi="Times New Roman" w:cs="Times New Roman"/>
              <w:noProof/>
              <w:webHidden/>
              <w:rPrChange w:author="Zachary Cappella" w:date="2023-10-09T16:12:00Z" w:id="292">
                <w:rPr>
                  <w:noProof/>
                  <w:webHidden/>
                </w:rPr>
              </w:rPrChange>
            </w:rPr>
            <w:t>18</w:t>
          </w:r>
          <w:r w:rsidRPr="00130713" w:rsidR="003A3B7C">
            <w:rPr>
              <w:rFonts w:ascii="Times New Roman" w:hAnsi="Times New Roman" w:cs="Times New Roman"/>
              <w:noProof/>
              <w:webHidden/>
              <w:rPrChange w:author="Zachary Cappella" w:date="2023-10-09T16:12:00Z" w:id="293">
                <w:rPr>
                  <w:noProof/>
                  <w:webHidden/>
                </w:rPr>
              </w:rPrChange>
            </w:rPr>
            <w:fldChar w:fldCharType="end"/>
          </w:r>
          <w:r w:rsidRPr="00130713">
            <w:rPr>
              <w:rFonts w:ascii="Times New Roman" w:hAnsi="Times New Roman" w:cs="Times New Roman"/>
              <w:noProof/>
              <w:rPrChange w:author="Zachary Cappella" w:date="2023-10-09T16:12:00Z" w:id="294">
                <w:rPr>
                  <w:noProof/>
                </w:rPr>
              </w:rPrChange>
            </w:rPr>
            <w:fldChar w:fldCharType="end"/>
          </w:r>
        </w:p>
        <w:p w:rsidRPr="00130713" w:rsidR="003A3B7C" w:rsidRDefault="00130713" w14:paraId="229CC02D" w14:textId="2CEA7606">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295">
                <w:rPr>
                  <w:rFonts w:eastAsiaTheme="minorEastAsia"/>
                  <w:noProof/>
                  <w:sz w:val="24"/>
                  <w:szCs w:val="24"/>
                </w:rPr>
              </w:rPrChange>
            </w:rPr>
          </w:pPr>
          <w:r w:rsidRPr="00130713">
            <w:rPr>
              <w:rFonts w:ascii="Times New Roman" w:hAnsi="Times New Roman" w:cs="Times New Roman"/>
              <w:rPrChange w:author="Zachary Cappella" w:date="2023-10-09T16:12:00Z" w:id="296">
                <w:rPr/>
              </w:rPrChange>
            </w:rPr>
            <w:fldChar w:fldCharType="begin"/>
          </w:r>
          <w:r w:rsidRPr="00130713">
            <w:rPr>
              <w:rFonts w:ascii="Times New Roman" w:hAnsi="Times New Roman" w:cs="Times New Roman"/>
              <w:rPrChange w:author="Zachary Cappella" w:date="2023-10-09T16:12:00Z" w:id="297">
                <w:rPr/>
              </w:rPrChange>
            </w:rPr>
            <w:instrText>HYPERLINK \l "_Toc146374827"</w:instrText>
          </w:r>
          <w:r w:rsidRPr="00130713">
            <w:rPr>
              <w:rFonts w:ascii="Times New Roman" w:hAnsi="Times New Roman" w:cs="Times New Roman"/>
              <w:rPrChange w:author="Zachary Cappella" w:date="2023-10-09T16:12:00Z" w:id="298">
                <w:rPr/>
              </w:rPrChange>
            </w:rPr>
          </w:r>
          <w:r w:rsidRPr="00130713">
            <w:rPr>
              <w:rFonts w:ascii="Times New Roman" w:hAnsi="Times New Roman" w:cs="Times New Roman"/>
              <w:rPrChange w:author="Zachary Cappella" w:date="2023-10-09T16:12:00Z" w:id="299">
                <w:rPr/>
              </w:rPrChange>
            </w:rPr>
            <w:fldChar w:fldCharType="separate"/>
          </w:r>
          <w:r w:rsidRPr="00130713" w:rsidR="003A3B7C">
            <w:rPr>
              <w:rStyle w:val="Hyperlink"/>
              <w:rFonts w:ascii="Times New Roman" w:hAnsi="Times New Roman" w:cs="Times New Roman"/>
              <w:noProof/>
              <w:rPrChange w:author="Zachary Cappella" w:date="2023-10-09T16:12:00Z" w:id="300">
                <w:rPr>
                  <w:rStyle w:val="Hyperlink"/>
                  <w:noProof/>
                </w:rPr>
              </w:rPrChange>
            </w:rPr>
            <w:t>4.</w:t>
          </w:r>
          <w:r w:rsidRPr="00130713" w:rsidR="003A3B7C">
            <w:rPr>
              <w:rFonts w:ascii="Times New Roman" w:hAnsi="Times New Roman" w:cs="Times New Roman" w:eastAsiaTheme="minorEastAsia"/>
              <w:noProof/>
              <w:sz w:val="24"/>
              <w:szCs w:val="24"/>
              <w:rPrChange w:author="Zachary Cappella" w:date="2023-10-09T16:12:00Z" w:id="301">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302">
                <w:rPr>
                  <w:rStyle w:val="Hyperlink"/>
                  <w:noProof/>
                </w:rPr>
              </w:rPrChange>
            </w:rPr>
            <w:t>Time Management</w:t>
          </w:r>
          <w:r w:rsidRPr="00130713" w:rsidR="003A3B7C">
            <w:rPr>
              <w:rFonts w:ascii="Times New Roman" w:hAnsi="Times New Roman" w:cs="Times New Roman"/>
              <w:noProof/>
              <w:webHidden/>
              <w:rPrChange w:author="Zachary Cappella" w:date="2023-10-09T16:12:00Z" w:id="303">
                <w:rPr>
                  <w:noProof/>
                  <w:webHidden/>
                </w:rPr>
              </w:rPrChange>
            </w:rPr>
            <w:tab/>
          </w:r>
          <w:r w:rsidRPr="00130713" w:rsidR="003A3B7C">
            <w:rPr>
              <w:rFonts w:ascii="Times New Roman" w:hAnsi="Times New Roman" w:cs="Times New Roman"/>
              <w:noProof/>
              <w:webHidden/>
              <w:rPrChange w:author="Zachary Cappella" w:date="2023-10-09T16:12:00Z" w:id="304">
                <w:rPr>
                  <w:noProof/>
                  <w:webHidden/>
                </w:rPr>
              </w:rPrChange>
            </w:rPr>
            <w:fldChar w:fldCharType="begin"/>
          </w:r>
          <w:r w:rsidRPr="00130713" w:rsidR="003A3B7C">
            <w:rPr>
              <w:rFonts w:ascii="Times New Roman" w:hAnsi="Times New Roman" w:cs="Times New Roman"/>
              <w:noProof/>
              <w:webHidden/>
              <w:rPrChange w:author="Zachary Cappella" w:date="2023-10-09T16:12:00Z" w:id="305">
                <w:rPr>
                  <w:noProof/>
                  <w:webHidden/>
                </w:rPr>
              </w:rPrChange>
            </w:rPr>
            <w:instrText xml:space="preserve"> PAGEREF _Toc146374827 \h </w:instrText>
          </w:r>
          <w:r w:rsidRPr="00130713" w:rsidR="003A3B7C">
            <w:rPr>
              <w:rFonts w:ascii="Times New Roman" w:hAnsi="Times New Roman" w:cs="Times New Roman"/>
              <w:noProof/>
              <w:webHidden/>
              <w:rPrChange w:author="Zachary Cappella" w:date="2023-10-09T16:12:00Z" w:id="306">
                <w:rPr>
                  <w:noProof/>
                  <w:webHidden/>
                </w:rPr>
              </w:rPrChange>
            </w:rPr>
          </w:r>
          <w:r w:rsidRPr="00130713" w:rsidR="003A3B7C">
            <w:rPr>
              <w:rFonts w:ascii="Times New Roman" w:hAnsi="Times New Roman" w:cs="Times New Roman"/>
              <w:noProof/>
              <w:webHidden/>
              <w:rPrChange w:author="Zachary Cappella" w:date="2023-10-09T16:12:00Z" w:id="307">
                <w:rPr>
                  <w:noProof/>
                  <w:webHidden/>
                </w:rPr>
              </w:rPrChange>
            </w:rPr>
            <w:fldChar w:fldCharType="separate"/>
          </w:r>
          <w:r w:rsidRPr="00130713" w:rsidR="003A3B7C">
            <w:rPr>
              <w:rFonts w:ascii="Times New Roman" w:hAnsi="Times New Roman" w:cs="Times New Roman"/>
              <w:noProof/>
              <w:webHidden/>
              <w:rPrChange w:author="Zachary Cappella" w:date="2023-10-09T16:12:00Z" w:id="308">
                <w:rPr>
                  <w:noProof/>
                  <w:webHidden/>
                </w:rPr>
              </w:rPrChange>
            </w:rPr>
            <w:t>19</w:t>
          </w:r>
          <w:r w:rsidRPr="00130713" w:rsidR="003A3B7C">
            <w:rPr>
              <w:rFonts w:ascii="Times New Roman" w:hAnsi="Times New Roman" w:cs="Times New Roman"/>
              <w:noProof/>
              <w:webHidden/>
              <w:rPrChange w:author="Zachary Cappella" w:date="2023-10-09T16:12:00Z" w:id="309">
                <w:rPr>
                  <w:noProof/>
                  <w:webHidden/>
                </w:rPr>
              </w:rPrChange>
            </w:rPr>
            <w:fldChar w:fldCharType="end"/>
          </w:r>
          <w:r w:rsidRPr="00130713">
            <w:rPr>
              <w:rFonts w:ascii="Times New Roman" w:hAnsi="Times New Roman" w:cs="Times New Roman"/>
              <w:noProof/>
              <w:rPrChange w:author="Zachary Cappella" w:date="2023-10-09T16:12:00Z" w:id="310">
                <w:rPr>
                  <w:noProof/>
                </w:rPr>
              </w:rPrChange>
            </w:rPr>
            <w:fldChar w:fldCharType="end"/>
          </w:r>
        </w:p>
        <w:p w:rsidRPr="00130713" w:rsidR="003A3B7C" w:rsidRDefault="00130713" w14:paraId="72853365" w14:textId="23665107">
          <w:pPr>
            <w:pStyle w:val="TOC2"/>
            <w:tabs>
              <w:tab w:val="right" w:leader="dot" w:pos="9350"/>
            </w:tabs>
            <w:rPr>
              <w:rFonts w:ascii="Times New Roman" w:hAnsi="Times New Roman" w:cs="Times New Roman" w:eastAsiaTheme="minorEastAsia"/>
              <w:noProof/>
              <w:sz w:val="24"/>
              <w:szCs w:val="24"/>
              <w:rPrChange w:author="Zachary Cappella" w:date="2023-10-09T16:12:00Z" w:id="311">
                <w:rPr>
                  <w:rFonts w:eastAsiaTheme="minorEastAsia"/>
                  <w:noProof/>
                  <w:sz w:val="24"/>
                  <w:szCs w:val="24"/>
                </w:rPr>
              </w:rPrChange>
            </w:rPr>
          </w:pPr>
          <w:r w:rsidRPr="00130713">
            <w:rPr>
              <w:rFonts w:ascii="Times New Roman" w:hAnsi="Times New Roman" w:cs="Times New Roman"/>
              <w:rPrChange w:author="Zachary Cappella" w:date="2023-10-09T16:12:00Z" w:id="312">
                <w:rPr/>
              </w:rPrChange>
            </w:rPr>
            <w:fldChar w:fldCharType="begin"/>
          </w:r>
          <w:r w:rsidRPr="00130713">
            <w:rPr>
              <w:rFonts w:ascii="Times New Roman" w:hAnsi="Times New Roman" w:cs="Times New Roman"/>
              <w:rPrChange w:author="Zachary Cappella" w:date="2023-10-09T16:12:00Z" w:id="313">
                <w:rPr/>
              </w:rPrChange>
            </w:rPr>
            <w:instrText>HYPERLINK \l "_Toc146374828"</w:instrText>
          </w:r>
          <w:r w:rsidRPr="00130713">
            <w:rPr>
              <w:rFonts w:ascii="Times New Roman" w:hAnsi="Times New Roman" w:cs="Times New Roman"/>
              <w:rPrChange w:author="Zachary Cappella" w:date="2023-10-09T16:12:00Z" w:id="314">
                <w:rPr/>
              </w:rPrChange>
            </w:rPr>
          </w:r>
          <w:r w:rsidRPr="00130713">
            <w:rPr>
              <w:rFonts w:ascii="Times New Roman" w:hAnsi="Times New Roman" w:cs="Times New Roman"/>
              <w:rPrChange w:author="Zachary Cappella" w:date="2023-10-09T16:12:00Z" w:id="315">
                <w:rPr/>
              </w:rPrChange>
            </w:rPr>
            <w:fldChar w:fldCharType="separate"/>
          </w:r>
          <w:r w:rsidRPr="00130713" w:rsidR="003A3B7C">
            <w:rPr>
              <w:rStyle w:val="Hyperlink"/>
              <w:rFonts w:ascii="Times New Roman" w:hAnsi="Times New Roman" w:cs="Times New Roman"/>
              <w:noProof/>
              <w:rPrChange w:author="Zachary Cappella" w:date="2023-10-09T16:12:00Z" w:id="316">
                <w:rPr>
                  <w:rStyle w:val="Hyperlink"/>
                  <w:noProof/>
                </w:rPr>
              </w:rPrChange>
            </w:rPr>
            <w:t>4.1 Project Plan</w:t>
          </w:r>
          <w:r w:rsidRPr="00130713" w:rsidR="003A3B7C">
            <w:rPr>
              <w:rFonts w:ascii="Times New Roman" w:hAnsi="Times New Roman" w:cs="Times New Roman"/>
              <w:noProof/>
              <w:webHidden/>
              <w:rPrChange w:author="Zachary Cappella" w:date="2023-10-09T16:12:00Z" w:id="317">
                <w:rPr>
                  <w:noProof/>
                  <w:webHidden/>
                </w:rPr>
              </w:rPrChange>
            </w:rPr>
            <w:tab/>
          </w:r>
          <w:r w:rsidRPr="00130713" w:rsidR="003A3B7C">
            <w:rPr>
              <w:rFonts w:ascii="Times New Roman" w:hAnsi="Times New Roman" w:cs="Times New Roman"/>
              <w:noProof/>
              <w:webHidden/>
              <w:rPrChange w:author="Zachary Cappella" w:date="2023-10-09T16:12:00Z" w:id="318">
                <w:rPr>
                  <w:noProof/>
                  <w:webHidden/>
                </w:rPr>
              </w:rPrChange>
            </w:rPr>
            <w:fldChar w:fldCharType="begin"/>
          </w:r>
          <w:r w:rsidRPr="00130713" w:rsidR="003A3B7C">
            <w:rPr>
              <w:rFonts w:ascii="Times New Roman" w:hAnsi="Times New Roman" w:cs="Times New Roman"/>
              <w:noProof/>
              <w:webHidden/>
              <w:rPrChange w:author="Zachary Cappella" w:date="2023-10-09T16:12:00Z" w:id="319">
                <w:rPr>
                  <w:noProof/>
                  <w:webHidden/>
                </w:rPr>
              </w:rPrChange>
            </w:rPr>
            <w:instrText xml:space="preserve"> PAGEREF _Toc146374828 \h </w:instrText>
          </w:r>
          <w:r w:rsidRPr="00130713" w:rsidR="003A3B7C">
            <w:rPr>
              <w:rFonts w:ascii="Times New Roman" w:hAnsi="Times New Roman" w:cs="Times New Roman"/>
              <w:noProof/>
              <w:webHidden/>
              <w:rPrChange w:author="Zachary Cappella" w:date="2023-10-09T16:12:00Z" w:id="320">
                <w:rPr>
                  <w:noProof/>
                  <w:webHidden/>
                </w:rPr>
              </w:rPrChange>
            </w:rPr>
          </w:r>
          <w:r w:rsidRPr="00130713" w:rsidR="003A3B7C">
            <w:rPr>
              <w:rFonts w:ascii="Times New Roman" w:hAnsi="Times New Roman" w:cs="Times New Roman"/>
              <w:noProof/>
              <w:webHidden/>
              <w:rPrChange w:author="Zachary Cappella" w:date="2023-10-09T16:12:00Z" w:id="321">
                <w:rPr>
                  <w:noProof/>
                  <w:webHidden/>
                </w:rPr>
              </w:rPrChange>
            </w:rPr>
            <w:fldChar w:fldCharType="separate"/>
          </w:r>
          <w:r w:rsidRPr="00130713" w:rsidR="003A3B7C">
            <w:rPr>
              <w:rFonts w:ascii="Times New Roman" w:hAnsi="Times New Roman" w:cs="Times New Roman"/>
              <w:noProof/>
              <w:webHidden/>
              <w:rPrChange w:author="Zachary Cappella" w:date="2023-10-09T16:12:00Z" w:id="322">
                <w:rPr>
                  <w:noProof/>
                  <w:webHidden/>
                </w:rPr>
              </w:rPrChange>
            </w:rPr>
            <w:t>19</w:t>
          </w:r>
          <w:r w:rsidRPr="00130713" w:rsidR="003A3B7C">
            <w:rPr>
              <w:rFonts w:ascii="Times New Roman" w:hAnsi="Times New Roman" w:cs="Times New Roman"/>
              <w:noProof/>
              <w:webHidden/>
              <w:rPrChange w:author="Zachary Cappella" w:date="2023-10-09T16:12:00Z" w:id="323">
                <w:rPr>
                  <w:noProof/>
                  <w:webHidden/>
                </w:rPr>
              </w:rPrChange>
            </w:rPr>
            <w:fldChar w:fldCharType="end"/>
          </w:r>
          <w:r w:rsidRPr="00130713">
            <w:rPr>
              <w:rFonts w:ascii="Times New Roman" w:hAnsi="Times New Roman" w:cs="Times New Roman"/>
              <w:noProof/>
              <w:rPrChange w:author="Zachary Cappella" w:date="2023-10-09T16:12:00Z" w:id="324">
                <w:rPr>
                  <w:noProof/>
                </w:rPr>
              </w:rPrChange>
            </w:rPr>
            <w:fldChar w:fldCharType="end"/>
          </w:r>
        </w:p>
        <w:p w:rsidRPr="00130713" w:rsidR="003A3B7C" w:rsidRDefault="00130713" w14:paraId="7B119A9B" w14:textId="0FCED7EF">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325">
                <w:rPr>
                  <w:rFonts w:eastAsiaTheme="minorEastAsia"/>
                  <w:noProof/>
                  <w:sz w:val="24"/>
                  <w:szCs w:val="24"/>
                </w:rPr>
              </w:rPrChange>
            </w:rPr>
          </w:pPr>
          <w:r w:rsidRPr="00130713">
            <w:rPr>
              <w:rFonts w:ascii="Times New Roman" w:hAnsi="Times New Roman" w:cs="Times New Roman"/>
              <w:rPrChange w:author="Zachary Cappella" w:date="2023-10-09T16:12:00Z" w:id="326">
                <w:rPr/>
              </w:rPrChange>
            </w:rPr>
            <w:fldChar w:fldCharType="begin"/>
          </w:r>
          <w:r w:rsidRPr="00130713">
            <w:rPr>
              <w:rFonts w:ascii="Times New Roman" w:hAnsi="Times New Roman" w:cs="Times New Roman"/>
              <w:rPrChange w:author="Zachary Cappella" w:date="2023-10-09T16:12:00Z" w:id="327">
                <w:rPr/>
              </w:rPrChange>
            </w:rPr>
            <w:instrText>HYPERLINK \l "_Toc146374829"</w:instrText>
          </w:r>
          <w:r w:rsidRPr="00130713">
            <w:rPr>
              <w:rFonts w:ascii="Times New Roman" w:hAnsi="Times New Roman" w:cs="Times New Roman"/>
              <w:rPrChange w:author="Zachary Cappella" w:date="2023-10-09T16:12:00Z" w:id="328">
                <w:rPr/>
              </w:rPrChange>
            </w:rPr>
          </w:r>
          <w:r w:rsidRPr="00130713">
            <w:rPr>
              <w:rFonts w:ascii="Times New Roman" w:hAnsi="Times New Roman" w:cs="Times New Roman"/>
              <w:rPrChange w:author="Zachary Cappella" w:date="2023-10-09T16:12:00Z" w:id="329">
                <w:rPr/>
              </w:rPrChange>
            </w:rPr>
            <w:fldChar w:fldCharType="separate"/>
          </w:r>
          <w:r w:rsidRPr="00130713" w:rsidR="003A3B7C">
            <w:rPr>
              <w:rStyle w:val="Hyperlink"/>
              <w:rFonts w:ascii="Times New Roman" w:hAnsi="Times New Roman" w:cs="Times New Roman"/>
              <w:noProof/>
              <w:rPrChange w:author="Zachary Cappella" w:date="2023-10-09T16:12:00Z" w:id="330">
                <w:rPr>
                  <w:rStyle w:val="Hyperlink"/>
                  <w:noProof/>
                </w:rPr>
              </w:rPrChange>
            </w:rPr>
            <w:t>5.</w:t>
          </w:r>
          <w:r w:rsidRPr="00130713" w:rsidR="003A3B7C">
            <w:rPr>
              <w:rFonts w:ascii="Times New Roman" w:hAnsi="Times New Roman" w:cs="Times New Roman" w:eastAsiaTheme="minorEastAsia"/>
              <w:noProof/>
              <w:sz w:val="24"/>
              <w:szCs w:val="24"/>
              <w:rPrChange w:author="Zachary Cappella" w:date="2023-10-09T16:12:00Z" w:id="331">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332">
                <w:rPr>
                  <w:rStyle w:val="Hyperlink"/>
                  <w:noProof/>
                </w:rPr>
              </w:rPrChange>
            </w:rPr>
            <w:t>Cost Management</w:t>
          </w:r>
          <w:r w:rsidRPr="00130713" w:rsidR="003A3B7C">
            <w:rPr>
              <w:rFonts w:ascii="Times New Roman" w:hAnsi="Times New Roman" w:cs="Times New Roman"/>
              <w:noProof/>
              <w:webHidden/>
              <w:rPrChange w:author="Zachary Cappella" w:date="2023-10-09T16:12:00Z" w:id="333">
                <w:rPr>
                  <w:noProof/>
                  <w:webHidden/>
                </w:rPr>
              </w:rPrChange>
            </w:rPr>
            <w:tab/>
          </w:r>
          <w:r w:rsidRPr="00130713" w:rsidR="003A3B7C">
            <w:rPr>
              <w:rFonts w:ascii="Times New Roman" w:hAnsi="Times New Roman" w:cs="Times New Roman"/>
              <w:noProof/>
              <w:webHidden/>
              <w:rPrChange w:author="Zachary Cappella" w:date="2023-10-09T16:12:00Z" w:id="334">
                <w:rPr>
                  <w:noProof/>
                  <w:webHidden/>
                </w:rPr>
              </w:rPrChange>
            </w:rPr>
            <w:fldChar w:fldCharType="begin"/>
          </w:r>
          <w:r w:rsidRPr="00130713" w:rsidR="003A3B7C">
            <w:rPr>
              <w:rFonts w:ascii="Times New Roman" w:hAnsi="Times New Roman" w:cs="Times New Roman"/>
              <w:noProof/>
              <w:webHidden/>
              <w:rPrChange w:author="Zachary Cappella" w:date="2023-10-09T16:12:00Z" w:id="335">
                <w:rPr>
                  <w:noProof/>
                  <w:webHidden/>
                </w:rPr>
              </w:rPrChange>
            </w:rPr>
            <w:instrText xml:space="preserve"> PAGEREF _Toc146374829 \h </w:instrText>
          </w:r>
          <w:r w:rsidRPr="00130713" w:rsidR="003A3B7C">
            <w:rPr>
              <w:rFonts w:ascii="Times New Roman" w:hAnsi="Times New Roman" w:cs="Times New Roman"/>
              <w:noProof/>
              <w:webHidden/>
              <w:rPrChange w:author="Zachary Cappella" w:date="2023-10-09T16:12:00Z" w:id="336">
                <w:rPr>
                  <w:noProof/>
                  <w:webHidden/>
                </w:rPr>
              </w:rPrChange>
            </w:rPr>
          </w:r>
          <w:r w:rsidRPr="00130713" w:rsidR="003A3B7C">
            <w:rPr>
              <w:rFonts w:ascii="Times New Roman" w:hAnsi="Times New Roman" w:cs="Times New Roman"/>
              <w:noProof/>
              <w:webHidden/>
              <w:rPrChange w:author="Zachary Cappella" w:date="2023-10-09T16:12:00Z" w:id="337">
                <w:rPr>
                  <w:noProof/>
                  <w:webHidden/>
                </w:rPr>
              </w:rPrChange>
            </w:rPr>
            <w:fldChar w:fldCharType="separate"/>
          </w:r>
          <w:r w:rsidRPr="00130713" w:rsidR="003A3B7C">
            <w:rPr>
              <w:rFonts w:ascii="Times New Roman" w:hAnsi="Times New Roman" w:cs="Times New Roman"/>
              <w:noProof/>
              <w:webHidden/>
              <w:rPrChange w:author="Zachary Cappella" w:date="2023-10-09T16:12:00Z" w:id="338">
                <w:rPr>
                  <w:noProof/>
                  <w:webHidden/>
                </w:rPr>
              </w:rPrChange>
            </w:rPr>
            <w:t>19</w:t>
          </w:r>
          <w:r w:rsidRPr="00130713" w:rsidR="003A3B7C">
            <w:rPr>
              <w:rFonts w:ascii="Times New Roman" w:hAnsi="Times New Roman" w:cs="Times New Roman"/>
              <w:noProof/>
              <w:webHidden/>
              <w:rPrChange w:author="Zachary Cappella" w:date="2023-10-09T16:12:00Z" w:id="339">
                <w:rPr>
                  <w:noProof/>
                  <w:webHidden/>
                </w:rPr>
              </w:rPrChange>
            </w:rPr>
            <w:fldChar w:fldCharType="end"/>
          </w:r>
          <w:r w:rsidRPr="00130713">
            <w:rPr>
              <w:rFonts w:ascii="Times New Roman" w:hAnsi="Times New Roman" w:cs="Times New Roman"/>
              <w:noProof/>
              <w:rPrChange w:author="Zachary Cappella" w:date="2023-10-09T16:12:00Z" w:id="340">
                <w:rPr>
                  <w:noProof/>
                </w:rPr>
              </w:rPrChange>
            </w:rPr>
            <w:fldChar w:fldCharType="end"/>
          </w:r>
        </w:p>
        <w:p w:rsidRPr="00130713" w:rsidR="003A3B7C" w:rsidRDefault="00130713" w14:paraId="6D652251" w14:textId="6CA1D9E8">
          <w:pPr>
            <w:pStyle w:val="TOC2"/>
            <w:tabs>
              <w:tab w:val="right" w:leader="dot" w:pos="9350"/>
            </w:tabs>
            <w:rPr>
              <w:rFonts w:ascii="Times New Roman" w:hAnsi="Times New Roman" w:cs="Times New Roman" w:eastAsiaTheme="minorEastAsia"/>
              <w:noProof/>
              <w:sz w:val="24"/>
              <w:szCs w:val="24"/>
              <w:rPrChange w:author="Zachary Cappella" w:date="2023-10-09T16:12:00Z" w:id="341">
                <w:rPr>
                  <w:rFonts w:eastAsiaTheme="minorEastAsia"/>
                  <w:noProof/>
                  <w:sz w:val="24"/>
                  <w:szCs w:val="24"/>
                </w:rPr>
              </w:rPrChange>
            </w:rPr>
          </w:pPr>
          <w:r w:rsidRPr="00130713">
            <w:rPr>
              <w:rFonts w:ascii="Times New Roman" w:hAnsi="Times New Roman" w:cs="Times New Roman"/>
              <w:rPrChange w:author="Zachary Cappella" w:date="2023-10-09T16:12:00Z" w:id="342">
                <w:rPr/>
              </w:rPrChange>
            </w:rPr>
            <w:fldChar w:fldCharType="begin"/>
          </w:r>
          <w:r w:rsidRPr="00130713">
            <w:rPr>
              <w:rFonts w:ascii="Times New Roman" w:hAnsi="Times New Roman" w:cs="Times New Roman"/>
              <w:rPrChange w:author="Zachary Cappella" w:date="2023-10-09T16:12:00Z" w:id="343">
                <w:rPr/>
              </w:rPrChange>
            </w:rPr>
            <w:instrText>HYPERLINK \l "_Toc146374830"</w:instrText>
          </w:r>
          <w:r w:rsidRPr="00130713">
            <w:rPr>
              <w:rFonts w:ascii="Times New Roman" w:hAnsi="Times New Roman" w:cs="Times New Roman"/>
              <w:rPrChange w:author="Zachary Cappella" w:date="2023-10-09T16:12:00Z" w:id="344">
                <w:rPr/>
              </w:rPrChange>
            </w:rPr>
          </w:r>
          <w:r w:rsidRPr="00130713">
            <w:rPr>
              <w:rFonts w:ascii="Times New Roman" w:hAnsi="Times New Roman" w:cs="Times New Roman"/>
              <w:rPrChange w:author="Zachary Cappella" w:date="2023-10-09T16:12:00Z" w:id="345">
                <w:rPr/>
              </w:rPrChange>
            </w:rPr>
            <w:fldChar w:fldCharType="separate"/>
          </w:r>
          <w:r w:rsidRPr="00130713" w:rsidR="003A3B7C">
            <w:rPr>
              <w:rStyle w:val="Hyperlink"/>
              <w:rFonts w:ascii="Times New Roman" w:hAnsi="Times New Roman" w:cs="Times New Roman"/>
              <w:noProof/>
              <w:rPrChange w:author="Zachary Cappella" w:date="2023-10-09T16:12:00Z" w:id="346">
                <w:rPr>
                  <w:rStyle w:val="Hyperlink"/>
                  <w:noProof/>
                </w:rPr>
              </w:rPrChange>
            </w:rPr>
            <w:t>5.1 Personnel</w:t>
          </w:r>
          <w:r w:rsidRPr="00130713" w:rsidR="003A3B7C">
            <w:rPr>
              <w:rFonts w:ascii="Times New Roman" w:hAnsi="Times New Roman" w:cs="Times New Roman"/>
              <w:noProof/>
              <w:webHidden/>
              <w:rPrChange w:author="Zachary Cappella" w:date="2023-10-09T16:12:00Z" w:id="347">
                <w:rPr>
                  <w:noProof/>
                  <w:webHidden/>
                </w:rPr>
              </w:rPrChange>
            </w:rPr>
            <w:tab/>
          </w:r>
          <w:r w:rsidRPr="00130713" w:rsidR="003A3B7C">
            <w:rPr>
              <w:rFonts w:ascii="Times New Roman" w:hAnsi="Times New Roman" w:cs="Times New Roman"/>
              <w:noProof/>
              <w:webHidden/>
              <w:rPrChange w:author="Zachary Cappella" w:date="2023-10-09T16:12:00Z" w:id="348">
                <w:rPr>
                  <w:noProof/>
                  <w:webHidden/>
                </w:rPr>
              </w:rPrChange>
            </w:rPr>
            <w:fldChar w:fldCharType="begin"/>
          </w:r>
          <w:r w:rsidRPr="00130713" w:rsidR="003A3B7C">
            <w:rPr>
              <w:rFonts w:ascii="Times New Roman" w:hAnsi="Times New Roman" w:cs="Times New Roman"/>
              <w:noProof/>
              <w:webHidden/>
              <w:rPrChange w:author="Zachary Cappella" w:date="2023-10-09T16:12:00Z" w:id="349">
                <w:rPr>
                  <w:noProof/>
                  <w:webHidden/>
                </w:rPr>
              </w:rPrChange>
            </w:rPr>
            <w:instrText xml:space="preserve"> PAGEREF _Toc146374830 \h </w:instrText>
          </w:r>
          <w:r w:rsidRPr="00130713" w:rsidR="003A3B7C">
            <w:rPr>
              <w:rFonts w:ascii="Times New Roman" w:hAnsi="Times New Roman" w:cs="Times New Roman"/>
              <w:noProof/>
              <w:webHidden/>
              <w:rPrChange w:author="Zachary Cappella" w:date="2023-10-09T16:12:00Z" w:id="350">
                <w:rPr>
                  <w:noProof/>
                  <w:webHidden/>
                </w:rPr>
              </w:rPrChange>
            </w:rPr>
          </w:r>
          <w:r w:rsidRPr="00130713" w:rsidR="003A3B7C">
            <w:rPr>
              <w:rFonts w:ascii="Times New Roman" w:hAnsi="Times New Roman" w:cs="Times New Roman"/>
              <w:noProof/>
              <w:webHidden/>
              <w:rPrChange w:author="Zachary Cappella" w:date="2023-10-09T16:12:00Z" w:id="351">
                <w:rPr>
                  <w:noProof/>
                  <w:webHidden/>
                </w:rPr>
              </w:rPrChange>
            </w:rPr>
            <w:fldChar w:fldCharType="separate"/>
          </w:r>
          <w:r w:rsidRPr="00130713" w:rsidR="003A3B7C">
            <w:rPr>
              <w:rFonts w:ascii="Times New Roman" w:hAnsi="Times New Roman" w:cs="Times New Roman"/>
              <w:noProof/>
              <w:webHidden/>
              <w:rPrChange w:author="Zachary Cappella" w:date="2023-10-09T16:12:00Z" w:id="352">
                <w:rPr>
                  <w:noProof/>
                  <w:webHidden/>
                </w:rPr>
              </w:rPrChange>
            </w:rPr>
            <w:t>19</w:t>
          </w:r>
          <w:r w:rsidRPr="00130713" w:rsidR="003A3B7C">
            <w:rPr>
              <w:rFonts w:ascii="Times New Roman" w:hAnsi="Times New Roman" w:cs="Times New Roman"/>
              <w:noProof/>
              <w:webHidden/>
              <w:rPrChange w:author="Zachary Cappella" w:date="2023-10-09T16:12:00Z" w:id="353">
                <w:rPr>
                  <w:noProof/>
                  <w:webHidden/>
                </w:rPr>
              </w:rPrChange>
            </w:rPr>
            <w:fldChar w:fldCharType="end"/>
          </w:r>
          <w:r w:rsidRPr="00130713">
            <w:rPr>
              <w:rFonts w:ascii="Times New Roman" w:hAnsi="Times New Roman" w:cs="Times New Roman"/>
              <w:noProof/>
              <w:rPrChange w:author="Zachary Cappella" w:date="2023-10-09T16:12:00Z" w:id="354">
                <w:rPr>
                  <w:noProof/>
                </w:rPr>
              </w:rPrChange>
            </w:rPr>
            <w:fldChar w:fldCharType="end"/>
          </w:r>
        </w:p>
        <w:p w:rsidRPr="00130713" w:rsidR="003A3B7C" w:rsidRDefault="00130713" w14:paraId="5BE280EC" w14:textId="1DDC40F2">
          <w:pPr>
            <w:pStyle w:val="TOC2"/>
            <w:tabs>
              <w:tab w:val="right" w:leader="dot" w:pos="9350"/>
            </w:tabs>
            <w:rPr>
              <w:rFonts w:ascii="Times New Roman" w:hAnsi="Times New Roman" w:cs="Times New Roman" w:eastAsiaTheme="minorEastAsia"/>
              <w:noProof/>
              <w:sz w:val="24"/>
              <w:szCs w:val="24"/>
              <w:rPrChange w:author="Zachary Cappella" w:date="2023-10-09T16:12:00Z" w:id="355">
                <w:rPr>
                  <w:rFonts w:eastAsiaTheme="minorEastAsia"/>
                  <w:noProof/>
                  <w:sz w:val="24"/>
                  <w:szCs w:val="24"/>
                </w:rPr>
              </w:rPrChange>
            </w:rPr>
          </w:pPr>
          <w:r w:rsidRPr="00130713">
            <w:rPr>
              <w:rFonts w:ascii="Times New Roman" w:hAnsi="Times New Roman" w:cs="Times New Roman"/>
              <w:rPrChange w:author="Zachary Cappella" w:date="2023-10-09T16:12:00Z" w:id="356">
                <w:rPr/>
              </w:rPrChange>
            </w:rPr>
            <w:fldChar w:fldCharType="begin"/>
          </w:r>
          <w:r w:rsidRPr="00130713">
            <w:rPr>
              <w:rFonts w:ascii="Times New Roman" w:hAnsi="Times New Roman" w:cs="Times New Roman"/>
              <w:rPrChange w:author="Zachary Cappella" w:date="2023-10-09T16:12:00Z" w:id="357">
                <w:rPr/>
              </w:rPrChange>
            </w:rPr>
            <w:instrText>HYPERLINK \l "_Toc146374831"</w:instrText>
          </w:r>
          <w:r w:rsidRPr="00130713">
            <w:rPr>
              <w:rFonts w:ascii="Times New Roman" w:hAnsi="Times New Roman" w:cs="Times New Roman"/>
              <w:rPrChange w:author="Zachary Cappella" w:date="2023-10-09T16:12:00Z" w:id="358">
                <w:rPr/>
              </w:rPrChange>
            </w:rPr>
          </w:r>
          <w:r w:rsidRPr="00130713">
            <w:rPr>
              <w:rFonts w:ascii="Times New Roman" w:hAnsi="Times New Roman" w:cs="Times New Roman"/>
              <w:rPrChange w:author="Zachary Cappella" w:date="2023-10-09T16:12:00Z" w:id="359">
                <w:rPr/>
              </w:rPrChange>
            </w:rPr>
            <w:fldChar w:fldCharType="separate"/>
          </w:r>
          <w:r w:rsidRPr="00130713" w:rsidR="003A3B7C">
            <w:rPr>
              <w:rStyle w:val="Hyperlink"/>
              <w:rFonts w:ascii="Times New Roman" w:hAnsi="Times New Roman" w:cs="Times New Roman"/>
              <w:noProof/>
              <w:rPrChange w:author="Zachary Cappella" w:date="2023-10-09T16:12:00Z" w:id="360">
                <w:rPr>
                  <w:rStyle w:val="Hyperlink"/>
                  <w:noProof/>
                </w:rPr>
              </w:rPrChange>
            </w:rPr>
            <w:t>5.2 Equipment</w:t>
          </w:r>
          <w:r w:rsidRPr="00130713" w:rsidR="003A3B7C">
            <w:rPr>
              <w:rFonts w:ascii="Times New Roman" w:hAnsi="Times New Roman" w:cs="Times New Roman"/>
              <w:noProof/>
              <w:webHidden/>
              <w:rPrChange w:author="Zachary Cappella" w:date="2023-10-09T16:12:00Z" w:id="361">
                <w:rPr>
                  <w:noProof/>
                  <w:webHidden/>
                </w:rPr>
              </w:rPrChange>
            </w:rPr>
            <w:tab/>
          </w:r>
          <w:r w:rsidRPr="00130713" w:rsidR="003A3B7C">
            <w:rPr>
              <w:rFonts w:ascii="Times New Roman" w:hAnsi="Times New Roman" w:cs="Times New Roman"/>
              <w:noProof/>
              <w:webHidden/>
              <w:rPrChange w:author="Zachary Cappella" w:date="2023-10-09T16:12:00Z" w:id="362">
                <w:rPr>
                  <w:noProof/>
                  <w:webHidden/>
                </w:rPr>
              </w:rPrChange>
            </w:rPr>
            <w:fldChar w:fldCharType="begin"/>
          </w:r>
          <w:r w:rsidRPr="00130713" w:rsidR="003A3B7C">
            <w:rPr>
              <w:rFonts w:ascii="Times New Roman" w:hAnsi="Times New Roman" w:cs="Times New Roman"/>
              <w:noProof/>
              <w:webHidden/>
              <w:rPrChange w:author="Zachary Cappella" w:date="2023-10-09T16:12:00Z" w:id="363">
                <w:rPr>
                  <w:noProof/>
                  <w:webHidden/>
                </w:rPr>
              </w:rPrChange>
            </w:rPr>
            <w:instrText xml:space="preserve"> PAGEREF _Toc146374831 \h </w:instrText>
          </w:r>
          <w:r w:rsidRPr="00130713" w:rsidR="003A3B7C">
            <w:rPr>
              <w:rFonts w:ascii="Times New Roman" w:hAnsi="Times New Roman" w:cs="Times New Roman"/>
              <w:noProof/>
              <w:webHidden/>
              <w:rPrChange w:author="Zachary Cappella" w:date="2023-10-09T16:12:00Z" w:id="364">
                <w:rPr>
                  <w:noProof/>
                  <w:webHidden/>
                </w:rPr>
              </w:rPrChange>
            </w:rPr>
          </w:r>
          <w:r w:rsidRPr="00130713" w:rsidR="003A3B7C">
            <w:rPr>
              <w:rFonts w:ascii="Times New Roman" w:hAnsi="Times New Roman" w:cs="Times New Roman"/>
              <w:noProof/>
              <w:webHidden/>
              <w:rPrChange w:author="Zachary Cappella" w:date="2023-10-09T16:12:00Z" w:id="365">
                <w:rPr>
                  <w:noProof/>
                  <w:webHidden/>
                </w:rPr>
              </w:rPrChange>
            </w:rPr>
            <w:fldChar w:fldCharType="separate"/>
          </w:r>
          <w:r w:rsidRPr="00130713" w:rsidR="003A3B7C">
            <w:rPr>
              <w:rFonts w:ascii="Times New Roman" w:hAnsi="Times New Roman" w:cs="Times New Roman"/>
              <w:noProof/>
              <w:webHidden/>
              <w:rPrChange w:author="Zachary Cappella" w:date="2023-10-09T16:12:00Z" w:id="366">
                <w:rPr>
                  <w:noProof/>
                  <w:webHidden/>
                </w:rPr>
              </w:rPrChange>
            </w:rPr>
            <w:t>20</w:t>
          </w:r>
          <w:r w:rsidRPr="00130713" w:rsidR="003A3B7C">
            <w:rPr>
              <w:rFonts w:ascii="Times New Roman" w:hAnsi="Times New Roman" w:cs="Times New Roman"/>
              <w:noProof/>
              <w:webHidden/>
              <w:rPrChange w:author="Zachary Cappella" w:date="2023-10-09T16:12:00Z" w:id="367">
                <w:rPr>
                  <w:noProof/>
                  <w:webHidden/>
                </w:rPr>
              </w:rPrChange>
            </w:rPr>
            <w:fldChar w:fldCharType="end"/>
          </w:r>
          <w:r w:rsidRPr="00130713">
            <w:rPr>
              <w:rFonts w:ascii="Times New Roman" w:hAnsi="Times New Roman" w:cs="Times New Roman"/>
              <w:noProof/>
              <w:rPrChange w:author="Zachary Cappella" w:date="2023-10-09T16:12:00Z" w:id="368">
                <w:rPr>
                  <w:noProof/>
                </w:rPr>
              </w:rPrChange>
            </w:rPr>
            <w:fldChar w:fldCharType="end"/>
          </w:r>
        </w:p>
        <w:p w:rsidRPr="00130713" w:rsidR="003A3B7C" w:rsidRDefault="00130713" w14:paraId="1B78D58C" w14:textId="10F36E98">
          <w:pPr>
            <w:pStyle w:val="TOC2"/>
            <w:tabs>
              <w:tab w:val="right" w:leader="dot" w:pos="9350"/>
            </w:tabs>
            <w:rPr>
              <w:rFonts w:ascii="Times New Roman" w:hAnsi="Times New Roman" w:cs="Times New Roman" w:eastAsiaTheme="minorEastAsia"/>
              <w:noProof/>
              <w:sz w:val="24"/>
              <w:szCs w:val="24"/>
              <w:rPrChange w:author="Zachary Cappella" w:date="2023-10-09T16:12:00Z" w:id="369">
                <w:rPr>
                  <w:rFonts w:eastAsiaTheme="minorEastAsia"/>
                  <w:noProof/>
                  <w:sz w:val="24"/>
                  <w:szCs w:val="24"/>
                </w:rPr>
              </w:rPrChange>
            </w:rPr>
          </w:pPr>
          <w:r w:rsidRPr="00130713">
            <w:rPr>
              <w:rFonts w:ascii="Times New Roman" w:hAnsi="Times New Roman" w:cs="Times New Roman"/>
              <w:rPrChange w:author="Zachary Cappella" w:date="2023-10-09T16:12:00Z" w:id="370">
                <w:rPr/>
              </w:rPrChange>
            </w:rPr>
            <w:fldChar w:fldCharType="begin"/>
          </w:r>
          <w:r w:rsidRPr="00130713">
            <w:rPr>
              <w:rFonts w:ascii="Times New Roman" w:hAnsi="Times New Roman" w:cs="Times New Roman"/>
              <w:rPrChange w:author="Zachary Cappella" w:date="2023-10-09T16:12:00Z" w:id="371">
                <w:rPr/>
              </w:rPrChange>
            </w:rPr>
            <w:instrText>HYPERLINK \l "_Toc146374832"</w:instrText>
          </w:r>
          <w:r w:rsidRPr="00130713">
            <w:rPr>
              <w:rFonts w:ascii="Times New Roman" w:hAnsi="Times New Roman" w:cs="Times New Roman"/>
              <w:rPrChange w:author="Zachary Cappella" w:date="2023-10-09T16:12:00Z" w:id="372">
                <w:rPr/>
              </w:rPrChange>
            </w:rPr>
          </w:r>
          <w:r w:rsidRPr="00130713">
            <w:rPr>
              <w:rFonts w:ascii="Times New Roman" w:hAnsi="Times New Roman" w:cs="Times New Roman"/>
              <w:rPrChange w:author="Zachary Cappella" w:date="2023-10-09T16:12:00Z" w:id="373">
                <w:rPr/>
              </w:rPrChange>
            </w:rPr>
            <w:fldChar w:fldCharType="separate"/>
          </w:r>
          <w:r w:rsidRPr="00130713" w:rsidR="003A3B7C">
            <w:rPr>
              <w:rStyle w:val="Hyperlink"/>
              <w:rFonts w:ascii="Times New Roman" w:hAnsi="Times New Roman" w:cs="Times New Roman"/>
              <w:noProof/>
              <w:rPrChange w:author="Zachary Cappella" w:date="2023-10-09T16:12:00Z" w:id="374">
                <w:rPr>
                  <w:rStyle w:val="Hyperlink"/>
                  <w:noProof/>
                </w:rPr>
              </w:rPrChange>
            </w:rPr>
            <w:t>5.3 External Services</w:t>
          </w:r>
          <w:r w:rsidRPr="00130713" w:rsidR="003A3B7C">
            <w:rPr>
              <w:rFonts w:ascii="Times New Roman" w:hAnsi="Times New Roman" w:cs="Times New Roman"/>
              <w:noProof/>
              <w:webHidden/>
              <w:rPrChange w:author="Zachary Cappella" w:date="2023-10-09T16:12:00Z" w:id="375">
                <w:rPr>
                  <w:noProof/>
                  <w:webHidden/>
                </w:rPr>
              </w:rPrChange>
            </w:rPr>
            <w:tab/>
          </w:r>
          <w:r w:rsidRPr="00130713" w:rsidR="003A3B7C">
            <w:rPr>
              <w:rFonts w:ascii="Times New Roman" w:hAnsi="Times New Roman" w:cs="Times New Roman"/>
              <w:noProof/>
              <w:webHidden/>
              <w:rPrChange w:author="Zachary Cappella" w:date="2023-10-09T16:12:00Z" w:id="376">
                <w:rPr>
                  <w:noProof/>
                  <w:webHidden/>
                </w:rPr>
              </w:rPrChange>
            </w:rPr>
            <w:fldChar w:fldCharType="begin"/>
          </w:r>
          <w:r w:rsidRPr="00130713" w:rsidR="003A3B7C">
            <w:rPr>
              <w:rFonts w:ascii="Times New Roman" w:hAnsi="Times New Roman" w:cs="Times New Roman"/>
              <w:noProof/>
              <w:webHidden/>
              <w:rPrChange w:author="Zachary Cappella" w:date="2023-10-09T16:12:00Z" w:id="377">
                <w:rPr>
                  <w:noProof/>
                  <w:webHidden/>
                </w:rPr>
              </w:rPrChange>
            </w:rPr>
            <w:instrText xml:space="preserve"> PAGEREF _Toc146374832 \h </w:instrText>
          </w:r>
          <w:r w:rsidRPr="00130713" w:rsidR="003A3B7C">
            <w:rPr>
              <w:rFonts w:ascii="Times New Roman" w:hAnsi="Times New Roman" w:cs="Times New Roman"/>
              <w:noProof/>
              <w:webHidden/>
              <w:rPrChange w:author="Zachary Cappella" w:date="2023-10-09T16:12:00Z" w:id="378">
                <w:rPr>
                  <w:noProof/>
                  <w:webHidden/>
                </w:rPr>
              </w:rPrChange>
            </w:rPr>
          </w:r>
          <w:r w:rsidRPr="00130713" w:rsidR="003A3B7C">
            <w:rPr>
              <w:rFonts w:ascii="Times New Roman" w:hAnsi="Times New Roman" w:cs="Times New Roman"/>
              <w:noProof/>
              <w:webHidden/>
              <w:rPrChange w:author="Zachary Cappella" w:date="2023-10-09T16:12:00Z" w:id="379">
                <w:rPr>
                  <w:noProof/>
                  <w:webHidden/>
                </w:rPr>
              </w:rPrChange>
            </w:rPr>
            <w:fldChar w:fldCharType="separate"/>
          </w:r>
          <w:r w:rsidRPr="00130713" w:rsidR="003A3B7C">
            <w:rPr>
              <w:rFonts w:ascii="Times New Roman" w:hAnsi="Times New Roman" w:cs="Times New Roman"/>
              <w:noProof/>
              <w:webHidden/>
              <w:rPrChange w:author="Zachary Cappella" w:date="2023-10-09T16:12:00Z" w:id="380">
                <w:rPr>
                  <w:noProof/>
                  <w:webHidden/>
                </w:rPr>
              </w:rPrChange>
            </w:rPr>
            <w:t>20</w:t>
          </w:r>
          <w:r w:rsidRPr="00130713" w:rsidR="003A3B7C">
            <w:rPr>
              <w:rFonts w:ascii="Times New Roman" w:hAnsi="Times New Roman" w:cs="Times New Roman"/>
              <w:noProof/>
              <w:webHidden/>
              <w:rPrChange w:author="Zachary Cappella" w:date="2023-10-09T16:12:00Z" w:id="381">
                <w:rPr>
                  <w:noProof/>
                  <w:webHidden/>
                </w:rPr>
              </w:rPrChange>
            </w:rPr>
            <w:fldChar w:fldCharType="end"/>
          </w:r>
          <w:r w:rsidRPr="00130713">
            <w:rPr>
              <w:rFonts w:ascii="Times New Roman" w:hAnsi="Times New Roman" w:cs="Times New Roman"/>
              <w:noProof/>
              <w:rPrChange w:author="Zachary Cappella" w:date="2023-10-09T16:12:00Z" w:id="382">
                <w:rPr>
                  <w:noProof/>
                </w:rPr>
              </w:rPrChange>
            </w:rPr>
            <w:fldChar w:fldCharType="end"/>
          </w:r>
        </w:p>
        <w:p w:rsidRPr="00130713" w:rsidR="003A3B7C" w:rsidRDefault="00130713" w14:paraId="05A52059" w14:textId="193FCE88">
          <w:pPr>
            <w:pStyle w:val="TOC2"/>
            <w:tabs>
              <w:tab w:val="right" w:leader="dot" w:pos="9350"/>
            </w:tabs>
            <w:rPr>
              <w:rFonts w:ascii="Times New Roman" w:hAnsi="Times New Roman" w:cs="Times New Roman" w:eastAsiaTheme="minorEastAsia"/>
              <w:noProof/>
              <w:sz w:val="24"/>
              <w:szCs w:val="24"/>
              <w:rPrChange w:author="Zachary Cappella" w:date="2023-10-09T16:12:00Z" w:id="383">
                <w:rPr>
                  <w:rFonts w:eastAsiaTheme="minorEastAsia"/>
                  <w:noProof/>
                  <w:sz w:val="24"/>
                  <w:szCs w:val="24"/>
                </w:rPr>
              </w:rPrChange>
            </w:rPr>
          </w:pPr>
          <w:r w:rsidRPr="00130713">
            <w:rPr>
              <w:rFonts w:ascii="Times New Roman" w:hAnsi="Times New Roman" w:cs="Times New Roman"/>
              <w:rPrChange w:author="Zachary Cappella" w:date="2023-10-09T16:12:00Z" w:id="384">
                <w:rPr/>
              </w:rPrChange>
            </w:rPr>
            <w:fldChar w:fldCharType="begin"/>
          </w:r>
          <w:r w:rsidRPr="00130713">
            <w:rPr>
              <w:rFonts w:ascii="Times New Roman" w:hAnsi="Times New Roman" w:cs="Times New Roman"/>
              <w:rPrChange w:author="Zachary Cappella" w:date="2023-10-09T16:12:00Z" w:id="385">
                <w:rPr/>
              </w:rPrChange>
            </w:rPr>
            <w:instrText>HYPERLINK \l "_Toc146374833"</w:instrText>
          </w:r>
          <w:r w:rsidRPr="00130713">
            <w:rPr>
              <w:rFonts w:ascii="Times New Roman" w:hAnsi="Times New Roman" w:cs="Times New Roman"/>
              <w:rPrChange w:author="Zachary Cappella" w:date="2023-10-09T16:12:00Z" w:id="386">
                <w:rPr/>
              </w:rPrChange>
            </w:rPr>
          </w:r>
          <w:r w:rsidRPr="00130713">
            <w:rPr>
              <w:rFonts w:ascii="Times New Roman" w:hAnsi="Times New Roman" w:cs="Times New Roman"/>
              <w:rPrChange w:author="Zachary Cappella" w:date="2023-10-09T16:12:00Z" w:id="387">
                <w:rPr/>
              </w:rPrChange>
            </w:rPr>
            <w:fldChar w:fldCharType="separate"/>
          </w:r>
          <w:r w:rsidRPr="00130713" w:rsidR="003A3B7C">
            <w:rPr>
              <w:rStyle w:val="Hyperlink"/>
              <w:rFonts w:ascii="Times New Roman" w:hAnsi="Times New Roman" w:cs="Times New Roman"/>
              <w:noProof/>
              <w:rPrChange w:author="Zachary Cappella" w:date="2023-10-09T16:12:00Z" w:id="388">
                <w:rPr>
                  <w:rStyle w:val="Hyperlink"/>
                  <w:noProof/>
                </w:rPr>
              </w:rPrChange>
            </w:rPr>
            <w:t>5.4 Summary</w:t>
          </w:r>
          <w:r w:rsidRPr="00130713" w:rsidR="003A3B7C">
            <w:rPr>
              <w:rFonts w:ascii="Times New Roman" w:hAnsi="Times New Roman" w:cs="Times New Roman"/>
              <w:noProof/>
              <w:webHidden/>
              <w:rPrChange w:author="Zachary Cappella" w:date="2023-10-09T16:12:00Z" w:id="389">
                <w:rPr>
                  <w:noProof/>
                  <w:webHidden/>
                </w:rPr>
              </w:rPrChange>
            </w:rPr>
            <w:tab/>
          </w:r>
          <w:r w:rsidRPr="00130713" w:rsidR="003A3B7C">
            <w:rPr>
              <w:rFonts w:ascii="Times New Roman" w:hAnsi="Times New Roman" w:cs="Times New Roman"/>
              <w:noProof/>
              <w:webHidden/>
              <w:rPrChange w:author="Zachary Cappella" w:date="2023-10-09T16:12:00Z" w:id="390">
                <w:rPr>
                  <w:noProof/>
                  <w:webHidden/>
                </w:rPr>
              </w:rPrChange>
            </w:rPr>
            <w:fldChar w:fldCharType="begin"/>
          </w:r>
          <w:r w:rsidRPr="00130713" w:rsidR="003A3B7C">
            <w:rPr>
              <w:rFonts w:ascii="Times New Roman" w:hAnsi="Times New Roman" w:cs="Times New Roman"/>
              <w:noProof/>
              <w:webHidden/>
              <w:rPrChange w:author="Zachary Cappella" w:date="2023-10-09T16:12:00Z" w:id="391">
                <w:rPr>
                  <w:noProof/>
                  <w:webHidden/>
                </w:rPr>
              </w:rPrChange>
            </w:rPr>
            <w:instrText xml:space="preserve"> PAGEREF _Toc146374833 \h </w:instrText>
          </w:r>
          <w:r w:rsidRPr="00130713" w:rsidR="003A3B7C">
            <w:rPr>
              <w:rFonts w:ascii="Times New Roman" w:hAnsi="Times New Roman" w:cs="Times New Roman"/>
              <w:noProof/>
              <w:webHidden/>
              <w:rPrChange w:author="Zachary Cappella" w:date="2023-10-09T16:12:00Z" w:id="392">
                <w:rPr>
                  <w:noProof/>
                  <w:webHidden/>
                </w:rPr>
              </w:rPrChange>
            </w:rPr>
          </w:r>
          <w:r w:rsidRPr="00130713" w:rsidR="003A3B7C">
            <w:rPr>
              <w:rFonts w:ascii="Times New Roman" w:hAnsi="Times New Roman" w:cs="Times New Roman"/>
              <w:noProof/>
              <w:webHidden/>
              <w:rPrChange w:author="Zachary Cappella" w:date="2023-10-09T16:12:00Z" w:id="393">
                <w:rPr>
                  <w:noProof/>
                  <w:webHidden/>
                </w:rPr>
              </w:rPrChange>
            </w:rPr>
            <w:fldChar w:fldCharType="separate"/>
          </w:r>
          <w:r w:rsidRPr="00130713" w:rsidR="003A3B7C">
            <w:rPr>
              <w:rFonts w:ascii="Times New Roman" w:hAnsi="Times New Roman" w:cs="Times New Roman"/>
              <w:noProof/>
              <w:webHidden/>
              <w:rPrChange w:author="Zachary Cappella" w:date="2023-10-09T16:12:00Z" w:id="394">
                <w:rPr>
                  <w:noProof/>
                  <w:webHidden/>
                </w:rPr>
              </w:rPrChange>
            </w:rPr>
            <w:t>20</w:t>
          </w:r>
          <w:r w:rsidRPr="00130713" w:rsidR="003A3B7C">
            <w:rPr>
              <w:rFonts w:ascii="Times New Roman" w:hAnsi="Times New Roman" w:cs="Times New Roman"/>
              <w:noProof/>
              <w:webHidden/>
              <w:rPrChange w:author="Zachary Cappella" w:date="2023-10-09T16:12:00Z" w:id="395">
                <w:rPr>
                  <w:noProof/>
                  <w:webHidden/>
                </w:rPr>
              </w:rPrChange>
            </w:rPr>
            <w:fldChar w:fldCharType="end"/>
          </w:r>
          <w:r w:rsidRPr="00130713">
            <w:rPr>
              <w:rFonts w:ascii="Times New Roman" w:hAnsi="Times New Roman" w:cs="Times New Roman"/>
              <w:noProof/>
              <w:rPrChange w:author="Zachary Cappella" w:date="2023-10-09T16:12:00Z" w:id="396">
                <w:rPr>
                  <w:noProof/>
                </w:rPr>
              </w:rPrChange>
            </w:rPr>
            <w:fldChar w:fldCharType="end"/>
          </w:r>
        </w:p>
        <w:p w:rsidRPr="00130713" w:rsidR="003A3B7C" w:rsidRDefault="00130713" w14:paraId="2AD6AA8F" w14:textId="34F8B8BA">
          <w:pPr>
            <w:pStyle w:val="TOC2"/>
            <w:tabs>
              <w:tab w:val="right" w:leader="dot" w:pos="9350"/>
            </w:tabs>
            <w:rPr>
              <w:rFonts w:ascii="Times New Roman" w:hAnsi="Times New Roman" w:cs="Times New Roman" w:eastAsiaTheme="minorEastAsia"/>
              <w:noProof/>
              <w:sz w:val="24"/>
              <w:szCs w:val="24"/>
              <w:rPrChange w:author="Zachary Cappella" w:date="2023-10-09T16:12:00Z" w:id="397">
                <w:rPr>
                  <w:rFonts w:eastAsiaTheme="minorEastAsia"/>
                  <w:noProof/>
                  <w:sz w:val="24"/>
                  <w:szCs w:val="24"/>
                </w:rPr>
              </w:rPrChange>
            </w:rPr>
          </w:pPr>
          <w:r w:rsidRPr="00130713">
            <w:rPr>
              <w:rFonts w:ascii="Times New Roman" w:hAnsi="Times New Roman" w:cs="Times New Roman"/>
              <w:rPrChange w:author="Zachary Cappella" w:date="2023-10-09T16:12:00Z" w:id="398">
                <w:rPr/>
              </w:rPrChange>
            </w:rPr>
            <w:fldChar w:fldCharType="begin"/>
          </w:r>
          <w:r w:rsidRPr="00130713">
            <w:rPr>
              <w:rFonts w:ascii="Times New Roman" w:hAnsi="Times New Roman" w:cs="Times New Roman"/>
              <w:rPrChange w:author="Zachary Cappella" w:date="2023-10-09T16:12:00Z" w:id="399">
                <w:rPr/>
              </w:rPrChange>
            </w:rPr>
            <w:instrText>HYPERLINK \l "_Toc146374834"</w:instrText>
          </w:r>
          <w:r w:rsidRPr="00130713">
            <w:rPr>
              <w:rFonts w:ascii="Times New Roman" w:hAnsi="Times New Roman" w:cs="Times New Roman"/>
              <w:rPrChange w:author="Zachary Cappella" w:date="2023-10-09T16:12:00Z" w:id="400">
                <w:rPr/>
              </w:rPrChange>
            </w:rPr>
          </w:r>
          <w:r w:rsidRPr="00130713">
            <w:rPr>
              <w:rFonts w:ascii="Times New Roman" w:hAnsi="Times New Roman" w:cs="Times New Roman"/>
              <w:rPrChange w:author="Zachary Cappella" w:date="2023-10-09T16:12:00Z" w:id="401">
                <w:rPr/>
              </w:rPrChange>
            </w:rPr>
            <w:fldChar w:fldCharType="separate"/>
          </w:r>
          <w:r w:rsidRPr="00130713" w:rsidR="003A3B7C">
            <w:rPr>
              <w:rStyle w:val="Hyperlink"/>
              <w:rFonts w:ascii="Times New Roman" w:hAnsi="Times New Roman" w:cs="Times New Roman"/>
              <w:noProof/>
              <w:rPrChange w:author="Zachary Cappella" w:date="2023-10-09T16:12:00Z" w:id="402">
                <w:rPr>
                  <w:rStyle w:val="Hyperlink"/>
                  <w:noProof/>
                </w:rPr>
              </w:rPrChange>
            </w:rPr>
            <w:t>5.5 Quality Management</w:t>
          </w:r>
          <w:r w:rsidRPr="00130713" w:rsidR="003A3B7C">
            <w:rPr>
              <w:rFonts w:ascii="Times New Roman" w:hAnsi="Times New Roman" w:cs="Times New Roman"/>
              <w:noProof/>
              <w:webHidden/>
              <w:rPrChange w:author="Zachary Cappella" w:date="2023-10-09T16:12:00Z" w:id="403">
                <w:rPr>
                  <w:noProof/>
                  <w:webHidden/>
                </w:rPr>
              </w:rPrChange>
            </w:rPr>
            <w:tab/>
          </w:r>
          <w:r w:rsidRPr="00130713" w:rsidR="003A3B7C">
            <w:rPr>
              <w:rFonts w:ascii="Times New Roman" w:hAnsi="Times New Roman" w:cs="Times New Roman"/>
              <w:noProof/>
              <w:webHidden/>
              <w:rPrChange w:author="Zachary Cappella" w:date="2023-10-09T16:12:00Z" w:id="404">
                <w:rPr>
                  <w:noProof/>
                  <w:webHidden/>
                </w:rPr>
              </w:rPrChange>
            </w:rPr>
            <w:fldChar w:fldCharType="begin"/>
          </w:r>
          <w:r w:rsidRPr="00130713" w:rsidR="003A3B7C">
            <w:rPr>
              <w:rFonts w:ascii="Times New Roman" w:hAnsi="Times New Roman" w:cs="Times New Roman"/>
              <w:noProof/>
              <w:webHidden/>
              <w:rPrChange w:author="Zachary Cappella" w:date="2023-10-09T16:12:00Z" w:id="405">
                <w:rPr>
                  <w:noProof/>
                  <w:webHidden/>
                </w:rPr>
              </w:rPrChange>
            </w:rPr>
            <w:instrText xml:space="preserve"> PAGEREF _Toc146374834 \h </w:instrText>
          </w:r>
          <w:r w:rsidRPr="00130713" w:rsidR="003A3B7C">
            <w:rPr>
              <w:rFonts w:ascii="Times New Roman" w:hAnsi="Times New Roman" w:cs="Times New Roman"/>
              <w:noProof/>
              <w:webHidden/>
              <w:rPrChange w:author="Zachary Cappella" w:date="2023-10-09T16:12:00Z" w:id="406">
                <w:rPr>
                  <w:noProof/>
                  <w:webHidden/>
                </w:rPr>
              </w:rPrChange>
            </w:rPr>
          </w:r>
          <w:r w:rsidRPr="00130713" w:rsidR="003A3B7C">
            <w:rPr>
              <w:rFonts w:ascii="Times New Roman" w:hAnsi="Times New Roman" w:cs="Times New Roman"/>
              <w:noProof/>
              <w:webHidden/>
              <w:rPrChange w:author="Zachary Cappella" w:date="2023-10-09T16:12:00Z" w:id="407">
                <w:rPr>
                  <w:noProof/>
                  <w:webHidden/>
                </w:rPr>
              </w:rPrChange>
            </w:rPr>
            <w:fldChar w:fldCharType="separate"/>
          </w:r>
          <w:r w:rsidRPr="00130713" w:rsidR="003A3B7C">
            <w:rPr>
              <w:rFonts w:ascii="Times New Roman" w:hAnsi="Times New Roman" w:cs="Times New Roman"/>
              <w:noProof/>
              <w:webHidden/>
              <w:rPrChange w:author="Zachary Cappella" w:date="2023-10-09T16:12:00Z" w:id="408">
                <w:rPr>
                  <w:noProof/>
                  <w:webHidden/>
                </w:rPr>
              </w:rPrChange>
            </w:rPr>
            <w:t>20</w:t>
          </w:r>
          <w:r w:rsidRPr="00130713" w:rsidR="003A3B7C">
            <w:rPr>
              <w:rFonts w:ascii="Times New Roman" w:hAnsi="Times New Roman" w:cs="Times New Roman"/>
              <w:noProof/>
              <w:webHidden/>
              <w:rPrChange w:author="Zachary Cappella" w:date="2023-10-09T16:12:00Z" w:id="409">
                <w:rPr>
                  <w:noProof/>
                  <w:webHidden/>
                </w:rPr>
              </w:rPrChange>
            </w:rPr>
            <w:fldChar w:fldCharType="end"/>
          </w:r>
          <w:r w:rsidRPr="00130713">
            <w:rPr>
              <w:rFonts w:ascii="Times New Roman" w:hAnsi="Times New Roman" w:cs="Times New Roman"/>
              <w:noProof/>
              <w:rPrChange w:author="Zachary Cappella" w:date="2023-10-09T16:12:00Z" w:id="410">
                <w:rPr>
                  <w:noProof/>
                </w:rPr>
              </w:rPrChange>
            </w:rPr>
            <w:fldChar w:fldCharType="end"/>
          </w:r>
        </w:p>
        <w:p w:rsidRPr="00130713" w:rsidR="003A3B7C" w:rsidRDefault="00130713" w14:paraId="0859FA95" w14:textId="64060A2E">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411">
                <w:rPr>
                  <w:rFonts w:eastAsiaTheme="minorEastAsia"/>
                  <w:noProof/>
                  <w:sz w:val="24"/>
                  <w:szCs w:val="24"/>
                </w:rPr>
              </w:rPrChange>
            </w:rPr>
          </w:pPr>
          <w:r w:rsidRPr="00130713">
            <w:rPr>
              <w:rFonts w:ascii="Times New Roman" w:hAnsi="Times New Roman" w:cs="Times New Roman"/>
              <w:rPrChange w:author="Zachary Cappella" w:date="2023-10-09T16:12:00Z" w:id="412">
                <w:rPr/>
              </w:rPrChange>
            </w:rPr>
            <w:fldChar w:fldCharType="begin"/>
          </w:r>
          <w:r w:rsidRPr="00130713">
            <w:rPr>
              <w:rFonts w:ascii="Times New Roman" w:hAnsi="Times New Roman" w:cs="Times New Roman"/>
              <w:rPrChange w:author="Zachary Cappella" w:date="2023-10-09T16:12:00Z" w:id="413">
                <w:rPr/>
              </w:rPrChange>
            </w:rPr>
            <w:instrText>HYPERLINK \l "_Toc146374835"</w:instrText>
          </w:r>
          <w:r w:rsidRPr="00130713">
            <w:rPr>
              <w:rFonts w:ascii="Times New Roman" w:hAnsi="Times New Roman" w:cs="Times New Roman"/>
              <w:rPrChange w:author="Zachary Cappella" w:date="2023-10-09T16:12:00Z" w:id="414">
                <w:rPr/>
              </w:rPrChange>
            </w:rPr>
          </w:r>
          <w:r w:rsidRPr="00130713">
            <w:rPr>
              <w:rFonts w:ascii="Times New Roman" w:hAnsi="Times New Roman" w:cs="Times New Roman"/>
              <w:rPrChange w:author="Zachary Cappella" w:date="2023-10-09T16:12:00Z" w:id="415">
                <w:rPr/>
              </w:rPrChange>
            </w:rPr>
            <w:fldChar w:fldCharType="separate"/>
          </w:r>
          <w:r w:rsidRPr="00130713" w:rsidR="003A3B7C">
            <w:rPr>
              <w:rStyle w:val="Hyperlink"/>
              <w:rFonts w:ascii="Times New Roman" w:hAnsi="Times New Roman" w:cs="Times New Roman"/>
              <w:noProof/>
              <w:rPrChange w:author="Zachary Cappella" w:date="2023-10-09T16:12:00Z" w:id="416">
                <w:rPr>
                  <w:rStyle w:val="Hyperlink"/>
                  <w:noProof/>
                </w:rPr>
              </w:rPrChange>
            </w:rPr>
            <w:t>6.</w:t>
          </w:r>
          <w:r w:rsidRPr="00130713" w:rsidR="003A3B7C">
            <w:rPr>
              <w:rFonts w:ascii="Times New Roman" w:hAnsi="Times New Roman" w:cs="Times New Roman" w:eastAsiaTheme="minorEastAsia"/>
              <w:noProof/>
              <w:sz w:val="24"/>
              <w:szCs w:val="24"/>
              <w:rPrChange w:author="Zachary Cappella" w:date="2023-10-09T16:12:00Z" w:id="417">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418">
                <w:rPr>
                  <w:rStyle w:val="Hyperlink"/>
                  <w:noProof/>
                </w:rPr>
              </w:rPrChange>
            </w:rPr>
            <w:t>Software Test Plan</w:t>
          </w:r>
          <w:r w:rsidRPr="00130713" w:rsidR="003A3B7C">
            <w:rPr>
              <w:rFonts w:ascii="Times New Roman" w:hAnsi="Times New Roman" w:cs="Times New Roman"/>
              <w:noProof/>
              <w:webHidden/>
              <w:rPrChange w:author="Zachary Cappella" w:date="2023-10-09T16:12:00Z" w:id="419">
                <w:rPr>
                  <w:noProof/>
                  <w:webHidden/>
                </w:rPr>
              </w:rPrChange>
            </w:rPr>
            <w:tab/>
          </w:r>
          <w:r w:rsidRPr="00130713" w:rsidR="003A3B7C">
            <w:rPr>
              <w:rFonts w:ascii="Times New Roman" w:hAnsi="Times New Roman" w:cs="Times New Roman"/>
              <w:noProof/>
              <w:webHidden/>
              <w:rPrChange w:author="Zachary Cappella" w:date="2023-10-09T16:12:00Z" w:id="420">
                <w:rPr>
                  <w:noProof/>
                  <w:webHidden/>
                </w:rPr>
              </w:rPrChange>
            </w:rPr>
            <w:fldChar w:fldCharType="begin"/>
          </w:r>
          <w:r w:rsidRPr="00130713" w:rsidR="003A3B7C">
            <w:rPr>
              <w:rFonts w:ascii="Times New Roman" w:hAnsi="Times New Roman" w:cs="Times New Roman"/>
              <w:noProof/>
              <w:webHidden/>
              <w:rPrChange w:author="Zachary Cappella" w:date="2023-10-09T16:12:00Z" w:id="421">
                <w:rPr>
                  <w:noProof/>
                  <w:webHidden/>
                </w:rPr>
              </w:rPrChange>
            </w:rPr>
            <w:instrText xml:space="preserve"> PAGEREF _Toc146374835 \h </w:instrText>
          </w:r>
          <w:r w:rsidRPr="00130713" w:rsidR="003A3B7C">
            <w:rPr>
              <w:rFonts w:ascii="Times New Roman" w:hAnsi="Times New Roman" w:cs="Times New Roman"/>
              <w:noProof/>
              <w:webHidden/>
              <w:rPrChange w:author="Zachary Cappella" w:date="2023-10-09T16:12:00Z" w:id="422">
                <w:rPr>
                  <w:noProof/>
                  <w:webHidden/>
                </w:rPr>
              </w:rPrChange>
            </w:rPr>
          </w:r>
          <w:r w:rsidRPr="00130713" w:rsidR="003A3B7C">
            <w:rPr>
              <w:rFonts w:ascii="Times New Roman" w:hAnsi="Times New Roman" w:cs="Times New Roman"/>
              <w:noProof/>
              <w:webHidden/>
              <w:rPrChange w:author="Zachary Cappella" w:date="2023-10-09T16:12:00Z" w:id="423">
                <w:rPr>
                  <w:noProof/>
                  <w:webHidden/>
                </w:rPr>
              </w:rPrChange>
            </w:rPr>
            <w:fldChar w:fldCharType="separate"/>
          </w:r>
          <w:r w:rsidRPr="00130713" w:rsidR="003A3B7C">
            <w:rPr>
              <w:rFonts w:ascii="Times New Roman" w:hAnsi="Times New Roman" w:cs="Times New Roman"/>
              <w:noProof/>
              <w:webHidden/>
              <w:rPrChange w:author="Zachary Cappella" w:date="2023-10-09T16:12:00Z" w:id="424">
                <w:rPr>
                  <w:noProof/>
                  <w:webHidden/>
                </w:rPr>
              </w:rPrChange>
            </w:rPr>
            <w:t>21</w:t>
          </w:r>
          <w:r w:rsidRPr="00130713" w:rsidR="003A3B7C">
            <w:rPr>
              <w:rFonts w:ascii="Times New Roman" w:hAnsi="Times New Roman" w:cs="Times New Roman"/>
              <w:noProof/>
              <w:webHidden/>
              <w:rPrChange w:author="Zachary Cappella" w:date="2023-10-09T16:12:00Z" w:id="425">
                <w:rPr>
                  <w:noProof/>
                  <w:webHidden/>
                </w:rPr>
              </w:rPrChange>
            </w:rPr>
            <w:fldChar w:fldCharType="end"/>
          </w:r>
          <w:r w:rsidRPr="00130713">
            <w:rPr>
              <w:rFonts w:ascii="Times New Roman" w:hAnsi="Times New Roman" w:cs="Times New Roman"/>
              <w:noProof/>
              <w:rPrChange w:author="Zachary Cappella" w:date="2023-10-09T16:12:00Z" w:id="426">
                <w:rPr>
                  <w:noProof/>
                </w:rPr>
              </w:rPrChange>
            </w:rPr>
            <w:fldChar w:fldCharType="end"/>
          </w:r>
        </w:p>
        <w:p w:rsidRPr="00130713" w:rsidR="003A3B7C" w:rsidRDefault="00130713" w14:paraId="7EEED64E" w14:textId="4AA37C20">
          <w:pPr>
            <w:pStyle w:val="TOC2"/>
            <w:tabs>
              <w:tab w:val="right" w:leader="dot" w:pos="9350"/>
            </w:tabs>
            <w:rPr>
              <w:rFonts w:ascii="Times New Roman" w:hAnsi="Times New Roman" w:cs="Times New Roman" w:eastAsiaTheme="minorEastAsia"/>
              <w:noProof/>
              <w:sz w:val="24"/>
              <w:szCs w:val="24"/>
              <w:rPrChange w:author="Zachary Cappella" w:date="2023-10-09T16:12:00Z" w:id="427">
                <w:rPr>
                  <w:rFonts w:eastAsiaTheme="minorEastAsia"/>
                  <w:noProof/>
                  <w:sz w:val="24"/>
                  <w:szCs w:val="24"/>
                </w:rPr>
              </w:rPrChange>
            </w:rPr>
          </w:pPr>
          <w:r w:rsidRPr="00130713">
            <w:rPr>
              <w:rFonts w:ascii="Times New Roman" w:hAnsi="Times New Roman" w:cs="Times New Roman"/>
              <w:rPrChange w:author="Zachary Cappella" w:date="2023-10-09T16:12:00Z" w:id="428">
                <w:rPr/>
              </w:rPrChange>
            </w:rPr>
            <w:fldChar w:fldCharType="begin"/>
          </w:r>
          <w:r w:rsidRPr="00130713">
            <w:rPr>
              <w:rFonts w:ascii="Times New Roman" w:hAnsi="Times New Roman" w:cs="Times New Roman"/>
              <w:rPrChange w:author="Zachary Cappella" w:date="2023-10-09T16:12:00Z" w:id="429">
                <w:rPr/>
              </w:rPrChange>
            </w:rPr>
            <w:instrText>HYPERLINK \l "_Toc146374836"</w:instrText>
          </w:r>
          <w:r w:rsidRPr="00130713">
            <w:rPr>
              <w:rFonts w:ascii="Times New Roman" w:hAnsi="Times New Roman" w:cs="Times New Roman"/>
              <w:rPrChange w:author="Zachary Cappella" w:date="2023-10-09T16:12:00Z" w:id="430">
                <w:rPr/>
              </w:rPrChange>
            </w:rPr>
          </w:r>
          <w:r w:rsidRPr="00130713">
            <w:rPr>
              <w:rFonts w:ascii="Times New Roman" w:hAnsi="Times New Roman" w:cs="Times New Roman"/>
              <w:rPrChange w:author="Zachary Cappella" w:date="2023-10-09T16:12:00Z" w:id="431">
                <w:rPr/>
              </w:rPrChange>
            </w:rPr>
            <w:fldChar w:fldCharType="separate"/>
          </w:r>
          <w:r w:rsidRPr="00130713" w:rsidR="003A3B7C">
            <w:rPr>
              <w:rStyle w:val="Hyperlink"/>
              <w:rFonts w:ascii="Times New Roman" w:hAnsi="Times New Roman" w:cs="Times New Roman"/>
              <w:noProof/>
              <w:rPrChange w:author="Zachary Cappella" w:date="2023-10-09T16:12:00Z" w:id="432">
                <w:rPr>
                  <w:rStyle w:val="Hyperlink"/>
                  <w:noProof/>
                </w:rPr>
              </w:rPrChange>
            </w:rPr>
            <w:t>7.1.1 Purpose</w:t>
          </w:r>
          <w:r w:rsidRPr="00130713" w:rsidR="003A3B7C">
            <w:rPr>
              <w:rFonts w:ascii="Times New Roman" w:hAnsi="Times New Roman" w:cs="Times New Roman"/>
              <w:noProof/>
              <w:webHidden/>
              <w:rPrChange w:author="Zachary Cappella" w:date="2023-10-09T16:12:00Z" w:id="433">
                <w:rPr>
                  <w:noProof/>
                  <w:webHidden/>
                </w:rPr>
              </w:rPrChange>
            </w:rPr>
            <w:tab/>
          </w:r>
          <w:r w:rsidRPr="00130713" w:rsidR="003A3B7C">
            <w:rPr>
              <w:rFonts w:ascii="Times New Roman" w:hAnsi="Times New Roman" w:cs="Times New Roman"/>
              <w:noProof/>
              <w:webHidden/>
              <w:rPrChange w:author="Zachary Cappella" w:date="2023-10-09T16:12:00Z" w:id="434">
                <w:rPr>
                  <w:noProof/>
                  <w:webHidden/>
                </w:rPr>
              </w:rPrChange>
            </w:rPr>
            <w:fldChar w:fldCharType="begin"/>
          </w:r>
          <w:r w:rsidRPr="00130713" w:rsidR="003A3B7C">
            <w:rPr>
              <w:rFonts w:ascii="Times New Roman" w:hAnsi="Times New Roman" w:cs="Times New Roman"/>
              <w:noProof/>
              <w:webHidden/>
              <w:rPrChange w:author="Zachary Cappella" w:date="2023-10-09T16:12:00Z" w:id="435">
                <w:rPr>
                  <w:noProof/>
                  <w:webHidden/>
                </w:rPr>
              </w:rPrChange>
            </w:rPr>
            <w:instrText xml:space="preserve"> PAGEREF _Toc146374836 \h </w:instrText>
          </w:r>
          <w:r w:rsidRPr="00130713" w:rsidR="003A3B7C">
            <w:rPr>
              <w:rFonts w:ascii="Times New Roman" w:hAnsi="Times New Roman" w:cs="Times New Roman"/>
              <w:noProof/>
              <w:webHidden/>
              <w:rPrChange w:author="Zachary Cappella" w:date="2023-10-09T16:12:00Z" w:id="436">
                <w:rPr>
                  <w:noProof/>
                  <w:webHidden/>
                </w:rPr>
              </w:rPrChange>
            </w:rPr>
          </w:r>
          <w:r w:rsidRPr="00130713" w:rsidR="003A3B7C">
            <w:rPr>
              <w:rFonts w:ascii="Times New Roman" w:hAnsi="Times New Roman" w:cs="Times New Roman"/>
              <w:noProof/>
              <w:webHidden/>
              <w:rPrChange w:author="Zachary Cappella" w:date="2023-10-09T16:12:00Z" w:id="437">
                <w:rPr>
                  <w:noProof/>
                  <w:webHidden/>
                </w:rPr>
              </w:rPrChange>
            </w:rPr>
            <w:fldChar w:fldCharType="separate"/>
          </w:r>
          <w:r w:rsidRPr="00130713" w:rsidR="003A3B7C">
            <w:rPr>
              <w:rFonts w:ascii="Times New Roman" w:hAnsi="Times New Roman" w:cs="Times New Roman"/>
              <w:noProof/>
              <w:webHidden/>
              <w:rPrChange w:author="Zachary Cappella" w:date="2023-10-09T16:12:00Z" w:id="438">
                <w:rPr>
                  <w:noProof/>
                  <w:webHidden/>
                </w:rPr>
              </w:rPrChange>
            </w:rPr>
            <w:t>21</w:t>
          </w:r>
          <w:r w:rsidRPr="00130713" w:rsidR="003A3B7C">
            <w:rPr>
              <w:rFonts w:ascii="Times New Roman" w:hAnsi="Times New Roman" w:cs="Times New Roman"/>
              <w:noProof/>
              <w:webHidden/>
              <w:rPrChange w:author="Zachary Cappella" w:date="2023-10-09T16:12:00Z" w:id="439">
                <w:rPr>
                  <w:noProof/>
                  <w:webHidden/>
                </w:rPr>
              </w:rPrChange>
            </w:rPr>
            <w:fldChar w:fldCharType="end"/>
          </w:r>
          <w:r w:rsidRPr="00130713">
            <w:rPr>
              <w:rFonts w:ascii="Times New Roman" w:hAnsi="Times New Roman" w:cs="Times New Roman"/>
              <w:noProof/>
              <w:rPrChange w:author="Zachary Cappella" w:date="2023-10-09T16:12:00Z" w:id="440">
                <w:rPr>
                  <w:noProof/>
                </w:rPr>
              </w:rPrChange>
            </w:rPr>
            <w:fldChar w:fldCharType="end"/>
          </w:r>
        </w:p>
        <w:p w:rsidRPr="00130713" w:rsidR="003A3B7C" w:rsidRDefault="00130713" w14:paraId="2BA066AC" w14:textId="549E8C5D">
          <w:pPr>
            <w:pStyle w:val="TOC2"/>
            <w:tabs>
              <w:tab w:val="right" w:leader="dot" w:pos="9350"/>
            </w:tabs>
            <w:rPr>
              <w:rFonts w:ascii="Times New Roman" w:hAnsi="Times New Roman" w:cs="Times New Roman" w:eastAsiaTheme="minorEastAsia"/>
              <w:noProof/>
              <w:sz w:val="24"/>
              <w:szCs w:val="24"/>
              <w:rPrChange w:author="Zachary Cappella" w:date="2023-10-09T16:12:00Z" w:id="441">
                <w:rPr>
                  <w:rFonts w:eastAsiaTheme="minorEastAsia"/>
                  <w:noProof/>
                  <w:sz w:val="24"/>
                  <w:szCs w:val="24"/>
                </w:rPr>
              </w:rPrChange>
            </w:rPr>
          </w:pPr>
          <w:r w:rsidRPr="00130713">
            <w:rPr>
              <w:rFonts w:ascii="Times New Roman" w:hAnsi="Times New Roman" w:cs="Times New Roman"/>
              <w:rPrChange w:author="Zachary Cappella" w:date="2023-10-09T16:12:00Z" w:id="442">
                <w:rPr/>
              </w:rPrChange>
            </w:rPr>
            <w:fldChar w:fldCharType="begin"/>
          </w:r>
          <w:r w:rsidRPr="00130713">
            <w:rPr>
              <w:rFonts w:ascii="Times New Roman" w:hAnsi="Times New Roman" w:cs="Times New Roman"/>
              <w:rPrChange w:author="Zachary Cappella" w:date="2023-10-09T16:12:00Z" w:id="443">
                <w:rPr/>
              </w:rPrChange>
            </w:rPr>
            <w:instrText>HYPERLINK \l "_Toc146374837"</w:instrText>
          </w:r>
          <w:r w:rsidRPr="00130713">
            <w:rPr>
              <w:rFonts w:ascii="Times New Roman" w:hAnsi="Times New Roman" w:cs="Times New Roman"/>
              <w:rPrChange w:author="Zachary Cappella" w:date="2023-10-09T16:12:00Z" w:id="444">
                <w:rPr/>
              </w:rPrChange>
            </w:rPr>
          </w:r>
          <w:r w:rsidRPr="00130713">
            <w:rPr>
              <w:rFonts w:ascii="Times New Roman" w:hAnsi="Times New Roman" w:cs="Times New Roman"/>
              <w:rPrChange w:author="Zachary Cappella" w:date="2023-10-09T16:12:00Z" w:id="445">
                <w:rPr/>
              </w:rPrChange>
            </w:rPr>
            <w:fldChar w:fldCharType="separate"/>
          </w:r>
          <w:r w:rsidRPr="00130713" w:rsidR="003A3B7C">
            <w:rPr>
              <w:rStyle w:val="Hyperlink"/>
              <w:rFonts w:ascii="Times New Roman" w:hAnsi="Times New Roman" w:cs="Times New Roman"/>
              <w:noProof/>
              <w:rPrChange w:author="Zachary Cappella" w:date="2023-10-09T16:12:00Z" w:id="446">
                <w:rPr>
                  <w:rStyle w:val="Hyperlink"/>
                  <w:noProof/>
                </w:rPr>
              </w:rPrChange>
            </w:rPr>
            <w:t>7.1.2 Scope</w:t>
          </w:r>
          <w:r w:rsidRPr="00130713" w:rsidR="003A3B7C">
            <w:rPr>
              <w:rFonts w:ascii="Times New Roman" w:hAnsi="Times New Roman" w:cs="Times New Roman"/>
              <w:noProof/>
              <w:webHidden/>
              <w:rPrChange w:author="Zachary Cappella" w:date="2023-10-09T16:12:00Z" w:id="447">
                <w:rPr>
                  <w:noProof/>
                  <w:webHidden/>
                </w:rPr>
              </w:rPrChange>
            </w:rPr>
            <w:tab/>
          </w:r>
          <w:r w:rsidRPr="00130713" w:rsidR="003A3B7C">
            <w:rPr>
              <w:rFonts w:ascii="Times New Roman" w:hAnsi="Times New Roman" w:cs="Times New Roman"/>
              <w:noProof/>
              <w:webHidden/>
              <w:rPrChange w:author="Zachary Cappella" w:date="2023-10-09T16:12:00Z" w:id="448">
                <w:rPr>
                  <w:noProof/>
                  <w:webHidden/>
                </w:rPr>
              </w:rPrChange>
            </w:rPr>
            <w:fldChar w:fldCharType="begin"/>
          </w:r>
          <w:r w:rsidRPr="00130713" w:rsidR="003A3B7C">
            <w:rPr>
              <w:rFonts w:ascii="Times New Roman" w:hAnsi="Times New Roman" w:cs="Times New Roman"/>
              <w:noProof/>
              <w:webHidden/>
              <w:rPrChange w:author="Zachary Cappella" w:date="2023-10-09T16:12:00Z" w:id="449">
                <w:rPr>
                  <w:noProof/>
                  <w:webHidden/>
                </w:rPr>
              </w:rPrChange>
            </w:rPr>
            <w:instrText xml:space="preserve"> PAGEREF _Toc146374837 \h </w:instrText>
          </w:r>
          <w:r w:rsidRPr="00130713" w:rsidR="003A3B7C">
            <w:rPr>
              <w:rFonts w:ascii="Times New Roman" w:hAnsi="Times New Roman" w:cs="Times New Roman"/>
              <w:noProof/>
              <w:webHidden/>
              <w:rPrChange w:author="Zachary Cappella" w:date="2023-10-09T16:12:00Z" w:id="450">
                <w:rPr>
                  <w:noProof/>
                  <w:webHidden/>
                </w:rPr>
              </w:rPrChange>
            </w:rPr>
          </w:r>
          <w:r w:rsidRPr="00130713" w:rsidR="003A3B7C">
            <w:rPr>
              <w:rFonts w:ascii="Times New Roman" w:hAnsi="Times New Roman" w:cs="Times New Roman"/>
              <w:noProof/>
              <w:webHidden/>
              <w:rPrChange w:author="Zachary Cappella" w:date="2023-10-09T16:12:00Z" w:id="451">
                <w:rPr>
                  <w:noProof/>
                  <w:webHidden/>
                </w:rPr>
              </w:rPrChange>
            </w:rPr>
            <w:fldChar w:fldCharType="separate"/>
          </w:r>
          <w:r w:rsidRPr="00130713" w:rsidR="003A3B7C">
            <w:rPr>
              <w:rFonts w:ascii="Times New Roman" w:hAnsi="Times New Roman" w:cs="Times New Roman"/>
              <w:noProof/>
              <w:webHidden/>
              <w:rPrChange w:author="Zachary Cappella" w:date="2023-10-09T16:12:00Z" w:id="452">
                <w:rPr>
                  <w:noProof/>
                  <w:webHidden/>
                </w:rPr>
              </w:rPrChange>
            </w:rPr>
            <w:t>22</w:t>
          </w:r>
          <w:r w:rsidRPr="00130713" w:rsidR="003A3B7C">
            <w:rPr>
              <w:rFonts w:ascii="Times New Roman" w:hAnsi="Times New Roman" w:cs="Times New Roman"/>
              <w:noProof/>
              <w:webHidden/>
              <w:rPrChange w:author="Zachary Cappella" w:date="2023-10-09T16:12:00Z" w:id="453">
                <w:rPr>
                  <w:noProof/>
                  <w:webHidden/>
                </w:rPr>
              </w:rPrChange>
            </w:rPr>
            <w:fldChar w:fldCharType="end"/>
          </w:r>
          <w:r w:rsidRPr="00130713">
            <w:rPr>
              <w:rFonts w:ascii="Times New Roman" w:hAnsi="Times New Roman" w:cs="Times New Roman"/>
              <w:noProof/>
              <w:rPrChange w:author="Zachary Cappella" w:date="2023-10-09T16:12:00Z" w:id="454">
                <w:rPr>
                  <w:noProof/>
                </w:rPr>
              </w:rPrChange>
            </w:rPr>
            <w:fldChar w:fldCharType="end"/>
          </w:r>
        </w:p>
        <w:p w:rsidRPr="00130713" w:rsidR="003A3B7C" w:rsidRDefault="00130713" w14:paraId="438FA389" w14:textId="78F1E034">
          <w:pPr>
            <w:pStyle w:val="TOC2"/>
            <w:tabs>
              <w:tab w:val="right" w:leader="dot" w:pos="9350"/>
            </w:tabs>
            <w:rPr>
              <w:rFonts w:ascii="Times New Roman" w:hAnsi="Times New Roman" w:cs="Times New Roman" w:eastAsiaTheme="minorEastAsia"/>
              <w:noProof/>
              <w:sz w:val="24"/>
              <w:szCs w:val="24"/>
              <w:rPrChange w:author="Zachary Cappella" w:date="2023-10-09T16:12:00Z" w:id="455">
                <w:rPr>
                  <w:rFonts w:eastAsiaTheme="minorEastAsia"/>
                  <w:noProof/>
                  <w:sz w:val="24"/>
                  <w:szCs w:val="24"/>
                </w:rPr>
              </w:rPrChange>
            </w:rPr>
          </w:pPr>
          <w:r w:rsidRPr="00130713">
            <w:rPr>
              <w:rFonts w:ascii="Times New Roman" w:hAnsi="Times New Roman" w:cs="Times New Roman"/>
              <w:rPrChange w:author="Zachary Cappella" w:date="2023-10-09T16:12:00Z" w:id="456">
                <w:rPr/>
              </w:rPrChange>
            </w:rPr>
            <w:fldChar w:fldCharType="begin"/>
          </w:r>
          <w:r w:rsidRPr="00130713">
            <w:rPr>
              <w:rFonts w:ascii="Times New Roman" w:hAnsi="Times New Roman" w:cs="Times New Roman"/>
              <w:rPrChange w:author="Zachary Cappella" w:date="2023-10-09T16:12:00Z" w:id="457">
                <w:rPr/>
              </w:rPrChange>
            </w:rPr>
            <w:instrText>HYPERLINK \l "_Toc146374838"</w:instrText>
          </w:r>
          <w:r w:rsidRPr="00130713">
            <w:rPr>
              <w:rFonts w:ascii="Times New Roman" w:hAnsi="Times New Roman" w:cs="Times New Roman"/>
              <w:rPrChange w:author="Zachary Cappella" w:date="2023-10-09T16:12:00Z" w:id="458">
                <w:rPr/>
              </w:rPrChange>
            </w:rPr>
          </w:r>
          <w:r w:rsidRPr="00130713">
            <w:rPr>
              <w:rFonts w:ascii="Times New Roman" w:hAnsi="Times New Roman" w:cs="Times New Roman"/>
              <w:rPrChange w:author="Zachary Cappella" w:date="2023-10-09T16:12:00Z" w:id="459">
                <w:rPr/>
              </w:rPrChange>
            </w:rPr>
            <w:fldChar w:fldCharType="separate"/>
          </w:r>
          <w:r w:rsidRPr="00130713" w:rsidR="003A3B7C">
            <w:rPr>
              <w:rStyle w:val="Hyperlink"/>
              <w:rFonts w:ascii="Times New Roman" w:hAnsi="Times New Roman" w:cs="Times New Roman"/>
              <w:noProof/>
              <w:rPrChange w:author="Zachary Cappella" w:date="2023-10-09T16:12:00Z" w:id="460">
                <w:rPr>
                  <w:rStyle w:val="Hyperlink"/>
                  <w:noProof/>
                </w:rPr>
              </w:rPrChange>
            </w:rPr>
            <w:t>7.1.3 Functional and Non-Functional Requirements</w:t>
          </w:r>
          <w:r w:rsidRPr="00130713" w:rsidR="003A3B7C">
            <w:rPr>
              <w:rFonts w:ascii="Times New Roman" w:hAnsi="Times New Roman" w:cs="Times New Roman"/>
              <w:noProof/>
              <w:webHidden/>
              <w:rPrChange w:author="Zachary Cappella" w:date="2023-10-09T16:12:00Z" w:id="461">
                <w:rPr>
                  <w:noProof/>
                  <w:webHidden/>
                </w:rPr>
              </w:rPrChange>
            </w:rPr>
            <w:tab/>
          </w:r>
          <w:r w:rsidRPr="00130713" w:rsidR="003A3B7C">
            <w:rPr>
              <w:rFonts w:ascii="Times New Roman" w:hAnsi="Times New Roman" w:cs="Times New Roman"/>
              <w:noProof/>
              <w:webHidden/>
              <w:rPrChange w:author="Zachary Cappella" w:date="2023-10-09T16:12:00Z" w:id="462">
                <w:rPr>
                  <w:noProof/>
                  <w:webHidden/>
                </w:rPr>
              </w:rPrChange>
            </w:rPr>
            <w:fldChar w:fldCharType="begin"/>
          </w:r>
          <w:r w:rsidRPr="00130713" w:rsidR="003A3B7C">
            <w:rPr>
              <w:rFonts w:ascii="Times New Roman" w:hAnsi="Times New Roman" w:cs="Times New Roman"/>
              <w:noProof/>
              <w:webHidden/>
              <w:rPrChange w:author="Zachary Cappella" w:date="2023-10-09T16:12:00Z" w:id="463">
                <w:rPr>
                  <w:noProof/>
                  <w:webHidden/>
                </w:rPr>
              </w:rPrChange>
            </w:rPr>
            <w:instrText xml:space="preserve"> PAGEREF _Toc146374838 \h </w:instrText>
          </w:r>
          <w:r w:rsidRPr="00130713" w:rsidR="003A3B7C">
            <w:rPr>
              <w:rFonts w:ascii="Times New Roman" w:hAnsi="Times New Roman" w:cs="Times New Roman"/>
              <w:noProof/>
              <w:webHidden/>
              <w:rPrChange w:author="Zachary Cappella" w:date="2023-10-09T16:12:00Z" w:id="464">
                <w:rPr>
                  <w:noProof/>
                  <w:webHidden/>
                </w:rPr>
              </w:rPrChange>
            </w:rPr>
          </w:r>
          <w:r w:rsidRPr="00130713" w:rsidR="003A3B7C">
            <w:rPr>
              <w:rFonts w:ascii="Times New Roman" w:hAnsi="Times New Roman" w:cs="Times New Roman"/>
              <w:noProof/>
              <w:webHidden/>
              <w:rPrChange w:author="Zachary Cappella" w:date="2023-10-09T16:12:00Z" w:id="465">
                <w:rPr>
                  <w:noProof/>
                  <w:webHidden/>
                </w:rPr>
              </w:rPrChange>
            </w:rPr>
            <w:fldChar w:fldCharType="separate"/>
          </w:r>
          <w:r w:rsidRPr="00130713" w:rsidR="003A3B7C">
            <w:rPr>
              <w:rFonts w:ascii="Times New Roman" w:hAnsi="Times New Roman" w:cs="Times New Roman"/>
              <w:noProof/>
              <w:webHidden/>
              <w:rPrChange w:author="Zachary Cappella" w:date="2023-10-09T16:12:00Z" w:id="466">
                <w:rPr>
                  <w:noProof/>
                  <w:webHidden/>
                </w:rPr>
              </w:rPrChange>
            </w:rPr>
            <w:t>22</w:t>
          </w:r>
          <w:r w:rsidRPr="00130713" w:rsidR="003A3B7C">
            <w:rPr>
              <w:rFonts w:ascii="Times New Roman" w:hAnsi="Times New Roman" w:cs="Times New Roman"/>
              <w:noProof/>
              <w:webHidden/>
              <w:rPrChange w:author="Zachary Cappella" w:date="2023-10-09T16:12:00Z" w:id="467">
                <w:rPr>
                  <w:noProof/>
                  <w:webHidden/>
                </w:rPr>
              </w:rPrChange>
            </w:rPr>
            <w:fldChar w:fldCharType="end"/>
          </w:r>
          <w:r w:rsidRPr="00130713">
            <w:rPr>
              <w:rFonts w:ascii="Times New Roman" w:hAnsi="Times New Roman" w:cs="Times New Roman"/>
              <w:noProof/>
              <w:rPrChange w:author="Zachary Cappella" w:date="2023-10-09T16:12:00Z" w:id="468">
                <w:rPr>
                  <w:noProof/>
                </w:rPr>
              </w:rPrChange>
            </w:rPr>
            <w:fldChar w:fldCharType="end"/>
          </w:r>
        </w:p>
        <w:p w:rsidRPr="00130713" w:rsidR="003A3B7C" w:rsidRDefault="00130713" w14:paraId="78818A72" w14:textId="272CE120">
          <w:pPr>
            <w:pStyle w:val="TOC2"/>
            <w:tabs>
              <w:tab w:val="right" w:leader="dot" w:pos="9350"/>
            </w:tabs>
            <w:rPr>
              <w:rFonts w:ascii="Times New Roman" w:hAnsi="Times New Roman" w:cs="Times New Roman" w:eastAsiaTheme="minorEastAsia"/>
              <w:noProof/>
              <w:sz w:val="24"/>
              <w:szCs w:val="24"/>
              <w:rPrChange w:author="Zachary Cappella" w:date="2023-10-09T16:12:00Z" w:id="469">
                <w:rPr>
                  <w:rFonts w:eastAsiaTheme="minorEastAsia"/>
                  <w:noProof/>
                  <w:sz w:val="24"/>
                  <w:szCs w:val="24"/>
                </w:rPr>
              </w:rPrChange>
            </w:rPr>
          </w:pPr>
          <w:r w:rsidRPr="00130713">
            <w:rPr>
              <w:rFonts w:ascii="Times New Roman" w:hAnsi="Times New Roman" w:cs="Times New Roman"/>
              <w:rPrChange w:author="Zachary Cappella" w:date="2023-10-09T16:12:00Z" w:id="470">
                <w:rPr/>
              </w:rPrChange>
            </w:rPr>
            <w:fldChar w:fldCharType="begin"/>
          </w:r>
          <w:r w:rsidRPr="00130713">
            <w:rPr>
              <w:rFonts w:ascii="Times New Roman" w:hAnsi="Times New Roman" w:cs="Times New Roman"/>
              <w:rPrChange w:author="Zachary Cappella" w:date="2023-10-09T16:12:00Z" w:id="471">
                <w:rPr/>
              </w:rPrChange>
            </w:rPr>
            <w:instrText>HYPERLINK \l "_Toc146374839"</w:instrText>
          </w:r>
          <w:r w:rsidRPr="00130713">
            <w:rPr>
              <w:rFonts w:ascii="Times New Roman" w:hAnsi="Times New Roman" w:cs="Times New Roman"/>
              <w:rPrChange w:author="Zachary Cappella" w:date="2023-10-09T16:12:00Z" w:id="472">
                <w:rPr/>
              </w:rPrChange>
            </w:rPr>
          </w:r>
          <w:r w:rsidRPr="00130713">
            <w:rPr>
              <w:rFonts w:ascii="Times New Roman" w:hAnsi="Times New Roman" w:cs="Times New Roman"/>
              <w:rPrChange w:author="Zachary Cappella" w:date="2023-10-09T16:12:00Z" w:id="473">
                <w:rPr/>
              </w:rPrChange>
            </w:rPr>
            <w:fldChar w:fldCharType="separate"/>
          </w:r>
          <w:r w:rsidRPr="00130713" w:rsidR="003A3B7C">
            <w:rPr>
              <w:rStyle w:val="Hyperlink"/>
              <w:rFonts w:ascii="Times New Roman" w:hAnsi="Times New Roman" w:cs="Times New Roman"/>
              <w:noProof/>
              <w:rPrChange w:author="Zachary Cappella" w:date="2023-10-09T16:12:00Z" w:id="474">
                <w:rPr>
                  <w:rStyle w:val="Hyperlink"/>
                  <w:noProof/>
                </w:rPr>
              </w:rPrChange>
            </w:rPr>
            <w:t>7.1.4 Testing Methodology</w:t>
          </w:r>
          <w:r w:rsidRPr="00130713" w:rsidR="003A3B7C">
            <w:rPr>
              <w:rFonts w:ascii="Times New Roman" w:hAnsi="Times New Roman" w:cs="Times New Roman"/>
              <w:noProof/>
              <w:webHidden/>
              <w:rPrChange w:author="Zachary Cappella" w:date="2023-10-09T16:12:00Z" w:id="475">
                <w:rPr>
                  <w:noProof/>
                  <w:webHidden/>
                </w:rPr>
              </w:rPrChange>
            </w:rPr>
            <w:tab/>
          </w:r>
          <w:r w:rsidRPr="00130713" w:rsidR="003A3B7C">
            <w:rPr>
              <w:rFonts w:ascii="Times New Roman" w:hAnsi="Times New Roman" w:cs="Times New Roman"/>
              <w:noProof/>
              <w:webHidden/>
              <w:rPrChange w:author="Zachary Cappella" w:date="2023-10-09T16:12:00Z" w:id="476">
                <w:rPr>
                  <w:noProof/>
                  <w:webHidden/>
                </w:rPr>
              </w:rPrChange>
            </w:rPr>
            <w:fldChar w:fldCharType="begin"/>
          </w:r>
          <w:r w:rsidRPr="00130713" w:rsidR="003A3B7C">
            <w:rPr>
              <w:rFonts w:ascii="Times New Roman" w:hAnsi="Times New Roman" w:cs="Times New Roman"/>
              <w:noProof/>
              <w:webHidden/>
              <w:rPrChange w:author="Zachary Cappella" w:date="2023-10-09T16:12:00Z" w:id="477">
                <w:rPr>
                  <w:noProof/>
                  <w:webHidden/>
                </w:rPr>
              </w:rPrChange>
            </w:rPr>
            <w:instrText xml:space="preserve"> PAGEREF _Toc146374839 \h </w:instrText>
          </w:r>
          <w:r w:rsidRPr="00130713" w:rsidR="003A3B7C">
            <w:rPr>
              <w:rFonts w:ascii="Times New Roman" w:hAnsi="Times New Roman" w:cs="Times New Roman"/>
              <w:noProof/>
              <w:webHidden/>
              <w:rPrChange w:author="Zachary Cappella" w:date="2023-10-09T16:12:00Z" w:id="478">
                <w:rPr>
                  <w:noProof/>
                  <w:webHidden/>
                </w:rPr>
              </w:rPrChange>
            </w:rPr>
          </w:r>
          <w:r w:rsidRPr="00130713" w:rsidR="003A3B7C">
            <w:rPr>
              <w:rFonts w:ascii="Times New Roman" w:hAnsi="Times New Roman" w:cs="Times New Roman"/>
              <w:noProof/>
              <w:webHidden/>
              <w:rPrChange w:author="Zachary Cappella" w:date="2023-10-09T16:12:00Z" w:id="479">
                <w:rPr>
                  <w:noProof/>
                  <w:webHidden/>
                </w:rPr>
              </w:rPrChange>
            </w:rPr>
            <w:fldChar w:fldCharType="separate"/>
          </w:r>
          <w:r w:rsidRPr="00130713" w:rsidR="003A3B7C">
            <w:rPr>
              <w:rFonts w:ascii="Times New Roman" w:hAnsi="Times New Roman" w:cs="Times New Roman"/>
              <w:noProof/>
              <w:webHidden/>
              <w:rPrChange w:author="Zachary Cappella" w:date="2023-10-09T16:12:00Z" w:id="480">
                <w:rPr>
                  <w:noProof/>
                  <w:webHidden/>
                </w:rPr>
              </w:rPrChange>
            </w:rPr>
            <w:t>22</w:t>
          </w:r>
          <w:r w:rsidRPr="00130713" w:rsidR="003A3B7C">
            <w:rPr>
              <w:rFonts w:ascii="Times New Roman" w:hAnsi="Times New Roman" w:cs="Times New Roman"/>
              <w:noProof/>
              <w:webHidden/>
              <w:rPrChange w:author="Zachary Cappella" w:date="2023-10-09T16:12:00Z" w:id="481">
                <w:rPr>
                  <w:noProof/>
                  <w:webHidden/>
                </w:rPr>
              </w:rPrChange>
            </w:rPr>
            <w:fldChar w:fldCharType="end"/>
          </w:r>
          <w:r w:rsidRPr="00130713">
            <w:rPr>
              <w:rFonts w:ascii="Times New Roman" w:hAnsi="Times New Roman" w:cs="Times New Roman"/>
              <w:noProof/>
              <w:rPrChange w:author="Zachary Cappella" w:date="2023-10-09T16:12:00Z" w:id="482">
                <w:rPr>
                  <w:noProof/>
                </w:rPr>
              </w:rPrChange>
            </w:rPr>
            <w:fldChar w:fldCharType="end"/>
          </w:r>
        </w:p>
        <w:p w:rsidRPr="00130713" w:rsidR="003A3B7C" w:rsidRDefault="00130713" w14:paraId="1CA922CA" w14:textId="25F26283">
          <w:pPr>
            <w:pStyle w:val="TOC2"/>
            <w:tabs>
              <w:tab w:val="right" w:leader="dot" w:pos="9350"/>
            </w:tabs>
            <w:rPr>
              <w:rFonts w:ascii="Times New Roman" w:hAnsi="Times New Roman" w:cs="Times New Roman" w:eastAsiaTheme="minorEastAsia"/>
              <w:noProof/>
              <w:sz w:val="24"/>
              <w:szCs w:val="24"/>
              <w:rPrChange w:author="Zachary Cappella" w:date="2023-10-09T16:12:00Z" w:id="483">
                <w:rPr>
                  <w:rFonts w:eastAsiaTheme="minorEastAsia"/>
                  <w:noProof/>
                  <w:sz w:val="24"/>
                  <w:szCs w:val="24"/>
                </w:rPr>
              </w:rPrChange>
            </w:rPr>
          </w:pPr>
          <w:r w:rsidRPr="00130713">
            <w:rPr>
              <w:rFonts w:ascii="Times New Roman" w:hAnsi="Times New Roman" w:cs="Times New Roman"/>
              <w:rPrChange w:author="Zachary Cappella" w:date="2023-10-09T16:12:00Z" w:id="484">
                <w:rPr/>
              </w:rPrChange>
            </w:rPr>
            <w:fldChar w:fldCharType="begin"/>
          </w:r>
          <w:r w:rsidRPr="00130713">
            <w:rPr>
              <w:rFonts w:ascii="Times New Roman" w:hAnsi="Times New Roman" w:cs="Times New Roman"/>
              <w:rPrChange w:author="Zachary Cappella" w:date="2023-10-09T16:12:00Z" w:id="485">
                <w:rPr/>
              </w:rPrChange>
            </w:rPr>
            <w:instrText>HYPERLINK \l "_Toc146374840"</w:instrText>
          </w:r>
          <w:r w:rsidRPr="00130713">
            <w:rPr>
              <w:rFonts w:ascii="Times New Roman" w:hAnsi="Times New Roman" w:cs="Times New Roman"/>
              <w:rPrChange w:author="Zachary Cappella" w:date="2023-10-09T16:12:00Z" w:id="486">
                <w:rPr/>
              </w:rPrChange>
            </w:rPr>
          </w:r>
          <w:r w:rsidRPr="00130713">
            <w:rPr>
              <w:rFonts w:ascii="Times New Roman" w:hAnsi="Times New Roman" w:cs="Times New Roman"/>
              <w:rPrChange w:author="Zachary Cappella" w:date="2023-10-09T16:12:00Z" w:id="487">
                <w:rPr/>
              </w:rPrChange>
            </w:rPr>
            <w:fldChar w:fldCharType="separate"/>
          </w:r>
          <w:r w:rsidRPr="00130713" w:rsidR="003A3B7C">
            <w:rPr>
              <w:rStyle w:val="Hyperlink"/>
              <w:rFonts w:ascii="Times New Roman" w:hAnsi="Times New Roman" w:cs="Times New Roman"/>
              <w:noProof/>
              <w:rPrChange w:author="Zachary Cappella" w:date="2023-10-09T16:12:00Z" w:id="488">
                <w:rPr>
                  <w:rStyle w:val="Hyperlink"/>
                  <w:noProof/>
                </w:rPr>
              </w:rPrChange>
            </w:rPr>
            <w:t>7.1.4.1 Test Driven Development</w:t>
          </w:r>
          <w:r w:rsidRPr="00130713" w:rsidR="003A3B7C">
            <w:rPr>
              <w:rFonts w:ascii="Times New Roman" w:hAnsi="Times New Roman" w:cs="Times New Roman"/>
              <w:noProof/>
              <w:webHidden/>
              <w:rPrChange w:author="Zachary Cappella" w:date="2023-10-09T16:12:00Z" w:id="489">
                <w:rPr>
                  <w:noProof/>
                  <w:webHidden/>
                </w:rPr>
              </w:rPrChange>
            </w:rPr>
            <w:tab/>
          </w:r>
          <w:r w:rsidRPr="00130713" w:rsidR="003A3B7C">
            <w:rPr>
              <w:rFonts w:ascii="Times New Roman" w:hAnsi="Times New Roman" w:cs="Times New Roman"/>
              <w:noProof/>
              <w:webHidden/>
              <w:rPrChange w:author="Zachary Cappella" w:date="2023-10-09T16:12:00Z" w:id="490">
                <w:rPr>
                  <w:noProof/>
                  <w:webHidden/>
                </w:rPr>
              </w:rPrChange>
            </w:rPr>
            <w:fldChar w:fldCharType="begin"/>
          </w:r>
          <w:r w:rsidRPr="00130713" w:rsidR="003A3B7C">
            <w:rPr>
              <w:rFonts w:ascii="Times New Roman" w:hAnsi="Times New Roman" w:cs="Times New Roman"/>
              <w:noProof/>
              <w:webHidden/>
              <w:rPrChange w:author="Zachary Cappella" w:date="2023-10-09T16:12:00Z" w:id="491">
                <w:rPr>
                  <w:noProof/>
                  <w:webHidden/>
                </w:rPr>
              </w:rPrChange>
            </w:rPr>
            <w:instrText xml:space="preserve"> PAGEREF _Toc146374840 \h </w:instrText>
          </w:r>
          <w:r w:rsidRPr="00130713" w:rsidR="003A3B7C">
            <w:rPr>
              <w:rFonts w:ascii="Times New Roman" w:hAnsi="Times New Roman" w:cs="Times New Roman"/>
              <w:noProof/>
              <w:webHidden/>
              <w:rPrChange w:author="Zachary Cappella" w:date="2023-10-09T16:12:00Z" w:id="492">
                <w:rPr>
                  <w:noProof/>
                  <w:webHidden/>
                </w:rPr>
              </w:rPrChange>
            </w:rPr>
          </w:r>
          <w:r w:rsidRPr="00130713" w:rsidR="003A3B7C">
            <w:rPr>
              <w:rFonts w:ascii="Times New Roman" w:hAnsi="Times New Roman" w:cs="Times New Roman"/>
              <w:noProof/>
              <w:webHidden/>
              <w:rPrChange w:author="Zachary Cappella" w:date="2023-10-09T16:12:00Z" w:id="493">
                <w:rPr>
                  <w:noProof/>
                  <w:webHidden/>
                </w:rPr>
              </w:rPrChange>
            </w:rPr>
            <w:fldChar w:fldCharType="separate"/>
          </w:r>
          <w:r w:rsidRPr="00130713" w:rsidR="003A3B7C">
            <w:rPr>
              <w:rFonts w:ascii="Times New Roman" w:hAnsi="Times New Roman" w:cs="Times New Roman"/>
              <w:noProof/>
              <w:webHidden/>
              <w:rPrChange w:author="Zachary Cappella" w:date="2023-10-09T16:12:00Z" w:id="494">
                <w:rPr>
                  <w:noProof/>
                  <w:webHidden/>
                </w:rPr>
              </w:rPrChange>
            </w:rPr>
            <w:t>22</w:t>
          </w:r>
          <w:r w:rsidRPr="00130713" w:rsidR="003A3B7C">
            <w:rPr>
              <w:rFonts w:ascii="Times New Roman" w:hAnsi="Times New Roman" w:cs="Times New Roman"/>
              <w:noProof/>
              <w:webHidden/>
              <w:rPrChange w:author="Zachary Cappella" w:date="2023-10-09T16:12:00Z" w:id="495">
                <w:rPr>
                  <w:noProof/>
                  <w:webHidden/>
                </w:rPr>
              </w:rPrChange>
            </w:rPr>
            <w:fldChar w:fldCharType="end"/>
          </w:r>
          <w:r w:rsidRPr="00130713">
            <w:rPr>
              <w:rFonts w:ascii="Times New Roman" w:hAnsi="Times New Roman" w:cs="Times New Roman"/>
              <w:noProof/>
              <w:rPrChange w:author="Zachary Cappella" w:date="2023-10-09T16:12:00Z" w:id="496">
                <w:rPr>
                  <w:noProof/>
                </w:rPr>
              </w:rPrChange>
            </w:rPr>
            <w:fldChar w:fldCharType="end"/>
          </w:r>
        </w:p>
        <w:p w:rsidRPr="00130713" w:rsidR="003A3B7C" w:rsidRDefault="00130713" w14:paraId="1FA85E1A" w14:textId="118CA0BA">
          <w:pPr>
            <w:pStyle w:val="TOC2"/>
            <w:tabs>
              <w:tab w:val="right" w:leader="dot" w:pos="9350"/>
            </w:tabs>
            <w:rPr>
              <w:rFonts w:ascii="Times New Roman" w:hAnsi="Times New Roman" w:cs="Times New Roman" w:eastAsiaTheme="minorEastAsia"/>
              <w:noProof/>
              <w:sz w:val="24"/>
              <w:szCs w:val="24"/>
              <w:rPrChange w:author="Zachary Cappella" w:date="2023-10-09T16:12:00Z" w:id="497">
                <w:rPr>
                  <w:rFonts w:eastAsiaTheme="minorEastAsia"/>
                  <w:noProof/>
                  <w:sz w:val="24"/>
                  <w:szCs w:val="24"/>
                </w:rPr>
              </w:rPrChange>
            </w:rPr>
          </w:pPr>
          <w:r w:rsidRPr="00130713">
            <w:rPr>
              <w:rFonts w:ascii="Times New Roman" w:hAnsi="Times New Roman" w:cs="Times New Roman"/>
              <w:rPrChange w:author="Zachary Cappella" w:date="2023-10-09T16:12:00Z" w:id="498">
                <w:rPr/>
              </w:rPrChange>
            </w:rPr>
            <w:fldChar w:fldCharType="begin"/>
          </w:r>
          <w:r w:rsidRPr="00130713">
            <w:rPr>
              <w:rFonts w:ascii="Times New Roman" w:hAnsi="Times New Roman" w:cs="Times New Roman"/>
              <w:rPrChange w:author="Zachary Cappella" w:date="2023-10-09T16:12:00Z" w:id="499">
                <w:rPr/>
              </w:rPrChange>
            </w:rPr>
            <w:instrText>HYPERLINK \l "_Toc146374841"</w:instrText>
          </w:r>
          <w:r w:rsidRPr="00130713">
            <w:rPr>
              <w:rFonts w:ascii="Times New Roman" w:hAnsi="Times New Roman" w:cs="Times New Roman"/>
              <w:rPrChange w:author="Zachary Cappella" w:date="2023-10-09T16:12:00Z" w:id="500">
                <w:rPr/>
              </w:rPrChange>
            </w:rPr>
          </w:r>
          <w:r w:rsidRPr="00130713">
            <w:rPr>
              <w:rFonts w:ascii="Times New Roman" w:hAnsi="Times New Roman" w:cs="Times New Roman"/>
              <w:rPrChange w:author="Zachary Cappella" w:date="2023-10-09T16:12:00Z" w:id="501">
                <w:rPr/>
              </w:rPrChange>
            </w:rPr>
            <w:fldChar w:fldCharType="separate"/>
          </w:r>
          <w:r w:rsidRPr="00130713" w:rsidR="003A3B7C">
            <w:rPr>
              <w:rStyle w:val="Hyperlink"/>
              <w:rFonts w:ascii="Times New Roman" w:hAnsi="Times New Roman" w:cs="Times New Roman"/>
              <w:noProof/>
              <w:rPrChange w:author="Zachary Cappella" w:date="2023-10-09T16:12:00Z" w:id="502">
                <w:rPr>
                  <w:rStyle w:val="Hyperlink"/>
                  <w:noProof/>
                </w:rPr>
              </w:rPrChange>
            </w:rPr>
            <w:t>7.1.4.2 Integration and Functional Testing</w:t>
          </w:r>
          <w:r w:rsidRPr="00130713" w:rsidR="003A3B7C">
            <w:rPr>
              <w:rFonts w:ascii="Times New Roman" w:hAnsi="Times New Roman" w:cs="Times New Roman"/>
              <w:noProof/>
              <w:webHidden/>
              <w:rPrChange w:author="Zachary Cappella" w:date="2023-10-09T16:12:00Z" w:id="503">
                <w:rPr>
                  <w:noProof/>
                  <w:webHidden/>
                </w:rPr>
              </w:rPrChange>
            </w:rPr>
            <w:tab/>
          </w:r>
          <w:r w:rsidRPr="00130713" w:rsidR="003A3B7C">
            <w:rPr>
              <w:rFonts w:ascii="Times New Roman" w:hAnsi="Times New Roman" w:cs="Times New Roman"/>
              <w:noProof/>
              <w:webHidden/>
              <w:rPrChange w:author="Zachary Cappella" w:date="2023-10-09T16:12:00Z" w:id="504">
                <w:rPr>
                  <w:noProof/>
                  <w:webHidden/>
                </w:rPr>
              </w:rPrChange>
            </w:rPr>
            <w:fldChar w:fldCharType="begin"/>
          </w:r>
          <w:r w:rsidRPr="00130713" w:rsidR="003A3B7C">
            <w:rPr>
              <w:rFonts w:ascii="Times New Roman" w:hAnsi="Times New Roman" w:cs="Times New Roman"/>
              <w:noProof/>
              <w:webHidden/>
              <w:rPrChange w:author="Zachary Cappella" w:date="2023-10-09T16:12:00Z" w:id="505">
                <w:rPr>
                  <w:noProof/>
                  <w:webHidden/>
                </w:rPr>
              </w:rPrChange>
            </w:rPr>
            <w:instrText xml:space="preserve"> PAGEREF _Toc146374841 \h </w:instrText>
          </w:r>
          <w:r w:rsidRPr="00130713" w:rsidR="003A3B7C">
            <w:rPr>
              <w:rFonts w:ascii="Times New Roman" w:hAnsi="Times New Roman" w:cs="Times New Roman"/>
              <w:noProof/>
              <w:webHidden/>
              <w:rPrChange w:author="Zachary Cappella" w:date="2023-10-09T16:12:00Z" w:id="506">
                <w:rPr>
                  <w:noProof/>
                  <w:webHidden/>
                </w:rPr>
              </w:rPrChange>
            </w:rPr>
          </w:r>
          <w:r w:rsidRPr="00130713" w:rsidR="003A3B7C">
            <w:rPr>
              <w:rFonts w:ascii="Times New Roman" w:hAnsi="Times New Roman" w:cs="Times New Roman"/>
              <w:noProof/>
              <w:webHidden/>
              <w:rPrChange w:author="Zachary Cappella" w:date="2023-10-09T16:12:00Z" w:id="507">
                <w:rPr>
                  <w:noProof/>
                  <w:webHidden/>
                </w:rPr>
              </w:rPrChange>
            </w:rPr>
            <w:fldChar w:fldCharType="separate"/>
          </w:r>
          <w:r w:rsidRPr="00130713" w:rsidR="003A3B7C">
            <w:rPr>
              <w:rFonts w:ascii="Times New Roman" w:hAnsi="Times New Roman" w:cs="Times New Roman"/>
              <w:noProof/>
              <w:webHidden/>
              <w:rPrChange w:author="Zachary Cappella" w:date="2023-10-09T16:12:00Z" w:id="508">
                <w:rPr>
                  <w:noProof/>
                  <w:webHidden/>
                </w:rPr>
              </w:rPrChange>
            </w:rPr>
            <w:t>23</w:t>
          </w:r>
          <w:r w:rsidRPr="00130713" w:rsidR="003A3B7C">
            <w:rPr>
              <w:rFonts w:ascii="Times New Roman" w:hAnsi="Times New Roman" w:cs="Times New Roman"/>
              <w:noProof/>
              <w:webHidden/>
              <w:rPrChange w:author="Zachary Cappella" w:date="2023-10-09T16:12:00Z" w:id="509">
                <w:rPr>
                  <w:noProof/>
                  <w:webHidden/>
                </w:rPr>
              </w:rPrChange>
            </w:rPr>
            <w:fldChar w:fldCharType="end"/>
          </w:r>
          <w:r w:rsidRPr="00130713">
            <w:rPr>
              <w:rFonts w:ascii="Times New Roman" w:hAnsi="Times New Roman" w:cs="Times New Roman"/>
              <w:noProof/>
              <w:rPrChange w:author="Zachary Cappella" w:date="2023-10-09T16:12:00Z" w:id="510">
                <w:rPr>
                  <w:noProof/>
                </w:rPr>
              </w:rPrChange>
            </w:rPr>
            <w:fldChar w:fldCharType="end"/>
          </w:r>
        </w:p>
        <w:p w:rsidRPr="00130713" w:rsidR="003A3B7C" w:rsidRDefault="00130713" w14:paraId="192EC033" w14:textId="1DC1DCAE">
          <w:pPr>
            <w:pStyle w:val="TOC2"/>
            <w:tabs>
              <w:tab w:val="right" w:leader="dot" w:pos="9350"/>
            </w:tabs>
            <w:rPr>
              <w:rFonts w:ascii="Times New Roman" w:hAnsi="Times New Roman" w:cs="Times New Roman" w:eastAsiaTheme="minorEastAsia"/>
              <w:noProof/>
              <w:sz w:val="24"/>
              <w:szCs w:val="24"/>
              <w:rPrChange w:author="Zachary Cappella" w:date="2023-10-09T16:12:00Z" w:id="511">
                <w:rPr>
                  <w:rFonts w:eastAsiaTheme="minorEastAsia"/>
                  <w:noProof/>
                  <w:sz w:val="24"/>
                  <w:szCs w:val="24"/>
                </w:rPr>
              </w:rPrChange>
            </w:rPr>
          </w:pPr>
          <w:r w:rsidRPr="00130713">
            <w:rPr>
              <w:rFonts w:ascii="Times New Roman" w:hAnsi="Times New Roman" w:cs="Times New Roman"/>
              <w:rPrChange w:author="Zachary Cappella" w:date="2023-10-09T16:12:00Z" w:id="512">
                <w:rPr/>
              </w:rPrChange>
            </w:rPr>
            <w:fldChar w:fldCharType="begin"/>
          </w:r>
          <w:r w:rsidRPr="00130713">
            <w:rPr>
              <w:rFonts w:ascii="Times New Roman" w:hAnsi="Times New Roman" w:cs="Times New Roman"/>
              <w:rPrChange w:author="Zachary Cappella" w:date="2023-10-09T16:12:00Z" w:id="513">
                <w:rPr/>
              </w:rPrChange>
            </w:rPr>
            <w:instrText>HYPERLINK \l "_Toc146374842"</w:instrText>
          </w:r>
          <w:r w:rsidRPr="00130713">
            <w:rPr>
              <w:rFonts w:ascii="Times New Roman" w:hAnsi="Times New Roman" w:cs="Times New Roman"/>
              <w:rPrChange w:author="Zachary Cappella" w:date="2023-10-09T16:12:00Z" w:id="514">
                <w:rPr/>
              </w:rPrChange>
            </w:rPr>
          </w:r>
          <w:r w:rsidRPr="00130713">
            <w:rPr>
              <w:rFonts w:ascii="Times New Roman" w:hAnsi="Times New Roman" w:cs="Times New Roman"/>
              <w:rPrChange w:author="Zachary Cappella" w:date="2023-10-09T16:12:00Z" w:id="515">
                <w:rPr/>
              </w:rPrChange>
            </w:rPr>
            <w:fldChar w:fldCharType="separate"/>
          </w:r>
          <w:r w:rsidRPr="00130713" w:rsidR="003A3B7C">
            <w:rPr>
              <w:rStyle w:val="Hyperlink"/>
              <w:rFonts w:ascii="Times New Roman" w:hAnsi="Times New Roman" w:cs="Times New Roman"/>
              <w:noProof/>
              <w:rPrChange w:author="Zachary Cappella" w:date="2023-10-09T16:12:00Z" w:id="516">
                <w:rPr>
                  <w:rStyle w:val="Hyperlink"/>
                  <w:noProof/>
                </w:rPr>
              </w:rPrChange>
            </w:rPr>
            <w:t>7.1.4.3 User Acceptance Testing</w:t>
          </w:r>
          <w:r w:rsidRPr="00130713" w:rsidR="003A3B7C">
            <w:rPr>
              <w:rFonts w:ascii="Times New Roman" w:hAnsi="Times New Roman" w:cs="Times New Roman"/>
              <w:noProof/>
              <w:webHidden/>
              <w:rPrChange w:author="Zachary Cappella" w:date="2023-10-09T16:12:00Z" w:id="517">
                <w:rPr>
                  <w:noProof/>
                  <w:webHidden/>
                </w:rPr>
              </w:rPrChange>
            </w:rPr>
            <w:tab/>
          </w:r>
          <w:r w:rsidRPr="00130713" w:rsidR="003A3B7C">
            <w:rPr>
              <w:rFonts w:ascii="Times New Roman" w:hAnsi="Times New Roman" w:cs="Times New Roman"/>
              <w:noProof/>
              <w:webHidden/>
              <w:rPrChange w:author="Zachary Cappella" w:date="2023-10-09T16:12:00Z" w:id="518">
                <w:rPr>
                  <w:noProof/>
                  <w:webHidden/>
                </w:rPr>
              </w:rPrChange>
            </w:rPr>
            <w:fldChar w:fldCharType="begin"/>
          </w:r>
          <w:r w:rsidRPr="00130713" w:rsidR="003A3B7C">
            <w:rPr>
              <w:rFonts w:ascii="Times New Roman" w:hAnsi="Times New Roman" w:cs="Times New Roman"/>
              <w:noProof/>
              <w:webHidden/>
              <w:rPrChange w:author="Zachary Cappella" w:date="2023-10-09T16:12:00Z" w:id="519">
                <w:rPr>
                  <w:noProof/>
                  <w:webHidden/>
                </w:rPr>
              </w:rPrChange>
            </w:rPr>
            <w:instrText xml:space="preserve"> PAGEREF _Toc146374842 \h </w:instrText>
          </w:r>
          <w:r w:rsidRPr="00130713" w:rsidR="003A3B7C">
            <w:rPr>
              <w:rFonts w:ascii="Times New Roman" w:hAnsi="Times New Roman" w:cs="Times New Roman"/>
              <w:noProof/>
              <w:webHidden/>
              <w:rPrChange w:author="Zachary Cappella" w:date="2023-10-09T16:12:00Z" w:id="520">
                <w:rPr>
                  <w:noProof/>
                  <w:webHidden/>
                </w:rPr>
              </w:rPrChange>
            </w:rPr>
          </w:r>
          <w:r w:rsidRPr="00130713" w:rsidR="003A3B7C">
            <w:rPr>
              <w:rFonts w:ascii="Times New Roman" w:hAnsi="Times New Roman" w:cs="Times New Roman"/>
              <w:noProof/>
              <w:webHidden/>
              <w:rPrChange w:author="Zachary Cappella" w:date="2023-10-09T16:12:00Z" w:id="521">
                <w:rPr>
                  <w:noProof/>
                  <w:webHidden/>
                </w:rPr>
              </w:rPrChange>
            </w:rPr>
            <w:fldChar w:fldCharType="separate"/>
          </w:r>
          <w:r w:rsidRPr="00130713" w:rsidR="003A3B7C">
            <w:rPr>
              <w:rFonts w:ascii="Times New Roman" w:hAnsi="Times New Roman" w:cs="Times New Roman"/>
              <w:noProof/>
              <w:webHidden/>
              <w:rPrChange w:author="Zachary Cappella" w:date="2023-10-09T16:12:00Z" w:id="522">
                <w:rPr>
                  <w:noProof/>
                  <w:webHidden/>
                </w:rPr>
              </w:rPrChange>
            </w:rPr>
            <w:t>23</w:t>
          </w:r>
          <w:r w:rsidRPr="00130713" w:rsidR="003A3B7C">
            <w:rPr>
              <w:rFonts w:ascii="Times New Roman" w:hAnsi="Times New Roman" w:cs="Times New Roman"/>
              <w:noProof/>
              <w:webHidden/>
              <w:rPrChange w:author="Zachary Cappella" w:date="2023-10-09T16:12:00Z" w:id="523">
                <w:rPr>
                  <w:noProof/>
                  <w:webHidden/>
                </w:rPr>
              </w:rPrChange>
            </w:rPr>
            <w:fldChar w:fldCharType="end"/>
          </w:r>
          <w:r w:rsidRPr="00130713">
            <w:rPr>
              <w:rFonts w:ascii="Times New Roman" w:hAnsi="Times New Roman" w:cs="Times New Roman"/>
              <w:noProof/>
              <w:rPrChange w:author="Zachary Cappella" w:date="2023-10-09T16:12:00Z" w:id="524">
                <w:rPr>
                  <w:noProof/>
                </w:rPr>
              </w:rPrChange>
            </w:rPr>
            <w:fldChar w:fldCharType="end"/>
          </w:r>
        </w:p>
        <w:p w:rsidRPr="00130713" w:rsidR="003A3B7C" w:rsidRDefault="00130713" w14:paraId="31901335" w14:textId="4FCAAAC8">
          <w:pPr>
            <w:pStyle w:val="TOC2"/>
            <w:tabs>
              <w:tab w:val="right" w:leader="dot" w:pos="9350"/>
            </w:tabs>
            <w:rPr>
              <w:rFonts w:ascii="Times New Roman" w:hAnsi="Times New Roman" w:cs="Times New Roman" w:eastAsiaTheme="minorEastAsia"/>
              <w:noProof/>
              <w:sz w:val="24"/>
              <w:szCs w:val="24"/>
              <w:rPrChange w:author="Zachary Cappella" w:date="2023-10-09T16:12:00Z" w:id="525">
                <w:rPr>
                  <w:rFonts w:eastAsiaTheme="minorEastAsia"/>
                  <w:noProof/>
                  <w:sz w:val="24"/>
                  <w:szCs w:val="24"/>
                </w:rPr>
              </w:rPrChange>
            </w:rPr>
          </w:pPr>
          <w:r w:rsidRPr="00130713">
            <w:rPr>
              <w:rFonts w:ascii="Times New Roman" w:hAnsi="Times New Roman" w:cs="Times New Roman"/>
              <w:rPrChange w:author="Zachary Cappella" w:date="2023-10-09T16:12:00Z" w:id="526">
                <w:rPr/>
              </w:rPrChange>
            </w:rPr>
            <w:lastRenderedPageBreak/>
            <w:fldChar w:fldCharType="begin"/>
          </w:r>
          <w:r w:rsidRPr="00130713">
            <w:rPr>
              <w:rFonts w:ascii="Times New Roman" w:hAnsi="Times New Roman" w:cs="Times New Roman"/>
              <w:rPrChange w:author="Zachary Cappella" w:date="2023-10-09T16:12:00Z" w:id="527">
                <w:rPr/>
              </w:rPrChange>
            </w:rPr>
            <w:instrText>HYPERLINK \l "_Toc146374843"</w:instrText>
          </w:r>
          <w:r w:rsidRPr="00130713">
            <w:rPr>
              <w:rFonts w:ascii="Times New Roman" w:hAnsi="Times New Roman" w:cs="Times New Roman"/>
              <w:rPrChange w:author="Zachary Cappella" w:date="2023-10-09T16:12:00Z" w:id="528">
                <w:rPr/>
              </w:rPrChange>
            </w:rPr>
          </w:r>
          <w:r w:rsidRPr="00130713">
            <w:rPr>
              <w:rFonts w:ascii="Times New Roman" w:hAnsi="Times New Roman" w:cs="Times New Roman"/>
              <w:rPrChange w:author="Zachary Cappella" w:date="2023-10-09T16:12:00Z" w:id="529">
                <w:rPr/>
              </w:rPrChange>
            </w:rPr>
            <w:fldChar w:fldCharType="separate"/>
          </w:r>
          <w:r w:rsidRPr="00130713" w:rsidR="003A3B7C">
            <w:rPr>
              <w:rStyle w:val="Hyperlink"/>
              <w:rFonts w:ascii="Times New Roman" w:hAnsi="Times New Roman" w:cs="Times New Roman"/>
              <w:noProof/>
              <w:rPrChange w:author="Zachary Cappella" w:date="2023-10-09T16:12:00Z" w:id="530">
                <w:rPr>
                  <w:rStyle w:val="Hyperlink"/>
                  <w:noProof/>
                </w:rPr>
              </w:rPrChange>
            </w:rPr>
            <w:t>7.2 Bug Priority Level</w:t>
          </w:r>
          <w:r w:rsidRPr="00130713" w:rsidR="003A3B7C">
            <w:rPr>
              <w:rFonts w:ascii="Times New Roman" w:hAnsi="Times New Roman" w:cs="Times New Roman"/>
              <w:noProof/>
              <w:webHidden/>
              <w:rPrChange w:author="Zachary Cappella" w:date="2023-10-09T16:12:00Z" w:id="531">
                <w:rPr>
                  <w:noProof/>
                  <w:webHidden/>
                </w:rPr>
              </w:rPrChange>
            </w:rPr>
            <w:tab/>
          </w:r>
          <w:r w:rsidRPr="00130713" w:rsidR="003A3B7C">
            <w:rPr>
              <w:rFonts w:ascii="Times New Roman" w:hAnsi="Times New Roman" w:cs="Times New Roman"/>
              <w:noProof/>
              <w:webHidden/>
              <w:rPrChange w:author="Zachary Cappella" w:date="2023-10-09T16:12:00Z" w:id="532">
                <w:rPr>
                  <w:noProof/>
                  <w:webHidden/>
                </w:rPr>
              </w:rPrChange>
            </w:rPr>
            <w:fldChar w:fldCharType="begin"/>
          </w:r>
          <w:r w:rsidRPr="00130713" w:rsidR="003A3B7C">
            <w:rPr>
              <w:rFonts w:ascii="Times New Roman" w:hAnsi="Times New Roman" w:cs="Times New Roman"/>
              <w:noProof/>
              <w:webHidden/>
              <w:rPrChange w:author="Zachary Cappella" w:date="2023-10-09T16:12:00Z" w:id="533">
                <w:rPr>
                  <w:noProof/>
                  <w:webHidden/>
                </w:rPr>
              </w:rPrChange>
            </w:rPr>
            <w:instrText xml:space="preserve"> PAGEREF _Toc146374843 \h </w:instrText>
          </w:r>
          <w:r w:rsidRPr="00130713" w:rsidR="003A3B7C">
            <w:rPr>
              <w:rFonts w:ascii="Times New Roman" w:hAnsi="Times New Roman" w:cs="Times New Roman"/>
              <w:noProof/>
              <w:webHidden/>
              <w:rPrChange w:author="Zachary Cappella" w:date="2023-10-09T16:12:00Z" w:id="534">
                <w:rPr>
                  <w:noProof/>
                  <w:webHidden/>
                </w:rPr>
              </w:rPrChange>
            </w:rPr>
          </w:r>
          <w:r w:rsidRPr="00130713" w:rsidR="003A3B7C">
            <w:rPr>
              <w:rFonts w:ascii="Times New Roman" w:hAnsi="Times New Roman" w:cs="Times New Roman"/>
              <w:noProof/>
              <w:webHidden/>
              <w:rPrChange w:author="Zachary Cappella" w:date="2023-10-09T16:12:00Z" w:id="535">
                <w:rPr>
                  <w:noProof/>
                  <w:webHidden/>
                </w:rPr>
              </w:rPrChange>
            </w:rPr>
            <w:fldChar w:fldCharType="separate"/>
          </w:r>
          <w:r w:rsidRPr="00130713" w:rsidR="003A3B7C">
            <w:rPr>
              <w:rFonts w:ascii="Times New Roman" w:hAnsi="Times New Roman" w:cs="Times New Roman"/>
              <w:noProof/>
              <w:webHidden/>
              <w:rPrChange w:author="Zachary Cappella" w:date="2023-10-09T16:12:00Z" w:id="536">
                <w:rPr>
                  <w:noProof/>
                  <w:webHidden/>
                </w:rPr>
              </w:rPrChange>
            </w:rPr>
            <w:t>24</w:t>
          </w:r>
          <w:r w:rsidRPr="00130713" w:rsidR="003A3B7C">
            <w:rPr>
              <w:rFonts w:ascii="Times New Roman" w:hAnsi="Times New Roman" w:cs="Times New Roman"/>
              <w:noProof/>
              <w:webHidden/>
              <w:rPrChange w:author="Zachary Cappella" w:date="2023-10-09T16:12:00Z" w:id="537">
                <w:rPr>
                  <w:noProof/>
                  <w:webHidden/>
                </w:rPr>
              </w:rPrChange>
            </w:rPr>
            <w:fldChar w:fldCharType="end"/>
          </w:r>
          <w:r w:rsidRPr="00130713">
            <w:rPr>
              <w:rFonts w:ascii="Times New Roman" w:hAnsi="Times New Roman" w:cs="Times New Roman"/>
              <w:noProof/>
              <w:rPrChange w:author="Zachary Cappella" w:date="2023-10-09T16:12:00Z" w:id="538">
                <w:rPr>
                  <w:noProof/>
                </w:rPr>
              </w:rPrChange>
            </w:rPr>
            <w:fldChar w:fldCharType="end"/>
          </w:r>
        </w:p>
        <w:p w:rsidRPr="00130713" w:rsidR="003A3B7C" w:rsidRDefault="00130713" w14:paraId="7F3DB84F" w14:textId="02063327">
          <w:pPr>
            <w:pStyle w:val="TOC2"/>
            <w:tabs>
              <w:tab w:val="right" w:leader="dot" w:pos="9350"/>
            </w:tabs>
            <w:rPr>
              <w:rFonts w:ascii="Times New Roman" w:hAnsi="Times New Roman" w:cs="Times New Roman" w:eastAsiaTheme="minorEastAsia"/>
              <w:noProof/>
              <w:sz w:val="24"/>
              <w:szCs w:val="24"/>
              <w:rPrChange w:author="Zachary Cappella" w:date="2023-10-09T16:12:00Z" w:id="539">
                <w:rPr>
                  <w:rFonts w:eastAsiaTheme="minorEastAsia"/>
                  <w:noProof/>
                  <w:sz w:val="24"/>
                  <w:szCs w:val="24"/>
                </w:rPr>
              </w:rPrChange>
            </w:rPr>
          </w:pPr>
          <w:r w:rsidRPr="00130713">
            <w:rPr>
              <w:rFonts w:ascii="Times New Roman" w:hAnsi="Times New Roman" w:cs="Times New Roman"/>
              <w:rPrChange w:author="Zachary Cappella" w:date="2023-10-09T16:12:00Z" w:id="540">
                <w:rPr/>
              </w:rPrChange>
            </w:rPr>
            <w:fldChar w:fldCharType="begin"/>
          </w:r>
          <w:r w:rsidRPr="00130713">
            <w:rPr>
              <w:rFonts w:ascii="Times New Roman" w:hAnsi="Times New Roman" w:cs="Times New Roman"/>
              <w:rPrChange w:author="Zachary Cappella" w:date="2023-10-09T16:12:00Z" w:id="541">
                <w:rPr/>
              </w:rPrChange>
            </w:rPr>
            <w:instrText>HYPERLINK \l "_Toc146374844"</w:instrText>
          </w:r>
          <w:r w:rsidRPr="00130713">
            <w:rPr>
              <w:rFonts w:ascii="Times New Roman" w:hAnsi="Times New Roman" w:cs="Times New Roman"/>
              <w:rPrChange w:author="Zachary Cappella" w:date="2023-10-09T16:12:00Z" w:id="542">
                <w:rPr/>
              </w:rPrChange>
            </w:rPr>
          </w:r>
          <w:r w:rsidRPr="00130713">
            <w:rPr>
              <w:rFonts w:ascii="Times New Roman" w:hAnsi="Times New Roman" w:cs="Times New Roman"/>
              <w:rPrChange w:author="Zachary Cappella" w:date="2023-10-09T16:12:00Z" w:id="543">
                <w:rPr/>
              </w:rPrChange>
            </w:rPr>
            <w:fldChar w:fldCharType="separate"/>
          </w:r>
          <w:r w:rsidRPr="00130713" w:rsidR="003A3B7C">
            <w:rPr>
              <w:rStyle w:val="Hyperlink"/>
              <w:rFonts w:ascii="Times New Roman" w:hAnsi="Times New Roman" w:cs="Times New Roman"/>
              <w:noProof/>
              <w:rPrChange w:author="Zachary Cappella" w:date="2023-10-09T16:12:00Z" w:id="544">
                <w:rPr>
                  <w:rStyle w:val="Hyperlink"/>
                  <w:noProof/>
                </w:rPr>
              </w:rPrChange>
            </w:rPr>
            <w:t>7.2.1 Blocker</w:t>
          </w:r>
          <w:r w:rsidRPr="00130713" w:rsidR="003A3B7C">
            <w:rPr>
              <w:rFonts w:ascii="Times New Roman" w:hAnsi="Times New Roman" w:cs="Times New Roman"/>
              <w:noProof/>
              <w:webHidden/>
              <w:rPrChange w:author="Zachary Cappella" w:date="2023-10-09T16:12:00Z" w:id="545">
                <w:rPr>
                  <w:noProof/>
                  <w:webHidden/>
                </w:rPr>
              </w:rPrChange>
            </w:rPr>
            <w:tab/>
          </w:r>
          <w:r w:rsidRPr="00130713" w:rsidR="003A3B7C">
            <w:rPr>
              <w:rFonts w:ascii="Times New Roman" w:hAnsi="Times New Roman" w:cs="Times New Roman"/>
              <w:noProof/>
              <w:webHidden/>
              <w:rPrChange w:author="Zachary Cappella" w:date="2023-10-09T16:12:00Z" w:id="546">
                <w:rPr>
                  <w:noProof/>
                  <w:webHidden/>
                </w:rPr>
              </w:rPrChange>
            </w:rPr>
            <w:fldChar w:fldCharType="begin"/>
          </w:r>
          <w:r w:rsidRPr="00130713" w:rsidR="003A3B7C">
            <w:rPr>
              <w:rFonts w:ascii="Times New Roman" w:hAnsi="Times New Roman" w:cs="Times New Roman"/>
              <w:noProof/>
              <w:webHidden/>
              <w:rPrChange w:author="Zachary Cappella" w:date="2023-10-09T16:12:00Z" w:id="547">
                <w:rPr>
                  <w:noProof/>
                  <w:webHidden/>
                </w:rPr>
              </w:rPrChange>
            </w:rPr>
            <w:instrText xml:space="preserve"> PAGEREF _Toc146374844 \h </w:instrText>
          </w:r>
          <w:r w:rsidRPr="00130713" w:rsidR="003A3B7C">
            <w:rPr>
              <w:rFonts w:ascii="Times New Roman" w:hAnsi="Times New Roman" w:cs="Times New Roman"/>
              <w:noProof/>
              <w:webHidden/>
              <w:rPrChange w:author="Zachary Cappella" w:date="2023-10-09T16:12:00Z" w:id="548">
                <w:rPr>
                  <w:noProof/>
                  <w:webHidden/>
                </w:rPr>
              </w:rPrChange>
            </w:rPr>
          </w:r>
          <w:r w:rsidRPr="00130713" w:rsidR="003A3B7C">
            <w:rPr>
              <w:rFonts w:ascii="Times New Roman" w:hAnsi="Times New Roman" w:cs="Times New Roman"/>
              <w:noProof/>
              <w:webHidden/>
              <w:rPrChange w:author="Zachary Cappella" w:date="2023-10-09T16:12:00Z" w:id="549">
                <w:rPr>
                  <w:noProof/>
                  <w:webHidden/>
                </w:rPr>
              </w:rPrChange>
            </w:rPr>
            <w:fldChar w:fldCharType="separate"/>
          </w:r>
          <w:r w:rsidRPr="00130713" w:rsidR="003A3B7C">
            <w:rPr>
              <w:rFonts w:ascii="Times New Roman" w:hAnsi="Times New Roman" w:cs="Times New Roman"/>
              <w:noProof/>
              <w:webHidden/>
              <w:rPrChange w:author="Zachary Cappella" w:date="2023-10-09T16:12:00Z" w:id="550">
                <w:rPr>
                  <w:noProof/>
                  <w:webHidden/>
                </w:rPr>
              </w:rPrChange>
            </w:rPr>
            <w:t>24</w:t>
          </w:r>
          <w:r w:rsidRPr="00130713" w:rsidR="003A3B7C">
            <w:rPr>
              <w:rFonts w:ascii="Times New Roman" w:hAnsi="Times New Roman" w:cs="Times New Roman"/>
              <w:noProof/>
              <w:webHidden/>
              <w:rPrChange w:author="Zachary Cappella" w:date="2023-10-09T16:12:00Z" w:id="551">
                <w:rPr>
                  <w:noProof/>
                  <w:webHidden/>
                </w:rPr>
              </w:rPrChange>
            </w:rPr>
            <w:fldChar w:fldCharType="end"/>
          </w:r>
          <w:r w:rsidRPr="00130713">
            <w:rPr>
              <w:rFonts w:ascii="Times New Roman" w:hAnsi="Times New Roman" w:cs="Times New Roman"/>
              <w:noProof/>
              <w:rPrChange w:author="Zachary Cappella" w:date="2023-10-09T16:12:00Z" w:id="552">
                <w:rPr>
                  <w:noProof/>
                </w:rPr>
              </w:rPrChange>
            </w:rPr>
            <w:fldChar w:fldCharType="end"/>
          </w:r>
        </w:p>
        <w:p w:rsidRPr="00130713" w:rsidR="003A3B7C" w:rsidRDefault="00130713" w14:paraId="7DD4A9A7" w14:textId="24A71D1D">
          <w:pPr>
            <w:pStyle w:val="TOC2"/>
            <w:tabs>
              <w:tab w:val="right" w:leader="dot" w:pos="9350"/>
            </w:tabs>
            <w:rPr>
              <w:rFonts w:ascii="Times New Roman" w:hAnsi="Times New Roman" w:cs="Times New Roman" w:eastAsiaTheme="minorEastAsia"/>
              <w:noProof/>
              <w:sz w:val="24"/>
              <w:szCs w:val="24"/>
              <w:rPrChange w:author="Zachary Cappella" w:date="2023-10-09T16:12:00Z" w:id="553">
                <w:rPr>
                  <w:rFonts w:eastAsiaTheme="minorEastAsia"/>
                  <w:noProof/>
                  <w:sz w:val="24"/>
                  <w:szCs w:val="24"/>
                </w:rPr>
              </w:rPrChange>
            </w:rPr>
          </w:pPr>
          <w:r w:rsidRPr="00130713">
            <w:rPr>
              <w:rFonts w:ascii="Times New Roman" w:hAnsi="Times New Roman" w:cs="Times New Roman"/>
              <w:rPrChange w:author="Zachary Cappella" w:date="2023-10-09T16:12:00Z" w:id="554">
                <w:rPr/>
              </w:rPrChange>
            </w:rPr>
            <w:fldChar w:fldCharType="begin"/>
          </w:r>
          <w:r w:rsidRPr="00130713">
            <w:rPr>
              <w:rFonts w:ascii="Times New Roman" w:hAnsi="Times New Roman" w:cs="Times New Roman"/>
              <w:rPrChange w:author="Zachary Cappella" w:date="2023-10-09T16:12:00Z" w:id="555">
                <w:rPr/>
              </w:rPrChange>
            </w:rPr>
            <w:instrText>HYPERLINK \l "_Toc146374845"</w:instrText>
          </w:r>
          <w:r w:rsidRPr="00130713">
            <w:rPr>
              <w:rFonts w:ascii="Times New Roman" w:hAnsi="Times New Roman" w:cs="Times New Roman"/>
              <w:rPrChange w:author="Zachary Cappella" w:date="2023-10-09T16:12:00Z" w:id="556">
                <w:rPr/>
              </w:rPrChange>
            </w:rPr>
          </w:r>
          <w:r w:rsidRPr="00130713">
            <w:rPr>
              <w:rFonts w:ascii="Times New Roman" w:hAnsi="Times New Roman" w:cs="Times New Roman"/>
              <w:rPrChange w:author="Zachary Cappella" w:date="2023-10-09T16:12:00Z" w:id="557">
                <w:rPr/>
              </w:rPrChange>
            </w:rPr>
            <w:fldChar w:fldCharType="separate"/>
          </w:r>
          <w:r w:rsidRPr="00130713" w:rsidR="003A3B7C">
            <w:rPr>
              <w:rStyle w:val="Hyperlink"/>
              <w:rFonts w:ascii="Times New Roman" w:hAnsi="Times New Roman" w:cs="Times New Roman"/>
              <w:noProof/>
              <w:rPrChange w:author="Zachary Cappella" w:date="2023-10-09T16:12:00Z" w:id="558">
                <w:rPr>
                  <w:rStyle w:val="Hyperlink"/>
                  <w:noProof/>
                </w:rPr>
              </w:rPrChange>
            </w:rPr>
            <w:t>7.2.2 Critical</w:t>
          </w:r>
          <w:r w:rsidRPr="00130713" w:rsidR="003A3B7C">
            <w:rPr>
              <w:rFonts w:ascii="Times New Roman" w:hAnsi="Times New Roman" w:cs="Times New Roman"/>
              <w:noProof/>
              <w:webHidden/>
              <w:rPrChange w:author="Zachary Cappella" w:date="2023-10-09T16:12:00Z" w:id="559">
                <w:rPr>
                  <w:noProof/>
                  <w:webHidden/>
                </w:rPr>
              </w:rPrChange>
            </w:rPr>
            <w:tab/>
          </w:r>
          <w:r w:rsidRPr="00130713" w:rsidR="003A3B7C">
            <w:rPr>
              <w:rFonts w:ascii="Times New Roman" w:hAnsi="Times New Roman" w:cs="Times New Roman"/>
              <w:noProof/>
              <w:webHidden/>
              <w:rPrChange w:author="Zachary Cappella" w:date="2023-10-09T16:12:00Z" w:id="560">
                <w:rPr>
                  <w:noProof/>
                  <w:webHidden/>
                </w:rPr>
              </w:rPrChange>
            </w:rPr>
            <w:fldChar w:fldCharType="begin"/>
          </w:r>
          <w:r w:rsidRPr="00130713" w:rsidR="003A3B7C">
            <w:rPr>
              <w:rFonts w:ascii="Times New Roman" w:hAnsi="Times New Roman" w:cs="Times New Roman"/>
              <w:noProof/>
              <w:webHidden/>
              <w:rPrChange w:author="Zachary Cappella" w:date="2023-10-09T16:12:00Z" w:id="561">
                <w:rPr>
                  <w:noProof/>
                  <w:webHidden/>
                </w:rPr>
              </w:rPrChange>
            </w:rPr>
            <w:instrText xml:space="preserve"> PAGEREF _Toc146374845 \h </w:instrText>
          </w:r>
          <w:r w:rsidRPr="00130713" w:rsidR="003A3B7C">
            <w:rPr>
              <w:rFonts w:ascii="Times New Roman" w:hAnsi="Times New Roman" w:cs="Times New Roman"/>
              <w:noProof/>
              <w:webHidden/>
              <w:rPrChange w:author="Zachary Cappella" w:date="2023-10-09T16:12:00Z" w:id="562">
                <w:rPr>
                  <w:noProof/>
                  <w:webHidden/>
                </w:rPr>
              </w:rPrChange>
            </w:rPr>
          </w:r>
          <w:r w:rsidRPr="00130713" w:rsidR="003A3B7C">
            <w:rPr>
              <w:rFonts w:ascii="Times New Roman" w:hAnsi="Times New Roman" w:cs="Times New Roman"/>
              <w:noProof/>
              <w:webHidden/>
              <w:rPrChange w:author="Zachary Cappella" w:date="2023-10-09T16:12:00Z" w:id="563">
                <w:rPr>
                  <w:noProof/>
                  <w:webHidden/>
                </w:rPr>
              </w:rPrChange>
            </w:rPr>
            <w:fldChar w:fldCharType="separate"/>
          </w:r>
          <w:r w:rsidRPr="00130713" w:rsidR="003A3B7C">
            <w:rPr>
              <w:rFonts w:ascii="Times New Roman" w:hAnsi="Times New Roman" w:cs="Times New Roman"/>
              <w:noProof/>
              <w:webHidden/>
              <w:rPrChange w:author="Zachary Cappella" w:date="2023-10-09T16:12:00Z" w:id="564">
                <w:rPr>
                  <w:noProof/>
                  <w:webHidden/>
                </w:rPr>
              </w:rPrChange>
            </w:rPr>
            <w:t>24</w:t>
          </w:r>
          <w:r w:rsidRPr="00130713" w:rsidR="003A3B7C">
            <w:rPr>
              <w:rFonts w:ascii="Times New Roman" w:hAnsi="Times New Roman" w:cs="Times New Roman"/>
              <w:noProof/>
              <w:webHidden/>
              <w:rPrChange w:author="Zachary Cappella" w:date="2023-10-09T16:12:00Z" w:id="565">
                <w:rPr>
                  <w:noProof/>
                  <w:webHidden/>
                </w:rPr>
              </w:rPrChange>
            </w:rPr>
            <w:fldChar w:fldCharType="end"/>
          </w:r>
          <w:r w:rsidRPr="00130713">
            <w:rPr>
              <w:rFonts w:ascii="Times New Roman" w:hAnsi="Times New Roman" w:cs="Times New Roman"/>
              <w:noProof/>
              <w:rPrChange w:author="Zachary Cappella" w:date="2023-10-09T16:12:00Z" w:id="566">
                <w:rPr>
                  <w:noProof/>
                </w:rPr>
              </w:rPrChange>
            </w:rPr>
            <w:fldChar w:fldCharType="end"/>
          </w:r>
        </w:p>
        <w:p w:rsidRPr="00130713" w:rsidR="003A3B7C" w:rsidRDefault="00130713" w14:paraId="627D6EB7" w14:textId="3C7340DC">
          <w:pPr>
            <w:pStyle w:val="TOC2"/>
            <w:tabs>
              <w:tab w:val="right" w:leader="dot" w:pos="9350"/>
            </w:tabs>
            <w:rPr>
              <w:rFonts w:ascii="Times New Roman" w:hAnsi="Times New Roman" w:cs="Times New Roman" w:eastAsiaTheme="minorEastAsia"/>
              <w:noProof/>
              <w:sz w:val="24"/>
              <w:szCs w:val="24"/>
              <w:rPrChange w:author="Zachary Cappella" w:date="2023-10-09T16:12:00Z" w:id="567">
                <w:rPr>
                  <w:rFonts w:eastAsiaTheme="minorEastAsia"/>
                  <w:noProof/>
                  <w:sz w:val="24"/>
                  <w:szCs w:val="24"/>
                </w:rPr>
              </w:rPrChange>
            </w:rPr>
          </w:pPr>
          <w:r w:rsidRPr="00130713">
            <w:rPr>
              <w:rFonts w:ascii="Times New Roman" w:hAnsi="Times New Roman" w:cs="Times New Roman"/>
              <w:rPrChange w:author="Zachary Cappella" w:date="2023-10-09T16:12:00Z" w:id="568">
                <w:rPr/>
              </w:rPrChange>
            </w:rPr>
            <w:fldChar w:fldCharType="begin"/>
          </w:r>
          <w:r w:rsidRPr="00130713">
            <w:rPr>
              <w:rFonts w:ascii="Times New Roman" w:hAnsi="Times New Roman" w:cs="Times New Roman"/>
              <w:rPrChange w:author="Zachary Cappella" w:date="2023-10-09T16:12:00Z" w:id="569">
                <w:rPr/>
              </w:rPrChange>
            </w:rPr>
            <w:instrText>HYPERLINK \l "_Toc146374846"</w:instrText>
          </w:r>
          <w:r w:rsidRPr="00130713">
            <w:rPr>
              <w:rFonts w:ascii="Times New Roman" w:hAnsi="Times New Roman" w:cs="Times New Roman"/>
              <w:rPrChange w:author="Zachary Cappella" w:date="2023-10-09T16:12:00Z" w:id="570">
                <w:rPr/>
              </w:rPrChange>
            </w:rPr>
          </w:r>
          <w:r w:rsidRPr="00130713">
            <w:rPr>
              <w:rFonts w:ascii="Times New Roman" w:hAnsi="Times New Roman" w:cs="Times New Roman"/>
              <w:rPrChange w:author="Zachary Cappella" w:date="2023-10-09T16:12:00Z" w:id="571">
                <w:rPr/>
              </w:rPrChange>
            </w:rPr>
            <w:fldChar w:fldCharType="separate"/>
          </w:r>
          <w:r w:rsidRPr="00130713" w:rsidR="003A3B7C">
            <w:rPr>
              <w:rStyle w:val="Hyperlink"/>
              <w:rFonts w:ascii="Times New Roman" w:hAnsi="Times New Roman" w:cs="Times New Roman"/>
              <w:noProof/>
              <w:rPrChange w:author="Zachary Cappella" w:date="2023-10-09T16:12:00Z" w:id="572">
                <w:rPr>
                  <w:rStyle w:val="Hyperlink"/>
                  <w:noProof/>
                </w:rPr>
              </w:rPrChange>
            </w:rPr>
            <w:t>7.2.3 Major</w:t>
          </w:r>
          <w:r w:rsidRPr="00130713" w:rsidR="003A3B7C">
            <w:rPr>
              <w:rFonts w:ascii="Times New Roman" w:hAnsi="Times New Roman" w:cs="Times New Roman"/>
              <w:noProof/>
              <w:webHidden/>
              <w:rPrChange w:author="Zachary Cappella" w:date="2023-10-09T16:12:00Z" w:id="573">
                <w:rPr>
                  <w:noProof/>
                  <w:webHidden/>
                </w:rPr>
              </w:rPrChange>
            </w:rPr>
            <w:tab/>
          </w:r>
          <w:r w:rsidRPr="00130713" w:rsidR="003A3B7C">
            <w:rPr>
              <w:rFonts w:ascii="Times New Roman" w:hAnsi="Times New Roman" w:cs="Times New Roman"/>
              <w:noProof/>
              <w:webHidden/>
              <w:rPrChange w:author="Zachary Cappella" w:date="2023-10-09T16:12:00Z" w:id="574">
                <w:rPr>
                  <w:noProof/>
                  <w:webHidden/>
                </w:rPr>
              </w:rPrChange>
            </w:rPr>
            <w:fldChar w:fldCharType="begin"/>
          </w:r>
          <w:r w:rsidRPr="00130713" w:rsidR="003A3B7C">
            <w:rPr>
              <w:rFonts w:ascii="Times New Roman" w:hAnsi="Times New Roman" w:cs="Times New Roman"/>
              <w:noProof/>
              <w:webHidden/>
              <w:rPrChange w:author="Zachary Cappella" w:date="2023-10-09T16:12:00Z" w:id="575">
                <w:rPr>
                  <w:noProof/>
                  <w:webHidden/>
                </w:rPr>
              </w:rPrChange>
            </w:rPr>
            <w:instrText xml:space="preserve"> PAGEREF _Toc146374846 \h </w:instrText>
          </w:r>
          <w:r w:rsidRPr="00130713" w:rsidR="003A3B7C">
            <w:rPr>
              <w:rFonts w:ascii="Times New Roman" w:hAnsi="Times New Roman" w:cs="Times New Roman"/>
              <w:noProof/>
              <w:webHidden/>
              <w:rPrChange w:author="Zachary Cappella" w:date="2023-10-09T16:12:00Z" w:id="576">
                <w:rPr>
                  <w:noProof/>
                  <w:webHidden/>
                </w:rPr>
              </w:rPrChange>
            </w:rPr>
          </w:r>
          <w:r w:rsidRPr="00130713" w:rsidR="003A3B7C">
            <w:rPr>
              <w:rFonts w:ascii="Times New Roman" w:hAnsi="Times New Roman" w:cs="Times New Roman"/>
              <w:noProof/>
              <w:webHidden/>
              <w:rPrChange w:author="Zachary Cappella" w:date="2023-10-09T16:12:00Z" w:id="577">
                <w:rPr>
                  <w:noProof/>
                  <w:webHidden/>
                </w:rPr>
              </w:rPrChange>
            </w:rPr>
            <w:fldChar w:fldCharType="separate"/>
          </w:r>
          <w:r w:rsidRPr="00130713" w:rsidR="003A3B7C">
            <w:rPr>
              <w:rFonts w:ascii="Times New Roman" w:hAnsi="Times New Roman" w:cs="Times New Roman"/>
              <w:noProof/>
              <w:webHidden/>
              <w:rPrChange w:author="Zachary Cappella" w:date="2023-10-09T16:12:00Z" w:id="578">
                <w:rPr>
                  <w:noProof/>
                  <w:webHidden/>
                </w:rPr>
              </w:rPrChange>
            </w:rPr>
            <w:t>24</w:t>
          </w:r>
          <w:r w:rsidRPr="00130713" w:rsidR="003A3B7C">
            <w:rPr>
              <w:rFonts w:ascii="Times New Roman" w:hAnsi="Times New Roman" w:cs="Times New Roman"/>
              <w:noProof/>
              <w:webHidden/>
              <w:rPrChange w:author="Zachary Cappella" w:date="2023-10-09T16:12:00Z" w:id="579">
                <w:rPr>
                  <w:noProof/>
                  <w:webHidden/>
                </w:rPr>
              </w:rPrChange>
            </w:rPr>
            <w:fldChar w:fldCharType="end"/>
          </w:r>
          <w:r w:rsidRPr="00130713">
            <w:rPr>
              <w:rFonts w:ascii="Times New Roman" w:hAnsi="Times New Roman" w:cs="Times New Roman"/>
              <w:noProof/>
              <w:rPrChange w:author="Zachary Cappella" w:date="2023-10-09T16:12:00Z" w:id="580">
                <w:rPr>
                  <w:noProof/>
                </w:rPr>
              </w:rPrChange>
            </w:rPr>
            <w:fldChar w:fldCharType="end"/>
          </w:r>
        </w:p>
        <w:p w:rsidRPr="00130713" w:rsidR="003A3B7C" w:rsidRDefault="00130713" w14:paraId="010D56D9" w14:textId="4DFE0510">
          <w:pPr>
            <w:pStyle w:val="TOC2"/>
            <w:tabs>
              <w:tab w:val="right" w:leader="dot" w:pos="9350"/>
            </w:tabs>
            <w:rPr>
              <w:rFonts w:ascii="Times New Roman" w:hAnsi="Times New Roman" w:cs="Times New Roman" w:eastAsiaTheme="minorEastAsia"/>
              <w:noProof/>
              <w:sz w:val="24"/>
              <w:szCs w:val="24"/>
              <w:rPrChange w:author="Zachary Cappella" w:date="2023-10-09T16:12:00Z" w:id="581">
                <w:rPr>
                  <w:rFonts w:eastAsiaTheme="minorEastAsia"/>
                  <w:noProof/>
                  <w:sz w:val="24"/>
                  <w:szCs w:val="24"/>
                </w:rPr>
              </w:rPrChange>
            </w:rPr>
          </w:pPr>
          <w:r w:rsidRPr="00130713">
            <w:rPr>
              <w:rFonts w:ascii="Times New Roman" w:hAnsi="Times New Roman" w:cs="Times New Roman"/>
              <w:rPrChange w:author="Zachary Cappella" w:date="2023-10-09T16:12:00Z" w:id="582">
                <w:rPr/>
              </w:rPrChange>
            </w:rPr>
            <w:fldChar w:fldCharType="begin"/>
          </w:r>
          <w:r w:rsidRPr="00130713">
            <w:rPr>
              <w:rFonts w:ascii="Times New Roman" w:hAnsi="Times New Roman" w:cs="Times New Roman"/>
              <w:rPrChange w:author="Zachary Cappella" w:date="2023-10-09T16:12:00Z" w:id="583">
                <w:rPr/>
              </w:rPrChange>
            </w:rPr>
            <w:instrText>HYPERLINK \l "_Toc146374847"</w:instrText>
          </w:r>
          <w:r w:rsidRPr="00130713">
            <w:rPr>
              <w:rFonts w:ascii="Times New Roman" w:hAnsi="Times New Roman" w:cs="Times New Roman"/>
              <w:rPrChange w:author="Zachary Cappella" w:date="2023-10-09T16:12:00Z" w:id="584">
                <w:rPr/>
              </w:rPrChange>
            </w:rPr>
          </w:r>
          <w:r w:rsidRPr="00130713">
            <w:rPr>
              <w:rFonts w:ascii="Times New Roman" w:hAnsi="Times New Roman" w:cs="Times New Roman"/>
              <w:rPrChange w:author="Zachary Cappella" w:date="2023-10-09T16:12:00Z" w:id="585">
                <w:rPr/>
              </w:rPrChange>
            </w:rPr>
            <w:fldChar w:fldCharType="separate"/>
          </w:r>
          <w:r w:rsidRPr="00130713" w:rsidR="003A3B7C">
            <w:rPr>
              <w:rStyle w:val="Hyperlink"/>
              <w:rFonts w:ascii="Times New Roman" w:hAnsi="Times New Roman" w:cs="Times New Roman"/>
              <w:noProof/>
              <w:rPrChange w:author="Zachary Cappella" w:date="2023-10-09T16:12:00Z" w:id="586">
                <w:rPr>
                  <w:rStyle w:val="Hyperlink"/>
                  <w:noProof/>
                </w:rPr>
              </w:rPrChange>
            </w:rPr>
            <w:t>7.2.4 Minor</w:t>
          </w:r>
          <w:r w:rsidRPr="00130713" w:rsidR="003A3B7C">
            <w:rPr>
              <w:rFonts w:ascii="Times New Roman" w:hAnsi="Times New Roman" w:cs="Times New Roman"/>
              <w:noProof/>
              <w:webHidden/>
              <w:rPrChange w:author="Zachary Cappella" w:date="2023-10-09T16:12:00Z" w:id="587">
                <w:rPr>
                  <w:noProof/>
                  <w:webHidden/>
                </w:rPr>
              </w:rPrChange>
            </w:rPr>
            <w:tab/>
          </w:r>
          <w:r w:rsidRPr="00130713" w:rsidR="003A3B7C">
            <w:rPr>
              <w:rFonts w:ascii="Times New Roman" w:hAnsi="Times New Roman" w:cs="Times New Roman"/>
              <w:noProof/>
              <w:webHidden/>
              <w:rPrChange w:author="Zachary Cappella" w:date="2023-10-09T16:12:00Z" w:id="588">
                <w:rPr>
                  <w:noProof/>
                  <w:webHidden/>
                </w:rPr>
              </w:rPrChange>
            </w:rPr>
            <w:fldChar w:fldCharType="begin"/>
          </w:r>
          <w:r w:rsidRPr="00130713" w:rsidR="003A3B7C">
            <w:rPr>
              <w:rFonts w:ascii="Times New Roman" w:hAnsi="Times New Roman" w:cs="Times New Roman"/>
              <w:noProof/>
              <w:webHidden/>
              <w:rPrChange w:author="Zachary Cappella" w:date="2023-10-09T16:12:00Z" w:id="589">
                <w:rPr>
                  <w:noProof/>
                  <w:webHidden/>
                </w:rPr>
              </w:rPrChange>
            </w:rPr>
            <w:instrText xml:space="preserve"> PAGEREF _Toc146374847 \h </w:instrText>
          </w:r>
          <w:r w:rsidRPr="00130713" w:rsidR="003A3B7C">
            <w:rPr>
              <w:rFonts w:ascii="Times New Roman" w:hAnsi="Times New Roman" w:cs="Times New Roman"/>
              <w:noProof/>
              <w:webHidden/>
              <w:rPrChange w:author="Zachary Cappella" w:date="2023-10-09T16:12:00Z" w:id="590">
                <w:rPr>
                  <w:noProof/>
                  <w:webHidden/>
                </w:rPr>
              </w:rPrChange>
            </w:rPr>
          </w:r>
          <w:r w:rsidRPr="00130713" w:rsidR="003A3B7C">
            <w:rPr>
              <w:rFonts w:ascii="Times New Roman" w:hAnsi="Times New Roman" w:cs="Times New Roman"/>
              <w:noProof/>
              <w:webHidden/>
              <w:rPrChange w:author="Zachary Cappella" w:date="2023-10-09T16:12:00Z" w:id="591">
                <w:rPr>
                  <w:noProof/>
                  <w:webHidden/>
                </w:rPr>
              </w:rPrChange>
            </w:rPr>
            <w:fldChar w:fldCharType="separate"/>
          </w:r>
          <w:r w:rsidRPr="00130713" w:rsidR="003A3B7C">
            <w:rPr>
              <w:rFonts w:ascii="Times New Roman" w:hAnsi="Times New Roman" w:cs="Times New Roman"/>
              <w:noProof/>
              <w:webHidden/>
              <w:rPrChange w:author="Zachary Cappella" w:date="2023-10-09T16:12:00Z" w:id="592">
                <w:rPr>
                  <w:noProof/>
                  <w:webHidden/>
                </w:rPr>
              </w:rPrChange>
            </w:rPr>
            <w:t>25</w:t>
          </w:r>
          <w:r w:rsidRPr="00130713" w:rsidR="003A3B7C">
            <w:rPr>
              <w:rFonts w:ascii="Times New Roman" w:hAnsi="Times New Roman" w:cs="Times New Roman"/>
              <w:noProof/>
              <w:webHidden/>
              <w:rPrChange w:author="Zachary Cappella" w:date="2023-10-09T16:12:00Z" w:id="593">
                <w:rPr>
                  <w:noProof/>
                  <w:webHidden/>
                </w:rPr>
              </w:rPrChange>
            </w:rPr>
            <w:fldChar w:fldCharType="end"/>
          </w:r>
          <w:r w:rsidRPr="00130713">
            <w:rPr>
              <w:rFonts w:ascii="Times New Roman" w:hAnsi="Times New Roman" w:cs="Times New Roman"/>
              <w:noProof/>
              <w:rPrChange w:author="Zachary Cappella" w:date="2023-10-09T16:12:00Z" w:id="594">
                <w:rPr>
                  <w:noProof/>
                </w:rPr>
              </w:rPrChange>
            </w:rPr>
            <w:fldChar w:fldCharType="end"/>
          </w:r>
        </w:p>
        <w:p w:rsidRPr="00130713" w:rsidR="003A3B7C" w:rsidRDefault="00130713" w14:paraId="77C979AD" w14:textId="7AB8D158">
          <w:pPr>
            <w:pStyle w:val="TOC2"/>
            <w:tabs>
              <w:tab w:val="right" w:leader="dot" w:pos="9350"/>
            </w:tabs>
            <w:rPr>
              <w:rFonts w:ascii="Times New Roman" w:hAnsi="Times New Roman" w:cs="Times New Roman" w:eastAsiaTheme="minorEastAsia"/>
              <w:noProof/>
              <w:sz w:val="24"/>
              <w:szCs w:val="24"/>
              <w:rPrChange w:author="Zachary Cappella" w:date="2023-10-09T16:12:00Z" w:id="595">
                <w:rPr>
                  <w:rFonts w:eastAsiaTheme="minorEastAsia"/>
                  <w:noProof/>
                  <w:sz w:val="24"/>
                  <w:szCs w:val="24"/>
                </w:rPr>
              </w:rPrChange>
            </w:rPr>
          </w:pPr>
          <w:r w:rsidRPr="00130713">
            <w:rPr>
              <w:rFonts w:ascii="Times New Roman" w:hAnsi="Times New Roman" w:cs="Times New Roman"/>
              <w:rPrChange w:author="Zachary Cappella" w:date="2023-10-09T16:12:00Z" w:id="596">
                <w:rPr/>
              </w:rPrChange>
            </w:rPr>
            <w:fldChar w:fldCharType="begin"/>
          </w:r>
          <w:r w:rsidRPr="00130713">
            <w:rPr>
              <w:rFonts w:ascii="Times New Roman" w:hAnsi="Times New Roman" w:cs="Times New Roman"/>
              <w:rPrChange w:author="Zachary Cappella" w:date="2023-10-09T16:12:00Z" w:id="597">
                <w:rPr/>
              </w:rPrChange>
            </w:rPr>
            <w:instrText>HYPERLINK \l "_Toc146374848"</w:instrText>
          </w:r>
          <w:r w:rsidRPr="00130713">
            <w:rPr>
              <w:rFonts w:ascii="Times New Roman" w:hAnsi="Times New Roman" w:cs="Times New Roman"/>
              <w:rPrChange w:author="Zachary Cappella" w:date="2023-10-09T16:12:00Z" w:id="598">
                <w:rPr/>
              </w:rPrChange>
            </w:rPr>
          </w:r>
          <w:r w:rsidRPr="00130713">
            <w:rPr>
              <w:rFonts w:ascii="Times New Roman" w:hAnsi="Times New Roman" w:cs="Times New Roman"/>
              <w:rPrChange w:author="Zachary Cappella" w:date="2023-10-09T16:12:00Z" w:id="599">
                <w:rPr/>
              </w:rPrChange>
            </w:rPr>
            <w:fldChar w:fldCharType="separate"/>
          </w:r>
          <w:r w:rsidRPr="00130713" w:rsidR="003A3B7C">
            <w:rPr>
              <w:rStyle w:val="Hyperlink"/>
              <w:rFonts w:ascii="Times New Roman" w:hAnsi="Times New Roman" w:cs="Times New Roman"/>
              <w:noProof/>
              <w:rPrChange w:author="Zachary Cappella" w:date="2023-10-09T16:12:00Z" w:id="600">
                <w:rPr>
                  <w:rStyle w:val="Hyperlink"/>
                  <w:noProof/>
                </w:rPr>
              </w:rPrChange>
            </w:rPr>
            <w:t>7.3 Test Cases</w:t>
          </w:r>
          <w:r w:rsidRPr="00130713" w:rsidR="003A3B7C">
            <w:rPr>
              <w:rFonts w:ascii="Times New Roman" w:hAnsi="Times New Roman" w:cs="Times New Roman"/>
              <w:noProof/>
              <w:webHidden/>
              <w:rPrChange w:author="Zachary Cappella" w:date="2023-10-09T16:12:00Z" w:id="601">
                <w:rPr>
                  <w:noProof/>
                  <w:webHidden/>
                </w:rPr>
              </w:rPrChange>
            </w:rPr>
            <w:tab/>
          </w:r>
          <w:r w:rsidRPr="00130713" w:rsidR="003A3B7C">
            <w:rPr>
              <w:rFonts w:ascii="Times New Roman" w:hAnsi="Times New Roman" w:cs="Times New Roman"/>
              <w:noProof/>
              <w:webHidden/>
              <w:rPrChange w:author="Zachary Cappella" w:date="2023-10-09T16:12:00Z" w:id="602">
                <w:rPr>
                  <w:noProof/>
                  <w:webHidden/>
                </w:rPr>
              </w:rPrChange>
            </w:rPr>
            <w:fldChar w:fldCharType="begin"/>
          </w:r>
          <w:r w:rsidRPr="00130713" w:rsidR="003A3B7C">
            <w:rPr>
              <w:rFonts w:ascii="Times New Roman" w:hAnsi="Times New Roman" w:cs="Times New Roman"/>
              <w:noProof/>
              <w:webHidden/>
              <w:rPrChange w:author="Zachary Cappella" w:date="2023-10-09T16:12:00Z" w:id="603">
                <w:rPr>
                  <w:noProof/>
                  <w:webHidden/>
                </w:rPr>
              </w:rPrChange>
            </w:rPr>
            <w:instrText xml:space="preserve"> PAGEREF _Toc146374848 \h </w:instrText>
          </w:r>
          <w:r w:rsidRPr="00130713" w:rsidR="003A3B7C">
            <w:rPr>
              <w:rFonts w:ascii="Times New Roman" w:hAnsi="Times New Roman" w:cs="Times New Roman"/>
              <w:noProof/>
              <w:webHidden/>
              <w:rPrChange w:author="Zachary Cappella" w:date="2023-10-09T16:12:00Z" w:id="604">
                <w:rPr>
                  <w:noProof/>
                  <w:webHidden/>
                </w:rPr>
              </w:rPrChange>
            </w:rPr>
          </w:r>
          <w:r w:rsidRPr="00130713" w:rsidR="003A3B7C">
            <w:rPr>
              <w:rFonts w:ascii="Times New Roman" w:hAnsi="Times New Roman" w:cs="Times New Roman"/>
              <w:noProof/>
              <w:webHidden/>
              <w:rPrChange w:author="Zachary Cappella" w:date="2023-10-09T16:12:00Z" w:id="605">
                <w:rPr>
                  <w:noProof/>
                  <w:webHidden/>
                </w:rPr>
              </w:rPrChange>
            </w:rPr>
            <w:fldChar w:fldCharType="separate"/>
          </w:r>
          <w:r w:rsidRPr="00130713" w:rsidR="003A3B7C">
            <w:rPr>
              <w:rFonts w:ascii="Times New Roman" w:hAnsi="Times New Roman" w:cs="Times New Roman"/>
              <w:noProof/>
              <w:webHidden/>
              <w:rPrChange w:author="Zachary Cappella" w:date="2023-10-09T16:12:00Z" w:id="606">
                <w:rPr>
                  <w:noProof/>
                  <w:webHidden/>
                </w:rPr>
              </w:rPrChange>
            </w:rPr>
            <w:t>25</w:t>
          </w:r>
          <w:r w:rsidRPr="00130713" w:rsidR="003A3B7C">
            <w:rPr>
              <w:rFonts w:ascii="Times New Roman" w:hAnsi="Times New Roman" w:cs="Times New Roman"/>
              <w:noProof/>
              <w:webHidden/>
              <w:rPrChange w:author="Zachary Cappella" w:date="2023-10-09T16:12:00Z" w:id="607">
                <w:rPr>
                  <w:noProof/>
                  <w:webHidden/>
                </w:rPr>
              </w:rPrChange>
            </w:rPr>
            <w:fldChar w:fldCharType="end"/>
          </w:r>
          <w:r w:rsidRPr="00130713">
            <w:rPr>
              <w:rFonts w:ascii="Times New Roman" w:hAnsi="Times New Roman" w:cs="Times New Roman"/>
              <w:noProof/>
              <w:rPrChange w:author="Zachary Cappella" w:date="2023-10-09T16:12:00Z" w:id="608">
                <w:rPr>
                  <w:noProof/>
                </w:rPr>
              </w:rPrChange>
            </w:rPr>
            <w:fldChar w:fldCharType="end"/>
          </w:r>
        </w:p>
        <w:p w:rsidRPr="00130713" w:rsidR="003A3B7C" w:rsidRDefault="00130713" w14:paraId="074DE08E" w14:textId="61B682D3">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609">
                <w:rPr>
                  <w:rFonts w:eastAsiaTheme="minorEastAsia"/>
                  <w:noProof/>
                  <w:sz w:val="24"/>
                  <w:szCs w:val="24"/>
                </w:rPr>
              </w:rPrChange>
            </w:rPr>
          </w:pPr>
          <w:r w:rsidRPr="00130713">
            <w:rPr>
              <w:rFonts w:ascii="Times New Roman" w:hAnsi="Times New Roman" w:cs="Times New Roman"/>
              <w:rPrChange w:author="Zachary Cappella" w:date="2023-10-09T16:12:00Z" w:id="610">
                <w:rPr/>
              </w:rPrChange>
            </w:rPr>
            <w:fldChar w:fldCharType="begin"/>
          </w:r>
          <w:r w:rsidRPr="00130713">
            <w:rPr>
              <w:rFonts w:ascii="Times New Roman" w:hAnsi="Times New Roman" w:cs="Times New Roman"/>
              <w:rPrChange w:author="Zachary Cappella" w:date="2023-10-09T16:12:00Z" w:id="611">
                <w:rPr/>
              </w:rPrChange>
            </w:rPr>
            <w:instrText>HYPERLINK \l "_Toc146374849"</w:instrText>
          </w:r>
          <w:r w:rsidRPr="00130713">
            <w:rPr>
              <w:rFonts w:ascii="Times New Roman" w:hAnsi="Times New Roman" w:cs="Times New Roman"/>
              <w:rPrChange w:author="Zachary Cappella" w:date="2023-10-09T16:12:00Z" w:id="612">
                <w:rPr/>
              </w:rPrChange>
            </w:rPr>
          </w:r>
          <w:r w:rsidRPr="00130713">
            <w:rPr>
              <w:rFonts w:ascii="Times New Roman" w:hAnsi="Times New Roman" w:cs="Times New Roman"/>
              <w:rPrChange w:author="Zachary Cappella" w:date="2023-10-09T16:12:00Z" w:id="613">
                <w:rPr/>
              </w:rPrChange>
            </w:rPr>
            <w:fldChar w:fldCharType="separate"/>
          </w:r>
          <w:r w:rsidRPr="00130713" w:rsidR="003A3B7C">
            <w:rPr>
              <w:rStyle w:val="Hyperlink"/>
              <w:rFonts w:ascii="Times New Roman" w:hAnsi="Times New Roman" w:cs="Times New Roman"/>
              <w:noProof/>
              <w:rPrChange w:author="Zachary Cappella" w:date="2023-10-09T16:12:00Z" w:id="614">
                <w:rPr>
                  <w:rStyle w:val="Hyperlink"/>
                  <w:noProof/>
                </w:rPr>
              </w:rPrChange>
            </w:rPr>
            <w:t>7.</w:t>
          </w:r>
          <w:r w:rsidRPr="00130713" w:rsidR="003A3B7C">
            <w:rPr>
              <w:rFonts w:ascii="Times New Roman" w:hAnsi="Times New Roman" w:cs="Times New Roman" w:eastAsiaTheme="minorEastAsia"/>
              <w:noProof/>
              <w:sz w:val="24"/>
              <w:szCs w:val="24"/>
              <w:rPrChange w:author="Zachary Cappella" w:date="2023-10-09T16:12:00Z" w:id="615">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616">
                <w:rPr>
                  <w:rStyle w:val="Hyperlink"/>
                  <w:noProof/>
                </w:rPr>
              </w:rPrChange>
            </w:rPr>
            <w:t>Staffing Management</w:t>
          </w:r>
          <w:r w:rsidRPr="00130713" w:rsidR="003A3B7C">
            <w:rPr>
              <w:rFonts w:ascii="Times New Roman" w:hAnsi="Times New Roman" w:cs="Times New Roman"/>
              <w:noProof/>
              <w:webHidden/>
              <w:rPrChange w:author="Zachary Cappella" w:date="2023-10-09T16:12:00Z" w:id="617">
                <w:rPr>
                  <w:noProof/>
                  <w:webHidden/>
                </w:rPr>
              </w:rPrChange>
            </w:rPr>
            <w:tab/>
          </w:r>
          <w:r w:rsidRPr="00130713" w:rsidR="003A3B7C">
            <w:rPr>
              <w:rFonts w:ascii="Times New Roman" w:hAnsi="Times New Roman" w:cs="Times New Roman"/>
              <w:noProof/>
              <w:webHidden/>
              <w:rPrChange w:author="Zachary Cappella" w:date="2023-10-09T16:12:00Z" w:id="618">
                <w:rPr>
                  <w:noProof/>
                  <w:webHidden/>
                </w:rPr>
              </w:rPrChange>
            </w:rPr>
            <w:fldChar w:fldCharType="begin"/>
          </w:r>
          <w:r w:rsidRPr="00130713" w:rsidR="003A3B7C">
            <w:rPr>
              <w:rFonts w:ascii="Times New Roman" w:hAnsi="Times New Roman" w:cs="Times New Roman"/>
              <w:noProof/>
              <w:webHidden/>
              <w:rPrChange w:author="Zachary Cappella" w:date="2023-10-09T16:12:00Z" w:id="619">
                <w:rPr>
                  <w:noProof/>
                  <w:webHidden/>
                </w:rPr>
              </w:rPrChange>
            </w:rPr>
            <w:instrText xml:space="preserve"> PAGEREF _Toc146374849 \h </w:instrText>
          </w:r>
          <w:r w:rsidRPr="00130713" w:rsidR="003A3B7C">
            <w:rPr>
              <w:rFonts w:ascii="Times New Roman" w:hAnsi="Times New Roman" w:cs="Times New Roman"/>
              <w:noProof/>
              <w:webHidden/>
              <w:rPrChange w:author="Zachary Cappella" w:date="2023-10-09T16:12:00Z" w:id="620">
                <w:rPr>
                  <w:noProof/>
                  <w:webHidden/>
                </w:rPr>
              </w:rPrChange>
            </w:rPr>
          </w:r>
          <w:r w:rsidRPr="00130713" w:rsidR="003A3B7C">
            <w:rPr>
              <w:rFonts w:ascii="Times New Roman" w:hAnsi="Times New Roman" w:cs="Times New Roman"/>
              <w:noProof/>
              <w:webHidden/>
              <w:rPrChange w:author="Zachary Cappella" w:date="2023-10-09T16:12:00Z" w:id="621">
                <w:rPr>
                  <w:noProof/>
                  <w:webHidden/>
                </w:rPr>
              </w:rPrChange>
            </w:rPr>
            <w:fldChar w:fldCharType="separate"/>
          </w:r>
          <w:r w:rsidRPr="00130713" w:rsidR="003A3B7C">
            <w:rPr>
              <w:rFonts w:ascii="Times New Roman" w:hAnsi="Times New Roman" w:cs="Times New Roman"/>
              <w:noProof/>
              <w:webHidden/>
              <w:rPrChange w:author="Zachary Cappella" w:date="2023-10-09T16:12:00Z" w:id="622">
                <w:rPr>
                  <w:noProof/>
                  <w:webHidden/>
                </w:rPr>
              </w:rPrChange>
            </w:rPr>
            <w:t>25</w:t>
          </w:r>
          <w:r w:rsidRPr="00130713" w:rsidR="003A3B7C">
            <w:rPr>
              <w:rFonts w:ascii="Times New Roman" w:hAnsi="Times New Roman" w:cs="Times New Roman"/>
              <w:noProof/>
              <w:webHidden/>
              <w:rPrChange w:author="Zachary Cappella" w:date="2023-10-09T16:12:00Z" w:id="623">
                <w:rPr>
                  <w:noProof/>
                  <w:webHidden/>
                </w:rPr>
              </w:rPrChange>
            </w:rPr>
            <w:fldChar w:fldCharType="end"/>
          </w:r>
          <w:r w:rsidRPr="00130713">
            <w:rPr>
              <w:rFonts w:ascii="Times New Roman" w:hAnsi="Times New Roman" w:cs="Times New Roman"/>
              <w:noProof/>
              <w:rPrChange w:author="Zachary Cappella" w:date="2023-10-09T16:12:00Z" w:id="624">
                <w:rPr>
                  <w:noProof/>
                </w:rPr>
              </w:rPrChange>
            </w:rPr>
            <w:fldChar w:fldCharType="end"/>
          </w:r>
        </w:p>
        <w:p w:rsidRPr="00130713" w:rsidR="003A3B7C" w:rsidRDefault="00130713" w14:paraId="51AC6C98" w14:textId="6E819028">
          <w:pPr>
            <w:pStyle w:val="TOC2"/>
            <w:tabs>
              <w:tab w:val="right" w:leader="dot" w:pos="9350"/>
            </w:tabs>
            <w:rPr>
              <w:rFonts w:ascii="Times New Roman" w:hAnsi="Times New Roman" w:cs="Times New Roman" w:eastAsiaTheme="minorEastAsia"/>
              <w:noProof/>
              <w:sz w:val="24"/>
              <w:szCs w:val="24"/>
              <w:rPrChange w:author="Zachary Cappella" w:date="2023-10-09T16:12:00Z" w:id="625">
                <w:rPr>
                  <w:rFonts w:eastAsiaTheme="minorEastAsia"/>
                  <w:noProof/>
                  <w:sz w:val="24"/>
                  <w:szCs w:val="24"/>
                </w:rPr>
              </w:rPrChange>
            </w:rPr>
          </w:pPr>
          <w:r w:rsidRPr="00130713">
            <w:rPr>
              <w:rFonts w:ascii="Times New Roman" w:hAnsi="Times New Roman" w:cs="Times New Roman"/>
              <w:rPrChange w:author="Zachary Cappella" w:date="2023-10-09T16:12:00Z" w:id="626">
                <w:rPr/>
              </w:rPrChange>
            </w:rPr>
            <w:fldChar w:fldCharType="begin"/>
          </w:r>
          <w:r w:rsidRPr="00130713">
            <w:rPr>
              <w:rFonts w:ascii="Times New Roman" w:hAnsi="Times New Roman" w:cs="Times New Roman"/>
              <w:rPrChange w:author="Zachary Cappella" w:date="2023-10-09T16:12:00Z" w:id="627">
                <w:rPr/>
              </w:rPrChange>
            </w:rPr>
            <w:instrText>HYPERLINK \l "_Toc146374850"</w:instrText>
          </w:r>
          <w:r w:rsidRPr="00130713">
            <w:rPr>
              <w:rFonts w:ascii="Times New Roman" w:hAnsi="Times New Roman" w:cs="Times New Roman"/>
              <w:rPrChange w:author="Zachary Cappella" w:date="2023-10-09T16:12:00Z" w:id="628">
                <w:rPr/>
              </w:rPrChange>
            </w:rPr>
          </w:r>
          <w:r w:rsidRPr="00130713">
            <w:rPr>
              <w:rFonts w:ascii="Times New Roman" w:hAnsi="Times New Roman" w:cs="Times New Roman"/>
              <w:rPrChange w:author="Zachary Cappella" w:date="2023-10-09T16:12:00Z" w:id="629">
                <w:rPr/>
              </w:rPrChange>
            </w:rPr>
            <w:fldChar w:fldCharType="separate"/>
          </w:r>
          <w:r w:rsidRPr="00130713" w:rsidR="003A3B7C">
            <w:rPr>
              <w:rStyle w:val="Hyperlink"/>
              <w:rFonts w:ascii="Times New Roman" w:hAnsi="Times New Roman" w:cs="Times New Roman"/>
              <w:noProof/>
              <w:rPrChange w:author="Zachary Cappella" w:date="2023-10-09T16:12:00Z" w:id="630">
                <w:rPr>
                  <w:rStyle w:val="Hyperlink"/>
                  <w:noProof/>
                </w:rPr>
              </w:rPrChange>
            </w:rPr>
            <w:t>8.1 Roles and Responsibilities</w:t>
          </w:r>
          <w:r w:rsidRPr="00130713" w:rsidR="003A3B7C">
            <w:rPr>
              <w:rFonts w:ascii="Times New Roman" w:hAnsi="Times New Roman" w:cs="Times New Roman"/>
              <w:noProof/>
              <w:webHidden/>
              <w:rPrChange w:author="Zachary Cappella" w:date="2023-10-09T16:12:00Z" w:id="631">
                <w:rPr>
                  <w:noProof/>
                  <w:webHidden/>
                </w:rPr>
              </w:rPrChange>
            </w:rPr>
            <w:tab/>
          </w:r>
          <w:r w:rsidRPr="00130713" w:rsidR="003A3B7C">
            <w:rPr>
              <w:rFonts w:ascii="Times New Roman" w:hAnsi="Times New Roman" w:cs="Times New Roman"/>
              <w:noProof/>
              <w:webHidden/>
              <w:rPrChange w:author="Zachary Cappella" w:date="2023-10-09T16:12:00Z" w:id="632">
                <w:rPr>
                  <w:noProof/>
                  <w:webHidden/>
                </w:rPr>
              </w:rPrChange>
            </w:rPr>
            <w:fldChar w:fldCharType="begin"/>
          </w:r>
          <w:r w:rsidRPr="00130713" w:rsidR="003A3B7C">
            <w:rPr>
              <w:rFonts w:ascii="Times New Roman" w:hAnsi="Times New Roman" w:cs="Times New Roman"/>
              <w:noProof/>
              <w:webHidden/>
              <w:rPrChange w:author="Zachary Cappella" w:date="2023-10-09T16:12:00Z" w:id="633">
                <w:rPr>
                  <w:noProof/>
                  <w:webHidden/>
                </w:rPr>
              </w:rPrChange>
            </w:rPr>
            <w:instrText xml:space="preserve"> PAGEREF _Toc146374850 \h </w:instrText>
          </w:r>
          <w:r w:rsidRPr="00130713" w:rsidR="003A3B7C">
            <w:rPr>
              <w:rFonts w:ascii="Times New Roman" w:hAnsi="Times New Roman" w:cs="Times New Roman"/>
              <w:noProof/>
              <w:webHidden/>
              <w:rPrChange w:author="Zachary Cappella" w:date="2023-10-09T16:12:00Z" w:id="634">
                <w:rPr>
                  <w:noProof/>
                  <w:webHidden/>
                </w:rPr>
              </w:rPrChange>
            </w:rPr>
          </w:r>
          <w:r w:rsidRPr="00130713" w:rsidR="003A3B7C">
            <w:rPr>
              <w:rFonts w:ascii="Times New Roman" w:hAnsi="Times New Roman" w:cs="Times New Roman"/>
              <w:noProof/>
              <w:webHidden/>
              <w:rPrChange w:author="Zachary Cappella" w:date="2023-10-09T16:12:00Z" w:id="635">
                <w:rPr>
                  <w:noProof/>
                  <w:webHidden/>
                </w:rPr>
              </w:rPrChange>
            </w:rPr>
            <w:fldChar w:fldCharType="separate"/>
          </w:r>
          <w:r w:rsidRPr="00130713" w:rsidR="003A3B7C">
            <w:rPr>
              <w:rFonts w:ascii="Times New Roman" w:hAnsi="Times New Roman" w:cs="Times New Roman"/>
              <w:noProof/>
              <w:webHidden/>
              <w:rPrChange w:author="Zachary Cappella" w:date="2023-10-09T16:12:00Z" w:id="636">
                <w:rPr>
                  <w:noProof/>
                  <w:webHidden/>
                </w:rPr>
              </w:rPrChange>
            </w:rPr>
            <w:t>25</w:t>
          </w:r>
          <w:r w:rsidRPr="00130713" w:rsidR="003A3B7C">
            <w:rPr>
              <w:rFonts w:ascii="Times New Roman" w:hAnsi="Times New Roman" w:cs="Times New Roman"/>
              <w:noProof/>
              <w:webHidden/>
              <w:rPrChange w:author="Zachary Cappella" w:date="2023-10-09T16:12:00Z" w:id="637">
                <w:rPr>
                  <w:noProof/>
                  <w:webHidden/>
                </w:rPr>
              </w:rPrChange>
            </w:rPr>
            <w:fldChar w:fldCharType="end"/>
          </w:r>
          <w:r w:rsidRPr="00130713">
            <w:rPr>
              <w:rFonts w:ascii="Times New Roman" w:hAnsi="Times New Roman" w:cs="Times New Roman"/>
              <w:noProof/>
              <w:rPrChange w:author="Zachary Cappella" w:date="2023-10-09T16:12:00Z" w:id="638">
                <w:rPr>
                  <w:noProof/>
                </w:rPr>
              </w:rPrChange>
            </w:rPr>
            <w:fldChar w:fldCharType="end"/>
          </w:r>
        </w:p>
        <w:p w:rsidRPr="00130713" w:rsidR="003A3B7C" w:rsidRDefault="00130713" w14:paraId="5ECEE838" w14:textId="2259AEF9">
          <w:pPr>
            <w:pStyle w:val="TOC3"/>
            <w:tabs>
              <w:tab w:val="right" w:leader="dot" w:pos="9350"/>
            </w:tabs>
            <w:rPr>
              <w:rFonts w:ascii="Times New Roman" w:hAnsi="Times New Roman" w:cs="Times New Roman" w:eastAsiaTheme="minorEastAsia"/>
              <w:noProof/>
              <w:sz w:val="24"/>
              <w:szCs w:val="24"/>
              <w:rPrChange w:author="Zachary Cappella" w:date="2023-10-09T16:12:00Z" w:id="639">
                <w:rPr>
                  <w:rFonts w:eastAsiaTheme="minorEastAsia"/>
                  <w:noProof/>
                  <w:sz w:val="24"/>
                  <w:szCs w:val="24"/>
                </w:rPr>
              </w:rPrChange>
            </w:rPr>
          </w:pPr>
          <w:r w:rsidRPr="00130713">
            <w:rPr>
              <w:rFonts w:ascii="Times New Roman" w:hAnsi="Times New Roman" w:cs="Times New Roman"/>
              <w:rPrChange w:author="Zachary Cappella" w:date="2023-10-09T16:12:00Z" w:id="640">
                <w:rPr/>
              </w:rPrChange>
            </w:rPr>
            <w:fldChar w:fldCharType="begin"/>
          </w:r>
          <w:r w:rsidRPr="00130713">
            <w:rPr>
              <w:rFonts w:ascii="Times New Roman" w:hAnsi="Times New Roman" w:cs="Times New Roman"/>
              <w:rPrChange w:author="Zachary Cappella" w:date="2023-10-09T16:12:00Z" w:id="641">
                <w:rPr/>
              </w:rPrChange>
            </w:rPr>
            <w:instrText>HYPERLINK \l "_Toc146374851"</w:instrText>
          </w:r>
          <w:r w:rsidRPr="00130713">
            <w:rPr>
              <w:rFonts w:ascii="Times New Roman" w:hAnsi="Times New Roman" w:cs="Times New Roman"/>
              <w:rPrChange w:author="Zachary Cappella" w:date="2023-10-09T16:12:00Z" w:id="642">
                <w:rPr/>
              </w:rPrChange>
            </w:rPr>
          </w:r>
          <w:r w:rsidRPr="00130713">
            <w:rPr>
              <w:rFonts w:ascii="Times New Roman" w:hAnsi="Times New Roman" w:cs="Times New Roman"/>
              <w:rPrChange w:author="Zachary Cappella" w:date="2023-10-09T16:12:00Z" w:id="643">
                <w:rPr/>
              </w:rPrChange>
            </w:rPr>
            <w:fldChar w:fldCharType="separate"/>
          </w:r>
          <w:r w:rsidRPr="00130713" w:rsidR="003A3B7C">
            <w:rPr>
              <w:rStyle w:val="Hyperlink"/>
              <w:rFonts w:ascii="Times New Roman" w:hAnsi="Times New Roman" w:cs="Times New Roman"/>
              <w:noProof/>
              <w:rPrChange w:author="Zachary Cappella" w:date="2023-10-09T16:12:00Z" w:id="644">
                <w:rPr>
                  <w:rStyle w:val="Hyperlink"/>
                  <w:noProof/>
                </w:rPr>
              </w:rPrChange>
            </w:rPr>
            <w:t>8.1.1 Customer</w:t>
          </w:r>
          <w:r w:rsidRPr="00130713" w:rsidR="003A3B7C">
            <w:rPr>
              <w:rFonts w:ascii="Times New Roman" w:hAnsi="Times New Roman" w:cs="Times New Roman"/>
              <w:noProof/>
              <w:webHidden/>
              <w:rPrChange w:author="Zachary Cappella" w:date="2023-10-09T16:12:00Z" w:id="645">
                <w:rPr>
                  <w:noProof/>
                  <w:webHidden/>
                </w:rPr>
              </w:rPrChange>
            </w:rPr>
            <w:tab/>
          </w:r>
          <w:r w:rsidRPr="00130713" w:rsidR="003A3B7C">
            <w:rPr>
              <w:rFonts w:ascii="Times New Roman" w:hAnsi="Times New Roman" w:cs="Times New Roman"/>
              <w:noProof/>
              <w:webHidden/>
              <w:rPrChange w:author="Zachary Cappella" w:date="2023-10-09T16:12:00Z" w:id="646">
                <w:rPr>
                  <w:noProof/>
                  <w:webHidden/>
                </w:rPr>
              </w:rPrChange>
            </w:rPr>
            <w:fldChar w:fldCharType="begin"/>
          </w:r>
          <w:r w:rsidRPr="00130713" w:rsidR="003A3B7C">
            <w:rPr>
              <w:rFonts w:ascii="Times New Roman" w:hAnsi="Times New Roman" w:cs="Times New Roman"/>
              <w:noProof/>
              <w:webHidden/>
              <w:rPrChange w:author="Zachary Cappella" w:date="2023-10-09T16:12:00Z" w:id="647">
                <w:rPr>
                  <w:noProof/>
                  <w:webHidden/>
                </w:rPr>
              </w:rPrChange>
            </w:rPr>
            <w:instrText xml:space="preserve"> PAGEREF _Toc146374851 \h </w:instrText>
          </w:r>
          <w:r w:rsidRPr="00130713" w:rsidR="003A3B7C">
            <w:rPr>
              <w:rFonts w:ascii="Times New Roman" w:hAnsi="Times New Roman" w:cs="Times New Roman"/>
              <w:noProof/>
              <w:webHidden/>
              <w:rPrChange w:author="Zachary Cappella" w:date="2023-10-09T16:12:00Z" w:id="648">
                <w:rPr>
                  <w:noProof/>
                  <w:webHidden/>
                </w:rPr>
              </w:rPrChange>
            </w:rPr>
          </w:r>
          <w:r w:rsidRPr="00130713" w:rsidR="003A3B7C">
            <w:rPr>
              <w:rFonts w:ascii="Times New Roman" w:hAnsi="Times New Roman" w:cs="Times New Roman"/>
              <w:noProof/>
              <w:webHidden/>
              <w:rPrChange w:author="Zachary Cappella" w:date="2023-10-09T16:12:00Z" w:id="649">
                <w:rPr>
                  <w:noProof/>
                  <w:webHidden/>
                </w:rPr>
              </w:rPrChange>
            </w:rPr>
            <w:fldChar w:fldCharType="separate"/>
          </w:r>
          <w:r w:rsidRPr="00130713" w:rsidR="003A3B7C">
            <w:rPr>
              <w:rFonts w:ascii="Times New Roman" w:hAnsi="Times New Roman" w:cs="Times New Roman"/>
              <w:noProof/>
              <w:webHidden/>
              <w:rPrChange w:author="Zachary Cappella" w:date="2023-10-09T16:12:00Z" w:id="650">
                <w:rPr>
                  <w:noProof/>
                  <w:webHidden/>
                </w:rPr>
              </w:rPrChange>
            </w:rPr>
            <w:t>25</w:t>
          </w:r>
          <w:r w:rsidRPr="00130713" w:rsidR="003A3B7C">
            <w:rPr>
              <w:rFonts w:ascii="Times New Roman" w:hAnsi="Times New Roman" w:cs="Times New Roman"/>
              <w:noProof/>
              <w:webHidden/>
              <w:rPrChange w:author="Zachary Cappella" w:date="2023-10-09T16:12:00Z" w:id="651">
                <w:rPr>
                  <w:noProof/>
                  <w:webHidden/>
                </w:rPr>
              </w:rPrChange>
            </w:rPr>
            <w:fldChar w:fldCharType="end"/>
          </w:r>
          <w:r w:rsidRPr="00130713">
            <w:rPr>
              <w:rFonts w:ascii="Times New Roman" w:hAnsi="Times New Roman" w:cs="Times New Roman"/>
              <w:noProof/>
              <w:rPrChange w:author="Zachary Cappella" w:date="2023-10-09T16:12:00Z" w:id="652">
                <w:rPr>
                  <w:noProof/>
                </w:rPr>
              </w:rPrChange>
            </w:rPr>
            <w:fldChar w:fldCharType="end"/>
          </w:r>
        </w:p>
        <w:p w:rsidRPr="00130713" w:rsidR="003A3B7C" w:rsidRDefault="00130713" w14:paraId="42AFA6DA" w14:textId="70A2F6B2">
          <w:pPr>
            <w:pStyle w:val="TOC3"/>
            <w:tabs>
              <w:tab w:val="right" w:leader="dot" w:pos="9350"/>
            </w:tabs>
            <w:rPr>
              <w:rFonts w:ascii="Times New Roman" w:hAnsi="Times New Roman" w:cs="Times New Roman" w:eastAsiaTheme="minorEastAsia"/>
              <w:noProof/>
              <w:sz w:val="24"/>
              <w:szCs w:val="24"/>
              <w:rPrChange w:author="Zachary Cappella" w:date="2023-10-09T16:12:00Z" w:id="653">
                <w:rPr>
                  <w:rFonts w:eastAsiaTheme="minorEastAsia"/>
                  <w:noProof/>
                  <w:sz w:val="24"/>
                  <w:szCs w:val="24"/>
                </w:rPr>
              </w:rPrChange>
            </w:rPr>
          </w:pPr>
          <w:r w:rsidRPr="00130713">
            <w:rPr>
              <w:rFonts w:ascii="Times New Roman" w:hAnsi="Times New Roman" w:cs="Times New Roman"/>
              <w:rPrChange w:author="Zachary Cappella" w:date="2023-10-09T16:12:00Z" w:id="654">
                <w:rPr/>
              </w:rPrChange>
            </w:rPr>
            <w:fldChar w:fldCharType="begin"/>
          </w:r>
          <w:r w:rsidRPr="00130713">
            <w:rPr>
              <w:rFonts w:ascii="Times New Roman" w:hAnsi="Times New Roman" w:cs="Times New Roman"/>
              <w:rPrChange w:author="Zachary Cappella" w:date="2023-10-09T16:12:00Z" w:id="655">
                <w:rPr/>
              </w:rPrChange>
            </w:rPr>
            <w:instrText>HYPERLINK \l "_Toc146374852"</w:instrText>
          </w:r>
          <w:r w:rsidRPr="00130713">
            <w:rPr>
              <w:rFonts w:ascii="Times New Roman" w:hAnsi="Times New Roman" w:cs="Times New Roman"/>
              <w:rPrChange w:author="Zachary Cappella" w:date="2023-10-09T16:12:00Z" w:id="656">
                <w:rPr/>
              </w:rPrChange>
            </w:rPr>
          </w:r>
          <w:r w:rsidRPr="00130713">
            <w:rPr>
              <w:rFonts w:ascii="Times New Roman" w:hAnsi="Times New Roman" w:cs="Times New Roman"/>
              <w:rPrChange w:author="Zachary Cappella" w:date="2023-10-09T16:12:00Z" w:id="657">
                <w:rPr/>
              </w:rPrChange>
            </w:rPr>
            <w:fldChar w:fldCharType="separate"/>
          </w:r>
          <w:r w:rsidRPr="00130713" w:rsidR="003A3B7C">
            <w:rPr>
              <w:rStyle w:val="Hyperlink"/>
              <w:rFonts w:ascii="Times New Roman" w:hAnsi="Times New Roman" w:cs="Times New Roman"/>
              <w:noProof/>
              <w:rPrChange w:author="Zachary Cappella" w:date="2023-10-09T16:12:00Z" w:id="658">
                <w:rPr>
                  <w:rStyle w:val="Hyperlink"/>
                  <w:noProof/>
                </w:rPr>
              </w:rPrChange>
            </w:rPr>
            <w:t>8.1.2 Project Manager</w:t>
          </w:r>
          <w:r w:rsidRPr="00130713" w:rsidR="003A3B7C">
            <w:rPr>
              <w:rFonts w:ascii="Times New Roman" w:hAnsi="Times New Roman" w:cs="Times New Roman"/>
              <w:noProof/>
              <w:webHidden/>
              <w:rPrChange w:author="Zachary Cappella" w:date="2023-10-09T16:12:00Z" w:id="659">
                <w:rPr>
                  <w:noProof/>
                  <w:webHidden/>
                </w:rPr>
              </w:rPrChange>
            </w:rPr>
            <w:tab/>
          </w:r>
          <w:r w:rsidRPr="00130713" w:rsidR="003A3B7C">
            <w:rPr>
              <w:rFonts w:ascii="Times New Roman" w:hAnsi="Times New Roman" w:cs="Times New Roman"/>
              <w:noProof/>
              <w:webHidden/>
              <w:rPrChange w:author="Zachary Cappella" w:date="2023-10-09T16:12:00Z" w:id="660">
                <w:rPr>
                  <w:noProof/>
                  <w:webHidden/>
                </w:rPr>
              </w:rPrChange>
            </w:rPr>
            <w:fldChar w:fldCharType="begin"/>
          </w:r>
          <w:r w:rsidRPr="00130713" w:rsidR="003A3B7C">
            <w:rPr>
              <w:rFonts w:ascii="Times New Roman" w:hAnsi="Times New Roman" w:cs="Times New Roman"/>
              <w:noProof/>
              <w:webHidden/>
              <w:rPrChange w:author="Zachary Cappella" w:date="2023-10-09T16:12:00Z" w:id="661">
                <w:rPr>
                  <w:noProof/>
                  <w:webHidden/>
                </w:rPr>
              </w:rPrChange>
            </w:rPr>
            <w:instrText xml:space="preserve"> PAGEREF _Toc146374852 \h </w:instrText>
          </w:r>
          <w:r w:rsidRPr="00130713" w:rsidR="003A3B7C">
            <w:rPr>
              <w:rFonts w:ascii="Times New Roman" w:hAnsi="Times New Roman" w:cs="Times New Roman"/>
              <w:noProof/>
              <w:webHidden/>
              <w:rPrChange w:author="Zachary Cappella" w:date="2023-10-09T16:12:00Z" w:id="662">
                <w:rPr>
                  <w:noProof/>
                  <w:webHidden/>
                </w:rPr>
              </w:rPrChange>
            </w:rPr>
          </w:r>
          <w:r w:rsidRPr="00130713" w:rsidR="003A3B7C">
            <w:rPr>
              <w:rFonts w:ascii="Times New Roman" w:hAnsi="Times New Roman" w:cs="Times New Roman"/>
              <w:noProof/>
              <w:webHidden/>
              <w:rPrChange w:author="Zachary Cappella" w:date="2023-10-09T16:12:00Z" w:id="663">
                <w:rPr>
                  <w:noProof/>
                  <w:webHidden/>
                </w:rPr>
              </w:rPrChange>
            </w:rPr>
            <w:fldChar w:fldCharType="separate"/>
          </w:r>
          <w:r w:rsidRPr="00130713" w:rsidR="003A3B7C">
            <w:rPr>
              <w:rFonts w:ascii="Times New Roman" w:hAnsi="Times New Roman" w:cs="Times New Roman"/>
              <w:noProof/>
              <w:webHidden/>
              <w:rPrChange w:author="Zachary Cappella" w:date="2023-10-09T16:12:00Z" w:id="664">
                <w:rPr>
                  <w:noProof/>
                  <w:webHidden/>
                </w:rPr>
              </w:rPrChange>
            </w:rPr>
            <w:t>26</w:t>
          </w:r>
          <w:r w:rsidRPr="00130713" w:rsidR="003A3B7C">
            <w:rPr>
              <w:rFonts w:ascii="Times New Roman" w:hAnsi="Times New Roman" w:cs="Times New Roman"/>
              <w:noProof/>
              <w:webHidden/>
              <w:rPrChange w:author="Zachary Cappella" w:date="2023-10-09T16:12:00Z" w:id="665">
                <w:rPr>
                  <w:noProof/>
                  <w:webHidden/>
                </w:rPr>
              </w:rPrChange>
            </w:rPr>
            <w:fldChar w:fldCharType="end"/>
          </w:r>
          <w:r w:rsidRPr="00130713">
            <w:rPr>
              <w:rFonts w:ascii="Times New Roman" w:hAnsi="Times New Roman" w:cs="Times New Roman"/>
              <w:noProof/>
              <w:rPrChange w:author="Zachary Cappella" w:date="2023-10-09T16:12:00Z" w:id="666">
                <w:rPr>
                  <w:noProof/>
                </w:rPr>
              </w:rPrChange>
            </w:rPr>
            <w:fldChar w:fldCharType="end"/>
          </w:r>
        </w:p>
        <w:p w:rsidRPr="00130713" w:rsidR="003A3B7C" w:rsidRDefault="00130713" w14:paraId="67A0D25C" w14:textId="251F20DD">
          <w:pPr>
            <w:pStyle w:val="TOC3"/>
            <w:tabs>
              <w:tab w:val="right" w:leader="dot" w:pos="9350"/>
            </w:tabs>
            <w:rPr>
              <w:rFonts w:ascii="Times New Roman" w:hAnsi="Times New Roman" w:cs="Times New Roman" w:eastAsiaTheme="minorEastAsia"/>
              <w:noProof/>
              <w:sz w:val="24"/>
              <w:szCs w:val="24"/>
              <w:rPrChange w:author="Zachary Cappella" w:date="2023-10-09T16:12:00Z" w:id="667">
                <w:rPr>
                  <w:rFonts w:eastAsiaTheme="minorEastAsia"/>
                  <w:noProof/>
                  <w:sz w:val="24"/>
                  <w:szCs w:val="24"/>
                </w:rPr>
              </w:rPrChange>
            </w:rPr>
          </w:pPr>
          <w:r w:rsidRPr="00130713">
            <w:rPr>
              <w:rFonts w:ascii="Times New Roman" w:hAnsi="Times New Roman" w:cs="Times New Roman"/>
              <w:rPrChange w:author="Zachary Cappella" w:date="2023-10-09T16:12:00Z" w:id="668">
                <w:rPr/>
              </w:rPrChange>
            </w:rPr>
            <w:fldChar w:fldCharType="begin"/>
          </w:r>
          <w:r w:rsidRPr="00130713">
            <w:rPr>
              <w:rFonts w:ascii="Times New Roman" w:hAnsi="Times New Roman" w:cs="Times New Roman"/>
              <w:rPrChange w:author="Zachary Cappella" w:date="2023-10-09T16:12:00Z" w:id="669">
                <w:rPr/>
              </w:rPrChange>
            </w:rPr>
            <w:instrText>HYPERLINK \l "_Toc146374853"</w:instrText>
          </w:r>
          <w:r w:rsidRPr="00130713">
            <w:rPr>
              <w:rFonts w:ascii="Times New Roman" w:hAnsi="Times New Roman" w:cs="Times New Roman"/>
              <w:rPrChange w:author="Zachary Cappella" w:date="2023-10-09T16:12:00Z" w:id="670">
                <w:rPr/>
              </w:rPrChange>
            </w:rPr>
          </w:r>
          <w:r w:rsidRPr="00130713">
            <w:rPr>
              <w:rFonts w:ascii="Times New Roman" w:hAnsi="Times New Roman" w:cs="Times New Roman"/>
              <w:rPrChange w:author="Zachary Cappella" w:date="2023-10-09T16:12:00Z" w:id="671">
                <w:rPr/>
              </w:rPrChange>
            </w:rPr>
            <w:fldChar w:fldCharType="separate"/>
          </w:r>
          <w:r w:rsidRPr="00130713" w:rsidR="003A3B7C">
            <w:rPr>
              <w:rStyle w:val="Hyperlink"/>
              <w:rFonts w:ascii="Times New Roman" w:hAnsi="Times New Roman" w:cs="Times New Roman"/>
              <w:noProof/>
              <w:rPrChange w:author="Zachary Cappella" w:date="2023-10-09T16:12:00Z" w:id="672">
                <w:rPr>
                  <w:rStyle w:val="Hyperlink"/>
                  <w:noProof/>
                </w:rPr>
              </w:rPrChange>
            </w:rPr>
            <w:t>8.1.3 Technical Writer</w:t>
          </w:r>
          <w:r w:rsidRPr="00130713" w:rsidR="003A3B7C">
            <w:rPr>
              <w:rFonts w:ascii="Times New Roman" w:hAnsi="Times New Roman" w:cs="Times New Roman"/>
              <w:noProof/>
              <w:webHidden/>
              <w:rPrChange w:author="Zachary Cappella" w:date="2023-10-09T16:12:00Z" w:id="673">
                <w:rPr>
                  <w:noProof/>
                  <w:webHidden/>
                </w:rPr>
              </w:rPrChange>
            </w:rPr>
            <w:tab/>
          </w:r>
          <w:r w:rsidRPr="00130713" w:rsidR="003A3B7C">
            <w:rPr>
              <w:rFonts w:ascii="Times New Roman" w:hAnsi="Times New Roman" w:cs="Times New Roman"/>
              <w:noProof/>
              <w:webHidden/>
              <w:rPrChange w:author="Zachary Cappella" w:date="2023-10-09T16:12:00Z" w:id="674">
                <w:rPr>
                  <w:noProof/>
                  <w:webHidden/>
                </w:rPr>
              </w:rPrChange>
            </w:rPr>
            <w:fldChar w:fldCharType="begin"/>
          </w:r>
          <w:r w:rsidRPr="00130713" w:rsidR="003A3B7C">
            <w:rPr>
              <w:rFonts w:ascii="Times New Roman" w:hAnsi="Times New Roman" w:cs="Times New Roman"/>
              <w:noProof/>
              <w:webHidden/>
              <w:rPrChange w:author="Zachary Cappella" w:date="2023-10-09T16:12:00Z" w:id="675">
                <w:rPr>
                  <w:noProof/>
                  <w:webHidden/>
                </w:rPr>
              </w:rPrChange>
            </w:rPr>
            <w:instrText xml:space="preserve"> PAGEREF _Toc146374853 \h </w:instrText>
          </w:r>
          <w:r w:rsidRPr="00130713" w:rsidR="003A3B7C">
            <w:rPr>
              <w:rFonts w:ascii="Times New Roman" w:hAnsi="Times New Roman" w:cs="Times New Roman"/>
              <w:noProof/>
              <w:webHidden/>
              <w:rPrChange w:author="Zachary Cappella" w:date="2023-10-09T16:12:00Z" w:id="676">
                <w:rPr>
                  <w:noProof/>
                  <w:webHidden/>
                </w:rPr>
              </w:rPrChange>
            </w:rPr>
          </w:r>
          <w:r w:rsidRPr="00130713" w:rsidR="003A3B7C">
            <w:rPr>
              <w:rFonts w:ascii="Times New Roman" w:hAnsi="Times New Roman" w:cs="Times New Roman"/>
              <w:noProof/>
              <w:webHidden/>
              <w:rPrChange w:author="Zachary Cappella" w:date="2023-10-09T16:12:00Z" w:id="677">
                <w:rPr>
                  <w:noProof/>
                  <w:webHidden/>
                </w:rPr>
              </w:rPrChange>
            </w:rPr>
            <w:fldChar w:fldCharType="separate"/>
          </w:r>
          <w:r w:rsidRPr="00130713" w:rsidR="003A3B7C">
            <w:rPr>
              <w:rFonts w:ascii="Times New Roman" w:hAnsi="Times New Roman" w:cs="Times New Roman"/>
              <w:noProof/>
              <w:webHidden/>
              <w:rPrChange w:author="Zachary Cappella" w:date="2023-10-09T16:12:00Z" w:id="678">
                <w:rPr>
                  <w:noProof/>
                  <w:webHidden/>
                </w:rPr>
              </w:rPrChange>
            </w:rPr>
            <w:t>26</w:t>
          </w:r>
          <w:r w:rsidRPr="00130713" w:rsidR="003A3B7C">
            <w:rPr>
              <w:rFonts w:ascii="Times New Roman" w:hAnsi="Times New Roman" w:cs="Times New Roman"/>
              <w:noProof/>
              <w:webHidden/>
              <w:rPrChange w:author="Zachary Cappella" w:date="2023-10-09T16:12:00Z" w:id="679">
                <w:rPr>
                  <w:noProof/>
                  <w:webHidden/>
                </w:rPr>
              </w:rPrChange>
            </w:rPr>
            <w:fldChar w:fldCharType="end"/>
          </w:r>
          <w:r w:rsidRPr="00130713">
            <w:rPr>
              <w:rFonts w:ascii="Times New Roman" w:hAnsi="Times New Roman" w:cs="Times New Roman"/>
              <w:noProof/>
              <w:rPrChange w:author="Zachary Cappella" w:date="2023-10-09T16:12:00Z" w:id="680">
                <w:rPr>
                  <w:noProof/>
                </w:rPr>
              </w:rPrChange>
            </w:rPr>
            <w:fldChar w:fldCharType="end"/>
          </w:r>
        </w:p>
        <w:p w:rsidRPr="00130713" w:rsidR="003A3B7C" w:rsidRDefault="00130713" w14:paraId="1FB2F31C" w14:textId="65561E06">
          <w:pPr>
            <w:pStyle w:val="TOC3"/>
            <w:tabs>
              <w:tab w:val="right" w:leader="dot" w:pos="9350"/>
            </w:tabs>
            <w:rPr>
              <w:rFonts w:ascii="Times New Roman" w:hAnsi="Times New Roman" w:cs="Times New Roman" w:eastAsiaTheme="minorEastAsia"/>
              <w:noProof/>
              <w:sz w:val="24"/>
              <w:szCs w:val="24"/>
              <w:rPrChange w:author="Zachary Cappella" w:date="2023-10-09T16:12:00Z" w:id="681">
                <w:rPr>
                  <w:rFonts w:eastAsiaTheme="minorEastAsia"/>
                  <w:noProof/>
                  <w:sz w:val="24"/>
                  <w:szCs w:val="24"/>
                </w:rPr>
              </w:rPrChange>
            </w:rPr>
          </w:pPr>
          <w:r w:rsidRPr="00130713">
            <w:rPr>
              <w:rFonts w:ascii="Times New Roman" w:hAnsi="Times New Roman" w:cs="Times New Roman"/>
              <w:rPrChange w:author="Zachary Cappella" w:date="2023-10-09T16:12:00Z" w:id="682">
                <w:rPr/>
              </w:rPrChange>
            </w:rPr>
            <w:fldChar w:fldCharType="begin"/>
          </w:r>
          <w:r w:rsidRPr="00130713">
            <w:rPr>
              <w:rFonts w:ascii="Times New Roman" w:hAnsi="Times New Roman" w:cs="Times New Roman"/>
              <w:rPrChange w:author="Zachary Cappella" w:date="2023-10-09T16:12:00Z" w:id="683">
                <w:rPr/>
              </w:rPrChange>
            </w:rPr>
            <w:instrText>HYPERLINK \l "_Toc146374854"</w:instrText>
          </w:r>
          <w:r w:rsidRPr="00130713">
            <w:rPr>
              <w:rFonts w:ascii="Times New Roman" w:hAnsi="Times New Roman" w:cs="Times New Roman"/>
              <w:rPrChange w:author="Zachary Cappella" w:date="2023-10-09T16:12:00Z" w:id="684">
                <w:rPr/>
              </w:rPrChange>
            </w:rPr>
          </w:r>
          <w:r w:rsidRPr="00130713">
            <w:rPr>
              <w:rFonts w:ascii="Times New Roman" w:hAnsi="Times New Roman" w:cs="Times New Roman"/>
              <w:rPrChange w:author="Zachary Cappella" w:date="2023-10-09T16:12:00Z" w:id="685">
                <w:rPr/>
              </w:rPrChange>
            </w:rPr>
            <w:fldChar w:fldCharType="separate"/>
          </w:r>
          <w:r w:rsidRPr="00130713" w:rsidR="003A3B7C">
            <w:rPr>
              <w:rStyle w:val="Hyperlink"/>
              <w:rFonts w:ascii="Times New Roman" w:hAnsi="Times New Roman" w:cs="Times New Roman"/>
              <w:noProof/>
              <w:rPrChange w:author="Zachary Cappella" w:date="2023-10-09T16:12:00Z" w:id="686">
                <w:rPr>
                  <w:rStyle w:val="Hyperlink"/>
                  <w:noProof/>
                </w:rPr>
              </w:rPrChange>
            </w:rPr>
            <w:t>8.1.4 UI/UX Developer</w:t>
          </w:r>
          <w:r w:rsidRPr="00130713" w:rsidR="003A3B7C">
            <w:rPr>
              <w:rFonts w:ascii="Times New Roman" w:hAnsi="Times New Roman" w:cs="Times New Roman"/>
              <w:noProof/>
              <w:webHidden/>
              <w:rPrChange w:author="Zachary Cappella" w:date="2023-10-09T16:12:00Z" w:id="687">
                <w:rPr>
                  <w:noProof/>
                  <w:webHidden/>
                </w:rPr>
              </w:rPrChange>
            </w:rPr>
            <w:tab/>
          </w:r>
          <w:r w:rsidRPr="00130713" w:rsidR="003A3B7C">
            <w:rPr>
              <w:rFonts w:ascii="Times New Roman" w:hAnsi="Times New Roman" w:cs="Times New Roman"/>
              <w:noProof/>
              <w:webHidden/>
              <w:rPrChange w:author="Zachary Cappella" w:date="2023-10-09T16:12:00Z" w:id="688">
                <w:rPr>
                  <w:noProof/>
                  <w:webHidden/>
                </w:rPr>
              </w:rPrChange>
            </w:rPr>
            <w:fldChar w:fldCharType="begin"/>
          </w:r>
          <w:r w:rsidRPr="00130713" w:rsidR="003A3B7C">
            <w:rPr>
              <w:rFonts w:ascii="Times New Roman" w:hAnsi="Times New Roman" w:cs="Times New Roman"/>
              <w:noProof/>
              <w:webHidden/>
              <w:rPrChange w:author="Zachary Cappella" w:date="2023-10-09T16:12:00Z" w:id="689">
                <w:rPr>
                  <w:noProof/>
                  <w:webHidden/>
                </w:rPr>
              </w:rPrChange>
            </w:rPr>
            <w:instrText xml:space="preserve"> PAGEREF _Toc146374854 \h </w:instrText>
          </w:r>
          <w:r w:rsidRPr="00130713" w:rsidR="003A3B7C">
            <w:rPr>
              <w:rFonts w:ascii="Times New Roman" w:hAnsi="Times New Roman" w:cs="Times New Roman"/>
              <w:noProof/>
              <w:webHidden/>
              <w:rPrChange w:author="Zachary Cappella" w:date="2023-10-09T16:12:00Z" w:id="690">
                <w:rPr>
                  <w:noProof/>
                  <w:webHidden/>
                </w:rPr>
              </w:rPrChange>
            </w:rPr>
          </w:r>
          <w:r w:rsidRPr="00130713" w:rsidR="003A3B7C">
            <w:rPr>
              <w:rFonts w:ascii="Times New Roman" w:hAnsi="Times New Roman" w:cs="Times New Roman"/>
              <w:noProof/>
              <w:webHidden/>
              <w:rPrChange w:author="Zachary Cappella" w:date="2023-10-09T16:12:00Z" w:id="691">
                <w:rPr>
                  <w:noProof/>
                  <w:webHidden/>
                </w:rPr>
              </w:rPrChange>
            </w:rPr>
            <w:fldChar w:fldCharType="separate"/>
          </w:r>
          <w:r w:rsidRPr="00130713" w:rsidR="003A3B7C">
            <w:rPr>
              <w:rFonts w:ascii="Times New Roman" w:hAnsi="Times New Roman" w:cs="Times New Roman"/>
              <w:noProof/>
              <w:webHidden/>
              <w:rPrChange w:author="Zachary Cappella" w:date="2023-10-09T16:12:00Z" w:id="692">
                <w:rPr>
                  <w:noProof/>
                  <w:webHidden/>
                </w:rPr>
              </w:rPrChange>
            </w:rPr>
            <w:t>26</w:t>
          </w:r>
          <w:r w:rsidRPr="00130713" w:rsidR="003A3B7C">
            <w:rPr>
              <w:rFonts w:ascii="Times New Roman" w:hAnsi="Times New Roman" w:cs="Times New Roman"/>
              <w:noProof/>
              <w:webHidden/>
              <w:rPrChange w:author="Zachary Cappella" w:date="2023-10-09T16:12:00Z" w:id="693">
                <w:rPr>
                  <w:noProof/>
                  <w:webHidden/>
                </w:rPr>
              </w:rPrChange>
            </w:rPr>
            <w:fldChar w:fldCharType="end"/>
          </w:r>
          <w:r w:rsidRPr="00130713">
            <w:rPr>
              <w:rFonts w:ascii="Times New Roman" w:hAnsi="Times New Roman" w:cs="Times New Roman"/>
              <w:noProof/>
              <w:rPrChange w:author="Zachary Cappella" w:date="2023-10-09T16:12:00Z" w:id="694">
                <w:rPr>
                  <w:noProof/>
                </w:rPr>
              </w:rPrChange>
            </w:rPr>
            <w:fldChar w:fldCharType="end"/>
          </w:r>
        </w:p>
        <w:p w:rsidRPr="00130713" w:rsidR="003A3B7C" w:rsidRDefault="00130713" w14:paraId="2F252AED" w14:textId="7CFB8AEB">
          <w:pPr>
            <w:pStyle w:val="TOC3"/>
            <w:tabs>
              <w:tab w:val="right" w:leader="dot" w:pos="9350"/>
            </w:tabs>
            <w:rPr>
              <w:rFonts w:ascii="Times New Roman" w:hAnsi="Times New Roman" w:cs="Times New Roman" w:eastAsiaTheme="minorEastAsia"/>
              <w:noProof/>
              <w:sz w:val="24"/>
              <w:szCs w:val="24"/>
              <w:rPrChange w:author="Zachary Cappella" w:date="2023-10-09T16:12:00Z" w:id="695">
                <w:rPr>
                  <w:rFonts w:eastAsiaTheme="minorEastAsia"/>
                  <w:noProof/>
                  <w:sz w:val="24"/>
                  <w:szCs w:val="24"/>
                </w:rPr>
              </w:rPrChange>
            </w:rPr>
          </w:pPr>
          <w:r w:rsidRPr="00130713">
            <w:rPr>
              <w:rFonts w:ascii="Times New Roman" w:hAnsi="Times New Roman" w:cs="Times New Roman"/>
              <w:rPrChange w:author="Zachary Cappella" w:date="2023-10-09T16:12:00Z" w:id="696">
                <w:rPr/>
              </w:rPrChange>
            </w:rPr>
            <w:fldChar w:fldCharType="begin"/>
          </w:r>
          <w:r w:rsidRPr="00130713">
            <w:rPr>
              <w:rFonts w:ascii="Times New Roman" w:hAnsi="Times New Roman" w:cs="Times New Roman"/>
              <w:rPrChange w:author="Zachary Cappella" w:date="2023-10-09T16:12:00Z" w:id="697">
                <w:rPr/>
              </w:rPrChange>
            </w:rPr>
            <w:instrText>HYPERLINK \l "_Toc146374855"</w:instrText>
          </w:r>
          <w:r w:rsidRPr="00130713">
            <w:rPr>
              <w:rFonts w:ascii="Times New Roman" w:hAnsi="Times New Roman" w:cs="Times New Roman"/>
              <w:rPrChange w:author="Zachary Cappella" w:date="2023-10-09T16:12:00Z" w:id="698">
                <w:rPr/>
              </w:rPrChange>
            </w:rPr>
          </w:r>
          <w:r w:rsidRPr="00130713">
            <w:rPr>
              <w:rFonts w:ascii="Times New Roman" w:hAnsi="Times New Roman" w:cs="Times New Roman"/>
              <w:rPrChange w:author="Zachary Cappella" w:date="2023-10-09T16:12:00Z" w:id="699">
                <w:rPr/>
              </w:rPrChange>
            </w:rPr>
            <w:fldChar w:fldCharType="separate"/>
          </w:r>
          <w:r w:rsidRPr="00130713" w:rsidR="003A3B7C">
            <w:rPr>
              <w:rStyle w:val="Hyperlink"/>
              <w:rFonts w:ascii="Times New Roman" w:hAnsi="Times New Roman" w:cs="Times New Roman"/>
              <w:noProof/>
              <w:rPrChange w:author="Zachary Cappella" w:date="2023-10-09T16:12:00Z" w:id="700">
                <w:rPr>
                  <w:rStyle w:val="Hyperlink"/>
                  <w:noProof/>
                </w:rPr>
              </w:rPrChange>
            </w:rPr>
            <w:t>8.1.5 Software Developer</w:t>
          </w:r>
          <w:r w:rsidRPr="00130713" w:rsidR="003A3B7C">
            <w:rPr>
              <w:rFonts w:ascii="Times New Roman" w:hAnsi="Times New Roman" w:cs="Times New Roman"/>
              <w:noProof/>
              <w:webHidden/>
              <w:rPrChange w:author="Zachary Cappella" w:date="2023-10-09T16:12:00Z" w:id="701">
                <w:rPr>
                  <w:noProof/>
                  <w:webHidden/>
                </w:rPr>
              </w:rPrChange>
            </w:rPr>
            <w:tab/>
          </w:r>
          <w:r w:rsidRPr="00130713" w:rsidR="003A3B7C">
            <w:rPr>
              <w:rFonts w:ascii="Times New Roman" w:hAnsi="Times New Roman" w:cs="Times New Roman"/>
              <w:noProof/>
              <w:webHidden/>
              <w:rPrChange w:author="Zachary Cappella" w:date="2023-10-09T16:12:00Z" w:id="702">
                <w:rPr>
                  <w:noProof/>
                  <w:webHidden/>
                </w:rPr>
              </w:rPrChange>
            </w:rPr>
            <w:fldChar w:fldCharType="begin"/>
          </w:r>
          <w:r w:rsidRPr="00130713" w:rsidR="003A3B7C">
            <w:rPr>
              <w:rFonts w:ascii="Times New Roman" w:hAnsi="Times New Roman" w:cs="Times New Roman"/>
              <w:noProof/>
              <w:webHidden/>
              <w:rPrChange w:author="Zachary Cappella" w:date="2023-10-09T16:12:00Z" w:id="703">
                <w:rPr>
                  <w:noProof/>
                  <w:webHidden/>
                </w:rPr>
              </w:rPrChange>
            </w:rPr>
            <w:instrText xml:space="preserve"> PAGEREF _Toc146374855 \h </w:instrText>
          </w:r>
          <w:r w:rsidRPr="00130713" w:rsidR="003A3B7C">
            <w:rPr>
              <w:rFonts w:ascii="Times New Roman" w:hAnsi="Times New Roman" w:cs="Times New Roman"/>
              <w:noProof/>
              <w:webHidden/>
              <w:rPrChange w:author="Zachary Cappella" w:date="2023-10-09T16:12:00Z" w:id="704">
                <w:rPr>
                  <w:noProof/>
                  <w:webHidden/>
                </w:rPr>
              </w:rPrChange>
            </w:rPr>
          </w:r>
          <w:r w:rsidRPr="00130713" w:rsidR="003A3B7C">
            <w:rPr>
              <w:rFonts w:ascii="Times New Roman" w:hAnsi="Times New Roman" w:cs="Times New Roman"/>
              <w:noProof/>
              <w:webHidden/>
              <w:rPrChange w:author="Zachary Cappella" w:date="2023-10-09T16:12:00Z" w:id="705">
                <w:rPr>
                  <w:noProof/>
                  <w:webHidden/>
                </w:rPr>
              </w:rPrChange>
            </w:rPr>
            <w:fldChar w:fldCharType="separate"/>
          </w:r>
          <w:r w:rsidRPr="00130713" w:rsidR="003A3B7C">
            <w:rPr>
              <w:rFonts w:ascii="Times New Roman" w:hAnsi="Times New Roman" w:cs="Times New Roman"/>
              <w:noProof/>
              <w:webHidden/>
              <w:rPrChange w:author="Zachary Cappella" w:date="2023-10-09T16:12:00Z" w:id="706">
                <w:rPr>
                  <w:noProof/>
                  <w:webHidden/>
                </w:rPr>
              </w:rPrChange>
            </w:rPr>
            <w:t>26</w:t>
          </w:r>
          <w:r w:rsidRPr="00130713" w:rsidR="003A3B7C">
            <w:rPr>
              <w:rFonts w:ascii="Times New Roman" w:hAnsi="Times New Roman" w:cs="Times New Roman"/>
              <w:noProof/>
              <w:webHidden/>
              <w:rPrChange w:author="Zachary Cappella" w:date="2023-10-09T16:12:00Z" w:id="707">
                <w:rPr>
                  <w:noProof/>
                  <w:webHidden/>
                </w:rPr>
              </w:rPrChange>
            </w:rPr>
            <w:fldChar w:fldCharType="end"/>
          </w:r>
          <w:r w:rsidRPr="00130713">
            <w:rPr>
              <w:rFonts w:ascii="Times New Roman" w:hAnsi="Times New Roman" w:cs="Times New Roman"/>
              <w:noProof/>
              <w:rPrChange w:author="Zachary Cappella" w:date="2023-10-09T16:12:00Z" w:id="708">
                <w:rPr>
                  <w:noProof/>
                </w:rPr>
              </w:rPrChange>
            </w:rPr>
            <w:fldChar w:fldCharType="end"/>
          </w:r>
        </w:p>
        <w:p w:rsidRPr="00130713" w:rsidR="003A3B7C" w:rsidRDefault="00130713" w14:paraId="3FEC90F4" w14:textId="75B992A8">
          <w:pPr>
            <w:pStyle w:val="TOC3"/>
            <w:tabs>
              <w:tab w:val="right" w:leader="dot" w:pos="9350"/>
            </w:tabs>
            <w:rPr>
              <w:rFonts w:ascii="Times New Roman" w:hAnsi="Times New Roman" w:cs="Times New Roman" w:eastAsiaTheme="minorEastAsia"/>
              <w:noProof/>
              <w:sz w:val="24"/>
              <w:szCs w:val="24"/>
              <w:rPrChange w:author="Zachary Cappella" w:date="2023-10-09T16:12:00Z" w:id="709">
                <w:rPr>
                  <w:rFonts w:eastAsiaTheme="minorEastAsia"/>
                  <w:noProof/>
                  <w:sz w:val="24"/>
                  <w:szCs w:val="24"/>
                </w:rPr>
              </w:rPrChange>
            </w:rPr>
          </w:pPr>
          <w:r w:rsidRPr="00130713">
            <w:rPr>
              <w:rFonts w:ascii="Times New Roman" w:hAnsi="Times New Roman" w:cs="Times New Roman"/>
              <w:rPrChange w:author="Zachary Cappella" w:date="2023-10-09T16:12:00Z" w:id="710">
                <w:rPr/>
              </w:rPrChange>
            </w:rPr>
            <w:fldChar w:fldCharType="begin"/>
          </w:r>
          <w:r w:rsidRPr="00130713">
            <w:rPr>
              <w:rFonts w:ascii="Times New Roman" w:hAnsi="Times New Roman" w:cs="Times New Roman"/>
              <w:rPrChange w:author="Zachary Cappella" w:date="2023-10-09T16:12:00Z" w:id="711">
                <w:rPr/>
              </w:rPrChange>
            </w:rPr>
            <w:instrText>HYPERLINK \l "_Toc146374856"</w:instrText>
          </w:r>
          <w:r w:rsidRPr="00130713">
            <w:rPr>
              <w:rFonts w:ascii="Times New Roman" w:hAnsi="Times New Roman" w:cs="Times New Roman"/>
              <w:rPrChange w:author="Zachary Cappella" w:date="2023-10-09T16:12:00Z" w:id="712">
                <w:rPr/>
              </w:rPrChange>
            </w:rPr>
          </w:r>
          <w:r w:rsidRPr="00130713">
            <w:rPr>
              <w:rFonts w:ascii="Times New Roman" w:hAnsi="Times New Roman" w:cs="Times New Roman"/>
              <w:rPrChange w:author="Zachary Cappella" w:date="2023-10-09T16:12:00Z" w:id="713">
                <w:rPr/>
              </w:rPrChange>
            </w:rPr>
            <w:fldChar w:fldCharType="separate"/>
          </w:r>
          <w:r w:rsidRPr="00130713" w:rsidR="003A3B7C">
            <w:rPr>
              <w:rStyle w:val="Hyperlink"/>
              <w:rFonts w:ascii="Times New Roman" w:hAnsi="Times New Roman" w:cs="Times New Roman"/>
              <w:noProof/>
              <w:rPrChange w:author="Zachary Cappella" w:date="2023-10-09T16:12:00Z" w:id="714">
                <w:rPr>
                  <w:rStyle w:val="Hyperlink"/>
                  <w:noProof/>
                </w:rPr>
              </w:rPrChange>
            </w:rPr>
            <w:t>8.1.6 Test Engineer</w:t>
          </w:r>
          <w:r w:rsidRPr="00130713" w:rsidR="003A3B7C">
            <w:rPr>
              <w:rFonts w:ascii="Times New Roman" w:hAnsi="Times New Roman" w:cs="Times New Roman"/>
              <w:noProof/>
              <w:webHidden/>
              <w:rPrChange w:author="Zachary Cappella" w:date="2023-10-09T16:12:00Z" w:id="715">
                <w:rPr>
                  <w:noProof/>
                  <w:webHidden/>
                </w:rPr>
              </w:rPrChange>
            </w:rPr>
            <w:tab/>
          </w:r>
          <w:r w:rsidRPr="00130713" w:rsidR="003A3B7C">
            <w:rPr>
              <w:rFonts w:ascii="Times New Roman" w:hAnsi="Times New Roman" w:cs="Times New Roman"/>
              <w:noProof/>
              <w:webHidden/>
              <w:rPrChange w:author="Zachary Cappella" w:date="2023-10-09T16:12:00Z" w:id="716">
                <w:rPr>
                  <w:noProof/>
                  <w:webHidden/>
                </w:rPr>
              </w:rPrChange>
            </w:rPr>
            <w:fldChar w:fldCharType="begin"/>
          </w:r>
          <w:r w:rsidRPr="00130713" w:rsidR="003A3B7C">
            <w:rPr>
              <w:rFonts w:ascii="Times New Roman" w:hAnsi="Times New Roman" w:cs="Times New Roman"/>
              <w:noProof/>
              <w:webHidden/>
              <w:rPrChange w:author="Zachary Cappella" w:date="2023-10-09T16:12:00Z" w:id="717">
                <w:rPr>
                  <w:noProof/>
                  <w:webHidden/>
                </w:rPr>
              </w:rPrChange>
            </w:rPr>
            <w:instrText xml:space="preserve"> PAGEREF _Toc146374856 \h </w:instrText>
          </w:r>
          <w:r w:rsidRPr="00130713" w:rsidR="003A3B7C">
            <w:rPr>
              <w:rFonts w:ascii="Times New Roman" w:hAnsi="Times New Roman" w:cs="Times New Roman"/>
              <w:noProof/>
              <w:webHidden/>
              <w:rPrChange w:author="Zachary Cappella" w:date="2023-10-09T16:12:00Z" w:id="718">
                <w:rPr>
                  <w:noProof/>
                  <w:webHidden/>
                </w:rPr>
              </w:rPrChange>
            </w:rPr>
          </w:r>
          <w:r w:rsidRPr="00130713" w:rsidR="003A3B7C">
            <w:rPr>
              <w:rFonts w:ascii="Times New Roman" w:hAnsi="Times New Roman" w:cs="Times New Roman"/>
              <w:noProof/>
              <w:webHidden/>
              <w:rPrChange w:author="Zachary Cappella" w:date="2023-10-09T16:12:00Z" w:id="719">
                <w:rPr>
                  <w:noProof/>
                  <w:webHidden/>
                </w:rPr>
              </w:rPrChange>
            </w:rPr>
            <w:fldChar w:fldCharType="separate"/>
          </w:r>
          <w:r w:rsidRPr="00130713" w:rsidR="003A3B7C">
            <w:rPr>
              <w:rFonts w:ascii="Times New Roman" w:hAnsi="Times New Roman" w:cs="Times New Roman"/>
              <w:noProof/>
              <w:webHidden/>
              <w:rPrChange w:author="Zachary Cappella" w:date="2023-10-09T16:12:00Z" w:id="720">
                <w:rPr>
                  <w:noProof/>
                  <w:webHidden/>
                </w:rPr>
              </w:rPrChange>
            </w:rPr>
            <w:t>26</w:t>
          </w:r>
          <w:r w:rsidRPr="00130713" w:rsidR="003A3B7C">
            <w:rPr>
              <w:rFonts w:ascii="Times New Roman" w:hAnsi="Times New Roman" w:cs="Times New Roman"/>
              <w:noProof/>
              <w:webHidden/>
              <w:rPrChange w:author="Zachary Cappella" w:date="2023-10-09T16:12:00Z" w:id="721">
                <w:rPr>
                  <w:noProof/>
                  <w:webHidden/>
                </w:rPr>
              </w:rPrChange>
            </w:rPr>
            <w:fldChar w:fldCharType="end"/>
          </w:r>
          <w:r w:rsidRPr="00130713">
            <w:rPr>
              <w:rFonts w:ascii="Times New Roman" w:hAnsi="Times New Roman" w:cs="Times New Roman"/>
              <w:noProof/>
              <w:rPrChange w:author="Zachary Cappella" w:date="2023-10-09T16:12:00Z" w:id="722">
                <w:rPr>
                  <w:noProof/>
                </w:rPr>
              </w:rPrChange>
            </w:rPr>
            <w:fldChar w:fldCharType="end"/>
          </w:r>
        </w:p>
        <w:p w:rsidRPr="00130713" w:rsidR="003A3B7C" w:rsidRDefault="00130713" w14:paraId="7181A5B9" w14:textId="0E414A2D">
          <w:pPr>
            <w:pStyle w:val="TOC3"/>
            <w:tabs>
              <w:tab w:val="right" w:leader="dot" w:pos="9350"/>
            </w:tabs>
            <w:rPr>
              <w:rFonts w:ascii="Times New Roman" w:hAnsi="Times New Roman" w:cs="Times New Roman" w:eastAsiaTheme="minorEastAsia"/>
              <w:noProof/>
              <w:sz w:val="24"/>
              <w:szCs w:val="24"/>
              <w:rPrChange w:author="Zachary Cappella" w:date="2023-10-09T16:12:00Z" w:id="723">
                <w:rPr>
                  <w:rFonts w:eastAsiaTheme="minorEastAsia"/>
                  <w:noProof/>
                  <w:sz w:val="24"/>
                  <w:szCs w:val="24"/>
                </w:rPr>
              </w:rPrChange>
            </w:rPr>
          </w:pPr>
          <w:r w:rsidRPr="00130713">
            <w:rPr>
              <w:rFonts w:ascii="Times New Roman" w:hAnsi="Times New Roman" w:cs="Times New Roman"/>
              <w:rPrChange w:author="Zachary Cappella" w:date="2023-10-09T16:12:00Z" w:id="724">
                <w:rPr/>
              </w:rPrChange>
            </w:rPr>
            <w:fldChar w:fldCharType="begin"/>
          </w:r>
          <w:r w:rsidRPr="00130713">
            <w:rPr>
              <w:rFonts w:ascii="Times New Roman" w:hAnsi="Times New Roman" w:cs="Times New Roman"/>
              <w:rPrChange w:author="Zachary Cappella" w:date="2023-10-09T16:12:00Z" w:id="725">
                <w:rPr/>
              </w:rPrChange>
            </w:rPr>
            <w:instrText>HYPERLINK \l "_Toc146374857"</w:instrText>
          </w:r>
          <w:r w:rsidRPr="00130713">
            <w:rPr>
              <w:rFonts w:ascii="Times New Roman" w:hAnsi="Times New Roman" w:cs="Times New Roman"/>
              <w:rPrChange w:author="Zachary Cappella" w:date="2023-10-09T16:12:00Z" w:id="726">
                <w:rPr/>
              </w:rPrChange>
            </w:rPr>
          </w:r>
          <w:r w:rsidRPr="00130713">
            <w:rPr>
              <w:rFonts w:ascii="Times New Roman" w:hAnsi="Times New Roman" w:cs="Times New Roman"/>
              <w:rPrChange w:author="Zachary Cappella" w:date="2023-10-09T16:12:00Z" w:id="727">
                <w:rPr/>
              </w:rPrChange>
            </w:rPr>
            <w:fldChar w:fldCharType="separate"/>
          </w:r>
          <w:r w:rsidRPr="00130713" w:rsidR="003A3B7C">
            <w:rPr>
              <w:rStyle w:val="Hyperlink"/>
              <w:rFonts w:ascii="Times New Roman" w:hAnsi="Times New Roman" w:cs="Times New Roman"/>
              <w:noProof/>
              <w:rPrChange w:author="Zachary Cappella" w:date="2023-10-09T16:12:00Z" w:id="728">
                <w:rPr>
                  <w:rStyle w:val="Hyperlink"/>
                  <w:noProof/>
                </w:rPr>
              </w:rPrChange>
            </w:rPr>
            <w:t>8.1.7 Configuration Manager</w:t>
          </w:r>
          <w:r w:rsidRPr="00130713" w:rsidR="003A3B7C">
            <w:rPr>
              <w:rFonts w:ascii="Times New Roman" w:hAnsi="Times New Roman" w:cs="Times New Roman"/>
              <w:noProof/>
              <w:webHidden/>
              <w:rPrChange w:author="Zachary Cappella" w:date="2023-10-09T16:12:00Z" w:id="729">
                <w:rPr>
                  <w:noProof/>
                  <w:webHidden/>
                </w:rPr>
              </w:rPrChange>
            </w:rPr>
            <w:tab/>
          </w:r>
          <w:r w:rsidRPr="00130713" w:rsidR="003A3B7C">
            <w:rPr>
              <w:rFonts w:ascii="Times New Roman" w:hAnsi="Times New Roman" w:cs="Times New Roman"/>
              <w:noProof/>
              <w:webHidden/>
              <w:rPrChange w:author="Zachary Cappella" w:date="2023-10-09T16:12:00Z" w:id="730">
                <w:rPr>
                  <w:noProof/>
                  <w:webHidden/>
                </w:rPr>
              </w:rPrChange>
            </w:rPr>
            <w:fldChar w:fldCharType="begin"/>
          </w:r>
          <w:r w:rsidRPr="00130713" w:rsidR="003A3B7C">
            <w:rPr>
              <w:rFonts w:ascii="Times New Roman" w:hAnsi="Times New Roman" w:cs="Times New Roman"/>
              <w:noProof/>
              <w:webHidden/>
              <w:rPrChange w:author="Zachary Cappella" w:date="2023-10-09T16:12:00Z" w:id="731">
                <w:rPr>
                  <w:noProof/>
                  <w:webHidden/>
                </w:rPr>
              </w:rPrChange>
            </w:rPr>
            <w:instrText xml:space="preserve"> PAGEREF _Toc146374857 \h </w:instrText>
          </w:r>
          <w:r w:rsidRPr="00130713" w:rsidR="003A3B7C">
            <w:rPr>
              <w:rFonts w:ascii="Times New Roman" w:hAnsi="Times New Roman" w:cs="Times New Roman"/>
              <w:noProof/>
              <w:webHidden/>
              <w:rPrChange w:author="Zachary Cappella" w:date="2023-10-09T16:12:00Z" w:id="732">
                <w:rPr>
                  <w:noProof/>
                  <w:webHidden/>
                </w:rPr>
              </w:rPrChange>
            </w:rPr>
          </w:r>
          <w:r w:rsidRPr="00130713" w:rsidR="003A3B7C">
            <w:rPr>
              <w:rFonts w:ascii="Times New Roman" w:hAnsi="Times New Roman" w:cs="Times New Roman"/>
              <w:noProof/>
              <w:webHidden/>
              <w:rPrChange w:author="Zachary Cappella" w:date="2023-10-09T16:12:00Z" w:id="733">
                <w:rPr>
                  <w:noProof/>
                  <w:webHidden/>
                </w:rPr>
              </w:rPrChange>
            </w:rPr>
            <w:fldChar w:fldCharType="separate"/>
          </w:r>
          <w:r w:rsidRPr="00130713" w:rsidR="003A3B7C">
            <w:rPr>
              <w:rFonts w:ascii="Times New Roman" w:hAnsi="Times New Roman" w:cs="Times New Roman"/>
              <w:noProof/>
              <w:webHidden/>
              <w:rPrChange w:author="Zachary Cappella" w:date="2023-10-09T16:12:00Z" w:id="734">
                <w:rPr>
                  <w:noProof/>
                  <w:webHidden/>
                </w:rPr>
              </w:rPrChange>
            </w:rPr>
            <w:t>27</w:t>
          </w:r>
          <w:r w:rsidRPr="00130713" w:rsidR="003A3B7C">
            <w:rPr>
              <w:rFonts w:ascii="Times New Roman" w:hAnsi="Times New Roman" w:cs="Times New Roman"/>
              <w:noProof/>
              <w:webHidden/>
              <w:rPrChange w:author="Zachary Cappella" w:date="2023-10-09T16:12:00Z" w:id="735">
                <w:rPr>
                  <w:noProof/>
                  <w:webHidden/>
                </w:rPr>
              </w:rPrChange>
            </w:rPr>
            <w:fldChar w:fldCharType="end"/>
          </w:r>
          <w:r w:rsidRPr="00130713">
            <w:rPr>
              <w:rFonts w:ascii="Times New Roman" w:hAnsi="Times New Roman" w:cs="Times New Roman"/>
              <w:noProof/>
              <w:rPrChange w:author="Zachary Cappella" w:date="2023-10-09T16:12:00Z" w:id="736">
                <w:rPr>
                  <w:noProof/>
                </w:rPr>
              </w:rPrChange>
            </w:rPr>
            <w:fldChar w:fldCharType="end"/>
          </w:r>
        </w:p>
        <w:p w:rsidRPr="00130713" w:rsidR="003A3B7C" w:rsidRDefault="00130713" w14:paraId="15BF962E" w14:textId="5558B9A1">
          <w:pPr>
            <w:pStyle w:val="TOC2"/>
            <w:tabs>
              <w:tab w:val="right" w:leader="dot" w:pos="9350"/>
            </w:tabs>
            <w:rPr>
              <w:rFonts w:ascii="Times New Roman" w:hAnsi="Times New Roman" w:cs="Times New Roman" w:eastAsiaTheme="minorEastAsia"/>
              <w:noProof/>
              <w:sz w:val="24"/>
              <w:szCs w:val="24"/>
              <w:rPrChange w:author="Zachary Cappella" w:date="2023-10-09T16:12:00Z" w:id="737">
                <w:rPr>
                  <w:rFonts w:eastAsiaTheme="minorEastAsia"/>
                  <w:noProof/>
                  <w:sz w:val="24"/>
                  <w:szCs w:val="24"/>
                </w:rPr>
              </w:rPrChange>
            </w:rPr>
          </w:pPr>
          <w:r w:rsidRPr="00130713">
            <w:rPr>
              <w:rFonts w:ascii="Times New Roman" w:hAnsi="Times New Roman" w:cs="Times New Roman"/>
              <w:rPrChange w:author="Zachary Cappella" w:date="2023-10-09T16:12:00Z" w:id="738">
                <w:rPr/>
              </w:rPrChange>
            </w:rPr>
            <w:fldChar w:fldCharType="begin"/>
          </w:r>
          <w:r w:rsidRPr="00130713">
            <w:rPr>
              <w:rFonts w:ascii="Times New Roman" w:hAnsi="Times New Roman" w:cs="Times New Roman"/>
              <w:rPrChange w:author="Zachary Cappella" w:date="2023-10-09T16:12:00Z" w:id="739">
                <w:rPr/>
              </w:rPrChange>
            </w:rPr>
            <w:instrText>HYPERLINK \l "_Toc146374858"</w:instrText>
          </w:r>
          <w:r w:rsidRPr="00130713">
            <w:rPr>
              <w:rFonts w:ascii="Times New Roman" w:hAnsi="Times New Roman" w:cs="Times New Roman"/>
              <w:rPrChange w:author="Zachary Cappella" w:date="2023-10-09T16:12:00Z" w:id="740">
                <w:rPr/>
              </w:rPrChange>
            </w:rPr>
          </w:r>
          <w:r w:rsidRPr="00130713">
            <w:rPr>
              <w:rFonts w:ascii="Times New Roman" w:hAnsi="Times New Roman" w:cs="Times New Roman"/>
              <w:rPrChange w:author="Zachary Cappella" w:date="2023-10-09T16:12:00Z" w:id="741">
                <w:rPr/>
              </w:rPrChange>
            </w:rPr>
            <w:fldChar w:fldCharType="separate"/>
          </w:r>
          <w:r w:rsidRPr="00130713" w:rsidR="003A3B7C">
            <w:rPr>
              <w:rStyle w:val="Hyperlink"/>
              <w:rFonts w:ascii="Times New Roman" w:hAnsi="Times New Roman" w:cs="Times New Roman"/>
              <w:noProof/>
              <w:rPrChange w:author="Zachary Cappella" w:date="2023-10-09T16:12:00Z" w:id="742">
                <w:rPr>
                  <w:rStyle w:val="Hyperlink"/>
                  <w:noProof/>
                </w:rPr>
              </w:rPrChange>
            </w:rPr>
            <w:t>8.1.8 Assigned Roles</w:t>
          </w:r>
          <w:r w:rsidRPr="00130713" w:rsidR="003A3B7C">
            <w:rPr>
              <w:rFonts w:ascii="Times New Roman" w:hAnsi="Times New Roman" w:cs="Times New Roman"/>
              <w:noProof/>
              <w:webHidden/>
              <w:rPrChange w:author="Zachary Cappella" w:date="2023-10-09T16:12:00Z" w:id="743">
                <w:rPr>
                  <w:noProof/>
                  <w:webHidden/>
                </w:rPr>
              </w:rPrChange>
            </w:rPr>
            <w:tab/>
          </w:r>
          <w:r w:rsidRPr="00130713" w:rsidR="003A3B7C">
            <w:rPr>
              <w:rFonts w:ascii="Times New Roman" w:hAnsi="Times New Roman" w:cs="Times New Roman"/>
              <w:noProof/>
              <w:webHidden/>
              <w:rPrChange w:author="Zachary Cappella" w:date="2023-10-09T16:12:00Z" w:id="744">
                <w:rPr>
                  <w:noProof/>
                  <w:webHidden/>
                </w:rPr>
              </w:rPrChange>
            </w:rPr>
            <w:fldChar w:fldCharType="begin"/>
          </w:r>
          <w:r w:rsidRPr="00130713" w:rsidR="003A3B7C">
            <w:rPr>
              <w:rFonts w:ascii="Times New Roman" w:hAnsi="Times New Roman" w:cs="Times New Roman"/>
              <w:noProof/>
              <w:webHidden/>
              <w:rPrChange w:author="Zachary Cappella" w:date="2023-10-09T16:12:00Z" w:id="745">
                <w:rPr>
                  <w:noProof/>
                  <w:webHidden/>
                </w:rPr>
              </w:rPrChange>
            </w:rPr>
            <w:instrText xml:space="preserve"> PAGEREF _Toc146374858 \h </w:instrText>
          </w:r>
          <w:r w:rsidRPr="00130713" w:rsidR="003A3B7C">
            <w:rPr>
              <w:rFonts w:ascii="Times New Roman" w:hAnsi="Times New Roman" w:cs="Times New Roman"/>
              <w:noProof/>
              <w:webHidden/>
              <w:rPrChange w:author="Zachary Cappella" w:date="2023-10-09T16:12:00Z" w:id="746">
                <w:rPr>
                  <w:noProof/>
                  <w:webHidden/>
                </w:rPr>
              </w:rPrChange>
            </w:rPr>
          </w:r>
          <w:r w:rsidRPr="00130713" w:rsidR="003A3B7C">
            <w:rPr>
              <w:rFonts w:ascii="Times New Roman" w:hAnsi="Times New Roman" w:cs="Times New Roman"/>
              <w:noProof/>
              <w:webHidden/>
              <w:rPrChange w:author="Zachary Cappella" w:date="2023-10-09T16:12:00Z" w:id="747">
                <w:rPr>
                  <w:noProof/>
                  <w:webHidden/>
                </w:rPr>
              </w:rPrChange>
            </w:rPr>
            <w:fldChar w:fldCharType="separate"/>
          </w:r>
          <w:r w:rsidRPr="00130713" w:rsidR="003A3B7C">
            <w:rPr>
              <w:rFonts w:ascii="Times New Roman" w:hAnsi="Times New Roman" w:cs="Times New Roman"/>
              <w:noProof/>
              <w:webHidden/>
              <w:rPrChange w:author="Zachary Cappella" w:date="2023-10-09T16:12:00Z" w:id="748">
                <w:rPr>
                  <w:noProof/>
                  <w:webHidden/>
                </w:rPr>
              </w:rPrChange>
            </w:rPr>
            <w:t>27</w:t>
          </w:r>
          <w:r w:rsidRPr="00130713" w:rsidR="003A3B7C">
            <w:rPr>
              <w:rFonts w:ascii="Times New Roman" w:hAnsi="Times New Roman" w:cs="Times New Roman"/>
              <w:noProof/>
              <w:webHidden/>
              <w:rPrChange w:author="Zachary Cappella" w:date="2023-10-09T16:12:00Z" w:id="749">
                <w:rPr>
                  <w:noProof/>
                  <w:webHidden/>
                </w:rPr>
              </w:rPrChange>
            </w:rPr>
            <w:fldChar w:fldCharType="end"/>
          </w:r>
          <w:r w:rsidRPr="00130713">
            <w:rPr>
              <w:rFonts w:ascii="Times New Roman" w:hAnsi="Times New Roman" w:cs="Times New Roman"/>
              <w:noProof/>
              <w:rPrChange w:author="Zachary Cappella" w:date="2023-10-09T16:12:00Z" w:id="750">
                <w:rPr>
                  <w:noProof/>
                </w:rPr>
              </w:rPrChange>
            </w:rPr>
            <w:fldChar w:fldCharType="end"/>
          </w:r>
        </w:p>
        <w:p w:rsidRPr="00130713" w:rsidR="003A3B7C" w:rsidRDefault="00130713" w14:paraId="71F132CE" w14:textId="68EBDF05">
          <w:pPr>
            <w:pStyle w:val="TOC1"/>
            <w:tabs>
              <w:tab w:val="left" w:pos="880"/>
              <w:tab w:val="right" w:leader="dot" w:pos="9350"/>
            </w:tabs>
            <w:rPr>
              <w:rFonts w:ascii="Times New Roman" w:hAnsi="Times New Roman" w:cs="Times New Roman" w:eastAsiaTheme="minorEastAsia"/>
              <w:noProof/>
              <w:sz w:val="24"/>
              <w:szCs w:val="24"/>
              <w:rPrChange w:author="Zachary Cappella" w:date="2023-10-09T16:12:00Z" w:id="751">
                <w:rPr>
                  <w:rFonts w:eastAsiaTheme="minorEastAsia"/>
                  <w:noProof/>
                  <w:sz w:val="24"/>
                  <w:szCs w:val="24"/>
                </w:rPr>
              </w:rPrChange>
            </w:rPr>
          </w:pPr>
          <w:r w:rsidRPr="00130713">
            <w:rPr>
              <w:rFonts w:ascii="Times New Roman" w:hAnsi="Times New Roman" w:cs="Times New Roman"/>
              <w:rPrChange w:author="Zachary Cappella" w:date="2023-10-09T16:12:00Z" w:id="752">
                <w:rPr/>
              </w:rPrChange>
            </w:rPr>
            <w:fldChar w:fldCharType="begin"/>
          </w:r>
          <w:r w:rsidRPr="00130713">
            <w:rPr>
              <w:rFonts w:ascii="Times New Roman" w:hAnsi="Times New Roman" w:cs="Times New Roman"/>
              <w:rPrChange w:author="Zachary Cappella" w:date="2023-10-09T16:12:00Z" w:id="753">
                <w:rPr/>
              </w:rPrChange>
            </w:rPr>
            <w:instrText>HYPERLINK \l "_Toc146374859"</w:instrText>
          </w:r>
          <w:r w:rsidRPr="00130713">
            <w:rPr>
              <w:rFonts w:ascii="Times New Roman" w:hAnsi="Times New Roman" w:cs="Times New Roman"/>
              <w:rPrChange w:author="Zachary Cappella" w:date="2023-10-09T16:12:00Z" w:id="754">
                <w:rPr/>
              </w:rPrChange>
            </w:rPr>
          </w:r>
          <w:r w:rsidRPr="00130713">
            <w:rPr>
              <w:rFonts w:ascii="Times New Roman" w:hAnsi="Times New Roman" w:cs="Times New Roman"/>
              <w:rPrChange w:author="Zachary Cappella" w:date="2023-10-09T16:12:00Z" w:id="755">
                <w:rPr/>
              </w:rPrChange>
            </w:rPr>
            <w:fldChar w:fldCharType="separate"/>
          </w:r>
          <w:r w:rsidRPr="00130713" w:rsidR="003A3B7C">
            <w:rPr>
              <w:rStyle w:val="Hyperlink"/>
              <w:rFonts w:ascii="Times New Roman" w:hAnsi="Times New Roman" w:cs="Times New Roman"/>
              <w:noProof/>
              <w:rPrChange w:author="Zachary Cappella" w:date="2023-10-09T16:12:00Z" w:id="756">
                <w:rPr>
                  <w:rStyle w:val="Hyperlink"/>
                  <w:noProof/>
                </w:rPr>
              </w:rPrChange>
            </w:rPr>
            <w:t>8.</w:t>
          </w:r>
          <w:r w:rsidRPr="00130713" w:rsidR="003A3B7C">
            <w:rPr>
              <w:rFonts w:ascii="Times New Roman" w:hAnsi="Times New Roman" w:cs="Times New Roman" w:eastAsiaTheme="minorEastAsia"/>
              <w:noProof/>
              <w:sz w:val="24"/>
              <w:szCs w:val="24"/>
              <w:rPrChange w:author="Zachary Cappella" w:date="2023-10-09T16:12:00Z" w:id="757">
                <w:rPr>
                  <w:rFonts w:eastAsiaTheme="minorEastAsia"/>
                  <w:noProof/>
                  <w:sz w:val="24"/>
                  <w:szCs w:val="24"/>
                </w:rPr>
              </w:rPrChange>
            </w:rPr>
            <w:tab/>
          </w:r>
          <w:r w:rsidRPr="00130713" w:rsidR="003A3B7C">
            <w:rPr>
              <w:rStyle w:val="Hyperlink"/>
              <w:rFonts w:ascii="Times New Roman" w:hAnsi="Times New Roman" w:cs="Times New Roman"/>
              <w:noProof/>
              <w:rPrChange w:author="Zachary Cappella" w:date="2023-10-09T16:12:00Z" w:id="758">
                <w:rPr>
                  <w:rStyle w:val="Hyperlink"/>
                  <w:noProof/>
                </w:rPr>
              </w:rPrChange>
            </w:rPr>
            <w:t>Communication Management</w:t>
          </w:r>
          <w:r w:rsidRPr="00130713" w:rsidR="003A3B7C">
            <w:rPr>
              <w:rFonts w:ascii="Times New Roman" w:hAnsi="Times New Roman" w:cs="Times New Roman"/>
              <w:noProof/>
              <w:webHidden/>
              <w:rPrChange w:author="Zachary Cappella" w:date="2023-10-09T16:12:00Z" w:id="759">
                <w:rPr>
                  <w:noProof/>
                  <w:webHidden/>
                </w:rPr>
              </w:rPrChange>
            </w:rPr>
            <w:tab/>
          </w:r>
          <w:r w:rsidRPr="00130713" w:rsidR="003A3B7C">
            <w:rPr>
              <w:rFonts w:ascii="Times New Roman" w:hAnsi="Times New Roman" w:cs="Times New Roman"/>
              <w:noProof/>
              <w:webHidden/>
              <w:rPrChange w:author="Zachary Cappella" w:date="2023-10-09T16:12:00Z" w:id="760">
                <w:rPr>
                  <w:noProof/>
                  <w:webHidden/>
                </w:rPr>
              </w:rPrChange>
            </w:rPr>
            <w:fldChar w:fldCharType="begin"/>
          </w:r>
          <w:r w:rsidRPr="00130713" w:rsidR="003A3B7C">
            <w:rPr>
              <w:rFonts w:ascii="Times New Roman" w:hAnsi="Times New Roman" w:cs="Times New Roman"/>
              <w:noProof/>
              <w:webHidden/>
              <w:rPrChange w:author="Zachary Cappella" w:date="2023-10-09T16:12:00Z" w:id="761">
                <w:rPr>
                  <w:noProof/>
                  <w:webHidden/>
                </w:rPr>
              </w:rPrChange>
            </w:rPr>
            <w:instrText xml:space="preserve"> PAGEREF _Toc146374859 \h </w:instrText>
          </w:r>
          <w:r w:rsidRPr="00130713" w:rsidR="003A3B7C">
            <w:rPr>
              <w:rFonts w:ascii="Times New Roman" w:hAnsi="Times New Roman" w:cs="Times New Roman"/>
              <w:noProof/>
              <w:webHidden/>
              <w:rPrChange w:author="Zachary Cappella" w:date="2023-10-09T16:12:00Z" w:id="762">
                <w:rPr>
                  <w:noProof/>
                  <w:webHidden/>
                </w:rPr>
              </w:rPrChange>
            </w:rPr>
          </w:r>
          <w:r w:rsidRPr="00130713" w:rsidR="003A3B7C">
            <w:rPr>
              <w:rFonts w:ascii="Times New Roman" w:hAnsi="Times New Roman" w:cs="Times New Roman"/>
              <w:noProof/>
              <w:webHidden/>
              <w:rPrChange w:author="Zachary Cappella" w:date="2023-10-09T16:12:00Z" w:id="763">
                <w:rPr>
                  <w:noProof/>
                  <w:webHidden/>
                </w:rPr>
              </w:rPrChange>
            </w:rPr>
            <w:fldChar w:fldCharType="separate"/>
          </w:r>
          <w:r w:rsidRPr="00130713" w:rsidR="003A3B7C">
            <w:rPr>
              <w:rFonts w:ascii="Times New Roman" w:hAnsi="Times New Roman" w:cs="Times New Roman"/>
              <w:noProof/>
              <w:webHidden/>
              <w:rPrChange w:author="Zachary Cappella" w:date="2023-10-09T16:12:00Z" w:id="764">
                <w:rPr>
                  <w:noProof/>
                  <w:webHidden/>
                </w:rPr>
              </w:rPrChange>
            </w:rPr>
            <w:t>28</w:t>
          </w:r>
          <w:r w:rsidRPr="00130713" w:rsidR="003A3B7C">
            <w:rPr>
              <w:rFonts w:ascii="Times New Roman" w:hAnsi="Times New Roman" w:cs="Times New Roman"/>
              <w:noProof/>
              <w:webHidden/>
              <w:rPrChange w:author="Zachary Cappella" w:date="2023-10-09T16:12:00Z" w:id="765">
                <w:rPr>
                  <w:noProof/>
                  <w:webHidden/>
                </w:rPr>
              </w:rPrChange>
            </w:rPr>
            <w:fldChar w:fldCharType="end"/>
          </w:r>
          <w:r w:rsidRPr="00130713">
            <w:rPr>
              <w:rFonts w:ascii="Times New Roman" w:hAnsi="Times New Roman" w:cs="Times New Roman"/>
              <w:noProof/>
              <w:rPrChange w:author="Zachary Cappella" w:date="2023-10-09T16:12:00Z" w:id="766">
                <w:rPr>
                  <w:noProof/>
                </w:rPr>
              </w:rPrChange>
            </w:rPr>
            <w:fldChar w:fldCharType="end"/>
          </w:r>
        </w:p>
        <w:p w:rsidRPr="00130713" w:rsidR="003A3B7C" w:rsidRDefault="00130713" w14:paraId="4D370FB5" w14:textId="4EEC35E4">
          <w:pPr>
            <w:pStyle w:val="TOC2"/>
            <w:tabs>
              <w:tab w:val="right" w:leader="dot" w:pos="9350"/>
            </w:tabs>
            <w:rPr>
              <w:rFonts w:ascii="Times New Roman" w:hAnsi="Times New Roman" w:cs="Times New Roman" w:eastAsiaTheme="minorEastAsia"/>
              <w:noProof/>
              <w:sz w:val="24"/>
              <w:szCs w:val="24"/>
              <w:rPrChange w:author="Zachary Cappella" w:date="2023-10-09T16:12:00Z" w:id="767">
                <w:rPr>
                  <w:rFonts w:eastAsiaTheme="minorEastAsia"/>
                  <w:noProof/>
                  <w:sz w:val="24"/>
                  <w:szCs w:val="24"/>
                </w:rPr>
              </w:rPrChange>
            </w:rPr>
          </w:pPr>
          <w:r w:rsidRPr="00130713">
            <w:rPr>
              <w:rFonts w:ascii="Times New Roman" w:hAnsi="Times New Roman" w:cs="Times New Roman"/>
              <w:rPrChange w:author="Zachary Cappella" w:date="2023-10-09T16:12:00Z" w:id="768">
                <w:rPr/>
              </w:rPrChange>
            </w:rPr>
            <w:fldChar w:fldCharType="begin"/>
          </w:r>
          <w:r w:rsidRPr="00130713">
            <w:rPr>
              <w:rFonts w:ascii="Times New Roman" w:hAnsi="Times New Roman" w:cs="Times New Roman"/>
              <w:rPrChange w:author="Zachary Cappella" w:date="2023-10-09T16:12:00Z" w:id="769">
                <w:rPr/>
              </w:rPrChange>
            </w:rPr>
            <w:instrText>HYPERLINK \l "_Toc146374860"</w:instrText>
          </w:r>
          <w:r w:rsidRPr="00130713">
            <w:rPr>
              <w:rFonts w:ascii="Times New Roman" w:hAnsi="Times New Roman" w:cs="Times New Roman"/>
              <w:rPrChange w:author="Zachary Cappella" w:date="2023-10-09T16:12:00Z" w:id="770">
                <w:rPr/>
              </w:rPrChange>
            </w:rPr>
          </w:r>
          <w:r w:rsidRPr="00130713">
            <w:rPr>
              <w:rFonts w:ascii="Times New Roman" w:hAnsi="Times New Roman" w:cs="Times New Roman"/>
              <w:rPrChange w:author="Zachary Cappella" w:date="2023-10-09T16:12:00Z" w:id="771">
                <w:rPr/>
              </w:rPrChange>
            </w:rPr>
            <w:fldChar w:fldCharType="separate"/>
          </w:r>
          <w:r w:rsidRPr="00130713" w:rsidR="003A3B7C">
            <w:rPr>
              <w:rStyle w:val="Hyperlink"/>
              <w:rFonts w:ascii="Times New Roman" w:hAnsi="Times New Roman" w:cs="Times New Roman"/>
              <w:noProof/>
              <w:rPrChange w:author="Zachary Cappella" w:date="2023-10-09T16:12:00Z" w:id="772">
                <w:rPr>
                  <w:rStyle w:val="Hyperlink"/>
                  <w:noProof/>
                </w:rPr>
              </w:rPrChange>
            </w:rPr>
            <w:t>9.1 Communication Objectives:</w:t>
          </w:r>
          <w:r w:rsidRPr="00130713" w:rsidR="003A3B7C">
            <w:rPr>
              <w:rFonts w:ascii="Times New Roman" w:hAnsi="Times New Roman" w:cs="Times New Roman"/>
              <w:noProof/>
              <w:webHidden/>
              <w:rPrChange w:author="Zachary Cappella" w:date="2023-10-09T16:12:00Z" w:id="773">
                <w:rPr>
                  <w:noProof/>
                  <w:webHidden/>
                </w:rPr>
              </w:rPrChange>
            </w:rPr>
            <w:tab/>
          </w:r>
          <w:r w:rsidRPr="00130713" w:rsidR="003A3B7C">
            <w:rPr>
              <w:rFonts w:ascii="Times New Roman" w:hAnsi="Times New Roman" w:cs="Times New Roman"/>
              <w:noProof/>
              <w:webHidden/>
              <w:rPrChange w:author="Zachary Cappella" w:date="2023-10-09T16:12:00Z" w:id="774">
                <w:rPr>
                  <w:noProof/>
                  <w:webHidden/>
                </w:rPr>
              </w:rPrChange>
            </w:rPr>
            <w:fldChar w:fldCharType="begin"/>
          </w:r>
          <w:r w:rsidRPr="00130713" w:rsidR="003A3B7C">
            <w:rPr>
              <w:rFonts w:ascii="Times New Roman" w:hAnsi="Times New Roman" w:cs="Times New Roman"/>
              <w:noProof/>
              <w:webHidden/>
              <w:rPrChange w:author="Zachary Cappella" w:date="2023-10-09T16:12:00Z" w:id="775">
                <w:rPr>
                  <w:noProof/>
                  <w:webHidden/>
                </w:rPr>
              </w:rPrChange>
            </w:rPr>
            <w:instrText xml:space="preserve"> PAGEREF _Toc146374860 \h </w:instrText>
          </w:r>
          <w:r w:rsidRPr="00130713" w:rsidR="003A3B7C">
            <w:rPr>
              <w:rFonts w:ascii="Times New Roman" w:hAnsi="Times New Roman" w:cs="Times New Roman"/>
              <w:noProof/>
              <w:webHidden/>
              <w:rPrChange w:author="Zachary Cappella" w:date="2023-10-09T16:12:00Z" w:id="776">
                <w:rPr>
                  <w:noProof/>
                  <w:webHidden/>
                </w:rPr>
              </w:rPrChange>
            </w:rPr>
          </w:r>
          <w:r w:rsidRPr="00130713" w:rsidR="003A3B7C">
            <w:rPr>
              <w:rFonts w:ascii="Times New Roman" w:hAnsi="Times New Roman" w:cs="Times New Roman"/>
              <w:noProof/>
              <w:webHidden/>
              <w:rPrChange w:author="Zachary Cappella" w:date="2023-10-09T16:12:00Z" w:id="777">
                <w:rPr>
                  <w:noProof/>
                  <w:webHidden/>
                </w:rPr>
              </w:rPrChange>
            </w:rPr>
            <w:fldChar w:fldCharType="separate"/>
          </w:r>
          <w:r w:rsidRPr="00130713" w:rsidR="003A3B7C">
            <w:rPr>
              <w:rFonts w:ascii="Times New Roman" w:hAnsi="Times New Roman" w:cs="Times New Roman"/>
              <w:noProof/>
              <w:webHidden/>
              <w:rPrChange w:author="Zachary Cappella" w:date="2023-10-09T16:12:00Z" w:id="778">
                <w:rPr>
                  <w:noProof/>
                  <w:webHidden/>
                </w:rPr>
              </w:rPrChange>
            </w:rPr>
            <w:t>28</w:t>
          </w:r>
          <w:r w:rsidRPr="00130713" w:rsidR="003A3B7C">
            <w:rPr>
              <w:rFonts w:ascii="Times New Roman" w:hAnsi="Times New Roman" w:cs="Times New Roman"/>
              <w:noProof/>
              <w:webHidden/>
              <w:rPrChange w:author="Zachary Cappella" w:date="2023-10-09T16:12:00Z" w:id="779">
                <w:rPr>
                  <w:noProof/>
                  <w:webHidden/>
                </w:rPr>
              </w:rPrChange>
            </w:rPr>
            <w:fldChar w:fldCharType="end"/>
          </w:r>
          <w:r w:rsidRPr="00130713">
            <w:rPr>
              <w:rFonts w:ascii="Times New Roman" w:hAnsi="Times New Roman" w:cs="Times New Roman"/>
              <w:noProof/>
              <w:rPrChange w:author="Zachary Cappella" w:date="2023-10-09T16:12:00Z" w:id="780">
                <w:rPr>
                  <w:noProof/>
                </w:rPr>
              </w:rPrChange>
            </w:rPr>
            <w:fldChar w:fldCharType="end"/>
          </w:r>
        </w:p>
        <w:p w:rsidRPr="00130713" w:rsidR="003A3B7C" w:rsidRDefault="00130713" w14:paraId="54626ACB" w14:textId="486C84EF">
          <w:pPr>
            <w:pStyle w:val="TOC2"/>
            <w:tabs>
              <w:tab w:val="right" w:leader="dot" w:pos="9350"/>
            </w:tabs>
            <w:rPr>
              <w:rFonts w:ascii="Times New Roman" w:hAnsi="Times New Roman" w:cs="Times New Roman" w:eastAsiaTheme="minorEastAsia"/>
              <w:noProof/>
              <w:sz w:val="24"/>
              <w:szCs w:val="24"/>
              <w:rPrChange w:author="Zachary Cappella" w:date="2023-10-09T16:12:00Z" w:id="781">
                <w:rPr>
                  <w:rFonts w:eastAsiaTheme="minorEastAsia"/>
                  <w:noProof/>
                  <w:sz w:val="24"/>
                  <w:szCs w:val="24"/>
                </w:rPr>
              </w:rPrChange>
            </w:rPr>
          </w:pPr>
          <w:r w:rsidRPr="00130713">
            <w:rPr>
              <w:rFonts w:ascii="Times New Roman" w:hAnsi="Times New Roman" w:cs="Times New Roman"/>
              <w:rPrChange w:author="Zachary Cappella" w:date="2023-10-09T16:12:00Z" w:id="782">
                <w:rPr/>
              </w:rPrChange>
            </w:rPr>
            <w:fldChar w:fldCharType="begin"/>
          </w:r>
          <w:r w:rsidRPr="00130713">
            <w:rPr>
              <w:rFonts w:ascii="Times New Roman" w:hAnsi="Times New Roman" w:cs="Times New Roman"/>
              <w:rPrChange w:author="Zachary Cappella" w:date="2023-10-09T16:12:00Z" w:id="783">
                <w:rPr/>
              </w:rPrChange>
            </w:rPr>
            <w:instrText>HYPERLINK \l "_Toc146374861"</w:instrText>
          </w:r>
          <w:r w:rsidRPr="00130713">
            <w:rPr>
              <w:rFonts w:ascii="Times New Roman" w:hAnsi="Times New Roman" w:cs="Times New Roman"/>
              <w:rPrChange w:author="Zachary Cappella" w:date="2023-10-09T16:12:00Z" w:id="784">
                <w:rPr/>
              </w:rPrChange>
            </w:rPr>
          </w:r>
          <w:r w:rsidRPr="00130713">
            <w:rPr>
              <w:rFonts w:ascii="Times New Roman" w:hAnsi="Times New Roman" w:cs="Times New Roman"/>
              <w:rPrChange w:author="Zachary Cappella" w:date="2023-10-09T16:12:00Z" w:id="785">
                <w:rPr/>
              </w:rPrChange>
            </w:rPr>
            <w:fldChar w:fldCharType="separate"/>
          </w:r>
          <w:r w:rsidRPr="00130713" w:rsidR="003A3B7C">
            <w:rPr>
              <w:rStyle w:val="Hyperlink"/>
              <w:rFonts w:ascii="Times New Roman" w:hAnsi="Times New Roman" w:cs="Times New Roman"/>
              <w:noProof/>
              <w:rPrChange w:author="Zachary Cappella" w:date="2023-10-09T16:12:00Z" w:id="786">
                <w:rPr>
                  <w:rStyle w:val="Hyperlink"/>
                  <w:noProof/>
                </w:rPr>
              </w:rPrChange>
            </w:rPr>
            <w:t>9.2 Communication Channels</w:t>
          </w:r>
          <w:r w:rsidRPr="00130713" w:rsidR="003A3B7C">
            <w:rPr>
              <w:rFonts w:ascii="Times New Roman" w:hAnsi="Times New Roman" w:cs="Times New Roman"/>
              <w:noProof/>
              <w:webHidden/>
              <w:rPrChange w:author="Zachary Cappella" w:date="2023-10-09T16:12:00Z" w:id="787">
                <w:rPr>
                  <w:noProof/>
                  <w:webHidden/>
                </w:rPr>
              </w:rPrChange>
            </w:rPr>
            <w:tab/>
          </w:r>
          <w:r w:rsidRPr="00130713" w:rsidR="003A3B7C">
            <w:rPr>
              <w:rFonts w:ascii="Times New Roman" w:hAnsi="Times New Roman" w:cs="Times New Roman"/>
              <w:noProof/>
              <w:webHidden/>
              <w:rPrChange w:author="Zachary Cappella" w:date="2023-10-09T16:12:00Z" w:id="788">
                <w:rPr>
                  <w:noProof/>
                  <w:webHidden/>
                </w:rPr>
              </w:rPrChange>
            </w:rPr>
            <w:fldChar w:fldCharType="begin"/>
          </w:r>
          <w:r w:rsidRPr="00130713" w:rsidR="003A3B7C">
            <w:rPr>
              <w:rFonts w:ascii="Times New Roman" w:hAnsi="Times New Roman" w:cs="Times New Roman"/>
              <w:noProof/>
              <w:webHidden/>
              <w:rPrChange w:author="Zachary Cappella" w:date="2023-10-09T16:12:00Z" w:id="789">
                <w:rPr>
                  <w:noProof/>
                  <w:webHidden/>
                </w:rPr>
              </w:rPrChange>
            </w:rPr>
            <w:instrText xml:space="preserve"> PAGEREF _Toc146374861 \h </w:instrText>
          </w:r>
          <w:r w:rsidRPr="00130713" w:rsidR="003A3B7C">
            <w:rPr>
              <w:rFonts w:ascii="Times New Roman" w:hAnsi="Times New Roman" w:cs="Times New Roman"/>
              <w:noProof/>
              <w:webHidden/>
              <w:rPrChange w:author="Zachary Cappella" w:date="2023-10-09T16:12:00Z" w:id="790">
                <w:rPr>
                  <w:noProof/>
                  <w:webHidden/>
                </w:rPr>
              </w:rPrChange>
            </w:rPr>
          </w:r>
          <w:r w:rsidRPr="00130713" w:rsidR="003A3B7C">
            <w:rPr>
              <w:rFonts w:ascii="Times New Roman" w:hAnsi="Times New Roman" w:cs="Times New Roman"/>
              <w:noProof/>
              <w:webHidden/>
              <w:rPrChange w:author="Zachary Cappella" w:date="2023-10-09T16:12:00Z" w:id="791">
                <w:rPr>
                  <w:noProof/>
                  <w:webHidden/>
                </w:rPr>
              </w:rPrChange>
            </w:rPr>
            <w:fldChar w:fldCharType="separate"/>
          </w:r>
          <w:r w:rsidRPr="00130713" w:rsidR="003A3B7C">
            <w:rPr>
              <w:rFonts w:ascii="Times New Roman" w:hAnsi="Times New Roman" w:cs="Times New Roman"/>
              <w:noProof/>
              <w:webHidden/>
              <w:rPrChange w:author="Zachary Cappella" w:date="2023-10-09T16:12:00Z" w:id="792">
                <w:rPr>
                  <w:noProof/>
                  <w:webHidden/>
                </w:rPr>
              </w:rPrChange>
            </w:rPr>
            <w:t>28</w:t>
          </w:r>
          <w:r w:rsidRPr="00130713" w:rsidR="003A3B7C">
            <w:rPr>
              <w:rFonts w:ascii="Times New Roman" w:hAnsi="Times New Roman" w:cs="Times New Roman"/>
              <w:noProof/>
              <w:webHidden/>
              <w:rPrChange w:author="Zachary Cappella" w:date="2023-10-09T16:12:00Z" w:id="793">
                <w:rPr>
                  <w:noProof/>
                  <w:webHidden/>
                </w:rPr>
              </w:rPrChange>
            </w:rPr>
            <w:fldChar w:fldCharType="end"/>
          </w:r>
          <w:r w:rsidRPr="00130713">
            <w:rPr>
              <w:rFonts w:ascii="Times New Roman" w:hAnsi="Times New Roman" w:cs="Times New Roman"/>
              <w:noProof/>
              <w:rPrChange w:author="Zachary Cappella" w:date="2023-10-09T16:12:00Z" w:id="794">
                <w:rPr>
                  <w:noProof/>
                </w:rPr>
              </w:rPrChange>
            </w:rPr>
            <w:fldChar w:fldCharType="end"/>
          </w:r>
        </w:p>
        <w:p w:rsidRPr="00130713" w:rsidR="003A3B7C" w:rsidRDefault="00130713" w14:paraId="5EA7D7FE" w14:textId="05A1A24D">
          <w:pPr>
            <w:pStyle w:val="TOC2"/>
            <w:tabs>
              <w:tab w:val="right" w:leader="dot" w:pos="9350"/>
            </w:tabs>
            <w:rPr>
              <w:rFonts w:ascii="Times New Roman" w:hAnsi="Times New Roman" w:cs="Times New Roman" w:eastAsiaTheme="minorEastAsia"/>
              <w:noProof/>
              <w:sz w:val="24"/>
              <w:szCs w:val="24"/>
              <w:rPrChange w:author="Zachary Cappella" w:date="2023-10-09T16:12:00Z" w:id="795">
                <w:rPr>
                  <w:rFonts w:eastAsiaTheme="minorEastAsia"/>
                  <w:noProof/>
                  <w:sz w:val="24"/>
                  <w:szCs w:val="24"/>
                </w:rPr>
              </w:rPrChange>
            </w:rPr>
          </w:pPr>
          <w:r w:rsidRPr="00130713">
            <w:rPr>
              <w:rFonts w:ascii="Times New Roman" w:hAnsi="Times New Roman" w:cs="Times New Roman"/>
              <w:rPrChange w:author="Zachary Cappella" w:date="2023-10-09T16:12:00Z" w:id="796">
                <w:rPr/>
              </w:rPrChange>
            </w:rPr>
            <w:fldChar w:fldCharType="begin"/>
          </w:r>
          <w:r w:rsidRPr="00130713">
            <w:rPr>
              <w:rFonts w:ascii="Times New Roman" w:hAnsi="Times New Roman" w:cs="Times New Roman"/>
              <w:rPrChange w:author="Zachary Cappella" w:date="2023-10-09T16:12:00Z" w:id="797">
                <w:rPr/>
              </w:rPrChange>
            </w:rPr>
            <w:instrText>HYPERLINK \l "_Toc146374862"</w:instrText>
          </w:r>
          <w:r w:rsidRPr="00130713">
            <w:rPr>
              <w:rFonts w:ascii="Times New Roman" w:hAnsi="Times New Roman" w:cs="Times New Roman"/>
              <w:rPrChange w:author="Zachary Cappella" w:date="2023-10-09T16:12:00Z" w:id="798">
                <w:rPr/>
              </w:rPrChange>
            </w:rPr>
          </w:r>
          <w:r w:rsidRPr="00130713">
            <w:rPr>
              <w:rFonts w:ascii="Times New Roman" w:hAnsi="Times New Roman" w:cs="Times New Roman"/>
              <w:rPrChange w:author="Zachary Cappella" w:date="2023-10-09T16:12:00Z" w:id="799">
                <w:rPr/>
              </w:rPrChange>
            </w:rPr>
            <w:fldChar w:fldCharType="separate"/>
          </w:r>
          <w:r w:rsidRPr="00130713" w:rsidR="003A3B7C">
            <w:rPr>
              <w:rStyle w:val="Hyperlink"/>
              <w:rFonts w:ascii="Times New Roman" w:hAnsi="Times New Roman" w:cs="Times New Roman"/>
              <w:noProof/>
              <w:rPrChange w:author="Zachary Cappella" w:date="2023-10-09T16:12:00Z" w:id="800">
                <w:rPr>
                  <w:rStyle w:val="Hyperlink"/>
                  <w:noProof/>
                </w:rPr>
              </w:rPrChange>
            </w:rPr>
            <w:t>9.3 Frequency and Timings</w:t>
          </w:r>
          <w:r w:rsidRPr="00130713" w:rsidR="003A3B7C">
            <w:rPr>
              <w:rFonts w:ascii="Times New Roman" w:hAnsi="Times New Roman" w:cs="Times New Roman"/>
              <w:noProof/>
              <w:webHidden/>
              <w:rPrChange w:author="Zachary Cappella" w:date="2023-10-09T16:12:00Z" w:id="801">
                <w:rPr>
                  <w:noProof/>
                  <w:webHidden/>
                </w:rPr>
              </w:rPrChange>
            </w:rPr>
            <w:tab/>
          </w:r>
          <w:r w:rsidRPr="00130713" w:rsidR="003A3B7C">
            <w:rPr>
              <w:rFonts w:ascii="Times New Roman" w:hAnsi="Times New Roman" w:cs="Times New Roman"/>
              <w:noProof/>
              <w:webHidden/>
              <w:rPrChange w:author="Zachary Cappella" w:date="2023-10-09T16:12:00Z" w:id="802">
                <w:rPr>
                  <w:noProof/>
                  <w:webHidden/>
                </w:rPr>
              </w:rPrChange>
            </w:rPr>
            <w:fldChar w:fldCharType="begin"/>
          </w:r>
          <w:r w:rsidRPr="00130713" w:rsidR="003A3B7C">
            <w:rPr>
              <w:rFonts w:ascii="Times New Roman" w:hAnsi="Times New Roman" w:cs="Times New Roman"/>
              <w:noProof/>
              <w:webHidden/>
              <w:rPrChange w:author="Zachary Cappella" w:date="2023-10-09T16:12:00Z" w:id="803">
                <w:rPr>
                  <w:noProof/>
                  <w:webHidden/>
                </w:rPr>
              </w:rPrChange>
            </w:rPr>
            <w:instrText xml:space="preserve"> PAGEREF _Toc146374862 \h </w:instrText>
          </w:r>
          <w:r w:rsidRPr="00130713" w:rsidR="003A3B7C">
            <w:rPr>
              <w:rFonts w:ascii="Times New Roman" w:hAnsi="Times New Roman" w:cs="Times New Roman"/>
              <w:noProof/>
              <w:webHidden/>
              <w:rPrChange w:author="Zachary Cappella" w:date="2023-10-09T16:12:00Z" w:id="804">
                <w:rPr>
                  <w:noProof/>
                  <w:webHidden/>
                </w:rPr>
              </w:rPrChange>
            </w:rPr>
          </w:r>
          <w:r w:rsidRPr="00130713" w:rsidR="003A3B7C">
            <w:rPr>
              <w:rFonts w:ascii="Times New Roman" w:hAnsi="Times New Roman" w:cs="Times New Roman"/>
              <w:noProof/>
              <w:webHidden/>
              <w:rPrChange w:author="Zachary Cappella" w:date="2023-10-09T16:12:00Z" w:id="805">
                <w:rPr>
                  <w:noProof/>
                  <w:webHidden/>
                </w:rPr>
              </w:rPrChange>
            </w:rPr>
            <w:fldChar w:fldCharType="separate"/>
          </w:r>
          <w:r w:rsidRPr="00130713" w:rsidR="003A3B7C">
            <w:rPr>
              <w:rFonts w:ascii="Times New Roman" w:hAnsi="Times New Roman" w:cs="Times New Roman"/>
              <w:noProof/>
              <w:webHidden/>
              <w:rPrChange w:author="Zachary Cappella" w:date="2023-10-09T16:12:00Z" w:id="806">
                <w:rPr>
                  <w:noProof/>
                  <w:webHidden/>
                </w:rPr>
              </w:rPrChange>
            </w:rPr>
            <w:t>29</w:t>
          </w:r>
          <w:r w:rsidRPr="00130713" w:rsidR="003A3B7C">
            <w:rPr>
              <w:rFonts w:ascii="Times New Roman" w:hAnsi="Times New Roman" w:cs="Times New Roman"/>
              <w:noProof/>
              <w:webHidden/>
              <w:rPrChange w:author="Zachary Cappella" w:date="2023-10-09T16:12:00Z" w:id="807">
                <w:rPr>
                  <w:noProof/>
                  <w:webHidden/>
                </w:rPr>
              </w:rPrChange>
            </w:rPr>
            <w:fldChar w:fldCharType="end"/>
          </w:r>
          <w:r w:rsidRPr="00130713">
            <w:rPr>
              <w:rFonts w:ascii="Times New Roman" w:hAnsi="Times New Roman" w:cs="Times New Roman"/>
              <w:noProof/>
              <w:rPrChange w:author="Zachary Cappella" w:date="2023-10-09T16:12:00Z" w:id="808">
                <w:rPr>
                  <w:noProof/>
                </w:rPr>
              </w:rPrChange>
            </w:rPr>
            <w:fldChar w:fldCharType="end"/>
          </w:r>
        </w:p>
        <w:p w:rsidRPr="00130713" w:rsidR="003A3B7C" w:rsidRDefault="00130713" w14:paraId="68161AD7" w14:textId="7A052FCD">
          <w:pPr>
            <w:pStyle w:val="TOC2"/>
            <w:tabs>
              <w:tab w:val="right" w:leader="dot" w:pos="9350"/>
            </w:tabs>
            <w:rPr>
              <w:rFonts w:ascii="Times New Roman" w:hAnsi="Times New Roman" w:cs="Times New Roman" w:eastAsiaTheme="minorEastAsia"/>
              <w:noProof/>
              <w:sz w:val="24"/>
              <w:szCs w:val="24"/>
              <w:rPrChange w:author="Zachary Cappella" w:date="2023-10-09T16:12:00Z" w:id="809">
                <w:rPr>
                  <w:rFonts w:eastAsiaTheme="minorEastAsia"/>
                  <w:noProof/>
                  <w:sz w:val="24"/>
                  <w:szCs w:val="24"/>
                </w:rPr>
              </w:rPrChange>
            </w:rPr>
          </w:pPr>
          <w:r w:rsidRPr="00130713">
            <w:rPr>
              <w:rFonts w:ascii="Times New Roman" w:hAnsi="Times New Roman" w:cs="Times New Roman"/>
              <w:rPrChange w:author="Zachary Cappella" w:date="2023-10-09T16:12:00Z" w:id="810">
                <w:rPr/>
              </w:rPrChange>
            </w:rPr>
            <w:fldChar w:fldCharType="begin"/>
          </w:r>
          <w:r w:rsidRPr="00130713">
            <w:rPr>
              <w:rFonts w:ascii="Times New Roman" w:hAnsi="Times New Roman" w:cs="Times New Roman"/>
              <w:rPrChange w:author="Zachary Cappella" w:date="2023-10-09T16:12:00Z" w:id="811">
                <w:rPr/>
              </w:rPrChange>
            </w:rPr>
            <w:instrText>HYPERLINK \l "_Toc146374863"</w:instrText>
          </w:r>
          <w:r w:rsidRPr="00130713">
            <w:rPr>
              <w:rFonts w:ascii="Times New Roman" w:hAnsi="Times New Roman" w:cs="Times New Roman"/>
              <w:rPrChange w:author="Zachary Cappella" w:date="2023-10-09T16:12:00Z" w:id="812">
                <w:rPr/>
              </w:rPrChange>
            </w:rPr>
          </w:r>
          <w:r w:rsidRPr="00130713">
            <w:rPr>
              <w:rFonts w:ascii="Times New Roman" w:hAnsi="Times New Roman" w:cs="Times New Roman"/>
              <w:rPrChange w:author="Zachary Cappella" w:date="2023-10-09T16:12:00Z" w:id="813">
                <w:rPr/>
              </w:rPrChange>
            </w:rPr>
            <w:fldChar w:fldCharType="separate"/>
          </w:r>
          <w:r w:rsidRPr="00130713" w:rsidR="003A3B7C">
            <w:rPr>
              <w:rStyle w:val="Hyperlink"/>
              <w:rFonts w:ascii="Times New Roman" w:hAnsi="Times New Roman" w:cs="Times New Roman"/>
              <w:noProof/>
              <w:rPrChange w:author="Zachary Cappella" w:date="2023-10-09T16:12:00Z" w:id="814">
                <w:rPr>
                  <w:rStyle w:val="Hyperlink"/>
                  <w:noProof/>
                </w:rPr>
              </w:rPrChange>
            </w:rPr>
            <w:t>9.4 Stakeholders</w:t>
          </w:r>
          <w:r w:rsidRPr="00130713" w:rsidR="003A3B7C">
            <w:rPr>
              <w:rFonts w:ascii="Times New Roman" w:hAnsi="Times New Roman" w:cs="Times New Roman"/>
              <w:noProof/>
              <w:webHidden/>
              <w:rPrChange w:author="Zachary Cappella" w:date="2023-10-09T16:12:00Z" w:id="815">
                <w:rPr>
                  <w:noProof/>
                  <w:webHidden/>
                </w:rPr>
              </w:rPrChange>
            </w:rPr>
            <w:tab/>
          </w:r>
          <w:r w:rsidRPr="00130713" w:rsidR="003A3B7C">
            <w:rPr>
              <w:rFonts w:ascii="Times New Roman" w:hAnsi="Times New Roman" w:cs="Times New Roman"/>
              <w:noProof/>
              <w:webHidden/>
              <w:rPrChange w:author="Zachary Cappella" w:date="2023-10-09T16:12:00Z" w:id="816">
                <w:rPr>
                  <w:noProof/>
                  <w:webHidden/>
                </w:rPr>
              </w:rPrChange>
            </w:rPr>
            <w:fldChar w:fldCharType="begin"/>
          </w:r>
          <w:r w:rsidRPr="00130713" w:rsidR="003A3B7C">
            <w:rPr>
              <w:rFonts w:ascii="Times New Roman" w:hAnsi="Times New Roman" w:cs="Times New Roman"/>
              <w:noProof/>
              <w:webHidden/>
              <w:rPrChange w:author="Zachary Cappella" w:date="2023-10-09T16:12:00Z" w:id="817">
                <w:rPr>
                  <w:noProof/>
                  <w:webHidden/>
                </w:rPr>
              </w:rPrChange>
            </w:rPr>
            <w:instrText xml:space="preserve"> PAGEREF _Toc146374863 \h </w:instrText>
          </w:r>
          <w:r w:rsidRPr="00130713" w:rsidR="003A3B7C">
            <w:rPr>
              <w:rFonts w:ascii="Times New Roman" w:hAnsi="Times New Roman" w:cs="Times New Roman"/>
              <w:noProof/>
              <w:webHidden/>
              <w:rPrChange w:author="Zachary Cappella" w:date="2023-10-09T16:12:00Z" w:id="818">
                <w:rPr>
                  <w:noProof/>
                  <w:webHidden/>
                </w:rPr>
              </w:rPrChange>
            </w:rPr>
          </w:r>
          <w:r w:rsidRPr="00130713" w:rsidR="003A3B7C">
            <w:rPr>
              <w:rFonts w:ascii="Times New Roman" w:hAnsi="Times New Roman" w:cs="Times New Roman"/>
              <w:noProof/>
              <w:webHidden/>
              <w:rPrChange w:author="Zachary Cappella" w:date="2023-10-09T16:12:00Z" w:id="819">
                <w:rPr>
                  <w:noProof/>
                  <w:webHidden/>
                </w:rPr>
              </w:rPrChange>
            </w:rPr>
            <w:fldChar w:fldCharType="separate"/>
          </w:r>
          <w:r w:rsidRPr="00130713" w:rsidR="003A3B7C">
            <w:rPr>
              <w:rFonts w:ascii="Times New Roman" w:hAnsi="Times New Roman" w:cs="Times New Roman"/>
              <w:noProof/>
              <w:webHidden/>
              <w:rPrChange w:author="Zachary Cappella" w:date="2023-10-09T16:12:00Z" w:id="820">
                <w:rPr>
                  <w:noProof/>
                  <w:webHidden/>
                </w:rPr>
              </w:rPrChange>
            </w:rPr>
            <w:t>30</w:t>
          </w:r>
          <w:r w:rsidRPr="00130713" w:rsidR="003A3B7C">
            <w:rPr>
              <w:rFonts w:ascii="Times New Roman" w:hAnsi="Times New Roman" w:cs="Times New Roman"/>
              <w:noProof/>
              <w:webHidden/>
              <w:rPrChange w:author="Zachary Cappella" w:date="2023-10-09T16:12:00Z" w:id="821">
                <w:rPr>
                  <w:noProof/>
                  <w:webHidden/>
                </w:rPr>
              </w:rPrChange>
            </w:rPr>
            <w:fldChar w:fldCharType="end"/>
          </w:r>
          <w:r w:rsidRPr="00130713">
            <w:rPr>
              <w:rFonts w:ascii="Times New Roman" w:hAnsi="Times New Roman" w:cs="Times New Roman"/>
              <w:noProof/>
              <w:rPrChange w:author="Zachary Cappella" w:date="2023-10-09T16:12:00Z" w:id="822">
                <w:rPr>
                  <w:noProof/>
                </w:rPr>
              </w:rPrChange>
            </w:rPr>
            <w:fldChar w:fldCharType="end"/>
          </w:r>
        </w:p>
        <w:p w:rsidRPr="00130713" w:rsidR="003A3B7C" w:rsidRDefault="00130713" w14:paraId="331095B4" w14:textId="69F458BB">
          <w:pPr>
            <w:pStyle w:val="TOC2"/>
            <w:tabs>
              <w:tab w:val="right" w:leader="dot" w:pos="9350"/>
            </w:tabs>
            <w:rPr>
              <w:rFonts w:ascii="Times New Roman" w:hAnsi="Times New Roman" w:cs="Times New Roman" w:eastAsiaTheme="minorEastAsia"/>
              <w:noProof/>
              <w:sz w:val="24"/>
              <w:szCs w:val="24"/>
              <w:rPrChange w:author="Zachary Cappella" w:date="2023-10-09T16:12:00Z" w:id="823">
                <w:rPr>
                  <w:rFonts w:eastAsiaTheme="minorEastAsia"/>
                  <w:noProof/>
                  <w:sz w:val="24"/>
                  <w:szCs w:val="24"/>
                </w:rPr>
              </w:rPrChange>
            </w:rPr>
          </w:pPr>
          <w:r w:rsidRPr="00130713">
            <w:rPr>
              <w:rFonts w:ascii="Times New Roman" w:hAnsi="Times New Roman" w:cs="Times New Roman"/>
              <w:rPrChange w:author="Zachary Cappella" w:date="2023-10-09T16:12:00Z" w:id="824">
                <w:rPr/>
              </w:rPrChange>
            </w:rPr>
            <w:fldChar w:fldCharType="begin"/>
          </w:r>
          <w:r w:rsidRPr="00130713">
            <w:rPr>
              <w:rFonts w:ascii="Times New Roman" w:hAnsi="Times New Roman" w:cs="Times New Roman"/>
              <w:rPrChange w:author="Zachary Cappella" w:date="2023-10-09T16:12:00Z" w:id="825">
                <w:rPr/>
              </w:rPrChange>
            </w:rPr>
            <w:instrText>HYPERLINK \l "_Toc146374864"</w:instrText>
          </w:r>
          <w:r w:rsidRPr="00130713">
            <w:rPr>
              <w:rFonts w:ascii="Times New Roman" w:hAnsi="Times New Roman" w:cs="Times New Roman"/>
              <w:rPrChange w:author="Zachary Cappella" w:date="2023-10-09T16:12:00Z" w:id="826">
                <w:rPr/>
              </w:rPrChange>
            </w:rPr>
          </w:r>
          <w:r w:rsidRPr="00130713">
            <w:rPr>
              <w:rFonts w:ascii="Times New Roman" w:hAnsi="Times New Roman" w:cs="Times New Roman"/>
              <w:rPrChange w:author="Zachary Cappella" w:date="2023-10-09T16:12:00Z" w:id="827">
                <w:rPr/>
              </w:rPrChange>
            </w:rPr>
            <w:fldChar w:fldCharType="separate"/>
          </w:r>
          <w:r w:rsidRPr="00130713" w:rsidR="003A3B7C">
            <w:rPr>
              <w:rStyle w:val="Hyperlink"/>
              <w:rFonts w:ascii="Times New Roman" w:hAnsi="Times New Roman" w:cs="Times New Roman"/>
              <w:noProof/>
              <w:rPrChange w:author="Zachary Cappella" w:date="2023-10-09T16:12:00Z" w:id="828">
                <w:rPr>
                  <w:rStyle w:val="Hyperlink"/>
                  <w:noProof/>
                </w:rPr>
              </w:rPrChange>
            </w:rPr>
            <w:t>9.5 Crisis Communication Plan</w:t>
          </w:r>
          <w:r w:rsidRPr="00130713" w:rsidR="003A3B7C">
            <w:rPr>
              <w:rFonts w:ascii="Times New Roman" w:hAnsi="Times New Roman" w:cs="Times New Roman"/>
              <w:noProof/>
              <w:webHidden/>
              <w:rPrChange w:author="Zachary Cappella" w:date="2023-10-09T16:12:00Z" w:id="829">
                <w:rPr>
                  <w:noProof/>
                  <w:webHidden/>
                </w:rPr>
              </w:rPrChange>
            </w:rPr>
            <w:tab/>
          </w:r>
          <w:r w:rsidRPr="00130713" w:rsidR="003A3B7C">
            <w:rPr>
              <w:rFonts w:ascii="Times New Roman" w:hAnsi="Times New Roman" w:cs="Times New Roman"/>
              <w:noProof/>
              <w:webHidden/>
              <w:rPrChange w:author="Zachary Cappella" w:date="2023-10-09T16:12:00Z" w:id="830">
                <w:rPr>
                  <w:noProof/>
                  <w:webHidden/>
                </w:rPr>
              </w:rPrChange>
            </w:rPr>
            <w:fldChar w:fldCharType="begin"/>
          </w:r>
          <w:r w:rsidRPr="00130713" w:rsidR="003A3B7C">
            <w:rPr>
              <w:rFonts w:ascii="Times New Roman" w:hAnsi="Times New Roman" w:cs="Times New Roman"/>
              <w:noProof/>
              <w:webHidden/>
              <w:rPrChange w:author="Zachary Cappella" w:date="2023-10-09T16:12:00Z" w:id="831">
                <w:rPr>
                  <w:noProof/>
                  <w:webHidden/>
                </w:rPr>
              </w:rPrChange>
            </w:rPr>
            <w:instrText xml:space="preserve"> PAGEREF _Toc146374864 \h </w:instrText>
          </w:r>
          <w:r w:rsidRPr="00130713" w:rsidR="003A3B7C">
            <w:rPr>
              <w:rFonts w:ascii="Times New Roman" w:hAnsi="Times New Roman" w:cs="Times New Roman"/>
              <w:noProof/>
              <w:webHidden/>
              <w:rPrChange w:author="Zachary Cappella" w:date="2023-10-09T16:12:00Z" w:id="832">
                <w:rPr>
                  <w:noProof/>
                  <w:webHidden/>
                </w:rPr>
              </w:rPrChange>
            </w:rPr>
          </w:r>
          <w:r w:rsidRPr="00130713" w:rsidR="003A3B7C">
            <w:rPr>
              <w:rFonts w:ascii="Times New Roman" w:hAnsi="Times New Roman" w:cs="Times New Roman"/>
              <w:noProof/>
              <w:webHidden/>
              <w:rPrChange w:author="Zachary Cappella" w:date="2023-10-09T16:12:00Z" w:id="833">
                <w:rPr>
                  <w:noProof/>
                  <w:webHidden/>
                </w:rPr>
              </w:rPrChange>
            </w:rPr>
            <w:fldChar w:fldCharType="separate"/>
          </w:r>
          <w:r w:rsidRPr="00130713" w:rsidR="003A3B7C">
            <w:rPr>
              <w:rFonts w:ascii="Times New Roman" w:hAnsi="Times New Roman" w:cs="Times New Roman"/>
              <w:noProof/>
              <w:webHidden/>
              <w:rPrChange w:author="Zachary Cappella" w:date="2023-10-09T16:12:00Z" w:id="834">
                <w:rPr>
                  <w:noProof/>
                  <w:webHidden/>
                </w:rPr>
              </w:rPrChange>
            </w:rPr>
            <w:t>30</w:t>
          </w:r>
          <w:r w:rsidRPr="00130713" w:rsidR="003A3B7C">
            <w:rPr>
              <w:rFonts w:ascii="Times New Roman" w:hAnsi="Times New Roman" w:cs="Times New Roman"/>
              <w:noProof/>
              <w:webHidden/>
              <w:rPrChange w:author="Zachary Cappella" w:date="2023-10-09T16:12:00Z" w:id="835">
                <w:rPr>
                  <w:noProof/>
                  <w:webHidden/>
                </w:rPr>
              </w:rPrChange>
            </w:rPr>
            <w:fldChar w:fldCharType="end"/>
          </w:r>
          <w:r w:rsidRPr="00130713">
            <w:rPr>
              <w:rFonts w:ascii="Times New Roman" w:hAnsi="Times New Roman" w:cs="Times New Roman"/>
              <w:noProof/>
              <w:rPrChange w:author="Zachary Cappella" w:date="2023-10-09T16:12:00Z" w:id="836">
                <w:rPr>
                  <w:noProof/>
                </w:rPr>
              </w:rPrChange>
            </w:rPr>
            <w:fldChar w:fldCharType="end"/>
          </w:r>
        </w:p>
        <w:p w:rsidRPr="00130713" w:rsidR="003A3B7C" w:rsidRDefault="00130713" w14:paraId="1E4BEDF0" w14:textId="662F7916">
          <w:pPr>
            <w:pStyle w:val="TOC2"/>
            <w:tabs>
              <w:tab w:val="right" w:leader="dot" w:pos="9350"/>
            </w:tabs>
            <w:rPr>
              <w:rFonts w:ascii="Times New Roman" w:hAnsi="Times New Roman" w:cs="Times New Roman" w:eastAsiaTheme="minorEastAsia"/>
              <w:noProof/>
              <w:sz w:val="24"/>
              <w:szCs w:val="24"/>
              <w:rPrChange w:author="Zachary Cappella" w:date="2023-10-09T16:12:00Z" w:id="837">
                <w:rPr>
                  <w:rFonts w:eastAsiaTheme="minorEastAsia"/>
                  <w:noProof/>
                  <w:sz w:val="24"/>
                  <w:szCs w:val="24"/>
                </w:rPr>
              </w:rPrChange>
            </w:rPr>
          </w:pPr>
          <w:r w:rsidRPr="00130713">
            <w:rPr>
              <w:rFonts w:ascii="Times New Roman" w:hAnsi="Times New Roman" w:cs="Times New Roman"/>
              <w:rPrChange w:author="Zachary Cappella" w:date="2023-10-09T16:12:00Z" w:id="838">
                <w:rPr/>
              </w:rPrChange>
            </w:rPr>
            <w:fldChar w:fldCharType="begin"/>
          </w:r>
          <w:r w:rsidRPr="00130713">
            <w:rPr>
              <w:rFonts w:ascii="Times New Roman" w:hAnsi="Times New Roman" w:cs="Times New Roman"/>
              <w:rPrChange w:author="Zachary Cappella" w:date="2023-10-09T16:12:00Z" w:id="839">
                <w:rPr/>
              </w:rPrChange>
            </w:rPr>
            <w:instrText>HYPERLINK \l "_Toc146374865"</w:instrText>
          </w:r>
          <w:r w:rsidRPr="00130713">
            <w:rPr>
              <w:rFonts w:ascii="Times New Roman" w:hAnsi="Times New Roman" w:cs="Times New Roman"/>
              <w:rPrChange w:author="Zachary Cappella" w:date="2023-10-09T16:12:00Z" w:id="840">
                <w:rPr/>
              </w:rPrChange>
            </w:rPr>
          </w:r>
          <w:r w:rsidRPr="00130713">
            <w:rPr>
              <w:rFonts w:ascii="Times New Roman" w:hAnsi="Times New Roman" w:cs="Times New Roman"/>
              <w:rPrChange w:author="Zachary Cappella" w:date="2023-10-09T16:12:00Z" w:id="841">
                <w:rPr/>
              </w:rPrChange>
            </w:rPr>
            <w:fldChar w:fldCharType="separate"/>
          </w:r>
          <w:r w:rsidRPr="00130713" w:rsidR="003A3B7C">
            <w:rPr>
              <w:rStyle w:val="Hyperlink"/>
              <w:rFonts w:ascii="Times New Roman" w:hAnsi="Times New Roman" w:cs="Times New Roman"/>
              <w:noProof/>
              <w:rPrChange w:author="Zachary Cappella" w:date="2023-10-09T16:12:00Z" w:id="842">
                <w:rPr>
                  <w:rStyle w:val="Hyperlink"/>
                  <w:noProof/>
                </w:rPr>
              </w:rPrChange>
            </w:rPr>
            <w:t>9.6 Feedback Mechanism</w:t>
          </w:r>
          <w:r w:rsidRPr="00130713" w:rsidR="003A3B7C">
            <w:rPr>
              <w:rFonts w:ascii="Times New Roman" w:hAnsi="Times New Roman" w:cs="Times New Roman"/>
              <w:noProof/>
              <w:webHidden/>
              <w:rPrChange w:author="Zachary Cappella" w:date="2023-10-09T16:12:00Z" w:id="843">
                <w:rPr>
                  <w:noProof/>
                  <w:webHidden/>
                </w:rPr>
              </w:rPrChange>
            </w:rPr>
            <w:tab/>
          </w:r>
          <w:r w:rsidRPr="00130713" w:rsidR="003A3B7C">
            <w:rPr>
              <w:rFonts w:ascii="Times New Roman" w:hAnsi="Times New Roman" w:cs="Times New Roman"/>
              <w:noProof/>
              <w:webHidden/>
              <w:rPrChange w:author="Zachary Cappella" w:date="2023-10-09T16:12:00Z" w:id="844">
                <w:rPr>
                  <w:noProof/>
                  <w:webHidden/>
                </w:rPr>
              </w:rPrChange>
            </w:rPr>
            <w:fldChar w:fldCharType="begin"/>
          </w:r>
          <w:r w:rsidRPr="00130713" w:rsidR="003A3B7C">
            <w:rPr>
              <w:rFonts w:ascii="Times New Roman" w:hAnsi="Times New Roman" w:cs="Times New Roman"/>
              <w:noProof/>
              <w:webHidden/>
              <w:rPrChange w:author="Zachary Cappella" w:date="2023-10-09T16:12:00Z" w:id="845">
                <w:rPr>
                  <w:noProof/>
                  <w:webHidden/>
                </w:rPr>
              </w:rPrChange>
            </w:rPr>
            <w:instrText xml:space="preserve"> PAGEREF _Toc146374865 \h </w:instrText>
          </w:r>
          <w:r w:rsidRPr="00130713" w:rsidR="003A3B7C">
            <w:rPr>
              <w:rFonts w:ascii="Times New Roman" w:hAnsi="Times New Roman" w:cs="Times New Roman"/>
              <w:noProof/>
              <w:webHidden/>
              <w:rPrChange w:author="Zachary Cappella" w:date="2023-10-09T16:12:00Z" w:id="846">
                <w:rPr>
                  <w:noProof/>
                  <w:webHidden/>
                </w:rPr>
              </w:rPrChange>
            </w:rPr>
          </w:r>
          <w:r w:rsidRPr="00130713" w:rsidR="003A3B7C">
            <w:rPr>
              <w:rFonts w:ascii="Times New Roman" w:hAnsi="Times New Roman" w:cs="Times New Roman"/>
              <w:noProof/>
              <w:webHidden/>
              <w:rPrChange w:author="Zachary Cappella" w:date="2023-10-09T16:12:00Z" w:id="847">
                <w:rPr>
                  <w:noProof/>
                  <w:webHidden/>
                </w:rPr>
              </w:rPrChange>
            </w:rPr>
            <w:fldChar w:fldCharType="separate"/>
          </w:r>
          <w:r w:rsidRPr="00130713" w:rsidR="003A3B7C">
            <w:rPr>
              <w:rFonts w:ascii="Times New Roman" w:hAnsi="Times New Roman" w:cs="Times New Roman"/>
              <w:noProof/>
              <w:webHidden/>
              <w:rPrChange w:author="Zachary Cappella" w:date="2023-10-09T16:12:00Z" w:id="848">
                <w:rPr>
                  <w:noProof/>
                  <w:webHidden/>
                </w:rPr>
              </w:rPrChange>
            </w:rPr>
            <w:t>31</w:t>
          </w:r>
          <w:r w:rsidRPr="00130713" w:rsidR="003A3B7C">
            <w:rPr>
              <w:rFonts w:ascii="Times New Roman" w:hAnsi="Times New Roman" w:cs="Times New Roman"/>
              <w:noProof/>
              <w:webHidden/>
              <w:rPrChange w:author="Zachary Cappella" w:date="2023-10-09T16:12:00Z" w:id="849">
                <w:rPr>
                  <w:noProof/>
                  <w:webHidden/>
                </w:rPr>
              </w:rPrChange>
            </w:rPr>
            <w:fldChar w:fldCharType="end"/>
          </w:r>
          <w:r w:rsidRPr="00130713">
            <w:rPr>
              <w:rFonts w:ascii="Times New Roman" w:hAnsi="Times New Roman" w:cs="Times New Roman"/>
              <w:noProof/>
              <w:rPrChange w:author="Zachary Cappella" w:date="2023-10-09T16:12:00Z" w:id="850">
                <w:rPr>
                  <w:noProof/>
                </w:rPr>
              </w:rPrChange>
            </w:rPr>
            <w:fldChar w:fldCharType="end"/>
          </w:r>
        </w:p>
        <w:p w:rsidRPr="00130713" w:rsidR="003A3B7C" w:rsidRDefault="00130713" w14:paraId="61F3D7F8" w14:textId="2A3664D5">
          <w:pPr>
            <w:pStyle w:val="TOC1"/>
            <w:tabs>
              <w:tab w:val="right" w:leader="dot" w:pos="9350"/>
            </w:tabs>
            <w:rPr>
              <w:rFonts w:ascii="Times New Roman" w:hAnsi="Times New Roman" w:cs="Times New Roman" w:eastAsiaTheme="minorEastAsia"/>
              <w:noProof/>
              <w:sz w:val="24"/>
              <w:szCs w:val="24"/>
              <w:rPrChange w:author="Zachary Cappella" w:date="2023-10-09T16:12:00Z" w:id="851">
                <w:rPr>
                  <w:rFonts w:eastAsiaTheme="minorEastAsia"/>
                  <w:noProof/>
                  <w:sz w:val="24"/>
                  <w:szCs w:val="24"/>
                </w:rPr>
              </w:rPrChange>
            </w:rPr>
          </w:pPr>
          <w:r w:rsidRPr="00130713">
            <w:rPr>
              <w:rFonts w:ascii="Times New Roman" w:hAnsi="Times New Roman" w:cs="Times New Roman"/>
              <w:rPrChange w:author="Zachary Cappella" w:date="2023-10-09T16:12:00Z" w:id="852">
                <w:rPr/>
              </w:rPrChange>
            </w:rPr>
            <w:fldChar w:fldCharType="begin"/>
          </w:r>
          <w:r w:rsidRPr="00130713">
            <w:rPr>
              <w:rFonts w:ascii="Times New Roman" w:hAnsi="Times New Roman" w:cs="Times New Roman"/>
              <w:rPrChange w:author="Zachary Cappella" w:date="2023-10-09T16:12:00Z" w:id="853">
                <w:rPr/>
              </w:rPrChange>
            </w:rPr>
            <w:instrText>HYPERLINK \l "_Toc146374866"</w:instrText>
          </w:r>
          <w:r w:rsidRPr="00130713">
            <w:rPr>
              <w:rFonts w:ascii="Times New Roman" w:hAnsi="Times New Roman" w:cs="Times New Roman"/>
              <w:rPrChange w:author="Zachary Cappella" w:date="2023-10-09T16:12:00Z" w:id="854">
                <w:rPr/>
              </w:rPrChange>
            </w:rPr>
          </w:r>
          <w:r w:rsidRPr="00130713">
            <w:rPr>
              <w:rFonts w:ascii="Times New Roman" w:hAnsi="Times New Roman" w:cs="Times New Roman"/>
              <w:rPrChange w:author="Zachary Cappella" w:date="2023-10-09T16:12:00Z" w:id="855">
                <w:rPr/>
              </w:rPrChange>
            </w:rPr>
            <w:fldChar w:fldCharType="separate"/>
          </w:r>
          <w:r w:rsidRPr="00130713" w:rsidR="003A3B7C">
            <w:rPr>
              <w:rStyle w:val="Hyperlink"/>
              <w:rFonts w:ascii="Times New Roman" w:hAnsi="Times New Roman" w:cs="Times New Roman"/>
              <w:noProof/>
              <w:rPrChange w:author="Zachary Cappella" w:date="2023-10-09T16:12:00Z" w:id="856">
                <w:rPr>
                  <w:rStyle w:val="Hyperlink"/>
                  <w:noProof/>
                </w:rPr>
              </w:rPrChange>
            </w:rPr>
            <w:t>10. Risk Management</w:t>
          </w:r>
          <w:r w:rsidRPr="00130713" w:rsidR="003A3B7C">
            <w:rPr>
              <w:rFonts w:ascii="Times New Roman" w:hAnsi="Times New Roman" w:cs="Times New Roman"/>
              <w:noProof/>
              <w:webHidden/>
              <w:rPrChange w:author="Zachary Cappella" w:date="2023-10-09T16:12:00Z" w:id="857">
                <w:rPr>
                  <w:noProof/>
                  <w:webHidden/>
                </w:rPr>
              </w:rPrChange>
            </w:rPr>
            <w:tab/>
          </w:r>
          <w:r w:rsidRPr="00130713" w:rsidR="003A3B7C">
            <w:rPr>
              <w:rFonts w:ascii="Times New Roman" w:hAnsi="Times New Roman" w:cs="Times New Roman"/>
              <w:noProof/>
              <w:webHidden/>
              <w:rPrChange w:author="Zachary Cappella" w:date="2023-10-09T16:12:00Z" w:id="858">
                <w:rPr>
                  <w:noProof/>
                  <w:webHidden/>
                </w:rPr>
              </w:rPrChange>
            </w:rPr>
            <w:fldChar w:fldCharType="begin"/>
          </w:r>
          <w:r w:rsidRPr="00130713" w:rsidR="003A3B7C">
            <w:rPr>
              <w:rFonts w:ascii="Times New Roman" w:hAnsi="Times New Roman" w:cs="Times New Roman"/>
              <w:noProof/>
              <w:webHidden/>
              <w:rPrChange w:author="Zachary Cappella" w:date="2023-10-09T16:12:00Z" w:id="859">
                <w:rPr>
                  <w:noProof/>
                  <w:webHidden/>
                </w:rPr>
              </w:rPrChange>
            </w:rPr>
            <w:instrText xml:space="preserve"> PAGEREF _Toc146374866 \h </w:instrText>
          </w:r>
          <w:r w:rsidRPr="00130713" w:rsidR="003A3B7C">
            <w:rPr>
              <w:rFonts w:ascii="Times New Roman" w:hAnsi="Times New Roman" w:cs="Times New Roman"/>
              <w:noProof/>
              <w:webHidden/>
              <w:rPrChange w:author="Zachary Cappella" w:date="2023-10-09T16:12:00Z" w:id="860">
                <w:rPr>
                  <w:noProof/>
                  <w:webHidden/>
                </w:rPr>
              </w:rPrChange>
            </w:rPr>
          </w:r>
          <w:r w:rsidRPr="00130713" w:rsidR="003A3B7C">
            <w:rPr>
              <w:rFonts w:ascii="Times New Roman" w:hAnsi="Times New Roman" w:cs="Times New Roman"/>
              <w:noProof/>
              <w:webHidden/>
              <w:rPrChange w:author="Zachary Cappella" w:date="2023-10-09T16:12:00Z" w:id="861">
                <w:rPr>
                  <w:noProof/>
                  <w:webHidden/>
                </w:rPr>
              </w:rPrChange>
            </w:rPr>
            <w:fldChar w:fldCharType="separate"/>
          </w:r>
          <w:r w:rsidRPr="00130713" w:rsidR="003A3B7C">
            <w:rPr>
              <w:rFonts w:ascii="Times New Roman" w:hAnsi="Times New Roman" w:cs="Times New Roman"/>
              <w:noProof/>
              <w:webHidden/>
              <w:rPrChange w:author="Zachary Cappella" w:date="2023-10-09T16:12:00Z" w:id="862">
                <w:rPr>
                  <w:noProof/>
                  <w:webHidden/>
                </w:rPr>
              </w:rPrChange>
            </w:rPr>
            <w:t>31</w:t>
          </w:r>
          <w:r w:rsidRPr="00130713" w:rsidR="003A3B7C">
            <w:rPr>
              <w:rFonts w:ascii="Times New Roman" w:hAnsi="Times New Roman" w:cs="Times New Roman"/>
              <w:noProof/>
              <w:webHidden/>
              <w:rPrChange w:author="Zachary Cappella" w:date="2023-10-09T16:12:00Z" w:id="863">
                <w:rPr>
                  <w:noProof/>
                  <w:webHidden/>
                </w:rPr>
              </w:rPrChange>
            </w:rPr>
            <w:fldChar w:fldCharType="end"/>
          </w:r>
          <w:r w:rsidRPr="00130713">
            <w:rPr>
              <w:rFonts w:ascii="Times New Roman" w:hAnsi="Times New Roman" w:cs="Times New Roman"/>
              <w:noProof/>
              <w:rPrChange w:author="Zachary Cappella" w:date="2023-10-09T16:12:00Z" w:id="864">
                <w:rPr>
                  <w:noProof/>
                </w:rPr>
              </w:rPrChange>
            </w:rPr>
            <w:fldChar w:fldCharType="end"/>
          </w:r>
        </w:p>
        <w:p w:rsidRPr="00130713" w:rsidR="003A3B7C" w:rsidRDefault="00130713" w14:paraId="62B11F61" w14:textId="0698114F">
          <w:pPr>
            <w:pStyle w:val="TOC2"/>
            <w:tabs>
              <w:tab w:val="right" w:leader="dot" w:pos="9350"/>
            </w:tabs>
            <w:rPr>
              <w:rFonts w:ascii="Times New Roman" w:hAnsi="Times New Roman" w:cs="Times New Roman" w:eastAsiaTheme="minorEastAsia"/>
              <w:noProof/>
              <w:sz w:val="24"/>
              <w:szCs w:val="24"/>
              <w:rPrChange w:author="Zachary Cappella" w:date="2023-10-09T16:12:00Z" w:id="865">
                <w:rPr>
                  <w:rFonts w:eastAsiaTheme="minorEastAsia"/>
                  <w:noProof/>
                  <w:sz w:val="24"/>
                  <w:szCs w:val="24"/>
                </w:rPr>
              </w:rPrChange>
            </w:rPr>
          </w:pPr>
          <w:r w:rsidRPr="00130713">
            <w:rPr>
              <w:rFonts w:ascii="Times New Roman" w:hAnsi="Times New Roman" w:cs="Times New Roman"/>
              <w:rPrChange w:author="Zachary Cappella" w:date="2023-10-09T16:12:00Z" w:id="866">
                <w:rPr/>
              </w:rPrChange>
            </w:rPr>
            <w:fldChar w:fldCharType="begin"/>
          </w:r>
          <w:r w:rsidRPr="00130713">
            <w:rPr>
              <w:rFonts w:ascii="Times New Roman" w:hAnsi="Times New Roman" w:cs="Times New Roman"/>
              <w:rPrChange w:author="Zachary Cappella" w:date="2023-10-09T16:12:00Z" w:id="867">
                <w:rPr/>
              </w:rPrChange>
            </w:rPr>
            <w:instrText>HYPERLINK \l "_Toc146374867"</w:instrText>
          </w:r>
          <w:r w:rsidRPr="00130713">
            <w:rPr>
              <w:rFonts w:ascii="Times New Roman" w:hAnsi="Times New Roman" w:cs="Times New Roman"/>
              <w:rPrChange w:author="Zachary Cappella" w:date="2023-10-09T16:12:00Z" w:id="868">
                <w:rPr/>
              </w:rPrChange>
            </w:rPr>
          </w:r>
          <w:r w:rsidRPr="00130713">
            <w:rPr>
              <w:rFonts w:ascii="Times New Roman" w:hAnsi="Times New Roman" w:cs="Times New Roman"/>
              <w:rPrChange w:author="Zachary Cappella" w:date="2023-10-09T16:12:00Z" w:id="869">
                <w:rPr/>
              </w:rPrChange>
            </w:rPr>
            <w:fldChar w:fldCharType="separate"/>
          </w:r>
          <w:r w:rsidRPr="00130713" w:rsidR="003A3B7C">
            <w:rPr>
              <w:rStyle w:val="Hyperlink"/>
              <w:rFonts w:ascii="Times New Roman" w:hAnsi="Times New Roman" w:cs="Times New Roman"/>
              <w:noProof/>
              <w:rPrChange w:author="Zachary Cappella" w:date="2023-10-09T16:12:00Z" w:id="870">
                <w:rPr>
                  <w:rStyle w:val="Hyperlink"/>
                  <w:noProof/>
                </w:rPr>
              </w:rPrChange>
            </w:rPr>
            <w:t>10.1 Risk Analysis:</w:t>
          </w:r>
          <w:r w:rsidRPr="00130713" w:rsidR="003A3B7C">
            <w:rPr>
              <w:rFonts w:ascii="Times New Roman" w:hAnsi="Times New Roman" w:cs="Times New Roman"/>
              <w:noProof/>
              <w:webHidden/>
              <w:rPrChange w:author="Zachary Cappella" w:date="2023-10-09T16:12:00Z" w:id="871">
                <w:rPr>
                  <w:noProof/>
                  <w:webHidden/>
                </w:rPr>
              </w:rPrChange>
            </w:rPr>
            <w:tab/>
          </w:r>
          <w:r w:rsidRPr="00130713" w:rsidR="003A3B7C">
            <w:rPr>
              <w:rFonts w:ascii="Times New Roman" w:hAnsi="Times New Roman" w:cs="Times New Roman"/>
              <w:noProof/>
              <w:webHidden/>
              <w:rPrChange w:author="Zachary Cappella" w:date="2023-10-09T16:12:00Z" w:id="872">
                <w:rPr>
                  <w:noProof/>
                  <w:webHidden/>
                </w:rPr>
              </w:rPrChange>
            </w:rPr>
            <w:fldChar w:fldCharType="begin"/>
          </w:r>
          <w:r w:rsidRPr="00130713" w:rsidR="003A3B7C">
            <w:rPr>
              <w:rFonts w:ascii="Times New Roman" w:hAnsi="Times New Roman" w:cs="Times New Roman"/>
              <w:noProof/>
              <w:webHidden/>
              <w:rPrChange w:author="Zachary Cappella" w:date="2023-10-09T16:12:00Z" w:id="873">
                <w:rPr>
                  <w:noProof/>
                  <w:webHidden/>
                </w:rPr>
              </w:rPrChange>
            </w:rPr>
            <w:instrText xml:space="preserve"> PAGEREF _Toc146374867 \h </w:instrText>
          </w:r>
          <w:r w:rsidRPr="00130713" w:rsidR="003A3B7C">
            <w:rPr>
              <w:rFonts w:ascii="Times New Roman" w:hAnsi="Times New Roman" w:cs="Times New Roman"/>
              <w:noProof/>
              <w:webHidden/>
              <w:rPrChange w:author="Zachary Cappella" w:date="2023-10-09T16:12:00Z" w:id="874">
                <w:rPr>
                  <w:noProof/>
                  <w:webHidden/>
                </w:rPr>
              </w:rPrChange>
            </w:rPr>
          </w:r>
          <w:r w:rsidRPr="00130713" w:rsidR="003A3B7C">
            <w:rPr>
              <w:rFonts w:ascii="Times New Roman" w:hAnsi="Times New Roman" w:cs="Times New Roman"/>
              <w:noProof/>
              <w:webHidden/>
              <w:rPrChange w:author="Zachary Cappella" w:date="2023-10-09T16:12:00Z" w:id="875">
                <w:rPr>
                  <w:noProof/>
                  <w:webHidden/>
                </w:rPr>
              </w:rPrChange>
            </w:rPr>
            <w:fldChar w:fldCharType="separate"/>
          </w:r>
          <w:r w:rsidRPr="00130713" w:rsidR="003A3B7C">
            <w:rPr>
              <w:rFonts w:ascii="Times New Roman" w:hAnsi="Times New Roman" w:cs="Times New Roman"/>
              <w:noProof/>
              <w:webHidden/>
              <w:rPrChange w:author="Zachary Cappella" w:date="2023-10-09T16:12:00Z" w:id="876">
                <w:rPr>
                  <w:noProof/>
                  <w:webHidden/>
                </w:rPr>
              </w:rPrChange>
            </w:rPr>
            <w:t>31</w:t>
          </w:r>
          <w:r w:rsidRPr="00130713" w:rsidR="003A3B7C">
            <w:rPr>
              <w:rFonts w:ascii="Times New Roman" w:hAnsi="Times New Roman" w:cs="Times New Roman"/>
              <w:noProof/>
              <w:webHidden/>
              <w:rPrChange w:author="Zachary Cappella" w:date="2023-10-09T16:12:00Z" w:id="877">
                <w:rPr>
                  <w:noProof/>
                  <w:webHidden/>
                </w:rPr>
              </w:rPrChange>
            </w:rPr>
            <w:fldChar w:fldCharType="end"/>
          </w:r>
          <w:r w:rsidRPr="00130713">
            <w:rPr>
              <w:rFonts w:ascii="Times New Roman" w:hAnsi="Times New Roman" w:cs="Times New Roman"/>
              <w:noProof/>
              <w:rPrChange w:author="Zachary Cappella" w:date="2023-10-09T16:12:00Z" w:id="878">
                <w:rPr>
                  <w:noProof/>
                </w:rPr>
              </w:rPrChange>
            </w:rPr>
            <w:fldChar w:fldCharType="end"/>
          </w:r>
        </w:p>
        <w:p w:rsidRPr="00130713" w:rsidR="003A3B7C" w:rsidRDefault="00130713" w14:paraId="400DC7B8" w14:textId="1828E881">
          <w:pPr>
            <w:pStyle w:val="TOC2"/>
            <w:tabs>
              <w:tab w:val="right" w:leader="dot" w:pos="9350"/>
            </w:tabs>
            <w:rPr>
              <w:rFonts w:ascii="Times New Roman" w:hAnsi="Times New Roman" w:cs="Times New Roman" w:eastAsiaTheme="minorEastAsia"/>
              <w:noProof/>
              <w:sz w:val="24"/>
              <w:szCs w:val="24"/>
              <w:rPrChange w:author="Zachary Cappella" w:date="2023-10-09T16:12:00Z" w:id="879">
                <w:rPr>
                  <w:rFonts w:eastAsiaTheme="minorEastAsia"/>
                  <w:noProof/>
                  <w:sz w:val="24"/>
                  <w:szCs w:val="24"/>
                </w:rPr>
              </w:rPrChange>
            </w:rPr>
          </w:pPr>
          <w:r w:rsidRPr="00130713">
            <w:rPr>
              <w:rFonts w:ascii="Times New Roman" w:hAnsi="Times New Roman" w:cs="Times New Roman"/>
              <w:rPrChange w:author="Zachary Cappella" w:date="2023-10-09T16:12:00Z" w:id="880">
                <w:rPr/>
              </w:rPrChange>
            </w:rPr>
            <w:fldChar w:fldCharType="begin"/>
          </w:r>
          <w:r w:rsidRPr="00130713">
            <w:rPr>
              <w:rFonts w:ascii="Times New Roman" w:hAnsi="Times New Roman" w:cs="Times New Roman"/>
              <w:rPrChange w:author="Zachary Cappella" w:date="2023-10-09T16:12:00Z" w:id="881">
                <w:rPr/>
              </w:rPrChange>
            </w:rPr>
            <w:instrText>HYPERLINK \l "_Toc146374868"</w:instrText>
          </w:r>
          <w:r w:rsidRPr="00130713">
            <w:rPr>
              <w:rFonts w:ascii="Times New Roman" w:hAnsi="Times New Roman" w:cs="Times New Roman"/>
              <w:rPrChange w:author="Zachary Cappella" w:date="2023-10-09T16:12:00Z" w:id="882">
                <w:rPr/>
              </w:rPrChange>
            </w:rPr>
          </w:r>
          <w:r w:rsidRPr="00130713">
            <w:rPr>
              <w:rFonts w:ascii="Times New Roman" w:hAnsi="Times New Roman" w:cs="Times New Roman"/>
              <w:rPrChange w:author="Zachary Cappella" w:date="2023-10-09T16:12:00Z" w:id="883">
                <w:rPr/>
              </w:rPrChange>
            </w:rPr>
            <w:fldChar w:fldCharType="separate"/>
          </w:r>
          <w:r w:rsidRPr="00130713" w:rsidR="003A3B7C">
            <w:rPr>
              <w:rStyle w:val="Hyperlink"/>
              <w:rFonts w:ascii="Times New Roman" w:hAnsi="Times New Roman" w:cs="Times New Roman"/>
              <w:noProof/>
              <w:rPrChange w:author="Zachary Cappella" w:date="2023-10-09T16:12:00Z" w:id="884">
                <w:rPr>
                  <w:rStyle w:val="Hyperlink"/>
                  <w:noProof/>
                </w:rPr>
              </w:rPrChange>
            </w:rPr>
            <w:t>10.2 Risk Matrix</w:t>
          </w:r>
          <w:r w:rsidRPr="00130713" w:rsidR="003A3B7C">
            <w:rPr>
              <w:rFonts w:ascii="Times New Roman" w:hAnsi="Times New Roman" w:cs="Times New Roman"/>
              <w:noProof/>
              <w:webHidden/>
              <w:rPrChange w:author="Zachary Cappella" w:date="2023-10-09T16:12:00Z" w:id="885">
                <w:rPr>
                  <w:noProof/>
                  <w:webHidden/>
                </w:rPr>
              </w:rPrChange>
            </w:rPr>
            <w:tab/>
          </w:r>
          <w:r w:rsidRPr="00130713" w:rsidR="003A3B7C">
            <w:rPr>
              <w:rFonts w:ascii="Times New Roman" w:hAnsi="Times New Roman" w:cs="Times New Roman"/>
              <w:noProof/>
              <w:webHidden/>
              <w:rPrChange w:author="Zachary Cappella" w:date="2023-10-09T16:12:00Z" w:id="886">
                <w:rPr>
                  <w:noProof/>
                  <w:webHidden/>
                </w:rPr>
              </w:rPrChange>
            </w:rPr>
            <w:fldChar w:fldCharType="begin"/>
          </w:r>
          <w:r w:rsidRPr="00130713" w:rsidR="003A3B7C">
            <w:rPr>
              <w:rFonts w:ascii="Times New Roman" w:hAnsi="Times New Roman" w:cs="Times New Roman"/>
              <w:noProof/>
              <w:webHidden/>
              <w:rPrChange w:author="Zachary Cappella" w:date="2023-10-09T16:12:00Z" w:id="887">
                <w:rPr>
                  <w:noProof/>
                  <w:webHidden/>
                </w:rPr>
              </w:rPrChange>
            </w:rPr>
            <w:instrText xml:space="preserve"> PAGEREF _Toc146374868 \h </w:instrText>
          </w:r>
          <w:r w:rsidRPr="00130713" w:rsidR="003A3B7C">
            <w:rPr>
              <w:rFonts w:ascii="Times New Roman" w:hAnsi="Times New Roman" w:cs="Times New Roman"/>
              <w:noProof/>
              <w:webHidden/>
              <w:rPrChange w:author="Zachary Cappella" w:date="2023-10-09T16:12:00Z" w:id="888">
                <w:rPr>
                  <w:noProof/>
                  <w:webHidden/>
                </w:rPr>
              </w:rPrChange>
            </w:rPr>
          </w:r>
          <w:r w:rsidRPr="00130713" w:rsidR="003A3B7C">
            <w:rPr>
              <w:rFonts w:ascii="Times New Roman" w:hAnsi="Times New Roman" w:cs="Times New Roman"/>
              <w:noProof/>
              <w:webHidden/>
              <w:rPrChange w:author="Zachary Cappella" w:date="2023-10-09T16:12:00Z" w:id="889">
                <w:rPr>
                  <w:noProof/>
                  <w:webHidden/>
                </w:rPr>
              </w:rPrChange>
            </w:rPr>
            <w:fldChar w:fldCharType="separate"/>
          </w:r>
          <w:r w:rsidRPr="00130713" w:rsidR="003A3B7C">
            <w:rPr>
              <w:rFonts w:ascii="Times New Roman" w:hAnsi="Times New Roman" w:cs="Times New Roman"/>
              <w:noProof/>
              <w:webHidden/>
              <w:rPrChange w:author="Zachary Cappella" w:date="2023-10-09T16:12:00Z" w:id="890">
                <w:rPr>
                  <w:noProof/>
                  <w:webHidden/>
                </w:rPr>
              </w:rPrChange>
            </w:rPr>
            <w:t>32</w:t>
          </w:r>
          <w:r w:rsidRPr="00130713" w:rsidR="003A3B7C">
            <w:rPr>
              <w:rFonts w:ascii="Times New Roman" w:hAnsi="Times New Roman" w:cs="Times New Roman"/>
              <w:noProof/>
              <w:webHidden/>
              <w:rPrChange w:author="Zachary Cappella" w:date="2023-10-09T16:12:00Z" w:id="891">
                <w:rPr>
                  <w:noProof/>
                  <w:webHidden/>
                </w:rPr>
              </w:rPrChange>
            </w:rPr>
            <w:fldChar w:fldCharType="end"/>
          </w:r>
          <w:r w:rsidRPr="00130713">
            <w:rPr>
              <w:rFonts w:ascii="Times New Roman" w:hAnsi="Times New Roman" w:cs="Times New Roman"/>
              <w:noProof/>
              <w:rPrChange w:author="Zachary Cappella" w:date="2023-10-09T16:12:00Z" w:id="892">
                <w:rPr>
                  <w:noProof/>
                </w:rPr>
              </w:rPrChange>
            </w:rPr>
            <w:fldChar w:fldCharType="end"/>
          </w:r>
        </w:p>
        <w:p w:rsidRPr="00130713" w:rsidR="003A3B7C" w:rsidRDefault="00130713" w14:paraId="6BB3C4DE" w14:textId="676918C7">
          <w:pPr>
            <w:pStyle w:val="TOC1"/>
            <w:tabs>
              <w:tab w:val="right" w:leader="dot" w:pos="9350"/>
            </w:tabs>
            <w:rPr>
              <w:rFonts w:ascii="Times New Roman" w:hAnsi="Times New Roman" w:cs="Times New Roman" w:eastAsiaTheme="minorEastAsia"/>
              <w:noProof/>
              <w:sz w:val="24"/>
              <w:szCs w:val="24"/>
              <w:rPrChange w:author="Zachary Cappella" w:date="2023-10-09T16:12:00Z" w:id="893">
                <w:rPr>
                  <w:rFonts w:eastAsiaTheme="minorEastAsia"/>
                  <w:noProof/>
                  <w:sz w:val="24"/>
                  <w:szCs w:val="24"/>
                </w:rPr>
              </w:rPrChange>
            </w:rPr>
          </w:pPr>
          <w:r w:rsidRPr="00130713">
            <w:rPr>
              <w:rFonts w:ascii="Times New Roman" w:hAnsi="Times New Roman" w:cs="Times New Roman"/>
              <w:rPrChange w:author="Zachary Cappella" w:date="2023-10-09T16:12:00Z" w:id="894">
                <w:rPr/>
              </w:rPrChange>
            </w:rPr>
            <w:fldChar w:fldCharType="begin"/>
          </w:r>
          <w:r w:rsidRPr="00130713">
            <w:rPr>
              <w:rFonts w:ascii="Times New Roman" w:hAnsi="Times New Roman" w:cs="Times New Roman"/>
              <w:rPrChange w:author="Zachary Cappella" w:date="2023-10-09T16:12:00Z" w:id="895">
                <w:rPr/>
              </w:rPrChange>
            </w:rPr>
            <w:instrText>HYPERLINK \l "_Toc146374869"</w:instrText>
          </w:r>
          <w:r w:rsidRPr="00130713">
            <w:rPr>
              <w:rFonts w:ascii="Times New Roman" w:hAnsi="Times New Roman" w:cs="Times New Roman"/>
              <w:rPrChange w:author="Zachary Cappella" w:date="2023-10-09T16:12:00Z" w:id="896">
                <w:rPr/>
              </w:rPrChange>
            </w:rPr>
          </w:r>
          <w:r w:rsidRPr="00130713">
            <w:rPr>
              <w:rFonts w:ascii="Times New Roman" w:hAnsi="Times New Roman" w:cs="Times New Roman"/>
              <w:rPrChange w:author="Zachary Cappella" w:date="2023-10-09T16:12:00Z" w:id="897">
                <w:rPr/>
              </w:rPrChange>
            </w:rPr>
            <w:fldChar w:fldCharType="separate"/>
          </w:r>
          <w:r w:rsidRPr="00130713" w:rsidR="003A3B7C">
            <w:rPr>
              <w:rStyle w:val="Hyperlink"/>
              <w:rFonts w:ascii="Times New Roman" w:hAnsi="Times New Roman" w:cs="Times New Roman"/>
              <w:noProof/>
              <w:rPrChange w:author="Zachary Cappella" w:date="2023-10-09T16:12:00Z" w:id="898">
                <w:rPr>
                  <w:rStyle w:val="Hyperlink"/>
                  <w:noProof/>
                </w:rPr>
              </w:rPrChange>
            </w:rPr>
            <w:t>References</w:t>
          </w:r>
          <w:r w:rsidRPr="00130713" w:rsidR="003A3B7C">
            <w:rPr>
              <w:rFonts w:ascii="Times New Roman" w:hAnsi="Times New Roman" w:cs="Times New Roman"/>
              <w:noProof/>
              <w:webHidden/>
              <w:rPrChange w:author="Zachary Cappella" w:date="2023-10-09T16:12:00Z" w:id="899">
                <w:rPr>
                  <w:noProof/>
                  <w:webHidden/>
                </w:rPr>
              </w:rPrChange>
            </w:rPr>
            <w:tab/>
          </w:r>
          <w:r w:rsidRPr="00130713" w:rsidR="003A3B7C">
            <w:rPr>
              <w:rFonts w:ascii="Times New Roman" w:hAnsi="Times New Roman" w:cs="Times New Roman"/>
              <w:noProof/>
              <w:webHidden/>
              <w:rPrChange w:author="Zachary Cappella" w:date="2023-10-09T16:12:00Z" w:id="900">
                <w:rPr>
                  <w:noProof/>
                  <w:webHidden/>
                </w:rPr>
              </w:rPrChange>
            </w:rPr>
            <w:fldChar w:fldCharType="begin"/>
          </w:r>
          <w:r w:rsidRPr="00130713" w:rsidR="003A3B7C">
            <w:rPr>
              <w:rFonts w:ascii="Times New Roman" w:hAnsi="Times New Roman" w:cs="Times New Roman"/>
              <w:noProof/>
              <w:webHidden/>
              <w:rPrChange w:author="Zachary Cappella" w:date="2023-10-09T16:12:00Z" w:id="901">
                <w:rPr>
                  <w:noProof/>
                  <w:webHidden/>
                </w:rPr>
              </w:rPrChange>
            </w:rPr>
            <w:instrText xml:space="preserve"> PAGEREF _Toc146374869 \h </w:instrText>
          </w:r>
          <w:r w:rsidRPr="00130713" w:rsidR="003A3B7C">
            <w:rPr>
              <w:rFonts w:ascii="Times New Roman" w:hAnsi="Times New Roman" w:cs="Times New Roman"/>
              <w:noProof/>
              <w:webHidden/>
              <w:rPrChange w:author="Zachary Cappella" w:date="2023-10-09T16:12:00Z" w:id="902">
                <w:rPr>
                  <w:noProof/>
                  <w:webHidden/>
                </w:rPr>
              </w:rPrChange>
            </w:rPr>
          </w:r>
          <w:r w:rsidRPr="00130713" w:rsidR="003A3B7C">
            <w:rPr>
              <w:rFonts w:ascii="Times New Roman" w:hAnsi="Times New Roman" w:cs="Times New Roman"/>
              <w:noProof/>
              <w:webHidden/>
              <w:rPrChange w:author="Zachary Cappella" w:date="2023-10-09T16:12:00Z" w:id="903">
                <w:rPr>
                  <w:noProof/>
                  <w:webHidden/>
                </w:rPr>
              </w:rPrChange>
            </w:rPr>
            <w:fldChar w:fldCharType="separate"/>
          </w:r>
          <w:r w:rsidRPr="00130713" w:rsidR="003A3B7C">
            <w:rPr>
              <w:rFonts w:ascii="Times New Roman" w:hAnsi="Times New Roman" w:cs="Times New Roman"/>
              <w:noProof/>
              <w:webHidden/>
              <w:rPrChange w:author="Zachary Cappella" w:date="2023-10-09T16:12:00Z" w:id="904">
                <w:rPr>
                  <w:noProof/>
                  <w:webHidden/>
                </w:rPr>
              </w:rPrChange>
            </w:rPr>
            <w:t>34</w:t>
          </w:r>
          <w:r w:rsidRPr="00130713" w:rsidR="003A3B7C">
            <w:rPr>
              <w:rFonts w:ascii="Times New Roman" w:hAnsi="Times New Roman" w:cs="Times New Roman"/>
              <w:noProof/>
              <w:webHidden/>
              <w:rPrChange w:author="Zachary Cappella" w:date="2023-10-09T16:12:00Z" w:id="905">
                <w:rPr>
                  <w:noProof/>
                  <w:webHidden/>
                </w:rPr>
              </w:rPrChange>
            </w:rPr>
            <w:fldChar w:fldCharType="end"/>
          </w:r>
          <w:r w:rsidRPr="00130713">
            <w:rPr>
              <w:rFonts w:ascii="Times New Roman" w:hAnsi="Times New Roman" w:cs="Times New Roman"/>
              <w:noProof/>
              <w:rPrChange w:author="Zachary Cappella" w:date="2023-10-09T16:12:00Z" w:id="906">
                <w:rPr>
                  <w:noProof/>
                </w:rPr>
              </w:rPrChange>
            </w:rPr>
            <w:fldChar w:fldCharType="end"/>
          </w:r>
        </w:p>
        <w:p w:rsidRPr="00130713" w:rsidR="07505BC4" w:rsidP="07505BC4" w:rsidRDefault="07505BC4" w14:paraId="29B37FFF" w14:textId="6A946F7C">
          <w:pPr>
            <w:pStyle w:val="TOC1"/>
            <w:tabs>
              <w:tab w:val="right" w:leader="dot" w:pos="9360"/>
            </w:tabs>
            <w:rPr>
              <w:rStyle w:val="Hyperlink"/>
              <w:rFonts w:ascii="Times New Roman" w:hAnsi="Times New Roman" w:cs="Times New Roman"/>
              <w:rPrChange w:author="Zachary Cappella" w:date="2023-10-09T16:12:00Z" w:id="907">
                <w:rPr>
                  <w:rStyle w:val="Hyperlink"/>
                </w:rPr>
              </w:rPrChange>
            </w:rPr>
          </w:pPr>
          <w:r w:rsidRPr="00130713">
            <w:rPr>
              <w:rFonts w:ascii="Times New Roman" w:hAnsi="Times New Roman" w:cs="Times New Roman"/>
              <w:rPrChange w:author="Zachary Cappella" w:date="2023-10-09T16:12:00Z" w:id="908">
                <w:rPr/>
              </w:rPrChange>
            </w:rPr>
            <w:fldChar w:fldCharType="end"/>
          </w:r>
        </w:p>
      </w:sdtContent>
    </w:sdt>
    <w:p w:rsidRPr="00130713" w:rsidR="07505BC4" w:rsidP="07505BC4" w:rsidRDefault="07505BC4" w14:paraId="05CFD333" w14:textId="5A2E76E1">
      <w:pPr>
        <w:pStyle w:val="NoSpacing"/>
        <w:widowControl w:val="0"/>
        <w:ind w:left="720" w:right="720"/>
        <w:rPr>
          <w:rFonts w:ascii="Times New Roman" w:hAnsi="Times New Roman" w:cs="Times New Roman"/>
          <w:rPrChange w:author="Zachary Cappella" w:date="2023-10-09T16:12:00Z" w:id="909">
            <w:rPr/>
          </w:rPrChange>
        </w:rPr>
      </w:pPr>
    </w:p>
    <w:p w:rsidRPr="00130713" w:rsidR="09A330BE" w:rsidP="07505BC4" w:rsidRDefault="09A330BE" w14:paraId="4E9857DB" w14:textId="0E1A91B4">
      <w:pPr>
        <w:spacing w:line="240" w:lineRule="auto"/>
        <w:jc w:val="both"/>
        <w:rPr>
          <w:rFonts w:ascii="Times New Roman" w:hAnsi="Times New Roman" w:eastAsia="Times New Roman" w:cs="Times New Roman"/>
        </w:rPr>
      </w:pPr>
      <w:r w:rsidRPr="00130713">
        <w:rPr>
          <w:rFonts w:ascii="Times New Roman" w:hAnsi="Times New Roman" w:cs="Times New Roman" w:eastAsiaTheme="majorEastAsia"/>
          <w:rPrChange w:author="Zachary Cappella" w:date="2023-10-09T16:12:00Z" w:id="910">
            <w:rPr>
              <w:rFonts w:asciiTheme="majorHAnsi" w:hAnsiTheme="majorHAnsi" w:eastAsiaTheme="majorEastAsia" w:cstheme="majorBidi"/>
            </w:rPr>
          </w:rPrChange>
        </w:rPr>
        <w:br w:type="page"/>
      </w:r>
    </w:p>
    <w:p w:rsidRPr="00130713" w:rsidR="00C82EEE" w:rsidP="07505BC4" w:rsidRDefault="1390BA00" w14:paraId="7980D6A0" w14:textId="7A2BFB37">
      <w:pPr>
        <w:pStyle w:val="Heading1"/>
      </w:pPr>
      <w:bookmarkStart w:name="_Toc1126959905" w:id="911"/>
      <w:bookmarkStart w:name="_Toc1979359034" w:id="912"/>
      <w:bookmarkStart w:name="_Toc146374808" w:id="913"/>
      <w:r w:rsidRPr="00130713">
        <w:lastRenderedPageBreak/>
        <w:t>Project Information</w:t>
      </w:r>
      <w:bookmarkEnd w:id="911"/>
      <w:bookmarkEnd w:id="912"/>
      <w:bookmarkEnd w:id="913"/>
    </w:p>
    <w:p w:rsidRPr="00130713" w:rsidR="005C0B43" w:rsidP="07505BC4" w:rsidRDefault="466D7E9F" w14:paraId="530375EF" w14:textId="4146A101">
      <w:pPr>
        <w:spacing w:line="480" w:lineRule="auto"/>
        <w:rPr>
          <w:rFonts w:ascii="Times New Roman" w:hAnsi="Times New Roman" w:eastAsia="Times New Roman" w:cs="Times New Roman"/>
        </w:rPr>
      </w:pPr>
      <w:proofErr w:type="spellStart"/>
      <w:r w:rsidRPr="00130713">
        <w:rPr>
          <w:rFonts w:ascii="Times New Roman" w:hAnsi="Times New Roman" w:cs="Times New Roman"/>
          <w:rPrChange w:author="Zachary Cappella" w:date="2023-10-09T16:12:00Z" w:id="914">
            <w:rPr/>
          </w:rPrChange>
        </w:rPr>
        <w:t>CogniOpen</w:t>
      </w:r>
      <w:proofErr w:type="spellEnd"/>
      <w:r w:rsidRPr="00130713">
        <w:rPr>
          <w:rFonts w:ascii="Times New Roman" w:hAnsi="Times New Roman" w:cs="Times New Roman"/>
          <w:rPrChange w:author="Zachary Cappella" w:date="2023-10-09T16:12:00Z" w:id="915">
            <w:rPr/>
          </w:rPrChange>
        </w:rPr>
        <w:t xml:space="preserve"> is a novel mobile application designed to offer extensive support and aid to people experiencing </w:t>
      </w:r>
      <w:r w:rsidRPr="00130713" w:rsidR="7A1D13FB">
        <w:rPr>
          <w:rFonts w:ascii="Times New Roman" w:hAnsi="Times New Roman" w:cs="Times New Roman"/>
          <w:rPrChange w:author="Zachary Cappella" w:date="2023-10-09T16:12:00Z" w:id="916">
            <w:rPr/>
          </w:rPrChange>
        </w:rPr>
        <w:t>cognitive impairment</w:t>
      </w:r>
      <w:r w:rsidRPr="00130713">
        <w:rPr>
          <w:rFonts w:ascii="Times New Roman" w:hAnsi="Times New Roman" w:cs="Times New Roman"/>
          <w:rPrChange w:author="Zachary Cappella" w:date="2023-10-09T16:12:00Z" w:id="917">
            <w:rPr/>
          </w:rPrChange>
        </w:rPr>
        <w:t xml:space="preserve">. The application showcases a user-friendly interface and a comprehensive range of functionalities to augment cognitive capacities, foster emotional welfare, and cultivate a feeling of inclusion within a nurturing collective. </w:t>
      </w:r>
      <w:proofErr w:type="spellStart"/>
      <w:r w:rsidRPr="00130713">
        <w:rPr>
          <w:rFonts w:ascii="Times New Roman" w:hAnsi="Times New Roman" w:cs="Times New Roman"/>
          <w:rPrChange w:author="Zachary Cappella" w:date="2023-10-09T16:12:00Z" w:id="918">
            <w:rPr/>
          </w:rPrChange>
        </w:rPr>
        <w:t>CogniOpen</w:t>
      </w:r>
      <w:proofErr w:type="spellEnd"/>
      <w:r w:rsidRPr="00130713">
        <w:rPr>
          <w:rFonts w:ascii="Times New Roman" w:hAnsi="Times New Roman" w:cs="Times New Roman"/>
          <w:rPrChange w:author="Zachary Cappella" w:date="2023-10-09T16:12:00Z" w:id="919">
            <w:rPr/>
          </w:rPrChange>
        </w:rPr>
        <w:t xml:space="preserve"> aims to enhance the quality of life for those affected by </w:t>
      </w:r>
      <w:r w:rsidRPr="00130713" w:rsidR="6E38BA50">
        <w:rPr>
          <w:rFonts w:ascii="Times New Roman" w:hAnsi="Times New Roman" w:cs="Times New Roman"/>
          <w:rPrChange w:author="Zachary Cappella" w:date="2023-10-09T16:12:00Z" w:id="920">
            <w:rPr/>
          </w:rPrChange>
        </w:rPr>
        <w:t xml:space="preserve">cognitive impairment </w:t>
      </w:r>
      <w:r w:rsidRPr="00130713">
        <w:rPr>
          <w:rFonts w:ascii="Times New Roman" w:hAnsi="Times New Roman" w:cs="Times New Roman"/>
          <w:rPrChange w:author="Zachary Cappella" w:date="2023-10-09T16:12:00Z" w:id="921">
            <w:rPr/>
          </w:rPrChange>
        </w:rPr>
        <w:t>and mitigate the challenges they face daily by employing customized resources and fostering community involvement.</w:t>
      </w:r>
    </w:p>
    <w:p w:rsidRPr="00130713" w:rsidR="00DA372A" w:rsidP="07505BC4" w:rsidRDefault="28B7A9BE" w14:paraId="671C0BB7" w14:textId="3A624F78">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922">
            <w:rPr/>
          </w:rPrChange>
        </w:rPr>
        <w:t xml:space="preserve">The development of </w:t>
      </w:r>
      <w:proofErr w:type="spellStart"/>
      <w:r w:rsidRPr="00130713">
        <w:rPr>
          <w:rFonts w:ascii="Times New Roman" w:hAnsi="Times New Roman" w:cs="Times New Roman"/>
          <w:rPrChange w:author="Zachary Cappella" w:date="2023-10-09T16:12:00Z" w:id="923">
            <w:rPr/>
          </w:rPrChange>
        </w:rPr>
        <w:t>CogniOpen</w:t>
      </w:r>
      <w:proofErr w:type="spellEnd"/>
      <w:r w:rsidRPr="00130713">
        <w:rPr>
          <w:rFonts w:ascii="Times New Roman" w:hAnsi="Times New Roman" w:cs="Times New Roman"/>
          <w:rPrChange w:author="Zachary Cappella" w:date="2023-10-09T16:12:00Z" w:id="924">
            <w:rPr/>
          </w:rPrChange>
        </w:rPr>
        <w:t xml:space="preserve"> leverages the synergistic integration of Dart and Flutter, enabling a fast and native-grade application experience across several platforms. The app's success is ensured by using a user-centered design approach that incorporates insights from people with dementia, caregivers, and medical experts. </w:t>
      </w:r>
      <w:proofErr w:type="spellStart"/>
      <w:r w:rsidRPr="00130713">
        <w:rPr>
          <w:rFonts w:ascii="Times New Roman" w:hAnsi="Times New Roman" w:cs="Times New Roman"/>
          <w:rPrChange w:author="Zachary Cappella" w:date="2023-10-09T16:12:00Z" w:id="925">
            <w:rPr/>
          </w:rPrChange>
        </w:rPr>
        <w:t>CogniOpen</w:t>
      </w:r>
      <w:proofErr w:type="spellEnd"/>
      <w:r w:rsidRPr="00130713">
        <w:rPr>
          <w:rFonts w:ascii="Times New Roman" w:hAnsi="Times New Roman" w:cs="Times New Roman"/>
          <w:rPrChange w:author="Zachary Cappella" w:date="2023-10-09T16:12:00Z" w:id="926">
            <w:rPr/>
          </w:rPrChange>
        </w:rPr>
        <w:t xml:space="preserve"> will be made available on both iOS and Android platforms, hence facilitating extensive utilization.</w:t>
      </w:r>
    </w:p>
    <w:p w:rsidRPr="00130713" w:rsidR="00C82EEE" w:rsidP="7E3D5E32" w:rsidRDefault="1390BA00" w14:paraId="64588878" w14:textId="49203F04">
      <w:pPr>
        <w:pStyle w:val="Heading2"/>
        <w:keepNext w:val="0"/>
        <w:keepLines w:val="0"/>
        <w:spacing w:line="480" w:lineRule="auto"/>
      </w:pPr>
      <w:bookmarkStart w:name="_Toc1506796364" w:id="927"/>
      <w:bookmarkStart w:name="_Toc71587521" w:id="928"/>
      <w:bookmarkStart w:name="_Toc146374809" w:id="929"/>
      <w:r w:rsidRPr="00130713">
        <w:t>Purpose</w:t>
      </w:r>
      <w:bookmarkEnd w:id="927"/>
      <w:bookmarkEnd w:id="928"/>
      <w:bookmarkEnd w:id="929"/>
    </w:p>
    <w:p w:rsidRPr="00130713" w:rsidR="00007F8A" w:rsidP="07505BC4" w:rsidRDefault="69DA528A" w14:paraId="25E54426" w14:textId="07F2A004">
      <w:pPr>
        <w:spacing w:line="480" w:lineRule="auto"/>
        <w:rPr>
          <w:rFonts w:ascii="Times New Roman" w:hAnsi="Times New Roman" w:cs="Times New Roman"/>
          <w:rPrChange w:author="Zachary Cappella" w:date="2023-10-09T16:12:00Z" w:id="930">
            <w:rPr/>
          </w:rPrChange>
        </w:rPr>
      </w:pPr>
      <w:r w:rsidRPr="00130713">
        <w:rPr>
          <w:rFonts w:ascii="Times New Roman" w:hAnsi="Times New Roman" w:cs="Times New Roman"/>
          <w:rPrChange w:author="Zachary Cappella" w:date="2023-10-09T16:12:00Z" w:id="931">
            <w:rPr/>
          </w:rPrChange>
        </w:rPr>
        <w:t xml:space="preserve">The </w:t>
      </w:r>
      <w:proofErr w:type="spellStart"/>
      <w:r w:rsidRPr="00130713">
        <w:rPr>
          <w:rFonts w:ascii="Times New Roman" w:hAnsi="Times New Roman" w:cs="Times New Roman"/>
          <w:rPrChange w:author="Zachary Cappella" w:date="2023-10-09T16:12:00Z" w:id="932">
            <w:rPr/>
          </w:rPrChange>
        </w:rPr>
        <w:t>CogniOpen</w:t>
      </w:r>
      <w:proofErr w:type="spellEnd"/>
      <w:r w:rsidRPr="00130713">
        <w:rPr>
          <w:rFonts w:ascii="Times New Roman" w:hAnsi="Times New Roman" w:cs="Times New Roman"/>
          <w:rPrChange w:author="Zachary Cappella" w:date="2023-10-09T16:12:00Z" w:id="933">
            <w:rPr/>
          </w:rPrChange>
        </w:rPr>
        <w:t xml:space="preserve"> Project Management Plan (PMP) outlines the methodologies and milestones for each deliverable, clarifying the approach the project team will use to conceptualize, supervise, and accomplish activities. The schedule for delivering each critical milestone will be explicitly outlined. The intended recipients of the </w:t>
      </w:r>
      <w:proofErr w:type="spellStart"/>
      <w:r w:rsidRPr="00130713">
        <w:rPr>
          <w:rFonts w:ascii="Times New Roman" w:hAnsi="Times New Roman" w:cs="Times New Roman"/>
          <w:rPrChange w:author="Zachary Cappella" w:date="2023-10-09T16:12:00Z" w:id="934">
            <w:rPr/>
          </w:rPrChange>
        </w:rPr>
        <w:t>CogniOpen</w:t>
      </w:r>
      <w:proofErr w:type="spellEnd"/>
      <w:r w:rsidRPr="00130713">
        <w:rPr>
          <w:rFonts w:ascii="Times New Roman" w:hAnsi="Times New Roman" w:cs="Times New Roman"/>
          <w:rPrChange w:author="Zachary Cappella" w:date="2023-10-09T16:12:00Z" w:id="935">
            <w:rPr/>
          </w:rPrChange>
        </w:rPr>
        <w:t xml:space="preserve"> PMP include various project stakeholders such as the client, project sponsor, senior leadership, and the project team. The primary objective of this PMP is to establish the specific procedures that the </w:t>
      </w:r>
      <w:proofErr w:type="spellStart"/>
      <w:r w:rsidRPr="00130713">
        <w:rPr>
          <w:rFonts w:ascii="Times New Roman" w:hAnsi="Times New Roman" w:cs="Times New Roman"/>
          <w:rPrChange w:author="Zachary Cappella" w:date="2023-10-09T16:12:00Z" w:id="936">
            <w:rPr/>
          </w:rPrChange>
        </w:rPr>
        <w:t>CogniOpen</w:t>
      </w:r>
      <w:proofErr w:type="spellEnd"/>
      <w:r w:rsidRPr="00130713">
        <w:rPr>
          <w:rFonts w:ascii="Times New Roman" w:hAnsi="Times New Roman" w:cs="Times New Roman"/>
          <w:rPrChange w:author="Zachary Cappella" w:date="2023-10-09T16:12:00Z" w:id="937">
            <w:rPr/>
          </w:rPrChange>
        </w:rPr>
        <w:t xml:space="preserve"> project team will follow for the entirety of the project's lifespan, to benefit both the project team and all involved stakeholders.</w:t>
      </w:r>
    </w:p>
    <w:p w:rsidRPr="00130713" w:rsidR="00007F8A" w:rsidP="07505BC4" w:rsidRDefault="69DA528A" w14:paraId="5358C201" w14:textId="2F66A0F6">
      <w:pPr>
        <w:spacing w:line="480" w:lineRule="auto"/>
        <w:rPr>
          <w:rFonts w:ascii="Times New Roman" w:hAnsi="Times New Roman" w:cs="Times New Roman"/>
          <w:rPrChange w:author="Zachary Cappella" w:date="2023-10-09T16:12:00Z" w:id="938">
            <w:rPr/>
          </w:rPrChange>
        </w:rPr>
      </w:pPr>
      <w:r w:rsidRPr="00130713">
        <w:rPr>
          <w:rFonts w:ascii="Times New Roman" w:hAnsi="Times New Roman" w:cs="Times New Roman"/>
          <w:rPrChange w:author="Zachary Cappella" w:date="2023-10-09T16:12:00Z" w:id="939">
            <w:rPr/>
          </w:rPrChange>
        </w:rPr>
        <w:t xml:space="preserve">During the implementation of the project, it is expected that adjustments to the PMP will be required. </w:t>
      </w:r>
      <w:r w:rsidRPr="00130713" w:rsidR="56EA9F68">
        <w:rPr>
          <w:rFonts w:ascii="Times New Roman" w:hAnsi="Times New Roman" w:cs="Times New Roman"/>
          <w:rPrChange w:author="Zachary Cappella" w:date="2023-10-09T16:12:00Z" w:id="940">
            <w:rPr/>
          </w:rPrChange>
        </w:rPr>
        <w:t xml:space="preserve">As necessary changes become evident, this document will be updated. </w:t>
      </w:r>
      <w:r w:rsidRPr="00130713">
        <w:rPr>
          <w:rFonts w:ascii="Times New Roman" w:hAnsi="Times New Roman" w:cs="Times New Roman"/>
          <w:rPrChange w:author="Zachary Cappella" w:date="2023-10-09T16:12:00Z" w:id="941">
            <w:rPr/>
          </w:rPrChange>
        </w:rPr>
        <w:t xml:space="preserve">The </w:t>
      </w:r>
      <w:r w:rsidRPr="00130713" w:rsidR="19C9FCD7">
        <w:rPr>
          <w:rFonts w:ascii="Times New Roman" w:hAnsi="Times New Roman" w:cs="Times New Roman"/>
          <w:rPrChange w:author="Zachary Cappella" w:date="2023-10-09T16:12:00Z" w:id="942">
            <w:rPr/>
          </w:rPrChange>
        </w:rPr>
        <w:t xml:space="preserve">final </w:t>
      </w:r>
      <w:r w:rsidRPr="00130713">
        <w:rPr>
          <w:rFonts w:ascii="Times New Roman" w:hAnsi="Times New Roman" w:cs="Times New Roman"/>
          <w:rPrChange w:author="Zachary Cappella" w:date="2023-10-09T16:12:00Z" w:id="943">
            <w:rPr/>
          </w:rPrChange>
        </w:rPr>
        <w:t xml:space="preserve">plan </w:t>
      </w:r>
      <w:r w:rsidRPr="00130713" w:rsidR="05656A16">
        <w:rPr>
          <w:rFonts w:ascii="Times New Roman" w:hAnsi="Times New Roman" w:cs="Times New Roman"/>
          <w:rPrChange w:author="Zachary Cappella" w:date="2023-10-09T16:12:00Z" w:id="944">
            <w:rPr/>
          </w:rPrChange>
        </w:rPr>
        <w:t xml:space="preserve">will </w:t>
      </w:r>
      <w:r w:rsidRPr="00130713">
        <w:rPr>
          <w:rFonts w:ascii="Times New Roman" w:hAnsi="Times New Roman" w:cs="Times New Roman"/>
          <w:rPrChange w:author="Zachary Cappella" w:date="2023-10-09T16:12:00Z" w:id="945">
            <w:rPr/>
          </w:rPrChange>
        </w:rPr>
        <w:t xml:space="preserve">include a collection of documents providing evidence for </w:t>
      </w:r>
      <w:r w:rsidRPr="00130713" w:rsidR="733A0B2D">
        <w:rPr>
          <w:rFonts w:ascii="Times New Roman" w:hAnsi="Times New Roman" w:cs="Times New Roman"/>
          <w:rPrChange w:author="Zachary Cappella" w:date="2023-10-09T16:12:00Z" w:id="946">
            <w:rPr/>
          </w:rPrChange>
        </w:rPr>
        <w:t>decisions made during the project’s development</w:t>
      </w:r>
      <w:r w:rsidRPr="00130713">
        <w:rPr>
          <w:rFonts w:ascii="Times New Roman" w:hAnsi="Times New Roman" w:cs="Times New Roman"/>
          <w:rPrChange w:author="Zachary Cappella" w:date="2023-10-09T16:12:00Z" w:id="947">
            <w:rPr/>
          </w:rPrChange>
        </w:rPr>
        <w:t xml:space="preserve">. These documents cover activities such as gathering and confirming requirements, making technical design choices, establishing criteria for user acceptance testing, and other necessary documents that support the </w:t>
      </w:r>
      <w:r w:rsidRPr="00130713">
        <w:rPr>
          <w:rFonts w:ascii="Times New Roman" w:hAnsi="Times New Roman" w:cs="Times New Roman"/>
          <w:rPrChange w:author="Zachary Cappella" w:date="2023-10-09T16:12:00Z" w:id="948">
            <w:rPr/>
          </w:rPrChange>
        </w:rPr>
        <w:lastRenderedPageBreak/>
        <w:t>application throughout its entire life cycle.</w:t>
      </w:r>
    </w:p>
    <w:p w:rsidRPr="00130713" w:rsidR="00C82EEE" w:rsidP="7E3D5E32" w:rsidRDefault="1390BA00" w14:paraId="33784886" w14:textId="4FE62DAB">
      <w:pPr>
        <w:pStyle w:val="Heading2"/>
        <w:keepNext w:val="0"/>
        <w:keepLines w:val="0"/>
        <w:spacing w:line="480" w:lineRule="auto"/>
      </w:pPr>
      <w:bookmarkStart w:name="_Toc65460550" w:id="949"/>
      <w:bookmarkStart w:name="_Toc1982569732" w:id="950"/>
      <w:bookmarkStart w:name="_Toc146374810" w:id="951"/>
      <w:commentRangeStart w:id="952"/>
      <w:commentRangeStart w:id="953"/>
      <w:r w:rsidRPr="00130713">
        <w:t>Need Statement</w:t>
      </w:r>
      <w:commentRangeEnd w:id="952"/>
      <w:r w:rsidRPr="00130713">
        <w:rPr>
          <w:rStyle w:val="CommentReference"/>
        </w:rPr>
        <w:commentReference w:id="952"/>
      </w:r>
      <w:commentRangeEnd w:id="953"/>
      <w:r w:rsidRPr="00130713">
        <w:rPr>
          <w:rStyle w:val="CommentReference"/>
        </w:rPr>
        <w:commentReference w:id="953"/>
      </w:r>
      <w:bookmarkEnd w:id="949"/>
      <w:bookmarkEnd w:id="950"/>
      <w:bookmarkEnd w:id="951"/>
    </w:p>
    <w:p w:rsidRPr="00130713" w:rsidR="00E44EF0" w:rsidP="07505BC4" w:rsidRDefault="689A9085" w14:paraId="344B5377" w14:textId="76B31389">
      <w:pPr>
        <w:spacing w:line="480" w:lineRule="auto"/>
        <w:rPr>
          <w:rFonts w:ascii="Times New Roman" w:hAnsi="Times New Roman" w:cs="Times New Roman"/>
          <w:rPrChange w:author="Zachary Cappella" w:date="2023-10-09T16:12:00Z" w:id="954">
            <w:rPr/>
          </w:rPrChange>
        </w:rPr>
      </w:pPr>
      <w:r w:rsidRPr="00130713">
        <w:rPr>
          <w:rFonts w:ascii="Times New Roman" w:hAnsi="Times New Roman" w:cs="Times New Roman"/>
          <w:rPrChange w:author="Zachary Cappella" w:date="2023-10-09T16:12:00Z" w:id="955">
            <w:rPr/>
          </w:rPrChange>
        </w:rPr>
        <w:t xml:space="preserve">Dementia is a comprehensive term that encompasses a collection of cognitive impairments </w:t>
      </w:r>
      <w:r w:rsidRPr="00130713" w:rsidR="634E644E">
        <w:rPr>
          <w:rFonts w:ascii="Times New Roman" w:hAnsi="Times New Roman" w:cs="Times New Roman"/>
          <w:rPrChange w:author="Zachary Cappella" w:date="2023-10-09T16:12:00Z" w:id="956">
            <w:rPr/>
          </w:rPrChange>
        </w:rPr>
        <w:t xml:space="preserve">with </w:t>
      </w:r>
      <w:r w:rsidRPr="00130713">
        <w:rPr>
          <w:rFonts w:ascii="Times New Roman" w:hAnsi="Times New Roman" w:cs="Times New Roman"/>
          <w:rPrChange w:author="Zachary Cappella" w:date="2023-10-09T16:12:00Z" w:id="957">
            <w:rPr/>
          </w:rPrChange>
        </w:rPr>
        <w:t>significant</w:t>
      </w:r>
      <w:r w:rsidRPr="00130713" w:rsidR="59D50731">
        <w:rPr>
          <w:rFonts w:ascii="Times New Roman" w:hAnsi="Times New Roman" w:cs="Times New Roman"/>
          <w:rPrChange w:author="Zachary Cappella" w:date="2023-10-09T16:12:00Z" w:id="958">
            <w:rPr/>
          </w:rPrChange>
        </w:rPr>
        <w:t xml:space="preserve"> </w:t>
      </w:r>
      <w:r w:rsidRPr="00130713">
        <w:rPr>
          <w:rFonts w:ascii="Times New Roman" w:hAnsi="Times New Roman" w:cs="Times New Roman"/>
          <w:rPrChange w:author="Zachary Cappella" w:date="2023-10-09T16:12:00Z" w:id="959">
            <w:rPr/>
          </w:rPrChange>
        </w:rPr>
        <w:t>impact</w:t>
      </w:r>
      <w:r w:rsidRPr="00130713" w:rsidR="48B3F049">
        <w:rPr>
          <w:rFonts w:ascii="Times New Roman" w:hAnsi="Times New Roman" w:cs="Times New Roman"/>
          <w:rPrChange w:author="Zachary Cappella" w:date="2023-10-09T16:12:00Z" w:id="960">
            <w:rPr/>
          </w:rPrChange>
        </w:rPr>
        <w:t xml:space="preserve"> on</w:t>
      </w:r>
      <w:r w:rsidRPr="00130713">
        <w:rPr>
          <w:rFonts w:ascii="Times New Roman" w:hAnsi="Times New Roman" w:cs="Times New Roman"/>
          <w:rPrChange w:author="Zachary Cappella" w:date="2023-10-09T16:12:00Z" w:id="961">
            <w:rPr/>
          </w:rPrChange>
        </w:rPr>
        <w:t xml:space="preserve"> memory recall, cognitive processing, behavior, and the ability to do everyday tasks. </w:t>
      </w:r>
      <w:r w:rsidRPr="00130713" w:rsidR="4200F7A9">
        <w:rPr>
          <w:rFonts w:ascii="Times New Roman" w:hAnsi="Times New Roman" w:cs="Times New Roman"/>
          <w:rPrChange w:author="Zachary Cappella" w:date="2023-10-09T16:12:00Z" w:id="962">
            <w:rPr/>
          </w:rPrChange>
        </w:rPr>
        <w:t xml:space="preserve">Individuals who have been diagnosed with dementia </w:t>
      </w:r>
      <w:r w:rsidRPr="00130713" w:rsidR="2D726220">
        <w:rPr>
          <w:rFonts w:ascii="Times New Roman" w:hAnsi="Times New Roman" w:cs="Times New Roman"/>
          <w:rPrChange w:author="Zachary Cappella" w:date="2023-10-09T16:12:00Z" w:id="963">
            <w:rPr/>
          </w:rPrChange>
        </w:rPr>
        <w:t>can face a</w:t>
      </w:r>
      <w:r w:rsidRPr="00130713" w:rsidR="4200F7A9">
        <w:rPr>
          <w:rFonts w:ascii="Times New Roman" w:hAnsi="Times New Roman" w:cs="Times New Roman"/>
          <w:rPrChange w:author="Zachary Cappella" w:date="2023-10-09T16:12:00Z" w:id="964">
            <w:rPr/>
          </w:rPrChange>
        </w:rPr>
        <w:t xml:space="preserve"> range of obstacles </w:t>
      </w:r>
      <w:r w:rsidRPr="00130713" w:rsidR="15690D78">
        <w:rPr>
          <w:rFonts w:ascii="Times New Roman" w:hAnsi="Times New Roman" w:cs="Times New Roman"/>
          <w:rPrChange w:author="Zachary Cappella" w:date="2023-10-09T16:12:00Z" w:id="965">
            <w:rPr/>
          </w:rPrChange>
        </w:rPr>
        <w:t>depending on</w:t>
      </w:r>
      <w:r w:rsidRPr="00130713" w:rsidR="4200F7A9">
        <w:rPr>
          <w:rFonts w:ascii="Times New Roman" w:hAnsi="Times New Roman" w:cs="Times New Roman"/>
          <w:rPrChange w:author="Zachary Cappella" w:date="2023-10-09T16:12:00Z" w:id="966">
            <w:rPr/>
          </w:rPrChange>
        </w:rPr>
        <w:t xml:space="preserve"> the stage and </w:t>
      </w:r>
      <w:r w:rsidRPr="00130713" w:rsidR="6CA1B40A">
        <w:rPr>
          <w:rFonts w:ascii="Times New Roman" w:hAnsi="Times New Roman" w:cs="Times New Roman"/>
          <w:rPrChange w:author="Zachary Cappella" w:date="2023-10-09T16:12:00Z" w:id="967">
            <w:rPr/>
          </w:rPrChange>
        </w:rPr>
        <w:t xml:space="preserve">type </w:t>
      </w:r>
      <w:r w:rsidRPr="00130713" w:rsidR="4200F7A9">
        <w:rPr>
          <w:rFonts w:ascii="Times New Roman" w:hAnsi="Times New Roman" w:cs="Times New Roman"/>
          <w:rPrChange w:author="Zachary Cappella" w:date="2023-10-09T16:12:00Z" w:id="968">
            <w:rPr/>
          </w:rPrChange>
        </w:rPr>
        <w:t>of dementia they are experiencing. </w:t>
      </w:r>
      <w:r w:rsidRPr="00130713">
        <w:rPr>
          <w:rFonts w:ascii="Times New Roman" w:hAnsi="Times New Roman" w:cs="Times New Roman"/>
          <w:rPrChange w:author="Zachary Cappella" w:date="2023-10-09T16:12:00Z" w:id="969">
            <w:rPr/>
          </w:rPrChange>
        </w:rPr>
        <w:t xml:space="preserve">Memory impairment is a characteristic manifestation of dementia, ranging from sporadic lapses in recent memory to the incapacity to identify immediate family members or cherished companions. The formerly familiar activities of clothing, bathing, cooking, and administering medications transform, presenting people with difficulties that they must contend with, ultimately resulting in a significant decline in their ability to make independent decisions and act autonomously. The exacerbation of the loss of personal agency is further compounded by the prevalence of disorientation and confusion commonly experienced by those with dementia. </w:t>
      </w:r>
    </w:p>
    <w:p w:rsidRPr="00130713" w:rsidR="00E44EF0" w:rsidP="07505BC4" w:rsidRDefault="689A9085" w14:paraId="145B0CC7" w14:textId="1BF57952">
      <w:pPr>
        <w:spacing w:line="480" w:lineRule="auto"/>
        <w:rPr>
          <w:rFonts w:ascii="Times New Roman" w:hAnsi="Times New Roman" w:cs="Times New Roman"/>
          <w:rPrChange w:author="Zachary Cappella" w:date="2023-10-09T16:12:00Z" w:id="970">
            <w:rPr/>
          </w:rPrChange>
        </w:rPr>
      </w:pPr>
      <w:r w:rsidRPr="00130713">
        <w:rPr>
          <w:rFonts w:ascii="Times New Roman" w:hAnsi="Times New Roman" w:cs="Times New Roman"/>
          <w:rPrChange w:author="Zachary Cappella" w:date="2023-10-09T16:12:00Z" w:id="971">
            <w:rPr/>
          </w:rPrChange>
        </w:rPr>
        <w:t>This situation requires caregivers to provide help, which can impose considerable physical and emotional burdens on them.</w:t>
      </w:r>
      <w:r w:rsidRPr="00130713" w:rsidR="56828A56">
        <w:rPr>
          <w:rFonts w:ascii="Times New Roman" w:hAnsi="Times New Roman" w:cs="Times New Roman"/>
          <w:rPrChange w:author="Zachary Cappella" w:date="2023-10-09T16:12:00Z" w:id="972">
            <w:rPr/>
          </w:rPrChange>
        </w:rPr>
        <w:t xml:space="preserve"> </w:t>
      </w:r>
      <w:r w:rsidRPr="00130713">
        <w:rPr>
          <w:rFonts w:ascii="Times New Roman" w:hAnsi="Times New Roman" w:cs="Times New Roman"/>
          <w:rPrChange w:author="Zachary Cappella" w:date="2023-10-09T16:12:00Z" w:id="973">
            <w:rPr/>
          </w:rPrChange>
        </w:rPr>
        <w:t>The enduring responsibilities linked to providing care for an individual with dementia give rise to several types of burden, including emotional, physical, and financial. The perpetual requirement for constant monitoring and supply of care is a persistent obstacle contributing to the caregivers' perception of excessive stress.</w:t>
      </w:r>
      <w:r w:rsidRPr="00130713" w:rsidR="07F984BB">
        <w:rPr>
          <w:rFonts w:ascii="Times New Roman" w:hAnsi="Times New Roman" w:cs="Times New Roman"/>
          <w:rPrChange w:author="Zachary Cappella" w:date="2023-10-09T16:12:00Z" w:id="974">
            <w:rPr/>
          </w:rPrChange>
        </w:rPr>
        <w:t xml:space="preserve"> </w:t>
      </w:r>
      <w:r w:rsidRPr="00130713" w:rsidR="6E8E0031">
        <w:rPr>
          <w:rFonts w:ascii="Times New Roman" w:hAnsi="Times New Roman" w:cs="Times New Roman"/>
          <w:rPrChange w:author="Zachary Cappella" w:date="2023-10-09T16:12:00Z" w:id="975">
            <w:rPr/>
          </w:rPrChange>
        </w:rPr>
        <w:t xml:space="preserve">Team B aims to reduce the frequency of caregiver intervention </w:t>
      </w:r>
      <w:r w:rsidRPr="00130713" w:rsidR="1EB0B6E4">
        <w:rPr>
          <w:rFonts w:ascii="Times New Roman" w:hAnsi="Times New Roman" w:cs="Times New Roman"/>
          <w:rPrChange w:author="Zachary Cappella" w:date="2023-10-09T16:12:00Z" w:id="976">
            <w:rPr/>
          </w:rPrChange>
        </w:rPr>
        <w:t xml:space="preserve">through the application of AI technologies to automate </w:t>
      </w:r>
      <w:r w:rsidRPr="00130713" w:rsidR="7820C53A">
        <w:rPr>
          <w:rFonts w:ascii="Times New Roman" w:hAnsi="Times New Roman" w:cs="Times New Roman"/>
          <w:rPrChange w:author="Zachary Cappella" w:date="2023-10-09T16:12:00Z" w:id="977">
            <w:rPr/>
          </w:rPrChange>
        </w:rPr>
        <w:t>tasks such as identification of objects and persons, reminders of commitments</w:t>
      </w:r>
      <w:r w:rsidRPr="00130713" w:rsidR="7DF1A7A1">
        <w:rPr>
          <w:rFonts w:ascii="Times New Roman" w:hAnsi="Times New Roman" w:cs="Times New Roman"/>
          <w:rPrChange w:author="Zachary Cappella" w:date="2023-10-09T16:12:00Z" w:id="978">
            <w:rPr/>
          </w:rPrChange>
        </w:rPr>
        <w:t>, and summarization of previous conversations.</w:t>
      </w:r>
    </w:p>
    <w:p w:rsidRPr="00130713" w:rsidR="00C82EEE" w:rsidP="7E3D5E32" w:rsidRDefault="1390BA00" w14:paraId="288309DC" w14:textId="201CF7A1">
      <w:pPr>
        <w:pStyle w:val="Heading2"/>
        <w:keepNext w:val="0"/>
        <w:keepLines w:val="0"/>
        <w:spacing w:line="480" w:lineRule="auto"/>
      </w:pPr>
      <w:bookmarkStart w:name="_Toc1597819325" w:id="979"/>
      <w:bookmarkStart w:name="_Toc272154987" w:id="980"/>
      <w:bookmarkStart w:name="_Toc146374811" w:id="981"/>
      <w:r w:rsidRPr="00130713">
        <w:t>Vision Statement</w:t>
      </w:r>
      <w:bookmarkEnd w:id="979"/>
      <w:bookmarkEnd w:id="980"/>
      <w:bookmarkEnd w:id="981"/>
    </w:p>
    <w:p w:rsidRPr="00130713" w:rsidR="00384F95" w:rsidP="07505BC4" w:rsidRDefault="734442DE" w14:paraId="0D475D3C" w14:textId="1FF1B486">
      <w:pPr>
        <w:spacing w:line="480" w:lineRule="auto"/>
        <w:rPr>
          <w:rFonts w:ascii="Times New Roman" w:hAnsi="Times New Roman" w:cs="Times New Roman"/>
          <w:rPrChange w:author="Zachary Cappella" w:date="2023-10-09T16:12:00Z" w:id="982">
            <w:rPr/>
          </w:rPrChange>
        </w:rPr>
      </w:pPr>
      <w:r w:rsidRPr="00130713">
        <w:rPr>
          <w:rFonts w:ascii="Times New Roman" w:hAnsi="Times New Roman" w:cs="Times New Roman"/>
          <w:rPrChange w:author="Zachary Cappella" w:date="2023-10-09T16:12:00Z" w:id="983">
            <w:rPr/>
          </w:rPrChange>
        </w:rPr>
        <w:t xml:space="preserve">Our vision for </w:t>
      </w:r>
      <w:proofErr w:type="spellStart"/>
      <w:r w:rsidRPr="00130713">
        <w:rPr>
          <w:rFonts w:ascii="Times New Roman" w:hAnsi="Times New Roman" w:cs="Times New Roman"/>
          <w:rPrChange w:author="Zachary Cappella" w:date="2023-10-09T16:12:00Z" w:id="984">
            <w:rPr/>
          </w:rPrChange>
        </w:rPr>
        <w:t>CogniOpen</w:t>
      </w:r>
      <w:proofErr w:type="spellEnd"/>
      <w:r w:rsidRPr="00130713">
        <w:rPr>
          <w:rFonts w:ascii="Times New Roman" w:hAnsi="Times New Roman" w:cs="Times New Roman"/>
          <w:rPrChange w:author="Zachary Cappella" w:date="2023-10-09T16:12:00Z" w:id="985">
            <w:rPr/>
          </w:rPrChange>
        </w:rPr>
        <w:t xml:space="preserve"> is to develop a transformative solution that enhances the lives of dementia patients</w:t>
      </w:r>
      <w:r w:rsidRPr="00130713" w:rsidR="086C0099">
        <w:rPr>
          <w:rFonts w:ascii="Times New Roman" w:hAnsi="Times New Roman" w:cs="Times New Roman"/>
          <w:rPrChange w:author="Zachary Cappella" w:date="2023-10-09T16:12:00Z" w:id="986">
            <w:rPr/>
          </w:rPrChange>
        </w:rPr>
        <w:t xml:space="preserve"> and individuals with cognitive impairment</w:t>
      </w:r>
      <w:r w:rsidRPr="00130713">
        <w:rPr>
          <w:rFonts w:ascii="Times New Roman" w:hAnsi="Times New Roman" w:cs="Times New Roman"/>
          <w:rPrChange w:author="Zachary Cappella" w:date="2023-10-09T16:12:00Z" w:id="987">
            <w:rPr/>
          </w:rPrChange>
        </w:rPr>
        <w:t xml:space="preserve"> through innovative technology and compassionate care. We envisage a future where people with memory issues will feel renewed empowerment, engagement, and connection. </w:t>
      </w:r>
      <w:proofErr w:type="spellStart"/>
      <w:r w:rsidRPr="00130713">
        <w:rPr>
          <w:rFonts w:ascii="Times New Roman" w:hAnsi="Times New Roman" w:cs="Times New Roman"/>
          <w:rPrChange w:author="Zachary Cappella" w:date="2023-10-09T16:12:00Z" w:id="988">
            <w:rPr/>
          </w:rPrChange>
        </w:rPr>
        <w:t>CogniOpen</w:t>
      </w:r>
      <w:proofErr w:type="spellEnd"/>
      <w:r w:rsidRPr="00130713">
        <w:rPr>
          <w:rFonts w:ascii="Times New Roman" w:hAnsi="Times New Roman" w:cs="Times New Roman"/>
          <w:rPrChange w:author="Zachary Cappella" w:date="2023-10-09T16:12:00Z" w:id="989">
            <w:rPr/>
          </w:rPrChange>
        </w:rPr>
        <w:t xml:space="preserve"> will serve as a beacon of hope by nurturing an inclusive </w:t>
      </w:r>
      <w:r w:rsidRPr="00130713">
        <w:rPr>
          <w:rFonts w:ascii="Times New Roman" w:hAnsi="Times New Roman" w:cs="Times New Roman"/>
          <w:rPrChange w:author="Zachary Cappella" w:date="2023-10-09T16:12:00Z" w:id="990">
            <w:rPr/>
          </w:rPrChange>
        </w:rPr>
        <w:lastRenderedPageBreak/>
        <w:t>community where users can enhance their cognitive abilities, find solace in shared experiences, and improve their overall well-being. By bridging the divide between technology and dementia care, we hope to pave the way for a more compassionate and supportive voyage for dementia patients and their caregivers.</w:t>
      </w:r>
    </w:p>
    <w:p w:rsidRPr="00130713" w:rsidR="04F1EBE6" w:rsidP="7E3D5E32" w:rsidRDefault="04F1EBE6" w14:paraId="18CA0E43" w14:textId="4CE56D0A">
      <w:pPr>
        <w:pStyle w:val="Heading2"/>
        <w:keepNext w:val="0"/>
        <w:keepLines w:val="0"/>
        <w:spacing w:line="480" w:lineRule="auto"/>
      </w:pPr>
      <w:bookmarkStart w:name="_Toc484566926" w:id="991"/>
      <w:bookmarkStart w:name="_Toc1134687796" w:id="992"/>
      <w:bookmarkStart w:name="_Toc146374812" w:id="993"/>
      <w:r w:rsidRPr="00130713">
        <w:t>Definitions, Acronyms and Abbreviations</w:t>
      </w:r>
      <w:bookmarkEnd w:id="991"/>
      <w:bookmarkEnd w:id="992"/>
      <w:bookmarkEnd w:id="993"/>
    </w:p>
    <w:tbl>
      <w:tblPr>
        <w:tblStyle w:val="GridTable4-Accent3"/>
        <w:tblW w:w="0" w:type="auto"/>
        <w:tblLayout w:type="fixed"/>
        <w:tblLook w:val="04A0" w:firstRow="1" w:lastRow="0" w:firstColumn="1" w:lastColumn="0" w:noHBand="0" w:noVBand="1"/>
      </w:tblPr>
      <w:tblGrid>
        <w:gridCol w:w="2250"/>
        <w:gridCol w:w="7095"/>
      </w:tblGrid>
      <w:tr w:rsidRPr="00130713" w:rsidR="09A330BE" w:rsidTr="7E3D5E32" w14:paraId="65972B2F" w14:textId="77777777">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33A1E9E0" w14:textId="5778E44B">
            <w:pPr>
              <w:spacing w:line="480" w:lineRule="auto"/>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Term</w:t>
            </w:r>
          </w:p>
        </w:tc>
        <w:tc>
          <w:tcPr>
            <w:tcW w:w="7095" w:type="dxa"/>
            <w:tcMar>
              <w:left w:w="105" w:type="dxa"/>
              <w:right w:w="105" w:type="dxa"/>
            </w:tcMar>
          </w:tcPr>
          <w:p w:rsidRPr="00130713" w:rsidR="09A330BE" w:rsidP="7E3D5E32" w:rsidRDefault="09A330BE" w14:paraId="05344F91" w14:textId="27FCF47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Definition</w:t>
            </w:r>
          </w:p>
        </w:tc>
      </w:tr>
      <w:tr w:rsidRPr="00130713" w:rsidR="09A330BE" w:rsidTr="7E3D5E32" w14:paraId="04DA88F6"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406FE204" w14:textId="6E806A91">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AI</w:t>
            </w:r>
          </w:p>
        </w:tc>
        <w:tc>
          <w:tcPr>
            <w:tcW w:w="7095" w:type="dxa"/>
            <w:tcMar>
              <w:left w:w="105" w:type="dxa"/>
              <w:right w:w="105" w:type="dxa"/>
            </w:tcMar>
          </w:tcPr>
          <w:p w:rsidRPr="00130713" w:rsidR="09A330BE" w:rsidP="7E3D5E32" w:rsidRDefault="09A330BE" w14:paraId="50505228" w14:textId="285BA9D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Artificial Intelligence</w:t>
            </w:r>
          </w:p>
        </w:tc>
      </w:tr>
      <w:tr w:rsidRPr="00130713" w:rsidR="09A330BE" w:rsidTr="7E3D5E32" w14:paraId="07982EDD" w14:textId="77777777">
        <w:trPr>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64F12798" w14:textId="0F627506">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API</w:t>
            </w:r>
          </w:p>
        </w:tc>
        <w:tc>
          <w:tcPr>
            <w:tcW w:w="7095" w:type="dxa"/>
            <w:tcMar>
              <w:left w:w="105" w:type="dxa"/>
              <w:right w:w="105" w:type="dxa"/>
            </w:tcMar>
          </w:tcPr>
          <w:p w:rsidRPr="00130713" w:rsidR="09A330BE" w:rsidP="7E3D5E32" w:rsidRDefault="09A330BE" w14:paraId="5CE956A8" w14:textId="4E538C1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Application Programming </w:t>
            </w:r>
            <w:proofErr w:type="gramStart"/>
            <w:r w:rsidRPr="00130713">
              <w:rPr>
                <w:rFonts w:ascii="Times New Roman" w:hAnsi="Times New Roman" w:eastAsia="Times New Roman" w:cs="Times New Roman"/>
                <w:sz w:val="24"/>
                <w:szCs w:val="24"/>
              </w:rPr>
              <w:t>Interface;</w:t>
            </w:r>
            <w:proofErr w:type="gramEnd"/>
            <w:r w:rsidRPr="00130713">
              <w:rPr>
                <w:rFonts w:ascii="Times New Roman" w:hAnsi="Times New Roman" w:eastAsia="Times New Roman" w:cs="Times New Roman"/>
                <w:sz w:val="24"/>
                <w:szCs w:val="24"/>
              </w:rPr>
              <w:t xml:space="preserve"> a method for different applications to communicate with each other.</w:t>
            </w:r>
          </w:p>
        </w:tc>
      </w:tr>
      <w:tr w:rsidRPr="00130713" w:rsidR="09A330BE" w:rsidTr="7E3D5E32" w14:paraId="07880263"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4E26F4B5" w14:textId="3BC05C6D">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App</w:t>
            </w:r>
          </w:p>
        </w:tc>
        <w:tc>
          <w:tcPr>
            <w:tcW w:w="7095" w:type="dxa"/>
            <w:tcMar>
              <w:left w:w="105" w:type="dxa"/>
              <w:right w:w="105" w:type="dxa"/>
            </w:tcMar>
          </w:tcPr>
          <w:p w:rsidRPr="00130713" w:rsidR="09A330BE" w:rsidP="7E3D5E32" w:rsidRDefault="09A330BE" w14:paraId="4B9E2DC1" w14:textId="73D0C52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roofErr w:type="gramStart"/>
            <w:r w:rsidRPr="00130713">
              <w:rPr>
                <w:rFonts w:ascii="Times New Roman" w:hAnsi="Times New Roman" w:eastAsia="Times New Roman" w:cs="Times New Roman"/>
                <w:sz w:val="24"/>
                <w:szCs w:val="24"/>
              </w:rPr>
              <w:t>Application;</w:t>
            </w:r>
            <w:proofErr w:type="gramEnd"/>
            <w:r w:rsidRPr="00130713">
              <w:rPr>
                <w:rFonts w:ascii="Times New Roman" w:hAnsi="Times New Roman" w:eastAsia="Times New Roman" w:cs="Times New Roman"/>
                <w:sz w:val="24"/>
                <w:szCs w:val="24"/>
              </w:rPr>
              <w:t xml:space="preserve"> a program or piece of software designed to fulfill a particular purpose.</w:t>
            </w:r>
          </w:p>
        </w:tc>
      </w:tr>
      <w:tr w:rsidRPr="00130713" w:rsidR="09A330BE" w:rsidTr="7E3D5E32" w14:paraId="0F2B76B0" w14:textId="77777777">
        <w:trPr>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36230383" w14:textId="3121EDB6">
            <w:pPr>
              <w:rPr>
                <w:rFonts w:ascii="Times New Roman" w:hAnsi="Times New Roman" w:eastAsia="Times New Roman" w:cs="Times New Roman"/>
                <w:sz w:val="24"/>
                <w:szCs w:val="24"/>
              </w:rPr>
            </w:pPr>
            <w:proofErr w:type="spellStart"/>
            <w:r w:rsidRPr="00130713">
              <w:rPr>
                <w:rFonts w:ascii="Times New Roman" w:hAnsi="Times New Roman" w:eastAsia="Times New Roman" w:cs="Times New Roman"/>
                <w:sz w:val="24"/>
                <w:szCs w:val="24"/>
              </w:rPr>
              <w:t>ChatGPT</w:t>
            </w:r>
            <w:proofErr w:type="spellEnd"/>
          </w:p>
        </w:tc>
        <w:tc>
          <w:tcPr>
            <w:tcW w:w="7095" w:type="dxa"/>
            <w:tcMar>
              <w:left w:w="105" w:type="dxa"/>
              <w:right w:w="105" w:type="dxa"/>
            </w:tcMar>
          </w:tcPr>
          <w:p w:rsidRPr="00130713" w:rsidR="09A330BE" w:rsidP="7E3D5E32" w:rsidRDefault="09A330BE" w14:paraId="43E34181" w14:textId="14304C0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An AI language model, designed to understand and generate human-like text.</w:t>
            </w:r>
          </w:p>
        </w:tc>
      </w:tr>
      <w:tr w:rsidRPr="00130713" w:rsidR="09A330BE" w:rsidTr="7E3D5E32" w14:paraId="34DDD142"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14B89A84" w14:textId="647E7C4B">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Dart</w:t>
            </w:r>
          </w:p>
        </w:tc>
        <w:tc>
          <w:tcPr>
            <w:tcW w:w="7095" w:type="dxa"/>
            <w:tcMar>
              <w:left w:w="105" w:type="dxa"/>
              <w:right w:w="105" w:type="dxa"/>
            </w:tcMar>
          </w:tcPr>
          <w:p w:rsidRPr="00130713" w:rsidR="09A330BE" w:rsidP="7E3D5E32" w:rsidRDefault="09A330BE" w14:paraId="48D7CC85" w14:textId="2D8D9C4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Dart is a client-optimized programming language for developing fast apps on any platform.</w:t>
            </w:r>
          </w:p>
        </w:tc>
      </w:tr>
      <w:tr w:rsidRPr="00130713" w:rsidR="09A330BE" w:rsidTr="7E3D5E32" w14:paraId="5E661682" w14:textId="77777777">
        <w:trPr>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5472D78A" w14:textId="7FAAC58E">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Flutter</w:t>
            </w:r>
          </w:p>
        </w:tc>
        <w:tc>
          <w:tcPr>
            <w:tcW w:w="7095" w:type="dxa"/>
            <w:tcMar>
              <w:left w:w="105" w:type="dxa"/>
              <w:right w:w="105" w:type="dxa"/>
            </w:tcMar>
          </w:tcPr>
          <w:p w:rsidRPr="00130713" w:rsidR="09A330BE" w:rsidP="7E3D5E32" w:rsidRDefault="09A330BE" w14:paraId="0731E492" w14:textId="548931D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 programming framework designed to build, test, and deploy mobile, web, desktop, and embedded apps from a single codebase.</w:t>
            </w:r>
          </w:p>
        </w:tc>
      </w:tr>
      <w:tr w:rsidRPr="00130713" w:rsidR="09A330BE" w:rsidTr="7E3D5E32" w14:paraId="437CF010"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4D58D562" w14:textId="5A0B2B7A">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Mobile Device</w:t>
            </w:r>
          </w:p>
        </w:tc>
        <w:tc>
          <w:tcPr>
            <w:tcW w:w="7095" w:type="dxa"/>
            <w:tcMar>
              <w:left w:w="105" w:type="dxa"/>
              <w:right w:w="105" w:type="dxa"/>
            </w:tcMar>
          </w:tcPr>
          <w:p w:rsidRPr="00130713" w:rsidR="09A330BE" w:rsidP="7E3D5E32" w:rsidRDefault="09A330BE" w14:paraId="13F53D55" w14:textId="05C5988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 smart phone, tablet, or other portable device, typically with an Android or IOS operating system.</w:t>
            </w:r>
          </w:p>
        </w:tc>
      </w:tr>
      <w:tr w:rsidRPr="00130713" w:rsidR="09A330BE" w:rsidTr="7E3D5E32" w14:paraId="26047DB8" w14:textId="77777777">
        <w:trPr>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21878E05" w14:textId="5B422041">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OS</w:t>
            </w:r>
          </w:p>
        </w:tc>
        <w:tc>
          <w:tcPr>
            <w:tcW w:w="7095" w:type="dxa"/>
            <w:tcMar>
              <w:left w:w="105" w:type="dxa"/>
              <w:right w:w="105" w:type="dxa"/>
            </w:tcMar>
          </w:tcPr>
          <w:p w:rsidRPr="00130713" w:rsidR="09A330BE" w:rsidP="7E3D5E32" w:rsidRDefault="09A330BE" w14:paraId="42B5E18F" w14:textId="1D98DFD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Operating System</w:t>
            </w:r>
          </w:p>
        </w:tc>
      </w:tr>
      <w:tr w:rsidRPr="00130713" w:rsidR="09A330BE" w:rsidTr="7E3D5E32" w14:paraId="23BE9EAE"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1679D5C9" w14:textId="2C90F85F">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UI</w:t>
            </w:r>
          </w:p>
        </w:tc>
        <w:tc>
          <w:tcPr>
            <w:tcW w:w="7095" w:type="dxa"/>
            <w:tcMar>
              <w:left w:w="105" w:type="dxa"/>
              <w:right w:w="105" w:type="dxa"/>
            </w:tcMar>
          </w:tcPr>
          <w:p w:rsidRPr="00130713" w:rsidR="09A330BE" w:rsidP="7E3D5E32" w:rsidRDefault="09A330BE" w14:paraId="37B81B10" w14:textId="55B49B8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User </w:t>
            </w:r>
            <w:proofErr w:type="gramStart"/>
            <w:r w:rsidRPr="00130713">
              <w:rPr>
                <w:rFonts w:ascii="Times New Roman" w:hAnsi="Times New Roman" w:eastAsia="Times New Roman" w:cs="Times New Roman"/>
                <w:sz w:val="24"/>
                <w:szCs w:val="24"/>
              </w:rPr>
              <w:t>Interface;</w:t>
            </w:r>
            <w:proofErr w:type="gramEnd"/>
            <w:r w:rsidRPr="00130713">
              <w:rPr>
                <w:rFonts w:ascii="Times New Roman" w:hAnsi="Times New Roman" w:eastAsia="Times New Roman" w:cs="Times New Roman"/>
                <w:sz w:val="24"/>
                <w:szCs w:val="24"/>
              </w:rPr>
              <w:t xml:space="preserve"> the components of a system that users can utilize to control the system.</w:t>
            </w:r>
          </w:p>
        </w:tc>
      </w:tr>
      <w:tr w:rsidRPr="00130713" w:rsidR="09A330BE" w:rsidTr="7E3D5E32" w14:paraId="3CCB134A" w14:textId="77777777">
        <w:trPr>
          <w:trHeight w:val="540"/>
        </w:trPr>
        <w:tc>
          <w:tcPr>
            <w:cnfStyle w:val="001000000000" w:firstRow="0" w:lastRow="0" w:firstColumn="1" w:lastColumn="0" w:oddVBand="0" w:evenVBand="0" w:oddHBand="0" w:evenHBand="0" w:firstRowFirstColumn="0" w:firstRowLastColumn="0" w:lastRowFirstColumn="0" w:lastRowLastColumn="0"/>
            <w:tcW w:w="2250" w:type="dxa"/>
            <w:tcMar>
              <w:left w:w="105" w:type="dxa"/>
              <w:right w:w="105" w:type="dxa"/>
            </w:tcMar>
          </w:tcPr>
          <w:p w:rsidRPr="00130713" w:rsidR="09A330BE" w:rsidP="7E3D5E32" w:rsidRDefault="09A330BE" w14:paraId="46AEB828" w14:textId="13F69F3C">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UX</w:t>
            </w:r>
          </w:p>
        </w:tc>
        <w:tc>
          <w:tcPr>
            <w:tcW w:w="7095" w:type="dxa"/>
            <w:tcMar>
              <w:left w:w="105" w:type="dxa"/>
              <w:right w:w="105" w:type="dxa"/>
            </w:tcMar>
          </w:tcPr>
          <w:p w:rsidRPr="00130713" w:rsidR="09A330BE" w:rsidP="7E3D5E32" w:rsidRDefault="09A330BE" w14:paraId="1144F9D1" w14:textId="49D6EA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User </w:t>
            </w:r>
            <w:proofErr w:type="gramStart"/>
            <w:r w:rsidRPr="00130713">
              <w:rPr>
                <w:rFonts w:ascii="Times New Roman" w:hAnsi="Times New Roman" w:eastAsia="Times New Roman" w:cs="Times New Roman"/>
                <w:sz w:val="24"/>
                <w:szCs w:val="24"/>
              </w:rPr>
              <w:t>experience;</w:t>
            </w:r>
            <w:proofErr w:type="gramEnd"/>
            <w:r w:rsidRPr="00130713">
              <w:rPr>
                <w:rFonts w:ascii="Times New Roman" w:hAnsi="Times New Roman" w:eastAsia="Times New Roman" w:cs="Times New Roman"/>
                <w:sz w:val="24"/>
                <w:szCs w:val="24"/>
              </w:rPr>
              <w:t xml:space="preserve"> the processes and behaviors through which a user controls and receives feedback from a system.</w:t>
            </w:r>
          </w:p>
        </w:tc>
      </w:tr>
    </w:tbl>
    <w:p w:rsidRPr="00130713" w:rsidR="09A330BE" w:rsidP="7E3D5E32" w:rsidRDefault="660B6452" w14:paraId="562C951C" w14:textId="7580FB11">
      <w:pPr>
        <w:spacing w:line="480" w:lineRule="auto"/>
        <w:jc w:val="center"/>
        <w:rPr>
          <w:rFonts w:ascii="Times New Roman" w:hAnsi="Times New Roman" w:eastAsia="Times New Roman" w:cs="Times New Roman"/>
        </w:rPr>
      </w:pPr>
      <w:r w:rsidRPr="00130713">
        <w:rPr>
          <w:rFonts w:ascii="Times New Roman" w:hAnsi="Times New Roman" w:eastAsia="Times New Roman" w:cs="Times New Roman"/>
        </w:rPr>
        <w:t xml:space="preserve">Table 1 – Definitions, Acronyms, and </w:t>
      </w:r>
      <w:r w:rsidRPr="00130713" w:rsidR="064F3343">
        <w:rPr>
          <w:rFonts w:ascii="Times New Roman" w:hAnsi="Times New Roman" w:eastAsia="Times New Roman" w:cs="Times New Roman"/>
        </w:rPr>
        <w:t>Abbreviations</w:t>
      </w:r>
    </w:p>
    <w:p w:rsidRPr="00130713" w:rsidR="00C82EEE" w:rsidP="7E3D5E32" w:rsidRDefault="1390BA00" w14:paraId="461DF3D8" w14:textId="4B5D5BBB">
      <w:pPr>
        <w:pStyle w:val="Heading2"/>
        <w:keepNext w:val="0"/>
        <w:keepLines w:val="0"/>
        <w:spacing w:line="480" w:lineRule="auto"/>
      </w:pPr>
      <w:bookmarkStart w:name="_Toc1545250564" w:id="994"/>
      <w:bookmarkStart w:name="_Toc115690595" w:id="995"/>
      <w:bookmarkStart w:name="_Toc146374813" w:id="996"/>
      <w:r w:rsidRPr="00130713">
        <w:t>Stakeholders</w:t>
      </w:r>
      <w:bookmarkEnd w:id="994"/>
      <w:bookmarkEnd w:id="995"/>
      <w:bookmarkEnd w:id="996"/>
    </w:p>
    <w:p w:rsidRPr="00130713" w:rsidR="002850D5" w:rsidP="07505BC4" w:rsidRDefault="01277B96" w14:paraId="21AA04F6" w14:textId="5B26CB25">
      <w:pPr>
        <w:spacing w:line="480" w:lineRule="auto"/>
        <w:rPr>
          <w:rFonts w:ascii="Times New Roman" w:hAnsi="Times New Roman" w:cs="Times New Roman"/>
          <w:rPrChange w:author="Zachary Cappella" w:date="2023-10-09T16:12:00Z" w:id="997">
            <w:rPr/>
          </w:rPrChange>
        </w:rPr>
      </w:pPr>
      <w:r w:rsidRPr="00130713">
        <w:rPr>
          <w:rFonts w:ascii="Times New Roman" w:hAnsi="Times New Roman" w:cs="Times New Roman"/>
          <w:rPrChange w:author="Zachary Cappella" w:date="2023-10-09T16:12:00Z" w:id="998">
            <w:rPr/>
          </w:rPrChange>
        </w:rPr>
        <w:t xml:space="preserve">The achievement of the </w:t>
      </w:r>
      <w:proofErr w:type="spellStart"/>
      <w:r w:rsidRPr="00130713">
        <w:rPr>
          <w:rFonts w:ascii="Times New Roman" w:hAnsi="Times New Roman" w:cs="Times New Roman"/>
          <w:rPrChange w:author="Zachary Cappella" w:date="2023-10-09T16:12:00Z" w:id="999">
            <w:rPr/>
          </w:rPrChange>
        </w:rPr>
        <w:t>CogniOpen</w:t>
      </w:r>
      <w:proofErr w:type="spellEnd"/>
      <w:r w:rsidRPr="00130713">
        <w:rPr>
          <w:rFonts w:ascii="Times New Roman" w:hAnsi="Times New Roman" w:cs="Times New Roman"/>
          <w:rPrChange w:author="Zachary Cappella" w:date="2023-10-09T16:12:00Z" w:id="1000">
            <w:rPr/>
          </w:rPrChange>
        </w:rPr>
        <w:t xml:space="preserve"> project's objectives is contingent upon the involvement of several stakeholders who contribute to and influence the project's outcomes.</w:t>
      </w:r>
    </w:p>
    <w:p w:rsidRPr="00130713" w:rsidR="002850D5" w:rsidP="07505BC4" w:rsidRDefault="01277B96" w14:paraId="4BDF2C03" w14:textId="77777777">
      <w:pPr>
        <w:spacing w:line="480" w:lineRule="auto"/>
        <w:rPr>
          <w:rFonts w:ascii="Times New Roman" w:hAnsi="Times New Roman" w:cs="Times New Roman"/>
          <w:rPrChange w:author="Zachary Cappella" w:date="2023-10-09T16:12:00Z" w:id="1001">
            <w:rPr/>
          </w:rPrChange>
        </w:rPr>
      </w:pPr>
      <w:r w:rsidRPr="00130713">
        <w:rPr>
          <w:rFonts w:ascii="Times New Roman" w:hAnsi="Times New Roman" w:cs="Times New Roman"/>
          <w:rPrChange w:author="Zachary Cappella" w:date="2023-10-09T16:12:00Z" w:id="1002">
            <w:rPr/>
          </w:rPrChange>
        </w:rPr>
        <w:t xml:space="preserve">Signatories play a crucial role in formally authorizing and endorsing the goals and initiatives of the project. They are positioned at the forefront of this process. Customers, being the primary recipients, actively contribute by offering insights, opinions, and needs that influence the functionality and user </w:t>
      </w:r>
      <w:r w:rsidRPr="00130713">
        <w:rPr>
          <w:rFonts w:ascii="Times New Roman" w:hAnsi="Times New Roman" w:cs="Times New Roman"/>
          <w:rPrChange w:author="Zachary Cappella" w:date="2023-10-09T16:12:00Z" w:id="1003">
            <w:rPr/>
          </w:rPrChange>
        </w:rPr>
        <w:lastRenderedPageBreak/>
        <w:t>experience of the application. Project sponsors play a crucial role in providing essential financial backing, offering strategic guidance, and advocating for the project's sustainability and compatibility with the broader aims of the organization.</w:t>
      </w:r>
    </w:p>
    <w:p w:rsidRPr="00130713" w:rsidR="002850D5" w:rsidP="07505BC4" w:rsidRDefault="01277B96" w14:paraId="4BA85704" w14:textId="77777777">
      <w:pPr>
        <w:spacing w:line="480" w:lineRule="auto"/>
        <w:rPr>
          <w:rFonts w:ascii="Times New Roman" w:hAnsi="Times New Roman" w:cs="Times New Roman"/>
          <w:rPrChange w:author="Zachary Cappella" w:date="2023-10-09T16:12:00Z" w:id="1004">
            <w:rPr/>
          </w:rPrChange>
        </w:rPr>
      </w:pPr>
      <w:r w:rsidRPr="00130713">
        <w:rPr>
          <w:rFonts w:ascii="Times New Roman" w:hAnsi="Times New Roman" w:cs="Times New Roman"/>
          <w:rPrChange w:author="Zachary Cappella" w:date="2023-10-09T16:12:00Z" w:id="1005">
            <w:rPr/>
          </w:rPrChange>
        </w:rPr>
        <w:t xml:space="preserve">The project team consists of several professionals, including project managers, product owners, software developers, quality assurance specialists, and business analysts. Together, they utilize their experience and committed efforts to successfully build </w:t>
      </w:r>
      <w:proofErr w:type="spellStart"/>
      <w:r w:rsidRPr="00130713">
        <w:rPr>
          <w:rFonts w:ascii="Times New Roman" w:hAnsi="Times New Roman" w:cs="Times New Roman"/>
          <w:rPrChange w:author="Zachary Cappella" w:date="2023-10-09T16:12:00Z" w:id="1006">
            <w:rPr/>
          </w:rPrChange>
        </w:rPr>
        <w:t>CogniOpen</w:t>
      </w:r>
      <w:proofErr w:type="spellEnd"/>
      <w:r w:rsidRPr="00130713">
        <w:rPr>
          <w:rFonts w:ascii="Times New Roman" w:hAnsi="Times New Roman" w:cs="Times New Roman"/>
          <w:rPrChange w:author="Zachary Cappella" w:date="2023-10-09T16:12:00Z" w:id="1007">
            <w:rPr/>
          </w:rPrChange>
        </w:rPr>
        <w:t xml:space="preserve">. </w:t>
      </w:r>
    </w:p>
    <w:p w:rsidRPr="00130713" w:rsidR="002850D5" w:rsidP="07505BC4" w:rsidRDefault="01277B96" w14:paraId="06154931" w14:textId="77777777">
      <w:pPr>
        <w:spacing w:line="480" w:lineRule="auto"/>
        <w:rPr>
          <w:rFonts w:ascii="Times New Roman" w:hAnsi="Times New Roman" w:cs="Times New Roman"/>
          <w:rPrChange w:author="Zachary Cappella" w:date="2023-10-09T16:12:00Z" w:id="1008">
            <w:rPr/>
          </w:rPrChange>
        </w:rPr>
      </w:pPr>
      <w:r w:rsidRPr="00130713">
        <w:rPr>
          <w:rFonts w:ascii="Times New Roman" w:hAnsi="Times New Roman" w:cs="Times New Roman"/>
          <w:rPrChange w:author="Zachary Cappella" w:date="2023-10-09T16:12:00Z" w:id="1009">
            <w:rPr/>
          </w:rPrChange>
        </w:rPr>
        <w:t xml:space="preserve">The project's trajectory can be influenced by external entities, including partnering organizations and industry stakeholders, through collaborative efforts, partnerships, and the exchange of valuable knowledge. Ultimately, other stakeholders, including </w:t>
      </w:r>
      <w:proofErr w:type="spellStart"/>
      <w:r w:rsidRPr="00130713">
        <w:rPr>
          <w:rFonts w:ascii="Times New Roman" w:hAnsi="Times New Roman" w:cs="Times New Roman"/>
          <w:rPrChange w:author="Zachary Cappella" w:date="2023-10-09T16:12:00Z" w:id="1010">
            <w:rPr/>
          </w:rPrChange>
        </w:rPr>
        <w:t>carers</w:t>
      </w:r>
      <w:proofErr w:type="spellEnd"/>
      <w:r w:rsidRPr="00130713">
        <w:rPr>
          <w:rFonts w:ascii="Times New Roman" w:hAnsi="Times New Roman" w:cs="Times New Roman"/>
          <w:rPrChange w:author="Zachary Cappella" w:date="2023-10-09T16:12:00Z" w:id="1011">
            <w:rPr/>
          </w:rPrChange>
        </w:rPr>
        <w:t>, healthcare professionals, and advocacy organizations, who possess a vested interest in the project's triumph, provide significant viewpoints and contributions that enhance the project's objectives and influence.</w:t>
      </w:r>
    </w:p>
    <w:p w:rsidRPr="00130713" w:rsidR="002850D5" w:rsidP="07505BC4" w:rsidRDefault="46DE81F1" w14:paraId="49BF1BF7" w14:textId="6B11EE1E">
      <w:pPr>
        <w:spacing w:line="480" w:lineRule="auto"/>
        <w:rPr>
          <w:rFonts w:ascii="Times New Roman" w:hAnsi="Times New Roman" w:cs="Times New Roman"/>
          <w:rPrChange w:author="Zachary Cappella" w:date="2023-10-09T16:12:00Z" w:id="1012">
            <w:rPr/>
          </w:rPrChange>
        </w:rPr>
      </w:pPr>
      <w:r w:rsidRPr="00130713">
        <w:rPr>
          <w:rFonts w:ascii="Times New Roman" w:hAnsi="Times New Roman" w:cs="Times New Roman"/>
          <w:rPrChange w:author="Zachary Cappella" w:date="2023-10-09T16:12:00Z" w:id="1013">
            <w:rPr/>
          </w:rPrChange>
        </w:rPr>
        <w:t xml:space="preserve">Collectively, this extensive network of persons and organizations forms an intricate web of influence that molds the growth and final consequences of </w:t>
      </w:r>
      <w:proofErr w:type="spellStart"/>
      <w:r w:rsidRPr="00130713">
        <w:rPr>
          <w:rFonts w:ascii="Times New Roman" w:hAnsi="Times New Roman" w:cs="Times New Roman"/>
          <w:rPrChange w:author="Zachary Cappella" w:date="2023-10-09T16:12:00Z" w:id="1014">
            <w:rPr/>
          </w:rPrChange>
        </w:rPr>
        <w:t>CogniOpen</w:t>
      </w:r>
      <w:proofErr w:type="spellEnd"/>
      <w:r w:rsidRPr="00130713">
        <w:rPr>
          <w:rFonts w:ascii="Times New Roman" w:hAnsi="Times New Roman" w:cs="Times New Roman"/>
          <w:rPrChange w:author="Zachary Cappella" w:date="2023-10-09T16:12:00Z" w:id="1015">
            <w:rPr/>
          </w:rPrChange>
        </w:rPr>
        <w:t xml:space="preserve"> on those who experience dementia and </w:t>
      </w:r>
      <w:r w:rsidRPr="00130713" w:rsidR="574E356A">
        <w:rPr>
          <w:rFonts w:ascii="Times New Roman" w:hAnsi="Times New Roman" w:cs="Times New Roman"/>
          <w:rPrChange w:author="Zachary Cappella" w:date="2023-10-09T16:12:00Z" w:id="1016">
            <w:rPr/>
          </w:rPrChange>
        </w:rPr>
        <w:t>cognitive impairments</w:t>
      </w:r>
      <w:r w:rsidRPr="00130713">
        <w:rPr>
          <w:rFonts w:ascii="Times New Roman" w:hAnsi="Times New Roman" w:cs="Times New Roman"/>
          <w:rPrChange w:author="Zachary Cappella" w:date="2023-10-09T16:12:00Z" w:id="1017">
            <w:rPr/>
          </w:rPrChange>
        </w:rPr>
        <w:t>.</w:t>
      </w:r>
    </w:p>
    <w:p w:rsidRPr="00130713" w:rsidR="09A330BE" w:rsidP="7E3D5E32" w:rsidRDefault="09A330BE" w14:paraId="6347F8D4" w14:textId="385726F0">
      <w:pPr>
        <w:spacing w:line="480" w:lineRule="auto"/>
        <w:rPr>
          <w:rFonts w:ascii="Times New Roman" w:hAnsi="Times New Roman" w:cs="Times New Roman"/>
          <w:rPrChange w:author="Zachary Cappella" w:date="2023-10-09T16:12:00Z" w:id="1018">
            <w:rPr/>
          </w:rPrChange>
        </w:rPr>
      </w:pPr>
      <w:r w:rsidRPr="00130713">
        <w:rPr>
          <w:rFonts w:ascii="Times New Roman" w:hAnsi="Times New Roman" w:cs="Times New Roman"/>
          <w:rPrChange w:author="Zachary Cappella" w:date="2023-10-09T16:12:00Z" w:id="1019">
            <w:rPr/>
          </w:rPrChange>
        </w:rPr>
        <w:br w:type="page"/>
      </w:r>
    </w:p>
    <w:p w:rsidRPr="00130713" w:rsidR="09A330BE" w:rsidP="7E3D5E32" w:rsidRDefault="09A330BE" w14:paraId="64F21718" w14:textId="6E5E5D8F">
      <w:pPr>
        <w:spacing w:line="480" w:lineRule="auto"/>
        <w:rPr>
          <w:rFonts w:ascii="Times New Roman" w:hAnsi="Times New Roman" w:eastAsia="Times New Roman" w:cs="Times New Roman"/>
        </w:rPr>
      </w:pPr>
    </w:p>
    <w:tbl>
      <w:tblPr>
        <w:tblStyle w:val="GridTable4-Accent3"/>
        <w:tblW w:w="0" w:type="auto"/>
        <w:tblLook w:val="04A0" w:firstRow="1" w:lastRow="0" w:firstColumn="1" w:lastColumn="0" w:noHBand="0" w:noVBand="1"/>
      </w:tblPr>
      <w:tblGrid>
        <w:gridCol w:w="4675"/>
        <w:gridCol w:w="4675"/>
      </w:tblGrid>
      <w:tr w:rsidRPr="00130713" w:rsidR="003E791A" w:rsidTr="7E3D5E32" w14:paraId="38C4AE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4EAF3079" w14:paraId="6C61CBE4" w14:textId="7ADCD5D2">
            <w:pPr>
              <w:spacing w:line="480" w:lineRule="auto"/>
              <w:rPr>
                <w:rFonts w:ascii="Times New Roman" w:hAnsi="Times New Roman" w:eastAsia="Times New Roman" w:cs="Times New Roman"/>
                <w:color w:val="auto"/>
              </w:rPr>
            </w:pPr>
            <w:r w:rsidRPr="00130713">
              <w:rPr>
                <w:rFonts w:ascii="Times New Roman" w:hAnsi="Times New Roman" w:eastAsia="Times New Roman" w:cs="Times New Roman"/>
                <w:color w:val="auto"/>
              </w:rPr>
              <w:t>Name of Stakeholder</w:t>
            </w:r>
          </w:p>
        </w:tc>
        <w:tc>
          <w:tcPr>
            <w:tcW w:w="4675" w:type="dxa"/>
          </w:tcPr>
          <w:p w:rsidRPr="00130713" w:rsidR="003E791A" w:rsidP="7E3D5E32" w:rsidRDefault="4EAF3079" w14:paraId="7ED7D2F3" w14:textId="57BA808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rPr>
            </w:pPr>
            <w:r w:rsidRPr="00130713">
              <w:rPr>
                <w:rFonts w:ascii="Times New Roman" w:hAnsi="Times New Roman" w:eastAsia="Times New Roman" w:cs="Times New Roman"/>
                <w:color w:val="auto"/>
              </w:rPr>
              <w:t>Role</w:t>
            </w:r>
          </w:p>
        </w:tc>
      </w:tr>
      <w:tr w:rsidRPr="00130713" w:rsidR="003E791A" w:rsidTr="7E3D5E32" w14:paraId="0AD333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4EAF3079" w14:paraId="6C66AEC6" w14:textId="1EDD1354">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 xml:space="preserve">Dr. Mir </w:t>
            </w:r>
            <w:proofErr w:type="spellStart"/>
            <w:r w:rsidRPr="00130713">
              <w:rPr>
                <w:rFonts w:ascii="Times New Roman" w:hAnsi="Times New Roman" w:eastAsia="Times New Roman" w:cs="Times New Roman"/>
                <w:b w:val="0"/>
                <w:bCs w:val="0"/>
              </w:rPr>
              <w:t>Assadullah</w:t>
            </w:r>
            <w:proofErr w:type="spellEnd"/>
          </w:p>
        </w:tc>
        <w:tc>
          <w:tcPr>
            <w:tcW w:w="4675" w:type="dxa"/>
          </w:tcPr>
          <w:p w:rsidRPr="00130713" w:rsidR="003E791A" w:rsidP="7E3D5E32" w:rsidRDefault="6A4EAE0E" w14:paraId="3A4BD911" w14:textId="11628BE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Client/Professor</w:t>
            </w:r>
          </w:p>
        </w:tc>
      </w:tr>
      <w:tr w:rsidRPr="00130713" w:rsidR="003E791A" w:rsidTr="7E3D5E32" w14:paraId="2A166F37"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4EAF3079" w14:paraId="6377E68A" w14:textId="3B1994B1">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Roy Gordon</w:t>
            </w:r>
          </w:p>
        </w:tc>
        <w:tc>
          <w:tcPr>
            <w:tcW w:w="4675" w:type="dxa"/>
          </w:tcPr>
          <w:p w:rsidRPr="00130713" w:rsidR="003E791A" w:rsidP="7E3D5E32" w:rsidRDefault="6A4EAE0E" w14:paraId="09D42184" w14:textId="3F03F9E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Project Mentor</w:t>
            </w:r>
          </w:p>
        </w:tc>
      </w:tr>
      <w:tr w:rsidRPr="00130713" w:rsidR="003E791A" w:rsidTr="7E3D5E32" w14:paraId="0BB2FC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4EAF3079" w14:paraId="39B5558A" w14:textId="1E32C1F1">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Robert Wilson</w:t>
            </w:r>
          </w:p>
        </w:tc>
        <w:tc>
          <w:tcPr>
            <w:tcW w:w="4675" w:type="dxa"/>
          </w:tcPr>
          <w:p w:rsidRPr="00130713" w:rsidR="003E791A" w:rsidP="7E3D5E32" w:rsidRDefault="6A4EAE0E" w14:paraId="7C9F70B0" w14:textId="68FB901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00130713">
              <w:rPr>
                <w:rFonts w:ascii="Times New Roman" w:hAnsi="Times New Roman" w:eastAsia="Times New Roman" w:cs="Times New Roman"/>
              </w:rPr>
              <w:t>DevSecOps</w:t>
            </w:r>
            <w:proofErr w:type="spellEnd"/>
            <w:r w:rsidRPr="00130713">
              <w:rPr>
                <w:rFonts w:ascii="Times New Roman" w:hAnsi="Times New Roman" w:eastAsia="Times New Roman" w:cs="Times New Roman"/>
              </w:rPr>
              <w:t xml:space="preserve"> Mentor</w:t>
            </w:r>
          </w:p>
        </w:tc>
      </w:tr>
      <w:tr w:rsidRPr="00130713" w:rsidR="003E791A" w:rsidTr="7E3D5E32" w14:paraId="0E5241E2"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149525BD" w14:paraId="6C996830" w14:textId="062A5F37">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Edward Devine</w:t>
            </w:r>
          </w:p>
        </w:tc>
        <w:tc>
          <w:tcPr>
            <w:tcW w:w="4675" w:type="dxa"/>
          </w:tcPr>
          <w:p w:rsidRPr="00130713" w:rsidR="003E791A" w:rsidP="7E3D5E32" w:rsidRDefault="6A4EAE0E" w14:paraId="543EF538" w14:textId="7D110EB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Project Manager</w:t>
            </w:r>
          </w:p>
        </w:tc>
      </w:tr>
      <w:tr w:rsidRPr="00130713" w:rsidR="003E791A" w:rsidTr="7E3D5E32" w14:paraId="1D9D7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3E791A" w:rsidP="7E3D5E32" w:rsidRDefault="149525BD" w14:paraId="04B63B18" w14:textId="30B6B585">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 xml:space="preserve">Abebe </w:t>
            </w:r>
            <w:proofErr w:type="spellStart"/>
            <w:r w:rsidRPr="00130713">
              <w:rPr>
                <w:rFonts w:ascii="Times New Roman" w:hAnsi="Times New Roman" w:eastAsia="Times New Roman" w:cs="Times New Roman"/>
                <w:b w:val="0"/>
                <w:bCs w:val="0"/>
              </w:rPr>
              <w:t>Natea</w:t>
            </w:r>
            <w:proofErr w:type="spellEnd"/>
          </w:p>
        </w:tc>
        <w:tc>
          <w:tcPr>
            <w:tcW w:w="4675" w:type="dxa"/>
          </w:tcPr>
          <w:p w:rsidRPr="00130713" w:rsidR="003E791A" w:rsidP="7E3D5E32" w:rsidRDefault="6A4EAE0E" w14:paraId="5E05BFD7" w14:textId="410663C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7B876964"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3CE4165A" w14:textId="07225239">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Alexis Shannon</w:t>
            </w:r>
          </w:p>
        </w:tc>
        <w:tc>
          <w:tcPr>
            <w:tcW w:w="4675" w:type="dxa"/>
          </w:tcPr>
          <w:p w:rsidRPr="00130713" w:rsidR="006B59EF" w:rsidP="7E3D5E32" w:rsidRDefault="6A4EAE0E" w14:paraId="153A6027" w14:textId="1D5799C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1DF8D7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14E32E7F" w14:textId="0EEFCA88">
            <w:pPr>
              <w:rPr>
                <w:rFonts w:ascii="Times New Roman" w:hAnsi="Times New Roman" w:eastAsia="Times New Roman" w:cs="Times New Roman"/>
                <w:b w:val="0"/>
                <w:bCs w:val="0"/>
              </w:rPr>
            </w:pPr>
            <w:proofErr w:type="spellStart"/>
            <w:r w:rsidRPr="00130713">
              <w:rPr>
                <w:rFonts w:ascii="Times New Roman" w:hAnsi="Times New Roman" w:eastAsia="Times New Roman" w:cs="Times New Roman"/>
                <w:b w:val="0"/>
                <w:bCs w:val="0"/>
              </w:rPr>
              <w:t>Eyerusalme</w:t>
            </w:r>
            <w:proofErr w:type="spellEnd"/>
            <w:r w:rsidRPr="00130713">
              <w:rPr>
                <w:rFonts w:ascii="Times New Roman" w:hAnsi="Times New Roman" w:eastAsia="Times New Roman" w:cs="Times New Roman"/>
                <w:b w:val="0"/>
                <w:bCs w:val="0"/>
              </w:rPr>
              <w:t xml:space="preserve"> </w:t>
            </w:r>
            <w:proofErr w:type="spellStart"/>
            <w:r w:rsidRPr="00130713">
              <w:rPr>
                <w:rFonts w:ascii="Times New Roman" w:hAnsi="Times New Roman" w:eastAsia="Times New Roman" w:cs="Times New Roman"/>
                <w:b w:val="0"/>
                <w:bCs w:val="0"/>
              </w:rPr>
              <w:t>Gebrehiwot</w:t>
            </w:r>
            <w:proofErr w:type="spellEnd"/>
          </w:p>
        </w:tc>
        <w:tc>
          <w:tcPr>
            <w:tcW w:w="4675" w:type="dxa"/>
          </w:tcPr>
          <w:p w:rsidRPr="00130713" w:rsidR="006B59EF" w:rsidP="7E3D5E32" w:rsidRDefault="6A4EAE0E" w14:paraId="6A7B79B4" w14:textId="44B41D3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6D82C142"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3FCD16BA" w14:textId="5A618289">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Gabriel Gomes</w:t>
            </w:r>
          </w:p>
        </w:tc>
        <w:tc>
          <w:tcPr>
            <w:tcW w:w="4675" w:type="dxa"/>
          </w:tcPr>
          <w:p w:rsidRPr="00130713" w:rsidR="006B59EF" w:rsidP="7E3D5E32" w:rsidRDefault="6A4EAE0E" w14:paraId="39EDA940" w14:textId="4CD0EB3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251349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4C3CE5FB" w14:textId="38EFECE5">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John Hamilton</w:t>
            </w:r>
          </w:p>
        </w:tc>
        <w:tc>
          <w:tcPr>
            <w:tcW w:w="4675" w:type="dxa"/>
          </w:tcPr>
          <w:p w:rsidRPr="00130713" w:rsidR="006B59EF" w:rsidP="7E3D5E32" w:rsidRDefault="6A4EAE0E" w14:paraId="574FA254" w14:textId="05DBA37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48AB79D1"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6D370DAB" w14:textId="6E8AB749">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Malachi Jamison</w:t>
            </w:r>
          </w:p>
        </w:tc>
        <w:tc>
          <w:tcPr>
            <w:tcW w:w="4675" w:type="dxa"/>
          </w:tcPr>
          <w:p w:rsidRPr="00130713" w:rsidR="006B59EF" w:rsidP="7E3D5E32" w:rsidRDefault="6A4EAE0E" w14:paraId="74144517" w14:textId="4668043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22E529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3D4831C1" w14:textId="47543BFB">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Sean Mirani</w:t>
            </w:r>
          </w:p>
        </w:tc>
        <w:tc>
          <w:tcPr>
            <w:tcW w:w="4675" w:type="dxa"/>
          </w:tcPr>
          <w:p w:rsidRPr="00130713" w:rsidR="006B59EF" w:rsidP="7E3D5E32" w:rsidRDefault="6A4EAE0E" w14:paraId="15A981CC" w14:textId="05FA8A3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r w:rsidRPr="00130713" w:rsidR="006B59EF" w:rsidTr="7E3D5E32" w14:paraId="5484CC66" w14:textId="77777777">
        <w:tc>
          <w:tcPr>
            <w:cnfStyle w:val="001000000000" w:firstRow="0" w:lastRow="0" w:firstColumn="1" w:lastColumn="0" w:oddVBand="0" w:evenVBand="0" w:oddHBand="0" w:evenHBand="0" w:firstRowFirstColumn="0" w:firstRowLastColumn="0" w:lastRowFirstColumn="0" w:lastRowLastColumn="0"/>
            <w:tcW w:w="4675" w:type="dxa"/>
          </w:tcPr>
          <w:p w:rsidRPr="00130713" w:rsidR="006B59EF" w:rsidP="7E3D5E32" w:rsidRDefault="6A4EAE0E" w14:paraId="4C86597D" w14:textId="0EC732CB">
            <w:pPr>
              <w:rPr>
                <w:rFonts w:ascii="Times New Roman" w:hAnsi="Times New Roman" w:eastAsia="Times New Roman" w:cs="Times New Roman"/>
                <w:b w:val="0"/>
                <w:bCs w:val="0"/>
              </w:rPr>
            </w:pPr>
            <w:r w:rsidRPr="00130713">
              <w:rPr>
                <w:rFonts w:ascii="Times New Roman" w:hAnsi="Times New Roman" w:eastAsia="Times New Roman" w:cs="Times New Roman"/>
                <w:b w:val="0"/>
                <w:bCs w:val="0"/>
              </w:rPr>
              <w:t>Zachary Cappella</w:t>
            </w:r>
          </w:p>
        </w:tc>
        <w:tc>
          <w:tcPr>
            <w:tcW w:w="4675" w:type="dxa"/>
          </w:tcPr>
          <w:p w:rsidRPr="00130713" w:rsidR="006B59EF" w:rsidP="7E3D5E32" w:rsidRDefault="6A4EAE0E" w14:paraId="5923FBEE" w14:textId="7794E65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Software Engineer</w:t>
            </w:r>
          </w:p>
        </w:tc>
      </w:tr>
    </w:tbl>
    <w:p w:rsidRPr="00130713" w:rsidR="003E791A" w:rsidP="7E3D5E32" w:rsidRDefault="4EAF3079" w14:paraId="2ADF51DD" w14:textId="2B62A19E">
      <w:pPr>
        <w:spacing w:line="480" w:lineRule="auto"/>
        <w:jc w:val="center"/>
        <w:rPr>
          <w:rFonts w:ascii="Times New Roman" w:hAnsi="Times New Roman" w:eastAsia="Times New Roman" w:cs="Times New Roman"/>
        </w:rPr>
      </w:pPr>
      <w:r w:rsidRPr="00130713">
        <w:rPr>
          <w:rFonts w:ascii="Times New Roman" w:hAnsi="Times New Roman" w:eastAsia="Times New Roman" w:cs="Times New Roman"/>
        </w:rPr>
        <w:t xml:space="preserve">Table </w:t>
      </w:r>
      <w:r w:rsidRPr="00130713" w:rsidR="21841ADF">
        <w:rPr>
          <w:rFonts w:ascii="Times New Roman" w:hAnsi="Times New Roman" w:eastAsia="Times New Roman" w:cs="Times New Roman"/>
        </w:rPr>
        <w:t>2</w:t>
      </w:r>
      <w:r w:rsidRPr="00130713">
        <w:rPr>
          <w:rFonts w:ascii="Times New Roman" w:hAnsi="Times New Roman" w:eastAsia="Times New Roman" w:cs="Times New Roman"/>
        </w:rPr>
        <w:t xml:space="preserve"> – Stakeholder Information</w:t>
      </w:r>
    </w:p>
    <w:p w:rsidRPr="00130713" w:rsidR="00C82EEE" w:rsidP="7E3D5E32" w:rsidRDefault="1390BA00" w14:paraId="062084C8" w14:textId="28A0A91F">
      <w:pPr>
        <w:pStyle w:val="Heading2"/>
        <w:keepNext w:val="0"/>
        <w:keepLines w:val="0"/>
        <w:spacing w:line="480" w:lineRule="auto"/>
      </w:pPr>
      <w:bookmarkStart w:name="_Toc625199925" w:id="1020"/>
      <w:bookmarkStart w:name="_Toc1996879148" w:id="1021"/>
      <w:bookmarkStart w:name="_Toc146374814" w:id="1022"/>
      <w:r w:rsidRPr="00130713">
        <w:t xml:space="preserve">Project </w:t>
      </w:r>
      <w:r w:rsidRPr="00130713" w:rsidR="4176FB44">
        <w:t>Methodology</w:t>
      </w:r>
      <w:bookmarkEnd w:id="1020"/>
      <w:bookmarkEnd w:id="1021"/>
      <w:bookmarkEnd w:id="1022"/>
    </w:p>
    <w:p w:rsidRPr="00130713" w:rsidR="00562BB1" w:rsidP="07505BC4" w:rsidRDefault="7B7AB979" w14:paraId="5F009F48" w14:textId="38D0328C">
      <w:pPr>
        <w:spacing w:line="480" w:lineRule="auto"/>
        <w:rPr>
          <w:rFonts w:ascii="Times New Roman" w:hAnsi="Times New Roman" w:cs="Times New Roman"/>
          <w:rPrChange w:author="Zachary Cappella" w:date="2023-10-09T16:12:00Z" w:id="1023">
            <w:rPr/>
          </w:rPrChange>
        </w:rPr>
      </w:pPr>
      <w:r w:rsidRPr="00130713">
        <w:rPr>
          <w:rFonts w:ascii="Times New Roman" w:hAnsi="Times New Roman" w:cs="Times New Roman"/>
          <w:rPrChange w:author="Zachary Cappella" w:date="2023-10-09T16:12:00Z" w:id="1024">
            <w:rPr/>
          </w:rPrChange>
        </w:rPr>
        <w:t xml:space="preserve">To manage </w:t>
      </w:r>
      <w:r w:rsidRPr="00130713" w:rsidR="60643395">
        <w:rPr>
          <w:rFonts w:ascii="Times New Roman" w:hAnsi="Times New Roman" w:cs="Times New Roman"/>
          <w:rPrChange w:author="Zachary Cappella" w:date="2023-10-09T16:12:00Z" w:id="1025">
            <w:rPr/>
          </w:rPrChange>
        </w:rPr>
        <w:t>the</w:t>
      </w:r>
      <w:r w:rsidRPr="00130713">
        <w:rPr>
          <w:rFonts w:ascii="Times New Roman" w:hAnsi="Times New Roman" w:cs="Times New Roman"/>
          <w:rPrChange w:author="Zachary Cappella" w:date="2023-10-09T16:12:00Z" w:id="1026">
            <w:rPr/>
          </w:rPrChange>
        </w:rPr>
        <w:t xml:space="preserve"> </w:t>
      </w:r>
      <w:proofErr w:type="spellStart"/>
      <w:r w:rsidRPr="00130713">
        <w:rPr>
          <w:rFonts w:ascii="Times New Roman" w:hAnsi="Times New Roman" w:cs="Times New Roman"/>
          <w:rPrChange w:author="Zachary Cappella" w:date="2023-10-09T16:12:00Z" w:id="1027">
            <w:rPr/>
          </w:rPrChange>
        </w:rPr>
        <w:t>CogniOpen</w:t>
      </w:r>
      <w:proofErr w:type="spellEnd"/>
      <w:r w:rsidRPr="00130713" w:rsidR="193B692E">
        <w:rPr>
          <w:rFonts w:ascii="Times New Roman" w:hAnsi="Times New Roman" w:cs="Times New Roman"/>
          <w:rPrChange w:author="Zachary Cappella" w:date="2023-10-09T16:12:00Z" w:id="1028">
            <w:rPr/>
          </w:rPrChange>
        </w:rPr>
        <w:t xml:space="preserve"> project</w:t>
      </w:r>
      <w:r w:rsidRPr="00130713">
        <w:rPr>
          <w:rFonts w:ascii="Times New Roman" w:hAnsi="Times New Roman" w:cs="Times New Roman"/>
          <w:rPrChange w:author="Zachary Cappella" w:date="2023-10-09T16:12:00Z" w:id="1029">
            <w:rPr/>
          </w:rPrChange>
        </w:rPr>
        <w:t xml:space="preserve">, the project team has </w:t>
      </w:r>
      <w:r w:rsidRPr="00130713" w:rsidR="1DF95285">
        <w:rPr>
          <w:rFonts w:ascii="Times New Roman" w:hAnsi="Times New Roman" w:cs="Times New Roman"/>
          <w:rPrChange w:author="Zachary Cappella" w:date="2023-10-09T16:12:00Z" w:id="1030">
            <w:rPr/>
          </w:rPrChange>
        </w:rPr>
        <w:t>chosen to</w:t>
      </w:r>
      <w:r w:rsidRPr="00130713">
        <w:rPr>
          <w:rFonts w:ascii="Times New Roman" w:hAnsi="Times New Roman" w:cs="Times New Roman"/>
          <w:rPrChange w:author="Zachary Cappella" w:date="2023-10-09T16:12:00Z" w:id="1031">
            <w:rPr/>
          </w:rPrChange>
        </w:rPr>
        <w:t xml:space="preserve"> us</w:t>
      </w:r>
      <w:r w:rsidRPr="00130713" w:rsidR="1EA611EA">
        <w:rPr>
          <w:rFonts w:ascii="Times New Roman" w:hAnsi="Times New Roman" w:cs="Times New Roman"/>
          <w:rPrChange w:author="Zachary Cappella" w:date="2023-10-09T16:12:00Z" w:id="1032">
            <w:rPr/>
          </w:rPrChange>
        </w:rPr>
        <w:t>e</w:t>
      </w:r>
      <w:r w:rsidRPr="00130713">
        <w:rPr>
          <w:rFonts w:ascii="Times New Roman" w:hAnsi="Times New Roman" w:cs="Times New Roman"/>
          <w:rPrChange w:author="Zachary Cappella" w:date="2023-10-09T16:12:00Z" w:id="1033">
            <w:rPr/>
          </w:rPrChange>
        </w:rPr>
        <w:t xml:space="preserve"> Lean-Agile Software development. </w:t>
      </w:r>
      <w:r w:rsidRPr="00130713" w:rsidR="4285E686">
        <w:rPr>
          <w:rFonts w:ascii="Times New Roman" w:hAnsi="Times New Roman" w:cs="Times New Roman"/>
          <w:rPrChange w:author="Zachary Cappella" w:date="2023-10-09T16:12:00Z" w:id="1034">
            <w:rPr/>
          </w:rPrChange>
        </w:rPr>
        <w:t>This methodology</w:t>
      </w:r>
      <w:r w:rsidRPr="00130713">
        <w:rPr>
          <w:rFonts w:ascii="Times New Roman" w:hAnsi="Times New Roman" w:cs="Times New Roman"/>
          <w:rPrChange w:author="Zachary Cappella" w:date="2023-10-09T16:12:00Z" w:id="1035">
            <w:rPr/>
          </w:rPrChange>
        </w:rPr>
        <w:t xml:space="preserve">, augmented by Feature-Driven Development (FDD), provides a flexible, customer-centric </w:t>
      </w:r>
      <w:r w:rsidRPr="00130713" w:rsidR="27700DA1">
        <w:rPr>
          <w:rFonts w:ascii="Times New Roman" w:hAnsi="Times New Roman" w:cs="Times New Roman"/>
          <w:rPrChange w:author="Zachary Cappella" w:date="2023-10-09T16:12:00Z" w:id="1036">
            <w:rPr/>
          </w:rPrChange>
        </w:rPr>
        <w:t xml:space="preserve">framework </w:t>
      </w:r>
      <w:r w:rsidRPr="00130713">
        <w:rPr>
          <w:rFonts w:ascii="Times New Roman" w:hAnsi="Times New Roman" w:cs="Times New Roman"/>
          <w:rPrChange w:author="Zachary Cappella" w:date="2023-10-09T16:12:00Z" w:id="1037">
            <w:rPr/>
          </w:rPrChange>
        </w:rPr>
        <w:t>for developing high-quality software. This method is founded on Lean thinking and Agile practices and combines efficiency and collaboration. Below is the rationale behind why the project team decided to use FDD:</w:t>
      </w:r>
    </w:p>
    <w:p w:rsidRPr="00130713" w:rsidR="00562BB1" w:rsidP="07505BC4" w:rsidRDefault="7B7AB979" w14:paraId="35EB7B4D" w14:textId="6481292C">
      <w:pPr>
        <w:spacing w:line="480" w:lineRule="auto"/>
        <w:rPr>
          <w:rFonts w:ascii="Times New Roman" w:hAnsi="Times New Roman" w:cs="Times New Roman"/>
          <w:rPrChange w:author="Zachary Cappella" w:date="2023-10-09T16:12:00Z" w:id="1038">
            <w:rPr/>
          </w:rPrChange>
        </w:rPr>
      </w:pPr>
      <w:r w:rsidRPr="00130713">
        <w:rPr>
          <w:rFonts w:ascii="Times New Roman" w:hAnsi="Times New Roman" w:cs="Times New Roman"/>
          <w:b/>
          <w:bCs/>
          <w:rPrChange w:author="Zachary Cappella" w:date="2023-10-09T16:12:00Z" w:id="1039">
            <w:rPr>
              <w:b/>
              <w:bCs/>
            </w:rPr>
          </w:rPrChange>
        </w:rPr>
        <w:t>Consumer-Centric Value:</w:t>
      </w:r>
      <w:r w:rsidRPr="00130713">
        <w:rPr>
          <w:rFonts w:ascii="Times New Roman" w:hAnsi="Times New Roman" w:cs="Times New Roman"/>
          <w:rPrChange w:author="Zachary Cappella" w:date="2023-10-09T16:12:00Z" w:id="1040">
            <w:rPr/>
          </w:rPrChange>
        </w:rPr>
        <w:t> At its essence, this strategy comprehends and satisfies consumer requirements. FDD focuses on designing beneficial features that directly address consumer needs. The method ensures that software is aligned with providing actual value by identifying and prioritizing key features according to their impact.</w:t>
      </w:r>
    </w:p>
    <w:p w:rsidRPr="00130713" w:rsidR="00562BB1" w:rsidP="07505BC4" w:rsidRDefault="7B7AB979" w14:paraId="25E61343" w14:textId="02B1D8BD">
      <w:pPr>
        <w:spacing w:line="480" w:lineRule="auto"/>
        <w:rPr>
          <w:rFonts w:ascii="Times New Roman" w:hAnsi="Times New Roman" w:cs="Times New Roman"/>
          <w:rPrChange w:author="Zachary Cappella" w:date="2023-10-09T16:12:00Z" w:id="1041">
            <w:rPr/>
          </w:rPrChange>
        </w:rPr>
      </w:pPr>
      <w:r w:rsidRPr="00130713">
        <w:rPr>
          <w:rFonts w:ascii="Times New Roman" w:hAnsi="Times New Roman" w:cs="Times New Roman"/>
          <w:b/>
          <w:bCs/>
          <w:rPrChange w:author="Zachary Cappella" w:date="2023-10-09T16:12:00Z" w:id="1042">
            <w:rPr>
              <w:b/>
              <w:bCs/>
            </w:rPr>
          </w:rPrChange>
        </w:rPr>
        <w:t>Iterative Incremental Development:</w:t>
      </w:r>
      <w:r w:rsidRPr="00130713">
        <w:rPr>
          <w:rFonts w:ascii="Times New Roman" w:hAnsi="Times New Roman" w:cs="Times New Roman"/>
          <w:rPrChange w:author="Zachary Cappella" w:date="2023-10-09T16:12:00Z" w:id="1043">
            <w:rPr/>
          </w:rPrChange>
        </w:rPr>
        <w:t> Lean-</w:t>
      </w:r>
      <w:r w:rsidRPr="00130713" w:rsidR="45490FFA">
        <w:rPr>
          <w:rFonts w:ascii="Times New Roman" w:hAnsi="Times New Roman" w:cs="Times New Roman"/>
          <w:rPrChange w:author="Zachary Cappella" w:date="2023-10-09T16:12:00Z" w:id="1044">
            <w:rPr/>
          </w:rPrChange>
        </w:rPr>
        <w:t xml:space="preserve">Agile </w:t>
      </w:r>
      <w:r w:rsidRPr="00130713">
        <w:rPr>
          <w:rFonts w:ascii="Times New Roman" w:hAnsi="Times New Roman" w:cs="Times New Roman"/>
          <w:rPrChange w:author="Zachary Cappella" w:date="2023-10-09T16:12:00Z" w:id="1045">
            <w:rPr/>
          </w:rPrChange>
        </w:rPr>
        <w:t>Six Sigma FDD</w:t>
      </w:r>
      <w:r w:rsidRPr="00130713" w:rsidR="0F906628">
        <w:rPr>
          <w:rFonts w:ascii="Times New Roman" w:hAnsi="Times New Roman" w:cs="Times New Roman"/>
          <w:rPrChange w:author="Zachary Cappella" w:date="2023-10-09T16:12:00Z" w:id="1046">
            <w:rPr/>
          </w:rPrChange>
        </w:rPr>
        <w:t xml:space="preserve"> </w:t>
      </w:r>
      <w:r w:rsidRPr="00130713">
        <w:rPr>
          <w:rFonts w:ascii="Times New Roman" w:hAnsi="Times New Roman" w:cs="Times New Roman"/>
          <w:rPrChange w:author="Zachary Cappella" w:date="2023-10-09T16:12:00Z" w:id="1047">
            <w:rPr/>
          </w:rPrChange>
        </w:rPr>
        <w:t>utilizes iterative cycles to break down projects into "features." Each represents functionality in its entirety or a user requirement. Encouraged are rapid development, regular evaluation, and adaptability.</w:t>
      </w:r>
    </w:p>
    <w:p w:rsidRPr="00130713" w:rsidR="00562BB1" w:rsidP="07505BC4" w:rsidRDefault="7B7AB979" w14:paraId="067DC676" w14:textId="77777777">
      <w:pPr>
        <w:spacing w:line="480" w:lineRule="auto"/>
        <w:rPr>
          <w:rFonts w:ascii="Times New Roman" w:hAnsi="Times New Roman" w:cs="Times New Roman"/>
          <w:rPrChange w:author="Zachary Cappella" w:date="2023-10-09T16:12:00Z" w:id="1048">
            <w:rPr/>
          </w:rPrChange>
        </w:rPr>
      </w:pPr>
      <w:r w:rsidRPr="00130713">
        <w:rPr>
          <w:rFonts w:ascii="Times New Roman" w:hAnsi="Times New Roman" w:cs="Times New Roman"/>
          <w:b/>
          <w:bCs/>
          <w:rPrChange w:author="Zachary Cappella" w:date="2023-10-09T16:12:00Z" w:id="1049">
            <w:rPr>
              <w:b/>
              <w:bCs/>
            </w:rPr>
          </w:rPrChange>
        </w:rPr>
        <w:t>Collaboration and Cross-Functional Teams:</w:t>
      </w:r>
      <w:r w:rsidRPr="00130713">
        <w:rPr>
          <w:rFonts w:ascii="Times New Roman" w:hAnsi="Times New Roman" w:cs="Times New Roman"/>
          <w:rPrChange w:author="Zachary Cappella" w:date="2023-10-09T16:12:00Z" w:id="1050">
            <w:rPr/>
          </w:rPrChange>
        </w:rPr>
        <w:t> In Lean-Agile FDD, collaboration is essential. Cross-</w:t>
      </w:r>
      <w:r w:rsidRPr="00130713">
        <w:rPr>
          <w:rFonts w:ascii="Times New Roman" w:hAnsi="Times New Roman" w:cs="Times New Roman"/>
          <w:rPrChange w:author="Zachary Cappella" w:date="2023-10-09T16:12:00Z" w:id="1051">
            <w:rPr/>
          </w:rPrChange>
        </w:rPr>
        <w:lastRenderedPageBreak/>
        <w:t>functional teams comprised of developers, testers, designers, and subject matter experts collaborate closely to facilitate effective communication and a unified development effort.</w:t>
      </w:r>
    </w:p>
    <w:p w:rsidRPr="00130713" w:rsidR="00562BB1" w:rsidP="07505BC4" w:rsidRDefault="7B7AB979" w14:paraId="6483F975" w14:textId="77777777">
      <w:pPr>
        <w:spacing w:line="480" w:lineRule="auto"/>
        <w:rPr>
          <w:rFonts w:ascii="Times New Roman" w:hAnsi="Times New Roman" w:cs="Times New Roman"/>
          <w:rPrChange w:author="Zachary Cappella" w:date="2023-10-09T16:12:00Z" w:id="1052">
            <w:rPr/>
          </w:rPrChange>
        </w:rPr>
      </w:pPr>
      <w:r w:rsidRPr="00130713">
        <w:rPr>
          <w:rFonts w:ascii="Times New Roman" w:hAnsi="Times New Roman" w:cs="Times New Roman"/>
          <w:b/>
          <w:bCs/>
          <w:rPrChange w:author="Zachary Cappella" w:date="2023-10-09T16:12:00Z" w:id="1053">
            <w:rPr>
              <w:b/>
              <w:bCs/>
            </w:rPr>
          </w:rPrChange>
        </w:rPr>
        <w:t>Feature-Centric Development:</w:t>
      </w:r>
      <w:r w:rsidRPr="00130713">
        <w:rPr>
          <w:rFonts w:ascii="Times New Roman" w:hAnsi="Times New Roman" w:cs="Times New Roman"/>
          <w:rPrChange w:author="Zachary Cappella" w:date="2023-10-09T16:12:00Z" w:id="1054">
            <w:rPr/>
          </w:rPrChange>
        </w:rPr>
        <w:t> FDD emphasizes the creation of manageable software features. This methodology allows teams to concentrate on functional, valuable components that integrate seamlessly.</w:t>
      </w:r>
    </w:p>
    <w:p w:rsidRPr="00130713" w:rsidR="00562BB1" w:rsidP="07505BC4" w:rsidRDefault="7B7AB979" w14:paraId="551AAB87" w14:textId="1E16D078">
      <w:pPr>
        <w:spacing w:line="480" w:lineRule="auto"/>
        <w:rPr>
          <w:rFonts w:ascii="Times New Roman" w:hAnsi="Times New Roman" w:cs="Times New Roman"/>
          <w:color w:val="0E101A"/>
          <w:rPrChange w:author="Zachary Cappella" w:date="2023-10-09T16:12:00Z" w:id="1055">
            <w:rPr>
              <w:color w:val="0E101A"/>
            </w:rPr>
          </w:rPrChange>
        </w:rPr>
      </w:pPr>
      <w:r w:rsidRPr="00130713">
        <w:rPr>
          <w:rFonts w:ascii="Times New Roman" w:hAnsi="Times New Roman" w:cs="Times New Roman"/>
          <w:b/>
          <w:bCs/>
          <w:rPrChange w:author="Zachary Cappella" w:date="2023-10-09T16:12:00Z" w:id="1056">
            <w:rPr>
              <w:b/>
              <w:bCs/>
            </w:rPr>
          </w:rPrChange>
        </w:rPr>
        <w:t>Progressive Refinement and Quality:</w:t>
      </w:r>
      <w:r w:rsidRPr="00130713">
        <w:rPr>
          <w:rFonts w:ascii="Times New Roman" w:hAnsi="Times New Roman" w:cs="Times New Roman"/>
          <w:rPrChange w:author="Zachary Cappella" w:date="2023-10-09T16:12:00Z" w:id="1057">
            <w:rPr/>
          </w:rPrChange>
        </w:rPr>
        <w:t> The Lean Agile FDD focuses on continuous enhancement. The outlining, iterative detailing, and rigorous testing of features result in higher-quality deliverables.</w:t>
      </w:r>
      <w:r w:rsidRPr="00130713" w:rsidR="5C7E5354">
        <w:rPr>
          <w:rFonts w:ascii="Times New Roman" w:hAnsi="Times New Roman" w:cs="Times New Roman"/>
          <w:rPrChange w:author="Zachary Cappella" w:date="2023-10-09T16:12:00Z" w:id="1058">
            <w:rPr/>
          </w:rPrChange>
        </w:rPr>
        <w:t xml:space="preserve"> </w:t>
      </w:r>
      <w:r w:rsidRPr="00130713" w:rsidR="30A291BD">
        <w:rPr>
          <w:rFonts w:ascii="Times New Roman" w:hAnsi="Times New Roman" w:cs="Times New Roman"/>
          <w:rPrChange w:author="Zachary Cappella" w:date="2023-10-09T16:12:00Z" w:id="1059">
            <w:rPr/>
          </w:rPrChange>
        </w:rPr>
        <w:t>Lean Agile development enhanced by FDD combines efficiency, adaptability, and collaboration. This</w:t>
      </w:r>
      <w:r w:rsidRPr="00130713" w:rsidR="661F21C1">
        <w:rPr>
          <w:rFonts w:ascii="Times New Roman" w:hAnsi="Times New Roman" w:cs="Times New Roman"/>
          <w:rPrChange w:author="Zachary Cappella" w:date="2023-10-09T16:12:00Z" w:id="1060">
            <w:rPr/>
          </w:rPrChange>
        </w:rPr>
        <w:t xml:space="preserve"> </w:t>
      </w:r>
      <w:r w:rsidRPr="00130713" w:rsidR="30A291BD">
        <w:rPr>
          <w:rFonts w:ascii="Times New Roman" w:hAnsi="Times New Roman" w:cs="Times New Roman"/>
          <w:rPrChange w:author="Zachary Cappella" w:date="2023-10-09T16:12:00Z" w:id="1061">
            <w:rPr/>
          </w:rPrChange>
        </w:rPr>
        <w:t xml:space="preserve">promotes focused, iterative, and feature-driven development, which is aligned with consumer requirements and enables rapid adaptation. </w:t>
      </w:r>
      <w:r w:rsidRPr="00130713">
        <w:rPr>
          <w:rFonts w:ascii="Times New Roman" w:hAnsi="Times New Roman" w:cs="Times New Roman"/>
          <w:rPrChange w:author="Zachary Cappella" w:date="2023-10-09T16:12:00Z" w:id="1062">
            <w:rPr/>
          </w:rPrChange>
        </w:rPr>
        <w:t>Lean Agile and FDD both embrace adaptation in software development. With a focus on features, it is effortless to adapt to changing requirements.</w:t>
      </w:r>
      <w:r w:rsidRPr="00130713" w:rsidR="30A291BD">
        <w:rPr>
          <w:rFonts w:ascii="Times New Roman" w:hAnsi="Times New Roman" w:cs="Times New Roman"/>
          <w:rPrChange w:author="Zachary Cappella" w:date="2023-10-09T16:12:00Z" w:id="1063">
            <w:rPr/>
          </w:rPrChange>
        </w:rPr>
        <w:t xml:space="preserve"> </w:t>
      </w:r>
    </w:p>
    <w:p w:rsidRPr="00130713" w:rsidR="00C82EEE" w:rsidP="7E3D5E32" w:rsidRDefault="1390BA00" w14:paraId="2892A1EF" w14:textId="729F0F5B">
      <w:pPr>
        <w:pStyle w:val="Heading2"/>
        <w:keepNext w:val="0"/>
        <w:keepLines w:val="0"/>
        <w:spacing w:line="480" w:lineRule="auto"/>
      </w:pPr>
      <w:bookmarkStart w:name="_Toc874214781" w:id="1064"/>
      <w:bookmarkStart w:name="_Toc2054106186" w:id="1065"/>
      <w:bookmarkStart w:name="_Toc146374815" w:id="1066"/>
      <w:r w:rsidRPr="00130713">
        <w:t>Project Tools and Resources</w:t>
      </w:r>
      <w:bookmarkEnd w:id="1064"/>
      <w:bookmarkEnd w:id="1065"/>
      <w:bookmarkEnd w:id="1066"/>
    </w:p>
    <w:p w:rsidRPr="00130713" w:rsidR="00FD29E0" w:rsidP="07505BC4" w:rsidRDefault="34A201E6" w14:paraId="28F23F86" w14:textId="77777777">
      <w:pPr>
        <w:spacing w:line="480" w:lineRule="auto"/>
        <w:rPr>
          <w:rFonts w:ascii="Times New Roman" w:hAnsi="Times New Roman" w:cs="Times New Roman"/>
          <w:rPrChange w:author="Zachary Cappella" w:date="2023-10-09T16:12:00Z" w:id="1067">
            <w:rPr/>
          </w:rPrChange>
        </w:rPr>
      </w:pPr>
      <w:r w:rsidRPr="00130713">
        <w:rPr>
          <w:rFonts w:ascii="Times New Roman" w:hAnsi="Times New Roman" w:cs="Times New Roman"/>
          <w:rPrChange w:author="Zachary Cappella" w:date="2023-10-09T16:12:00Z" w:id="1068">
            <w:rPr/>
          </w:rPrChange>
        </w:rPr>
        <w:t xml:space="preserve">The success of the </w:t>
      </w:r>
      <w:proofErr w:type="spellStart"/>
      <w:r w:rsidRPr="00130713">
        <w:rPr>
          <w:rFonts w:ascii="Times New Roman" w:hAnsi="Times New Roman" w:cs="Times New Roman"/>
          <w:rPrChange w:author="Zachary Cappella" w:date="2023-10-09T16:12:00Z" w:id="1069">
            <w:rPr/>
          </w:rPrChange>
        </w:rPr>
        <w:t>CogniOpen</w:t>
      </w:r>
      <w:proofErr w:type="spellEnd"/>
      <w:r w:rsidRPr="00130713">
        <w:rPr>
          <w:rFonts w:ascii="Times New Roman" w:hAnsi="Times New Roman" w:cs="Times New Roman"/>
          <w:rPrChange w:author="Zachary Cappella" w:date="2023-10-09T16:12:00Z" w:id="1070">
            <w:rPr/>
          </w:rPrChange>
        </w:rPr>
        <w:t xml:space="preserve"> application's development is contingent upon establishing a resilient framework, including various tools and resources meticulously selected to augment collaborative efforts, optimize operational processes, and yield a result of superior caliber and significance. These tools function as the technological infrastructure, enabling the development team to move smoothly through different stages of the software development lifecycle.</w:t>
      </w:r>
    </w:p>
    <w:p w:rsidRPr="00130713" w:rsidR="00FD29E0" w:rsidP="07505BC4" w:rsidRDefault="34A201E6" w14:paraId="58D6F059" w14:textId="77777777">
      <w:pPr>
        <w:spacing w:line="480" w:lineRule="auto"/>
        <w:rPr>
          <w:rFonts w:ascii="Times New Roman" w:hAnsi="Times New Roman" w:cs="Times New Roman"/>
          <w:rPrChange w:author="Zachary Cappella" w:date="2023-10-09T16:12:00Z" w:id="1071">
            <w:rPr/>
          </w:rPrChange>
        </w:rPr>
      </w:pPr>
      <w:r w:rsidRPr="00130713">
        <w:rPr>
          <w:rFonts w:ascii="Times New Roman" w:hAnsi="Times New Roman" w:cs="Times New Roman"/>
          <w:rPrChange w:author="Zachary Cappella" w:date="2023-10-09T16:12:00Z" w:id="1072">
            <w:rPr/>
          </w:rPrChange>
        </w:rPr>
        <w:t>Microsoft Teams and SharePoint are very effective tools for facilitating collaboration within a team since they facilitate efficient communication and the seamless sharing of project-related data. Microsoft Teams facilitates synchronous talks, video conferencing, and efficient information exchange, whereas SharePoint offers a centralized document repository, providing systematic document management and improved collaboration.</w:t>
      </w:r>
    </w:p>
    <w:p w:rsidRPr="00130713" w:rsidR="00FD29E0" w:rsidP="07505BC4" w:rsidRDefault="34A201E6" w14:paraId="5B2715ED" w14:textId="77777777">
      <w:pPr>
        <w:spacing w:line="480" w:lineRule="auto"/>
        <w:rPr>
          <w:rFonts w:ascii="Times New Roman" w:hAnsi="Times New Roman" w:cs="Times New Roman"/>
          <w:rPrChange w:author="Zachary Cappella" w:date="2023-10-09T16:12:00Z" w:id="1073">
            <w:rPr/>
          </w:rPrChange>
        </w:rPr>
      </w:pPr>
      <w:r w:rsidRPr="00130713">
        <w:rPr>
          <w:rFonts w:ascii="Times New Roman" w:hAnsi="Times New Roman" w:cs="Times New Roman"/>
          <w:rPrChange w:author="Zachary Cappella" w:date="2023-10-09T16:12:00Z" w:id="1074">
            <w:rPr/>
          </w:rPrChange>
        </w:rPr>
        <w:t xml:space="preserve">Microsoft Word and Excel are widely used software applications in many professional settings. Microsoft Word is commonly utilized for creating complete project documentation and reports. It provides users with an organized format that facilitates clear and effective communication. Microsoft </w:t>
      </w:r>
      <w:r w:rsidRPr="00130713">
        <w:rPr>
          <w:rFonts w:ascii="Times New Roman" w:hAnsi="Times New Roman" w:cs="Times New Roman"/>
          <w:rPrChange w:author="Zachary Cappella" w:date="2023-10-09T16:12:00Z" w:id="1075">
            <w:rPr/>
          </w:rPrChange>
        </w:rPr>
        <w:lastRenderedPageBreak/>
        <w:t>Excel facilitates data analysis, monitors progress, and manages essential project-related data.</w:t>
      </w:r>
    </w:p>
    <w:p w:rsidRPr="00130713" w:rsidR="00FD29E0" w:rsidP="07505BC4" w:rsidRDefault="34A201E6" w14:paraId="40DDCD91" w14:textId="77777777">
      <w:pPr>
        <w:spacing w:line="480" w:lineRule="auto"/>
        <w:rPr>
          <w:rFonts w:ascii="Times New Roman" w:hAnsi="Times New Roman" w:cs="Times New Roman"/>
          <w:rPrChange w:author="Zachary Cappella" w:date="2023-10-09T16:12:00Z" w:id="1076">
            <w:rPr/>
          </w:rPrChange>
        </w:rPr>
      </w:pPr>
      <w:r w:rsidRPr="00130713">
        <w:rPr>
          <w:rFonts w:ascii="Times New Roman" w:hAnsi="Times New Roman" w:cs="Times New Roman"/>
          <w:rPrChange w:author="Zachary Cappella" w:date="2023-10-09T16:12:00Z" w:id="1077">
            <w:rPr/>
          </w:rPrChange>
        </w:rPr>
        <w:t>Microsoft Project is a software tool that offers comprehensive project management functionalities. It enables users to plan, schedule, and track project activities, resources, and schedules effectively. By utilizing Microsoft Project, project managers may ensure efficient project management and monitor progress effectively.</w:t>
      </w:r>
    </w:p>
    <w:p w:rsidRPr="00130713" w:rsidR="00FD29E0" w:rsidP="07505BC4" w:rsidRDefault="34A201E6" w14:paraId="39A8D851" w14:textId="77777777">
      <w:pPr>
        <w:spacing w:line="480" w:lineRule="auto"/>
        <w:rPr>
          <w:rFonts w:ascii="Times New Roman" w:hAnsi="Times New Roman" w:cs="Times New Roman"/>
          <w:rPrChange w:author="Zachary Cappella" w:date="2023-10-09T16:12:00Z" w:id="1078">
            <w:rPr/>
          </w:rPrChange>
        </w:rPr>
      </w:pPr>
      <w:r w:rsidRPr="00130713">
        <w:rPr>
          <w:rFonts w:ascii="Times New Roman" w:hAnsi="Times New Roman" w:cs="Times New Roman"/>
          <w:rPrChange w:author="Zachary Cappella" w:date="2023-10-09T16:12:00Z" w:id="1079">
            <w:rPr/>
          </w:rPrChange>
        </w:rPr>
        <w:t>GitHub and GitHub Desktop are software solutions that facilitate version control and collaborative code management. GitHub provides a comprehensive framework for managing code repositories, promoting efficient cooperation among software professionals. GitHub Desktop offers a user-friendly interface for engaging with Git repositories, streamlining the process of managing version control activities.</w:t>
      </w:r>
    </w:p>
    <w:p w:rsidRPr="00130713" w:rsidR="00FD29E0" w:rsidP="07505BC4" w:rsidRDefault="34A201E6" w14:paraId="3C1ED642" w14:textId="77777777">
      <w:pPr>
        <w:spacing w:line="480" w:lineRule="auto"/>
        <w:rPr>
          <w:rFonts w:ascii="Times New Roman" w:hAnsi="Times New Roman" w:cs="Times New Roman"/>
          <w:rPrChange w:author="Zachary Cappella" w:date="2023-10-09T16:12:00Z" w:id="1080">
            <w:rPr/>
          </w:rPrChange>
        </w:rPr>
      </w:pPr>
      <w:r w:rsidRPr="00130713">
        <w:rPr>
          <w:rFonts w:ascii="Times New Roman" w:hAnsi="Times New Roman" w:cs="Times New Roman"/>
          <w:rPrChange w:author="Zachary Cappella" w:date="2023-10-09T16:12:00Z" w:id="1081">
            <w:rPr/>
          </w:rPrChange>
        </w:rPr>
        <w:t xml:space="preserve">Dart and Flutter are the foundational components for </w:t>
      </w:r>
      <w:proofErr w:type="spellStart"/>
      <w:r w:rsidRPr="00130713">
        <w:rPr>
          <w:rFonts w:ascii="Times New Roman" w:hAnsi="Times New Roman" w:cs="Times New Roman"/>
          <w:rPrChange w:author="Zachary Cappella" w:date="2023-10-09T16:12:00Z" w:id="1082">
            <w:rPr/>
          </w:rPrChange>
        </w:rPr>
        <w:t>CogniOpen's</w:t>
      </w:r>
      <w:proofErr w:type="spellEnd"/>
      <w:r w:rsidRPr="00130713">
        <w:rPr>
          <w:rFonts w:ascii="Times New Roman" w:hAnsi="Times New Roman" w:cs="Times New Roman"/>
          <w:rPrChange w:author="Zachary Cappella" w:date="2023-10-09T16:12:00Z" w:id="1083">
            <w:rPr/>
          </w:rPrChange>
        </w:rPr>
        <w:t xml:space="preserve"> development, with Dart being the programming language and Flutter being the cross-platform framework. Dart provides developers with the capability to construct apps that are both efficient and responsive, while Flutter facilitates the development of cross-platform experiences by utilizing a unified codebase.</w:t>
      </w:r>
    </w:p>
    <w:p w:rsidRPr="00130713" w:rsidR="00FD29E0" w:rsidP="07505BC4" w:rsidRDefault="34A201E6" w14:paraId="72CDE852" w14:textId="2B3CB5C3">
      <w:pPr>
        <w:spacing w:line="480" w:lineRule="auto"/>
        <w:rPr>
          <w:rFonts w:ascii="Times New Roman" w:hAnsi="Times New Roman" w:cs="Times New Roman"/>
          <w:rPrChange w:author="Zachary Cappella" w:date="2023-10-09T16:12:00Z" w:id="1084">
            <w:rPr/>
          </w:rPrChange>
        </w:rPr>
      </w:pPr>
      <w:r w:rsidRPr="00130713">
        <w:rPr>
          <w:rFonts w:ascii="Times New Roman" w:hAnsi="Times New Roman" w:cs="Times New Roman"/>
          <w:rPrChange w:author="Zachary Cappella" w:date="2023-10-09T16:12:00Z" w:id="1085">
            <w:rPr/>
          </w:rPrChange>
        </w:rPr>
        <w:t xml:space="preserve">Using </w:t>
      </w:r>
      <w:r w:rsidRPr="00130713" w:rsidR="39002CE3">
        <w:rPr>
          <w:rFonts w:ascii="Times New Roman" w:hAnsi="Times New Roman" w:cs="Times New Roman"/>
          <w:rPrChange w:author="Zachary Cappella" w:date="2023-10-09T16:12:00Z" w:id="1086">
            <w:rPr/>
          </w:rPrChange>
        </w:rPr>
        <w:t>P</w:t>
      </w:r>
      <w:r w:rsidRPr="00130713">
        <w:rPr>
          <w:rFonts w:ascii="Times New Roman" w:hAnsi="Times New Roman" w:cs="Times New Roman"/>
          <w:rPrChange w:author="Zachary Cappella" w:date="2023-10-09T16:12:00Z" w:id="1087">
            <w:rPr/>
          </w:rPrChange>
        </w:rPr>
        <w:t xml:space="preserve">encil and Adobe XD as design tools significantly enhances the application's aesthetic and user experience design. Using </w:t>
      </w:r>
      <w:r w:rsidRPr="00130713" w:rsidR="339554CC">
        <w:rPr>
          <w:rFonts w:ascii="Times New Roman" w:hAnsi="Times New Roman" w:cs="Times New Roman"/>
          <w:rPrChange w:author="Zachary Cappella" w:date="2023-10-09T16:12:00Z" w:id="1088">
            <w:rPr/>
          </w:rPrChange>
        </w:rPr>
        <w:t>P</w:t>
      </w:r>
      <w:r w:rsidRPr="00130713">
        <w:rPr>
          <w:rFonts w:ascii="Times New Roman" w:hAnsi="Times New Roman" w:cs="Times New Roman"/>
          <w:rPrChange w:author="Zachary Cappella" w:date="2023-10-09T16:12:00Z" w:id="1089">
            <w:rPr/>
          </w:rPrChange>
        </w:rPr>
        <w:t>encil is advantageous in generating wireframes and prototypes, as it assists in conceptualizing app layouts. In contrast, Adobe XD emphasizes creating user interfaces and interactive prototypes to guarantee an intuitive and captivating user experience.</w:t>
      </w:r>
    </w:p>
    <w:p w:rsidRPr="00130713" w:rsidR="00FD29E0" w:rsidP="07505BC4" w:rsidRDefault="34A201E6" w14:paraId="745F4CB1" w14:textId="77777777">
      <w:pPr>
        <w:spacing w:line="480" w:lineRule="auto"/>
        <w:rPr>
          <w:rFonts w:ascii="Times New Roman" w:hAnsi="Times New Roman" w:cs="Times New Roman"/>
          <w:rPrChange w:author="Zachary Cappella" w:date="2023-10-09T16:12:00Z" w:id="1090">
            <w:rPr/>
          </w:rPrChange>
        </w:rPr>
      </w:pPr>
      <w:r w:rsidRPr="00130713">
        <w:rPr>
          <w:rFonts w:ascii="Times New Roman" w:hAnsi="Times New Roman" w:cs="Times New Roman"/>
          <w:rPrChange w:author="Zachary Cappella" w:date="2023-10-09T16:12:00Z" w:id="1091">
            <w:rPr/>
          </w:rPrChange>
        </w:rPr>
        <w:t>Android Studio is an integrated development environment (IDE) that provides a comprehensive platform for creating Android applications. The package of tools facilitates the writing, debugging, and testing of Android applications, providing a smooth and uninterrupted development process.</w:t>
      </w:r>
    </w:p>
    <w:p w:rsidRPr="00130713" w:rsidR="00FD29E0" w:rsidP="07505BC4" w:rsidRDefault="34A201E6" w14:paraId="3FEA931A" w14:textId="77777777">
      <w:pPr>
        <w:spacing w:line="480" w:lineRule="auto"/>
        <w:rPr>
          <w:rFonts w:ascii="Times New Roman" w:hAnsi="Times New Roman" w:cs="Times New Roman"/>
          <w:rPrChange w:author="Zachary Cappella" w:date="2023-10-09T16:12:00Z" w:id="1092">
            <w:rPr/>
          </w:rPrChange>
        </w:rPr>
      </w:pPr>
      <w:r w:rsidRPr="00130713">
        <w:rPr>
          <w:rFonts w:ascii="Times New Roman" w:hAnsi="Times New Roman" w:cs="Times New Roman"/>
          <w:rPrChange w:author="Zachary Cappella" w:date="2023-10-09T16:12:00Z" w:id="1093">
            <w:rPr/>
          </w:rPrChange>
        </w:rPr>
        <w:t xml:space="preserve">Azure DevOps is a multifaceted DevOps and project management solution that optimizes the development workflow. The concept of software development infrastructure comprises several components, such as source control, automated builds, and project tracking. These components work </w:t>
      </w:r>
      <w:r w:rsidRPr="00130713">
        <w:rPr>
          <w:rFonts w:ascii="Times New Roman" w:hAnsi="Times New Roman" w:cs="Times New Roman"/>
          <w:rPrChange w:author="Zachary Cappella" w:date="2023-10-09T16:12:00Z" w:id="1094">
            <w:rPr/>
          </w:rPrChange>
        </w:rPr>
        <w:lastRenderedPageBreak/>
        <w:t>together to facilitate a cohesive and efficient workflow in the software development process.</w:t>
      </w:r>
    </w:p>
    <w:p w:rsidRPr="00130713" w:rsidR="00E96E41" w:rsidP="07505BC4" w:rsidRDefault="34A201E6" w14:paraId="749B68A5" w14:textId="772D30D6">
      <w:pPr>
        <w:spacing w:line="480" w:lineRule="auto"/>
        <w:rPr>
          <w:rFonts w:ascii="Times New Roman" w:hAnsi="Times New Roman" w:cs="Times New Roman"/>
          <w:rPrChange w:author="Zachary Cappella" w:date="2023-10-09T16:12:00Z" w:id="1095">
            <w:rPr/>
          </w:rPrChange>
        </w:rPr>
      </w:pPr>
      <w:r w:rsidRPr="00130713">
        <w:rPr>
          <w:rFonts w:ascii="Times New Roman" w:hAnsi="Times New Roman" w:cs="Times New Roman"/>
          <w:rPrChange w:author="Zachary Cappella" w:date="2023-10-09T16:12:00Z" w:id="1096">
            <w:rPr/>
          </w:rPrChange>
        </w:rPr>
        <w:t xml:space="preserve">The tools and resources in question jointly constitute the basis for constructing the </w:t>
      </w:r>
      <w:proofErr w:type="spellStart"/>
      <w:r w:rsidRPr="00130713">
        <w:rPr>
          <w:rFonts w:ascii="Times New Roman" w:hAnsi="Times New Roman" w:cs="Times New Roman"/>
          <w:rPrChange w:author="Zachary Cappella" w:date="2023-10-09T16:12:00Z" w:id="1097">
            <w:rPr/>
          </w:rPrChange>
        </w:rPr>
        <w:t>CogniOpen</w:t>
      </w:r>
      <w:proofErr w:type="spellEnd"/>
      <w:r w:rsidRPr="00130713">
        <w:rPr>
          <w:rFonts w:ascii="Times New Roman" w:hAnsi="Times New Roman" w:cs="Times New Roman"/>
          <w:rPrChange w:author="Zachary Cappella" w:date="2023-10-09T16:12:00Z" w:id="1098">
            <w:rPr/>
          </w:rPrChange>
        </w:rPr>
        <w:t xml:space="preserve"> application. Each tool within the development process has a distinct role, contributing to the project's potential to provide a revolutionary solution that effectively caters to the requirements of persons impacted by memory difficulties.</w:t>
      </w:r>
    </w:p>
    <w:p w:rsidRPr="00130713" w:rsidR="00E96E41" w:rsidP="7E3D5E32" w:rsidRDefault="00E96E41" w14:paraId="6F6122F4" w14:textId="77777777">
      <w:pPr>
        <w:spacing w:line="480" w:lineRule="auto"/>
        <w:rPr>
          <w:rFonts w:ascii="Times New Roman" w:hAnsi="Times New Roman" w:eastAsia="Times New Roman" w:cs="Times New Roman"/>
        </w:rPr>
      </w:pPr>
    </w:p>
    <w:p w:rsidRPr="00130713" w:rsidR="002564F8" w:rsidP="7E3D5E32" w:rsidRDefault="002564F8" w14:paraId="4B3FBE3C" w14:textId="77777777">
      <w:pPr>
        <w:spacing w:line="480" w:lineRule="auto"/>
        <w:rPr>
          <w:rFonts w:ascii="Times New Roman" w:hAnsi="Times New Roman" w:eastAsia="Times New Roman" w:cs="Times New Roman"/>
          <w:highlight w:val="lightGray"/>
        </w:rPr>
      </w:pPr>
      <w:r w:rsidRPr="00130713">
        <w:rPr>
          <w:rFonts w:ascii="Times New Roman" w:hAnsi="Times New Roman" w:eastAsia="Times New Roman" w:cs="Times New Roman"/>
          <w:highlight w:val="lightGray"/>
        </w:rPr>
        <w:br w:type="page"/>
      </w:r>
    </w:p>
    <w:tbl>
      <w:tblPr>
        <w:tblW w:w="9836" w:type="dxa"/>
        <w:tblLook w:val="04A0" w:firstRow="1" w:lastRow="0" w:firstColumn="1" w:lastColumn="0" w:noHBand="0" w:noVBand="1"/>
        <w:tblPrChange w:author="Edward Devine" w:date="2023-10-18T04:18:23.942Z" w:id="955618698">
          <w:tblPr>
            <w:tblW w:w="9644" w:type="dxa"/>
            <w:tblLook w:val="04A0" w:firstRow="1" w:lastRow="0" w:firstColumn="1" w:lastColumn="0" w:noHBand="0" w:noVBand="1"/>
          </w:tblPr>
        </w:tblPrChange>
      </w:tblPr>
      <w:tblGrid>
        <w:gridCol w:w="1542"/>
        <w:gridCol w:w="1965"/>
        <w:gridCol w:w="4491"/>
        <w:gridCol w:w="1838"/>
        <w:tblGridChange w:id="1244843281">
          <w:tblGrid>
            <w:gridCol w:w="1542"/>
            <w:gridCol w:w="2736"/>
            <w:gridCol w:w="3578"/>
            <w:gridCol w:w="1788"/>
          </w:tblGrid>
        </w:tblGridChange>
      </w:tblGrid>
      <w:tr w:rsidRPr="00130713" w:rsidR="002564F8" w:rsidTr="66E2E842" w14:paraId="6A3CE3DC" w14:textId="77777777">
        <w:trPr>
          <w:trHeight w:val="465"/>
          <w:trPrChange w:author="Edward Devine" w:date="2023-10-18T04:17:52.464Z" w:id="1825762622">
            <w:trPr>
              <w:trHeight w:val="710"/>
            </w:trPr>
          </w:trPrChange>
        </w:trPr>
        <w:tc>
          <w:tcPr>
            <w:tcW w:w="1542" w:type="dxa"/>
            <w:tcBorders>
              <w:top w:val="single" w:color="auto" w:sz="4" w:space="0"/>
              <w:left w:val="single" w:color="auto" w:sz="4" w:space="0"/>
              <w:bottom w:val="single" w:color="auto" w:sz="4" w:space="0"/>
              <w:right w:val="single" w:color="auto" w:sz="4" w:space="0"/>
            </w:tcBorders>
            <w:shd w:val="clear" w:color="auto" w:fill="auto"/>
            <w:tcMar/>
            <w:vAlign w:val="center"/>
            <w:hideMark/>
            <w:tcPrChange w:author="Edward Devine" w:date="2023-10-18T04:18:23.942Z" w:id="129800676">
              <w:tcPr>
                <w:tcW w:w="1542" w:type="dxa"/>
                <w:tcBorders>
                  <w:top w:val="single" w:color="auto" w:sz="4"/>
                  <w:left w:val="single" w:color="auto" w:sz="4"/>
                  <w:bottom w:val="single" w:color="auto" w:sz="4"/>
                  <w:right w:val="single" w:color="auto" w:sz="4"/>
                </w:tcBorders>
                <w:shd w:val="clear" w:color="auto" w:fill="auto"/>
                <w:tcMar/>
                <w:vAlign w:val="center"/>
              </w:tcPr>
            </w:tcPrChange>
          </w:tcPr>
          <w:p w:rsidRPr="00130713" w:rsidR="002564F8" w:rsidP="7E3D5E32" w:rsidRDefault="19995192" w14:paraId="3F288B9D" w14:textId="77777777">
            <w:pPr>
              <w:spacing w:after="0" w:line="240" w:lineRule="auto"/>
              <w:jc w:val="center"/>
              <w:rPr>
                <w:rFonts w:ascii="Times New Roman" w:hAnsi="Times New Roman" w:eastAsia="Times New Roman" w:cs="Times New Roman"/>
                <w:b/>
                <w:bCs/>
                <w:color w:val="000000"/>
                <w:kern w:val="0"/>
                <w14:ligatures w14:val="none"/>
              </w:rPr>
            </w:pPr>
            <w:r w:rsidRPr="00130713">
              <w:rPr>
                <w:rFonts w:ascii="Times New Roman" w:hAnsi="Times New Roman" w:eastAsia="Times New Roman" w:cs="Times New Roman"/>
                <w:b/>
                <w:bCs/>
                <w:color w:val="000000"/>
                <w:kern w:val="0"/>
                <w14:ligatures w14:val="none"/>
              </w:rPr>
              <w:lastRenderedPageBreak/>
              <w:t>Tool</w:t>
            </w:r>
          </w:p>
        </w:tc>
        <w:tc>
          <w:tcPr>
            <w:tcW w:w="1965" w:type="dxa"/>
            <w:tcBorders>
              <w:top w:val="single" w:color="auto" w:sz="4" w:space="0"/>
              <w:left w:val="nil"/>
              <w:bottom w:val="single" w:color="auto" w:sz="4" w:space="0"/>
              <w:right w:val="single" w:color="auto" w:sz="4" w:space="0"/>
            </w:tcBorders>
            <w:shd w:val="clear" w:color="auto" w:fill="auto"/>
            <w:tcMar/>
            <w:vAlign w:val="center"/>
            <w:hideMark/>
            <w:tcPrChange w:author="Edward Devine" w:date="2023-10-18T04:18:23.942Z" w:id="952125532">
              <w:tcPr>
                <w:tcW w:w="2736" w:type="dxa"/>
                <w:tcBorders>
                  <w:top w:val="single" w:color="auto" w:sz="4"/>
                  <w:left w:val="nil"/>
                  <w:bottom w:val="single" w:color="auto" w:sz="4"/>
                  <w:right w:val="single" w:color="auto" w:sz="4"/>
                </w:tcBorders>
                <w:shd w:val="clear" w:color="auto" w:fill="auto"/>
                <w:tcMar/>
                <w:vAlign w:val="center"/>
              </w:tcPr>
            </w:tcPrChange>
          </w:tcPr>
          <w:p w:rsidRPr="00130713" w:rsidR="002564F8" w:rsidP="7E3D5E32" w:rsidRDefault="19995192" w14:paraId="1180D756" w14:textId="77777777">
            <w:pPr>
              <w:spacing w:after="0" w:line="240" w:lineRule="auto"/>
              <w:jc w:val="center"/>
              <w:rPr>
                <w:rFonts w:ascii="Times New Roman" w:hAnsi="Times New Roman" w:eastAsia="Times New Roman" w:cs="Times New Roman"/>
                <w:b/>
                <w:bCs/>
                <w:color w:val="000000"/>
                <w:kern w:val="0"/>
                <w14:ligatures w14:val="none"/>
              </w:rPr>
            </w:pPr>
            <w:r w:rsidRPr="00130713">
              <w:rPr>
                <w:rFonts w:ascii="Times New Roman" w:hAnsi="Times New Roman" w:eastAsia="Times New Roman" w:cs="Times New Roman"/>
                <w:b/>
                <w:bCs/>
                <w:color w:val="000000"/>
                <w:kern w:val="0"/>
                <w14:ligatures w14:val="none"/>
              </w:rPr>
              <w:t>Purpose</w:t>
            </w:r>
          </w:p>
        </w:tc>
        <w:tc>
          <w:tcPr>
            <w:tcW w:w="4491" w:type="dxa"/>
            <w:tcBorders>
              <w:top w:val="single" w:color="auto" w:sz="4" w:space="0"/>
              <w:left w:val="nil"/>
              <w:bottom w:val="single" w:color="auto" w:sz="4" w:space="0"/>
              <w:right w:val="single" w:color="auto" w:sz="4" w:space="0"/>
            </w:tcBorders>
            <w:shd w:val="clear" w:color="auto" w:fill="auto"/>
            <w:tcMar/>
            <w:vAlign w:val="center"/>
            <w:hideMark/>
            <w:tcPrChange w:author="Edward Devine" w:date="2023-10-18T04:18:23.942Z" w:id="1777613475">
              <w:tcPr>
                <w:tcW w:w="3578" w:type="dxa"/>
                <w:tcBorders>
                  <w:top w:val="single" w:color="auto" w:sz="4"/>
                  <w:left w:val="nil"/>
                  <w:bottom w:val="single" w:color="auto" w:sz="4"/>
                  <w:right w:val="single" w:color="auto" w:sz="4"/>
                </w:tcBorders>
                <w:shd w:val="clear" w:color="auto" w:fill="auto"/>
                <w:tcMar/>
                <w:vAlign w:val="center"/>
              </w:tcPr>
            </w:tcPrChange>
          </w:tcPr>
          <w:p w:rsidRPr="00130713" w:rsidR="002564F8" w:rsidP="7E3D5E32" w:rsidRDefault="19995192" w14:paraId="16D1B4CB" w14:textId="77777777">
            <w:pPr>
              <w:spacing w:after="0" w:line="240" w:lineRule="auto"/>
              <w:jc w:val="center"/>
              <w:rPr>
                <w:rFonts w:ascii="Times New Roman" w:hAnsi="Times New Roman" w:eastAsia="Times New Roman" w:cs="Times New Roman"/>
                <w:b/>
                <w:bCs/>
                <w:color w:val="000000"/>
                <w:kern w:val="0"/>
                <w14:ligatures w14:val="none"/>
              </w:rPr>
            </w:pPr>
            <w:r w:rsidRPr="00130713">
              <w:rPr>
                <w:rFonts w:ascii="Times New Roman" w:hAnsi="Times New Roman" w:eastAsia="Times New Roman" w:cs="Times New Roman"/>
                <w:b/>
                <w:bCs/>
                <w:color w:val="000000"/>
                <w:kern w:val="0"/>
                <w14:ligatures w14:val="none"/>
              </w:rPr>
              <w:t>Description</w:t>
            </w:r>
          </w:p>
        </w:tc>
        <w:tc>
          <w:tcPr>
            <w:tcW w:w="1838" w:type="dxa"/>
            <w:tcBorders>
              <w:top w:val="single" w:color="auto" w:sz="4" w:space="0"/>
              <w:left w:val="nil"/>
              <w:bottom w:val="single" w:color="auto" w:sz="4" w:space="0"/>
              <w:right w:val="single" w:color="auto" w:sz="4" w:space="0"/>
            </w:tcBorders>
            <w:shd w:val="clear" w:color="auto" w:fill="auto"/>
            <w:tcMar/>
            <w:vAlign w:val="center"/>
            <w:hideMark/>
            <w:tcPrChange w:author="Edward Devine" w:date="2023-10-18T04:18:23.942Z" w:id="120978870">
              <w:tcPr>
                <w:tcW w:w="1788" w:type="dxa"/>
                <w:tcBorders>
                  <w:top w:val="single" w:color="auto" w:sz="4"/>
                  <w:left w:val="nil"/>
                  <w:bottom w:val="single" w:color="auto" w:sz="4"/>
                  <w:right w:val="single" w:color="auto" w:sz="4"/>
                </w:tcBorders>
                <w:shd w:val="clear" w:color="auto" w:fill="auto"/>
                <w:tcMar/>
                <w:vAlign w:val="center"/>
              </w:tcPr>
            </w:tcPrChange>
          </w:tcPr>
          <w:p w:rsidRPr="00130713" w:rsidR="002564F8" w:rsidP="7E3D5E32" w:rsidRDefault="19995192" w14:paraId="06118C38" w14:textId="77777777">
            <w:pPr>
              <w:spacing w:after="0" w:line="240" w:lineRule="auto"/>
              <w:jc w:val="center"/>
              <w:rPr>
                <w:rFonts w:ascii="Times New Roman" w:hAnsi="Times New Roman" w:eastAsia="Times New Roman" w:cs="Times New Roman"/>
                <w:b/>
                <w:bCs/>
                <w:color w:val="000000"/>
                <w:kern w:val="0"/>
                <w14:ligatures w14:val="none"/>
              </w:rPr>
            </w:pPr>
            <w:r w:rsidRPr="00130713">
              <w:rPr>
                <w:rFonts w:ascii="Times New Roman" w:hAnsi="Times New Roman" w:eastAsia="Times New Roman" w:cs="Times New Roman"/>
                <w:b/>
                <w:bCs/>
                <w:color w:val="000000"/>
                <w:kern w:val="0"/>
                <w14:ligatures w14:val="none"/>
              </w:rPr>
              <w:t>Version</w:t>
            </w:r>
          </w:p>
        </w:tc>
      </w:tr>
      <w:tr w:rsidRPr="00130713" w:rsidR="002564F8" w:rsidTr="66E2E842" w14:paraId="487E525A" w14:textId="77777777">
        <w:trPr>
          <w:trHeight w:val="728"/>
          <w:trPrChange w:author="Edward Devine" w:date="2023-10-18T04:17:59.8Z" w:id="1468316973">
            <w:trPr>
              <w:trHeight w:val="728"/>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2Z" w:id="1470767386">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2564F8" w:rsidP="7E3D5E32" w:rsidRDefault="19995192" w14:paraId="3CFE4C82"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Teams</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2Z" w:id="1953439737">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2564F8" w:rsidP="7E3D5E32" w:rsidRDefault="19995192" w14:paraId="02C9EC0D"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Communication &amp; Collaboration</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2Z" w:id="1765438404">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2564F8" w:rsidP="7E3D5E32" w:rsidRDefault="19995192" w14:paraId="17715384"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Teams provides a platform for team communication, video conferencing, chat, and collaboration, allowing the development team to communicate efficiently.</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2Z" w:id="224569204">
              <w:tcPr>
                <w:tcW w:w="1788" w:type="dxa"/>
                <w:tcBorders>
                  <w:top w:val="nil"/>
                  <w:left w:val="nil"/>
                  <w:bottom w:val="single" w:color="auto" w:sz="4"/>
                  <w:right w:val="single" w:color="auto" w:sz="4"/>
                </w:tcBorders>
                <w:shd w:val="clear" w:color="auto" w:fill="EDEDED" w:themeFill="accent3" w:themeFillTint="33"/>
                <w:tcMar/>
              </w:tcPr>
            </w:tcPrChange>
          </w:tcPr>
          <w:p w:rsidRPr="00130713" w:rsidR="002564F8" w:rsidP="7E3D5E32" w:rsidRDefault="02484412" w14:paraId="719DA98C" w14:textId="4D21C5DA">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1.6.00.24065</w:t>
            </w:r>
          </w:p>
        </w:tc>
      </w:tr>
      <w:tr w:rsidRPr="00130713" w:rsidR="00AB300D" w:rsidTr="66E2E842" w14:paraId="62ACCFF0" w14:textId="77777777">
        <w:trPr>
          <w:trHeight w:val="728"/>
          <w:trPrChange w:author="Edward Devine" w:date="2023-10-18T04:17:59.802Z" w:id="70985885">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2Z" w:id="1599681583">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312A0F27" w14:textId="41792F9A">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Teams</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2Z" w:id="1403013977">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35941772"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Document Management &amp; Collaboration</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2Z" w:id="1087802328">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0D5446CF"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SharePoint offers document management, version control, and collaboration features, facilitating organized document sharing and team collaboration.</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2Z" w:id="1861065428">
              <w:tcPr>
                <w:tcW w:w="1788" w:type="dxa"/>
                <w:tcBorders>
                  <w:top w:val="nil"/>
                  <w:left w:val="nil"/>
                  <w:bottom w:val="single" w:color="auto" w:sz="4"/>
                  <w:right w:val="single" w:color="auto" w:sz="4"/>
                </w:tcBorders>
                <w:shd w:val="clear" w:color="auto" w:fill="auto"/>
                <w:tcMar/>
              </w:tcPr>
            </w:tcPrChange>
          </w:tcPr>
          <w:p w:rsidRPr="00130713" w:rsidR="00AB300D" w:rsidP="7E3D5E32" w:rsidRDefault="46498AB1" w14:paraId="752D373B" w14:textId="0F6B720E">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1.6.00.24065</w:t>
            </w:r>
          </w:p>
        </w:tc>
      </w:tr>
      <w:tr w:rsidRPr="00130713" w:rsidR="00AB300D" w:rsidTr="66E2E842" w14:paraId="081418A6" w14:textId="77777777">
        <w:trPr>
          <w:trHeight w:val="728"/>
          <w:trPrChange w:author="Edward Devine" w:date="2023-10-18T04:17:59.803Z" w:id="800889500">
            <w:trPr>
              <w:trHeight w:val="728"/>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2Z" w:id="735451856">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1AB20D9F"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Word</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2Z" w:id="1790523659">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3BC141A9"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Documentation &amp; Reporting</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2Z" w:id="828425751">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0000D361"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Word is used for creating and formatting project documentation, reports, and various project-related written content.</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3Z" w:id="758490422">
              <w:tcPr>
                <w:tcW w:w="1788" w:type="dxa"/>
                <w:tcBorders>
                  <w:top w:val="nil"/>
                  <w:left w:val="nil"/>
                  <w:bottom w:val="single" w:color="auto" w:sz="4"/>
                  <w:right w:val="single" w:color="auto" w:sz="4"/>
                </w:tcBorders>
                <w:shd w:val="clear" w:color="auto" w:fill="EDEDED" w:themeFill="accent3" w:themeFillTint="33"/>
                <w:tcMar/>
              </w:tcPr>
            </w:tcPrChange>
          </w:tcPr>
          <w:p w:rsidRPr="00130713" w:rsidR="00AB300D" w:rsidP="7E3D5E32" w:rsidRDefault="46498AB1" w14:paraId="3AB9E1B1" w14:textId="06555DC5">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16.77</w:t>
            </w:r>
            <w:r w:rsidRPr="00130713" w:rsidR="0EDE6B71">
              <w:rPr>
                <w:rFonts w:ascii="Times New Roman" w:hAnsi="Times New Roman" w:eastAsia="Times New Roman" w:cs="Times New Roman"/>
                <w:color w:val="000000"/>
                <w:kern w:val="0"/>
                <w:sz w:val="20"/>
                <w:szCs w:val="20"/>
                <w14:ligatures w14:val="none"/>
              </w:rPr>
              <w:t>.1</w:t>
            </w:r>
          </w:p>
        </w:tc>
      </w:tr>
      <w:tr w:rsidRPr="00130713" w:rsidR="00AB300D" w:rsidTr="66E2E842" w14:paraId="5B7C7CD7" w14:textId="77777777">
        <w:trPr>
          <w:trHeight w:val="728"/>
          <w:trPrChange w:author="Edward Devine" w:date="2023-10-18T04:17:59.805Z" w:id="301841636">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3Z" w:id="1604009346">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0602554D"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Excel</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3Z" w:id="2099514134">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228F18E8"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Data Analysis &amp; Tracking</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3Z" w:id="1120424614">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66BB3D04"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Microsoft Excel enables data analysis, tracking project progress, creating spreadsheets, and managing project-related data.</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3Z" w:id="1877160100">
              <w:tcPr>
                <w:tcW w:w="1788" w:type="dxa"/>
                <w:tcBorders>
                  <w:top w:val="nil"/>
                  <w:left w:val="nil"/>
                  <w:bottom w:val="single" w:color="auto" w:sz="4"/>
                  <w:right w:val="single" w:color="auto" w:sz="4"/>
                </w:tcBorders>
                <w:shd w:val="clear" w:color="auto" w:fill="auto"/>
                <w:tcMar/>
              </w:tcPr>
            </w:tcPrChange>
          </w:tcPr>
          <w:p w:rsidRPr="00130713" w:rsidR="00AB300D" w:rsidP="7E3D5E32" w:rsidRDefault="0EDE6B71" w14:paraId="3820C042" w14:textId="45D03FA0">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16.77.1</w:t>
            </w:r>
          </w:p>
        </w:tc>
      </w:tr>
      <w:tr w:rsidRPr="00130713" w:rsidR="00AB300D" w:rsidTr="66E2E842" w14:paraId="26B183A3" w14:textId="77777777">
        <w:trPr>
          <w:trHeight w:val="728"/>
          <w:trPrChange w:author="Edward Devine" w:date="2023-10-18T04:17:59.806Z" w:id="487704912">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3Z" w:id="1062952152">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5902C98A"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GitHub</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3Z" w:id="1205688036">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5AFA86C0"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Version Control &amp; Collaboration</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3Z" w:id="1796151022">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581068DD"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GitHub is a platform for version control, collaboration, and managing code repositories, aiding collaborative development and code management.</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3Z" w:id="152035558">
              <w:tcPr>
                <w:tcW w:w="1788" w:type="dxa"/>
                <w:tcBorders>
                  <w:top w:val="nil"/>
                  <w:left w:val="nil"/>
                  <w:bottom w:val="single" w:color="auto" w:sz="4"/>
                  <w:right w:val="single" w:color="auto" w:sz="4"/>
                </w:tcBorders>
                <w:shd w:val="clear" w:color="auto" w:fill="auto"/>
                <w:tcMar/>
              </w:tcPr>
            </w:tcPrChange>
          </w:tcPr>
          <w:p w:rsidRPr="00130713" w:rsidR="00AB300D" w:rsidP="7E3D5E32" w:rsidRDefault="651D4507" w14:paraId="0893BC75" w14:textId="1D8B124F">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N/A</w:t>
            </w:r>
          </w:p>
        </w:tc>
      </w:tr>
      <w:tr w:rsidRPr="00130713" w:rsidR="00AB300D" w:rsidTr="66E2E842" w14:paraId="53747C19" w14:textId="77777777">
        <w:trPr>
          <w:trHeight w:val="728"/>
          <w:trPrChange w:author="Edward Devine" w:date="2023-10-18T04:17:59.808Z" w:id="872937613">
            <w:trPr>
              <w:trHeight w:val="728"/>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3Z" w:id="1314992239">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0313C15C"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GitHub Desktop</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3Z" w:id="2048434832">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27EDA24B"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Git Client</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3Z" w:id="1246557476">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6277CFBE"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GitHub Desktop provides an easy-to-use graphical interface for interacting with Git repositories, simplifying version control tasks for developers.</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3Z" w:id="850588166">
              <w:tcPr>
                <w:tcW w:w="1788" w:type="dxa"/>
                <w:tcBorders>
                  <w:top w:val="nil"/>
                  <w:left w:val="nil"/>
                  <w:bottom w:val="single" w:color="auto" w:sz="4"/>
                  <w:right w:val="single" w:color="auto" w:sz="4"/>
                </w:tcBorders>
                <w:shd w:val="clear" w:color="auto" w:fill="EDEDED" w:themeFill="accent3" w:themeFillTint="33"/>
                <w:tcMar/>
              </w:tcPr>
            </w:tcPrChange>
          </w:tcPr>
          <w:p w:rsidRPr="00130713" w:rsidR="00AB300D" w:rsidP="7E3D5E32" w:rsidRDefault="2FAB1B13" w14:paraId="29699B38" w14:textId="652F3B81">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3.3.2</w:t>
            </w:r>
          </w:p>
        </w:tc>
      </w:tr>
      <w:tr w:rsidRPr="00130713" w:rsidR="00AB300D" w:rsidTr="66E2E842" w14:paraId="21CF96DA" w14:textId="77777777">
        <w:trPr>
          <w:trHeight w:val="728"/>
          <w:trPrChange w:author="Edward Devine" w:date="2023-10-18T04:17:59.811Z" w:id="1388276170">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3Z" w:id="1368121360">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36C9B33C"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Dart</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3Z" w:id="1002926003">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72EDCAB4"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Programming Language</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3Z" w:id="1758502937">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2786474A"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 xml:space="preserve">Dart is a programming language used for building applications, including the development of the </w:t>
            </w:r>
            <w:proofErr w:type="spellStart"/>
            <w:r w:rsidRPr="00130713">
              <w:rPr>
                <w:rFonts w:ascii="Times New Roman" w:hAnsi="Times New Roman" w:eastAsia="Times New Roman" w:cs="Times New Roman"/>
                <w:color w:val="000000"/>
                <w:kern w:val="0"/>
                <w:sz w:val="20"/>
                <w:szCs w:val="20"/>
                <w14:ligatures w14:val="none"/>
              </w:rPr>
              <w:t>CogniOpen</w:t>
            </w:r>
            <w:proofErr w:type="spellEnd"/>
            <w:r w:rsidRPr="00130713">
              <w:rPr>
                <w:rFonts w:ascii="Times New Roman" w:hAnsi="Times New Roman" w:eastAsia="Times New Roman" w:cs="Times New Roman"/>
                <w:color w:val="000000"/>
                <w:kern w:val="0"/>
                <w:sz w:val="20"/>
                <w:szCs w:val="20"/>
                <w14:ligatures w14:val="none"/>
              </w:rPr>
              <w:t xml:space="preserve"> app.</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3Z" w:id="521704036">
              <w:tcPr>
                <w:tcW w:w="1788" w:type="dxa"/>
                <w:tcBorders>
                  <w:top w:val="nil"/>
                  <w:left w:val="nil"/>
                  <w:bottom w:val="single" w:color="auto" w:sz="4"/>
                  <w:right w:val="single" w:color="auto" w:sz="4"/>
                </w:tcBorders>
                <w:shd w:val="clear" w:color="auto" w:fill="auto"/>
                <w:tcMar/>
              </w:tcPr>
            </w:tcPrChange>
          </w:tcPr>
          <w:p w:rsidRPr="00130713" w:rsidR="00AB300D" w:rsidP="7E3D5E32" w:rsidRDefault="28F93BAD" w14:paraId="6569AAF0" w14:textId="1C002D78">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2.16</w:t>
            </w:r>
          </w:p>
        </w:tc>
      </w:tr>
      <w:tr w:rsidRPr="00130713" w:rsidR="00AB300D" w:rsidTr="66E2E842" w14:paraId="3CA46A96" w14:textId="77777777">
        <w:trPr>
          <w:trHeight w:val="728"/>
          <w:trPrChange w:author="Edward Devine" w:date="2023-10-18T04:17:59.813Z" w:id="1930876422">
            <w:trPr>
              <w:trHeight w:val="728"/>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3Z" w:id="1447233866">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33DADE9F"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Pencil</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3Z" w:id="1588787811">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6E9B40CB"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Wireframing &amp; Prototyping</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3Z" w:id="52421388">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55118D14"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Pencil is a tool for creating wireframes and prototypes, helping visualize app layouts and interactions during the design phase.</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3Z" w:id="1685063168">
              <w:tcPr>
                <w:tcW w:w="1788" w:type="dxa"/>
                <w:tcBorders>
                  <w:top w:val="nil"/>
                  <w:left w:val="nil"/>
                  <w:bottom w:val="single" w:color="auto" w:sz="4"/>
                  <w:right w:val="single" w:color="auto" w:sz="4"/>
                </w:tcBorders>
                <w:shd w:val="clear" w:color="auto" w:fill="EDEDED" w:themeFill="accent3" w:themeFillTint="33"/>
                <w:tcMar/>
              </w:tcPr>
            </w:tcPrChange>
          </w:tcPr>
          <w:p w:rsidRPr="00130713" w:rsidR="00AB300D" w:rsidP="7E3D5E32" w:rsidRDefault="21A97979" w14:paraId="1D5E104F" w14:textId="75161E7B">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3.1.1</w:t>
            </w:r>
          </w:p>
        </w:tc>
      </w:tr>
      <w:tr w:rsidRPr="00130713" w:rsidR="00AB300D" w:rsidTr="66E2E842" w14:paraId="5ACDB92D" w14:textId="77777777">
        <w:trPr>
          <w:trHeight w:val="728"/>
          <w:trPrChange w:author="Edward Devine" w:date="2023-10-18T04:17:59.815Z" w:id="338653444">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3Z" w:id="1581254499">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0A99C5B3"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Adobe XD</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3Z" w:id="1848673700">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48422943"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User Experience Design</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3Z" w:id="1716902705">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2D35C2E3"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Adobe XD is used for designing user interfaces and interactive prototypes, facilitating the creation of the app's visual design and user experience.</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3Z" w:id="549176452">
              <w:tcPr>
                <w:tcW w:w="1788" w:type="dxa"/>
                <w:tcBorders>
                  <w:top w:val="nil"/>
                  <w:left w:val="nil"/>
                  <w:bottom w:val="single" w:color="auto" w:sz="4"/>
                  <w:right w:val="single" w:color="auto" w:sz="4"/>
                </w:tcBorders>
                <w:shd w:val="clear" w:color="auto" w:fill="auto"/>
                <w:tcMar/>
              </w:tcPr>
            </w:tcPrChange>
          </w:tcPr>
          <w:p w:rsidRPr="00130713" w:rsidR="00AB300D" w:rsidP="7E3D5E32" w:rsidRDefault="602A3A64" w14:paraId="02824640" w14:textId="67F32E89">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57</w:t>
            </w:r>
          </w:p>
        </w:tc>
      </w:tr>
      <w:tr w:rsidRPr="00130713" w:rsidR="00AB300D" w:rsidTr="66E2E842" w14:paraId="70CE50E3" w14:textId="77777777">
        <w:trPr>
          <w:trHeight w:val="728"/>
          <w:trPrChange w:author="Edward Devine" w:date="2023-10-18T04:17:59.816Z" w:id="1788317582">
            <w:trPr>
              <w:trHeight w:val="728"/>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3Z" w:id="1885193682">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2145C879"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Flutter</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3Z" w:id="10656288">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0D287B43"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Cross-Platform Framework</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4Z" w:id="865816572">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650D80BF"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 xml:space="preserve">Flutter is a framework for building cross-platform apps using a single codebase, enabling the development of the </w:t>
            </w:r>
            <w:proofErr w:type="spellStart"/>
            <w:r w:rsidRPr="00130713">
              <w:rPr>
                <w:rFonts w:ascii="Times New Roman" w:hAnsi="Times New Roman" w:eastAsia="Times New Roman" w:cs="Times New Roman"/>
                <w:color w:val="000000"/>
                <w:kern w:val="0"/>
                <w:sz w:val="20"/>
                <w:szCs w:val="20"/>
                <w14:ligatures w14:val="none"/>
              </w:rPr>
              <w:t>CogniOpen</w:t>
            </w:r>
            <w:proofErr w:type="spellEnd"/>
            <w:r w:rsidRPr="00130713">
              <w:rPr>
                <w:rFonts w:ascii="Times New Roman" w:hAnsi="Times New Roman" w:eastAsia="Times New Roman" w:cs="Times New Roman"/>
                <w:color w:val="000000"/>
                <w:kern w:val="0"/>
                <w:sz w:val="20"/>
                <w:szCs w:val="20"/>
                <w14:ligatures w14:val="none"/>
              </w:rPr>
              <w:t xml:space="preserve"> app for various platforms.</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4Z" w:id="154729198">
              <w:tcPr>
                <w:tcW w:w="1788" w:type="dxa"/>
                <w:tcBorders>
                  <w:top w:val="nil"/>
                  <w:left w:val="nil"/>
                  <w:bottom w:val="single" w:color="auto" w:sz="4"/>
                  <w:right w:val="single" w:color="auto" w:sz="4"/>
                </w:tcBorders>
                <w:shd w:val="clear" w:color="auto" w:fill="EDEDED" w:themeFill="accent3" w:themeFillTint="33"/>
                <w:tcMar/>
              </w:tcPr>
            </w:tcPrChange>
          </w:tcPr>
          <w:p w:rsidRPr="00130713" w:rsidR="00AB300D" w:rsidP="7E3D5E32" w:rsidRDefault="5E50AF0A" w14:paraId="5210FD32" w14:textId="1E3AF62B">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3.13</w:t>
            </w:r>
          </w:p>
        </w:tc>
      </w:tr>
      <w:tr w:rsidRPr="00130713" w:rsidR="00AB300D" w:rsidTr="66E2E842" w14:paraId="2F00E781" w14:textId="77777777">
        <w:trPr>
          <w:trHeight w:val="728"/>
          <w:trPrChange w:author="Edward Devine" w:date="2023-10-18T04:17:59.817Z" w:id="762810470">
            <w:trPr>
              <w:trHeight w:val="728"/>
            </w:trPr>
          </w:trPrChange>
        </w:trPr>
        <w:tc>
          <w:tcPr>
            <w:tcW w:w="1542" w:type="dxa"/>
            <w:tcBorders>
              <w:top w:val="nil"/>
              <w:left w:val="single" w:color="auto" w:sz="4" w:space="0"/>
              <w:bottom w:val="single" w:color="auto" w:sz="4" w:space="0"/>
              <w:right w:val="single" w:color="auto" w:sz="4" w:space="0"/>
            </w:tcBorders>
            <w:shd w:val="clear" w:color="auto" w:fill="auto"/>
            <w:tcMar/>
            <w:vAlign w:val="center"/>
            <w:hideMark/>
            <w:tcPrChange w:author="Edward Devine" w:date="2023-10-18T04:18:23.944Z" w:id="177770189">
              <w:tcPr>
                <w:tcW w:w="1542" w:type="dxa"/>
                <w:tcBorders>
                  <w:top w:val="nil"/>
                  <w:left w:val="single" w:color="auto" w:sz="4"/>
                  <w:bottom w:val="single" w:color="auto" w:sz="4"/>
                  <w:right w:val="single" w:color="auto" w:sz="4"/>
                </w:tcBorders>
                <w:shd w:val="clear" w:color="auto" w:fill="auto"/>
                <w:tcMar/>
                <w:vAlign w:val="center"/>
              </w:tcPr>
            </w:tcPrChange>
          </w:tcPr>
          <w:p w:rsidRPr="00130713" w:rsidR="00AB300D" w:rsidP="7E3D5E32" w:rsidRDefault="46498AB1" w14:paraId="3601F99E"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Android Studio</w:t>
            </w:r>
          </w:p>
        </w:tc>
        <w:tc>
          <w:tcPr>
            <w:tcW w:w="1965" w:type="dxa"/>
            <w:tcBorders>
              <w:top w:val="nil"/>
              <w:left w:val="nil"/>
              <w:bottom w:val="single" w:color="auto" w:sz="4" w:space="0"/>
              <w:right w:val="single" w:color="auto" w:sz="4" w:space="0"/>
            </w:tcBorders>
            <w:shd w:val="clear" w:color="auto" w:fill="auto"/>
            <w:tcMar/>
            <w:vAlign w:val="center"/>
            <w:hideMark/>
            <w:tcPrChange w:author="Edward Devine" w:date="2023-10-18T04:18:23.944Z" w:id="1979184565">
              <w:tcPr>
                <w:tcW w:w="2736"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04D204A2"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Integrated Development Environment (IDE)</w:t>
            </w:r>
          </w:p>
        </w:tc>
        <w:tc>
          <w:tcPr>
            <w:tcW w:w="4491" w:type="dxa"/>
            <w:tcBorders>
              <w:top w:val="nil"/>
              <w:left w:val="nil"/>
              <w:bottom w:val="single" w:color="auto" w:sz="4" w:space="0"/>
              <w:right w:val="single" w:color="auto" w:sz="4" w:space="0"/>
            </w:tcBorders>
            <w:shd w:val="clear" w:color="auto" w:fill="auto"/>
            <w:tcMar/>
            <w:vAlign w:val="center"/>
            <w:hideMark/>
            <w:tcPrChange w:author="Edward Devine" w:date="2023-10-18T04:18:23.944Z" w:id="2047937022">
              <w:tcPr>
                <w:tcW w:w="3578" w:type="dxa"/>
                <w:tcBorders>
                  <w:top w:val="nil"/>
                  <w:left w:val="nil"/>
                  <w:bottom w:val="single" w:color="auto" w:sz="4"/>
                  <w:right w:val="single" w:color="auto" w:sz="4"/>
                </w:tcBorders>
                <w:shd w:val="clear" w:color="auto" w:fill="auto"/>
                <w:tcMar/>
                <w:vAlign w:val="center"/>
              </w:tcPr>
            </w:tcPrChange>
          </w:tcPr>
          <w:p w:rsidRPr="00130713" w:rsidR="00AB300D" w:rsidP="7E3D5E32" w:rsidRDefault="46498AB1" w14:paraId="0808735A"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Android Studio is an IDE used for developing Android apps, providing tools for coding, debugging, and testing Android applications.</w:t>
            </w:r>
          </w:p>
        </w:tc>
        <w:tc>
          <w:tcPr>
            <w:tcW w:w="1838" w:type="dxa"/>
            <w:tcBorders>
              <w:top w:val="nil"/>
              <w:left w:val="nil"/>
              <w:bottom w:val="single" w:color="auto" w:sz="4" w:space="0"/>
              <w:right w:val="single" w:color="auto" w:sz="4" w:space="0"/>
            </w:tcBorders>
            <w:shd w:val="clear" w:color="auto" w:fill="auto"/>
            <w:tcMar/>
            <w:hideMark/>
            <w:tcPrChange w:author="Edward Devine" w:date="2023-10-18T04:18:23.944Z" w:id="1966620881">
              <w:tcPr>
                <w:tcW w:w="1788" w:type="dxa"/>
                <w:tcBorders>
                  <w:top w:val="nil"/>
                  <w:left w:val="nil"/>
                  <w:bottom w:val="single" w:color="auto" w:sz="4"/>
                  <w:right w:val="single" w:color="auto" w:sz="4"/>
                </w:tcBorders>
                <w:shd w:val="clear" w:color="auto" w:fill="auto"/>
                <w:tcMar/>
              </w:tcPr>
            </w:tcPrChange>
          </w:tcPr>
          <w:p w:rsidRPr="00130713" w:rsidR="00AB300D" w:rsidP="7E3D5E32" w:rsidRDefault="7B0E79C7" w14:paraId="473DF586" w14:textId="52E1B53A">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2022</w:t>
            </w:r>
            <w:r w:rsidRPr="00130713" w:rsidR="4521D284">
              <w:rPr>
                <w:rFonts w:ascii="Times New Roman" w:hAnsi="Times New Roman" w:eastAsia="Times New Roman" w:cs="Times New Roman"/>
                <w:color w:val="000000"/>
                <w:kern w:val="0"/>
                <w:sz w:val="20"/>
                <w:szCs w:val="20"/>
                <w14:ligatures w14:val="none"/>
              </w:rPr>
              <w:t>.3.1</w:t>
            </w:r>
          </w:p>
        </w:tc>
      </w:tr>
      <w:tr w:rsidRPr="00130713" w:rsidR="00AB300D" w:rsidTr="66E2E842" w14:paraId="5FC76825" w14:textId="77777777">
        <w:trPr>
          <w:trHeight w:val="971"/>
          <w:trPrChange w:author="Edward Devine" w:date="2023-10-18T04:17:59.819Z" w:id="153324734">
            <w:trPr>
              <w:trHeight w:val="971"/>
            </w:trPr>
          </w:trPrChange>
        </w:trPr>
        <w:tc>
          <w:tcPr>
            <w:tcW w:w="1542" w:type="dxa"/>
            <w:tcBorders>
              <w:top w:val="nil"/>
              <w:left w:val="single" w:color="auto" w:sz="4" w:space="0"/>
              <w:bottom w:val="single" w:color="auto" w:sz="4" w:space="0"/>
              <w:right w:val="single" w:color="auto" w:sz="4" w:space="0"/>
            </w:tcBorders>
            <w:shd w:val="clear" w:color="auto" w:fill="EDEDED" w:themeFill="accent3" w:themeFillTint="33"/>
            <w:tcMar/>
            <w:vAlign w:val="center"/>
            <w:hideMark/>
            <w:tcPrChange w:author="Edward Devine" w:date="2023-10-18T04:18:23.944Z" w:id="265079350">
              <w:tcPr>
                <w:tcW w:w="1542" w:type="dxa"/>
                <w:tcBorders>
                  <w:top w:val="nil"/>
                  <w:left w:val="single" w:color="auto" w:sz="4"/>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50BE00D3"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Azure DevOps</w:t>
            </w:r>
          </w:p>
        </w:tc>
        <w:tc>
          <w:tcPr>
            <w:tcW w:w="1965"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4Z" w:id="157288715">
              <w:tcPr>
                <w:tcW w:w="2736"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24328B00"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DevOps &amp; Project Management</w:t>
            </w:r>
          </w:p>
        </w:tc>
        <w:tc>
          <w:tcPr>
            <w:tcW w:w="4491" w:type="dxa"/>
            <w:tcBorders>
              <w:top w:val="nil"/>
              <w:left w:val="nil"/>
              <w:bottom w:val="single" w:color="auto" w:sz="4" w:space="0"/>
              <w:right w:val="single" w:color="auto" w:sz="4" w:space="0"/>
            </w:tcBorders>
            <w:shd w:val="clear" w:color="auto" w:fill="EDEDED" w:themeFill="accent3" w:themeFillTint="33"/>
            <w:tcMar/>
            <w:vAlign w:val="center"/>
            <w:hideMark/>
            <w:tcPrChange w:author="Edward Devine" w:date="2023-10-18T04:18:23.944Z" w:id="1613402846">
              <w:tcPr>
                <w:tcW w:w="3578" w:type="dxa"/>
                <w:tcBorders>
                  <w:top w:val="nil"/>
                  <w:left w:val="nil"/>
                  <w:bottom w:val="single" w:color="auto" w:sz="4"/>
                  <w:right w:val="single" w:color="auto" w:sz="4"/>
                </w:tcBorders>
                <w:shd w:val="clear" w:color="auto" w:fill="EDEDED" w:themeFill="accent3" w:themeFillTint="33"/>
                <w:tcMar/>
                <w:vAlign w:val="center"/>
              </w:tcPr>
            </w:tcPrChange>
          </w:tcPr>
          <w:p w:rsidRPr="00130713" w:rsidR="00AB300D" w:rsidP="7E3D5E32" w:rsidRDefault="46498AB1" w14:paraId="420B4B81" w14:textId="77777777">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Azure DevOps offers tools for managing the development process, including source control, automated builds, and project tracking, ensuring a streamlined development workflow.</w:t>
            </w:r>
          </w:p>
        </w:tc>
        <w:tc>
          <w:tcPr>
            <w:tcW w:w="1838" w:type="dxa"/>
            <w:tcBorders>
              <w:top w:val="nil"/>
              <w:left w:val="nil"/>
              <w:bottom w:val="single" w:color="auto" w:sz="4" w:space="0"/>
              <w:right w:val="single" w:color="auto" w:sz="4" w:space="0"/>
            </w:tcBorders>
            <w:shd w:val="clear" w:color="auto" w:fill="EDEDED" w:themeFill="accent3" w:themeFillTint="33"/>
            <w:tcMar/>
            <w:hideMark/>
            <w:tcPrChange w:author="Edward Devine" w:date="2023-10-18T04:18:23.944Z" w:id="1884347939">
              <w:tcPr>
                <w:tcW w:w="1788" w:type="dxa"/>
                <w:tcBorders>
                  <w:top w:val="nil"/>
                  <w:left w:val="nil"/>
                  <w:bottom w:val="single" w:color="auto" w:sz="4"/>
                  <w:right w:val="single" w:color="auto" w:sz="4"/>
                </w:tcBorders>
                <w:shd w:val="clear" w:color="auto" w:fill="EDEDED" w:themeFill="accent3" w:themeFillTint="33"/>
                <w:tcMar/>
              </w:tcPr>
            </w:tcPrChange>
          </w:tcPr>
          <w:p w:rsidRPr="00130713" w:rsidR="00AB300D" w:rsidP="7E3D5E32" w:rsidRDefault="1B47A44A" w14:paraId="465C58CC" w14:textId="755F7371">
            <w:pPr>
              <w:spacing w:after="0" w:line="240" w:lineRule="auto"/>
              <w:rPr>
                <w:rFonts w:ascii="Times New Roman" w:hAnsi="Times New Roman" w:eastAsia="Times New Roman" w:cs="Times New Roman"/>
                <w:color w:val="000000"/>
                <w:kern w:val="0"/>
                <w:sz w:val="20"/>
                <w:szCs w:val="20"/>
                <w14:ligatures w14:val="none"/>
              </w:rPr>
            </w:pPr>
            <w:r w:rsidRPr="00130713">
              <w:rPr>
                <w:rFonts w:ascii="Times New Roman" w:hAnsi="Times New Roman" w:eastAsia="Times New Roman" w:cs="Times New Roman"/>
                <w:color w:val="000000"/>
                <w:kern w:val="0"/>
                <w:sz w:val="20"/>
                <w:szCs w:val="20"/>
                <w14:ligatures w14:val="none"/>
              </w:rPr>
              <w:t>Dev19.M227.1</w:t>
            </w:r>
          </w:p>
        </w:tc>
      </w:tr>
    </w:tbl>
    <w:p w:rsidRPr="00130713" w:rsidR="002564F8" w:rsidP="7E3D5E32" w:rsidRDefault="002564F8" w14:paraId="382D5BD3" w14:textId="4A5975CD">
      <w:pPr>
        <w:spacing w:line="480" w:lineRule="auto"/>
        <w:jc w:val="center"/>
        <w:rPr>
          <w:ins w:author="Edward Devine" w:date="2023-10-18T04:18:33.841Z" w:id="156456501"/>
          <w:rFonts w:ascii="Times New Roman" w:hAnsi="Times New Roman" w:eastAsia="Times New Roman" w:cs="Times New Roman"/>
        </w:rPr>
      </w:pPr>
      <w:r w:rsidRPr="66E2E842" w:rsidR="5044C5EB">
        <w:rPr>
          <w:rFonts w:ascii="Times New Roman" w:hAnsi="Times New Roman" w:eastAsia="Times New Roman" w:cs="Times New Roman"/>
        </w:rPr>
        <w:t xml:space="preserve">Table </w:t>
      </w:r>
      <w:r w:rsidRPr="66E2E842" w:rsidR="490B1995">
        <w:rPr>
          <w:rFonts w:ascii="Times New Roman" w:hAnsi="Times New Roman" w:eastAsia="Times New Roman" w:cs="Times New Roman"/>
        </w:rPr>
        <w:t xml:space="preserve">3 </w:t>
      </w:r>
      <w:r w:rsidRPr="66E2E842" w:rsidR="5044C5EB">
        <w:rPr>
          <w:rFonts w:ascii="Times New Roman" w:hAnsi="Times New Roman" w:eastAsia="Times New Roman" w:cs="Times New Roman"/>
        </w:rPr>
        <w:t>– Tool Descriptions &amp; Version Information</w:t>
      </w:r>
    </w:p>
    <w:p w:rsidR="66E2E842" w:rsidP="66E2E842" w:rsidRDefault="66E2E842" w14:paraId="49509F90" w14:textId="245685C7">
      <w:pPr>
        <w:pStyle w:val="Normal"/>
        <w:spacing w:line="480" w:lineRule="auto"/>
        <w:jc w:val="center"/>
        <w:rPr>
          <w:rFonts w:ascii="Times New Roman" w:hAnsi="Times New Roman" w:eastAsia="Times New Roman" w:cs="Times New Roman"/>
        </w:rPr>
      </w:pPr>
    </w:p>
    <w:p w:rsidRPr="00130713" w:rsidR="00C82EEE" w:rsidP="07505BC4" w:rsidRDefault="5C467AAE" w14:paraId="6B254EF1" w14:textId="24879726">
      <w:pPr>
        <w:pStyle w:val="Heading1"/>
        <w:numPr>
          <w:ilvl w:val="0"/>
          <w:numId w:val="0"/>
        </w:numPr>
        <w:spacing w:line="480" w:lineRule="auto"/>
        <w:ind w:left="360"/>
      </w:pPr>
      <w:bookmarkStart w:name="_Toc285073393" w:id="1099"/>
      <w:bookmarkStart w:name="_Toc680177509" w:id="1100"/>
      <w:bookmarkStart w:name="_Toc146374816" w:id="1101"/>
      <w:r w:rsidRPr="00130713">
        <w:t>2.</w:t>
      </w:r>
      <w:r w:rsidRPr="00130713" w:rsidR="75A04156">
        <w:t xml:space="preserve"> </w:t>
      </w:r>
      <w:r w:rsidRPr="00130713" w:rsidR="1390BA00">
        <w:t>Scope Management</w:t>
      </w:r>
      <w:bookmarkEnd w:id="1099"/>
      <w:bookmarkEnd w:id="1100"/>
      <w:bookmarkEnd w:id="1101"/>
    </w:p>
    <w:p w:rsidRPr="00130713" w:rsidR="00210062" w:rsidP="07505BC4" w:rsidRDefault="4348C871" w14:paraId="0357A146" w14:textId="2DD73AFF">
      <w:pPr>
        <w:spacing w:line="480" w:lineRule="auto"/>
        <w:rPr>
          <w:rFonts w:ascii="Times New Roman" w:hAnsi="Times New Roman" w:cs="Times New Roman"/>
          <w:rPrChange w:author="Zachary Cappella" w:date="2023-10-09T16:12:00Z" w:id="1102">
            <w:rPr/>
          </w:rPrChange>
        </w:rPr>
      </w:pPr>
      <w:r w:rsidRPr="00130713">
        <w:rPr>
          <w:rFonts w:ascii="Times New Roman" w:hAnsi="Times New Roman" w:cs="Times New Roman"/>
          <w:rPrChange w:author="Zachary Cappella" w:date="2023-10-09T16:12:00Z" w:id="1103">
            <w:rPr/>
          </w:rPrChange>
        </w:rPr>
        <w:t xml:space="preserve">The main goal of the </w:t>
      </w:r>
      <w:proofErr w:type="spellStart"/>
      <w:r w:rsidRPr="00130713">
        <w:rPr>
          <w:rFonts w:ascii="Times New Roman" w:hAnsi="Times New Roman" w:cs="Times New Roman"/>
          <w:rPrChange w:author="Zachary Cappella" w:date="2023-10-09T16:12:00Z" w:id="1104">
            <w:rPr/>
          </w:rPrChange>
        </w:rPr>
        <w:t>CogniOpen</w:t>
      </w:r>
      <w:proofErr w:type="spellEnd"/>
      <w:r w:rsidRPr="00130713">
        <w:rPr>
          <w:rFonts w:ascii="Times New Roman" w:hAnsi="Times New Roman" w:cs="Times New Roman"/>
          <w:rPrChange w:author="Zachary Cappella" w:date="2023-10-09T16:12:00Z" w:id="1105">
            <w:rPr/>
          </w:rPrChange>
        </w:rPr>
        <w:t xml:space="preserve"> initiative is to develop a mobile app that helps people struggling with </w:t>
      </w:r>
      <w:r w:rsidRPr="00130713" w:rsidR="652A2769">
        <w:rPr>
          <w:rFonts w:ascii="Times New Roman" w:hAnsi="Times New Roman" w:cs="Times New Roman"/>
          <w:rPrChange w:author="Zachary Cappella" w:date="2023-10-09T16:12:00Z" w:id="1106">
            <w:rPr/>
          </w:rPrChange>
        </w:rPr>
        <w:t>cognitive impairments</w:t>
      </w:r>
      <w:r w:rsidRPr="00130713">
        <w:rPr>
          <w:rFonts w:ascii="Times New Roman" w:hAnsi="Times New Roman" w:cs="Times New Roman"/>
          <w:rPrChange w:author="Zachary Cappella" w:date="2023-10-09T16:12:00Z" w:id="1107">
            <w:rPr/>
          </w:rPrChange>
        </w:rPr>
        <w:t>, especially those affected by dementia. The Software Engineering Project Capstone class will start this project and finish it in the fall of 2023. The project will see coordinated efforts in cooperation and collaboration between the two teams, Team A and Team B, to accomplish its effective implementation. This project's blueprint includes the goals, objectives, and constraints that Team B believes are necessary to ensure the project's successful conclusion.</w:t>
      </w:r>
    </w:p>
    <w:p w:rsidRPr="00130713" w:rsidR="00C82EEE" w:rsidP="7E3D5E32" w:rsidRDefault="122D0741" w14:paraId="11527122" w14:textId="63EB18C1">
      <w:pPr>
        <w:pStyle w:val="Heading2"/>
        <w:keepNext w:val="0"/>
        <w:keepLines w:val="0"/>
        <w:numPr>
          <w:ilvl w:val="1"/>
          <w:numId w:val="0"/>
        </w:numPr>
        <w:spacing w:line="480" w:lineRule="auto"/>
      </w:pPr>
      <w:bookmarkStart w:name="_Toc1314302580" w:id="1108"/>
      <w:bookmarkStart w:name="_Toc1983223119" w:id="1109"/>
      <w:bookmarkStart w:name="_Toc146374817" w:id="1110"/>
      <w:r w:rsidRPr="00130713">
        <w:t xml:space="preserve">2.1 </w:t>
      </w:r>
      <w:r w:rsidRPr="00130713" w:rsidR="1390BA00">
        <w:t>Project Scope</w:t>
      </w:r>
      <w:bookmarkEnd w:id="1108"/>
      <w:bookmarkEnd w:id="1109"/>
      <w:bookmarkEnd w:id="1110"/>
    </w:p>
    <w:p w:rsidRPr="00130713" w:rsidR="00210062" w:rsidP="07505BC4" w:rsidRDefault="4348C871" w14:paraId="63E07EF5" w14:textId="3317B702">
      <w:pPr>
        <w:spacing w:line="480" w:lineRule="auto"/>
        <w:rPr>
          <w:rFonts w:ascii="Times New Roman" w:hAnsi="Times New Roman" w:cs="Times New Roman"/>
          <w:rPrChange w:author="Zachary Cappella" w:date="2023-10-09T16:12:00Z" w:id="1111">
            <w:rPr/>
          </w:rPrChange>
        </w:rPr>
      </w:pPr>
      <w:r w:rsidRPr="00130713">
        <w:rPr>
          <w:rFonts w:ascii="Times New Roman" w:hAnsi="Times New Roman" w:cs="Times New Roman"/>
          <w:rPrChange w:author="Zachary Cappella" w:date="2023-10-09T16:12:00Z" w:id="1112">
            <w:rPr/>
          </w:rPrChange>
        </w:rPr>
        <w:t xml:space="preserve">The </w:t>
      </w:r>
      <w:proofErr w:type="spellStart"/>
      <w:r w:rsidRPr="00130713">
        <w:rPr>
          <w:rFonts w:ascii="Times New Roman" w:hAnsi="Times New Roman" w:cs="Times New Roman"/>
          <w:rPrChange w:author="Zachary Cappella" w:date="2023-10-09T16:12:00Z" w:id="1113">
            <w:rPr/>
          </w:rPrChange>
        </w:rPr>
        <w:t>CogniOpen</w:t>
      </w:r>
      <w:proofErr w:type="spellEnd"/>
      <w:r w:rsidRPr="00130713">
        <w:rPr>
          <w:rFonts w:ascii="Times New Roman" w:hAnsi="Times New Roman" w:cs="Times New Roman"/>
          <w:rPrChange w:author="Zachary Cappella" w:date="2023-10-09T16:12:00Z" w:id="1114">
            <w:rPr/>
          </w:rPrChange>
        </w:rPr>
        <w:t xml:space="preserve"> application's scope is focused on developing a comprehensive and user-centric platform to assist those suffering from </w:t>
      </w:r>
      <w:r w:rsidRPr="00130713" w:rsidR="48AAD757">
        <w:rPr>
          <w:rFonts w:ascii="Times New Roman" w:hAnsi="Times New Roman" w:cs="Times New Roman"/>
          <w:rPrChange w:author="Zachary Cappella" w:date="2023-10-09T16:12:00Z" w:id="1115">
            <w:rPr/>
          </w:rPrChange>
        </w:rPr>
        <w:t>cognitive impairments</w:t>
      </w:r>
      <w:r w:rsidRPr="00130713">
        <w:rPr>
          <w:rFonts w:ascii="Times New Roman" w:hAnsi="Times New Roman" w:cs="Times New Roman"/>
          <w:rPrChange w:author="Zachary Cappella" w:date="2023-10-09T16:12:00Z" w:id="1116">
            <w:rPr/>
          </w:rPrChange>
        </w:rPr>
        <w:t>, particularly those suffering from dementia. The software is intended to provide a variety of features and functions that improve cognitive ability, increase emotional well-being, and develop a feeling of community. The following major components are included in the project scope:</w:t>
      </w:r>
    </w:p>
    <w:p w:rsidRPr="00130713" w:rsidR="736F7B36" w:rsidP="07505BC4" w:rsidRDefault="5FE642C4" w14:paraId="3E950AE6" w14:textId="3AE95283">
      <w:pPr>
        <w:pStyle w:val="ListParagraph"/>
        <w:numPr>
          <w:ilvl w:val="0"/>
          <w:numId w:val="9"/>
        </w:numPr>
        <w:spacing w:line="480" w:lineRule="auto"/>
        <w:rPr>
          <w:rFonts w:ascii="Times New Roman" w:hAnsi="Times New Roman" w:cs="Times New Roman"/>
          <w:rPrChange w:author="Zachary Cappella" w:date="2023-10-09T16:12:00Z" w:id="1117">
            <w:rPr/>
          </w:rPrChange>
        </w:rPr>
      </w:pPr>
      <w:r w:rsidRPr="00130713">
        <w:rPr>
          <w:rFonts w:ascii="Times New Roman" w:hAnsi="Times New Roman" w:cs="Times New Roman"/>
          <w:rPrChange w:author="Zachary Cappella" w:date="2023-10-09T16:12:00Z" w:id="1118">
            <w:rPr/>
          </w:rPrChange>
        </w:rPr>
        <w:t xml:space="preserve">Audio Recording &amp; Voice Attribution </w:t>
      </w:r>
    </w:p>
    <w:p w:rsidRPr="00130713" w:rsidR="736F7B36" w:rsidP="07505BC4" w:rsidRDefault="5FE642C4" w14:paraId="438A93FA" w14:textId="6484D9E3">
      <w:pPr>
        <w:pStyle w:val="ListParagraph"/>
        <w:numPr>
          <w:ilvl w:val="0"/>
          <w:numId w:val="9"/>
        </w:numPr>
        <w:spacing w:line="480" w:lineRule="auto"/>
        <w:rPr>
          <w:rFonts w:ascii="Times New Roman" w:hAnsi="Times New Roman" w:cs="Times New Roman"/>
          <w:rPrChange w:author="Zachary Cappella" w:date="2023-10-09T16:12:00Z" w:id="1119">
            <w:rPr/>
          </w:rPrChange>
        </w:rPr>
      </w:pPr>
      <w:proofErr w:type="spellStart"/>
      <w:r w:rsidRPr="00130713">
        <w:rPr>
          <w:rFonts w:ascii="Times New Roman" w:hAnsi="Times New Roman" w:cs="Times New Roman"/>
          <w:rPrChange w:author="Zachary Cappella" w:date="2023-10-09T16:12:00Z" w:id="1120">
            <w:rPr/>
          </w:rPrChange>
        </w:rPr>
        <w:t>ChatGPT</w:t>
      </w:r>
      <w:proofErr w:type="spellEnd"/>
      <w:r w:rsidRPr="00130713">
        <w:rPr>
          <w:rFonts w:ascii="Times New Roman" w:hAnsi="Times New Roman" w:cs="Times New Roman"/>
          <w:rPrChange w:author="Zachary Cappella" w:date="2023-10-09T16:12:00Z" w:id="1121">
            <w:rPr/>
          </w:rPrChange>
        </w:rPr>
        <w:t xml:space="preserve"> Integration &amp; Analysis for commitments </w:t>
      </w:r>
    </w:p>
    <w:p w:rsidRPr="00130713" w:rsidR="736F7B36" w:rsidP="07505BC4" w:rsidRDefault="5FE642C4" w14:paraId="55A70B10" w14:textId="0263BDAE">
      <w:pPr>
        <w:pStyle w:val="ListParagraph"/>
        <w:numPr>
          <w:ilvl w:val="0"/>
          <w:numId w:val="9"/>
        </w:numPr>
        <w:spacing w:line="480" w:lineRule="auto"/>
        <w:rPr>
          <w:rFonts w:ascii="Times New Roman" w:hAnsi="Times New Roman" w:cs="Times New Roman"/>
          <w:rPrChange w:author="Zachary Cappella" w:date="2023-10-09T16:12:00Z" w:id="1122">
            <w:rPr/>
          </w:rPrChange>
        </w:rPr>
      </w:pPr>
      <w:r w:rsidRPr="00130713">
        <w:rPr>
          <w:rFonts w:ascii="Times New Roman" w:hAnsi="Times New Roman" w:cs="Times New Roman"/>
          <w:rPrChange w:author="Zachary Cappella" w:date="2023-10-09T16:12:00Z" w:id="1123">
            <w:rPr/>
          </w:rPrChange>
        </w:rPr>
        <w:t xml:space="preserve">Video capture &amp; object identification </w:t>
      </w:r>
    </w:p>
    <w:p w:rsidRPr="00130713" w:rsidR="736F7B36" w:rsidP="07505BC4" w:rsidRDefault="5FE642C4" w14:paraId="4D626AC3" w14:textId="306DA051">
      <w:pPr>
        <w:pStyle w:val="ListParagraph"/>
        <w:numPr>
          <w:ilvl w:val="0"/>
          <w:numId w:val="9"/>
        </w:numPr>
        <w:spacing w:line="480" w:lineRule="auto"/>
        <w:rPr>
          <w:rFonts w:ascii="Times New Roman" w:hAnsi="Times New Roman" w:cs="Times New Roman"/>
          <w:rPrChange w:author="Zachary Cappella" w:date="2023-10-09T16:12:00Z" w:id="1124">
            <w:rPr/>
          </w:rPrChange>
        </w:rPr>
      </w:pPr>
      <w:r w:rsidRPr="00130713">
        <w:rPr>
          <w:rFonts w:ascii="Times New Roman" w:hAnsi="Times New Roman" w:cs="Times New Roman"/>
          <w:rPrChange w:author="Zachary Cappella" w:date="2023-10-09T16:12:00Z" w:id="1125">
            <w:rPr/>
          </w:rPrChange>
        </w:rPr>
        <w:t xml:space="preserve">Voice interface “Ok google...” “Hey Siri...” </w:t>
      </w:r>
    </w:p>
    <w:p w:rsidRPr="00130713" w:rsidR="736F7B36" w:rsidP="07505BC4" w:rsidRDefault="5FE642C4" w14:paraId="4EA46747" w14:textId="3A3D4E5E">
      <w:pPr>
        <w:pStyle w:val="ListParagraph"/>
        <w:numPr>
          <w:ilvl w:val="0"/>
          <w:numId w:val="9"/>
        </w:numPr>
        <w:spacing w:line="480" w:lineRule="auto"/>
        <w:rPr>
          <w:rFonts w:ascii="Times New Roman" w:hAnsi="Times New Roman" w:cs="Times New Roman"/>
          <w:rPrChange w:author="Zachary Cappella" w:date="2023-10-09T16:12:00Z" w:id="1126">
            <w:rPr/>
          </w:rPrChange>
        </w:rPr>
      </w:pPr>
      <w:r w:rsidRPr="00130713">
        <w:rPr>
          <w:rFonts w:ascii="Times New Roman" w:hAnsi="Times New Roman" w:cs="Times New Roman"/>
          <w:rPrChange w:author="Zachary Cappella" w:date="2023-10-09T16:12:00Z" w:id="1127">
            <w:rPr/>
          </w:rPrChange>
        </w:rPr>
        <w:t xml:space="preserve">Learning component where application “recognizes” user’s </w:t>
      </w:r>
      <w:proofErr w:type="gramStart"/>
      <w:r w:rsidRPr="00130713">
        <w:rPr>
          <w:rFonts w:ascii="Times New Roman" w:hAnsi="Times New Roman" w:cs="Times New Roman"/>
          <w:rPrChange w:author="Zachary Cappella" w:date="2023-10-09T16:12:00Z" w:id="1128">
            <w:rPr/>
          </w:rPrChange>
        </w:rPr>
        <w:t>things</w:t>
      </w:r>
      <w:proofErr w:type="gramEnd"/>
    </w:p>
    <w:p w:rsidRPr="00130713" w:rsidR="736F7B36" w:rsidP="07505BC4" w:rsidRDefault="50711979" w14:paraId="078EE738" w14:textId="50133E2C">
      <w:pPr>
        <w:spacing w:line="480" w:lineRule="auto"/>
        <w:rPr>
          <w:rFonts w:ascii="Times New Roman" w:hAnsi="Times New Roman" w:cs="Times New Roman"/>
          <w:rPrChange w:author="Zachary Cappella" w:date="2023-10-09T16:12:00Z" w:id="1129">
            <w:rPr/>
          </w:rPrChange>
        </w:rPr>
      </w:pPr>
      <w:proofErr w:type="spellStart"/>
      <w:r w:rsidRPr="00130713">
        <w:rPr>
          <w:rFonts w:ascii="Times New Roman" w:hAnsi="Times New Roman" w:cs="Times New Roman"/>
          <w:rPrChange w:author="Zachary Cappella" w:date="2023-10-09T16:12:00Z" w:id="1130">
            <w:rPr/>
          </w:rPrChange>
        </w:rPr>
        <w:t>CogniOpen</w:t>
      </w:r>
      <w:proofErr w:type="spellEnd"/>
      <w:r w:rsidRPr="00130713">
        <w:rPr>
          <w:rFonts w:ascii="Times New Roman" w:hAnsi="Times New Roman" w:cs="Times New Roman"/>
          <w:rPrChange w:author="Zachary Cappella" w:date="2023-10-09T16:12:00Z" w:id="1131">
            <w:rPr/>
          </w:rPrChange>
        </w:rPr>
        <w:t xml:space="preserve"> will be developed as a mobile application utilizing Dart and Flutter and will be accessible for iOS and Android devices. The program will be created using user-centered principles, including input from people living with dementia, </w:t>
      </w:r>
      <w:proofErr w:type="spellStart"/>
      <w:r w:rsidRPr="00130713">
        <w:rPr>
          <w:rFonts w:ascii="Times New Roman" w:hAnsi="Times New Roman" w:cs="Times New Roman"/>
          <w:rPrChange w:author="Zachary Cappella" w:date="2023-10-09T16:12:00Z" w:id="1132">
            <w:rPr/>
          </w:rPrChange>
        </w:rPr>
        <w:t>carers</w:t>
      </w:r>
      <w:proofErr w:type="spellEnd"/>
      <w:r w:rsidRPr="00130713">
        <w:rPr>
          <w:rFonts w:ascii="Times New Roman" w:hAnsi="Times New Roman" w:cs="Times New Roman"/>
          <w:rPrChange w:author="Zachary Cappella" w:date="2023-10-09T16:12:00Z" w:id="1133">
            <w:rPr/>
          </w:rPrChange>
        </w:rPr>
        <w:t>, and medical experts to assure its usefulness and usability.</w:t>
      </w:r>
      <w:r w:rsidRPr="00130713" w:rsidR="4D62694F">
        <w:rPr>
          <w:rFonts w:ascii="Times New Roman" w:hAnsi="Times New Roman" w:cs="Times New Roman"/>
          <w:rPrChange w:author="Zachary Cappella" w:date="2023-10-09T16:12:00Z" w:id="1134">
            <w:rPr/>
          </w:rPrChange>
        </w:rPr>
        <w:t xml:space="preserve"> </w:t>
      </w:r>
      <w:r w:rsidRPr="00130713">
        <w:rPr>
          <w:rFonts w:ascii="Times New Roman" w:hAnsi="Times New Roman" w:cs="Times New Roman"/>
          <w:rPrChange w:author="Zachary Cappella" w:date="2023-10-09T16:12:00Z" w:id="1135">
            <w:rPr/>
          </w:rPrChange>
        </w:rPr>
        <w:t xml:space="preserve">The scope will involve extensive testing, refinement, and continual improvement to produce a stable and </w:t>
      </w:r>
      <w:r w:rsidRPr="00130713">
        <w:rPr>
          <w:rFonts w:ascii="Times New Roman" w:hAnsi="Times New Roman" w:cs="Times New Roman"/>
          <w:rPrChange w:author="Zachary Cappella" w:date="2023-10-09T16:12:00Z" w:id="1136">
            <w:rPr/>
          </w:rPrChange>
        </w:rPr>
        <w:lastRenderedPageBreak/>
        <w:t>dependable application that has a beneficial influence on the lives of its users. While the application's major focus is on those with dementia, its advantages can extend to caregivers and anybody seeking memory enhancement and emotional well-being assistance.</w:t>
      </w:r>
    </w:p>
    <w:p w:rsidRPr="00130713" w:rsidR="130BF64D" w:rsidP="7E3D5E32" w:rsidRDefault="0181E2AC" w14:paraId="0070CFDB" w14:textId="19B71360">
      <w:pPr>
        <w:pStyle w:val="Heading2"/>
        <w:keepNext w:val="0"/>
        <w:keepLines w:val="0"/>
        <w:numPr>
          <w:ilvl w:val="1"/>
          <w:numId w:val="0"/>
        </w:numPr>
        <w:spacing w:line="480" w:lineRule="auto"/>
      </w:pPr>
      <w:bookmarkStart w:name="_Toc1918195150" w:id="1137"/>
      <w:bookmarkStart w:name="_Toc228641503" w:id="1138"/>
      <w:bookmarkStart w:name="_Toc146374818" w:id="1139"/>
      <w:r w:rsidRPr="00130713">
        <w:t>2</w:t>
      </w:r>
      <w:r w:rsidRPr="00130713" w:rsidR="0DB8BA05">
        <w:t xml:space="preserve">.2 </w:t>
      </w:r>
      <w:r w:rsidRPr="00130713" w:rsidR="130BF64D">
        <w:t>Areas of Expansion</w:t>
      </w:r>
      <w:bookmarkEnd w:id="1137"/>
      <w:bookmarkEnd w:id="1138"/>
      <w:bookmarkEnd w:id="1139"/>
    </w:p>
    <w:p w:rsidRPr="00130713" w:rsidR="130BF64D" w:rsidP="07505BC4" w:rsidRDefault="130BF64D" w14:paraId="4CA9F5E5" w14:textId="2D54AB1B">
      <w:pPr>
        <w:spacing w:line="480" w:lineRule="auto"/>
        <w:rPr>
          <w:rFonts w:ascii="Times New Roman" w:hAnsi="Times New Roman" w:cs="Times New Roman"/>
          <w:rPrChange w:author="Zachary Cappella" w:date="2023-10-09T16:12:00Z" w:id="1140">
            <w:rPr/>
          </w:rPrChange>
        </w:rPr>
      </w:pPr>
      <w:r w:rsidRPr="00130713">
        <w:rPr>
          <w:rFonts w:ascii="Times New Roman" w:hAnsi="Times New Roman" w:cs="Times New Roman"/>
          <w:rPrChange w:author="Zachary Cappella" w:date="2023-10-09T16:12:00Z" w:id="1141">
            <w:rPr/>
          </w:rPrChange>
        </w:rPr>
        <w:t>The following areas have been identified as potential additions to the scope of this project. These are considered lower priority than the primary features</w:t>
      </w:r>
      <w:r w:rsidRPr="00130713" w:rsidR="58C9065F">
        <w:rPr>
          <w:rFonts w:ascii="Times New Roman" w:hAnsi="Times New Roman" w:cs="Times New Roman"/>
          <w:rPrChange w:author="Zachary Cappella" w:date="2023-10-09T16:12:00Z" w:id="1142">
            <w:rPr/>
          </w:rPrChange>
        </w:rPr>
        <w:t xml:space="preserve"> and will only be developed if time allows. Any features not included in the final product will be removed from this section.</w:t>
      </w:r>
    </w:p>
    <w:p w:rsidRPr="00130713" w:rsidR="5288AA24" w:rsidP="07505BC4" w:rsidRDefault="5288AA24" w14:paraId="19E6389C" w14:textId="77777777">
      <w:pPr>
        <w:spacing w:line="480" w:lineRule="auto"/>
        <w:rPr>
          <w:rFonts w:ascii="Times New Roman" w:hAnsi="Times New Roman" w:cs="Times New Roman"/>
          <w:rPrChange w:author="Zachary Cappella" w:date="2023-10-09T16:12:00Z" w:id="1143">
            <w:rPr/>
          </w:rPrChange>
        </w:rPr>
      </w:pPr>
      <w:r w:rsidRPr="00130713">
        <w:rPr>
          <w:rFonts w:ascii="Times New Roman" w:hAnsi="Times New Roman" w:cs="Times New Roman"/>
          <w:rPrChange w:author="Zachary Cappella" w:date="2023-10-09T16:12:00Z" w:id="1144">
            <w:rPr/>
          </w:rPrChange>
        </w:rPr>
        <w:t xml:space="preserve">Innovative features of </w:t>
      </w:r>
      <w:proofErr w:type="spellStart"/>
      <w:r w:rsidRPr="00130713">
        <w:rPr>
          <w:rFonts w:ascii="Times New Roman" w:hAnsi="Times New Roman" w:cs="Times New Roman"/>
          <w:rPrChange w:author="Zachary Cappella" w:date="2023-10-09T16:12:00Z" w:id="1145">
            <w:rPr/>
          </w:rPrChange>
        </w:rPr>
        <w:t>CogniOpen</w:t>
      </w:r>
      <w:proofErr w:type="spellEnd"/>
      <w:r w:rsidRPr="00130713">
        <w:rPr>
          <w:rFonts w:ascii="Times New Roman" w:hAnsi="Times New Roman" w:cs="Times New Roman"/>
          <w:rPrChange w:author="Zachary Cappella" w:date="2023-10-09T16:12:00Z" w:id="1146">
            <w:rPr/>
          </w:rPrChange>
        </w:rPr>
        <w:t xml:space="preserve"> are intended to empower users and cultivate a supportive environment:</w:t>
      </w:r>
    </w:p>
    <w:p w:rsidRPr="00130713" w:rsidR="2643A87B" w:rsidP="07505BC4" w:rsidRDefault="2643A87B" w14:paraId="18E907CD" w14:textId="6726141F">
      <w:pPr>
        <w:spacing w:line="480" w:lineRule="auto"/>
        <w:rPr>
          <w:rFonts w:ascii="Times New Roman" w:hAnsi="Times New Roman" w:cs="Times New Roman"/>
          <w:rPrChange w:author="Zachary Cappella" w:date="2023-10-09T16:12:00Z" w:id="1147">
            <w:rPr/>
          </w:rPrChange>
        </w:rPr>
      </w:pPr>
      <w:r w:rsidRPr="00130713">
        <w:rPr>
          <w:rFonts w:ascii="Times New Roman" w:hAnsi="Times New Roman" w:cs="Times New Roman"/>
          <w:b/>
          <w:bCs/>
          <w:rPrChange w:author="Zachary Cappella" w:date="2023-10-09T16:12:00Z" w:id="1148">
            <w:rPr>
              <w:b/>
              <w:bCs/>
            </w:rPr>
          </w:rPrChange>
        </w:rPr>
        <w:t>Memory Boosting workouts and Activities:</w:t>
      </w:r>
      <w:r w:rsidRPr="00130713">
        <w:rPr>
          <w:rFonts w:ascii="Times New Roman" w:hAnsi="Times New Roman" w:cs="Times New Roman"/>
          <w:rPrChange w:author="Zachary Cappella" w:date="2023-10-09T16:12:00Z" w:id="1149">
            <w:rPr/>
          </w:rPrChange>
        </w:rPr>
        <w:t xml:space="preserve"> </w:t>
      </w:r>
      <w:proofErr w:type="spellStart"/>
      <w:r w:rsidRPr="00130713">
        <w:rPr>
          <w:rFonts w:ascii="Times New Roman" w:hAnsi="Times New Roman" w:cs="Times New Roman"/>
          <w:rPrChange w:author="Zachary Cappella" w:date="2023-10-09T16:12:00Z" w:id="1150">
            <w:rPr/>
          </w:rPrChange>
        </w:rPr>
        <w:t>CogniOpen</w:t>
      </w:r>
      <w:proofErr w:type="spellEnd"/>
      <w:r w:rsidRPr="00130713">
        <w:rPr>
          <w:rFonts w:ascii="Times New Roman" w:hAnsi="Times New Roman" w:cs="Times New Roman"/>
          <w:rPrChange w:author="Zachary Cappella" w:date="2023-10-09T16:12:00Z" w:id="1151">
            <w:rPr/>
          </w:rPrChange>
        </w:rPr>
        <w:t xml:space="preserve"> will offer a collection of scientifically developed memory-boosting workouts and activities. These activities are designed to activate several cognitive functions, promote memory recall, and improve mental agility.</w:t>
      </w:r>
    </w:p>
    <w:p w:rsidRPr="00130713" w:rsidR="5288AA24" w:rsidP="07505BC4" w:rsidRDefault="5288AA24" w14:paraId="199903DF" w14:textId="224A3A00">
      <w:pPr>
        <w:spacing w:line="480" w:lineRule="auto"/>
        <w:rPr>
          <w:rFonts w:ascii="Times New Roman" w:hAnsi="Times New Roman" w:cs="Times New Roman"/>
          <w:rPrChange w:author="Zachary Cappella" w:date="2023-10-09T16:12:00Z" w:id="1152">
            <w:rPr/>
          </w:rPrChange>
        </w:rPr>
      </w:pPr>
      <w:r w:rsidRPr="00130713">
        <w:rPr>
          <w:rFonts w:ascii="Times New Roman" w:hAnsi="Times New Roman" w:cs="Times New Roman"/>
          <w:b/>
          <w:bCs/>
          <w:rPrChange w:author="Zachary Cappella" w:date="2023-10-09T16:12:00Z" w:id="1153">
            <w:rPr>
              <w:b/>
              <w:bCs/>
            </w:rPr>
          </w:rPrChange>
        </w:rPr>
        <w:t>Smart Reminders and Alerts:</w:t>
      </w:r>
      <w:r w:rsidRPr="00130713">
        <w:rPr>
          <w:rFonts w:ascii="Times New Roman" w:hAnsi="Times New Roman" w:cs="Times New Roman"/>
          <w:rPrChange w:author="Zachary Cappella" w:date="2023-10-09T16:12:00Z" w:id="1154">
            <w:rPr/>
          </w:rPrChange>
        </w:rPr>
        <w:t> The application incorporates a sophisticated reminder and alert system to assist users in managing daily tasks, appointments, and medication regimens, thereby reducing the tension associated with forgetfulness.</w:t>
      </w:r>
    </w:p>
    <w:p w:rsidRPr="00130713" w:rsidR="2AB7F5B7" w:rsidP="07505BC4" w:rsidRDefault="2AB7F5B7" w14:paraId="6CB21500" w14:textId="1DD74F56">
      <w:pPr>
        <w:spacing w:line="480" w:lineRule="auto"/>
        <w:rPr>
          <w:rFonts w:ascii="Times New Roman" w:hAnsi="Times New Roman" w:cs="Times New Roman"/>
          <w:rPrChange w:author="Zachary Cappella" w:date="2023-10-09T16:12:00Z" w:id="1155">
            <w:rPr/>
          </w:rPrChange>
        </w:rPr>
      </w:pPr>
      <w:r w:rsidRPr="00130713">
        <w:rPr>
          <w:rFonts w:ascii="Times New Roman" w:hAnsi="Times New Roman" w:cs="Times New Roman"/>
          <w:b/>
          <w:bCs/>
          <w:rPrChange w:author="Zachary Cappella" w:date="2023-10-09T16:12:00Z" w:id="1156">
            <w:rPr>
              <w:b/>
              <w:bCs/>
            </w:rPr>
          </w:rPrChange>
        </w:rPr>
        <w:t xml:space="preserve">Digital Memory Journal: </w:t>
      </w:r>
      <w:proofErr w:type="spellStart"/>
      <w:r w:rsidRPr="00130713">
        <w:rPr>
          <w:rFonts w:ascii="Times New Roman" w:hAnsi="Times New Roman" w:cs="Times New Roman"/>
          <w:rPrChange w:author="Zachary Cappella" w:date="2023-10-09T16:12:00Z" w:id="1157">
            <w:rPr/>
          </w:rPrChange>
        </w:rPr>
        <w:t>CogniOpen</w:t>
      </w:r>
      <w:proofErr w:type="spellEnd"/>
      <w:r w:rsidRPr="00130713">
        <w:rPr>
          <w:rFonts w:ascii="Times New Roman" w:hAnsi="Times New Roman" w:cs="Times New Roman"/>
          <w:rPrChange w:author="Zachary Cappella" w:date="2023-10-09T16:12:00Z" w:id="1158">
            <w:rPr/>
          </w:rPrChange>
        </w:rPr>
        <w:t xml:space="preserve"> will contain an easy-to-use digital memory diary. This journaling function allows users to record their ideas, emotions, and experiences, preserving personal memories and boosting self-expression.</w:t>
      </w:r>
    </w:p>
    <w:p w:rsidRPr="00130713" w:rsidR="0C074E81" w:rsidP="07505BC4" w:rsidRDefault="0C074E81" w14:paraId="16C2BAA1" w14:textId="1FEFA5DE">
      <w:pPr>
        <w:spacing w:line="480" w:lineRule="auto"/>
        <w:rPr>
          <w:rFonts w:ascii="Times New Roman" w:hAnsi="Times New Roman" w:cs="Times New Roman"/>
          <w:rPrChange w:author="Zachary Cappella" w:date="2023-10-09T16:12:00Z" w:id="1159">
            <w:rPr/>
          </w:rPrChange>
        </w:rPr>
      </w:pPr>
      <w:r w:rsidRPr="00130713">
        <w:rPr>
          <w:rFonts w:ascii="Times New Roman" w:hAnsi="Times New Roman" w:cs="Times New Roman"/>
          <w:b/>
          <w:bCs/>
          <w:rPrChange w:author="Zachary Cappella" w:date="2023-10-09T16:12:00Z" w:id="1160">
            <w:rPr>
              <w:b/>
              <w:bCs/>
            </w:rPr>
          </w:rPrChange>
        </w:rPr>
        <w:t>Memory Gallery:</w:t>
      </w:r>
      <w:r w:rsidRPr="00130713">
        <w:rPr>
          <w:rFonts w:ascii="Times New Roman" w:hAnsi="Times New Roman" w:cs="Times New Roman"/>
          <w:rPrChange w:author="Zachary Cappella" w:date="2023-10-09T16:12:00Z" w:id="1161">
            <w:rPr/>
          </w:rPrChange>
        </w:rPr>
        <w:t xml:space="preserve"> By adding images, users will be able to construct digital memory galleries. Users will be able to revisit cherished memories, discuss key life events with loved ones, and facilitate storytelling through these galleries.</w:t>
      </w:r>
    </w:p>
    <w:p w:rsidRPr="00130713" w:rsidR="2B496A6A" w:rsidP="07505BC4" w:rsidRDefault="2B496A6A" w14:paraId="5AA77493" w14:textId="24D14F63">
      <w:pPr>
        <w:spacing w:line="480" w:lineRule="auto"/>
        <w:rPr>
          <w:rFonts w:ascii="Times New Roman" w:hAnsi="Times New Roman" w:cs="Times New Roman"/>
          <w:rPrChange w:author="Zachary Cappella" w:date="2023-10-09T16:12:00Z" w:id="1162">
            <w:rPr/>
          </w:rPrChange>
        </w:rPr>
      </w:pPr>
      <w:r w:rsidRPr="00130713">
        <w:rPr>
          <w:rFonts w:ascii="Times New Roman" w:hAnsi="Times New Roman" w:cs="Times New Roman"/>
          <w:b/>
          <w:bCs/>
          <w:rPrChange w:author="Zachary Cappella" w:date="2023-10-09T16:12:00Z" w:id="1163">
            <w:rPr>
              <w:b/>
              <w:bCs/>
            </w:rPr>
          </w:rPrChange>
        </w:rPr>
        <w:t>Supportive Community Platform:</w:t>
      </w:r>
      <w:r w:rsidRPr="00130713">
        <w:rPr>
          <w:rFonts w:ascii="Times New Roman" w:hAnsi="Times New Roman" w:cs="Times New Roman"/>
          <w:rPrChange w:author="Zachary Cappella" w:date="2023-10-09T16:12:00Z" w:id="1164">
            <w:rPr/>
          </w:rPrChange>
        </w:rPr>
        <w:t xml:space="preserve"> </w:t>
      </w:r>
      <w:proofErr w:type="spellStart"/>
      <w:r w:rsidRPr="00130713">
        <w:rPr>
          <w:rFonts w:ascii="Times New Roman" w:hAnsi="Times New Roman" w:cs="Times New Roman"/>
          <w:rPrChange w:author="Zachary Cappella" w:date="2023-10-09T16:12:00Z" w:id="1165">
            <w:rPr/>
          </w:rPrChange>
        </w:rPr>
        <w:t>CogniOpen</w:t>
      </w:r>
      <w:proofErr w:type="spellEnd"/>
      <w:r w:rsidRPr="00130713">
        <w:rPr>
          <w:rFonts w:ascii="Times New Roman" w:hAnsi="Times New Roman" w:cs="Times New Roman"/>
          <w:rPrChange w:author="Zachary Cappella" w:date="2023-10-09T16:12:00Z" w:id="1166">
            <w:rPr/>
          </w:rPrChange>
        </w:rPr>
        <w:t xml:space="preserve"> will have a dedicated community forum where users may interact, share stories, offer mutual support, and engage in meaningful debates. The goal is to lessen </w:t>
      </w:r>
      <w:r w:rsidRPr="00130713">
        <w:rPr>
          <w:rFonts w:ascii="Times New Roman" w:hAnsi="Times New Roman" w:cs="Times New Roman"/>
          <w:rPrChange w:author="Zachary Cappella" w:date="2023-10-09T16:12:00Z" w:id="1167">
            <w:rPr/>
          </w:rPrChange>
        </w:rPr>
        <w:lastRenderedPageBreak/>
        <w:t xml:space="preserve">feelings of loneliness by building relationships amongst people who have common experiences. </w:t>
      </w:r>
    </w:p>
    <w:p w:rsidRPr="00130713" w:rsidR="60202B0B" w:rsidP="07505BC4" w:rsidRDefault="60202B0B" w14:paraId="594E0DBA" w14:textId="37896E22">
      <w:pPr>
        <w:spacing w:line="480" w:lineRule="auto"/>
        <w:rPr>
          <w:rFonts w:ascii="Times New Roman" w:hAnsi="Times New Roman" w:cs="Times New Roman"/>
          <w:rPrChange w:author="Zachary Cappella" w:date="2023-10-09T16:12:00Z" w:id="1168">
            <w:rPr/>
          </w:rPrChange>
        </w:rPr>
      </w:pPr>
      <w:r w:rsidRPr="00130713">
        <w:rPr>
          <w:rFonts w:ascii="Times New Roman" w:hAnsi="Times New Roman" w:cs="Times New Roman"/>
          <w:b/>
          <w:bCs/>
          <w:rPrChange w:author="Zachary Cappella" w:date="2023-10-09T16:12:00Z" w:id="1169">
            <w:rPr>
              <w:b/>
              <w:bCs/>
            </w:rPr>
          </w:rPrChange>
        </w:rPr>
        <w:t>Emergency Contacts and Health Data:</w:t>
      </w:r>
      <w:r w:rsidRPr="00130713">
        <w:rPr>
          <w:rFonts w:ascii="Times New Roman" w:hAnsi="Times New Roman" w:cs="Times New Roman"/>
          <w:rPrChange w:author="Zachary Cappella" w:date="2023-10-09T16:12:00Z" w:id="1170">
            <w:rPr/>
          </w:rPrChange>
        </w:rPr>
        <w:t xml:space="preserve"> The app will allow users to save important emergency contacts as well as medical information. This function improves user safety and offers crucial information to caregivers. </w:t>
      </w:r>
    </w:p>
    <w:p w:rsidRPr="00130713" w:rsidR="4E55641B" w:rsidP="07505BC4" w:rsidRDefault="4E55641B" w14:paraId="1B65E5D5" w14:textId="0946162F">
      <w:pPr>
        <w:spacing w:line="480" w:lineRule="auto"/>
        <w:rPr>
          <w:rFonts w:ascii="Times New Roman" w:hAnsi="Times New Roman" w:cs="Times New Roman"/>
          <w:rPrChange w:author="Zachary Cappella" w:date="2023-10-09T16:12:00Z" w:id="1171">
            <w:rPr/>
          </w:rPrChange>
        </w:rPr>
      </w:pPr>
      <w:r w:rsidRPr="00130713">
        <w:rPr>
          <w:rFonts w:ascii="Times New Roman" w:hAnsi="Times New Roman" w:cs="Times New Roman"/>
          <w:b/>
          <w:bCs/>
          <w:rPrChange w:author="Zachary Cappella" w:date="2023-10-09T16:12:00Z" w:id="1172">
            <w:rPr>
              <w:b/>
              <w:bCs/>
            </w:rPr>
          </w:rPrChange>
        </w:rPr>
        <w:t>Interactive Calendar:</w:t>
      </w:r>
      <w:r w:rsidRPr="00130713">
        <w:rPr>
          <w:rFonts w:ascii="Times New Roman" w:hAnsi="Times New Roman" w:cs="Times New Roman"/>
          <w:rPrChange w:author="Zachary Cappella" w:date="2023-10-09T16:12:00Z" w:id="1173">
            <w:rPr/>
          </w:rPrChange>
        </w:rPr>
        <w:t xml:space="preserve"> </w:t>
      </w:r>
      <w:proofErr w:type="spellStart"/>
      <w:r w:rsidRPr="00130713">
        <w:rPr>
          <w:rFonts w:ascii="Times New Roman" w:hAnsi="Times New Roman" w:cs="Times New Roman"/>
          <w:rPrChange w:author="Zachary Cappella" w:date="2023-10-09T16:12:00Z" w:id="1174">
            <w:rPr/>
          </w:rPrChange>
        </w:rPr>
        <w:t>CogniOpen</w:t>
      </w:r>
      <w:proofErr w:type="spellEnd"/>
      <w:r w:rsidRPr="00130713">
        <w:rPr>
          <w:rFonts w:ascii="Times New Roman" w:hAnsi="Times New Roman" w:cs="Times New Roman"/>
          <w:rPrChange w:author="Zachary Cappella" w:date="2023-10-09T16:12:00Z" w:id="1175">
            <w:rPr/>
          </w:rPrChange>
        </w:rPr>
        <w:t xml:space="preserve"> will incorporate an interactive calendar to assist users in managing schedules, remembering key dates, and graphically tracking activities. Users will be able to keep organized with the help of visual signals and event monitoring. </w:t>
      </w:r>
    </w:p>
    <w:p w:rsidRPr="00130713" w:rsidR="7330B232" w:rsidP="07505BC4" w:rsidRDefault="7330B232" w14:paraId="0DCE4ADE" w14:textId="630DEC1C">
      <w:pPr>
        <w:spacing w:line="480" w:lineRule="auto"/>
        <w:rPr>
          <w:rFonts w:ascii="Times New Roman" w:hAnsi="Times New Roman" w:cs="Times New Roman"/>
          <w:rPrChange w:author="Zachary Cappella" w:date="2023-10-09T16:12:00Z" w:id="1176">
            <w:rPr/>
          </w:rPrChange>
        </w:rPr>
      </w:pPr>
      <w:r w:rsidRPr="00130713">
        <w:rPr>
          <w:rFonts w:ascii="Times New Roman" w:hAnsi="Times New Roman" w:cs="Times New Roman"/>
          <w:b/>
          <w:bCs/>
          <w:rPrChange w:author="Zachary Cappella" w:date="2023-10-09T16:12:00Z" w:id="1177">
            <w:rPr>
              <w:b/>
              <w:bCs/>
            </w:rPr>
          </w:rPrChange>
        </w:rPr>
        <w:t>Personalized Interface:</w:t>
      </w:r>
      <w:r w:rsidRPr="00130713">
        <w:rPr>
          <w:rFonts w:ascii="Times New Roman" w:hAnsi="Times New Roman" w:cs="Times New Roman"/>
          <w:rPrChange w:author="Zachary Cappella" w:date="2023-10-09T16:12:00Z" w:id="1178">
            <w:rPr/>
          </w:rPrChange>
        </w:rPr>
        <w:t xml:space="preserve"> The application's interface will be customizable to accommodate different cognitive abilities and preferences. This feature improves accessibility and provides a pleasant user experience.</w:t>
      </w:r>
    </w:p>
    <w:p w:rsidRPr="00130713" w:rsidR="1EF9958D" w:rsidP="7E3D5E32" w:rsidRDefault="14561124" w14:paraId="3CC3FC4C" w14:textId="747166EC">
      <w:pPr>
        <w:pStyle w:val="Heading2"/>
        <w:keepNext w:val="0"/>
        <w:keepLines w:val="0"/>
        <w:numPr>
          <w:ilvl w:val="1"/>
          <w:numId w:val="0"/>
        </w:numPr>
        <w:spacing w:line="480" w:lineRule="auto"/>
      </w:pPr>
      <w:bookmarkStart w:name="_Toc1829656925" w:id="1179"/>
      <w:bookmarkStart w:name="_Toc1378633303" w:id="1180"/>
      <w:bookmarkStart w:name="_Toc146374819" w:id="1181"/>
      <w:r w:rsidRPr="00130713">
        <w:t>2.3</w:t>
      </w:r>
      <w:r w:rsidRPr="00130713" w:rsidR="3F8360B2">
        <w:t xml:space="preserve"> </w:t>
      </w:r>
      <w:r w:rsidRPr="00130713" w:rsidR="1EF9958D">
        <w:t>Additional</w:t>
      </w:r>
      <w:r w:rsidRPr="00130713" w:rsidR="41348D2A">
        <w:t xml:space="preserve"> Documents</w:t>
      </w:r>
      <w:bookmarkEnd w:id="1179"/>
      <w:bookmarkEnd w:id="1180"/>
      <w:bookmarkEnd w:id="1181"/>
    </w:p>
    <w:p w:rsidRPr="00130713" w:rsidR="00EF191E" w:rsidP="07505BC4" w:rsidRDefault="0AD9EF4F" w14:paraId="27EFADCC" w14:textId="77777777">
      <w:pPr>
        <w:spacing w:line="480" w:lineRule="auto"/>
        <w:rPr>
          <w:rFonts w:ascii="Times New Roman" w:hAnsi="Times New Roman" w:cs="Times New Roman"/>
          <w:rPrChange w:author="Zachary Cappella" w:date="2023-10-09T16:12:00Z" w:id="1182">
            <w:rPr/>
          </w:rPrChange>
        </w:rPr>
      </w:pPr>
      <w:r w:rsidRPr="00130713">
        <w:rPr>
          <w:rFonts w:ascii="Times New Roman" w:hAnsi="Times New Roman" w:cs="Times New Roman"/>
          <w:rPrChange w:author="Zachary Cappella" w:date="2023-10-09T16:12:00Z" w:id="1183">
            <w:rPr/>
          </w:rPrChange>
        </w:rPr>
        <w:t>The anticipated deliverables encompass a comprehensive range of essential components, each playing a distinct role within the project's structure. These include:</w:t>
      </w:r>
    </w:p>
    <w:p w:rsidRPr="00130713" w:rsidR="00EF191E" w:rsidP="07505BC4" w:rsidRDefault="0AD9EF4F" w14:paraId="30EB2601" w14:textId="77777777">
      <w:pPr>
        <w:pStyle w:val="ListParagraph"/>
        <w:numPr>
          <w:ilvl w:val="0"/>
          <w:numId w:val="8"/>
        </w:numPr>
        <w:spacing w:line="480" w:lineRule="auto"/>
        <w:rPr>
          <w:rFonts w:ascii="Times New Roman" w:hAnsi="Times New Roman" w:cs="Times New Roman"/>
          <w:rPrChange w:author="Zachary Cappella" w:date="2023-10-09T16:12:00Z" w:id="1184">
            <w:rPr/>
          </w:rPrChange>
        </w:rPr>
      </w:pPr>
      <w:r w:rsidRPr="00130713">
        <w:rPr>
          <w:rFonts w:ascii="Times New Roman" w:hAnsi="Times New Roman" w:cs="Times New Roman"/>
          <w:rPrChange w:author="Zachary Cappella" w:date="2023-10-09T16:12:00Z" w:id="1185">
            <w:rPr/>
          </w:rPrChange>
        </w:rPr>
        <w:t>Project Plan: A thorough outline detailing the project's scope, milestones, allocated resources, and projected timeline.</w:t>
      </w:r>
    </w:p>
    <w:p w:rsidRPr="00130713" w:rsidR="00EF191E" w:rsidP="07505BC4" w:rsidRDefault="0AD9EF4F" w14:paraId="481DC55C" w14:textId="77777777">
      <w:pPr>
        <w:pStyle w:val="ListParagraph"/>
        <w:numPr>
          <w:ilvl w:val="0"/>
          <w:numId w:val="8"/>
        </w:numPr>
        <w:spacing w:line="480" w:lineRule="auto"/>
        <w:rPr>
          <w:rFonts w:ascii="Times New Roman" w:hAnsi="Times New Roman" w:cs="Times New Roman"/>
          <w:rPrChange w:author="Zachary Cappella" w:date="2023-10-09T16:12:00Z" w:id="1186">
            <w:rPr/>
          </w:rPrChange>
        </w:rPr>
      </w:pPr>
      <w:r w:rsidRPr="00130713">
        <w:rPr>
          <w:rFonts w:ascii="Times New Roman" w:hAnsi="Times New Roman" w:cs="Times New Roman"/>
          <w:rPrChange w:author="Zachary Cappella" w:date="2023-10-09T16:12:00Z" w:id="1187">
            <w:rPr/>
          </w:rPrChange>
        </w:rPr>
        <w:t>Software Requirements Specification: A detailed document articulating the specific functionalities and requirements the software application must incorporate.</w:t>
      </w:r>
    </w:p>
    <w:p w:rsidRPr="00130713" w:rsidR="00EF191E" w:rsidP="07505BC4" w:rsidRDefault="0AD9EF4F" w14:paraId="392941D3" w14:textId="77777777">
      <w:pPr>
        <w:pStyle w:val="ListParagraph"/>
        <w:numPr>
          <w:ilvl w:val="0"/>
          <w:numId w:val="8"/>
        </w:numPr>
        <w:spacing w:line="480" w:lineRule="auto"/>
        <w:rPr>
          <w:rFonts w:ascii="Times New Roman" w:hAnsi="Times New Roman" w:cs="Times New Roman"/>
          <w:rPrChange w:author="Zachary Cappella" w:date="2023-10-09T16:12:00Z" w:id="1188">
            <w:rPr/>
          </w:rPrChange>
        </w:rPr>
      </w:pPr>
      <w:r w:rsidRPr="00130713">
        <w:rPr>
          <w:rFonts w:ascii="Times New Roman" w:hAnsi="Times New Roman" w:cs="Times New Roman"/>
          <w:rPrChange w:author="Zachary Cappella" w:date="2023-10-09T16:12:00Z" w:id="1189">
            <w:rPr/>
          </w:rPrChange>
        </w:rPr>
        <w:t>Technical Design Document: An extensive architectural blueprint that elucidates the high-level design, data flow, component structure, and interface details of the software.</w:t>
      </w:r>
    </w:p>
    <w:p w:rsidRPr="00130713" w:rsidR="00EF191E" w:rsidP="07505BC4" w:rsidRDefault="0AD9EF4F" w14:paraId="7ECF089A" w14:textId="77777777">
      <w:pPr>
        <w:pStyle w:val="ListParagraph"/>
        <w:numPr>
          <w:ilvl w:val="0"/>
          <w:numId w:val="8"/>
        </w:numPr>
        <w:spacing w:line="480" w:lineRule="auto"/>
        <w:rPr>
          <w:rFonts w:ascii="Times New Roman" w:hAnsi="Times New Roman" w:cs="Times New Roman"/>
          <w:rPrChange w:author="Zachary Cappella" w:date="2023-10-09T16:12:00Z" w:id="1190">
            <w:rPr/>
          </w:rPrChange>
        </w:rPr>
      </w:pPr>
      <w:r w:rsidRPr="00130713">
        <w:rPr>
          <w:rFonts w:ascii="Times New Roman" w:hAnsi="Times New Roman" w:cs="Times New Roman"/>
          <w:rPrChange w:author="Zachary Cappella" w:date="2023-10-09T16:12:00Z" w:id="1191">
            <w:rPr/>
          </w:rPrChange>
        </w:rPr>
        <w:t>Software Test Plan: A structured strategy that elaborates on the testing methodologies, scope, and approaches to assess the application's performance, reliability, and functionality.</w:t>
      </w:r>
    </w:p>
    <w:p w:rsidRPr="00130713" w:rsidR="00EF191E" w:rsidP="07505BC4" w:rsidRDefault="0AD9EF4F" w14:paraId="6789EAB0" w14:textId="6CF098EF">
      <w:pPr>
        <w:pStyle w:val="ListParagraph"/>
        <w:numPr>
          <w:ilvl w:val="0"/>
          <w:numId w:val="8"/>
        </w:numPr>
        <w:spacing w:line="480" w:lineRule="auto"/>
        <w:rPr>
          <w:rFonts w:ascii="Times New Roman" w:hAnsi="Times New Roman" w:cs="Times New Roman"/>
          <w:rPrChange w:author="Zachary Cappella" w:date="2023-10-09T16:12:00Z" w:id="1192">
            <w:rPr/>
          </w:rPrChange>
        </w:rPr>
      </w:pPr>
      <w:r w:rsidRPr="00130713">
        <w:rPr>
          <w:rFonts w:ascii="Times New Roman" w:hAnsi="Times New Roman" w:cs="Times New Roman"/>
          <w:rPrChange w:author="Zachary Cappella" w:date="2023-10-09T16:12:00Z" w:id="1193">
            <w:rPr/>
          </w:rPrChange>
        </w:rPr>
        <w:t>Deployment and Operations Guide: A comprehensive manual providing step-by-step guidance on deploying software in various environments and effectively managing its ongoing operations.</w:t>
      </w:r>
    </w:p>
    <w:p w:rsidRPr="00130713" w:rsidR="00EF191E" w:rsidP="07505BC4" w:rsidRDefault="0AD9EF4F" w14:paraId="30FD4DC3" w14:textId="77777777">
      <w:pPr>
        <w:pStyle w:val="ListParagraph"/>
        <w:numPr>
          <w:ilvl w:val="0"/>
          <w:numId w:val="8"/>
        </w:numPr>
        <w:spacing w:line="480" w:lineRule="auto"/>
        <w:rPr>
          <w:rFonts w:ascii="Times New Roman" w:hAnsi="Times New Roman" w:cs="Times New Roman"/>
          <w:rPrChange w:author="Zachary Cappella" w:date="2023-10-09T16:12:00Z" w:id="1194">
            <w:rPr/>
          </w:rPrChange>
        </w:rPr>
      </w:pPr>
      <w:r w:rsidRPr="00130713">
        <w:rPr>
          <w:rFonts w:ascii="Times New Roman" w:hAnsi="Times New Roman" w:cs="Times New Roman"/>
          <w:rPrChange w:author="Zachary Cappella" w:date="2023-10-09T16:12:00Z" w:id="1195">
            <w:rPr/>
          </w:rPrChange>
        </w:rPr>
        <w:t xml:space="preserve">Programmer Guide: A reference resource designed to assist developers in comprehending the </w:t>
      </w:r>
      <w:r w:rsidRPr="00130713">
        <w:rPr>
          <w:rFonts w:ascii="Times New Roman" w:hAnsi="Times New Roman" w:cs="Times New Roman"/>
          <w:rPrChange w:author="Zachary Cappella" w:date="2023-10-09T16:12:00Z" w:id="1196">
            <w:rPr/>
          </w:rPrChange>
        </w:rPr>
        <w:lastRenderedPageBreak/>
        <w:t>codebase, its organization, and the established conventions.</w:t>
      </w:r>
    </w:p>
    <w:p w:rsidRPr="00130713" w:rsidR="00EF191E" w:rsidP="07505BC4" w:rsidRDefault="0AD9EF4F" w14:paraId="009CF3EE" w14:textId="77777777">
      <w:pPr>
        <w:pStyle w:val="ListParagraph"/>
        <w:numPr>
          <w:ilvl w:val="0"/>
          <w:numId w:val="8"/>
        </w:numPr>
        <w:spacing w:line="480" w:lineRule="auto"/>
        <w:rPr>
          <w:rFonts w:ascii="Times New Roman" w:hAnsi="Times New Roman" w:cs="Times New Roman"/>
          <w:rPrChange w:author="Zachary Cappella" w:date="2023-10-09T16:12:00Z" w:id="1197">
            <w:rPr/>
          </w:rPrChange>
        </w:rPr>
      </w:pPr>
      <w:r w:rsidRPr="00130713">
        <w:rPr>
          <w:rFonts w:ascii="Times New Roman" w:hAnsi="Times New Roman" w:cs="Times New Roman"/>
          <w:rPrChange w:author="Zachary Cappella" w:date="2023-10-09T16:12:00Z" w:id="1198">
            <w:rPr/>
          </w:rPrChange>
        </w:rPr>
        <w:t>User Guide: A user-centric handbook offering lucid instructions on navigating and effectively utilizing the software application.</w:t>
      </w:r>
    </w:p>
    <w:p w:rsidRPr="00130713" w:rsidR="00EF191E" w:rsidP="07505BC4" w:rsidRDefault="0AD9EF4F" w14:paraId="2046ACE2" w14:textId="77777777">
      <w:pPr>
        <w:pStyle w:val="ListParagraph"/>
        <w:numPr>
          <w:ilvl w:val="0"/>
          <w:numId w:val="8"/>
        </w:numPr>
        <w:spacing w:line="480" w:lineRule="auto"/>
        <w:rPr>
          <w:rFonts w:ascii="Times New Roman" w:hAnsi="Times New Roman" w:cs="Times New Roman"/>
          <w:rPrChange w:author="Zachary Cappella" w:date="2023-10-09T16:12:00Z" w:id="1199">
            <w:rPr/>
          </w:rPrChange>
        </w:rPr>
      </w:pPr>
      <w:r w:rsidRPr="00130713">
        <w:rPr>
          <w:rFonts w:ascii="Times New Roman" w:hAnsi="Times New Roman" w:cs="Times New Roman"/>
          <w:rPrChange w:author="Zachary Cappella" w:date="2023-10-09T16:12:00Z" w:id="1200">
            <w:rPr/>
          </w:rPrChange>
        </w:rPr>
        <w:t>Test Report: A documented account that outlines the testing procedures, outcomes, encountered challenges, and the remedies applied throughout the software's developmental stages.</w:t>
      </w:r>
    </w:p>
    <w:p w:rsidRPr="00130713" w:rsidR="00EF191E" w:rsidP="07505BC4" w:rsidRDefault="0AD9EF4F" w14:paraId="52630F27" w14:textId="77777777">
      <w:pPr>
        <w:pStyle w:val="ListParagraph"/>
        <w:numPr>
          <w:ilvl w:val="0"/>
          <w:numId w:val="8"/>
        </w:numPr>
        <w:spacing w:line="480" w:lineRule="auto"/>
        <w:rPr>
          <w:rFonts w:ascii="Times New Roman" w:hAnsi="Times New Roman" w:cs="Times New Roman"/>
          <w:rPrChange w:author="Zachary Cappella" w:date="2023-10-09T16:12:00Z" w:id="1201">
            <w:rPr/>
          </w:rPrChange>
        </w:rPr>
      </w:pPr>
      <w:r w:rsidRPr="00130713">
        <w:rPr>
          <w:rFonts w:ascii="Times New Roman" w:hAnsi="Times New Roman" w:cs="Times New Roman"/>
          <w:rPrChange w:author="Zachary Cappella" w:date="2023-10-09T16:12:00Z" w:id="1202">
            <w:rPr/>
          </w:rPrChange>
        </w:rPr>
        <w:t>Application Code: The foundational element of the project encompasses the actual programming code that breathes life into the envisioned software application.</w:t>
      </w:r>
    </w:p>
    <w:p w:rsidRPr="00130713" w:rsidR="00EF191E" w:rsidP="07505BC4" w:rsidRDefault="0AD9EF4F" w14:paraId="3D492139" w14:textId="1B00A6BE">
      <w:pPr>
        <w:spacing w:line="480" w:lineRule="auto"/>
        <w:rPr>
          <w:rFonts w:ascii="Times New Roman" w:hAnsi="Times New Roman" w:cs="Times New Roman"/>
          <w:rPrChange w:author="Zachary Cappella" w:date="2023-10-09T16:12:00Z" w:id="1203">
            <w:rPr/>
          </w:rPrChange>
        </w:rPr>
      </w:pPr>
      <w:r w:rsidRPr="00130713">
        <w:rPr>
          <w:rFonts w:ascii="Times New Roman" w:hAnsi="Times New Roman" w:cs="Times New Roman"/>
          <w:rPrChange w:author="Zachary Cappella" w:date="2023-10-09T16:12:00Z" w:id="1204">
            <w:rPr/>
          </w:rPrChange>
        </w:rPr>
        <w:t>Collectively, these deliverables form a cohesive framework pivotal to the project's execution, ensuring a systematic approach to development, meticulous testing, smooth deployment, and user engagement.</w:t>
      </w:r>
    </w:p>
    <w:p w:rsidRPr="00130713" w:rsidR="0061289C" w:rsidP="7E3D5E32" w:rsidRDefault="3BE7631A" w14:paraId="3DCE52A0" w14:textId="378E82FE">
      <w:pPr>
        <w:pStyle w:val="Heading2"/>
        <w:keepNext w:val="0"/>
        <w:keepLines w:val="0"/>
        <w:numPr>
          <w:ilvl w:val="1"/>
          <w:numId w:val="0"/>
        </w:numPr>
        <w:spacing w:line="480" w:lineRule="auto"/>
      </w:pPr>
      <w:bookmarkStart w:name="_Toc1879819322" w:id="1205"/>
      <w:bookmarkStart w:name="_Toc146374820" w:id="1206"/>
      <w:r w:rsidRPr="00130713">
        <w:t xml:space="preserve">2.4 </w:t>
      </w:r>
      <w:bookmarkStart w:name="_Toc17528538" w:id="1207"/>
      <w:r w:rsidRPr="00130713" w:rsidR="6DA93F28">
        <w:t>Team Specific Scopes</w:t>
      </w:r>
      <w:r w:rsidRPr="00130713" w:rsidR="69DE80FD">
        <w:t>:</w:t>
      </w:r>
      <w:bookmarkEnd w:id="1205"/>
      <w:bookmarkEnd w:id="1206"/>
      <w:bookmarkEnd w:id="1207"/>
    </w:p>
    <w:p w:rsidRPr="00130713" w:rsidR="06D540DA" w:rsidP="07505BC4" w:rsidRDefault="06D540DA" w14:paraId="3B60396C" w14:textId="61AF48BF">
      <w:pPr>
        <w:spacing w:line="480" w:lineRule="auto"/>
        <w:rPr>
          <w:rFonts w:ascii="Times New Roman" w:hAnsi="Times New Roman" w:cs="Times New Roman"/>
          <w:rPrChange w:author="Zachary Cappella" w:date="2023-10-09T16:12:00Z" w:id="1208">
            <w:rPr/>
          </w:rPrChange>
        </w:rPr>
      </w:pPr>
      <w:r w:rsidRPr="00130713">
        <w:rPr>
          <w:rFonts w:ascii="Times New Roman" w:hAnsi="Times New Roman" w:cs="Times New Roman"/>
          <w:rPrChange w:author="Zachary Cappella" w:date="2023-10-09T16:12:00Z" w:id="1209">
            <w:rPr/>
          </w:rPrChange>
        </w:rPr>
        <w:t>The scope of this project will be divided between two teams</w:t>
      </w:r>
      <w:r w:rsidRPr="00130713" w:rsidR="0BCBDAAE">
        <w:rPr>
          <w:rFonts w:ascii="Times New Roman" w:hAnsi="Times New Roman" w:cs="Times New Roman"/>
          <w:rPrChange w:author="Zachary Cappella" w:date="2023-10-09T16:12:00Z" w:id="1210">
            <w:rPr/>
          </w:rPrChange>
        </w:rPr>
        <w:t>, Team A and Team B</w:t>
      </w:r>
      <w:r w:rsidRPr="00130713">
        <w:rPr>
          <w:rFonts w:ascii="Times New Roman" w:hAnsi="Times New Roman" w:cs="Times New Roman"/>
          <w:rPrChange w:author="Zachary Cappella" w:date="2023-10-09T16:12:00Z" w:id="1211">
            <w:rPr/>
          </w:rPrChange>
        </w:rPr>
        <w:t xml:space="preserve">. </w:t>
      </w:r>
      <w:r w:rsidRPr="00130713" w:rsidR="20306D6F">
        <w:rPr>
          <w:rFonts w:ascii="Times New Roman" w:hAnsi="Times New Roman" w:cs="Times New Roman"/>
          <w:rPrChange w:author="Zachary Cappella" w:date="2023-10-09T16:12:00Z" w:id="1212">
            <w:rPr/>
          </w:rPrChange>
        </w:rPr>
        <w:t>Each team</w:t>
      </w:r>
      <w:r w:rsidRPr="00130713" w:rsidR="1345F917">
        <w:rPr>
          <w:rFonts w:ascii="Times New Roman" w:hAnsi="Times New Roman" w:cs="Times New Roman"/>
          <w:rPrChange w:author="Zachary Cappella" w:date="2023-10-09T16:12:00Z" w:id="1213">
            <w:rPr/>
          </w:rPrChange>
        </w:rPr>
        <w:t xml:space="preserve"> will work independently to develop separate features that will be combined into a single product</w:t>
      </w:r>
      <w:r w:rsidRPr="00130713" w:rsidR="56B9BA85">
        <w:rPr>
          <w:rFonts w:ascii="Times New Roman" w:hAnsi="Times New Roman" w:cs="Times New Roman"/>
          <w:rPrChange w:author="Zachary Cappella" w:date="2023-10-09T16:12:00Z" w:id="1214">
            <w:rPr/>
          </w:rPrChange>
        </w:rPr>
        <w:t xml:space="preserve"> in the later stages of the project. The areas of responsibility are detailed </w:t>
      </w:r>
      <w:r w:rsidRPr="00130713" w:rsidR="360C2D1E">
        <w:rPr>
          <w:rFonts w:ascii="Times New Roman" w:hAnsi="Times New Roman" w:cs="Times New Roman"/>
          <w:rPrChange w:author="Zachary Cappella" w:date="2023-10-09T16:12:00Z" w:id="1215">
            <w:rPr/>
          </w:rPrChange>
        </w:rPr>
        <w:t xml:space="preserve">below. </w:t>
      </w:r>
    </w:p>
    <w:p w:rsidRPr="00130713" w:rsidR="360C2D1E" w:rsidP="7E3D5E32" w:rsidRDefault="360C2D1E" w14:paraId="523DCE41" w14:textId="073CE8E0">
      <w:pPr>
        <w:pStyle w:val="Heading3"/>
        <w:keepNext w:val="0"/>
        <w:keepLines w:val="0"/>
        <w:spacing w:line="480" w:lineRule="auto"/>
        <w:ind w:left="0" w:firstLine="0"/>
      </w:pPr>
      <w:bookmarkStart w:name="_Toc406053099" w:id="1216"/>
      <w:bookmarkStart w:name="_Toc376723979" w:id="1217"/>
      <w:bookmarkStart w:name="_Toc146374821" w:id="1218"/>
      <w:r w:rsidRPr="00130713">
        <w:t xml:space="preserve">Team </w:t>
      </w:r>
      <w:r w:rsidRPr="00130713" w:rsidR="695893EF">
        <w:t>B</w:t>
      </w:r>
      <w:bookmarkEnd w:id="1216"/>
      <w:bookmarkEnd w:id="1217"/>
      <w:bookmarkEnd w:id="1218"/>
    </w:p>
    <w:p w:rsidRPr="00130713" w:rsidR="791E5EE8" w:rsidP="07505BC4" w:rsidRDefault="791E5EE8" w14:paraId="2E3B286A" w14:textId="0EDE15EF">
      <w:pPr>
        <w:pStyle w:val="ListParagraph"/>
        <w:numPr>
          <w:ilvl w:val="0"/>
          <w:numId w:val="7"/>
        </w:numPr>
        <w:spacing w:line="480" w:lineRule="auto"/>
        <w:rPr>
          <w:rFonts w:ascii="Times New Roman" w:hAnsi="Times New Roman" w:cs="Times New Roman"/>
          <w:rPrChange w:author="Zachary Cappella" w:date="2023-10-09T16:12:00Z" w:id="1219">
            <w:rPr/>
          </w:rPrChange>
        </w:rPr>
      </w:pPr>
      <w:r w:rsidRPr="00130713">
        <w:rPr>
          <w:rFonts w:ascii="Times New Roman" w:hAnsi="Times New Roman" w:cs="Times New Roman"/>
          <w:rPrChange w:author="Zachary Cappella" w:date="2023-10-09T16:12:00Z" w:id="1220">
            <w:rPr/>
          </w:rPrChange>
        </w:rPr>
        <w:t xml:space="preserve">Core Functionality: </w:t>
      </w:r>
      <w:r w:rsidRPr="00130713" w:rsidR="7DBD26B0">
        <w:rPr>
          <w:rFonts w:ascii="Times New Roman" w:hAnsi="Times New Roman" w:cs="Times New Roman"/>
          <w:rPrChange w:author="Zachary Cappella" w:date="2023-10-09T16:12:00Z" w:id="1221">
            <w:rPr/>
          </w:rPrChange>
        </w:rPr>
        <w:t xml:space="preserve">The application's core functionality includes several critical characteristics that define its key activities together. First and foremost, the basic front-end ensures a user-friendly and visually appealing interface, hence improving the user experience. Meanwhile, the main backend handles server-side tasks such as data processing and user interaction, ensuring the overall functionality of the program. The app's core connectors connect it to third-party services, extending its possibilities. The ability to securely log into the app allows for user authentication via a variety of techniques, protecting user accounts. Logging out of the app is vital for both privacy and security, as it allows users to end their sessions. Finally, effective access management offers administrators and users unique privileges, allowing them to regulate who has access to </w:t>
      </w:r>
      <w:r w:rsidRPr="00130713" w:rsidR="7DBD26B0">
        <w:rPr>
          <w:rFonts w:ascii="Times New Roman" w:hAnsi="Times New Roman" w:cs="Times New Roman"/>
          <w:rPrChange w:author="Zachary Cappella" w:date="2023-10-09T16:12:00Z" w:id="1222">
            <w:rPr/>
          </w:rPrChange>
        </w:rPr>
        <w:lastRenderedPageBreak/>
        <w:t>certain features and data within the app. These fundamental functionalities, when combined, establish a solid basis for the application's usability, security, and performance.</w:t>
      </w:r>
    </w:p>
    <w:p w:rsidRPr="00130713" w:rsidR="791E5EE8" w:rsidP="07505BC4" w:rsidRDefault="791E5EE8" w14:paraId="7D97FBBF" w14:textId="451870E8">
      <w:pPr>
        <w:pStyle w:val="ListParagraph"/>
        <w:numPr>
          <w:ilvl w:val="0"/>
          <w:numId w:val="7"/>
        </w:numPr>
        <w:tabs>
          <w:tab w:val="left" w:pos="720"/>
        </w:tabs>
        <w:spacing w:line="480" w:lineRule="auto"/>
        <w:rPr>
          <w:rFonts w:ascii="Times New Roman" w:hAnsi="Times New Roman" w:cs="Times New Roman"/>
          <w:rPrChange w:author="Zachary Cappella" w:date="2023-10-09T16:12:00Z" w:id="1223">
            <w:rPr/>
          </w:rPrChange>
        </w:rPr>
      </w:pPr>
      <w:r w:rsidRPr="00130713">
        <w:rPr>
          <w:rFonts w:ascii="Times New Roman" w:hAnsi="Times New Roman" w:cs="Times New Roman"/>
          <w:rPrChange w:author="Zachary Cappella" w:date="2023-10-09T16:12:00Z" w:id="1224">
            <w:rPr/>
          </w:rPrChange>
        </w:rPr>
        <w:t>Virtual Assistant: A virtual assistant feature in an app typically involves an AI-powered chatbot or voice-activated assistant. It allows users to interact with the app using natural language, voice commands, or text input. Virtual assistants can provide information, answer questions, set reminders, or perform tasks within the app, enhancing user convenience and engagement.</w:t>
      </w:r>
    </w:p>
    <w:p w:rsidRPr="00130713" w:rsidR="791E5EE8" w:rsidP="07505BC4" w:rsidRDefault="791E5EE8" w14:paraId="2A623760" w14:textId="6C22FC38">
      <w:pPr>
        <w:pStyle w:val="ListParagraph"/>
        <w:numPr>
          <w:ilvl w:val="0"/>
          <w:numId w:val="7"/>
        </w:numPr>
        <w:tabs>
          <w:tab w:val="left" w:pos="720"/>
        </w:tabs>
        <w:spacing w:after="0"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225">
            <w:rPr/>
          </w:rPrChange>
        </w:rPr>
        <w:t>Audio: The audio feature encompasses various functions related to sound</w:t>
      </w:r>
      <w:r w:rsidRPr="00130713" w:rsidR="3C7DEC62">
        <w:rPr>
          <w:rFonts w:ascii="Times New Roman" w:hAnsi="Times New Roman" w:cs="Times New Roman"/>
          <w:rPrChange w:author="Zachary Cappella" w:date="2023-10-09T16:12:00Z" w:id="1226">
            <w:rPr/>
          </w:rPrChange>
        </w:rPr>
        <w:t xml:space="preserve"> that the user </w:t>
      </w:r>
      <w:r w:rsidRPr="00130713" w:rsidR="2C0E6978">
        <w:rPr>
          <w:rFonts w:ascii="Times New Roman" w:hAnsi="Times New Roman" w:cs="Times New Roman"/>
          <w:rPrChange w:author="Zachary Cappella" w:date="2023-10-09T16:12:00Z" w:id="1227">
            <w:rPr/>
          </w:rPrChange>
        </w:rPr>
        <w:t>interacts</w:t>
      </w:r>
      <w:r w:rsidRPr="00130713" w:rsidR="2C0E6978">
        <w:rPr>
          <w:rFonts w:ascii="Times New Roman" w:hAnsi="Times New Roman" w:eastAsia="Times New Roman" w:cs="Times New Roman"/>
        </w:rPr>
        <w:t>.</w:t>
      </w:r>
      <w:r w:rsidRPr="00130713">
        <w:rPr>
          <w:rFonts w:ascii="Times New Roman" w:hAnsi="Times New Roman" w:eastAsia="Times New Roman" w:cs="Times New Roman"/>
        </w:rPr>
        <w:t xml:space="preserve"> </w:t>
      </w:r>
    </w:p>
    <w:p w:rsidRPr="00130713" w:rsidR="360C2D1E" w:rsidP="7E3D5E32" w:rsidRDefault="360C2D1E" w14:paraId="6B1EF808" w14:textId="4EC6927B">
      <w:pPr>
        <w:pStyle w:val="Heading3"/>
        <w:keepNext w:val="0"/>
        <w:keepLines w:val="0"/>
        <w:spacing w:line="480" w:lineRule="auto"/>
        <w:ind w:left="0" w:firstLine="0"/>
      </w:pPr>
      <w:bookmarkStart w:name="_Toc1240385139" w:id="1228"/>
      <w:bookmarkStart w:name="_Toc928319562" w:id="1229"/>
      <w:bookmarkStart w:name="_Toc146374822" w:id="1230"/>
      <w:r w:rsidRPr="00130713">
        <w:t xml:space="preserve">Team </w:t>
      </w:r>
      <w:r w:rsidRPr="00130713" w:rsidR="5AB99D25">
        <w:t>A</w:t>
      </w:r>
      <w:bookmarkEnd w:id="1228"/>
      <w:bookmarkEnd w:id="1229"/>
      <w:bookmarkEnd w:id="1230"/>
    </w:p>
    <w:p w:rsidRPr="00130713" w:rsidR="4C19D28B" w:rsidP="07505BC4" w:rsidRDefault="4C19D28B" w14:paraId="50E98376" w14:textId="41D40C67">
      <w:pPr>
        <w:spacing w:line="480" w:lineRule="auto"/>
        <w:rPr>
          <w:rFonts w:ascii="Times New Roman" w:hAnsi="Times New Roman" w:cs="Times New Roman"/>
          <w:rPrChange w:author="Zachary Cappella" w:date="2023-10-09T16:12:00Z" w:id="1231">
            <w:rPr/>
          </w:rPrChange>
        </w:rPr>
      </w:pPr>
      <w:r w:rsidRPr="00130713">
        <w:rPr>
          <w:rFonts w:ascii="Times New Roman" w:hAnsi="Times New Roman" w:cs="Times New Roman"/>
          <w:rPrChange w:author="Zachary Cappella" w:date="2023-10-09T16:12:00Z" w:id="1232">
            <w:rPr/>
          </w:rPrChange>
        </w:rPr>
        <w:t>Team A is responsible for overseeing the comprehensive development of the application's main features. Specifically, they are responsible for the front-end and back-end aspects of three essential components: Video, Photo, and Gallery. Team A will be responsible for designing and developing the user interfaces and experiences (front-end) for these features, ensuring that they are aesthetically pleasing and easy to use. In addition, they will manage the server-side operations and data processing (back-end) required for these features to function properly. This dual emphasis on front-end and back-end development is required to provide a seamless and integrated experience for users interacting with the Video, Photo, and Gallery features of the application.</w:t>
      </w:r>
    </w:p>
    <w:p w:rsidRPr="00130713" w:rsidR="528EF89E" w:rsidP="07505BC4" w:rsidRDefault="09C134DE" w14:paraId="3E9B5145" w14:textId="2749F9DA">
      <w:pPr>
        <w:pStyle w:val="Heading1"/>
        <w:numPr>
          <w:ilvl w:val="0"/>
          <w:numId w:val="0"/>
        </w:numPr>
        <w:spacing w:line="480" w:lineRule="auto"/>
      </w:pPr>
      <w:bookmarkStart w:name="_Toc468587070" w:id="1233"/>
      <w:bookmarkStart w:name="_Toc158887453" w:id="1234"/>
      <w:bookmarkStart w:name="_Toc146374823" w:id="1235"/>
      <w:r w:rsidRPr="00130713">
        <w:t xml:space="preserve">3. </w:t>
      </w:r>
      <w:r w:rsidRPr="00130713" w:rsidR="528EF89E">
        <w:t>Change Management</w:t>
      </w:r>
      <w:bookmarkEnd w:id="1233"/>
      <w:bookmarkEnd w:id="1234"/>
      <w:bookmarkEnd w:id="1235"/>
    </w:p>
    <w:p w:rsidRPr="00130713" w:rsidR="154C4678" w:rsidP="07505BC4" w:rsidRDefault="36657926" w14:paraId="0D9875E4" w14:textId="22BCC52A">
      <w:pPr>
        <w:spacing w:line="480" w:lineRule="auto"/>
        <w:rPr>
          <w:rFonts w:ascii="Times New Roman" w:hAnsi="Times New Roman" w:cs="Times New Roman"/>
          <w:rPrChange w:author="Zachary Cappella" w:date="2023-10-09T16:12:00Z" w:id="1236">
            <w:rPr/>
          </w:rPrChange>
        </w:rPr>
      </w:pPr>
      <w:r w:rsidRPr="00130713">
        <w:rPr>
          <w:rFonts w:ascii="Times New Roman" w:hAnsi="Times New Roman" w:cs="Times New Roman"/>
          <w:rPrChange w:author="Zachary Cappella" w:date="2023-10-09T16:12:00Z" w:id="1237">
            <w:rPr/>
          </w:rPrChange>
        </w:rPr>
        <w:t xml:space="preserve">Change management is a process through which requests for amendments to the agreed </w:t>
      </w:r>
      <w:r w:rsidRPr="00130713" w:rsidR="5D93F902">
        <w:rPr>
          <w:rFonts w:ascii="Times New Roman" w:hAnsi="Times New Roman" w:cs="Times New Roman"/>
          <w:rPrChange w:author="Zachary Cappella" w:date="2023-10-09T16:12:00Z" w:id="1238">
            <w:rPr/>
          </w:rPrChange>
        </w:rPr>
        <w:t>requirements and work ou</w:t>
      </w:r>
      <w:r w:rsidRPr="00130713" w:rsidR="15D3F050">
        <w:rPr>
          <w:rFonts w:ascii="Times New Roman" w:hAnsi="Times New Roman" w:cs="Times New Roman"/>
          <w:rPrChange w:author="Zachary Cappella" w:date="2023-10-09T16:12:00Z" w:id="1239">
            <w:rPr/>
          </w:rPrChange>
        </w:rPr>
        <w:t xml:space="preserve">tline are submitted. Changes pose a risk to the timely completion of tasks and on schedule completion of </w:t>
      </w:r>
      <w:r w:rsidRPr="00130713" w:rsidR="0259DABA">
        <w:rPr>
          <w:rFonts w:ascii="Times New Roman" w:hAnsi="Times New Roman" w:cs="Times New Roman"/>
          <w:rPrChange w:author="Zachary Cappella" w:date="2023-10-09T16:12:00Z" w:id="1240">
            <w:rPr/>
          </w:rPrChange>
        </w:rPr>
        <w:t>the application. Ensuring only essential changes are accepted is deemed a best practice to limit scope creep</w:t>
      </w:r>
      <w:r w:rsidRPr="00130713" w:rsidR="4F97E54C">
        <w:rPr>
          <w:rFonts w:ascii="Times New Roman" w:hAnsi="Times New Roman" w:cs="Times New Roman"/>
          <w:rPrChange w:author="Zachary Cappella" w:date="2023-10-09T16:12:00Z" w:id="1241">
            <w:rPr/>
          </w:rPrChange>
        </w:rPr>
        <w:t xml:space="preserve"> and focus available resources </w:t>
      </w:r>
      <w:r w:rsidRPr="00130713" w:rsidR="60F75B22">
        <w:rPr>
          <w:rFonts w:ascii="Times New Roman" w:hAnsi="Times New Roman" w:cs="Times New Roman"/>
          <w:rPrChange w:author="Zachary Cappella" w:date="2023-10-09T16:12:00Z" w:id="1242">
            <w:rPr/>
          </w:rPrChange>
        </w:rPr>
        <w:t>on</w:t>
      </w:r>
      <w:r w:rsidRPr="00130713" w:rsidR="4F97E54C">
        <w:rPr>
          <w:rFonts w:ascii="Times New Roman" w:hAnsi="Times New Roman" w:cs="Times New Roman"/>
          <w:rPrChange w:author="Zachary Cappella" w:date="2023-10-09T16:12:00Z" w:id="1243">
            <w:rPr/>
          </w:rPrChange>
        </w:rPr>
        <w:t xml:space="preserve"> critical tasks.</w:t>
      </w:r>
    </w:p>
    <w:p w:rsidRPr="00130713" w:rsidR="1C6A924A" w:rsidP="7E3D5E32" w:rsidRDefault="1C6A924A" w14:paraId="37DC75C0" w14:textId="1F42FCC3">
      <w:pPr>
        <w:pStyle w:val="Heading2"/>
        <w:keepNext w:val="0"/>
        <w:keepLines w:val="0"/>
        <w:numPr>
          <w:ilvl w:val="1"/>
          <w:numId w:val="0"/>
        </w:numPr>
        <w:spacing w:line="480" w:lineRule="auto"/>
        <w:ind w:left="360"/>
      </w:pPr>
      <w:bookmarkStart w:name="_Toc240472078" w:id="1244"/>
      <w:bookmarkStart w:name="_Toc865122531" w:id="1245"/>
      <w:bookmarkStart w:name="_Toc146374824" w:id="1246"/>
      <w:r w:rsidRPr="00130713">
        <w:t>3.1 Change Request Types</w:t>
      </w:r>
      <w:bookmarkEnd w:id="1244"/>
      <w:bookmarkEnd w:id="1245"/>
      <w:bookmarkEnd w:id="1246"/>
    </w:p>
    <w:p w:rsidRPr="00130713" w:rsidR="1C6A924A" w:rsidP="07505BC4" w:rsidRDefault="1C6A924A" w14:paraId="560F3320" w14:textId="5B1FC2E0">
      <w:pPr>
        <w:spacing w:line="480" w:lineRule="auto"/>
        <w:rPr>
          <w:rFonts w:ascii="Times New Roman" w:hAnsi="Times New Roman" w:cs="Times New Roman"/>
          <w:rPrChange w:author="Zachary Cappella" w:date="2023-10-09T16:12:00Z" w:id="1247">
            <w:rPr/>
          </w:rPrChange>
        </w:rPr>
      </w:pPr>
      <w:r w:rsidRPr="00130713">
        <w:rPr>
          <w:rFonts w:ascii="Times New Roman" w:hAnsi="Times New Roman" w:cs="Times New Roman"/>
          <w:rPrChange w:author="Zachary Cappella" w:date="2023-10-09T16:12:00Z" w:id="1248">
            <w:rPr/>
          </w:rPrChange>
        </w:rPr>
        <w:t>Change requests can come from internal and external</w:t>
      </w:r>
      <w:r w:rsidRPr="00130713" w:rsidR="67587221">
        <w:rPr>
          <w:rFonts w:ascii="Times New Roman" w:hAnsi="Times New Roman" w:cs="Times New Roman"/>
          <w:rPrChange w:author="Zachary Cappella" w:date="2023-10-09T16:12:00Z" w:id="1249">
            <w:rPr/>
          </w:rPrChange>
        </w:rPr>
        <w:t xml:space="preserve"> entities.</w:t>
      </w:r>
    </w:p>
    <w:p w:rsidRPr="00130713" w:rsidR="5D239280" w:rsidP="07505BC4" w:rsidRDefault="5D239280" w14:paraId="54D121FA" w14:textId="67B2C462">
      <w:pPr>
        <w:spacing w:line="480" w:lineRule="auto"/>
        <w:rPr>
          <w:rFonts w:ascii="Times New Roman" w:hAnsi="Times New Roman" w:cs="Times New Roman"/>
          <w:rPrChange w:author="Zachary Cappella" w:date="2023-10-09T16:12:00Z" w:id="1250">
            <w:rPr/>
          </w:rPrChange>
        </w:rPr>
      </w:pPr>
      <w:r w:rsidRPr="00130713">
        <w:rPr>
          <w:rFonts w:ascii="Times New Roman" w:hAnsi="Times New Roman" w:cs="Times New Roman"/>
          <w:rPrChange w:author="Zachary Cappella" w:date="2023-10-09T16:12:00Z" w:id="1251">
            <w:rPr/>
          </w:rPrChange>
        </w:rPr>
        <w:t xml:space="preserve">Internal entities would include Team B, Team A on agreed upon requirements, and the client on </w:t>
      </w:r>
      <w:r w:rsidRPr="00130713">
        <w:rPr>
          <w:rFonts w:ascii="Times New Roman" w:hAnsi="Times New Roman" w:cs="Times New Roman"/>
          <w:rPrChange w:author="Zachary Cappella" w:date="2023-10-09T16:12:00Z" w:id="1252">
            <w:rPr/>
          </w:rPrChange>
        </w:rPr>
        <w:lastRenderedPageBreak/>
        <w:t xml:space="preserve">agreed upon requirements. </w:t>
      </w:r>
      <w:r w:rsidRPr="00130713" w:rsidR="1198C492">
        <w:rPr>
          <w:rFonts w:ascii="Times New Roman" w:hAnsi="Times New Roman" w:cs="Times New Roman"/>
          <w:rPrChange w:author="Zachary Cappella" w:date="2023-10-09T16:12:00Z" w:id="1253">
            <w:rPr/>
          </w:rPrChange>
        </w:rPr>
        <w:t>External entities would include Team A, the client, external agencies or policy makers, and other unseen adopters of the application.</w:t>
      </w:r>
    </w:p>
    <w:p w:rsidRPr="00130713" w:rsidR="1198C492" w:rsidP="7E3D5E32" w:rsidRDefault="1198C492" w14:paraId="0FF49AEA" w14:textId="2EC7136F">
      <w:pPr>
        <w:pStyle w:val="Heading2"/>
        <w:keepNext w:val="0"/>
        <w:keepLines w:val="0"/>
        <w:numPr>
          <w:ilvl w:val="1"/>
          <w:numId w:val="0"/>
        </w:numPr>
        <w:spacing w:line="480" w:lineRule="auto"/>
        <w:ind w:left="360"/>
      </w:pPr>
      <w:bookmarkStart w:name="_Toc1488916446" w:id="1254"/>
      <w:bookmarkStart w:name="_Toc2086288129" w:id="1255"/>
      <w:bookmarkStart w:name="_Toc146374825" w:id="1256"/>
      <w:r w:rsidRPr="00130713">
        <w:t>3.2 Change Request Submission</w:t>
      </w:r>
      <w:bookmarkEnd w:id="1254"/>
      <w:bookmarkEnd w:id="1255"/>
      <w:bookmarkEnd w:id="1256"/>
    </w:p>
    <w:p w:rsidRPr="00130713" w:rsidR="1198C492" w:rsidP="07505BC4" w:rsidRDefault="1198C492" w14:paraId="0A5A1B54" w14:textId="7E0C6664">
      <w:pPr>
        <w:spacing w:line="480" w:lineRule="auto"/>
        <w:rPr>
          <w:rFonts w:ascii="Times New Roman" w:hAnsi="Times New Roman" w:cs="Times New Roman"/>
          <w:rPrChange w:author="Zachary Cappella" w:date="2023-10-09T16:12:00Z" w:id="1257">
            <w:rPr/>
          </w:rPrChange>
        </w:rPr>
      </w:pPr>
      <w:r w:rsidRPr="00130713">
        <w:rPr>
          <w:rFonts w:ascii="Times New Roman" w:hAnsi="Times New Roman" w:cs="Times New Roman"/>
          <w:rPrChange w:author="Zachary Cappella" w:date="2023-10-09T16:12:00Z" w:id="1258">
            <w:rPr/>
          </w:rPrChange>
        </w:rPr>
        <w:t xml:space="preserve">In collaboration with Team A, a change request form will be developed. This form completion and submission to the team leader will trigger a change request. The change request will include </w:t>
      </w:r>
      <w:r w:rsidRPr="00130713" w:rsidR="3BD91702">
        <w:rPr>
          <w:rFonts w:ascii="Times New Roman" w:hAnsi="Times New Roman" w:cs="Times New Roman"/>
          <w:rPrChange w:author="Zachary Cappella" w:date="2023-10-09T16:12:00Z" w:id="1259">
            <w:rPr/>
          </w:rPrChange>
        </w:rPr>
        <w:t xml:space="preserve">the initial request, the substantial change or changes, the purpose, and desired outcome of the change. Requestors should also make </w:t>
      </w:r>
      <w:r w:rsidRPr="00130713" w:rsidR="67CE6B29">
        <w:rPr>
          <w:rFonts w:ascii="Times New Roman" w:hAnsi="Times New Roman" w:cs="Times New Roman"/>
          <w:rPrChange w:author="Zachary Cappella" w:date="2023-10-09T16:12:00Z" w:id="1260">
            <w:rPr/>
          </w:rPrChange>
        </w:rPr>
        <w:t>note</w:t>
      </w:r>
      <w:r w:rsidRPr="00130713" w:rsidR="3BD91702">
        <w:rPr>
          <w:rFonts w:ascii="Times New Roman" w:hAnsi="Times New Roman" w:cs="Times New Roman"/>
          <w:rPrChange w:author="Zachary Cappella" w:date="2023-10-09T16:12:00Z" w:id="1261">
            <w:rPr/>
          </w:rPrChange>
        </w:rPr>
        <w:t xml:space="preserve"> if this request s</w:t>
      </w:r>
      <w:r w:rsidRPr="00130713" w:rsidR="61EC06E7">
        <w:rPr>
          <w:rFonts w:ascii="Times New Roman" w:hAnsi="Times New Roman" w:cs="Times New Roman"/>
          <w:rPrChange w:author="Zachary Cappella" w:date="2023-10-09T16:12:00Z" w:id="1262">
            <w:rPr/>
          </w:rPrChange>
        </w:rPr>
        <w:t>pawned from</w:t>
      </w:r>
      <w:r w:rsidRPr="00130713" w:rsidR="3BD91702">
        <w:rPr>
          <w:rFonts w:ascii="Times New Roman" w:hAnsi="Times New Roman" w:cs="Times New Roman"/>
          <w:rPrChange w:author="Zachary Cappella" w:date="2023-10-09T16:12:00Z" w:id="1263">
            <w:rPr/>
          </w:rPrChange>
        </w:rPr>
        <w:t xml:space="preserve"> a policy or legislative</w:t>
      </w:r>
      <w:r w:rsidRPr="00130713" w:rsidR="1730B54A">
        <w:rPr>
          <w:rFonts w:ascii="Times New Roman" w:hAnsi="Times New Roman" w:cs="Times New Roman"/>
          <w:rPrChange w:author="Zachary Cappella" w:date="2023-10-09T16:12:00Z" w:id="1264">
            <w:rPr/>
          </w:rPrChange>
        </w:rPr>
        <w:t xml:space="preserve"> change that would impact the application.</w:t>
      </w:r>
    </w:p>
    <w:p w:rsidRPr="00130713" w:rsidR="1730B54A" w:rsidP="7E3D5E32" w:rsidRDefault="1730B54A" w14:paraId="179D4575" w14:textId="4AC8D331">
      <w:pPr>
        <w:pStyle w:val="Heading2"/>
        <w:keepNext w:val="0"/>
        <w:keepLines w:val="0"/>
        <w:numPr>
          <w:ilvl w:val="1"/>
          <w:numId w:val="0"/>
        </w:numPr>
        <w:spacing w:line="480" w:lineRule="auto"/>
        <w:ind w:left="360"/>
      </w:pPr>
      <w:bookmarkStart w:name="_Toc2110461889" w:id="1265"/>
      <w:bookmarkStart w:name="_Toc1303368691" w:id="1266"/>
      <w:bookmarkStart w:name="_Toc146374826" w:id="1267"/>
      <w:r w:rsidRPr="00130713">
        <w:t>3.3 Change Request Review</w:t>
      </w:r>
      <w:bookmarkEnd w:id="1265"/>
      <w:bookmarkEnd w:id="1266"/>
      <w:bookmarkEnd w:id="1267"/>
    </w:p>
    <w:p w:rsidRPr="00130713" w:rsidR="1730B54A" w:rsidP="7E3D5E32" w:rsidRDefault="1730B54A" w14:paraId="3E4ED176" w14:textId="04574A85">
      <w:pPr>
        <w:spacing w:line="480" w:lineRule="auto"/>
        <w:rPr>
          <w:rFonts w:ascii="Times New Roman" w:hAnsi="Times New Roman" w:cs="Times New Roman"/>
          <w:rPrChange w:author="Zachary Cappella" w:date="2023-10-09T16:12:00Z" w:id="1268">
            <w:rPr/>
          </w:rPrChange>
        </w:rPr>
      </w:pPr>
      <w:r w:rsidRPr="00130713">
        <w:rPr>
          <w:rFonts w:ascii="Times New Roman" w:hAnsi="Times New Roman" w:cs="Times New Roman"/>
          <w:rPrChange w:author="Zachary Cappella" w:date="2023-10-09T16:12:00Z" w:id="1269">
            <w:rPr/>
          </w:rPrChange>
        </w:rPr>
        <w:t xml:space="preserve">Change requests will be reviewed by the full team during stand-up meetings. These meetings occur weekly. </w:t>
      </w:r>
      <w:r w:rsidRPr="00130713" w:rsidR="3BD91702">
        <w:rPr>
          <w:rFonts w:ascii="Times New Roman" w:hAnsi="Times New Roman" w:cs="Times New Roman"/>
          <w:rPrChange w:author="Zachary Cappella" w:date="2023-10-09T16:12:00Z" w:id="1270">
            <w:rPr/>
          </w:rPrChange>
        </w:rPr>
        <w:t xml:space="preserve"> </w:t>
      </w:r>
      <w:r w:rsidRPr="00130713" w:rsidR="1A2A55B5">
        <w:rPr>
          <w:rFonts w:ascii="Times New Roman" w:hAnsi="Times New Roman" w:cs="Times New Roman"/>
          <w:rPrChange w:author="Zachary Cappella" w:date="2023-10-09T16:12:00Z" w:id="1271">
            <w:rPr/>
          </w:rPrChange>
        </w:rPr>
        <w:t xml:space="preserve">The full Team B will have an opportunity to review the request, ask questions, deliver feedback, and voice their opinion of the impact the change would have on their assigned work. A risk management analysis will be conducted </w:t>
      </w:r>
      <w:r w:rsidRPr="00130713" w:rsidR="17742018">
        <w:rPr>
          <w:rFonts w:ascii="Times New Roman" w:hAnsi="Times New Roman" w:cs="Times New Roman"/>
          <w:rPrChange w:author="Zachary Cappella" w:date="2023-10-09T16:12:00Z" w:id="1272">
            <w:rPr/>
          </w:rPrChange>
        </w:rPr>
        <w:t xml:space="preserve">by the team </w:t>
      </w:r>
      <w:r w:rsidRPr="00130713" w:rsidR="1A2A55B5">
        <w:rPr>
          <w:rFonts w:ascii="Times New Roman" w:hAnsi="Times New Roman" w:cs="Times New Roman"/>
          <w:rPrChange w:author="Zachary Cappella" w:date="2023-10-09T16:12:00Z" w:id="1273">
            <w:rPr/>
          </w:rPrChange>
        </w:rPr>
        <w:t xml:space="preserve">to assess </w:t>
      </w:r>
      <w:r w:rsidRPr="00130713" w:rsidR="366CABC8">
        <w:rPr>
          <w:rFonts w:ascii="Times New Roman" w:hAnsi="Times New Roman" w:cs="Times New Roman"/>
          <w:rPrChange w:author="Zachary Cappella" w:date="2023-10-09T16:12:00Z" w:id="1274">
            <w:rPr/>
          </w:rPrChange>
        </w:rPr>
        <w:t>the impact</w:t>
      </w:r>
      <w:r w:rsidRPr="00130713" w:rsidR="1A2A55B5">
        <w:rPr>
          <w:rFonts w:ascii="Times New Roman" w:hAnsi="Times New Roman" w:cs="Times New Roman"/>
          <w:rPrChange w:author="Zachary Cappella" w:date="2023-10-09T16:12:00Z" w:id="1275">
            <w:rPr/>
          </w:rPrChange>
        </w:rPr>
        <w:t xml:space="preserve"> </w:t>
      </w:r>
      <w:r w:rsidRPr="00130713" w:rsidR="68C89653">
        <w:rPr>
          <w:rFonts w:ascii="Times New Roman" w:hAnsi="Times New Roman" w:cs="Times New Roman"/>
          <w:rPrChange w:author="Zachary Cappella" w:date="2023-10-09T16:12:00Z" w:id="1276">
            <w:rPr/>
          </w:rPrChange>
        </w:rPr>
        <w:t>on</w:t>
      </w:r>
      <w:r w:rsidRPr="00130713" w:rsidR="1A2A55B5">
        <w:rPr>
          <w:rFonts w:ascii="Times New Roman" w:hAnsi="Times New Roman" w:cs="Times New Roman"/>
          <w:rPrChange w:author="Zachary Cappella" w:date="2023-10-09T16:12:00Z" w:id="1277">
            <w:rPr/>
          </w:rPrChange>
        </w:rPr>
        <w:t xml:space="preserve"> the project goals, </w:t>
      </w:r>
      <w:r w:rsidRPr="00130713" w:rsidR="446AA825">
        <w:rPr>
          <w:rFonts w:ascii="Times New Roman" w:hAnsi="Times New Roman" w:cs="Times New Roman"/>
          <w:rPrChange w:author="Zachary Cappella" w:date="2023-10-09T16:12:00Z" w:id="1278">
            <w:rPr/>
          </w:rPrChange>
        </w:rPr>
        <w:t xml:space="preserve">budget, scope, timeline, </w:t>
      </w:r>
      <w:r w:rsidRPr="00130713" w:rsidR="7B461E20">
        <w:rPr>
          <w:rFonts w:ascii="Times New Roman" w:hAnsi="Times New Roman" w:cs="Times New Roman"/>
          <w:rPrChange w:author="Zachary Cappella" w:date="2023-10-09T16:12:00Z" w:id="1279">
            <w:rPr/>
          </w:rPrChange>
        </w:rPr>
        <w:t xml:space="preserve">technical ability, and feasibility. </w:t>
      </w:r>
      <w:r w:rsidRPr="00130713" w:rsidR="516D2A84">
        <w:rPr>
          <w:rFonts w:ascii="Times New Roman" w:hAnsi="Times New Roman" w:cs="Times New Roman"/>
          <w:rPrChange w:author="Zachary Cappella" w:date="2023-10-09T16:12:00Z" w:id="1280">
            <w:rPr/>
          </w:rPrChange>
        </w:rPr>
        <w:t>Once a majority of the team is either in favor or opposed to adopting the change, the decision will be communicated to the requestor via email. The request form will be saved in shared files on Microsoft Teams</w:t>
      </w:r>
      <w:r w:rsidRPr="00130713" w:rsidR="6EAAFA95">
        <w:rPr>
          <w:rFonts w:ascii="Times New Roman" w:hAnsi="Times New Roman" w:cs="Times New Roman"/>
          <w:rPrChange w:author="Zachary Cappella" w:date="2023-10-09T16:12:00Z" w:id="1281">
            <w:rPr/>
          </w:rPrChange>
        </w:rPr>
        <w:t xml:space="preserve"> for record keeping.</w:t>
      </w:r>
    </w:p>
    <w:p w:rsidRPr="00130713" w:rsidR="363C1E7D" w:rsidP="07505BC4" w:rsidRDefault="363C1E7D" w14:paraId="3643E02A" w14:textId="40DFACC7">
      <w:pPr>
        <w:pStyle w:val="Heading1"/>
        <w:numPr>
          <w:ilvl w:val="0"/>
          <w:numId w:val="7"/>
        </w:numPr>
        <w:spacing w:line="480" w:lineRule="auto"/>
      </w:pPr>
      <w:bookmarkStart w:name="_Toc2094933191" w:id="1282"/>
      <w:bookmarkStart w:name="_Toc2091083459" w:id="1283"/>
      <w:bookmarkStart w:name="_Toc146374827" w:id="1284"/>
      <w:r w:rsidRPr="00130713">
        <w:t>Time Management</w:t>
      </w:r>
      <w:bookmarkEnd w:id="1282"/>
      <w:bookmarkEnd w:id="1283"/>
      <w:bookmarkEnd w:id="1284"/>
    </w:p>
    <w:p w:rsidRPr="00130713" w:rsidR="5C2D6043" w:rsidP="07505BC4" w:rsidRDefault="5C2D6043" w14:paraId="3ED5F478" w14:textId="21484594">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285">
            <w:rPr/>
          </w:rPrChange>
        </w:rPr>
        <w:t>Each milestone takes 15 days to complete. The shortest tasks to complete throughout the whole project schedule will take onl</w:t>
      </w:r>
      <w:r w:rsidRPr="00130713" w:rsidR="02ED01A4">
        <w:rPr>
          <w:rFonts w:ascii="Times New Roman" w:hAnsi="Times New Roman" w:cs="Times New Roman"/>
          <w:rPrChange w:author="Zachary Cappella" w:date="2023-10-09T16:12:00Z" w:id="1286">
            <w:rPr/>
          </w:rPrChange>
        </w:rPr>
        <w:t xml:space="preserve">y one day. It will take one day to revise existing documents during Milestone </w:t>
      </w:r>
      <w:r w:rsidRPr="00130713" w:rsidR="6FE835EA">
        <w:rPr>
          <w:rFonts w:ascii="Times New Roman" w:hAnsi="Times New Roman" w:cs="Times New Roman"/>
          <w:rPrChange w:author="Zachary Cappella" w:date="2023-10-09T16:12:00Z" w:id="1287">
            <w:rPr/>
          </w:rPrChange>
        </w:rPr>
        <w:t>2,</w:t>
      </w:r>
      <w:r w:rsidRPr="00130713" w:rsidR="02ED01A4">
        <w:rPr>
          <w:rFonts w:ascii="Times New Roman" w:hAnsi="Times New Roman" w:cs="Times New Roman"/>
          <w:rPrChange w:author="Zachary Cappella" w:date="2023-10-09T16:12:00Z" w:id="1288">
            <w:rPr/>
          </w:rPrChange>
        </w:rPr>
        <w:t xml:space="preserve"> and it will take one day to do the same for Milestone 3. Most of the tasks take up to 7 days, </w:t>
      </w:r>
      <w:r w:rsidRPr="00130713" w:rsidR="6AF65E30">
        <w:rPr>
          <w:rFonts w:ascii="Times New Roman" w:hAnsi="Times New Roman" w:cs="Times New Roman"/>
          <w:rPrChange w:author="Zachary Cappella" w:date="2023-10-09T16:12:00Z" w:id="1289">
            <w:rPr/>
          </w:rPrChange>
        </w:rPr>
        <w:t>the longest of the tasks in the project schedule.</w:t>
      </w:r>
      <w:r w:rsidRPr="00130713" w:rsidR="253F520E">
        <w:rPr>
          <w:rFonts w:ascii="Times New Roman" w:hAnsi="Times New Roman" w:cs="Times New Roman"/>
          <w:rPrChange w:author="Zachary Cappella" w:date="2023-10-09T16:12:00Z" w:id="1290">
            <w:rPr/>
          </w:rPrChange>
        </w:rPr>
        <w:t xml:space="preserve"> The in-house development will approximately take 12 weeks. </w:t>
      </w:r>
      <w:commentRangeStart w:id="1291"/>
      <w:commentRangeEnd w:id="1291"/>
      <w:r w:rsidRPr="00130713">
        <w:rPr>
          <w:rStyle w:val="CommentReference"/>
          <w:rFonts w:ascii="Times New Roman" w:hAnsi="Times New Roman" w:cs="Times New Roman"/>
          <w:rPrChange w:author="Zachary Cappella" w:date="2023-10-09T16:12:00Z" w:id="1292">
            <w:rPr>
              <w:rStyle w:val="CommentReference"/>
            </w:rPr>
          </w:rPrChange>
        </w:rPr>
        <w:commentReference w:id="1291"/>
      </w:r>
      <w:r w:rsidRPr="00130713" w:rsidR="253F520E">
        <w:rPr>
          <w:rFonts w:ascii="Times New Roman" w:hAnsi="Times New Roman" w:cs="Times New Roman"/>
          <w:rPrChange w:author="Zachary Cappella" w:date="2023-10-09T16:12:00Z" w:id="1293">
            <w:rPr/>
          </w:rPrChange>
        </w:rPr>
        <w:t xml:space="preserve">each employee's workload has been allocated at 20 hours per week. </w:t>
      </w:r>
      <w:r w:rsidRPr="00130713" w:rsidR="2891FD6F">
        <w:rPr>
          <w:rFonts w:ascii="Times New Roman" w:hAnsi="Times New Roman" w:cs="Times New Roman"/>
          <w:rPrChange w:author="Zachary Cappella" w:date="2023-10-09T16:12:00Z" w:id="1294">
            <w:rPr/>
          </w:rPrChange>
        </w:rPr>
        <w:t>This arrangement spans a total of 240 hours per employee over the 12-week duration.</w:t>
      </w:r>
    </w:p>
    <w:p w:rsidRPr="00130713" w:rsidR="297BB156" w:rsidP="7E3D5E32" w:rsidRDefault="337D552C" w14:paraId="14059803" w14:textId="306C8375">
      <w:pPr>
        <w:pStyle w:val="Heading2"/>
        <w:keepNext w:val="0"/>
        <w:keepLines w:val="0"/>
        <w:numPr>
          <w:ilvl w:val="1"/>
          <w:numId w:val="0"/>
        </w:numPr>
        <w:spacing w:line="480" w:lineRule="auto"/>
        <w:rPr>
          <w:sz w:val="22"/>
          <w:szCs w:val="22"/>
        </w:rPr>
      </w:pPr>
      <w:bookmarkStart w:name="_Toc1601490686" w:id="1295"/>
      <w:bookmarkStart w:name="_Toc826185693" w:id="1296"/>
      <w:bookmarkStart w:name="_Toc146374828" w:id="1297"/>
      <w:r w:rsidRPr="00130713">
        <w:lastRenderedPageBreak/>
        <w:t xml:space="preserve">4.1 </w:t>
      </w:r>
      <w:r w:rsidRPr="00130713" w:rsidR="297BB156">
        <w:t xml:space="preserve">Project </w:t>
      </w:r>
      <w:r w:rsidRPr="00130713" w:rsidR="60290010">
        <w:t>P</w:t>
      </w:r>
      <w:r w:rsidRPr="00130713" w:rsidR="297BB156">
        <w:t>lan</w:t>
      </w:r>
      <w:bookmarkEnd w:id="1295"/>
      <w:bookmarkEnd w:id="1296"/>
      <w:bookmarkEnd w:id="1297"/>
    </w:p>
    <w:p w:rsidRPr="00130713" w:rsidR="0B0B47AB" w:rsidP="7E3D5E32" w:rsidRDefault="0B0B47AB" w14:paraId="7199C14E" w14:textId="7FDB3EDE">
      <w:pPr>
        <w:spacing w:line="480" w:lineRule="auto"/>
        <w:jc w:val="center"/>
        <w:rPr>
          <w:rFonts w:ascii="Times New Roman" w:hAnsi="Times New Roman" w:eastAsia="Times New Roman" w:cs="Times New Roman"/>
        </w:rPr>
      </w:pPr>
      <w:r w:rsidRPr="00130713">
        <w:rPr>
          <w:rFonts w:ascii="Times New Roman" w:hAnsi="Times New Roman" w:cs="Times New Roman"/>
          <w:noProof/>
          <w:rPrChange w:author="Zachary Cappella" w:date="2023-10-09T16:12:00Z" w:id="1298">
            <w:rPr>
              <w:noProof/>
            </w:rPr>
          </w:rPrChange>
        </w:rPr>
        <w:drawing>
          <wp:inline distT="0" distB="0" distL="0" distR="0" wp14:anchorId="42496DF3" wp14:editId="5391C11A">
            <wp:extent cx="5972175" cy="1907096"/>
            <wp:effectExtent l="0" t="0" r="0" b="0"/>
            <wp:docPr id="85876885" name="Picture 8587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768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1907096"/>
                    </a:xfrm>
                    <a:prstGeom prst="rect">
                      <a:avLst/>
                    </a:prstGeom>
                  </pic:spPr>
                </pic:pic>
              </a:graphicData>
            </a:graphic>
          </wp:inline>
        </w:drawing>
      </w:r>
      <w:r w:rsidRPr="00130713" w:rsidR="156D8E50">
        <w:rPr>
          <w:rFonts w:ascii="Times New Roman" w:hAnsi="Times New Roman" w:eastAsia="Times New Roman" w:cs="Times New Roman"/>
        </w:rPr>
        <w:t>Figure 1 – Project Plan</w:t>
      </w:r>
      <w:r w:rsidRPr="00130713" w:rsidR="1E715EDB">
        <w:rPr>
          <w:rFonts w:ascii="Times New Roman" w:hAnsi="Times New Roman" w:eastAsia="Times New Roman" w:cs="Times New Roman"/>
        </w:rPr>
        <w:t xml:space="preserve"> Gantt Chart</w:t>
      </w:r>
    </w:p>
    <w:p w:rsidRPr="00130713" w:rsidR="363C1E7D" w:rsidP="07505BC4" w:rsidRDefault="363C1E7D" w14:paraId="28D4BF70" w14:textId="0142C4DE">
      <w:pPr>
        <w:pStyle w:val="Heading1"/>
        <w:numPr>
          <w:ilvl w:val="0"/>
          <w:numId w:val="7"/>
        </w:numPr>
        <w:spacing w:line="480" w:lineRule="auto"/>
      </w:pPr>
      <w:bookmarkStart w:name="_Toc556561902" w:id="1299"/>
      <w:bookmarkStart w:name="_Toc912156207" w:id="1300"/>
      <w:bookmarkStart w:name="_Toc146374829" w:id="1301"/>
      <w:r w:rsidRPr="00130713">
        <w:t>Cost Management</w:t>
      </w:r>
      <w:bookmarkEnd w:id="1299"/>
      <w:bookmarkEnd w:id="1300"/>
      <w:bookmarkEnd w:id="1301"/>
    </w:p>
    <w:p w:rsidRPr="00130713" w:rsidR="7B1D18DA" w:rsidP="07505BC4" w:rsidRDefault="7B1D18DA" w14:paraId="3A8821CB" w14:textId="0F5EAF1D">
      <w:pPr>
        <w:spacing w:line="480" w:lineRule="auto"/>
        <w:rPr>
          <w:rFonts w:ascii="Times New Roman" w:hAnsi="Times New Roman" w:cs="Times New Roman"/>
          <w:rPrChange w:author="Zachary Cappella" w:date="2023-10-09T16:12:00Z" w:id="1302">
            <w:rPr/>
          </w:rPrChange>
        </w:rPr>
      </w:pPr>
      <w:r w:rsidRPr="00130713">
        <w:rPr>
          <w:rFonts w:ascii="Times New Roman" w:hAnsi="Times New Roman" w:cs="Times New Roman"/>
          <w:rPrChange w:author="Zachary Cappella" w:date="2023-10-09T16:12:00Z" w:id="1303">
            <w:rPr/>
          </w:rPrChange>
        </w:rPr>
        <w:t xml:space="preserve">We have outlined the budgetary aspects for the in-house development of the </w:t>
      </w:r>
      <w:proofErr w:type="spellStart"/>
      <w:r w:rsidRPr="00130713">
        <w:rPr>
          <w:rFonts w:ascii="Times New Roman" w:hAnsi="Times New Roman" w:cs="Times New Roman"/>
          <w:rPrChange w:author="Zachary Cappella" w:date="2023-10-09T16:12:00Z" w:id="1304">
            <w:rPr/>
          </w:rPrChange>
        </w:rPr>
        <w:t>CogniOpen</w:t>
      </w:r>
      <w:proofErr w:type="spellEnd"/>
      <w:r w:rsidRPr="00130713">
        <w:rPr>
          <w:rFonts w:ascii="Times New Roman" w:hAnsi="Times New Roman" w:cs="Times New Roman"/>
          <w:rPrChange w:author="Zachary Cappella" w:date="2023-10-09T16:12:00Z" w:id="1305">
            <w:rPr/>
          </w:rPrChange>
        </w:rPr>
        <w:t xml:space="preserve"> application by our software development team, denoted as Team B. The stipulated timeline for this endeavor is set at 12 weeks. The budget has been computed utilizing the hourly rates of our employees.</w:t>
      </w:r>
    </w:p>
    <w:p w:rsidRPr="00130713" w:rsidR="7B1D18DA" w:rsidP="7E3D5E32" w:rsidRDefault="2151F644" w14:paraId="2BE13B01" w14:textId="77C25B44">
      <w:pPr>
        <w:pStyle w:val="Heading2"/>
        <w:keepNext w:val="0"/>
        <w:keepLines w:val="0"/>
        <w:numPr>
          <w:ilvl w:val="1"/>
          <w:numId w:val="0"/>
        </w:numPr>
        <w:spacing w:line="480" w:lineRule="auto"/>
      </w:pPr>
      <w:bookmarkStart w:name="_Toc1113928154" w:id="1306"/>
      <w:bookmarkStart w:name="_Toc1308161858" w:id="1307"/>
      <w:bookmarkStart w:name="_Toc146374830" w:id="1308"/>
      <w:r w:rsidRPr="00130713">
        <w:t xml:space="preserve">5.1 </w:t>
      </w:r>
      <w:r w:rsidRPr="00130713" w:rsidR="7B1D18DA">
        <w:t>Personnel</w:t>
      </w:r>
      <w:bookmarkEnd w:id="1306"/>
      <w:bookmarkEnd w:id="1307"/>
      <w:bookmarkEnd w:id="1308"/>
    </w:p>
    <w:p w:rsidRPr="00130713" w:rsidR="7B1D18DA" w:rsidP="07505BC4" w:rsidRDefault="7B1D18DA" w14:paraId="6A0AC502" w14:textId="54C43C17">
      <w:pPr>
        <w:spacing w:line="480" w:lineRule="auto"/>
        <w:rPr>
          <w:rFonts w:ascii="Times New Roman" w:hAnsi="Times New Roman" w:cs="Times New Roman"/>
          <w:rPrChange w:author="Zachary Cappella" w:date="2023-10-09T16:12:00Z" w:id="1309">
            <w:rPr/>
          </w:rPrChange>
        </w:rPr>
      </w:pPr>
      <w:r w:rsidRPr="00130713">
        <w:rPr>
          <w:rFonts w:ascii="Times New Roman" w:hAnsi="Times New Roman" w:cs="Times New Roman"/>
          <w:rPrChange w:author="Zachary Cappella" w:date="2023-10-09T16:12:00Z" w:id="1310">
            <w:rPr/>
          </w:rPrChange>
        </w:rPr>
        <w:t xml:space="preserve">To ensure a comprehensive coverage of project requirements and potential contingencies, each employee's workload has been allocated </w:t>
      </w:r>
      <w:r w:rsidRPr="00130713" w:rsidR="002A03E0">
        <w:rPr>
          <w:rFonts w:ascii="Times New Roman" w:hAnsi="Times New Roman" w:cs="Times New Roman"/>
          <w:rPrChange w:author="Zachary Cappella" w:date="2023-10-09T16:12:00Z" w:id="1311">
            <w:rPr/>
          </w:rPrChange>
        </w:rPr>
        <w:t xml:space="preserve">to </w:t>
      </w:r>
      <w:r w:rsidRPr="00130713">
        <w:rPr>
          <w:rFonts w:ascii="Times New Roman" w:hAnsi="Times New Roman" w:cs="Times New Roman"/>
          <w:rPrChange w:author="Zachary Cappella" w:date="2023-10-09T16:12:00Z" w:id="1312">
            <w:rPr/>
          </w:rPrChange>
        </w:rPr>
        <w:t>20 hours per week. This arrangement spans a total of 240 hours per employee over the 12-week duration. An additional buffer of 20% has been factored into the budget to address any unforeseen circumstances that might arise.</w:t>
      </w:r>
    </w:p>
    <w:p w:rsidRPr="00130713" w:rsidR="7B1D18DA" w:rsidP="07505BC4" w:rsidRDefault="7B1D18DA" w14:paraId="61976207" w14:textId="1CC062A7">
      <w:pPr>
        <w:spacing w:line="480" w:lineRule="auto"/>
        <w:rPr>
          <w:rFonts w:ascii="Times New Roman" w:hAnsi="Times New Roman" w:cs="Times New Roman"/>
          <w:rPrChange w:author="Zachary Cappella" w:date="2023-10-09T16:12:00Z" w:id="1313">
            <w:rPr/>
          </w:rPrChange>
        </w:rPr>
      </w:pPr>
      <w:r w:rsidRPr="00130713">
        <w:rPr>
          <w:rFonts w:ascii="Times New Roman" w:hAnsi="Times New Roman" w:cs="Times New Roman"/>
          <w:rPrChange w:author="Zachary Cappella" w:date="2023-10-09T16:12:00Z" w:id="1314">
            <w:rPr/>
          </w:rPrChange>
        </w:rPr>
        <w:t>The role of a Project Manager commands an hourly rate of $</w:t>
      </w:r>
      <w:r w:rsidRPr="00130713" w:rsidR="38A4B753">
        <w:rPr>
          <w:rFonts w:ascii="Times New Roman" w:hAnsi="Times New Roman" w:cs="Times New Roman"/>
          <w:rPrChange w:author="Zachary Cappella" w:date="2023-10-09T16:12:00Z" w:id="1315">
            <w:rPr/>
          </w:rPrChange>
        </w:rPr>
        <w:t>85.00</w:t>
      </w:r>
      <w:r w:rsidRPr="00130713">
        <w:rPr>
          <w:rFonts w:ascii="Times New Roman" w:hAnsi="Times New Roman" w:cs="Times New Roman"/>
          <w:rPrChange w:author="Zachary Cappella" w:date="2023-10-09T16:12:00Z" w:id="1316">
            <w:rPr/>
          </w:rPrChange>
        </w:rPr>
        <w:t>, while the Software Engineers contribute their expertise at an hourly rate of $4</w:t>
      </w:r>
      <w:r w:rsidRPr="00130713" w:rsidR="5185D930">
        <w:rPr>
          <w:rFonts w:ascii="Times New Roman" w:hAnsi="Times New Roman" w:cs="Times New Roman"/>
          <w:rPrChange w:author="Zachary Cappella" w:date="2023-10-09T16:12:00Z" w:id="1317">
            <w:rPr/>
          </w:rPrChange>
        </w:rPr>
        <w:t>0.00</w:t>
      </w:r>
      <w:r w:rsidRPr="00130713">
        <w:rPr>
          <w:rFonts w:ascii="Times New Roman" w:hAnsi="Times New Roman" w:cs="Times New Roman"/>
          <w:rPrChange w:author="Zachary Cappella" w:date="2023-10-09T16:12:00Z" w:id="1318">
            <w:rPr/>
          </w:rPrChange>
        </w:rPr>
        <w:t xml:space="preserve">. Within Team B, there exists a composition of 1 Project Manager and 10 Software Engineers, all of whom are poised to contribute synergistically to the success of the </w:t>
      </w:r>
      <w:proofErr w:type="spellStart"/>
      <w:r w:rsidRPr="00130713">
        <w:rPr>
          <w:rFonts w:ascii="Times New Roman" w:hAnsi="Times New Roman" w:cs="Times New Roman"/>
          <w:rPrChange w:author="Zachary Cappella" w:date="2023-10-09T16:12:00Z" w:id="1319">
            <w:rPr/>
          </w:rPrChange>
        </w:rPr>
        <w:t>CogniOpen</w:t>
      </w:r>
      <w:proofErr w:type="spellEnd"/>
      <w:r w:rsidRPr="00130713">
        <w:rPr>
          <w:rFonts w:ascii="Times New Roman" w:hAnsi="Times New Roman" w:cs="Times New Roman"/>
          <w:rPrChange w:author="Zachary Cappella" w:date="2023-10-09T16:12:00Z" w:id="1320">
            <w:rPr/>
          </w:rPrChange>
        </w:rPr>
        <w:t xml:space="preserve"> project.</w:t>
      </w:r>
    </w:p>
    <w:p w:rsidRPr="00130713" w:rsidR="7B1D18DA" w:rsidP="7E3D5E32" w:rsidRDefault="422EA62C" w14:paraId="652BE7DA" w14:textId="69FC16AD">
      <w:pPr>
        <w:pStyle w:val="Heading2"/>
        <w:keepNext w:val="0"/>
        <w:keepLines w:val="0"/>
        <w:numPr>
          <w:ilvl w:val="1"/>
          <w:numId w:val="0"/>
        </w:numPr>
        <w:spacing w:line="480" w:lineRule="auto"/>
      </w:pPr>
      <w:bookmarkStart w:name="_Toc1986862767" w:id="1321"/>
      <w:bookmarkStart w:name="_Toc1262372163" w:id="1322"/>
      <w:bookmarkStart w:name="_Toc146374831" w:id="1323"/>
      <w:r w:rsidRPr="00130713">
        <w:t xml:space="preserve">5.2 </w:t>
      </w:r>
      <w:r w:rsidRPr="00130713" w:rsidR="7B1D18DA">
        <w:t>Equipment</w:t>
      </w:r>
      <w:bookmarkEnd w:id="1321"/>
      <w:bookmarkEnd w:id="1322"/>
      <w:bookmarkEnd w:id="1323"/>
    </w:p>
    <w:p w:rsidRPr="00130713" w:rsidR="7B1D18DA" w:rsidP="07505BC4" w:rsidRDefault="7B1D18DA" w14:paraId="284883A9" w14:textId="7E5E4776">
      <w:pPr>
        <w:spacing w:line="480" w:lineRule="auto"/>
        <w:rPr>
          <w:rFonts w:ascii="Times New Roman" w:hAnsi="Times New Roman" w:cs="Times New Roman"/>
          <w:rPrChange w:author="Zachary Cappella" w:date="2023-10-09T16:12:00Z" w:id="1324">
            <w:rPr/>
          </w:rPrChange>
        </w:rPr>
      </w:pPr>
      <w:r w:rsidRPr="00130713">
        <w:rPr>
          <w:rFonts w:ascii="Times New Roman" w:hAnsi="Times New Roman" w:cs="Times New Roman"/>
          <w:rPrChange w:author="Zachary Cappella" w:date="2023-10-09T16:12:00Z" w:id="1325">
            <w:rPr/>
          </w:rPrChange>
        </w:rPr>
        <w:lastRenderedPageBreak/>
        <w:t>Each team member will use their personal computer and peripherals to complete the project. For testing the application</w:t>
      </w:r>
      <w:r w:rsidRPr="00130713" w:rsidR="1BF5E45D">
        <w:rPr>
          <w:rFonts w:ascii="Times New Roman" w:hAnsi="Times New Roman" w:cs="Times New Roman"/>
          <w:rPrChange w:author="Zachary Cappella" w:date="2023-10-09T16:12:00Z" w:id="1326">
            <w:rPr/>
          </w:rPrChange>
        </w:rPr>
        <w:t>,</w:t>
      </w:r>
      <w:r w:rsidRPr="00130713">
        <w:rPr>
          <w:rFonts w:ascii="Times New Roman" w:hAnsi="Times New Roman" w:cs="Times New Roman"/>
          <w:rPrChange w:author="Zachary Cappella" w:date="2023-10-09T16:12:00Z" w:id="1327">
            <w:rPr/>
          </w:rPrChange>
        </w:rPr>
        <w:t xml:space="preserve"> simulators will be used to avoid the need for separate mobile devices. </w:t>
      </w:r>
    </w:p>
    <w:p w:rsidRPr="00130713" w:rsidR="7B1D18DA" w:rsidP="7E3D5E32" w:rsidRDefault="5FCA3FC5" w14:paraId="391B9E14" w14:textId="041A18B7">
      <w:pPr>
        <w:pStyle w:val="Heading2"/>
        <w:keepNext w:val="0"/>
        <w:keepLines w:val="0"/>
        <w:numPr>
          <w:ilvl w:val="1"/>
          <w:numId w:val="0"/>
        </w:numPr>
        <w:spacing w:line="480" w:lineRule="auto"/>
      </w:pPr>
      <w:bookmarkStart w:name="_Toc372149209" w:id="1328"/>
      <w:bookmarkStart w:name="_Toc1181425009" w:id="1329"/>
      <w:bookmarkStart w:name="_Toc146374832" w:id="1330"/>
      <w:r w:rsidRPr="00130713">
        <w:t>5.3</w:t>
      </w:r>
      <w:r w:rsidRPr="00130713" w:rsidR="1CA7FCCF">
        <w:t xml:space="preserve"> </w:t>
      </w:r>
      <w:r w:rsidRPr="00130713" w:rsidR="7B1D18DA">
        <w:t>External Services</w:t>
      </w:r>
      <w:bookmarkEnd w:id="1328"/>
      <w:bookmarkEnd w:id="1329"/>
      <w:bookmarkEnd w:id="1330"/>
    </w:p>
    <w:p w:rsidRPr="00130713" w:rsidR="7B1D18DA" w:rsidP="07505BC4" w:rsidRDefault="7B1D18DA" w14:paraId="04DDEEE4" w14:textId="78414A41">
      <w:pPr>
        <w:spacing w:line="480" w:lineRule="auto"/>
        <w:rPr>
          <w:rFonts w:ascii="Times New Roman" w:hAnsi="Times New Roman" w:cs="Times New Roman"/>
          <w:rPrChange w:author="Zachary Cappella" w:date="2023-10-09T16:12:00Z" w:id="1331">
            <w:rPr/>
          </w:rPrChange>
        </w:rPr>
      </w:pPr>
      <w:r w:rsidRPr="00130713">
        <w:rPr>
          <w:rFonts w:ascii="Times New Roman" w:hAnsi="Times New Roman" w:cs="Times New Roman"/>
          <w:rPrChange w:author="Zachary Cappella" w:date="2023-10-09T16:12:00Z" w:id="1332">
            <w:rPr/>
          </w:rPrChange>
        </w:rPr>
        <w:t>There are external services that the application will depend on. The mobile application will be published on iOS and Android operating systems. The Apple App Store has a $99 annual fee for the Apple Developer Program. The Google Play Store has a one-time $25 registration fee for a developer account.</w:t>
      </w:r>
    </w:p>
    <w:p w:rsidRPr="00130713" w:rsidR="7B1D18DA" w:rsidP="7E3D5E32" w:rsidRDefault="7B1D18DA" w14:paraId="407AB7D6" w14:textId="139A6E0C">
      <w:pPr>
        <w:spacing w:line="480" w:lineRule="auto"/>
        <w:jc w:val="center"/>
        <w:rPr>
          <w:rFonts w:ascii="Times New Roman" w:hAnsi="Times New Roman" w:eastAsia="Times New Roman" w:cs="Times New Roman"/>
          <w:sz w:val="24"/>
          <w:szCs w:val="24"/>
        </w:rPr>
      </w:pPr>
      <w:commentRangeStart w:id="1333"/>
      <w:commentRangeStart w:id="1334"/>
      <w:r w:rsidRPr="00130713">
        <w:rPr>
          <w:rFonts w:ascii="Times New Roman" w:hAnsi="Times New Roman" w:eastAsia="Times New Roman" w:cs="Times New Roman"/>
          <w:sz w:val="21"/>
          <w:szCs w:val="21"/>
        </w:rPr>
        <w:t>((</w:t>
      </w:r>
      <w:proofErr w:type="spellStart"/>
      <w:r w:rsidRPr="00130713">
        <w:rPr>
          <w:rFonts w:ascii="Times New Roman" w:hAnsi="Times New Roman" w:eastAsia="Times New Roman" w:cs="Times New Roman"/>
          <w:sz w:val="21"/>
          <w:szCs w:val="21"/>
        </w:rPr>
        <w:t>projectManagerHrRt</w:t>
      </w:r>
      <w:proofErr w:type="spellEnd"/>
      <w:r w:rsidRPr="00130713">
        <w:rPr>
          <w:rFonts w:ascii="Times New Roman" w:hAnsi="Times New Roman" w:eastAsia="Times New Roman" w:cs="Times New Roman"/>
          <w:sz w:val="21"/>
          <w:szCs w:val="21"/>
        </w:rPr>
        <w:t xml:space="preserve"> + (10 * </w:t>
      </w:r>
      <w:proofErr w:type="spellStart"/>
      <w:r w:rsidRPr="00130713">
        <w:rPr>
          <w:rFonts w:ascii="Times New Roman" w:hAnsi="Times New Roman" w:eastAsia="Times New Roman" w:cs="Times New Roman"/>
          <w:sz w:val="21"/>
          <w:szCs w:val="21"/>
        </w:rPr>
        <w:t>softwareEngineerHrRt</w:t>
      </w:r>
      <w:proofErr w:type="spellEnd"/>
      <w:r w:rsidRPr="00130713">
        <w:rPr>
          <w:rFonts w:ascii="Times New Roman" w:hAnsi="Times New Roman" w:eastAsia="Times New Roman" w:cs="Times New Roman"/>
          <w:sz w:val="21"/>
          <w:szCs w:val="21"/>
        </w:rPr>
        <w:t xml:space="preserve">)) * 20) * 12 *1.2 + </w:t>
      </w:r>
      <w:proofErr w:type="spellStart"/>
      <w:r w:rsidRPr="00130713">
        <w:rPr>
          <w:rFonts w:ascii="Times New Roman" w:hAnsi="Times New Roman" w:eastAsia="Times New Roman" w:cs="Times New Roman"/>
          <w:sz w:val="21"/>
          <w:szCs w:val="21"/>
        </w:rPr>
        <w:t>ExternalServices</w:t>
      </w:r>
      <w:proofErr w:type="spellEnd"/>
      <w:r w:rsidRPr="00130713">
        <w:rPr>
          <w:rFonts w:ascii="Times New Roman" w:hAnsi="Times New Roman" w:eastAsia="Times New Roman" w:cs="Times New Roman"/>
          <w:sz w:val="21"/>
          <w:szCs w:val="21"/>
        </w:rPr>
        <w:t>= Allocated Budget</w:t>
      </w:r>
      <w:r w:rsidRPr="00130713">
        <w:rPr>
          <w:rFonts w:ascii="Times New Roman" w:hAnsi="Times New Roman" w:eastAsia="Times New Roman" w:cs="Times New Roman"/>
          <w:sz w:val="24"/>
          <w:szCs w:val="24"/>
        </w:rPr>
        <w:t xml:space="preserve"> </w:t>
      </w:r>
      <w:commentRangeEnd w:id="1333"/>
      <w:r w:rsidRPr="00130713">
        <w:rPr>
          <w:rStyle w:val="CommentReference"/>
          <w:rFonts w:ascii="Times New Roman" w:hAnsi="Times New Roman" w:cs="Times New Roman"/>
          <w:rPrChange w:author="Zachary Cappella" w:date="2023-10-09T16:12:00Z" w:id="1335">
            <w:rPr>
              <w:rStyle w:val="CommentReference"/>
            </w:rPr>
          </w:rPrChange>
        </w:rPr>
        <w:commentReference w:id="1333"/>
      </w:r>
      <w:commentRangeEnd w:id="1334"/>
      <w:r w:rsidRPr="00130713">
        <w:rPr>
          <w:rStyle w:val="CommentReference"/>
          <w:rFonts w:ascii="Times New Roman" w:hAnsi="Times New Roman" w:cs="Times New Roman"/>
          <w:rPrChange w:author="Zachary Cappella" w:date="2023-10-09T16:12:00Z" w:id="1336">
            <w:rPr>
              <w:rStyle w:val="CommentReference"/>
            </w:rPr>
          </w:rPrChange>
        </w:rPr>
        <w:commentReference w:id="1334"/>
      </w:r>
    </w:p>
    <w:p w:rsidRPr="00130713" w:rsidR="7B1D18DA" w:rsidP="7E3D5E32" w:rsidRDefault="1C78C760" w14:paraId="6BBA8FF5" w14:textId="64A4ECCC">
      <w:pPr>
        <w:pStyle w:val="Heading2"/>
        <w:keepNext w:val="0"/>
        <w:keepLines w:val="0"/>
        <w:numPr>
          <w:ilvl w:val="1"/>
          <w:numId w:val="0"/>
        </w:numPr>
        <w:spacing w:line="480" w:lineRule="auto"/>
      </w:pPr>
      <w:bookmarkStart w:name="_Toc454009529" w:id="1337"/>
      <w:bookmarkStart w:name="_Toc868824049" w:id="1338"/>
      <w:bookmarkStart w:name="_Toc146374833" w:id="1339"/>
      <w:r w:rsidRPr="00130713">
        <w:t xml:space="preserve">5.4 </w:t>
      </w:r>
      <w:r w:rsidRPr="00130713" w:rsidR="7B1D18DA">
        <w:t>Summary</w:t>
      </w:r>
      <w:bookmarkEnd w:id="1337"/>
      <w:bookmarkEnd w:id="1338"/>
      <w:bookmarkEnd w:id="1339"/>
    </w:p>
    <w:p w:rsidRPr="00130713" w:rsidR="7B1D18DA" w:rsidP="07505BC4" w:rsidRDefault="7B1D18DA" w14:paraId="483CDF9D" w14:textId="3D154681">
      <w:pPr>
        <w:spacing w:line="480" w:lineRule="auto"/>
        <w:rPr>
          <w:rFonts w:ascii="Times New Roman" w:hAnsi="Times New Roman" w:eastAsia="Times New Roman" w:cs="Times New Roman"/>
          <w:sz w:val="24"/>
          <w:szCs w:val="24"/>
        </w:rPr>
      </w:pPr>
      <w:r w:rsidRPr="00130713">
        <w:rPr>
          <w:rFonts w:ascii="Times New Roman" w:hAnsi="Times New Roman" w:cs="Times New Roman"/>
          <w:rPrChange w:author="Zachary Cappella" w:date="2023-10-09T16:12:00Z" w:id="1340">
            <w:rPr/>
          </w:rPrChange>
        </w:rPr>
        <w:t xml:space="preserve">The calculated budget for the </w:t>
      </w:r>
      <w:proofErr w:type="spellStart"/>
      <w:r w:rsidRPr="00130713">
        <w:rPr>
          <w:rFonts w:ascii="Times New Roman" w:hAnsi="Times New Roman" w:cs="Times New Roman"/>
          <w:rPrChange w:author="Zachary Cappella" w:date="2023-10-09T16:12:00Z" w:id="1341">
            <w:rPr/>
          </w:rPrChange>
        </w:rPr>
        <w:t>CogniOpen</w:t>
      </w:r>
      <w:proofErr w:type="spellEnd"/>
      <w:r w:rsidRPr="00130713">
        <w:rPr>
          <w:rFonts w:ascii="Times New Roman" w:hAnsi="Times New Roman" w:cs="Times New Roman"/>
          <w:rPrChange w:author="Zachary Cappella" w:date="2023-10-09T16:12:00Z" w:id="1342">
            <w:rPr/>
          </w:rPrChange>
        </w:rPr>
        <w:t xml:space="preserve"> project stands at $13</w:t>
      </w:r>
      <w:r w:rsidRPr="00130713" w:rsidR="475145EA">
        <w:rPr>
          <w:rFonts w:ascii="Times New Roman" w:hAnsi="Times New Roman" w:cs="Times New Roman"/>
          <w:rPrChange w:author="Zachary Cappella" w:date="2023-10-09T16:12:00Z" w:id="1343">
            <w:rPr/>
          </w:rPrChange>
        </w:rPr>
        <w:t>9,804.00</w:t>
      </w:r>
      <w:r w:rsidRPr="00130713">
        <w:rPr>
          <w:rFonts w:ascii="Times New Roman" w:hAnsi="Times New Roman" w:cs="Times New Roman"/>
          <w:rPrChange w:author="Zachary Cappella" w:date="2023-10-09T16:12:00Z" w:id="1344">
            <w:rPr/>
          </w:rPrChange>
        </w:rPr>
        <w:t>. This allocation encompasses a comprehensive assessment of human resources, potential difficulties, and the dedicated efforts of our skilled professionals.</w:t>
      </w:r>
    </w:p>
    <w:p w:rsidRPr="00130713" w:rsidR="5CD439EF" w:rsidP="07505BC4" w:rsidRDefault="0286A8F4" w14:paraId="0B64D1AE" w14:textId="688870D8">
      <w:pPr>
        <w:pStyle w:val="Heading2"/>
        <w:keepNext w:val="0"/>
        <w:keepLines w:val="0"/>
        <w:numPr>
          <w:ilvl w:val="1"/>
          <w:numId w:val="0"/>
        </w:numPr>
      </w:pPr>
      <w:bookmarkStart w:name="_Toc711736115" w:id="1345"/>
      <w:bookmarkStart w:name="_Toc1545598351" w:id="1346"/>
      <w:bookmarkStart w:name="_Toc146374834" w:id="1347"/>
      <w:r w:rsidRPr="00130713">
        <w:t xml:space="preserve">5.5 </w:t>
      </w:r>
      <w:r w:rsidRPr="00130713" w:rsidR="5CD439EF">
        <w:t>Quality Management</w:t>
      </w:r>
      <w:bookmarkEnd w:id="1345"/>
      <w:bookmarkEnd w:id="1346"/>
      <w:bookmarkEnd w:id="1347"/>
    </w:p>
    <w:p w:rsidRPr="00130713" w:rsidR="5CD439EF" w:rsidP="07505BC4" w:rsidRDefault="27FF37D8" w14:paraId="73B0B988" w14:textId="5A45515B">
      <w:pPr>
        <w:spacing w:line="480" w:lineRule="auto"/>
        <w:rPr>
          <w:rFonts w:ascii="Times New Roman" w:hAnsi="Times New Roman" w:cs="Times New Roman"/>
          <w:rPrChange w:author="Zachary Cappella" w:date="2023-10-09T16:12:00Z" w:id="1348">
            <w:rPr/>
          </w:rPrChange>
        </w:rPr>
      </w:pPr>
      <w:r w:rsidRPr="00130713">
        <w:rPr>
          <w:rFonts w:ascii="Times New Roman" w:hAnsi="Times New Roman" w:cs="Times New Roman"/>
          <w:rPrChange w:author="Zachary Cappella" w:date="2023-10-09T16:12:00Z" w:id="1349">
            <w:rPr/>
          </w:rPrChange>
        </w:rPr>
        <w:t xml:space="preserve">Because the </w:t>
      </w:r>
      <w:proofErr w:type="spellStart"/>
      <w:r w:rsidRPr="00130713">
        <w:rPr>
          <w:rFonts w:ascii="Times New Roman" w:hAnsi="Times New Roman" w:cs="Times New Roman"/>
          <w:rPrChange w:author="Zachary Cappella" w:date="2023-10-09T16:12:00Z" w:id="1350">
            <w:rPr/>
          </w:rPrChange>
        </w:rPr>
        <w:t>CogniOpen</w:t>
      </w:r>
      <w:proofErr w:type="spellEnd"/>
      <w:r w:rsidRPr="00130713">
        <w:rPr>
          <w:rFonts w:ascii="Times New Roman" w:hAnsi="Times New Roman" w:cs="Times New Roman"/>
          <w:rPrChange w:author="Zachary Cappella" w:date="2023-10-09T16:12:00Z" w:id="1351">
            <w:rPr/>
          </w:rPrChange>
        </w:rPr>
        <w:t xml:space="preserve"> application must be carefully designed to meet the needs of users experiencing </w:t>
      </w:r>
      <w:r w:rsidRPr="00130713" w:rsidR="53117DE2">
        <w:rPr>
          <w:rFonts w:ascii="Times New Roman" w:hAnsi="Times New Roman" w:cs="Times New Roman"/>
          <w:rPrChange w:author="Zachary Cappella" w:date="2023-10-09T16:12:00Z" w:id="1352">
            <w:rPr/>
          </w:rPrChange>
        </w:rPr>
        <w:t>cognitive impairment</w:t>
      </w:r>
      <w:r w:rsidRPr="00130713">
        <w:rPr>
          <w:rFonts w:ascii="Times New Roman" w:hAnsi="Times New Roman" w:cs="Times New Roman"/>
          <w:rPrChange w:author="Zachary Cappella" w:date="2023-10-09T16:12:00Z" w:id="1353">
            <w:rPr/>
          </w:rPrChange>
        </w:rPr>
        <w:t>, the quality of the final product is of unique importance. To ensure the necessary level of quality is delivered, the following processes will be followed:</w:t>
      </w:r>
    </w:p>
    <w:p w:rsidRPr="00130713" w:rsidR="5CD439EF" w:rsidP="07505BC4" w:rsidRDefault="5CD439EF" w14:paraId="556E52B8" w14:textId="745DECB7">
      <w:pPr>
        <w:pStyle w:val="ListParagraph"/>
        <w:numPr>
          <w:ilvl w:val="0"/>
          <w:numId w:val="6"/>
        </w:numPr>
        <w:spacing w:line="480" w:lineRule="auto"/>
        <w:rPr>
          <w:rFonts w:ascii="Times New Roman" w:hAnsi="Times New Roman" w:cs="Times New Roman"/>
          <w:rPrChange w:author="Zachary Cappella" w:date="2023-10-09T16:12:00Z" w:id="1354">
            <w:rPr/>
          </w:rPrChange>
        </w:rPr>
      </w:pPr>
      <w:r w:rsidRPr="00130713">
        <w:rPr>
          <w:rFonts w:ascii="Times New Roman" w:hAnsi="Times New Roman" w:cs="Times New Roman"/>
          <w:rPrChange w:author="Zachary Cappella" w:date="2023-10-09T16:12:00Z" w:id="1355">
            <w:rPr/>
          </w:rPrChange>
        </w:rPr>
        <w:t>Ownership of quality: The individual engineer performing a given task has the ultimate responsibility for its result. That person is required to understand and enforce compliance to requirements and specifications.</w:t>
      </w:r>
    </w:p>
    <w:p w:rsidRPr="00130713" w:rsidR="5CD439EF" w:rsidP="07505BC4" w:rsidRDefault="5CD439EF" w14:paraId="6CB8503D" w14:textId="0EB5130A">
      <w:pPr>
        <w:pStyle w:val="ListParagraph"/>
        <w:numPr>
          <w:ilvl w:val="0"/>
          <w:numId w:val="6"/>
        </w:numPr>
        <w:spacing w:line="480" w:lineRule="auto"/>
        <w:rPr>
          <w:rFonts w:ascii="Times New Roman" w:hAnsi="Times New Roman" w:cs="Times New Roman"/>
          <w:rPrChange w:author="Zachary Cappella" w:date="2023-10-09T16:12:00Z" w:id="1356">
            <w:rPr/>
          </w:rPrChange>
        </w:rPr>
      </w:pPr>
      <w:r w:rsidRPr="00130713">
        <w:rPr>
          <w:rFonts w:ascii="Times New Roman" w:hAnsi="Times New Roman" w:cs="Times New Roman"/>
          <w:rPrChange w:author="Zachary Cappella" w:date="2023-10-09T16:12:00Z" w:id="1357">
            <w:rPr/>
          </w:rPrChange>
        </w:rPr>
        <w:t>Self-Inspection: As soon as an individual has completed a task, they will perform measurements to ensure conformance of the result to requirements and specifications.</w:t>
      </w:r>
    </w:p>
    <w:p w:rsidRPr="00130713" w:rsidR="5CD439EF" w:rsidP="07505BC4" w:rsidRDefault="5CD439EF" w14:paraId="17EA4434" w14:textId="17EB8D60">
      <w:pPr>
        <w:pStyle w:val="ListParagraph"/>
        <w:numPr>
          <w:ilvl w:val="0"/>
          <w:numId w:val="6"/>
        </w:numPr>
        <w:spacing w:line="480" w:lineRule="auto"/>
        <w:rPr>
          <w:rFonts w:ascii="Times New Roman" w:hAnsi="Times New Roman" w:cs="Times New Roman"/>
          <w:rPrChange w:author="Zachary Cappella" w:date="2023-10-09T16:12:00Z" w:id="1358">
            <w:rPr/>
          </w:rPrChange>
        </w:rPr>
      </w:pPr>
      <w:r w:rsidRPr="00130713">
        <w:rPr>
          <w:rFonts w:ascii="Times New Roman" w:hAnsi="Times New Roman" w:cs="Times New Roman"/>
          <w:rPrChange w:author="Zachary Cappella" w:date="2023-10-09T16:12:00Z" w:id="1359">
            <w:rPr/>
          </w:rPrChange>
        </w:rPr>
        <w:t>Quality Control: When an engineer discovers a defect that cannot be addressed immediately, they will report it to a change control process that will allow it to be tracked automatically. (TBD, most likely Azure DevOps board)</w:t>
      </w:r>
    </w:p>
    <w:p w:rsidRPr="00130713" w:rsidR="5CD439EF" w:rsidP="07505BC4" w:rsidRDefault="5CD439EF" w14:paraId="68FFBBE6" w14:textId="3F001A24">
      <w:pPr>
        <w:pStyle w:val="ListParagraph"/>
        <w:numPr>
          <w:ilvl w:val="0"/>
          <w:numId w:val="6"/>
        </w:numPr>
        <w:spacing w:line="480" w:lineRule="auto"/>
        <w:rPr>
          <w:rFonts w:ascii="Times New Roman" w:hAnsi="Times New Roman" w:cs="Times New Roman"/>
          <w:rPrChange w:author="Zachary Cappella" w:date="2023-10-09T16:12:00Z" w:id="1360">
            <w:rPr/>
          </w:rPrChange>
        </w:rPr>
      </w:pPr>
      <w:r w:rsidRPr="00130713">
        <w:rPr>
          <w:rFonts w:ascii="Times New Roman" w:hAnsi="Times New Roman" w:cs="Times New Roman"/>
          <w:rPrChange w:author="Zachary Cappella" w:date="2023-10-09T16:12:00Z" w:id="1361">
            <w:rPr/>
          </w:rPrChange>
        </w:rPr>
        <w:lastRenderedPageBreak/>
        <w:t>Quality Review: Following completion of a task, an engineer other the one who completed it will verify the result conforms to requirements and specifications.</w:t>
      </w:r>
    </w:p>
    <w:p w:rsidRPr="00130713" w:rsidR="5CD439EF" w:rsidP="7E3D5E32" w:rsidRDefault="5CD439EF" w14:paraId="5088242A" w14:textId="5292899D">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362">
            <w:rPr/>
          </w:rPrChange>
        </w:rPr>
        <w:t>The following sections will discuss the software test plan and processes needed to implement the level of quality needed to meet our end user's needs</w:t>
      </w:r>
      <w:r w:rsidRPr="00130713">
        <w:rPr>
          <w:rFonts w:ascii="Times New Roman" w:hAnsi="Times New Roman" w:eastAsia="Times New Roman" w:cs="Times New Roman"/>
        </w:rPr>
        <w:t>.</w:t>
      </w:r>
    </w:p>
    <w:p w:rsidRPr="00130713" w:rsidR="5CD439EF" w:rsidP="07505BC4" w:rsidRDefault="5CD439EF" w14:paraId="19770C82" w14:textId="2707BA41">
      <w:pPr>
        <w:pStyle w:val="Heading1"/>
        <w:numPr>
          <w:ilvl w:val="0"/>
          <w:numId w:val="7"/>
        </w:numPr>
      </w:pPr>
      <w:bookmarkStart w:name="_Toc230691730" w:id="1363"/>
      <w:bookmarkStart w:name="_Toc1823841903" w:id="1364"/>
      <w:bookmarkStart w:name="_Toc146374835" w:id="1365"/>
      <w:r w:rsidRPr="00130713">
        <w:t>Software Test Plan</w:t>
      </w:r>
      <w:bookmarkEnd w:id="1363"/>
      <w:bookmarkEnd w:id="1364"/>
      <w:bookmarkEnd w:id="1365"/>
    </w:p>
    <w:p w:rsidRPr="00130713" w:rsidR="5CD439EF" w:rsidP="07505BC4" w:rsidRDefault="5CD439EF" w14:paraId="60B15378" w14:textId="575EDDA0">
      <w:pPr>
        <w:spacing w:line="480" w:lineRule="auto"/>
        <w:rPr>
          <w:rFonts w:ascii="Times New Roman" w:hAnsi="Times New Roman" w:cs="Times New Roman"/>
          <w:rPrChange w:author="Zachary Cappella" w:date="2023-10-09T16:12:00Z" w:id="1366">
            <w:rPr/>
          </w:rPrChange>
        </w:rPr>
      </w:pPr>
      <w:r w:rsidRPr="00130713">
        <w:rPr>
          <w:rFonts w:ascii="Times New Roman" w:hAnsi="Times New Roman" w:cs="Times New Roman"/>
          <w:rPrChange w:author="Zachary Cappella" w:date="2023-10-09T16:12:00Z" w:id="1367">
            <w:rPr/>
          </w:rPrChange>
        </w:rPr>
        <w:t xml:space="preserve">The following section will cover the test plan for the </w:t>
      </w:r>
      <w:proofErr w:type="spellStart"/>
      <w:r w:rsidRPr="00130713">
        <w:rPr>
          <w:rFonts w:ascii="Times New Roman" w:hAnsi="Times New Roman" w:cs="Times New Roman"/>
          <w:rPrChange w:author="Zachary Cappella" w:date="2023-10-09T16:12:00Z" w:id="1368">
            <w:rPr/>
          </w:rPrChange>
        </w:rPr>
        <w:t>CogniOpen</w:t>
      </w:r>
      <w:proofErr w:type="spellEnd"/>
      <w:r w:rsidRPr="00130713">
        <w:rPr>
          <w:rFonts w:ascii="Times New Roman" w:hAnsi="Times New Roman" w:cs="Times New Roman"/>
          <w:rPrChange w:author="Zachary Cappella" w:date="2023-10-09T16:12:00Z" w:id="1369">
            <w:rPr/>
          </w:rPrChange>
        </w:rPr>
        <w:t xml:space="preserve"> application. It will cover the purpose of the content, the scope of the test plan, the functional and non-functional requirements, the testing methodology, the bug priority levels, and the test cases.</w:t>
      </w:r>
    </w:p>
    <w:p w:rsidRPr="00130713" w:rsidR="5CD439EF" w:rsidP="7E3D5E32" w:rsidRDefault="5FF6DB75" w14:paraId="1FFD9EB7" w14:textId="5996396C">
      <w:pPr>
        <w:pStyle w:val="Heading2"/>
        <w:keepNext w:val="0"/>
        <w:keepLines w:val="0"/>
        <w:numPr>
          <w:ilvl w:val="1"/>
          <w:numId w:val="0"/>
        </w:numPr>
        <w:spacing w:line="480" w:lineRule="auto"/>
      </w:pPr>
      <w:bookmarkStart w:name="_Toc150767240" w:id="1370"/>
      <w:bookmarkStart w:name="_Toc1648779941" w:id="1371"/>
      <w:bookmarkStart w:name="_Toc146374836" w:id="1372"/>
      <w:r w:rsidRPr="00130713">
        <w:t>7.1.1</w:t>
      </w:r>
      <w:r w:rsidRPr="00130713" w:rsidR="02832E17">
        <w:t xml:space="preserve"> </w:t>
      </w:r>
      <w:r w:rsidRPr="00130713" w:rsidR="5CD439EF">
        <w:t>Purpose</w:t>
      </w:r>
      <w:bookmarkEnd w:id="1370"/>
      <w:bookmarkEnd w:id="1371"/>
      <w:bookmarkEnd w:id="1372"/>
    </w:p>
    <w:p w:rsidRPr="00130713" w:rsidR="5CD439EF" w:rsidP="07505BC4" w:rsidRDefault="5CD439EF" w14:paraId="7274C5DE" w14:textId="7C126A13">
      <w:pPr>
        <w:spacing w:line="480" w:lineRule="auto"/>
        <w:rPr>
          <w:rFonts w:ascii="Times New Roman" w:hAnsi="Times New Roman" w:cs="Times New Roman"/>
          <w:rPrChange w:author="Zachary Cappella" w:date="2023-10-09T16:12:00Z" w:id="1373">
            <w:rPr/>
          </w:rPrChange>
        </w:rPr>
      </w:pPr>
      <w:r w:rsidRPr="00130713">
        <w:rPr>
          <w:rFonts w:ascii="Times New Roman" w:hAnsi="Times New Roman" w:cs="Times New Roman"/>
          <w:rPrChange w:author="Zachary Cappella" w:date="2023-10-09T16:12:00Z" w:id="1374">
            <w:rPr/>
          </w:rPrChange>
        </w:rPr>
        <w:t xml:space="preserve">The software test plan is designed to enumerate the testing process for the </w:t>
      </w:r>
      <w:proofErr w:type="spellStart"/>
      <w:r w:rsidRPr="00130713">
        <w:rPr>
          <w:rFonts w:ascii="Times New Roman" w:hAnsi="Times New Roman" w:cs="Times New Roman"/>
          <w:rPrChange w:author="Zachary Cappella" w:date="2023-10-09T16:12:00Z" w:id="1375">
            <w:rPr/>
          </w:rPrChange>
        </w:rPr>
        <w:t>CogniOpen</w:t>
      </w:r>
      <w:proofErr w:type="spellEnd"/>
      <w:r w:rsidRPr="00130713">
        <w:rPr>
          <w:rFonts w:ascii="Times New Roman" w:hAnsi="Times New Roman" w:cs="Times New Roman"/>
          <w:rPrChange w:author="Zachary Cappella" w:date="2023-10-09T16:12:00Z" w:id="1376">
            <w:rPr/>
          </w:rPrChange>
        </w:rPr>
        <w:t xml:space="preserve"> application through development to delivery to the Customer. The software test plan is subject to change as the application development progresses and the requirements change from the Customer. With an agile project, requirements are subject to high volatility, thus, the software test plan needs to be able to adjust accordingly. This should be used as a guide to testing, how the team should think about test cases, and how to integrate testing into the development phase to minimize bugs that make it to integration.</w:t>
      </w:r>
    </w:p>
    <w:p w:rsidRPr="00130713" w:rsidR="5CD439EF" w:rsidP="7E3D5E32" w:rsidRDefault="4734681B" w14:paraId="06531A12" w14:textId="203C264F">
      <w:pPr>
        <w:pStyle w:val="Heading2"/>
        <w:keepNext w:val="0"/>
        <w:keepLines w:val="0"/>
        <w:numPr>
          <w:ilvl w:val="1"/>
          <w:numId w:val="0"/>
        </w:numPr>
        <w:spacing w:line="480" w:lineRule="auto"/>
      </w:pPr>
      <w:bookmarkStart w:name="_Toc1310915317" w:id="1377"/>
      <w:bookmarkStart w:name="_Toc775664407" w:id="1378"/>
      <w:bookmarkStart w:name="_Toc146374837" w:id="1379"/>
      <w:r w:rsidRPr="00130713">
        <w:t xml:space="preserve">7.1.2 </w:t>
      </w:r>
      <w:r w:rsidRPr="00130713" w:rsidR="5CD439EF">
        <w:t>Scope</w:t>
      </w:r>
      <w:bookmarkEnd w:id="1377"/>
      <w:bookmarkEnd w:id="1378"/>
      <w:bookmarkEnd w:id="1379"/>
    </w:p>
    <w:p w:rsidRPr="00130713" w:rsidR="5CD439EF" w:rsidP="07505BC4" w:rsidRDefault="5CD439EF" w14:paraId="1B8FE11E" w14:textId="0447BCB9">
      <w:pPr>
        <w:spacing w:line="480" w:lineRule="auto"/>
        <w:rPr>
          <w:rFonts w:ascii="Times New Roman" w:hAnsi="Times New Roman" w:cs="Times New Roman"/>
          <w:rPrChange w:author="Zachary Cappella" w:date="2023-10-09T16:12:00Z" w:id="1380">
            <w:rPr/>
          </w:rPrChange>
        </w:rPr>
      </w:pPr>
      <w:r w:rsidRPr="00130713">
        <w:rPr>
          <w:rFonts w:ascii="Times New Roman" w:hAnsi="Times New Roman" w:cs="Times New Roman"/>
          <w:rPrChange w:author="Zachary Cappella" w:date="2023-10-09T16:12:00Z" w:id="1381">
            <w:rPr/>
          </w:rPrChange>
        </w:rPr>
        <w:t xml:space="preserve">The software test plan will cover four main topics: functional and non-functional requirements, testing methodologies, bug priority level, and the test cases that will be used to test the </w:t>
      </w:r>
      <w:proofErr w:type="spellStart"/>
      <w:r w:rsidRPr="00130713">
        <w:rPr>
          <w:rFonts w:ascii="Times New Roman" w:hAnsi="Times New Roman" w:cs="Times New Roman"/>
          <w:rPrChange w:author="Zachary Cappella" w:date="2023-10-09T16:12:00Z" w:id="1382">
            <w:rPr/>
          </w:rPrChange>
        </w:rPr>
        <w:t>CogniOpen</w:t>
      </w:r>
      <w:proofErr w:type="spellEnd"/>
      <w:r w:rsidRPr="00130713">
        <w:rPr>
          <w:rFonts w:ascii="Times New Roman" w:hAnsi="Times New Roman" w:cs="Times New Roman"/>
          <w:rPrChange w:author="Zachary Cappella" w:date="2023-10-09T16:12:00Z" w:id="1383">
            <w:rPr/>
          </w:rPrChange>
        </w:rPr>
        <w:t xml:space="preserve"> application. This document will not cover site-based security testing, or any other post-delivery testing activities.</w:t>
      </w:r>
    </w:p>
    <w:p w:rsidRPr="00130713" w:rsidR="5CD439EF" w:rsidP="7E3D5E32" w:rsidRDefault="176633F9" w14:paraId="22712559" w14:textId="3BF03B0B">
      <w:pPr>
        <w:pStyle w:val="Heading2"/>
        <w:keepNext w:val="0"/>
        <w:keepLines w:val="0"/>
        <w:numPr>
          <w:ilvl w:val="1"/>
          <w:numId w:val="0"/>
        </w:numPr>
        <w:spacing w:line="480" w:lineRule="auto"/>
      </w:pPr>
      <w:bookmarkStart w:name="_Toc1713111059" w:id="1384"/>
      <w:bookmarkStart w:name="_Toc2124255263" w:id="1385"/>
      <w:bookmarkStart w:name="_Toc146374838" w:id="1386"/>
      <w:r w:rsidRPr="00130713">
        <w:t>7.1.3</w:t>
      </w:r>
      <w:r w:rsidRPr="00130713" w:rsidR="0AA1A366">
        <w:t xml:space="preserve"> </w:t>
      </w:r>
      <w:r w:rsidRPr="00130713" w:rsidR="5CD439EF">
        <w:t>Functional and Non-Functional Requirements</w:t>
      </w:r>
      <w:bookmarkEnd w:id="1384"/>
      <w:bookmarkEnd w:id="1385"/>
      <w:bookmarkEnd w:id="1386"/>
    </w:p>
    <w:p w:rsidRPr="00130713" w:rsidR="5CD439EF" w:rsidP="07505BC4" w:rsidRDefault="5CD439EF" w14:paraId="7BC31B42" w14:textId="145AFDFB">
      <w:pPr>
        <w:spacing w:line="480" w:lineRule="auto"/>
        <w:rPr>
          <w:rFonts w:ascii="Times New Roman" w:hAnsi="Times New Roman" w:cs="Times New Roman"/>
          <w:rPrChange w:author="Zachary Cappella" w:date="2023-10-09T16:12:00Z" w:id="1387">
            <w:rPr/>
          </w:rPrChange>
        </w:rPr>
      </w:pPr>
      <w:r w:rsidRPr="00130713">
        <w:rPr>
          <w:rFonts w:ascii="Times New Roman" w:hAnsi="Times New Roman" w:cs="Times New Roman"/>
          <w:rPrChange w:author="Zachary Cappella" w:date="2023-10-09T16:12:00Z" w:id="1388">
            <w:rPr/>
          </w:rPrChange>
        </w:rPr>
        <w:t xml:space="preserve">The software test plan for the </w:t>
      </w:r>
      <w:proofErr w:type="spellStart"/>
      <w:r w:rsidRPr="00130713">
        <w:rPr>
          <w:rFonts w:ascii="Times New Roman" w:hAnsi="Times New Roman" w:cs="Times New Roman"/>
          <w:rPrChange w:author="Zachary Cappella" w:date="2023-10-09T16:12:00Z" w:id="1389">
            <w:rPr/>
          </w:rPrChange>
        </w:rPr>
        <w:t>CogniOpen</w:t>
      </w:r>
      <w:proofErr w:type="spellEnd"/>
      <w:r w:rsidRPr="00130713">
        <w:rPr>
          <w:rFonts w:ascii="Times New Roman" w:hAnsi="Times New Roman" w:cs="Times New Roman"/>
          <w:rPrChange w:author="Zachary Cappella" w:date="2023-10-09T16:12:00Z" w:id="1390">
            <w:rPr/>
          </w:rPrChange>
        </w:rPr>
        <w:t xml:space="preserve"> application will be focused on testing the implementation, usability, and performance of the developed code against the functional requirements. Functional </w:t>
      </w:r>
      <w:r w:rsidRPr="00130713">
        <w:rPr>
          <w:rFonts w:ascii="Times New Roman" w:hAnsi="Times New Roman" w:cs="Times New Roman"/>
          <w:rPrChange w:author="Zachary Cappella" w:date="2023-10-09T16:12:00Z" w:id="1391">
            <w:rPr/>
          </w:rPrChange>
        </w:rPr>
        <w:lastRenderedPageBreak/>
        <w:t>requirements are requirements that affect how the system functions – the user can enter their username and password, the system shall validate and sanitize user input, etc. The software test plan will not cover non-functional requirements. Non-functional requirements are requirements that do not affect how the system functions or performs against the business logic. These types of requirements may include, but are not limited to, how the application looks, the build system, or deployment technology.</w:t>
      </w:r>
    </w:p>
    <w:p w:rsidRPr="00130713" w:rsidR="5CD439EF" w:rsidP="7E3D5E32" w:rsidRDefault="060320F8" w14:paraId="69DA231C" w14:textId="0356B77D">
      <w:pPr>
        <w:pStyle w:val="Heading2"/>
        <w:keepNext w:val="0"/>
        <w:keepLines w:val="0"/>
        <w:numPr>
          <w:ilvl w:val="1"/>
          <w:numId w:val="0"/>
        </w:numPr>
        <w:spacing w:line="480" w:lineRule="auto"/>
      </w:pPr>
      <w:bookmarkStart w:name="_Toc1888319523" w:id="1392"/>
      <w:bookmarkStart w:name="_Toc1331488272" w:id="1393"/>
      <w:bookmarkStart w:name="_Toc146374839" w:id="1394"/>
      <w:r w:rsidRPr="00130713">
        <w:t>7.1.4</w:t>
      </w:r>
      <w:r w:rsidRPr="00130713" w:rsidR="6E6645A0">
        <w:t xml:space="preserve"> </w:t>
      </w:r>
      <w:r w:rsidRPr="00130713" w:rsidR="5CD439EF">
        <w:t>Testing Methodology</w:t>
      </w:r>
      <w:bookmarkEnd w:id="1392"/>
      <w:bookmarkEnd w:id="1393"/>
      <w:bookmarkEnd w:id="1394"/>
    </w:p>
    <w:p w:rsidRPr="00130713" w:rsidR="5CD439EF" w:rsidP="07505BC4" w:rsidRDefault="5CD439EF" w14:paraId="4A03E9D4" w14:textId="0627A5DC">
      <w:pPr>
        <w:spacing w:line="480" w:lineRule="auto"/>
        <w:rPr>
          <w:rFonts w:ascii="Times New Roman" w:hAnsi="Times New Roman" w:cs="Times New Roman"/>
          <w:rPrChange w:author="Zachary Cappella" w:date="2023-10-09T16:12:00Z" w:id="1395">
            <w:rPr/>
          </w:rPrChange>
        </w:rPr>
      </w:pPr>
      <w:r w:rsidRPr="00130713">
        <w:rPr>
          <w:rFonts w:ascii="Times New Roman" w:hAnsi="Times New Roman" w:cs="Times New Roman"/>
          <w:rPrChange w:author="Zachary Cappella" w:date="2023-10-09T16:12:00Z" w:id="1396">
            <w:rPr/>
          </w:rPrChange>
        </w:rPr>
        <w:t xml:space="preserve">The </w:t>
      </w:r>
      <w:proofErr w:type="spellStart"/>
      <w:r w:rsidRPr="00130713">
        <w:rPr>
          <w:rFonts w:ascii="Times New Roman" w:hAnsi="Times New Roman" w:cs="Times New Roman"/>
          <w:rPrChange w:author="Zachary Cappella" w:date="2023-10-09T16:12:00Z" w:id="1397">
            <w:rPr/>
          </w:rPrChange>
        </w:rPr>
        <w:t>CogniOpen</w:t>
      </w:r>
      <w:proofErr w:type="spellEnd"/>
      <w:r w:rsidRPr="00130713">
        <w:rPr>
          <w:rFonts w:ascii="Times New Roman" w:hAnsi="Times New Roman" w:cs="Times New Roman"/>
          <w:rPrChange w:author="Zachary Cappella" w:date="2023-10-09T16:12:00Z" w:id="1398">
            <w:rPr/>
          </w:rPrChange>
        </w:rPr>
        <w:t xml:space="preserve"> software development team takes a three-pronged approach to application testing and development: develop unit test cases during development and ensure that all unit tests pass before code is merged; functionally test new features when they are complete, then test whether those features integrate seamlessly into the rest of the platform; and user acceptance testing.</w:t>
      </w:r>
    </w:p>
    <w:p w:rsidRPr="00130713" w:rsidR="5CD439EF" w:rsidP="7E3D5E32" w:rsidRDefault="1DD0D829" w14:paraId="4C9831EB" w14:textId="20A6D25D">
      <w:pPr>
        <w:pStyle w:val="Heading2"/>
        <w:keepNext w:val="0"/>
        <w:keepLines w:val="0"/>
        <w:numPr>
          <w:ilvl w:val="1"/>
          <w:numId w:val="0"/>
        </w:numPr>
        <w:spacing w:line="480" w:lineRule="auto"/>
      </w:pPr>
      <w:bookmarkStart w:name="_Toc491170542" w:id="1399"/>
      <w:bookmarkStart w:name="_Toc1164527832" w:id="1400"/>
      <w:bookmarkStart w:name="_Toc146374840" w:id="1401"/>
      <w:r w:rsidRPr="00130713">
        <w:t xml:space="preserve">7.1.4.1 </w:t>
      </w:r>
      <w:r w:rsidRPr="00130713" w:rsidR="5CD439EF">
        <w:t>Test Driven Development</w:t>
      </w:r>
      <w:bookmarkEnd w:id="1399"/>
      <w:bookmarkEnd w:id="1400"/>
      <w:bookmarkEnd w:id="1401"/>
    </w:p>
    <w:p w:rsidRPr="00130713" w:rsidR="5CD439EF" w:rsidP="07505BC4" w:rsidRDefault="5CD439EF" w14:paraId="6EC920CC" w14:textId="2A4B5113">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402">
            <w:rPr/>
          </w:rPrChange>
        </w:rPr>
        <w:lastRenderedPageBreak/>
        <w:t>Each software component that is developed shall have an associated suite of unit tests that ensure that the business logic developed to implement the system requirements are performing as intended. These unit tests shall cover positive path and negative path user input testing to ensure that the software is properly handling valid and invalid data that is passed to it. This will reveal flaws in development before the code reaches the end user or configuration management.</w:t>
      </w:r>
    </w:p>
    <w:p w:rsidRPr="00130713" w:rsidR="5CD439EF" w:rsidP="7E3D5E32" w:rsidRDefault="18352A43" w14:paraId="209BC4F8" w14:textId="05F3A7BF">
      <w:pPr>
        <w:pStyle w:val="Heading2"/>
        <w:keepNext w:val="0"/>
        <w:keepLines w:val="0"/>
        <w:numPr>
          <w:ilvl w:val="1"/>
          <w:numId w:val="0"/>
        </w:numPr>
        <w:spacing w:line="480" w:lineRule="auto"/>
      </w:pPr>
      <w:bookmarkStart w:name="_Toc2084654317" w:id="1403"/>
      <w:bookmarkStart w:name="_Toc1743112506" w:id="1404"/>
      <w:bookmarkStart w:name="_Toc146374841" w:id="1405"/>
      <w:r w:rsidRPr="00130713">
        <w:t xml:space="preserve">7.1.4.2 </w:t>
      </w:r>
      <w:r w:rsidRPr="00130713" w:rsidR="5CD439EF">
        <w:t>Integration and Functional Testing</w:t>
      </w:r>
      <w:bookmarkEnd w:id="1403"/>
      <w:bookmarkEnd w:id="1404"/>
      <w:bookmarkEnd w:id="1405"/>
    </w:p>
    <w:p w:rsidRPr="00130713" w:rsidR="5CD439EF" w:rsidP="07505BC4" w:rsidRDefault="5CD439EF" w14:paraId="324A4CB0" w14:textId="3FCE8BCE">
      <w:pPr>
        <w:spacing w:line="480" w:lineRule="auto"/>
        <w:rPr>
          <w:rFonts w:ascii="Times New Roman" w:hAnsi="Times New Roman" w:cs="Times New Roman"/>
          <w:rPrChange w:author="Zachary Cappella" w:date="2023-10-09T16:12:00Z" w:id="1406">
            <w:rPr/>
          </w:rPrChange>
        </w:rPr>
      </w:pPr>
      <w:r w:rsidRPr="00130713">
        <w:rPr>
          <w:rFonts w:ascii="Times New Roman" w:hAnsi="Times New Roman" w:cs="Times New Roman"/>
          <w:rPrChange w:author="Zachary Cappella" w:date="2023-10-09T16:12:00Z" w:id="1407">
            <w:rPr/>
          </w:rPrChange>
        </w:rPr>
        <w:t>Each feature that is developed and merged to the main code branch shall be functionally tested by a Test Engineer to ensure that the software is meeting the expected functional requirements. If the Test Engineer finds bugs during the functional testing, the Software Developer responsible for that feature will resolve the bug and resubmit the feature for functional testing. Once the Test Engineer approves the feature for integration, the Test Engineer will ensure that the new code has not broken any existing features.</w:t>
      </w:r>
    </w:p>
    <w:p w:rsidRPr="00130713" w:rsidR="5CD439EF" w:rsidP="7E3D5E32" w:rsidRDefault="213E4D0E" w14:paraId="57383B4B" w14:textId="5ED64080">
      <w:pPr>
        <w:pStyle w:val="Heading2"/>
        <w:keepNext w:val="0"/>
        <w:keepLines w:val="0"/>
        <w:numPr>
          <w:ilvl w:val="1"/>
          <w:numId w:val="0"/>
        </w:numPr>
        <w:spacing w:line="480" w:lineRule="auto"/>
      </w:pPr>
      <w:bookmarkStart w:name="_Toc188092707" w:id="1408"/>
      <w:bookmarkStart w:name="_Toc1867119326" w:id="1409"/>
      <w:bookmarkStart w:name="_Toc146374842" w:id="1410"/>
      <w:r w:rsidRPr="00130713">
        <w:t xml:space="preserve">7.1.4.3 </w:t>
      </w:r>
      <w:r w:rsidRPr="00130713" w:rsidR="5CD439EF">
        <w:t>User Acceptance Testing</w:t>
      </w:r>
      <w:bookmarkEnd w:id="1408"/>
      <w:bookmarkEnd w:id="1409"/>
      <w:bookmarkEnd w:id="1410"/>
    </w:p>
    <w:p w:rsidRPr="00130713" w:rsidR="5CD439EF" w:rsidP="07505BC4" w:rsidRDefault="5CD439EF" w14:paraId="233CA10E" w14:textId="1F16D7F1">
      <w:pPr>
        <w:spacing w:line="480" w:lineRule="auto"/>
        <w:rPr>
          <w:rFonts w:ascii="Times New Roman" w:hAnsi="Times New Roman" w:cs="Times New Roman"/>
          <w:rPrChange w:author="Zachary Cappella" w:date="2023-10-09T16:12:00Z" w:id="1411">
            <w:rPr/>
          </w:rPrChange>
        </w:rPr>
      </w:pPr>
      <w:r w:rsidRPr="00130713">
        <w:rPr>
          <w:rFonts w:ascii="Times New Roman" w:hAnsi="Times New Roman" w:cs="Times New Roman"/>
          <w:rPrChange w:author="Zachary Cappella" w:date="2023-10-09T16:12:00Z" w:id="1412">
            <w:rPr/>
          </w:rPrChange>
        </w:rPr>
        <w:t xml:space="preserve">User acceptance testing will be used in two ways. The </w:t>
      </w:r>
      <w:proofErr w:type="spellStart"/>
      <w:r w:rsidRPr="00130713">
        <w:rPr>
          <w:rFonts w:ascii="Times New Roman" w:hAnsi="Times New Roman" w:cs="Times New Roman"/>
          <w:rPrChange w:author="Zachary Cappella" w:date="2023-10-09T16:12:00Z" w:id="1413">
            <w:rPr/>
          </w:rPrChange>
        </w:rPr>
        <w:t>CogniOpen</w:t>
      </w:r>
      <w:proofErr w:type="spellEnd"/>
      <w:r w:rsidRPr="00130713">
        <w:rPr>
          <w:rFonts w:ascii="Times New Roman" w:hAnsi="Times New Roman" w:cs="Times New Roman"/>
          <w:rPrChange w:author="Zachary Cappella" w:date="2023-10-09T16:12:00Z" w:id="1414">
            <w:rPr/>
          </w:rPrChange>
        </w:rPr>
        <w:t xml:space="preserve"> team will present features to the Customer as they become available to demonstrate. This will ensure that the Development Team is meeting Customer expectations and that there have been no misunderstandings in system needs and requirements.</w:t>
      </w:r>
    </w:p>
    <w:p w:rsidRPr="00130713" w:rsidR="5CD439EF" w:rsidP="07505BC4" w:rsidRDefault="5CD439EF" w14:paraId="1D7BB041" w14:textId="5B4C898D">
      <w:pPr>
        <w:spacing w:line="480" w:lineRule="auto"/>
        <w:rPr>
          <w:rFonts w:ascii="Times New Roman" w:hAnsi="Times New Roman" w:cs="Times New Roman"/>
          <w:rPrChange w:author="Zachary Cappella" w:date="2023-10-09T16:12:00Z" w:id="1415">
            <w:rPr/>
          </w:rPrChange>
        </w:rPr>
      </w:pPr>
      <w:r w:rsidRPr="00130713">
        <w:rPr>
          <w:rFonts w:ascii="Times New Roman" w:hAnsi="Times New Roman" w:cs="Times New Roman"/>
          <w:rPrChange w:author="Zachary Cappella" w:date="2023-10-09T16:12:00Z" w:id="1416">
            <w:rPr/>
          </w:rPrChange>
        </w:rPr>
        <w:t xml:space="preserve">Additionally, the </w:t>
      </w:r>
      <w:proofErr w:type="spellStart"/>
      <w:r w:rsidRPr="00130713">
        <w:rPr>
          <w:rFonts w:ascii="Times New Roman" w:hAnsi="Times New Roman" w:cs="Times New Roman"/>
          <w:rPrChange w:author="Zachary Cappella" w:date="2023-10-09T16:12:00Z" w:id="1417">
            <w:rPr/>
          </w:rPrChange>
        </w:rPr>
        <w:t>CogniOpen</w:t>
      </w:r>
      <w:proofErr w:type="spellEnd"/>
      <w:r w:rsidRPr="00130713">
        <w:rPr>
          <w:rFonts w:ascii="Times New Roman" w:hAnsi="Times New Roman" w:cs="Times New Roman"/>
          <w:rPrChange w:author="Zachary Cappella" w:date="2023-10-09T16:12:00Z" w:id="1418">
            <w:rPr/>
          </w:rPrChange>
        </w:rPr>
        <w:t xml:space="preserve"> team will use a focus group to demonstrate the capability to for feedback. This focus group would ideally be entirely anonymous, to ensure that feedback can be as honest as possible. The </w:t>
      </w:r>
      <w:proofErr w:type="spellStart"/>
      <w:r w:rsidRPr="00130713">
        <w:rPr>
          <w:rFonts w:ascii="Times New Roman" w:hAnsi="Times New Roman" w:cs="Times New Roman"/>
          <w:rPrChange w:author="Zachary Cappella" w:date="2023-10-09T16:12:00Z" w:id="1419">
            <w:rPr/>
          </w:rPrChange>
        </w:rPr>
        <w:t>CogniOpen</w:t>
      </w:r>
      <w:proofErr w:type="spellEnd"/>
      <w:r w:rsidRPr="00130713">
        <w:rPr>
          <w:rFonts w:ascii="Times New Roman" w:hAnsi="Times New Roman" w:cs="Times New Roman"/>
          <w:rPrChange w:author="Zachary Cappella" w:date="2023-10-09T16:12:00Z" w:id="1420">
            <w:rPr/>
          </w:rPrChange>
        </w:rPr>
        <w:t xml:space="preserve"> team will provide the focus group the application documentation, a functioning instance of the application, and let the focus group work through it themselves. The feedback that the focus group will provide will give the team invaluable feedback about how people are interacting with the system. This feedback will help improve the overall look, feel, and the functionality </w:t>
      </w:r>
      <w:r w:rsidRPr="00130713">
        <w:rPr>
          <w:rFonts w:ascii="Times New Roman" w:hAnsi="Times New Roman" w:cs="Times New Roman"/>
          <w:rPrChange w:author="Zachary Cappella" w:date="2023-10-09T16:12:00Z" w:id="1421">
            <w:rPr/>
          </w:rPrChange>
        </w:rPr>
        <w:lastRenderedPageBreak/>
        <w:t>of the system.</w:t>
      </w:r>
    </w:p>
    <w:p w:rsidRPr="00130713" w:rsidR="5CD439EF" w:rsidP="7E3D5E32" w:rsidRDefault="2855BF46" w14:paraId="47F093D7" w14:textId="2933EF32">
      <w:pPr>
        <w:pStyle w:val="Heading2"/>
        <w:keepNext w:val="0"/>
        <w:keepLines w:val="0"/>
        <w:numPr>
          <w:ilvl w:val="1"/>
          <w:numId w:val="0"/>
        </w:numPr>
        <w:spacing w:line="480" w:lineRule="auto"/>
      </w:pPr>
      <w:bookmarkStart w:name="_Toc911792807" w:id="1422"/>
      <w:bookmarkStart w:name="_Toc944443723" w:id="1423"/>
      <w:bookmarkStart w:name="_Toc146374843" w:id="1424"/>
      <w:r w:rsidRPr="00130713">
        <w:t xml:space="preserve">7.2 </w:t>
      </w:r>
      <w:r w:rsidRPr="00130713" w:rsidR="5CD439EF">
        <w:t>Bug Priority Level</w:t>
      </w:r>
      <w:bookmarkEnd w:id="1422"/>
      <w:bookmarkEnd w:id="1423"/>
      <w:bookmarkEnd w:id="1424"/>
    </w:p>
    <w:p w:rsidRPr="00130713" w:rsidR="5CD439EF" w:rsidP="07505BC4" w:rsidRDefault="5CD439EF" w14:paraId="3A75B8D2" w14:textId="3BEA6E61">
      <w:pPr>
        <w:spacing w:line="480" w:lineRule="auto"/>
        <w:rPr>
          <w:rFonts w:ascii="Times New Roman" w:hAnsi="Times New Roman" w:cs="Times New Roman"/>
          <w:rPrChange w:author="Zachary Cappella" w:date="2023-10-09T16:12:00Z" w:id="1425">
            <w:rPr/>
          </w:rPrChange>
        </w:rPr>
      </w:pPr>
      <w:r w:rsidRPr="00130713">
        <w:rPr>
          <w:rFonts w:ascii="Times New Roman" w:hAnsi="Times New Roman" w:cs="Times New Roman"/>
          <w:rPrChange w:author="Zachary Cappella" w:date="2023-10-09T16:12:00Z" w:id="1426">
            <w:rPr/>
          </w:rPrChange>
        </w:rPr>
        <w:t xml:space="preserve">There will be four bug priority levels for the </w:t>
      </w:r>
      <w:proofErr w:type="spellStart"/>
      <w:r w:rsidRPr="00130713">
        <w:rPr>
          <w:rFonts w:ascii="Times New Roman" w:hAnsi="Times New Roman" w:cs="Times New Roman"/>
          <w:rPrChange w:author="Zachary Cappella" w:date="2023-10-09T16:12:00Z" w:id="1427">
            <w:rPr/>
          </w:rPrChange>
        </w:rPr>
        <w:t>CogniOpen</w:t>
      </w:r>
      <w:proofErr w:type="spellEnd"/>
      <w:r w:rsidRPr="00130713">
        <w:rPr>
          <w:rFonts w:ascii="Times New Roman" w:hAnsi="Times New Roman" w:cs="Times New Roman"/>
          <w:rPrChange w:author="Zachary Cappella" w:date="2023-10-09T16:12:00Z" w:id="1428">
            <w:rPr/>
          </w:rPrChange>
        </w:rPr>
        <w:t xml:space="preserve"> application: blocker, critical, major, and minor. The following sections will enumerate these levels and describe what they are intended to be used for.</w:t>
      </w:r>
    </w:p>
    <w:p w:rsidRPr="00130713" w:rsidR="5CD439EF" w:rsidP="7E3D5E32" w:rsidRDefault="77879CDB" w14:paraId="30C6922B" w14:textId="294233ED">
      <w:pPr>
        <w:pStyle w:val="Heading2"/>
        <w:keepNext w:val="0"/>
        <w:keepLines w:val="0"/>
        <w:numPr>
          <w:ilvl w:val="1"/>
          <w:numId w:val="0"/>
        </w:numPr>
        <w:spacing w:line="480" w:lineRule="auto"/>
      </w:pPr>
      <w:bookmarkStart w:name="_Toc639293964" w:id="1429"/>
      <w:bookmarkStart w:name="_Toc125833338" w:id="1430"/>
      <w:bookmarkStart w:name="_Toc146374844" w:id="1431"/>
      <w:r w:rsidRPr="00130713">
        <w:t xml:space="preserve">7.2.1 </w:t>
      </w:r>
      <w:r w:rsidRPr="00130713" w:rsidR="5CD439EF">
        <w:t>Blocker</w:t>
      </w:r>
      <w:bookmarkEnd w:id="1429"/>
      <w:bookmarkEnd w:id="1430"/>
      <w:bookmarkEnd w:id="1431"/>
    </w:p>
    <w:p w:rsidRPr="00130713" w:rsidR="5CD439EF" w:rsidP="07505BC4" w:rsidRDefault="5CD439EF" w14:paraId="17C93804" w14:textId="09A51830">
      <w:pPr>
        <w:spacing w:line="480" w:lineRule="auto"/>
        <w:rPr>
          <w:rFonts w:ascii="Times New Roman" w:hAnsi="Times New Roman" w:cs="Times New Roman"/>
          <w:rPrChange w:author="Zachary Cappella" w:date="2023-10-09T16:12:00Z" w:id="1432">
            <w:rPr/>
          </w:rPrChange>
        </w:rPr>
      </w:pPr>
      <w:r w:rsidRPr="00130713">
        <w:rPr>
          <w:rFonts w:ascii="Times New Roman" w:hAnsi="Times New Roman" w:cs="Times New Roman"/>
          <w:rPrChange w:author="Zachary Cappella" w:date="2023-10-09T16:12:00Z" w:id="1433">
            <w:rPr/>
          </w:rPrChange>
        </w:rPr>
        <w:t>A bug with priority level blocker is considered the most severe. A blocker bug is a defect within the system that makes a feature entirely unusable. An example of a blocker bug would be if a login button never redirected the user to a home page. These types of bugs require immediate Software Developer engagement and action.</w:t>
      </w:r>
    </w:p>
    <w:p w:rsidRPr="00130713" w:rsidR="5CD439EF" w:rsidP="7E3D5E32" w:rsidRDefault="63C12E05" w14:paraId="26E67715" w14:textId="40D07B93">
      <w:pPr>
        <w:pStyle w:val="Heading2"/>
        <w:keepNext w:val="0"/>
        <w:keepLines w:val="0"/>
        <w:numPr>
          <w:ilvl w:val="1"/>
          <w:numId w:val="0"/>
        </w:numPr>
        <w:spacing w:line="480" w:lineRule="auto"/>
      </w:pPr>
      <w:bookmarkStart w:name="_Toc1712868404" w:id="1434"/>
      <w:bookmarkStart w:name="_Toc2023898419" w:id="1435"/>
      <w:bookmarkStart w:name="_Toc146374845" w:id="1436"/>
      <w:r w:rsidRPr="00130713">
        <w:t xml:space="preserve">7.2.2 </w:t>
      </w:r>
      <w:r w:rsidRPr="00130713" w:rsidR="5CD439EF">
        <w:t>Critical</w:t>
      </w:r>
      <w:bookmarkEnd w:id="1434"/>
      <w:bookmarkEnd w:id="1435"/>
      <w:bookmarkEnd w:id="1436"/>
    </w:p>
    <w:p w:rsidRPr="00130713" w:rsidR="5CD439EF" w:rsidP="07505BC4" w:rsidRDefault="5CD439EF" w14:paraId="54A29037" w14:textId="11EB9020">
      <w:pPr>
        <w:spacing w:line="480" w:lineRule="auto"/>
        <w:rPr>
          <w:rFonts w:ascii="Times New Roman" w:hAnsi="Times New Roman" w:cs="Times New Roman"/>
          <w:rPrChange w:author="Zachary Cappella" w:date="2023-10-09T16:12:00Z" w:id="1437">
            <w:rPr/>
          </w:rPrChange>
        </w:rPr>
      </w:pPr>
      <w:r w:rsidRPr="00130713">
        <w:rPr>
          <w:rFonts w:ascii="Times New Roman" w:hAnsi="Times New Roman" w:cs="Times New Roman"/>
          <w:rPrChange w:author="Zachary Cappella" w:date="2023-10-09T16:12:00Z" w:id="1438">
            <w:rPr/>
          </w:rPrChange>
        </w:rPr>
        <w:t>A bug with priority level critical is considered very important, but there is some sort of workaround for the user to achieve their goal. An example of a critical priority level bug would be if a user with an extraordinarily long name could not register an account because the database was not designed to allow for a name that long. This bug would greatly impact the user of the system but could possibly be worked around. These types of bugs require Software Developers to intervene quickly, but not immediately.</w:t>
      </w:r>
    </w:p>
    <w:p w:rsidRPr="00130713" w:rsidR="5CD439EF" w:rsidP="7E3D5E32" w:rsidRDefault="0423B960" w14:paraId="228BC3A8" w14:textId="40FDA3F0">
      <w:pPr>
        <w:pStyle w:val="Heading2"/>
        <w:keepNext w:val="0"/>
        <w:keepLines w:val="0"/>
        <w:numPr>
          <w:ilvl w:val="1"/>
          <w:numId w:val="0"/>
        </w:numPr>
        <w:spacing w:line="480" w:lineRule="auto"/>
      </w:pPr>
      <w:bookmarkStart w:name="_Toc57233026" w:id="1439"/>
      <w:bookmarkStart w:name="_Toc1606860840" w:id="1440"/>
      <w:bookmarkStart w:name="_Toc146374846" w:id="1441"/>
      <w:r w:rsidRPr="00130713">
        <w:t xml:space="preserve">7.2.3 </w:t>
      </w:r>
      <w:r w:rsidRPr="00130713" w:rsidR="5CD439EF">
        <w:t>Major</w:t>
      </w:r>
      <w:bookmarkEnd w:id="1439"/>
      <w:bookmarkEnd w:id="1440"/>
      <w:bookmarkEnd w:id="1441"/>
    </w:p>
    <w:p w:rsidRPr="00130713" w:rsidR="5CD439EF" w:rsidP="07505BC4" w:rsidRDefault="5CD439EF" w14:paraId="29BAEC4D" w14:textId="0CCBC179">
      <w:pPr>
        <w:spacing w:line="480" w:lineRule="auto"/>
        <w:rPr>
          <w:rFonts w:ascii="Times New Roman" w:hAnsi="Times New Roman" w:cs="Times New Roman"/>
          <w:rPrChange w:author="Zachary Cappella" w:date="2023-10-09T16:12:00Z" w:id="1442">
            <w:rPr/>
          </w:rPrChange>
        </w:rPr>
      </w:pPr>
      <w:r w:rsidRPr="00130713">
        <w:rPr>
          <w:rFonts w:ascii="Times New Roman" w:hAnsi="Times New Roman" w:cs="Times New Roman"/>
          <w:rPrChange w:author="Zachary Cappella" w:date="2023-10-09T16:12:00Z" w:id="1443">
            <w:rPr/>
          </w:rPrChange>
        </w:rPr>
        <w:t xml:space="preserve">A bug with priority level major is considered a standard bug that does not have huge impact on the end user. An example of a major priority level bug would be if a form made an optional field required. Although a user could enter placeholder information to get through the problem, the form should be updated to have the appropriate controls, even though a user could find a way around it. These types of bugs require Software Developers to </w:t>
      </w:r>
      <w:proofErr w:type="gramStart"/>
      <w:r w:rsidRPr="00130713">
        <w:rPr>
          <w:rFonts w:ascii="Times New Roman" w:hAnsi="Times New Roman" w:cs="Times New Roman"/>
          <w:rPrChange w:author="Zachary Cappella" w:date="2023-10-09T16:12:00Z" w:id="1444">
            <w:rPr/>
          </w:rPrChange>
        </w:rPr>
        <w:t>take action</w:t>
      </w:r>
      <w:proofErr w:type="gramEnd"/>
      <w:r w:rsidRPr="00130713">
        <w:rPr>
          <w:rFonts w:ascii="Times New Roman" w:hAnsi="Times New Roman" w:cs="Times New Roman"/>
          <w:rPrChange w:author="Zachary Cappella" w:date="2023-10-09T16:12:00Z" w:id="1445">
            <w:rPr/>
          </w:rPrChange>
        </w:rPr>
        <w:t xml:space="preserve"> after their current priority tasking is complete.</w:t>
      </w:r>
    </w:p>
    <w:p w:rsidRPr="00130713" w:rsidR="5CD439EF" w:rsidP="7E3D5E32" w:rsidRDefault="153FD834" w14:paraId="48A45105" w14:textId="46172809">
      <w:pPr>
        <w:pStyle w:val="Heading2"/>
        <w:keepNext w:val="0"/>
        <w:keepLines w:val="0"/>
        <w:numPr>
          <w:ilvl w:val="1"/>
          <w:numId w:val="0"/>
        </w:numPr>
        <w:spacing w:line="480" w:lineRule="auto"/>
      </w:pPr>
      <w:bookmarkStart w:name="_Toc1535773420" w:id="1446"/>
      <w:bookmarkStart w:name="_Toc1982180768" w:id="1447"/>
      <w:bookmarkStart w:name="_Toc146374847" w:id="1448"/>
      <w:r w:rsidRPr="00130713">
        <w:lastRenderedPageBreak/>
        <w:t xml:space="preserve">7.2.4 </w:t>
      </w:r>
      <w:r w:rsidRPr="00130713" w:rsidR="5CD439EF">
        <w:t>Minor</w:t>
      </w:r>
      <w:bookmarkEnd w:id="1446"/>
      <w:bookmarkEnd w:id="1447"/>
      <w:bookmarkEnd w:id="1448"/>
    </w:p>
    <w:p w:rsidRPr="00130713" w:rsidR="5CD439EF" w:rsidP="07505BC4" w:rsidRDefault="5CD439EF" w14:paraId="7DF25D7A" w14:textId="6E38863D">
      <w:pPr>
        <w:spacing w:line="480" w:lineRule="auto"/>
        <w:rPr>
          <w:rFonts w:ascii="Times New Roman" w:hAnsi="Times New Roman" w:cs="Times New Roman"/>
          <w:rPrChange w:author="Zachary Cappella" w:date="2023-10-09T16:12:00Z" w:id="1449">
            <w:rPr/>
          </w:rPrChange>
        </w:rPr>
      </w:pPr>
      <w:r w:rsidRPr="00130713">
        <w:rPr>
          <w:rFonts w:ascii="Times New Roman" w:hAnsi="Times New Roman" w:cs="Times New Roman"/>
          <w:rPrChange w:author="Zachary Cappella" w:date="2023-10-09T16:12:00Z" w:id="1450">
            <w:rPr/>
          </w:rPrChange>
        </w:rPr>
        <w:t>A bug with priority level minor is considered trivial. An example of a minor priority level bug would be a typo in the UI. While it may detract from the application’s professional look and feel, it does not have an impact on the end user’s ability to interact with the system. These types of bugs should be addressed whenever Software Developers have the time to look for new work.</w:t>
      </w:r>
    </w:p>
    <w:p w:rsidRPr="00130713" w:rsidR="5CD439EF" w:rsidP="7E3D5E32" w:rsidRDefault="6D4B9CAD" w14:paraId="1108B742" w14:textId="68CEE32A">
      <w:pPr>
        <w:pStyle w:val="Heading2"/>
        <w:keepNext w:val="0"/>
        <w:keepLines w:val="0"/>
        <w:numPr>
          <w:ilvl w:val="1"/>
          <w:numId w:val="0"/>
        </w:numPr>
        <w:spacing w:line="480" w:lineRule="auto"/>
      </w:pPr>
      <w:bookmarkStart w:name="_Toc322223107" w:id="1451"/>
      <w:bookmarkStart w:name="_Toc1543122712" w:id="1452"/>
      <w:bookmarkStart w:name="_Toc146374848" w:id="1453"/>
      <w:r w:rsidRPr="00130713">
        <w:t xml:space="preserve">7.3 </w:t>
      </w:r>
      <w:r w:rsidRPr="00130713" w:rsidR="5CD439EF">
        <w:t>Test Cases</w:t>
      </w:r>
      <w:bookmarkEnd w:id="1451"/>
      <w:bookmarkEnd w:id="1452"/>
      <w:bookmarkEnd w:id="1453"/>
    </w:p>
    <w:p w:rsidRPr="00130713" w:rsidR="5CD439EF" w:rsidP="07505BC4" w:rsidRDefault="5CD439EF" w14:paraId="279A5E20" w14:textId="289DC762">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454">
            <w:rPr/>
          </w:rPrChange>
        </w:rPr>
        <w:t>This section of the document will be updated in a future version.</w:t>
      </w:r>
    </w:p>
    <w:p w:rsidRPr="00130713" w:rsidR="4B665B4F" w:rsidP="07505BC4" w:rsidRDefault="4B665B4F" w14:paraId="5241536F" w14:textId="6F1328E3">
      <w:pPr>
        <w:pStyle w:val="Heading1"/>
        <w:numPr>
          <w:ilvl w:val="0"/>
          <w:numId w:val="7"/>
        </w:numPr>
        <w:spacing w:line="480" w:lineRule="auto"/>
      </w:pPr>
      <w:bookmarkStart w:name="_Toc437117724" w:id="1455"/>
      <w:bookmarkStart w:name="_Toc731375620" w:id="1456"/>
      <w:bookmarkStart w:name="_Toc146374849" w:id="1457"/>
      <w:r w:rsidRPr="00130713">
        <w:t>Staffing Management</w:t>
      </w:r>
      <w:bookmarkEnd w:id="1455"/>
      <w:bookmarkEnd w:id="1456"/>
      <w:bookmarkEnd w:id="1457"/>
    </w:p>
    <w:p w:rsidRPr="00130713" w:rsidR="4B665B4F" w:rsidP="07505BC4" w:rsidRDefault="4B665B4F" w14:paraId="7E9B9848" w14:textId="5184B3F0">
      <w:pPr>
        <w:spacing w:line="480" w:lineRule="auto"/>
        <w:rPr>
          <w:rFonts w:ascii="Times New Roman" w:hAnsi="Times New Roman" w:cs="Times New Roman"/>
          <w:rPrChange w:author="Zachary Cappella" w:date="2023-10-09T16:12:00Z" w:id="1458">
            <w:rPr/>
          </w:rPrChange>
        </w:rPr>
      </w:pPr>
      <w:r w:rsidRPr="00130713">
        <w:rPr>
          <w:rFonts w:ascii="Times New Roman" w:hAnsi="Times New Roman" w:cs="Times New Roman"/>
          <w:rPrChange w:author="Zachary Cappella" w:date="2023-10-09T16:12:00Z" w:id="1459">
            <w:rPr/>
          </w:rPrChange>
        </w:rPr>
        <w:t xml:space="preserve">The staffing for this project has been set by the enrollment of the SWEN 670 capstone section. For this reason, it is not expected that any new engineers will be added to the development team or that the project client or mentors will change. </w:t>
      </w:r>
      <w:proofErr w:type="gramStart"/>
      <w:r w:rsidRPr="00130713">
        <w:rPr>
          <w:rFonts w:ascii="Times New Roman" w:hAnsi="Times New Roman" w:cs="Times New Roman"/>
          <w:rPrChange w:author="Zachary Cappella" w:date="2023-10-09T16:12:00Z" w:id="1460">
            <w:rPr/>
          </w:rPrChange>
        </w:rPr>
        <w:t>In the event that</w:t>
      </w:r>
      <w:proofErr w:type="gramEnd"/>
      <w:r w:rsidRPr="00130713">
        <w:rPr>
          <w:rFonts w:ascii="Times New Roman" w:hAnsi="Times New Roman" w:cs="Times New Roman"/>
          <w:rPrChange w:author="Zachary Cappella" w:date="2023-10-09T16:12:00Z" w:id="1461">
            <w:rPr/>
          </w:rPrChange>
        </w:rPr>
        <w:t xml:space="preserve"> an engineer is removed from the course, their responsibilities will be immediately transferred to other engineers in a method determined by the project manager and agreed upon by the remaining developers.</w:t>
      </w:r>
    </w:p>
    <w:p w:rsidRPr="00130713" w:rsidR="4B665B4F" w:rsidP="07505BC4" w:rsidRDefault="4B665B4F" w14:paraId="7EDA23FF" w14:textId="3ABA31B1">
      <w:pPr>
        <w:spacing w:line="480" w:lineRule="auto"/>
        <w:rPr>
          <w:rFonts w:ascii="Times New Roman" w:hAnsi="Times New Roman" w:cs="Times New Roman"/>
          <w:rPrChange w:author="Zachary Cappella" w:date="2023-10-09T16:12:00Z" w:id="1462">
            <w:rPr/>
          </w:rPrChange>
        </w:rPr>
      </w:pPr>
      <w:r w:rsidRPr="00130713">
        <w:rPr>
          <w:rFonts w:ascii="Times New Roman" w:hAnsi="Times New Roman" w:cs="Times New Roman"/>
          <w:rPrChange w:author="Zachary Cappella" w:date="2023-10-09T16:12:00Z" w:id="1463">
            <w:rPr/>
          </w:rPrChange>
        </w:rPr>
        <w:t xml:space="preserve">The following section will breakdown the roles and responsibilities of each stakeholder and engineer within the </w:t>
      </w:r>
      <w:proofErr w:type="spellStart"/>
      <w:r w:rsidRPr="00130713">
        <w:rPr>
          <w:rFonts w:ascii="Times New Roman" w:hAnsi="Times New Roman" w:cs="Times New Roman"/>
          <w:rPrChange w:author="Zachary Cappella" w:date="2023-10-09T16:12:00Z" w:id="1464">
            <w:rPr/>
          </w:rPrChange>
        </w:rPr>
        <w:t>CogniOpen</w:t>
      </w:r>
      <w:proofErr w:type="spellEnd"/>
      <w:r w:rsidRPr="00130713">
        <w:rPr>
          <w:rFonts w:ascii="Times New Roman" w:hAnsi="Times New Roman" w:cs="Times New Roman"/>
          <w:rPrChange w:author="Zachary Cappella" w:date="2023-10-09T16:12:00Z" w:id="1465">
            <w:rPr/>
          </w:rPrChange>
        </w:rPr>
        <w:t xml:space="preserve"> delivery pipeline.</w:t>
      </w:r>
    </w:p>
    <w:p w:rsidRPr="00130713" w:rsidR="4B665B4F" w:rsidP="7E3D5E32" w:rsidRDefault="1680288C" w14:paraId="2A933EB1" w14:textId="18A8ABE8">
      <w:pPr>
        <w:pStyle w:val="Heading2"/>
        <w:keepNext w:val="0"/>
        <w:keepLines w:val="0"/>
        <w:numPr>
          <w:ilvl w:val="1"/>
          <w:numId w:val="0"/>
        </w:numPr>
        <w:spacing w:line="480" w:lineRule="auto"/>
      </w:pPr>
      <w:bookmarkStart w:name="_Toc938950865" w:id="1466"/>
      <w:bookmarkStart w:name="_Toc1215557280" w:id="1467"/>
      <w:bookmarkStart w:name="_Toc146374850" w:id="1468"/>
      <w:r w:rsidRPr="00130713">
        <w:t xml:space="preserve">8.1 </w:t>
      </w:r>
      <w:r w:rsidRPr="00130713" w:rsidR="4B665B4F">
        <w:t>Roles and Responsibilities</w:t>
      </w:r>
      <w:bookmarkEnd w:id="1466"/>
      <w:bookmarkEnd w:id="1467"/>
      <w:bookmarkEnd w:id="1468"/>
    </w:p>
    <w:p w:rsidRPr="00130713" w:rsidR="4B665B4F" w:rsidP="07505BC4" w:rsidRDefault="4B665B4F" w14:paraId="60A2D9F8" w14:textId="439805E1">
      <w:pPr>
        <w:spacing w:line="480" w:lineRule="auto"/>
        <w:rPr>
          <w:rFonts w:ascii="Times New Roman" w:hAnsi="Times New Roman" w:cs="Times New Roman"/>
          <w:rPrChange w:author="Zachary Cappella" w:date="2023-10-09T16:12:00Z" w:id="1469">
            <w:rPr/>
          </w:rPrChange>
        </w:rPr>
      </w:pPr>
      <w:r w:rsidRPr="00130713">
        <w:rPr>
          <w:rFonts w:ascii="Times New Roman" w:hAnsi="Times New Roman" w:cs="Times New Roman"/>
          <w:rPrChange w:author="Zachary Cappella" w:date="2023-10-09T16:12:00Z" w:id="1470">
            <w:rPr/>
          </w:rPrChange>
        </w:rPr>
        <w:t xml:space="preserve">The </w:t>
      </w:r>
      <w:proofErr w:type="spellStart"/>
      <w:r w:rsidRPr="00130713">
        <w:rPr>
          <w:rFonts w:ascii="Times New Roman" w:hAnsi="Times New Roman" w:cs="Times New Roman"/>
          <w:rPrChange w:author="Zachary Cappella" w:date="2023-10-09T16:12:00Z" w:id="1471">
            <w:rPr/>
          </w:rPrChange>
        </w:rPr>
        <w:t>CogniOpen</w:t>
      </w:r>
      <w:proofErr w:type="spellEnd"/>
      <w:r w:rsidRPr="00130713">
        <w:rPr>
          <w:rFonts w:ascii="Times New Roman" w:hAnsi="Times New Roman" w:cs="Times New Roman"/>
          <w:rPrChange w:author="Zachary Cappella" w:date="2023-10-09T16:12:00Z" w:id="1472">
            <w:rPr/>
          </w:rPrChange>
        </w:rPr>
        <w:t xml:space="preserve"> application will have </w:t>
      </w:r>
      <w:proofErr w:type="gramStart"/>
      <w:r w:rsidRPr="00130713">
        <w:rPr>
          <w:rFonts w:ascii="Times New Roman" w:hAnsi="Times New Roman" w:cs="Times New Roman"/>
          <w:rPrChange w:author="Zachary Cappella" w:date="2023-10-09T16:12:00Z" w:id="1473">
            <w:rPr/>
          </w:rPrChange>
        </w:rPr>
        <w:t>a number of</w:t>
      </w:r>
      <w:proofErr w:type="gramEnd"/>
      <w:r w:rsidRPr="00130713">
        <w:rPr>
          <w:rFonts w:ascii="Times New Roman" w:hAnsi="Times New Roman" w:cs="Times New Roman"/>
          <w:rPrChange w:author="Zachary Cappella" w:date="2023-10-09T16:12:00Z" w:id="1474">
            <w:rPr/>
          </w:rPrChange>
        </w:rPr>
        <w:t xml:space="preserve"> different stakeholders and contributors. The following section is going to outline those specific individuals; the roles that they play in the development, testing, deployment, and acceptance of the application; and what their associated responsibilities are.</w:t>
      </w:r>
    </w:p>
    <w:p w:rsidRPr="00130713" w:rsidR="4B665B4F" w:rsidP="7E3D5E32" w:rsidRDefault="39E83A6F" w14:paraId="12F43A5A" w14:textId="6636F9C4">
      <w:pPr>
        <w:pStyle w:val="Heading3"/>
        <w:keepNext w:val="0"/>
        <w:keepLines w:val="0"/>
        <w:spacing w:line="480" w:lineRule="auto"/>
        <w:ind w:left="0" w:firstLine="0"/>
      </w:pPr>
      <w:bookmarkStart w:name="_Toc541902041" w:id="1475"/>
      <w:bookmarkStart w:name="_Toc1904909477" w:id="1476"/>
      <w:bookmarkStart w:name="_Toc146374851" w:id="1477"/>
      <w:r w:rsidRPr="00130713">
        <w:t xml:space="preserve">8.1.1 </w:t>
      </w:r>
      <w:r w:rsidRPr="00130713" w:rsidR="4B665B4F">
        <w:t>Customer</w:t>
      </w:r>
      <w:bookmarkEnd w:id="1475"/>
      <w:bookmarkEnd w:id="1476"/>
      <w:bookmarkEnd w:id="1477"/>
    </w:p>
    <w:p w:rsidRPr="00130713" w:rsidR="4B665B4F" w:rsidP="07505BC4" w:rsidRDefault="4B665B4F" w14:paraId="6D9C1561" w14:textId="3861C9D7">
      <w:pPr>
        <w:spacing w:line="480" w:lineRule="auto"/>
        <w:rPr>
          <w:rFonts w:ascii="Times New Roman" w:hAnsi="Times New Roman" w:cs="Times New Roman"/>
          <w:rPrChange w:author="Zachary Cappella" w:date="2023-10-09T16:12:00Z" w:id="1478">
            <w:rPr/>
          </w:rPrChange>
        </w:rPr>
      </w:pPr>
      <w:r w:rsidRPr="00130713">
        <w:rPr>
          <w:rFonts w:ascii="Times New Roman" w:hAnsi="Times New Roman" w:cs="Times New Roman"/>
          <w:rPrChange w:author="Zachary Cappella" w:date="2023-10-09T16:12:00Z" w:id="1479">
            <w:rPr/>
          </w:rPrChange>
        </w:rPr>
        <w:lastRenderedPageBreak/>
        <w:t>The Customer is the primary driver for the application development. They are the person that will provide the development team the requirements, receive demonstrations of capabilities, and approve the final deliverables.</w:t>
      </w:r>
    </w:p>
    <w:p w:rsidRPr="00130713" w:rsidR="4B665B4F" w:rsidP="7E3D5E32" w:rsidRDefault="48B234ED" w14:paraId="6441B98B" w14:textId="60F7D32D">
      <w:pPr>
        <w:pStyle w:val="Heading3"/>
        <w:keepNext w:val="0"/>
        <w:keepLines w:val="0"/>
        <w:spacing w:line="480" w:lineRule="auto"/>
        <w:ind w:left="0" w:firstLine="0"/>
      </w:pPr>
      <w:bookmarkStart w:name="_Toc1262702301" w:id="1480"/>
      <w:bookmarkStart w:name="_Toc1461580853" w:id="1481"/>
      <w:bookmarkStart w:name="_Toc146374852" w:id="1482"/>
      <w:r w:rsidRPr="00130713">
        <w:t xml:space="preserve">8.1.2 </w:t>
      </w:r>
      <w:r w:rsidRPr="00130713" w:rsidR="4B665B4F">
        <w:t>Project Manager</w:t>
      </w:r>
      <w:bookmarkEnd w:id="1480"/>
      <w:bookmarkEnd w:id="1481"/>
      <w:bookmarkEnd w:id="1482"/>
    </w:p>
    <w:p w:rsidRPr="00130713" w:rsidR="4B665B4F" w:rsidP="07505BC4" w:rsidRDefault="4B665B4F" w14:paraId="36FA0B3B" w14:textId="0E3751C1">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483">
            <w:rPr/>
          </w:rPrChange>
        </w:rPr>
        <w:t>The Project Manager is the main driver of the development cadence. They are the singular person that should be driving milestone deliverables, course correcting the team when they are off topic, interfaces with the Customer, and provides the team stability.</w:t>
      </w:r>
    </w:p>
    <w:p w:rsidRPr="00130713" w:rsidR="4B665B4F" w:rsidP="7E3D5E32" w:rsidRDefault="2E95C45E" w14:paraId="0E0984D7" w14:textId="6A837470">
      <w:pPr>
        <w:pStyle w:val="Heading3"/>
        <w:keepNext w:val="0"/>
        <w:keepLines w:val="0"/>
        <w:spacing w:line="480" w:lineRule="auto"/>
        <w:ind w:left="0" w:firstLine="0"/>
      </w:pPr>
      <w:bookmarkStart w:name="_Toc1613506345" w:id="1484"/>
      <w:bookmarkStart w:name="_Toc546263584" w:id="1485"/>
      <w:bookmarkStart w:name="_Toc146374853" w:id="1486"/>
      <w:r w:rsidRPr="00130713">
        <w:t xml:space="preserve">8.1.3 </w:t>
      </w:r>
      <w:r w:rsidRPr="00130713" w:rsidR="4B665B4F">
        <w:t>Technical Writer</w:t>
      </w:r>
      <w:bookmarkEnd w:id="1484"/>
      <w:bookmarkEnd w:id="1485"/>
      <w:bookmarkEnd w:id="1486"/>
    </w:p>
    <w:p w:rsidRPr="00130713" w:rsidR="4B665B4F" w:rsidP="07505BC4" w:rsidRDefault="4B665B4F" w14:paraId="0EF82120" w14:textId="464BCDB3">
      <w:pPr>
        <w:spacing w:line="480" w:lineRule="auto"/>
        <w:rPr>
          <w:rFonts w:ascii="Times New Roman" w:hAnsi="Times New Roman" w:cs="Times New Roman"/>
          <w:rPrChange w:author="Zachary Cappella" w:date="2023-10-09T16:12:00Z" w:id="1487">
            <w:rPr/>
          </w:rPrChange>
        </w:rPr>
      </w:pPr>
      <w:r w:rsidRPr="00130713">
        <w:rPr>
          <w:rFonts w:ascii="Times New Roman" w:hAnsi="Times New Roman" w:cs="Times New Roman"/>
          <w:rPrChange w:author="Zachary Cappella" w:date="2023-10-09T16:12:00Z" w:id="1488">
            <w:rPr/>
          </w:rPrChange>
        </w:rPr>
        <w:t>A Technical Writer is a member of the development team that is responsible for the documentation that will be used by the Customer and the various users of the application. The Technical Writer will develop technical documentation for how to use and install the application, user guides, developer guides, and any other artifacts needed by the Customer or the Project Manager.</w:t>
      </w:r>
    </w:p>
    <w:p w:rsidRPr="00130713" w:rsidR="4B665B4F" w:rsidP="7E3D5E32" w:rsidRDefault="7B936B8F" w14:paraId="71751FF0" w14:textId="1B13E389">
      <w:pPr>
        <w:pStyle w:val="Heading3"/>
        <w:keepNext w:val="0"/>
        <w:keepLines w:val="0"/>
        <w:spacing w:line="480" w:lineRule="auto"/>
        <w:ind w:left="0" w:firstLine="0"/>
      </w:pPr>
      <w:bookmarkStart w:name="_Toc1451747601" w:id="1489"/>
      <w:bookmarkStart w:name="_Toc786093559" w:id="1490"/>
      <w:bookmarkStart w:name="_Toc146374854" w:id="1491"/>
      <w:r w:rsidRPr="00130713">
        <w:t xml:space="preserve">8.1.4 </w:t>
      </w:r>
      <w:r w:rsidRPr="00130713" w:rsidR="4B665B4F">
        <w:t>UI/UX Developer</w:t>
      </w:r>
      <w:bookmarkEnd w:id="1489"/>
      <w:bookmarkEnd w:id="1490"/>
      <w:bookmarkEnd w:id="1491"/>
    </w:p>
    <w:p w:rsidRPr="00130713" w:rsidR="4B665B4F" w:rsidP="07505BC4" w:rsidRDefault="4B665B4F" w14:paraId="17D42A54" w14:textId="03483FF9">
      <w:pPr>
        <w:spacing w:line="480" w:lineRule="auto"/>
        <w:rPr>
          <w:rFonts w:ascii="Times New Roman" w:hAnsi="Times New Roman" w:cs="Times New Roman"/>
          <w:rPrChange w:author="Zachary Cappella" w:date="2023-10-09T16:12:00Z" w:id="1492">
            <w:rPr/>
          </w:rPrChange>
        </w:rPr>
      </w:pPr>
      <w:r w:rsidRPr="00130713">
        <w:rPr>
          <w:rFonts w:ascii="Times New Roman" w:hAnsi="Times New Roman" w:cs="Times New Roman"/>
          <w:rPrChange w:author="Zachary Cappella" w:date="2023-10-09T16:12:00Z" w:id="1493">
            <w:rPr/>
          </w:rPrChange>
        </w:rPr>
        <w:t xml:space="preserve">A UI/UX Developer is responsible for building the various front-end, user-facing, interfaces that the </w:t>
      </w:r>
      <w:proofErr w:type="spellStart"/>
      <w:r w:rsidRPr="00130713">
        <w:rPr>
          <w:rFonts w:ascii="Times New Roman" w:hAnsi="Times New Roman" w:cs="Times New Roman"/>
          <w:rPrChange w:author="Zachary Cappella" w:date="2023-10-09T16:12:00Z" w:id="1494">
            <w:rPr/>
          </w:rPrChange>
        </w:rPr>
        <w:t>CogniOpen</w:t>
      </w:r>
      <w:proofErr w:type="spellEnd"/>
      <w:r w:rsidRPr="00130713">
        <w:rPr>
          <w:rFonts w:ascii="Times New Roman" w:hAnsi="Times New Roman" w:cs="Times New Roman"/>
          <w:rPrChange w:author="Zachary Cappella" w:date="2023-10-09T16:12:00Z" w:id="1495">
            <w:rPr/>
          </w:rPrChange>
        </w:rPr>
        <w:t xml:space="preserve"> application will feature. These developers will use best practices for user-interface design, ensuring that people suffering from cognitive deficiencies can easily interact with the application every time they use it.</w:t>
      </w:r>
    </w:p>
    <w:p w:rsidRPr="00130713" w:rsidR="4B665B4F" w:rsidP="7E3D5E32" w:rsidRDefault="362C820D" w14:paraId="2DE486B7" w14:textId="6C1658CD">
      <w:pPr>
        <w:pStyle w:val="Heading3"/>
        <w:keepNext w:val="0"/>
        <w:keepLines w:val="0"/>
        <w:spacing w:line="480" w:lineRule="auto"/>
        <w:ind w:left="0" w:firstLine="0"/>
      </w:pPr>
      <w:bookmarkStart w:name="_Toc1380527151" w:id="1496"/>
      <w:bookmarkStart w:name="_Toc831254792" w:id="1497"/>
      <w:bookmarkStart w:name="_Toc146374855" w:id="1498"/>
      <w:r w:rsidRPr="00130713">
        <w:t xml:space="preserve">8.1.5 </w:t>
      </w:r>
      <w:r w:rsidRPr="00130713" w:rsidR="4B665B4F">
        <w:t>Software Developer</w:t>
      </w:r>
      <w:bookmarkEnd w:id="1496"/>
      <w:bookmarkEnd w:id="1497"/>
      <w:bookmarkEnd w:id="1498"/>
    </w:p>
    <w:p w:rsidRPr="00130713" w:rsidR="4B665B4F" w:rsidP="07505BC4" w:rsidRDefault="4B665B4F" w14:paraId="189517A4" w14:textId="792B457F">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499">
            <w:rPr/>
          </w:rPrChange>
        </w:rPr>
        <w:t xml:space="preserve">A Software Developer is responsible for building the backend features necessary to handle the </w:t>
      </w:r>
      <w:proofErr w:type="spellStart"/>
      <w:r w:rsidRPr="00130713">
        <w:rPr>
          <w:rFonts w:ascii="Times New Roman" w:hAnsi="Times New Roman" w:cs="Times New Roman"/>
          <w:rPrChange w:author="Zachary Cappella" w:date="2023-10-09T16:12:00Z" w:id="1500">
            <w:rPr/>
          </w:rPrChange>
        </w:rPr>
        <w:t>CogniOpen</w:t>
      </w:r>
      <w:proofErr w:type="spellEnd"/>
      <w:r w:rsidRPr="00130713">
        <w:rPr>
          <w:rFonts w:ascii="Times New Roman" w:hAnsi="Times New Roman" w:cs="Times New Roman"/>
          <w:rPrChange w:author="Zachary Cappella" w:date="2023-10-09T16:12:00Z" w:id="1501">
            <w:rPr/>
          </w:rPrChange>
        </w:rPr>
        <w:t xml:space="preserve"> business logic. Software Developers will be implementing the specific software functional requirements into the code, which will be tested by the Test Team.</w:t>
      </w:r>
    </w:p>
    <w:p w:rsidRPr="00130713" w:rsidR="4B665B4F" w:rsidP="7E3D5E32" w:rsidRDefault="68C6EFF4" w14:paraId="0F2DE601" w14:textId="44CFAD7B">
      <w:pPr>
        <w:pStyle w:val="Heading3"/>
        <w:keepNext w:val="0"/>
        <w:keepLines w:val="0"/>
        <w:spacing w:line="480" w:lineRule="auto"/>
        <w:ind w:left="0" w:firstLine="0"/>
      </w:pPr>
      <w:bookmarkStart w:name="_Toc1960706660" w:id="1502"/>
      <w:bookmarkStart w:name="_Toc1546145070" w:id="1503"/>
      <w:bookmarkStart w:name="_Toc146374856" w:id="1504"/>
      <w:r w:rsidRPr="00130713">
        <w:t xml:space="preserve">8.1.6 </w:t>
      </w:r>
      <w:r w:rsidRPr="00130713" w:rsidR="4B665B4F">
        <w:t>Test Engineer</w:t>
      </w:r>
      <w:bookmarkEnd w:id="1502"/>
      <w:bookmarkEnd w:id="1503"/>
      <w:bookmarkEnd w:id="1504"/>
    </w:p>
    <w:p w:rsidRPr="00130713" w:rsidR="4B665B4F" w:rsidP="07505BC4" w:rsidRDefault="4B665B4F" w14:paraId="0F122634" w14:textId="44289360">
      <w:pPr>
        <w:spacing w:line="480" w:lineRule="auto"/>
        <w:rPr>
          <w:rFonts w:ascii="Times New Roman" w:hAnsi="Times New Roman" w:cs="Times New Roman"/>
          <w:rPrChange w:author="Zachary Cappella" w:date="2023-10-09T16:12:00Z" w:id="1505">
            <w:rPr/>
          </w:rPrChange>
        </w:rPr>
      </w:pPr>
      <w:r w:rsidRPr="00130713">
        <w:rPr>
          <w:rFonts w:ascii="Times New Roman" w:hAnsi="Times New Roman" w:cs="Times New Roman"/>
          <w:rPrChange w:author="Zachary Cappella" w:date="2023-10-09T16:12:00Z" w:id="1506">
            <w:rPr/>
          </w:rPrChange>
        </w:rPr>
        <w:t xml:space="preserve">A Test Engineer is an individual that will be validating the </w:t>
      </w:r>
      <w:proofErr w:type="spellStart"/>
      <w:r w:rsidRPr="00130713">
        <w:rPr>
          <w:rFonts w:ascii="Times New Roman" w:hAnsi="Times New Roman" w:cs="Times New Roman"/>
          <w:rPrChange w:author="Zachary Cappella" w:date="2023-10-09T16:12:00Z" w:id="1507">
            <w:rPr/>
          </w:rPrChange>
        </w:rPr>
        <w:t>CongiOpen</w:t>
      </w:r>
      <w:proofErr w:type="spellEnd"/>
      <w:r w:rsidRPr="00130713">
        <w:rPr>
          <w:rFonts w:ascii="Times New Roman" w:hAnsi="Times New Roman" w:cs="Times New Roman"/>
          <w:rPrChange w:author="Zachary Cappella" w:date="2023-10-09T16:12:00Z" w:id="1508">
            <w:rPr/>
          </w:rPrChange>
        </w:rPr>
        <w:t xml:space="preserve"> software that has been </w:t>
      </w:r>
      <w:r w:rsidRPr="00130713">
        <w:rPr>
          <w:rFonts w:ascii="Times New Roman" w:hAnsi="Times New Roman" w:cs="Times New Roman"/>
          <w:rPrChange w:author="Zachary Cappella" w:date="2023-10-09T16:12:00Z" w:id="1509">
            <w:rPr/>
          </w:rPrChange>
        </w:rPr>
        <w:lastRenderedPageBreak/>
        <w:t>developed by the Software Development Team against the requirements that have been determined by the Customer and the Project Manager.</w:t>
      </w:r>
    </w:p>
    <w:p w:rsidRPr="00130713" w:rsidR="4B665B4F" w:rsidP="7E3D5E32" w:rsidRDefault="3BBFAD93" w14:paraId="02C4B876" w14:textId="3BB6A95B">
      <w:pPr>
        <w:pStyle w:val="Heading3"/>
        <w:keepNext w:val="0"/>
        <w:keepLines w:val="0"/>
        <w:spacing w:line="480" w:lineRule="auto"/>
        <w:ind w:left="0" w:firstLine="0"/>
      </w:pPr>
      <w:bookmarkStart w:name="_Toc19210156" w:id="1510"/>
      <w:bookmarkStart w:name="_Toc756827884" w:id="1511"/>
      <w:bookmarkStart w:name="_Toc146374857" w:id="1512"/>
      <w:r w:rsidRPr="00130713">
        <w:t xml:space="preserve">8.1.7 </w:t>
      </w:r>
      <w:r w:rsidRPr="00130713" w:rsidR="4B665B4F">
        <w:t>Configuration Manager</w:t>
      </w:r>
      <w:bookmarkEnd w:id="1510"/>
      <w:bookmarkEnd w:id="1511"/>
      <w:bookmarkEnd w:id="1512"/>
      <w:r w:rsidRPr="00130713" w:rsidR="4B665B4F">
        <w:t xml:space="preserve"> </w:t>
      </w:r>
    </w:p>
    <w:p w:rsidRPr="00130713" w:rsidR="4B665B4F" w:rsidP="07505BC4" w:rsidRDefault="4B665B4F" w14:paraId="44E43883" w14:textId="35DF7C65">
      <w:pPr>
        <w:spacing w:line="480" w:lineRule="auto"/>
        <w:rPr>
          <w:rFonts w:ascii="Times New Roman" w:hAnsi="Times New Roman" w:cs="Times New Roman"/>
          <w:rPrChange w:author="Zachary Cappella" w:date="2023-10-09T16:12:00Z" w:id="1513">
            <w:rPr/>
          </w:rPrChange>
        </w:rPr>
      </w:pPr>
      <w:r w:rsidRPr="00130713">
        <w:rPr>
          <w:rFonts w:ascii="Times New Roman" w:hAnsi="Times New Roman" w:cs="Times New Roman"/>
          <w:rPrChange w:author="Zachary Cappella" w:date="2023-10-09T16:12:00Z" w:id="1514">
            <w:rPr/>
          </w:rPrChange>
        </w:rPr>
        <w:t>The Configuration Manager is responsible for ensuring the code, artifacts, and supporting documentation checked into source control are following best coding practices, will not cause merge conflicts, and are reviewed carefully.</w:t>
      </w:r>
    </w:p>
    <w:p w:rsidRPr="00130713" w:rsidR="264A60B9" w:rsidP="7E3D5E32" w:rsidRDefault="03397ECB" w14:paraId="3DE878C0" w14:textId="06345300">
      <w:pPr>
        <w:pStyle w:val="Heading2"/>
        <w:keepNext w:val="0"/>
        <w:keepLines w:val="0"/>
        <w:numPr>
          <w:ilvl w:val="1"/>
          <w:numId w:val="0"/>
        </w:numPr>
        <w:spacing w:line="480" w:lineRule="auto"/>
      </w:pPr>
      <w:bookmarkStart w:name="_Toc1484265161" w:id="1515"/>
      <w:bookmarkStart w:name="_Toc1670882112" w:id="1516"/>
      <w:bookmarkStart w:name="_Toc146374858" w:id="1517"/>
      <w:commentRangeStart w:id="1518"/>
      <w:r w:rsidRPr="00130713">
        <w:t xml:space="preserve">8.1.8 </w:t>
      </w:r>
      <w:r w:rsidRPr="00130713" w:rsidR="4B665B4F">
        <w:t>Assigned Roles</w:t>
      </w:r>
      <w:commentRangeEnd w:id="1518"/>
      <w:r w:rsidRPr="00130713" w:rsidR="4B665B4F">
        <w:rPr>
          <w:rStyle w:val="CommentReference"/>
        </w:rPr>
        <w:commentReference w:id="1518"/>
      </w:r>
      <w:bookmarkEnd w:id="1515"/>
      <w:bookmarkEnd w:id="1516"/>
      <w:bookmarkEnd w:id="1517"/>
    </w:p>
    <w:p w:rsidRPr="00130713" w:rsidR="4B665B4F" w:rsidP="7E3D5E32" w:rsidRDefault="4B665B4F" w14:paraId="630FEE03" w14:textId="2199057B">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519">
            <w:rPr/>
          </w:rPrChange>
        </w:rPr>
        <w:t xml:space="preserve">The </w:t>
      </w:r>
      <w:r w:rsidRPr="00130713" w:rsidR="3C931871">
        <w:rPr>
          <w:rFonts w:ascii="Times New Roman" w:hAnsi="Times New Roman" w:cs="Times New Roman"/>
          <w:rPrChange w:author="Zachary Cappella" w:date="2023-10-09T16:12:00Z" w:id="1520">
            <w:rPr/>
          </w:rPrChange>
        </w:rPr>
        <w:t>table</w:t>
      </w:r>
      <w:r w:rsidRPr="00130713">
        <w:rPr>
          <w:rFonts w:ascii="Times New Roman" w:hAnsi="Times New Roman" w:cs="Times New Roman"/>
          <w:rPrChange w:author="Zachary Cappella" w:date="2023-10-09T16:12:00Z" w:id="1521">
            <w:rPr/>
          </w:rPrChange>
        </w:rPr>
        <w:t xml:space="preserve"> below will outline each individual stakeholder and contributor to the </w:t>
      </w:r>
      <w:proofErr w:type="spellStart"/>
      <w:r w:rsidRPr="00130713">
        <w:rPr>
          <w:rFonts w:ascii="Times New Roman" w:hAnsi="Times New Roman" w:cs="Times New Roman"/>
          <w:rPrChange w:author="Zachary Cappella" w:date="2023-10-09T16:12:00Z" w:id="1522">
            <w:rPr/>
          </w:rPrChange>
        </w:rPr>
        <w:t>CogniOpen</w:t>
      </w:r>
      <w:proofErr w:type="spellEnd"/>
      <w:r w:rsidRPr="00130713">
        <w:rPr>
          <w:rFonts w:ascii="Times New Roman" w:hAnsi="Times New Roman" w:cs="Times New Roman"/>
          <w:rPrChange w:author="Zachary Cappella" w:date="2023-10-09T16:12:00Z" w:id="1523">
            <w:rPr/>
          </w:rPrChange>
        </w:rPr>
        <w:t xml:space="preserve"> application and their associated role(s)</w:t>
      </w:r>
      <w:r w:rsidRPr="00130713">
        <w:rPr>
          <w:rFonts w:ascii="Times New Roman" w:hAnsi="Times New Roman" w:eastAsia="Times New Roman" w:cs="Times New Roman"/>
          <w:sz w:val="24"/>
          <w:szCs w:val="24"/>
        </w:rPr>
        <w:t>.</w:t>
      </w:r>
    </w:p>
    <w:tbl>
      <w:tblPr>
        <w:tblStyle w:val="GridTable4"/>
        <w:tblW w:w="9360" w:type="dxa"/>
        <w:tblLayout w:type="fixed"/>
        <w:tblLook w:val="04A0" w:firstRow="1" w:lastRow="0" w:firstColumn="1" w:lastColumn="0" w:noHBand="0" w:noVBand="1"/>
      </w:tblPr>
      <w:tblGrid>
        <w:gridCol w:w="4680"/>
        <w:gridCol w:w="4680"/>
      </w:tblGrid>
      <w:tr w:rsidRPr="00130713" w:rsidR="09A330BE" w:rsidTr="7E3D5E32" w14:paraId="05162E7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000000" w:themeColor="text1" w:sz="8" w:space="0"/>
              <w:left w:val="single" w:color="000000" w:themeColor="text1" w:sz="8" w:space="0"/>
              <w:bottom w:val="single" w:color="000000" w:themeColor="text1" w:sz="8" w:space="0"/>
            </w:tcBorders>
            <w:tcMar>
              <w:left w:w="108" w:type="dxa"/>
              <w:right w:w="108" w:type="dxa"/>
            </w:tcMar>
          </w:tcPr>
          <w:p w:rsidRPr="00130713" w:rsidR="09A330BE" w:rsidP="7E3D5E32" w:rsidRDefault="09A330BE" w14:paraId="77866A6A" w14:textId="02DD8251">
            <w:pPr>
              <w:spacing w:line="480" w:lineRule="auto"/>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Name</w:t>
            </w:r>
          </w:p>
        </w:tc>
        <w:tc>
          <w:tcPr>
            <w:tcW w:w="4680" w:type="dxa"/>
            <w:tcBorders>
              <w:top w:val="single" w:color="000000" w:themeColor="text1" w:sz="8" w:space="0"/>
              <w:bottom w:val="single" w:color="000000" w:themeColor="text1" w:sz="8" w:space="0"/>
              <w:right w:val="single" w:color="000000" w:themeColor="text1" w:sz="8" w:space="0"/>
            </w:tcBorders>
            <w:tcMar>
              <w:left w:w="108" w:type="dxa"/>
              <w:right w:w="108" w:type="dxa"/>
            </w:tcMar>
          </w:tcPr>
          <w:p w:rsidRPr="00130713" w:rsidR="09A330BE" w:rsidP="7E3D5E32" w:rsidRDefault="09A330BE" w14:paraId="6EC0F9E5" w14:textId="6C1F1AF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130713">
              <w:rPr>
                <w:rFonts w:ascii="Times New Roman" w:hAnsi="Times New Roman" w:eastAsia="Times New Roman" w:cs="Times New Roman"/>
                <w:sz w:val="24"/>
                <w:szCs w:val="24"/>
              </w:rPr>
              <w:t>Roles</w:t>
            </w:r>
          </w:p>
        </w:tc>
      </w:tr>
      <w:tr w:rsidRPr="00130713" w:rsidR="09A330BE" w:rsidTr="7E3D5E32" w14:paraId="44B82B9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18CB6F1D" w14:textId="6AB84377">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 xml:space="preserve">Dr. Mir </w:t>
            </w:r>
            <w:proofErr w:type="spellStart"/>
            <w:r w:rsidRPr="00130713">
              <w:rPr>
                <w:rFonts w:ascii="Times New Roman" w:hAnsi="Times New Roman" w:eastAsia="Times New Roman" w:cs="Times New Roman"/>
                <w:color w:val="000000" w:themeColor="text1"/>
                <w:sz w:val="24"/>
                <w:szCs w:val="24"/>
              </w:rPr>
              <w:t>Assadullah</w:t>
            </w:r>
            <w:proofErr w:type="spellEnd"/>
          </w:p>
        </w:tc>
        <w:tc>
          <w:tcPr>
            <w:tcW w:w="468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2871B6DF" w14:textId="1F9828F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Customer</w:t>
            </w:r>
          </w:p>
        </w:tc>
      </w:tr>
      <w:tr w:rsidRPr="00130713" w:rsidR="09A330BE" w:rsidTr="7E3D5E32" w14:paraId="71ADE760"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702B4289" w14:textId="0C93E29F">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Roy Gordon</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3BEE13F3" w14:textId="5F7C6AB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Project Manager Mentor</w:t>
            </w:r>
          </w:p>
        </w:tc>
      </w:tr>
      <w:tr w:rsidRPr="00130713" w:rsidR="09A330BE" w:rsidTr="7E3D5E32" w14:paraId="46EBBEE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35D88984" w14:textId="2D405D21">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Robert Wilson</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0778E69C" w14:textId="534B459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proofErr w:type="spellStart"/>
            <w:r w:rsidRPr="00130713">
              <w:rPr>
                <w:rFonts w:ascii="Times New Roman" w:hAnsi="Times New Roman" w:eastAsia="Times New Roman" w:cs="Times New Roman"/>
                <w:color w:val="000000" w:themeColor="text1"/>
                <w:sz w:val="24"/>
                <w:szCs w:val="24"/>
              </w:rPr>
              <w:t>DevSecOps</w:t>
            </w:r>
            <w:proofErr w:type="spellEnd"/>
            <w:r w:rsidRPr="00130713">
              <w:rPr>
                <w:rFonts w:ascii="Times New Roman" w:hAnsi="Times New Roman" w:eastAsia="Times New Roman" w:cs="Times New Roman"/>
                <w:color w:val="000000" w:themeColor="text1"/>
                <w:sz w:val="24"/>
                <w:szCs w:val="24"/>
              </w:rPr>
              <w:t xml:space="preserve"> Mentor</w:t>
            </w:r>
          </w:p>
        </w:tc>
      </w:tr>
      <w:tr w:rsidRPr="00130713" w:rsidR="09A330BE" w:rsidTr="7E3D5E32" w14:paraId="0979327D"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74F9F7C4" w14:textId="45393284">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Abebe </w:t>
            </w:r>
            <w:proofErr w:type="spellStart"/>
            <w:r w:rsidRPr="00130713">
              <w:rPr>
                <w:rFonts w:ascii="Times New Roman" w:hAnsi="Times New Roman" w:eastAsia="Times New Roman" w:cs="Times New Roman"/>
                <w:sz w:val="24"/>
                <w:szCs w:val="24"/>
              </w:rPr>
              <w:t>Natea</w:t>
            </w:r>
            <w:proofErr w:type="spellEnd"/>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270D9613" w14:paraId="1D1A7B27" w14:textId="457F67C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Technical Writer</w:t>
            </w:r>
          </w:p>
          <w:p w:rsidRPr="00130713" w:rsidR="09A330BE" w:rsidP="7E3D5E32" w:rsidRDefault="270D9613" w14:paraId="7143AAAC" w14:textId="6DB9790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Lead Test Engineer</w:t>
            </w:r>
          </w:p>
        </w:tc>
      </w:tr>
      <w:tr w:rsidRPr="00130713" w:rsidR="09A330BE" w:rsidTr="7E3D5E32" w14:paraId="35DCE1F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7C28A986" w14:textId="7255D60D">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Alexis Shannon</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4C6A28F5" w14:paraId="0A0B1F5D" w14:textId="16ED078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Software Developer</w:t>
            </w:r>
          </w:p>
          <w:p w:rsidRPr="00130713" w:rsidR="09A330BE" w:rsidP="7E3D5E32" w:rsidRDefault="4C6A28F5" w14:paraId="7DF9424C" w14:textId="468EEFB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Business Analyst</w:t>
            </w:r>
            <w:r w:rsidRPr="00130713" w:rsidR="09A330BE">
              <w:rPr>
                <w:rFonts w:ascii="Times New Roman" w:hAnsi="Times New Roman" w:eastAsia="Times New Roman" w:cs="Times New Roman"/>
                <w:sz w:val="24"/>
                <w:szCs w:val="24"/>
              </w:rPr>
              <w:t xml:space="preserve"> </w:t>
            </w:r>
          </w:p>
        </w:tc>
      </w:tr>
      <w:tr w:rsidRPr="00130713" w:rsidR="09A330BE" w:rsidTr="7E3D5E32" w14:paraId="50A49ED8"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52502581" w14:textId="15C334B2">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Edward Devine</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3A1F1818" w14:paraId="542E0ECA" w14:textId="0A20F14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Project Manager</w:t>
            </w:r>
          </w:p>
          <w:p w:rsidRPr="00130713" w:rsidR="09A330BE" w:rsidP="7E3D5E32" w:rsidRDefault="3A1F1818" w14:paraId="59370DB5" w14:textId="5458344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Lead Business Analyst</w:t>
            </w:r>
          </w:p>
        </w:tc>
      </w:tr>
      <w:tr w:rsidRPr="00130713" w:rsidR="09A330BE" w:rsidTr="7E3D5E32" w14:paraId="0D3866D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77B7CE03" w14:textId="74A03EC2">
            <w:pPr>
              <w:rPr>
                <w:rFonts w:ascii="Times New Roman" w:hAnsi="Times New Roman" w:eastAsia="Times New Roman" w:cs="Times New Roman"/>
                <w:color w:val="000000" w:themeColor="text1"/>
                <w:sz w:val="24"/>
                <w:szCs w:val="24"/>
              </w:rPr>
            </w:pPr>
            <w:proofErr w:type="spellStart"/>
            <w:r w:rsidRPr="00130713">
              <w:rPr>
                <w:rFonts w:ascii="Times New Roman" w:hAnsi="Times New Roman" w:eastAsia="Times New Roman" w:cs="Times New Roman"/>
                <w:color w:val="000000" w:themeColor="text1"/>
                <w:sz w:val="24"/>
                <w:szCs w:val="24"/>
              </w:rPr>
              <w:t>Eyerusalme</w:t>
            </w:r>
            <w:proofErr w:type="spellEnd"/>
            <w:r w:rsidRPr="00130713">
              <w:rPr>
                <w:rFonts w:ascii="Times New Roman" w:hAnsi="Times New Roman" w:eastAsia="Times New Roman" w:cs="Times New Roman"/>
                <w:color w:val="000000" w:themeColor="text1"/>
                <w:sz w:val="24"/>
                <w:szCs w:val="24"/>
              </w:rPr>
              <w:t xml:space="preserve"> </w:t>
            </w:r>
            <w:proofErr w:type="spellStart"/>
            <w:r w:rsidRPr="00130713">
              <w:rPr>
                <w:rFonts w:ascii="Times New Roman" w:hAnsi="Times New Roman" w:eastAsia="Times New Roman" w:cs="Times New Roman"/>
                <w:color w:val="000000" w:themeColor="text1"/>
                <w:sz w:val="24"/>
                <w:szCs w:val="24"/>
              </w:rPr>
              <w:t>Gebrehiwot</w:t>
            </w:r>
            <w:proofErr w:type="spellEnd"/>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4A03A4E7" w14:paraId="59AFB00E" w14:textId="2C12C27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UI/UX D</w:t>
            </w:r>
            <w:r w:rsidRPr="00130713" w:rsidR="7BDFAC7D">
              <w:rPr>
                <w:rFonts w:ascii="Times New Roman" w:hAnsi="Times New Roman" w:eastAsia="Times New Roman" w:cs="Times New Roman"/>
                <w:sz w:val="24"/>
                <w:szCs w:val="24"/>
              </w:rPr>
              <w:t>eveloper</w:t>
            </w:r>
          </w:p>
          <w:p w:rsidRPr="00130713" w:rsidR="09A330BE" w:rsidP="7E3D5E32" w:rsidRDefault="0E5410EE" w14:paraId="2B839C7B" w14:textId="5696CE4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Software Developer</w:t>
            </w:r>
          </w:p>
        </w:tc>
      </w:tr>
      <w:tr w:rsidRPr="00130713" w:rsidR="00204F99" w:rsidTr="7E3D5E32" w14:paraId="4B06332D"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7BDFAC7D" w14:paraId="58691E40" w14:textId="1B1ADDE7">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Gabriel Gomes</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7BDFAC7D" w14:paraId="4BE72FE3" w14:textId="35595EE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UI/UX Developer</w:t>
            </w:r>
          </w:p>
        </w:tc>
      </w:tr>
      <w:tr w:rsidRPr="00130713" w:rsidR="00204F99" w:rsidTr="7E3D5E32" w14:paraId="5B66423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0204F99" w:rsidP="7E3D5E32" w:rsidRDefault="7BDFAC7D" w14:paraId="384799F1" w14:textId="682854BA">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John Hamilton</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0204F99" w:rsidP="7E3D5E32" w:rsidRDefault="63ADDA93" w14:paraId="06879F2D" w14:textId="1CF62B2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Software Developer</w:t>
            </w:r>
          </w:p>
          <w:p w:rsidRPr="00130713" w:rsidR="00204F99" w:rsidP="7E3D5E32" w:rsidRDefault="63ADDA93" w14:paraId="34EAE80C" w14:textId="347F276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Technical Writer</w:t>
            </w:r>
            <w:r w:rsidRPr="00130713" w:rsidR="7BDFAC7D">
              <w:rPr>
                <w:rFonts w:ascii="Times New Roman" w:hAnsi="Times New Roman" w:eastAsia="Times New Roman" w:cs="Times New Roman"/>
                <w:sz w:val="24"/>
                <w:szCs w:val="24"/>
              </w:rPr>
              <w:t xml:space="preserve"> </w:t>
            </w:r>
          </w:p>
        </w:tc>
      </w:tr>
      <w:tr w:rsidRPr="00130713" w:rsidR="00204F99" w:rsidTr="7E3D5E32" w14:paraId="1658CC0D"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7BDFAC7D" w14:paraId="0C7EFE39" w14:textId="7E7BB278">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Malachi Jamison</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58511EBB" w14:paraId="716F9C76" w14:textId="7209A1A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Lead</w:t>
            </w:r>
            <w:r w:rsidRPr="00130713" w:rsidR="7BDFAC7D">
              <w:rPr>
                <w:rFonts w:ascii="Times New Roman" w:hAnsi="Times New Roman" w:eastAsia="Times New Roman" w:cs="Times New Roman"/>
                <w:sz w:val="24"/>
                <w:szCs w:val="24"/>
              </w:rPr>
              <w:t xml:space="preserve"> UI/UX Developer</w:t>
            </w:r>
          </w:p>
          <w:p w:rsidRPr="00130713" w:rsidR="00204F99" w:rsidP="7E3D5E32" w:rsidRDefault="12F66E2E" w14:paraId="6E4E7420" w14:textId="079F060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Software Developer</w:t>
            </w:r>
          </w:p>
        </w:tc>
      </w:tr>
      <w:tr w:rsidRPr="00130713" w:rsidR="00204F99" w:rsidTr="7E3D5E32" w14:paraId="2063BB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0204F99" w:rsidP="7E3D5E32" w:rsidRDefault="7BDFAC7D" w14:paraId="508586ED" w14:textId="10DDA462">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Sean Mirani</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0204F99" w:rsidP="7E3D5E32" w:rsidRDefault="0101C367" w14:paraId="29934251" w14:textId="46A53FD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Lead Software Developer</w:t>
            </w:r>
          </w:p>
          <w:p w:rsidRPr="00130713" w:rsidR="00204F99" w:rsidP="7E3D5E32" w:rsidRDefault="0101C367" w14:paraId="593AF762" w14:textId="51C910E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Business Analyst</w:t>
            </w:r>
          </w:p>
        </w:tc>
      </w:tr>
      <w:tr w:rsidRPr="00130713" w:rsidR="00204F99" w:rsidTr="7E3D5E32" w14:paraId="234E0D2B"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7BDFAC7D" w14:paraId="39868E54" w14:textId="005796BF">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Zachary Cappella</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0204F99" w:rsidP="7E3D5E32" w:rsidRDefault="0E5835F8" w14:paraId="1037B8A2" w14:textId="5311CE5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Lead Technical Writer</w:t>
            </w:r>
          </w:p>
          <w:p w:rsidRPr="00130713" w:rsidR="00204F99" w:rsidP="7E3D5E32" w:rsidRDefault="0E5835F8" w14:paraId="1A8E65D5" w14:textId="7048359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Test Engineer</w:t>
            </w:r>
          </w:p>
        </w:tc>
      </w:tr>
    </w:tbl>
    <w:p w:rsidRPr="00130713" w:rsidR="09A330BE" w:rsidP="7E3D5E32" w:rsidRDefault="522B03B3" w14:paraId="2A58C56F" w14:textId="4B285670">
      <w:pPr>
        <w:spacing w:line="480" w:lineRule="auto"/>
        <w:jc w:val="cente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Table 4 – Stakeholder Roles</w:t>
      </w:r>
    </w:p>
    <w:p w:rsidRPr="00130713" w:rsidR="4B665B4F" w:rsidP="07505BC4" w:rsidRDefault="4B665B4F" w14:paraId="4370038D" w14:textId="42772CD3">
      <w:pPr>
        <w:spacing w:line="480" w:lineRule="auto"/>
        <w:rPr>
          <w:rFonts w:ascii="Times New Roman" w:hAnsi="Times New Roman" w:cs="Times New Roman"/>
          <w:rPrChange w:author="Zachary Cappella" w:date="2023-10-09T16:12:00Z" w:id="1524">
            <w:rPr/>
          </w:rPrChange>
        </w:rPr>
      </w:pPr>
      <w:r w:rsidRPr="00130713">
        <w:rPr>
          <w:rFonts w:ascii="Times New Roman" w:hAnsi="Times New Roman" w:cs="Times New Roman"/>
          <w:rPrChange w:author="Zachary Cappella" w:date="2023-10-09T16:12:00Z" w:id="1525">
            <w:rPr/>
          </w:rPrChange>
        </w:rPr>
        <w:t xml:space="preserve">The </w:t>
      </w:r>
      <w:r w:rsidRPr="00130713" w:rsidR="56D5F645">
        <w:rPr>
          <w:rFonts w:ascii="Times New Roman" w:hAnsi="Times New Roman" w:cs="Times New Roman"/>
          <w:rPrChange w:author="Zachary Cappella" w:date="2023-10-09T16:12:00Z" w:id="1526">
            <w:rPr/>
          </w:rPrChange>
        </w:rPr>
        <w:t>table</w:t>
      </w:r>
      <w:r w:rsidRPr="00130713">
        <w:rPr>
          <w:rFonts w:ascii="Times New Roman" w:hAnsi="Times New Roman" w:cs="Times New Roman"/>
          <w:rPrChange w:author="Zachary Cappella" w:date="2023-10-09T16:12:00Z" w:id="1527">
            <w:rPr/>
          </w:rPrChange>
        </w:rPr>
        <w:t xml:space="preserve"> below will outline each individual role that provides content to the </w:t>
      </w:r>
      <w:proofErr w:type="spellStart"/>
      <w:r w:rsidRPr="00130713">
        <w:rPr>
          <w:rFonts w:ascii="Times New Roman" w:hAnsi="Times New Roman" w:cs="Times New Roman"/>
          <w:rPrChange w:author="Zachary Cappella" w:date="2023-10-09T16:12:00Z" w:id="1528">
            <w:rPr/>
          </w:rPrChange>
        </w:rPr>
        <w:t>CogniOpen</w:t>
      </w:r>
      <w:proofErr w:type="spellEnd"/>
      <w:r w:rsidRPr="00130713">
        <w:rPr>
          <w:rFonts w:ascii="Times New Roman" w:hAnsi="Times New Roman" w:cs="Times New Roman"/>
          <w:rPrChange w:author="Zachary Cappella" w:date="2023-10-09T16:12:00Z" w:id="1529">
            <w:rPr/>
          </w:rPrChange>
        </w:rPr>
        <w:t xml:space="preserve"> </w:t>
      </w:r>
      <w:proofErr w:type="gramStart"/>
      <w:r w:rsidRPr="00130713">
        <w:rPr>
          <w:rFonts w:ascii="Times New Roman" w:hAnsi="Times New Roman" w:cs="Times New Roman"/>
          <w:rPrChange w:author="Zachary Cappella" w:date="2023-10-09T16:12:00Z" w:id="1530">
            <w:rPr/>
          </w:rPrChange>
        </w:rPr>
        <w:t>application</w:t>
      </w:r>
      <w:proofErr w:type="gramEnd"/>
      <w:r w:rsidRPr="00130713">
        <w:rPr>
          <w:rFonts w:ascii="Times New Roman" w:hAnsi="Times New Roman" w:cs="Times New Roman"/>
          <w:rPrChange w:author="Zachary Cappella" w:date="2023-10-09T16:12:00Z" w:id="1531">
            <w:rPr/>
          </w:rPrChange>
        </w:rPr>
        <w:t xml:space="preserve"> </w:t>
      </w:r>
      <w:r w:rsidRPr="00130713">
        <w:rPr>
          <w:rFonts w:ascii="Times New Roman" w:hAnsi="Times New Roman" w:cs="Times New Roman"/>
          <w:rPrChange w:author="Zachary Cappella" w:date="2023-10-09T16:12:00Z" w:id="1532">
            <w:rPr/>
          </w:rPrChange>
        </w:rPr>
        <w:lastRenderedPageBreak/>
        <w:t>and all of the people associated to that role.</w:t>
      </w:r>
    </w:p>
    <w:tbl>
      <w:tblPr>
        <w:tblStyle w:val="GridTable4"/>
        <w:tblW w:w="0" w:type="auto"/>
        <w:tblLayout w:type="fixed"/>
        <w:tblLook w:val="04A0" w:firstRow="1" w:lastRow="0" w:firstColumn="1" w:lastColumn="0" w:noHBand="0" w:noVBand="1"/>
      </w:tblPr>
      <w:tblGrid>
        <w:gridCol w:w="4680"/>
        <w:gridCol w:w="4680"/>
      </w:tblGrid>
      <w:tr w:rsidRPr="00130713" w:rsidR="09A330BE" w:rsidTr="7E3D5E32" w14:paraId="602289F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000000" w:themeColor="text1" w:sz="8" w:space="0"/>
              <w:left w:val="single" w:color="000000" w:themeColor="text1" w:sz="8" w:space="0"/>
              <w:bottom w:val="single" w:color="000000" w:themeColor="text1" w:sz="8" w:space="0"/>
            </w:tcBorders>
            <w:tcMar>
              <w:left w:w="108" w:type="dxa"/>
              <w:right w:w="108" w:type="dxa"/>
            </w:tcMar>
          </w:tcPr>
          <w:p w:rsidRPr="00130713" w:rsidR="09A330BE" w:rsidP="7E3D5E32" w:rsidRDefault="09A330BE" w14:paraId="1CFA06BD" w14:textId="568A3652">
            <w:pPr>
              <w:spacing w:line="480" w:lineRule="auto"/>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Role</w:t>
            </w:r>
          </w:p>
        </w:tc>
        <w:tc>
          <w:tcPr>
            <w:tcW w:w="4680" w:type="dxa"/>
            <w:tcBorders>
              <w:top w:val="single" w:color="000000" w:themeColor="text1" w:sz="8" w:space="0"/>
              <w:bottom w:val="single" w:color="000000" w:themeColor="text1" w:sz="8" w:space="0"/>
              <w:right w:val="single" w:color="000000" w:themeColor="text1" w:sz="8" w:space="0"/>
            </w:tcBorders>
            <w:tcMar>
              <w:left w:w="108" w:type="dxa"/>
              <w:right w:w="108" w:type="dxa"/>
            </w:tcMar>
          </w:tcPr>
          <w:p w:rsidRPr="00130713" w:rsidR="09A330BE" w:rsidP="7E3D5E32" w:rsidRDefault="09A330BE" w14:paraId="5B0B02A0" w14:textId="521A02F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00130713">
              <w:rPr>
                <w:rFonts w:ascii="Times New Roman" w:hAnsi="Times New Roman" w:eastAsia="Times New Roman" w:cs="Times New Roman"/>
                <w:sz w:val="24"/>
                <w:szCs w:val="24"/>
              </w:rPr>
              <w:t>Team Member(s)</w:t>
            </w:r>
          </w:p>
        </w:tc>
      </w:tr>
      <w:tr w:rsidRPr="00130713" w:rsidR="09A330BE" w:rsidTr="7E3D5E32" w14:paraId="69A273C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2810ECE9" w14:textId="6CDED170">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Customer</w:t>
            </w:r>
          </w:p>
        </w:tc>
        <w:tc>
          <w:tcPr>
            <w:tcW w:w="468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12A4765A" w14:textId="6C6FA39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 xml:space="preserve">Dr. Mir </w:t>
            </w:r>
            <w:proofErr w:type="spellStart"/>
            <w:r w:rsidRPr="00130713">
              <w:rPr>
                <w:rFonts w:ascii="Times New Roman" w:hAnsi="Times New Roman" w:eastAsia="Times New Roman" w:cs="Times New Roman"/>
                <w:color w:val="000000" w:themeColor="text1"/>
                <w:sz w:val="24"/>
                <w:szCs w:val="24"/>
              </w:rPr>
              <w:t>Assadullah</w:t>
            </w:r>
            <w:proofErr w:type="spellEnd"/>
          </w:p>
        </w:tc>
      </w:tr>
      <w:tr w:rsidRPr="00130713" w:rsidR="09A330BE" w:rsidTr="7E3D5E32" w14:paraId="52A676B6"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07618C60" w14:textId="10A647F0">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Project Manager</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5E276087" w14:paraId="241B17EA" w14:textId="31B3768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Edward Devine</w:t>
            </w:r>
          </w:p>
        </w:tc>
      </w:tr>
      <w:tr w:rsidRPr="00130713" w:rsidR="09A330BE" w:rsidTr="7E3D5E32" w14:paraId="2530553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1899DEEF" w14:textId="2564B777">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Technical Writer</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1DB2CE4F" w14:paraId="7E2E35D2" w14:textId="296D02B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Zachary Cappella</w:t>
            </w:r>
            <w:r w:rsidRPr="00130713" w:rsidR="31735DC7">
              <w:rPr>
                <w:rFonts w:ascii="Times New Roman" w:hAnsi="Times New Roman" w:eastAsia="Times New Roman" w:cs="Times New Roman"/>
                <w:sz w:val="24"/>
                <w:szCs w:val="24"/>
              </w:rPr>
              <w:t xml:space="preserve"> - </w:t>
            </w:r>
            <w:r w:rsidRPr="00130713" w:rsidR="3B7DDEB6">
              <w:rPr>
                <w:rFonts w:ascii="Times New Roman" w:hAnsi="Times New Roman" w:eastAsia="Times New Roman" w:cs="Times New Roman"/>
                <w:sz w:val="24"/>
                <w:szCs w:val="24"/>
              </w:rPr>
              <w:t>L</w:t>
            </w:r>
            <w:r w:rsidRPr="00130713" w:rsidR="31735DC7">
              <w:rPr>
                <w:rFonts w:ascii="Times New Roman" w:hAnsi="Times New Roman" w:eastAsia="Times New Roman" w:cs="Times New Roman"/>
                <w:sz w:val="24"/>
                <w:szCs w:val="24"/>
              </w:rPr>
              <w:t>ead</w:t>
            </w:r>
          </w:p>
          <w:p w:rsidRPr="00130713" w:rsidR="09A330BE" w:rsidP="7E3D5E32" w:rsidRDefault="1DB2CE4F" w14:paraId="59337BA0" w14:textId="2B82D42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Abebe </w:t>
            </w:r>
            <w:proofErr w:type="spellStart"/>
            <w:r w:rsidRPr="00130713">
              <w:rPr>
                <w:rFonts w:ascii="Times New Roman" w:hAnsi="Times New Roman" w:eastAsia="Times New Roman" w:cs="Times New Roman"/>
                <w:sz w:val="24"/>
                <w:szCs w:val="24"/>
              </w:rPr>
              <w:t>Natea</w:t>
            </w:r>
            <w:proofErr w:type="spellEnd"/>
          </w:p>
          <w:p w:rsidRPr="00130713" w:rsidR="09A330BE" w:rsidP="7E3D5E32" w:rsidRDefault="04521C38" w14:paraId="620EBA96" w14:textId="12A458E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John Hamilton</w:t>
            </w:r>
          </w:p>
        </w:tc>
      </w:tr>
      <w:tr w:rsidRPr="00130713" w:rsidR="09A330BE" w:rsidTr="7E3D5E32" w14:paraId="4FAA4570"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55F38D88" w14:textId="53F839AD">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UI/UX Developer</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132557AA" w14:paraId="66C0402A" w14:textId="1C9F4BD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Malachi Jamison – </w:t>
            </w:r>
            <w:r w:rsidRPr="00130713" w:rsidR="0BD21BD9">
              <w:rPr>
                <w:rFonts w:ascii="Times New Roman" w:hAnsi="Times New Roman" w:eastAsia="Times New Roman" w:cs="Times New Roman"/>
                <w:sz w:val="24"/>
                <w:szCs w:val="24"/>
              </w:rPr>
              <w:t>L</w:t>
            </w:r>
            <w:r w:rsidRPr="00130713">
              <w:rPr>
                <w:rFonts w:ascii="Times New Roman" w:hAnsi="Times New Roman" w:eastAsia="Times New Roman" w:cs="Times New Roman"/>
                <w:sz w:val="24"/>
                <w:szCs w:val="24"/>
              </w:rPr>
              <w:t>ead</w:t>
            </w:r>
          </w:p>
          <w:p w:rsidRPr="00130713" w:rsidR="09A330BE" w:rsidP="7E3D5E32" w:rsidRDefault="132557AA" w14:paraId="435E8237" w14:textId="4097A40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00130713">
              <w:rPr>
                <w:rFonts w:ascii="Times New Roman" w:hAnsi="Times New Roman" w:eastAsia="Times New Roman" w:cs="Times New Roman"/>
                <w:sz w:val="24"/>
                <w:szCs w:val="24"/>
              </w:rPr>
              <w:t>Eyerusalme</w:t>
            </w:r>
            <w:proofErr w:type="spellEnd"/>
            <w:r w:rsidRPr="00130713">
              <w:rPr>
                <w:rFonts w:ascii="Times New Roman" w:hAnsi="Times New Roman" w:eastAsia="Times New Roman" w:cs="Times New Roman"/>
                <w:sz w:val="24"/>
                <w:szCs w:val="24"/>
              </w:rPr>
              <w:t xml:space="preserve"> </w:t>
            </w:r>
            <w:proofErr w:type="spellStart"/>
            <w:r w:rsidRPr="00130713">
              <w:rPr>
                <w:rFonts w:ascii="Times New Roman" w:hAnsi="Times New Roman" w:eastAsia="Times New Roman" w:cs="Times New Roman"/>
                <w:sz w:val="24"/>
                <w:szCs w:val="24"/>
              </w:rPr>
              <w:t>Gebrehiwot</w:t>
            </w:r>
            <w:proofErr w:type="spellEnd"/>
          </w:p>
          <w:p w:rsidRPr="00130713" w:rsidR="09A330BE" w:rsidP="7E3D5E32" w:rsidRDefault="132557AA" w14:paraId="597FD796" w14:textId="1450B5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Gabriel Gomes</w:t>
            </w:r>
          </w:p>
        </w:tc>
      </w:tr>
      <w:tr w:rsidRPr="00130713" w:rsidR="09A330BE" w:rsidTr="7E3D5E32" w14:paraId="1DBCB9E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09A330BE" w14:paraId="288D6E55" w14:textId="0B7932E1">
            <w:pPr>
              <w:rPr>
                <w:rFonts w:ascii="Times New Roman" w:hAnsi="Times New Roman" w:eastAsia="Times New Roman" w:cs="Times New Roman"/>
                <w:color w:val="000000" w:themeColor="text1"/>
                <w:sz w:val="24"/>
                <w:szCs w:val="24"/>
              </w:rPr>
            </w:pPr>
            <w:r w:rsidRPr="00130713">
              <w:rPr>
                <w:rFonts w:ascii="Times New Roman" w:hAnsi="Times New Roman" w:eastAsia="Times New Roman" w:cs="Times New Roman"/>
                <w:color w:val="000000" w:themeColor="text1"/>
                <w:sz w:val="24"/>
                <w:szCs w:val="24"/>
              </w:rPr>
              <w:t>Software Developer</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685235A2" w14:paraId="018F0BD5" w14:textId="336E8F2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Sean Mirani </w:t>
            </w:r>
            <w:r w:rsidRPr="00130713" w:rsidR="1D82D0B1">
              <w:rPr>
                <w:rFonts w:ascii="Times New Roman" w:hAnsi="Times New Roman" w:eastAsia="Times New Roman" w:cs="Times New Roman"/>
                <w:sz w:val="24"/>
                <w:szCs w:val="24"/>
              </w:rPr>
              <w:t>–</w:t>
            </w:r>
            <w:r w:rsidRPr="00130713">
              <w:rPr>
                <w:rFonts w:ascii="Times New Roman" w:hAnsi="Times New Roman" w:eastAsia="Times New Roman" w:cs="Times New Roman"/>
                <w:sz w:val="24"/>
                <w:szCs w:val="24"/>
              </w:rPr>
              <w:t xml:space="preserve"> Lead</w:t>
            </w:r>
          </w:p>
          <w:p w:rsidRPr="00130713" w:rsidR="09A330BE" w:rsidP="7E3D5E32" w:rsidRDefault="66D1D8C6" w14:paraId="1C4F634E" w14:textId="18A3EC5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roofErr w:type="spellStart"/>
            <w:r w:rsidRPr="00130713">
              <w:rPr>
                <w:rFonts w:ascii="Times New Roman" w:hAnsi="Times New Roman" w:eastAsia="Times New Roman" w:cs="Times New Roman"/>
                <w:sz w:val="24"/>
                <w:szCs w:val="24"/>
              </w:rPr>
              <w:t>Eyerusalme</w:t>
            </w:r>
            <w:proofErr w:type="spellEnd"/>
            <w:r w:rsidRPr="00130713">
              <w:rPr>
                <w:rFonts w:ascii="Times New Roman" w:hAnsi="Times New Roman" w:eastAsia="Times New Roman" w:cs="Times New Roman"/>
                <w:sz w:val="24"/>
                <w:szCs w:val="24"/>
              </w:rPr>
              <w:t xml:space="preserve"> </w:t>
            </w:r>
            <w:proofErr w:type="spellStart"/>
            <w:r w:rsidRPr="00130713">
              <w:rPr>
                <w:rFonts w:ascii="Times New Roman" w:hAnsi="Times New Roman" w:eastAsia="Times New Roman" w:cs="Times New Roman"/>
                <w:sz w:val="24"/>
                <w:szCs w:val="24"/>
              </w:rPr>
              <w:t>Gebrehiwot</w:t>
            </w:r>
            <w:proofErr w:type="spellEnd"/>
          </w:p>
          <w:p w:rsidRPr="00130713" w:rsidR="09A330BE" w:rsidP="7E3D5E32" w:rsidRDefault="66D1D8C6" w14:paraId="7B7EADED" w14:textId="2B0ACC7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Malachi Jamison</w:t>
            </w:r>
          </w:p>
          <w:p w:rsidRPr="00130713" w:rsidR="09A330BE" w:rsidP="7E3D5E32" w:rsidRDefault="66D1D8C6" w14:paraId="2595806C" w14:textId="257281B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Alexis Shannon</w:t>
            </w:r>
          </w:p>
        </w:tc>
      </w:tr>
      <w:tr w:rsidRPr="00130713" w:rsidR="09A330BE" w:rsidTr="7E3D5E32" w14:paraId="21BAA7E8"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09A330BE" w14:paraId="7E5A23EA" w14:textId="1B8A14BD">
            <w:pP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Test Engineer</w:t>
            </w:r>
          </w:p>
        </w:tc>
        <w:tc>
          <w:tcPr>
            <w:tcW w:w="46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9A330BE" w:rsidP="7E3D5E32" w:rsidRDefault="66BFD99F" w14:paraId="797F4D99" w14:textId="7D8D086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 xml:space="preserve">Abebe </w:t>
            </w:r>
            <w:proofErr w:type="spellStart"/>
            <w:r w:rsidRPr="00130713">
              <w:rPr>
                <w:rFonts w:ascii="Times New Roman" w:hAnsi="Times New Roman" w:eastAsia="Times New Roman" w:cs="Times New Roman"/>
                <w:sz w:val="24"/>
                <w:szCs w:val="24"/>
              </w:rPr>
              <w:t>Natea</w:t>
            </w:r>
            <w:proofErr w:type="spellEnd"/>
            <w:r w:rsidRPr="00130713">
              <w:rPr>
                <w:rFonts w:ascii="Times New Roman" w:hAnsi="Times New Roman" w:eastAsia="Times New Roman" w:cs="Times New Roman"/>
                <w:sz w:val="24"/>
                <w:szCs w:val="24"/>
              </w:rPr>
              <w:t xml:space="preserve"> – Lead</w:t>
            </w:r>
          </w:p>
          <w:p w:rsidRPr="00130713" w:rsidR="09A330BE" w:rsidP="7E3D5E32" w:rsidRDefault="66BFD99F" w14:paraId="6B763BD7" w14:textId="2AF2023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Zachary Cappella</w:t>
            </w:r>
          </w:p>
        </w:tc>
      </w:tr>
      <w:tr w:rsidRPr="00130713" w:rsidR="09A330BE" w:rsidTr="7E3D5E32" w14:paraId="48C65AE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66BFD99F" w14:paraId="47C1EBB3" w14:textId="4DAB3BB6">
            <w:pPr>
              <w:rPr>
                <w:rFonts w:ascii="Times New Roman" w:hAnsi="Times New Roman" w:cs="Times New Roman"/>
                <w:rPrChange w:author="Zachary Cappella" w:date="2023-10-09T16:12:00Z" w:id="1533">
                  <w:rPr/>
                </w:rPrChange>
              </w:rPr>
            </w:pPr>
            <w:r w:rsidRPr="00130713">
              <w:rPr>
                <w:rFonts w:ascii="Times New Roman" w:hAnsi="Times New Roman" w:eastAsia="Times New Roman" w:cs="Times New Roman"/>
                <w:color w:val="000000" w:themeColor="text1"/>
                <w:sz w:val="24"/>
                <w:szCs w:val="24"/>
              </w:rPr>
              <w:t>Business Analyst</w:t>
            </w:r>
          </w:p>
        </w:tc>
        <w:tc>
          <w:tcPr>
            <w:tcW w:w="46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9A330BE" w:rsidP="7E3D5E32" w:rsidRDefault="66BFD99F" w14:paraId="7F19396E" w14:textId="5547117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Edward Devine – Lead</w:t>
            </w:r>
          </w:p>
          <w:p w:rsidRPr="00130713" w:rsidR="3CF659E5" w:rsidP="7E3D5E32" w:rsidRDefault="66BFD99F" w14:paraId="0E841417" w14:textId="1CEF6A2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Alexis Shannon</w:t>
            </w:r>
          </w:p>
          <w:p w:rsidRPr="00130713" w:rsidR="09A330BE" w:rsidP="7E3D5E32" w:rsidRDefault="66BFD99F" w14:paraId="42891ADA" w14:textId="3D057F3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Sean Mirani</w:t>
            </w:r>
          </w:p>
        </w:tc>
      </w:tr>
    </w:tbl>
    <w:p w:rsidRPr="00130713" w:rsidR="09A330BE" w:rsidP="7E3D5E32" w:rsidRDefault="6185B485" w14:paraId="639ADB5C" w14:textId="05C3CE5E">
      <w:pPr>
        <w:spacing w:line="480" w:lineRule="auto"/>
        <w:jc w:val="center"/>
        <w:rPr>
          <w:rFonts w:ascii="Times New Roman" w:hAnsi="Times New Roman" w:eastAsia="Times New Roman" w:cs="Times New Roman"/>
          <w:sz w:val="24"/>
          <w:szCs w:val="24"/>
        </w:rPr>
      </w:pPr>
      <w:r w:rsidRPr="00130713">
        <w:rPr>
          <w:rFonts w:ascii="Times New Roman" w:hAnsi="Times New Roman" w:eastAsia="Times New Roman" w:cs="Times New Roman"/>
          <w:sz w:val="24"/>
          <w:szCs w:val="24"/>
        </w:rPr>
        <w:t>Table 5 – Stakeholder Allocation by Role</w:t>
      </w:r>
    </w:p>
    <w:p w:rsidRPr="00130713" w:rsidR="3DCF4C83" w:rsidP="07505BC4" w:rsidRDefault="48F7D578" w14:paraId="65E26ECD" w14:textId="2C7F9C63">
      <w:pPr>
        <w:pStyle w:val="Heading1"/>
        <w:numPr>
          <w:ilvl w:val="0"/>
          <w:numId w:val="7"/>
        </w:numPr>
        <w:spacing w:line="480" w:lineRule="auto"/>
      </w:pPr>
      <w:bookmarkStart w:name="_Toc404970575" w:id="1534"/>
      <w:bookmarkStart w:name="_Toc2026499275" w:id="1535"/>
      <w:bookmarkStart w:name="_Toc146374859" w:id="1536"/>
      <w:r w:rsidRPr="00130713">
        <w:t>Communication Management</w:t>
      </w:r>
      <w:bookmarkEnd w:id="1534"/>
      <w:bookmarkEnd w:id="1535"/>
      <w:bookmarkEnd w:id="1536"/>
      <w:r w:rsidRPr="00130713" w:rsidR="3A15351C">
        <w:t xml:space="preserve"> </w:t>
      </w:r>
    </w:p>
    <w:p w:rsidRPr="00130713" w:rsidR="42C5BEB5" w:rsidP="7E3D5E32" w:rsidRDefault="13C2CCF1" w14:paraId="20CD12A6" w14:textId="1B970B45">
      <w:pPr>
        <w:pStyle w:val="Heading2"/>
        <w:keepNext w:val="0"/>
        <w:keepLines w:val="0"/>
        <w:numPr>
          <w:ilvl w:val="1"/>
          <w:numId w:val="0"/>
        </w:numPr>
        <w:spacing w:line="480" w:lineRule="auto"/>
        <w:rPr>
          <w:sz w:val="22"/>
          <w:szCs w:val="22"/>
        </w:rPr>
      </w:pPr>
      <w:bookmarkStart w:name="_Toc783288605" w:id="1537"/>
      <w:bookmarkStart w:name="_Toc1425022027" w:id="1538"/>
      <w:bookmarkStart w:name="_Toc146374860" w:id="1539"/>
      <w:r w:rsidRPr="00130713">
        <w:t xml:space="preserve">9.1 </w:t>
      </w:r>
      <w:r w:rsidRPr="00130713" w:rsidR="4C068AFD">
        <w:t>Communication Objectives:</w:t>
      </w:r>
      <w:bookmarkEnd w:id="1537"/>
      <w:bookmarkEnd w:id="1538"/>
      <w:bookmarkEnd w:id="1539"/>
    </w:p>
    <w:p w:rsidRPr="00130713" w:rsidR="42C5BEB5" w:rsidP="07505BC4" w:rsidRDefault="4C068AFD" w14:paraId="6F89C42F" w14:textId="64AE1CC0">
      <w:pPr>
        <w:pStyle w:val="ListParagraph"/>
        <w:numPr>
          <w:ilvl w:val="0"/>
          <w:numId w:val="5"/>
        </w:numPr>
        <w:spacing w:line="480" w:lineRule="auto"/>
        <w:rPr>
          <w:rFonts w:ascii="Times New Roman" w:hAnsi="Times New Roman" w:cs="Times New Roman"/>
          <w:rPrChange w:author="Zachary Cappella" w:date="2023-10-09T16:12:00Z" w:id="1540">
            <w:rPr/>
          </w:rPrChange>
        </w:rPr>
      </w:pPr>
      <w:r w:rsidRPr="00130713">
        <w:rPr>
          <w:rFonts w:ascii="Times New Roman" w:hAnsi="Times New Roman" w:cs="Times New Roman"/>
          <w:rPrChange w:author="Zachary Cappella" w:date="2023-10-09T16:12:00Z" w:id="1541">
            <w:rPr/>
          </w:rPrChange>
        </w:rPr>
        <w:t xml:space="preserve">Ensure clear and consistent between the </w:t>
      </w:r>
      <w:proofErr w:type="gramStart"/>
      <w:r w:rsidRPr="00130713">
        <w:rPr>
          <w:rFonts w:ascii="Times New Roman" w:hAnsi="Times New Roman" w:cs="Times New Roman"/>
          <w:rPrChange w:author="Zachary Cappella" w:date="2023-10-09T16:12:00Z" w:id="1542">
            <w:rPr/>
          </w:rPrChange>
        </w:rPr>
        <w:t>project</w:t>
      </w:r>
      <w:proofErr w:type="gramEnd"/>
      <w:r w:rsidRPr="00130713">
        <w:rPr>
          <w:rFonts w:ascii="Times New Roman" w:hAnsi="Times New Roman" w:cs="Times New Roman"/>
          <w:rPrChange w:author="Zachary Cappella" w:date="2023-10-09T16:12:00Z" w:id="1543">
            <w:rPr/>
          </w:rPrChange>
        </w:rPr>
        <w:t xml:space="preserve"> stakeholders</w:t>
      </w:r>
    </w:p>
    <w:p w:rsidRPr="00130713" w:rsidR="42C5BEB5" w:rsidP="07505BC4" w:rsidRDefault="4C068AFD" w14:paraId="1F7FA00A" w14:textId="50D23B47">
      <w:pPr>
        <w:pStyle w:val="ListParagraph"/>
        <w:numPr>
          <w:ilvl w:val="0"/>
          <w:numId w:val="5"/>
        </w:numPr>
        <w:spacing w:line="480" w:lineRule="auto"/>
        <w:rPr>
          <w:rFonts w:ascii="Times New Roman" w:hAnsi="Times New Roman" w:cs="Times New Roman"/>
          <w:rPrChange w:author="Zachary Cappella" w:date="2023-10-09T16:12:00Z" w:id="1544">
            <w:rPr/>
          </w:rPrChange>
        </w:rPr>
      </w:pPr>
      <w:r w:rsidRPr="00130713">
        <w:rPr>
          <w:rFonts w:ascii="Times New Roman" w:hAnsi="Times New Roman" w:cs="Times New Roman"/>
          <w:rPrChange w:author="Zachary Cappella" w:date="2023-10-09T16:12:00Z" w:id="1545">
            <w:rPr/>
          </w:rPrChange>
        </w:rPr>
        <w:t xml:space="preserve">Keep all the team members informed about the project’s progress, </w:t>
      </w:r>
      <w:proofErr w:type="gramStart"/>
      <w:r w:rsidRPr="00130713">
        <w:rPr>
          <w:rFonts w:ascii="Times New Roman" w:hAnsi="Times New Roman" w:cs="Times New Roman"/>
          <w:rPrChange w:author="Zachary Cappella" w:date="2023-10-09T16:12:00Z" w:id="1546">
            <w:rPr/>
          </w:rPrChange>
        </w:rPr>
        <w:t>changes</w:t>
      </w:r>
      <w:proofErr w:type="gramEnd"/>
      <w:r w:rsidRPr="00130713">
        <w:rPr>
          <w:rFonts w:ascii="Times New Roman" w:hAnsi="Times New Roman" w:cs="Times New Roman"/>
          <w:rPrChange w:author="Zachary Cappella" w:date="2023-10-09T16:12:00Z" w:id="1547">
            <w:rPr/>
          </w:rPrChange>
        </w:rPr>
        <w:t xml:space="preserve"> and updates.</w:t>
      </w:r>
    </w:p>
    <w:p w:rsidRPr="00130713" w:rsidR="42C5BEB5" w:rsidP="07505BC4" w:rsidRDefault="4C068AFD" w14:paraId="4EC5259E" w14:textId="1D282260">
      <w:pPr>
        <w:pStyle w:val="ListParagraph"/>
        <w:numPr>
          <w:ilvl w:val="0"/>
          <w:numId w:val="5"/>
        </w:numPr>
        <w:spacing w:line="480" w:lineRule="auto"/>
        <w:rPr>
          <w:rFonts w:ascii="Times New Roman" w:hAnsi="Times New Roman" w:cs="Times New Roman"/>
          <w:rPrChange w:author="Zachary Cappella" w:date="2023-10-09T16:12:00Z" w:id="1548">
            <w:rPr/>
          </w:rPrChange>
        </w:rPr>
      </w:pPr>
      <w:r w:rsidRPr="00130713">
        <w:rPr>
          <w:rFonts w:ascii="Times New Roman" w:hAnsi="Times New Roman" w:cs="Times New Roman"/>
          <w:rPrChange w:author="Zachary Cappella" w:date="2023-10-09T16:12:00Z" w:id="1549">
            <w:rPr/>
          </w:rPrChange>
        </w:rPr>
        <w:t xml:space="preserve">Provide users with information about the product’s features, updates and </w:t>
      </w:r>
      <w:proofErr w:type="gramStart"/>
      <w:r w:rsidRPr="00130713">
        <w:rPr>
          <w:rFonts w:ascii="Times New Roman" w:hAnsi="Times New Roman" w:cs="Times New Roman"/>
          <w:rPrChange w:author="Zachary Cappella" w:date="2023-10-09T16:12:00Z" w:id="1550">
            <w:rPr/>
          </w:rPrChange>
        </w:rPr>
        <w:t>benefits</w:t>
      </w:r>
      <w:proofErr w:type="gramEnd"/>
    </w:p>
    <w:p w:rsidRPr="00130713" w:rsidR="42C5BEB5" w:rsidP="07505BC4" w:rsidRDefault="4C068AFD" w14:paraId="0BE93D22" w14:textId="0D7E011E">
      <w:pPr>
        <w:pStyle w:val="ListParagraph"/>
        <w:numPr>
          <w:ilvl w:val="0"/>
          <w:numId w:val="5"/>
        </w:numPr>
        <w:spacing w:line="480" w:lineRule="auto"/>
        <w:rPr>
          <w:rFonts w:ascii="Times New Roman" w:hAnsi="Times New Roman" w:cs="Times New Roman"/>
          <w:rPrChange w:author="Zachary Cappella" w:date="2023-10-09T16:12:00Z" w:id="1551">
            <w:rPr/>
          </w:rPrChange>
        </w:rPr>
      </w:pPr>
      <w:r w:rsidRPr="00130713">
        <w:rPr>
          <w:rFonts w:ascii="Times New Roman" w:hAnsi="Times New Roman" w:cs="Times New Roman"/>
          <w:rPrChange w:author="Zachary Cappella" w:date="2023-10-09T16:12:00Z" w:id="1552">
            <w:rPr/>
          </w:rPrChange>
        </w:rPr>
        <w:t>Address and resolve any communication-related issues.</w:t>
      </w:r>
    </w:p>
    <w:p w:rsidRPr="00130713" w:rsidR="42C5BEB5" w:rsidP="7E3D5E32" w:rsidRDefault="626C1679" w14:paraId="1F5E880F" w14:textId="7BE5592F">
      <w:pPr>
        <w:pStyle w:val="Heading2"/>
        <w:keepNext w:val="0"/>
        <w:keepLines w:val="0"/>
        <w:numPr>
          <w:ilvl w:val="1"/>
          <w:numId w:val="0"/>
        </w:numPr>
        <w:spacing w:line="480" w:lineRule="auto"/>
      </w:pPr>
      <w:bookmarkStart w:name="_Toc672914175" w:id="1553"/>
      <w:bookmarkStart w:name="_Toc2004936962" w:id="1554"/>
      <w:bookmarkStart w:name="_Toc146374861" w:id="1555"/>
      <w:r w:rsidRPr="00130713">
        <w:t xml:space="preserve">9.2 </w:t>
      </w:r>
      <w:r w:rsidRPr="00130713" w:rsidR="4C068AFD">
        <w:t>Communication Channels</w:t>
      </w:r>
      <w:bookmarkEnd w:id="1553"/>
      <w:bookmarkEnd w:id="1554"/>
      <w:bookmarkEnd w:id="1555"/>
    </w:p>
    <w:p w:rsidRPr="00130713" w:rsidR="42C5BEB5" w:rsidP="07505BC4" w:rsidRDefault="4C068AFD" w14:paraId="224FDFD3" w14:textId="1A189F1E">
      <w:pPr>
        <w:spacing w:line="480" w:lineRule="auto"/>
        <w:rPr>
          <w:rFonts w:ascii="Times New Roman" w:hAnsi="Times New Roman" w:cs="Times New Roman"/>
          <w:rPrChange w:author="Zachary Cappella" w:date="2023-10-09T16:12:00Z" w:id="1556">
            <w:rPr/>
          </w:rPrChange>
        </w:rPr>
      </w:pPr>
      <w:r w:rsidRPr="00130713">
        <w:rPr>
          <w:rFonts w:ascii="Times New Roman" w:hAnsi="Times New Roman" w:cs="Times New Roman"/>
          <w:rPrChange w:author="Zachary Cappella" w:date="2023-10-09T16:12:00Z" w:id="1557">
            <w:rPr/>
          </w:rPrChange>
        </w:rPr>
        <w:t>The following methods will be utilized for project communication:</w:t>
      </w:r>
    </w:p>
    <w:p w:rsidRPr="00130713" w:rsidR="42C5BEB5" w:rsidP="07505BC4" w:rsidRDefault="4C068AFD" w14:paraId="152C31BF" w14:textId="74E12133">
      <w:pPr>
        <w:pStyle w:val="ListParagraph"/>
        <w:numPr>
          <w:ilvl w:val="0"/>
          <w:numId w:val="4"/>
        </w:numPr>
        <w:spacing w:line="480" w:lineRule="auto"/>
        <w:rPr>
          <w:rFonts w:ascii="Times New Roman" w:hAnsi="Times New Roman" w:cs="Times New Roman"/>
          <w:rPrChange w:author="Zachary Cappella" w:date="2023-10-09T16:12:00Z" w:id="1558">
            <w:rPr/>
          </w:rPrChange>
        </w:rPr>
      </w:pPr>
      <w:r w:rsidRPr="00130713">
        <w:rPr>
          <w:rFonts w:ascii="Times New Roman" w:hAnsi="Times New Roman" w:cs="Times New Roman"/>
          <w:rPrChange w:author="Zachary Cappella" w:date="2023-10-09T16:12:00Z" w:id="1559">
            <w:rPr/>
          </w:rPrChange>
        </w:rPr>
        <w:t>Project Management Platform</w:t>
      </w:r>
    </w:p>
    <w:p w:rsidRPr="00130713" w:rsidR="42C5BEB5" w:rsidP="07505BC4" w:rsidRDefault="4C068AFD" w14:paraId="23DC42D2" w14:textId="4A237E1F">
      <w:pPr>
        <w:pStyle w:val="ListParagraph"/>
        <w:numPr>
          <w:ilvl w:val="0"/>
          <w:numId w:val="4"/>
        </w:numPr>
        <w:spacing w:line="480" w:lineRule="auto"/>
        <w:rPr>
          <w:rFonts w:ascii="Times New Roman" w:hAnsi="Times New Roman" w:cs="Times New Roman"/>
          <w:rPrChange w:author="Zachary Cappella" w:date="2023-10-09T16:12:00Z" w:id="1560">
            <w:rPr/>
          </w:rPrChange>
        </w:rPr>
      </w:pPr>
      <w:r w:rsidRPr="00130713">
        <w:rPr>
          <w:rFonts w:ascii="Times New Roman" w:hAnsi="Times New Roman" w:cs="Times New Roman"/>
          <w:rPrChange w:author="Zachary Cappella" w:date="2023-10-09T16:12:00Z" w:id="1561">
            <w:rPr/>
          </w:rPrChange>
        </w:rPr>
        <w:t>E</w:t>
      </w:r>
      <w:r w:rsidRPr="00130713" w:rsidR="1AA49B81">
        <w:rPr>
          <w:rFonts w:ascii="Times New Roman" w:hAnsi="Times New Roman" w:cs="Times New Roman"/>
          <w:rPrChange w:author="Zachary Cappella" w:date="2023-10-09T16:12:00Z" w:id="1562">
            <w:rPr/>
          </w:rPrChange>
        </w:rPr>
        <w:t>-</w:t>
      </w:r>
      <w:r w:rsidRPr="00130713">
        <w:rPr>
          <w:rFonts w:ascii="Times New Roman" w:hAnsi="Times New Roman" w:cs="Times New Roman"/>
          <w:rPrChange w:author="Zachary Cappella" w:date="2023-10-09T16:12:00Z" w:id="1563">
            <w:rPr/>
          </w:rPrChange>
        </w:rPr>
        <w:t>mail</w:t>
      </w:r>
    </w:p>
    <w:p w:rsidRPr="00130713" w:rsidR="42C5BEB5" w:rsidP="07505BC4" w:rsidRDefault="4C068AFD" w14:paraId="68905533" w14:textId="06583109">
      <w:pPr>
        <w:pStyle w:val="ListParagraph"/>
        <w:numPr>
          <w:ilvl w:val="0"/>
          <w:numId w:val="4"/>
        </w:numPr>
        <w:spacing w:line="480" w:lineRule="auto"/>
        <w:rPr>
          <w:rFonts w:ascii="Times New Roman" w:hAnsi="Times New Roman" w:cs="Times New Roman"/>
          <w:rPrChange w:author="Zachary Cappella" w:date="2023-10-09T16:12:00Z" w:id="1564">
            <w:rPr/>
          </w:rPrChange>
        </w:rPr>
      </w:pPr>
      <w:r w:rsidRPr="00130713">
        <w:rPr>
          <w:rFonts w:ascii="Times New Roman" w:hAnsi="Times New Roman" w:cs="Times New Roman"/>
          <w:rPrChange w:author="Zachary Cappella" w:date="2023-10-09T16:12:00Z" w:id="1565">
            <w:rPr/>
          </w:rPrChange>
        </w:rPr>
        <w:lastRenderedPageBreak/>
        <w:t>App Notifications</w:t>
      </w:r>
    </w:p>
    <w:p w:rsidRPr="00130713" w:rsidR="42C5BEB5" w:rsidP="07505BC4" w:rsidRDefault="4C068AFD" w14:paraId="7242AA34" w14:textId="2698B0D7">
      <w:pPr>
        <w:pStyle w:val="ListParagraph"/>
        <w:numPr>
          <w:ilvl w:val="0"/>
          <w:numId w:val="4"/>
        </w:numPr>
        <w:spacing w:line="480" w:lineRule="auto"/>
        <w:rPr>
          <w:rFonts w:ascii="Times New Roman" w:hAnsi="Times New Roman" w:cs="Times New Roman"/>
          <w:rPrChange w:author="Zachary Cappella" w:date="2023-10-09T16:12:00Z" w:id="1566">
            <w:rPr/>
          </w:rPrChange>
        </w:rPr>
      </w:pPr>
      <w:r w:rsidRPr="00130713">
        <w:rPr>
          <w:rFonts w:ascii="Times New Roman" w:hAnsi="Times New Roman" w:cs="Times New Roman"/>
          <w:rPrChange w:author="Zachary Cappella" w:date="2023-10-09T16:12:00Z" w:id="1567">
            <w:rPr/>
          </w:rPrChange>
        </w:rPr>
        <w:t>Teams Meetings</w:t>
      </w:r>
    </w:p>
    <w:p w:rsidRPr="00130713" w:rsidR="42C5BEB5" w:rsidP="07505BC4" w:rsidRDefault="4C068AFD" w14:paraId="3264D7D2" w14:textId="33A83B82">
      <w:pPr>
        <w:pStyle w:val="ListParagraph"/>
        <w:numPr>
          <w:ilvl w:val="0"/>
          <w:numId w:val="4"/>
        </w:numPr>
        <w:spacing w:line="480" w:lineRule="auto"/>
        <w:rPr>
          <w:rFonts w:ascii="Times New Roman" w:hAnsi="Times New Roman" w:cs="Times New Roman"/>
          <w:rPrChange w:author="Zachary Cappella" w:date="2023-10-09T16:12:00Z" w:id="1568">
            <w:rPr/>
          </w:rPrChange>
        </w:rPr>
      </w:pPr>
      <w:r w:rsidRPr="00130713">
        <w:rPr>
          <w:rFonts w:ascii="Times New Roman" w:hAnsi="Times New Roman" w:cs="Times New Roman"/>
          <w:rPrChange w:author="Zachary Cappella" w:date="2023-10-09T16:12:00Z" w:id="1569">
            <w:rPr/>
          </w:rPrChange>
        </w:rPr>
        <w:t>In-app feedback</w:t>
      </w:r>
    </w:p>
    <w:p w:rsidRPr="00130713" w:rsidR="42C5BEB5" w:rsidP="7E3D5E32" w:rsidRDefault="34778056" w14:paraId="0B67A73E" w14:textId="54D3B1EF">
      <w:pPr>
        <w:pStyle w:val="Heading2"/>
        <w:keepNext w:val="0"/>
        <w:keepLines w:val="0"/>
        <w:numPr>
          <w:ilvl w:val="1"/>
          <w:numId w:val="0"/>
        </w:numPr>
        <w:spacing w:line="480" w:lineRule="auto"/>
      </w:pPr>
      <w:bookmarkStart w:name="_Toc425390262" w:id="1570"/>
      <w:bookmarkStart w:name="_Toc98947467" w:id="1571"/>
      <w:bookmarkStart w:name="_Toc146374862" w:id="1572"/>
      <w:r w:rsidRPr="00130713">
        <w:t xml:space="preserve">9.3 </w:t>
      </w:r>
      <w:r w:rsidRPr="00130713" w:rsidR="4C068AFD">
        <w:t>Frequency and Timings</w:t>
      </w:r>
      <w:bookmarkEnd w:id="1570"/>
      <w:bookmarkEnd w:id="1571"/>
      <w:bookmarkEnd w:id="1572"/>
    </w:p>
    <w:p w:rsidRPr="00130713" w:rsidR="42C5BEB5" w:rsidP="07505BC4" w:rsidRDefault="4C068AFD" w14:paraId="11A7C01B" w14:textId="59FF5F9D">
      <w:pPr>
        <w:pStyle w:val="ListParagraph"/>
        <w:numPr>
          <w:ilvl w:val="0"/>
          <w:numId w:val="3"/>
        </w:numPr>
        <w:spacing w:line="480" w:lineRule="auto"/>
        <w:rPr>
          <w:rFonts w:ascii="Times New Roman" w:hAnsi="Times New Roman" w:cs="Times New Roman"/>
          <w:rPrChange w:author="Zachary Cappella" w:date="2023-10-09T16:12:00Z" w:id="1573">
            <w:rPr/>
          </w:rPrChange>
        </w:rPr>
      </w:pPr>
      <w:r w:rsidRPr="00130713">
        <w:rPr>
          <w:rFonts w:ascii="Times New Roman" w:hAnsi="Times New Roman" w:cs="Times New Roman"/>
          <w:rPrChange w:author="Zachary Cappella" w:date="2023-10-09T16:12:00Z" w:id="1574">
            <w:rPr/>
          </w:rPrChange>
        </w:rPr>
        <w:t>Daily team communication via project management platform</w:t>
      </w:r>
    </w:p>
    <w:p w:rsidRPr="00130713" w:rsidR="42C5BEB5" w:rsidP="07505BC4" w:rsidRDefault="4C068AFD" w14:paraId="73CC8934" w14:textId="3D9F3F77">
      <w:pPr>
        <w:pStyle w:val="ListParagraph"/>
        <w:numPr>
          <w:ilvl w:val="0"/>
          <w:numId w:val="3"/>
        </w:numPr>
        <w:spacing w:line="480" w:lineRule="auto"/>
        <w:rPr>
          <w:rFonts w:ascii="Times New Roman" w:hAnsi="Times New Roman" w:cs="Times New Roman"/>
          <w:rPrChange w:author="Zachary Cappella" w:date="2023-10-09T16:12:00Z" w:id="1575">
            <w:rPr/>
          </w:rPrChange>
        </w:rPr>
      </w:pPr>
      <w:r w:rsidRPr="00130713">
        <w:rPr>
          <w:rFonts w:ascii="Times New Roman" w:hAnsi="Times New Roman" w:cs="Times New Roman"/>
          <w:rPrChange w:author="Zachary Cappella" w:date="2023-10-09T16:12:00Z" w:id="1576">
            <w:rPr/>
          </w:rPrChange>
        </w:rPr>
        <w:t xml:space="preserve">Weekly team meeting: Held every </w:t>
      </w:r>
      <w:r w:rsidRPr="00130713" w:rsidR="24BC8415">
        <w:rPr>
          <w:rFonts w:ascii="Times New Roman" w:hAnsi="Times New Roman" w:cs="Times New Roman"/>
          <w:rPrChange w:author="Zachary Cappella" w:date="2023-10-09T16:12:00Z" w:id="1577">
            <w:rPr/>
          </w:rPrChange>
        </w:rPr>
        <w:t xml:space="preserve">Tuesday at 6 PM Eastern and Thursday at 8 PM </w:t>
      </w:r>
      <w:proofErr w:type="gramStart"/>
      <w:r w:rsidRPr="00130713" w:rsidR="24BC8415">
        <w:rPr>
          <w:rFonts w:ascii="Times New Roman" w:hAnsi="Times New Roman" w:cs="Times New Roman"/>
          <w:rPrChange w:author="Zachary Cappella" w:date="2023-10-09T16:12:00Z" w:id="1578">
            <w:rPr/>
          </w:rPrChange>
        </w:rPr>
        <w:t>Eastern</w:t>
      </w:r>
      <w:proofErr w:type="gramEnd"/>
    </w:p>
    <w:p w:rsidRPr="00130713" w:rsidR="42C5BEB5" w:rsidP="07505BC4" w:rsidRDefault="4C068AFD" w14:paraId="4AF9A0E1" w14:textId="406EBE7E">
      <w:pPr>
        <w:pStyle w:val="ListParagraph"/>
        <w:numPr>
          <w:ilvl w:val="0"/>
          <w:numId w:val="3"/>
        </w:numPr>
        <w:spacing w:line="480" w:lineRule="auto"/>
        <w:rPr>
          <w:rFonts w:ascii="Times New Roman" w:hAnsi="Times New Roman" w:cs="Times New Roman"/>
          <w:rPrChange w:author="Zachary Cappella" w:date="2023-10-09T16:12:00Z" w:id="1579">
            <w:rPr/>
          </w:rPrChange>
        </w:rPr>
      </w:pPr>
      <w:r w:rsidRPr="00130713">
        <w:rPr>
          <w:rFonts w:ascii="Times New Roman" w:hAnsi="Times New Roman" w:cs="Times New Roman"/>
          <w:rPrChange w:author="Zachary Cappella" w:date="2023-10-09T16:12:00Z" w:id="1580">
            <w:rPr/>
          </w:rPrChange>
        </w:rPr>
        <w:t xml:space="preserve">Monthly: Held at first Saturday of the month </w:t>
      </w:r>
    </w:p>
    <w:p w:rsidRPr="00130713" w:rsidR="42C5BEB5" w:rsidP="07505BC4" w:rsidRDefault="4C068AFD" w14:paraId="24077942" w14:textId="330CDD11">
      <w:pPr>
        <w:pStyle w:val="ListParagraph"/>
        <w:numPr>
          <w:ilvl w:val="0"/>
          <w:numId w:val="3"/>
        </w:numPr>
        <w:spacing w:line="480" w:lineRule="auto"/>
        <w:rPr>
          <w:rFonts w:ascii="Times New Roman" w:hAnsi="Times New Roman" w:cs="Times New Roman"/>
          <w:rPrChange w:author="Zachary Cappella" w:date="2023-10-09T16:12:00Z" w:id="1581">
            <w:rPr/>
          </w:rPrChange>
        </w:rPr>
      </w:pPr>
      <w:r w:rsidRPr="00130713">
        <w:rPr>
          <w:rFonts w:ascii="Times New Roman" w:hAnsi="Times New Roman" w:cs="Times New Roman"/>
          <w:rPrChange w:author="Zachary Cappella" w:date="2023-10-09T16:12:00Z" w:id="1582">
            <w:rPr/>
          </w:rPrChange>
        </w:rPr>
        <w:t xml:space="preserve">User notifications as </w:t>
      </w:r>
      <w:proofErr w:type="gramStart"/>
      <w:r w:rsidRPr="00130713">
        <w:rPr>
          <w:rFonts w:ascii="Times New Roman" w:hAnsi="Times New Roman" w:cs="Times New Roman"/>
          <w:rPrChange w:author="Zachary Cappella" w:date="2023-10-09T16:12:00Z" w:id="1583">
            <w:rPr/>
          </w:rPrChange>
        </w:rPr>
        <w:t>needed</w:t>
      </w:r>
      <w:proofErr w:type="gramEnd"/>
    </w:p>
    <w:p w:rsidRPr="00130713" w:rsidR="7E3D5E32" w:rsidRDefault="7E3D5E32" w14:paraId="4B6B0844" w14:textId="5ADD10ED">
      <w:pPr>
        <w:rPr>
          <w:rFonts w:ascii="Times New Roman" w:hAnsi="Times New Roman" w:cs="Times New Roman"/>
          <w:rPrChange w:author="Zachary Cappella" w:date="2023-10-09T16:12:00Z" w:id="1584">
            <w:rPr/>
          </w:rPrChange>
        </w:rPr>
      </w:pPr>
      <w:r w:rsidRPr="00130713">
        <w:rPr>
          <w:rFonts w:ascii="Times New Roman" w:hAnsi="Times New Roman" w:cs="Times New Roman"/>
          <w:rPrChange w:author="Zachary Cappella" w:date="2023-10-09T16:12:00Z" w:id="1585">
            <w:rPr/>
          </w:rPrChange>
        </w:rPr>
        <w:br w:type="page"/>
      </w:r>
    </w:p>
    <w:p w:rsidRPr="00130713" w:rsidR="0270FE2D" w:rsidP="7E3D5E32" w:rsidRDefault="0270FE2D" w14:paraId="745C154B" w14:textId="661C5BC0">
      <w:pPr>
        <w:spacing w:line="480" w:lineRule="auto"/>
        <w:rPr>
          <w:rFonts w:ascii="Times New Roman" w:hAnsi="Times New Roman" w:eastAsia="Times New Roman" w:cs="Times New Roman"/>
        </w:rPr>
      </w:pPr>
    </w:p>
    <w:p w:rsidRPr="00130713" w:rsidR="42C5BEB5" w:rsidP="7E3D5E32" w:rsidRDefault="0170DD56" w14:paraId="60D6B7D8" w14:textId="422922AA">
      <w:pPr>
        <w:pStyle w:val="Heading2"/>
        <w:keepNext w:val="0"/>
        <w:keepLines w:val="0"/>
        <w:numPr>
          <w:ilvl w:val="1"/>
          <w:numId w:val="0"/>
        </w:numPr>
        <w:spacing w:line="480" w:lineRule="auto"/>
      </w:pPr>
      <w:bookmarkStart w:name="_Toc1651371847" w:id="1586"/>
      <w:bookmarkStart w:name="_Toc395287742" w:id="1587"/>
      <w:bookmarkStart w:name="_Toc146374863" w:id="1588"/>
      <w:r w:rsidRPr="00130713">
        <w:t xml:space="preserve">9.4 </w:t>
      </w:r>
      <w:r w:rsidRPr="00130713" w:rsidR="4C068AFD">
        <w:t>Stakeholders</w:t>
      </w:r>
      <w:bookmarkEnd w:id="1586"/>
      <w:bookmarkEnd w:id="1587"/>
      <w:bookmarkEnd w:id="1588"/>
    </w:p>
    <w:tbl>
      <w:tblPr>
        <w:tblStyle w:val="GridTable4"/>
        <w:tblW w:w="0" w:type="auto"/>
        <w:tblInd w:w="915" w:type="dxa"/>
        <w:tblLayout w:type="fixed"/>
        <w:tblLook w:val="04A0" w:firstRow="1" w:lastRow="0" w:firstColumn="1" w:lastColumn="0" w:noHBand="0" w:noVBand="1"/>
      </w:tblPr>
      <w:tblGrid>
        <w:gridCol w:w="2055"/>
        <w:gridCol w:w="1980"/>
        <w:gridCol w:w="1695"/>
        <w:gridCol w:w="1695"/>
      </w:tblGrid>
      <w:tr w:rsidRPr="00130713" w:rsidR="0270FE2D" w:rsidTr="7E3D5E32" w14:paraId="1E71770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000000" w:themeColor="text1" w:sz="8" w:space="0"/>
              <w:left w:val="single" w:color="000000" w:themeColor="text1" w:sz="8" w:space="0"/>
              <w:bottom w:val="single" w:color="000000" w:themeColor="text1" w:sz="8" w:space="0"/>
            </w:tcBorders>
            <w:tcMar>
              <w:left w:w="108" w:type="dxa"/>
              <w:right w:w="108" w:type="dxa"/>
            </w:tcMar>
          </w:tcPr>
          <w:p w:rsidRPr="00130713" w:rsidR="0270FE2D" w:rsidP="7E3D5E32" w:rsidRDefault="5081B724" w14:paraId="3C104FE8" w14:textId="18269B85">
            <w:pPr>
              <w:rPr>
                <w:rFonts w:ascii="Times New Roman" w:hAnsi="Times New Roman" w:eastAsia="Times New Roman" w:cs="Times New Roman"/>
              </w:rPr>
            </w:pPr>
            <w:r w:rsidRPr="00130713">
              <w:rPr>
                <w:rFonts w:ascii="Times New Roman" w:hAnsi="Times New Roman" w:eastAsia="Times New Roman" w:cs="Times New Roman"/>
              </w:rPr>
              <w:t>Stakeholders</w:t>
            </w:r>
          </w:p>
        </w:tc>
        <w:tc>
          <w:tcPr>
            <w:tcW w:w="1980"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205B01DE" w14:textId="595CE398">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Information Needed</w:t>
            </w:r>
          </w:p>
        </w:tc>
        <w:tc>
          <w:tcPr>
            <w:tcW w:w="169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0A9D6066" w14:textId="02BA18BB">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Frequency</w:t>
            </w:r>
          </w:p>
        </w:tc>
        <w:tc>
          <w:tcPr>
            <w:tcW w:w="1695" w:type="dxa"/>
            <w:tcBorders>
              <w:top w:val="single" w:color="000000" w:themeColor="text1" w:sz="8" w:space="0"/>
              <w:bottom w:val="single" w:color="000000" w:themeColor="text1" w:sz="8" w:space="0"/>
              <w:right w:val="single" w:color="000000" w:themeColor="text1" w:sz="8" w:space="0"/>
            </w:tcBorders>
            <w:tcMar>
              <w:left w:w="108" w:type="dxa"/>
              <w:right w:w="108" w:type="dxa"/>
            </w:tcMar>
          </w:tcPr>
          <w:p w:rsidRPr="00130713" w:rsidR="0270FE2D" w:rsidP="7E3D5E32" w:rsidRDefault="5081B724" w14:paraId="5B6AB8B7" w14:textId="53602889">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Methods</w:t>
            </w:r>
          </w:p>
        </w:tc>
      </w:tr>
      <w:tr w:rsidRPr="00130713" w:rsidR="0270FE2D" w:rsidTr="7E3D5E32" w14:paraId="341CD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0B067BB" w14:textId="4B1AAD53">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Project Manager</w:t>
            </w:r>
          </w:p>
        </w:tc>
        <w:tc>
          <w:tcPr>
            <w:tcW w:w="198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3335020F" w14:textId="06C864F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Progress Reports, Risks, Task assignments, High level project status</w:t>
            </w:r>
          </w:p>
        </w:tc>
        <w:tc>
          <w:tcPr>
            <w:tcW w:w="169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58845E2" w14:textId="1279F28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Daily</w:t>
            </w:r>
          </w:p>
        </w:tc>
        <w:tc>
          <w:tcPr>
            <w:tcW w:w="169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68C34DA9" w14:textId="2B4CE2B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Email, Project management platform, Teams</w:t>
            </w:r>
          </w:p>
        </w:tc>
      </w:tr>
      <w:tr w:rsidRPr="00130713" w:rsidR="0270FE2D" w:rsidTr="7E3D5E32" w14:paraId="6E00A4EF"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233AFA6" w14:textId="4ABA4E4F">
            <w:pPr>
              <w:ind w:firstLine="0"/>
              <w:rPr>
                <w:rFonts w:ascii="Times New Roman" w:hAnsi="Times New Roman" w:eastAsia="Times New Roman" w:cs="Times New Roman"/>
              </w:rPr>
            </w:pPr>
            <w:r w:rsidRPr="00130713">
              <w:rPr>
                <w:rFonts w:ascii="Times New Roman" w:hAnsi="Times New Roman" w:eastAsia="Times New Roman" w:cs="Times New Roman"/>
              </w:rPr>
              <w:t>Development Team</w:t>
            </w:r>
          </w:p>
        </w:tc>
        <w:tc>
          <w:tcPr>
            <w:tcW w:w="19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C47E1D1" w14:textId="7F8F70A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Task specifications, Code challenges, bug reports, code reviews</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2FF9DABF" w14:textId="50873DA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Daily</w:t>
            </w:r>
            <w:r w:rsidRPr="00130713" w:rsidR="16E0B81C">
              <w:rPr>
                <w:rFonts w:ascii="Times New Roman" w:hAnsi="Times New Roman" w:eastAsia="Times New Roman" w:cs="Times New Roman"/>
              </w:rPr>
              <w:t xml:space="preserve"> </w:t>
            </w:r>
            <w:r w:rsidRPr="00130713">
              <w:rPr>
                <w:rFonts w:ascii="Times New Roman" w:hAnsi="Times New Roman" w:eastAsia="Times New Roman" w:cs="Times New Roman"/>
              </w:rPr>
              <w:t>to Weekly</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3A0E5704" w14:textId="6F57F64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 xml:space="preserve">Project management platform, </w:t>
            </w:r>
            <w:r w:rsidRPr="00130713" w:rsidR="0B3C1510">
              <w:rPr>
                <w:rFonts w:ascii="Times New Roman" w:hAnsi="Times New Roman" w:eastAsia="Times New Roman" w:cs="Times New Roman"/>
              </w:rPr>
              <w:t>GitHub</w:t>
            </w:r>
            <w:r w:rsidRPr="00130713">
              <w:rPr>
                <w:rFonts w:ascii="Times New Roman" w:hAnsi="Times New Roman" w:eastAsia="Times New Roman" w:cs="Times New Roman"/>
              </w:rPr>
              <w:t>, Teams</w:t>
            </w:r>
          </w:p>
        </w:tc>
      </w:tr>
      <w:tr w:rsidRPr="00130713" w:rsidR="0270FE2D" w:rsidTr="7E3D5E32" w14:paraId="0774D55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5E627760" w14:textId="7FC73815">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Design Team</w:t>
            </w:r>
          </w:p>
        </w:tc>
        <w:tc>
          <w:tcPr>
            <w:tcW w:w="19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786F07F9" w14:textId="7B70B76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Design requirements, updates on design iterations, feedback on design choices.</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37D8671B" w14:textId="5C5B3AC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As Needed</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DA14367" w14:textId="73082CCD">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Project management platform, Teams, Email</w:t>
            </w:r>
          </w:p>
        </w:tc>
      </w:tr>
      <w:tr w:rsidRPr="00130713" w:rsidR="0270FE2D" w:rsidTr="7E3D5E32" w14:paraId="10CA7019"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3DE526A" w14:textId="57E7FD33">
            <w:pPr>
              <w:ind w:firstLine="0"/>
              <w:rPr>
                <w:rFonts w:ascii="Times New Roman" w:hAnsi="Times New Roman" w:eastAsia="Times New Roman" w:cs="Times New Roman"/>
              </w:rPr>
            </w:pPr>
            <w:r w:rsidRPr="00130713">
              <w:rPr>
                <w:rFonts w:ascii="Times New Roman" w:hAnsi="Times New Roman" w:eastAsia="Times New Roman" w:cs="Times New Roman"/>
              </w:rPr>
              <w:t>QA/ Testing Team</w:t>
            </w:r>
          </w:p>
        </w:tc>
        <w:tc>
          <w:tcPr>
            <w:tcW w:w="19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7A3501D" w14:textId="3FAB7FB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Test plans, test cases, bug reports, issues with app functionality, and testing progress.</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48C8970" w14:textId="27B8103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As Needed</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3858C923" w14:textId="6B52996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Project management platform, Teams</w:t>
            </w:r>
          </w:p>
        </w:tc>
      </w:tr>
      <w:tr w:rsidRPr="00130713" w:rsidR="0270FE2D" w:rsidTr="7E3D5E32" w14:paraId="38BA347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4E4F5CF9" w14:textId="618F5A2B">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Marketing Team</w:t>
            </w:r>
          </w:p>
        </w:tc>
        <w:tc>
          <w:tcPr>
            <w:tcW w:w="19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3DE06B17" w14:textId="0ABE0B1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App features, updates, user feedback, upcoming campaigns, and user engagement metrics.</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8404F2F" w14:textId="320563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Weekly</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17D800D" w14:textId="1EC9C99B">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Project</w:t>
            </w:r>
            <w:r w:rsidRPr="00130713" w:rsidR="1671EF72">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management</w:t>
            </w:r>
            <w:r w:rsidRPr="00130713" w:rsidR="7836DAA3">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platform,</w:t>
            </w:r>
            <w:r w:rsidRPr="00130713" w:rsidR="50FEDDAF">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Teams,</w:t>
            </w:r>
            <w:r w:rsidRPr="00130713" w:rsidR="16713693">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Social media</w:t>
            </w:r>
            <w:r w:rsidRPr="00130713" w:rsidR="53E87619">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platforms</w:t>
            </w:r>
          </w:p>
        </w:tc>
      </w:tr>
      <w:tr w:rsidRPr="00130713" w:rsidR="0270FE2D" w:rsidTr="7E3D5E32" w14:paraId="1BE3D86D"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7E661AC" w14:textId="2E2CC82E">
            <w:pPr>
              <w:ind w:firstLine="0"/>
              <w:rPr>
                <w:rFonts w:ascii="Times New Roman" w:hAnsi="Times New Roman" w:eastAsia="Times New Roman" w:cs="Times New Roman"/>
              </w:rPr>
            </w:pPr>
            <w:r w:rsidRPr="00130713">
              <w:rPr>
                <w:rFonts w:ascii="Times New Roman" w:hAnsi="Times New Roman" w:eastAsia="Times New Roman" w:cs="Times New Roman"/>
              </w:rPr>
              <w:t>Stakeholders</w:t>
            </w:r>
          </w:p>
        </w:tc>
        <w:tc>
          <w:tcPr>
            <w:tcW w:w="198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8C423E9" w14:textId="0632F6E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Status Reports</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3D9CDD08" w14:textId="55D86BA9">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Monthly</w:t>
            </w:r>
          </w:p>
        </w:tc>
        <w:tc>
          <w:tcPr>
            <w:tcW w:w="169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1A6CBA2" w14:textId="57B2E72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Teams</w:t>
            </w:r>
          </w:p>
        </w:tc>
      </w:tr>
      <w:tr w:rsidRPr="00130713" w:rsidR="0270FE2D" w:rsidTr="7E3D5E32" w14:paraId="243B334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760DB916" w14:textId="340E0066">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Users</w:t>
            </w:r>
          </w:p>
        </w:tc>
        <w:tc>
          <w:tcPr>
            <w:tcW w:w="198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54BF5CA8" w14:textId="34A659E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 xml:space="preserve">App updates, new features, usage tips, feedback mechanisms, and user surveys. </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46D5D699" w14:textId="2E16E621">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As Needed</w:t>
            </w:r>
          </w:p>
        </w:tc>
        <w:tc>
          <w:tcPr>
            <w:tcW w:w="169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606CD47D" w14:paraId="1BEFCC57" w14:textId="3EE6CB48">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A</w:t>
            </w:r>
            <w:r w:rsidRPr="00130713" w:rsidR="5081B724">
              <w:rPr>
                <w:rFonts w:ascii="Times New Roman" w:hAnsi="Times New Roman" w:eastAsia="Times New Roman" w:cs="Times New Roman"/>
                <w:color w:val="000000" w:themeColor="text1"/>
              </w:rPr>
              <w:t>pp</w:t>
            </w:r>
            <w:r w:rsidRPr="00130713" w:rsidR="3890B5DC">
              <w:rPr>
                <w:rFonts w:ascii="Times New Roman" w:hAnsi="Times New Roman" w:eastAsia="Times New Roman" w:cs="Times New Roman"/>
                <w:color w:val="000000" w:themeColor="text1"/>
              </w:rPr>
              <w:t xml:space="preserve"> </w:t>
            </w:r>
            <w:r w:rsidRPr="00130713" w:rsidR="5081B724">
              <w:rPr>
                <w:rFonts w:ascii="Times New Roman" w:hAnsi="Times New Roman" w:eastAsia="Times New Roman" w:cs="Times New Roman"/>
                <w:color w:val="000000" w:themeColor="text1"/>
              </w:rPr>
              <w:t>notifications, Feedback forms</w:t>
            </w:r>
          </w:p>
        </w:tc>
      </w:tr>
    </w:tbl>
    <w:p w:rsidRPr="00130713" w:rsidR="0270FE2D" w:rsidP="7E3D5E32" w:rsidRDefault="317D764C" w14:paraId="6CBE1331" w14:textId="61237CF9">
      <w:pPr>
        <w:spacing w:line="480" w:lineRule="auto"/>
        <w:jc w:val="center"/>
        <w:rPr>
          <w:rFonts w:ascii="Times New Roman" w:hAnsi="Times New Roman" w:eastAsia="Times New Roman" w:cs="Times New Roman"/>
        </w:rPr>
      </w:pPr>
      <w:r w:rsidRPr="00130713">
        <w:rPr>
          <w:rFonts w:ascii="Times New Roman" w:hAnsi="Times New Roman" w:eastAsia="Times New Roman" w:cs="Times New Roman"/>
        </w:rPr>
        <w:t>Table 6 – Stakeholder Responsibility by Role</w:t>
      </w:r>
    </w:p>
    <w:p w:rsidRPr="00130713" w:rsidR="42C5BEB5" w:rsidP="7E3D5E32" w:rsidRDefault="0AAD26EE" w14:paraId="56661ED4" w14:textId="37D3423F">
      <w:pPr>
        <w:pStyle w:val="Heading2"/>
        <w:keepNext w:val="0"/>
        <w:keepLines w:val="0"/>
        <w:numPr>
          <w:ilvl w:val="1"/>
          <w:numId w:val="0"/>
        </w:numPr>
        <w:spacing w:line="480" w:lineRule="auto"/>
      </w:pPr>
      <w:bookmarkStart w:name="_Toc1591483562" w:id="1589"/>
      <w:bookmarkStart w:name="_Toc1888670427" w:id="1590"/>
      <w:bookmarkStart w:name="_Toc146374864" w:id="1591"/>
      <w:r w:rsidRPr="00130713">
        <w:t xml:space="preserve">9.5 </w:t>
      </w:r>
      <w:r w:rsidRPr="00130713" w:rsidR="4C068AFD">
        <w:t>Crisis Communication Plan</w:t>
      </w:r>
      <w:bookmarkEnd w:id="1589"/>
      <w:bookmarkEnd w:id="1590"/>
      <w:bookmarkEnd w:id="1591"/>
    </w:p>
    <w:p w:rsidRPr="00130713" w:rsidR="42C5BEB5" w:rsidP="07505BC4" w:rsidRDefault="4C068AFD" w14:paraId="55EA6093" w14:textId="38B39AD2">
      <w:pPr>
        <w:pStyle w:val="ListParagraph"/>
        <w:numPr>
          <w:ilvl w:val="0"/>
          <w:numId w:val="2"/>
        </w:numPr>
        <w:spacing w:line="480" w:lineRule="auto"/>
        <w:rPr>
          <w:rFonts w:ascii="Times New Roman" w:hAnsi="Times New Roman" w:cs="Times New Roman"/>
          <w:rPrChange w:author="Zachary Cappella" w:date="2023-10-09T16:12:00Z" w:id="1592">
            <w:rPr/>
          </w:rPrChange>
        </w:rPr>
      </w:pPr>
      <w:r w:rsidRPr="00130713">
        <w:rPr>
          <w:rFonts w:ascii="Times New Roman" w:hAnsi="Times New Roman" w:cs="Times New Roman"/>
          <w:rPrChange w:author="Zachary Cappella" w:date="2023-10-09T16:12:00Z" w:id="1593">
            <w:rPr/>
          </w:rPrChange>
        </w:rPr>
        <w:t>In the event of a crisis, an emergency meeting will be held by the project manager or Team head of the specific department. All the relevant stakeholders will be informed.</w:t>
      </w:r>
    </w:p>
    <w:p w:rsidRPr="00130713" w:rsidR="42C5BEB5" w:rsidP="07505BC4" w:rsidRDefault="4C068AFD" w14:paraId="1C732590" w14:textId="6DF9C822">
      <w:pPr>
        <w:pStyle w:val="ListParagraph"/>
        <w:numPr>
          <w:ilvl w:val="0"/>
          <w:numId w:val="2"/>
        </w:numPr>
        <w:spacing w:line="480" w:lineRule="auto"/>
        <w:rPr>
          <w:rFonts w:ascii="Times New Roman" w:hAnsi="Times New Roman" w:cs="Times New Roman"/>
          <w:rPrChange w:author="Zachary Cappella" w:date="2023-10-09T16:12:00Z" w:id="1594">
            <w:rPr/>
          </w:rPrChange>
        </w:rPr>
      </w:pPr>
      <w:r w:rsidRPr="00130713">
        <w:rPr>
          <w:rFonts w:ascii="Times New Roman" w:hAnsi="Times New Roman" w:cs="Times New Roman"/>
          <w:rPrChange w:author="Zachary Cappella" w:date="2023-10-09T16:12:00Z" w:id="1595">
            <w:rPr/>
          </w:rPrChange>
        </w:rPr>
        <w:t>Crisis Scenario: Crisis scenarios that can affect the project or its timeline. Such as:</w:t>
      </w:r>
    </w:p>
    <w:p w:rsidRPr="00130713" w:rsidR="42C5BEB5" w:rsidP="07505BC4" w:rsidRDefault="4C068AFD" w14:paraId="4F5D3D29" w14:textId="2FA108C2">
      <w:pPr>
        <w:pStyle w:val="ListParagraph"/>
        <w:numPr>
          <w:ilvl w:val="1"/>
          <w:numId w:val="2"/>
        </w:numPr>
        <w:spacing w:line="480" w:lineRule="auto"/>
        <w:rPr>
          <w:rFonts w:ascii="Times New Roman" w:hAnsi="Times New Roman" w:cs="Times New Roman"/>
          <w:rPrChange w:author="Zachary Cappella" w:date="2023-10-09T16:12:00Z" w:id="1596">
            <w:rPr/>
          </w:rPrChange>
        </w:rPr>
      </w:pPr>
      <w:r w:rsidRPr="00130713">
        <w:rPr>
          <w:rFonts w:ascii="Times New Roman" w:hAnsi="Times New Roman" w:cs="Times New Roman"/>
          <w:rPrChange w:author="Zachary Cappella" w:date="2023-10-09T16:12:00Z" w:id="1597">
            <w:rPr/>
          </w:rPrChange>
        </w:rPr>
        <w:lastRenderedPageBreak/>
        <w:t>Technical failures</w:t>
      </w:r>
    </w:p>
    <w:p w:rsidRPr="00130713" w:rsidR="42C5BEB5" w:rsidP="07505BC4" w:rsidRDefault="4C068AFD" w14:paraId="2CEEE6EA" w14:textId="76F3B06E">
      <w:pPr>
        <w:pStyle w:val="ListParagraph"/>
        <w:numPr>
          <w:ilvl w:val="1"/>
          <w:numId w:val="2"/>
        </w:numPr>
        <w:spacing w:line="480" w:lineRule="auto"/>
        <w:rPr>
          <w:rFonts w:ascii="Times New Roman" w:hAnsi="Times New Roman" w:cs="Times New Roman"/>
          <w:rPrChange w:author="Zachary Cappella" w:date="2023-10-09T16:12:00Z" w:id="1598">
            <w:rPr/>
          </w:rPrChange>
        </w:rPr>
      </w:pPr>
      <w:r w:rsidRPr="00130713">
        <w:rPr>
          <w:rFonts w:ascii="Times New Roman" w:hAnsi="Times New Roman" w:cs="Times New Roman"/>
          <w:rPrChange w:author="Zachary Cappella" w:date="2023-10-09T16:12:00Z" w:id="1599">
            <w:rPr/>
          </w:rPrChange>
        </w:rPr>
        <w:t>Security Breaches</w:t>
      </w:r>
    </w:p>
    <w:p w:rsidRPr="00130713" w:rsidR="42C5BEB5" w:rsidP="07505BC4" w:rsidRDefault="4C068AFD" w14:paraId="34194DD1" w14:textId="7F36C495">
      <w:pPr>
        <w:pStyle w:val="ListParagraph"/>
        <w:numPr>
          <w:ilvl w:val="1"/>
          <w:numId w:val="2"/>
        </w:numPr>
        <w:spacing w:line="480" w:lineRule="auto"/>
        <w:rPr>
          <w:rFonts w:ascii="Times New Roman" w:hAnsi="Times New Roman" w:cs="Times New Roman"/>
          <w:rPrChange w:author="Zachary Cappella" w:date="2023-10-09T16:12:00Z" w:id="1600">
            <w:rPr/>
          </w:rPrChange>
        </w:rPr>
      </w:pPr>
      <w:r w:rsidRPr="00130713">
        <w:rPr>
          <w:rFonts w:ascii="Times New Roman" w:hAnsi="Times New Roman" w:cs="Times New Roman"/>
          <w:rPrChange w:author="Zachary Cappella" w:date="2023-10-09T16:12:00Z" w:id="1601">
            <w:rPr/>
          </w:rPrChange>
        </w:rPr>
        <w:t>Major Delays</w:t>
      </w:r>
    </w:p>
    <w:p w:rsidRPr="00130713" w:rsidR="42C5BEB5" w:rsidP="07505BC4" w:rsidRDefault="4C068AFD" w14:paraId="664B3EB0" w14:textId="75A12F68">
      <w:pPr>
        <w:pStyle w:val="ListParagraph"/>
        <w:numPr>
          <w:ilvl w:val="1"/>
          <w:numId w:val="2"/>
        </w:numPr>
        <w:spacing w:line="480" w:lineRule="auto"/>
        <w:rPr>
          <w:rFonts w:ascii="Times New Roman" w:hAnsi="Times New Roman" w:cs="Times New Roman"/>
          <w:rPrChange w:author="Zachary Cappella" w:date="2023-10-09T16:12:00Z" w:id="1602">
            <w:rPr/>
          </w:rPrChange>
        </w:rPr>
      </w:pPr>
      <w:r w:rsidRPr="00130713">
        <w:rPr>
          <w:rFonts w:ascii="Times New Roman" w:hAnsi="Times New Roman" w:cs="Times New Roman"/>
          <w:rPrChange w:author="Zachary Cappella" w:date="2023-10-09T16:12:00Z" w:id="1603">
            <w:rPr/>
          </w:rPrChange>
        </w:rPr>
        <w:t>Negative User Feedback</w:t>
      </w:r>
    </w:p>
    <w:p w:rsidRPr="00130713" w:rsidR="42C5BEB5" w:rsidP="07505BC4" w:rsidRDefault="4C068AFD" w14:paraId="75D791C0" w14:textId="098CF8D0">
      <w:pPr>
        <w:pStyle w:val="ListParagraph"/>
        <w:numPr>
          <w:ilvl w:val="0"/>
          <w:numId w:val="2"/>
        </w:numPr>
        <w:spacing w:line="480" w:lineRule="auto"/>
        <w:rPr>
          <w:rFonts w:ascii="Times New Roman" w:hAnsi="Times New Roman" w:cs="Times New Roman"/>
          <w:rPrChange w:author="Zachary Cappella" w:date="2023-10-09T16:12:00Z" w:id="1604">
            <w:rPr/>
          </w:rPrChange>
        </w:rPr>
      </w:pPr>
      <w:r w:rsidRPr="00130713">
        <w:rPr>
          <w:rFonts w:ascii="Times New Roman" w:hAnsi="Times New Roman" w:cs="Times New Roman"/>
          <w:rPrChange w:author="Zachary Cappella" w:date="2023-10-09T16:12:00Z" w:id="1605">
            <w:rPr/>
          </w:rPrChange>
        </w:rPr>
        <w:t>Crisis Team:</w:t>
      </w:r>
    </w:p>
    <w:p w:rsidRPr="00130713" w:rsidR="42C5BEB5" w:rsidP="07505BC4" w:rsidRDefault="4C068AFD" w14:paraId="19842478" w14:textId="5017381C">
      <w:pPr>
        <w:pStyle w:val="ListParagraph"/>
        <w:numPr>
          <w:ilvl w:val="1"/>
          <w:numId w:val="2"/>
        </w:numPr>
        <w:spacing w:line="480" w:lineRule="auto"/>
        <w:rPr>
          <w:rFonts w:ascii="Times New Roman" w:hAnsi="Times New Roman" w:cs="Times New Roman"/>
          <w:rPrChange w:author="Zachary Cappella" w:date="2023-10-09T16:12:00Z" w:id="1606">
            <w:rPr/>
          </w:rPrChange>
        </w:rPr>
      </w:pPr>
      <w:r w:rsidRPr="00130713">
        <w:rPr>
          <w:rFonts w:ascii="Times New Roman" w:hAnsi="Times New Roman" w:cs="Times New Roman"/>
          <w:rPrChange w:author="Zachary Cappella" w:date="2023-10-09T16:12:00Z" w:id="1607">
            <w:rPr/>
          </w:rPrChange>
        </w:rPr>
        <w:t>Team Members</w:t>
      </w:r>
    </w:p>
    <w:p w:rsidRPr="00130713" w:rsidR="0270FE2D" w:rsidP="7E3D5E32" w:rsidRDefault="0270FE2D" w14:paraId="42A2A5ED" w14:textId="1AF3D2A3">
      <w:pPr>
        <w:spacing w:line="480" w:lineRule="auto"/>
        <w:rPr>
          <w:rFonts w:ascii="Times New Roman" w:hAnsi="Times New Roman" w:eastAsia="Times New Roman" w:cs="Times New Roman"/>
        </w:rPr>
      </w:pPr>
    </w:p>
    <w:p w:rsidRPr="00130713" w:rsidR="42C5BEB5" w:rsidP="7E3D5E32" w:rsidRDefault="2303652F" w14:paraId="16B61155" w14:textId="63B618DF">
      <w:pPr>
        <w:pStyle w:val="Heading2"/>
        <w:keepNext w:val="0"/>
        <w:keepLines w:val="0"/>
        <w:numPr>
          <w:ilvl w:val="1"/>
          <w:numId w:val="0"/>
        </w:numPr>
        <w:spacing w:line="480" w:lineRule="auto"/>
      </w:pPr>
      <w:bookmarkStart w:name="_Toc1273710744" w:id="1608"/>
      <w:bookmarkStart w:name="_Toc879720647" w:id="1609"/>
      <w:bookmarkStart w:name="_Toc146374865" w:id="1610"/>
      <w:r w:rsidRPr="00130713">
        <w:t xml:space="preserve">9.6 </w:t>
      </w:r>
      <w:r w:rsidRPr="00130713" w:rsidR="4C068AFD">
        <w:t>Feedback Mechanism</w:t>
      </w:r>
      <w:bookmarkEnd w:id="1608"/>
      <w:bookmarkEnd w:id="1609"/>
      <w:bookmarkEnd w:id="1610"/>
    </w:p>
    <w:p w:rsidRPr="00130713" w:rsidR="42C5BEB5" w:rsidP="07505BC4" w:rsidRDefault="4C068AFD" w14:paraId="1AED7B24" w14:textId="6005A3F9">
      <w:p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611">
            <w:rPr/>
          </w:rPrChange>
        </w:rPr>
        <w:t xml:space="preserve">Utilize in-app feedback forms to gather user insights, suggestions, and concerns. Empower users to share their experiences and contribute to app improvement. Regularly review and address feedback to enhance user satisfaction and app </w:t>
      </w:r>
      <w:proofErr w:type="gramStart"/>
      <w:r w:rsidRPr="00130713">
        <w:rPr>
          <w:rFonts w:ascii="Times New Roman" w:hAnsi="Times New Roman" w:cs="Times New Roman"/>
          <w:rPrChange w:author="Zachary Cappella" w:date="2023-10-09T16:12:00Z" w:id="1612">
            <w:rPr/>
          </w:rPrChange>
        </w:rPr>
        <w:t>functionality</w:t>
      </w:r>
      <w:proofErr w:type="gramEnd"/>
    </w:p>
    <w:p w:rsidRPr="00130713" w:rsidR="0270FE2D" w:rsidP="07505BC4" w:rsidRDefault="00759CD5" w14:paraId="621EA0D4" w14:textId="4CCD1B26">
      <w:pPr>
        <w:pStyle w:val="Heading1"/>
        <w:numPr>
          <w:ilvl w:val="0"/>
          <w:numId w:val="0"/>
        </w:numPr>
        <w:spacing w:line="480" w:lineRule="auto"/>
      </w:pPr>
      <w:bookmarkStart w:name="_Toc89875762" w:id="1613"/>
      <w:bookmarkStart w:name="_Toc199331586" w:id="1614"/>
      <w:bookmarkStart w:name="_Toc146374866" w:id="1615"/>
      <w:r w:rsidRPr="00130713">
        <w:t xml:space="preserve">10. </w:t>
      </w:r>
      <w:r w:rsidRPr="00130713" w:rsidR="1A16B058">
        <w:t>Risk Management</w:t>
      </w:r>
      <w:bookmarkEnd w:id="1613"/>
      <w:bookmarkEnd w:id="1614"/>
      <w:bookmarkEnd w:id="1615"/>
    </w:p>
    <w:p w:rsidRPr="00130713" w:rsidR="40858220" w:rsidP="7E3D5E32" w:rsidRDefault="4C2419A5" w14:paraId="3F653101" w14:textId="66DBEB16">
      <w:pPr>
        <w:pStyle w:val="Heading2"/>
        <w:keepNext w:val="0"/>
        <w:keepLines w:val="0"/>
        <w:numPr>
          <w:ilvl w:val="1"/>
          <w:numId w:val="0"/>
        </w:numPr>
        <w:spacing w:line="480" w:lineRule="auto"/>
        <w:rPr>
          <w:sz w:val="22"/>
          <w:szCs w:val="22"/>
        </w:rPr>
      </w:pPr>
      <w:bookmarkStart w:name="_Toc600040906" w:id="1616"/>
      <w:bookmarkStart w:name="_Toc222522896" w:id="1617"/>
      <w:bookmarkStart w:name="_Toc146374867" w:id="1618"/>
      <w:r w:rsidRPr="00130713">
        <w:t xml:space="preserve">10.1 </w:t>
      </w:r>
      <w:r w:rsidRPr="00130713" w:rsidR="12890366">
        <w:t>Risk Analysis:</w:t>
      </w:r>
      <w:bookmarkEnd w:id="1616"/>
      <w:bookmarkEnd w:id="1617"/>
      <w:bookmarkEnd w:id="1618"/>
    </w:p>
    <w:p w:rsidRPr="00130713" w:rsidR="40858220" w:rsidP="07505BC4" w:rsidRDefault="12890366" w14:paraId="307FC586" w14:textId="4D3606B9">
      <w:pPr>
        <w:pStyle w:val="ListParagraph"/>
        <w:numPr>
          <w:ilvl w:val="0"/>
          <w:numId w:val="1"/>
        </w:numPr>
        <w:spacing w:line="480" w:lineRule="auto"/>
        <w:rPr>
          <w:rFonts w:ascii="Times New Roman" w:hAnsi="Times New Roman" w:cs="Times New Roman"/>
          <w:rPrChange w:author="Zachary Cappella" w:date="2023-10-09T16:12:00Z" w:id="1619">
            <w:rPr/>
          </w:rPrChange>
        </w:rPr>
      </w:pPr>
      <w:r w:rsidRPr="00130713">
        <w:rPr>
          <w:rFonts w:ascii="Times New Roman" w:hAnsi="Times New Roman" w:cs="Times New Roman"/>
          <w:rPrChange w:author="Zachary Cappella" w:date="2023-10-09T16:12:00Z" w:id="1620">
            <w:rPr/>
          </w:rPrChange>
        </w:rPr>
        <w:t>Technical Risks</w:t>
      </w:r>
    </w:p>
    <w:p w:rsidRPr="00130713" w:rsidR="40858220" w:rsidP="07505BC4" w:rsidRDefault="12890366" w14:paraId="00B96847" w14:textId="53FF3452">
      <w:pPr>
        <w:pStyle w:val="ListParagraph"/>
        <w:numPr>
          <w:ilvl w:val="1"/>
          <w:numId w:val="1"/>
        </w:numPr>
        <w:spacing w:line="480" w:lineRule="auto"/>
        <w:rPr>
          <w:rFonts w:ascii="Times New Roman" w:hAnsi="Times New Roman" w:cs="Times New Roman"/>
          <w:rPrChange w:author="Zachary Cappella" w:date="2023-10-09T16:12:00Z" w:id="1621">
            <w:rPr/>
          </w:rPrChange>
        </w:rPr>
      </w:pPr>
      <w:r w:rsidRPr="00130713">
        <w:rPr>
          <w:rFonts w:ascii="Times New Roman" w:hAnsi="Times New Roman" w:cs="Times New Roman"/>
          <w:rPrChange w:author="Zachary Cappella" w:date="2023-10-09T16:12:00Z" w:id="1622">
            <w:rPr/>
          </w:rPrChange>
        </w:rPr>
        <w:t>Compatibility issues with different devices and operating systems.</w:t>
      </w:r>
    </w:p>
    <w:p w:rsidRPr="00130713" w:rsidR="40858220" w:rsidP="07505BC4" w:rsidRDefault="12890366" w14:paraId="418715D4" w14:textId="7803167A">
      <w:pPr>
        <w:pStyle w:val="ListParagraph"/>
        <w:numPr>
          <w:ilvl w:val="1"/>
          <w:numId w:val="1"/>
        </w:numPr>
        <w:spacing w:line="480" w:lineRule="auto"/>
        <w:rPr>
          <w:rFonts w:ascii="Times New Roman" w:hAnsi="Times New Roman" w:cs="Times New Roman"/>
          <w:rPrChange w:author="Zachary Cappella" w:date="2023-10-09T16:12:00Z" w:id="1623">
            <w:rPr/>
          </w:rPrChange>
        </w:rPr>
      </w:pPr>
      <w:r w:rsidRPr="00130713">
        <w:rPr>
          <w:rFonts w:ascii="Times New Roman" w:hAnsi="Times New Roman" w:cs="Times New Roman"/>
          <w:rPrChange w:author="Zachary Cappella" w:date="2023-10-09T16:12:00Z" w:id="1624">
            <w:rPr/>
          </w:rPrChange>
        </w:rPr>
        <w:t>Performance bottlenecks leading to slow app responsiveness.</w:t>
      </w:r>
    </w:p>
    <w:p w:rsidRPr="00130713" w:rsidR="40858220" w:rsidP="07505BC4" w:rsidRDefault="12890366" w14:paraId="721CD906" w14:textId="295B518E">
      <w:pPr>
        <w:pStyle w:val="ListParagraph"/>
        <w:numPr>
          <w:ilvl w:val="1"/>
          <w:numId w:val="1"/>
        </w:numPr>
        <w:spacing w:line="480" w:lineRule="auto"/>
        <w:rPr>
          <w:rFonts w:ascii="Times New Roman" w:hAnsi="Times New Roman" w:cs="Times New Roman"/>
          <w:rPrChange w:author="Zachary Cappella" w:date="2023-10-09T16:12:00Z" w:id="1625">
            <w:rPr/>
          </w:rPrChange>
        </w:rPr>
      </w:pPr>
      <w:r w:rsidRPr="00130713">
        <w:rPr>
          <w:rFonts w:ascii="Times New Roman" w:hAnsi="Times New Roman" w:cs="Times New Roman"/>
          <w:rPrChange w:author="Zachary Cappella" w:date="2023-10-09T16:12:00Z" w:id="1626">
            <w:rPr/>
          </w:rPrChange>
        </w:rPr>
        <w:t>Bugs or glitches affecting user experience and functionality.</w:t>
      </w:r>
    </w:p>
    <w:p w:rsidRPr="00130713" w:rsidR="40858220" w:rsidP="07505BC4" w:rsidRDefault="12890366" w14:paraId="71C4509A" w14:textId="543BF090">
      <w:pPr>
        <w:pStyle w:val="ListParagraph"/>
        <w:numPr>
          <w:ilvl w:val="0"/>
          <w:numId w:val="1"/>
        </w:numPr>
        <w:spacing w:line="480" w:lineRule="auto"/>
        <w:rPr>
          <w:rFonts w:ascii="Times New Roman" w:hAnsi="Times New Roman" w:cs="Times New Roman"/>
          <w:rPrChange w:author="Zachary Cappella" w:date="2023-10-09T16:12:00Z" w:id="1627">
            <w:rPr/>
          </w:rPrChange>
        </w:rPr>
      </w:pPr>
      <w:r w:rsidRPr="00130713">
        <w:rPr>
          <w:rFonts w:ascii="Times New Roman" w:hAnsi="Times New Roman" w:cs="Times New Roman"/>
          <w:rPrChange w:author="Zachary Cappella" w:date="2023-10-09T16:12:00Z" w:id="1628">
            <w:rPr/>
          </w:rPrChange>
        </w:rPr>
        <w:t>Operational Risk</w:t>
      </w:r>
    </w:p>
    <w:p w:rsidRPr="00130713" w:rsidR="40858220" w:rsidP="07505BC4" w:rsidRDefault="12890366" w14:paraId="1754AE02" w14:textId="60BB3F3D">
      <w:pPr>
        <w:pStyle w:val="ListParagraph"/>
        <w:numPr>
          <w:ilvl w:val="1"/>
          <w:numId w:val="1"/>
        </w:numPr>
        <w:spacing w:line="480" w:lineRule="auto"/>
        <w:rPr>
          <w:rFonts w:ascii="Times New Roman" w:hAnsi="Times New Roman" w:cs="Times New Roman"/>
          <w:rPrChange w:author="Zachary Cappella" w:date="2023-10-09T16:12:00Z" w:id="1629">
            <w:rPr/>
          </w:rPrChange>
        </w:rPr>
      </w:pPr>
      <w:r w:rsidRPr="00130713">
        <w:rPr>
          <w:rFonts w:ascii="Times New Roman" w:hAnsi="Times New Roman" w:cs="Times New Roman"/>
          <w:rPrChange w:author="Zachary Cappella" w:date="2023-10-09T16:12:00Z" w:id="1630">
            <w:rPr/>
          </w:rPrChange>
        </w:rPr>
        <w:t>Shortage of development resources or key team members.</w:t>
      </w:r>
    </w:p>
    <w:p w:rsidRPr="00130713" w:rsidR="40858220" w:rsidP="07505BC4" w:rsidRDefault="12890366" w14:paraId="7BD75DA8" w14:textId="7CE25296">
      <w:pPr>
        <w:pStyle w:val="ListParagraph"/>
        <w:numPr>
          <w:ilvl w:val="1"/>
          <w:numId w:val="1"/>
        </w:numPr>
        <w:spacing w:line="480" w:lineRule="auto"/>
        <w:rPr>
          <w:rFonts w:ascii="Times New Roman" w:hAnsi="Times New Roman" w:cs="Times New Roman"/>
          <w:rPrChange w:author="Zachary Cappella" w:date="2023-10-09T16:12:00Z" w:id="1631">
            <w:rPr/>
          </w:rPrChange>
        </w:rPr>
      </w:pPr>
      <w:r w:rsidRPr="00130713">
        <w:rPr>
          <w:rFonts w:ascii="Times New Roman" w:hAnsi="Times New Roman" w:cs="Times New Roman"/>
          <w:rPrChange w:author="Zachary Cappella" w:date="2023-10-09T16:12:00Z" w:id="1632">
            <w:rPr/>
          </w:rPrChange>
        </w:rPr>
        <w:t>Delays are caused by unforeseen external factors, such as changes in regulations.</w:t>
      </w:r>
    </w:p>
    <w:p w:rsidRPr="00130713" w:rsidR="40858220" w:rsidP="07505BC4" w:rsidRDefault="12890366" w14:paraId="1F13922C" w14:textId="7860DC17">
      <w:pPr>
        <w:pStyle w:val="ListParagraph"/>
        <w:numPr>
          <w:ilvl w:val="1"/>
          <w:numId w:val="1"/>
        </w:numPr>
        <w:spacing w:line="480" w:lineRule="auto"/>
        <w:rPr>
          <w:rFonts w:ascii="Times New Roman" w:hAnsi="Times New Roman" w:cs="Times New Roman"/>
          <w:rPrChange w:author="Zachary Cappella" w:date="2023-10-09T16:12:00Z" w:id="1633">
            <w:rPr/>
          </w:rPrChange>
        </w:rPr>
      </w:pPr>
      <w:r w:rsidRPr="00130713">
        <w:rPr>
          <w:rFonts w:ascii="Times New Roman" w:hAnsi="Times New Roman" w:cs="Times New Roman"/>
          <w:rPrChange w:author="Zachary Cappella" w:date="2023-10-09T16:12:00Z" w:id="1634">
            <w:rPr/>
          </w:rPrChange>
        </w:rPr>
        <w:t>Unplanned server outages or hosting issues affecting app availability.</w:t>
      </w:r>
    </w:p>
    <w:p w:rsidRPr="00130713" w:rsidR="40858220" w:rsidP="07505BC4" w:rsidRDefault="12890366" w14:paraId="0866DC1C" w14:textId="7BFFA4CB">
      <w:pPr>
        <w:pStyle w:val="ListParagraph"/>
        <w:numPr>
          <w:ilvl w:val="0"/>
          <w:numId w:val="1"/>
        </w:numPr>
        <w:spacing w:line="480" w:lineRule="auto"/>
        <w:rPr>
          <w:rFonts w:ascii="Times New Roman" w:hAnsi="Times New Roman" w:cs="Times New Roman"/>
          <w:rPrChange w:author="Zachary Cappella" w:date="2023-10-09T16:12:00Z" w:id="1635">
            <w:rPr/>
          </w:rPrChange>
        </w:rPr>
      </w:pPr>
      <w:r w:rsidRPr="00130713">
        <w:rPr>
          <w:rFonts w:ascii="Times New Roman" w:hAnsi="Times New Roman" w:cs="Times New Roman"/>
          <w:rPrChange w:author="Zachary Cappella" w:date="2023-10-09T16:12:00Z" w:id="1636">
            <w:rPr/>
          </w:rPrChange>
        </w:rPr>
        <w:t>Security Risk</w:t>
      </w:r>
    </w:p>
    <w:p w:rsidRPr="00130713" w:rsidR="40858220" w:rsidP="07505BC4" w:rsidRDefault="12890366" w14:paraId="5FFC6675" w14:textId="1FE4542B">
      <w:pPr>
        <w:pStyle w:val="ListParagraph"/>
        <w:numPr>
          <w:ilvl w:val="1"/>
          <w:numId w:val="1"/>
        </w:numPr>
        <w:spacing w:line="480" w:lineRule="auto"/>
        <w:rPr>
          <w:rFonts w:ascii="Times New Roman" w:hAnsi="Times New Roman" w:cs="Times New Roman"/>
          <w:rPrChange w:author="Zachary Cappella" w:date="2023-10-09T16:12:00Z" w:id="1637">
            <w:rPr/>
          </w:rPrChange>
        </w:rPr>
      </w:pPr>
      <w:r w:rsidRPr="00130713">
        <w:rPr>
          <w:rFonts w:ascii="Times New Roman" w:hAnsi="Times New Roman" w:cs="Times New Roman"/>
          <w:rPrChange w:author="Zachary Cappella" w:date="2023-10-09T16:12:00Z" w:id="1638">
            <w:rPr/>
          </w:rPrChange>
        </w:rPr>
        <w:lastRenderedPageBreak/>
        <w:t>Data breaches or unauthorized access to user information.</w:t>
      </w:r>
    </w:p>
    <w:p w:rsidRPr="00130713" w:rsidR="40858220" w:rsidP="07505BC4" w:rsidRDefault="12890366" w14:paraId="4499C403" w14:textId="48603031">
      <w:pPr>
        <w:pStyle w:val="ListParagraph"/>
        <w:numPr>
          <w:ilvl w:val="1"/>
          <w:numId w:val="1"/>
        </w:numPr>
        <w:spacing w:line="480" w:lineRule="auto"/>
        <w:rPr>
          <w:rFonts w:ascii="Times New Roman" w:hAnsi="Times New Roman" w:cs="Times New Roman"/>
          <w:rPrChange w:author="Zachary Cappella" w:date="2023-10-09T16:12:00Z" w:id="1639">
            <w:rPr/>
          </w:rPrChange>
        </w:rPr>
      </w:pPr>
      <w:r w:rsidRPr="00130713">
        <w:rPr>
          <w:rFonts w:ascii="Times New Roman" w:hAnsi="Times New Roman" w:cs="Times New Roman"/>
          <w:rPrChange w:author="Zachary Cappella" w:date="2023-10-09T16:12:00Z" w:id="1640">
            <w:rPr/>
          </w:rPrChange>
        </w:rPr>
        <w:t>Inadequate encryption measures potentially exposing sensitive data.</w:t>
      </w:r>
    </w:p>
    <w:p w:rsidRPr="00130713" w:rsidR="40858220" w:rsidP="07505BC4" w:rsidRDefault="12890366" w14:paraId="0517B982" w14:textId="31342D84">
      <w:pPr>
        <w:pStyle w:val="ListParagraph"/>
        <w:numPr>
          <w:ilvl w:val="1"/>
          <w:numId w:val="1"/>
        </w:numPr>
        <w:spacing w:line="480" w:lineRule="auto"/>
        <w:rPr>
          <w:rFonts w:ascii="Times New Roman" w:hAnsi="Times New Roman" w:cs="Times New Roman"/>
          <w:rPrChange w:author="Zachary Cappella" w:date="2023-10-09T16:12:00Z" w:id="1641">
            <w:rPr/>
          </w:rPrChange>
        </w:rPr>
      </w:pPr>
      <w:r w:rsidRPr="00130713">
        <w:rPr>
          <w:rFonts w:ascii="Times New Roman" w:hAnsi="Times New Roman" w:cs="Times New Roman"/>
          <w:rPrChange w:author="Zachary Cappella" w:date="2023-10-09T16:12:00Z" w:id="1642">
            <w:rPr/>
          </w:rPrChange>
        </w:rPr>
        <w:t>Vulnerabilities in third-party libraries or components.</w:t>
      </w:r>
    </w:p>
    <w:p w:rsidRPr="00130713" w:rsidR="40858220" w:rsidP="07505BC4" w:rsidRDefault="12890366" w14:paraId="1B8D64EB" w14:textId="3FFB5D6C">
      <w:pPr>
        <w:pStyle w:val="ListParagraph"/>
        <w:numPr>
          <w:ilvl w:val="0"/>
          <w:numId w:val="1"/>
        </w:numPr>
        <w:spacing w:line="480" w:lineRule="auto"/>
        <w:rPr>
          <w:rFonts w:ascii="Times New Roman" w:hAnsi="Times New Roman" w:cs="Times New Roman"/>
          <w:rPrChange w:author="Zachary Cappella" w:date="2023-10-09T16:12:00Z" w:id="1643">
            <w:rPr/>
          </w:rPrChange>
        </w:rPr>
      </w:pPr>
      <w:r w:rsidRPr="00130713">
        <w:rPr>
          <w:rFonts w:ascii="Times New Roman" w:hAnsi="Times New Roman" w:cs="Times New Roman"/>
          <w:rPrChange w:author="Zachary Cappella" w:date="2023-10-09T16:12:00Z" w:id="1644">
            <w:rPr/>
          </w:rPrChange>
        </w:rPr>
        <w:t>User-related risk</w:t>
      </w:r>
    </w:p>
    <w:p w:rsidRPr="00130713" w:rsidR="40858220" w:rsidP="07505BC4" w:rsidRDefault="12890366" w14:paraId="601431A8" w14:textId="16ED4F06">
      <w:pPr>
        <w:pStyle w:val="ListParagraph"/>
        <w:numPr>
          <w:ilvl w:val="1"/>
          <w:numId w:val="1"/>
        </w:numPr>
        <w:spacing w:line="480" w:lineRule="auto"/>
        <w:rPr>
          <w:rFonts w:ascii="Times New Roman" w:hAnsi="Times New Roman" w:cs="Times New Roman"/>
          <w:rPrChange w:author="Zachary Cappella" w:date="2023-10-09T16:12:00Z" w:id="1645">
            <w:rPr/>
          </w:rPrChange>
        </w:rPr>
      </w:pPr>
      <w:r w:rsidRPr="00130713">
        <w:rPr>
          <w:rFonts w:ascii="Times New Roman" w:hAnsi="Times New Roman" w:cs="Times New Roman"/>
          <w:rPrChange w:author="Zachary Cappella" w:date="2023-10-09T16:12:00Z" w:id="1646">
            <w:rPr/>
          </w:rPrChange>
        </w:rPr>
        <w:t>User confusion due to complex navigation or unclear instructions.</w:t>
      </w:r>
    </w:p>
    <w:p w:rsidRPr="00130713" w:rsidR="40858220" w:rsidP="07505BC4" w:rsidRDefault="12890366" w14:paraId="1C2FFB3E" w14:textId="28312B7C">
      <w:pPr>
        <w:pStyle w:val="ListParagraph"/>
        <w:numPr>
          <w:ilvl w:val="1"/>
          <w:numId w:val="1"/>
        </w:numPr>
        <w:spacing w:line="480" w:lineRule="auto"/>
        <w:rPr>
          <w:rFonts w:ascii="Times New Roman" w:hAnsi="Times New Roman" w:cs="Times New Roman"/>
          <w:rPrChange w:author="Zachary Cappella" w:date="2023-10-09T16:12:00Z" w:id="1647">
            <w:rPr/>
          </w:rPrChange>
        </w:rPr>
      </w:pPr>
      <w:r w:rsidRPr="00130713">
        <w:rPr>
          <w:rFonts w:ascii="Times New Roman" w:hAnsi="Times New Roman" w:cs="Times New Roman"/>
          <w:rPrChange w:author="Zachary Cappella" w:date="2023-10-09T16:12:00Z" w:id="1648">
            <w:rPr/>
          </w:rPrChange>
        </w:rPr>
        <w:t>Negative user feedback affecting app adoption and reputation.</w:t>
      </w:r>
    </w:p>
    <w:p w:rsidRPr="00130713" w:rsidR="40858220" w:rsidP="07505BC4" w:rsidRDefault="12890366" w14:paraId="2AB67D41" w14:textId="29CC05C1">
      <w:pPr>
        <w:pStyle w:val="ListParagraph"/>
        <w:numPr>
          <w:ilvl w:val="1"/>
          <w:numId w:val="1"/>
        </w:numPr>
        <w:spacing w:line="480" w:lineRule="auto"/>
        <w:rPr>
          <w:rFonts w:ascii="Times New Roman" w:hAnsi="Times New Roman" w:cs="Times New Roman"/>
          <w:rPrChange w:author="Zachary Cappella" w:date="2023-10-09T16:12:00Z" w:id="1649">
            <w:rPr/>
          </w:rPrChange>
        </w:rPr>
      </w:pPr>
      <w:r w:rsidRPr="00130713">
        <w:rPr>
          <w:rFonts w:ascii="Times New Roman" w:hAnsi="Times New Roman" w:cs="Times New Roman"/>
          <w:rPrChange w:author="Zachary Cappella" w:date="2023-10-09T16:12:00Z" w:id="1650">
            <w:rPr/>
          </w:rPrChange>
        </w:rPr>
        <w:t>Resistance to using the app among certain user groups.</w:t>
      </w:r>
    </w:p>
    <w:p w:rsidRPr="00130713" w:rsidR="40858220" w:rsidP="07505BC4" w:rsidRDefault="12890366" w14:paraId="73249F18" w14:textId="34E28C9F">
      <w:pPr>
        <w:pStyle w:val="ListParagraph"/>
        <w:numPr>
          <w:ilvl w:val="0"/>
          <w:numId w:val="1"/>
        </w:numPr>
        <w:spacing w:line="480" w:lineRule="auto"/>
        <w:rPr>
          <w:rFonts w:ascii="Times New Roman" w:hAnsi="Times New Roman" w:cs="Times New Roman"/>
          <w:rPrChange w:author="Zachary Cappella" w:date="2023-10-09T16:12:00Z" w:id="1651">
            <w:rPr/>
          </w:rPrChange>
        </w:rPr>
      </w:pPr>
      <w:r w:rsidRPr="00130713">
        <w:rPr>
          <w:rFonts w:ascii="Times New Roman" w:hAnsi="Times New Roman" w:cs="Times New Roman"/>
          <w:rPrChange w:author="Zachary Cappella" w:date="2023-10-09T16:12:00Z" w:id="1652">
            <w:rPr/>
          </w:rPrChange>
        </w:rPr>
        <w:t>External Factors</w:t>
      </w:r>
    </w:p>
    <w:p w:rsidRPr="00130713" w:rsidR="40858220" w:rsidP="07505BC4" w:rsidRDefault="12890366" w14:paraId="05D7A739" w14:textId="0EFC029C">
      <w:pPr>
        <w:pStyle w:val="ListParagraph"/>
        <w:numPr>
          <w:ilvl w:val="1"/>
          <w:numId w:val="1"/>
        </w:numPr>
        <w:spacing w:line="480" w:lineRule="auto"/>
        <w:rPr>
          <w:rFonts w:ascii="Times New Roman" w:hAnsi="Times New Roman" w:cs="Times New Roman"/>
          <w:rPrChange w:author="Zachary Cappella" w:date="2023-10-09T16:12:00Z" w:id="1653">
            <w:rPr/>
          </w:rPrChange>
        </w:rPr>
      </w:pPr>
      <w:r w:rsidRPr="00130713">
        <w:rPr>
          <w:rFonts w:ascii="Times New Roman" w:hAnsi="Times New Roman" w:cs="Times New Roman"/>
          <w:rPrChange w:author="Zachary Cappella" w:date="2023-10-09T16:12:00Z" w:id="1654">
            <w:rPr/>
          </w:rPrChange>
        </w:rPr>
        <w:t>Changes in technology trends impacting app relevancy.</w:t>
      </w:r>
    </w:p>
    <w:p w:rsidRPr="00130713" w:rsidR="40858220" w:rsidP="07505BC4" w:rsidRDefault="12890366" w14:paraId="3156AC68" w14:textId="3419C715">
      <w:pPr>
        <w:pStyle w:val="ListParagraph"/>
        <w:numPr>
          <w:ilvl w:val="1"/>
          <w:numId w:val="1"/>
        </w:numPr>
        <w:spacing w:line="480" w:lineRule="auto"/>
        <w:rPr>
          <w:rFonts w:ascii="Times New Roman" w:hAnsi="Times New Roman" w:cs="Times New Roman"/>
          <w:rPrChange w:author="Zachary Cappella" w:date="2023-10-09T16:12:00Z" w:id="1655">
            <w:rPr/>
          </w:rPrChange>
        </w:rPr>
      </w:pPr>
      <w:r w:rsidRPr="00130713">
        <w:rPr>
          <w:rFonts w:ascii="Times New Roman" w:hAnsi="Times New Roman" w:cs="Times New Roman"/>
          <w:rPrChange w:author="Zachary Cappella" w:date="2023-10-09T16:12:00Z" w:id="1656">
            <w:rPr/>
          </w:rPrChange>
        </w:rPr>
        <w:t>Legal or regulatory changes affecting data privacy and compliance.</w:t>
      </w:r>
    </w:p>
    <w:p w:rsidRPr="00130713" w:rsidR="40858220" w:rsidP="07505BC4" w:rsidRDefault="12890366" w14:paraId="635B1B8D" w14:textId="1F059E29">
      <w:pPr>
        <w:pStyle w:val="ListParagraph"/>
        <w:numPr>
          <w:ilvl w:val="1"/>
          <w:numId w:val="1"/>
        </w:numPr>
        <w:spacing w:line="480" w:lineRule="auto"/>
        <w:rPr>
          <w:rFonts w:ascii="Times New Roman" w:hAnsi="Times New Roman" w:eastAsia="Times New Roman" w:cs="Times New Roman"/>
        </w:rPr>
      </w:pPr>
      <w:r w:rsidRPr="00130713">
        <w:rPr>
          <w:rFonts w:ascii="Times New Roman" w:hAnsi="Times New Roman" w:cs="Times New Roman"/>
          <w:rPrChange w:author="Zachary Cappella" w:date="2023-10-09T16:12:00Z" w:id="1657">
            <w:rPr/>
          </w:rPrChange>
        </w:rPr>
        <w:t>Competitive apps that could divert user attention.</w:t>
      </w:r>
    </w:p>
    <w:p w:rsidRPr="00130713" w:rsidR="40858220" w:rsidP="7E3D5E32" w:rsidRDefault="516DA43A" w14:paraId="47D5DCF9" w14:textId="6ED6E15A">
      <w:pPr>
        <w:pStyle w:val="Heading2"/>
        <w:keepNext w:val="0"/>
        <w:keepLines w:val="0"/>
        <w:numPr>
          <w:ilvl w:val="1"/>
          <w:numId w:val="0"/>
        </w:numPr>
        <w:spacing w:line="480" w:lineRule="auto"/>
      </w:pPr>
      <w:bookmarkStart w:name="_Toc979920624" w:id="1658"/>
      <w:bookmarkStart w:name="_Toc1213104341" w:id="1659"/>
      <w:bookmarkStart w:name="_Toc146374868" w:id="1660"/>
      <w:r w:rsidRPr="00130713">
        <w:t xml:space="preserve">10.2 </w:t>
      </w:r>
      <w:r w:rsidRPr="00130713" w:rsidR="12890366">
        <w:t>Risk Matrix</w:t>
      </w:r>
      <w:bookmarkEnd w:id="1658"/>
      <w:bookmarkEnd w:id="1659"/>
      <w:bookmarkEnd w:id="1660"/>
    </w:p>
    <w:p w:rsidRPr="00130713" w:rsidR="40858220" w:rsidP="07505BC4" w:rsidRDefault="12890366" w14:paraId="30F96D92" w14:textId="49A99AEA">
      <w:pPr>
        <w:spacing w:line="480" w:lineRule="auto"/>
        <w:rPr>
          <w:rFonts w:ascii="Times New Roman" w:hAnsi="Times New Roman" w:cs="Times New Roman"/>
          <w:rPrChange w:author="Zachary Cappella" w:date="2023-10-09T16:12:00Z" w:id="1661">
            <w:rPr/>
          </w:rPrChange>
        </w:rPr>
      </w:pPr>
      <w:r w:rsidRPr="00130713">
        <w:rPr>
          <w:rFonts w:ascii="Times New Roman" w:hAnsi="Times New Roman" w:cs="Times New Roman"/>
          <w:rPrChange w:author="Zachary Cappella" w:date="2023-10-09T16:12:00Z" w:id="1662">
            <w:rPr/>
          </w:rPrChange>
        </w:rPr>
        <w:t xml:space="preserve">Risk matrix </w:t>
      </w:r>
      <w:r w:rsidRPr="00130713" w:rsidR="42884830">
        <w:rPr>
          <w:rFonts w:ascii="Times New Roman" w:hAnsi="Times New Roman" w:cs="Times New Roman"/>
          <w:rPrChange w:author="Zachary Cappella" w:date="2023-10-09T16:12:00Z" w:id="1663">
            <w:rPr/>
          </w:rPrChange>
        </w:rPr>
        <w:t>provides</w:t>
      </w:r>
      <w:r w:rsidRPr="00130713">
        <w:rPr>
          <w:rFonts w:ascii="Times New Roman" w:hAnsi="Times New Roman" w:cs="Times New Roman"/>
          <w:rPrChange w:author="Zachary Cappella" w:date="2023-10-09T16:12:00Z" w:id="1664">
            <w:rPr/>
          </w:rPrChange>
        </w:rPr>
        <w:t xml:space="preserve"> a visual representation that helps in assessing, prioritizing, and managing risks effectively. </w:t>
      </w:r>
    </w:p>
    <w:tbl>
      <w:tblPr>
        <w:tblStyle w:val="GridTable4"/>
        <w:tblW w:w="8460" w:type="dxa"/>
        <w:tblLayout w:type="fixed"/>
        <w:tblLook w:val="0420" w:firstRow="1" w:lastRow="0" w:firstColumn="0" w:lastColumn="0" w:noHBand="0" w:noVBand="1"/>
      </w:tblPr>
      <w:tblGrid>
        <w:gridCol w:w="1170"/>
        <w:gridCol w:w="1425"/>
        <w:gridCol w:w="1365"/>
        <w:gridCol w:w="1500"/>
        <w:gridCol w:w="1500"/>
        <w:gridCol w:w="1500"/>
      </w:tblGrid>
      <w:tr w:rsidRPr="00130713" w:rsidR="0270FE2D" w:rsidTr="7E3D5E32" w14:paraId="6EE160C4" w14:textId="77777777">
        <w:trPr>
          <w:cnfStyle w:val="100000000000" w:firstRow="1" w:lastRow="0" w:firstColumn="0" w:lastColumn="0" w:oddVBand="0" w:evenVBand="0" w:oddHBand="0" w:evenHBand="0" w:firstRowFirstColumn="0" w:firstRowLastColumn="0" w:lastRowFirstColumn="0" w:lastRowLastColumn="0"/>
          <w:trHeight w:val="300"/>
        </w:trPr>
        <w:tc>
          <w:tcPr>
            <w:tcW w:w="1170" w:type="dxa"/>
            <w:tcBorders>
              <w:top w:val="single" w:color="000000" w:themeColor="text1" w:sz="8" w:space="0"/>
              <w:left w:val="single" w:color="000000" w:themeColor="text1" w:sz="8" w:space="0"/>
              <w:bottom w:val="single" w:color="000000" w:themeColor="text1" w:sz="8" w:space="0"/>
            </w:tcBorders>
            <w:tcMar>
              <w:left w:w="108" w:type="dxa"/>
              <w:right w:w="108" w:type="dxa"/>
            </w:tcMar>
          </w:tcPr>
          <w:p w:rsidRPr="00130713" w:rsidR="0270FE2D" w:rsidP="7E3D5E32" w:rsidRDefault="5081B724" w14:paraId="0538068F" w14:textId="1DDBC992">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c>
          <w:tcPr>
            <w:tcW w:w="142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1BC12CEA" w14:textId="26645D39">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c>
          <w:tcPr>
            <w:tcW w:w="136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58789F21" w14:textId="101F4474">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c>
          <w:tcPr>
            <w:tcW w:w="1500"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498AAB21" w14:textId="554A15BD">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c>
          <w:tcPr>
            <w:tcW w:w="1500"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1F9B8F5A" w14:textId="606876EE">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c>
          <w:tcPr>
            <w:tcW w:w="1500" w:type="dxa"/>
            <w:tcBorders>
              <w:top w:val="single" w:color="000000" w:themeColor="text1" w:sz="8" w:space="0"/>
              <w:bottom w:val="single" w:color="000000" w:themeColor="text1" w:sz="8" w:space="0"/>
              <w:right w:val="single" w:color="000000" w:themeColor="text1" w:sz="8" w:space="0"/>
            </w:tcBorders>
            <w:tcMar>
              <w:left w:w="108" w:type="dxa"/>
              <w:right w:w="108" w:type="dxa"/>
            </w:tcMar>
          </w:tcPr>
          <w:p w:rsidRPr="00130713" w:rsidR="0270FE2D" w:rsidP="7E3D5E32" w:rsidRDefault="5081B724" w14:paraId="11030037" w14:textId="7AFFF02E">
            <w:pPr>
              <w:rPr>
                <w:rFonts w:ascii="Times New Roman" w:hAnsi="Times New Roman" w:eastAsia="Times New Roman" w:cs="Times New Roman"/>
                <w:b w:val="0"/>
                <w:bCs w:val="0"/>
              </w:rPr>
            </w:pPr>
            <w:r w:rsidRPr="00130713">
              <w:rPr>
                <w:rFonts w:ascii="Times New Roman" w:hAnsi="Times New Roman" w:eastAsia="Times New Roman" w:cs="Times New Roman"/>
              </w:rPr>
              <w:t xml:space="preserve"> </w:t>
            </w:r>
          </w:p>
        </w:tc>
      </w:tr>
      <w:tr w:rsidRPr="00130713" w:rsidR="0270FE2D" w:rsidTr="7E3D5E32" w14:paraId="793A7D8D" w14:textId="77777777">
        <w:trPr>
          <w:cnfStyle w:val="000000100000" w:firstRow="0" w:lastRow="0" w:firstColumn="0" w:lastColumn="0" w:oddVBand="0" w:evenVBand="0" w:oddHBand="1" w:evenHBand="0" w:firstRowFirstColumn="0" w:firstRowLastColumn="0" w:lastRowFirstColumn="0" w:lastRowLastColumn="0"/>
          <w:trHeight w:val="300"/>
        </w:trPr>
        <w:tc>
          <w:tcPr>
            <w:tcW w:w="117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C00B897" w14:textId="290F7D3A">
            <w:pPr>
              <w:rPr>
                <w:rFonts w:ascii="Times New Roman" w:hAnsi="Times New Roman" w:eastAsia="Times New Roman" w:cs="Times New Roman"/>
                <w:b/>
                <w:bCs/>
              </w:rPr>
            </w:pPr>
            <w:r w:rsidRPr="00130713">
              <w:rPr>
                <w:rFonts w:ascii="Times New Roman" w:hAnsi="Times New Roman" w:eastAsia="Times New Roman" w:cs="Times New Roman"/>
                <w:b/>
                <w:bCs/>
              </w:rPr>
              <w:t xml:space="preserve"> </w:t>
            </w:r>
          </w:p>
        </w:tc>
        <w:tc>
          <w:tcPr>
            <w:tcW w:w="142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E4DBE68" w14:textId="0A8AEF4F">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Insignificant</w:t>
            </w:r>
          </w:p>
        </w:tc>
        <w:tc>
          <w:tcPr>
            <w:tcW w:w="136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E9ADE41" w14:textId="63E9929D">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Minor</w:t>
            </w:r>
          </w:p>
        </w:tc>
        <w:tc>
          <w:tcPr>
            <w:tcW w:w="150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A5A30EB" w14:textId="6B725ED1">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Moderate</w:t>
            </w:r>
          </w:p>
        </w:tc>
        <w:tc>
          <w:tcPr>
            <w:tcW w:w="150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55CCD638" w14:textId="2FD0621E">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Significant</w:t>
            </w:r>
          </w:p>
        </w:tc>
        <w:tc>
          <w:tcPr>
            <w:tcW w:w="150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7501126C" w14:textId="5F946B99">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Severe</w:t>
            </w:r>
          </w:p>
        </w:tc>
      </w:tr>
      <w:tr w:rsidRPr="00130713" w:rsidR="0270FE2D" w:rsidTr="7E3D5E32" w14:paraId="6BB4805F" w14:textId="77777777">
        <w:trPr>
          <w:trHeight w:val="300"/>
        </w:trPr>
        <w:tc>
          <w:tcPr>
            <w:tcW w:w="117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CAFF80E" w14:textId="70777CE8">
            <w:pPr>
              <w:ind w:firstLine="0"/>
              <w:rPr>
                <w:rFonts w:ascii="Times New Roman" w:hAnsi="Times New Roman" w:eastAsia="Times New Roman" w:cs="Times New Roman"/>
                <w:b/>
                <w:bCs/>
              </w:rPr>
            </w:pPr>
            <w:r w:rsidRPr="00130713">
              <w:rPr>
                <w:rFonts w:ascii="Times New Roman" w:hAnsi="Times New Roman" w:eastAsia="Times New Roman" w:cs="Times New Roman"/>
                <w:b/>
                <w:bCs/>
              </w:rPr>
              <w:t>Almost Certa</w:t>
            </w:r>
            <w:r w:rsidRPr="00130713" w:rsidR="3D091179">
              <w:rPr>
                <w:rFonts w:ascii="Times New Roman" w:hAnsi="Times New Roman" w:eastAsia="Times New Roman" w:cs="Times New Roman"/>
                <w:b/>
                <w:bCs/>
              </w:rPr>
              <w:t>i</w:t>
            </w:r>
            <w:r w:rsidRPr="00130713">
              <w:rPr>
                <w:rFonts w:ascii="Times New Roman" w:hAnsi="Times New Roman" w:eastAsia="Times New Roman" w:cs="Times New Roman"/>
                <w:b/>
                <w:bCs/>
              </w:rPr>
              <w:t>n</w:t>
            </w:r>
          </w:p>
        </w:tc>
        <w:tc>
          <w:tcPr>
            <w:tcW w:w="142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57D4B4EF" w14:textId="699E9786">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#5</w:t>
            </w:r>
          </w:p>
        </w:tc>
        <w:tc>
          <w:tcPr>
            <w:tcW w:w="1365"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5532C36E" w14:textId="19A4C17C">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High #10</w:t>
            </w:r>
          </w:p>
        </w:tc>
        <w:tc>
          <w:tcPr>
            <w:tcW w:w="1500" w:type="dxa"/>
            <w:tcBorders>
              <w:top w:val="single" w:color="666666" w:sz="8" w:space="0"/>
              <w:left w:val="single" w:color="666666" w:sz="8" w:space="0"/>
              <w:bottom w:val="single" w:color="666666" w:sz="8" w:space="0"/>
              <w:right w:val="single" w:color="666666" w:sz="8" w:space="0"/>
            </w:tcBorders>
            <w:shd w:val="clear" w:color="auto" w:fill="FF0000"/>
            <w:tcMar>
              <w:left w:w="108" w:type="dxa"/>
              <w:right w:w="108" w:type="dxa"/>
            </w:tcMar>
          </w:tcPr>
          <w:p w:rsidRPr="00130713" w:rsidR="0270FE2D" w:rsidP="7E3D5E32" w:rsidRDefault="5081B724" w14:paraId="104E0043" w14:textId="0B518BF4">
            <w:pPr>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Very High #15</w:t>
            </w:r>
          </w:p>
        </w:tc>
        <w:tc>
          <w:tcPr>
            <w:tcW w:w="1500" w:type="dxa"/>
            <w:tcBorders>
              <w:top w:val="single" w:color="666666" w:sz="8" w:space="0"/>
              <w:left w:val="single" w:color="666666" w:sz="8" w:space="0"/>
              <w:bottom w:val="single" w:color="666666" w:sz="8" w:space="0"/>
              <w:right w:val="single" w:color="666666" w:sz="8" w:space="0"/>
            </w:tcBorders>
            <w:shd w:val="clear" w:color="auto" w:fill="C00000"/>
            <w:tcMar>
              <w:left w:w="108" w:type="dxa"/>
              <w:right w:w="108" w:type="dxa"/>
            </w:tcMar>
          </w:tcPr>
          <w:p w:rsidRPr="00130713" w:rsidR="0270FE2D" w:rsidP="7E3D5E32" w:rsidRDefault="5081B724" w14:paraId="77054126" w14:textId="3FA79744">
            <w:pPr>
              <w:ind w:firstLine="0"/>
              <w:rPr>
                <w:rFonts w:ascii="Times New Roman" w:hAnsi="Times New Roman" w:eastAsia="Times New Roman" w:cs="Times New Roman"/>
                <w:b/>
                <w:bCs/>
                <w:color w:val="FFFFFF" w:themeColor="background1"/>
              </w:rPr>
            </w:pPr>
            <w:r w:rsidRPr="00130713">
              <w:rPr>
                <w:rFonts w:ascii="Times New Roman" w:hAnsi="Times New Roman" w:eastAsia="Times New Roman" w:cs="Times New Roman"/>
                <w:b/>
                <w:bCs/>
                <w:color w:val="FFFFFF" w:themeColor="background1"/>
              </w:rPr>
              <w:t>Very High #20</w:t>
            </w:r>
          </w:p>
        </w:tc>
        <w:tc>
          <w:tcPr>
            <w:tcW w:w="1500" w:type="dxa"/>
            <w:tcBorders>
              <w:top w:val="single" w:color="666666" w:sz="8" w:space="0"/>
              <w:left w:val="single" w:color="666666" w:sz="8" w:space="0"/>
              <w:bottom w:val="single" w:color="666666" w:sz="8" w:space="0"/>
              <w:right w:val="single" w:color="666666" w:sz="8" w:space="0"/>
            </w:tcBorders>
            <w:shd w:val="clear" w:color="auto" w:fill="9E0000"/>
            <w:tcMar>
              <w:left w:w="108" w:type="dxa"/>
              <w:right w:w="108" w:type="dxa"/>
            </w:tcMar>
          </w:tcPr>
          <w:p w:rsidRPr="00130713" w:rsidR="0270FE2D" w:rsidP="7E3D5E32" w:rsidRDefault="5081B724" w14:paraId="76027C6F" w14:textId="4513A2DB">
            <w:pPr>
              <w:ind w:firstLine="0"/>
              <w:rPr>
                <w:rFonts w:ascii="Times New Roman" w:hAnsi="Times New Roman" w:eastAsia="Times New Roman" w:cs="Times New Roman"/>
                <w:b/>
                <w:bCs/>
                <w:color w:val="FFFFFF" w:themeColor="background1"/>
              </w:rPr>
            </w:pPr>
            <w:r w:rsidRPr="00130713">
              <w:rPr>
                <w:rFonts w:ascii="Times New Roman" w:hAnsi="Times New Roman" w:eastAsia="Times New Roman" w:cs="Times New Roman"/>
                <w:b/>
                <w:bCs/>
                <w:color w:val="FFFFFF" w:themeColor="background1"/>
              </w:rPr>
              <w:t>Very High #25</w:t>
            </w:r>
          </w:p>
        </w:tc>
      </w:tr>
      <w:tr w:rsidRPr="00130713" w:rsidR="0270FE2D" w:rsidTr="7E3D5E32" w14:paraId="390DBB2E" w14:textId="77777777">
        <w:trPr>
          <w:cnfStyle w:val="000000100000" w:firstRow="0" w:lastRow="0" w:firstColumn="0" w:lastColumn="0" w:oddVBand="0" w:evenVBand="0" w:oddHBand="1" w:evenHBand="0" w:firstRowFirstColumn="0" w:firstRowLastColumn="0" w:lastRowFirstColumn="0" w:lastRowLastColumn="0"/>
          <w:trHeight w:val="570"/>
        </w:trPr>
        <w:tc>
          <w:tcPr>
            <w:tcW w:w="117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37C37A5" w14:textId="451C4D2A">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Likely</w:t>
            </w:r>
          </w:p>
        </w:tc>
        <w:tc>
          <w:tcPr>
            <w:tcW w:w="142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692E8C1C" w14:textId="7A036653">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#4</w:t>
            </w:r>
          </w:p>
        </w:tc>
        <w:tc>
          <w:tcPr>
            <w:tcW w:w="136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0D0390B9" w14:textId="3446FB08">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#8</w:t>
            </w:r>
          </w:p>
        </w:tc>
        <w:tc>
          <w:tcPr>
            <w:tcW w:w="1500"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274B344E" w14:textId="525FCE48">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High #12</w:t>
            </w:r>
          </w:p>
        </w:tc>
        <w:tc>
          <w:tcPr>
            <w:tcW w:w="1500" w:type="dxa"/>
            <w:tcBorders>
              <w:top w:val="single" w:color="666666" w:sz="8" w:space="0"/>
              <w:left w:val="single" w:color="666666" w:sz="8" w:space="0"/>
              <w:bottom w:val="single" w:color="666666" w:sz="8" w:space="0"/>
              <w:right w:val="single" w:color="666666" w:sz="8" w:space="0"/>
            </w:tcBorders>
            <w:shd w:val="clear" w:color="auto" w:fill="FF0000"/>
            <w:tcMar>
              <w:left w:w="108" w:type="dxa"/>
              <w:right w:w="108" w:type="dxa"/>
            </w:tcMar>
          </w:tcPr>
          <w:p w:rsidRPr="00130713" w:rsidR="0270FE2D" w:rsidP="7E3D5E32" w:rsidRDefault="5081B724" w14:paraId="152B9AA2" w14:textId="5E14D07C">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Very High #16</w:t>
            </w:r>
          </w:p>
        </w:tc>
        <w:tc>
          <w:tcPr>
            <w:tcW w:w="1500" w:type="dxa"/>
            <w:tcBorders>
              <w:top w:val="single" w:color="666666" w:sz="8" w:space="0"/>
              <w:left w:val="single" w:color="666666" w:sz="8" w:space="0"/>
              <w:bottom w:val="single" w:color="666666" w:sz="8" w:space="0"/>
              <w:right w:val="single" w:color="666666" w:sz="8" w:space="0"/>
            </w:tcBorders>
            <w:shd w:val="clear" w:color="auto" w:fill="C00000"/>
            <w:tcMar>
              <w:left w:w="108" w:type="dxa"/>
              <w:right w:w="108" w:type="dxa"/>
            </w:tcMar>
          </w:tcPr>
          <w:p w:rsidRPr="00130713" w:rsidR="0270FE2D" w:rsidP="7E3D5E32" w:rsidRDefault="5081B724" w14:paraId="05E5CA15" w14:textId="2B9E5276">
            <w:pPr>
              <w:ind w:firstLine="0"/>
              <w:rPr>
                <w:rFonts w:ascii="Times New Roman" w:hAnsi="Times New Roman" w:eastAsia="Times New Roman" w:cs="Times New Roman"/>
                <w:b/>
                <w:bCs/>
                <w:color w:val="FFFFFF" w:themeColor="background1"/>
              </w:rPr>
            </w:pPr>
            <w:r w:rsidRPr="00130713">
              <w:rPr>
                <w:rFonts w:ascii="Times New Roman" w:hAnsi="Times New Roman" w:eastAsia="Times New Roman" w:cs="Times New Roman"/>
                <w:b/>
                <w:bCs/>
                <w:color w:val="FFFFFF" w:themeColor="background1"/>
              </w:rPr>
              <w:t>Very High #20</w:t>
            </w:r>
          </w:p>
        </w:tc>
      </w:tr>
      <w:tr w:rsidRPr="00130713" w:rsidR="0270FE2D" w:rsidTr="7E3D5E32" w14:paraId="3DB68380" w14:textId="77777777">
        <w:trPr>
          <w:trHeight w:val="555"/>
        </w:trPr>
        <w:tc>
          <w:tcPr>
            <w:tcW w:w="117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2260690E" w14:textId="4E098D4E">
            <w:pPr>
              <w:ind w:firstLine="0"/>
              <w:rPr>
                <w:rFonts w:ascii="Times New Roman" w:hAnsi="Times New Roman" w:eastAsia="Times New Roman" w:cs="Times New Roman"/>
                <w:b/>
                <w:bCs/>
              </w:rPr>
            </w:pPr>
            <w:r w:rsidRPr="00130713">
              <w:rPr>
                <w:rFonts w:ascii="Times New Roman" w:hAnsi="Times New Roman" w:eastAsia="Times New Roman" w:cs="Times New Roman"/>
                <w:b/>
                <w:bCs/>
              </w:rPr>
              <w:t>Possible</w:t>
            </w:r>
          </w:p>
        </w:tc>
        <w:tc>
          <w:tcPr>
            <w:tcW w:w="1425" w:type="dxa"/>
            <w:tcBorders>
              <w:top w:val="single" w:color="666666" w:sz="8" w:space="0"/>
              <w:left w:val="single" w:color="666666" w:sz="8" w:space="0"/>
              <w:bottom w:val="single" w:color="666666" w:sz="8" w:space="0"/>
              <w:right w:val="single" w:color="666666" w:sz="8" w:space="0"/>
            </w:tcBorders>
            <w:shd w:val="clear" w:color="auto" w:fill="538135" w:themeFill="accent6" w:themeFillShade="BF"/>
            <w:tcMar>
              <w:left w:w="108" w:type="dxa"/>
              <w:right w:w="108" w:type="dxa"/>
            </w:tcMar>
          </w:tcPr>
          <w:p w:rsidRPr="00130713" w:rsidR="0270FE2D" w:rsidP="7E3D5E32" w:rsidRDefault="5081B724" w14:paraId="44553A24" w14:textId="4B1FA7D2">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 xml:space="preserve">Low </w:t>
            </w:r>
          </w:p>
        </w:tc>
        <w:tc>
          <w:tcPr>
            <w:tcW w:w="136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459E8D62" w14:textId="70FA0F56">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#6</w:t>
            </w:r>
          </w:p>
        </w:tc>
        <w:tc>
          <w:tcPr>
            <w:tcW w:w="1500"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29F9ACB7" w14:textId="4EE726BE">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 9</w:t>
            </w:r>
          </w:p>
        </w:tc>
        <w:tc>
          <w:tcPr>
            <w:tcW w:w="1500"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04494063" w14:textId="14C8B168">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High #12</w:t>
            </w:r>
          </w:p>
        </w:tc>
        <w:tc>
          <w:tcPr>
            <w:tcW w:w="1500" w:type="dxa"/>
            <w:tcBorders>
              <w:top w:val="single" w:color="666666" w:sz="8" w:space="0"/>
              <w:left w:val="single" w:color="666666" w:sz="8" w:space="0"/>
              <w:bottom w:val="single" w:color="666666" w:sz="8" w:space="0"/>
              <w:right w:val="single" w:color="666666" w:sz="8" w:space="0"/>
            </w:tcBorders>
            <w:shd w:val="clear" w:color="auto" w:fill="FF0000"/>
            <w:tcMar>
              <w:left w:w="108" w:type="dxa"/>
              <w:right w:w="108" w:type="dxa"/>
            </w:tcMar>
          </w:tcPr>
          <w:p w:rsidRPr="00130713" w:rsidR="0270FE2D" w:rsidP="7E3D5E32" w:rsidRDefault="5081B724" w14:paraId="360935AC" w14:textId="33CD9C33">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Very High #15</w:t>
            </w:r>
          </w:p>
        </w:tc>
      </w:tr>
      <w:tr w:rsidRPr="00130713" w:rsidR="0270FE2D" w:rsidTr="7E3D5E32" w14:paraId="7A76CAE6" w14:textId="77777777">
        <w:trPr>
          <w:cnfStyle w:val="000000100000" w:firstRow="0" w:lastRow="0" w:firstColumn="0" w:lastColumn="0" w:oddVBand="0" w:evenVBand="0" w:oddHBand="1" w:evenHBand="0" w:firstRowFirstColumn="0" w:firstRowLastColumn="0" w:lastRowFirstColumn="0" w:lastRowLastColumn="0"/>
          <w:trHeight w:val="420"/>
        </w:trPr>
        <w:tc>
          <w:tcPr>
            <w:tcW w:w="117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E162AAC" w14:textId="39593D0C">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Unlikely</w:t>
            </w:r>
          </w:p>
        </w:tc>
        <w:tc>
          <w:tcPr>
            <w:tcW w:w="1425" w:type="dxa"/>
            <w:tcBorders>
              <w:top w:val="single" w:color="666666" w:sz="8" w:space="0"/>
              <w:left w:val="single" w:color="666666" w:sz="8" w:space="0"/>
              <w:bottom w:val="single" w:color="666666" w:sz="8" w:space="0"/>
              <w:right w:val="single" w:color="666666" w:sz="8" w:space="0"/>
            </w:tcBorders>
            <w:shd w:val="clear" w:color="auto" w:fill="A8D08D" w:themeFill="accent6" w:themeFillTint="99"/>
            <w:tcMar>
              <w:left w:w="108" w:type="dxa"/>
              <w:right w:w="108" w:type="dxa"/>
            </w:tcMar>
          </w:tcPr>
          <w:p w:rsidRPr="00130713" w:rsidR="0270FE2D" w:rsidP="7E3D5E32" w:rsidRDefault="5081B724" w14:paraId="4268B617" w14:textId="60A30ECD">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Low #2</w:t>
            </w:r>
          </w:p>
        </w:tc>
        <w:tc>
          <w:tcPr>
            <w:tcW w:w="1365" w:type="dxa"/>
            <w:tcBorders>
              <w:top w:val="single" w:color="666666" w:sz="8" w:space="0"/>
              <w:left w:val="single" w:color="666666" w:sz="8" w:space="0"/>
              <w:bottom w:val="single" w:color="666666" w:sz="8" w:space="0"/>
              <w:right w:val="single" w:color="666666" w:sz="8" w:space="0"/>
            </w:tcBorders>
            <w:shd w:val="clear" w:color="auto" w:fill="538135" w:themeFill="accent6" w:themeFillShade="BF"/>
            <w:tcMar>
              <w:left w:w="108" w:type="dxa"/>
              <w:right w:w="108" w:type="dxa"/>
            </w:tcMar>
          </w:tcPr>
          <w:p w:rsidRPr="00130713" w:rsidR="0270FE2D" w:rsidP="7E3D5E32" w:rsidRDefault="5081B724" w14:paraId="17E26052" w14:textId="1B4244CA">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Low</w:t>
            </w:r>
          </w:p>
        </w:tc>
        <w:tc>
          <w:tcPr>
            <w:tcW w:w="1500"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65C14C57" w14:textId="2F7E40DE">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#6</w:t>
            </w:r>
          </w:p>
        </w:tc>
        <w:tc>
          <w:tcPr>
            <w:tcW w:w="1500"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24D985BD" w14:textId="6F021EC7">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#8</w:t>
            </w:r>
          </w:p>
        </w:tc>
        <w:tc>
          <w:tcPr>
            <w:tcW w:w="1500"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1437A844" w14:textId="05E0FA97">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High #10</w:t>
            </w:r>
          </w:p>
        </w:tc>
      </w:tr>
      <w:tr w:rsidRPr="00130713" w:rsidR="0270FE2D" w:rsidTr="7E3D5E32" w14:paraId="7C7FA2DE" w14:textId="77777777">
        <w:trPr>
          <w:trHeight w:val="570"/>
        </w:trPr>
        <w:tc>
          <w:tcPr>
            <w:tcW w:w="117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1E38EC08" w14:textId="7C0AACC1">
            <w:pPr>
              <w:ind w:firstLine="0"/>
              <w:rPr>
                <w:rFonts w:ascii="Times New Roman" w:hAnsi="Times New Roman" w:eastAsia="Times New Roman" w:cs="Times New Roman"/>
                <w:b/>
                <w:bCs/>
              </w:rPr>
            </w:pPr>
            <w:r w:rsidRPr="00130713">
              <w:rPr>
                <w:rFonts w:ascii="Times New Roman" w:hAnsi="Times New Roman" w:eastAsia="Times New Roman" w:cs="Times New Roman"/>
                <w:b/>
                <w:bCs/>
              </w:rPr>
              <w:t>Rare</w:t>
            </w:r>
          </w:p>
        </w:tc>
        <w:tc>
          <w:tcPr>
            <w:tcW w:w="1425" w:type="dxa"/>
            <w:tcBorders>
              <w:top w:val="single" w:color="666666" w:sz="8" w:space="0"/>
              <w:left w:val="single" w:color="666666" w:sz="8" w:space="0"/>
              <w:bottom w:val="single" w:color="666666" w:sz="8" w:space="0"/>
              <w:right w:val="single" w:color="666666" w:sz="8" w:space="0"/>
            </w:tcBorders>
            <w:shd w:val="clear" w:color="auto" w:fill="A8D08D" w:themeFill="accent6" w:themeFillTint="99"/>
            <w:tcMar>
              <w:left w:w="108" w:type="dxa"/>
              <w:right w:w="108" w:type="dxa"/>
            </w:tcMar>
          </w:tcPr>
          <w:p w:rsidRPr="00130713" w:rsidR="0270FE2D" w:rsidP="7E3D5E32" w:rsidRDefault="5081B724" w14:paraId="3DBC8D95" w14:textId="340CB6D0">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Low #1</w:t>
            </w:r>
          </w:p>
        </w:tc>
        <w:tc>
          <w:tcPr>
            <w:tcW w:w="1365" w:type="dxa"/>
            <w:tcBorders>
              <w:top w:val="single" w:color="666666" w:sz="8" w:space="0"/>
              <w:left w:val="single" w:color="666666" w:sz="8" w:space="0"/>
              <w:bottom w:val="single" w:color="666666" w:sz="8" w:space="0"/>
              <w:right w:val="single" w:color="666666" w:sz="8" w:space="0"/>
            </w:tcBorders>
            <w:shd w:val="clear" w:color="auto" w:fill="A8D08D" w:themeFill="accent6" w:themeFillTint="99"/>
            <w:tcMar>
              <w:left w:w="108" w:type="dxa"/>
              <w:right w:w="108" w:type="dxa"/>
            </w:tcMar>
          </w:tcPr>
          <w:p w:rsidRPr="00130713" w:rsidR="0270FE2D" w:rsidP="7E3D5E32" w:rsidRDefault="5081B724" w14:paraId="5B88EC86" w14:textId="15AE6A97">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Low #2</w:t>
            </w:r>
          </w:p>
        </w:tc>
        <w:tc>
          <w:tcPr>
            <w:tcW w:w="1500" w:type="dxa"/>
            <w:tcBorders>
              <w:top w:val="single" w:color="666666" w:sz="8" w:space="0"/>
              <w:left w:val="single" w:color="666666" w:sz="8" w:space="0"/>
              <w:bottom w:val="single" w:color="666666" w:sz="8" w:space="0"/>
              <w:right w:val="single" w:color="666666" w:sz="8" w:space="0"/>
            </w:tcBorders>
            <w:shd w:val="clear" w:color="auto" w:fill="538135" w:themeFill="accent6" w:themeFillShade="BF"/>
            <w:tcMar>
              <w:left w:w="108" w:type="dxa"/>
              <w:right w:w="108" w:type="dxa"/>
            </w:tcMar>
          </w:tcPr>
          <w:p w:rsidRPr="00130713" w:rsidR="0270FE2D" w:rsidP="7E3D5E32" w:rsidRDefault="5081B724" w14:paraId="6F367275" w14:textId="79067C0E">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Low</w:t>
            </w:r>
          </w:p>
        </w:tc>
        <w:tc>
          <w:tcPr>
            <w:tcW w:w="1500"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322436A1" w14:textId="5CE01888">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#4</w:t>
            </w:r>
          </w:p>
        </w:tc>
        <w:tc>
          <w:tcPr>
            <w:tcW w:w="1500"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06976213" w14:textId="139F7E58">
            <w:pPr>
              <w:ind w:firstLine="0"/>
              <w:rPr>
                <w:rFonts w:ascii="Times New Roman" w:hAnsi="Times New Roman" w:eastAsia="Times New Roman" w:cs="Times New Roman"/>
                <w:b/>
                <w:bCs/>
                <w:color w:val="000000" w:themeColor="text1"/>
              </w:rPr>
            </w:pPr>
            <w:r w:rsidRPr="00130713">
              <w:rPr>
                <w:rFonts w:ascii="Times New Roman" w:hAnsi="Times New Roman" w:eastAsia="Times New Roman" w:cs="Times New Roman"/>
                <w:b/>
                <w:bCs/>
                <w:color w:val="000000" w:themeColor="text1"/>
              </w:rPr>
              <w:t>Medium #5</w:t>
            </w:r>
          </w:p>
        </w:tc>
      </w:tr>
    </w:tbl>
    <w:p w:rsidRPr="00130713" w:rsidR="40858220" w:rsidP="7E3D5E32" w:rsidRDefault="12890366" w14:paraId="4560CBE2" w14:textId="22B72976">
      <w:pPr>
        <w:spacing w:line="480" w:lineRule="auto"/>
        <w:jc w:val="center"/>
        <w:rPr>
          <w:rFonts w:ascii="Times New Roman" w:hAnsi="Times New Roman" w:eastAsia="Times New Roman" w:cs="Times New Roman"/>
        </w:rPr>
      </w:pPr>
      <w:r w:rsidRPr="00130713">
        <w:rPr>
          <w:rFonts w:ascii="Times New Roman" w:hAnsi="Times New Roman" w:eastAsia="Times New Roman" w:cs="Times New Roman"/>
        </w:rPr>
        <w:t xml:space="preserve"> </w:t>
      </w:r>
      <w:r w:rsidRPr="00130713" w:rsidR="69BBC519">
        <w:rPr>
          <w:rFonts w:ascii="Times New Roman" w:hAnsi="Times New Roman" w:eastAsia="Times New Roman" w:cs="Times New Roman"/>
        </w:rPr>
        <w:t>Table 7 – Risk Matrix Diagram</w:t>
      </w:r>
    </w:p>
    <w:p w:rsidRPr="00130713" w:rsidR="7E3D5E32" w:rsidRDefault="7E3D5E32" w14:paraId="54476F0A" w14:textId="7D68037C">
      <w:pPr>
        <w:rPr>
          <w:rFonts w:ascii="Times New Roman" w:hAnsi="Times New Roman" w:cs="Times New Roman"/>
          <w:rPrChange w:author="Zachary Cappella" w:date="2023-10-09T16:12:00Z" w:id="1665">
            <w:rPr/>
          </w:rPrChange>
        </w:rPr>
      </w:pPr>
      <w:r w:rsidRPr="00130713">
        <w:rPr>
          <w:rFonts w:ascii="Times New Roman" w:hAnsi="Times New Roman" w:cs="Times New Roman"/>
          <w:rPrChange w:author="Zachary Cappella" w:date="2023-10-09T16:12:00Z" w:id="1666">
            <w:rPr/>
          </w:rPrChange>
        </w:rPr>
        <w:br w:type="page"/>
      </w:r>
    </w:p>
    <w:p w:rsidRPr="00130713" w:rsidR="7E3D5E32" w:rsidP="7E3D5E32" w:rsidRDefault="7E3D5E32" w14:paraId="69CEDED4" w14:textId="0E639CB3">
      <w:pPr>
        <w:spacing w:line="480" w:lineRule="auto"/>
        <w:jc w:val="center"/>
        <w:rPr>
          <w:rFonts w:ascii="Times New Roman" w:hAnsi="Times New Roman" w:eastAsia="Times New Roman" w:cs="Times New Roman"/>
        </w:rPr>
      </w:pPr>
    </w:p>
    <w:tbl>
      <w:tblPr>
        <w:tblStyle w:val="GridTable4"/>
        <w:tblW w:w="8310" w:type="dxa"/>
        <w:tblInd w:w="135" w:type="dxa"/>
        <w:tblLayout w:type="fixed"/>
        <w:tblLook w:val="04A0" w:firstRow="1" w:lastRow="0" w:firstColumn="1" w:lastColumn="0" w:noHBand="0" w:noVBand="1"/>
      </w:tblPr>
      <w:tblGrid>
        <w:gridCol w:w="900"/>
        <w:gridCol w:w="2415"/>
        <w:gridCol w:w="1665"/>
        <w:gridCol w:w="1665"/>
        <w:gridCol w:w="1665"/>
      </w:tblGrid>
      <w:tr w:rsidRPr="00130713" w:rsidR="0270FE2D" w:rsidTr="7E3D5E32" w14:paraId="5C2DF32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000000" w:themeColor="text1" w:sz="8" w:space="0"/>
              <w:left w:val="single" w:color="000000" w:themeColor="text1" w:sz="8" w:space="0"/>
              <w:bottom w:val="single" w:color="000000" w:themeColor="text1" w:sz="8" w:space="0"/>
            </w:tcBorders>
            <w:tcMar>
              <w:left w:w="108" w:type="dxa"/>
              <w:right w:w="108" w:type="dxa"/>
            </w:tcMar>
          </w:tcPr>
          <w:p w:rsidRPr="00130713" w:rsidR="0270FE2D" w:rsidP="7E3D5E32" w:rsidRDefault="5081B724" w14:paraId="73A47D48" w14:textId="30E7FCBF">
            <w:pPr>
              <w:ind w:firstLine="0"/>
              <w:rPr>
                <w:rFonts w:ascii="Times New Roman" w:hAnsi="Times New Roman" w:eastAsia="Times New Roman" w:cs="Times New Roman"/>
              </w:rPr>
            </w:pPr>
            <w:r w:rsidRPr="00130713">
              <w:rPr>
                <w:rFonts w:ascii="Times New Roman" w:hAnsi="Times New Roman" w:eastAsia="Times New Roman" w:cs="Times New Roman"/>
              </w:rPr>
              <w:t>Risk ID</w:t>
            </w:r>
          </w:p>
        </w:tc>
        <w:tc>
          <w:tcPr>
            <w:tcW w:w="241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06BE36AA" w14:textId="67840603">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Risk Description</w:t>
            </w:r>
          </w:p>
        </w:tc>
        <w:tc>
          <w:tcPr>
            <w:tcW w:w="166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17A241CE" w14:textId="0A710AE6">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Risk Chance</w:t>
            </w:r>
          </w:p>
        </w:tc>
        <w:tc>
          <w:tcPr>
            <w:tcW w:w="1665" w:type="dxa"/>
            <w:tcBorders>
              <w:top w:val="single" w:color="000000" w:themeColor="text1" w:sz="8" w:space="0"/>
              <w:bottom w:val="single" w:color="000000" w:themeColor="text1" w:sz="8" w:space="0"/>
            </w:tcBorders>
            <w:tcMar>
              <w:left w:w="108" w:type="dxa"/>
              <w:right w:w="108" w:type="dxa"/>
            </w:tcMar>
          </w:tcPr>
          <w:p w:rsidRPr="00130713" w:rsidR="0270FE2D" w:rsidP="7E3D5E32" w:rsidRDefault="5081B724" w14:paraId="643C14B8" w14:textId="1E0FC8DC">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Mitigation Plan</w:t>
            </w:r>
          </w:p>
        </w:tc>
        <w:tc>
          <w:tcPr>
            <w:tcW w:w="1665" w:type="dxa"/>
            <w:tcBorders>
              <w:top w:val="single" w:color="000000" w:themeColor="text1" w:sz="8" w:space="0"/>
              <w:bottom w:val="single" w:color="000000" w:themeColor="text1" w:sz="8" w:space="0"/>
              <w:right w:val="single" w:color="000000" w:themeColor="text1" w:sz="8" w:space="0"/>
            </w:tcBorders>
            <w:tcMar>
              <w:left w:w="108" w:type="dxa"/>
              <w:right w:w="108" w:type="dxa"/>
            </w:tcMar>
          </w:tcPr>
          <w:p w:rsidRPr="00130713" w:rsidR="0270FE2D" w:rsidP="7E3D5E32" w:rsidRDefault="5081B724" w14:paraId="4466CBFE" w14:textId="114F741F">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00130713">
              <w:rPr>
                <w:rFonts w:ascii="Times New Roman" w:hAnsi="Times New Roman" w:eastAsia="Times New Roman" w:cs="Times New Roman"/>
              </w:rPr>
              <w:t>Risk Owner</w:t>
            </w:r>
          </w:p>
        </w:tc>
      </w:tr>
      <w:tr w:rsidRPr="00130713" w:rsidR="0270FE2D" w:rsidTr="7E3D5E32" w14:paraId="0286B3E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4A27A09" w14:textId="117ADD58">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R001</w:t>
            </w:r>
          </w:p>
        </w:tc>
        <w:tc>
          <w:tcPr>
            <w:tcW w:w="241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3C05DF8" w14:textId="4BC1263A">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 xml:space="preserve">Data breach due </w:t>
            </w:r>
            <w:r w:rsidRPr="00130713" w:rsidR="398432B3">
              <w:rPr>
                <w:rFonts w:ascii="Times New Roman" w:hAnsi="Times New Roman" w:eastAsia="Times New Roman" w:cs="Times New Roman"/>
                <w:color w:val="000000" w:themeColor="text1"/>
              </w:rPr>
              <w:t xml:space="preserve">security </w:t>
            </w:r>
            <w:r w:rsidRPr="00130713">
              <w:rPr>
                <w:rFonts w:ascii="Times New Roman" w:hAnsi="Times New Roman" w:eastAsia="Times New Roman" w:cs="Times New Roman"/>
                <w:color w:val="000000" w:themeColor="text1"/>
              </w:rPr>
              <w:t>flaws</w:t>
            </w:r>
          </w:p>
        </w:tc>
        <w:tc>
          <w:tcPr>
            <w:tcW w:w="1665" w:type="dxa"/>
            <w:tcBorders>
              <w:top w:val="single" w:color="000000" w:themeColor="text1"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60D3325E" w14:textId="2E55B8C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High</w:t>
            </w:r>
          </w:p>
        </w:tc>
        <w:tc>
          <w:tcPr>
            <w:tcW w:w="166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6F7ADCC1" w14:textId="0A20C43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Implement strong</w:t>
            </w:r>
            <w:r w:rsidRPr="00130713" w:rsidR="22C21A76">
              <w:rPr>
                <w:rFonts w:ascii="Times New Roman" w:hAnsi="Times New Roman" w:eastAsia="Times New Roman" w:cs="Times New Roman"/>
                <w:color w:val="000000" w:themeColor="text1"/>
              </w:rPr>
              <w:t xml:space="preserve"> </w:t>
            </w:r>
            <w:r w:rsidRPr="00130713">
              <w:rPr>
                <w:rFonts w:ascii="Times New Roman" w:hAnsi="Times New Roman" w:eastAsia="Times New Roman" w:cs="Times New Roman"/>
                <w:color w:val="000000" w:themeColor="text1"/>
              </w:rPr>
              <w:t>encryption and regular audits</w:t>
            </w:r>
          </w:p>
        </w:tc>
        <w:tc>
          <w:tcPr>
            <w:tcW w:w="1665" w:type="dxa"/>
            <w:tcBorders>
              <w:top w:val="single" w:color="000000" w:themeColor="text1"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DB7F78C" w14:textId="683AB7F1">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Developer Lead</w:t>
            </w:r>
          </w:p>
        </w:tc>
      </w:tr>
      <w:tr w:rsidRPr="00130713" w:rsidR="0270FE2D" w:rsidTr="7E3D5E32" w14:paraId="1036F109"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86ED71D" w14:textId="51FB0A85">
            <w:pPr>
              <w:ind w:firstLine="0"/>
              <w:rPr>
                <w:rFonts w:ascii="Times New Roman" w:hAnsi="Times New Roman" w:eastAsia="Times New Roman" w:cs="Times New Roman"/>
              </w:rPr>
            </w:pPr>
            <w:r w:rsidRPr="00130713">
              <w:rPr>
                <w:rFonts w:ascii="Times New Roman" w:hAnsi="Times New Roman" w:eastAsia="Times New Roman" w:cs="Times New Roman"/>
              </w:rPr>
              <w:t>R002</w:t>
            </w:r>
          </w:p>
        </w:tc>
        <w:tc>
          <w:tcPr>
            <w:tcW w:w="241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001C0AD" w14:textId="5A5183D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API request limit getting.</w:t>
            </w:r>
          </w:p>
        </w:tc>
        <w:tc>
          <w:tcPr>
            <w:tcW w:w="1665" w:type="dxa"/>
            <w:tcBorders>
              <w:top w:val="single" w:color="666666" w:sz="8" w:space="0"/>
              <w:left w:val="single" w:color="666666" w:sz="8" w:space="0"/>
              <w:bottom w:val="single" w:color="666666" w:sz="8" w:space="0"/>
              <w:right w:val="single" w:color="666666" w:sz="8" w:space="0"/>
            </w:tcBorders>
            <w:shd w:val="clear" w:color="auto" w:fill="538135" w:themeFill="accent6" w:themeFillShade="BF"/>
            <w:tcMar>
              <w:left w:w="108" w:type="dxa"/>
              <w:right w:w="108" w:type="dxa"/>
            </w:tcMar>
          </w:tcPr>
          <w:p w:rsidRPr="00130713" w:rsidR="0270FE2D" w:rsidP="7E3D5E32" w:rsidRDefault="5081B724" w14:paraId="790770B2" w14:textId="3CEA5BC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Low</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61D6ECF" w14:textId="3AF7F20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 xml:space="preserve">Keeping records for API requests and anytime it reaches the certain </w:t>
            </w:r>
            <w:r w:rsidRPr="00130713" w:rsidR="3BA2C5CD">
              <w:rPr>
                <w:rFonts w:ascii="Times New Roman" w:hAnsi="Times New Roman" w:eastAsia="Times New Roman" w:cs="Times New Roman"/>
              </w:rPr>
              <w:t>threshold</w:t>
            </w:r>
            <w:r w:rsidRPr="00130713">
              <w:rPr>
                <w:rFonts w:ascii="Times New Roman" w:hAnsi="Times New Roman" w:eastAsia="Times New Roman" w:cs="Times New Roman"/>
              </w:rPr>
              <w:t xml:space="preserve"> </w:t>
            </w:r>
            <w:r w:rsidRPr="00130713" w:rsidR="764AD9A0">
              <w:rPr>
                <w:rFonts w:ascii="Times New Roman" w:hAnsi="Times New Roman" w:eastAsia="Times New Roman" w:cs="Times New Roman"/>
              </w:rPr>
              <w:t>increases</w:t>
            </w:r>
            <w:r w:rsidRPr="00130713">
              <w:rPr>
                <w:rFonts w:ascii="Times New Roman" w:hAnsi="Times New Roman" w:eastAsia="Times New Roman" w:cs="Times New Roman"/>
              </w:rPr>
              <w:t xml:space="preserve"> the plan.</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768AE684" w14:textId="271CABFD">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Developer Lead</w:t>
            </w:r>
          </w:p>
        </w:tc>
      </w:tr>
      <w:tr w:rsidRPr="00130713" w:rsidR="0270FE2D" w:rsidTr="7E3D5E32" w14:paraId="7CABC32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74571968" w14:textId="402B60EC">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R003</w:t>
            </w:r>
          </w:p>
        </w:tc>
        <w:tc>
          <w:tcPr>
            <w:tcW w:w="241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8315F21" w14:textId="4DB48A7D">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A Person leaves the team</w:t>
            </w:r>
          </w:p>
        </w:tc>
        <w:tc>
          <w:tcPr>
            <w:tcW w:w="1665"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79036F36" w14:textId="5EC5BE3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High</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340C4A02" w14:textId="0829D72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Cross-train team members and have backup plans</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E74DD80" w14:textId="1D89779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Project Manager</w:t>
            </w:r>
          </w:p>
        </w:tc>
      </w:tr>
      <w:tr w:rsidRPr="00130713" w:rsidR="0270FE2D" w:rsidTr="7E3D5E32" w14:paraId="67B1BE88" w14:textId="77777777">
        <w:trPr>
          <w:trHeight w:val="96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61CC803B" w14:textId="3D241B22">
            <w:pPr>
              <w:ind w:firstLine="0"/>
              <w:rPr>
                <w:rFonts w:ascii="Times New Roman" w:hAnsi="Times New Roman" w:eastAsia="Times New Roman" w:cs="Times New Roman"/>
              </w:rPr>
            </w:pPr>
            <w:r w:rsidRPr="00130713">
              <w:rPr>
                <w:rFonts w:ascii="Times New Roman" w:hAnsi="Times New Roman" w:eastAsia="Times New Roman" w:cs="Times New Roman"/>
              </w:rPr>
              <w:t>R004</w:t>
            </w:r>
          </w:p>
        </w:tc>
        <w:tc>
          <w:tcPr>
            <w:tcW w:w="241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4A8F5D8B" w14:textId="1920647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AI service downtime</w:t>
            </w:r>
          </w:p>
        </w:tc>
        <w:tc>
          <w:tcPr>
            <w:tcW w:w="166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057CE87B" w14:textId="07CFE43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Medium</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5F9C9B1D" w14:textId="107CA4E9">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Identify backup services and set up failovers</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7E66B2A7" w14:textId="5F3F2D2B">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Developer Lead</w:t>
            </w:r>
          </w:p>
        </w:tc>
      </w:tr>
      <w:tr w:rsidRPr="00130713" w:rsidR="0270FE2D" w:rsidTr="7E3D5E32" w14:paraId="0157593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3E493E9" w14:textId="2A700268">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R005</w:t>
            </w:r>
          </w:p>
        </w:tc>
        <w:tc>
          <w:tcPr>
            <w:tcW w:w="241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37CF1DD9" w:rsidP="7E3D5E32" w:rsidRDefault="4C2E082F" w14:paraId="467E7CFB" w14:textId="152B3AD0">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Negative</w:t>
            </w:r>
            <w:r w:rsidRPr="00130713" w:rsidR="5081B724">
              <w:rPr>
                <w:rFonts w:ascii="Times New Roman" w:hAnsi="Times New Roman" w:eastAsia="Times New Roman" w:cs="Times New Roman"/>
                <w:color w:val="000000" w:themeColor="text1"/>
              </w:rPr>
              <w:t xml:space="preserve"> user reviews</w:t>
            </w:r>
          </w:p>
        </w:tc>
        <w:tc>
          <w:tcPr>
            <w:tcW w:w="1665" w:type="dxa"/>
            <w:tcBorders>
              <w:top w:val="single" w:color="666666" w:sz="8" w:space="0"/>
              <w:left w:val="single" w:color="666666" w:sz="8" w:space="0"/>
              <w:bottom w:val="single" w:color="666666" w:sz="8" w:space="0"/>
              <w:right w:val="single" w:color="666666" w:sz="8" w:space="0"/>
            </w:tcBorders>
            <w:shd w:val="clear" w:color="auto" w:fill="F4B083" w:themeFill="accent2" w:themeFillTint="99"/>
            <w:tcMar>
              <w:left w:w="108" w:type="dxa"/>
              <w:right w:w="108" w:type="dxa"/>
            </w:tcMar>
          </w:tcPr>
          <w:p w:rsidRPr="00130713" w:rsidR="0270FE2D" w:rsidP="7E3D5E32" w:rsidRDefault="5081B724" w14:paraId="1342E1B3" w14:textId="252BD1D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High</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2AD3EA4A" w14:textId="63F4CF30">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Implement user feedback loop for rapid improvements</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37CA8934" w14:textId="7F7DAF3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Marketing Lead</w:t>
            </w:r>
          </w:p>
        </w:tc>
      </w:tr>
      <w:tr w:rsidRPr="00130713" w:rsidR="0270FE2D" w:rsidTr="7E3D5E32" w14:paraId="572EC0F5"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4B60C332" w14:textId="3B8B5740">
            <w:pPr>
              <w:ind w:firstLine="0"/>
              <w:rPr>
                <w:rFonts w:ascii="Times New Roman" w:hAnsi="Times New Roman" w:eastAsia="Times New Roman" w:cs="Times New Roman"/>
              </w:rPr>
            </w:pPr>
            <w:r w:rsidRPr="00130713">
              <w:rPr>
                <w:rFonts w:ascii="Times New Roman" w:hAnsi="Times New Roman" w:eastAsia="Times New Roman" w:cs="Times New Roman"/>
              </w:rPr>
              <w:t>R006</w:t>
            </w:r>
          </w:p>
        </w:tc>
        <w:tc>
          <w:tcPr>
            <w:tcW w:w="241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33B96564" w14:textId="2ADA2BE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App not compliant with regulations</w:t>
            </w:r>
          </w:p>
        </w:tc>
        <w:tc>
          <w:tcPr>
            <w:tcW w:w="1665" w:type="dxa"/>
            <w:tcBorders>
              <w:top w:val="single" w:color="666666" w:sz="8" w:space="0"/>
              <w:left w:val="single" w:color="666666" w:sz="8" w:space="0"/>
              <w:bottom w:val="single" w:color="666666" w:sz="8" w:space="0"/>
              <w:right w:val="single" w:color="666666" w:sz="8" w:space="0"/>
            </w:tcBorders>
            <w:shd w:val="clear" w:color="auto" w:fill="538135" w:themeFill="accent6" w:themeFillShade="BF"/>
            <w:tcMar>
              <w:left w:w="108" w:type="dxa"/>
              <w:right w:w="108" w:type="dxa"/>
            </w:tcMar>
          </w:tcPr>
          <w:p w:rsidRPr="00130713" w:rsidR="0270FE2D" w:rsidP="7E3D5E32" w:rsidRDefault="5081B724" w14:paraId="5243CA3E" w14:textId="541B135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Low</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31E8C1E0" w14:textId="0F264F88">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Regularly monitor industry trends and adapt app</w:t>
            </w:r>
          </w:p>
        </w:tc>
        <w:tc>
          <w:tcPr>
            <w:tcW w:w="1665" w:type="dxa"/>
            <w:tcBorders>
              <w:top w:val="single" w:color="666666" w:sz="8" w:space="0"/>
              <w:left w:val="single" w:color="666666" w:sz="8" w:space="0"/>
              <w:bottom w:val="single" w:color="666666" w:sz="8" w:space="0"/>
              <w:right w:val="single" w:color="666666" w:sz="8" w:space="0"/>
            </w:tcBorders>
            <w:tcMar>
              <w:left w:w="108" w:type="dxa"/>
              <w:right w:w="108" w:type="dxa"/>
            </w:tcMar>
          </w:tcPr>
          <w:p w:rsidRPr="00130713" w:rsidR="0270FE2D" w:rsidP="7E3D5E32" w:rsidRDefault="5081B724" w14:paraId="0B8F1392" w14:textId="74C5414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713">
              <w:rPr>
                <w:rFonts w:ascii="Times New Roman" w:hAnsi="Times New Roman" w:eastAsia="Times New Roman" w:cs="Times New Roman"/>
              </w:rPr>
              <w:t>Strategy Lead</w:t>
            </w:r>
          </w:p>
        </w:tc>
      </w:tr>
      <w:tr w:rsidRPr="00130713" w:rsidR="0270FE2D" w:rsidTr="7E3D5E32" w14:paraId="2FAE20F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19DF6BBD" w14:textId="670DA42E">
            <w:pPr>
              <w:ind w:firstLine="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R007</w:t>
            </w:r>
          </w:p>
        </w:tc>
        <w:tc>
          <w:tcPr>
            <w:tcW w:w="241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0C39DB35" w14:textId="7465B8C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User confusion in app</w:t>
            </w:r>
          </w:p>
        </w:tc>
        <w:tc>
          <w:tcPr>
            <w:tcW w:w="1665" w:type="dxa"/>
            <w:tcBorders>
              <w:top w:val="single" w:color="666666" w:sz="8" w:space="0"/>
              <w:left w:val="single" w:color="666666" w:sz="8" w:space="0"/>
              <w:bottom w:val="single" w:color="666666" w:sz="8" w:space="0"/>
              <w:right w:val="single" w:color="666666" w:sz="8" w:space="0"/>
            </w:tcBorders>
            <w:shd w:val="clear" w:color="auto" w:fill="FFE599" w:themeFill="accent4" w:themeFillTint="66"/>
            <w:tcMar>
              <w:left w:w="108" w:type="dxa"/>
              <w:right w:w="108" w:type="dxa"/>
            </w:tcMar>
          </w:tcPr>
          <w:p w:rsidRPr="00130713" w:rsidR="0270FE2D" w:rsidP="7E3D5E32" w:rsidRDefault="5081B724" w14:paraId="3CB33959" w14:textId="67D31B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Medium</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4D90B976" w14:textId="2701D8C8">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Conduct usability testing and provide clear guides</w:t>
            </w:r>
          </w:p>
        </w:tc>
        <w:tc>
          <w:tcPr>
            <w:tcW w:w="1665" w:type="dxa"/>
            <w:tcBorders>
              <w:top w:val="single" w:color="666666" w:sz="8" w:space="0"/>
              <w:left w:val="single" w:color="666666" w:sz="8" w:space="0"/>
              <w:bottom w:val="single" w:color="666666" w:sz="8" w:space="0"/>
              <w:right w:val="single" w:color="666666" w:sz="8" w:space="0"/>
            </w:tcBorders>
            <w:shd w:val="clear" w:color="auto" w:fill="CCCCCC"/>
            <w:tcMar>
              <w:left w:w="108" w:type="dxa"/>
              <w:right w:w="108" w:type="dxa"/>
            </w:tcMar>
          </w:tcPr>
          <w:p w:rsidRPr="00130713" w:rsidR="0270FE2D" w:rsidP="7E3D5E32" w:rsidRDefault="5081B724" w14:paraId="4060F149" w14:textId="45E7F090">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rPr>
            </w:pPr>
            <w:r w:rsidRPr="00130713">
              <w:rPr>
                <w:rFonts w:ascii="Times New Roman" w:hAnsi="Times New Roman" w:eastAsia="Times New Roman" w:cs="Times New Roman"/>
                <w:color w:val="000000" w:themeColor="text1"/>
              </w:rPr>
              <w:t>Design Lead</w:t>
            </w:r>
          </w:p>
        </w:tc>
      </w:tr>
    </w:tbl>
    <w:p w:rsidRPr="00130713" w:rsidR="40858220" w:rsidP="7E3D5E32" w:rsidRDefault="12890366" w14:paraId="35EFC71C" w14:textId="2AEE6F41">
      <w:pPr>
        <w:spacing w:line="480" w:lineRule="auto"/>
        <w:jc w:val="center"/>
        <w:rPr>
          <w:rFonts w:ascii="Times New Roman" w:hAnsi="Times New Roman" w:eastAsia="Times New Roman" w:cs="Times New Roman"/>
        </w:rPr>
      </w:pPr>
      <w:r w:rsidRPr="00130713">
        <w:rPr>
          <w:rFonts w:ascii="Times New Roman" w:hAnsi="Times New Roman" w:eastAsia="Times New Roman" w:cs="Times New Roman"/>
        </w:rPr>
        <w:t xml:space="preserve"> </w:t>
      </w:r>
      <w:r w:rsidRPr="00130713" w:rsidR="7E127A6F">
        <w:rPr>
          <w:rFonts w:ascii="Times New Roman" w:hAnsi="Times New Roman" w:eastAsia="Times New Roman" w:cs="Times New Roman"/>
        </w:rPr>
        <w:t>Table 8 – Risk Descriptions</w:t>
      </w:r>
    </w:p>
    <w:p w:rsidRPr="00130713" w:rsidR="40858220" w:rsidP="7E3D5E32" w:rsidRDefault="12890366" w14:paraId="4021E537" w14:textId="596ADD7A">
      <w:pPr>
        <w:spacing w:line="480" w:lineRule="auto"/>
        <w:rPr>
          <w:rFonts w:ascii="Times New Roman" w:hAnsi="Times New Roman" w:eastAsia="Times New Roman" w:cs="Times New Roman"/>
        </w:rPr>
      </w:pPr>
      <w:r w:rsidRPr="00130713">
        <w:rPr>
          <w:rFonts w:ascii="Times New Roman" w:hAnsi="Times New Roman" w:eastAsia="Times New Roman" w:cs="Times New Roman"/>
        </w:rPr>
        <w:t xml:space="preserve"> </w:t>
      </w:r>
    </w:p>
    <w:p w:rsidRPr="00130713" w:rsidR="40858220" w:rsidP="7E3D5E32" w:rsidRDefault="12890366" w14:paraId="5EA1EDFE" w14:textId="66E9F259">
      <w:pPr>
        <w:spacing w:line="480" w:lineRule="auto"/>
        <w:rPr>
          <w:rFonts w:ascii="Times New Roman" w:hAnsi="Times New Roman" w:eastAsia="Times New Roman" w:cs="Times New Roman"/>
        </w:rPr>
      </w:pPr>
      <w:r w:rsidRPr="00130713">
        <w:rPr>
          <w:rFonts w:ascii="Times New Roman" w:hAnsi="Times New Roman" w:eastAsia="Times New Roman" w:cs="Times New Roman"/>
        </w:rPr>
        <w:t xml:space="preserve"> </w:t>
      </w:r>
    </w:p>
    <w:p w:rsidRPr="00130713" w:rsidR="09A330BE" w:rsidP="7E3D5E32" w:rsidRDefault="09A330BE" w14:paraId="119397E9" w14:textId="570B34D5">
      <w:pPr>
        <w:spacing w:line="480" w:lineRule="auto"/>
        <w:rPr>
          <w:rFonts w:ascii="Times New Roman" w:hAnsi="Times New Roman" w:eastAsia="Times New Roman" w:cs="Times New Roman"/>
        </w:rPr>
      </w:pPr>
      <w:r w:rsidRPr="00130713">
        <w:rPr>
          <w:rFonts w:ascii="Times New Roman" w:hAnsi="Times New Roman" w:eastAsia="Times New Roman" w:cs="Times New Roman"/>
        </w:rPr>
        <w:br w:type="page"/>
      </w:r>
    </w:p>
    <w:p w:rsidRPr="00130713" w:rsidR="00D3589C" w:rsidP="07505BC4" w:rsidRDefault="00D40FFF" w14:paraId="2D36D4F8" w14:textId="41AD7D49">
      <w:pPr>
        <w:pStyle w:val="Heading1"/>
        <w:numPr>
          <w:ilvl w:val="0"/>
          <w:numId w:val="0"/>
        </w:numPr>
        <w:spacing w:line="480" w:lineRule="auto"/>
        <w:ind w:left="360"/>
        <w:jc w:val="center"/>
      </w:pPr>
      <w:bookmarkStart w:name="_Toc1172284781" w:id="1667"/>
      <w:bookmarkStart w:name="_Toc1394791496" w:id="1668"/>
      <w:bookmarkStart w:name="_Toc146374869" w:id="1669"/>
      <w:r w:rsidRPr="00130713">
        <w:lastRenderedPageBreak/>
        <w:t>References</w:t>
      </w:r>
      <w:bookmarkEnd w:id="1667"/>
      <w:bookmarkEnd w:id="1668"/>
      <w:bookmarkEnd w:id="1669"/>
    </w:p>
    <w:p w:rsidRPr="00130713" w:rsidR="00D3589C" w:rsidP="7E3D5E32" w:rsidRDefault="00D3589C" w14:paraId="2B94FB59" w14:textId="2291DA4E">
      <w:pPr>
        <w:spacing w:line="480" w:lineRule="auto"/>
        <w:rPr>
          <w:rFonts w:ascii="Times New Roman" w:hAnsi="Times New Roman" w:eastAsia="Times New Roman" w:cs="Times New Roman"/>
        </w:rPr>
      </w:pPr>
    </w:p>
    <w:p w:rsidRPr="00130713" w:rsidR="00D3589C" w:rsidP="7E3D5E32" w:rsidRDefault="7DC60D10" w14:paraId="4CCEBCE5" w14:textId="39F98EEC">
      <w:pPr>
        <w:spacing w:line="480" w:lineRule="auto"/>
        <w:ind w:left="720" w:hanging="720"/>
        <w:rPr>
          <w:rFonts w:ascii="Times New Roman" w:hAnsi="Times New Roman" w:eastAsia="Times New Roman" w:cs="Times New Roman"/>
        </w:rPr>
      </w:pPr>
      <w:proofErr w:type="spellStart"/>
      <w:r w:rsidRPr="00130713">
        <w:rPr>
          <w:rFonts w:ascii="Times New Roman" w:hAnsi="Times New Roman" w:eastAsia="Times New Roman" w:cs="Times New Roman"/>
        </w:rPr>
        <w:t>Kitwood</w:t>
      </w:r>
      <w:proofErr w:type="spellEnd"/>
      <w:r w:rsidRPr="00130713">
        <w:rPr>
          <w:rFonts w:ascii="Times New Roman" w:hAnsi="Times New Roman" w:eastAsia="Times New Roman" w:cs="Times New Roman"/>
        </w:rPr>
        <w:t xml:space="preserve">, T. (1997). </w:t>
      </w:r>
      <w:r w:rsidRPr="00130713">
        <w:rPr>
          <w:rFonts w:ascii="Times New Roman" w:hAnsi="Times New Roman" w:eastAsia="Times New Roman" w:cs="Times New Roman"/>
          <w:i/>
          <w:iCs/>
        </w:rPr>
        <w:t>Dementia Reconsidered: The Person Comes First.</w:t>
      </w:r>
      <w:r w:rsidRPr="00130713">
        <w:rPr>
          <w:rFonts w:ascii="Times New Roman" w:hAnsi="Times New Roman" w:eastAsia="Times New Roman" w:cs="Times New Roman"/>
        </w:rPr>
        <w:t xml:space="preserve"> Open University Press.</w:t>
      </w:r>
    </w:p>
    <w:p w:rsidRPr="00130713" w:rsidR="00D3589C" w:rsidP="7E3D5E32" w:rsidRDefault="7DC60D10" w14:paraId="2F039BD4" w14:textId="0EB1A7B6">
      <w:pPr>
        <w:spacing w:line="480" w:lineRule="auto"/>
        <w:ind w:left="720" w:hanging="720"/>
        <w:rPr>
          <w:rFonts w:ascii="Times New Roman" w:hAnsi="Times New Roman" w:eastAsia="Times New Roman" w:cs="Times New Roman"/>
        </w:rPr>
      </w:pPr>
      <w:r w:rsidRPr="00130713">
        <w:rPr>
          <w:rFonts w:ascii="Times New Roman" w:hAnsi="Times New Roman" w:eastAsia="Times New Roman" w:cs="Times New Roman"/>
        </w:rPr>
        <w:t xml:space="preserve">Mace, N. L., &amp; </w:t>
      </w:r>
      <w:proofErr w:type="spellStart"/>
      <w:r w:rsidRPr="00130713">
        <w:rPr>
          <w:rFonts w:ascii="Times New Roman" w:hAnsi="Times New Roman" w:eastAsia="Times New Roman" w:cs="Times New Roman"/>
        </w:rPr>
        <w:t>Rabins</w:t>
      </w:r>
      <w:proofErr w:type="spellEnd"/>
      <w:r w:rsidRPr="00130713">
        <w:rPr>
          <w:rFonts w:ascii="Times New Roman" w:hAnsi="Times New Roman" w:eastAsia="Times New Roman" w:cs="Times New Roman"/>
        </w:rPr>
        <w:t xml:space="preserve">, P. V. (2021). </w:t>
      </w:r>
      <w:r w:rsidRPr="00130713">
        <w:rPr>
          <w:rFonts w:ascii="Times New Roman" w:hAnsi="Times New Roman" w:eastAsia="Times New Roman" w:cs="Times New Roman"/>
          <w:i/>
          <w:iCs/>
        </w:rPr>
        <w:t>The 36-Hour Day: A Family Guide to Caring for People Who Have Alzheimer Disease, Other Dementias, and Memory Loss.</w:t>
      </w:r>
      <w:r w:rsidRPr="00130713">
        <w:rPr>
          <w:rFonts w:ascii="Times New Roman" w:hAnsi="Times New Roman" w:eastAsia="Times New Roman" w:cs="Times New Roman"/>
        </w:rPr>
        <w:t xml:space="preserve"> Johns Hopkins University Press.</w:t>
      </w:r>
    </w:p>
    <w:p w:rsidRPr="00130713" w:rsidR="00D3589C" w:rsidP="7E3D5E32" w:rsidRDefault="7DC60D10" w14:paraId="515FE4A3" w14:textId="399C17EB">
      <w:pPr>
        <w:spacing w:line="480" w:lineRule="auto"/>
        <w:ind w:left="720" w:hanging="720"/>
        <w:rPr>
          <w:rFonts w:ascii="Times New Roman" w:hAnsi="Times New Roman" w:eastAsia="Times New Roman" w:cs="Times New Roman"/>
        </w:rPr>
      </w:pPr>
      <w:proofErr w:type="spellStart"/>
      <w:r w:rsidRPr="00130713">
        <w:rPr>
          <w:rFonts w:ascii="Times New Roman" w:hAnsi="Times New Roman" w:eastAsia="Times New Roman" w:cs="Times New Roman"/>
        </w:rPr>
        <w:t>Doraiswamy</w:t>
      </w:r>
      <w:proofErr w:type="spellEnd"/>
      <w:r w:rsidRPr="00130713">
        <w:rPr>
          <w:rFonts w:ascii="Times New Roman" w:hAnsi="Times New Roman" w:eastAsia="Times New Roman" w:cs="Times New Roman"/>
        </w:rPr>
        <w:t xml:space="preserve">, P. M., &amp; </w:t>
      </w:r>
      <w:proofErr w:type="spellStart"/>
      <w:r w:rsidRPr="00130713">
        <w:rPr>
          <w:rFonts w:ascii="Times New Roman" w:hAnsi="Times New Roman" w:eastAsia="Times New Roman" w:cs="Times New Roman"/>
        </w:rPr>
        <w:t>Gwyther</w:t>
      </w:r>
      <w:proofErr w:type="spellEnd"/>
      <w:r w:rsidRPr="00130713">
        <w:rPr>
          <w:rFonts w:ascii="Times New Roman" w:hAnsi="Times New Roman" w:eastAsia="Times New Roman" w:cs="Times New Roman"/>
        </w:rPr>
        <w:t xml:space="preserve">, L. P. (2008). </w:t>
      </w:r>
      <w:r w:rsidRPr="00130713">
        <w:rPr>
          <w:rFonts w:ascii="Times New Roman" w:hAnsi="Times New Roman" w:eastAsia="Times New Roman" w:cs="Times New Roman"/>
          <w:i/>
          <w:iCs/>
        </w:rPr>
        <w:t>The Alzheimer's Action Plan: The Experts' Guide to the Best Diagnosis and Treatment for Memory Problems</w:t>
      </w:r>
      <w:r w:rsidRPr="00130713">
        <w:rPr>
          <w:rFonts w:ascii="Times New Roman" w:hAnsi="Times New Roman" w:eastAsia="Times New Roman" w:cs="Times New Roman"/>
        </w:rPr>
        <w:t>. St. Martin's Griffin.</w:t>
      </w:r>
    </w:p>
    <w:p w:rsidRPr="00130713" w:rsidR="00D3589C" w:rsidP="7E3D5E32" w:rsidRDefault="7DC60D10" w14:paraId="4B969BB3" w14:textId="5CBC5742">
      <w:pPr>
        <w:spacing w:line="480" w:lineRule="auto"/>
        <w:ind w:left="720" w:hanging="720"/>
        <w:rPr>
          <w:rFonts w:ascii="Times New Roman" w:hAnsi="Times New Roman" w:eastAsia="Times New Roman" w:cs="Times New Roman"/>
        </w:rPr>
      </w:pPr>
      <w:r w:rsidRPr="00130713">
        <w:rPr>
          <w:rFonts w:ascii="Times New Roman" w:hAnsi="Times New Roman" w:eastAsia="Times New Roman" w:cs="Times New Roman"/>
        </w:rPr>
        <w:t xml:space="preserve">James, O. (2009). </w:t>
      </w:r>
      <w:r w:rsidRPr="00130713">
        <w:rPr>
          <w:rFonts w:ascii="Times New Roman" w:hAnsi="Times New Roman" w:eastAsia="Times New Roman" w:cs="Times New Roman"/>
          <w:i/>
          <w:iCs/>
        </w:rPr>
        <w:t>Contented Dementia</w:t>
      </w:r>
      <w:r w:rsidRPr="00130713">
        <w:rPr>
          <w:rFonts w:ascii="Times New Roman" w:hAnsi="Times New Roman" w:eastAsia="Times New Roman" w:cs="Times New Roman"/>
        </w:rPr>
        <w:t>. Vermilion.</w:t>
      </w:r>
    </w:p>
    <w:p w:rsidRPr="00130713" w:rsidR="00D3589C" w:rsidP="7E3D5E32" w:rsidRDefault="7DC60D10" w14:paraId="1EF8D43A" w14:textId="54EE7648">
      <w:pPr>
        <w:spacing w:line="480" w:lineRule="auto"/>
        <w:ind w:left="720" w:hanging="720"/>
        <w:rPr>
          <w:rFonts w:ascii="Times New Roman" w:hAnsi="Times New Roman" w:eastAsia="Times New Roman" w:cs="Times New Roman"/>
        </w:rPr>
      </w:pPr>
      <w:proofErr w:type="spellStart"/>
      <w:r w:rsidRPr="00130713">
        <w:rPr>
          <w:rFonts w:ascii="Times New Roman" w:hAnsi="Times New Roman" w:eastAsia="Times New Roman" w:cs="Times New Roman"/>
        </w:rPr>
        <w:t>Ravdin</w:t>
      </w:r>
      <w:proofErr w:type="spellEnd"/>
      <w:r w:rsidRPr="00130713">
        <w:rPr>
          <w:rFonts w:ascii="Times New Roman" w:hAnsi="Times New Roman" w:eastAsia="Times New Roman" w:cs="Times New Roman"/>
        </w:rPr>
        <w:t xml:space="preserve">, L. D., &amp; </w:t>
      </w:r>
      <w:proofErr w:type="spellStart"/>
      <w:r w:rsidRPr="00130713">
        <w:rPr>
          <w:rFonts w:ascii="Times New Roman" w:hAnsi="Times New Roman" w:eastAsia="Times New Roman" w:cs="Times New Roman"/>
        </w:rPr>
        <w:t>Katzen</w:t>
      </w:r>
      <w:proofErr w:type="spellEnd"/>
      <w:r w:rsidRPr="00130713">
        <w:rPr>
          <w:rFonts w:ascii="Times New Roman" w:hAnsi="Times New Roman" w:eastAsia="Times New Roman" w:cs="Times New Roman"/>
        </w:rPr>
        <w:t xml:space="preserve">, H. L. (Eds.). (2013). </w:t>
      </w:r>
      <w:r w:rsidRPr="00130713">
        <w:rPr>
          <w:rFonts w:ascii="Times New Roman" w:hAnsi="Times New Roman" w:eastAsia="Times New Roman" w:cs="Times New Roman"/>
          <w:i/>
          <w:iCs/>
        </w:rPr>
        <w:t>Handbook on the Neuropsychology of Aging and Dementia</w:t>
      </w:r>
      <w:r w:rsidRPr="00130713">
        <w:rPr>
          <w:rFonts w:ascii="Times New Roman" w:hAnsi="Times New Roman" w:eastAsia="Times New Roman" w:cs="Times New Roman"/>
        </w:rPr>
        <w:t>. Springer.</w:t>
      </w:r>
    </w:p>
    <w:sectPr w:rsidRPr="00130713" w:rsidR="00D3589C" w:rsidSect="00BF572B">
      <w:headerReference w:type="default" r:id="rId17"/>
      <w:footerReference w:type="default" r:id="rId18"/>
      <w:headerReference w:type="first" r:id="rId19"/>
      <w:footerReference w:type="first" r:id="rId20"/>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G" w:author="Gabriel Gomes" w:date="2023-08-29T10:04:00Z" w:id="3">
    <w:p w:rsidR="09A330BE" w:rsidRDefault="09A330BE" w14:paraId="0B5239B4" w14:textId="631D67E6">
      <w:r>
        <w:t>This needs a table of contents</w:t>
      </w:r>
      <w:r>
        <w:annotationRef/>
      </w:r>
    </w:p>
  </w:comment>
  <w:comment w:initials="JH" w:author="John Hamilton" w:date="2023-08-29T16:42:00Z" w:id="952">
    <w:p w:rsidR="09A330BE" w:rsidRDefault="09A330BE" w14:paraId="1B78C5EA" w14:textId="110BEBEE">
      <w:r>
        <w:t>I'm significantly cutting this down because it goes into far more detail about dementia than we need. This section just needs to establish the specific problem that our app will address and why it needs to be addressed.</w:t>
      </w:r>
      <w:r>
        <w:annotationRef/>
      </w:r>
    </w:p>
  </w:comment>
  <w:comment w:initials="AN" w:author="Abebe Natea" w:date="2023-08-31T19:54:00Z" w:id="953">
    <w:p w:rsidR="09A330BE" w:rsidRDefault="09A330BE" w14:paraId="2BB68E8E" w14:textId="3E1D521D">
      <w:r>
        <w:t>I agree with your comment. You can modify it or I will review it.</w:t>
      </w:r>
      <w:r>
        <w:annotationRef/>
      </w:r>
    </w:p>
  </w:comment>
  <w:comment w:initials="GG" w:author="Gabriel Gomes" w:date="2023-08-29T10:15:00Z" w:id="1291">
    <w:p w:rsidR="09A330BE" w:rsidRDefault="09A330BE" w14:paraId="46B6A0A3" w14:textId="0DF62AA7">
      <w:r>
        <w:t>Help me figure out which tasks are dependent on which other ones.</w:t>
      </w:r>
      <w:r>
        <w:annotationRef/>
      </w:r>
    </w:p>
  </w:comment>
  <w:comment w:initials="" w:author="Gabriel Gomes [2]" w:date="2023-09-02T13:02:00Z" w:id="1333">
    <w:p w:rsidR="00FF45E7" w:rsidRDefault="00FF45E7" w14:paraId="22BF0D61" w14:textId="77777777">
      <w:r>
        <w:rPr>
          <w:rStyle w:val="CommentReference"/>
        </w:rPr>
        <w:annotationRef/>
      </w:r>
      <w:r>
        <w:rPr>
          <w:sz w:val="20"/>
          <w:szCs w:val="20"/>
        </w:rPr>
        <w:t>What’s that supposed to mean? Do we need this here?</w:t>
      </w:r>
    </w:p>
  </w:comment>
  <w:comment w:initials="ED" w:author="Edward Devine" w:date="2023-09-23T14:04:00Z" w:id="1334">
    <w:p w:rsidR="7E3D5E32" w:rsidRDefault="7E3D5E32" w14:paraId="4C9B7234" w14:textId="2C40D27E">
      <w:pPr>
        <w:pStyle w:val="CommentText"/>
      </w:pPr>
      <w:r>
        <w:t>This is a formula to calculate cost by hourly rate in attribution to total cost. It is needed to show how we are calculating our cost.</w:t>
      </w:r>
      <w:r>
        <w:rPr>
          <w:rStyle w:val="CommentReference"/>
        </w:rPr>
        <w:annotationRef/>
      </w:r>
    </w:p>
  </w:comment>
  <w:comment w:initials="JH" w:author="John Hamilton" w:date="2023-08-31T17:41:00Z" w:id="1518">
    <w:p w:rsidR="09A330BE" w:rsidRDefault="09A330BE" w14:paraId="12FE522A" w14:textId="458771E6">
      <w:r>
        <w:t>Do we even need this?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239B4" w15:done="1"/>
  <w15:commentEx w15:paraId="1B78C5EA" w15:done="1"/>
  <w15:commentEx w15:paraId="2BB68E8E" w15:paraIdParent="1B78C5EA" w15:done="1"/>
  <w15:commentEx w15:paraId="46B6A0A3" w15:done="0"/>
  <w15:commentEx w15:paraId="22BF0D61" w15:done="0"/>
  <w15:commentEx w15:paraId="4C9B7234" w15:paraIdParent="22BF0D61" w15:done="0"/>
  <w15:commentEx w15:paraId="12FE52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AA208B" w16cex:dateUtc="2023-08-29T14:04:00Z"/>
  <w16cex:commentExtensible w16cex:durableId="6F464A53" w16cex:dateUtc="2023-08-29T20:42:00Z"/>
  <w16cex:commentExtensible w16cex:durableId="1B3AE44D" w16cex:dateUtc="2023-08-31T23:54:00Z"/>
  <w16cex:commentExtensible w16cex:durableId="18600598" w16cex:dateUtc="2023-08-29T14:15:00Z"/>
  <w16cex:commentExtensible w16cex:durableId="289DB0D9" w16cex:dateUtc="2023-09-02T17:02:00Z"/>
  <w16cex:commentExtensible w16cex:durableId="5FCA6063" w16cex:dateUtc="2023-09-23T18:04:00Z"/>
  <w16cex:commentExtensible w16cex:durableId="14BB406E" w16cex:dateUtc="2023-08-31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239B4" w16cid:durableId="1AAA208B"/>
  <w16cid:commentId w16cid:paraId="1B78C5EA" w16cid:durableId="6F464A53"/>
  <w16cid:commentId w16cid:paraId="2BB68E8E" w16cid:durableId="1B3AE44D"/>
  <w16cid:commentId w16cid:paraId="46B6A0A3" w16cid:durableId="18600598"/>
  <w16cid:commentId w16cid:paraId="22BF0D61" w16cid:durableId="289DB0D9"/>
  <w16cid:commentId w16cid:paraId="4C9B7234" w16cid:durableId="5FCA6063"/>
  <w16cid:commentId w16cid:paraId="12FE522A" w16cid:durableId="14BB4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E79" w:rsidRDefault="00970E79" w14:paraId="4ADD5FD7" w14:textId="77777777">
      <w:pPr>
        <w:spacing w:after="0" w:line="240" w:lineRule="auto"/>
      </w:pPr>
      <w:r>
        <w:separator/>
      </w:r>
    </w:p>
  </w:endnote>
  <w:endnote w:type="continuationSeparator" w:id="0">
    <w:p w:rsidR="00970E79" w:rsidRDefault="00970E79" w14:paraId="43539639" w14:textId="77777777">
      <w:pPr>
        <w:spacing w:after="0" w:line="240" w:lineRule="auto"/>
      </w:pPr>
      <w:r>
        <w:continuationSeparator/>
      </w:r>
    </w:p>
  </w:endnote>
  <w:endnote w:type="continuationNotice" w:id="1">
    <w:p w:rsidR="00970E79" w:rsidRDefault="00970E79" w14:paraId="1C3D59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A330BE" w:rsidTr="7E3D5E32" w14:paraId="3CA6E784" w14:textId="77777777">
      <w:trPr>
        <w:trHeight w:val="300"/>
      </w:trPr>
      <w:tc>
        <w:tcPr>
          <w:tcW w:w="3120" w:type="dxa"/>
        </w:tcPr>
        <w:p w:rsidR="09A330BE" w:rsidP="09A330BE" w:rsidRDefault="09A330BE" w14:paraId="1B957C24" w14:textId="1D0C2F46">
          <w:pPr>
            <w:pStyle w:val="Header"/>
            <w:ind w:left="-115"/>
          </w:pPr>
        </w:p>
      </w:tc>
      <w:tc>
        <w:tcPr>
          <w:tcW w:w="3120" w:type="dxa"/>
        </w:tcPr>
        <w:p w:rsidR="09A330BE" w:rsidP="09A330BE" w:rsidRDefault="09A330BE" w14:paraId="2D840C3B" w14:textId="33022185">
          <w:pPr>
            <w:pStyle w:val="Header"/>
            <w:jc w:val="center"/>
          </w:pPr>
        </w:p>
      </w:tc>
      <w:tc>
        <w:tcPr>
          <w:tcW w:w="3120" w:type="dxa"/>
        </w:tcPr>
        <w:p w:rsidR="09A330BE" w:rsidP="09A330BE" w:rsidRDefault="09A330BE" w14:paraId="0A78CEEB" w14:textId="7291E3E3">
          <w:pPr>
            <w:pStyle w:val="Header"/>
            <w:ind w:right="-115"/>
            <w:jc w:val="right"/>
          </w:pPr>
        </w:p>
      </w:tc>
    </w:tr>
  </w:tbl>
  <w:p w:rsidR="09A330BE" w:rsidP="09A330BE" w:rsidRDefault="09A330BE" w14:paraId="0778061E" w14:textId="3ED47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A330BE" w:rsidTr="7E3D5E32" w14:paraId="3C5D4B69" w14:textId="77777777">
      <w:trPr>
        <w:trHeight w:val="300"/>
      </w:trPr>
      <w:tc>
        <w:tcPr>
          <w:tcW w:w="3120" w:type="dxa"/>
        </w:tcPr>
        <w:p w:rsidR="09A330BE" w:rsidP="09A330BE" w:rsidRDefault="09A330BE" w14:paraId="2D099331" w14:textId="5D35717D">
          <w:pPr>
            <w:pStyle w:val="Header"/>
            <w:ind w:left="-115"/>
          </w:pPr>
        </w:p>
      </w:tc>
      <w:tc>
        <w:tcPr>
          <w:tcW w:w="3120" w:type="dxa"/>
        </w:tcPr>
        <w:p w:rsidR="09A330BE" w:rsidP="09A330BE" w:rsidRDefault="09A330BE" w14:paraId="4C218C8F" w14:textId="01868351">
          <w:pPr>
            <w:pStyle w:val="Header"/>
            <w:jc w:val="center"/>
          </w:pPr>
        </w:p>
      </w:tc>
      <w:tc>
        <w:tcPr>
          <w:tcW w:w="3120" w:type="dxa"/>
        </w:tcPr>
        <w:p w:rsidR="09A330BE" w:rsidP="09A330BE" w:rsidRDefault="09A330BE" w14:paraId="7368E4B5" w14:textId="637B5CEC">
          <w:pPr>
            <w:pStyle w:val="Header"/>
            <w:ind w:right="-115"/>
            <w:jc w:val="right"/>
          </w:pPr>
        </w:p>
      </w:tc>
    </w:tr>
  </w:tbl>
  <w:p w:rsidR="09A330BE" w:rsidP="09A330BE" w:rsidRDefault="09A330BE" w14:paraId="10674479" w14:textId="721CB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E79" w:rsidRDefault="00970E79" w14:paraId="79D2019F" w14:textId="77777777">
      <w:pPr>
        <w:spacing w:after="0" w:line="240" w:lineRule="auto"/>
      </w:pPr>
      <w:r>
        <w:separator/>
      </w:r>
    </w:p>
  </w:footnote>
  <w:footnote w:type="continuationSeparator" w:id="0">
    <w:p w:rsidR="00970E79" w:rsidRDefault="00970E79" w14:paraId="5B7F0831" w14:textId="77777777">
      <w:pPr>
        <w:spacing w:after="0" w:line="240" w:lineRule="auto"/>
      </w:pPr>
      <w:r>
        <w:continuationSeparator/>
      </w:r>
    </w:p>
  </w:footnote>
  <w:footnote w:type="continuationNotice" w:id="1">
    <w:p w:rsidR="00970E79" w:rsidRDefault="00970E79" w14:paraId="07BCE1E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A330BE" w:rsidTr="7E3D5E32" w14:paraId="7762435A" w14:textId="77777777">
      <w:trPr>
        <w:trHeight w:val="300"/>
      </w:trPr>
      <w:tc>
        <w:tcPr>
          <w:tcW w:w="3120" w:type="dxa"/>
        </w:tcPr>
        <w:p w:rsidR="09A330BE" w:rsidP="09A330BE" w:rsidRDefault="09A330BE" w14:paraId="7FE06E24" w14:textId="5A8C5579">
          <w:pPr>
            <w:pStyle w:val="Header"/>
            <w:ind w:left="-115"/>
          </w:pPr>
        </w:p>
      </w:tc>
      <w:tc>
        <w:tcPr>
          <w:tcW w:w="3120" w:type="dxa"/>
        </w:tcPr>
        <w:p w:rsidR="09A330BE" w:rsidP="09A330BE" w:rsidRDefault="09A330BE" w14:paraId="15E56F04" w14:textId="5FABF9FE">
          <w:pPr>
            <w:pStyle w:val="Header"/>
            <w:jc w:val="center"/>
          </w:pPr>
        </w:p>
      </w:tc>
      <w:tc>
        <w:tcPr>
          <w:tcW w:w="3120" w:type="dxa"/>
        </w:tcPr>
        <w:p w:rsidR="09A330BE" w:rsidP="09A330BE" w:rsidRDefault="09A330BE" w14:paraId="679C345F" w14:textId="64336569">
          <w:pPr>
            <w:pStyle w:val="Header"/>
            <w:ind w:right="-115"/>
            <w:jc w:val="right"/>
          </w:pPr>
          <w:r>
            <w:fldChar w:fldCharType="begin"/>
          </w:r>
          <w:r>
            <w:instrText>PAGE</w:instrText>
          </w:r>
          <w:r>
            <w:fldChar w:fldCharType="separate"/>
          </w:r>
          <w:r w:rsidRPr="7E3D5E32" w:rsidR="7E3D5E32">
            <w:rPr>
              <w:noProof/>
            </w:rPr>
            <w:t>1</w:t>
          </w:r>
          <w:r>
            <w:fldChar w:fldCharType="end"/>
          </w:r>
          <w:r w:rsidR="7E3D5E32">
            <w:t xml:space="preserve"> of </w:t>
          </w:r>
          <w:r>
            <w:fldChar w:fldCharType="begin"/>
          </w:r>
          <w:r>
            <w:instrText>NUMPAGES</w:instrText>
          </w:r>
          <w:r>
            <w:fldChar w:fldCharType="separate"/>
          </w:r>
          <w:r w:rsidRPr="7E3D5E32" w:rsidR="7E3D5E32">
            <w:rPr>
              <w:noProof/>
            </w:rPr>
            <w:t>26</w:t>
          </w:r>
          <w:r>
            <w:fldChar w:fldCharType="end"/>
          </w:r>
        </w:p>
      </w:tc>
    </w:tr>
  </w:tbl>
  <w:p w:rsidR="09A330BE" w:rsidP="09A330BE" w:rsidRDefault="09A330BE" w14:paraId="77B26529" w14:textId="6D0F3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A330BE" w:rsidTr="7E3D5E32" w14:paraId="6C990C14" w14:textId="77777777">
      <w:trPr>
        <w:trHeight w:val="300"/>
      </w:trPr>
      <w:tc>
        <w:tcPr>
          <w:tcW w:w="3120" w:type="dxa"/>
        </w:tcPr>
        <w:p w:rsidR="09A330BE" w:rsidP="09A330BE" w:rsidRDefault="09A330BE" w14:paraId="22ECD03F" w14:textId="1B5FD5BB">
          <w:pPr>
            <w:pStyle w:val="Header"/>
            <w:ind w:left="-115"/>
          </w:pPr>
        </w:p>
      </w:tc>
      <w:tc>
        <w:tcPr>
          <w:tcW w:w="3120" w:type="dxa"/>
        </w:tcPr>
        <w:p w:rsidR="09A330BE" w:rsidP="09A330BE" w:rsidRDefault="09A330BE" w14:paraId="5DB9D0EC" w14:textId="1878B876">
          <w:pPr>
            <w:pStyle w:val="Header"/>
            <w:jc w:val="center"/>
          </w:pPr>
        </w:p>
      </w:tc>
      <w:tc>
        <w:tcPr>
          <w:tcW w:w="3120" w:type="dxa"/>
        </w:tcPr>
        <w:p w:rsidR="09A330BE" w:rsidP="09A330BE" w:rsidRDefault="09A330BE" w14:paraId="5A6414C7" w14:textId="143D4B38">
          <w:pPr>
            <w:pStyle w:val="Header"/>
            <w:ind w:right="-115"/>
            <w:jc w:val="right"/>
          </w:pPr>
        </w:p>
      </w:tc>
    </w:tr>
  </w:tbl>
  <w:p w:rsidR="09A330BE" w:rsidP="09A330BE" w:rsidRDefault="09A330BE" w14:paraId="1FA016AD" w14:textId="109D39D2">
    <w:pPr>
      <w:pStyle w:val="Header"/>
    </w:pPr>
  </w:p>
</w:hdr>
</file>

<file path=word/intelligence2.xml><?xml version="1.0" encoding="utf-8"?>
<int2:intelligence xmlns:int2="http://schemas.microsoft.com/office/intelligence/2020/intelligence" xmlns:oel="http://schemas.microsoft.com/office/2019/extlst">
  <int2:observations>
    <int2:textHash int2:hashCode="woKe2HavNQjeLa" int2:id="Azfzjmt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E092"/>
    <w:multiLevelType w:val="hybridMultilevel"/>
    <w:tmpl w:val="B9766F32"/>
    <w:lvl w:ilvl="0" w:tplc="4B00B4DC">
      <w:start w:val="1"/>
      <w:numFmt w:val="bullet"/>
      <w:lvlText w:val=""/>
      <w:lvlJc w:val="left"/>
      <w:pPr>
        <w:ind w:left="720" w:hanging="360"/>
      </w:pPr>
      <w:rPr>
        <w:rFonts w:hint="default" w:ascii="Symbol" w:hAnsi="Symbol"/>
      </w:rPr>
    </w:lvl>
    <w:lvl w:ilvl="1" w:tplc="08DE868A">
      <w:start w:val="1"/>
      <w:numFmt w:val="bullet"/>
      <w:lvlText w:val="o"/>
      <w:lvlJc w:val="left"/>
      <w:pPr>
        <w:ind w:left="1440" w:hanging="360"/>
      </w:pPr>
      <w:rPr>
        <w:rFonts w:hint="default" w:ascii="Courier New" w:hAnsi="Courier New"/>
      </w:rPr>
    </w:lvl>
    <w:lvl w:ilvl="2" w:tplc="02C6BC60">
      <w:start w:val="1"/>
      <w:numFmt w:val="bullet"/>
      <w:lvlText w:val=""/>
      <w:lvlJc w:val="left"/>
      <w:pPr>
        <w:ind w:left="2160" w:hanging="360"/>
      </w:pPr>
      <w:rPr>
        <w:rFonts w:hint="default" w:ascii="Wingdings" w:hAnsi="Wingdings"/>
      </w:rPr>
    </w:lvl>
    <w:lvl w:ilvl="3" w:tplc="3EF0F3FE">
      <w:start w:val="1"/>
      <w:numFmt w:val="bullet"/>
      <w:lvlText w:val=""/>
      <w:lvlJc w:val="left"/>
      <w:pPr>
        <w:ind w:left="2880" w:hanging="360"/>
      </w:pPr>
      <w:rPr>
        <w:rFonts w:hint="default" w:ascii="Symbol" w:hAnsi="Symbol"/>
      </w:rPr>
    </w:lvl>
    <w:lvl w:ilvl="4" w:tplc="F62A30DA">
      <w:start w:val="1"/>
      <w:numFmt w:val="bullet"/>
      <w:lvlText w:val="o"/>
      <w:lvlJc w:val="left"/>
      <w:pPr>
        <w:ind w:left="3600" w:hanging="360"/>
      </w:pPr>
      <w:rPr>
        <w:rFonts w:hint="default" w:ascii="Courier New" w:hAnsi="Courier New"/>
      </w:rPr>
    </w:lvl>
    <w:lvl w:ilvl="5" w:tplc="A7FCE278">
      <w:start w:val="1"/>
      <w:numFmt w:val="bullet"/>
      <w:lvlText w:val=""/>
      <w:lvlJc w:val="left"/>
      <w:pPr>
        <w:ind w:left="4320" w:hanging="360"/>
      </w:pPr>
      <w:rPr>
        <w:rFonts w:hint="default" w:ascii="Wingdings" w:hAnsi="Wingdings"/>
      </w:rPr>
    </w:lvl>
    <w:lvl w:ilvl="6" w:tplc="9E6637BC">
      <w:start w:val="1"/>
      <w:numFmt w:val="bullet"/>
      <w:lvlText w:val=""/>
      <w:lvlJc w:val="left"/>
      <w:pPr>
        <w:ind w:left="5040" w:hanging="360"/>
      </w:pPr>
      <w:rPr>
        <w:rFonts w:hint="default" w:ascii="Symbol" w:hAnsi="Symbol"/>
      </w:rPr>
    </w:lvl>
    <w:lvl w:ilvl="7" w:tplc="8CE26520">
      <w:start w:val="1"/>
      <w:numFmt w:val="bullet"/>
      <w:lvlText w:val="o"/>
      <w:lvlJc w:val="left"/>
      <w:pPr>
        <w:ind w:left="5760" w:hanging="360"/>
      </w:pPr>
      <w:rPr>
        <w:rFonts w:hint="default" w:ascii="Courier New" w:hAnsi="Courier New"/>
      </w:rPr>
    </w:lvl>
    <w:lvl w:ilvl="8" w:tplc="ECE0FB0E">
      <w:start w:val="1"/>
      <w:numFmt w:val="bullet"/>
      <w:lvlText w:val=""/>
      <w:lvlJc w:val="left"/>
      <w:pPr>
        <w:ind w:left="6480" w:hanging="360"/>
      </w:pPr>
      <w:rPr>
        <w:rFonts w:hint="default" w:ascii="Wingdings" w:hAnsi="Wingdings"/>
      </w:rPr>
    </w:lvl>
  </w:abstractNum>
  <w:abstractNum w:abstractNumId="1" w15:restartNumberingAfterBreak="0">
    <w:nsid w:val="0ECDF117"/>
    <w:multiLevelType w:val="hybridMultilevel"/>
    <w:tmpl w:val="7ADCAA5E"/>
    <w:lvl w:ilvl="0" w:tplc="58D8AC6A">
      <w:start w:val="1"/>
      <w:numFmt w:val="bullet"/>
      <w:lvlText w:val=""/>
      <w:lvlJc w:val="left"/>
      <w:pPr>
        <w:ind w:left="720" w:hanging="360"/>
      </w:pPr>
      <w:rPr>
        <w:rFonts w:hint="default" w:ascii="Symbol" w:hAnsi="Symbol"/>
      </w:rPr>
    </w:lvl>
    <w:lvl w:ilvl="1" w:tplc="0ED450E8">
      <w:start w:val="1"/>
      <w:numFmt w:val="bullet"/>
      <w:lvlText w:val="o"/>
      <w:lvlJc w:val="left"/>
      <w:pPr>
        <w:ind w:left="1440" w:hanging="360"/>
      </w:pPr>
      <w:rPr>
        <w:rFonts w:hint="default" w:ascii="Courier New" w:hAnsi="Courier New"/>
      </w:rPr>
    </w:lvl>
    <w:lvl w:ilvl="2" w:tplc="53CE8F20">
      <w:start w:val="1"/>
      <w:numFmt w:val="bullet"/>
      <w:lvlText w:val=""/>
      <w:lvlJc w:val="left"/>
      <w:pPr>
        <w:ind w:left="2160" w:hanging="360"/>
      </w:pPr>
      <w:rPr>
        <w:rFonts w:hint="default" w:ascii="Wingdings" w:hAnsi="Wingdings"/>
      </w:rPr>
    </w:lvl>
    <w:lvl w:ilvl="3" w:tplc="34FAAF2C">
      <w:start w:val="1"/>
      <w:numFmt w:val="bullet"/>
      <w:lvlText w:val=""/>
      <w:lvlJc w:val="left"/>
      <w:pPr>
        <w:ind w:left="2880" w:hanging="360"/>
      </w:pPr>
      <w:rPr>
        <w:rFonts w:hint="default" w:ascii="Symbol" w:hAnsi="Symbol"/>
      </w:rPr>
    </w:lvl>
    <w:lvl w:ilvl="4" w:tplc="B53AF80A">
      <w:start w:val="1"/>
      <w:numFmt w:val="bullet"/>
      <w:lvlText w:val="o"/>
      <w:lvlJc w:val="left"/>
      <w:pPr>
        <w:ind w:left="3600" w:hanging="360"/>
      </w:pPr>
      <w:rPr>
        <w:rFonts w:hint="default" w:ascii="Courier New" w:hAnsi="Courier New"/>
      </w:rPr>
    </w:lvl>
    <w:lvl w:ilvl="5" w:tplc="350A21FC">
      <w:start w:val="1"/>
      <w:numFmt w:val="bullet"/>
      <w:lvlText w:val=""/>
      <w:lvlJc w:val="left"/>
      <w:pPr>
        <w:ind w:left="4320" w:hanging="360"/>
      </w:pPr>
      <w:rPr>
        <w:rFonts w:hint="default" w:ascii="Wingdings" w:hAnsi="Wingdings"/>
      </w:rPr>
    </w:lvl>
    <w:lvl w:ilvl="6" w:tplc="4784EA50">
      <w:start w:val="1"/>
      <w:numFmt w:val="bullet"/>
      <w:lvlText w:val=""/>
      <w:lvlJc w:val="left"/>
      <w:pPr>
        <w:ind w:left="5040" w:hanging="360"/>
      </w:pPr>
      <w:rPr>
        <w:rFonts w:hint="default" w:ascii="Symbol" w:hAnsi="Symbol"/>
      </w:rPr>
    </w:lvl>
    <w:lvl w:ilvl="7" w:tplc="A5540C72">
      <w:start w:val="1"/>
      <w:numFmt w:val="bullet"/>
      <w:lvlText w:val="o"/>
      <w:lvlJc w:val="left"/>
      <w:pPr>
        <w:ind w:left="5760" w:hanging="360"/>
      </w:pPr>
      <w:rPr>
        <w:rFonts w:hint="default" w:ascii="Courier New" w:hAnsi="Courier New"/>
      </w:rPr>
    </w:lvl>
    <w:lvl w:ilvl="8" w:tplc="E8BE8542">
      <w:start w:val="1"/>
      <w:numFmt w:val="bullet"/>
      <w:lvlText w:val=""/>
      <w:lvlJc w:val="left"/>
      <w:pPr>
        <w:ind w:left="6480" w:hanging="360"/>
      </w:pPr>
      <w:rPr>
        <w:rFonts w:hint="default" w:ascii="Wingdings" w:hAnsi="Wingdings"/>
      </w:rPr>
    </w:lvl>
  </w:abstractNum>
  <w:abstractNum w:abstractNumId="2" w15:restartNumberingAfterBreak="0">
    <w:nsid w:val="0EDD57BB"/>
    <w:multiLevelType w:val="multilevel"/>
    <w:tmpl w:val="19285D7C"/>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68C01A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A7F2C"/>
    <w:multiLevelType w:val="hybridMultilevel"/>
    <w:tmpl w:val="FFFFFFFF"/>
    <w:lvl w:ilvl="0" w:tplc="9C284B86">
      <w:start w:val="1"/>
      <w:numFmt w:val="decimal"/>
      <w:lvlText w:val="%1."/>
      <w:lvlJc w:val="left"/>
      <w:pPr>
        <w:ind w:left="720" w:hanging="360"/>
      </w:pPr>
    </w:lvl>
    <w:lvl w:ilvl="1" w:tplc="C0B2FDA2">
      <w:start w:val="1"/>
      <w:numFmt w:val="lowerLetter"/>
      <w:lvlText w:val="%2."/>
      <w:lvlJc w:val="left"/>
      <w:pPr>
        <w:ind w:left="1440" w:hanging="360"/>
      </w:pPr>
    </w:lvl>
    <w:lvl w:ilvl="2" w:tplc="DCAC5CDC">
      <w:start w:val="1"/>
      <w:numFmt w:val="lowerRoman"/>
      <w:lvlText w:val="%3."/>
      <w:lvlJc w:val="right"/>
      <w:pPr>
        <w:ind w:left="2160" w:hanging="180"/>
      </w:pPr>
    </w:lvl>
    <w:lvl w:ilvl="3" w:tplc="C21E79A2">
      <w:start w:val="1"/>
      <w:numFmt w:val="decimal"/>
      <w:lvlText w:val="%4."/>
      <w:lvlJc w:val="left"/>
      <w:pPr>
        <w:ind w:left="2880" w:hanging="360"/>
      </w:pPr>
    </w:lvl>
    <w:lvl w:ilvl="4" w:tplc="B526F8EA">
      <w:start w:val="1"/>
      <w:numFmt w:val="lowerLetter"/>
      <w:lvlText w:val="%5."/>
      <w:lvlJc w:val="left"/>
      <w:pPr>
        <w:ind w:left="3600" w:hanging="360"/>
      </w:pPr>
    </w:lvl>
    <w:lvl w:ilvl="5" w:tplc="ADEA706E">
      <w:start w:val="1"/>
      <w:numFmt w:val="lowerRoman"/>
      <w:lvlText w:val="%6."/>
      <w:lvlJc w:val="right"/>
      <w:pPr>
        <w:ind w:left="4320" w:hanging="180"/>
      </w:pPr>
    </w:lvl>
    <w:lvl w:ilvl="6" w:tplc="AA4A4AD6">
      <w:start w:val="1"/>
      <w:numFmt w:val="decimal"/>
      <w:lvlText w:val="%7."/>
      <w:lvlJc w:val="left"/>
      <w:pPr>
        <w:ind w:left="5040" w:hanging="360"/>
      </w:pPr>
    </w:lvl>
    <w:lvl w:ilvl="7" w:tplc="68586FCA">
      <w:start w:val="1"/>
      <w:numFmt w:val="lowerLetter"/>
      <w:lvlText w:val="%8."/>
      <w:lvlJc w:val="left"/>
      <w:pPr>
        <w:ind w:left="5760" w:hanging="360"/>
      </w:pPr>
    </w:lvl>
    <w:lvl w:ilvl="8" w:tplc="31FAA446">
      <w:start w:val="1"/>
      <w:numFmt w:val="lowerRoman"/>
      <w:lvlText w:val="%9."/>
      <w:lvlJc w:val="right"/>
      <w:pPr>
        <w:ind w:left="6480" w:hanging="180"/>
      </w:pPr>
    </w:lvl>
  </w:abstractNum>
  <w:abstractNum w:abstractNumId="5" w15:restartNumberingAfterBreak="0">
    <w:nsid w:val="2FCBD1F1"/>
    <w:multiLevelType w:val="hybridMultilevel"/>
    <w:tmpl w:val="EBCEBB5E"/>
    <w:lvl w:ilvl="0" w:tplc="87AE96F2">
      <w:start w:val="1"/>
      <w:numFmt w:val="bullet"/>
      <w:lvlText w:val=""/>
      <w:lvlJc w:val="left"/>
      <w:pPr>
        <w:ind w:left="720" w:hanging="360"/>
      </w:pPr>
      <w:rPr>
        <w:rFonts w:hint="default" w:ascii="Symbol" w:hAnsi="Symbol"/>
      </w:rPr>
    </w:lvl>
    <w:lvl w:ilvl="1" w:tplc="4106F90E">
      <w:start w:val="1"/>
      <w:numFmt w:val="bullet"/>
      <w:lvlText w:val="o"/>
      <w:lvlJc w:val="left"/>
      <w:pPr>
        <w:ind w:left="1440" w:hanging="360"/>
      </w:pPr>
      <w:rPr>
        <w:rFonts w:hint="default" w:ascii="Courier New" w:hAnsi="Courier New"/>
      </w:rPr>
    </w:lvl>
    <w:lvl w:ilvl="2" w:tplc="4A96D8C2">
      <w:start w:val="1"/>
      <w:numFmt w:val="bullet"/>
      <w:lvlText w:val=""/>
      <w:lvlJc w:val="left"/>
      <w:pPr>
        <w:ind w:left="2160" w:hanging="360"/>
      </w:pPr>
      <w:rPr>
        <w:rFonts w:hint="default" w:ascii="Wingdings" w:hAnsi="Wingdings"/>
      </w:rPr>
    </w:lvl>
    <w:lvl w:ilvl="3" w:tplc="32AC7D72">
      <w:start w:val="1"/>
      <w:numFmt w:val="bullet"/>
      <w:lvlText w:val=""/>
      <w:lvlJc w:val="left"/>
      <w:pPr>
        <w:ind w:left="2880" w:hanging="360"/>
      </w:pPr>
      <w:rPr>
        <w:rFonts w:hint="default" w:ascii="Symbol" w:hAnsi="Symbol"/>
      </w:rPr>
    </w:lvl>
    <w:lvl w:ilvl="4" w:tplc="08C6D1D0">
      <w:start w:val="1"/>
      <w:numFmt w:val="bullet"/>
      <w:lvlText w:val="o"/>
      <w:lvlJc w:val="left"/>
      <w:pPr>
        <w:ind w:left="3600" w:hanging="360"/>
      </w:pPr>
      <w:rPr>
        <w:rFonts w:hint="default" w:ascii="Courier New" w:hAnsi="Courier New"/>
      </w:rPr>
    </w:lvl>
    <w:lvl w:ilvl="5" w:tplc="AAF87DDE">
      <w:start w:val="1"/>
      <w:numFmt w:val="bullet"/>
      <w:lvlText w:val=""/>
      <w:lvlJc w:val="left"/>
      <w:pPr>
        <w:ind w:left="4320" w:hanging="360"/>
      </w:pPr>
      <w:rPr>
        <w:rFonts w:hint="default" w:ascii="Wingdings" w:hAnsi="Wingdings"/>
      </w:rPr>
    </w:lvl>
    <w:lvl w:ilvl="6" w:tplc="46C8EDC4">
      <w:start w:val="1"/>
      <w:numFmt w:val="bullet"/>
      <w:lvlText w:val=""/>
      <w:lvlJc w:val="left"/>
      <w:pPr>
        <w:ind w:left="5040" w:hanging="360"/>
      </w:pPr>
      <w:rPr>
        <w:rFonts w:hint="default" w:ascii="Symbol" w:hAnsi="Symbol"/>
      </w:rPr>
    </w:lvl>
    <w:lvl w:ilvl="7" w:tplc="0A469E4A">
      <w:start w:val="1"/>
      <w:numFmt w:val="bullet"/>
      <w:lvlText w:val="o"/>
      <w:lvlJc w:val="left"/>
      <w:pPr>
        <w:ind w:left="5760" w:hanging="360"/>
      </w:pPr>
      <w:rPr>
        <w:rFonts w:hint="default" w:ascii="Courier New" w:hAnsi="Courier New"/>
      </w:rPr>
    </w:lvl>
    <w:lvl w:ilvl="8" w:tplc="2102C832">
      <w:start w:val="1"/>
      <w:numFmt w:val="bullet"/>
      <w:lvlText w:val=""/>
      <w:lvlJc w:val="left"/>
      <w:pPr>
        <w:ind w:left="6480" w:hanging="360"/>
      </w:pPr>
      <w:rPr>
        <w:rFonts w:hint="default" w:ascii="Wingdings" w:hAnsi="Wingdings"/>
      </w:rPr>
    </w:lvl>
  </w:abstractNum>
  <w:abstractNum w:abstractNumId="6" w15:restartNumberingAfterBreak="0">
    <w:nsid w:val="3083FD9E"/>
    <w:multiLevelType w:val="hybridMultilevel"/>
    <w:tmpl w:val="246484E6"/>
    <w:lvl w:ilvl="0" w:tplc="F588E87A">
      <w:start w:val="1"/>
      <w:numFmt w:val="bullet"/>
      <w:lvlText w:val=""/>
      <w:lvlJc w:val="left"/>
      <w:pPr>
        <w:ind w:left="720" w:hanging="360"/>
      </w:pPr>
      <w:rPr>
        <w:rFonts w:hint="default" w:ascii="Symbol" w:hAnsi="Symbol"/>
      </w:rPr>
    </w:lvl>
    <w:lvl w:ilvl="1" w:tplc="154C6E92">
      <w:start w:val="1"/>
      <w:numFmt w:val="bullet"/>
      <w:lvlText w:val="o"/>
      <w:lvlJc w:val="left"/>
      <w:pPr>
        <w:ind w:left="1440" w:hanging="360"/>
      </w:pPr>
      <w:rPr>
        <w:rFonts w:hint="default" w:ascii="Courier New" w:hAnsi="Courier New"/>
      </w:rPr>
    </w:lvl>
    <w:lvl w:ilvl="2" w:tplc="4A58747E">
      <w:start w:val="1"/>
      <w:numFmt w:val="bullet"/>
      <w:lvlText w:val=""/>
      <w:lvlJc w:val="left"/>
      <w:pPr>
        <w:ind w:left="2160" w:hanging="360"/>
      </w:pPr>
      <w:rPr>
        <w:rFonts w:hint="default" w:ascii="Wingdings" w:hAnsi="Wingdings"/>
      </w:rPr>
    </w:lvl>
    <w:lvl w:ilvl="3" w:tplc="9EEE7686">
      <w:start w:val="1"/>
      <w:numFmt w:val="bullet"/>
      <w:lvlText w:val=""/>
      <w:lvlJc w:val="left"/>
      <w:pPr>
        <w:ind w:left="2880" w:hanging="360"/>
      </w:pPr>
      <w:rPr>
        <w:rFonts w:hint="default" w:ascii="Symbol" w:hAnsi="Symbol"/>
      </w:rPr>
    </w:lvl>
    <w:lvl w:ilvl="4" w:tplc="503C8456">
      <w:start w:val="1"/>
      <w:numFmt w:val="bullet"/>
      <w:lvlText w:val="o"/>
      <w:lvlJc w:val="left"/>
      <w:pPr>
        <w:ind w:left="3600" w:hanging="360"/>
      </w:pPr>
      <w:rPr>
        <w:rFonts w:hint="default" w:ascii="Courier New" w:hAnsi="Courier New"/>
      </w:rPr>
    </w:lvl>
    <w:lvl w:ilvl="5" w:tplc="8154E2B6">
      <w:start w:val="1"/>
      <w:numFmt w:val="bullet"/>
      <w:lvlText w:val=""/>
      <w:lvlJc w:val="left"/>
      <w:pPr>
        <w:ind w:left="4320" w:hanging="360"/>
      </w:pPr>
      <w:rPr>
        <w:rFonts w:hint="default" w:ascii="Wingdings" w:hAnsi="Wingdings"/>
      </w:rPr>
    </w:lvl>
    <w:lvl w:ilvl="6" w:tplc="0F3265FC">
      <w:start w:val="1"/>
      <w:numFmt w:val="bullet"/>
      <w:lvlText w:val=""/>
      <w:lvlJc w:val="left"/>
      <w:pPr>
        <w:ind w:left="5040" w:hanging="360"/>
      </w:pPr>
      <w:rPr>
        <w:rFonts w:hint="default" w:ascii="Symbol" w:hAnsi="Symbol"/>
      </w:rPr>
    </w:lvl>
    <w:lvl w:ilvl="7" w:tplc="0D9EA3DE">
      <w:start w:val="1"/>
      <w:numFmt w:val="bullet"/>
      <w:lvlText w:val="o"/>
      <w:lvlJc w:val="left"/>
      <w:pPr>
        <w:ind w:left="5760" w:hanging="360"/>
      </w:pPr>
      <w:rPr>
        <w:rFonts w:hint="default" w:ascii="Courier New" w:hAnsi="Courier New"/>
      </w:rPr>
    </w:lvl>
    <w:lvl w:ilvl="8" w:tplc="0B006DFC">
      <w:start w:val="1"/>
      <w:numFmt w:val="bullet"/>
      <w:lvlText w:val=""/>
      <w:lvlJc w:val="left"/>
      <w:pPr>
        <w:ind w:left="6480" w:hanging="360"/>
      </w:pPr>
      <w:rPr>
        <w:rFonts w:hint="default" w:ascii="Wingdings" w:hAnsi="Wingdings"/>
      </w:rPr>
    </w:lvl>
  </w:abstractNum>
  <w:abstractNum w:abstractNumId="7" w15:restartNumberingAfterBreak="0">
    <w:nsid w:val="3A7AA223"/>
    <w:multiLevelType w:val="hybridMultilevel"/>
    <w:tmpl w:val="392CDE70"/>
    <w:lvl w:ilvl="0" w:tplc="EA101EB2">
      <w:start w:val="1"/>
      <w:numFmt w:val="bullet"/>
      <w:lvlText w:val=""/>
      <w:lvlJc w:val="left"/>
      <w:pPr>
        <w:ind w:left="720" w:hanging="360"/>
      </w:pPr>
      <w:rPr>
        <w:rFonts w:hint="default" w:ascii="Symbol" w:hAnsi="Symbol"/>
      </w:rPr>
    </w:lvl>
    <w:lvl w:ilvl="1" w:tplc="0C244704">
      <w:start w:val="1"/>
      <w:numFmt w:val="bullet"/>
      <w:lvlText w:val="o"/>
      <w:lvlJc w:val="left"/>
      <w:pPr>
        <w:ind w:left="1440" w:hanging="360"/>
      </w:pPr>
      <w:rPr>
        <w:rFonts w:hint="default" w:ascii="Courier New" w:hAnsi="Courier New"/>
      </w:rPr>
    </w:lvl>
    <w:lvl w:ilvl="2" w:tplc="C74C3420">
      <w:start w:val="1"/>
      <w:numFmt w:val="bullet"/>
      <w:lvlText w:val=""/>
      <w:lvlJc w:val="left"/>
      <w:pPr>
        <w:ind w:left="2160" w:hanging="360"/>
      </w:pPr>
      <w:rPr>
        <w:rFonts w:hint="default" w:ascii="Wingdings" w:hAnsi="Wingdings"/>
      </w:rPr>
    </w:lvl>
    <w:lvl w:ilvl="3" w:tplc="1002A2F0">
      <w:start w:val="1"/>
      <w:numFmt w:val="bullet"/>
      <w:lvlText w:val=""/>
      <w:lvlJc w:val="left"/>
      <w:pPr>
        <w:ind w:left="2880" w:hanging="360"/>
      </w:pPr>
      <w:rPr>
        <w:rFonts w:hint="default" w:ascii="Symbol" w:hAnsi="Symbol"/>
      </w:rPr>
    </w:lvl>
    <w:lvl w:ilvl="4" w:tplc="5204BC22">
      <w:start w:val="1"/>
      <w:numFmt w:val="bullet"/>
      <w:lvlText w:val="o"/>
      <w:lvlJc w:val="left"/>
      <w:pPr>
        <w:ind w:left="3600" w:hanging="360"/>
      </w:pPr>
      <w:rPr>
        <w:rFonts w:hint="default" w:ascii="Courier New" w:hAnsi="Courier New"/>
      </w:rPr>
    </w:lvl>
    <w:lvl w:ilvl="5" w:tplc="1C14B330">
      <w:start w:val="1"/>
      <w:numFmt w:val="bullet"/>
      <w:lvlText w:val=""/>
      <w:lvlJc w:val="left"/>
      <w:pPr>
        <w:ind w:left="4320" w:hanging="360"/>
      </w:pPr>
      <w:rPr>
        <w:rFonts w:hint="default" w:ascii="Wingdings" w:hAnsi="Wingdings"/>
      </w:rPr>
    </w:lvl>
    <w:lvl w:ilvl="6" w:tplc="AC84D988">
      <w:start w:val="1"/>
      <w:numFmt w:val="bullet"/>
      <w:lvlText w:val=""/>
      <w:lvlJc w:val="left"/>
      <w:pPr>
        <w:ind w:left="5040" w:hanging="360"/>
      </w:pPr>
      <w:rPr>
        <w:rFonts w:hint="default" w:ascii="Symbol" w:hAnsi="Symbol"/>
      </w:rPr>
    </w:lvl>
    <w:lvl w:ilvl="7" w:tplc="EAA2F2EC">
      <w:start w:val="1"/>
      <w:numFmt w:val="bullet"/>
      <w:lvlText w:val="o"/>
      <w:lvlJc w:val="left"/>
      <w:pPr>
        <w:ind w:left="5760" w:hanging="360"/>
      </w:pPr>
      <w:rPr>
        <w:rFonts w:hint="default" w:ascii="Courier New" w:hAnsi="Courier New"/>
      </w:rPr>
    </w:lvl>
    <w:lvl w:ilvl="8" w:tplc="06D8F11A">
      <w:start w:val="1"/>
      <w:numFmt w:val="bullet"/>
      <w:lvlText w:val=""/>
      <w:lvlJc w:val="left"/>
      <w:pPr>
        <w:ind w:left="6480" w:hanging="360"/>
      </w:pPr>
      <w:rPr>
        <w:rFonts w:hint="default" w:ascii="Wingdings" w:hAnsi="Wingdings"/>
      </w:rPr>
    </w:lvl>
  </w:abstractNum>
  <w:abstractNum w:abstractNumId="8" w15:restartNumberingAfterBreak="0">
    <w:nsid w:val="3F85B93A"/>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9" w15:restartNumberingAfterBreak="0">
    <w:nsid w:val="446F9C1F"/>
    <w:multiLevelType w:val="hybridMultilevel"/>
    <w:tmpl w:val="53984F32"/>
    <w:lvl w:ilvl="0" w:tplc="A9BAE2A6">
      <w:start w:val="1"/>
      <w:numFmt w:val="decimal"/>
      <w:lvlText w:val="%1."/>
      <w:lvlJc w:val="left"/>
      <w:pPr>
        <w:ind w:left="720" w:hanging="360"/>
      </w:pPr>
    </w:lvl>
    <w:lvl w:ilvl="1" w:tplc="987A1652">
      <w:start w:val="1"/>
      <w:numFmt w:val="lowerLetter"/>
      <w:lvlText w:val="%2."/>
      <w:lvlJc w:val="left"/>
      <w:pPr>
        <w:ind w:left="1440" w:hanging="360"/>
      </w:pPr>
    </w:lvl>
    <w:lvl w:ilvl="2" w:tplc="988009AC">
      <w:start w:val="1"/>
      <w:numFmt w:val="lowerRoman"/>
      <w:lvlText w:val="%3."/>
      <w:lvlJc w:val="right"/>
      <w:pPr>
        <w:ind w:left="2160" w:hanging="180"/>
      </w:pPr>
    </w:lvl>
    <w:lvl w:ilvl="3" w:tplc="44FA9402">
      <w:start w:val="1"/>
      <w:numFmt w:val="decimal"/>
      <w:lvlText w:val="%4."/>
      <w:lvlJc w:val="left"/>
      <w:pPr>
        <w:ind w:left="2880" w:hanging="360"/>
      </w:pPr>
    </w:lvl>
    <w:lvl w:ilvl="4" w:tplc="80E06FA6">
      <w:start w:val="1"/>
      <w:numFmt w:val="lowerLetter"/>
      <w:lvlText w:val="%5."/>
      <w:lvlJc w:val="left"/>
      <w:pPr>
        <w:ind w:left="3600" w:hanging="360"/>
      </w:pPr>
    </w:lvl>
    <w:lvl w:ilvl="5" w:tplc="9E40AE90">
      <w:start w:val="1"/>
      <w:numFmt w:val="lowerRoman"/>
      <w:lvlText w:val="%6."/>
      <w:lvlJc w:val="right"/>
      <w:pPr>
        <w:ind w:left="4320" w:hanging="180"/>
      </w:pPr>
    </w:lvl>
    <w:lvl w:ilvl="6" w:tplc="538EF6CC">
      <w:start w:val="1"/>
      <w:numFmt w:val="decimal"/>
      <w:lvlText w:val="%7."/>
      <w:lvlJc w:val="left"/>
      <w:pPr>
        <w:ind w:left="5040" w:hanging="360"/>
      </w:pPr>
    </w:lvl>
    <w:lvl w:ilvl="7" w:tplc="8DAA2822">
      <w:start w:val="1"/>
      <w:numFmt w:val="lowerLetter"/>
      <w:lvlText w:val="%8."/>
      <w:lvlJc w:val="left"/>
      <w:pPr>
        <w:ind w:left="5760" w:hanging="360"/>
      </w:pPr>
    </w:lvl>
    <w:lvl w:ilvl="8" w:tplc="1E24B420">
      <w:start w:val="1"/>
      <w:numFmt w:val="lowerRoman"/>
      <w:lvlText w:val="%9."/>
      <w:lvlJc w:val="right"/>
      <w:pPr>
        <w:ind w:left="6480" w:hanging="180"/>
      </w:pPr>
    </w:lvl>
  </w:abstractNum>
  <w:abstractNum w:abstractNumId="10" w15:restartNumberingAfterBreak="0">
    <w:nsid w:val="4992487C"/>
    <w:multiLevelType w:val="hybridMultilevel"/>
    <w:tmpl w:val="FFFFFFFF"/>
    <w:lvl w:ilvl="0" w:tplc="60E4679C">
      <w:start w:val="1"/>
      <w:numFmt w:val="bullet"/>
      <w:lvlText w:val=""/>
      <w:lvlJc w:val="left"/>
      <w:pPr>
        <w:ind w:left="720" w:hanging="360"/>
      </w:pPr>
      <w:rPr>
        <w:rFonts w:hint="default" w:ascii="Symbol" w:hAnsi="Symbol"/>
      </w:rPr>
    </w:lvl>
    <w:lvl w:ilvl="1" w:tplc="5DE48136">
      <w:start w:val="1"/>
      <w:numFmt w:val="bullet"/>
      <w:lvlText w:val=""/>
      <w:lvlJc w:val="left"/>
      <w:pPr>
        <w:ind w:left="1440" w:hanging="360"/>
      </w:pPr>
      <w:rPr>
        <w:rFonts w:hint="default" w:ascii="Symbol" w:hAnsi="Symbol"/>
      </w:rPr>
    </w:lvl>
    <w:lvl w:ilvl="2" w:tplc="7C507574">
      <w:start w:val="1"/>
      <w:numFmt w:val="bullet"/>
      <w:lvlText w:val=""/>
      <w:lvlJc w:val="left"/>
      <w:pPr>
        <w:ind w:left="2160" w:hanging="360"/>
      </w:pPr>
      <w:rPr>
        <w:rFonts w:hint="default" w:ascii="Wingdings" w:hAnsi="Wingdings"/>
      </w:rPr>
    </w:lvl>
    <w:lvl w:ilvl="3" w:tplc="3D6A5D0C">
      <w:start w:val="1"/>
      <w:numFmt w:val="bullet"/>
      <w:lvlText w:val=""/>
      <w:lvlJc w:val="left"/>
      <w:pPr>
        <w:ind w:left="2880" w:hanging="360"/>
      </w:pPr>
      <w:rPr>
        <w:rFonts w:hint="default" w:ascii="Symbol" w:hAnsi="Symbol"/>
      </w:rPr>
    </w:lvl>
    <w:lvl w:ilvl="4" w:tplc="05F03FA2">
      <w:start w:val="1"/>
      <w:numFmt w:val="bullet"/>
      <w:lvlText w:val="o"/>
      <w:lvlJc w:val="left"/>
      <w:pPr>
        <w:ind w:left="3600" w:hanging="360"/>
      </w:pPr>
      <w:rPr>
        <w:rFonts w:hint="default" w:ascii="Courier New" w:hAnsi="Courier New"/>
      </w:rPr>
    </w:lvl>
    <w:lvl w:ilvl="5" w:tplc="A84A8F58">
      <w:start w:val="1"/>
      <w:numFmt w:val="bullet"/>
      <w:lvlText w:val=""/>
      <w:lvlJc w:val="left"/>
      <w:pPr>
        <w:ind w:left="4320" w:hanging="360"/>
      </w:pPr>
      <w:rPr>
        <w:rFonts w:hint="default" w:ascii="Wingdings" w:hAnsi="Wingdings"/>
      </w:rPr>
    </w:lvl>
    <w:lvl w:ilvl="6" w:tplc="A7A4C41A">
      <w:start w:val="1"/>
      <w:numFmt w:val="bullet"/>
      <w:lvlText w:val=""/>
      <w:lvlJc w:val="left"/>
      <w:pPr>
        <w:ind w:left="5040" w:hanging="360"/>
      </w:pPr>
      <w:rPr>
        <w:rFonts w:hint="default" w:ascii="Symbol" w:hAnsi="Symbol"/>
      </w:rPr>
    </w:lvl>
    <w:lvl w:ilvl="7" w:tplc="9B96772E">
      <w:start w:val="1"/>
      <w:numFmt w:val="bullet"/>
      <w:lvlText w:val="o"/>
      <w:lvlJc w:val="left"/>
      <w:pPr>
        <w:ind w:left="5760" w:hanging="360"/>
      </w:pPr>
      <w:rPr>
        <w:rFonts w:hint="default" w:ascii="Courier New" w:hAnsi="Courier New"/>
      </w:rPr>
    </w:lvl>
    <w:lvl w:ilvl="8" w:tplc="A726D3F0">
      <w:start w:val="1"/>
      <w:numFmt w:val="bullet"/>
      <w:lvlText w:val=""/>
      <w:lvlJc w:val="left"/>
      <w:pPr>
        <w:ind w:left="6480" w:hanging="360"/>
      </w:pPr>
      <w:rPr>
        <w:rFonts w:hint="default" w:ascii="Wingdings" w:hAnsi="Wingdings"/>
      </w:rPr>
    </w:lvl>
  </w:abstractNum>
  <w:abstractNum w:abstractNumId="11" w15:restartNumberingAfterBreak="0">
    <w:nsid w:val="54ACA0E8"/>
    <w:multiLevelType w:val="hybridMultilevel"/>
    <w:tmpl w:val="FFFFFFFF"/>
    <w:lvl w:ilvl="0" w:tplc="0EBA6A50">
      <w:start w:val="1"/>
      <w:numFmt w:val="bullet"/>
      <w:lvlText w:val=""/>
      <w:lvlJc w:val="left"/>
      <w:pPr>
        <w:ind w:left="720" w:hanging="360"/>
      </w:pPr>
      <w:rPr>
        <w:rFonts w:hint="default" w:ascii="Symbol" w:hAnsi="Symbol"/>
      </w:rPr>
    </w:lvl>
    <w:lvl w:ilvl="1" w:tplc="EB582DAC">
      <w:start w:val="1"/>
      <w:numFmt w:val="bullet"/>
      <w:lvlText w:val="o"/>
      <w:lvlJc w:val="left"/>
      <w:pPr>
        <w:ind w:left="1440" w:hanging="360"/>
      </w:pPr>
      <w:rPr>
        <w:rFonts w:hint="default" w:ascii="Courier New" w:hAnsi="Courier New"/>
      </w:rPr>
    </w:lvl>
    <w:lvl w:ilvl="2" w:tplc="AA866140">
      <w:start w:val="1"/>
      <w:numFmt w:val="bullet"/>
      <w:lvlText w:val=""/>
      <w:lvlJc w:val="left"/>
      <w:pPr>
        <w:ind w:left="2160" w:hanging="360"/>
      </w:pPr>
      <w:rPr>
        <w:rFonts w:hint="default" w:ascii="Wingdings" w:hAnsi="Wingdings"/>
      </w:rPr>
    </w:lvl>
    <w:lvl w:ilvl="3" w:tplc="52969964">
      <w:start w:val="1"/>
      <w:numFmt w:val="bullet"/>
      <w:lvlText w:val=""/>
      <w:lvlJc w:val="left"/>
      <w:pPr>
        <w:ind w:left="2880" w:hanging="360"/>
      </w:pPr>
      <w:rPr>
        <w:rFonts w:hint="default" w:ascii="Symbol" w:hAnsi="Symbol"/>
      </w:rPr>
    </w:lvl>
    <w:lvl w:ilvl="4" w:tplc="30523CF8">
      <w:start w:val="1"/>
      <w:numFmt w:val="bullet"/>
      <w:lvlText w:val="o"/>
      <w:lvlJc w:val="left"/>
      <w:pPr>
        <w:ind w:left="3600" w:hanging="360"/>
      </w:pPr>
      <w:rPr>
        <w:rFonts w:hint="default" w:ascii="Courier New" w:hAnsi="Courier New"/>
      </w:rPr>
    </w:lvl>
    <w:lvl w:ilvl="5" w:tplc="4C1898E2">
      <w:start w:val="1"/>
      <w:numFmt w:val="bullet"/>
      <w:lvlText w:val=""/>
      <w:lvlJc w:val="left"/>
      <w:pPr>
        <w:ind w:left="4320" w:hanging="360"/>
      </w:pPr>
      <w:rPr>
        <w:rFonts w:hint="default" w:ascii="Wingdings" w:hAnsi="Wingdings"/>
      </w:rPr>
    </w:lvl>
    <w:lvl w:ilvl="6" w:tplc="8C784CE4">
      <w:start w:val="1"/>
      <w:numFmt w:val="bullet"/>
      <w:lvlText w:val=""/>
      <w:lvlJc w:val="left"/>
      <w:pPr>
        <w:ind w:left="5040" w:hanging="360"/>
      </w:pPr>
      <w:rPr>
        <w:rFonts w:hint="default" w:ascii="Symbol" w:hAnsi="Symbol"/>
      </w:rPr>
    </w:lvl>
    <w:lvl w:ilvl="7" w:tplc="1BE8D9DC">
      <w:start w:val="1"/>
      <w:numFmt w:val="bullet"/>
      <w:lvlText w:val="o"/>
      <w:lvlJc w:val="left"/>
      <w:pPr>
        <w:ind w:left="5760" w:hanging="360"/>
      </w:pPr>
      <w:rPr>
        <w:rFonts w:hint="default" w:ascii="Courier New" w:hAnsi="Courier New"/>
      </w:rPr>
    </w:lvl>
    <w:lvl w:ilvl="8" w:tplc="83305CF0">
      <w:start w:val="1"/>
      <w:numFmt w:val="bullet"/>
      <w:lvlText w:val=""/>
      <w:lvlJc w:val="left"/>
      <w:pPr>
        <w:ind w:left="6480" w:hanging="360"/>
      </w:pPr>
      <w:rPr>
        <w:rFonts w:hint="default" w:ascii="Wingdings" w:hAnsi="Wingdings"/>
      </w:rPr>
    </w:lvl>
  </w:abstractNum>
  <w:abstractNum w:abstractNumId="12" w15:restartNumberingAfterBreak="0">
    <w:nsid w:val="573F32ED"/>
    <w:multiLevelType w:val="hybridMultilevel"/>
    <w:tmpl w:val="FFFFFFFF"/>
    <w:lvl w:ilvl="0" w:tplc="1278EE70">
      <w:start w:val="1"/>
      <w:numFmt w:val="decimal"/>
      <w:lvlText w:val="%1."/>
      <w:lvlJc w:val="left"/>
      <w:pPr>
        <w:ind w:left="720" w:hanging="360"/>
      </w:pPr>
    </w:lvl>
    <w:lvl w:ilvl="1" w:tplc="F82EBE3E">
      <w:start w:val="1"/>
      <w:numFmt w:val="lowerLetter"/>
      <w:lvlText w:val="%2."/>
      <w:lvlJc w:val="left"/>
      <w:pPr>
        <w:ind w:left="1440" w:hanging="360"/>
      </w:pPr>
    </w:lvl>
    <w:lvl w:ilvl="2" w:tplc="C4EAF7A6">
      <w:start w:val="1"/>
      <w:numFmt w:val="lowerRoman"/>
      <w:lvlText w:val="%3."/>
      <w:lvlJc w:val="right"/>
      <w:pPr>
        <w:ind w:left="2160" w:hanging="180"/>
      </w:pPr>
    </w:lvl>
    <w:lvl w:ilvl="3" w:tplc="2D824996">
      <w:start w:val="1"/>
      <w:numFmt w:val="decimal"/>
      <w:lvlText w:val="%4."/>
      <w:lvlJc w:val="left"/>
      <w:pPr>
        <w:ind w:left="2880" w:hanging="360"/>
      </w:pPr>
    </w:lvl>
    <w:lvl w:ilvl="4" w:tplc="7D0A4E6A">
      <w:start w:val="1"/>
      <w:numFmt w:val="lowerLetter"/>
      <w:lvlText w:val="%5."/>
      <w:lvlJc w:val="left"/>
      <w:pPr>
        <w:ind w:left="3600" w:hanging="360"/>
      </w:pPr>
    </w:lvl>
    <w:lvl w:ilvl="5" w:tplc="B6928170">
      <w:start w:val="1"/>
      <w:numFmt w:val="lowerRoman"/>
      <w:lvlText w:val="%6."/>
      <w:lvlJc w:val="right"/>
      <w:pPr>
        <w:ind w:left="4320" w:hanging="180"/>
      </w:pPr>
    </w:lvl>
    <w:lvl w:ilvl="6" w:tplc="325ECA3E">
      <w:start w:val="1"/>
      <w:numFmt w:val="decimal"/>
      <w:lvlText w:val="%7."/>
      <w:lvlJc w:val="left"/>
      <w:pPr>
        <w:ind w:left="5040" w:hanging="360"/>
      </w:pPr>
    </w:lvl>
    <w:lvl w:ilvl="7" w:tplc="4B985552">
      <w:start w:val="1"/>
      <w:numFmt w:val="lowerLetter"/>
      <w:lvlText w:val="%8."/>
      <w:lvlJc w:val="left"/>
      <w:pPr>
        <w:ind w:left="5760" w:hanging="360"/>
      </w:pPr>
    </w:lvl>
    <w:lvl w:ilvl="8" w:tplc="8398C5F6">
      <w:start w:val="1"/>
      <w:numFmt w:val="lowerRoman"/>
      <w:lvlText w:val="%9."/>
      <w:lvlJc w:val="right"/>
      <w:pPr>
        <w:ind w:left="6480" w:hanging="180"/>
      </w:pPr>
    </w:lvl>
  </w:abstractNum>
  <w:abstractNum w:abstractNumId="13" w15:restartNumberingAfterBreak="0">
    <w:nsid w:val="585B8A44"/>
    <w:multiLevelType w:val="hybridMultilevel"/>
    <w:tmpl w:val="DEB0C5C2"/>
    <w:lvl w:ilvl="0" w:tplc="2B5CAC2C">
      <w:start w:val="1"/>
      <w:numFmt w:val="bullet"/>
      <w:lvlText w:val=""/>
      <w:lvlJc w:val="left"/>
      <w:pPr>
        <w:ind w:left="720" w:hanging="360"/>
      </w:pPr>
      <w:rPr>
        <w:rFonts w:hint="default" w:ascii="Symbol" w:hAnsi="Symbol"/>
      </w:rPr>
    </w:lvl>
    <w:lvl w:ilvl="1" w:tplc="B0A2D5D4">
      <w:start w:val="1"/>
      <w:numFmt w:val="bullet"/>
      <w:lvlText w:val="o"/>
      <w:lvlJc w:val="left"/>
      <w:pPr>
        <w:ind w:left="1440" w:hanging="360"/>
      </w:pPr>
      <w:rPr>
        <w:rFonts w:hint="default" w:ascii="Courier New" w:hAnsi="Courier New"/>
      </w:rPr>
    </w:lvl>
    <w:lvl w:ilvl="2" w:tplc="C2D641A6">
      <w:start w:val="1"/>
      <w:numFmt w:val="bullet"/>
      <w:lvlText w:val=""/>
      <w:lvlJc w:val="left"/>
      <w:pPr>
        <w:ind w:left="2160" w:hanging="360"/>
      </w:pPr>
      <w:rPr>
        <w:rFonts w:hint="default" w:ascii="Wingdings" w:hAnsi="Wingdings"/>
      </w:rPr>
    </w:lvl>
    <w:lvl w:ilvl="3" w:tplc="E18EC242">
      <w:start w:val="1"/>
      <w:numFmt w:val="bullet"/>
      <w:lvlText w:val=""/>
      <w:lvlJc w:val="left"/>
      <w:pPr>
        <w:ind w:left="2880" w:hanging="360"/>
      </w:pPr>
      <w:rPr>
        <w:rFonts w:hint="default" w:ascii="Symbol" w:hAnsi="Symbol"/>
      </w:rPr>
    </w:lvl>
    <w:lvl w:ilvl="4" w:tplc="05E8E6AC">
      <w:start w:val="1"/>
      <w:numFmt w:val="bullet"/>
      <w:lvlText w:val="o"/>
      <w:lvlJc w:val="left"/>
      <w:pPr>
        <w:ind w:left="3600" w:hanging="360"/>
      </w:pPr>
      <w:rPr>
        <w:rFonts w:hint="default" w:ascii="Courier New" w:hAnsi="Courier New"/>
      </w:rPr>
    </w:lvl>
    <w:lvl w:ilvl="5" w:tplc="EA4276E8">
      <w:start w:val="1"/>
      <w:numFmt w:val="bullet"/>
      <w:lvlText w:val=""/>
      <w:lvlJc w:val="left"/>
      <w:pPr>
        <w:ind w:left="4320" w:hanging="360"/>
      </w:pPr>
      <w:rPr>
        <w:rFonts w:hint="default" w:ascii="Wingdings" w:hAnsi="Wingdings"/>
      </w:rPr>
    </w:lvl>
    <w:lvl w:ilvl="6" w:tplc="1B306B60">
      <w:start w:val="1"/>
      <w:numFmt w:val="bullet"/>
      <w:lvlText w:val=""/>
      <w:lvlJc w:val="left"/>
      <w:pPr>
        <w:ind w:left="5040" w:hanging="360"/>
      </w:pPr>
      <w:rPr>
        <w:rFonts w:hint="default" w:ascii="Symbol" w:hAnsi="Symbol"/>
      </w:rPr>
    </w:lvl>
    <w:lvl w:ilvl="7" w:tplc="BFF486BE">
      <w:start w:val="1"/>
      <w:numFmt w:val="bullet"/>
      <w:lvlText w:val="o"/>
      <w:lvlJc w:val="left"/>
      <w:pPr>
        <w:ind w:left="5760" w:hanging="360"/>
      </w:pPr>
      <w:rPr>
        <w:rFonts w:hint="default" w:ascii="Courier New" w:hAnsi="Courier New"/>
      </w:rPr>
    </w:lvl>
    <w:lvl w:ilvl="8" w:tplc="B754A478">
      <w:start w:val="1"/>
      <w:numFmt w:val="bullet"/>
      <w:lvlText w:val=""/>
      <w:lvlJc w:val="left"/>
      <w:pPr>
        <w:ind w:left="6480" w:hanging="360"/>
      </w:pPr>
      <w:rPr>
        <w:rFonts w:hint="default" w:ascii="Wingdings" w:hAnsi="Wingdings"/>
      </w:rPr>
    </w:lvl>
  </w:abstractNum>
  <w:abstractNum w:abstractNumId="14" w15:restartNumberingAfterBreak="0">
    <w:nsid w:val="5EA9C08C"/>
    <w:multiLevelType w:val="hybridMultilevel"/>
    <w:tmpl w:val="F0104B90"/>
    <w:lvl w:ilvl="0" w:tplc="253A7114">
      <w:start w:val="1"/>
      <w:numFmt w:val="decimal"/>
      <w:lvlText w:val="%1."/>
      <w:lvlJc w:val="left"/>
      <w:pPr>
        <w:ind w:left="720" w:hanging="360"/>
      </w:pPr>
    </w:lvl>
    <w:lvl w:ilvl="1" w:tplc="8FC8969C">
      <w:start w:val="1"/>
      <w:numFmt w:val="lowerLetter"/>
      <w:lvlText w:val="%2."/>
      <w:lvlJc w:val="left"/>
      <w:pPr>
        <w:ind w:left="1440" w:hanging="360"/>
      </w:pPr>
    </w:lvl>
    <w:lvl w:ilvl="2" w:tplc="7C12640A">
      <w:start w:val="1"/>
      <w:numFmt w:val="lowerRoman"/>
      <w:lvlText w:val="%3."/>
      <w:lvlJc w:val="right"/>
      <w:pPr>
        <w:ind w:left="2160" w:hanging="180"/>
      </w:pPr>
    </w:lvl>
    <w:lvl w:ilvl="3" w:tplc="56346936">
      <w:start w:val="1"/>
      <w:numFmt w:val="decimal"/>
      <w:lvlText w:val="%4."/>
      <w:lvlJc w:val="left"/>
      <w:pPr>
        <w:ind w:left="2880" w:hanging="360"/>
      </w:pPr>
    </w:lvl>
    <w:lvl w:ilvl="4" w:tplc="DBE20A44">
      <w:start w:val="1"/>
      <w:numFmt w:val="lowerLetter"/>
      <w:lvlText w:val="%5."/>
      <w:lvlJc w:val="left"/>
      <w:pPr>
        <w:ind w:left="3600" w:hanging="360"/>
      </w:pPr>
    </w:lvl>
    <w:lvl w:ilvl="5" w:tplc="15F6BD14">
      <w:start w:val="1"/>
      <w:numFmt w:val="lowerRoman"/>
      <w:lvlText w:val="%6."/>
      <w:lvlJc w:val="right"/>
      <w:pPr>
        <w:ind w:left="4320" w:hanging="180"/>
      </w:pPr>
    </w:lvl>
    <w:lvl w:ilvl="6" w:tplc="1F0A3136">
      <w:start w:val="1"/>
      <w:numFmt w:val="decimal"/>
      <w:lvlText w:val="%7."/>
      <w:lvlJc w:val="left"/>
      <w:pPr>
        <w:ind w:left="5040" w:hanging="360"/>
      </w:pPr>
    </w:lvl>
    <w:lvl w:ilvl="7" w:tplc="31FA8CAC">
      <w:start w:val="1"/>
      <w:numFmt w:val="lowerLetter"/>
      <w:lvlText w:val="%8."/>
      <w:lvlJc w:val="left"/>
      <w:pPr>
        <w:ind w:left="5760" w:hanging="360"/>
      </w:pPr>
    </w:lvl>
    <w:lvl w:ilvl="8" w:tplc="443648E8">
      <w:start w:val="1"/>
      <w:numFmt w:val="lowerRoman"/>
      <w:lvlText w:val="%9."/>
      <w:lvlJc w:val="right"/>
      <w:pPr>
        <w:ind w:left="6480" w:hanging="180"/>
      </w:pPr>
    </w:lvl>
  </w:abstractNum>
  <w:abstractNum w:abstractNumId="15" w15:restartNumberingAfterBreak="0">
    <w:nsid w:val="65E710F2"/>
    <w:multiLevelType w:val="multilevel"/>
    <w:tmpl w:val="9AEC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82B64"/>
    <w:multiLevelType w:val="hybridMultilevel"/>
    <w:tmpl w:val="A01CD296"/>
    <w:lvl w:ilvl="0" w:tplc="6394913C">
      <w:start w:val="1"/>
      <w:numFmt w:val="bullet"/>
      <w:lvlText w:val=""/>
      <w:lvlJc w:val="left"/>
      <w:pPr>
        <w:ind w:left="720" w:hanging="360"/>
      </w:pPr>
      <w:rPr>
        <w:rFonts w:hint="default" w:ascii="Symbol" w:hAnsi="Symbol"/>
      </w:rPr>
    </w:lvl>
    <w:lvl w:ilvl="1" w:tplc="17BAC174">
      <w:start w:val="1"/>
      <w:numFmt w:val="bullet"/>
      <w:lvlText w:val="o"/>
      <w:lvlJc w:val="left"/>
      <w:pPr>
        <w:ind w:left="1440" w:hanging="360"/>
      </w:pPr>
      <w:rPr>
        <w:rFonts w:hint="default" w:ascii="Courier New" w:hAnsi="Courier New"/>
      </w:rPr>
    </w:lvl>
    <w:lvl w:ilvl="2" w:tplc="EF948DDA">
      <w:start w:val="1"/>
      <w:numFmt w:val="bullet"/>
      <w:lvlText w:val=""/>
      <w:lvlJc w:val="left"/>
      <w:pPr>
        <w:ind w:left="2160" w:hanging="360"/>
      </w:pPr>
      <w:rPr>
        <w:rFonts w:hint="default" w:ascii="Wingdings" w:hAnsi="Wingdings"/>
      </w:rPr>
    </w:lvl>
    <w:lvl w:ilvl="3" w:tplc="859E9B6E">
      <w:start w:val="1"/>
      <w:numFmt w:val="bullet"/>
      <w:lvlText w:val=""/>
      <w:lvlJc w:val="left"/>
      <w:pPr>
        <w:ind w:left="2880" w:hanging="360"/>
      </w:pPr>
      <w:rPr>
        <w:rFonts w:hint="default" w:ascii="Symbol" w:hAnsi="Symbol"/>
      </w:rPr>
    </w:lvl>
    <w:lvl w:ilvl="4" w:tplc="3E6ABAF2">
      <w:start w:val="1"/>
      <w:numFmt w:val="bullet"/>
      <w:lvlText w:val="o"/>
      <w:lvlJc w:val="left"/>
      <w:pPr>
        <w:ind w:left="3600" w:hanging="360"/>
      </w:pPr>
      <w:rPr>
        <w:rFonts w:hint="default" w:ascii="Courier New" w:hAnsi="Courier New"/>
      </w:rPr>
    </w:lvl>
    <w:lvl w:ilvl="5" w:tplc="5784C76A">
      <w:start w:val="1"/>
      <w:numFmt w:val="bullet"/>
      <w:lvlText w:val=""/>
      <w:lvlJc w:val="left"/>
      <w:pPr>
        <w:ind w:left="4320" w:hanging="360"/>
      </w:pPr>
      <w:rPr>
        <w:rFonts w:hint="default" w:ascii="Wingdings" w:hAnsi="Wingdings"/>
      </w:rPr>
    </w:lvl>
    <w:lvl w:ilvl="6" w:tplc="DA9AEF7C">
      <w:start w:val="1"/>
      <w:numFmt w:val="bullet"/>
      <w:lvlText w:val=""/>
      <w:lvlJc w:val="left"/>
      <w:pPr>
        <w:ind w:left="5040" w:hanging="360"/>
      </w:pPr>
      <w:rPr>
        <w:rFonts w:hint="default" w:ascii="Symbol" w:hAnsi="Symbol"/>
      </w:rPr>
    </w:lvl>
    <w:lvl w:ilvl="7" w:tplc="F4EE0930">
      <w:start w:val="1"/>
      <w:numFmt w:val="bullet"/>
      <w:lvlText w:val="o"/>
      <w:lvlJc w:val="left"/>
      <w:pPr>
        <w:ind w:left="5760" w:hanging="360"/>
      </w:pPr>
      <w:rPr>
        <w:rFonts w:hint="default" w:ascii="Courier New" w:hAnsi="Courier New"/>
      </w:rPr>
    </w:lvl>
    <w:lvl w:ilvl="8" w:tplc="E7E287E0">
      <w:start w:val="1"/>
      <w:numFmt w:val="bullet"/>
      <w:lvlText w:val=""/>
      <w:lvlJc w:val="left"/>
      <w:pPr>
        <w:ind w:left="6480" w:hanging="360"/>
      </w:pPr>
      <w:rPr>
        <w:rFonts w:hint="default" w:ascii="Wingdings" w:hAnsi="Wingdings"/>
      </w:rPr>
    </w:lvl>
  </w:abstractNum>
  <w:abstractNum w:abstractNumId="17" w15:restartNumberingAfterBreak="0">
    <w:nsid w:val="7704172C"/>
    <w:multiLevelType w:val="hybridMultilevel"/>
    <w:tmpl w:val="4AEA5654"/>
    <w:lvl w:ilvl="0" w:tplc="47FCEE90">
      <w:start w:val="1"/>
      <w:numFmt w:val="decimal"/>
      <w:lvlText w:val="%1."/>
      <w:lvlJc w:val="left"/>
      <w:pPr>
        <w:ind w:left="720" w:hanging="360"/>
      </w:pPr>
    </w:lvl>
    <w:lvl w:ilvl="1" w:tplc="B1B28DB6">
      <w:start w:val="1"/>
      <w:numFmt w:val="lowerLetter"/>
      <w:lvlText w:val="%2."/>
      <w:lvlJc w:val="left"/>
      <w:pPr>
        <w:ind w:left="1440" w:hanging="360"/>
      </w:pPr>
    </w:lvl>
    <w:lvl w:ilvl="2" w:tplc="F3F002D8">
      <w:start w:val="1"/>
      <w:numFmt w:val="lowerRoman"/>
      <w:lvlText w:val="%3."/>
      <w:lvlJc w:val="right"/>
      <w:pPr>
        <w:ind w:left="2160" w:hanging="180"/>
      </w:pPr>
    </w:lvl>
    <w:lvl w:ilvl="3" w:tplc="74347402">
      <w:start w:val="1"/>
      <w:numFmt w:val="decimal"/>
      <w:lvlText w:val="%4."/>
      <w:lvlJc w:val="left"/>
      <w:pPr>
        <w:ind w:left="2880" w:hanging="360"/>
      </w:pPr>
    </w:lvl>
    <w:lvl w:ilvl="4" w:tplc="DDBE5E34">
      <w:start w:val="1"/>
      <w:numFmt w:val="lowerLetter"/>
      <w:lvlText w:val="%5."/>
      <w:lvlJc w:val="left"/>
      <w:pPr>
        <w:ind w:left="3600" w:hanging="360"/>
      </w:pPr>
    </w:lvl>
    <w:lvl w:ilvl="5" w:tplc="6D9A299E">
      <w:start w:val="1"/>
      <w:numFmt w:val="lowerRoman"/>
      <w:lvlText w:val="%6."/>
      <w:lvlJc w:val="right"/>
      <w:pPr>
        <w:ind w:left="4320" w:hanging="180"/>
      </w:pPr>
    </w:lvl>
    <w:lvl w:ilvl="6" w:tplc="007A966C">
      <w:start w:val="1"/>
      <w:numFmt w:val="decimal"/>
      <w:lvlText w:val="%7."/>
      <w:lvlJc w:val="left"/>
      <w:pPr>
        <w:ind w:left="5040" w:hanging="360"/>
      </w:pPr>
    </w:lvl>
    <w:lvl w:ilvl="7" w:tplc="48542AF6">
      <w:start w:val="1"/>
      <w:numFmt w:val="lowerLetter"/>
      <w:lvlText w:val="%8."/>
      <w:lvlJc w:val="left"/>
      <w:pPr>
        <w:ind w:left="5760" w:hanging="360"/>
      </w:pPr>
    </w:lvl>
    <w:lvl w:ilvl="8" w:tplc="690A02F2">
      <w:start w:val="1"/>
      <w:numFmt w:val="lowerRoman"/>
      <w:lvlText w:val="%9."/>
      <w:lvlJc w:val="right"/>
      <w:pPr>
        <w:ind w:left="6480" w:hanging="180"/>
      </w:pPr>
    </w:lvl>
  </w:abstractNum>
  <w:abstractNum w:abstractNumId="18" w15:restartNumberingAfterBreak="0">
    <w:nsid w:val="787D8A5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E079384"/>
    <w:multiLevelType w:val="hybridMultilevel"/>
    <w:tmpl w:val="3210030A"/>
    <w:lvl w:ilvl="0" w:tplc="F2E4AFF8">
      <w:start w:val="1"/>
      <w:numFmt w:val="decimal"/>
      <w:pStyle w:val="Heading1"/>
      <w:lvlText w:val="%1."/>
      <w:lvlJc w:val="left"/>
      <w:pPr>
        <w:ind w:left="720" w:hanging="360"/>
      </w:pPr>
    </w:lvl>
    <w:lvl w:ilvl="1" w:tplc="3C5C28BA">
      <w:start w:val="1"/>
      <w:numFmt w:val="lowerLetter"/>
      <w:lvlText w:val="%2."/>
      <w:lvlJc w:val="left"/>
      <w:pPr>
        <w:ind w:left="1440" w:hanging="360"/>
      </w:pPr>
    </w:lvl>
    <w:lvl w:ilvl="2" w:tplc="B6381D0E">
      <w:start w:val="1"/>
      <w:numFmt w:val="lowerRoman"/>
      <w:lvlText w:val="%3."/>
      <w:lvlJc w:val="right"/>
      <w:pPr>
        <w:ind w:left="2160" w:hanging="180"/>
      </w:pPr>
    </w:lvl>
    <w:lvl w:ilvl="3" w:tplc="136EE8A4">
      <w:start w:val="1"/>
      <w:numFmt w:val="decimal"/>
      <w:lvlText w:val="%4."/>
      <w:lvlJc w:val="left"/>
      <w:pPr>
        <w:ind w:left="2880" w:hanging="360"/>
      </w:pPr>
    </w:lvl>
    <w:lvl w:ilvl="4" w:tplc="9F9CBE04">
      <w:start w:val="1"/>
      <w:numFmt w:val="lowerLetter"/>
      <w:lvlText w:val="%5."/>
      <w:lvlJc w:val="left"/>
      <w:pPr>
        <w:ind w:left="3600" w:hanging="360"/>
      </w:pPr>
    </w:lvl>
    <w:lvl w:ilvl="5" w:tplc="31B43968">
      <w:start w:val="1"/>
      <w:numFmt w:val="lowerRoman"/>
      <w:lvlText w:val="%6."/>
      <w:lvlJc w:val="right"/>
      <w:pPr>
        <w:ind w:left="4320" w:hanging="180"/>
      </w:pPr>
    </w:lvl>
    <w:lvl w:ilvl="6" w:tplc="9446B80E">
      <w:start w:val="1"/>
      <w:numFmt w:val="decimal"/>
      <w:lvlText w:val="%7."/>
      <w:lvlJc w:val="left"/>
      <w:pPr>
        <w:ind w:left="5040" w:hanging="360"/>
      </w:pPr>
    </w:lvl>
    <w:lvl w:ilvl="7" w:tplc="7CCC0946">
      <w:start w:val="1"/>
      <w:numFmt w:val="lowerLetter"/>
      <w:lvlText w:val="%8."/>
      <w:lvlJc w:val="left"/>
      <w:pPr>
        <w:ind w:left="5760" w:hanging="360"/>
      </w:pPr>
    </w:lvl>
    <w:lvl w:ilvl="8" w:tplc="259AD8DE">
      <w:start w:val="1"/>
      <w:numFmt w:val="lowerRoman"/>
      <w:lvlText w:val="%9."/>
      <w:lvlJc w:val="right"/>
      <w:pPr>
        <w:ind w:left="6480" w:hanging="180"/>
      </w:pPr>
    </w:lvl>
  </w:abstractNum>
  <w:num w:numId="1" w16cid:durableId="810094134">
    <w:abstractNumId w:val="5"/>
  </w:num>
  <w:num w:numId="2" w16cid:durableId="576599753">
    <w:abstractNumId w:val="13"/>
  </w:num>
  <w:num w:numId="3" w16cid:durableId="1807821298">
    <w:abstractNumId w:val="16"/>
  </w:num>
  <w:num w:numId="4" w16cid:durableId="1410348284">
    <w:abstractNumId w:val="6"/>
  </w:num>
  <w:num w:numId="5" w16cid:durableId="2124810588">
    <w:abstractNumId w:val="1"/>
  </w:num>
  <w:num w:numId="6" w16cid:durableId="1682733023">
    <w:abstractNumId w:val="0"/>
  </w:num>
  <w:num w:numId="7" w16cid:durableId="1708867333">
    <w:abstractNumId w:val="14"/>
  </w:num>
  <w:num w:numId="8" w16cid:durableId="1911965910">
    <w:abstractNumId w:val="17"/>
  </w:num>
  <w:num w:numId="9" w16cid:durableId="1167867535">
    <w:abstractNumId w:val="7"/>
  </w:num>
  <w:num w:numId="10" w16cid:durableId="1232347276">
    <w:abstractNumId w:val="9"/>
  </w:num>
  <w:num w:numId="11" w16cid:durableId="1247575641">
    <w:abstractNumId w:val="19"/>
  </w:num>
  <w:num w:numId="12" w16cid:durableId="1114329240">
    <w:abstractNumId w:val="3"/>
  </w:num>
  <w:num w:numId="13" w16cid:durableId="1225876543">
    <w:abstractNumId w:val="8"/>
  </w:num>
  <w:num w:numId="14" w16cid:durableId="358312166">
    <w:abstractNumId w:val="11"/>
  </w:num>
  <w:num w:numId="15" w16cid:durableId="1784425301">
    <w:abstractNumId w:val="10"/>
  </w:num>
  <w:num w:numId="16" w16cid:durableId="954095543">
    <w:abstractNumId w:val="12"/>
  </w:num>
  <w:num w:numId="17" w16cid:durableId="595134084">
    <w:abstractNumId w:val="4"/>
  </w:num>
  <w:num w:numId="18" w16cid:durableId="297800738">
    <w:abstractNumId w:val="2"/>
  </w:num>
  <w:num w:numId="19" w16cid:durableId="1940403666">
    <w:abstractNumId w:val="15"/>
  </w:num>
  <w:num w:numId="20" w16cid:durableId="772675183">
    <w:abstractNumId w:val="18"/>
  </w:num>
  <w:numIdMacAtCleanup w:val="8"/>
</w:numbering>
</file>

<file path=word/people.xml><?xml version="1.0" encoding="utf-8"?>
<w15:people xmlns:mc="http://schemas.openxmlformats.org/markup-compatibility/2006" xmlns:w15="http://schemas.microsoft.com/office/word/2012/wordml" mc:Ignorable="w15">
  <w15:person w15:author="Gabriel Gomes">
    <w15:presenceInfo w15:providerId="AD" w15:userId="S::ggomes4_student.umgc.edu#ext#@umgcdev361.onmicrosoft.com::fd289df2-8766-4462-867e-2ae4b93f079b"/>
  </w15:person>
  <w15:person w15:author="John Hamilton">
    <w15:presenceInfo w15:providerId="AD" w15:userId="S::jhamilton116_student.umgc.edu#ext#@umgcdev361.onmicrosoft.com::0a525f03-59b9-4171-bfdf-5cdb378259f4"/>
  </w15:person>
  <w15:person w15:author="Abebe Natea">
    <w15:presenceInfo w15:providerId="AD" w15:userId="S::anatea_student.umgc.edu#ext#@umgcdev361.onmicrosoft.com::bd9accd2-7fa7-43ba-950e-d77e4a1f6bb9"/>
  </w15:person>
  <w15:person w15:author="Gabriel Gomes [2]">
    <w15:presenceInfo w15:providerId="AD" w15:userId="S::ggomes4@student.umgc.edu::cec37ece-3d9f-48ad-94b2-9ca1f805a65f"/>
  </w15:person>
  <w15:person w15:author="Edward Devine">
    <w15:presenceInfo w15:providerId="AD" w15:userId="S::edevine2_student.umgc.edu#ext#@umgcdev361.onmicrosoft.com::662ab1be-7d3d-47af-b7e0-83bb8685b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true"/>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F9"/>
    <w:rsid w:val="00007F8A"/>
    <w:rsid w:val="00044163"/>
    <w:rsid w:val="000923D3"/>
    <w:rsid w:val="000E41D7"/>
    <w:rsid w:val="000E5961"/>
    <w:rsid w:val="00130713"/>
    <w:rsid w:val="00150534"/>
    <w:rsid w:val="001514B1"/>
    <w:rsid w:val="001672C0"/>
    <w:rsid w:val="001978A9"/>
    <w:rsid w:val="001C1EA1"/>
    <w:rsid w:val="001E777B"/>
    <w:rsid w:val="00200C8C"/>
    <w:rsid w:val="00204F99"/>
    <w:rsid w:val="00210062"/>
    <w:rsid w:val="00211CFC"/>
    <w:rsid w:val="00227F94"/>
    <w:rsid w:val="00231DD2"/>
    <w:rsid w:val="002331E5"/>
    <w:rsid w:val="002564F8"/>
    <w:rsid w:val="002850D5"/>
    <w:rsid w:val="002A03E0"/>
    <w:rsid w:val="002A0AD8"/>
    <w:rsid w:val="002B088A"/>
    <w:rsid w:val="002B5599"/>
    <w:rsid w:val="002D1509"/>
    <w:rsid w:val="002D1A8A"/>
    <w:rsid w:val="002D5400"/>
    <w:rsid w:val="003072FE"/>
    <w:rsid w:val="00327D1C"/>
    <w:rsid w:val="003546FE"/>
    <w:rsid w:val="0038157E"/>
    <w:rsid w:val="00384F95"/>
    <w:rsid w:val="00395D11"/>
    <w:rsid w:val="003A3B7C"/>
    <w:rsid w:val="003A3D4A"/>
    <w:rsid w:val="003A5450"/>
    <w:rsid w:val="003E791A"/>
    <w:rsid w:val="004165AD"/>
    <w:rsid w:val="0041748E"/>
    <w:rsid w:val="0042304F"/>
    <w:rsid w:val="0044D9EB"/>
    <w:rsid w:val="00467ED6"/>
    <w:rsid w:val="0048082E"/>
    <w:rsid w:val="004B2687"/>
    <w:rsid w:val="004C067E"/>
    <w:rsid w:val="004C65B6"/>
    <w:rsid w:val="004F6416"/>
    <w:rsid w:val="004F7468"/>
    <w:rsid w:val="00504E94"/>
    <w:rsid w:val="0052725B"/>
    <w:rsid w:val="00527D95"/>
    <w:rsid w:val="005400F8"/>
    <w:rsid w:val="005525A6"/>
    <w:rsid w:val="00562BB1"/>
    <w:rsid w:val="00563227"/>
    <w:rsid w:val="005A7CFD"/>
    <w:rsid w:val="005C0A6B"/>
    <w:rsid w:val="005C0B43"/>
    <w:rsid w:val="005C3915"/>
    <w:rsid w:val="005C3FF2"/>
    <w:rsid w:val="005C640C"/>
    <w:rsid w:val="005D685B"/>
    <w:rsid w:val="005E2EA7"/>
    <w:rsid w:val="005E773E"/>
    <w:rsid w:val="00606A96"/>
    <w:rsid w:val="0061289C"/>
    <w:rsid w:val="006160D7"/>
    <w:rsid w:val="00637395"/>
    <w:rsid w:val="0066739D"/>
    <w:rsid w:val="006710DC"/>
    <w:rsid w:val="00674DB6"/>
    <w:rsid w:val="00685123"/>
    <w:rsid w:val="006A27E3"/>
    <w:rsid w:val="006B59EF"/>
    <w:rsid w:val="007064E8"/>
    <w:rsid w:val="007575AE"/>
    <w:rsid w:val="00759CD5"/>
    <w:rsid w:val="007856C2"/>
    <w:rsid w:val="007873C3"/>
    <w:rsid w:val="007A3C0C"/>
    <w:rsid w:val="007B4CD2"/>
    <w:rsid w:val="007D0C22"/>
    <w:rsid w:val="007E204C"/>
    <w:rsid w:val="00861C11"/>
    <w:rsid w:val="00899199"/>
    <w:rsid w:val="008B3544"/>
    <w:rsid w:val="008F18F9"/>
    <w:rsid w:val="0093736D"/>
    <w:rsid w:val="00960D9C"/>
    <w:rsid w:val="00970E79"/>
    <w:rsid w:val="00972BEF"/>
    <w:rsid w:val="009A7075"/>
    <w:rsid w:val="009E7FDF"/>
    <w:rsid w:val="00A11DDE"/>
    <w:rsid w:val="00A16921"/>
    <w:rsid w:val="00A30617"/>
    <w:rsid w:val="00A34FAC"/>
    <w:rsid w:val="00A86609"/>
    <w:rsid w:val="00A9359B"/>
    <w:rsid w:val="00AB300D"/>
    <w:rsid w:val="00B26C45"/>
    <w:rsid w:val="00B36EFE"/>
    <w:rsid w:val="00B40B9E"/>
    <w:rsid w:val="00B72BFB"/>
    <w:rsid w:val="00BB27B7"/>
    <w:rsid w:val="00BC5AD7"/>
    <w:rsid w:val="00BD2071"/>
    <w:rsid w:val="00BF572B"/>
    <w:rsid w:val="00C22BBE"/>
    <w:rsid w:val="00C339FC"/>
    <w:rsid w:val="00C71588"/>
    <w:rsid w:val="00C82EEE"/>
    <w:rsid w:val="00C90C01"/>
    <w:rsid w:val="00D3589C"/>
    <w:rsid w:val="00D40FFF"/>
    <w:rsid w:val="00D603D5"/>
    <w:rsid w:val="00D66004"/>
    <w:rsid w:val="00D75968"/>
    <w:rsid w:val="00D83903"/>
    <w:rsid w:val="00DA372A"/>
    <w:rsid w:val="00DB18EA"/>
    <w:rsid w:val="00E140E4"/>
    <w:rsid w:val="00E21306"/>
    <w:rsid w:val="00E44EF0"/>
    <w:rsid w:val="00E77830"/>
    <w:rsid w:val="00E96E41"/>
    <w:rsid w:val="00EC2380"/>
    <w:rsid w:val="00EE667D"/>
    <w:rsid w:val="00EF191E"/>
    <w:rsid w:val="00F16039"/>
    <w:rsid w:val="00F33F49"/>
    <w:rsid w:val="00F40637"/>
    <w:rsid w:val="00F4219D"/>
    <w:rsid w:val="00F52FFC"/>
    <w:rsid w:val="00F67CF3"/>
    <w:rsid w:val="00FBB4FB"/>
    <w:rsid w:val="00FD29E0"/>
    <w:rsid w:val="00FE2F27"/>
    <w:rsid w:val="00FE7EF6"/>
    <w:rsid w:val="00FF45E7"/>
    <w:rsid w:val="0101C367"/>
    <w:rsid w:val="011521EC"/>
    <w:rsid w:val="0116012B"/>
    <w:rsid w:val="01175525"/>
    <w:rsid w:val="01277B96"/>
    <w:rsid w:val="0170DD56"/>
    <w:rsid w:val="0181E2AC"/>
    <w:rsid w:val="021ECAFE"/>
    <w:rsid w:val="02484412"/>
    <w:rsid w:val="0259DABA"/>
    <w:rsid w:val="0270FE2D"/>
    <w:rsid w:val="02832E17"/>
    <w:rsid w:val="0286A8F4"/>
    <w:rsid w:val="029A444D"/>
    <w:rsid w:val="02A9E406"/>
    <w:rsid w:val="02AD180B"/>
    <w:rsid w:val="02B9A171"/>
    <w:rsid w:val="02ED01A4"/>
    <w:rsid w:val="02F2623D"/>
    <w:rsid w:val="03397ECB"/>
    <w:rsid w:val="036A1DB2"/>
    <w:rsid w:val="036A7A8C"/>
    <w:rsid w:val="0392EB1B"/>
    <w:rsid w:val="039621E0"/>
    <w:rsid w:val="03BA9B5F"/>
    <w:rsid w:val="03F15F34"/>
    <w:rsid w:val="0423B960"/>
    <w:rsid w:val="0445B467"/>
    <w:rsid w:val="044DA1ED"/>
    <w:rsid w:val="04521C38"/>
    <w:rsid w:val="04D3C225"/>
    <w:rsid w:val="04F1EBE6"/>
    <w:rsid w:val="052EBB7C"/>
    <w:rsid w:val="05656A16"/>
    <w:rsid w:val="05F48D8E"/>
    <w:rsid w:val="060320F8"/>
    <w:rsid w:val="0618FFC9"/>
    <w:rsid w:val="064F3343"/>
    <w:rsid w:val="0682B4A1"/>
    <w:rsid w:val="068B6025"/>
    <w:rsid w:val="06A48882"/>
    <w:rsid w:val="06CFEAE6"/>
    <w:rsid w:val="06D540DA"/>
    <w:rsid w:val="06E0132D"/>
    <w:rsid w:val="06E1E598"/>
    <w:rsid w:val="073A00CE"/>
    <w:rsid w:val="07505BC4"/>
    <w:rsid w:val="078542AF"/>
    <w:rsid w:val="07F984BB"/>
    <w:rsid w:val="081E8502"/>
    <w:rsid w:val="086C0099"/>
    <w:rsid w:val="0881BCCA"/>
    <w:rsid w:val="088368A7"/>
    <w:rsid w:val="08D2445F"/>
    <w:rsid w:val="08D47797"/>
    <w:rsid w:val="08E97858"/>
    <w:rsid w:val="09415EFE"/>
    <w:rsid w:val="09A330BE"/>
    <w:rsid w:val="09BCF5E9"/>
    <w:rsid w:val="09C134DE"/>
    <w:rsid w:val="0A6E14C0"/>
    <w:rsid w:val="0A7047F8"/>
    <w:rsid w:val="0AA1A366"/>
    <w:rsid w:val="0AA3BB14"/>
    <w:rsid w:val="0AAD26EE"/>
    <w:rsid w:val="0ABC3526"/>
    <w:rsid w:val="0AC0F9F2"/>
    <w:rsid w:val="0AD9EF4F"/>
    <w:rsid w:val="0ADF7F24"/>
    <w:rsid w:val="0B0B47AB"/>
    <w:rsid w:val="0B3C1510"/>
    <w:rsid w:val="0B50C8EF"/>
    <w:rsid w:val="0BCBDAAE"/>
    <w:rsid w:val="0BD21BD9"/>
    <w:rsid w:val="0BD32AD0"/>
    <w:rsid w:val="0C074E81"/>
    <w:rsid w:val="0DB8BA05"/>
    <w:rsid w:val="0E5410EE"/>
    <w:rsid w:val="0E5835F8"/>
    <w:rsid w:val="0EBBE170"/>
    <w:rsid w:val="0EDE6B71"/>
    <w:rsid w:val="0F2A90BE"/>
    <w:rsid w:val="0F478EDF"/>
    <w:rsid w:val="0F905494"/>
    <w:rsid w:val="0F906628"/>
    <w:rsid w:val="100C963B"/>
    <w:rsid w:val="101E5001"/>
    <w:rsid w:val="102996E7"/>
    <w:rsid w:val="103A2FF1"/>
    <w:rsid w:val="105C6A0E"/>
    <w:rsid w:val="107F854F"/>
    <w:rsid w:val="10856B81"/>
    <w:rsid w:val="1086EDA9"/>
    <w:rsid w:val="108E7A8C"/>
    <w:rsid w:val="1095C352"/>
    <w:rsid w:val="10AE1D9D"/>
    <w:rsid w:val="10BC912F"/>
    <w:rsid w:val="117A4FF9"/>
    <w:rsid w:val="11931045"/>
    <w:rsid w:val="1198C492"/>
    <w:rsid w:val="11F56D50"/>
    <w:rsid w:val="121862CF"/>
    <w:rsid w:val="122A5EA1"/>
    <w:rsid w:val="122D0741"/>
    <w:rsid w:val="122DE158"/>
    <w:rsid w:val="12327112"/>
    <w:rsid w:val="12890366"/>
    <w:rsid w:val="12AA1D6E"/>
    <w:rsid w:val="12F66E2E"/>
    <w:rsid w:val="130BF64D"/>
    <w:rsid w:val="1323958A"/>
    <w:rsid w:val="132557AA"/>
    <w:rsid w:val="1345F917"/>
    <w:rsid w:val="13830B8A"/>
    <w:rsid w:val="1389BD11"/>
    <w:rsid w:val="1390BA00"/>
    <w:rsid w:val="13B43330"/>
    <w:rsid w:val="13C2CCF1"/>
    <w:rsid w:val="14054986"/>
    <w:rsid w:val="14561124"/>
    <w:rsid w:val="146D0737"/>
    <w:rsid w:val="14738322"/>
    <w:rsid w:val="149525BD"/>
    <w:rsid w:val="14A5F70E"/>
    <w:rsid w:val="153FD834"/>
    <w:rsid w:val="154C4678"/>
    <w:rsid w:val="154F69DC"/>
    <w:rsid w:val="1561EBAF"/>
    <w:rsid w:val="15690D78"/>
    <w:rsid w:val="156D8E50"/>
    <w:rsid w:val="15B24D3F"/>
    <w:rsid w:val="15D3F050"/>
    <w:rsid w:val="15FF9618"/>
    <w:rsid w:val="161CACCB"/>
    <w:rsid w:val="162F2393"/>
    <w:rsid w:val="1662AF62"/>
    <w:rsid w:val="16713693"/>
    <w:rsid w:val="1671EF72"/>
    <w:rsid w:val="1680288C"/>
    <w:rsid w:val="16E0B81C"/>
    <w:rsid w:val="16E3E66C"/>
    <w:rsid w:val="1730B54A"/>
    <w:rsid w:val="176633F9"/>
    <w:rsid w:val="17742018"/>
    <w:rsid w:val="1778062C"/>
    <w:rsid w:val="17FE7FC3"/>
    <w:rsid w:val="180D80EF"/>
    <w:rsid w:val="18295773"/>
    <w:rsid w:val="18352A43"/>
    <w:rsid w:val="189AB02A"/>
    <w:rsid w:val="1909E68D"/>
    <w:rsid w:val="190A3D75"/>
    <w:rsid w:val="193B692E"/>
    <w:rsid w:val="1946F445"/>
    <w:rsid w:val="19995192"/>
    <w:rsid w:val="19BD3030"/>
    <w:rsid w:val="19C447F3"/>
    <w:rsid w:val="19C7E9DA"/>
    <w:rsid w:val="19C9FCD7"/>
    <w:rsid w:val="1A16B058"/>
    <w:rsid w:val="1A2A55B5"/>
    <w:rsid w:val="1A4A00B9"/>
    <w:rsid w:val="1A526221"/>
    <w:rsid w:val="1A5A8748"/>
    <w:rsid w:val="1AA49B81"/>
    <w:rsid w:val="1AAFA6EE"/>
    <w:rsid w:val="1AC43C20"/>
    <w:rsid w:val="1AD8EEBC"/>
    <w:rsid w:val="1B0294B6"/>
    <w:rsid w:val="1B20CA2E"/>
    <w:rsid w:val="1B47A44A"/>
    <w:rsid w:val="1B515F18"/>
    <w:rsid w:val="1BADA1D1"/>
    <w:rsid w:val="1BB2DCDC"/>
    <w:rsid w:val="1BF5E45D"/>
    <w:rsid w:val="1C1C3B3B"/>
    <w:rsid w:val="1C68B805"/>
    <w:rsid w:val="1C6A924A"/>
    <w:rsid w:val="1C78C760"/>
    <w:rsid w:val="1C9DA4AF"/>
    <w:rsid w:val="1C9E6517"/>
    <w:rsid w:val="1CA7FCCF"/>
    <w:rsid w:val="1CABC7C9"/>
    <w:rsid w:val="1D12A7FB"/>
    <w:rsid w:val="1D699D76"/>
    <w:rsid w:val="1D82D0B1"/>
    <w:rsid w:val="1DB2CE4F"/>
    <w:rsid w:val="1DD0D829"/>
    <w:rsid w:val="1DF95285"/>
    <w:rsid w:val="1E715EDB"/>
    <w:rsid w:val="1EA611EA"/>
    <w:rsid w:val="1EB0B6E4"/>
    <w:rsid w:val="1EF9958D"/>
    <w:rsid w:val="1F5BC552"/>
    <w:rsid w:val="1F96C0EF"/>
    <w:rsid w:val="20306D6F"/>
    <w:rsid w:val="2092B638"/>
    <w:rsid w:val="20B72FB7"/>
    <w:rsid w:val="20D8A0F3"/>
    <w:rsid w:val="21095EB0"/>
    <w:rsid w:val="2114F872"/>
    <w:rsid w:val="213E4D0E"/>
    <w:rsid w:val="214E19F5"/>
    <w:rsid w:val="2151F644"/>
    <w:rsid w:val="216030B4"/>
    <w:rsid w:val="21841ADF"/>
    <w:rsid w:val="21A97979"/>
    <w:rsid w:val="2203BAF8"/>
    <w:rsid w:val="2225C432"/>
    <w:rsid w:val="2227FE95"/>
    <w:rsid w:val="225C3162"/>
    <w:rsid w:val="225EF767"/>
    <w:rsid w:val="22B0C8D3"/>
    <w:rsid w:val="22C21A76"/>
    <w:rsid w:val="22E5E905"/>
    <w:rsid w:val="22E9EA56"/>
    <w:rsid w:val="22EDD68B"/>
    <w:rsid w:val="2303652F"/>
    <w:rsid w:val="2308B8C2"/>
    <w:rsid w:val="2334455E"/>
    <w:rsid w:val="23B32E68"/>
    <w:rsid w:val="24369C54"/>
    <w:rsid w:val="2439772F"/>
    <w:rsid w:val="2481B966"/>
    <w:rsid w:val="2489A6EC"/>
    <w:rsid w:val="24B65CC1"/>
    <w:rsid w:val="24BC8415"/>
    <w:rsid w:val="2520639B"/>
    <w:rsid w:val="253F520E"/>
    <w:rsid w:val="25548417"/>
    <w:rsid w:val="257D315C"/>
    <w:rsid w:val="25BE2A21"/>
    <w:rsid w:val="2616B20E"/>
    <w:rsid w:val="263E8B1D"/>
    <w:rsid w:val="2643A87B"/>
    <w:rsid w:val="264A60B9"/>
    <w:rsid w:val="264CEC11"/>
    <w:rsid w:val="2652AA0F"/>
    <w:rsid w:val="26ABA2D5"/>
    <w:rsid w:val="26BC33FC"/>
    <w:rsid w:val="2701F7BC"/>
    <w:rsid w:val="270D9613"/>
    <w:rsid w:val="27700DA1"/>
    <w:rsid w:val="2788E5AA"/>
    <w:rsid w:val="27B99CD3"/>
    <w:rsid w:val="27C147AE"/>
    <w:rsid w:val="27FF37D8"/>
    <w:rsid w:val="280F72CB"/>
    <w:rsid w:val="28477336"/>
    <w:rsid w:val="2855BF46"/>
    <w:rsid w:val="2891FD6F"/>
    <w:rsid w:val="28B7A9BE"/>
    <w:rsid w:val="28BBB254"/>
    <w:rsid w:val="28CA8A7B"/>
    <w:rsid w:val="28F93BAD"/>
    <w:rsid w:val="297BB156"/>
    <w:rsid w:val="2A2FC51F"/>
    <w:rsid w:val="2A9A4186"/>
    <w:rsid w:val="2A9DEEB9"/>
    <w:rsid w:val="2AB7F5B7"/>
    <w:rsid w:val="2ACDB83E"/>
    <w:rsid w:val="2B0DC8B1"/>
    <w:rsid w:val="2B496A6A"/>
    <w:rsid w:val="2C0E6978"/>
    <w:rsid w:val="2C5B45D5"/>
    <w:rsid w:val="2C65BF92"/>
    <w:rsid w:val="2C937505"/>
    <w:rsid w:val="2C965C42"/>
    <w:rsid w:val="2D273E66"/>
    <w:rsid w:val="2D713940"/>
    <w:rsid w:val="2D726220"/>
    <w:rsid w:val="2DA65ADA"/>
    <w:rsid w:val="2DC4066F"/>
    <w:rsid w:val="2DD73726"/>
    <w:rsid w:val="2DFAD5F1"/>
    <w:rsid w:val="2E6CA4F1"/>
    <w:rsid w:val="2E95C45E"/>
    <w:rsid w:val="2ED5BF3D"/>
    <w:rsid w:val="2F014DDE"/>
    <w:rsid w:val="2F033642"/>
    <w:rsid w:val="2F8C195D"/>
    <w:rsid w:val="2FAB1B13"/>
    <w:rsid w:val="2FC4AEB8"/>
    <w:rsid w:val="2FD324AA"/>
    <w:rsid w:val="300179DB"/>
    <w:rsid w:val="30512687"/>
    <w:rsid w:val="306D25A2"/>
    <w:rsid w:val="30A291BD"/>
    <w:rsid w:val="30BF6F26"/>
    <w:rsid w:val="3106E8BC"/>
    <w:rsid w:val="3172EB81"/>
    <w:rsid w:val="31735DC7"/>
    <w:rsid w:val="317D764C"/>
    <w:rsid w:val="317E324E"/>
    <w:rsid w:val="318201E2"/>
    <w:rsid w:val="31BD98B5"/>
    <w:rsid w:val="31D7E4B2"/>
    <w:rsid w:val="3232C63B"/>
    <w:rsid w:val="3272C9CC"/>
    <w:rsid w:val="3280CA12"/>
    <w:rsid w:val="3292CBB2"/>
    <w:rsid w:val="3303FA55"/>
    <w:rsid w:val="335F43BA"/>
    <w:rsid w:val="33799550"/>
    <w:rsid w:val="337D552C"/>
    <w:rsid w:val="339554CC"/>
    <w:rsid w:val="33C56C8E"/>
    <w:rsid w:val="33D7F44A"/>
    <w:rsid w:val="340A8307"/>
    <w:rsid w:val="34778056"/>
    <w:rsid w:val="34A201E6"/>
    <w:rsid w:val="34D4EAFE"/>
    <w:rsid w:val="34F227EE"/>
    <w:rsid w:val="34F53977"/>
    <w:rsid w:val="353D5794"/>
    <w:rsid w:val="354C1AE2"/>
    <w:rsid w:val="35613CEF"/>
    <w:rsid w:val="35FB5AE1"/>
    <w:rsid w:val="360C2D1E"/>
    <w:rsid w:val="362C820D"/>
    <w:rsid w:val="3631A077"/>
    <w:rsid w:val="363C1E7D"/>
    <w:rsid w:val="3656E5BB"/>
    <w:rsid w:val="36657926"/>
    <w:rsid w:val="366CABC8"/>
    <w:rsid w:val="36B13612"/>
    <w:rsid w:val="36BA1682"/>
    <w:rsid w:val="36D927F5"/>
    <w:rsid w:val="36E7EB43"/>
    <w:rsid w:val="3784A290"/>
    <w:rsid w:val="37972B42"/>
    <w:rsid w:val="37B262EC"/>
    <w:rsid w:val="37B54134"/>
    <w:rsid w:val="37CF1DD9"/>
    <w:rsid w:val="37F2B61C"/>
    <w:rsid w:val="380C8BC0"/>
    <w:rsid w:val="3890B5DC"/>
    <w:rsid w:val="38A4B753"/>
    <w:rsid w:val="38B4A978"/>
    <w:rsid w:val="39002CE3"/>
    <w:rsid w:val="391A9D8F"/>
    <w:rsid w:val="392841F9"/>
    <w:rsid w:val="393F685D"/>
    <w:rsid w:val="398432B3"/>
    <w:rsid w:val="39A85C21"/>
    <w:rsid w:val="39C91BD3"/>
    <w:rsid w:val="39DAF5B9"/>
    <w:rsid w:val="39E042B4"/>
    <w:rsid w:val="39E83A6F"/>
    <w:rsid w:val="39FA4FA8"/>
    <w:rsid w:val="3A15351C"/>
    <w:rsid w:val="3A1F1818"/>
    <w:rsid w:val="3A37F96D"/>
    <w:rsid w:val="3A45E8E9"/>
    <w:rsid w:val="3A9BED80"/>
    <w:rsid w:val="3AA74ED4"/>
    <w:rsid w:val="3AE52A53"/>
    <w:rsid w:val="3B1DCFF5"/>
    <w:rsid w:val="3B201FA2"/>
    <w:rsid w:val="3B3C3EFC"/>
    <w:rsid w:val="3B6DAEA3"/>
    <w:rsid w:val="3B7C1315"/>
    <w:rsid w:val="3B7DDEB6"/>
    <w:rsid w:val="3B8259A4"/>
    <w:rsid w:val="3BA2C5CD"/>
    <w:rsid w:val="3BBFAD93"/>
    <w:rsid w:val="3BD91702"/>
    <w:rsid w:val="3BE7631A"/>
    <w:rsid w:val="3C4A7FDB"/>
    <w:rsid w:val="3C7DEC62"/>
    <w:rsid w:val="3C931871"/>
    <w:rsid w:val="3CC53D0C"/>
    <w:rsid w:val="3CD52EB4"/>
    <w:rsid w:val="3CD6803F"/>
    <w:rsid w:val="3CF659E5"/>
    <w:rsid w:val="3D091179"/>
    <w:rsid w:val="3D1E2A05"/>
    <w:rsid w:val="3D6A8EEF"/>
    <w:rsid w:val="3D940C6A"/>
    <w:rsid w:val="3DB31313"/>
    <w:rsid w:val="3DC55C5A"/>
    <w:rsid w:val="3DCF4C83"/>
    <w:rsid w:val="3DE6503C"/>
    <w:rsid w:val="3EBA4E0C"/>
    <w:rsid w:val="3F081F35"/>
    <w:rsid w:val="3F57DD4F"/>
    <w:rsid w:val="3F8360B2"/>
    <w:rsid w:val="4000988D"/>
    <w:rsid w:val="4033832C"/>
    <w:rsid w:val="4055CAC7"/>
    <w:rsid w:val="40856710"/>
    <w:rsid w:val="40858220"/>
    <w:rsid w:val="40AF2877"/>
    <w:rsid w:val="40CE9575"/>
    <w:rsid w:val="4127945A"/>
    <w:rsid w:val="41339FEB"/>
    <w:rsid w:val="41348D2A"/>
    <w:rsid w:val="4153D4A2"/>
    <w:rsid w:val="4176FB44"/>
    <w:rsid w:val="41999862"/>
    <w:rsid w:val="41A4E984"/>
    <w:rsid w:val="41D5E82D"/>
    <w:rsid w:val="4200F7A9"/>
    <w:rsid w:val="421F3CB6"/>
    <w:rsid w:val="422EA62C"/>
    <w:rsid w:val="42436629"/>
    <w:rsid w:val="42513D79"/>
    <w:rsid w:val="42677D8D"/>
    <w:rsid w:val="4280A5EA"/>
    <w:rsid w:val="4285E686"/>
    <w:rsid w:val="42884830"/>
    <w:rsid w:val="42C3122D"/>
    <w:rsid w:val="42C5BEB5"/>
    <w:rsid w:val="42FA83F3"/>
    <w:rsid w:val="4340B9E5"/>
    <w:rsid w:val="4348C871"/>
    <w:rsid w:val="4349F4B5"/>
    <w:rsid w:val="435352FA"/>
    <w:rsid w:val="43D3C073"/>
    <w:rsid w:val="44034DEE"/>
    <w:rsid w:val="4421EB77"/>
    <w:rsid w:val="446AA825"/>
    <w:rsid w:val="44873E4A"/>
    <w:rsid w:val="44EB0EC8"/>
    <w:rsid w:val="4521D284"/>
    <w:rsid w:val="45490FFA"/>
    <w:rsid w:val="4573A755"/>
    <w:rsid w:val="45908916"/>
    <w:rsid w:val="45B846AC"/>
    <w:rsid w:val="46498AB1"/>
    <w:rsid w:val="466D7E9F"/>
    <w:rsid w:val="46A3E478"/>
    <w:rsid w:val="46CA89A0"/>
    <w:rsid w:val="46DE81F1"/>
    <w:rsid w:val="4734681B"/>
    <w:rsid w:val="475145EA"/>
    <w:rsid w:val="47B12439"/>
    <w:rsid w:val="47C67769"/>
    <w:rsid w:val="47C8FC87"/>
    <w:rsid w:val="4810AF26"/>
    <w:rsid w:val="483967F9"/>
    <w:rsid w:val="484AEB89"/>
    <w:rsid w:val="48AAD757"/>
    <w:rsid w:val="48B234ED"/>
    <w:rsid w:val="48B3F049"/>
    <w:rsid w:val="48BA3A5C"/>
    <w:rsid w:val="48E13817"/>
    <w:rsid w:val="48E3747C"/>
    <w:rsid w:val="48F7D578"/>
    <w:rsid w:val="490B1995"/>
    <w:rsid w:val="49155E18"/>
    <w:rsid w:val="494CF49A"/>
    <w:rsid w:val="49D617F5"/>
    <w:rsid w:val="4A03A4E7"/>
    <w:rsid w:val="4A156530"/>
    <w:rsid w:val="4A1D1FE5"/>
    <w:rsid w:val="4AB05FD0"/>
    <w:rsid w:val="4ABF439E"/>
    <w:rsid w:val="4B5A504C"/>
    <w:rsid w:val="4B665B4F"/>
    <w:rsid w:val="4BB13591"/>
    <w:rsid w:val="4BDC5457"/>
    <w:rsid w:val="4C068AFD"/>
    <w:rsid w:val="4C19D28B"/>
    <w:rsid w:val="4C2419A5"/>
    <w:rsid w:val="4C2CFD5C"/>
    <w:rsid w:val="4C2E082F"/>
    <w:rsid w:val="4C6A28F5"/>
    <w:rsid w:val="4C7F104E"/>
    <w:rsid w:val="4D62694F"/>
    <w:rsid w:val="4D753E17"/>
    <w:rsid w:val="4D79EE7A"/>
    <w:rsid w:val="4D8E42FC"/>
    <w:rsid w:val="4D9B9AFB"/>
    <w:rsid w:val="4DCED835"/>
    <w:rsid w:val="4E0B55B9"/>
    <w:rsid w:val="4E55641B"/>
    <w:rsid w:val="4E763591"/>
    <w:rsid w:val="4EA223AD"/>
    <w:rsid w:val="4EADB3B9"/>
    <w:rsid w:val="4EAF3079"/>
    <w:rsid w:val="4EB1C03C"/>
    <w:rsid w:val="4F2C6D89"/>
    <w:rsid w:val="4F97E54C"/>
    <w:rsid w:val="4FA0FFF7"/>
    <w:rsid w:val="4FC3045E"/>
    <w:rsid w:val="4FC798F2"/>
    <w:rsid w:val="5044C5EB"/>
    <w:rsid w:val="50711979"/>
    <w:rsid w:val="5081B724"/>
    <w:rsid w:val="50A37860"/>
    <w:rsid w:val="50C54C41"/>
    <w:rsid w:val="50CCE408"/>
    <w:rsid w:val="50D9E8CB"/>
    <w:rsid w:val="50EC26F8"/>
    <w:rsid w:val="50FEDDAF"/>
    <w:rsid w:val="51006E7F"/>
    <w:rsid w:val="516D2A84"/>
    <w:rsid w:val="516DA43A"/>
    <w:rsid w:val="5185D930"/>
    <w:rsid w:val="5187E626"/>
    <w:rsid w:val="51B121AE"/>
    <w:rsid w:val="522B03B3"/>
    <w:rsid w:val="52611CA2"/>
    <w:rsid w:val="5288AA24"/>
    <w:rsid w:val="528BA1C1"/>
    <w:rsid w:val="528EF89E"/>
    <w:rsid w:val="53117DE2"/>
    <w:rsid w:val="5370489F"/>
    <w:rsid w:val="5385315F"/>
    <w:rsid w:val="53E87619"/>
    <w:rsid w:val="540A62FC"/>
    <w:rsid w:val="5441C3C3"/>
    <w:rsid w:val="5452AF2E"/>
    <w:rsid w:val="5496A95F"/>
    <w:rsid w:val="54D68F06"/>
    <w:rsid w:val="550CB2F1"/>
    <w:rsid w:val="5519BC01"/>
    <w:rsid w:val="553968F0"/>
    <w:rsid w:val="557479C7"/>
    <w:rsid w:val="55BFEFAF"/>
    <w:rsid w:val="55C1F784"/>
    <w:rsid w:val="55F7CF14"/>
    <w:rsid w:val="5605E0E5"/>
    <w:rsid w:val="56411FFB"/>
    <w:rsid w:val="5666068A"/>
    <w:rsid w:val="56828A56"/>
    <w:rsid w:val="56B9BA85"/>
    <w:rsid w:val="56D5F645"/>
    <w:rsid w:val="56EA9F68"/>
    <w:rsid w:val="571B6568"/>
    <w:rsid w:val="574E356A"/>
    <w:rsid w:val="57E12776"/>
    <w:rsid w:val="57F5FFFE"/>
    <w:rsid w:val="57FC1F95"/>
    <w:rsid w:val="58511EBB"/>
    <w:rsid w:val="58C9065F"/>
    <w:rsid w:val="58D775E9"/>
    <w:rsid w:val="5909F146"/>
    <w:rsid w:val="593B84A4"/>
    <w:rsid w:val="594B547D"/>
    <w:rsid w:val="596125BF"/>
    <w:rsid w:val="59B11853"/>
    <w:rsid w:val="59D50731"/>
    <w:rsid w:val="5AAF3E4B"/>
    <w:rsid w:val="5AB99D25"/>
    <w:rsid w:val="5B0FCF26"/>
    <w:rsid w:val="5B33C057"/>
    <w:rsid w:val="5B37D6D8"/>
    <w:rsid w:val="5C16310F"/>
    <w:rsid w:val="5C2D6043"/>
    <w:rsid w:val="5C313908"/>
    <w:rsid w:val="5C467AAE"/>
    <w:rsid w:val="5C7E5354"/>
    <w:rsid w:val="5CD439EF"/>
    <w:rsid w:val="5CD60DD9"/>
    <w:rsid w:val="5D239280"/>
    <w:rsid w:val="5D2DA338"/>
    <w:rsid w:val="5D57DC74"/>
    <w:rsid w:val="5D68D30B"/>
    <w:rsid w:val="5D91BEAF"/>
    <w:rsid w:val="5D93F902"/>
    <w:rsid w:val="5E0C8F05"/>
    <w:rsid w:val="5E276087"/>
    <w:rsid w:val="5E3CC990"/>
    <w:rsid w:val="5E4946C9"/>
    <w:rsid w:val="5E50AF0A"/>
    <w:rsid w:val="5E5A87D8"/>
    <w:rsid w:val="5E7CD9EA"/>
    <w:rsid w:val="5F11241D"/>
    <w:rsid w:val="5F13E959"/>
    <w:rsid w:val="5F34A974"/>
    <w:rsid w:val="5F67DB73"/>
    <w:rsid w:val="5FCA3FC5"/>
    <w:rsid w:val="5FE14F68"/>
    <w:rsid w:val="5FE642C4"/>
    <w:rsid w:val="5FF6DB75"/>
    <w:rsid w:val="60202B0B"/>
    <w:rsid w:val="60290010"/>
    <w:rsid w:val="60299B57"/>
    <w:rsid w:val="602A3A64"/>
    <w:rsid w:val="60643395"/>
    <w:rsid w:val="606CD47D"/>
    <w:rsid w:val="6090CE7C"/>
    <w:rsid w:val="60C95F71"/>
    <w:rsid w:val="60D3D0F8"/>
    <w:rsid w:val="60F75B22"/>
    <w:rsid w:val="610C97B1"/>
    <w:rsid w:val="6185B485"/>
    <w:rsid w:val="61EC06E7"/>
    <w:rsid w:val="626C1679"/>
    <w:rsid w:val="62A2D195"/>
    <w:rsid w:val="62BA5030"/>
    <w:rsid w:val="630B98D9"/>
    <w:rsid w:val="6338B2A5"/>
    <w:rsid w:val="634E644E"/>
    <w:rsid w:val="63581FA3"/>
    <w:rsid w:val="635FCA7E"/>
    <w:rsid w:val="63ADDA93"/>
    <w:rsid w:val="63C12E05"/>
    <w:rsid w:val="6509BC04"/>
    <w:rsid w:val="651D4507"/>
    <w:rsid w:val="652A2769"/>
    <w:rsid w:val="655D00CA"/>
    <w:rsid w:val="66088D17"/>
    <w:rsid w:val="660B6452"/>
    <w:rsid w:val="661F21C1"/>
    <w:rsid w:val="6643399B"/>
    <w:rsid w:val="6692D836"/>
    <w:rsid w:val="66BB5D21"/>
    <w:rsid w:val="66BFD99F"/>
    <w:rsid w:val="66D1D8C6"/>
    <w:rsid w:val="66E2E842"/>
    <w:rsid w:val="66F8D12B"/>
    <w:rsid w:val="671C3602"/>
    <w:rsid w:val="67587221"/>
    <w:rsid w:val="67ACACA6"/>
    <w:rsid w:val="67CE6B29"/>
    <w:rsid w:val="67D4DB60"/>
    <w:rsid w:val="67D80E7A"/>
    <w:rsid w:val="680C23C8"/>
    <w:rsid w:val="682200CA"/>
    <w:rsid w:val="6830294C"/>
    <w:rsid w:val="685235A2"/>
    <w:rsid w:val="689A9085"/>
    <w:rsid w:val="68C6EFF4"/>
    <w:rsid w:val="68C89653"/>
    <w:rsid w:val="68D1EC66"/>
    <w:rsid w:val="6917A996"/>
    <w:rsid w:val="695893EF"/>
    <w:rsid w:val="695B7195"/>
    <w:rsid w:val="6981AA52"/>
    <w:rsid w:val="69905479"/>
    <w:rsid w:val="69A7F429"/>
    <w:rsid w:val="69BBC519"/>
    <w:rsid w:val="69DA528A"/>
    <w:rsid w:val="69DE80FD"/>
    <w:rsid w:val="6A2C6B9D"/>
    <w:rsid w:val="6A4EAE0E"/>
    <w:rsid w:val="6AF65E30"/>
    <w:rsid w:val="6B3A811B"/>
    <w:rsid w:val="6B79719C"/>
    <w:rsid w:val="6B7EFFEA"/>
    <w:rsid w:val="6B8B4B2F"/>
    <w:rsid w:val="6BC83BFE"/>
    <w:rsid w:val="6C17C502"/>
    <w:rsid w:val="6C4F4A58"/>
    <w:rsid w:val="6C4FF79F"/>
    <w:rsid w:val="6C5A9B7A"/>
    <w:rsid w:val="6C5FA358"/>
    <w:rsid w:val="6C79BBE5"/>
    <w:rsid w:val="6CA1B40A"/>
    <w:rsid w:val="6CAA942D"/>
    <w:rsid w:val="6CB86435"/>
    <w:rsid w:val="6CB8BB1D"/>
    <w:rsid w:val="6CCC36BE"/>
    <w:rsid w:val="6CCF36BB"/>
    <w:rsid w:val="6D06ACC4"/>
    <w:rsid w:val="6D297C81"/>
    <w:rsid w:val="6D4B9CAD"/>
    <w:rsid w:val="6DA93F28"/>
    <w:rsid w:val="6DF66BDB"/>
    <w:rsid w:val="6DFA6FB7"/>
    <w:rsid w:val="6E2C42B3"/>
    <w:rsid w:val="6E38BA50"/>
    <w:rsid w:val="6E6590E1"/>
    <w:rsid w:val="6E6645A0"/>
    <w:rsid w:val="6E77280D"/>
    <w:rsid w:val="6E8E0031"/>
    <w:rsid w:val="6EAAFA95"/>
    <w:rsid w:val="6ECFF5A2"/>
    <w:rsid w:val="6F275706"/>
    <w:rsid w:val="6F60A868"/>
    <w:rsid w:val="6F94A219"/>
    <w:rsid w:val="6FDB5B34"/>
    <w:rsid w:val="6FE79422"/>
    <w:rsid w:val="6FE835EA"/>
    <w:rsid w:val="7026E713"/>
    <w:rsid w:val="702D12AF"/>
    <w:rsid w:val="702EBFDB"/>
    <w:rsid w:val="7047DE7D"/>
    <w:rsid w:val="7143B73B"/>
    <w:rsid w:val="718BD558"/>
    <w:rsid w:val="719AE5AE"/>
    <w:rsid w:val="71CA903C"/>
    <w:rsid w:val="72CA5800"/>
    <w:rsid w:val="7330B232"/>
    <w:rsid w:val="733A0B2D"/>
    <w:rsid w:val="734442DE"/>
    <w:rsid w:val="7364B371"/>
    <w:rsid w:val="736F7B36"/>
    <w:rsid w:val="737630F3"/>
    <w:rsid w:val="74503B55"/>
    <w:rsid w:val="7503CF2D"/>
    <w:rsid w:val="75246DBC"/>
    <w:rsid w:val="7534F6D3"/>
    <w:rsid w:val="75A04156"/>
    <w:rsid w:val="75F62C9E"/>
    <w:rsid w:val="75F6D9E5"/>
    <w:rsid w:val="76094B55"/>
    <w:rsid w:val="764AD9A0"/>
    <w:rsid w:val="76543B58"/>
    <w:rsid w:val="765AF05D"/>
    <w:rsid w:val="7694A958"/>
    <w:rsid w:val="76C03E1D"/>
    <w:rsid w:val="7756B245"/>
    <w:rsid w:val="77879CDB"/>
    <w:rsid w:val="78065311"/>
    <w:rsid w:val="780E6779"/>
    <w:rsid w:val="7820C53A"/>
    <w:rsid w:val="7836DAA3"/>
    <w:rsid w:val="78AEAC8C"/>
    <w:rsid w:val="78B16E1A"/>
    <w:rsid w:val="790301BF"/>
    <w:rsid w:val="791E5EE8"/>
    <w:rsid w:val="7957D5A3"/>
    <w:rsid w:val="798E4492"/>
    <w:rsid w:val="79A442A4"/>
    <w:rsid w:val="79FBB28B"/>
    <w:rsid w:val="7A1D13FB"/>
    <w:rsid w:val="7A5CD810"/>
    <w:rsid w:val="7AF40BE4"/>
    <w:rsid w:val="7B0E79C7"/>
    <w:rsid w:val="7B124349"/>
    <w:rsid w:val="7B1D18DA"/>
    <w:rsid w:val="7B461E20"/>
    <w:rsid w:val="7B6FC556"/>
    <w:rsid w:val="7B7AB979"/>
    <w:rsid w:val="7B936B8F"/>
    <w:rsid w:val="7BDFAC7D"/>
    <w:rsid w:val="7BE64D4E"/>
    <w:rsid w:val="7C024AEB"/>
    <w:rsid w:val="7C2A2368"/>
    <w:rsid w:val="7C6A4290"/>
    <w:rsid w:val="7C81675F"/>
    <w:rsid w:val="7CFC6A3C"/>
    <w:rsid w:val="7D3A723B"/>
    <w:rsid w:val="7D46715C"/>
    <w:rsid w:val="7D4A7CA6"/>
    <w:rsid w:val="7D4D796F"/>
    <w:rsid w:val="7D688CFB"/>
    <w:rsid w:val="7D821DAF"/>
    <w:rsid w:val="7DBD26B0"/>
    <w:rsid w:val="7DC60D10"/>
    <w:rsid w:val="7DE6304D"/>
    <w:rsid w:val="7DE8F346"/>
    <w:rsid w:val="7DF1A7A1"/>
    <w:rsid w:val="7E127A6F"/>
    <w:rsid w:val="7E1D37C0"/>
    <w:rsid w:val="7E3AE355"/>
    <w:rsid w:val="7E3D5E32"/>
    <w:rsid w:val="7E7245E6"/>
    <w:rsid w:val="7E7D9A5C"/>
    <w:rsid w:val="7EE93387"/>
    <w:rsid w:val="7EF2C044"/>
    <w:rsid w:val="7F0297EF"/>
    <w:rsid w:val="7FC0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EFD2"/>
  <w15:chartTrackingRefBased/>
  <w15:docId w15:val="{B9897C74-C23D-4925-A8C0-7F2CF259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E3D5E32"/>
    <w:pPr>
      <w:widowControl w:val="0"/>
      <w:ind w:firstLine="360"/>
    </w:pPr>
  </w:style>
  <w:style w:type="paragraph" w:styleId="Heading1">
    <w:name w:val="heading 1"/>
    <w:basedOn w:val="Normal"/>
    <w:next w:val="Normal"/>
    <w:link w:val="Heading1Char"/>
    <w:uiPriority w:val="9"/>
    <w:qFormat/>
    <w:rsid w:val="07505BC4"/>
    <w:pPr>
      <w:numPr>
        <w:numId w:val="11"/>
      </w:numPr>
      <w:spacing w:before="240" w:after="0"/>
      <w:outlineLvl w:val="0"/>
    </w:pPr>
    <w:rPr>
      <w:rFonts w:ascii="Times New Roman" w:hAnsi="Times New Roman" w:eastAsia="Times New Roman" w:cs="Times New Roman"/>
      <w:b/>
      <w:bCs/>
      <w:color w:val="000000" w:themeColor="text1"/>
      <w:sz w:val="32"/>
      <w:szCs w:val="32"/>
    </w:rPr>
  </w:style>
  <w:style w:type="paragraph" w:styleId="Heading2">
    <w:name w:val="heading 2"/>
    <w:basedOn w:val="Normal"/>
    <w:next w:val="Normal"/>
    <w:link w:val="Heading2Char"/>
    <w:uiPriority w:val="9"/>
    <w:unhideWhenUsed/>
    <w:qFormat/>
    <w:rsid w:val="7E3D5E32"/>
    <w:pPr>
      <w:keepNext/>
      <w:keepLines/>
      <w:numPr>
        <w:ilvl w:val="1"/>
        <w:numId w:val="18"/>
      </w:numPr>
      <w:spacing w:before="40" w:after="0"/>
      <w:outlineLvl w:val="1"/>
    </w:pPr>
    <w:rPr>
      <w:rFonts w:ascii="Times New Roman" w:hAnsi="Times New Roman" w:eastAsia="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7E3D5E32"/>
    <w:pPr>
      <w:keepNext/>
      <w:keepLines/>
      <w:spacing w:before="40" w:after="0"/>
      <w:ind w:left="2160" w:hanging="360"/>
      <w:outlineLvl w:val="2"/>
    </w:pPr>
    <w:rPr>
      <w:rFonts w:ascii="Times New Roman" w:hAnsi="Times New Roman" w:eastAsia="Times New Roman" w:cs="Times New Roman"/>
      <w:b/>
      <w:bCs/>
      <w:sz w:val="24"/>
      <w:szCs w:val="24"/>
    </w:rPr>
  </w:style>
  <w:style w:type="paragraph" w:styleId="Heading4">
    <w:name w:val="heading 4"/>
    <w:basedOn w:val="Normal"/>
    <w:next w:val="Normal"/>
    <w:link w:val="Heading4Char"/>
    <w:uiPriority w:val="9"/>
    <w:unhideWhenUsed/>
    <w:qFormat/>
    <w:rsid w:val="7E3D5E3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E3D5E32"/>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E3D5E32"/>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7E3D5E32"/>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7E3D5E32"/>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7E3D5E32"/>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7E3D5E32"/>
    <w:pPr>
      <w:ind w:left="720"/>
      <w:contextualSpacing/>
    </w:pPr>
  </w:style>
  <w:style w:type="paragraph" w:styleId="NoSpacing">
    <w:name w:val="No Spacing"/>
    <w:link w:val="NoSpacingChar"/>
    <w:uiPriority w:val="1"/>
    <w:qFormat/>
    <w:rsid w:val="00BF572B"/>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BF572B"/>
    <w:rPr>
      <w:rFonts w:eastAsiaTheme="minorEastAsia"/>
      <w:kern w:val="0"/>
      <w14:ligatures w14:val="none"/>
    </w:rPr>
  </w:style>
  <w:style w:type="paragraph" w:styleId="Title">
    <w:name w:val="Title"/>
    <w:basedOn w:val="Normal"/>
    <w:next w:val="Normal"/>
    <w:link w:val="TitleChar"/>
    <w:uiPriority w:val="10"/>
    <w:qFormat/>
    <w:rsid w:val="7E3D5E32"/>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7E3D5E32"/>
    <w:rPr>
      <w:rFonts w:asciiTheme="majorHAnsi" w:hAnsiTheme="majorHAnsi" w:eastAsiaTheme="majorEastAsia" w:cstheme="majorBidi"/>
      <w:sz w:val="56"/>
      <w:szCs w:val="56"/>
    </w:rPr>
  </w:style>
  <w:style w:type="character" w:styleId="Heading1Char" w:customStyle="1">
    <w:name w:val="Heading 1 Char"/>
    <w:basedOn w:val="DefaultParagraphFont"/>
    <w:link w:val="Heading1"/>
    <w:uiPriority w:val="9"/>
    <w:rsid w:val="07505BC4"/>
    <w:rPr>
      <w:rFonts w:ascii="Times New Roman" w:hAnsi="Times New Roman" w:eastAsia="Times New Roman" w:cs="Times New Roman"/>
      <w:b/>
      <w:bCs/>
      <w:color w:val="000000" w:themeColor="text1"/>
      <w:sz w:val="32"/>
      <w:szCs w:val="32"/>
    </w:rPr>
  </w:style>
  <w:style w:type="table" w:styleId="TableGrid">
    <w:name w:val="Table Grid"/>
    <w:basedOn w:val="TableNormal"/>
    <w:uiPriority w:val="39"/>
    <w:rsid w:val="00BF57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BF572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2Char" w:customStyle="1">
    <w:name w:val="Heading 2 Char"/>
    <w:basedOn w:val="DefaultParagraphFont"/>
    <w:link w:val="Heading2"/>
    <w:uiPriority w:val="9"/>
    <w:rsid w:val="7E3D5E32"/>
    <w:rPr>
      <w:rFonts w:ascii="Times New Roman" w:hAnsi="Times New Roman" w:eastAsia="Times New Roman" w:cs="Times New Roman"/>
      <w:b/>
      <w:bCs/>
      <w:color w:val="000000" w:themeColor="text1"/>
      <w:sz w:val="28"/>
      <w:szCs w:val="28"/>
    </w:rPr>
  </w:style>
  <w:style w:type="paragraph" w:styleId="NormalWeb">
    <w:name w:val="Normal (Web)"/>
    <w:basedOn w:val="Normal"/>
    <w:uiPriority w:val="99"/>
    <w:semiHidden/>
    <w:unhideWhenUsed/>
    <w:rsid w:val="7E3D5E32"/>
    <w:pPr>
      <w:spacing w:beforeAutospacing="1" w:afterAutospacing="1"/>
    </w:pPr>
    <w:rPr>
      <w:rFonts w:ascii="Times New Roman" w:hAnsi="Times New Roman" w:eastAsia="Times New Roman" w:cs="Times New Roman"/>
      <w:sz w:val="24"/>
      <w:szCs w:val="24"/>
    </w:rPr>
  </w:style>
  <w:style w:type="character" w:styleId="Strong">
    <w:name w:val="Strong"/>
    <w:basedOn w:val="DefaultParagraphFont"/>
    <w:uiPriority w:val="22"/>
    <w:qFormat/>
    <w:rsid w:val="0066739D"/>
    <w:rPr>
      <w:b/>
      <w:bCs/>
    </w:rPr>
  </w:style>
  <w:style w:type="character" w:styleId="Emphasis">
    <w:name w:val="Emphasis"/>
    <w:basedOn w:val="DefaultParagraphFont"/>
    <w:uiPriority w:val="20"/>
    <w:qFormat/>
    <w:rsid w:val="00231DD2"/>
    <w:rPr>
      <w:i/>
      <w:iCs/>
    </w:rPr>
  </w:style>
  <w:style w:type="table" w:styleId="GridTable4">
    <w:name w:val="Grid Table 4"/>
    <w:basedOn w:val="TableNormal"/>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rsid w:val="7E3D5E32"/>
    <w:rPr>
      <w:rFonts w:ascii="Times New Roman" w:hAnsi="Times New Roman" w:eastAsia="Times New Roman" w:cs="Times New Roman"/>
      <w:b/>
      <w:bCs/>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7E3D5E32"/>
    <w:pPr>
      <w:spacing w:after="100"/>
    </w:pPr>
  </w:style>
  <w:style w:type="paragraph" w:styleId="TOC2">
    <w:name w:val="toc 2"/>
    <w:basedOn w:val="Normal"/>
    <w:next w:val="Normal"/>
    <w:uiPriority w:val="39"/>
    <w:unhideWhenUsed/>
    <w:rsid w:val="7E3D5E32"/>
    <w:pPr>
      <w:spacing w:after="100"/>
      <w:ind w:left="220"/>
    </w:pPr>
  </w:style>
  <w:style w:type="paragraph" w:styleId="TOC3">
    <w:name w:val="toc 3"/>
    <w:basedOn w:val="Normal"/>
    <w:next w:val="Normal"/>
    <w:uiPriority w:val="39"/>
    <w:unhideWhenUsed/>
    <w:rsid w:val="7E3D5E32"/>
    <w:pPr>
      <w:spacing w:after="100"/>
      <w:ind w:left="440"/>
    </w:pPr>
  </w:style>
  <w:style w:type="character" w:styleId="HeaderChar" w:customStyle="1">
    <w:name w:val="Header Char"/>
    <w:basedOn w:val="DefaultParagraphFont"/>
    <w:link w:val="Header"/>
    <w:uiPriority w:val="99"/>
    <w:rsid w:val="7E3D5E32"/>
  </w:style>
  <w:style w:type="paragraph" w:styleId="Header">
    <w:name w:val="header"/>
    <w:basedOn w:val="Normal"/>
    <w:link w:val="HeaderChar"/>
    <w:uiPriority w:val="99"/>
    <w:unhideWhenUsed/>
    <w:rsid w:val="7E3D5E32"/>
    <w:pPr>
      <w:tabs>
        <w:tab w:val="center" w:pos="4680"/>
        <w:tab w:val="right" w:pos="9360"/>
      </w:tabs>
      <w:spacing w:after="0"/>
    </w:pPr>
  </w:style>
  <w:style w:type="character" w:styleId="FooterChar" w:customStyle="1">
    <w:name w:val="Footer Char"/>
    <w:basedOn w:val="DefaultParagraphFont"/>
    <w:link w:val="Footer"/>
    <w:uiPriority w:val="99"/>
    <w:rsid w:val="7E3D5E32"/>
  </w:style>
  <w:style w:type="paragraph" w:styleId="Footer">
    <w:name w:val="footer"/>
    <w:basedOn w:val="Normal"/>
    <w:link w:val="FooterChar"/>
    <w:uiPriority w:val="99"/>
    <w:unhideWhenUsed/>
    <w:rsid w:val="7E3D5E32"/>
    <w:pPr>
      <w:tabs>
        <w:tab w:val="center" w:pos="4680"/>
        <w:tab w:val="right" w:pos="9360"/>
      </w:tabs>
      <w:spacing w:after="0"/>
    </w:pPr>
  </w:style>
  <w:style w:type="paragraph" w:styleId="CommentText">
    <w:name w:val="annotation text"/>
    <w:basedOn w:val="Normal"/>
    <w:link w:val="CommentTextChar"/>
    <w:uiPriority w:val="99"/>
    <w:semiHidden/>
    <w:unhideWhenUsed/>
    <w:rsid w:val="7E3D5E32"/>
    <w:rPr>
      <w:sz w:val="20"/>
      <w:szCs w:val="20"/>
    </w:rPr>
  </w:style>
  <w:style w:type="character" w:styleId="CommentTextChar" w:customStyle="1">
    <w:name w:val="Comment Text Char"/>
    <w:basedOn w:val="DefaultParagraphFont"/>
    <w:link w:val="CommentText"/>
    <w:uiPriority w:val="99"/>
    <w:semiHidden/>
    <w:rsid w:val="7E3D5E32"/>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7E3D5E32"/>
    <w:rPr>
      <w:b/>
      <w:bCs/>
    </w:rPr>
  </w:style>
  <w:style w:type="character" w:styleId="CommentSubjectChar" w:customStyle="1">
    <w:name w:val="Comment Subject Char"/>
    <w:basedOn w:val="CommentTextChar"/>
    <w:link w:val="CommentSubject"/>
    <w:uiPriority w:val="99"/>
    <w:semiHidden/>
    <w:rsid w:val="7E3D5E32"/>
    <w:rPr>
      <w:b/>
      <w:bCs/>
      <w:sz w:val="20"/>
      <w:szCs w:val="20"/>
    </w:rPr>
  </w:style>
  <w:style w:type="paragraph" w:styleId="Subtitle">
    <w:name w:val="Subtitle"/>
    <w:basedOn w:val="Normal"/>
    <w:next w:val="Normal"/>
    <w:link w:val="SubtitleChar"/>
    <w:uiPriority w:val="11"/>
    <w:qFormat/>
    <w:rsid w:val="7E3D5E32"/>
    <w:rPr>
      <w:rFonts w:eastAsiaTheme="minorEastAsia"/>
      <w:color w:val="5A5A5A"/>
    </w:rPr>
  </w:style>
  <w:style w:type="paragraph" w:styleId="Quote">
    <w:name w:val="Quote"/>
    <w:basedOn w:val="Normal"/>
    <w:next w:val="Normal"/>
    <w:link w:val="QuoteChar"/>
    <w:uiPriority w:val="29"/>
    <w:qFormat/>
    <w:rsid w:val="7E3D5E3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E3D5E32"/>
    <w:pPr>
      <w:spacing w:before="360" w:after="360"/>
      <w:ind w:left="864" w:right="864"/>
      <w:jc w:val="center"/>
    </w:pPr>
    <w:rPr>
      <w:i/>
      <w:iCs/>
      <w:color w:val="4472C4" w:themeColor="accent1"/>
    </w:rPr>
  </w:style>
  <w:style w:type="character" w:styleId="Heading4Char" w:customStyle="1">
    <w:name w:val="Heading 4 Char"/>
    <w:basedOn w:val="DefaultParagraphFont"/>
    <w:link w:val="Heading4"/>
    <w:uiPriority w:val="9"/>
    <w:rsid w:val="7E3D5E32"/>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7E3D5E32"/>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7E3D5E32"/>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rsid w:val="7E3D5E32"/>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7E3D5E32"/>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7E3D5E32"/>
    <w:rPr>
      <w:rFonts w:asciiTheme="majorHAnsi" w:hAnsiTheme="majorHAnsi" w:eastAsiaTheme="majorEastAsia" w:cstheme="majorBidi"/>
      <w:i/>
      <w:iCs/>
      <w:color w:val="272727"/>
      <w:sz w:val="21"/>
      <w:szCs w:val="21"/>
    </w:rPr>
  </w:style>
  <w:style w:type="character" w:styleId="SubtitleChar" w:customStyle="1">
    <w:name w:val="Subtitle Char"/>
    <w:basedOn w:val="DefaultParagraphFont"/>
    <w:link w:val="Subtitle"/>
    <w:uiPriority w:val="11"/>
    <w:rsid w:val="7E3D5E32"/>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7E3D5E32"/>
    <w:rPr>
      <w:i/>
      <w:iCs/>
      <w:color w:val="404040" w:themeColor="text1" w:themeTint="BF"/>
    </w:rPr>
  </w:style>
  <w:style w:type="character" w:styleId="IntenseQuoteChar" w:customStyle="1">
    <w:name w:val="Intense Quote Char"/>
    <w:basedOn w:val="DefaultParagraphFont"/>
    <w:link w:val="IntenseQuote"/>
    <w:uiPriority w:val="30"/>
    <w:rsid w:val="7E3D5E32"/>
    <w:rPr>
      <w:i/>
      <w:iCs/>
      <w:color w:val="4472C4" w:themeColor="accent1"/>
    </w:rPr>
  </w:style>
  <w:style w:type="paragraph" w:styleId="TOC4">
    <w:name w:val="toc 4"/>
    <w:basedOn w:val="Normal"/>
    <w:next w:val="Normal"/>
    <w:uiPriority w:val="39"/>
    <w:unhideWhenUsed/>
    <w:rsid w:val="7E3D5E32"/>
    <w:pPr>
      <w:spacing w:after="100"/>
      <w:ind w:left="660"/>
    </w:pPr>
  </w:style>
  <w:style w:type="paragraph" w:styleId="TOC5">
    <w:name w:val="toc 5"/>
    <w:basedOn w:val="Normal"/>
    <w:next w:val="Normal"/>
    <w:uiPriority w:val="39"/>
    <w:unhideWhenUsed/>
    <w:rsid w:val="7E3D5E32"/>
    <w:pPr>
      <w:spacing w:after="100"/>
      <w:ind w:left="880"/>
    </w:pPr>
  </w:style>
  <w:style w:type="paragraph" w:styleId="TOC6">
    <w:name w:val="toc 6"/>
    <w:basedOn w:val="Normal"/>
    <w:next w:val="Normal"/>
    <w:uiPriority w:val="39"/>
    <w:unhideWhenUsed/>
    <w:rsid w:val="7E3D5E32"/>
    <w:pPr>
      <w:spacing w:after="100"/>
      <w:ind w:left="1100"/>
    </w:pPr>
  </w:style>
  <w:style w:type="paragraph" w:styleId="TOC7">
    <w:name w:val="toc 7"/>
    <w:basedOn w:val="Normal"/>
    <w:next w:val="Normal"/>
    <w:uiPriority w:val="39"/>
    <w:unhideWhenUsed/>
    <w:rsid w:val="7E3D5E32"/>
    <w:pPr>
      <w:spacing w:after="100"/>
      <w:ind w:left="1320"/>
    </w:pPr>
  </w:style>
  <w:style w:type="paragraph" w:styleId="TOC8">
    <w:name w:val="toc 8"/>
    <w:basedOn w:val="Normal"/>
    <w:next w:val="Normal"/>
    <w:uiPriority w:val="39"/>
    <w:unhideWhenUsed/>
    <w:rsid w:val="7E3D5E32"/>
    <w:pPr>
      <w:spacing w:after="100"/>
      <w:ind w:left="1540"/>
    </w:pPr>
  </w:style>
  <w:style w:type="paragraph" w:styleId="TOC9">
    <w:name w:val="toc 9"/>
    <w:basedOn w:val="Normal"/>
    <w:next w:val="Normal"/>
    <w:uiPriority w:val="39"/>
    <w:unhideWhenUsed/>
    <w:rsid w:val="7E3D5E32"/>
    <w:pPr>
      <w:spacing w:after="100"/>
      <w:ind w:left="1760"/>
    </w:pPr>
  </w:style>
  <w:style w:type="paragraph" w:styleId="EndnoteText">
    <w:name w:val="endnote text"/>
    <w:basedOn w:val="Normal"/>
    <w:link w:val="EndnoteTextChar"/>
    <w:uiPriority w:val="99"/>
    <w:semiHidden/>
    <w:unhideWhenUsed/>
    <w:rsid w:val="7E3D5E32"/>
    <w:pPr>
      <w:spacing w:after="0"/>
    </w:pPr>
    <w:rPr>
      <w:sz w:val="20"/>
      <w:szCs w:val="20"/>
    </w:rPr>
  </w:style>
  <w:style w:type="character" w:styleId="EndnoteTextChar" w:customStyle="1">
    <w:name w:val="Endnote Text Char"/>
    <w:basedOn w:val="DefaultParagraphFont"/>
    <w:link w:val="EndnoteText"/>
    <w:uiPriority w:val="99"/>
    <w:semiHidden/>
    <w:rsid w:val="7E3D5E32"/>
    <w:rPr>
      <w:sz w:val="20"/>
      <w:szCs w:val="20"/>
    </w:rPr>
  </w:style>
  <w:style w:type="paragraph" w:styleId="FootnoteText">
    <w:name w:val="footnote text"/>
    <w:basedOn w:val="Normal"/>
    <w:link w:val="FootnoteTextChar"/>
    <w:uiPriority w:val="99"/>
    <w:semiHidden/>
    <w:unhideWhenUsed/>
    <w:rsid w:val="7E3D5E32"/>
    <w:pPr>
      <w:spacing w:after="0"/>
    </w:pPr>
    <w:rPr>
      <w:sz w:val="20"/>
      <w:szCs w:val="20"/>
    </w:rPr>
  </w:style>
  <w:style w:type="character" w:styleId="FootnoteTextChar" w:customStyle="1">
    <w:name w:val="Footnote Text Char"/>
    <w:basedOn w:val="DefaultParagraphFont"/>
    <w:link w:val="FootnoteText"/>
    <w:uiPriority w:val="99"/>
    <w:semiHidden/>
    <w:rsid w:val="7E3D5E32"/>
    <w:rPr>
      <w:sz w:val="20"/>
      <w:szCs w:val="20"/>
    </w:rPr>
  </w:style>
  <w:style w:type="paragraph" w:styleId="Revision">
    <w:name w:val="Revision"/>
    <w:hidden/>
    <w:uiPriority w:val="99"/>
    <w:semiHidden/>
    <w:rsid w:val="001307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9758">
      <w:bodyDiv w:val="1"/>
      <w:marLeft w:val="0"/>
      <w:marRight w:val="0"/>
      <w:marTop w:val="0"/>
      <w:marBottom w:val="0"/>
      <w:divBdr>
        <w:top w:val="none" w:sz="0" w:space="0" w:color="auto"/>
        <w:left w:val="none" w:sz="0" w:space="0" w:color="auto"/>
        <w:bottom w:val="none" w:sz="0" w:space="0" w:color="auto"/>
        <w:right w:val="none" w:sz="0" w:space="0" w:color="auto"/>
      </w:divBdr>
    </w:div>
    <w:div w:id="620645182">
      <w:bodyDiv w:val="1"/>
      <w:marLeft w:val="0"/>
      <w:marRight w:val="0"/>
      <w:marTop w:val="0"/>
      <w:marBottom w:val="0"/>
      <w:divBdr>
        <w:top w:val="none" w:sz="0" w:space="0" w:color="auto"/>
        <w:left w:val="none" w:sz="0" w:space="0" w:color="auto"/>
        <w:bottom w:val="none" w:sz="0" w:space="0" w:color="auto"/>
        <w:right w:val="none" w:sz="0" w:space="0" w:color="auto"/>
      </w:divBdr>
    </w:div>
    <w:div w:id="1425758251">
      <w:bodyDiv w:val="1"/>
      <w:marLeft w:val="0"/>
      <w:marRight w:val="0"/>
      <w:marTop w:val="0"/>
      <w:marBottom w:val="0"/>
      <w:divBdr>
        <w:top w:val="none" w:sz="0" w:space="0" w:color="auto"/>
        <w:left w:val="none" w:sz="0" w:space="0" w:color="auto"/>
        <w:bottom w:val="none" w:sz="0" w:space="0" w:color="auto"/>
        <w:right w:val="none" w:sz="0" w:space="0" w:color="auto"/>
      </w:divBdr>
    </w:div>
    <w:div w:id="1487283495">
      <w:bodyDiv w:val="1"/>
      <w:marLeft w:val="0"/>
      <w:marRight w:val="0"/>
      <w:marTop w:val="0"/>
      <w:marBottom w:val="0"/>
      <w:divBdr>
        <w:top w:val="none" w:sz="0" w:space="0" w:color="auto"/>
        <w:left w:val="none" w:sz="0" w:space="0" w:color="auto"/>
        <w:bottom w:val="none" w:sz="0" w:space="0" w:color="auto"/>
        <w:right w:val="none" w:sz="0" w:space="0" w:color="auto"/>
      </w:divBdr>
    </w:div>
    <w:div w:id="1839269223">
      <w:bodyDiv w:val="1"/>
      <w:marLeft w:val="0"/>
      <w:marRight w:val="0"/>
      <w:marTop w:val="0"/>
      <w:marBottom w:val="0"/>
      <w:divBdr>
        <w:top w:val="none" w:sz="0" w:space="0" w:color="auto"/>
        <w:left w:val="none" w:sz="0" w:space="0" w:color="auto"/>
        <w:bottom w:val="none" w:sz="0" w:space="0" w:color="auto"/>
        <w:right w:val="none" w:sz="0" w:space="0" w:color="auto"/>
      </w:divBdr>
    </w:div>
    <w:div w:id="1975059782">
      <w:bodyDiv w:val="1"/>
      <w:marLeft w:val="0"/>
      <w:marRight w:val="0"/>
      <w:marTop w:val="0"/>
      <w:marBottom w:val="0"/>
      <w:divBdr>
        <w:top w:val="none" w:sz="0" w:space="0" w:color="auto"/>
        <w:left w:val="none" w:sz="0" w:space="0" w:color="auto"/>
        <w:bottom w:val="none" w:sz="0" w:space="0" w:color="auto"/>
        <w:right w:val="none" w:sz="0" w:space="0" w:color="auto"/>
      </w:divBdr>
    </w:div>
    <w:div w:id="2046518874">
      <w:bodyDiv w:val="1"/>
      <w:marLeft w:val="0"/>
      <w:marRight w:val="0"/>
      <w:marTop w:val="0"/>
      <w:marBottom w:val="0"/>
      <w:divBdr>
        <w:top w:val="none" w:sz="0" w:space="0" w:color="auto"/>
        <w:left w:val="none" w:sz="0" w:space="0" w:color="auto"/>
        <w:bottom w:val="none" w:sz="0" w:space="0" w:color="auto"/>
        <w:right w:val="none" w:sz="0" w:space="0" w:color="auto"/>
      </w:divBdr>
    </w:div>
    <w:div w:id="20729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comments" Target="comments.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microsoft.com/office/2020/10/relationships/intelligence" Target="intelligence2.xml" Id="rId24" /><Relationship Type="http://schemas.openxmlformats.org/officeDocument/2006/relationships/styles" Target="styles.xml" Id="rId5" /><Relationship Type="http://schemas.microsoft.com/office/2018/08/relationships/commentsExtensible" Target="commentsExtensible.xml"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6/09/relationships/commentsIds" Target="commentsIds.xml" Id="rId14" /><Relationship Type="http://schemas.microsoft.com/office/2011/relationships/people" Target="people.xml" Id="rId22" /><Relationship Type="http://schemas.openxmlformats.org/officeDocument/2006/relationships/glossaryDocument" Target="glossary/document.xml" Id="R01c2c3a9494540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796b4a-9aa5-4309-9ea1-a9cd69f1e66a}"/>
      </w:docPartPr>
      <w:docPartBody>
        <w:p w14:paraId="3AE5A2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4ba327-bb0d-4952-ab14-57dcc4960444" xsi:nil="true"/>
    <lcf76f155ced4ddcb4097134ff3c332f xmlns="98bc4bdf-26fc-47f0-89e6-9d8da1590db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94DE19D362E49ABA718102CE3042A" ma:contentTypeVersion="13" ma:contentTypeDescription="Create a new document." ma:contentTypeScope="" ma:versionID="04824c000ddd4acfffc495eb73f2b907">
  <xsd:schema xmlns:xsd="http://www.w3.org/2001/XMLSchema" xmlns:xs="http://www.w3.org/2001/XMLSchema" xmlns:p="http://schemas.microsoft.com/office/2006/metadata/properties" xmlns:ns2="98bc4bdf-26fc-47f0-89e6-9d8da1590db5" xmlns:ns3="d54ba327-bb0d-4952-ab14-57dcc4960444" targetNamespace="http://schemas.microsoft.com/office/2006/metadata/properties" ma:root="true" ma:fieldsID="1c7a189c61822cf36355e59cc20bf6e9" ns2:_="" ns3:_="">
    <xsd:import namespace="98bc4bdf-26fc-47f0-89e6-9d8da1590db5"/>
    <xsd:import namespace="d54ba327-bb0d-4952-ab14-57dcc49604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c4bdf-26fc-47f0-89e6-9d8da1590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4ba327-bb0d-4952-ab14-57dcc496044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9c5467c-63a5-474e-9bbb-ebda0fcc439c}" ma:internalName="TaxCatchAll" ma:showField="CatchAllData" ma:web="d54ba327-bb0d-4952-ab14-57dcc496044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3A13D-FFF5-4242-B2CC-39E540657005}">
  <ds:schemaRefs>
    <ds:schemaRef ds:uri="http://schemas.microsoft.com/office/2006/metadata/properties"/>
    <ds:schemaRef ds:uri="http://schemas.microsoft.com/office/infopath/2007/PartnerControls"/>
    <ds:schemaRef ds:uri="d54ba327-bb0d-4952-ab14-57dcc4960444"/>
    <ds:schemaRef ds:uri="98bc4bdf-26fc-47f0-89e6-9d8da1590db5"/>
  </ds:schemaRefs>
</ds:datastoreItem>
</file>

<file path=customXml/itemProps2.xml><?xml version="1.0" encoding="utf-8"?>
<ds:datastoreItem xmlns:ds="http://schemas.openxmlformats.org/officeDocument/2006/customXml" ds:itemID="{5105E4A4-22E0-4A0A-B33A-9CBFC9F98D6B}">
  <ds:schemaRefs>
    <ds:schemaRef ds:uri="http://schemas.microsoft.com/sharepoint/v3/contenttype/forms"/>
  </ds:schemaRefs>
</ds:datastoreItem>
</file>

<file path=customXml/itemProps3.xml><?xml version="1.0" encoding="utf-8"?>
<ds:datastoreItem xmlns:ds="http://schemas.openxmlformats.org/officeDocument/2006/customXml" ds:itemID="{9D23A97B-854B-4BD7-9200-1893D23B7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c4bdf-26fc-47f0-89e6-9d8da1590db5"/>
    <ds:schemaRef ds:uri="d54ba327-bb0d-4952-ab14-57dcc4960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Management Plan</dc:title>
  <dc:subject/>
  <dc:creator>AddisWing Support</dc:creator>
  <keywords/>
  <dc:description/>
  <lastModifiedBy>Edward Devine</lastModifiedBy>
  <revision>56</revision>
  <dcterms:created xsi:type="dcterms:W3CDTF">2023-08-27T04:09:00.0000000Z</dcterms:created>
  <dcterms:modified xsi:type="dcterms:W3CDTF">2023-10-18T04:19:11.1374684Z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0x01010041F94DE19D362E49ABA718102CE3042A</vt:lpwstr>
  </property>
  <property fmtid="{D5CDD505-2E9C-101B-9397-08002B2CF9AE}" pid="3" name="MediaServiceImageTags">
    <vt:lpwstr/>
  </property>
</Properties>
</file>
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813FB" w14:textId="3E1F208E" w:rsidR="42A74FE1" w:rsidRDefault="42A74FE1" w:rsidP="34BBB440">
      <w:pPr>
        <w:pStyle w:val="Title"/>
        <w:jc w:val="right"/>
        <w:rPr>
          <w:rFonts w:eastAsia="Arial" w:cs="Arial"/>
          <w:bCs/>
          <w:szCs w:val="36"/>
        </w:rPr>
      </w:pPr>
      <w:del w:id="0" w:author=" " w:date="2021-02-21T17:02:00Z">
        <w:r w:rsidRPr="34BBB440" w:rsidDel="00FF2FA7">
          <w:rPr>
            <w:rFonts w:eastAsia="Arial" w:cs="Arial"/>
            <w:bCs/>
            <w:szCs w:val="36"/>
          </w:rPr>
          <w:delText>Form Bot</w:delText>
        </w:r>
      </w:del>
      <w:ins w:id="1" w:author=" " w:date="2021-02-21T17:02:00Z">
        <w:r w:rsidR="00FF2FA7">
          <w:rPr>
            <w:rFonts w:eastAsia="Arial" w:cs="Arial"/>
            <w:bCs/>
            <w:szCs w:val="36"/>
          </w:rPr>
          <w:t>Formscriber</w:t>
        </w:r>
      </w:ins>
      <w:r w:rsidRPr="34BBB440">
        <w:rPr>
          <w:rFonts w:eastAsia="Arial" w:cs="Arial"/>
          <w:bCs/>
          <w:szCs w:val="36"/>
        </w:rPr>
        <w:t xml:space="preserve"> </w:t>
      </w:r>
      <w:del w:id="2" w:author=" " w:date="2021-02-21T17:02:00Z">
        <w:r w:rsidR="59BD335F" w:rsidRPr="34BBB440" w:rsidDel="00FF2FA7">
          <w:rPr>
            <w:rFonts w:eastAsia="Arial" w:cs="Arial"/>
            <w:bCs/>
            <w:szCs w:val="36"/>
          </w:rPr>
          <w:delText>Intelligence</w:delText>
        </w:r>
      </w:del>
      <w:ins w:id="3" w:author=" " w:date="2021-02-21T17:02:00Z">
        <w:r w:rsidR="00FF2FA7">
          <w:rPr>
            <w:rFonts w:eastAsia="Arial" w:cs="Arial"/>
            <w:bCs/>
            <w:szCs w:val="36"/>
          </w:rPr>
          <w:t>AI</w:t>
        </w:r>
      </w:ins>
    </w:p>
    <w:p w14:paraId="701BD2A1" w14:textId="570EACEF" w:rsidR="0E33103C" w:rsidRDefault="0E33103C" w:rsidP="4A6DE741">
      <w:pPr>
        <w:jc w:val="right"/>
      </w:pPr>
      <w:r w:rsidRPr="4A6DE741">
        <w:rPr>
          <w:rFonts w:ascii="Arial" w:eastAsia="Arial" w:hAnsi="Arial" w:cs="Arial"/>
          <w:b/>
          <w:bCs/>
          <w:sz w:val="36"/>
          <w:szCs w:val="36"/>
        </w:rPr>
        <w:t xml:space="preserve">Software Requirements </w:t>
      </w:r>
      <w:commentRangeStart w:id="4"/>
      <w:r w:rsidRPr="4A6DE741">
        <w:rPr>
          <w:rFonts w:ascii="Arial" w:eastAsia="Arial" w:hAnsi="Arial" w:cs="Arial"/>
          <w:b/>
          <w:bCs/>
          <w:sz w:val="36"/>
          <w:szCs w:val="36"/>
        </w:rPr>
        <w:t>Specification</w:t>
      </w:r>
      <w:commentRangeEnd w:id="4"/>
      <w:r w:rsidR="0032576E">
        <w:rPr>
          <w:rStyle w:val="CommentReference"/>
        </w:rPr>
        <w:commentReference w:id="4"/>
      </w:r>
    </w:p>
    <w:p w14:paraId="0ADD2373" w14:textId="543ED606" w:rsidR="00227516" w:rsidRDefault="002C44BB">
      <w:pPr>
        <w:pStyle w:val="Title"/>
        <w:jc w:val="right"/>
      </w:pPr>
      <w:r>
        <w:t xml:space="preserve">For </w:t>
      </w:r>
      <w:r w:rsidR="1F093D14">
        <w:t>Report Generator Tool</w:t>
      </w:r>
    </w:p>
    <w:p w14:paraId="672A6659" w14:textId="77777777" w:rsidR="00227516" w:rsidRDefault="00227516"/>
    <w:p w14:paraId="0A37501D" w14:textId="77777777" w:rsidR="00227516" w:rsidRDefault="00227516"/>
    <w:p w14:paraId="40C13AE3" w14:textId="21EAB5E1" w:rsidR="00227516" w:rsidRDefault="002C44BB" w:rsidP="700B1E61">
      <w:pPr>
        <w:pStyle w:val="Title"/>
        <w:jc w:val="right"/>
        <w:rPr>
          <w:sz w:val="28"/>
          <w:szCs w:val="28"/>
        </w:rPr>
      </w:pPr>
      <w:r w:rsidRPr="559F1830">
        <w:rPr>
          <w:sz w:val="28"/>
          <w:szCs w:val="28"/>
        </w:rPr>
        <w:t>Version 1.</w:t>
      </w:r>
      <w:r w:rsidR="59E76C85" w:rsidRPr="559F1830">
        <w:rPr>
          <w:sz w:val="28"/>
          <w:szCs w:val="28"/>
        </w:rPr>
        <w:t>2</w:t>
      </w:r>
    </w:p>
    <w:p w14:paraId="69BB109C" w14:textId="77777777" w:rsidR="008C3E21" w:rsidRDefault="008C3E21" w:rsidP="559F1830">
      <w:pPr>
        <w:jc w:val="right"/>
        <w:rPr>
          <w:sz w:val="28"/>
          <w:szCs w:val="28"/>
        </w:rPr>
      </w:pPr>
    </w:p>
    <w:p w14:paraId="34E791A7" w14:textId="7A7B5D66" w:rsidR="008C3E21" w:rsidRDefault="59E76C85" w:rsidP="559F1830">
      <w:pPr>
        <w:jc w:val="right"/>
        <w:rPr>
          <w:sz w:val="28"/>
          <w:szCs w:val="28"/>
        </w:rPr>
      </w:pPr>
      <w:r w:rsidRPr="559F1830">
        <w:rPr>
          <w:sz w:val="28"/>
          <w:szCs w:val="28"/>
        </w:rPr>
        <w:t xml:space="preserve">Presented by </w:t>
      </w:r>
    </w:p>
    <w:p w14:paraId="0DE19365" w14:textId="21E04C9B" w:rsidR="008C3E21" w:rsidRDefault="59E76C85" w:rsidP="559F1830">
      <w:pPr>
        <w:jc w:val="right"/>
        <w:rPr>
          <w:sz w:val="28"/>
          <w:szCs w:val="28"/>
        </w:rPr>
      </w:pPr>
      <w:r w:rsidRPr="559F1830">
        <w:rPr>
          <w:sz w:val="28"/>
          <w:szCs w:val="28"/>
        </w:rPr>
        <w:t>Stefon Williams</w:t>
      </w:r>
    </w:p>
    <w:p w14:paraId="52321868" w14:textId="77777777" w:rsidR="008C3E21" w:rsidRDefault="59E76C85" w:rsidP="559F1830">
      <w:pPr>
        <w:jc w:val="right"/>
        <w:rPr>
          <w:sz w:val="28"/>
          <w:szCs w:val="28"/>
        </w:rPr>
      </w:pPr>
      <w:r w:rsidRPr="559F1830">
        <w:rPr>
          <w:sz w:val="28"/>
          <w:szCs w:val="28"/>
        </w:rPr>
        <w:t>Caleb Crickette</w:t>
      </w:r>
    </w:p>
    <w:p w14:paraId="2764008B" w14:textId="1947D8B7" w:rsidR="008C3E21" w:rsidRDefault="008C3E21" w:rsidP="559F1830">
      <w:pPr>
        <w:jc w:val="right"/>
        <w:rPr>
          <w:sz w:val="28"/>
          <w:szCs w:val="28"/>
        </w:rPr>
      </w:pPr>
      <w:r>
        <w:rPr>
          <w:sz w:val="28"/>
          <w:szCs w:val="28"/>
        </w:rPr>
        <w:t>T</w:t>
      </w:r>
      <w:r w:rsidR="59E76C85" w:rsidRPr="559F1830">
        <w:rPr>
          <w:sz w:val="28"/>
          <w:szCs w:val="28"/>
        </w:rPr>
        <w:t>homas Barton</w:t>
      </w:r>
    </w:p>
    <w:p w14:paraId="45318F36" w14:textId="745192B5" w:rsidR="008C3E21" w:rsidRDefault="59E76C85" w:rsidP="559F1830">
      <w:pPr>
        <w:jc w:val="right"/>
        <w:rPr>
          <w:sz w:val="28"/>
          <w:szCs w:val="28"/>
        </w:rPr>
      </w:pPr>
      <w:r w:rsidRPr="559F1830">
        <w:rPr>
          <w:sz w:val="28"/>
          <w:szCs w:val="28"/>
        </w:rPr>
        <w:t xml:space="preserve">Eugene Kim </w:t>
      </w:r>
    </w:p>
    <w:p w14:paraId="72D23632" w14:textId="78762CBA" w:rsidR="59E76C85" w:rsidRDefault="59E76C85" w:rsidP="559F1830">
      <w:pPr>
        <w:jc w:val="right"/>
        <w:rPr>
          <w:sz w:val="28"/>
          <w:szCs w:val="28"/>
        </w:rPr>
      </w:pPr>
      <w:r w:rsidRPr="559F1830">
        <w:rPr>
          <w:sz w:val="28"/>
          <w:szCs w:val="28"/>
        </w:rPr>
        <w:t>Nicholas Ballo</w:t>
      </w:r>
    </w:p>
    <w:p w14:paraId="689EC8E3" w14:textId="355979BE" w:rsidR="008C3E21" w:rsidRDefault="008C3E21" w:rsidP="559F1830">
      <w:pPr>
        <w:jc w:val="right"/>
        <w:rPr>
          <w:sz w:val="28"/>
          <w:szCs w:val="28"/>
        </w:rPr>
      </w:pPr>
      <w:r>
        <w:rPr>
          <w:sz w:val="28"/>
          <w:szCs w:val="28"/>
        </w:rPr>
        <w:t>Abdul Kamara</w:t>
      </w:r>
    </w:p>
    <w:p w14:paraId="44A0483D" w14:textId="01281A08" w:rsidR="008C3E21" w:rsidRDefault="008C3E21" w:rsidP="559F1830">
      <w:pPr>
        <w:jc w:val="right"/>
      </w:pPr>
      <w:r>
        <w:rPr>
          <w:sz w:val="28"/>
          <w:szCs w:val="28"/>
        </w:rPr>
        <w:t>Sohail Sobhani</w:t>
      </w:r>
    </w:p>
    <w:p w14:paraId="5DAB6C7B" w14:textId="77777777" w:rsidR="00227516" w:rsidRDefault="00227516">
      <w:pPr>
        <w:pStyle w:val="Title"/>
        <w:rPr>
          <w:sz w:val="28"/>
        </w:rPr>
      </w:pPr>
    </w:p>
    <w:p w14:paraId="02EB378F" w14:textId="77777777" w:rsidR="00227516" w:rsidRDefault="00227516">
      <w:pPr>
        <w:jc w:val="right"/>
        <w:sectPr w:rsidR="00227516">
          <w:headerReference w:type="default" r:id="rId15"/>
          <w:footerReference w:type="even" r:id="rId16"/>
          <w:pgSz w:w="12240" w:h="15840" w:code="1"/>
          <w:pgMar w:top="1440" w:right="1440" w:bottom="1440" w:left="1440" w:header="720" w:footer="720" w:gutter="0"/>
          <w:cols w:space="720"/>
          <w:vAlign w:val="center"/>
        </w:sectPr>
      </w:pPr>
    </w:p>
    <w:p w14:paraId="4B08E8BD" w14:textId="77777777" w:rsidR="00227516" w:rsidRDefault="002C44B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7516" w14:paraId="515F3EAA" w14:textId="77777777" w:rsidTr="6F460E43">
        <w:tc>
          <w:tcPr>
            <w:tcW w:w="2304" w:type="dxa"/>
          </w:tcPr>
          <w:p w14:paraId="491072FA" w14:textId="77777777" w:rsidR="00227516" w:rsidRDefault="002C44BB">
            <w:pPr>
              <w:pStyle w:val="Tabletext"/>
              <w:jc w:val="center"/>
              <w:rPr>
                <w:b/>
              </w:rPr>
            </w:pPr>
            <w:r>
              <w:rPr>
                <w:b/>
              </w:rPr>
              <w:t>Date</w:t>
            </w:r>
          </w:p>
        </w:tc>
        <w:tc>
          <w:tcPr>
            <w:tcW w:w="1152" w:type="dxa"/>
          </w:tcPr>
          <w:p w14:paraId="6B814A1E" w14:textId="77777777" w:rsidR="00227516" w:rsidRDefault="002C44BB">
            <w:pPr>
              <w:pStyle w:val="Tabletext"/>
              <w:jc w:val="center"/>
              <w:rPr>
                <w:b/>
              </w:rPr>
            </w:pPr>
            <w:r>
              <w:rPr>
                <w:b/>
              </w:rPr>
              <w:t>Version</w:t>
            </w:r>
          </w:p>
        </w:tc>
        <w:tc>
          <w:tcPr>
            <w:tcW w:w="3744" w:type="dxa"/>
          </w:tcPr>
          <w:p w14:paraId="31FF54C8" w14:textId="77777777" w:rsidR="00227516" w:rsidRDefault="002C44BB">
            <w:pPr>
              <w:pStyle w:val="Tabletext"/>
              <w:jc w:val="center"/>
              <w:rPr>
                <w:b/>
              </w:rPr>
            </w:pPr>
            <w:r>
              <w:rPr>
                <w:b/>
              </w:rPr>
              <w:t>Description</w:t>
            </w:r>
          </w:p>
        </w:tc>
        <w:tc>
          <w:tcPr>
            <w:tcW w:w="2304" w:type="dxa"/>
          </w:tcPr>
          <w:p w14:paraId="1C7DF0E4" w14:textId="77777777" w:rsidR="00227516" w:rsidRDefault="002C44BB">
            <w:pPr>
              <w:pStyle w:val="Tabletext"/>
              <w:jc w:val="center"/>
              <w:rPr>
                <w:b/>
              </w:rPr>
            </w:pPr>
            <w:r>
              <w:rPr>
                <w:b/>
              </w:rPr>
              <w:t>Author</w:t>
            </w:r>
          </w:p>
        </w:tc>
      </w:tr>
      <w:tr w:rsidR="00227516" w14:paraId="6C252DE8" w14:textId="77777777" w:rsidTr="6F460E43">
        <w:tc>
          <w:tcPr>
            <w:tcW w:w="2304" w:type="dxa"/>
          </w:tcPr>
          <w:p w14:paraId="69CB272E" w14:textId="66B3D566" w:rsidR="00227516" w:rsidRDefault="120DD693">
            <w:pPr>
              <w:pStyle w:val="Tabletext"/>
            </w:pPr>
            <w:r>
              <w:t>01/</w:t>
            </w:r>
            <w:r w:rsidR="0044373F">
              <w:t>17/</w:t>
            </w:r>
            <w:r>
              <w:t>2021</w:t>
            </w:r>
          </w:p>
        </w:tc>
        <w:tc>
          <w:tcPr>
            <w:tcW w:w="1152" w:type="dxa"/>
          </w:tcPr>
          <w:p w14:paraId="48C30AFF" w14:textId="057BE19A" w:rsidR="00227516" w:rsidRDefault="15158ED6">
            <w:pPr>
              <w:pStyle w:val="Tabletext"/>
            </w:pPr>
            <w:r>
              <w:t>1.0</w:t>
            </w:r>
          </w:p>
        </w:tc>
        <w:tc>
          <w:tcPr>
            <w:tcW w:w="3744" w:type="dxa"/>
          </w:tcPr>
          <w:p w14:paraId="18A20BDF" w14:textId="4C5167C0" w:rsidR="00227516" w:rsidRDefault="65B72DA6">
            <w:pPr>
              <w:pStyle w:val="Tabletext"/>
            </w:pPr>
            <w:r>
              <w:t>First Revision</w:t>
            </w:r>
          </w:p>
        </w:tc>
        <w:tc>
          <w:tcPr>
            <w:tcW w:w="2304" w:type="dxa"/>
          </w:tcPr>
          <w:p w14:paraId="4A427750" w14:textId="2E49AA3E" w:rsidR="00227516" w:rsidRDefault="00DF3860" w:rsidP="700B1E61">
            <w:pPr>
              <w:pStyle w:val="Tabletext"/>
            </w:pPr>
            <w:r>
              <w:t>Thomas</w:t>
            </w:r>
            <w:r w:rsidR="65B72DA6">
              <w:t xml:space="preserve"> Barton</w:t>
            </w:r>
          </w:p>
        </w:tc>
      </w:tr>
      <w:tr w:rsidR="00227516" w14:paraId="6A05A809" w14:textId="77777777" w:rsidTr="6F460E43">
        <w:tc>
          <w:tcPr>
            <w:tcW w:w="2304" w:type="dxa"/>
          </w:tcPr>
          <w:p w14:paraId="5A39BBE3" w14:textId="24FB8309" w:rsidR="00227516" w:rsidRDefault="00B071EA">
            <w:pPr>
              <w:pStyle w:val="Tabletext"/>
            </w:pPr>
            <w:r>
              <w:t>01/</w:t>
            </w:r>
            <w:r w:rsidR="0044373F">
              <w:t>25/</w:t>
            </w:r>
            <w:r>
              <w:t>2021</w:t>
            </w:r>
          </w:p>
        </w:tc>
        <w:tc>
          <w:tcPr>
            <w:tcW w:w="1152" w:type="dxa"/>
          </w:tcPr>
          <w:p w14:paraId="41C8F396" w14:textId="20E4F9A2" w:rsidR="00227516" w:rsidRDefault="00B071EA">
            <w:pPr>
              <w:pStyle w:val="Tabletext"/>
            </w:pPr>
            <w:r>
              <w:t>1.1</w:t>
            </w:r>
          </w:p>
        </w:tc>
        <w:tc>
          <w:tcPr>
            <w:tcW w:w="3744" w:type="dxa"/>
          </w:tcPr>
          <w:p w14:paraId="72A3D3EC" w14:textId="7B830EC6" w:rsidR="00227516" w:rsidRDefault="00B071EA">
            <w:pPr>
              <w:pStyle w:val="Tabletext"/>
            </w:pPr>
            <w:r>
              <w:t xml:space="preserve">Formatting and editing use cases </w:t>
            </w:r>
          </w:p>
        </w:tc>
        <w:tc>
          <w:tcPr>
            <w:tcW w:w="2304" w:type="dxa"/>
          </w:tcPr>
          <w:p w14:paraId="0D0B940D" w14:textId="4F5858F5" w:rsidR="00227516" w:rsidRDefault="00B071EA">
            <w:pPr>
              <w:pStyle w:val="Tabletext"/>
            </w:pPr>
            <w:r>
              <w:t>Eugene Kim</w:t>
            </w:r>
          </w:p>
        </w:tc>
      </w:tr>
      <w:tr w:rsidR="00227516" w14:paraId="0E27B00A" w14:textId="77777777" w:rsidTr="6F460E43">
        <w:tc>
          <w:tcPr>
            <w:tcW w:w="2304" w:type="dxa"/>
          </w:tcPr>
          <w:p w14:paraId="60061E4C" w14:textId="7FE10627" w:rsidR="00227516" w:rsidRDefault="46F0D2DC">
            <w:pPr>
              <w:pStyle w:val="Tabletext"/>
            </w:pPr>
            <w:r>
              <w:t>01/27/2021</w:t>
            </w:r>
          </w:p>
        </w:tc>
        <w:tc>
          <w:tcPr>
            <w:tcW w:w="1152" w:type="dxa"/>
          </w:tcPr>
          <w:p w14:paraId="44EAFD9C" w14:textId="6F6C0904" w:rsidR="00227516" w:rsidRDefault="46F0D2DC">
            <w:pPr>
              <w:pStyle w:val="Tabletext"/>
            </w:pPr>
            <w:r>
              <w:t>1.2</w:t>
            </w:r>
          </w:p>
        </w:tc>
        <w:tc>
          <w:tcPr>
            <w:tcW w:w="3744" w:type="dxa"/>
          </w:tcPr>
          <w:p w14:paraId="4B94D5A5" w14:textId="01432FED" w:rsidR="00227516" w:rsidRDefault="20B6EB88">
            <w:pPr>
              <w:pStyle w:val="Tabletext"/>
            </w:pPr>
            <w:r>
              <w:t>Adding in use cases related to extracting form data</w:t>
            </w:r>
          </w:p>
        </w:tc>
        <w:tc>
          <w:tcPr>
            <w:tcW w:w="2304" w:type="dxa"/>
          </w:tcPr>
          <w:p w14:paraId="3DEEC669" w14:textId="291AE21D" w:rsidR="00227516" w:rsidRDefault="20B6EB88">
            <w:pPr>
              <w:pStyle w:val="Tabletext"/>
            </w:pPr>
            <w:r>
              <w:t>Eugene Kim</w:t>
            </w:r>
          </w:p>
        </w:tc>
      </w:tr>
      <w:tr w:rsidR="00227516" w14:paraId="3656B9AB" w14:textId="77777777" w:rsidTr="6F460E43">
        <w:tc>
          <w:tcPr>
            <w:tcW w:w="2304" w:type="dxa"/>
          </w:tcPr>
          <w:p w14:paraId="45FB0818" w14:textId="6B1D7521" w:rsidR="00227516" w:rsidRDefault="6D084E8B">
            <w:pPr>
              <w:pStyle w:val="Tabletext"/>
            </w:pPr>
            <w:r>
              <w:t>01/29/2021</w:t>
            </w:r>
          </w:p>
        </w:tc>
        <w:tc>
          <w:tcPr>
            <w:tcW w:w="1152" w:type="dxa"/>
          </w:tcPr>
          <w:p w14:paraId="049F31CB" w14:textId="237CE4BF" w:rsidR="00227516" w:rsidRDefault="6D084E8B">
            <w:pPr>
              <w:pStyle w:val="Tabletext"/>
            </w:pPr>
            <w:r>
              <w:t>1.3</w:t>
            </w:r>
          </w:p>
        </w:tc>
        <w:tc>
          <w:tcPr>
            <w:tcW w:w="3744" w:type="dxa"/>
          </w:tcPr>
          <w:p w14:paraId="53128261" w14:textId="0D2744D2" w:rsidR="00227516" w:rsidRDefault="6D084E8B" w:rsidP="7F88488F">
            <w:pPr>
              <w:pStyle w:val="Tabletext"/>
            </w:pPr>
            <w:r>
              <w:t>Editing and corrections</w:t>
            </w:r>
          </w:p>
        </w:tc>
        <w:tc>
          <w:tcPr>
            <w:tcW w:w="2304" w:type="dxa"/>
          </w:tcPr>
          <w:p w14:paraId="62486C05" w14:textId="5CBF13CE" w:rsidR="00227516" w:rsidRDefault="6D084E8B">
            <w:pPr>
              <w:pStyle w:val="Tabletext"/>
            </w:pPr>
            <w:r>
              <w:t>Nick Ballo</w:t>
            </w:r>
          </w:p>
        </w:tc>
      </w:tr>
      <w:tr w:rsidR="6F460E43" w14:paraId="604D194A" w14:textId="77777777" w:rsidTr="6F460E43">
        <w:tc>
          <w:tcPr>
            <w:tcW w:w="2304" w:type="dxa"/>
          </w:tcPr>
          <w:p w14:paraId="32357F4E" w14:textId="4308EED3" w:rsidR="50F4A977" w:rsidRDefault="50F4A977" w:rsidP="6F460E43">
            <w:pPr>
              <w:pStyle w:val="Tabletext"/>
            </w:pPr>
            <w:r>
              <w:t>01/31/2021</w:t>
            </w:r>
          </w:p>
        </w:tc>
        <w:tc>
          <w:tcPr>
            <w:tcW w:w="1152" w:type="dxa"/>
          </w:tcPr>
          <w:p w14:paraId="6B9B24DD" w14:textId="619DFE75" w:rsidR="50F4A977" w:rsidRDefault="50F4A977" w:rsidP="6F460E43">
            <w:pPr>
              <w:pStyle w:val="Tabletext"/>
            </w:pPr>
            <w:r>
              <w:t>1.14</w:t>
            </w:r>
          </w:p>
        </w:tc>
        <w:tc>
          <w:tcPr>
            <w:tcW w:w="3744" w:type="dxa"/>
          </w:tcPr>
          <w:p w14:paraId="31DC7967" w14:textId="464A2F11" w:rsidR="50F4A977" w:rsidRDefault="50F4A977" w:rsidP="6F460E43">
            <w:pPr>
              <w:pStyle w:val="Tabletext"/>
            </w:pPr>
            <w:r>
              <w:t>Additional Assumptions and Use Case</w:t>
            </w:r>
          </w:p>
        </w:tc>
        <w:tc>
          <w:tcPr>
            <w:tcW w:w="2304" w:type="dxa"/>
          </w:tcPr>
          <w:p w14:paraId="5510A053" w14:textId="410C8A2E" w:rsidR="50F4A977" w:rsidRDefault="50F4A977" w:rsidP="6F460E43">
            <w:pPr>
              <w:pStyle w:val="Tabletext"/>
            </w:pPr>
            <w:r>
              <w:t>Nick Ballo</w:t>
            </w:r>
          </w:p>
        </w:tc>
      </w:tr>
      <w:tr w:rsidR="00243343" w14:paraId="32BF48C6" w14:textId="77777777" w:rsidTr="6F460E43">
        <w:trPr>
          <w:ins w:id="5" w:author=" " w:date="2021-02-21T17:35:00Z"/>
        </w:trPr>
        <w:tc>
          <w:tcPr>
            <w:tcW w:w="2304" w:type="dxa"/>
          </w:tcPr>
          <w:p w14:paraId="3780D3F3" w14:textId="2ED36A0C" w:rsidR="00243343" w:rsidRDefault="00DF6684" w:rsidP="6F460E43">
            <w:pPr>
              <w:pStyle w:val="Tabletext"/>
              <w:rPr>
                <w:ins w:id="6" w:author=" " w:date="2021-02-21T17:35:00Z"/>
              </w:rPr>
            </w:pPr>
            <w:ins w:id="7" w:author=" " w:date="2021-02-21T17:36:00Z">
              <w:r>
                <w:t>2/21/2021</w:t>
              </w:r>
            </w:ins>
          </w:p>
        </w:tc>
        <w:tc>
          <w:tcPr>
            <w:tcW w:w="1152" w:type="dxa"/>
          </w:tcPr>
          <w:p w14:paraId="644FCF9E" w14:textId="282A3F51" w:rsidR="00243343" w:rsidRDefault="00DF6684" w:rsidP="6F460E43">
            <w:pPr>
              <w:pStyle w:val="Tabletext"/>
              <w:rPr>
                <w:ins w:id="8" w:author=" " w:date="2021-02-21T17:35:00Z"/>
              </w:rPr>
            </w:pPr>
            <w:ins w:id="9" w:author=" " w:date="2021-02-21T17:36:00Z">
              <w:r>
                <w:t>2.0</w:t>
              </w:r>
            </w:ins>
          </w:p>
        </w:tc>
        <w:tc>
          <w:tcPr>
            <w:tcW w:w="3744" w:type="dxa"/>
          </w:tcPr>
          <w:p w14:paraId="64DCBF08" w14:textId="32011D7B" w:rsidR="00243343" w:rsidRDefault="00DF6684" w:rsidP="6F460E43">
            <w:pPr>
              <w:pStyle w:val="Tabletext"/>
              <w:rPr>
                <w:ins w:id="10" w:author=" " w:date="2021-02-21T17:35:00Z"/>
              </w:rPr>
            </w:pPr>
            <w:ins w:id="11" w:author=" " w:date="2021-02-21T17:36:00Z">
              <w:r>
                <w:t>Updating requirements</w:t>
              </w:r>
            </w:ins>
            <w:ins w:id="12" w:author=" " w:date="2021-02-21T17:37:00Z">
              <w:r w:rsidR="00425429">
                <w:t>, project name (due to GCP policies), and other minor details</w:t>
              </w:r>
            </w:ins>
          </w:p>
        </w:tc>
        <w:tc>
          <w:tcPr>
            <w:tcW w:w="2304" w:type="dxa"/>
          </w:tcPr>
          <w:p w14:paraId="03997F8F" w14:textId="2EB94BEB" w:rsidR="00243343" w:rsidRDefault="00DF6684" w:rsidP="6F460E43">
            <w:pPr>
              <w:pStyle w:val="Tabletext"/>
              <w:rPr>
                <w:ins w:id="13" w:author=" " w:date="2021-02-21T17:35:00Z"/>
              </w:rPr>
            </w:pPr>
            <w:ins w:id="14" w:author=" " w:date="2021-02-21T17:36:00Z">
              <w:r>
                <w:t>Eugene Kim</w:t>
              </w:r>
            </w:ins>
          </w:p>
        </w:tc>
      </w:tr>
    </w:tbl>
    <w:p w14:paraId="4101652C" w14:textId="77777777" w:rsidR="00227516" w:rsidRDefault="00227516"/>
    <w:p w14:paraId="3D35AA3B" w14:textId="77777777" w:rsidR="00A949AF" w:rsidRDefault="002C44BB">
      <w:pPr>
        <w:pStyle w:val="TOCHeading"/>
        <w:jc w:val="center"/>
      </w:pPr>
      <w:r>
        <w:br w:type="page"/>
      </w:r>
    </w:p>
    <w:sdt>
      <w:sdtPr>
        <w:rPr>
          <w:rFonts w:ascii="Times New Roman" w:eastAsia="Times New Roman" w:hAnsi="Times New Roman" w:cs="Times New Roman"/>
          <w:b w:val="0"/>
          <w:bCs w:val="0"/>
          <w:color w:val="auto"/>
          <w:sz w:val="20"/>
          <w:szCs w:val="20"/>
        </w:rPr>
        <w:id w:val="410816540"/>
        <w:docPartObj>
          <w:docPartGallery w:val="Table of Contents"/>
          <w:docPartUnique/>
        </w:docPartObj>
      </w:sdtPr>
      <w:sdtEndPr>
        <w:rPr>
          <w:noProof/>
        </w:rPr>
      </w:sdtEndPr>
      <w:sdtContent>
        <w:p w14:paraId="4CB821DB" w14:textId="42D69597" w:rsidR="00E23CD8" w:rsidRDefault="00E23CD8" w:rsidP="00A949AF">
          <w:pPr>
            <w:pStyle w:val="TOCHeading"/>
            <w:jc w:val="center"/>
          </w:pPr>
          <w:r>
            <w:t>Table of Contents</w:t>
          </w:r>
        </w:p>
        <w:p w14:paraId="162F4090" w14:textId="368950A2" w:rsidR="000115CF" w:rsidRDefault="00E23CD8">
          <w:pPr>
            <w:pStyle w:val="TOC1"/>
            <w:tabs>
              <w:tab w:val="left" w:pos="400"/>
              <w:tab w:val="right" w:pos="9350"/>
            </w:tabs>
            <w:rPr>
              <w:ins w:id="15" w:author=" " w:date="2021-02-21T18:45:00Z"/>
              <w:rFonts w:eastAsiaTheme="minorEastAsia" w:cstheme="minorBidi"/>
              <w:b w:val="0"/>
              <w:bCs w:val="0"/>
              <w:noProof/>
              <w:sz w:val="24"/>
              <w:szCs w:val="24"/>
              <w:lang w:eastAsia="ko-KR"/>
            </w:rPr>
          </w:pPr>
          <w:r>
            <w:rPr>
              <w:b w:val="0"/>
              <w:bCs w:val="0"/>
            </w:rPr>
            <w:fldChar w:fldCharType="begin"/>
          </w:r>
          <w:r>
            <w:instrText xml:space="preserve"> TOC \o "1-3" \h \z \u </w:instrText>
          </w:r>
          <w:r>
            <w:rPr>
              <w:b w:val="0"/>
              <w:bCs w:val="0"/>
            </w:rPr>
            <w:fldChar w:fldCharType="separate"/>
          </w:r>
          <w:ins w:id="16" w:author=" " w:date="2021-02-21T18:45:00Z">
            <w:r w:rsidR="000115CF" w:rsidRPr="007A67EB">
              <w:rPr>
                <w:rStyle w:val="Hyperlink"/>
                <w:noProof/>
              </w:rPr>
              <w:fldChar w:fldCharType="begin"/>
            </w:r>
            <w:r w:rsidR="000115CF" w:rsidRPr="007A67EB">
              <w:rPr>
                <w:rStyle w:val="Hyperlink"/>
                <w:noProof/>
              </w:rPr>
              <w:instrText xml:space="preserve"> </w:instrText>
            </w:r>
            <w:r w:rsidR="000115CF">
              <w:rPr>
                <w:noProof/>
              </w:rPr>
              <w:instrText>HYPERLINK \l "_Toc64825572"</w:instrText>
            </w:r>
            <w:r w:rsidR="000115CF" w:rsidRPr="007A67EB">
              <w:rPr>
                <w:rStyle w:val="Hyperlink"/>
                <w:noProof/>
              </w:rPr>
              <w:instrText xml:space="preserve"> </w:instrText>
            </w:r>
            <w:r w:rsidR="000115CF" w:rsidRPr="007A67EB">
              <w:rPr>
                <w:rStyle w:val="Hyperlink"/>
                <w:noProof/>
              </w:rPr>
              <w:fldChar w:fldCharType="separate"/>
            </w:r>
            <w:r w:rsidR="000115CF" w:rsidRPr="007A67EB">
              <w:rPr>
                <w:rStyle w:val="Hyperlink"/>
                <w:noProof/>
              </w:rPr>
              <w:t>1.</w:t>
            </w:r>
            <w:r w:rsidR="000115CF">
              <w:rPr>
                <w:rFonts w:eastAsiaTheme="minorEastAsia" w:cstheme="minorBidi"/>
                <w:b w:val="0"/>
                <w:bCs w:val="0"/>
                <w:noProof/>
                <w:sz w:val="24"/>
                <w:szCs w:val="24"/>
                <w:lang w:eastAsia="ko-KR"/>
              </w:rPr>
              <w:tab/>
            </w:r>
            <w:r w:rsidR="000115CF" w:rsidRPr="007A67EB">
              <w:rPr>
                <w:rStyle w:val="Hyperlink"/>
                <w:noProof/>
              </w:rPr>
              <w:t>Introduction</w:t>
            </w:r>
            <w:r w:rsidR="000115CF">
              <w:rPr>
                <w:noProof/>
                <w:webHidden/>
              </w:rPr>
              <w:tab/>
            </w:r>
            <w:r w:rsidR="000115CF">
              <w:rPr>
                <w:noProof/>
                <w:webHidden/>
              </w:rPr>
              <w:fldChar w:fldCharType="begin"/>
            </w:r>
            <w:r w:rsidR="000115CF">
              <w:rPr>
                <w:noProof/>
                <w:webHidden/>
              </w:rPr>
              <w:instrText xml:space="preserve"> PAGEREF _Toc64825572 \h </w:instrText>
            </w:r>
          </w:ins>
          <w:r w:rsidR="000115CF">
            <w:rPr>
              <w:noProof/>
              <w:webHidden/>
            </w:rPr>
          </w:r>
          <w:r w:rsidR="000115CF">
            <w:rPr>
              <w:noProof/>
              <w:webHidden/>
            </w:rPr>
            <w:fldChar w:fldCharType="separate"/>
          </w:r>
          <w:ins w:id="17" w:author=" " w:date="2021-02-21T18:45:00Z">
            <w:r w:rsidR="000115CF">
              <w:rPr>
                <w:noProof/>
                <w:webHidden/>
              </w:rPr>
              <w:t>4</w:t>
            </w:r>
            <w:r w:rsidR="000115CF">
              <w:rPr>
                <w:noProof/>
                <w:webHidden/>
              </w:rPr>
              <w:fldChar w:fldCharType="end"/>
            </w:r>
            <w:r w:rsidR="000115CF" w:rsidRPr="007A67EB">
              <w:rPr>
                <w:rStyle w:val="Hyperlink"/>
                <w:noProof/>
              </w:rPr>
              <w:fldChar w:fldCharType="end"/>
            </w:r>
          </w:ins>
        </w:p>
        <w:p w14:paraId="2DCC9101" w14:textId="0FAF3A7C" w:rsidR="000115CF" w:rsidRDefault="000115CF">
          <w:pPr>
            <w:pStyle w:val="TOC2"/>
            <w:tabs>
              <w:tab w:val="left" w:pos="800"/>
              <w:tab w:val="right" w:pos="9350"/>
            </w:tabs>
            <w:rPr>
              <w:ins w:id="18" w:author=" " w:date="2021-02-21T18:45:00Z"/>
              <w:rFonts w:eastAsiaTheme="minorEastAsia" w:cstheme="minorBidi"/>
              <w:i w:val="0"/>
              <w:iCs w:val="0"/>
              <w:noProof/>
              <w:sz w:val="24"/>
              <w:szCs w:val="24"/>
              <w:lang w:eastAsia="ko-KR"/>
            </w:rPr>
          </w:pPr>
          <w:ins w:id="19"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"_Toc64825573"</w:instrText>
            </w:r>
            <w:r w:rsidRPr="007A67EB">
              <w:rPr>
                <w:rStyle w:val="Hyperlink"/>
                <w:noProof/>
              </w:rPr>
              <w:instrText xml:space="preserve"> </w:instrText>
            </w:r>
            <w:r w:rsidRPr="007A67EB">
              <w:rPr>
                <w:rStyle w:val="Hyperlink"/>
                <w:noProof/>
              </w:rPr>
              <w:fldChar w:fldCharType="separate"/>
            </w:r>
            <w:r w:rsidRPr="007A67EB">
              <w:rPr>
                <w:rStyle w:val="Hyperlink"/>
                <w:noProof/>
              </w:rPr>
              <w:t>1.1</w:t>
            </w:r>
            <w:r>
              <w:rPr>
                <w:rFonts w:eastAsiaTheme="minorEastAsia" w:cstheme="minorBidi"/>
                <w:i w:val="0"/>
                <w:iCs w:val="0"/>
                <w:noProof/>
                <w:sz w:val="24"/>
                <w:szCs w:val="24"/>
                <w:lang w:eastAsia="ko-KR"/>
              </w:rPr>
              <w:tab/>
            </w:r>
            <w:r w:rsidRPr="007A67EB">
              <w:rPr>
                <w:rStyle w:val="Hyperlink"/>
                <w:noProof/>
              </w:rPr>
              <w:t>Purpose</w:t>
            </w:r>
            <w:r>
              <w:rPr>
                <w:noProof/>
                <w:webHidden/>
              </w:rPr>
              <w:tab/>
            </w:r>
            <w:r>
              <w:rPr>
                <w:noProof/>
                <w:webHidden/>
              </w:rPr>
              <w:fldChar w:fldCharType="begin"/>
            </w:r>
            <w:r>
              <w:rPr>
                <w:noProof/>
                <w:webHidden/>
              </w:rPr>
              <w:instrText xml:space="preserve"> PAGEREF _Toc64825573 \h </w:instrText>
            </w:r>
          </w:ins>
          <w:r>
            <w:rPr>
              <w:noProof/>
              <w:webHidden/>
            </w:rPr>
          </w:r>
          <w:r>
            <w:rPr>
              <w:noProof/>
              <w:webHidden/>
            </w:rPr>
            <w:fldChar w:fldCharType="separate"/>
          </w:r>
          <w:ins w:id="20" w:author=" " w:date="2021-02-21T18:45:00Z">
            <w:r>
              <w:rPr>
                <w:noProof/>
                <w:webHidden/>
              </w:rPr>
              <w:t>4</w:t>
            </w:r>
            <w:r>
              <w:rPr>
                <w:noProof/>
                <w:webHidden/>
              </w:rPr>
              <w:fldChar w:fldCharType="end"/>
            </w:r>
            <w:r w:rsidRPr="007A67EB">
              <w:rPr>
                <w:rStyle w:val="Hyperlink"/>
                <w:noProof/>
              </w:rPr>
              <w:fldChar w:fldCharType="end"/>
            </w:r>
          </w:ins>
        </w:p>
        <w:p w14:paraId="1BE3B226" w14:textId="5AEDE385" w:rsidR="000115CF" w:rsidRDefault="000115CF">
          <w:pPr>
            <w:pStyle w:val="TOC2"/>
            <w:tabs>
              <w:tab w:val="left" w:pos="800"/>
              <w:tab w:val="right" w:pos="9350"/>
            </w:tabs>
            <w:rPr>
              <w:ins w:id="21" w:author=" " w:date="2021-02-21T18:45:00Z"/>
              <w:rFonts w:eastAsiaTheme="minorEastAsia" w:cstheme="minorBidi"/>
              <w:i w:val="0"/>
              <w:iCs w:val="0"/>
              <w:noProof/>
              <w:sz w:val="24"/>
              <w:szCs w:val="24"/>
              <w:lang w:eastAsia="ko-KR"/>
            </w:rPr>
          </w:pPr>
          <w:ins w:id="22"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"_Toc64825577"</w:instrText>
            </w:r>
            <w:r w:rsidRPr="007A67EB">
              <w:rPr>
                <w:rStyle w:val="Hyperlink"/>
                <w:noProof/>
              </w:rPr>
              <w:instrText xml:space="preserve"> </w:instrText>
            </w:r>
            <w:r w:rsidRPr="007A67EB">
              <w:rPr>
                <w:rStyle w:val="Hyperlink"/>
                <w:noProof/>
              </w:rPr>
              <w:fldChar w:fldCharType="separate"/>
            </w:r>
            <w:r w:rsidRPr="007A67EB">
              <w:rPr>
                <w:rStyle w:val="Hyperlink"/>
                <w:noProof/>
              </w:rPr>
              <w:t>1.2</w:t>
            </w:r>
            <w:r>
              <w:rPr>
                <w:rFonts w:eastAsiaTheme="minorEastAsia" w:cstheme="minorBidi"/>
                <w:i w:val="0"/>
                <w:iCs w:val="0"/>
                <w:noProof/>
                <w:sz w:val="24"/>
                <w:szCs w:val="24"/>
                <w:lang w:eastAsia="ko-KR"/>
              </w:rPr>
              <w:tab/>
            </w:r>
            <w:r w:rsidRPr="007A67EB">
              <w:rPr>
                <w:rStyle w:val="Hyperlink"/>
                <w:noProof/>
              </w:rPr>
              <w:t>Scope</w:t>
            </w:r>
            <w:r>
              <w:rPr>
                <w:noProof/>
                <w:webHidden/>
              </w:rPr>
              <w:tab/>
            </w:r>
            <w:r>
              <w:rPr>
                <w:noProof/>
                <w:webHidden/>
              </w:rPr>
              <w:fldChar w:fldCharType="begin"/>
            </w:r>
            <w:r>
              <w:rPr>
                <w:noProof/>
                <w:webHidden/>
              </w:rPr>
              <w:instrText xml:space="preserve"> PAGEREF _Toc64825577 \h </w:instrText>
            </w:r>
          </w:ins>
          <w:r>
            <w:rPr>
              <w:noProof/>
              <w:webHidden/>
            </w:rPr>
          </w:r>
          <w:r>
            <w:rPr>
              <w:noProof/>
              <w:webHidden/>
            </w:rPr>
            <w:fldChar w:fldCharType="separate"/>
          </w:r>
          <w:ins w:id="23" w:author=" " w:date="2021-02-21T18:45:00Z">
            <w:r>
              <w:rPr>
                <w:noProof/>
                <w:webHidden/>
              </w:rPr>
              <w:t>4</w:t>
            </w:r>
            <w:r>
              <w:rPr>
                <w:noProof/>
                <w:webHidden/>
              </w:rPr>
              <w:fldChar w:fldCharType="end"/>
            </w:r>
            <w:r w:rsidRPr="007A67EB">
              <w:rPr>
                <w:rStyle w:val="Hyperlink"/>
                <w:noProof/>
              </w:rPr>
              <w:fldChar w:fldCharType="end"/>
            </w:r>
          </w:ins>
        </w:p>
        <w:p w14:paraId="09362D08" w14:textId="6B562FA2" w:rsidR="000115CF" w:rsidRDefault="000115CF">
          <w:pPr>
            <w:pStyle w:val="TOC2"/>
            <w:tabs>
              <w:tab w:val="left" w:pos="800"/>
              <w:tab w:val="right" w:pos="9350"/>
            </w:tabs>
            <w:rPr>
              <w:ins w:id="24" w:author=" " w:date="2021-02-21T18:45:00Z"/>
              <w:rFonts w:eastAsiaTheme="minorEastAsia" w:cstheme="minorBidi"/>
              <w:i w:val="0"/>
              <w:iCs w:val="0"/>
              <w:noProof/>
              <w:sz w:val="24"/>
              <w:szCs w:val="24"/>
              <w:lang w:eastAsia="ko-KR"/>
            </w:rPr>
          </w:pPr>
          <w:ins w:id="25"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"_Toc64825578"</w:instrText>
            </w:r>
            <w:r w:rsidRPr="007A67EB">
              <w:rPr>
                <w:rStyle w:val="Hyperlink"/>
                <w:noProof/>
              </w:rPr>
              <w:instrText xml:space="preserve"> </w:instrText>
            </w:r>
            <w:r w:rsidRPr="007A67EB">
              <w:rPr>
                <w:rStyle w:val="Hyperlink"/>
                <w:noProof/>
              </w:rPr>
              <w:fldChar w:fldCharType="separate"/>
            </w:r>
            <w:r w:rsidRPr="007A67EB">
              <w:rPr>
                <w:rStyle w:val="Hyperlink"/>
                <w:noProof/>
              </w:rPr>
              <w:t>1.3</w:t>
            </w:r>
            <w:r>
              <w:rPr>
                <w:rFonts w:eastAsiaTheme="minorEastAsia" w:cstheme="minorBidi"/>
                <w:i w:val="0"/>
                <w:iCs w:val="0"/>
                <w:noProof/>
                <w:sz w:val="24"/>
                <w:szCs w:val="24"/>
                <w:lang w:eastAsia="ko-KR"/>
              </w:rPr>
              <w:tab/>
            </w:r>
            <w:r w:rsidRPr="007A67EB">
              <w:rPr>
                <w:rStyle w:val="Hyperlink"/>
                <w:noProof/>
              </w:rPr>
              <w:t>Definitions, Acronyms and Abbreviations</w:t>
            </w:r>
            <w:r>
              <w:rPr>
                <w:noProof/>
                <w:webHidden/>
              </w:rPr>
              <w:tab/>
            </w:r>
            <w:r>
              <w:rPr>
                <w:noProof/>
                <w:webHidden/>
              </w:rPr>
              <w:fldChar w:fldCharType="begin"/>
            </w:r>
            <w:r>
              <w:rPr>
                <w:noProof/>
                <w:webHidden/>
              </w:rPr>
              <w:instrText xml:space="preserve"> PAGEREF _Toc64825578 \h </w:instrText>
            </w:r>
          </w:ins>
          <w:r>
            <w:rPr>
              <w:noProof/>
              <w:webHidden/>
            </w:rPr>
          </w:r>
          <w:r>
            <w:rPr>
              <w:noProof/>
              <w:webHidden/>
            </w:rPr>
            <w:fldChar w:fldCharType="separate"/>
          </w:r>
          <w:ins w:id="26" w:author=" " w:date="2021-02-21T18:45:00Z">
            <w:r>
              <w:rPr>
                <w:noProof/>
                <w:webHidden/>
              </w:rPr>
              <w:t>4</w:t>
            </w:r>
            <w:r>
              <w:rPr>
                <w:noProof/>
                <w:webHidden/>
              </w:rPr>
              <w:fldChar w:fldCharType="end"/>
            </w:r>
            <w:r w:rsidRPr="007A67EB">
              <w:rPr>
                <w:rStyle w:val="Hyperlink"/>
                <w:noProof/>
              </w:rPr>
              <w:fldChar w:fldCharType="end"/>
            </w:r>
          </w:ins>
        </w:p>
        <w:p w14:paraId="7E6A3B7B" w14:textId="2DE51ED2" w:rsidR="000115CF" w:rsidRDefault="000115CF">
          <w:pPr>
            <w:pStyle w:val="TOC2"/>
            <w:tabs>
              <w:tab w:val="left" w:pos="800"/>
              <w:tab w:val="right" w:pos="9350"/>
            </w:tabs>
            <w:rPr>
              <w:ins w:id="27" w:author=" " w:date="2021-02-21T18:45:00Z"/>
              <w:rFonts w:eastAsiaTheme="minorEastAsia" w:cstheme="minorBidi"/>
              <w:i w:val="0"/>
              <w:iCs w:val="0"/>
              <w:noProof/>
              <w:sz w:val="24"/>
              <w:szCs w:val="24"/>
              <w:lang w:eastAsia="ko-KR"/>
            </w:rPr>
          </w:pPr>
          <w:ins w:id="28"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"_Toc64825580"</w:instrText>
            </w:r>
            <w:r w:rsidRPr="007A67EB">
              <w:rPr>
                <w:rStyle w:val="Hyperlink"/>
                <w:noProof/>
              </w:rPr>
              <w:instrText xml:space="preserve"> </w:instrText>
            </w:r>
            <w:r w:rsidRPr="007A67EB">
              <w:rPr>
                <w:rStyle w:val="Hyperlink"/>
                <w:noProof/>
              </w:rPr>
              <w:fldChar w:fldCharType="separate"/>
            </w:r>
            <w:r w:rsidRPr="007A67EB">
              <w:rPr>
                <w:rStyle w:val="Hyperlink"/>
                <w:noProof/>
              </w:rPr>
              <w:t>1.4</w:t>
            </w:r>
            <w:r>
              <w:rPr>
                <w:rFonts w:eastAsiaTheme="minorEastAsia" w:cstheme="minorBidi"/>
                <w:i w:val="0"/>
                <w:iCs w:val="0"/>
                <w:noProof/>
                <w:sz w:val="24"/>
                <w:szCs w:val="24"/>
                <w:lang w:eastAsia="ko-KR"/>
              </w:rPr>
              <w:tab/>
            </w:r>
            <w:r w:rsidRPr="007A67EB">
              <w:rPr>
                <w:rStyle w:val="Hyperlink"/>
                <w:noProof/>
              </w:rPr>
              <w:t>References</w:t>
            </w:r>
            <w:r>
              <w:rPr>
                <w:noProof/>
                <w:webHidden/>
              </w:rPr>
              <w:tab/>
            </w:r>
            <w:r>
              <w:rPr>
                <w:noProof/>
                <w:webHidden/>
              </w:rPr>
              <w:fldChar w:fldCharType="begin"/>
            </w:r>
            <w:r>
              <w:rPr>
                <w:noProof/>
                <w:webHidden/>
              </w:rPr>
              <w:instrText xml:space="preserve"> PAGEREF _Toc64825580 \h </w:instrText>
            </w:r>
          </w:ins>
          <w:r>
            <w:rPr>
              <w:noProof/>
              <w:webHidden/>
            </w:rPr>
          </w:r>
          <w:r>
            <w:rPr>
              <w:noProof/>
              <w:webHidden/>
            </w:rPr>
            <w:fldChar w:fldCharType="separate"/>
          </w:r>
          <w:ins w:id="29" w:author=" " w:date="2021-02-21T18:45:00Z">
            <w:r>
              <w:rPr>
                <w:noProof/>
                <w:webHidden/>
              </w:rPr>
              <w:t>4</w:t>
            </w:r>
            <w:r>
              <w:rPr>
                <w:noProof/>
                <w:webHidden/>
              </w:rPr>
              <w:fldChar w:fldCharType="end"/>
            </w:r>
            <w:r w:rsidRPr="007A67EB">
              <w:rPr>
                <w:rStyle w:val="Hyperlink"/>
                <w:noProof/>
              </w:rPr>
              <w:fldChar w:fldCharType="end"/>
            </w:r>
          </w:ins>
        </w:p>
        <w:p w14:paraId="4C78EAFF" w14:textId="7D18B4AD" w:rsidR="000115CF" w:rsidRDefault="000115CF">
          <w:pPr>
            <w:pStyle w:val="TOC2"/>
            <w:tabs>
              <w:tab w:val="left" w:pos="800"/>
              <w:tab w:val="right" w:pos="9350"/>
            </w:tabs>
            <w:rPr>
              <w:ins w:id="30" w:author=" " w:date="2021-02-21T18:45:00Z"/>
              <w:rFonts w:eastAsiaTheme="minorEastAsia" w:cstheme="minorBidi"/>
              <w:i w:val="0"/>
              <w:iCs w:val="0"/>
              <w:noProof/>
              <w:sz w:val="24"/>
              <w:szCs w:val="24"/>
              <w:lang w:eastAsia="ko-KR"/>
            </w:rPr>
          </w:pPr>
          <w:ins w:id="31"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"_Toc64825581"</w:instrText>
            </w:r>
            <w:r w:rsidRPr="007A67EB">
              <w:rPr>
                <w:rStyle w:val="Hyperlink"/>
                <w:noProof/>
              </w:rPr>
              <w:instrText xml:space="preserve"> </w:instrText>
            </w:r>
            <w:r w:rsidRPr="007A67EB">
              <w:rPr>
                <w:rStyle w:val="Hyperlink"/>
                <w:noProof/>
              </w:rPr>
              <w:fldChar w:fldCharType="separate"/>
            </w:r>
            <w:r w:rsidRPr="007A67EB">
              <w:rPr>
                <w:rStyle w:val="Hyperlink"/>
                <w:noProof/>
              </w:rPr>
              <w:t>1.5</w:t>
            </w:r>
            <w:r>
              <w:rPr>
                <w:rFonts w:eastAsiaTheme="minorEastAsia" w:cstheme="minorBidi"/>
                <w:i w:val="0"/>
                <w:iCs w:val="0"/>
                <w:noProof/>
                <w:sz w:val="24"/>
                <w:szCs w:val="24"/>
                <w:lang w:eastAsia="ko-KR"/>
              </w:rPr>
              <w:tab/>
            </w:r>
            <w:r w:rsidRPr="007A67EB">
              <w:rPr>
                <w:rStyle w:val="Hyperlink"/>
                <w:noProof/>
              </w:rPr>
              <w:t>Overview</w:t>
            </w:r>
            <w:r>
              <w:rPr>
                <w:noProof/>
                <w:webHidden/>
              </w:rPr>
              <w:tab/>
            </w:r>
            <w:r>
              <w:rPr>
                <w:noProof/>
                <w:webHidden/>
              </w:rPr>
              <w:fldChar w:fldCharType="begin"/>
            </w:r>
            <w:r>
              <w:rPr>
                <w:noProof/>
                <w:webHidden/>
              </w:rPr>
              <w:instrText xml:space="preserve"> PAGEREF _Toc64825581 \h </w:instrText>
            </w:r>
          </w:ins>
          <w:r>
            <w:rPr>
              <w:noProof/>
              <w:webHidden/>
            </w:rPr>
          </w:r>
          <w:r>
            <w:rPr>
              <w:noProof/>
              <w:webHidden/>
            </w:rPr>
            <w:fldChar w:fldCharType="separate"/>
          </w:r>
          <w:ins w:id="32" w:author=" " w:date="2021-02-21T18:45:00Z">
            <w:r>
              <w:rPr>
                <w:noProof/>
                <w:webHidden/>
              </w:rPr>
              <w:t>4</w:t>
            </w:r>
            <w:r>
              <w:rPr>
                <w:noProof/>
                <w:webHidden/>
              </w:rPr>
              <w:fldChar w:fldCharType="end"/>
            </w:r>
            <w:r w:rsidRPr="007A67EB">
              <w:rPr>
                <w:rStyle w:val="Hyperlink"/>
                <w:noProof/>
              </w:rPr>
              <w:fldChar w:fldCharType="end"/>
            </w:r>
          </w:ins>
        </w:p>
        <w:p w14:paraId="55DC28A7" w14:textId="1D4E0EDC" w:rsidR="000115CF" w:rsidRDefault="000115CF">
          <w:pPr>
            <w:pStyle w:val="TOC1"/>
            <w:tabs>
              <w:tab w:val="left" w:pos="400"/>
              <w:tab w:val="right" w:pos="9350"/>
            </w:tabs>
            <w:rPr>
              <w:ins w:id="33" w:author=" " w:date="2021-02-21T18:45:00Z"/>
              <w:rFonts w:eastAsiaTheme="minorEastAsia" w:cstheme="minorBidi"/>
              <w:b w:val="0"/>
              <w:bCs w:val="0"/>
              <w:noProof/>
              <w:sz w:val="24"/>
              <w:szCs w:val="24"/>
              <w:lang w:eastAsia="ko-KR"/>
            </w:rPr>
          </w:pPr>
          <w:ins w:id="34"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"_Toc64825582"</w:instrText>
            </w:r>
            <w:r w:rsidRPr="007A67EB">
              <w:rPr>
                <w:rStyle w:val="Hyperlink"/>
                <w:noProof/>
              </w:rPr>
              <w:instrText xml:space="preserve"> </w:instrText>
            </w:r>
            <w:r w:rsidRPr="007A67EB">
              <w:rPr>
                <w:rStyle w:val="Hyperlink"/>
                <w:noProof/>
              </w:rPr>
              <w:fldChar w:fldCharType="separate"/>
            </w:r>
            <w:r w:rsidRPr="007A67EB">
              <w:rPr>
                <w:rStyle w:val="Hyperlink"/>
                <w:noProof/>
              </w:rPr>
              <w:t>2.</w:t>
            </w:r>
            <w:r>
              <w:rPr>
                <w:rFonts w:eastAsiaTheme="minorEastAsia" w:cstheme="minorBidi"/>
                <w:b w:val="0"/>
                <w:bCs w:val="0"/>
                <w:noProof/>
                <w:sz w:val="24"/>
                <w:szCs w:val="24"/>
                <w:lang w:eastAsia="ko-KR"/>
              </w:rPr>
              <w:tab/>
            </w:r>
            <w:r w:rsidRPr="007A67EB">
              <w:rPr>
                <w:rStyle w:val="Hyperlink"/>
                <w:noProof/>
              </w:rPr>
              <w:t>Overall Description</w:t>
            </w:r>
            <w:r>
              <w:rPr>
                <w:noProof/>
                <w:webHidden/>
              </w:rPr>
              <w:tab/>
            </w:r>
            <w:r>
              <w:rPr>
                <w:noProof/>
                <w:webHidden/>
              </w:rPr>
              <w:fldChar w:fldCharType="begin"/>
            </w:r>
            <w:r>
              <w:rPr>
                <w:noProof/>
                <w:webHidden/>
              </w:rPr>
              <w:instrText xml:space="preserve"> PAGEREF _Toc64825582 \h </w:instrText>
            </w:r>
          </w:ins>
          <w:r>
            <w:rPr>
              <w:noProof/>
              <w:webHidden/>
            </w:rPr>
          </w:r>
          <w:r>
            <w:rPr>
              <w:noProof/>
              <w:webHidden/>
            </w:rPr>
            <w:fldChar w:fldCharType="separate"/>
          </w:r>
          <w:ins w:id="35" w:author=" " w:date="2021-02-21T18:45:00Z">
            <w:r>
              <w:rPr>
                <w:noProof/>
                <w:webHidden/>
              </w:rPr>
              <w:t>5</w:t>
            </w:r>
            <w:r>
              <w:rPr>
                <w:noProof/>
                <w:webHidden/>
              </w:rPr>
              <w:fldChar w:fldCharType="end"/>
            </w:r>
            <w:r w:rsidRPr="007A67EB">
              <w:rPr>
                <w:rStyle w:val="Hyperlink"/>
                <w:noProof/>
              </w:rPr>
              <w:fldChar w:fldCharType="end"/>
            </w:r>
          </w:ins>
        </w:p>
        <w:p w14:paraId="7A107DB5" w14:textId="4D4152A5" w:rsidR="000115CF" w:rsidRDefault="000115CF">
          <w:pPr>
            <w:pStyle w:val="TOC2"/>
            <w:tabs>
              <w:tab w:val="left" w:pos="800"/>
              <w:tab w:val="right" w:pos="9350"/>
            </w:tabs>
            <w:rPr>
              <w:ins w:id="36" w:author=" " w:date="2021-02-21T18:45:00Z"/>
              <w:rFonts w:eastAsiaTheme="minorEastAsia" w:cstheme="minorBidi"/>
              <w:i w:val="0"/>
              <w:iCs w:val="0"/>
              <w:noProof/>
              <w:sz w:val="24"/>
              <w:szCs w:val="24"/>
              <w:lang w:eastAsia="ko-KR"/>
            </w:rPr>
          </w:pPr>
          <w:ins w:id="37" w:author=" " w:date="2021-02-21T18:45:00Z">
            <w:r w:rsidRPr="007A67EB">
              <w:rPr>
                <w:rStyle w:val="Hyperlink"/>
                <w:noProof/>
              </w:rPr>
              <w:fldChar w:fldCharType="begin"/>
            </w:r>
            <w:r w:rsidRPr="007A67EB">
              <w:rPr>
                <w:rStyle w:val="Hyperlink"/>
                <w:noProof/>
              </w:rPr>
              <w:instrText xml:space="preserve"> </w:instrText>
            </w:r>
            <w:r>
              <w:rPr>
                <w:noProof/>
              </w:rPr>
              <w:instrText>HYPERLINK \l "_Toc64825583"</w:instrText>
            </w:r>
            <w:r w:rsidRPr="007A67EB">
              <w:rPr>
                <w:rStyle w:val="Hyperlink"/>
                <w:noProof/>
              </w:rPr>
              <w:instrText xml:space="preserve"> </w:instrText>
            </w:r>
            <w:r w:rsidRPr="007A67EB">
              <w:rPr>
                <w:rStyle w:val="Hyperlink"/>
                <w:noProof/>
              </w:rPr>
              <w:fldChar w:fldCharType="separate"/>
            </w:r>
            <w:r w:rsidRPr="007A67EB">
              <w:rPr>
                <w:rStyle w:val="Hyperlink"/>
                <w:noProof/>
              </w:rPr>
              <w:t>2.1</w:t>
            </w:r>
            <w:r>
              <w:rPr>
                <w:rFonts w:eastAsiaTheme="minorEastAsia" w:cstheme="minorBidi"/>
                <w:i w:val="0"/>
                <w:iCs w:val="0"/>
                <w:noProof/>
                <w:sz w:val="24"/>
                <w:szCs w:val="24"/>
                <w:lang w:eastAsia="ko-KR"/>
              </w:rPr>
              <w:tab/>
            </w:r>
            <w:r w:rsidRPr="007A67EB">
              <w:rPr>
                <w:rStyle w:val="Hyperlink"/>
                <w:noProof/>
              </w:rPr>
              <w:t>Use-Case Model Survey</w:t>
            </w:r>
            <w:r>
              <w:rPr>
                <w:noProof/>
                <w:webHidden/>
              </w:rPr>
              <w:tab/>
            </w:r>
            <w:r>
              <w:rPr>
                <w:noProof/>
                <w:webHidden/>
              </w:rPr>
              <w:fldChar w:fldCharType="begin"/>
            </w:r>
            <w:r>
              <w:rPr>
                <w:noProof/>
                <w:webHidden/>
              </w:rPr>
              <w:instrText xml:space="preserve"> PAGEREF _Toc64825583 \h </w:instrText>
            </w:r>
          </w:ins>
          <w:r>
            <w:rPr>
              <w:noProof/>
              <w:webHidden/>
            </w:rPr>
          </w:r>
          <w:r>
            <w:rPr>
              <w:noProof/>
              <w:webHidden/>
            </w:rPr>
            <w:fldChar w:fldCharType="separate"/>
          </w:r>
          <w:ins w:id="38" w:author=" " w:date="2021-02-21T18:45:00Z">
            <w:r>
              <w:rPr>
                <w:noProof/>
                <w:webHidden/>
              </w:rPr>
              <w:t>6</w:t>
            </w:r>
            <w:r>
              <w:rPr>
                <w:noProof/>
                <w:webHidden/>
              </w:rPr>
              <w:fldChar w:fldCharType="end"/>
            </w:r>
            <w:r w:rsidRPr="007A67EB">
              <w:rPr>
                <w:rStyle w:val="Hyperlink"/>
                <w:noProof/>
              </w:rPr>
              <w:fldChar w:fldCharType="end"/>
            </w:r>
          </w:ins>
        </w:p>
        <w:p w14:paraId="65B3904C" w14:textId="1471AFFA" w:rsidR="000115CF" w:rsidRDefault="000115CF">
          <w:pPr>
            <w:pStyle w:val="TOC2"/>
            <w:tabs>
              <w:tab w:val="left" w:pos="800"/>
              <w:tab w:val="right" w:pos="9350"/>
            </w:tabs>
            <w:rPr>
              <w:ins w:id="39" w:author=" " w:date="2021-02-21T18:45:00Z"/>
              <w:rFonts w:eastAsiaTheme="minorEastAsia" w:cstheme="minorBidi"/>
              <w:i w:val="0"/>
              <w:iCs w:val="0"/>
              <w:noProof/>
              <w:sz w:val="24"/>
              <w:szCs w:val="24"/>
              <w:lang w:eastAsia="ko-KR"/>
            </w:rPr>
          </w:pPr>
          <w:ins w:id="40" w:author=" " w:date="2021-02-21T18:45:00Z">
            <w:r w:rsidRPr="007A67EB">
              <w:rPr>
                <w:rStyle w:val="Hyperlink"/>
                <w:noProof/>
              </w:rPr>
              <w:fldChar w:fldCharType="begin"/>
            </w:r>
            <w:r w:rsidRPr="007A67EB">
              <w:rPr>
                <w:rStyle w:val="Hyperlink"/>
                <w:noProof/>
              </w:rPr>
              <w:instrText xml:space="preserve"> </w:instrText>
            </w:r>
            <w:r>
              <w:rPr>
                <w:noProof/>
              </w:rPr>
              <w:instrText>HYPERLINK \l "_Toc64825611"</w:instrText>
            </w:r>
            <w:r w:rsidRPr="007A67EB">
              <w:rPr>
                <w:rStyle w:val="Hyperlink"/>
                <w:noProof/>
              </w:rPr>
              <w:instrText xml:space="preserve"> </w:instrText>
            </w:r>
            <w:r w:rsidRPr="007A67EB">
              <w:rPr>
                <w:rStyle w:val="Hyperlink"/>
                <w:noProof/>
              </w:rPr>
              <w:fldChar w:fldCharType="separate"/>
            </w:r>
            <w:r w:rsidRPr="007A67EB">
              <w:rPr>
                <w:rStyle w:val="Hyperlink"/>
                <w:noProof/>
              </w:rPr>
              <w:t>2.2</w:t>
            </w:r>
            <w:r>
              <w:rPr>
                <w:rFonts w:eastAsiaTheme="minorEastAsia" w:cstheme="minorBidi"/>
                <w:i w:val="0"/>
                <w:iCs w:val="0"/>
                <w:noProof/>
                <w:sz w:val="24"/>
                <w:szCs w:val="24"/>
                <w:lang w:eastAsia="ko-KR"/>
              </w:rPr>
              <w:tab/>
            </w:r>
            <w:r w:rsidRPr="007A67EB">
              <w:rPr>
                <w:rStyle w:val="Hyperlink"/>
                <w:noProof/>
              </w:rPr>
              <w:t>Assumptions and Dependencies</w:t>
            </w:r>
            <w:r>
              <w:rPr>
                <w:noProof/>
                <w:webHidden/>
              </w:rPr>
              <w:tab/>
            </w:r>
            <w:r>
              <w:rPr>
                <w:noProof/>
                <w:webHidden/>
              </w:rPr>
              <w:fldChar w:fldCharType="begin"/>
            </w:r>
            <w:r>
              <w:rPr>
                <w:noProof/>
                <w:webHidden/>
              </w:rPr>
              <w:instrText xml:space="preserve"> PAGEREF _Toc64825611 \h </w:instrText>
            </w:r>
          </w:ins>
          <w:r>
            <w:rPr>
              <w:noProof/>
              <w:webHidden/>
            </w:rPr>
          </w:r>
          <w:r>
            <w:rPr>
              <w:noProof/>
              <w:webHidden/>
            </w:rPr>
            <w:fldChar w:fldCharType="separate"/>
          </w:r>
          <w:ins w:id="41" w:author=" " w:date="2021-02-21T18:45:00Z">
            <w:r>
              <w:rPr>
                <w:noProof/>
                <w:webHidden/>
              </w:rPr>
              <w:t>6</w:t>
            </w:r>
            <w:r>
              <w:rPr>
                <w:noProof/>
                <w:webHidden/>
              </w:rPr>
              <w:fldChar w:fldCharType="end"/>
            </w:r>
            <w:r w:rsidRPr="007A67EB">
              <w:rPr>
                <w:rStyle w:val="Hyperlink"/>
                <w:noProof/>
              </w:rPr>
              <w:fldChar w:fldCharType="end"/>
            </w:r>
          </w:ins>
        </w:p>
        <w:p w14:paraId="34B3A414" w14:textId="6A027A3C" w:rsidR="000115CF" w:rsidRDefault="000115CF">
          <w:pPr>
            <w:pStyle w:val="TOC1"/>
            <w:tabs>
              <w:tab w:val="left" w:pos="400"/>
              <w:tab w:val="right" w:pos="9350"/>
            </w:tabs>
            <w:rPr>
              <w:ins w:id="42" w:author=" " w:date="2021-02-21T18:45:00Z"/>
              <w:rFonts w:eastAsiaTheme="minorEastAsia" w:cstheme="minorBidi"/>
              <w:b w:val="0"/>
              <w:bCs w:val="0"/>
              <w:noProof/>
              <w:sz w:val="24"/>
              <w:szCs w:val="24"/>
              <w:lang w:eastAsia="ko-KR"/>
            </w:rPr>
          </w:pPr>
          <w:ins w:id="43" w:author=" " w:date="2021-02-21T18:45:00Z">
            <w:r w:rsidRPr="007A67EB">
              <w:rPr>
                <w:rStyle w:val="Hyperlink"/>
                <w:noProof/>
              </w:rPr>
              <w:fldChar w:fldCharType="begin"/>
            </w:r>
            <w:r w:rsidRPr="007A67EB">
              <w:rPr>
                <w:rStyle w:val="Hyperlink"/>
                <w:noProof/>
              </w:rPr>
              <w:instrText xml:space="preserve"> </w:instrText>
            </w:r>
            <w:r>
              <w:rPr>
                <w:noProof/>
              </w:rPr>
              <w:instrText>HYPERLINK \l "_Toc64825612"</w:instrText>
            </w:r>
            <w:r w:rsidRPr="007A67EB">
              <w:rPr>
                <w:rStyle w:val="Hyperlink"/>
                <w:noProof/>
              </w:rPr>
              <w:instrText xml:space="preserve"> </w:instrText>
            </w:r>
            <w:r w:rsidRPr="007A67EB">
              <w:rPr>
                <w:rStyle w:val="Hyperlink"/>
                <w:noProof/>
              </w:rPr>
              <w:fldChar w:fldCharType="separate"/>
            </w:r>
            <w:r w:rsidRPr="007A67EB">
              <w:rPr>
                <w:rStyle w:val="Hyperlink"/>
                <w:noProof/>
              </w:rPr>
              <w:t>3.</w:t>
            </w:r>
            <w:r>
              <w:rPr>
                <w:rFonts w:eastAsiaTheme="minorEastAsia" w:cstheme="minorBidi"/>
                <w:b w:val="0"/>
                <w:bCs w:val="0"/>
                <w:noProof/>
                <w:sz w:val="24"/>
                <w:szCs w:val="24"/>
                <w:lang w:eastAsia="ko-KR"/>
              </w:rPr>
              <w:tab/>
            </w:r>
            <w:r w:rsidRPr="007A67EB">
              <w:rPr>
                <w:rStyle w:val="Hyperlink"/>
                <w:noProof/>
              </w:rPr>
              <w:t>Specific Requirements</w:t>
            </w:r>
            <w:r>
              <w:rPr>
                <w:noProof/>
                <w:webHidden/>
              </w:rPr>
              <w:tab/>
            </w:r>
            <w:r>
              <w:rPr>
                <w:noProof/>
                <w:webHidden/>
              </w:rPr>
              <w:fldChar w:fldCharType="begin"/>
            </w:r>
            <w:r>
              <w:rPr>
                <w:noProof/>
                <w:webHidden/>
              </w:rPr>
              <w:instrText xml:space="preserve"> PAGEREF _Toc64825612 \h </w:instrText>
            </w:r>
          </w:ins>
          <w:r>
            <w:rPr>
              <w:noProof/>
              <w:webHidden/>
            </w:rPr>
          </w:r>
          <w:r>
            <w:rPr>
              <w:noProof/>
              <w:webHidden/>
            </w:rPr>
            <w:fldChar w:fldCharType="separate"/>
          </w:r>
          <w:ins w:id="44" w:author=" " w:date="2021-02-21T18:45:00Z">
            <w:r>
              <w:rPr>
                <w:noProof/>
                <w:webHidden/>
              </w:rPr>
              <w:t>7</w:t>
            </w:r>
            <w:r>
              <w:rPr>
                <w:noProof/>
                <w:webHidden/>
              </w:rPr>
              <w:fldChar w:fldCharType="end"/>
            </w:r>
            <w:r w:rsidRPr="007A67EB">
              <w:rPr>
                <w:rStyle w:val="Hyperlink"/>
                <w:noProof/>
              </w:rPr>
              <w:fldChar w:fldCharType="end"/>
            </w:r>
          </w:ins>
        </w:p>
        <w:p w14:paraId="6AAA5F64" w14:textId="73317D36" w:rsidR="000115CF" w:rsidRDefault="000115CF">
          <w:pPr>
            <w:pStyle w:val="TOC2"/>
            <w:tabs>
              <w:tab w:val="left" w:pos="800"/>
              <w:tab w:val="right" w:pos="9350"/>
            </w:tabs>
            <w:rPr>
              <w:ins w:id="45" w:author=" " w:date="2021-02-21T18:45:00Z"/>
              <w:rFonts w:eastAsiaTheme="minorEastAsia" w:cstheme="minorBidi"/>
              <w:i w:val="0"/>
              <w:iCs w:val="0"/>
              <w:noProof/>
              <w:sz w:val="24"/>
              <w:szCs w:val="24"/>
              <w:lang w:eastAsia="ko-KR"/>
            </w:rPr>
          </w:pPr>
          <w:ins w:id="46" w:author=" " w:date="2021-02-21T18:45:00Z">
            <w:r w:rsidRPr="007A67EB">
              <w:rPr>
                <w:rStyle w:val="Hyperlink"/>
                <w:noProof/>
              </w:rPr>
              <w:fldChar w:fldCharType="begin"/>
            </w:r>
            <w:r w:rsidRPr="007A67EB">
              <w:rPr>
                <w:rStyle w:val="Hyperlink"/>
                <w:noProof/>
              </w:rPr>
              <w:instrText xml:space="preserve"> </w:instrText>
            </w:r>
            <w:r>
              <w:rPr>
                <w:noProof/>
              </w:rPr>
              <w:instrText>HYPERLINK \l "_Toc64825613"</w:instrText>
            </w:r>
            <w:r w:rsidRPr="007A67EB">
              <w:rPr>
                <w:rStyle w:val="Hyperlink"/>
                <w:noProof/>
              </w:rPr>
              <w:instrText xml:space="preserve"> </w:instrText>
            </w:r>
            <w:r w:rsidRPr="007A67EB">
              <w:rPr>
                <w:rStyle w:val="Hyperlink"/>
                <w:noProof/>
              </w:rPr>
              <w:fldChar w:fldCharType="separate"/>
            </w:r>
            <w:r w:rsidRPr="007A67EB">
              <w:rPr>
                <w:rStyle w:val="Hyperlink"/>
                <w:noProof/>
              </w:rPr>
              <w:t>3.1</w:t>
            </w:r>
            <w:r>
              <w:rPr>
                <w:rFonts w:eastAsiaTheme="minorEastAsia" w:cstheme="minorBidi"/>
                <w:i w:val="0"/>
                <w:iCs w:val="0"/>
                <w:noProof/>
                <w:sz w:val="24"/>
                <w:szCs w:val="24"/>
                <w:lang w:eastAsia="ko-KR"/>
              </w:rPr>
              <w:tab/>
            </w:r>
            <w:r w:rsidRPr="007A67EB">
              <w:rPr>
                <w:rStyle w:val="Hyperlink"/>
                <w:noProof/>
              </w:rPr>
              <w:t>Use-Case Reports</w:t>
            </w:r>
            <w:r>
              <w:rPr>
                <w:noProof/>
                <w:webHidden/>
              </w:rPr>
              <w:tab/>
            </w:r>
            <w:r>
              <w:rPr>
                <w:noProof/>
                <w:webHidden/>
              </w:rPr>
              <w:fldChar w:fldCharType="begin"/>
            </w:r>
            <w:r>
              <w:rPr>
                <w:noProof/>
                <w:webHidden/>
              </w:rPr>
              <w:instrText xml:space="preserve"> PAGEREF _Toc64825613 \h </w:instrText>
            </w:r>
          </w:ins>
          <w:r>
            <w:rPr>
              <w:noProof/>
              <w:webHidden/>
            </w:rPr>
          </w:r>
          <w:r>
            <w:rPr>
              <w:noProof/>
              <w:webHidden/>
            </w:rPr>
            <w:fldChar w:fldCharType="separate"/>
          </w:r>
          <w:ins w:id="47" w:author=" " w:date="2021-02-21T18:45:00Z">
            <w:r>
              <w:rPr>
                <w:noProof/>
                <w:webHidden/>
              </w:rPr>
              <w:t>7</w:t>
            </w:r>
            <w:r>
              <w:rPr>
                <w:noProof/>
                <w:webHidden/>
              </w:rPr>
              <w:fldChar w:fldCharType="end"/>
            </w:r>
            <w:r w:rsidRPr="007A67EB">
              <w:rPr>
                <w:rStyle w:val="Hyperlink"/>
                <w:noProof/>
              </w:rPr>
              <w:fldChar w:fldCharType="end"/>
            </w:r>
          </w:ins>
        </w:p>
        <w:p w14:paraId="251A6E26" w14:textId="20379DAC" w:rsidR="000115CF" w:rsidRDefault="000115CF">
          <w:pPr>
            <w:pStyle w:val="TOC3"/>
            <w:tabs>
              <w:tab w:val="left" w:pos="1200"/>
              <w:tab w:val="right" w:pos="9350"/>
            </w:tabs>
            <w:rPr>
              <w:ins w:id="48" w:author=" " w:date="2021-02-21T18:45:00Z"/>
              <w:rFonts w:eastAsiaTheme="minorEastAsia" w:cstheme="minorBidi"/>
              <w:noProof/>
              <w:sz w:val="24"/>
              <w:szCs w:val="24"/>
              <w:lang w:eastAsia="ko-KR"/>
            </w:rPr>
          </w:pPr>
          <w:ins w:id="49"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"_Toc64826019"</w:instrText>
            </w:r>
            <w:r w:rsidRPr="007A67EB">
              <w:rPr>
                <w:rStyle w:val="Hyperlink"/>
                <w:noProof/>
              </w:rPr>
              <w:instrText xml:space="preserve"> </w:instrText>
            </w:r>
            <w:r w:rsidRPr="007A67EB">
              <w:rPr>
                <w:rStyle w:val="Hyperlink"/>
                <w:noProof/>
              </w:rPr>
              <w:fldChar w:fldCharType="separate"/>
            </w:r>
            <w:r w:rsidRPr="007A67EB">
              <w:rPr>
                <w:rStyle w:val="Hyperlink"/>
                <w:noProof/>
              </w:rPr>
              <w:t>3.1.1</w:t>
            </w:r>
            <w:r>
              <w:rPr>
                <w:rFonts w:eastAsiaTheme="minorEastAsia" w:cstheme="minorBidi"/>
                <w:noProof/>
                <w:sz w:val="24"/>
                <w:szCs w:val="24"/>
                <w:lang w:eastAsia="ko-KR"/>
              </w:rPr>
              <w:tab/>
            </w:r>
            <w:r w:rsidRPr="007A67EB">
              <w:rPr>
                <w:rStyle w:val="Hyperlink"/>
                <w:rFonts w:eastAsia="Arial" w:cs="Arial"/>
                <w:noProof/>
              </w:rPr>
              <w:t>Use Case:</w:t>
            </w:r>
            <w:r w:rsidRPr="007A67EB">
              <w:rPr>
                <w:rStyle w:val="Hyperlink"/>
                <w:noProof/>
              </w:rPr>
              <w:t xml:space="preserve"> Isolate primary user’s voice for use within the service.</w:t>
            </w:r>
            <w:r>
              <w:rPr>
                <w:noProof/>
                <w:webHidden/>
              </w:rPr>
              <w:tab/>
            </w:r>
            <w:r>
              <w:rPr>
                <w:noProof/>
                <w:webHidden/>
              </w:rPr>
              <w:fldChar w:fldCharType="begin"/>
            </w:r>
            <w:r>
              <w:rPr>
                <w:noProof/>
                <w:webHidden/>
              </w:rPr>
              <w:instrText xml:space="preserve"> PAGEREF _Toc64826019 \h </w:instrText>
            </w:r>
          </w:ins>
          <w:r>
            <w:rPr>
              <w:noProof/>
              <w:webHidden/>
            </w:rPr>
          </w:r>
          <w:r>
            <w:rPr>
              <w:noProof/>
              <w:webHidden/>
            </w:rPr>
            <w:fldChar w:fldCharType="separate"/>
          </w:r>
          <w:ins w:id="50" w:author=" " w:date="2021-02-21T18:45:00Z">
            <w:r>
              <w:rPr>
                <w:noProof/>
                <w:webHidden/>
              </w:rPr>
              <w:t>7</w:t>
            </w:r>
            <w:r>
              <w:rPr>
                <w:noProof/>
                <w:webHidden/>
              </w:rPr>
              <w:fldChar w:fldCharType="end"/>
            </w:r>
            <w:r w:rsidRPr="007A67EB">
              <w:rPr>
                <w:rStyle w:val="Hyperlink"/>
                <w:noProof/>
              </w:rPr>
              <w:fldChar w:fldCharType="end"/>
            </w:r>
          </w:ins>
        </w:p>
        <w:p w14:paraId="02007416" w14:textId="7EEC4479" w:rsidR="000115CF" w:rsidRDefault="000115CF">
          <w:pPr>
            <w:pStyle w:val="TOC3"/>
            <w:tabs>
              <w:tab w:val="left" w:pos="1200"/>
              <w:tab w:val="right" w:pos="9350"/>
            </w:tabs>
            <w:rPr>
              <w:ins w:id="51" w:author=" " w:date="2021-02-21T18:45:00Z"/>
              <w:rFonts w:eastAsiaTheme="minorEastAsia" w:cstheme="minorBidi"/>
              <w:noProof/>
              <w:sz w:val="24"/>
              <w:szCs w:val="24"/>
              <w:lang w:eastAsia="ko-KR"/>
            </w:rPr>
          </w:pPr>
          <w:ins w:id="52"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"_Toc64826020"</w:instrText>
            </w:r>
            <w:r w:rsidRPr="007A67EB">
              <w:rPr>
                <w:rStyle w:val="Hyperlink"/>
                <w:noProof/>
              </w:rPr>
              <w:instrText xml:space="preserve"> </w:instrText>
            </w:r>
            <w:r w:rsidRPr="007A67EB">
              <w:rPr>
                <w:rStyle w:val="Hyperlink"/>
                <w:noProof/>
              </w:rPr>
              <w:fldChar w:fldCharType="separate"/>
            </w:r>
            <w:r w:rsidRPr="007A67EB">
              <w:rPr>
                <w:rStyle w:val="Hyperlink"/>
                <w:noProof/>
              </w:rPr>
              <w:t>3.1.2</w:t>
            </w:r>
            <w:r>
              <w:rPr>
                <w:rFonts w:eastAsiaTheme="minorEastAsia" w:cstheme="minorBidi"/>
                <w:noProof/>
                <w:sz w:val="24"/>
                <w:szCs w:val="24"/>
                <w:lang w:eastAsia="ko-KR"/>
              </w:rPr>
              <w:tab/>
            </w:r>
            <w:r w:rsidRPr="007A67EB">
              <w:rPr>
                <w:rStyle w:val="Hyperlink"/>
                <w:noProof/>
              </w:rPr>
              <w:t>Use Case: Receive report identifier (id or name) from user.</w:t>
            </w:r>
            <w:r>
              <w:rPr>
                <w:noProof/>
                <w:webHidden/>
              </w:rPr>
              <w:tab/>
            </w:r>
            <w:r>
              <w:rPr>
                <w:noProof/>
                <w:webHidden/>
              </w:rPr>
              <w:fldChar w:fldCharType="begin"/>
            </w:r>
            <w:r>
              <w:rPr>
                <w:noProof/>
                <w:webHidden/>
              </w:rPr>
              <w:instrText xml:space="preserve"> PAGEREF _Toc64826020 \h </w:instrText>
            </w:r>
          </w:ins>
          <w:r>
            <w:rPr>
              <w:noProof/>
              <w:webHidden/>
            </w:rPr>
          </w:r>
          <w:r>
            <w:rPr>
              <w:noProof/>
              <w:webHidden/>
            </w:rPr>
            <w:fldChar w:fldCharType="separate"/>
          </w:r>
          <w:ins w:id="53" w:author=" " w:date="2021-02-21T18:45:00Z">
            <w:r>
              <w:rPr>
                <w:noProof/>
                <w:webHidden/>
              </w:rPr>
              <w:t>8</w:t>
            </w:r>
            <w:r>
              <w:rPr>
                <w:noProof/>
                <w:webHidden/>
              </w:rPr>
              <w:fldChar w:fldCharType="end"/>
            </w:r>
            <w:r w:rsidRPr="007A67EB">
              <w:rPr>
                <w:rStyle w:val="Hyperlink"/>
                <w:noProof/>
              </w:rPr>
              <w:fldChar w:fldCharType="end"/>
            </w:r>
          </w:ins>
        </w:p>
        <w:p w14:paraId="66722005" w14:textId="2AEF8ADF" w:rsidR="000115CF" w:rsidRDefault="000115CF">
          <w:pPr>
            <w:pStyle w:val="TOC3"/>
            <w:tabs>
              <w:tab w:val="left" w:pos="1200"/>
              <w:tab w:val="right" w:pos="9350"/>
            </w:tabs>
            <w:rPr>
              <w:ins w:id="54" w:author=" " w:date="2021-02-21T18:45:00Z"/>
              <w:rFonts w:eastAsiaTheme="minorEastAsia" w:cstheme="minorBidi"/>
              <w:noProof/>
              <w:sz w:val="24"/>
              <w:szCs w:val="24"/>
              <w:lang w:eastAsia="ko-KR"/>
            </w:rPr>
          </w:pPr>
          <w:ins w:id="55"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"_Toc64826021"</w:instrText>
            </w:r>
            <w:r w:rsidRPr="007A67EB">
              <w:rPr>
                <w:rStyle w:val="Hyperlink"/>
                <w:noProof/>
              </w:rPr>
              <w:instrText xml:space="preserve"> </w:instrText>
            </w:r>
            <w:r w:rsidRPr="007A67EB">
              <w:rPr>
                <w:rStyle w:val="Hyperlink"/>
                <w:noProof/>
              </w:rPr>
              <w:fldChar w:fldCharType="separate"/>
            </w:r>
            <w:r w:rsidRPr="007A67EB">
              <w:rPr>
                <w:rStyle w:val="Hyperlink"/>
                <w:noProof/>
              </w:rPr>
              <w:t>3.1.3</w:t>
            </w:r>
            <w:r>
              <w:rPr>
                <w:rFonts w:eastAsiaTheme="minorEastAsia" w:cstheme="minorBidi"/>
                <w:noProof/>
                <w:sz w:val="24"/>
                <w:szCs w:val="24"/>
                <w:lang w:eastAsia="ko-KR"/>
              </w:rPr>
              <w:tab/>
            </w:r>
            <w:r w:rsidRPr="007A67EB">
              <w:rPr>
                <w:rStyle w:val="Hyperlink"/>
                <w:noProof/>
              </w:rPr>
              <w:t>Use Case: Get report fields from database.</w:t>
            </w:r>
            <w:r>
              <w:rPr>
                <w:noProof/>
                <w:webHidden/>
              </w:rPr>
              <w:tab/>
            </w:r>
            <w:r>
              <w:rPr>
                <w:noProof/>
                <w:webHidden/>
              </w:rPr>
              <w:fldChar w:fldCharType="begin"/>
            </w:r>
            <w:r>
              <w:rPr>
                <w:noProof/>
                <w:webHidden/>
              </w:rPr>
              <w:instrText xml:space="preserve"> PAGEREF _Toc64826021 \h </w:instrText>
            </w:r>
          </w:ins>
          <w:r>
            <w:rPr>
              <w:noProof/>
              <w:webHidden/>
            </w:rPr>
          </w:r>
          <w:r>
            <w:rPr>
              <w:noProof/>
              <w:webHidden/>
            </w:rPr>
            <w:fldChar w:fldCharType="separate"/>
          </w:r>
          <w:ins w:id="56" w:author=" " w:date="2021-02-21T18:45:00Z">
            <w:r>
              <w:rPr>
                <w:noProof/>
                <w:webHidden/>
              </w:rPr>
              <w:t>9</w:t>
            </w:r>
            <w:r>
              <w:rPr>
                <w:noProof/>
                <w:webHidden/>
              </w:rPr>
              <w:fldChar w:fldCharType="end"/>
            </w:r>
            <w:r w:rsidRPr="007A67EB">
              <w:rPr>
                <w:rStyle w:val="Hyperlink"/>
                <w:noProof/>
              </w:rPr>
              <w:fldChar w:fldCharType="end"/>
            </w:r>
          </w:ins>
        </w:p>
        <w:p w14:paraId="43434A38" w14:textId="3883F870" w:rsidR="000115CF" w:rsidRDefault="000115CF">
          <w:pPr>
            <w:pStyle w:val="TOC3"/>
            <w:tabs>
              <w:tab w:val="left" w:pos="1200"/>
              <w:tab w:val="right" w:pos="9350"/>
            </w:tabs>
            <w:rPr>
              <w:ins w:id="57" w:author=" " w:date="2021-02-21T18:45:00Z"/>
              <w:rFonts w:eastAsiaTheme="minorEastAsia" w:cstheme="minorBidi"/>
              <w:noProof/>
              <w:sz w:val="24"/>
              <w:szCs w:val="24"/>
              <w:lang w:eastAsia="ko-KR"/>
            </w:rPr>
          </w:pPr>
          <w:ins w:id="58"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"_Toc64826022"</w:instrText>
            </w:r>
            <w:r w:rsidRPr="007A67EB">
              <w:rPr>
                <w:rStyle w:val="Hyperlink"/>
                <w:noProof/>
              </w:rPr>
              <w:instrText xml:space="preserve"> </w:instrText>
            </w:r>
            <w:r w:rsidRPr="007A67EB">
              <w:rPr>
                <w:rStyle w:val="Hyperlink"/>
                <w:noProof/>
              </w:rPr>
              <w:fldChar w:fldCharType="separate"/>
            </w:r>
            <w:r w:rsidRPr="007A67EB">
              <w:rPr>
                <w:rStyle w:val="Hyperlink"/>
                <w:noProof/>
              </w:rPr>
              <w:t>3.1.4</w:t>
            </w:r>
            <w:r>
              <w:rPr>
                <w:rFonts w:eastAsiaTheme="minorEastAsia" w:cstheme="minorBidi"/>
                <w:noProof/>
                <w:sz w:val="24"/>
                <w:szCs w:val="24"/>
                <w:lang w:eastAsia="ko-KR"/>
              </w:rPr>
              <w:tab/>
            </w:r>
            <w:r w:rsidRPr="007A67EB">
              <w:rPr>
                <w:rStyle w:val="Hyperlink"/>
                <w:noProof/>
              </w:rPr>
              <w:t>Use Case: Process report contents and fields.</w:t>
            </w:r>
            <w:r>
              <w:rPr>
                <w:noProof/>
                <w:webHidden/>
              </w:rPr>
              <w:tab/>
            </w:r>
            <w:r>
              <w:rPr>
                <w:noProof/>
                <w:webHidden/>
              </w:rPr>
              <w:fldChar w:fldCharType="begin"/>
            </w:r>
            <w:r>
              <w:rPr>
                <w:noProof/>
                <w:webHidden/>
              </w:rPr>
              <w:instrText xml:space="preserve"> PAGEREF _Toc64826022 \h </w:instrText>
            </w:r>
          </w:ins>
          <w:r>
            <w:rPr>
              <w:noProof/>
              <w:webHidden/>
            </w:rPr>
          </w:r>
          <w:r>
            <w:rPr>
              <w:noProof/>
              <w:webHidden/>
            </w:rPr>
            <w:fldChar w:fldCharType="separate"/>
          </w:r>
          <w:ins w:id="59" w:author=" " w:date="2021-02-21T18:45:00Z">
            <w:r>
              <w:rPr>
                <w:noProof/>
                <w:webHidden/>
              </w:rPr>
              <w:t>10</w:t>
            </w:r>
            <w:r>
              <w:rPr>
                <w:noProof/>
                <w:webHidden/>
              </w:rPr>
              <w:fldChar w:fldCharType="end"/>
            </w:r>
            <w:r w:rsidRPr="007A67EB">
              <w:rPr>
                <w:rStyle w:val="Hyperlink"/>
                <w:noProof/>
              </w:rPr>
              <w:fldChar w:fldCharType="end"/>
            </w:r>
          </w:ins>
        </w:p>
        <w:p w14:paraId="07830E21" w14:textId="51EBD834" w:rsidR="000115CF" w:rsidRDefault="000115CF">
          <w:pPr>
            <w:pStyle w:val="TOC3"/>
            <w:tabs>
              <w:tab w:val="left" w:pos="1200"/>
              <w:tab w:val="right" w:pos="9350"/>
            </w:tabs>
            <w:rPr>
              <w:ins w:id="60" w:author=" " w:date="2021-02-21T18:45:00Z"/>
              <w:rFonts w:eastAsiaTheme="minorEastAsia" w:cstheme="minorBidi"/>
              <w:noProof/>
              <w:sz w:val="24"/>
              <w:szCs w:val="24"/>
              <w:lang w:eastAsia="ko-KR"/>
            </w:rPr>
          </w:pPr>
          <w:ins w:id="61"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"_Toc64826023"</w:instrText>
            </w:r>
            <w:r w:rsidRPr="007A67EB">
              <w:rPr>
                <w:rStyle w:val="Hyperlink"/>
                <w:noProof/>
              </w:rPr>
              <w:instrText xml:space="preserve"> </w:instrText>
            </w:r>
            <w:r w:rsidRPr="007A67EB">
              <w:rPr>
                <w:rStyle w:val="Hyperlink"/>
                <w:noProof/>
              </w:rPr>
              <w:fldChar w:fldCharType="separate"/>
            </w:r>
            <w:r w:rsidRPr="007A67EB">
              <w:rPr>
                <w:rStyle w:val="Hyperlink"/>
                <w:noProof/>
              </w:rPr>
              <w:t>3.1.5</w:t>
            </w:r>
            <w:r>
              <w:rPr>
                <w:rFonts w:eastAsiaTheme="minorEastAsia" w:cstheme="minorBidi"/>
                <w:noProof/>
                <w:sz w:val="24"/>
                <w:szCs w:val="24"/>
                <w:lang w:eastAsia="ko-KR"/>
              </w:rPr>
              <w:tab/>
            </w:r>
            <w:r w:rsidRPr="007A67EB">
              <w:rPr>
                <w:rStyle w:val="Hyperlink"/>
                <w:noProof/>
              </w:rPr>
              <w:t>Use Case: Generate dynamic intents to capture report fields.</w:t>
            </w:r>
            <w:r>
              <w:rPr>
                <w:noProof/>
                <w:webHidden/>
              </w:rPr>
              <w:tab/>
            </w:r>
            <w:r>
              <w:rPr>
                <w:noProof/>
                <w:webHidden/>
              </w:rPr>
              <w:fldChar w:fldCharType="begin"/>
            </w:r>
            <w:r>
              <w:rPr>
                <w:noProof/>
                <w:webHidden/>
              </w:rPr>
              <w:instrText xml:space="preserve"> PAGEREF _Toc64826023 \h </w:instrText>
            </w:r>
          </w:ins>
          <w:r>
            <w:rPr>
              <w:noProof/>
              <w:webHidden/>
            </w:rPr>
          </w:r>
          <w:r>
            <w:rPr>
              <w:noProof/>
              <w:webHidden/>
            </w:rPr>
            <w:fldChar w:fldCharType="separate"/>
          </w:r>
          <w:ins w:id="62" w:author=" " w:date="2021-02-21T18:45:00Z">
            <w:r>
              <w:rPr>
                <w:noProof/>
                <w:webHidden/>
              </w:rPr>
              <w:t>12</w:t>
            </w:r>
            <w:r>
              <w:rPr>
                <w:noProof/>
                <w:webHidden/>
              </w:rPr>
              <w:fldChar w:fldCharType="end"/>
            </w:r>
            <w:r w:rsidRPr="007A67EB">
              <w:rPr>
                <w:rStyle w:val="Hyperlink"/>
                <w:noProof/>
              </w:rPr>
              <w:fldChar w:fldCharType="end"/>
            </w:r>
          </w:ins>
        </w:p>
        <w:p w14:paraId="49C1BBEA" w14:textId="1F0496D4" w:rsidR="000115CF" w:rsidRDefault="000115CF">
          <w:pPr>
            <w:pStyle w:val="TOC3"/>
            <w:tabs>
              <w:tab w:val="left" w:pos="1200"/>
              <w:tab w:val="right" w:pos="9350"/>
            </w:tabs>
            <w:rPr>
              <w:ins w:id="63" w:author=" " w:date="2021-02-21T18:45:00Z"/>
              <w:rFonts w:eastAsiaTheme="minorEastAsia" w:cstheme="minorBidi"/>
              <w:noProof/>
              <w:sz w:val="24"/>
              <w:szCs w:val="24"/>
              <w:lang w:eastAsia="ko-KR"/>
            </w:rPr>
          </w:pPr>
          <w:ins w:id="64"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"_Toc64826024"</w:instrText>
            </w:r>
            <w:r w:rsidRPr="007A67EB">
              <w:rPr>
                <w:rStyle w:val="Hyperlink"/>
                <w:noProof/>
              </w:rPr>
              <w:instrText xml:space="preserve"> </w:instrText>
            </w:r>
            <w:r w:rsidRPr="007A67EB">
              <w:rPr>
                <w:rStyle w:val="Hyperlink"/>
                <w:noProof/>
              </w:rPr>
              <w:fldChar w:fldCharType="separate"/>
            </w:r>
            <w:r w:rsidRPr="007A67EB">
              <w:rPr>
                <w:rStyle w:val="Hyperlink"/>
                <w:noProof/>
              </w:rPr>
              <w:t>3.1.6</w:t>
            </w:r>
            <w:r>
              <w:rPr>
                <w:rFonts w:eastAsiaTheme="minorEastAsia" w:cstheme="minorBidi"/>
                <w:noProof/>
                <w:sz w:val="24"/>
                <w:szCs w:val="24"/>
                <w:lang w:eastAsia="ko-KR"/>
              </w:rPr>
              <w:tab/>
            </w:r>
            <w:r w:rsidRPr="007A67EB">
              <w:rPr>
                <w:rStyle w:val="Hyperlink"/>
                <w:noProof/>
              </w:rPr>
              <w:t>Use Case: Identify report contents extracted by the Dialogflow service.</w:t>
            </w:r>
            <w:r>
              <w:rPr>
                <w:noProof/>
                <w:webHidden/>
              </w:rPr>
              <w:tab/>
            </w:r>
            <w:r>
              <w:rPr>
                <w:noProof/>
                <w:webHidden/>
              </w:rPr>
              <w:fldChar w:fldCharType="begin"/>
            </w:r>
            <w:r>
              <w:rPr>
                <w:noProof/>
                <w:webHidden/>
              </w:rPr>
              <w:instrText xml:space="preserve"> PAGEREF _Toc64826024 \h </w:instrText>
            </w:r>
          </w:ins>
          <w:r>
            <w:rPr>
              <w:noProof/>
              <w:webHidden/>
            </w:rPr>
          </w:r>
          <w:r>
            <w:rPr>
              <w:noProof/>
              <w:webHidden/>
            </w:rPr>
            <w:fldChar w:fldCharType="separate"/>
          </w:r>
          <w:ins w:id="65" w:author=" " w:date="2021-02-21T18:45:00Z">
            <w:r>
              <w:rPr>
                <w:noProof/>
                <w:webHidden/>
              </w:rPr>
              <w:t>13</w:t>
            </w:r>
            <w:r>
              <w:rPr>
                <w:noProof/>
                <w:webHidden/>
              </w:rPr>
              <w:fldChar w:fldCharType="end"/>
            </w:r>
            <w:r w:rsidRPr="007A67EB">
              <w:rPr>
                <w:rStyle w:val="Hyperlink"/>
                <w:noProof/>
              </w:rPr>
              <w:fldChar w:fldCharType="end"/>
            </w:r>
          </w:ins>
        </w:p>
        <w:p w14:paraId="2852D521" w14:textId="4E44ED1E" w:rsidR="000115CF" w:rsidRDefault="000115CF">
          <w:pPr>
            <w:pStyle w:val="TOC3"/>
            <w:tabs>
              <w:tab w:val="left" w:pos="1200"/>
              <w:tab w:val="right" w:pos="9350"/>
            </w:tabs>
            <w:rPr>
              <w:ins w:id="66" w:author=" " w:date="2021-02-21T18:45:00Z"/>
              <w:rFonts w:eastAsiaTheme="minorEastAsia" w:cstheme="minorBidi"/>
              <w:noProof/>
              <w:sz w:val="24"/>
              <w:szCs w:val="24"/>
              <w:lang w:eastAsia="ko-KR"/>
            </w:rPr>
          </w:pPr>
          <w:ins w:id="67"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"_Toc64826025"</w:instrText>
            </w:r>
            <w:r w:rsidRPr="007A67EB">
              <w:rPr>
                <w:rStyle w:val="Hyperlink"/>
                <w:noProof/>
              </w:rPr>
              <w:instrText xml:space="preserve"> </w:instrText>
            </w:r>
            <w:r w:rsidRPr="007A67EB">
              <w:rPr>
                <w:rStyle w:val="Hyperlink"/>
                <w:noProof/>
              </w:rPr>
              <w:fldChar w:fldCharType="separate"/>
            </w:r>
            <w:r w:rsidRPr="007A67EB">
              <w:rPr>
                <w:rStyle w:val="Hyperlink"/>
                <w:noProof/>
              </w:rPr>
              <w:t>3.1.7</w:t>
            </w:r>
            <w:r>
              <w:rPr>
                <w:rFonts w:eastAsiaTheme="minorEastAsia" w:cstheme="minorBidi"/>
                <w:noProof/>
                <w:sz w:val="24"/>
                <w:szCs w:val="24"/>
                <w:lang w:eastAsia="ko-KR"/>
              </w:rPr>
              <w:tab/>
            </w:r>
            <w:r w:rsidRPr="007A67EB">
              <w:rPr>
                <w:rStyle w:val="Hyperlink"/>
                <w:noProof/>
              </w:rPr>
              <w:t>Use Case: Insert extracted entities and data into a database.</w:t>
            </w:r>
            <w:r>
              <w:rPr>
                <w:noProof/>
                <w:webHidden/>
              </w:rPr>
              <w:tab/>
            </w:r>
            <w:r>
              <w:rPr>
                <w:noProof/>
                <w:webHidden/>
              </w:rPr>
              <w:fldChar w:fldCharType="begin"/>
            </w:r>
            <w:r>
              <w:rPr>
                <w:noProof/>
                <w:webHidden/>
              </w:rPr>
              <w:instrText xml:space="preserve"> PAGEREF _Toc64826025 \h </w:instrText>
            </w:r>
          </w:ins>
          <w:r>
            <w:rPr>
              <w:noProof/>
              <w:webHidden/>
            </w:rPr>
          </w:r>
          <w:r>
            <w:rPr>
              <w:noProof/>
              <w:webHidden/>
            </w:rPr>
            <w:fldChar w:fldCharType="separate"/>
          </w:r>
          <w:ins w:id="68" w:author=" " w:date="2021-02-21T18:45:00Z">
            <w:r>
              <w:rPr>
                <w:noProof/>
                <w:webHidden/>
              </w:rPr>
              <w:t>15</w:t>
            </w:r>
            <w:r>
              <w:rPr>
                <w:noProof/>
                <w:webHidden/>
              </w:rPr>
              <w:fldChar w:fldCharType="end"/>
            </w:r>
            <w:r w:rsidRPr="007A67EB">
              <w:rPr>
                <w:rStyle w:val="Hyperlink"/>
                <w:noProof/>
              </w:rPr>
              <w:fldChar w:fldCharType="end"/>
            </w:r>
          </w:ins>
        </w:p>
        <w:p w14:paraId="0CC713A8" w14:textId="20F151E9" w:rsidR="000115CF" w:rsidRDefault="000115CF">
          <w:pPr>
            <w:pStyle w:val="TOC3"/>
            <w:tabs>
              <w:tab w:val="left" w:pos="1200"/>
              <w:tab w:val="right" w:pos="9350"/>
            </w:tabs>
            <w:rPr>
              <w:ins w:id="69" w:author=" " w:date="2021-02-21T18:45:00Z"/>
              <w:rFonts w:eastAsiaTheme="minorEastAsia" w:cstheme="minorBidi"/>
              <w:noProof/>
              <w:sz w:val="24"/>
              <w:szCs w:val="24"/>
              <w:lang w:eastAsia="ko-KR"/>
            </w:rPr>
          </w:pPr>
          <w:ins w:id="70"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"_Toc64826026"</w:instrText>
            </w:r>
            <w:r w:rsidRPr="007A67EB">
              <w:rPr>
                <w:rStyle w:val="Hyperlink"/>
                <w:noProof/>
              </w:rPr>
              <w:instrText xml:space="preserve"> </w:instrText>
            </w:r>
            <w:r w:rsidRPr="007A67EB">
              <w:rPr>
                <w:rStyle w:val="Hyperlink"/>
                <w:noProof/>
              </w:rPr>
              <w:fldChar w:fldCharType="separate"/>
            </w:r>
            <w:r w:rsidRPr="007A67EB">
              <w:rPr>
                <w:rStyle w:val="Hyperlink"/>
                <w:noProof/>
              </w:rPr>
              <w:t>3.1.8</w:t>
            </w:r>
            <w:r>
              <w:rPr>
                <w:rFonts w:eastAsiaTheme="minorEastAsia" w:cstheme="minorBidi"/>
                <w:noProof/>
                <w:sz w:val="24"/>
                <w:szCs w:val="24"/>
                <w:lang w:eastAsia="ko-KR"/>
              </w:rPr>
              <w:tab/>
            </w:r>
            <w:r w:rsidRPr="007A67EB">
              <w:rPr>
                <w:rStyle w:val="Hyperlink"/>
                <w:noProof/>
              </w:rPr>
              <w:t>Use Case: Service is integrated with mobile application</w:t>
            </w:r>
            <w:r>
              <w:rPr>
                <w:noProof/>
                <w:webHidden/>
              </w:rPr>
              <w:tab/>
            </w:r>
            <w:r>
              <w:rPr>
                <w:noProof/>
                <w:webHidden/>
              </w:rPr>
              <w:fldChar w:fldCharType="begin"/>
            </w:r>
            <w:r>
              <w:rPr>
                <w:noProof/>
                <w:webHidden/>
              </w:rPr>
              <w:instrText xml:space="preserve"> PAGEREF _Toc64826026 \h </w:instrText>
            </w:r>
          </w:ins>
          <w:r>
            <w:rPr>
              <w:noProof/>
              <w:webHidden/>
            </w:rPr>
          </w:r>
          <w:r>
            <w:rPr>
              <w:noProof/>
              <w:webHidden/>
            </w:rPr>
            <w:fldChar w:fldCharType="separate"/>
          </w:r>
          <w:ins w:id="71" w:author=" " w:date="2021-02-21T18:45:00Z">
            <w:r>
              <w:rPr>
                <w:noProof/>
                <w:webHidden/>
              </w:rPr>
              <w:t>16</w:t>
            </w:r>
            <w:r>
              <w:rPr>
                <w:noProof/>
                <w:webHidden/>
              </w:rPr>
              <w:fldChar w:fldCharType="end"/>
            </w:r>
            <w:r w:rsidRPr="007A67EB">
              <w:rPr>
                <w:rStyle w:val="Hyperlink"/>
                <w:noProof/>
              </w:rPr>
              <w:fldChar w:fldCharType="end"/>
            </w:r>
          </w:ins>
        </w:p>
        <w:p w14:paraId="4C49BE24" w14:textId="0F8E228A" w:rsidR="000115CF" w:rsidRDefault="000115CF">
          <w:pPr>
            <w:pStyle w:val="TOC3"/>
            <w:tabs>
              <w:tab w:val="left" w:pos="1200"/>
              <w:tab w:val="right" w:pos="9350"/>
            </w:tabs>
            <w:rPr>
              <w:ins w:id="72" w:author=" " w:date="2021-02-21T18:45:00Z"/>
              <w:rFonts w:eastAsiaTheme="minorEastAsia" w:cstheme="minorBidi"/>
              <w:noProof/>
              <w:sz w:val="24"/>
              <w:szCs w:val="24"/>
              <w:lang w:eastAsia="ko-KR"/>
            </w:rPr>
          </w:pPr>
          <w:ins w:id="73" w:author=" " w:date="2021-02-21T18:45:00Z">
            <w:r w:rsidRPr="007A67EB">
              <w:rPr>
                <w:rStyle w:val="Hyperlink"/>
                <w:noProof/>
              </w:rPr>
              <w:fldChar w:fldCharType="begin"/>
            </w:r>
            <w:r w:rsidRPr="007A67EB">
              <w:rPr>
                <w:rStyle w:val="Hyperlink"/>
                <w:noProof/>
              </w:rPr>
              <w:instrText xml:space="preserve"> </w:instrText>
            </w:r>
            <w:r>
              <w:rPr>
                <w:noProof/>
              </w:rPr>
              <w:instrText>HYPERLINK \l "_Toc64826027"</w:instrText>
            </w:r>
            <w:r w:rsidRPr="007A67EB">
              <w:rPr>
                <w:rStyle w:val="Hyperlink"/>
                <w:noProof/>
              </w:rPr>
              <w:instrText xml:space="preserve"> </w:instrText>
            </w:r>
            <w:r w:rsidRPr="007A67EB">
              <w:rPr>
                <w:rStyle w:val="Hyperlink"/>
                <w:noProof/>
              </w:rPr>
              <w:fldChar w:fldCharType="separate"/>
            </w:r>
            <w:r w:rsidRPr="007A67EB">
              <w:rPr>
                <w:rStyle w:val="Hyperlink"/>
                <w:noProof/>
              </w:rPr>
              <w:t>3.1.9</w:t>
            </w:r>
            <w:r>
              <w:rPr>
                <w:rFonts w:eastAsiaTheme="minorEastAsia" w:cstheme="minorBidi"/>
                <w:noProof/>
                <w:sz w:val="24"/>
                <w:szCs w:val="24"/>
                <w:lang w:eastAsia="ko-KR"/>
              </w:rPr>
              <w:tab/>
            </w:r>
            <w:r w:rsidRPr="007A67EB">
              <w:rPr>
                <w:rStyle w:val="Hyperlink"/>
                <w:noProof/>
              </w:rPr>
              <w:t>Use Case: Initiate connection with database</w:t>
            </w:r>
            <w:r>
              <w:rPr>
                <w:noProof/>
                <w:webHidden/>
              </w:rPr>
              <w:tab/>
            </w:r>
            <w:r>
              <w:rPr>
                <w:noProof/>
                <w:webHidden/>
              </w:rPr>
              <w:fldChar w:fldCharType="begin"/>
            </w:r>
            <w:r>
              <w:rPr>
                <w:noProof/>
                <w:webHidden/>
              </w:rPr>
              <w:instrText xml:space="preserve"> PAGEREF _Toc64826027 \h </w:instrText>
            </w:r>
          </w:ins>
          <w:r>
            <w:rPr>
              <w:noProof/>
              <w:webHidden/>
            </w:rPr>
          </w:r>
          <w:r>
            <w:rPr>
              <w:noProof/>
              <w:webHidden/>
            </w:rPr>
            <w:fldChar w:fldCharType="separate"/>
          </w:r>
          <w:ins w:id="74" w:author=" " w:date="2021-02-21T18:45:00Z">
            <w:r>
              <w:rPr>
                <w:noProof/>
                <w:webHidden/>
              </w:rPr>
              <w:t>17</w:t>
            </w:r>
            <w:r>
              <w:rPr>
                <w:noProof/>
                <w:webHidden/>
              </w:rPr>
              <w:fldChar w:fldCharType="end"/>
            </w:r>
            <w:r w:rsidRPr="007A67EB">
              <w:rPr>
                <w:rStyle w:val="Hyperlink"/>
                <w:noProof/>
              </w:rPr>
              <w:fldChar w:fldCharType="end"/>
            </w:r>
          </w:ins>
        </w:p>
        <w:p w14:paraId="01EA8DCE" w14:textId="6DD6076B" w:rsidR="006D21C0" w:rsidDel="000115CF" w:rsidRDefault="001673E0">
          <w:pPr>
            <w:pStyle w:val="TOC1"/>
            <w:tabs>
              <w:tab w:val="left" w:pos="400"/>
              <w:tab w:val="right" w:pos="9350"/>
            </w:tabs>
            <w:rPr>
              <w:del w:id="75" w:author=" " w:date="2021-02-21T18:45:00Z"/>
              <w:rFonts w:eastAsiaTheme="minorEastAsia" w:cstheme="minorBidi"/>
              <w:b w:val="0"/>
              <w:bCs w:val="0"/>
              <w:noProof/>
              <w:sz w:val="22"/>
              <w:szCs w:val="22"/>
              <w:lang w:eastAsia="ja-JP"/>
            </w:rPr>
          </w:pPr>
          <w:del w:id="76" w:author=" " w:date="2021-02-21T18:45:00Z">
            <w:r w:rsidDel="000115CF">
              <w:rPr>
                <w:b w:val="0"/>
                <w:bCs w:val="0"/>
                <w:noProof/>
              </w:rPr>
              <w:fldChar w:fldCharType="begin"/>
            </w:r>
            <w:r w:rsidDel="000115CF">
              <w:rPr>
                <w:noProof/>
              </w:rPr>
              <w:delInstrText xml:space="preserve"> HYPERLINK \l "_Toc62910929" </w:delInstrText>
            </w:r>
            <w:r w:rsidDel="000115CF">
              <w:rPr>
                <w:b w:val="0"/>
                <w:bCs w:val="0"/>
                <w:noProof/>
              </w:rPr>
              <w:fldChar w:fldCharType="separate"/>
            </w:r>
          </w:del>
          <w:ins w:id="77" w:author=" " w:date="2021-02-21T18:45:00Z">
            <w:r w:rsidR="000115CF">
              <w:rPr>
                <w:b w:val="0"/>
                <w:bCs w:val="0"/>
                <w:noProof/>
              </w:rPr>
              <w:t>Error! Hyperlink reference not valid.</w:t>
            </w:r>
          </w:ins>
          <w:del w:id="78" w:author=" " w:date="2021-02-21T18:45:00Z">
            <w:r w:rsidR="006D21C0" w:rsidRPr="00DB4863" w:rsidDel="000115CF">
              <w:rPr>
                <w:rStyle w:val="Hyperlink"/>
                <w:noProof/>
              </w:rPr>
              <w:delText>1.</w:delText>
            </w:r>
            <w:r w:rsidR="006D21C0" w:rsidDel="000115CF">
              <w:rPr>
                <w:rFonts w:eastAsiaTheme="minorEastAsia" w:cstheme="minorBidi"/>
                <w:b w:val="0"/>
                <w:bCs w:val="0"/>
                <w:noProof/>
                <w:sz w:val="22"/>
                <w:szCs w:val="22"/>
                <w:lang w:eastAsia="ja-JP"/>
              </w:rPr>
              <w:tab/>
            </w:r>
            <w:r w:rsidR="006D21C0" w:rsidRPr="00DB4863" w:rsidDel="000115CF">
              <w:rPr>
                <w:rStyle w:val="Hyperlink"/>
                <w:noProof/>
              </w:rPr>
              <w:delText>Introduction</w:delText>
            </w:r>
            <w:r w:rsidR="006D21C0" w:rsidDel="000115CF">
              <w:rPr>
                <w:noProof/>
                <w:webHidden/>
              </w:rPr>
              <w:tab/>
            </w:r>
            <w:r w:rsidR="006D21C0" w:rsidDel="000115CF">
              <w:rPr>
                <w:b w:val="0"/>
                <w:bCs w:val="0"/>
                <w:noProof/>
                <w:webHidden/>
              </w:rPr>
              <w:fldChar w:fldCharType="begin"/>
            </w:r>
            <w:r w:rsidR="006D21C0" w:rsidDel="000115CF">
              <w:rPr>
                <w:noProof/>
                <w:webHidden/>
              </w:rPr>
              <w:delInstrText xml:space="preserve"> PAGEREF _Toc62910929 \h </w:delInstrText>
            </w:r>
            <w:r w:rsidR="006D21C0" w:rsidDel="000115CF">
              <w:rPr>
                <w:b w:val="0"/>
                <w:bCs w:val="0"/>
                <w:noProof/>
                <w:webHidden/>
              </w:rPr>
            </w:r>
            <w:r w:rsidR="006D21C0" w:rsidDel="000115CF">
              <w:rPr>
                <w:b w:val="0"/>
                <w:bCs w:val="0"/>
                <w:noProof/>
                <w:webHidden/>
              </w:rPr>
              <w:fldChar w:fldCharType="separate"/>
            </w:r>
            <w:r w:rsidR="006D21C0" w:rsidDel="000115CF">
              <w:rPr>
                <w:noProof/>
                <w:webHidden/>
              </w:rPr>
              <w:delText>4</w:delText>
            </w:r>
            <w:r w:rsidR="006D21C0" w:rsidDel="000115CF">
              <w:rPr>
                <w:b w:val="0"/>
                <w:bCs w:val="0"/>
                <w:noProof/>
                <w:webHidden/>
              </w:rPr>
              <w:fldChar w:fldCharType="end"/>
            </w:r>
            <w:r w:rsidDel="000115CF">
              <w:rPr>
                <w:b w:val="0"/>
                <w:bCs w:val="0"/>
                <w:noProof/>
              </w:rPr>
              <w:fldChar w:fldCharType="end"/>
            </w:r>
          </w:del>
        </w:p>
        <w:p w14:paraId="1E4ED488" w14:textId="3D5F0C44" w:rsidR="006D21C0" w:rsidDel="000115CF" w:rsidRDefault="001673E0">
          <w:pPr>
            <w:pStyle w:val="TOC2"/>
            <w:tabs>
              <w:tab w:val="left" w:pos="800"/>
              <w:tab w:val="right" w:pos="9350"/>
            </w:tabs>
            <w:rPr>
              <w:del w:id="79" w:author=" " w:date="2021-02-21T18:45:00Z"/>
              <w:rFonts w:eastAsiaTheme="minorEastAsia" w:cstheme="minorBidi"/>
              <w:i w:val="0"/>
              <w:iCs w:val="0"/>
              <w:noProof/>
              <w:sz w:val="22"/>
              <w:szCs w:val="22"/>
              <w:lang w:eastAsia="ja-JP"/>
            </w:rPr>
          </w:pPr>
          <w:del w:id="80" w:author=" " w:date="2021-02-21T18:45:00Z">
            <w:r w:rsidDel="000115CF">
              <w:rPr>
                <w:i w:val="0"/>
                <w:iCs w:val="0"/>
                <w:noProof/>
              </w:rPr>
              <w:fldChar w:fldCharType="begin"/>
            </w:r>
            <w:r w:rsidDel="000115CF">
              <w:rPr>
                <w:noProof/>
              </w:rPr>
              <w:delInstrText xml:space="preserve"> HYPERLINK \l "_Toc62910930" </w:delInstrText>
            </w:r>
            <w:r w:rsidDel="000115CF">
              <w:rPr>
                <w:i w:val="0"/>
                <w:iCs w:val="0"/>
                <w:noProof/>
              </w:rPr>
              <w:fldChar w:fldCharType="separate"/>
            </w:r>
          </w:del>
          <w:ins w:id="81" w:author=" " w:date="2021-02-21T18:45:00Z">
            <w:r w:rsidR="000115CF">
              <w:rPr>
                <w:b/>
                <w:bCs/>
                <w:noProof/>
              </w:rPr>
              <w:t>Error! Hyperlink reference not valid.</w:t>
            </w:r>
          </w:ins>
          <w:del w:id="82" w:author=" " w:date="2021-02-21T18:45:00Z">
            <w:r w:rsidR="006D21C0" w:rsidRPr="00DB4863" w:rsidDel="000115CF">
              <w:rPr>
                <w:rStyle w:val="Hyperlink"/>
                <w:noProof/>
              </w:rPr>
              <w:delText>1.1</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Purpose</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_Toc62910930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4</w:delText>
            </w:r>
            <w:r w:rsidR="006D21C0" w:rsidDel="000115CF">
              <w:rPr>
                <w:i w:val="0"/>
                <w:iCs w:val="0"/>
                <w:noProof/>
                <w:webHidden/>
              </w:rPr>
              <w:fldChar w:fldCharType="end"/>
            </w:r>
            <w:r w:rsidDel="000115CF">
              <w:rPr>
                <w:i w:val="0"/>
                <w:iCs w:val="0"/>
                <w:noProof/>
              </w:rPr>
              <w:fldChar w:fldCharType="end"/>
            </w:r>
          </w:del>
        </w:p>
        <w:p w14:paraId="513C1DD4" w14:textId="2F41BF9B" w:rsidR="006D21C0" w:rsidDel="000115CF" w:rsidRDefault="001673E0">
          <w:pPr>
            <w:pStyle w:val="TOC2"/>
            <w:tabs>
              <w:tab w:val="left" w:pos="800"/>
              <w:tab w:val="right" w:pos="9350"/>
            </w:tabs>
            <w:rPr>
              <w:del w:id="83" w:author=" " w:date="2021-02-21T18:45:00Z"/>
              <w:rFonts w:eastAsiaTheme="minorEastAsia" w:cstheme="minorBidi"/>
              <w:i w:val="0"/>
              <w:iCs w:val="0"/>
              <w:noProof/>
              <w:sz w:val="22"/>
              <w:szCs w:val="22"/>
              <w:lang w:eastAsia="ja-JP"/>
            </w:rPr>
          </w:pPr>
          <w:del w:id="84" w:author=" " w:date="2021-02-21T18:45:00Z">
            <w:r w:rsidDel="000115CF">
              <w:rPr>
                <w:i w:val="0"/>
                <w:iCs w:val="0"/>
                <w:noProof/>
              </w:rPr>
              <w:fldChar w:fldCharType="begin"/>
            </w:r>
            <w:r w:rsidDel="000115CF">
              <w:rPr>
                <w:noProof/>
              </w:rPr>
              <w:delInstrText xml:space="preserve"> HYPERLINK \l "_Toc62910931" </w:delInstrText>
            </w:r>
            <w:r w:rsidDel="000115CF">
              <w:rPr>
                <w:i w:val="0"/>
                <w:iCs w:val="0"/>
                <w:noProof/>
              </w:rPr>
              <w:fldChar w:fldCharType="separate"/>
            </w:r>
          </w:del>
          <w:ins w:id="85" w:author=" " w:date="2021-02-21T18:45:00Z">
            <w:r w:rsidR="000115CF">
              <w:rPr>
                <w:b/>
                <w:bCs/>
                <w:noProof/>
              </w:rPr>
              <w:t>Error! Hyperlink reference not valid.</w:t>
            </w:r>
          </w:ins>
          <w:del w:id="86" w:author=" " w:date="2021-02-21T18:45:00Z">
            <w:r w:rsidR="006D21C0" w:rsidRPr="00DB4863" w:rsidDel="000115CF">
              <w:rPr>
                <w:rStyle w:val="Hyperlink"/>
                <w:noProof/>
              </w:rPr>
              <w:delText>1.2</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Scope</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_Toc62910931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4</w:delText>
            </w:r>
            <w:r w:rsidR="006D21C0" w:rsidDel="000115CF">
              <w:rPr>
                <w:i w:val="0"/>
                <w:iCs w:val="0"/>
                <w:noProof/>
                <w:webHidden/>
              </w:rPr>
              <w:fldChar w:fldCharType="end"/>
            </w:r>
            <w:r w:rsidDel="000115CF">
              <w:rPr>
                <w:i w:val="0"/>
                <w:iCs w:val="0"/>
                <w:noProof/>
              </w:rPr>
              <w:fldChar w:fldCharType="end"/>
            </w:r>
          </w:del>
        </w:p>
        <w:p w14:paraId="0A51363F" w14:textId="7740BB8E" w:rsidR="006D21C0" w:rsidDel="000115CF" w:rsidRDefault="001673E0">
          <w:pPr>
            <w:pStyle w:val="TOC2"/>
            <w:tabs>
              <w:tab w:val="left" w:pos="800"/>
              <w:tab w:val="right" w:pos="9350"/>
            </w:tabs>
            <w:rPr>
              <w:del w:id="87" w:author=" " w:date="2021-02-21T18:45:00Z"/>
              <w:rFonts w:eastAsiaTheme="minorEastAsia" w:cstheme="minorBidi"/>
              <w:i w:val="0"/>
              <w:iCs w:val="0"/>
              <w:noProof/>
              <w:sz w:val="22"/>
              <w:szCs w:val="22"/>
              <w:lang w:eastAsia="ja-JP"/>
            </w:rPr>
          </w:pPr>
          <w:del w:id="88" w:author=" " w:date="2021-02-21T18:45:00Z">
            <w:r w:rsidDel="000115CF">
              <w:rPr>
                <w:i w:val="0"/>
                <w:iCs w:val="0"/>
                <w:noProof/>
              </w:rPr>
              <w:fldChar w:fldCharType="begin"/>
            </w:r>
            <w:r w:rsidDel="000115CF">
              <w:rPr>
                <w:noProof/>
              </w:rPr>
              <w:delInstrText xml:space="preserve"> HYPERLINK \l "_Toc62910932" </w:delInstrText>
            </w:r>
            <w:r w:rsidDel="000115CF">
              <w:rPr>
                <w:i w:val="0"/>
                <w:iCs w:val="0"/>
                <w:noProof/>
              </w:rPr>
              <w:fldChar w:fldCharType="separate"/>
            </w:r>
          </w:del>
          <w:ins w:id="89" w:author=" " w:date="2021-02-21T18:45:00Z">
            <w:r w:rsidR="000115CF">
              <w:rPr>
                <w:b/>
                <w:bCs/>
                <w:noProof/>
              </w:rPr>
              <w:t>Error! Hyperlink reference not valid.</w:t>
            </w:r>
          </w:ins>
          <w:del w:id="90" w:author=" " w:date="2021-02-21T18:45:00Z">
            <w:r w:rsidR="006D21C0" w:rsidRPr="00DB4863" w:rsidDel="000115CF">
              <w:rPr>
                <w:rStyle w:val="Hyperlink"/>
                <w:noProof/>
              </w:rPr>
              <w:delText>1.3</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Definitions, Acronyms and Abbreviations</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_Toc62910932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4</w:delText>
            </w:r>
            <w:r w:rsidR="006D21C0" w:rsidDel="000115CF">
              <w:rPr>
                <w:i w:val="0"/>
                <w:iCs w:val="0"/>
                <w:noProof/>
                <w:webHidden/>
              </w:rPr>
              <w:fldChar w:fldCharType="end"/>
            </w:r>
            <w:r w:rsidDel="000115CF">
              <w:rPr>
                <w:i w:val="0"/>
                <w:iCs w:val="0"/>
                <w:noProof/>
              </w:rPr>
              <w:fldChar w:fldCharType="end"/>
            </w:r>
          </w:del>
        </w:p>
        <w:p w14:paraId="689AB566" w14:textId="7CE58251" w:rsidR="006D21C0" w:rsidDel="000115CF" w:rsidRDefault="001673E0">
          <w:pPr>
            <w:pStyle w:val="TOC2"/>
            <w:tabs>
              <w:tab w:val="left" w:pos="800"/>
              <w:tab w:val="right" w:pos="9350"/>
            </w:tabs>
            <w:rPr>
              <w:del w:id="91" w:author=" " w:date="2021-02-21T18:45:00Z"/>
              <w:rFonts w:eastAsiaTheme="minorEastAsia" w:cstheme="minorBidi"/>
              <w:i w:val="0"/>
              <w:iCs w:val="0"/>
              <w:noProof/>
              <w:sz w:val="22"/>
              <w:szCs w:val="22"/>
              <w:lang w:eastAsia="ja-JP"/>
            </w:rPr>
          </w:pPr>
          <w:del w:id="92" w:author=" " w:date="2021-02-21T18:45:00Z">
            <w:r w:rsidDel="000115CF">
              <w:rPr>
                <w:i w:val="0"/>
                <w:iCs w:val="0"/>
                <w:noProof/>
              </w:rPr>
              <w:fldChar w:fldCharType="begin"/>
            </w:r>
            <w:r w:rsidDel="000115CF">
              <w:rPr>
                <w:noProof/>
              </w:rPr>
              <w:delInstrText xml:space="preserve"> HYPERLINK \l "_Toc62910933" </w:delInstrText>
            </w:r>
            <w:r w:rsidDel="000115CF">
              <w:rPr>
                <w:i w:val="0"/>
                <w:iCs w:val="0"/>
                <w:noProof/>
              </w:rPr>
              <w:fldChar w:fldCharType="separate"/>
            </w:r>
          </w:del>
          <w:ins w:id="93" w:author=" " w:date="2021-02-21T18:45:00Z">
            <w:r w:rsidR="000115CF">
              <w:rPr>
                <w:b/>
                <w:bCs/>
                <w:noProof/>
              </w:rPr>
              <w:t>Error! Hyperlink reference not valid.</w:t>
            </w:r>
          </w:ins>
          <w:del w:id="94" w:author=" " w:date="2021-02-21T18:45:00Z">
            <w:r w:rsidR="006D21C0" w:rsidRPr="00DB4863" w:rsidDel="000115CF">
              <w:rPr>
                <w:rStyle w:val="Hyperlink"/>
                <w:noProof/>
              </w:rPr>
              <w:delText>1.4</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References</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_Toc62910933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5</w:delText>
            </w:r>
            <w:r w:rsidR="006D21C0" w:rsidDel="000115CF">
              <w:rPr>
                <w:i w:val="0"/>
                <w:iCs w:val="0"/>
                <w:noProof/>
                <w:webHidden/>
              </w:rPr>
              <w:fldChar w:fldCharType="end"/>
            </w:r>
            <w:r w:rsidDel="000115CF">
              <w:rPr>
                <w:i w:val="0"/>
                <w:iCs w:val="0"/>
                <w:noProof/>
              </w:rPr>
              <w:fldChar w:fldCharType="end"/>
            </w:r>
          </w:del>
        </w:p>
        <w:p w14:paraId="122DF1D5" w14:textId="2E6092C1" w:rsidR="006D21C0" w:rsidDel="000115CF" w:rsidRDefault="001673E0">
          <w:pPr>
            <w:pStyle w:val="TOC2"/>
            <w:tabs>
              <w:tab w:val="left" w:pos="800"/>
              <w:tab w:val="right" w:pos="9350"/>
            </w:tabs>
            <w:rPr>
              <w:del w:id="95" w:author=" " w:date="2021-02-21T18:45:00Z"/>
              <w:rFonts w:eastAsiaTheme="minorEastAsia" w:cstheme="minorBidi"/>
              <w:i w:val="0"/>
              <w:iCs w:val="0"/>
              <w:noProof/>
              <w:sz w:val="22"/>
              <w:szCs w:val="22"/>
              <w:lang w:eastAsia="ja-JP"/>
            </w:rPr>
          </w:pPr>
          <w:del w:id="96" w:author=" " w:date="2021-02-21T18:45:00Z">
            <w:r w:rsidDel="000115CF">
              <w:rPr>
                <w:i w:val="0"/>
                <w:iCs w:val="0"/>
                <w:noProof/>
              </w:rPr>
              <w:fldChar w:fldCharType="begin"/>
            </w:r>
            <w:r w:rsidDel="000115CF">
              <w:rPr>
                <w:noProof/>
              </w:rPr>
              <w:delInstrText xml:space="preserve"> HYPERLINK \l "_Toc62910934" </w:delInstrText>
            </w:r>
            <w:r w:rsidDel="000115CF">
              <w:rPr>
                <w:i w:val="0"/>
                <w:iCs w:val="0"/>
                <w:noProof/>
              </w:rPr>
              <w:fldChar w:fldCharType="separate"/>
            </w:r>
          </w:del>
          <w:ins w:id="97" w:author=" " w:date="2021-02-21T18:45:00Z">
            <w:r w:rsidR="000115CF">
              <w:rPr>
                <w:b/>
                <w:bCs/>
                <w:noProof/>
              </w:rPr>
              <w:t>Error! Hyperlink reference not valid.</w:t>
            </w:r>
          </w:ins>
          <w:del w:id="98" w:author=" " w:date="2021-02-21T18:45:00Z">
            <w:r w:rsidR="006D21C0" w:rsidRPr="00DB4863" w:rsidDel="000115CF">
              <w:rPr>
                <w:rStyle w:val="Hyperlink"/>
                <w:noProof/>
              </w:rPr>
              <w:delText>1.5</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Overview</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_Toc62910934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5</w:delText>
            </w:r>
            <w:r w:rsidR="006D21C0" w:rsidDel="000115CF">
              <w:rPr>
                <w:i w:val="0"/>
                <w:iCs w:val="0"/>
                <w:noProof/>
                <w:webHidden/>
              </w:rPr>
              <w:fldChar w:fldCharType="end"/>
            </w:r>
            <w:r w:rsidDel="000115CF">
              <w:rPr>
                <w:i w:val="0"/>
                <w:iCs w:val="0"/>
                <w:noProof/>
              </w:rPr>
              <w:fldChar w:fldCharType="end"/>
            </w:r>
          </w:del>
        </w:p>
        <w:p w14:paraId="07A341D0" w14:textId="504134EC" w:rsidR="006D21C0" w:rsidDel="000115CF" w:rsidRDefault="001673E0">
          <w:pPr>
            <w:pStyle w:val="TOC1"/>
            <w:tabs>
              <w:tab w:val="left" w:pos="400"/>
              <w:tab w:val="right" w:pos="9350"/>
            </w:tabs>
            <w:rPr>
              <w:del w:id="99" w:author=" " w:date="2021-02-21T18:45:00Z"/>
              <w:rFonts w:eastAsiaTheme="minorEastAsia" w:cstheme="minorBidi"/>
              <w:b w:val="0"/>
              <w:bCs w:val="0"/>
              <w:noProof/>
              <w:sz w:val="22"/>
              <w:szCs w:val="22"/>
              <w:lang w:eastAsia="ja-JP"/>
            </w:rPr>
          </w:pPr>
          <w:del w:id="100" w:author=" " w:date="2021-02-21T18:45:00Z">
            <w:r w:rsidDel="000115CF">
              <w:rPr>
                <w:b w:val="0"/>
                <w:bCs w:val="0"/>
                <w:noProof/>
              </w:rPr>
              <w:fldChar w:fldCharType="begin"/>
            </w:r>
            <w:r w:rsidDel="000115CF">
              <w:rPr>
                <w:noProof/>
              </w:rPr>
              <w:delInstrText xml:space="preserve"> HYPERLINK \l "_Toc62910935" </w:delInstrText>
            </w:r>
            <w:r w:rsidDel="000115CF">
              <w:rPr>
                <w:b w:val="0"/>
                <w:bCs w:val="0"/>
                <w:noProof/>
              </w:rPr>
              <w:fldChar w:fldCharType="separate"/>
            </w:r>
          </w:del>
          <w:ins w:id="101" w:author=" " w:date="2021-02-21T18:45:00Z">
            <w:r w:rsidR="000115CF">
              <w:rPr>
                <w:b w:val="0"/>
                <w:bCs w:val="0"/>
                <w:noProof/>
              </w:rPr>
              <w:t>Error! Hyperlink reference not valid.</w:t>
            </w:r>
          </w:ins>
          <w:del w:id="102" w:author=" " w:date="2021-02-21T18:45:00Z">
            <w:r w:rsidR="006D21C0" w:rsidRPr="00DB4863" w:rsidDel="000115CF">
              <w:rPr>
                <w:rStyle w:val="Hyperlink"/>
                <w:noProof/>
              </w:rPr>
              <w:delText>2.</w:delText>
            </w:r>
            <w:r w:rsidR="006D21C0" w:rsidDel="000115CF">
              <w:rPr>
                <w:rFonts w:eastAsiaTheme="minorEastAsia" w:cstheme="minorBidi"/>
                <w:b w:val="0"/>
                <w:bCs w:val="0"/>
                <w:noProof/>
                <w:sz w:val="22"/>
                <w:szCs w:val="22"/>
                <w:lang w:eastAsia="ja-JP"/>
              </w:rPr>
              <w:tab/>
            </w:r>
            <w:r w:rsidR="006D21C0" w:rsidRPr="00DB4863" w:rsidDel="000115CF">
              <w:rPr>
                <w:rStyle w:val="Hyperlink"/>
                <w:noProof/>
              </w:rPr>
              <w:delText>Overall Description</w:delText>
            </w:r>
            <w:r w:rsidR="006D21C0" w:rsidDel="000115CF">
              <w:rPr>
                <w:noProof/>
                <w:webHidden/>
              </w:rPr>
              <w:tab/>
            </w:r>
            <w:r w:rsidR="006D21C0" w:rsidDel="000115CF">
              <w:rPr>
                <w:b w:val="0"/>
                <w:bCs w:val="0"/>
                <w:noProof/>
                <w:webHidden/>
              </w:rPr>
              <w:fldChar w:fldCharType="begin"/>
            </w:r>
            <w:r w:rsidR="006D21C0" w:rsidDel="000115CF">
              <w:rPr>
                <w:noProof/>
                <w:webHidden/>
              </w:rPr>
              <w:delInstrText xml:space="preserve"> PAGEREF _Toc62910935 \h </w:delInstrText>
            </w:r>
            <w:r w:rsidR="006D21C0" w:rsidDel="000115CF">
              <w:rPr>
                <w:b w:val="0"/>
                <w:bCs w:val="0"/>
                <w:noProof/>
                <w:webHidden/>
              </w:rPr>
            </w:r>
            <w:r w:rsidR="006D21C0" w:rsidDel="000115CF">
              <w:rPr>
                <w:b w:val="0"/>
                <w:bCs w:val="0"/>
                <w:noProof/>
                <w:webHidden/>
              </w:rPr>
              <w:fldChar w:fldCharType="separate"/>
            </w:r>
            <w:r w:rsidR="006D21C0" w:rsidDel="000115CF">
              <w:rPr>
                <w:noProof/>
                <w:webHidden/>
              </w:rPr>
              <w:delText>6</w:delText>
            </w:r>
            <w:r w:rsidR="006D21C0" w:rsidDel="000115CF">
              <w:rPr>
                <w:b w:val="0"/>
                <w:bCs w:val="0"/>
                <w:noProof/>
                <w:webHidden/>
              </w:rPr>
              <w:fldChar w:fldCharType="end"/>
            </w:r>
            <w:r w:rsidDel="000115CF">
              <w:rPr>
                <w:b w:val="0"/>
                <w:bCs w:val="0"/>
                <w:noProof/>
              </w:rPr>
              <w:fldChar w:fldCharType="end"/>
            </w:r>
          </w:del>
        </w:p>
        <w:p w14:paraId="1D207C57" w14:textId="1A3ADBFA" w:rsidR="006D21C0" w:rsidDel="000115CF" w:rsidRDefault="001673E0">
          <w:pPr>
            <w:pStyle w:val="TOC2"/>
            <w:tabs>
              <w:tab w:val="left" w:pos="800"/>
              <w:tab w:val="right" w:pos="9350"/>
            </w:tabs>
            <w:rPr>
              <w:del w:id="103" w:author=" " w:date="2021-02-21T18:45:00Z"/>
              <w:rFonts w:eastAsiaTheme="minorEastAsia" w:cstheme="minorBidi"/>
              <w:i w:val="0"/>
              <w:iCs w:val="0"/>
              <w:noProof/>
              <w:sz w:val="22"/>
              <w:szCs w:val="22"/>
              <w:lang w:eastAsia="ja-JP"/>
            </w:rPr>
          </w:pPr>
          <w:del w:id="104" w:author=" " w:date="2021-02-21T18:45:00Z">
            <w:r w:rsidDel="000115CF">
              <w:rPr>
                <w:i w:val="0"/>
                <w:iCs w:val="0"/>
                <w:noProof/>
              </w:rPr>
              <w:fldChar w:fldCharType="begin"/>
            </w:r>
            <w:r w:rsidDel="000115CF">
              <w:rPr>
                <w:noProof/>
              </w:rPr>
              <w:delInstrText xml:space="preserve"> HYPERLINK \l "_Toc62910936" </w:delInstrText>
            </w:r>
            <w:r w:rsidDel="000115CF">
              <w:rPr>
                <w:i w:val="0"/>
                <w:iCs w:val="0"/>
                <w:noProof/>
              </w:rPr>
              <w:fldChar w:fldCharType="separate"/>
            </w:r>
          </w:del>
          <w:ins w:id="105" w:author=" " w:date="2021-02-21T18:45:00Z">
            <w:r w:rsidR="000115CF">
              <w:rPr>
                <w:b/>
                <w:bCs/>
                <w:noProof/>
              </w:rPr>
              <w:t>Error! Hyperlink reference not valid.</w:t>
            </w:r>
          </w:ins>
          <w:del w:id="106" w:author=" " w:date="2021-02-21T18:45:00Z">
            <w:r w:rsidR="006D21C0" w:rsidRPr="00DB4863" w:rsidDel="000115CF">
              <w:rPr>
                <w:rStyle w:val="Hyperlink"/>
                <w:noProof/>
              </w:rPr>
              <w:delText>2.1</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Use-Case Model Survey</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_Toc62910936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6</w:delText>
            </w:r>
            <w:r w:rsidR="006D21C0" w:rsidDel="000115CF">
              <w:rPr>
                <w:i w:val="0"/>
                <w:iCs w:val="0"/>
                <w:noProof/>
                <w:webHidden/>
              </w:rPr>
              <w:fldChar w:fldCharType="end"/>
            </w:r>
            <w:r w:rsidDel="000115CF">
              <w:rPr>
                <w:i w:val="0"/>
                <w:iCs w:val="0"/>
                <w:noProof/>
              </w:rPr>
              <w:fldChar w:fldCharType="end"/>
            </w:r>
          </w:del>
        </w:p>
        <w:p w14:paraId="024EDCCB" w14:textId="6183527C" w:rsidR="006D21C0" w:rsidDel="000115CF" w:rsidRDefault="001673E0">
          <w:pPr>
            <w:pStyle w:val="TOC2"/>
            <w:tabs>
              <w:tab w:val="left" w:pos="800"/>
              <w:tab w:val="right" w:pos="9350"/>
            </w:tabs>
            <w:rPr>
              <w:del w:id="107" w:author=" " w:date="2021-02-21T18:45:00Z"/>
              <w:rFonts w:eastAsiaTheme="minorEastAsia" w:cstheme="minorBidi"/>
              <w:i w:val="0"/>
              <w:iCs w:val="0"/>
              <w:noProof/>
              <w:sz w:val="22"/>
              <w:szCs w:val="22"/>
              <w:lang w:eastAsia="ja-JP"/>
            </w:rPr>
          </w:pPr>
          <w:del w:id="108" w:author=" " w:date="2021-02-21T18:45:00Z">
            <w:r w:rsidDel="000115CF">
              <w:rPr>
                <w:i w:val="0"/>
                <w:iCs w:val="0"/>
                <w:noProof/>
              </w:rPr>
              <w:fldChar w:fldCharType="begin"/>
            </w:r>
            <w:r w:rsidDel="000115CF">
              <w:rPr>
                <w:noProof/>
              </w:rPr>
              <w:delInstrText xml:space="preserve"> HYPERLINK \l "_Toc62910937" </w:delInstrText>
            </w:r>
            <w:r w:rsidDel="000115CF">
              <w:rPr>
                <w:i w:val="0"/>
                <w:iCs w:val="0"/>
                <w:noProof/>
              </w:rPr>
              <w:fldChar w:fldCharType="separate"/>
            </w:r>
          </w:del>
          <w:ins w:id="109" w:author=" " w:date="2021-02-21T18:45:00Z">
            <w:r w:rsidR="000115CF">
              <w:rPr>
                <w:b/>
                <w:bCs/>
                <w:noProof/>
              </w:rPr>
              <w:t>Error! Hyperlink reference not valid.</w:t>
            </w:r>
          </w:ins>
          <w:del w:id="110" w:author=" " w:date="2021-02-21T18:45:00Z">
            <w:r w:rsidR="006D21C0" w:rsidRPr="00DB4863" w:rsidDel="000115CF">
              <w:rPr>
                <w:rStyle w:val="Hyperlink"/>
                <w:noProof/>
              </w:rPr>
              <w:delText>2.2</w:delText>
            </w:r>
            <w:r w:rsidR="006D21C0" w:rsidDel="000115CF">
              <w:rPr>
                <w:rFonts w:eastAsiaTheme="minorEastAsia" w:cstheme="minorBidi"/>
                <w:i w:val="0"/>
                <w:iCs w:val="0"/>
                <w:noProof/>
                <w:sz w:val="22"/>
                <w:szCs w:val="22"/>
                <w:lang w:eastAsia="ja-JP"/>
              </w:rPr>
              <w:tab/>
            </w:r>
            <w:r w:rsidR="006D21C0" w:rsidRPr="00DB4863" w:rsidDel="000115CF">
              <w:rPr>
                <w:rStyle w:val="Hyperlink"/>
                <w:noProof/>
              </w:rPr>
              <w:delText>Assumptions and Dependencies</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_Toc62910937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7</w:delText>
            </w:r>
            <w:r w:rsidR="006D21C0" w:rsidDel="000115CF">
              <w:rPr>
                <w:i w:val="0"/>
                <w:iCs w:val="0"/>
                <w:noProof/>
                <w:webHidden/>
              </w:rPr>
              <w:fldChar w:fldCharType="end"/>
            </w:r>
            <w:r w:rsidDel="000115CF">
              <w:rPr>
                <w:i w:val="0"/>
                <w:iCs w:val="0"/>
                <w:noProof/>
              </w:rPr>
              <w:fldChar w:fldCharType="end"/>
            </w:r>
          </w:del>
        </w:p>
        <w:p w14:paraId="2678FA4A" w14:textId="52DADF65" w:rsidR="006D21C0" w:rsidDel="000115CF" w:rsidRDefault="001673E0">
          <w:pPr>
            <w:pStyle w:val="TOC1"/>
            <w:tabs>
              <w:tab w:val="left" w:pos="400"/>
              <w:tab w:val="right" w:pos="9350"/>
            </w:tabs>
            <w:rPr>
              <w:del w:id="111" w:author=" " w:date="2021-02-21T18:45:00Z"/>
              <w:rFonts w:eastAsiaTheme="minorEastAsia" w:cstheme="minorBidi"/>
              <w:b w:val="0"/>
              <w:bCs w:val="0"/>
              <w:noProof/>
              <w:sz w:val="22"/>
              <w:szCs w:val="22"/>
              <w:lang w:eastAsia="ja-JP"/>
            </w:rPr>
          </w:pPr>
          <w:del w:id="112" w:author=" " w:date="2021-02-21T18:45:00Z">
            <w:r w:rsidDel="000115CF">
              <w:rPr>
                <w:b w:val="0"/>
                <w:bCs w:val="0"/>
                <w:noProof/>
              </w:rPr>
              <w:fldChar w:fldCharType="begin"/>
            </w:r>
            <w:r w:rsidDel="000115CF">
              <w:rPr>
                <w:noProof/>
              </w:rPr>
              <w:delInstrText xml:space="preserve"> HYPERLINK \l "_Toc62910938" </w:delInstrText>
            </w:r>
            <w:r w:rsidDel="000115CF">
              <w:rPr>
                <w:b w:val="0"/>
                <w:bCs w:val="0"/>
                <w:noProof/>
              </w:rPr>
              <w:fldChar w:fldCharType="separate"/>
            </w:r>
          </w:del>
          <w:ins w:id="113" w:author=" " w:date="2021-02-21T18:45:00Z">
            <w:r w:rsidR="000115CF">
              <w:rPr>
                <w:b w:val="0"/>
                <w:bCs w:val="0"/>
                <w:noProof/>
              </w:rPr>
              <w:t>Error! Hyperlink reference not valid.</w:t>
            </w:r>
          </w:ins>
          <w:del w:id="114" w:author=" " w:date="2021-02-21T18:45:00Z">
            <w:r w:rsidR="006D21C0" w:rsidRPr="00DB4863" w:rsidDel="000115CF">
              <w:rPr>
                <w:rStyle w:val="Hyperlink"/>
                <w:noProof/>
              </w:rPr>
              <w:delText>3.</w:delText>
            </w:r>
            <w:r w:rsidR="006D21C0" w:rsidDel="000115CF">
              <w:rPr>
                <w:rFonts w:eastAsiaTheme="minorEastAsia" w:cstheme="minorBidi"/>
                <w:b w:val="0"/>
                <w:bCs w:val="0"/>
                <w:noProof/>
                <w:sz w:val="22"/>
                <w:szCs w:val="22"/>
                <w:lang w:eastAsia="ja-JP"/>
              </w:rPr>
              <w:tab/>
            </w:r>
            <w:r w:rsidR="006D21C0" w:rsidRPr="00DB4863" w:rsidDel="000115CF">
              <w:rPr>
                <w:rStyle w:val="Hyperlink"/>
                <w:noProof/>
              </w:rPr>
              <w:delText>Specific Requirements</w:delText>
            </w:r>
            <w:r w:rsidR="006D21C0" w:rsidDel="000115CF">
              <w:rPr>
                <w:noProof/>
                <w:webHidden/>
              </w:rPr>
              <w:tab/>
            </w:r>
            <w:r w:rsidR="006D21C0" w:rsidDel="000115CF">
              <w:rPr>
                <w:b w:val="0"/>
                <w:bCs w:val="0"/>
                <w:noProof/>
                <w:webHidden/>
              </w:rPr>
              <w:fldChar w:fldCharType="begin"/>
            </w:r>
            <w:r w:rsidR="006D21C0" w:rsidDel="000115CF">
              <w:rPr>
                <w:noProof/>
                <w:webHidden/>
              </w:rPr>
              <w:delInstrText xml:space="preserve"> PAGEREF _Toc62910938 \h </w:delInstrText>
            </w:r>
            <w:r w:rsidR="006D21C0" w:rsidDel="000115CF">
              <w:rPr>
                <w:b w:val="0"/>
                <w:bCs w:val="0"/>
                <w:noProof/>
                <w:webHidden/>
              </w:rPr>
            </w:r>
            <w:r w:rsidR="006D21C0" w:rsidDel="000115CF">
              <w:rPr>
                <w:b w:val="0"/>
                <w:bCs w:val="0"/>
                <w:noProof/>
                <w:webHidden/>
              </w:rPr>
              <w:fldChar w:fldCharType="separate"/>
            </w:r>
            <w:r w:rsidR="006D21C0" w:rsidDel="000115CF">
              <w:rPr>
                <w:noProof/>
                <w:webHidden/>
              </w:rPr>
              <w:delText>8</w:delText>
            </w:r>
            <w:r w:rsidR="006D21C0" w:rsidDel="000115CF">
              <w:rPr>
                <w:b w:val="0"/>
                <w:bCs w:val="0"/>
                <w:noProof/>
                <w:webHidden/>
              </w:rPr>
              <w:fldChar w:fldCharType="end"/>
            </w:r>
            <w:r w:rsidDel="000115CF">
              <w:rPr>
                <w:b w:val="0"/>
                <w:bCs w:val="0"/>
                <w:noProof/>
              </w:rPr>
              <w:fldChar w:fldCharType="end"/>
            </w:r>
          </w:del>
        </w:p>
        <w:p w14:paraId="0A26B89D" w14:textId="1FB46727" w:rsidR="006D21C0" w:rsidDel="000115CF" w:rsidRDefault="001673E0">
          <w:pPr>
            <w:pStyle w:val="TOC2"/>
            <w:tabs>
              <w:tab w:val="right" w:pos="9350"/>
            </w:tabs>
            <w:rPr>
              <w:del w:id="115" w:author=" " w:date="2021-02-21T18:45:00Z"/>
              <w:rFonts w:eastAsiaTheme="minorEastAsia" w:cstheme="minorBidi"/>
              <w:i w:val="0"/>
              <w:iCs w:val="0"/>
              <w:noProof/>
              <w:sz w:val="22"/>
              <w:szCs w:val="22"/>
              <w:lang w:eastAsia="ja-JP"/>
            </w:rPr>
          </w:pPr>
          <w:del w:id="116" w:author=" " w:date="2021-02-21T18:45:00Z">
            <w:r w:rsidDel="000115CF">
              <w:rPr>
                <w:i w:val="0"/>
                <w:iCs w:val="0"/>
                <w:noProof/>
              </w:rPr>
              <w:fldChar w:fldCharType="begin"/>
            </w:r>
            <w:r w:rsidDel="000115CF">
              <w:rPr>
                <w:noProof/>
              </w:rPr>
              <w:delInstrText xml:space="preserve"> HYPERLINK \l "_Toc62910939" </w:delInstrText>
            </w:r>
            <w:r w:rsidDel="000115CF">
              <w:rPr>
                <w:i w:val="0"/>
                <w:iCs w:val="0"/>
                <w:noProof/>
              </w:rPr>
              <w:fldChar w:fldCharType="separate"/>
            </w:r>
          </w:del>
          <w:ins w:id="117" w:author=" " w:date="2021-02-21T18:45:00Z">
            <w:r w:rsidR="000115CF">
              <w:rPr>
                <w:b/>
                <w:bCs/>
                <w:noProof/>
              </w:rPr>
              <w:t>Error! Hyperlink reference not valid.</w:t>
            </w:r>
          </w:ins>
          <w:del w:id="118" w:author=" " w:date="2021-02-21T18:45:00Z">
            <w:r w:rsidR="006D21C0" w:rsidRPr="00DB4863" w:rsidDel="000115CF">
              <w:rPr>
                <w:rStyle w:val="Hyperlink"/>
                <w:noProof/>
              </w:rPr>
              <w:delText>Use-Case Reports</w:delText>
            </w:r>
            <w:r w:rsidR="006D21C0" w:rsidDel="000115CF">
              <w:rPr>
                <w:noProof/>
                <w:webHidden/>
              </w:rPr>
              <w:tab/>
            </w:r>
            <w:r w:rsidR="006D21C0" w:rsidDel="000115CF">
              <w:rPr>
                <w:i w:val="0"/>
                <w:iCs w:val="0"/>
                <w:noProof/>
                <w:webHidden/>
              </w:rPr>
              <w:fldChar w:fldCharType="begin"/>
            </w:r>
            <w:r w:rsidR="006D21C0" w:rsidDel="000115CF">
              <w:rPr>
                <w:noProof/>
                <w:webHidden/>
              </w:rPr>
              <w:delInstrText xml:space="preserve"> PAGEREF _Toc62910939 \h </w:delInstrText>
            </w:r>
            <w:r w:rsidR="006D21C0" w:rsidDel="000115CF">
              <w:rPr>
                <w:i w:val="0"/>
                <w:iCs w:val="0"/>
                <w:noProof/>
                <w:webHidden/>
              </w:rPr>
            </w:r>
            <w:r w:rsidR="006D21C0" w:rsidDel="000115CF">
              <w:rPr>
                <w:i w:val="0"/>
                <w:iCs w:val="0"/>
                <w:noProof/>
                <w:webHidden/>
              </w:rPr>
              <w:fldChar w:fldCharType="separate"/>
            </w:r>
            <w:r w:rsidR="006D21C0" w:rsidDel="000115CF">
              <w:rPr>
                <w:noProof/>
                <w:webHidden/>
              </w:rPr>
              <w:delText>8</w:delText>
            </w:r>
            <w:r w:rsidR="006D21C0" w:rsidDel="000115CF">
              <w:rPr>
                <w:i w:val="0"/>
                <w:iCs w:val="0"/>
                <w:noProof/>
                <w:webHidden/>
              </w:rPr>
              <w:fldChar w:fldCharType="end"/>
            </w:r>
            <w:r w:rsidDel="000115CF">
              <w:rPr>
                <w:i w:val="0"/>
                <w:iCs w:val="0"/>
                <w:noProof/>
              </w:rPr>
              <w:fldChar w:fldCharType="end"/>
            </w:r>
          </w:del>
        </w:p>
        <w:p w14:paraId="0A850D58" w14:textId="202B1E7E" w:rsidR="006D21C0" w:rsidDel="000115CF" w:rsidRDefault="001673E0">
          <w:pPr>
            <w:pStyle w:val="TOC3"/>
            <w:tabs>
              <w:tab w:val="left" w:pos="1000"/>
              <w:tab w:val="right" w:pos="9350"/>
            </w:tabs>
            <w:rPr>
              <w:del w:id="119" w:author=" " w:date="2021-02-21T18:45:00Z"/>
              <w:rFonts w:eastAsiaTheme="minorEastAsia" w:cstheme="minorBidi"/>
              <w:noProof/>
              <w:sz w:val="22"/>
              <w:szCs w:val="22"/>
              <w:lang w:eastAsia="ja-JP"/>
            </w:rPr>
          </w:pPr>
          <w:del w:id="120" w:author=" " w:date="2021-02-21T18:45:00Z">
            <w:r w:rsidDel="000115CF">
              <w:rPr>
                <w:noProof/>
              </w:rPr>
              <w:fldChar w:fldCharType="begin"/>
            </w:r>
            <w:r w:rsidDel="000115CF">
              <w:rPr>
                <w:noProof/>
              </w:rPr>
              <w:delInstrText xml:space="preserve"> HYPERLINK \l "_Toc62910940" </w:delInstrText>
            </w:r>
            <w:r w:rsidDel="000115CF">
              <w:rPr>
                <w:noProof/>
              </w:rPr>
              <w:fldChar w:fldCharType="separate"/>
            </w:r>
          </w:del>
          <w:ins w:id="121" w:author=" " w:date="2021-02-21T18:45:00Z">
            <w:r w:rsidR="000115CF">
              <w:rPr>
                <w:b/>
                <w:bCs/>
                <w:noProof/>
              </w:rPr>
              <w:t>Error! Hyperlink reference not valid.</w:t>
            </w:r>
          </w:ins>
          <w:del w:id="122" w:author=" " w:date="2021-02-21T18:45:00Z">
            <w:r w:rsidR="006D21C0" w:rsidRPr="00DB4863" w:rsidDel="000115CF">
              <w:rPr>
                <w:rStyle w:val="Hyperlink"/>
                <w:rFonts w:eastAsia="Arial" w:cs="Arial"/>
                <w:noProof/>
              </w:rPr>
              <w:delText>3.1</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name(s)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_Toc62910940 \h </w:delInstrText>
            </w:r>
            <w:r w:rsidR="006D21C0" w:rsidDel="000115CF">
              <w:rPr>
                <w:noProof/>
                <w:webHidden/>
              </w:rPr>
            </w:r>
            <w:r w:rsidR="006D21C0" w:rsidDel="000115CF">
              <w:rPr>
                <w:noProof/>
                <w:webHidden/>
              </w:rPr>
              <w:fldChar w:fldCharType="separate"/>
            </w:r>
            <w:r w:rsidR="006D21C0" w:rsidDel="000115CF">
              <w:rPr>
                <w:noProof/>
                <w:webHidden/>
              </w:rPr>
              <w:delText>8</w:delText>
            </w:r>
            <w:r w:rsidR="006D21C0" w:rsidDel="000115CF">
              <w:rPr>
                <w:noProof/>
                <w:webHidden/>
              </w:rPr>
              <w:fldChar w:fldCharType="end"/>
            </w:r>
            <w:r w:rsidDel="000115CF">
              <w:rPr>
                <w:noProof/>
              </w:rPr>
              <w:fldChar w:fldCharType="end"/>
            </w:r>
          </w:del>
        </w:p>
        <w:p w14:paraId="2D5DA630" w14:textId="22FDE643" w:rsidR="006D21C0" w:rsidDel="000115CF" w:rsidRDefault="001673E0">
          <w:pPr>
            <w:pStyle w:val="TOC3"/>
            <w:tabs>
              <w:tab w:val="left" w:pos="1000"/>
              <w:tab w:val="right" w:pos="9350"/>
            </w:tabs>
            <w:rPr>
              <w:del w:id="123" w:author=" " w:date="2021-02-21T18:45:00Z"/>
              <w:rFonts w:eastAsiaTheme="minorEastAsia" w:cstheme="minorBidi"/>
              <w:noProof/>
              <w:sz w:val="22"/>
              <w:szCs w:val="22"/>
              <w:lang w:eastAsia="ja-JP"/>
            </w:rPr>
          </w:pPr>
          <w:del w:id="124" w:author=" " w:date="2021-02-21T18:45:00Z">
            <w:r w:rsidDel="000115CF">
              <w:rPr>
                <w:noProof/>
              </w:rPr>
              <w:fldChar w:fldCharType="begin"/>
            </w:r>
            <w:r w:rsidDel="000115CF">
              <w:rPr>
                <w:noProof/>
              </w:rPr>
              <w:delInstrText xml:space="preserve"> HYPERLINK \l "_Toc62910941" </w:delInstrText>
            </w:r>
            <w:r w:rsidDel="000115CF">
              <w:rPr>
                <w:noProof/>
              </w:rPr>
              <w:fldChar w:fldCharType="separate"/>
            </w:r>
          </w:del>
          <w:ins w:id="125" w:author=" " w:date="2021-02-21T18:45:00Z">
            <w:r w:rsidR="000115CF">
              <w:rPr>
                <w:b/>
                <w:bCs/>
                <w:noProof/>
              </w:rPr>
              <w:t>Error! Hyperlink reference not valid.</w:t>
            </w:r>
          </w:ins>
          <w:del w:id="126" w:author=" " w:date="2021-02-21T18:45:00Z">
            <w:r w:rsidR="006D21C0" w:rsidRPr="00DB4863" w:rsidDel="000115CF">
              <w:rPr>
                <w:rStyle w:val="Hyperlink"/>
                <w:noProof/>
              </w:rPr>
              <w:delText>3.2</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address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_Toc62910941 \h </w:delInstrText>
            </w:r>
            <w:r w:rsidR="006D21C0" w:rsidDel="000115CF">
              <w:rPr>
                <w:noProof/>
                <w:webHidden/>
              </w:rPr>
            </w:r>
            <w:r w:rsidR="006D21C0" w:rsidDel="000115CF">
              <w:rPr>
                <w:noProof/>
                <w:webHidden/>
              </w:rPr>
              <w:fldChar w:fldCharType="separate"/>
            </w:r>
            <w:r w:rsidR="006D21C0" w:rsidDel="000115CF">
              <w:rPr>
                <w:noProof/>
                <w:webHidden/>
              </w:rPr>
              <w:delText>8</w:delText>
            </w:r>
            <w:r w:rsidR="006D21C0" w:rsidDel="000115CF">
              <w:rPr>
                <w:noProof/>
                <w:webHidden/>
              </w:rPr>
              <w:fldChar w:fldCharType="end"/>
            </w:r>
            <w:r w:rsidDel="000115CF">
              <w:rPr>
                <w:noProof/>
              </w:rPr>
              <w:fldChar w:fldCharType="end"/>
            </w:r>
          </w:del>
        </w:p>
        <w:p w14:paraId="7CBD4245" w14:textId="5CE2F1B6" w:rsidR="006D21C0" w:rsidDel="000115CF" w:rsidRDefault="001673E0">
          <w:pPr>
            <w:pStyle w:val="TOC3"/>
            <w:tabs>
              <w:tab w:val="left" w:pos="1000"/>
              <w:tab w:val="right" w:pos="9350"/>
            </w:tabs>
            <w:rPr>
              <w:del w:id="127" w:author=" " w:date="2021-02-21T18:45:00Z"/>
              <w:rFonts w:eastAsiaTheme="minorEastAsia" w:cstheme="minorBidi"/>
              <w:noProof/>
              <w:sz w:val="22"/>
              <w:szCs w:val="22"/>
              <w:lang w:eastAsia="ja-JP"/>
            </w:rPr>
          </w:pPr>
          <w:del w:id="128" w:author=" " w:date="2021-02-21T18:45:00Z">
            <w:r w:rsidDel="000115CF">
              <w:rPr>
                <w:noProof/>
              </w:rPr>
              <w:fldChar w:fldCharType="begin"/>
            </w:r>
            <w:r w:rsidDel="000115CF">
              <w:rPr>
                <w:noProof/>
              </w:rPr>
              <w:delInstrText xml:space="preserve"> HYPERLINK \l "_Toc62910942" </w:delInstrText>
            </w:r>
            <w:r w:rsidDel="000115CF">
              <w:rPr>
                <w:noProof/>
              </w:rPr>
              <w:fldChar w:fldCharType="separate"/>
            </w:r>
          </w:del>
          <w:ins w:id="129" w:author=" " w:date="2021-02-21T18:45:00Z">
            <w:r w:rsidR="000115CF">
              <w:rPr>
                <w:b/>
                <w:bCs/>
                <w:noProof/>
              </w:rPr>
              <w:t>Error! Hyperlink reference not valid.</w:t>
            </w:r>
          </w:ins>
          <w:del w:id="130" w:author=" " w:date="2021-02-21T18:45:00Z">
            <w:r w:rsidR="006D21C0" w:rsidRPr="00DB4863" w:rsidDel="000115CF">
              <w:rPr>
                <w:rStyle w:val="Hyperlink"/>
                <w:noProof/>
              </w:rPr>
              <w:delText>3.3</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phone number(s)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_Toc62910942 \h </w:delInstrText>
            </w:r>
            <w:r w:rsidR="006D21C0" w:rsidDel="000115CF">
              <w:rPr>
                <w:noProof/>
                <w:webHidden/>
              </w:rPr>
            </w:r>
            <w:r w:rsidR="006D21C0" w:rsidDel="000115CF">
              <w:rPr>
                <w:noProof/>
                <w:webHidden/>
              </w:rPr>
              <w:fldChar w:fldCharType="separate"/>
            </w:r>
            <w:r w:rsidR="006D21C0" w:rsidDel="000115CF">
              <w:rPr>
                <w:noProof/>
                <w:webHidden/>
              </w:rPr>
              <w:delText>8</w:delText>
            </w:r>
            <w:r w:rsidR="006D21C0" w:rsidDel="000115CF">
              <w:rPr>
                <w:noProof/>
                <w:webHidden/>
              </w:rPr>
              <w:fldChar w:fldCharType="end"/>
            </w:r>
            <w:r w:rsidDel="000115CF">
              <w:rPr>
                <w:noProof/>
              </w:rPr>
              <w:fldChar w:fldCharType="end"/>
            </w:r>
          </w:del>
        </w:p>
        <w:p w14:paraId="03A4522C" w14:textId="38AE76CB" w:rsidR="006D21C0" w:rsidDel="000115CF" w:rsidRDefault="001673E0">
          <w:pPr>
            <w:pStyle w:val="TOC3"/>
            <w:tabs>
              <w:tab w:val="left" w:pos="1000"/>
              <w:tab w:val="right" w:pos="9350"/>
            </w:tabs>
            <w:rPr>
              <w:del w:id="131" w:author=" " w:date="2021-02-21T18:45:00Z"/>
              <w:rFonts w:eastAsiaTheme="minorEastAsia" w:cstheme="minorBidi"/>
              <w:noProof/>
              <w:sz w:val="22"/>
              <w:szCs w:val="22"/>
              <w:lang w:eastAsia="ja-JP"/>
            </w:rPr>
          </w:pPr>
          <w:del w:id="132" w:author=" " w:date="2021-02-21T18:45:00Z">
            <w:r w:rsidDel="000115CF">
              <w:rPr>
                <w:noProof/>
              </w:rPr>
              <w:fldChar w:fldCharType="begin"/>
            </w:r>
            <w:r w:rsidDel="000115CF">
              <w:rPr>
                <w:noProof/>
              </w:rPr>
              <w:delInstrText xml:space="preserve"> HYPERLINK \l "_Toc62910943" </w:delInstrText>
            </w:r>
            <w:r w:rsidDel="000115CF">
              <w:rPr>
                <w:noProof/>
              </w:rPr>
              <w:fldChar w:fldCharType="separate"/>
            </w:r>
          </w:del>
          <w:ins w:id="133" w:author=" " w:date="2021-02-21T18:45:00Z">
            <w:r w:rsidR="000115CF">
              <w:rPr>
                <w:b/>
                <w:bCs/>
                <w:noProof/>
              </w:rPr>
              <w:t>Error! Hyperlink reference not valid.</w:t>
            </w:r>
          </w:ins>
          <w:del w:id="134" w:author=" " w:date="2021-02-21T18:45:00Z">
            <w:r w:rsidR="006D21C0" w:rsidRPr="00DB4863" w:rsidDel="000115CF">
              <w:rPr>
                <w:rStyle w:val="Hyperlink"/>
                <w:noProof/>
              </w:rPr>
              <w:delText>3.4</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email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_Toc62910943 \h </w:delInstrText>
            </w:r>
            <w:r w:rsidR="006D21C0" w:rsidDel="000115CF">
              <w:rPr>
                <w:noProof/>
                <w:webHidden/>
              </w:rPr>
            </w:r>
            <w:r w:rsidR="006D21C0" w:rsidDel="000115CF">
              <w:rPr>
                <w:noProof/>
                <w:webHidden/>
              </w:rPr>
              <w:fldChar w:fldCharType="separate"/>
            </w:r>
            <w:r w:rsidR="006D21C0" w:rsidDel="000115CF">
              <w:rPr>
                <w:noProof/>
                <w:webHidden/>
              </w:rPr>
              <w:delText>9</w:delText>
            </w:r>
            <w:r w:rsidR="006D21C0" w:rsidDel="000115CF">
              <w:rPr>
                <w:noProof/>
                <w:webHidden/>
              </w:rPr>
              <w:fldChar w:fldCharType="end"/>
            </w:r>
            <w:r w:rsidDel="000115CF">
              <w:rPr>
                <w:noProof/>
              </w:rPr>
              <w:fldChar w:fldCharType="end"/>
            </w:r>
          </w:del>
        </w:p>
        <w:p w14:paraId="51F11443" w14:textId="3C9CB566" w:rsidR="006D21C0" w:rsidDel="000115CF" w:rsidRDefault="001673E0">
          <w:pPr>
            <w:pStyle w:val="TOC3"/>
            <w:tabs>
              <w:tab w:val="left" w:pos="1000"/>
              <w:tab w:val="right" w:pos="9350"/>
            </w:tabs>
            <w:rPr>
              <w:del w:id="135" w:author=" " w:date="2021-02-21T18:45:00Z"/>
              <w:rFonts w:eastAsiaTheme="minorEastAsia" w:cstheme="minorBidi"/>
              <w:noProof/>
              <w:sz w:val="22"/>
              <w:szCs w:val="22"/>
              <w:lang w:eastAsia="ja-JP"/>
            </w:rPr>
          </w:pPr>
          <w:del w:id="136" w:author=" " w:date="2021-02-21T18:45:00Z">
            <w:r w:rsidDel="000115CF">
              <w:rPr>
                <w:noProof/>
              </w:rPr>
              <w:fldChar w:fldCharType="begin"/>
            </w:r>
            <w:r w:rsidDel="000115CF">
              <w:rPr>
                <w:noProof/>
              </w:rPr>
              <w:delInstrText xml:space="preserve"> HYPERLINK \l "_Toc62910944" </w:delInstrText>
            </w:r>
            <w:r w:rsidDel="000115CF">
              <w:rPr>
                <w:noProof/>
              </w:rPr>
              <w:fldChar w:fldCharType="separate"/>
            </w:r>
          </w:del>
          <w:ins w:id="137" w:author=" " w:date="2021-02-21T18:45:00Z">
            <w:r w:rsidR="000115CF">
              <w:rPr>
                <w:b/>
                <w:bCs/>
                <w:noProof/>
              </w:rPr>
              <w:t>Error! Hyperlink reference not valid.</w:t>
            </w:r>
          </w:ins>
          <w:del w:id="138" w:author=" " w:date="2021-02-21T18:45:00Z">
            <w:r w:rsidR="006D21C0" w:rsidRPr="00DB4863" w:rsidDel="000115CF">
              <w:rPr>
                <w:rStyle w:val="Hyperlink"/>
                <w:noProof/>
              </w:rPr>
              <w:delText>3.5</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insurance member number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_Toc62910944 \h </w:delInstrText>
            </w:r>
            <w:r w:rsidR="006D21C0" w:rsidDel="000115CF">
              <w:rPr>
                <w:noProof/>
                <w:webHidden/>
              </w:rPr>
            </w:r>
            <w:r w:rsidR="006D21C0" w:rsidDel="000115CF">
              <w:rPr>
                <w:noProof/>
                <w:webHidden/>
              </w:rPr>
              <w:fldChar w:fldCharType="separate"/>
            </w:r>
            <w:r w:rsidR="006D21C0" w:rsidDel="000115CF">
              <w:rPr>
                <w:noProof/>
                <w:webHidden/>
              </w:rPr>
              <w:delText>9</w:delText>
            </w:r>
            <w:r w:rsidR="006D21C0" w:rsidDel="000115CF">
              <w:rPr>
                <w:noProof/>
                <w:webHidden/>
              </w:rPr>
              <w:fldChar w:fldCharType="end"/>
            </w:r>
            <w:r w:rsidDel="000115CF">
              <w:rPr>
                <w:noProof/>
              </w:rPr>
              <w:fldChar w:fldCharType="end"/>
            </w:r>
          </w:del>
        </w:p>
        <w:p w14:paraId="28A3239C" w14:textId="75E4F0F0" w:rsidR="006D21C0" w:rsidDel="000115CF" w:rsidRDefault="001673E0">
          <w:pPr>
            <w:pStyle w:val="TOC3"/>
            <w:tabs>
              <w:tab w:val="left" w:pos="1000"/>
              <w:tab w:val="right" w:pos="9350"/>
            </w:tabs>
            <w:rPr>
              <w:del w:id="139" w:author=" " w:date="2021-02-21T18:45:00Z"/>
              <w:rFonts w:eastAsiaTheme="minorEastAsia" w:cstheme="minorBidi"/>
              <w:noProof/>
              <w:sz w:val="22"/>
              <w:szCs w:val="22"/>
              <w:lang w:eastAsia="ja-JP"/>
            </w:rPr>
          </w:pPr>
          <w:del w:id="140" w:author=" " w:date="2021-02-21T18:45:00Z">
            <w:r w:rsidDel="000115CF">
              <w:rPr>
                <w:noProof/>
              </w:rPr>
              <w:fldChar w:fldCharType="begin"/>
            </w:r>
            <w:r w:rsidDel="000115CF">
              <w:rPr>
                <w:noProof/>
              </w:rPr>
              <w:delInstrText xml:space="preserve"> HYPERLINK \l "_Toc62910945" </w:delInstrText>
            </w:r>
            <w:r w:rsidDel="000115CF">
              <w:rPr>
                <w:noProof/>
              </w:rPr>
              <w:fldChar w:fldCharType="separate"/>
            </w:r>
          </w:del>
          <w:ins w:id="141" w:author=" " w:date="2021-02-21T18:45:00Z">
            <w:r w:rsidR="000115CF">
              <w:rPr>
                <w:b/>
                <w:bCs/>
                <w:noProof/>
              </w:rPr>
              <w:t>Error! Hyperlink reference not valid.</w:t>
            </w:r>
          </w:ins>
          <w:del w:id="142" w:author=" " w:date="2021-02-21T18:45:00Z">
            <w:r w:rsidR="006D21C0" w:rsidRPr="00DB4863" w:rsidDel="000115CF">
              <w:rPr>
                <w:rStyle w:val="Hyperlink"/>
                <w:noProof/>
              </w:rPr>
              <w:delText>3.6</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insurance group number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_Toc62910945 \h </w:delInstrText>
            </w:r>
            <w:r w:rsidR="006D21C0" w:rsidDel="000115CF">
              <w:rPr>
                <w:noProof/>
                <w:webHidden/>
              </w:rPr>
            </w:r>
            <w:r w:rsidR="006D21C0" w:rsidDel="000115CF">
              <w:rPr>
                <w:noProof/>
                <w:webHidden/>
              </w:rPr>
              <w:fldChar w:fldCharType="separate"/>
            </w:r>
            <w:r w:rsidR="006D21C0" w:rsidDel="000115CF">
              <w:rPr>
                <w:noProof/>
                <w:webHidden/>
              </w:rPr>
              <w:delText>10</w:delText>
            </w:r>
            <w:r w:rsidR="006D21C0" w:rsidDel="000115CF">
              <w:rPr>
                <w:noProof/>
                <w:webHidden/>
              </w:rPr>
              <w:fldChar w:fldCharType="end"/>
            </w:r>
            <w:r w:rsidDel="000115CF">
              <w:rPr>
                <w:noProof/>
              </w:rPr>
              <w:fldChar w:fldCharType="end"/>
            </w:r>
          </w:del>
        </w:p>
        <w:p w14:paraId="1599E646" w14:textId="64103536" w:rsidR="006D21C0" w:rsidDel="000115CF" w:rsidRDefault="001673E0">
          <w:pPr>
            <w:pStyle w:val="TOC3"/>
            <w:tabs>
              <w:tab w:val="left" w:pos="1000"/>
              <w:tab w:val="right" w:pos="9350"/>
            </w:tabs>
            <w:rPr>
              <w:del w:id="143" w:author=" " w:date="2021-02-21T18:45:00Z"/>
              <w:rFonts w:eastAsiaTheme="minorEastAsia" w:cstheme="minorBidi"/>
              <w:noProof/>
              <w:sz w:val="22"/>
              <w:szCs w:val="22"/>
              <w:lang w:eastAsia="ja-JP"/>
            </w:rPr>
          </w:pPr>
          <w:del w:id="144" w:author=" " w:date="2021-02-21T18:45:00Z">
            <w:r w:rsidDel="000115CF">
              <w:rPr>
                <w:noProof/>
              </w:rPr>
              <w:fldChar w:fldCharType="begin"/>
            </w:r>
            <w:r w:rsidDel="000115CF">
              <w:rPr>
                <w:noProof/>
              </w:rPr>
              <w:delInstrText xml:space="preserve"> HYPERLINK \l "_Toc62910946" </w:delInstrText>
            </w:r>
            <w:r w:rsidDel="000115CF">
              <w:rPr>
                <w:noProof/>
              </w:rPr>
              <w:fldChar w:fldCharType="separate"/>
            </w:r>
          </w:del>
          <w:ins w:id="145" w:author=" " w:date="2021-02-21T18:45:00Z">
            <w:r w:rsidR="000115CF">
              <w:rPr>
                <w:b/>
                <w:bCs/>
                <w:noProof/>
              </w:rPr>
              <w:t>Error! Hyperlink reference not valid.</w:t>
            </w:r>
          </w:ins>
          <w:del w:id="146" w:author=" " w:date="2021-02-21T18:45:00Z">
            <w:r w:rsidR="006D21C0" w:rsidRPr="00DB4863" w:rsidDel="000115CF">
              <w:rPr>
                <w:rStyle w:val="Hyperlink"/>
                <w:noProof/>
              </w:rPr>
              <w:delText>3.7</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medical provider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_Toc62910946 \h </w:delInstrText>
            </w:r>
            <w:r w:rsidR="006D21C0" w:rsidDel="000115CF">
              <w:rPr>
                <w:noProof/>
                <w:webHidden/>
              </w:rPr>
            </w:r>
            <w:r w:rsidR="006D21C0" w:rsidDel="000115CF">
              <w:rPr>
                <w:noProof/>
                <w:webHidden/>
              </w:rPr>
              <w:fldChar w:fldCharType="separate"/>
            </w:r>
            <w:r w:rsidR="006D21C0" w:rsidDel="000115CF">
              <w:rPr>
                <w:noProof/>
                <w:webHidden/>
              </w:rPr>
              <w:delText>10</w:delText>
            </w:r>
            <w:r w:rsidR="006D21C0" w:rsidDel="000115CF">
              <w:rPr>
                <w:noProof/>
                <w:webHidden/>
              </w:rPr>
              <w:fldChar w:fldCharType="end"/>
            </w:r>
            <w:r w:rsidDel="000115CF">
              <w:rPr>
                <w:noProof/>
              </w:rPr>
              <w:fldChar w:fldCharType="end"/>
            </w:r>
          </w:del>
        </w:p>
        <w:p w14:paraId="4C23D3A9" w14:textId="242BD835" w:rsidR="006D21C0" w:rsidDel="000115CF" w:rsidRDefault="001673E0">
          <w:pPr>
            <w:pStyle w:val="TOC3"/>
            <w:tabs>
              <w:tab w:val="left" w:pos="1000"/>
              <w:tab w:val="right" w:pos="9350"/>
            </w:tabs>
            <w:rPr>
              <w:del w:id="147" w:author=" " w:date="2021-02-21T18:45:00Z"/>
              <w:rFonts w:eastAsiaTheme="minorEastAsia" w:cstheme="minorBidi"/>
              <w:noProof/>
              <w:sz w:val="22"/>
              <w:szCs w:val="22"/>
              <w:lang w:eastAsia="ja-JP"/>
            </w:rPr>
          </w:pPr>
          <w:del w:id="148" w:author=" " w:date="2021-02-21T18:45:00Z">
            <w:r w:rsidDel="000115CF">
              <w:rPr>
                <w:noProof/>
              </w:rPr>
              <w:fldChar w:fldCharType="begin"/>
            </w:r>
            <w:r w:rsidDel="000115CF">
              <w:rPr>
                <w:noProof/>
              </w:rPr>
              <w:delInstrText xml:space="preserve"> HYPERLINK \l "_Toc62910947" </w:delInstrText>
            </w:r>
            <w:r w:rsidDel="000115CF">
              <w:rPr>
                <w:noProof/>
              </w:rPr>
              <w:fldChar w:fldCharType="separate"/>
            </w:r>
          </w:del>
          <w:ins w:id="149" w:author=" " w:date="2021-02-21T18:45:00Z">
            <w:r w:rsidR="000115CF">
              <w:rPr>
                <w:b/>
                <w:bCs/>
                <w:noProof/>
              </w:rPr>
              <w:t>Error! Hyperlink reference not valid.</w:t>
            </w:r>
          </w:ins>
          <w:del w:id="150" w:author=" " w:date="2021-02-21T18:45:00Z">
            <w:r w:rsidR="006D21C0" w:rsidRPr="00DB4863" w:rsidDel="000115CF">
              <w:rPr>
                <w:rStyle w:val="Hyperlink"/>
                <w:noProof/>
              </w:rPr>
              <w:delText>3.8</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blood type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_Toc62910947 \h </w:delInstrText>
            </w:r>
            <w:r w:rsidR="006D21C0" w:rsidDel="000115CF">
              <w:rPr>
                <w:noProof/>
                <w:webHidden/>
              </w:rPr>
            </w:r>
            <w:r w:rsidR="006D21C0" w:rsidDel="000115CF">
              <w:rPr>
                <w:noProof/>
                <w:webHidden/>
              </w:rPr>
              <w:fldChar w:fldCharType="separate"/>
            </w:r>
            <w:r w:rsidR="006D21C0" w:rsidDel="000115CF">
              <w:rPr>
                <w:noProof/>
                <w:webHidden/>
              </w:rPr>
              <w:delText>11</w:delText>
            </w:r>
            <w:r w:rsidR="006D21C0" w:rsidDel="000115CF">
              <w:rPr>
                <w:noProof/>
                <w:webHidden/>
              </w:rPr>
              <w:fldChar w:fldCharType="end"/>
            </w:r>
            <w:r w:rsidDel="000115CF">
              <w:rPr>
                <w:noProof/>
              </w:rPr>
              <w:fldChar w:fldCharType="end"/>
            </w:r>
          </w:del>
        </w:p>
        <w:p w14:paraId="157BD822" w14:textId="719124D3" w:rsidR="006D21C0" w:rsidDel="000115CF" w:rsidRDefault="001673E0">
          <w:pPr>
            <w:pStyle w:val="TOC3"/>
            <w:tabs>
              <w:tab w:val="left" w:pos="1000"/>
              <w:tab w:val="right" w:pos="9350"/>
            </w:tabs>
            <w:rPr>
              <w:del w:id="151" w:author=" " w:date="2021-02-21T18:45:00Z"/>
              <w:rFonts w:eastAsiaTheme="minorEastAsia" w:cstheme="minorBidi"/>
              <w:noProof/>
              <w:sz w:val="22"/>
              <w:szCs w:val="22"/>
              <w:lang w:eastAsia="ja-JP"/>
            </w:rPr>
          </w:pPr>
          <w:del w:id="152" w:author=" " w:date="2021-02-21T18:45:00Z">
            <w:r w:rsidDel="000115CF">
              <w:rPr>
                <w:noProof/>
              </w:rPr>
              <w:fldChar w:fldCharType="begin"/>
            </w:r>
            <w:r w:rsidDel="000115CF">
              <w:rPr>
                <w:noProof/>
              </w:rPr>
              <w:delInstrText xml:space="preserve"> HYPERLINK \l "_Toc62910948" </w:delInstrText>
            </w:r>
            <w:r w:rsidDel="000115CF">
              <w:rPr>
                <w:noProof/>
              </w:rPr>
              <w:fldChar w:fldCharType="separate"/>
            </w:r>
          </w:del>
          <w:ins w:id="153" w:author=" " w:date="2021-02-21T18:45:00Z">
            <w:r w:rsidR="000115CF">
              <w:rPr>
                <w:b/>
                <w:bCs/>
                <w:noProof/>
              </w:rPr>
              <w:t>Error! Hyperlink reference not valid.</w:t>
            </w:r>
          </w:ins>
          <w:del w:id="154" w:author=" " w:date="2021-02-21T18:45:00Z">
            <w:r w:rsidR="006D21C0" w:rsidRPr="00DB4863" w:rsidDel="000115CF">
              <w:rPr>
                <w:rStyle w:val="Hyperlink"/>
                <w:noProof/>
              </w:rPr>
              <w:delText>3.9</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heart rate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_Toc62910948 \h </w:delInstrText>
            </w:r>
            <w:r w:rsidR="006D21C0" w:rsidDel="000115CF">
              <w:rPr>
                <w:noProof/>
                <w:webHidden/>
              </w:rPr>
            </w:r>
            <w:r w:rsidR="006D21C0" w:rsidDel="000115CF">
              <w:rPr>
                <w:noProof/>
                <w:webHidden/>
              </w:rPr>
              <w:fldChar w:fldCharType="separate"/>
            </w:r>
            <w:r w:rsidR="006D21C0" w:rsidDel="000115CF">
              <w:rPr>
                <w:noProof/>
                <w:webHidden/>
              </w:rPr>
              <w:delText>11</w:delText>
            </w:r>
            <w:r w:rsidR="006D21C0" w:rsidDel="000115CF">
              <w:rPr>
                <w:noProof/>
                <w:webHidden/>
              </w:rPr>
              <w:fldChar w:fldCharType="end"/>
            </w:r>
            <w:r w:rsidDel="000115CF">
              <w:rPr>
                <w:noProof/>
              </w:rPr>
              <w:fldChar w:fldCharType="end"/>
            </w:r>
          </w:del>
        </w:p>
        <w:p w14:paraId="4B1F4CBE" w14:textId="450D7396" w:rsidR="006D21C0" w:rsidDel="000115CF" w:rsidRDefault="001673E0">
          <w:pPr>
            <w:pStyle w:val="TOC3"/>
            <w:tabs>
              <w:tab w:val="left" w:pos="1000"/>
              <w:tab w:val="right" w:pos="9350"/>
            </w:tabs>
            <w:rPr>
              <w:del w:id="155" w:author=" " w:date="2021-02-21T18:45:00Z"/>
              <w:rFonts w:eastAsiaTheme="minorEastAsia" w:cstheme="minorBidi"/>
              <w:noProof/>
              <w:sz w:val="22"/>
              <w:szCs w:val="22"/>
              <w:lang w:eastAsia="ja-JP"/>
            </w:rPr>
          </w:pPr>
          <w:del w:id="156" w:author=" " w:date="2021-02-21T18:45:00Z">
            <w:r w:rsidDel="000115CF">
              <w:rPr>
                <w:noProof/>
              </w:rPr>
              <w:fldChar w:fldCharType="begin"/>
            </w:r>
            <w:r w:rsidDel="000115CF">
              <w:rPr>
                <w:noProof/>
              </w:rPr>
              <w:delInstrText xml:space="preserve"> HYPERLINK \l "_Toc62910949" </w:delInstrText>
            </w:r>
            <w:r w:rsidDel="000115CF">
              <w:rPr>
                <w:noProof/>
              </w:rPr>
              <w:fldChar w:fldCharType="separate"/>
            </w:r>
          </w:del>
          <w:ins w:id="157" w:author=" " w:date="2021-02-21T18:45:00Z">
            <w:r w:rsidR="000115CF">
              <w:rPr>
                <w:b/>
                <w:bCs/>
                <w:noProof/>
              </w:rPr>
              <w:t>Error! Hyperlink reference not valid.</w:t>
            </w:r>
          </w:ins>
          <w:del w:id="158" w:author=" " w:date="2021-02-21T18:45:00Z">
            <w:r w:rsidR="006D21C0" w:rsidRPr="00DB4863" w:rsidDel="000115CF">
              <w:rPr>
                <w:rStyle w:val="Hyperlink"/>
                <w:noProof/>
              </w:rPr>
              <w:delText>3.10</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age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_Toc62910949 \h </w:delInstrText>
            </w:r>
            <w:r w:rsidR="006D21C0" w:rsidDel="000115CF">
              <w:rPr>
                <w:noProof/>
                <w:webHidden/>
              </w:rPr>
            </w:r>
            <w:r w:rsidR="006D21C0" w:rsidDel="000115CF">
              <w:rPr>
                <w:noProof/>
                <w:webHidden/>
              </w:rPr>
              <w:fldChar w:fldCharType="separate"/>
            </w:r>
            <w:r w:rsidR="006D21C0" w:rsidDel="000115CF">
              <w:rPr>
                <w:noProof/>
                <w:webHidden/>
              </w:rPr>
              <w:delText>12</w:delText>
            </w:r>
            <w:r w:rsidR="006D21C0" w:rsidDel="000115CF">
              <w:rPr>
                <w:noProof/>
                <w:webHidden/>
              </w:rPr>
              <w:fldChar w:fldCharType="end"/>
            </w:r>
            <w:r w:rsidDel="000115CF">
              <w:rPr>
                <w:noProof/>
              </w:rPr>
              <w:fldChar w:fldCharType="end"/>
            </w:r>
          </w:del>
        </w:p>
        <w:p w14:paraId="0ACFFE4D" w14:textId="27AC7FC0" w:rsidR="006D21C0" w:rsidDel="000115CF" w:rsidRDefault="001673E0">
          <w:pPr>
            <w:pStyle w:val="TOC3"/>
            <w:tabs>
              <w:tab w:val="left" w:pos="1000"/>
              <w:tab w:val="right" w:pos="9350"/>
            </w:tabs>
            <w:rPr>
              <w:del w:id="159" w:author=" " w:date="2021-02-21T18:45:00Z"/>
              <w:rFonts w:eastAsiaTheme="minorEastAsia" w:cstheme="minorBidi"/>
              <w:noProof/>
              <w:sz w:val="22"/>
              <w:szCs w:val="22"/>
              <w:lang w:eastAsia="ja-JP"/>
            </w:rPr>
          </w:pPr>
          <w:del w:id="160" w:author=" " w:date="2021-02-21T18:45:00Z">
            <w:r w:rsidDel="000115CF">
              <w:rPr>
                <w:noProof/>
              </w:rPr>
              <w:fldChar w:fldCharType="begin"/>
            </w:r>
            <w:r w:rsidDel="000115CF">
              <w:rPr>
                <w:noProof/>
              </w:rPr>
              <w:delInstrText xml:space="preserve"> HYPERLINK \l "_Toc62910950" </w:delInstrText>
            </w:r>
            <w:r w:rsidDel="000115CF">
              <w:rPr>
                <w:noProof/>
              </w:rPr>
              <w:fldChar w:fldCharType="separate"/>
            </w:r>
          </w:del>
          <w:ins w:id="161" w:author=" " w:date="2021-02-21T18:45:00Z">
            <w:r w:rsidR="000115CF">
              <w:rPr>
                <w:b/>
                <w:bCs/>
                <w:noProof/>
              </w:rPr>
              <w:t>Error! Hyperlink reference not valid.</w:t>
            </w:r>
          </w:ins>
          <w:del w:id="162" w:author=" " w:date="2021-02-21T18:45:00Z">
            <w:r w:rsidR="006D21C0" w:rsidRPr="00DB4863" w:rsidDel="000115CF">
              <w:rPr>
                <w:rStyle w:val="Hyperlink"/>
                <w:noProof/>
              </w:rPr>
              <w:delText>3.11</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occupation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_Toc62910950 \h </w:delInstrText>
            </w:r>
            <w:r w:rsidR="006D21C0" w:rsidDel="000115CF">
              <w:rPr>
                <w:noProof/>
                <w:webHidden/>
              </w:rPr>
            </w:r>
            <w:r w:rsidR="006D21C0" w:rsidDel="000115CF">
              <w:rPr>
                <w:noProof/>
                <w:webHidden/>
              </w:rPr>
              <w:fldChar w:fldCharType="separate"/>
            </w:r>
            <w:r w:rsidR="006D21C0" w:rsidDel="000115CF">
              <w:rPr>
                <w:noProof/>
                <w:webHidden/>
              </w:rPr>
              <w:delText>12</w:delText>
            </w:r>
            <w:r w:rsidR="006D21C0" w:rsidDel="000115CF">
              <w:rPr>
                <w:noProof/>
                <w:webHidden/>
              </w:rPr>
              <w:fldChar w:fldCharType="end"/>
            </w:r>
            <w:r w:rsidDel="000115CF">
              <w:rPr>
                <w:noProof/>
              </w:rPr>
              <w:fldChar w:fldCharType="end"/>
            </w:r>
          </w:del>
        </w:p>
        <w:p w14:paraId="685B8B50" w14:textId="66FDD8D0" w:rsidR="006D21C0" w:rsidDel="000115CF" w:rsidRDefault="001673E0">
          <w:pPr>
            <w:pStyle w:val="TOC3"/>
            <w:tabs>
              <w:tab w:val="left" w:pos="1000"/>
              <w:tab w:val="right" w:pos="9350"/>
            </w:tabs>
            <w:rPr>
              <w:del w:id="163" w:author=" " w:date="2021-02-21T18:45:00Z"/>
              <w:rFonts w:eastAsiaTheme="minorEastAsia" w:cstheme="minorBidi"/>
              <w:noProof/>
              <w:sz w:val="22"/>
              <w:szCs w:val="22"/>
              <w:lang w:eastAsia="ja-JP"/>
            </w:rPr>
          </w:pPr>
          <w:del w:id="164" w:author=" " w:date="2021-02-21T18:45:00Z">
            <w:r w:rsidDel="000115CF">
              <w:rPr>
                <w:noProof/>
              </w:rPr>
              <w:fldChar w:fldCharType="begin"/>
            </w:r>
            <w:r w:rsidDel="000115CF">
              <w:rPr>
                <w:noProof/>
              </w:rPr>
              <w:delInstrText xml:space="preserve"> HYPERLINK \l "_Toc62910951" </w:delInstrText>
            </w:r>
            <w:r w:rsidDel="000115CF">
              <w:rPr>
                <w:noProof/>
              </w:rPr>
              <w:fldChar w:fldCharType="separate"/>
            </w:r>
          </w:del>
          <w:ins w:id="165" w:author=" " w:date="2021-02-21T18:45:00Z">
            <w:r w:rsidR="000115CF">
              <w:rPr>
                <w:b/>
                <w:bCs/>
                <w:noProof/>
              </w:rPr>
              <w:t>Error! Hyperlink reference not valid.</w:t>
            </w:r>
          </w:ins>
          <w:del w:id="166" w:author=" " w:date="2021-02-21T18:45:00Z">
            <w:r w:rsidR="006D21C0" w:rsidRPr="00DB4863" w:rsidDel="000115CF">
              <w:rPr>
                <w:rStyle w:val="Hyperlink"/>
                <w:noProof/>
              </w:rPr>
              <w:delText>3.12</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symptoms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_Toc62910951 \h </w:delInstrText>
            </w:r>
            <w:r w:rsidR="006D21C0" w:rsidDel="000115CF">
              <w:rPr>
                <w:noProof/>
                <w:webHidden/>
              </w:rPr>
            </w:r>
            <w:r w:rsidR="006D21C0" w:rsidDel="000115CF">
              <w:rPr>
                <w:noProof/>
                <w:webHidden/>
              </w:rPr>
              <w:fldChar w:fldCharType="separate"/>
            </w:r>
            <w:r w:rsidR="006D21C0" w:rsidDel="000115CF">
              <w:rPr>
                <w:noProof/>
                <w:webHidden/>
              </w:rPr>
              <w:delText>12</w:delText>
            </w:r>
            <w:r w:rsidR="006D21C0" w:rsidDel="000115CF">
              <w:rPr>
                <w:noProof/>
                <w:webHidden/>
              </w:rPr>
              <w:fldChar w:fldCharType="end"/>
            </w:r>
            <w:r w:rsidDel="000115CF">
              <w:rPr>
                <w:noProof/>
              </w:rPr>
              <w:fldChar w:fldCharType="end"/>
            </w:r>
          </w:del>
        </w:p>
        <w:p w14:paraId="1AFC76DF" w14:textId="71BB3D49" w:rsidR="006D21C0" w:rsidDel="000115CF" w:rsidRDefault="001673E0">
          <w:pPr>
            <w:pStyle w:val="TOC3"/>
            <w:tabs>
              <w:tab w:val="left" w:pos="1000"/>
              <w:tab w:val="right" w:pos="9350"/>
            </w:tabs>
            <w:rPr>
              <w:del w:id="167" w:author=" " w:date="2021-02-21T18:45:00Z"/>
              <w:rFonts w:eastAsiaTheme="minorEastAsia" w:cstheme="minorBidi"/>
              <w:noProof/>
              <w:sz w:val="22"/>
              <w:szCs w:val="22"/>
              <w:lang w:eastAsia="ja-JP"/>
            </w:rPr>
          </w:pPr>
          <w:del w:id="168" w:author=" " w:date="2021-02-21T18:45:00Z">
            <w:r w:rsidDel="000115CF">
              <w:rPr>
                <w:noProof/>
              </w:rPr>
              <w:fldChar w:fldCharType="begin"/>
            </w:r>
            <w:r w:rsidDel="000115CF">
              <w:rPr>
                <w:noProof/>
              </w:rPr>
              <w:delInstrText xml:space="preserve"> HYPERLINK \l "_Toc62910952" </w:delInstrText>
            </w:r>
            <w:r w:rsidDel="000115CF">
              <w:rPr>
                <w:noProof/>
              </w:rPr>
              <w:fldChar w:fldCharType="separate"/>
            </w:r>
          </w:del>
          <w:ins w:id="169" w:author=" " w:date="2021-02-21T18:45:00Z">
            <w:r w:rsidR="000115CF">
              <w:rPr>
                <w:b/>
                <w:bCs/>
                <w:noProof/>
              </w:rPr>
              <w:t>Error! Hyperlink reference not valid.</w:t>
            </w:r>
          </w:ins>
          <w:del w:id="170" w:author=" " w:date="2021-02-21T18:45:00Z">
            <w:r w:rsidR="006D21C0" w:rsidRPr="00DB4863" w:rsidDel="000115CF">
              <w:rPr>
                <w:rStyle w:val="Hyperlink"/>
                <w:noProof/>
              </w:rPr>
              <w:delText>3.13</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A1C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_Toc62910952 \h </w:delInstrText>
            </w:r>
            <w:r w:rsidR="006D21C0" w:rsidDel="000115CF">
              <w:rPr>
                <w:noProof/>
                <w:webHidden/>
              </w:rPr>
            </w:r>
            <w:r w:rsidR="006D21C0" w:rsidDel="000115CF">
              <w:rPr>
                <w:noProof/>
                <w:webHidden/>
              </w:rPr>
              <w:fldChar w:fldCharType="separate"/>
            </w:r>
            <w:r w:rsidR="006D21C0" w:rsidDel="000115CF">
              <w:rPr>
                <w:noProof/>
                <w:webHidden/>
              </w:rPr>
              <w:delText>13</w:delText>
            </w:r>
            <w:r w:rsidR="006D21C0" w:rsidDel="000115CF">
              <w:rPr>
                <w:noProof/>
                <w:webHidden/>
              </w:rPr>
              <w:fldChar w:fldCharType="end"/>
            </w:r>
            <w:r w:rsidDel="000115CF">
              <w:rPr>
                <w:noProof/>
              </w:rPr>
              <w:fldChar w:fldCharType="end"/>
            </w:r>
          </w:del>
        </w:p>
        <w:p w14:paraId="626917AF" w14:textId="07CF2AB1" w:rsidR="006D21C0" w:rsidDel="000115CF" w:rsidRDefault="001673E0">
          <w:pPr>
            <w:pStyle w:val="TOC3"/>
            <w:tabs>
              <w:tab w:val="left" w:pos="1000"/>
              <w:tab w:val="right" w:pos="9350"/>
            </w:tabs>
            <w:rPr>
              <w:del w:id="171" w:author=" " w:date="2021-02-21T18:45:00Z"/>
              <w:rFonts w:eastAsiaTheme="minorEastAsia" w:cstheme="minorBidi"/>
              <w:noProof/>
              <w:sz w:val="22"/>
              <w:szCs w:val="22"/>
              <w:lang w:eastAsia="ja-JP"/>
            </w:rPr>
          </w:pPr>
          <w:del w:id="172" w:author=" " w:date="2021-02-21T18:45:00Z">
            <w:r w:rsidDel="000115CF">
              <w:rPr>
                <w:noProof/>
              </w:rPr>
              <w:fldChar w:fldCharType="begin"/>
            </w:r>
            <w:r w:rsidDel="000115CF">
              <w:rPr>
                <w:noProof/>
              </w:rPr>
              <w:delInstrText xml:space="preserve"> HYPERLINK \l "_Toc62910953" </w:delInstrText>
            </w:r>
            <w:r w:rsidDel="000115CF">
              <w:rPr>
                <w:noProof/>
              </w:rPr>
              <w:fldChar w:fldCharType="separate"/>
            </w:r>
          </w:del>
          <w:ins w:id="173" w:author=" " w:date="2021-02-21T18:45:00Z">
            <w:r w:rsidR="000115CF">
              <w:rPr>
                <w:b/>
                <w:bCs/>
                <w:noProof/>
              </w:rPr>
              <w:t>Error! Hyperlink reference not valid.</w:t>
            </w:r>
          </w:ins>
          <w:del w:id="174" w:author=" " w:date="2021-02-21T18:45:00Z">
            <w:r w:rsidR="006D21C0" w:rsidRPr="00DB4863" w:rsidDel="000115CF">
              <w:rPr>
                <w:rStyle w:val="Hyperlink"/>
                <w:noProof/>
              </w:rPr>
              <w:delText>3.14</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blood sugar level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_Toc62910953 \h </w:delInstrText>
            </w:r>
            <w:r w:rsidR="006D21C0" w:rsidDel="000115CF">
              <w:rPr>
                <w:noProof/>
                <w:webHidden/>
              </w:rPr>
            </w:r>
            <w:r w:rsidR="006D21C0" w:rsidDel="000115CF">
              <w:rPr>
                <w:noProof/>
                <w:webHidden/>
              </w:rPr>
              <w:fldChar w:fldCharType="separate"/>
            </w:r>
            <w:r w:rsidR="006D21C0" w:rsidDel="000115CF">
              <w:rPr>
                <w:noProof/>
                <w:webHidden/>
              </w:rPr>
              <w:delText>13</w:delText>
            </w:r>
            <w:r w:rsidR="006D21C0" w:rsidDel="000115CF">
              <w:rPr>
                <w:noProof/>
                <w:webHidden/>
              </w:rPr>
              <w:fldChar w:fldCharType="end"/>
            </w:r>
            <w:r w:rsidDel="000115CF">
              <w:rPr>
                <w:noProof/>
              </w:rPr>
              <w:fldChar w:fldCharType="end"/>
            </w:r>
          </w:del>
        </w:p>
        <w:p w14:paraId="74BE8A22" w14:textId="31EC9119" w:rsidR="006D21C0" w:rsidDel="000115CF" w:rsidRDefault="001673E0">
          <w:pPr>
            <w:pStyle w:val="TOC3"/>
            <w:tabs>
              <w:tab w:val="left" w:pos="1000"/>
              <w:tab w:val="right" w:pos="9350"/>
            </w:tabs>
            <w:rPr>
              <w:del w:id="175" w:author=" " w:date="2021-02-21T18:45:00Z"/>
              <w:rFonts w:eastAsiaTheme="minorEastAsia" w:cstheme="minorBidi"/>
              <w:noProof/>
              <w:sz w:val="22"/>
              <w:szCs w:val="22"/>
              <w:lang w:eastAsia="ja-JP"/>
            </w:rPr>
          </w:pPr>
          <w:del w:id="176" w:author=" " w:date="2021-02-21T18:45:00Z">
            <w:r w:rsidDel="000115CF">
              <w:rPr>
                <w:noProof/>
              </w:rPr>
              <w:fldChar w:fldCharType="begin"/>
            </w:r>
            <w:r w:rsidDel="000115CF">
              <w:rPr>
                <w:noProof/>
              </w:rPr>
              <w:delInstrText xml:space="preserve"> HYPERLINK \l "_Toc62910954" </w:delInstrText>
            </w:r>
            <w:r w:rsidDel="000115CF">
              <w:rPr>
                <w:noProof/>
              </w:rPr>
              <w:fldChar w:fldCharType="separate"/>
            </w:r>
          </w:del>
          <w:ins w:id="177" w:author=" " w:date="2021-02-21T18:45:00Z">
            <w:r w:rsidR="000115CF">
              <w:rPr>
                <w:b/>
                <w:bCs/>
                <w:noProof/>
              </w:rPr>
              <w:t>Error! Hyperlink reference not valid.</w:t>
            </w:r>
          </w:ins>
          <w:del w:id="178" w:author=" " w:date="2021-02-21T18:45:00Z">
            <w:r w:rsidR="006D21C0" w:rsidRPr="00DB4863" w:rsidDel="000115CF">
              <w:rPr>
                <w:rStyle w:val="Hyperlink"/>
                <w:noProof/>
              </w:rPr>
              <w:delText>3.15</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Extract medicine dosage from speech.</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_Toc62910954 \h </w:delInstrText>
            </w:r>
            <w:r w:rsidR="006D21C0" w:rsidDel="000115CF">
              <w:rPr>
                <w:noProof/>
                <w:webHidden/>
              </w:rPr>
            </w:r>
            <w:r w:rsidR="006D21C0" w:rsidDel="000115CF">
              <w:rPr>
                <w:noProof/>
                <w:webHidden/>
              </w:rPr>
              <w:fldChar w:fldCharType="separate"/>
            </w:r>
            <w:r w:rsidR="006D21C0" w:rsidDel="000115CF">
              <w:rPr>
                <w:noProof/>
                <w:webHidden/>
              </w:rPr>
              <w:delText>14</w:delText>
            </w:r>
            <w:r w:rsidR="006D21C0" w:rsidDel="000115CF">
              <w:rPr>
                <w:noProof/>
                <w:webHidden/>
              </w:rPr>
              <w:fldChar w:fldCharType="end"/>
            </w:r>
            <w:r w:rsidDel="000115CF">
              <w:rPr>
                <w:noProof/>
              </w:rPr>
              <w:fldChar w:fldCharType="end"/>
            </w:r>
          </w:del>
        </w:p>
        <w:p w14:paraId="4CC63A54" w14:textId="6FAC1F3D" w:rsidR="006D21C0" w:rsidDel="000115CF" w:rsidRDefault="001673E0">
          <w:pPr>
            <w:pStyle w:val="TOC3"/>
            <w:tabs>
              <w:tab w:val="left" w:pos="1000"/>
              <w:tab w:val="right" w:pos="9350"/>
            </w:tabs>
            <w:rPr>
              <w:del w:id="179" w:author=" " w:date="2021-02-21T18:45:00Z"/>
              <w:rFonts w:eastAsiaTheme="minorEastAsia" w:cstheme="minorBidi"/>
              <w:noProof/>
              <w:sz w:val="22"/>
              <w:szCs w:val="22"/>
              <w:lang w:eastAsia="ja-JP"/>
            </w:rPr>
          </w:pPr>
          <w:del w:id="180" w:author=" " w:date="2021-02-21T18:45:00Z">
            <w:r w:rsidDel="000115CF">
              <w:rPr>
                <w:noProof/>
              </w:rPr>
              <w:fldChar w:fldCharType="begin"/>
            </w:r>
            <w:r w:rsidDel="000115CF">
              <w:rPr>
                <w:noProof/>
              </w:rPr>
              <w:delInstrText xml:space="preserve"> HYPERLINK \l "_Toc62910955" </w:delInstrText>
            </w:r>
            <w:r w:rsidDel="000115CF">
              <w:rPr>
                <w:noProof/>
              </w:rPr>
              <w:fldChar w:fldCharType="separate"/>
            </w:r>
          </w:del>
          <w:ins w:id="181" w:author=" " w:date="2021-02-21T18:45:00Z">
            <w:r w:rsidR="000115CF">
              <w:rPr>
                <w:b/>
                <w:bCs/>
                <w:noProof/>
              </w:rPr>
              <w:t>Error! Hyperlink reference not valid.</w:t>
            </w:r>
          </w:ins>
          <w:del w:id="182" w:author=" " w:date="2021-02-21T18:45:00Z">
            <w:r w:rsidR="006D21C0" w:rsidRPr="00DB4863" w:rsidDel="000115CF">
              <w:rPr>
                <w:rStyle w:val="Hyperlink"/>
                <w:rFonts w:eastAsia="Arial" w:cs="Arial"/>
                <w:noProof/>
              </w:rPr>
              <w:delText>3.16</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Insert extracted entities and data into a database.</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_Toc62910955 \h </w:delInstrText>
            </w:r>
            <w:r w:rsidR="006D21C0" w:rsidDel="000115CF">
              <w:rPr>
                <w:noProof/>
                <w:webHidden/>
              </w:rPr>
            </w:r>
            <w:r w:rsidR="006D21C0" w:rsidDel="000115CF">
              <w:rPr>
                <w:noProof/>
                <w:webHidden/>
              </w:rPr>
              <w:fldChar w:fldCharType="separate"/>
            </w:r>
            <w:r w:rsidR="006D21C0" w:rsidDel="000115CF">
              <w:rPr>
                <w:noProof/>
                <w:webHidden/>
              </w:rPr>
              <w:delText>14</w:delText>
            </w:r>
            <w:r w:rsidR="006D21C0" w:rsidDel="000115CF">
              <w:rPr>
                <w:noProof/>
                <w:webHidden/>
              </w:rPr>
              <w:fldChar w:fldCharType="end"/>
            </w:r>
            <w:r w:rsidDel="000115CF">
              <w:rPr>
                <w:noProof/>
              </w:rPr>
              <w:fldChar w:fldCharType="end"/>
            </w:r>
          </w:del>
        </w:p>
        <w:p w14:paraId="6BB88BA5" w14:textId="1DA4CB30" w:rsidR="006D21C0" w:rsidDel="000115CF" w:rsidRDefault="001673E0">
          <w:pPr>
            <w:pStyle w:val="TOC3"/>
            <w:tabs>
              <w:tab w:val="left" w:pos="1000"/>
              <w:tab w:val="right" w:pos="9350"/>
            </w:tabs>
            <w:rPr>
              <w:del w:id="183" w:author=" " w:date="2021-02-21T18:45:00Z"/>
              <w:rFonts w:eastAsiaTheme="minorEastAsia" w:cstheme="minorBidi"/>
              <w:noProof/>
              <w:sz w:val="22"/>
              <w:szCs w:val="22"/>
              <w:lang w:eastAsia="ja-JP"/>
            </w:rPr>
          </w:pPr>
          <w:del w:id="184" w:author=" " w:date="2021-02-21T18:45:00Z">
            <w:r w:rsidDel="000115CF">
              <w:rPr>
                <w:noProof/>
              </w:rPr>
              <w:fldChar w:fldCharType="begin"/>
            </w:r>
            <w:r w:rsidDel="000115CF">
              <w:rPr>
                <w:noProof/>
              </w:rPr>
              <w:delInstrText xml:space="preserve"> HYPERLINK \l "_Toc62910956" </w:delInstrText>
            </w:r>
            <w:r w:rsidDel="000115CF">
              <w:rPr>
                <w:noProof/>
              </w:rPr>
              <w:fldChar w:fldCharType="separate"/>
            </w:r>
          </w:del>
          <w:ins w:id="185" w:author=" " w:date="2021-02-21T18:45:00Z">
            <w:r w:rsidR="000115CF">
              <w:rPr>
                <w:b/>
                <w:bCs/>
                <w:noProof/>
              </w:rPr>
              <w:t>Error! Hyperlink reference not valid.</w:t>
            </w:r>
          </w:ins>
          <w:del w:id="186" w:author=" " w:date="2021-02-21T18:45:00Z">
            <w:r w:rsidR="006D21C0" w:rsidRPr="00DB4863" w:rsidDel="000115CF">
              <w:rPr>
                <w:rStyle w:val="Hyperlink"/>
                <w:noProof/>
              </w:rPr>
              <w:delText>3.17</w:delText>
            </w:r>
            <w:r w:rsidR="006D21C0" w:rsidDel="000115CF">
              <w:rPr>
                <w:rFonts w:eastAsiaTheme="minorEastAsia" w:cstheme="minorBidi"/>
                <w:noProof/>
                <w:sz w:val="22"/>
                <w:szCs w:val="22"/>
                <w:lang w:eastAsia="ja-JP"/>
              </w:rPr>
              <w:tab/>
            </w:r>
            <w:r w:rsidR="006D21C0" w:rsidRPr="00DB4863" w:rsidDel="000115CF">
              <w:rPr>
                <w:rStyle w:val="Hyperlink"/>
                <w:noProof/>
              </w:rPr>
              <w:delText>Use Case: Service is integrated with mobile application</w:delText>
            </w:r>
            <w:r w:rsidR="006D21C0" w:rsidDel="000115CF">
              <w:rPr>
                <w:noProof/>
                <w:webHidden/>
              </w:rPr>
              <w:tab/>
            </w:r>
            <w:r w:rsidR="006D21C0" w:rsidDel="000115CF">
              <w:rPr>
                <w:noProof/>
                <w:webHidden/>
              </w:rPr>
              <w:fldChar w:fldCharType="begin"/>
            </w:r>
            <w:r w:rsidR="006D21C0" w:rsidDel="000115CF">
              <w:rPr>
                <w:noProof/>
                <w:webHidden/>
              </w:rPr>
              <w:delInstrText xml:space="preserve"> PAGEREF _Toc62910956 \h </w:delInstrText>
            </w:r>
            <w:r w:rsidR="006D21C0" w:rsidDel="000115CF">
              <w:rPr>
                <w:noProof/>
                <w:webHidden/>
              </w:rPr>
            </w:r>
            <w:r w:rsidR="006D21C0" w:rsidDel="000115CF">
              <w:rPr>
                <w:noProof/>
                <w:webHidden/>
              </w:rPr>
              <w:fldChar w:fldCharType="separate"/>
            </w:r>
            <w:r w:rsidR="006D21C0" w:rsidDel="000115CF">
              <w:rPr>
                <w:noProof/>
                <w:webHidden/>
              </w:rPr>
              <w:delText>16</w:delText>
            </w:r>
            <w:r w:rsidR="006D21C0" w:rsidDel="000115CF">
              <w:rPr>
                <w:noProof/>
                <w:webHidden/>
              </w:rPr>
              <w:fldChar w:fldCharType="end"/>
            </w:r>
            <w:r w:rsidDel="000115CF">
              <w:rPr>
                <w:noProof/>
              </w:rPr>
              <w:fldChar w:fldCharType="end"/>
            </w:r>
          </w:del>
        </w:p>
        <w:p w14:paraId="4EF7A506" w14:textId="21D21EB2" w:rsidR="00E23CD8" w:rsidRDefault="00E23CD8">
          <w:r>
            <w:rPr>
              <w:b/>
              <w:bCs/>
              <w:noProof/>
            </w:rPr>
            <w:fldChar w:fldCharType="end"/>
          </w:r>
        </w:p>
      </w:sdtContent>
    </w:sdt>
    <w:p w14:paraId="74B8C1C4" w14:textId="135AF753" w:rsidR="00227516" w:rsidRDefault="00E23CD8" w:rsidP="00E23CD8">
      <w:pPr>
        <w:pStyle w:val="Title"/>
      </w:pPr>
      <w:r w:rsidDel="00E23CD8">
        <w:t xml:space="preserve"> </w:t>
      </w:r>
      <w:r w:rsidR="002C44BB">
        <w:br w:type="page"/>
      </w:r>
      <w:r w:rsidR="003F461F">
        <w:lastRenderedPageBreak/>
        <w:fldChar w:fldCharType="begin"/>
      </w:r>
      <w:r w:rsidR="003F461F">
        <w:instrText>TITLE  \* MERGEFORMAT</w:instrText>
      </w:r>
      <w:r w:rsidR="003F461F">
        <w:fldChar w:fldCharType="separate"/>
      </w:r>
      <w:r w:rsidR="00227770">
        <w:t>Software Requirements Specification</w:t>
      </w:r>
      <w:r w:rsidR="003F461F">
        <w:fldChar w:fldCharType="end"/>
      </w:r>
      <w:r w:rsidR="002C44BB">
        <w:t xml:space="preserve"> </w:t>
      </w:r>
    </w:p>
    <w:p w14:paraId="3E7A9F1C" w14:textId="77777777" w:rsidR="00227516" w:rsidRDefault="002C44BB">
      <w:pPr>
        <w:pStyle w:val="Heading1"/>
      </w:pPr>
      <w:bookmarkStart w:id="187" w:name="_Toc62594925"/>
      <w:bookmarkStart w:id="188" w:name="_Toc64825572"/>
      <w:r>
        <w:t>Introduction</w:t>
      </w:r>
      <w:bookmarkEnd w:id="187"/>
      <w:bookmarkEnd w:id="188"/>
    </w:p>
    <w:p w14:paraId="5D6E41F6" w14:textId="4ADFB8D5" w:rsidR="0089676C" w:rsidRDefault="29106F77" w:rsidP="00A949AF">
      <w:pPr>
        <w:rPr>
          <w:ins w:id="189" w:author=" " w:date="2021-02-21T17:07:00Z"/>
        </w:rPr>
      </w:pPr>
      <w:r w:rsidRPr="005003E4">
        <w:t>UMGC</w:t>
      </w:r>
      <w:r w:rsidR="00477DCB" w:rsidRPr="005003E4">
        <w:t xml:space="preserve"> </w:t>
      </w:r>
      <w:r w:rsidRPr="005003E4">
        <w:t xml:space="preserve">SWEN670 is looking to create </w:t>
      </w:r>
      <w:r w:rsidR="77EE25FF" w:rsidRPr="005003E4">
        <w:t xml:space="preserve">a report generation tool that </w:t>
      </w:r>
      <w:ins w:id="190" w:author=" " w:date="2021-02-21T17:03:00Z">
        <w:r w:rsidR="00FF2FA7">
          <w:t>listens to the user’s voice</w:t>
        </w:r>
      </w:ins>
      <w:del w:id="191" w:author=" " w:date="2021-02-21T17:03:00Z">
        <w:r w:rsidR="77EE25FF" w:rsidRPr="005003E4" w:rsidDel="00FF2FA7">
          <w:delText>takes</w:delText>
        </w:r>
      </w:del>
      <w:r w:rsidR="77EE25FF" w:rsidRPr="005003E4">
        <w:t xml:space="preserve"> </w:t>
      </w:r>
      <w:del w:id="192" w:author=" " w:date="2021-02-21T17:03:00Z">
        <w:r w:rsidR="56E5C6BA" w:rsidRPr="005003E4" w:rsidDel="00FF2FA7">
          <w:delText xml:space="preserve">recorded </w:delText>
        </w:r>
        <w:r w:rsidR="00477DCB" w:rsidRPr="005003E4" w:rsidDel="00FF2FA7">
          <w:delText>dialog</w:delText>
        </w:r>
      </w:del>
      <w:ins w:id="193" w:author=" " w:date="2021-02-21T17:05:00Z">
        <w:r w:rsidR="007E5C0C">
          <w:t xml:space="preserve">using a mobile device </w:t>
        </w:r>
      </w:ins>
      <w:del w:id="194" w:author=" " w:date="2021-02-21T17:05:00Z">
        <w:r w:rsidR="00477DCB" w:rsidRPr="005003E4" w:rsidDel="007E5C0C">
          <w:delText xml:space="preserve"> </w:delText>
        </w:r>
      </w:del>
      <w:r w:rsidR="56E5C6BA" w:rsidRPr="005003E4">
        <w:t>and feeds it</w:t>
      </w:r>
      <w:ins w:id="195" w:author=" " w:date="2021-02-21T17:03:00Z">
        <w:r w:rsidR="00FF2FA7">
          <w:t xml:space="preserve"> into GCP’</w:t>
        </w:r>
      </w:ins>
      <w:ins w:id="196" w:author=" " w:date="2021-02-21T17:04:00Z">
        <w:r w:rsidR="00FF2FA7">
          <w:t xml:space="preserve">s Dialogflow service, which interprets the voice to text. The service </w:t>
        </w:r>
      </w:ins>
      <w:del w:id="197" w:author=" " w:date="2021-02-21T17:03:00Z">
        <w:r w:rsidR="56E5C6BA" w:rsidRPr="005003E4" w:rsidDel="00FF2FA7">
          <w:delText xml:space="preserve"> into an interpreter </w:delText>
        </w:r>
        <w:r w:rsidR="00477DCB" w:rsidRPr="005003E4" w:rsidDel="00FF2FA7">
          <w:delText>and</w:delText>
        </w:r>
        <w:r w:rsidR="56E5C6BA" w:rsidRPr="005003E4" w:rsidDel="00FF2FA7">
          <w:delText xml:space="preserve"> </w:delText>
        </w:r>
      </w:del>
      <w:ins w:id="198" w:author=" " w:date="2021-02-21T17:04:00Z">
        <w:r w:rsidR="00FF2FA7">
          <w:t>processes and stores</w:t>
        </w:r>
      </w:ins>
      <w:del w:id="199" w:author=" " w:date="2021-02-21T17:04:00Z">
        <w:r w:rsidR="56E5C6BA" w:rsidRPr="005003E4" w:rsidDel="00FF2FA7">
          <w:delText>labels</w:delText>
        </w:r>
      </w:del>
      <w:r w:rsidR="56E5C6BA" w:rsidRPr="005003E4">
        <w:t xml:space="preserve"> the </w:t>
      </w:r>
      <w:ins w:id="200" w:author=" " w:date="2021-02-21T17:04:00Z">
        <w:r w:rsidR="00FF2FA7">
          <w:t xml:space="preserve">extracted </w:t>
        </w:r>
      </w:ins>
      <w:r w:rsidR="56E5C6BA" w:rsidRPr="005003E4">
        <w:t xml:space="preserve">data </w:t>
      </w:r>
      <w:del w:id="201" w:author=" " w:date="2021-02-21T17:04:00Z">
        <w:r w:rsidR="56E5C6BA" w:rsidRPr="005003E4" w:rsidDel="00FF2FA7">
          <w:delText xml:space="preserve">that goes </w:delText>
        </w:r>
      </w:del>
      <w:r w:rsidR="56E5C6BA" w:rsidRPr="005003E4">
        <w:t>in</w:t>
      </w:r>
      <w:r w:rsidR="00477DCB" w:rsidRPr="005003E4">
        <w:t>to a</w:t>
      </w:r>
      <w:r w:rsidR="56E5C6BA" w:rsidRPr="005003E4">
        <w:t xml:space="preserve"> </w:t>
      </w:r>
      <w:ins w:id="202" w:author=" " w:date="2021-02-21T17:04:00Z">
        <w:r w:rsidR="00FF2FA7">
          <w:t xml:space="preserve">final </w:t>
        </w:r>
      </w:ins>
      <w:r w:rsidR="56E5C6BA" w:rsidRPr="005003E4">
        <w:t>report</w:t>
      </w:r>
      <w:ins w:id="203" w:author=" " w:date="2021-02-21T17:05:00Z">
        <w:r w:rsidR="007E5C0C">
          <w:t>, which can be edited and updated on a web interface</w:t>
        </w:r>
      </w:ins>
      <w:r w:rsidR="56E5C6BA" w:rsidRPr="005003E4">
        <w:t>.</w:t>
      </w:r>
      <w:r w:rsidR="7817DC5A" w:rsidRPr="005003E4">
        <w:t xml:space="preserve"> </w:t>
      </w:r>
      <w:ins w:id="204" w:author=" " w:date="2021-02-21T17:08:00Z">
        <w:r w:rsidR="0089676C">
          <w:t>The users of this tool are primarily public service professionals trying to gather information from others in an interrogation type format. The tool is designed to help collect and process this information for the users.</w:t>
        </w:r>
      </w:ins>
    </w:p>
    <w:p w14:paraId="20408B62" w14:textId="77777777" w:rsidR="0089676C" w:rsidRDefault="0089676C" w:rsidP="00A949AF">
      <w:pPr>
        <w:rPr>
          <w:ins w:id="205" w:author=" " w:date="2021-02-21T17:07:00Z"/>
        </w:rPr>
      </w:pPr>
    </w:p>
    <w:p w14:paraId="42FC5207" w14:textId="69E5642A" w:rsidR="29106F77" w:rsidRPr="005003E4" w:rsidRDefault="7817DC5A" w:rsidP="00A949AF">
      <w:r w:rsidRPr="005003E4">
        <w:t>This SRS document wil</w:t>
      </w:r>
      <w:ins w:id="206" w:author=" " w:date="2021-02-21T17:05:00Z">
        <w:r w:rsidR="007E5C0C">
          <w:t>l only document</w:t>
        </w:r>
      </w:ins>
      <w:del w:id="207" w:author=" " w:date="2021-02-21T17:05:00Z">
        <w:r w:rsidRPr="005003E4" w:rsidDel="007E5C0C">
          <w:delText>l be specifica</w:delText>
        </w:r>
      </w:del>
      <w:del w:id="208" w:author=" " w:date="2021-02-21T17:04:00Z">
        <w:r w:rsidRPr="005003E4" w:rsidDel="007E5C0C">
          <w:delText>lly</w:delText>
        </w:r>
      </w:del>
      <w:ins w:id="209" w:author=" " w:date="2021-02-21T17:05:00Z">
        <w:r w:rsidR="007E5C0C">
          <w:t xml:space="preserve"> the requirements for</w:t>
        </w:r>
      </w:ins>
      <w:del w:id="210" w:author=" " w:date="2021-02-21T17:05:00Z">
        <w:r w:rsidRPr="005003E4" w:rsidDel="007E5C0C">
          <w:delText xml:space="preserve"> for</w:delText>
        </w:r>
      </w:del>
      <w:r w:rsidRPr="005003E4">
        <w:t xml:space="preserve"> </w:t>
      </w:r>
      <w:r w:rsidR="40828C28" w:rsidRPr="005003E4">
        <w:t xml:space="preserve">the </w:t>
      </w:r>
      <w:r w:rsidR="00477DCB" w:rsidRPr="005003E4">
        <w:t>Dialog</w:t>
      </w:r>
      <w:ins w:id="211" w:author=" " w:date="2021-02-21T17:04:00Z">
        <w:r w:rsidR="00FF2FA7">
          <w:t>f</w:t>
        </w:r>
      </w:ins>
      <w:del w:id="212" w:author=" " w:date="2021-02-21T17:04:00Z">
        <w:r w:rsidR="00477DCB" w:rsidRPr="005003E4" w:rsidDel="00FF2FA7">
          <w:delText>F</w:delText>
        </w:r>
      </w:del>
      <w:r w:rsidR="00477DCB" w:rsidRPr="005003E4">
        <w:t>low</w:t>
      </w:r>
      <w:r w:rsidR="40828C28" w:rsidRPr="005003E4">
        <w:t xml:space="preserve"> portion of the report generation tool. </w:t>
      </w:r>
    </w:p>
    <w:p w14:paraId="39EC13BE" w14:textId="7E1C98B7" w:rsidR="00227516" w:rsidRDefault="002C44BB" w:rsidP="6BB5C6EC">
      <w:pPr>
        <w:pStyle w:val="Heading2"/>
      </w:pPr>
      <w:bookmarkStart w:id="213" w:name="_Toc62594926"/>
      <w:bookmarkStart w:id="214" w:name="_Toc64825573"/>
      <w:r>
        <w:t>Purpose</w:t>
      </w:r>
      <w:bookmarkEnd w:id="213"/>
      <w:bookmarkEnd w:id="214"/>
    </w:p>
    <w:p w14:paraId="54AD3392" w14:textId="27CE54F5" w:rsidR="005003E4" w:rsidRDefault="08695FEB" w:rsidP="00E23CD8">
      <w:r w:rsidRPr="2BC57DCF">
        <w:t xml:space="preserve">The purpose of this </w:t>
      </w:r>
      <w:r w:rsidR="43E21677" w:rsidRPr="2BC57DCF">
        <w:t>document</w:t>
      </w:r>
      <w:r w:rsidRPr="2BC57DCF">
        <w:t xml:space="preserve"> is to illustrate a model of the requirements for the </w:t>
      </w:r>
      <w:r w:rsidR="00477DCB" w:rsidRPr="00A949AF">
        <w:rPr>
          <w:iCs/>
        </w:rPr>
        <w:t>DialogFlow</w:t>
      </w:r>
      <w:r w:rsidRPr="2BC57DCF">
        <w:t xml:space="preserve"> portion of the report generation </w:t>
      </w:r>
      <w:del w:id="215" w:author="Mir Assadullah" w:date="2021-02-07T22:13:00Z">
        <w:r w:rsidRPr="2BC57DCF" w:rsidDel="007D172A">
          <w:delText>too</w:delText>
        </w:r>
        <w:r w:rsidR="0BA3C7AA" w:rsidRPr="2BC57DCF" w:rsidDel="007D172A">
          <w:delText>l, and</w:delText>
        </w:r>
      </w:del>
      <w:ins w:id="216" w:author="Mir Assadullah" w:date="2021-02-07T22:13:00Z">
        <w:r w:rsidR="007D172A" w:rsidRPr="2BC57DCF">
          <w:t>tool and</w:t>
        </w:r>
      </w:ins>
      <w:r w:rsidR="0BA3C7AA" w:rsidRPr="2BC57DCF">
        <w:t xml:space="preserve"> will be the basis for the design for the various intents and aspects for our product.</w:t>
      </w:r>
    </w:p>
    <w:p w14:paraId="0361EB1A" w14:textId="77777777" w:rsidR="005003E4" w:rsidRDefault="005003E4" w:rsidP="00A949AF"/>
    <w:p w14:paraId="665555F6" w14:textId="09E72F73" w:rsidR="0089676C" w:rsidRDefault="0BA3C7AA" w:rsidP="00A949AF">
      <w:commentRangeStart w:id="217"/>
      <w:r w:rsidRPr="5EAB261B">
        <w:t>There are several use cases for implementation as follows:</w:t>
      </w:r>
      <w:commentRangeEnd w:id="217"/>
      <w:r w:rsidR="007D172A">
        <w:rPr>
          <w:rStyle w:val="CommentReference"/>
        </w:rPr>
        <w:commentReference w:id="217"/>
      </w:r>
    </w:p>
    <w:p w14:paraId="0CE36835" w14:textId="694F2A4B" w:rsidR="00913D08" w:rsidRPr="00913D08" w:rsidDel="0089676C" w:rsidRDefault="00913D08" w:rsidP="00913D08">
      <w:pPr>
        <w:pStyle w:val="BodyText"/>
        <w:numPr>
          <w:ilvl w:val="0"/>
          <w:numId w:val="3"/>
        </w:numPr>
        <w:ind w:left="720"/>
        <w:rPr>
          <w:del w:id="218" w:author=" " w:date="2021-02-21T17:06:00Z"/>
        </w:rPr>
      </w:pPr>
      <w:bookmarkStart w:id="219" w:name="_Toc62594929"/>
      <w:del w:id="220" w:author=" " w:date="2021-02-21T17:06:00Z">
        <w:r w:rsidRPr="00913D08" w:rsidDel="0089676C">
          <w:delText>Extract name(s) from speech.</w:delText>
        </w:r>
      </w:del>
    </w:p>
    <w:p w14:paraId="0B2177BF" w14:textId="7EF9C06D" w:rsidR="00913D08" w:rsidRPr="00913D08" w:rsidDel="0089676C" w:rsidRDefault="00913D08" w:rsidP="00913D08">
      <w:pPr>
        <w:pStyle w:val="BodyText"/>
        <w:numPr>
          <w:ilvl w:val="0"/>
          <w:numId w:val="3"/>
        </w:numPr>
        <w:ind w:left="720"/>
        <w:rPr>
          <w:del w:id="221" w:author=" " w:date="2021-02-21T17:06:00Z"/>
        </w:rPr>
      </w:pPr>
      <w:del w:id="222" w:author=" " w:date="2021-02-21T17:06:00Z">
        <w:r w:rsidRPr="00913D08" w:rsidDel="0089676C">
          <w:delText>Extract address from speech.</w:delText>
        </w:r>
      </w:del>
    </w:p>
    <w:p w14:paraId="1DFBA099" w14:textId="236055C6" w:rsidR="00913D08" w:rsidRPr="00913D08" w:rsidDel="0089676C" w:rsidRDefault="00913D08" w:rsidP="00913D08">
      <w:pPr>
        <w:pStyle w:val="BodyText"/>
        <w:numPr>
          <w:ilvl w:val="0"/>
          <w:numId w:val="3"/>
        </w:numPr>
        <w:ind w:left="720"/>
        <w:rPr>
          <w:del w:id="223" w:author=" " w:date="2021-02-21T17:06:00Z"/>
        </w:rPr>
      </w:pPr>
      <w:del w:id="224" w:author=" " w:date="2021-02-21T17:06:00Z">
        <w:r w:rsidRPr="00913D08" w:rsidDel="0089676C">
          <w:delText>Extract phone number from speech.</w:delText>
        </w:r>
      </w:del>
    </w:p>
    <w:p w14:paraId="594CC8A0" w14:textId="144C43F7" w:rsidR="00913D08" w:rsidRPr="00913D08" w:rsidDel="0089676C" w:rsidRDefault="00913D08" w:rsidP="00913D08">
      <w:pPr>
        <w:pStyle w:val="BodyText"/>
        <w:numPr>
          <w:ilvl w:val="0"/>
          <w:numId w:val="3"/>
        </w:numPr>
        <w:ind w:left="720"/>
        <w:rPr>
          <w:del w:id="225" w:author=" " w:date="2021-02-21T17:06:00Z"/>
        </w:rPr>
      </w:pPr>
      <w:del w:id="226" w:author=" " w:date="2021-02-21T17:06:00Z">
        <w:r w:rsidRPr="00913D08" w:rsidDel="0089676C">
          <w:delText>Extract email from speech.</w:delText>
        </w:r>
      </w:del>
    </w:p>
    <w:p w14:paraId="71B9810E" w14:textId="1827331C" w:rsidR="00913D08" w:rsidRPr="00913D08" w:rsidDel="0089676C" w:rsidRDefault="00913D08" w:rsidP="00913D08">
      <w:pPr>
        <w:pStyle w:val="BodyText"/>
        <w:numPr>
          <w:ilvl w:val="0"/>
          <w:numId w:val="3"/>
        </w:numPr>
        <w:ind w:left="720"/>
        <w:rPr>
          <w:del w:id="227" w:author=" " w:date="2021-02-21T17:06:00Z"/>
        </w:rPr>
      </w:pPr>
      <w:del w:id="228" w:author=" " w:date="2021-02-21T17:06:00Z">
        <w:r w:rsidRPr="00913D08" w:rsidDel="0089676C">
          <w:delText>Extract insurance member number from speech.</w:delText>
        </w:r>
      </w:del>
    </w:p>
    <w:p w14:paraId="7498FB9B" w14:textId="679803C2" w:rsidR="00913D08" w:rsidRPr="00913D08" w:rsidDel="0089676C" w:rsidRDefault="00913D08" w:rsidP="00913D08">
      <w:pPr>
        <w:pStyle w:val="BodyText"/>
        <w:numPr>
          <w:ilvl w:val="0"/>
          <w:numId w:val="3"/>
        </w:numPr>
        <w:ind w:left="720"/>
        <w:rPr>
          <w:del w:id="229" w:author=" " w:date="2021-02-21T17:06:00Z"/>
        </w:rPr>
      </w:pPr>
      <w:del w:id="230" w:author=" " w:date="2021-02-21T17:06:00Z">
        <w:r w:rsidRPr="00913D08" w:rsidDel="0089676C">
          <w:delText>Extract insurance group number from speech.</w:delText>
        </w:r>
      </w:del>
    </w:p>
    <w:p w14:paraId="2BF95D86" w14:textId="02CFCADD" w:rsidR="00913D08" w:rsidRPr="00913D08" w:rsidDel="0089676C" w:rsidRDefault="00913D08" w:rsidP="00913D08">
      <w:pPr>
        <w:pStyle w:val="BodyText"/>
        <w:numPr>
          <w:ilvl w:val="0"/>
          <w:numId w:val="3"/>
        </w:numPr>
        <w:ind w:left="720"/>
        <w:rPr>
          <w:del w:id="231" w:author=" " w:date="2021-02-21T17:06:00Z"/>
        </w:rPr>
      </w:pPr>
      <w:del w:id="232" w:author=" " w:date="2021-02-21T17:06:00Z">
        <w:r w:rsidRPr="00913D08" w:rsidDel="0089676C">
          <w:delText>Extract medical provider from speech.</w:delText>
        </w:r>
      </w:del>
    </w:p>
    <w:p w14:paraId="1885AD08" w14:textId="1D4D184C" w:rsidR="00913D08" w:rsidRPr="00913D08" w:rsidDel="0089676C" w:rsidRDefault="00913D08" w:rsidP="00913D08">
      <w:pPr>
        <w:pStyle w:val="BodyText"/>
        <w:numPr>
          <w:ilvl w:val="0"/>
          <w:numId w:val="3"/>
        </w:numPr>
        <w:ind w:left="720"/>
        <w:rPr>
          <w:del w:id="233" w:author=" " w:date="2021-02-21T17:06:00Z"/>
        </w:rPr>
      </w:pPr>
      <w:del w:id="234" w:author=" " w:date="2021-02-21T17:06:00Z">
        <w:r w:rsidRPr="00913D08" w:rsidDel="0089676C">
          <w:delText>Extract blood type from speech.</w:delText>
        </w:r>
      </w:del>
    </w:p>
    <w:p w14:paraId="5B4BCD18" w14:textId="6BAD0F48" w:rsidR="00913D08" w:rsidRPr="00913D08" w:rsidDel="0089676C" w:rsidRDefault="00913D08" w:rsidP="00913D08">
      <w:pPr>
        <w:pStyle w:val="BodyText"/>
        <w:numPr>
          <w:ilvl w:val="0"/>
          <w:numId w:val="3"/>
        </w:numPr>
        <w:ind w:left="720"/>
        <w:rPr>
          <w:del w:id="235" w:author=" " w:date="2021-02-21T17:06:00Z"/>
        </w:rPr>
      </w:pPr>
      <w:del w:id="236" w:author=" " w:date="2021-02-21T17:06:00Z">
        <w:r w:rsidRPr="00913D08" w:rsidDel="0089676C">
          <w:delText>Extract heart rate from speech.</w:delText>
        </w:r>
      </w:del>
    </w:p>
    <w:p w14:paraId="0607EC9C" w14:textId="7A1C2AB0" w:rsidR="00913D08" w:rsidRPr="00913D08" w:rsidDel="0089676C" w:rsidRDefault="00913D08" w:rsidP="00913D08">
      <w:pPr>
        <w:pStyle w:val="BodyText"/>
        <w:numPr>
          <w:ilvl w:val="0"/>
          <w:numId w:val="3"/>
        </w:numPr>
        <w:ind w:left="720"/>
        <w:rPr>
          <w:del w:id="237" w:author=" " w:date="2021-02-21T17:06:00Z"/>
        </w:rPr>
      </w:pPr>
      <w:del w:id="238" w:author=" " w:date="2021-02-21T17:06:00Z">
        <w:r w:rsidRPr="00913D08" w:rsidDel="0089676C">
          <w:delText>Extract age from speech.</w:delText>
        </w:r>
      </w:del>
    </w:p>
    <w:p w14:paraId="790CDCCF" w14:textId="4EAE5435" w:rsidR="00913D08" w:rsidRPr="00913D08" w:rsidDel="0089676C" w:rsidRDefault="00913D08" w:rsidP="00913D08">
      <w:pPr>
        <w:pStyle w:val="BodyText"/>
        <w:numPr>
          <w:ilvl w:val="0"/>
          <w:numId w:val="3"/>
        </w:numPr>
        <w:ind w:left="720"/>
        <w:rPr>
          <w:del w:id="239" w:author=" " w:date="2021-02-21T17:06:00Z"/>
        </w:rPr>
      </w:pPr>
      <w:del w:id="240" w:author=" " w:date="2021-02-21T17:06:00Z">
        <w:r w:rsidRPr="00913D08" w:rsidDel="0089676C">
          <w:delText>Extract occupation from speech.</w:delText>
        </w:r>
      </w:del>
    </w:p>
    <w:p w14:paraId="7D7FDD9E" w14:textId="2CC9D2BB" w:rsidR="00913D08" w:rsidDel="0089676C" w:rsidRDefault="00913D08" w:rsidP="00913D08">
      <w:pPr>
        <w:pStyle w:val="BodyText"/>
        <w:numPr>
          <w:ilvl w:val="0"/>
          <w:numId w:val="3"/>
        </w:numPr>
        <w:ind w:left="720"/>
        <w:rPr>
          <w:ins w:id="241" w:author="Mir Assadullah" w:date="2021-02-07T22:16:00Z"/>
          <w:del w:id="242" w:author=" " w:date="2021-02-21T17:06:00Z"/>
        </w:rPr>
      </w:pPr>
      <w:del w:id="243" w:author=" " w:date="2021-02-21T17:06:00Z">
        <w:r w:rsidRPr="00913D08" w:rsidDel="0089676C">
          <w:delText>Extract symptoms from speech.</w:delText>
        </w:r>
      </w:del>
    </w:p>
    <w:p w14:paraId="7B18F486" w14:textId="60F6D59C" w:rsidR="007D172A" w:rsidRPr="00913D08" w:rsidDel="0089676C" w:rsidRDefault="007D172A" w:rsidP="00913D08">
      <w:pPr>
        <w:pStyle w:val="BodyText"/>
        <w:numPr>
          <w:ilvl w:val="0"/>
          <w:numId w:val="3"/>
        </w:numPr>
        <w:ind w:left="720"/>
        <w:rPr>
          <w:del w:id="244" w:author=" " w:date="2021-02-21T17:06:00Z"/>
        </w:rPr>
      </w:pPr>
      <w:ins w:id="245" w:author="Mir Assadullah" w:date="2021-02-07T22:16:00Z">
        <w:del w:id="246" w:author=" " w:date="2021-02-21T17:06:00Z">
          <w:r w:rsidDel="0089676C">
            <w:delText xml:space="preserve">Complaint </w:delText>
          </w:r>
        </w:del>
      </w:ins>
    </w:p>
    <w:p w14:paraId="2D65F04F" w14:textId="246EAEAA" w:rsidR="00913D08" w:rsidRPr="00913D08" w:rsidDel="0089676C" w:rsidRDefault="00913D08" w:rsidP="00913D08">
      <w:pPr>
        <w:pStyle w:val="BodyText"/>
        <w:numPr>
          <w:ilvl w:val="0"/>
          <w:numId w:val="3"/>
        </w:numPr>
        <w:ind w:left="720"/>
        <w:rPr>
          <w:del w:id="247" w:author=" " w:date="2021-02-21T17:06:00Z"/>
        </w:rPr>
      </w:pPr>
      <w:del w:id="248" w:author=" " w:date="2021-02-21T17:06:00Z">
        <w:r w:rsidRPr="00913D08" w:rsidDel="0089676C">
          <w:delText>Extract A1C from speech.</w:delText>
        </w:r>
      </w:del>
    </w:p>
    <w:p w14:paraId="3AC0CE8E" w14:textId="46BC7DEF" w:rsidR="00913D08" w:rsidDel="0089676C" w:rsidRDefault="00913D08" w:rsidP="00913D08">
      <w:pPr>
        <w:pStyle w:val="BodyText"/>
        <w:numPr>
          <w:ilvl w:val="0"/>
          <w:numId w:val="3"/>
        </w:numPr>
        <w:ind w:left="720"/>
        <w:rPr>
          <w:ins w:id="249" w:author="Mir Assadullah" w:date="2021-02-07T22:14:00Z"/>
          <w:del w:id="250" w:author=" " w:date="2021-02-21T17:06:00Z"/>
        </w:rPr>
      </w:pPr>
      <w:del w:id="251" w:author=" " w:date="2021-02-21T17:06:00Z">
        <w:r w:rsidRPr="00913D08" w:rsidDel="0089676C">
          <w:delText>Extract blood sugar level from speech.</w:delText>
        </w:r>
      </w:del>
    </w:p>
    <w:p w14:paraId="180E3A18" w14:textId="29C1B928" w:rsidR="007D172A" w:rsidDel="0089676C" w:rsidRDefault="007D172A" w:rsidP="00913D08">
      <w:pPr>
        <w:pStyle w:val="BodyText"/>
        <w:numPr>
          <w:ilvl w:val="0"/>
          <w:numId w:val="3"/>
        </w:numPr>
        <w:ind w:left="720"/>
        <w:rPr>
          <w:ins w:id="252" w:author="Mir Assadullah" w:date="2021-02-07T22:14:00Z"/>
          <w:del w:id="253" w:author=" " w:date="2021-02-21T17:06:00Z"/>
        </w:rPr>
      </w:pPr>
      <w:ins w:id="254" w:author="Mir Assadullah" w:date="2021-02-07T22:14:00Z">
        <w:del w:id="255" w:author=" " w:date="2021-02-21T17:06:00Z">
          <w:r w:rsidDel="0089676C">
            <w:delText>Diagnosis</w:delText>
          </w:r>
        </w:del>
      </w:ins>
    </w:p>
    <w:p w14:paraId="5C68ED02" w14:textId="10402361" w:rsidR="007D172A" w:rsidRPr="00913D08" w:rsidDel="0089676C" w:rsidRDefault="007D172A" w:rsidP="00913D08">
      <w:pPr>
        <w:pStyle w:val="BodyText"/>
        <w:numPr>
          <w:ilvl w:val="0"/>
          <w:numId w:val="3"/>
        </w:numPr>
        <w:ind w:left="720"/>
        <w:rPr>
          <w:del w:id="256" w:author=" " w:date="2021-02-21T17:06:00Z"/>
        </w:rPr>
      </w:pPr>
      <w:ins w:id="257" w:author="Mir Assadullah" w:date="2021-02-07T22:14:00Z">
        <w:del w:id="258" w:author=" " w:date="2021-02-21T17:06:00Z">
          <w:r w:rsidDel="0089676C">
            <w:delText xml:space="preserve">Prognosis </w:delText>
          </w:r>
        </w:del>
      </w:ins>
    </w:p>
    <w:p w14:paraId="11C0FED9" w14:textId="3A7D6A41" w:rsidR="00913D08" w:rsidRPr="00913D08" w:rsidDel="0089676C" w:rsidRDefault="00913D08" w:rsidP="00913D08">
      <w:pPr>
        <w:pStyle w:val="BodyText"/>
        <w:numPr>
          <w:ilvl w:val="0"/>
          <w:numId w:val="3"/>
        </w:numPr>
        <w:ind w:left="720"/>
        <w:rPr>
          <w:del w:id="259" w:author=" " w:date="2021-02-21T17:06:00Z"/>
        </w:rPr>
      </w:pPr>
      <w:del w:id="260" w:author=" " w:date="2021-02-21T17:06:00Z">
        <w:r w:rsidRPr="00913D08" w:rsidDel="0089676C">
          <w:delText>Extract medicine dosage from speech.</w:delText>
        </w:r>
      </w:del>
    </w:p>
    <w:p w14:paraId="33FD7578" w14:textId="0B1F88F3" w:rsidR="00913D08" w:rsidRDefault="000A3CBE" w:rsidP="00913D08">
      <w:pPr>
        <w:pStyle w:val="BodyText"/>
        <w:numPr>
          <w:ilvl w:val="0"/>
          <w:numId w:val="3"/>
        </w:numPr>
        <w:ind w:left="720"/>
        <w:rPr>
          <w:ins w:id="261" w:author=" " w:date="2021-02-21T17:13:00Z"/>
        </w:rPr>
      </w:pPr>
      <w:ins w:id="262" w:author=" " w:date="2021-02-21T17:13:00Z">
        <w:r>
          <w:t>Isolate</w:t>
        </w:r>
      </w:ins>
      <w:ins w:id="263" w:author=" " w:date="2021-02-21T17:12:00Z">
        <w:r>
          <w:t xml:space="preserve"> </w:t>
        </w:r>
      </w:ins>
      <w:ins w:id="264" w:author=" " w:date="2021-02-21T17:13:00Z">
        <w:r>
          <w:t xml:space="preserve">primary </w:t>
        </w:r>
      </w:ins>
      <w:ins w:id="265" w:author=" " w:date="2021-02-21T17:12:00Z">
        <w:r>
          <w:t xml:space="preserve">user’s voice </w:t>
        </w:r>
      </w:ins>
      <w:ins w:id="266" w:author=" " w:date="2021-02-21T17:17:00Z">
        <w:r>
          <w:t>for use</w:t>
        </w:r>
      </w:ins>
      <w:ins w:id="267" w:author=" " w:date="2021-02-21T17:18:00Z">
        <w:r>
          <w:t xml:space="preserve"> within the service.</w:t>
        </w:r>
      </w:ins>
      <w:del w:id="268" w:author=" " w:date="2021-02-21T17:07:00Z">
        <w:r w:rsidR="00913D08" w:rsidRPr="00913D08" w:rsidDel="0089676C">
          <w:delText>Insert extracted entities and data into a database.</w:delText>
        </w:r>
      </w:del>
    </w:p>
    <w:p w14:paraId="062A3DDC" w14:textId="5ED89709" w:rsidR="000A3CBE" w:rsidRDefault="000A3CBE" w:rsidP="00913D08">
      <w:pPr>
        <w:pStyle w:val="BodyText"/>
        <w:numPr>
          <w:ilvl w:val="0"/>
          <w:numId w:val="3"/>
        </w:numPr>
        <w:ind w:left="720"/>
        <w:rPr>
          <w:ins w:id="269" w:author=" " w:date="2021-02-21T17:14:00Z"/>
        </w:rPr>
      </w:pPr>
      <w:ins w:id="270" w:author=" " w:date="2021-02-21T17:14:00Z">
        <w:r>
          <w:t xml:space="preserve">Receive report </w:t>
        </w:r>
      </w:ins>
      <w:ins w:id="271" w:author=" " w:date="2021-02-21T17:16:00Z">
        <w:r>
          <w:t>identifier</w:t>
        </w:r>
      </w:ins>
      <w:ins w:id="272" w:author=" " w:date="2021-02-21T17:18:00Z">
        <w:r>
          <w:t xml:space="preserve"> (id or name)</w:t>
        </w:r>
      </w:ins>
      <w:ins w:id="273" w:author=" " w:date="2021-02-21T17:16:00Z">
        <w:r>
          <w:t xml:space="preserve"> </w:t>
        </w:r>
      </w:ins>
      <w:ins w:id="274" w:author=" " w:date="2021-02-21T17:14:00Z">
        <w:r>
          <w:t>from</w:t>
        </w:r>
      </w:ins>
      <w:ins w:id="275" w:author=" " w:date="2021-02-21T17:16:00Z">
        <w:r>
          <w:t xml:space="preserve"> user.</w:t>
        </w:r>
      </w:ins>
    </w:p>
    <w:p w14:paraId="0B81780D" w14:textId="55FC16B1" w:rsidR="000A3CBE" w:rsidRDefault="000A3CBE" w:rsidP="00913D08">
      <w:pPr>
        <w:pStyle w:val="BodyText"/>
        <w:numPr>
          <w:ilvl w:val="0"/>
          <w:numId w:val="3"/>
        </w:numPr>
        <w:ind w:left="720"/>
        <w:rPr>
          <w:ins w:id="276" w:author=" " w:date="2021-02-21T17:14:00Z"/>
        </w:rPr>
      </w:pPr>
      <w:ins w:id="277" w:author=" " w:date="2021-02-21T17:14:00Z">
        <w:r>
          <w:t>Get report fields from database</w:t>
        </w:r>
      </w:ins>
      <w:ins w:id="278" w:author=" " w:date="2021-02-21T17:16:00Z">
        <w:r>
          <w:t>.</w:t>
        </w:r>
      </w:ins>
    </w:p>
    <w:p w14:paraId="41EAA32A" w14:textId="71CA0FD2" w:rsidR="000A3CBE" w:rsidRDefault="000A3CBE" w:rsidP="000A3CBE">
      <w:pPr>
        <w:pStyle w:val="BodyText"/>
        <w:numPr>
          <w:ilvl w:val="0"/>
          <w:numId w:val="3"/>
        </w:numPr>
        <w:ind w:left="720"/>
        <w:rPr>
          <w:ins w:id="279" w:author=" " w:date="2021-02-21T17:15:00Z"/>
        </w:rPr>
      </w:pPr>
      <w:ins w:id="280" w:author=" " w:date="2021-02-21T17:14:00Z">
        <w:r>
          <w:t>Process report contents and fields</w:t>
        </w:r>
      </w:ins>
      <w:ins w:id="281" w:author=" " w:date="2021-02-21T17:17:00Z">
        <w:r>
          <w:t>.</w:t>
        </w:r>
      </w:ins>
    </w:p>
    <w:p w14:paraId="35C702B1" w14:textId="2F2B3097" w:rsidR="000A3CBE" w:rsidRDefault="000A3CBE" w:rsidP="000A3CBE">
      <w:pPr>
        <w:pStyle w:val="BodyText"/>
        <w:numPr>
          <w:ilvl w:val="0"/>
          <w:numId w:val="3"/>
        </w:numPr>
        <w:ind w:left="720"/>
        <w:rPr>
          <w:ins w:id="282" w:author=" " w:date="2021-02-21T17:15:00Z"/>
        </w:rPr>
      </w:pPr>
      <w:ins w:id="283" w:author=" " w:date="2021-02-21T17:15:00Z">
        <w:r>
          <w:t>Generate dynamic intents to capture report fields</w:t>
        </w:r>
      </w:ins>
      <w:ins w:id="284" w:author=" " w:date="2021-02-21T17:19:00Z">
        <w:r w:rsidR="001673E0">
          <w:t>.</w:t>
        </w:r>
      </w:ins>
    </w:p>
    <w:p w14:paraId="24D9042C" w14:textId="1C84D6A5" w:rsidR="000A3CBE" w:rsidRPr="00913D08" w:rsidRDefault="000A3CBE">
      <w:pPr>
        <w:pStyle w:val="BodyText"/>
        <w:numPr>
          <w:ilvl w:val="0"/>
          <w:numId w:val="3"/>
        </w:numPr>
        <w:ind w:left="720"/>
        <w:pPrChange w:id="285" w:author=" " w:date="2021-02-21T17:14:00Z">
          <w:pPr>
            <w:pStyle w:val="BodyText"/>
            <w:numPr>
              <w:numId w:val="3"/>
            </w:numPr>
            <w:ind w:left="1080" w:hanging="360"/>
          </w:pPr>
        </w:pPrChange>
      </w:pPr>
      <w:ins w:id="286" w:author=" " w:date="2021-02-21T17:17:00Z">
        <w:r>
          <w:t>Identify entities extracted by the Dialogflow service</w:t>
        </w:r>
      </w:ins>
      <w:ins w:id="287" w:author=" " w:date="2021-02-21T17:19:00Z">
        <w:r w:rsidR="001673E0">
          <w:t>.</w:t>
        </w:r>
      </w:ins>
    </w:p>
    <w:p w14:paraId="2208E3F9" w14:textId="17686F5C" w:rsidR="0089676C" w:rsidRDefault="0089676C" w:rsidP="00913D08">
      <w:pPr>
        <w:pStyle w:val="BodyText"/>
        <w:numPr>
          <w:ilvl w:val="0"/>
          <w:numId w:val="3"/>
        </w:numPr>
        <w:ind w:left="720"/>
        <w:rPr>
          <w:ins w:id="288" w:author=" " w:date="2021-02-21T17:06:00Z"/>
        </w:rPr>
      </w:pPr>
      <w:ins w:id="289" w:author=" " w:date="2021-02-21T17:06:00Z">
        <w:r>
          <w:t xml:space="preserve">Insert </w:t>
        </w:r>
      </w:ins>
      <w:ins w:id="290" w:author=" " w:date="2021-02-21T17:07:00Z">
        <w:r>
          <w:t>extracted entities and data into a database</w:t>
        </w:r>
      </w:ins>
      <w:ins w:id="291" w:author=" " w:date="2021-02-21T17:19:00Z">
        <w:r w:rsidR="001673E0">
          <w:t xml:space="preserve"> for report generation</w:t>
        </w:r>
      </w:ins>
      <w:ins w:id="292" w:author=" " w:date="2021-02-21T17:07:00Z">
        <w:r>
          <w:t>.</w:t>
        </w:r>
      </w:ins>
    </w:p>
    <w:p w14:paraId="1D903DA2" w14:textId="5CBF1445" w:rsidR="00913D08" w:rsidRDefault="001673E0" w:rsidP="00913D08">
      <w:pPr>
        <w:pStyle w:val="BodyText"/>
        <w:numPr>
          <w:ilvl w:val="0"/>
          <w:numId w:val="3"/>
        </w:numPr>
        <w:ind w:left="720"/>
        <w:rPr>
          <w:ins w:id="293" w:author="Mir Assadullah" w:date="2021-02-07T22:14:00Z"/>
        </w:rPr>
      </w:pPr>
      <w:ins w:id="294" w:author=" " w:date="2021-02-21T17:20:00Z">
        <w:r>
          <w:t>Dialogflow s</w:t>
        </w:r>
      </w:ins>
      <w:del w:id="295" w:author=" " w:date="2021-02-21T17:20:00Z">
        <w:r w:rsidR="00913D08" w:rsidRPr="00913D08" w:rsidDel="001673E0">
          <w:delText>S</w:delText>
        </w:r>
      </w:del>
      <w:r w:rsidR="00913D08" w:rsidRPr="00913D08">
        <w:t xml:space="preserve">ervice is integrated with </w:t>
      </w:r>
      <w:ins w:id="296" w:author=" " w:date="2021-02-21T17:20:00Z">
        <w:r>
          <w:t xml:space="preserve">the </w:t>
        </w:r>
      </w:ins>
      <w:r w:rsidR="00913D08" w:rsidRPr="00913D08">
        <w:t>mobile application</w:t>
      </w:r>
      <w:ins w:id="297" w:author=" " w:date="2021-02-21T17:20:00Z">
        <w:r>
          <w:t>.</w:t>
        </w:r>
      </w:ins>
    </w:p>
    <w:p w14:paraId="5EAE8D65" w14:textId="48BEE0D4" w:rsidR="007D172A" w:rsidDel="0089676C" w:rsidRDefault="007D172A" w:rsidP="00913D08">
      <w:pPr>
        <w:pStyle w:val="BodyText"/>
        <w:numPr>
          <w:ilvl w:val="0"/>
          <w:numId w:val="3"/>
        </w:numPr>
        <w:ind w:left="720"/>
        <w:rPr>
          <w:ins w:id="298" w:author="Mir Assadullah" w:date="2021-02-07T22:15:00Z"/>
          <w:del w:id="299" w:author=" " w:date="2021-02-21T17:05:00Z"/>
        </w:rPr>
      </w:pPr>
      <w:ins w:id="300" w:author="Mir Assadullah" w:date="2021-02-07T22:14:00Z">
        <w:del w:id="301" w:author=" " w:date="2021-02-21T17:05:00Z">
          <w:r w:rsidDel="0089676C">
            <w:delText>Treatment plan</w:delText>
          </w:r>
        </w:del>
      </w:ins>
      <w:bookmarkStart w:id="302" w:name="_Toc64825574"/>
      <w:bookmarkEnd w:id="302"/>
    </w:p>
    <w:p w14:paraId="5360CD3C" w14:textId="04144C76" w:rsidR="007D172A" w:rsidDel="0089676C" w:rsidRDefault="007D172A" w:rsidP="00913D08">
      <w:pPr>
        <w:pStyle w:val="BodyText"/>
        <w:numPr>
          <w:ilvl w:val="0"/>
          <w:numId w:val="3"/>
        </w:numPr>
        <w:ind w:left="720"/>
        <w:rPr>
          <w:ins w:id="303" w:author="Mir Assadullah" w:date="2021-02-07T22:15:00Z"/>
          <w:del w:id="304" w:author=" " w:date="2021-02-21T17:05:00Z"/>
        </w:rPr>
      </w:pPr>
      <w:ins w:id="305" w:author="Mir Assadullah" w:date="2021-02-07T22:15:00Z">
        <w:del w:id="306" w:author=" " w:date="2021-02-21T17:05:00Z">
          <w:r w:rsidDel="0089676C">
            <w:delText>Prescription</w:delText>
          </w:r>
        </w:del>
      </w:ins>
      <w:ins w:id="307" w:author="Mir Assadullah" w:date="2021-02-07T22:16:00Z">
        <w:del w:id="308" w:author=" " w:date="2021-02-21T17:05:00Z">
          <w:r w:rsidDel="0089676C">
            <w:delText xml:space="preserve"> and dosage</w:delText>
          </w:r>
        </w:del>
      </w:ins>
      <w:bookmarkStart w:id="309" w:name="_Toc64825575"/>
      <w:bookmarkEnd w:id="309"/>
    </w:p>
    <w:p w14:paraId="3FCCBE7B" w14:textId="77E2AB59" w:rsidR="007D172A" w:rsidRPr="00913D08" w:rsidDel="0089676C" w:rsidRDefault="007D172A" w:rsidP="00913D08">
      <w:pPr>
        <w:pStyle w:val="BodyText"/>
        <w:numPr>
          <w:ilvl w:val="0"/>
          <w:numId w:val="3"/>
        </w:numPr>
        <w:ind w:left="720"/>
        <w:rPr>
          <w:del w:id="310" w:author=" " w:date="2021-02-21T17:05:00Z"/>
        </w:rPr>
      </w:pPr>
      <w:ins w:id="311" w:author="Mir Assadullah" w:date="2021-02-07T22:15:00Z">
        <w:del w:id="312" w:author=" " w:date="2021-02-21T17:05:00Z">
          <w:r w:rsidDel="0089676C">
            <w:delText>Follow</w:delText>
          </w:r>
        </w:del>
      </w:ins>
      <w:ins w:id="313" w:author="Mir Assadullah" w:date="2021-02-07T22:17:00Z">
        <w:del w:id="314" w:author=" " w:date="2021-02-21T17:05:00Z">
          <w:r w:rsidDel="0089676C">
            <w:delText>-</w:delText>
          </w:r>
        </w:del>
      </w:ins>
      <w:ins w:id="315" w:author="Mir Assadullah" w:date="2021-02-07T22:15:00Z">
        <w:del w:id="316" w:author=" " w:date="2021-02-21T17:05:00Z">
          <w:r w:rsidDel="0089676C">
            <w:delText>up</w:delText>
          </w:r>
        </w:del>
      </w:ins>
      <w:ins w:id="317" w:author="Mir Assadullah" w:date="2021-02-07T22:17:00Z">
        <w:del w:id="318" w:author=" " w:date="2021-02-21T17:05:00Z">
          <w:r w:rsidDel="0089676C">
            <w:delText xml:space="preserve"> plan</w:delText>
          </w:r>
        </w:del>
      </w:ins>
      <w:bookmarkStart w:id="319" w:name="_Toc64825576"/>
      <w:bookmarkEnd w:id="319"/>
    </w:p>
    <w:p w14:paraId="56DABE0D" w14:textId="3DEA9A5A" w:rsidR="00227516" w:rsidRDefault="002C44BB" w:rsidP="6BB5C6EC">
      <w:pPr>
        <w:pStyle w:val="Heading2"/>
      </w:pPr>
      <w:bookmarkStart w:id="320" w:name="_Toc64825577"/>
      <w:r>
        <w:t>Scope</w:t>
      </w:r>
      <w:bookmarkEnd w:id="219"/>
      <w:bookmarkEnd w:id="320"/>
    </w:p>
    <w:p w14:paraId="694A4EAD" w14:textId="0FB06C91" w:rsidR="3D89B92D" w:rsidRDefault="3D89B92D" w:rsidP="00E23CD8">
      <w:r w:rsidRPr="2BC57DCF">
        <w:t xml:space="preserve">This SRS applies only to the </w:t>
      </w:r>
      <w:r w:rsidR="00477DCB" w:rsidRPr="00A949AF">
        <w:rPr>
          <w:iCs/>
        </w:rPr>
        <w:t>DialogFlow</w:t>
      </w:r>
      <w:r w:rsidR="3C048EC2" w:rsidRPr="2BC57DCF">
        <w:t xml:space="preserve"> service portion of the report generation tool</w:t>
      </w:r>
      <w:r w:rsidR="633B602C" w:rsidRPr="2BC57DCF">
        <w:t>, which is responsible for the interpretation of phrases from the mobile portion of the tool</w:t>
      </w:r>
      <w:r w:rsidR="00477DCB">
        <w:rPr>
          <w:i/>
        </w:rPr>
        <w:t xml:space="preserve"> </w:t>
      </w:r>
      <w:r w:rsidR="633B602C" w:rsidRPr="2BC57DCF">
        <w:t xml:space="preserve">and </w:t>
      </w:r>
      <w:del w:id="321" w:author=" " w:date="2021-02-21T17:20:00Z">
        <w:r w:rsidR="633B602C" w:rsidRPr="2BC57DCF" w:rsidDel="001673E0">
          <w:delText>passing off</w:delText>
        </w:r>
      </w:del>
      <w:ins w:id="322" w:author=" " w:date="2021-02-21T17:20:00Z">
        <w:r w:rsidR="001673E0">
          <w:t>inserting</w:t>
        </w:r>
      </w:ins>
      <w:r w:rsidR="633B602C" w:rsidRPr="2BC57DCF">
        <w:t xml:space="preserve"> the </w:t>
      </w:r>
      <w:r w:rsidR="00477DCB" w:rsidRPr="00A949AF">
        <w:rPr>
          <w:iCs/>
        </w:rPr>
        <w:t>extracted</w:t>
      </w:r>
      <w:r w:rsidR="633B602C" w:rsidRPr="2BC57DCF">
        <w:t xml:space="preserve"> data </w:t>
      </w:r>
      <w:ins w:id="323" w:author=" " w:date="2021-02-21T17:20:00Z">
        <w:r w:rsidR="001673E0">
          <w:t xml:space="preserve">into a database for </w:t>
        </w:r>
      </w:ins>
      <w:del w:id="324" w:author=" " w:date="2021-02-21T17:20:00Z">
        <w:r w:rsidR="633B602C" w:rsidRPr="2BC57DCF" w:rsidDel="001673E0">
          <w:delText xml:space="preserve">to </w:delText>
        </w:r>
      </w:del>
      <w:r w:rsidR="633B602C" w:rsidRPr="2BC57DCF">
        <w:t xml:space="preserve">the web API that will </w:t>
      </w:r>
      <w:r w:rsidR="28C3DD86" w:rsidRPr="2BC57DCF">
        <w:t>put the data within a report</w:t>
      </w:r>
      <w:ins w:id="325" w:author=" " w:date="2021-02-21T17:21:00Z">
        <w:r w:rsidR="001673E0">
          <w:t xml:space="preserve"> for creation or updating</w:t>
        </w:r>
      </w:ins>
      <w:r w:rsidR="28C3DD86" w:rsidRPr="2BC57DCF">
        <w:t>.</w:t>
      </w:r>
    </w:p>
    <w:p w14:paraId="2150D3E6" w14:textId="77777777" w:rsidR="00E23CD8" w:rsidRDefault="00E23CD8" w:rsidP="00A949AF"/>
    <w:p w14:paraId="46A32D9A" w14:textId="606BC548" w:rsidR="00A05971" w:rsidRDefault="5E1861C8" w:rsidP="00A949AF">
      <w:r>
        <w:t xml:space="preserve">The </w:t>
      </w:r>
      <w:r w:rsidR="00477DCB">
        <w:t>DialogFlow</w:t>
      </w:r>
      <w:r>
        <w:t xml:space="preserve"> team will also be responsible for developing the web</w:t>
      </w:r>
      <w:r w:rsidR="4440336F">
        <w:t>hook service that will pass information to the form templates present on the web servers.</w:t>
      </w:r>
    </w:p>
    <w:p w14:paraId="1FE90271" w14:textId="6157C60E" w:rsidR="00227516" w:rsidRDefault="002C44BB" w:rsidP="6BB5C6EC">
      <w:pPr>
        <w:pStyle w:val="Heading2"/>
      </w:pPr>
      <w:bookmarkStart w:id="326" w:name="_Toc62594930"/>
      <w:bookmarkStart w:id="327" w:name="_Toc64825578"/>
      <w:r>
        <w:t>Definitions, Acronyms and Abbreviations</w:t>
      </w:r>
      <w:bookmarkEnd w:id="326"/>
      <w:bookmarkEnd w:id="327"/>
    </w:p>
    <w:tbl>
      <w:tblPr>
        <w:tblStyle w:val="GridTable4-Accent1"/>
        <w:tblW w:w="0" w:type="auto"/>
        <w:tblLook w:val="04A0" w:firstRow="1" w:lastRow="0" w:firstColumn="1" w:lastColumn="0" w:noHBand="0" w:noVBand="1"/>
      </w:tblPr>
      <w:tblGrid>
        <w:gridCol w:w="4673"/>
        <w:gridCol w:w="4677"/>
      </w:tblGrid>
      <w:tr w:rsidR="00477DCB" w14:paraId="71EEF3DA" w14:textId="77777777" w:rsidTr="00477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404DC22" w14:textId="7C50017C" w:rsidR="00477DCB" w:rsidRDefault="00477DCB" w:rsidP="00477DCB">
            <w:pPr>
              <w:pStyle w:val="BodyText"/>
              <w:tabs>
                <w:tab w:val="center" w:pos="2286"/>
              </w:tabs>
              <w:ind w:left="0"/>
            </w:pPr>
            <w:r>
              <w:t>Term</w:t>
            </w:r>
          </w:p>
        </w:tc>
        <w:tc>
          <w:tcPr>
            <w:tcW w:w="4788" w:type="dxa"/>
          </w:tcPr>
          <w:p w14:paraId="797E00BB" w14:textId="5D065B98" w:rsidR="00477DCB" w:rsidRDefault="00477DCB" w:rsidP="00477DCB">
            <w:pPr>
              <w:pStyle w:val="BodyText"/>
              <w:ind w:left="0"/>
              <w:cnfStyle w:val="100000000000" w:firstRow="1" w:lastRow="0" w:firstColumn="0" w:lastColumn="0" w:oddVBand="0" w:evenVBand="0" w:oddHBand="0" w:evenHBand="0" w:firstRowFirstColumn="0" w:firstRowLastColumn="0" w:lastRowFirstColumn="0" w:lastRowLastColumn="0"/>
            </w:pPr>
            <w:r>
              <w:t>Definition</w:t>
            </w:r>
          </w:p>
        </w:tc>
      </w:tr>
      <w:tr w:rsidR="00477DCB" w14:paraId="49098AA5" w14:textId="77777777" w:rsidTr="00477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70DDE04" w14:textId="7950869D" w:rsidR="00477DCB" w:rsidRDefault="00477DCB" w:rsidP="00477DCB">
            <w:pPr>
              <w:pStyle w:val="BodyText"/>
              <w:ind w:left="0"/>
            </w:pPr>
            <w:r>
              <w:t>SRS</w:t>
            </w:r>
          </w:p>
        </w:tc>
        <w:tc>
          <w:tcPr>
            <w:tcW w:w="4788" w:type="dxa"/>
          </w:tcPr>
          <w:p w14:paraId="6A0B27FA" w14:textId="5B628081" w:rsidR="00477DCB" w:rsidRDefault="00477DCB" w:rsidP="00477DCB">
            <w:pPr>
              <w:pStyle w:val="BodyText"/>
              <w:ind w:left="0"/>
              <w:cnfStyle w:val="000000100000" w:firstRow="0" w:lastRow="0" w:firstColumn="0" w:lastColumn="0" w:oddVBand="0" w:evenVBand="0" w:oddHBand="1" w:evenHBand="0" w:firstRowFirstColumn="0" w:firstRowLastColumn="0" w:lastRowFirstColumn="0" w:lastRowLastColumn="0"/>
            </w:pPr>
            <w:r>
              <w:t>Software Requirements Specification</w:t>
            </w:r>
          </w:p>
        </w:tc>
      </w:tr>
      <w:tr w:rsidR="00477DCB" w14:paraId="5130D5BE" w14:textId="77777777" w:rsidTr="00477DCB">
        <w:tc>
          <w:tcPr>
            <w:cnfStyle w:val="001000000000" w:firstRow="0" w:lastRow="0" w:firstColumn="1" w:lastColumn="0" w:oddVBand="0" w:evenVBand="0" w:oddHBand="0" w:evenHBand="0" w:firstRowFirstColumn="0" w:firstRowLastColumn="0" w:lastRowFirstColumn="0" w:lastRowLastColumn="0"/>
            <w:tcW w:w="4788" w:type="dxa"/>
          </w:tcPr>
          <w:p w14:paraId="64393BB2" w14:textId="79AEF113" w:rsidR="00477DCB" w:rsidRDefault="00477DCB" w:rsidP="00477DCB">
            <w:pPr>
              <w:pStyle w:val="BodyText"/>
              <w:ind w:left="0"/>
            </w:pPr>
            <w:r>
              <w:t>DialogFlow</w:t>
            </w:r>
          </w:p>
        </w:tc>
        <w:tc>
          <w:tcPr>
            <w:tcW w:w="4788" w:type="dxa"/>
          </w:tcPr>
          <w:p w14:paraId="02B4125B" w14:textId="1BC2BA7B" w:rsidR="00477DCB" w:rsidRDefault="00477DCB" w:rsidP="00477DCB">
            <w:pPr>
              <w:pStyle w:val="BodyText"/>
              <w:ind w:left="0"/>
              <w:cnfStyle w:val="000000000000" w:firstRow="0" w:lastRow="0" w:firstColumn="0" w:lastColumn="0" w:oddVBand="0" w:evenVBand="0" w:oddHBand="0" w:evenHBand="0" w:firstRowFirstColumn="0" w:firstRowLastColumn="0" w:lastRowFirstColumn="0" w:lastRowLastColumn="0"/>
            </w:pPr>
            <w:r>
              <w:t>Google AI service to interpret speech to text</w:t>
            </w:r>
          </w:p>
        </w:tc>
      </w:tr>
      <w:tr w:rsidR="0089676C" w14:paraId="43216285" w14:textId="77777777" w:rsidTr="00477DCB">
        <w:trPr>
          <w:cnfStyle w:val="000000100000" w:firstRow="0" w:lastRow="0" w:firstColumn="0" w:lastColumn="0" w:oddVBand="0" w:evenVBand="0" w:oddHBand="1" w:evenHBand="0" w:firstRowFirstColumn="0" w:firstRowLastColumn="0" w:lastRowFirstColumn="0" w:lastRowLastColumn="0"/>
          <w:ins w:id="328" w:author=" " w:date="2021-02-21T17:09:00Z"/>
        </w:trPr>
        <w:tc>
          <w:tcPr>
            <w:cnfStyle w:val="001000000000" w:firstRow="0" w:lastRow="0" w:firstColumn="1" w:lastColumn="0" w:oddVBand="0" w:evenVBand="0" w:oddHBand="0" w:evenHBand="0" w:firstRowFirstColumn="0" w:firstRowLastColumn="0" w:lastRowFirstColumn="0" w:lastRowLastColumn="0"/>
            <w:tcW w:w="4788" w:type="dxa"/>
          </w:tcPr>
          <w:p w14:paraId="566A5254" w14:textId="4DBF1F4F" w:rsidR="0089676C" w:rsidRDefault="0089676C" w:rsidP="00477DCB">
            <w:pPr>
              <w:pStyle w:val="BodyText"/>
              <w:ind w:left="0"/>
              <w:rPr>
                <w:ins w:id="329" w:author=" " w:date="2021-02-21T17:09:00Z"/>
              </w:rPr>
            </w:pPr>
            <w:ins w:id="330" w:author=" " w:date="2021-02-21T17:09:00Z">
              <w:r>
                <w:t>GCP</w:t>
              </w:r>
            </w:ins>
          </w:p>
        </w:tc>
        <w:tc>
          <w:tcPr>
            <w:tcW w:w="4788" w:type="dxa"/>
          </w:tcPr>
          <w:p w14:paraId="47E54F56" w14:textId="15C9DEEB" w:rsidR="0089676C" w:rsidRDefault="0089676C" w:rsidP="00477DCB">
            <w:pPr>
              <w:pStyle w:val="BodyText"/>
              <w:ind w:left="0"/>
              <w:cnfStyle w:val="000000100000" w:firstRow="0" w:lastRow="0" w:firstColumn="0" w:lastColumn="0" w:oddVBand="0" w:evenVBand="0" w:oddHBand="1" w:evenHBand="0" w:firstRowFirstColumn="0" w:firstRowLastColumn="0" w:lastRowFirstColumn="0" w:lastRowLastColumn="0"/>
              <w:rPr>
                <w:ins w:id="331" w:author=" " w:date="2021-02-21T17:09:00Z"/>
              </w:rPr>
            </w:pPr>
            <w:ins w:id="332" w:author=" " w:date="2021-02-21T17:09:00Z">
              <w:r>
                <w:t>Google Cloud Platform</w:t>
              </w:r>
            </w:ins>
          </w:p>
        </w:tc>
      </w:tr>
    </w:tbl>
    <w:p w14:paraId="5587A787" w14:textId="3BCED77C" w:rsidR="3D3D17DE" w:rsidDel="001673E0" w:rsidRDefault="3D3D17DE" w:rsidP="00A949AF">
      <w:pPr>
        <w:ind w:left="1728" w:hanging="1008"/>
        <w:rPr>
          <w:del w:id="333" w:author=" " w:date="2021-02-21T17:19:00Z"/>
        </w:rPr>
      </w:pPr>
      <w:bookmarkStart w:id="334" w:name="_Toc62594885"/>
      <w:bookmarkStart w:id="335" w:name="_Toc62594931"/>
      <w:bookmarkStart w:id="336" w:name="_Toc62595053"/>
      <w:bookmarkStart w:id="337" w:name="_Toc62595077"/>
      <w:bookmarkStart w:id="338" w:name="_Toc62594887"/>
      <w:bookmarkStart w:id="339" w:name="_Toc62594933"/>
      <w:bookmarkStart w:id="340" w:name="_Toc62595055"/>
      <w:bookmarkStart w:id="341" w:name="_Toc62595079"/>
      <w:bookmarkStart w:id="342" w:name="_Toc62594934"/>
      <w:bookmarkStart w:id="343" w:name="_Toc64825579"/>
      <w:bookmarkEnd w:id="334"/>
      <w:bookmarkEnd w:id="335"/>
      <w:bookmarkEnd w:id="336"/>
      <w:bookmarkEnd w:id="337"/>
      <w:bookmarkEnd w:id="338"/>
      <w:bookmarkEnd w:id="339"/>
      <w:bookmarkEnd w:id="340"/>
      <w:bookmarkEnd w:id="341"/>
      <w:bookmarkEnd w:id="342"/>
      <w:bookmarkEnd w:id="343"/>
    </w:p>
    <w:p w14:paraId="01B2E084" w14:textId="77777777" w:rsidR="009C4704" w:rsidRDefault="009C4704" w:rsidP="6BB5C6EC">
      <w:pPr>
        <w:pStyle w:val="Heading2"/>
      </w:pPr>
      <w:bookmarkStart w:id="344" w:name="_Toc64825580"/>
      <w:bookmarkStart w:id="345" w:name="_Toc62594935"/>
      <w:r>
        <w:t>References</w:t>
      </w:r>
      <w:bookmarkEnd w:id="344"/>
    </w:p>
    <w:p w14:paraId="389E5D36" w14:textId="77777777" w:rsidR="009C4704" w:rsidRDefault="009C4704" w:rsidP="009C4704">
      <w:pPr>
        <w:ind w:left="1728" w:hanging="1008"/>
      </w:pPr>
      <w:r w:rsidRPr="4A6DE741">
        <w:t>Initiating document:</w:t>
      </w:r>
    </w:p>
    <w:p w14:paraId="5A1DA10F" w14:textId="2CB3C6C3" w:rsidR="00A05971" w:rsidRDefault="009C4704" w:rsidP="00A949AF">
      <w:pPr>
        <w:ind w:left="1728" w:hanging="1008"/>
      </w:pPr>
      <w:proofErr w:type="spellStart"/>
      <w:r>
        <w:t>Assadullah</w:t>
      </w:r>
      <w:proofErr w:type="spellEnd"/>
      <w:r w:rsidRPr="4A6DE741">
        <w:t xml:space="preserve">, </w:t>
      </w:r>
      <w:r>
        <w:t>M</w:t>
      </w:r>
      <w:r w:rsidRPr="4A6DE741">
        <w:t>. (202</w:t>
      </w:r>
      <w:r>
        <w:t>1</w:t>
      </w:r>
      <w:r w:rsidRPr="4A6DE741">
        <w:t xml:space="preserve">). </w:t>
      </w:r>
      <w:r>
        <w:t>SWEN670 Kickoff Meeting</w:t>
      </w:r>
      <w:r w:rsidRPr="4A6DE741">
        <w:t>. Retrieved from:</w:t>
      </w:r>
      <w:r>
        <w:t xml:space="preserve">  </w:t>
      </w:r>
      <w:hyperlink r:id="rId17" w:history="1">
        <w:r w:rsidRPr="00DF3860">
          <w:rPr>
            <w:rStyle w:val="Hyperlink"/>
          </w:rPr>
          <w:t>https://learn.umgc.edu/d2l/le/news/545048/2101272/view</w:t>
        </w:r>
      </w:hyperlink>
    </w:p>
    <w:p w14:paraId="6C0E1DE5" w14:textId="63A2F7B4" w:rsidR="00227516" w:rsidRDefault="002C44BB" w:rsidP="6BB5C6EC">
      <w:pPr>
        <w:pStyle w:val="Heading2"/>
      </w:pPr>
      <w:bookmarkStart w:id="346" w:name="_Toc64825581"/>
      <w:r>
        <w:t>Overview</w:t>
      </w:r>
      <w:bookmarkEnd w:id="345"/>
      <w:bookmarkEnd w:id="346"/>
    </w:p>
    <w:p w14:paraId="55D9941F" w14:textId="00BA5D7E" w:rsidR="2E38DEA2" w:rsidDel="001673E0" w:rsidRDefault="2E38DEA2" w:rsidP="00A949AF">
      <w:pPr>
        <w:rPr>
          <w:del w:id="347" w:author=" " w:date="2021-02-21T17:21:00Z"/>
        </w:rPr>
      </w:pPr>
      <w:r w:rsidRPr="5EAB261B">
        <w:t>There are two overall sections of the SRS, the Overall Description which i</w:t>
      </w:r>
      <w:r w:rsidR="6F93F970" w:rsidRPr="5EAB261B">
        <w:t xml:space="preserve">s in high level detail, </w:t>
      </w:r>
      <w:r w:rsidR="6F0FC74E" w:rsidRPr="5EAB261B">
        <w:t>and specific</w:t>
      </w:r>
      <w:r w:rsidR="6F93F970" w:rsidRPr="5EAB261B">
        <w:t xml:space="preserve"> requirements which are going to be in more </w:t>
      </w:r>
      <w:r w:rsidR="4BE11EB1" w:rsidRPr="5EAB261B">
        <w:t>fine-grained</w:t>
      </w:r>
      <w:r w:rsidR="6F93F970" w:rsidRPr="5EAB261B">
        <w:t xml:space="preserve"> detail.</w:t>
      </w:r>
    </w:p>
    <w:p w14:paraId="51BFDE13" w14:textId="77777777" w:rsidR="00DF3860" w:rsidRDefault="00DF3860">
      <w:pPr>
        <w:rPr>
          <w:rFonts w:ascii="Arial" w:hAnsi="Arial"/>
          <w:b/>
          <w:sz w:val="24"/>
        </w:rPr>
        <w:pPrChange w:id="348" w:author=" " w:date="2021-02-21T17:21:00Z">
          <w:pPr>
            <w:widowControl/>
            <w:spacing w:line="240" w:lineRule="auto"/>
          </w:pPr>
        </w:pPrChange>
      </w:pPr>
      <w:del w:id="349" w:author=" " w:date="2021-02-21T17:21:00Z">
        <w:r w:rsidDel="001673E0">
          <w:br w:type="page"/>
        </w:r>
      </w:del>
    </w:p>
    <w:p w14:paraId="30160CBA" w14:textId="3F8E93C9" w:rsidR="00227516" w:rsidRDefault="002C44BB">
      <w:pPr>
        <w:pStyle w:val="Heading1"/>
      </w:pPr>
      <w:bookmarkStart w:id="350" w:name="_Toc62594936"/>
      <w:bookmarkStart w:id="351" w:name="_Toc64825582"/>
      <w:r>
        <w:lastRenderedPageBreak/>
        <w:t>Overall Description</w:t>
      </w:r>
      <w:bookmarkEnd w:id="350"/>
      <w:bookmarkEnd w:id="351"/>
    </w:p>
    <w:p w14:paraId="21CCD76C" w14:textId="1C79FD48" w:rsidR="0BF0C42B" w:rsidRDefault="05E17B47" w:rsidP="00E23CD8">
      <w:r>
        <w:t xml:space="preserve">The interpreter will be taking in data from the mobile application. The data ingested will be in the form of text, which can be directly put into the </w:t>
      </w:r>
      <w:r w:rsidR="00477DCB">
        <w:t>DialogFlow</w:t>
      </w:r>
      <w:r>
        <w:t xml:space="preserve"> application</w:t>
      </w:r>
      <w:ins w:id="352" w:author="Caleb Crickette" w:date="2021-02-10T20:56:00Z">
        <w:r w:rsidR="5206E905">
          <w:t xml:space="preserve">, which is triggered with an </w:t>
        </w:r>
      </w:ins>
      <w:ins w:id="353" w:author="Caleb Crickette" w:date="2021-02-11T13:38:00Z">
        <w:r w:rsidR="6F08C880">
          <w:t xml:space="preserve">invocation </w:t>
        </w:r>
      </w:ins>
      <w:ins w:id="354" w:author="Caleb Crickette" w:date="2021-02-10T20:56:00Z">
        <w:r w:rsidR="5206E905">
          <w:t>controlled by a Google Action</w:t>
        </w:r>
      </w:ins>
      <w:r w:rsidR="59EC271F">
        <w:t xml:space="preserve">. </w:t>
      </w:r>
      <w:ins w:id="355" w:author="Caleb Crickette" w:date="2021-02-10T20:57:00Z">
        <w:r w:rsidR="5528B704">
          <w:t xml:space="preserve">The </w:t>
        </w:r>
      </w:ins>
      <w:ins w:id="356" w:author="Caleb Crickette" w:date="2021-02-11T13:38:00Z">
        <w:r w:rsidR="7336BEDA">
          <w:t xml:space="preserve">invocation </w:t>
        </w:r>
      </w:ins>
      <w:ins w:id="357" w:author="Caleb Crickette" w:date="2021-02-10T20:57:00Z">
        <w:r w:rsidR="5528B704">
          <w:t xml:space="preserve">will be used by the provider or professional who needs help filling out a report which triggers Dialogflow logic. </w:t>
        </w:r>
      </w:ins>
      <w:r w:rsidR="59EC271F">
        <w:t>The input will likely have a f</w:t>
      </w:r>
      <w:r w:rsidR="1B4741EE">
        <w:t>ew key words to queue for the augmentation of the interpretation.</w:t>
      </w:r>
      <w:r w:rsidR="00E23CD8">
        <w:t xml:space="preserve"> </w:t>
      </w:r>
      <w:r w:rsidR="1B4741EE">
        <w:t>The internal workings of the interpreter will consist of many training phrases which will have intents that will extract specific data.</w:t>
      </w:r>
      <w:r w:rsidR="00E23CD8">
        <w:t xml:space="preserve"> </w:t>
      </w:r>
      <w:r w:rsidR="0BF0C42B">
        <w:t xml:space="preserve">Outbound data </w:t>
      </w:r>
      <w:r w:rsidR="0DEA121A">
        <w:t>will consist of the interpreted data to the web form service.</w:t>
      </w:r>
    </w:p>
    <w:p w14:paraId="56774226" w14:textId="77777777" w:rsidR="00E23CD8" w:rsidRDefault="00E23CD8" w:rsidP="00A949AF"/>
    <w:p w14:paraId="5D95AE24" w14:textId="12E915D7" w:rsidR="56D00077" w:rsidRDefault="56D00077" w:rsidP="00A949AF">
      <w:r w:rsidRPr="2BC57DCF">
        <w:t xml:space="preserve">For an overview, please see below UML sequence diagram illustrating the scope and responsibilities of </w:t>
      </w:r>
      <w:r w:rsidR="00477DCB">
        <w:t>DialogFlow</w:t>
      </w:r>
      <w:r w:rsidRPr="2BC57DCF">
        <w:t xml:space="preserve"> and </w:t>
      </w:r>
      <w:r w:rsidR="00477DCB">
        <w:t>DialogFlow</w:t>
      </w:r>
      <w:r w:rsidRPr="2BC57DCF">
        <w:t xml:space="preserve"> webhook:</w:t>
      </w:r>
    </w:p>
    <w:p w14:paraId="69BB3A42" w14:textId="77777777" w:rsidR="001673E0" w:rsidRDefault="5510529E">
      <w:pPr>
        <w:pStyle w:val="BodyText"/>
        <w:keepNext/>
        <w:jc w:val="center"/>
        <w:rPr>
          <w:ins w:id="358" w:author=" " w:date="2021-02-21T17:21:00Z"/>
        </w:rPr>
        <w:pPrChange w:id="359" w:author=" " w:date="2021-02-21T17:21:00Z">
          <w:pPr>
            <w:pStyle w:val="BodyText"/>
            <w:jc w:val="center"/>
          </w:pPr>
        </w:pPrChange>
      </w:pPr>
      <w:commentRangeStart w:id="360"/>
      <w:r>
        <w:rPr>
          <w:noProof/>
        </w:rPr>
        <w:drawing>
          <wp:inline distT="0" distB="0" distL="0" distR="0" wp14:anchorId="75E30566" wp14:editId="5B22E046">
            <wp:extent cx="4572000" cy="2933700"/>
            <wp:effectExtent l="0" t="0" r="0" b="0"/>
            <wp:docPr id="1116782751" name="Picture 111678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7827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commentRangeEnd w:id="360"/>
    </w:p>
    <w:p w14:paraId="47902CA7" w14:textId="3276473E" w:rsidR="56D00077" w:rsidRDefault="001673E0">
      <w:pPr>
        <w:pStyle w:val="Caption"/>
        <w:jc w:val="center"/>
        <w:rPr>
          <w:ins w:id="361" w:author=" " w:date="2021-02-21T17:21:00Z"/>
        </w:rPr>
        <w:pPrChange w:id="362" w:author=" " w:date="2021-02-21T17:22:00Z">
          <w:pPr>
            <w:pStyle w:val="BodyText"/>
            <w:jc w:val="center"/>
          </w:pPr>
        </w:pPrChange>
      </w:pPr>
      <w:ins w:id="363" w:author=" " w:date="2021-02-21T17:21:00Z">
        <w:r>
          <w:t xml:space="preserve">Figure </w:t>
        </w:r>
        <w:r>
          <w:fldChar w:fldCharType="begin"/>
        </w:r>
        <w:r>
          <w:instrText xml:space="preserve"> SEQ Figure \* ARABIC </w:instrText>
        </w:r>
      </w:ins>
      <w:r>
        <w:fldChar w:fldCharType="separate"/>
      </w:r>
      <w:ins w:id="364" w:author=" " w:date="2021-02-21T17:22:00Z">
        <w:r>
          <w:rPr>
            <w:noProof/>
          </w:rPr>
          <w:t>1</w:t>
        </w:r>
      </w:ins>
      <w:ins w:id="365" w:author=" " w:date="2021-02-21T17:21:00Z">
        <w:r>
          <w:fldChar w:fldCharType="end"/>
        </w:r>
        <w:r>
          <w:t xml:space="preserve"> – Overall </w:t>
        </w:r>
      </w:ins>
      <w:ins w:id="366" w:author=" " w:date="2021-02-21T17:22:00Z">
        <w:r>
          <w:t>high level process flow for the entire application</w:t>
        </w:r>
      </w:ins>
      <w:r w:rsidR="5510529E">
        <w:rPr>
          <w:rStyle w:val="CommentReference"/>
        </w:rPr>
        <w:commentReference w:id="360"/>
      </w:r>
    </w:p>
    <w:p w14:paraId="56E99AB0" w14:textId="77777777" w:rsidR="001673E0" w:rsidRDefault="001673E0">
      <w:pPr>
        <w:pStyle w:val="BodyText"/>
        <w:keepNext/>
        <w:jc w:val="center"/>
        <w:rPr>
          <w:ins w:id="367" w:author=" " w:date="2021-02-21T17:22:00Z"/>
        </w:rPr>
        <w:pPrChange w:id="368" w:author=" " w:date="2021-02-21T17:22:00Z">
          <w:pPr>
            <w:pStyle w:val="BodyText"/>
            <w:jc w:val="center"/>
          </w:pPr>
        </w:pPrChange>
      </w:pPr>
      <w:ins w:id="369" w:author=" " w:date="2021-02-21T17:21:00Z">
        <w:r>
          <w:rPr>
            <w:noProof/>
          </w:rPr>
          <w:drawing>
            <wp:inline distT="0" distB="0" distL="0" distR="0" wp14:anchorId="7A9B99BF" wp14:editId="3E663138">
              <wp:extent cx="4572000" cy="2914650"/>
              <wp:effectExtent l="0" t="0" r="0" b="0"/>
              <wp:docPr id="204017973" name="Picture 20401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1797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ins>
    </w:p>
    <w:p w14:paraId="5DF0BDA6" w14:textId="421608E7" w:rsidR="001673E0" w:rsidRDefault="001673E0">
      <w:pPr>
        <w:pStyle w:val="Caption"/>
        <w:jc w:val="center"/>
        <w:pPrChange w:id="370" w:author=" " w:date="2021-02-21T17:22:00Z">
          <w:pPr>
            <w:pStyle w:val="BodyText"/>
            <w:jc w:val="center"/>
          </w:pPr>
        </w:pPrChange>
      </w:pPr>
      <w:ins w:id="371" w:author=" " w:date="2021-02-21T17:22:00Z">
        <w:r>
          <w:t xml:space="preserve">Figure </w:t>
        </w:r>
        <w:r>
          <w:fldChar w:fldCharType="begin"/>
        </w:r>
        <w:r>
          <w:instrText xml:space="preserve"> SEQ Figure \* ARABIC </w:instrText>
        </w:r>
      </w:ins>
      <w:r>
        <w:fldChar w:fldCharType="separate"/>
      </w:r>
      <w:ins w:id="372" w:author=" " w:date="2021-02-21T17:22:00Z">
        <w:r>
          <w:rPr>
            <w:noProof/>
          </w:rPr>
          <w:t>2</w:t>
        </w:r>
        <w:r>
          <w:fldChar w:fldCharType="end"/>
        </w:r>
        <w:r>
          <w:t xml:space="preserve"> - Dialogflow process flow</w:t>
        </w:r>
      </w:ins>
    </w:p>
    <w:p w14:paraId="43635F3A" w14:textId="77777777" w:rsidR="00227516" w:rsidRDefault="002C44BB" w:rsidP="6BB5C6EC">
      <w:pPr>
        <w:pStyle w:val="Heading2"/>
      </w:pPr>
      <w:bookmarkStart w:id="373" w:name="_Toc62594937"/>
      <w:bookmarkStart w:id="374" w:name="_Toc64825583"/>
      <w:r>
        <w:lastRenderedPageBreak/>
        <w:t>Use-Case Model Survey</w:t>
      </w:r>
      <w:bookmarkEnd w:id="373"/>
      <w:bookmarkEnd w:id="374"/>
    </w:p>
    <w:p w14:paraId="61C9C347" w14:textId="10E6AD56" w:rsidR="00227516" w:rsidRDefault="7C206C17" w:rsidP="00E23CD8">
      <w:r w:rsidRPr="5EAB261B">
        <w:t>The</w:t>
      </w:r>
      <w:r w:rsidR="005003E4">
        <w:t>s</w:t>
      </w:r>
      <w:r w:rsidRPr="5EAB261B">
        <w:t>e are</w:t>
      </w:r>
      <w:r w:rsidR="00477DCB">
        <w:rPr>
          <w:i/>
        </w:rPr>
        <w:t xml:space="preserve"> </w:t>
      </w:r>
      <w:r w:rsidRPr="5EAB261B">
        <w:t>use cases that make up the requirements for the system. More details in section 3.</w:t>
      </w:r>
    </w:p>
    <w:p w14:paraId="1E833B48" w14:textId="77777777" w:rsidR="005003E4" w:rsidRDefault="005003E4" w:rsidP="00A949AF"/>
    <w:tbl>
      <w:tblPr>
        <w:tblStyle w:val="GridTable4-Accent1"/>
        <w:tblW w:w="9468" w:type="dxa"/>
        <w:tblLayout w:type="fixed"/>
        <w:tblCellMar>
          <w:left w:w="115" w:type="dxa"/>
          <w:right w:w="115" w:type="dxa"/>
        </w:tblCellMar>
        <w:tblLook w:val="04A0" w:firstRow="1" w:lastRow="0" w:firstColumn="1" w:lastColumn="0" w:noHBand="0" w:noVBand="1"/>
        <w:tblPrChange w:id="375" w:author=" " w:date="2021-02-21T17:23:00Z">
          <w:tblPr>
            <w:tblStyle w:val="GridTable4-Accent1"/>
            <w:tblW w:w="0" w:type="auto"/>
            <w:tblLayout w:type="fixed"/>
            <w:tblCellMar>
              <w:left w:w="115" w:type="dxa"/>
              <w:right w:w="115" w:type="dxa"/>
            </w:tblCellMar>
            <w:tblLook w:val="04A0" w:firstRow="1" w:lastRow="0" w:firstColumn="1" w:lastColumn="0" w:noHBand="0" w:noVBand="1"/>
          </w:tblPr>
        </w:tblPrChange>
      </w:tblPr>
      <w:tblGrid>
        <w:gridCol w:w="4734"/>
        <w:gridCol w:w="4734"/>
        <w:tblGridChange w:id="376">
          <w:tblGrid>
            <w:gridCol w:w="4734"/>
            <w:gridCol w:w="4734"/>
          </w:tblGrid>
        </w:tblGridChange>
      </w:tblGrid>
      <w:tr w:rsidR="00A949AF" w:rsidRPr="00DF240E" w14:paraId="061C056E" w14:textId="77777777" w:rsidTr="001673E0">
        <w:trPr>
          <w:cnfStyle w:val="100000000000" w:firstRow="1" w:lastRow="0" w:firstColumn="0" w:lastColumn="0" w:oddVBand="0" w:evenVBand="0" w:oddHBand="0" w:evenHBand="0" w:firstRowFirstColumn="0" w:firstRowLastColumn="0" w:lastRowFirstColumn="0" w:lastRowLastColumn="0"/>
          <w:cantSplit/>
          <w:tblHeader/>
          <w:trPrChange w:id="377" w:author=" " w:date="2021-02-21T17:23:00Z">
            <w:trPr>
              <w:cantSplit/>
              <w:tblHeader/>
            </w:trPr>
          </w:trPrChange>
        </w:trPr>
        <w:tc>
          <w:tcPr>
            <w:cnfStyle w:val="001000000000" w:firstRow="0" w:lastRow="0" w:firstColumn="1" w:lastColumn="0" w:oddVBand="0" w:evenVBand="0" w:oddHBand="0" w:evenHBand="0" w:firstRowFirstColumn="0" w:firstRowLastColumn="0" w:lastRowFirstColumn="0" w:lastRowLastColumn="0"/>
            <w:tcW w:w="0" w:type="dxa"/>
            <w:tcPrChange w:id="378" w:author=" " w:date="2021-02-21T17:23:00Z">
              <w:tcPr>
                <w:tcW w:w="4734" w:type="dxa"/>
              </w:tcPr>
            </w:tcPrChange>
          </w:tcPr>
          <w:p w14:paraId="49A32A18" w14:textId="20DA9937" w:rsidR="7E559DD9" w:rsidRPr="00DF240E" w:rsidRDefault="7E559DD9" w:rsidP="007530C1">
            <w:pPr>
              <w:pStyle w:val="BodyText"/>
              <w:ind w:left="0"/>
              <w:jc w:val="both"/>
              <w:cnfStyle w:val="101000000000" w:firstRow="1" w:lastRow="0" w:firstColumn="1" w:lastColumn="0" w:oddVBand="0" w:evenVBand="0" w:oddHBand="0" w:evenHBand="0" w:firstRowFirstColumn="0" w:firstRowLastColumn="0" w:lastRowFirstColumn="0" w:lastRowLastColumn="0"/>
              <w:rPr>
                <w:b w:val="0"/>
                <w:bCs w:val="0"/>
              </w:rPr>
            </w:pPr>
            <w:r w:rsidRPr="00DF240E">
              <w:rPr>
                <w:b w:val="0"/>
                <w:bCs w:val="0"/>
              </w:rPr>
              <w:t>Use Cases</w:t>
            </w:r>
          </w:p>
        </w:tc>
        <w:tc>
          <w:tcPr>
            <w:tcW w:w="0" w:type="dxa"/>
            <w:tcPrChange w:id="379" w:author=" " w:date="2021-02-21T17:23:00Z">
              <w:tcPr>
                <w:tcW w:w="4734" w:type="dxa"/>
              </w:tcPr>
            </w:tcPrChange>
          </w:tcPr>
          <w:p w14:paraId="32220443" w14:textId="4F753FA7" w:rsidR="7E559DD9" w:rsidRPr="00DF240E" w:rsidRDefault="7E559DD9" w:rsidP="007530C1">
            <w:pPr>
              <w:pStyle w:val="BodyText"/>
              <w:ind w:left="0"/>
              <w:cnfStyle w:val="100000000000" w:firstRow="1" w:lastRow="0" w:firstColumn="0" w:lastColumn="0" w:oddVBand="0" w:evenVBand="0" w:oddHBand="0" w:evenHBand="0" w:firstRowFirstColumn="0" w:firstRowLastColumn="0" w:lastRowFirstColumn="0" w:lastRowLastColumn="0"/>
              <w:rPr>
                <w:b w:val="0"/>
                <w:bCs w:val="0"/>
              </w:rPr>
            </w:pPr>
            <w:r w:rsidRPr="00DF240E">
              <w:rPr>
                <w:b w:val="0"/>
                <w:bCs w:val="0"/>
              </w:rPr>
              <w:t>Description</w:t>
            </w:r>
          </w:p>
        </w:tc>
      </w:tr>
      <w:tr w:rsidR="001673E0" w:rsidRPr="00DF240E" w14:paraId="5FC55AFD" w14:textId="77777777" w:rsidTr="001673E0">
        <w:trPr>
          <w:cnfStyle w:val="000000100000" w:firstRow="0" w:lastRow="0" w:firstColumn="0" w:lastColumn="0" w:oddVBand="0" w:evenVBand="0" w:oddHBand="1" w:evenHBand="0" w:firstRowFirstColumn="0" w:firstRowLastColumn="0" w:lastRowFirstColumn="0" w:lastRowLastColumn="0"/>
          <w:cantSplit/>
          <w:trPrChange w:id="380"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381" w:author=" " w:date="2021-02-21T17:23:00Z">
              <w:tcPr>
                <w:tcW w:w="4734" w:type="dxa"/>
              </w:tcPr>
            </w:tcPrChange>
          </w:tcPr>
          <w:p w14:paraId="1F93E74B" w14:textId="619A3250" w:rsidR="001673E0" w:rsidRPr="003F461F" w:rsidRDefault="001673E0">
            <w:pPr>
              <w:pStyle w:val="BodyText"/>
              <w:numPr>
                <w:ilvl w:val="0"/>
                <w:numId w:val="31"/>
              </w:numPr>
              <w:ind w:left="234" w:hanging="270"/>
              <w:cnfStyle w:val="001000100000" w:firstRow="0" w:lastRow="0" w:firstColumn="1" w:lastColumn="0" w:oddVBand="0" w:evenVBand="0" w:oddHBand="1" w:evenHBand="0" w:firstRowFirstColumn="0" w:firstRowLastColumn="0" w:lastRowFirstColumn="0" w:lastRowLastColumn="0"/>
              <w:rPr>
                <w:b w:val="0"/>
                <w:bCs w:val="0"/>
                <w:rPrChange w:id="382" w:author=" " w:date="2021-02-21T19:00:00Z">
                  <w:rPr>
                    <w:b w:val="0"/>
                    <w:bCs w:val="0"/>
                  </w:rPr>
                </w:rPrChange>
              </w:rPr>
              <w:pPrChange w:id="383" w:author=" " w:date="2021-02-21T17:37:00Z">
                <w:pPr>
                  <w:pStyle w:val="BodyText"/>
                  <w:numPr>
                    <w:numId w:val="31"/>
                  </w:numPr>
                  <w:ind w:left="1080" w:hanging="360"/>
                  <w:cnfStyle w:val="001000100000" w:firstRow="0" w:lastRow="0" w:firstColumn="1" w:lastColumn="0" w:oddVBand="0" w:evenVBand="0" w:oddHBand="1" w:evenHBand="0" w:firstRowFirstColumn="0" w:firstRowLastColumn="0" w:lastRowFirstColumn="0" w:lastRowLastColumn="0"/>
                </w:pPr>
              </w:pPrChange>
            </w:pPr>
            <w:ins w:id="384" w:author="Kim, Eugene" w:date="2021-02-21T17:24:00Z">
              <w:r w:rsidRPr="003F461F">
                <w:rPr>
                  <w:b w:val="0"/>
                  <w:bCs w:val="0"/>
                  <w:rPrChange w:id="385" w:author=" " w:date="2021-02-21T19:00:00Z">
                    <w:rPr/>
                  </w:rPrChange>
                </w:rPr>
                <w:t>Isolate primary user’s voice for use within the service.</w:t>
              </w:r>
            </w:ins>
            <w:del w:id="386" w:author="Kim, Eugene" w:date="2021-02-21T17:23:00Z">
              <w:r w:rsidRPr="003F461F" w:rsidDel="00095251">
                <w:rPr>
                  <w:b w:val="0"/>
                  <w:bCs w:val="0"/>
                  <w:rPrChange w:id="387" w:author=" " w:date="2021-02-21T19:00:00Z">
                    <w:rPr/>
                  </w:rPrChange>
                </w:rPr>
                <w:delText>Extract name(s) from speech.</w:delText>
              </w:r>
            </w:del>
          </w:p>
        </w:tc>
        <w:tc>
          <w:tcPr>
            <w:tcW w:w="0" w:type="dxa"/>
            <w:tcPrChange w:id="388" w:author=" " w:date="2021-02-21T17:23:00Z">
              <w:tcPr>
                <w:tcW w:w="4734" w:type="dxa"/>
              </w:tcPr>
            </w:tcPrChange>
          </w:tcPr>
          <w:p w14:paraId="6806575D" w14:textId="45BBFCD9" w:rsidR="001673E0" w:rsidRPr="00DF240E" w:rsidRDefault="00243343" w:rsidP="001673E0">
            <w:pPr>
              <w:pStyle w:val="BodyText"/>
              <w:ind w:left="0"/>
              <w:cnfStyle w:val="000000100000" w:firstRow="0" w:lastRow="0" w:firstColumn="0" w:lastColumn="0" w:oddVBand="0" w:evenVBand="0" w:oddHBand="1" w:evenHBand="0" w:firstRowFirstColumn="0" w:firstRowLastColumn="0" w:lastRowFirstColumn="0" w:lastRowLastColumn="0"/>
            </w:pPr>
            <w:ins w:id="389" w:author=" " w:date="2021-02-21T17:24:00Z">
              <w:r>
                <w:t>Discern primary user’s voice as the input to the Dialogflow service.</w:t>
              </w:r>
            </w:ins>
            <w:ins w:id="390" w:author="Kim, Eugene" w:date="2021-02-21T17:23:00Z">
              <w:del w:id="391" w:author=" " w:date="2021-02-21T17:24:00Z">
                <w:r w:rsidR="001673E0" w:rsidRPr="00DF240E" w:rsidDel="001673E0">
                  <w:delText>Extracted form data from speech must be inserted into data to update form.</w:delText>
                </w:r>
              </w:del>
            </w:ins>
            <w:del w:id="392" w:author=" " w:date="2021-02-21T17:24:00Z">
              <w:r w:rsidR="001673E0" w:rsidDel="001673E0">
                <w:delText>DialogFlow must extract names of those indicated in the received message.</w:delText>
              </w:r>
            </w:del>
          </w:p>
        </w:tc>
      </w:tr>
      <w:tr w:rsidR="001673E0" w:rsidRPr="00DF240E" w14:paraId="124DEA0E" w14:textId="77777777" w:rsidTr="001673E0">
        <w:trPr>
          <w:cantSplit/>
          <w:trPrChange w:id="393"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394" w:author=" " w:date="2021-02-21T17:23:00Z">
              <w:tcPr>
                <w:tcW w:w="4734" w:type="dxa"/>
              </w:tcPr>
            </w:tcPrChange>
          </w:tcPr>
          <w:p w14:paraId="3B618154" w14:textId="1BEDE499" w:rsidR="001673E0" w:rsidRPr="003F461F" w:rsidRDefault="001673E0">
            <w:pPr>
              <w:pStyle w:val="BodyText"/>
              <w:numPr>
                <w:ilvl w:val="0"/>
                <w:numId w:val="31"/>
              </w:numPr>
              <w:ind w:left="234" w:hanging="270"/>
              <w:rPr>
                <w:b w:val="0"/>
                <w:bCs w:val="0"/>
                <w:rPrChange w:id="395" w:author=" " w:date="2021-02-21T19:00:00Z">
                  <w:rPr>
                    <w:b w:val="0"/>
                    <w:bCs w:val="0"/>
                  </w:rPr>
                </w:rPrChange>
              </w:rPr>
              <w:pPrChange w:id="396" w:author=" " w:date="2021-02-21T17:37:00Z">
                <w:pPr>
                  <w:pStyle w:val="BodyText"/>
                  <w:numPr>
                    <w:numId w:val="31"/>
                  </w:numPr>
                  <w:ind w:left="1080" w:hanging="360"/>
                </w:pPr>
              </w:pPrChange>
            </w:pPr>
            <w:ins w:id="397" w:author="Kim, Eugene" w:date="2021-02-21T17:24:00Z">
              <w:r w:rsidRPr="003F461F">
                <w:rPr>
                  <w:b w:val="0"/>
                  <w:bCs w:val="0"/>
                  <w:rPrChange w:id="398" w:author=" " w:date="2021-02-21T19:00:00Z">
                    <w:rPr/>
                  </w:rPrChange>
                </w:rPr>
                <w:t>Receive report identifier (id or name) from user.</w:t>
              </w:r>
            </w:ins>
            <w:del w:id="399" w:author="Kim, Eugene" w:date="2021-02-21T17:23:00Z">
              <w:r w:rsidRPr="003F461F" w:rsidDel="00095251">
                <w:rPr>
                  <w:b w:val="0"/>
                  <w:bCs w:val="0"/>
                  <w:rPrChange w:id="400" w:author=" " w:date="2021-02-21T19:00:00Z">
                    <w:rPr/>
                  </w:rPrChange>
                </w:rPr>
                <w:delText>Extract address from speech.</w:delText>
              </w:r>
            </w:del>
          </w:p>
        </w:tc>
        <w:tc>
          <w:tcPr>
            <w:tcW w:w="0" w:type="dxa"/>
            <w:tcPrChange w:id="401" w:author=" " w:date="2021-02-21T17:23:00Z">
              <w:tcPr>
                <w:tcW w:w="4734" w:type="dxa"/>
              </w:tcPr>
            </w:tcPrChange>
          </w:tcPr>
          <w:p w14:paraId="26AB3CF2" w14:textId="53A2E43E" w:rsidR="001673E0" w:rsidRPr="00DF240E"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pPr>
            <w:ins w:id="402" w:author="Kim, Eugene" w:date="2021-02-21T17:23:00Z">
              <w:del w:id="403" w:author=" " w:date="2021-02-21T17:24:00Z">
                <w:r w:rsidRPr="00DF240E" w:rsidDel="001673E0">
                  <w:delText>DialogFlow engine can be used and accessed by the mobile application.</w:delText>
                </w:r>
              </w:del>
            </w:ins>
            <w:del w:id="404" w:author=" " w:date="2021-02-21T17:24:00Z">
              <w:r w:rsidDel="001673E0">
                <w:delText>DialogFlow must extract address of those indicated in the received message.</w:delText>
              </w:r>
            </w:del>
            <w:ins w:id="405" w:author=" " w:date="2021-02-21T17:24:00Z">
              <w:r w:rsidR="00243343">
                <w:t>Identify report iden</w:t>
              </w:r>
            </w:ins>
            <w:ins w:id="406" w:author=" " w:date="2021-02-21T17:25:00Z">
              <w:r w:rsidR="00243343">
                <w:t>tifier from user</w:t>
              </w:r>
            </w:ins>
            <w:ins w:id="407" w:author=" " w:date="2021-02-21T17:30:00Z">
              <w:r w:rsidR="00243343">
                <w:t xml:space="preserve"> </w:t>
              </w:r>
            </w:ins>
            <w:ins w:id="408" w:author=" " w:date="2021-02-21T17:25:00Z">
              <w:r w:rsidR="00243343">
                <w:t>to receive report metadata.</w:t>
              </w:r>
            </w:ins>
            <w:ins w:id="409" w:author=" " w:date="2021-02-21T17:30:00Z">
              <w:r w:rsidR="00243343">
                <w:t xml:space="preserve"> This could be an id or unique name.</w:t>
              </w:r>
            </w:ins>
          </w:p>
        </w:tc>
      </w:tr>
      <w:tr w:rsidR="001673E0" w:rsidRPr="00DF240E" w14:paraId="0AEE244F" w14:textId="77777777" w:rsidTr="001673E0">
        <w:trPr>
          <w:cnfStyle w:val="000000100000" w:firstRow="0" w:lastRow="0" w:firstColumn="0" w:lastColumn="0" w:oddVBand="0" w:evenVBand="0" w:oddHBand="1" w:evenHBand="0" w:firstRowFirstColumn="0" w:firstRowLastColumn="0" w:lastRowFirstColumn="0" w:lastRowLastColumn="0"/>
          <w:cantSplit/>
          <w:trPrChange w:id="410"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11" w:author=" " w:date="2021-02-21T17:23:00Z">
              <w:tcPr>
                <w:tcW w:w="4734" w:type="dxa"/>
              </w:tcPr>
            </w:tcPrChange>
          </w:tcPr>
          <w:p w14:paraId="5395D52E" w14:textId="0168135C" w:rsidR="001673E0" w:rsidRPr="003F461F" w:rsidRDefault="001673E0">
            <w:pPr>
              <w:pStyle w:val="BodyText"/>
              <w:numPr>
                <w:ilvl w:val="0"/>
                <w:numId w:val="31"/>
              </w:numPr>
              <w:ind w:left="234" w:hanging="270"/>
              <w:cnfStyle w:val="001000100000" w:firstRow="0" w:lastRow="0" w:firstColumn="1" w:lastColumn="0" w:oddVBand="0" w:evenVBand="0" w:oddHBand="1" w:evenHBand="0" w:firstRowFirstColumn="0" w:firstRowLastColumn="0" w:lastRowFirstColumn="0" w:lastRowLastColumn="0"/>
              <w:rPr>
                <w:b w:val="0"/>
                <w:bCs w:val="0"/>
                <w:rPrChange w:id="412" w:author=" " w:date="2021-02-21T19:00:00Z">
                  <w:rPr>
                    <w:b w:val="0"/>
                    <w:bCs w:val="0"/>
                  </w:rPr>
                </w:rPrChange>
              </w:rPr>
              <w:pPrChange w:id="413" w:author=" " w:date="2021-02-21T17:37:00Z">
                <w:pPr>
                  <w:pStyle w:val="BodyText"/>
                  <w:numPr>
                    <w:numId w:val="31"/>
                  </w:numPr>
                  <w:ind w:left="1080" w:hanging="360"/>
                  <w:cnfStyle w:val="001000100000" w:firstRow="0" w:lastRow="0" w:firstColumn="1" w:lastColumn="0" w:oddVBand="0" w:evenVBand="0" w:oddHBand="1" w:evenHBand="0" w:firstRowFirstColumn="0" w:firstRowLastColumn="0" w:lastRowFirstColumn="0" w:lastRowLastColumn="0"/>
                </w:pPr>
              </w:pPrChange>
            </w:pPr>
            <w:ins w:id="414" w:author="Kim, Eugene" w:date="2021-02-21T17:24:00Z">
              <w:r w:rsidRPr="003F461F">
                <w:rPr>
                  <w:b w:val="0"/>
                  <w:bCs w:val="0"/>
                  <w:rPrChange w:id="415" w:author=" " w:date="2021-02-21T19:00:00Z">
                    <w:rPr/>
                  </w:rPrChange>
                </w:rPr>
                <w:t>Get report fields from database.</w:t>
              </w:r>
            </w:ins>
            <w:del w:id="416" w:author="Kim, Eugene" w:date="2021-02-21T17:23:00Z">
              <w:r w:rsidRPr="003F461F" w:rsidDel="00D57400">
                <w:rPr>
                  <w:b w:val="0"/>
                  <w:bCs w:val="0"/>
                  <w:rPrChange w:id="417" w:author=" " w:date="2021-02-21T19:00:00Z">
                    <w:rPr/>
                  </w:rPrChange>
                </w:rPr>
                <w:delText>Extract phone number from speech.</w:delText>
              </w:r>
            </w:del>
          </w:p>
        </w:tc>
        <w:tc>
          <w:tcPr>
            <w:tcW w:w="0" w:type="dxa"/>
            <w:tcPrChange w:id="418" w:author=" " w:date="2021-02-21T17:23:00Z">
              <w:tcPr>
                <w:tcW w:w="4734" w:type="dxa"/>
              </w:tcPr>
            </w:tcPrChange>
          </w:tcPr>
          <w:p w14:paraId="362029BE" w14:textId="238B2C5C" w:rsidR="001673E0" w:rsidRPr="00DF240E" w:rsidRDefault="00243343" w:rsidP="001673E0">
            <w:pPr>
              <w:pStyle w:val="BodyText"/>
              <w:ind w:left="0"/>
              <w:cnfStyle w:val="000000100000" w:firstRow="0" w:lastRow="0" w:firstColumn="0" w:lastColumn="0" w:oddVBand="0" w:evenVBand="0" w:oddHBand="1" w:evenHBand="0" w:firstRowFirstColumn="0" w:firstRowLastColumn="0" w:lastRowFirstColumn="0" w:lastRowLastColumn="0"/>
            </w:pPr>
            <w:ins w:id="419" w:author=" " w:date="2021-02-21T17:30:00Z">
              <w:r>
                <w:t>Retrieve report fields from database using report identifier</w:t>
              </w:r>
            </w:ins>
            <w:ins w:id="420" w:author=" " w:date="2021-02-21T17:31:00Z">
              <w:r>
                <w:t>.</w:t>
              </w:r>
            </w:ins>
            <w:del w:id="421" w:author="Kim, Eugene" w:date="2021-02-21T17:23:00Z">
              <w:r w:rsidR="001673E0" w:rsidDel="00D57400">
                <w:delText>DialogFlow must extract phone number of those indicated in the received message.</w:delText>
              </w:r>
            </w:del>
          </w:p>
        </w:tc>
      </w:tr>
      <w:tr w:rsidR="001673E0" w:rsidRPr="00DF240E" w14:paraId="31DFC206" w14:textId="77777777" w:rsidTr="001673E0">
        <w:trPr>
          <w:cantSplit/>
          <w:trPrChange w:id="422"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23" w:author=" " w:date="2021-02-21T17:23:00Z">
              <w:tcPr>
                <w:tcW w:w="4734" w:type="dxa"/>
              </w:tcPr>
            </w:tcPrChange>
          </w:tcPr>
          <w:p w14:paraId="32D235FF" w14:textId="10BB6566" w:rsidR="001673E0" w:rsidRPr="003F461F" w:rsidRDefault="001673E0">
            <w:pPr>
              <w:pStyle w:val="BodyText"/>
              <w:numPr>
                <w:ilvl w:val="0"/>
                <w:numId w:val="31"/>
              </w:numPr>
              <w:ind w:left="234" w:hanging="270"/>
              <w:rPr>
                <w:b w:val="0"/>
                <w:bCs w:val="0"/>
                <w:rPrChange w:id="424" w:author=" " w:date="2021-02-21T19:00:00Z">
                  <w:rPr>
                    <w:b w:val="0"/>
                    <w:bCs w:val="0"/>
                  </w:rPr>
                </w:rPrChange>
              </w:rPr>
              <w:pPrChange w:id="425" w:author=" " w:date="2021-02-21T17:37:00Z">
                <w:pPr>
                  <w:pStyle w:val="BodyText"/>
                  <w:numPr>
                    <w:numId w:val="31"/>
                  </w:numPr>
                  <w:ind w:left="1080" w:hanging="360"/>
                </w:pPr>
              </w:pPrChange>
            </w:pPr>
            <w:ins w:id="426" w:author="Kim, Eugene" w:date="2021-02-21T17:24:00Z">
              <w:r w:rsidRPr="003F461F">
                <w:rPr>
                  <w:b w:val="0"/>
                  <w:bCs w:val="0"/>
                  <w:rPrChange w:id="427" w:author=" " w:date="2021-02-21T19:00:00Z">
                    <w:rPr/>
                  </w:rPrChange>
                </w:rPr>
                <w:t>Process report contents and fields.</w:t>
              </w:r>
            </w:ins>
            <w:del w:id="428" w:author="Kim, Eugene" w:date="2021-02-21T17:23:00Z">
              <w:r w:rsidRPr="003F461F" w:rsidDel="00D57400">
                <w:rPr>
                  <w:b w:val="0"/>
                  <w:bCs w:val="0"/>
                  <w:rPrChange w:id="429" w:author=" " w:date="2021-02-21T19:00:00Z">
                    <w:rPr/>
                  </w:rPrChange>
                </w:rPr>
                <w:delText>Extract email from speech.</w:delText>
              </w:r>
            </w:del>
          </w:p>
        </w:tc>
        <w:tc>
          <w:tcPr>
            <w:tcW w:w="0" w:type="dxa"/>
            <w:tcPrChange w:id="430" w:author=" " w:date="2021-02-21T17:23:00Z">
              <w:tcPr>
                <w:tcW w:w="4734" w:type="dxa"/>
              </w:tcPr>
            </w:tcPrChange>
          </w:tcPr>
          <w:p w14:paraId="456E41D1" w14:textId="39A92518" w:rsidR="001673E0" w:rsidRPr="00DF240E" w:rsidRDefault="00243343" w:rsidP="001673E0">
            <w:pPr>
              <w:pStyle w:val="BodyText"/>
              <w:ind w:left="0"/>
              <w:cnfStyle w:val="000000000000" w:firstRow="0" w:lastRow="0" w:firstColumn="0" w:lastColumn="0" w:oddVBand="0" w:evenVBand="0" w:oddHBand="0" w:evenHBand="0" w:firstRowFirstColumn="0" w:firstRowLastColumn="0" w:lastRowFirstColumn="0" w:lastRowLastColumn="0"/>
            </w:pPr>
            <w:ins w:id="431" w:author=" " w:date="2021-02-21T17:31:00Z">
              <w:r>
                <w:t xml:space="preserve">Process report fields and content </w:t>
              </w:r>
            </w:ins>
            <w:ins w:id="432" w:author=" " w:date="2021-02-21T17:32:00Z">
              <w:r>
                <w:t>into internal data structure.</w:t>
              </w:r>
            </w:ins>
            <w:del w:id="433" w:author="Kim, Eugene" w:date="2021-02-21T17:23:00Z">
              <w:r w:rsidR="001673E0" w:rsidDel="00D57400">
                <w:delText>DialogFlow must extract email of those indicated in the received message.</w:delText>
              </w:r>
            </w:del>
          </w:p>
        </w:tc>
      </w:tr>
      <w:tr w:rsidR="001673E0" w:rsidRPr="00DF240E" w14:paraId="1061119A" w14:textId="77777777" w:rsidTr="001673E0">
        <w:trPr>
          <w:cnfStyle w:val="000000100000" w:firstRow="0" w:lastRow="0" w:firstColumn="0" w:lastColumn="0" w:oddVBand="0" w:evenVBand="0" w:oddHBand="1" w:evenHBand="0" w:firstRowFirstColumn="0" w:firstRowLastColumn="0" w:lastRowFirstColumn="0" w:lastRowLastColumn="0"/>
          <w:cantSplit/>
          <w:trPrChange w:id="434"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35" w:author=" " w:date="2021-02-21T17:23:00Z">
              <w:tcPr>
                <w:tcW w:w="4734" w:type="dxa"/>
              </w:tcPr>
            </w:tcPrChange>
          </w:tcPr>
          <w:p w14:paraId="5D0EE0CA" w14:textId="002DBDA5" w:rsidR="001673E0" w:rsidRPr="003F461F" w:rsidRDefault="001673E0">
            <w:pPr>
              <w:pStyle w:val="BodyText"/>
              <w:numPr>
                <w:ilvl w:val="0"/>
                <w:numId w:val="31"/>
              </w:numPr>
              <w:ind w:left="234" w:hanging="270"/>
              <w:cnfStyle w:val="001000100000" w:firstRow="0" w:lastRow="0" w:firstColumn="1" w:lastColumn="0" w:oddVBand="0" w:evenVBand="0" w:oddHBand="1" w:evenHBand="0" w:firstRowFirstColumn="0" w:firstRowLastColumn="0" w:lastRowFirstColumn="0" w:lastRowLastColumn="0"/>
              <w:rPr>
                <w:b w:val="0"/>
                <w:bCs w:val="0"/>
                <w:rPrChange w:id="436" w:author=" " w:date="2021-02-21T19:00:00Z">
                  <w:rPr>
                    <w:b w:val="0"/>
                    <w:bCs w:val="0"/>
                  </w:rPr>
                </w:rPrChange>
              </w:rPr>
              <w:pPrChange w:id="437" w:author=" " w:date="2021-02-21T17:37:00Z">
                <w:pPr>
                  <w:pStyle w:val="BodyText"/>
                  <w:numPr>
                    <w:numId w:val="31"/>
                  </w:numPr>
                  <w:ind w:left="1080" w:hanging="360"/>
                  <w:cnfStyle w:val="001000100000" w:firstRow="0" w:lastRow="0" w:firstColumn="1" w:lastColumn="0" w:oddVBand="0" w:evenVBand="0" w:oddHBand="1" w:evenHBand="0" w:firstRowFirstColumn="0" w:firstRowLastColumn="0" w:lastRowFirstColumn="0" w:lastRowLastColumn="0"/>
                </w:pPr>
              </w:pPrChange>
            </w:pPr>
            <w:ins w:id="438" w:author="Kim, Eugene" w:date="2021-02-21T17:24:00Z">
              <w:r w:rsidRPr="003F461F">
                <w:rPr>
                  <w:b w:val="0"/>
                  <w:bCs w:val="0"/>
                  <w:rPrChange w:id="439" w:author=" " w:date="2021-02-21T19:00:00Z">
                    <w:rPr/>
                  </w:rPrChange>
                </w:rPr>
                <w:t>Generate dynamic intents to capture report fields.</w:t>
              </w:r>
            </w:ins>
            <w:del w:id="440" w:author="Kim, Eugene" w:date="2021-02-21T17:23:00Z">
              <w:r w:rsidRPr="003F461F" w:rsidDel="00D57400">
                <w:rPr>
                  <w:b w:val="0"/>
                  <w:bCs w:val="0"/>
                  <w:rPrChange w:id="441" w:author=" " w:date="2021-02-21T19:00:00Z">
                    <w:rPr/>
                  </w:rPrChange>
                </w:rPr>
                <w:delText>Extract insurance member number from speech.</w:delText>
              </w:r>
            </w:del>
          </w:p>
        </w:tc>
        <w:tc>
          <w:tcPr>
            <w:tcW w:w="0" w:type="dxa"/>
            <w:tcPrChange w:id="442" w:author=" " w:date="2021-02-21T17:23:00Z">
              <w:tcPr>
                <w:tcW w:w="4734" w:type="dxa"/>
              </w:tcPr>
            </w:tcPrChange>
          </w:tcPr>
          <w:p w14:paraId="1ED299C0" w14:textId="571FE1EB" w:rsidR="001673E0" w:rsidRPr="00DF240E"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pPr>
            <w:del w:id="443" w:author="Kim, Eugene" w:date="2021-02-21T17:23:00Z">
              <w:r w:rsidDel="00D57400">
                <w:delText>DialogFlow must extract insurance member number of those indicated in the received message.</w:delText>
              </w:r>
            </w:del>
            <w:ins w:id="444" w:author=" " w:date="2021-02-21T17:32:00Z">
              <w:r w:rsidR="00243343">
                <w:t xml:space="preserve">Use retrieved form fields to </w:t>
              </w:r>
            </w:ins>
            <w:ins w:id="445" w:author=" " w:date="2021-02-21T17:33:00Z">
              <w:r w:rsidR="00243343">
                <w:t>generate dynamic intents in Dialogflow.</w:t>
              </w:r>
            </w:ins>
          </w:p>
        </w:tc>
      </w:tr>
      <w:tr w:rsidR="001673E0" w:rsidRPr="00DF240E" w14:paraId="499E2F25" w14:textId="77777777" w:rsidTr="001673E0">
        <w:trPr>
          <w:cantSplit/>
          <w:trPrChange w:id="446"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47" w:author=" " w:date="2021-02-21T17:23:00Z">
              <w:tcPr>
                <w:tcW w:w="4734" w:type="dxa"/>
              </w:tcPr>
            </w:tcPrChange>
          </w:tcPr>
          <w:p w14:paraId="0167EC03" w14:textId="74F750B9" w:rsidR="001673E0" w:rsidRPr="003F461F" w:rsidRDefault="001673E0">
            <w:pPr>
              <w:pStyle w:val="BodyText"/>
              <w:numPr>
                <w:ilvl w:val="0"/>
                <w:numId w:val="31"/>
              </w:numPr>
              <w:ind w:left="234" w:hanging="270"/>
              <w:rPr>
                <w:b w:val="0"/>
                <w:bCs w:val="0"/>
                <w:rPrChange w:id="448" w:author=" " w:date="2021-02-21T19:00:00Z">
                  <w:rPr>
                    <w:b w:val="0"/>
                    <w:bCs w:val="0"/>
                  </w:rPr>
                </w:rPrChange>
              </w:rPr>
              <w:pPrChange w:id="449" w:author=" " w:date="2021-02-21T17:37:00Z">
                <w:pPr>
                  <w:pStyle w:val="BodyText"/>
                  <w:numPr>
                    <w:numId w:val="31"/>
                  </w:numPr>
                  <w:ind w:left="1080" w:hanging="360"/>
                </w:pPr>
              </w:pPrChange>
            </w:pPr>
            <w:ins w:id="450" w:author="Kim, Eugene" w:date="2021-02-21T17:24:00Z">
              <w:r w:rsidRPr="003F461F">
                <w:rPr>
                  <w:b w:val="0"/>
                  <w:bCs w:val="0"/>
                  <w:rPrChange w:id="451" w:author=" " w:date="2021-02-21T19:00:00Z">
                    <w:rPr/>
                  </w:rPrChange>
                </w:rPr>
                <w:t xml:space="preserve">Identify </w:t>
              </w:r>
              <w:del w:id="452" w:author=" " w:date="2021-02-21T17:33:00Z">
                <w:r w:rsidRPr="003F461F" w:rsidDel="00243343">
                  <w:rPr>
                    <w:b w:val="0"/>
                    <w:bCs w:val="0"/>
                    <w:rPrChange w:id="453" w:author=" " w:date="2021-02-21T19:00:00Z">
                      <w:rPr/>
                    </w:rPrChange>
                  </w:rPr>
                  <w:delText>entities</w:delText>
                </w:r>
              </w:del>
            </w:ins>
            <w:ins w:id="454" w:author=" " w:date="2021-02-21T17:33:00Z">
              <w:r w:rsidR="00243343" w:rsidRPr="003F461F">
                <w:rPr>
                  <w:b w:val="0"/>
                  <w:bCs w:val="0"/>
                  <w:rPrChange w:id="455" w:author=" " w:date="2021-02-21T19:00:00Z">
                    <w:rPr>
                      <w:b w:val="0"/>
                      <w:bCs w:val="0"/>
                    </w:rPr>
                  </w:rPrChange>
                </w:rPr>
                <w:t>report contents</w:t>
              </w:r>
            </w:ins>
            <w:ins w:id="456" w:author="Kim, Eugene" w:date="2021-02-21T17:24:00Z">
              <w:r w:rsidRPr="003F461F">
                <w:rPr>
                  <w:b w:val="0"/>
                  <w:bCs w:val="0"/>
                  <w:rPrChange w:id="457" w:author=" " w:date="2021-02-21T19:00:00Z">
                    <w:rPr/>
                  </w:rPrChange>
                </w:rPr>
                <w:t xml:space="preserve"> extracted by the Dialogflow service.</w:t>
              </w:r>
            </w:ins>
            <w:del w:id="458" w:author="Kim, Eugene" w:date="2021-02-21T17:23:00Z">
              <w:r w:rsidRPr="003F461F" w:rsidDel="00D57400">
                <w:rPr>
                  <w:b w:val="0"/>
                  <w:bCs w:val="0"/>
                  <w:rPrChange w:id="459" w:author=" " w:date="2021-02-21T19:00:00Z">
                    <w:rPr/>
                  </w:rPrChange>
                </w:rPr>
                <w:delText>Extract insurance group number from speech.</w:delText>
              </w:r>
            </w:del>
          </w:p>
        </w:tc>
        <w:tc>
          <w:tcPr>
            <w:tcW w:w="0" w:type="dxa"/>
            <w:tcPrChange w:id="460" w:author=" " w:date="2021-02-21T17:23:00Z">
              <w:tcPr>
                <w:tcW w:w="4734" w:type="dxa"/>
              </w:tcPr>
            </w:tcPrChange>
          </w:tcPr>
          <w:p w14:paraId="0AD5DD79" w14:textId="75263B7B" w:rsidR="001673E0" w:rsidRPr="00DF240E"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pPr>
            <w:del w:id="461" w:author="Kim, Eugene" w:date="2021-02-21T17:23:00Z">
              <w:r w:rsidDel="00D57400">
                <w:delText>DialogFlow must extract insurance group number of those indicated in the received message.</w:delText>
              </w:r>
            </w:del>
            <w:ins w:id="462" w:author=" " w:date="2021-02-21T17:33:00Z">
              <w:r w:rsidR="00243343">
                <w:t xml:space="preserve">Identify report contents </w:t>
              </w:r>
            </w:ins>
            <w:ins w:id="463" w:author=" " w:date="2021-02-21T17:34:00Z">
              <w:r w:rsidR="00243343">
                <w:t xml:space="preserve">that are recognized from the user’s voice and dynamic intents </w:t>
              </w:r>
            </w:ins>
            <w:ins w:id="464" w:author=" " w:date="2021-02-21T17:35:00Z">
              <w:r w:rsidR="00243343">
                <w:t>using Dialogflow.</w:t>
              </w:r>
            </w:ins>
            <w:ins w:id="465" w:author=" " w:date="2021-02-21T17:34:00Z">
              <w:r w:rsidR="00243343">
                <w:t xml:space="preserve"> </w:t>
              </w:r>
            </w:ins>
          </w:p>
        </w:tc>
      </w:tr>
      <w:tr w:rsidR="001673E0" w:rsidRPr="00DF240E" w14:paraId="091E1C72" w14:textId="77777777" w:rsidTr="001673E0">
        <w:trPr>
          <w:cnfStyle w:val="000000100000" w:firstRow="0" w:lastRow="0" w:firstColumn="0" w:lastColumn="0" w:oddVBand="0" w:evenVBand="0" w:oddHBand="1" w:evenHBand="0" w:firstRowFirstColumn="0" w:firstRowLastColumn="0" w:lastRowFirstColumn="0" w:lastRowLastColumn="0"/>
          <w:cantSplit/>
          <w:trPrChange w:id="466"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467" w:author=" " w:date="2021-02-21T17:23:00Z">
              <w:tcPr>
                <w:tcW w:w="4734" w:type="dxa"/>
              </w:tcPr>
            </w:tcPrChange>
          </w:tcPr>
          <w:p w14:paraId="5063B6D0" w14:textId="5EDE6C0A" w:rsidR="001673E0" w:rsidRPr="003F461F" w:rsidRDefault="00243343">
            <w:pPr>
              <w:pStyle w:val="BodyText"/>
              <w:numPr>
                <w:ilvl w:val="0"/>
                <w:numId w:val="31"/>
              </w:numPr>
              <w:ind w:left="234" w:hanging="270"/>
              <w:cnfStyle w:val="001000100000" w:firstRow="0" w:lastRow="0" w:firstColumn="1" w:lastColumn="0" w:oddVBand="0" w:evenVBand="0" w:oddHBand="1" w:evenHBand="0" w:firstRowFirstColumn="0" w:firstRowLastColumn="0" w:lastRowFirstColumn="0" w:lastRowLastColumn="0"/>
              <w:rPr>
                <w:b w:val="0"/>
                <w:bCs w:val="0"/>
                <w:rPrChange w:id="468" w:author=" " w:date="2021-02-21T19:00:00Z">
                  <w:rPr>
                    <w:b w:val="0"/>
                    <w:bCs w:val="0"/>
                  </w:rPr>
                </w:rPrChange>
              </w:rPr>
              <w:pPrChange w:id="469" w:author=" " w:date="2021-02-21T17:37:00Z">
                <w:pPr>
                  <w:pStyle w:val="BodyText"/>
                  <w:numPr>
                    <w:numId w:val="31"/>
                  </w:numPr>
                  <w:ind w:left="1080" w:hanging="360"/>
                  <w:cnfStyle w:val="001000100000" w:firstRow="0" w:lastRow="0" w:firstColumn="1" w:lastColumn="0" w:oddVBand="0" w:evenVBand="0" w:oddHBand="1" w:evenHBand="0" w:firstRowFirstColumn="0" w:firstRowLastColumn="0" w:lastRowFirstColumn="0" w:lastRowLastColumn="0"/>
                </w:pPr>
              </w:pPrChange>
            </w:pPr>
            <w:ins w:id="470" w:author=" " w:date="2021-02-21T17:34:00Z">
              <w:r w:rsidRPr="003F461F">
                <w:rPr>
                  <w:b w:val="0"/>
                  <w:bCs w:val="0"/>
                  <w:rPrChange w:id="471" w:author=" " w:date="2021-02-21T19:00:00Z">
                    <w:rPr>
                      <w:b w:val="0"/>
                      <w:bCs w:val="0"/>
                    </w:rPr>
                  </w:rPrChange>
                </w:rPr>
                <w:t>Store</w:t>
              </w:r>
            </w:ins>
            <w:ins w:id="472" w:author="Kim, Eugene" w:date="2021-02-21T17:23:00Z">
              <w:del w:id="473" w:author=" " w:date="2021-02-21T17:34:00Z">
                <w:r w:rsidR="001673E0" w:rsidRPr="003F461F" w:rsidDel="00243343">
                  <w:rPr>
                    <w:b w:val="0"/>
                    <w:bCs w:val="0"/>
                    <w:rPrChange w:id="474" w:author=" " w:date="2021-02-21T19:00:00Z">
                      <w:rPr>
                        <w:b w:val="0"/>
                        <w:bCs w:val="0"/>
                      </w:rPr>
                    </w:rPrChange>
                  </w:rPr>
                  <w:delText>Insert</w:delText>
                </w:r>
              </w:del>
              <w:r w:rsidR="001673E0" w:rsidRPr="003F461F">
                <w:rPr>
                  <w:b w:val="0"/>
                  <w:bCs w:val="0"/>
                  <w:rPrChange w:id="475" w:author=" " w:date="2021-02-21T19:00:00Z">
                    <w:rPr>
                      <w:b w:val="0"/>
                      <w:bCs w:val="0"/>
                    </w:rPr>
                  </w:rPrChange>
                </w:rPr>
                <w:t xml:space="preserve"> extracted </w:t>
              </w:r>
              <w:del w:id="476" w:author=" " w:date="2021-02-21T17:34:00Z">
                <w:r w:rsidR="001673E0" w:rsidRPr="003F461F" w:rsidDel="00243343">
                  <w:rPr>
                    <w:b w:val="0"/>
                    <w:bCs w:val="0"/>
                    <w:rPrChange w:id="477" w:author=" " w:date="2021-02-21T19:00:00Z">
                      <w:rPr>
                        <w:b w:val="0"/>
                        <w:bCs w:val="0"/>
                      </w:rPr>
                    </w:rPrChange>
                  </w:rPr>
                  <w:delText>entities</w:delText>
                </w:r>
              </w:del>
            </w:ins>
            <w:ins w:id="478" w:author=" " w:date="2021-02-21T17:34:00Z">
              <w:r w:rsidRPr="003F461F">
                <w:rPr>
                  <w:b w:val="0"/>
                  <w:bCs w:val="0"/>
                  <w:rPrChange w:id="479" w:author=" " w:date="2021-02-21T19:00:00Z">
                    <w:rPr>
                      <w:b w:val="0"/>
                      <w:bCs w:val="0"/>
                    </w:rPr>
                  </w:rPrChange>
                </w:rPr>
                <w:t>report contents</w:t>
              </w:r>
            </w:ins>
            <w:ins w:id="480" w:author="Kim, Eugene" w:date="2021-02-21T17:23:00Z">
              <w:r w:rsidR="001673E0" w:rsidRPr="003F461F">
                <w:rPr>
                  <w:b w:val="0"/>
                  <w:bCs w:val="0"/>
                  <w:rPrChange w:id="481" w:author=" " w:date="2021-02-21T19:00:00Z">
                    <w:rPr>
                      <w:b w:val="0"/>
                      <w:bCs w:val="0"/>
                    </w:rPr>
                  </w:rPrChange>
                </w:rPr>
                <w:t xml:space="preserve"> </w:t>
              </w:r>
              <w:del w:id="482" w:author=" " w:date="2021-02-21T17:34:00Z">
                <w:r w:rsidR="001673E0" w:rsidRPr="003F461F" w:rsidDel="00243343">
                  <w:rPr>
                    <w:b w:val="0"/>
                    <w:bCs w:val="0"/>
                    <w:rPrChange w:id="483" w:author=" " w:date="2021-02-21T19:00:00Z">
                      <w:rPr>
                        <w:b w:val="0"/>
                        <w:bCs w:val="0"/>
                      </w:rPr>
                    </w:rPrChange>
                  </w:rPr>
                  <w:delText xml:space="preserve">and data </w:delText>
                </w:r>
              </w:del>
              <w:r w:rsidR="001673E0" w:rsidRPr="003F461F">
                <w:rPr>
                  <w:b w:val="0"/>
                  <w:bCs w:val="0"/>
                  <w:rPrChange w:id="484" w:author=" " w:date="2021-02-21T19:00:00Z">
                    <w:rPr>
                      <w:b w:val="0"/>
                      <w:bCs w:val="0"/>
                    </w:rPr>
                  </w:rPrChange>
                </w:rPr>
                <w:t>into a database.</w:t>
              </w:r>
            </w:ins>
            <w:del w:id="485" w:author="Kim, Eugene" w:date="2021-02-21T17:23:00Z">
              <w:r w:rsidR="001673E0" w:rsidRPr="003F461F" w:rsidDel="00D57400">
                <w:rPr>
                  <w:b w:val="0"/>
                  <w:bCs w:val="0"/>
                  <w:rPrChange w:id="486" w:author=" " w:date="2021-02-21T19:00:00Z">
                    <w:rPr>
                      <w:b w:val="0"/>
                      <w:bCs w:val="0"/>
                    </w:rPr>
                  </w:rPrChange>
                </w:rPr>
                <w:delText>Extract medical provider from speech.</w:delText>
              </w:r>
            </w:del>
          </w:p>
        </w:tc>
        <w:tc>
          <w:tcPr>
            <w:tcW w:w="0" w:type="dxa"/>
            <w:tcPrChange w:id="487" w:author=" " w:date="2021-02-21T17:23:00Z">
              <w:tcPr>
                <w:tcW w:w="4734" w:type="dxa"/>
              </w:tcPr>
            </w:tcPrChange>
          </w:tcPr>
          <w:p w14:paraId="1C692787" w14:textId="3810EB60" w:rsidR="001673E0" w:rsidRPr="00DF240E"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pPr>
            <w:ins w:id="488" w:author="Kim, Eugene" w:date="2021-02-21T17:23:00Z">
              <w:r w:rsidRPr="00DF240E">
                <w:t xml:space="preserve">Extracted </w:t>
              </w:r>
              <w:del w:id="489" w:author=" " w:date="2021-02-21T17:34:00Z">
                <w:r w:rsidRPr="00DF240E" w:rsidDel="00243343">
                  <w:delText>form data</w:delText>
                </w:r>
              </w:del>
            </w:ins>
            <w:ins w:id="490" w:author=" " w:date="2021-02-21T17:34:00Z">
              <w:r w:rsidR="00243343">
                <w:t>report contents</w:t>
              </w:r>
            </w:ins>
            <w:ins w:id="491" w:author="Kim, Eugene" w:date="2021-02-21T17:23:00Z">
              <w:r w:rsidRPr="00DF240E">
                <w:t xml:space="preserve"> from </w:t>
              </w:r>
            </w:ins>
            <w:ins w:id="492" w:author=" " w:date="2021-02-21T17:34:00Z">
              <w:r w:rsidR="00243343">
                <w:t>user’s voice</w:t>
              </w:r>
            </w:ins>
            <w:ins w:id="493" w:author="Kim, Eugene" w:date="2021-02-21T17:23:00Z">
              <w:del w:id="494" w:author=" " w:date="2021-02-21T17:34:00Z">
                <w:r w:rsidRPr="00DF240E" w:rsidDel="00243343">
                  <w:delText>speech</w:delText>
                </w:r>
              </w:del>
              <w:r w:rsidRPr="00DF240E">
                <w:t xml:space="preserve"> must be inserted into data</w:t>
              </w:r>
            </w:ins>
            <w:ins w:id="495" w:author=" " w:date="2021-02-21T17:34:00Z">
              <w:r w:rsidR="00243343">
                <w:t>base t</w:t>
              </w:r>
            </w:ins>
            <w:ins w:id="496" w:author=" " w:date="2021-02-21T17:35:00Z">
              <w:r w:rsidR="00243343">
                <w:t>o generate the final report</w:t>
              </w:r>
            </w:ins>
            <w:ins w:id="497" w:author=" " w:date="2021-02-21T17:34:00Z">
              <w:r w:rsidR="00243343">
                <w:t>.</w:t>
              </w:r>
            </w:ins>
            <w:ins w:id="498" w:author="Kim, Eugene" w:date="2021-02-21T17:23:00Z">
              <w:del w:id="499" w:author=" " w:date="2021-02-21T17:34:00Z">
                <w:r w:rsidRPr="00DF240E" w:rsidDel="00243343">
                  <w:delText xml:space="preserve"> to update form.</w:delText>
                </w:r>
              </w:del>
            </w:ins>
            <w:del w:id="500" w:author="Kim, Eugene" w:date="2021-02-21T17:23:00Z">
              <w:r w:rsidDel="00D57400">
                <w:delText>DialogFlow must extract medical provider of those indicated in the received message.</w:delText>
              </w:r>
            </w:del>
          </w:p>
        </w:tc>
      </w:tr>
      <w:tr w:rsidR="001673E0" w:rsidRPr="00DF240E" w14:paraId="0DF1727D" w14:textId="77777777" w:rsidTr="001673E0">
        <w:trPr>
          <w:cantSplit/>
          <w:trPrChange w:id="501"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02" w:author=" " w:date="2021-02-21T17:23:00Z">
              <w:tcPr>
                <w:tcW w:w="4734" w:type="dxa"/>
              </w:tcPr>
            </w:tcPrChange>
          </w:tcPr>
          <w:p w14:paraId="4CF2DB1B" w14:textId="5BDA75E8" w:rsidR="001673E0" w:rsidRPr="003F461F" w:rsidRDefault="001673E0">
            <w:pPr>
              <w:pStyle w:val="BodyText"/>
              <w:numPr>
                <w:ilvl w:val="0"/>
                <w:numId w:val="31"/>
              </w:numPr>
              <w:ind w:left="234" w:hanging="270"/>
              <w:rPr>
                <w:b w:val="0"/>
                <w:bCs w:val="0"/>
                <w:rPrChange w:id="503" w:author=" " w:date="2021-02-21T19:00:00Z">
                  <w:rPr>
                    <w:b w:val="0"/>
                    <w:bCs w:val="0"/>
                  </w:rPr>
                </w:rPrChange>
              </w:rPr>
              <w:pPrChange w:id="504" w:author=" " w:date="2021-02-21T17:37:00Z">
                <w:pPr>
                  <w:pStyle w:val="BodyText"/>
                  <w:numPr>
                    <w:numId w:val="31"/>
                  </w:numPr>
                  <w:ind w:left="1080" w:hanging="360"/>
                </w:pPr>
              </w:pPrChange>
            </w:pPr>
            <w:ins w:id="505" w:author=" " w:date="2021-02-21T17:23:00Z">
              <w:r w:rsidRPr="003F461F">
                <w:rPr>
                  <w:b w:val="0"/>
                  <w:bCs w:val="0"/>
                  <w:rPrChange w:id="506" w:author=" " w:date="2021-02-21T19:00:00Z">
                    <w:rPr/>
                  </w:rPrChange>
                </w:rPr>
                <w:t>Dialogflow service is integrated with the mobile application</w:t>
              </w:r>
            </w:ins>
            <w:ins w:id="507" w:author=" " w:date="2021-02-21T17:41:00Z">
              <w:r w:rsidR="008251B7" w:rsidRPr="003F461F">
                <w:rPr>
                  <w:b w:val="0"/>
                  <w:bCs w:val="0"/>
                  <w:rPrChange w:id="508" w:author=" " w:date="2021-02-21T19:00:00Z">
                    <w:rPr>
                      <w:b w:val="0"/>
                      <w:bCs w:val="0"/>
                    </w:rPr>
                  </w:rPrChange>
                </w:rPr>
                <w:t>.</w:t>
              </w:r>
            </w:ins>
            <w:ins w:id="509" w:author="Kim, Eugene" w:date="2021-02-21T17:23:00Z">
              <w:del w:id="510" w:author=" " w:date="2021-02-21T17:23:00Z">
                <w:r w:rsidRPr="003F461F" w:rsidDel="001673E0">
                  <w:rPr>
                    <w:b w:val="0"/>
                    <w:bCs w:val="0"/>
                    <w:rPrChange w:id="511" w:author=" " w:date="2021-02-21T19:00:00Z">
                      <w:rPr/>
                    </w:rPrChange>
                  </w:rPr>
                  <w:delText>Service is integrated with mobile application</w:delText>
                </w:r>
              </w:del>
            </w:ins>
            <w:del w:id="512" w:author="Kim, Eugene" w:date="2021-02-21T17:23:00Z">
              <w:r w:rsidRPr="003F461F" w:rsidDel="00D57400">
                <w:rPr>
                  <w:b w:val="0"/>
                  <w:bCs w:val="0"/>
                  <w:rPrChange w:id="513" w:author=" " w:date="2021-02-21T19:00:00Z">
                    <w:rPr/>
                  </w:rPrChange>
                </w:rPr>
                <w:delText>Extract blood type from speech.</w:delText>
              </w:r>
            </w:del>
          </w:p>
        </w:tc>
        <w:tc>
          <w:tcPr>
            <w:tcW w:w="0" w:type="dxa"/>
            <w:tcPrChange w:id="514" w:author=" " w:date="2021-02-21T17:23:00Z">
              <w:tcPr>
                <w:tcW w:w="4734" w:type="dxa"/>
              </w:tcPr>
            </w:tcPrChange>
          </w:tcPr>
          <w:p w14:paraId="1BCC76AC" w14:textId="6FA5B2D9" w:rsidR="001673E0" w:rsidRPr="00DF240E"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pPr>
            <w:ins w:id="515" w:author="Kim, Eugene" w:date="2021-02-21T17:23:00Z">
              <w:r w:rsidRPr="00DF240E">
                <w:t>DialogFlow engine can be used and accessed by the mobile application.</w:t>
              </w:r>
            </w:ins>
            <w:del w:id="516" w:author="Kim, Eugene" w:date="2021-02-21T17:23:00Z">
              <w:r w:rsidDel="00D57400">
                <w:delText>DialogFlow must extract blood type of those indicated in the received message.</w:delText>
              </w:r>
            </w:del>
          </w:p>
        </w:tc>
      </w:tr>
      <w:tr w:rsidR="00D520A3" w:rsidRPr="00DF240E" w14:paraId="1CA96180" w14:textId="77777777" w:rsidTr="001673E0">
        <w:trPr>
          <w:cnfStyle w:val="000000100000" w:firstRow="0" w:lastRow="0" w:firstColumn="0" w:lastColumn="0" w:oddVBand="0" w:evenVBand="0" w:oddHBand="1" w:evenHBand="0" w:firstRowFirstColumn="0" w:firstRowLastColumn="0" w:lastRowFirstColumn="0" w:lastRowLastColumn="0"/>
          <w:cantSplit/>
          <w:ins w:id="517" w:author=" " w:date="2021-02-21T17:47:00Z"/>
        </w:trPr>
        <w:tc>
          <w:tcPr>
            <w:cnfStyle w:val="001000000000" w:firstRow="0" w:lastRow="0" w:firstColumn="1" w:lastColumn="0" w:oddVBand="0" w:evenVBand="0" w:oddHBand="0" w:evenHBand="0" w:firstRowFirstColumn="0" w:firstRowLastColumn="0" w:lastRowFirstColumn="0" w:lastRowLastColumn="0"/>
            <w:tcW w:w="4734" w:type="dxa"/>
          </w:tcPr>
          <w:p w14:paraId="2FCEFDB9" w14:textId="290E1B15" w:rsidR="00D520A3" w:rsidRPr="003F461F" w:rsidRDefault="00D520A3" w:rsidP="008251B7">
            <w:pPr>
              <w:pStyle w:val="BodyText"/>
              <w:numPr>
                <w:ilvl w:val="0"/>
                <w:numId w:val="31"/>
              </w:numPr>
              <w:ind w:left="234" w:hanging="270"/>
              <w:rPr>
                <w:ins w:id="518" w:author=" " w:date="2021-02-21T17:47:00Z"/>
                <w:b w:val="0"/>
                <w:bCs w:val="0"/>
                <w:iCs/>
                <w:rPrChange w:id="519" w:author=" " w:date="2021-02-21T19:00:00Z">
                  <w:rPr>
                    <w:ins w:id="520" w:author=" " w:date="2021-02-21T17:47:00Z"/>
                  </w:rPr>
                </w:rPrChange>
              </w:rPr>
            </w:pPr>
            <w:ins w:id="521" w:author=" " w:date="2021-02-21T17:47:00Z">
              <w:r w:rsidRPr="003F461F">
                <w:rPr>
                  <w:b w:val="0"/>
                  <w:bCs w:val="0"/>
                  <w:iCs/>
                  <w:rPrChange w:id="522" w:author=" " w:date="2021-02-21T19:00:00Z">
                    <w:rPr>
                      <w:i/>
                    </w:rPr>
                  </w:rPrChange>
                </w:rPr>
                <w:t xml:space="preserve">Initiate </w:t>
              </w:r>
              <w:r w:rsidRPr="003F461F">
                <w:rPr>
                  <w:b w:val="0"/>
                  <w:bCs w:val="0"/>
                  <w:iCs/>
                  <w:rPrChange w:id="523" w:author=" " w:date="2021-02-21T19:00:00Z">
                    <w:rPr/>
                  </w:rPrChange>
                </w:rPr>
                <w:t>connection</w:t>
              </w:r>
              <w:r w:rsidRPr="003F461F">
                <w:rPr>
                  <w:b w:val="0"/>
                  <w:bCs w:val="0"/>
                  <w:iCs/>
                  <w:rPrChange w:id="524" w:author=" " w:date="2021-02-21T19:00:00Z">
                    <w:rPr>
                      <w:i/>
                    </w:rPr>
                  </w:rPrChange>
                </w:rPr>
                <w:t xml:space="preserve"> with database</w:t>
              </w:r>
            </w:ins>
          </w:p>
        </w:tc>
        <w:tc>
          <w:tcPr>
            <w:tcW w:w="4734" w:type="dxa"/>
          </w:tcPr>
          <w:p w14:paraId="32E880FE" w14:textId="0676F341" w:rsidR="00D520A3" w:rsidRPr="00DF240E" w:rsidRDefault="00D520A3" w:rsidP="001673E0">
            <w:pPr>
              <w:pStyle w:val="BodyText"/>
              <w:ind w:left="0"/>
              <w:cnfStyle w:val="000000100000" w:firstRow="0" w:lastRow="0" w:firstColumn="0" w:lastColumn="0" w:oddVBand="0" w:evenVBand="0" w:oddHBand="1" w:evenHBand="0" w:firstRowFirstColumn="0" w:firstRowLastColumn="0" w:lastRowFirstColumn="0" w:lastRowLastColumn="0"/>
              <w:rPr>
                <w:ins w:id="525" w:author=" " w:date="2021-02-21T17:47:00Z"/>
              </w:rPr>
            </w:pPr>
            <w:ins w:id="526" w:author=" " w:date="2021-02-21T17:47:00Z">
              <w:r>
                <w:t>Database connection is initialized and any exceptions are handled and presented to the u</w:t>
              </w:r>
            </w:ins>
            <w:ins w:id="527" w:author=" " w:date="2021-02-21T17:48:00Z">
              <w:r>
                <w:t>ser.</w:t>
              </w:r>
            </w:ins>
          </w:p>
        </w:tc>
      </w:tr>
      <w:tr w:rsidR="001673E0" w:rsidRPr="00DF240E" w:rsidDel="001673E0" w14:paraId="627208EC" w14:textId="4495DFE5" w:rsidTr="001673E0">
        <w:trPr>
          <w:cantSplit/>
          <w:del w:id="528" w:author=" " w:date="2021-02-21T17:23:00Z"/>
          <w:trPrChange w:id="529"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30" w:author=" " w:date="2021-02-21T17:23:00Z">
              <w:tcPr>
                <w:tcW w:w="4734" w:type="dxa"/>
              </w:tcPr>
            </w:tcPrChange>
          </w:tcPr>
          <w:p w14:paraId="3FE50B30" w14:textId="5C5AA746" w:rsidR="001673E0" w:rsidRPr="00DF240E" w:rsidDel="001673E0" w:rsidRDefault="001673E0" w:rsidP="001673E0">
            <w:pPr>
              <w:pStyle w:val="BodyText"/>
              <w:numPr>
                <w:ilvl w:val="0"/>
                <w:numId w:val="31"/>
              </w:numPr>
              <w:rPr>
                <w:del w:id="531" w:author=" " w:date="2021-02-21T17:23:00Z"/>
                <w:b w:val="0"/>
                <w:bCs w:val="0"/>
              </w:rPr>
            </w:pPr>
            <w:del w:id="532" w:author=" " w:date="2021-02-21T17:23:00Z">
              <w:r w:rsidRPr="00DF240E" w:rsidDel="001673E0">
                <w:rPr>
                  <w:b w:val="0"/>
                  <w:bCs w:val="0"/>
                </w:rPr>
                <w:delText>Extract heart rate from speech.</w:delText>
              </w:r>
              <w:bookmarkStart w:id="533" w:name="_Toc64825584"/>
              <w:bookmarkEnd w:id="533"/>
            </w:del>
          </w:p>
        </w:tc>
        <w:tc>
          <w:tcPr>
            <w:tcW w:w="0" w:type="dxa"/>
            <w:tcPrChange w:id="534" w:author=" " w:date="2021-02-21T17:23:00Z">
              <w:tcPr>
                <w:tcW w:w="4734" w:type="dxa"/>
              </w:tcPr>
            </w:tcPrChange>
          </w:tcPr>
          <w:p w14:paraId="50EB0029" w14:textId="7BBAB3EF" w:rsidR="001673E0" w:rsidRPr="00DF240E" w:rsidDel="001673E0"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rPr>
                <w:del w:id="535" w:author=" " w:date="2021-02-21T17:23:00Z"/>
              </w:rPr>
            </w:pPr>
            <w:del w:id="536" w:author=" " w:date="2021-02-21T17:23:00Z">
              <w:r w:rsidDel="001673E0">
                <w:delText>DialogFlow must extract heart rate of those indicated in the received message.</w:delText>
              </w:r>
              <w:bookmarkStart w:id="537" w:name="_Toc64825585"/>
              <w:bookmarkEnd w:id="537"/>
            </w:del>
          </w:p>
        </w:tc>
        <w:bookmarkStart w:id="538" w:name="_Toc64825586"/>
        <w:bookmarkEnd w:id="538"/>
      </w:tr>
      <w:tr w:rsidR="001673E0" w:rsidRPr="00DF240E" w:rsidDel="001673E0" w14:paraId="0E126455" w14:textId="6920A125" w:rsidTr="001673E0">
        <w:trPr>
          <w:cnfStyle w:val="000000100000" w:firstRow="0" w:lastRow="0" w:firstColumn="0" w:lastColumn="0" w:oddVBand="0" w:evenVBand="0" w:oddHBand="1" w:evenHBand="0" w:firstRowFirstColumn="0" w:firstRowLastColumn="0" w:lastRowFirstColumn="0" w:lastRowLastColumn="0"/>
          <w:cantSplit/>
          <w:del w:id="539" w:author=" " w:date="2021-02-21T17:23:00Z"/>
          <w:trPrChange w:id="540"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41" w:author=" " w:date="2021-02-21T17:23:00Z">
              <w:tcPr>
                <w:tcW w:w="4734" w:type="dxa"/>
              </w:tcPr>
            </w:tcPrChange>
          </w:tcPr>
          <w:p w14:paraId="56E8B0D9" w14:textId="5B12C3E3" w:rsidR="001673E0" w:rsidRPr="00DF240E" w:rsidDel="001673E0" w:rsidRDefault="001673E0" w:rsidP="001673E0">
            <w:pPr>
              <w:pStyle w:val="BodyText"/>
              <w:numPr>
                <w:ilvl w:val="0"/>
                <w:numId w:val="31"/>
              </w:numPr>
              <w:cnfStyle w:val="001000100000" w:firstRow="0" w:lastRow="0" w:firstColumn="1" w:lastColumn="0" w:oddVBand="0" w:evenVBand="0" w:oddHBand="1" w:evenHBand="0" w:firstRowFirstColumn="0" w:firstRowLastColumn="0" w:lastRowFirstColumn="0" w:lastRowLastColumn="0"/>
              <w:rPr>
                <w:del w:id="542" w:author=" " w:date="2021-02-21T17:23:00Z"/>
                <w:b w:val="0"/>
                <w:bCs w:val="0"/>
              </w:rPr>
            </w:pPr>
            <w:del w:id="543" w:author=" " w:date="2021-02-21T17:23:00Z">
              <w:r w:rsidRPr="00DF240E" w:rsidDel="001673E0">
                <w:rPr>
                  <w:b w:val="0"/>
                  <w:bCs w:val="0"/>
                </w:rPr>
                <w:delText>Extract age from speech.</w:delText>
              </w:r>
              <w:bookmarkStart w:id="544" w:name="_Toc64825587"/>
              <w:bookmarkEnd w:id="544"/>
            </w:del>
          </w:p>
        </w:tc>
        <w:tc>
          <w:tcPr>
            <w:tcW w:w="0" w:type="dxa"/>
            <w:tcPrChange w:id="545" w:author=" " w:date="2021-02-21T17:23:00Z">
              <w:tcPr>
                <w:tcW w:w="4734" w:type="dxa"/>
              </w:tcPr>
            </w:tcPrChange>
          </w:tcPr>
          <w:p w14:paraId="37D5545E" w14:textId="346D88AA" w:rsidR="001673E0" w:rsidRPr="00DF240E" w:rsidDel="001673E0"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rPr>
                <w:del w:id="546" w:author=" " w:date="2021-02-21T17:23:00Z"/>
              </w:rPr>
            </w:pPr>
            <w:del w:id="547" w:author=" " w:date="2021-02-21T17:23:00Z">
              <w:r w:rsidDel="001673E0">
                <w:delText>DialogFlow must extract age of those indicated in the received message.</w:delText>
              </w:r>
              <w:bookmarkStart w:id="548" w:name="_Toc64825588"/>
              <w:bookmarkEnd w:id="548"/>
            </w:del>
          </w:p>
        </w:tc>
        <w:bookmarkStart w:id="549" w:name="_Toc64825589"/>
        <w:bookmarkEnd w:id="549"/>
      </w:tr>
      <w:tr w:rsidR="001673E0" w:rsidRPr="00DF240E" w:rsidDel="001673E0" w14:paraId="691B62A6" w14:textId="21981D8E" w:rsidTr="001673E0">
        <w:trPr>
          <w:cantSplit/>
          <w:del w:id="550" w:author=" " w:date="2021-02-21T17:23:00Z"/>
          <w:trPrChange w:id="551"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52" w:author=" " w:date="2021-02-21T17:23:00Z">
              <w:tcPr>
                <w:tcW w:w="4734" w:type="dxa"/>
              </w:tcPr>
            </w:tcPrChange>
          </w:tcPr>
          <w:p w14:paraId="4B60AD2A" w14:textId="7016C999" w:rsidR="001673E0" w:rsidRPr="00DF240E" w:rsidDel="001673E0" w:rsidRDefault="001673E0" w:rsidP="001673E0">
            <w:pPr>
              <w:pStyle w:val="BodyText"/>
              <w:numPr>
                <w:ilvl w:val="0"/>
                <w:numId w:val="31"/>
              </w:numPr>
              <w:rPr>
                <w:del w:id="553" w:author=" " w:date="2021-02-21T17:23:00Z"/>
                <w:b w:val="0"/>
                <w:bCs w:val="0"/>
              </w:rPr>
            </w:pPr>
            <w:del w:id="554" w:author=" " w:date="2021-02-21T17:23:00Z">
              <w:r w:rsidRPr="00DF240E" w:rsidDel="001673E0">
                <w:rPr>
                  <w:b w:val="0"/>
                  <w:bCs w:val="0"/>
                </w:rPr>
                <w:delText>Extract occupation from speech.</w:delText>
              </w:r>
              <w:bookmarkStart w:id="555" w:name="_Toc64825590"/>
              <w:bookmarkEnd w:id="555"/>
            </w:del>
          </w:p>
        </w:tc>
        <w:tc>
          <w:tcPr>
            <w:tcW w:w="0" w:type="dxa"/>
            <w:tcPrChange w:id="556" w:author=" " w:date="2021-02-21T17:23:00Z">
              <w:tcPr>
                <w:tcW w:w="4734" w:type="dxa"/>
              </w:tcPr>
            </w:tcPrChange>
          </w:tcPr>
          <w:p w14:paraId="56DFF734" w14:textId="406C9B8C" w:rsidR="001673E0" w:rsidRPr="00DF240E" w:rsidDel="001673E0"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rPr>
                <w:del w:id="557" w:author=" " w:date="2021-02-21T17:23:00Z"/>
              </w:rPr>
            </w:pPr>
            <w:del w:id="558" w:author=" " w:date="2021-02-21T17:23:00Z">
              <w:r w:rsidDel="001673E0">
                <w:delText>DialogFlow must extract occupation of those indicated in the received message.</w:delText>
              </w:r>
              <w:bookmarkStart w:id="559" w:name="_Toc64825591"/>
              <w:bookmarkEnd w:id="559"/>
            </w:del>
          </w:p>
        </w:tc>
        <w:bookmarkStart w:id="560" w:name="_Toc64825592"/>
        <w:bookmarkEnd w:id="560"/>
      </w:tr>
      <w:tr w:rsidR="001673E0" w:rsidRPr="00DF240E" w:rsidDel="001673E0" w14:paraId="59B1FA6C" w14:textId="5409680F" w:rsidTr="001673E0">
        <w:trPr>
          <w:cnfStyle w:val="000000100000" w:firstRow="0" w:lastRow="0" w:firstColumn="0" w:lastColumn="0" w:oddVBand="0" w:evenVBand="0" w:oddHBand="1" w:evenHBand="0" w:firstRowFirstColumn="0" w:firstRowLastColumn="0" w:lastRowFirstColumn="0" w:lastRowLastColumn="0"/>
          <w:cantSplit/>
          <w:del w:id="561" w:author=" " w:date="2021-02-21T17:23:00Z"/>
          <w:trPrChange w:id="562"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63" w:author=" " w:date="2021-02-21T17:23:00Z">
              <w:tcPr>
                <w:tcW w:w="4734" w:type="dxa"/>
              </w:tcPr>
            </w:tcPrChange>
          </w:tcPr>
          <w:p w14:paraId="72416A28" w14:textId="57A2D062" w:rsidR="001673E0" w:rsidRPr="00DF240E" w:rsidDel="001673E0" w:rsidRDefault="001673E0" w:rsidP="001673E0">
            <w:pPr>
              <w:pStyle w:val="BodyText"/>
              <w:numPr>
                <w:ilvl w:val="0"/>
                <w:numId w:val="31"/>
              </w:numPr>
              <w:cnfStyle w:val="001000100000" w:firstRow="0" w:lastRow="0" w:firstColumn="1" w:lastColumn="0" w:oddVBand="0" w:evenVBand="0" w:oddHBand="1" w:evenHBand="0" w:firstRowFirstColumn="0" w:firstRowLastColumn="0" w:lastRowFirstColumn="0" w:lastRowLastColumn="0"/>
              <w:rPr>
                <w:del w:id="564" w:author=" " w:date="2021-02-21T17:23:00Z"/>
                <w:b w:val="0"/>
                <w:bCs w:val="0"/>
              </w:rPr>
            </w:pPr>
            <w:del w:id="565" w:author=" " w:date="2021-02-21T17:23:00Z">
              <w:r w:rsidRPr="00DF240E" w:rsidDel="001673E0">
                <w:rPr>
                  <w:b w:val="0"/>
                  <w:bCs w:val="0"/>
                </w:rPr>
                <w:delText>Extract symptoms from speech.</w:delText>
              </w:r>
              <w:bookmarkStart w:id="566" w:name="_Toc64825593"/>
              <w:bookmarkEnd w:id="566"/>
            </w:del>
          </w:p>
        </w:tc>
        <w:tc>
          <w:tcPr>
            <w:tcW w:w="0" w:type="dxa"/>
            <w:tcPrChange w:id="567" w:author=" " w:date="2021-02-21T17:23:00Z">
              <w:tcPr>
                <w:tcW w:w="4734" w:type="dxa"/>
              </w:tcPr>
            </w:tcPrChange>
          </w:tcPr>
          <w:p w14:paraId="529282D5" w14:textId="37550764" w:rsidR="001673E0" w:rsidRPr="00DF240E" w:rsidDel="001673E0"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rPr>
                <w:del w:id="568" w:author=" " w:date="2021-02-21T17:23:00Z"/>
              </w:rPr>
            </w:pPr>
            <w:del w:id="569" w:author=" " w:date="2021-02-21T17:23:00Z">
              <w:r w:rsidDel="001673E0">
                <w:delText>DialogFlow must extract symptoms of those indicated in the received message.</w:delText>
              </w:r>
              <w:bookmarkStart w:id="570" w:name="_Toc64825594"/>
              <w:bookmarkEnd w:id="570"/>
            </w:del>
          </w:p>
        </w:tc>
        <w:bookmarkStart w:id="571" w:name="_Toc64825595"/>
        <w:bookmarkEnd w:id="571"/>
      </w:tr>
      <w:tr w:rsidR="001673E0" w:rsidRPr="00DF240E" w:rsidDel="001673E0" w14:paraId="3511A1D6" w14:textId="7A7C83A7" w:rsidTr="001673E0">
        <w:trPr>
          <w:cantSplit/>
          <w:del w:id="572" w:author=" " w:date="2021-02-21T17:23:00Z"/>
          <w:trPrChange w:id="573"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74" w:author=" " w:date="2021-02-21T17:23:00Z">
              <w:tcPr>
                <w:tcW w:w="4734" w:type="dxa"/>
              </w:tcPr>
            </w:tcPrChange>
          </w:tcPr>
          <w:p w14:paraId="4E1EEAB7" w14:textId="3551A494" w:rsidR="001673E0" w:rsidRPr="00DF240E" w:rsidDel="001673E0" w:rsidRDefault="001673E0" w:rsidP="001673E0">
            <w:pPr>
              <w:pStyle w:val="BodyText"/>
              <w:numPr>
                <w:ilvl w:val="0"/>
                <w:numId w:val="31"/>
              </w:numPr>
              <w:rPr>
                <w:del w:id="575" w:author=" " w:date="2021-02-21T17:23:00Z"/>
                <w:b w:val="0"/>
                <w:bCs w:val="0"/>
              </w:rPr>
            </w:pPr>
            <w:del w:id="576" w:author=" " w:date="2021-02-21T17:23:00Z">
              <w:r w:rsidRPr="00DF240E" w:rsidDel="001673E0">
                <w:rPr>
                  <w:b w:val="0"/>
                  <w:bCs w:val="0"/>
                </w:rPr>
                <w:delText>Extract A1C from speech.</w:delText>
              </w:r>
              <w:bookmarkStart w:id="577" w:name="_Toc64825596"/>
              <w:bookmarkEnd w:id="577"/>
            </w:del>
          </w:p>
        </w:tc>
        <w:tc>
          <w:tcPr>
            <w:tcW w:w="0" w:type="dxa"/>
            <w:tcPrChange w:id="578" w:author=" " w:date="2021-02-21T17:23:00Z">
              <w:tcPr>
                <w:tcW w:w="4734" w:type="dxa"/>
              </w:tcPr>
            </w:tcPrChange>
          </w:tcPr>
          <w:p w14:paraId="131F5BCE" w14:textId="08608936" w:rsidR="001673E0" w:rsidRPr="00DF240E" w:rsidDel="001673E0"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rPr>
                <w:del w:id="579" w:author=" " w:date="2021-02-21T17:23:00Z"/>
              </w:rPr>
            </w:pPr>
            <w:del w:id="580" w:author=" " w:date="2021-02-21T17:23:00Z">
              <w:r w:rsidDel="001673E0">
                <w:delText>DialogFlow must extract A1C of those indicated in the received message.</w:delText>
              </w:r>
              <w:bookmarkStart w:id="581" w:name="_Toc64825597"/>
              <w:bookmarkEnd w:id="581"/>
            </w:del>
          </w:p>
        </w:tc>
        <w:bookmarkStart w:id="582" w:name="_Toc64825598"/>
        <w:bookmarkEnd w:id="582"/>
      </w:tr>
      <w:tr w:rsidR="001673E0" w:rsidRPr="00DF240E" w:rsidDel="001673E0" w14:paraId="34DB6E8A" w14:textId="60A0D4BB" w:rsidTr="001673E0">
        <w:trPr>
          <w:cnfStyle w:val="000000100000" w:firstRow="0" w:lastRow="0" w:firstColumn="0" w:lastColumn="0" w:oddVBand="0" w:evenVBand="0" w:oddHBand="1" w:evenHBand="0" w:firstRowFirstColumn="0" w:firstRowLastColumn="0" w:lastRowFirstColumn="0" w:lastRowLastColumn="0"/>
          <w:cantSplit/>
          <w:del w:id="583" w:author=" " w:date="2021-02-21T17:23:00Z"/>
          <w:trPrChange w:id="584"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85" w:author=" " w:date="2021-02-21T17:23:00Z">
              <w:tcPr>
                <w:tcW w:w="4734" w:type="dxa"/>
              </w:tcPr>
            </w:tcPrChange>
          </w:tcPr>
          <w:p w14:paraId="2445B6B8" w14:textId="7042BDDD" w:rsidR="001673E0" w:rsidRPr="00DF240E" w:rsidDel="001673E0" w:rsidRDefault="001673E0" w:rsidP="001673E0">
            <w:pPr>
              <w:pStyle w:val="BodyText"/>
              <w:numPr>
                <w:ilvl w:val="0"/>
                <w:numId w:val="31"/>
              </w:numPr>
              <w:cnfStyle w:val="001000100000" w:firstRow="0" w:lastRow="0" w:firstColumn="1" w:lastColumn="0" w:oddVBand="0" w:evenVBand="0" w:oddHBand="1" w:evenHBand="0" w:firstRowFirstColumn="0" w:firstRowLastColumn="0" w:lastRowFirstColumn="0" w:lastRowLastColumn="0"/>
              <w:rPr>
                <w:del w:id="586" w:author=" " w:date="2021-02-21T17:23:00Z"/>
                <w:b w:val="0"/>
                <w:bCs w:val="0"/>
              </w:rPr>
            </w:pPr>
            <w:del w:id="587" w:author=" " w:date="2021-02-21T17:23:00Z">
              <w:r w:rsidRPr="00DF240E" w:rsidDel="001673E0">
                <w:rPr>
                  <w:b w:val="0"/>
                  <w:bCs w:val="0"/>
                </w:rPr>
                <w:delText>Extract blood sugar level from speech.</w:delText>
              </w:r>
              <w:bookmarkStart w:id="588" w:name="_Toc64825599"/>
              <w:bookmarkEnd w:id="588"/>
            </w:del>
          </w:p>
        </w:tc>
        <w:tc>
          <w:tcPr>
            <w:tcW w:w="0" w:type="dxa"/>
            <w:tcPrChange w:id="589" w:author=" " w:date="2021-02-21T17:23:00Z">
              <w:tcPr>
                <w:tcW w:w="4734" w:type="dxa"/>
              </w:tcPr>
            </w:tcPrChange>
          </w:tcPr>
          <w:p w14:paraId="217F89F0" w14:textId="5285587F" w:rsidR="001673E0" w:rsidRPr="00DF240E" w:rsidDel="001673E0"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rPr>
                <w:del w:id="590" w:author=" " w:date="2021-02-21T17:23:00Z"/>
              </w:rPr>
            </w:pPr>
            <w:del w:id="591" w:author=" " w:date="2021-02-21T17:23:00Z">
              <w:r w:rsidDel="001673E0">
                <w:delText>DialogFlow must extract blood sugar level of those indicated in the received message.</w:delText>
              </w:r>
              <w:bookmarkStart w:id="592" w:name="_Toc64825600"/>
              <w:bookmarkEnd w:id="592"/>
            </w:del>
          </w:p>
        </w:tc>
        <w:bookmarkStart w:id="593" w:name="_Toc64825601"/>
        <w:bookmarkEnd w:id="593"/>
      </w:tr>
      <w:tr w:rsidR="001673E0" w:rsidRPr="00DF240E" w:rsidDel="001673E0" w14:paraId="2F327AC0" w14:textId="1BD8E6DA" w:rsidTr="001673E0">
        <w:trPr>
          <w:cantSplit/>
          <w:del w:id="594" w:author=" " w:date="2021-02-21T17:23:00Z"/>
          <w:trPrChange w:id="595"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596" w:author=" " w:date="2021-02-21T17:23:00Z">
              <w:tcPr>
                <w:tcW w:w="4734" w:type="dxa"/>
              </w:tcPr>
            </w:tcPrChange>
          </w:tcPr>
          <w:p w14:paraId="4170259F" w14:textId="51524FD1" w:rsidR="001673E0" w:rsidRPr="00DF240E" w:rsidDel="001673E0" w:rsidRDefault="001673E0" w:rsidP="001673E0">
            <w:pPr>
              <w:pStyle w:val="BodyText"/>
              <w:numPr>
                <w:ilvl w:val="0"/>
                <w:numId w:val="31"/>
              </w:numPr>
              <w:rPr>
                <w:del w:id="597" w:author=" " w:date="2021-02-21T17:23:00Z"/>
                <w:b w:val="0"/>
                <w:bCs w:val="0"/>
              </w:rPr>
            </w:pPr>
            <w:del w:id="598" w:author=" " w:date="2021-02-21T17:23:00Z">
              <w:r w:rsidRPr="00DF240E" w:rsidDel="001673E0">
                <w:rPr>
                  <w:b w:val="0"/>
                  <w:bCs w:val="0"/>
                </w:rPr>
                <w:delText>Extract medicine dosage from speech.</w:delText>
              </w:r>
              <w:bookmarkStart w:id="599" w:name="_Toc64825602"/>
              <w:bookmarkEnd w:id="599"/>
            </w:del>
          </w:p>
        </w:tc>
        <w:tc>
          <w:tcPr>
            <w:tcW w:w="0" w:type="dxa"/>
            <w:tcPrChange w:id="600" w:author=" " w:date="2021-02-21T17:23:00Z">
              <w:tcPr>
                <w:tcW w:w="4734" w:type="dxa"/>
              </w:tcPr>
            </w:tcPrChange>
          </w:tcPr>
          <w:p w14:paraId="066015D7" w14:textId="484F0E00" w:rsidR="001673E0" w:rsidRPr="00DF240E" w:rsidDel="001673E0"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rPr>
                <w:del w:id="601" w:author=" " w:date="2021-02-21T17:23:00Z"/>
              </w:rPr>
            </w:pPr>
            <w:del w:id="602" w:author=" " w:date="2021-02-21T17:23:00Z">
              <w:r w:rsidDel="001673E0">
                <w:delText>DialogFlow must extract medicine dosage of those indicated in the received message.</w:delText>
              </w:r>
              <w:bookmarkStart w:id="603" w:name="_Toc64825603"/>
              <w:bookmarkEnd w:id="603"/>
            </w:del>
          </w:p>
        </w:tc>
        <w:bookmarkStart w:id="604" w:name="_Toc64825604"/>
        <w:bookmarkEnd w:id="604"/>
      </w:tr>
      <w:tr w:rsidR="001673E0" w:rsidRPr="00DF240E" w:rsidDel="001673E0" w14:paraId="7E2F1C08" w14:textId="0ECCF02B" w:rsidTr="001673E0">
        <w:trPr>
          <w:cnfStyle w:val="000000100000" w:firstRow="0" w:lastRow="0" w:firstColumn="0" w:lastColumn="0" w:oddVBand="0" w:evenVBand="0" w:oddHBand="1" w:evenHBand="0" w:firstRowFirstColumn="0" w:firstRowLastColumn="0" w:lastRowFirstColumn="0" w:lastRowLastColumn="0"/>
          <w:cantSplit/>
          <w:del w:id="605" w:author=" " w:date="2021-02-21T17:23:00Z"/>
          <w:trPrChange w:id="606" w:author=" " w:date="2021-02-21T17:23:00Z">
            <w:trPr>
              <w:cantSplit/>
            </w:trPr>
          </w:trPrChange>
        </w:trPr>
        <w:tc>
          <w:tcPr>
            <w:cnfStyle w:val="001000000000" w:firstRow="0" w:lastRow="0" w:firstColumn="1" w:lastColumn="0" w:oddVBand="0" w:evenVBand="0" w:oddHBand="0" w:evenHBand="0" w:firstRowFirstColumn="0" w:firstRowLastColumn="0" w:lastRowFirstColumn="0" w:lastRowLastColumn="0"/>
            <w:tcW w:w="0" w:type="dxa"/>
            <w:tcPrChange w:id="607" w:author=" " w:date="2021-02-21T17:23:00Z">
              <w:tcPr>
                <w:tcW w:w="4734" w:type="dxa"/>
              </w:tcPr>
            </w:tcPrChange>
          </w:tcPr>
          <w:p w14:paraId="053E96C6" w14:textId="4FA1F4CD" w:rsidR="001673E0" w:rsidRPr="00DF240E" w:rsidDel="001673E0" w:rsidRDefault="001673E0" w:rsidP="001673E0">
            <w:pPr>
              <w:pStyle w:val="BodyText"/>
              <w:numPr>
                <w:ilvl w:val="0"/>
                <w:numId w:val="31"/>
              </w:numPr>
              <w:cnfStyle w:val="001000100000" w:firstRow="0" w:lastRow="0" w:firstColumn="1" w:lastColumn="0" w:oddVBand="0" w:evenVBand="0" w:oddHBand="1" w:evenHBand="0" w:firstRowFirstColumn="0" w:firstRowLastColumn="0" w:lastRowFirstColumn="0" w:lastRowLastColumn="0"/>
              <w:rPr>
                <w:del w:id="608" w:author=" " w:date="2021-02-21T17:23:00Z"/>
                <w:b w:val="0"/>
                <w:bCs w:val="0"/>
              </w:rPr>
            </w:pPr>
            <w:del w:id="609" w:author=" " w:date="2021-02-21T17:23:00Z">
              <w:r w:rsidRPr="00DF240E" w:rsidDel="001673E0">
                <w:rPr>
                  <w:b w:val="0"/>
                  <w:bCs w:val="0"/>
                </w:rPr>
                <w:delText>Insert extracted entities and data into a database.</w:delText>
              </w:r>
              <w:bookmarkStart w:id="610" w:name="_Toc64825605"/>
              <w:bookmarkEnd w:id="610"/>
            </w:del>
          </w:p>
        </w:tc>
        <w:tc>
          <w:tcPr>
            <w:tcW w:w="0" w:type="dxa"/>
            <w:tcPrChange w:id="611" w:author=" " w:date="2021-02-21T17:23:00Z">
              <w:tcPr>
                <w:tcW w:w="4734" w:type="dxa"/>
              </w:tcPr>
            </w:tcPrChange>
          </w:tcPr>
          <w:p w14:paraId="57C83F4E" w14:textId="17ED89D2" w:rsidR="001673E0" w:rsidRPr="00DF240E" w:rsidDel="001673E0" w:rsidRDefault="001673E0" w:rsidP="001673E0">
            <w:pPr>
              <w:pStyle w:val="BodyText"/>
              <w:ind w:left="0"/>
              <w:cnfStyle w:val="000000100000" w:firstRow="0" w:lastRow="0" w:firstColumn="0" w:lastColumn="0" w:oddVBand="0" w:evenVBand="0" w:oddHBand="1" w:evenHBand="0" w:firstRowFirstColumn="0" w:firstRowLastColumn="0" w:lastRowFirstColumn="0" w:lastRowLastColumn="0"/>
              <w:rPr>
                <w:del w:id="612" w:author=" " w:date="2021-02-21T17:23:00Z"/>
              </w:rPr>
            </w:pPr>
            <w:del w:id="613" w:author=" " w:date="2021-02-21T17:23:00Z">
              <w:r w:rsidRPr="00DF240E" w:rsidDel="001673E0">
                <w:delText>Extracted form data from speech must be inserted into data to update form.</w:delText>
              </w:r>
              <w:bookmarkStart w:id="614" w:name="_Toc64825606"/>
              <w:bookmarkEnd w:id="614"/>
            </w:del>
          </w:p>
        </w:tc>
        <w:bookmarkStart w:id="615" w:name="_Toc64825607"/>
        <w:bookmarkEnd w:id="615"/>
      </w:tr>
      <w:tr w:rsidR="001673E0" w:rsidRPr="00DF240E" w:rsidDel="001673E0" w14:paraId="72AA76D2" w14:textId="0EA3CA27" w:rsidTr="001673E0">
        <w:trPr>
          <w:cantSplit/>
          <w:trHeight w:val="525"/>
          <w:del w:id="616" w:author=" " w:date="2021-02-21T17:23:00Z"/>
          <w:trPrChange w:id="617" w:author=" " w:date="2021-02-21T17:23:00Z">
            <w:trPr>
              <w:cantSplit/>
              <w:trHeight w:val="525"/>
            </w:trPr>
          </w:trPrChange>
        </w:trPr>
        <w:tc>
          <w:tcPr>
            <w:cnfStyle w:val="001000000000" w:firstRow="0" w:lastRow="0" w:firstColumn="1" w:lastColumn="0" w:oddVBand="0" w:evenVBand="0" w:oddHBand="0" w:evenHBand="0" w:firstRowFirstColumn="0" w:firstRowLastColumn="0" w:lastRowFirstColumn="0" w:lastRowLastColumn="0"/>
            <w:tcW w:w="0" w:type="dxa"/>
            <w:tcPrChange w:id="618" w:author=" " w:date="2021-02-21T17:23:00Z">
              <w:tcPr>
                <w:tcW w:w="4734" w:type="dxa"/>
              </w:tcPr>
            </w:tcPrChange>
          </w:tcPr>
          <w:p w14:paraId="285C428D" w14:textId="43708DCE" w:rsidR="001673E0" w:rsidRPr="00DF240E" w:rsidDel="001673E0" w:rsidRDefault="001673E0" w:rsidP="001673E0">
            <w:pPr>
              <w:pStyle w:val="BodyText"/>
              <w:numPr>
                <w:ilvl w:val="0"/>
                <w:numId w:val="31"/>
              </w:numPr>
              <w:rPr>
                <w:del w:id="619" w:author=" " w:date="2021-02-21T17:23:00Z"/>
                <w:b w:val="0"/>
                <w:bCs w:val="0"/>
              </w:rPr>
            </w:pPr>
            <w:del w:id="620" w:author=" " w:date="2021-02-21T17:23:00Z">
              <w:r w:rsidRPr="00DF240E" w:rsidDel="001673E0">
                <w:rPr>
                  <w:b w:val="0"/>
                  <w:bCs w:val="0"/>
                </w:rPr>
                <w:delText>Service is integrated with mobile application</w:delText>
              </w:r>
              <w:bookmarkStart w:id="621" w:name="_Toc64825608"/>
              <w:bookmarkEnd w:id="621"/>
            </w:del>
          </w:p>
        </w:tc>
        <w:tc>
          <w:tcPr>
            <w:tcW w:w="0" w:type="dxa"/>
            <w:tcPrChange w:id="622" w:author=" " w:date="2021-02-21T17:23:00Z">
              <w:tcPr>
                <w:tcW w:w="4734" w:type="dxa"/>
              </w:tcPr>
            </w:tcPrChange>
          </w:tcPr>
          <w:p w14:paraId="554ED42A" w14:textId="37ECB335" w:rsidR="001673E0" w:rsidRPr="00DF240E" w:rsidDel="001673E0" w:rsidRDefault="001673E0" w:rsidP="001673E0">
            <w:pPr>
              <w:pStyle w:val="BodyText"/>
              <w:ind w:left="0"/>
              <w:cnfStyle w:val="000000000000" w:firstRow="0" w:lastRow="0" w:firstColumn="0" w:lastColumn="0" w:oddVBand="0" w:evenVBand="0" w:oddHBand="0" w:evenHBand="0" w:firstRowFirstColumn="0" w:firstRowLastColumn="0" w:lastRowFirstColumn="0" w:lastRowLastColumn="0"/>
              <w:rPr>
                <w:del w:id="623" w:author=" " w:date="2021-02-21T17:23:00Z"/>
              </w:rPr>
            </w:pPr>
            <w:del w:id="624" w:author=" " w:date="2021-02-21T17:23:00Z">
              <w:r w:rsidRPr="00DF240E" w:rsidDel="001673E0">
                <w:delText>DialogFlow engine can be used and accessed by the mobile application.</w:delText>
              </w:r>
              <w:bookmarkStart w:id="625" w:name="_Toc64825609"/>
              <w:bookmarkEnd w:id="625"/>
            </w:del>
          </w:p>
        </w:tc>
        <w:bookmarkStart w:id="626" w:name="_Toc64825610"/>
        <w:bookmarkEnd w:id="626"/>
      </w:tr>
    </w:tbl>
    <w:p w14:paraId="20EC7CB1" w14:textId="312D082C" w:rsidR="00227516" w:rsidRDefault="002C44BB" w:rsidP="6BB5C6EC">
      <w:pPr>
        <w:pStyle w:val="Heading2"/>
      </w:pPr>
      <w:bookmarkStart w:id="627" w:name="_Toc62594938"/>
      <w:bookmarkStart w:id="628" w:name="_Toc64825611"/>
      <w:r>
        <w:t>Assumptions and Dependencies</w:t>
      </w:r>
      <w:bookmarkEnd w:id="627"/>
      <w:bookmarkEnd w:id="628"/>
    </w:p>
    <w:p w14:paraId="3388BF55" w14:textId="4FB6092C" w:rsidR="6C183AF4" w:rsidRDefault="6C183AF4" w:rsidP="1FB8142C">
      <w:r>
        <w:t>A stable internet connection is required at all times</w:t>
      </w:r>
      <w:ins w:id="629" w:author=" " w:date="2021-02-21T17:38:00Z">
        <w:r w:rsidR="008251B7">
          <w:t xml:space="preserve"> in order for the application to connect to the Dialogflow service</w:t>
        </w:r>
      </w:ins>
      <w:r>
        <w:t>.</w:t>
      </w:r>
      <w:ins w:id="630" w:author=" " w:date="2021-02-21T17:38:00Z">
        <w:r w:rsidR="008251B7">
          <w:t xml:space="preserve"> The user will need to use a </w:t>
        </w:r>
      </w:ins>
      <w:ins w:id="631" w:author=" " w:date="2021-02-21T17:42:00Z">
        <w:r w:rsidR="008251B7">
          <w:t>modern smart phone that is capable of running a voice assistant application.</w:t>
        </w:r>
      </w:ins>
    </w:p>
    <w:p w14:paraId="62427E77" w14:textId="7182AE0C" w:rsidR="1FB8142C" w:rsidRDefault="1FB8142C" w:rsidP="1FB8142C"/>
    <w:p w14:paraId="040093F4" w14:textId="6B456A1B" w:rsidR="583B63AD" w:rsidRDefault="583B63AD" w:rsidP="00E23CD8">
      <w:r w:rsidRPr="2BC57DCF">
        <w:t xml:space="preserve">Current project assumptions project that only </w:t>
      </w:r>
      <w:r w:rsidR="00477DCB" w:rsidRPr="00A949AF">
        <w:rPr>
          <w:iCs/>
        </w:rPr>
        <w:t>DialogFlow</w:t>
      </w:r>
      <w:r w:rsidRPr="2BC57DCF">
        <w:t xml:space="preserve"> ES will be n</w:t>
      </w:r>
      <w:r w:rsidR="7CAFC77C" w:rsidRPr="2BC57DCF">
        <w:t>ecessary</w:t>
      </w:r>
      <w:r w:rsidRPr="2BC57DCF">
        <w:t>.</w:t>
      </w:r>
      <w:del w:id="632" w:author=" " w:date="2021-02-21T17:43:00Z">
        <w:r w:rsidRPr="2BC57DCF" w:rsidDel="008251B7">
          <w:delText xml:space="preserve"> </w:delText>
        </w:r>
      </w:del>
    </w:p>
    <w:p w14:paraId="61047F66" w14:textId="77777777" w:rsidR="005003E4" w:rsidRDefault="005003E4" w:rsidP="00A949AF"/>
    <w:p w14:paraId="28B07425" w14:textId="5BB66796" w:rsidR="00E23CD8" w:rsidRDefault="33C79206" w:rsidP="00A949AF">
      <w:pPr>
        <w:rPr>
          <w:rFonts w:ascii="Arial" w:hAnsi="Arial"/>
          <w:b/>
          <w:sz w:val="24"/>
        </w:rPr>
      </w:pPr>
      <w:r w:rsidRPr="2BC57DCF">
        <w:t xml:space="preserve">The </w:t>
      </w:r>
      <w:del w:id="633" w:author=" " w:date="2021-02-21T17:36:00Z">
        <w:r w:rsidR="3AB88FE0" w:rsidRPr="2BC57DCF" w:rsidDel="00425429">
          <w:delText>Form</w:delText>
        </w:r>
        <w:r w:rsidR="13AA7A7A" w:rsidRPr="2BC57DCF" w:rsidDel="00425429">
          <w:delText>B</w:delText>
        </w:r>
        <w:r w:rsidR="3AB88FE0" w:rsidRPr="2BC57DCF" w:rsidDel="00425429">
          <w:delText xml:space="preserve">ot </w:delText>
        </w:r>
        <w:r w:rsidR="00477DCB" w:rsidRPr="00A949AF" w:rsidDel="00425429">
          <w:rPr>
            <w:iCs/>
          </w:rPr>
          <w:delText>DialogFlow</w:delText>
        </w:r>
      </w:del>
      <w:ins w:id="634" w:author=" " w:date="2021-02-21T17:36:00Z">
        <w:r w:rsidR="00425429">
          <w:t>Formscriber AI</w:t>
        </w:r>
      </w:ins>
      <w:del w:id="635" w:author=" " w:date="2021-02-21T17:36:00Z">
        <w:r w:rsidR="3AB88FE0" w:rsidRPr="2BC57DCF" w:rsidDel="00425429">
          <w:delText xml:space="preserve"> intelligence</w:delText>
        </w:r>
      </w:del>
      <w:r w:rsidR="3AB88FE0" w:rsidRPr="2BC57DCF">
        <w:t xml:space="preserve"> </w:t>
      </w:r>
      <w:r w:rsidR="01214AA8" w:rsidRPr="2BC57DCF">
        <w:t xml:space="preserve">is dependent on the mobile application </w:t>
      </w:r>
      <w:del w:id="636" w:author=" " w:date="2021-02-21T17:36:00Z">
        <w:r w:rsidR="01214AA8" w:rsidRPr="2BC57DCF" w:rsidDel="00425429">
          <w:delText>for gathering the input data that will be interpreted</w:delText>
        </w:r>
      </w:del>
      <w:ins w:id="637" w:author=" " w:date="2021-02-21T17:36:00Z">
        <w:r w:rsidR="00425429">
          <w:t>for implementing our API service into the application</w:t>
        </w:r>
      </w:ins>
      <w:r w:rsidR="01214AA8" w:rsidRPr="2BC57DCF">
        <w:t>, and the w</w:t>
      </w:r>
      <w:r w:rsidR="4D55638C" w:rsidRPr="2BC57DCF">
        <w:t xml:space="preserve">eb </w:t>
      </w:r>
      <w:r w:rsidR="62493342" w:rsidRPr="2BC57DCF">
        <w:t xml:space="preserve">service will </w:t>
      </w:r>
      <w:ins w:id="638" w:author=" " w:date="2021-02-21T17:37:00Z">
        <w:r w:rsidR="00425429">
          <w:t>create/update</w:t>
        </w:r>
      </w:ins>
      <w:del w:id="639" w:author=" " w:date="2021-02-21T17:37:00Z">
        <w:r w:rsidR="005003E4" w:rsidDel="00425429">
          <w:delText>organize</w:delText>
        </w:r>
      </w:del>
      <w:r w:rsidR="005003E4" w:rsidRPr="2BC57DCF">
        <w:t xml:space="preserve"> </w:t>
      </w:r>
      <w:r w:rsidR="62493342" w:rsidRPr="2BC57DCF">
        <w:t xml:space="preserve">the interpreted data </w:t>
      </w:r>
      <w:r w:rsidR="18949E68" w:rsidRPr="2BC57DCF">
        <w:t>within a report template.</w:t>
      </w:r>
      <w:r w:rsidR="00E23CD8">
        <w:br w:type="page"/>
      </w:r>
    </w:p>
    <w:p w14:paraId="216E1C11" w14:textId="4BD36265" w:rsidR="00227516" w:rsidRDefault="002C44BB">
      <w:pPr>
        <w:pStyle w:val="Heading1"/>
      </w:pPr>
      <w:bookmarkStart w:id="640" w:name="_Toc62594939"/>
      <w:bookmarkStart w:id="641" w:name="_Toc64825612"/>
      <w:r>
        <w:lastRenderedPageBreak/>
        <w:t>Specific Requirements</w:t>
      </w:r>
      <w:bookmarkEnd w:id="640"/>
      <w:bookmarkEnd w:id="641"/>
      <w:r>
        <w:t xml:space="preserve"> </w:t>
      </w:r>
    </w:p>
    <w:p w14:paraId="580D044E" w14:textId="55F8D2BF" w:rsidR="00227516" w:rsidRDefault="002C44BB">
      <w:pPr>
        <w:pStyle w:val="Heading2"/>
        <w:pPrChange w:id="642" w:author=" " w:date="2021-02-21T17:43:00Z">
          <w:pPr>
            <w:pStyle w:val="Heading2"/>
            <w:numPr>
              <w:numId w:val="0"/>
            </w:numPr>
            <w:ind w:left="0" w:firstLine="720"/>
          </w:pPr>
        </w:pPrChange>
      </w:pPr>
      <w:bookmarkStart w:id="643" w:name="_Toc62594894"/>
      <w:bookmarkStart w:id="644" w:name="_Toc62594940"/>
      <w:bookmarkStart w:id="645" w:name="_Toc62595062"/>
      <w:bookmarkStart w:id="646" w:name="_Toc62595086"/>
      <w:bookmarkStart w:id="647" w:name="_Toc62595121"/>
      <w:bookmarkStart w:id="648" w:name="_Toc62596397"/>
      <w:bookmarkStart w:id="649" w:name="_Toc62596645"/>
      <w:bookmarkStart w:id="650" w:name="_Toc62594941"/>
      <w:bookmarkStart w:id="651" w:name="_Toc64825613"/>
      <w:bookmarkEnd w:id="643"/>
      <w:bookmarkEnd w:id="644"/>
      <w:bookmarkEnd w:id="645"/>
      <w:bookmarkEnd w:id="646"/>
      <w:bookmarkEnd w:id="647"/>
      <w:bookmarkEnd w:id="648"/>
      <w:bookmarkEnd w:id="649"/>
      <w:r>
        <w:t xml:space="preserve">Use-Case </w:t>
      </w:r>
      <w:r w:rsidRPr="008251B7">
        <w:t>Reports</w:t>
      </w:r>
      <w:bookmarkEnd w:id="650"/>
      <w:bookmarkEnd w:id="651"/>
    </w:p>
    <w:p w14:paraId="02A578E9" w14:textId="56B3E890" w:rsidR="7EBB0169" w:rsidRPr="00A949AF" w:rsidDel="008251B7" w:rsidRDefault="7EBB0169">
      <w:pPr>
        <w:pStyle w:val="Heading3"/>
        <w:rPr>
          <w:del w:id="652" w:author=" " w:date="2021-02-21T17:44:00Z"/>
          <w:rFonts w:eastAsia="Arial" w:cs="Arial"/>
        </w:rPr>
        <w:pPrChange w:id="653" w:author=" " w:date="2021-02-21T17:43:00Z">
          <w:pPr>
            <w:pStyle w:val="Heading3"/>
            <w:numPr>
              <w:ilvl w:val="1"/>
            </w:numPr>
          </w:pPr>
        </w:pPrChange>
      </w:pPr>
      <w:bookmarkStart w:id="654" w:name="_Toc62594942"/>
      <w:del w:id="655" w:author=" " w:date="2021-02-21T17:44:00Z">
        <w:r w:rsidRPr="1FB8142C" w:rsidDel="008251B7">
          <w:delText xml:space="preserve">Use Case: Extract </w:delText>
        </w:r>
        <w:r w:rsidR="00137C04" w:rsidRPr="008251B7" w:rsidDel="008251B7">
          <w:rPr>
            <w:rPrChange w:id="656" w:author=" " w:date="2021-02-21T17:43:00Z">
              <w:rPr/>
            </w:rPrChange>
          </w:rPr>
          <w:delText>n</w:delText>
        </w:r>
        <w:r w:rsidRPr="008251B7" w:rsidDel="008251B7">
          <w:rPr>
            <w:rPrChange w:id="657" w:author=" " w:date="2021-02-21T17:43:00Z">
              <w:rPr/>
            </w:rPrChange>
          </w:rPr>
          <w:delText>ame</w:delText>
        </w:r>
        <w:r w:rsidR="00E23CD8" w:rsidRPr="1FB8142C" w:rsidDel="008251B7">
          <w:delText>(s) from speech.</w:delText>
        </w:r>
        <w:bookmarkStart w:id="658" w:name="_Toc64825614"/>
        <w:bookmarkEnd w:id="654"/>
        <w:bookmarkEnd w:id="658"/>
      </w:del>
    </w:p>
    <w:p w14:paraId="32B3B3FC" w14:textId="16D2B0D1" w:rsidR="1D775C0C" w:rsidDel="008251B7" w:rsidRDefault="08CC54F6" w:rsidP="1D775C0C">
      <w:pPr>
        <w:rPr>
          <w:del w:id="659" w:author=" " w:date="2021-02-21T17:44:00Z"/>
        </w:rPr>
      </w:pPr>
      <w:del w:id="660" w:author=" " w:date="2021-02-21T17:44:00Z">
        <w:r w:rsidRPr="11DACFD7" w:rsidDel="008251B7">
          <w:rPr>
            <w:b/>
            <w:bCs/>
          </w:rPr>
          <w:delText>Summary:</w:delText>
        </w:r>
        <w:r w:rsidR="00C525F1" w:rsidRPr="11DACFD7" w:rsidDel="008251B7">
          <w:rPr>
            <w:b/>
            <w:bCs/>
          </w:rPr>
          <w:delText xml:space="preserve"> </w:delText>
        </w:r>
        <w:r w:rsidR="00477DCB" w:rsidDel="008251B7">
          <w:delText>DialogFlow</w:delText>
        </w:r>
        <w:r w:rsidR="00C525F1" w:rsidDel="008251B7">
          <w:delText xml:space="preserve"> is used to record information we are interested in using for a report. One of the fields is names, which can be a </w:delText>
        </w:r>
        <w:r w:rsidR="00137C04" w:rsidDel="008251B7">
          <w:delText xml:space="preserve">patient name, insurance provider name, </w:delText>
        </w:r>
        <w:r w:rsidR="00780DD9" w:rsidDel="008251B7">
          <w:delText xml:space="preserve">medicine name, </w:delText>
        </w:r>
        <w:r w:rsidR="00137C04" w:rsidDel="008251B7">
          <w:delText>or pharmacy name</w:delText>
        </w:r>
        <w:r w:rsidR="00C525F1" w:rsidDel="008251B7">
          <w:delText>.</w:delText>
        </w:r>
        <w:bookmarkStart w:id="661" w:name="_Toc64825615"/>
        <w:bookmarkEnd w:id="661"/>
      </w:del>
    </w:p>
    <w:p w14:paraId="6D5A3E07" w14:textId="2BD5F866" w:rsidR="009C4704" w:rsidDel="008251B7" w:rsidRDefault="009C4704" w:rsidP="1D775C0C">
      <w:pPr>
        <w:rPr>
          <w:del w:id="662" w:author=" " w:date="2021-02-21T17:44:00Z"/>
        </w:rPr>
      </w:pPr>
      <w:bookmarkStart w:id="663" w:name="_Toc64825616"/>
      <w:bookmarkEnd w:id="663"/>
    </w:p>
    <w:p w14:paraId="66B4A8D6" w14:textId="547186AB" w:rsidR="1D775C0C" w:rsidDel="008251B7" w:rsidRDefault="6C05FB25" w:rsidP="11DACFD7">
      <w:pPr>
        <w:rPr>
          <w:del w:id="664" w:author=" " w:date="2021-02-21T17:44:00Z"/>
        </w:rPr>
      </w:pPr>
      <w:del w:id="665" w:author=" " w:date="2021-02-21T17:44:00Z">
        <w:r w:rsidRPr="11DACFD7" w:rsidDel="008251B7">
          <w:rPr>
            <w:b/>
            <w:bCs/>
          </w:rPr>
          <w:delText>Preconditions:</w:delText>
        </w:r>
        <w:r w:rsidR="71D42EC7" w:rsidRPr="11DACFD7" w:rsidDel="008251B7">
          <w:rPr>
            <w:b/>
            <w:bCs/>
          </w:rPr>
          <w:delText xml:space="preserve"> </w:delText>
        </w:r>
        <w:r w:rsidR="00477DCB" w:rsidDel="008251B7">
          <w:delText>DialogFlow</w:delText>
        </w:r>
        <w:r w:rsidR="71D42EC7" w:rsidDel="008251B7">
          <w:delText xml:space="preserve"> is configured and set up with intents. Intents, entities, and parameters need to be defined.</w:delText>
        </w:r>
        <w:bookmarkStart w:id="666" w:name="_Toc64825617"/>
        <w:bookmarkEnd w:id="666"/>
      </w:del>
    </w:p>
    <w:p w14:paraId="522F969C" w14:textId="22483A52" w:rsidR="009C4704" w:rsidDel="008251B7" w:rsidRDefault="009C4704" w:rsidP="11DACFD7">
      <w:pPr>
        <w:rPr>
          <w:del w:id="667" w:author=" " w:date="2021-02-21T17:44:00Z"/>
        </w:rPr>
      </w:pPr>
      <w:bookmarkStart w:id="668" w:name="_Toc64825618"/>
      <w:bookmarkEnd w:id="668"/>
    </w:p>
    <w:p w14:paraId="7B506847" w14:textId="0093A3D5" w:rsidR="1D775C0C" w:rsidDel="008251B7" w:rsidRDefault="1B4CFB94" w:rsidP="11DACFD7">
      <w:pPr>
        <w:rPr>
          <w:del w:id="669" w:author=" " w:date="2021-02-21T17:44:00Z"/>
        </w:rPr>
      </w:pPr>
      <w:del w:id="670" w:author=" " w:date="2021-02-21T17:44:00Z">
        <w:r w:rsidRPr="11DACFD7" w:rsidDel="008251B7">
          <w:rPr>
            <w:b/>
            <w:bCs/>
          </w:rPr>
          <w:delText>Triggers:</w:delText>
        </w:r>
        <w:r w:rsidR="339E1240" w:rsidRPr="11DACFD7" w:rsidDel="008251B7">
          <w:rPr>
            <w:b/>
            <w:bCs/>
          </w:rPr>
          <w:delText xml:space="preserve"> </w:delText>
        </w:r>
        <w:r w:rsidR="339E1240" w:rsidDel="008251B7">
          <w:delText>Voice activated communication</w:delText>
        </w:r>
        <w:r w:rsidR="62FD4F5B" w:rsidDel="008251B7">
          <w:delText xml:space="preserve"> with intent and context of “names”.</w:delText>
        </w:r>
        <w:bookmarkStart w:id="671" w:name="_Toc64825619"/>
        <w:bookmarkEnd w:id="671"/>
      </w:del>
    </w:p>
    <w:p w14:paraId="3A2C3B97" w14:textId="3B00C09D" w:rsidR="009C4704" w:rsidDel="008251B7" w:rsidRDefault="009C4704" w:rsidP="11DACFD7">
      <w:pPr>
        <w:rPr>
          <w:del w:id="672" w:author=" " w:date="2021-02-21T17:44:00Z"/>
        </w:rPr>
      </w:pPr>
      <w:bookmarkStart w:id="673" w:name="_Toc64825620"/>
      <w:bookmarkEnd w:id="673"/>
    </w:p>
    <w:p w14:paraId="76F0E453" w14:textId="5038AAD1" w:rsidR="1D775C0C" w:rsidDel="008251B7" w:rsidRDefault="2BB18977" w:rsidP="11DACFD7">
      <w:pPr>
        <w:rPr>
          <w:del w:id="674" w:author=" " w:date="2021-02-21T17:44:00Z"/>
        </w:rPr>
      </w:pPr>
      <w:del w:id="675" w:author=" " w:date="2021-02-21T17:44:00Z">
        <w:r w:rsidRPr="0D854415" w:rsidDel="008251B7">
          <w:rPr>
            <w:b/>
            <w:bCs/>
          </w:rPr>
          <w:delText>Basic course of events (Scenario):</w:delText>
        </w:r>
        <w:r w:rsidR="2FFBE211" w:rsidRPr="0D854415" w:rsidDel="008251B7">
          <w:rPr>
            <w:b/>
            <w:bCs/>
          </w:rPr>
          <w:delText xml:space="preserve"> </w:delText>
        </w:r>
        <w:r w:rsidR="2FFBE211" w:rsidDel="008251B7">
          <w:delText xml:space="preserve">User says the following to </w:delText>
        </w:r>
        <w:r w:rsidR="00477DCB" w:rsidDel="008251B7">
          <w:delText>DialogFlow</w:delText>
        </w:r>
        <w:r w:rsidR="2FFBE211" w:rsidDel="008251B7">
          <w:delText xml:space="preserve"> mess</w:delText>
        </w:r>
        <w:r w:rsidR="2E12DCBB" w:rsidDel="008251B7">
          <w:delText>e</w:delText>
        </w:r>
        <w:r w:rsidR="2FFBE211" w:rsidDel="008251B7">
          <w:delText xml:space="preserve">nger “The patient’s first name is x”. </w:delText>
        </w:r>
        <w:r w:rsidR="00477DCB" w:rsidDel="008251B7">
          <w:delText>DialogFlow</w:delText>
        </w:r>
        <w:r w:rsidR="2FFBE211" w:rsidDel="008251B7">
          <w:delText xml:space="preserve"> shall recognize the intents and entities of name</w:delText>
        </w:r>
        <w:r w:rsidR="68B03268" w:rsidDel="008251B7">
          <w:delText xml:space="preserve"> with value x</w:delText>
        </w:r>
        <w:r w:rsidR="00137C04" w:rsidDel="008251B7">
          <w:delText xml:space="preserve"> with classification patient</w:delText>
        </w:r>
        <w:r w:rsidR="68B03268" w:rsidDel="008251B7">
          <w:delText>.</w:delText>
        </w:r>
        <w:bookmarkStart w:id="676" w:name="_Toc64825621"/>
        <w:bookmarkEnd w:id="676"/>
      </w:del>
    </w:p>
    <w:p w14:paraId="1F241DE7" w14:textId="28FDEB4B" w:rsidR="009C4704" w:rsidDel="008251B7" w:rsidRDefault="009C4704" w:rsidP="11DACFD7">
      <w:pPr>
        <w:rPr>
          <w:del w:id="677" w:author=" " w:date="2021-02-21T17:44:00Z"/>
        </w:rPr>
      </w:pPr>
      <w:bookmarkStart w:id="678" w:name="_Toc64825622"/>
      <w:bookmarkEnd w:id="678"/>
    </w:p>
    <w:p w14:paraId="075EBF5A" w14:textId="2F6B303A" w:rsidR="1D775C0C" w:rsidDel="008251B7" w:rsidRDefault="16C8C494" w:rsidP="1D775C0C">
      <w:pPr>
        <w:rPr>
          <w:del w:id="679" w:author=" " w:date="2021-02-21T17:44:00Z"/>
        </w:rPr>
      </w:pPr>
      <w:del w:id="680" w:author=" " w:date="2021-02-21T17:44:00Z">
        <w:r w:rsidRPr="11DACFD7" w:rsidDel="008251B7">
          <w:rPr>
            <w:b/>
            <w:bCs/>
          </w:rPr>
          <w:delText>Internal Precondition:</w:delText>
        </w:r>
        <w:r w:rsidR="55608865" w:rsidDel="008251B7">
          <w:delText xml:space="preserve"> The internal precondition is that we have created a name intent, entity and parameter so that </w:delText>
        </w:r>
        <w:r w:rsidR="00477DCB" w:rsidDel="008251B7">
          <w:delText>DialogFlow</w:delText>
        </w:r>
        <w:r w:rsidR="55608865" w:rsidDel="008251B7">
          <w:delText xml:space="preserve"> understands the trigger and what we want to do with it.</w:delText>
        </w:r>
        <w:bookmarkStart w:id="681" w:name="_Toc64825623"/>
        <w:bookmarkEnd w:id="681"/>
      </w:del>
    </w:p>
    <w:p w14:paraId="7B433957" w14:textId="3E25E4BB" w:rsidR="009C4704" w:rsidDel="008251B7" w:rsidRDefault="009C4704" w:rsidP="1D775C0C">
      <w:pPr>
        <w:rPr>
          <w:del w:id="682" w:author=" " w:date="2021-02-21T17:44:00Z"/>
          <w:b/>
          <w:bCs/>
        </w:rPr>
      </w:pPr>
      <w:bookmarkStart w:id="683" w:name="_Toc64825624"/>
      <w:bookmarkEnd w:id="683"/>
    </w:p>
    <w:tbl>
      <w:tblPr>
        <w:tblStyle w:val="TableGrid"/>
        <w:tblW w:w="0" w:type="auto"/>
        <w:tblLayout w:type="fixed"/>
        <w:tblLook w:val="06A0" w:firstRow="1" w:lastRow="0" w:firstColumn="1" w:lastColumn="0" w:noHBand="1" w:noVBand="1"/>
      </w:tblPr>
      <w:tblGrid>
        <w:gridCol w:w="3120"/>
        <w:gridCol w:w="3120"/>
        <w:gridCol w:w="3120"/>
      </w:tblGrid>
      <w:tr w:rsidR="1D775C0C" w:rsidDel="008251B7" w14:paraId="637EBE59" w14:textId="26DBB848" w:rsidTr="4F06F9A9">
        <w:trPr>
          <w:del w:id="684" w:author=" " w:date="2021-02-21T17:44:00Z"/>
        </w:trPr>
        <w:tc>
          <w:tcPr>
            <w:tcW w:w="3120" w:type="dxa"/>
          </w:tcPr>
          <w:p w14:paraId="07EF8EB5" w14:textId="6B51232D" w:rsidR="33956221" w:rsidDel="008251B7" w:rsidRDefault="2D4A24CB" w:rsidP="30CB7F3E">
            <w:pPr>
              <w:rPr>
                <w:del w:id="685" w:author=" " w:date="2021-02-21T17:44:00Z"/>
              </w:rPr>
            </w:pPr>
            <w:del w:id="686" w:author=" " w:date="2021-02-21T17:44:00Z">
              <w:r w:rsidRPr="30CB7F3E" w:rsidDel="008251B7">
                <w:rPr>
                  <w:b/>
                  <w:bCs/>
                </w:rPr>
                <w:delText>Input</w:delText>
              </w:r>
              <w:bookmarkStart w:id="687" w:name="_Toc64825625"/>
              <w:bookmarkEnd w:id="687"/>
            </w:del>
          </w:p>
        </w:tc>
        <w:tc>
          <w:tcPr>
            <w:tcW w:w="3120" w:type="dxa"/>
          </w:tcPr>
          <w:p w14:paraId="34A95E45" w14:textId="24F0E0B3" w:rsidR="33956221" w:rsidDel="008251B7" w:rsidRDefault="33956221" w:rsidP="1D775C0C">
            <w:pPr>
              <w:rPr>
                <w:del w:id="688" w:author=" " w:date="2021-02-21T17:44:00Z"/>
                <w:b/>
                <w:bCs/>
              </w:rPr>
            </w:pPr>
            <w:del w:id="689" w:author=" " w:date="2021-02-21T17:44:00Z">
              <w:r w:rsidRPr="1D775C0C" w:rsidDel="008251B7">
                <w:rPr>
                  <w:b/>
                  <w:bCs/>
                </w:rPr>
                <w:delText>System</w:delText>
              </w:r>
              <w:bookmarkStart w:id="690" w:name="_Toc64825626"/>
              <w:bookmarkEnd w:id="690"/>
            </w:del>
          </w:p>
        </w:tc>
        <w:tc>
          <w:tcPr>
            <w:tcW w:w="3120" w:type="dxa"/>
          </w:tcPr>
          <w:p w14:paraId="7CD4F76B" w14:textId="5074AB48" w:rsidR="33956221" w:rsidDel="008251B7" w:rsidRDefault="33956221" w:rsidP="1D775C0C">
            <w:pPr>
              <w:rPr>
                <w:del w:id="691" w:author=" " w:date="2021-02-21T17:44:00Z"/>
                <w:b/>
                <w:bCs/>
              </w:rPr>
            </w:pPr>
            <w:del w:id="692" w:author=" " w:date="2021-02-21T17:44:00Z">
              <w:r w:rsidRPr="1D775C0C" w:rsidDel="008251B7">
                <w:rPr>
                  <w:b/>
                  <w:bCs/>
                </w:rPr>
                <w:delText>Output</w:delText>
              </w:r>
              <w:bookmarkStart w:id="693" w:name="_Toc64825627"/>
              <w:bookmarkEnd w:id="693"/>
            </w:del>
          </w:p>
        </w:tc>
        <w:bookmarkStart w:id="694" w:name="_Toc64825628"/>
        <w:bookmarkEnd w:id="694"/>
      </w:tr>
      <w:tr w:rsidR="1D775C0C" w:rsidDel="008251B7" w14:paraId="3ED959A7" w14:textId="4B07FE1C" w:rsidTr="4F06F9A9">
        <w:trPr>
          <w:del w:id="695" w:author=" " w:date="2021-02-21T17:44:00Z"/>
        </w:trPr>
        <w:tc>
          <w:tcPr>
            <w:tcW w:w="3120" w:type="dxa"/>
          </w:tcPr>
          <w:p w14:paraId="3CE76BE3" w14:textId="58BACC30" w:rsidR="1D775C0C" w:rsidDel="008251B7" w:rsidRDefault="7704F34B" w:rsidP="1D775C0C">
            <w:pPr>
              <w:rPr>
                <w:del w:id="696" w:author=" " w:date="2021-02-21T17:44:00Z"/>
              </w:rPr>
            </w:pPr>
            <w:del w:id="697" w:author=" " w:date="2021-02-21T17:44:00Z">
              <w:r w:rsidDel="008251B7">
                <w:delText xml:space="preserve">User talks into </w:delText>
              </w:r>
              <w:r w:rsidR="00477DCB" w:rsidDel="008251B7">
                <w:delText>DialogFlow</w:delText>
              </w:r>
              <w:r w:rsidR="3E89B94F" w:rsidDel="008251B7">
                <w:delText xml:space="preserve"> with “name” trigger.</w:delText>
              </w:r>
              <w:bookmarkStart w:id="698" w:name="_Toc64825629"/>
              <w:bookmarkEnd w:id="698"/>
            </w:del>
          </w:p>
        </w:tc>
        <w:tc>
          <w:tcPr>
            <w:tcW w:w="3120" w:type="dxa"/>
          </w:tcPr>
          <w:p w14:paraId="17CA8BB0" w14:textId="472E9586" w:rsidR="1D775C0C" w:rsidDel="008251B7" w:rsidRDefault="00477DCB" w:rsidP="1D775C0C">
            <w:pPr>
              <w:rPr>
                <w:del w:id="699" w:author=" " w:date="2021-02-21T17:44:00Z"/>
              </w:rPr>
            </w:pPr>
            <w:del w:id="700" w:author=" " w:date="2021-02-21T17:44:00Z">
              <w:r w:rsidDel="008251B7">
                <w:delText>DialogFlow</w:delText>
              </w:r>
              <w:r w:rsidR="7704F34B" w:rsidDel="008251B7">
                <w:delText xml:space="preserve"> recognize name with intent and entity.</w:delText>
              </w:r>
              <w:bookmarkStart w:id="701" w:name="_Toc64825630"/>
              <w:bookmarkEnd w:id="701"/>
            </w:del>
          </w:p>
        </w:tc>
        <w:tc>
          <w:tcPr>
            <w:tcW w:w="3120" w:type="dxa"/>
          </w:tcPr>
          <w:p w14:paraId="76A9A9BB" w14:textId="612B0913" w:rsidR="1D775C0C" w:rsidDel="008251B7" w:rsidRDefault="1D775C0C" w:rsidP="1D775C0C">
            <w:pPr>
              <w:rPr>
                <w:del w:id="702" w:author=" " w:date="2021-02-21T17:44:00Z"/>
              </w:rPr>
            </w:pPr>
            <w:bookmarkStart w:id="703" w:name="_Toc64825631"/>
            <w:bookmarkEnd w:id="703"/>
          </w:p>
        </w:tc>
        <w:bookmarkStart w:id="704" w:name="_Toc64825632"/>
        <w:bookmarkEnd w:id="704"/>
      </w:tr>
      <w:tr w:rsidR="009C4704" w:rsidDel="008251B7" w14:paraId="2E674962" w14:textId="58C40EF3" w:rsidTr="4F06F9A9">
        <w:trPr>
          <w:del w:id="705" w:author=" " w:date="2021-02-21T17:44:00Z"/>
        </w:trPr>
        <w:tc>
          <w:tcPr>
            <w:tcW w:w="3120" w:type="dxa"/>
          </w:tcPr>
          <w:p w14:paraId="1DBFD012" w14:textId="0CAC5AB5" w:rsidR="009C4704" w:rsidDel="008251B7" w:rsidRDefault="009C4704" w:rsidP="1D775C0C">
            <w:pPr>
              <w:rPr>
                <w:del w:id="706" w:author=" " w:date="2021-02-21T17:44:00Z"/>
              </w:rPr>
            </w:pPr>
            <w:bookmarkStart w:id="707" w:name="_Toc64825633"/>
            <w:bookmarkEnd w:id="707"/>
          </w:p>
        </w:tc>
        <w:tc>
          <w:tcPr>
            <w:tcW w:w="3120" w:type="dxa"/>
          </w:tcPr>
          <w:p w14:paraId="629E0586" w14:textId="38D2238C" w:rsidR="009C4704" w:rsidDel="008251B7" w:rsidRDefault="009C4704" w:rsidP="1D775C0C">
            <w:pPr>
              <w:rPr>
                <w:del w:id="708" w:author=" " w:date="2021-02-21T17:44:00Z"/>
              </w:rPr>
            </w:pPr>
            <w:del w:id="709" w:author=" " w:date="2021-02-21T17:44:00Z">
              <w:r w:rsidDel="008251B7">
                <w:delText>Name is stored and sent to webhook</w:delText>
              </w:r>
              <w:bookmarkStart w:id="710" w:name="_Toc64825634"/>
              <w:bookmarkEnd w:id="710"/>
            </w:del>
          </w:p>
        </w:tc>
        <w:tc>
          <w:tcPr>
            <w:tcW w:w="3120" w:type="dxa"/>
          </w:tcPr>
          <w:p w14:paraId="6346CE5A" w14:textId="70AA852D" w:rsidR="009C4704" w:rsidDel="008251B7" w:rsidRDefault="009C4704" w:rsidP="1D775C0C">
            <w:pPr>
              <w:rPr>
                <w:del w:id="711" w:author=" " w:date="2021-02-21T17:44:00Z"/>
              </w:rPr>
            </w:pPr>
            <w:bookmarkStart w:id="712" w:name="_Toc64825635"/>
            <w:bookmarkEnd w:id="712"/>
          </w:p>
        </w:tc>
        <w:bookmarkStart w:id="713" w:name="_Toc64825636"/>
        <w:bookmarkEnd w:id="713"/>
      </w:tr>
      <w:tr w:rsidR="009C4704" w:rsidDel="008251B7" w14:paraId="649B19E7" w14:textId="0AB7D244" w:rsidTr="4F06F9A9">
        <w:trPr>
          <w:del w:id="714" w:author=" " w:date="2021-02-21T17:44:00Z"/>
        </w:trPr>
        <w:tc>
          <w:tcPr>
            <w:tcW w:w="3120" w:type="dxa"/>
          </w:tcPr>
          <w:p w14:paraId="5851B992" w14:textId="747E6700" w:rsidR="009C4704" w:rsidDel="008251B7" w:rsidRDefault="009C4704" w:rsidP="1D775C0C">
            <w:pPr>
              <w:rPr>
                <w:del w:id="715" w:author=" " w:date="2021-02-21T17:44:00Z"/>
              </w:rPr>
            </w:pPr>
            <w:bookmarkStart w:id="716" w:name="_Toc64825637"/>
            <w:bookmarkEnd w:id="716"/>
          </w:p>
        </w:tc>
        <w:tc>
          <w:tcPr>
            <w:tcW w:w="3120" w:type="dxa"/>
          </w:tcPr>
          <w:p w14:paraId="5249042F" w14:textId="7F4299C5" w:rsidR="009C4704" w:rsidDel="008251B7" w:rsidRDefault="009C4704" w:rsidP="1D775C0C">
            <w:pPr>
              <w:rPr>
                <w:del w:id="717" w:author=" " w:date="2021-02-21T17:44:00Z"/>
              </w:rPr>
            </w:pPr>
            <w:del w:id="718" w:author=" " w:date="2021-02-21T17:44:00Z">
              <w:r w:rsidDel="008251B7">
                <w:delText>DialogFlow recognizes name intent</w:delText>
              </w:r>
              <w:bookmarkStart w:id="719" w:name="_Toc64825638"/>
              <w:bookmarkEnd w:id="719"/>
            </w:del>
          </w:p>
        </w:tc>
        <w:tc>
          <w:tcPr>
            <w:tcW w:w="3120" w:type="dxa"/>
          </w:tcPr>
          <w:p w14:paraId="5632595D" w14:textId="0A3ABED6" w:rsidR="009C4704" w:rsidDel="008251B7" w:rsidRDefault="009C4704" w:rsidP="1D775C0C">
            <w:pPr>
              <w:rPr>
                <w:del w:id="720" w:author=" " w:date="2021-02-21T17:44:00Z"/>
              </w:rPr>
            </w:pPr>
            <w:del w:id="721" w:author=" " w:date="2021-02-21T17:44:00Z">
              <w:r w:rsidDel="008251B7">
                <w:delText>Responds to user and moves to next step.</w:delText>
              </w:r>
              <w:bookmarkStart w:id="722" w:name="_Toc64825639"/>
              <w:bookmarkEnd w:id="722"/>
            </w:del>
          </w:p>
        </w:tc>
        <w:bookmarkStart w:id="723" w:name="_Toc64825640"/>
        <w:bookmarkEnd w:id="723"/>
      </w:tr>
    </w:tbl>
    <w:p w14:paraId="19B8D8B6" w14:textId="0533D41B" w:rsidR="000C4CE7" w:rsidRPr="00A949AF" w:rsidDel="008251B7" w:rsidRDefault="000C4CE7" w:rsidP="1FB8142C">
      <w:pPr>
        <w:pStyle w:val="Heading3"/>
        <w:numPr>
          <w:ilvl w:val="1"/>
          <w:numId w:val="8"/>
        </w:numPr>
        <w:rPr>
          <w:del w:id="724" w:author=" " w:date="2021-02-21T17:44:00Z"/>
          <w:i w:val="0"/>
        </w:rPr>
      </w:pPr>
      <w:bookmarkStart w:id="725" w:name="_Toc62594897"/>
      <w:bookmarkStart w:id="726" w:name="_Toc62594943"/>
      <w:bookmarkStart w:id="727" w:name="_Toc62595065"/>
      <w:bookmarkStart w:id="728" w:name="_Toc62595089"/>
      <w:bookmarkStart w:id="729" w:name="_Toc62595124"/>
      <w:bookmarkStart w:id="730" w:name="_Toc62596400"/>
      <w:bookmarkStart w:id="731" w:name="_Toc62596648"/>
      <w:bookmarkStart w:id="732" w:name="_Toc62594947"/>
      <w:bookmarkEnd w:id="725"/>
      <w:bookmarkEnd w:id="726"/>
      <w:bookmarkEnd w:id="727"/>
      <w:bookmarkEnd w:id="728"/>
      <w:bookmarkEnd w:id="729"/>
      <w:bookmarkEnd w:id="730"/>
      <w:bookmarkEnd w:id="731"/>
      <w:del w:id="733" w:author=" " w:date="2021-02-21T17:44:00Z">
        <w:r w:rsidRPr="1FB8142C" w:rsidDel="008251B7">
          <w:rPr>
            <w:i w:val="0"/>
          </w:rPr>
          <w:delText xml:space="preserve">Use Case: Extract </w:delText>
        </w:r>
        <w:r w:rsidR="00137C04" w:rsidRPr="1FB8142C" w:rsidDel="008251B7">
          <w:rPr>
            <w:i w:val="0"/>
          </w:rPr>
          <w:delText>a</w:delText>
        </w:r>
        <w:r w:rsidRPr="1FB8142C" w:rsidDel="008251B7">
          <w:rPr>
            <w:i w:val="0"/>
          </w:rPr>
          <w:delText>ddress from speech.</w:delText>
        </w:r>
        <w:bookmarkStart w:id="734" w:name="_Toc64825641"/>
        <w:bookmarkEnd w:id="734"/>
      </w:del>
    </w:p>
    <w:p w14:paraId="635E70FE" w14:textId="04B3282F" w:rsidR="000C4CE7" w:rsidDel="008251B7" w:rsidRDefault="000C4CE7" w:rsidP="000C4CE7">
      <w:pPr>
        <w:rPr>
          <w:del w:id="735" w:author=" " w:date="2021-02-21T17:44:00Z"/>
        </w:rPr>
      </w:pPr>
      <w:del w:id="736" w:author=" " w:date="2021-02-21T17:44:00Z">
        <w:r w:rsidRPr="11DACFD7" w:rsidDel="008251B7">
          <w:rPr>
            <w:b/>
            <w:bCs/>
          </w:rPr>
          <w:delText xml:space="preserve">Summary: </w:delText>
        </w:r>
        <w:r w:rsidDel="008251B7">
          <w:delText>DialogFlow is used to record information we are interested in using for a report. One of the fields is address, which will be the street, city and zip code</w:delText>
        </w:r>
        <w:r w:rsidR="00137C04" w:rsidDel="008251B7">
          <w:delText xml:space="preserve"> and a classification of patient or pharmacy</w:delText>
        </w:r>
        <w:bookmarkStart w:id="737" w:name="_Toc64825642"/>
        <w:bookmarkEnd w:id="737"/>
      </w:del>
    </w:p>
    <w:p w14:paraId="3921A6ED" w14:textId="6819469F" w:rsidR="000C4CE7" w:rsidDel="008251B7" w:rsidRDefault="000C4CE7" w:rsidP="000C4CE7">
      <w:pPr>
        <w:rPr>
          <w:del w:id="738" w:author=" " w:date="2021-02-21T17:44:00Z"/>
        </w:rPr>
      </w:pPr>
      <w:bookmarkStart w:id="739" w:name="_Toc64825643"/>
      <w:bookmarkEnd w:id="739"/>
    </w:p>
    <w:p w14:paraId="5B0DA617" w14:textId="1F1A7A2F" w:rsidR="000C4CE7" w:rsidDel="008251B7" w:rsidRDefault="000C4CE7" w:rsidP="000C4CE7">
      <w:pPr>
        <w:rPr>
          <w:del w:id="740" w:author=" " w:date="2021-02-21T17:44:00Z"/>
        </w:rPr>
      </w:pPr>
      <w:del w:id="741"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742" w:name="_Toc64825644"/>
        <w:bookmarkEnd w:id="742"/>
      </w:del>
    </w:p>
    <w:p w14:paraId="35A9B1F3" w14:textId="55CE1472" w:rsidR="000C4CE7" w:rsidDel="008251B7" w:rsidRDefault="000C4CE7" w:rsidP="000C4CE7">
      <w:pPr>
        <w:rPr>
          <w:del w:id="743" w:author=" " w:date="2021-02-21T17:44:00Z"/>
        </w:rPr>
      </w:pPr>
      <w:bookmarkStart w:id="744" w:name="_Toc64825645"/>
      <w:bookmarkEnd w:id="744"/>
    </w:p>
    <w:p w14:paraId="4A1C78D7" w14:textId="62E46ABF" w:rsidR="000C4CE7" w:rsidDel="008251B7" w:rsidRDefault="000C4CE7" w:rsidP="000C4CE7">
      <w:pPr>
        <w:rPr>
          <w:del w:id="745" w:author=" " w:date="2021-02-21T17:44:00Z"/>
        </w:rPr>
      </w:pPr>
      <w:del w:id="746" w:author=" " w:date="2021-02-21T17:44:00Z">
        <w:r w:rsidRPr="11DACFD7" w:rsidDel="008251B7">
          <w:rPr>
            <w:b/>
            <w:bCs/>
          </w:rPr>
          <w:delText xml:space="preserve">Triggers: </w:delText>
        </w:r>
        <w:r w:rsidDel="008251B7">
          <w:delText>Voice activated communication with intent and context of “</w:delText>
        </w:r>
        <w:r w:rsidR="000B26E2" w:rsidDel="008251B7">
          <w:delText>address</w:delText>
        </w:r>
        <w:r w:rsidDel="008251B7">
          <w:delText>”.</w:delText>
        </w:r>
        <w:bookmarkStart w:id="747" w:name="_Toc64825646"/>
        <w:bookmarkEnd w:id="747"/>
      </w:del>
    </w:p>
    <w:p w14:paraId="4154A779" w14:textId="6FE01DFD" w:rsidR="000C4CE7" w:rsidDel="008251B7" w:rsidRDefault="000C4CE7" w:rsidP="000C4CE7">
      <w:pPr>
        <w:rPr>
          <w:del w:id="748" w:author=" " w:date="2021-02-21T17:44:00Z"/>
        </w:rPr>
      </w:pPr>
      <w:bookmarkStart w:id="749" w:name="_Toc64825647"/>
      <w:bookmarkEnd w:id="749"/>
    </w:p>
    <w:p w14:paraId="67A99EDA" w14:textId="30A541B4" w:rsidR="000C4CE7" w:rsidDel="008251B7" w:rsidRDefault="000C4CE7" w:rsidP="000C4CE7">
      <w:pPr>
        <w:rPr>
          <w:del w:id="750" w:author=" " w:date="2021-02-21T17:44:00Z"/>
        </w:rPr>
      </w:pPr>
      <w:del w:id="751" w:author=" " w:date="2021-02-21T17:44:00Z">
        <w:r w:rsidRPr="0D854415" w:rsidDel="008251B7">
          <w:rPr>
            <w:b/>
            <w:bCs/>
          </w:rPr>
          <w:delText xml:space="preserve">Basic course of events (Scenario): </w:delText>
        </w:r>
        <w:r w:rsidDel="008251B7">
          <w:delText>User says the following to DialogFlow messenger “The patient’s address is x st, city, 12345”. DialogFlow shall recognize the intents and entities of address with value x st, city 12345</w:delText>
        </w:r>
        <w:r w:rsidR="00137C04" w:rsidDel="008251B7">
          <w:delText xml:space="preserve"> with the classification patient</w:delText>
        </w:r>
        <w:r w:rsidDel="008251B7">
          <w:delText>.</w:delText>
        </w:r>
        <w:bookmarkStart w:id="752" w:name="_Toc64825648"/>
        <w:bookmarkEnd w:id="752"/>
      </w:del>
    </w:p>
    <w:p w14:paraId="713FFF7D" w14:textId="4ED66524" w:rsidR="000C4CE7" w:rsidDel="008251B7" w:rsidRDefault="000C4CE7" w:rsidP="000C4CE7">
      <w:pPr>
        <w:rPr>
          <w:del w:id="753" w:author=" " w:date="2021-02-21T17:44:00Z"/>
        </w:rPr>
      </w:pPr>
      <w:bookmarkStart w:id="754" w:name="_Toc64825649"/>
      <w:bookmarkEnd w:id="754"/>
    </w:p>
    <w:p w14:paraId="3F3946A3" w14:textId="05674774" w:rsidR="000C4CE7" w:rsidDel="008251B7" w:rsidRDefault="34B34C70" w:rsidP="000C4CE7">
      <w:pPr>
        <w:rPr>
          <w:del w:id="755" w:author=" " w:date="2021-02-21T17:44:00Z"/>
        </w:rPr>
      </w:pPr>
      <w:del w:id="756" w:author=" " w:date="2021-02-21T17:44:00Z">
        <w:r w:rsidRPr="7F88488F" w:rsidDel="008251B7">
          <w:rPr>
            <w:b/>
            <w:bCs/>
          </w:rPr>
          <w:delText>Internal Precondition:</w:delText>
        </w:r>
        <w:r w:rsidDel="008251B7">
          <w:delText xml:space="preserve"> The internal precondition is that we have created a</w:delText>
        </w:r>
        <w:r w:rsidR="26938D33" w:rsidDel="008251B7">
          <w:delText>n</w:delText>
        </w:r>
        <w:r w:rsidDel="008251B7">
          <w:delText xml:space="preserve"> </w:delText>
        </w:r>
        <w:r w:rsidR="3492CF43" w:rsidDel="008251B7">
          <w:delText>address</w:delText>
        </w:r>
        <w:r w:rsidDel="008251B7">
          <w:delText xml:space="preserve"> intent, entity and parameter so that DialogFlow understands the trigger and what we want to do with it.</w:delText>
        </w:r>
        <w:bookmarkStart w:id="757" w:name="_Toc64825650"/>
        <w:bookmarkEnd w:id="757"/>
      </w:del>
    </w:p>
    <w:p w14:paraId="1357A82B" w14:textId="662CF31F" w:rsidR="000C4CE7" w:rsidDel="008251B7" w:rsidRDefault="000C4CE7" w:rsidP="000C4CE7">
      <w:pPr>
        <w:rPr>
          <w:del w:id="758" w:author=" " w:date="2021-02-21T17:44:00Z"/>
          <w:b/>
          <w:bCs/>
        </w:rPr>
      </w:pPr>
      <w:bookmarkStart w:id="759" w:name="_Toc64825651"/>
      <w:bookmarkEnd w:id="759"/>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39770DA9" w14:textId="1E0F3460" w:rsidTr="001356AD">
        <w:trPr>
          <w:del w:id="760" w:author=" " w:date="2021-02-21T17:44:00Z"/>
        </w:trPr>
        <w:tc>
          <w:tcPr>
            <w:tcW w:w="3120" w:type="dxa"/>
          </w:tcPr>
          <w:p w14:paraId="24DB4201" w14:textId="42B7B9EC" w:rsidR="000C4CE7" w:rsidDel="008251B7" w:rsidRDefault="000C4CE7" w:rsidP="001356AD">
            <w:pPr>
              <w:rPr>
                <w:del w:id="761" w:author=" " w:date="2021-02-21T17:44:00Z"/>
              </w:rPr>
            </w:pPr>
            <w:del w:id="762" w:author=" " w:date="2021-02-21T17:44:00Z">
              <w:r w:rsidRPr="30CB7F3E" w:rsidDel="008251B7">
                <w:rPr>
                  <w:b/>
                  <w:bCs/>
                </w:rPr>
                <w:delText>Input</w:delText>
              </w:r>
              <w:bookmarkStart w:id="763" w:name="_Toc64825652"/>
              <w:bookmarkEnd w:id="763"/>
            </w:del>
          </w:p>
        </w:tc>
        <w:tc>
          <w:tcPr>
            <w:tcW w:w="3120" w:type="dxa"/>
          </w:tcPr>
          <w:p w14:paraId="0A7FE5AD" w14:textId="31470DD5" w:rsidR="000C4CE7" w:rsidDel="008251B7" w:rsidRDefault="000C4CE7" w:rsidP="001356AD">
            <w:pPr>
              <w:rPr>
                <w:del w:id="764" w:author=" " w:date="2021-02-21T17:44:00Z"/>
                <w:b/>
                <w:bCs/>
              </w:rPr>
            </w:pPr>
            <w:del w:id="765" w:author=" " w:date="2021-02-21T17:44:00Z">
              <w:r w:rsidRPr="1D775C0C" w:rsidDel="008251B7">
                <w:rPr>
                  <w:b/>
                  <w:bCs/>
                </w:rPr>
                <w:delText>System</w:delText>
              </w:r>
              <w:bookmarkStart w:id="766" w:name="_Toc64825653"/>
              <w:bookmarkEnd w:id="766"/>
            </w:del>
          </w:p>
        </w:tc>
        <w:tc>
          <w:tcPr>
            <w:tcW w:w="3120" w:type="dxa"/>
          </w:tcPr>
          <w:p w14:paraId="679AD1FF" w14:textId="77D0BDD3" w:rsidR="000C4CE7" w:rsidDel="008251B7" w:rsidRDefault="000C4CE7" w:rsidP="001356AD">
            <w:pPr>
              <w:rPr>
                <w:del w:id="767" w:author=" " w:date="2021-02-21T17:44:00Z"/>
                <w:b/>
                <w:bCs/>
              </w:rPr>
            </w:pPr>
            <w:del w:id="768" w:author=" " w:date="2021-02-21T17:44:00Z">
              <w:r w:rsidRPr="1D775C0C" w:rsidDel="008251B7">
                <w:rPr>
                  <w:b/>
                  <w:bCs/>
                </w:rPr>
                <w:delText>Output</w:delText>
              </w:r>
              <w:bookmarkStart w:id="769" w:name="_Toc64825654"/>
              <w:bookmarkEnd w:id="769"/>
            </w:del>
          </w:p>
        </w:tc>
        <w:bookmarkStart w:id="770" w:name="_Toc64825655"/>
        <w:bookmarkEnd w:id="770"/>
      </w:tr>
      <w:tr w:rsidR="000C4CE7" w:rsidDel="008251B7" w14:paraId="5E6B0D00" w14:textId="4806C785" w:rsidTr="001356AD">
        <w:trPr>
          <w:del w:id="771" w:author=" " w:date="2021-02-21T17:44:00Z"/>
        </w:trPr>
        <w:tc>
          <w:tcPr>
            <w:tcW w:w="3120" w:type="dxa"/>
          </w:tcPr>
          <w:p w14:paraId="2753E70F" w14:textId="1BC4FB20" w:rsidR="000C4CE7" w:rsidDel="008251B7" w:rsidRDefault="000C4CE7" w:rsidP="001356AD">
            <w:pPr>
              <w:rPr>
                <w:del w:id="772" w:author=" " w:date="2021-02-21T17:44:00Z"/>
              </w:rPr>
            </w:pPr>
            <w:del w:id="773" w:author=" " w:date="2021-02-21T17:44:00Z">
              <w:r w:rsidDel="008251B7">
                <w:delText>User talks into DialogFlow with “address” trigger.</w:delText>
              </w:r>
              <w:bookmarkStart w:id="774" w:name="_Toc64825656"/>
              <w:bookmarkEnd w:id="774"/>
            </w:del>
          </w:p>
        </w:tc>
        <w:tc>
          <w:tcPr>
            <w:tcW w:w="3120" w:type="dxa"/>
          </w:tcPr>
          <w:p w14:paraId="58D3FC0C" w14:textId="5AE53272" w:rsidR="000C4CE7" w:rsidDel="008251B7" w:rsidRDefault="000C4CE7" w:rsidP="001356AD">
            <w:pPr>
              <w:rPr>
                <w:del w:id="775" w:author=" " w:date="2021-02-21T17:44:00Z"/>
              </w:rPr>
            </w:pPr>
            <w:del w:id="776" w:author=" " w:date="2021-02-21T17:44:00Z">
              <w:r w:rsidDel="008251B7">
                <w:delText>DialogFlow recognize address with intent and entity.</w:delText>
              </w:r>
              <w:bookmarkStart w:id="777" w:name="_Toc64825657"/>
              <w:bookmarkEnd w:id="777"/>
            </w:del>
          </w:p>
        </w:tc>
        <w:tc>
          <w:tcPr>
            <w:tcW w:w="3120" w:type="dxa"/>
          </w:tcPr>
          <w:p w14:paraId="57792AC8" w14:textId="25CD1762" w:rsidR="000C4CE7" w:rsidDel="008251B7" w:rsidRDefault="000C4CE7" w:rsidP="001356AD">
            <w:pPr>
              <w:rPr>
                <w:del w:id="778" w:author=" " w:date="2021-02-21T17:44:00Z"/>
              </w:rPr>
            </w:pPr>
            <w:bookmarkStart w:id="779" w:name="_Toc64825658"/>
            <w:bookmarkEnd w:id="779"/>
          </w:p>
        </w:tc>
        <w:bookmarkStart w:id="780" w:name="_Toc64825659"/>
        <w:bookmarkEnd w:id="780"/>
      </w:tr>
      <w:tr w:rsidR="000C4CE7" w:rsidDel="008251B7" w14:paraId="6B8B027B" w14:textId="06DD0D5C" w:rsidTr="001356AD">
        <w:trPr>
          <w:del w:id="781" w:author=" " w:date="2021-02-21T17:44:00Z"/>
        </w:trPr>
        <w:tc>
          <w:tcPr>
            <w:tcW w:w="3120" w:type="dxa"/>
          </w:tcPr>
          <w:p w14:paraId="4BDEAABE" w14:textId="472106A4" w:rsidR="000C4CE7" w:rsidDel="008251B7" w:rsidRDefault="000C4CE7" w:rsidP="001356AD">
            <w:pPr>
              <w:rPr>
                <w:del w:id="782" w:author=" " w:date="2021-02-21T17:44:00Z"/>
              </w:rPr>
            </w:pPr>
            <w:bookmarkStart w:id="783" w:name="_Toc64825660"/>
            <w:bookmarkEnd w:id="783"/>
          </w:p>
        </w:tc>
        <w:tc>
          <w:tcPr>
            <w:tcW w:w="3120" w:type="dxa"/>
          </w:tcPr>
          <w:p w14:paraId="38490A86" w14:textId="671D8BBB" w:rsidR="000C4CE7" w:rsidDel="008251B7" w:rsidRDefault="000B26E2" w:rsidP="001356AD">
            <w:pPr>
              <w:rPr>
                <w:del w:id="784" w:author=" " w:date="2021-02-21T17:44:00Z"/>
              </w:rPr>
            </w:pPr>
            <w:del w:id="785" w:author=" " w:date="2021-02-21T17:44:00Z">
              <w:r w:rsidDel="008251B7">
                <w:delText>Address</w:delText>
              </w:r>
              <w:r w:rsidR="000C4CE7" w:rsidDel="008251B7">
                <w:delText xml:space="preserve"> is stored and sent to webhook</w:delText>
              </w:r>
              <w:bookmarkStart w:id="786" w:name="_Toc64825661"/>
              <w:bookmarkEnd w:id="786"/>
            </w:del>
          </w:p>
        </w:tc>
        <w:tc>
          <w:tcPr>
            <w:tcW w:w="3120" w:type="dxa"/>
          </w:tcPr>
          <w:p w14:paraId="652585CD" w14:textId="73866BA8" w:rsidR="000C4CE7" w:rsidDel="008251B7" w:rsidRDefault="000C4CE7" w:rsidP="001356AD">
            <w:pPr>
              <w:rPr>
                <w:del w:id="787" w:author=" " w:date="2021-02-21T17:44:00Z"/>
              </w:rPr>
            </w:pPr>
            <w:bookmarkStart w:id="788" w:name="_Toc64825662"/>
            <w:bookmarkEnd w:id="788"/>
          </w:p>
        </w:tc>
        <w:bookmarkStart w:id="789" w:name="_Toc64825663"/>
        <w:bookmarkEnd w:id="789"/>
      </w:tr>
      <w:tr w:rsidR="000C4CE7" w:rsidDel="008251B7" w14:paraId="0217E04C" w14:textId="6389C23C" w:rsidTr="001356AD">
        <w:trPr>
          <w:del w:id="790" w:author=" " w:date="2021-02-21T17:44:00Z"/>
        </w:trPr>
        <w:tc>
          <w:tcPr>
            <w:tcW w:w="3120" w:type="dxa"/>
          </w:tcPr>
          <w:p w14:paraId="4EEB0FEF" w14:textId="695649AD" w:rsidR="000C4CE7" w:rsidDel="008251B7" w:rsidRDefault="000C4CE7" w:rsidP="001356AD">
            <w:pPr>
              <w:rPr>
                <w:del w:id="791" w:author=" " w:date="2021-02-21T17:44:00Z"/>
              </w:rPr>
            </w:pPr>
            <w:bookmarkStart w:id="792" w:name="_Toc64825664"/>
            <w:bookmarkEnd w:id="792"/>
          </w:p>
        </w:tc>
        <w:tc>
          <w:tcPr>
            <w:tcW w:w="3120" w:type="dxa"/>
          </w:tcPr>
          <w:p w14:paraId="2ACF295B" w14:textId="1D86DF99" w:rsidR="000C4CE7" w:rsidDel="008251B7" w:rsidRDefault="000C4CE7" w:rsidP="001356AD">
            <w:pPr>
              <w:rPr>
                <w:del w:id="793" w:author=" " w:date="2021-02-21T17:44:00Z"/>
              </w:rPr>
            </w:pPr>
            <w:del w:id="794" w:author=" " w:date="2021-02-21T17:44:00Z">
              <w:r w:rsidDel="008251B7">
                <w:delText>DialogFlow recognizes address intent</w:delText>
              </w:r>
              <w:bookmarkStart w:id="795" w:name="_Toc64825665"/>
              <w:bookmarkEnd w:id="795"/>
            </w:del>
          </w:p>
        </w:tc>
        <w:tc>
          <w:tcPr>
            <w:tcW w:w="3120" w:type="dxa"/>
          </w:tcPr>
          <w:p w14:paraId="68724041" w14:textId="6503F2E2" w:rsidR="000C4CE7" w:rsidDel="008251B7" w:rsidRDefault="000C4CE7" w:rsidP="001356AD">
            <w:pPr>
              <w:rPr>
                <w:del w:id="796" w:author=" " w:date="2021-02-21T17:44:00Z"/>
              </w:rPr>
            </w:pPr>
            <w:del w:id="797" w:author=" " w:date="2021-02-21T17:44:00Z">
              <w:r w:rsidDel="008251B7">
                <w:delText>Responds to user and moves to next step.</w:delText>
              </w:r>
              <w:bookmarkStart w:id="798" w:name="_Toc64825666"/>
              <w:bookmarkEnd w:id="798"/>
            </w:del>
          </w:p>
        </w:tc>
        <w:bookmarkStart w:id="799" w:name="_Toc64825667"/>
        <w:bookmarkEnd w:id="799"/>
      </w:tr>
    </w:tbl>
    <w:p w14:paraId="69047F8D" w14:textId="3B44137D" w:rsidR="000C4CE7" w:rsidRPr="00A949AF" w:rsidDel="008251B7" w:rsidRDefault="000C4CE7" w:rsidP="1FB8142C">
      <w:pPr>
        <w:pStyle w:val="Heading3"/>
        <w:numPr>
          <w:ilvl w:val="1"/>
          <w:numId w:val="8"/>
        </w:numPr>
        <w:rPr>
          <w:del w:id="800" w:author=" " w:date="2021-02-21T17:44:00Z"/>
          <w:i w:val="0"/>
        </w:rPr>
      </w:pPr>
      <w:del w:id="801" w:author=" " w:date="2021-02-21T17:44:00Z">
        <w:r w:rsidRPr="1FB8142C" w:rsidDel="008251B7">
          <w:rPr>
            <w:i w:val="0"/>
          </w:rPr>
          <w:delText xml:space="preserve">Use Case: Extract </w:delText>
        </w:r>
        <w:r w:rsidR="000B26E2" w:rsidRPr="1FB8142C" w:rsidDel="008251B7">
          <w:rPr>
            <w:i w:val="0"/>
          </w:rPr>
          <w:delText>phone number</w:delText>
        </w:r>
        <w:r w:rsidRPr="1FB8142C" w:rsidDel="008251B7">
          <w:rPr>
            <w:i w:val="0"/>
          </w:rPr>
          <w:delText>(s) from speech.</w:delText>
        </w:r>
        <w:bookmarkStart w:id="802" w:name="_Toc64825668"/>
        <w:bookmarkEnd w:id="802"/>
      </w:del>
    </w:p>
    <w:p w14:paraId="6C9E2A0D" w14:textId="70CB4152" w:rsidR="000C4CE7" w:rsidDel="008251B7" w:rsidRDefault="000C4CE7" w:rsidP="000C4CE7">
      <w:pPr>
        <w:rPr>
          <w:del w:id="803" w:author=" " w:date="2021-02-21T17:44:00Z"/>
        </w:rPr>
      </w:pPr>
      <w:del w:id="804"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0B26E2" w:rsidDel="008251B7">
          <w:delText>phone number</w:delText>
        </w:r>
        <w:r w:rsidDel="008251B7">
          <w:delText xml:space="preserve">, which can be </w:delText>
        </w:r>
        <w:r w:rsidR="000B26E2" w:rsidDel="008251B7">
          <w:delText>classified as home, cell, work</w:delText>
        </w:r>
        <w:r w:rsidR="00137C04" w:rsidDel="008251B7">
          <w:delText>, insurance provider, pharmacy</w:delText>
        </w:r>
        <w:r w:rsidR="000B26E2" w:rsidDel="008251B7">
          <w:delText>.</w:delText>
        </w:r>
        <w:bookmarkStart w:id="805" w:name="_Toc64825669"/>
        <w:bookmarkEnd w:id="805"/>
      </w:del>
    </w:p>
    <w:p w14:paraId="0AC01FCC" w14:textId="4095EA97" w:rsidR="000C4CE7" w:rsidDel="008251B7" w:rsidRDefault="000C4CE7" w:rsidP="000C4CE7">
      <w:pPr>
        <w:rPr>
          <w:del w:id="806" w:author=" " w:date="2021-02-21T17:44:00Z"/>
        </w:rPr>
      </w:pPr>
      <w:bookmarkStart w:id="807" w:name="_Toc64825670"/>
      <w:bookmarkEnd w:id="807"/>
    </w:p>
    <w:p w14:paraId="07909E51" w14:textId="0D80A230" w:rsidR="000C4CE7" w:rsidDel="008251B7" w:rsidRDefault="000C4CE7" w:rsidP="000C4CE7">
      <w:pPr>
        <w:rPr>
          <w:del w:id="808" w:author=" " w:date="2021-02-21T17:44:00Z"/>
        </w:rPr>
      </w:pPr>
      <w:del w:id="809"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810" w:name="_Toc64825671"/>
        <w:bookmarkEnd w:id="810"/>
      </w:del>
    </w:p>
    <w:p w14:paraId="52164EA9" w14:textId="1ADAC7FB" w:rsidR="000C4CE7" w:rsidDel="008251B7" w:rsidRDefault="000C4CE7" w:rsidP="000C4CE7">
      <w:pPr>
        <w:rPr>
          <w:del w:id="811" w:author=" " w:date="2021-02-21T17:44:00Z"/>
        </w:rPr>
      </w:pPr>
      <w:bookmarkStart w:id="812" w:name="_Toc64825672"/>
      <w:bookmarkEnd w:id="812"/>
    </w:p>
    <w:p w14:paraId="3CD47CF1" w14:textId="7837A82A" w:rsidR="000C4CE7" w:rsidDel="008251B7" w:rsidRDefault="000C4CE7" w:rsidP="000C4CE7">
      <w:pPr>
        <w:rPr>
          <w:del w:id="813" w:author=" " w:date="2021-02-21T17:44:00Z"/>
        </w:rPr>
      </w:pPr>
      <w:del w:id="814" w:author=" " w:date="2021-02-21T17:44:00Z">
        <w:r w:rsidRPr="11DACFD7" w:rsidDel="008251B7">
          <w:rPr>
            <w:b/>
            <w:bCs/>
          </w:rPr>
          <w:delText xml:space="preserve">Triggers: </w:delText>
        </w:r>
        <w:r w:rsidDel="008251B7">
          <w:delText>Voice activated communication with intent and context of “</w:delText>
        </w:r>
        <w:r w:rsidR="000B26E2" w:rsidDel="008251B7">
          <w:delText>phone number</w:delText>
        </w:r>
        <w:r w:rsidDel="008251B7">
          <w:delText>”.</w:delText>
        </w:r>
        <w:bookmarkStart w:id="815" w:name="_Toc64825673"/>
        <w:bookmarkEnd w:id="815"/>
      </w:del>
    </w:p>
    <w:p w14:paraId="3EC9F155" w14:textId="0A3B4D05" w:rsidR="000C4CE7" w:rsidDel="008251B7" w:rsidRDefault="000C4CE7" w:rsidP="000C4CE7">
      <w:pPr>
        <w:rPr>
          <w:del w:id="816" w:author=" " w:date="2021-02-21T17:44:00Z"/>
        </w:rPr>
      </w:pPr>
      <w:bookmarkStart w:id="817" w:name="_Toc64825674"/>
      <w:bookmarkEnd w:id="817"/>
    </w:p>
    <w:p w14:paraId="643C242A" w14:textId="7C1861D7" w:rsidR="000C4CE7" w:rsidDel="008251B7" w:rsidRDefault="000C4CE7" w:rsidP="000C4CE7">
      <w:pPr>
        <w:rPr>
          <w:del w:id="818" w:author=" " w:date="2021-02-21T17:44:00Z"/>
        </w:rPr>
      </w:pPr>
      <w:del w:id="819" w:author=" " w:date="2021-02-21T17:44:00Z">
        <w:r w:rsidRPr="0D854415" w:rsidDel="008251B7">
          <w:rPr>
            <w:b/>
            <w:bCs/>
          </w:rPr>
          <w:delText xml:space="preserve">Basic course of events (Scenario): </w:delText>
        </w:r>
        <w:r w:rsidDel="008251B7">
          <w:delText xml:space="preserve">User says the following to DialogFlow messenger </w:delText>
        </w:r>
        <w:commentRangeStart w:id="820"/>
        <w:r w:rsidDel="008251B7">
          <w:delText xml:space="preserve">“The patient’s </w:delText>
        </w:r>
        <w:r w:rsidR="000B26E2" w:rsidDel="008251B7">
          <w:delText xml:space="preserve">home phone number </w:delText>
        </w:r>
        <w:r w:rsidDel="008251B7">
          <w:delText xml:space="preserve">is </w:delText>
        </w:r>
        <w:r w:rsidR="000B26E2" w:rsidDel="008251B7">
          <w:delText>123-456-7890</w:delText>
        </w:r>
        <w:r w:rsidDel="008251B7">
          <w:delText>”</w:delText>
        </w:r>
        <w:commentRangeEnd w:id="820"/>
        <w:r w:rsidR="007D172A" w:rsidDel="008251B7">
          <w:rPr>
            <w:rStyle w:val="CommentReference"/>
          </w:rPr>
          <w:commentReference w:id="820"/>
        </w:r>
        <w:r w:rsidDel="008251B7">
          <w:delText xml:space="preserve">. DialogFlow shall recognize the intents and entities of </w:delText>
        </w:r>
        <w:r w:rsidR="000B26E2" w:rsidDel="008251B7">
          <w:delText>phone number</w:delText>
        </w:r>
        <w:r w:rsidDel="008251B7">
          <w:delText xml:space="preserve"> with value </w:delText>
        </w:r>
        <w:r w:rsidR="000B26E2" w:rsidDel="008251B7">
          <w:delText>123-456-7890 and classification home</w:delText>
        </w:r>
        <w:r w:rsidDel="008251B7">
          <w:delText>.</w:delText>
        </w:r>
        <w:bookmarkStart w:id="821" w:name="_Toc64825675"/>
        <w:bookmarkEnd w:id="821"/>
      </w:del>
    </w:p>
    <w:p w14:paraId="72445ABD" w14:textId="4E6E60DA" w:rsidR="000C4CE7" w:rsidDel="008251B7" w:rsidRDefault="000C4CE7" w:rsidP="000C4CE7">
      <w:pPr>
        <w:rPr>
          <w:del w:id="822" w:author=" " w:date="2021-02-21T17:44:00Z"/>
        </w:rPr>
      </w:pPr>
      <w:bookmarkStart w:id="823" w:name="_Toc64825676"/>
      <w:bookmarkEnd w:id="823"/>
    </w:p>
    <w:p w14:paraId="4359EBB0" w14:textId="66438AB8" w:rsidR="000C4CE7" w:rsidDel="008251B7" w:rsidRDefault="000C4CE7" w:rsidP="000C4CE7">
      <w:pPr>
        <w:rPr>
          <w:del w:id="824" w:author=" " w:date="2021-02-21T17:44:00Z"/>
        </w:rPr>
      </w:pPr>
      <w:del w:id="825" w:author=" " w:date="2021-02-21T17:44:00Z">
        <w:r w:rsidRPr="11DACFD7" w:rsidDel="008251B7">
          <w:rPr>
            <w:b/>
            <w:bCs/>
          </w:rPr>
          <w:delText>Internal Precondition:</w:delText>
        </w:r>
        <w:r w:rsidDel="008251B7">
          <w:delText xml:space="preserve"> The internal precondition is that we have created a name intent, entity and parameter so that DialogFlow understands the trigger and what we want to do with it.</w:delText>
        </w:r>
        <w:bookmarkStart w:id="826" w:name="_Toc64825677"/>
        <w:bookmarkEnd w:id="826"/>
      </w:del>
    </w:p>
    <w:p w14:paraId="6BB38F7C" w14:textId="482D91AE" w:rsidR="000C4CE7" w:rsidDel="008251B7" w:rsidRDefault="000C4CE7" w:rsidP="000C4CE7">
      <w:pPr>
        <w:rPr>
          <w:del w:id="827" w:author=" " w:date="2021-02-21T17:44:00Z"/>
          <w:b/>
          <w:bCs/>
        </w:rPr>
      </w:pPr>
      <w:bookmarkStart w:id="828" w:name="_Toc64825678"/>
      <w:bookmarkEnd w:id="828"/>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1B709C57" w14:textId="1747246A" w:rsidTr="001356AD">
        <w:trPr>
          <w:del w:id="829" w:author=" " w:date="2021-02-21T17:44:00Z"/>
        </w:trPr>
        <w:tc>
          <w:tcPr>
            <w:tcW w:w="3120" w:type="dxa"/>
          </w:tcPr>
          <w:p w14:paraId="62946C00" w14:textId="28B34521" w:rsidR="000C4CE7" w:rsidDel="008251B7" w:rsidRDefault="000C4CE7" w:rsidP="001356AD">
            <w:pPr>
              <w:rPr>
                <w:del w:id="830" w:author=" " w:date="2021-02-21T17:44:00Z"/>
              </w:rPr>
            </w:pPr>
            <w:del w:id="831" w:author=" " w:date="2021-02-21T17:44:00Z">
              <w:r w:rsidRPr="30CB7F3E" w:rsidDel="008251B7">
                <w:rPr>
                  <w:b/>
                  <w:bCs/>
                </w:rPr>
                <w:delText>Input</w:delText>
              </w:r>
              <w:bookmarkStart w:id="832" w:name="_Toc64825679"/>
              <w:bookmarkEnd w:id="832"/>
            </w:del>
          </w:p>
        </w:tc>
        <w:tc>
          <w:tcPr>
            <w:tcW w:w="3120" w:type="dxa"/>
          </w:tcPr>
          <w:p w14:paraId="730021D3" w14:textId="5E3E0546" w:rsidR="000C4CE7" w:rsidDel="008251B7" w:rsidRDefault="000C4CE7" w:rsidP="001356AD">
            <w:pPr>
              <w:rPr>
                <w:del w:id="833" w:author=" " w:date="2021-02-21T17:44:00Z"/>
                <w:b/>
                <w:bCs/>
              </w:rPr>
            </w:pPr>
            <w:del w:id="834" w:author=" " w:date="2021-02-21T17:44:00Z">
              <w:r w:rsidRPr="1D775C0C" w:rsidDel="008251B7">
                <w:rPr>
                  <w:b/>
                  <w:bCs/>
                </w:rPr>
                <w:delText>System</w:delText>
              </w:r>
              <w:bookmarkStart w:id="835" w:name="_Toc64825680"/>
              <w:bookmarkEnd w:id="835"/>
            </w:del>
          </w:p>
        </w:tc>
        <w:tc>
          <w:tcPr>
            <w:tcW w:w="3120" w:type="dxa"/>
          </w:tcPr>
          <w:p w14:paraId="671E9615" w14:textId="5F27DC9C" w:rsidR="000C4CE7" w:rsidDel="008251B7" w:rsidRDefault="000C4CE7" w:rsidP="001356AD">
            <w:pPr>
              <w:rPr>
                <w:del w:id="836" w:author=" " w:date="2021-02-21T17:44:00Z"/>
                <w:b/>
                <w:bCs/>
              </w:rPr>
            </w:pPr>
            <w:del w:id="837" w:author=" " w:date="2021-02-21T17:44:00Z">
              <w:r w:rsidRPr="1D775C0C" w:rsidDel="008251B7">
                <w:rPr>
                  <w:b/>
                  <w:bCs/>
                </w:rPr>
                <w:delText>Output</w:delText>
              </w:r>
              <w:bookmarkStart w:id="838" w:name="_Toc64825681"/>
              <w:bookmarkEnd w:id="838"/>
            </w:del>
          </w:p>
        </w:tc>
        <w:bookmarkStart w:id="839" w:name="_Toc64825682"/>
        <w:bookmarkEnd w:id="839"/>
      </w:tr>
      <w:tr w:rsidR="000C4CE7" w:rsidDel="008251B7" w14:paraId="1F80A1B2" w14:textId="2B8AB366" w:rsidTr="001356AD">
        <w:trPr>
          <w:del w:id="840" w:author=" " w:date="2021-02-21T17:44:00Z"/>
        </w:trPr>
        <w:tc>
          <w:tcPr>
            <w:tcW w:w="3120" w:type="dxa"/>
          </w:tcPr>
          <w:p w14:paraId="4A2A80FC" w14:textId="6231E650" w:rsidR="000C4CE7" w:rsidDel="008251B7" w:rsidRDefault="000C4CE7" w:rsidP="001356AD">
            <w:pPr>
              <w:rPr>
                <w:del w:id="841" w:author=" " w:date="2021-02-21T17:44:00Z"/>
              </w:rPr>
            </w:pPr>
            <w:del w:id="842" w:author=" " w:date="2021-02-21T17:44:00Z">
              <w:r w:rsidDel="008251B7">
                <w:delText>User talks into DialogFlow with “</w:delText>
              </w:r>
              <w:r w:rsidR="000B26E2" w:rsidDel="008251B7">
                <w:delText>phone number</w:delText>
              </w:r>
              <w:r w:rsidDel="008251B7">
                <w:delText>” trigger.</w:delText>
              </w:r>
              <w:bookmarkStart w:id="843" w:name="_Toc64825683"/>
              <w:bookmarkEnd w:id="843"/>
            </w:del>
          </w:p>
        </w:tc>
        <w:tc>
          <w:tcPr>
            <w:tcW w:w="3120" w:type="dxa"/>
          </w:tcPr>
          <w:p w14:paraId="5BA3130B" w14:textId="30AA6279" w:rsidR="000C4CE7" w:rsidDel="008251B7" w:rsidRDefault="000C4CE7" w:rsidP="001356AD">
            <w:pPr>
              <w:rPr>
                <w:del w:id="844" w:author=" " w:date="2021-02-21T17:44:00Z"/>
              </w:rPr>
            </w:pPr>
            <w:del w:id="845" w:author=" " w:date="2021-02-21T17:44:00Z">
              <w:r w:rsidDel="008251B7">
                <w:delText xml:space="preserve">DialogFlow recognize </w:delText>
              </w:r>
              <w:r w:rsidR="000B26E2" w:rsidDel="008251B7">
                <w:delText xml:space="preserve">phone number </w:delText>
              </w:r>
              <w:r w:rsidDel="008251B7">
                <w:delText>with intent and entity.</w:delText>
              </w:r>
              <w:bookmarkStart w:id="846" w:name="_Toc64825684"/>
              <w:bookmarkEnd w:id="846"/>
            </w:del>
          </w:p>
        </w:tc>
        <w:tc>
          <w:tcPr>
            <w:tcW w:w="3120" w:type="dxa"/>
          </w:tcPr>
          <w:p w14:paraId="1A1E827C" w14:textId="13908D55" w:rsidR="000C4CE7" w:rsidDel="008251B7" w:rsidRDefault="000C4CE7" w:rsidP="001356AD">
            <w:pPr>
              <w:rPr>
                <w:del w:id="847" w:author=" " w:date="2021-02-21T17:44:00Z"/>
              </w:rPr>
            </w:pPr>
            <w:bookmarkStart w:id="848" w:name="_Toc64825685"/>
            <w:bookmarkEnd w:id="848"/>
          </w:p>
        </w:tc>
        <w:bookmarkStart w:id="849" w:name="_Toc64825686"/>
        <w:bookmarkEnd w:id="849"/>
      </w:tr>
      <w:tr w:rsidR="000C4CE7" w:rsidDel="008251B7" w14:paraId="75E0C198" w14:textId="418C1343" w:rsidTr="001356AD">
        <w:trPr>
          <w:del w:id="850" w:author=" " w:date="2021-02-21T17:44:00Z"/>
        </w:trPr>
        <w:tc>
          <w:tcPr>
            <w:tcW w:w="3120" w:type="dxa"/>
          </w:tcPr>
          <w:p w14:paraId="24C7EA8E" w14:textId="03110868" w:rsidR="000C4CE7" w:rsidDel="008251B7" w:rsidRDefault="000C4CE7" w:rsidP="001356AD">
            <w:pPr>
              <w:rPr>
                <w:del w:id="851" w:author=" " w:date="2021-02-21T17:44:00Z"/>
              </w:rPr>
            </w:pPr>
            <w:bookmarkStart w:id="852" w:name="_Toc64825687"/>
            <w:bookmarkEnd w:id="852"/>
          </w:p>
        </w:tc>
        <w:tc>
          <w:tcPr>
            <w:tcW w:w="3120" w:type="dxa"/>
          </w:tcPr>
          <w:p w14:paraId="247E089A" w14:textId="4FBD0170" w:rsidR="000C4CE7" w:rsidDel="008251B7" w:rsidRDefault="000B26E2" w:rsidP="001356AD">
            <w:pPr>
              <w:rPr>
                <w:del w:id="853" w:author=" " w:date="2021-02-21T17:44:00Z"/>
              </w:rPr>
            </w:pPr>
            <w:del w:id="854" w:author=" " w:date="2021-02-21T17:44:00Z">
              <w:r w:rsidDel="008251B7">
                <w:delText>Phone number</w:delText>
              </w:r>
              <w:r w:rsidR="000C4CE7" w:rsidDel="008251B7">
                <w:delText xml:space="preserve"> is stored and sent to webhook</w:delText>
              </w:r>
              <w:bookmarkStart w:id="855" w:name="_Toc64825688"/>
              <w:bookmarkEnd w:id="855"/>
            </w:del>
          </w:p>
        </w:tc>
        <w:tc>
          <w:tcPr>
            <w:tcW w:w="3120" w:type="dxa"/>
          </w:tcPr>
          <w:p w14:paraId="121CCC92" w14:textId="20ED1003" w:rsidR="000C4CE7" w:rsidDel="008251B7" w:rsidRDefault="000C4CE7" w:rsidP="001356AD">
            <w:pPr>
              <w:rPr>
                <w:del w:id="856" w:author=" " w:date="2021-02-21T17:44:00Z"/>
              </w:rPr>
            </w:pPr>
            <w:bookmarkStart w:id="857" w:name="_Toc64825689"/>
            <w:bookmarkEnd w:id="857"/>
          </w:p>
        </w:tc>
        <w:bookmarkStart w:id="858" w:name="_Toc64825690"/>
        <w:bookmarkEnd w:id="858"/>
      </w:tr>
      <w:tr w:rsidR="000C4CE7" w:rsidDel="008251B7" w14:paraId="3A162A60" w14:textId="5DCDBE79" w:rsidTr="001356AD">
        <w:trPr>
          <w:del w:id="859" w:author=" " w:date="2021-02-21T17:44:00Z"/>
        </w:trPr>
        <w:tc>
          <w:tcPr>
            <w:tcW w:w="3120" w:type="dxa"/>
          </w:tcPr>
          <w:p w14:paraId="4A6FEC23" w14:textId="35CBD8D1" w:rsidR="000C4CE7" w:rsidDel="008251B7" w:rsidRDefault="000C4CE7" w:rsidP="001356AD">
            <w:pPr>
              <w:rPr>
                <w:del w:id="860" w:author=" " w:date="2021-02-21T17:44:00Z"/>
              </w:rPr>
            </w:pPr>
            <w:bookmarkStart w:id="861" w:name="_Toc64825691"/>
            <w:bookmarkEnd w:id="861"/>
          </w:p>
        </w:tc>
        <w:tc>
          <w:tcPr>
            <w:tcW w:w="3120" w:type="dxa"/>
          </w:tcPr>
          <w:p w14:paraId="42C2E7BC" w14:textId="0D8DCE90" w:rsidR="000C4CE7" w:rsidDel="008251B7" w:rsidRDefault="000C4CE7" w:rsidP="001356AD">
            <w:pPr>
              <w:rPr>
                <w:del w:id="862" w:author=" " w:date="2021-02-21T17:44:00Z"/>
              </w:rPr>
            </w:pPr>
            <w:del w:id="863" w:author=" " w:date="2021-02-21T17:44:00Z">
              <w:r w:rsidDel="008251B7">
                <w:delText xml:space="preserve">DialogFlow recognizes </w:delText>
              </w:r>
              <w:r w:rsidR="000B26E2" w:rsidDel="008251B7">
                <w:delText>phone number</w:delText>
              </w:r>
              <w:r w:rsidDel="008251B7">
                <w:delText xml:space="preserve"> intent</w:delText>
              </w:r>
              <w:bookmarkStart w:id="864" w:name="_Toc64825692"/>
              <w:bookmarkEnd w:id="864"/>
            </w:del>
          </w:p>
        </w:tc>
        <w:tc>
          <w:tcPr>
            <w:tcW w:w="3120" w:type="dxa"/>
          </w:tcPr>
          <w:p w14:paraId="4A40FC26" w14:textId="4AEF6A4C" w:rsidR="000C4CE7" w:rsidDel="008251B7" w:rsidRDefault="000C4CE7" w:rsidP="001356AD">
            <w:pPr>
              <w:rPr>
                <w:del w:id="865" w:author=" " w:date="2021-02-21T17:44:00Z"/>
              </w:rPr>
            </w:pPr>
            <w:del w:id="866" w:author=" " w:date="2021-02-21T17:44:00Z">
              <w:r w:rsidDel="008251B7">
                <w:delText>Responds to user and moves to next step.</w:delText>
              </w:r>
              <w:bookmarkStart w:id="867" w:name="_Toc64825693"/>
              <w:bookmarkEnd w:id="867"/>
            </w:del>
          </w:p>
        </w:tc>
        <w:bookmarkStart w:id="868" w:name="_Toc64825694"/>
        <w:bookmarkEnd w:id="868"/>
      </w:tr>
    </w:tbl>
    <w:p w14:paraId="7F648647" w14:textId="6F4AF5B0" w:rsidR="000C4CE7" w:rsidRPr="00A949AF" w:rsidDel="008251B7" w:rsidRDefault="000C4CE7" w:rsidP="1FB8142C">
      <w:pPr>
        <w:pStyle w:val="Heading3"/>
        <w:numPr>
          <w:ilvl w:val="1"/>
          <w:numId w:val="8"/>
        </w:numPr>
        <w:rPr>
          <w:del w:id="869" w:author=" " w:date="2021-02-21T17:44:00Z"/>
          <w:i w:val="0"/>
        </w:rPr>
      </w:pPr>
      <w:del w:id="870" w:author=" " w:date="2021-02-21T17:44:00Z">
        <w:r w:rsidRPr="1FB8142C" w:rsidDel="008251B7">
          <w:rPr>
            <w:i w:val="0"/>
          </w:rPr>
          <w:delText xml:space="preserve">Use Case: Extract </w:delText>
        </w:r>
        <w:r w:rsidR="001356AD" w:rsidRPr="1FB8142C" w:rsidDel="008251B7">
          <w:rPr>
            <w:i w:val="0"/>
          </w:rPr>
          <w:delText>email</w:delText>
        </w:r>
        <w:r w:rsidRPr="1FB8142C" w:rsidDel="008251B7">
          <w:rPr>
            <w:i w:val="0"/>
          </w:rPr>
          <w:delText xml:space="preserve"> from speech.</w:delText>
        </w:r>
        <w:bookmarkStart w:id="871" w:name="_Toc64825695"/>
        <w:bookmarkEnd w:id="871"/>
      </w:del>
    </w:p>
    <w:p w14:paraId="2C99EC97" w14:textId="10A7E247" w:rsidR="000C4CE7" w:rsidDel="008251B7" w:rsidRDefault="000C4CE7" w:rsidP="000C4CE7">
      <w:pPr>
        <w:rPr>
          <w:del w:id="872" w:author=" " w:date="2021-02-21T17:44:00Z"/>
        </w:rPr>
      </w:pPr>
      <w:del w:id="873"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56AD" w:rsidDel="008251B7">
          <w:delText>email.</w:delText>
        </w:r>
        <w:bookmarkStart w:id="874" w:name="_Toc64825696"/>
        <w:bookmarkEnd w:id="874"/>
      </w:del>
    </w:p>
    <w:p w14:paraId="6CF20DE2" w14:textId="13A0650F" w:rsidR="001356AD" w:rsidDel="008251B7" w:rsidRDefault="001356AD" w:rsidP="000C4CE7">
      <w:pPr>
        <w:rPr>
          <w:del w:id="875" w:author=" " w:date="2021-02-21T17:44:00Z"/>
        </w:rPr>
      </w:pPr>
      <w:bookmarkStart w:id="876" w:name="_Toc64825697"/>
      <w:bookmarkEnd w:id="876"/>
    </w:p>
    <w:p w14:paraId="28163187" w14:textId="44DCE422" w:rsidR="000C4CE7" w:rsidDel="008251B7" w:rsidRDefault="000C4CE7" w:rsidP="000C4CE7">
      <w:pPr>
        <w:rPr>
          <w:del w:id="877" w:author=" " w:date="2021-02-21T17:44:00Z"/>
        </w:rPr>
      </w:pPr>
      <w:del w:id="878"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879" w:name="_Toc64825698"/>
        <w:bookmarkEnd w:id="879"/>
      </w:del>
    </w:p>
    <w:p w14:paraId="7676C542" w14:textId="6928CECE" w:rsidR="000C4CE7" w:rsidDel="008251B7" w:rsidRDefault="000C4CE7" w:rsidP="000C4CE7">
      <w:pPr>
        <w:rPr>
          <w:del w:id="880" w:author=" " w:date="2021-02-21T17:44:00Z"/>
        </w:rPr>
      </w:pPr>
      <w:bookmarkStart w:id="881" w:name="_Toc64825699"/>
      <w:bookmarkEnd w:id="881"/>
    </w:p>
    <w:p w14:paraId="457A5E2D" w14:textId="55E57A9C" w:rsidR="000C4CE7" w:rsidDel="008251B7" w:rsidRDefault="000C4CE7" w:rsidP="000C4CE7">
      <w:pPr>
        <w:rPr>
          <w:del w:id="882" w:author=" " w:date="2021-02-21T17:44:00Z"/>
        </w:rPr>
      </w:pPr>
      <w:del w:id="883" w:author=" " w:date="2021-02-21T17:44:00Z">
        <w:r w:rsidRPr="11DACFD7" w:rsidDel="008251B7">
          <w:rPr>
            <w:b/>
            <w:bCs/>
          </w:rPr>
          <w:delText xml:space="preserve">Triggers: </w:delText>
        </w:r>
        <w:r w:rsidDel="008251B7">
          <w:delText>Voice activated communication with intent and context of “</w:delText>
        </w:r>
        <w:r w:rsidR="001356AD" w:rsidDel="008251B7">
          <w:delText>email</w:delText>
        </w:r>
        <w:r w:rsidDel="008251B7">
          <w:delText>”.</w:delText>
        </w:r>
        <w:bookmarkStart w:id="884" w:name="_Toc64825700"/>
        <w:bookmarkEnd w:id="884"/>
      </w:del>
    </w:p>
    <w:p w14:paraId="027BBF17" w14:textId="5F9D84CB" w:rsidR="000C4CE7" w:rsidDel="008251B7" w:rsidRDefault="000C4CE7" w:rsidP="000C4CE7">
      <w:pPr>
        <w:rPr>
          <w:del w:id="885" w:author=" " w:date="2021-02-21T17:44:00Z"/>
        </w:rPr>
      </w:pPr>
      <w:bookmarkStart w:id="886" w:name="_Toc64825701"/>
      <w:bookmarkEnd w:id="886"/>
    </w:p>
    <w:p w14:paraId="605E878E" w14:textId="515C701B" w:rsidR="000C4CE7" w:rsidDel="008251B7" w:rsidRDefault="000C4CE7" w:rsidP="000C4CE7">
      <w:pPr>
        <w:rPr>
          <w:del w:id="887" w:author=" " w:date="2021-02-21T17:44:00Z"/>
        </w:rPr>
      </w:pPr>
      <w:del w:id="888"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56AD" w:rsidDel="008251B7">
          <w:delText xml:space="preserve">email </w:delText>
        </w:r>
        <w:r w:rsidDel="008251B7">
          <w:delText xml:space="preserve">is x”. DialogFlow shall recognize the intents and entities of </w:delText>
        </w:r>
        <w:r w:rsidR="001356AD" w:rsidDel="008251B7">
          <w:delText>email</w:delText>
        </w:r>
        <w:r w:rsidDel="008251B7">
          <w:delText xml:space="preserve"> with value x.</w:delText>
        </w:r>
        <w:bookmarkStart w:id="889" w:name="_Toc64825702"/>
        <w:bookmarkEnd w:id="889"/>
      </w:del>
    </w:p>
    <w:p w14:paraId="25834741" w14:textId="6245A455" w:rsidR="000C4CE7" w:rsidDel="008251B7" w:rsidRDefault="000C4CE7" w:rsidP="000C4CE7">
      <w:pPr>
        <w:rPr>
          <w:del w:id="890" w:author=" " w:date="2021-02-21T17:44:00Z"/>
        </w:rPr>
      </w:pPr>
      <w:bookmarkStart w:id="891" w:name="_Toc64825703"/>
      <w:bookmarkEnd w:id="891"/>
    </w:p>
    <w:p w14:paraId="38514BFA" w14:textId="3CCCA159" w:rsidR="000C4CE7" w:rsidDel="008251B7" w:rsidRDefault="000C4CE7" w:rsidP="000C4CE7">
      <w:pPr>
        <w:rPr>
          <w:del w:id="892" w:author=" " w:date="2021-02-21T17:44:00Z"/>
        </w:rPr>
      </w:pPr>
      <w:del w:id="893" w:author=" " w:date="2021-02-21T17:44:00Z">
        <w:r w:rsidRPr="11DACFD7" w:rsidDel="008251B7">
          <w:rPr>
            <w:b/>
            <w:bCs/>
          </w:rPr>
          <w:delText>Internal Precondition:</w:delText>
        </w:r>
        <w:r w:rsidDel="008251B7">
          <w:delText xml:space="preserve"> The internal precondition is that we have created a</w:delText>
        </w:r>
        <w:r w:rsidR="001356AD" w:rsidDel="008251B7">
          <w:delText>n email</w:delText>
        </w:r>
        <w:r w:rsidDel="008251B7">
          <w:delText xml:space="preserve"> intent, entity and parameter so that DialogFlow understands the trigger and what we want to do with it.</w:delText>
        </w:r>
        <w:bookmarkStart w:id="894" w:name="_Toc64825704"/>
        <w:bookmarkEnd w:id="894"/>
      </w:del>
    </w:p>
    <w:p w14:paraId="21DC749D" w14:textId="1156A3BC" w:rsidR="000C4CE7" w:rsidDel="008251B7" w:rsidRDefault="000C4CE7" w:rsidP="000C4CE7">
      <w:pPr>
        <w:rPr>
          <w:del w:id="895" w:author=" " w:date="2021-02-21T17:44:00Z"/>
          <w:b/>
          <w:bCs/>
        </w:rPr>
      </w:pPr>
      <w:bookmarkStart w:id="896" w:name="_Toc64825705"/>
      <w:bookmarkEnd w:id="896"/>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4C02E276" w14:textId="35C5D9B5" w:rsidTr="001356AD">
        <w:trPr>
          <w:del w:id="897" w:author=" " w:date="2021-02-21T17:44:00Z"/>
        </w:trPr>
        <w:tc>
          <w:tcPr>
            <w:tcW w:w="3120" w:type="dxa"/>
          </w:tcPr>
          <w:p w14:paraId="217266C1" w14:textId="39E7E233" w:rsidR="000C4CE7" w:rsidDel="008251B7" w:rsidRDefault="000C4CE7" w:rsidP="001356AD">
            <w:pPr>
              <w:rPr>
                <w:del w:id="898" w:author=" " w:date="2021-02-21T17:44:00Z"/>
              </w:rPr>
            </w:pPr>
            <w:del w:id="899" w:author=" " w:date="2021-02-21T17:44:00Z">
              <w:r w:rsidRPr="30CB7F3E" w:rsidDel="008251B7">
                <w:rPr>
                  <w:b/>
                  <w:bCs/>
                </w:rPr>
                <w:delText>Input</w:delText>
              </w:r>
              <w:bookmarkStart w:id="900" w:name="_Toc64825706"/>
              <w:bookmarkEnd w:id="900"/>
            </w:del>
          </w:p>
        </w:tc>
        <w:tc>
          <w:tcPr>
            <w:tcW w:w="3120" w:type="dxa"/>
          </w:tcPr>
          <w:p w14:paraId="3CDCCB09" w14:textId="401A6320" w:rsidR="000C4CE7" w:rsidDel="008251B7" w:rsidRDefault="000C4CE7" w:rsidP="001356AD">
            <w:pPr>
              <w:rPr>
                <w:del w:id="901" w:author=" " w:date="2021-02-21T17:44:00Z"/>
                <w:b/>
                <w:bCs/>
              </w:rPr>
            </w:pPr>
            <w:del w:id="902" w:author=" " w:date="2021-02-21T17:44:00Z">
              <w:r w:rsidRPr="1D775C0C" w:rsidDel="008251B7">
                <w:rPr>
                  <w:b/>
                  <w:bCs/>
                </w:rPr>
                <w:delText>System</w:delText>
              </w:r>
              <w:bookmarkStart w:id="903" w:name="_Toc64825707"/>
              <w:bookmarkEnd w:id="903"/>
            </w:del>
          </w:p>
        </w:tc>
        <w:tc>
          <w:tcPr>
            <w:tcW w:w="3120" w:type="dxa"/>
          </w:tcPr>
          <w:p w14:paraId="7D65F8B3" w14:textId="3DA31E15" w:rsidR="000C4CE7" w:rsidDel="008251B7" w:rsidRDefault="000C4CE7" w:rsidP="001356AD">
            <w:pPr>
              <w:rPr>
                <w:del w:id="904" w:author=" " w:date="2021-02-21T17:44:00Z"/>
                <w:b/>
                <w:bCs/>
              </w:rPr>
            </w:pPr>
            <w:del w:id="905" w:author=" " w:date="2021-02-21T17:44:00Z">
              <w:r w:rsidRPr="1D775C0C" w:rsidDel="008251B7">
                <w:rPr>
                  <w:b/>
                  <w:bCs/>
                </w:rPr>
                <w:delText>Output</w:delText>
              </w:r>
              <w:bookmarkStart w:id="906" w:name="_Toc64825708"/>
              <w:bookmarkEnd w:id="906"/>
            </w:del>
          </w:p>
        </w:tc>
        <w:bookmarkStart w:id="907" w:name="_Toc64825709"/>
        <w:bookmarkEnd w:id="907"/>
      </w:tr>
      <w:tr w:rsidR="000C4CE7" w:rsidDel="008251B7" w14:paraId="6751492C" w14:textId="041FA65B" w:rsidTr="001356AD">
        <w:trPr>
          <w:del w:id="908" w:author=" " w:date="2021-02-21T17:44:00Z"/>
        </w:trPr>
        <w:tc>
          <w:tcPr>
            <w:tcW w:w="3120" w:type="dxa"/>
          </w:tcPr>
          <w:p w14:paraId="25B6B763" w14:textId="0660F517" w:rsidR="000C4CE7" w:rsidDel="008251B7" w:rsidRDefault="000C4CE7" w:rsidP="001356AD">
            <w:pPr>
              <w:rPr>
                <w:del w:id="909" w:author=" " w:date="2021-02-21T17:44:00Z"/>
              </w:rPr>
            </w:pPr>
            <w:del w:id="910" w:author=" " w:date="2021-02-21T17:44:00Z">
              <w:r w:rsidDel="008251B7">
                <w:delText>User talks into DialogFlow with “</w:delText>
              </w:r>
              <w:r w:rsidR="001356AD" w:rsidDel="008251B7">
                <w:delText>email</w:delText>
              </w:r>
              <w:r w:rsidDel="008251B7">
                <w:delText>” trigger.</w:delText>
              </w:r>
              <w:bookmarkStart w:id="911" w:name="_Toc64825710"/>
              <w:bookmarkEnd w:id="911"/>
            </w:del>
          </w:p>
        </w:tc>
        <w:tc>
          <w:tcPr>
            <w:tcW w:w="3120" w:type="dxa"/>
          </w:tcPr>
          <w:p w14:paraId="6DA627BB" w14:textId="72FC75E8" w:rsidR="000C4CE7" w:rsidDel="008251B7" w:rsidRDefault="000C4CE7" w:rsidP="001356AD">
            <w:pPr>
              <w:rPr>
                <w:del w:id="912" w:author=" " w:date="2021-02-21T17:44:00Z"/>
              </w:rPr>
            </w:pPr>
            <w:del w:id="913" w:author=" " w:date="2021-02-21T17:44:00Z">
              <w:r w:rsidDel="008251B7">
                <w:delText xml:space="preserve">DialogFlow recognize </w:delText>
              </w:r>
              <w:r w:rsidR="001356AD" w:rsidDel="008251B7">
                <w:delText>email</w:delText>
              </w:r>
              <w:r w:rsidDel="008251B7">
                <w:delText xml:space="preserve"> with intent and entity.</w:delText>
              </w:r>
              <w:bookmarkStart w:id="914" w:name="_Toc64825711"/>
              <w:bookmarkEnd w:id="914"/>
            </w:del>
          </w:p>
        </w:tc>
        <w:tc>
          <w:tcPr>
            <w:tcW w:w="3120" w:type="dxa"/>
          </w:tcPr>
          <w:p w14:paraId="1A4F17D0" w14:textId="5A442A82" w:rsidR="000C4CE7" w:rsidDel="008251B7" w:rsidRDefault="000C4CE7" w:rsidP="001356AD">
            <w:pPr>
              <w:rPr>
                <w:del w:id="915" w:author=" " w:date="2021-02-21T17:44:00Z"/>
              </w:rPr>
            </w:pPr>
            <w:bookmarkStart w:id="916" w:name="_Toc64825712"/>
            <w:bookmarkEnd w:id="916"/>
          </w:p>
        </w:tc>
        <w:bookmarkStart w:id="917" w:name="_Toc64825713"/>
        <w:bookmarkEnd w:id="917"/>
      </w:tr>
      <w:tr w:rsidR="000C4CE7" w:rsidDel="008251B7" w14:paraId="1928A78D" w14:textId="5A04B890" w:rsidTr="001356AD">
        <w:trPr>
          <w:del w:id="918" w:author=" " w:date="2021-02-21T17:44:00Z"/>
        </w:trPr>
        <w:tc>
          <w:tcPr>
            <w:tcW w:w="3120" w:type="dxa"/>
          </w:tcPr>
          <w:p w14:paraId="3471092F" w14:textId="4D3D9E77" w:rsidR="000C4CE7" w:rsidDel="008251B7" w:rsidRDefault="000C4CE7" w:rsidP="001356AD">
            <w:pPr>
              <w:rPr>
                <w:del w:id="919" w:author=" " w:date="2021-02-21T17:44:00Z"/>
              </w:rPr>
            </w:pPr>
            <w:bookmarkStart w:id="920" w:name="_Toc64825714"/>
            <w:bookmarkEnd w:id="920"/>
          </w:p>
        </w:tc>
        <w:tc>
          <w:tcPr>
            <w:tcW w:w="3120" w:type="dxa"/>
          </w:tcPr>
          <w:p w14:paraId="6F7A0EA3" w14:textId="7EB219D9" w:rsidR="000C4CE7" w:rsidDel="008251B7" w:rsidRDefault="001356AD" w:rsidP="001356AD">
            <w:pPr>
              <w:rPr>
                <w:del w:id="921" w:author=" " w:date="2021-02-21T17:44:00Z"/>
              </w:rPr>
            </w:pPr>
            <w:del w:id="922" w:author=" " w:date="2021-02-21T17:44:00Z">
              <w:r w:rsidDel="008251B7">
                <w:delText>email</w:delText>
              </w:r>
              <w:r w:rsidR="000C4CE7" w:rsidDel="008251B7">
                <w:delText xml:space="preserve"> is stored and sent to webhook</w:delText>
              </w:r>
              <w:bookmarkStart w:id="923" w:name="_Toc64825715"/>
              <w:bookmarkEnd w:id="923"/>
            </w:del>
          </w:p>
        </w:tc>
        <w:tc>
          <w:tcPr>
            <w:tcW w:w="3120" w:type="dxa"/>
          </w:tcPr>
          <w:p w14:paraId="389076C1" w14:textId="11969CA9" w:rsidR="000C4CE7" w:rsidDel="008251B7" w:rsidRDefault="000C4CE7" w:rsidP="001356AD">
            <w:pPr>
              <w:rPr>
                <w:del w:id="924" w:author=" " w:date="2021-02-21T17:44:00Z"/>
              </w:rPr>
            </w:pPr>
            <w:bookmarkStart w:id="925" w:name="_Toc64825716"/>
            <w:bookmarkEnd w:id="925"/>
          </w:p>
        </w:tc>
        <w:bookmarkStart w:id="926" w:name="_Toc64825717"/>
        <w:bookmarkEnd w:id="926"/>
      </w:tr>
      <w:tr w:rsidR="000C4CE7" w:rsidDel="008251B7" w14:paraId="1B21B69E" w14:textId="507FC8A0" w:rsidTr="001356AD">
        <w:trPr>
          <w:del w:id="927" w:author=" " w:date="2021-02-21T17:44:00Z"/>
        </w:trPr>
        <w:tc>
          <w:tcPr>
            <w:tcW w:w="3120" w:type="dxa"/>
          </w:tcPr>
          <w:p w14:paraId="47B0931B" w14:textId="02295CDC" w:rsidR="000C4CE7" w:rsidDel="008251B7" w:rsidRDefault="000C4CE7" w:rsidP="001356AD">
            <w:pPr>
              <w:rPr>
                <w:del w:id="928" w:author=" " w:date="2021-02-21T17:44:00Z"/>
              </w:rPr>
            </w:pPr>
            <w:bookmarkStart w:id="929" w:name="_Toc64825718"/>
            <w:bookmarkEnd w:id="929"/>
          </w:p>
        </w:tc>
        <w:tc>
          <w:tcPr>
            <w:tcW w:w="3120" w:type="dxa"/>
          </w:tcPr>
          <w:p w14:paraId="5C084634" w14:textId="5B714AAA" w:rsidR="000C4CE7" w:rsidDel="008251B7" w:rsidRDefault="000C4CE7" w:rsidP="001356AD">
            <w:pPr>
              <w:rPr>
                <w:del w:id="930" w:author=" " w:date="2021-02-21T17:44:00Z"/>
              </w:rPr>
            </w:pPr>
            <w:del w:id="931" w:author=" " w:date="2021-02-21T17:44:00Z">
              <w:r w:rsidDel="008251B7">
                <w:delText xml:space="preserve">DialogFlow recognizes </w:delText>
              </w:r>
              <w:r w:rsidR="001356AD" w:rsidDel="008251B7">
                <w:delText>email</w:delText>
              </w:r>
              <w:r w:rsidDel="008251B7">
                <w:delText xml:space="preserve"> intent</w:delText>
              </w:r>
              <w:bookmarkStart w:id="932" w:name="_Toc64825719"/>
              <w:bookmarkEnd w:id="932"/>
            </w:del>
          </w:p>
        </w:tc>
        <w:tc>
          <w:tcPr>
            <w:tcW w:w="3120" w:type="dxa"/>
          </w:tcPr>
          <w:p w14:paraId="447A1919" w14:textId="5090725A" w:rsidR="000C4CE7" w:rsidDel="008251B7" w:rsidRDefault="000C4CE7" w:rsidP="001356AD">
            <w:pPr>
              <w:rPr>
                <w:del w:id="933" w:author=" " w:date="2021-02-21T17:44:00Z"/>
              </w:rPr>
            </w:pPr>
            <w:del w:id="934" w:author=" " w:date="2021-02-21T17:44:00Z">
              <w:r w:rsidDel="008251B7">
                <w:delText>Responds to user and moves to next step.</w:delText>
              </w:r>
              <w:bookmarkStart w:id="935" w:name="_Toc64825720"/>
              <w:bookmarkEnd w:id="935"/>
            </w:del>
          </w:p>
        </w:tc>
        <w:bookmarkStart w:id="936" w:name="_Toc64825721"/>
        <w:bookmarkEnd w:id="936"/>
      </w:tr>
    </w:tbl>
    <w:p w14:paraId="2C1736AA" w14:textId="664809BB" w:rsidR="000C4CE7" w:rsidRPr="00A949AF" w:rsidDel="008251B7" w:rsidRDefault="000C4CE7" w:rsidP="1FB8142C">
      <w:pPr>
        <w:pStyle w:val="Heading3"/>
        <w:numPr>
          <w:ilvl w:val="1"/>
          <w:numId w:val="8"/>
        </w:numPr>
        <w:rPr>
          <w:del w:id="937" w:author=" " w:date="2021-02-21T17:44:00Z"/>
          <w:i w:val="0"/>
        </w:rPr>
      </w:pPr>
      <w:del w:id="938" w:author=" " w:date="2021-02-21T17:44:00Z">
        <w:r w:rsidRPr="1FB8142C" w:rsidDel="008251B7">
          <w:rPr>
            <w:i w:val="0"/>
          </w:rPr>
          <w:delText xml:space="preserve">Use Case: Extract </w:delText>
        </w:r>
        <w:r w:rsidR="001356AD" w:rsidRPr="1FB8142C" w:rsidDel="008251B7">
          <w:rPr>
            <w:i w:val="0"/>
          </w:rPr>
          <w:delText>insurance member number</w:delText>
        </w:r>
        <w:r w:rsidRPr="1FB8142C" w:rsidDel="008251B7">
          <w:rPr>
            <w:i w:val="0"/>
          </w:rPr>
          <w:delText xml:space="preserve"> from speech.</w:delText>
        </w:r>
        <w:bookmarkStart w:id="939" w:name="_Toc64825722"/>
        <w:bookmarkEnd w:id="939"/>
      </w:del>
    </w:p>
    <w:p w14:paraId="1198E47D" w14:textId="43EE906B" w:rsidR="000C4CE7" w:rsidDel="008251B7" w:rsidRDefault="000C4CE7" w:rsidP="000C4CE7">
      <w:pPr>
        <w:rPr>
          <w:del w:id="940" w:author=" " w:date="2021-02-21T17:44:00Z"/>
        </w:rPr>
      </w:pPr>
      <w:del w:id="941"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56AD" w:rsidRPr="001356AD" w:rsidDel="008251B7">
          <w:delText>insurance member number</w:delText>
        </w:r>
        <w:r w:rsidR="001356AD" w:rsidDel="008251B7">
          <w:delText>.</w:delText>
        </w:r>
        <w:bookmarkStart w:id="942" w:name="_Toc64825723"/>
        <w:bookmarkEnd w:id="942"/>
      </w:del>
    </w:p>
    <w:p w14:paraId="318242E3" w14:textId="322723BA" w:rsidR="000C4CE7" w:rsidDel="008251B7" w:rsidRDefault="000C4CE7" w:rsidP="000C4CE7">
      <w:pPr>
        <w:rPr>
          <w:del w:id="943" w:author=" " w:date="2021-02-21T17:44:00Z"/>
        </w:rPr>
      </w:pPr>
      <w:bookmarkStart w:id="944" w:name="_Toc64825724"/>
      <w:bookmarkEnd w:id="944"/>
    </w:p>
    <w:p w14:paraId="6D4CD022" w14:textId="6BD3AD7B" w:rsidR="000C4CE7" w:rsidDel="008251B7" w:rsidRDefault="000C4CE7" w:rsidP="000C4CE7">
      <w:pPr>
        <w:rPr>
          <w:del w:id="945" w:author=" " w:date="2021-02-21T17:44:00Z"/>
        </w:rPr>
      </w:pPr>
      <w:del w:id="946"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947" w:name="_Toc64825725"/>
        <w:bookmarkEnd w:id="947"/>
      </w:del>
    </w:p>
    <w:p w14:paraId="36D9A81B" w14:textId="32B34A36" w:rsidR="000C4CE7" w:rsidDel="008251B7" w:rsidRDefault="000C4CE7" w:rsidP="000C4CE7">
      <w:pPr>
        <w:rPr>
          <w:del w:id="948" w:author=" " w:date="2021-02-21T17:44:00Z"/>
        </w:rPr>
      </w:pPr>
      <w:bookmarkStart w:id="949" w:name="_Toc64825726"/>
      <w:bookmarkEnd w:id="949"/>
    </w:p>
    <w:p w14:paraId="5712E21C" w14:textId="6D42B1E7" w:rsidR="000C4CE7" w:rsidDel="008251B7" w:rsidRDefault="000C4CE7" w:rsidP="000C4CE7">
      <w:pPr>
        <w:rPr>
          <w:del w:id="950" w:author=" " w:date="2021-02-21T17:44:00Z"/>
        </w:rPr>
      </w:pPr>
      <w:del w:id="951" w:author=" " w:date="2021-02-21T17:44:00Z">
        <w:r w:rsidRPr="11DACFD7" w:rsidDel="008251B7">
          <w:rPr>
            <w:b/>
            <w:bCs/>
          </w:rPr>
          <w:delText xml:space="preserve">Triggers: </w:delText>
        </w:r>
        <w:r w:rsidDel="008251B7">
          <w:delText>Voice activated communication with intent and context of “</w:delText>
        </w:r>
        <w:r w:rsidR="001356AD" w:rsidRPr="001356AD" w:rsidDel="008251B7">
          <w:delText>insurance member number</w:delText>
        </w:r>
        <w:r w:rsidDel="008251B7">
          <w:delText>”.</w:delText>
        </w:r>
        <w:bookmarkStart w:id="952" w:name="_Toc64825727"/>
        <w:bookmarkEnd w:id="952"/>
      </w:del>
    </w:p>
    <w:p w14:paraId="0A791EE5" w14:textId="32AFE128" w:rsidR="000C4CE7" w:rsidDel="008251B7" w:rsidRDefault="000C4CE7" w:rsidP="000C4CE7">
      <w:pPr>
        <w:rPr>
          <w:del w:id="953" w:author=" " w:date="2021-02-21T17:44:00Z"/>
        </w:rPr>
      </w:pPr>
      <w:bookmarkStart w:id="954" w:name="_Toc64825728"/>
      <w:bookmarkEnd w:id="954"/>
    </w:p>
    <w:p w14:paraId="63A2FF0C" w14:textId="506B82AF" w:rsidR="000C4CE7" w:rsidDel="008251B7" w:rsidRDefault="000C4CE7" w:rsidP="000C4CE7">
      <w:pPr>
        <w:rPr>
          <w:del w:id="955" w:author=" " w:date="2021-02-21T17:44:00Z"/>
        </w:rPr>
      </w:pPr>
      <w:del w:id="956"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56AD" w:rsidRPr="001356AD" w:rsidDel="008251B7">
          <w:delText>insurance member number</w:delText>
        </w:r>
        <w:r w:rsidR="001356AD" w:rsidDel="008251B7">
          <w:delText xml:space="preserve"> </w:delText>
        </w:r>
        <w:r w:rsidDel="008251B7">
          <w:delText xml:space="preserve">is x”. DialogFlow shall recognize the intents and entities of </w:delText>
        </w:r>
        <w:r w:rsidR="001356AD" w:rsidRPr="001356AD" w:rsidDel="008251B7">
          <w:delText>insurance member number</w:delText>
        </w:r>
        <w:r w:rsidR="001356AD" w:rsidDel="008251B7">
          <w:delText xml:space="preserve"> </w:delText>
        </w:r>
        <w:r w:rsidDel="008251B7">
          <w:delText>with value x.</w:delText>
        </w:r>
        <w:bookmarkStart w:id="957" w:name="_Toc64825729"/>
        <w:bookmarkEnd w:id="957"/>
      </w:del>
    </w:p>
    <w:p w14:paraId="7F1F509D" w14:textId="47815EA6" w:rsidR="000C4CE7" w:rsidDel="008251B7" w:rsidRDefault="000C4CE7" w:rsidP="000C4CE7">
      <w:pPr>
        <w:rPr>
          <w:del w:id="958" w:author=" " w:date="2021-02-21T17:44:00Z"/>
        </w:rPr>
      </w:pPr>
      <w:bookmarkStart w:id="959" w:name="_Toc64825730"/>
      <w:bookmarkEnd w:id="959"/>
    </w:p>
    <w:p w14:paraId="6F648E65" w14:textId="19637E05" w:rsidR="000C4CE7" w:rsidDel="008251B7" w:rsidRDefault="34B34C70" w:rsidP="000C4CE7">
      <w:pPr>
        <w:rPr>
          <w:del w:id="960" w:author=" " w:date="2021-02-21T17:44:00Z"/>
        </w:rPr>
      </w:pPr>
      <w:del w:id="961" w:author=" " w:date="2021-02-21T17:44:00Z">
        <w:r w:rsidRPr="7F88488F" w:rsidDel="008251B7">
          <w:rPr>
            <w:b/>
            <w:bCs/>
          </w:rPr>
          <w:delText>Internal Precondition:</w:delText>
        </w:r>
        <w:r w:rsidDel="008251B7">
          <w:delText xml:space="preserve"> The internal precondition is that we have created a</w:delText>
        </w:r>
        <w:r w:rsidR="5C4DA66A" w:rsidDel="008251B7">
          <w:delText>m</w:delText>
        </w:r>
        <w:r w:rsidDel="008251B7">
          <w:delText xml:space="preserve"> </w:delText>
        </w:r>
        <w:r w:rsidR="6C755A91" w:rsidDel="008251B7">
          <w:delText xml:space="preserve">insurance member number </w:delText>
        </w:r>
        <w:r w:rsidDel="008251B7">
          <w:delText>intent, entity and parameter so that DialogFlow understands the trigger and what we want to do with it.</w:delText>
        </w:r>
        <w:bookmarkStart w:id="962" w:name="_Toc64825731"/>
        <w:bookmarkEnd w:id="962"/>
      </w:del>
    </w:p>
    <w:p w14:paraId="7FB7A02A" w14:textId="18E64D87" w:rsidR="000C4CE7" w:rsidDel="008251B7" w:rsidRDefault="000C4CE7" w:rsidP="000C4CE7">
      <w:pPr>
        <w:rPr>
          <w:del w:id="963" w:author=" " w:date="2021-02-21T17:44:00Z"/>
          <w:b/>
          <w:bCs/>
        </w:rPr>
      </w:pPr>
      <w:bookmarkStart w:id="964" w:name="_Toc64825732"/>
      <w:bookmarkEnd w:id="964"/>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3E137EFB" w14:textId="438966CC" w:rsidTr="001356AD">
        <w:trPr>
          <w:del w:id="965" w:author=" " w:date="2021-02-21T17:44:00Z"/>
        </w:trPr>
        <w:tc>
          <w:tcPr>
            <w:tcW w:w="3120" w:type="dxa"/>
          </w:tcPr>
          <w:p w14:paraId="4288659E" w14:textId="5F1C963D" w:rsidR="000C4CE7" w:rsidDel="008251B7" w:rsidRDefault="000C4CE7" w:rsidP="001356AD">
            <w:pPr>
              <w:rPr>
                <w:del w:id="966" w:author=" " w:date="2021-02-21T17:44:00Z"/>
              </w:rPr>
            </w:pPr>
            <w:del w:id="967" w:author=" " w:date="2021-02-21T17:44:00Z">
              <w:r w:rsidRPr="30CB7F3E" w:rsidDel="008251B7">
                <w:rPr>
                  <w:b/>
                  <w:bCs/>
                </w:rPr>
                <w:delText>Input</w:delText>
              </w:r>
              <w:bookmarkStart w:id="968" w:name="_Toc64825733"/>
              <w:bookmarkEnd w:id="968"/>
            </w:del>
          </w:p>
        </w:tc>
        <w:tc>
          <w:tcPr>
            <w:tcW w:w="3120" w:type="dxa"/>
          </w:tcPr>
          <w:p w14:paraId="05AF29B5" w14:textId="69D9678E" w:rsidR="000C4CE7" w:rsidDel="008251B7" w:rsidRDefault="000C4CE7" w:rsidP="001356AD">
            <w:pPr>
              <w:rPr>
                <w:del w:id="969" w:author=" " w:date="2021-02-21T17:44:00Z"/>
                <w:b/>
                <w:bCs/>
              </w:rPr>
            </w:pPr>
            <w:del w:id="970" w:author=" " w:date="2021-02-21T17:44:00Z">
              <w:r w:rsidRPr="1D775C0C" w:rsidDel="008251B7">
                <w:rPr>
                  <w:b/>
                  <w:bCs/>
                </w:rPr>
                <w:delText>System</w:delText>
              </w:r>
              <w:bookmarkStart w:id="971" w:name="_Toc64825734"/>
              <w:bookmarkEnd w:id="971"/>
            </w:del>
          </w:p>
        </w:tc>
        <w:tc>
          <w:tcPr>
            <w:tcW w:w="3120" w:type="dxa"/>
          </w:tcPr>
          <w:p w14:paraId="2BDFA6EC" w14:textId="00B53A47" w:rsidR="000C4CE7" w:rsidDel="008251B7" w:rsidRDefault="000C4CE7" w:rsidP="001356AD">
            <w:pPr>
              <w:rPr>
                <w:del w:id="972" w:author=" " w:date="2021-02-21T17:44:00Z"/>
                <w:b/>
                <w:bCs/>
              </w:rPr>
            </w:pPr>
            <w:del w:id="973" w:author=" " w:date="2021-02-21T17:44:00Z">
              <w:r w:rsidRPr="1D775C0C" w:rsidDel="008251B7">
                <w:rPr>
                  <w:b/>
                  <w:bCs/>
                </w:rPr>
                <w:delText>Output</w:delText>
              </w:r>
              <w:bookmarkStart w:id="974" w:name="_Toc64825735"/>
              <w:bookmarkEnd w:id="974"/>
            </w:del>
          </w:p>
        </w:tc>
        <w:bookmarkStart w:id="975" w:name="_Toc64825736"/>
        <w:bookmarkEnd w:id="975"/>
      </w:tr>
      <w:tr w:rsidR="000C4CE7" w:rsidDel="008251B7" w14:paraId="2598783D" w14:textId="0B019911" w:rsidTr="001356AD">
        <w:trPr>
          <w:del w:id="976" w:author=" " w:date="2021-02-21T17:44:00Z"/>
        </w:trPr>
        <w:tc>
          <w:tcPr>
            <w:tcW w:w="3120" w:type="dxa"/>
          </w:tcPr>
          <w:p w14:paraId="0CFB3575" w14:textId="02346500" w:rsidR="000C4CE7" w:rsidDel="008251B7" w:rsidRDefault="000C4CE7" w:rsidP="001356AD">
            <w:pPr>
              <w:rPr>
                <w:del w:id="977" w:author=" " w:date="2021-02-21T17:44:00Z"/>
              </w:rPr>
            </w:pPr>
            <w:del w:id="978" w:author=" " w:date="2021-02-21T17:44:00Z">
              <w:r w:rsidDel="008251B7">
                <w:delText>User talks into DialogFlow with “</w:delText>
              </w:r>
              <w:r w:rsidR="001356AD" w:rsidRPr="001356AD" w:rsidDel="008251B7">
                <w:delText>insurance member number</w:delText>
              </w:r>
              <w:r w:rsidDel="008251B7">
                <w:delText>” trigger.</w:delText>
              </w:r>
              <w:bookmarkStart w:id="979" w:name="_Toc64825737"/>
              <w:bookmarkEnd w:id="979"/>
            </w:del>
          </w:p>
        </w:tc>
        <w:tc>
          <w:tcPr>
            <w:tcW w:w="3120" w:type="dxa"/>
          </w:tcPr>
          <w:p w14:paraId="1C3E8DEA" w14:textId="133BD170" w:rsidR="000C4CE7" w:rsidDel="008251B7" w:rsidRDefault="000C4CE7" w:rsidP="001356AD">
            <w:pPr>
              <w:rPr>
                <w:del w:id="980" w:author=" " w:date="2021-02-21T17:44:00Z"/>
              </w:rPr>
            </w:pPr>
            <w:del w:id="981" w:author=" " w:date="2021-02-21T17:44:00Z">
              <w:r w:rsidDel="008251B7">
                <w:delText xml:space="preserve">DialogFlow recognize </w:delText>
              </w:r>
              <w:r w:rsidR="001356AD" w:rsidRPr="001356AD" w:rsidDel="008251B7">
                <w:delText>insurance member number</w:delText>
              </w:r>
              <w:r w:rsidR="001356AD" w:rsidDel="008251B7">
                <w:delText xml:space="preserve"> </w:delText>
              </w:r>
              <w:r w:rsidDel="008251B7">
                <w:delText>with intent and entity.</w:delText>
              </w:r>
              <w:bookmarkStart w:id="982" w:name="_Toc64825738"/>
              <w:bookmarkEnd w:id="982"/>
            </w:del>
          </w:p>
        </w:tc>
        <w:tc>
          <w:tcPr>
            <w:tcW w:w="3120" w:type="dxa"/>
          </w:tcPr>
          <w:p w14:paraId="26D71DA1" w14:textId="78DE80D6" w:rsidR="000C4CE7" w:rsidDel="008251B7" w:rsidRDefault="000C4CE7" w:rsidP="001356AD">
            <w:pPr>
              <w:rPr>
                <w:del w:id="983" w:author=" " w:date="2021-02-21T17:44:00Z"/>
              </w:rPr>
            </w:pPr>
            <w:bookmarkStart w:id="984" w:name="_Toc64825739"/>
            <w:bookmarkEnd w:id="984"/>
          </w:p>
        </w:tc>
        <w:bookmarkStart w:id="985" w:name="_Toc64825740"/>
        <w:bookmarkEnd w:id="985"/>
      </w:tr>
      <w:tr w:rsidR="000C4CE7" w:rsidDel="008251B7" w14:paraId="4E31CFAA" w14:textId="49158043" w:rsidTr="001356AD">
        <w:trPr>
          <w:del w:id="986" w:author=" " w:date="2021-02-21T17:44:00Z"/>
        </w:trPr>
        <w:tc>
          <w:tcPr>
            <w:tcW w:w="3120" w:type="dxa"/>
          </w:tcPr>
          <w:p w14:paraId="65499253" w14:textId="5759D673" w:rsidR="000C4CE7" w:rsidDel="008251B7" w:rsidRDefault="000C4CE7" w:rsidP="001356AD">
            <w:pPr>
              <w:rPr>
                <w:del w:id="987" w:author=" " w:date="2021-02-21T17:44:00Z"/>
              </w:rPr>
            </w:pPr>
            <w:bookmarkStart w:id="988" w:name="_Toc64825741"/>
            <w:bookmarkEnd w:id="988"/>
          </w:p>
        </w:tc>
        <w:tc>
          <w:tcPr>
            <w:tcW w:w="3120" w:type="dxa"/>
          </w:tcPr>
          <w:p w14:paraId="527F7602" w14:textId="44AE4CE5" w:rsidR="000C4CE7" w:rsidDel="008251B7" w:rsidRDefault="001356AD" w:rsidP="001356AD">
            <w:pPr>
              <w:rPr>
                <w:del w:id="989" w:author=" " w:date="2021-02-21T17:44:00Z"/>
              </w:rPr>
            </w:pPr>
            <w:del w:id="990" w:author=" " w:date="2021-02-21T17:44:00Z">
              <w:r w:rsidRPr="001356AD" w:rsidDel="008251B7">
                <w:delText>insurance member number</w:delText>
              </w:r>
              <w:r w:rsidDel="008251B7">
                <w:delText xml:space="preserve"> </w:delText>
              </w:r>
              <w:r w:rsidR="000C4CE7" w:rsidDel="008251B7">
                <w:delText>is stored and sent to webhook</w:delText>
              </w:r>
              <w:bookmarkStart w:id="991" w:name="_Toc64825742"/>
              <w:bookmarkEnd w:id="991"/>
            </w:del>
          </w:p>
        </w:tc>
        <w:tc>
          <w:tcPr>
            <w:tcW w:w="3120" w:type="dxa"/>
          </w:tcPr>
          <w:p w14:paraId="7EDF0E3A" w14:textId="6DC8BD5D" w:rsidR="000C4CE7" w:rsidDel="008251B7" w:rsidRDefault="000C4CE7" w:rsidP="001356AD">
            <w:pPr>
              <w:rPr>
                <w:del w:id="992" w:author=" " w:date="2021-02-21T17:44:00Z"/>
              </w:rPr>
            </w:pPr>
            <w:bookmarkStart w:id="993" w:name="_Toc64825743"/>
            <w:bookmarkEnd w:id="993"/>
          </w:p>
        </w:tc>
        <w:bookmarkStart w:id="994" w:name="_Toc64825744"/>
        <w:bookmarkEnd w:id="994"/>
      </w:tr>
      <w:tr w:rsidR="000C4CE7" w:rsidDel="008251B7" w14:paraId="038FB261" w14:textId="239A420F" w:rsidTr="001356AD">
        <w:trPr>
          <w:del w:id="995" w:author=" " w:date="2021-02-21T17:44:00Z"/>
        </w:trPr>
        <w:tc>
          <w:tcPr>
            <w:tcW w:w="3120" w:type="dxa"/>
          </w:tcPr>
          <w:p w14:paraId="67F88BB1" w14:textId="58E65E55" w:rsidR="000C4CE7" w:rsidDel="008251B7" w:rsidRDefault="000C4CE7" w:rsidP="001356AD">
            <w:pPr>
              <w:rPr>
                <w:del w:id="996" w:author=" " w:date="2021-02-21T17:44:00Z"/>
              </w:rPr>
            </w:pPr>
            <w:bookmarkStart w:id="997" w:name="_Toc64825745"/>
            <w:bookmarkEnd w:id="997"/>
          </w:p>
        </w:tc>
        <w:tc>
          <w:tcPr>
            <w:tcW w:w="3120" w:type="dxa"/>
          </w:tcPr>
          <w:p w14:paraId="4513E476" w14:textId="3F4BA4B1" w:rsidR="000C4CE7" w:rsidDel="008251B7" w:rsidRDefault="000C4CE7" w:rsidP="001356AD">
            <w:pPr>
              <w:rPr>
                <w:del w:id="998" w:author=" " w:date="2021-02-21T17:44:00Z"/>
              </w:rPr>
            </w:pPr>
            <w:del w:id="999" w:author=" " w:date="2021-02-21T17:44:00Z">
              <w:r w:rsidDel="008251B7">
                <w:delText xml:space="preserve">DialogFlow recognizes </w:delText>
              </w:r>
              <w:r w:rsidR="001356AD" w:rsidRPr="001356AD" w:rsidDel="008251B7">
                <w:delText>insurance member number</w:delText>
              </w:r>
              <w:r w:rsidR="001356AD" w:rsidDel="008251B7">
                <w:delText xml:space="preserve"> </w:delText>
              </w:r>
              <w:r w:rsidDel="008251B7">
                <w:delText>intent</w:delText>
              </w:r>
              <w:bookmarkStart w:id="1000" w:name="_Toc64825746"/>
              <w:bookmarkEnd w:id="1000"/>
            </w:del>
          </w:p>
        </w:tc>
        <w:tc>
          <w:tcPr>
            <w:tcW w:w="3120" w:type="dxa"/>
          </w:tcPr>
          <w:p w14:paraId="27305092" w14:textId="35269120" w:rsidR="000C4CE7" w:rsidDel="008251B7" w:rsidRDefault="000C4CE7" w:rsidP="001356AD">
            <w:pPr>
              <w:rPr>
                <w:del w:id="1001" w:author=" " w:date="2021-02-21T17:44:00Z"/>
              </w:rPr>
            </w:pPr>
            <w:del w:id="1002" w:author=" " w:date="2021-02-21T17:44:00Z">
              <w:r w:rsidDel="008251B7">
                <w:delText>Responds to user and moves to next step.</w:delText>
              </w:r>
              <w:bookmarkStart w:id="1003" w:name="_Toc64825747"/>
              <w:bookmarkEnd w:id="1003"/>
            </w:del>
          </w:p>
        </w:tc>
        <w:bookmarkStart w:id="1004" w:name="_Toc64825748"/>
        <w:bookmarkEnd w:id="1004"/>
      </w:tr>
    </w:tbl>
    <w:p w14:paraId="3ABAF5B3" w14:textId="58BD4871" w:rsidR="000C4CE7" w:rsidRPr="00A949AF" w:rsidDel="008251B7" w:rsidRDefault="000C4CE7" w:rsidP="1FB8142C">
      <w:pPr>
        <w:pStyle w:val="Heading3"/>
        <w:numPr>
          <w:ilvl w:val="1"/>
          <w:numId w:val="8"/>
        </w:numPr>
        <w:rPr>
          <w:del w:id="1005" w:author=" " w:date="2021-02-21T17:44:00Z"/>
          <w:i w:val="0"/>
        </w:rPr>
      </w:pPr>
      <w:del w:id="1006" w:author=" " w:date="2021-02-21T17:44:00Z">
        <w:r w:rsidRPr="1FB8142C" w:rsidDel="008251B7">
          <w:rPr>
            <w:i w:val="0"/>
          </w:rPr>
          <w:delText xml:space="preserve">Use Case: Extract </w:delText>
        </w:r>
        <w:r w:rsidR="001356AD" w:rsidRPr="1FB8142C" w:rsidDel="008251B7">
          <w:rPr>
            <w:i w:val="0"/>
          </w:rPr>
          <w:delText>insurance group number</w:delText>
        </w:r>
        <w:r w:rsidRPr="1FB8142C" w:rsidDel="008251B7">
          <w:rPr>
            <w:i w:val="0"/>
          </w:rPr>
          <w:delText xml:space="preserve"> from speech.</w:delText>
        </w:r>
        <w:bookmarkStart w:id="1007" w:name="_Toc64825749"/>
        <w:bookmarkEnd w:id="1007"/>
      </w:del>
    </w:p>
    <w:p w14:paraId="4B7487B1" w14:textId="76F8EEDD" w:rsidR="000C4CE7" w:rsidDel="008251B7" w:rsidRDefault="000C4CE7" w:rsidP="000C4CE7">
      <w:pPr>
        <w:rPr>
          <w:del w:id="1008" w:author=" " w:date="2021-02-21T17:44:00Z"/>
        </w:rPr>
      </w:pPr>
      <w:del w:id="1009"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56AD" w:rsidRPr="001356AD" w:rsidDel="008251B7">
          <w:delText>insurance group number</w:delText>
        </w:r>
        <w:r w:rsidR="001356AD" w:rsidDel="008251B7">
          <w:delText>.</w:delText>
        </w:r>
        <w:bookmarkStart w:id="1010" w:name="_Toc64825750"/>
        <w:bookmarkEnd w:id="1010"/>
      </w:del>
    </w:p>
    <w:p w14:paraId="653A9F96" w14:textId="46F08E32" w:rsidR="001356AD" w:rsidDel="008251B7" w:rsidRDefault="001356AD" w:rsidP="000C4CE7">
      <w:pPr>
        <w:rPr>
          <w:del w:id="1011" w:author=" " w:date="2021-02-21T17:44:00Z"/>
        </w:rPr>
      </w:pPr>
      <w:bookmarkStart w:id="1012" w:name="_Toc64825751"/>
      <w:bookmarkEnd w:id="1012"/>
    </w:p>
    <w:p w14:paraId="50865DBA" w14:textId="332178F5" w:rsidR="000C4CE7" w:rsidDel="008251B7" w:rsidRDefault="000C4CE7" w:rsidP="000C4CE7">
      <w:pPr>
        <w:rPr>
          <w:del w:id="1013" w:author=" " w:date="2021-02-21T17:44:00Z"/>
        </w:rPr>
      </w:pPr>
      <w:del w:id="1014"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015" w:name="_Toc64825752"/>
        <w:bookmarkEnd w:id="1015"/>
      </w:del>
    </w:p>
    <w:p w14:paraId="4DC68CE6" w14:textId="262A1BF5" w:rsidR="000C4CE7" w:rsidDel="008251B7" w:rsidRDefault="000C4CE7" w:rsidP="000C4CE7">
      <w:pPr>
        <w:rPr>
          <w:del w:id="1016" w:author=" " w:date="2021-02-21T17:44:00Z"/>
        </w:rPr>
      </w:pPr>
      <w:bookmarkStart w:id="1017" w:name="_Toc64825753"/>
      <w:bookmarkEnd w:id="1017"/>
    </w:p>
    <w:p w14:paraId="551835B6" w14:textId="1E7D7111" w:rsidR="000C4CE7" w:rsidDel="008251B7" w:rsidRDefault="000C4CE7" w:rsidP="000C4CE7">
      <w:pPr>
        <w:rPr>
          <w:del w:id="1018" w:author=" " w:date="2021-02-21T17:44:00Z"/>
        </w:rPr>
      </w:pPr>
      <w:del w:id="1019" w:author=" " w:date="2021-02-21T17:44:00Z">
        <w:r w:rsidRPr="11DACFD7" w:rsidDel="008251B7">
          <w:rPr>
            <w:b/>
            <w:bCs/>
          </w:rPr>
          <w:delText xml:space="preserve">Triggers: </w:delText>
        </w:r>
        <w:r w:rsidDel="008251B7">
          <w:delText>Voice activated communication with intent and context of “</w:delText>
        </w:r>
        <w:r w:rsidR="001356AD" w:rsidRPr="001356AD" w:rsidDel="008251B7">
          <w:delText>insurance group number</w:delText>
        </w:r>
        <w:r w:rsidDel="008251B7">
          <w:delText>”.</w:delText>
        </w:r>
        <w:bookmarkStart w:id="1020" w:name="_Toc64825754"/>
        <w:bookmarkEnd w:id="1020"/>
      </w:del>
    </w:p>
    <w:p w14:paraId="1CD15F03" w14:textId="4D676AC6" w:rsidR="000C4CE7" w:rsidDel="008251B7" w:rsidRDefault="000C4CE7" w:rsidP="000C4CE7">
      <w:pPr>
        <w:rPr>
          <w:del w:id="1021" w:author=" " w:date="2021-02-21T17:44:00Z"/>
        </w:rPr>
      </w:pPr>
      <w:bookmarkStart w:id="1022" w:name="_Toc64825755"/>
      <w:bookmarkEnd w:id="1022"/>
    </w:p>
    <w:p w14:paraId="2736AC0A" w14:textId="2580279E" w:rsidR="000C4CE7" w:rsidDel="008251B7" w:rsidRDefault="000C4CE7" w:rsidP="000C4CE7">
      <w:pPr>
        <w:rPr>
          <w:del w:id="1023" w:author=" " w:date="2021-02-21T17:44:00Z"/>
        </w:rPr>
      </w:pPr>
      <w:del w:id="1024"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56AD" w:rsidRPr="001356AD" w:rsidDel="008251B7">
          <w:delText>insurance group number</w:delText>
        </w:r>
        <w:r w:rsidR="001356AD" w:rsidDel="008251B7">
          <w:delText xml:space="preserve"> </w:delText>
        </w:r>
        <w:r w:rsidDel="008251B7">
          <w:delText xml:space="preserve">is x”. DialogFlow shall recognize the intents and entities of </w:delText>
        </w:r>
        <w:r w:rsidR="001356AD" w:rsidRPr="001356AD" w:rsidDel="008251B7">
          <w:delText>insurance group number</w:delText>
        </w:r>
        <w:r w:rsidR="001356AD" w:rsidDel="008251B7">
          <w:delText xml:space="preserve"> </w:delText>
        </w:r>
        <w:r w:rsidDel="008251B7">
          <w:delText>with value x.</w:delText>
        </w:r>
        <w:bookmarkStart w:id="1025" w:name="_Toc64825756"/>
        <w:bookmarkEnd w:id="1025"/>
      </w:del>
    </w:p>
    <w:p w14:paraId="7772CD14" w14:textId="407CAECB" w:rsidR="000C4CE7" w:rsidDel="008251B7" w:rsidRDefault="000C4CE7" w:rsidP="000C4CE7">
      <w:pPr>
        <w:rPr>
          <w:del w:id="1026" w:author=" " w:date="2021-02-21T17:44:00Z"/>
        </w:rPr>
      </w:pPr>
      <w:bookmarkStart w:id="1027" w:name="_Toc64825757"/>
      <w:bookmarkEnd w:id="1027"/>
    </w:p>
    <w:p w14:paraId="0A32631E" w14:textId="2EB5D698" w:rsidR="000C4CE7" w:rsidDel="008251B7" w:rsidRDefault="34B34C70" w:rsidP="000C4CE7">
      <w:pPr>
        <w:rPr>
          <w:del w:id="1028" w:author=" " w:date="2021-02-21T17:44:00Z"/>
        </w:rPr>
      </w:pPr>
      <w:del w:id="1029" w:author=" " w:date="2021-02-21T17:44:00Z">
        <w:r w:rsidRPr="7F88488F" w:rsidDel="008251B7">
          <w:rPr>
            <w:b/>
            <w:bCs/>
          </w:rPr>
          <w:delText>Internal Precondition:</w:delText>
        </w:r>
        <w:r w:rsidDel="008251B7">
          <w:delText xml:space="preserve"> The internal precondition is that we have created a</w:delText>
        </w:r>
        <w:r w:rsidR="268E15F9" w:rsidDel="008251B7">
          <w:delText>n</w:delText>
        </w:r>
        <w:r w:rsidDel="008251B7">
          <w:delText xml:space="preserve"> </w:delText>
        </w:r>
        <w:r w:rsidR="6C755A91" w:rsidDel="008251B7">
          <w:delText xml:space="preserve">insurance group number </w:delText>
        </w:r>
        <w:r w:rsidDel="008251B7">
          <w:delText>intent, entity and parameter so that DialogFlow understands the trigger and what we want to do with it.</w:delText>
        </w:r>
        <w:bookmarkStart w:id="1030" w:name="_Toc64825758"/>
        <w:bookmarkEnd w:id="1030"/>
      </w:del>
    </w:p>
    <w:p w14:paraId="4A112A46" w14:textId="10F64E94" w:rsidR="000C4CE7" w:rsidDel="008251B7" w:rsidRDefault="000C4CE7" w:rsidP="000C4CE7">
      <w:pPr>
        <w:rPr>
          <w:del w:id="1031" w:author=" " w:date="2021-02-21T17:44:00Z"/>
          <w:b/>
          <w:bCs/>
        </w:rPr>
      </w:pPr>
      <w:bookmarkStart w:id="1032" w:name="_Toc64825759"/>
      <w:bookmarkEnd w:id="1032"/>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2B86CE81" w14:textId="3282FF8E" w:rsidTr="001356AD">
        <w:trPr>
          <w:del w:id="1033" w:author=" " w:date="2021-02-21T17:44:00Z"/>
        </w:trPr>
        <w:tc>
          <w:tcPr>
            <w:tcW w:w="3120" w:type="dxa"/>
          </w:tcPr>
          <w:p w14:paraId="0F8F9800" w14:textId="7E2142B4" w:rsidR="000C4CE7" w:rsidDel="008251B7" w:rsidRDefault="000C4CE7" w:rsidP="001356AD">
            <w:pPr>
              <w:rPr>
                <w:del w:id="1034" w:author=" " w:date="2021-02-21T17:44:00Z"/>
              </w:rPr>
            </w:pPr>
            <w:del w:id="1035" w:author=" " w:date="2021-02-21T17:44:00Z">
              <w:r w:rsidRPr="30CB7F3E" w:rsidDel="008251B7">
                <w:rPr>
                  <w:b/>
                  <w:bCs/>
                </w:rPr>
                <w:delText>Input</w:delText>
              </w:r>
              <w:bookmarkStart w:id="1036" w:name="_Toc64825760"/>
              <w:bookmarkEnd w:id="1036"/>
            </w:del>
          </w:p>
        </w:tc>
        <w:tc>
          <w:tcPr>
            <w:tcW w:w="3120" w:type="dxa"/>
          </w:tcPr>
          <w:p w14:paraId="12C6DFF1" w14:textId="38DDDDC4" w:rsidR="000C4CE7" w:rsidDel="008251B7" w:rsidRDefault="000C4CE7" w:rsidP="001356AD">
            <w:pPr>
              <w:rPr>
                <w:del w:id="1037" w:author=" " w:date="2021-02-21T17:44:00Z"/>
                <w:b/>
                <w:bCs/>
              </w:rPr>
            </w:pPr>
            <w:del w:id="1038" w:author=" " w:date="2021-02-21T17:44:00Z">
              <w:r w:rsidRPr="1D775C0C" w:rsidDel="008251B7">
                <w:rPr>
                  <w:b/>
                  <w:bCs/>
                </w:rPr>
                <w:delText>System</w:delText>
              </w:r>
              <w:bookmarkStart w:id="1039" w:name="_Toc64825761"/>
              <w:bookmarkEnd w:id="1039"/>
            </w:del>
          </w:p>
        </w:tc>
        <w:tc>
          <w:tcPr>
            <w:tcW w:w="3120" w:type="dxa"/>
          </w:tcPr>
          <w:p w14:paraId="7289CCE8" w14:textId="12145EBC" w:rsidR="000C4CE7" w:rsidDel="008251B7" w:rsidRDefault="000C4CE7" w:rsidP="001356AD">
            <w:pPr>
              <w:rPr>
                <w:del w:id="1040" w:author=" " w:date="2021-02-21T17:44:00Z"/>
                <w:b/>
                <w:bCs/>
              </w:rPr>
            </w:pPr>
            <w:del w:id="1041" w:author=" " w:date="2021-02-21T17:44:00Z">
              <w:r w:rsidRPr="1D775C0C" w:rsidDel="008251B7">
                <w:rPr>
                  <w:b/>
                  <w:bCs/>
                </w:rPr>
                <w:delText>Output</w:delText>
              </w:r>
              <w:bookmarkStart w:id="1042" w:name="_Toc64825762"/>
              <w:bookmarkEnd w:id="1042"/>
            </w:del>
          </w:p>
        </w:tc>
        <w:bookmarkStart w:id="1043" w:name="_Toc64825763"/>
        <w:bookmarkEnd w:id="1043"/>
      </w:tr>
      <w:tr w:rsidR="000C4CE7" w:rsidDel="008251B7" w14:paraId="27CB9F52" w14:textId="63515284" w:rsidTr="001356AD">
        <w:trPr>
          <w:del w:id="1044" w:author=" " w:date="2021-02-21T17:44:00Z"/>
        </w:trPr>
        <w:tc>
          <w:tcPr>
            <w:tcW w:w="3120" w:type="dxa"/>
          </w:tcPr>
          <w:p w14:paraId="6DACE5D4" w14:textId="1A38DBB9" w:rsidR="000C4CE7" w:rsidDel="008251B7" w:rsidRDefault="000C4CE7" w:rsidP="001356AD">
            <w:pPr>
              <w:rPr>
                <w:del w:id="1045" w:author=" " w:date="2021-02-21T17:44:00Z"/>
              </w:rPr>
            </w:pPr>
            <w:del w:id="1046" w:author=" " w:date="2021-02-21T17:44:00Z">
              <w:r w:rsidDel="008251B7">
                <w:delText>User talks into DialogFlow with “</w:delText>
              </w:r>
              <w:r w:rsidR="001356AD" w:rsidRPr="001356AD" w:rsidDel="008251B7">
                <w:delText>insurance group number</w:delText>
              </w:r>
              <w:r w:rsidDel="008251B7">
                <w:delText>” trigger.</w:delText>
              </w:r>
              <w:bookmarkStart w:id="1047" w:name="_Toc64825764"/>
              <w:bookmarkEnd w:id="1047"/>
            </w:del>
          </w:p>
        </w:tc>
        <w:tc>
          <w:tcPr>
            <w:tcW w:w="3120" w:type="dxa"/>
          </w:tcPr>
          <w:p w14:paraId="1CF9F459" w14:textId="230C296E" w:rsidR="000C4CE7" w:rsidDel="008251B7" w:rsidRDefault="000C4CE7" w:rsidP="001356AD">
            <w:pPr>
              <w:rPr>
                <w:del w:id="1048" w:author=" " w:date="2021-02-21T17:44:00Z"/>
              </w:rPr>
            </w:pPr>
            <w:del w:id="1049" w:author=" " w:date="2021-02-21T17:44:00Z">
              <w:r w:rsidDel="008251B7">
                <w:delText xml:space="preserve">DialogFlow recognize </w:delText>
              </w:r>
              <w:r w:rsidR="001356AD" w:rsidRPr="001356AD" w:rsidDel="008251B7">
                <w:delText>insurance group number</w:delText>
              </w:r>
              <w:r w:rsidR="001356AD" w:rsidDel="008251B7">
                <w:delText xml:space="preserve"> </w:delText>
              </w:r>
              <w:r w:rsidDel="008251B7">
                <w:delText>with intent and entity.</w:delText>
              </w:r>
              <w:bookmarkStart w:id="1050" w:name="_Toc64825765"/>
              <w:bookmarkEnd w:id="1050"/>
            </w:del>
          </w:p>
        </w:tc>
        <w:tc>
          <w:tcPr>
            <w:tcW w:w="3120" w:type="dxa"/>
          </w:tcPr>
          <w:p w14:paraId="3C1FB766" w14:textId="249E2DD7" w:rsidR="000C4CE7" w:rsidDel="008251B7" w:rsidRDefault="000C4CE7" w:rsidP="001356AD">
            <w:pPr>
              <w:rPr>
                <w:del w:id="1051" w:author=" " w:date="2021-02-21T17:44:00Z"/>
              </w:rPr>
            </w:pPr>
            <w:bookmarkStart w:id="1052" w:name="_Toc64825766"/>
            <w:bookmarkEnd w:id="1052"/>
          </w:p>
        </w:tc>
        <w:bookmarkStart w:id="1053" w:name="_Toc64825767"/>
        <w:bookmarkEnd w:id="1053"/>
      </w:tr>
      <w:tr w:rsidR="000C4CE7" w:rsidDel="008251B7" w14:paraId="2F2755AB" w14:textId="0C509488" w:rsidTr="001356AD">
        <w:trPr>
          <w:del w:id="1054" w:author=" " w:date="2021-02-21T17:44:00Z"/>
        </w:trPr>
        <w:tc>
          <w:tcPr>
            <w:tcW w:w="3120" w:type="dxa"/>
          </w:tcPr>
          <w:p w14:paraId="49ABC968" w14:textId="41D781BF" w:rsidR="000C4CE7" w:rsidDel="008251B7" w:rsidRDefault="000C4CE7" w:rsidP="001356AD">
            <w:pPr>
              <w:rPr>
                <w:del w:id="1055" w:author=" " w:date="2021-02-21T17:44:00Z"/>
              </w:rPr>
            </w:pPr>
            <w:bookmarkStart w:id="1056" w:name="_Toc64825768"/>
            <w:bookmarkEnd w:id="1056"/>
          </w:p>
        </w:tc>
        <w:tc>
          <w:tcPr>
            <w:tcW w:w="3120" w:type="dxa"/>
          </w:tcPr>
          <w:p w14:paraId="5E5A7298" w14:textId="30F86787" w:rsidR="000C4CE7" w:rsidDel="008251B7" w:rsidRDefault="001356AD" w:rsidP="001356AD">
            <w:pPr>
              <w:rPr>
                <w:del w:id="1057" w:author=" " w:date="2021-02-21T17:44:00Z"/>
              </w:rPr>
            </w:pPr>
            <w:del w:id="1058" w:author=" " w:date="2021-02-21T17:44:00Z">
              <w:r w:rsidRPr="001356AD" w:rsidDel="008251B7">
                <w:delText>insurance group number</w:delText>
              </w:r>
              <w:r w:rsidDel="008251B7">
                <w:delText xml:space="preserve"> </w:delText>
              </w:r>
              <w:r w:rsidR="000C4CE7" w:rsidDel="008251B7">
                <w:delText>is stored and sent to webhook</w:delText>
              </w:r>
              <w:bookmarkStart w:id="1059" w:name="_Toc64825769"/>
              <w:bookmarkEnd w:id="1059"/>
            </w:del>
          </w:p>
        </w:tc>
        <w:tc>
          <w:tcPr>
            <w:tcW w:w="3120" w:type="dxa"/>
          </w:tcPr>
          <w:p w14:paraId="4EEB2CED" w14:textId="44A86C53" w:rsidR="000C4CE7" w:rsidDel="008251B7" w:rsidRDefault="000C4CE7" w:rsidP="001356AD">
            <w:pPr>
              <w:rPr>
                <w:del w:id="1060" w:author=" " w:date="2021-02-21T17:44:00Z"/>
              </w:rPr>
            </w:pPr>
            <w:bookmarkStart w:id="1061" w:name="_Toc64825770"/>
            <w:bookmarkEnd w:id="1061"/>
          </w:p>
        </w:tc>
        <w:bookmarkStart w:id="1062" w:name="_Toc64825771"/>
        <w:bookmarkEnd w:id="1062"/>
      </w:tr>
      <w:tr w:rsidR="000C4CE7" w:rsidDel="008251B7" w14:paraId="30D4579B" w14:textId="0CC60BBF" w:rsidTr="001356AD">
        <w:trPr>
          <w:del w:id="1063" w:author=" " w:date="2021-02-21T17:44:00Z"/>
        </w:trPr>
        <w:tc>
          <w:tcPr>
            <w:tcW w:w="3120" w:type="dxa"/>
          </w:tcPr>
          <w:p w14:paraId="130E453C" w14:textId="0A5ED9DC" w:rsidR="000C4CE7" w:rsidDel="008251B7" w:rsidRDefault="000C4CE7" w:rsidP="001356AD">
            <w:pPr>
              <w:rPr>
                <w:del w:id="1064" w:author=" " w:date="2021-02-21T17:44:00Z"/>
              </w:rPr>
            </w:pPr>
            <w:bookmarkStart w:id="1065" w:name="_Toc64825772"/>
            <w:bookmarkEnd w:id="1065"/>
          </w:p>
        </w:tc>
        <w:tc>
          <w:tcPr>
            <w:tcW w:w="3120" w:type="dxa"/>
          </w:tcPr>
          <w:p w14:paraId="2582C68C" w14:textId="73CAEFCB" w:rsidR="000C4CE7" w:rsidDel="008251B7" w:rsidRDefault="000C4CE7" w:rsidP="001356AD">
            <w:pPr>
              <w:rPr>
                <w:del w:id="1066" w:author=" " w:date="2021-02-21T17:44:00Z"/>
              </w:rPr>
            </w:pPr>
            <w:del w:id="1067" w:author=" " w:date="2021-02-21T17:44:00Z">
              <w:r w:rsidDel="008251B7">
                <w:delText xml:space="preserve">DialogFlow recognizes </w:delText>
              </w:r>
              <w:r w:rsidR="001356AD" w:rsidRPr="001356AD" w:rsidDel="008251B7">
                <w:delText>insurance group number</w:delText>
              </w:r>
              <w:r w:rsidR="001356AD" w:rsidDel="008251B7">
                <w:delText xml:space="preserve"> </w:delText>
              </w:r>
              <w:r w:rsidDel="008251B7">
                <w:delText>intent</w:delText>
              </w:r>
              <w:bookmarkStart w:id="1068" w:name="_Toc64825773"/>
              <w:bookmarkEnd w:id="1068"/>
            </w:del>
          </w:p>
        </w:tc>
        <w:tc>
          <w:tcPr>
            <w:tcW w:w="3120" w:type="dxa"/>
          </w:tcPr>
          <w:p w14:paraId="2507A1BB" w14:textId="78B32CAE" w:rsidR="000C4CE7" w:rsidDel="008251B7" w:rsidRDefault="000C4CE7" w:rsidP="001356AD">
            <w:pPr>
              <w:rPr>
                <w:del w:id="1069" w:author=" " w:date="2021-02-21T17:44:00Z"/>
              </w:rPr>
            </w:pPr>
            <w:del w:id="1070" w:author=" " w:date="2021-02-21T17:44:00Z">
              <w:r w:rsidDel="008251B7">
                <w:delText>Responds to user and moves to next step.</w:delText>
              </w:r>
              <w:bookmarkStart w:id="1071" w:name="_Toc64825774"/>
              <w:bookmarkEnd w:id="1071"/>
            </w:del>
          </w:p>
        </w:tc>
        <w:bookmarkStart w:id="1072" w:name="_Toc64825775"/>
        <w:bookmarkEnd w:id="1072"/>
      </w:tr>
    </w:tbl>
    <w:p w14:paraId="5D319286" w14:textId="1249F191" w:rsidR="000C4CE7" w:rsidRPr="00A949AF" w:rsidDel="008251B7" w:rsidRDefault="000C4CE7" w:rsidP="1FB8142C">
      <w:pPr>
        <w:pStyle w:val="Heading3"/>
        <w:numPr>
          <w:ilvl w:val="1"/>
          <w:numId w:val="8"/>
        </w:numPr>
        <w:rPr>
          <w:del w:id="1073" w:author=" " w:date="2021-02-21T17:44:00Z"/>
          <w:i w:val="0"/>
        </w:rPr>
      </w:pPr>
      <w:del w:id="1074" w:author=" " w:date="2021-02-21T17:44:00Z">
        <w:r w:rsidRPr="1FB8142C" w:rsidDel="008251B7">
          <w:rPr>
            <w:i w:val="0"/>
          </w:rPr>
          <w:delText xml:space="preserve">Use Case: Extract </w:delText>
        </w:r>
        <w:r w:rsidR="00137C04" w:rsidRPr="1FB8142C" w:rsidDel="008251B7">
          <w:rPr>
            <w:i w:val="0"/>
          </w:rPr>
          <w:delText>medical provider</w:delText>
        </w:r>
        <w:r w:rsidRPr="1FB8142C" w:rsidDel="008251B7">
          <w:rPr>
            <w:i w:val="0"/>
          </w:rPr>
          <w:delText xml:space="preserve"> from speech.</w:delText>
        </w:r>
        <w:bookmarkStart w:id="1075" w:name="_Toc64825776"/>
        <w:bookmarkEnd w:id="1075"/>
      </w:del>
    </w:p>
    <w:p w14:paraId="732F03EF" w14:textId="2FFF7587" w:rsidR="00137C04" w:rsidRPr="00137C04" w:rsidDel="008251B7" w:rsidRDefault="000C4CE7" w:rsidP="000C4CE7">
      <w:pPr>
        <w:rPr>
          <w:del w:id="1076" w:author=" " w:date="2021-02-21T17:44:00Z"/>
        </w:rPr>
      </w:pPr>
      <w:del w:id="1077"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RPr="00137C04" w:rsidDel="008251B7">
          <w:delText>medical provider</w:delText>
        </w:r>
        <w:r w:rsidR="00137C04" w:rsidDel="008251B7">
          <w:delText xml:space="preserve"> with classification of primary and referring</w:delText>
        </w:r>
        <w:r w:rsidR="00137C04" w:rsidRPr="00137C04" w:rsidDel="008251B7">
          <w:delText>.</w:delText>
        </w:r>
        <w:bookmarkStart w:id="1078" w:name="_Toc64825777"/>
        <w:bookmarkEnd w:id="1078"/>
      </w:del>
    </w:p>
    <w:p w14:paraId="1B6F0E8D" w14:textId="764C7F67" w:rsidR="00137C04" w:rsidDel="008251B7" w:rsidRDefault="00137C04" w:rsidP="000C4CE7">
      <w:pPr>
        <w:rPr>
          <w:del w:id="1079" w:author=" " w:date="2021-02-21T17:44:00Z"/>
          <w:i/>
          <w:iCs/>
        </w:rPr>
      </w:pPr>
      <w:bookmarkStart w:id="1080" w:name="_Toc64825778"/>
      <w:bookmarkEnd w:id="1080"/>
    </w:p>
    <w:p w14:paraId="316DA9E3" w14:textId="7A7BEB28" w:rsidR="000C4CE7" w:rsidDel="008251B7" w:rsidRDefault="000C4CE7" w:rsidP="000C4CE7">
      <w:pPr>
        <w:rPr>
          <w:del w:id="1081" w:author=" " w:date="2021-02-21T17:44:00Z"/>
        </w:rPr>
      </w:pPr>
      <w:del w:id="1082"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083" w:name="_Toc64825779"/>
        <w:bookmarkEnd w:id="1083"/>
      </w:del>
    </w:p>
    <w:p w14:paraId="571B37C4" w14:textId="7EF95197" w:rsidR="000C4CE7" w:rsidDel="008251B7" w:rsidRDefault="000C4CE7" w:rsidP="000C4CE7">
      <w:pPr>
        <w:rPr>
          <w:del w:id="1084" w:author=" " w:date="2021-02-21T17:44:00Z"/>
        </w:rPr>
      </w:pPr>
      <w:bookmarkStart w:id="1085" w:name="_Toc64825780"/>
      <w:bookmarkEnd w:id="1085"/>
    </w:p>
    <w:p w14:paraId="4A372CEC" w14:textId="1CE770DC" w:rsidR="000C4CE7" w:rsidDel="008251B7" w:rsidRDefault="000C4CE7" w:rsidP="000C4CE7">
      <w:pPr>
        <w:rPr>
          <w:del w:id="1086" w:author=" " w:date="2021-02-21T17:44:00Z"/>
        </w:rPr>
      </w:pPr>
      <w:del w:id="1087" w:author=" " w:date="2021-02-21T17:44:00Z">
        <w:r w:rsidRPr="11DACFD7" w:rsidDel="008251B7">
          <w:rPr>
            <w:b/>
            <w:bCs/>
          </w:rPr>
          <w:delText xml:space="preserve">Triggers: </w:delText>
        </w:r>
        <w:r w:rsidDel="008251B7">
          <w:delText>Voice activated communication with intent and context of “</w:delText>
        </w:r>
        <w:r w:rsidR="00137C04" w:rsidRPr="00137C04" w:rsidDel="008251B7">
          <w:delText>medical provider</w:delText>
        </w:r>
        <w:r w:rsidDel="008251B7">
          <w:delText>”.</w:delText>
        </w:r>
        <w:bookmarkStart w:id="1088" w:name="_Toc64825781"/>
        <w:bookmarkEnd w:id="1088"/>
      </w:del>
    </w:p>
    <w:p w14:paraId="41C347F4" w14:textId="75E17758" w:rsidR="000C4CE7" w:rsidDel="008251B7" w:rsidRDefault="000C4CE7" w:rsidP="000C4CE7">
      <w:pPr>
        <w:rPr>
          <w:del w:id="1089" w:author=" " w:date="2021-02-21T17:44:00Z"/>
        </w:rPr>
      </w:pPr>
      <w:bookmarkStart w:id="1090" w:name="_Toc64825782"/>
      <w:bookmarkEnd w:id="1090"/>
    </w:p>
    <w:p w14:paraId="7BAC3CE5" w14:textId="3015F763" w:rsidR="000C4CE7" w:rsidDel="008251B7" w:rsidRDefault="000C4CE7" w:rsidP="000C4CE7">
      <w:pPr>
        <w:rPr>
          <w:del w:id="1091" w:author=" " w:date="2021-02-21T17:44:00Z"/>
        </w:rPr>
      </w:pPr>
      <w:del w:id="1092"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Del="008251B7">
          <w:delText xml:space="preserve">primary </w:delText>
        </w:r>
        <w:r w:rsidR="00137C04" w:rsidRPr="00137C04" w:rsidDel="008251B7">
          <w:delText>medical provider</w:delText>
        </w:r>
        <w:r w:rsidR="00137C04" w:rsidDel="008251B7">
          <w:delText xml:space="preserve"> </w:delText>
        </w:r>
        <w:r w:rsidDel="008251B7">
          <w:delText xml:space="preserve">is x”. DialogFlow shall recognize the intents and entities of </w:delText>
        </w:r>
        <w:r w:rsidR="00137C04" w:rsidRPr="00137C04" w:rsidDel="008251B7">
          <w:delText>medical provider</w:delText>
        </w:r>
        <w:r w:rsidR="00137C04" w:rsidDel="008251B7">
          <w:delText xml:space="preserve"> </w:delText>
        </w:r>
        <w:r w:rsidDel="008251B7">
          <w:delText>with value x</w:delText>
        </w:r>
        <w:r w:rsidR="00137C04" w:rsidDel="008251B7">
          <w:delText xml:space="preserve"> and classification primary</w:delText>
        </w:r>
        <w:r w:rsidDel="008251B7">
          <w:delText>.</w:delText>
        </w:r>
        <w:bookmarkStart w:id="1093" w:name="_Toc64825783"/>
        <w:bookmarkEnd w:id="1093"/>
      </w:del>
    </w:p>
    <w:p w14:paraId="19A9148E" w14:textId="55C05F57" w:rsidR="000C4CE7" w:rsidDel="008251B7" w:rsidRDefault="000C4CE7" w:rsidP="000C4CE7">
      <w:pPr>
        <w:rPr>
          <w:del w:id="1094" w:author=" " w:date="2021-02-21T17:44:00Z"/>
        </w:rPr>
      </w:pPr>
      <w:bookmarkStart w:id="1095" w:name="_Toc64825784"/>
      <w:bookmarkEnd w:id="1095"/>
    </w:p>
    <w:p w14:paraId="06864CB4" w14:textId="4C502912" w:rsidR="000C4CE7" w:rsidDel="008251B7" w:rsidRDefault="000C4CE7" w:rsidP="000C4CE7">
      <w:pPr>
        <w:rPr>
          <w:del w:id="1096" w:author=" " w:date="2021-02-21T17:44:00Z"/>
        </w:rPr>
      </w:pPr>
      <w:del w:id="1097" w:author=" " w:date="2021-02-21T17:44:00Z">
        <w:r w:rsidRPr="11DACFD7" w:rsidDel="008251B7">
          <w:rPr>
            <w:b/>
            <w:bCs/>
          </w:rPr>
          <w:delText>Internal Precondition:</w:delText>
        </w:r>
        <w:r w:rsidDel="008251B7">
          <w:delText xml:space="preserve"> The internal precondition is that we have created a </w:delText>
        </w:r>
        <w:r w:rsidR="00137C04" w:rsidRPr="00137C04" w:rsidDel="008251B7">
          <w:delText>medical provider</w:delText>
        </w:r>
        <w:r w:rsidR="00137C04" w:rsidDel="008251B7">
          <w:delText xml:space="preserve"> </w:delText>
        </w:r>
        <w:r w:rsidDel="008251B7">
          <w:delText>intent, entity and parameter so that DialogFlow understands the trigger and what we want to do with it.</w:delText>
        </w:r>
        <w:bookmarkStart w:id="1098" w:name="_Toc64825785"/>
        <w:bookmarkEnd w:id="1098"/>
      </w:del>
    </w:p>
    <w:p w14:paraId="693942F2" w14:textId="3A4468FD" w:rsidR="000C4CE7" w:rsidDel="008251B7" w:rsidRDefault="000C4CE7" w:rsidP="000C4CE7">
      <w:pPr>
        <w:rPr>
          <w:del w:id="1099" w:author=" " w:date="2021-02-21T17:44:00Z"/>
          <w:b/>
          <w:bCs/>
        </w:rPr>
      </w:pPr>
      <w:bookmarkStart w:id="1100" w:name="_Toc64825786"/>
      <w:bookmarkEnd w:id="1100"/>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6387A7CA" w14:textId="29CF9959" w:rsidTr="001356AD">
        <w:trPr>
          <w:del w:id="1101" w:author=" " w:date="2021-02-21T17:44:00Z"/>
        </w:trPr>
        <w:tc>
          <w:tcPr>
            <w:tcW w:w="3120" w:type="dxa"/>
          </w:tcPr>
          <w:p w14:paraId="54CA2889" w14:textId="5AD6DB47" w:rsidR="000C4CE7" w:rsidDel="008251B7" w:rsidRDefault="000C4CE7" w:rsidP="001356AD">
            <w:pPr>
              <w:rPr>
                <w:del w:id="1102" w:author=" " w:date="2021-02-21T17:44:00Z"/>
              </w:rPr>
            </w:pPr>
            <w:del w:id="1103" w:author=" " w:date="2021-02-21T17:44:00Z">
              <w:r w:rsidRPr="30CB7F3E" w:rsidDel="008251B7">
                <w:rPr>
                  <w:b/>
                  <w:bCs/>
                </w:rPr>
                <w:delText>Input</w:delText>
              </w:r>
              <w:bookmarkStart w:id="1104" w:name="_Toc64825787"/>
              <w:bookmarkEnd w:id="1104"/>
            </w:del>
          </w:p>
        </w:tc>
        <w:tc>
          <w:tcPr>
            <w:tcW w:w="3120" w:type="dxa"/>
          </w:tcPr>
          <w:p w14:paraId="6A81FBD0" w14:textId="4A178C6F" w:rsidR="000C4CE7" w:rsidDel="008251B7" w:rsidRDefault="000C4CE7" w:rsidP="001356AD">
            <w:pPr>
              <w:rPr>
                <w:del w:id="1105" w:author=" " w:date="2021-02-21T17:44:00Z"/>
                <w:b/>
                <w:bCs/>
              </w:rPr>
            </w:pPr>
            <w:del w:id="1106" w:author=" " w:date="2021-02-21T17:44:00Z">
              <w:r w:rsidRPr="1D775C0C" w:rsidDel="008251B7">
                <w:rPr>
                  <w:b/>
                  <w:bCs/>
                </w:rPr>
                <w:delText>System</w:delText>
              </w:r>
              <w:bookmarkStart w:id="1107" w:name="_Toc64825788"/>
              <w:bookmarkEnd w:id="1107"/>
            </w:del>
          </w:p>
        </w:tc>
        <w:tc>
          <w:tcPr>
            <w:tcW w:w="3120" w:type="dxa"/>
          </w:tcPr>
          <w:p w14:paraId="17A657EC" w14:textId="563E299F" w:rsidR="000C4CE7" w:rsidDel="008251B7" w:rsidRDefault="000C4CE7" w:rsidP="001356AD">
            <w:pPr>
              <w:rPr>
                <w:del w:id="1108" w:author=" " w:date="2021-02-21T17:44:00Z"/>
                <w:b/>
                <w:bCs/>
              </w:rPr>
            </w:pPr>
            <w:del w:id="1109" w:author=" " w:date="2021-02-21T17:44:00Z">
              <w:r w:rsidRPr="1D775C0C" w:rsidDel="008251B7">
                <w:rPr>
                  <w:b/>
                  <w:bCs/>
                </w:rPr>
                <w:delText>Output</w:delText>
              </w:r>
              <w:bookmarkStart w:id="1110" w:name="_Toc64825789"/>
              <w:bookmarkEnd w:id="1110"/>
            </w:del>
          </w:p>
        </w:tc>
        <w:bookmarkStart w:id="1111" w:name="_Toc64825790"/>
        <w:bookmarkEnd w:id="1111"/>
      </w:tr>
      <w:tr w:rsidR="000C4CE7" w:rsidDel="008251B7" w14:paraId="230FFE04" w14:textId="31793F1B" w:rsidTr="001356AD">
        <w:trPr>
          <w:del w:id="1112" w:author=" " w:date="2021-02-21T17:44:00Z"/>
        </w:trPr>
        <w:tc>
          <w:tcPr>
            <w:tcW w:w="3120" w:type="dxa"/>
          </w:tcPr>
          <w:p w14:paraId="663CCCEB" w14:textId="34CF4B28" w:rsidR="000C4CE7" w:rsidDel="008251B7" w:rsidRDefault="000C4CE7" w:rsidP="001356AD">
            <w:pPr>
              <w:rPr>
                <w:del w:id="1113" w:author=" " w:date="2021-02-21T17:44:00Z"/>
              </w:rPr>
            </w:pPr>
            <w:del w:id="1114" w:author=" " w:date="2021-02-21T17:44:00Z">
              <w:r w:rsidDel="008251B7">
                <w:delText>User talks into DialogFlow with “</w:delText>
              </w:r>
              <w:r w:rsidR="00137C04" w:rsidRPr="00137C04" w:rsidDel="008251B7">
                <w:delText>medical provider</w:delText>
              </w:r>
              <w:r w:rsidDel="008251B7">
                <w:delText>” trigger.</w:delText>
              </w:r>
              <w:bookmarkStart w:id="1115" w:name="_Toc64825791"/>
              <w:bookmarkEnd w:id="1115"/>
            </w:del>
          </w:p>
        </w:tc>
        <w:tc>
          <w:tcPr>
            <w:tcW w:w="3120" w:type="dxa"/>
          </w:tcPr>
          <w:p w14:paraId="458E39B9" w14:textId="746BE48D" w:rsidR="000C4CE7" w:rsidDel="008251B7" w:rsidRDefault="000C4CE7" w:rsidP="001356AD">
            <w:pPr>
              <w:rPr>
                <w:del w:id="1116" w:author=" " w:date="2021-02-21T17:44:00Z"/>
              </w:rPr>
            </w:pPr>
            <w:del w:id="1117" w:author=" " w:date="2021-02-21T17:44:00Z">
              <w:r w:rsidDel="008251B7">
                <w:delText xml:space="preserve">DialogFlow recognize </w:delText>
              </w:r>
              <w:r w:rsidR="00137C04" w:rsidRPr="00137C04" w:rsidDel="008251B7">
                <w:delText>medical provider</w:delText>
              </w:r>
              <w:r w:rsidR="00137C04" w:rsidDel="008251B7">
                <w:delText xml:space="preserve"> </w:delText>
              </w:r>
              <w:r w:rsidDel="008251B7">
                <w:delText>with intent and entity.</w:delText>
              </w:r>
              <w:bookmarkStart w:id="1118" w:name="_Toc64825792"/>
              <w:bookmarkEnd w:id="1118"/>
            </w:del>
          </w:p>
        </w:tc>
        <w:tc>
          <w:tcPr>
            <w:tcW w:w="3120" w:type="dxa"/>
          </w:tcPr>
          <w:p w14:paraId="7C494CB0" w14:textId="6A2BE83C" w:rsidR="000C4CE7" w:rsidDel="008251B7" w:rsidRDefault="000C4CE7" w:rsidP="001356AD">
            <w:pPr>
              <w:rPr>
                <w:del w:id="1119" w:author=" " w:date="2021-02-21T17:44:00Z"/>
              </w:rPr>
            </w:pPr>
            <w:bookmarkStart w:id="1120" w:name="_Toc64825793"/>
            <w:bookmarkEnd w:id="1120"/>
          </w:p>
        </w:tc>
        <w:bookmarkStart w:id="1121" w:name="_Toc64825794"/>
        <w:bookmarkEnd w:id="1121"/>
      </w:tr>
      <w:tr w:rsidR="000C4CE7" w:rsidDel="008251B7" w14:paraId="4B08AC50" w14:textId="5BDAC67B" w:rsidTr="001356AD">
        <w:trPr>
          <w:del w:id="1122" w:author=" " w:date="2021-02-21T17:44:00Z"/>
        </w:trPr>
        <w:tc>
          <w:tcPr>
            <w:tcW w:w="3120" w:type="dxa"/>
          </w:tcPr>
          <w:p w14:paraId="37909F85" w14:textId="1376CB93" w:rsidR="000C4CE7" w:rsidDel="008251B7" w:rsidRDefault="000C4CE7" w:rsidP="001356AD">
            <w:pPr>
              <w:rPr>
                <w:del w:id="1123" w:author=" " w:date="2021-02-21T17:44:00Z"/>
              </w:rPr>
            </w:pPr>
            <w:bookmarkStart w:id="1124" w:name="_Toc64825795"/>
            <w:bookmarkEnd w:id="1124"/>
          </w:p>
        </w:tc>
        <w:tc>
          <w:tcPr>
            <w:tcW w:w="3120" w:type="dxa"/>
          </w:tcPr>
          <w:p w14:paraId="42447068" w14:textId="4949B79D" w:rsidR="000C4CE7" w:rsidDel="008251B7" w:rsidRDefault="00137C04" w:rsidP="001356AD">
            <w:pPr>
              <w:rPr>
                <w:del w:id="1125" w:author=" " w:date="2021-02-21T17:44:00Z"/>
              </w:rPr>
            </w:pPr>
            <w:del w:id="1126" w:author=" " w:date="2021-02-21T17:44:00Z">
              <w:r w:rsidRPr="00137C04" w:rsidDel="008251B7">
                <w:delText>medical provider</w:delText>
              </w:r>
              <w:r w:rsidDel="008251B7">
                <w:delText xml:space="preserve"> </w:delText>
              </w:r>
              <w:r w:rsidR="000C4CE7" w:rsidDel="008251B7">
                <w:delText>is stored and sent to webhook</w:delText>
              </w:r>
              <w:bookmarkStart w:id="1127" w:name="_Toc64825796"/>
              <w:bookmarkEnd w:id="1127"/>
            </w:del>
          </w:p>
        </w:tc>
        <w:tc>
          <w:tcPr>
            <w:tcW w:w="3120" w:type="dxa"/>
          </w:tcPr>
          <w:p w14:paraId="56991D5F" w14:textId="2C15D009" w:rsidR="000C4CE7" w:rsidDel="008251B7" w:rsidRDefault="000C4CE7" w:rsidP="001356AD">
            <w:pPr>
              <w:rPr>
                <w:del w:id="1128" w:author=" " w:date="2021-02-21T17:44:00Z"/>
              </w:rPr>
            </w:pPr>
            <w:bookmarkStart w:id="1129" w:name="_Toc64825797"/>
            <w:bookmarkEnd w:id="1129"/>
          </w:p>
        </w:tc>
        <w:bookmarkStart w:id="1130" w:name="_Toc64825798"/>
        <w:bookmarkEnd w:id="1130"/>
      </w:tr>
      <w:tr w:rsidR="000C4CE7" w:rsidDel="008251B7" w14:paraId="5D6D2802" w14:textId="026BA49A" w:rsidTr="001356AD">
        <w:trPr>
          <w:del w:id="1131" w:author=" " w:date="2021-02-21T17:44:00Z"/>
        </w:trPr>
        <w:tc>
          <w:tcPr>
            <w:tcW w:w="3120" w:type="dxa"/>
          </w:tcPr>
          <w:p w14:paraId="26C75AFF" w14:textId="72FD3505" w:rsidR="000C4CE7" w:rsidDel="008251B7" w:rsidRDefault="000C4CE7" w:rsidP="001356AD">
            <w:pPr>
              <w:rPr>
                <w:del w:id="1132" w:author=" " w:date="2021-02-21T17:44:00Z"/>
              </w:rPr>
            </w:pPr>
            <w:bookmarkStart w:id="1133" w:name="_Toc64825799"/>
            <w:bookmarkEnd w:id="1133"/>
          </w:p>
        </w:tc>
        <w:tc>
          <w:tcPr>
            <w:tcW w:w="3120" w:type="dxa"/>
          </w:tcPr>
          <w:p w14:paraId="48FAAB9F" w14:textId="3167372F" w:rsidR="000C4CE7" w:rsidDel="008251B7" w:rsidRDefault="000C4CE7" w:rsidP="001356AD">
            <w:pPr>
              <w:rPr>
                <w:del w:id="1134" w:author=" " w:date="2021-02-21T17:44:00Z"/>
              </w:rPr>
            </w:pPr>
            <w:del w:id="1135" w:author=" " w:date="2021-02-21T17:44:00Z">
              <w:r w:rsidDel="008251B7">
                <w:delText xml:space="preserve">DialogFlow recognizes </w:delText>
              </w:r>
              <w:r w:rsidR="00137C04" w:rsidRPr="00137C04" w:rsidDel="008251B7">
                <w:delText>medical provider</w:delText>
              </w:r>
              <w:r w:rsidR="00137C04" w:rsidDel="008251B7">
                <w:delText xml:space="preserve"> </w:delText>
              </w:r>
              <w:r w:rsidDel="008251B7">
                <w:delText>intent</w:delText>
              </w:r>
              <w:bookmarkStart w:id="1136" w:name="_Toc64825800"/>
              <w:bookmarkEnd w:id="1136"/>
            </w:del>
          </w:p>
        </w:tc>
        <w:tc>
          <w:tcPr>
            <w:tcW w:w="3120" w:type="dxa"/>
          </w:tcPr>
          <w:p w14:paraId="5396DB70" w14:textId="6B2EEDF4" w:rsidR="000C4CE7" w:rsidDel="008251B7" w:rsidRDefault="000C4CE7" w:rsidP="001356AD">
            <w:pPr>
              <w:rPr>
                <w:del w:id="1137" w:author=" " w:date="2021-02-21T17:44:00Z"/>
              </w:rPr>
            </w:pPr>
            <w:del w:id="1138" w:author=" " w:date="2021-02-21T17:44:00Z">
              <w:r w:rsidDel="008251B7">
                <w:delText>Responds to user and moves to next step.</w:delText>
              </w:r>
              <w:bookmarkStart w:id="1139" w:name="_Toc64825801"/>
              <w:bookmarkEnd w:id="1139"/>
            </w:del>
          </w:p>
        </w:tc>
        <w:bookmarkStart w:id="1140" w:name="_Toc64825802"/>
        <w:bookmarkEnd w:id="1140"/>
      </w:tr>
    </w:tbl>
    <w:p w14:paraId="3FA4CA24" w14:textId="0956A497" w:rsidR="000C4CE7" w:rsidRPr="00A949AF" w:rsidDel="008251B7" w:rsidRDefault="000C4CE7" w:rsidP="1FB8142C">
      <w:pPr>
        <w:pStyle w:val="Heading3"/>
        <w:numPr>
          <w:ilvl w:val="1"/>
          <w:numId w:val="8"/>
        </w:numPr>
        <w:rPr>
          <w:del w:id="1141" w:author=" " w:date="2021-02-21T17:44:00Z"/>
          <w:i w:val="0"/>
        </w:rPr>
      </w:pPr>
      <w:del w:id="1142" w:author=" " w:date="2021-02-21T17:44:00Z">
        <w:r w:rsidRPr="1FB8142C" w:rsidDel="008251B7">
          <w:rPr>
            <w:i w:val="0"/>
          </w:rPr>
          <w:delText xml:space="preserve">Use Case: Extract </w:delText>
        </w:r>
        <w:r w:rsidR="00137C04" w:rsidRPr="1FB8142C" w:rsidDel="008251B7">
          <w:rPr>
            <w:i w:val="0"/>
          </w:rPr>
          <w:delText>blood type</w:delText>
        </w:r>
        <w:r w:rsidRPr="1FB8142C" w:rsidDel="008251B7">
          <w:rPr>
            <w:i w:val="0"/>
          </w:rPr>
          <w:delText xml:space="preserve"> from speech.</w:delText>
        </w:r>
        <w:bookmarkStart w:id="1143" w:name="_Toc64825803"/>
        <w:bookmarkEnd w:id="1143"/>
      </w:del>
    </w:p>
    <w:p w14:paraId="2FEB92C2" w14:textId="305C59C7" w:rsidR="000C4CE7" w:rsidDel="008251B7" w:rsidRDefault="000C4CE7" w:rsidP="000C4CE7">
      <w:pPr>
        <w:rPr>
          <w:del w:id="1144" w:author=" " w:date="2021-02-21T17:44:00Z"/>
        </w:rPr>
      </w:pPr>
      <w:del w:id="1145"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Del="008251B7">
          <w:delText>blood type.</w:delText>
        </w:r>
        <w:bookmarkStart w:id="1146" w:name="_Toc64825804"/>
        <w:bookmarkEnd w:id="1146"/>
      </w:del>
    </w:p>
    <w:p w14:paraId="7B69E17B" w14:textId="61ECF597" w:rsidR="000C4CE7" w:rsidDel="008251B7" w:rsidRDefault="000C4CE7" w:rsidP="000C4CE7">
      <w:pPr>
        <w:rPr>
          <w:del w:id="1147" w:author=" " w:date="2021-02-21T17:44:00Z"/>
        </w:rPr>
      </w:pPr>
      <w:bookmarkStart w:id="1148" w:name="_Toc64825805"/>
      <w:bookmarkEnd w:id="1148"/>
    </w:p>
    <w:p w14:paraId="27FC370D" w14:textId="6C32B9F6" w:rsidR="000C4CE7" w:rsidDel="008251B7" w:rsidRDefault="000C4CE7" w:rsidP="000C4CE7">
      <w:pPr>
        <w:rPr>
          <w:del w:id="1149" w:author=" " w:date="2021-02-21T17:44:00Z"/>
        </w:rPr>
      </w:pPr>
      <w:del w:id="1150"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151" w:name="_Toc64825806"/>
        <w:bookmarkEnd w:id="1151"/>
      </w:del>
    </w:p>
    <w:p w14:paraId="11D8C1DF" w14:textId="71150CA6" w:rsidR="000C4CE7" w:rsidDel="008251B7" w:rsidRDefault="000C4CE7" w:rsidP="000C4CE7">
      <w:pPr>
        <w:rPr>
          <w:del w:id="1152" w:author=" " w:date="2021-02-21T17:44:00Z"/>
        </w:rPr>
      </w:pPr>
      <w:bookmarkStart w:id="1153" w:name="_Toc64825807"/>
      <w:bookmarkEnd w:id="1153"/>
    </w:p>
    <w:p w14:paraId="43923AD0" w14:textId="647B08C3" w:rsidR="000C4CE7" w:rsidDel="008251B7" w:rsidRDefault="000C4CE7" w:rsidP="000C4CE7">
      <w:pPr>
        <w:rPr>
          <w:del w:id="1154" w:author=" " w:date="2021-02-21T17:44:00Z"/>
        </w:rPr>
      </w:pPr>
      <w:del w:id="1155" w:author=" " w:date="2021-02-21T17:44:00Z">
        <w:r w:rsidRPr="11DACFD7" w:rsidDel="008251B7">
          <w:rPr>
            <w:b/>
            <w:bCs/>
          </w:rPr>
          <w:delText xml:space="preserve">Triggers: </w:delText>
        </w:r>
        <w:r w:rsidDel="008251B7">
          <w:delText>Voice activated communication with intent and context of “</w:delText>
        </w:r>
        <w:r w:rsidR="00137C04" w:rsidDel="008251B7">
          <w:delText>blood type</w:delText>
        </w:r>
        <w:r w:rsidDel="008251B7">
          <w:delText>”.</w:delText>
        </w:r>
        <w:bookmarkStart w:id="1156" w:name="_Toc64825808"/>
        <w:bookmarkEnd w:id="1156"/>
      </w:del>
    </w:p>
    <w:p w14:paraId="5BE71D3F" w14:textId="5F0C03AB" w:rsidR="000C4CE7" w:rsidDel="008251B7" w:rsidRDefault="000C4CE7" w:rsidP="000C4CE7">
      <w:pPr>
        <w:rPr>
          <w:del w:id="1157" w:author=" " w:date="2021-02-21T17:44:00Z"/>
        </w:rPr>
      </w:pPr>
      <w:bookmarkStart w:id="1158" w:name="_Toc64825809"/>
      <w:bookmarkEnd w:id="1158"/>
    </w:p>
    <w:p w14:paraId="4C59D201" w14:textId="6C6AC94A" w:rsidR="000C4CE7" w:rsidDel="008251B7" w:rsidRDefault="000C4CE7" w:rsidP="000C4CE7">
      <w:pPr>
        <w:rPr>
          <w:del w:id="1159" w:author=" " w:date="2021-02-21T17:44:00Z"/>
        </w:rPr>
      </w:pPr>
      <w:del w:id="1160"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Del="008251B7">
          <w:delText xml:space="preserve">blood type </w:delText>
        </w:r>
        <w:r w:rsidDel="008251B7">
          <w:delText xml:space="preserve">is </w:delText>
        </w:r>
        <w:r w:rsidR="00137C04" w:rsidDel="008251B7">
          <w:delText>O positive</w:delText>
        </w:r>
        <w:r w:rsidDel="008251B7">
          <w:delText xml:space="preserve">”. DialogFlow shall recognize the intents and entities of first name with value </w:delText>
        </w:r>
        <w:r w:rsidR="00137C04" w:rsidDel="008251B7">
          <w:delText>O positive</w:delText>
        </w:r>
        <w:r w:rsidDel="008251B7">
          <w:delText>.</w:delText>
        </w:r>
        <w:bookmarkStart w:id="1161" w:name="_Toc64825810"/>
        <w:bookmarkEnd w:id="1161"/>
      </w:del>
    </w:p>
    <w:p w14:paraId="2CDA3B38" w14:textId="57B9150A" w:rsidR="000C4CE7" w:rsidDel="008251B7" w:rsidRDefault="000C4CE7" w:rsidP="000C4CE7">
      <w:pPr>
        <w:rPr>
          <w:del w:id="1162" w:author=" " w:date="2021-02-21T17:44:00Z"/>
        </w:rPr>
      </w:pPr>
      <w:bookmarkStart w:id="1163" w:name="_Toc64825811"/>
      <w:bookmarkEnd w:id="1163"/>
    </w:p>
    <w:p w14:paraId="4B1E986D" w14:textId="281D8698" w:rsidR="000C4CE7" w:rsidDel="008251B7" w:rsidRDefault="000C4CE7" w:rsidP="000C4CE7">
      <w:pPr>
        <w:rPr>
          <w:del w:id="1164" w:author=" " w:date="2021-02-21T17:44:00Z"/>
        </w:rPr>
      </w:pPr>
      <w:del w:id="1165" w:author=" " w:date="2021-02-21T17:44:00Z">
        <w:r w:rsidRPr="11DACFD7" w:rsidDel="008251B7">
          <w:rPr>
            <w:b/>
            <w:bCs/>
          </w:rPr>
          <w:delText>Internal Precondition:</w:delText>
        </w:r>
        <w:r w:rsidDel="008251B7">
          <w:delText xml:space="preserve"> The internal precondition is that we have created a </w:delText>
        </w:r>
        <w:r w:rsidR="00137C04" w:rsidDel="008251B7">
          <w:delText xml:space="preserve">blood type </w:delText>
        </w:r>
        <w:r w:rsidDel="008251B7">
          <w:delText>intent, entity and parameter so that DialogFlow understands the trigger and what we want to do with it.</w:delText>
        </w:r>
        <w:bookmarkStart w:id="1166" w:name="_Toc64825812"/>
        <w:bookmarkEnd w:id="1166"/>
      </w:del>
    </w:p>
    <w:p w14:paraId="6FCA7991" w14:textId="0FC14A31" w:rsidR="000C4CE7" w:rsidDel="008251B7" w:rsidRDefault="000C4CE7" w:rsidP="000C4CE7">
      <w:pPr>
        <w:rPr>
          <w:del w:id="1167" w:author=" " w:date="2021-02-21T17:44:00Z"/>
          <w:b/>
          <w:bCs/>
        </w:rPr>
      </w:pPr>
      <w:bookmarkStart w:id="1168" w:name="_Toc64825813"/>
      <w:bookmarkEnd w:id="1168"/>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3E3C686F" w14:textId="2BB662A3" w:rsidTr="001356AD">
        <w:trPr>
          <w:del w:id="1169" w:author=" " w:date="2021-02-21T17:44:00Z"/>
        </w:trPr>
        <w:tc>
          <w:tcPr>
            <w:tcW w:w="3120" w:type="dxa"/>
          </w:tcPr>
          <w:p w14:paraId="45A6A610" w14:textId="3349CFC2" w:rsidR="000C4CE7" w:rsidDel="008251B7" w:rsidRDefault="000C4CE7" w:rsidP="001356AD">
            <w:pPr>
              <w:rPr>
                <w:del w:id="1170" w:author=" " w:date="2021-02-21T17:44:00Z"/>
              </w:rPr>
            </w:pPr>
            <w:del w:id="1171" w:author=" " w:date="2021-02-21T17:44:00Z">
              <w:r w:rsidRPr="30CB7F3E" w:rsidDel="008251B7">
                <w:rPr>
                  <w:b/>
                  <w:bCs/>
                </w:rPr>
                <w:delText>Input</w:delText>
              </w:r>
              <w:bookmarkStart w:id="1172" w:name="_Toc64825814"/>
              <w:bookmarkEnd w:id="1172"/>
            </w:del>
          </w:p>
        </w:tc>
        <w:tc>
          <w:tcPr>
            <w:tcW w:w="3120" w:type="dxa"/>
          </w:tcPr>
          <w:p w14:paraId="253D8D5B" w14:textId="667E33F5" w:rsidR="000C4CE7" w:rsidDel="008251B7" w:rsidRDefault="000C4CE7" w:rsidP="001356AD">
            <w:pPr>
              <w:rPr>
                <w:del w:id="1173" w:author=" " w:date="2021-02-21T17:44:00Z"/>
                <w:b/>
                <w:bCs/>
              </w:rPr>
            </w:pPr>
            <w:del w:id="1174" w:author=" " w:date="2021-02-21T17:44:00Z">
              <w:r w:rsidRPr="1D775C0C" w:rsidDel="008251B7">
                <w:rPr>
                  <w:b/>
                  <w:bCs/>
                </w:rPr>
                <w:delText>System</w:delText>
              </w:r>
              <w:bookmarkStart w:id="1175" w:name="_Toc64825815"/>
              <w:bookmarkEnd w:id="1175"/>
            </w:del>
          </w:p>
        </w:tc>
        <w:tc>
          <w:tcPr>
            <w:tcW w:w="3120" w:type="dxa"/>
          </w:tcPr>
          <w:p w14:paraId="456491DB" w14:textId="0C7626AD" w:rsidR="000C4CE7" w:rsidDel="008251B7" w:rsidRDefault="000C4CE7" w:rsidP="001356AD">
            <w:pPr>
              <w:rPr>
                <w:del w:id="1176" w:author=" " w:date="2021-02-21T17:44:00Z"/>
                <w:b/>
                <w:bCs/>
              </w:rPr>
            </w:pPr>
            <w:del w:id="1177" w:author=" " w:date="2021-02-21T17:44:00Z">
              <w:r w:rsidRPr="1D775C0C" w:rsidDel="008251B7">
                <w:rPr>
                  <w:b/>
                  <w:bCs/>
                </w:rPr>
                <w:delText>Output</w:delText>
              </w:r>
              <w:bookmarkStart w:id="1178" w:name="_Toc64825816"/>
              <w:bookmarkEnd w:id="1178"/>
            </w:del>
          </w:p>
        </w:tc>
        <w:bookmarkStart w:id="1179" w:name="_Toc64825817"/>
        <w:bookmarkEnd w:id="1179"/>
      </w:tr>
      <w:tr w:rsidR="000C4CE7" w:rsidDel="008251B7" w14:paraId="115D8CF1" w14:textId="682FF6CA" w:rsidTr="001356AD">
        <w:trPr>
          <w:del w:id="1180" w:author=" " w:date="2021-02-21T17:44:00Z"/>
        </w:trPr>
        <w:tc>
          <w:tcPr>
            <w:tcW w:w="3120" w:type="dxa"/>
          </w:tcPr>
          <w:p w14:paraId="2E7F370D" w14:textId="688487E5" w:rsidR="000C4CE7" w:rsidDel="008251B7" w:rsidRDefault="000C4CE7" w:rsidP="001356AD">
            <w:pPr>
              <w:rPr>
                <w:del w:id="1181" w:author=" " w:date="2021-02-21T17:44:00Z"/>
              </w:rPr>
            </w:pPr>
            <w:del w:id="1182" w:author=" " w:date="2021-02-21T17:44:00Z">
              <w:r w:rsidDel="008251B7">
                <w:delText>User talks into DialogFlow with “</w:delText>
              </w:r>
              <w:r w:rsidR="00137C04" w:rsidDel="008251B7">
                <w:delText>blood type</w:delText>
              </w:r>
              <w:r w:rsidDel="008251B7">
                <w:delText>” trigger.</w:delText>
              </w:r>
              <w:bookmarkStart w:id="1183" w:name="_Toc64825818"/>
              <w:bookmarkEnd w:id="1183"/>
            </w:del>
          </w:p>
        </w:tc>
        <w:tc>
          <w:tcPr>
            <w:tcW w:w="3120" w:type="dxa"/>
          </w:tcPr>
          <w:p w14:paraId="616FC78F" w14:textId="681B2629" w:rsidR="000C4CE7" w:rsidDel="008251B7" w:rsidRDefault="000C4CE7" w:rsidP="001356AD">
            <w:pPr>
              <w:rPr>
                <w:del w:id="1184" w:author=" " w:date="2021-02-21T17:44:00Z"/>
              </w:rPr>
            </w:pPr>
            <w:del w:id="1185" w:author=" " w:date="2021-02-21T17:44:00Z">
              <w:r w:rsidDel="008251B7">
                <w:delText xml:space="preserve">DialogFlow recognize </w:delText>
              </w:r>
              <w:r w:rsidR="00137C04" w:rsidDel="008251B7">
                <w:delText xml:space="preserve">blood type </w:delText>
              </w:r>
              <w:r w:rsidDel="008251B7">
                <w:delText>with intent and entity.</w:delText>
              </w:r>
              <w:bookmarkStart w:id="1186" w:name="_Toc64825819"/>
              <w:bookmarkEnd w:id="1186"/>
            </w:del>
          </w:p>
        </w:tc>
        <w:tc>
          <w:tcPr>
            <w:tcW w:w="3120" w:type="dxa"/>
          </w:tcPr>
          <w:p w14:paraId="1847B0FD" w14:textId="7493E11C" w:rsidR="000C4CE7" w:rsidDel="008251B7" w:rsidRDefault="000C4CE7" w:rsidP="001356AD">
            <w:pPr>
              <w:rPr>
                <w:del w:id="1187" w:author=" " w:date="2021-02-21T17:44:00Z"/>
              </w:rPr>
            </w:pPr>
            <w:bookmarkStart w:id="1188" w:name="_Toc64825820"/>
            <w:bookmarkEnd w:id="1188"/>
          </w:p>
        </w:tc>
        <w:bookmarkStart w:id="1189" w:name="_Toc64825821"/>
        <w:bookmarkEnd w:id="1189"/>
      </w:tr>
      <w:tr w:rsidR="000C4CE7" w:rsidDel="008251B7" w14:paraId="6FB2854E" w14:textId="51B23DB9" w:rsidTr="001356AD">
        <w:trPr>
          <w:del w:id="1190" w:author=" " w:date="2021-02-21T17:44:00Z"/>
        </w:trPr>
        <w:tc>
          <w:tcPr>
            <w:tcW w:w="3120" w:type="dxa"/>
          </w:tcPr>
          <w:p w14:paraId="4CF4A16A" w14:textId="131B9AE6" w:rsidR="000C4CE7" w:rsidDel="008251B7" w:rsidRDefault="000C4CE7" w:rsidP="001356AD">
            <w:pPr>
              <w:rPr>
                <w:del w:id="1191" w:author=" " w:date="2021-02-21T17:44:00Z"/>
              </w:rPr>
            </w:pPr>
            <w:bookmarkStart w:id="1192" w:name="_Toc64825822"/>
            <w:bookmarkEnd w:id="1192"/>
          </w:p>
        </w:tc>
        <w:tc>
          <w:tcPr>
            <w:tcW w:w="3120" w:type="dxa"/>
          </w:tcPr>
          <w:p w14:paraId="5FE12B42" w14:textId="2B924603" w:rsidR="000C4CE7" w:rsidDel="008251B7" w:rsidRDefault="00137C04" w:rsidP="001356AD">
            <w:pPr>
              <w:rPr>
                <w:del w:id="1193" w:author=" " w:date="2021-02-21T17:44:00Z"/>
              </w:rPr>
            </w:pPr>
            <w:del w:id="1194" w:author=" " w:date="2021-02-21T17:44:00Z">
              <w:r w:rsidDel="008251B7">
                <w:delText xml:space="preserve">blood type </w:delText>
              </w:r>
              <w:r w:rsidR="000C4CE7" w:rsidDel="008251B7">
                <w:delText>is stored and sent to webhook</w:delText>
              </w:r>
              <w:bookmarkStart w:id="1195" w:name="_Toc64825823"/>
              <w:bookmarkEnd w:id="1195"/>
            </w:del>
          </w:p>
        </w:tc>
        <w:tc>
          <w:tcPr>
            <w:tcW w:w="3120" w:type="dxa"/>
          </w:tcPr>
          <w:p w14:paraId="5C457551" w14:textId="25949F5B" w:rsidR="000C4CE7" w:rsidDel="008251B7" w:rsidRDefault="000C4CE7" w:rsidP="001356AD">
            <w:pPr>
              <w:rPr>
                <w:del w:id="1196" w:author=" " w:date="2021-02-21T17:44:00Z"/>
              </w:rPr>
            </w:pPr>
            <w:bookmarkStart w:id="1197" w:name="_Toc64825824"/>
            <w:bookmarkEnd w:id="1197"/>
          </w:p>
        </w:tc>
        <w:bookmarkStart w:id="1198" w:name="_Toc64825825"/>
        <w:bookmarkEnd w:id="1198"/>
      </w:tr>
      <w:tr w:rsidR="000C4CE7" w:rsidDel="008251B7" w14:paraId="5B69D4E6" w14:textId="7E98354A" w:rsidTr="001356AD">
        <w:trPr>
          <w:del w:id="1199" w:author=" " w:date="2021-02-21T17:44:00Z"/>
        </w:trPr>
        <w:tc>
          <w:tcPr>
            <w:tcW w:w="3120" w:type="dxa"/>
          </w:tcPr>
          <w:p w14:paraId="2EB0FC38" w14:textId="3DF6CFFA" w:rsidR="000C4CE7" w:rsidDel="008251B7" w:rsidRDefault="000C4CE7" w:rsidP="001356AD">
            <w:pPr>
              <w:rPr>
                <w:del w:id="1200" w:author=" " w:date="2021-02-21T17:44:00Z"/>
              </w:rPr>
            </w:pPr>
            <w:bookmarkStart w:id="1201" w:name="_Toc64825826"/>
            <w:bookmarkEnd w:id="1201"/>
          </w:p>
        </w:tc>
        <w:tc>
          <w:tcPr>
            <w:tcW w:w="3120" w:type="dxa"/>
          </w:tcPr>
          <w:p w14:paraId="56C8C5FC" w14:textId="034A613B" w:rsidR="000C4CE7" w:rsidDel="008251B7" w:rsidRDefault="000C4CE7" w:rsidP="001356AD">
            <w:pPr>
              <w:rPr>
                <w:del w:id="1202" w:author=" " w:date="2021-02-21T17:44:00Z"/>
              </w:rPr>
            </w:pPr>
            <w:del w:id="1203" w:author=" " w:date="2021-02-21T17:44:00Z">
              <w:r w:rsidDel="008251B7">
                <w:delText xml:space="preserve">DialogFlow recognizes </w:delText>
              </w:r>
              <w:r w:rsidR="00137C04" w:rsidDel="008251B7">
                <w:delText xml:space="preserve">blood type </w:delText>
              </w:r>
              <w:r w:rsidDel="008251B7">
                <w:delText>intent</w:delText>
              </w:r>
              <w:bookmarkStart w:id="1204" w:name="_Toc64825827"/>
              <w:bookmarkEnd w:id="1204"/>
            </w:del>
          </w:p>
        </w:tc>
        <w:tc>
          <w:tcPr>
            <w:tcW w:w="3120" w:type="dxa"/>
          </w:tcPr>
          <w:p w14:paraId="6F6045FC" w14:textId="39940533" w:rsidR="000C4CE7" w:rsidDel="008251B7" w:rsidRDefault="000C4CE7" w:rsidP="001356AD">
            <w:pPr>
              <w:rPr>
                <w:del w:id="1205" w:author=" " w:date="2021-02-21T17:44:00Z"/>
              </w:rPr>
            </w:pPr>
            <w:del w:id="1206" w:author=" " w:date="2021-02-21T17:44:00Z">
              <w:r w:rsidDel="008251B7">
                <w:delText>Responds to user and moves to next step.</w:delText>
              </w:r>
              <w:bookmarkStart w:id="1207" w:name="_Toc64825828"/>
              <w:bookmarkEnd w:id="1207"/>
            </w:del>
          </w:p>
        </w:tc>
        <w:bookmarkStart w:id="1208" w:name="_Toc64825829"/>
        <w:bookmarkEnd w:id="1208"/>
      </w:tr>
    </w:tbl>
    <w:p w14:paraId="06195B3E" w14:textId="0743FBD1" w:rsidR="000C4CE7" w:rsidRPr="00A949AF" w:rsidDel="008251B7" w:rsidRDefault="000C4CE7" w:rsidP="1FB8142C">
      <w:pPr>
        <w:pStyle w:val="Heading3"/>
        <w:numPr>
          <w:ilvl w:val="1"/>
          <w:numId w:val="8"/>
        </w:numPr>
        <w:rPr>
          <w:del w:id="1209" w:author=" " w:date="2021-02-21T17:44:00Z"/>
          <w:i w:val="0"/>
        </w:rPr>
      </w:pPr>
      <w:del w:id="1210" w:author=" " w:date="2021-02-21T17:44:00Z">
        <w:r w:rsidRPr="1FB8142C" w:rsidDel="008251B7">
          <w:rPr>
            <w:i w:val="0"/>
          </w:rPr>
          <w:delText>Use Case: Extract</w:delText>
        </w:r>
        <w:r w:rsidR="00137C04" w:rsidRPr="1FB8142C" w:rsidDel="008251B7">
          <w:rPr>
            <w:i w:val="0"/>
          </w:rPr>
          <w:delText xml:space="preserve"> heart rate</w:delText>
        </w:r>
        <w:r w:rsidRPr="1FB8142C" w:rsidDel="008251B7">
          <w:rPr>
            <w:i w:val="0"/>
          </w:rPr>
          <w:delText xml:space="preserve"> from speech.</w:delText>
        </w:r>
        <w:bookmarkStart w:id="1211" w:name="_Toc64825830"/>
        <w:bookmarkEnd w:id="1211"/>
      </w:del>
    </w:p>
    <w:p w14:paraId="15CE0B47" w14:textId="605B1D34" w:rsidR="000C4CE7" w:rsidDel="008251B7" w:rsidRDefault="000C4CE7" w:rsidP="000C4CE7">
      <w:pPr>
        <w:rPr>
          <w:del w:id="1212" w:author=" " w:date="2021-02-21T17:44:00Z"/>
        </w:rPr>
      </w:pPr>
      <w:del w:id="1213"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Del="008251B7">
          <w:delText>heart rate.</w:delText>
        </w:r>
        <w:bookmarkStart w:id="1214" w:name="_Toc64825831"/>
        <w:bookmarkEnd w:id="1214"/>
      </w:del>
    </w:p>
    <w:p w14:paraId="1C936DA6" w14:textId="227C49FB" w:rsidR="000C4CE7" w:rsidDel="008251B7" w:rsidRDefault="000C4CE7" w:rsidP="000C4CE7">
      <w:pPr>
        <w:rPr>
          <w:del w:id="1215" w:author=" " w:date="2021-02-21T17:44:00Z"/>
        </w:rPr>
      </w:pPr>
      <w:bookmarkStart w:id="1216" w:name="_Toc64825832"/>
      <w:bookmarkEnd w:id="1216"/>
    </w:p>
    <w:p w14:paraId="5EE23E63" w14:textId="20BADE50" w:rsidR="000C4CE7" w:rsidDel="008251B7" w:rsidRDefault="000C4CE7" w:rsidP="000C4CE7">
      <w:pPr>
        <w:rPr>
          <w:del w:id="1217" w:author=" " w:date="2021-02-21T17:44:00Z"/>
        </w:rPr>
      </w:pPr>
      <w:del w:id="1218"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219" w:name="_Toc64825833"/>
        <w:bookmarkEnd w:id="1219"/>
      </w:del>
    </w:p>
    <w:p w14:paraId="288047F0" w14:textId="3BEF666C" w:rsidR="000C4CE7" w:rsidDel="008251B7" w:rsidRDefault="000C4CE7" w:rsidP="000C4CE7">
      <w:pPr>
        <w:rPr>
          <w:del w:id="1220" w:author=" " w:date="2021-02-21T17:44:00Z"/>
        </w:rPr>
      </w:pPr>
      <w:bookmarkStart w:id="1221" w:name="_Toc64825834"/>
      <w:bookmarkEnd w:id="1221"/>
    </w:p>
    <w:p w14:paraId="5C549236" w14:textId="6DF7D2ED" w:rsidR="000C4CE7" w:rsidDel="008251B7" w:rsidRDefault="000C4CE7" w:rsidP="000C4CE7">
      <w:pPr>
        <w:rPr>
          <w:del w:id="1222" w:author=" " w:date="2021-02-21T17:44:00Z"/>
        </w:rPr>
      </w:pPr>
      <w:del w:id="1223" w:author=" " w:date="2021-02-21T17:44:00Z">
        <w:r w:rsidRPr="11DACFD7" w:rsidDel="008251B7">
          <w:rPr>
            <w:b/>
            <w:bCs/>
          </w:rPr>
          <w:delText xml:space="preserve">Triggers: </w:delText>
        </w:r>
        <w:r w:rsidDel="008251B7">
          <w:delText>Voice activated communication with intent and context of “</w:delText>
        </w:r>
        <w:r w:rsidR="00137C04" w:rsidDel="008251B7">
          <w:delText>heart rate</w:delText>
        </w:r>
        <w:r w:rsidDel="008251B7">
          <w:delText>”.</w:delText>
        </w:r>
        <w:bookmarkStart w:id="1224" w:name="_Toc64825835"/>
        <w:bookmarkEnd w:id="1224"/>
      </w:del>
    </w:p>
    <w:p w14:paraId="3379FB28" w14:textId="5763BC77" w:rsidR="000C4CE7" w:rsidDel="008251B7" w:rsidRDefault="000C4CE7" w:rsidP="000C4CE7">
      <w:pPr>
        <w:rPr>
          <w:del w:id="1225" w:author=" " w:date="2021-02-21T17:44:00Z"/>
        </w:rPr>
      </w:pPr>
      <w:bookmarkStart w:id="1226" w:name="_Toc64825836"/>
      <w:bookmarkEnd w:id="1226"/>
    </w:p>
    <w:p w14:paraId="69A509B1" w14:textId="1A6B9513" w:rsidR="000C4CE7" w:rsidDel="008251B7" w:rsidRDefault="000C4CE7" w:rsidP="000C4CE7">
      <w:pPr>
        <w:rPr>
          <w:del w:id="1227" w:author=" " w:date="2021-02-21T17:44:00Z"/>
        </w:rPr>
      </w:pPr>
      <w:del w:id="1228"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Del="008251B7">
          <w:delText xml:space="preserve">heart rate </w:delText>
        </w:r>
        <w:r w:rsidDel="008251B7">
          <w:delText xml:space="preserve">is x”. DialogFlow shall recognize the intents and entities </w:delText>
        </w:r>
        <w:r w:rsidR="00137C04" w:rsidDel="008251B7">
          <w:delText xml:space="preserve">of heart rate </w:delText>
        </w:r>
        <w:r w:rsidDel="008251B7">
          <w:delText>with value x.</w:delText>
        </w:r>
        <w:bookmarkStart w:id="1229" w:name="_Toc64825837"/>
        <w:bookmarkEnd w:id="1229"/>
      </w:del>
    </w:p>
    <w:p w14:paraId="7B71B52C" w14:textId="2C42CC2D" w:rsidR="000C4CE7" w:rsidDel="008251B7" w:rsidRDefault="000C4CE7" w:rsidP="000C4CE7">
      <w:pPr>
        <w:rPr>
          <w:del w:id="1230" w:author=" " w:date="2021-02-21T17:44:00Z"/>
        </w:rPr>
      </w:pPr>
      <w:bookmarkStart w:id="1231" w:name="_Toc64825838"/>
      <w:bookmarkEnd w:id="1231"/>
    </w:p>
    <w:p w14:paraId="54404C13" w14:textId="24EA4634" w:rsidR="000C4CE7" w:rsidDel="008251B7" w:rsidRDefault="000C4CE7" w:rsidP="000C4CE7">
      <w:pPr>
        <w:rPr>
          <w:del w:id="1232" w:author=" " w:date="2021-02-21T17:44:00Z"/>
        </w:rPr>
      </w:pPr>
      <w:del w:id="1233" w:author=" " w:date="2021-02-21T17:44:00Z">
        <w:r w:rsidRPr="11DACFD7" w:rsidDel="008251B7">
          <w:rPr>
            <w:b/>
            <w:bCs/>
          </w:rPr>
          <w:delText>Internal Precondition:</w:delText>
        </w:r>
        <w:r w:rsidDel="008251B7">
          <w:delText xml:space="preserve"> The internal precondition is that we have created a </w:delText>
        </w:r>
        <w:r w:rsidR="00137C04" w:rsidDel="008251B7">
          <w:delText xml:space="preserve">heart rate </w:delText>
        </w:r>
        <w:r w:rsidDel="008251B7">
          <w:delText>intent, entity and parameter so that DialogFlow understands the trigger and what we want to do with it.</w:delText>
        </w:r>
        <w:bookmarkStart w:id="1234" w:name="_Toc64825839"/>
        <w:bookmarkEnd w:id="1234"/>
      </w:del>
    </w:p>
    <w:p w14:paraId="41B34EBE" w14:textId="4A93F4C2" w:rsidR="000C4CE7" w:rsidDel="008251B7" w:rsidRDefault="000C4CE7" w:rsidP="000C4CE7">
      <w:pPr>
        <w:rPr>
          <w:del w:id="1235" w:author=" " w:date="2021-02-21T17:44:00Z"/>
          <w:b/>
          <w:bCs/>
        </w:rPr>
      </w:pPr>
      <w:bookmarkStart w:id="1236" w:name="_Toc64825840"/>
      <w:bookmarkEnd w:id="1236"/>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6F2609D0" w14:textId="31E4FA3F" w:rsidTr="001356AD">
        <w:trPr>
          <w:del w:id="1237" w:author=" " w:date="2021-02-21T17:44:00Z"/>
        </w:trPr>
        <w:tc>
          <w:tcPr>
            <w:tcW w:w="3120" w:type="dxa"/>
          </w:tcPr>
          <w:p w14:paraId="16E0A0B3" w14:textId="086ADC70" w:rsidR="000C4CE7" w:rsidDel="008251B7" w:rsidRDefault="000C4CE7" w:rsidP="001356AD">
            <w:pPr>
              <w:rPr>
                <w:del w:id="1238" w:author=" " w:date="2021-02-21T17:44:00Z"/>
              </w:rPr>
            </w:pPr>
            <w:del w:id="1239" w:author=" " w:date="2021-02-21T17:44:00Z">
              <w:r w:rsidRPr="30CB7F3E" w:rsidDel="008251B7">
                <w:rPr>
                  <w:b/>
                  <w:bCs/>
                </w:rPr>
                <w:delText>Input</w:delText>
              </w:r>
              <w:bookmarkStart w:id="1240" w:name="_Toc64825841"/>
              <w:bookmarkEnd w:id="1240"/>
            </w:del>
          </w:p>
        </w:tc>
        <w:tc>
          <w:tcPr>
            <w:tcW w:w="3120" w:type="dxa"/>
          </w:tcPr>
          <w:p w14:paraId="4281A60E" w14:textId="785052C4" w:rsidR="000C4CE7" w:rsidDel="008251B7" w:rsidRDefault="000C4CE7" w:rsidP="001356AD">
            <w:pPr>
              <w:rPr>
                <w:del w:id="1241" w:author=" " w:date="2021-02-21T17:44:00Z"/>
                <w:b/>
                <w:bCs/>
              </w:rPr>
            </w:pPr>
            <w:del w:id="1242" w:author=" " w:date="2021-02-21T17:44:00Z">
              <w:r w:rsidRPr="1D775C0C" w:rsidDel="008251B7">
                <w:rPr>
                  <w:b/>
                  <w:bCs/>
                </w:rPr>
                <w:delText>System</w:delText>
              </w:r>
              <w:bookmarkStart w:id="1243" w:name="_Toc64825842"/>
              <w:bookmarkEnd w:id="1243"/>
            </w:del>
          </w:p>
        </w:tc>
        <w:tc>
          <w:tcPr>
            <w:tcW w:w="3120" w:type="dxa"/>
          </w:tcPr>
          <w:p w14:paraId="02CC3551" w14:textId="323B8EE0" w:rsidR="000C4CE7" w:rsidDel="008251B7" w:rsidRDefault="000C4CE7" w:rsidP="001356AD">
            <w:pPr>
              <w:rPr>
                <w:del w:id="1244" w:author=" " w:date="2021-02-21T17:44:00Z"/>
                <w:b/>
                <w:bCs/>
              </w:rPr>
            </w:pPr>
            <w:del w:id="1245" w:author=" " w:date="2021-02-21T17:44:00Z">
              <w:r w:rsidRPr="1D775C0C" w:rsidDel="008251B7">
                <w:rPr>
                  <w:b/>
                  <w:bCs/>
                </w:rPr>
                <w:delText>Output</w:delText>
              </w:r>
              <w:bookmarkStart w:id="1246" w:name="_Toc64825843"/>
              <w:bookmarkEnd w:id="1246"/>
            </w:del>
          </w:p>
        </w:tc>
        <w:bookmarkStart w:id="1247" w:name="_Toc64825844"/>
        <w:bookmarkEnd w:id="1247"/>
      </w:tr>
      <w:tr w:rsidR="000C4CE7" w:rsidDel="008251B7" w14:paraId="1905003E" w14:textId="6F51983A" w:rsidTr="001356AD">
        <w:trPr>
          <w:del w:id="1248" w:author=" " w:date="2021-02-21T17:44:00Z"/>
        </w:trPr>
        <w:tc>
          <w:tcPr>
            <w:tcW w:w="3120" w:type="dxa"/>
          </w:tcPr>
          <w:p w14:paraId="215362E8" w14:textId="01B9305D" w:rsidR="000C4CE7" w:rsidDel="008251B7" w:rsidRDefault="000C4CE7" w:rsidP="001356AD">
            <w:pPr>
              <w:rPr>
                <w:del w:id="1249" w:author=" " w:date="2021-02-21T17:44:00Z"/>
              </w:rPr>
            </w:pPr>
            <w:del w:id="1250" w:author=" " w:date="2021-02-21T17:44:00Z">
              <w:r w:rsidDel="008251B7">
                <w:delText>User talks into DialogFlow with “</w:delText>
              </w:r>
              <w:r w:rsidR="00137C04" w:rsidDel="008251B7">
                <w:delText>heart rate</w:delText>
              </w:r>
              <w:r w:rsidDel="008251B7">
                <w:delText>” trigger.</w:delText>
              </w:r>
              <w:bookmarkStart w:id="1251" w:name="_Toc64825845"/>
              <w:bookmarkEnd w:id="1251"/>
            </w:del>
          </w:p>
        </w:tc>
        <w:tc>
          <w:tcPr>
            <w:tcW w:w="3120" w:type="dxa"/>
          </w:tcPr>
          <w:p w14:paraId="17062FE2" w14:textId="4D89C47B" w:rsidR="000C4CE7" w:rsidDel="008251B7" w:rsidRDefault="000C4CE7" w:rsidP="001356AD">
            <w:pPr>
              <w:rPr>
                <w:del w:id="1252" w:author=" " w:date="2021-02-21T17:44:00Z"/>
              </w:rPr>
            </w:pPr>
            <w:del w:id="1253" w:author=" " w:date="2021-02-21T17:44:00Z">
              <w:r w:rsidDel="008251B7">
                <w:delText xml:space="preserve">DialogFlow recognize </w:delText>
              </w:r>
              <w:r w:rsidR="00137C04" w:rsidDel="008251B7">
                <w:delText xml:space="preserve">heart rate </w:delText>
              </w:r>
              <w:r w:rsidDel="008251B7">
                <w:delText>with intent and entity.</w:delText>
              </w:r>
              <w:bookmarkStart w:id="1254" w:name="_Toc64825846"/>
              <w:bookmarkEnd w:id="1254"/>
            </w:del>
          </w:p>
        </w:tc>
        <w:tc>
          <w:tcPr>
            <w:tcW w:w="3120" w:type="dxa"/>
          </w:tcPr>
          <w:p w14:paraId="63679D28" w14:textId="39438BA9" w:rsidR="000C4CE7" w:rsidDel="008251B7" w:rsidRDefault="000C4CE7" w:rsidP="001356AD">
            <w:pPr>
              <w:rPr>
                <w:del w:id="1255" w:author=" " w:date="2021-02-21T17:44:00Z"/>
              </w:rPr>
            </w:pPr>
            <w:bookmarkStart w:id="1256" w:name="_Toc64825847"/>
            <w:bookmarkEnd w:id="1256"/>
          </w:p>
        </w:tc>
        <w:bookmarkStart w:id="1257" w:name="_Toc64825848"/>
        <w:bookmarkEnd w:id="1257"/>
      </w:tr>
      <w:tr w:rsidR="000C4CE7" w:rsidDel="008251B7" w14:paraId="723B0227" w14:textId="59E6083C" w:rsidTr="001356AD">
        <w:trPr>
          <w:del w:id="1258" w:author=" " w:date="2021-02-21T17:44:00Z"/>
        </w:trPr>
        <w:tc>
          <w:tcPr>
            <w:tcW w:w="3120" w:type="dxa"/>
          </w:tcPr>
          <w:p w14:paraId="6FE715E6" w14:textId="2849CE00" w:rsidR="000C4CE7" w:rsidDel="008251B7" w:rsidRDefault="000C4CE7" w:rsidP="001356AD">
            <w:pPr>
              <w:rPr>
                <w:del w:id="1259" w:author=" " w:date="2021-02-21T17:44:00Z"/>
              </w:rPr>
            </w:pPr>
            <w:bookmarkStart w:id="1260" w:name="_Toc64825849"/>
            <w:bookmarkEnd w:id="1260"/>
          </w:p>
        </w:tc>
        <w:tc>
          <w:tcPr>
            <w:tcW w:w="3120" w:type="dxa"/>
          </w:tcPr>
          <w:p w14:paraId="0F400E6C" w14:textId="2853DA0E" w:rsidR="000C4CE7" w:rsidDel="008251B7" w:rsidRDefault="00137C04" w:rsidP="001356AD">
            <w:pPr>
              <w:rPr>
                <w:del w:id="1261" w:author=" " w:date="2021-02-21T17:44:00Z"/>
              </w:rPr>
            </w:pPr>
            <w:del w:id="1262" w:author=" " w:date="2021-02-21T17:44:00Z">
              <w:r w:rsidDel="008251B7">
                <w:delText xml:space="preserve">heart rate </w:delText>
              </w:r>
              <w:r w:rsidR="000C4CE7" w:rsidDel="008251B7">
                <w:delText>is stored and sent to webhook</w:delText>
              </w:r>
              <w:bookmarkStart w:id="1263" w:name="_Toc64825850"/>
              <w:bookmarkEnd w:id="1263"/>
            </w:del>
          </w:p>
        </w:tc>
        <w:tc>
          <w:tcPr>
            <w:tcW w:w="3120" w:type="dxa"/>
          </w:tcPr>
          <w:p w14:paraId="2775EE12" w14:textId="33E100BC" w:rsidR="000C4CE7" w:rsidDel="008251B7" w:rsidRDefault="000C4CE7" w:rsidP="001356AD">
            <w:pPr>
              <w:rPr>
                <w:del w:id="1264" w:author=" " w:date="2021-02-21T17:44:00Z"/>
              </w:rPr>
            </w:pPr>
            <w:bookmarkStart w:id="1265" w:name="_Toc64825851"/>
            <w:bookmarkEnd w:id="1265"/>
          </w:p>
        </w:tc>
        <w:bookmarkStart w:id="1266" w:name="_Toc64825852"/>
        <w:bookmarkEnd w:id="1266"/>
      </w:tr>
      <w:tr w:rsidR="000C4CE7" w:rsidDel="008251B7" w14:paraId="0F7A2AD3" w14:textId="0A811492" w:rsidTr="001356AD">
        <w:trPr>
          <w:del w:id="1267" w:author=" " w:date="2021-02-21T17:44:00Z"/>
        </w:trPr>
        <w:tc>
          <w:tcPr>
            <w:tcW w:w="3120" w:type="dxa"/>
          </w:tcPr>
          <w:p w14:paraId="5CCE754C" w14:textId="68D6BAC3" w:rsidR="000C4CE7" w:rsidDel="008251B7" w:rsidRDefault="000C4CE7" w:rsidP="001356AD">
            <w:pPr>
              <w:rPr>
                <w:del w:id="1268" w:author=" " w:date="2021-02-21T17:44:00Z"/>
              </w:rPr>
            </w:pPr>
            <w:bookmarkStart w:id="1269" w:name="_Toc64825853"/>
            <w:bookmarkEnd w:id="1269"/>
          </w:p>
        </w:tc>
        <w:tc>
          <w:tcPr>
            <w:tcW w:w="3120" w:type="dxa"/>
          </w:tcPr>
          <w:p w14:paraId="7776CA6F" w14:textId="62BA15FD" w:rsidR="000C4CE7" w:rsidDel="008251B7" w:rsidRDefault="000C4CE7" w:rsidP="001356AD">
            <w:pPr>
              <w:rPr>
                <w:del w:id="1270" w:author=" " w:date="2021-02-21T17:44:00Z"/>
              </w:rPr>
            </w:pPr>
            <w:del w:id="1271" w:author=" " w:date="2021-02-21T17:44:00Z">
              <w:r w:rsidDel="008251B7">
                <w:delText xml:space="preserve">DialogFlow recognizes </w:delText>
              </w:r>
              <w:r w:rsidR="00137C04" w:rsidDel="008251B7">
                <w:delText xml:space="preserve">heart rate </w:delText>
              </w:r>
              <w:r w:rsidDel="008251B7">
                <w:delText>intent</w:delText>
              </w:r>
              <w:bookmarkStart w:id="1272" w:name="_Toc64825854"/>
              <w:bookmarkEnd w:id="1272"/>
            </w:del>
          </w:p>
        </w:tc>
        <w:tc>
          <w:tcPr>
            <w:tcW w:w="3120" w:type="dxa"/>
          </w:tcPr>
          <w:p w14:paraId="2340FEC2" w14:textId="2A25E2F8" w:rsidR="000C4CE7" w:rsidDel="008251B7" w:rsidRDefault="000C4CE7" w:rsidP="001356AD">
            <w:pPr>
              <w:rPr>
                <w:del w:id="1273" w:author=" " w:date="2021-02-21T17:44:00Z"/>
              </w:rPr>
            </w:pPr>
            <w:del w:id="1274" w:author=" " w:date="2021-02-21T17:44:00Z">
              <w:r w:rsidDel="008251B7">
                <w:delText>Responds to user and moves to next step.</w:delText>
              </w:r>
              <w:bookmarkStart w:id="1275" w:name="_Toc64825855"/>
              <w:bookmarkEnd w:id="1275"/>
            </w:del>
          </w:p>
        </w:tc>
        <w:bookmarkStart w:id="1276" w:name="_Toc64825856"/>
        <w:bookmarkEnd w:id="1276"/>
      </w:tr>
    </w:tbl>
    <w:p w14:paraId="5CC9AC07" w14:textId="079FBEB3" w:rsidR="000C4CE7" w:rsidRPr="00A949AF" w:rsidDel="008251B7" w:rsidRDefault="000C4CE7" w:rsidP="1FB8142C">
      <w:pPr>
        <w:pStyle w:val="Heading3"/>
        <w:numPr>
          <w:ilvl w:val="1"/>
          <w:numId w:val="8"/>
        </w:numPr>
        <w:rPr>
          <w:del w:id="1277" w:author=" " w:date="2021-02-21T17:44:00Z"/>
          <w:i w:val="0"/>
        </w:rPr>
      </w:pPr>
      <w:del w:id="1278" w:author=" " w:date="2021-02-21T17:44:00Z">
        <w:r w:rsidRPr="1FB8142C" w:rsidDel="008251B7">
          <w:rPr>
            <w:i w:val="0"/>
          </w:rPr>
          <w:delText xml:space="preserve">Use Case: Extract </w:delText>
        </w:r>
        <w:r w:rsidR="00137C04" w:rsidRPr="1FB8142C" w:rsidDel="008251B7">
          <w:rPr>
            <w:i w:val="0"/>
          </w:rPr>
          <w:delText>age</w:delText>
        </w:r>
        <w:r w:rsidRPr="1FB8142C" w:rsidDel="008251B7">
          <w:rPr>
            <w:i w:val="0"/>
          </w:rPr>
          <w:delText xml:space="preserve"> from speech.</w:delText>
        </w:r>
        <w:bookmarkStart w:id="1279" w:name="_Toc64825857"/>
        <w:bookmarkEnd w:id="1279"/>
      </w:del>
    </w:p>
    <w:p w14:paraId="3FD97E68" w14:textId="6E3B0B01" w:rsidR="000C4CE7" w:rsidDel="008251B7" w:rsidRDefault="000C4CE7" w:rsidP="000C4CE7">
      <w:pPr>
        <w:rPr>
          <w:del w:id="1280" w:author=" " w:date="2021-02-21T17:44:00Z"/>
        </w:rPr>
      </w:pPr>
      <w:del w:id="1281"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Del="008251B7">
          <w:delText>age.</w:delText>
        </w:r>
        <w:bookmarkStart w:id="1282" w:name="_Toc64825858"/>
        <w:bookmarkEnd w:id="1282"/>
      </w:del>
    </w:p>
    <w:p w14:paraId="15D32AE9" w14:textId="6A2219F3" w:rsidR="000C4CE7" w:rsidDel="008251B7" w:rsidRDefault="000C4CE7" w:rsidP="000C4CE7">
      <w:pPr>
        <w:rPr>
          <w:del w:id="1283" w:author=" " w:date="2021-02-21T17:44:00Z"/>
        </w:rPr>
      </w:pPr>
      <w:bookmarkStart w:id="1284" w:name="_Toc64825859"/>
      <w:bookmarkEnd w:id="1284"/>
    </w:p>
    <w:p w14:paraId="6121D8ED" w14:textId="3635959E" w:rsidR="000C4CE7" w:rsidDel="008251B7" w:rsidRDefault="000C4CE7" w:rsidP="000C4CE7">
      <w:pPr>
        <w:rPr>
          <w:del w:id="1285" w:author=" " w:date="2021-02-21T17:44:00Z"/>
        </w:rPr>
      </w:pPr>
      <w:del w:id="1286"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287" w:name="_Toc64825860"/>
        <w:bookmarkEnd w:id="1287"/>
      </w:del>
    </w:p>
    <w:p w14:paraId="6A8BE359" w14:textId="40B9955B" w:rsidR="000C4CE7" w:rsidDel="008251B7" w:rsidRDefault="000C4CE7" w:rsidP="000C4CE7">
      <w:pPr>
        <w:rPr>
          <w:del w:id="1288" w:author=" " w:date="2021-02-21T17:44:00Z"/>
        </w:rPr>
      </w:pPr>
      <w:bookmarkStart w:id="1289" w:name="_Toc64825861"/>
      <w:bookmarkEnd w:id="1289"/>
    </w:p>
    <w:p w14:paraId="139DB2B7" w14:textId="3295A521" w:rsidR="000C4CE7" w:rsidDel="008251B7" w:rsidRDefault="000C4CE7" w:rsidP="000C4CE7">
      <w:pPr>
        <w:rPr>
          <w:del w:id="1290" w:author=" " w:date="2021-02-21T17:44:00Z"/>
        </w:rPr>
      </w:pPr>
      <w:del w:id="1291" w:author=" " w:date="2021-02-21T17:44:00Z">
        <w:r w:rsidRPr="11DACFD7" w:rsidDel="008251B7">
          <w:rPr>
            <w:b/>
            <w:bCs/>
          </w:rPr>
          <w:delText xml:space="preserve">Triggers: </w:delText>
        </w:r>
        <w:r w:rsidDel="008251B7">
          <w:delText>Voice activated communication with intent and context of “</w:delText>
        </w:r>
        <w:r w:rsidR="00137C04" w:rsidDel="008251B7">
          <w:delText>age</w:delText>
        </w:r>
        <w:r w:rsidDel="008251B7">
          <w:delText>”.</w:delText>
        </w:r>
        <w:bookmarkStart w:id="1292" w:name="_Toc64825862"/>
        <w:bookmarkEnd w:id="1292"/>
      </w:del>
    </w:p>
    <w:p w14:paraId="23DDC0BE" w14:textId="31ECBF27" w:rsidR="000C4CE7" w:rsidDel="008251B7" w:rsidRDefault="000C4CE7" w:rsidP="000C4CE7">
      <w:pPr>
        <w:rPr>
          <w:del w:id="1293" w:author=" " w:date="2021-02-21T17:44:00Z"/>
        </w:rPr>
      </w:pPr>
      <w:bookmarkStart w:id="1294" w:name="_Toc64825863"/>
      <w:bookmarkEnd w:id="1294"/>
    </w:p>
    <w:p w14:paraId="0D37FD96" w14:textId="24969662" w:rsidR="000C4CE7" w:rsidDel="008251B7" w:rsidRDefault="000C4CE7" w:rsidP="000C4CE7">
      <w:pPr>
        <w:rPr>
          <w:del w:id="1295" w:author=" " w:date="2021-02-21T17:44:00Z"/>
        </w:rPr>
      </w:pPr>
      <w:del w:id="1296"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Del="008251B7">
          <w:delText xml:space="preserve">age </w:delText>
        </w:r>
        <w:r w:rsidDel="008251B7">
          <w:delText xml:space="preserve">is x”. DialogFlow shall recognize the intents and entities of </w:delText>
        </w:r>
        <w:r w:rsidR="00137C04" w:rsidDel="008251B7">
          <w:delText xml:space="preserve">age </w:delText>
        </w:r>
        <w:r w:rsidDel="008251B7">
          <w:delText>with value x.</w:delText>
        </w:r>
        <w:bookmarkStart w:id="1297" w:name="_Toc64825864"/>
        <w:bookmarkEnd w:id="1297"/>
      </w:del>
    </w:p>
    <w:p w14:paraId="38081EB0" w14:textId="4013F994" w:rsidR="000C4CE7" w:rsidDel="008251B7" w:rsidRDefault="000C4CE7" w:rsidP="000C4CE7">
      <w:pPr>
        <w:rPr>
          <w:del w:id="1298" w:author=" " w:date="2021-02-21T17:44:00Z"/>
        </w:rPr>
      </w:pPr>
      <w:bookmarkStart w:id="1299" w:name="_Toc64825865"/>
      <w:bookmarkEnd w:id="1299"/>
    </w:p>
    <w:p w14:paraId="2A8E0C72" w14:textId="2D418212" w:rsidR="000C4CE7" w:rsidDel="008251B7" w:rsidRDefault="000C4CE7" w:rsidP="000C4CE7">
      <w:pPr>
        <w:rPr>
          <w:del w:id="1300" w:author=" " w:date="2021-02-21T17:44:00Z"/>
        </w:rPr>
      </w:pPr>
      <w:del w:id="1301" w:author=" " w:date="2021-02-21T17:44:00Z">
        <w:r w:rsidRPr="11DACFD7" w:rsidDel="008251B7">
          <w:rPr>
            <w:b/>
            <w:bCs/>
          </w:rPr>
          <w:delText>Internal Precondition:</w:delText>
        </w:r>
        <w:r w:rsidDel="008251B7">
          <w:delText xml:space="preserve"> The internal precondition is that we have created a </w:delText>
        </w:r>
        <w:r w:rsidR="00137C04" w:rsidDel="008251B7">
          <w:delText xml:space="preserve">age </w:delText>
        </w:r>
        <w:r w:rsidDel="008251B7">
          <w:delText>intent, entity and parameter so that DialogFlow understands the trigger and what we want to do with it.</w:delText>
        </w:r>
        <w:bookmarkStart w:id="1302" w:name="_Toc64825866"/>
        <w:bookmarkEnd w:id="1302"/>
      </w:del>
    </w:p>
    <w:p w14:paraId="26804855" w14:textId="4527BAEA" w:rsidR="000C4CE7" w:rsidDel="008251B7" w:rsidRDefault="000C4CE7" w:rsidP="000C4CE7">
      <w:pPr>
        <w:rPr>
          <w:del w:id="1303" w:author=" " w:date="2021-02-21T17:44:00Z"/>
          <w:b/>
          <w:bCs/>
        </w:rPr>
      </w:pPr>
      <w:bookmarkStart w:id="1304" w:name="_Toc64825867"/>
      <w:bookmarkEnd w:id="1304"/>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4B78165F" w14:textId="2CD95955" w:rsidTr="001356AD">
        <w:trPr>
          <w:del w:id="1305" w:author=" " w:date="2021-02-21T17:44:00Z"/>
        </w:trPr>
        <w:tc>
          <w:tcPr>
            <w:tcW w:w="3120" w:type="dxa"/>
          </w:tcPr>
          <w:p w14:paraId="2263B355" w14:textId="7ECEA2C2" w:rsidR="000C4CE7" w:rsidDel="008251B7" w:rsidRDefault="000C4CE7" w:rsidP="001356AD">
            <w:pPr>
              <w:rPr>
                <w:del w:id="1306" w:author=" " w:date="2021-02-21T17:44:00Z"/>
              </w:rPr>
            </w:pPr>
            <w:del w:id="1307" w:author=" " w:date="2021-02-21T17:44:00Z">
              <w:r w:rsidRPr="30CB7F3E" w:rsidDel="008251B7">
                <w:rPr>
                  <w:b/>
                  <w:bCs/>
                </w:rPr>
                <w:delText>Input</w:delText>
              </w:r>
              <w:bookmarkStart w:id="1308" w:name="_Toc64825868"/>
              <w:bookmarkEnd w:id="1308"/>
            </w:del>
          </w:p>
        </w:tc>
        <w:tc>
          <w:tcPr>
            <w:tcW w:w="3120" w:type="dxa"/>
          </w:tcPr>
          <w:p w14:paraId="65E37E2C" w14:textId="351D9382" w:rsidR="000C4CE7" w:rsidDel="008251B7" w:rsidRDefault="000C4CE7" w:rsidP="001356AD">
            <w:pPr>
              <w:rPr>
                <w:del w:id="1309" w:author=" " w:date="2021-02-21T17:44:00Z"/>
                <w:b/>
                <w:bCs/>
              </w:rPr>
            </w:pPr>
            <w:del w:id="1310" w:author=" " w:date="2021-02-21T17:44:00Z">
              <w:r w:rsidRPr="1D775C0C" w:rsidDel="008251B7">
                <w:rPr>
                  <w:b/>
                  <w:bCs/>
                </w:rPr>
                <w:delText>System</w:delText>
              </w:r>
              <w:bookmarkStart w:id="1311" w:name="_Toc64825869"/>
              <w:bookmarkEnd w:id="1311"/>
            </w:del>
          </w:p>
        </w:tc>
        <w:tc>
          <w:tcPr>
            <w:tcW w:w="3120" w:type="dxa"/>
          </w:tcPr>
          <w:p w14:paraId="636C43F6" w14:textId="7928C9F9" w:rsidR="000C4CE7" w:rsidDel="008251B7" w:rsidRDefault="000C4CE7" w:rsidP="001356AD">
            <w:pPr>
              <w:rPr>
                <w:del w:id="1312" w:author=" " w:date="2021-02-21T17:44:00Z"/>
                <w:b/>
                <w:bCs/>
              </w:rPr>
            </w:pPr>
            <w:del w:id="1313" w:author=" " w:date="2021-02-21T17:44:00Z">
              <w:r w:rsidRPr="1D775C0C" w:rsidDel="008251B7">
                <w:rPr>
                  <w:b/>
                  <w:bCs/>
                </w:rPr>
                <w:delText>Output</w:delText>
              </w:r>
              <w:bookmarkStart w:id="1314" w:name="_Toc64825870"/>
              <w:bookmarkEnd w:id="1314"/>
            </w:del>
          </w:p>
        </w:tc>
        <w:bookmarkStart w:id="1315" w:name="_Toc64825871"/>
        <w:bookmarkEnd w:id="1315"/>
      </w:tr>
      <w:tr w:rsidR="000C4CE7" w:rsidDel="008251B7" w14:paraId="36AAEE30" w14:textId="40148EEE" w:rsidTr="001356AD">
        <w:trPr>
          <w:del w:id="1316" w:author=" " w:date="2021-02-21T17:44:00Z"/>
        </w:trPr>
        <w:tc>
          <w:tcPr>
            <w:tcW w:w="3120" w:type="dxa"/>
          </w:tcPr>
          <w:p w14:paraId="58FF2AD4" w14:textId="7AE92CE0" w:rsidR="000C4CE7" w:rsidDel="008251B7" w:rsidRDefault="000C4CE7" w:rsidP="001356AD">
            <w:pPr>
              <w:rPr>
                <w:del w:id="1317" w:author=" " w:date="2021-02-21T17:44:00Z"/>
              </w:rPr>
            </w:pPr>
            <w:del w:id="1318" w:author=" " w:date="2021-02-21T17:44:00Z">
              <w:r w:rsidDel="008251B7">
                <w:delText>User talks into DialogFlow with “</w:delText>
              </w:r>
              <w:r w:rsidR="00137C04" w:rsidDel="008251B7">
                <w:delText>age</w:delText>
              </w:r>
              <w:r w:rsidDel="008251B7">
                <w:delText>” trigger.</w:delText>
              </w:r>
              <w:bookmarkStart w:id="1319" w:name="_Toc64825872"/>
              <w:bookmarkEnd w:id="1319"/>
            </w:del>
          </w:p>
        </w:tc>
        <w:tc>
          <w:tcPr>
            <w:tcW w:w="3120" w:type="dxa"/>
          </w:tcPr>
          <w:p w14:paraId="501AEB92" w14:textId="66BB7745" w:rsidR="000C4CE7" w:rsidDel="008251B7" w:rsidRDefault="000C4CE7" w:rsidP="001356AD">
            <w:pPr>
              <w:rPr>
                <w:del w:id="1320" w:author=" " w:date="2021-02-21T17:44:00Z"/>
              </w:rPr>
            </w:pPr>
            <w:del w:id="1321" w:author=" " w:date="2021-02-21T17:44:00Z">
              <w:r w:rsidDel="008251B7">
                <w:delText xml:space="preserve">DialogFlow recognize </w:delText>
              </w:r>
              <w:r w:rsidR="00137C04" w:rsidDel="008251B7">
                <w:delText xml:space="preserve">age </w:delText>
              </w:r>
              <w:r w:rsidDel="008251B7">
                <w:delText>with intent and entity.</w:delText>
              </w:r>
              <w:bookmarkStart w:id="1322" w:name="_Toc64825873"/>
              <w:bookmarkEnd w:id="1322"/>
            </w:del>
          </w:p>
        </w:tc>
        <w:tc>
          <w:tcPr>
            <w:tcW w:w="3120" w:type="dxa"/>
          </w:tcPr>
          <w:p w14:paraId="33CC10BD" w14:textId="40DB81EF" w:rsidR="000C4CE7" w:rsidDel="008251B7" w:rsidRDefault="000C4CE7" w:rsidP="001356AD">
            <w:pPr>
              <w:rPr>
                <w:del w:id="1323" w:author=" " w:date="2021-02-21T17:44:00Z"/>
              </w:rPr>
            </w:pPr>
            <w:bookmarkStart w:id="1324" w:name="_Toc64825874"/>
            <w:bookmarkEnd w:id="1324"/>
          </w:p>
        </w:tc>
        <w:bookmarkStart w:id="1325" w:name="_Toc64825875"/>
        <w:bookmarkEnd w:id="1325"/>
      </w:tr>
      <w:tr w:rsidR="000C4CE7" w:rsidDel="008251B7" w14:paraId="6B8343B8" w14:textId="38D5D750" w:rsidTr="001356AD">
        <w:trPr>
          <w:del w:id="1326" w:author=" " w:date="2021-02-21T17:44:00Z"/>
        </w:trPr>
        <w:tc>
          <w:tcPr>
            <w:tcW w:w="3120" w:type="dxa"/>
          </w:tcPr>
          <w:p w14:paraId="568084DF" w14:textId="6FBC29E2" w:rsidR="000C4CE7" w:rsidDel="008251B7" w:rsidRDefault="000C4CE7" w:rsidP="001356AD">
            <w:pPr>
              <w:rPr>
                <w:del w:id="1327" w:author=" " w:date="2021-02-21T17:44:00Z"/>
              </w:rPr>
            </w:pPr>
            <w:bookmarkStart w:id="1328" w:name="_Toc64825876"/>
            <w:bookmarkEnd w:id="1328"/>
          </w:p>
        </w:tc>
        <w:tc>
          <w:tcPr>
            <w:tcW w:w="3120" w:type="dxa"/>
          </w:tcPr>
          <w:p w14:paraId="1B764C42" w14:textId="70E3D105" w:rsidR="000C4CE7" w:rsidDel="008251B7" w:rsidRDefault="00137C04" w:rsidP="001356AD">
            <w:pPr>
              <w:rPr>
                <w:del w:id="1329" w:author=" " w:date="2021-02-21T17:44:00Z"/>
              </w:rPr>
            </w:pPr>
            <w:del w:id="1330" w:author=" " w:date="2021-02-21T17:44:00Z">
              <w:r w:rsidDel="008251B7">
                <w:delText xml:space="preserve">age </w:delText>
              </w:r>
              <w:r w:rsidR="000C4CE7" w:rsidDel="008251B7">
                <w:delText>is stored and sent to webhook</w:delText>
              </w:r>
              <w:bookmarkStart w:id="1331" w:name="_Toc64825877"/>
              <w:bookmarkEnd w:id="1331"/>
            </w:del>
          </w:p>
        </w:tc>
        <w:tc>
          <w:tcPr>
            <w:tcW w:w="3120" w:type="dxa"/>
          </w:tcPr>
          <w:p w14:paraId="24585360" w14:textId="6ED69317" w:rsidR="000C4CE7" w:rsidDel="008251B7" w:rsidRDefault="000C4CE7" w:rsidP="001356AD">
            <w:pPr>
              <w:rPr>
                <w:del w:id="1332" w:author=" " w:date="2021-02-21T17:44:00Z"/>
              </w:rPr>
            </w:pPr>
            <w:bookmarkStart w:id="1333" w:name="_Toc64825878"/>
            <w:bookmarkEnd w:id="1333"/>
          </w:p>
        </w:tc>
        <w:bookmarkStart w:id="1334" w:name="_Toc64825879"/>
        <w:bookmarkEnd w:id="1334"/>
      </w:tr>
      <w:tr w:rsidR="000C4CE7" w:rsidDel="008251B7" w14:paraId="1E16876F" w14:textId="7FFCFE58" w:rsidTr="001356AD">
        <w:trPr>
          <w:del w:id="1335" w:author=" " w:date="2021-02-21T17:44:00Z"/>
        </w:trPr>
        <w:tc>
          <w:tcPr>
            <w:tcW w:w="3120" w:type="dxa"/>
          </w:tcPr>
          <w:p w14:paraId="25C9CC60" w14:textId="7EB1D892" w:rsidR="000C4CE7" w:rsidDel="008251B7" w:rsidRDefault="000C4CE7" w:rsidP="001356AD">
            <w:pPr>
              <w:rPr>
                <w:del w:id="1336" w:author=" " w:date="2021-02-21T17:44:00Z"/>
              </w:rPr>
            </w:pPr>
            <w:bookmarkStart w:id="1337" w:name="_Toc64825880"/>
            <w:bookmarkEnd w:id="1337"/>
          </w:p>
        </w:tc>
        <w:tc>
          <w:tcPr>
            <w:tcW w:w="3120" w:type="dxa"/>
          </w:tcPr>
          <w:p w14:paraId="49B25352" w14:textId="3FF26291" w:rsidR="000C4CE7" w:rsidDel="008251B7" w:rsidRDefault="000C4CE7" w:rsidP="001356AD">
            <w:pPr>
              <w:rPr>
                <w:del w:id="1338" w:author=" " w:date="2021-02-21T17:44:00Z"/>
              </w:rPr>
            </w:pPr>
            <w:del w:id="1339" w:author=" " w:date="2021-02-21T17:44:00Z">
              <w:r w:rsidDel="008251B7">
                <w:delText xml:space="preserve">DialogFlow recognizes </w:delText>
              </w:r>
              <w:r w:rsidR="00137C04" w:rsidDel="008251B7">
                <w:delText xml:space="preserve">age </w:delText>
              </w:r>
              <w:r w:rsidDel="008251B7">
                <w:delText>intent</w:delText>
              </w:r>
              <w:bookmarkStart w:id="1340" w:name="_Toc64825881"/>
              <w:bookmarkEnd w:id="1340"/>
            </w:del>
          </w:p>
        </w:tc>
        <w:tc>
          <w:tcPr>
            <w:tcW w:w="3120" w:type="dxa"/>
          </w:tcPr>
          <w:p w14:paraId="59333F76" w14:textId="5F5CA399" w:rsidR="000C4CE7" w:rsidDel="008251B7" w:rsidRDefault="000C4CE7" w:rsidP="001356AD">
            <w:pPr>
              <w:rPr>
                <w:del w:id="1341" w:author=" " w:date="2021-02-21T17:44:00Z"/>
              </w:rPr>
            </w:pPr>
            <w:del w:id="1342" w:author=" " w:date="2021-02-21T17:44:00Z">
              <w:r w:rsidDel="008251B7">
                <w:delText>Responds to user and moves to next step.</w:delText>
              </w:r>
              <w:bookmarkStart w:id="1343" w:name="_Toc64825882"/>
              <w:bookmarkEnd w:id="1343"/>
            </w:del>
          </w:p>
        </w:tc>
        <w:bookmarkStart w:id="1344" w:name="_Toc64825883"/>
        <w:bookmarkEnd w:id="1344"/>
      </w:tr>
    </w:tbl>
    <w:p w14:paraId="61566093" w14:textId="39B8DC49" w:rsidR="000C4CE7" w:rsidRPr="00A949AF" w:rsidDel="008251B7" w:rsidRDefault="000C4CE7" w:rsidP="1FB8142C">
      <w:pPr>
        <w:pStyle w:val="Heading3"/>
        <w:numPr>
          <w:ilvl w:val="1"/>
          <w:numId w:val="8"/>
        </w:numPr>
        <w:rPr>
          <w:del w:id="1345" w:author=" " w:date="2021-02-21T17:44:00Z"/>
          <w:i w:val="0"/>
        </w:rPr>
      </w:pPr>
      <w:del w:id="1346" w:author=" " w:date="2021-02-21T17:44:00Z">
        <w:r w:rsidRPr="1FB8142C" w:rsidDel="008251B7">
          <w:rPr>
            <w:i w:val="0"/>
          </w:rPr>
          <w:delText xml:space="preserve">Use Case: Extract </w:delText>
        </w:r>
        <w:r w:rsidR="00137C04" w:rsidRPr="1FB8142C" w:rsidDel="008251B7">
          <w:rPr>
            <w:i w:val="0"/>
          </w:rPr>
          <w:delText>occupation</w:delText>
        </w:r>
        <w:r w:rsidRPr="1FB8142C" w:rsidDel="008251B7">
          <w:rPr>
            <w:i w:val="0"/>
          </w:rPr>
          <w:delText xml:space="preserve"> from speech.</w:delText>
        </w:r>
        <w:bookmarkStart w:id="1347" w:name="_Toc64825884"/>
        <w:bookmarkEnd w:id="1347"/>
      </w:del>
    </w:p>
    <w:p w14:paraId="773DA928" w14:textId="2B3007D3" w:rsidR="000C4CE7" w:rsidDel="008251B7" w:rsidRDefault="000C4CE7" w:rsidP="000C4CE7">
      <w:pPr>
        <w:rPr>
          <w:del w:id="1348" w:author=" " w:date="2021-02-21T17:44:00Z"/>
          <w:i/>
          <w:iCs/>
        </w:rPr>
      </w:pPr>
      <w:del w:id="1349"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RPr="00137C04" w:rsidDel="008251B7">
          <w:delText>occupation</w:delText>
        </w:r>
        <w:r w:rsidR="00137C04" w:rsidDel="008251B7">
          <w:rPr>
            <w:i/>
            <w:iCs/>
          </w:rPr>
          <w:delText>.</w:delText>
        </w:r>
        <w:bookmarkStart w:id="1350" w:name="_Toc64825885"/>
        <w:bookmarkEnd w:id="1350"/>
      </w:del>
    </w:p>
    <w:p w14:paraId="4BC2BB26" w14:textId="6CA8EB23" w:rsidR="00137C04" w:rsidDel="008251B7" w:rsidRDefault="00137C04" w:rsidP="000C4CE7">
      <w:pPr>
        <w:rPr>
          <w:del w:id="1351" w:author=" " w:date="2021-02-21T17:44:00Z"/>
        </w:rPr>
      </w:pPr>
      <w:bookmarkStart w:id="1352" w:name="_Toc64825886"/>
      <w:bookmarkEnd w:id="1352"/>
    </w:p>
    <w:p w14:paraId="138F5700" w14:textId="598CD988" w:rsidR="000C4CE7" w:rsidDel="008251B7" w:rsidRDefault="000C4CE7" w:rsidP="000C4CE7">
      <w:pPr>
        <w:rPr>
          <w:del w:id="1353" w:author=" " w:date="2021-02-21T17:44:00Z"/>
        </w:rPr>
      </w:pPr>
      <w:del w:id="1354"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355" w:name="_Toc64825887"/>
        <w:bookmarkEnd w:id="1355"/>
      </w:del>
    </w:p>
    <w:p w14:paraId="7D094B07" w14:textId="0B821844" w:rsidR="000C4CE7" w:rsidDel="008251B7" w:rsidRDefault="000C4CE7" w:rsidP="000C4CE7">
      <w:pPr>
        <w:rPr>
          <w:del w:id="1356" w:author=" " w:date="2021-02-21T17:44:00Z"/>
        </w:rPr>
      </w:pPr>
      <w:bookmarkStart w:id="1357" w:name="_Toc64825888"/>
      <w:bookmarkEnd w:id="1357"/>
    </w:p>
    <w:p w14:paraId="689035F0" w14:textId="0F211EEE" w:rsidR="000C4CE7" w:rsidDel="008251B7" w:rsidRDefault="000C4CE7" w:rsidP="000C4CE7">
      <w:pPr>
        <w:rPr>
          <w:del w:id="1358" w:author=" " w:date="2021-02-21T17:44:00Z"/>
        </w:rPr>
      </w:pPr>
      <w:del w:id="1359" w:author=" " w:date="2021-02-21T17:44:00Z">
        <w:r w:rsidRPr="11DACFD7" w:rsidDel="008251B7">
          <w:rPr>
            <w:b/>
            <w:bCs/>
          </w:rPr>
          <w:delText xml:space="preserve">Triggers: </w:delText>
        </w:r>
        <w:r w:rsidDel="008251B7">
          <w:delText>Voice activated communication with intent and context of “</w:delText>
        </w:r>
        <w:r w:rsidR="00137C04" w:rsidRPr="00137C04" w:rsidDel="008251B7">
          <w:delText>occupation</w:delText>
        </w:r>
        <w:r w:rsidDel="008251B7">
          <w:delText>”.</w:delText>
        </w:r>
        <w:bookmarkStart w:id="1360" w:name="_Toc64825889"/>
        <w:bookmarkEnd w:id="1360"/>
      </w:del>
    </w:p>
    <w:p w14:paraId="7F7235B0" w14:textId="04AC3A5A" w:rsidR="000C4CE7" w:rsidDel="008251B7" w:rsidRDefault="000C4CE7" w:rsidP="000C4CE7">
      <w:pPr>
        <w:rPr>
          <w:del w:id="1361" w:author=" " w:date="2021-02-21T17:44:00Z"/>
        </w:rPr>
      </w:pPr>
      <w:bookmarkStart w:id="1362" w:name="_Toc64825890"/>
      <w:bookmarkEnd w:id="1362"/>
    </w:p>
    <w:p w14:paraId="5B82AAA8" w14:textId="07065F85" w:rsidR="000C4CE7" w:rsidDel="008251B7" w:rsidRDefault="000C4CE7" w:rsidP="000C4CE7">
      <w:pPr>
        <w:rPr>
          <w:del w:id="1363" w:author=" " w:date="2021-02-21T17:44:00Z"/>
        </w:rPr>
      </w:pPr>
      <w:del w:id="1364"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RPr="00137C04" w:rsidDel="008251B7">
          <w:delText>occupation</w:delText>
        </w:r>
        <w:r w:rsidR="00137C04" w:rsidDel="008251B7">
          <w:delText xml:space="preserve"> </w:delText>
        </w:r>
        <w:r w:rsidDel="008251B7">
          <w:delText>is x”. DialogFlow shall recognize the intents and entities</w:delText>
        </w:r>
        <w:r w:rsidR="00137C04" w:rsidDel="008251B7">
          <w:delText xml:space="preserve"> of</w:delText>
        </w:r>
        <w:r w:rsidDel="008251B7">
          <w:delText xml:space="preserve"> </w:delText>
        </w:r>
        <w:r w:rsidR="00137C04" w:rsidRPr="00137C04" w:rsidDel="008251B7">
          <w:delText>occupation</w:delText>
        </w:r>
        <w:r w:rsidR="00137C04" w:rsidDel="008251B7">
          <w:delText xml:space="preserve"> </w:delText>
        </w:r>
        <w:r w:rsidDel="008251B7">
          <w:delText>with value x.</w:delText>
        </w:r>
        <w:bookmarkStart w:id="1365" w:name="_Toc64825891"/>
        <w:bookmarkEnd w:id="1365"/>
      </w:del>
    </w:p>
    <w:p w14:paraId="3ED9C37A" w14:textId="1A8B36B4" w:rsidR="000C4CE7" w:rsidDel="008251B7" w:rsidRDefault="000C4CE7" w:rsidP="000C4CE7">
      <w:pPr>
        <w:rPr>
          <w:del w:id="1366" w:author=" " w:date="2021-02-21T17:44:00Z"/>
        </w:rPr>
      </w:pPr>
      <w:bookmarkStart w:id="1367" w:name="_Toc64825892"/>
      <w:bookmarkEnd w:id="1367"/>
    </w:p>
    <w:p w14:paraId="432CEDFF" w14:textId="1B2AB4CE" w:rsidR="000C4CE7" w:rsidDel="008251B7" w:rsidRDefault="000C4CE7" w:rsidP="000C4CE7">
      <w:pPr>
        <w:rPr>
          <w:del w:id="1368" w:author=" " w:date="2021-02-21T17:44:00Z"/>
        </w:rPr>
      </w:pPr>
      <w:del w:id="1369" w:author=" " w:date="2021-02-21T17:44:00Z">
        <w:r w:rsidRPr="11DACFD7" w:rsidDel="008251B7">
          <w:rPr>
            <w:b/>
            <w:bCs/>
          </w:rPr>
          <w:delText>Internal Precondition:</w:delText>
        </w:r>
        <w:r w:rsidDel="008251B7">
          <w:delText xml:space="preserve"> The internal precondition is that we have created a </w:delText>
        </w:r>
        <w:r w:rsidR="00137C04" w:rsidRPr="00137C04" w:rsidDel="008251B7">
          <w:delText>occupation</w:delText>
        </w:r>
        <w:r w:rsidR="00137C04" w:rsidDel="008251B7">
          <w:delText xml:space="preserve"> </w:delText>
        </w:r>
        <w:r w:rsidDel="008251B7">
          <w:delText>intent, entity and parameter so that DialogFlow understands the trigger and what we want to do with it.</w:delText>
        </w:r>
        <w:bookmarkStart w:id="1370" w:name="_Toc64825893"/>
        <w:bookmarkEnd w:id="1370"/>
      </w:del>
    </w:p>
    <w:p w14:paraId="2DB31ED6" w14:textId="5066FB55" w:rsidR="000C4CE7" w:rsidDel="008251B7" w:rsidRDefault="000C4CE7" w:rsidP="000C4CE7">
      <w:pPr>
        <w:rPr>
          <w:del w:id="1371" w:author=" " w:date="2021-02-21T17:44:00Z"/>
          <w:b/>
          <w:bCs/>
        </w:rPr>
      </w:pPr>
      <w:bookmarkStart w:id="1372" w:name="_Toc64825894"/>
      <w:bookmarkEnd w:id="1372"/>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3451CAE7" w14:textId="1757F19A" w:rsidTr="001356AD">
        <w:trPr>
          <w:del w:id="1373" w:author=" " w:date="2021-02-21T17:44:00Z"/>
        </w:trPr>
        <w:tc>
          <w:tcPr>
            <w:tcW w:w="3120" w:type="dxa"/>
          </w:tcPr>
          <w:p w14:paraId="4BB2D15B" w14:textId="2CA2B85D" w:rsidR="000C4CE7" w:rsidDel="008251B7" w:rsidRDefault="000C4CE7" w:rsidP="001356AD">
            <w:pPr>
              <w:rPr>
                <w:del w:id="1374" w:author=" " w:date="2021-02-21T17:44:00Z"/>
              </w:rPr>
            </w:pPr>
            <w:del w:id="1375" w:author=" " w:date="2021-02-21T17:44:00Z">
              <w:r w:rsidRPr="30CB7F3E" w:rsidDel="008251B7">
                <w:rPr>
                  <w:b/>
                  <w:bCs/>
                </w:rPr>
                <w:delText>Input</w:delText>
              </w:r>
              <w:bookmarkStart w:id="1376" w:name="_Toc64825895"/>
              <w:bookmarkEnd w:id="1376"/>
            </w:del>
          </w:p>
        </w:tc>
        <w:tc>
          <w:tcPr>
            <w:tcW w:w="3120" w:type="dxa"/>
          </w:tcPr>
          <w:p w14:paraId="26167331" w14:textId="5F95F3BB" w:rsidR="000C4CE7" w:rsidDel="008251B7" w:rsidRDefault="000C4CE7" w:rsidP="001356AD">
            <w:pPr>
              <w:rPr>
                <w:del w:id="1377" w:author=" " w:date="2021-02-21T17:44:00Z"/>
                <w:b/>
                <w:bCs/>
              </w:rPr>
            </w:pPr>
            <w:del w:id="1378" w:author=" " w:date="2021-02-21T17:44:00Z">
              <w:r w:rsidRPr="1D775C0C" w:rsidDel="008251B7">
                <w:rPr>
                  <w:b/>
                  <w:bCs/>
                </w:rPr>
                <w:delText>System</w:delText>
              </w:r>
              <w:bookmarkStart w:id="1379" w:name="_Toc64825896"/>
              <w:bookmarkEnd w:id="1379"/>
            </w:del>
          </w:p>
        </w:tc>
        <w:tc>
          <w:tcPr>
            <w:tcW w:w="3120" w:type="dxa"/>
          </w:tcPr>
          <w:p w14:paraId="464DDE31" w14:textId="320C2799" w:rsidR="000C4CE7" w:rsidDel="008251B7" w:rsidRDefault="000C4CE7" w:rsidP="001356AD">
            <w:pPr>
              <w:rPr>
                <w:del w:id="1380" w:author=" " w:date="2021-02-21T17:44:00Z"/>
                <w:b/>
                <w:bCs/>
              </w:rPr>
            </w:pPr>
            <w:del w:id="1381" w:author=" " w:date="2021-02-21T17:44:00Z">
              <w:r w:rsidRPr="1D775C0C" w:rsidDel="008251B7">
                <w:rPr>
                  <w:b/>
                  <w:bCs/>
                </w:rPr>
                <w:delText>Output</w:delText>
              </w:r>
              <w:bookmarkStart w:id="1382" w:name="_Toc64825897"/>
              <w:bookmarkEnd w:id="1382"/>
            </w:del>
          </w:p>
        </w:tc>
        <w:bookmarkStart w:id="1383" w:name="_Toc64825898"/>
        <w:bookmarkEnd w:id="1383"/>
      </w:tr>
      <w:tr w:rsidR="000C4CE7" w:rsidDel="008251B7" w14:paraId="049952DD" w14:textId="49012560" w:rsidTr="001356AD">
        <w:trPr>
          <w:del w:id="1384" w:author=" " w:date="2021-02-21T17:44:00Z"/>
        </w:trPr>
        <w:tc>
          <w:tcPr>
            <w:tcW w:w="3120" w:type="dxa"/>
          </w:tcPr>
          <w:p w14:paraId="40E1D63C" w14:textId="6C416BCF" w:rsidR="000C4CE7" w:rsidDel="008251B7" w:rsidRDefault="000C4CE7" w:rsidP="001356AD">
            <w:pPr>
              <w:rPr>
                <w:del w:id="1385" w:author=" " w:date="2021-02-21T17:44:00Z"/>
              </w:rPr>
            </w:pPr>
            <w:del w:id="1386" w:author=" " w:date="2021-02-21T17:44:00Z">
              <w:r w:rsidDel="008251B7">
                <w:delText>User talks into DialogFlow with “</w:delText>
              </w:r>
              <w:r w:rsidR="00137C04" w:rsidRPr="00137C04" w:rsidDel="008251B7">
                <w:delText>occupation</w:delText>
              </w:r>
              <w:r w:rsidDel="008251B7">
                <w:delText>” trigger.</w:delText>
              </w:r>
              <w:bookmarkStart w:id="1387" w:name="_Toc64825899"/>
              <w:bookmarkEnd w:id="1387"/>
            </w:del>
          </w:p>
        </w:tc>
        <w:tc>
          <w:tcPr>
            <w:tcW w:w="3120" w:type="dxa"/>
          </w:tcPr>
          <w:p w14:paraId="32E49F3A" w14:textId="0C7E5A63" w:rsidR="000C4CE7" w:rsidDel="008251B7" w:rsidRDefault="000C4CE7" w:rsidP="001356AD">
            <w:pPr>
              <w:rPr>
                <w:del w:id="1388" w:author=" " w:date="2021-02-21T17:44:00Z"/>
              </w:rPr>
            </w:pPr>
            <w:del w:id="1389" w:author=" " w:date="2021-02-21T17:44:00Z">
              <w:r w:rsidDel="008251B7">
                <w:delText xml:space="preserve">DialogFlow recognize </w:delText>
              </w:r>
              <w:r w:rsidR="00137C04" w:rsidRPr="00137C04" w:rsidDel="008251B7">
                <w:delText>occupation</w:delText>
              </w:r>
              <w:r w:rsidR="00137C04" w:rsidDel="008251B7">
                <w:delText xml:space="preserve"> </w:delText>
              </w:r>
              <w:r w:rsidDel="008251B7">
                <w:delText>with intent and entity.</w:delText>
              </w:r>
              <w:bookmarkStart w:id="1390" w:name="_Toc64825900"/>
              <w:bookmarkEnd w:id="1390"/>
            </w:del>
          </w:p>
        </w:tc>
        <w:tc>
          <w:tcPr>
            <w:tcW w:w="3120" w:type="dxa"/>
          </w:tcPr>
          <w:p w14:paraId="07BD4F56" w14:textId="665E416F" w:rsidR="000C4CE7" w:rsidDel="008251B7" w:rsidRDefault="000C4CE7" w:rsidP="001356AD">
            <w:pPr>
              <w:rPr>
                <w:del w:id="1391" w:author=" " w:date="2021-02-21T17:44:00Z"/>
              </w:rPr>
            </w:pPr>
            <w:bookmarkStart w:id="1392" w:name="_Toc64825901"/>
            <w:bookmarkEnd w:id="1392"/>
          </w:p>
        </w:tc>
        <w:bookmarkStart w:id="1393" w:name="_Toc64825902"/>
        <w:bookmarkEnd w:id="1393"/>
      </w:tr>
      <w:tr w:rsidR="000C4CE7" w:rsidDel="008251B7" w14:paraId="09C928F0" w14:textId="2453221A" w:rsidTr="001356AD">
        <w:trPr>
          <w:del w:id="1394" w:author=" " w:date="2021-02-21T17:44:00Z"/>
        </w:trPr>
        <w:tc>
          <w:tcPr>
            <w:tcW w:w="3120" w:type="dxa"/>
          </w:tcPr>
          <w:p w14:paraId="090C99BE" w14:textId="4C03BCD9" w:rsidR="000C4CE7" w:rsidDel="008251B7" w:rsidRDefault="000C4CE7" w:rsidP="001356AD">
            <w:pPr>
              <w:rPr>
                <w:del w:id="1395" w:author=" " w:date="2021-02-21T17:44:00Z"/>
              </w:rPr>
            </w:pPr>
            <w:bookmarkStart w:id="1396" w:name="_Toc64825903"/>
            <w:bookmarkEnd w:id="1396"/>
          </w:p>
        </w:tc>
        <w:tc>
          <w:tcPr>
            <w:tcW w:w="3120" w:type="dxa"/>
          </w:tcPr>
          <w:p w14:paraId="4372BD01" w14:textId="1F83B2CA" w:rsidR="000C4CE7" w:rsidDel="008251B7" w:rsidRDefault="00137C04" w:rsidP="001356AD">
            <w:pPr>
              <w:rPr>
                <w:del w:id="1397" w:author=" " w:date="2021-02-21T17:44:00Z"/>
              </w:rPr>
            </w:pPr>
            <w:del w:id="1398" w:author=" " w:date="2021-02-21T17:44:00Z">
              <w:r w:rsidRPr="00137C04" w:rsidDel="008251B7">
                <w:delText>occupation</w:delText>
              </w:r>
              <w:r w:rsidDel="008251B7">
                <w:delText xml:space="preserve"> </w:delText>
              </w:r>
              <w:r w:rsidR="000C4CE7" w:rsidDel="008251B7">
                <w:delText>is stored and sent to webhook</w:delText>
              </w:r>
              <w:bookmarkStart w:id="1399" w:name="_Toc64825904"/>
              <w:bookmarkEnd w:id="1399"/>
            </w:del>
          </w:p>
        </w:tc>
        <w:tc>
          <w:tcPr>
            <w:tcW w:w="3120" w:type="dxa"/>
          </w:tcPr>
          <w:p w14:paraId="23C9A4EF" w14:textId="1A6EB645" w:rsidR="000C4CE7" w:rsidDel="008251B7" w:rsidRDefault="000C4CE7" w:rsidP="001356AD">
            <w:pPr>
              <w:rPr>
                <w:del w:id="1400" w:author=" " w:date="2021-02-21T17:44:00Z"/>
              </w:rPr>
            </w:pPr>
            <w:bookmarkStart w:id="1401" w:name="_Toc64825905"/>
            <w:bookmarkEnd w:id="1401"/>
          </w:p>
        </w:tc>
        <w:bookmarkStart w:id="1402" w:name="_Toc64825906"/>
        <w:bookmarkEnd w:id="1402"/>
      </w:tr>
      <w:tr w:rsidR="000C4CE7" w:rsidDel="008251B7" w14:paraId="2DE2E47B" w14:textId="582DF7A9" w:rsidTr="001356AD">
        <w:trPr>
          <w:del w:id="1403" w:author=" " w:date="2021-02-21T17:44:00Z"/>
        </w:trPr>
        <w:tc>
          <w:tcPr>
            <w:tcW w:w="3120" w:type="dxa"/>
          </w:tcPr>
          <w:p w14:paraId="053436F0" w14:textId="244FF94B" w:rsidR="000C4CE7" w:rsidDel="008251B7" w:rsidRDefault="000C4CE7" w:rsidP="001356AD">
            <w:pPr>
              <w:rPr>
                <w:del w:id="1404" w:author=" " w:date="2021-02-21T17:44:00Z"/>
              </w:rPr>
            </w:pPr>
            <w:bookmarkStart w:id="1405" w:name="_Toc64825907"/>
            <w:bookmarkEnd w:id="1405"/>
          </w:p>
        </w:tc>
        <w:tc>
          <w:tcPr>
            <w:tcW w:w="3120" w:type="dxa"/>
          </w:tcPr>
          <w:p w14:paraId="3F2C4E0F" w14:textId="44216089" w:rsidR="000C4CE7" w:rsidDel="008251B7" w:rsidRDefault="000C4CE7" w:rsidP="001356AD">
            <w:pPr>
              <w:rPr>
                <w:del w:id="1406" w:author=" " w:date="2021-02-21T17:44:00Z"/>
              </w:rPr>
            </w:pPr>
            <w:del w:id="1407" w:author=" " w:date="2021-02-21T17:44:00Z">
              <w:r w:rsidDel="008251B7">
                <w:delText xml:space="preserve">DialogFlow recognizes </w:delText>
              </w:r>
              <w:r w:rsidR="00137C04" w:rsidRPr="00137C04" w:rsidDel="008251B7">
                <w:delText>occupation</w:delText>
              </w:r>
              <w:r w:rsidR="00137C04" w:rsidDel="008251B7">
                <w:delText xml:space="preserve"> </w:delText>
              </w:r>
              <w:r w:rsidDel="008251B7">
                <w:delText>intent</w:delText>
              </w:r>
              <w:bookmarkStart w:id="1408" w:name="_Toc64825908"/>
              <w:bookmarkEnd w:id="1408"/>
            </w:del>
          </w:p>
        </w:tc>
        <w:tc>
          <w:tcPr>
            <w:tcW w:w="3120" w:type="dxa"/>
          </w:tcPr>
          <w:p w14:paraId="21BB6A1F" w14:textId="2EAA593B" w:rsidR="000C4CE7" w:rsidDel="008251B7" w:rsidRDefault="000C4CE7" w:rsidP="001356AD">
            <w:pPr>
              <w:rPr>
                <w:del w:id="1409" w:author=" " w:date="2021-02-21T17:44:00Z"/>
              </w:rPr>
            </w:pPr>
            <w:del w:id="1410" w:author=" " w:date="2021-02-21T17:44:00Z">
              <w:r w:rsidDel="008251B7">
                <w:delText>Responds to user and moves to next step.</w:delText>
              </w:r>
              <w:bookmarkStart w:id="1411" w:name="_Toc64825909"/>
              <w:bookmarkEnd w:id="1411"/>
            </w:del>
          </w:p>
        </w:tc>
        <w:bookmarkStart w:id="1412" w:name="_Toc64825910"/>
        <w:bookmarkEnd w:id="1412"/>
      </w:tr>
    </w:tbl>
    <w:p w14:paraId="74640584" w14:textId="0CCF08FD" w:rsidR="000C4CE7" w:rsidRPr="00A949AF" w:rsidDel="008251B7" w:rsidRDefault="000C4CE7" w:rsidP="1FB8142C">
      <w:pPr>
        <w:pStyle w:val="Heading3"/>
        <w:numPr>
          <w:ilvl w:val="1"/>
          <w:numId w:val="8"/>
        </w:numPr>
        <w:rPr>
          <w:del w:id="1413" w:author=" " w:date="2021-02-21T17:44:00Z"/>
          <w:i w:val="0"/>
        </w:rPr>
      </w:pPr>
      <w:del w:id="1414" w:author=" " w:date="2021-02-21T17:44:00Z">
        <w:r w:rsidRPr="1FB8142C" w:rsidDel="008251B7">
          <w:rPr>
            <w:i w:val="0"/>
          </w:rPr>
          <w:delText>Use Case: Extract</w:delText>
        </w:r>
        <w:r w:rsidR="00137C04" w:rsidRPr="1FB8142C" w:rsidDel="008251B7">
          <w:rPr>
            <w:i w:val="0"/>
          </w:rPr>
          <w:delText xml:space="preserve"> symptoms</w:delText>
        </w:r>
        <w:r w:rsidRPr="1FB8142C" w:rsidDel="008251B7">
          <w:rPr>
            <w:i w:val="0"/>
          </w:rPr>
          <w:delText xml:space="preserve"> from speech.</w:delText>
        </w:r>
        <w:bookmarkStart w:id="1415" w:name="_Toc64825911"/>
        <w:bookmarkEnd w:id="1415"/>
      </w:del>
    </w:p>
    <w:p w14:paraId="3C349A0E" w14:textId="764A78B4" w:rsidR="000C4CE7" w:rsidDel="008251B7" w:rsidRDefault="000C4CE7" w:rsidP="000C4CE7">
      <w:pPr>
        <w:rPr>
          <w:del w:id="1416" w:author=" " w:date="2021-02-21T17:44:00Z"/>
        </w:rPr>
      </w:pPr>
      <w:del w:id="1417"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RPr="00137C04" w:rsidDel="008251B7">
          <w:delText>symptoms</w:delText>
        </w:r>
        <w:r w:rsidR="00137C04" w:rsidDel="008251B7">
          <w:rPr>
            <w:i/>
            <w:iCs/>
          </w:rPr>
          <w:delText>.</w:delText>
        </w:r>
        <w:bookmarkStart w:id="1418" w:name="_Toc64825912"/>
        <w:bookmarkEnd w:id="1418"/>
      </w:del>
    </w:p>
    <w:p w14:paraId="4906E3BA" w14:textId="220599D6" w:rsidR="000C4CE7" w:rsidDel="008251B7" w:rsidRDefault="000C4CE7" w:rsidP="000C4CE7">
      <w:pPr>
        <w:rPr>
          <w:del w:id="1419" w:author=" " w:date="2021-02-21T17:44:00Z"/>
        </w:rPr>
      </w:pPr>
      <w:bookmarkStart w:id="1420" w:name="_Toc64825913"/>
      <w:bookmarkEnd w:id="1420"/>
    </w:p>
    <w:p w14:paraId="285B2BD7" w14:textId="3FDD2E96" w:rsidR="000C4CE7" w:rsidDel="008251B7" w:rsidRDefault="000C4CE7" w:rsidP="000C4CE7">
      <w:pPr>
        <w:rPr>
          <w:del w:id="1421" w:author=" " w:date="2021-02-21T17:44:00Z"/>
        </w:rPr>
      </w:pPr>
      <w:del w:id="1422"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423" w:name="_Toc64825914"/>
        <w:bookmarkEnd w:id="1423"/>
      </w:del>
    </w:p>
    <w:p w14:paraId="4CADA5B4" w14:textId="2350F5CE" w:rsidR="000C4CE7" w:rsidDel="008251B7" w:rsidRDefault="000C4CE7" w:rsidP="000C4CE7">
      <w:pPr>
        <w:rPr>
          <w:del w:id="1424" w:author=" " w:date="2021-02-21T17:44:00Z"/>
        </w:rPr>
      </w:pPr>
      <w:bookmarkStart w:id="1425" w:name="_Toc64825915"/>
      <w:bookmarkEnd w:id="1425"/>
    </w:p>
    <w:p w14:paraId="3CBAD8FC" w14:textId="5861C06D" w:rsidR="000C4CE7" w:rsidDel="008251B7" w:rsidRDefault="000C4CE7" w:rsidP="000C4CE7">
      <w:pPr>
        <w:rPr>
          <w:del w:id="1426" w:author=" " w:date="2021-02-21T17:44:00Z"/>
        </w:rPr>
      </w:pPr>
      <w:del w:id="1427" w:author=" " w:date="2021-02-21T17:44:00Z">
        <w:r w:rsidRPr="11DACFD7" w:rsidDel="008251B7">
          <w:rPr>
            <w:b/>
            <w:bCs/>
          </w:rPr>
          <w:delText xml:space="preserve">Triggers: </w:delText>
        </w:r>
        <w:r w:rsidDel="008251B7">
          <w:delText>Voice activated communication with intent and context of “</w:delText>
        </w:r>
        <w:r w:rsidR="00137C04" w:rsidRPr="00137C04" w:rsidDel="008251B7">
          <w:delText>symptoms</w:delText>
        </w:r>
        <w:r w:rsidDel="008251B7">
          <w:delText>”.</w:delText>
        </w:r>
        <w:bookmarkStart w:id="1428" w:name="_Toc64825916"/>
        <w:bookmarkEnd w:id="1428"/>
      </w:del>
    </w:p>
    <w:p w14:paraId="67231948" w14:textId="392003D1" w:rsidR="000C4CE7" w:rsidDel="008251B7" w:rsidRDefault="000C4CE7" w:rsidP="000C4CE7">
      <w:pPr>
        <w:rPr>
          <w:del w:id="1429" w:author=" " w:date="2021-02-21T17:44:00Z"/>
        </w:rPr>
      </w:pPr>
      <w:bookmarkStart w:id="1430" w:name="_Toc64825917"/>
      <w:bookmarkEnd w:id="1430"/>
    </w:p>
    <w:p w14:paraId="488DC1E9" w14:textId="723318E6" w:rsidR="000C4CE7" w:rsidDel="008251B7" w:rsidRDefault="000C4CE7" w:rsidP="000C4CE7">
      <w:pPr>
        <w:rPr>
          <w:del w:id="1431" w:author=" " w:date="2021-02-21T17:44:00Z"/>
        </w:rPr>
      </w:pPr>
      <w:del w:id="1432"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RPr="00137C04" w:rsidDel="008251B7">
          <w:delText>symptoms</w:delText>
        </w:r>
        <w:r w:rsidR="00137C04" w:rsidDel="008251B7">
          <w:delText xml:space="preserve"> are </w:delText>
        </w:r>
        <w:r w:rsidDel="008251B7">
          <w:delText xml:space="preserve">x”. DialogFlow shall recognize the intents and entities of </w:delText>
        </w:r>
        <w:r w:rsidR="00137C04" w:rsidRPr="00137C04" w:rsidDel="008251B7">
          <w:delText>symptoms</w:delText>
        </w:r>
        <w:r w:rsidR="00137C04" w:rsidDel="008251B7">
          <w:delText xml:space="preserve"> </w:delText>
        </w:r>
        <w:r w:rsidDel="008251B7">
          <w:delText>with value x.</w:delText>
        </w:r>
        <w:bookmarkStart w:id="1433" w:name="_Toc64825918"/>
        <w:bookmarkEnd w:id="1433"/>
      </w:del>
    </w:p>
    <w:p w14:paraId="0154F0EC" w14:textId="2D4F2186" w:rsidR="000C4CE7" w:rsidDel="008251B7" w:rsidRDefault="000C4CE7" w:rsidP="000C4CE7">
      <w:pPr>
        <w:rPr>
          <w:del w:id="1434" w:author=" " w:date="2021-02-21T17:44:00Z"/>
        </w:rPr>
      </w:pPr>
      <w:bookmarkStart w:id="1435" w:name="_Toc64825919"/>
      <w:bookmarkEnd w:id="1435"/>
    </w:p>
    <w:p w14:paraId="32AB4914" w14:textId="346C61A4" w:rsidR="000C4CE7" w:rsidDel="008251B7" w:rsidRDefault="000C4CE7" w:rsidP="000C4CE7">
      <w:pPr>
        <w:rPr>
          <w:del w:id="1436" w:author=" " w:date="2021-02-21T17:44:00Z"/>
        </w:rPr>
      </w:pPr>
      <w:del w:id="1437" w:author=" " w:date="2021-02-21T17:44:00Z">
        <w:r w:rsidRPr="11DACFD7" w:rsidDel="008251B7">
          <w:rPr>
            <w:b/>
            <w:bCs/>
          </w:rPr>
          <w:delText>Internal Precondition:</w:delText>
        </w:r>
        <w:r w:rsidDel="008251B7">
          <w:delText xml:space="preserve"> The internal precondition is that we have created a </w:delText>
        </w:r>
        <w:r w:rsidR="00137C04" w:rsidRPr="00137C04" w:rsidDel="008251B7">
          <w:delText>symptoms</w:delText>
        </w:r>
        <w:r w:rsidR="00137C04" w:rsidDel="008251B7">
          <w:delText xml:space="preserve"> </w:delText>
        </w:r>
        <w:r w:rsidDel="008251B7">
          <w:delText>intent, entity and parameter so that DialogFlow understands the trigger and what we want to do with it.</w:delText>
        </w:r>
        <w:bookmarkStart w:id="1438" w:name="_Toc64825920"/>
        <w:bookmarkEnd w:id="1438"/>
      </w:del>
    </w:p>
    <w:p w14:paraId="701F58B5" w14:textId="3CEAAF5D" w:rsidR="000C4CE7" w:rsidDel="008251B7" w:rsidRDefault="000C4CE7" w:rsidP="000C4CE7">
      <w:pPr>
        <w:rPr>
          <w:del w:id="1439" w:author=" " w:date="2021-02-21T17:44:00Z"/>
          <w:b/>
          <w:bCs/>
        </w:rPr>
      </w:pPr>
      <w:bookmarkStart w:id="1440" w:name="_Toc64825921"/>
      <w:bookmarkEnd w:id="1440"/>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35D8991D" w14:textId="7651C21B" w:rsidTr="6F460E43">
        <w:trPr>
          <w:del w:id="1441" w:author=" " w:date="2021-02-21T17:44:00Z"/>
        </w:trPr>
        <w:tc>
          <w:tcPr>
            <w:tcW w:w="3120" w:type="dxa"/>
          </w:tcPr>
          <w:p w14:paraId="7D9B184A" w14:textId="14E1A6AC" w:rsidR="000C4CE7" w:rsidDel="008251B7" w:rsidRDefault="000C4CE7" w:rsidP="001356AD">
            <w:pPr>
              <w:rPr>
                <w:del w:id="1442" w:author=" " w:date="2021-02-21T17:44:00Z"/>
              </w:rPr>
            </w:pPr>
            <w:del w:id="1443" w:author=" " w:date="2021-02-21T17:44:00Z">
              <w:r w:rsidRPr="30CB7F3E" w:rsidDel="008251B7">
                <w:rPr>
                  <w:b/>
                  <w:bCs/>
                </w:rPr>
                <w:delText>Input</w:delText>
              </w:r>
              <w:bookmarkStart w:id="1444" w:name="_Toc64825922"/>
              <w:bookmarkEnd w:id="1444"/>
            </w:del>
          </w:p>
        </w:tc>
        <w:tc>
          <w:tcPr>
            <w:tcW w:w="3120" w:type="dxa"/>
          </w:tcPr>
          <w:p w14:paraId="41FFD322" w14:textId="06D20369" w:rsidR="000C4CE7" w:rsidDel="008251B7" w:rsidRDefault="000C4CE7" w:rsidP="001356AD">
            <w:pPr>
              <w:rPr>
                <w:del w:id="1445" w:author=" " w:date="2021-02-21T17:44:00Z"/>
                <w:b/>
                <w:bCs/>
              </w:rPr>
            </w:pPr>
            <w:del w:id="1446" w:author=" " w:date="2021-02-21T17:44:00Z">
              <w:r w:rsidRPr="1D775C0C" w:rsidDel="008251B7">
                <w:rPr>
                  <w:b/>
                  <w:bCs/>
                </w:rPr>
                <w:delText>System</w:delText>
              </w:r>
              <w:bookmarkStart w:id="1447" w:name="_Toc64825923"/>
              <w:bookmarkEnd w:id="1447"/>
            </w:del>
          </w:p>
        </w:tc>
        <w:tc>
          <w:tcPr>
            <w:tcW w:w="3120" w:type="dxa"/>
          </w:tcPr>
          <w:p w14:paraId="0E5389C2" w14:textId="522526E3" w:rsidR="000C4CE7" w:rsidDel="008251B7" w:rsidRDefault="000C4CE7" w:rsidP="001356AD">
            <w:pPr>
              <w:rPr>
                <w:del w:id="1448" w:author=" " w:date="2021-02-21T17:44:00Z"/>
                <w:b/>
                <w:bCs/>
              </w:rPr>
            </w:pPr>
            <w:del w:id="1449" w:author=" " w:date="2021-02-21T17:44:00Z">
              <w:r w:rsidRPr="1D775C0C" w:rsidDel="008251B7">
                <w:rPr>
                  <w:b/>
                  <w:bCs/>
                </w:rPr>
                <w:delText>Output</w:delText>
              </w:r>
              <w:bookmarkStart w:id="1450" w:name="_Toc64825924"/>
              <w:bookmarkEnd w:id="1450"/>
            </w:del>
          </w:p>
        </w:tc>
        <w:bookmarkStart w:id="1451" w:name="_Toc64825925"/>
        <w:bookmarkEnd w:id="1451"/>
      </w:tr>
      <w:tr w:rsidR="000C4CE7" w:rsidDel="008251B7" w14:paraId="5344ECA4" w14:textId="0932B7BC" w:rsidTr="6F460E43">
        <w:trPr>
          <w:del w:id="1452" w:author=" " w:date="2021-02-21T17:44:00Z"/>
        </w:trPr>
        <w:tc>
          <w:tcPr>
            <w:tcW w:w="3120" w:type="dxa"/>
          </w:tcPr>
          <w:p w14:paraId="5176CBDE" w14:textId="3189802E" w:rsidR="000C4CE7" w:rsidDel="008251B7" w:rsidRDefault="000C4CE7" w:rsidP="001356AD">
            <w:pPr>
              <w:rPr>
                <w:del w:id="1453" w:author=" " w:date="2021-02-21T17:44:00Z"/>
              </w:rPr>
            </w:pPr>
            <w:del w:id="1454" w:author=" " w:date="2021-02-21T17:44:00Z">
              <w:r w:rsidDel="008251B7">
                <w:delText>User talks into DialogFlow with “</w:delText>
              </w:r>
              <w:r w:rsidR="00137C04" w:rsidRPr="00137C04" w:rsidDel="008251B7">
                <w:delText>symptoms</w:delText>
              </w:r>
              <w:r w:rsidDel="008251B7">
                <w:delText>” trigger.</w:delText>
              </w:r>
              <w:bookmarkStart w:id="1455" w:name="_Toc64825926"/>
              <w:bookmarkEnd w:id="1455"/>
            </w:del>
          </w:p>
        </w:tc>
        <w:tc>
          <w:tcPr>
            <w:tcW w:w="3120" w:type="dxa"/>
          </w:tcPr>
          <w:p w14:paraId="5577F7C9" w14:textId="27B418BA" w:rsidR="000C4CE7" w:rsidDel="008251B7" w:rsidRDefault="000C4CE7" w:rsidP="001356AD">
            <w:pPr>
              <w:rPr>
                <w:del w:id="1456" w:author=" " w:date="2021-02-21T17:44:00Z"/>
              </w:rPr>
            </w:pPr>
            <w:del w:id="1457" w:author=" " w:date="2021-02-21T17:44:00Z">
              <w:r w:rsidDel="008251B7">
                <w:delText xml:space="preserve">DialogFlow recognize </w:delText>
              </w:r>
              <w:r w:rsidR="00137C04" w:rsidRPr="00137C04" w:rsidDel="008251B7">
                <w:delText>symptoms</w:delText>
              </w:r>
              <w:r w:rsidR="00137C04" w:rsidDel="008251B7">
                <w:delText xml:space="preserve"> </w:delText>
              </w:r>
              <w:r w:rsidDel="008251B7">
                <w:delText>with intent and entity.</w:delText>
              </w:r>
              <w:bookmarkStart w:id="1458" w:name="_Toc64825927"/>
              <w:bookmarkEnd w:id="1458"/>
            </w:del>
          </w:p>
        </w:tc>
        <w:tc>
          <w:tcPr>
            <w:tcW w:w="3120" w:type="dxa"/>
          </w:tcPr>
          <w:p w14:paraId="7669C8B0" w14:textId="43254E1E" w:rsidR="000C4CE7" w:rsidDel="008251B7" w:rsidRDefault="000C4CE7" w:rsidP="001356AD">
            <w:pPr>
              <w:rPr>
                <w:del w:id="1459" w:author=" " w:date="2021-02-21T17:44:00Z"/>
              </w:rPr>
            </w:pPr>
            <w:bookmarkStart w:id="1460" w:name="_Toc64825928"/>
            <w:bookmarkEnd w:id="1460"/>
          </w:p>
        </w:tc>
        <w:bookmarkStart w:id="1461" w:name="_Toc64825929"/>
        <w:bookmarkEnd w:id="1461"/>
      </w:tr>
      <w:tr w:rsidR="000C4CE7" w:rsidDel="008251B7" w14:paraId="57E1AFAA" w14:textId="187EBC0E" w:rsidTr="6F460E43">
        <w:trPr>
          <w:del w:id="1462" w:author=" " w:date="2021-02-21T17:44:00Z"/>
        </w:trPr>
        <w:tc>
          <w:tcPr>
            <w:tcW w:w="3120" w:type="dxa"/>
          </w:tcPr>
          <w:p w14:paraId="16372E37" w14:textId="79BF4ACF" w:rsidR="000C4CE7" w:rsidDel="008251B7" w:rsidRDefault="000C4CE7" w:rsidP="001356AD">
            <w:pPr>
              <w:rPr>
                <w:del w:id="1463" w:author=" " w:date="2021-02-21T17:44:00Z"/>
              </w:rPr>
            </w:pPr>
            <w:bookmarkStart w:id="1464" w:name="_Toc64825930"/>
            <w:bookmarkEnd w:id="1464"/>
          </w:p>
        </w:tc>
        <w:tc>
          <w:tcPr>
            <w:tcW w:w="3120" w:type="dxa"/>
          </w:tcPr>
          <w:p w14:paraId="5DF4B744" w14:textId="39464CA4" w:rsidR="000C4CE7" w:rsidDel="008251B7" w:rsidRDefault="00137C04" w:rsidP="001356AD">
            <w:pPr>
              <w:rPr>
                <w:del w:id="1465" w:author=" " w:date="2021-02-21T17:44:00Z"/>
              </w:rPr>
            </w:pPr>
            <w:del w:id="1466" w:author=" " w:date="2021-02-21T17:44:00Z">
              <w:r w:rsidDel="008251B7">
                <w:delText xml:space="preserve">symptoms </w:delText>
              </w:r>
              <w:r w:rsidR="2B29BE8B" w:rsidDel="008251B7">
                <w:delText>are</w:delText>
              </w:r>
              <w:r w:rsidR="000C4CE7" w:rsidDel="008251B7">
                <w:delText xml:space="preserve"> stored and sent to webhook</w:delText>
              </w:r>
              <w:bookmarkStart w:id="1467" w:name="_Toc64825931"/>
              <w:bookmarkEnd w:id="1467"/>
            </w:del>
          </w:p>
        </w:tc>
        <w:tc>
          <w:tcPr>
            <w:tcW w:w="3120" w:type="dxa"/>
          </w:tcPr>
          <w:p w14:paraId="102789E4" w14:textId="58F70B70" w:rsidR="000C4CE7" w:rsidDel="008251B7" w:rsidRDefault="000C4CE7" w:rsidP="001356AD">
            <w:pPr>
              <w:rPr>
                <w:del w:id="1468" w:author=" " w:date="2021-02-21T17:44:00Z"/>
              </w:rPr>
            </w:pPr>
            <w:bookmarkStart w:id="1469" w:name="_Toc64825932"/>
            <w:bookmarkEnd w:id="1469"/>
          </w:p>
        </w:tc>
        <w:bookmarkStart w:id="1470" w:name="_Toc64825933"/>
        <w:bookmarkEnd w:id="1470"/>
      </w:tr>
      <w:tr w:rsidR="000C4CE7" w:rsidDel="008251B7" w14:paraId="4EA9D343" w14:textId="0ED91BE4" w:rsidTr="6F460E43">
        <w:trPr>
          <w:del w:id="1471" w:author=" " w:date="2021-02-21T17:44:00Z"/>
        </w:trPr>
        <w:tc>
          <w:tcPr>
            <w:tcW w:w="3120" w:type="dxa"/>
          </w:tcPr>
          <w:p w14:paraId="081D03AC" w14:textId="51011BEF" w:rsidR="000C4CE7" w:rsidDel="008251B7" w:rsidRDefault="000C4CE7" w:rsidP="001356AD">
            <w:pPr>
              <w:rPr>
                <w:del w:id="1472" w:author=" " w:date="2021-02-21T17:44:00Z"/>
              </w:rPr>
            </w:pPr>
            <w:bookmarkStart w:id="1473" w:name="_Toc64825934"/>
            <w:bookmarkEnd w:id="1473"/>
          </w:p>
        </w:tc>
        <w:tc>
          <w:tcPr>
            <w:tcW w:w="3120" w:type="dxa"/>
          </w:tcPr>
          <w:p w14:paraId="5C229B13" w14:textId="2543351C" w:rsidR="000C4CE7" w:rsidDel="008251B7" w:rsidRDefault="000C4CE7" w:rsidP="001356AD">
            <w:pPr>
              <w:rPr>
                <w:del w:id="1474" w:author=" " w:date="2021-02-21T17:44:00Z"/>
              </w:rPr>
            </w:pPr>
            <w:del w:id="1475" w:author=" " w:date="2021-02-21T17:44:00Z">
              <w:r w:rsidDel="008251B7">
                <w:delText xml:space="preserve">DialogFlow recognizes </w:delText>
              </w:r>
              <w:r w:rsidR="00137C04" w:rsidRPr="00137C04" w:rsidDel="008251B7">
                <w:delText>symptoms</w:delText>
              </w:r>
              <w:r w:rsidR="00137C04" w:rsidDel="008251B7">
                <w:delText xml:space="preserve"> </w:delText>
              </w:r>
              <w:r w:rsidDel="008251B7">
                <w:delText>intent</w:delText>
              </w:r>
              <w:bookmarkStart w:id="1476" w:name="_Toc64825935"/>
              <w:bookmarkEnd w:id="1476"/>
            </w:del>
          </w:p>
        </w:tc>
        <w:tc>
          <w:tcPr>
            <w:tcW w:w="3120" w:type="dxa"/>
          </w:tcPr>
          <w:p w14:paraId="36A40D95" w14:textId="5F5D06C2" w:rsidR="000C4CE7" w:rsidDel="008251B7" w:rsidRDefault="000C4CE7" w:rsidP="001356AD">
            <w:pPr>
              <w:rPr>
                <w:del w:id="1477" w:author=" " w:date="2021-02-21T17:44:00Z"/>
              </w:rPr>
            </w:pPr>
            <w:del w:id="1478" w:author=" " w:date="2021-02-21T17:44:00Z">
              <w:r w:rsidDel="008251B7">
                <w:delText>Responds to user and moves to next step.</w:delText>
              </w:r>
              <w:bookmarkStart w:id="1479" w:name="_Toc64825936"/>
              <w:bookmarkEnd w:id="1479"/>
            </w:del>
          </w:p>
        </w:tc>
        <w:bookmarkStart w:id="1480" w:name="_Toc64825937"/>
        <w:bookmarkEnd w:id="1480"/>
      </w:tr>
    </w:tbl>
    <w:p w14:paraId="641A8BC7" w14:textId="2EFB0C94" w:rsidR="000C4CE7" w:rsidRPr="00A949AF" w:rsidDel="008251B7" w:rsidRDefault="000C4CE7" w:rsidP="1FB8142C">
      <w:pPr>
        <w:pStyle w:val="Heading3"/>
        <w:numPr>
          <w:ilvl w:val="1"/>
          <w:numId w:val="8"/>
        </w:numPr>
        <w:rPr>
          <w:del w:id="1481" w:author=" " w:date="2021-02-21T17:44:00Z"/>
          <w:i w:val="0"/>
        </w:rPr>
      </w:pPr>
      <w:del w:id="1482" w:author=" " w:date="2021-02-21T17:44:00Z">
        <w:r w:rsidRPr="1FB8142C" w:rsidDel="008251B7">
          <w:rPr>
            <w:i w:val="0"/>
          </w:rPr>
          <w:delText xml:space="preserve">Use Case: Extract </w:delText>
        </w:r>
        <w:r w:rsidR="00137C04" w:rsidRPr="1FB8142C" w:rsidDel="008251B7">
          <w:rPr>
            <w:i w:val="0"/>
          </w:rPr>
          <w:delText>A1C</w:delText>
        </w:r>
        <w:r w:rsidRPr="1FB8142C" w:rsidDel="008251B7">
          <w:rPr>
            <w:i w:val="0"/>
          </w:rPr>
          <w:delText xml:space="preserve"> from speech.</w:delText>
        </w:r>
        <w:bookmarkStart w:id="1483" w:name="_Toc64825938"/>
        <w:bookmarkEnd w:id="1483"/>
      </w:del>
    </w:p>
    <w:p w14:paraId="69713459" w14:textId="4C90E698" w:rsidR="000C4CE7" w:rsidDel="008251B7" w:rsidRDefault="000C4CE7" w:rsidP="000C4CE7">
      <w:pPr>
        <w:rPr>
          <w:del w:id="1484" w:author=" " w:date="2021-02-21T17:44:00Z"/>
        </w:rPr>
      </w:pPr>
      <w:del w:id="1485"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RPr="00137C04" w:rsidDel="008251B7">
          <w:delText>A1C</w:delText>
        </w:r>
        <w:r w:rsidR="00137C04" w:rsidDel="008251B7">
          <w:rPr>
            <w:i/>
            <w:iCs/>
          </w:rPr>
          <w:delText>.</w:delText>
        </w:r>
        <w:bookmarkStart w:id="1486" w:name="_Toc64825939"/>
        <w:bookmarkEnd w:id="1486"/>
      </w:del>
    </w:p>
    <w:p w14:paraId="36F2191E" w14:textId="6DEB2E75" w:rsidR="000C4CE7" w:rsidDel="008251B7" w:rsidRDefault="000C4CE7" w:rsidP="000C4CE7">
      <w:pPr>
        <w:rPr>
          <w:del w:id="1487" w:author=" " w:date="2021-02-21T17:44:00Z"/>
        </w:rPr>
      </w:pPr>
      <w:bookmarkStart w:id="1488" w:name="_Toc64825940"/>
      <w:bookmarkEnd w:id="1488"/>
    </w:p>
    <w:p w14:paraId="00BA6520" w14:textId="1B891D17" w:rsidR="000C4CE7" w:rsidDel="008251B7" w:rsidRDefault="000C4CE7" w:rsidP="000C4CE7">
      <w:pPr>
        <w:rPr>
          <w:del w:id="1489" w:author=" " w:date="2021-02-21T17:44:00Z"/>
        </w:rPr>
      </w:pPr>
      <w:del w:id="1490"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491" w:name="_Toc64825941"/>
        <w:bookmarkEnd w:id="1491"/>
      </w:del>
    </w:p>
    <w:p w14:paraId="09C62C35" w14:textId="762DBBA4" w:rsidR="000C4CE7" w:rsidDel="008251B7" w:rsidRDefault="000C4CE7" w:rsidP="000C4CE7">
      <w:pPr>
        <w:rPr>
          <w:del w:id="1492" w:author=" " w:date="2021-02-21T17:44:00Z"/>
        </w:rPr>
      </w:pPr>
      <w:bookmarkStart w:id="1493" w:name="_Toc64825942"/>
      <w:bookmarkEnd w:id="1493"/>
    </w:p>
    <w:p w14:paraId="129AADD9" w14:textId="180204A3" w:rsidR="000C4CE7" w:rsidDel="008251B7" w:rsidRDefault="000C4CE7" w:rsidP="000C4CE7">
      <w:pPr>
        <w:rPr>
          <w:del w:id="1494" w:author=" " w:date="2021-02-21T17:44:00Z"/>
        </w:rPr>
      </w:pPr>
      <w:del w:id="1495" w:author=" " w:date="2021-02-21T17:44:00Z">
        <w:r w:rsidRPr="11DACFD7" w:rsidDel="008251B7">
          <w:rPr>
            <w:b/>
            <w:bCs/>
          </w:rPr>
          <w:delText xml:space="preserve">Triggers: </w:delText>
        </w:r>
        <w:r w:rsidDel="008251B7">
          <w:delText>Voice activated communication with intent and context of “</w:delText>
        </w:r>
        <w:r w:rsidR="00137C04" w:rsidRPr="00137C04" w:rsidDel="008251B7">
          <w:delText>A1C</w:delText>
        </w:r>
        <w:r w:rsidDel="008251B7">
          <w:delText>”.</w:delText>
        </w:r>
        <w:bookmarkStart w:id="1496" w:name="_Toc64825943"/>
        <w:bookmarkEnd w:id="1496"/>
      </w:del>
    </w:p>
    <w:p w14:paraId="530C0C79" w14:textId="2078AFF7" w:rsidR="000C4CE7" w:rsidDel="008251B7" w:rsidRDefault="000C4CE7" w:rsidP="000C4CE7">
      <w:pPr>
        <w:rPr>
          <w:del w:id="1497" w:author=" " w:date="2021-02-21T17:44:00Z"/>
        </w:rPr>
      </w:pPr>
      <w:bookmarkStart w:id="1498" w:name="_Toc64825944"/>
      <w:bookmarkEnd w:id="1498"/>
    </w:p>
    <w:p w14:paraId="10476DB7" w14:textId="5D702E0A" w:rsidR="000C4CE7" w:rsidDel="008251B7" w:rsidRDefault="000C4CE7" w:rsidP="000C4CE7">
      <w:pPr>
        <w:rPr>
          <w:del w:id="1499" w:author=" " w:date="2021-02-21T17:44:00Z"/>
        </w:rPr>
      </w:pPr>
      <w:del w:id="1500"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137C04" w:rsidRPr="00137C04" w:rsidDel="008251B7">
          <w:delText>A1C</w:delText>
        </w:r>
        <w:r w:rsidR="00137C04" w:rsidDel="008251B7">
          <w:delText xml:space="preserve"> </w:delText>
        </w:r>
        <w:r w:rsidDel="008251B7">
          <w:delText xml:space="preserve">is x”. DialogFlow shall recognize the intents and entities of </w:delText>
        </w:r>
        <w:r w:rsidR="00137C04" w:rsidRPr="00137C04" w:rsidDel="008251B7">
          <w:delText>A1C</w:delText>
        </w:r>
        <w:r w:rsidR="00137C04" w:rsidDel="008251B7">
          <w:delText xml:space="preserve"> </w:delText>
        </w:r>
        <w:r w:rsidDel="008251B7">
          <w:delText>with value x.</w:delText>
        </w:r>
        <w:bookmarkStart w:id="1501" w:name="_Toc64825945"/>
        <w:bookmarkEnd w:id="1501"/>
      </w:del>
    </w:p>
    <w:p w14:paraId="1F48C8EB" w14:textId="33A328E0" w:rsidR="000C4CE7" w:rsidDel="008251B7" w:rsidRDefault="000C4CE7" w:rsidP="000C4CE7">
      <w:pPr>
        <w:rPr>
          <w:del w:id="1502" w:author=" " w:date="2021-02-21T17:44:00Z"/>
        </w:rPr>
      </w:pPr>
      <w:bookmarkStart w:id="1503" w:name="_Toc64825946"/>
      <w:bookmarkEnd w:id="1503"/>
    </w:p>
    <w:p w14:paraId="4650A521" w14:textId="47BAE4FC" w:rsidR="000C4CE7" w:rsidDel="008251B7" w:rsidRDefault="000C4CE7" w:rsidP="000C4CE7">
      <w:pPr>
        <w:rPr>
          <w:del w:id="1504" w:author=" " w:date="2021-02-21T17:44:00Z"/>
        </w:rPr>
      </w:pPr>
      <w:del w:id="1505" w:author=" " w:date="2021-02-21T17:44:00Z">
        <w:r w:rsidRPr="11DACFD7" w:rsidDel="008251B7">
          <w:rPr>
            <w:b/>
            <w:bCs/>
          </w:rPr>
          <w:delText>Internal Precondition:</w:delText>
        </w:r>
        <w:r w:rsidDel="008251B7">
          <w:delText xml:space="preserve"> The internal precondition is that we have created a </w:delText>
        </w:r>
        <w:r w:rsidR="00137C04" w:rsidRPr="00137C04" w:rsidDel="008251B7">
          <w:delText>A1C</w:delText>
        </w:r>
        <w:r w:rsidR="00137C04" w:rsidDel="008251B7">
          <w:delText xml:space="preserve"> </w:delText>
        </w:r>
        <w:r w:rsidDel="008251B7">
          <w:delText>intent, entity and parameter so that DialogFlow understands the trigger and what we want to do with it.</w:delText>
        </w:r>
        <w:bookmarkStart w:id="1506" w:name="_Toc64825947"/>
        <w:bookmarkEnd w:id="1506"/>
      </w:del>
    </w:p>
    <w:p w14:paraId="1EDBC0F3" w14:textId="67EF8012" w:rsidR="000C4CE7" w:rsidDel="008251B7" w:rsidRDefault="000C4CE7" w:rsidP="000C4CE7">
      <w:pPr>
        <w:rPr>
          <w:del w:id="1507" w:author=" " w:date="2021-02-21T17:44:00Z"/>
          <w:b/>
          <w:bCs/>
        </w:rPr>
      </w:pPr>
      <w:bookmarkStart w:id="1508" w:name="_Toc64825948"/>
      <w:bookmarkEnd w:id="1508"/>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0BC10914" w14:textId="49126C74" w:rsidTr="001356AD">
        <w:trPr>
          <w:del w:id="1509" w:author=" " w:date="2021-02-21T17:44:00Z"/>
        </w:trPr>
        <w:tc>
          <w:tcPr>
            <w:tcW w:w="3120" w:type="dxa"/>
          </w:tcPr>
          <w:p w14:paraId="6F85FB92" w14:textId="2D50BD2D" w:rsidR="000C4CE7" w:rsidDel="008251B7" w:rsidRDefault="000C4CE7" w:rsidP="001356AD">
            <w:pPr>
              <w:rPr>
                <w:del w:id="1510" w:author=" " w:date="2021-02-21T17:44:00Z"/>
              </w:rPr>
            </w:pPr>
            <w:del w:id="1511" w:author=" " w:date="2021-02-21T17:44:00Z">
              <w:r w:rsidRPr="30CB7F3E" w:rsidDel="008251B7">
                <w:rPr>
                  <w:b/>
                  <w:bCs/>
                </w:rPr>
                <w:delText>Input</w:delText>
              </w:r>
              <w:bookmarkStart w:id="1512" w:name="_Toc64825949"/>
              <w:bookmarkEnd w:id="1512"/>
            </w:del>
          </w:p>
        </w:tc>
        <w:tc>
          <w:tcPr>
            <w:tcW w:w="3120" w:type="dxa"/>
          </w:tcPr>
          <w:p w14:paraId="02111351" w14:textId="0A7399D9" w:rsidR="000C4CE7" w:rsidDel="008251B7" w:rsidRDefault="000C4CE7" w:rsidP="001356AD">
            <w:pPr>
              <w:rPr>
                <w:del w:id="1513" w:author=" " w:date="2021-02-21T17:44:00Z"/>
                <w:b/>
                <w:bCs/>
              </w:rPr>
            </w:pPr>
            <w:del w:id="1514" w:author=" " w:date="2021-02-21T17:44:00Z">
              <w:r w:rsidRPr="1D775C0C" w:rsidDel="008251B7">
                <w:rPr>
                  <w:b/>
                  <w:bCs/>
                </w:rPr>
                <w:delText>System</w:delText>
              </w:r>
              <w:bookmarkStart w:id="1515" w:name="_Toc64825950"/>
              <w:bookmarkEnd w:id="1515"/>
            </w:del>
          </w:p>
        </w:tc>
        <w:tc>
          <w:tcPr>
            <w:tcW w:w="3120" w:type="dxa"/>
          </w:tcPr>
          <w:p w14:paraId="641EC6E4" w14:textId="66A7A92F" w:rsidR="000C4CE7" w:rsidDel="008251B7" w:rsidRDefault="000C4CE7" w:rsidP="001356AD">
            <w:pPr>
              <w:rPr>
                <w:del w:id="1516" w:author=" " w:date="2021-02-21T17:44:00Z"/>
                <w:b/>
                <w:bCs/>
              </w:rPr>
            </w:pPr>
            <w:del w:id="1517" w:author=" " w:date="2021-02-21T17:44:00Z">
              <w:r w:rsidRPr="1D775C0C" w:rsidDel="008251B7">
                <w:rPr>
                  <w:b/>
                  <w:bCs/>
                </w:rPr>
                <w:delText>Output</w:delText>
              </w:r>
              <w:bookmarkStart w:id="1518" w:name="_Toc64825951"/>
              <w:bookmarkEnd w:id="1518"/>
            </w:del>
          </w:p>
        </w:tc>
        <w:bookmarkStart w:id="1519" w:name="_Toc64825952"/>
        <w:bookmarkEnd w:id="1519"/>
      </w:tr>
      <w:tr w:rsidR="000C4CE7" w:rsidDel="008251B7" w14:paraId="3FBCF2E2" w14:textId="2C7D23F6" w:rsidTr="001356AD">
        <w:trPr>
          <w:del w:id="1520" w:author=" " w:date="2021-02-21T17:44:00Z"/>
        </w:trPr>
        <w:tc>
          <w:tcPr>
            <w:tcW w:w="3120" w:type="dxa"/>
          </w:tcPr>
          <w:p w14:paraId="0785EC22" w14:textId="35E3A1D9" w:rsidR="000C4CE7" w:rsidDel="008251B7" w:rsidRDefault="000C4CE7" w:rsidP="001356AD">
            <w:pPr>
              <w:rPr>
                <w:del w:id="1521" w:author=" " w:date="2021-02-21T17:44:00Z"/>
              </w:rPr>
            </w:pPr>
            <w:del w:id="1522" w:author=" " w:date="2021-02-21T17:44:00Z">
              <w:r w:rsidDel="008251B7">
                <w:delText>User talks into DialogFlow with “</w:delText>
              </w:r>
              <w:r w:rsidR="00137C04" w:rsidRPr="00137C04" w:rsidDel="008251B7">
                <w:delText>A1C</w:delText>
              </w:r>
              <w:r w:rsidDel="008251B7">
                <w:delText>” trigger.</w:delText>
              </w:r>
              <w:bookmarkStart w:id="1523" w:name="_Toc64825953"/>
              <w:bookmarkEnd w:id="1523"/>
            </w:del>
          </w:p>
        </w:tc>
        <w:tc>
          <w:tcPr>
            <w:tcW w:w="3120" w:type="dxa"/>
          </w:tcPr>
          <w:p w14:paraId="37C079BE" w14:textId="42333638" w:rsidR="000C4CE7" w:rsidDel="008251B7" w:rsidRDefault="000C4CE7" w:rsidP="001356AD">
            <w:pPr>
              <w:rPr>
                <w:del w:id="1524" w:author=" " w:date="2021-02-21T17:44:00Z"/>
              </w:rPr>
            </w:pPr>
            <w:del w:id="1525" w:author=" " w:date="2021-02-21T17:44:00Z">
              <w:r w:rsidDel="008251B7">
                <w:delText xml:space="preserve">DialogFlow recognize </w:delText>
              </w:r>
              <w:r w:rsidR="00137C04" w:rsidRPr="00137C04" w:rsidDel="008251B7">
                <w:delText>A1C</w:delText>
              </w:r>
              <w:r w:rsidR="00137C04" w:rsidDel="008251B7">
                <w:delText xml:space="preserve"> </w:delText>
              </w:r>
              <w:r w:rsidDel="008251B7">
                <w:delText>with intent and entity.</w:delText>
              </w:r>
              <w:bookmarkStart w:id="1526" w:name="_Toc64825954"/>
              <w:bookmarkEnd w:id="1526"/>
            </w:del>
          </w:p>
        </w:tc>
        <w:tc>
          <w:tcPr>
            <w:tcW w:w="3120" w:type="dxa"/>
          </w:tcPr>
          <w:p w14:paraId="6E0B3A00" w14:textId="41B3DEF5" w:rsidR="000C4CE7" w:rsidDel="008251B7" w:rsidRDefault="000C4CE7" w:rsidP="001356AD">
            <w:pPr>
              <w:rPr>
                <w:del w:id="1527" w:author=" " w:date="2021-02-21T17:44:00Z"/>
              </w:rPr>
            </w:pPr>
            <w:bookmarkStart w:id="1528" w:name="_Toc64825955"/>
            <w:bookmarkEnd w:id="1528"/>
          </w:p>
        </w:tc>
        <w:bookmarkStart w:id="1529" w:name="_Toc64825956"/>
        <w:bookmarkEnd w:id="1529"/>
      </w:tr>
      <w:tr w:rsidR="000C4CE7" w:rsidDel="008251B7" w14:paraId="2D2FBF1E" w14:textId="44B41C81" w:rsidTr="001356AD">
        <w:trPr>
          <w:del w:id="1530" w:author=" " w:date="2021-02-21T17:44:00Z"/>
        </w:trPr>
        <w:tc>
          <w:tcPr>
            <w:tcW w:w="3120" w:type="dxa"/>
          </w:tcPr>
          <w:p w14:paraId="4EBE9CB2" w14:textId="57D96EBB" w:rsidR="000C4CE7" w:rsidDel="008251B7" w:rsidRDefault="000C4CE7" w:rsidP="001356AD">
            <w:pPr>
              <w:rPr>
                <w:del w:id="1531" w:author=" " w:date="2021-02-21T17:44:00Z"/>
              </w:rPr>
            </w:pPr>
            <w:bookmarkStart w:id="1532" w:name="_Toc64825957"/>
            <w:bookmarkEnd w:id="1532"/>
          </w:p>
        </w:tc>
        <w:tc>
          <w:tcPr>
            <w:tcW w:w="3120" w:type="dxa"/>
          </w:tcPr>
          <w:p w14:paraId="018E3548" w14:textId="5BB47E8D" w:rsidR="000C4CE7" w:rsidDel="008251B7" w:rsidRDefault="00137C04" w:rsidP="001356AD">
            <w:pPr>
              <w:rPr>
                <w:del w:id="1533" w:author=" " w:date="2021-02-21T17:44:00Z"/>
              </w:rPr>
            </w:pPr>
            <w:del w:id="1534" w:author=" " w:date="2021-02-21T17:44:00Z">
              <w:r w:rsidRPr="00137C04" w:rsidDel="008251B7">
                <w:delText>A1C</w:delText>
              </w:r>
              <w:r w:rsidDel="008251B7">
                <w:delText xml:space="preserve"> </w:delText>
              </w:r>
              <w:r w:rsidR="000C4CE7" w:rsidDel="008251B7">
                <w:delText>is stored and sent to webhook</w:delText>
              </w:r>
              <w:bookmarkStart w:id="1535" w:name="_Toc64825958"/>
              <w:bookmarkEnd w:id="1535"/>
            </w:del>
          </w:p>
        </w:tc>
        <w:tc>
          <w:tcPr>
            <w:tcW w:w="3120" w:type="dxa"/>
          </w:tcPr>
          <w:p w14:paraId="479EABC0" w14:textId="3667BC6B" w:rsidR="000C4CE7" w:rsidDel="008251B7" w:rsidRDefault="000C4CE7" w:rsidP="001356AD">
            <w:pPr>
              <w:rPr>
                <w:del w:id="1536" w:author=" " w:date="2021-02-21T17:44:00Z"/>
              </w:rPr>
            </w:pPr>
            <w:bookmarkStart w:id="1537" w:name="_Toc64825959"/>
            <w:bookmarkEnd w:id="1537"/>
          </w:p>
        </w:tc>
        <w:bookmarkStart w:id="1538" w:name="_Toc64825960"/>
        <w:bookmarkEnd w:id="1538"/>
      </w:tr>
      <w:tr w:rsidR="000C4CE7" w:rsidDel="008251B7" w14:paraId="275F7B95" w14:textId="3C841C05" w:rsidTr="001356AD">
        <w:trPr>
          <w:del w:id="1539" w:author=" " w:date="2021-02-21T17:44:00Z"/>
        </w:trPr>
        <w:tc>
          <w:tcPr>
            <w:tcW w:w="3120" w:type="dxa"/>
          </w:tcPr>
          <w:p w14:paraId="1BC3A317" w14:textId="4CB64D37" w:rsidR="000C4CE7" w:rsidDel="008251B7" w:rsidRDefault="000C4CE7" w:rsidP="001356AD">
            <w:pPr>
              <w:rPr>
                <w:del w:id="1540" w:author=" " w:date="2021-02-21T17:44:00Z"/>
              </w:rPr>
            </w:pPr>
            <w:bookmarkStart w:id="1541" w:name="_Toc64825961"/>
            <w:bookmarkEnd w:id="1541"/>
          </w:p>
        </w:tc>
        <w:tc>
          <w:tcPr>
            <w:tcW w:w="3120" w:type="dxa"/>
          </w:tcPr>
          <w:p w14:paraId="3B545DE1" w14:textId="3F3B127C" w:rsidR="000C4CE7" w:rsidDel="008251B7" w:rsidRDefault="000C4CE7" w:rsidP="001356AD">
            <w:pPr>
              <w:rPr>
                <w:del w:id="1542" w:author=" " w:date="2021-02-21T17:44:00Z"/>
              </w:rPr>
            </w:pPr>
            <w:del w:id="1543" w:author=" " w:date="2021-02-21T17:44:00Z">
              <w:r w:rsidDel="008251B7">
                <w:delText xml:space="preserve">DialogFlow recognizes </w:delText>
              </w:r>
              <w:r w:rsidR="00137C04" w:rsidRPr="00137C04" w:rsidDel="008251B7">
                <w:delText>A1C</w:delText>
              </w:r>
              <w:r w:rsidR="00137C04" w:rsidDel="008251B7">
                <w:delText xml:space="preserve"> </w:delText>
              </w:r>
              <w:r w:rsidDel="008251B7">
                <w:delText>intent</w:delText>
              </w:r>
              <w:bookmarkStart w:id="1544" w:name="_Toc64825962"/>
              <w:bookmarkEnd w:id="1544"/>
            </w:del>
          </w:p>
        </w:tc>
        <w:tc>
          <w:tcPr>
            <w:tcW w:w="3120" w:type="dxa"/>
          </w:tcPr>
          <w:p w14:paraId="2EA2673E" w14:textId="51DD9403" w:rsidR="000C4CE7" w:rsidDel="008251B7" w:rsidRDefault="000C4CE7" w:rsidP="001356AD">
            <w:pPr>
              <w:rPr>
                <w:del w:id="1545" w:author=" " w:date="2021-02-21T17:44:00Z"/>
              </w:rPr>
            </w:pPr>
            <w:del w:id="1546" w:author=" " w:date="2021-02-21T17:44:00Z">
              <w:r w:rsidDel="008251B7">
                <w:delText>Responds to user and moves to next step.</w:delText>
              </w:r>
              <w:bookmarkStart w:id="1547" w:name="_Toc64825963"/>
              <w:bookmarkEnd w:id="1547"/>
            </w:del>
          </w:p>
        </w:tc>
        <w:bookmarkStart w:id="1548" w:name="_Toc64825964"/>
        <w:bookmarkEnd w:id="1548"/>
      </w:tr>
    </w:tbl>
    <w:p w14:paraId="1514D69A" w14:textId="64B2659D" w:rsidR="000C4CE7" w:rsidRPr="00A949AF" w:rsidDel="008251B7" w:rsidRDefault="000C4CE7" w:rsidP="1FB8142C">
      <w:pPr>
        <w:pStyle w:val="Heading3"/>
        <w:numPr>
          <w:ilvl w:val="1"/>
          <w:numId w:val="8"/>
        </w:numPr>
        <w:rPr>
          <w:del w:id="1549" w:author=" " w:date="2021-02-21T17:44:00Z"/>
          <w:i w:val="0"/>
        </w:rPr>
      </w:pPr>
      <w:del w:id="1550" w:author=" " w:date="2021-02-21T17:44:00Z">
        <w:r w:rsidRPr="1FB8142C" w:rsidDel="008251B7">
          <w:rPr>
            <w:i w:val="0"/>
          </w:rPr>
          <w:delText xml:space="preserve">Use Case: Extract </w:delText>
        </w:r>
        <w:r w:rsidR="00137C04" w:rsidRPr="1FB8142C" w:rsidDel="008251B7">
          <w:rPr>
            <w:i w:val="0"/>
          </w:rPr>
          <w:delText>blood sugar level</w:delText>
        </w:r>
        <w:r w:rsidRPr="1FB8142C" w:rsidDel="008251B7">
          <w:rPr>
            <w:i w:val="0"/>
          </w:rPr>
          <w:delText xml:space="preserve"> from speech.</w:delText>
        </w:r>
        <w:bookmarkStart w:id="1551" w:name="_Toc64825965"/>
        <w:bookmarkEnd w:id="1551"/>
      </w:del>
    </w:p>
    <w:p w14:paraId="5B7992C2" w14:textId="11D26E04" w:rsidR="000C4CE7" w:rsidDel="008251B7" w:rsidRDefault="000C4CE7" w:rsidP="000C4CE7">
      <w:pPr>
        <w:rPr>
          <w:del w:id="1552" w:author=" " w:date="2021-02-21T17:44:00Z"/>
        </w:rPr>
      </w:pPr>
      <w:del w:id="1553"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137C04" w:rsidRPr="00137C04" w:rsidDel="008251B7">
          <w:delText>blood sugar level</w:delText>
        </w:r>
        <w:r w:rsidR="00137C04" w:rsidDel="008251B7">
          <w:delText xml:space="preserve">, which can be classified as fasting or </w:delText>
        </w:r>
        <w:r w:rsidR="00780DD9" w:rsidDel="008251B7">
          <w:delText>non-fasting</w:delText>
        </w:r>
        <w:r w:rsidR="00137C04" w:rsidDel="008251B7">
          <w:rPr>
            <w:i/>
            <w:iCs/>
          </w:rPr>
          <w:delText>.</w:delText>
        </w:r>
        <w:bookmarkStart w:id="1554" w:name="_Toc64825966"/>
        <w:bookmarkEnd w:id="1554"/>
      </w:del>
    </w:p>
    <w:p w14:paraId="61FFFAE2" w14:textId="50D35523" w:rsidR="000C4CE7" w:rsidDel="008251B7" w:rsidRDefault="000C4CE7" w:rsidP="000C4CE7">
      <w:pPr>
        <w:rPr>
          <w:del w:id="1555" w:author=" " w:date="2021-02-21T17:44:00Z"/>
        </w:rPr>
      </w:pPr>
      <w:bookmarkStart w:id="1556" w:name="_Toc64825967"/>
      <w:bookmarkEnd w:id="1556"/>
    </w:p>
    <w:p w14:paraId="3448AB36" w14:textId="0C2823AC" w:rsidR="000C4CE7" w:rsidDel="008251B7" w:rsidRDefault="000C4CE7" w:rsidP="000C4CE7">
      <w:pPr>
        <w:rPr>
          <w:del w:id="1557" w:author=" " w:date="2021-02-21T17:44:00Z"/>
        </w:rPr>
      </w:pPr>
      <w:del w:id="1558"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559" w:name="_Toc64825968"/>
        <w:bookmarkEnd w:id="1559"/>
      </w:del>
    </w:p>
    <w:p w14:paraId="62DCFACD" w14:textId="7AED359A" w:rsidR="000C4CE7" w:rsidDel="008251B7" w:rsidRDefault="000C4CE7" w:rsidP="000C4CE7">
      <w:pPr>
        <w:rPr>
          <w:del w:id="1560" w:author=" " w:date="2021-02-21T17:44:00Z"/>
        </w:rPr>
      </w:pPr>
      <w:bookmarkStart w:id="1561" w:name="_Toc64825969"/>
      <w:bookmarkEnd w:id="1561"/>
    </w:p>
    <w:p w14:paraId="528E6F8D" w14:textId="32580259" w:rsidR="000C4CE7" w:rsidDel="008251B7" w:rsidRDefault="000C4CE7" w:rsidP="000C4CE7">
      <w:pPr>
        <w:rPr>
          <w:del w:id="1562" w:author=" " w:date="2021-02-21T17:44:00Z"/>
        </w:rPr>
      </w:pPr>
      <w:del w:id="1563" w:author=" " w:date="2021-02-21T17:44:00Z">
        <w:r w:rsidRPr="11DACFD7" w:rsidDel="008251B7">
          <w:rPr>
            <w:b/>
            <w:bCs/>
          </w:rPr>
          <w:delText xml:space="preserve">Triggers: </w:delText>
        </w:r>
        <w:r w:rsidDel="008251B7">
          <w:delText>Voice activated communication with intent and context of “</w:delText>
        </w:r>
        <w:r w:rsidR="00780DD9" w:rsidRPr="00137C04" w:rsidDel="008251B7">
          <w:delText>blood sugar level</w:delText>
        </w:r>
        <w:r w:rsidDel="008251B7">
          <w:delText>”.</w:delText>
        </w:r>
        <w:bookmarkStart w:id="1564" w:name="_Toc64825970"/>
        <w:bookmarkEnd w:id="1564"/>
      </w:del>
    </w:p>
    <w:p w14:paraId="3D5A4F56" w14:textId="755ED09E" w:rsidR="000C4CE7" w:rsidDel="008251B7" w:rsidRDefault="000C4CE7" w:rsidP="000C4CE7">
      <w:pPr>
        <w:rPr>
          <w:del w:id="1565" w:author=" " w:date="2021-02-21T17:44:00Z"/>
        </w:rPr>
      </w:pPr>
      <w:bookmarkStart w:id="1566" w:name="_Toc64825971"/>
      <w:bookmarkEnd w:id="1566"/>
    </w:p>
    <w:p w14:paraId="4CA26B49" w14:textId="59572B26" w:rsidR="000C4CE7" w:rsidDel="008251B7" w:rsidRDefault="000C4CE7" w:rsidP="000C4CE7">
      <w:pPr>
        <w:rPr>
          <w:del w:id="1567" w:author=" " w:date="2021-02-21T17:44:00Z"/>
        </w:rPr>
      </w:pPr>
      <w:del w:id="1568"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780DD9" w:rsidRPr="00137C04" w:rsidDel="008251B7">
          <w:delText>blood sugar level</w:delText>
        </w:r>
        <w:r w:rsidR="00780DD9" w:rsidDel="008251B7">
          <w:delText xml:space="preserve"> </w:delText>
        </w:r>
        <w:r w:rsidDel="008251B7">
          <w:delText xml:space="preserve">is x”. DialogFlow shall recognize the intents and entities of </w:delText>
        </w:r>
        <w:r w:rsidR="00780DD9" w:rsidRPr="00137C04" w:rsidDel="008251B7">
          <w:delText>blood sugar level</w:delText>
        </w:r>
        <w:r w:rsidR="00780DD9" w:rsidDel="008251B7">
          <w:delText xml:space="preserve"> </w:delText>
        </w:r>
        <w:r w:rsidDel="008251B7">
          <w:delText>with value x.</w:delText>
        </w:r>
        <w:bookmarkStart w:id="1569" w:name="_Toc64825972"/>
        <w:bookmarkEnd w:id="1569"/>
      </w:del>
    </w:p>
    <w:p w14:paraId="0DFAAF95" w14:textId="001F47CC" w:rsidR="000C4CE7" w:rsidDel="008251B7" w:rsidRDefault="000C4CE7" w:rsidP="000C4CE7">
      <w:pPr>
        <w:rPr>
          <w:del w:id="1570" w:author=" " w:date="2021-02-21T17:44:00Z"/>
        </w:rPr>
      </w:pPr>
      <w:bookmarkStart w:id="1571" w:name="_Toc64825973"/>
      <w:bookmarkEnd w:id="1571"/>
    </w:p>
    <w:p w14:paraId="652E955C" w14:textId="419DC1D2" w:rsidR="000C4CE7" w:rsidDel="008251B7" w:rsidRDefault="000C4CE7" w:rsidP="000C4CE7">
      <w:pPr>
        <w:rPr>
          <w:del w:id="1572" w:author=" " w:date="2021-02-21T17:44:00Z"/>
        </w:rPr>
      </w:pPr>
      <w:del w:id="1573" w:author=" " w:date="2021-02-21T17:44:00Z">
        <w:r w:rsidRPr="11DACFD7" w:rsidDel="008251B7">
          <w:rPr>
            <w:b/>
            <w:bCs/>
          </w:rPr>
          <w:delText>Internal Precondition:</w:delText>
        </w:r>
        <w:r w:rsidDel="008251B7">
          <w:delText xml:space="preserve"> The internal precondition is that we have created a </w:delText>
        </w:r>
        <w:r w:rsidR="00780DD9" w:rsidRPr="00137C04" w:rsidDel="008251B7">
          <w:delText>blood sugar level</w:delText>
        </w:r>
        <w:r w:rsidR="00780DD9" w:rsidDel="008251B7">
          <w:delText xml:space="preserve"> </w:delText>
        </w:r>
        <w:r w:rsidDel="008251B7">
          <w:delText>intent, entity and parameter so that DialogFlow understands the trigger and what we want to do with it.</w:delText>
        </w:r>
        <w:bookmarkStart w:id="1574" w:name="_Toc64825974"/>
        <w:bookmarkEnd w:id="1574"/>
      </w:del>
    </w:p>
    <w:p w14:paraId="4724C708" w14:textId="5C217559" w:rsidR="000C4CE7" w:rsidDel="008251B7" w:rsidRDefault="000C4CE7" w:rsidP="000C4CE7">
      <w:pPr>
        <w:rPr>
          <w:del w:id="1575" w:author=" " w:date="2021-02-21T17:44:00Z"/>
          <w:b/>
          <w:bCs/>
        </w:rPr>
      </w:pPr>
      <w:bookmarkStart w:id="1576" w:name="_Toc64825975"/>
      <w:bookmarkEnd w:id="1576"/>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676E9F0C" w14:textId="461E3E62" w:rsidTr="001356AD">
        <w:trPr>
          <w:del w:id="1577" w:author=" " w:date="2021-02-21T17:44:00Z"/>
        </w:trPr>
        <w:tc>
          <w:tcPr>
            <w:tcW w:w="3120" w:type="dxa"/>
          </w:tcPr>
          <w:p w14:paraId="68F46B39" w14:textId="2A937FB6" w:rsidR="000C4CE7" w:rsidDel="008251B7" w:rsidRDefault="000C4CE7" w:rsidP="001356AD">
            <w:pPr>
              <w:rPr>
                <w:del w:id="1578" w:author=" " w:date="2021-02-21T17:44:00Z"/>
              </w:rPr>
            </w:pPr>
            <w:del w:id="1579" w:author=" " w:date="2021-02-21T17:44:00Z">
              <w:r w:rsidRPr="30CB7F3E" w:rsidDel="008251B7">
                <w:rPr>
                  <w:b/>
                  <w:bCs/>
                </w:rPr>
                <w:delText>Input</w:delText>
              </w:r>
              <w:bookmarkStart w:id="1580" w:name="_Toc64825976"/>
              <w:bookmarkEnd w:id="1580"/>
            </w:del>
          </w:p>
        </w:tc>
        <w:tc>
          <w:tcPr>
            <w:tcW w:w="3120" w:type="dxa"/>
          </w:tcPr>
          <w:p w14:paraId="03C26A70" w14:textId="7E1C2343" w:rsidR="000C4CE7" w:rsidDel="008251B7" w:rsidRDefault="000C4CE7" w:rsidP="001356AD">
            <w:pPr>
              <w:rPr>
                <w:del w:id="1581" w:author=" " w:date="2021-02-21T17:44:00Z"/>
                <w:b/>
                <w:bCs/>
              </w:rPr>
            </w:pPr>
            <w:del w:id="1582" w:author=" " w:date="2021-02-21T17:44:00Z">
              <w:r w:rsidRPr="1D775C0C" w:rsidDel="008251B7">
                <w:rPr>
                  <w:b/>
                  <w:bCs/>
                </w:rPr>
                <w:delText>System</w:delText>
              </w:r>
              <w:bookmarkStart w:id="1583" w:name="_Toc64825977"/>
              <w:bookmarkEnd w:id="1583"/>
            </w:del>
          </w:p>
        </w:tc>
        <w:tc>
          <w:tcPr>
            <w:tcW w:w="3120" w:type="dxa"/>
          </w:tcPr>
          <w:p w14:paraId="547A0069" w14:textId="4546BF1B" w:rsidR="000C4CE7" w:rsidDel="008251B7" w:rsidRDefault="000C4CE7" w:rsidP="001356AD">
            <w:pPr>
              <w:rPr>
                <w:del w:id="1584" w:author=" " w:date="2021-02-21T17:44:00Z"/>
                <w:b/>
                <w:bCs/>
              </w:rPr>
            </w:pPr>
            <w:del w:id="1585" w:author=" " w:date="2021-02-21T17:44:00Z">
              <w:r w:rsidRPr="1D775C0C" w:rsidDel="008251B7">
                <w:rPr>
                  <w:b/>
                  <w:bCs/>
                </w:rPr>
                <w:delText>Output</w:delText>
              </w:r>
              <w:bookmarkStart w:id="1586" w:name="_Toc64825978"/>
              <w:bookmarkEnd w:id="1586"/>
            </w:del>
          </w:p>
        </w:tc>
        <w:bookmarkStart w:id="1587" w:name="_Toc64825979"/>
        <w:bookmarkEnd w:id="1587"/>
      </w:tr>
      <w:tr w:rsidR="000C4CE7" w:rsidDel="008251B7" w14:paraId="0F7AF115" w14:textId="7E07BFF8" w:rsidTr="001356AD">
        <w:trPr>
          <w:del w:id="1588" w:author=" " w:date="2021-02-21T17:44:00Z"/>
        </w:trPr>
        <w:tc>
          <w:tcPr>
            <w:tcW w:w="3120" w:type="dxa"/>
          </w:tcPr>
          <w:p w14:paraId="19D88693" w14:textId="4CD95080" w:rsidR="000C4CE7" w:rsidDel="008251B7" w:rsidRDefault="000C4CE7" w:rsidP="001356AD">
            <w:pPr>
              <w:rPr>
                <w:del w:id="1589" w:author=" " w:date="2021-02-21T17:44:00Z"/>
              </w:rPr>
            </w:pPr>
            <w:del w:id="1590" w:author=" " w:date="2021-02-21T17:44:00Z">
              <w:r w:rsidDel="008251B7">
                <w:delText>User talks into DialogFlow with “</w:delText>
              </w:r>
              <w:r w:rsidR="00780DD9" w:rsidRPr="00137C04" w:rsidDel="008251B7">
                <w:delText>blood sugar level</w:delText>
              </w:r>
              <w:r w:rsidDel="008251B7">
                <w:delText>” trigger.</w:delText>
              </w:r>
              <w:bookmarkStart w:id="1591" w:name="_Toc64825980"/>
              <w:bookmarkEnd w:id="1591"/>
            </w:del>
          </w:p>
        </w:tc>
        <w:tc>
          <w:tcPr>
            <w:tcW w:w="3120" w:type="dxa"/>
          </w:tcPr>
          <w:p w14:paraId="22AF6881" w14:textId="36BADE73" w:rsidR="000C4CE7" w:rsidDel="008251B7" w:rsidRDefault="000C4CE7" w:rsidP="001356AD">
            <w:pPr>
              <w:rPr>
                <w:del w:id="1592" w:author=" " w:date="2021-02-21T17:44:00Z"/>
              </w:rPr>
            </w:pPr>
            <w:del w:id="1593" w:author=" " w:date="2021-02-21T17:44:00Z">
              <w:r w:rsidDel="008251B7">
                <w:delText xml:space="preserve">DialogFlow recognize </w:delText>
              </w:r>
              <w:r w:rsidR="00780DD9" w:rsidRPr="00137C04" w:rsidDel="008251B7">
                <w:delText>blood sugar level</w:delText>
              </w:r>
              <w:r w:rsidR="00780DD9" w:rsidDel="008251B7">
                <w:delText xml:space="preserve"> </w:delText>
              </w:r>
              <w:r w:rsidDel="008251B7">
                <w:delText>with intent and entity.</w:delText>
              </w:r>
              <w:bookmarkStart w:id="1594" w:name="_Toc64825981"/>
              <w:bookmarkEnd w:id="1594"/>
            </w:del>
          </w:p>
        </w:tc>
        <w:tc>
          <w:tcPr>
            <w:tcW w:w="3120" w:type="dxa"/>
          </w:tcPr>
          <w:p w14:paraId="3E48F20F" w14:textId="39F4C3C9" w:rsidR="000C4CE7" w:rsidDel="008251B7" w:rsidRDefault="000C4CE7" w:rsidP="001356AD">
            <w:pPr>
              <w:rPr>
                <w:del w:id="1595" w:author=" " w:date="2021-02-21T17:44:00Z"/>
              </w:rPr>
            </w:pPr>
            <w:bookmarkStart w:id="1596" w:name="_Toc64825982"/>
            <w:bookmarkEnd w:id="1596"/>
          </w:p>
        </w:tc>
        <w:bookmarkStart w:id="1597" w:name="_Toc64825983"/>
        <w:bookmarkEnd w:id="1597"/>
      </w:tr>
      <w:tr w:rsidR="000C4CE7" w:rsidDel="008251B7" w14:paraId="75AE152F" w14:textId="2B8A70A5" w:rsidTr="001356AD">
        <w:trPr>
          <w:del w:id="1598" w:author=" " w:date="2021-02-21T17:44:00Z"/>
        </w:trPr>
        <w:tc>
          <w:tcPr>
            <w:tcW w:w="3120" w:type="dxa"/>
          </w:tcPr>
          <w:p w14:paraId="7A7F7EFA" w14:textId="0A5C9804" w:rsidR="000C4CE7" w:rsidDel="008251B7" w:rsidRDefault="000C4CE7" w:rsidP="001356AD">
            <w:pPr>
              <w:rPr>
                <w:del w:id="1599" w:author=" " w:date="2021-02-21T17:44:00Z"/>
              </w:rPr>
            </w:pPr>
            <w:bookmarkStart w:id="1600" w:name="_Toc64825984"/>
            <w:bookmarkEnd w:id="1600"/>
          </w:p>
        </w:tc>
        <w:tc>
          <w:tcPr>
            <w:tcW w:w="3120" w:type="dxa"/>
          </w:tcPr>
          <w:p w14:paraId="0837408C" w14:textId="7CAE2BEA" w:rsidR="000C4CE7" w:rsidDel="008251B7" w:rsidRDefault="00780DD9" w:rsidP="001356AD">
            <w:pPr>
              <w:rPr>
                <w:del w:id="1601" w:author=" " w:date="2021-02-21T17:44:00Z"/>
              </w:rPr>
            </w:pPr>
            <w:del w:id="1602" w:author=" " w:date="2021-02-21T17:44:00Z">
              <w:r w:rsidRPr="00137C04" w:rsidDel="008251B7">
                <w:delText>blood sugar level</w:delText>
              </w:r>
              <w:r w:rsidDel="008251B7">
                <w:delText xml:space="preserve"> </w:delText>
              </w:r>
              <w:r w:rsidR="000C4CE7" w:rsidDel="008251B7">
                <w:delText>is stored and sent to webhook</w:delText>
              </w:r>
              <w:bookmarkStart w:id="1603" w:name="_Toc64825985"/>
              <w:bookmarkEnd w:id="1603"/>
            </w:del>
          </w:p>
        </w:tc>
        <w:tc>
          <w:tcPr>
            <w:tcW w:w="3120" w:type="dxa"/>
          </w:tcPr>
          <w:p w14:paraId="4AB3FAEC" w14:textId="40D7A2B9" w:rsidR="000C4CE7" w:rsidDel="008251B7" w:rsidRDefault="000C4CE7" w:rsidP="001356AD">
            <w:pPr>
              <w:rPr>
                <w:del w:id="1604" w:author=" " w:date="2021-02-21T17:44:00Z"/>
              </w:rPr>
            </w:pPr>
            <w:bookmarkStart w:id="1605" w:name="_Toc64825986"/>
            <w:bookmarkEnd w:id="1605"/>
          </w:p>
        </w:tc>
        <w:bookmarkStart w:id="1606" w:name="_Toc64825987"/>
        <w:bookmarkEnd w:id="1606"/>
      </w:tr>
      <w:tr w:rsidR="000C4CE7" w:rsidDel="008251B7" w14:paraId="6ECD14CB" w14:textId="44D1F496" w:rsidTr="001356AD">
        <w:trPr>
          <w:del w:id="1607" w:author=" " w:date="2021-02-21T17:44:00Z"/>
        </w:trPr>
        <w:tc>
          <w:tcPr>
            <w:tcW w:w="3120" w:type="dxa"/>
          </w:tcPr>
          <w:p w14:paraId="326FAA08" w14:textId="791030D2" w:rsidR="000C4CE7" w:rsidDel="008251B7" w:rsidRDefault="000C4CE7" w:rsidP="001356AD">
            <w:pPr>
              <w:rPr>
                <w:del w:id="1608" w:author=" " w:date="2021-02-21T17:44:00Z"/>
              </w:rPr>
            </w:pPr>
            <w:bookmarkStart w:id="1609" w:name="_Toc64825988"/>
            <w:bookmarkEnd w:id="1609"/>
          </w:p>
        </w:tc>
        <w:tc>
          <w:tcPr>
            <w:tcW w:w="3120" w:type="dxa"/>
          </w:tcPr>
          <w:p w14:paraId="00DAB56C" w14:textId="21A42FED" w:rsidR="000C4CE7" w:rsidDel="008251B7" w:rsidRDefault="000C4CE7" w:rsidP="001356AD">
            <w:pPr>
              <w:rPr>
                <w:del w:id="1610" w:author=" " w:date="2021-02-21T17:44:00Z"/>
              </w:rPr>
            </w:pPr>
            <w:del w:id="1611" w:author=" " w:date="2021-02-21T17:44:00Z">
              <w:r w:rsidDel="008251B7">
                <w:delText xml:space="preserve">DialogFlow recognizes </w:delText>
              </w:r>
              <w:r w:rsidR="00780DD9" w:rsidRPr="00137C04" w:rsidDel="008251B7">
                <w:delText>blood sugar level</w:delText>
              </w:r>
              <w:r w:rsidR="00780DD9" w:rsidDel="008251B7">
                <w:delText xml:space="preserve"> </w:delText>
              </w:r>
              <w:r w:rsidDel="008251B7">
                <w:delText>intent</w:delText>
              </w:r>
              <w:bookmarkStart w:id="1612" w:name="_Toc64825989"/>
              <w:bookmarkEnd w:id="1612"/>
            </w:del>
          </w:p>
        </w:tc>
        <w:tc>
          <w:tcPr>
            <w:tcW w:w="3120" w:type="dxa"/>
          </w:tcPr>
          <w:p w14:paraId="616EB2C5" w14:textId="59B9B7ED" w:rsidR="000C4CE7" w:rsidDel="008251B7" w:rsidRDefault="000C4CE7" w:rsidP="001356AD">
            <w:pPr>
              <w:rPr>
                <w:del w:id="1613" w:author=" " w:date="2021-02-21T17:44:00Z"/>
              </w:rPr>
            </w:pPr>
            <w:del w:id="1614" w:author=" " w:date="2021-02-21T17:44:00Z">
              <w:r w:rsidDel="008251B7">
                <w:delText>Responds to user and moves to next step.</w:delText>
              </w:r>
              <w:bookmarkStart w:id="1615" w:name="_Toc64825990"/>
              <w:bookmarkEnd w:id="1615"/>
            </w:del>
          </w:p>
        </w:tc>
        <w:bookmarkStart w:id="1616" w:name="_Toc64825991"/>
        <w:bookmarkEnd w:id="1616"/>
      </w:tr>
    </w:tbl>
    <w:p w14:paraId="4CA3A442" w14:textId="61C569CB" w:rsidR="000C4CE7" w:rsidRPr="00A949AF" w:rsidDel="008251B7" w:rsidRDefault="000C4CE7" w:rsidP="1FB8142C">
      <w:pPr>
        <w:pStyle w:val="Heading3"/>
        <w:numPr>
          <w:ilvl w:val="1"/>
          <w:numId w:val="8"/>
        </w:numPr>
        <w:rPr>
          <w:del w:id="1617" w:author=" " w:date="2021-02-21T17:44:00Z"/>
          <w:i w:val="0"/>
        </w:rPr>
      </w:pPr>
      <w:del w:id="1618" w:author=" " w:date="2021-02-21T17:44:00Z">
        <w:r w:rsidRPr="1FB8142C" w:rsidDel="008251B7">
          <w:rPr>
            <w:i w:val="0"/>
          </w:rPr>
          <w:delText xml:space="preserve">Use Case: Extract </w:delText>
        </w:r>
        <w:r w:rsidR="00780DD9" w:rsidRPr="1FB8142C" w:rsidDel="008251B7">
          <w:rPr>
            <w:i w:val="0"/>
          </w:rPr>
          <w:delText>medicine dosage</w:delText>
        </w:r>
        <w:r w:rsidRPr="1FB8142C" w:rsidDel="008251B7">
          <w:rPr>
            <w:i w:val="0"/>
          </w:rPr>
          <w:delText xml:space="preserve"> from speech.</w:delText>
        </w:r>
        <w:bookmarkStart w:id="1619" w:name="_Toc64825992"/>
        <w:bookmarkEnd w:id="1619"/>
      </w:del>
    </w:p>
    <w:p w14:paraId="3CE16333" w14:textId="64125112" w:rsidR="000C4CE7" w:rsidDel="008251B7" w:rsidRDefault="000C4CE7" w:rsidP="000C4CE7">
      <w:pPr>
        <w:rPr>
          <w:del w:id="1620" w:author=" " w:date="2021-02-21T17:44:00Z"/>
        </w:rPr>
      </w:pPr>
      <w:del w:id="1621" w:author=" " w:date="2021-02-21T17:44:00Z">
        <w:r w:rsidRPr="11DACFD7" w:rsidDel="008251B7">
          <w:rPr>
            <w:b/>
            <w:bCs/>
          </w:rPr>
          <w:delText xml:space="preserve">Summary: </w:delText>
        </w:r>
        <w:r w:rsidDel="008251B7">
          <w:delText xml:space="preserve">DialogFlow is used to record information we are interested in using for a report. One of the fields is </w:delText>
        </w:r>
        <w:r w:rsidR="00780DD9" w:rsidRPr="00780DD9" w:rsidDel="008251B7">
          <w:delText>medicine dosage</w:delText>
        </w:r>
        <w:r w:rsidR="00780DD9" w:rsidDel="008251B7">
          <w:rPr>
            <w:i/>
            <w:iCs/>
          </w:rPr>
          <w:delText>.</w:delText>
        </w:r>
        <w:bookmarkStart w:id="1622" w:name="_Toc64825993"/>
        <w:bookmarkEnd w:id="1622"/>
      </w:del>
    </w:p>
    <w:p w14:paraId="2DA77298" w14:textId="2DBD00F3" w:rsidR="000C4CE7" w:rsidDel="008251B7" w:rsidRDefault="000C4CE7" w:rsidP="000C4CE7">
      <w:pPr>
        <w:rPr>
          <w:del w:id="1623" w:author=" " w:date="2021-02-21T17:44:00Z"/>
        </w:rPr>
      </w:pPr>
      <w:bookmarkStart w:id="1624" w:name="_Toc64825994"/>
      <w:bookmarkEnd w:id="1624"/>
    </w:p>
    <w:p w14:paraId="0BE40D9C" w14:textId="1206E629" w:rsidR="000C4CE7" w:rsidDel="008251B7" w:rsidRDefault="000C4CE7" w:rsidP="000C4CE7">
      <w:pPr>
        <w:rPr>
          <w:del w:id="1625" w:author=" " w:date="2021-02-21T17:44:00Z"/>
        </w:rPr>
      </w:pPr>
      <w:del w:id="1626" w:author=" " w:date="2021-02-21T17:44:00Z">
        <w:r w:rsidRPr="11DACFD7" w:rsidDel="008251B7">
          <w:rPr>
            <w:b/>
            <w:bCs/>
          </w:rPr>
          <w:delText xml:space="preserve">Preconditions: </w:delText>
        </w:r>
        <w:r w:rsidDel="008251B7">
          <w:delText>DialogFlow is configured and set up with intents. Intents, entities, and parameters need to be defined.</w:delText>
        </w:r>
        <w:bookmarkStart w:id="1627" w:name="_Toc64825995"/>
        <w:bookmarkEnd w:id="1627"/>
      </w:del>
    </w:p>
    <w:p w14:paraId="46EACBB9" w14:textId="2DB8755B" w:rsidR="000C4CE7" w:rsidDel="008251B7" w:rsidRDefault="000C4CE7" w:rsidP="000C4CE7">
      <w:pPr>
        <w:rPr>
          <w:del w:id="1628" w:author=" " w:date="2021-02-21T17:44:00Z"/>
        </w:rPr>
      </w:pPr>
      <w:bookmarkStart w:id="1629" w:name="_Toc64825996"/>
      <w:bookmarkEnd w:id="1629"/>
    </w:p>
    <w:p w14:paraId="38965EEF" w14:textId="0193566B" w:rsidR="000C4CE7" w:rsidDel="008251B7" w:rsidRDefault="000C4CE7" w:rsidP="000C4CE7">
      <w:pPr>
        <w:rPr>
          <w:del w:id="1630" w:author=" " w:date="2021-02-21T17:44:00Z"/>
        </w:rPr>
      </w:pPr>
      <w:del w:id="1631" w:author=" " w:date="2021-02-21T17:44:00Z">
        <w:r w:rsidRPr="11DACFD7" w:rsidDel="008251B7">
          <w:rPr>
            <w:b/>
            <w:bCs/>
          </w:rPr>
          <w:delText xml:space="preserve">Triggers: </w:delText>
        </w:r>
        <w:r w:rsidDel="008251B7">
          <w:delText>Voice activated communication with intent and context of “</w:delText>
        </w:r>
        <w:r w:rsidR="00780DD9" w:rsidRPr="00780DD9" w:rsidDel="008251B7">
          <w:delText>medicine dosage</w:delText>
        </w:r>
        <w:r w:rsidDel="008251B7">
          <w:delText>”.</w:delText>
        </w:r>
        <w:bookmarkStart w:id="1632" w:name="_Toc64825997"/>
        <w:bookmarkEnd w:id="1632"/>
      </w:del>
    </w:p>
    <w:p w14:paraId="7BC4D1C9" w14:textId="0C66FCD3" w:rsidR="000C4CE7" w:rsidDel="008251B7" w:rsidRDefault="000C4CE7" w:rsidP="000C4CE7">
      <w:pPr>
        <w:rPr>
          <w:del w:id="1633" w:author=" " w:date="2021-02-21T17:44:00Z"/>
        </w:rPr>
      </w:pPr>
      <w:bookmarkStart w:id="1634" w:name="_Toc64825998"/>
      <w:bookmarkEnd w:id="1634"/>
    </w:p>
    <w:p w14:paraId="48B0F97D" w14:textId="2F2A4A71" w:rsidR="000C4CE7" w:rsidDel="008251B7" w:rsidRDefault="000C4CE7" w:rsidP="000C4CE7">
      <w:pPr>
        <w:rPr>
          <w:del w:id="1635" w:author=" " w:date="2021-02-21T17:44:00Z"/>
        </w:rPr>
      </w:pPr>
      <w:del w:id="1636" w:author=" " w:date="2021-02-21T17:44:00Z">
        <w:r w:rsidRPr="0D854415" w:rsidDel="008251B7">
          <w:rPr>
            <w:b/>
            <w:bCs/>
          </w:rPr>
          <w:delText xml:space="preserve">Basic course of events (Scenario): </w:delText>
        </w:r>
        <w:r w:rsidDel="008251B7">
          <w:delText xml:space="preserve">User says the following to DialogFlow messenger “The patient’s </w:delText>
        </w:r>
        <w:r w:rsidR="00780DD9" w:rsidRPr="00780DD9" w:rsidDel="008251B7">
          <w:delText>medicine dosage</w:delText>
        </w:r>
        <w:r w:rsidR="00780DD9" w:rsidDel="008251B7">
          <w:delText xml:space="preserve"> </w:delText>
        </w:r>
        <w:r w:rsidDel="008251B7">
          <w:delText>is x</w:delText>
        </w:r>
        <w:r w:rsidR="00780DD9" w:rsidDel="008251B7">
          <w:delText xml:space="preserve"> for medicine y</w:delText>
        </w:r>
        <w:r w:rsidDel="008251B7">
          <w:delText xml:space="preserve">”. DialogFlow shall recognize the intents and entities of </w:delText>
        </w:r>
        <w:r w:rsidR="00780DD9" w:rsidRPr="00780DD9" w:rsidDel="008251B7">
          <w:delText>medicine dosage</w:delText>
        </w:r>
        <w:r w:rsidR="00780DD9" w:rsidDel="008251B7">
          <w:delText xml:space="preserve"> </w:delText>
        </w:r>
        <w:r w:rsidDel="008251B7">
          <w:delText>with value x</w:delText>
        </w:r>
        <w:r w:rsidR="00780DD9" w:rsidDel="008251B7">
          <w:delText xml:space="preserve"> for medicine name y</w:delText>
        </w:r>
        <w:r w:rsidDel="008251B7">
          <w:delText>.</w:delText>
        </w:r>
        <w:bookmarkStart w:id="1637" w:name="_Toc64825999"/>
        <w:bookmarkEnd w:id="1637"/>
      </w:del>
    </w:p>
    <w:p w14:paraId="486018C9" w14:textId="0476A580" w:rsidR="000C4CE7" w:rsidDel="008251B7" w:rsidRDefault="000C4CE7" w:rsidP="000C4CE7">
      <w:pPr>
        <w:rPr>
          <w:del w:id="1638" w:author=" " w:date="2021-02-21T17:44:00Z"/>
        </w:rPr>
      </w:pPr>
      <w:bookmarkStart w:id="1639" w:name="_Toc64826000"/>
      <w:bookmarkEnd w:id="1639"/>
    </w:p>
    <w:p w14:paraId="29A3B1D6" w14:textId="07FFFC60" w:rsidR="000C4CE7" w:rsidDel="008251B7" w:rsidRDefault="000C4CE7" w:rsidP="000C4CE7">
      <w:pPr>
        <w:rPr>
          <w:del w:id="1640" w:author=" " w:date="2021-02-21T17:44:00Z"/>
        </w:rPr>
      </w:pPr>
      <w:del w:id="1641" w:author=" " w:date="2021-02-21T17:44:00Z">
        <w:r w:rsidRPr="11DACFD7" w:rsidDel="008251B7">
          <w:rPr>
            <w:b/>
            <w:bCs/>
          </w:rPr>
          <w:delText>Internal Precondition:</w:delText>
        </w:r>
        <w:r w:rsidDel="008251B7">
          <w:delText xml:space="preserve"> The internal precondition is that we have created a </w:delText>
        </w:r>
        <w:r w:rsidR="00780DD9" w:rsidRPr="00780DD9" w:rsidDel="008251B7">
          <w:delText>medicine dosage</w:delText>
        </w:r>
        <w:r w:rsidR="00780DD9" w:rsidDel="008251B7">
          <w:delText xml:space="preserve"> </w:delText>
        </w:r>
        <w:r w:rsidDel="008251B7">
          <w:delText>intent, entity and parameter so that DialogFlow understands the trigger and what we want to do with it.</w:delText>
        </w:r>
        <w:bookmarkStart w:id="1642" w:name="_Toc64826001"/>
        <w:bookmarkEnd w:id="1642"/>
      </w:del>
    </w:p>
    <w:p w14:paraId="07EA17EB" w14:textId="0281A3C7" w:rsidR="000C4CE7" w:rsidDel="008251B7" w:rsidRDefault="000C4CE7" w:rsidP="000C4CE7">
      <w:pPr>
        <w:rPr>
          <w:del w:id="1643" w:author=" " w:date="2021-02-21T17:44:00Z"/>
          <w:b/>
          <w:bCs/>
        </w:rPr>
      </w:pPr>
      <w:bookmarkStart w:id="1644" w:name="_Toc64826002"/>
      <w:bookmarkEnd w:id="1644"/>
    </w:p>
    <w:tbl>
      <w:tblPr>
        <w:tblStyle w:val="TableGrid"/>
        <w:tblW w:w="0" w:type="auto"/>
        <w:tblLayout w:type="fixed"/>
        <w:tblLook w:val="06A0" w:firstRow="1" w:lastRow="0" w:firstColumn="1" w:lastColumn="0" w:noHBand="1" w:noVBand="1"/>
      </w:tblPr>
      <w:tblGrid>
        <w:gridCol w:w="3120"/>
        <w:gridCol w:w="3120"/>
        <w:gridCol w:w="3120"/>
      </w:tblGrid>
      <w:tr w:rsidR="000C4CE7" w:rsidDel="008251B7" w14:paraId="5E81A675" w14:textId="19FECA81" w:rsidTr="001356AD">
        <w:trPr>
          <w:del w:id="1645" w:author=" " w:date="2021-02-21T17:44:00Z"/>
        </w:trPr>
        <w:tc>
          <w:tcPr>
            <w:tcW w:w="3120" w:type="dxa"/>
          </w:tcPr>
          <w:p w14:paraId="3AA43630" w14:textId="14D95377" w:rsidR="000C4CE7" w:rsidDel="008251B7" w:rsidRDefault="000C4CE7" w:rsidP="001356AD">
            <w:pPr>
              <w:rPr>
                <w:del w:id="1646" w:author=" " w:date="2021-02-21T17:44:00Z"/>
              </w:rPr>
            </w:pPr>
            <w:del w:id="1647" w:author=" " w:date="2021-02-21T17:44:00Z">
              <w:r w:rsidRPr="30CB7F3E" w:rsidDel="008251B7">
                <w:rPr>
                  <w:b/>
                  <w:bCs/>
                </w:rPr>
                <w:delText>Input</w:delText>
              </w:r>
              <w:bookmarkStart w:id="1648" w:name="_Toc64826003"/>
              <w:bookmarkEnd w:id="1648"/>
            </w:del>
          </w:p>
        </w:tc>
        <w:tc>
          <w:tcPr>
            <w:tcW w:w="3120" w:type="dxa"/>
          </w:tcPr>
          <w:p w14:paraId="48BFA288" w14:textId="3E1E847C" w:rsidR="000C4CE7" w:rsidDel="008251B7" w:rsidRDefault="000C4CE7" w:rsidP="001356AD">
            <w:pPr>
              <w:rPr>
                <w:del w:id="1649" w:author=" " w:date="2021-02-21T17:44:00Z"/>
                <w:b/>
                <w:bCs/>
              </w:rPr>
            </w:pPr>
            <w:del w:id="1650" w:author=" " w:date="2021-02-21T17:44:00Z">
              <w:r w:rsidRPr="1D775C0C" w:rsidDel="008251B7">
                <w:rPr>
                  <w:b/>
                  <w:bCs/>
                </w:rPr>
                <w:delText>System</w:delText>
              </w:r>
              <w:bookmarkStart w:id="1651" w:name="_Toc64826004"/>
              <w:bookmarkEnd w:id="1651"/>
            </w:del>
          </w:p>
        </w:tc>
        <w:tc>
          <w:tcPr>
            <w:tcW w:w="3120" w:type="dxa"/>
          </w:tcPr>
          <w:p w14:paraId="7ACB261A" w14:textId="66385416" w:rsidR="000C4CE7" w:rsidDel="008251B7" w:rsidRDefault="000C4CE7" w:rsidP="001356AD">
            <w:pPr>
              <w:rPr>
                <w:del w:id="1652" w:author=" " w:date="2021-02-21T17:44:00Z"/>
                <w:b/>
                <w:bCs/>
              </w:rPr>
            </w:pPr>
            <w:del w:id="1653" w:author=" " w:date="2021-02-21T17:44:00Z">
              <w:r w:rsidRPr="1D775C0C" w:rsidDel="008251B7">
                <w:rPr>
                  <w:b/>
                  <w:bCs/>
                </w:rPr>
                <w:delText>Output</w:delText>
              </w:r>
              <w:bookmarkStart w:id="1654" w:name="_Toc64826005"/>
              <w:bookmarkEnd w:id="1654"/>
            </w:del>
          </w:p>
        </w:tc>
        <w:bookmarkStart w:id="1655" w:name="_Toc64826006"/>
        <w:bookmarkEnd w:id="1655"/>
      </w:tr>
      <w:tr w:rsidR="000C4CE7" w:rsidDel="008251B7" w14:paraId="43F8027B" w14:textId="4905A63A" w:rsidTr="001356AD">
        <w:trPr>
          <w:del w:id="1656" w:author=" " w:date="2021-02-21T17:44:00Z"/>
        </w:trPr>
        <w:tc>
          <w:tcPr>
            <w:tcW w:w="3120" w:type="dxa"/>
          </w:tcPr>
          <w:p w14:paraId="2EDBCFD0" w14:textId="36A0757A" w:rsidR="000C4CE7" w:rsidDel="008251B7" w:rsidRDefault="000C4CE7" w:rsidP="001356AD">
            <w:pPr>
              <w:rPr>
                <w:del w:id="1657" w:author=" " w:date="2021-02-21T17:44:00Z"/>
              </w:rPr>
            </w:pPr>
            <w:del w:id="1658" w:author=" " w:date="2021-02-21T17:44:00Z">
              <w:r w:rsidDel="008251B7">
                <w:delText>User talks into DialogFlow with “</w:delText>
              </w:r>
              <w:r w:rsidR="00780DD9" w:rsidRPr="00780DD9" w:rsidDel="008251B7">
                <w:delText>medicine dosage</w:delText>
              </w:r>
              <w:r w:rsidDel="008251B7">
                <w:delText>” trigger.</w:delText>
              </w:r>
              <w:bookmarkStart w:id="1659" w:name="_Toc64826007"/>
              <w:bookmarkEnd w:id="1659"/>
            </w:del>
          </w:p>
        </w:tc>
        <w:tc>
          <w:tcPr>
            <w:tcW w:w="3120" w:type="dxa"/>
          </w:tcPr>
          <w:p w14:paraId="41C03B53" w14:textId="3F8CF909" w:rsidR="000C4CE7" w:rsidDel="008251B7" w:rsidRDefault="000C4CE7" w:rsidP="001356AD">
            <w:pPr>
              <w:rPr>
                <w:del w:id="1660" w:author=" " w:date="2021-02-21T17:44:00Z"/>
              </w:rPr>
            </w:pPr>
            <w:del w:id="1661" w:author=" " w:date="2021-02-21T17:44:00Z">
              <w:r w:rsidDel="008251B7">
                <w:delText xml:space="preserve">DialogFlow recognize </w:delText>
              </w:r>
              <w:r w:rsidR="00780DD9" w:rsidRPr="00780DD9" w:rsidDel="008251B7">
                <w:delText>medicine dosage</w:delText>
              </w:r>
              <w:r w:rsidR="00780DD9" w:rsidDel="008251B7">
                <w:delText xml:space="preserve"> </w:delText>
              </w:r>
              <w:r w:rsidDel="008251B7">
                <w:delText>with intent and entity.</w:delText>
              </w:r>
              <w:bookmarkStart w:id="1662" w:name="_Toc64826008"/>
              <w:bookmarkEnd w:id="1662"/>
            </w:del>
          </w:p>
        </w:tc>
        <w:tc>
          <w:tcPr>
            <w:tcW w:w="3120" w:type="dxa"/>
          </w:tcPr>
          <w:p w14:paraId="06B0B40D" w14:textId="1E3A98D3" w:rsidR="000C4CE7" w:rsidDel="008251B7" w:rsidRDefault="000C4CE7" w:rsidP="001356AD">
            <w:pPr>
              <w:rPr>
                <w:del w:id="1663" w:author=" " w:date="2021-02-21T17:44:00Z"/>
              </w:rPr>
            </w:pPr>
            <w:bookmarkStart w:id="1664" w:name="_Toc64826009"/>
            <w:bookmarkEnd w:id="1664"/>
          </w:p>
        </w:tc>
        <w:bookmarkStart w:id="1665" w:name="_Toc64826010"/>
        <w:bookmarkEnd w:id="1665"/>
      </w:tr>
      <w:tr w:rsidR="000C4CE7" w:rsidDel="008251B7" w14:paraId="67188053" w14:textId="5DC74F7A" w:rsidTr="001356AD">
        <w:trPr>
          <w:del w:id="1666" w:author=" " w:date="2021-02-21T17:44:00Z"/>
        </w:trPr>
        <w:tc>
          <w:tcPr>
            <w:tcW w:w="3120" w:type="dxa"/>
          </w:tcPr>
          <w:p w14:paraId="1C840586" w14:textId="78C6D529" w:rsidR="000C4CE7" w:rsidDel="008251B7" w:rsidRDefault="000C4CE7" w:rsidP="001356AD">
            <w:pPr>
              <w:rPr>
                <w:del w:id="1667" w:author=" " w:date="2021-02-21T17:44:00Z"/>
              </w:rPr>
            </w:pPr>
            <w:bookmarkStart w:id="1668" w:name="_Toc64826011"/>
            <w:bookmarkEnd w:id="1668"/>
          </w:p>
        </w:tc>
        <w:tc>
          <w:tcPr>
            <w:tcW w:w="3120" w:type="dxa"/>
          </w:tcPr>
          <w:p w14:paraId="0FD49B2F" w14:textId="5A29F357" w:rsidR="000C4CE7" w:rsidDel="008251B7" w:rsidRDefault="00780DD9" w:rsidP="001356AD">
            <w:pPr>
              <w:rPr>
                <w:del w:id="1669" w:author=" " w:date="2021-02-21T17:44:00Z"/>
              </w:rPr>
            </w:pPr>
            <w:del w:id="1670" w:author=" " w:date="2021-02-21T17:44:00Z">
              <w:r w:rsidRPr="00780DD9" w:rsidDel="008251B7">
                <w:delText>medicine dosage</w:delText>
              </w:r>
              <w:r w:rsidDel="008251B7">
                <w:delText xml:space="preserve"> </w:delText>
              </w:r>
              <w:r w:rsidR="000C4CE7" w:rsidDel="008251B7">
                <w:delText>is stored and sent to webhook</w:delText>
              </w:r>
              <w:bookmarkStart w:id="1671" w:name="_Toc64826012"/>
              <w:bookmarkEnd w:id="1671"/>
            </w:del>
          </w:p>
        </w:tc>
        <w:tc>
          <w:tcPr>
            <w:tcW w:w="3120" w:type="dxa"/>
          </w:tcPr>
          <w:p w14:paraId="6A5201B6" w14:textId="16693948" w:rsidR="000C4CE7" w:rsidDel="008251B7" w:rsidRDefault="000C4CE7" w:rsidP="001356AD">
            <w:pPr>
              <w:rPr>
                <w:del w:id="1672" w:author=" " w:date="2021-02-21T17:44:00Z"/>
              </w:rPr>
            </w:pPr>
            <w:bookmarkStart w:id="1673" w:name="_Toc64826013"/>
            <w:bookmarkEnd w:id="1673"/>
          </w:p>
        </w:tc>
        <w:bookmarkStart w:id="1674" w:name="_Toc64826014"/>
        <w:bookmarkEnd w:id="1674"/>
      </w:tr>
      <w:tr w:rsidR="000C4CE7" w:rsidDel="008251B7" w14:paraId="60FEC152" w14:textId="4CB895EA" w:rsidTr="001356AD">
        <w:trPr>
          <w:del w:id="1675" w:author=" " w:date="2021-02-21T17:44:00Z"/>
        </w:trPr>
        <w:tc>
          <w:tcPr>
            <w:tcW w:w="3120" w:type="dxa"/>
          </w:tcPr>
          <w:p w14:paraId="31FFEEDB" w14:textId="4240F0BC" w:rsidR="000C4CE7" w:rsidDel="008251B7" w:rsidRDefault="000C4CE7" w:rsidP="001356AD">
            <w:pPr>
              <w:rPr>
                <w:del w:id="1676" w:author=" " w:date="2021-02-21T17:44:00Z"/>
              </w:rPr>
            </w:pPr>
            <w:bookmarkStart w:id="1677" w:name="_Toc64826015"/>
            <w:bookmarkEnd w:id="1677"/>
          </w:p>
        </w:tc>
        <w:tc>
          <w:tcPr>
            <w:tcW w:w="3120" w:type="dxa"/>
          </w:tcPr>
          <w:p w14:paraId="427B2751" w14:textId="5711E478" w:rsidR="000C4CE7" w:rsidDel="008251B7" w:rsidRDefault="000C4CE7" w:rsidP="001356AD">
            <w:pPr>
              <w:rPr>
                <w:del w:id="1678" w:author=" " w:date="2021-02-21T17:44:00Z"/>
              </w:rPr>
            </w:pPr>
            <w:del w:id="1679" w:author=" " w:date="2021-02-21T17:44:00Z">
              <w:r w:rsidDel="008251B7">
                <w:delText xml:space="preserve">DialogFlow recognizes </w:delText>
              </w:r>
              <w:r w:rsidR="00780DD9" w:rsidRPr="00780DD9" w:rsidDel="008251B7">
                <w:delText>medicine dosage</w:delText>
              </w:r>
              <w:r w:rsidR="00780DD9" w:rsidDel="008251B7">
                <w:delText xml:space="preserve"> </w:delText>
              </w:r>
              <w:r w:rsidDel="008251B7">
                <w:delText>intent</w:delText>
              </w:r>
              <w:bookmarkStart w:id="1680" w:name="_Toc64826016"/>
              <w:bookmarkEnd w:id="1680"/>
            </w:del>
          </w:p>
        </w:tc>
        <w:tc>
          <w:tcPr>
            <w:tcW w:w="3120" w:type="dxa"/>
          </w:tcPr>
          <w:p w14:paraId="09A02D83" w14:textId="3ACFB0A6" w:rsidR="000C4CE7" w:rsidDel="008251B7" w:rsidRDefault="000C4CE7" w:rsidP="001356AD">
            <w:pPr>
              <w:rPr>
                <w:del w:id="1681" w:author=" " w:date="2021-02-21T17:44:00Z"/>
              </w:rPr>
            </w:pPr>
            <w:del w:id="1682" w:author=" " w:date="2021-02-21T17:44:00Z">
              <w:r w:rsidDel="008251B7">
                <w:delText>Responds to user and moves to next step.</w:delText>
              </w:r>
              <w:bookmarkStart w:id="1683" w:name="_Toc64826017"/>
              <w:bookmarkEnd w:id="1683"/>
            </w:del>
          </w:p>
        </w:tc>
        <w:bookmarkStart w:id="1684" w:name="_Toc64826018"/>
        <w:bookmarkEnd w:id="1684"/>
      </w:tr>
    </w:tbl>
    <w:p w14:paraId="16E34DFC" w14:textId="25760E70" w:rsidR="00D520A3" w:rsidRDefault="00D520A3" w:rsidP="00D520A3">
      <w:pPr>
        <w:pStyle w:val="Heading3"/>
        <w:rPr>
          <w:ins w:id="1685" w:author=" " w:date="2021-02-21T17:48:00Z"/>
        </w:rPr>
      </w:pPr>
      <w:bookmarkStart w:id="1686" w:name="_Toc64826019"/>
      <w:ins w:id="1687" w:author=" " w:date="2021-02-21T17:46:00Z">
        <w:r>
          <w:rPr>
            <w:rFonts w:eastAsia="Arial" w:cs="Arial"/>
          </w:rPr>
          <w:t>Use Case:</w:t>
        </w:r>
        <w:r w:rsidRPr="00D520A3">
          <w:t xml:space="preserve"> </w:t>
        </w:r>
        <w:r w:rsidRPr="00403662">
          <w:t>Isolate primary user’s voice for use within the service.</w:t>
        </w:r>
      </w:ins>
      <w:bookmarkEnd w:id="1686"/>
    </w:p>
    <w:p w14:paraId="29CBA9E9" w14:textId="3E2741EC" w:rsidR="00D520A3" w:rsidRDefault="00D520A3" w:rsidP="0021322F">
      <w:pPr>
        <w:rPr>
          <w:ins w:id="1688" w:author=" " w:date="2021-02-21T18:00:00Z"/>
        </w:rPr>
      </w:pPr>
      <w:ins w:id="1689" w:author=" " w:date="2021-02-21T17:49:00Z">
        <w:r w:rsidRPr="11DACFD7">
          <w:rPr>
            <w:b/>
            <w:bCs/>
          </w:rPr>
          <w:t>Summary:</w:t>
        </w:r>
        <w:r>
          <w:rPr>
            <w:b/>
            <w:bCs/>
          </w:rPr>
          <w:t xml:space="preserve"> </w:t>
        </w:r>
      </w:ins>
      <w:ins w:id="1690" w:author=" " w:date="2021-02-21T17:50:00Z">
        <w:r>
          <w:t>Discern primary user’s voice as the input to the Dialogflow service.</w:t>
        </w:r>
      </w:ins>
    </w:p>
    <w:p w14:paraId="0318CA50" w14:textId="77777777" w:rsidR="0021322F" w:rsidRDefault="0021322F">
      <w:pPr>
        <w:rPr>
          <w:ins w:id="1691" w:author=" " w:date="2021-02-21T17:51:00Z"/>
        </w:rPr>
        <w:pPrChange w:id="1692" w:author=" " w:date="2021-02-21T18:00:00Z">
          <w:pPr>
            <w:pStyle w:val="BodyText"/>
            <w:ind w:left="0"/>
          </w:pPr>
        </w:pPrChange>
      </w:pPr>
    </w:p>
    <w:p w14:paraId="5978D3D0" w14:textId="77777777" w:rsidR="00682152" w:rsidRDefault="00D520A3" w:rsidP="0021322F">
      <w:pPr>
        <w:rPr>
          <w:ins w:id="1693" w:author=" " w:date="2021-02-21T18:22:00Z"/>
          <w:b/>
          <w:bCs/>
        </w:rPr>
      </w:pPr>
      <w:ins w:id="1694" w:author=" " w:date="2021-02-21T17:49:00Z">
        <w:r w:rsidRPr="11DACFD7">
          <w:rPr>
            <w:b/>
            <w:bCs/>
          </w:rPr>
          <w:t>Preconditions:</w:t>
        </w:r>
        <w:r>
          <w:rPr>
            <w:b/>
            <w:bCs/>
          </w:rPr>
          <w:t xml:space="preserve"> </w:t>
        </w:r>
      </w:ins>
      <w:ins w:id="1695" w:author=" " w:date="2021-02-21T17:50:00Z">
        <w:r>
          <w:rPr>
            <w:b/>
            <w:bCs/>
          </w:rPr>
          <w:t xml:space="preserve"> </w:t>
        </w:r>
      </w:ins>
    </w:p>
    <w:p w14:paraId="3C8DC5CA" w14:textId="294F122B" w:rsidR="0021322F" w:rsidRDefault="00D520A3">
      <w:pPr>
        <w:pStyle w:val="ListParagraph"/>
        <w:numPr>
          <w:ilvl w:val="0"/>
          <w:numId w:val="36"/>
        </w:numPr>
        <w:rPr>
          <w:ins w:id="1696" w:author=" " w:date="2021-02-21T17:59:00Z"/>
        </w:rPr>
        <w:pPrChange w:id="1697" w:author=" " w:date="2021-02-21T18:22:00Z">
          <w:pPr>
            <w:pStyle w:val="BodyText"/>
            <w:ind w:left="0"/>
          </w:pPr>
        </w:pPrChange>
      </w:pPr>
      <w:ins w:id="1698" w:author=" " w:date="2021-02-21T17:50:00Z">
        <w:r>
          <w:t>User opens the mobile application</w:t>
        </w:r>
      </w:ins>
      <w:ins w:id="1699" w:author=" " w:date="2021-02-21T17:51:00Z">
        <w:r>
          <w:t>’s assistant page.</w:t>
        </w:r>
      </w:ins>
    </w:p>
    <w:p w14:paraId="0E425047" w14:textId="77777777" w:rsidR="0021322F" w:rsidRDefault="0021322F" w:rsidP="0021322F">
      <w:pPr>
        <w:rPr>
          <w:ins w:id="1700" w:author=" " w:date="2021-02-21T18:00:00Z"/>
          <w:b/>
          <w:bCs/>
        </w:rPr>
      </w:pPr>
    </w:p>
    <w:p w14:paraId="7E0F68D6" w14:textId="77777777" w:rsidR="00682152" w:rsidRDefault="00D520A3" w:rsidP="0021322F">
      <w:pPr>
        <w:rPr>
          <w:ins w:id="1701" w:author=" " w:date="2021-02-21T18:23:00Z"/>
          <w:b/>
          <w:bCs/>
        </w:rPr>
      </w:pPr>
      <w:ins w:id="1702" w:author=" " w:date="2021-02-21T17:49:00Z">
        <w:r w:rsidRPr="11DACFD7">
          <w:rPr>
            <w:b/>
            <w:bCs/>
          </w:rPr>
          <w:t>Triggers:</w:t>
        </w:r>
        <w:r>
          <w:rPr>
            <w:b/>
            <w:bCs/>
          </w:rPr>
          <w:t xml:space="preserve"> </w:t>
        </w:r>
      </w:ins>
    </w:p>
    <w:p w14:paraId="0460B31E" w14:textId="5C7E8DB6" w:rsidR="0021322F" w:rsidRDefault="00D520A3">
      <w:pPr>
        <w:pStyle w:val="ListParagraph"/>
        <w:numPr>
          <w:ilvl w:val="0"/>
          <w:numId w:val="36"/>
        </w:numPr>
        <w:rPr>
          <w:ins w:id="1703" w:author=" " w:date="2021-02-21T17:59:00Z"/>
        </w:rPr>
        <w:pPrChange w:id="1704" w:author=" " w:date="2021-02-21T18:23:00Z">
          <w:pPr/>
        </w:pPrChange>
      </w:pPr>
      <w:ins w:id="1705" w:author=" " w:date="2021-02-21T17:51:00Z">
        <w:r>
          <w:t>User selects</w:t>
        </w:r>
      </w:ins>
      <w:ins w:id="1706" w:author=" " w:date="2021-02-21T17:52:00Z">
        <w:r>
          <w:t xml:space="preserve"> button</w:t>
        </w:r>
      </w:ins>
      <w:ins w:id="1707" w:author=" " w:date="2021-02-21T17:51:00Z">
        <w:r>
          <w:t xml:space="preserve"> to record audio</w:t>
        </w:r>
      </w:ins>
    </w:p>
    <w:p w14:paraId="40603674" w14:textId="77777777" w:rsidR="0021322F" w:rsidRDefault="0021322F" w:rsidP="00D520A3">
      <w:pPr>
        <w:rPr>
          <w:ins w:id="1708" w:author=" " w:date="2021-02-21T18:00:00Z"/>
          <w:b/>
          <w:bCs/>
        </w:rPr>
      </w:pPr>
    </w:p>
    <w:p w14:paraId="3BEFFB6A" w14:textId="210E65B3" w:rsidR="00D520A3" w:rsidRPr="0021322F" w:rsidRDefault="00D520A3" w:rsidP="00D520A3">
      <w:pPr>
        <w:rPr>
          <w:ins w:id="1709" w:author=" " w:date="2021-02-21T17:53:00Z"/>
          <w:rPrChange w:id="1710" w:author=" " w:date="2021-02-21T17:59:00Z">
            <w:rPr>
              <w:ins w:id="1711" w:author=" " w:date="2021-02-21T17:53:00Z"/>
              <w:b/>
              <w:bCs/>
            </w:rPr>
          </w:rPrChange>
        </w:rPr>
      </w:pPr>
      <w:ins w:id="1712" w:author=" " w:date="2021-02-21T17:49:00Z">
        <w:r w:rsidRPr="11DACFD7">
          <w:rPr>
            <w:b/>
            <w:bCs/>
          </w:rPr>
          <w:t>Basic course of events (Scenario):</w:t>
        </w:r>
        <w:r>
          <w:rPr>
            <w:b/>
            <w:bCs/>
          </w:rPr>
          <w:t xml:space="preserve"> </w:t>
        </w:r>
      </w:ins>
    </w:p>
    <w:p w14:paraId="537D8EBD" w14:textId="4067B641" w:rsidR="00D520A3" w:rsidRDefault="00D520A3">
      <w:pPr>
        <w:pStyle w:val="ListParagraph"/>
        <w:numPr>
          <w:ilvl w:val="1"/>
          <w:numId w:val="31"/>
        </w:numPr>
        <w:ind w:left="720"/>
        <w:rPr>
          <w:ins w:id="1713" w:author=" " w:date="2021-02-21T17:54:00Z"/>
        </w:rPr>
        <w:pPrChange w:id="1714" w:author=" " w:date="2021-02-21T18:14:00Z">
          <w:pPr>
            <w:pStyle w:val="ListParagraph"/>
            <w:numPr>
              <w:ilvl w:val="1"/>
              <w:numId w:val="31"/>
            </w:numPr>
            <w:ind w:left="360" w:hanging="360"/>
          </w:pPr>
        </w:pPrChange>
      </w:pPr>
      <w:ins w:id="1715" w:author=" " w:date="2021-02-21T17:54:00Z">
        <w:r>
          <w:t>User selects button to record audio for information gathering</w:t>
        </w:r>
      </w:ins>
    </w:p>
    <w:p w14:paraId="65C7AE55" w14:textId="52FBEC76" w:rsidR="00D520A3" w:rsidRDefault="00D520A3">
      <w:pPr>
        <w:pStyle w:val="ListParagraph"/>
        <w:numPr>
          <w:ilvl w:val="1"/>
          <w:numId w:val="31"/>
        </w:numPr>
        <w:ind w:left="720"/>
        <w:rPr>
          <w:ins w:id="1716" w:author=" " w:date="2021-02-21T17:56:00Z"/>
        </w:rPr>
        <w:pPrChange w:id="1717" w:author=" " w:date="2021-02-21T18:14:00Z">
          <w:pPr>
            <w:pStyle w:val="ListParagraph"/>
            <w:numPr>
              <w:ilvl w:val="1"/>
              <w:numId w:val="31"/>
            </w:numPr>
            <w:ind w:left="360" w:hanging="360"/>
          </w:pPr>
        </w:pPrChange>
      </w:pPr>
      <w:ins w:id="1718" w:author=" " w:date="2021-02-21T17:54:00Z">
        <w:r>
          <w:t xml:space="preserve">UI displays guided messages to </w:t>
        </w:r>
      </w:ins>
      <w:ins w:id="1719" w:author=" " w:date="2021-02-21T17:56:00Z">
        <w:r>
          <w:t>give user some audio prompts.</w:t>
        </w:r>
      </w:ins>
    </w:p>
    <w:p w14:paraId="008CDE8A" w14:textId="227F538A" w:rsidR="00D520A3" w:rsidRPr="00A949AF" w:rsidRDefault="00D520A3">
      <w:pPr>
        <w:pStyle w:val="ListParagraph"/>
        <w:numPr>
          <w:ilvl w:val="1"/>
          <w:numId w:val="31"/>
        </w:numPr>
        <w:ind w:left="720"/>
        <w:rPr>
          <w:ins w:id="1720" w:author=" " w:date="2021-02-21T17:49:00Z"/>
        </w:rPr>
        <w:pPrChange w:id="1721" w:author=" " w:date="2021-02-21T18:14:00Z">
          <w:pPr/>
        </w:pPrChange>
      </w:pPr>
      <w:ins w:id="1722" w:author=" " w:date="2021-02-21T17:56:00Z">
        <w:r>
          <w:t>User</w:t>
        </w:r>
        <w:r w:rsidR="0021322F">
          <w:t xml:space="preserve"> initiates voice activated service by either </w:t>
        </w:r>
      </w:ins>
      <w:ins w:id="1723" w:author=" " w:date="2021-02-21T17:57:00Z">
        <w:r w:rsidR="0021322F">
          <w:t>saying one of the audio prompts or identifying a report to be created.</w:t>
        </w:r>
      </w:ins>
    </w:p>
    <w:p w14:paraId="50BF93B0" w14:textId="77777777" w:rsidR="0021322F" w:rsidRDefault="0021322F" w:rsidP="00D520A3">
      <w:pPr>
        <w:rPr>
          <w:ins w:id="1724" w:author=" " w:date="2021-02-21T18:00:00Z"/>
          <w:b/>
          <w:bCs/>
        </w:rPr>
      </w:pPr>
    </w:p>
    <w:p w14:paraId="3741FD1F" w14:textId="4615E358" w:rsidR="00D520A3" w:rsidRPr="00A949AF" w:rsidRDefault="00D520A3" w:rsidP="00D520A3">
      <w:pPr>
        <w:rPr>
          <w:ins w:id="1725" w:author=" " w:date="2021-02-21T17:49:00Z"/>
        </w:rPr>
      </w:pPr>
      <w:ins w:id="1726" w:author=" " w:date="2021-02-21T17:49:00Z">
        <w:r w:rsidRPr="00A949AF">
          <w:rPr>
            <w:b/>
            <w:bCs/>
          </w:rPr>
          <w:t>Internal Precondition:</w:t>
        </w:r>
      </w:ins>
    </w:p>
    <w:tbl>
      <w:tblPr>
        <w:tblStyle w:val="TableGrid"/>
        <w:tblW w:w="0" w:type="auto"/>
        <w:tblLook w:val="06A0" w:firstRow="1" w:lastRow="0" w:firstColumn="1" w:lastColumn="0" w:noHBand="1" w:noVBand="1"/>
        <w:tblPrChange w:id="1727" w:author=" " w:date="2021-02-21T17:49:00Z">
          <w:tblPr>
            <w:tblStyle w:val="TableGrid"/>
            <w:tblW w:w="0" w:type="auto"/>
            <w:tblLook w:val="06A0" w:firstRow="1" w:lastRow="0" w:firstColumn="1" w:lastColumn="0" w:noHBand="1" w:noVBand="1"/>
          </w:tblPr>
        </w:tblPrChange>
      </w:tblPr>
      <w:tblGrid>
        <w:gridCol w:w="3116"/>
        <w:gridCol w:w="3117"/>
        <w:gridCol w:w="3117"/>
        <w:tblGridChange w:id="1728">
          <w:tblGrid>
            <w:gridCol w:w="3116"/>
            <w:gridCol w:w="3117"/>
            <w:gridCol w:w="3117"/>
          </w:tblGrid>
        </w:tblGridChange>
      </w:tblGrid>
      <w:tr w:rsidR="00D520A3" w14:paraId="0857BC55" w14:textId="77777777" w:rsidTr="00D520A3">
        <w:trPr>
          <w:ins w:id="1729" w:author=" " w:date="2021-02-21T17:49:00Z"/>
        </w:trPr>
        <w:tc>
          <w:tcPr>
            <w:tcW w:w="3116" w:type="dxa"/>
            <w:tcPrChange w:id="1730" w:author=" " w:date="2021-02-21T17:49:00Z">
              <w:tcPr>
                <w:tcW w:w="3120" w:type="dxa"/>
              </w:tcPr>
            </w:tcPrChange>
          </w:tcPr>
          <w:p w14:paraId="632CD521" w14:textId="77777777" w:rsidR="00D520A3" w:rsidRDefault="00D520A3" w:rsidP="00682152">
            <w:pPr>
              <w:rPr>
                <w:ins w:id="1731" w:author=" " w:date="2021-02-21T17:49:00Z"/>
              </w:rPr>
            </w:pPr>
            <w:ins w:id="1732" w:author=" " w:date="2021-02-21T17:49:00Z">
              <w:r w:rsidRPr="30CB7F3E">
                <w:rPr>
                  <w:b/>
                  <w:bCs/>
                </w:rPr>
                <w:t>Input</w:t>
              </w:r>
            </w:ins>
          </w:p>
        </w:tc>
        <w:tc>
          <w:tcPr>
            <w:tcW w:w="3117" w:type="dxa"/>
            <w:tcPrChange w:id="1733" w:author=" " w:date="2021-02-21T17:49:00Z">
              <w:tcPr>
                <w:tcW w:w="3120" w:type="dxa"/>
              </w:tcPr>
            </w:tcPrChange>
          </w:tcPr>
          <w:p w14:paraId="49F9319F" w14:textId="77777777" w:rsidR="00D520A3" w:rsidRDefault="00D520A3" w:rsidP="00682152">
            <w:pPr>
              <w:rPr>
                <w:ins w:id="1734" w:author=" " w:date="2021-02-21T17:49:00Z"/>
                <w:b/>
                <w:bCs/>
              </w:rPr>
            </w:pPr>
            <w:ins w:id="1735" w:author=" " w:date="2021-02-21T17:49:00Z">
              <w:r w:rsidRPr="11DACFD7">
                <w:rPr>
                  <w:b/>
                  <w:bCs/>
                </w:rPr>
                <w:t>System</w:t>
              </w:r>
            </w:ins>
          </w:p>
        </w:tc>
        <w:tc>
          <w:tcPr>
            <w:tcW w:w="3117" w:type="dxa"/>
            <w:tcPrChange w:id="1736" w:author=" " w:date="2021-02-21T17:49:00Z">
              <w:tcPr>
                <w:tcW w:w="3120" w:type="dxa"/>
              </w:tcPr>
            </w:tcPrChange>
          </w:tcPr>
          <w:p w14:paraId="77F18A68" w14:textId="77777777" w:rsidR="00D520A3" w:rsidRDefault="00D520A3" w:rsidP="00682152">
            <w:pPr>
              <w:rPr>
                <w:ins w:id="1737" w:author=" " w:date="2021-02-21T17:49:00Z"/>
                <w:b/>
                <w:bCs/>
              </w:rPr>
            </w:pPr>
            <w:ins w:id="1738" w:author=" " w:date="2021-02-21T17:49:00Z">
              <w:r w:rsidRPr="11DACFD7">
                <w:rPr>
                  <w:b/>
                  <w:bCs/>
                </w:rPr>
                <w:t>Output</w:t>
              </w:r>
            </w:ins>
          </w:p>
        </w:tc>
      </w:tr>
      <w:tr w:rsidR="00D520A3" w14:paraId="5C350309" w14:textId="77777777" w:rsidTr="00D520A3">
        <w:trPr>
          <w:ins w:id="1739" w:author=" " w:date="2021-02-21T17:49:00Z"/>
        </w:trPr>
        <w:tc>
          <w:tcPr>
            <w:tcW w:w="3116" w:type="dxa"/>
            <w:tcPrChange w:id="1740" w:author=" " w:date="2021-02-21T17:49:00Z">
              <w:tcPr>
                <w:tcW w:w="3120" w:type="dxa"/>
              </w:tcPr>
            </w:tcPrChange>
          </w:tcPr>
          <w:p w14:paraId="28E0C8CB" w14:textId="4BFF6D8F" w:rsidR="00D520A3" w:rsidRDefault="0021322F" w:rsidP="00682152">
            <w:pPr>
              <w:rPr>
                <w:ins w:id="1741" w:author=" " w:date="2021-02-21T17:49:00Z"/>
              </w:rPr>
            </w:pPr>
            <w:ins w:id="1742" w:author=" " w:date="2021-02-21T17:57:00Z">
              <w:r>
                <w:t>User starts mobile application</w:t>
              </w:r>
            </w:ins>
          </w:p>
        </w:tc>
        <w:tc>
          <w:tcPr>
            <w:tcW w:w="3117" w:type="dxa"/>
            <w:tcPrChange w:id="1743" w:author=" " w:date="2021-02-21T17:49:00Z">
              <w:tcPr>
                <w:tcW w:w="3120" w:type="dxa"/>
              </w:tcPr>
            </w:tcPrChange>
          </w:tcPr>
          <w:p w14:paraId="5283EB43" w14:textId="3F5D636D" w:rsidR="00D520A3" w:rsidRDefault="0021322F" w:rsidP="00682152">
            <w:pPr>
              <w:rPr>
                <w:ins w:id="1744" w:author=" " w:date="2021-02-21T17:49:00Z"/>
              </w:rPr>
            </w:pPr>
            <w:ins w:id="1745" w:author=" " w:date="2021-02-21T17:57:00Z">
              <w:r>
                <w:t xml:space="preserve">Mobile application </w:t>
              </w:r>
            </w:ins>
            <w:ins w:id="1746" w:author=" " w:date="2021-02-21T17:58:00Z">
              <w:r>
                <w:t>loads</w:t>
              </w:r>
            </w:ins>
          </w:p>
        </w:tc>
        <w:tc>
          <w:tcPr>
            <w:tcW w:w="3117" w:type="dxa"/>
            <w:tcPrChange w:id="1747" w:author=" " w:date="2021-02-21T17:49:00Z">
              <w:tcPr>
                <w:tcW w:w="3120" w:type="dxa"/>
              </w:tcPr>
            </w:tcPrChange>
          </w:tcPr>
          <w:p w14:paraId="29E5492D" w14:textId="1CBFA939" w:rsidR="00D520A3" w:rsidRDefault="0021322F" w:rsidP="00682152">
            <w:pPr>
              <w:rPr>
                <w:ins w:id="1748" w:author=" " w:date="2021-02-21T17:49:00Z"/>
              </w:rPr>
            </w:pPr>
            <w:ins w:id="1749" w:author=" " w:date="2021-02-21T17:57:00Z">
              <w:r>
                <w:t>Mobile UI view displayed</w:t>
              </w:r>
            </w:ins>
          </w:p>
        </w:tc>
      </w:tr>
      <w:tr w:rsidR="0021322F" w14:paraId="6248C7A7" w14:textId="77777777" w:rsidTr="00D520A3">
        <w:trPr>
          <w:ins w:id="1750" w:author=" " w:date="2021-02-21T17:57:00Z"/>
        </w:trPr>
        <w:tc>
          <w:tcPr>
            <w:tcW w:w="3116" w:type="dxa"/>
          </w:tcPr>
          <w:p w14:paraId="75CAD776" w14:textId="0ED0A8FE" w:rsidR="0021322F" w:rsidRDefault="0021322F" w:rsidP="00682152">
            <w:pPr>
              <w:rPr>
                <w:ins w:id="1751" w:author=" " w:date="2021-02-21T17:57:00Z"/>
              </w:rPr>
            </w:pPr>
            <w:ins w:id="1752" w:author=" " w:date="2021-02-21T17:57:00Z">
              <w:r>
                <w:t>U</w:t>
              </w:r>
            </w:ins>
            <w:ins w:id="1753" w:author=" " w:date="2021-02-21T17:58:00Z">
              <w:r>
                <w:t>ser selects assistant page</w:t>
              </w:r>
            </w:ins>
          </w:p>
        </w:tc>
        <w:tc>
          <w:tcPr>
            <w:tcW w:w="3117" w:type="dxa"/>
          </w:tcPr>
          <w:p w14:paraId="01B8BBD6" w14:textId="374357B9" w:rsidR="0021322F" w:rsidRDefault="0021322F" w:rsidP="00682152">
            <w:pPr>
              <w:rPr>
                <w:ins w:id="1754" w:author=" " w:date="2021-02-21T17:57:00Z"/>
              </w:rPr>
            </w:pPr>
            <w:ins w:id="1755" w:author=" " w:date="2021-02-21T17:58:00Z">
              <w:r>
                <w:t>Dialogflow assistant loads</w:t>
              </w:r>
            </w:ins>
          </w:p>
        </w:tc>
        <w:tc>
          <w:tcPr>
            <w:tcW w:w="3117" w:type="dxa"/>
          </w:tcPr>
          <w:p w14:paraId="270ABEDC" w14:textId="1425D9A5" w:rsidR="0021322F" w:rsidRDefault="0021322F" w:rsidP="00682152">
            <w:pPr>
              <w:rPr>
                <w:ins w:id="1756" w:author=" " w:date="2021-02-21T17:57:00Z"/>
              </w:rPr>
            </w:pPr>
            <w:ins w:id="1757" w:author=" " w:date="2021-02-21T17:58:00Z">
              <w:r>
                <w:t>Dialogflow UI displayed with guided audio prompts.</w:t>
              </w:r>
            </w:ins>
          </w:p>
        </w:tc>
      </w:tr>
      <w:tr w:rsidR="0021322F" w14:paraId="3300F9FE" w14:textId="77777777" w:rsidTr="00D520A3">
        <w:trPr>
          <w:ins w:id="1758" w:author=" " w:date="2021-02-21T17:58:00Z"/>
        </w:trPr>
        <w:tc>
          <w:tcPr>
            <w:tcW w:w="3116" w:type="dxa"/>
          </w:tcPr>
          <w:p w14:paraId="36269693" w14:textId="579D698D" w:rsidR="0021322F" w:rsidRDefault="0021322F" w:rsidP="00682152">
            <w:pPr>
              <w:rPr>
                <w:ins w:id="1759" w:author=" " w:date="2021-02-21T17:58:00Z"/>
              </w:rPr>
            </w:pPr>
            <w:ins w:id="1760" w:author=" " w:date="2021-02-21T17:58:00Z">
              <w:r>
                <w:t>User says audio prompt</w:t>
              </w:r>
            </w:ins>
            <w:ins w:id="1761" w:author=" " w:date="2021-02-21T18:00:00Z">
              <w:r>
                <w:t>.</w:t>
              </w:r>
            </w:ins>
          </w:p>
        </w:tc>
        <w:tc>
          <w:tcPr>
            <w:tcW w:w="3117" w:type="dxa"/>
          </w:tcPr>
          <w:p w14:paraId="016B5A26" w14:textId="60455868" w:rsidR="0021322F" w:rsidRDefault="0021322F" w:rsidP="00682152">
            <w:pPr>
              <w:rPr>
                <w:ins w:id="1762" w:author=" " w:date="2021-02-21T17:58:00Z"/>
              </w:rPr>
            </w:pPr>
            <w:ins w:id="1763" w:author=" " w:date="2021-02-21T18:00:00Z">
              <w:r>
                <w:t>Dialogflow intent mapping to response.</w:t>
              </w:r>
            </w:ins>
          </w:p>
        </w:tc>
        <w:tc>
          <w:tcPr>
            <w:tcW w:w="3117" w:type="dxa"/>
          </w:tcPr>
          <w:p w14:paraId="0E6E27FE" w14:textId="128DEF12" w:rsidR="0021322F" w:rsidRDefault="0021322F" w:rsidP="00682152">
            <w:pPr>
              <w:rPr>
                <w:ins w:id="1764" w:author=" " w:date="2021-02-21T17:58:00Z"/>
              </w:rPr>
            </w:pPr>
            <w:ins w:id="1765" w:author=" " w:date="2021-02-21T18:00:00Z">
              <w:r>
                <w:t>Response displayed on UI</w:t>
              </w:r>
            </w:ins>
            <w:ins w:id="1766" w:author=" " w:date="2021-02-21T18:03:00Z">
              <w:r w:rsidR="00515980">
                <w:t xml:space="preserve"> based on audio prompt given.</w:t>
              </w:r>
            </w:ins>
          </w:p>
        </w:tc>
      </w:tr>
    </w:tbl>
    <w:p w14:paraId="510ABED9" w14:textId="77777777" w:rsidR="0021322F" w:rsidRDefault="0021322F" w:rsidP="0021322F">
      <w:pPr>
        <w:rPr>
          <w:ins w:id="1767" w:author=" " w:date="2021-02-21T18:00:00Z"/>
          <w:b/>
          <w:bCs/>
        </w:rPr>
      </w:pPr>
    </w:p>
    <w:p w14:paraId="3D5ACFC1" w14:textId="5C9C8DC3" w:rsidR="0021322F" w:rsidRDefault="0021322F" w:rsidP="0021322F">
      <w:pPr>
        <w:rPr>
          <w:ins w:id="1768" w:author=" " w:date="2021-02-21T18:01:00Z"/>
        </w:rPr>
      </w:pPr>
      <w:ins w:id="1769" w:author=" " w:date="2021-02-21T17:59:00Z">
        <w:r w:rsidRPr="1005B067">
          <w:rPr>
            <w:b/>
            <w:bCs/>
          </w:rPr>
          <w:t xml:space="preserve">Alternate path: </w:t>
        </w:r>
      </w:ins>
      <w:ins w:id="1770" w:author=" " w:date="2021-02-21T18:01:00Z">
        <w:r w:rsidR="00F17D78">
          <w:t>User identifies report</w:t>
        </w:r>
      </w:ins>
    </w:p>
    <w:tbl>
      <w:tblPr>
        <w:tblStyle w:val="TableGrid"/>
        <w:tblW w:w="0" w:type="auto"/>
        <w:tblLook w:val="06A0" w:firstRow="1" w:lastRow="0" w:firstColumn="1" w:lastColumn="0" w:noHBand="1" w:noVBand="1"/>
      </w:tblPr>
      <w:tblGrid>
        <w:gridCol w:w="3116"/>
        <w:gridCol w:w="3117"/>
        <w:gridCol w:w="3117"/>
      </w:tblGrid>
      <w:tr w:rsidR="00F17D78" w14:paraId="3B708616" w14:textId="77777777" w:rsidTr="00682152">
        <w:trPr>
          <w:ins w:id="1771" w:author=" " w:date="2021-02-21T18:01:00Z"/>
        </w:trPr>
        <w:tc>
          <w:tcPr>
            <w:tcW w:w="3116" w:type="dxa"/>
          </w:tcPr>
          <w:p w14:paraId="451A490F" w14:textId="77777777" w:rsidR="00F17D78" w:rsidRDefault="00F17D78" w:rsidP="00682152">
            <w:pPr>
              <w:rPr>
                <w:ins w:id="1772" w:author=" " w:date="2021-02-21T18:01:00Z"/>
              </w:rPr>
            </w:pPr>
            <w:ins w:id="1773" w:author=" " w:date="2021-02-21T18:01:00Z">
              <w:r w:rsidRPr="30CB7F3E">
                <w:rPr>
                  <w:b/>
                  <w:bCs/>
                </w:rPr>
                <w:t>Input</w:t>
              </w:r>
            </w:ins>
          </w:p>
        </w:tc>
        <w:tc>
          <w:tcPr>
            <w:tcW w:w="3117" w:type="dxa"/>
          </w:tcPr>
          <w:p w14:paraId="1C71A303" w14:textId="77777777" w:rsidR="00F17D78" w:rsidRDefault="00F17D78" w:rsidP="00682152">
            <w:pPr>
              <w:rPr>
                <w:ins w:id="1774" w:author=" " w:date="2021-02-21T18:01:00Z"/>
                <w:b/>
                <w:bCs/>
              </w:rPr>
            </w:pPr>
            <w:ins w:id="1775" w:author=" " w:date="2021-02-21T18:01:00Z">
              <w:r w:rsidRPr="11DACFD7">
                <w:rPr>
                  <w:b/>
                  <w:bCs/>
                </w:rPr>
                <w:t>System</w:t>
              </w:r>
            </w:ins>
          </w:p>
        </w:tc>
        <w:tc>
          <w:tcPr>
            <w:tcW w:w="3117" w:type="dxa"/>
          </w:tcPr>
          <w:p w14:paraId="4E876668" w14:textId="77777777" w:rsidR="00F17D78" w:rsidRDefault="00F17D78" w:rsidP="00682152">
            <w:pPr>
              <w:rPr>
                <w:ins w:id="1776" w:author=" " w:date="2021-02-21T18:01:00Z"/>
                <w:b/>
                <w:bCs/>
              </w:rPr>
            </w:pPr>
            <w:ins w:id="1777" w:author=" " w:date="2021-02-21T18:01:00Z">
              <w:r w:rsidRPr="11DACFD7">
                <w:rPr>
                  <w:b/>
                  <w:bCs/>
                </w:rPr>
                <w:t>Output</w:t>
              </w:r>
            </w:ins>
          </w:p>
        </w:tc>
      </w:tr>
      <w:tr w:rsidR="00F17D78" w14:paraId="4214E734" w14:textId="77777777" w:rsidTr="00682152">
        <w:trPr>
          <w:ins w:id="1778" w:author=" " w:date="2021-02-21T18:01:00Z"/>
        </w:trPr>
        <w:tc>
          <w:tcPr>
            <w:tcW w:w="3116" w:type="dxa"/>
          </w:tcPr>
          <w:p w14:paraId="66D4DFD1" w14:textId="77777777" w:rsidR="00F17D78" w:rsidRDefault="00F17D78" w:rsidP="00682152">
            <w:pPr>
              <w:rPr>
                <w:ins w:id="1779" w:author=" " w:date="2021-02-21T18:01:00Z"/>
              </w:rPr>
            </w:pPr>
            <w:ins w:id="1780" w:author=" " w:date="2021-02-21T18:01:00Z">
              <w:r>
                <w:t>User starts mobile application</w:t>
              </w:r>
            </w:ins>
          </w:p>
        </w:tc>
        <w:tc>
          <w:tcPr>
            <w:tcW w:w="3117" w:type="dxa"/>
          </w:tcPr>
          <w:p w14:paraId="0F9B4F5D" w14:textId="77777777" w:rsidR="00F17D78" w:rsidRDefault="00F17D78" w:rsidP="00682152">
            <w:pPr>
              <w:rPr>
                <w:ins w:id="1781" w:author=" " w:date="2021-02-21T18:01:00Z"/>
              </w:rPr>
            </w:pPr>
            <w:ins w:id="1782" w:author=" " w:date="2021-02-21T18:01:00Z">
              <w:r>
                <w:t>Mobile application loads</w:t>
              </w:r>
            </w:ins>
          </w:p>
        </w:tc>
        <w:tc>
          <w:tcPr>
            <w:tcW w:w="3117" w:type="dxa"/>
          </w:tcPr>
          <w:p w14:paraId="54404E9E" w14:textId="77777777" w:rsidR="00F17D78" w:rsidRDefault="00F17D78" w:rsidP="00682152">
            <w:pPr>
              <w:rPr>
                <w:ins w:id="1783" w:author=" " w:date="2021-02-21T18:01:00Z"/>
              </w:rPr>
            </w:pPr>
            <w:ins w:id="1784" w:author=" " w:date="2021-02-21T18:01:00Z">
              <w:r>
                <w:t>Mobile UI view displayed</w:t>
              </w:r>
            </w:ins>
          </w:p>
        </w:tc>
      </w:tr>
      <w:tr w:rsidR="00F17D78" w14:paraId="68105C93" w14:textId="77777777" w:rsidTr="00682152">
        <w:trPr>
          <w:ins w:id="1785" w:author=" " w:date="2021-02-21T18:01:00Z"/>
        </w:trPr>
        <w:tc>
          <w:tcPr>
            <w:tcW w:w="3116" w:type="dxa"/>
          </w:tcPr>
          <w:p w14:paraId="36F68DA2" w14:textId="77777777" w:rsidR="00F17D78" w:rsidRDefault="00F17D78" w:rsidP="00682152">
            <w:pPr>
              <w:rPr>
                <w:ins w:id="1786" w:author=" " w:date="2021-02-21T18:01:00Z"/>
              </w:rPr>
            </w:pPr>
            <w:ins w:id="1787" w:author=" " w:date="2021-02-21T18:01:00Z">
              <w:r>
                <w:t>User selects assistant page</w:t>
              </w:r>
            </w:ins>
          </w:p>
        </w:tc>
        <w:tc>
          <w:tcPr>
            <w:tcW w:w="3117" w:type="dxa"/>
          </w:tcPr>
          <w:p w14:paraId="2BA44E3A" w14:textId="77777777" w:rsidR="00F17D78" w:rsidRDefault="00F17D78" w:rsidP="00682152">
            <w:pPr>
              <w:rPr>
                <w:ins w:id="1788" w:author=" " w:date="2021-02-21T18:01:00Z"/>
              </w:rPr>
            </w:pPr>
            <w:ins w:id="1789" w:author=" " w:date="2021-02-21T18:01:00Z">
              <w:r>
                <w:t>Dialogflow assistant loads</w:t>
              </w:r>
            </w:ins>
          </w:p>
        </w:tc>
        <w:tc>
          <w:tcPr>
            <w:tcW w:w="3117" w:type="dxa"/>
          </w:tcPr>
          <w:p w14:paraId="5959E0C2" w14:textId="77777777" w:rsidR="00F17D78" w:rsidRDefault="00F17D78" w:rsidP="00682152">
            <w:pPr>
              <w:rPr>
                <w:ins w:id="1790" w:author=" " w:date="2021-02-21T18:01:00Z"/>
              </w:rPr>
            </w:pPr>
            <w:ins w:id="1791" w:author=" " w:date="2021-02-21T18:01:00Z">
              <w:r>
                <w:t>Dialogflow UI displayed with guided audio prompts.</w:t>
              </w:r>
            </w:ins>
          </w:p>
        </w:tc>
      </w:tr>
      <w:tr w:rsidR="00F17D78" w14:paraId="0D4DC2E7" w14:textId="77777777" w:rsidTr="00682152">
        <w:trPr>
          <w:ins w:id="1792" w:author=" " w:date="2021-02-21T18:01:00Z"/>
        </w:trPr>
        <w:tc>
          <w:tcPr>
            <w:tcW w:w="3116" w:type="dxa"/>
          </w:tcPr>
          <w:p w14:paraId="56BC5508" w14:textId="47956688" w:rsidR="00F17D78" w:rsidRDefault="00F17D78" w:rsidP="00682152">
            <w:pPr>
              <w:rPr>
                <w:ins w:id="1793" w:author=" " w:date="2021-02-21T18:01:00Z"/>
              </w:rPr>
            </w:pPr>
            <w:ins w:id="1794" w:author=" " w:date="2021-02-21T18:01:00Z">
              <w:r>
                <w:t>User identifies report identifier for report creation.</w:t>
              </w:r>
            </w:ins>
          </w:p>
        </w:tc>
        <w:tc>
          <w:tcPr>
            <w:tcW w:w="3117" w:type="dxa"/>
          </w:tcPr>
          <w:p w14:paraId="121707C0" w14:textId="27B0E913" w:rsidR="00F17D78" w:rsidRDefault="00F17D78" w:rsidP="00682152">
            <w:pPr>
              <w:rPr>
                <w:ins w:id="1795" w:author=" " w:date="2021-02-21T18:01:00Z"/>
              </w:rPr>
            </w:pPr>
            <w:ins w:id="1796" w:author=" " w:date="2021-02-21T18:01:00Z">
              <w:r>
                <w:t>Dialogflow intent mapping to response. Stores report identifier</w:t>
              </w:r>
            </w:ins>
          </w:p>
        </w:tc>
        <w:tc>
          <w:tcPr>
            <w:tcW w:w="3117" w:type="dxa"/>
          </w:tcPr>
          <w:p w14:paraId="1890FD2F" w14:textId="7D2C0E75" w:rsidR="00F17D78" w:rsidRDefault="00682152" w:rsidP="00682152">
            <w:pPr>
              <w:rPr>
                <w:ins w:id="1797" w:author=" " w:date="2021-02-21T18:01:00Z"/>
              </w:rPr>
            </w:pPr>
            <w:ins w:id="1798" w:author=" " w:date="2021-02-21T18:19:00Z">
              <w:r>
                <w:t>Response returned conf</w:t>
              </w:r>
            </w:ins>
            <w:ins w:id="1799" w:author=" " w:date="2021-02-21T18:20:00Z">
              <w:r>
                <w:t>irming request. See REQ 3.1.3 and 3.1.4 for further information</w:t>
              </w:r>
            </w:ins>
          </w:p>
        </w:tc>
      </w:tr>
    </w:tbl>
    <w:p w14:paraId="7CF75711" w14:textId="7AC3B6DA" w:rsidR="00F17D78" w:rsidRDefault="00F17D78" w:rsidP="0021322F">
      <w:pPr>
        <w:rPr>
          <w:ins w:id="1800" w:author=" " w:date="2021-02-21T18:02:00Z"/>
        </w:rPr>
      </w:pPr>
    </w:p>
    <w:p w14:paraId="0F75151F" w14:textId="74360F29" w:rsidR="00515980" w:rsidRDefault="00515980" w:rsidP="00515980">
      <w:pPr>
        <w:rPr>
          <w:ins w:id="1801" w:author=" " w:date="2021-02-21T18:03:00Z"/>
        </w:rPr>
      </w:pPr>
      <w:ins w:id="1802" w:author=" " w:date="2021-02-21T18:03:00Z">
        <w:r w:rsidRPr="1005B067">
          <w:rPr>
            <w:b/>
            <w:bCs/>
          </w:rPr>
          <w:t xml:space="preserve">Alternate path: </w:t>
        </w:r>
        <w:r>
          <w:t>User says an unrecognized intent or audio</w:t>
        </w:r>
      </w:ins>
    </w:p>
    <w:tbl>
      <w:tblPr>
        <w:tblStyle w:val="TableGrid"/>
        <w:tblW w:w="0" w:type="auto"/>
        <w:tblLook w:val="06A0" w:firstRow="1" w:lastRow="0" w:firstColumn="1" w:lastColumn="0" w:noHBand="1" w:noVBand="1"/>
      </w:tblPr>
      <w:tblGrid>
        <w:gridCol w:w="3116"/>
        <w:gridCol w:w="3117"/>
        <w:gridCol w:w="3117"/>
      </w:tblGrid>
      <w:tr w:rsidR="00515980" w14:paraId="07CC8094" w14:textId="77777777" w:rsidTr="00682152">
        <w:trPr>
          <w:ins w:id="1803" w:author=" " w:date="2021-02-21T18:03:00Z"/>
        </w:trPr>
        <w:tc>
          <w:tcPr>
            <w:tcW w:w="3116" w:type="dxa"/>
          </w:tcPr>
          <w:p w14:paraId="3AF8AD8D" w14:textId="77777777" w:rsidR="00515980" w:rsidRDefault="00515980" w:rsidP="00682152">
            <w:pPr>
              <w:rPr>
                <w:ins w:id="1804" w:author=" " w:date="2021-02-21T18:03:00Z"/>
              </w:rPr>
            </w:pPr>
            <w:ins w:id="1805" w:author=" " w:date="2021-02-21T18:03:00Z">
              <w:r w:rsidRPr="30CB7F3E">
                <w:rPr>
                  <w:b/>
                  <w:bCs/>
                </w:rPr>
                <w:t>Input</w:t>
              </w:r>
            </w:ins>
          </w:p>
        </w:tc>
        <w:tc>
          <w:tcPr>
            <w:tcW w:w="3117" w:type="dxa"/>
          </w:tcPr>
          <w:p w14:paraId="7126BC15" w14:textId="77777777" w:rsidR="00515980" w:rsidRDefault="00515980" w:rsidP="00682152">
            <w:pPr>
              <w:rPr>
                <w:ins w:id="1806" w:author=" " w:date="2021-02-21T18:03:00Z"/>
                <w:b/>
                <w:bCs/>
              </w:rPr>
            </w:pPr>
            <w:ins w:id="1807" w:author=" " w:date="2021-02-21T18:03:00Z">
              <w:r w:rsidRPr="11DACFD7">
                <w:rPr>
                  <w:b/>
                  <w:bCs/>
                </w:rPr>
                <w:t>System</w:t>
              </w:r>
            </w:ins>
          </w:p>
        </w:tc>
        <w:tc>
          <w:tcPr>
            <w:tcW w:w="3117" w:type="dxa"/>
          </w:tcPr>
          <w:p w14:paraId="760A64DE" w14:textId="77777777" w:rsidR="00515980" w:rsidRDefault="00515980" w:rsidP="00682152">
            <w:pPr>
              <w:rPr>
                <w:ins w:id="1808" w:author=" " w:date="2021-02-21T18:03:00Z"/>
                <w:b/>
                <w:bCs/>
              </w:rPr>
            </w:pPr>
            <w:ins w:id="1809" w:author=" " w:date="2021-02-21T18:03:00Z">
              <w:r w:rsidRPr="11DACFD7">
                <w:rPr>
                  <w:b/>
                  <w:bCs/>
                </w:rPr>
                <w:t>Output</w:t>
              </w:r>
            </w:ins>
          </w:p>
        </w:tc>
      </w:tr>
      <w:tr w:rsidR="00515980" w14:paraId="67D88B52" w14:textId="77777777" w:rsidTr="00682152">
        <w:trPr>
          <w:ins w:id="1810" w:author=" " w:date="2021-02-21T18:03:00Z"/>
        </w:trPr>
        <w:tc>
          <w:tcPr>
            <w:tcW w:w="3116" w:type="dxa"/>
          </w:tcPr>
          <w:p w14:paraId="4B6D5ED8" w14:textId="77777777" w:rsidR="00515980" w:rsidRDefault="00515980" w:rsidP="00682152">
            <w:pPr>
              <w:rPr>
                <w:ins w:id="1811" w:author=" " w:date="2021-02-21T18:03:00Z"/>
              </w:rPr>
            </w:pPr>
            <w:ins w:id="1812" w:author=" " w:date="2021-02-21T18:03:00Z">
              <w:r>
                <w:t>User starts mobile application</w:t>
              </w:r>
            </w:ins>
          </w:p>
        </w:tc>
        <w:tc>
          <w:tcPr>
            <w:tcW w:w="3117" w:type="dxa"/>
          </w:tcPr>
          <w:p w14:paraId="3DDC5D56" w14:textId="77777777" w:rsidR="00515980" w:rsidRDefault="00515980" w:rsidP="00682152">
            <w:pPr>
              <w:rPr>
                <w:ins w:id="1813" w:author=" " w:date="2021-02-21T18:03:00Z"/>
              </w:rPr>
            </w:pPr>
            <w:ins w:id="1814" w:author=" " w:date="2021-02-21T18:03:00Z">
              <w:r>
                <w:t>Mobile application loads</w:t>
              </w:r>
            </w:ins>
          </w:p>
        </w:tc>
        <w:tc>
          <w:tcPr>
            <w:tcW w:w="3117" w:type="dxa"/>
          </w:tcPr>
          <w:p w14:paraId="49F5700D" w14:textId="77777777" w:rsidR="00515980" w:rsidRDefault="00515980" w:rsidP="00682152">
            <w:pPr>
              <w:rPr>
                <w:ins w:id="1815" w:author=" " w:date="2021-02-21T18:03:00Z"/>
              </w:rPr>
            </w:pPr>
            <w:ins w:id="1816" w:author=" " w:date="2021-02-21T18:03:00Z">
              <w:r>
                <w:t>Mobile UI view displayed</w:t>
              </w:r>
            </w:ins>
          </w:p>
        </w:tc>
      </w:tr>
      <w:tr w:rsidR="00515980" w14:paraId="75FB6BB1" w14:textId="77777777" w:rsidTr="00682152">
        <w:trPr>
          <w:ins w:id="1817" w:author=" " w:date="2021-02-21T18:03:00Z"/>
        </w:trPr>
        <w:tc>
          <w:tcPr>
            <w:tcW w:w="3116" w:type="dxa"/>
          </w:tcPr>
          <w:p w14:paraId="7965B881" w14:textId="77777777" w:rsidR="00515980" w:rsidRDefault="00515980" w:rsidP="00682152">
            <w:pPr>
              <w:rPr>
                <w:ins w:id="1818" w:author=" " w:date="2021-02-21T18:03:00Z"/>
              </w:rPr>
            </w:pPr>
            <w:ins w:id="1819" w:author=" " w:date="2021-02-21T18:03:00Z">
              <w:r>
                <w:t>User selects assistant page</w:t>
              </w:r>
            </w:ins>
          </w:p>
        </w:tc>
        <w:tc>
          <w:tcPr>
            <w:tcW w:w="3117" w:type="dxa"/>
          </w:tcPr>
          <w:p w14:paraId="4E642665" w14:textId="77777777" w:rsidR="00515980" w:rsidRDefault="00515980" w:rsidP="00682152">
            <w:pPr>
              <w:rPr>
                <w:ins w:id="1820" w:author=" " w:date="2021-02-21T18:03:00Z"/>
              </w:rPr>
            </w:pPr>
            <w:ins w:id="1821" w:author=" " w:date="2021-02-21T18:03:00Z">
              <w:r>
                <w:t>Dialogflow assistant loads</w:t>
              </w:r>
            </w:ins>
          </w:p>
        </w:tc>
        <w:tc>
          <w:tcPr>
            <w:tcW w:w="3117" w:type="dxa"/>
          </w:tcPr>
          <w:p w14:paraId="7321E281" w14:textId="77777777" w:rsidR="00515980" w:rsidRDefault="00515980" w:rsidP="00682152">
            <w:pPr>
              <w:rPr>
                <w:ins w:id="1822" w:author=" " w:date="2021-02-21T18:03:00Z"/>
              </w:rPr>
            </w:pPr>
            <w:ins w:id="1823" w:author=" " w:date="2021-02-21T18:03:00Z">
              <w:r>
                <w:t>Dialogflow UI displayed with guided audio prompts.</w:t>
              </w:r>
            </w:ins>
          </w:p>
        </w:tc>
      </w:tr>
      <w:tr w:rsidR="00515980" w14:paraId="69830144" w14:textId="77777777" w:rsidTr="00682152">
        <w:trPr>
          <w:ins w:id="1824" w:author=" " w:date="2021-02-21T18:03:00Z"/>
        </w:trPr>
        <w:tc>
          <w:tcPr>
            <w:tcW w:w="3116" w:type="dxa"/>
          </w:tcPr>
          <w:p w14:paraId="495F56D1" w14:textId="44679D40" w:rsidR="00515980" w:rsidRDefault="00515980" w:rsidP="00682152">
            <w:pPr>
              <w:rPr>
                <w:ins w:id="1825" w:author=" " w:date="2021-02-21T18:03:00Z"/>
              </w:rPr>
            </w:pPr>
            <w:ins w:id="1826" w:author=" " w:date="2021-02-21T18:03:00Z">
              <w:r>
                <w:t>User says unrecognized audio prompt.</w:t>
              </w:r>
            </w:ins>
          </w:p>
        </w:tc>
        <w:tc>
          <w:tcPr>
            <w:tcW w:w="3117" w:type="dxa"/>
          </w:tcPr>
          <w:p w14:paraId="699270F5" w14:textId="310E4E13" w:rsidR="00515980" w:rsidRDefault="00515980" w:rsidP="00682152">
            <w:pPr>
              <w:rPr>
                <w:ins w:id="1827" w:author=" " w:date="2021-02-21T18:03:00Z"/>
              </w:rPr>
            </w:pPr>
            <w:ins w:id="1828" w:author=" " w:date="2021-02-21T18:03:00Z">
              <w:r>
                <w:t>Dialogflow intent mapping to fallback response.</w:t>
              </w:r>
            </w:ins>
          </w:p>
        </w:tc>
        <w:tc>
          <w:tcPr>
            <w:tcW w:w="3117" w:type="dxa"/>
          </w:tcPr>
          <w:p w14:paraId="32044976" w14:textId="7BE90EC3" w:rsidR="00515980" w:rsidRDefault="00515980" w:rsidP="00682152">
            <w:pPr>
              <w:rPr>
                <w:ins w:id="1829" w:author=" " w:date="2021-02-21T18:03:00Z"/>
              </w:rPr>
            </w:pPr>
            <w:ins w:id="1830" w:author=" " w:date="2021-02-21T18:03:00Z">
              <w:r>
                <w:t xml:space="preserve">Response displayed on UI </w:t>
              </w:r>
            </w:ins>
            <w:ins w:id="1831" w:author=" " w:date="2021-02-21T18:04:00Z">
              <w:r>
                <w:t>to try again from the following audio prompts.</w:t>
              </w:r>
            </w:ins>
          </w:p>
        </w:tc>
      </w:tr>
    </w:tbl>
    <w:p w14:paraId="414AB3F8" w14:textId="11C6B75D" w:rsidR="00515980" w:rsidRDefault="00515980">
      <w:pPr>
        <w:rPr>
          <w:ins w:id="1832" w:author=" " w:date="2021-02-21T17:59:00Z"/>
        </w:rPr>
        <w:pPrChange w:id="1833" w:author=" " w:date="2021-02-21T17:59:00Z">
          <w:pPr>
            <w:pStyle w:val="Heading3"/>
          </w:pPr>
        </w:pPrChange>
      </w:pPr>
    </w:p>
    <w:p w14:paraId="4B23F156" w14:textId="77777777" w:rsidR="002D2A1C" w:rsidRDefault="002D2A1C">
      <w:pPr>
        <w:widowControl/>
        <w:spacing w:line="240" w:lineRule="auto"/>
        <w:rPr>
          <w:ins w:id="1834" w:author=" " w:date="2021-02-21T18:09:00Z"/>
          <w:rFonts w:ascii="Arial" w:hAnsi="Arial"/>
          <w:i/>
        </w:rPr>
      </w:pPr>
      <w:ins w:id="1835" w:author=" " w:date="2021-02-21T18:09:00Z">
        <w:r>
          <w:br w:type="page"/>
        </w:r>
      </w:ins>
    </w:p>
    <w:p w14:paraId="428799A1" w14:textId="085F4D44" w:rsidR="00D520A3" w:rsidRDefault="00D520A3" w:rsidP="008251B7">
      <w:pPr>
        <w:pStyle w:val="Heading3"/>
        <w:rPr>
          <w:ins w:id="1836" w:author=" " w:date="2021-02-21T17:49:00Z"/>
        </w:rPr>
      </w:pPr>
      <w:bookmarkStart w:id="1837" w:name="_Toc64826020"/>
      <w:ins w:id="1838" w:author=" " w:date="2021-02-21T17:48:00Z">
        <w:r>
          <w:lastRenderedPageBreak/>
          <w:t xml:space="preserve">Use Case: </w:t>
        </w:r>
      </w:ins>
      <w:ins w:id="1839" w:author=" " w:date="2021-02-21T17:46:00Z">
        <w:r w:rsidRPr="00403662">
          <w:t>Receive report identifier (id or name) from user.</w:t>
        </w:r>
      </w:ins>
      <w:bookmarkEnd w:id="1837"/>
    </w:p>
    <w:p w14:paraId="4DB349B2" w14:textId="77777777" w:rsidR="00515980" w:rsidRDefault="00D520A3" w:rsidP="00515980">
      <w:pPr>
        <w:rPr>
          <w:ins w:id="1840" w:author=" " w:date="2021-02-21T18:04:00Z"/>
        </w:rPr>
      </w:pPr>
      <w:ins w:id="1841" w:author=" " w:date="2021-02-21T17:49:00Z">
        <w:r w:rsidRPr="11DACFD7">
          <w:rPr>
            <w:b/>
            <w:bCs/>
          </w:rPr>
          <w:t>Summary:</w:t>
        </w:r>
        <w:r>
          <w:rPr>
            <w:b/>
            <w:bCs/>
          </w:rPr>
          <w:t xml:space="preserve"> </w:t>
        </w:r>
      </w:ins>
      <w:ins w:id="1842" w:author=" " w:date="2021-02-21T18:04:00Z">
        <w:r w:rsidR="00515980">
          <w:t>Identify report identifier from user to receive report metadata. This could be an id or unique name.</w:t>
        </w:r>
      </w:ins>
    </w:p>
    <w:p w14:paraId="5186B724" w14:textId="77777777" w:rsidR="00515980" w:rsidRDefault="00515980" w:rsidP="00D520A3">
      <w:pPr>
        <w:rPr>
          <w:ins w:id="1843" w:author=" " w:date="2021-02-21T18:05:00Z"/>
          <w:b/>
          <w:bCs/>
        </w:rPr>
      </w:pPr>
    </w:p>
    <w:p w14:paraId="14E42694" w14:textId="77777777" w:rsidR="00682152" w:rsidRDefault="00D520A3" w:rsidP="00D520A3">
      <w:pPr>
        <w:rPr>
          <w:ins w:id="1844" w:author=" " w:date="2021-02-21T18:22:00Z"/>
          <w:b/>
          <w:bCs/>
        </w:rPr>
      </w:pPr>
      <w:ins w:id="1845" w:author=" " w:date="2021-02-21T17:49:00Z">
        <w:r w:rsidRPr="11DACFD7">
          <w:rPr>
            <w:b/>
            <w:bCs/>
          </w:rPr>
          <w:t>Preconditions:</w:t>
        </w:r>
      </w:ins>
      <w:ins w:id="1846" w:author=" " w:date="2021-02-21T18:05:00Z">
        <w:r w:rsidR="00515980">
          <w:rPr>
            <w:b/>
            <w:bCs/>
          </w:rPr>
          <w:t xml:space="preserve"> </w:t>
        </w:r>
      </w:ins>
    </w:p>
    <w:p w14:paraId="074BFDDF" w14:textId="0691728C" w:rsidR="00D520A3" w:rsidRDefault="00515980">
      <w:pPr>
        <w:pStyle w:val="ListParagraph"/>
        <w:numPr>
          <w:ilvl w:val="0"/>
          <w:numId w:val="35"/>
        </w:numPr>
        <w:rPr>
          <w:ins w:id="1847" w:author=" " w:date="2021-02-21T18:05:00Z"/>
        </w:rPr>
        <w:pPrChange w:id="1848" w:author=" " w:date="2021-02-21T18:22:00Z">
          <w:pPr/>
        </w:pPrChange>
      </w:pPr>
      <w:ins w:id="1849" w:author=" " w:date="2021-02-21T18:05:00Z">
        <w:r>
          <w:t>Mobile application is loaded and assistant page is displayed.</w:t>
        </w:r>
      </w:ins>
    </w:p>
    <w:p w14:paraId="24759A3D" w14:textId="77777777" w:rsidR="00515980" w:rsidRPr="00515980" w:rsidRDefault="00515980" w:rsidP="00D520A3">
      <w:pPr>
        <w:rPr>
          <w:ins w:id="1850" w:author=" " w:date="2021-02-21T17:49:00Z"/>
        </w:rPr>
      </w:pPr>
    </w:p>
    <w:p w14:paraId="262054D5" w14:textId="77777777" w:rsidR="00682152" w:rsidRDefault="00D520A3" w:rsidP="00D520A3">
      <w:pPr>
        <w:rPr>
          <w:ins w:id="1851" w:author=" " w:date="2021-02-21T18:23:00Z"/>
          <w:b/>
          <w:bCs/>
        </w:rPr>
      </w:pPr>
      <w:ins w:id="1852" w:author=" " w:date="2021-02-21T17:49:00Z">
        <w:r w:rsidRPr="11DACFD7">
          <w:rPr>
            <w:b/>
            <w:bCs/>
          </w:rPr>
          <w:t>Triggers:</w:t>
        </w:r>
        <w:r>
          <w:rPr>
            <w:b/>
            <w:bCs/>
          </w:rPr>
          <w:t xml:space="preserve"> </w:t>
        </w:r>
      </w:ins>
    </w:p>
    <w:p w14:paraId="6A821B2F" w14:textId="64081BD3" w:rsidR="00D520A3" w:rsidRDefault="00515980">
      <w:pPr>
        <w:pStyle w:val="ListParagraph"/>
        <w:numPr>
          <w:ilvl w:val="0"/>
          <w:numId w:val="35"/>
        </w:numPr>
        <w:rPr>
          <w:ins w:id="1853" w:author=" " w:date="2021-02-21T18:05:00Z"/>
        </w:rPr>
        <w:pPrChange w:id="1854" w:author=" " w:date="2021-02-21T18:23:00Z">
          <w:pPr/>
        </w:pPrChange>
      </w:pPr>
      <w:ins w:id="1855" w:author=" " w:date="2021-02-21T18:05:00Z">
        <w:r>
          <w:t>User initiates report creation from the assistant page.</w:t>
        </w:r>
      </w:ins>
    </w:p>
    <w:p w14:paraId="119F4F5B" w14:textId="77777777" w:rsidR="00515980" w:rsidRPr="00515980" w:rsidRDefault="00515980" w:rsidP="00D520A3">
      <w:pPr>
        <w:rPr>
          <w:ins w:id="1856" w:author=" " w:date="2021-02-21T17:49:00Z"/>
        </w:rPr>
      </w:pPr>
    </w:p>
    <w:p w14:paraId="4F1AEE7C" w14:textId="57FF73BA" w:rsidR="00515980" w:rsidRDefault="00D520A3" w:rsidP="00D520A3">
      <w:pPr>
        <w:rPr>
          <w:ins w:id="1857" w:author=" " w:date="2021-02-21T18:05:00Z"/>
          <w:b/>
          <w:bCs/>
        </w:rPr>
      </w:pPr>
      <w:ins w:id="1858" w:author=" " w:date="2021-02-21T17:49:00Z">
        <w:r w:rsidRPr="11DACFD7">
          <w:rPr>
            <w:b/>
            <w:bCs/>
          </w:rPr>
          <w:t>Basic course of events (Scenario):</w:t>
        </w:r>
        <w:r>
          <w:rPr>
            <w:b/>
            <w:bCs/>
          </w:rPr>
          <w:t xml:space="preserve"> </w:t>
        </w:r>
      </w:ins>
    </w:p>
    <w:p w14:paraId="64D0A7E4" w14:textId="77777777" w:rsidR="002D2A1C" w:rsidRDefault="002D2A1C">
      <w:pPr>
        <w:pStyle w:val="ListParagraph"/>
        <w:numPr>
          <w:ilvl w:val="1"/>
          <w:numId w:val="3"/>
        </w:numPr>
        <w:ind w:left="720"/>
        <w:rPr>
          <w:ins w:id="1859" w:author=" " w:date="2021-02-21T18:08:00Z"/>
        </w:rPr>
        <w:pPrChange w:id="1860" w:author=" " w:date="2021-02-21T18:14:00Z">
          <w:pPr>
            <w:pStyle w:val="ListParagraph"/>
            <w:numPr>
              <w:ilvl w:val="1"/>
              <w:numId w:val="3"/>
            </w:numPr>
            <w:ind w:left="3870" w:hanging="360"/>
          </w:pPr>
        </w:pPrChange>
      </w:pPr>
      <w:ins w:id="1861" w:author=" " w:date="2021-02-21T18:08:00Z">
        <w:r>
          <w:t>User selects button to record audio for information gathering</w:t>
        </w:r>
      </w:ins>
    </w:p>
    <w:p w14:paraId="33C5C134" w14:textId="77777777" w:rsidR="002D2A1C" w:rsidRDefault="002D2A1C">
      <w:pPr>
        <w:pStyle w:val="ListParagraph"/>
        <w:numPr>
          <w:ilvl w:val="1"/>
          <w:numId w:val="3"/>
        </w:numPr>
        <w:ind w:left="720"/>
        <w:rPr>
          <w:ins w:id="1862" w:author=" " w:date="2021-02-21T18:08:00Z"/>
        </w:rPr>
        <w:pPrChange w:id="1863" w:author=" " w:date="2021-02-21T18:14:00Z">
          <w:pPr>
            <w:pStyle w:val="ListParagraph"/>
            <w:numPr>
              <w:ilvl w:val="1"/>
              <w:numId w:val="3"/>
            </w:numPr>
            <w:ind w:left="3870" w:hanging="360"/>
          </w:pPr>
        </w:pPrChange>
      </w:pPr>
      <w:ins w:id="1864" w:author=" " w:date="2021-02-21T18:08:00Z">
        <w:r>
          <w:t>UI displays guided messages to give user some audio prompts.</w:t>
        </w:r>
      </w:ins>
    </w:p>
    <w:p w14:paraId="4425F8AE" w14:textId="1C93FE70" w:rsidR="00515980" w:rsidRPr="00A949AF" w:rsidRDefault="002D2A1C">
      <w:pPr>
        <w:pStyle w:val="ListParagraph"/>
        <w:numPr>
          <w:ilvl w:val="1"/>
          <w:numId w:val="3"/>
        </w:numPr>
        <w:ind w:left="720"/>
        <w:rPr>
          <w:ins w:id="1865" w:author=" " w:date="2021-02-21T17:49:00Z"/>
        </w:rPr>
        <w:pPrChange w:id="1866" w:author=" " w:date="2021-02-21T18:14:00Z">
          <w:pPr/>
        </w:pPrChange>
      </w:pPr>
      <w:ins w:id="1867" w:author=" " w:date="2021-02-21T18:08:00Z">
        <w:r>
          <w:t>User initiates voice activated service by identifying a report to be created by id or name.</w:t>
        </w:r>
      </w:ins>
    </w:p>
    <w:p w14:paraId="2F66733A" w14:textId="77777777" w:rsidR="002D2A1C" w:rsidRDefault="002D2A1C" w:rsidP="00D520A3">
      <w:pPr>
        <w:rPr>
          <w:ins w:id="1868" w:author=" " w:date="2021-02-21T18:09:00Z"/>
          <w:b/>
          <w:bCs/>
        </w:rPr>
      </w:pPr>
    </w:p>
    <w:p w14:paraId="76CD69F8" w14:textId="30E07E9F" w:rsidR="00D520A3" w:rsidRDefault="00D520A3" w:rsidP="00D520A3">
      <w:pPr>
        <w:rPr>
          <w:ins w:id="1869" w:author=" " w:date="2021-02-21T17:49:00Z"/>
        </w:rPr>
      </w:pPr>
      <w:ins w:id="1870" w:author=" " w:date="2021-02-21T17:49:00Z">
        <w:r w:rsidRPr="00A949AF">
          <w:rPr>
            <w:b/>
            <w:bCs/>
          </w:rPr>
          <w:t>Internal Precondition:</w:t>
        </w:r>
      </w:ins>
    </w:p>
    <w:tbl>
      <w:tblPr>
        <w:tblStyle w:val="TableGrid"/>
        <w:tblW w:w="0" w:type="auto"/>
        <w:tblLook w:val="06A0" w:firstRow="1" w:lastRow="0" w:firstColumn="1" w:lastColumn="0" w:noHBand="1" w:noVBand="1"/>
      </w:tblPr>
      <w:tblGrid>
        <w:gridCol w:w="3116"/>
        <w:gridCol w:w="3117"/>
        <w:gridCol w:w="3117"/>
      </w:tblGrid>
      <w:tr w:rsidR="00515980" w14:paraId="78C5D20D" w14:textId="77777777" w:rsidTr="00682152">
        <w:trPr>
          <w:ins w:id="1871" w:author=" " w:date="2021-02-21T18:06:00Z"/>
        </w:trPr>
        <w:tc>
          <w:tcPr>
            <w:tcW w:w="3116" w:type="dxa"/>
          </w:tcPr>
          <w:p w14:paraId="5B080C68" w14:textId="77777777" w:rsidR="00515980" w:rsidRDefault="00515980" w:rsidP="00682152">
            <w:pPr>
              <w:rPr>
                <w:ins w:id="1872" w:author=" " w:date="2021-02-21T18:06:00Z"/>
              </w:rPr>
            </w:pPr>
            <w:ins w:id="1873" w:author=" " w:date="2021-02-21T18:06:00Z">
              <w:r w:rsidRPr="30CB7F3E">
                <w:rPr>
                  <w:b/>
                  <w:bCs/>
                </w:rPr>
                <w:t>Input</w:t>
              </w:r>
            </w:ins>
          </w:p>
        </w:tc>
        <w:tc>
          <w:tcPr>
            <w:tcW w:w="3117" w:type="dxa"/>
          </w:tcPr>
          <w:p w14:paraId="5ED0C746" w14:textId="77777777" w:rsidR="00515980" w:rsidRDefault="00515980" w:rsidP="00682152">
            <w:pPr>
              <w:rPr>
                <w:ins w:id="1874" w:author=" " w:date="2021-02-21T18:06:00Z"/>
                <w:b/>
                <w:bCs/>
              </w:rPr>
            </w:pPr>
            <w:ins w:id="1875" w:author=" " w:date="2021-02-21T18:06:00Z">
              <w:r w:rsidRPr="11DACFD7">
                <w:rPr>
                  <w:b/>
                  <w:bCs/>
                </w:rPr>
                <w:t>System</w:t>
              </w:r>
            </w:ins>
          </w:p>
        </w:tc>
        <w:tc>
          <w:tcPr>
            <w:tcW w:w="3117" w:type="dxa"/>
          </w:tcPr>
          <w:p w14:paraId="0A79ABF0" w14:textId="77777777" w:rsidR="00515980" w:rsidRDefault="00515980" w:rsidP="00682152">
            <w:pPr>
              <w:rPr>
                <w:ins w:id="1876" w:author=" " w:date="2021-02-21T18:06:00Z"/>
                <w:b/>
                <w:bCs/>
              </w:rPr>
            </w:pPr>
            <w:ins w:id="1877" w:author=" " w:date="2021-02-21T18:06:00Z">
              <w:r w:rsidRPr="11DACFD7">
                <w:rPr>
                  <w:b/>
                  <w:bCs/>
                </w:rPr>
                <w:t>Output</w:t>
              </w:r>
            </w:ins>
          </w:p>
        </w:tc>
      </w:tr>
      <w:tr w:rsidR="00515980" w14:paraId="0B1C6599" w14:textId="77777777" w:rsidTr="00682152">
        <w:trPr>
          <w:ins w:id="1878" w:author=" " w:date="2021-02-21T18:06:00Z"/>
        </w:trPr>
        <w:tc>
          <w:tcPr>
            <w:tcW w:w="3116" w:type="dxa"/>
          </w:tcPr>
          <w:p w14:paraId="581841F2" w14:textId="77777777" w:rsidR="00515980" w:rsidRDefault="00515980" w:rsidP="00682152">
            <w:pPr>
              <w:rPr>
                <w:ins w:id="1879" w:author=" " w:date="2021-02-21T18:06:00Z"/>
              </w:rPr>
            </w:pPr>
            <w:ins w:id="1880" w:author=" " w:date="2021-02-21T18:06:00Z">
              <w:r>
                <w:t>User starts mobile application</w:t>
              </w:r>
            </w:ins>
          </w:p>
        </w:tc>
        <w:tc>
          <w:tcPr>
            <w:tcW w:w="3117" w:type="dxa"/>
          </w:tcPr>
          <w:p w14:paraId="35A6B941" w14:textId="77777777" w:rsidR="00515980" w:rsidRDefault="00515980" w:rsidP="00682152">
            <w:pPr>
              <w:rPr>
                <w:ins w:id="1881" w:author=" " w:date="2021-02-21T18:06:00Z"/>
              </w:rPr>
            </w:pPr>
            <w:ins w:id="1882" w:author=" " w:date="2021-02-21T18:06:00Z">
              <w:r>
                <w:t>Mobile application loads</w:t>
              </w:r>
            </w:ins>
          </w:p>
        </w:tc>
        <w:tc>
          <w:tcPr>
            <w:tcW w:w="3117" w:type="dxa"/>
          </w:tcPr>
          <w:p w14:paraId="581DD25F" w14:textId="77777777" w:rsidR="00515980" w:rsidRDefault="00515980" w:rsidP="00682152">
            <w:pPr>
              <w:rPr>
                <w:ins w:id="1883" w:author=" " w:date="2021-02-21T18:06:00Z"/>
              </w:rPr>
            </w:pPr>
            <w:ins w:id="1884" w:author=" " w:date="2021-02-21T18:06:00Z">
              <w:r>
                <w:t>Mobile UI view displayed</w:t>
              </w:r>
            </w:ins>
          </w:p>
        </w:tc>
      </w:tr>
      <w:tr w:rsidR="00515980" w14:paraId="157E1202" w14:textId="77777777" w:rsidTr="00682152">
        <w:trPr>
          <w:ins w:id="1885" w:author=" " w:date="2021-02-21T18:06:00Z"/>
        </w:trPr>
        <w:tc>
          <w:tcPr>
            <w:tcW w:w="3116" w:type="dxa"/>
          </w:tcPr>
          <w:p w14:paraId="5B726550" w14:textId="77777777" w:rsidR="00515980" w:rsidRDefault="00515980" w:rsidP="00682152">
            <w:pPr>
              <w:rPr>
                <w:ins w:id="1886" w:author=" " w:date="2021-02-21T18:06:00Z"/>
              </w:rPr>
            </w:pPr>
            <w:ins w:id="1887" w:author=" " w:date="2021-02-21T18:06:00Z">
              <w:r>
                <w:t>User selects assistant page</w:t>
              </w:r>
            </w:ins>
          </w:p>
        </w:tc>
        <w:tc>
          <w:tcPr>
            <w:tcW w:w="3117" w:type="dxa"/>
          </w:tcPr>
          <w:p w14:paraId="4EA599E2" w14:textId="77777777" w:rsidR="00515980" w:rsidRDefault="00515980" w:rsidP="00682152">
            <w:pPr>
              <w:rPr>
                <w:ins w:id="1888" w:author=" " w:date="2021-02-21T18:06:00Z"/>
              </w:rPr>
            </w:pPr>
            <w:ins w:id="1889" w:author=" " w:date="2021-02-21T18:06:00Z">
              <w:r>
                <w:t>Dialogflow assistant loads</w:t>
              </w:r>
            </w:ins>
          </w:p>
        </w:tc>
        <w:tc>
          <w:tcPr>
            <w:tcW w:w="3117" w:type="dxa"/>
          </w:tcPr>
          <w:p w14:paraId="420D5B8D" w14:textId="77777777" w:rsidR="00515980" w:rsidRDefault="00515980" w:rsidP="00682152">
            <w:pPr>
              <w:rPr>
                <w:ins w:id="1890" w:author=" " w:date="2021-02-21T18:06:00Z"/>
              </w:rPr>
            </w:pPr>
            <w:ins w:id="1891" w:author=" " w:date="2021-02-21T18:06:00Z">
              <w:r>
                <w:t>Dialogflow UI displayed with guided audio prompts.</w:t>
              </w:r>
            </w:ins>
          </w:p>
        </w:tc>
      </w:tr>
      <w:tr w:rsidR="00515980" w14:paraId="6AE022DF" w14:textId="77777777" w:rsidTr="00682152">
        <w:trPr>
          <w:ins w:id="1892" w:author=" " w:date="2021-02-21T18:06:00Z"/>
        </w:trPr>
        <w:tc>
          <w:tcPr>
            <w:tcW w:w="3116" w:type="dxa"/>
          </w:tcPr>
          <w:p w14:paraId="20858BC7" w14:textId="77777777" w:rsidR="00515980" w:rsidRDefault="00515980" w:rsidP="00682152">
            <w:pPr>
              <w:rPr>
                <w:ins w:id="1893" w:author=" " w:date="2021-02-21T18:06:00Z"/>
              </w:rPr>
            </w:pPr>
            <w:ins w:id="1894" w:author=" " w:date="2021-02-21T18:06:00Z">
              <w:r>
                <w:t>User identifies report identifier for report creation.</w:t>
              </w:r>
            </w:ins>
          </w:p>
        </w:tc>
        <w:tc>
          <w:tcPr>
            <w:tcW w:w="3117" w:type="dxa"/>
          </w:tcPr>
          <w:p w14:paraId="3E501BD9" w14:textId="55C5EA2D" w:rsidR="00515980" w:rsidRDefault="00515980" w:rsidP="00682152">
            <w:pPr>
              <w:rPr>
                <w:ins w:id="1895" w:author=" " w:date="2021-02-21T18:06:00Z"/>
              </w:rPr>
            </w:pPr>
            <w:ins w:id="1896" w:author=" " w:date="2021-02-21T18:06:00Z">
              <w:r>
                <w:t>Dialogflow intent mapping to response. Stores report identifier</w:t>
              </w:r>
            </w:ins>
            <w:ins w:id="1897" w:author=" " w:date="2021-02-21T18:21:00Z">
              <w:r w:rsidR="00682152">
                <w:t xml:space="preserve"> in memory.</w:t>
              </w:r>
            </w:ins>
          </w:p>
        </w:tc>
        <w:tc>
          <w:tcPr>
            <w:tcW w:w="3117" w:type="dxa"/>
          </w:tcPr>
          <w:p w14:paraId="22492368" w14:textId="77777777" w:rsidR="00515980" w:rsidRDefault="00515980" w:rsidP="00682152">
            <w:pPr>
              <w:rPr>
                <w:ins w:id="1898" w:author=" " w:date="2021-02-21T18:06:00Z"/>
              </w:rPr>
            </w:pPr>
          </w:p>
        </w:tc>
      </w:tr>
    </w:tbl>
    <w:p w14:paraId="0927AD44" w14:textId="0B7BF122" w:rsidR="00D520A3" w:rsidRDefault="00D520A3" w:rsidP="00D520A3">
      <w:pPr>
        <w:rPr>
          <w:ins w:id="1899" w:author=" " w:date="2021-02-21T18:04:00Z"/>
          <w:rFonts w:eastAsia="Arial"/>
        </w:rPr>
      </w:pPr>
    </w:p>
    <w:p w14:paraId="6A5BB183" w14:textId="34A87027" w:rsidR="002D2A1C" w:rsidRDefault="002D2A1C">
      <w:pPr>
        <w:widowControl/>
        <w:spacing w:line="240" w:lineRule="auto"/>
        <w:rPr>
          <w:ins w:id="1900" w:author=" " w:date="2021-02-21T18:10:00Z"/>
          <w:rFonts w:ascii="Arial" w:hAnsi="Arial"/>
          <w:i/>
        </w:rPr>
      </w:pPr>
      <w:ins w:id="1901" w:author="Kim, Eugene" w:date="2021-02-21T18:07:00Z">
        <w:del w:id="1902" w:author=" " w:date="2021-02-21T18:19:00Z">
          <w:r w:rsidDel="00682152">
            <w:delText>Dialogflow queries database using report identifier.</w:delText>
          </w:r>
        </w:del>
      </w:ins>
      <w:ins w:id="1903" w:author=" " w:date="2021-02-21T18:10:00Z">
        <w:r>
          <w:br w:type="page"/>
        </w:r>
      </w:ins>
    </w:p>
    <w:p w14:paraId="71FC931C" w14:textId="3EC6C40B" w:rsidR="00D520A3" w:rsidRDefault="00D520A3" w:rsidP="008251B7">
      <w:pPr>
        <w:pStyle w:val="Heading3"/>
        <w:rPr>
          <w:ins w:id="1904" w:author=" " w:date="2021-02-21T17:49:00Z"/>
        </w:rPr>
      </w:pPr>
      <w:bookmarkStart w:id="1905" w:name="_Toc64826021"/>
      <w:ins w:id="1906" w:author=" " w:date="2021-02-21T17:48:00Z">
        <w:r>
          <w:lastRenderedPageBreak/>
          <w:t xml:space="preserve">Use Case: </w:t>
        </w:r>
      </w:ins>
      <w:ins w:id="1907" w:author=" " w:date="2021-02-21T17:47:00Z">
        <w:r w:rsidRPr="00403662">
          <w:t>Get report fields from database.</w:t>
        </w:r>
      </w:ins>
      <w:bookmarkEnd w:id="1905"/>
    </w:p>
    <w:p w14:paraId="46335594" w14:textId="25DB14BE" w:rsidR="002D2A1C" w:rsidRDefault="00D520A3" w:rsidP="00682152">
      <w:pPr>
        <w:rPr>
          <w:ins w:id="1908" w:author=" " w:date="2021-02-21T18:18:00Z"/>
        </w:rPr>
      </w:pPr>
      <w:ins w:id="1909" w:author=" " w:date="2021-02-21T17:49:00Z">
        <w:r w:rsidRPr="11DACFD7">
          <w:rPr>
            <w:b/>
            <w:bCs/>
          </w:rPr>
          <w:t>Summary:</w:t>
        </w:r>
      </w:ins>
      <w:ins w:id="1910" w:author=" " w:date="2021-02-21T18:10:00Z">
        <w:r w:rsidR="002D2A1C">
          <w:rPr>
            <w:b/>
            <w:bCs/>
          </w:rPr>
          <w:t xml:space="preserve"> </w:t>
        </w:r>
      </w:ins>
      <w:ins w:id="1911" w:author=" " w:date="2021-02-21T18:11:00Z">
        <w:r w:rsidR="002D2A1C">
          <w:t>Retrieve report fields from database using report identifier.</w:t>
        </w:r>
      </w:ins>
    </w:p>
    <w:p w14:paraId="60B78361" w14:textId="77777777" w:rsidR="00682152" w:rsidRDefault="00682152">
      <w:pPr>
        <w:rPr>
          <w:ins w:id="1912" w:author=" " w:date="2021-02-21T18:13:00Z"/>
        </w:rPr>
        <w:pPrChange w:id="1913" w:author=" " w:date="2021-02-21T18:18:00Z">
          <w:pPr>
            <w:pStyle w:val="BodyText"/>
            <w:ind w:left="0"/>
          </w:pPr>
        </w:pPrChange>
      </w:pPr>
    </w:p>
    <w:p w14:paraId="219DA09D" w14:textId="77777777" w:rsidR="00682152" w:rsidRPr="00682152" w:rsidRDefault="00D520A3">
      <w:pPr>
        <w:rPr>
          <w:ins w:id="1914" w:author=" " w:date="2021-02-21T18:17:00Z"/>
          <w:b/>
          <w:bCs/>
          <w:rPrChange w:id="1915" w:author=" " w:date="2021-02-21T18:18:00Z">
            <w:rPr>
              <w:ins w:id="1916" w:author=" " w:date="2021-02-21T18:17:00Z"/>
            </w:rPr>
          </w:rPrChange>
        </w:rPr>
        <w:pPrChange w:id="1917" w:author=" " w:date="2021-02-21T18:18:00Z">
          <w:pPr>
            <w:pStyle w:val="BodyText"/>
            <w:ind w:left="0"/>
          </w:pPr>
        </w:pPrChange>
      </w:pPr>
      <w:ins w:id="1918" w:author=" " w:date="2021-02-21T17:49:00Z">
        <w:r w:rsidRPr="00682152">
          <w:rPr>
            <w:b/>
            <w:bCs/>
            <w:rPrChange w:id="1919" w:author=" " w:date="2021-02-21T18:18:00Z">
              <w:rPr/>
            </w:rPrChange>
          </w:rPr>
          <w:t>Preconditions:</w:t>
        </w:r>
      </w:ins>
      <w:ins w:id="1920" w:author=" " w:date="2021-02-21T18:13:00Z">
        <w:r w:rsidR="002D2A1C" w:rsidRPr="00682152">
          <w:rPr>
            <w:b/>
            <w:bCs/>
            <w:rPrChange w:id="1921" w:author=" " w:date="2021-02-21T18:18:00Z">
              <w:rPr/>
            </w:rPrChange>
          </w:rPr>
          <w:t xml:space="preserve"> </w:t>
        </w:r>
      </w:ins>
    </w:p>
    <w:p w14:paraId="4BDD34E6" w14:textId="77777777" w:rsidR="00682152" w:rsidRDefault="002D2A1C">
      <w:pPr>
        <w:pStyle w:val="BodyText"/>
        <w:numPr>
          <w:ilvl w:val="0"/>
          <w:numId w:val="33"/>
        </w:numPr>
        <w:spacing w:after="0" w:line="240" w:lineRule="auto"/>
        <w:rPr>
          <w:ins w:id="1922" w:author=" " w:date="2021-02-21T18:17:00Z"/>
        </w:rPr>
        <w:pPrChange w:id="1923" w:author=" " w:date="2021-02-21T18:17:00Z">
          <w:pPr>
            <w:pStyle w:val="BodyText"/>
            <w:numPr>
              <w:numId w:val="33"/>
            </w:numPr>
            <w:ind w:hanging="360"/>
          </w:pPr>
        </w:pPrChange>
      </w:pPr>
      <w:ins w:id="1924" w:author=" " w:date="2021-02-21T18:13:00Z">
        <w:r>
          <w:t xml:space="preserve">Database exists and is ready to accept connections. </w:t>
        </w:r>
      </w:ins>
    </w:p>
    <w:p w14:paraId="111C181B" w14:textId="2C301688" w:rsidR="002D2A1C" w:rsidRDefault="002D2A1C">
      <w:pPr>
        <w:pStyle w:val="BodyText"/>
        <w:numPr>
          <w:ilvl w:val="0"/>
          <w:numId w:val="33"/>
        </w:numPr>
        <w:spacing w:after="0" w:line="240" w:lineRule="auto"/>
        <w:rPr>
          <w:ins w:id="1925" w:author=" " w:date="2021-02-21T18:13:00Z"/>
        </w:rPr>
        <w:pPrChange w:id="1926" w:author=" " w:date="2021-02-21T18:17:00Z">
          <w:pPr>
            <w:pStyle w:val="BodyText"/>
            <w:ind w:left="0"/>
          </w:pPr>
        </w:pPrChange>
      </w:pPr>
      <w:ins w:id="1927" w:author=" " w:date="2021-02-21T18:13:00Z">
        <w:r>
          <w:t>Report exists with valid form fields and report identifier.</w:t>
        </w:r>
      </w:ins>
    </w:p>
    <w:p w14:paraId="475E92E0" w14:textId="77777777" w:rsidR="00682152" w:rsidRDefault="00682152" w:rsidP="00682152">
      <w:pPr>
        <w:rPr>
          <w:ins w:id="1928" w:author=" " w:date="2021-02-21T18:18:00Z"/>
          <w:b/>
          <w:bCs/>
        </w:rPr>
      </w:pPr>
    </w:p>
    <w:p w14:paraId="334E2984" w14:textId="47BD61D2" w:rsidR="00D520A3" w:rsidRPr="002D2A1C" w:rsidRDefault="00D520A3">
      <w:pPr>
        <w:rPr>
          <w:ins w:id="1929" w:author=" " w:date="2021-02-21T17:49:00Z"/>
        </w:rPr>
      </w:pPr>
      <w:ins w:id="1930" w:author=" " w:date="2021-02-21T17:49:00Z">
        <w:r w:rsidRPr="11DACFD7">
          <w:rPr>
            <w:b/>
            <w:bCs/>
          </w:rPr>
          <w:t>Triggers:</w:t>
        </w:r>
        <w:r>
          <w:rPr>
            <w:b/>
            <w:bCs/>
          </w:rPr>
          <w:t xml:space="preserve"> </w:t>
        </w:r>
      </w:ins>
      <w:ins w:id="1931" w:author=" " w:date="2021-02-21T18:13:00Z">
        <w:r w:rsidR="002D2A1C">
          <w:t>User initiates process by saying intent to create report with report identifier.</w:t>
        </w:r>
      </w:ins>
    </w:p>
    <w:p w14:paraId="271DF952" w14:textId="77777777" w:rsidR="00682152" w:rsidRDefault="00682152" w:rsidP="00D520A3">
      <w:pPr>
        <w:rPr>
          <w:ins w:id="1932" w:author=" " w:date="2021-02-21T18:18:00Z"/>
          <w:b/>
          <w:bCs/>
        </w:rPr>
      </w:pPr>
    </w:p>
    <w:p w14:paraId="589B8811" w14:textId="12357032" w:rsidR="00D520A3" w:rsidRPr="002D2A1C" w:rsidRDefault="00D520A3" w:rsidP="00D520A3">
      <w:pPr>
        <w:rPr>
          <w:ins w:id="1933" w:author=" " w:date="2021-02-21T18:13:00Z"/>
          <w:rPrChange w:id="1934" w:author=" " w:date="2021-02-21T18:14:00Z">
            <w:rPr>
              <w:ins w:id="1935" w:author=" " w:date="2021-02-21T18:13:00Z"/>
              <w:b/>
              <w:bCs/>
            </w:rPr>
          </w:rPrChange>
        </w:rPr>
      </w:pPr>
      <w:ins w:id="1936" w:author=" " w:date="2021-02-21T17:49:00Z">
        <w:r w:rsidRPr="11DACFD7">
          <w:rPr>
            <w:b/>
            <w:bCs/>
          </w:rPr>
          <w:t>Basic course of events (Scenario):</w:t>
        </w:r>
        <w:r>
          <w:rPr>
            <w:b/>
            <w:bCs/>
          </w:rPr>
          <w:t xml:space="preserve"> </w:t>
        </w:r>
      </w:ins>
    </w:p>
    <w:p w14:paraId="7DE0D30E" w14:textId="7CA1653E" w:rsidR="002D2A1C" w:rsidRDefault="002D2A1C" w:rsidP="002D2A1C">
      <w:pPr>
        <w:pStyle w:val="ListParagraph"/>
        <w:numPr>
          <w:ilvl w:val="0"/>
          <w:numId w:val="32"/>
        </w:numPr>
        <w:rPr>
          <w:ins w:id="1937" w:author=" " w:date="2021-02-21T18:14:00Z"/>
        </w:rPr>
      </w:pPr>
      <w:ins w:id="1938" w:author=" " w:date="2021-02-21T18:13:00Z">
        <w:r w:rsidRPr="002D2A1C">
          <w:t xml:space="preserve">User </w:t>
        </w:r>
      </w:ins>
      <w:ins w:id="1939" w:author=" " w:date="2021-02-21T18:14:00Z">
        <w:r>
          <w:t>says they want to create a report for report x, where x is a report identifier</w:t>
        </w:r>
      </w:ins>
    </w:p>
    <w:p w14:paraId="56B5EC37" w14:textId="723079C6" w:rsidR="002D2A1C" w:rsidRDefault="002D2A1C" w:rsidP="002D2A1C">
      <w:pPr>
        <w:pStyle w:val="ListParagraph"/>
        <w:numPr>
          <w:ilvl w:val="1"/>
          <w:numId w:val="32"/>
        </w:numPr>
        <w:ind w:left="1080"/>
        <w:rPr>
          <w:ins w:id="1940" w:author=" " w:date="2021-02-21T18:14:00Z"/>
        </w:rPr>
      </w:pPr>
      <w:ins w:id="1941" w:author=" " w:date="2021-02-21T18:14:00Z">
        <w:r>
          <w:t>Report identifier can be a name or id</w:t>
        </w:r>
      </w:ins>
    </w:p>
    <w:p w14:paraId="48BCA255" w14:textId="222F9CAC" w:rsidR="002D2A1C" w:rsidRDefault="002D2A1C" w:rsidP="002D2A1C">
      <w:pPr>
        <w:pStyle w:val="ListParagraph"/>
        <w:numPr>
          <w:ilvl w:val="0"/>
          <w:numId w:val="32"/>
        </w:numPr>
        <w:rPr>
          <w:ins w:id="1942" w:author=" " w:date="2021-02-21T18:15:00Z"/>
        </w:rPr>
      </w:pPr>
      <w:ins w:id="1943" w:author=" " w:date="2021-02-21T18:15:00Z">
        <w:r>
          <w:t>UI acknowledges request and displays confirmation of report fields.</w:t>
        </w:r>
      </w:ins>
    </w:p>
    <w:p w14:paraId="179A3EB0" w14:textId="76A45461" w:rsidR="002D2A1C" w:rsidRPr="002D2A1C" w:rsidRDefault="002D2A1C">
      <w:pPr>
        <w:pStyle w:val="ListParagraph"/>
        <w:numPr>
          <w:ilvl w:val="0"/>
          <w:numId w:val="32"/>
        </w:numPr>
        <w:rPr>
          <w:ins w:id="1944" w:author=" " w:date="2021-02-21T17:49:00Z"/>
        </w:rPr>
        <w:pPrChange w:id="1945" w:author=" " w:date="2021-02-21T18:15:00Z">
          <w:pPr/>
        </w:pPrChange>
      </w:pPr>
      <w:ins w:id="1946" w:author=" " w:date="2021-02-21T18:15:00Z">
        <w:r>
          <w:t>User confirms.</w:t>
        </w:r>
      </w:ins>
    </w:p>
    <w:p w14:paraId="61BFC938" w14:textId="77777777" w:rsidR="00D520A3" w:rsidRPr="00A949AF" w:rsidRDefault="00D520A3" w:rsidP="00D520A3">
      <w:pPr>
        <w:rPr>
          <w:ins w:id="1947" w:author=" " w:date="2021-02-21T17:49:00Z"/>
        </w:rPr>
      </w:pPr>
    </w:p>
    <w:p w14:paraId="571E7AAA" w14:textId="77777777" w:rsidR="00682152" w:rsidRDefault="00682152" w:rsidP="00682152">
      <w:pPr>
        <w:rPr>
          <w:ins w:id="1948" w:author=" " w:date="2021-02-21T18:18:00Z"/>
        </w:rPr>
      </w:pPr>
      <w:ins w:id="1949" w:author=" " w:date="2021-02-21T18:18:00Z">
        <w:r w:rsidRPr="00A949AF">
          <w:rPr>
            <w:b/>
            <w:bCs/>
          </w:rPr>
          <w:t>Internal Precondition:</w:t>
        </w:r>
      </w:ins>
    </w:p>
    <w:tbl>
      <w:tblPr>
        <w:tblStyle w:val="TableGrid"/>
        <w:tblW w:w="0" w:type="auto"/>
        <w:tblLook w:val="06A0" w:firstRow="1" w:lastRow="0" w:firstColumn="1" w:lastColumn="0" w:noHBand="1" w:noVBand="1"/>
      </w:tblPr>
      <w:tblGrid>
        <w:gridCol w:w="3116"/>
        <w:gridCol w:w="3117"/>
        <w:gridCol w:w="3117"/>
      </w:tblGrid>
      <w:tr w:rsidR="00682152" w14:paraId="33F061AC" w14:textId="77777777" w:rsidTr="00682152">
        <w:trPr>
          <w:ins w:id="1950" w:author=" " w:date="2021-02-21T18:18:00Z"/>
        </w:trPr>
        <w:tc>
          <w:tcPr>
            <w:tcW w:w="3116" w:type="dxa"/>
          </w:tcPr>
          <w:p w14:paraId="4754B81B" w14:textId="77777777" w:rsidR="00682152" w:rsidRDefault="00682152" w:rsidP="00682152">
            <w:pPr>
              <w:rPr>
                <w:ins w:id="1951" w:author=" " w:date="2021-02-21T18:18:00Z"/>
              </w:rPr>
            </w:pPr>
            <w:ins w:id="1952" w:author=" " w:date="2021-02-21T18:18:00Z">
              <w:r w:rsidRPr="30CB7F3E">
                <w:rPr>
                  <w:b/>
                  <w:bCs/>
                </w:rPr>
                <w:t>Input</w:t>
              </w:r>
            </w:ins>
          </w:p>
        </w:tc>
        <w:tc>
          <w:tcPr>
            <w:tcW w:w="3117" w:type="dxa"/>
          </w:tcPr>
          <w:p w14:paraId="1827B050" w14:textId="77777777" w:rsidR="00682152" w:rsidRDefault="00682152" w:rsidP="00682152">
            <w:pPr>
              <w:rPr>
                <w:ins w:id="1953" w:author=" " w:date="2021-02-21T18:18:00Z"/>
                <w:b/>
                <w:bCs/>
              </w:rPr>
            </w:pPr>
            <w:ins w:id="1954" w:author=" " w:date="2021-02-21T18:18:00Z">
              <w:r w:rsidRPr="11DACFD7">
                <w:rPr>
                  <w:b/>
                  <w:bCs/>
                </w:rPr>
                <w:t>System</w:t>
              </w:r>
            </w:ins>
          </w:p>
        </w:tc>
        <w:tc>
          <w:tcPr>
            <w:tcW w:w="3117" w:type="dxa"/>
          </w:tcPr>
          <w:p w14:paraId="45A3B1FF" w14:textId="77777777" w:rsidR="00682152" w:rsidRDefault="00682152" w:rsidP="00682152">
            <w:pPr>
              <w:rPr>
                <w:ins w:id="1955" w:author=" " w:date="2021-02-21T18:18:00Z"/>
                <w:b/>
                <w:bCs/>
              </w:rPr>
            </w:pPr>
            <w:ins w:id="1956" w:author=" " w:date="2021-02-21T18:18:00Z">
              <w:r w:rsidRPr="11DACFD7">
                <w:rPr>
                  <w:b/>
                  <w:bCs/>
                </w:rPr>
                <w:t>Output</w:t>
              </w:r>
            </w:ins>
          </w:p>
        </w:tc>
      </w:tr>
      <w:tr w:rsidR="00682152" w14:paraId="0C9BD1F7" w14:textId="77777777" w:rsidTr="00682152">
        <w:trPr>
          <w:ins w:id="1957" w:author=" " w:date="2021-02-21T18:18:00Z"/>
        </w:trPr>
        <w:tc>
          <w:tcPr>
            <w:tcW w:w="3116" w:type="dxa"/>
          </w:tcPr>
          <w:p w14:paraId="27DFDBC0" w14:textId="77777777" w:rsidR="00682152" w:rsidRDefault="00682152" w:rsidP="00682152">
            <w:pPr>
              <w:rPr>
                <w:ins w:id="1958" w:author=" " w:date="2021-02-21T18:18:00Z"/>
              </w:rPr>
            </w:pPr>
            <w:ins w:id="1959" w:author=" " w:date="2021-02-21T18:18:00Z">
              <w:r>
                <w:t>User starts mobile application</w:t>
              </w:r>
            </w:ins>
          </w:p>
        </w:tc>
        <w:tc>
          <w:tcPr>
            <w:tcW w:w="3117" w:type="dxa"/>
          </w:tcPr>
          <w:p w14:paraId="51FE2D8A" w14:textId="77777777" w:rsidR="00682152" w:rsidRDefault="00682152" w:rsidP="00682152">
            <w:pPr>
              <w:rPr>
                <w:ins w:id="1960" w:author=" " w:date="2021-02-21T18:18:00Z"/>
              </w:rPr>
            </w:pPr>
            <w:ins w:id="1961" w:author=" " w:date="2021-02-21T18:18:00Z">
              <w:r>
                <w:t>Mobile application loads</w:t>
              </w:r>
            </w:ins>
          </w:p>
        </w:tc>
        <w:tc>
          <w:tcPr>
            <w:tcW w:w="3117" w:type="dxa"/>
          </w:tcPr>
          <w:p w14:paraId="1F25EA57" w14:textId="77777777" w:rsidR="00682152" w:rsidRDefault="00682152" w:rsidP="00682152">
            <w:pPr>
              <w:rPr>
                <w:ins w:id="1962" w:author=" " w:date="2021-02-21T18:18:00Z"/>
              </w:rPr>
            </w:pPr>
            <w:ins w:id="1963" w:author=" " w:date="2021-02-21T18:18:00Z">
              <w:r>
                <w:t>Mobile UI view displayed</w:t>
              </w:r>
            </w:ins>
          </w:p>
        </w:tc>
      </w:tr>
      <w:tr w:rsidR="00682152" w14:paraId="00D0C2D5" w14:textId="77777777" w:rsidTr="00682152">
        <w:trPr>
          <w:ins w:id="1964" w:author=" " w:date="2021-02-21T18:18:00Z"/>
        </w:trPr>
        <w:tc>
          <w:tcPr>
            <w:tcW w:w="3116" w:type="dxa"/>
          </w:tcPr>
          <w:p w14:paraId="50D2B9B6" w14:textId="77777777" w:rsidR="00682152" w:rsidRDefault="00682152" w:rsidP="00682152">
            <w:pPr>
              <w:rPr>
                <w:ins w:id="1965" w:author=" " w:date="2021-02-21T18:18:00Z"/>
              </w:rPr>
            </w:pPr>
            <w:ins w:id="1966" w:author=" " w:date="2021-02-21T18:18:00Z">
              <w:r>
                <w:t>User selects assistant page</w:t>
              </w:r>
            </w:ins>
          </w:p>
        </w:tc>
        <w:tc>
          <w:tcPr>
            <w:tcW w:w="3117" w:type="dxa"/>
          </w:tcPr>
          <w:p w14:paraId="3F2B51CF" w14:textId="77777777" w:rsidR="00682152" w:rsidRDefault="00682152" w:rsidP="00682152">
            <w:pPr>
              <w:rPr>
                <w:ins w:id="1967" w:author=" " w:date="2021-02-21T18:18:00Z"/>
              </w:rPr>
            </w:pPr>
            <w:ins w:id="1968" w:author=" " w:date="2021-02-21T18:18:00Z">
              <w:r>
                <w:t>Dialogflow assistant loads</w:t>
              </w:r>
            </w:ins>
          </w:p>
        </w:tc>
        <w:tc>
          <w:tcPr>
            <w:tcW w:w="3117" w:type="dxa"/>
          </w:tcPr>
          <w:p w14:paraId="7BEE521B" w14:textId="77777777" w:rsidR="00682152" w:rsidRDefault="00682152" w:rsidP="00682152">
            <w:pPr>
              <w:rPr>
                <w:ins w:id="1969" w:author=" " w:date="2021-02-21T18:18:00Z"/>
              </w:rPr>
            </w:pPr>
            <w:ins w:id="1970" w:author=" " w:date="2021-02-21T18:18:00Z">
              <w:r>
                <w:t>Dialogflow UI displayed with guided audio prompts.</w:t>
              </w:r>
            </w:ins>
          </w:p>
        </w:tc>
      </w:tr>
      <w:tr w:rsidR="00682152" w14:paraId="3EFAFA1A" w14:textId="77777777" w:rsidTr="00682152">
        <w:trPr>
          <w:ins w:id="1971" w:author=" " w:date="2021-02-21T18:18:00Z"/>
        </w:trPr>
        <w:tc>
          <w:tcPr>
            <w:tcW w:w="3116" w:type="dxa"/>
          </w:tcPr>
          <w:p w14:paraId="63CF23F1" w14:textId="77777777" w:rsidR="00682152" w:rsidRDefault="00682152" w:rsidP="00682152">
            <w:pPr>
              <w:rPr>
                <w:ins w:id="1972" w:author=" " w:date="2021-02-21T18:18:00Z"/>
              </w:rPr>
            </w:pPr>
            <w:ins w:id="1973" w:author=" " w:date="2021-02-21T18:18:00Z">
              <w:r>
                <w:t>User identifies report identifier for report creation.</w:t>
              </w:r>
            </w:ins>
          </w:p>
        </w:tc>
        <w:tc>
          <w:tcPr>
            <w:tcW w:w="3117" w:type="dxa"/>
          </w:tcPr>
          <w:p w14:paraId="1CA2C818" w14:textId="77777777" w:rsidR="00682152" w:rsidRDefault="00682152" w:rsidP="00682152">
            <w:pPr>
              <w:rPr>
                <w:ins w:id="1974" w:author=" " w:date="2021-02-21T18:18:00Z"/>
              </w:rPr>
            </w:pPr>
            <w:ins w:id="1975" w:author=" " w:date="2021-02-21T18:18:00Z">
              <w:r>
                <w:t>Dialogflow intent mapping to response. Stores report identifier</w:t>
              </w:r>
            </w:ins>
          </w:p>
        </w:tc>
        <w:tc>
          <w:tcPr>
            <w:tcW w:w="3117" w:type="dxa"/>
          </w:tcPr>
          <w:p w14:paraId="2BE3031B" w14:textId="77777777" w:rsidR="00682152" w:rsidRDefault="00682152" w:rsidP="00682152">
            <w:pPr>
              <w:rPr>
                <w:ins w:id="1976" w:author=" " w:date="2021-02-21T18:18:00Z"/>
              </w:rPr>
            </w:pPr>
          </w:p>
        </w:tc>
      </w:tr>
      <w:tr w:rsidR="00682152" w14:paraId="1D46C1AE" w14:textId="77777777" w:rsidTr="00682152">
        <w:trPr>
          <w:ins w:id="1977" w:author=" " w:date="2021-02-21T18:18:00Z"/>
        </w:trPr>
        <w:tc>
          <w:tcPr>
            <w:tcW w:w="3116" w:type="dxa"/>
          </w:tcPr>
          <w:p w14:paraId="3D598260" w14:textId="77777777" w:rsidR="00682152" w:rsidRDefault="00682152" w:rsidP="00682152">
            <w:pPr>
              <w:rPr>
                <w:ins w:id="1978" w:author=" " w:date="2021-02-21T18:18:00Z"/>
              </w:rPr>
            </w:pPr>
          </w:p>
        </w:tc>
        <w:tc>
          <w:tcPr>
            <w:tcW w:w="3117" w:type="dxa"/>
          </w:tcPr>
          <w:p w14:paraId="2DEB68EE" w14:textId="09A95993" w:rsidR="00682152" w:rsidRDefault="00682152" w:rsidP="00682152">
            <w:pPr>
              <w:rPr>
                <w:ins w:id="1979" w:author=" " w:date="2021-02-21T18:18:00Z"/>
              </w:rPr>
            </w:pPr>
            <w:ins w:id="1980" w:author=" " w:date="2021-02-21T18:18:00Z">
              <w:r>
                <w:t>Dialogflow queries database using report identifier.</w:t>
              </w:r>
            </w:ins>
            <w:ins w:id="1981" w:author=" " w:date="2021-02-21T18:20:00Z">
              <w:r>
                <w:t xml:space="preserve"> See Req 3.1.9 for </w:t>
              </w:r>
            </w:ins>
            <w:ins w:id="1982" w:author=" " w:date="2021-02-21T18:21:00Z">
              <w:r>
                <w:t>further information.</w:t>
              </w:r>
            </w:ins>
          </w:p>
        </w:tc>
        <w:tc>
          <w:tcPr>
            <w:tcW w:w="3117" w:type="dxa"/>
          </w:tcPr>
          <w:p w14:paraId="3B2533F3" w14:textId="77777777" w:rsidR="00682152" w:rsidRDefault="00682152" w:rsidP="00682152">
            <w:pPr>
              <w:rPr>
                <w:ins w:id="1983" w:author=" " w:date="2021-02-21T18:18:00Z"/>
              </w:rPr>
            </w:pPr>
          </w:p>
        </w:tc>
      </w:tr>
      <w:tr w:rsidR="00682152" w14:paraId="026F33DA" w14:textId="77777777" w:rsidTr="00682152">
        <w:trPr>
          <w:ins w:id="1984" w:author=" " w:date="2021-02-21T18:18:00Z"/>
        </w:trPr>
        <w:tc>
          <w:tcPr>
            <w:tcW w:w="3116" w:type="dxa"/>
          </w:tcPr>
          <w:p w14:paraId="3E80DFDE" w14:textId="77777777" w:rsidR="00682152" w:rsidRDefault="00682152" w:rsidP="00682152">
            <w:pPr>
              <w:rPr>
                <w:ins w:id="1985" w:author=" " w:date="2021-02-21T18:18:00Z"/>
              </w:rPr>
            </w:pPr>
          </w:p>
        </w:tc>
        <w:tc>
          <w:tcPr>
            <w:tcW w:w="3117" w:type="dxa"/>
          </w:tcPr>
          <w:p w14:paraId="71190F34" w14:textId="77777777" w:rsidR="00682152" w:rsidRDefault="00682152" w:rsidP="00682152">
            <w:pPr>
              <w:rPr>
                <w:ins w:id="1986" w:author=" " w:date="2021-02-21T18:18:00Z"/>
              </w:rPr>
            </w:pPr>
          </w:p>
        </w:tc>
        <w:tc>
          <w:tcPr>
            <w:tcW w:w="3117" w:type="dxa"/>
          </w:tcPr>
          <w:p w14:paraId="696929A3" w14:textId="77777777" w:rsidR="00682152" w:rsidRDefault="00682152" w:rsidP="00682152">
            <w:pPr>
              <w:rPr>
                <w:ins w:id="1987" w:author=" " w:date="2021-02-21T18:18:00Z"/>
              </w:rPr>
            </w:pPr>
            <w:ins w:id="1988" w:author=" " w:date="2021-02-21T18:18:00Z">
              <w:r>
                <w:t>Response returned confirming available report fields to fill.</w:t>
              </w:r>
            </w:ins>
          </w:p>
        </w:tc>
      </w:tr>
    </w:tbl>
    <w:p w14:paraId="7F24D94E" w14:textId="77777777" w:rsidR="00682152" w:rsidRDefault="00682152" w:rsidP="00682152">
      <w:pPr>
        <w:rPr>
          <w:ins w:id="1989" w:author=" " w:date="2021-02-21T18:18:00Z"/>
          <w:rFonts w:eastAsia="Arial"/>
        </w:rPr>
      </w:pPr>
    </w:p>
    <w:p w14:paraId="43B17E7F" w14:textId="77777777" w:rsidR="00682152" w:rsidRDefault="00682152" w:rsidP="00682152">
      <w:pPr>
        <w:rPr>
          <w:ins w:id="1990" w:author=" " w:date="2021-02-21T18:18:00Z"/>
          <w:rFonts w:eastAsia="Arial"/>
        </w:rPr>
      </w:pPr>
      <w:ins w:id="1991" w:author=" " w:date="2021-02-21T18:18:00Z">
        <w:r>
          <w:rPr>
            <w:rFonts w:eastAsia="Arial"/>
            <w:b/>
            <w:bCs/>
          </w:rPr>
          <w:t xml:space="preserve">Alternate Path: </w:t>
        </w:r>
        <w:r>
          <w:rPr>
            <w:rFonts w:eastAsia="Arial"/>
          </w:rPr>
          <w:t>Report does not exist</w:t>
        </w:r>
      </w:ins>
    </w:p>
    <w:tbl>
      <w:tblPr>
        <w:tblStyle w:val="TableGrid"/>
        <w:tblW w:w="0" w:type="auto"/>
        <w:tblLook w:val="06A0" w:firstRow="1" w:lastRow="0" w:firstColumn="1" w:lastColumn="0" w:noHBand="1" w:noVBand="1"/>
      </w:tblPr>
      <w:tblGrid>
        <w:gridCol w:w="3116"/>
        <w:gridCol w:w="3117"/>
        <w:gridCol w:w="3117"/>
      </w:tblGrid>
      <w:tr w:rsidR="00682152" w14:paraId="3CB1F3ED" w14:textId="77777777" w:rsidTr="00682152">
        <w:trPr>
          <w:ins w:id="1992" w:author=" " w:date="2021-02-21T18:18:00Z"/>
        </w:trPr>
        <w:tc>
          <w:tcPr>
            <w:tcW w:w="3116" w:type="dxa"/>
          </w:tcPr>
          <w:p w14:paraId="0B4EB3F8" w14:textId="77777777" w:rsidR="00682152" w:rsidRDefault="00682152" w:rsidP="00682152">
            <w:pPr>
              <w:rPr>
                <w:ins w:id="1993" w:author=" " w:date="2021-02-21T18:18:00Z"/>
              </w:rPr>
            </w:pPr>
            <w:ins w:id="1994" w:author=" " w:date="2021-02-21T18:18:00Z">
              <w:r w:rsidRPr="30CB7F3E">
                <w:rPr>
                  <w:b/>
                  <w:bCs/>
                </w:rPr>
                <w:t>Input</w:t>
              </w:r>
            </w:ins>
          </w:p>
        </w:tc>
        <w:tc>
          <w:tcPr>
            <w:tcW w:w="3117" w:type="dxa"/>
          </w:tcPr>
          <w:p w14:paraId="655ADECC" w14:textId="77777777" w:rsidR="00682152" w:rsidRDefault="00682152" w:rsidP="00682152">
            <w:pPr>
              <w:rPr>
                <w:ins w:id="1995" w:author=" " w:date="2021-02-21T18:18:00Z"/>
                <w:b/>
                <w:bCs/>
              </w:rPr>
            </w:pPr>
            <w:ins w:id="1996" w:author=" " w:date="2021-02-21T18:18:00Z">
              <w:r w:rsidRPr="11DACFD7">
                <w:rPr>
                  <w:b/>
                  <w:bCs/>
                </w:rPr>
                <w:t>System</w:t>
              </w:r>
            </w:ins>
          </w:p>
        </w:tc>
        <w:tc>
          <w:tcPr>
            <w:tcW w:w="3117" w:type="dxa"/>
          </w:tcPr>
          <w:p w14:paraId="6A2230AB" w14:textId="77777777" w:rsidR="00682152" w:rsidRDefault="00682152" w:rsidP="00682152">
            <w:pPr>
              <w:rPr>
                <w:ins w:id="1997" w:author=" " w:date="2021-02-21T18:18:00Z"/>
                <w:b/>
                <w:bCs/>
              </w:rPr>
            </w:pPr>
            <w:ins w:id="1998" w:author=" " w:date="2021-02-21T18:18:00Z">
              <w:r w:rsidRPr="11DACFD7">
                <w:rPr>
                  <w:b/>
                  <w:bCs/>
                </w:rPr>
                <w:t>Output</w:t>
              </w:r>
            </w:ins>
          </w:p>
        </w:tc>
      </w:tr>
      <w:tr w:rsidR="00682152" w14:paraId="7E062EAF" w14:textId="77777777" w:rsidTr="00682152">
        <w:trPr>
          <w:ins w:id="1999" w:author=" " w:date="2021-02-21T18:18:00Z"/>
        </w:trPr>
        <w:tc>
          <w:tcPr>
            <w:tcW w:w="3116" w:type="dxa"/>
          </w:tcPr>
          <w:p w14:paraId="11E7A2D8" w14:textId="77777777" w:rsidR="00682152" w:rsidRDefault="00682152" w:rsidP="00682152">
            <w:pPr>
              <w:rPr>
                <w:ins w:id="2000" w:author=" " w:date="2021-02-21T18:18:00Z"/>
              </w:rPr>
            </w:pPr>
            <w:ins w:id="2001" w:author=" " w:date="2021-02-21T18:18:00Z">
              <w:r>
                <w:t>User starts mobile application</w:t>
              </w:r>
            </w:ins>
          </w:p>
        </w:tc>
        <w:tc>
          <w:tcPr>
            <w:tcW w:w="3117" w:type="dxa"/>
          </w:tcPr>
          <w:p w14:paraId="7E5EE07A" w14:textId="77777777" w:rsidR="00682152" w:rsidRDefault="00682152" w:rsidP="00682152">
            <w:pPr>
              <w:rPr>
                <w:ins w:id="2002" w:author=" " w:date="2021-02-21T18:18:00Z"/>
              </w:rPr>
            </w:pPr>
            <w:ins w:id="2003" w:author=" " w:date="2021-02-21T18:18:00Z">
              <w:r>
                <w:t>Mobile application loads</w:t>
              </w:r>
            </w:ins>
          </w:p>
        </w:tc>
        <w:tc>
          <w:tcPr>
            <w:tcW w:w="3117" w:type="dxa"/>
          </w:tcPr>
          <w:p w14:paraId="18D6A860" w14:textId="77777777" w:rsidR="00682152" w:rsidRDefault="00682152" w:rsidP="00682152">
            <w:pPr>
              <w:rPr>
                <w:ins w:id="2004" w:author=" " w:date="2021-02-21T18:18:00Z"/>
              </w:rPr>
            </w:pPr>
            <w:ins w:id="2005" w:author=" " w:date="2021-02-21T18:18:00Z">
              <w:r>
                <w:t>Mobile UI view displayed</w:t>
              </w:r>
            </w:ins>
          </w:p>
        </w:tc>
      </w:tr>
      <w:tr w:rsidR="00682152" w14:paraId="06C0B29F" w14:textId="77777777" w:rsidTr="00682152">
        <w:trPr>
          <w:ins w:id="2006" w:author=" " w:date="2021-02-21T18:18:00Z"/>
        </w:trPr>
        <w:tc>
          <w:tcPr>
            <w:tcW w:w="3116" w:type="dxa"/>
          </w:tcPr>
          <w:p w14:paraId="4E39D82C" w14:textId="77777777" w:rsidR="00682152" w:rsidRDefault="00682152" w:rsidP="00682152">
            <w:pPr>
              <w:rPr>
                <w:ins w:id="2007" w:author=" " w:date="2021-02-21T18:18:00Z"/>
              </w:rPr>
            </w:pPr>
            <w:ins w:id="2008" w:author=" " w:date="2021-02-21T18:18:00Z">
              <w:r>
                <w:t>User selects assistant page</w:t>
              </w:r>
            </w:ins>
          </w:p>
        </w:tc>
        <w:tc>
          <w:tcPr>
            <w:tcW w:w="3117" w:type="dxa"/>
          </w:tcPr>
          <w:p w14:paraId="1C26FFB4" w14:textId="77777777" w:rsidR="00682152" w:rsidRDefault="00682152" w:rsidP="00682152">
            <w:pPr>
              <w:rPr>
                <w:ins w:id="2009" w:author=" " w:date="2021-02-21T18:18:00Z"/>
              </w:rPr>
            </w:pPr>
            <w:ins w:id="2010" w:author=" " w:date="2021-02-21T18:18:00Z">
              <w:r>
                <w:t>Dialogflow assistant loads</w:t>
              </w:r>
            </w:ins>
          </w:p>
        </w:tc>
        <w:tc>
          <w:tcPr>
            <w:tcW w:w="3117" w:type="dxa"/>
          </w:tcPr>
          <w:p w14:paraId="1F2C6F90" w14:textId="77777777" w:rsidR="00682152" w:rsidRDefault="00682152" w:rsidP="00682152">
            <w:pPr>
              <w:rPr>
                <w:ins w:id="2011" w:author=" " w:date="2021-02-21T18:18:00Z"/>
              </w:rPr>
            </w:pPr>
            <w:ins w:id="2012" w:author=" " w:date="2021-02-21T18:18:00Z">
              <w:r>
                <w:t>Dialogflow UI displayed with guided audio prompts.</w:t>
              </w:r>
            </w:ins>
          </w:p>
        </w:tc>
      </w:tr>
      <w:tr w:rsidR="00682152" w14:paraId="0BE57AF5" w14:textId="77777777" w:rsidTr="00682152">
        <w:trPr>
          <w:ins w:id="2013" w:author=" " w:date="2021-02-21T18:18:00Z"/>
        </w:trPr>
        <w:tc>
          <w:tcPr>
            <w:tcW w:w="3116" w:type="dxa"/>
          </w:tcPr>
          <w:p w14:paraId="29911FEE" w14:textId="77777777" w:rsidR="00682152" w:rsidRDefault="00682152" w:rsidP="00682152">
            <w:pPr>
              <w:rPr>
                <w:ins w:id="2014" w:author=" " w:date="2021-02-21T18:18:00Z"/>
              </w:rPr>
            </w:pPr>
            <w:ins w:id="2015" w:author=" " w:date="2021-02-21T18:18:00Z">
              <w:r>
                <w:t>User identifies report identifier for report creation.</w:t>
              </w:r>
            </w:ins>
          </w:p>
        </w:tc>
        <w:tc>
          <w:tcPr>
            <w:tcW w:w="3117" w:type="dxa"/>
          </w:tcPr>
          <w:p w14:paraId="3F82C0B5" w14:textId="77777777" w:rsidR="00682152" w:rsidRDefault="00682152" w:rsidP="00682152">
            <w:pPr>
              <w:rPr>
                <w:ins w:id="2016" w:author=" " w:date="2021-02-21T18:18:00Z"/>
              </w:rPr>
            </w:pPr>
            <w:ins w:id="2017" w:author=" " w:date="2021-02-21T18:18:00Z">
              <w:r>
                <w:t>Dialogflow intent mapping to response. Stores report identifier</w:t>
              </w:r>
            </w:ins>
          </w:p>
        </w:tc>
        <w:tc>
          <w:tcPr>
            <w:tcW w:w="3117" w:type="dxa"/>
          </w:tcPr>
          <w:p w14:paraId="1627B207" w14:textId="77777777" w:rsidR="00682152" w:rsidRDefault="00682152" w:rsidP="00682152">
            <w:pPr>
              <w:rPr>
                <w:ins w:id="2018" w:author=" " w:date="2021-02-21T18:18:00Z"/>
              </w:rPr>
            </w:pPr>
          </w:p>
        </w:tc>
      </w:tr>
      <w:tr w:rsidR="00682152" w14:paraId="3968E10B" w14:textId="77777777" w:rsidTr="00682152">
        <w:trPr>
          <w:ins w:id="2019" w:author=" " w:date="2021-02-21T18:18:00Z"/>
        </w:trPr>
        <w:tc>
          <w:tcPr>
            <w:tcW w:w="3116" w:type="dxa"/>
          </w:tcPr>
          <w:p w14:paraId="7DAAB642" w14:textId="77777777" w:rsidR="00682152" w:rsidRDefault="00682152" w:rsidP="00682152">
            <w:pPr>
              <w:rPr>
                <w:ins w:id="2020" w:author=" " w:date="2021-02-21T18:18:00Z"/>
              </w:rPr>
            </w:pPr>
          </w:p>
        </w:tc>
        <w:tc>
          <w:tcPr>
            <w:tcW w:w="3117" w:type="dxa"/>
          </w:tcPr>
          <w:p w14:paraId="191EF718" w14:textId="758EE87D" w:rsidR="00682152" w:rsidRDefault="00682152" w:rsidP="00682152">
            <w:pPr>
              <w:rPr>
                <w:ins w:id="2021" w:author=" " w:date="2021-02-21T18:18:00Z"/>
              </w:rPr>
            </w:pPr>
            <w:ins w:id="2022" w:author=" " w:date="2021-02-21T18:18:00Z">
              <w:r>
                <w:t>Dialogflow queries database using report identifier.</w:t>
              </w:r>
            </w:ins>
            <w:ins w:id="2023" w:author=" " w:date="2021-02-21T18:21:00Z">
              <w:r>
                <w:t xml:space="preserve"> See Req 3.1.9 for further information.</w:t>
              </w:r>
            </w:ins>
          </w:p>
        </w:tc>
        <w:tc>
          <w:tcPr>
            <w:tcW w:w="3117" w:type="dxa"/>
          </w:tcPr>
          <w:p w14:paraId="53FA0399" w14:textId="77777777" w:rsidR="00682152" w:rsidRDefault="00682152" w:rsidP="00682152">
            <w:pPr>
              <w:rPr>
                <w:ins w:id="2024" w:author=" " w:date="2021-02-21T18:18:00Z"/>
              </w:rPr>
            </w:pPr>
          </w:p>
        </w:tc>
      </w:tr>
      <w:tr w:rsidR="00682152" w14:paraId="3BECCADC" w14:textId="77777777" w:rsidTr="00682152">
        <w:trPr>
          <w:ins w:id="2025" w:author=" " w:date="2021-02-21T18:18:00Z"/>
        </w:trPr>
        <w:tc>
          <w:tcPr>
            <w:tcW w:w="3116" w:type="dxa"/>
          </w:tcPr>
          <w:p w14:paraId="078E4262" w14:textId="77777777" w:rsidR="00682152" w:rsidRDefault="00682152" w:rsidP="00682152">
            <w:pPr>
              <w:rPr>
                <w:ins w:id="2026" w:author=" " w:date="2021-02-21T18:18:00Z"/>
              </w:rPr>
            </w:pPr>
          </w:p>
        </w:tc>
        <w:tc>
          <w:tcPr>
            <w:tcW w:w="3117" w:type="dxa"/>
          </w:tcPr>
          <w:p w14:paraId="779565D7" w14:textId="77777777" w:rsidR="00682152" w:rsidRDefault="00682152" w:rsidP="00682152">
            <w:pPr>
              <w:rPr>
                <w:ins w:id="2027" w:author=" " w:date="2021-02-21T18:18:00Z"/>
              </w:rPr>
            </w:pPr>
          </w:p>
        </w:tc>
        <w:tc>
          <w:tcPr>
            <w:tcW w:w="3117" w:type="dxa"/>
          </w:tcPr>
          <w:p w14:paraId="3970EACF" w14:textId="77777777" w:rsidR="00682152" w:rsidRDefault="00682152" w:rsidP="00682152">
            <w:pPr>
              <w:rPr>
                <w:ins w:id="2028" w:author=" " w:date="2021-02-21T18:18:00Z"/>
              </w:rPr>
            </w:pPr>
            <w:ins w:id="2029" w:author=" " w:date="2021-02-21T18:18:00Z">
              <w:r>
                <w:t>Response returned indicating no report available and to create report on web UI.</w:t>
              </w:r>
            </w:ins>
          </w:p>
        </w:tc>
      </w:tr>
    </w:tbl>
    <w:p w14:paraId="34B92DA4" w14:textId="77777777" w:rsidR="00D520A3" w:rsidRPr="00D520A3" w:rsidRDefault="00D520A3">
      <w:pPr>
        <w:rPr>
          <w:ins w:id="2030" w:author=" " w:date="2021-02-21T17:46:00Z"/>
          <w:rFonts w:eastAsia="Arial"/>
          <w:rPrChange w:id="2031" w:author=" " w:date="2021-02-21T17:49:00Z">
            <w:rPr>
              <w:ins w:id="2032" w:author=" " w:date="2021-02-21T17:46:00Z"/>
            </w:rPr>
          </w:rPrChange>
        </w:rPr>
        <w:pPrChange w:id="2033" w:author=" " w:date="2021-02-21T17:49:00Z">
          <w:pPr>
            <w:pStyle w:val="Heading3"/>
          </w:pPr>
        </w:pPrChange>
      </w:pPr>
    </w:p>
    <w:p w14:paraId="4B84F147" w14:textId="77777777" w:rsidR="002D2A1C" w:rsidRDefault="002D2A1C">
      <w:pPr>
        <w:widowControl/>
        <w:spacing w:line="240" w:lineRule="auto"/>
        <w:rPr>
          <w:ins w:id="2034" w:author=" " w:date="2021-02-21T18:16:00Z"/>
          <w:rFonts w:ascii="Arial" w:hAnsi="Arial"/>
          <w:i/>
        </w:rPr>
      </w:pPr>
      <w:ins w:id="2035" w:author=" " w:date="2021-02-21T18:16:00Z">
        <w:r>
          <w:br w:type="page"/>
        </w:r>
      </w:ins>
    </w:p>
    <w:p w14:paraId="41B240E8" w14:textId="1A690F84" w:rsidR="002D2A1C" w:rsidRDefault="00D520A3" w:rsidP="002D2A1C">
      <w:pPr>
        <w:pStyle w:val="Heading3"/>
        <w:rPr>
          <w:ins w:id="2036" w:author=" " w:date="2021-02-21T18:16:00Z"/>
        </w:rPr>
      </w:pPr>
      <w:bookmarkStart w:id="2037" w:name="_Toc64826022"/>
      <w:ins w:id="2038" w:author=" " w:date="2021-02-21T17:48:00Z">
        <w:r>
          <w:lastRenderedPageBreak/>
          <w:t xml:space="preserve">Use Case: </w:t>
        </w:r>
      </w:ins>
      <w:ins w:id="2039" w:author=" " w:date="2021-02-21T17:47:00Z">
        <w:r w:rsidRPr="00403662">
          <w:t>Process report contents and fields.</w:t>
        </w:r>
      </w:ins>
      <w:bookmarkEnd w:id="2037"/>
      <w:ins w:id="2040" w:author=" " w:date="2021-02-21T17:49:00Z">
        <w:r w:rsidRPr="00D520A3">
          <w:rPr>
            <w:b/>
            <w:bCs/>
          </w:rPr>
          <w:t xml:space="preserve"> </w:t>
        </w:r>
      </w:ins>
    </w:p>
    <w:p w14:paraId="3D724E0F" w14:textId="0B2D8583" w:rsidR="00D520A3" w:rsidRPr="002D2A1C" w:rsidRDefault="00D520A3">
      <w:pPr>
        <w:rPr>
          <w:ins w:id="2041" w:author=" " w:date="2021-02-21T17:49:00Z"/>
          <w:b/>
          <w:bCs/>
          <w:rPrChange w:id="2042" w:author=" " w:date="2021-02-21T18:16:00Z">
            <w:rPr>
              <w:ins w:id="2043" w:author=" " w:date="2021-02-21T17:49:00Z"/>
            </w:rPr>
          </w:rPrChange>
        </w:rPr>
      </w:pPr>
      <w:ins w:id="2044" w:author=" " w:date="2021-02-21T17:49:00Z">
        <w:r w:rsidRPr="002D2A1C">
          <w:rPr>
            <w:b/>
            <w:bCs/>
          </w:rPr>
          <w:t xml:space="preserve">Summary: </w:t>
        </w:r>
      </w:ins>
      <w:ins w:id="2045" w:author=" " w:date="2021-02-21T18:21:00Z">
        <w:r w:rsidR="00682152">
          <w:t>Process report fields and content into internal data structure.</w:t>
        </w:r>
      </w:ins>
    </w:p>
    <w:p w14:paraId="652961B9" w14:textId="77777777" w:rsidR="00D520A3" w:rsidRPr="009C4704" w:rsidRDefault="00D520A3" w:rsidP="00D520A3">
      <w:pPr>
        <w:rPr>
          <w:ins w:id="2046" w:author=" " w:date="2021-02-21T17:49:00Z"/>
        </w:rPr>
      </w:pPr>
    </w:p>
    <w:p w14:paraId="7F96F2F6" w14:textId="2CCAAE8D" w:rsidR="00D520A3" w:rsidRDefault="00D520A3" w:rsidP="00D520A3">
      <w:pPr>
        <w:rPr>
          <w:ins w:id="2047" w:author=" " w:date="2021-02-21T18:21:00Z"/>
          <w:b/>
          <w:bCs/>
        </w:rPr>
      </w:pPr>
      <w:ins w:id="2048" w:author=" " w:date="2021-02-21T17:49:00Z">
        <w:r w:rsidRPr="11DACFD7">
          <w:rPr>
            <w:b/>
            <w:bCs/>
          </w:rPr>
          <w:t>Preconditions:</w:t>
        </w:r>
        <w:r>
          <w:rPr>
            <w:b/>
            <w:bCs/>
          </w:rPr>
          <w:t xml:space="preserve"> </w:t>
        </w:r>
      </w:ins>
    </w:p>
    <w:p w14:paraId="1DF20AA3" w14:textId="77777777" w:rsidR="00682152" w:rsidRDefault="00682152" w:rsidP="00682152">
      <w:pPr>
        <w:pStyle w:val="BodyText"/>
        <w:numPr>
          <w:ilvl w:val="0"/>
          <w:numId w:val="33"/>
        </w:numPr>
        <w:spacing w:after="0" w:line="240" w:lineRule="auto"/>
        <w:rPr>
          <w:ins w:id="2049" w:author=" " w:date="2021-02-21T18:21:00Z"/>
        </w:rPr>
      </w:pPr>
      <w:ins w:id="2050" w:author=" " w:date="2021-02-21T18:21:00Z">
        <w:r>
          <w:t xml:space="preserve">Database exists and is ready to accept connections. </w:t>
        </w:r>
      </w:ins>
    </w:p>
    <w:p w14:paraId="76971AF4" w14:textId="01E9EF64" w:rsidR="00682152" w:rsidRPr="00682152" w:rsidRDefault="00682152">
      <w:pPr>
        <w:pStyle w:val="BodyText"/>
        <w:numPr>
          <w:ilvl w:val="0"/>
          <w:numId w:val="33"/>
        </w:numPr>
        <w:spacing w:after="0" w:line="240" w:lineRule="auto"/>
        <w:rPr>
          <w:ins w:id="2051" w:author=" " w:date="2021-02-21T17:49:00Z"/>
        </w:rPr>
        <w:pPrChange w:id="2052" w:author=" " w:date="2021-02-21T18:21:00Z">
          <w:pPr/>
        </w:pPrChange>
      </w:pPr>
      <w:ins w:id="2053" w:author=" " w:date="2021-02-21T18:21:00Z">
        <w:r>
          <w:t>Report exists with valid form fields and report identifier.</w:t>
        </w:r>
      </w:ins>
    </w:p>
    <w:p w14:paraId="5CF3B1C4" w14:textId="77777777" w:rsidR="00D520A3" w:rsidRPr="00A949AF" w:rsidRDefault="00D520A3" w:rsidP="00D520A3">
      <w:pPr>
        <w:rPr>
          <w:ins w:id="2054" w:author=" " w:date="2021-02-21T17:49:00Z"/>
        </w:rPr>
      </w:pPr>
    </w:p>
    <w:p w14:paraId="0BF78359" w14:textId="355C22E2" w:rsidR="00D520A3" w:rsidRDefault="00D520A3" w:rsidP="00D520A3">
      <w:pPr>
        <w:rPr>
          <w:ins w:id="2055" w:author=" " w:date="2021-02-21T18:23:00Z"/>
          <w:b/>
          <w:bCs/>
        </w:rPr>
      </w:pPr>
      <w:ins w:id="2056" w:author=" " w:date="2021-02-21T17:49:00Z">
        <w:r w:rsidRPr="11DACFD7">
          <w:rPr>
            <w:b/>
            <w:bCs/>
          </w:rPr>
          <w:t>Triggers:</w:t>
        </w:r>
        <w:r>
          <w:rPr>
            <w:b/>
            <w:bCs/>
          </w:rPr>
          <w:t xml:space="preserve"> </w:t>
        </w:r>
      </w:ins>
    </w:p>
    <w:p w14:paraId="2AB31158" w14:textId="4A1A1D44" w:rsidR="00682152" w:rsidRPr="00682152" w:rsidRDefault="00682152">
      <w:pPr>
        <w:pStyle w:val="ListParagraph"/>
        <w:numPr>
          <w:ilvl w:val="0"/>
          <w:numId w:val="41"/>
        </w:numPr>
        <w:rPr>
          <w:ins w:id="2057" w:author=" " w:date="2021-02-21T17:49:00Z"/>
          <w:b/>
          <w:bCs/>
          <w:rPrChange w:id="2058" w:author=" " w:date="2021-02-21T18:23:00Z">
            <w:rPr>
              <w:ins w:id="2059" w:author=" " w:date="2021-02-21T17:49:00Z"/>
            </w:rPr>
          </w:rPrChange>
        </w:rPr>
        <w:pPrChange w:id="2060" w:author=" " w:date="2021-02-21T18:23:00Z">
          <w:pPr/>
        </w:pPrChange>
      </w:pPr>
      <w:ins w:id="2061" w:author=" " w:date="2021-02-21T18:23:00Z">
        <w:r>
          <w:t>User identifies report to be created.</w:t>
        </w:r>
      </w:ins>
    </w:p>
    <w:p w14:paraId="3176AA53" w14:textId="77777777" w:rsidR="00D520A3" w:rsidRPr="00A949AF" w:rsidRDefault="00D520A3" w:rsidP="00D520A3">
      <w:pPr>
        <w:rPr>
          <w:ins w:id="2062" w:author=" " w:date="2021-02-21T17:49:00Z"/>
        </w:rPr>
      </w:pPr>
    </w:p>
    <w:p w14:paraId="30710673" w14:textId="66E187A0" w:rsidR="00D520A3" w:rsidRDefault="00D520A3" w:rsidP="00D520A3">
      <w:pPr>
        <w:rPr>
          <w:ins w:id="2063" w:author=" " w:date="2021-02-21T18:23:00Z"/>
          <w:b/>
          <w:bCs/>
        </w:rPr>
      </w:pPr>
      <w:ins w:id="2064" w:author=" " w:date="2021-02-21T17:49:00Z">
        <w:r w:rsidRPr="11DACFD7">
          <w:rPr>
            <w:b/>
            <w:bCs/>
          </w:rPr>
          <w:t>Basic course of events (Scenario):</w:t>
        </w:r>
        <w:r>
          <w:rPr>
            <w:b/>
            <w:bCs/>
          </w:rPr>
          <w:t xml:space="preserve"> </w:t>
        </w:r>
      </w:ins>
    </w:p>
    <w:p w14:paraId="751D01BA" w14:textId="40FCE17A" w:rsidR="00682152" w:rsidRDefault="00682152">
      <w:pPr>
        <w:pStyle w:val="ListParagraph"/>
        <w:numPr>
          <w:ilvl w:val="0"/>
          <w:numId w:val="42"/>
        </w:numPr>
        <w:ind w:left="720"/>
        <w:rPr>
          <w:ins w:id="2065" w:author=" " w:date="2021-02-21T18:24:00Z"/>
        </w:rPr>
        <w:pPrChange w:id="2066" w:author=" " w:date="2021-02-21T18:26:00Z">
          <w:pPr>
            <w:pStyle w:val="ListParagraph"/>
            <w:numPr>
              <w:numId w:val="42"/>
            </w:numPr>
            <w:ind w:left="900" w:hanging="360"/>
          </w:pPr>
        </w:pPrChange>
      </w:pPr>
      <w:ins w:id="2067" w:author=" " w:date="2021-02-21T18:23:00Z">
        <w:r>
          <w:t>User s</w:t>
        </w:r>
      </w:ins>
      <w:ins w:id="2068" w:author=" " w:date="2021-02-21T18:24:00Z">
        <w:r>
          <w:t>ays intent to create report with report identifier (name or id)</w:t>
        </w:r>
      </w:ins>
    </w:p>
    <w:p w14:paraId="4062D4D2" w14:textId="42238EBF" w:rsidR="00682152" w:rsidRDefault="00682152">
      <w:pPr>
        <w:pStyle w:val="ListParagraph"/>
        <w:numPr>
          <w:ilvl w:val="0"/>
          <w:numId w:val="42"/>
        </w:numPr>
        <w:ind w:left="720"/>
        <w:rPr>
          <w:ins w:id="2069" w:author=" " w:date="2021-02-21T18:24:00Z"/>
        </w:rPr>
        <w:pPrChange w:id="2070" w:author=" " w:date="2021-02-21T18:26:00Z">
          <w:pPr>
            <w:pStyle w:val="ListParagraph"/>
            <w:numPr>
              <w:numId w:val="42"/>
            </w:numPr>
            <w:ind w:left="900" w:hanging="360"/>
          </w:pPr>
        </w:pPrChange>
      </w:pPr>
      <w:ins w:id="2071" w:author=" " w:date="2021-02-21T18:24:00Z">
        <w:r>
          <w:t>System retrieves report fields and returns response confirming fields.</w:t>
        </w:r>
      </w:ins>
    </w:p>
    <w:p w14:paraId="4B7422E3" w14:textId="298D06E3" w:rsidR="00682152" w:rsidRDefault="00682152">
      <w:pPr>
        <w:pStyle w:val="ListParagraph"/>
        <w:numPr>
          <w:ilvl w:val="0"/>
          <w:numId w:val="42"/>
        </w:numPr>
        <w:ind w:left="720"/>
        <w:rPr>
          <w:ins w:id="2072" w:author=" " w:date="2021-02-21T18:24:00Z"/>
        </w:rPr>
        <w:pPrChange w:id="2073" w:author=" " w:date="2021-02-21T18:26:00Z">
          <w:pPr>
            <w:pStyle w:val="ListParagraph"/>
            <w:numPr>
              <w:numId w:val="42"/>
            </w:numPr>
            <w:ind w:left="900" w:hanging="360"/>
          </w:pPr>
        </w:pPrChange>
      </w:pPr>
      <w:ins w:id="2074" w:author=" " w:date="2021-02-21T18:24:00Z">
        <w:r>
          <w:t>User confirms</w:t>
        </w:r>
      </w:ins>
      <w:ins w:id="2075" w:author=" " w:date="2021-02-21T18:25:00Z">
        <w:r>
          <w:t>.</w:t>
        </w:r>
      </w:ins>
    </w:p>
    <w:p w14:paraId="715080B7" w14:textId="75EA4991" w:rsidR="00682152" w:rsidRDefault="00682152">
      <w:pPr>
        <w:pStyle w:val="ListParagraph"/>
        <w:numPr>
          <w:ilvl w:val="0"/>
          <w:numId w:val="42"/>
        </w:numPr>
        <w:ind w:left="720"/>
        <w:rPr>
          <w:ins w:id="2076" w:author=" " w:date="2021-02-21T17:49:00Z"/>
        </w:rPr>
        <w:pPrChange w:id="2077" w:author=" " w:date="2021-02-21T18:26:00Z">
          <w:pPr/>
        </w:pPrChange>
      </w:pPr>
      <w:ins w:id="2078" w:author=" " w:date="2021-02-21T18:24:00Z">
        <w:r>
          <w:t>System stores report fields in memory for further processing. See REQ 3.1.5 for more information.</w:t>
        </w:r>
      </w:ins>
    </w:p>
    <w:p w14:paraId="7B112A83" w14:textId="77777777" w:rsidR="00D520A3" w:rsidRPr="00A949AF" w:rsidRDefault="00D520A3" w:rsidP="00D520A3">
      <w:pPr>
        <w:rPr>
          <w:ins w:id="2079" w:author=" " w:date="2021-02-21T17:49:00Z"/>
        </w:rPr>
      </w:pPr>
    </w:p>
    <w:p w14:paraId="700BB8A1" w14:textId="3E519C2C" w:rsidR="00D520A3" w:rsidRDefault="00D520A3" w:rsidP="00D520A3">
      <w:pPr>
        <w:rPr>
          <w:ins w:id="2080" w:author=" " w:date="2021-02-21T17:49:00Z"/>
        </w:rPr>
      </w:pPr>
      <w:ins w:id="2081" w:author=" " w:date="2021-02-21T17:49:00Z">
        <w:r w:rsidRPr="00A949AF">
          <w:rPr>
            <w:b/>
            <w:bCs/>
          </w:rPr>
          <w:t>Internal Precondition:</w:t>
        </w:r>
      </w:ins>
    </w:p>
    <w:tbl>
      <w:tblPr>
        <w:tblStyle w:val="TableGrid"/>
        <w:tblW w:w="0" w:type="auto"/>
        <w:tblLook w:val="06A0" w:firstRow="1" w:lastRow="0" w:firstColumn="1" w:lastColumn="0" w:noHBand="1" w:noVBand="1"/>
      </w:tblPr>
      <w:tblGrid>
        <w:gridCol w:w="3116"/>
        <w:gridCol w:w="3117"/>
        <w:gridCol w:w="3117"/>
      </w:tblGrid>
      <w:tr w:rsidR="00682152" w14:paraId="5A32BA44" w14:textId="77777777" w:rsidTr="00682152">
        <w:trPr>
          <w:ins w:id="2082" w:author=" " w:date="2021-02-21T18:25:00Z"/>
        </w:trPr>
        <w:tc>
          <w:tcPr>
            <w:tcW w:w="3116" w:type="dxa"/>
          </w:tcPr>
          <w:p w14:paraId="6940B7CF" w14:textId="77777777" w:rsidR="00682152" w:rsidRDefault="00682152" w:rsidP="00682152">
            <w:pPr>
              <w:rPr>
                <w:ins w:id="2083" w:author=" " w:date="2021-02-21T18:25:00Z"/>
              </w:rPr>
            </w:pPr>
            <w:ins w:id="2084" w:author=" " w:date="2021-02-21T18:25:00Z">
              <w:r w:rsidRPr="30CB7F3E">
                <w:rPr>
                  <w:b/>
                  <w:bCs/>
                </w:rPr>
                <w:t>Input</w:t>
              </w:r>
            </w:ins>
          </w:p>
        </w:tc>
        <w:tc>
          <w:tcPr>
            <w:tcW w:w="3117" w:type="dxa"/>
          </w:tcPr>
          <w:p w14:paraId="72D86C2B" w14:textId="77777777" w:rsidR="00682152" w:rsidRDefault="00682152" w:rsidP="00682152">
            <w:pPr>
              <w:rPr>
                <w:ins w:id="2085" w:author=" " w:date="2021-02-21T18:25:00Z"/>
                <w:b/>
                <w:bCs/>
              </w:rPr>
            </w:pPr>
            <w:ins w:id="2086" w:author=" " w:date="2021-02-21T18:25:00Z">
              <w:r w:rsidRPr="11DACFD7">
                <w:rPr>
                  <w:b/>
                  <w:bCs/>
                </w:rPr>
                <w:t>System</w:t>
              </w:r>
            </w:ins>
          </w:p>
        </w:tc>
        <w:tc>
          <w:tcPr>
            <w:tcW w:w="3117" w:type="dxa"/>
          </w:tcPr>
          <w:p w14:paraId="73BAA401" w14:textId="77777777" w:rsidR="00682152" w:rsidRDefault="00682152" w:rsidP="00682152">
            <w:pPr>
              <w:rPr>
                <w:ins w:id="2087" w:author=" " w:date="2021-02-21T18:25:00Z"/>
                <w:b/>
                <w:bCs/>
              </w:rPr>
            </w:pPr>
            <w:ins w:id="2088" w:author=" " w:date="2021-02-21T18:25:00Z">
              <w:r w:rsidRPr="11DACFD7">
                <w:rPr>
                  <w:b/>
                  <w:bCs/>
                </w:rPr>
                <w:t>Output</w:t>
              </w:r>
            </w:ins>
          </w:p>
        </w:tc>
      </w:tr>
      <w:tr w:rsidR="00682152" w14:paraId="4837E8CE" w14:textId="77777777" w:rsidTr="00682152">
        <w:trPr>
          <w:ins w:id="2089" w:author=" " w:date="2021-02-21T18:25:00Z"/>
        </w:trPr>
        <w:tc>
          <w:tcPr>
            <w:tcW w:w="3116" w:type="dxa"/>
          </w:tcPr>
          <w:p w14:paraId="67209EF0" w14:textId="77777777" w:rsidR="00682152" w:rsidRDefault="00682152" w:rsidP="00682152">
            <w:pPr>
              <w:rPr>
                <w:ins w:id="2090" w:author=" " w:date="2021-02-21T18:25:00Z"/>
              </w:rPr>
            </w:pPr>
            <w:ins w:id="2091" w:author=" " w:date="2021-02-21T18:25:00Z">
              <w:r>
                <w:t>User starts mobile application</w:t>
              </w:r>
            </w:ins>
          </w:p>
        </w:tc>
        <w:tc>
          <w:tcPr>
            <w:tcW w:w="3117" w:type="dxa"/>
          </w:tcPr>
          <w:p w14:paraId="697E4E07" w14:textId="77777777" w:rsidR="00682152" w:rsidRDefault="00682152" w:rsidP="00682152">
            <w:pPr>
              <w:rPr>
                <w:ins w:id="2092" w:author=" " w:date="2021-02-21T18:25:00Z"/>
              </w:rPr>
            </w:pPr>
            <w:ins w:id="2093" w:author=" " w:date="2021-02-21T18:25:00Z">
              <w:r>
                <w:t>Mobile application loads</w:t>
              </w:r>
            </w:ins>
          </w:p>
        </w:tc>
        <w:tc>
          <w:tcPr>
            <w:tcW w:w="3117" w:type="dxa"/>
          </w:tcPr>
          <w:p w14:paraId="2D845183" w14:textId="77777777" w:rsidR="00682152" w:rsidRDefault="00682152" w:rsidP="00682152">
            <w:pPr>
              <w:rPr>
                <w:ins w:id="2094" w:author=" " w:date="2021-02-21T18:25:00Z"/>
              </w:rPr>
            </w:pPr>
            <w:ins w:id="2095" w:author=" " w:date="2021-02-21T18:25:00Z">
              <w:r>
                <w:t>Mobile UI view displayed</w:t>
              </w:r>
            </w:ins>
          </w:p>
        </w:tc>
      </w:tr>
      <w:tr w:rsidR="00682152" w14:paraId="4A618759" w14:textId="77777777" w:rsidTr="00682152">
        <w:trPr>
          <w:ins w:id="2096" w:author=" " w:date="2021-02-21T18:25:00Z"/>
        </w:trPr>
        <w:tc>
          <w:tcPr>
            <w:tcW w:w="3116" w:type="dxa"/>
          </w:tcPr>
          <w:p w14:paraId="23EAF4FD" w14:textId="77777777" w:rsidR="00682152" w:rsidRDefault="00682152" w:rsidP="00682152">
            <w:pPr>
              <w:rPr>
                <w:ins w:id="2097" w:author=" " w:date="2021-02-21T18:25:00Z"/>
              </w:rPr>
            </w:pPr>
            <w:ins w:id="2098" w:author=" " w:date="2021-02-21T18:25:00Z">
              <w:r>
                <w:t>User selects assistant page</w:t>
              </w:r>
            </w:ins>
          </w:p>
        </w:tc>
        <w:tc>
          <w:tcPr>
            <w:tcW w:w="3117" w:type="dxa"/>
          </w:tcPr>
          <w:p w14:paraId="07C552B3" w14:textId="77777777" w:rsidR="00682152" w:rsidRDefault="00682152" w:rsidP="00682152">
            <w:pPr>
              <w:rPr>
                <w:ins w:id="2099" w:author=" " w:date="2021-02-21T18:25:00Z"/>
              </w:rPr>
            </w:pPr>
            <w:ins w:id="2100" w:author=" " w:date="2021-02-21T18:25:00Z">
              <w:r>
                <w:t>Dialogflow assistant loads</w:t>
              </w:r>
            </w:ins>
          </w:p>
        </w:tc>
        <w:tc>
          <w:tcPr>
            <w:tcW w:w="3117" w:type="dxa"/>
          </w:tcPr>
          <w:p w14:paraId="380246C3" w14:textId="77777777" w:rsidR="00682152" w:rsidRDefault="00682152" w:rsidP="00682152">
            <w:pPr>
              <w:rPr>
                <w:ins w:id="2101" w:author=" " w:date="2021-02-21T18:25:00Z"/>
              </w:rPr>
            </w:pPr>
            <w:ins w:id="2102" w:author=" " w:date="2021-02-21T18:25:00Z">
              <w:r>
                <w:t>Dialogflow UI displayed with guided audio prompts.</w:t>
              </w:r>
            </w:ins>
          </w:p>
        </w:tc>
      </w:tr>
      <w:tr w:rsidR="00682152" w14:paraId="1F5F3EAC" w14:textId="77777777" w:rsidTr="00682152">
        <w:trPr>
          <w:ins w:id="2103" w:author=" " w:date="2021-02-21T18:25:00Z"/>
        </w:trPr>
        <w:tc>
          <w:tcPr>
            <w:tcW w:w="3116" w:type="dxa"/>
          </w:tcPr>
          <w:p w14:paraId="1A923960" w14:textId="77777777" w:rsidR="00682152" w:rsidRDefault="00682152" w:rsidP="00682152">
            <w:pPr>
              <w:rPr>
                <w:ins w:id="2104" w:author=" " w:date="2021-02-21T18:25:00Z"/>
              </w:rPr>
            </w:pPr>
            <w:ins w:id="2105" w:author=" " w:date="2021-02-21T18:25:00Z">
              <w:r>
                <w:t>User identifies report identifier for report creation.</w:t>
              </w:r>
            </w:ins>
          </w:p>
        </w:tc>
        <w:tc>
          <w:tcPr>
            <w:tcW w:w="3117" w:type="dxa"/>
          </w:tcPr>
          <w:p w14:paraId="76AFDBC2" w14:textId="77777777" w:rsidR="00682152" w:rsidRDefault="00682152" w:rsidP="00682152">
            <w:pPr>
              <w:rPr>
                <w:ins w:id="2106" w:author=" " w:date="2021-02-21T18:25:00Z"/>
              </w:rPr>
            </w:pPr>
            <w:ins w:id="2107" w:author=" " w:date="2021-02-21T18:25:00Z">
              <w:r>
                <w:t>Dialogflow intent mapping to response. Stores report identifier</w:t>
              </w:r>
            </w:ins>
          </w:p>
        </w:tc>
        <w:tc>
          <w:tcPr>
            <w:tcW w:w="3117" w:type="dxa"/>
          </w:tcPr>
          <w:p w14:paraId="538E910B" w14:textId="77777777" w:rsidR="00682152" w:rsidRDefault="00682152" w:rsidP="00682152">
            <w:pPr>
              <w:rPr>
                <w:ins w:id="2108" w:author=" " w:date="2021-02-21T18:25:00Z"/>
              </w:rPr>
            </w:pPr>
          </w:p>
        </w:tc>
      </w:tr>
      <w:tr w:rsidR="00682152" w14:paraId="475A3D3B" w14:textId="77777777" w:rsidTr="00682152">
        <w:trPr>
          <w:ins w:id="2109" w:author=" " w:date="2021-02-21T18:25:00Z"/>
        </w:trPr>
        <w:tc>
          <w:tcPr>
            <w:tcW w:w="3116" w:type="dxa"/>
          </w:tcPr>
          <w:p w14:paraId="23F400A3" w14:textId="77777777" w:rsidR="00682152" w:rsidRDefault="00682152" w:rsidP="00682152">
            <w:pPr>
              <w:rPr>
                <w:ins w:id="2110" w:author=" " w:date="2021-02-21T18:25:00Z"/>
              </w:rPr>
            </w:pPr>
          </w:p>
        </w:tc>
        <w:tc>
          <w:tcPr>
            <w:tcW w:w="3117" w:type="dxa"/>
          </w:tcPr>
          <w:p w14:paraId="62C930E0" w14:textId="77777777" w:rsidR="00682152" w:rsidRDefault="00682152" w:rsidP="00682152">
            <w:pPr>
              <w:rPr>
                <w:ins w:id="2111" w:author=" " w:date="2021-02-21T18:25:00Z"/>
              </w:rPr>
            </w:pPr>
            <w:ins w:id="2112" w:author=" " w:date="2021-02-21T18:25:00Z">
              <w:r>
                <w:t>Dialogflow queries database using report identifier. See Req 3.1.9 for further information.</w:t>
              </w:r>
            </w:ins>
          </w:p>
        </w:tc>
        <w:tc>
          <w:tcPr>
            <w:tcW w:w="3117" w:type="dxa"/>
          </w:tcPr>
          <w:p w14:paraId="5B64DC09" w14:textId="77777777" w:rsidR="00682152" w:rsidRDefault="00682152" w:rsidP="00682152">
            <w:pPr>
              <w:rPr>
                <w:ins w:id="2113" w:author=" " w:date="2021-02-21T18:25:00Z"/>
              </w:rPr>
            </w:pPr>
          </w:p>
        </w:tc>
      </w:tr>
      <w:tr w:rsidR="00682152" w14:paraId="1D810AC4" w14:textId="77777777" w:rsidTr="00682152">
        <w:trPr>
          <w:ins w:id="2114" w:author=" " w:date="2021-02-21T18:25:00Z"/>
        </w:trPr>
        <w:tc>
          <w:tcPr>
            <w:tcW w:w="3116" w:type="dxa"/>
          </w:tcPr>
          <w:p w14:paraId="6BEBD2DA" w14:textId="77777777" w:rsidR="00682152" w:rsidRDefault="00682152" w:rsidP="00682152">
            <w:pPr>
              <w:rPr>
                <w:ins w:id="2115" w:author=" " w:date="2021-02-21T18:25:00Z"/>
              </w:rPr>
            </w:pPr>
          </w:p>
        </w:tc>
        <w:tc>
          <w:tcPr>
            <w:tcW w:w="3117" w:type="dxa"/>
          </w:tcPr>
          <w:p w14:paraId="5104EDE7" w14:textId="77777777" w:rsidR="00682152" w:rsidRDefault="00682152" w:rsidP="00682152">
            <w:pPr>
              <w:rPr>
                <w:ins w:id="2116" w:author=" " w:date="2021-02-21T18:25:00Z"/>
              </w:rPr>
            </w:pPr>
          </w:p>
        </w:tc>
        <w:tc>
          <w:tcPr>
            <w:tcW w:w="3117" w:type="dxa"/>
          </w:tcPr>
          <w:p w14:paraId="4527A8BC" w14:textId="77777777" w:rsidR="00682152" w:rsidRDefault="00682152" w:rsidP="00682152">
            <w:pPr>
              <w:rPr>
                <w:ins w:id="2117" w:author=" " w:date="2021-02-21T18:25:00Z"/>
              </w:rPr>
            </w:pPr>
            <w:ins w:id="2118" w:author=" " w:date="2021-02-21T18:25:00Z">
              <w:r>
                <w:t>Response returned confirming available report fields to fill.</w:t>
              </w:r>
            </w:ins>
          </w:p>
        </w:tc>
      </w:tr>
      <w:tr w:rsidR="00682152" w14:paraId="3A8425B9" w14:textId="77777777" w:rsidTr="00682152">
        <w:trPr>
          <w:ins w:id="2119" w:author=" " w:date="2021-02-21T18:25:00Z"/>
        </w:trPr>
        <w:tc>
          <w:tcPr>
            <w:tcW w:w="3116" w:type="dxa"/>
          </w:tcPr>
          <w:p w14:paraId="41F871F4" w14:textId="4827895C" w:rsidR="00682152" w:rsidRDefault="00682152" w:rsidP="00682152">
            <w:pPr>
              <w:rPr>
                <w:ins w:id="2120" w:author=" " w:date="2021-02-21T18:25:00Z"/>
              </w:rPr>
            </w:pPr>
            <w:ins w:id="2121" w:author=" " w:date="2021-02-21T18:25:00Z">
              <w:r>
                <w:t>User confirms.</w:t>
              </w:r>
            </w:ins>
          </w:p>
        </w:tc>
        <w:tc>
          <w:tcPr>
            <w:tcW w:w="3117" w:type="dxa"/>
          </w:tcPr>
          <w:p w14:paraId="733871DB" w14:textId="7ACDD9C2" w:rsidR="00682152" w:rsidRDefault="00682152" w:rsidP="00682152">
            <w:pPr>
              <w:rPr>
                <w:ins w:id="2122" w:author=" " w:date="2021-02-21T18:25:00Z"/>
              </w:rPr>
            </w:pPr>
            <w:ins w:id="2123" w:author=" " w:date="2021-02-21T18:25:00Z">
              <w:r>
                <w:t>System stores fields into internal data structure.</w:t>
              </w:r>
            </w:ins>
          </w:p>
        </w:tc>
        <w:tc>
          <w:tcPr>
            <w:tcW w:w="3117" w:type="dxa"/>
          </w:tcPr>
          <w:p w14:paraId="5774E50E" w14:textId="69F2E8AB" w:rsidR="00682152" w:rsidRDefault="00682152" w:rsidP="00682152">
            <w:pPr>
              <w:rPr>
                <w:ins w:id="2124" w:author=" " w:date="2021-02-21T18:25:00Z"/>
              </w:rPr>
            </w:pPr>
            <w:ins w:id="2125" w:author=" " w:date="2021-02-21T18:25:00Z">
              <w:r>
                <w:t>Response returned confirm</w:t>
              </w:r>
            </w:ins>
            <w:ins w:id="2126" w:author=" " w:date="2021-02-21T18:26:00Z">
              <w:r>
                <w:t>ing application is ready to receive report data.</w:t>
              </w:r>
            </w:ins>
          </w:p>
        </w:tc>
      </w:tr>
    </w:tbl>
    <w:p w14:paraId="4137E2A9" w14:textId="77777777" w:rsidR="00682152" w:rsidRDefault="00682152">
      <w:pPr>
        <w:widowControl/>
        <w:spacing w:line="240" w:lineRule="auto"/>
        <w:rPr>
          <w:ins w:id="2127" w:author=" " w:date="2021-02-21T18:26:00Z"/>
        </w:rPr>
      </w:pPr>
    </w:p>
    <w:p w14:paraId="7DB23FB5" w14:textId="4F9F48C7" w:rsidR="00682152" w:rsidRDefault="00682152">
      <w:pPr>
        <w:widowControl/>
        <w:spacing w:line="240" w:lineRule="auto"/>
        <w:rPr>
          <w:ins w:id="2128" w:author=" " w:date="2021-02-21T18:27:00Z"/>
        </w:rPr>
      </w:pPr>
      <w:ins w:id="2129" w:author=" " w:date="2021-02-21T18:26:00Z">
        <w:r>
          <w:rPr>
            <w:b/>
            <w:bCs/>
          </w:rPr>
          <w:t>Alterna</w:t>
        </w:r>
      </w:ins>
      <w:ins w:id="2130" w:author=" " w:date="2021-02-21T18:27:00Z">
        <w:r>
          <w:rPr>
            <w:b/>
            <w:bCs/>
          </w:rPr>
          <w:t xml:space="preserve">te Path: </w:t>
        </w:r>
        <w:r>
          <w:t>User does not confirm valid report fields and there are multiple reports matchi</w:t>
        </w:r>
      </w:ins>
      <w:ins w:id="2131" w:author=" " w:date="2021-02-21T18:28:00Z">
        <w:r>
          <w:t>ng report identifier.</w:t>
        </w:r>
      </w:ins>
    </w:p>
    <w:tbl>
      <w:tblPr>
        <w:tblStyle w:val="TableGrid"/>
        <w:tblW w:w="0" w:type="auto"/>
        <w:tblLook w:val="06A0" w:firstRow="1" w:lastRow="0" w:firstColumn="1" w:lastColumn="0" w:noHBand="1" w:noVBand="1"/>
      </w:tblPr>
      <w:tblGrid>
        <w:gridCol w:w="3116"/>
        <w:gridCol w:w="3117"/>
        <w:gridCol w:w="3117"/>
      </w:tblGrid>
      <w:tr w:rsidR="00682152" w14:paraId="7FFFF219" w14:textId="77777777" w:rsidTr="00682152">
        <w:trPr>
          <w:ins w:id="2132" w:author=" " w:date="2021-02-21T18:27:00Z"/>
        </w:trPr>
        <w:tc>
          <w:tcPr>
            <w:tcW w:w="3116" w:type="dxa"/>
          </w:tcPr>
          <w:p w14:paraId="3A42F35F" w14:textId="77777777" w:rsidR="00682152" w:rsidRDefault="00682152" w:rsidP="00682152">
            <w:pPr>
              <w:rPr>
                <w:ins w:id="2133" w:author=" " w:date="2021-02-21T18:27:00Z"/>
              </w:rPr>
            </w:pPr>
            <w:ins w:id="2134" w:author=" " w:date="2021-02-21T18:27:00Z">
              <w:r w:rsidRPr="30CB7F3E">
                <w:rPr>
                  <w:b/>
                  <w:bCs/>
                </w:rPr>
                <w:t>Input</w:t>
              </w:r>
            </w:ins>
          </w:p>
        </w:tc>
        <w:tc>
          <w:tcPr>
            <w:tcW w:w="3117" w:type="dxa"/>
          </w:tcPr>
          <w:p w14:paraId="357F5DA7" w14:textId="77777777" w:rsidR="00682152" w:rsidRDefault="00682152" w:rsidP="00682152">
            <w:pPr>
              <w:rPr>
                <w:ins w:id="2135" w:author=" " w:date="2021-02-21T18:27:00Z"/>
                <w:b/>
                <w:bCs/>
              </w:rPr>
            </w:pPr>
            <w:ins w:id="2136" w:author=" " w:date="2021-02-21T18:27:00Z">
              <w:r w:rsidRPr="11DACFD7">
                <w:rPr>
                  <w:b/>
                  <w:bCs/>
                </w:rPr>
                <w:t>System</w:t>
              </w:r>
            </w:ins>
          </w:p>
        </w:tc>
        <w:tc>
          <w:tcPr>
            <w:tcW w:w="3117" w:type="dxa"/>
          </w:tcPr>
          <w:p w14:paraId="723896D9" w14:textId="77777777" w:rsidR="00682152" w:rsidRDefault="00682152" w:rsidP="00682152">
            <w:pPr>
              <w:rPr>
                <w:ins w:id="2137" w:author=" " w:date="2021-02-21T18:27:00Z"/>
                <w:b/>
                <w:bCs/>
              </w:rPr>
            </w:pPr>
            <w:ins w:id="2138" w:author=" " w:date="2021-02-21T18:27:00Z">
              <w:r w:rsidRPr="11DACFD7">
                <w:rPr>
                  <w:b/>
                  <w:bCs/>
                </w:rPr>
                <w:t>Output</w:t>
              </w:r>
            </w:ins>
          </w:p>
        </w:tc>
      </w:tr>
      <w:tr w:rsidR="00682152" w14:paraId="76C400BE" w14:textId="77777777" w:rsidTr="00682152">
        <w:trPr>
          <w:ins w:id="2139" w:author=" " w:date="2021-02-21T18:27:00Z"/>
        </w:trPr>
        <w:tc>
          <w:tcPr>
            <w:tcW w:w="3116" w:type="dxa"/>
          </w:tcPr>
          <w:p w14:paraId="18F79F3F" w14:textId="77777777" w:rsidR="00682152" w:rsidRDefault="00682152" w:rsidP="00682152">
            <w:pPr>
              <w:rPr>
                <w:ins w:id="2140" w:author=" " w:date="2021-02-21T18:27:00Z"/>
              </w:rPr>
            </w:pPr>
            <w:ins w:id="2141" w:author=" " w:date="2021-02-21T18:27:00Z">
              <w:r>
                <w:t>User starts mobile application</w:t>
              </w:r>
            </w:ins>
          </w:p>
        </w:tc>
        <w:tc>
          <w:tcPr>
            <w:tcW w:w="3117" w:type="dxa"/>
          </w:tcPr>
          <w:p w14:paraId="6EA4F898" w14:textId="77777777" w:rsidR="00682152" w:rsidRDefault="00682152" w:rsidP="00682152">
            <w:pPr>
              <w:rPr>
                <w:ins w:id="2142" w:author=" " w:date="2021-02-21T18:27:00Z"/>
              </w:rPr>
            </w:pPr>
            <w:ins w:id="2143" w:author=" " w:date="2021-02-21T18:27:00Z">
              <w:r>
                <w:t>Mobile application loads</w:t>
              </w:r>
            </w:ins>
          </w:p>
        </w:tc>
        <w:tc>
          <w:tcPr>
            <w:tcW w:w="3117" w:type="dxa"/>
          </w:tcPr>
          <w:p w14:paraId="49E1CEB6" w14:textId="77777777" w:rsidR="00682152" w:rsidRDefault="00682152" w:rsidP="00682152">
            <w:pPr>
              <w:rPr>
                <w:ins w:id="2144" w:author=" " w:date="2021-02-21T18:27:00Z"/>
              </w:rPr>
            </w:pPr>
            <w:ins w:id="2145" w:author=" " w:date="2021-02-21T18:27:00Z">
              <w:r>
                <w:t>Mobile UI view displayed</w:t>
              </w:r>
            </w:ins>
          </w:p>
        </w:tc>
      </w:tr>
      <w:tr w:rsidR="00682152" w14:paraId="366BA7A3" w14:textId="77777777" w:rsidTr="00682152">
        <w:trPr>
          <w:ins w:id="2146" w:author=" " w:date="2021-02-21T18:27:00Z"/>
        </w:trPr>
        <w:tc>
          <w:tcPr>
            <w:tcW w:w="3116" w:type="dxa"/>
          </w:tcPr>
          <w:p w14:paraId="585D770D" w14:textId="77777777" w:rsidR="00682152" w:rsidRDefault="00682152" w:rsidP="00682152">
            <w:pPr>
              <w:rPr>
                <w:ins w:id="2147" w:author=" " w:date="2021-02-21T18:27:00Z"/>
              </w:rPr>
            </w:pPr>
            <w:ins w:id="2148" w:author=" " w:date="2021-02-21T18:27:00Z">
              <w:r>
                <w:t>User selects assistant page</w:t>
              </w:r>
            </w:ins>
          </w:p>
        </w:tc>
        <w:tc>
          <w:tcPr>
            <w:tcW w:w="3117" w:type="dxa"/>
          </w:tcPr>
          <w:p w14:paraId="14AD1BA5" w14:textId="77777777" w:rsidR="00682152" w:rsidRDefault="00682152" w:rsidP="00682152">
            <w:pPr>
              <w:rPr>
                <w:ins w:id="2149" w:author=" " w:date="2021-02-21T18:27:00Z"/>
              </w:rPr>
            </w:pPr>
            <w:ins w:id="2150" w:author=" " w:date="2021-02-21T18:27:00Z">
              <w:r>
                <w:t>Dialogflow assistant loads</w:t>
              </w:r>
            </w:ins>
          </w:p>
        </w:tc>
        <w:tc>
          <w:tcPr>
            <w:tcW w:w="3117" w:type="dxa"/>
          </w:tcPr>
          <w:p w14:paraId="500A4E53" w14:textId="77777777" w:rsidR="00682152" w:rsidRDefault="00682152" w:rsidP="00682152">
            <w:pPr>
              <w:rPr>
                <w:ins w:id="2151" w:author=" " w:date="2021-02-21T18:27:00Z"/>
              </w:rPr>
            </w:pPr>
            <w:ins w:id="2152" w:author=" " w:date="2021-02-21T18:27:00Z">
              <w:r>
                <w:t>Dialogflow UI displayed with guided audio prompts.</w:t>
              </w:r>
            </w:ins>
          </w:p>
        </w:tc>
      </w:tr>
      <w:tr w:rsidR="00682152" w14:paraId="4E66EEB4" w14:textId="77777777" w:rsidTr="00682152">
        <w:trPr>
          <w:ins w:id="2153" w:author=" " w:date="2021-02-21T18:27:00Z"/>
        </w:trPr>
        <w:tc>
          <w:tcPr>
            <w:tcW w:w="3116" w:type="dxa"/>
          </w:tcPr>
          <w:p w14:paraId="5B0AD7C1" w14:textId="77777777" w:rsidR="00682152" w:rsidRDefault="00682152" w:rsidP="00682152">
            <w:pPr>
              <w:rPr>
                <w:ins w:id="2154" w:author=" " w:date="2021-02-21T18:27:00Z"/>
              </w:rPr>
            </w:pPr>
            <w:ins w:id="2155" w:author=" " w:date="2021-02-21T18:27:00Z">
              <w:r>
                <w:t>User identifies report identifier for report creation.</w:t>
              </w:r>
            </w:ins>
          </w:p>
        </w:tc>
        <w:tc>
          <w:tcPr>
            <w:tcW w:w="3117" w:type="dxa"/>
          </w:tcPr>
          <w:p w14:paraId="4A03E227" w14:textId="77777777" w:rsidR="00682152" w:rsidRDefault="00682152" w:rsidP="00682152">
            <w:pPr>
              <w:rPr>
                <w:ins w:id="2156" w:author=" " w:date="2021-02-21T18:27:00Z"/>
              </w:rPr>
            </w:pPr>
            <w:ins w:id="2157" w:author=" " w:date="2021-02-21T18:27:00Z">
              <w:r>
                <w:t>Dialogflow intent mapping to response. Stores report identifier</w:t>
              </w:r>
            </w:ins>
          </w:p>
        </w:tc>
        <w:tc>
          <w:tcPr>
            <w:tcW w:w="3117" w:type="dxa"/>
          </w:tcPr>
          <w:p w14:paraId="1207C03F" w14:textId="77777777" w:rsidR="00682152" w:rsidRDefault="00682152" w:rsidP="00682152">
            <w:pPr>
              <w:rPr>
                <w:ins w:id="2158" w:author=" " w:date="2021-02-21T18:27:00Z"/>
              </w:rPr>
            </w:pPr>
          </w:p>
        </w:tc>
      </w:tr>
      <w:tr w:rsidR="00682152" w14:paraId="0D0A42B3" w14:textId="77777777" w:rsidTr="00682152">
        <w:trPr>
          <w:ins w:id="2159" w:author=" " w:date="2021-02-21T18:27:00Z"/>
        </w:trPr>
        <w:tc>
          <w:tcPr>
            <w:tcW w:w="3116" w:type="dxa"/>
          </w:tcPr>
          <w:p w14:paraId="5DE0439C" w14:textId="77777777" w:rsidR="00682152" w:rsidRDefault="00682152" w:rsidP="00682152">
            <w:pPr>
              <w:rPr>
                <w:ins w:id="2160" w:author=" " w:date="2021-02-21T18:27:00Z"/>
              </w:rPr>
            </w:pPr>
          </w:p>
        </w:tc>
        <w:tc>
          <w:tcPr>
            <w:tcW w:w="3117" w:type="dxa"/>
          </w:tcPr>
          <w:p w14:paraId="7F8E97CD" w14:textId="77777777" w:rsidR="00682152" w:rsidRDefault="00682152" w:rsidP="00682152">
            <w:pPr>
              <w:rPr>
                <w:ins w:id="2161" w:author=" " w:date="2021-02-21T18:27:00Z"/>
              </w:rPr>
            </w:pPr>
            <w:ins w:id="2162" w:author=" " w:date="2021-02-21T18:27:00Z">
              <w:r>
                <w:t>Dialogflow queries database using report identifier. See Req 3.1.9 for further information.</w:t>
              </w:r>
            </w:ins>
          </w:p>
        </w:tc>
        <w:tc>
          <w:tcPr>
            <w:tcW w:w="3117" w:type="dxa"/>
          </w:tcPr>
          <w:p w14:paraId="1C629567" w14:textId="77777777" w:rsidR="00682152" w:rsidRDefault="00682152" w:rsidP="00682152">
            <w:pPr>
              <w:rPr>
                <w:ins w:id="2163" w:author=" " w:date="2021-02-21T18:27:00Z"/>
              </w:rPr>
            </w:pPr>
          </w:p>
        </w:tc>
      </w:tr>
      <w:tr w:rsidR="00682152" w14:paraId="641969C0" w14:textId="77777777" w:rsidTr="00682152">
        <w:trPr>
          <w:ins w:id="2164" w:author=" " w:date="2021-02-21T18:27:00Z"/>
        </w:trPr>
        <w:tc>
          <w:tcPr>
            <w:tcW w:w="3116" w:type="dxa"/>
          </w:tcPr>
          <w:p w14:paraId="5DAD7BEE" w14:textId="77777777" w:rsidR="00682152" w:rsidRDefault="00682152" w:rsidP="00682152">
            <w:pPr>
              <w:rPr>
                <w:ins w:id="2165" w:author=" " w:date="2021-02-21T18:27:00Z"/>
              </w:rPr>
            </w:pPr>
          </w:p>
        </w:tc>
        <w:tc>
          <w:tcPr>
            <w:tcW w:w="3117" w:type="dxa"/>
          </w:tcPr>
          <w:p w14:paraId="63784E6C" w14:textId="77777777" w:rsidR="00682152" w:rsidRDefault="00682152" w:rsidP="00682152">
            <w:pPr>
              <w:rPr>
                <w:ins w:id="2166" w:author=" " w:date="2021-02-21T18:27:00Z"/>
              </w:rPr>
            </w:pPr>
          </w:p>
        </w:tc>
        <w:tc>
          <w:tcPr>
            <w:tcW w:w="3117" w:type="dxa"/>
          </w:tcPr>
          <w:p w14:paraId="196573D5" w14:textId="77777777" w:rsidR="00682152" w:rsidRDefault="00682152" w:rsidP="00682152">
            <w:pPr>
              <w:rPr>
                <w:ins w:id="2167" w:author=" " w:date="2021-02-21T18:27:00Z"/>
              </w:rPr>
            </w:pPr>
            <w:ins w:id="2168" w:author=" " w:date="2021-02-21T18:27:00Z">
              <w:r>
                <w:t>Response returned confirming available report fields to fill.</w:t>
              </w:r>
            </w:ins>
          </w:p>
        </w:tc>
      </w:tr>
      <w:tr w:rsidR="00682152" w14:paraId="1A9752AE" w14:textId="77777777" w:rsidTr="00682152">
        <w:trPr>
          <w:ins w:id="2169" w:author=" " w:date="2021-02-21T18:27:00Z"/>
        </w:trPr>
        <w:tc>
          <w:tcPr>
            <w:tcW w:w="3116" w:type="dxa"/>
          </w:tcPr>
          <w:p w14:paraId="3DFACD82" w14:textId="66271A26" w:rsidR="00682152" w:rsidRDefault="00682152" w:rsidP="00682152">
            <w:pPr>
              <w:rPr>
                <w:ins w:id="2170" w:author=" " w:date="2021-02-21T18:27:00Z"/>
              </w:rPr>
            </w:pPr>
            <w:ins w:id="2171" w:author=" " w:date="2021-02-21T18:27:00Z">
              <w:r>
                <w:t>User does not confirm.</w:t>
              </w:r>
            </w:ins>
          </w:p>
        </w:tc>
        <w:tc>
          <w:tcPr>
            <w:tcW w:w="3117" w:type="dxa"/>
          </w:tcPr>
          <w:p w14:paraId="59AAB723" w14:textId="31D17FEA" w:rsidR="00682152" w:rsidRDefault="00682152" w:rsidP="00682152">
            <w:pPr>
              <w:rPr>
                <w:ins w:id="2172" w:author=" " w:date="2021-02-21T18:27:00Z"/>
              </w:rPr>
            </w:pPr>
            <w:ins w:id="2173" w:author=" " w:date="2021-02-21T18:27:00Z">
              <w:r>
                <w:t>System retrieves a different report.</w:t>
              </w:r>
            </w:ins>
          </w:p>
        </w:tc>
        <w:tc>
          <w:tcPr>
            <w:tcW w:w="3117" w:type="dxa"/>
          </w:tcPr>
          <w:p w14:paraId="05409B6D" w14:textId="2B8441E0" w:rsidR="00682152" w:rsidRDefault="00682152" w:rsidP="00682152">
            <w:pPr>
              <w:rPr>
                <w:ins w:id="2174" w:author=" " w:date="2021-02-21T18:27:00Z"/>
              </w:rPr>
            </w:pPr>
            <w:ins w:id="2175" w:author=" " w:date="2021-02-21T18:27:00Z">
              <w:r>
                <w:t>Response returned confirming available report fields to fill on different form.</w:t>
              </w:r>
            </w:ins>
            <w:ins w:id="2176" w:author=" " w:date="2021-02-21T18:28:00Z">
              <w:r>
                <w:t xml:space="preserve"> Repeat until confirmation.</w:t>
              </w:r>
            </w:ins>
          </w:p>
        </w:tc>
      </w:tr>
    </w:tbl>
    <w:p w14:paraId="5E940DED" w14:textId="77777777" w:rsidR="00682152" w:rsidRDefault="00682152" w:rsidP="00682152">
      <w:pPr>
        <w:widowControl/>
        <w:spacing w:line="240" w:lineRule="auto"/>
        <w:rPr>
          <w:ins w:id="2177" w:author=" " w:date="2021-02-21T18:28:00Z"/>
          <w:b/>
          <w:bCs/>
        </w:rPr>
      </w:pPr>
    </w:p>
    <w:p w14:paraId="2180087C" w14:textId="77777777" w:rsidR="00682152" w:rsidRDefault="00682152" w:rsidP="00682152">
      <w:pPr>
        <w:widowControl/>
        <w:spacing w:line="240" w:lineRule="auto"/>
        <w:rPr>
          <w:ins w:id="2178" w:author=" " w:date="2021-02-21T18:29:00Z"/>
          <w:b/>
          <w:bCs/>
        </w:rPr>
      </w:pPr>
    </w:p>
    <w:p w14:paraId="4D9F455D" w14:textId="128F60C4" w:rsidR="00682152" w:rsidRDefault="00682152" w:rsidP="00682152">
      <w:pPr>
        <w:widowControl/>
        <w:spacing w:line="240" w:lineRule="auto"/>
        <w:rPr>
          <w:ins w:id="2179" w:author=" " w:date="2021-02-21T18:28:00Z"/>
        </w:rPr>
      </w:pPr>
      <w:ins w:id="2180" w:author=" " w:date="2021-02-21T18:28:00Z">
        <w:r>
          <w:rPr>
            <w:b/>
            <w:bCs/>
          </w:rPr>
          <w:lastRenderedPageBreak/>
          <w:t xml:space="preserve">Alternate Path: </w:t>
        </w:r>
        <w:r>
          <w:t>User does not confirm valid report fields and there are no multiple reports matching report identifier.</w:t>
        </w:r>
      </w:ins>
    </w:p>
    <w:tbl>
      <w:tblPr>
        <w:tblStyle w:val="TableGrid"/>
        <w:tblW w:w="0" w:type="auto"/>
        <w:tblLook w:val="06A0" w:firstRow="1" w:lastRow="0" w:firstColumn="1" w:lastColumn="0" w:noHBand="1" w:noVBand="1"/>
      </w:tblPr>
      <w:tblGrid>
        <w:gridCol w:w="3116"/>
        <w:gridCol w:w="3117"/>
        <w:gridCol w:w="3117"/>
      </w:tblGrid>
      <w:tr w:rsidR="00682152" w14:paraId="5F90A50A" w14:textId="77777777" w:rsidTr="00682152">
        <w:trPr>
          <w:ins w:id="2181" w:author=" " w:date="2021-02-21T18:28:00Z"/>
        </w:trPr>
        <w:tc>
          <w:tcPr>
            <w:tcW w:w="3116" w:type="dxa"/>
          </w:tcPr>
          <w:p w14:paraId="7234E81C" w14:textId="77777777" w:rsidR="00682152" w:rsidRDefault="00682152" w:rsidP="00682152">
            <w:pPr>
              <w:rPr>
                <w:ins w:id="2182" w:author=" " w:date="2021-02-21T18:28:00Z"/>
              </w:rPr>
            </w:pPr>
            <w:ins w:id="2183" w:author=" " w:date="2021-02-21T18:28:00Z">
              <w:r w:rsidRPr="30CB7F3E">
                <w:rPr>
                  <w:b/>
                  <w:bCs/>
                </w:rPr>
                <w:t>Input</w:t>
              </w:r>
            </w:ins>
          </w:p>
        </w:tc>
        <w:tc>
          <w:tcPr>
            <w:tcW w:w="3117" w:type="dxa"/>
          </w:tcPr>
          <w:p w14:paraId="72B96684" w14:textId="77777777" w:rsidR="00682152" w:rsidRDefault="00682152" w:rsidP="00682152">
            <w:pPr>
              <w:rPr>
                <w:ins w:id="2184" w:author=" " w:date="2021-02-21T18:28:00Z"/>
                <w:b/>
                <w:bCs/>
              </w:rPr>
            </w:pPr>
            <w:ins w:id="2185" w:author=" " w:date="2021-02-21T18:28:00Z">
              <w:r w:rsidRPr="11DACFD7">
                <w:rPr>
                  <w:b/>
                  <w:bCs/>
                </w:rPr>
                <w:t>System</w:t>
              </w:r>
            </w:ins>
          </w:p>
        </w:tc>
        <w:tc>
          <w:tcPr>
            <w:tcW w:w="3117" w:type="dxa"/>
          </w:tcPr>
          <w:p w14:paraId="4D9EC8F8" w14:textId="77777777" w:rsidR="00682152" w:rsidRDefault="00682152" w:rsidP="00682152">
            <w:pPr>
              <w:rPr>
                <w:ins w:id="2186" w:author=" " w:date="2021-02-21T18:28:00Z"/>
                <w:b/>
                <w:bCs/>
              </w:rPr>
            </w:pPr>
            <w:ins w:id="2187" w:author=" " w:date="2021-02-21T18:28:00Z">
              <w:r w:rsidRPr="11DACFD7">
                <w:rPr>
                  <w:b/>
                  <w:bCs/>
                </w:rPr>
                <w:t>Output</w:t>
              </w:r>
            </w:ins>
          </w:p>
        </w:tc>
      </w:tr>
      <w:tr w:rsidR="00682152" w14:paraId="56306FDF" w14:textId="77777777" w:rsidTr="00682152">
        <w:trPr>
          <w:ins w:id="2188" w:author=" " w:date="2021-02-21T18:28:00Z"/>
        </w:trPr>
        <w:tc>
          <w:tcPr>
            <w:tcW w:w="3116" w:type="dxa"/>
          </w:tcPr>
          <w:p w14:paraId="4B184D65" w14:textId="77777777" w:rsidR="00682152" w:rsidRDefault="00682152" w:rsidP="00682152">
            <w:pPr>
              <w:rPr>
                <w:ins w:id="2189" w:author=" " w:date="2021-02-21T18:28:00Z"/>
              </w:rPr>
            </w:pPr>
            <w:ins w:id="2190" w:author=" " w:date="2021-02-21T18:28:00Z">
              <w:r>
                <w:t>User starts mobile application</w:t>
              </w:r>
            </w:ins>
          </w:p>
        </w:tc>
        <w:tc>
          <w:tcPr>
            <w:tcW w:w="3117" w:type="dxa"/>
          </w:tcPr>
          <w:p w14:paraId="7E5DF095" w14:textId="77777777" w:rsidR="00682152" w:rsidRDefault="00682152" w:rsidP="00682152">
            <w:pPr>
              <w:rPr>
                <w:ins w:id="2191" w:author=" " w:date="2021-02-21T18:28:00Z"/>
              </w:rPr>
            </w:pPr>
            <w:ins w:id="2192" w:author=" " w:date="2021-02-21T18:28:00Z">
              <w:r>
                <w:t>Mobile application loads</w:t>
              </w:r>
            </w:ins>
          </w:p>
        </w:tc>
        <w:tc>
          <w:tcPr>
            <w:tcW w:w="3117" w:type="dxa"/>
          </w:tcPr>
          <w:p w14:paraId="74E37C9C" w14:textId="77777777" w:rsidR="00682152" w:rsidRDefault="00682152" w:rsidP="00682152">
            <w:pPr>
              <w:rPr>
                <w:ins w:id="2193" w:author=" " w:date="2021-02-21T18:28:00Z"/>
              </w:rPr>
            </w:pPr>
            <w:ins w:id="2194" w:author=" " w:date="2021-02-21T18:28:00Z">
              <w:r>
                <w:t>Mobile UI view displayed</w:t>
              </w:r>
            </w:ins>
          </w:p>
        </w:tc>
      </w:tr>
      <w:tr w:rsidR="00682152" w14:paraId="1219488A" w14:textId="77777777" w:rsidTr="00682152">
        <w:trPr>
          <w:ins w:id="2195" w:author=" " w:date="2021-02-21T18:28:00Z"/>
        </w:trPr>
        <w:tc>
          <w:tcPr>
            <w:tcW w:w="3116" w:type="dxa"/>
          </w:tcPr>
          <w:p w14:paraId="1B4099F4" w14:textId="77777777" w:rsidR="00682152" w:rsidRDefault="00682152" w:rsidP="00682152">
            <w:pPr>
              <w:rPr>
                <w:ins w:id="2196" w:author=" " w:date="2021-02-21T18:28:00Z"/>
              </w:rPr>
            </w:pPr>
            <w:ins w:id="2197" w:author=" " w:date="2021-02-21T18:28:00Z">
              <w:r>
                <w:t>User selects assistant page</w:t>
              </w:r>
            </w:ins>
          </w:p>
        </w:tc>
        <w:tc>
          <w:tcPr>
            <w:tcW w:w="3117" w:type="dxa"/>
          </w:tcPr>
          <w:p w14:paraId="185ED440" w14:textId="77777777" w:rsidR="00682152" w:rsidRDefault="00682152" w:rsidP="00682152">
            <w:pPr>
              <w:rPr>
                <w:ins w:id="2198" w:author=" " w:date="2021-02-21T18:28:00Z"/>
              </w:rPr>
            </w:pPr>
            <w:ins w:id="2199" w:author=" " w:date="2021-02-21T18:28:00Z">
              <w:r>
                <w:t>Dialogflow assistant loads</w:t>
              </w:r>
            </w:ins>
          </w:p>
        </w:tc>
        <w:tc>
          <w:tcPr>
            <w:tcW w:w="3117" w:type="dxa"/>
          </w:tcPr>
          <w:p w14:paraId="09014DFB" w14:textId="77777777" w:rsidR="00682152" w:rsidRDefault="00682152" w:rsidP="00682152">
            <w:pPr>
              <w:rPr>
                <w:ins w:id="2200" w:author=" " w:date="2021-02-21T18:28:00Z"/>
              </w:rPr>
            </w:pPr>
            <w:ins w:id="2201" w:author=" " w:date="2021-02-21T18:28:00Z">
              <w:r>
                <w:t>Dialogflow UI displayed with guided audio prompts.</w:t>
              </w:r>
            </w:ins>
          </w:p>
        </w:tc>
      </w:tr>
      <w:tr w:rsidR="00682152" w14:paraId="11D591E2" w14:textId="77777777" w:rsidTr="00682152">
        <w:trPr>
          <w:ins w:id="2202" w:author=" " w:date="2021-02-21T18:28:00Z"/>
        </w:trPr>
        <w:tc>
          <w:tcPr>
            <w:tcW w:w="3116" w:type="dxa"/>
          </w:tcPr>
          <w:p w14:paraId="6F008C01" w14:textId="77777777" w:rsidR="00682152" w:rsidRDefault="00682152" w:rsidP="00682152">
            <w:pPr>
              <w:rPr>
                <w:ins w:id="2203" w:author=" " w:date="2021-02-21T18:28:00Z"/>
              </w:rPr>
            </w:pPr>
            <w:ins w:id="2204" w:author=" " w:date="2021-02-21T18:28:00Z">
              <w:r>
                <w:t>User identifies report identifier for report creation.</w:t>
              </w:r>
            </w:ins>
          </w:p>
        </w:tc>
        <w:tc>
          <w:tcPr>
            <w:tcW w:w="3117" w:type="dxa"/>
          </w:tcPr>
          <w:p w14:paraId="0307F336" w14:textId="77777777" w:rsidR="00682152" w:rsidRDefault="00682152" w:rsidP="00682152">
            <w:pPr>
              <w:rPr>
                <w:ins w:id="2205" w:author=" " w:date="2021-02-21T18:28:00Z"/>
              </w:rPr>
            </w:pPr>
            <w:ins w:id="2206" w:author=" " w:date="2021-02-21T18:28:00Z">
              <w:r>
                <w:t>Dialogflow intent mapping to response. Stores report identifier</w:t>
              </w:r>
            </w:ins>
          </w:p>
        </w:tc>
        <w:tc>
          <w:tcPr>
            <w:tcW w:w="3117" w:type="dxa"/>
          </w:tcPr>
          <w:p w14:paraId="630A0102" w14:textId="77777777" w:rsidR="00682152" w:rsidRDefault="00682152" w:rsidP="00682152">
            <w:pPr>
              <w:rPr>
                <w:ins w:id="2207" w:author=" " w:date="2021-02-21T18:28:00Z"/>
              </w:rPr>
            </w:pPr>
          </w:p>
        </w:tc>
      </w:tr>
      <w:tr w:rsidR="00682152" w14:paraId="50B8ECCE" w14:textId="77777777" w:rsidTr="00682152">
        <w:trPr>
          <w:ins w:id="2208" w:author=" " w:date="2021-02-21T18:28:00Z"/>
        </w:trPr>
        <w:tc>
          <w:tcPr>
            <w:tcW w:w="3116" w:type="dxa"/>
          </w:tcPr>
          <w:p w14:paraId="494A41A6" w14:textId="77777777" w:rsidR="00682152" w:rsidRDefault="00682152" w:rsidP="00682152">
            <w:pPr>
              <w:rPr>
                <w:ins w:id="2209" w:author=" " w:date="2021-02-21T18:28:00Z"/>
              </w:rPr>
            </w:pPr>
          </w:p>
        </w:tc>
        <w:tc>
          <w:tcPr>
            <w:tcW w:w="3117" w:type="dxa"/>
          </w:tcPr>
          <w:p w14:paraId="40C56023" w14:textId="77777777" w:rsidR="00682152" w:rsidRDefault="00682152" w:rsidP="00682152">
            <w:pPr>
              <w:rPr>
                <w:ins w:id="2210" w:author=" " w:date="2021-02-21T18:28:00Z"/>
              </w:rPr>
            </w:pPr>
            <w:ins w:id="2211" w:author=" " w:date="2021-02-21T18:28:00Z">
              <w:r>
                <w:t>Dialogflow queries database using report identifier. See Req 3.1.9 for further information.</w:t>
              </w:r>
            </w:ins>
          </w:p>
        </w:tc>
        <w:tc>
          <w:tcPr>
            <w:tcW w:w="3117" w:type="dxa"/>
          </w:tcPr>
          <w:p w14:paraId="6F05E897" w14:textId="77777777" w:rsidR="00682152" w:rsidRDefault="00682152" w:rsidP="00682152">
            <w:pPr>
              <w:rPr>
                <w:ins w:id="2212" w:author=" " w:date="2021-02-21T18:28:00Z"/>
              </w:rPr>
            </w:pPr>
          </w:p>
        </w:tc>
      </w:tr>
      <w:tr w:rsidR="00682152" w14:paraId="4D25FDAC" w14:textId="77777777" w:rsidTr="00682152">
        <w:trPr>
          <w:ins w:id="2213" w:author=" " w:date="2021-02-21T18:28:00Z"/>
        </w:trPr>
        <w:tc>
          <w:tcPr>
            <w:tcW w:w="3116" w:type="dxa"/>
          </w:tcPr>
          <w:p w14:paraId="61616FBA" w14:textId="77777777" w:rsidR="00682152" w:rsidRDefault="00682152" w:rsidP="00682152">
            <w:pPr>
              <w:rPr>
                <w:ins w:id="2214" w:author=" " w:date="2021-02-21T18:28:00Z"/>
              </w:rPr>
            </w:pPr>
          </w:p>
        </w:tc>
        <w:tc>
          <w:tcPr>
            <w:tcW w:w="3117" w:type="dxa"/>
          </w:tcPr>
          <w:p w14:paraId="72082B0D" w14:textId="77777777" w:rsidR="00682152" w:rsidRDefault="00682152" w:rsidP="00682152">
            <w:pPr>
              <w:rPr>
                <w:ins w:id="2215" w:author=" " w:date="2021-02-21T18:28:00Z"/>
              </w:rPr>
            </w:pPr>
          </w:p>
        </w:tc>
        <w:tc>
          <w:tcPr>
            <w:tcW w:w="3117" w:type="dxa"/>
          </w:tcPr>
          <w:p w14:paraId="3E6894EC" w14:textId="77777777" w:rsidR="00682152" w:rsidRDefault="00682152" w:rsidP="00682152">
            <w:pPr>
              <w:rPr>
                <w:ins w:id="2216" w:author=" " w:date="2021-02-21T18:28:00Z"/>
              </w:rPr>
            </w:pPr>
            <w:ins w:id="2217" w:author=" " w:date="2021-02-21T18:28:00Z">
              <w:r>
                <w:t>Response returned confirming available report fields to fill.</w:t>
              </w:r>
            </w:ins>
          </w:p>
        </w:tc>
      </w:tr>
      <w:tr w:rsidR="00682152" w14:paraId="2206650B" w14:textId="77777777" w:rsidTr="00682152">
        <w:trPr>
          <w:ins w:id="2218" w:author=" " w:date="2021-02-21T18:28:00Z"/>
        </w:trPr>
        <w:tc>
          <w:tcPr>
            <w:tcW w:w="3116" w:type="dxa"/>
          </w:tcPr>
          <w:p w14:paraId="45818474" w14:textId="77777777" w:rsidR="00682152" w:rsidRDefault="00682152" w:rsidP="00682152">
            <w:pPr>
              <w:rPr>
                <w:ins w:id="2219" w:author=" " w:date="2021-02-21T18:28:00Z"/>
              </w:rPr>
            </w:pPr>
            <w:ins w:id="2220" w:author=" " w:date="2021-02-21T18:28:00Z">
              <w:r>
                <w:t>User does not confirm.</w:t>
              </w:r>
            </w:ins>
          </w:p>
        </w:tc>
        <w:tc>
          <w:tcPr>
            <w:tcW w:w="3117" w:type="dxa"/>
          </w:tcPr>
          <w:p w14:paraId="14C32F3C" w14:textId="32D1A754" w:rsidR="00682152" w:rsidRDefault="00682152" w:rsidP="00682152">
            <w:pPr>
              <w:rPr>
                <w:ins w:id="2221" w:author=" " w:date="2021-02-21T18:28:00Z"/>
              </w:rPr>
            </w:pPr>
            <w:ins w:id="2222" w:author=" " w:date="2021-02-21T18:28:00Z">
              <w:r>
                <w:t>System retrieves no other reports.</w:t>
              </w:r>
            </w:ins>
          </w:p>
        </w:tc>
        <w:tc>
          <w:tcPr>
            <w:tcW w:w="3117" w:type="dxa"/>
          </w:tcPr>
          <w:p w14:paraId="1EF7C327" w14:textId="19595144" w:rsidR="00682152" w:rsidRDefault="00682152" w:rsidP="00682152">
            <w:pPr>
              <w:rPr>
                <w:ins w:id="2223" w:author=" " w:date="2021-02-21T18:28:00Z"/>
              </w:rPr>
            </w:pPr>
            <w:ins w:id="2224" w:author=" " w:date="2021-02-21T18:28:00Z">
              <w:r>
                <w:t>Response returned informing user to create form on web UI.</w:t>
              </w:r>
            </w:ins>
          </w:p>
        </w:tc>
      </w:tr>
    </w:tbl>
    <w:p w14:paraId="1F90335C" w14:textId="6E02D4FF" w:rsidR="002D2A1C" w:rsidRDefault="002D2A1C">
      <w:pPr>
        <w:widowControl/>
        <w:spacing w:line="240" w:lineRule="auto"/>
        <w:rPr>
          <w:ins w:id="2225" w:author=" " w:date="2021-02-21T18:10:00Z"/>
          <w:rFonts w:ascii="Arial" w:hAnsi="Arial"/>
          <w:i/>
        </w:rPr>
      </w:pPr>
      <w:ins w:id="2226" w:author=" " w:date="2021-02-21T18:10:00Z">
        <w:r>
          <w:br w:type="page"/>
        </w:r>
      </w:ins>
    </w:p>
    <w:p w14:paraId="762D0794" w14:textId="79648005" w:rsidR="00D520A3" w:rsidRDefault="00D520A3" w:rsidP="008251B7">
      <w:pPr>
        <w:pStyle w:val="Heading3"/>
        <w:rPr>
          <w:ins w:id="2227" w:author=" " w:date="2021-02-21T17:49:00Z"/>
        </w:rPr>
      </w:pPr>
      <w:bookmarkStart w:id="2228" w:name="_Toc64826023"/>
      <w:ins w:id="2229" w:author=" " w:date="2021-02-21T17:48:00Z">
        <w:r>
          <w:lastRenderedPageBreak/>
          <w:t xml:space="preserve">Use Case: </w:t>
        </w:r>
      </w:ins>
      <w:ins w:id="2230" w:author=" " w:date="2021-02-21T17:47:00Z">
        <w:r w:rsidRPr="00403662">
          <w:t>Generate dynamic intents to capture report fields.</w:t>
        </w:r>
      </w:ins>
      <w:bookmarkEnd w:id="2228"/>
    </w:p>
    <w:p w14:paraId="67794463" w14:textId="209A6636" w:rsidR="00D520A3" w:rsidRPr="009C4704" w:rsidRDefault="00D520A3">
      <w:pPr>
        <w:pStyle w:val="BodyText"/>
        <w:ind w:left="0"/>
        <w:rPr>
          <w:ins w:id="2231" w:author=" " w:date="2021-02-21T17:49:00Z"/>
        </w:rPr>
        <w:pPrChange w:id="2232" w:author=" " w:date="2021-02-21T18:11:00Z">
          <w:pPr/>
        </w:pPrChange>
      </w:pPr>
      <w:ins w:id="2233" w:author=" " w:date="2021-02-21T17:49:00Z">
        <w:r w:rsidRPr="11DACFD7">
          <w:rPr>
            <w:b/>
            <w:bCs/>
          </w:rPr>
          <w:t>Summary:</w:t>
        </w:r>
        <w:r>
          <w:rPr>
            <w:b/>
            <w:bCs/>
          </w:rPr>
          <w:t xml:space="preserve"> </w:t>
        </w:r>
      </w:ins>
      <w:ins w:id="2234" w:author=" " w:date="2021-02-21T18:11:00Z">
        <w:r w:rsidR="002D2A1C">
          <w:t>Use retrieved form fields to generate dynamic intents in Dialogflow.</w:t>
        </w:r>
      </w:ins>
    </w:p>
    <w:p w14:paraId="324189DE" w14:textId="77777777" w:rsidR="00D520A3" w:rsidRPr="00403662" w:rsidRDefault="00D520A3" w:rsidP="00D520A3">
      <w:pPr>
        <w:rPr>
          <w:ins w:id="2235" w:author=" " w:date="2021-02-21T17:49:00Z"/>
          <w:b/>
          <w:bCs/>
        </w:rPr>
      </w:pPr>
      <w:ins w:id="2236" w:author=" " w:date="2021-02-21T17:49:00Z">
        <w:r w:rsidRPr="11DACFD7">
          <w:rPr>
            <w:b/>
            <w:bCs/>
          </w:rPr>
          <w:t>Preconditions:</w:t>
        </w:r>
        <w:r>
          <w:rPr>
            <w:b/>
            <w:bCs/>
          </w:rPr>
          <w:t xml:space="preserve"> </w:t>
        </w:r>
      </w:ins>
    </w:p>
    <w:p w14:paraId="24C44935" w14:textId="77777777" w:rsidR="00682152" w:rsidRPr="00403662" w:rsidRDefault="00682152" w:rsidP="00682152">
      <w:pPr>
        <w:pStyle w:val="BodyText"/>
        <w:numPr>
          <w:ilvl w:val="0"/>
          <w:numId w:val="33"/>
        </w:numPr>
        <w:spacing w:after="0" w:line="240" w:lineRule="auto"/>
        <w:rPr>
          <w:ins w:id="2237" w:author=" " w:date="2021-02-21T18:26:00Z"/>
        </w:rPr>
      </w:pPr>
      <w:ins w:id="2238" w:author=" " w:date="2021-02-21T18:26:00Z">
        <w:r>
          <w:t>Report exists with valid form fields and report identifier.</w:t>
        </w:r>
      </w:ins>
    </w:p>
    <w:p w14:paraId="1752E5D0" w14:textId="77777777" w:rsidR="00D520A3" w:rsidRPr="00A949AF" w:rsidRDefault="00D520A3" w:rsidP="00D520A3">
      <w:pPr>
        <w:rPr>
          <w:ins w:id="2239" w:author=" " w:date="2021-02-21T17:49:00Z"/>
        </w:rPr>
      </w:pPr>
    </w:p>
    <w:p w14:paraId="62472012" w14:textId="47D24940" w:rsidR="00D520A3" w:rsidRDefault="00D520A3" w:rsidP="00D520A3">
      <w:pPr>
        <w:rPr>
          <w:ins w:id="2240" w:author=" " w:date="2021-02-21T18:29:00Z"/>
          <w:b/>
          <w:bCs/>
        </w:rPr>
      </w:pPr>
      <w:ins w:id="2241" w:author=" " w:date="2021-02-21T17:49:00Z">
        <w:r w:rsidRPr="11DACFD7">
          <w:rPr>
            <w:b/>
            <w:bCs/>
          </w:rPr>
          <w:t>Triggers:</w:t>
        </w:r>
        <w:r>
          <w:rPr>
            <w:b/>
            <w:bCs/>
          </w:rPr>
          <w:t xml:space="preserve"> </w:t>
        </w:r>
      </w:ins>
    </w:p>
    <w:p w14:paraId="6950EBAC" w14:textId="639A99C6" w:rsidR="00682152" w:rsidRPr="00682152" w:rsidRDefault="00682152">
      <w:pPr>
        <w:pStyle w:val="ListParagraph"/>
        <w:numPr>
          <w:ilvl w:val="0"/>
          <w:numId w:val="33"/>
        </w:numPr>
        <w:rPr>
          <w:ins w:id="2242" w:author=" " w:date="2021-02-21T17:49:00Z"/>
          <w:b/>
          <w:bCs/>
          <w:rPrChange w:id="2243" w:author=" " w:date="2021-02-21T18:29:00Z">
            <w:rPr>
              <w:ins w:id="2244" w:author=" " w:date="2021-02-21T17:49:00Z"/>
            </w:rPr>
          </w:rPrChange>
        </w:rPr>
        <w:pPrChange w:id="2245" w:author=" " w:date="2021-02-21T18:29:00Z">
          <w:pPr/>
        </w:pPrChange>
      </w:pPr>
      <w:ins w:id="2246" w:author=" " w:date="2021-02-21T18:29:00Z">
        <w:r>
          <w:t>User voices intent to create report and confirms report fields.</w:t>
        </w:r>
      </w:ins>
    </w:p>
    <w:p w14:paraId="5DA645A1" w14:textId="77777777" w:rsidR="00D520A3" w:rsidRPr="00A949AF" w:rsidRDefault="00D520A3" w:rsidP="00D520A3">
      <w:pPr>
        <w:rPr>
          <w:ins w:id="2247" w:author=" " w:date="2021-02-21T17:49:00Z"/>
        </w:rPr>
      </w:pPr>
    </w:p>
    <w:p w14:paraId="4ECA0B54" w14:textId="77777777" w:rsidR="00D520A3" w:rsidRDefault="00D520A3" w:rsidP="00D520A3">
      <w:pPr>
        <w:rPr>
          <w:ins w:id="2248" w:author=" " w:date="2021-02-21T17:49:00Z"/>
        </w:rPr>
      </w:pPr>
      <w:ins w:id="2249" w:author=" " w:date="2021-02-21T17:49:00Z">
        <w:r w:rsidRPr="11DACFD7">
          <w:rPr>
            <w:b/>
            <w:bCs/>
          </w:rPr>
          <w:t>Basic course of events (Scenario):</w:t>
        </w:r>
        <w:r>
          <w:rPr>
            <w:b/>
            <w:bCs/>
          </w:rPr>
          <w:t xml:space="preserve"> </w:t>
        </w:r>
      </w:ins>
    </w:p>
    <w:p w14:paraId="54118274" w14:textId="268DC177" w:rsidR="004A7588" w:rsidRDefault="004A7588" w:rsidP="004A7588">
      <w:pPr>
        <w:pStyle w:val="ListParagraph"/>
        <w:numPr>
          <w:ilvl w:val="0"/>
          <w:numId w:val="43"/>
        </w:numPr>
        <w:rPr>
          <w:ins w:id="2250" w:author=" " w:date="2021-02-21T18:32:00Z"/>
        </w:rPr>
      </w:pPr>
      <w:ins w:id="2251" w:author=" " w:date="2021-02-21T18:31:00Z">
        <w:r>
          <w:t>User voices int</w:t>
        </w:r>
      </w:ins>
      <w:ins w:id="2252" w:author=" " w:date="2021-02-21T18:32:00Z">
        <w:r>
          <w:t>ent to create report and confirms report fields.</w:t>
        </w:r>
      </w:ins>
    </w:p>
    <w:p w14:paraId="48F9DB4D" w14:textId="77777777" w:rsidR="004A7588" w:rsidRDefault="004A7588" w:rsidP="004A7588">
      <w:pPr>
        <w:pStyle w:val="ListParagraph"/>
        <w:numPr>
          <w:ilvl w:val="0"/>
          <w:numId w:val="43"/>
        </w:numPr>
        <w:rPr>
          <w:ins w:id="2253" w:author=" " w:date="2021-02-21T18:32:00Z"/>
        </w:rPr>
      </w:pPr>
      <w:ins w:id="2254" w:author=" " w:date="2021-02-21T18:32:00Z">
        <w:r>
          <w:t xml:space="preserve">System generates intents for report fields to identify the field name and any data after that. </w:t>
        </w:r>
      </w:ins>
    </w:p>
    <w:p w14:paraId="2743C2DB" w14:textId="7F17B87E" w:rsidR="004A7588" w:rsidRDefault="004A7588" w:rsidP="004A7588">
      <w:pPr>
        <w:pStyle w:val="ListParagraph"/>
        <w:numPr>
          <w:ilvl w:val="1"/>
          <w:numId w:val="43"/>
        </w:numPr>
        <w:rPr>
          <w:ins w:id="2255" w:author=" " w:date="2021-02-21T18:32:00Z"/>
        </w:rPr>
      </w:pPr>
      <w:ins w:id="2256" w:author=" " w:date="2021-02-21T18:32:00Z">
        <w:r>
          <w:t>For example, the heart rate field would identify any sentence with heart rate in it</w:t>
        </w:r>
      </w:ins>
      <w:ins w:id="2257" w:author=" " w:date="2021-02-21T18:33:00Z">
        <w:r>
          <w:t xml:space="preserve"> and store all words</w:t>
        </w:r>
      </w:ins>
      <w:ins w:id="2258" w:author=" " w:date="2021-02-21T18:34:00Z">
        <w:r>
          <w:t xml:space="preserve"> after the key word as the report content</w:t>
        </w:r>
      </w:ins>
      <w:ins w:id="2259" w:author=" " w:date="2021-02-21T18:32:00Z">
        <w:r>
          <w:t>.</w:t>
        </w:r>
      </w:ins>
    </w:p>
    <w:p w14:paraId="39C1054C" w14:textId="5ECC9F03" w:rsidR="004A7588" w:rsidRPr="00A949AF" w:rsidRDefault="004A7588">
      <w:pPr>
        <w:pStyle w:val="ListParagraph"/>
        <w:numPr>
          <w:ilvl w:val="1"/>
          <w:numId w:val="43"/>
        </w:numPr>
        <w:rPr>
          <w:ins w:id="2260" w:author=" " w:date="2021-02-21T17:49:00Z"/>
        </w:rPr>
        <w:pPrChange w:id="2261" w:author=" " w:date="2021-02-21T18:32:00Z">
          <w:pPr/>
        </w:pPrChange>
      </w:pPr>
      <w:ins w:id="2262" w:author=" " w:date="2021-02-21T18:32:00Z">
        <w:r>
          <w:t>Any existing intent will not be overwritten, they will automatically be handled by Dialogfl</w:t>
        </w:r>
      </w:ins>
      <w:ins w:id="2263" w:author=" " w:date="2021-02-21T18:33:00Z">
        <w:r>
          <w:t>ow as existing and will be skipped.</w:t>
        </w:r>
      </w:ins>
    </w:p>
    <w:p w14:paraId="4598FE16" w14:textId="77777777" w:rsidR="004A7588" w:rsidRDefault="004A7588" w:rsidP="00D520A3">
      <w:pPr>
        <w:rPr>
          <w:ins w:id="2264" w:author=" " w:date="2021-02-21T18:34:00Z"/>
          <w:b/>
          <w:bCs/>
        </w:rPr>
      </w:pPr>
    </w:p>
    <w:p w14:paraId="7F35143D" w14:textId="4C0DB9AD" w:rsidR="00D520A3" w:rsidRDefault="00D520A3" w:rsidP="00D520A3">
      <w:pPr>
        <w:rPr>
          <w:ins w:id="2265" w:author=" " w:date="2021-02-21T17:49:00Z"/>
        </w:rPr>
      </w:pPr>
      <w:ins w:id="2266" w:author=" " w:date="2021-02-21T17:49:00Z">
        <w:r w:rsidRPr="00A949AF">
          <w:rPr>
            <w:b/>
            <w:bCs/>
          </w:rPr>
          <w:t>Internal Precondition:</w:t>
        </w:r>
      </w:ins>
    </w:p>
    <w:tbl>
      <w:tblPr>
        <w:tblStyle w:val="TableGrid"/>
        <w:tblW w:w="0" w:type="auto"/>
        <w:tblLook w:val="06A0" w:firstRow="1" w:lastRow="0" w:firstColumn="1" w:lastColumn="0" w:noHBand="1" w:noVBand="1"/>
      </w:tblPr>
      <w:tblGrid>
        <w:gridCol w:w="3116"/>
        <w:gridCol w:w="3117"/>
        <w:gridCol w:w="3117"/>
      </w:tblGrid>
      <w:tr w:rsidR="00682152" w14:paraId="0B2F6114" w14:textId="77777777" w:rsidTr="00682152">
        <w:trPr>
          <w:ins w:id="2267" w:author=" " w:date="2021-02-21T18:29:00Z"/>
        </w:trPr>
        <w:tc>
          <w:tcPr>
            <w:tcW w:w="3116" w:type="dxa"/>
          </w:tcPr>
          <w:p w14:paraId="7E56F091" w14:textId="77777777" w:rsidR="00682152" w:rsidRDefault="00682152" w:rsidP="00682152">
            <w:pPr>
              <w:rPr>
                <w:ins w:id="2268" w:author=" " w:date="2021-02-21T18:29:00Z"/>
              </w:rPr>
            </w:pPr>
            <w:ins w:id="2269" w:author=" " w:date="2021-02-21T18:29:00Z">
              <w:r w:rsidRPr="30CB7F3E">
                <w:rPr>
                  <w:b/>
                  <w:bCs/>
                </w:rPr>
                <w:t>Input</w:t>
              </w:r>
            </w:ins>
          </w:p>
        </w:tc>
        <w:tc>
          <w:tcPr>
            <w:tcW w:w="3117" w:type="dxa"/>
          </w:tcPr>
          <w:p w14:paraId="6857EBB3" w14:textId="77777777" w:rsidR="00682152" w:rsidRDefault="00682152" w:rsidP="00682152">
            <w:pPr>
              <w:rPr>
                <w:ins w:id="2270" w:author=" " w:date="2021-02-21T18:29:00Z"/>
                <w:b/>
                <w:bCs/>
              </w:rPr>
            </w:pPr>
            <w:ins w:id="2271" w:author=" " w:date="2021-02-21T18:29:00Z">
              <w:r w:rsidRPr="11DACFD7">
                <w:rPr>
                  <w:b/>
                  <w:bCs/>
                </w:rPr>
                <w:t>System</w:t>
              </w:r>
            </w:ins>
          </w:p>
        </w:tc>
        <w:tc>
          <w:tcPr>
            <w:tcW w:w="3117" w:type="dxa"/>
          </w:tcPr>
          <w:p w14:paraId="0FFA2A24" w14:textId="77777777" w:rsidR="00682152" w:rsidRDefault="00682152" w:rsidP="00682152">
            <w:pPr>
              <w:rPr>
                <w:ins w:id="2272" w:author=" " w:date="2021-02-21T18:29:00Z"/>
                <w:b/>
                <w:bCs/>
              </w:rPr>
            </w:pPr>
            <w:ins w:id="2273" w:author=" " w:date="2021-02-21T18:29:00Z">
              <w:r w:rsidRPr="11DACFD7">
                <w:rPr>
                  <w:b/>
                  <w:bCs/>
                </w:rPr>
                <w:t>Output</w:t>
              </w:r>
            </w:ins>
          </w:p>
        </w:tc>
      </w:tr>
      <w:tr w:rsidR="00682152" w14:paraId="78D58FBA" w14:textId="77777777" w:rsidTr="00682152">
        <w:trPr>
          <w:ins w:id="2274" w:author=" " w:date="2021-02-21T18:29:00Z"/>
        </w:trPr>
        <w:tc>
          <w:tcPr>
            <w:tcW w:w="3116" w:type="dxa"/>
          </w:tcPr>
          <w:p w14:paraId="33ABE002" w14:textId="77777777" w:rsidR="00682152" w:rsidRDefault="00682152" w:rsidP="00682152">
            <w:pPr>
              <w:rPr>
                <w:ins w:id="2275" w:author=" " w:date="2021-02-21T18:29:00Z"/>
              </w:rPr>
            </w:pPr>
            <w:ins w:id="2276" w:author=" " w:date="2021-02-21T18:29:00Z">
              <w:r>
                <w:t>User starts mobile application</w:t>
              </w:r>
            </w:ins>
          </w:p>
        </w:tc>
        <w:tc>
          <w:tcPr>
            <w:tcW w:w="3117" w:type="dxa"/>
          </w:tcPr>
          <w:p w14:paraId="63BD78DA" w14:textId="77777777" w:rsidR="00682152" w:rsidRDefault="00682152" w:rsidP="00682152">
            <w:pPr>
              <w:rPr>
                <w:ins w:id="2277" w:author=" " w:date="2021-02-21T18:29:00Z"/>
              </w:rPr>
            </w:pPr>
            <w:ins w:id="2278" w:author=" " w:date="2021-02-21T18:29:00Z">
              <w:r>
                <w:t>Mobile application loads</w:t>
              </w:r>
            </w:ins>
          </w:p>
        </w:tc>
        <w:tc>
          <w:tcPr>
            <w:tcW w:w="3117" w:type="dxa"/>
          </w:tcPr>
          <w:p w14:paraId="76D23203" w14:textId="77777777" w:rsidR="00682152" w:rsidRDefault="00682152" w:rsidP="00682152">
            <w:pPr>
              <w:rPr>
                <w:ins w:id="2279" w:author=" " w:date="2021-02-21T18:29:00Z"/>
              </w:rPr>
            </w:pPr>
            <w:ins w:id="2280" w:author=" " w:date="2021-02-21T18:29:00Z">
              <w:r>
                <w:t>Mobile UI view displayed</w:t>
              </w:r>
            </w:ins>
          </w:p>
        </w:tc>
      </w:tr>
      <w:tr w:rsidR="00682152" w14:paraId="5509AA6F" w14:textId="77777777" w:rsidTr="00682152">
        <w:trPr>
          <w:ins w:id="2281" w:author=" " w:date="2021-02-21T18:29:00Z"/>
        </w:trPr>
        <w:tc>
          <w:tcPr>
            <w:tcW w:w="3116" w:type="dxa"/>
          </w:tcPr>
          <w:p w14:paraId="33F7CF7A" w14:textId="77777777" w:rsidR="00682152" w:rsidRDefault="00682152" w:rsidP="00682152">
            <w:pPr>
              <w:rPr>
                <w:ins w:id="2282" w:author=" " w:date="2021-02-21T18:29:00Z"/>
              </w:rPr>
            </w:pPr>
            <w:ins w:id="2283" w:author=" " w:date="2021-02-21T18:29:00Z">
              <w:r>
                <w:t>User selects assistant page</w:t>
              </w:r>
            </w:ins>
          </w:p>
        </w:tc>
        <w:tc>
          <w:tcPr>
            <w:tcW w:w="3117" w:type="dxa"/>
          </w:tcPr>
          <w:p w14:paraId="44DF4D5E" w14:textId="77777777" w:rsidR="00682152" w:rsidRDefault="00682152" w:rsidP="00682152">
            <w:pPr>
              <w:rPr>
                <w:ins w:id="2284" w:author=" " w:date="2021-02-21T18:29:00Z"/>
              </w:rPr>
            </w:pPr>
            <w:ins w:id="2285" w:author=" " w:date="2021-02-21T18:29:00Z">
              <w:r>
                <w:t>Dialogflow assistant loads</w:t>
              </w:r>
            </w:ins>
          </w:p>
        </w:tc>
        <w:tc>
          <w:tcPr>
            <w:tcW w:w="3117" w:type="dxa"/>
          </w:tcPr>
          <w:p w14:paraId="45A7E504" w14:textId="77777777" w:rsidR="00682152" w:rsidRDefault="00682152" w:rsidP="00682152">
            <w:pPr>
              <w:rPr>
                <w:ins w:id="2286" w:author=" " w:date="2021-02-21T18:29:00Z"/>
              </w:rPr>
            </w:pPr>
            <w:ins w:id="2287" w:author=" " w:date="2021-02-21T18:29:00Z">
              <w:r>
                <w:t>Dialogflow UI displayed with guided audio prompts.</w:t>
              </w:r>
            </w:ins>
          </w:p>
        </w:tc>
      </w:tr>
      <w:tr w:rsidR="00682152" w14:paraId="44B5790F" w14:textId="77777777" w:rsidTr="00682152">
        <w:trPr>
          <w:ins w:id="2288" w:author=" " w:date="2021-02-21T18:29:00Z"/>
        </w:trPr>
        <w:tc>
          <w:tcPr>
            <w:tcW w:w="3116" w:type="dxa"/>
          </w:tcPr>
          <w:p w14:paraId="6EDC5850" w14:textId="77777777" w:rsidR="00682152" w:rsidRDefault="00682152" w:rsidP="00682152">
            <w:pPr>
              <w:rPr>
                <w:ins w:id="2289" w:author=" " w:date="2021-02-21T18:29:00Z"/>
              </w:rPr>
            </w:pPr>
            <w:ins w:id="2290" w:author=" " w:date="2021-02-21T18:29:00Z">
              <w:r>
                <w:t>User identifies report identifier for report creation.</w:t>
              </w:r>
            </w:ins>
          </w:p>
        </w:tc>
        <w:tc>
          <w:tcPr>
            <w:tcW w:w="3117" w:type="dxa"/>
          </w:tcPr>
          <w:p w14:paraId="1634D5CC" w14:textId="77777777" w:rsidR="00682152" w:rsidRDefault="00682152" w:rsidP="00682152">
            <w:pPr>
              <w:rPr>
                <w:ins w:id="2291" w:author=" " w:date="2021-02-21T18:29:00Z"/>
              </w:rPr>
            </w:pPr>
            <w:ins w:id="2292" w:author=" " w:date="2021-02-21T18:29:00Z">
              <w:r>
                <w:t>Dialogflow intent mapping to response. Stores report identifier</w:t>
              </w:r>
            </w:ins>
          </w:p>
        </w:tc>
        <w:tc>
          <w:tcPr>
            <w:tcW w:w="3117" w:type="dxa"/>
          </w:tcPr>
          <w:p w14:paraId="03FAB9C5" w14:textId="77777777" w:rsidR="00682152" w:rsidRDefault="00682152" w:rsidP="00682152">
            <w:pPr>
              <w:rPr>
                <w:ins w:id="2293" w:author=" " w:date="2021-02-21T18:29:00Z"/>
              </w:rPr>
            </w:pPr>
          </w:p>
        </w:tc>
      </w:tr>
      <w:tr w:rsidR="00682152" w14:paraId="54F54962" w14:textId="77777777" w:rsidTr="00682152">
        <w:trPr>
          <w:ins w:id="2294" w:author=" " w:date="2021-02-21T18:29:00Z"/>
        </w:trPr>
        <w:tc>
          <w:tcPr>
            <w:tcW w:w="3116" w:type="dxa"/>
          </w:tcPr>
          <w:p w14:paraId="00F1FAA9" w14:textId="77777777" w:rsidR="00682152" w:rsidRDefault="00682152" w:rsidP="00682152">
            <w:pPr>
              <w:rPr>
                <w:ins w:id="2295" w:author=" " w:date="2021-02-21T18:29:00Z"/>
              </w:rPr>
            </w:pPr>
          </w:p>
        </w:tc>
        <w:tc>
          <w:tcPr>
            <w:tcW w:w="3117" w:type="dxa"/>
          </w:tcPr>
          <w:p w14:paraId="5E29E070" w14:textId="77777777" w:rsidR="00682152" w:rsidRDefault="00682152" w:rsidP="00682152">
            <w:pPr>
              <w:rPr>
                <w:ins w:id="2296" w:author=" " w:date="2021-02-21T18:29:00Z"/>
              </w:rPr>
            </w:pPr>
            <w:ins w:id="2297" w:author=" " w:date="2021-02-21T18:29:00Z">
              <w:r>
                <w:t>Dialogflow queries database using report identifier. See Req 3.1.9 for further information.</w:t>
              </w:r>
            </w:ins>
          </w:p>
        </w:tc>
        <w:tc>
          <w:tcPr>
            <w:tcW w:w="3117" w:type="dxa"/>
          </w:tcPr>
          <w:p w14:paraId="079407A0" w14:textId="77777777" w:rsidR="00682152" w:rsidRDefault="00682152" w:rsidP="00682152">
            <w:pPr>
              <w:rPr>
                <w:ins w:id="2298" w:author=" " w:date="2021-02-21T18:29:00Z"/>
              </w:rPr>
            </w:pPr>
          </w:p>
        </w:tc>
      </w:tr>
      <w:tr w:rsidR="00682152" w14:paraId="4349ED14" w14:textId="77777777" w:rsidTr="00682152">
        <w:trPr>
          <w:ins w:id="2299" w:author=" " w:date="2021-02-21T18:29:00Z"/>
        </w:trPr>
        <w:tc>
          <w:tcPr>
            <w:tcW w:w="3116" w:type="dxa"/>
          </w:tcPr>
          <w:p w14:paraId="610D20A5" w14:textId="77777777" w:rsidR="00682152" w:rsidRDefault="00682152" w:rsidP="00682152">
            <w:pPr>
              <w:rPr>
                <w:ins w:id="2300" w:author=" " w:date="2021-02-21T18:29:00Z"/>
              </w:rPr>
            </w:pPr>
          </w:p>
        </w:tc>
        <w:tc>
          <w:tcPr>
            <w:tcW w:w="3117" w:type="dxa"/>
          </w:tcPr>
          <w:p w14:paraId="4FAA574C" w14:textId="77777777" w:rsidR="00682152" w:rsidRDefault="00682152" w:rsidP="00682152">
            <w:pPr>
              <w:rPr>
                <w:ins w:id="2301" w:author=" " w:date="2021-02-21T18:29:00Z"/>
              </w:rPr>
            </w:pPr>
          </w:p>
        </w:tc>
        <w:tc>
          <w:tcPr>
            <w:tcW w:w="3117" w:type="dxa"/>
          </w:tcPr>
          <w:p w14:paraId="54E3D407" w14:textId="77777777" w:rsidR="00682152" w:rsidRDefault="00682152" w:rsidP="00682152">
            <w:pPr>
              <w:rPr>
                <w:ins w:id="2302" w:author=" " w:date="2021-02-21T18:29:00Z"/>
              </w:rPr>
            </w:pPr>
            <w:ins w:id="2303" w:author=" " w:date="2021-02-21T18:29:00Z">
              <w:r>
                <w:t>Response returned confirming available report fields to fill.</w:t>
              </w:r>
            </w:ins>
          </w:p>
        </w:tc>
      </w:tr>
      <w:tr w:rsidR="00682152" w14:paraId="68D85FFD" w14:textId="77777777" w:rsidTr="00682152">
        <w:trPr>
          <w:ins w:id="2304" w:author=" " w:date="2021-02-21T18:29:00Z"/>
        </w:trPr>
        <w:tc>
          <w:tcPr>
            <w:tcW w:w="3116" w:type="dxa"/>
          </w:tcPr>
          <w:p w14:paraId="0618FE9F" w14:textId="5876661B" w:rsidR="00682152" w:rsidRDefault="00682152" w:rsidP="00682152">
            <w:pPr>
              <w:rPr>
                <w:ins w:id="2305" w:author=" " w:date="2021-02-21T18:29:00Z"/>
              </w:rPr>
            </w:pPr>
            <w:ins w:id="2306" w:author=" " w:date="2021-02-21T18:29:00Z">
              <w:r>
                <w:t>User confirms</w:t>
              </w:r>
            </w:ins>
            <w:ins w:id="2307" w:author=" " w:date="2021-02-21T18:33:00Z">
              <w:r w:rsidR="004A7588">
                <w:t xml:space="preserve"> report fields as valid</w:t>
              </w:r>
            </w:ins>
            <w:ins w:id="2308" w:author=" " w:date="2021-02-21T18:29:00Z">
              <w:r>
                <w:t>.</w:t>
              </w:r>
            </w:ins>
          </w:p>
        </w:tc>
        <w:tc>
          <w:tcPr>
            <w:tcW w:w="3117" w:type="dxa"/>
          </w:tcPr>
          <w:p w14:paraId="07ECD1E3" w14:textId="76458ABC" w:rsidR="00682152" w:rsidRDefault="00682152" w:rsidP="00682152">
            <w:pPr>
              <w:rPr>
                <w:ins w:id="2309" w:author=" " w:date="2021-02-21T18:29:00Z"/>
              </w:rPr>
            </w:pPr>
            <w:ins w:id="2310" w:author=" " w:date="2021-02-21T18:29:00Z">
              <w:r>
                <w:t xml:space="preserve">System stores </w:t>
              </w:r>
            </w:ins>
            <w:ins w:id="2311" w:author=" " w:date="2021-02-21T18:30:00Z">
              <w:r w:rsidR="004A7588">
                <w:t xml:space="preserve">report </w:t>
              </w:r>
            </w:ins>
            <w:ins w:id="2312" w:author=" " w:date="2021-02-21T18:29:00Z">
              <w:r>
                <w:t>fields into internal data structure.</w:t>
              </w:r>
            </w:ins>
          </w:p>
        </w:tc>
        <w:tc>
          <w:tcPr>
            <w:tcW w:w="3117" w:type="dxa"/>
          </w:tcPr>
          <w:p w14:paraId="233CA6D1" w14:textId="11DDC75D" w:rsidR="00682152" w:rsidRDefault="00682152" w:rsidP="00682152">
            <w:pPr>
              <w:rPr>
                <w:ins w:id="2313" w:author=" " w:date="2021-02-21T18:29:00Z"/>
              </w:rPr>
            </w:pPr>
          </w:p>
        </w:tc>
      </w:tr>
      <w:tr w:rsidR="00682152" w14:paraId="7C53F239" w14:textId="77777777" w:rsidTr="00682152">
        <w:trPr>
          <w:ins w:id="2314" w:author=" " w:date="2021-02-21T18:29:00Z"/>
        </w:trPr>
        <w:tc>
          <w:tcPr>
            <w:tcW w:w="3116" w:type="dxa"/>
          </w:tcPr>
          <w:p w14:paraId="54148A1C" w14:textId="77777777" w:rsidR="00682152" w:rsidRDefault="00682152" w:rsidP="00682152">
            <w:pPr>
              <w:rPr>
                <w:ins w:id="2315" w:author=" " w:date="2021-02-21T18:29:00Z"/>
              </w:rPr>
            </w:pPr>
          </w:p>
        </w:tc>
        <w:tc>
          <w:tcPr>
            <w:tcW w:w="3117" w:type="dxa"/>
          </w:tcPr>
          <w:p w14:paraId="3303246C" w14:textId="6CFE3C0E" w:rsidR="00682152" w:rsidRDefault="004A7588" w:rsidP="00682152">
            <w:pPr>
              <w:rPr>
                <w:ins w:id="2316" w:author=" " w:date="2021-02-21T18:29:00Z"/>
              </w:rPr>
            </w:pPr>
            <w:ins w:id="2317" w:author=" " w:date="2021-02-21T18:32:00Z">
              <w:r>
                <w:t>System generates intents for report fields to identify the field name and any data after that.</w:t>
              </w:r>
            </w:ins>
          </w:p>
        </w:tc>
        <w:tc>
          <w:tcPr>
            <w:tcW w:w="3117" w:type="dxa"/>
          </w:tcPr>
          <w:p w14:paraId="1A990B51" w14:textId="77777777" w:rsidR="00682152" w:rsidRDefault="00682152" w:rsidP="00682152">
            <w:pPr>
              <w:rPr>
                <w:ins w:id="2318" w:author=" " w:date="2021-02-21T18:29:00Z"/>
              </w:rPr>
            </w:pPr>
          </w:p>
        </w:tc>
      </w:tr>
      <w:tr w:rsidR="004A7588" w14:paraId="1E5E0101" w14:textId="77777777" w:rsidTr="00682152">
        <w:trPr>
          <w:ins w:id="2319" w:author=" " w:date="2021-02-21T18:30:00Z"/>
        </w:trPr>
        <w:tc>
          <w:tcPr>
            <w:tcW w:w="3116" w:type="dxa"/>
          </w:tcPr>
          <w:p w14:paraId="50F7599B" w14:textId="77777777" w:rsidR="004A7588" w:rsidRDefault="004A7588" w:rsidP="00682152">
            <w:pPr>
              <w:rPr>
                <w:ins w:id="2320" w:author=" " w:date="2021-02-21T18:30:00Z"/>
              </w:rPr>
            </w:pPr>
          </w:p>
        </w:tc>
        <w:tc>
          <w:tcPr>
            <w:tcW w:w="3117" w:type="dxa"/>
          </w:tcPr>
          <w:p w14:paraId="3C3562C7" w14:textId="77777777" w:rsidR="004A7588" w:rsidRDefault="004A7588" w:rsidP="00682152">
            <w:pPr>
              <w:rPr>
                <w:ins w:id="2321" w:author=" " w:date="2021-02-21T18:30:00Z"/>
              </w:rPr>
            </w:pPr>
          </w:p>
        </w:tc>
        <w:tc>
          <w:tcPr>
            <w:tcW w:w="3117" w:type="dxa"/>
          </w:tcPr>
          <w:p w14:paraId="671B5378" w14:textId="3BC450FB" w:rsidR="004A7588" w:rsidRDefault="004A7588" w:rsidP="00682152">
            <w:pPr>
              <w:rPr>
                <w:ins w:id="2322" w:author=" " w:date="2021-02-21T18:30:00Z"/>
              </w:rPr>
            </w:pPr>
            <w:ins w:id="2323" w:author=" " w:date="2021-02-21T18:30:00Z">
              <w:r>
                <w:t xml:space="preserve">Response returned that system is ready </w:t>
              </w:r>
            </w:ins>
            <w:ins w:id="2324" w:author=" " w:date="2021-02-21T18:31:00Z">
              <w:r>
                <w:t>for report data.</w:t>
              </w:r>
            </w:ins>
          </w:p>
        </w:tc>
      </w:tr>
    </w:tbl>
    <w:p w14:paraId="5228DE21" w14:textId="77777777" w:rsidR="00D520A3" w:rsidRPr="00D520A3" w:rsidRDefault="00D520A3">
      <w:pPr>
        <w:rPr>
          <w:ins w:id="2325" w:author=" " w:date="2021-02-21T17:46:00Z"/>
          <w:rFonts w:eastAsia="Arial"/>
          <w:rPrChange w:id="2326" w:author=" " w:date="2021-02-21T17:49:00Z">
            <w:rPr>
              <w:ins w:id="2327" w:author=" " w:date="2021-02-21T17:46:00Z"/>
            </w:rPr>
          </w:rPrChange>
        </w:rPr>
        <w:pPrChange w:id="2328" w:author=" " w:date="2021-02-21T17:49:00Z">
          <w:pPr>
            <w:pStyle w:val="Heading3"/>
          </w:pPr>
        </w:pPrChange>
      </w:pPr>
    </w:p>
    <w:p w14:paraId="0BC72E90" w14:textId="7BAC41E6" w:rsidR="002D2A1C" w:rsidRDefault="002D2A1C">
      <w:pPr>
        <w:widowControl/>
        <w:spacing w:line="240" w:lineRule="auto"/>
        <w:rPr>
          <w:ins w:id="2329" w:author=" " w:date="2021-02-21T18:11:00Z"/>
          <w:rFonts w:ascii="Arial" w:hAnsi="Arial"/>
          <w:i/>
        </w:rPr>
      </w:pPr>
      <w:ins w:id="2330" w:author=" " w:date="2021-02-21T18:10:00Z">
        <w:r>
          <w:br w:type="page"/>
        </w:r>
      </w:ins>
    </w:p>
    <w:p w14:paraId="3087700B" w14:textId="72C507BF" w:rsidR="00D520A3" w:rsidRDefault="00D520A3" w:rsidP="008251B7">
      <w:pPr>
        <w:pStyle w:val="Heading3"/>
        <w:rPr>
          <w:ins w:id="2331" w:author=" " w:date="2021-02-21T17:50:00Z"/>
        </w:rPr>
      </w:pPr>
      <w:bookmarkStart w:id="2332" w:name="_Toc64826024"/>
      <w:ins w:id="2333" w:author=" " w:date="2021-02-21T17:48:00Z">
        <w:r>
          <w:lastRenderedPageBreak/>
          <w:t xml:space="preserve">Use Case: </w:t>
        </w:r>
      </w:ins>
      <w:ins w:id="2334" w:author=" " w:date="2021-02-21T17:47:00Z">
        <w:r w:rsidRPr="00D520A3">
          <w:t xml:space="preserve">Identify </w:t>
        </w:r>
        <w:r w:rsidRPr="00D520A3">
          <w:rPr>
            <w:rPrChange w:id="2335" w:author=" " w:date="2021-02-21T17:47:00Z">
              <w:rPr>
                <w:b/>
                <w:bCs/>
              </w:rPr>
            </w:rPrChange>
          </w:rPr>
          <w:t>report contents</w:t>
        </w:r>
        <w:r w:rsidRPr="00403662">
          <w:t xml:space="preserve"> extracted by the Dialogflow service.</w:t>
        </w:r>
      </w:ins>
      <w:bookmarkEnd w:id="2332"/>
    </w:p>
    <w:p w14:paraId="5C5A8105" w14:textId="1901825D" w:rsidR="00D520A3" w:rsidRPr="009C4704" w:rsidRDefault="00D520A3">
      <w:pPr>
        <w:pStyle w:val="BodyText"/>
        <w:ind w:left="0"/>
        <w:rPr>
          <w:ins w:id="2336" w:author=" " w:date="2021-02-21T17:50:00Z"/>
        </w:rPr>
        <w:pPrChange w:id="2337" w:author=" " w:date="2021-02-21T18:12:00Z">
          <w:pPr/>
        </w:pPrChange>
      </w:pPr>
      <w:ins w:id="2338" w:author=" " w:date="2021-02-21T17:50:00Z">
        <w:r w:rsidRPr="11DACFD7">
          <w:rPr>
            <w:b/>
            <w:bCs/>
          </w:rPr>
          <w:t>Summary:</w:t>
        </w:r>
        <w:r>
          <w:rPr>
            <w:b/>
            <w:bCs/>
          </w:rPr>
          <w:t xml:space="preserve"> </w:t>
        </w:r>
      </w:ins>
      <w:ins w:id="2339" w:author=" " w:date="2021-02-21T18:12:00Z">
        <w:r w:rsidR="002D2A1C">
          <w:t xml:space="preserve">Identify report contents that are recognized from the user’s voice and dynamic intents using Dialogflow. </w:t>
        </w:r>
      </w:ins>
    </w:p>
    <w:p w14:paraId="17149348" w14:textId="4F09C4B6" w:rsidR="00D520A3" w:rsidRDefault="00D520A3" w:rsidP="00D520A3">
      <w:pPr>
        <w:rPr>
          <w:ins w:id="2340" w:author=" " w:date="2021-02-21T18:35:00Z"/>
          <w:b/>
          <w:bCs/>
        </w:rPr>
      </w:pPr>
      <w:ins w:id="2341" w:author=" " w:date="2021-02-21T17:50:00Z">
        <w:r w:rsidRPr="11DACFD7">
          <w:rPr>
            <w:b/>
            <w:bCs/>
          </w:rPr>
          <w:t>Preconditions:</w:t>
        </w:r>
        <w:r>
          <w:rPr>
            <w:b/>
            <w:bCs/>
          </w:rPr>
          <w:t xml:space="preserve"> </w:t>
        </w:r>
      </w:ins>
    </w:p>
    <w:p w14:paraId="00217114" w14:textId="77777777" w:rsidR="004A7588" w:rsidRPr="00403662" w:rsidRDefault="004A7588" w:rsidP="004A7588">
      <w:pPr>
        <w:pStyle w:val="BodyText"/>
        <w:numPr>
          <w:ilvl w:val="0"/>
          <w:numId w:val="33"/>
        </w:numPr>
        <w:spacing w:after="0" w:line="240" w:lineRule="auto"/>
        <w:rPr>
          <w:ins w:id="2342" w:author=" " w:date="2021-02-21T18:35:00Z"/>
        </w:rPr>
      </w:pPr>
      <w:ins w:id="2343" w:author=" " w:date="2021-02-21T18:35:00Z">
        <w:r>
          <w:t>Report exists with valid form fields and report identifier.</w:t>
        </w:r>
      </w:ins>
    </w:p>
    <w:p w14:paraId="0B62EB4E" w14:textId="77777777" w:rsidR="00D520A3" w:rsidRPr="00A949AF" w:rsidRDefault="00D520A3" w:rsidP="00D520A3">
      <w:pPr>
        <w:rPr>
          <w:ins w:id="2344" w:author=" " w:date="2021-02-21T17:50:00Z"/>
        </w:rPr>
      </w:pPr>
    </w:p>
    <w:p w14:paraId="6CE9C103" w14:textId="77777777" w:rsidR="00D520A3" w:rsidRPr="00403662" w:rsidRDefault="00D520A3" w:rsidP="00D520A3">
      <w:pPr>
        <w:rPr>
          <w:ins w:id="2345" w:author=" " w:date="2021-02-21T17:50:00Z"/>
          <w:b/>
          <w:bCs/>
        </w:rPr>
      </w:pPr>
      <w:ins w:id="2346" w:author=" " w:date="2021-02-21T17:50:00Z">
        <w:r w:rsidRPr="11DACFD7">
          <w:rPr>
            <w:b/>
            <w:bCs/>
          </w:rPr>
          <w:t>Triggers:</w:t>
        </w:r>
        <w:r>
          <w:rPr>
            <w:b/>
            <w:bCs/>
          </w:rPr>
          <w:t xml:space="preserve"> </w:t>
        </w:r>
      </w:ins>
    </w:p>
    <w:p w14:paraId="1548C125" w14:textId="77777777" w:rsidR="00796BBD" w:rsidRPr="00403662" w:rsidRDefault="00796BBD" w:rsidP="00796BBD">
      <w:pPr>
        <w:pStyle w:val="ListParagraph"/>
        <w:numPr>
          <w:ilvl w:val="0"/>
          <w:numId w:val="33"/>
        </w:numPr>
        <w:rPr>
          <w:ins w:id="2347" w:author=" " w:date="2021-02-21T18:36:00Z"/>
          <w:b/>
          <w:bCs/>
        </w:rPr>
      </w:pPr>
      <w:ins w:id="2348" w:author=" " w:date="2021-02-21T18:36:00Z">
        <w:r>
          <w:t>User voices intent to create report and confirms report fields.</w:t>
        </w:r>
      </w:ins>
    </w:p>
    <w:p w14:paraId="5E9E7A56" w14:textId="77777777" w:rsidR="00D520A3" w:rsidRPr="00A949AF" w:rsidRDefault="00D520A3" w:rsidP="00D520A3">
      <w:pPr>
        <w:rPr>
          <w:ins w:id="2349" w:author=" " w:date="2021-02-21T17:50:00Z"/>
        </w:rPr>
      </w:pPr>
    </w:p>
    <w:p w14:paraId="00C824F7" w14:textId="77777777" w:rsidR="00D520A3" w:rsidRDefault="00D520A3" w:rsidP="00D520A3">
      <w:pPr>
        <w:rPr>
          <w:ins w:id="2350" w:author=" " w:date="2021-02-21T17:50:00Z"/>
        </w:rPr>
      </w:pPr>
      <w:ins w:id="2351" w:author=" " w:date="2021-02-21T17:50:00Z">
        <w:r w:rsidRPr="11DACFD7">
          <w:rPr>
            <w:b/>
            <w:bCs/>
          </w:rPr>
          <w:t>Basic course of events (Scenario):</w:t>
        </w:r>
        <w:r>
          <w:rPr>
            <w:b/>
            <w:bCs/>
          </w:rPr>
          <w:t xml:space="preserve"> </w:t>
        </w:r>
      </w:ins>
    </w:p>
    <w:p w14:paraId="32BA59ED" w14:textId="77777777" w:rsidR="00796BBD" w:rsidRPr="00403662" w:rsidRDefault="00796BBD" w:rsidP="00796BBD">
      <w:pPr>
        <w:pStyle w:val="ListParagraph"/>
        <w:numPr>
          <w:ilvl w:val="0"/>
          <w:numId w:val="44"/>
        </w:numPr>
        <w:rPr>
          <w:ins w:id="2352" w:author=" " w:date="2021-02-21T18:37:00Z"/>
          <w:b/>
          <w:bCs/>
        </w:rPr>
      </w:pPr>
      <w:ins w:id="2353" w:author=" " w:date="2021-02-21T18:37:00Z">
        <w:r>
          <w:t>User voices intent to create report and confirms report fields.</w:t>
        </w:r>
      </w:ins>
    </w:p>
    <w:p w14:paraId="193EC48A" w14:textId="27C44B97" w:rsidR="00D520A3" w:rsidRDefault="00796BBD" w:rsidP="00796BBD">
      <w:pPr>
        <w:pStyle w:val="ListParagraph"/>
        <w:numPr>
          <w:ilvl w:val="0"/>
          <w:numId w:val="44"/>
        </w:numPr>
        <w:rPr>
          <w:ins w:id="2354" w:author=" " w:date="2021-02-21T18:37:00Z"/>
        </w:rPr>
      </w:pPr>
      <w:ins w:id="2355" w:author=" " w:date="2021-02-21T18:37:00Z">
        <w:r>
          <w:t>User voices report field content based on generated intents.</w:t>
        </w:r>
      </w:ins>
    </w:p>
    <w:p w14:paraId="002F1CA1" w14:textId="559C5184" w:rsidR="00796BBD" w:rsidRPr="00A949AF" w:rsidRDefault="00796BBD">
      <w:pPr>
        <w:pStyle w:val="ListParagraph"/>
        <w:numPr>
          <w:ilvl w:val="1"/>
          <w:numId w:val="44"/>
        </w:numPr>
        <w:ind w:left="1080"/>
        <w:rPr>
          <w:ins w:id="2356" w:author=" " w:date="2021-02-21T17:50:00Z"/>
        </w:rPr>
        <w:pPrChange w:id="2357" w:author=" " w:date="2021-02-21T18:39:00Z">
          <w:pPr/>
        </w:pPrChange>
      </w:pPr>
      <w:ins w:id="2358" w:author=" " w:date="2021-02-21T18:37:00Z">
        <w:r>
          <w:t>For example, the heart rate field would be filled in by the user saying “heart rate 60 bpm” where heart rate is the key</w:t>
        </w:r>
      </w:ins>
      <w:ins w:id="2359" w:author=" " w:date="2021-02-21T18:38:00Z">
        <w:r>
          <w:t xml:space="preserve"> and the content is 60 bpm.</w:t>
        </w:r>
      </w:ins>
    </w:p>
    <w:p w14:paraId="5BB97BD3" w14:textId="77777777" w:rsidR="00796BBD" w:rsidRDefault="00796BBD" w:rsidP="00D520A3">
      <w:pPr>
        <w:rPr>
          <w:ins w:id="2360" w:author=" " w:date="2021-02-21T18:39:00Z"/>
          <w:b/>
          <w:bCs/>
        </w:rPr>
      </w:pPr>
    </w:p>
    <w:p w14:paraId="533875B8" w14:textId="7A4D6084" w:rsidR="00D520A3" w:rsidRDefault="00D520A3" w:rsidP="00D520A3">
      <w:pPr>
        <w:rPr>
          <w:ins w:id="2361" w:author=" " w:date="2021-02-21T17:50:00Z"/>
        </w:rPr>
      </w:pPr>
      <w:ins w:id="2362" w:author=" " w:date="2021-02-21T17:50:00Z">
        <w:r w:rsidRPr="00A949AF">
          <w:rPr>
            <w:b/>
            <w:bCs/>
          </w:rPr>
          <w:t>Internal Precondition:</w:t>
        </w:r>
      </w:ins>
    </w:p>
    <w:tbl>
      <w:tblPr>
        <w:tblStyle w:val="TableGrid"/>
        <w:tblW w:w="0" w:type="auto"/>
        <w:tblLook w:val="06A0" w:firstRow="1" w:lastRow="0" w:firstColumn="1" w:lastColumn="0" w:noHBand="1" w:noVBand="1"/>
      </w:tblPr>
      <w:tblGrid>
        <w:gridCol w:w="3116"/>
        <w:gridCol w:w="3117"/>
        <w:gridCol w:w="3117"/>
      </w:tblGrid>
      <w:tr w:rsidR="004A7588" w14:paraId="7279BE66" w14:textId="77777777" w:rsidTr="00403662">
        <w:trPr>
          <w:ins w:id="2363" w:author=" " w:date="2021-02-21T18:34:00Z"/>
        </w:trPr>
        <w:tc>
          <w:tcPr>
            <w:tcW w:w="3116" w:type="dxa"/>
          </w:tcPr>
          <w:p w14:paraId="1F76B229" w14:textId="77777777" w:rsidR="004A7588" w:rsidRDefault="004A7588" w:rsidP="00403662">
            <w:pPr>
              <w:rPr>
                <w:ins w:id="2364" w:author=" " w:date="2021-02-21T18:34:00Z"/>
              </w:rPr>
            </w:pPr>
            <w:ins w:id="2365" w:author=" " w:date="2021-02-21T18:34:00Z">
              <w:r w:rsidRPr="30CB7F3E">
                <w:rPr>
                  <w:b/>
                  <w:bCs/>
                </w:rPr>
                <w:t>Input</w:t>
              </w:r>
            </w:ins>
          </w:p>
        </w:tc>
        <w:tc>
          <w:tcPr>
            <w:tcW w:w="3117" w:type="dxa"/>
          </w:tcPr>
          <w:p w14:paraId="279DA091" w14:textId="77777777" w:rsidR="004A7588" w:rsidRDefault="004A7588" w:rsidP="00403662">
            <w:pPr>
              <w:rPr>
                <w:ins w:id="2366" w:author=" " w:date="2021-02-21T18:34:00Z"/>
                <w:b/>
                <w:bCs/>
              </w:rPr>
            </w:pPr>
            <w:ins w:id="2367" w:author=" " w:date="2021-02-21T18:34:00Z">
              <w:r w:rsidRPr="11DACFD7">
                <w:rPr>
                  <w:b/>
                  <w:bCs/>
                </w:rPr>
                <w:t>System</w:t>
              </w:r>
            </w:ins>
          </w:p>
        </w:tc>
        <w:tc>
          <w:tcPr>
            <w:tcW w:w="3117" w:type="dxa"/>
          </w:tcPr>
          <w:p w14:paraId="6525B410" w14:textId="77777777" w:rsidR="004A7588" w:rsidRDefault="004A7588" w:rsidP="00403662">
            <w:pPr>
              <w:rPr>
                <w:ins w:id="2368" w:author=" " w:date="2021-02-21T18:34:00Z"/>
                <w:b/>
                <w:bCs/>
              </w:rPr>
            </w:pPr>
            <w:ins w:id="2369" w:author=" " w:date="2021-02-21T18:34:00Z">
              <w:r w:rsidRPr="11DACFD7">
                <w:rPr>
                  <w:b/>
                  <w:bCs/>
                </w:rPr>
                <w:t>Output</w:t>
              </w:r>
            </w:ins>
          </w:p>
        </w:tc>
      </w:tr>
      <w:tr w:rsidR="004A7588" w14:paraId="236DDBA9" w14:textId="77777777" w:rsidTr="00403662">
        <w:trPr>
          <w:ins w:id="2370" w:author=" " w:date="2021-02-21T18:34:00Z"/>
        </w:trPr>
        <w:tc>
          <w:tcPr>
            <w:tcW w:w="3116" w:type="dxa"/>
          </w:tcPr>
          <w:p w14:paraId="438A412C" w14:textId="77777777" w:rsidR="004A7588" w:rsidRDefault="004A7588" w:rsidP="00403662">
            <w:pPr>
              <w:rPr>
                <w:ins w:id="2371" w:author=" " w:date="2021-02-21T18:34:00Z"/>
              </w:rPr>
            </w:pPr>
            <w:ins w:id="2372" w:author=" " w:date="2021-02-21T18:34:00Z">
              <w:r>
                <w:t>User starts mobile application</w:t>
              </w:r>
            </w:ins>
          </w:p>
        </w:tc>
        <w:tc>
          <w:tcPr>
            <w:tcW w:w="3117" w:type="dxa"/>
          </w:tcPr>
          <w:p w14:paraId="29F3010A" w14:textId="77777777" w:rsidR="004A7588" w:rsidRDefault="004A7588" w:rsidP="00403662">
            <w:pPr>
              <w:rPr>
                <w:ins w:id="2373" w:author=" " w:date="2021-02-21T18:34:00Z"/>
              </w:rPr>
            </w:pPr>
            <w:ins w:id="2374" w:author=" " w:date="2021-02-21T18:34:00Z">
              <w:r>
                <w:t>Mobile application loads</w:t>
              </w:r>
            </w:ins>
          </w:p>
        </w:tc>
        <w:tc>
          <w:tcPr>
            <w:tcW w:w="3117" w:type="dxa"/>
          </w:tcPr>
          <w:p w14:paraId="6A7B9E1E" w14:textId="77777777" w:rsidR="004A7588" w:rsidRDefault="004A7588" w:rsidP="00403662">
            <w:pPr>
              <w:rPr>
                <w:ins w:id="2375" w:author=" " w:date="2021-02-21T18:34:00Z"/>
              </w:rPr>
            </w:pPr>
            <w:ins w:id="2376" w:author=" " w:date="2021-02-21T18:34:00Z">
              <w:r>
                <w:t>Mobile UI view displayed</w:t>
              </w:r>
            </w:ins>
          </w:p>
        </w:tc>
      </w:tr>
      <w:tr w:rsidR="004A7588" w14:paraId="214FCE95" w14:textId="77777777" w:rsidTr="00403662">
        <w:trPr>
          <w:ins w:id="2377" w:author=" " w:date="2021-02-21T18:34:00Z"/>
        </w:trPr>
        <w:tc>
          <w:tcPr>
            <w:tcW w:w="3116" w:type="dxa"/>
          </w:tcPr>
          <w:p w14:paraId="4890B869" w14:textId="77777777" w:rsidR="004A7588" w:rsidRDefault="004A7588" w:rsidP="00403662">
            <w:pPr>
              <w:rPr>
                <w:ins w:id="2378" w:author=" " w:date="2021-02-21T18:34:00Z"/>
              </w:rPr>
            </w:pPr>
            <w:ins w:id="2379" w:author=" " w:date="2021-02-21T18:34:00Z">
              <w:r>
                <w:t>User selects assistant page</w:t>
              </w:r>
            </w:ins>
          </w:p>
        </w:tc>
        <w:tc>
          <w:tcPr>
            <w:tcW w:w="3117" w:type="dxa"/>
          </w:tcPr>
          <w:p w14:paraId="72FF8210" w14:textId="77777777" w:rsidR="004A7588" w:rsidRDefault="004A7588" w:rsidP="00403662">
            <w:pPr>
              <w:rPr>
                <w:ins w:id="2380" w:author=" " w:date="2021-02-21T18:34:00Z"/>
              </w:rPr>
            </w:pPr>
            <w:ins w:id="2381" w:author=" " w:date="2021-02-21T18:34:00Z">
              <w:r>
                <w:t>Dialogflow assistant loads</w:t>
              </w:r>
            </w:ins>
          </w:p>
        </w:tc>
        <w:tc>
          <w:tcPr>
            <w:tcW w:w="3117" w:type="dxa"/>
          </w:tcPr>
          <w:p w14:paraId="4F2D8B8F" w14:textId="77777777" w:rsidR="004A7588" w:rsidRDefault="004A7588" w:rsidP="00403662">
            <w:pPr>
              <w:rPr>
                <w:ins w:id="2382" w:author=" " w:date="2021-02-21T18:34:00Z"/>
              </w:rPr>
            </w:pPr>
            <w:ins w:id="2383" w:author=" " w:date="2021-02-21T18:34:00Z">
              <w:r>
                <w:t>Dialogflow UI displayed with guided audio prompts.</w:t>
              </w:r>
            </w:ins>
          </w:p>
        </w:tc>
      </w:tr>
      <w:tr w:rsidR="004A7588" w14:paraId="4B085DFD" w14:textId="77777777" w:rsidTr="00403662">
        <w:trPr>
          <w:ins w:id="2384" w:author=" " w:date="2021-02-21T18:34:00Z"/>
        </w:trPr>
        <w:tc>
          <w:tcPr>
            <w:tcW w:w="3116" w:type="dxa"/>
          </w:tcPr>
          <w:p w14:paraId="0DB4F79C" w14:textId="77777777" w:rsidR="004A7588" w:rsidRDefault="004A7588" w:rsidP="00403662">
            <w:pPr>
              <w:rPr>
                <w:ins w:id="2385" w:author=" " w:date="2021-02-21T18:34:00Z"/>
              </w:rPr>
            </w:pPr>
            <w:ins w:id="2386" w:author=" " w:date="2021-02-21T18:34:00Z">
              <w:r>
                <w:t>User identifies report identifier for report creation.</w:t>
              </w:r>
            </w:ins>
          </w:p>
        </w:tc>
        <w:tc>
          <w:tcPr>
            <w:tcW w:w="3117" w:type="dxa"/>
          </w:tcPr>
          <w:p w14:paraId="728BC81A" w14:textId="77777777" w:rsidR="004A7588" w:rsidRDefault="004A7588" w:rsidP="00403662">
            <w:pPr>
              <w:rPr>
                <w:ins w:id="2387" w:author=" " w:date="2021-02-21T18:34:00Z"/>
              </w:rPr>
            </w:pPr>
            <w:ins w:id="2388" w:author=" " w:date="2021-02-21T18:34:00Z">
              <w:r>
                <w:t>Dialogflow intent mapping to response. Stores report identifier</w:t>
              </w:r>
            </w:ins>
          </w:p>
        </w:tc>
        <w:tc>
          <w:tcPr>
            <w:tcW w:w="3117" w:type="dxa"/>
          </w:tcPr>
          <w:p w14:paraId="778882A1" w14:textId="77777777" w:rsidR="004A7588" w:rsidRDefault="004A7588" w:rsidP="00403662">
            <w:pPr>
              <w:rPr>
                <w:ins w:id="2389" w:author=" " w:date="2021-02-21T18:34:00Z"/>
              </w:rPr>
            </w:pPr>
          </w:p>
        </w:tc>
      </w:tr>
      <w:tr w:rsidR="004A7588" w14:paraId="2C34E4B7" w14:textId="77777777" w:rsidTr="00403662">
        <w:trPr>
          <w:ins w:id="2390" w:author=" " w:date="2021-02-21T18:34:00Z"/>
        </w:trPr>
        <w:tc>
          <w:tcPr>
            <w:tcW w:w="3116" w:type="dxa"/>
          </w:tcPr>
          <w:p w14:paraId="1B0A845C" w14:textId="77777777" w:rsidR="004A7588" w:rsidRDefault="004A7588" w:rsidP="00403662">
            <w:pPr>
              <w:rPr>
                <w:ins w:id="2391" w:author=" " w:date="2021-02-21T18:34:00Z"/>
              </w:rPr>
            </w:pPr>
          </w:p>
        </w:tc>
        <w:tc>
          <w:tcPr>
            <w:tcW w:w="3117" w:type="dxa"/>
          </w:tcPr>
          <w:p w14:paraId="7D8481E7" w14:textId="07E4EDB3" w:rsidR="004A7588" w:rsidRDefault="004A7588" w:rsidP="00403662">
            <w:pPr>
              <w:rPr>
                <w:ins w:id="2392" w:author=" " w:date="2021-02-21T18:34:00Z"/>
              </w:rPr>
            </w:pPr>
            <w:ins w:id="2393" w:author=" " w:date="2021-02-21T18:34:00Z">
              <w:r>
                <w:t xml:space="preserve">Dialogflow </w:t>
              </w:r>
            </w:ins>
            <w:ins w:id="2394" w:author=" " w:date="2021-02-21T18:42:00Z">
              <w:r w:rsidR="000115CF">
                <w:t xml:space="preserve">webhook </w:t>
              </w:r>
            </w:ins>
            <w:ins w:id="2395" w:author=" " w:date="2021-02-21T18:34:00Z">
              <w:r>
                <w:t>queries database using report identifier. See Req 3.1.9 for further information.</w:t>
              </w:r>
            </w:ins>
          </w:p>
        </w:tc>
        <w:tc>
          <w:tcPr>
            <w:tcW w:w="3117" w:type="dxa"/>
          </w:tcPr>
          <w:p w14:paraId="5F787BDE" w14:textId="77777777" w:rsidR="004A7588" w:rsidRDefault="004A7588" w:rsidP="00403662">
            <w:pPr>
              <w:rPr>
                <w:ins w:id="2396" w:author=" " w:date="2021-02-21T18:34:00Z"/>
              </w:rPr>
            </w:pPr>
          </w:p>
        </w:tc>
      </w:tr>
      <w:tr w:rsidR="004A7588" w14:paraId="23022924" w14:textId="77777777" w:rsidTr="00403662">
        <w:trPr>
          <w:ins w:id="2397" w:author=" " w:date="2021-02-21T18:34:00Z"/>
        </w:trPr>
        <w:tc>
          <w:tcPr>
            <w:tcW w:w="3116" w:type="dxa"/>
          </w:tcPr>
          <w:p w14:paraId="04371DFF" w14:textId="77777777" w:rsidR="004A7588" w:rsidRDefault="004A7588" w:rsidP="00403662">
            <w:pPr>
              <w:rPr>
                <w:ins w:id="2398" w:author=" " w:date="2021-02-21T18:34:00Z"/>
              </w:rPr>
            </w:pPr>
          </w:p>
        </w:tc>
        <w:tc>
          <w:tcPr>
            <w:tcW w:w="3117" w:type="dxa"/>
          </w:tcPr>
          <w:p w14:paraId="51866720" w14:textId="77777777" w:rsidR="004A7588" w:rsidRDefault="004A7588" w:rsidP="00403662">
            <w:pPr>
              <w:rPr>
                <w:ins w:id="2399" w:author=" " w:date="2021-02-21T18:34:00Z"/>
              </w:rPr>
            </w:pPr>
          </w:p>
        </w:tc>
        <w:tc>
          <w:tcPr>
            <w:tcW w:w="3117" w:type="dxa"/>
          </w:tcPr>
          <w:p w14:paraId="2C2F05E7" w14:textId="77777777" w:rsidR="004A7588" w:rsidRDefault="004A7588" w:rsidP="00403662">
            <w:pPr>
              <w:rPr>
                <w:ins w:id="2400" w:author=" " w:date="2021-02-21T18:34:00Z"/>
              </w:rPr>
            </w:pPr>
            <w:ins w:id="2401" w:author=" " w:date="2021-02-21T18:34:00Z">
              <w:r>
                <w:t>Response returned confirming available report fields to fill.</w:t>
              </w:r>
            </w:ins>
          </w:p>
        </w:tc>
      </w:tr>
      <w:tr w:rsidR="004A7588" w14:paraId="5C94BD5D" w14:textId="77777777" w:rsidTr="00403662">
        <w:trPr>
          <w:ins w:id="2402" w:author=" " w:date="2021-02-21T18:34:00Z"/>
        </w:trPr>
        <w:tc>
          <w:tcPr>
            <w:tcW w:w="3116" w:type="dxa"/>
          </w:tcPr>
          <w:p w14:paraId="24F102BA" w14:textId="77777777" w:rsidR="004A7588" w:rsidRDefault="004A7588" w:rsidP="00403662">
            <w:pPr>
              <w:rPr>
                <w:ins w:id="2403" w:author=" " w:date="2021-02-21T18:34:00Z"/>
              </w:rPr>
            </w:pPr>
            <w:ins w:id="2404" w:author=" " w:date="2021-02-21T18:34:00Z">
              <w:r>
                <w:t>User confirms report fields as valid.</w:t>
              </w:r>
            </w:ins>
          </w:p>
        </w:tc>
        <w:tc>
          <w:tcPr>
            <w:tcW w:w="3117" w:type="dxa"/>
          </w:tcPr>
          <w:p w14:paraId="4D025955" w14:textId="77777777" w:rsidR="004A7588" w:rsidRDefault="004A7588" w:rsidP="00403662">
            <w:pPr>
              <w:rPr>
                <w:ins w:id="2405" w:author=" " w:date="2021-02-21T18:34:00Z"/>
              </w:rPr>
            </w:pPr>
            <w:ins w:id="2406" w:author=" " w:date="2021-02-21T18:34:00Z">
              <w:r>
                <w:t>System stores report fields into internal data structure.</w:t>
              </w:r>
            </w:ins>
          </w:p>
        </w:tc>
        <w:tc>
          <w:tcPr>
            <w:tcW w:w="3117" w:type="dxa"/>
          </w:tcPr>
          <w:p w14:paraId="6E2A01D2" w14:textId="77777777" w:rsidR="004A7588" w:rsidRDefault="004A7588" w:rsidP="00403662">
            <w:pPr>
              <w:rPr>
                <w:ins w:id="2407" w:author=" " w:date="2021-02-21T18:34:00Z"/>
              </w:rPr>
            </w:pPr>
          </w:p>
        </w:tc>
      </w:tr>
      <w:tr w:rsidR="004A7588" w14:paraId="0379B808" w14:textId="77777777" w:rsidTr="00403662">
        <w:trPr>
          <w:ins w:id="2408" w:author=" " w:date="2021-02-21T18:34:00Z"/>
        </w:trPr>
        <w:tc>
          <w:tcPr>
            <w:tcW w:w="3116" w:type="dxa"/>
          </w:tcPr>
          <w:p w14:paraId="51317E2A" w14:textId="77777777" w:rsidR="004A7588" w:rsidRDefault="004A7588" w:rsidP="00403662">
            <w:pPr>
              <w:rPr>
                <w:ins w:id="2409" w:author=" " w:date="2021-02-21T18:34:00Z"/>
              </w:rPr>
            </w:pPr>
          </w:p>
        </w:tc>
        <w:tc>
          <w:tcPr>
            <w:tcW w:w="3117" w:type="dxa"/>
          </w:tcPr>
          <w:p w14:paraId="72C1E1E1" w14:textId="77777777" w:rsidR="004A7588" w:rsidRDefault="004A7588" w:rsidP="00403662">
            <w:pPr>
              <w:rPr>
                <w:ins w:id="2410" w:author=" " w:date="2021-02-21T18:34:00Z"/>
              </w:rPr>
            </w:pPr>
            <w:ins w:id="2411" w:author=" " w:date="2021-02-21T18:34:00Z">
              <w:r>
                <w:t>System generates intents for report fields to identify the field name and any data after that.</w:t>
              </w:r>
            </w:ins>
          </w:p>
        </w:tc>
        <w:tc>
          <w:tcPr>
            <w:tcW w:w="3117" w:type="dxa"/>
          </w:tcPr>
          <w:p w14:paraId="13035FAA" w14:textId="77777777" w:rsidR="004A7588" w:rsidRDefault="004A7588" w:rsidP="00403662">
            <w:pPr>
              <w:rPr>
                <w:ins w:id="2412" w:author=" " w:date="2021-02-21T18:34:00Z"/>
              </w:rPr>
            </w:pPr>
          </w:p>
        </w:tc>
      </w:tr>
      <w:tr w:rsidR="004A7588" w14:paraId="636FB1ED" w14:textId="77777777" w:rsidTr="00403662">
        <w:trPr>
          <w:ins w:id="2413" w:author=" " w:date="2021-02-21T18:34:00Z"/>
        </w:trPr>
        <w:tc>
          <w:tcPr>
            <w:tcW w:w="3116" w:type="dxa"/>
          </w:tcPr>
          <w:p w14:paraId="6F95B204" w14:textId="77777777" w:rsidR="004A7588" w:rsidRDefault="004A7588" w:rsidP="00403662">
            <w:pPr>
              <w:rPr>
                <w:ins w:id="2414" w:author=" " w:date="2021-02-21T18:34:00Z"/>
              </w:rPr>
            </w:pPr>
          </w:p>
        </w:tc>
        <w:tc>
          <w:tcPr>
            <w:tcW w:w="3117" w:type="dxa"/>
          </w:tcPr>
          <w:p w14:paraId="5CDB3C9C" w14:textId="77777777" w:rsidR="004A7588" w:rsidRDefault="004A7588" w:rsidP="00403662">
            <w:pPr>
              <w:rPr>
                <w:ins w:id="2415" w:author=" " w:date="2021-02-21T18:34:00Z"/>
              </w:rPr>
            </w:pPr>
          </w:p>
        </w:tc>
        <w:tc>
          <w:tcPr>
            <w:tcW w:w="3117" w:type="dxa"/>
          </w:tcPr>
          <w:p w14:paraId="61B121EF" w14:textId="77777777" w:rsidR="004A7588" w:rsidRDefault="004A7588" w:rsidP="00403662">
            <w:pPr>
              <w:rPr>
                <w:ins w:id="2416" w:author=" " w:date="2021-02-21T18:34:00Z"/>
              </w:rPr>
            </w:pPr>
            <w:ins w:id="2417" w:author=" " w:date="2021-02-21T18:34:00Z">
              <w:r>
                <w:t>Response returned that system is ready for report data.</w:t>
              </w:r>
            </w:ins>
          </w:p>
        </w:tc>
      </w:tr>
      <w:tr w:rsidR="00D520A3" w14:paraId="5CF67AC2" w14:textId="77777777" w:rsidTr="00682152">
        <w:trPr>
          <w:ins w:id="2418" w:author=" " w:date="2021-02-21T17:50:00Z"/>
        </w:trPr>
        <w:tc>
          <w:tcPr>
            <w:tcW w:w="3116" w:type="dxa"/>
          </w:tcPr>
          <w:p w14:paraId="3808F5BD" w14:textId="3CC87D5F" w:rsidR="00D520A3" w:rsidRDefault="00796BBD" w:rsidP="00682152">
            <w:pPr>
              <w:rPr>
                <w:ins w:id="2419" w:author=" " w:date="2021-02-21T17:50:00Z"/>
              </w:rPr>
            </w:pPr>
            <w:ins w:id="2420" w:author=" " w:date="2021-02-21T18:38:00Z">
              <w:r>
                <w:t>User voices report field content</w:t>
              </w:r>
            </w:ins>
            <w:ins w:id="2421" w:author=" " w:date="2021-02-21T18:41:00Z">
              <w:r w:rsidR="000115CF">
                <w:t>.</w:t>
              </w:r>
            </w:ins>
          </w:p>
        </w:tc>
        <w:tc>
          <w:tcPr>
            <w:tcW w:w="3117" w:type="dxa"/>
          </w:tcPr>
          <w:p w14:paraId="4AC82661" w14:textId="33163794" w:rsidR="00D520A3" w:rsidRPr="00796BBD" w:rsidRDefault="000115CF" w:rsidP="00682152">
            <w:pPr>
              <w:rPr>
                <w:ins w:id="2422" w:author=" " w:date="2021-02-21T17:50:00Z"/>
                <w:rPrChange w:id="2423" w:author=" " w:date="2021-02-21T18:38:00Z">
                  <w:rPr>
                    <w:ins w:id="2424" w:author=" " w:date="2021-02-21T17:50:00Z"/>
                    <w:b/>
                    <w:bCs/>
                  </w:rPr>
                </w:rPrChange>
              </w:rPr>
            </w:pPr>
            <w:ins w:id="2425" w:author=" " w:date="2021-02-21T18:42:00Z">
              <w:r>
                <w:t xml:space="preserve">Dialogflow </w:t>
              </w:r>
            </w:ins>
            <w:ins w:id="2426" w:author=" " w:date="2021-02-21T18:38:00Z">
              <w:r w:rsidR="00796BBD">
                <w:t>processes report field content</w:t>
              </w:r>
            </w:ins>
            <w:ins w:id="2427" w:author=" " w:date="2021-02-21T18:40:00Z">
              <w:r w:rsidR="00796BBD">
                <w:t>.</w:t>
              </w:r>
            </w:ins>
          </w:p>
        </w:tc>
        <w:tc>
          <w:tcPr>
            <w:tcW w:w="3117" w:type="dxa"/>
          </w:tcPr>
          <w:p w14:paraId="7B754574" w14:textId="7182A94F" w:rsidR="00D520A3" w:rsidRPr="00796BBD" w:rsidRDefault="00796BBD" w:rsidP="00682152">
            <w:pPr>
              <w:rPr>
                <w:ins w:id="2428" w:author=" " w:date="2021-02-21T17:50:00Z"/>
                <w:rPrChange w:id="2429" w:author=" " w:date="2021-02-21T18:38:00Z">
                  <w:rPr>
                    <w:ins w:id="2430" w:author=" " w:date="2021-02-21T17:50:00Z"/>
                    <w:b/>
                    <w:bCs/>
                  </w:rPr>
                </w:rPrChange>
              </w:rPr>
            </w:pPr>
            <w:ins w:id="2431" w:author=" " w:date="2021-02-21T18:38:00Z">
              <w:r>
                <w:t xml:space="preserve">Response returned confirming </w:t>
              </w:r>
            </w:ins>
            <w:ins w:id="2432" w:author=" " w:date="2021-02-21T18:39:00Z">
              <w:r>
                <w:t>identified report field and content.</w:t>
              </w:r>
            </w:ins>
          </w:p>
        </w:tc>
      </w:tr>
      <w:tr w:rsidR="00796BBD" w14:paraId="79D0516E" w14:textId="77777777" w:rsidTr="00682152">
        <w:trPr>
          <w:ins w:id="2433" w:author=" " w:date="2021-02-21T18:40:00Z"/>
        </w:trPr>
        <w:tc>
          <w:tcPr>
            <w:tcW w:w="3116" w:type="dxa"/>
          </w:tcPr>
          <w:p w14:paraId="210211CE" w14:textId="0E4B1E5A" w:rsidR="00796BBD" w:rsidRDefault="00796BBD" w:rsidP="00682152">
            <w:pPr>
              <w:rPr>
                <w:ins w:id="2434" w:author=" " w:date="2021-02-21T18:40:00Z"/>
              </w:rPr>
            </w:pPr>
            <w:ins w:id="2435" w:author=" " w:date="2021-02-21T18:40:00Z">
              <w:r>
                <w:t>User confirms</w:t>
              </w:r>
              <w:r w:rsidR="000115CF">
                <w:t xml:space="preserve"> </w:t>
              </w:r>
            </w:ins>
            <w:ins w:id="2436" w:author=" " w:date="2021-02-21T18:41:00Z">
              <w:r w:rsidR="000115CF">
                <w:t>report field and content.</w:t>
              </w:r>
            </w:ins>
          </w:p>
        </w:tc>
        <w:tc>
          <w:tcPr>
            <w:tcW w:w="3117" w:type="dxa"/>
          </w:tcPr>
          <w:p w14:paraId="6771DA35" w14:textId="3719D6E4" w:rsidR="00796BBD" w:rsidRDefault="00796BBD" w:rsidP="00682152">
            <w:pPr>
              <w:rPr>
                <w:ins w:id="2437" w:author=" " w:date="2021-02-21T18:40:00Z"/>
              </w:rPr>
            </w:pPr>
            <w:ins w:id="2438" w:author=" " w:date="2021-02-21T18:40:00Z">
              <w:r>
                <w:t xml:space="preserve">System stores </w:t>
              </w:r>
              <w:r w:rsidR="000115CF">
                <w:t>field in database. See REQ 3.1.7</w:t>
              </w:r>
            </w:ins>
          </w:p>
        </w:tc>
        <w:tc>
          <w:tcPr>
            <w:tcW w:w="3117" w:type="dxa"/>
          </w:tcPr>
          <w:p w14:paraId="15CD234F" w14:textId="11212049" w:rsidR="00796BBD" w:rsidRDefault="00796BBD" w:rsidP="00682152">
            <w:pPr>
              <w:rPr>
                <w:ins w:id="2439" w:author=" " w:date="2021-02-21T18:40:00Z"/>
              </w:rPr>
            </w:pPr>
            <w:ins w:id="2440" w:author=" " w:date="2021-02-21T18:40:00Z">
              <w:r>
                <w:t>Response retu</w:t>
              </w:r>
              <w:r w:rsidR="000115CF">
                <w:t>rned for successful interaction.</w:t>
              </w:r>
            </w:ins>
          </w:p>
        </w:tc>
      </w:tr>
    </w:tbl>
    <w:p w14:paraId="49F83E82" w14:textId="057C9DE5" w:rsidR="00D520A3" w:rsidRDefault="00D520A3" w:rsidP="00D520A3">
      <w:pPr>
        <w:rPr>
          <w:ins w:id="2441" w:author=" " w:date="2021-02-21T18:39:00Z"/>
          <w:rFonts w:eastAsia="Arial"/>
        </w:rPr>
      </w:pPr>
    </w:p>
    <w:p w14:paraId="18C20A13" w14:textId="04475EB1" w:rsidR="00796BBD" w:rsidRPr="00796BBD" w:rsidRDefault="00796BBD">
      <w:pPr>
        <w:rPr>
          <w:ins w:id="2442" w:author=" " w:date="2021-02-21T17:47:00Z"/>
          <w:rFonts w:eastAsia="Arial"/>
          <w:rPrChange w:id="2443" w:author=" " w:date="2021-02-21T18:39:00Z">
            <w:rPr>
              <w:ins w:id="2444" w:author=" " w:date="2021-02-21T17:47:00Z"/>
            </w:rPr>
          </w:rPrChange>
        </w:rPr>
        <w:pPrChange w:id="2445" w:author=" " w:date="2021-02-21T17:50:00Z">
          <w:pPr>
            <w:pStyle w:val="Heading3"/>
          </w:pPr>
        </w:pPrChange>
      </w:pPr>
      <w:ins w:id="2446" w:author=" " w:date="2021-02-21T18:39:00Z">
        <w:r>
          <w:rPr>
            <w:rFonts w:eastAsia="Arial"/>
            <w:b/>
            <w:bCs/>
          </w:rPr>
          <w:t xml:space="preserve">Alternate Path: </w:t>
        </w:r>
      </w:ins>
      <w:ins w:id="2447" w:author=" " w:date="2021-02-21T18:40:00Z">
        <w:r>
          <w:rPr>
            <w:rFonts w:eastAsia="Arial"/>
          </w:rPr>
          <w:t xml:space="preserve">User does not confirm </w:t>
        </w:r>
      </w:ins>
      <w:ins w:id="2448" w:author=" " w:date="2021-02-21T18:43:00Z">
        <w:r w:rsidR="000115CF">
          <w:rPr>
            <w:rFonts w:eastAsia="Arial"/>
          </w:rPr>
          <w:t>extracted fields.</w:t>
        </w:r>
      </w:ins>
    </w:p>
    <w:tbl>
      <w:tblPr>
        <w:tblStyle w:val="TableGrid"/>
        <w:tblW w:w="0" w:type="auto"/>
        <w:tblLook w:val="06A0" w:firstRow="1" w:lastRow="0" w:firstColumn="1" w:lastColumn="0" w:noHBand="1" w:noVBand="1"/>
      </w:tblPr>
      <w:tblGrid>
        <w:gridCol w:w="3116"/>
        <w:gridCol w:w="3117"/>
        <w:gridCol w:w="3117"/>
      </w:tblGrid>
      <w:tr w:rsidR="00796BBD" w14:paraId="6F774974" w14:textId="77777777" w:rsidTr="00403662">
        <w:trPr>
          <w:ins w:id="2449" w:author=" " w:date="2021-02-21T18:39:00Z"/>
        </w:trPr>
        <w:tc>
          <w:tcPr>
            <w:tcW w:w="3116" w:type="dxa"/>
          </w:tcPr>
          <w:p w14:paraId="684BC52A" w14:textId="77777777" w:rsidR="00796BBD" w:rsidRDefault="00796BBD" w:rsidP="00403662">
            <w:pPr>
              <w:rPr>
                <w:ins w:id="2450" w:author=" " w:date="2021-02-21T18:39:00Z"/>
              </w:rPr>
            </w:pPr>
            <w:ins w:id="2451" w:author=" " w:date="2021-02-21T18:39:00Z">
              <w:r w:rsidRPr="30CB7F3E">
                <w:rPr>
                  <w:b/>
                  <w:bCs/>
                </w:rPr>
                <w:t>Input</w:t>
              </w:r>
            </w:ins>
          </w:p>
        </w:tc>
        <w:tc>
          <w:tcPr>
            <w:tcW w:w="3117" w:type="dxa"/>
          </w:tcPr>
          <w:p w14:paraId="3DD7B8DF" w14:textId="77777777" w:rsidR="00796BBD" w:rsidRDefault="00796BBD" w:rsidP="00403662">
            <w:pPr>
              <w:rPr>
                <w:ins w:id="2452" w:author=" " w:date="2021-02-21T18:39:00Z"/>
                <w:b/>
                <w:bCs/>
              </w:rPr>
            </w:pPr>
            <w:ins w:id="2453" w:author=" " w:date="2021-02-21T18:39:00Z">
              <w:r w:rsidRPr="11DACFD7">
                <w:rPr>
                  <w:b/>
                  <w:bCs/>
                </w:rPr>
                <w:t>System</w:t>
              </w:r>
            </w:ins>
          </w:p>
        </w:tc>
        <w:tc>
          <w:tcPr>
            <w:tcW w:w="3117" w:type="dxa"/>
          </w:tcPr>
          <w:p w14:paraId="17DC09F9" w14:textId="77777777" w:rsidR="00796BBD" w:rsidRDefault="00796BBD" w:rsidP="00403662">
            <w:pPr>
              <w:rPr>
                <w:ins w:id="2454" w:author=" " w:date="2021-02-21T18:39:00Z"/>
                <w:b/>
                <w:bCs/>
              </w:rPr>
            </w:pPr>
            <w:ins w:id="2455" w:author=" " w:date="2021-02-21T18:39:00Z">
              <w:r w:rsidRPr="11DACFD7">
                <w:rPr>
                  <w:b/>
                  <w:bCs/>
                </w:rPr>
                <w:t>Output</w:t>
              </w:r>
            </w:ins>
          </w:p>
        </w:tc>
      </w:tr>
      <w:tr w:rsidR="00796BBD" w14:paraId="391B504B" w14:textId="77777777" w:rsidTr="00403662">
        <w:trPr>
          <w:ins w:id="2456" w:author=" " w:date="2021-02-21T18:39:00Z"/>
        </w:trPr>
        <w:tc>
          <w:tcPr>
            <w:tcW w:w="3116" w:type="dxa"/>
          </w:tcPr>
          <w:p w14:paraId="4E49E997" w14:textId="77777777" w:rsidR="00796BBD" w:rsidRDefault="00796BBD" w:rsidP="00403662">
            <w:pPr>
              <w:rPr>
                <w:ins w:id="2457" w:author=" " w:date="2021-02-21T18:39:00Z"/>
              </w:rPr>
            </w:pPr>
            <w:ins w:id="2458" w:author=" " w:date="2021-02-21T18:39:00Z">
              <w:r>
                <w:t>User starts mobile application</w:t>
              </w:r>
            </w:ins>
          </w:p>
        </w:tc>
        <w:tc>
          <w:tcPr>
            <w:tcW w:w="3117" w:type="dxa"/>
          </w:tcPr>
          <w:p w14:paraId="049328D7" w14:textId="77777777" w:rsidR="00796BBD" w:rsidRDefault="00796BBD" w:rsidP="00403662">
            <w:pPr>
              <w:rPr>
                <w:ins w:id="2459" w:author=" " w:date="2021-02-21T18:39:00Z"/>
              </w:rPr>
            </w:pPr>
            <w:ins w:id="2460" w:author=" " w:date="2021-02-21T18:39:00Z">
              <w:r>
                <w:t>Mobile application loads</w:t>
              </w:r>
            </w:ins>
          </w:p>
        </w:tc>
        <w:tc>
          <w:tcPr>
            <w:tcW w:w="3117" w:type="dxa"/>
          </w:tcPr>
          <w:p w14:paraId="1C927190" w14:textId="77777777" w:rsidR="00796BBD" w:rsidRDefault="00796BBD" w:rsidP="00403662">
            <w:pPr>
              <w:rPr>
                <w:ins w:id="2461" w:author=" " w:date="2021-02-21T18:39:00Z"/>
              </w:rPr>
            </w:pPr>
            <w:ins w:id="2462" w:author=" " w:date="2021-02-21T18:39:00Z">
              <w:r>
                <w:t>Mobile UI view displayed</w:t>
              </w:r>
            </w:ins>
          </w:p>
        </w:tc>
      </w:tr>
      <w:tr w:rsidR="00796BBD" w14:paraId="1F4F5379" w14:textId="77777777" w:rsidTr="00403662">
        <w:trPr>
          <w:ins w:id="2463" w:author=" " w:date="2021-02-21T18:39:00Z"/>
        </w:trPr>
        <w:tc>
          <w:tcPr>
            <w:tcW w:w="3116" w:type="dxa"/>
          </w:tcPr>
          <w:p w14:paraId="67E422D0" w14:textId="77777777" w:rsidR="00796BBD" w:rsidRDefault="00796BBD" w:rsidP="00403662">
            <w:pPr>
              <w:rPr>
                <w:ins w:id="2464" w:author=" " w:date="2021-02-21T18:39:00Z"/>
              </w:rPr>
            </w:pPr>
            <w:ins w:id="2465" w:author=" " w:date="2021-02-21T18:39:00Z">
              <w:r>
                <w:t>User selects assistant page</w:t>
              </w:r>
            </w:ins>
          </w:p>
        </w:tc>
        <w:tc>
          <w:tcPr>
            <w:tcW w:w="3117" w:type="dxa"/>
          </w:tcPr>
          <w:p w14:paraId="36187009" w14:textId="77777777" w:rsidR="00796BBD" w:rsidRDefault="00796BBD" w:rsidP="00403662">
            <w:pPr>
              <w:rPr>
                <w:ins w:id="2466" w:author=" " w:date="2021-02-21T18:39:00Z"/>
              </w:rPr>
            </w:pPr>
            <w:ins w:id="2467" w:author=" " w:date="2021-02-21T18:39:00Z">
              <w:r>
                <w:t>Dialogflow assistant loads</w:t>
              </w:r>
            </w:ins>
          </w:p>
        </w:tc>
        <w:tc>
          <w:tcPr>
            <w:tcW w:w="3117" w:type="dxa"/>
          </w:tcPr>
          <w:p w14:paraId="628EE761" w14:textId="77777777" w:rsidR="00796BBD" w:rsidRDefault="00796BBD" w:rsidP="00403662">
            <w:pPr>
              <w:rPr>
                <w:ins w:id="2468" w:author=" " w:date="2021-02-21T18:39:00Z"/>
              </w:rPr>
            </w:pPr>
            <w:ins w:id="2469" w:author=" " w:date="2021-02-21T18:39:00Z">
              <w:r>
                <w:t>Dialogflow UI displayed with guided audio prompts.</w:t>
              </w:r>
            </w:ins>
          </w:p>
        </w:tc>
      </w:tr>
      <w:tr w:rsidR="00796BBD" w14:paraId="2239AB99" w14:textId="77777777" w:rsidTr="00403662">
        <w:trPr>
          <w:ins w:id="2470" w:author=" " w:date="2021-02-21T18:39:00Z"/>
        </w:trPr>
        <w:tc>
          <w:tcPr>
            <w:tcW w:w="3116" w:type="dxa"/>
          </w:tcPr>
          <w:p w14:paraId="41421DA0" w14:textId="77777777" w:rsidR="00796BBD" w:rsidRDefault="00796BBD" w:rsidP="00403662">
            <w:pPr>
              <w:rPr>
                <w:ins w:id="2471" w:author=" " w:date="2021-02-21T18:39:00Z"/>
              </w:rPr>
            </w:pPr>
            <w:ins w:id="2472" w:author=" " w:date="2021-02-21T18:39:00Z">
              <w:r>
                <w:t>User identifies report identifier for report creation.</w:t>
              </w:r>
            </w:ins>
          </w:p>
        </w:tc>
        <w:tc>
          <w:tcPr>
            <w:tcW w:w="3117" w:type="dxa"/>
          </w:tcPr>
          <w:p w14:paraId="207766B5" w14:textId="77777777" w:rsidR="00796BBD" w:rsidRDefault="00796BBD" w:rsidP="00403662">
            <w:pPr>
              <w:rPr>
                <w:ins w:id="2473" w:author=" " w:date="2021-02-21T18:39:00Z"/>
              </w:rPr>
            </w:pPr>
            <w:ins w:id="2474" w:author=" " w:date="2021-02-21T18:39:00Z">
              <w:r>
                <w:t>Dialogflow intent mapping to response. Stores report identifier</w:t>
              </w:r>
            </w:ins>
          </w:p>
        </w:tc>
        <w:tc>
          <w:tcPr>
            <w:tcW w:w="3117" w:type="dxa"/>
          </w:tcPr>
          <w:p w14:paraId="1FABF098" w14:textId="77777777" w:rsidR="00796BBD" w:rsidRDefault="00796BBD" w:rsidP="00403662">
            <w:pPr>
              <w:rPr>
                <w:ins w:id="2475" w:author=" " w:date="2021-02-21T18:39:00Z"/>
              </w:rPr>
            </w:pPr>
          </w:p>
        </w:tc>
      </w:tr>
      <w:tr w:rsidR="00796BBD" w14:paraId="73E06071" w14:textId="77777777" w:rsidTr="00403662">
        <w:trPr>
          <w:ins w:id="2476" w:author=" " w:date="2021-02-21T18:39:00Z"/>
        </w:trPr>
        <w:tc>
          <w:tcPr>
            <w:tcW w:w="3116" w:type="dxa"/>
          </w:tcPr>
          <w:p w14:paraId="1978BEC9" w14:textId="77777777" w:rsidR="00796BBD" w:rsidRDefault="00796BBD" w:rsidP="00403662">
            <w:pPr>
              <w:rPr>
                <w:ins w:id="2477" w:author=" " w:date="2021-02-21T18:39:00Z"/>
              </w:rPr>
            </w:pPr>
          </w:p>
        </w:tc>
        <w:tc>
          <w:tcPr>
            <w:tcW w:w="3117" w:type="dxa"/>
          </w:tcPr>
          <w:p w14:paraId="483BF352" w14:textId="344C560D" w:rsidR="00796BBD" w:rsidRDefault="00796BBD" w:rsidP="00403662">
            <w:pPr>
              <w:rPr>
                <w:ins w:id="2478" w:author=" " w:date="2021-02-21T18:39:00Z"/>
              </w:rPr>
            </w:pPr>
            <w:ins w:id="2479" w:author=" " w:date="2021-02-21T18:39:00Z">
              <w:r>
                <w:t>Dialogflow</w:t>
              </w:r>
            </w:ins>
            <w:ins w:id="2480" w:author=" " w:date="2021-02-21T18:42:00Z">
              <w:r w:rsidR="000115CF">
                <w:t xml:space="preserve"> webhook</w:t>
              </w:r>
            </w:ins>
            <w:ins w:id="2481" w:author=" " w:date="2021-02-21T18:39:00Z">
              <w:r>
                <w:t xml:space="preserve"> queries database using report identifier. See Req 3.1.9 for further information.</w:t>
              </w:r>
            </w:ins>
          </w:p>
        </w:tc>
        <w:tc>
          <w:tcPr>
            <w:tcW w:w="3117" w:type="dxa"/>
          </w:tcPr>
          <w:p w14:paraId="3EF26383" w14:textId="77777777" w:rsidR="00796BBD" w:rsidRDefault="00796BBD" w:rsidP="00403662">
            <w:pPr>
              <w:rPr>
                <w:ins w:id="2482" w:author=" " w:date="2021-02-21T18:39:00Z"/>
              </w:rPr>
            </w:pPr>
          </w:p>
        </w:tc>
      </w:tr>
      <w:tr w:rsidR="00796BBD" w14:paraId="031EFEBB" w14:textId="77777777" w:rsidTr="00403662">
        <w:trPr>
          <w:ins w:id="2483" w:author=" " w:date="2021-02-21T18:39:00Z"/>
        </w:trPr>
        <w:tc>
          <w:tcPr>
            <w:tcW w:w="3116" w:type="dxa"/>
          </w:tcPr>
          <w:p w14:paraId="01E0D6AD" w14:textId="77777777" w:rsidR="00796BBD" w:rsidRDefault="00796BBD" w:rsidP="00403662">
            <w:pPr>
              <w:rPr>
                <w:ins w:id="2484" w:author=" " w:date="2021-02-21T18:39:00Z"/>
              </w:rPr>
            </w:pPr>
          </w:p>
        </w:tc>
        <w:tc>
          <w:tcPr>
            <w:tcW w:w="3117" w:type="dxa"/>
          </w:tcPr>
          <w:p w14:paraId="299855A2" w14:textId="77777777" w:rsidR="00796BBD" w:rsidRDefault="00796BBD" w:rsidP="00403662">
            <w:pPr>
              <w:rPr>
                <w:ins w:id="2485" w:author=" " w:date="2021-02-21T18:39:00Z"/>
              </w:rPr>
            </w:pPr>
          </w:p>
        </w:tc>
        <w:tc>
          <w:tcPr>
            <w:tcW w:w="3117" w:type="dxa"/>
          </w:tcPr>
          <w:p w14:paraId="5419F6D4" w14:textId="77777777" w:rsidR="00796BBD" w:rsidRDefault="00796BBD" w:rsidP="00403662">
            <w:pPr>
              <w:rPr>
                <w:ins w:id="2486" w:author=" " w:date="2021-02-21T18:39:00Z"/>
              </w:rPr>
            </w:pPr>
            <w:ins w:id="2487" w:author=" " w:date="2021-02-21T18:39:00Z">
              <w:r>
                <w:t>Response returned confirming available report fields to fill.</w:t>
              </w:r>
            </w:ins>
          </w:p>
        </w:tc>
      </w:tr>
      <w:tr w:rsidR="00796BBD" w14:paraId="5E645B03" w14:textId="77777777" w:rsidTr="00403662">
        <w:trPr>
          <w:ins w:id="2488" w:author=" " w:date="2021-02-21T18:39:00Z"/>
        </w:trPr>
        <w:tc>
          <w:tcPr>
            <w:tcW w:w="3116" w:type="dxa"/>
          </w:tcPr>
          <w:p w14:paraId="571F0BFF" w14:textId="77777777" w:rsidR="00796BBD" w:rsidRDefault="00796BBD" w:rsidP="00403662">
            <w:pPr>
              <w:rPr>
                <w:ins w:id="2489" w:author=" " w:date="2021-02-21T18:39:00Z"/>
              </w:rPr>
            </w:pPr>
            <w:ins w:id="2490" w:author=" " w:date="2021-02-21T18:39:00Z">
              <w:r>
                <w:lastRenderedPageBreak/>
                <w:t>User confirms report fields as valid.</w:t>
              </w:r>
            </w:ins>
          </w:p>
        </w:tc>
        <w:tc>
          <w:tcPr>
            <w:tcW w:w="3117" w:type="dxa"/>
          </w:tcPr>
          <w:p w14:paraId="5D1C1B17" w14:textId="77777777" w:rsidR="00796BBD" w:rsidRDefault="00796BBD" w:rsidP="00403662">
            <w:pPr>
              <w:rPr>
                <w:ins w:id="2491" w:author=" " w:date="2021-02-21T18:39:00Z"/>
              </w:rPr>
            </w:pPr>
            <w:ins w:id="2492" w:author=" " w:date="2021-02-21T18:39:00Z">
              <w:r>
                <w:t>System stores report fields into internal data structure.</w:t>
              </w:r>
            </w:ins>
          </w:p>
        </w:tc>
        <w:tc>
          <w:tcPr>
            <w:tcW w:w="3117" w:type="dxa"/>
          </w:tcPr>
          <w:p w14:paraId="1A482FF4" w14:textId="77777777" w:rsidR="00796BBD" w:rsidRDefault="00796BBD" w:rsidP="00403662">
            <w:pPr>
              <w:rPr>
                <w:ins w:id="2493" w:author=" " w:date="2021-02-21T18:39:00Z"/>
              </w:rPr>
            </w:pPr>
          </w:p>
        </w:tc>
      </w:tr>
      <w:tr w:rsidR="00796BBD" w14:paraId="2AB83F62" w14:textId="77777777" w:rsidTr="00403662">
        <w:trPr>
          <w:ins w:id="2494" w:author=" " w:date="2021-02-21T18:39:00Z"/>
        </w:trPr>
        <w:tc>
          <w:tcPr>
            <w:tcW w:w="3116" w:type="dxa"/>
          </w:tcPr>
          <w:p w14:paraId="4B0464D8" w14:textId="77777777" w:rsidR="00796BBD" w:rsidRDefault="00796BBD" w:rsidP="00403662">
            <w:pPr>
              <w:rPr>
                <w:ins w:id="2495" w:author=" " w:date="2021-02-21T18:39:00Z"/>
              </w:rPr>
            </w:pPr>
          </w:p>
        </w:tc>
        <w:tc>
          <w:tcPr>
            <w:tcW w:w="3117" w:type="dxa"/>
          </w:tcPr>
          <w:p w14:paraId="029D9BBF" w14:textId="77777777" w:rsidR="00796BBD" w:rsidRDefault="00796BBD" w:rsidP="00403662">
            <w:pPr>
              <w:rPr>
                <w:ins w:id="2496" w:author=" " w:date="2021-02-21T18:39:00Z"/>
              </w:rPr>
            </w:pPr>
            <w:ins w:id="2497" w:author=" " w:date="2021-02-21T18:39:00Z">
              <w:r>
                <w:t>System generates intents for report fields to identify the field name and any data after that.</w:t>
              </w:r>
            </w:ins>
          </w:p>
        </w:tc>
        <w:tc>
          <w:tcPr>
            <w:tcW w:w="3117" w:type="dxa"/>
          </w:tcPr>
          <w:p w14:paraId="736CA9BA" w14:textId="77777777" w:rsidR="00796BBD" w:rsidRDefault="00796BBD" w:rsidP="00403662">
            <w:pPr>
              <w:rPr>
                <w:ins w:id="2498" w:author=" " w:date="2021-02-21T18:39:00Z"/>
              </w:rPr>
            </w:pPr>
          </w:p>
        </w:tc>
      </w:tr>
      <w:tr w:rsidR="00796BBD" w14:paraId="4777BA07" w14:textId="77777777" w:rsidTr="00403662">
        <w:trPr>
          <w:ins w:id="2499" w:author=" " w:date="2021-02-21T18:39:00Z"/>
        </w:trPr>
        <w:tc>
          <w:tcPr>
            <w:tcW w:w="3116" w:type="dxa"/>
          </w:tcPr>
          <w:p w14:paraId="796451EA" w14:textId="77777777" w:rsidR="00796BBD" w:rsidRDefault="00796BBD" w:rsidP="00403662">
            <w:pPr>
              <w:rPr>
                <w:ins w:id="2500" w:author=" " w:date="2021-02-21T18:39:00Z"/>
              </w:rPr>
            </w:pPr>
          </w:p>
        </w:tc>
        <w:tc>
          <w:tcPr>
            <w:tcW w:w="3117" w:type="dxa"/>
          </w:tcPr>
          <w:p w14:paraId="18A76A82" w14:textId="77777777" w:rsidR="00796BBD" w:rsidRDefault="00796BBD" w:rsidP="00403662">
            <w:pPr>
              <w:rPr>
                <w:ins w:id="2501" w:author=" " w:date="2021-02-21T18:39:00Z"/>
              </w:rPr>
            </w:pPr>
          </w:p>
        </w:tc>
        <w:tc>
          <w:tcPr>
            <w:tcW w:w="3117" w:type="dxa"/>
          </w:tcPr>
          <w:p w14:paraId="69ADB14D" w14:textId="77777777" w:rsidR="00796BBD" w:rsidRDefault="00796BBD" w:rsidP="00403662">
            <w:pPr>
              <w:rPr>
                <w:ins w:id="2502" w:author=" " w:date="2021-02-21T18:39:00Z"/>
              </w:rPr>
            </w:pPr>
            <w:ins w:id="2503" w:author=" " w:date="2021-02-21T18:39:00Z">
              <w:r>
                <w:t>Response returned that system is ready for report data.</w:t>
              </w:r>
            </w:ins>
          </w:p>
        </w:tc>
      </w:tr>
      <w:tr w:rsidR="000115CF" w14:paraId="5276D2E5" w14:textId="77777777" w:rsidTr="00403662">
        <w:trPr>
          <w:ins w:id="2504" w:author=" " w:date="2021-02-21T18:39:00Z"/>
        </w:trPr>
        <w:tc>
          <w:tcPr>
            <w:tcW w:w="3116" w:type="dxa"/>
          </w:tcPr>
          <w:p w14:paraId="57287D53" w14:textId="77777777" w:rsidR="000115CF" w:rsidRDefault="000115CF" w:rsidP="000115CF">
            <w:pPr>
              <w:rPr>
                <w:ins w:id="2505" w:author=" " w:date="2021-02-21T18:39:00Z"/>
              </w:rPr>
            </w:pPr>
            <w:ins w:id="2506" w:author=" " w:date="2021-02-21T18:39:00Z">
              <w:r>
                <w:t>User voices report field content</w:t>
              </w:r>
            </w:ins>
          </w:p>
        </w:tc>
        <w:tc>
          <w:tcPr>
            <w:tcW w:w="3117" w:type="dxa"/>
          </w:tcPr>
          <w:p w14:paraId="475CD0BD" w14:textId="4F844350" w:rsidR="000115CF" w:rsidRPr="00403662" w:rsidRDefault="000115CF" w:rsidP="000115CF">
            <w:pPr>
              <w:rPr>
                <w:ins w:id="2507" w:author=" " w:date="2021-02-21T18:39:00Z"/>
              </w:rPr>
            </w:pPr>
            <w:ins w:id="2508" w:author="Kim, Eugene" w:date="2021-02-21T18:41:00Z">
              <w:del w:id="2509" w:author=" " w:date="2021-02-21T18:41:00Z">
                <w:r w:rsidDel="000115CF">
                  <w:delText>System</w:delText>
                </w:r>
              </w:del>
            </w:ins>
            <w:ins w:id="2510" w:author=" " w:date="2021-02-21T18:41:00Z">
              <w:r>
                <w:t>Dialogflow</w:t>
              </w:r>
            </w:ins>
            <w:ins w:id="2511" w:author="Kim, Eugene" w:date="2021-02-21T18:41:00Z">
              <w:r>
                <w:t xml:space="preserve"> </w:t>
              </w:r>
            </w:ins>
            <w:ins w:id="2512" w:author=" " w:date="2021-02-21T18:41:00Z">
              <w:r>
                <w:t xml:space="preserve">extracts </w:t>
              </w:r>
            </w:ins>
            <w:ins w:id="2513" w:author="Kim, Eugene" w:date="2021-02-21T18:41:00Z">
              <w:del w:id="2514" w:author=" " w:date="2021-02-21T18:41:00Z">
                <w:r w:rsidDel="000115CF">
                  <w:delText xml:space="preserve">processes </w:delText>
                </w:r>
              </w:del>
              <w:r>
                <w:t>report field content.</w:t>
              </w:r>
            </w:ins>
            <w:ins w:id="2515" w:author=" " w:date="2021-02-21T18:39:00Z">
              <w:del w:id="2516" w:author="Kim, Eugene" w:date="2021-02-21T18:41:00Z">
                <w:r w:rsidDel="00B46DBD">
                  <w:delText xml:space="preserve">System </w:delText>
                </w:r>
              </w:del>
            </w:ins>
            <w:ins w:id="2517" w:author=" " w:date="2021-02-21T18:40:00Z">
              <w:del w:id="2518" w:author="Kim, Eugene" w:date="2021-02-21T18:41:00Z">
                <w:r w:rsidDel="00B46DBD">
                  <w:delText>unable to process voice</w:delText>
                </w:r>
              </w:del>
            </w:ins>
          </w:p>
        </w:tc>
        <w:tc>
          <w:tcPr>
            <w:tcW w:w="3117" w:type="dxa"/>
          </w:tcPr>
          <w:p w14:paraId="4EC0B89A" w14:textId="77777777" w:rsidR="000115CF" w:rsidRPr="00403662" w:rsidRDefault="000115CF" w:rsidP="000115CF">
            <w:pPr>
              <w:rPr>
                <w:ins w:id="2519" w:author=" " w:date="2021-02-21T18:39:00Z"/>
              </w:rPr>
            </w:pPr>
            <w:ins w:id="2520" w:author=" " w:date="2021-02-21T18:39:00Z">
              <w:r>
                <w:t>Response returned confirming identified report field and content.</w:t>
              </w:r>
            </w:ins>
          </w:p>
        </w:tc>
      </w:tr>
      <w:tr w:rsidR="000115CF" w14:paraId="52868F5C" w14:textId="77777777" w:rsidTr="00403662">
        <w:trPr>
          <w:ins w:id="2521" w:author=" " w:date="2021-02-21T18:41:00Z"/>
        </w:trPr>
        <w:tc>
          <w:tcPr>
            <w:tcW w:w="3116" w:type="dxa"/>
          </w:tcPr>
          <w:p w14:paraId="6B6E9CDA" w14:textId="585795B9" w:rsidR="000115CF" w:rsidRDefault="000115CF" w:rsidP="00403662">
            <w:pPr>
              <w:rPr>
                <w:ins w:id="2522" w:author=" " w:date="2021-02-21T18:41:00Z"/>
              </w:rPr>
            </w:pPr>
            <w:ins w:id="2523" w:author=" " w:date="2021-02-21T18:41:00Z">
              <w:r>
                <w:t>User does not confirm report field and content.</w:t>
              </w:r>
            </w:ins>
          </w:p>
        </w:tc>
        <w:tc>
          <w:tcPr>
            <w:tcW w:w="3117" w:type="dxa"/>
          </w:tcPr>
          <w:p w14:paraId="0D84565A" w14:textId="7F28B58C" w:rsidR="000115CF" w:rsidRDefault="000115CF" w:rsidP="00403662">
            <w:pPr>
              <w:rPr>
                <w:ins w:id="2524" w:author=" " w:date="2021-02-21T18:41:00Z"/>
              </w:rPr>
            </w:pPr>
          </w:p>
        </w:tc>
        <w:tc>
          <w:tcPr>
            <w:tcW w:w="3117" w:type="dxa"/>
          </w:tcPr>
          <w:p w14:paraId="28F1779D" w14:textId="426EB0C3" w:rsidR="000115CF" w:rsidRDefault="000115CF" w:rsidP="00403662">
            <w:pPr>
              <w:rPr>
                <w:ins w:id="2525" w:author=" " w:date="2021-02-21T18:41:00Z"/>
              </w:rPr>
            </w:pPr>
            <w:ins w:id="2526" w:author=" " w:date="2021-02-21T18:42:00Z">
              <w:r>
                <w:t>Fallback response returned prompting user to try again.</w:t>
              </w:r>
            </w:ins>
          </w:p>
        </w:tc>
      </w:tr>
    </w:tbl>
    <w:p w14:paraId="7A20FD85" w14:textId="77777777" w:rsidR="000115CF" w:rsidRDefault="000115CF">
      <w:pPr>
        <w:widowControl/>
        <w:spacing w:line="240" w:lineRule="auto"/>
        <w:rPr>
          <w:ins w:id="2527" w:author=" " w:date="2021-02-21T18:43:00Z"/>
        </w:rPr>
      </w:pPr>
    </w:p>
    <w:p w14:paraId="44C0F6AF" w14:textId="77777777" w:rsidR="000115CF" w:rsidRDefault="000115CF">
      <w:pPr>
        <w:widowControl/>
        <w:spacing w:line="240" w:lineRule="auto"/>
        <w:rPr>
          <w:ins w:id="2528" w:author=" " w:date="2021-02-21T18:43:00Z"/>
        </w:rPr>
      </w:pPr>
      <w:ins w:id="2529" w:author=" " w:date="2021-02-21T18:43:00Z">
        <w:r>
          <w:rPr>
            <w:b/>
            <w:bCs/>
          </w:rPr>
          <w:t xml:space="preserve">Alternate Path: </w:t>
        </w:r>
        <w:r>
          <w:t>System does not understand user.</w:t>
        </w:r>
      </w:ins>
    </w:p>
    <w:tbl>
      <w:tblPr>
        <w:tblStyle w:val="TableGrid"/>
        <w:tblW w:w="0" w:type="auto"/>
        <w:tblLook w:val="06A0" w:firstRow="1" w:lastRow="0" w:firstColumn="1" w:lastColumn="0" w:noHBand="1" w:noVBand="1"/>
      </w:tblPr>
      <w:tblGrid>
        <w:gridCol w:w="3116"/>
        <w:gridCol w:w="3117"/>
        <w:gridCol w:w="3117"/>
      </w:tblGrid>
      <w:tr w:rsidR="000115CF" w14:paraId="4F170EAA" w14:textId="77777777" w:rsidTr="00403662">
        <w:trPr>
          <w:ins w:id="2530" w:author=" " w:date="2021-02-21T18:43:00Z"/>
        </w:trPr>
        <w:tc>
          <w:tcPr>
            <w:tcW w:w="3116" w:type="dxa"/>
          </w:tcPr>
          <w:p w14:paraId="48A136E4" w14:textId="77777777" w:rsidR="000115CF" w:rsidRDefault="000115CF" w:rsidP="00403662">
            <w:pPr>
              <w:rPr>
                <w:ins w:id="2531" w:author=" " w:date="2021-02-21T18:43:00Z"/>
              </w:rPr>
            </w:pPr>
            <w:ins w:id="2532" w:author=" " w:date="2021-02-21T18:43:00Z">
              <w:r w:rsidRPr="30CB7F3E">
                <w:rPr>
                  <w:b/>
                  <w:bCs/>
                </w:rPr>
                <w:t>Input</w:t>
              </w:r>
            </w:ins>
          </w:p>
        </w:tc>
        <w:tc>
          <w:tcPr>
            <w:tcW w:w="3117" w:type="dxa"/>
          </w:tcPr>
          <w:p w14:paraId="6BC3A7D6" w14:textId="77777777" w:rsidR="000115CF" w:rsidRDefault="000115CF" w:rsidP="00403662">
            <w:pPr>
              <w:rPr>
                <w:ins w:id="2533" w:author=" " w:date="2021-02-21T18:43:00Z"/>
                <w:b/>
                <w:bCs/>
              </w:rPr>
            </w:pPr>
            <w:ins w:id="2534" w:author=" " w:date="2021-02-21T18:43:00Z">
              <w:r w:rsidRPr="11DACFD7">
                <w:rPr>
                  <w:b/>
                  <w:bCs/>
                </w:rPr>
                <w:t>System</w:t>
              </w:r>
            </w:ins>
          </w:p>
        </w:tc>
        <w:tc>
          <w:tcPr>
            <w:tcW w:w="3117" w:type="dxa"/>
          </w:tcPr>
          <w:p w14:paraId="4C0AA2DE" w14:textId="77777777" w:rsidR="000115CF" w:rsidRDefault="000115CF" w:rsidP="00403662">
            <w:pPr>
              <w:rPr>
                <w:ins w:id="2535" w:author=" " w:date="2021-02-21T18:43:00Z"/>
                <w:b/>
                <w:bCs/>
              </w:rPr>
            </w:pPr>
            <w:ins w:id="2536" w:author=" " w:date="2021-02-21T18:43:00Z">
              <w:r w:rsidRPr="11DACFD7">
                <w:rPr>
                  <w:b/>
                  <w:bCs/>
                </w:rPr>
                <w:t>Output</w:t>
              </w:r>
            </w:ins>
          </w:p>
        </w:tc>
      </w:tr>
      <w:tr w:rsidR="000115CF" w14:paraId="20287CF9" w14:textId="77777777" w:rsidTr="00403662">
        <w:trPr>
          <w:ins w:id="2537" w:author=" " w:date="2021-02-21T18:43:00Z"/>
        </w:trPr>
        <w:tc>
          <w:tcPr>
            <w:tcW w:w="3116" w:type="dxa"/>
          </w:tcPr>
          <w:p w14:paraId="429A7ECD" w14:textId="77777777" w:rsidR="000115CF" w:rsidRDefault="000115CF" w:rsidP="00403662">
            <w:pPr>
              <w:rPr>
                <w:ins w:id="2538" w:author=" " w:date="2021-02-21T18:43:00Z"/>
              </w:rPr>
            </w:pPr>
            <w:ins w:id="2539" w:author=" " w:date="2021-02-21T18:43:00Z">
              <w:r>
                <w:t>User starts mobile application</w:t>
              </w:r>
            </w:ins>
          </w:p>
        </w:tc>
        <w:tc>
          <w:tcPr>
            <w:tcW w:w="3117" w:type="dxa"/>
          </w:tcPr>
          <w:p w14:paraId="3BFF5FA8" w14:textId="77777777" w:rsidR="000115CF" w:rsidRDefault="000115CF" w:rsidP="00403662">
            <w:pPr>
              <w:rPr>
                <w:ins w:id="2540" w:author=" " w:date="2021-02-21T18:43:00Z"/>
              </w:rPr>
            </w:pPr>
            <w:ins w:id="2541" w:author=" " w:date="2021-02-21T18:43:00Z">
              <w:r>
                <w:t>Mobile application loads</w:t>
              </w:r>
            </w:ins>
          </w:p>
        </w:tc>
        <w:tc>
          <w:tcPr>
            <w:tcW w:w="3117" w:type="dxa"/>
          </w:tcPr>
          <w:p w14:paraId="4F057A0F" w14:textId="77777777" w:rsidR="000115CF" w:rsidRDefault="000115CF" w:rsidP="00403662">
            <w:pPr>
              <w:rPr>
                <w:ins w:id="2542" w:author=" " w:date="2021-02-21T18:43:00Z"/>
              </w:rPr>
            </w:pPr>
            <w:ins w:id="2543" w:author=" " w:date="2021-02-21T18:43:00Z">
              <w:r>
                <w:t>Mobile UI view displayed</w:t>
              </w:r>
            </w:ins>
          </w:p>
        </w:tc>
      </w:tr>
      <w:tr w:rsidR="000115CF" w14:paraId="3F053732" w14:textId="77777777" w:rsidTr="00403662">
        <w:trPr>
          <w:ins w:id="2544" w:author=" " w:date="2021-02-21T18:43:00Z"/>
        </w:trPr>
        <w:tc>
          <w:tcPr>
            <w:tcW w:w="3116" w:type="dxa"/>
          </w:tcPr>
          <w:p w14:paraId="4C4F2909" w14:textId="77777777" w:rsidR="000115CF" w:rsidRDefault="000115CF" w:rsidP="00403662">
            <w:pPr>
              <w:rPr>
                <w:ins w:id="2545" w:author=" " w:date="2021-02-21T18:43:00Z"/>
              </w:rPr>
            </w:pPr>
            <w:ins w:id="2546" w:author=" " w:date="2021-02-21T18:43:00Z">
              <w:r>
                <w:t>User selects assistant page</w:t>
              </w:r>
            </w:ins>
          </w:p>
        </w:tc>
        <w:tc>
          <w:tcPr>
            <w:tcW w:w="3117" w:type="dxa"/>
          </w:tcPr>
          <w:p w14:paraId="13E60A2D" w14:textId="77777777" w:rsidR="000115CF" w:rsidRDefault="000115CF" w:rsidP="00403662">
            <w:pPr>
              <w:rPr>
                <w:ins w:id="2547" w:author=" " w:date="2021-02-21T18:43:00Z"/>
              </w:rPr>
            </w:pPr>
            <w:ins w:id="2548" w:author=" " w:date="2021-02-21T18:43:00Z">
              <w:r>
                <w:t>Dialogflow assistant loads</w:t>
              </w:r>
            </w:ins>
          </w:p>
        </w:tc>
        <w:tc>
          <w:tcPr>
            <w:tcW w:w="3117" w:type="dxa"/>
          </w:tcPr>
          <w:p w14:paraId="7B2113E5" w14:textId="77777777" w:rsidR="000115CF" w:rsidRDefault="000115CF" w:rsidP="00403662">
            <w:pPr>
              <w:rPr>
                <w:ins w:id="2549" w:author=" " w:date="2021-02-21T18:43:00Z"/>
              </w:rPr>
            </w:pPr>
            <w:ins w:id="2550" w:author=" " w:date="2021-02-21T18:43:00Z">
              <w:r>
                <w:t>Dialogflow UI displayed with guided audio prompts.</w:t>
              </w:r>
            </w:ins>
          </w:p>
        </w:tc>
      </w:tr>
      <w:tr w:rsidR="000115CF" w14:paraId="7DA6D673" w14:textId="77777777" w:rsidTr="00403662">
        <w:trPr>
          <w:ins w:id="2551" w:author=" " w:date="2021-02-21T18:43:00Z"/>
        </w:trPr>
        <w:tc>
          <w:tcPr>
            <w:tcW w:w="3116" w:type="dxa"/>
          </w:tcPr>
          <w:p w14:paraId="46234E82" w14:textId="77777777" w:rsidR="000115CF" w:rsidRDefault="000115CF" w:rsidP="00403662">
            <w:pPr>
              <w:rPr>
                <w:ins w:id="2552" w:author=" " w:date="2021-02-21T18:43:00Z"/>
              </w:rPr>
            </w:pPr>
            <w:ins w:id="2553" w:author=" " w:date="2021-02-21T18:43:00Z">
              <w:r>
                <w:t>User identifies report identifier for report creation.</w:t>
              </w:r>
            </w:ins>
          </w:p>
        </w:tc>
        <w:tc>
          <w:tcPr>
            <w:tcW w:w="3117" w:type="dxa"/>
          </w:tcPr>
          <w:p w14:paraId="5387A6CB" w14:textId="77777777" w:rsidR="000115CF" w:rsidRDefault="000115CF" w:rsidP="00403662">
            <w:pPr>
              <w:rPr>
                <w:ins w:id="2554" w:author=" " w:date="2021-02-21T18:43:00Z"/>
              </w:rPr>
            </w:pPr>
            <w:ins w:id="2555" w:author=" " w:date="2021-02-21T18:43:00Z">
              <w:r>
                <w:t>Dialogflow intent mapping to response. Stores report identifier</w:t>
              </w:r>
            </w:ins>
          </w:p>
        </w:tc>
        <w:tc>
          <w:tcPr>
            <w:tcW w:w="3117" w:type="dxa"/>
          </w:tcPr>
          <w:p w14:paraId="1616A439" w14:textId="77777777" w:rsidR="000115CF" w:rsidRDefault="000115CF" w:rsidP="00403662">
            <w:pPr>
              <w:rPr>
                <w:ins w:id="2556" w:author=" " w:date="2021-02-21T18:43:00Z"/>
              </w:rPr>
            </w:pPr>
          </w:p>
        </w:tc>
      </w:tr>
      <w:tr w:rsidR="000115CF" w14:paraId="018D2E25" w14:textId="77777777" w:rsidTr="00403662">
        <w:trPr>
          <w:ins w:id="2557" w:author=" " w:date="2021-02-21T18:43:00Z"/>
        </w:trPr>
        <w:tc>
          <w:tcPr>
            <w:tcW w:w="3116" w:type="dxa"/>
          </w:tcPr>
          <w:p w14:paraId="047DFF61" w14:textId="77777777" w:rsidR="000115CF" w:rsidRDefault="000115CF" w:rsidP="00403662">
            <w:pPr>
              <w:rPr>
                <w:ins w:id="2558" w:author=" " w:date="2021-02-21T18:43:00Z"/>
              </w:rPr>
            </w:pPr>
          </w:p>
        </w:tc>
        <w:tc>
          <w:tcPr>
            <w:tcW w:w="3117" w:type="dxa"/>
          </w:tcPr>
          <w:p w14:paraId="70BADA9E" w14:textId="77777777" w:rsidR="000115CF" w:rsidRDefault="000115CF" w:rsidP="00403662">
            <w:pPr>
              <w:rPr>
                <w:ins w:id="2559" w:author=" " w:date="2021-02-21T18:43:00Z"/>
              </w:rPr>
            </w:pPr>
            <w:ins w:id="2560" w:author=" " w:date="2021-02-21T18:43:00Z">
              <w:r>
                <w:t>Dialogflow webhook queries database using report identifier. See Req 3.1.9 for further information.</w:t>
              </w:r>
            </w:ins>
          </w:p>
        </w:tc>
        <w:tc>
          <w:tcPr>
            <w:tcW w:w="3117" w:type="dxa"/>
          </w:tcPr>
          <w:p w14:paraId="4B61C9F2" w14:textId="77777777" w:rsidR="000115CF" w:rsidRDefault="000115CF" w:rsidP="00403662">
            <w:pPr>
              <w:rPr>
                <w:ins w:id="2561" w:author=" " w:date="2021-02-21T18:43:00Z"/>
              </w:rPr>
            </w:pPr>
          </w:p>
        </w:tc>
      </w:tr>
      <w:tr w:rsidR="000115CF" w14:paraId="6F627189" w14:textId="77777777" w:rsidTr="00403662">
        <w:trPr>
          <w:ins w:id="2562" w:author=" " w:date="2021-02-21T18:43:00Z"/>
        </w:trPr>
        <w:tc>
          <w:tcPr>
            <w:tcW w:w="3116" w:type="dxa"/>
          </w:tcPr>
          <w:p w14:paraId="20300421" w14:textId="77777777" w:rsidR="000115CF" w:rsidRDefault="000115CF" w:rsidP="00403662">
            <w:pPr>
              <w:rPr>
                <w:ins w:id="2563" w:author=" " w:date="2021-02-21T18:43:00Z"/>
              </w:rPr>
            </w:pPr>
          </w:p>
        </w:tc>
        <w:tc>
          <w:tcPr>
            <w:tcW w:w="3117" w:type="dxa"/>
          </w:tcPr>
          <w:p w14:paraId="6D1B32CA" w14:textId="77777777" w:rsidR="000115CF" w:rsidRDefault="000115CF" w:rsidP="00403662">
            <w:pPr>
              <w:rPr>
                <w:ins w:id="2564" w:author=" " w:date="2021-02-21T18:43:00Z"/>
              </w:rPr>
            </w:pPr>
          </w:p>
        </w:tc>
        <w:tc>
          <w:tcPr>
            <w:tcW w:w="3117" w:type="dxa"/>
          </w:tcPr>
          <w:p w14:paraId="47785BB1" w14:textId="77777777" w:rsidR="000115CF" w:rsidRDefault="000115CF" w:rsidP="00403662">
            <w:pPr>
              <w:rPr>
                <w:ins w:id="2565" w:author=" " w:date="2021-02-21T18:43:00Z"/>
              </w:rPr>
            </w:pPr>
            <w:ins w:id="2566" w:author=" " w:date="2021-02-21T18:43:00Z">
              <w:r>
                <w:t>Response returned confirming available report fields to fill.</w:t>
              </w:r>
            </w:ins>
          </w:p>
        </w:tc>
      </w:tr>
      <w:tr w:rsidR="000115CF" w14:paraId="319046AE" w14:textId="77777777" w:rsidTr="00403662">
        <w:trPr>
          <w:ins w:id="2567" w:author=" " w:date="2021-02-21T18:43:00Z"/>
        </w:trPr>
        <w:tc>
          <w:tcPr>
            <w:tcW w:w="3116" w:type="dxa"/>
          </w:tcPr>
          <w:p w14:paraId="2EAA859D" w14:textId="77777777" w:rsidR="000115CF" w:rsidRDefault="000115CF" w:rsidP="00403662">
            <w:pPr>
              <w:rPr>
                <w:ins w:id="2568" w:author=" " w:date="2021-02-21T18:43:00Z"/>
              </w:rPr>
            </w:pPr>
            <w:ins w:id="2569" w:author=" " w:date="2021-02-21T18:43:00Z">
              <w:r>
                <w:t>User confirms report fields as valid.</w:t>
              </w:r>
            </w:ins>
          </w:p>
        </w:tc>
        <w:tc>
          <w:tcPr>
            <w:tcW w:w="3117" w:type="dxa"/>
          </w:tcPr>
          <w:p w14:paraId="5ED4A0CA" w14:textId="77777777" w:rsidR="000115CF" w:rsidRDefault="000115CF" w:rsidP="00403662">
            <w:pPr>
              <w:rPr>
                <w:ins w:id="2570" w:author=" " w:date="2021-02-21T18:43:00Z"/>
              </w:rPr>
            </w:pPr>
            <w:ins w:id="2571" w:author=" " w:date="2021-02-21T18:43:00Z">
              <w:r>
                <w:t>System stores report fields into internal data structure.</w:t>
              </w:r>
            </w:ins>
          </w:p>
        </w:tc>
        <w:tc>
          <w:tcPr>
            <w:tcW w:w="3117" w:type="dxa"/>
          </w:tcPr>
          <w:p w14:paraId="1E294D89" w14:textId="77777777" w:rsidR="000115CF" w:rsidRDefault="000115CF" w:rsidP="00403662">
            <w:pPr>
              <w:rPr>
                <w:ins w:id="2572" w:author=" " w:date="2021-02-21T18:43:00Z"/>
              </w:rPr>
            </w:pPr>
          </w:p>
        </w:tc>
      </w:tr>
      <w:tr w:rsidR="000115CF" w14:paraId="0A0343E8" w14:textId="77777777" w:rsidTr="00403662">
        <w:trPr>
          <w:ins w:id="2573" w:author=" " w:date="2021-02-21T18:43:00Z"/>
        </w:trPr>
        <w:tc>
          <w:tcPr>
            <w:tcW w:w="3116" w:type="dxa"/>
          </w:tcPr>
          <w:p w14:paraId="06F446C0" w14:textId="77777777" w:rsidR="000115CF" w:rsidRDefault="000115CF" w:rsidP="00403662">
            <w:pPr>
              <w:rPr>
                <w:ins w:id="2574" w:author=" " w:date="2021-02-21T18:43:00Z"/>
              </w:rPr>
            </w:pPr>
          </w:p>
        </w:tc>
        <w:tc>
          <w:tcPr>
            <w:tcW w:w="3117" w:type="dxa"/>
          </w:tcPr>
          <w:p w14:paraId="644AD671" w14:textId="77777777" w:rsidR="000115CF" w:rsidRDefault="000115CF" w:rsidP="00403662">
            <w:pPr>
              <w:rPr>
                <w:ins w:id="2575" w:author=" " w:date="2021-02-21T18:43:00Z"/>
              </w:rPr>
            </w:pPr>
            <w:ins w:id="2576" w:author=" " w:date="2021-02-21T18:43:00Z">
              <w:r>
                <w:t>System generates intents for report fields to identify the field name and any data after that.</w:t>
              </w:r>
            </w:ins>
          </w:p>
        </w:tc>
        <w:tc>
          <w:tcPr>
            <w:tcW w:w="3117" w:type="dxa"/>
          </w:tcPr>
          <w:p w14:paraId="26118AB7" w14:textId="77777777" w:rsidR="000115CF" w:rsidRDefault="000115CF" w:rsidP="00403662">
            <w:pPr>
              <w:rPr>
                <w:ins w:id="2577" w:author=" " w:date="2021-02-21T18:43:00Z"/>
              </w:rPr>
            </w:pPr>
          </w:p>
        </w:tc>
      </w:tr>
      <w:tr w:rsidR="000115CF" w14:paraId="79FC9A4F" w14:textId="77777777" w:rsidTr="00403662">
        <w:trPr>
          <w:ins w:id="2578" w:author=" " w:date="2021-02-21T18:43:00Z"/>
        </w:trPr>
        <w:tc>
          <w:tcPr>
            <w:tcW w:w="3116" w:type="dxa"/>
          </w:tcPr>
          <w:p w14:paraId="3A50E250" w14:textId="77777777" w:rsidR="000115CF" w:rsidRDefault="000115CF" w:rsidP="00403662">
            <w:pPr>
              <w:rPr>
                <w:ins w:id="2579" w:author=" " w:date="2021-02-21T18:43:00Z"/>
              </w:rPr>
            </w:pPr>
          </w:p>
        </w:tc>
        <w:tc>
          <w:tcPr>
            <w:tcW w:w="3117" w:type="dxa"/>
          </w:tcPr>
          <w:p w14:paraId="4C06F865" w14:textId="77777777" w:rsidR="000115CF" w:rsidRDefault="000115CF" w:rsidP="00403662">
            <w:pPr>
              <w:rPr>
                <w:ins w:id="2580" w:author=" " w:date="2021-02-21T18:43:00Z"/>
              </w:rPr>
            </w:pPr>
          </w:p>
        </w:tc>
        <w:tc>
          <w:tcPr>
            <w:tcW w:w="3117" w:type="dxa"/>
          </w:tcPr>
          <w:p w14:paraId="427412A8" w14:textId="77777777" w:rsidR="000115CF" w:rsidRDefault="000115CF" w:rsidP="00403662">
            <w:pPr>
              <w:rPr>
                <w:ins w:id="2581" w:author=" " w:date="2021-02-21T18:43:00Z"/>
              </w:rPr>
            </w:pPr>
            <w:ins w:id="2582" w:author=" " w:date="2021-02-21T18:43:00Z">
              <w:r>
                <w:t>Response returned that system is ready for report data.</w:t>
              </w:r>
            </w:ins>
          </w:p>
        </w:tc>
      </w:tr>
      <w:tr w:rsidR="000115CF" w14:paraId="0C5A4E41" w14:textId="77777777" w:rsidTr="00403662">
        <w:trPr>
          <w:ins w:id="2583" w:author=" " w:date="2021-02-21T18:43:00Z"/>
        </w:trPr>
        <w:tc>
          <w:tcPr>
            <w:tcW w:w="3116" w:type="dxa"/>
          </w:tcPr>
          <w:p w14:paraId="6AB8BC63" w14:textId="77777777" w:rsidR="000115CF" w:rsidRDefault="000115CF" w:rsidP="00403662">
            <w:pPr>
              <w:rPr>
                <w:ins w:id="2584" w:author=" " w:date="2021-02-21T18:43:00Z"/>
              </w:rPr>
            </w:pPr>
            <w:ins w:id="2585" w:author=" " w:date="2021-02-21T18:43:00Z">
              <w:r>
                <w:t>User voices report field content</w:t>
              </w:r>
            </w:ins>
          </w:p>
        </w:tc>
        <w:tc>
          <w:tcPr>
            <w:tcW w:w="3117" w:type="dxa"/>
          </w:tcPr>
          <w:p w14:paraId="4C200D30" w14:textId="42BE0A0D" w:rsidR="000115CF" w:rsidRPr="00403662" w:rsidRDefault="000115CF" w:rsidP="00403662">
            <w:pPr>
              <w:rPr>
                <w:ins w:id="2586" w:author=" " w:date="2021-02-21T18:43:00Z"/>
              </w:rPr>
            </w:pPr>
            <w:ins w:id="2587" w:author=" " w:date="2021-02-21T18:43:00Z">
              <w:r>
                <w:t>Dialogflow unable to interpret user’s voice.</w:t>
              </w:r>
            </w:ins>
          </w:p>
        </w:tc>
        <w:tc>
          <w:tcPr>
            <w:tcW w:w="3117" w:type="dxa"/>
          </w:tcPr>
          <w:p w14:paraId="04A6C182" w14:textId="6AFAC6B4" w:rsidR="000115CF" w:rsidRPr="00403662" w:rsidRDefault="000115CF" w:rsidP="00403662">
            <w:pPr>
              <w:rPr>
                <w:ins w:id="2588" w:author=" " w:date="2021-02-21T18:43:00Z"/>
              </w:rPr>
            </w:pPr>
            <w:ins w:id="2589" w:author=" " w:date="2021-02-21T18:44:00Z">
              <w:r>
                <w:t>Fallback response returned indicating inability to understand user and to try again.</w:t>
              </w:r>
            </w:ins>
          </w:p>
        </w:tc>
      </w:tr>
    </w:tbl>
    <w:p w14:paraId="0DDBFDD2" w14:textId="04AEE62D" w:rsidR="002D2A1C" w:rsidRDefault="002D2A1C">
      <w:pPr>
        <w:widowControl/>
        <w:spacing w:line="240" w:lineRule="auto"/>
        <w:rPr>
          <w:ins w:id="2590" w:author=" " w:date="2021-02-21T18:10:00Z"/>
          <w:rFonts w:ascii="Arial" w:hAnsi="Arial"/>
          <w:i/>
        </w:rPr>
      </w:pPr>
      <w:ins w:id="2591" w:author=" " w:date="2021-02-21T18:10:00Z">
        <w:r>
          <w:br w:type="page"/>
        </w:r>
      </w:ins>
    </w:p>
    <w:p w14:paraId="3ABF415A" w14:textId="7B51D818" w:rsidR="00D520A3" w:rsidRPr="00D520A3" w:rsidRDefault="2021ECE5">
      <w:pPr>
        <w:pStyle w:val="Heading3"/>
        <w:rPr>
          <w:rPrChange w:id="2592" w:author=" " w:date="2021-02-21T17:50:00Z">
            <w:rPr>
              <w:rFonts w:eastAsia="Arial" w:cs="Arial"/>
            </w:rPr>
          </w:rPrChange>
        </w:rPr>
        <w:pPrChange w:id="2593" w:author=" " w:date="2021-02-21T17:50:00Z">
          <w:pPr>
            <w:pStyle w:val="Heading3"/>
            <w:numPr>
              <w:ilvl w:val="1"/>
            </w:numPr>
          </w:pPr>
        </w:pPrChange>
      </w:pPr>
      <w:bookmarkStart w:id="2594" w:name="_Toc64826025"/>
      <w:r w:rsidRPr="1FB8142C">
        <w:lastRenderedPageBreak/>
        <w:t>Use Case</w:t>
      </w:r>
      <w:r w:rsidR="007530C1" w:rsidRPr="1FB8142C">
        <w:t xml:space="preserve">: </w:t>
      </w:r>
      <w:r w:rsidR="00E23CD8" w:rsidRPr="1FB8142C">
        <w:t xml:space="preserve">Insert </w:t>
      </w:r>
      <w:r w:rsidR="00E23CD8" w:rsidRPr="008251B7">
        <w:rPr>
          <w:rPrChange w:id="2595" w:author=" " w:date="2021-02-21T17:44:00Z">
            <w:rPr>
              <w:i w:val="0"/>
            </w:rPr>
          </w:rPrChange>
        </w:rPr>
        <w:t>extracted</w:t>
      </w:r>
      <w:r w:rsidR="00E23CD8" w:rsidRPr="1FB8142C">
        <w:t xml:space="preserve"> entities and data into a database.</w:t>
      </w:r>
      <w:bookmarkEnd w:id="732"/>
      <w:bookmarkEnd w:id="2594"/>
    </w:p>
    <w:p w14:paraId="0C12DCBC" w14:textId="31EA4F42" w:rsidR="2021ECE5" w:rsidRDefault="2021ECE5" w:rsidP="11DACFD7">
      <w:r w:rsidRPr="11DACFD7">
        <w:rPr>
          <w:b/>
          <w:bCs/>
        </w:rPr>
        <w:t>Summary:</w:t>
      </w:r>
      <w:r w:rsidR="009C4704">
        <w:rPr>
          <w:b/>
          <w:bCs/>
        </w:rPr>
        <w:t xml:space="preserve"> </w:t>
      </w:r>
      <w:r w:rsidR="009C4704">
        <w:t xml:space="preserve">After DialogFlow has extracted </w:t>
      </w:r>
      <w:del w:id="2596" w:author=" " w:date="2021-02-21T17:48:00Z">
        <w:r w:rsidR="009C4704" w:rsidDel="00D520A3">
          <w:delText xml:space="preserve">entites </w:delText>
        </w:r>
      </w:del>
      <w:ins w:id="2597" w:author=" " w:date="2021-02-21T17:48:00Z">
        <w:r w:rsidR="00D520A3">
          <w:t xml:space="preserve">entities </w:t>
        </w:r>
      </w:ins>
      <w:r w:rsidR="009C4704">
        <w:t>and relevant form data, the service needs to insert the data into a database so that other teams can take it and update the forms as needed.</w:t>
      </w:r>
    </w:p>
    <w:p w14:paraId="170D5EFD" w14:textId="77777777" w:rsidR="009C4704" w:rsidRPr="009C4704" w:rsidRDefault="009C4704" w:rsidP="11DACFD7"/>
    <w:p w14:paraId="0A11395F" w14:textId="77777777" w:rsidR="00682152" w:rsidRDefault="2021ECE5" w:rsidP="11DACFD7">
      <w:pPr>
        <w:rPr>
          <w:ins w:id="2598" w:author=" " w:date="2021-02-21T18:22:00Z"/>
          <w:b/>
          <w:bCs/>
        </w:rPr>
      </w:pPr>
      <w:r w:rsidRPr="11DACFD7">
        <w:rPr>
          <w:b/>
          <w:bCs/>
        </w:rPr>
        <w:t>Preconditions:</w:t>
      </w:r>
      <w:r w:rsidR="009C4704">
        <w:rPr>
          <w:b/>
          <w:bCs/>
        </w:rPr>
        <w:t xml:space="preserve"> </w:t>
      </w:r>
    </w:p>
    <w:p w14:paraId="24C04BA4" w14:textId="362D7C95" w:rsidR="2021ECE5" w:rsidRDefault="009C4704">
      <w:pPr>
        <w:pStyle w:val="ListParagraph"/>
        <w:numPr>
          <w:ilvl w:val="0"/>
          <w:numId w:val="37"/>
        </w:numPr>
        <w:pPrChange w:id="2599" w:author=" " w:date="2021-02-21T18:22:00Z">
          <w:pPr/>
        </w:pPrChange>
      </w:pPr>
      <w:r>
        <w:t>Database exists and is ready to accept connections</w:t>
      </w:r>
      <w:ins w:id="2600" w:author=" " w:date="2021-02-21T17:53:00Z">
        <w:r w:rsidR="00D520A3">
          <w:t>.</w:t>
        </w:r>
      </w:ins>
    </w:p>
    <w:p w14:paraId="15F586EF" w14:textId="77777777" w:rsidR="00796BBD" w:rsidRPr="00403662" w:rsidRDefault="00796BBD" w:rsidP="00796BBD">
      <w:pPr>
        <w:pStyle w:val="BodyText"/>
        <w:numPr>
          <w:ilvl w:val="0"/>
          <w:numId w:val="37"/>
        </w:numPr>
        <w:spacing w:after="0" w:line="240" w:lineRule="auto"/>
        <w:rPr>
          <w:ins w:id="2601" w:author=" " w:date="2021-02-21T18:36:00Z"/>
        </w:rPr>
      </w:pPr>
      <w:ins w:id="2602" w:author=" " w:date="2021-02-21T18:36:00Z">
        <w:r>
          <w:t>Report exists with valid form fields and report identifier.</w:t>
        </w:r>
      </w:ins>
    </w:p>
    <w:p w14:paraId="4CBCE33E" w14:textId="77777777" w:rsidR="009C4704" w:rsidRPr="00A949AF" w:rsidRDefault="009C4704" w:rsidP="11DACFD7"/>
    <w:p w14:paraId="65CA6906" w14:textId="77777777" w:rsidR="00682152" w:rsidRDefault="2021ECE5" w:rsidP="11DACFD7">
      <w:pPr>
        <w:rPr>
          <w:ins w:id="2603" w:author=" " w:date="2021-02-21T18:22:00Z"/>
          <w:b/>
          <w:bCs/>
        </w:rPr>
      </w:pPr>
      <w:r w:rsidRPr="11DACFD7">
        <w:rPr>
          <w:b/>
          <w:bCs/>
        </w:rPr>
        <w:t>Triggers:</w:t>
      </w:r>
      <w:r w:rsidR="009C4704">
        <w:rPr>
          <w:b/>
          <w:bCs/>
        </w:rPr>
        <w:t xml:space="preserve"> </w:t>
      </w:r>
    </w:p>
    <w:p w14:paraId="0998983A" w14:textId="54AC01B5" w:rsidR="2021ECE5" w:rsidRDefault="009C4704">
      <w:pPr>
        <w:pStyle w:val="ListParagraph"/>
        <w:numPr>
          <w:ilvl w:val="0"/>
          <w:numId w:val="37"/>
        </w:numPr>
        <w:pPrChange w:id="2604" w:author=" " w:date="2021-02-21T18:22:00Z">
          <w:pPr/>
        </w:pPrChange>
      </w:pPr>
      <w:r>
        <w:t>Voice activated communication has extracted intent and data</w:t>
      </w:r>
      <w:ins w:id="2605" w:author=" " w:date="2021-02-21T17:53:00Z">
        <w:r w:rsidR="00D520A3">
          <w:t>.</w:t>
        </w:r>
      </w:ins>
    </w:p>
    <w:p w14:paraId="5A5DF5B9" w14:textId="77777777" w:rsidR="009C4704" w:rsidRPr="00A949AF" w:rsidRDefault="009C4704" w:rsidP="11DACFD7"/>
    <w:p w14:paraId="10091229" w14:textId="77777777" w:rsidR="00D520A3" w:rsidRDefault="2021ECE5" w:rsidP="11DACFD7">
      <w:pPr>
        <w:rPr>
          <w:ins w:id="2606" w:author=" " w:date="2021-02-21T17:52:00Z"/>
          <w:b/>
          <w:bCs/>
        </w:rPr>
      </w:pPr>
      <w:r w:rsidRPr="11DACFD7">
        <w:rPr>
          <w:b/>
          <w:bCs/>
        </w:rPr>
        <w:t>Basic course of events (Scenario):</w:t>
      </w:r>
      <w:r w:rsidR="009C4704">
        <w:rPr>
          <w:b/>
          <w:bCs/>
        </w:rPr>
        <w:t xml:space="preserve"> </w:t>
      </w:r>
    </w:p>
    <w:p w14:paraId="164CABCF" w14:textId="77777777" w:rsidR="00D520A3" w:rsidRDefault="009C4704">
      <w:pPr>
        <w:pStyle w:val="ListParagraph"/>
        <w:numPr>
          <w:ilvl w:val="0"/>
          <w:numId w:val="38"/>
        </w:numPr>
        <w:ind w:left="720"/>
        <w:rPr>
          <w:ins w:id="2607" w:author=" " w:date="2021-02-21T17:52:00Z"/>
        </w:rPr>
        <w:pPrChange w:id="2608" w:author=" " w:date="2021-02-21T18:22:00Z">
          <w:pPr>
            <w:pStyle w:val="ListParagraph"/>
            <w:numPr>
              <w:ilvl w:val="1"/>
              <w:numId w:val="31"/>
            </w:numPr>
            <w:ind w:left="360" w:hanging="360"/>
          </w:pPr>
        </w:pPrChange>
      </w:pPr>
      <w:r w:rsidRPr="00603573">
        <w:t xml:space="preserve">User says the following to DialogFlow messenger “The patient is feeling </w:t>
      </w:r>
      <w:r>
        <w:t>y</w:t>
      </w:r>
      <w:r w:rsidRPr="00603573">
        <w:t xml:space="preserve">”. </w:t>
      </w:r>
    </w:p>
    <w:p w14:paraId="2BA6D88B" w14:textId="77777777" w:rsidR="00D520A3" w:rsidRDefault="009C4704">
      <w:pPr>
        <w:pStyle w:val="ListParagraph"/>
        <w:numPr>
          <w:ilvl w:val="0"/>
          <w:numId w:val="38"/>
        </w:numPr>
        <w:ind w:left="720"/>
        <w:rPr>
          <w:ins w:id="2609" w:author=" " w:date="2021-02-21T17:53:00Z"/>
        </w:rPr>
        <w:pPrChange w:id="2610" w:author=" " w:date="2021-02-21T18:22:00Z">
          <w:pPr>
            <w:pStyle w:val="ListParagraph"/>
            <w:numPr>
              <w:ilvl w:val="1"/>
              <w:numId w:val="31"/>
            </w:numPr>
            <w:ind w:left="360" w:hanging="360"/>
          </w:pPr>
        </w:pPrChange>
      </w:pPr>
      <w:r w:rsidRPr="00603573">
        <w:t xml:space="preserve">DialogFlow shall recognize </w:t>
      </w:r>
      <w:r>
        <w:t>an</w:t>
      </w:r>
      <w:r w:rsidRPr="00603573">
        <w:t xml:space="preserve"> intent</w:t>
      </w:r>
      <w:r>
        <w:t xml:space="preserve"> named</w:t>
      </w:r>
      <w:r w:rsidRPr="00603573">
        <w:t xml:space="preserve"> </w:t>
      </w:r>
      <w:r>
        <w:t>x</w:t>
      </w:r>
      <w:r w:rsidRPr="00603573">
        <w:t xml:space="preserve">. </w:t>
      </w:r>
    </w:p>
    <w:p w14:paraId="0F4E7DB0" w14:textId="77777777" w:rsidR="00D520A3" w:rsidRDefault="009C4704">
      <w:pPr>
        <w:pStyle w:val="ListParagraph"/>
        <w:numPr>
          <w:ilvl w:val="0"/>
          <w:numId w:val="38"/>
        </w:numPr>
        <w:ind w:left="720"/>
        <w:rPr>
          <w:ins w:id="2611" w:author=" " w:date="2021-02-21T17:53:00Z"/>
        </w:rPr>
        <w:pPrChange w:id="2612" w:author=" " w:date="2021-02-21T18:22:00Z">
          <w:pPr>
            <w:pStyle w:val="ListParagraph"/>
            <w:numPr>
              <w:ilvl w:val="1"/>
              <w:numId w:val="31"/>
            </w:numPr>
            <w:ind w:left="360" w:hanging="360"/>
          </w:pPr>
        </w:pPrChange>
      </w:pPr>
      <w:r w:rsidRPr="00603573">
        <w:t xml:space="preserve">DialogFlow will extract the entity </w:t>
      </w:r>
      <w:r>
        <w:t>y</w:t>
      </w:r>
      <w:r w:rsidRPr="00603573">
        <w:t>.</w:t>
      </w:r>
      <w:r>
        <w:t xml:space="preserve"> </w:t>
      </w:r>
    </w:p>
    <w:p w14:paraId="18B47D48" w14:textId="3C3D71AE" w:rsidR="009C4704" w:rsidRDefault="009C4704">
      <w:pPr>
        <w:pStyle w:val="ListParagraph"/>
        <w:numPr>
          <w:ilvl w:val="0"/>
          <w:numId w:val="38"/>
        </w:numPr>
        <w:ind w:left="720"/>
        <w:pPrChange w:id="2613" w:author=" " w:date="2021-02-21T18:22:00Z">
          <w:pPr/>
        </w:pPrChange>
      </w:pPr>
      <w:r>
        <w:t xml:space="preserve">Intent x and entity y will be stored in a data structure </w:t>
      </w:r>
      <w:ins w:id="2614" w:author=" " w:date="2021-02-21T17:53:00Z">
        <w:r w:rsidR="00D520A3">
          <w:t>in the application.</w:t>
        </w:r>
      </w:ins>
      <w:del w:id="2615" w:author=" " w:date="2021-02-21T17:53:00Z">
        <w:r w:rsidDel="00D520A3">
          <w:delText>for ease of integration with the web and mobile applications.</w:delText>
        </w:r>
      </w:del>
    </w:p>
    <w:p w14:paraId="63D077F5" w14:textId="77777777" w:rsidR="009C4704" w:rsidRPr="00A949AF" w:rsidRDefault="009C4704" w:rsidP="11DACFD7"/>
    <w:p w14:paraId="77DB805D" w14:textId="08C075C2" w:rsidR="2021ECE5" w:rsidRPr="00A949AF" w:rsidRDefault="2021ECE5" w:rsidP="11DACFD7">
      <w:r w:rsidRPr="00A949AF">
        <w:rPr>
          <w:b/>
          <w:bCs/>
        </w:rPr>
        <w:t>Internal Precondition:</w:t>
      </w:r>
      <w:r w:rsidR="009C4704">
        <w:rPr>
          <w:b/>
          <w:bCs/>
        </w:rPr>
        <w:t xml:space="preserve"> </w:t>
      </w:r>
      <w:r w:rsidR="009C4704">
        <w:t>A valid intent and data is extracted from the user’s speech.</w:t>
      </w:r>
      <w:r w:rsidR="009C4704">
        <w:tab/>
      </w:r>
    </w:p>
    <w:p w14:paraId="3DDF3BD5" w14:textId="2A91709F" w:rsidR="11DACFD7" w:rsidRDefault="11DACFD7" w:rsidP="11DACFD7"/>
    <w:tbl>
      <w:tblPr>
        <w:tblStyle w:val="TableGrid"/>
        <w:tblW w:w="0" w:type="auto"/>
        <w:tblLook w:val="06A0" w:firstRow="1" w:lastRow="0" w:firstColumn="1" w:lastColumn="0" w:noHBand="1" w:noVBand="1"/>
      </w:tblPr>
      <w:tblGrid>
        <w:gridCol w:w="3117"/>
        <w:gridCol w:w="3117"/>
        <w:gridCol w:w="3116"/>
      </w:tblGrid>
      <w:tr w:rsidR="11DACFD7" w14:paraId="36966296" w14:textId="77777777" w:rsidTr="30CB7F3E">
        <w:tc>
          <w:tcPr>
            <w:tcW w:w="3120" w:type="dxa"/>
          </w:tcPr>
          <w:p w14:paraId="626D778F" w14:textId="2756682A" w:rsidR="11DACFD7" w:rsidRDefault="4A60D9DB" w:rsidP="30CB7F3E">
            <w:r w:rsidRPr="30CB7F3E">
              <w:rPr>
                <w:b/>
                <w:bCs/>
              </w:rPr>
              <w:t>Input</w:t>
            </w:r>
          </w:p>
        </w:tc>
        <w:tc>
          <w:tcPr>
            <w:tcW w:w="3120" w:type="dxa"/>
          </w:tcPr>
          <w:p w14:paraId="14976F1E" w14:textId="694EB4D2" w:rsidR="11DACFD7" w:rsidRDefault="11DACFD7" w:rsidP="11DACFD7">
            <w:pPr>
              <w:rPr>
                <w:b/>
                <w:bCs/>
              </w:rPr>
            </w:pPr>
            <w:r w:rsidRPr="11DACFD7">
              <w:rPr>
                <w:b/>
                <w:bCs/>
              </w:rPr>
              <w:t>System</w:t>
            </w:r>
          </w:p>
        </w:tc>
        <w:tc>
          <w:tcPr>
            <w:tcW w:w="3120" w:type="dxa"/>
          </w:tcPr>
          <w:p w14:paraId="7723282F" w14:textId="5FE1DDAA" w:rsidR="11DACFD7" w:rsidRDefault="11DACFD7" w:rsidP="11DACFD7">
            <w:pPr>
              <w:rPr>
                <w:b/>
                <w:bCs/>
              </w:rPr>
            </w:pPr>
            <w:r w:rsidRPr="11DACFD7">
              <w:rPr>
                <w:b/>
                <w:bCs/>
              </w:rPr>
              <w:t>Output</w:t>
            </w:r>
          </w:p>
        </w:tc>
      </w:tr>
      <w:tr w:rsidR="009C4704" w14:paraId="2ED3C130" w14:textId="77777777" w:rsidTr="30CB7F3E">
        <w:tc>
          <w:tcPr>
            <w:tcW w:w="3120" w:type="dxa"/>
          </w:tcPr>
          <w:p w14:paraId="67A3FA55" w14:textId="652B032C" w:rsidR="009C4704" w:rsidRDefault="009C4704" w:rsidP="009C4704">
            <w:r>
              <w:t>User talks into DialogFlow with a predefined intent trigger</w:t>
            </w:r>
          </w:p>
        </w:tc>
        <w:tc>
          <w:tcPr>
            <w:tcW w:w="3120" w:type="dxa"/>
          </w:tcPr>
          <w:p w14:paraId="6CF5C2F7" w14:textId="3E25909E" w:rsidR="009C4704" w:rsidRDefault="009C4704" w:rsidP="009C4704">
            <w:r>
              <w:t>DialogFlow recognizes intent and extracts relevant data from speech.</w:t>
            </w:r>
          </w:p>
        </w:tc>
        <w:tc>
          <w:tcPr>
            <w:tcW w:w="3120" w:type="dxa"/>
          </w:tcPr>
          <w:p w14:paraId="222A6484" w14:textId="63713562" w:rsidR="009C4704" w:rsidRDefault="009C4704" w:rsidP="009C4704">
            <w:r>
              <w:t>Entities are extracted</w:t>
            </w:r>
          </w:p>
        </w:tc>
      </w:tr>
      <w:tr w:rsidR="009C4704" w14:paraId="57993D6F" w14:textId="77777777" w:rsidTr="30CB7F3E">
        <w:tc>
          <w:tcPr>
            <w:tcW w:w="3120" w:type="dxa"/>
          </w:tcPr>
          <w:p w14:paraId="581333AB" w14:textId="77777777" w:rsidR="009C4704" w:rsidRDefault="009C4704" w:rsidP="009C4704"/>
        </w:tc>
        <w:tc>
          <w:tcPr>
            <w:tcW w:w="3120" w:type="dxa"/>
          </w:tcPr>
          <w:p w14:paraId="73B20DB2" w14:textId="05541351" w:rsidR="009C4704" w:rsidRDefault="009C4704" w:rsidP="009C4704">
            <w:r>
              <w:t>System processes entities into meaningful data structure</w:t>
            </w:r>
            <w:r w:rsidR="001E432F">
              <w:t>.</w:t>
            </w:r>
          </w:p>
        </w:tc>
        <w:tc>
          <w:tcPr>
            <w:tcW w:w="3120" w:type="dxa"/>
          </w:tcPr>
          <w:p w14:paraId="10C4590F" w14:textId="77777777" w:rsidR="009C4704" w:rsidRDefault="009C4704" w:rsidP="009C4704"/>
        </w:tc>
      </w:tr>
      <w:tr w:rsidR="009C4704" w14:paraId="60148748" w14:textId="77777777" w:rsidTr="30CB7F3E">
        <w:tc>
          <w:tcPr>
            <w:tcW w:w="3120" w:type="dxa"/>
          </w:tcPr>
          <w:p w14:paraId="172126EB" w14:textId="77777777" w:rsidR="009C4704" w:rsidRDefault="009C4704" w:rsidP="009C4704"/>
        </w:tc>
        <w:tc>
          <w:tcPr>
            <w:tcW w:w="3120" w:type="dxa"/>
          </w:tcPr>
          <w:p w14:paraId="6DDEC1D6" w14:textId="32245C33" w:rsidR="009C4704" w:rsidRDefault="009C4704" w:rsidP="009C4704">
            <w:r>
              <w:t>System stores data in database</w:t>
            </w:r>
          </w:p>
        </w:tc>
        <w:tc>
          <w:tcPr>
            <w:tcW w:w="3120" w:type="dxa"/>
          </w:tcPr>
          <w:p w14:paraId="15BF1EFD" w14:textId="5B0021B0" w:rsidR="009C4704" w:rsidRDefault="009C4704" w:rsidP="009C4704">
            <w:r>
              <w:t>Response given to user for success or failure.</w:t>
            </w:r>
          </w:p>
        </w:tc>
      </w:tr>
    </w:tbl>
    <w:p w14:paraId="38F878C9" w14:textId="77777777" w:rsidR="001E432F" w:rsidRPr="001E432F" w:rsidRDefault="001E432F" w:rsidP="00A949AF">
      <w:pPr>
        <w:pStyle w:val="Heading3"/>
        <w:numPr>
          <w:ilvl w:val="0"/>
          <w:numId w:val="0"/>
        </w:numPr>
        <w:ind w:left="720"/>
      </w:pPr>
      <w:bookmarkStart w:id="2616" w:name="_Toc62594948"/>
      <w:del w:id="2617" w:author=" " w:date="2021-02-21T17:51:00Z">
        <w:r w:rsidDel="00D520A3">
          <w:br w:type="page"/>
        </w:r>
      </w:del>
    </w:p>
    <w:p w14:paraId="15C74423" w14:textId="77777777" w:rsidR="002D2A1C" w:rsidRDefault="002D2A1C">
      <w:pPr>
        <w:widowControl/>
        <w:spacing w:line="240" w:lineRule="auto"/>
        <w:rPr>
          <w:ins w:id="2618" w:author=" " w:date="2021-02-21T18:10:00Z"/>
          <w:rFonts w:ascii="Arial" w:hAnsi="Arial"/>
          <w:i/>
        </w:rPr>
      </w:pPr>
      <w:ins w:id="2619" w:author=" " w:date="2021-02-21T18:10:00Z">
        <w:r>
          <w:br w:type="page"/>
        </w:r>
      </w:ins>
    </w:p>
    <w:p w14:paraId="76DF5FE2" w14:textId="4BA50BEC" w:rsidR="14CDA96B" w:rsidRPr="00A949AF" w:rsidRDefault="14CDA96B">
      <w:pPr>
        <w:pStyle w:val="Heading3"/>
        <w:pPrChange w:id="2620" w:author=" " w:date="2021-02-21T17:44:00Z">
          <w:pPr>
            <w:pStyle w:val="Heading3"/>
            <w:numPr>
              <w:ilvl w:val="1"/>
            </w:numPr>
          </w:pPr>
        </w:pPrChange>
      </w:pPr>
      <w:bookmarkStart w:id="2621" w:name="_Toc64826026"/>
      <w:r w:rsidRPr="1FB8142C">
        <w:lastRenderedPageBreak/>
        <w:t>Use Case</w:t>
      </w:r>
      <w:r w:rsidR="00E23CD8" w:rsidRPr="1FB8142C">
        <w:t>: Service is integrated with mobile application</w:t>
      </w:r>
      <w:bookmarkEnd w:id="2616"/>
      <w:bookmarkEnd w:id="2621"/>
    </w:p>
    <w:p w14:paraId="555A8B59" w14:textId="6E1B2491" w:rsidR="14CDA96B" w:rsidRDefault="14CDA96B" w:rsidP="11DACFD7">
      <w:r w:rsidRPr="11DACFD7">
        <w:rPr>
          <w:b/>
          <w:bCs/>
        </w:rPr>
        <w:t>Summary:</w:t>
      </w:r>
      <w:r w:rsidR="001E432F">
        <w:rPr>
          <w:b/>
          <w:bCs/>
        </w:rPr>
        <w:t xml:space="preserve"> </w:t>
      </w:r>
      <w:r w:rsidR="001E432F">
        <w:t xml:space="preserve">DialogFlow will </w:t>
      </w:r>
      <w:ins w:id="2622" w:author=" " w:date="2021-02-21T17:45:00Z">
        <w:r w:rsidR="008251B7">
          <w:t>provide an API to be</w:t>
        </w:r>
      </w:ins>
      <w:del w:id="2623" w:author=" " w:date="2021-02-21T17:45:00Z">
        <w:r w:rsidR="001E432F" w:rsidDel="008251B7">
          <w:delText>be</w:delText>
        </w:r>
      </w:del>
      <w:r w:rsidR="001E432F">
        <w:t xml:space="preserve"> integrated into the mobile application, thus our service needs to be able to be accessed by the mobile application.</w:t>
      </w:r>
    </w:p>
    <w:p w14:paraId="2404C693" w14:textId="77777777" w:rsidR="001E432F" w:rsidRPr="001E432F" w:rsidRDefault="001E432F" w:rsidP="11DACFD7"/>
    <w:p w14:paraId="0F2B874F" w14:textId="77777777" w:rsidR="00682152" w:rsidRDefault="14CDA96B" w:rsidP="11DACFD7">
      <w:pPr>
        <w:rPr>
          <w:ins w:id="2624" w:author=" " w:date="2021-02-21T18:23:00Z"/>
          <w:b/>
          <w:bCs/>
        </w:rPr>
      </w:pPr>
      <w:r w:rsidRPr="11DACFD7">
        <w:rPr>
          <w:b/>
          <w:bCs/>
        </w:rPr>
        <w:t>Preconditions:</w:t>
      </w:r>
      <w:r w:rsidR="001E432F">
        <w:rPr>
          <w:b/>
          <w:bCs/>
        </w:rPr>
        <w:t xml:space="preserve"> </w:t>
      </w:r>
    </w:p>
    <w:p w14:paraId="2F2250B1" w14:textId="2BDB17C4" w:rsidR="14CDA96B" w:rsidRDefault="001E432F">
      <w:pPr>
        <w:pStyle w:val="ListParagraph"/>
        <w:numPr>
          <w:ilvl w:val="0"/>
          <w:numId w:val="37"/>
        </w:numPr>
        <w:pPrChange w:id="2625" w:author=" " w:date="2021-02-21T18:23:00Z">
          <w:pPr/>
        </w:pPrChange>
      </w:pPr>
      <w:r>
        <w:t>Mobile application exists and is ready to integrate.</w:t>
      </w:r>
    </w:p>
    <w:p w14:paraId="51E73BD6" w14:textId="77777777" w:rsidR="001E432F" w:rsidRPr="00A949AF" w:rsidRDefault="001E432F" w:rsidP="11DACFD7"/>
    <w:p w14:paraId="25657291" w14:textId="77777777" w:rsidR="00682152" w:rsidRDefault="14CDA96B" w:rsidP="11DACFD7">
      <w:pPr>
        <w:rPr>
          <w:ins w:id="2626" w:author=" " w:date="2021-02-21T18:23:00Z"/>
          <w:b/>
          <w:bCs/>
        </w:rPr>
      </w:pPr>
      <w:r w:rsidRPr="11DACFD7">
        <w:rPr>
          <w:b/>
          <w:bCs/>
        </w:rPr>
        <w:t>Triggers:</w:t>
      </w:r>
      <w:r w:rsidR="001E432F">
        <w:rPr>
          <w:b/>
          <w:bCs/>
        </w:rPr>
        <w:t xml:space="preserve"> </w:t>
      </w:r>
    </w:p>
    <w:p w14:paraId="3269C875" w14:textId="5CD6541B" w:rsidR="14CDA96B" w:rsidRPr="00A949AF" w:rsidRDefault="001E432F">
      <w:pPr>
        <w:pStyle w:val="ListParagraph"/>
        <w:numPr>
          <w:ilvl w:val="0"/>
          <w:numId w:val="37"/>
        </w:numPr>
        <w:pPrChange w:id="2627" w:author=" " w:date="2021-02-21T18:23:00Z">
          <w:pPr/>
        </w:pPrChange>
      </w:pPr>
      <w:r>
        <w:t>Mobile Application start up process.</w:t>
      </w:r>
    </w:p>
    <w:p w14:paraId="0B9FFA4B" w14:textId="77777777" w:rsidR="001E432F" w:rsidRDefault="001E432F" w:rsidP="11DACFD7">
      <w:pPr>
        <w:rPr>
          <w:b/>
          <w:bCs/>
        </w:rPr>
      </w:pPr>
    </w:p>
    <w:p w14:paraId="53F56EFE" w14:textId="77777777" w:rsidR="00D520A3" w:rsidRDefault="14CDA96B" w:rsidP="11DACFD7">
      <w:pPr>
        <w:rPr>
          <w:ins w:id="2628" w:author=" " w:date="2021-02-21T17:52:00Z"/>
          <w:b/>
          <w:bCs/>
        </w:rPr>
      </w:pPr>
      <w:r w:rsidRPr="11DACFD7">
        <w:rPr>
          <w:b/>
          <w:bCs/>
        </w:rPr>
        <w:t>Basic course of events (Scenario):</w:t>
      </w:r>
      <w:r w:rsidR="001E432F">
        <w:rPr>
          <w:b/>
          <w:bCs/>
        </w:rPr>
        <w:t xml:space="preserve"> </w:t>
      </w:r>
    </w:p>
    <w:p w14:paraId="5B4E3ADF" w14:textId="5E573427" w:rsidR="00D520A3" w:rsidRDefault="001E432F">
      <w:pPr>
        <w:pStyle w:val="ListParagraph"/>
        <w:numPr>
          <w:ilvl w:val="0"/>
          <w:numId w:val="39"/>
        </w:numPr>
        <w:ind w:left="720"/>
        <w:rPr>
          <w:ins w:id="2629" w:author=" " w:date="2021-02-21T17:52:00Z"/>
        </w:rPr>
        <w:pPrChange w:id="2630" w:author=" " w:date="2021-02-21T18:22:00Z">
          <w:pPr>
            <w:pStyle w:val="ListParagraph"/>
            <w:numPr>
              <w:ilvl w:val="1"/>
              <w:numId w:val="31"/>
            </w:numPr>
            <w:ind w:left="360" w:hanging="360"/>
          </w:pPr>
        </w:pPrChange>
      </w:pPr>
      <w:r>
        <w:t xml:space="preserve">Mobile application starts and loads </w:t>
      </w:r>
      <w:del w:id="2631" w:author=" " w:date="2021-02-21T18:45:00Z">
        <w:r w:rsidDel="000115CF">
          <w:delText xml:space="preserve">audio recording or </w:delText>
        </w:r>
      </w:del>
      <w:r>
        <w:t xml:space="preserve">DialogFlow messenger UI. </w:t>
      </w:r>
    </w:p>
    <w:p w14:paraId="670B4F13" w14:textId="7A7AFD24" w:rsidR="14CDA96B" w:rsidRDefault="001E432F">
      <w:pPr>
        <w:pStyle w:val="ListParagraph"/>
        <w:numPr>
          <w:ilvl w:val="0"/>
          <w:numId w:val="39"/>
        </w:numPr>
        <w:ind w:left="720"/>
        <w:pPrChange w:id="2632" w:author=" " w:date="2021-02-21T18:22:00Z">
          <w:pPr/>
        </w:pPrChange>
      </w:pPr>
      <w:r>
        <w:t>User interacts with application to connect to DialogFlow</w:t>
      </w:r>
    </w:p>
    <w:p w14:paraId="38588133" w14:textId="77777777" w:rsidR="001E432F" w:rsidRPr="00A949AF" w:rsidRDefault="001E432F" w:rsidP="11DACFD7"/>
    <w:p w14:paraId="2A081ED4" w14:textId="74F390F6" w:rsidR="14CDA96B" w:rsidRPr="00A949AF" w:rsidRDefault="14CDA96B" w:rsidP="11DACFD7">
      <w:r w:rsidRPr="00A949AF">
        <w:rPr>
          <w:b/>
          <w:bCs/>
        </w:rPr>
        <w:t>Internal Precondition:</w:t>
      </w:r>
      <w:r w:rsidR="001E432F">
        <w:rPr>
          <w:b/>
          <w:bCs/>
        </w:rPr>
        <w:t xml:space="preserve"> </w:t>
      </w:r>
      <w:r w:rsidR="001E432F">
        <w:t>Mobile app works as intended with regards to recording audio or text and sending data to DialogFlow.</w:t>
      </w:r>
    </w:p>
    <w:p w14:paraId="7E2B7A87" w14:textId="2A91709F" w:rsidR="11DACFD7" w:rsidRDefault="11DACFD7" w:rsidP="11DACFD7"/>
    <w:tbl>
      <w:tblPr>
        <w:tblStyle w:val="TableGrid"/>
        <w:tblW w:w="0" w:type="auto"/>
        <w:tblLook w:val="06A0" w:firstRow="1" w:lastRow="0" w:firstColumn="1" w:lastColumn="0" w:noHBand="1" w:noVBand="1"/>
      </w:tblPr>
      <w:tblGrid>
        <w:gridCol w:w="3116"/>
        <w:gridCol w:w="3117"/>
        <w:gridCol w:w="3117"/>
      </w:tblGrid>
      <w:tr w:rsidR="000115CF" w14:paraId="49A9EBE9" w14:textId="77777777" w:rsidTr="00403662">
        <w:trPr>
          <w:ins w:id="2633" w:author=" " w:date="2021-02-21T18:45:00Z"/>
        </w:trPr>
        <w:tc>
          <w:tcPr>
            <w:tcW w:w="3116" w:type="dxa"/>
          </w:tcPr>
          <w:p w14:paraId="74C28350" w14:textId="77777777" w:rsidR="000115CF" w:rsidRDefault="000115CF" w:rsidP="00403662">
            <w:pPr>
              <w:rPr>
                <w:ins w:id="2634" w:author=" " w:date="2021-02-21T18:45:00Z"/>
              </w:rPr>
            </w:pPr>
            <w:ins w:id="2635" w:author=" " w:date="2021-02-21T18:45:00Z">
              <w:r w:rsidRPr="30CB7F3E">
                <w:rPr>
                  <w:b/>
                  <w:bCs/>
                </w:rPr>
                <w:t>Input</w:t>
              </w:r>
            </w:ins>
          </w:p>
        </w:tc>
        <w:tc>
          <w:tcPr>
            <w:tcW w:w="3117" w:type="dxa"/>
          </w:tcPr>
          <w:p w14:paraId="65348AD2" w14:textId="77777777" w:rsidR="000115CF" w:rsidRDefault="000115CF" w:rsidP="00403662">
            <w:pPr>
              <w:rPr>
                <w:ins w:id="2636" w:author=" " w:date="2021-02-21T18:45:00Z"/>
                <w:b/>
                <w:bCs/>
              </w:rPr>
            </w:pPr>
            <w:ins w:id="2637" w:author=" " w:date="2021-02-21T18:45:00Z">
              <w:r w:rsidRPr="11DACFD7">
                <w:rPr>
                  <w:b/>
                  <w:bCs/>
                </w:rPr>
                <w:t>System</w:t>
              </w:r>
            </w:ins>
          </w:p>
        </w:tc>
        <w:tc>
          <w:tcPr>
            <w:tcW w:w="3117" w:type="dxa"/>
          </w:tcPr>
          <w:p w14:paraId="2BBE96BF" w14:textId="77777777" w:rsidR="000115CF" w:rsidRDefault="000115CF" w:rsidP="00403662">
            <w:pPr>
              <w:rPr>
                <w:ins w:id="2638" w:author=" " w:date="2021-02-21T18:45:00Z"/>
                <w:b/>
                <w:bCs/>
              </w:rPr>
            </w:pPr>
            <w:ins w:id="2639" w:author=" " w:date="2021-02-21T18:45:00Z">
              <w:r w:rsidRPr="11DACFD7">
                <w:rPr>
                  <w:b/>
                  <w:bCs/>
                </w:rPr>
                <w:t>Output</w:t>
              </w:r>
            </w:ins>
          </w:p>
        </w:tc>
      </w:tr>
      <w:tr w:rsidR="000115CF" w14:paraId="31F07255" w14:textId="77777777" w:rsidTr="00403662">
        <w:trPr>
          <w:ins w:id="2640" w:author=" " w:date="2021-02-21T18:45:00Z"/>
        </w:trPr>
        <w:tc>
          <w:tcPr>
            <w:tcW w:w="3116" w:type="dxa"/>
          </w:tcPr>
          <w:p w14:paraId="16CC3146" w14:textId="77777777" w:rsidR="000115CF" w:rsidRDefault="000115CF" w:rsidP="00403662">
            <w:pPr>
              <w:rPr>
                <w:ins w:id="2641" w:author=" " w:date="2021-02-21T18:45:00Z"/>
              </w:rPr>
            </w:pPr>
            <w:ins w:id="2642" w:author=" " w:date="2021-02-21T18:45:00Z">
              <w:r>
                <w:t>User starts mobile application</w:t>
              </w:r>
            </w:ins>
          </w:p>
        </w:tc>
        <w:tc>
          <w:tcPr>
            <w:tcW w:w="3117" w:type="dxa"/>
          </w:tcPr>
          <w:p w14:paraId="328B05ED" w14:textId="77777777" w:rsidR="000115CF" w:rsidRDefault="000115CF" w:rsidP="00403662">
            <w:pPr>
              <w:rPr>
                <w:ins w:id="2643" w:author=" " w:date="2021-02-21T18:45:00Z"/>
              </w:rPr>
            </w:pPr>
            <w:ins w:id="2644" w:author=" " w:date="2021-02-21T18:45:00Z">
              <w:r>
                <w:t>Mobile application loads</w:t>
              </w:r>
            </w:ins>
          </w:p>
        </w:tc>
        <w:tc>
          <w:tcPr>
            <w:tcW w:w="3117" w:type="dxa"/>
          </w:tcPr>
          <w:p w14:paraId="1A6F111E" w14:textId="77777777" w:rsidR="000115CF" w:rsidRDefault="000115CF" w:rsidP="00403662">
            <w:pPr>
              <w:rPr>
                <w:ins w:id="2645" w:author=" " w:date="2021-02-21T18:45:00Z"/>
              </w:rPr>
            </w:pPr>
            <w:ins w:id="2646" w:author=" " w:date="2021-02-21T18:45:00Z">
              <w:r>
                <w:t>Mobile UI view displayed</w:t>
              </w:r>
            </w:ins>
          </w:p>
        </w:tc>
      </w:tr>
      <w:tr w:rsidR="000115CF" w14:paraId="44EC642C" w14:textId="77777777" w:rsidTr="00403662">
        <w:trPr>
          <w:ins w:id="2647" w:author=" " w:date="2021-02-21T18:45:00Z"/>
        </w:trPr>
        <w:tc>
          <w:tcPr>
            <w:tcW w:w="3116" w:type="dxa"/>
          </w:tcPr>
          <w:p w14:paraId="705EF6D3" w14:textId="77777777" w:rsidR="000115CF" w:rsidRDefault="000115CF" w:rsidP="00403662">
            <w:pPr>
              <w:rPr>
                <w:ins w:id="2648" w:author=" " w:date="2021-02-21T18:45:00Z"/>
              </w:rPr>
            </w:pPr>
            <w:ins w:id="2649" w:author=" " w:date="2021-02-21T18:45:00Z">
              <w:r>
                <w:t>User selects assistant page</w:t>
              </w:r>
            </w:ins>
          </w:p>
        </w:tc>
        <w:tc>
          <w:tcPr>
            <w:tcW w:w="3117" w:type="dxa"/>
          </w:tcPr>
          <w:p w14:paraId="062FF597" w14:textId="77777777" w:rsidR="000115CF" w:rsidRDefault="000115CF" w:rsidP="00403662">
            <w:pPr>
              <w:rPr>
                <w:ins w:id="2650" w:author=" " w:date="2021-02-21T18:45:00Z"/>
              </w:rPr>
            </w:pPr>
            <w:ins w:id="2651" w:author=" " w:date="2021-02-21T18:45:00Z">
              <w:r>
                <w:t>Dialogflow assistant loads</w:t>
              </w:r>
            </w:ins>
          </w:p>
        </w:tc>
        <w:tc>
          <w:tcPr>
            <w:tcW w:w="3117" w:type="dxa"/>
          </w:tcPr>
          <w:p w14:paraId="78ED5BEC" w14:textId="77777777" w:rsidR="000115CF" w:rsidRDefault="000115CF" w:rsidP="00403662">
            <w:pPr>
              <w:rPr>
                <w:ins w:id="2652" w:author=" " w:date="2021-02-21T18:45:00Z"/>
              </w:rPr>
            </w:pPr>
            <w:ins w:id="2653" w:author=" " w:date="2021-02-21T18:45:00Z">
              <w:r>
                <w:t>Dialogflow UI displayed with guided audio prompts.</w:t>
              </w:r>
            </w:ins>
          </w:p>
        </w:tc>
      </w:tr>
      <w:tr w:rsidR="000115CF" w14:paraId="1A4400DF" w14:textId="77777777" w:rsidTr="00403662">
        <w:trPr>
          <w:ins w:id="2654" w:author=" " w:date="2021-02-21T18:45:00Z"/>
        </w:trPr>
        <w:tc>
          <w:tcPr>
            <w:tcW w:w="3116" w:type="dxa"/>
          </w:tcPr>
          <w:p w14:paraId="3BCBB424" w14:textId="77777777" w:rsidR="000115CF" w:rsidRDefault="000115CF" w:rsidP="00403662">
            <w:pPr>
              <w:rPr>
                <w:ins w:id="2655" w:author=" " w:date="2021-02-21T18:45:00Z"/>
              </w:rPr>
            </w:pPr>
            <w:ins w:id="2656" w:author=" " w:date="2021-02-21T18:45:00Z">
              <w:r>
                <w:t>User says audio prompt.</w:t>
              </w:r>
            </w:ins>
          </w:p>
        </w:tc>
        <w:tc>
          <w:tcPr>
            <w:tcW w:w="3117" w:type="dxa"/>
          </w:tcPr>
          <w:p w14:paraId="10CA9FD9" w14:textId="77777777" w:rsidR="000115CF" w:rsidRDefault="000115CF" w:rsidP="00403662">
            <w:pPr>
              <w:rPr>
                <w:ins w:id="2657" w:author=" " w:date="2021-02-21T18:45:00Z"/>
              </w:rPr>
            </w:pPr>
            <w:ins w:id="2658" w:author=" " w:date="2021-02-21T18:45:00Z">
              <w:r>
                <w:t>Dialogflow intent mapping to response.</w:t>
              </w:r>
            </w:ins>
          </w:p>
        </w:tc>
        <w:tc>
          <w:tcPr>
            <w:tcW w:w="3117" w:type="dxa"/>
          </w:tcPr>
          <w:p w14:paraId="48630858" w14:textId="77777777" w:rsidR="000115CF" w:rsidRDefault="000115CF" w:rsidP="00403662">
            <w:pPr>
              <w:rPr>
                <w:ins w:id="2659" w:author=" " w:date="2021-02-21T18:45:00Z"/>
              </w:rPr>
            </w:pPr>
            <w:ins w:id="2660" w:author=" " w:date="2021-02-21T18:45:00Z">
              <w:r>
                <w:t>Response displayed on UI based on audio prompt given.</w:t>
              </w:r>
            </w:ins>
          </w:p>
        </w:tc>
      </w:tr>
      <w:tr w:rsidR="11DACFD7" w:rsidDel="000115CF" w14:paraId="56AE8E15" w14:textId="76F0A9ED" w:rsidTr="000115CF">
        <w:trPr>
          <w:del w:id="2661" w:author=" " w:date="2021-02-21T18:45:00Z"/>
        </w:trPr>
        <w:tc>
          <w:tcPr>
            <w:tcW w:w="3116" w:type="dxa"/>
          </w:tcPr>
          <w:p w14:paraId="709872F9" w14:textId="286D5F6D" w:rsidR="11DACFD7" w:rsidDel="000115CF" w:rsidRDefault="60DE46C4" w:rsidP="30CB7F3E">
            <w:pPr>
              <w:rPr>
                <w:del w:id="2662" w:author=" " w:date="2021-02-21T18:45:00Z"/>
              </w:rPr>
            </w:pPr>
            <w:del w:id="2663" w:author=" " w:date="2021-02-21T18:45:00Z">
              <w:r w:rsidRPr="30CB7F3E" w:rsidDel="000115CF">
                <w:rPr>
                  <w:b/>
                  <w:bCs/>
                </w:rPr>
                <w:delText>Input</w:delText>
              </w:r>
            </w:del>
          </w:p>
        </w:tc>
        <w:tc>
          <w:tcPr>
            <w:tcW w:w="3117" w:type="dxa"/>
          </w:tcPr>
          <w:p w14:paraId="4C761F3F" w14:textId="25C01ADD" w:rsidR="11DACFD7" w:rsidDel="000115CF" w:rsidRDefault="11DACFD7" w:rsidP="11DACFD7">
            <w:pPr>
              <w:rPr>
                <w:del w:id="2664" w:author=" " w:date="2021-02-21T18:45:00Z"/>
                <w:b/>
                <w:bCs/>
              </w:rPr>
            </w:pPr>
            <w:del w:id="2665" w:author=" " w:date="2021-02-21T18:45:00Z">
              <w:r w:rsidRPr="11DACFD7" w:rsidDel="000115CF">
                <w:rPr>
                  <w:b/>
                  <w:bCs/>
                </w:rPr>
                <w:delText>System</w:delText>
              </w:r>
            </w:del>
          </w:p>
        </w:tc>
        <w:tc>
          <w:tcPr>
            <w:tcW w:w="3117" w:type="dxa"/>
          </w:tcPr>
          <w:p w14:paraId="231AA297" w14:textId="28C3B482" w:rsidR="11DACFD7" w:rsidDel="000115CF" w:rsidRDefault="11DACFD7" w:rsidP="11DACFD7">
            <w:pPr>
              <w:rPr>
                <w:del w:id="2666" w:author=" " w:date="2021-02-21T18:45:00Z"/>
                <w:b/>
                <w:bCs/>
              </w:rPr>
            </w:pPr>
            <w:del w:id="2667" w:author=" " w:date="2021-02-21T18:45:00Z">
              <w:r w:rsidRPr="11DACFD7" w:rsidDel="000115CF">
                <w:rPr>
                  <w:b/>
                  <w:bCs/>
                </w:rPr>
                <w:delText>Output</w:delText>
              </w:r>
            </w:del>
          </w:p>
        </w:tc>
      </w:tr>
      <w:tr w:rsidR="11DACFD7" w:rsidDel="000115CF" w14:paraId="65A2A11B" w14:textId="743A292E" w:rsidTr="000115CF">
        <w:trPr>
          <w:del w:id="2668" w:author=" " w:date="2021-02-21T18:45:00Z"/>
        </w:trPr>
        <w:tc>
          <w:tcPr>
            <w:tcW w:w="3116" w:type="dxa"/>
          </w:tcPr>
          <w:p w14:paraId="779A3320" w14:textId="5696DA4E" w:rsidR="11DACFD7" w:rsidDel="000115CF" w:rsidRDefault="001E432F" w:rsidP="11DACFD7">
            <w:pPr>
              <w:rPr>
                <w:del w:id="2669" w:author=" " w:date="2021-02-21T18:45:00Z"/>
              </w:rPr>
            </w:pPr>
            <w:del w:id="2670" w:author=" " w:date="2021-02-21T18:45:00Z">
              <w:r w:rsidDel="000115CF">
                <w:delText>User opens mobile application.</w:delText>
              </w:r>
            </w:del>
          </w:p>
        </w:tc>
        <w:tc>
          <w:tcPr>
            <w:tcW w:w="3117" w:type="dxa"/>
          </w:tcPr>
          <w:p w14:paraId="0787973E" w14:textId="3BFCFAB8" w:rsidR="11DACFD7" w:rsidDel="000115CF" w:rsidRDefault="001E432F" w:rsidP="11DACFD7">
            <w:pPr>
              <w:rPr>
                <w:del w:id="2671" w:author=" " w:date="2021-02-21T18:45:00Z"/>
              </w:rPr>
            </w:pPr>
            <w:del w:id="2672" w:author=" " w:date="2021-02-21T18:45:00Z">
              <w:r w:rsidDel="000115CF">
                <w:delText>Mobile application loads</w:delText>
              </w:r>
            </w:del>
          </w:p>
        </w:tc>
        <w:tc>
          <w:tcPr>
            <w:tcW w:w="3117" w:type="dxa"/>
          </w:tcPr>
          <w:p w14:paraId="7202CE69" w14:textId="077D7D3C" w:rsidR="11DACFD7" w:rsidDel="000115CF" w:rsidRDefault="001E432F" w:rsidP="11DACFD7">
            <w:pPr>
              <w:rPr>
                <w:del w:id="2673" w:author=" " w:date="2021-02-21T18:45:00Z"/>
              </w:rPr>
            </w:pPr>
            <w:del w:id="2674" w:author=" " w:date="2021-02-21T18:45:00Z">
              <w:r w:rsidDel="000115CF">
                <w:delText>Mobile application UI is visible</w:delText>
              </w:r>
            </w:del>
          </w:p>
        </w:tc>
      </w:tr>
      <w:tr w:rsidR="001E432F" w:rsidDel="000115CF" w14:paraId="79AB00A1" w14:textId="393C6E10" w:rsidTr="000115CF">
        <w:trPr>
          <w:del w:id="2675" w:author=" " w:date="2021-02-21T18:45:00Z"/>
        </w:trPr>
        <w:tc>
          <w:tcPr>
            <w:tcW w:w="3116" w:type="dxa"/>
          </w:tcPr>
          <w:p w14:paraId="5D1AD9A7" w14:textId="7566A009" w:rsidR="001E432F" w:rsidDel="000115CF" w:rsidRDefault="001E432F" w:rsidP="11DACFD7">
            <w:pPr>
              <w:rPr>
                <w:del w:id="2676" w:author=" " w:date="2021-02-21T18:45:00Z"/>
              </w:rPr>
            </w:pPr>
            <w:del w:id="2677" w:author=" " w:date="2021-02-21T18:45:00Z">
              <w:r w:rsidDel="000115CF">
                <w:delText>User records audio through mobile application.</w:delText>
              </w:r>
            </w:del>
          </w:p>
        </w:tc>
        <w:tc>
          <w:tcPr>
            <w:tcW w:w="3117" w:type="dxa"/>
          </w:tcPr>
          <w:p w14:paraId="6A1CB667" w14:textId="6044FF77" w:rsidR="001E432F" w:rsidDel="000115CF" w:rsidRDefault="001E432F" w:rsidP="11DACFD7">
            <w:pPr>
              <w:rPr>
                <w:del w:id="2678" w:author=" " w:date="2021-02-21T18:45:00Z"/>
              </w:rPr>
            </w:pPr>
            <w:del w:id="2679" w:author=" " w:date="2021-02-21T18:45:00Z">
              <w:r w:rsidDel="000115CF">
                <w:delText>Recorded audio is sent to DialogFlow service.</w:delText>
              </w:r>
            </w:del>
          </w:p>
        </w:tc>
        <w:tc>
          <w:tcPr>
            <w:tcW w:w="3117" w:type="dxa"/>
          </w:tcPr>
          <w:p w14:paraId="6A8E8C58" w14:textId="712BD2A1" w:rsidR="001E432F" w:rsidDel="000115CF" w:rsidRDefault="001E432F" w:rsidP="11DACFD7">
            <w:pPr>
              <w:rPr>
                <w:del w:id="2680" w:author=" " w:date="2021-02-21T18:45:00Z"/>
              </w:rPr>
            </w:pPr>
            <w:del w:id="2681" w:author=" " w:date="2021-02-21T18:45:00Z">
              <w:r w:rsidDel="000115CF">
                <w:delText>Response sent to user</w:delText>
              </w:r>
            </w:del>
            <w:del w:id="2682" w:author=" " w:date="2021-02-21T17:45:00Z">
              <w:r w:rsidDel="008251B7">
                <w:delText xml:space="preserve"> for success and/or failure.</w:delText>
              </w:r>
            </w:del>
          </w:p>
        </w:tc>
      </w:tr>
    </w:tbl>
    <w:p w14:paraId="22854780" w14:textId="77777777" w:rsidR="002D2A1C" w:rsidRDefault="002D2A1C">
      <w:pPr>
        <w:widowControl/>
        <w:spacing w:line="240" w:lineRule="auto"/>
        <w:rPr>
          <w:ins w:id="2683" w:author=" " w:date="2021-02-21T18:10:00Z"/>
          <w:rFonts w:ascii="Arial" w:hAnsi="Arial"/>
          <w:i/>
        </w:rPr>
      </w:pPr>
      <w:ins w:id="2684" w:author=" " w:date="2021-02-21T18:10:00Z">
        <w:r>
          <w:br w:type="page"/>
        </w:r>
      </w:ins>
    </w:p>
    <w:p w14:paraId="5A658A5F" w14:textId="19D1D92D" w:rsidR="00227770" w:rsidRDefault="73FAF737">
      <w:pPr>
        <w:pStyle w:val="Heading3"/>
        <w:pPrChange w:id="2685" w:author=" " w:date="2021-02-21T17:44:00Z">
          <w:pPr>
            <w:pStyle w:val="Heading3"/>
            <w:numPr>
              <w:ilvl w:val="1"/>
            </w:numPr>
          </w:pPr>
        </w:pPrChange>
      </w:pPr>
      <w:bookmarkStart w:id="2686" w:name="_Toc64826027"/>
      <w:r w:rsidRPr="6F460E43">
        <w:lastRenderedPageBreak/>
        <w:t xml:space="preserve">Use Case: Initiate </w:t>
      </w:r>
      <w:r w:rsidRPr="008251B7">
        <w:rPr>
          <w:rPrChange w:id="2687" w:author=" " w:date="2021-02-21T17:44:00Z">
            <w:rPr>
              <w:i w:val="0"/>
            </w:rPr>
          </w:rPrChange>
        </w:rPr>
        <w:t>connection</w:t>
      </w:r>
      <w:r w:rsidRPr="6F460E43">
        <w:t xml:space="preserve"> with database</w:t>
      </w:r>
      <w:bookmarkEnd w:id="2686"/>
    </w:p>
    <w:p w14:paraId="15CD8ED5" w14:textId="448ABEC8" w:rsidR="00227770" w:rsidRDefault="73FAF737" w:rsidP="6F460E43">
      <w:r w:rsidRPr="1005B067">
        <w:rPr>
          <w:b/>
          <w:bCs/>
        </w:rPr>
        <w:t xml:space="preserve">Summary: </w:t>
      </w:r>
      <w:r w:rsidR="07AB7DD2">
        <w:t>A connection needs to be initiated with the database so that data can be placed into it.</w:t>
      </w:r>
    </w:p>
    <w:p w14:paraId="26ECE63C" w14:textId="111DDA5A" w:rsidR="00227770" w:rsidRDefault="00227770" w:rsidP="6F460E43">
      <w:pPr>
        <w:rPr>
          <w:ins w:id="2688" w:author=" " w:date="2021-02-21T18:35:00Z"/>
        </w:rPr>
      </w:pPr>
    </w:p>
    <w:p w14:paraId="7583B5E3" w14:textId="77777777" w:rsidR="004A7588" w:rsidRDefault="004A7588" w:rsidP="004A7588">
      <w:pPr>
        <w:rPr>
          <w:ins w:id="2689" w:author=" " w:date="2021-02-21T18:35:00Z"/>
          <w:b/>
          <w:bCs/>
        </w:rPr>
      </w:pPr>
      <w:ins w:id="2690" w:author=" " w:date="2021-02-21T18:35:00Z">
        <w:r w:rsidRPr="11DACFD7">
          <w:rPr>
            <w:b/>
            <w:bCs/>
          </w:rPr>
          <w:t>Preconditions:</w:t>
        </w:r>
        <w:r>
          <w:rPr>
            <w:b/>
            <w:bCs/>
          </w:rPr>
          <w:t xml:space="preserve"> </w:t>
        </w:r>
      </w:ins>
    </w:p>
    <w:p w14:paraId="58E5CAD6" w14:textId="77777777" w:rsidR="004A7588" w:rsidRDefault="004A7588" w:rsidP="004A7588">
      <w:pPr>
        <w:pStyle w:val="ListParagraph"/>
        <w:numPr>
          <w:ilvl w:val="0"/>
          <w:numId w:val="37"/>
        </w:numPr>
        <w:rPr>
          <w:ins w:id="2691" w:author=" " w:date="2021-02-21T18:35:00Z"/>
        </w:rPr>
      </w:pPr>
      <w:ins w:id="2692" w:author=" " w:date="2021-02-21T18:35:00Z">
        <w:r>
          <w:t>Database exists and is ready to accept connections.</w:t>
        </w:r>
      </w:ins>
    </w:p>
    <w:p w14:paraId="414E579B" w14:textId="77777777" w:rsidR="004A7588" w:rsidRDefault="004A7588" w:rsidP="6F460E43"/>
    <w:p w14:paraId="6CA5B33F" w14:textId="77777777" w:rsidR="00682152" w:rsidRDefault="73FAF737" w:rsidP="6F460E43">
      <w:pPr>
        <w:rPr>
          <w:ins w:id="2693" w:author=" " w:date="2021-02-21T18:22:00Z"/>
          <w:b/>
          <w:bCs/>
        </w:rPr>
      </w:pPr>
      <w:r w:rsidRPr="6F460E43">
        <w:rPr>
          <w:b/>
          <w:bCs/>
        </w:rPr>
        <w:t xml:space="preserve">Triggers: </w:t>
      </w:r>
    </w:p>
    <w:p w14:paraId="5C7F1BF7" w14:textId="59A0107F" w:rsidR="00227770" w:rsidRDefault="73FAF737">
      <w:pPr>
        <w:pStyle w:val="ListParagraph"/>
        <w:numPr>
          <w:ilvl w:val="0"/>
          <w:numId w:val="37"/>
        </w:numPr>
        <w:pPrChange w:id="2694" w:author=" " w:date="2021-02-21T18:22:00Z">
          <w:pPr/>
        </w:pPrChange>
      </w:pPr>
      <w:r>
        <w:t>Mobile Application start up process.</w:t>
      </w:r>
    </w:p>
    <w:p w14:paraId="215427AC" w14:textId="77777777" w:rsidR="00227770" w:rsidRDefault="00227770" w:rsidP="6F460E43">
      <w:pPr>
        <w:rPr>
          <w:b/>
          <w:bCs/>
        </w:rPr>
      </w:pPr>
    </w:p>
    <w:p w14:paraId="149609BA" w14:textId="77777777" w:rsidR="00D520A3" w:rsidRDefault="73FAF737" w:rsidP="6F460E43">
      <w:pPr>
        <w:rPr>
          <w:ins w:id="2695" w:author=" " w:date="2021-02-21T17:52:00Z"/>
          <w:b/>
          <w:bCs/>
        </w:rPr>
      </w:pPr>
      <w:r w:rsidRPr="1005B067">
        <w:rPr>
          <w:b/>
          <w:bCs/>
        </w:rPr>
        <w:t xml:space="preserve">Basic course of events (Scenario): </w:t>
      </w:r>
    </w:p>
    <w:p w14:paraId="2E40EF17" w14:textId="3B7CC546" w:rsidR="00227770" w:rsidRDefault="21306DEA">
      <w:pPr>
        <w:pStyle w:val="ListParagraph"/>
        <w:numPr>
          <w:ilvl w:val="0"/>
          <w:numId w:val="40"/>
        </w:numPr>
        <w:ind w:left="720"/>
        <w:pPrChange w:id="2696" w:author=" " w:date="2021-02-21T18:22:00Z">
          <w:pPr/>
        </w:pPrChange>
      </w:pPr>
      <w:r>
        <w:t>A connection is established with the database.</w:t>
      </w:r>
    </w:p>
    <w:p w14:paraId="3BB5D437" w14:textId="2A91709F" w:rsidR="00227770" w:rsidRDefault="00227770" w:rsidP="6F460E43"/>
    <w:tbl>
      <w:tblPr>
        <w:tblStyle w:val="TableGrid"/>
        <w:tblW w:w="0" w:type="auto"/>
        <w:tblLook w:val="06A0" w:firstRow="1" w:lastRow="0" w:firstColumn="1" w:lastColumn="0" w:noHBand="1" w:noVBand="1"/>
      </w:tblPr>
      <w:tblGrid>
        <w:gridCol w:w="3116"/>
        <w:gridCol w:w="3117"/>
        <w:gridCol w:w="3117"/>
      </w:tblGrid>
      <w:tr w:rsidR="6F460E43" w14:paraId="1035D836" w14:textId="77777777" w:rsidTr="1005B067">
        <w:tc>
          <w:tcPr>
            <w:tcW w:w="3116" w:type="dxa"/>
          </w:tcPr>
          <w:p w14:paraId="4D62FF65" w14:textId="3FE998FB" w:rsidR="6F460E43" w:rsidRDefault="6F460E43">
            <w:r w:rsidRPr="6F460E43">
              <w:rPr>
                <w:b/>
                <w:bCs/>
              </w:rPr>
              <w:t>Input</w:t>
            </w:r>
          </w:p>
        </w:tc>
        <w:tc>
          <w:tcPr>
            <w:tcW w:w="3117" w:type="dxa"/>
          </w:tcPr>
          <w:p w14:paraId="54A95795" w14:textId="694EB4D2" w:rsidR="6F460E43" w:rsidRDefault="6F460E43" w:rsidP="6F460E43">
            <w:pPr>
              <w:rPr>
                <w:b/>
                <w:bCs/>
              </w:rPr>
            </w:pPr>
            <w:r w:rsidRPr="6F460E43">
              <w:rPr>
                <w:b/>
                <w:bCs/>
              </w:rPr>
              <w:t>System</w:t>
            </w:r>
          </w:p>
        </w:tc>
        <w:tc>
          <w:tcPr>
            <w:tcW w:w="3117" w:type="dxa"/>
          </w:tcPr>
          <w:p w14:paraId="2BEF1E6A" w14:textId="5FE1DDAA" w:rsidR="6F460E43" w:rsidRDefault="6F460E43" w:rsidP="6F460E43">
            <w:pPr>
              <w:rPr>
                <w:b/>
                <w:bCs/>
              </w:rPr>
            </w:pPr>
            <w:r w:rsidRPr="6F460E43">
              <w:rPr>
                <w:b/>
                <w:bCs/>
              </w:rPr>
              <w:t>Output</w:t>
            </w:r>
          </w:p>
        </w:tc>
      </w:tr>
      <w:tr w:rsidR="6F460E43" w14:paraId="425D598C" w14:textId="77777777" w:rsidTr="1005B067">
        <w:tc>
          <w:tcPr>
            <w:tcW w:w="3116" w:type="dxa"/>
          </w:tcPr>
          <w:p w14:paraId="2ECB9018" w14:textId="02A359E0" w:rsidR="6F460E43" w:rsidRDefault="38C12F50" w:rsidP="1005B067">
            <w:r>
              <w:t>Dialog</w:t>
            </w:r>
            <w:del w:id="2697" w:author=" " w:date="2021-02-21T18:35:00Z">
              <w:r w:rsidDel="004A7588">
                <w:delText>ue</w:delText>
              </w:r>
            </w:del>
            <w:ins w:id="2698" w:author=" " w:date="2021-02-21T18:35:00Z">
              <w:r w:rsidR="004A7588">
                <w:t>f</w:t>
              </w:r>
            </w:ins>
            <w:del w:id="2699" w:author=" " w:date="2021-02-21T18:35:00Z">
              <w:r w:rsidDel="004A7588">
                <w:delText>F</w:delText>
              </w:r>
            </w:del>
            <w:r>
              <w:t>low service requests connection with database</w:t>
            </w:r>
            <w:r w:rsidR="6B54DADB">
              <w:t>.</w:t>
            </w:r>
          </w:p>
        </w:tc>
        <w:tc>
          <w:tcPr>
            <w:tcW w:w="3117" w:type="dxa"/>
          </w:tcPr>
          <w:p w14:paraId="1353081A" w14:textId="477918DE" w:rsidR="6F460E43" w:rsidRDefault="630181C0" w:rsidP="1005B067">
            <w:r>
              <w:t xml:space="preserve">Database is </w:t>
            </w:r>
            <w:del w:id="2700" w:author=" " w:date="2021-02-21T17:44:00Z">
              <w:r w:rsidDel="008251B7">
                <w:delText>contatacted</w:delText>
              </w:r>
            </w:del>
            <w:ins w:id="2701" w:author=" " w:date="2021-02-21T17:44:00Z">
              <w:r w:rsidR="008251B7">
                <w:t>contacted</w:t>
              </w:r>
            </w:ins>
            <w:r w:rsidR="445B9E39">
              <w:t>.</w:t>
            </w:r>
          </w:p>
        </w:tc>
        <w:tc>
          <w:tcPr>
            <w:tcW w:w="3117" w:type="dxa"/>
          </w:tcPr>
          <w:p w14:paraId="39D4D28B" w14:textId="7F948372" w:rsidR="6F460E43" w:rsidRDefault="38C12F50" w:rsidP="1005B067">
            <w:r>
              <w:t>Connection is established</w:t>
            </w:r>
            <w:r w:rsidR="445B9E39">
              <w:t>.</w:t>
            </w:r>
          </w:p>
        </w:tc>
      </w:tr>
    </w:tbl>
    <w:p w14:paraId="351E01E8" w14:textId="6F49774C" w:rsidR="1005B067" w:rsidRDefault="1005B067"/>
    <w:p w14:paraId="575518BF" w14:textId="56E841EB" w:rsidR="38C12F50" w:rsidRDefault="38C12F50">
      <w:r w:rsidRPr="1005B067">
        <w:rPr>
          <w:b/>
          <w:bCs/>
        </w:rPr>
        <w:t xml:space="preserve">Alternate path: </w:t>
      </w:r>
      <w:r>
        <w:t>The connection failed.</w:t>
      </w:r>
    </w:p>
    <w:p w14:paraId="0A02A7B0" w14:textId="2F1D043C" w:rsidR="1005B067" w:rsidRDefault="1005B067" w:rsidP="1005B067"/>
    <w:tbl>
      <w:tblPr>
        <w:tblStyle w:val="TableGrid"/>
        <w:tblW w:w="0" w:type="auto"/>
        <w:tblLook w:val="06A0" w:firstRow="1" w:lastRow="0" w:firstColumn="1" w:lastColumn="0" w:noHBand="1" w:noVBand="1"/>
      </w:tblPr>
      <w:tblGrid>
        <w:gridCol w:w="3116"/>
        <w:gridCol w:w="3117"/>
        <w:gridCol w:w="3117"/>
      </w:tblGrid>
      <w:tr w:rsidR="1005B067" w14:paraId="17479179" w14:textId="77777777" w:rsidTr="1005B067">
        <w:tc>
          <w:tcPr>
            <w:tcW w:w="3116" w:type="dxa"/>
          </w:tcPr>
          <w:p w14:paraId="41B4996A" w14:textId="6B8D6F0D" w:rsidR="1005B067" w:rsidRDefault="1005B067">
            <w:r w:rsidRPr="1005B067">
              <w:rPr>
                <w:b/>
                <w:bCs/>
              </w:rPr>
              <w:t xml:space="preserve"> Input</w:t>
            </w:r>
          </w:p>
        </w:tc>
        <w:tc>
          <w:tcPr>
            <w:tcW w:w="3117" w:type="dxa"/>
          </w:tcPr>
          <w:p w14:paraId="3F9D6C54" w14:textId="694EB4D2" w:rsidR="1005B067" w:rsidRDefault="1005B067" w:rsidP="1005B067">
            <w:pPr>
              <w:rPr>
                <w:b/>
                <w:bCs/>
              </w:rPr>
            </w:pPr>
            <w:r w:rsidRPr="1005B067">
              <w:rPr>
                <w:b/>
                <w:bCs/>
              </w:rPr>
              <w:t>System</w:t>
            </w:r>
          </w:p>
        </w:tc>
        <w:tc>
          <w:tcPr>
            <w:tcW w:w="3117" w:type="dxa"/>
          </w:tcPr>
          <w:p w14:paraId="34B7B098" w14:textId="5FE1DDAA" w:rsidR="1005B067" w:rsidRDefault="1005B067" w:rsidP="1005B067">
            <w:pPr>
              <w:rPr>
                <w:b/>
                <w:bCs/>
              </w:rPr>
            </w:pPr>
            <w:r w:rsidRPr="1005B067">
              <w:rPr>
                <w:b/>
                <w:bCs/>
              </w:rPr>
              <w:t>Output</w:t>
            </w:r>
          </w:p>
        </w:tc>
      </w:tr>
      <w:tr w:rsidR="1005B067" w14:paraId="2F665C7E" w14:textId="77777777" w:rsidTr="1005B067">
        <w:tc>
          <w:tcPr>
            <w:tcW w:w="3116" w:type="dxa"/>
          </w:tcPr>
          <w:p w14:paraId="2987BD13" w14:textId="4FBB8997" w:rsidR="1005B067" w:rsidRDefault="1005B067" w:rsidP="1005B067">
            <w:r>
              <w:t>Dialog</w:t>
            </w:r>
            <w:ins w:id="2702" w:author=" " w:date="2021-02-21T18:35:00Z">
              <w:r w:rsidR="004A7588">
                <w:t>f</w:t>
              </w:r>
            </w:ins>
            <w:del w:id="2703" w:author=" " w:date="2021-02-21T18:35:00Z">
              <w:r w:rsidDel="004A7588">
                <w:delText>ueF</w:delText>
              </w:r>
            </w:del>
            <w:r>
              <w:t>low service requests connection with database</w:t>
            </w:r>
            <w:r w:rsidR="7E05C180">
              <w:t>.</w:t>
            </w:r>
          </w:p>
        </w:tc>
        <w:tc>
          <w:tcPr>
            <w:tcW w:w="3117" w:type="dxa"/>
          </w:tcPr>
          <w:p w14:paraId="6F8C71A3" w14:textId="75070A60" w:rsidR="51067C89" w:rsidRDefault="51067C89" w:rsidP="1005B067">
            <w:r>
              <w:t xml:space="preserve">Database is </w:t>
            </w:r>
            <w:r w:rsidR="360AF9B3">
              <w:t xml:space="preserve">unable to be </w:t>
            </w:r>
            <w:r>
              <w:t>contacted</w:t>
            </w:r>
            <w:ins w:id="2704" w:author=" " w:date="2021-02-21T18:36:00Z">
              <w:r w:rsidR="00796BBD">
                <w:t>.</w:t>
              </w:r>
            </w:ins>
          </w:p>
        </w:tc>
        <w:tc>
          <w:tcPr>
            <w:tcW w:w="3117" w:type="dxa"/>
          </w:tcPr>
          <w:p w14:paraId="40DAEE90" w14:textId="1AA714B1" w:rsidR="6E494880" w:rsidRDefault="6E494880" w:rsidP="1005B067">
            <w:r>
              <w:t>Error report stating that the database was unreachable.</w:t>
            </w:r>
          </w:p>
        </w:tc>
      </w:tr>
    </w:tbl>
    <w:p w14:paraId="10EB2E79" w14:textId="74D49458" w:rsidR="1005B067" w:rsidRDefault="1005B067" w:rsidP="1005B067"/>
    <w:p w14:paraId="64823F72" w14:textId="2EEBE677" w:rsidR="1005B067" w:rsidRDefault="1005B067" w:rsidP="1005B067"/>
    <w:p w14:paraId="544F5664" w14:textId="6DD73D69" w:rsidR="00227770" w:rsidRDefault="00227770" w:rsidP="00E23CD8">
      <w:pPr>
        <w:pStyle w:val="InfoBlue"/>
      </w:pPr>
    </w:p>
    <w:p w14:paraId="1F95C0A9" w14:textId="4760A074" w:rsidR="00227770" w:rsidRDefault="00227770" w:rsidP="6F460E43">
      <w:pPr>
        <w:pStyle w:val="BodyText"/>
      </w:pPr>
    </w:p>
    <w:sectPr w:rsidR="00227770">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r Assadullah" w:date="2021-02-07T22:30:00Z" w:initials="MA">
    <w:p w14:paraId="4CC136B6" w14:textId="77777777" w:rsidR="00682152" w:rsidRDefault="00682152">
      <w:pPr>
        <w:pStyle w:val="CommentText"/>
      </w:pPr>
      <w:r>
        <w:rPr>
          <w:rStyle w:val="CommentReference"/>
        </w:rPr>
        <w:annotationRef/>
      </w:r>
      <w:r>
        <w:t>You don’t have the requirement to recognize the public service provider’s voice from the conversation. We don’t want the entire conversation. We only want the words spoken by the service provider.</w:t>
      </w:r>
    </w:p>
    <w:p w14:paraId="1E6C2323" w14:textId="77777777" w:rsidR="00682152" w:rsidRDefault="00682152">
      <w:pPr>
        <w:pStyle w:val="CommentText"/>
      </w:pPr>
    </w:p>
    <w:p w14:paraId="5257E2D1" w14:textId="007BB0ED" w:rsidR="00682152" w:rsidRDefault="00682152">
      <w:pPr>
        <w:pStyle w:val="CommentText"/>
      </w:pPr>
      <w:r>
        <w:t xml:space="preserve">There are multiple ways to discern the voice. Here’s a page about Google Assistant: </w:t>
      </w:r>
      <w:hyperlink r:id="rId1" w:history="1">
        <w:r w:rsidRPr="005036E0">
          <w:rPr>
            <w:rStyle w:val="Hyperlink"/>
          </w:rPr>
          <w:t>https://support.google.com/assistant/answer/9071681?co=GENIE.Platform%3DAndroid&amp;hl=en</w:t>
        </w:r>
      </w:hyperlink>
    </w:p>
    <w:p w14:paraId="22C787A4" w14:textId="77777777" w:rsidR="00682152" w:rsidRDefault="00682152">
      <w:pPr>
        <w:pStyle w:val="CommentText"/>
      </w:pPr>
    </w:p>
    <w:p w14:paraId="4CD67453" w14:textId="77777777" w:rsidR="00682152" w:rsidRDefault="003F461F">
      <w:pPr>
        <w:pStyle w:val="CommentText"/>
      </w:pPr>
      <w:hyperlink r:id="rId2" w:history="1">
        <w:r w:rsidR="00682152" w:rsidRPr="005036E0">
          <w:rPr>
            <w:rStyle w:val="Hyperlink"/>
          </w:rPr>
          <w:t>https://cloud.google.com/speech-to-text/docs/multiple-voices</w:t>
        </w:r>
      </w:hyperlink>
      <w:r w:rsidR="00682152">
        <w:t xml:space="preserve"> </w:t>
      </w:r>
    </w:p>
    <w:p w14:paraId="67DE9F36" w14:textId="77777777" w:rsidR="00682152" w:rsidRDefault="00682152">
      <w:pPr>
        <w:pStyle w:val="CommentText"/>
      </w:pPr>
    </w:p>
    <w:p w14:paraId="230E5A48" w14:textId="2BA65190" w:rsidR="00682152" w:rsidRDefault="00682152">
      <w:pPr>
        <w:pStyle w:val="CommentText"/>
      </w:pPr>
      <w:r>
        <w:t>No SMEs mentioned as stakeholder. How will you know what you are making is really something that people want and how they want? Get SMEs.</w:t>
      </w:r>
    </w:p>
  </w:comment>
  <w:comment w:id="217" w:author="Mir Assadullah" w:date="2021-02-07T22:17:00Z" w:initials="MA">
    <w:p w14:paraId="70C0B9B8" w14:textId="2E2579AA" w:rsidR="00682152" w:rsidRDefault="00682152">
      <w:pPr>
        <w:pStyle w:val="CommentText"/>
      </w:pPr>
      <w:r>
        <w:rPr>
          <w:rStyle w:val="CommentReference"/>
        </w:rPr>
        <w:annotationRef/>
      </w:r>
      <w:r>
        <w:t>This looks like something appropriate for a visit to a doctor’s office. How about other public service personnel?</w:t>
      </w:r>
    </w:p>
  </w:comment>
  <w:comment w:id="360" w:author="Mir Assadullah" w:date="2021-02-07T22:19:00Z" w:initials="MA">
    <w:p w14:paraId="6EB94C31" w14:textId="2ABDC87C" w:rsidR="00682152" w:rsidRDefault="00682152">
      <w:pPr>
        <w:pStyle w:val="CommentText"/>
      </w:pPr>
      <w:r>
        <w:rPr>
          <w:rStyle w:val="CommentReference"/>
        </w:rPr>
        <w:annotationRef/>
      </w:r>
      <w:r>
        <w:t>Good job!</w:t>
      </w:r>
    </w:p>
  </w:comment>
  <w:comment w:id="820" w:author="Mir Assadullah" w:date="2021-02-07T22:20:00Z" w:initials="MA">
    <w:p w14:paraId="0DBDBCC7" w14:textId="77777777" w:rsidR="00682152" w:rsidRDefault="00682152">
      <w:pPr>
        <w:pStyle w:val="CommentText"/>
      </w:pPr>
      <w:r>
        <w:rPr>
          <w:rStyle w:val="CommentReference"/>
        </w:rPr>
        <w:annotationRef/>
      </w:r>
      <w:r>
        <w:t>It could also be:</w:t>
      </w:r>
    </w:p>
    <w:p w14:paraId="698FB636" w14:textId="77777777" w:rsidR="00682152" w:rsidRDefault="00682152">
      <w:pPr>
        <w:pStyle w:val="CommentText"/>
      </w:pPr>
    </w:p>
    <w:p w14:paraId="01CF0FC3" w14:textId="77777777" w:rsidR="00682152" w:rsidRDefault="00682152">
      <w:pPr>
        <w:pStyle w:val="CommentText"/>
      </w:pPr>
      <w:r>
        <w:t>Is 123-456-7890 still your number?</w:t>
      </w:r>
    </w:p>
    <w:p w14:paraId="4680E2FD" w14:textId="77777777" w:rsidR="00682152" w:rsidRDefault="00682152">
      <w:pPr>
        <w:pStyle w:val="CommentText"/>
      </w:pPr>
      <w:r>
        <w:t>Can I reach you at 123-456-7890?</w:t>
      </w:r>
    </w:p>
    <w:p w14:paraId="0861289C" w14:textId="77777777" w:rsidR="00682152" w:rsidRDefault="00682152">
      <w:pPr>
        <w:pStyle w:val="CommentText"/>
      </w:pPr>
      <w:r>
        <w:t>The number we have for you is 123-456-7890. Is that correct?</w:t>
      </w:r>
    </w:p>
    <w:p w14:paraId="0F9FF08C" w14:textId="77777777" w:rsidR="00682152" w:rsidRDefault="00682152">
      <w:pPr>
        <w:pStyle w:val="CommentText"/>
      </w:pPr>
      <w:r>
        <w:t>What’s your number? Got it. It’s 123-456-7890.</w:t>
      </w:r>
    </w:p>
    <w:p w14:paraId="1C3F3450" w14:textId="77777777" w:rsidR="00682152" w:rsidRDefault="00682152">
      <w:pPr>
        <w:pStyle w:val="CommentText"/>
      </w:pPr>
    </w:p>
    <w:p w14:paraId="3E548C6B" w14:textId="3FB498DA" w:rsidR="00682152" w:rsidRDefault="00682152">
      <w:pPr>
        <w:pStyle w:val="CommentText"/>
      </w:pPr>
      <w:r>
        <w:t>And twenty other combinations of it.</w:t>
      </w:r>
    </w:p>
    <w:p w14:paraId="0D1E473C" w14:textId="77777777" w:rsidR="00682152" w:rsidRDefault="00682152">
      <w:pPr>
        <w:pStyle w:val="CommentText"/>
      </w:pPr>
    </w:p>
    <w:p w14:paraId="4DC0F4A5" w14:textId="5E9543B7" w:rsidR="00682152" w:rsidRDefault="00682152">
      <w:pPr>
        <w:pStyle w:val="CommentText"/>
      </w:pPr>
      <w:r>
        <w:t>This applies to all the use cases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0E5A48" w15:done="0"/>
  <w15:commentEx w15:paraId="70C0B9B8" w15:done="0"/>
  <w15:commentEx w15:paraId="6EB94C31" w15:done="0"/>
  <w15:commentEx w15:paraId="4DC0F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E86B" w16cex:dateUtc="2021-02-08T03:30:00Z"/>
  <w16cex:commentExtensible w16cex:durableId="23CAE580" w16cex:dateUtc="2021-02-08T03:17:00Z"/>
  <w16cex:commentExtensible w16cex:durableId="23CAE5D6" w16cex:dateUtc="2021-02-08T03:19:00Z"/>
  <w16cex:commentExtensible w16cex:durableId="23CAE63B" w16cex:dateUtc="2021-02-08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0E5A48" w16cid:durableId="23CAE86B"/>
  <w16cid:commentId w16cid:paraId="70C0B9B8" w16cid:durableId="23CAE580"/>
  <w16cid:commentId w16cid:paraId="6EB94C31" w16cid:durableId="23CAE5D6"/>
  <w16cid:commentId w16cid:paraId="4DC0F4A5" w16cid:durableId="23CAE6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0AB1C" w14:textId="77777777" w:rsidR="00682152" w:rsidRDefault="00682152">
      <w:pPr>
        <w:spacing w:line="240" w:lineRule="auto"/>
      </w:pPr>
      <w:r>
        <w:separator/>
      </w:r>
    </w:p>
  </w:endnote>
  <w:endnote w:type="continuationSeparator" w:id="0">
    <w:p w14:paraId="263EAED4" w14:textId="77777777" w:rsidR="00682152" w:rsidRDefault="00682152">
      <w:pPr>
        <w:spacing w:line="240" w:lineRule="auto"/>
      </w:pPr>
      <w:r>
        <w:continuationSeparator/>
      </w:r>
    </w:p>
  </w:endnote>
  <w:endnote w:type="continuationNotice" w:id="1">
    <w:p w14:paraId="38221723" w14:textId="77777777" w:rsidR="00682152" w:rsidRDefault="006821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682152" w:rsidRDefault="00682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97CC1D" w14:textId="77777777" w:rsidR="00682152" w:rsidRDefault="00682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2152" w14:paraId="0DD4B2CA" w14:textId="77777777">
      <w:tc>
        <w:tcPr>
          <w:tcW w:w="3162" w:type="dxa"/>
          <w:tcBorders>
            <w:top w:val="nil"/>
            <w:left w:val="nil"/>
            <w:bottom w:val="nil"/>
            <w:right w:val="nil"/>
          </w:tcBorders>
        </w:tcPr>
        <w:p w14:paraId="3518BB34" w14:textId="77777777" w:rsidR="00682152" w:rsidRDefault="00682152">
          <w:pPr>
            <w:ind w:right="360"/>
          </w:pPr>
          <w:r>
            <w:t>Confidential</w:t>
          </w:r>
        </w:p>
      </w:tc>
      <w:tc>
        <w:tcPr>
          <w:tcW w:w="3162" w:type="dxa"/>
          <w:tcBorders>
            <w:top w:val="nil"/>
            <w:left w:val="nil"/>
            <w:bottom w:val="nil"/>
            <w:right w:val="nil"/>
          </w:tcBorders>
        </w:tcPr>
        <w:p w14:paraId="5F481529" w14:textId="73BB04F6" w:rsidR="00682152" w:rsidRDefault="00682152">
          <w:pPr>
            <w:jc w:val="center"/>
          </w:pPr>
          <w:r>
            <w:rPr>
              <w:rFonts w:ascii="Symbol" w:eastAsia="Symbol" w:hAnsi="Symbol" w:cs="Symbol"/>
            </w:rPr>
            <w:t>Ó</w:t>
          </w:r>
          <w:r w:rsidR="003F461F">
            <w:fldChar w:fldCharType="begin"/>
          </w:r>
          <w:r w:rsidR="003F461F">
            <w:instrText>DOCPROPERTY "Company"  \* MERGEFORMAT</w:instrText>
          </w:r>
          <w:r w:rsidR="003F461F">
            <w:fldChar w:fldCharType="separate"/>
          </w:r>
          <w:r>
            <w:t>SWEN670</w:t>
          </w:r>
          <w:r w:rsidR="003F461F">
            <w:fldChar w:fldCharType="end"/>
          </w:r>
          <w:r>
            <w:t xml:space="preserve"> DialogFlow, 2021</w:t>
          </w:r>
        </w:p>
      </w:tc>
      <w:tc>
        <w:tcPr>
          <w:tcW w:w="3162" w:type="dxa"/>
          <w:tcBorders>
            <w:top w:val="nil"/>
            <w:left w:val="nil"/>
            <w:bottom w:val="nil"/>
            <w:right w:val="nil"/>
          </w:tcBorders>
        </w:tcPr>
        <w:p w14:paraId="397BD41A" w14:textId="77777777" w:rsidR="00682152" w:rsidRDefault="0068215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14:paraId="6D98A12B" w14:textId="77777777" w:rsidR="00682152" w:rsidRDefault="00682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2D8B6" w14:textId="77777777" w:rsidR="00682152" w:rsidRDefault="0068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F9BCD" w14:textId="77777777" w:rsidR="00682152" w:rsidRDefault="00682152">
      <w:pPr>
        <w:spacing w:line="240" w:lineRule="auto"/>
      </w:pPr>
      <w:r>
        <w:separator/>
      </w:r>
    </w:p>
  </w:footnote>
  <w:footnote w:type="continuationSeparator" w:id="0">
    <w:p w14:paraId="32DAF3A1" w14:textId="77777777" w:rsidR="00682152" w:rsidRDefault="00682152">
      <w:pPr>
        <w:spacing w:line="240" w:lineRule="auto"/>
      </w:pPr>
      <w:r>
        <w:continuationSeparator/>
      </w:r>
    </w:p>
  </w:footnote>
  <w:footnote w:type="continuationNotice" w:id="1">
    <w:p w14:paraId="52C93E26" w14:textId="77777777" w:rsidR="00682152" w:rsidRDefault="006821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056E" w14:textId="48B4EB27" w:rsidR="00682152" w:rsidRDefault="00682152">
    <w:pPr>
      <w:rPr>
        <w:sz w:val="24"/>
      </w:rPr>
    </w:pPr>
  </w:p>
  <w:p w14:paraId="1299C43A" w14:textId="77777777" w:rsidR="00682152" w:rsidRDefault="00682152">
    <w:pPr>
      <w:pBdr>
        <w:top w:val="single" w:sz="6" w:space="1" w:color="auto"/>
      </w:pBdr>
      <w:rPr>
        <w:sz w:val="24"/>
      </w:rPr>
    </w:pPr>
  </w:p>
  <w:p w14:paraId="6AA71074" w14:textId="56B9D7DE" w:rsidR="00682152" w:rsidRDefault="00682152">
    <w:pPr>
      <w:pBdr>
        <w:bottom w:val="single" w:sz="6" w:space="1" w:color="auto"/>
      </w:pBdr>
      <w:jc w:val="right"/>
      <w:rPr>
        <w:rFonts w:ascii="Arial" w:hAnsi="Arial"/>
        <w:b/>
        <w:sz w:val="36"/>
      </w:rPr>
    </w:pPr>
    <w:r>
      <w:rPr>
        <w:rFonts w:ascii="Arial" w:hAnsi="Arial"/>
        <w:b/>
        <w:sz w:val="36"/>
      </w:rPr>
      <w:t>DialogFlow Team</w:t>
    </w:r>
  </w:p>
  <w:p w14:paraId="4DDBEF00" w14:textId="77777777" w:rsidR="00682152" w:rsidRDefault="00682152">
    <w:pPr>
      <w:pBdr>
        <w:bottom w:val="single" w:sz="6" w:space="1" w:color="auto"/>
      </w:pBdr>
      <w:jc w:val="right"/>
      <w:rPr>
        <w:sz w:val="24"/>
      </w:rPr>
    </w:pPr>
  </w:p>
  <w:p w14:paraId="3461D779" w14:textId="77777777" w:rsidR="00682152" w:rsidRDefault="00682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2152" w14:paraId="697E8836" w14:textId="77777777">
      <w:tc>
        <w:tcPr>
          <w:tcW w:w="6379" w:type="dxa"/>
        </w:tcPr>
        <w:p w14:paraId="70476E3B" w14:textId="105F442C" w:rsidR="00682152" w:rsidRDefault="00682152">
          <w:del w:id="2705" w:author=" " w:date="2021-02-21T17:35:00Z">
            <w:r w:rsidDel="00243343">
              <w:delText>FormBot Intelligence</w:delText>
            </w:r>
          </w:del>
          <w:ins w:id="2706" w:author=" " w:date="2021-02-21T17:35:00Z">
            <w:r>
              <w:t>Formscriber AI</w:t>
            </w:r>
          </w:ins>
        </w:p>
      </w:tc>
      <w:tc>
        <w:tcPr>
          <w:tcW w:w="3179" w:type="dxa"/>
        </w:tcPr>
        <w:p w14:paraId="4D624A25" w14:textId="2FBFCA3F" w:rsidR="00682152" w:rsidRDefault="00682152">
          <w:pPr>
            <w:tabs>
              <w:tab w:val="left" w:pos="1135"/>
            </w:tabs>
            <w:spacing w:before="40"/>
            <w:ind w:right="68"/>
          </w:pPr>
          <w:r>
            <w:t xml:space="preserve">  Version:           </w:t>
          </w:r>
          <w:ins w:id="2707" w:author=" " w:date="2021-02-21T17:35:00Z">
            <w:r>
              <w:t>2</w:t>
            </w:r>
          </w:ins>
          <w:del w:id="2708" w:author=" " w:date="2021-02-21T17:35:00Z">
            <w:r w:rsidDel="00243343">
              <w:delText>1</w:delText>
            </w:r>
          </w:del>
          <w:r>
            <w:t>.</w:t>
          </w:r>
          <w:ins w:id="2709" w:author=" " w:date="2021-02-21T17:35:00Z">
            <w:r>
              <w:t>0</w:t>
            </w:r>
          </w:ins>
          <w:del w:id="2710" w:author=" " w:date="2021-02-21T17:35:00Z">
            <w:r w:rsidDel="00243343">
              <w:delText>2</w:delText>
            </w:r>
          </w:del>
        </w:p>
      </w:tc>
    </w:tr>
    <w:tr w:rsidR="00682152" w14:paraId="1883D6E5" w14:textId="77777777">
      <w:tc>
        <w:tcPr>
          <w:tcW w:w="6379" w:type="dxa"/>
        </w:tcPr>
        <w:p w14:paraId="53101A48" w14:textId="77777777" w:rsidR="00682152" w:rsidRDefault="003F461F">
          <w:r>
            <w:fldChar w:fldCharType="begin"/>
          </w:r>
          <w:r>
            <w:instrText>TITLE  \* MERGEFORMAT</w:instrText>
          </w:r>
          <w:r>
            <w:fldChar w:fldCharType="separate"/>
          </w:r>
          <w:r w:rsidR="00682152">
            <w:t>Software Requirements Specification</w:t>
          </w:r>
          <w:r>
            <w:fldChar w:fldCharType="end"/>
          </w:r>
        </w:p>
      </w:tc>
      <w:tc>
        <w:tcPr>
          <w:tcW w:w="3179" w:type="dxa"/>
        </w:tcPr>
        <w:p w14:paraId="3897ACCA" w14:textId="36712D8B" w:rsidR="00682152" w:rsidRDefault="00682152">
          <w:r>
            <w:t xml:space="preserve">  Date: </w:t>
          </w:r>
          <w:r>
            <w:fldChar w:fldCharType="begin"/>
          </w:r>
          <w:r>
            <w:instrText xml:space="preserve"> DATE \@ "M/d/yyyy" </w:instrText>
          </w:r>
          <w:r>
            <w:fldChar w:fldCharType="separate"/>
          </w:r>
          <w:ins w:id="2711" w:author="Kim, Eugene" w:date="2021-02-21T18:59:00Z">
            <w:r w:rsidR="003F461F">
              <w:rPr>
                <w:noProof/>
              </w:rPr>
              <w:t>2/21/2021</w:t>
            </w:r>
          </w:ins>
          <w:ins w:id="2712" w:author=" " w:date="2021-02-21T17:57:00Z">
            <w:del w:id="2713" w:author="Kim, Eugene" w:date="2021-02-21T18:59:00Z">
              <w:r w:rsidDel="003F461F">
                <w:rPr>
                  <w:noProof/>
                </w:rPr>
                <w:delText>2/21/2021</w:delText>
              </w:r>
            </w:del>
          </w:ins>
          <w:del w:id="2714" w:author="Kim, Eugene" w:date="2021-02-21T18:59:00Z">
            <w:r w:rsidDel="003F461F">
              <w:rPr>
                <w:noProof/>
              </w:rPr>
              <w:delText>2/7/2021</w:delText>
            </w:r>
          </w:del>
          <w:r>
            <w:fldChar w:fldCharType="end"/>
          </w:r>
        </w:p>
      </w:tc>
    </w:tr>
    <w:tr w:rsidR="00682152" w14:paraId="023C68CD" w14:textId="77777777">
      <w:tc>
        <w:tcPr>
          <w:tcW w:w="9558" w:type="dxa"/>
          <w:gridSpan w:val="2"/>
        </w:tcPr>
        <w:p w14:paraId="16E0C6D8" w14:textId="7657357D" w:rsidR="00682152" w:rsidRDefault="00682152">
          <w:r>
            <w:t>SRS-DF-</w:t>
          </w:r>
          <w:del w:id="2715" w:author=" " w:date="2021-02-21T17:35:00Z">
            <w:r w:rsidDel="00243343">
              <w:delText>FORMBOT</w:delText>
            </w:r>
          </w:del>
          <w:ins w:id="2716" w:author=" " w:date="2021-02-21T17:38:00Z">
            <w:r>
              <w:t>FORMSCRIBER</w:t>
            </w:r>
          </w:ins>
        </w:p>
      </w:tc>
    </w:tr>
  </w:tbl>
  <w:p w14:paraId="2946DB82" w14:textId="77777777" w:rsidR="00682152" w:rsidRDefault="006821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CB0E" w14:textId="77777777" w:rsidR="00682152" w:rsidRDefault="0068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82AA24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626401"/>
    <w:multiLevelType w:val="hybridMultilevel"/>
    <w:tmpl w:val="606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854C1"/>
    <w:multiLevelType w:val="hybridMultilevel"/>
    <w:tmpl w:val="57A4AE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87D12"/>
    <w:multiLevelType w:val="hybridMultilevel"/>
    <w:tmpl w:val="D4D22EAC"/>
    <w:lvl w:ilvl="0" w:tplc="8ACAE3D0">
      <w:start w:val="1"/>
      <w:numFmt w:val="decimal"/>
      <w:lvlText w:val="%1."/>
      <w:lvlJc w:val="left"/>
      <w:pPr>
        <w:ind w:left="387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423592"/>
    <w:multiLevelType w:val="hybridMultilevel"/>
    <w:tmpl w:val="DCCAC91E"/>
    <w:lvl w:ilvl="0" w:tplc="2F44C394">
      <w:start w:val="1"/>
      <w:numFmt w:val="decimal"/>
      <w:lvlText w:val="%1."/>
      <w:lvlJc w:val="left"/>
      <w:pPr>
        <w:ind w:left="720" w:hanging="360"/>
      </w:pPr>
    </w:lvl>
    <w:lvl w:ilvl="1" w:tplc="889EA4DE">
      <w:start w:val="4"/>
      <w:numFmt w:val="decimal"/>
      <w:lvlText w:val="%2."/>
      <w:lvlJc w:val="left"/>
      <w:pPr>
        <w:ind w:left="1440" w:hanging="360"/>
      </w:pPr>
    </w:lvl>
    <w:lvl w:ilvl="2" w:tplc="81982692">
      <w:start w:val="1"/>
      <w:numFmt w:val="lowerRoman"/>
      <w:lvlText w:val="%3."/>
      <w:lvlJc w:val="right"/>
      <w:pPr>
        <w:ind w:left="2160" w:hanging="180"/>
      </w:pPr>
    </w:lvl>
    <w:lvl w:ilvl="3" w:tplc="0CC2C1E8">
      <w:start w:val="1"/>
      <w:numFmt w:val="decimal"/>
      <w:lvlText w:val="%4."/>
      <w:lvlJc w:val="left"/>
      <w:pPr>
        <w:ind w:left="2880" w:hanging="360"/>
      </w:pPr>
    </w:lvl>
    <w:lvl w:ilvl="4" w:tplc="5ECADAA4">
      <w:start w:val="1"/>
      <w:numFmt w:val="lowerLetter"/>
      <w:lvlText w:val="%5."/>
      <w:lvlJc w:val="left"/>
      <w:pPr>
        <w:ind w:left="3600" w:hanging="360"/>
      </w:pPr>
    </w:lvl>
    <w:lvl w:ilvl="5" w:tplc="46DA6F22">
      <w:start w:val="1"/>
      <w:numFmt w:val="lowerRoman"/>
      <w:lvlText w:val="%6."/>
      <w:lvlJc w:val="right"/>
      <w:pPr>
        <w:ind w:left="4320" w:hanging="180"/>
      </w:pPr>
    </w:lvl>
    <w:lvl w:ilvl="6" w:tplc="0A8E380E">
      <w:start w:val="1"/>
      <w:numFmt w:val="decimal"/>
      <w:lvlText w:val="%7."/>
      <w:lvlJc w:val="left"/>
      <w:pPr>
        <w:ind w:left="5040" w:hanging="360"/>
      </w:pPr>
    </w:lvl>
    <w:lvl w:ilvl="7" w:tplc="C3EEF7C2">
      <w:start w:val="1"/>
      <w:numFmt w:val="lowerLetter"/>
      <w:lvlText w:val="%8."/>
      <w:lvlJc w:val="left"/>
      <w:pPr>
        <w:ind w:left="5760" w:hanging="360"/>
      </w:pPr>
    </w:lvl>
    <w:lvl w:ilvl="8" w:tplc="587E6BDC">
      <w:start w:val="1"/>
      <w:numFmt w:val="lowerRoman"/>
      <w:lvlText w:val="%9."/>
      <w:lvlJc w:val="right"/>
      <w:pPr>
        <w:ind w:left="6480" w:hanging="180"/>
      </w:pPr>
    </w:lvl>
  </w:abstractNum>
  <w:abstractNum w:abstractNumId="9" w15:restartNumberingAfterBreak="0">
    <w:nsid w:val="1E9B5FC8"/>
    <w:multiLevelType w:val="hybridMultilevel"/>
    <w:tmpl w:val="852092BC"/>
    <w:lvl w:ilvl="0" w:tplc="8ACAE3D0">
      <w:start w:val="1"/>
      <w:numFmt w:val="decimal"/>
      <w:lvlText w:val="%1."/>
      <w:lvlJc w:val="left"/>
      <w:pPr>
        <w:ind w:left="351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E20327"/>
    <w:multiLevelType w:val="hybridMultilevel"/>
    <w:tmpl w:val="E7006736"/>
    <w:lvl w:ilvl="0" w:tplc="02CEEAE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AC3647"/>
    <w:multiLevelType w:val="hybridMultilevel"/>
    <w:tmpl w:val="19E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267E17"/>
    <w:multiLevelType w:val="hybridMultilevel"/>
    <w:tmpl w:val="DE98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05794"/>
    <w:multiLevelType w:val="hybridMultilevel"/>
    <w:tmpl w:val="0CF8D25C"/>
    <w:lvl w:ilvl="0" w:tplc="D222DCCE">
      <w:start w:val="1"/>
      <w:numFmt w:val="decimal"/>
      <w:lvlText w:val="%1."/>
      <w:lvlJc w:val="left"/>
      <w:pPr>
        <w:ind w:left="720" w:hanging="360"/>
      </w:pPr>
    </w:lvl>
    <w:lvl w:ilvl="1" w:tplc="4984CF8A">
      <w:start w:val="1"/>
      <w:numFmt w:val="decimal"/>
      <w:lvlText w:val="%2."/>
      <w:lvlJc w:val="left"/>
      <w:pPr>
        <w:ind w:left="1440" w:hanging="360"/>
      </w:pPr>
    </w:lvl>
    <w:lvl w:ilvl="2" w:tplc="9F12238C">
      <w:start w:val="1"/>
      <w:numFmt w:val="lowerRoman"/>
      <w:lvlText w:val="%3."/>
      <w:lvlJc w:val="right"/>
      <w:pPr>
        <w:ind w:left="2160" w:hanging="180"/>
      </w:pPr>
    </w:lvl>
    <w:lvl w:ilvl="3" w:tplc="F43AD8B6">
      <w:start w:val="1"/>
      <w:numFmt w:val="decimal"/>
      <w:lvlText w:val="%4."/>
      <w:lvlJc w:val="left"/>
      <w:pPr>
        <w:ind w:left="2880" w:hanging="360"/>
      </w:pPr>
    </w:lvl>
    <w:lvl w:ilvl="4" w:tplc="3BA2128C">
      <w:start w:val="1"/>
      <w:numFmt w:val="lowerLetter"/>
      <w:lvlText w:val="%5."/>
      <w:lvlJc w:val="left"/>
      <w:pPr>
        <w:ind w:left="3600" w:hanging="360"/>
      </w:pPr>
    </w:lvl>
    <w:lvl w:ilvl="5" w:tplc="01AC8804">
      <w:start w:val="1"/>
      <w:numFmt w:val="lowerRoman"/>
      <w:lvlText w:val="%6."/>
      <w:lvlJc w:val="right"/>
      <w:pPr>
        <w:ind w:left="4320" w:hanging="180"/>
      </w:pPr>
    </w:lvl>
    <w:lvl w:ilvl="6" w:tplc="945CF810">
      <w:start w:val="1"/>
      <w:numFmt w:val="decimal"/>
      <w:lvlText w:val="%7."/>
      <w:lvlJc w:val="left"/>
      <w:pPr>
        <w:ind w:left="5040" w:hanging="360"/>
      </w:pPr>
    </w:lvl>
    <w:lvl w:ilvl="7" w:tplc="3A58A992">
      <w:start w:val="1"/>
      <w:numFmt w:val="lowerLetter"/>
      <w:lvlText w:val="%8."/>
      <w:lvlJc w:val="left"/>
      <w:pPr>
        <w:ind w:left="5760" w:hanging="360"/>
      </w:pPr>
    </w:lvl>
    <w:lvl w:ilvl="8" w:tplc="B95EE736">
      <w:start w:val="1"/>
      <w:numFmt w:val="lowerRoman"/>
      <w:lvlText w:val="%9."/>
      <w:lvlJc w:val="right"/>
      <w:pPr>
        <w:ind w:left="6480" w:hanging="180"/>
      </w:pPr>
    </w:lvl>
  </w:abstractNum>
  <w:abstractNum w:abstractNumId="20" w15:restartNumberingAfterBreak="0">
    <w:nsid w:val="40BD6219"/>
    <w:multiLevelType w:val="hybridMultilevel"/>
    <w:tmpl w:val="FFFFFFFF"/>
    <w:lvl w:ilvl="0" w:tplc="3A4E2DB0">
      <w:start w:val="1"/>
      <w:numFmt w:val="decimal"/>
      <w:lvlText w:val="%1."/>
      <w:lvlJc w:val="left"/>
      <w:pPr>
        <w:ind w:left="720" w:hanging="360"/>
      </w:pPr>
    </w:lvl>
    <w:lvl w:ilvl="1" w:tplc="1E142874">
      <w:start w:val="1"/>
      <w:numFmt w:val="lowerLetter"/>
      <w:lvlText w:val="%2."/>
      <w:lvlJc w:val="left"/>
      <w:pPr>
        <w:ind w:left="1440" w:hanging="360"/>
      </w:pPr>
    </w:lvl>
    <w:lvl w:ilvl="2" w:tplc="57E8E758">
      <w:start w:val="1"/>
      <w:numFmt w:val="lowerRoman"/>
      <w:lvlText w:val="%3."/>
      <w:lvlJc w:val="right"/>
      <w:pPr>
        <w:ind w:left="2160" w:hanging="180"/>
      </w:pPr>
    </w:lvl>
    <w:lvl w:ilvl="3" w:tplc="BE927BB4">
      <w:start w:val="1"/>
      <w:numFmt w:val="decimal"/>
      <w:lvlText w:val="%4."/>
      <w:lvlJc w:val="left"/>
      <w:pPr>
        <w:ind w:left="2880" w:hanging="360"/>
      </w:pPr>
    </w:lvl>
    <w:lvl w:ilvl="4" w:tplc="2FE0F428">
      <w:start w:val="1"/>
      <w:numFmt w:val="lowerLetter"/>
      <w:lvlText w:val="%5."/>
      <w:lvlJc w:val="left"/>
      <w:pPr>
        <w:ind w:left="3600" w:hanging="360"/>
      </w:pPr>
    </w:lvl>
    <w:lvl w:ilvl="5" w:tplc="22D0D652">
      <w:start w:val="1"/>
      <w:numFmt w:val="lowerRoman"/>
      <w:lvlText w:val="%6."/>
      <w:lvlJc w:val="right"/>
      <w:pPr>
        <w:ind w:left="4320" w:hanging="180"/>
      </w:pPr>
    </w:lvl>
    <w:lvl w:ilvl="6" w:tplc="8F6819A4">
      <w:start w:val="1"/>
      <w:numFmt w:val="decimal"/>
      <w:lvlText w:val="%7."/>
      <w:lvlJc w:val="left"/>
      <w:pPr>
        <w:ind w:left="5040" w:hanging="360"/>
      </w:pPr>
    </w:lvl>
    <w:lvl w:ilvl="7" w:tplc="1170588C">
      <w:start w:val="1"/>
      <w:numFmt w:val="lowerLetter"/>
      <w:lvlText w:val="%8."/>
      <w:lvlJc w:val="left"/>
      <w:pPr>
        <w:ind w:left="5760" w:hanging="360"/>
      </w:pPr>
    </w:lvl>
    <w:lvl w:ilvl="8" w:tplc="4AACFB86">
      <w:start w:val="1"/>
      <w:numFmt w:val="lowerRoman"/>
      <w:lvlText w:val="%9."/>
      <w:lvlJc w:val="right"/>
      <w:pPr>
        <w:ind w:left="6480" w:hanging="18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5127DFE"/>
    <w:multiLevelType w:val="multilevel"/>
    <w:tmpl w:val="168A0918"/>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B577C58"/>
    <w:multiLevelType w:val="hybridMultilevel"/>
    <w:tmpl w:val="FFFFFFFF"/>
    <w:lvl w:ilvl="0" w:tplc="10B2FDCC">
      <w:start w:val="1"/>
      <w:numFmt w:val="decimal"/>
      <w:lvlText w:val="%1."/>
      <w:lvlJc w:val="left"/>
      <w:pPr>
        <w:ind w:left="720" w:hanging="360"/>
      </w:pPr>
    </w:lvl>
    <w:lvl w:ilvl="1" w:tplc="0240C714">
      <w:start w:val="1"/>
      <w:numFmt w:val="lowerLetter"/>
      <w:lvlText w:val="%2."/>
      <w:lvlJc w:val="left"/>
      <w:pPr>
        <w:ind w:left="1440" w:hanging="360"/>
      </w:pPr>
    </w:lvl>
    <w:lvl w:ilvl="2" w:tplc="F7B09C96">
      <w:start w:val="1"/>
      <w:numFmt w:val="lowerRoman"/>
      <w:lvlText w:val="%3."/>
      <w:lvlJc w:val="right"/>
      <w:pPr>
        <w:ind w:left="2160" w:hanging="180"/>
      </w:pPr>
    </w:lvl>
    <w:lvl w:ilvl="3" w:tplc="CC569CE8">
      <w:start w:val="1"/>
      <w:numFmt w:val="decimal"/>
      <w:lvlText w:val="%4."/>
      <w:lvlJc w:val="left"/>
      <w:pPr>
        <w:ind w:left="2880" w:hanging="360"/>
      </w:pPr>
    </w:lvl>
    <w:lvl w:ilvl="4" w:tplc="E94813A6">
      <w:start w:val="1"/>
      <w:numFmt w:val="lowerLetter"/>
      <w:lvlText w:val="%5."/>
      <w:lvlJc w:val="left"/>
      <w:pPr>
        <w:ind w:left="3600" w:hanging="360"/>
      </w:pPr>
    </w:lvl>
    <w:lvl w:ilvl="5" w:tplc="31B2FC4C">
      <w:start w:val="1"/>
      <w:numFmt w:val="lowerRoman"/>
      <w:lvlText w:val="%6."/>
      <w:lvlJc w:val="right"/>
      <w:pPr>
        <w:ind w:left="4320" w:hanging="180"/>
      </w:pPr>
    </w:lvl>
    <w:lvl w:ilvl="6" w:tplc="B024ECE2">
      <w:start w:val="1"/>
      <w:numFmt w:val="decimal"/>
      <w:lvlText w:val="%7."/>
      <w:lvlJc w:val="left"/>
      <w:pPr>
        <w:ind w:left="5040" w:hanging="360"/>
      </w:pPr>
    </w:lvl>
    <w:lvl w:ilvl="7" w:tplc="306CF416">
      <w:start w:val="1"/>
      <w:numFmt w:val="lowerLetter"/>
      <w:lvlText w:val="%8."/>
      <w:lvlJc w:val="left"/>
      <w:pPr>
        <w:ind w:left="5760" w:hanging="360"/>
      </w:pPr>
    </w:lvl>
    <w:lvl w:ilvl="8" w:tplc="9464258A">
      <w:start w:val="1"/>
      <w:numFmt w:val="lowerRoman"/>
      <w:lvlText w:val="%9."/>
      <w:lvlJc w:val="right"/>
      <w:pPr>
        <w:ind w:left="6480" w:hanging="180"/>
      </w:pPr>
    </w:lvl>
  </w:abstractNum>
  <w:abstractNum w:abstractNumId="25" w15:restartNumberingAfterBreak="0">
    <w:nsid w:val="4BE96B68"/>
    <w:multiLevelType w:val="hybridMultilevel"/>
    <w:tmpl w:val="88BC34B2"/>
    <w:lvl w:ilvl="0" w:tplc="06C2AA6E">
      <w:start w:val="1"/>
      <w:numFmt w:val="decimal"/>
      <w:lvlText w:val="%1."/>
      <w:lvlJc w:val="left"/>
      <w:pPr>
        <w:ind w:left="1080" w:hanging="360"/>
      </w:pPr>
      <w:rPr>
        <w:rFonts w:hint="default"/>
      </w:rPr>
    </w:lvl>
    <w:lvl w:ilvl="1" w:tplc="8ACAE3D0">
      <w:start w:val="1"/>
      <w:numFmt w:val="decimal"/>
      <w:lvlText w:val="%2."/>
      <w:lvlJc w:val="left"/>
      <w:pPr>
        <w:ind w:left="1800" w:hanging="360"/>
      </w:pPr>
    </w:lvl>
    <w:lvl w:ilvl="2" w:tplc="33268558">
      <w:start w:val="1"/>
      <w:numFmt w:val="lowerRoman"/>
      <w:lvlText w:val="%3."/>
      <w:lvlJc w:val="right"/>
      <w:pPr>
        <w:ind w:left="2520" w:hanging="180"/>
      </w:pPr>
    </w:lvl>
    <w:lvl w:ilvl="3" w:tplc="FA9E3E6A">
      <w:start w:val="1"/>
      <w:numFmt w:val="decimal"/>
      <w:lvlText w:val="%4."/>
      <w:lvlJc w:val="left"/>
      <w:pPr>
        <w:ind w:left="3240" w:hanging="360"/>
      </w:pPr>
    </w:lvl>
    <w:lvl w:ilvl="4" w:tplc="E7AA0666">
      <w:start w:val="1"/>
      <w:numFmt w:val="lowerLetter"/>
      <w:lvlText w:val="%5."/>
      <w:lvlJc w:val="left"/>
      <w:pPr>
        <w:ind w:left="3960" w:hanging="360"/>
      </w:pPr>
    </w:lvl>
    <w:lvl w:ilvl="5" w:tplc="CCB84138">
      <w:start w:val="1"/>
      <w:numFmt w:val="lowerRoman"/>
      <w:lvlText w:val="%6."/>
      <w:lvlJc w:val="right"/>
      <w:pPr>
        <w:ind w:left="4680" w:hanging="180"/>
      </w:pPr>
    </w:lvl>
    <w:lvl w:ilvl="6" w:tplc="85629DCA">
      <w:start w:val="1"/>
      <w:numFmt w:val="decimal"/>
      <w:lvlText w:val="%7."/>
      <w:lvlJc w:val="left"/>
      <w:pPr>
        <w:ind w:left="5400" w:hanging="360"/>
      </w:pPr>
    </w:lvl>
    <w:lvl w:ilvl="7" w:tplc="B58C3EC0">
      <w:start w:val="1"/>
      <w:numFmt w:val="lowerLetter"/>
      <w:lvlText w:val="%8."/>
      <w:lvlJc w:val="left"/>
      <w:pPr>
        <w:ind w:left="6120" w:hanging="360"/>
      </w:pPr>
    </w:lvl>
    <w:lvl w:ilvl="8" w:tplc="95C8A4A4">
      <w:start w:val="1"/>
      <w:numFmt w:val="lowerRoman"/>
      <w:lvlText w:val="%9."/>
      <w:lvlJc w:val="right"/>
      <w:pPr>
        <w:ind w:left="6840" w:hanging="180"/>
      </w:pPr>
    </w:lvl>
  </w:abstractNum>
  <w:abstractNum w:abstractNumId="26" w15:restartNumberingAfterBreak="0">
    <w:nsid w:val="4EF26000"/>
    <w:multiLevelType w:val="hybridMultilevel"/>
    <w:tmpl w:val="62720310"/>
    <w:lvl w:ilvl="0" w:tplc="FD5426BC">
      <w:start w:val="1"/>
      <w:numFmt w:val="decimal"/>
      <w:lvlText w:val="%1."/>
      <w:lvlJc w:val="left"/>
      <w:pPr>
        <w:ind w:left="720" w:hanging="360"/>
      </w:pPr>
    </w:lvl>
    <w:lvl w:ilvl="1" w:tplc="70ACD4F2">
      <w:start w:val="1"/>
      <w:numFmt w:val="decimal"/>
      <w:lvlText w:val="%2."/>
      <w:lvlJc w:val="left"/>
      <w:pPr>
        <w:ind w:left="1440" w:hanging="360"/>
      </w:pPr>
    </w:lvl>
    <w:lvl w:ilvl="2" w:tplc="D96A35B8">
      <w:start w:val="1"/>
      <w:numFmt w:val="lowerRoman"/>
      <w:lvlText w:val="%3."/>
      <w:lvlJc w:val="right"/>
      <w:pPr>
        <w:ind w:left="2160" w:hanging="180"/>
      </w:pPr>
    </w:lvl>
    <w:lvl w:ilvl="3" w:tplc="35CAD4AC">
      <w:start w:val="1"/>
      <w:numFmt w:val="decimal"/>
      <w:lvlText w:val="%4."/>
      <w:lvlJc w:val="left"/>
      <w:pPr>
        <w:ind w:left="2880" w:hanging="360"/>
      </w:pPr>
    </w:lvl>
    <w:lvl w:ilvl="4" w:tplc="6302BA70">
      <w:start w:val="1"/>
      <w:numFmt w:val="lowerLetter"/>
      <w:lvlText w:val="%5."/>
      <w:lvlJc w:val="left"/>
      <w:pPr>
        <w:ind w:left="3600" w:hanging="360"/>
      </w:pPr>
    </w:lvl>
    <w:lvl w:ilvl="5" w:tplc="F614F192">
      <w:start w:val="1"/>
      <w:numFmt w:val="lowerRoman"/>
      <w:lvlText w:val="%6."/>
      <w:lvlJc w:val="right"/>
      <w:pPr>
        <w:ind w:left="4320" w:hanging="180"/>
      </w:pPr>
    </w:lvl>
    <w:lvl w:ilvl="6" w:tplc="EE1E9FD0">
      <w:start w:val="1"/>
      <w:numFmt w:val="decimal"/>
      <w:lvlText w:val="%7."/>
      <w:lvlJc w:val="left"/>
      <w:pPr>
        <w:ind w:left="5040" w:hanging="360"/>
      </w:pPr>
    </w:lvl>
    <w:lvl w:ilvl="7" w:tplc="741E1210">
      <w:start w:val="1"/>
      <w:numFmt w:val="lowerLetter"/>
      <w:lvlText w:val="%8."/>
      <w:lvlJc w:val="left"/>
      <w:pPr>
        <w:ind w:left="5760" w:hanging="360"/>
      </w:pPr>
    </w:lvl>
    <w:lvl w:ilvl="8" w:tplc="48F450EC">
      <w:start w:val="1"/>
      <w:numFmt w:val="lowerRoman"/>
      <w:lvlText w:val="%9."/>
      <w:lvlJc w:val="right"/>
      <w:pPr>
        <w:ind w:left="6480" w:hanging="18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D21AFB"/>
    <w:multiLevelType w:val="hybridMultilevel"/>
    <w:tmpl w:val="27E4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A93CBC"/>
    <w:multiLevelType w:val="hybridMultilevel"/>
    <w:tmpl w:val="627827BA"/>
    <w:lvl w:ilvl="0" w:tplc="802464D8">
      <w:start w:val="1"/>
      <w:numFmt w:val="decimal"/>
      <w:lvlText w:val="%1."/>
      <w:lvlJc w:val="left"/>
      <w:pPr>
        <w:ind w:left="720" w:hanging="360"/>
      </w:pPr>
    </w:lvl>
    <w:lvl w:ilvl="1" w:tplc="1632F958">
      <w:start w:val="1"/>
      <w:numFmt w:val="lowerLetter"/>
      <w:lvlText w:val="%2."/>
      <w:lvlJc w:val="left"/>
      <w:pPr>
        <w:ind w:left="1440" w:hanging="360"/>
      </w:pPr>
    </w:lvl>
    <w:lvl w:ilvl="2" w:tplc="53FC8368">
      <w:start w:val="1"/>
      <w:numFmt w:val="lowerRoman"/>
      <w:lvlText w:val="%3."/>
      <w:lvlJc w:val="right"/>
      <w:pPr>
        <w:ind w:left="2160" w:hanging="180"/>
      </w:pPr>
    </w:lvl>
    <w:lvl w:ilvl="3" w:tplc="C5A26128">
      <w:start w:val="1"/>
      <w:numFmt w:val="decimal"/>
      <w:lvlText w:val="%4."/>
      <w:lvlJc w:val="left"/>
      <w:pPr>
        <w:ind w:left="2880" w:hanging="360"/>
      </w:pPr>
    </w:lvl>
    <w:lvl w:ilvl="4" w:tplc="ADE0F944">
      <w:start w:val="1"/>
      <w:numFmt w:val="lowerLetter"/>
      <w:lvlText w:val="%5."/>
      <w:lvlJc w:val="left"/>
      <w:pPr>
        <w:ind w:left="3600" w:hanging="360"/>
      </w:pPr>
    </w:lvl>
    <w:lvl w:ilvl="5" w:tplc="6900A7CC">
      <w:start w:val="1"/>
      <w:numFmt w:val="lowerRoman"/>
      <w:lvlText w:val="%6."/>
      <w:lvlJc w:val="right"/>
      <w:pPr>
        <w:ind w:left="4320" w:hanging="180"/>
      </w:pPr>
    </w:lvl>
    <w:lvl w:ilvl="6" w:tplc="C792DE58">
      <w:start w:val="1"/>
      <w:numFmt w:val="decimal"/>
      <w:lvlText w:val="%7."/>
      <w:lvlJc w:val="left"/>
      <w:pPr>
        <w:ind w:left="5040" w:hanging="360"/>
      </w:pPr>
    </w:lvl>
    <w:lvl w:ilvl="7" w:tplc="64044AC0">
      <w:start w:val="1"/>
      <w:numFmt w:val="lowerLetter"/>
      <w:lvlText w:val="%8."/>
      <w:lvlJc w:val="left"/>
      <w:pPr>
        <w:ind w:left="5760" w:hanging="360"/>
      </w:pPr>
    </w:lvl>
    <w:lvl w:ilvl="8" w:tplc="0A1AFAD4">
      <w:start w:val="1"/>
      <w:numFmt w:val="lowerRoman"/>
      <w:lvlText w:val="%9."/>
      <w:lvlJc w:val="right"/>
      <w:pPr>
        <w:ind w:left="6480" w:hanging="180"/>
      </w:pPr>
    </w:lvl>
  </w:abstractNum>
  <w:abstractNum w:abstractNumId="31" w15:restartNumberingAfterBreak="0">
    <w:nsid w:val="61362912"/>
    <w:multiLevelType w:val="hybridMultilevel"/>
    <w:tmpl w:val="BFA6E7D8"/>
    <w:lvl w:ilvl="0" w:tplc="006800F6">
      <w:start w:val="1"/>
      <w:numFmt w:val="decimal"/>
      <w:lvlText w:val="%1."/>
      <w:lvlJc w:val="left"/>
      <w:pPr>
        <w:ind w:left="1080" w:hanging="360"/>
      </w:pPr>
      <w:rPr>
        <w:rFonts w:hint="default"/>
      </w:rPr>
    </w:lvl>
    <w:lvl w:ilvl="1" w:tplc="8ACAE3D0">
      <w:start w:val="1"/>
      <w:numFmt w:val="decimal"/>
      <w:lvlText w:val="%2."/>
      <w:lvlJc w:val="left"/>
      <w:pPr>
        <w:ind w:left="3870" w:hanging="360"/>
      </w:pPr>
    </w:lvl>
    <w:lvl w:ilvl="2" w:tplc="33268558">
      <w:start w:val="1"/>
      <w:numFmt w:val="lowerRoman"/>
      <w:lvlText w:val="%3."/>
      <w:lvlJc w:val="right"/>
      <w:pPr>
        <w:ind w:left="2520" w:hanging="180"/>
      </w:pPr>
    </w:lvl>
    <w:lvl w:ilvl="3" w:tplc="FA9E3E6A">
      <w:start w:val="1"/>
      <w:numFmt w:val="decimal"/>
      <w:lvlText w:val="%4."/>
      <w:lvlJc w:val="left"/>
      <w:pPr>
        <w:ind w:left="3240" w:hanging="360"/>
      </w:pPr>
    </w:lvl>
    <w:lvl w:ilvl="4" w:tplc="E7AA0666">
      <w:start w:val="1"/>
      <w:numFmt w:val="lowerLetter"/>
      <w:lvlText w:val="%5."/>
      <w:lvlJc w:val="left"/>
      <w:pPr>
        <w:ind w:left="3960" w:hanging="360"/>
      </w:pPr>
    </w:lvl>
    <w:lvl w:ilvl="5" w:tplc="CCB84138">
      <w:start w:val="1"/>
      <w:numFmt w:val="lowerRoman"/>
      <w:lvlText w:val="%6."/>
      <w:lvlJc w:val="right"/>
      <w:pPr>
        <w:ind w:left="4680" w:hanging="180"/>
      </w:pPr>
    </w:lvl>
    <w:lvl w:ilvl="6" w:tplc="85629DCA">
      <w:start w:val="1"/>
      <w:numFmt w:val="decimal"/>
      <w:lvlText w:val="%7."/>
      <w:lvlJc w:val="left"/>
      <w:pPr>
        <w:ind w:left="5400" w:hanging="360"/>
      </w:pPr>
    </w:lvl>
    <w:lvl w:ilvl="7" w:tplc="B58C3EC0">
      <w:start w:val="1"/>
      <w:numFmt w:val="lowerLetter"/>
      <w:lvlText w:val="%8."/>
      <w:lvlJc w:val="left"/>
      <w:pPr>
        <w:ind w:left="6120" w:hanging="360"/>
      </w:pPr>
    </w:lvl>
    <w:lvl w:ilvl="8" w:tplc="95C8A4A4">
      <w:start w:val="1"/>
      <w:numFmt w:val="lowerRoman"/>
      <w:lvlText w:val="%9."/>
      <w:lvlJc w:val="right"/>
      <w:pPr>
        <w:ind w:left="6840" w:hanging="180"/>
      </w:pPr>
    </w:lvl>
  </w:abstractNum>
  <w:abstractNum w:abstractNumId="32" w15:restartNumberingAfterBreak="0">
    <w:nsid w:val="66505D55"/>
    <w:multiLevelType w:val="multilevel"/>
    <w:tmpl w:val="BFA6E7D8"/>
    <w:lvl w:ilvl="0">
      <w:start w:val="1"/>
      <w:numFmt w:val="decimal"/>
      <w:lvlText w:val="%1."/>
      <w:lvlJc w:val="left"/>
      <w:pPr>
        <w:ind w:left="1080" w:hanging="360"/>
      </w:pPr>
      <w:rPr>
        <w:rFonts w:hint="default"/>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68123999"/>
    <w:multiLevelType w:val="hybridMultilevel"/>
    <w:tmpl w:val="82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DED614A"/>
    <w:multiLevelType w:val="hybridMultilevel"/>
    <w:tmpl w:val="5F687784"/>
    <w:lvl w:ilvl="0" w:tplc="7668E9A2">
      <w:start w:val="1"/>
      <w:numFmt w:val="decimal"/>
      <w:lvlText w:val="%1."/>
      <w:lvlJc w:val="left"/>
      <w:pPr>
        <w:ind w:left="900" w:hanging="360"/>
      </w:pPr>
      <w:rPr>
        <w:rFonts w:hint="default"/>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023491A"/>
    <w:multiLevelType w:val="hybridMultilevel"/>
    <w:tmpl w:val="26CA7DF8"/>
    <w:lvl w:ilvl="0" w:tplc="14C6338A">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934033"/>
    <w:multiLevelType w:val="hybridMultilevel"/>
    <w:tmpl w:val="D4D22EAC"/>
    <w:lvl w:ilvl="0" w:tplc="8ACAE3D0">
      <w:start w:val="1"/>
      <w:numFmt w:val="decimal"/>
      <w:lvlText w:val="%1."/>
      <w:lvlJc w:val="left"/>
      <w:pPr>
        <w:ind w:left="387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4787C"/>
    <w:multiLevelType w:val="hybridMultilevel"/>
    <w:tmpl w:val="F7A2B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31"/>
  </w:num>
  <w:num w:numId="4">
    <w:abstractNumId w:val="30"/>
  </w:num>
  <w:num w:numId="5">
    <w:abstractNumId w:val="8"/>
  </w:num>
  <w:num w:numId="6">
    <w:abstractNumId w:val="19"/>
  </w:num>
  <w:num w:numId="7">
    <w:abstractNumId w:val="26"/>
  </w:num>
  <w:num w:numId="8">
    <w:abstractNumId w:val="0"/>
  </w:num>
  <w:num w:numId="9">
    <w:abstractNumId w:val="16"/>
  </w:num>
  <w:num w:numId="10">
    <w:abstractNumId w:val="41"/>
  </w:num>
  <w:num w:numId="11">
    <w:abstractNumId w:val="29"/>
  </w:num>
  <w:num w:numId="12">
    <w:abstractNumId w:val="27"/>
  </w:num>
  <w:num w:numId="13">
    <w:abstractNumId w:val="1"/>
    <w:lvlOverride w:ilvl="0">
      <w:lvl w:ilvl="0">
        <w:numFmt w:val="bullet"/>
        <w:lvlText w:val=""/>
        <w:legacy w:legacy="1" w:legacySpace="0" w:legacyIndent="360"/>
        <w:lvlJc w:val="left"/>
        <w:pPr>
          <w:ind w:left="720" w:hanging="360"/>
        </w:pPr>
        <w:rPr>
          <w:rFonts w:ascii="Symbol" w:hAnsi="Symbol" w:hint="default"/>
        </w:rPr>
      </w:lvl>
    </w:lvlOverride>
  </w:num>
  <w:num w:numId="14">
    <w:abstractNumId w:val="2"/>
  </w:num>
  <w:num w:numId="15">
    <w:abstractNumId w:val="39"/>
  </w:num>
  <w:num w:numId="16">
    <w:abstractNumId w:val="3"/>
  </w:num>
  <w:num w:numId="17">
    <w:abstractNumId w:val="17"/>
  </w:num>
  <w:num w:numId="18">
    <w:abstractNumId w:val="14"/>
  </w:num>
  <w:num w:numId="19">
    <w:abstractNumId w:val="38"/>
  </w:num>
  <w:num w:numId="20">
    <w:abstractNumId w:val="13"/>
  </w:num>
  <w:num w:numId="21">
    <w:abstractNumId w:val="7"/>
  </w:num>
  <w:num w:numId="22">
    <w:abstractNumId w:val="37"/>
  </w:num>
  <w:num w:numId="23">
    <w:abstractNumId w:val="23"/>
  </w:num>
  <w:num w:numId="24">
    <w:abstractNumId w:val="10"/>
  </w:num>
  <w:num w:numId="25">
    <w:abstractNumId w:val="21"/>
  </w:num>
  <w:num w:numId="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7">
    <w:abstractNumId w:val="12"/>
  </w:num>
  <w:num w:numId="28">
    <w:abstractNumId w:val="34"/>
  </w:num>
  <w:num w:numId="29">
    <w:abstractNumId w:val="22"/>
  </w:num>
  <w:num w:numId="30">
    <w:abstractNumId w:val="32"/>
  </w:num>
  <w:num w:numId="31">
    <w:abstractNumId w:val="25"/>
  </w:num>
  <w:num w:numId="32">
    <w:abstractNumId w:val="36"/>
  </w:num>
  <w:num w:numId="33">
    <w:abstractNumId w:val="18"/>
  </w:num>
  <w:num w:numId="34">
    <w:abstractNumId w:val="5"/>
  </w:num>
  <w:num w:numId="35">
    <w:abstractNumId w:val="33"/>
  </w:num>
  <w:num w:numId="36">
    <w:abstractNumId w:val="4"/>
  </w:num>
  <w:num w:numId="37">
    <w:abstractNumId w:val="28"/>
  </w:num>
  <w:num w:numId="38">
    <w:abstractNumId w:val="6"/>
  </w:num>
  <w:num w:numId="39">
    <w:abstractNumId w:val="40"/>
  </w:num>
  <w:num w:numId="40">
    <w:abstractNumId w:val="9"/>
  </w:num>
  <w:num w:numId="41">
    <w:abstractNumId w:val="15"/>
  </w:num>
  <w:num w:numId="42">
    <w:abstractNumId w:val="35"/>
  </w:num>
  <w:num w:numId="43">
    <w:abstractNumId w:val="42"/>
  </w:num>
  <w:num w:numId="4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AD" w15:userId="S::ekim55@student.umgc.edu::10321273-0a59-4dfe-977d-0db54f2f37f8"/>
  </w15:person>
  <w15:person w15:author="Mir Assadullah">
    <w15:presenceInfo w15:providerId="None" w15:userId="Mir Assadullah"/>
  </w15:person>
  <w15:person w15:author="Kim, Eugene">
    <w15:presenceInfo w15:providerId="AD" w15:userId="S::kime3@aetna.com::2363b78b-686f-4fc0-a5ef-00451564b2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ctiveWritingStyle w:appName="MSWord" w:lang="en-US" w:vendorID="8" w:dllVersion="513" w:checkStyle="1"/>
  <w:proofState w:spelling="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70"/>
    <w:rsid w:val="000115CF"/>
    <w:rsid w:val="000A28CB"/>
    <w:rsid w:val="000A3CBE"/>
    <w:rsid w:val="000ABC8C"/>
    <w:rsid w:val="000B26E2"/>
    <w:rsid w:val="000C4CE7"/>
    <w:rsid w:val="000C680B"/>
    <w:rsid w:val="001356AD"/>
    <w:rsid w:val="00137C04"/>
    <w:rsid w:val="00160763"/>
    <w:rsid w:val="001673E0"/>
    <w:rsid w:val="001E432F"/>
    <w:rsid w:val="001E442A"/>
    <w:rsid w:val="0021322F"/>
    <w:rsid w:val="00227516"/>
    <w:rsid w:val="00227770"/>
    <w:rsid w:val="00243343"/>
    <w:rsid w:val="002C44BB"/>
    <w:rsid w:val="002D2A1C"/>
    <w:rsid w:val="002D782A"/>
    <w:rsid w:val="002FBCBE"/>
    <w:rsid w:val="0032576E"/>
    <w:rsid w:val="00331522"/>
    <w:rsid w:val="003F461F"/>
    <w:rsid w:val="00425429"/>
    <w:rsid w:val="0044373F"/>
    <w:rsid w:val="00477DCB"/>
    <w:rsid w:val="004A7588"/>
    <w:rsid w:val="005003E4"/>
    <w:rsid w:val="00515980"/>
    <w:rsid w:val="005F4DF9"/>
    <w:rsid w:val="00682152"/>
    <w:rsid w:val="006D21C0"/>
    <w:rsid w:val="00733806"/>
    <w:rsid w:val="007530C1"/>
    <w:rsid w:val="00780DD9"/>
    <w:rsid w:val="00796BBD"/>
    <w:rsid w:val="007D172A"/>
    <w:rsid w:val="007E5C0C"/>
    <w:rsid w:val="008251B7"/>
    <w:rsid w:val="0089676C"/>
    <w:rsid w:val="008C3E21"/>
    <w:rsid w:val="00902961"/>
    <w:rsid w:val="00913D08"/>
    <w:rsid w:val="009C4704"/>
    <w:rsid w:val="00A05971"/>
    <w:rsid w:val="00A3A8F9"/>
    <w:rsid w:val="00A949AF"/>
    <w:rsid w:val="00B0491B"/>
    <w:rsid w:val="00B071EA"/>
    <w:rsid w:val="00BF7F9B"/>
    <w:rsid w:val="00C525F1"/>
    <w:rsid w:val="00D520A3"/>
    <w:rsid w:val="00DE39FC"/>
    <w:rsid w:val="00DE4F5A"/>
    <w:rsid w:val="00DF240E"/>
    <w:rsid w:val="00DF3860"/>
    <w:rsid w:val="00DF6684"/>
    <w:rsid w:val="00DFEC4B"/>
    <w:rsid w:val="00E23CD8"/>
    <w:rsid w:val="00F1590F"/>
    <w:rsid w:val="00F17D78"/>
    <w:rsid w:val="00F35374"/>
    <w:rsid w:val="00FF2FA7"/>
    <w:rsid w:val="01214AA8"/>
    <w:rsid w:val="012DD976"/>
    <w:rsid w:val="01B26633"/>
    <w:rsid w:val="01C4BC6D"/>
    <w:rsid w:val="01D5850B"/>
    <w:rsid w:val="02360E95"/>
    <w:rsid w:val="02DCD671"/>
    <w:rsid w:val="02F66157"/>
    <w:rsid w:val="035E4B38"/>
    <w:rsid w:val="055393ED"/>
    <w:rsid w:val="05E17B47"/>
    <w:rsid w:val="06D6436E"/>
    <w:rsid w:val="06FC0C99"/>
    <w:rsid w:val="072F92FF"/>
    <w:rsid w:val="073F0117"/>
    <w:rsid w:val="0785B905"/>
    <w:rsid w:val="07AB7DD2"/>
    <w:rsid w:val="07C99451"/>
    <w:rsid w:val="0810D116"/>
    <w:rsid w:val="081F2213"/>
    <w:rsid w:val="08695FEB"/>
    <w:rsid w:val="08CC54F6"/>
    <w:rsid w:val="08DF0345"/>
    <w:rsid w:val="097874D0"/>
    <w:rsid w:val="09987675"/>
    <w:rsid w:val="0A428182"/>
    <w:rsid w:val="0A6BA97A"/>
    <w:rsid w:val="0BA3C7AA"/>
    <w:rsid w:val="0BCF7DBC"/>
    <w:rsid w:val="0BF0C42B"/>
    <w:rsid w:val="0D366367"/>
    <w:rsid w:val="0D4612C1"/>
    <w:rsid w:val="0D854415"/>
    <w:rsid w:val="0DCAA5F6"/>
    <w:rsid w:val="0DDD683D"/>
    <w:rsid w:val="0DEA121A"/>
    <w:rsid w:val="0E33103C"/>
    <w:rsid w:val="0F198845"/>
    <w:rsid w:val="0F7E6CE3"/>
    <w:rsid w:val="0FD0A2F3"/>
    <w:rsid w:val="0FD492E9"/>
    <w:rsid w:val="100359E1"/>
    <w:rsid w:val="1005B067"/>
    <w:rsid w:val="100B7A65"/>
    <w:rsid w:val="1033D3B3"/>
    <w:rsid w:val="1045AC5A"/>
    <w:rsid w:val="1046158C"/>
    <w:rsid w:val="11C0CC90"/>
    <w:rsid w:val="11DACFD7"/>
    <w:rsid w:val="120DD693"/>
    <w:rsid w:val="136125CB"/>
    <w:rsid w:val="13751CC1"/>
    <w:rsid w:val="13763DA2"/>
    <w:rsid w:val="13AA7A7A"/>
    <w:rsid w:val="13FC28DD"/>
    <w:rsid w:val="14CDA96B"/>
    <w:rsid w:val="14F089FB"/>
    <w:rsid w:val="15158ED6"/>
    <w:rsid w:val="155D37A5"/>
    <w:rsid w:val="156FA16C"/>
    <w:rsid w:val="168FCA7E"/>
    <w:rsid w:val="16C8C494"/>
    <w:rsid w:val="170B71CD"/>
    <w:rsid w:val="17213F31"/>
    <w:rsid w:val="18830797"/>
    <w:rsid w:val="18949E68"/>
    <w:rsid w:val="1894D867"/>
    <w:rsid w:val="18C7BA24"/>
    <w:rsid w:val="18DEFB3B"/>
    <w:rsid w:val="19126617"/>
    <w:rsid w:val="1B4741EE"/>
    <w:rsid w:val="1B4CFB94"/>
    <w:rsid w:val="1BB57CD6"/>
    <w:rsid w:val="1C159365"/>
    <w:rsid w:val="1C3D183B"/>
    <w:rsid w:val="1CC793A9"/>
    <w:rsid w:val="1CEA421A"/>
    <w:rsid w:val="1CFA2F5C"/>
    <w:rsid w:val="1D775C0C"/>
    <w:rsid w:val="1E23FA47"/>
    <w:rsid w:val="1E384B99"/>
    <w:rsid w:val="1E7521CD"/>
    <w:rsid w:val="1E86273B"/>
    <w:rsid w:val="1F088608"/>
    <w:rsid w:val="1F093D14"/>
    <w:rsid w:val="1FB8142C"/>
    <w:rsid w:val="2021ECE5"/>
    <w:rsid w:val="2066EE8B"/>
    <w:rsid w:val="20B6EB88"/>
    <w:rsid w:val="21226F8C"/>
    <w:rsid w:val="21306DEA"/>
    <w:rsid w:val="213ED974"/>
    <w:rsid w:val="21A349A7"/>
    <w:rsid w:val="21F30518"/>
    <w:rsid w:val="2211FFF6"/>
    <w:rsid w:val="226DC2F1"/>
    <w:rsid w:val="22D33E02"/>
    <w:rsid w:val="234B474C"/>
    <w:rsid w:val="237FE60A"/>
    <w:rsid w:val="24161A68"/>
    <w:rsid w:val="24B97D31"/>
    <w:rsid w:val="24E0320C"/>
    <w:rsid w:val="24FD4C77"/>
    <w:rsid w:val="24FEE190"/>
    <w:rsid w:val="259B9407"/>
    <w:rsid w:val="26168747"/>
    <w:rsid w:val="26232392"/>
    <w:rsid w:val="26605FCC"/>
    <w:rsid w:val="267A9489"/>
    <w:rsid w:val="268E15F9"/>
    <w:rsid w:val="26938D33"/>
    <w:rsid w:val="269E5E6F"/>
    <w:rsid w:val="26B3133C"/>
    <w:rsid w:val="27C5B88C"/>
    <w:rsid w:val="27D73F03"/>
    <w:rsid w:val="28C3DD86"/>
    <w:rsid w:val="28CB4B4A"/>
    <w:rsid w:val="29106F77"/>
    <w:rsid w:val="296ADEB5"/>
    <w:rsid w:val="29863A29"/>
    <w:rsid w:val="2998008E"/>
    <w:rsid w:val="2999867F"/>
    <w:rsid w:val="2A85D5DF"/>
    <w:rsid w:val="2ACC47C8"/>
    <w:rsid w:val="2ADD4D00"/>
    <w:rsid w:val="2ADE9E02"/>
    <w:rsid w:val="2B0F4999"/>
    <w:rsid w:val="2B29BE8B"/>
    <w:rsid w:val="2BB18977"/>
    <w:rsid w:val="2BC57DCF"/>
    <w:rsid w:val="2D4A24CB"/>
    <w:rsid w:val="2E12DCBB"/>
    <w:rsid w:val="2E38DEA2"/>
    <w:rsid w:val="2F1B6CA5"/>
    <w:rsid w:val="2F689E6B"/>
    <w:rsid w:val="2F6E2015"/>
    <w:rsid w:val="2FFBE211"/>
    <w:rsid w:val="302423A6"/>
    <w:rsid w:val="30317A42"/>
    <w:rsid w:val="30BE0925"/>
    <w:rsid w:val="30CB7F3E"/>
    <w:rsid w:val="30CBDFE3"/>
    <w:rsid w:val="30DAEC3C"/>
    <w:rsid w:val="3122C25B"/>
    <w:rsid w:val="313B894C"/>
    <w:rsid w:val="321DA684"/>
    <w:rsid w:val="325E381A"/>
    <w:rsid w:val="32950493"/>
    <w:rsid w:val="33189C08"/>
    <w:rsid w:val="33274068"/>
    <w:rsid w:val="3381466C"/>
    <w:rsid w:val="33956221"/>
    <w:rsid w:val="339E1240"/>
    <w:rsid w:val="33C79206"/>
    <w:rsid w:val="346DD1F1"/>
    <w:rsid w:val="3492CF43"/>
    <w:rsid w:val="34B34C70"/>
    <w:rsid w:val="34BBB440"/>
    <w:rsid w:val="34BC5DF3"/>
    <w:rsid w:val="34C01C5E"/>
    <w:rsid w:val="351BADD5"/>
    <w:rsid w:val="351DE602"/>
    <w:rsid w:val="35A1D2B5"/>
    <w:rsid w:val="35CCA555"/>
    <w:rsid w:val="360AF9B3"/>
    <w:rsid w:val="37844705"/>
    <w:rsid w:val="37D08343"/>
    <w:rsid w:val="381870AA"/>
    <w:rsid w:val="38C12F50"/>
    <w:rsid w:val="38CE71C7"/>
    <w:rsid w:val="38F14619"/>
    <w:rsid w:val="395E33F1"/>
    <w:rsid w:val="3996FFCC"/>
    <w:rsid w:val="3A1C284D"/>
    <w:rsid w:val="3A5CC50D"/>
    <w:rsid w:val="3AB88FE0"/>
    <w:rsid w:val="3AEF623D"/>
    <w:rsid w:val="3B0B3769"/>
    <w:rsid w:val="3B748811"/>
    <w:rsid w:val="3BE2EB7A"/>
    <w:rsid w:val="3BE884BF"/>
    <w:rsid w:val="3C048EC2"/>
    <w:rsid w:val="3C197D15"/>
    <w:rsid w:val="3C968878"/>
    <w:rsid w:val="3CC003E6"/>
    <w:rsid w:val="3CCEA08E"/>
    <w:rsid w:val="3D3D17DE"/>
    <w:rsid w:val="3D89B92D"/>
    <w:rsid w:val="3DE968C9"/>
    <w:rsid w:val="3E14100D"/>
    <w:rsid w:val="3E5CDB76"/>
    <w:rsid w:val="3E786D5E"/>
    <w:rsid w:val="3E89B94F"/>
    <w:rsid w:val="3EBDF5F1"/>
    <w:rsid w:val="3ED67113"/>
    <w:rsid w:val="3F0B49A3"/>
    <w:rsid w:val="3F3244FD"/>
    <w:rsid w:val="3F9BB50F"/>
    <w:rsid w:val="3F9BFFFB"/>
    <w:rsid w:val="40064150"/>
    <w:rsid w:val="40828C28"/>
    <w:rsid w:val="40F780F1"/>
    <w:rsid w:val="412E0381"/>
    <w:rsid w:val="41921680"/>
    <w:rsid w:val="41C123C3"/>
    <w:rsid w:val="42088BD7"/>
    <w:rsid w:val="423E9DE6"/>
    <w:rsid w:val="42A74FE1"/>
    <w:rsid w:val="42D40AD1"/>
    <w:rsid w:val="43C67CFF"/>
    <w:rsid w:val="43E21677"/>
    <w:rsid w:val="441AAE6D"/>
    <w:rsid w:val="4440336F"/>
    <w:rsid w:val="44432A34"/>
    <w:rsid w:val="445B9E39"/>
    <w:rsid w:val="4486219F"/>
    <w:rsid w:val="454674F0"/>
    <w:rsid w:val="457A8B27"/>
    <w:rsid w:val="459EA99D"/>
    <w:rsid w:val="46097038"/>
    <w:rsid w:val="469494E6"/>
    <w:rsid w:val="46E69072"/>
    <w:rsid w:val="46F0D2DC"/>
    <w:rsid w:val="47165B88"/>
    <w:rsid w:val="483C8823"/>
    <w:rsid w:val="4841751A"/>
    <w:rsid w:val="484D739C"/>
    <w:rsid w:val="49BCFA92"/>
    <w:rsid w:val="49D85884"/>
    <w:rsid w:val="4A1E3134"/>
    <w:rsid w:val="4A60D9DB"/>
    <w:rsid w:val="4A6DE741"/>
    <w:rsid w:val="4AE4CEE1"/>
    <w:rsid w:val="4B9A36E3"/>
    <w:rsid w:val="4B9EB67E"/>
    <w:rsid w:val="4BE11EB1"/>
    <w:rsid w:val="4C8D39B2"/>
    <w:rsid w:val="4D55638C"/>
    <w:rsid w:val="4DC59918"/>
    <w:rsid w:val="4E751380"/>
    <w:rsid w:val="4EABC9A7"/>
    <w:rsid w:val="4F06F9A9"/>
    <w:rsid w:val="4F51FC06"/>
    <w:rsid w:val="4F6A9E6E"/>
    <w:rsid w:val="502FF339"/>
    <w:rsid w:val="50F4A977"/>
    <w:rsid w:val="51067C89"/>
    <w:rsid w:val="5168C532"/>
    <w:rsid w:val="51E85B26"/>
    <w:rsid w:val="5206E905"/>
    <w:rsid w:val="52E146BA"/>
    <w:rsid w:val="5339420A"/>
    <w:rsid w:val="534884A3"/>
    <w:rsid w:val="53893901"/>
    <w:rsid w:val="5510529E"/>
    <w:rsid w:val="5528B704"/>
    <w:rsid w:val="55608865"/>
    <w:rsid w:val="559F1830"/>
    <w:rsid w:val="55A2253A"/>
    <w:rsid w:val="5665F24F"/>
    <w:rsid w:val="567CC35C"/>
    <w:rsid w:val="56939424"/>
    <w:rsid w:val="56D00077"/>
    <w:rsid w:val="56D158C3"/>
    <w:rsid w:val="56E5C6BA"/>
    <w:rsid w:val="57CBCA1B"/>
    <w:rsid w:val="57F57677"/>
    <w:rsid w:val="5802CD69"/>
    <w:rsid w:val="583B63AD"/>
    <w:rsid w:val="592123A7"/>
    <w:rsid w:val="59BD335F"/>
    <w:rsid w:val="59E76C85"/>
    <w:rsid w:val="59EC271F"/>
    <w:rsid w:val="5A5F6EEE"/>
    <w:rsid w:val="5AD876AC"/>
    <w:rsid w:val="5AD95F5E"/>
    <w:rsid w:val="5B7AD047"/>
    <w:rsid w:val="5C4DA66A"/>
    <w:rsid w:val="5C63EF1C"/>
    <w:rsid w:val="5C8D80ED"/>
    <w:rsid w:val="5CD0070E"/>
    <w:rsid w:val="5DA79AD6"/>
    <w:rsid w:val="5DFFBF7D"/>
    <w:rsid w:val="5E1861C8"/>
    <w:rsid w:val="5E59F40D"/>
    <w:rsid w:val="5E5FB8B3"/>
    <w:rsid w:val="5EAB261B"/>
    <w:rsid w:val="5EBBF924"/>
    <w:rsid w:val="5F8424BF"/>
    <w:rsid w:val="5FFD371C"/>
    <w:rsid w:val="60DE46C4"/>
    <w:rsid w:val="61849A18"/>
    <w:rsid w:val="61922C47"/>
    <w:rsid w:val="620668B0"/>
    <w:rsid w:val="622A2BD9"/>
    <w:rsid w:val="62493342"/>
    <w:rsid w:val="627885B4"/>
    <w:rsid w:val="628B88B8"/>
    <w:rsid w:val="62A3CB56"/>
    <w:rsid w:val="62AE9D19"/>
    <w:rsid w:val="62C0E7F8"/>
    <w:rsid w:val="62EE0B71"/>
    <w:rsid w:val="62FD4F5B"/>
    <w:rsid w:val="630181C0"/>
    <w:rsid w:val="633B602C"/>
    <w:rsid w:val="63A7F280"/>
    <w:rsid w:val="63D1C987"/>
    <w:rsid w:val="65B72DA6"/>
    <w:rsid w:val="65BCA7FE"/>
    <w:rsid w:val="67834BCD"/>
    <w:rsid w:val="67C0E9CD"/>
    <w:rsid w:val="67FB83C5"/>
    <w:rsid w:val="683EEF68"/>
    <w:rsid w:val="68B03268"/>
    <w:rsid w:val="68ECB499"/>
    <w:rsid w:val="68FBA83E"/>
    <w:rsid w:val="695B0D51"/>
    <w:rsid w:val="697865A9"/>
    <w:rsid w:val="6986E25C"/>
    <w:rsid w:val="698ED86E"/>
    <w:rsid w:val="69DFF40E"/>
    <w:rsid w:val="6A24D248"/>
    <w:rsid w:val="6A72ECE5"/>
    <w:rsid w:val="6A939AF2"/>
    <w:rsid w:val="6AC793DF"/>
    <w:rsid w:val="6B54DADB"/>
    <w:rsid w:val="6B9C15B1"/>
    <w:rsid w:val="6BB5C6EC"/>
    <w:rsid w:val="6BEBB10B"/>
    <w:rsid w:val="6C05FB25"/>
    <w:rsid w:val="6C183AF4"/>
    <w:rsid w:val="6C755A91"/>
    <w:rsid w:val="6CAB923D"/>
    <w:rsid w:val="6CE18033"/>
    <w:rsid w:val="6D084E8B"/>
    <w:rsid w:val="6D802BB3"/>
    <w:rsid w:val="6E377C60"/>
    <w:rsid w:val="6E494880"/>
    <w:rsid w:val="6E5F942C"/>
    <w:rsid w:val="6E9D6F0E"/>
    <w:rsid w:val="6ECBC35B"/>
    <w:rsid w:val="6EDC2E10"/>
    <w:rsid w:val="6F08C880"/>
    <w:rsid w:val="6F0FC74E"/>
    <w:rsid w:val="6F460E43"/>
    <w:rsid w:val="6F93F970"/>
    <w:rsid w:val="6FD34CC1"/>
    <w:rsid w:val="70083F21"/>
    <w:rsid w:val="700B1E61"/>
    <w:rsid w:val="703F5F5D"/>
    <w:rsid w:val="707A5DE3"/>
    <w:rsid w:val="71D42EC7"/>
    <w:rsid w:val="724F7097"/>
    <w:rsid w:val="7253D501"/>
    <w:rsid w:val="72FCED12"/>
    <w:rsid w:val="7336BEDA"/>
    <w:rsid w:val="73A121E1"/>
    <w:rsid w:val="73A65A86"/>
    <w:rsid w:val="73B65473"/>
    <w:rsid w:val="73FAF737"/>
    <w:rsid w:val="7416BC5C"/>
    <w:rsid w:val="74DD1903"/>
    <w:rsid w:val="754FCF51"/>
    <w:rsid w:val="756E7199"/>
    <w:rsid w:val="76394C26"/>
    <w:rsid w:val="766FB38B"/>
    <w:rsid w:val="76A73AF7"/>
    <w:rsid w:val="7704F34B"/>
    <w:rsid w:val="7729DFD8"/>
    <w:rsid w:val="772E63B2"/>
    <w:rsid w:val="778A0749"/>
    <w:rsid w:val="77EE25FF"/>
    <w:rsid w:val="7817DC5A"/>
    <w:rsid w:val="78976023"/>
    <w:rsid w:val="79326609"/>
    <w:rsid w:val="79617B9D"/>
    <w:rsid w:val="79A7544D"/>
    <w:rsid w:val="7A096159"/>
    <w:rsid w:val="7A1D3E5F"/>
    <w:rsid w:val="7A43D6B0"/>
    <w:rsid w:val="7A567E42"/>
    <w:rsid w:val="7A6D53C1"/>
    <w:rsid w:val="7AA6E175"/>
    <w:rsid w:val="7AAB14CF"/>
    <w:rsid w:val="7B4324AE"/>
    <w:rsid w:val="7B939188"/>
    <w:rsid w:val="7C206C17"/>
    <w:rsid w:val="7CAFC77C"/>
    <w:rsid w:val="7CFE7AC5"/>
    <w:rsid w:val="7D415151"/>
    <w:rsid w:val="7DDDE437"/>
    <w:rsid w:val="7DEC782E"/>
    <w:rsid w:val="7E05C180"/>
    <w:rsid w:val="7E06EB26"/>
    <w:rsid w:val="7E559DD9"/>
    <w:rsid w:val="7EB55F8F"/>
    <w:rsid w:val="7EBB0169"/>
    <w:rsid w:val="7EE5EE5F"/>
    <w:rsid w:val="7F88488F"/>
    <w:rsid w:val="7FB4B06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CB3BC"/>
  <w15:docId w15:val="{75D5F8B0-F1CA-449F-ABC9-A3F15E9C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ind w:left="2880"/>
      <w:outlineLvl w:val="4"/>
    </w:pPr>
    <w:rPr>
      <w:sz w:val="22"/>
    </w:rPr>
  </w:style>
  <w:style w:type="paragraph" w:styleId="Heading6">
    <w:name w:val="heading 6"/>
    <w:basedOn w:val="Normal"/>
    <w:next w:val="Normal"/>
    <w:qFormat/>
    <w:pPr>
      <w:numPr>
        <w:ilvl w:val="5"/>
        <w:numId w:val="8"/>
      </w:numPr>
      <w:spacing w:before="240" w:after="60"/>
      <w:ind w:left="2880"/>
      <w:outlineLvl w:val="5"/>
    </w:pPr>
    <w:rPr>
      <w:i/>
      <w:sz w:val="22"/>
    </w:rPr>
  </w:style>
  <w:style w:type="paragraph" w:styleId="Heading7">
    <w:name w:val="heading 7"/>
    <w:basedOn w:val="Normal"/>
    <w:next w:val="Normal"/>
    <w:qFormat/>
    <w:pPr>
      <w:numPr>
        <w:ilvl w:val="6"/>
        <w:numId w:val="8"/>
      </w:numPr>
      <w:spacing w:before="240" w:after="60"/>
      <w:ind w:left="2880"/>
      <w:outlineLvl w:val="6"/>
    </w:pPr>
  </w:style>
  <w:style w:type="paragraph" w:styleId="Heading8">
    <w:name w:val="heading 8"/>
    <w:basedOn w:val="Normal"/>
    <w:next w:val="Normal"/>
    <w:qFormat/>
    <w:pPr>
      <w:numPr>
        <w:ilvl w:val="7"/>
        <w:numId w:val="8"/>
      </w:numPr>
      <w:spacing w:before="240" w:after="60"/>
      <w:ind w:left="2880"/>
      <w:outlineLvl w:val="7"/>
    </w:pPr>
    <w:rPr>
      <w:i/>
    </w:rPr>
  </w:style>
  <w:style w:type="paragraph" w:styleId="Heading9">
    <w:name w:val="heading 9"/>
    <w:basedOn w:val="Normal"/>
    <w:next w:val="Normal"/>
    <w:qFormat/>
    <w:pPr>
      <w:numPr>
        <w:ilvl w:val="8"/>
        <w:numId w:val="8"/>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rFonts w:asciiTheme="minorHAnsi" w:hAnsiTheme="minorHAnsi" w:cstheme="minorHAnsi"/>
      <w:b/>
      <w:bCs/>
    </w:rPr>
  </w:style>
  <w:style w:type="paragraph" w:styleId="TOC2">
    <w:name w:val="toc 2"/>
    <w:basedOn w:val="Normal"/>
    <w:next w:val="Normal"/>
    <w:uiPriority w:val="39"/>
    <w:pPr>
      <w:spacing w:before="120"/>
      <w:ind w:left="200"/>
    </w:pPr>
    <w:rPr>
      <w:rFonts w:asciiTheme="minorHAnsi" w:hAnsiTheme="minorHAnsi" w:cstheme="minorHAnsi"/>
      <w:i/>
      <w:iCs/>
    </w:rPr>
  </w:style>
  <w:style w:type="paragraph" w:styleId="TOC3">
    <w:name w:val="toc 3"/>
    <w:basedOn w:val="Normal"/>
    <w:next w:val="Normal"/>
    <w:uiPriority w:val="39"/>
    <w:pPr>
      <w:ind w:left="400"/>
    </w:pPr>
    <w:rPr>
      <w:rFonts w:asciiTheme="minorHAnsi" w:hAnsiTheme="minorHAnsi" w:cstheme="minorHAns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rPr>
      <w:rFonts w:asciiTheme="minorHAnsi" w:hAnsiTheme="minorHAnsi" w:cstheme="minorHAnsi"/>
    </w:rPr>
  </w:style>
  <w:style w:type="paragraph" w:styleId="TOC5">
    <w:name w:val="toc 5"/>
    <w:basedOn w:val="Normal"/>
    <w:next w:val="Normal"/>
    <w:semiHidden/>
    <w:pPr>
      <w:ind w:left="800"/>
    </w:pPr>
    <w:rPr>
      <w:rFonts w:asciiTheme="minorHAnsi" w:hAnsiTheme="minorHAnsi" w:cstheme="minorHAnsi"/>
    </w:rPr>
  </w:style>
  <w:style w:type="paragraph" w:styleId="TOC6">
    <w:name w:val="toc 6"/>
    <w:basedOn w:val="Normal"/>
    <w:next w:val="Normal"/>
    <w:semiHidden/>
    <w:pPr>
      <w:ind w:left="1000"/>
    </w:pPr>
    <w:rPr>
      <w:rFonts w:asciiTheme="minorHAnsi" w:hAnsiTheme="minorHAnsi" w:cstheme="minorHAnsi"/>
    </w:rPr>
  </w:style>
  <w:style w:type="paragraph" w:styleId="TOC7">
    <w:name w:val="toc 7"/>
    <w:basedOn w:val="Normal"/>
    <w:next w:val="Normal"/>
    <w:semiHidden/>
    <w:pPr>
      <w:ind w:left="1200"/>
    </w:pPr>
    <w:rPr>
      <w:rFonts w:asciiTheme="minorHAnsi" w:hAnsiTheme="minorHAnsi" w:cstheme="minorHAnsi"/>
    </w:rPr>
  </w:style>
  <w:style w:type="paragraph" w:styleId="TOC8">
    <w:name w:val="toc 8"/>
    <w:basedOn w:val="Normal"/>
    <w:next w:val="Normal"/>
    <w:semiHidden/>
    <w:pPr>
      <w:ind w:left="1400"/>
    </w:pPr>
    <w:rPr>
      <w:rFonts w:asciiTheme="minorHAnsi" w:hAnsiTheme="minorHAnsi" w:cstheme="minorHAnsi"/>
    </w:rPr>
  </w:style>
  <w:style w:type="paragraph" w:styleId="TOC9">
    <w:name w:val="toc 9"/>
    <w:basedOn w:val="Normal"/>
    <w:next w:val="Normal"/>
    <w:semiHidden/>
    <w:pPr>
      <w:ind w:left="1600"/>
    </w:pPr>
    <w:rPr>
      <w:rFonts w:asciiTheme="minorHAnsi" w:hAnsiTheme="minorHAnsi" w:cstheme="minorHAnsi"/>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E23CD8"/>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77DC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477DCB"/>
    <w:rPr>
      <w:color w:val="800080" w:themeColor="followedHyperlink"/>
      <w:u w:val="single"/>
    </w:rPr>
  </w:style>
  <w:style w:type="character" w:styleId="UnresolvedMention">
    <w:name w:val="Unresolved Mention"/>
    <w:basedOn w:val="DefaultParagraphFont"/>
    <w:uiPriority w:val="99"/>
    <w:semiHidden/>
    <w:unhideWhenUsed/>
    <w:rsid w:val="00477DCB"/>
    <w:rPr>
      <w:color w:val="605E5C"/>
      <w:shd w:val="clear" w:color="auto" w:fill="E1DFDD"/>
    </w:rPr>
  </w:style>
  <w:style w:type="paragraph" w:styleId="BalloonText">
    <w:name w:val="Balloon Text"/>
    <w:basedOn w:val="Normal"/>
    <w:link w:val="BalloonTextChar"/>
    <w:uiPriority w:val="99"/>
    <w:semiHidden/>
    <w:unhideWhenUsed/>
    <w:rsid w:val="00DF3860"/>
    <w:pPr>
      <w:spacing w:line="240" w:lineRule="auto"/>
    </w:pPr>
    <w:rPr>
      <w:sz w:val="18"/>
      <w:szCs w:val="18"/>
    </w:rPr>
  </w:style>
  <w:style w:type="character" w:customStyle="1" w:styleId="BalloonTextChar">
    <w:name w:val="Balloon Text Char"/>
    <w:basedOn w:val="DefaultParagraphFont"/>
    <w:link w:val="BalloonText"/>
    <w:uiPriority w:val="99"/>
    <w:semiHidden/>
    <w:rsid w:val="00DF3860"/>
    <w:rPr>
      <w:sz w:val="18"/>
      <w:szCs w:val="18"/>
    </w:rPr>
  </w:style>
  <w:style w:type="paragraph" w:styleId="Revision">
    <w:name w:val="Revision"/>
    <w:hidden/>
    <w:uiPriority w:val="99"/>
    <w:semiHidden/>
    <w:rsid w:val="00E23CD8"/>
  </w:style>
  <w:style w:type="paragraph" w:styleId="ListParagraph">
    <w:name w:val="List Paragraph"/>
    <w:basedOn w:val="Normal"/>
    <w:uiPriority w:val="34"/>
    <w:qFormat/>
    <w:rsid w:val="00E23CD8"/>
    <w:pPr>
      <w:ind w:left="720"/>
      <w:contextualSpacing/>
    </w:pPr>
  </w:style>
  <w:style w:type="paragraph" w:styleId="TOCHeading">
    <w:name w:val="TOC Heading"/>
    <w:basedOn w:val="Heading1"/>
    <w:next w:val="Normal"/>
    <w:uiPriority w:val="39"/>
    <w:unhideWhenUsed/>
    <w:qFormat/>
    <w:rsid w:val="00E23CD8"/>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05971"/>
    <w:rPr>
      <w:b/>
      <w:bCs/>
    </w:rPr>
  </w:style>
  <w:style w:type="character" w:customStyle="1" w:styleId="CommentSubjectChar">
    <w:name w:val="Comment Subject Char"/>
    <w:basedOn w:val="CommentTextChar"/>
    <w:link w:val="CommentSubject"/>
    <w:uiPriority w:val="99"/>
    <w:semiHidden/>
    <w:rsid w:val="00A05971"/>
    <w:rPr>
      <w:b/>
      <w:bCs/>
    </w:rPr>
  </w:style>
  <w:style w:type="paragraph" w:styleId="Caption">
    <w:name w:val="caption"/>
    <w:basedOn w:val="Normal"/>
    <w:next w:val="Normal"/>
    <w:uiPriority w:val="35"/>
    <w:unhideWhenUsed/>
    <w:qFormat/>
    <w:rsid w:val="001673E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loud.google.com/speech-to-text/docs/multiple-voices" TargetMode="External"/><Relationship Id="rId1" Type="http://schemas.openxmlformats.org/officeDocument/2006/relationships/hyperlink" Target="https://support.google.com/assistant/answer/9071681?co=GENIE.Platform%3DAndroid&amp;hl=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earn.umgc.edu/d2l/le/news/545048/2101272/view"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X:\Mike\school\PhD%20Nova%20Southeastern\CIS870-Soft-Eng\requirementDocument\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581D5-33F8-4B57-8937-76D4C2DE6F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B1DE8D-656D-46F1-B3FE-D2BDAA173D33}"/>
</file>

<file path=customXml/itemProps3.xml><?xml version="1.0" encoding="utf-8"?>
<ds:datastoreItem xmlns:ds="http://schemas.openxmlformats.org/officeDocument/2006/customXml" ds:itemID="{7FB5361B-703E-4D36-8442-F0D6BC1CAC4B}">
  <ds:schemaRefs>
    <ds:schemaRef ds:uri="http://schemas.microsoft.com/sharepoint/v3/contenttype/forms"/>
  </ds:schemaRefs>
</ds:datastoreItem>
</file>

<file path=customXml/itemProps4.xml><?xml version="1.0" encoding="utf-8"?>
<ds:datastoreItem xmlns:ds="http://schemas.openxmlformats.org/officeDocument/2006/customXml" ds:itemID="{C4017FB0-7ADB-6342-8BBF-0FFFC9BF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X:\Mike\school\PhD Nova Southeastern\CIS870-Soft-Eng\requirementDocument\rup_srsuc.dot</Template>
  <TotalTime>2</TotalTime>
  <Pages>17</Pages>
  <Words>6974</Words>
  <Characters>39757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46638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Michael Brown</dc:creator>
  <cp:lastModifiedBy>Kim, Eugene</cp:lastModifiedBy>
  <cp:revision>3</cp:revision>
  <cp:lastPrinted>1900-01-01T08:00:00Z</cp:lastPrinted>
  <dcterms:created xsi:type="dcterms:W3CDTF">2021-02-21T23:47:00Z</dcterms:created>
  <dcterms:modified xsi:type="dcterms:W3CDTF">2021-02-22T00:00:00Z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
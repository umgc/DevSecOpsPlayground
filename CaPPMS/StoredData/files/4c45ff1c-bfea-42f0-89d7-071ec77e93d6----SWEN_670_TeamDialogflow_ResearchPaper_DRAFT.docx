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E419D0B" w:rsidP="055B178A" w:rsidRDefault="3E419D0B" w14:paraId="5100C423" w14:textId="7C1C02AA">
      <w:pPr>
        <w:pStyle w:val="Title"/>
        <w:spacing w:before="0"/>
      </w:pPr>
      <w:r>
        <w:t>Engineering Voice</w:t>
      </w:r>
      <w:r w:rsidR="005E305D">
        <w:t xml:space="preserve"> </w:t>
      </w:r>
      <w:r>
        <w:t xml:space="preserve">Activated Reports </w:t>
      </w:r>
      <w:r w:rsidR="34D380F9">
        <w:t xml:space="preserve">Leveraging </w:t>
      </w:r>
      <w:r>
        <w:t>Artificial Intelligence</w:t>
      </w:r>
    </w:p>
    <w:p w:rsidR="00F00B14" w:rsidP="00B823AA" w:rsidRDefault="00F00B14" w14:paraId="6F9AF652" w14:textId="77777777">
      <w:pPr>
        <w:pStyle w:val="Title2"/>
      </w:pPr>
    </w:p>
    <w:p w:rsidR="00F00B14" w:rsidP="00B823AA" w:rsidRDefault="00F00B14" w14:paraId="42823B0F" w14:textId="77777777">
      <w:pPr>
        <w:pStyle w:val="Title2"/>
      </w:pPr>
    </w:p>
    <w:p w:rsidR="00F00B14" w:rsidP="00B823AA" w:rsidRDefault="00F00B14" w14:paraId="1277D545" w14:textId="77777777">
      <w:pPr>
        <w:pStyle w:val="Title2"/>
      </w:pPr>
    </w:p>
    <w:p w:rsidR="00F00B14" w:rsidP="00B823AA" w:rsidRDefault="00F00B14" w14:paraId="432DCFD4" w14:textId="3280CC08">
      <w:pPr>
        <w:pStyle w:val="Title2"/>
      </w:pPr>
    </w:p>
    <w:p w:rsidR="00F00B14" w:rsidP="00B823AA" w:rsidRDefault="00F00B14" w14:paraId="1220115F" w14:textId="73472168">
      <w:pPr>
        <w:pStyle w:val="Title2"/>
      </w:pPr>
    </w:p>
    <w:p w:rsidR="00F00B14" w:rsidP="00B823AA" w:rsidRDefault="00F00B14" w14:paraId="0AD97FF5" w14:textId="550E8024">
      <w:pPr>
        <w:pStyle w:val="Title2"/>
      </w:pPr>
    </w:p>
    <w:p w:rsidR="00F00B14" w:rsidP="00B823AA" w:rsidRDefault="00F00B14" w14:paraId="2856D061" w14:textId="2584D0E9">
      <w:pPr>
        <w:pStyle w:val="Title2"/>
      </w:pPr>
    </w:p>
    <w:p w:rsidR="00F00B14" w:rsidP="00B823AA" w:rsidRDefault="00F00B14" w14:paraId="734F52E8" w14:textId="452C8D6F">
      <w:pPr>
        <w:pStyle w:val="Title2"/>
      </w:pPr>
    </w:p>
    <w:p w:rsidR="00F00B14" w:rsidP="00B823AA" w:rsidRDefault="00F00B14" w14:paraId="593ABE9A" w14:textId="3DAF0DA3">
      <w:pPr>
        <w:pStyle w:val="Title2"/>
      </w:pPr>
    </w:p>
    <w:p w:rsidR="00F00B14" w:rsidP="00B823AA" w:rsidRDefault="00F00B14" w14:paraId="7FAAEB12" w14:textId="5B090EF8">
      <w:pPr>
        <w:pStyle w:val="Title2"/>
      </w:pPr>
    </w:p>
    <w:p w:rsidR="00F00B14" w:rsidP="00B823AA" w:rsidRDefault="00F00B14" w14:paraId="05901CA2" w14:textId="04A732D8">
      <w:pPr>
        <w:pStyle w:val="Title2"/>
      </w:pPr>
    </w:p>
    <w:p w:rsidR="00F00B14" w:rsidP="00B823AA" w:rsidRDefault="00F00B14" w14:paraId="1D564098" w14:textId="10F8BC92">
      <w:pPr>
        <w:pStyle w:val="Title2"/>
      </w:pPr>
    </w:p>
    <w:p w:rsidR="00F00B14" w:rsidP="00B823AA" w:rsidRDefault="00F00B14" w14:paraId="3166ED1B" w14:textId="54A2E3E6">
      <w:pPr>
        <w:pStyle w:val="Title2"/>
      </w:pPr>
    </w:p>
    <w:p w:rsidR="00F00B14" w:rsidP="00B823AA" w:rsidRDefault="00F00B14" w14:paraId="080DC626" w14:textId="77777777">
      <w:pPr>
        <w:pStyle w:val="Title2"/>
      </w:pPr>
    </w:p>
    <w:p w:rsidR="00F00B14" w:rsidP="00B823AA" w:rsidRDefault="00F00B14" w14:paraId="3B35599D" w14:textId="1A3D77E8">
      <w:pPr>
        <w:pStyle w:val="Title2"/>
        <w:sectPr w:rsidR="00F00B14">
          <w:headerReference w:type="default"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pPr>
    </w:p>
    <w:p w:rsidR="00F00B14" w:rsidP="00B823AA" w:rsidRDefault="7A311E84" w14:paraId="4A9EE79A" w14:textId="07B77891">
      <w:pPr>
        <w:pStyle w:val="Title2"/>
      </w:pPr>
      <w:proofErr w:type="spellStart"/>
      <w:r>
        <w:t>Stefon</w:t>
      </w:r>
      <w:proofErr w:type="spellEnd"/>
      <w:r>
        <w:t xml:space="preserve"> Williams</w:t>
      </w:r>
    </w:p>
    <w:p w:rsidR="00F00B14" w:rsidP="00B823AA" w:rsidRDefault="7A311E84" w14:paraId="0B2D7A49" w14:textId="458613EE">
      <w:pPr>
        <w:pStyle w:val="Title2"/>
      </w:pPr>
      <w:r>
        <w:t xml:space="preserve">Caleb </w:t>
      </w:r>
      <w:proofErr w:type="spellStart"/>
      <w:r>
        <w:t>Crickette</w:t>
      </w:r>
      <w:proofErr w:type="spellEnd"/>
    </w:p>
    <w:p w:rsidR="00F00B14" w:rsidP="00B823AA" w:rsidRDefault="7A311E84" w14:paraId="5271E3F3" w14:textId="43B7768A">
      <w:pPr>
        <w:pStyle w:val="Title2"/>
      </w:pPr>
      <w:r>
        <w:t>Thomas Barton</w:t>
      </w:r>
    </w:p>
    <w:p w:rsidR="00F00B14" w:rsidP="00B823AA" w:rsidRDefault="7A311E84" w14:paraId="79BDB7CF" w14:textId="704B673E">
      <w:pPr>
        <w:pStyle w:val="Title2"/>
      </w:pPr>
      <w:proofErr w:type="spellStart"/>
      <w:r>
        <w:t>Sohail</w:t>
      </w:r>
      <w:proofErr w:type="spellEnd"/>
      <w:r>
        <w:t xml:space="preserve"> </w:t>
      </w:r>
      <w:proofErr w:type="spellStart"/>
      <w:r>
        <w:t>Sobhani</w:t>
      </w:r>
      <w:proofErr w:type="spellEnd"/>
    </w:p>
    <w:p w:rsidR="00F00B14" w:rsidP="00B823AA" w:rsidRDefault="7A311E84" w14:paraId="2F4CDF2B" w14:textId="17C4B0EF">
      <w:pPr>
        <w:pStyle w:val="Title2"/>
      </w:pPr>
      <w:r>
        <w:t>Geoff Dean</w:t>
      </w:r>
    </w:p>
    <w:p w:rsidR="00F00B14" w:rsidP="00B823AA" w:rsidRDefault="7A311E84" w14:paraId="13CAD056" w14:textId="6FC47A97">
      <w:pPr>
        <w:pStyle w:val="Title2"/>
      </w:pPr>
      <w:r>
        <w:t>Abdul Kamara</w:t>
      </w:r>
    </w:p>
    <w:p w:rsidR="00F00B14" w:rsidP="00B823AA" w:rsidRDefault="7A311E84" w14:paraId="348DFDA3" w14:textId="5F9FF4C8">
      <w:pPr>
        <w:pStyle w:val="Title2"/>
      </w:pPr>
      <w:r>
        <w:t>Eugene Kim</w:t>
      </w:r>
    </w:p>
    <w:p w:rsidR="00F00B14" w:rsidP="00B823AA" w:rsidRDefault="7A311E84" w14:paraId="5BB5CBC1" w14:textId="167E754D">
      <w:pPr>
        <w:pStyle w:val="Title2"/>
      </w:pPr>
      <w:r>
        <w:t xml:space="preserve">Nicholas </w:t>
      </w:r>
      <w:proofErr w:type="spellStart"/>
      <w:r>
        <w:t>Ballo</w:t>
      </w:r>
      <w:proofErr w:type="spellEnd"/>
    </w:p>
    <w:p w:rsidR="00F00B14" w:rsidP="00B823AA" w:rsidRDefault="7A311E84" w14:paraId="5D3F7365" w14:textId="0C66B9E2">
      <w:pPr>
        <w:pStyle w:val="Title2"/>
      </w:pPr>
      <w:r>
        <w:t>Anthony Cedeno</w:t>
      </w:r>
    </w:p>
    <w:p w:rsidR="00F00B14" w:rsidP="00B823AA" w:rsidRDefault="4AAB8323" w14:paraId="77550B1C" w14:textId="7D20C0D5">
      <w:pPr>
        <w:pStyle w:val="Title2"/>
      </w:pPr>
      <w:r>
        <w:t xml:space="preserve">Jean-nae </w:t>
      </w:r>
      <w:proofErr w:type="spellStart"/>
      <w:r>
        <w:t>Dedrick</w:t>
      </w:r>
      <w:proofErr w:type="spellEnd"/>
    </w:p>
    <w:p w:rsidR="00F00B14" w:rsidP="00B823AA" w:rsidRDefault="5F4F4A81" w14:paraId="2CCACBB6" w14:textId="5262BE26">
      <w:pPr>
        <w:pStyle w:val="Title2"/>
      </w:pPr>
      <w:r>
        <w:t>Vincent Leung</w:t>
      </w:r>
    </w:p>
    <w:p w:rsidR="00B823AA" w:rsidP="00B823AA" w:rsidRDefault="5F4F4A81" w14:paraId="04D4C172" w14:textId="3125A820">
      <w:pPr>
        <w:pStyle w:val="Title2"/>
      </w:pPr>
      <w:r>
        <w:t>Ivy Pham</w:t>
      </w:r>
    </w:p>
    <w:p w:rsidR="00F00B14" w:rsidP="00B823AA" w:rsidRDefault="00F00B14" w14:paraId="252E992F" w14:textId="77777777">
      <w:pPr>
        <w:pStyle w:val="Title2"/>
        <w:sectPr w:rsidR="00F00B14" w:rsidSect="00561B71">
          <w:footnotePr>
            <w:pos w:val="beneathText"/>
          </w:footnotePr>
          <w:type w:val="continuous"/>
          <w:pgSz w:w="12240" w:h="15840" w:orient="portrait"/>
          <w:pgMar w:top="1440" w:right="1440" w:bottom="1440" w:left="1440" w:header="720" w:footer="720" w:gutter="0"/>
          <w:cols w:space="720" w:num="2"/>
          <w:titlePg/>
          <w:docGrid w:linePitch="360"/>
          <w15:footnoteColumns w:val="1"/>
        </w:sectPr>
      </w:pPr>
    </w:p>
    <w:p w:rsidR="00F00B14" w:rsidP="00B823AA" w:rsidRDefault="00F00B14" w14:paraId="5B8FD9B0" w14:textId="08BBBC2C">
      <w:pPr>
        <w:pStyle w:val="Title2"/>
      </w:pPr>
    </w:p>
    <w:p w:rsidR="00F00B14" w:rsidP="3BD3E211" w:rsidRDefault="4E403C91" w14:paraId="67DA0864" w14:textId="5F554533">
      <w:pPr>
        <w:ind w:firstLine="0"/>
        <w:jc w:val="center"/>
        <w:rPr>
          <w:rFonts w:ascii="Times New Roman" w:hAnsi="Times New Roman" w:eastAsia="" w:cs="" w:asciiTheme="majorAscii" w:hAnsiTheme="majorAscii" w:eastAsiaTheme="majorEastAsia" w:cstheme="majorBidi"/>
        </w:rPr>
      </w:pPr>
      <w:r w:rsidR="4E403C91">
        <w:rPr/>
        <w:t>University of Maryland</w:t>
      </w:r>
      <w:r w:rsidR="00F00B14">
        <w:rPr/>
        <w:t xml:space="preserve"> Global Campus</w:t>
      </w:r>
      <w:r>
        <w:br w:type="page"/>
      </w:r>
    </w:p>
    <w:sdt>
      <w:sdtPr>
        <w:alias w:val="Author Note:"/>
        <w:tag w:val="Author Note:"/>
        <w:id w:val="266668659"/>
        <w:placeholder>
          <w:docPart w:val="17501338EF234A8FBF65D1E01453D5F2"/>
        </w:placeholder>
        <w:temporary/>
        <w:showingPlcHdr/>
        <w15:appearance w15:val="hidden"/>
      </w:sdtPr>
      <w:sdtEndPr/>
      <w:sdtContent>
        <w:p w:rsidR="00E81978" w:rsidP="00561B71" w:rsidRDefault="005D3A03" w14:paraId="3A64CE17" w14:textId="24A4F865">
          <w:pPr>
            <w:pStyle w:val="Title"/>
            <w:spacing w:before="0"/>
          </w:pPr>
          <w:r w:rsidRPr="00F00B14">
            <w:t>Author Note</w:t>
          </w:r>
        </w:p>
      </w:sdtContent>
    </w:sdt>
    <w:p w:rsidR="00E81978" w:rsidP="00561B71" w:rsidRDefault="517AB54B" w14:paraId="48432498" w14:textId="135330FD">
      <w:pPr>
        <w:pStyle w:val="Title2"/>
        <w:jc w:val="left"/>
      </w:pPr>
      <w:commentRangeStart w:id="0"/>
      <w:r>
        <w:t>We would like to extend our gratitude and appreciat</w:t>
      </w:r>
      <w:r w:rsidR="309BF4A7">
        <w:t>ion</w:t>
      </w:r>
      <w:r>
        <w:t xml:space="preserve"> for our professor Dr. Mir </w:t>
      </w:r>
      <w:proofErr w:type="spellStart"/>
      <w:r>
        <w:t>Assadullah</w:t>
      </w:r>
      <w:proofErr w:type="spellEnd"/>
      <w:r w:rsidR="4E6B360F">
        <w:t xml:space="preserve"> and c</w:t>
      </w:r>
      <w:r w:rsidR="1840A9EC">
        <w:t>ourse mentors</w:t>
      </w:r>
      <w:r w:rsidR="4E6B360F">
        <w:t>: Roy Gordon, and Johnny Lockhart</w:t>
      </w:r>
      <w:r w:rsidR="3AF2D1E1">
        <w:t>. F</w:t>
      </w:r>
      <w:r w:rsidR="6DEAACED">
        <w:t>or without</w:t>
      </w:r>
      <w:r w:rsidR="2EC8C5F8">
        <w:t xml:space="preserve"> all the</w:t>
      </w:r>
      <w:r w:rsidR="5F19985B">
        <w:t>ir</w:t>
      </w:r>
      <w:r w:rsidR="2EC8C5F8">
        <w:t xml:space="preserve"> feedback, advice, and guidance</w:t>
      </w:r>
      <w:r w:rsidR="6DEAACED">
        <w:t xml:space="preserve"> this project would not have been possible</w:t>
      </w:r>
      <w:r w:rsidR="182AFF5E">
        <w:t>.</w:t>
      </w:r>
      <w:commentRangeEnd w:id="0"/>
      <w:r w:rsidR="005D3A03">
        <w:rPr>
          <w:rStyle w:val="CommentReference"/>
        </w:rPr>
        <w:commentReference w:id="0"/>
      </w:r>
    </w:p>
    <w:p w:rsidR="00561B71" w:rsidP="00561B71" w:rsidRDefault="00561B71" w14:paraId="798B09F0" w14:textId="66092695">
      <w:pPr>
        <w:pStyle w:val="Title2"/>
        <w:jc w:val="left"/>
      </w:pPr>
    </w:p>
    <w:p w:rsidR="00561B71" w:rsidP="00561B71" w:rsidRDefault="00561B71" w14:paraId="6D3C6D34" w14:textId="77777777">
      <w:pPr>
        <w:ind w:firstLine="0"/>
        <w:rPr>
          <w:rStyle w:val="Emphasis"/>
        </w:rPr>
      </w:pPr>
    </w:p>
    <w:p w:rsidR="00561B71" w:rsidP="00561B71" w:rsidRDefault="00561B71" w14:paraId="42365E8C" w14:textId="177EAD60">
      <w:pPr>
        <w:ind w:firstLine="0"/>
      </w:pPr>
      <w:commentRangeStart w:id="1"/>
      <w:r w:rsidRPr="66E0E1A3">
        <w:rPr>
          <w:rStyle w:val="Emphasis"/>
        </w:rPr>
        <w:t>Keywords</w:t>
      </w:r>
      <w:r>
        <w:t xml:space="preserve">:  Artificial Intelligence, Machine Learning, </w:t>
      </w:r>
      <w:proofErr w:type="spellStart"/>
      <w:r>
        <w:t>Dialogflow</w:t>
      </w:r>
      <w:proofErr w:type="spellEnd"/>
      <w:r>
        <w:t xml:space="preserve">, Software Engineering, Google Cloud, Voice-to-Speech, Go, SPA, Web Application, Concurrency, Algorithm, RESTful API, Webservices, Google Assistant, </w:t>
      </w:r>
      <w:proofErr w:type="spellStart"/>
      <w:r>
        <w:t>DevSecOps</w:t>
      </w:r>
      <w:proofErr w:type="spellEnd"/>
      <w:r>
        <w:t>, CI/CD pipeline, continuous integration, continuous deployment, containerization, orchestration, Kubernetes</w:t>
      </w:r>
      <w:ins w:author="Caleb Crickette" w:date="2021-03-23T22:33:00Z" w:id="2">
        <w:r w:rsidR="3682B39A">
          <w:t xml:space="preserve">, remote programming, </w:t>
        </w:r>
        <w:proofErr w:type="spellStart"/>
        <w:r w:rsidR="3682B39A">
          <w:t>dsitributed</w:t>
        </w:r>
        <w:proofErr w:type="spellEnd"/>
        <w:r w:rsidR="3682B39A">
          <w:t xml:space="preserve"> computing</w:t>
        </w:r>
      </w:ins>
      <w:commentRangeEnd w:id="1"/>
      <w:r>
        <w:rPr>
          <w:rStyle w:val="CommentReference"/>
        </w:rPr>
        <w:commentReference w:id="1"/>
      </w:r>
    </w:p>
    <w:p w:rsidR="00A90523" w:rsidP="00A90523" w:rsidRDefault="00A90523" w14:paraId="53C5D19E" w14:textId="77777777">
      <w:pPr>
        <w:ind w:firstLine="0"/>
        <w:rPr>
          <w:rStyle w:val="Emphasis"/>
        </w:rPr>
      </w:pPr>
    </w:p>
    <w:p w:rsidR="00A90523" w:rsidP="00A90523" w:rsidRDefault="00A90523" w14:paraId="27C60E82" w14:textId="77777777">
      <w:pPr>
        <w:ind w:firstLine="0"/>
        <w:rPr>
          <w:rStyle w:val="Emphasis"/>
        </w:rPr>
      </w:pPr>
    </w:p>
    <w:p w:rsidR="00A90523" w:rsidP="00A90523" w:rsidRDefault="00A90523" w14:paraId="27461CB8" w14:textId="77777777">
      <w:pPr>
        <w:ind w:firstLine="0"/>
        <w:rPr>
          <w:rStyle w:val="Emphasis"/>
        </w:rPr>
      </w:pPr>
    </w:p>
    <w:p w:rsidR="00A90523" w:rsidP="00A90523" w:rsidRDefault="00A90523" w14:paraId="74E9CB01" w14:textId="77777777">
      <w:pPr>
        <w:ind w:firstLine="0"/>
        <w:rPr>
          <w:rStyle w:val="Emphasis"/>
        </w:rPr>
      </w:pPr>
    </w:p>
    <w:p w:rsidR="00A90523" w:rsidP="00A90523" w:rsidRDefault="00A90523" w14:paraId="3ABB22ED" w14:textId="77777777">
      <w:pPr>
        <w:ind w:firstLine="0"/>
        <w:rPr>
          <w:rStyle w:val="Emphasis"/>
        </w:rPr>
      </w:pPr>
    </w:p>
    <w:p w:rsidR="00A90523" w:rsidP="00A90523" w:rsidRDefault="00A90523" w14:paraId="4E728E85" w14:textId="77777777">
      <w:pPr>
        <w:ind w:firstLine="0"/>
        <w:rPr>
          <w:rStyle w:val="Emphasis"/>
        </w:rPr>
      </w:pPr>
    </w:p>
    <w:p w:rsidR="00A90523" w:rsidP="00A90523" w:rsidRDefault="00A90523" w14:paraId="71F704BE" w14:textId="77777777">
      <w:pPr>
        <w:ind w:firstLine="0"/>
        <w:rPr>
          <w:rStyle w:val="Emphasis"/>
        </w:rPr>
      </w:pPr>
    </w:p>
    <w:p w:rsidR="00A90523" w:rsidP="00A90523" w:rsidRDefault="00A90523" w14:paraId="730E9DC1" w14:textId="77777777">
      <w:pPr>
        <w:ind w:firstLine="0"/>
        <w:rPr>
          <w:rStyle w:val="Emphasis"/>
        </w:rPr>
      </w:pPr>
    </w:p>
    <w:p w:rsidR="00A90523" w:rsidP="00A90523" w:rsidRDefault="00A90523" w14:paraId="715FC88D" w14:textId="77777777">
      <w:pPr>
        <w:ind w:firstLine="0"/>
        <w:rPr>
          <w:rStyle w:val="Emphasis"/>
        </w:rPr>
      </w:pPr>
    </w:p>
    <w:p w:rsidR="009B6DCD" w:rsidRDefault="009B6DCD" w14:paraId="1638E77D" w14:textId="77777777">
      <w:pPr>
        <w:rPr>
          <w:ins w:author="Eugene Kim" w:date="2021-03-22T22:22:00Z" w:id="3"/>
          <w:rFonts w:asciiTheme="majorHAnsi" w:hAnsiTheme="majorHAnsi" w:eastAsiaTheme="majorEastAsia" w:cstheme="majorBidi"/>
        </w:rPr>
      </w:pPr>
      <w:ins w:author="Eugene Kim" w:date="2021-03-22T22:22:00Z" w:id="4">
        <w:r>
          <w:br w:type="page"/>
        </w:r>
      </w:ins>
    </w:p>
    <w:p w:rsidR="00A90523" w:rsidP="00A90523" w:rsidRDefault="00A90523" w14:paraId="3BFA4F75" w14:textId="7F165146">
      <w:pPr>
        <w:pStyle w:val="Title"/>
        <w:spacing w:before="0"/>
      </w:pPr>
      <w:r>
        <w:lastRenderedPageBreak/>
        <w:t>Engineering Voice</w:t>
      </w:r>
      <w:r w:rsidR="005E305D">
        <w:t xml:space="preserve"> </w:t>
      </w:r>
      <w:r>
        <w:t>Activated Reports Leveraging Artificial Intelligence</w:t>
      </w:r>
    </w:p>
    <w:p w:rsidR="009B6DCD" w:rsidP="728F453D" w:rsidRDefault="009B6DCD" w14:paraId="6F11E088" w14:textId="5FF53E98">
      <w:pPr>
        <w:pStyle w:val="Heading1"/>
        <w:rPr>
          <w:ins w:author="Eugene Kim" w:date="2021-03-22T22:22:00Z" w:id="5"/>
        </w:rPr>
      </w:pPr>
      <w:ins w:author="Eugene Kim" w:date="2021-03-22T22:22:00Z" w:id="6">
        <w:r>
          <w:t>Abstract</w:t>
        </w:r>
      </w:ins>
    </w:p>
    <w:p w:rsidR="51365E29" w:rsidP="728F453D" w:rsidRDefault="51365E29" w14:paraId="5D04308A" w14:textId="20156008">
      <w:pPr>
        <w:pStyle w:val="Heading1"/>
      </w:pPr>
      <w:commentRangeStart w:id="7"/>
      <w:commentRangeStart w:id="8"/>
      <w:r>
        <w:t>Introduction</w:t>
      </w:r>
      <w:commentRangeEnd w:id="7"/>
      <w:r>
        <w:rPr>
          <w:rStyle w:val="CommentReference"/>
        </w:rPr>
        <w:commentReference w:id="7"/>
      </w:r>
      <w:commentRangeEnd w:id="8"/>
      <w:r>
        <w:rPr>
          <w:rStyle w:val="CommentReference"/>
        </w:rPr>
        <w:commentReference w:id="8"/>
      </w:r>
    </w:p>
    <w:p w:rsidRPr="00156268" w:rsidR="00156268" w:rsidP="00156268" w:rsidRDefault="009B6DCD" w14:paraId="42D22805" w14:textId="30B089C6">
      <w:ins w:author="Eugene Kim" w:date="2021-03-22T22:23:00Z" w:id="1016321808">
        <w:r w:rsidRPr="3C93D710" w:rsidR="009B6DCD">
          <w:rPr>
            <w:rFonts w:ascii="Times New Roman" w:hAnsi="Times New Roman" w:eastAsia="Times New Roman" w:cs="Times New Roman"/>
            <w:color w:val="000000" w:themeColor="text2" w:themeTint="FF" w:themeShade="FF"/>
          </w:rPr>
          <w:t>T</w:t>
        </w:r>
      </w:ins>
      <w:del w:author="Eugene Kim" w:date="2021-03-22T22:23:00Z" w:id="140065343">
        <w:r w:rsidRPr="3C93D710" w:rsidDel="009B6DCD">
          <w:rPr>
            <w:rFonts w:ascii="Times New Roman" w:hAnsi="Times New Roman" w:eastAsia="Times New Roman" w:cs="Times New Roman"/>
            <w:color w:val="000000" w:themeColor="text2" w:themeTint="FF" w:themeShade="FF"/>
          </w:rPr>
          <w:delText>Within t</w:delText>
        </w:r>
      </w:del>
      <w:r w:rsidRPr="3C93D710" w:rsidR="00156268">
        <w:rPr>
          <w:rFonts w:ascii="Times New Roman" w:hAnsi="Times New Roman" w:eastAsia="Times New Roman" w:cs="Times New Roman"/>
          <w:color w:val="000000" w:themeColor="text2" w:themeTint="FF" w:themeShade="FF"/>
        </w:rPr>
        <w:t>he University of Maryland Global Campus’s Master’s degree program for Information Technology Software Engineering</w:t>
      </w:r>
      <w:ins w:author="Eugene Kim" w:date="2021-03-22T22:23:00Z" w:id="67548878">
        <w:r w:rsidRPr="3C93D710" w:rsidR="009B6DCD">
          <w:rPr>
            <w:rFonts w:ascii="Times New Roman" w:hAnsi="Times New Roman" w:eastAsia="Times New Roman" w:cs="Times New Roman"/>
            <w:color w:val="000000" w:themeColor="text2" w:themeTint="FF" w:themeShade="FF"/>
          </w:rPr>
          <w:t xml:space="preserve"> </w:t>
        </w:r>
      </w:ins>
      <w:del w:author="Eugene Kim" w:date="2021-03-22T22:23:00Z" w:id="628997440">
        <w:r w:rsidRPr="3C93D710" w:rsidDel="009B6DCD">
          <w:rPr>
            <w:rFonts w:ascii="Times New Roman" w:hAnsi="Times New Roman" w:eastAsia="Times New Roman" w:cs="Times New Roman"/>
            <w:color w:val="000000" w:themeColor="text2" w:themeTint="FF" w:themeShade="FF"/>
          </w:rPr>
          <w:delText xml:space="preserve">, the </w:delText>
        </w:r>
      </w:del>
      <w:r w:rsidRPr="3C93D710" w:rsidR="00156268">
        <w:rPr>
          <w:rFonts w:ascii="Times New Roman" w:hAnsi="Times New Roman" w:eastAsia="Times New Roman" w:cs="Times New Roman"/>
          <w:color w:val="000000" w:themeColor="text2" w:themeTint="FF" w:themeShade="FF"/>
        </w:rPr>
        <w:t xml:space="preserve">Capstone course offers a course of study in the form of a software engineering project utilizing the session’s cohort to form </w:t>
      </w:r>
      <w:ins w:author="Eugene Kim" w:date="2021-03-22T22:23:00Z" w:id="573022694">
        <w:r w:rsidRPr="3C93D710" w:rsidR="009B6DCD">
          <w:rPr>
            <w:rFonts w:ascii="Times New Roman" w:hAnsi="Times New Roman" w:eastAsia="Times New Roman" w:cs="Times New Roman"/>
            <w:color w:val="000000" w:themeColor="text2" w:themeTint="FF" w:themeShade="FF"/>
          </w:rPr>
          <w:t xml:space="preserve">software </w:t>
        </w:r>
      </w:ins>
      <w:r w:rsidRPr="3C93D710" w:rsidR="00156268">
        <w:rPr>
          <w:rFonts w:ascii="Times New Roman" w:hAnsi="Times New Roman" w:eastAsia="Times New Roman" w:cs="Times New Roman"/>
          <w:color w:val="000000" w:themeColor="text2" w:themeTint="FF" w:themeShade="FF"/>
        </w:rPr>
        <w:t xml:space="preserve">development teams to design and implement a software application of choice. For the Spring 2021 session, the </w:t>
      </w:r>
      <w:ins w:author="Eugene Kim" w:date="2021-03-22T22:23:00Z" w:id="558348070">
        <w:r w:rsidRPr="3C93D710" w:rsidR="009B6DCD">
          <w:rPr>
            <w:rFonts w:ascii="Times New Roman" w:hAnsi="Times New Roman" w:eastAsia="Times New Roman" w:cs="Times New Roman"/>
            <w:color w:val="000000" w:themeColor="text2" w:themeTint="FF" w:themeShade="FF"/>
          </w:rPr>
          <w:t xml:space="preserve">project consisted of </w:t>
        </w:r>
      </w:ins>
      <w:del w:author="Eugene Kim" w:date="2021-03-22T22:23:00Z" w:id="226377260">
        <w:r w:rsidRPr="3C93D710" w:rsidDel="009B6DCD">
          <w:rPr>
            <w:rFonts w:ascii="Times New Roman" w:hAnsi="Times New Roman" w:eastAsia="Times New Roman" w:cs="Times New Roman"/>
            <w:color w:val="000000" w:themeColor="text2" w:themeTint="FF" w:themeShade="FF"/>
          </w:rPr>
          <w:delText xml:space="preserve">effort was on </w:delText>
        </w:r>
      </w:del>
      <w:r w:rsidRPr="3C93D710" w:rsidR="00156268">
        <w:rPr>
          <w:rFonts w:ascii="Times New Roman" w:hAnsi="Times New Roman" w:eastAsia="Times New Roman" w:cs="Times New Roman"/>
          <w:color w:val="000000" w:themeColor="text2" w:themeTint="FF" w:themeShade="FF"/>
        </w:rPr>
        <w:t xml:space="preserve">creating an artificial intelligence software utilizing </w:t>
      </w:r>
      <w:r w:rsidRPr="3C93D710" w:rsidR="00156268">
        <w:rPr>
          <w:rFonts w:ascii="Times New Roman" w:hAnsi="Times New Roman" w:eastAsia="Times New Roman" w:cs="Times New Roman"/>
          <w:color w:val="000000" w:themeColor="text2" w:themeTint="FF" w:themeShade="FF"/>
        </w:rPr>
        <w:t>Dialogflow</w:t>
      </w:r>
      <w:r w:rsidRPr="3C93D710" w:rsidR="00156268">
        <w:rPr>
          <w:rFonts w:ascii="Times New Roman" w:hAnsi="Times New Roman" w:eastAsia="Times New Roman" w:cs="Times New Roman"/>
          <w:color w:val="000000" w:themeColor="text2" w:themeTint="FF" w:themeShade="FF"/>
        </w:rPr>
        <w:t>, a</w:t>
      </w:r>
      <w:ins w:author="Eugene Kim" w:date="2021-03-22T22:24:00Z" w:id="1401844315">
        <w:r w:rsidRPr="3C93D710" w:rsidR="009B6DCD">
          <w:rPr>
            <w:rFonts w:ascii="Times New Roman" w:hAnsi="Times New Roman" w:eastAsia="Times New Roman" w:cs="Times New Roman"/>
            <w:color w:val="000000" w:themeColor="text2" w:themeTint="FF" w:themeShade="FF"/>
          </w:rPr>
          <w:t xml:space="preserve"> cloud service</w:t>
        </w:r>
      </w:ins>
      <w:del w:author="Eugene Kim" w:date="2021-03-22T22:24:00Z" w:id="1013418911">
        <w:r w:rsidRPr="3C93D710" w:rsidDel="009B6DCD">
          <w:rPr>
            <w:rFonts w:ascii="Times New Roman" w:hAnsi="Times New Roman" w:eastAsia="Times New Roman" w:cs="Times New Roman"/>
            <w:color w:val="000000" w:themeColor="text2" w:themeTint="FF" w:themeShade="FF"/>
          </w:rPr>
          <w:delText>n open-sourc</w:delText>
        </w:r>
      </w:del>
      <w:del w:author="Eugene Kim" w:date="2021-03-22T22:23:00Z" w:id="460799877">
        <w:r w:rsidRPr="3C93D710" w:rsidDel="009B6DCD">
          <w:rPr>
            <w:rFonts w:ascii="Times New Roman" w:hAnsi="Times New Roman" w:eastAsia="Times New Roman" w:cs="Times New Roman"/>
            <w:color w:val="000000" w:themeColor="text2" w:themeTint="FF" w:themeShade="FF"/>
          </w:rPr>
          <w:delText>e</w:delText>
        </w:r>
      </w:del>
      <w:r w:rsidRPr="3C93D710" w:rsidR="00156268">
        <w:rPr>
          <w:rFonts w:ascii="Times New Roman" w:hAnsi="Times New Roman" w:eastAsia="Times New Roman" w:cs="Times New Roman"/>
          <w:color w:val="000000" w:themeColor="text2" w:themeTint="FF" w:themeShade="FF"/>
        </w:rPr>
        <w:t xml:space="preserve"> API </w:t>
      </w:r>
      <w:ins w:author="Eugene Kim" w:date="2021-03-22T22:24:00Z" w:id="1651056014">
        <w:r w:rsidRPr="3C93D710" w:rsidR="009B6DCD">
          <w:rPr>
            <w:rFonts w:ascii="Times New Roman" w:hAnsi="Times New Roman" w:eastAsia="Times New Roman" w:cs="Times New Roman"/>
            <w:color w:val="000000" w:themeColor="text2" w:themeTint="FF" w:themeShade="FF"/>
          </w:rPr>
          <w:t xml:space="preserve">hosted </w:t>
        </w:r>
      </w:ins>
      <w:r w:rsidRPr="3C93D710" w:rsidR="00156268">
        <w:rPr>
          <w:rFonts w:ascii="Times New Roman" w:hAnsi="Times New Roman" w:eastAsia="Times New Roman" w:cs="Times New Roman"/>
          <w:color w:val="000000" w:themeColor="text2" w:themeTint="FF" w:themeShade="FF"/>
        </w:rPr>
        <w:t>by Google, to create a mobile device application</w:t>
      </w:r>
      <w:ins w:author="Eugene Kim" w:date="2021-03-22T22:24:00Z" w:id="1278036160">
        <w:r w:rsidRPr="3C93D710" w:rsidR="009B6DCD">
          <w:rPr>
            <w:rFonts w:ascii="Times New Roman" w:hAnsi="Times New Roman" w:eastAsia="Times New Roman" w:cs="Times New Roman"/>
            <w:color w:val="000000" w:themeColor="text2" w:themeTint="FF" w:themeShade="FF"/>
          </w:rPr>
          <w:t xml:space="preserve">. </w:t>
        </w:r>
      </w:ins>
      <w:ins w:author="Thomas Barton" w:date="2021-03-25T00:42:00Z" w:id="1043465078">
        <w:r w:rsidRPr="3C93D710" w:rsidR="763D953A">
          <w:rPr>
            <w:rFonts w:ascii="Times New Roman" w:hAnsi="Times New Roman" w:eastAsia="Times New Roman" w:cs="Times New Roman"/>
            <w:color w:val="000000" w:themeColor="text2" w:themeTint="FF" w:themeShade="FF"/>
          </w:rPr>
          <w:t xml:space="preserve">There is an </w:t>
        </w:r>
      </w:ins>
      <w:ins w:author="Thomas Barton" w:date="2021-03-25T00:43:00Z" w:id="1851014638">
        <w:r w:rsidRPr="3C93D710" w:rsidR="763D953A">
          <w:rPr>
            <w:rFonts w:ascii="Times New Roman" w:hAnsi="Times New Roman" w:eastAsia="Times New Roman" w:cs="Times New Roman"/>
            <w:color w:val="000000" w:themeColor="text2" w:themeTint="FF" w:themeShade="FF"/>
          </w:rPr>
          <w:t>ever-present desire to save time when doing tasks,</w:t>
        </w:r>
      </w:ins>
      <w:ins w:author="Thomas Barton" w:date="2021-03-25T00:44:00Z" w:id="1528008794">
        <w:r w:rsidRPr="3C93D710" w:rsidR="47920B76">
          <w:rPr>
            <w:rFonts w:ascii="Times New Roman" w:hAnsi="Times New Roman" w:eastAsia="Times New Roman" w:cs="Times New Roman"/>
            <w:color w:val="000000" w:themeColor="text2" w:themeTint="FF" w:themeShade="FF"/>
          </w:rPr>
          <w:t xml:space="preserve"> and the pro</w:t>
        </w:r>
      </w:ins>
      <w:ins w:author="Thomas Barton" w:date="2021-03-25T00:45:00Z" w:id="1365849971">
        <w:r w:rsidRPr="3C93D710" w:rsidR="47920B76">
          <w:rPr>
            <w:rFonts w:ascii="Times New Roman" w:hAnsi="Times New Roman" w:eastAsia="Times New Roman" w:cs="Times New Roman"/>
            <w:color w:val="000000" w:themeColor="text2" w:themeTint="FF" w:themeShade="FF"/>
          </w:rPr>
          <w:t xml:space="preserve">blem that our team decided to address was </w:t>
        </w:r>
      </w:ins>
      <w:commentRangeStart w:id="1942413536"/>
      <w:ins w:author="Thomas Barton" w:date="2021-03-25T00:48:00Z" w:id="2029641543">
        <w:r w:rsidRPr="3C93D710" w:rsidR="1A8E59BC">
          <w:rPr>
            <w:rFonts w:ascii="Times New Roman" w:hAnsi="Times New Roman" w:eastAsia="Times New Roman" w:cs="Times New Roman"/>
            <w:color w:val="000000" w:themeColor="text2" w:themeTint="FF" w:themeShade="FF"/>
          </w:rPr>
          <w:t xml:space="preserve">saving </w:t>
        </w:r>
      </w:ins>
      <w:ins w:author="Thomas Barton" w:date="2021-03-25T00:52:00Z" w:id="530687829">
        <w:r w:rsidRPr="3C93D710" w:rsidR="05B998CD">
          <w:rPr>
            <w:rFonts w:ascii="Times New Roman" w:hAnsi="Times New Roman" w:eastAsia="Times New Roman" w:cs="Times New Roman"/>
            <w:color w:val="000000" w:themeColor="text2" w:themeTint="FF" w:themeShade="FF"/>
          </w:rPr>
          <w:t>professional's</w:t>
        </w:r>
      </w:ins>
      <w:ins w:author="Thomas Barton" w:date="2021-03-25T00:49:00Z" w:id="46114497">
        <w:r w:rsidRPr="3C93D710" w:rsidR="1A8E59BC">
          <w:rPr>
            <w:rFonts w:ascii="Times New Roman" w:hAnsi="Times New Roman" w:eastAsia="Times New Roman" w:cs="Times New Roman"/>
            <w:color w:val="000000" w:themeColor="text2" w:themeTint="FF" w:themeShade="FF"/>
          </w:rPr>
          <w:t xml:space="preserve"> time while interacting with clients by finding a way to automatically capture </w:t>
        </w:r>
      </w:ins>
      <w:ins w:author="Thomas Barton" w:date="2021-03-25T00:51:00Z" w:id="59158085">
        <w:r w:rsidRPr="3C93D710" w:rsidR="1A1E2B8E">
          <w:rPr>
            <w:rFonts w:ascii="Times New Roman" w:hAnsi="Times New Roman" w:eastAsia="Times New Roman" w:cs="Times New Roman"/>
            <w:color w:val="000000" w:themeColor="text2" w:themeTint="FF" w:themeShade="FF"/>
          </w:rPr>
          <w:t xml:space="preserve">data that a </w:t>
        </w:r>
      </w:ins>
      <w:ins w:author="Thomas Barton" w:date="2021-03-25T00:52:00Z" w:id="1180600298">
        <w:r w:rsidRPr="3C93D710" w:rsidR="1A1E2B8E">
          <w:rPr>
            <w:rFonts w:ascii="Times New Roman" w:hAnsi="Times New Roman" w:eastAsia="Times New Roman" w:cs="Times New Roman"/>
            <w:color w:val="000000" w:themeColor="text2" w:themeTint="FF" w:themeShade="FF"/>
          </w:rPr>
          <w:t>professional's</w:t>
        </w:r>
      </w:ins>
      <w:ins w:author="Thomas Barton" w:date="2021-03-25T00:51:00Z" w:id="1118544171">
        <w:r w:rsidRPr="3C93D710" w:rsidR="1A1E2B8E">
          <w:rPr>
            <w:rFonts w:ascii="Times New Roman" w:hAnsi="Times New Roman" w:eastAsia="Times New Roman" w:cs="Times New Roman"/>
            <w:color w:val="000000" w:themeColor="text2" w:themeTint="FF" w:themeShade="FF"/>
          </w:rPr>
          <w:t xml:space="preserve"> voice, and </w:t>
        </w:r>
      </w:ins>
      <w:ins w:author="Thomas Barton" w:date="2021-03-25T00:52:00Z" w:id="1723927164">
        <w:r w:rsidRPr="3C93D710" w:rsidR="1A1E2B8E">
          <w:rPr>
            <w:rFonts w:ascii="Times New Roman" w:hAnsi="Times New Roman" w:eastAsia="Times New Roman" w:cs="Times New Roman"/>
            <w:color w:val="000000" w:themeColor="text2" w:themeTint="FF" w:themeShade="FF"/>
          </w:rPr>
          <w:t xml:space="preserve">organize it within a form. </w:t>
        </w:r>
      </w:ins>
      <w:commentRangeEnd w:id="1942413536"/>
      <w:r>
        <w:rPr>
          <w:rStyle w:val="CommentReference"/>
        </w:rPr>
        <w:commentReference w:id="1942413536"/>
      </w:r>
      <w:ins w:author="Thomas Barton" w:date="2021-03-25T00:52:00Z" w:id="35073277">
        <w:r w:rsidRPr="3C93D710" w:rsidR="67ACBDF4">
          <w:rPr>
            <w:rFonts w:ascii="Times New Roman" w:hAnsi="Times New Roman" w:eastAsia="Times New Roman" w:cs="Times New Roman"/>
            <w:color w:val="000000" w:themeColor="text2" w:themeTint="FF" w:themeShade="FF"/>
          </w:rPr>
          <w:t>This would allow the professional to spend less time f</w:t>
        </w:r>
      </w:ins>
      <w:ins w:author="Thomas Barton" w:date="2021-03-25T00:53:00Z" w:id="176823636">
        <w:r w:rsidRPr="3C93D710" w:rsidR="67ACBDF4">
          <w:rPr>
            <w:rFonts w:ascii="Times New Roman" w:hAnsi="Times New Roman" w:eastAsia="Times New Roman" w:cs="Times New Roman"/>
            <w:color w:val="000000" w:themeColor="text2" w:themeTint="FF" w:themeShade="FF"/>
          </w:rPr>
          <w:t xml:space="preserve">illing out menial forms and more time engaging with their </w:t>
        </w:r>
      </w:ins>
      <w:ins w:author="Eugene Kim" w:date="2021-03-22T22:25:00Z" w:id="1615687014">
        <w:del w:author="Thomas Barton" w:date="2021-03-28T21:14:42.488Z" w:id="120373027">
          <w:r w:rsidRPr="3C93D710" w:rsidDel="009B6DCD">
            <w:rPr>
              <w:rFonts w:ascii="Times New Roman" w:hAnsi="Times New Roman" w:eastAsia="Times New Roman" w:cs="Times New Roman"/>
              <w:color w:val="000000" w:themeColor="text2" w:themeTint="FF" w:themeShade="FF"/>
            </w:rPr>
            <w:delText>The</w:delText>
          </w:r>
        </w:del>
      </w:ins>
      <w:ins w:author="Thomas Barton" w:date="2021-03-28T21:14:42.497Z" w:id="754651688">
        <w:r w:rsidRPr="3C93D710" w:rsidR="1789BE4C">
          <w:rPr>
            <w:rFonts w:ascii="Times New Roman" w:hAnsi="Times New Roman" w:eastAsia="Times New Roman" w:cs="Times New Roman"/>
            <w:color w:val="000000" w:themeColor="text2" w:themeTint="FF" w:themeShade="FF"/>
          </w:rPr>
          <w:t xml:space="preserve">clients. </w:t>
        </w:r>
        <w:r w:rsidRPr="3C93D710" w:rsidR="1789BE4C">
          <w:rPr>
            <w:rFonts w:ascii="Times New Roman" w:hAnsi="Times New Roman" w:eastAsia="Times New Roman" w:cs="Times New Roman"/>
            <w:color w:val="000000" w:themeColor="text2" w:themeTint="FF" w:themeShade="FF"/>
          </w:rPr>
          <w:t>The</w:t>
        </w:r>
      </w:ins>
      <w:ins w:author="Eugene Kim" w:date="2021-03-22T22:25:00Z" w:id="1649603323">
        <w:r w:rsidRPr="3C93D710" w:rsidR="009B6DCD">
          <w:rPr>
            <w:rFonts w:ascii="Times New Roman" w:hAnsi="Times New Roman" w:eastAsia="Times New Roman" w:cs="Times New Roman"/>
            <w:color w:val="000000" w:themeColor="text2" w:themeTint="FF" w:themeShade="FF"/>
          </w:rPr>
          <w:t xml:space="preserve"> application</w:t>
        </w:r>
      </w:ins>
      <w:del w:author="Eugene Kim" w:date="2021-03-22T22:24:00Z" w:id="83968378">
        <w:r w:rsidRPr="3C93D710" w:rsidDel="009B6DCD">
          <w:rPr>
            <w:rFonts w:ascii="Times New Roman" w:hAnsi="Times New Roman" w:eastAsia="Times New Roman" w:cs="Times New Roman"/>
            <w:color w:val="000000" w:themeColor="text2" w:themeTint="FF" w:themeShade="FF"/>
          </w:rPr>
          <w:delText xml:space="preserve"> that</w:delText>
        </w:r>
      </w:del>
      <w:r w:rsidRPr="3C93D710" w:rsidR="00156268">
        <w:rPr>
          <w:rFonts w:ascii="Times New Roman" w:hAnsi="Times New Roman" w:eastAsia="Times New Roman" w:cs="Times New Roman"/>
          <w:color w:val="000000" w:themeColor="text2" w:themeTint="FF" w:themeShade="FF"/>
        </w:rPr>
        <w:t xml:space="preserve"> would listen to a service professional’s voice conversation with an individual in real time, process said conversation to extract</w:t>
      </w:r>
      <w:ins w:author="Eugene Kim" w:date="2021-03-22T22:25:00Z" w:id="628716480">
        <w:r w:rsidRPr="3C93D710" w:rsidR="009B6DCD">
          <w:rPr>
            <w:rFonts w:ascii="Times New Roman" w:hAnsi="Times New Roman" w:eastAsia="Times New Roman" w:cs="Times New Roman"/>
            <w:color w:val="000000" w:themeColor="text2" w:themeTint="FF" w:themeShade="FF"/>
          </w:rPr>
          <w:t xml:space="preserve"> relevant</w:t>
        </w:r>
      </w:ins>
      <w:del w:author="Eugene Kim" w:date="2021-03-22T22:25:00Z" w:id="2090114179">
        <w:r w:rsidRPr="3C93D710" w:rsidDel="009B6DCD">
          <w:rPr>
            <w:rFonts w:ascii="Times New Roman" w:hAnsi="Times New Roman" w:eastAsia="Times New Roman" w:cs="Times New Roman"/>
            <w:color w:val="000000" w:themeColor="text2" w:themeTint="FF" w:themeShade="FF"/>
          </w:rPr>
          <w:delText xml:space="preserve"> pertinent</w:delText>
        </w:r>
      </w:del>
      <w:r w:rsidRPr="3C93D710" w:rsidR="00156268">
        <w:rPr>
          <w:rFonts w:ascii="Times New Roman" w:hAnsi="Times New Roman" w:eastAsia="Times New Roman" w:cs="Times New Roman"/>
          <w:color w:val="000000" w:themeColor="text2" w:themeTint="FF" w:themeShade="FF"/>
        </w:rPr>
        <w:t xml:space="preserve"> information</w:t>
      </w:r>
      <w:ins w:author="Thomas Barton" w:date="2021-03-25T00:39:00Z" w:id="669352609">
        <w:r w:rsidRPr="3C93D710" w:rsidR="06206823">
          <w:rPr>
            <w:rFonts w:ascii="Times New Roman" w:hAnsi="Times New Roman" w:eastAsia="Times New Roman" w:cs="Times New Roman"/>
            <w:color w:val="000000" w:themeColor="text2" w:themeTint="FF" w:themeShade="FF"/>
          </w:rPr>
          <w:t xml:space="preserve"> from what the professional says</w:t>
        </w:r>
      </w:ins>
      <w:r w:rsidRPr="3C93D710" w:rsidR="00156268">
        <w:rPr>
          <w:rFonts w:ascii="Times New Roman" w:hAnsi="Times New Roman" w:eastAsia="Times New Roman" w:cs="Times New Roman"/>
          <w:color w:val="000000" w:themeColor="text2" w:themeTint="FF" w:themeShade="FF"/>
        </w:rPr>
        <w:t xml:space="preserve">, and automatically generate a report based on a pre-defined template. Such conversations would take place </w:t>
      </w:r>
      <w:del w:author="Thomas Barton" w:date="2021-03-25T00:39:00Z" w:id="745105416">
        <w:r w:rsidRPr="3C93D710" w:rsidDel="009B6DCD">
          <w:rPr>
            <w:rFonts w:ascii="Times New Roman" w:hAnsi="Times New Roman" w:eastAsia="Times New Roman" w:cs="Times New Roman"/>
            <w:color w:val="000000" w:themeColor="text2" w:themeTint="FF" w:themeShade="FF"/>
          </w:rPr>
          <w:delText>between user</w:delText>
        </w:r>
      </w:del>
      <w:commentRangeStart w:id="39"/>
      <w:del w:author="Thomas Barton" w:date="2021-03-25T00:39:00Z" w:id="2105049579">
        <w:r w:rsidRPr="3C93D710" w:rsidDel="009B6DCD">
          <w:rPr>
            <w:rFonts w:ascii="Times New Roman" w:hAnsi="Times New Roman" w:eastAsia="Times New Roman" w:cs="Times New Roman"/>
            <w:color w:val="000000" w:themeColor="text2" w:themeTint="FF" w:themeShade="FF"/>
          </w:rPr>
          <w:delText>s</w:delText>
        </w:r>
      </w:del>
      <w:ins w:author="Thomas Barton" w:date="2021-03-25T00:39:00Z" w:id="878754775">
        <w:r w:rsidRPr="3C93D710" w:rsidR="01CFE9E0">
          <w:rPr>
            <w:rFonts w:ascii="Times New Roman" w:hAnsi="Times New Roman" w:eastAsia="Times New Roman" w:cs="Times New Roman"/>
            <w:color w:val="000000" w:themeColor="text2" w:themeTint="FF" w:themeShade="FF"/>
          </w:rPr>
          <w:t>a professional and their client</w:t>
        </w:r>
      </w:ins>
      <w:r w:rsidRPr="3C93D710" w:rsidR="00156268">
        <w:rPr>
          <w:rFonts w:ascii="Times New Roman" w:hAnsi="Times New Roman" w:eastAsia="Times New Roman" w:cs="Times New Roman"/>
          <w:color w:val="000000" w:themeColor="text2" w:themeTint="FF" w:themeShade="FF"/>
        </w:rPr>
        <w:t xml:space="preserve"> such as first responders, medical, and health professionals and the </w:t>
      </w:r>
      <w:del w:author="Thomas Barton" w:date="2021-03-25T00:40:00Z" w:id="1052327156">
        <w:r w:rsidRPr="3C93D710" w:rsidDel="009B6DCD">
          <w:rPr>
            <w:rFonts w:ascii="Times New Roman" w:hAnsi="Times New Roman" w:eastAsia="Times New Roman" w:cs="Times New Roman"/>
            <w:color w:val="000000" w:themeColor="text2" w:themeTint="FF" w:themeShade="FF"/>
          </w:rPr>
          <w:delText>community or patients they serve</w:delText>
        </w:r>
      </w:del>
      <w:commentRangeEnd w:id="39"/>
      <w:r>
        <w:rPr>
          <w:rStyle w:val="CommentReference"/>
        </w:rPr>
        <w:commentReference w:id="39"/>
      </w:r>
      <w:ins w:author="Eugene Kim" w:date="2021-03-22T22:25:00Z" w:id="466528764">
        <w:r w:rsidRPr="3C93D710" w:rsidR="009B6DCD">
          <w:rPr>
            <w:rFonts w:ascii="Times New Roman" w:hAnsi="Times New Roman" w:eastAsia="Times New Roman" w:cs="Times New Roman"/>
            <w:color w:val="000000" w:themeColor="text2" w:themeTint="FF" w:themeShade="FF"/>
          </w:rPr>
          <w:t>, but could also extend to any service that have some type of registration or form process</w:t>
        </w:r>
      </w:ins>
      <w:r w:rsidRPr="3C93D710" w:rsidR="00156268">
        <w:rPr>
          <w:rFonts w:ascii="Times New Roman" w:hAnsi="Times New Roman" w:eastAsia="Times New Roman" w:cs="Times New Roman"/>
          <w:color w:val="000000" w:themeColor="text2" w:themeTint="FF" w:themeShade="FF"/>
        </w:rPr>
        <w:t xml:space="preserve">. The components required were a processing engine using </w:t>
      </w:r>
      <w:r w:rsidRPr="3C93D710" w:rsidR="00156268">
        <w:rPr>
          <w:rFonts w:ascii="Times New Roman" w:hAnsi="Times New Roman" w:eastAsia="Times New Roman" w:cs="Times New Roman"/>
          <w:color w:val="000000" w:themeColor="text2" w:themeTint="FF" w:themeShade="FF"/>
        </w:rPr>
        <w:t>Dialogflow</w:t>
      </w:r>
      <w:r w:rsidRPr="3C93D710" w:rsidR="00156268">
        <w:rPr>
          <w:rFonts w:ascii="Times New Roman" w:hAnsi="Times New Roman" w:eastAsia="Times New Roman" w:cs="Times New Roman"/>
          <w:color w:val="000000" w:themeColor="text2" w:themeTint="FF" w:themeShade="FF"/>
        </w:rPr>
        <w:t xml:space="preserve">, a corresponding REST API, and a mobile interface to </w:t>
      </w:r>
      <w:ins w:author="Eugene Kim" w:date="2021-03-22T22:26:00Z" w:id="1875496528">
        <w:r w:rsidRPr="3C93D710" w:rsidR="009B6DCD">
          <w:rPr>
            <w:rFonts w:ascii="Times New Roman" w:hAnsi="Times New Roman" w:eastAsia="Times New Roman" w:cs="Times New Roman"/>
            <w:color w:val="000000" w:themeColor="text2" w:themeTint="FF" w:themeShade="FF"/>
          </w:rPr>
          <w:t>present to the user</w:t>
        </w:r>
      </w:ins>
      <w:del w:author="Eugene Kim" w:date="2021-03-22T22:26:00Z" w:id="1964737203">
        <w:r w:rsidRPr="3C93D710" w:rsidDel="009B6DCD">
          <w:rPr>
            <w:rFonts w:ascii="Times New Roman" w:hAnsi="Times New Roman" w:eastAsia="Times New Roman" w:cs="Times New Roman"/>
            <w:color w:val="000000" w:themeColor="text2" w:themeTint="FF" w:themeShade="FF"/>
          </w:rPr>
          <w:delText>tie everything together</w:delText>
        </w:r>
      </w:del>
      <w:r w:rsidRPr="3C93D710" w:rsidR="00156268">
        <w:rPr>
          <w:rFonts w:ascii="Times New Roman" w:hAnsi="Times New Roman" w:eastAsia="Times New Roman" w:cs="Times New Roman"/>
          <w:color w:val="000000" w:themeColor="text2" w:themeTint="FF" w:themeShade="FF"/>
        </w:rPr>
        <w:t>.</w:t>
      </w:r>
    </w:p>
    <w:p w:rsidR="003914D5" w:rsidP="003914D5" w:rsidRDefault="00A90523" w14:paraId="17439E78" w14:textId="244655E5">
      <w:pPr>
        <w:pStyle w:val="Heading1"/>
      </w:pPr>
      <w:r>
        <w:t>System A</w:t>
      </w:r>
      <w:commentRangeStart w:id="45"/>
      <w:r w:rsidR="003914D5">
        <w:t>rchitecture</w:t>
      </w:r>
      <w:commentRangeEnd w:id="45"/>
      <w:r w:rsidR="003914D5">
        <w:rPr>
          <w:rStyle w:val="CommentReference"/>
        </w:rPr>
        <w:commentReference w:id="45"/>
      </w:r>
    </w:p>
    <w:p w:rsidR="73FFB64B" w:rsidP="728F453D" w:rsidRDefault="00156268" w14:paraId="7E9F3076" w14:textId="7D299EC2">
      <w:pPr>
        <w:ind w:firstLine="0"/>
      </w:pPr>
      <w:r>
        <w:tab/>
      </w:r>
      <w:del w:author="Thomas Barton" w:date="2021-03-24T00:46:00Z" w:id="46">
        <w:r w:rsidDel="73FFB64B">
          <w:delText>The first time the overall idea of the architecture was established</w:delText>
        </w:r>
      </w:del>
      <w:ins w:author="Thomas Barton" w:date="2021-03-24T00:46:00Z" w:id="47">
        <w:r w:rsidR="6A10903C">
          <w:t xml:space="preserve">When the </w:t>
        </w:r>
      </w:ins>
      <w:ins w:author="Thomas Barton" w:date="2021-03-24T00:47:00Z" w:id="48">
        <w:r w:rsidR="6A10903C">
          <w:t xml:space="preserve">first version of the architecture was </w:t>
        </w:r>
      </w:ins>
      <w:ins w:author="Thomas Barton" w:date="2021-03-24T01:05:00Z" w:id="49">
        <w:r w:rsidR="446104CA">
          <w:t>established</w:t>
        </w:r>
      </w:ins>
      <w:r w:rsidR="73FFB64B">
        <w:t xml:space="preserve">, there were three overarching components </w:t>
      </w:r>
      <w:del w:author="Thomas Barton" w:date="2021-03-24T01:06:00Z" w:id="50">
        <w:r w:rsidDel="73FFB64B">
          <w:delText>that</w:delText>
        </w:r>
      </w:del>
      <w:ins w:author="Thomas Barton" w:date="2021-03-24T01:06:00Z" w:id="51">
        <w:r w:rsidR="09E23821">
          <w:t>which</w:t>
        </w:r>
      </w:ins>
      <w:r w:rsidR="73FFB64B">
        <w:t xml:space="preserve"> would have some overlap. Th</w:t>
      </w:r>
      <w:r w:rsidR="315B1F60">
        <w:t xml:space="preserve">e </w:t>
      </w:r>
      <w:r w:rsidR="6F208C46">
        <w:t>front-end</w:t>
      </w:r>
      <w:r w:rsidR="315B1F60">
        <w:t xml:space="preserve"> mobile UI </w:t>
      </w:r>
      <w:r w:rsidR="6E5518C1">
        <w:t xml:space="preserve">was an obvious first </w:t>
      </w:r>
      <w:r w:rsidR="6E5518C1">
        <w:lastRenderedPageBreak/>
        <w:t>component as</w:t>
      </w:r>
      <w:r w:rsidR="01840246">
        <w:t xml:space="preserve"> every application needs to interface with a user, even more so with this project as there are important functions that will need to be fulfilled by a nonverbal interface.</w:t>
      </w:r>
      <w:r w:rsidR="1B7CABA6">
        <w:t xml:space="preserve"> Following that there </w:t>
      </w:r>
      <w:ins w:author="Caleb Crickette" w:date="2021-03-23T22:35:00Z" w:id="52">
        <w:r w:rsidR="7F0CEA23">
          <w:t xml:space="preserve">were discussions </w:t>
        </w:r>
      </w:ins>
      <w:del w:author="Caleb Crickette" w:date="2021-03-23T22:35:00Z" w:id="53">
        <w:r w:rsidDel="00156268">
          <w:delText xml:space="preserve">was some talk about </w:delText>
        </w:r>
      </w:del>
      <w:r w:rsidR="78B13275">
        <w:t xml:space="preserve">how the back end would function, and it was determined that </w:t>
      </w:r>
      <w:r w:rsidR="1D6208CE">
        <w:t xml:space="preserve">there would be two </w:t>
      </w:r>
      <w:r w:rsidR="0EE81A1A">
        <w:t xml:space="preserve">components to the backend with some overlap. The </w:t>
      </w:r>
      <w:del w:author="Caleb Crickette" w:date="2021-03-23T22:37:00Z" w:id="54">
        <w:r w:rsidDel="00156268">
          <w:delText>Dialogflow service</w:delText>
        </w:r>
      </w:del>
      <w:r w:rsidR="0EE81A1A">
        <w:t xml:space="preserve"> </w:t>
      </w:r>
      <w:ins w:author="Caleb Crickette" w:date="2021-03-23T22:37:00Z" w:id="55">
        <w:r w:rsidR="7120198A">
          <w:t xml:space="preserve">application </w:t>
        </w:r>
      </w:ins>
      <w:r w:rsidR="0EE81A1A">
        <w:t xml:space="preserve">would </w:t>
      </w:r>
      <w:r w:rsidR="55F29397">
        <w:t xml:space="preserve">implement the Google </w:t>
      </w:r>
      <w:proofErr w:type="spellStart"/>
      <w:r w:rsidR="4545E812">
        <w:t>D</w:t>
      </w:r>
      <w:r w:rsidR="55F29397">
        <w:t>ialogflow</w:t>
      </w:r>
      <w:proofErr w:type="spellEnd"/>
      <w:r w:rsidR="55F29397">
        <w:t xml:space="preserve"> service that would interpret the users input </w:t>
      </w:r>
      <w:r w:rsidR="12C58725">
        <w:t xml:space="preserve">and organize it into data, this would then need to be received by a web server that would handle the finished </w:t>
      </w:r>
      <w:r w:rsidR="418C9B52">
        <w:t>documents</w:t>
      </w:r>
      <w:r w:rsidR="38ECD115">
        <w:t xml:space="preserve">. The </w:t>
      </w:r>
      <w:proofErr w:type="spellStart"/>
      <w:r w:rsidR="38ECD115">
        <w:t>Dialogflow</w:t>
      </w:r>
      <w:proofErr w:type="spellEnd"/>
      <w:r w:rsidR="38ECD115">
        <w:t xml:space="preserve"> service was also to have a web </w:t>
      </w:r>
      <w:r w:rsidR="0C67D917">
        <w:t>API</w:t>
      </w:r>
      <w:r w:rsidR="38ECD115">
        <w:t xml:space="preserve"> which put the data into a database, and then the web servers would pull the data and put it into the document.</w:t>
      </w:r>
    </w:p>
    <w:p w:rsidR="33843B4A" w:rsidP="3B898E0D" w:rsidRDefault="005E305D" w14:paraId="394E0416" w14:textId="66FE829C">
      <w:pPr>
        <w:ind w:firstLine="0"/>
        <w:rPr>
          <w:ins w:author="Caleb Crickette" w:date="2021-03-23T22:55:00Z" w:id="56"/>
        </w:rPr>
      </w:pPr>
      <w:r>
        <w:tab/>
      </w:r>
      <w:r w:rsidR="33843B4A">
        <w:t xml:space="preserve">A revelation occurred midway through the project, in which it was determined that </w:t>
      </w:r>
      <w:del w:author="Thomas Barton" w:date="2021-03-26T00:20:00Z" w:id="57">
        <w:r w:rsidDel="33843B4A">
          <w:delText>the</w:delText>
        </w:r>
      </w:del>
      <w:r w:rsidR="33843B4A">
        <w:t xml:space="preserve"> </w:t>
      </w:r>
      <w:del w:author="Thomas Barton" w:date="2021-03-26T00:17:00Z" w:id="58">
        <w:r w:rsidDel="04547F64">
          <w:delText>D</w:delText>
        </w:r>
        <w:r w:rsidDel="33843B4A">
          <w:delText xml:space="preserve">ialogflow output could </w:delText>
        </w:r>
        <w:r w:rsidDel="3C92CE31">
          <w:delText>be put directly within a</w:delText>
        </w:r>
      </w:del>
      <w:r w:rsidR="3C92CE31">
        <w:t xml:space="preserve"> </w:t>
      </w:r>
      <w:proofErr w:type="spellStart"/>
      <w:ins w:author="Thomas Barton" w:date="2021-03-26T00:20:00Z" w:id="59">
        <w:r w:rsidR="1585EEBC">
          <w:t>Dialo</w:t>
        </w:r>
      </w:ins>
      <w:ins w:author="Thomas Barton" w:date="2021-03-26T00:21:00Z" w:id="60">
        <w:r w:rsidR="1585EEBC">
          <w:t>gflow</w:t>
        </w:r>
        <w:proofErr w:type="spellEnd"/>
        <w:r w:rsidR="1585EEBC">
          <w:t xml:space="preserve"> </w:t>
        </w:r>
      </w:ins>
      <w:ins w:author="Thomas Barton" w:date="2021-03-26T00:23:00Z" w:id="61">
        <w:r w:rsidR="7C465677">
          <w:t xml:space="preserve">can take </w:t>
        </w:r>
      </w:ins>
      <w:ins w:author="Thomas Barton" w:date="2021-03-26T00:24:00Z" w:id="62">
        <w:r w:rsidR="7C465677">
          <w:t>information</w:t>
        </w:r>
      </w:ins>
      <w:ins w:author="Thomas Barton" w:date="2021-03-26T00:23:00Z" w:id="63">
        <w:r w:rsidR="7C465677">
          <w:t xml:space="preserve"> it </w:t>
        </w:r>
      </w:ins>
      <w:ins w:author="Thomas Barton" w:date="2021-03-26T00:24:00Z" w:id="64">
        <w:r w:rsidR="7C465677">
          <w:t>captures</w:t>
        </w:r>
      </w:ins>
      <w:ins w:author="Thomas Barton" w:date="2021-03-26T00:23:00Z" w:id="65">
        <w:r w:rsidR="7C465677">
          <w:t xml:space="preserve"> and </w:t>
        </w:r>
        <w:proofErr w:type="spellStart"/>
        <w:r w:rsidR="7C465677">
          <w:t>intsert</w:t>
        </w:r>
        <w:proofErr w:type="spellEnd"/>
        <w:r w:rsidR="7C465677">
          <w:t xml:space="preserve"> it directly into </w:t>
        </w:r>
      </w:ins>
      <w:ins w:author="Thomas Barton" w:date="2021-03-26T00:24:00Z" w:id="66">
        <w:r w:rsidR="7C465677">
          <w:t xml:space="preserve">a </w:t>
        </w:r>
      </w:ins>
      <w:r w:rsidR="3C92CE31">
        <w:t xml:space="preserve">Google Docs file, and the Google docs file can be read with specific markers to allow for the creation of </w:t>
      </w:r>
      <w:r w:rsidR="1BE540CA">
        <w:t xml:space="preserve">fields. This greatly simplified the overall design of the Form Scriber application as the database was no longer </w:t>
      </w:r>
      <w:r w:rsidR="0DE7446D">
        <w:t>necessary</w:t>
      </w:r>
      <w:r w:rsidR="1BE540CA">
        <w:t xml:space="preserve">, the document management can be handled within Google </w:t>
      </w:r>
      <w:r w:rsidR="016670BF">
        <w:t xml:space="preserve">Docs itself, and </w:t>
      </w:r>
      <w:del w:author="Thomas Barton" w:date="2021-03-26T00:34:00Z" w:id="67">
        <w:r w:rsidDel="6D39B705">
          <w:delText xml:space="preserve">all of this can be handled with </w:delText>
        </w:r>
      </w:del>
      <w:r w:rsidR="6D39B705">
        <w:t>authentication</w:t>
      </w:r>
      <w:ins w:author="Thomas Barton" w:date="2021-03-26T00:34:00Z" w:id="68">
        <w:r w:rsidR="1C2C782D">
          <w:t xml:space="preserve"> can be handled with</w:t>
        </w:r>
      </w:ins>
      <w:del w:author="Thomas Barton" w:date="2021-03-26T00:34:00Z" w:id="69">
        <w:r w:rsidDel="6D39B705">
          <w:delText xml:space="preserve"> of </w:delText>
        </w:r>
      </w:del>
      <w:ins w:author="Thomas Barton" w:date="2021-03-26T00:34:00Z" w:id="70">
        <w:r w:rsidR="3D8BC3A3">
          <w:t xml:space="preserve"> the </w:t>
        </w:r>
      </w:ins>
      <w:r w:rsidR="6D39B705">
        <w:t xml:space="preserve">Googles account environment. This also allowed for the web team to be </w:t>
      </w:r>
      <w:r w:rsidR="457EB379">
        <w:t>dissolved</w:t>
      </w:r>
      <w:r w:rsidR="6D39B705">
        <w:t xml:space="preserve"> and the </w:t>
      </w:r>
      <w:del w:author="Thomas Barton" w:date="2021-03-26T00:37:00Z" w:id="71">
        <w:r w:rsidDel="6D39B705">
          <w:delText>people</w:delText>
        </w:r>
      </w:del>
      <w:proofErr w:type="spellStart"/>
      <w:ins w:author="Thomas Barton" w:date="2021-03-26T00:37:00Z" w:id="72">
        <w:r w:rsidR="1466C1DE">
          <w:t>teammembers</w:t>
        </w:r>
      </w:ins>
      <w:proofErr w:type="spellEnd"/>
      <w:r w:rsidR="6D39B705">
        <w:t xml:space="preserve"> redistributed to the</w:t>
      </w:r>
      <w:r w:rsidR="3E09FB1F">
        <w:t xml:space="preserve"> mobile and </w:t>
      </w:r>
      <w:proofErr w:type="spellStart"/>
      <w:r w:rsidR="3E09FB1F">
        <w:t>Dialogflow</w:t>
      </w:r>
      <w:proofErr w:type="spellEnd"/>
      <w:r w:rsidR="3E09FB1F">
        <w:t xml:space="preserve"> teams.</w:t>
      </w:r>
      <w:ins w:author="Caleb Crickette" w:date="2021-03-23T22:54:00Z" w:id="73">
        <w:r w:rsidR="00C2C7F5">
          <w:t xml:space="preserve"> Figure 1 illustrates the concept behind enriching the google doc template with the data acquired from the u</w:t>
        </w:r>
      </w:ins>
      <w:ins w:author="Caleb Crickette" w:date="2021-03-23T22:55:00Z" w:id="74">
        <w:r w:rsidR="00C2C7F5">
          <w:t>ser.</w:t>
        </w:r>
      </w:ins>
    </w:p>
    <w:p w:rsidR="6B976346" w:rsidDel="004E546B" w:rsidP="6B976346" w:rsidRDefault="6B976346" w14:paraId="0219DDDF" w14:textId="4ABAD69A">
      <w:pPr>
        <w:ind w:firstLine="0"/>
        <w:rPr>
          <w:ins w:author="Caleb Crickette" w:date="2021-03-23T22:55:00Z" w:id="75"/>
          <w:del w:author="Dean, Geoffrey [2]" w:date="2021-03-28T11:59:00Z" w:id="76"/>
        </w:rPr>
      </w:pPr>
    </w:p>
    <w:p w:rsidR="00C2C7F5" w:rsidP="6B976346" w:rsidRDefault="00C2C7F5" w14:paraId="718B24D6" w14:textId="196E4298">
      <w:pPr>
        <w:ind w:firstLine="0"/>
        <w:rPr>
          <w:ins w:author="Caleb Crickette" w:date="2021-03-23T22:55:00Z" w:id="77"/>
        </w:rPr>
      </w:pPr>
      <w:ins w:author="Caleb Crickette" w:date="2021-03-23T22:55:00Z" w:id="78">
        <w:del w:author="Dean, Geoffrey [2]" w:date="2021-03-28T11:59:00Z" w:id="79">
          <w:r w:rsidDel="004E546B">
            <w:delText>Figure 1</w:delText>
          </w:r>
        </w:del>
      </w:ins>
    </w:p>
    <w:p w:rsidR="004E546B" w:rsidP="3C93D710" w:rsidRDefault="00C2C7F5" w14:paraId="20B2E9A0" w14:textId="77777777">
      <w:pPr>
        <w:keepNext/>
        <w:ind w:firstLine="0"/>
        <w:jc w:val="center"/>
        <w:rPr>
          <w:ins w:author="Dean, Geoffrey [2]" w:date="2021-03-28T11:59:00Z" w:id="80"/>
        </w:rPr>
        <w:pPrChange w:author="Dean, Geoffrey [2]" w:date="2021-03-28T11:59:00Z" w:id="81">
          <w:pPr>
            <w:ind w:firstLine="0"/>
            <w:jc w:val="center"/>
          </w:pPr>
        </w:pPrChange>
      </w:pPr>
      <w:ins w:author="Caleb Crickette" w:date="2021-03-23T22:55:00Z" w:id="563191268">
        <w:r w:rsidR="00C2C7F5">
          <w:drawing>
            <wp:inline wp14:editId="79A6EB6E" wp14:anchorId="1C6B3682">
              <wp:extent cx="2719754" cy="2209800"/>
              <wp:effectExtent l="0" t="0" r="0" b="0"/>
              <wp:docPr id="664654022" name="Picture 664654022" title=""/>
              <wp:cNvGraphicFramePr>
                <a:graphicFrameLocks noChangeAspect="1"/>
              </wp:cNvGraphicFramePr>
              <a:graphic>
                <a:graphicData uri="http://schemas.openxmlformats.org/drawingml/2006/picture">
                  <pic:pic>
                    <pic:nvPicPr>
                      <pic:cNvPr id="0" name="Picture 664654022"/>
                      <pic:cNvPicPr/>
                    </pic:nvPicPr>
                    <pic:blipFill>
                      <a:blip r:embed="Rfdfb88c5f3a54f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9754" cy="2209800"/>
                      </a:xfrm>
                      <a:prstGeom prst="rect">
                        <a:avLst/>
                      </a:prstGeom>
                    </pic:spPr>
                  </pic:pic>
                </a:graphicData>
              </a:graphic>
            </wp:inline>
          </w:drawing>
        </w:r>
      </w:ins>
    </w:p>
    <w:p w:rsidR="00C2C7F5" w:rsidP="004E546B" w:rsidRDefault="004E546B" w14:paraId="6E7CAC01" w14:textId="2E56E9BD">
      <w:pPr>
        <w:pStyle w:val="Caption"/>
        <w:jc w:val="center"/>
        <w:rPr>
          <w:ins w:author="Caleb Crickette" w:date="2021-03-23T22:55:00Z" w:id="83"/>
        </w:rPr>
        <w:pPrChange w:author="Dean, Geoffrey [2]" w:date="2021-03-28T11:59:00Z" w:id="84">
          <w:pPr>
            <w:ind w:firstLine="0"/>
          </w:pPr>
        </w:pPrChange>
      </w:pPr>
      <w:ins w:author="Dean, Geoffrey [2]" w:date="2021-03-28T11:59:00Z" w:id="85">
        <w:r>
          <w:t xml:space="preserve">Figure </w:t>
        </w:r>
        <w:r>
          <w:fldChar w:fldCharType="begin"/>
        </w:r>
        <w:r>
          <w:instrText xml:space="preserve"> SEQ Figure \* ARABIC </w:instrText>
        </w:r>
      </w:ins>
      <w:r>
        <w:fldChar w:fldCharType="separate"/>
      </w:r>
      <w:ins w:author="Dean, Geoffrey [2]" w:date="2021-03-28T12:24:00Z" w:id="86">
        <w:r w:rsidR="00711F34">
          <w:rPr>
            <w:noProof/>
          </w:rPr>
          <w:t>1</w:t>
        </w:r>
      </w:ins>
      <w:ins w:author="Dean, Geoffrey [2]" w:date="2021-03-28T11:59:00Z" w:id="87">
        <w:r>
          <w:fldChar w:fldCharType="end"/>
        </w:r>
      </w:ins>
    </w:p>
    <w:p w:rsidR="00C2C7F5" w:rsidRDefault="00C2C7F5" w14:paraId="414131E1" w14:textId="093C8505">
      <w:pPr>
        <w:ind w:firstLine="0"/>
        <w:rPr>
          <w:ins w:author="Dean, Geoffrey [2]" w:date="2021-03-28T11:56:00Z" w:id="1016222632"/>
        </w:rPr>
      </w:pPr>
      <w:ins w:author="Caleb Crickette" w:date="2021-03-23T22:55:00Z" w:id="89">
        <w:r>
          <w:tab/>
        </w:r>
        <w:r w:rsidR="00C2C7F5">
          <w:t>In order t</w:t>
        </w:r>
      </w:ins>
      <w:ins w:author="Caleb Crickette" w:date="2021-03-23T22:56:00Z" w:id="1725702723">
        <w:r w:rsidR="00C2C7F5">
          <w:t xml:space="preserve">o accomplish the task of handling dynamic intents a dynamic intent generator function was created, which processes the template beforehand by fetching a </w:t>
        </w:r>
        <w:r w:rsidR="00C2C7F5">
          <w:t>url</w:t>
        </w:r>
        <w:r w:rsidR="00C2C7F5">
          <w:t xml:space="preserve"> which the user gives over to the </w:t>
        </w:r>
        <w:r w:rsidR="287FAC43">
          <w:t>chatbot</w:t>
        </w:r>
      </w:ins>
      <w:ins w:author="Dean, Geoffrey [2]" w:date="2021-03-28T12:00:00Z" w:id="1074463614">
        <w:r w:rsidR="004E546B">
          <w:t>, see figure 2</w:t>
        </w:r>
      </w:ins>
      <w:ins w:author="Caleb Crickette" w:date="2021-03-23T22:57:00Z" w:id="905347999">
        <w:r w:rsidR="287FAC43">
          <w:t xml:space="preserve">. By using unique form-ids, the backend server is able to process and interrogate the </w:t>
        </w:r>
      </w:ins>
      <w:ins w:author="Caleb Crickette" w:date="2021-03-25T21:47:00Z" w:id="1393413899">
        <w:del w:author="Thomas Barton" w:date="2021-03-26T01:10:00Z" w:id="1139472711">
          <w:r w:rsidDel="00C2C7F5">
            <w:delText>le</w:delText>
          </w:r>
        </w:del>
        <w:r w:rsidR="08828A0D">
          <w:t>Goog</w:t>
        </w:r>
      </w:ins>
      <w:ins w:author="Thomas Barton" w:date="2021-03-28T23:10:37.26Z" w:id="261670120">
        <w:r w:rsidR="0A0DEC24">
          <w:t xml:space="preserve">le </w:t>
        </w:r>
      </w:ins>
      <w:ins w:author="Caleb Crickette" w:date="2021-03-23T22:57:00Z" w:id="1056058940">
        <w:r w:rsidR="287FAC43">
          <w:t>doc</w:t>
        </w:r>
      </w:ins>
      <w:ins w:author="Thomas Barton" w:date="2021-03-28T23:10:40.086Z" w:id="1070903018">
        <w:r w:rsidR="16C7D2A8">
          <w:t>s</w:t>
        </w:r>
      </w:ins>
      <w:ins w:author="Caleb Crickette" w:date="2021-03-23T22:57:00Z" w:id="2077115237">
        <w:r w:rsidR="287FAC43">
          <w:t xml:space="preserve">. When this was first done, the amount of data fetched by the Google Doc even for a small sized </w:t>
        </w:r>
        <w:r w:rsidR="6ACDC1DD">
          <w:t>form template was</w:t>
        </w:r>
      </w:ins>
      <w:ins w:author="Caleb Crickette" w:date="2021-03-23T22:58:00Z" w:id="772301239">
        <w:r w:rsidR="6ACDC1DD">
          <w:t xml:space="preserve"> over 10,000 lines of JSON. Considering this, the query had to be optimized. Luckily, through parameterized API querying and clever usage of tables in the google doc template, this size was able t</w:t>
        </w:r>
        <w:r w:rsidR="10E0B1C3">
          <w:t>o be reduced in</w:t>
        </w:r>
      </w:ins>
      <w:ins w:author="Caleb Crickette" w:date="2021-03-23T22:59:00Z" w:id="1315452197">
        <w:r w:rsidR="10E0B1C3">
          <w:t xml:space="preserve"> size to less than 100 on average. This resulted in processing all intents from the google doc in less than 1 second. As Google’s webhook response requires responses under 10 seconds and considering the user-experience should really feel l</w:t>
        </w:r>
        <w:r w:rsidR="491F0090">
          <w:t>ike they are talk</w:t>
        </w:r>
      </w:ins>
      <w:ins w:author="Caleb Crickette" w:date="2021-03-23T23:00:00Z" w:id="899011354">
        <w:r w:rsidR="491F0090">
          <w:t>ing to someone, performance was a critical factor. The more performance we could squeeze – the better.</w:t>
        </w:r>
      </w:ins>
    </w:p>
    <w:p w:rsidR="00E71D2E" w:rsidP="3C93D710" w:rsidRDefault="00E71D2E" w14:paraId="2542FFDD" w14:textId="77777777">
      <w:pPr>
        <w:keepNext/>
        <w:ind w:firstLine="0"/>
        <w:jc w:val="center"/>
        <w:rPr>
          <w:ins w:author="Dean, Geoffrey [2]" w:date="2021-03-28T11:58:00Z" w:id="99"/>
        </w:rPr>
        <w:pPrChange w:author="Dean, Geoffrey [2]" w:date="2021-03-28T11:59:00Z" w:id="100">
          <w:pPr>
            <w:ind w:firstLine="0"/>
          </w:pPr>
        </w:pPrChange>
      </w:pPr>
      <w:ins w:author="Dean, Geoffrey [2]" w:date="2021-03-28T11:57:00Z" w:id="2073225117">
        <w:r w:rsidR="00E71D2E">
          <w:drawing>
            <wp:inline wp14:editId="7E856CCA" wp14:anchorId="49C9EB66">
              <wp:extent cx="5699368" cy="35814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704c10b19f042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9368" cy="3581400"/>
                      </a:xfrm>
                      <a:prstGeom prst="rect">
                        <a:avLst/>
                      </a:prstGeom>
                    </pic:spPr>
                  </pic:pic>
                </a:graphicData>
              </a:graphic>
            </wp:inline>
          </w:drawing>
        </w:r>
      </w:ins>
    </w:p>
    <w:p w:rsidR="00E71D2E" w:rsidP="004E546B" w:rsidRDefault="00E71D2E" w14:paraId="562E3274" w14:textId="28EABB99">
      <w:pPr>
        <w:pStyle w:val="Caption"/>
        <w:jc w:val="center"/>
        <w:rPr>
          <w:ins w:author="Caleb Crickette" w:date="2021-03-23T23:00:00Z" w:id="102"/>
        </w:rPr>
        <w:pPrChange w:author="Dean, Geoffrey [2]" w:date="2021-03-28T12:03:00Z" w:id="103">
          <w:pPr>
            <w:ind w:firstLine="0"/>
            <w:jc w:val="center"/>
          </w:pPr>
        </w:pPrChange>
      </w:pPr>
      <w:ins w:author="Dean, Geoffrey [2]" w:date="2021-03-28T11:58:00Z" w:id="104">
        <w:r>
          <w:t xml:space="preserve">Figure </w:t>
        </w:r>
        <w:r>
          <w:fldChar w:fldCharType="begin"/>
        </w:r>
        <w:r>
          <w:instrText xml:space="preserve"> SEQ Figure \* ARABIC </w:instrText>
        </w:r>
      </w:ins>
      <w:r>
        <w:fldChar w:fldCharType="separate"/>
      </w:r>
      <w:ins w:author="Dean, Geoffrey [2]" w:date="2021-03-28T12:24:00Z" w:id="105">
        <w:r w:rsidR="00711F34">
          <w:rPr>
            <w:noProof/>
          </w:rPr>
          <w:t>2</w:t>
        </w:r>
      </w:ins>
      <w:ins w:author="Dean, Geoffrey [2]" w:date="2021-03-28T11:58:00Z" w:id="106">
        <w:r>
          <w:fldChar w:fldCharType="end"/>
        </w:r>
        <w:r>
          <w:t xml:space="preserve"> </w:t>
        </w:r>
      </w:ins>
      <w:ins w:author="Dean, Geoffrey [2]" w:date="2021-03-28T11:59:00Z" w:id="107">
        <w:r w:rsidR="004E546B">
          <w:t>Architecture</w:t>
        </w:r>
      </w:ins>
    </w:p>
    <w:p w:rsidR="491F0090" w:rsidP="6B976346" w:rsidRDefault="491F0090" w14:paraId="6A3AD465" w14:textId="2AA59748">
      <w:pPr>
        <w:ind w:firstLine="0"/>
        <w:rPr>
          <w:ins w:author="Caleb Crickette" w:date="2021-03-23T23:14:00Z" w:id="1705448576"/>
        </w:rPr>
      </w:pPr>
      <w:ins w:author="Caleb Crickette" w:date="2021-03-23T23:00:00Z" w:id="109">
        <w:r>
          <w:tab/>
        </w:r>
        <w:r w:rsidR="491F0090">
          <w:t>Once the fields have been extracted then it was just a matter of carefully designing a generic intent</w:t>
        </w:r>
      </w:ins>
      <w:ins w:author="Caleb Crickette" w:date="2021-03-25T21:48:00Z" w:id="1130229768">
        <w:r w:rsidR="33FE4ED0">
          <w:t xml:space="preserve"> generator</w:t>
        </w:r>
      </w:ins>
      <w:ins w:author="Caleb Crickette" w:date="2021-03-23T23:00:00Z" w:id="359570080">
        <w:r w:rsidR="491F0090">
          <w:t>, which can work for our purpose. This consisted of creating several conte</w:t>
        </w:r>
      </w:ins>
      <w:ins w:author="Caleb Crickette" w:date="2021-03-23T23:01:00Z" w:id="354084834">
        <w:r w:rsidR="491F0090">
          <w:t xml:space="preserve">xts, such as the google doc </w:t>
        </w:r>
        <w:r w:rsidR="491F0090">
          <w:t>url</w:t>
        </w:r>
        <w:r w:rsidR="491F0090">
          <w:t>, session, id and client id which would b</w:t>
        </w:r>
      </w:ins>
      <w:ins w:author="Caleb Crickette" w:date="2021-03-25T21:48:00Z" w:id="1172814969">
        <w:r w:rsidR="447F72BB">
          <w:t xml:space="preserve">e </w:t>
        </w:r>
      </w:ins>
      <w:ins w:author="Caleb Crickette" w:date="2021-03-23T23:01:00Z" w:id="2016123111">
        <w:r w:rsidR="491F0090">
          <w:t>passed throughout the session. This meant t</w:t>
        </w:r>
        <w:r w:rsidR="5C3D5A44">
          <w:t>hat our backend service could remain stateless without the need of any database and only use very limited memory resulting in opt</w:t>
        </w:r>
      </w:ins>
      <w:ins w:author="Caleb Crickette" w:date="2021-03-23T23:09:00Z" w:id="1300535699">
        <w:r w:rsidR="66D7B32D">
          <w:t>i</w:t>
        </w:r>
      </w:ins>
      <w:ins w:author="Caleb Crickette" w:date="2021-03-23T23:01:00Z" w:id="1161517955">
        <w:r w:rsidR="5C3D5A44">
          <w:t>mized performance and havi</w:t>
        </w:r>
      </w:ins>
      <w:ins w:author="Caleb Crickette" w:date="2021-03-23T23:02:00Z" w:id="1124783614">
        <w:r w:rsidR="5C3D5A44">
          <w:t xml:space="preserve">ng the google docs and google </w:t>
        </w:r>
        <w:r w:rsidR="5C3D5A44">
          <w:t>Dialogflow</w:t>
        </w:r>
        <w:r w:rsidR="5C3D5A44">
          <w:t xml:space="preserve"> service do session and state management</w:t>
        </w:r>
      </w:ins>
      <w:ins w:author="Caleb Crickette" w:date="2021-03-29T07:38:45.673Z" w:id="1468512908">
        <w:r w:rsidR="6C673E94">
          <w:t xml:space="preserve"> or a</w:t>
        </w:r>
      </w:ins>
      <w:ins w:author="Caleb Crickette" w:date="2021-03-23T23:02:00Z" w:id="1767488659">
        <w:r w:rsidR="5EFAC03F">
          <w:t>s</w:t>
        </w:r>
        <w:r w:rsidR="5EFAC03F">
          <w:t xml:space="preserve"> </w:t>
        </w:r>
      </w:ins>
      <w:ins w:author="Caleb Crickette" w:date="2021-03-23T23:03:00Z" w:id="2006186554">
        <w:r w:rsidR="5EFAC03F">
          <w:t xml:space="preserve">Martin Fowler </w:t>
        </w:r>
        <w:r w:rsidR="5EFAC03F">
          <w:t xml:space="preserve">would say, “smart endpoints, </w:t>
        </w:r>
        <w:r w:rsidR="17390F0D">
          <w:t>dumb pipes” (</w:t>
        </w:r>
      </w:ins>
      <w:commentRangeStart w:id="119"/>
      <w:ins w:author="Caleb Crickette" w:date="2021-03-23T23:09:00Z" w:id="815473826">
        <w:r w:rsidR="79CF7368">
          <w:t>Microservices</w:t>
        </w:r>
      </w:ins>
      <w:commentRangeEnd w:id="119"/>
      <w:r>
        <w:rPr>
          <w:rStyle w:val="CommentReference"/>
        </w:rPr>
        <w:commentReference w:id="119"/>
      </w:r>
      <w:ins w:author="Caleb Crickette" w:date="2021-03-23T23:09:00Z" w:id="1372557873">
        <w:r w:rsidR="79CF7368">
          <w:t xml:space="preserve"> guide</w:t>
        </w:r>
      </w:ins>
      <w:ins w:author="Caleb Crickette" w:date="2021-03-26T12:47:00Z" w:id="280025917">
        <w:r w:rsidR="12389097">
          <w:t xml:space="preserve">, </w:t>
        </w:r>
      </w:ins>
      <w:ins w:author="Caleb Crickette" w:date="2021-03-23T23:09:00Z" w:id="1153229807">
        <w:r w:rsidR="79CF7368">
          <w:t>n.d.</w:t>
        </w:r>
      </w:ins>
      <w:ins w:author="Caleb Crickette" w:date="2021-03-26T12:47:00Z" w:id="2093633630">
        <w:r w:rsidR="01D843BB">
          <w:t>)</w:t>
        </w:r>
      </w:ins>
      <w:ins w:author="Caleb Crickette" w:date="2021-03-23T23:09:00Z" w:id="999725620">
        <w:r>
          <w:fldChar w:fldCharType="begin"/>
        </w:r>
        <w:r>
          <w:instrText xml:space="preserve">HYPERLINK "https://www.martinfowler.com/microservices" </w:instrText>
        </w:r>
        <w:r>
          <w:fldChar w:fldCharType="end"/>
        </w:r>
      </w:ins>
      <w:ins w:author="Caleb Crickette" w:date="2021-03-23T23:03:00Z" w:id="1891338031">
        <w:r w:rsidR="17390F0D">
          <w:t>.</w:t>
        </w:r>
      </w:ins>
      <w:ins w:author="Caleb Crickette" w:date="2021-03-23T23:09:00Z" w:id="683573601">
        <w:r w:rsidR="536C3768">
          <w:t xml:space="preserve"> This process was encapsulated in its own method with utilized </w:t>
        </w:r>
      </w:ins>
      <w:ins w:author="Caleb Crickette" w:date="2021-03-23T23:10:00Z" w:id="1799961253">
        <w:r w:rsidR="536C3768">
          <w:t xml:space="preserve">a Go routine that runs concurrently. While it is </w:t>
        </w:r>
        <w:del w:author="Thomas Barton" w:date="2021-03-28T23:16:58.157Z" w:id="67038563">
          <w:r w:rsidDel="491F0090">
            <w:delText>running</w:delText>
          </w:r>
        </w:del>
      </w:ins>
      <w:ins w:author="Thomas Barton" w:date="2021-03-28T23:16:58.162Z" w:id="1660226795">
        <w:r w:rsidR="6AB826CC">
          <w:t>running,</w:t>
        </w:r>
      </w:ins>
      <w:ins w:author="Caleb Crickette" w:date="2021-03-23T23:10:00Z" w:id="1966502041">
        <w:r w:rsidR="536C3768">
          <w:t xml:space="preserve"> we already send the webhook response with a customized message back to the end user. In the background, the dyna</w:t>
        </w:r>
        <w:r w:rsidR="363B24C1">
          <w:t xml:space="preserve">mic intent generator is performing a batch </w:t>
        </w:r>
      </w:ins>
      <w:ins w:author="Caleb Crickette" w:date="2021-03-23T23:11:00Z" w:id="1922601878">
        <w:r w:rsidR="363B24C1">
          <w:t xml:space="preserve">update creating any new intents in the </w:t>
        </w:r>
        <w:r w:rsidR="363B24C1">
          <w:t>Dialogflow</w:t>
        </w:r>
        <w:r w:rsidR="363B24C1">
          <w:t xml:space="preserve"> agent. If an intent already exists, it will not be made. The beauty of this design is that everyone can make use of all the different intents since each intent </w:t>
        </w:r>
        <w:r w:rsidR="26B7C25C">
          <w:t>is managed in its own state and session</w:t>
        </w:r>
      </w:ins>
      <w:ins w:author="Caleb Crickette" w:date="2021-03-23T23:12:00Z" w:id="1938067737">
        <w:r w:rsidR="26B7C25C">
          <w:t xml:space="preserve"> directly with their form and reports. So, if two people have both chosen a field called “date” they can both use it. Meaning our </w:t>
        </w:r>
        <w:r w:rsidR="26B7C25C">
          <w:t>Dialogflow</w:t>
        </w:r>
        <w:r w:rsidR="26B7C25C">
          <w:t xml:space="preserve"> agent gets updated and trained in the background and works faster the more forms people make with it.</w:t>
        </w:r>
      </w:ins>
      <w:ins w:author="Caleb Crickette" w:date="2021-03-23T23:13:00Z" w:id="816600650">
        <w:r w:rsidR="5DA96114">
          <w:t xml:space="preserve"> Figure </w:t>
        </w:r>
      </w:ins>
      <w:ins w:author="Dean, Geoffrey [2]" w:date="2021-03-28T12:01:00Z" w:id="1619249187">
        <w:r w:rsidR="004E546B">
          <w:t>3</w:t>
        </w:r>
      </w:ins>
      <w:ins w:author="Caleb Crickette" w:date="2021-03-23T23:13:00Z" w:id="1797473088">
        <w:del w:author="Dean, Geoffrey [2]" w:date="2021-03-28T12:01:00Z" w:id="947280269">
          <w:r w:rsidDel="491F0090">
            <w:delText>2</w:delText>
          </w:r>
        </w:del>
        <w:r w:rsidR="5DA96114">
          <w:t xml:space="preserve"> illustrates the sequence diagram of the over</w:t>
        </w:r>
      </w:ins>
      <w:ins w:author="Caleb Crickette" w:date="2021-03-23T23:14:00Z" w:id="1763341101">
        <w:r w:rsidR="5DA96114">
          <w:t>all process.</w:t>
        </w:r>
      </w:ins>
      <w:ins w:author="Caleb Crickette" w:date="2021-03-26T19:20:00Z" w:id="1344477528">
        <w:r w:rsidR="1B760962">
          <w:t xml:space="preserve"> Figure </w:t>
        </w:r>
      </w:ins>
      <w:ins w:author="Dean, Geoffrey [2]" w:date="2021-03-28T12:01:00Z" w:id="1818443450">
        <w:r w:rsidR="004E546B">
          <w:t>4</w:t>
        </w:r>
      </w:ins>
      <w:ins w:author="Caleb Crickette" w:date="2021-03-26T19:20:00Z" w:id="1396217620">
        <w:del w:author="Dean, Geoffrey [2]" w:date="2021-03-28T12:01:00Z" w:id="218758605">
          <w:r w:rsidDel="491F0090">
            <w:delText>3</w:delText>
          </w:r>
        </w:del>
        <w:r w:rsidR="1B760962">
          <w:t xml:space="preserve"> illustrates the overall of the program.</w:t>
        </w:r>
      </w:ins>
    </w:p>
    <w:p w:rsidR="5DA96114" w:rsidP="162FE9D0" w:rsidRDefault="5DA96114" w14:paraId="0F65E426" w14:textId="26292CD4">
      <w:pPr>
        <w:ind w:firstLine="0"/>
        <w:rPr>
          <w:ins w:author="Caleb Crickette" w:date="2021-03-23T23:14:00Z" w:id="140"/>
        </w:rPr>
      </w:pPr>
      <w:ins w:author="Caleb Crickette" w:date="2021-03-23T23:14:00Z" w:id="141">
        <w:del w:author="Dean, Geoffrey [2]" w:date="2021-03-28T12:01:00Z" w:id="142">
          <w:r w:rsidDel="004E546B">
            <w:delText>Figure 2</w:delText>
          </w:r>
        </w:del>
      </w:ins>
    </w:p>
    <w:p w:rsidR="004E546B" w:rsidP="3C93D710" w:rsidRDefault="5DA96114" w14:paraId="6F21AE0E" w14:textId="77777777">
      <w:pPr>
        <w:keepNext/>
        <w:ind w:firstLine="0"/>
        <w:jc w:val="center"/>
        <w:rPr>
          <w:ins w:author="Dean, Geoffrey [2]" w:date="2021-03-28T12:00:00Z" w:id="143"/>
        </w:rPr>
        <w:pPrChange w:author="Dean, Geoffrey [2]" w:date="2021-03-28T12:00:00Z" w:id="144">
          <w:pPr>
            <w:ind w:firstLine="0"/>
            <w:jc w:val="center"/>
          </w:pPr>
        </w:pPrChange>
      </w:pPr>
      <w:ins w:author="Caleb Crickette" w:date="2021-03-23T23:14:00Z" w:id="850203851">
        <w:r w:rsidR="5DA96114">
          <w:drawing>
            <wp:inline wp14:editId="50B1B6B0" wp14:anchorId="18509783">
              <wp:extent cx="5821582" cy="3771900"/>
              <wp:effectExtent l="0" t="0" r="8255" b="0"/>
              <wp:docPr id="954825674" name="Picture 954825674" title=""/>
              <wp:cNvGraphicFramePr>
                <a:graphicFrameLocks noChangeAspect="1"/>
              </wp:cNvGraphicFramePr>
              <a:graphic>
                <a:graphicData uri="http://schemas.openxmlformats.org/drawingml/2006/picture">
                  <pic:pic>
                    <pic:nvPicPr>
                      <pic:cNvPr id="0" name="Picture 954825674"/>
                      <pic:cNvPicPr/>
                    </pic:nvPicPr>
                    <pic:blipFill>
                      <a:blip r:embed="Rde8c1586453045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1582" cy="3771900"/>
                      </a:xfrm>
                      <a:prstGeom prst="rect">
                        <a:avLst/>
                      </a:prstGeom>
                    </pic:spPr>
                  </pic:pic>
                </a:graphicData>
              </a:graphic>
            </wp:inline>
          </w:drawing>
        </w:r>
      </w:ins>
    </w:p>
    <w:p w:rsidR="5DA96114" w:rsidP="004E546B" w:rsidRDefault="004E546B" w14:paraId="729E6B11" w14:textId="2A08DEC1">
      <w:pPr>
        <w:pStyle w:val="Caption"/>
        <w:jc w:val="center"/>
        <w:rPr>
          <w:ins w:author="Caleb Crickette" w:date="2021-03-26T19:20:00Z" w:id="146"/>
        </w:rPr>
        <w:pPrChange w:author="Dean, Geoffrey [2]" w:date="2021-03-28T12:00:00Z" w:id="147">
          <w:pPr>
            <w:ind w:firstLine="0"/>
          </w:pPr>
        </w:pPrChange>
      </w:pPr>
      <w:commentRangeStart w:id="148"/>
      <w:ins w:author="Dean, Geoffrey [2]" w:date="2021-03-28T12:00:00Z" w:id="149">
        <w:r>
          <w:t xml:space="preserve">Figure </w:t>
        </w:r>
      </w:ins>
      <w:ins w:author="Dean, Geoffrey [2]" w:date="2021-03-28T12:28:00Z" w:id="150">
        <w:commentRangeEnd w:id="148"/>
        <w:r w:rsidR="00A94CDB">
          <w:rPr>
            <w:rStyle w:val="CommentReference"/>
            <w:i w:val="0"/>
            <w:iCs w:val="0"/>
            <w:color w:val="auto"/>
          </w:rPr>
          <w:commentReference w:id="148"/>
        </w:r>
      </w:ins>
      <w:ins w:author="Dean, Geoffrey [2]" w:date="2021-03-28T12:00:00Z" w:id="151">
        <w:r>
          <w:fldChar w:fldCharType="begin"/>
        </w:r>
        <w:r>
          <w:instrText xml:space="preserve"> SEQ Figure \* ARABIC </w:instrText>
        </w:r>
      </w:ins>
      <w:r>
        <w:fldChar w:fldCharType="separate"/>
      </w:r>
      <w:ins w:author="Dean, Geoffrey [2]" w:date="2021-03-28T12:24:00Z" w:id="152">
        <w:r w:rsidR="00711F34">
          <w:rPr>
            <w:noProof/>
          </w:rPr>
          <w:t>3</w:t>
        </w:r>
      </w:ins>
      <w:ins w:author="Dean, Geoffrey [2]" w:date="2021-03-28T12:00:00Z" w:id="153">
        <w:r>
          <w:fldChar w:fldCharType="end"/>
        </w:r>
      </w:ins>
    </w:p>
    <w:p w:rsidR="4B29F76A" w:rsidRDefault="4B29F76A" w14:paraId="1DE77327" w14:textId="0A0D3E58">
      <w:pPr>
        <w:ind w:firstLine="0"/>
        <w:rPr>
          <w:ins w:author="Caleb Crickette" w:date="2021-03-26T19:20:00Z" w:id="154"/>
        </w:rPr>
        <w:pPrChange w:author="Caleb Crickette" w:date="2021-03-26T19:20:00Z" w:id="155">
          <w:pPr>
            <w:ind w:firstLine="0"/>
            <w:jc w:val="center"/>
          </w:pPr>
        </w:pPrChange>
      </w:pPr>
      <w:ins w:author="Caleb Crickette" w:date="2021-03-26T19:20:00Z" w:id="156">
        <w:del w:author="Dean, Geoffrey [2]" w:date="2021-03-28T12:01:00Z" w:id="157">
          <w:r w:rsidDel="004E546B">
            <w:delText>Figure 3</w:delText>
          </w:r>
        </w:del>
      </w:ins>
    </w:p>
    <w:p w:rsidR="004E546B" w:rsidP="3C93D710" w:rsidRDefault="4B29F76A" w14:paraId="7120F476" w14:textId="77777777">
      <w:pPr>
        <w:keepNext/>
        <w:ind w:firstLine="0"/>
        <w:jc w:val="center"/>
        <w:rPr>
          <w:ins w:author="Dean, Geoffrey [2]" w:date="2021-03-28T12:01:00Z" w:id="158"/>
        </w:rPr>
        <w:pPrChange w:author="Dean, Geoffrey [2]" w:date="2021-03-28T12:01:00Z" w:id="159">
          <w:pPr>
            <w:ind w:firstLine="0"/>
            <w:jc w:val="center"/>
          </w:pPr>
        </w:pPrChange>
      </w:pPr>
      <w:ins w:author="Caleb Crickette" w:date="2021-03-26T19:20:00Z" w:id="123503822">
        <w:r w:rsidR="6F7A52F0">
          <w:drawing>
            <wp:inline wp14:editId="6D677F3E" wp14:anchorId="077011B8">
              <wp:extent cx="5801708" cy="4206240"/>
              <wp:effectExtent l="0" t="0" r="8890" b="3810"/>
              <wp:docPr id="935994905" name="Picture 935994905" title=""/>
              <wp:cNvGraphicFramePr>
                <a:graphicFrameLocks noChangeAspect="1"/>
              </wp:cNvGraphicFramePr>
              <a:graphic>
                <a:graphicData uri="http://schemas.openxmlformats.org/drawingml/2006/picture">
                  <pic:pic>
                    <pic:nvPicPr>
                      <pic:cNvPr id="0" name="Picture 935994905"/>
                      <pic:cNvPicPr/>
                    </pic:nvPicPr>
                    <pic:blipFill>
                      <a:blip r:embed="Rac760e8cd88c4c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01708" cy="4206240"/>
                      </a:xfrm>
                      <a:prstGeom prst="rect">
                        <a:avLst/>
                      </a:prstGeom>
                    </pic:spPr>
                  </pic:pic>
                </a:graphicData>
              </a:graphic>
            </wp:inline>
          </w:drawing>
        </w:r>
      </w:ins>
    </w:p>
    <w:p w:rsidR="4B29F76A" w:rsidP="004E546B" w:rsidRDefault="004E546B" w14:paraId="121D187B" w14:textId="68778AB3">
      <w:pPr>
        <w:pStyle w:val="Caption"/>
        <w:jc w:val="center"/>
        <w:rPr>
          <w:ins w:author="Caleb Crickette" w:date="2021-03-23T23:14:00Z" w:id="161"/>
        </w:rPr>
        <w:pPrChange w:author="Dean, Geoffrey [2]" w:date="2021-03-28T12:01:00Z" w:id="162">
          <w:pPr>
            <w:ind w:firstLine="0"/>
          </w:pPr>
        </w:pPrChange>
      </w:pPr>
      <w:ins w:author="Dean, Geoffrey [2]" w:date="2021-03-28T12:01:00Z" w:id="163">
        <w:r>
          <w:t xml:space="preserve">Figure </w:t>
        </w:r>
        <w:r>
          <w:fldChar w:fldCharType="begin"/>
        </w:r>
        <w:r>
          <w:instrText xml:space="preserve"> SEQ Figure \* ARABIC </w:instrText>
        </w:r>
      </w:ins>
      <w:r>
        <w:fldChar w:fldCharType="separate"/>
      </w:r>
      <w:ins w:author="Dean, Geoffrey [2]" w:date="2021-03-28T12:24:00Z" w:id="164">
        <w:r w:rsidR="00711F34">
          <w:rPr>
            <w:noProof/>
          </w:rPr>
          <w:t>4</w:t>
        </w:r>
      </w:ins>
      <w:ins w:author="Dean, Geoffrey [2]" w:date="2021-03-28T12:01:00Z" w:id="165">
        <w:r>
          <w:fldChar w:fldCharType="end"/>
        </w:r>
      </w:ins>
      <w:ins w:author="Dean, Geoffrey [2]" w:date="2021-03-28T12:25:00Z" w:id="166">
        <w:r w:rsidR="00711F34">
          <w:t xml:space="preserve"> User work flow.</w:t>
        </w:r>
      </w:ins>
    </w:p>
    <w:p w:rsidR="162FE9D0" w:rsidRDefault="162FE9D0" w14:paraId="25D58323" w14:textId="32CC4F9D">
      <w:pPr>
        <w:ind w:firstLine="0"/>
        <w:rPr>
          <w:ins w:author="Dean, Geoffrey [2]" w:date="2021-03-28T12:23:00Z" w:id="167"/>
        </w:rPr>
      </w:pPr>
      <w:ins w:author="Caleb Crickette" w:date="2021-03-23T23:14:00Z" w:id="168">
        <w:r>
          <w:tab/>
        </w:r>
        <w:r w:rsidR="5DA96114">
          <w:t>In order to interrogate the Google Drive and Google doc without using a SQL</w:t>
        </w:r>
      </w:ins>
      <w:ins w:author="Caleb Crickette" w:date="2021-03-23T23:15:00Z" w:id="169">
        <w:r w:rsidR="5DA96114">
          <w:t xml:space="preserve"> database and maintaining state in our backend system, we wrote a small function which generates and signs its o</w:t>
        </w:r>
        <w:r w:rsidR="10054BA0">
          <w:t>wn JSON Web Token to send to Google Oauth2 server f</w:t>
        </w:r>
      </w:ins>
      <w:ins w:author="Caleb Crickette" w:date="2021-03-23T23:16:00Z" w:id="170">
        <w:r w:rsidR="10054BA0">
          <w:t xml:space="preserve">or creating a valid token to access the parts of these systems. This has several advantages </w:t>
        </w:r>
        <w:r w:rsidR="7C0F8188">
          <w:t xml:space="preserve">in </w:t>
        </w:r>
        <w:r w:rsidR="10054BA0">
          <w:t>that user only need</w:t>
        </w:r>
      </w:ins>
      <w:ins w:author="Caleb Crickette" w:date="2021-03-23T23:17:00Z" w:id="171">
        <w:r w:rsidR="76C87757">
          <w:t>s</w:t>
        </w:r>
      </w:ins>
      <w:ins w:author="Caleb Crickette" w:date="2021-03-23T23:16:00Z" w:id="172">
        <w:r w:rsidR="10054BA0">
          <w:t xml:space="preserve"> to </w:t>
        </w:r>
      </w:ins>
      <w:ins w:author="Caleb Crickette" w:date="2021-03-23T23:17:00Z" w:id="173">
        <w:r w:rsidR="3A459E10">
          <w:t xml:space="preserve">share their </w:t>
        </w:r>
      </w:ins>
      <w:ins w:author="Caleb Crickette" w:date="2021-03-23T23:16:00Z" w:id="174">
        <w:r w:rsidR="10054BA0">
          <w:t xml:space="preserve">google </w:t>
        </w:r>
      </w:ins>
      <w:ins w:author="Caleb Crickette" w:date="2021-03-23T23:17:00Z" w:id="175">
        <w:r w:rsidR="2F4351D1">
          <w:t xml:space="preserve">drive with our </w:t>
        </w:r>
      </w:ins>
      <w:ins w:author="Caleb Crickette" w:date="2021-03-23T23:16:00Z" w:id="176">
        <w:r w:rsidR="10054BA0">
          <w:t>service account</w:t>
        </w:r>
      </w:ins>
      <w:ins w:author="Caleb Crickette" w:date="2021-03-23T23:17:00Z" w:id="177">
        <w:r w:rsidR="766C6F0F">
          <w:t xml:space="preserve"> once. This shared access gets inherited in all their documents in that folder on their drive and they can choose to revoke our </w:t>
        </w:r>
      </w:ins>
      <w:ins w:author="Caleb Crickette" w:date="2021-03-23T23:18:00Z" w:id="178">
        <w:r w:rsidR="766C6F0F">
          <w:t>service account at any time. If revoked and they try to access, our backend will inform the user accordingly that it could not access it and direct them to our website for further guid</w:t>
        </w:r>
        <w:r w:rsidR="370B3651">
          <w:t>es and information.</w:t>
        </w:r>
      </w:ins>
      <w:ins w:author="Caleb Crickette" w:date="2021-03-26T19:21:00Z" w:id="179">
        <w:r w:rsidR="2D246686">
          <w:t xml:space="preserve"> In addition, we created a front-end website which</w:t>
        </w:r>
      </w:ins>
      <w:ins w:author="Caleb Crickette" w:date="2021-03-26T19:22:00Z" w:id="180">
        <w:r w:rsidR="2D246686">
          <w:t xml:space="preserve"> is a Single Page Application utilizing the VUE framework. The purpose of the website it two-fold. On the one hand it serves to host all the user guides,</w:t>
        </w:r>
        <w:r w:rsidR="7DF4AA9F">
          <w:t xml:space="preserve"> FAQ, and documentation to help users understand how to prepare the documentation. </w:t>
        </w:r>
      </w:ins>
      <w:ins w:author="Caleb Crickette" w:date="2021-03-26T19:23:00Z" w:id="181">
        <w:r w:rsidR="7DF4AA9F">
          <w:t xml:space="preserve">During development we then had the idea to extend the </w:t>
        </w:r>
        <w:proofErr w:type="spellStart"/>
        <w:r w:rsidR="7DF4AA9F">
          <w:t>Dialogflow</w:t>
        </w:r>
        <w:proofErr w:type="spellEnd"/>
        <w:r w:rsidR="7DF4AA9F">
          <w:t xml:space="preserve"> client directly into the website which is</w:t>
        </w:r>
        <w:r w:rsidR="552B851D">
          <w:t xml:space="preserve"> responsive meaning that it can work on both mobile and desktop devices. In the end we </w:t>
        </w:r>
      </w:ins>
      <w:ins w:author="Caleb Crickette" w:date="2021-03-26T19:24:00Z" w:id="182">
        <w:r w:rsidR="552B851D">
          <w:t xml:space="preserve">truly </w:t>
        </w:r>
        <w:r w:rsidR="552B851D">
          <w:lastRenderedPageBreak/>
          <w:t>had an all-round application capable of delivering an end</w:t>
        </w:r>
        <w:r w:rsidR="0D69D3EB">
          <w:t>-</w:t>
        </w:r>
        <w:r w:rsidR="552B851D">
          <w:t>to</w:t>
        </w:r>
        <w:r w:rsidR="2B13F7FA">
          <w:t>-</w:t>
        </w:r>
        <w:r w:rsidR="552B851D">
          <w:t xml:space="preserve">end report-making solution. Figure </w:t>
        </w:r>
      </w:ins>
      <w:ins w:author="Dean, Geoffrey [2]" w:date="2021-03-28T12:01:00Z" w:id="183">
        <w:r w:rsidR="004E546B">
          <w:t>5</w:t>
        </w:r>
      </w:ins>
      <w:ins w:author="Caleb Crickette" w:date="2021-03-26T19:24:00Z" w:id="184">
        <w:del w:author="Dean, Geoffrey [2]" w:date="2021-03-28T12:01:00Z" w:id="185">
          <w:r w:rsidDel="004E546B" w:rsidR="552B851D">
            <w:delText>4</w:delText>
          </w:r>
        </w:del>
        <w:r w:rsidR="552B851D">
          <w:t xml:space="preserve"> illustrates what the page looks like to a </w:t>
        </w:r>
        <w:r w:rsidR="373AEC5D">
          <w:t>de</w:t>
        </w:r>
      </w:ins>
      <w:ins w:author="Caleb Crickette" w:date="2021-03-26T19:25:00Z" w:id="186">
        <w:r w:rsidR="1EFF7ED6">
          <w:t>sktop</w:t>
        </w:r>
      </w:ins>
      <w:ins w:author="Caleb Crickette" w:date="2021-03-26T19:24:00Z" w:id="187">
        <w:r w:rsidR="373AEC5D">
          <w:t xml:space="preserve"> user.</w:t>
        </w:r>
      </w:ins>
    </w:p>
    <w:p w:rsidR="00711F34" w:rsidP="3C93D710" w:rsidRDefault="001819C2" w14:paraId="709C248B" w14:textId="77777777">
      <w:pPr>
        <w:keepNext/>
        <w:ind w:firstLine="0"/>
        <w:rPr>
          <w:ins w:author="Dean, Geoffrey [2]" w:date="2021-03-28T12:24:00Z" w:id="188"/>
        </w:rPr>
        <w:pPrChange w:author="Dean, Geoffrey [2]" w:date="2021-03-28T12:24:00Z" w:id="189">
          <w:pPr>
            <w:ind w:firstLine="0"/>
          </w:pPr>
        </w:pPrChange>
      </w:pPr>
      <w:ins w:author="Dean, Geoffrey [2]" w:date="2021-03-28T12:23:00Z" w:id="1648058093">
        <w:r w:rsidR="001819C2">
          <w:drawing>
            <wp:inline wp14:editId="6D2D79D5" wp14:anchorId="6015C912">
              <wp:extent cx="5943600" cy="454279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e5d1e4fa933741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42790"/>
                      </a:xfrm>
                      <a:prstGeom prst="rect">
                        <a:avLst/>
                      </a:prstGeom>
                    </pic:spPr>
                  </pic:pic>
                </a:graphicData>
              </a:graphic>
            </wp:inline>
          </w:drawing>
        </w:r>
      </w:ins>
    </w:p>
    <w:p w:rsidR="001819C2" w:rsidP="3BD3E211" w:rsidRDefault="00711F34" w14:paraId="6316F6A6" w14:textId="1295415A">
      <w:pPr>
        <w:pStyle w:val="Caption"/>
        <w:rPr>
          <w:ins w:author="Caleb Crickette" w:date="2021-03-23T23:18:00Z" w:id="1586411708"/>
        </w:rPr>
        <w:pPrChange w:author="Dean, Geoffrey [2]" w:date="2021-03-28T12:24:00Z" w:id="192">
          <w:pPr>
            <w:ind w:firstLine="0"/>
            <w:jc w:val="center"/>
          </w:pPr>
        </w:pPrChange>
      </w:pPr>
      <w:ins w:author="Dean, Geoffrey [2]" w:date="2021-03-28T12:24:00Z" w:id="1842373742">
        <w:r w:rsidR="00711F34">
          <w:t xml:space="preserve">Figure </w:t>
        </w:r>
        <w:r>
          <w:fldChar w:fldCharType="begin"/>
        </w:r>
        <w:r>
          <w:instrText xml:space="preserve"> SEQ Figure \* ARABIC </w:instrText>
        </w:r>
      </w:ins>
      <w:r>
        <w:fldChar w:fldCharType="separate"/>
      </w:r>
      <w:ins w:author="Dean, Geoffrey [2]" w:date="2021-03-28T12:24:00Z" w:id="1195813149">
        <w:r w:rsidRPr="3BD3E211" w:rsidR="00711F34">
          <w:rPr>
            <w:noProof/>
          </w:rPr>
          <w:t>5</w:t>
        </w:r>
        <w:r>
          <w:fldChar w:fldCharType="end"/>
        </w:r>
        <w:r w:rsidR="00711F34">
          <w:t xml:space="preserve"> Form</w:t>
        </w:r>
        <w:r w:rsidR="00711F34">
          <w:t xml:space="preserve"> Scriber used within a website</w:t>
        </w:r>
        <w:r w:rsidR="00711F34">
          <w:t>.</w:t>
        </w:r>
      </w:ins>
    </w:p>
    <w:p w:rsidR="370B3651" w:rsidP="162FE9D0" w:rsidRDefault="370B3651" w14:paraId="1F8AA9F2" w14:textId="31896FC4">
      <w:pPr>
        <w:ind w:firstLine="0"/>
        <w:rPr>
          <w:ins w:author="Caleb Crickette" w:date="2021-03-23T23:19:00Z" w:id="195"/>
        </w:rPr>
      </w:pPr>
      <w:ins w:author="Caleb Crickette" w:date="2021-03-23T23:19:00Z" w:id="196">
        <w:del w:author="Dean, Geoffrey [2]" w:date="2021-03-28T12:02:00Z" w:id="197">
          <w:r w:rsidDel="004E546B">
            <w:delText xml:space="preserve">Figure </w:delText>
          </w:r>
        </w:del>
      </w:ins>
      <w:ins w:author="Caleb Crickette" w:date="2021-03-26T19:21:00Z" w:id="198">
        <w:del w:author="Dean, Geoffrey [2]" w:date="2021-03-28T12:02:00Z" w:id="199">
          <w:r w:rsidDel="004E546B" w:rsidR="012F125F">
            <w:delText>4</w:delText>
          </w:r>
        </w:del>
      </w:ins>
    </w:p>
    <w:p w:rsidR="370B3651" w:rsidP="3C93D710" w:rsidRDefault="370B3651" w14:paraId="3287F874" w14:textId="0240F8AB">
      <w:pPr>
        <w:keepNext/>
        <w:ind w:firstLine="0"/>
        <w:rPr>
          <w:ins w:author="Caleb Crickette" w:date="2021-03-23T23:19:00Z" w:id="200"/>
        </w:rPr>
        <w:pPrChange w:author="Dean, Geoffrey [2]" w:date="2021-03-28T12:24:00Z" w:id="201">
          <w:pPr>
            <w:ind w:firstLine="0"/>
          </w:pPr>
        </w:pPrChange>
      </w:pPr>
      <w:ins w:author="Caleb Crickette" w:date="2021-03-23T23:19:00Z" w:id="246431444">
        <w:del w:author="Dean, Geoffrey [2]" w:date="2021-03-28T12:24:00Z" w:id="1693394677">
          <w:r w:rsidR="44AA8843">
            <w:drawing>
              <wp:inline wp14:editId="2BBA8828" wp14:anchorId="48E80EE0">
                <wp:extent cx="4572000" cy="3352800"/>
                <wp:effectExtent l="0" t="0" r="0" b="0"/>
                <wp:docPr id="186401243" name="Picture 186401243" title=""/>
                <wp:cNvGraphicFramePr>
                  <a:graphicFrameLocks noChangeAspect="1"/>
                </wp:cNvGraphicFramePr>
                <a:graphic>
                  <a:graphicData uri="http://schemas.openxmlformats.org/drawingml/2006/picture">
                    <pic:pic>
                      <pic:nvPicPr>
                        <pic:cNvPr id="0" name="Picture 186401243"/>
                        <pic:cNvPicPr/>
                      </pic:nvPicPr>
                      <pic:blipFill>
                        <a:blip r:embed="R3b7a1f2d206b4c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del>
      </w:ins>
    </w:p>
    <w:p w:rsidR="370B3651" w:rsidRDefault="370B3651" w14:paraId="686E7F25" w14:textId="10BB1FD2">
      <w:pPr>
        <w:ind w:firstLine="0"/>
        <w:pPrChange w:author="Caleb Crickette" w:date="2021-03-23T23:19:00Z" w:id="204">
          <w:pPr>
            <w:ind w:firstLine="0"/>
            <w:jc w:val="center"/>
          </w:pPr>
        </w:pPrChange>
      </w:pPr>
      <w:ins w:author="Caleb Crickette" w:date="2021-03-23T23:19:00Z" w:id="205">
        <w:r>
          <w:tab/>
        </w:r>
      </w:ins>
    </w:p>
    <w:p w:rsidR="00711F34" w:rsidRDefault="00711F34" w14:paraId="6F0C00C4" w14:textId="77777777">
      <w:pPr>
        <w:rPr>
          <w:ins w:author="Dean, Geoffrey [2]" w:date="2021-03-28T12:24:00Z" w:id="206"/>
          <w:b/>
          <w:bCs/>
        </w:rPr>
      </w:pPr>
      <w:ins w:author="Dean, Geoffrey [2]" w:date="2021-03-28T12:24:00Z" w:id="207">
        <w:r>
          <w:rPr>
            <w:b/>
            <w:bCs/>
          </w:rPr>
          <w:br w:type="page"/>
        </w:r>
      </w:ins>
    </w:p>
    <w:p w:rsidRPr="00561B71" w:rsidR="00561B71" w:rsidP="00B34B87" w:rsidRDefault="00561B71" w14:paraId="49556DDF" w14:textId="11907CAF">
      <w:pPr>
        <w:pStyle w:val="Title2"/>
        <w:rPr>
          <w:b/>
          <w:bCs/>
        </w:rPr>
      </w:pPr>
      <w:r w:rsidRPr="00561B71">
        <w:rPr>
          <w:b/>
          <w:bCs/>
        </w:rPr>
        <w:t>Software Analysis</w:t>
      </w:r>
    </w:p>
    <w:p w:rsidRPr="00A90523" w:rsidR="00B34B87" w:rsidP="00561B71" w:rsidRDefault="00A90523" w14:paraId="108B62C9" w14:textId="4CADBB70">
      <w:pPr>
        <w:pStyle w:val="Title2"/>
        <w:jc w:val="left"/>
        <w:rPr>
          <w:b/>
          <w:bCs/>
        </w:rPr>
      </w:pPr>
      <w:r>
        <w:rPr>
          <w:b/>
          <w:bCs/>
        </w:rPr>
        <w:t xml:space="preserve">Software </w:t>
      </w:r>
      <w:del w:author="Eugene Kim" w:date="2021-03-22T22:26:00Z" w:id="208">
        <w:r w:rsidDel="007A52B8" w:rsidR="00561B71">
          <w:rPr>
            <w:b/>
            <w:bCs/>
          </w:rPr>
          <w:delText>Benefits</w:delText>
        </w:r>
      </w:del>
      <w:ins w:author="Eugene Kim" w:date="2021-03-22T22:26:00Z" w:id="209">
        <w:r w:rsidR="007A52B8">
          <w:rPr>
            <w:b/>
            <w:bCs/>
          </w:rPr>
          <w:t>Positives</w:t>
        </w:r>
      </w:ins>
    </w:p>
    <w:p w:rsidR="00B34B87" w:rsidP="00B34B87" w:rsidRDefault="00B34B87" w14:paraId="3D43954F" w14:textId="0F05EF6B">
      <w:pPr>
        <w:pStyle w:val="ListParagraph"/>
        <w:numPr>
          <w:ilvl w:val="0"/>
          <w:numId w:val="19"/>
        </w:numPr>
        <w:rPr>
          <w:ins w:author="Thomas Barton" w:date="2021-03-26T02:01:00Z" w:id="210"/>
        </w:rPr>
      </w:pPr>
      <w:r>
        <w:t xml:space="preserve">“the benefit of capturing the </w:t>
      </w:r>
      <w:proofErr w:type="spellStart"/>
      <w:r>
        <w:t>url</w:t>
      </w:r>
      <w:proofErr w:type="spellEnd"/>
      <w:r>
        <w:t xml:space="preserve"> from the user is that it gets stored in </w:t>
      </w:r>
      <w:proofErr w:type="spellStart"/>
      <w:r>
        <w:t>Dialogflow</w:t>
      </w:r>
      <w:proofErr w:type="spellEnd"/>
      <w:r>
        <w:t xml:space="preserve"> as a context within the complete conversation. That makes it very lightweight and scalable so we always know what we are working with.”</w:t>
      </w:r>
      <w:del w:author="Caleb Crickette" w:date="2021-03-23T23:20:00Z" w:id="211">
        <w:r w:rsidDel="00B34B87">
          <w:delText xml:space="preserve"> </w:delText>
        </w:r>
        <w:r w:rsidRPr="58EABEA0" w:rsidDel="00B34B87">
          <w:rPr>
            <w:i/>
            <w:iCs/>
          </w:rPr>
          <w:delText>Caleb</w:delText>
        </w:r>
      </w:del>
    </w:p>
    <w:p w:rsidR="5B18338B" w:rsidP="58EABEA0" w:rsidRDefault="5B18338B" w14:paraId="4A1A356D" w14:textId="154D1A00">
      <w:pPr>
        <w:pStyle w:val="ListParagraph"/>
        <w:numPr>
          <w:ilvl w:val="0"/>
          <w:numId w:val="19"/>
        </w:numPr>
        <w:rPr>
          <w:ins w:author="Thomas Barton" w:date="2021-03-27T19:47:00Z" w:id="212"/>
        </w:rPr>
      </w:pPr>
      <w:ins w:author="Thomas Barton" w:date="2021-03-26T02:01:00Z" w:id="213">
        <w:r w:rsidRPr="7498101F">
          <w:t>The dynamic nature of c</w:t>
        </w:r>
      </w:ins>
      <w:ins w:author="Thomas Barton" w:date="2021-03-26T02:02:00Z" w:id="214">
        <w:r w:rsidRPr="7498101F">
          <w:t xml:space="preserve">apturing intents that are inserted into a form makes the </w:t>
        </w:r>
      </w:ins>
      <w:ins w:author="Thomas Barton" w:date="2021-03-26T02:04:00Z" w:id="215">
        <w:r w:rsidRPr="7498101F" w:rsidR="74A17BD1">
          <w:t>application flexible for what forms can be used.</w:t>
        </w:r>
      </w:ins>
    </w:p>
    <w:p w:rsidR="2FEEBBE1" w:rsidP="7498101F" w:rsidRDefault="2FEEBBE1" w14:paraId="0D56CDC3" w14:textId="1B374DEA">
      <w:pPr>
        <w:pStyle w:val="ListParagraph"/>
        <w:numPr>
          <w:ilvl w:val="0"/>
          <w:numId w:val="19"/>
        </w:numPr>
        <w:rPr>
          <w:ins w:author="Thomas Barton" w:date="2021-03-27T19:54:00Z" w:id="216"/>
        </w:rPr>
      </w:pPr>
      <w:ins w:author="Thomas Barton" w:date="2021-03-27T19:47:00Z" w:id="217">
        <w:r w:rsidRPr="7498101F">
          <w:t xml:space="preserve">Simple </w:t>
        </w:r>
      </w:ins>
      <w:ins w:author="Thomas Barton" w:date="2021-03-27T19:48:00Z" w:id="218">
        <w:r w:rsidRPr="7498101F">
          <w:t xml:space="preserve">field </w:t>
        </w:r>
      </w:ins>
      <w:ins w:author="Thomas Barton" w:date="2021-03-27T19:49:00Z" w:id="219">
        <w:r w:rsidRPr="7498101F" w:rsidR="385BD6A2">
          <w:t>markup</w:t>
        </w:r>
      </w:ins>
      <w:ins w:author="Thomas Barton" w:date="2021-03-27T19:48:00Z" w:id="220">
        <w:r w:rsidRPr="7498101F">
          <w:t xml:space="preserve"> allo</w:t>
        </w:r>
        <w:r w:rsidRPr="7498101F" w:rsidR="1DC35CF9">
          <w:t xml:space="preserve">ws for anyone to be able </w:t>
        </w:r>
      </w:ins>
      <w:ins w:author="Thomas Barton" w:date="2021-03-27T19:49:00Z" w:id="221">
        <w:r w:rsidRPr="7498101F" w:rsidR="3B6FCD97">
          <w:t>to make fields easily.</w:t>
        </w:r>
      </w:ins>
    </w:p>
    <w:p w:rsidR="520DD2FE" w:rsidP="7498101F" w:rsidRDefault="520DD2FE" w14:paraId="7EC19BF0" w14:textId="6FC63338">
      <w:pPr>
        <w:pStyle w:val="ListParagraph"/>
        <w:numPr>
          <w:ilvl w:val="0"/>
          <w:numId w:val="19"/>
        </w:numPr>
      </w:pPr>
      <w:ins w:author="Thomas Barton" w:date="2021-03-27T19:54:00Z" w:id="222">
        <w:r w:rsidRPr="7498101F">
          <w:t>Application is accessible via a mobile interface, making it portable.</w:t>
        </w:r>
      </w:ins>
    </w:p>
    <w:p w:rsidR="00A90523" w:rsidP="00561B71" w:rsidRDefault="00A90523" w14:paraId="70EBECE4" w14:textId="2FC72D7F">
      <w:pPr>
        <w:pStyle w:val="Heading1"/>
        <w:jc w:val="left"/>
        <w:rPr>
          <w:ins w:author="Caleb Crickette" w:date="2021-03-23T23:23:00Z" w:id="223"/>
        </w:rPr>
      </w:pPr>
      <w:r>
        <w:lastRenderedPageBreak/>
        <w:t xml:space="preserve">Software </w:t>
      </w:r>
      <w:r w:rsidR="00561B71">
        <w:t>Negatives</w:t>
      </w:r>
    </w:p>
    <w:p w:rsidR="113DAED2" w:rsidRDefault="113DAED2" w14:paraId="5B4C7B87" w14:textId="1AA595DC">
      <w:pPr>
        <w:pStyle w:val="ListParagraph"/>
        <w:numPr>
          <w:ilvl w:val="1"/>
          <w:numId w:val="1"/>
        </w:numPr>
        <w:rPr>
          <w:ins w:author="Thomas Barton" w:date="2021-03-27T19:53:00Z" w:id="224"/>
        </w:rPr>
        <w:pPrChange w:author="Thomas Barton" w:date="2021-03-27T19:50:00Z" w:id="225">
          <w:pPr/>
        </w:pPrChange>
      </w:pPr>
      <w:ins w:author="Caleb Crickette" w:date="2021-03-23T23:23:00Z" w:id="226">
        <w:del w:author="Thomas Barton" w:date="2021-03-27T19:50:00Z" w:id="227">
          <w:r w:rsidDel="113DAED2">
            <w:delText>The tool requires the user to know how</w:delText>
          </w:r>
        </w:del>
      </w:ins>
      <w:ins w:author="Caleb Crickette" w:date="2021-03-23T23:24:00Z" w:id="228">
        <w:del w:author="Thomas Barton" w:date="2021-03-27T19:50:00Z" w:id="229">
          <w:r w:rsidDel="113DAED2">
            <w:delText xml:space="preserve"> to use it, otherwise it might be </w:delText>
          </w:r>
        </w:del>
      </w:ins>
      <w:ins w:author="Thomas Barton" w:date="2021-03-27T19:50:00Z" w:id="230">
        <w:r w:rsidR="17AE493B">
          <w:t xml:space="preserve">currently has decentralized management, documents have to be accessed outside of the </w:t>
        </w:r>
      </w:ins>
      <w:ins w:author="Thomas Barton" w:date="2021-03-27T19:53:00Z" w:id="231">
        <w:r w:rsidR="7A9F9B6A">
          <w:t>overall application in Google Docs</w:t>
        </w:r>
      </w:ins>
      <w:ins w:author="Thomas Barton" w:date="2021-03-27T19:54:00Z" w:id="232">
        <w:r w:rsidR="1B078424">
          <w:t>.</w:t>
        </w:r>
      </w:ins>
    </w:p>
    <w:p w:rsidR="1B078424" w:rsidRDefault="1B078424" w14:paraId="4479D75F" w14:textId="287628EC">
      <w:pPr>
        <w:pStyle w:val="ListParagraph"/>
        <w:numPr>
          <w:ilvl w:val="1"/>
          <w:numId w:val="1"/>
        </w:numPr>
        <w:pPrChange w:author="Thomas Barton" w:date="2021-03-27T19:53:00Z" w:id="233">
          <w:pPr/>
        </w:pPrChange>
      </w:pPr>
      <w:ins w:author="Thomas Barton" w:date="2021-03-27T19:54:00Z" w:id="234">
        <w:r>
          <w:t>Voice recognit</w:t>
        </w:r>
      </w:ins>
      <w:ins w:author="Thomas Barton" w:date="2021-03-27T19:55:00Z" w:id="235">
        <w:r>
          <w:t>ion accuracy is dependent on Googles voice recognition software, which whi</w:t>
        </w:r>
        <w:r w:rsidR="5773357C">
          <w:t xml:space="preserve">le good is not </w:t>
        </w:r>
      </w:ins>
      <w:ins w:author="Thomas Barton" w:date="2021-03-27T19:56:00Z" w:id="236">
        <w:r w:rsidR="5773357C">
          <w:t>100% accurate.</w:t>
        </w:r>
      </w:ins>
    </w:p>
    <w:p w:rsidR="00FE2010" w:rsidP="00561B71" w:rsidRDefault="0648BA6C" w14:paraId="1DFDFDA1" w14:textId="55246963">
      <w:pPr>
        <w:pStyle w:val="Heading1"/>
        <w:jc w:val="left"/>
      </w:pPr>
      <w:commentRangeStart w:id="237"/>
      <w:commentRangeStart w:id="238"/>
      <w:r>
        <w:t>Lessons Learned</w:t>
      </w:r>
      <w:commentRangeEnd w:id="237"/>
      <w:r w:rsidR="00FE2010">
        <w:rPr>
          <w:rStyle w:val="CommentReference"/>
        </w:rPr>
        <w:commentReference w:id="237"/>
      </w:r>
      <w:commentRangeEnd w:id="238"/>
      <w:r w:rsidR="00FE2010">
        <w:rPr>
          <w:rStyle w:val="CommentReference"/>
        </w:rPr>
        <w:commentReference w:id="238"/>
      </w:r>
    </w:p>
    <w:p w:rsidR="00156268" w:rsidP="00156268" w:rsidRDefault="00FE2010" w14:paraId="62E7C071" w14:textId="4088DC77">
      <w:pPr>
        <w:pStyle w:val="ListParagraph"/>
        <w:numPr>
          <w:ilvl w:val="0"/>
          <w:numId w:val="17"/>
        </w:numPr>
        <w:rPr>
          <w:ins w:author="Caleb Crickette" w:date="2021-03-23T23:20:00Z" w:id="239"/>
        </w:rPr>
      </w:pPr>
      <w:commentRangeStart w:id="240"/>
      <w:r>
        <w:t xml:space="preserve">We first tried traditional method of create a rest web services and web site separated from the app and use it as data handler between the mobile app and </w:t>
      </w:r>
      <w:proofErr w:type="spellStart"/>
      <w:r>
        <w:t>dialogflow</w:t>
      </w:r>
      <w:proofErr w:type="spellEnd"/>
      <w:r>
        <w:t xml:space="preserve">. As we developed the architecture we discovered that it could even be further simplified into a centralized </w:t>
      </w:r>
      <w:proofErr w:type="spellStart"/>
      <w:r w:rsidR="04F3E423">
        <w:t>Go</w:t>
      </w:r>
      <w:del w:author="Caleb Crickette" w:date="2021-03-23T23:20:00Z" w:id="241">
        <w:r w:rsidDel="04F3E423">
          <w:delText xml:space="preserve"> lang </w:delText>
        </w:r>
      </w:del>
      <w:r>
        <w:t>application</w:t>
      </w:r>
      <w:proofErr w:type="spellEnd"/>
      <w:ins w:author="Caleb Crickette" w:date="2021-03-23T23:20:00Z" w:id="242">
        <w:r w:rsidR="0267DED3">
          <w:t>.</w:t>
        </w:r>
      </w:ins>
      <w:commentRangeEnd w:id="240"/>
      <w:r>
        <w:rPr>
          <w:rStyle w:val="CommentReference"/>
        </w:rPr>
        <w:commentReference w:id="240"/>
      </w:r>
    </w:p>
    <w:p w:rsidR="0267DED3" w:rsidP="162FE9D0" w:rsidRDefault="0267DED3" w14:paraId="656E80B9" w14:textId="554B1CDA">
      <w:pPr>
        <w:pStyle w:val="ListParagraph"/>
        <w:numPr>
          <w:ilvl w:val="0"/>
          <w:numId w:val="17"/>
        </w:numPr>
        <w:rPr>
          <w:ins w:author="Thomas Barton" w:date="2021-03-28T22:06:54.941Z" w:id="530024480"/>
        </w:rPr>
      </w:pPr>
      <w:ins w:author="Caleb Crickette" w:date="2021-03-23T23:20:00Z" w:id="1384808995">
        <w:r w:rsidR="687D8A3B">
          <w:t xml:space="preserve">We learned that to produce </w:t>
        </w:r>
      </w:ins>
      <w:ins w:author="Caleb Crickette" w:date="2021-03-25T21:49:00Z" w:id="1121123112">
        <w:r w:rsidR="76FD63CF">
          <w:t>quality</w:t>
        </w:r>
      </w:ins>
      <w:ins w:author="Caleb Crickette" w:date="2021-03-23T23:20:00Z" w:id="754481700">
        <w:r w:rsidR="687D8A3B">
          <w:t xml:space="preserve"> software in a globally distributed team</w:t>
        </w:r>
      </w:ins>
      <w:ins w:author="Caleb Crickette" w:date="2021-03-25T21:49:00Z" w:id="555957223">
        <w:r w:rsidR="6F31E03C">
          <w:t>,</w:t>
        </w:r>
      </w:ins>
      <w:ins w:author="Caleb Crickette" w:date="2021-03-23T23:20:00Z" w:id="808260377">
        <w:r w:rsidR="687D8A3B">
          <w:t xml:space="preserve"> </w:t>
        </w:r>
      </w:ins>
      <w:ins w:author="Caleb Crickette" w:date="2021-03-23T23:21:00Z" w:id="1503240366">
        <w:r w:rsidR="687D8A3B">
          <w:t xml:space="preserve">an experienced global project manager is </w:t>
        </w:r>
        <w:r w:rsidR="687D8A3B">
          <w:t>paramount.</w:t>
        </w:r>
        <w:r w:rsidR="216881ED">
          <w:t xml:space="preserve"> Without someone to keep teams centrally organized and on track it is very easy for other teams not to know what the other is doing. This can result in wasted effort and miscommunication s</w:t>
        </w:r>
      </w:ins>
      <w:ins w:author="Caleb Crickette" w:date="2021-03-23T23:22:00Z" w:id="1944977147">
        <w:r w:rsidR="216881ED">
          <w:t>uch as the other team might assume something else about the other team</w:t>
        </w:r>
      </w:ins>
      <w:ins w:author="Caleb Crickette" w:date="2021-03-25T21:49:00Z" w:id="1813839487">
        <w:r w:rsidR="71D9A3CE">
          <w:t>’</w:t>
        </w:r>
      </w:ins>
      <w:ins w:author="Caleb Crickette" w:date="2021-03-23T23:22:00Z" w:id="495120411">
        <w:r w:rsidR="216881ED">
          <w:t xml:space="preserve">s architecture. This is a very challenging role </w:t>
        </w:r>
        <w:r w:rsidR="4EE33CA6">
          <w:t xml:space="preserve">and </w:t>
        </w:r>
        <w:r w:rsidR="4EE33CA6">
          <w:t>should be someone with good programming experience and knowledge.</w:t>
        </w:r>
      </w:ins>
    </w:p>
    <w:p w:rsidR="46BF9814" w:rsidP="544158EA" w:rsidRDefault="46BF9814" w14:paraId="7C0A162E" w14:textId="04AB6EEA">
      <w:pPr>
        <w:pStyle w:val="ListParagraph"/>
        <w:numPr>
          <w:ilvl w:val="0"/>
          <w:numId w:val="17"/>
        </w:numPr>
        <w:rPr/>
      </w:pPr>
      <w:ins w:author="Thomas Barton" w:date="2021-03-28T22:07:41.857Z" w:id="1441468190">
        <w:r w:rsidR="46BF9814">
          <w:t>Flexible scheduling was important to fully implement due to bumps and hiccups in parts of the development process.</w:t>
        </w:r>
      </w:ins>
    </w:p>
    <w:p w:rsidR="00156268" w:rsidP="00156268" w:rsidRDefault="1881F3A2" w14:paraId="11709A20" w14:textId="174570B3">
      <w:pPr>
        <w:pStyle w:val="ListParagraph"/>
        <w:ind w:left="0"/>
        <w:jc w:val="center"/>
        <w:rPr>
          <w:del w:author="Vincent Leung" w:date="2021-03-28T18:13:56.783Z" w:id="1072398027"/>
          <w:b w:val="1"/>
          <w:bCs w:val="1"/>
        </w:rPr>
      </w:pPr>
      <w:del w:author="Vincent Leung" w:date="2021-03-28T18:13:56.785Z" w:id="1061782670">
        <w:r w:rsidRPr="3C93D710" w:rsidDel="0ED5BA43">
          <w:rPr>
            <w:b w:val="1"/>
            <w:bCs w:val="1"/>
          </w:rPr>
          <w:delText>DevSecOps</w:delText>
        </w:r>
      </w:del>
      <w:commentRangeStart w:id="255"/>
      <w:commentRangeEnd w:id="255"/>
      <w:r>
        <w:rPr>
          <w:rStyle w:val="CommentReference"/>
        </w:rPr>
        <w:commentReference w:id="255"/>
      </w:r>
    </w:p>
    <w:p w:rsidRPr="005E305D" w:rsidR="0CD8CA9B" w:rsidP="005E305D" w:rsidRDefault="00561B71" w14:paraId="0E7733B6" w14:textId="0CC98618">
      <w:pPr>
        <w:pStyle w:val="ListParagraph"/>
        <w:ind w:left="0"/>
        <w:rPr>
          <w:ins w:author="Vincent Leung" w:date="2021-03-28T18:14:02.605Z" w:id="1717728727"/>
          <w:b w:val="1"/>
          <w:bCs w:val="1"/>
        </w:rPr>
      </w:pPr>
      <w:r>
        <w:rPr>
          <w:rFonts w:ascii="Times New Roman" w:hAnsi="Times New Roman" w:eastAsia="Times New Roman" w:cs="Times New Roman"/>
          <w:color w:val="000000" w:themeColor="text2"/>
        </w:rPr>
        <w:tab/>
      </w:r>
      <w:del w:author="Vincent Leung" w:date="2021-03-28T18:13:56.781Z" w:id="107580638">
        <w:r w:rsidRPr="3C93D710" w:rsidDel="4CF2565A">
          <w:rPr>
            <w:rFonts w:ascii="Times New Roman" w:hAnsi="Times New Roman" w:eastAsia="Times New Roman" w:cs="Times New Roman"/>
            <w:color w:val="000000" w:themeColor="text2" w:themeTint="FF" w:themeShade="FF"/>
          </w:rPr>
          <w:delText xml:space="preserve">The multiple </w:delText>
        </w:r>
        <w:r w:rsidRPr="3C93D710" w:rsidDel="4CF2565A">
          <w:rPr>
            <w:rFonts w:ascii="Times New Roman" w:hAnsi="Times New Roman" w:eastAsia="Times New Roman" w:cs="Times New Roman"/>
            <w:color w:val="000000" w:themeColor="text2" w:themeTint="FF" w:themeShade="FF"/>
          </w:rPr>
          <w:delText>components</w:delText>
        </w:r>
        <w:r w:rsidRPr="3C93D710" w:rsidDel="4CF2565A">
          <w:rPr>
            <w:rFonts w:ascii="Times New Roman" w:hAnsi="Times New Roman" w:eastAsia="Times New Roman" w:cs="Times New Roman"/>
            <w:color w:val="000000" w:themeColor="text2" w:themeTint="FF" w:themeShade="FF"/>
          </w:rPr>
          <w:delText xml:space="preserve"> and integration required presented an opportunity to inco</w:delText>
        </w:r>
        <w:r w:rsidRPr="3C93D710" w:rsidDel="4CF2565A">
          <w:rPr>
            <w:rFonts w:ascii="Times New Roman" w:hAnsi="Times New Roman" w:eastAsia="Times New Roman" w:cs="Times New Roman"/>
            <w:color w:val="000000" w:themeColor="text2" w:themeTint="FF" w:themeShade="FF"/>
          </w:rPr>
          <w:delText xml:space="preserve">rporate a </w:delText>
        </w:r>
        <w:r w:rsidRPr="3C93D710" w:rsidDel="4CF2565A">
          <w:rPr>
            <w:rFonts w:ascii="Times New Roman" w:hAnsi="Times New Roman" w:eastAsia="Times New Roman" w:cs="Times New Roman"/>
            <w:color w:val="000000" w:themeColor="text2" w:themeTint="FF" w:themeShade="FF"/>
          </w:rPr>
          <w:delText>DevSecOps</w:delText>
        </w:r>
        <w:r w:rsidRPr="3C93D710" w:rsidDel="4CF2565A">
          <w:rPr>
            <w:rFonts w:ascii="Times New Roman" w:hAnsi="Times New Roman" w:eastAsia="Times New Roman" w:cs="Times New Roman"/>
            <w:color w:val="000000" w:themeColor="text2" w:themeTint="FF" w:themeShade="FF"/>
          </w:rPr>
          <w:delText xml:space="preserve"> (DSO)</w:delText>
        </w:r>
        <w:r w:rsidRPr="3C93D710" w:rsidDel="4CF2565A">
          <w:rPr>
            <w:rFonts w:ascii="Times New Roman" w:hAnsi="Times New Roman" w:eastAsia="Times New Roman" w:cs="Times New Roman"/>
            <w:color w:val="000000" w:themeColor="text2" w:themeTint="FF" w:themeShade="FF"/>
          </w:rPr>
          <w:delText xml:space="preserve"> team to create a continuous integration and continuous deployment pipeline </w:delText>
        </w:r>
        <w:r w:rsidRPr="3C93D710" w:rsidDel="4CF2565A">
          <w:rPr>
            <w:rFonts w:ascii="Times New Roman" w:hAnsi="Times New Roman" w:eastAsia="Times New Roman" w:cs="Times New Roman"/>
            <w:color w:val="000000" w:themeColor="text2" w:themeTint="FF" w:themeShade="FF"/>
          </w:rPr>
          <w:delText xml:space="preserve">utilizing state of the art trends such as application containerization, container orchestration, and embedded security. </w:delText>
        </w:r>
        <w:r w:rsidRPr="3C93D710" w:rsidDel="4CF2565A">
          <w:rPr>
            <w:rFonts w:ascii="Times New Roman" w:hAnsi="Times New Roman" w:eastAsia="Times New Roman" w:cs="Times New Roman"/>
            <w:color w:val="000000" w:themeColor="text2" w:themeTint="FF" w:themeShade="FF"/>
          </w:rPr>
          <w:delText xml:space="preserve">The capstone practicum </w:delText>
        </w:r>
        <w:r w:rsidRPr="3C93D710" w:rsidDel="4CF2565A">
          <w:rPr>
            <w:rFonts w:ascii="Times New Roman" w:hAnsi="Times New Roman" w:eastAsia="Times New Roman" w:cs="Times New Roman"/>
            <w:color w:val="000000" w:themeColor="text2" w:themeTint="FF" w:themeShade="FF"/>
          </w:rPr>
          <w:delText xml:space="preserve">was therefore also a testing ground to </w:delText>
        </w:r>
        <w:r w:rsidRPr="3C93D710" w:rsidDel="4CF2565A">
          <w:rPr>
            <w:rFonts w:ascii="Times New Roman" w:hAnsi="Times New Roman" w:eastAsia="Times New Roman" w:cs="Times New Roman"/>
            <w:color w:val="000000" w:themeColor="text2" w:themeTint="FF" w:themeShade="FF"/>
          </w:rPr>
          <w:delText xml:space="preserve">include </w:delText>
        </w:r>
        <w:r w:rsidRPr="3C93D710" w:rsidDel="4CF2565A">
          <w:rPr>
            <w:rFonts w:ascii="Times New Roman" w:hAnsi="Times New Roman" w:eastAsia="Times New Roman" w:cs="Times New Roman"/>
            <w:color w:val="000000" w:themeColor="text2" w:themeTint="FF" w:themeShade="FF"/>
          </w:rPr>
          <w:delText xml:space="preserve">a </w:delText>
        </w:r>
        <w:r w:rsidRPr="3C93D710" w:rsidDel="4CF2565A">
          <w:rPr>
            <w:rFonts w:ascii="Times New Roman" w:hAnsi="Times New Roman" w:eastAsia="Times New Roman" w:cs="Times New Roman"/>
            <w:color w:val="000000" w:themeColor="text2" w:themeTint="FF" w:themeShade="FF"/>
          </w:rPr>
          <w:delText>development and operations (</w:delText>
        </w:r>
        <w:r w:rsidRPr="3C93D710" w:rsidDel="4CF2565A">
          <w:rPr>
            <w:rFonts w:ascii="Times New Roman" w:hAnsi="Times New Roman" w:eastAsia="Times New Roman" w:cs="Times New Roman"/>
            <w:color w:val="000000" w:themeColor="text2" w:themeTint="FF" w:themeShade="FF"/>
          </w:rPr>
          <w:delText>DevOps</w:delText>
        </w:r>
        <w:r w:rsidRPr="3C93D710" w:rsidDel="4CF2565A">
          <w:rPr>
            <w:rFonts w:ascii="Times New Roman" w:hAnsi="Times New Roman" w:eastAsia="Times New Roman" w:cs="Times New Roman"/>
            <w:color w:val="000000" w:themeColor="text2" w:themeTint="FF" w:themeShade="FF"/>
          </w:rPr>
          <w:delText>)</w:delText>
        </w:r>
        <w:r w:rsidRPr="3C93D710" w:rsidDel="4CF2565A">
          <w:rPr>
            <w:rFonts w:ascii="Times New Roman" w:hAnsi="Times New Roman" w:eastAsia="Times New Roman" w:cs="Times New Roman"/>
            <w:color w:val="000000" w:themeColor="text2" w:themeTint="FF" w:themeShade="FF"/>
          </w:rPr>
          <w:delText xml:space="preserve"> c</w:delText>
        </w:r>
        <w:r w:rsidRPr="3C93D710" w:rsidDel="4CF2565A">
          <w:rPr>
            <w:rFonts w:ascii="Times New Roman" w:hAnsi="Times New Roman" w:eastAsia="Times New Roman" w:cs="Times New Roman"/>
            <w:color w:val="000000" w:themeColor="text2" w:themeTint="FF" w:themeShade="FF"/>
          </w:rPr>
          <w:delText>ulture and associated tools</w:delText>
        </w:r>
        <w:r w:rsidRPr="3C93D710" w:rsidDel="4CF2565A">
          <w:rPr>
            <w:rFonts w:ascii="Times New Roman" w:hAnsi="Times New Roman" w:eastAsia="Times New Roman" w:cs="Times New Roman"/>
            <w:color w:val="000000" w:themeColor="text2" w:themeTint="FF" w:themeShade="FF"/>
          </w:rPr>
          <w:delText xml:space="preserve"> </w:delText>
        </w:r>
        <w:r w:rsidRPr="3C93D710" w:rsidDel="4CF2565A">
          <w:rPr>
            <w:rFonts w:ascii="Times New Roman" w:hAnsi="Times New Roman" w:eastAsia="Times New Roman" w:cs="Times New Roman"/>
            <w:color w:val="000000" w:themeColor="text2" w:themeTint="FF" w:themeShade="FF"/>
          </w:rPr>
          <w:delText xml:space="preserve">and infrastructure to be used by the </w:delText>
        </w:r>
        <w:r w:rsidRPr="3C93D710" w:rsidDel="4CF2565A">
          <w:rPr>
            <w:rFonts w:ascii="Times New Roman" w:hAnsi="Times New Roman" w:eastAsia="Times New Roman" w:cs="Times New Roman"/>
            <w:color w:val="000000" w:themeColor="text2" w:themeTint="FF" w:themeShade="FF"/>
          </w:rPr>
          <w:delText>Dialogflow</w:delText>
        </w:r>
        <w:r w:rsidRPr="3C93D710" w:rsidDel="4CF2565A">
          <w:rPr>
            <w:rFonts w:ascii="Times New Roman" w:hAnsi="Times New Roman" w:eastAsia="Times New Roman" w:cs="Times New Roman"/>
            <w:color w:val="000000" w:themeColor="text2" w:themeTint="FF" w:themeShade="FF"/>
          </w:rPr>
          <w:delText xml:space="preserve"> component</w:delText>
        </w:r>
        <w:r w:rsidRPr="3C93D710" w:rsidDel="4CF2565A">
          <w:rPr>
            <w:rFonts w:ascii="Times New Roman" w:hAnsi="Times New Roman" w:eastAsia="Times New Roman" w:cs="Times New Roman"/>
            <w:color w:val="000000" w:themeColor="text2" w:themeTint="FF" w:themeShade="FF"/>
          </w:rPr>
          <w:delText xml:space="preserve">. </w:delText>
        </w:r>
        <w:r w:rsidRPr="3C93D710" w:rsidDel="4CF2565A">
          <w:rPr>
            <w:rFonts w:ascii="Times New Roman" w:hAnsi="Times New Roman" w:eastAsia="Times New Roman" w:cs="Times New Roman"/>
            <w:color w:val="000000" w:themeColor="text2" w:themeTint="FF" w:themeShade="FF"/>
          </w:rPr>
          <w:delText>D</w:delText>
        </w:r>
        <w:r w:rsidRPr="3C93D710" w:rsidDel="4CF2565A">
          <w:rPr>
            <w:rFonts w:ascii="Times New Roman" w:hAnsi="Times New Roman" w:eastAsia="Times New Roman" w:cs="Times New Roman"/>
            <w:color w:val="000000" w:themeColor="text2" w:themeTint="FF" w:themeShade="FF"/>
          </w:rPr>
          <w:delText xml:space="preserve">evOps </w:delText>
        </w:r>
        <w:r w:rsidRPr="3C93D710" w:rsidDel="4CF2565A">
          <w:rPr>
            <w:rFonts w:ascii="Times New Roman" w:hAnsi="Times New Roman" w:eastAsia="Times New Roman" w:cs="Times New Roman"/>
            <w:color w:val="000000" w:themeColor="text2" w:themeTint="FF" w:themeShade="FF"/>
          </w:rPr>
          <w:delText xml:space="preserve">practices represent a fundamental shift in culture from a traditional software development lifecycle where multiple departments previously siloed in responsibilities adopt a system of close collaboration using new tools and ways of working to release high quality products in faster and more frequent cycles to customers (Willis, </w:delText>
        </w:r>
        <w:r w:rsidRPr="3C93D710" w:rsidDel="4CF2565A">
          <w:rPr>
            <w:rFonts w:ascii="Times New Roman" w:hAnsi="Times New Roman" w:eastAsia="Times New Roman" w:cs="Times New Roman"/>
            <w:color w:val="000000" w:themeColor="text2" w:themeTint="FF" w:themeShade="FF"/>
          </w:rPr>
          <w:delText>Debois</w:delText>
        </w:r>
        <w:r w:rsidRPr="3C93D710" w:rsidDel="4CF2565A">
          <w:rPr>
            <w:rFonts w:ascii="Times New Roman" w:hAnsi="Times New Roman" w:eastAsia="Times New Roman" w:cs="Times New Roman"/>
            <w:color w:val="000000" w:themeColor="text2" w:themeTint="FF" w:themeShade="FF"/>
          </w:rPr>
          <w:delText>, Humble, &amp; Kim, 2016). The emphasis on this model is the ability to be agile in the face of ever-changing requirements and enable faster feedback loops from the product’s end users. As a result of release time improvements and infrastructure robustness, an organization or project can be more efficient, reliable, and productive, leading to increased growth and profitability (Willis, et al., 2016). It is no wonder that with all these benefits, more and more teams are adopting development operations, growing to 74% of software organizations (</w:delText>
        </w:r>
        <w:r w:rsidRPr="3C93D710" w:rsidDel="4CF2565A">
          <w:rPr>
            <w:rFonts w:ascii="Times New Roman" w:hAnsi="Times New Roman" w:eastAsia="Times New Roman" w:cs="Times New Roman"/>
            <w:color w:val="000000" w:themeColor="text2" w:themeTint="FF" w:themeShade="FF"/>
          </w:rPr>
          <w:delText>Weins</w:delText>
        </w:r>
        <w:r w:rsidRPr="3C93D710" w:rsidDel="4CF2565A">
          <w:rPr>
            <w:rFonts w:ascii="Times New Roman" w:hAnsi="Times New Roman" w:eastAsia="Times New Roman" w:cs="Times New Roman"/>
            <w:color w:val="000000" w:themeColor="text2" w:themeTint="FF" w:themeShade="FF"/>
          </w:rPr>
          <w:delText>, 2016). DevOps continues to be a transformative trend in the software development industry as it promises effective organizational culture, structure, and high-quality software.</w:delText>
        </w:r>
        <w:r w:rsidRPr="3C93D710" w:rsidDel="4CF2565A">
          <w:rPr>
            <w:rFonts w:ascii="Times New Roman" w:hAnsi="Times New Roman" w:eastAsia="Times New Roman" w:cs="Times New Roman"/>
            <w:color w:val="000000" w:themeColor="text2" w:themeTint="FF" w:themeShade="FF"/>
          </w:rPr>
          <w:delText xml:space="preserve"> We plan to </w:delText>
        </w:r>
        <w:r w:rsidRPr="3C93D710" w:rsidDel="4CF2565A">
          <w:rPr>
            <w:rFonts w:ascii="Times New Roman" w:hAnsi="Times New Roman" w:eastAsia="Times New Roman" w:cs="Times New Roman"/>
            <w:color w:val="000000" w:themeColor="text2" w:themeTint="FF" w:themeShade="FF"/>
          </w:rPr>
          <w:delText xml:space="preserve">explore and </w:delText>
        </w:r>
        <w:r w:rsidRPr="3C93D710" w:rsidDel="4CF2565A">
          <w:rPr>
            <w:rFonts w:ascii="Times New Roman" w:hAnsi="Times New Roman" w:eastAsia="Times New Roman" w:cs="Times New Roman"/>
            <w:color w:val="000000" w:themeColor="text2" w:themeTint="FF" w:themeShade="FF"/>
          </w:rPr>
          <w:delText xml:space="preserve">analyze the </w:delText>
        </w:r>
        <w:r w:rsidRPr="3C93D710" w:rsidDel="4CF2565A">
          <w:rPr>
            <w:rFonts w:ascii="Times New Roman" w:hAnsi="Times New Roman" w:eastAsia="Times New Roman" w:cs="Times New Roman"/>
            <w:color w:val="000000" w:themeColor="text2" w:themeTint="FF" w:themeShade="FF"/>
          </w:rPr>
          <w:delText xml:space="preserve">effects </w:delText>
        </w:r>
        <w:r w:rsidRPr="3C93D710" w:rsidDel="4CF2565A">
          <w:rPr>
            <w:rFonts w:ascii="Times New Roman" w:hAnsi="Times New Roman" w:eastAsia="Times New Roman" w:cs="Times New Roman"/>
            <w:color w:val="000000" w:themeColor="text2" w:themeTint="FF" w:themeShade="FF"/>
          </w:rPr>
          <w:delText xml:space="preserve">of </w:delText>
        </w:r>
        <w:r w:rsidRPr="3C93D710" w:rsidDel="4CF2565A">
          <w:rPr>
            <w:rFonts w:ascii="Times New Roman" w:hAnsi="Times New Roman" w:eastAsia="Times New Roman" w:cs="Times New Roman"/>
            <w:color w:val="000000" w:themeColor="text2" w:themeTint="FF" w:themeShade="FF"/>
          </w:rPr>
          <w:delText>having the DSO project</w:delText>
        </w:r>
        <w:r w:rsidRPr="3C93D710" w:rsidDel="4CF2565A">
          <w:rPr>
            <w:rFonts w:ascii="Times New Roman" w:hAnsi="Times New Roman" w:eastAsia="Times New Roman" w:cs="Times New Roman"/>
            <w:color w:val="000000" w:themeColor="text2" w:themeTint="FF" w:themeShade="FF"/>
          </w:rPr>
          <w:delText xml:space="preserve"> in order to inform future efforts.</w:delText>
        </w:r>
      </w:del>
    </w:p>
    <w:p w:rsidR="1910928C" w:rsidP="3C93D710" w:rsidRDefault="1910928C" w14:paraId="007990A2" w14:textId="44FC55EF">
      <w:pPr>
        <w:spacing w:after="160" w:line="480" w:lineRule="auto"/>
        <w:jc w:val="center"/>
        <w:rPr>
          <w:ins w:author="Vincent Leung" w:date="2021-03-28T18:14:04.512Z" w:id="1119157675"/>
          <w:rFonts w:ascii="Times New Roman" w:hAnsi="Times New Roman" w:eastAsia="Times New Roman" w:cs="Times New Roman"/>
          <w:b w:val="0"/>
          <w:bCs w:val="0"/>
          <w:i w:val="0"/>
          <w:iCs w:val="0"/>
          <w:noProof w:val="0"/>
          <w:color w:val="000000" w:themeColor="text2" w:themeTint="FF" w:themeShade="FF"/>
          <w:sz w:val="24"/>
          <w:szCs w:val="24"/>
          <w:lang w:val="en-US"/>
        </w:rPr>
      </w:pPr>
      <w:ins w:author="Vincent Leung" w:date="2021-03-28T18:14:04.512Z" w:id="818274654">
        <w:r w:rsidRPr="3C93D710" w:rsidR="1910928C">
          <w:rPr>
            <w:rFonts w:ascii="Times New Roman" w:hAnsi="Times New Roman" w:eastAsia="Times New Roman" w:cs="Times New Roman"/>
            <w:b w:val="1"/>
            <w:bCs w:val="1"/>
            <w:i w:val="0"/>
            <w:iCs w:val="0"/>
            <w:noProof w:val="0"/>
            <w:color w:val="000000" w:themeColor="text2" w:themeTint="FF" w:themeShade="FF"/>
            <w:sz w:val="24"/>
            <w:szCs w:val="24"/>
            <w:lang w:val="en-US"/>
          </w:rPr>
          <w:t>Containerization, Kubernetes, and the Advance Development Factory for Golang</w:t>
        </w:r>
      </w:ins>
    </w:p>
    <w:p w:rsidR="1910928C" w:rsidP="3C93D710" w:rsidRDefault="1910928C" w14:paraId="1B9A583A" w14:textId="4815381F">
      <w:pPr>
        <w:spacing w:after="160" w:line="480" w:lineRule="auto"/>
        <w:rPr>
          <w:ins w:author="Vincent Leung" w:date="2021-03-28T18:14:04.513Z" w:id="781013592"/>
          <w:rFonts w:ascii="Times New Roman" w:hAnsi="Times New Roman" w:eastAsia="Times New Roman" w:cs="Times New Roman"/>
          <w:b w:val="0"/>
          <w:bCs w:val="0"/>
          <w:i w:val="0"/>
          <w:iCs w:val="0"/>
          <w:noProof w:val="0"/>
          <w:color w:val="000000" w:themeColor="text2" w:themeTint="FF" w:themeShade="FF"/>
          <w:sz w:val="24"/>
          <w:szCs w:val="24"/>
          <w:lang w:val="en-US"/>
        </w:rPr>
      </w:pPr>
      <w:ins w:author="Vincent Leung" w:date="2021-03-28T18:14:04.513Z" w:id="1537464131">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The multiple components and integration required presented an opportunity to incorporate a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DevSecOps</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(DSO) team to create a continuous integration and continuous deployment pipeline utilizing state of the art trends such as application containerization and container orchestration. The capstone practicum was therefore also a testing ground to include a development and operations (DevOps) culture and associated tools and infrastructure to be used by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component. DevOps practices represent a fundamental shift in culture from a traditional software development lifecycle where multiple departments previously siloed in responsibilities adopt a system of close collaboration using new tools and ways of working to release high quality products in faster and more frequent cycles to customers (Willis, Debois, Humble, &amp; Kim, 2016). The emphasis on this model is the ability to be agile in the face of ever-changing requirements and enable faster feedback loops from the product’s end users. As a result of release time improvements and infrastructure robustness, an organization or project can be more efficient, reliable, and productive, leading to increased growth and profitability (Willis, et al., 2016). It is no wonder that with all these benefits, more and more teams are adopting development operations, growing to 74% of software organizations (Weins, 2016). DevOps continues to be a transformative trend in the software development industry as it promises effective organizational culture, structure, and high-quality software. We plan to explore and analyze the effects of integrating the DSO project into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FormScriber</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in order to inform future efforts.</w:t>
        </w:r>
      </w:ins>
      <w:r>
        <w:br/>
      </w:r>
      <w:ins w:author="Vincent Leung" w:date="2021-03-28T18:14:04.513Z" w:id="196349050">
        <w:r>
          <w:tab/>
        </w:r>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The DSO project was to create and facilitate the usage of a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DevSecOps</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infrastructure that automates the building, testing, securing, and deploying of the development team’s application continuously. A continuous integration (CI) pipeline with a centralized code repository was provided to enable this automation and provide static code analysis. A continuous delivery (CD) pipeline was also conceptualized to build and deploy said application. The foundation of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DevSecOps</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infrastructure consisted of the source code repository and GitHub was selected as the tool of choice to integrate with existing and new infrastructure components. Using pull requests, the team was able to see in real-time automated scans and checks that were conducted by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SonarCloud</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a code quality tool, for the code being pushed. Scans provided feedback regarding compliance to coding best practices as well as security best practices. Any bugs or vulnerabilities were identified and flagged during the scan upon the pull request, and the status was updated immediately to the repository before a merge was possible. This ensured a higher-quality end product and provided a fast feedback cycle.</w:t>
        </w:r>
      </w:ins>
      <w:r>
        <w:br/>
      </w:r>
      <w:ins w:author="Vincent Leung" w:date="2021-03-28T18:14:04.513Z" w:id="306542377">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development team was able to take advantage of a DevOps pipeline created in Azure DevOps to automatically build and monitor the status of the codebase. The pipeline integrated with GitHub and provided tasks by which to pull the code from the repository, install dependencies, and execute application build commands. This was done on each pull request and merge into the main repository branch. Having an automated solution integrate code from multiple contributors allowed the team to have higher confidence in the integrity of the product and that potential issues related to environment dependencies could be more removed. </w:t>
        </w:r>
      </w:ins>
      <w:r>
        <w:br/>
      </w:r>
      <w:ins w:author="Vincent Leung" w:date="2021-03-28T18:14:04.513Z" w:id="555539488">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To improve upon this, a parallel research and development effort into a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DevSecOps</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framework, Advance Development Factory (ADF), was completed for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FormScriber</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component to support the Golang programming language. ADF provided a means to reduce the difficulties that may be present when installing, configuring, or updating dependencies upon which a development environment requires to build, test, and deploy an application. This was possible through the use of containerization to create a Docker image that abstracted out an environment with all required dependencies to build and deploy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components.</w:t>
        </w:r>
      </w:ins>
      <w:r>
        <w:br/>
      </w:r>
      <w:ins w:author="Vincent Leung" w:date="2021-03-28T18:14:04.513Z" w:id="866172108">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An official Docker image for Golang was chosen, based on an existing Debian Linux distribution. Within this image, the DSO project defined, via a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Dockerfile</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dependencies to install, such as git, make, which,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wget</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as well as others specific to the project such as helm, Azure CLI, Docker engine, and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kubectl</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Separately, an Azure configuration file defined a pipeline that would 1) automatically build this new Docker image with the additional dependencies, 2) log into a container repository at docker.io, and 3) push the image to said repository upon code changes to the ADF framework. This extended a previous version of ADF that relied on a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Makefile</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to manually do these tasks from a local command line.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Makefile</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was not removed in order to provide backwards compatibility and additional build and deploy options.</w:t>
        </w:r>
      </w:ins>
      <w:r>
        <w:br/>
      </w:r>
      <w:ins w:author="Vincent Leung" w:date="2021-03-28T18:14:04.513Z" w:id="557449746">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The resulting new ADF-Golang-</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Docker image became the base image that could be integrated into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project. The DSO project conceptualized the usage of this framework by utilizing an existing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Makefile</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from the </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Dialogflow</w:t>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 xml:space="preserve"> development team as well as the deployment guide to add tasks related to the building, creation of artifacts, and deployment of the application from within the image. By executing the commands via make, ADF would enable the tasks of pulling the latest ADF Docker image from the Docker Hub repository, running the container, and then from within the container, creating the various Azure and Kubernetes resources and application Docker image, and lastly deploying to Azure Kubernetes Service (AKS). To wit, under the ADF framework, all that would be required for a user to accomplish all these tasks would be to install git and Docker on their local command line.</w:t>
        </w:r>
      </w:ins>
    </w:p>
    <w:p w:rsidR="1910928C" w:rsidP="3C93D710" w:rsidRDefault="1910928C" w14:paraId="1BAE14F2" w14:textId="77C958B2">
      <w:pPr>
        <w:spacing w:after="160" w:line="480" w:lineRule="auto"/>
        <w:rPr>
          <w:ins w:author="Vincent Leung" w:date="2021-03-28T18:14:04.513Z" w:id="37254944"/>
          <w:rFonts w:ascii="Times New Roman" w:hAnsi="Times New Roman" w:eastAsia="Times New Roman" w:cs="Times New Roman"/>
          <w:b w:val="0"/>
          <w:bCs w:val="0"/>
          <w:i w:val="0"/>
          <w:iCs w:val="0"/>
          <w:noProof w:val="0"/>
          <w:color w:val="000000" w:themeColor="text2" w:themeTint="FF" w:themeShade="FF"/>
          <w:sz w:val="24"/>
          <w:szCs w:val="24"/>
          <w:lang w:val="en-US"/>
        </w:rPr>
      </w:pPr>
      <w:ins w:author="Vincent Leung" w:date="2021-03-28T18:14:04.513Z" w:id="621313795">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Due to the constraints of the given short timeframe, a release pipeline was realized for the base ADF framework. The previous build pipeline for ADF created the Docker image and release pipeline configuration files as artifacts that were utilized for the release pipeline. The release pipeline completed the CI/CD pipeline by deploying the ADF Docker image to an active AKS cluster that was pre-configured by the DSO team. The success of this pipeline fully realized the end-to-end build and deploy automation that was a goal by the team at project inception. The resulting infrastructure and pipeline configurations for ADF will inform future development cycles by acting as a working template and proof-of-concept.</w:t>
        </w:r>
      </w:ins>
      <w:r>
        <w:br/>
      </w:r>
      <w:ins w:author="Vincent Leung" w:date="2021-03-28T18:14:04.513Z" w:id="129385546">
        <w:r>
          <w:tab/>
        </w:r>
        <w:r w:rsidRPr="3C93D710" w:rsidR="1910928C">
          <w:rPr>
            <w:rFonts w:ascii="Times New Roman" w:hAnsi="Times New Roman" w:eastAsia="Times New Roman" w:cs="Times New Roman"/>
            <w:b w:val="0"/>
            <w:bCs w:val="0"/>
            <w:i w:val="0"/>
            <w:iCs w:val="0"/>
            <w:noProof w:val="0"/>
            <w:color w:val="000000" w:themeColor="text2" w:themeTint="FF" w:themeShade="FF"/>
            <w:sz w:val="24"/>
            <w:szCs w:val="24"/>
            <w:lang w:val="en-US"/>
          </w:rPr>
          <w:t>This infrastructure could be customized and integrated further into the Dialogflow project to provide additional facilitation for deployments. The DevSecOps integration into the FormScriber project allowed for the Dialogflow team to harness industry-accepted practices related to IT infrastructure, Agile methodology alignment, and take advantage of current state-of-the-art trends in software development. This provided invaluable feedback to development team members and stakeholders on the status and health of the development lifecycle during every milestone, as well as provide the necessary background and platform for future improvements.</w:t>
        </w:r>
      </w:ins>
    </w:p>
    <w:p w:rsidR="31C4082D" w:rsidP="31C4082D" w:rsidRDefault="31C4082D" w14:paraId="36DC7A8E" w14:textId="14905906">
      <w:pPr>
        <w:pStyle w:val="ListParagraph"/>
        <w:ind w:left="0"/>
        <w:rPr>
          <w:del w:author="Vincent Leung" w:date="2021-03-28T18:13:56.779Z" w:id="661947258"/>
          <w:rFonts w:ascii="Times New Roman" w:hAnsi="Times New Roman" w:eastAsia="Times New Roman" w:cs="Times New Roman"/>
          <w:color w:val="000000" w:themeColor="text2" w:themeTint="FF" w:themeShade="FF"/>
        </w:rPr>
      </w:pPr>
    </w:p>
    <w:p w:rsidR="00F73B3D" w:rsidP="00F73B3D" w:rsidRDefault="00832AF6" w14:paraId="119EC37F" w14:textId="72A69C37">
      <w:pPr>
        <w:pStyle w:val="Heading1"/>
      </w:pPr>
      <w:r>
        <w:t>Next Steps</w:t>
      </w:r>
    </w:p>
    <w:p w:rsidRPr="00FE2010" w:rsidR="00FE2010" w:rsidP="00FE2010" w:rsidRDefault="00FE2010" w14:paraId="425B3E6E" w14:textId="48CE7F5B">
      <w:pPr>
        <w:rPr>
          <w:ins w:author="Caleb Crickette" w:date="2021-03-25T21:56:00Z" w:id="256"/>
        </w:rPr>
      </w:pPr>
      <w:commentRangeStart w:id="257"/>
      <w:del w:author="Caleb Crickette" w:date="2021-03-25T21:50:00Z" w:id="258">
        <w:r w:rsidDel="00FE2010">
          <w:delText>W</w:delText>
        </w:r>
      </w:del>
      <w:del w:author="Caleb Crickette" w:date="2021-03-25T21:49:00Z" w:id="259">
        <w:r w:rsidDel="00FE2010">
          <w:delText>hat is needed for Phase 2</w:delText>
        </w:r>
      </w:del>
      <w:ins w:author="Caleb Crickette" w:date="2021-03-25T21:54:00Z" w:id="260">
        <w:r w:rsidR="534E694B">
          <w:t xml:space="preserve"> While we were able to meet </w:t>
        </w:r>
      </w:ins>
      <w:ins w:author="Caleb Crickette" w:date="2021-03-25T21:55:00Z" w:id="261">
        <w:r w:rsidR="534E694B">
          <w:t xml:space="preserve">most of </w:t>
        </w:r>
      </w:ins>
      <w:ins w:author="Caleb Crickette" w:date="2021-03-25T21:54:00Z" w:id="262">
        <w:r w:rsidR="534E694B">
          <w:t xml:space="preserve">the requirements </w:t>
        </w:r>
      </w:ins>
      <w:ins w:author="Caleb Crickette" w:date="2021-03-25T21:55:00Z" w:id="263">
        <w:r w:rsidR="534E694B">
          <w:t>necessary to capture the voice and automatically fill out any type of form the user wishes to create</w:t>
        </w:r>
        <w:r w:rsidR="3548D867">
          <w:t>, there are few ways this project could be improved and taken further</w:t>
        </w:r>
      </w:ins>
      <w:ins w:author="Caleb Crickette" w:date="2021-03-25T21:56:00Z" w:id="264">
        <w:r w:rsidR="3548D867">
          <w:t>.</w:t>
        </w:r>
      </w:ins>
      <w:commentRangeEnd w:id="257"/>
      <w:r>
        <w:rPr>
          <w:rStyle w:val="CommentReference"/>
        </w:rPr>
        <w:commentReference w:id="257"/>
      </w:r>
    </w:p>
    <w:p w:rsidR="3548D867" w:rsidP="2CF9E123" w:rsidRDefault="3548D867" w14:paraId="7B51E154" w14:textId="5A34227F">
      <w:pPr>
        <w:rPr>
          <w:ins w:author="Caleb Crickette" w:date="2021-03-25T21:58:00Z" w:id="76847870"/>
        </w:rPr>
      </w:pPr>
      <w:ins w:author="Caleb Crickette" w:date="2021-03-25T21:56:00Z" w:id="975327012">
        <w:r w:rsidR="1E647CCD">
          <w:t xml:space="preserve">Due to the restrictions of </w:t>
        </w:r>
        <w:r w:rsidR="1E647CCD">
          <w:t>Dialogflow</w:t>
        </w:r>
        <w:r w:rsidR="1E647CCD">
          <w:t xml:space="preserve"> and Google Assistant it is not feasible to leave a mic open and record the entire conversation since </w:t>
        </w:r>
        <w:r w:rsidR="1E647CCD">
          <w:t>Dialogflow</w:t>
        </w:r>
        <w:r w:rsidR="1E647CCD">
          <w:t xml:space="preserve"> agents always need </w:t>
        </w:r>
      </w:ins>
      <w:ins w:author="Caleb Crickette" w:date="2021-03-25T21:57:00Z" w:id="1516316922">
        <w:r w:rsidR="1E647CCD">
          <w:t>an intent. To get around this</w:t>
        </w:r>
      </w:ins>
      <w:ins w:author="Caleb Crickette" w:date="2021-03-29T07:40:08.656Z" w:id="2127010666">
        <w:r w:rsidR="41A5418B">
          <w:t>,</w:t>
        </w:r>
      </w:ins>
      <w:ins w:author="Caleb Crickette" w:date="2021-03-25T21:57:00Z" w:id="716891203">
        <w:r w:rsidR="1E647CCD">
          <w:t xml:space="preserve"> anoth</w:t>
        </w:r>
        <w:r w:rsidR="79DE2912">
          <w:t xml:space="preserve">er system would need to be established such as a voice to text app which can </w:t>
        </w:r>
        <w:r w:rsidR="79DE2912">
          <w:t>r</w:t>
        </w:r>
      </w:ins>
      <w:ins w:author="Caleb Crickette" w:date="2021-03-29T07:40:14.083Z" w:id="509425339">
        <w:r w:rsidR="0E592426">
          <w:t>e</w:t>
        </w:r>
      </w:ins>
      <w:ins w:author="Caleb Crickette" w:date="2021-03-25T21:57:00Z" w:id="183815914">
        <w:r w:rsidR="79DE2912">
          <w:t>cord</w:t>
        </w:r>
        <w:r w:rsidR="79DE2912">
          <w:t xml:space="preserve"> everything and then process this data into pieces or sentences. Once the entire recording is broken up the </w:t>
        </w:r>
        <w:r w:rsidR="79DE2912">
          <w:t>Dialogflow</w:t>
        </w:r>
        <w:r w:rsidR="79DE2912">
          <w:t xml:space="preserve"> AP</w:t>
        </w:r>
      </w:ins>
      <w:ins w:author="Caleb Crickette" w:date="2021-03-25T21:58:00Z" w:id="1209765220">
        <w:r w:rsidR="79DE2912">
          <w:t xml:space="preserve">I’s can be used to send this data over </w:t>
        </w:r>
        <w:r w:rsidR="07DF9ECD">
          <w:t xml:space="preserve">and use our existing </w:t>
        </w:r>
        <w:r w:rsidR="07DF9ECD">
          <w:t xml:space="preserve">application and structure which would automatically assemble any </w:t>
        </w:r>
        <w:del w:author="Dean, Geoffrey [2]" w:date="2021-03-28T12:02:00Z" w:id="1882210095">
          <w:r w:rsidDel="07DF9ECD">
            <w:delText>mathcing</w:delText>
          </w:r>
        </w:del>
      </w:ins>
      <w:ins w:author="Dean, Geoffrey [2]" w:date="2021-03-28T12:02:00Z" w:id="774441019">
        <w:r w:rsidR="004E546B">
          <w:t>matching</w:t>
        </w:r>
      </w:ins>
      <w:ins w:author="Caleb Crickette" w:date="2021-03-25T21:58:00Z" w:id="1234149714">
        <w:r w:rsidR="07DF9ECD">
          <w:t xml:space="preserve"> intents to the users </w:t>
        </w:r>
        <w:r w:rsidR="07DF9ECD">
          <w:t>reports</w:t>
        </w:r>
        <w:r w:rsidR="07DF9ECD">
          <w:t xml:space="preserve">. Such a system would look like the following in Figure </w:t>
        </w:r>
      </w:ins>
      <w:ins w:author="Dean, Geoffrey [2]" w:date="2021-03-28T12:02:00Z" w:id="1768443592">
        <w:r w:rsidR="004E546B">
          <w:t>6</w:t>
        </w:r>
      </w:ins>
      <w:ins w:author="Caleb Crickette" w:date="2021-03-26T19:25:00Z" w:id="156381729">
        <w:del w:author="Dean, Geoffrey [2]" w:date="2021-03-28T12:02:00Z" w:id="1001770020">
          <w:r w:rsidDel="7449611B">
            <w:delText>5</w:delText>
          </w:r>
        </w:del>
      </w:ins>
      <w:ins w:author="Caleb Crickette" w:date="2021-03-25T21:58:00Z" w:id="571344246">
        <w:r w:rsidR="07DF9ECD">
          <w:t>.</w:t>
        </w:r>
      </w:ins>
    </w:p>
    <w:p w:rsidR="151F7D22" w:rsidP="2CF9E123" w:rsidRDefault="151F7D22" w14:paraId="032E8F91" w14:textId="5DA43439">
      <w:pPr>
        <w:rPr>
          <w:ins w:author="Caleb Crickette" w:date="2021-03-25T21:59:00Z" w:id="276"/>
        </w:rPr>
      </w:pPr>
      <w:ins w:author="Caleb Crickette" w:date="2021-03-25T21:59:00Z" w:id="277">
        <w:del w:author="Dean, Geoffrey [2]" w:date="2021-03-28T12:02:00Z" w:id="278">
          <w:r w:rsidDel="004E546B">
            <w:delText xml:space="preserve">Figure </w:delText>
          </w:r>
        </w:del>
      </w:ins>
      <w:ins w:author="Caleb Crickette" w:date="2021-03-26T19:25:00Z" w:id="279">
        <w:del w:author="Dean, Geoffrey [2]" w:date="2021-03-28T12:02:00Z" w:id="280">
          <w:r w:rsidDel="004E546B" w:rsidR="428505D9">
            <w:delText>5</w:delText>
          </w:r>
        </w:del>
      </w:ins>
    </w:p>
    <w:p w:rsidR="004E546B" w:rsidP="3C93D710" w:rsidRDefault="74CD3F51" w14:paraId="365FCEC9" w14:textId="77777777">
      <w:pPr>
        <w:keepNext/>
        <w:rPr>
          <w:ins w:author="Dean, Geoffrey [2]" w:date="2021-03-28T12:02:00Z" w:id="281"/>
        </w:rPr>
        <w:pPrChange w:author="Dean, Geoffrey [2]" w:date="2021-03-28T12:02:00Z" w:id="282">
          <w:pPr/>
        </w:pPrChange>
      </w:pPr>
      <w:ins w:author="Caleb Crickette" w:date="2021-03-25T22:13:00Z" w:id="443097828">
        <w:r w:rsidR="6C3FE600">
          <w:drawing>
            <wp:inline wp14:editId="669463BD" wp14:anchorId="65FD209B">
              <wp:extent cx="4572000" cy="1990725"/>
              <wp:effectExtent l="0" t="0" r="0" b="0"/>
              <wp:docPr id="2004342038" name="Picture 2004342038" title=""/>
              <wp:cNvGraphicFramePr>
                <a:graphicFrameLocks noChangeAspect="1"/>
              </wp:cNvGraphicFramePr>
              <a:graphic>
                <a:graphicData uri="http://schemas.openxmlformats.org/drawingml/2006/picture">
                  <pic:pic>
                    <pic:nvPicPr>
                      <pic:cNvPr id="0" name="Picture 2004342038"/>
                      <pic:cNvPicPr/>
                    </pic:nvPicPr>
                    <pic:blipFill>
                      <a:blip r:embed="R15cb603b6b164f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990725"/>
                      </a:xfrm>
                      <a:prstGeom prst="rect">
                        <a:avLst/>
                      </a:prstGeom>
                    </pic:spPr>
                  </pic:pic>
                </a:graphicData>
              </a:graphic>
            </wp:inline>
          </w:drawing>
        </w:r>
      </w:ins>
    </w:p>
    <w:p w:rsidR="74CD3F51" w:rsidP="004E546B" w:rsidRDefault="004E546B" w14:paraId="665E1814" w14:textId="4D2036C5">
      <w:pPr>
        <w:pStyle w:val="Caption"/>
        <w:jc w:val="center"/>
        <w:rPr>
          <w:ins w:author="Caleb Crickette" w:date="2021-03-25T22:13:00Z" w:id="284"/>
        </w:rPr>
        <w:pPrChange w:author="Dean, Geoffrey [2]" w:date="2021-03-28T12:03:00Z" w:id="285">
          <w:pPr/>
        </w:pPrChange>
      </w:pPr>
      <w:ins w:author="Dean, Geoffrey [2]" w:date="2021-03-28T12:02:00Z" w:id="286">
        <w:r>
          <w:t xml:space="preserve">Figure </w:t>
        </w:r>
        <w:r>
          <w:fldChar w:fldCharType="begin"/>
        </w:r>
        <w:r>
          <w:instrText xml:space="preserve"> SEQ Figure \* ARABIC </w:instrText>
        </w:r>
      </w:ins>
      <w:r>
        <w:fldChar w:fldCharType="separate"/>
      </w:r>
      <w:ins w:author="Dean, Geoffrey [2]" w:date="2021-03-28T12:24:00Z" w:id="287">
        <w:r w:rsidR="00711F34">
          <w:rPr>
            <w:noProof/>
          </w:rPr>
          <w:t>7</w:t>
        </w:r>
      </w:ins>
      <w:ins w:author="Dean, Geoffrey [2]" w:date="2021-03-28T12:02:00Z" w:id="288">
        <w:r>
          <w:fldChar w:fldCharType="end"/>
        </w:r>
      </w:ins>
      <w:ins w:author="Dean, Geoffrey [2]" w:date="2021-03-28T12:29:00Z" w:id="289">
        <w:r w:rsidR="00A94CDB">
          <w:t xml:space="preserve"> Example of application using </w:t>
        </w:r>
        <w:proofErr w:type="spellStart"/>
        <w:r w:rsidR="00A94CDB">
          <w:t>Dialogflow</w:t>
        </w:r>
        <w:proofErr w:type="spellEnd"/>
        <w:r w:rsidR="00A94CDB">
          <w:t xml:space="preserve"> API.</w:t>
        </w:r>
      </w:ins>
      <w:bookmarkStart w:name="_GoBack" w:id="290"/>
      <w:bookmarkEnd w:id="290"/>
    </w:p>
    <w:p w:rsidR="74CD3F51" w:rsidP="2CF9E123" w:rsidRDefault="74CD3F51" w14:paraId="2C6A624B" w14:textId="5DF5AAB0">
      <w:pPr>
        <w:rPr>
          <w:ins w:author="Caleb Crickette" w:date="2021-03-25T22:28:00Z" w:id="291"/>
        </w:rPr>
      </w:pPr>
      <w:ins w:author="Caleb Crickette" w:date="2021-03-25T22:13:00Z" w:id="292">
        <w:r>
          <w:t>As can be seen only two extra parts need to be created and no changes are required in the Form Scriber Engine, which can process any</w:t>
        </w:r>
      </w:ins>
      <w:ins w:author="Caleb Crickette" w:date="2021-03-25T22:14:00Z" w:id="293">
        <w:r>
          <w:t xml:space="preserve"> form and handle any dynamic intents. The idea here is that instead of conversating with the </w:t>
        </w:r>
        <w:proofErr w:type="spellStart"/>
        <w:r>
          <w:t>Dialogflow</w:t>
        </w:r>
        <w:proofErr w:type="spellEnd"/>
        <w:r>
          <w:t xml:space="preserve"> agent</w:t>
        </w:r>
      </w:ins>
      <w:ins w:author="Caleb Crickette" w:date="2021-03-25T22:28:00Z" w:id="294">
        <w:r w:rsidR="575FC5F5">
          <w:t>,</w:t>
        </w:r>
      </w:ins>
      <w:ins w:author="Caleb Crickette" w:date="2021-03-25T22:14:00Z" w:id="295">
        <w:r>
          <w:t xml:space="preserve"> </w:t>
        </w:r>
        <w:r w:rsidR="30C91893">
          <w:t xml:space="preserve">a user can just record an entire conversation non-stop and then </w:t>
        </w:r>
      </w:ins>
      <w:ins w:author="Caleb Crickette" w:date="2021-03-26T13:08:00Z" w:id="296">
        <w:r w:rsidR="2A48C1DF">
          <w:t>asynchronously</w:t>
        </w:r>
      </w:ins>
      <w:ins w:author="Caleb Crickette" w:date="2021-03-25T22:28:00Z" w:id="297">
        <w:r w:rsidR="5333BD83">
          <w:t>,</w:t>
        </w:r>
      </w:ins>
      <w:ins w:author="Caleb Crickette" w:date="2021-03-25T22:14:00Z" w:id="298">
        <w:r w:rsidR="30C91893">
          <w:t xml:space="preserve"> </w:t>
        </w:r>
      </w:ins>
      <w:ins w:author="Caleb Crickette" w:date="2021-03-25T22:15:00Z" w:id="299">
        <w:r w:rsidR="30C91893">
          <w:t xml:space="preserve">when the conversation is over it can produce a report. </w:t>
        </w:r>
        <w:del w:author="Thomas Barton" w:date="2021-03-26T01:48:00Z" w:id="300">
          <w:r w:rsidDel="74CD3F51">
            <w:delText>Probably an</w:delText>
          </w:r>
        </w:del>
      </w:ins>
      <w:ins w:author="Thomas Barton" w:date="2021-03-26T01:48:00Z" w:id="301">
        <w:r w:rsidR="31861FAF">
          <w:t>A possibility is that an</w:t>
        </w:r>
      </w:ins>
      <w:ins w:author="Caleb Crickette" w:date="2021-03-25T22:15:00Z" w:id="302">
        <w:r w:rsidR="30C91893">
          <w:t xml:space="preserve"> email </w:t>
        </w:r>
      </w:ins>
      <w:ins w:author="Thomas Barton" w:date="2021-03-26T01:48:00Z" w:id="303">
        <w:r w:rsidR="617F2E18">
          <w:t>c</w:t>
        </w:r>
      </w:ins>
      <w:ins w:author="Caleb Crickette" w:date="2021-03-25T22:15:00Z" w:id="304">
        <w:del w:author="Thomas Barton" w:date="2021-03-26T01:48:00Z" w:id="305">
          <w:r w:rsidDel="74CD3F51">
            <w:delText>sh</w:delText>
          </w:r>
        </w:del>
        <w:r w:rsidR="30C91893">
          <w:t>ould be given by the user so that it can be emailed back to the user since it will no</w:t>
        </w:r>
        <w:r w:rsidR="6326128B">
          <w:t xml:space="preserve">t be in real-time. </w:t>
        </w:r>
      </w:ins>
    </w:p>
    <w:p w:rsidR="74CD3F51" w:rsidP="2CF9E123" w:rsidRDefault="6326128B" w14:paraId="113E3678" w14:textId="593FAFE0">
      <w:pPr>
        <w:rPr>
          <w:ins w:author="Thomas Barton" w:date="2021-03-26T02:00:00Z" w:id="306"/>
        </w:rPr>
      </w:pPr>
      <w:ins w:author="Caleb Crickette" w:date="2021-03-25T22:15:00Z" w:id="307">
        <w:r>
          <w:t xml:space="preserve">This is one of the disadvantages </w:t>
        </w:r>
      </w:ins>
      <w:ins w:author="Caleb Crickette" w:date="2021-03-25T22:26:00Z" w:id="308">
        <w:r w:rsidR="3BA1A204">
          <w:t>of going this route namely,</w:t>
        </w:r>
      </w:ins>
      <w:ins w:author="Caleb Crickette" w:date="2021-03-25T22:15:00Z" w:id="309">
        <w:r>
          <w:t xml:space="preserve"> that it is not happening in real </w:t>
        </w:r>
      </w:ins>
      <w:ins w:author="Caleb Crickette" w:date="2021-03-25T22:16:00Z" w:id="310">
        <w:r>
          <w:t>time, but will be an asynchronous process once the recording is finished. Also, if such a task is undertaken</w:t>
        </w:r>
      </w:ins>
      <w:ins w:author="Caleb Crickette" w:date="2021-03-25T22:24:00Z" w:id="311">
        <w:r w:rsidR="5C40BEC8">
          <w:t>,</w:t>
        </w:r>
      </w:ins>
      <w:ins w:author="Caleb Crickette" w:date="2021-03-25T22:16:00Z" w:id="312">
        <w:r>
          <w:t xml:space="preserve"> engineers will </w:t>
        </w:r>
        <w:r w:rsidR="7AB6D3F1">
          <w:t xml:space="preserve">need to deal with the </w:t>
        </w:r>
      </w:ins>
      <w:ins w:author="Caleb Crickette" w:date="2021-03-25T22:25:00Z" w:id="313">
        <w:r w:rsidR="1DFF23C1">
          <w:t xml:space="preserve">possibility </w:t>
        </w:r>
      </w:ins>
      <w:ins w:author="Caleb Crickette" w:date="2021-03-25T22:16:00Z" w:id="314">
        <w:r w:rsidR="7AB6D3F1">
          <w:t xml:space="preserve">of very large files </w:t>
        </w:r>
      </w:ins>
      <w:ins w:author="Caleb Crickette" w:date="2021-03-25T22:24:00Z" w:id="315">
        <w:r w:rsidR="168EDD95">
          <w:t>which might be a nuisance on mobile devices</w:t>
        </w:r>
      </w:ins>
      <w:ins w:author="Caleb Crickette" w:date="2021-03-25T22:25:00Z" w:id="316">
        <w:r w:rsidR="1DCFD150">
          <w:t xml:space="preserve"> with limited bandwidth</w:t>
        </w:r>
      </w:ins>
      <w:ins w:author="Caleb Crickette" w:date="2021-03-25T22:26:00Z" w:id="317">
        <w:r w:rsidR="4A92992D">
          <w:t xml:space="preserve"> since the recording</w:t>
        </w:r>
      </w:ins>
      <w:ins w:author="Caleb Crickette" w:date="2021-03-25T22:27:00Z" w:id="318">
        <w:r w:rsidR="4A92992D">
          <w:t xml:space="preserve"> is on the entire time and will then need to be processed</w:t>
        </w:r>
      </w:ins>
      <w:ins w:author="Caleb Crickette" w:date="2021-03-26T12:47:00Z" w:id="319">
        <w:r w:rsidR="6F51CF56">
          <w:t xml:space="preserve"> later</w:t>
        </w:r>
      </w:ins>
      <w:ins w:author="Caleb Crickette" w:date="2021-03-25T22:27:00Z" w:id="320">
        <w:r w:rsidR="4A92992D">
          <w:t>. There must be special attention given to the processes and performance of the backend systems</w:t>
        </w:r>
      </w:ins>
      <w:ins w:author="Caleb Crickette" w:date="2021-03-26T12:47:00Z" w:id="321">
        <w:r w:rsidR="5CA2EFD1">
          <w:t xml:space="preserve"> in such a</w:t>
        </w:r>
      </w:ins>
      <w:ins w:author="Caleb Crickette" w:date="2021-03-26T12:48:00Z" w:id="322">
        <w:r w:rsidR="5CA2EFD1">
          <w:t xml:space="preserve"> design</w:t>
        </w:r>
      </w:ins>
      <w:ins w:author="Caleb Crickette" w:date="2021-03-25T22:27:00Z" w:id="323">
        <w:r w:rsidR="4A92992D">
          <w:t>.</w:t>
        </w:r>
      </w:ins>
      <w:ins w:author="Caleb Crickette" w:date="2021-03-25T22:28:00Z" w:id="324">
        <w:r w:rsidR="03551A1D">
          <w:t xml:space="preserve"> Currently</w:t>
        </w:r>
      </w:ins>
      <w:ins w:author="Caleb Crickette" w:date="2021-03-25T22:29:00Z" w:id="325">
        <w:r w:rsidR="03551A1D">
          <w:t>,</w:t>
        </w:r>
      </w:ins>
      <w:ins w:author="Caleb Crickette" w:date="2021-03-25T22:28:00Z" w:id="326">
        <w:r w:rsidR="03551A1D">
          <w:t xml:space="preserve"> the system occurs in real-time, is highly accurate</w:t>
        </w:r>
      </w:ins>
      <w:ins w:author="Caleb Crickette" w:date="2021-03-25T22:29:00Z" w:id="327">
        <w:r w:rsidR="03551A1D">
          <w:t xml:space="preserve"> in placing the speech to the correct field, very fast, and lightweight. </w:t>
        </w:r>
        <w:r w:rsidR="183DDF00">
          <w:t xml:space="preserve">The </w:t>
        </w:r>
      </w:ins>
      <w:ins w:author="Caleb Crickette" w:date="2021-03-25T22:30:00Z" w:id="328">
        <w:r w:rsidR="183DDF00">
          <w:t xml:space="preserve">main question is then, is the performance and potential accuracy loss due to feeding the intents </w:t>
        </w:r>
        <w:r w:rsidR="183DDF00">
          <w:lastRenderedPageBreak/>
          <w:t>automatically versus in a dialogue</w:t>
        </w:r>
      </w:ins>
      <w:ins w:author="Caleb Crickette" w:date="2021-03-25T22:31:00Z" w:id="329">
        <w:r w:rsidR="462761D9">
          <w:t>,</w:t>
        </w:r>
      </w:ins>
      <w:ins w:author="Caleb Crickette" w:date="2021-03-25T22:30:00Z" w:id="330">
        <w:r w:rsidR="183DDF00">
          <w:t xml:space="preserve"> worth having the ability to leave the recording on and capturing the </w:t>
        </w:r>
      </w:ins>
      <w:ins w:author="Caleb Crickette" w:date="2021-03-25T22:31:00Z" w:id="331">
        <w:r w:rsidR="0AAEAB4D">
          <w:t>e</w:t>
        </w:r>
      </w:ins>
      <w:ins w:author="Caleb Crickette" w:date="2021-03-25T22:30:00Z" w:id="332">
        <w:r w:rsidR="183DDF00">
          <w:t>nt</w:t>
        </w:r>
      </w:ins>
      <w:ins w:author="Caleb Crickette" w:date="2021-03-25T22:32:00Z" w:id="333">
        <w:r w:rsidR="4F90F173">
          <w:t>i</w:t>
        </w:r>
      </w:ins>
      <w:ins w:author="Caleb Crickette" w:date="2021-03-25T22:30:00Z" w:id="334">
        <w:r w:rsidR="183DDF00">
          <w:t>re conversation?</w:t>
        </w:r>
      </w:ins>
      <w:ins w:author="Caleb Crickette" w:date="2021-03-26T12:48:00Z" w:id="335">
        <w:r w:rsidR="1B47237E">
          <w:t xml:space="preserve"> It would be interesting to take this further and to benchmark accuracy and performance against the current model. </w:t>
        </w:r>
      </w:ins>
      <w:ins w:author="Caleb Crickette" w:date="2021-03-26T12:49:00Z" w:id="336">
        <w:r w:rsidR="1B47237E">
          <w:t>Developers could then compare the pros and cons against the latter</w:t>
        </w:r>
        <w:r w:rsidR="3A3FAF2E">
          <w:t>.</w:t>
        </w:r>
      </w:ins>
    </w:p>
    <w:p w:rsidR="5A940169" w:rsidRDefault="5A940169" w14:paraId="54DD8DA5" w14:textId="0E957132">
      <w:pPr>
        <w:ind w:firstLine="0"/>
        <w:jc w:val="center"/>
        <w:rPr>
          <w:ins w:author="Thomas Barton" w:date="2021-03-26T02:00:00Z" w:id="337"/>
        </w:rPr>
        <w:pPrChange w:author="Thomas Barton" w:date="2021-03-26T02:00:00Z" w:id="338">
          <w:pPr/>
        </w:pPrChange>
      </w:pPr>
      <w:ins w:author="Thomas Barton" w:date="2021-03-26T02:00:00Z" w:id="339">
        <w:r>
          <w:t>Conclusion</w:t>
        </w:r>
      </w:ins>
    </w:p>
    <w:p w:rsidR="5A940169" w:rsidRDefault="5A940169" w14:paraId="538A4DA9" w14:textId="6F10BC22">
      <w:pPr>
        <w:ind w:firstLine="0"/>
        <w:pPrChange w:author="Thomas Barton" w:date="2021-03-26T02:01:00Z" w:id="340">
          <w:pPr>
            <w:ind w:firstLine="0"/>
            <w:jc w:val="center"/>
          </w:pPr>
        </w:pPrChange>
      </w:pPr>
      <w:ins w:author="Thomas Barton" w:date="2021-03-26T02:01:00Z" w:id="341">
        <w:r>
          <w:tab/>
        </w:r>
      </w:ins>
      <w:ins w:author="Caleb Crickette" w:date="2021-03-26T12:49:00Z" w:id="342">
        <w:del w:author="Thomas Barton" w:date="2021-03-27T01:52:00Z" w:id="343">
          <w:r w:rsidDel="199221C7">
            <w:delText>In our opinion w</w:delText>
          </w:r>
        </w:del>
      </w:ins>
      <w:ins w:author="Thomas Barton" w:date="2021-03-27T01:52:00Z" w:id="344">
        <w:r w:rsidR="4BF9558D">
          <w:t>W</w:t>
        </w:r>
      </w:ins>
      <w:ins w:author="Caleb Crickette" w:date="2021-03-26T12:49:00Z" w:id="345">
        <w:r w:rsidR="199221C7">
          <w:t xml:space="preserve">e </w:t>
        </w:r>
      </w:ins>
      <w:ins w:author="Caleb Crickette" w:date="2021-03-26T12:50:00Z" w:id="346">
        <w:r w:rsidR="199221C7">
          <w:t>were able to deliver the requirements of providing a tool which uses artificial intelligence</w:t>
        </w:r>
      </w:ins>
      <w:ins w:author="Caleb Crickette" w:date="2021-03-26T13:08:00Z" w:id="347">
        <w:r w:rsidR="40769CDF">
          <w:t>,</w:t>
        </w:r>
      </w:ins>
      <w:ins w:author="Caleb Crickette" w:date="2021-03-26T12:50:00Z" w:id="348">
        <w:r w:rsidR="199221C7">
          <w:t xml:space="preserve"> </w:t>
        </w:r>
      </w:ins>
      <w:ins w:author="Caleb Crickette" w:date="2021-03-26T12:52:00Z" w:id="349">
        <w:r w:rsidR="05B509E9">
          <w:t>capable o</w:t>
        </w:r>
      </w:ins>
      <w:ins w:author="Caleb Crickette" w:date="2021-03-26T12:53:00Z" w:id="350">
        <w:r w:rsidR="05B509E9">
          <w:t xml:space="preserve">f generating any </w:t>
        </w:r>
      </w:ins>
      <w:ins w:author="Caleb Crickette" w:date="2021-03-26T12:50:00Z" w:id="351">
        <w:r w:rsidR="199221C7">
          <w:t xml:space="preserve">possible type of report using only </w:t>
        </w:r>
      </w:ins>
      <w:ins w:author="Caleb Crickette" w:date="2021-03-26T12:53:00Z" w:id="352">
        <w:r w:rsidR="70F0BB67">
          <w:t xml:space="preserve">the user’s </w:t>
        </w:r>
      </w:ins>
      <w:ins w:author="Caleb Crickette" w:date="2021-03-26T12:50:00Z" w:id="353">
        <w:r w:rsidR="199221C7">
          <w:t>voice</w:t>
        </w:r>
      </w:ins>
      <w:ins w:author="Caleb Crickette" w:date="2021-03-26T12:51:00Z" w:id="354">
        <w:r w:rsidR="15E8F15E">
          <w:t xml:space="preserve"> </w:t>
        </w:r>
        <w:del w:author="Thomas Barton" w:date="2021-03-27T01:53:00Z" w:id="355">
          <w:r w:rsidDel="15E8F15E">
            <w:delText xml:space="preserve">to the best </w:delText>
          </w:r>
        </w:del>
      </w:ins>
      <w:ins w:author="Caleb Crickette" w:date="2021-03-26T12:54:00Z" w:id="356">
        <w:del w:author="Thomas Barton" w:date="2021-03-27T01:53:00Z" w:id="357">
          <w:r w:rsidDel="611FBDF9">
            <w:delText xml:space="preserve">of our ability within the project </w:delText>
          </w:r>
        </w:del>
      </w:ins>
      <w:ins w:author="Caleb Crickette" w:date="2021-03-26T13:06:00Z" w:id="358">
        <w:del w:author="Thomas Barton" w:date="2021-03-27T01:53:00Z" w:id="359">
          <w:r w:rsidDel="33658DE0">
            <w:delText>constraints</w:delText>
          </w:r>
        </w:del>
      </w:ins>
      <w:ins w:author="Caleb Crickette" w:date="2021-03-26T12:54:00Z" w:id="360">
        <w:del w:author="Thomas Barton" w:date="2021-03-27T01:53:00Z" w:id="361">
          <w:r w:rsidDel="611FBDF9">
            <w:delText xml:space="preserve"> of</w:delText>
          </w:r>
        </w:del>
      </w:ins>
      <w:ins w:author="Caleb Crickette" w:date="2021-03-26T12:51:00Z" w:id="362">
        <w:del w:author="Thomas Barton" w:date="2021-03-27T01:53:00Z" w:id="363">
          <w:r w:rsidDel="15E8F15E">
            <w:delText xml:space="preserve"> utilizing</w:delText>
          </w:r>
        </w:del>
      </w:ins>
      <w:ins w:author="Thomas Barton" w:date="2021-03-27T01:53:00Z" w:id="364">
        <w:r w:rsidR="643A12AE">
          <w:t>within the margin of acceptance of using</w:t>
        </w:r>
      </w:ins>
      <w:ins w:author="Caleb Crickette" w:date="2021-03-26T12:51:00Z" w:id="365">
        <w:r w:rsidR="15E8F15E">
          <w:t xml:space="preserve"> Google </w:t>
        </w:r>
        <w:proofErr w:type="spellStart"/>
        <w:r w:rsidR="15E8F15E">
          <w:t>Dialogflow</w:t>
        </w:r>
        <w:proofErr w:type="spellEnd"/>
        <w:r w:rsidR="15E8F15E">
          <w:t>, 7 weekly Sprints</w:t>
        </w:r>
      </w:ins>
      <w:ins w:author="Caleb Crickette" w:date="2021-03-26T12:52:00Z" w:id="366">
        <w:r w:rsidR="15E8F15E">
          <w:t xml:space="preserve">, and </w:t>
        </w:r>
      </w:ins>
      <w:ins w:author="Caleb Crickette" w:date="2021-03-26T12:55:00Z" w:id="367">
        <w:r w:rsidR="09142BFD">
          <w:t xml:space="preserve">no budget. </w:t>
        </w:r>
        <w:del w:author="Thomas Barton" w:date="2021-03-27T01:54:00Z" w:id="368">
          <w:r w:rsidDel="09142BFD">
            <w:delText>However, there might be something left to be desired</w:delText>
          </w:r>
        </w:del>
      </w:ins>
      <w:ins w:author="Thomas Barton" w:date="2021-03-27T01:54:00Z" w:id="369">
        <w:r w:rsidR="696C7B35">
          <w:t>There are improvements that can be made</w:t>
        </w:r>
      </w:ins>
      <w:ins w:author="Caleb Crickette" w:date="2021-03-26T12:55:00Z" w:id="370">
        <w:r w:rsidR="09142BFD">
          <w:t xml:space="preserve"> if one would like a tool which records everything in one large recording without needing to engage in a dialogue </w:t>
        </w:r>
      </w:ins>
      <w:ins w:author="Caleb Crickette" w:date="2021-03-26T12:56:00Z" w:id="371">
        <w:r w:rsidR="09142BFD">
          <w:t>with the Form Scriber tool.</w:t>
        </w:r>
        <w:r w:rsidR="15B4DC5E">
          <w:t xml:space="preserve"> We were of the opinion that due to the project constraints, limited time and budget we </w:t>
        </w:r>
      </w:ins>
      <w:ins w:author="Caleb Crickette" w:date="2021-03-26T12:57:00Z" w:id="372">
        <w:r w:rsidR="15B4DC5E">
          <w:t xml:space="preserve">could not implement nor have the time to </w:t>
        </w:r>
        <w:r w:rsidR="60A2BC35">
          <w:t xml:space="preserve">carry this additional requirement out as it would require </w:t>
        </w:r>
      </w:ins>
      <w:ins w:author="Caleb Crickette" w:date="2021-03-26T12:59:00Z" w:id="373">
        <w:r w:rsidR="25AE37CB">
          <w:t>2</w:t>
        </w:r>
      </w:ins>
      <w:ins w:author="Caleb Crickette" w:date="2021-03-26T12:57:00Z" w:id="374">
        <w:r w:rsidR="60A2BC35">
          <w:t xml:space="preserve"> separate modules and additional backend programming. Instead, due to the limitations, we focused on building the best possible system which w</w:t>
        </w:r>
      </w:ins>
      <w:ins w:author="Caleb Crickette" w:date="2021-03-26T12:58:00Z" w:id="375">
        <w:r w:rsidR="60A2BC35">
          <w:t>orked which could be used as a st</w:t>
        </w:r>
        <w:r w:rsidR="422E62A7">
          <w:t xml:space="preserve">and-alone or </w:t>
        </w:r>
      </w:ins>
      <w:ins w:author="Caleb Crickette" w:date="2021-03-26T13:00:00Z" w:id="376">
        <w:r w:rsidR="36D862CD">
          <w:t>used as a core to ano</w:t>
        </w:r>
      </w:ins>
      <w:ins w:author="Caleb Crickette" w:date="2021-03-26T13:01:00Z" w:id="377">
        <w:r w:rsidR="5227BE14">
          <w:t>ther application</w:t>
        </w:r>
      </w:ins>
      <w:ins w:author="Caleb Crickette" w:date="2021-03-26T13:04:00Z" w:id="378">
        <w:r w:rsidR="5FD7E3CB">
          <w:t xml:space="preserve">. We feel this approach was the most productive </w:t>
        </w:r>
      </w:ins>
      <w:ins w:author="Caleb Crickette" w:date="2021-03-26T13:05:00Z" w:id="379">
        <w:r w:rsidR="5FD7E3CB">
          <w:t xml:space="preserve">and </w:t>
        </w:r>
      </w:ins>
      <w:ins w:author="Caleb Crickette" w:date="2021-03-26T13:06:00Z" w:id="380">
        <w:r w:rsidR="564C4F20">
          <w:t>allowed us</w:t>
        </w:r>
      </w:ins>
      <w:ins w:author="Caleb Crickette" w:date="2021-03-26T13:05:00Z" w:id="381">
        <w:r w:rsidR="5FD7E3CB">
          <w:t xml:space="preserve"> to scale our reso</w:t>
        </w:r>
        <w:r w:rsidR="4DAC84E3">
          <w:t xml:space="preserve">urces effectively by </w:t>
        </w:r>
      </w:ins>
      <w:ins w:author="Caleb Crickette" w:date="2021-03-26T13:06:00Z" w:id="382">
        <w:r w:rsidR="6166F603">
          <w:t>prioritizing</w:t>
        </w:r>
      </w:ins>
      <w:ins w:author="Caleb Crickette" w:date="2021-03-26T13:05:00Z" w:id="383">
        <w:r w:rsidR="4DAC84E3">
          <w:t xml:space="preserve"> our </w:t>
        </w:r>
      </w:ins>
      <w:ins w:author="Caleb Crickette" w:date="2021-03-26T13:07:00Z" w:id="384">
        <w:r w:rsidR="65C1786B">
          <w:t>u</w:t>
        </w:r>
      </w:ins>
      <w:ins w:author="Caleb Crickette" w:date="2021-03-26T13:08:00Z" w:id="385">
        <w:r w:rsidR="65C1786B">
          <w:t>se-cases</w:t>
        </w:r>
      </w:ins>
      <w:ins w:author="Caleb Crickette" w:date="2021-03-26T13:05:00Z" w:id="386">
        <w:r w:rsidR="4DAC84E3">
          <w:t xml:space="preserve"> based on </w:t>
        </w:r>
      </w:ins>
      <w:ins w:author="Caleb Crickette" w:date="2021-03-26T13:07:00Z" w:id="387">
        <w:r w:rsidR="14F13452">
          <w:t>our Agile framework.</w:t>
        </w:r>
      </w:ins>
    </w:p>
    <w:p w:rsidR="00FE2010" w:rsidP="174150CE" w:rsidRDefault="4D02EFFC" w14:paraId="74226CCB" w14:textId="77777777">
      <w:pPr>
        <w:pStyle w:val="SectionTitle"/>
        <w:rPr>
          <w:ins w:author="Thomas Barton" w:date="2021-03-26T00:01:00Z" w:id="388"/>
        </w:rPr>
      </w:pPr>
      <w:ins w:author="Thomas Barton" w:date="2021-03-26T00:01:00Z" w:id="389">
        <w:r>
          <w:lastRenderedPageBreak/>
          <w:t>References</w:t>
        </w:r>
      </w:ins>
    </w:p>
    <w:p w:rsidR="00FE2010" w:rsidP="7498101F" w:rsidRDefault="26EE901C" w14:paraId="7A1AFE61" w14:textId="20EA2024">
      <w:pPr>
        <w:spacing w:line="480" w:lineRule="exact"/>
        <w:ind w:left="720" w:hanging="720"/>
        <w:rPr>
          <w:ins w:author="Caleb Crickette" w:date="2021-03-26T12:47:00Z" w:id="390"/>
        </w:rPr>
      </w:pPr>
      <w:ins w:author="Caleb Crickette" w:date="2021-03-26T12:47:00Z" w:id="1506275802">
        <w:r w:rsidR="224C14DE">
          <w:t>(</w:t>
        </w:r>
      </w:ins>
      <w:commentRangeStart w:id="392"/>
      <w:ins w:author="Caleb Crickette" w:date="2021-03-26T12:47:00Z" w:id="111942574">
        <w:r w:rsidR="224C14DE">
          <w:t>Microservices</w:t>
        </w:r>
      </w:ins>
      <w:commentRangeEnd w:id="392"/>
      <w:r>
        <w:rPr>
          <w:rStyle w:val="CommentReference"/>
        </w:rPr>
        <w:commentReference w:id="392"/>
      </w:r>
      <w:ins w:author="Caleb Crickette" w:date="2021-03-26T12:47:00Z" w:id="1380055379">
        <w:r w:rsidR="224C14DE">
          <w:t xml:space="preserve"> guide. (n.d.). Retrieved March 23, 2021, from </w:t>
        </w:r>
      </w:ins>
      <w:r>
        <w:fldChar w:fldCharType="begin"/>
      </w:r>
      <w:r>
        <w:instrText xml:space="preserve">HYPERLINK "https://www.martinfowler.com/microservices" </w:instrText>
      </w:r>
      <w:r>
        <w:fldChar w:fldCharType="separate"/>
      </w:r>
      <w:ins w:author="Caleb Crickette" w:date="2021-03-26T12:47:00Z" w:id="1897915108">
        <w:r>
          <w:fldChar w:fldCharType="begin"/>
        </w:r>
        <w:r>
          <w:instrText xml:space="preserve">HYPERLINK "https://www.martinfowler.com/microservices" </w:instrText>
        </w:r>
        <w:r>
          <w:fldChar w:fldCharType="separate"/>
        </w:r>
        <w:r w:rsidR="224C14DE">
          <w:t>https://www.martinfowler.com/microservices</w:t>
        </w:r>
      </w:ins>
      <w:r>
        <w:fldChar w:fldCharType="end"/>
      </w:r>
      <w:ins w:author="Caleb Crickette" w:date="2021-03-26T12:47:00Z" w:id="1564969779">
        <w:r>
          <w:fldChar w:fldCharType="end"/>
        </w:r>
        <w:r w:rsidR="224C14DE">
          <w:t xml:space="preserve"> </w:t>
        </w:r>
      </w:ins>
    </w:p>
    <w:p w:rsidR="00FE2010" w:rsidP="7498101F" w:rsidRDefault="4D02EFFC" w14:paraId="38D494B8" w14:textId="4B4915EF">
      <w:pPr>
        <w:spacing w:line="480" w:lineRule="exact"/>
        <w:ind w:left="720" w:hanging="720"/>
        <w:rPr>
          <w:ins w:author="Thomas Barton" w:date="2021-03-26T00:01:00Z" w:id="396"/>
        </w:rPr>
      </w:pPr>
      <w:ins w:author="Thomas Barton" w:date="2021-03-26T00:01:00Z" w:id="397">
        <w:r w:rsidRPr="7498101F">
          <w:rPr>
            <w:rFonts w:ascii="Times New Roman" w:hAnsi="Times New Roman" w:eastAsia="Times New Roman" w:cs="Times New Roman"/>
            <w:noProof/>
            <w:color w:val="000000" w:themeColor="text2"/>
          </w:rPr>
          <w:t xml:space="preserve">Weins, K. (2016). New DevOps trends: 2016 state of the cloud survey. Retrieved from </w:t>
        </w:r>
        <w:r w:rsidR="00FE2010">
          <w:fldChar w:fldCharType="begin"/>
        </w:r>
        <w:r w:rsidR="00FE2010">
          <w:instrText xml:space="preserve">HYPERLINK "https://www.rightscale.com/blog/cloud-industry-insights/new-devops-trends-2016-state-cloud-survey" </w:instrText>
        </w:r>
        <w:r w:rsidR="00FE2010">
          <w:fldChar w:fldCharType="separate"/>
        </w:r>
        <w:r w:rsidRPr="7498101F">
          <w:rPr>
            <w:rFonts w:ascii="Times New Roman" w:hAnsi="Times New Roman" w:eastAsia="Times New Roman" w:cs="Times New Roman"/>
            <w:noProof/>
          </w:rPr>
          <w:t>https://www.rightscale.com/blog/cloud-industry-insights/new-devops-trends-2016-state-cloud-survey</w:t>
        </w:r>
        <w:r w:rsidR="00FE2010">
          <w:fldChar w:fldCharType="end"/>
        </w:r>
      </w:ins>
    </w:p>
    <w:p w:rsidR="00FE2010" w:rsidP="174150CE" w:rsidRDefault="4D02EFFC" w14:paraId="5E9DFA0F" w14:textId="16FF5666">
      <w:pPr>
        <w:spacing w:line="480" w:lineRule="exact"/>
        <w:ind w:left="720" w:hanging="720"/>
        <w:rPr>
          <w:ins w:author="Thomas Barton" w:date="2021-03-26T00:01:00Z" w:id="398"/>
        </w:rPr>
      </w:pPr>
      <w:ins w:author="Thomas Barton" w:date="2021-03-26T00:01:00Z" w:id="399">
        <w:r w:rsidRPr="174150CE">
          <w:rPr>
            <w:rFonts w:ascii="Times New Roman" w:hAnsi="Times New Roman" w:eastAsia="Times New Roman" w:cs="Times New Roman"/>
            <w:noProof/>
            <w:color w:val="000000" w:themeColor="text2"/>
          </w:rPr>
          <w:t xml:space="preserve">Willis, J., Debois, P., Humble, J., &amp; Kim, G. (2016). The devops handbook. Retrieved from </w:t>
        </w:r>
        <w:r w:rsidR="00FE2010">
          <w:fldChar w:fldCharType="begin"/>
        </w:r>
        <w:r w:rsidR="00FE2010">
          <w:instrText xml:space="preserve">HYPERLINK "http://www.safaribooksonline.com" </w:instrText>
        </w:r>
        <w:r w:rsidR="00FE2010">
          <w:fldChar w:fldCharType="separate"/>
        </w:r>
        <w:r w:rsidRPr="174150CE">
          <w:rPr>
            <w:rFonts w:ascii="Times New Roman" w:hAnsi="Times New Roman" w:eastAsia="Times New Roman" w:cs="Times New Roman"/>
            <w:noProof/>
          </w:rPr>
          <w:t>http://www.safaribooksonline.com</w:t>
        </w:r>
        <w:r w:rsidR="00FE2010">
          <w:fldChar w:fldCharType="end"/>
        </w:r>
      </w:ins>
    </w:p>
    <w:p w:rsidR="00FE2010" w:rsidP="174150CE" w:rsidRDefault="00FE2010" w14:paraId="1C907906" w14:textId="107E6027"/>
    <w:sdt>
      <w:sdtPr>
        <w:rPr>
          <w:rFonts w:asciiTheme="minorHAnsi" w:hAnsiTheme="minorHAnsi" w:eastAsiaTheme="minorEastAsia" w:cstheme="minorBidi"/>
        </w:rPr>
        <w:id w:val="62297111"/>
        <w:docPartObj>
          <w:docPartGallery w:val="Bibliographies"/>
          <w:docPartUnique/>
        </w:docPartObj>
      </w:sdtPr>
      <w:sdtEndPr/>
      <w:sdtContent>
        <w:p w:rsidR="00E81978" w:rsidP="174150CE" w:rsidRDefault="005D3A03" w14:paraId="55B78746" w14:textId="47FCA880">
          <w:pPr>
            <w:pStyle w:val="SectionTitle"/>
            <w:spacing w:line="480" w:lineRule="exact"/>
          </w:pPr>
          <w:proofErr w:type="spellStart"/>
          <w:r>
            <w:t>References</w:t>
          </w:r>
          <w:r w:rsidRPr="174150CE" w:rsidR="7C579017">
            <w:rPr>
              <w:rFonts w:ascii="Times New Roman" w:hAnsi="Times New Roman" w:eastAsia="Times New Roman" w:cs="Times New Roman"/>
              <w:noProof/>
              <w:color w:val="000000" w:themeColor="text2"/>
            </w:rPr>
            <w:t>Weins</w:t>
          </w:r>
          <w:proofErr w:type="spellEnd"/>
          <w:r w:rsidRPr="174150CE" w:rsidR="7C579017">
            <w:rPr>
              <w:rFonts w:ascii="Times New Roman" w:hAnsi="Times New Roman" w:eastAsia="Times New Roman" w:cs="Times New Roman"/>
              <w:noProof/>
              <w:color w:val="000000" w:themeColor="text2"/>
            </w:rPr>
            <w:t xml:space="preserve">, K. (2016). New DevOps trends: 2016 state of the cloud survey. Retrieved from </w:t>
          </w:r>
          <w:hyperlink r:id="rId26">
            <w:r w:rsidRPr="174150CE" w:rsidR="7C579017">
              <w:rPr>
                <w:rStyle w:val="Hyperlink"/>
                <w:rFonts w:ascii="Times New Roman" w:hAnsi="Times New Roman" w:eastAsia="Times New Roman" w:cs="Times New Roman"/>
                <w:noProof/>
              </w:rPr>
              <w:t>https://www.rightscale.com/blog/cloud-industry-insights/new-devops-trends-2016-state-cloud-survey</w:t>
            </w:r>
          </w:hyperlink>
          <w:r w:rsidRPr="174150CE" w:rsidR="7C579017">
            <w:rPr>
              <w:rFonts w:ascii="Times New Roman" w:hAnsi="Times New Roman" w:eastAsia="Times New Roman" w:cs="Times New Roman"/>
              <w:noProof/>
              <w:color w:val="000000" w:themeColor="text2"/>
            </w:rPr>
            <w:t xml:space="preserve">Willis, J., Debois, P., Humble, J., &amp; Kim, G. (2016). The devops handbook. Retrieved from </w:t>
          </w:r>
          <w:hyperlink r:id="rId27">
            <w:r w:rsidRPr="174150CE" w:rsidR="7C579017">
              <w:rPr>
                <w:rStyle w:val="Hyperlink"/>
                <w:rFonts w:ascii="Times New Roman" w:hAnsi="Times New Roman" w:eastAsia="Times New Roman" w:cs="Times New Roman"/>
                <w:noProof/>
              </w:rPr>
              <w:t>http://www.safaribooksonline.com</w:t>
            </w:r>
          </w:hyperlink>
        </w:p>
      </w:sdtContent>
    </w:sdt>
    <w:sectPr w:rsidR="00E81978" w:rsidSect="00F00B14">
      <w:footnotePr>
        <w:pos w:val="beneathText"/>
      </w:footnotePr>
      <w:type w:val="continuous"/>
      <w:pgSz w:w="12240" w:h="15840" w:orient="portrait"/>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C" w:author="Caleb Crickette" w:date="2021-03-07T18:58:00Z" w:id="0">
    <w:p w:rsidR="50271F39" w:rsidRDefault="50271F39" w14:paraId="5E8037BB" w14:textId="7E4274A7">
      <w:pPr>
        <w:pStyle w:val="CommentText"/>
      </w:pPr>
      <w:r>
        <w:t>Small thank you to the staff. If missed anyone please correct.</w:t>
      </w:r>
      <w:r>
        <w:rPr>
          <w:rStyle w:val="CommentReference"/>
        </w:rPr>
        <w:annotationRef/>
      </w:r>
    </w:p>
  </w:comment>
  <w:comment w:initials="CC" w:author="Caleb Crickette" w:date="2021-03-07T18:57:00Z" w:id="1">
    <w:p w:rsidR="00561B71" w:rsidP="00561B71" w:rsidRDefault="00561B71" w14:paraId="3AD60809" w14:textId="77777777">
      <w:pPr>
        <w:pStyle w:val="CommentText"/>
      </w:pPr>
      <w:r>
        <w:t xml:space="preserve">wrote abstract, feel free to </w:t>
      </w:r>
      <w:proofErr w:type="spellStart"/>
      <w:r>
        <w:t>ad</w:t>
      </w:r>
      <w:proofErr w:type="spellEnd"/>
      <w:r>
        <w:t xml:space="preserve"> any keywords here</w:t>
      </w:r>
      <w:r>
        <w:rPr>
          <w:rStyle w:val="CommentReference"/>
        </w:rPr>
        <w:annotationRef/>
      </w:r>
    </w:p>
  </w:comment>
  <w:comment w:initials="TB" w:author="Thomas Barton" w:date="2021-03-15T21:40:00Z" w:id="7">
    <w:p w:rsidR="728F453D" w:rsidRDefault="728F453D" w14:paraId="6ACB6380" w14:textId="19DE35CE">
      <w:pPr>
        <w:pStyle w:val="CommentText"/>
      </w:pPr>
      <w:r>
        <w:t>Was thinking for the introduction the overall idea of the project, and its objective should be talked about. Vision, scope, some word on initial feas</w:t>
      </w:r>
      <w:r w:rsidR="00A90523">
        <w:t>i</w:t>
      </w:r>
      <w:r>
        <w:t>bility.</w:t>
      </w:r>
      <w:r>
        <w:rPr>
          <w:rStyle w:val="CommentReference"/>
        </w:rPr>
        <w:annotationRef/>
      </w:r>
    </w:p>
  </w:comment>
  <w:comment w:initials="TB" w:author="Thomas Barton" w:date="2021-03-15T21:40:00Z" w:id="8">
    <w:p w:rsidR="728F453D" w:rsidRDefault="728F453D" w14:paraId="4B4782C6" w14:textId="2DDF5EFA">
      <w:pPr>
        <w:pStyle w:val="CommentText"/>
      </w:pPr>
      <w:r>
        <w:t>If written right, it can be turned the start of the story of the project</w:t>
      </w:r>
      <w:r>
        <w:rPr>
          <w:rStyle w:val="CommentReference"/>
        </w:rPr>
        <w:annotationRef/>
      </w:r>
    </w:p>
  </w:comment>
  <w:comment w:initials="TB" w:author="Thomas Barton" w:date="2021-03-24T20:40:00Z" w:id="39">
    <w:p w:rsidR="0EA0C878" w:rsidRDefault="0EA0C878" w14:paraId="5FC9F0DD" w14:textId="61E3A405">
      <w:pPr>
        <w:pStyle w:val="CommentText"/>
      </w:pPr>
      <w:r>
        <w:t>We need to keep this in line with our requirements.</w:t>
      </w:r>
      <w:r>
        <w:rPr>
          <w:rStyle w:val="CommentReference"/>
        </w:rPr>
        <w:annotationRef/>
      </w:r>
      <w:r>
        <w:rPr>
          <w:rStyle w:val="CommentReference"/>
        </w:rPr>
        <w:annotationRef/>
      </w:r>
    </w:p>
  </w:comment>
  <w:comment w:initials="DG" w:author="Dean, Geoffrey" w:date="2021-03-07T11:13:00Z" w:id="45">
    <w:p w:rsidRPr="003914D5" w:rsidR="003914D5" w:rsidP="003914D5" w:rsidRDefault="003914D5" w14:paraId="249002D8" w14:textId="45EA4F14">
      <w:pPr>
        <w:pStyle w:val="Heading1"/>
        <w:rPr>
          <w:b w:val="0"/>
        </w:rPr>
      </w:pPr>
      <w:r>
        <w:rPr>
          <w:rStyle w:val="CommentReference"/>
        </w:rPr>
        <w:annotationRef/>
      </w:r>
      <w:r>
        <w:rPr>
          <w:b w:val="0"/>
        </w:rPr>
        <w:t>Talk about the architecture final desi</w:t>
      </w:r>
      <w:r w:rsidR="00A90523">
        <w:rPr>
          <w:b w:val="0"/>
        </w:rPr>
        <w:t>gn</w:t>
      </w:r>
      <w:r>
        <w:rPr>
          <w:b w:val="0"/>
        </w:rPr>
        <w:t xml:space="preserve"> and the journey to get there </w:t>
      </w:r>
    </w:p>
  </w:comment>
  <w:comment w:initials="CC" w:author="Caleb Crickette" w:date="2021-03-24T00:13:00Z" w:id="119">
    <w:p w:rsidR="162FE9D0" w:rsidRDefault="162FE9D0" w14:paraId="63BA3D21" w14:textId="6DF9B57B">
      <w:pPr>
        <w:pStyle w:val="CommentText"/>
      </w:pPr>
      <w:r>
        <w:t xml:space="preserve">I could </w:t>
      </w:r>
      <w:proofErr w:type="spellStart"/>
      <w:r>
        <w:t>notupdate</w:t>
      </w:r>
      <w:proofErr w:type="spellEnd"/>
      <w:r>
        <w:t xml:space="preserve"> references, so I have to put it here temporarily</w:t>
      </w:r>
      <w:r>
        <w:rPr>
          <w:rStyle w:val="CommentReference"/>
        </w:rPr>
        <w:annotationRef/>
      </w:r>
      <w:r>
        <w:rPr>
          <w:rStyle w:val="CommentReference"/>
        </w:rPr>
        <w:annotationRef/>
      </w:r>
    </w:p>
  </w:comment>
  <w:comment w:initials="DG" w:author="Dean, Geoffrey [2]" w:date="2021-03-28T12:28:00Z" w:id="148">
    <w:p w:rsidR="00A94CDB" w:rsidRDefault="00A94CDB" w14:paraId="3415E889" w14:textId="63A8A65B">
      <w:pPr>
        <w:pStyle w:val="CommentText"/>
      </w:pPr>
      <w:r>
        <w:rPr>
          <w:rStyle w:val="CommentReference"/>
        </w:rPr>
        <w:annotationRef/>
      </w:r>
      <w:r>
        <w:t>Need a title</w:t>
      </w:r>
    </w:p>
  </w:comment>
  <w:comment w:initials="DG" w:author="Dean, Geoffrey" w:date="2021-03-07T11:13:00Z" w:id="237">
    <w:p w:rsidR="003914D5" w:rsidRDefault="003914D5" w14:paraId="564B77D8" w14:textId="05443C59">
      <w:pPr>
        <w:pStyle w:val="CommentText"/>
      </w:pPr>
      <w:r>
        <w:rPr>
          <w:rStyle w:val="CommentReference"/>
        </w:rPr>
        <w:annotationRef/>
      </w:r>
      <w:r>
        <w:t>Maybe rename to lessons learned</w:t>
      </w:r>
    </w:p>
  </w:comment>
  <w:comment w:initials="TB" w:author="Thomas Barton" w:date="2021-03-17T20:59:00Z" w:id="238">
    <w:p w:rsidR="3B898E0D" w:rsidRDefault="3B898E0D" w14:paraId="1C951A59" w14:textId="18FAFEBC">
      <w:pPr>
        <w:pStyle w:val="CommentText"/>
      </w:pPr>
      <w:r>
        <w:t>Agreed, did so</w:t>
      </w:r>
      <w:r>
        <w:rPr>
          <w:rStyle w:val="CommentReference"/>
        </w:rPr>
        <w:annotationRef/>
      </w:r>
    </w:p>
  </w:comment>
  <w:comment w:initials="DG" w:author="Dean, Geoffrey" w:date="2021-03-07T11:11:00Z" w:id="240">
    <w:p w:rsidR="00FE2010" w:rsidRDefault="00FE2010" w14:paraId="00F45B5F" w14:textId="08D195B7">
      <w:pPr>
        <w:pStyle w:val="CommentText"/>
      </w:pPr>
      <w:r>
        <w:rPr>
          <w:rStyle w:val="CommentReference"/>
        </w:rPr>
        <w:annotationRef/>
      </w:r>
      <w:r>
        <w:t>I need to go into more details about this</w:t>
      </w:r>
    </w:p>
  </w:comment>
  <w:comment w:initials="VL" w:author="Vincent Leung" w:date="2021-03-14T15:53:00Z" w:id="255">
    <w:p w:rsidR="3E614BD5" w:rsidRDefault="3E614BD5" w14:paraId="2BBAD0BC" w14:textId="30B9AA68">
      <w:pPr>
        <w:pStyle w:val="CommentText"/>
      </w:pPr>
      <w:r>
        <w:t>DSO team addition</w:t>
      </w:r>
      <w:r>
        <w:rPr>
          <w:rStyle w:val="CommentReference"/>
        </w:rPr>
        <w:annotationRef/>
      </w:r>
    </w:p>
  </w:comment>
  <w:comment w:initials="DG" w:author="Dean, Geoffrey" w:date="2021-03-07T11:07:00Z" w:id="257">
    <w:p w:rsidR="00FE2010" w:rsidRDefault="00FE2010" w14:paraId="22E6D4BC" w14:textId="2D35B6CB">
      <w:pPr>
        <w:pStyle w:val="CommentText"/>
      </w:pPr>
      <w:r>
        <w:rPr>
          <w:rStyle w:val="CommentReference"/>
        </w:rPr>
        <w:annotationRef/>
      </w:r>
      <w:r>
        <w:t>This section should cover what is still left to do for the next class or what we were not able to get to but should be addressed in later stages</w:t>
      </w:r>
    </w:p>
  </w:comment>
  <w:comment w:initials="CC" w:author="Caleb Crickette" w:date="2021-03-24T00:13:00Z" w:id="392">
    <w:p w:rsidR="7498101F" w:rsidP="7498101F" w:rsidRDefault="7498101F" w14:paraId="71A093E0" w14:textId="6DF9B57B">
      <w:pPr>
        <w:pStyle w:val="CommentText"/>
      </w:pPr>
      <w:r>
        <w:t xml:space="preserve">I could </w:t>
      </w:r>
      <w:proofErr w:type="spellStart"/>
      <w:r>
        <w:t>notupdate</w:t>
      </w:r>
      <w:proofErr w:type="spellEnd"/>
      <w:r>
        <w:t xml:space="preserve"> references, so I have to put it here temporarily</w:t>
      </w:r>
      <w:r>
        <w:rPr>
          <w:rStyle w:val="CommentReference"/>
        </w:rPr>
        <w:annotationRef/>
      </w:r>
    </w:p>
  </w:comment>
  <w:comment w:initials="TB" w:author="Thomas Barton" w:date="2021-03-28T17:15:42" w:id="1942413536">
    <w:p w:rsidR="544158EA" w:rsidRDefault="544158EA" w14:paraId="2F39255A" w14:textId="111125A0">
      <w:pPr>
        <w:pStyle w:val="CommentText"/>
      </w:pPr>
      <w:r w:rsidR="544158EA">
        <w:rPr/>
        <w:t>This is basiacally the problem statement</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E8037BB"/>
  <w15:commentEx w15:done="0" w15:paraId="3AD60809"/>
  <w15:commentEx w15:done="0" w15:paraId="6ACB6380"/>
  <w15:commentEx w15:done="0" w15:paraId="4B4782C6" w15:paraIdParent="6ACB6380"/>
  <w15:commentEx w15:done="0" w15:paraId="5FC9F0DD"/>
  <w15:commentEx w15:done="0" w15:paraId="249002D8"/>
  <w15:commentEx w15:done="0" w15:paraId="63BA3D21"/>
  <w15:commentEx w15:done="0" w15:paraId="3415E889"/>
  <w15:commentEx w15:done="0" w15:paraId="564B77D8"/>
  <w15:commentEx w15:done="0" w15:paraId="1C951A59" w15:paraIdParent="564B77D8"/>
  <w15:commentEx w15:done="0" w15:paraId="00F45B5F"/>
  <w15:commentEx w15:done="0" w15:paraId="2BBAD0BC"/>
  <w15:commentEx w15:done="0" w15:paraId="22E6D4BC"/>
  <w15:commentEx w15:done="0" w15:paraId="71A093E0"/>
  <w15:commentEx w15:done="0" w15:paraId="2F39255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5A2058" w16cex:dateUtc="2021-03-07T17:58:00Z"/>
  <w16cex:commentExtensible w16cex:durableId="24039662" w16cex:dateUtc="2021-03-07T17:57:00Z"/>
  <w16cex:commentExtensible w16cex:durableId="30FBE0CC" w16cex:dateUtc="2021-03-16T01:40:00Z"/>
  <w16cex:commentExtensible w16cex:durableId="1BBC6015" w16cex:dateUtc="2021-03-16T01:40:00Z"/>
  <w16cex:commentExtensible w16cex:durableId="59B82AFE" w16cex:dateUtc="2021-03-18T00:59:00Z"/>
  <w16cex:commentExtensible w16cex:durableId="2F1F6AB8" w16cex:dateUtc="2021-03-14T19:53:00Z"/>
  <w16cex:commentExtensible w16cex:durableId="0D87D586" w16cex:dateUtc="2021-03-23T23:09:12.571Z"/>
  <w16cex:commentExtensible w16cex:durableId="338756FC" w16cex:dateUtc="2021-03-23T23:13:44.385Z"/>
  <w16cex:commentExtensible w16cex:durableId="3CF7D43F" w16cex:dateUtc="2021-03-25T00:40:36.245Z"/>
  <w16cex:commentExtensible w16cex:durableId="7DB0A98B" w16cex:dateUtc="2021-03-23T23:13:44Z"/>
  <w16cex:commentExtensible w16cex:durableId="71D8EC10" w16cex:dateUtc="2021-03-28T21:15:42.269Z"/>
</w16cex:commentsExtensible>
</file>

<file path=word/commentsIds.xml><?xml version="1.0" encoding="utf-8"?>
<w16cid:commentsIds xmlns:mc="http://schemas.openxmlformats.org/markup-compatibility/2006" xmlns:w16cid="http://schemas.microsoft.com/office/word/2016/wordml/cid" mc:Ignorable="w16cid">
  <w16cid:commentId w16cid:paraId="5E8037BB" w16cid:durableId="735A2058"/>
  <w16cid:commentId w16cid:paraId="3AD60809" w16cid:durableId="24039662"/>
  <w16cid:commentId w16cid:paraId="6ACB6380" w16cid:durableId="30FBE0CC"/>
  <w16cid:commentId w16cid:paraId="4B4782C6" w16cid:durableId="1BBC6015"/>
  <w16cid:commentId w16cid:paraId="5FC9F0DD" w16cid:durableId="3CF7D43F"/>
  <w16cid:commentId w16cid:paraId="249002D8" w16cid:durableId="23EF33EA"/>
  <w16cid:commentId w16cid:paraId="63BA3D21" w16cid:durableId="338756FC"/>
  <w16cid:commentId w16cid:paraId="3415E889" w16cid:durableId="240AF4F3"/>
  <w16cid:commentId w16cid:paraId="564B77D8" w16cid:durableId="23EF33C2"/>
  <w16cid:commentId w16cid:paraId="1C951A59" w16cid:durableId="59B82AFE"/>
  <w16cid:commentId w16cid:paraId="00F45B5F" w16cid:durableId="23EF336B"/>
  <w16cid:commentId w16cid:paraId="2BBAD0BC" w16cid:durableId="2F1F6AB8"/>
  <w16cid:commentId w16cid:paraId="22E6D4BC" w16cid:durableId="23EF326C"/>
  <w16cid:commentId w16cid:paraId="71A093E0" w16cid:durableId="7DB0A98B"/>
  <w16cid:commentId w16cid:paraId="2F39255A" w16cid:durableId="71D8EC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DC6" w:rsidRDefault="00AA5DC6" w14:paraId="35B9C762" w14:textId="77777777">
      <w:pPr>
        <w:spacing w:line="240" w:lineRule="auto"/>
      </w:pPr>
      <w:r>
        <w:separator/>
      </w:r>
    </w:p>
    <w:p w:rsidR="00AA5DC6" w:rsidRDefault="00AA5DC6" w14:paraId="3322DCC2" w14:textId="77777777"/>
  </w:endnote>
  <w:endnote w:type="continuationSeparator" w:id="0">
    <w:p w:rsidR="00AA5DC6" w:rsidRDefault="00AA5DC6" w14:paraId="38DBB076" w14:textId="77777777">
      <w:pPr>
        <w:spacing w:line="240" w:lineRule="auto"/>
      </w:pPr>
      <w:r>
        <w:continuationSeparator/>
      </w:r>
    </w:p>
    <w:p w:rsidR="00AA5DC6" w:rsidRDefault="00AA5DC6" w14:paraId="5F0D70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65EC21" w:rsidTr="1B65EC21" w14:paraId="78DF6E52" w14:textId="77777777">
      <w:tc>
        <w:tcPr>
          <w:tcW w:w="3120" w:type="dxa"/>
        </w:tcPr>
        <w:p w:rsidR="1B65EC21" w:rsidP="1B65EC21" w:rsidRDefault="1B65EC21" w14:paraId="33E1F0E3" w14:textId="18104BA7">
          <w:pPr>
            <w:pStyle w:val="Header"/>
            <w:ind w:left="-115"/>
          </w:pPr>
        </w:p>
      </w:tc>
      <w:tc>
        <w:tcPr>
          <w:tcW w:w="3120" w:type="dxa"/>
        </w:tcPr>
        <w:p w:rsidR="1B65EC21" w:rsidP="1B65EC21" w:rsidRDefault="1B65EC21" w14:paraId="77337034" w14:textId="5E20E0EE">
          <w:pPr>
            <w:pStyle w:val="Header"/>
            <w:jc w:val="center"/>
          </w:pPr>
        </w:p>
      </w:tc>
      <w:tc>
        <w:tcPr>
          <w:tcW w:w="3120" w:type="dxa"/>
        </w:tcPr>
        <w:p w:rsidR="1B65EC21" w:rsidP="1B65EC21" w:rsidRDefault="1B65EC21" w14:paraId="458F510D" w14:textId="691BB763">
          <w:pPr>
            <w:pStyle w:val="Header"/>
            <w:ind w:right="-115"/>
            <w:jc w:val="right"/>
          </w:pPr>
        </w:p>
      </w:tc>
    </w:tr>
  </w:tbl>
  <w:p w:rsidR="1B65EC21" w:rsidP="1B65EC21" w:rsidRDefault="1B65EC21" w14:paraId="7E84F278" w14:textId="22CAD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65EC21" w:rsidTr="1B65EC21" w14:paraId="7DBF3C51" w14:textId="77777777">
      <w:tc>
        <w:tcPr>
          <w:tcW w:w="3120" w:type="dxa"/>
        </w:tcPr>
        <w:p w:rsidR="1B65EC21" w:rsidP="1B65EC21" w:rsidRDefault="1B65EC21" w14:paraId="48B0E385" w14:textId="6387F0AD">
          <w:pPr>
            <w:pStyle w:val="Header"/>
            <w:ind w:left="-115"/>
          </w:pPr>
        </w:p>
      </w:tc>
      <w:tc>
        <w:tcPr>
          <w:tcW w:w="3120" w:type="dxa"/>
        </w:tcPr>
        <w:p w:rsidR="1B65EC21" w:rsidP="1B65EC21" w:rsidRDefault="1B65EC21" w14:paraId="47062B15" w14:textId="2FFBEF8E">
          <w:pPr>
            <w:pStyle w:val="Header"/>
            <w:jc w:val="center"/>
          </w:pPr>
        </w:p>
      </w:tc>
      <w:tc>
        <w:tcPr>
          <w:tcW w:w="3120" w:type="dxa"/>
        </w:tcPr>
        <w:p w:rsidR="1B65EC21" w:rsidP="1B65EC21" w:rsidRDefault="1B65EC21" w14:paraId="4551FD1D" w14:textId="22EB0008">
          <w:pPr>
            <w:pStyle w:val="Header"/>
            <w:ind w:right="-115"/>
            <w:jc w:val="right"/>
          </w:pPr>
        </w:p>
      </w:tc>
    </w:tr>
  </w:tbl>
  <w:p w:rsidR="1B65EC21" w:rsidP="1B65EC21" w:rsidRDefault="1B65EC21" w14:paraId="03F1986B" w14:textId="3425F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DC6" w:rsidRDefault="00AA5DC6" w14:paraId="2D907E6E" w14:textId="77777777">
      <w:pPr>
        <w:spacing w:line="240" w:lineRule="auto"/>
      </w:pPr>
      <w:r>
        <w:separator/>
      </w:r>
    </w:p>
    <w:p w:rsidR="00AA5DC6" w:rsidRDefault="00AA5DC6" w14:paraId="1B4F034D" w14:textId="77777777"/>
  </w:footnote>
  <w:footnote w:type="continuationSeparator" w:id="0">
    <w:p w:rsidR="00AA5DC6" w:rsidRDefault="00AA5DC6" w14:paraId="11797796" w14:textId="77777777">
      <w:pPr>
        <w:spacing w:line="240" w:lineRule="auto"/>
      </w:pPr>
      <w:r>
        <w:continuationSeparator/>
      </w:r>
    </w:p>
    <w:p w:rsidR="00AA5DC6" w:rsidRDefault="00AA5DC6" w14:paraId="7BED7C4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94CDB" w14:paraId="2818EF83" w14:textId="11CC013C">
    <w:pPr>
      <w:pStyle w:val="Header"/>
    </w:pPr>
    <w:sdt>
      <w:sdtPr>
        <w:rPr>
          <w:rStyle w:val="Strong"/>
        </w:rPr>
        <w:alias w:val="Running head"/>
        <w:tag w:val=""/>
        <w:id w:val="12739865"/>
        <w:placeholder>
          <w:docPart w:val="4FA16037311F4C1CA5884AAFE27C88C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5BD6">
          <w:rPr>
            <w:rStyle w:val="Strong"/>
          </w:rPr>
          <w:t>Voice</w:t>
        </w:r>
        <w:r w:rsidR="00A90523">
          <w:rPr>
            <w:rStyle w:val="Strong"/>
          </w:rPr>
          <w:t xml:space="preserve"> </w:t>
        </w:r>
        <w:r w:rsidR="00C95BD6">
          <w:rPr>
            <w:rStyle w:val="Strong"/>
          </w:rPr>
          <w:t>Activated Reports Leveraging AI</w:t>
        </w:r>
      </w:sdtContent>
    </w:sdt>
    <w:r w:rsidR="005D3A03">
      <w:rPr>
        <w:rStyle w:val="Strong"/>
      </w:rPr>
      <w:ptab w:alignment="right" w:relativeTo="margin"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14:paraId="79AEEC1C" w14:textId="2BCB95DF">
    <w:pPr>
      <w:pStyle w:val="Header"/>
      <w:rPr>
        <w:rStyle w:val="Strong"/>
      </w:rPr>
    </w:pPr>
    <w:r>
      <w:t xml:space="preserve">Running head: </w:t>
    </w:r>
    <w:sdt>
      <w:sdtPr>
        <w:rPr>
          <w:rFonts w:asciiTheme="majorHAnsi" w:hAnsiTheme="majorHAnsi" w:eastAsiaTheme="majorEastAsia" w:cstheme="majorBidi"/>
        </w:rPr>
        <w:alias w:val="Running head"/>
        <w:tag w:val=""/>
        <w:id w:val="-696842620"/>
        <w:placeholder>
          <w:docPart w:val="6B562A91A0434DB99987C1B674B8B751"/>
        </w:placeholder>
        <w:dataBinding w:prefixMappings="xmlns:ns0='http://schemas.microsoft.com/office/2006/coverPageProps' " w:xpath="/ns0:CoverPageProperties[1]/ns0:Abstract[1]" w:storeItemID="{55AF091B-3C7A-41E3-B477-F2FDAA23CFDA}"/>
        <w15:appearance w15:val="hidden"/>
        <w:text/>
      </w:sdtPr>
      <w:sdtEndPr/>
      <w:sdtContent>
        <w:r w:rsidR="00A90523">
          <w:rPr>
            <w:rFonts w:asciiTheme="majorHAnsi" w:hAnsiTheme="majorHAnsi" w:eastAsiaTheme="majorEastAsia" w:cstheme="majorBidi"/>
          </w:rPr>
          <w:t>Voice Activated Reports Leveraging AI</w:t>
        </w:r>
      </w:sdtContent>
    </w:sdt>
    <w:r>
      <w:rPr>
        <w:rStyle w:val="Strong"/>
      </w:rPr>
      <w:ptab w:alignment="right" w:relativeTo="margin"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6952868"/>
    <w:multiLevelType w:val="hybridMultilevel"/>
    <w:tmpl w:val="ADA415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081E062C"/>
    <w:multiLevelType w:val="hybridMultilevel"/>
    <w:tmpl w:val="086A4228"/>
    <w:lvl w:ilvl="0" w:tplc="7D605792">
      <w:start w:val="1"/>
      <w:numFmt w:val="bullet"/>
      <w:lvlText w:val=""/>
      <w:lvlJc w:val="left"/>
      <w:pPr>
        <w:ind w:left="720" w:hanging="360"/>
      </w:pPr>
      <w:rPr>
        <w:rFonts w:hint="default" w:ascii="Symbol" w:hAnsi="Symbol"/>
      </w:rPr>
    </w:lvl>
    <w:lvl w:ilvl="1" w:tplc="F5B0F422">
      <w:start w:val="1"/>
      <w:numFmt w:val="bullet"/>
      <w:lvlText w:val=""/>
      <w:lvlJc w:val="left"/>
      <w:pPr>
        <w:ind w:left="1440" w:hanging="360"/>
      </w:pPr>
      <w:rPr>
        <w:rFonts w:hint="default" w:ascii="Symbol" w:hAnsi="Symbol"/>
      </w:rPr>
    </w:lvl>
    <w:lvl w:ilvl="2" w:tplc="7D8AB88A">
      <w:start w:val="1"/>
      <w:numFmt w:val="bullet"/>
      <w:lvlText w:val=""/>
      <w:lvlJc w:val="left"/>
      <w:pPr>
        <w:ind w:left="2160" w:hanging="360"/>
      </w:pPr>
      <w:rPr>
        <w:rFonts w:hint="default" w:ascii="Wingdings" w:hAnsi="Wingdings"/>
      </w:rPr>
    </w:lvl>
    <w:lvl w:ilvl="3" w:tplc="2052381C">
      <w:start w:val="1"/>
      <w:numFmt w:val="bullet"/>
      <w:lvlText w:val=""/>
      <w:lvlJc w:val="left"/>
      <w:pPr>
        <w:ind w:left="2880" w:hanging="360"/>
      </w:pPr>
      <w:rPr>
        <w:rFonts w:hint="default" w:ascii="Symbol" w:hAnsi="Symbol"/>
      </w:rPr>
    </w:lvl>
    <w:lvl w:ilvl="4" w:tplc="E41813B6">
      <w:start w:val="1"/>
      <w:numFmt w:val="bullet"/>
      <w:lvlText w:val="o"/>
      <w:lvlJc w:val="left"/>
      <w:pPr>
        <w:ind w:left="3600" w:hanging="360"/>
      </w:pPr>
      <w:rPr>
        <w:rFonts w:hint="default" w:ascii="Courier New" w:hAnsi="Courier New"/>
      </w:rPr>
    </w:lvl>
    <w:lvl w:ilvl="5" w:tplc="77264BC0">
      <w:start w:val="1"/>
      <w:numFmt w:val="bullet"/>
      <w:lvlText w:val=""/>
      <w:lvlJc w:val="left"/>
      <w:pPr>
        <w:ind w:left="4320" w:hanging="360"/>
      </w:pPr>
      <w:rPr>
        <w:rFonts w:hint="default" w:ascii="Wingdings" w:hAnsi="Wingdings"/>
      </w:rPr>
    </w:lvl>
    <w:lvl w:ilvl="6" w:tplc="955EC928">
      <w:start w:val="1"/>
      <w:numFmt w:val="bullet"/>
      <w:lvlText w:val=""/>
      <w:lvlJc w:val="left"/>
      <w:pPr>
        <w:ind w:left="5040" w:hanging="360"/>
      </w:pPr>
      <w:rPr>
        <w:rFonts w:hint="default" w:ascii="Symbol" w:hAnsi="Symbol"/>
      </w:rPr>
    </w:lvl>
    <w:lvl w:ilvl="7" w:tplc="A612A512">
      <w:start w:val="1"/>
      <w:numFmt w:val="bullet"/>
      <w:lvlText w:val="o"/>
      <w:lvlJc w:val="left"/>
      <w:pPr>
        <w:ind w:left="5760" w:hanging="360"/>
      </w:pPr>
      <w:rPr>
        <w:rFonts w:hint="default" w:ascii="Courier New" w:hAnsi="Courier New"/>
      </w:rPr>
    </w:lvl>
    <w:lvl w:ilvl="8" w:tplc="3E6AED66">
      <w:start w:val="1"/>
      <w:numFmt w:val="bullet"/>
      <w:lvlText w:val=""/>
      <w:lvlJc w:val="left"/>
      <w:pPr>
        <w:ind w:left="6480" w:hanging="360"/>
      </w:pPr>
      <w:rPr>
        <w:rFonts w:hint="default" w:ascii="Wingdings" w:hAnsi="Wingdings"/>
      </w:rPr>
    </w:lvl>
  </w:abstractNum>
  <w:abstractNum w:abstractNumId="12" w15:restartNumberingAfterBreak="0">
    <w:nsid w:val="43990C1F"/>
    <w:multiLevelType w:val="hybridMultilevel"/>
    <w:tmpl w:val="77B618EE"/>
    <w:lvl w:ilvl="0" w:tplc="FFFFFFFF">
      <w:numFmt w:val="bullet"/>
      <w:lvlText w:val="-"/>
      <w:lvlJc w:val="left"/>
      <w:pPr>
        <w:ind w:left="1080" w:hanging="360"/>
      </w:pPr>
      <w:rPr>
        <w:rFonts w:hint="default" w:ascii="Times New Roman" w:hAnsi="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C3487A"/>
    <w:multiLevelType w:val="hybridMultilevel"/>
    <w:tmpl w:val="6CC8A8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7"/>
  </w:num>
  <w:num w:numId="14">
    <w:abstractNumId w:val="14"/>
  </w:num>
  <w:num w:numId="15">
    <w:abstractNumId w:val="13"/>
  </w:num>
  <w:num w:numId="16">
    <w:abstractNumId w:val="16"/>
  </w:num>
  <w:num w:numId="17">
    <w:abstractNumId w:val="12"/>
  </w:num>
  <w:num w:numId="18">
    <w:abstractNumId w:val="10"/>
  </w:num>
  <w:num w:numId="19">
    <w:abstractNumId w:val="15"/>
  </w:num>
</w:numbering>
</file>

<file path=word/people.xml><?xml version="1.0" encoding="utf-8"?>
<w15:people xmlns:mc="http://schemas.openxmlformats.org/markup-compatibility/2006" xmlns:w15="http://schemas.microsoft.com/office/word/2012/wordml" mc:Ignorable="w15">
  <w15:person w15:author="Caleb Crickette">
    <w15:presenceInfo w15:providerId="AD" w15:userId="S::ccrickette_student.umgc.edu#ext#@umgcdev361.onmicrosoft.com::014b9b21-a337-404c-9cf0-ba1bb8060bd8"/>
  </w15:person>
  <w15:person w15:author="Eugene Kim">
    <w15:presenceInfo w15:providerId="AD" w15:userId="S::ekim55@student.umgc.edu::10321273-0a59-4dfe-977d-0db54f2f37f8"/>
  </w15:person>
  <w15:person w15:author="Thomas Barton">
    <w15:presenceInfo w15:providerId="AD" w15:userId="S::tbarton7_student.umgc.edu#ext#@umgcdev361.onmicrosoft.com::8d3d9295-cd04-4022-9303-616bfdfeeb0c"/>
  </w15:person>
  <w15:person w15:author="Dean, Geoffrey">
    <w15:presenceInfo w15:providerId="AD" w15:userId="S-1-5-21-1343024091-1284227242-1417001333-23142"/>
  </w15:person>
  <w15:person w15:author="Dean, Geoffrey [2]">
    <w15:presenceInfo w15:providerId="Windows Live" w15:userId="6453b88fdb82ccec"/>
  </w15:person>
  <w15:person w15:author="Vincent Leung">
    <w15:presenceInfo w15:providerId="AD" w15:userId="S::vleung1_student.umgc.edu#ext#@umgcdev361.onmicrosoft.com::c4cd6c6b-d421-4d58-a932-1f32d0d2ded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true"/>
  <w:defaultTabStop w:val="720"/>
  <w:characterSpacingControl w:val="doNotCompress"/>
  <w:hdrShapeDefaults>
    <o:shapedefaults v:ext="edit" spidmax="1228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13"/>
    <w:rsid w:val="000D3F41"/>
    <w:rsid w:val="000F1C5D"/>
    <w:rsid w:val="00156268"/>
    <w:rsid w:val="001819C2"/>
    <w:rsid w:val="00202C95"/>
    <w:rsid w:val="003077EA"/>
    <w:rsid w:val="00355DCA"/>
    <w:rsid w:val="003914D5"/>
    <w:rsid w:val="00402313"/>
    <w:rsid w:val="004E546B"/>
    <w:rsid w:val="00531522"/>
    <w:rsid w:val="00532D75"/>
    <w:rsid w:val="00551A02"/>
    <w:rsid w:val="005534FA"/>
    <w:rsid w:val="00561B71"/>
    <w:rsid w:val="005D3A03"/>
    <w:rsid w:val="005E305D"/>
    <w:rsid w:val="006FBD5D"/>
    <w:rsid w:val="00711F34"/>
    <w:rsid w:val="00731B6D"/>
    <w:rsid w:val="007A52B8"/>
    <w:rsid w:val="008002C0"/>
    <w:rsid w:val="00832AF6"/>
    <w:rsid w:val="008C5323"/>
    <w:rsid w:val="008D4424"/>
    <w:rsid w:val="00925E3B"/>
    <w:rsid w:val="009A42C2"/>
    <w:rsid w:val="009A6A3B"/>
    <w:rsid w:val="009B6DCD"/>
    <w:rsid w:val="00A90523"/>
    <w:rsid w:val="00A94CDB"/>
    <w:rsid w:val="00AA5DC6"/>
    <w:rsid w:val="00B34B87"/>
    <w:rsid w:val="00B823AA"/>
    <w:rsid w:val="00BA45DB"/>
    <w:rsid w:val="00BF4184"/>
    <w:rsid w:val="00C0601E"/>
    <w:rsid w:val="00C133C5"/>
    <w:rsid w:val="00C2C7F5"/>
    <w:rsid w:val="00C31D30"/>
    <w:rsid w:val="00C95BD6"/>
    <w:rsid w:val="00CD6E39"/>
    <w:rsid w:val="00CF6E91"/>
    <w:rsid w:val="00D85B68"/>
    <w:rsid w:val="00E6004D"/>
    <w:rsid w:val="00E71D2E"/>
    <w:rsid w:val="00E81978"/>
    <w:rsid w:val="00F00B14"/>
    <w:rsid w:val="00F379B7"/>
    <w:rsid w:val="00F525FA"/>
    <w:rsid w:val="00F7158A"/>
    <w:rsid w:val="00F73B3D"/>
    <w:rsid w:val="00FE2010"/>
    <w:rsid w:val="00FF2002"/>
    <w:rsid w:val="012F125F"/>
    <w:rsid w:val="016670BF"/>
    <w:rsid w:val="01840246"/>
    <w:rsid w:val="01AF5748"/>
    <w:rsid w:val="01CDF828"/>
    <w:rsid w:val="01CFE9E0"/>
    <w:rsid w:val="01D843BB"/>
    <w:rsid w:val="0209E567"/>
    <w:rsid w:val="02104774"/>
    <w:rsid w:val="0267DED3"/>
    <w:rsid w:val="0277A571"/>
    <w:rsid w:val="028139D4"/>
    <w:rsid w:val="02B5E788"/>
    <w:rsid w:val="02D8746D"/>
    <w:rsid w:val="03358C76"/>
    <w:rsid w:val="0351F2F5"/>
    <w:rsid w:val="03551A1D"/>
    <w:rsid w:val="03D570CF"/>
    <w:rsid w:val="044FFC04"/>
    <w:rsid w:val="04547F64"/>
    <w:rsid w:val="0461619F"/>
    <w:rsid w:val="0487A571"/>
    <w:rsid w:val="04C0F469"/>
    <w:rsid w:val="04F3E423"/>
    <w:rsid w:val="055B178A"/>
    <w:rsid w:val="05959D92"/>
    <w:rsid w:val="05B509E9"/>
    <w:rsid w:val="05B998CD"/>
    <w:rsid w:val="05FA69C7"/>
    <w:rsid w:val="06128DBD"/>
    <w:rsid w:val="06206823"/>
    <w:rsid w:val="06436A76"/>
    <w:rsid w:val="0648BA6C"/>
    <w:rsid w:val="06DEFEE1"/>
    <w:rsid w:val="06ED58B6"/>
    <w:rsid w:val="07B502FB"/>
    <w:rsid w:val="07DF9ECD"/>
    <w:rsid w:val="0845DCF6"/>
    <w:rsid w:val="08828A0D"/>
    <w:rsid w:val="088D2526"/>
    <w:rsid w:val="09142BFD"/>
    <w:rsid w:val="097602DF"/>
    <w:rsid w:val="09E23821"/>
    <w:rsid w:val="09FE312C"/>
    <w:rsid w:val="0A0DEC24"/>
    <w:rsid w:val="0AAEAB4D"/>
    <w:rsid w:val="0AC058F0"/>
    <w:rsid w:val="0AE287D4"/>
    <w:rsid w:val="0BA0CCD9"/>
    <w:rsid w:val="0BC75A57"/>
    <w:rsid w:val="0C67D917"/>
    <w:rsid w:val="0C7FB2E5"/>
    <w:rsid w:val="0CD8CA9B"/>
    <w:rsid w:val="0CE848E4"/>
    <w:rsid w:val="0D2036BB"/>
    <w:rsid w:val="0D69D3EB"/>
    <w:rsid w:val="0DE7446D"/>
    <w:rsid w:val="0DFBC159"/>
    <w:rsid w:val="0DFDCEB6"/>
    <w:rsid w:val="0E301B4E"/>
    <w:rsid w:val="0E592426"/>
    <w:rsid w:val="0E5AC88E"/>
    <w:rsid w:val="0EA0C878"/>
    <w:rsid w:val="0ED5BA43"/>
    <w:rsid w:val="0EE3043A"/>
    <w:rsid w:val="0EE81A1A"/>
    <w:rsid w:val="0F69E4EF"/>
    <w:rsid w:val="0FAA7C6C"/>
    <w:rsid w:val="10054BA0"/>
    <w:rsid w:val="10C29C9A"/>
    <w:rsid w:val="10CEA005"/>
    <w:rsid w:val="10E0B1C3"/>
    <w:rsid w:val="1119699B"/>
    <w:rsid w:val="113DAED2"/>
    <w:rsid w:val="1167F264"/>
    <w:rsid w:val="12389097"/>
    <w:rsid w:val="12458C4B"/>
    <w:rsid w:val="128E25AA"/>
    <w:rsid w:val="12A3A2D2"/>
    <w:rsid w:val="12C58725"/>
    <w:rsid w:val="130FDD11"/>
    <w:rsid w:val="133161B8"/>
    <w:rsid w:val="135645D3"/>
    <w:rsid w:val="1381BD26"/>
    <w:rsid w:val="141077C1"/>
    <w:rsid w:val="1466C1DE"/>
    <w:rsid w:val="147C5290"/>
    <w:rsid w:val="14F13452"/>
    <w:rsid w:val="151C2CC1"/>
    <w:rsid w:val="151F7D22"/>
    <w:rsid w:val="155D6B6F"/>
    <w:rsid w:val="156A127A"/>
    <w:rsid w:val="1585EEBC"/>
    <w:rsid w:val="15B4DC5E"/>
    <w:rsid w:val="15E8F15E"/>
    <w:rsid w:val="162FE9D0"/>
    <w:rsid w:val="168EDD95"/>
    <w:rsid w:val="16C7D2A8"/>
    <w:rsid w:val="17390F0D"/>
    <w:rsid w:val="174150CE"/>
    <w:rsid w:val="17481883"/>
    <w:rsid w:val="1789BE4C"/>
    <w:rsid w:val="17AE493B"/>
    <w:rsid w:val="17B3F352"/>
    <w:rsid w:val="17E8E59E"/>
    <w:rsid w:val="17F67368"/>
    <w:rsid w:val="1813796F"/>
    <w:rsid w:val="18174DA1"/>
    <w:rsid w:val="182AFF5E"/>
    <w:rsid w:val="183DDF00"/>
    <w:rsid w:val="1840A9EC"/>
    <w:rsid w:val="18439E82"/>
    <w:rsid w:val="1881F3A2"/>
    <w:rsid w:val="18BE2FE4"/>
    <w:rsid w:val="1905293D"/>
    <w:rsid w:val="1910928C"/>
    <w:rsid w:val="196C4788"/>
    <w:rsid w:val="199221C7"/>
    <w:rsid w:val="19D8EEDA"/>
    <w:rsid w:val="1A1E2B8E"/>
    <w:rsid w:val="1A8B9F25"/>
    <w:rsid w:val="1A8B9F25"/>
    <w:rsid w:val="1A8E59BC"/>
    <w:rsid w:val="1ACBE9A6"/>
    <w:rsid w:val="1B078424"/>
    <w:rsid w:val="1B0E9E56"/>
    <w:rsid w:val="1B47237E"/>
    <w:rsid w:val="1B5D41D3"/>
    <w:rsid w:val="1B65EC21"/>
    <w:rsid w:val="1B760962"/>
    <w:rsid w:val="1B7CABA6"/>
    <w:rsid w:val="1BE540CA"/>
    <w:rsid w:val="1C2C782D"/>
    <w:rsid w:val="1C3CC9FF"/>
    <w:rsid w:val="1C8091FE"/>
    <w:rsid w:val="1D6208CE"/>
    <w:rsid w:val="1DC35CF9"/>
    <w:rsid w:val="1DCFD150"/>
    <w:rsid w:val="1DFF23C1"/>
    <w:rsid w:val="1E647CCD"/>
    <w:rsid w:val="1E7BA67A"/>
    <w:rsid w:val="1ECE55AF"/>
    <w:rsid w:val="1EFF7ED6"/>
    <w:rsid w:val="1FB5273E"/>
    <w:rsid w:val="216881ED"/>
    <w:rsid w:val="217D0CC4"/>
    <w:rsid w:val="21BC3F87"/>
    <w:rsid w:val="21C801C8"/>
    <w:rsid w:val="22078168"/>
    <w:rsid w:val="223F5635"/>
    <w:rsid w:val="224287B8"/>
    <w:rsid w:val="224C14DE"/>
    <w:rsid w:val="2254AD2B"/>
    <w:rsid w:val="225B6868"/>
    <w:rsid w:val="22B8516A"/>
    <w:rsid w:val="22C7FE45"/>
    <w:rsid w:val="23C1FE39"/>
    <w:rsid w:val="23C9AB2F"/>
    <w:rsid w:val="23DB2696"/>
    <w:rsid w:val="2463CEA6"/>
    <w:rsid w:val="248B218A"/>
    <w:rsid w:val="250D39A2"/>
    <w:rsid w:val="2557939B"/>
    <w:rsid w:val="25AE37CB"/>
    <w:rsid w:val="25C4A987"/>
    <w:rsid w:val="25E5ACC0"/>
    <w:rsid w:val="260C8008"/>
    <w:rsid w:val="26B7C25C"/>
    <w:rsid w:val="26EE901C"/>
    <w:rsid w:val="287FAC43"/>
    <w:rsid w:val="2A48C1DF"/>
    <w:rsid w:val="2AA9E91F"/>
    <w:rsid w:val="2AE9DF0A"/>
    <w:rsid w:val="2B13F7FA"/>
    <w:rsid w:val="2BB90E1A"/>
    <w:rsid w:val="2BCD101E"/>
    <w:rsid w:val="2C1F9E95"/>
    <w:rsid w:val="2CF9E123"/>
    <w:rsid w:val="2D184AA5"/>
    <w:rsid w:val="2D246686"/>
    <w:rsid w:val="2D37B64E"/>
    <w:rsid w:val="2E0C5B05"/>
    <w:rsid w:val="2E5A9615"/>
    <w:rsid w:val="2E8A4EC4"/>
    <w:rsid w:val="2EB1A648"/>
    <w:rsid w:val="2EC8C5F8"/>
    <w:rsid w:val="2EEEC704"/>
    <w:rsid w:val="2F2FBD25"/>
    <w:rsid w:val="2F40711C"/>
    <w:rsid w:val="2F41D8F6"/>
    <w:rsid w:val="2F4351D1"/>
    <w:rsid w:val="2F4DDC61"/>
    <w:rsid w:val="2FAD7E2B"/>
    <w:rsid w:val="2FEEBBE1"/>
    <w:rsid w:val="2FF8E076"/>
    <w:rsid w:val="3039B1CE"/>
    <w:rsid w:val="309BF4A7"/>
    <w:rsid w:val="30C91893"/>
    <w:rsid w:val="315B1F60"/>
    <w:rsid w:val="31861FAF"/>
    <w:rsid w:val="31C19239"/>
    <w:rsid w:val="31C4082D"/>
    <w:rsid w:val="31D5822F"/>
    <w:rsid w:val="3240D76A"/>
    <w:rsid w:val="3259307C"/>
    <w:rsid w:val="32A3E529"/>
    <w:rsid w:val="3300723E"/>
    <w:rsid w:val="3307F006"/>
    <w:rsid w:val="33658DE0"/>
    <w:rsid w:val="33843B4A"/>
    <w:rsid w:val="33AAEA58"/>
    <w:rsid w:val="33D91F1D"/>
    <w:rsid w:val="33DE022C"/>
    <w:rsid w:val="33FA026A"/>
    <w:rsid w:val="33FE4ED0"/>
    <w:rsid w:val="34D380F9"/>
    <w:rsid w:val="34D94AA8"/>
    <w:rsid w:val="3548D867"/>
    <w:rsid w:val="363B24C1"/>
    <w:rsid w:val="367D0C4D"/>
    <w:rsid w:val="3682B39A"/>
    <w:rsid w:val="36A3D35D"/>
    <w:rsid w:val="36D862CD"/>
    <w:rsid w:val="36FEF491"/>
    <w:rsid w:val="370B362B"/>
    <w:rsid w:val="370B3651"/>
    <w:rsid w:val="373AEC5D"/>
    <w:rsid w:val="37AECE4F"/>
    <w:rsid w:val="37EAC9FE"/>
    <w:rsid w:val="385BD6A2"/>
    <w:rsid w:val="3878AE45"/>
    <w:rsid w:val="3878D0A4"/>
    <w:rsid w:val="38B018EE"/>
    <w:rsid w:val="38ECD115"/>
    <w:rsid w:val="3904B21B"/>
    <w:rsid w:val="396AD070"/>
    <w:rsid w:val="39AD5086"/>
    <w:rsid w:val="3A27ED16"/>
    <w:rsid w:val="3A3FAF2E"/>
    <w:rsid w:val="3A459E10"/>
    <w:rsid w:val="3AF2D1E1"/>
    <w:rsid w:val="3B19B783"/>
    <w:rsid w:val="3B38FB6B"/>
    <w:rsid w:val="3B4F4C22"/>
    <w:rsid w:val="3B6FCD97"/>
    <w:rsid w:val="3B898E0D"/>
    <w:rsid w:val="3BA1A204"/>
    <w:rsid w:val="3BD3E211"/>
    <w:rsid w:val="3C92CE31"/>
    <w:rsid w:val="3C93D710"/>
    <w:rsid w:val="3CFD88EE"/>
    <w:rsid w:val="3D5954C8"/>
    <w:rsid w:val="3D8BC3A3"/>
    <w:rsid w:val="3DE6CC01"/>
    <w:rsid w:val="3E09FB1F"/>
    <w:rsid w:val="3E16D3FA"/>
    <w:rsid w:val="3E376F1C"/>
    <w:rsid w:val="3E419D0B"/>
    <w:rsid w:val="3E614BD5"/>
    <w:rsid w:val="3E77A7F0"/>
    <w:rsid w:val="3F09EA56"/>
    <w:rsid w:val="3F3584B7"/>
    <w:rsid w:val="3F54C94E"/>
    <w:rsid w:val="3F7074C0"/>
    <w:rsid w:val="4057C31E"/>
    <w:rsid w:val="40769CDF"/>
    <w:rsid w:val="41473AA1"/>
    <w:rsid w:val="418C9B52"/>
    <w:rsid w:val="41A42D54"/>
    <w:rsid w:val="41A5418B"/>
    <w:rsid w:val="41BA0BFD"/>
    <w:rsid w:val="41BC4015"/>
    <w:rsid w:val="41F3937F"/>
    <w:rsid w:val="4219D69E"/>
    <w:rsid w:val="422E62A7"/>
    <w:rsid w:val="428505D9"/>
    <w:rsid w:val="428A27CF"/>
    <w:rsid w:val="428E6EAE"/>
    <w:rsid w:val="42E70323"/>
    <w:rsid w:val="438F63E0"/>
    <w:rsid w:val="446104CA"/>
    <w:rsid w:val="447F72BB"/>
    <w:rsid w:val="448004B8"/>
    <w:rsid w:val="44AA8843"/>
    <w:rsid w:val="44D87ADF"/>
    <w:rsid w:val="44E7E8E9"/>
    <w:rsid w:val="44F0E022"/>
    <w:rsid w:val="44FE7E3A"/>
    <w:rsid w:val="4545E812"/>
    <w:rsid w:val="457EB379"/>
    <w:rsid w:val="462761D9"/>
    <w:rsid w:val="46428101"/>
    <w:rsid w:val="4654921C"/>
    <w:rsid w:val="46887C4C"/>
    <w:rsid w:val="46BF9814"/>
    <w:rsid w:val="4749E648"/>
    <w:rsid w:val="47735A68"/>
    <w:rsid w:val="4774CD97"/>
    <w:rsid w:val="47920B76"/>
    <w:rsid w:val="479EAB8F"/>
    <w:rsid w:val="491F0090"/>
    <w:rsid w:val="49C751FA"/>
    <w:rsid w:val="4A155FE0"/>
    <w:rsid w:val="4A8E071C"/>
    <w:rsid w:val="4A92992D"/>
    <w:rsid w:val="4AAB8323"/>
    <w:rsid w:val="4B1D2F37"/>
    <w:rsid w:val="4B29F76A"/>
    <w:rsid w:val="4B54D1C9"/>
    <w:rsid w:val="4B7549FD"/>
    <w:rsid w:val="4B9153E0"/>
    <w:rsid w:val="4BF9558D"/>
    <w:rsid w:val="4C29D77D"/>
    <w:rsid w:val="4C9158F6"/>
    <w:rsid w:val="4CF2565A"/>
    <w:rsid w:val="4D02EFFC"/>
    <w:rsid w:val="4D30E2A4"/>
    <w:rsid w:val="4D8BFA1D"/>
    <w:rsid w:val="4DAC84E3"/>
    <w:rsid w:val="4DAFB367"/>
    <w:rsid w:val="4E403C91"/>
    <w:rsid w:val="4E504C38"/>
    <w:rsid w:val="4E6B360F"/>
    <w:rsid w:val="4EE33CA6"/>
    <w:rsid w:val="4F90F173"/>
    <w:rsid w:val="501018D2"/>
    <w:rsid w:val="501BABE2"/>
    <w:rsid w:val="50271F39"/>
    <w:rsid w:val="50CB121E"/>
    <w:rsid w:val="50DFD564"/>
    <w:rsid w:val="51365E29"/>
    <w:rsid w:val="517AB54B"/>
    <w:rsid w:val="520DD2FE"/>
    <w:rsid w:val="52173DA7"/>
    <w:rsid w:val="5227BE14"/>
    <w:rsid w:val="52DF5B00"/>
    <w:rsid w:val="5333BD83"/>
    <w:rsid w:val="534E52D5"/>
    <w:rsid w:val="534E694B"/>
    <w:rsid w:val="5364F77F"/>
    <w:rsid w:val="536C3768"/>
    <w:rsid w:val="537126E1"/>
    <w:rsid w:val="53C81FA3"/>
    <w:rsid w:val="541EF4EB"/>
    <w:rsid w:val="543056D6"/>
    <w:rsid w:val="544158EA"/>
    <w:rsid w:val="54C6D8EA"/>
    <w:rsid w:val="552B851D"/>
    <w:rsid w:val="55A258C4"/>
    <w:rsid w:val="55E2B1F6"/>
    <w:rsid w:val="55F29397"/>
    <w:rsid w:val="55FDC794"/>
    <w:rsid w:val="564C4F20"/>
    <w:rsid w:val="567146AD"/>
    <w:rsid w:val="575FC5F5"/>
    <w:rsid w:val="576E9781"/>
    <w:rsid w:val="5773357C"/>
    <w:rsid w:val="582DD4CB"/>
    <w:rsid w:val="5862C717"/>
    <w:rsid w:val="58AE74A0"/>
    <w:rsid w:val="58CDE192"/>
    <w:rsid w:val="58EABEA0"/>
    <w:rsid w:val="592A3EC9"/>
    <w:rsid w:val="59356856"/>
    <w:rsid w:val="5980C38C"/>
    <w:rsid w:val="59E56F1B"/>
    <w:rsid w:val="5A940169"/>
    <w:rsid w:val="5AAFD786"/>
    <w:rsid w:val="5B18338B"/>
    <w:rsid w:val="5C3D5A44"/>
    <w:rsid w:val="5C40BEC8"/>
    <w:rsid w:val="5C4305BE"/>
    <w:rsid w:val="5C4CABCF"/>
    <w:rsid w:val="5C70ADA2"/>
    <w:rsid w:val="5CA2EFD1"/>
    <w:rsid w:val="5CB17744"/>
    <w:rsid w:val="5CC0D967"/>
    <w:rsid w:val="5DA96114"/>
    <w:rsid w:val="5E90E02F"/>
    <w:rsid w:val="5ED19BF8"/>
    <w:rsid w:val="5EFAC03F"/>
    <w:rsid w:val="5F17A55E"/>
    <w:rsid w:val="5F19985B"/>
    <w:rsid w:val="5F294360"/>
    <w:rsid w:val="5F4A389E"/>
    <w:rsid w:val="5F4F4A81"/>
    <w:rsid w:val="5FD7E3CB"/>
    <w:rsid w:val="608694B6"/>
    <w:rsid w:val="60A2BC35"/>
    <w:rsid w:val="611FBDF9"/>
    <w:rsid w:val="614E204E"/>
    <w:rsid w:val="6166F603"/>
    <w:rsid w:val="617F2E18"/>
    <w:rsid w:val="61C9FA83"/>
    <w:rsid w:val="62142EE7"/>
    <w:rsid w:val="624D0476"/>
    <w:rsid w:val="6326128B"/>
    <w:rsid w:val="632E0DBB"/>
    <w:rsid w:val="635D73B5"/>
    <w:rsid w:val="63F38544"/>
    <w:rsid w:val="642F6592"/>
    <w:rsid w:val="643A12AE"/>
    <w:rsid w:val="6532AE55"/>
    <w:rsid w:val="656AE0A7"/>
    <w:rsid w:val="65C1786B"/>
    <w:rsid w:val="661BE4B5"/>
    <w:rsid w:val="66D7B32D"/>
    <w:rsid w:val="66E0E1A3"/>
    <w:rsid w:val="66ED4E2B"/>
    <w:rsid w:val="67679AD6"/>
    <w:rsid w:val="677EBFE9"/>
    <w:rsid w:val="67ACBDF4"/>
    <w:rsid w:val="685FC284"/>
    <w:rsid w:val="686EF05D"/>
    <w:rsid w:val="687D8A3B"/>
    <w:rsid w:val="688DD534"/>
    <w:rsid w:val="696C7B35"/>
    <w:rsid w:val="698E73FD"/>
    <w:rsid w:val="6A10903C"/>
    <w:rsid w:val="6A2F1B13"/>
    <w:rsid w:val="6AB826CC"/>
    <w:rsid w:val="6ACDC1DD"/>
    <w:rsid w:val="6B3D44C8"/>
    <w:rsid w:val="6B3F4A38"/>
    <w:rsid w:val="6B976346"/>
    <w:rsid w:val="6BC1F717"/>
    <w:rsid w:val="6C3FE600"/>
    <w:rsid w:val="6C673E94"/>
    <w:rsid w:val="6C7570EA"/>
    <w:rsid w:val="6CB30B50"/>
    <w:rsid w:val="6D13466B"/>
    <w:rsid w:val="6D39B705"/>
    <w:rsid w:val="6DB5C63A"/>
    <w:rsid w:val="6DCA063E"/>
    <w:rsid w:val="6DEAACED"/>
    <w:rsid w:val="6E176AB1"/>
    <w:rsid w:val="6E3B9309"/>
    <w:rsid w:val="6E483614"/>
    <w:rsid w:val="6E499CE5"/>
    <w:rsid w:val="6E4EDBB1"/>
    <w:rsid w:val="6E540872"/>
    <w:rsid w:val="6E5518C1"/>
    <w:rsid w:val="6E770C43"/>
    <w:rsid w:val="6ECDC4B5"/>
    <w:rsid w:val="6EEFF9CD"/>
    <w:rsid w:val="6F208C46"/>
    <w:rsid w:val="6F31E03C"/>
    <w:rsid w:val="6F51CF56"/>
    <w:rsid w:val="6F7A52F0"/>
    <w:rsid w:val="6F7CC64C"/>
    <w:rsid w:val="6FF90EBD"/>
    <w:rsid w:val="7073AAA8"/>
    <w:rsid w:val="70E93889"/>
    <w:rsid w:val="70F0BB67"/>
    <w:rsid w:val="7120198A"/>
    <w:rsid w:val="71879682"/>
    <w:rsid w:val="71D9007C"/>
    <w:rsid w:val="71D9A3CE"/>
    <w:rsid w:val="728508EA"/>
    <w:rsid w:val="728C41D4"/>
    <w:rsid w:val="728F453D"/>
    <w:rsid w:val="72A4B7B4"/>
    <w:rsid w:val="72BD9AB0"/>
    <w:rsid w:val="72E87FB3"/>
    <w:rsid w:val="73461546"/>
    <w:rsid w:val="739B689F"/>
    <w:rsid w:val="73FFB64B"/>
    <w:rsid w:val="7449611B"/>
    <w:rsid w:val="7498101F"/>
    <w:rsid w:val="74A17BD1"/>
    <w:rsid w:val="74CD3F51"/>
    <w:rsid w:val="75767F70"/>
    <w:rsid w:val="763D953A"/>
    <w:rsid w:val="764AC439"/>
    <w:rsid w:val="766C6F0F"/>
    <w:rsid w:val="76AB9D8B"/>
    <w:rsid w:val="76C87757"/>
    <w:rsid w:val="76FD63CF"/>
    <w:rsid w:val="77124FD1"/>
    <w:rsid w:val="787FABD5"/>
    <w:rsid w:val="78B13275"/>
    <w:rsid w:val="79C24663"/>
    <w:rsid w:val="79CF7368"/>
    <w:rsid w:val="79D9E865"/>
    <w:rsid w:val="79DE2912"/>
    <w:rsid w:val="79E012BE"/>
    <w:rsid w:val="7A311E84"/>
    <w:rsid w:val="7A9F9B6A"/>
    <w:rsid w:val="7AB6D3F1"/>
    <w:rsid w:val="7B5B5618"/>
    <w:rsid w:val="7B66BA65"/>
    <w:rsid w:val="7C0F8188"/>
    <w:rsid w:val="7C465677"/>
    <w:rsid w:val="7C579017"/>
    <w:rsid w:val="7DBD8DA2"/>
    <w:rsid w:val="7DF4AA9F"/>
    <w:rsid w:val="7E25CA08"/>
    <w:rsid w:val="7E4D4E0F"/>
    <w:rsid w:val="7E8FB859"/>
    <w:rsid w:val="7F05D112"/>
    <w:rsid w:val="7F0CEA23"/>
    <w:rsid w:val="7FD1D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A6E8B1F"/>
  <w15:chartTrackingRefBased/>
  <w15:docId w15:val="{3933F697-4766-41BF-80A3-27396CDFB7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link w:val="TitleChar"/>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rsid w:val="008C5323"/>
    <w:rPr>
      <w:rFonts w:asciiTheme="majorHAnsi" w:hAnsiTheme="majorHAnsi" w:eastAsiaTheme="majorEastAsia" w:cstheme="majorBidi"/>
      <w:kern w:val="24"/>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rsid w:val="00C31D30"/>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sid w:val="00C31D30"/>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sid w:val="00C31D30"/>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color="595959" w:themeColor="text1" w:themeTint="A6" w:sz="2" w:space="10" w:shadow="1"/>
        <w:left w:val="single" w:color="595959" w:themeColor="text1" w:themeTint="A6" w:sz="2" w:space="10" w:shadow="1"/>
        <w:bottom w:val="single" w:color="595959" w:themeColor="text1" w:themeTint="A6" w:sz="2" w:space="10" w:shadow="1"/>
        <w:right w:val="single" w:color="595959" w:themeColor="text1" w:themeTint="A6" w:sz="2" w:space="10"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styleId="BodyText3Char" w:customStyle="1">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hAnsiTheme="majorHAnsi" w:eastAsiaTheme="majorEastAsia"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sid w:val="00FF2002"/>
    <w:rPr>
      <w:rFonts w:asciiTheme="majorHAnsi" w:hAnsiTheme="majorHAnsi" w:eastAsiaTheme="majorEastAsia" w:cstheme="majorBidi"/>
      <w:color w:val="272727" w:themeColor="text1" w:themeTint="D8"/>
      <w:kern w:val="24"/>
      <w:sz w:val="22"/>
      <w:szCs w:val="21"/>
    </w:rPr>
  </w:style>
  <w:style w:type="character" w:styleId="Heading9Char" w:customStyle="1">
    <w:name w:val="Heading 9 Char"/>
    <w:basedOn w:val="DefaultParagraphFont"/>
    <w:link w:val="Heading9"/>
    <w:uiPriority w:val="9"/>
    <w:semiHidden/>
    <w:rsid w:val="00FF2002"/>
    <w:rPr>
      <w:rFonts w:asciiTheme="majorHAnsi" w:hAnsiTheme="majorHAnsi" w:eastAsiaTheme="majorEastAsia"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5D3A03"/>
    <w:pPr>
      <w:pBdr>
        <w:top w:val="single" w:color="404040" w:themeColor="text1" w:themeTint="BF" w:sz="4" w:space="10"/>
        <w:bottom w:val="single" w:color="404040" w:themeColor="text1" w:themeTint="BF" w:sz="4" w:space="10"/>
      </w:pBdr>
      <w:spacing w:before="360" w:after="360"/>
      <w:ind w:left="864" w:right="864" w:firstLine="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MacroTextChar" w:customStyle="1">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styleId="APAReport" w:customStyle="1">
    <w:name w:val="APA Report"/>
    <w:basedOn w:val="TableNormal"/>
    <w:uiPriority w:val="99"/>
    <w:rsid w:val="00BF4184"/>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styleId="EndnoteTextChar" w:customStyle="1">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styleId="Title2" w:customStyle="1">
    <w:name w:val="Title 2"/>
    <w:basedOn w:val="Normal"/>
    <w:uiPriority w:val="1"/>
    <w:qFormat/>
    <w:rsid w:val="00B823AA"/>
    <w:pPr>
      <w:ind w:firstLine="0"/>
      <w:jc w:val="center"/>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microsoft.com/office/2016/09/relationships/commentsIds" Target="commentsIds.xml" Id="rId18" /><Relationship Type="http://schemas.openxmlformats.org/officeDocument/2006/relationships/hyperlink" Target="https://www.rightscale.com/blog/cloud-industry-insights/new-devops-trends-2016-state-cloud-survey" TargetMode="External" Id="rId26"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customXml" Target="../customXml/item2.xml" Id="rId2" /><Relationship Type="http://schemas.openxmlformats.org/officeDocument/2006/relationships/comments" Target="comments.xml" Id="rId16"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18/08/relationships/commentsExtensible" Target="commentsExtensible.xml" Id="rId32"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hyperlink" Target="http://www.safaribooksonline.com" TargetMode="External" Id="rId27" /><Relationship Type="http://schemas.openxmlformats.org/officeDocument/2006/relationships/glossaryDocument" Target="glossary/document.xml" Id="rId30" /><Relationship Type="http://schemas.openxmlformats.org/officeDocument/2006/relationships/image" Target="/media/image8.png" Id="Rfdfb88c5f3a54fa3" /><Relationship Type="http://schemas.openxmlformats.org/officeDocument/2006/relationships/image" Target="/media/image9.png" Id="R0704c10b19f042fe" /><Relationship Type="http://schemas.openxmlformats.org/officeDocument/2006/relationships/image" Target="/media/imagea.png" Id="Rde8c1586453045ac" /><Relationship Type="http://schemas.openxmlformats.org/officeDocument/2006/relationships/image" Target="/media/imageb.png" Id="Rac760e8cd88c4cde" /><Relationship Type="http://schemas.openxmlformats.org/officeDocument/2006/relationships/image" Target="/media/imagec.png" Id="Re5d1e4fa93374103" /><Relationship Type="http://schemas.openxmlformats.org/officeDocument/2006/relationships/image" Target="/media/imaged.png" Id="R3b7a1f2d206b4c88" /><Relationship Type="http://schemas.openxmlformats.org/officeDocument/2006/relationships/image" Target="/media/imagee.png" Id="R15cb603b6b164f8e" /></Relationships>
</file>

<file path=word/_rels/settings.xml.rels><?xml version="1.0" encoding="UTF-8" standalone="yes"?>
<Relationships xmlns="http://schemas.openxmlformats.org/package/2006/relationships"><Relationship Id="rId1" Type="http://schemas.openxmlformats.org/officeDocument/2006/relationships/attachedTemplate" Target="file:///C:\Software%20Engineering\school\Spring%202021\UMGC_Dialogflow_2021_SWEN_661_Research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501338EF234A8FBF65D1E01453D5F2"/>
        <w:category>
          <w:name w:val="General"/>
          <w:gallery w:val="placeholder"/>
        </w:category>
        <w:types>
          <w:type w:val="bbPlcHdr"/>
        </w:types>
        <w:behaviors>
          <w:behavior w:val="content"/>
        </w:behaviors>
        <w:guid w:val="{3751692A-FE30-4AEF-915E-CAB487D0F08F}"/>
      </w:docPartPr>
      <w:docPartBody>
        <w:p w:rsidR="00886BCB" w:rsidRDefault="009A42C2">
          <w:pPr>
            <w:pStyle w:val="17501338EF234A8FBF65D1E01453D5F2"/>
          </w:pPr>
          <w:r>
            <w:t>Author Note</w:t>
          </w:r>
        </w:p>
      </w:docPartBody>
    </w:docPart>
    <w:docPart>
      <w:docPartPr>
        <w:name w:val="4FA16037311F4C1CA5884AAFE27C88CF"/>
        <w:category>
          <w:name w:val="General"/>
          <w:gallery w:val="placeholder"/>
        </w:category>
        <w:types>
          <w:type w:val="bbPlcHdr"/>
        </w:types>
        <w:behaviors>
          <w:behavior w:val="content"/>
        </w:behaviors>
        <w:guid w:val="{96DD0961-DC0B-441D-A9AE-E4F2DD0000B5}"/>
      </w:docPartPr>
      <w:docPartBody>
        <w:p w:rsidR="00886BCB" w:rsidRDefault="009A42C2">
          <w:pPr>
            <w:pStyle w:val="4FA16037311F4C1CA5884AAFE27C88CF"/>
          </w:pPr>
          <w:r w:rsidRPr="005D3A03">
            <w:t>Figures title:</w:t>
          </w:r>
        </w:p>
      </w:docPartBody>
    </w:docPart>
    <w:docPart>
      <w:docPartPr>
        <w:name w:val="6B562A91A0434DB99987C1B674B8B751"/>
        <w:category>
          <w:name w:val="General"/>
          <w:gallery w:val="placeholder"/>
        </w:category>
        <w:types>
          <w:type w:val="bbPlcHdr"/>
        </w:types>
        <w:behaviors>
          <w:behavior w:val="content"/>
        </w:behaviors>
        <w:guid w:val="{2CC07AB0-1274-4723-9DB8-8EEC2755A65B}"/>
      </w:docPartPr>
      <w:docPartBody>
        <w:p w:rsidR="00886BCB" w:rsidRDefault="009A42C2">
          <w:pPr>
            <w:pStyle w:val="6B562A91A0434DB99987C1B674B8B7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C2"/>
    <w:rsid w:val="00886BCB"/>
    <w:rsid w:val="009A4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01338EF234A8FBF65D1E01453D5F2">
    <w:name w:val="17501338EF234A8FBF65D1E01453D5F2"/>
  </w:style>
  <w:style w:type="paragraph" w:customStyle="1" w:styleId="C80EE09791B749439E9667C5964F7A8A">
    <w:name w:val="C80EE09791B749439E9667C5964F7A8A"/>
  </w:style>
  <w:style w:type="character" w:styleId="Emphasis">
    <w:name w:val="Emphasis"/>
    <w:basedOn w:val="DefaultParagraphFont"/>
    <w:uiPriority w:val="4"/>
    <w:unhideWhenUsed/>
    <w:qFormat/>
    <w:rPr>
      <w:i/>
      <w:iCs/>
    </w:rPr>
  </w:style>
  <w:style w:type="paragraph" w:customStyle="1" w:styleId="0D1B14F642614A5A950F7CA733327186">
    <w:name w:val="0D1B14F642614A5A950F7CA733327186"/>
  </w:style>
  <w:style w:type="paragraph" w:customStyle="1" w:styleId="3DDBE3A7873B4B47B0C9048DEB88AA0C">
    <w:name w:val="3DDBE3A7873B4B47B0C9048DEB88AA0C"/>
  </w:style>
  <w:style w:type="paragraph" w:customStyle="1" w:styleId="E8F8BE2E3DEE42A39682144F05C6A58F">
    <w:name w:val="E8F8BE2E3DEE42A39682144F05C6A58F"/>
  </w:style>
  <w:style w:type="paragraph" w:customStyle="1" w:styleId="D432EB4C471641CCAF111BE7C6AA8CF3">
    <w:name w:val="D432EB4C471641CCAF111BE7C6AA8CF3"/>
  </w:style>
  <w:style w:type="paragraph" w:customStyle="1" w:styleId="882BF54AB17642A3818FF0693CE75621">
    <w:name w:val="882BF54AB17642A3818FF0693CE75621"/>
  </w:style>
  <w:style w:type="paragraph" w:customStyle="1" w:styleId="674845DB5F594DB6894F8E19495E6038">
    <w:name w:val="674845DB5F594DB6894F8E19495E6038"/>
  </w:style>
  <w:style w:type="paragraph" w:customStyle="1" w:styleId="DCA0C8119FA749019614E46B30A71E13">
    <w:name w:val="DCA0C8119FA749019614E46B30A71E13"/>
  </w:style>
  <w:style w:type="paragraph" w:customStyle="1" w:styleId="21016E59157F45F0B9EE7AE4C2C8ABB6">
    <w:name w:val="21016E59157F45F0B9EE7AE4C2C8ABB6"/>
  </w:style>
  <w:style w:type="paragraph" w:customStyle="1" w:styleId="CCDE083AA1D14E3CB6F1B8B710215331">
    <w:name w:val="CCDE083AA1D14E3CB6F1B8B710215331"/>
  </w:style>
  <w:style w:type="paragraph" w:customStyle="1" w:styleId="9CEDAB4C43014FDAB30C573D954A26AB">
    <w:name w:val="9CEDAB4C43014FDAB30C573D954A26AB"/>
  </w:style>
  <w:style w:type="paragraph" w:customStyle="1" w:styleId="AF17B71F10A143AB8C3760B5E0AEF672">
    <w:name w:val="AF17B71F10A143AB8C3760B5E0AEF672"/>
  </w:style>
  <w:style w:type="paragraph" w:customStyle="1" w:styleId="25DBA161C53045D482CC9826428A0755">
    <w:name w:val="25DBA161C53045D482CC9826428A0755"/>
  </w:style>
  <w:style w:type="paragraph" w:customStyle="1" w:styleId="1302D064091547FB8C53B614D82DD787">
    <w:name w:val="1302D064091547FB8C53B614D82DD787"/>
  </w:style>
  <w:style w:type="paragraph" w:customStyle="1" w:styleId="0C17B83B801542A9A458C431F1846342">
    <w:name w:val="0C17B83B801542A9A458C431F1846342"/>
  </w:style>
  <w:style w:type="paragraph" w:customStyle="1" w:styleId="E283DBA6C97341298DC3F87C32302EC3">
    <w:name w:val="E283DBA6C97341298DC3F87C32302EC3"/>
  </w:style>
  <w:style w:type="paragraph" w:customStyle="1" w:styleId="FE84736DCC1E4C56A5AA2A1D47E9D261">
    <w:name w:val="FE84736DCC1E4C56A5AA2A1D47E9D261"/>
  </w:style>
  <w:style w:type="paragraph" w:customStyle="1" w:styleId="F491633531F748F8B4553007BB485A8C">
    <w:name w:val="F491633531F748F8B4553007BB485A8C"/>
  </w:style>
  <w:style w:type="paragraph" w:customStyle="1" w:styleId="4D5BE5D525C943AF8290EB7AAA4579F3">
    <w:name w:val="4D5BE5D525C943AF8290EB7AAA4579F3"/>
  </w:style>
  <w:style w:type="paragraph" w:customStyle="1" w:styleId="D4A3E53F02AC41B19B462281426ADA15">
    <w:name w:val="D4A3E53F02AC41B19B462281426ADA15"/>
  </w:style>
  <w:style w:type="paragraph" w:customStyle="1" w:styleId="E8724C279E8A48F3A0AED30814CD8E32">
    <w:name w:val="E8724C279E8A48F3A0AED30814CD8E32"/>
  </w:style>
  <w:style w:type="paragraph" w:customStyle="1" w:styleId="349A07357A914DD9B1C92B4557D0E897">
    <w:name w:val="349A07357A914DD9B1C92B4557D0E897"/>
  </w:style>
  <w:style w:type="paragraph" w:customStyle="1" w:styleId="FA0F07E5A8F74699A481733E875C45AB">
    <w:name w:val="FA0F07E5A8F74699A481733E875C45AB"/>
  </w:style>
  <w:style w:type="paragraph" w:customStyle="1" w:styleId="F5C37C2426504781AF97DA1E09910543">
    <w:name w:val="F5C37C2426504781AF97DA1E09910543"/>
  </w:style>
  <w:style w:type="paragraph" w:customStyle="1" w:styleId="3AD7777FC95F41B99E539542C4C72390">
    <w:name w:val="3AD7777FC95F41B99E539542C4C72390"/>
  </w:style>
  <w:style w:type="paragraph" w:customStyle="1" w:styleId="C1886D28D7384DB193E490227AEBD937">
    <w:name w:val="C1886D28D7384DB193E490227AEBD937"/>
  </w:style>
  <w:style w:type="paragraph" w:customStyle="1" w:styleId="92580B1B42C24D8E83A00A4188153C9A">
    <w:name w:val="92580B1B42C24D8E83A00A4188153C9A"/>
  </w:style>
  <w:style w:type="paragraph" w:customStyle="1" w:styleId="C08E00B4B2F6419B986A7E4F2E89782B">
    <w:name w:val="C08E00B4B2F6419B986A7E4F2E89782B"/>
  </w:style>
  <w:style w:type="paragraph" w:customStyle="1" w:styleId="2AF80993076241F98E98DE9DF0403903">
    <w:name w:val="2AF80993076241F98E98DE9DF0403903"/>
  </w:style>
  <w:style w:type="paragraph" w:customStyle="1" w:styleId="9B0BB6B963EE4AEB8BC7D59CC0FBB3B6">
    <w:name w:val="9B0BB6B963EE4AEB8BC7D59CC0FBB3B6"/>
  </w:style>
  <w:style w:type="paragraph" w:customStyle="1" w:styleId="43C031CA84A04BE792EE2A3F37635844">
    <w:name w:val="43C031CA84A04BE792EE2A3F37635844"/>
  </w:style>
  <w:style w:type="paragraph" w:customStyle="1" w:styleId="0DD3E453C0C3413CA6B5543D4185919E">
    <w:name w:val="0DD3E453C0C3413CA6B5543D4185919E"/>
  </w:style>
  <w:style w:type="paragraph" w:customStyle="1" w:styleId="0FDF81A965B94CBE9F36BFF1C90D3E2F">
    <w:name w:val="0FDF81A965B94CBE9F36BFF1C90D3E2F"/>
  </w:style>
  <w:style w:type="paragraph" w:customStyle="1" w:styleId="158C28D360E84B578BED16C80925D367">
    <w:name w:val="158C28D360E84B578BED16C80925D367"/>
  </w:style>
  <w:style w:type="paragraph" w:customStyle="1" w:styleId="BE1F1616220A4EF597749D04C243FE9C">
    <w:name w:val="BE1F1616220A4EF597749D04C243FE9C"/>
  </w:style>
  <w:style w:type="paragraph" w:customStyle="1" w:styleId="ECEA178BB4494150AD5664522008913A">
    <w:name w:val="ECEA178BB4494150AD5664522008913A"/>
  </w:style>
  <w:style w:type="paragraph" w:customStyle="1" w:styleId="2BBE2E62A4CE48CCA9515753F458D1CD">
    <w:name w:val="2BBE2E62A4CE48CCA9515753F458D1CD"/>
  </w:style>
  <w:style w:type="paragraph" w:customStyle="1" w:styleId="1885CED1073F40808231FE13E07C3295">
    <w:name w:val="1885CED1073F40808231FE13E07C3295"/>
  </w:style>
  <w:style w:type="paragraph" w:customStyle="1" w:styleId="0E20F0DEFD9D4FCA82BA9BEF7C96372D">
    <w:name w:val="0E20F0DEFD9D4FCA82BA9BEF7C96372D"/>
  </w:style>
  <w:style w:type="paragraph" w:customStyle="1" w:styleId="CD750BE8BEC24AC3BBCEDD8932F67FD8">
    <w:name w:val="CD750BE8BEC24AC3BBCEDD8932F67FD8"/>
  </w:style>
  <w:style w:type="paragraph" w:customStyle="1" w:styleId="46E81271B9E44CF7A220B55FE94B87FA">
    <w:name w:val="46E81271B9E44CF7A220B55FE94B87FA"/>
  </w:style>
  <w:style w:type="paragraph" w:customStyle="1" w:styleId="C7D7F91891AB4710A29ED6468581514D">
    <w:name w:val="C7D7F91891AB4710A29ED6468581514D"/>
  </w:style>
  <w:style w:type="paragraph" w:customStyle="1" w:styleId="D0AF41FA04A248A0BCC3BC8111339DEA">
    <w:name w:val="D0AF41FA04A248A0BCC3BC8111339DEA"/>
  </w:style>
  <w:style w:type="paragraph" w:customStyle="1" w:styleId="42D28B5CBB6F4B26A6AAE7FBB0F238A9">
    <w:name w:val="42D28B5CBB6F4B26A6AAE7FBB0F238A9"/>
  </w:style>
  <w:style w:type="paragraph" w:customStyle="1" w:styleId="5A916FB28AA84A1C834F753159CCFA8C">
    <w:name w:val="5A916FB28AA84A1C834F753159CCFA8C"/>
  </w:style>
  <w:style w:type="paragraph" w:customStyle="1" w:styleId="C47D7587C4A3452B92A1039301512B4C">
    <w:name w:val="C47D7587C4A3452B92A1039301512B4C"/>
  </w:style>
  <w:style w:type="paragraph" w:customStyle="1" w:styleId="B1190E9271DE45CB9D8A123268073616">
    <w:name w:val="B1190E9271DE45CB9D8A123268073616"/>
  </w:style>
  <w:style w:type="paragraph" w:customStyle="1" w:styleId="854EF91C99904A548C5702BC1B47756D">
    <w:name w:val="854EF91C99904A548C5702BC1B47756D"/>
  </w:style>
  <w:style w:type="paragraph" w:customStyle="1" w:styleId="2D79035A685644EB8D4195F4849F416C">
    <w:name w:val="2D79035A685644EB8D4195F4849F416C"/>
  </w:style>
  <w:style w:type="paragraph" w:customStyle="1" w:styleId="8C3E9F102B5645D8B17682507FA49C0C">
    <w:name w:val="8C3E9F102B5645D8B17682507FA49C0C"/>
  </w:style>
  <w:style w:type="paragraph" w:customStyle="1" w:styleId="AE8CDCA2891248028EA92B900BC73AEB">
    <w:name w:val="AE8CDCA2891248028EA92B900BC73AEB"/>
  </w:style>
  <w:style w:type="paragraph" w:customStyle="1" w:styleId="5F965144B6364519B9827FD1C4BB3710">
    <w:name w:val="5F965144B6364519B9827FD1C4BB3710"/>
  </w:style>
  <w:style w:type="paragraph" w:customStyle="1" w:styleId="F9BBBBD611E54554A0BAA2E2935427CE">
    <w:name w:val="F9BBBBD611E54554A0BAA2E2935427CE"/>
  </w:style>
  <w:style w:type="paragraph" w:customStyle="1" w:styleId="260D2C7CE57C4706B9C301E71F28B157">
    <w:name w:val="260D2C7CE57C4706B9C301E71F28B157"/>
  </w:style>
  <w:style w:type="paragraph" w:customStyle="1" w:styleId="6553166A47F54948A1333E7E0C7A6676">
    <w:name w:val="6553166A47F54948A1333E7E0C7A6676"/>
  </w:style>
  <w:style w:type="paragraph" w:customStyle="1" w:styleId="4FA16037311F4C1CA5884AAFE27C88CF">
    <w:name w:val="4FA16037311F4C1CA5884AAFE27C88CF"/>
  </w:style>
  <w:style w:type="paragraph" w:customStyle="1" w:styleId="6B562A91A0434DB99987C1B674B8B751">
    <w:name w:val="6B562A91A0434DB99987C1B674B8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Voice Activated Reports Leveraging AI</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EC1BC-2588-4EF6-87A0-BE2AA91C86A2}">
  <ds:schemaRefs>
    <ds:schemaRef ds:uri="http://schemas.microsoft.com/sharepoint/v3/contenttype/forms"/>
  </ds:schemaRefs>
</ds:datastoreItem>
</file>

<file path=customXml/itemProps3.xml><?xml version="1.0" encoding="utf-8"?>
<ds:datastoreItem xmlns:ds="http://schemas.openxmlformats.org/officeDocument/2006/customXml" ds:itemID="{330F871C-927B-4B5B-8EDF-DE8451201F76}">
  <ds:schemaRefs>
    <ds:schemaRef ds:uri="http://schemas.microsoft.com/office/2006/metadata/contentType"/>
    <ds:schemaRef ds:uri="http://schemas.microsoft.com/office/2006/metadata/properties/metaAttributes"/>
    <ds:schemaRef ds:uri="http://www.w3.org/2000/xmlns/"/>
    <ds:schemaRef ds:uri="http://www.w3.org/2001/XMLSchema"/>
    <ds:schemaRef ds:uri="688ef63b-3f4b-4c3e-869d-af77c31ece37"/>
    <ds:schemaRef ds:uri="1952e52c-043b-4351-8dff-ac907042af2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2CA846-A46F-45E4-A122-2812CF82AB18}">
  <ds:schemaRefs>
    <ds:schemaRef ds:uri="1952e52c-043b-4351-8dff-ac907042af2d"/>
    <ds:schemaRef ds:uri="http://purl.org/dc/dcmitype/"/>
    <ds:schemaRef ds:uri="http://schemas.microsoft.com/office/2006/metadata/properties"/>
    <ds:schemaRef ds:uri="688ef63b-3f4b-4c3e-869d-af77c31ece37"/>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5.xml><?xml version="1.0" encoding="utf-8"?>
<ds:datastoreItem xmlns:ds="http://schemas.openxmlformats.org/officeDocument/2006/customXml" ds:itemID="{B9DA7163-E4AA-4FD5-872A-425D648E3B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UMGC_Dialogflow_2021_SWEN_661_ResearchPaper.dotx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Caleb Crickette</cp:lastModifiedBy>
  <cp:revision>52</cp:revision>
  <dcterms:created xsi:type="dcterms:W3CDTF">2021-02-27T20:29:00Z</dcterms:created>
  <dcterms:modified xsi:type="dcterms:W3CDTF">2021-03-29T07:45:07Z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